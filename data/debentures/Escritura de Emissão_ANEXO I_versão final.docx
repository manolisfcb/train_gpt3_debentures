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489D3" w14:textId="3EE32B66" w:rsidR="00B1184E" w:rsidRPr="00933436" w:rsidRDefault="00B1184E" w:rsidP="00703052">
      <w:pPr>
        <w:tabs>
          <w:tab w:val="left" w:pos="9356"/>
        </w:tabs>
        <w:spacing w:after="240" w:line="320" w:lineRule="exact"/>
        <w:jc w:val="center"/>
        <w:rPr>
          <w:rFonts w:ascii="Tahoma" w:hAnsi="Tahoma" w:cs="Tahoma"/>
          <w:b/>
          <w:color w:val="000000"/>
          <w:sz w:val="22"/>
          <w:szCs w:val="22"/>
          <w:lang w:val="pt-BR"/>
        </w:rPr>
        <w:pPrChange w:id="8" w:author="Autor" w:date="2014-12-19T17:28:00Z">
          <w:pPr>
            <w:tabs>
              <w:tab w:val="left" w:pos="9356"/>
            </w:tabs>
            <w:spacing w:line="320" w:lineRule="exact"/>
            <w:jc w:val="center"/>
          </w:pPr>
        </w:pPrChange>
      </w:pPr>
      <w:bookmarkStart w:id="9" w:name="_GoBack"/>
      <w:bookmarkEnd w:id="9"/>
      <w:r w:rsidRPr="00933436">
        <w:rPr>
          <w:rFonts w:ascii="Tahoma" w:hAnsi="Tahoma" w:cs="Tahoma"/>
          <w:b/>
          <w:color w:val="000000"/>
          <w:sz w:val="22"/>
          <w:szCs w:val="22"/>
          <w:lang w:val="pt-BR"/>
        </w:rPr>
        <w:t>ANEXO I</w:t>
      </w:r>
    </w:p>
    <w:p w14:paraId="29E213F6" w14:textId="77777777" w:rsidR="00092986" w:rsidRPr="00933436" w:rsidRDefault="00092986" w:rsidP="00E70E55">
      <w:pPr>
        <w:widowControl/>
        <w:spacing w:line="320" w:lineRule="exact"/>
        <w:rPr>
          <w:del w:id="10" w:author="Autor" w:date="2014-12-19T17:28:00Z"/>
          <w:rFonts w:ascii="Tahoma" w:hAnsi="Tahoma" w:cs="Tahoma"/>
          <w:color w:val="000000"/>
          <w:sz w:val="22"/>
          <w:szCs w:val="22"/>
          <w:highlight w:val="yellow"/>
          <w:u w:val="single"/>
          <w:lang w:val="pt-BR"/>
        </w:rPr>
      </w:pPr>
      <w:bookmarkStart w:id="11" w:name="_DV_M74"/>
      <w:bookmarkStart w:id="12" w:name="_DV_M75"/>
      <w:bookmarkEnd w:id="11"/>
      <w:bookmarkEnd w:id="12"/>
    </w:p>
    <w:p w14:paraId="52F84E80" w14:textId="77777777" w:rsidR="004309D7" w:rsidRDefault="004309D7" w:rsidP="00507F16">
      <w:pPr>
        <w:widowControl/>
        <w:spacing w:line="200" w:lineRule="exact"/>
        <w:jc w:val="center"/>
        <w:rPr>
          <w:rFonts w:ascii="Tahoma" w:eastAsia="Times New Roman" w:hAnsi="Tahoma" w:cs="Tahoma"/>
          <w:b/>
          <w:color w:val="000000"/>
          <w:sz w:val="22"/>
          <w:szCs w:val="22"/>
          <w:u w:val="single"/>
          <w:lang w:val="pt-BR" w:eastAsia="pt-BR"/>
        </w:rPr>
        <w:pPrChange w:id="13" w:author="Autor" w:date="2014-12-19T17:28:00Z">
          <w:pPr>
            <w:widowControl/>
            <w:jc w:val="center"/>
          </w:pPr>
        </w:pPrChange>
      </w:pPr>
      <w:r w:rsidRPr="00933436">
        <w:rPr>
          <w:rFonts w:ascii="Tahoma" w:eastAsia="Times New Roman" w:hAnsi="Tahoma" w:cs="Tahoma"/>
          <w:b/>
          <w:color w:val="000000"/>
          <w:sz w:val="22"/>
          <w:szCs w:val="22"/>
          <w:u w:val="single"/>
          <w:lang w:val="pt-BR" w:eastAsia="pt-BR"/>
        </w:rPr>
        <w:t>Descrição das CCI</w:t>
      </w:r>
    </w:p>
    <w:p w14:paraId="1AE85F3E" w14:textId="77777777" w:rsidR="00FC6E56" w:rsidRDefault="00FC6E56" w:rsidP="00507F16">
      <w:pPr>
        <w:widowControl/>
        <w:spacing w:line="200" w:lineRule="exact"/>
        <w:jc w:val="center"/>
        <w:rPr>
          <w:rFonts w:ascii="Tahoma" w:hAnsi="Tahoma"/>
          <w:b/>
          <w:color w:val="000000"/>
          <w:sz w:val="22"/>
          <w:u w:val="single"/>
          <w:lang w:val="pt-BR"/>
          <w:rPrChange w:id="14" w:author="Autor" w:date="2014-12-19T17:28:00Z">
            <w:rPr>
              <w:rFonts w:ascii="Tahoma" w:hAnsi="Tahoma"/>
              <w:b/>
              <w:color w:val="000000"/>
              <w:sz w:val="16"/>
              <w:u w:val="single"/>
              <w:lang w:val="pt-BR"/>
            </w:rPr>
          </w:rPrChange>
        </w:rPr>
        <w:pPrChange w:id="15" w:author="Autor" w:date="2014-12-19T17:28:00Z">
          <w:pPr>
            <w:widowControl/>
            <w:jc w:val="center"/>
          </w:pPr>
        </w:pPrChange>
      </w:pPr>
    </w:p>
    <w:p w14:paraId="5F9A7FB9" w14:textId="77777777" w:rsidR="00FC6E56" w:rsidRPr="00FC6E56" w:rsidRDefault="00FC6E56" w:rsidP="00FC6E56">
      <w:pPr>
        <w:widowControl/>
        <w:jc w:val="center"/>
        <w:rPr>
          <w:ins w:id="16" w:author="Autor" w:date="2014-12-19T17:28:00Z"/>
          <w:rFonts w:ascii="Tahoma" w:eastAsia="Times New Roman" w:hAnsi="Tahoma" w:cs="Tahoma"/>
          <w:b/>
          <w:color w:val="000000"/>
          <w:sz w:val="16"/>
          <w:szCs w:val="16"/>
          <w:u w:val="single"/>
          <w:lang w:val="pt-BR" w:eastAsia="pt-BR"/>
        </w:rPr>
      </w:pPr>
    </w:p>
    <w:tbl>
      <w:tblPr>
        <w:tblW w:w="10275" w:type="dxa"/>
        <w:jc w:val="center"/>
        <w:tblLayout w:type="fixed"/>
        <w:tblLook w:val="0000" w:firstRow="0" w:lastRow="0" w:firstColumn="0" w:lastColumn="0" w:noHBand="0" w:noVBand="0"/>
      </w:tblPr>
      <w:tblGrid>
        <w:gridCol w:w="1441"/>
        <w:gridCol w:w="839"/>
        <w:gridCol w:w="437"/>
        <w:gridCol w:w="1161"/>
        <w:gridCol w:w="204"/>
        <w:gridCol w:w="525"/>
        <w:gridCol w:w="407"/>
        <w:gridCol w:w="192"/>
        <w:gridCol w:w="1126"/>
        <w:gridCol w:w="704"/>
        <w:gridCol w:w="704"/>
        <w:gridCol w:w="21"/>
        <w:gridCol w:w="683"/>
        <w:gridCol w:w="1831"/>
      </w:tblGrid>
      <w:tr w:rsidR="00FC6E56" w:rsidRPr="000276CB" w14:paraId="06B0526E" w14:textId="77777777" w:rsidTr="00FC6E56">
        <w:trPr>
          <w:trHeight w:val="41"/>
          <w:jc w:val="center"/>
        </w:trPr>
        <w:tc>
          <w:tcPr>
            <w:tcW w:w="5013" w:type="dxa"/>
            <w:gridSpan w:val="7"/>
            <w:tcBorders>
              <w:top w:val="single" w:sz="4" w:space="0" w:color="auto"/>
              <w:left w:val="single" w:sz="4" w:space="0" w:color="auto"/>
              <w:bottom w:val="single" w:sz="4" w:space="0" w:color="auto"/>
              <w:right w:val="single" w:sz="4" w:space="0" w:color="auto"/>
            </w:tcBorders>
          </w:tcPr>
          <w:p w14:paraId="4522D0DF" w14:textId="77777777" w:rsidR="00FC6E56" w:rsidRPr="00FC6E56" w:rsidRDefault="00FC6E56" w:rsidP="00FC6E56">
            <w:pPr>
              <w:spacing w:before="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61" w:type="dxa"/>
            <w:gridSpan w:val="7"/>
            <w:tcBorders>
              <w:top w:val="single" w:sz="4" w:space="0" w:color="auto"/>
              <w:left w:val="single" w:sz="4" w:space="0" w:color="auto"/>
              <w:bottom w:val="single" w:sz="4" w:space="0" w:color="auto"/>
              <w:right w:val="single" w:sz="4" w:space="0" w:color="auto"/>
            </w:tcBorders>
          </w:tcPr>
          <w:p w14:paraId="63B3CDBB" w14:textId="77777777" w:rsidR="00FC6E56" w:rsidRPr="00FC6E56" w:rsidRDefault="00FC6E56" w:rsidP="00FC6E56">
            <w:pPr>
              <w:tabs>
                <w:tab w:val="num" w:pos="0"/>
                <w:tab w:val="left" w:pos="80"/>
              </w:tabs>
              <w:spacing w:before="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03E86D28" w14:textId="61247B96" w:rsidR="00FC6E56" w:rsidRPr="00FC6E56" w:rsidRDefault="00FC6E56" w:rsidP="00FC6E56">
            <w:pPr>
              <w:tabs>
                <w:tab w:val="num" w:pos="0"/>
                <w:tab w:val="left" w:pos="80"/>
              </w:tabs>
              <w:spacing w:before="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7" w:author="Autor" w:date="2014-12-19T17:28:00Z">
              <w:r w:rsidR="004309D7" w:rsidRPr="00933436">
                <w:rPr>
                  <w:rFonts w:ascii="Tahoma" w:hAnsi="Tahoma" w:cs="Tahoma"/>
                  <w:bCs/>
                  <w:color w:val="000000"/>
                  <w:sz w:val="16"/>
                  <w:szCs w:val="16"/>
                  <w:lang w:val="pt-BR"/>
                </w:rPr>
                <w:delText>17</w:delText>
              </w:r>
            </w:del>
            <w:ins w:id="1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79BD1F6" w14:textId="77777777" w:rsidTr="00FC6E56">
        <w:trPr>
          <w:trHeight w:val="41"/>
          <w:jc w:val="center"/>
        </w:trPr>
        <w:tc>
          <w:tcPr>
            <w:tcW w:w="1441" w:type="dxa"/>
            <w:tcBorders>
              <w:top w:val="single" w:sz="4" w:space="0" w:color="auto"/>
              <w:left w:val="single" w:sz="4" w:space="0" w:color="auto"/>
              <w:bottom w:val="single" w:sz="4" w:space="0" w:color="auto"/>
              <w:right w:val="single" w:sz="4" w:space="0" w:color="auto"/>
            </w:tcBorders>
          </w:tcPr>
          <w:p w14:paraId="3556F09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76" w:type="dxa"/>
            <w:gridSpan w:val="2"/>
            <w:tcBorders>
              <w:top w:val="single" w:sz="4" w:space="0" w:color="auto"/>
              <w:left w:val="single" w:sz="4" w:space="0" w:color="auto"/>
              <w:bottom w:val="single" w:sz="4" w:space="0" w:color="auto"/>
              <w:right w:val="single" w:sz="4" w:space="0" w:color="auto"/>
            </w:tcBorders>
          </w:tcPr>
          <w:p w14:paraId="6358DE9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65" w:type="dxa"/>
            <w:gridSpan w:val="2"/>
            <w:tcBorders>
              <w:top w:val="single" w:sz="4" w:space="0" w:color="auto"/>
              <w:left w:val="single" w:sz="4" w:space="0" w:color="auto"/>
              <w:bottom w:val="single" w:sz="4" w:space="0" w:color="auto"/>
              <w:right w:val="single" w:sz="4" w:space="0" w:color="auto"/>
            </w:tcBorders>
          </w:tcPr>
          <w:p w14:paraId="636146B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2" w:type="dxa"/>
            <w:gridSpan w:val="2"/>
            <w:tcBorders>
              <w:top w:val="single" w:sz="4" w:space="0" w:color="auto"/>
              <w:left w:val="single" w:sz="4" w:space="0" w:color="auto"/>
              <w:bottom w:val="single" w:sz="4" w:space="0" w:color="auto"/>
              <w:right w:val="single" w:sz="4" w:space="0" w:color="auto"/>
            </w:tcBorders>
          </w:tcPr>
          <w:p w14:paraId="25E2A2D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001</w:t>
            </w:r>
          </w:p>
        </w:tc>
        <w:tc>
          <w:tcPr>
            <w:tcW w:w="2747" w:type="dxa"/>
            <w:gridSpan w:val="5"/>
            <w:tcBorders>
              <w:top w:val="single" w:sz="4" w:space="0" w:color="auto"/>
              <w:left w:val="single" w:sz="4" w:space="0" w:color="auto"/>
              <w:bottom w:val="single" w:sz="4" w:space="0" w:color="auto"/>
              <w:right w:val="single" w:sz="4" w:space="0" w:color="auto"/>
            </w:tcBorders>
          </w:tcPr>
          <w:p w14:paraId="028EBD9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14" w:type="dxa"/>
            <w:gridSpan w:val="2"/>
            <w:tcBorders>
              <w:top w:val="single" w:sz="4" w:space="0" w:color="auto"/>
              <w:left w:val="single" w:sz="4" w:space="0" w:color="auto"/>
              <w:bottom w:val="single" w:sz="4" w:space="0" w:color="auto"/>
              <w:right w:val="single" w:sz="4" w:space="0" w:color="auto"/>
            </w:tcBorders>
          </w:tcPr>
          <w:p w14:paraId="390C4AB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CC4B003"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1FD295A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96E115F"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50A15CB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5C29C1D"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6E9D5B4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326ACEA"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35EBD3BC"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E4F16AF"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6DC449C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69339EC" w14:textId="77777777" w:rsidTr="00FC6E56">
        <w:trPr>
          <w:trHeight w:val="41"/>
          <w:jc w:val="center"/>
        </w:trPr>
        <w:tc>
          <w:tcPr>
            <w:tcW w:w="2280" w:type="dxa"/>
            <w:gridSpan w:val="2"/>
            <w:tcBorders>
              <w:top w:val="single" w:sz="4" w:space="0" w:color="auto"/>
              <w:left w:val="single" w:sz="4" w:space="0" w:color="auto"/>
              <w:bottom w:val="single" w:sz="4" w:space="0" w:color="auto"/>
              <w:right w:val="single" w:sz="4" w:space="0" w:color="auto"/>
            </w:tcBorders>
          </w:tcPr>
          <w:p w14:paraId="5B2604D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598" w:type="dxa"/>
            <w:gridSpan w:val="2"/>
            <w:tcBorders>
              <w:top w:val="single" w:sz="4" w:space="0" w:color="auto"/>
              <w:left w:val="single" w:sz="4" w:space="0" w:color="auto"/>
              <w:bottom w:val="single" w:sz="4" w:space="0" w:color="auto"/>
              <w:right w:val="single" w:sz="4" w:space="0" w:color="auto"/>
            </w:tcBorders>
          </w:tcPr>
          <w:p w14:paraId="5C93F6E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28" w:type="dxa"/>
            <w:gridSpan w:val="4"/>
            <w:tcBorders>
              <w:top w:val="single" w:sz="4" w:space="0" w:color="auto"/>
              <w:left w:val="single" w:sz="4" w:space="0" w:color="auto"/>
              <w:bottom w:val="single" w:sz="4" w:space="0" w:color="auto"/>
              <w:right w:val="single" w:sz="4" w:space="0" w:color="auto"/>
            </w:tcBorders>
          </w:tcPr>
          <w:p w14:paraId="3373FD7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26" w:type="dxa"/>
            <w:tcBorders>
              <w:top w:val="single" w:sz="4" w:space="0" w:color="auto"/>
              <w:left w:val="single" w:sz="4" w:space="0" w:color="auto"/>
              <w:bottom w:val="single" w:sz="4" w:space="0" w:color="auto"/>
              <w:right w:val="single" w:sz="4" w:space="0" w:color="auto"/>
            </w:tcBorders>
          </w:tcPr>
          <w:p w14:paraId="03CFC09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4" w:type="dxa"/>
            <w:tcBorders>
              <w:top w:val="single" w:sz="4" w:space="0" w:color="auto"/>
              <w:left w:val="single" w:sz="4" w:space="0" w:color="auto"/>
              <w:bottom w:val="single" w:sz="4" w:space="0" w:color="auto"/>
              <w:right w:val="single" w:sz="4" w:space="0" w:color="auto"/>
            </w:tcBorders>
          </w:tcPr>
          <w:p w14:paraId="541CD63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4" w:type="dxa"/>
            <w:tcBorders>
              <w:top w:val="single" w:sz="4" w:space="0" w:color="auto"/>
              <w:left w:val="single" w:sz="4" w:space="0" w:color="auto"/>
              <w:bottom w:val="single" w:sz="4" w:space="0" w:color="auto"/>
              <w:right w:val="single" w:sz="4" w:space="0" w:color="auto"/>
            </w:tcBorders>
          </w:tcPr>
          <w:p w14:paraId="715403D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4" w:type="dxa"/>
            <w:gridSpan w:val="2"/>
            <w:tcBorders>
              <w:top w:val="single" w:sz="4" w:space="0" w:color="auto"/>
              <w:left w:val="single" w:sz="4" w:space="0" w:color="auto"/>
              <w:bottom w:val="single" w:sz="4" w:space="0" w:color="auto"/>
              <w:right w:val="single" w:sz="4" w:space="0" w:color="auto"/>
            </w:tcBorders>
          </w:tcPr>
          <w:p w14:paraId="3F24C1A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28" w:type="dxa"/>
            <w:tcBorders>
              <w:top w:val="single" w:sz="4" w:space="0" w:color="auto"/>
              <w:left w:val="single" w:sz="4" w:space="0" w:color="auto"/>
              <w:bottom w:val="single" w:sz="4" w:space="0" w:color="auto"/>
              <w:right w:val="single" w:sz="4" w:space="0" w:color="auto"/>
            </w:tcBorders>
          </w:tcPr>
          <w:p w14:paraId="0025D61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85202DF"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1921FF7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9C11094"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0D44F6E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7B5505D"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6EA5BF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93E087B"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31D8E7B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045961D9"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0BD84EF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885EFE9" w14:textId="77777777" w:rsidTr="00FC6E56">
        <w:trPr>
          <w:trHeight w:val="41"/>
          <w:jc w:val="center"/>
        </w:trPr>
        <w:tc>
          <w:tcPr>
            <w:tcW w:w="2280" w:type="dxa"/>
            <w:gridSpan w:val="2"/>
            <w:tcBorders>
              <w:top w:val="single" w:sz="4" w:space="0" w:color="auto"/>
              <w:left w:val="single" w:sz="4" w:space="0" w:color="auto"/>
              <w:bottom w:val="single" w:sz="4" w:space="0" w:color="auto"/>
              <w:right w:val="single" w:sz="4" w:space="0" w:color="auto"/>
            </w:tcBorders>
          </w:tcPr>
          <w:p w14:paraId="740B83B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598" w:type="dxa"/>
            <w:gridSpan w:val="2"/>
            <w:tcBorders>
              <w:top w:val="single" w:sz="4" w:space="0" w:color="auto"/>
              <w:left w:val="single" w:sz="4" w:space="0" w:color="auto"/>
              <w:bottom w:val="single" w:sz="4" w:space="0" w:color="auto"/>
              <w:right w:val="single" w:sz="4" w:space="0" w:color="auto"/>
            </w:tcBorders>
          </w:tcPr>
          <w:p w14:paraId="78C8108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28" w:type="dxa"/>
            <w:gridSpan w:val="4"/>
            <w:tcBorders>
              <w:top w:val="single" w:sz="4" w:space="0" w:color="auto"/>
              <w:left w:val="single" w:sz="4" w:space="0" w:color="auto"/>
              <w:bottom w:val="single" w:sz="4" w:space="0" w:color="auto"/>
              <w:right w:val="single" w:sz="4" w:space="0" w:color="auto"/>
            </w:tcBorders>
          </w:tcPr>
          <w:p w14:paraId="2E2F660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26" w:type="dxa"/>
            <w:tcBorders>
              <w:top w:val="single" w:sz="4" w:space="0" w:color="auto"/>
              <w:left w:val="single" w:sz="4" w:space="0" w:color="auto"/>
              <w:bottom w:val="single" w:sz="4" w:space="0" w:color="auto"/>
              <w:right w:val="single" w:sz="4" w:space="0" w:color="auto"/>
            </w:tcBorders>
          </w:tcPr>
          <w:p w14:paraId="6B6B24E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4" w:type="dxa"/>
            <w:tcBorders>
              <w:top w:val="single" w:sz="4" w:space="0" w:color="auto"/>
              <w:left w:val="single" w:sz="4" w:space="0" w:color="auto"/>
              <w:bottom w:val="single" w:sz="4" w:space="0" w:color="auto"/>
              <w:right w:val="single" w:sz="4" w:space="0" w:color="auto"/>
            </w:tcBorders>
          </w:tcPr>
          <w:p w14:paraId="087317B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4" w:type="dxa"/>
            <w:tcBorders>
              <w:top w:val="single" w:sz="4" w:space="0" w:color="auto"/>
              <w:left w:val="single" w:sz="4" w:space="0" w:color="auto"/>
              <w:bottom w:val="single" w:sz="4" w:space="0" w:color="auto"/>
              <w:right w:val="single" w:sz="4" w:space="0" w:color="auto"/>
            </w:tcBorders>
          </w:tcPr>
          <w:p w14:paraId="4260CBA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4" w:type="dxa"/>
            <w:gridSpan w:val="2"/>
            <w:tcBorders>
              <w:top w:val="single" w:sz="4" w:space="0" w:color="auto"/>
              <w:left w:val="single" w:sz="4" w:space="0" w:color="auto"/>
              <w:bottom w:val="single" w:sz="4" w:space="0" w:color="auto"/>
              <w:right w:val="single" w:sz="4" w:space="0" w:color="auto"/>
            </w:tcBorders>
          </w:tcPr>
          <w:p w14:paraId="1670894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28" w:type="dxa"/>
            <w:tcBorders>
              <w:top w:val="single" w:sz="4" w:space="0" w:color="auto"/>
              <w:left w:val="single" w:sz="4" w:space="0" w:color="auto"/>
              <w:bottom w:val="single" w:sz="4" w:space="0" w:color="auto"/>
              <w:right w:val="single" w:sz="4" w:space="0" w:color="auto"/>
            </w:tcBorders>
          </w:tcPr>
          <w:p w14:paraId="7650101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68B124D3" w14:textId="77777777" w:rsidTr="00FC6E56">
        <w:trPr>
          <w:trHeight w:val="451"/>
          <w:jc w:val="center"/>
        </w:trPr>
        <w:tc>
          <w:tcPr>
            <w:tcW w:w="10274" w:type="dxa"/>
            <w:gridSpan w:val="14"/>
            <w:tcBorders>
              <w:top w:val="single" w:sz="4" w:space="0" w:color="auto"/>
              <w:left w:val="single" w:sz="4" w:space="0" w:color="auto"/>
              <w:bottom w:val="single" w:sz="4" w:space="0" w:color="auto"/>
              <w:right w:val="single" w:sz="4" w:space="0" w:color="auto"/>
            </w:tcBorders>
          </w:tcPr>
          <w:p w14:paraId="4551A84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B5EA854"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6EDE909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478A8529"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296CA1D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CFP Estacionamento Ltda.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6BBFA799"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2823429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14.692.660/0001-95</w:t>
            </w:r>
          </w:p>
        </w:tc>
      </w:tr>
      <w:tr w:rsidR="00FC6E56" w:rsidRPr="000276CB" w14:paraId="7BF1D6EF"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328D909E" w14:textId="33D9CC00" w:rsidR="00FC6E56" w:rsidRPr="00FC6E56" w:rsidRDefault="00FC6E56" w:rsidP="00FC6E56">
            <w:pPr>
              <w:spacing w:before="20" w:after="20"/>
              <w:ind w:firstLine="120"/>
              <w:jc w:val="both"/>
              <w:rPr>
                <w:rFonts w:ascii="Tahoma" w:hAnsi="Tahoma" w:cs="Tahoma"/>
                <w:noProof/>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del w:id="20" w:author="Autor" w:date="2014-12-19T17:28:00Z">
              <w:r w:rsidR="004309D7" w:rsidRPr="00933436">
                <w:rPr>
                  <w:rFonts w:ascii="Tahoma" w:hAnsi="Tahoma" w:cs="Tahoma"/>
                  <w:color w:val="000000"/>
                  <w:sz w:val="16"/>
                  <w:szCs w:val="16"/>
                  <w:lang w:val="pt-BR"/>
                </w:rPr>
                <w:delText>Rua Timbiras</w:delText>
              </w:r>
            </w:del>
            <w:ins w:id="21" w:author="Autor" w:date="2014-12-19T17:28:00Z">
              <w:r w:rsidRPr="00FC6E56">
                <w:rPr>
                  <w:rFonts w:ascii="Tahoma" w:hAnsi="Tahoma" w:cs="Tahoma"/>
                  <w:color w:val="000000"/>
                  <w:sz w:val="16"/>
                  <w:szCs w:val="16"/>
                  <w:lang w:val="pt-BR"/>
                </w:rPr>
                <w:t>Av. Professor Magalhães Penido</w:t>
              </w:r>
            </w:ins>
            <w:r w:rsidRPr="00FC6E56">
              <w:rPr>
                <w:rFonts w:ascii="Tahoma" w:hAnsi="Tahoma" w:cs="Tahoma"/>
                <w:color w:val="000000"/>
                <w:sz w:val="16"/>
                <w:szCs w:val="16"/>
                <w:lang w:val="pt-BR"/>
              </w:rPr>
              <w:t xml:space="preserve">, n.º </w:t>
            </w:r>
            <w:del w:id="22" w:author="Autor" w:date="2014-12-19T17:28:00Z">
              <w:r w:rsidR="004309D7" w:rsidRPr="00933436">
                <w:rPr>
                  <w:rFonts w:ascii="Tahoma" w:hAnsi="Tahoma" w:cs="Tahoma"/>
                  <w:color w:val="000000"/>
                  <w:sz w:val="16"/>
                  <w:szCs w:val="16"/>
                  <w:lang w:val="pt-BR"/>
                </w:rPr>
                <w:delText>809</w:delText>
              </w:r>
            </w:del>
            <w:ins w:id="23" w:author="Autor" w:date="2014-12-19T17:28:00Z">
              <w:r w:rsidRPr="00FC6E56">
                <w:rPr>
                  <w:rFonts w:ascii="Tahoma" w:hAnsi="Tahoma" w:cs="Tahoma"/>
                  <w:color w:val="000000"/>
                  <w:sz w:val="16"/>
                  <w:szCs w:val="16"/>
                  <w:lang w:val="pt-BR"/>
                </w:rPr>
                <w:t>200 – Bairro Luz</w:t>
              </w:r>
            </w:ins>
          </w:p>
        </w:tc>
      </w:tr>
      <w:tr w:rsidR="00FC6E56" w:rsidRPr="00FC6E56" w14:paraId="140FCD7C" w14:textId="77777777" w:rsidTr="00FC6E56">
        <w:trPr>
          <w:trHeight w:val="41"/>
          <w:jc w:val="center"/>
        </w:trPr>
        <w:tc>
          <w:tcPr>
            <w:tcW w:w="2280" w:type="dxa"/>
            <w:gridSpan w:val="2"/>
            <w:tcBorders>
              <w:top w:val="single" w:sz="4" w:space="0" w:color="auto"/>
              <w:left w:val="single" w:sz="4" w:space="0" w:color="auto"/>
              <w:bottom w:val="single" w:sz="4" w:space="0" w:color="auto"/>
              <w:right w:val="single" w:sz="4" w:space="0" w:color="auto"/>
            </w:tcBorders>
          </w:tcPr>
          <w:p w14:paraId="07CF915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598" w:type="dxa"/>
            <w:gridSpan w:val="2"/>
            <w:tcBorders>
              <w:top w:val="single" w:sz="4" w:space="0" w:color="auto"/>
              <w:left w:val="single" w:sz="4" w:space="0" w:color="auto"/>
              <w:bottom w:val="single" w:sz="4" w:space="0" w:color="auto"/>
              <w:right w:val="single" w:sz="4" w:space="0" w:color="auto"/>
            </w:tcBorders>
          </w:tcPr>
          <w:p w14:paraId="4107ED5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N/A</w:t>
            </w:r>
          </w:p>
        </w:tc>
        <w:tc>
          <w:tcPr>
            <w:tcW w:w="1328" w:type="dxa"/>
            <w:gridSpan w:val="4"/>
            <w:tcBorders>
              <w:top w:val="single" w:sz="4" w:space="0" w:color="auto"/>
              <w:left w:val="single" w:sz="4" w:space="0" w:color="auto"/>
              <w:bottom w:val="single" w:sz="4" w:space="0" w:color="auto"/>
              <w:right w:val="single" w:sz="4" w:space="0" w:color="auto"/>
            </w:tcBorders>
          </w:tcPr>
          <w:p w14:paraId="682996B8"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26" w:type="dxa"/>
            <w:tcBorders>
              <w:top w:val="single" w:sz="4" w:space="0" w:color="auto"/>
              <w:left w:val="single" w:sz="4" w:space="0" w:color="auto"/>
              <w:bottom w:val="single" w:sz="4" w:space="0" w:color="auto"/>
              <w:right w:val="single" w:sz="4" w:space="0" w:color="auto"/>
            </w:tcBorders>
          </w:tcPr>
          <w:p w14:paraId="1E8808C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4" w:type="dxa"/>
            <w:tcBorders>
              <w:top w:val="single" w:sz="4" w:space="0" w:color="auto"/>
              <w:left w:val="single" w:sz="4" w:space="0" w:color="auto"/>
              <w:bottom w:val="single" w:sz="4" w:space="0" w:color="auto"/>
              <w:right w:val="single" w:sz="4" w:space="0" w:color="auto"/>
            </w:tcBorders>
          </w:tcPr>
          <w:p w14:paraId="63C6994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4" w:type="dxa"/>
            <w:tcBorders>
              <w:top w:val="single" w:sz="4" w:space="0" w:color="auto"/>
              <w:left w:val="single" w:sz="4" w:space="0" w:color="auto"/>
              <w:bottom w:val="single" w:sz="4" w:space="0" w:color="auto"/>
              <w:right w:val="single" w:sz="4" w:space="0" w:color="auto"/>
            </w:tcBorders>
          </w:tcPr>
          <w:p w14:paraId="54F24B5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4" w:type="dxa"/>
            <w:gridSpan w:val="2"/>
            <w:tcBorders>
              <w:top w:val="single" w:sz="4" w:space="0" w:color="auto"/>
              <w:left w:val="single" w:sz="4" w:space="0" w:color="auto"/>
              <w:bottom w:val="single" w:sz="4" w:space="0" w:color="auto"/>
              <w:right w:val="single" w:sz="4" w:space="0" w:color="auto"/>
            </w:tcBorders>
          </w:tcPr>
          <w:p w14:paraId="6E407A8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28" w:type="dxa"/>
            <w:tcBorders>
              <w:top w:val="single" w:sz="4" w:space="0" w:color="auto"/>
              <w:left w:val="single" w:sz="4" w:space="0" w:color="auto"/>
              <w:bottom w:val="single" w:sz="4" w:space="0" w:color="auto"/>
              <w:right w:val="single" w:sz="4" w:space="0" w:color="auto"/>
            </w:tcBorders>
          </w:tcPr>
          <w:p w14:paraId="3AA982E8" w14:textId="4573FCF5" w:rsidR="00FC6E56" w:rsidRPr="00FC6E56" w:rsidRDefault="004309D7" w:rsidP="00FC6E56">
            <w:pPr>
              <w:spacing w:before="20" w:after="20"/>
              <w:ind w:firstLine="120"/>
              <w:jc w:val="both"/>
              <w:rPr>
                <w:rFonts w:ascii="Tahoma" w:hAnsi="Tahoma" w:cs="Tahoma"/>
                <w:bCs/>
                <w:noProof/>
                <w:color w:val="000000"/>
                <w:sz w:val="16"/>
                <w:szCs w:val="16"/>
                <w:lang w:val="pt-BR"/>
              </w:rPr>
            </w:pPr>
            <w:del w:id="24" w:author="Autor" w:date="2014-12-19T17:28:00Z">
              <w:r w:rsidRPr="00933436">
                <w:rPr>
                  <w:rFonts w:ascii="Tahoma" w:hAnsi="Tahoma" w:cs="Tahoma"/>
                  <w:bCs/>
                  <w:noProof/>
                  <w:color w:val="000000"/>
                  <w:sz w:val="16"/>
                  <w:szCs w:val="16"/>
                  <w:lang w:val="pt-BR"/>
                </w:rPr>
                <w:delText>30.130-917</w:delText>
              </w:r>
            </w:del>
            <w:ins w:id="25" w:author="Autor" w:date="2014-12-19T17:28:00Z">
              <w:r w:rsidR="00FC6E56" w:rsidRPr="00FC6E56">
                <w:rPr>
                  <w:rFonts w:ascii="Tahoma" w:hAnsi="Tahoma" w:cs="Tahoma"/>
                  <w:bCs/>
                  <w:noProof/>
                  <w:color w:val="000000"/>
                  <w:sz w:val="16"/>
                  <w:szCs w:val="16"/>
                  <w:lang w:val="pt-BR"/>
                </w:rPr>
                <w:t>31.270-700</w:t>
              </w:r>
            </w:ins>
          </w:p>
        </w:tc>
      </w:tr>
      <w:tr w:rsidR="00FC6E56" w:rsidRPr="00FC6E56" w14:paraId="77E663BD"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3D4AC14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F60C2C3"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5C8D2F6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FC6E56" w14:paraId="141D9120"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2E1C70B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 xml:space="preserve">dezembro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2012</w:t>
            </w:r>
            <w:r w:rsidRPr="00FC6E56">
              <w:rPr>
                <w:rFonts w:ascii="Tahoma" w:hAnsi="Tahoma" w:cs="Tahoma"/>
                <w:color w:val="000000"/>
                <w:sz w:val="16"/>
                <w:szCs w:val="16"/>
                <w:lang w:val="pt-BR"/>
              </w:rPr>
              <w:t xml:space="preserve">, por meio do qual a Emitente locou Pavimentos de garagem G1, G2 e G3 (área aprox. 6.786,78 m²) no Edifício </w:t>
            </w:r>
            <w:r w:rsidRPr="00FC6E56">
              <w:rPr>
                <w:rFonts w:ascii="Tahoma" w:hAnsi="Tahoma" w:cs="Tahoma"/>
                <w:bCs/>
                <w:color w:val="000000"/>
                <w:sz w:val="16"/>
                <w:szCs w:val="16"/>
                <w:lang w:val="pt-BR"/>
              </w:rPr>
              <w:t xml:space="preserve">Seculus Business Center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FC6E56" w14:paraId="57DD0F5E"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4D552E4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545E7DFD"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56A35E1E" w14:textId="0DBC1E7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336.000,00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trezentos e trinta e seis mil reais</w:t>
            </w:r>
            <w:r w:rsidRPr="00FC6E56">
              <w:rPr>
                <w:rFonts w:ascii="Tahoma" w:hAnsi="Tahoma" w:cs="Tahoma"/>
                <w:color w:val="000000"/>
                <w:sz w:val="16"/>
                <w:szCs w:val="16"/>
                <w:lang w:val="pt-BR"/>
              </w:rPr>
              <w:t xml:space="preserve">), em </w:t>
            </w:r>
            <w:del w:id="26" w:author="Autor" w:date="2014-12-19T17:28:00Z">
              <w:r w:rsidR="004309D7" w:rsidRPr="00933436">
                <w:rPr>
                  <w:rFonts w:ascii="Tahoma" w:hAnsi="Tahoma" w:cs="Tahoma"/>
                  <w:bCs/>
                  <w:color w:val="000000"/>
                  <w:sz w:val="16"/>
                  <w:szCs w:val="16"/>
                  <w:lang w:val="pt-BR"/>
                </w:rPr>
                <w:delText>17</w:delText>
              </w:r>
            </w:del>
            <w:ins w:id="2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8DA755D"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48142BA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24F684F"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7FD53B4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556B5707" w14:textId="77777777" w:rsidTr="00FC6E56">
        <w:trPr>
          <w:trHeight w:val="41"/>
          <w:jc w:val="center"/>
        </w:trPr>
        <w:tc>
          <w:tcPr>
            <w:tcW w:w="10274" w:type="dxa"/>
            <w:gridSpan w:val="14"/>
            <w:tcBorders>
              <w:top w:val="single" w:sz="4" w:space="0" w:color="auto"/>
              <w:left w:val="single" w:sz="4" w:space="0" w:color="auto"/>
              <w:bottom w:val="single" w:sz="4" w:space="0" w:color="auto"/>
              <w:right w:val="single" w:sz="4" w:space="0" w:color="auto"/>
            </w:tcBorders>
          </w:tcPr>
          <w:p w14:paraId="2B6178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306C4994"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11F68E9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667" w:type="dxa"/>
            <w:gridSpan w:val="8"/>
            <w:tcBorders>
              <w:top w:val="single" w:sz="4" w:space="0" w:color="auto"/>
              <w:left w:val="single" w:sz="4" w:space="0" w:color="auto"/>
              <w:bottom w:val="single" w:sz="4" w:space="0" w:color="auto"/>
              <w:right w:val="single" w:sz="4" w:space="0" w:color="auto"/>
            </w:tcBorders>
          </w:tcPr>
          <w:p w14:paraId="3AC8478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E7FB444"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454F763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667" w:type="dxa"/>
            <w:gridSpan w:val="8"/>
            <w:tcBorders>
              <w:top w:val="single" w:sz="4" w:space="0" w:color="auto"/>
              <w:left w:val="single" w:sz="4" w:space="0" w:color="auto"/>
              <w:bottom w:val="single" w:sz="4" w:space="0" w:color="auto"/>
              <w:right w:val="single" w:sz="4" w:space="0" w:color="auto"/>
            </w:tcBorders>
          </w:tcPr>
          <w:p w14:paraId="14766EA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01/12/2012 a 30/11/2015.</w:t>
            </w:r>
          </w:p>
        </w:tc>
      </w:tr>
      <w:tr w:rsidR="00FC6E56" w:rsidRPr="000276CB" w14:paraId="502CCF79"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24336601"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667" w:type="dxa"/>
            <w:gridSpan w:val="8"/>
            <w:tcBorders>
              <w:top w:val="single" w:sz="4" w:space="0" w:color="auto"/>
              <w:left w:val="single" w:sz="4" w:space="0" w:color="auto"/>
              <w:bottom w:val="single" w:sz="4" w:space="0" w:color="auto"/>
              <w:right w:val="single" w:sz="4" w:space="0" w:color="auto"/>
            </w:tcBorders>
          </w:tcPr>
          <w:p w14:paraId="62DCEAE9" w14:textId="04EA994D"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336.000,00 </w:t>
            </w:r>
            <w:r w:rsidRPr="00FC6E56">
              <w:rPr>
                <w:rFonts w:ascii="Tahoma" w:hAnsi="Tahoma" w:cs="Tahoma"/>
                <w:color w:val="000000"/>
                <w:sz w:val="16"/>
                <w:szCs w:val="16"/>
                <w:lang w:val="pt-BR"/>
              </w:rPr>
              <w:t>(</w:t>
            </w:r>
            <w:r w:rsidRPr="00FC6E56">
              <w:rPr>
                <w:rFonts w:ascii="Tahoma" w:hAnsi="Tahoma" w:cs="Tahoma"/>
                <w:bCs/>
                <w:color w:val="000000"/>
                <w:sz w:val="16"/>
                <w:szCs w:val="16"/>
                <w:lang w:val="pt-BR"/>
              </w:rPr>
              <w:t>trezentos e trinta e seis mil reais</w:t>
            </w:r>
            <w:r w:rsidRPr="00FC6E56">
              <w:rPr>
                <w:rFonts w:ascii="Tahoma" w:hAnsi="Tahoma" w:cs="Tahoma"/>
                <w:color w:val="000000"/>
                <w:sz w:val="16"/>
                <w:szCs w:val="16"/>
                <w:lang w:val="pt-BR"/>
              </w:rPr>
              <w:t xml:space="preserve">) em </w:t>
            </w:r>
            <w:del w:id="28" w:author="Autor" w:date="2014-12-19T17:28:00Z">
              <w:r w:rsidR="004309D7" w:rsidRPr="00933436">
                <w:rPr>
                  <w:rFonts w:ascii="Tahoma" w:hAnsi="Tahoma" w:cs="Tahoma"/>
                  <w:bCs/>
                  <w:color w:val="000000"/>
                  <w:sz w:val="16"/>
                  <w:szCs w:val="16"/>
                  <w:lang w:val="pt-BR"/>
                </w:rPr>
                <w:delText>17</w:delText>
              </w:r>
            </w:del>
            <w:ins w:id="2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617945A"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6220453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667" w:type="dxa"/>
            <w:gridSpan w:val="8"/>
            <w:tcBorders>
              <w:top w:val="single" w:sz="4" w:space="0" w:color="auto"/>
              <w:left w:val="single" w:sz="4" w:space="0" w:color="auto"/>
              <w:bottom w:val="single" w:sz="4" w:space="0" w:color="auto"/>
              <w:right w:val="single" w:sz="4" w:space="0" w:color="auto"/>
            </w:tcBorders>
          </w:tcPr>
          <w:p w14:paraId="0B0B931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12 (doze) parcelas mensais e sucessivas,</w:t>
            </w:r>
            <w:ins w:id="30"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R$28.000,00 (vinte e oito mil reais), sendo que esse valor será reajustado conforme item 7.4 abaixo.</w:t>
            </w:r>
          </w:p>
        </w:tc>
      </w:tr>
      <w:tr w:rsidR="00FC6E56" w:rsidRPr="00FC6E56" w14:paraId="019D3CE5"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61A3323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667" w:type="dxa"/>
            <w:gridSpan w:val="8"/>
            <w:tcBorders>
              <w:top w:val="single" w:sz="4" w:space="0" w:color="auto"/>
              <w:left w:val="single" w:sz="4" w:space="0" w:color="auto"/>
              <w:bottom w:val="single" w:sz="4" w:space="0" w:color="auto"/>
              <w:right w:val="single" w:sz="4" w:space="0" w:color="auto"/>
            </w:tcBorders>
          </w:tcPr>
          <w:p w14:paraId="4CCA229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930C3C6"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0835C85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667" w:type="dxa"/>
            <w:gridSpan w:val="8"/>
            <w:tcBorders>
              <w:top w:val="single" w:sz="4" w:space="0" w:color="auto"/>
              <w:left w:val="single" w:sz="4" w:space="0" w:color="auto"/>
              <w:bottom w:val="single" w:sz="4" w:space="0" w:color="auto"/>
              <w:right w:val="single" w:sz="4" w:space="0" w:color="auto"/>
            </w:tcBorders>
          </w:tcPr>
          <w:p w14:paraId="1253F02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30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 xml:space="preserve">novembro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2015</w:t>
            </w:r>
            <w:r w:rsidRPr="00FC6E56">
              <w:rPr>
                <w:rFonts w:ascii="Tahoma" w:hAnsi="Tahoma" w:cs="Tahoma"/>
                <w:color w:val="000000"/>
                <w:sz w:val="16"/>
                <w:szCs w:val="16"/>
                <w:lang w:val="pt-BR"/>
              </w:rPr>
              <w:t>.</w:t>
            </w:r>
          </w:p>
        </w:tc>
      </w:tr>
      <w:tr w:rsidR="00FC6E56" w:rsidRPr="000276CB" w14:paraId="11923BC3"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1ED35C9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667" w:type="dxa"/>
            <w:gridSpan w:val="8"/>
            <w:tcBorders>
              <w:top w:val="single" w:sz="4" w:space="0" w:color="auto"/>
              <w:left w:val="single" w:sz="4" w:space="0" w:color="auto"/>
              <w:bottom w:val="single" w:sz="4" w:space="0" w:color="auto"/>
              <w:right w:val="single" w:sz="4" w:space="0" w:color="auto"/>
            </w:tcBorders>
          </w:tcPr>
          <w:p w14:paraId="2D93939A"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006047CE" w14:textId="77777777" w:rsidTr="00FC6E56">
        <w:trPr>
          <w:trHeight w:val="41"/>
          <w:jc w:val="center"/>
        </w:trPr>
        <w:tc>
          <w:tcPr>
            <w:tcW w:w="4607" w:type="dxa"/>
            <w:gridSpan w:val="6"/>
            <w:tcBorders>
              <w:top w:val="single" w:sz="4" w:space="0" w:color="auto"/>
              <w:left w:val="single" w:sz="4" w:space="0" w:color="auto"/>
              <w:bottom w:val="single" w:sz="4" w:space="0" w:color="auto"/>
              <w:right w:val="single" w:sz="4" w:space="0" w:color="auto"/>
            </w:tcBorders>
          </w:tcPr>
          <w:p w14:paraId="320B5FE3"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667" w:type="dxa"/>
            <w:gridSpan w:val="8"/>
            <w:tcBorders>
              <w:top w:val="single" w:sz="4" w:space="0" w:color="auto"/>
              <w:left w:val="single" w:sz="4" w:space="0" w:color="auto"/>
              <w:bottom w:val="single" w:sz="4" w:space="0" w:color="auto"/>
              <w:right w:val="single" w:sz="4" w:space="0" w:color="auto"/>
            </w:tcBorders>
          </w:tcPr>
          <w:p w14:paraId="796A5C35"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08AF68B4" w14:textId="3707C410" w:rsidR="00FC6E56" w:rsidRPr="00FC6E56" w:rsidRDefault="004309D7" w:rsidP="00FC6E56">
      <w:pPr>
        <w:widowControl/>
        <w:spacing w:after="240"/>
        <w:rPr>
          <w:rFonts w:ascii="Tahoma" w:eastAsia="Times New Roman" w:hAnsi="Tahoma" w:cs="Tahoma"/>
          <w:color w:val="000000"/>
          <w:sz w:val="16"/>
          <w:szCs w:val="16"/>
          <w:lang w:val="pt-BR" w:eastAsia="pt-BR"/>
        </w:rPr>
      </w:pPr>
      <w:del w:id="31" w:author="Autor" w:date="2014-12-19T17:28:00Z">
        <w:r w:rsidRPr="00E70E55">
          <w:rPr>
            <w:rFonts w:ascii="Tahoma" w:eastAsia="Times New Roman" w:hAnsi="Tahoma" w:cs="Tahoma"/>
            <w:color w:val="000000"/>
            <w:sz w:val="16"/>
            <w:szCs w:val="16"/>
            <w:lang w:val="pt-BR" w:eastAsia="pt-BR"/>
          </w:rPr>
          <w:br w:type="page"/>
        </w:r>
      </w:del>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E9016EB"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4C50841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7E7CE72"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22E7B825" w14:textId="3FF97048"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32" w:author="Autor" w:date="2014-12-19T17:28:00Z">
              <w:r w:rsidR="004309D7" w:rsidRPr="00933436">
                <w:rPr>
                  <w:rFonts w:ascii="Tahoma" w:hAnsi="Tahoma" w:cs="Tahoma"/>
                  <w:bCs/>
                  <w:color w:val="000000"/>
                  <w:sz w:val="16"/>
                  <w:szCs w:val="16"/>
                  <w:lang w:val="pt-BR"/>
                </w:rPr>
                <w:delText>17</w:delText>
              </w:r>
            </w:del>
            <w:ins w:id="33"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3B5A536D"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8CC070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76370A6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3896463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80F918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002</w:t>
            </w:r>
          </w:p>
        </w:tc>
        <w:tc>
          <w:tcPr>
            <w:tcW w:w="2767" w:type="dxa"/>
            <w:gridSpan w:val="5"/>
            <w:tcBorders>
              <w:top w:val="single" w:sz="4" w:space="0" w:color="auto"/>
              <w:left w:val="single" w:sz="4" w:space="0" w:color="auto"/>
              <w:bottom w:val="single" w:sz="4" w:space="0" w:color="auto"/>
              <w:right w:val="single" w:sz="4" w:space="0" w:color="auto"/>
            </w:tcBorders>
          </w:tcPr>
          <w:p w14:paraId="084FC09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69B355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7E0C6D9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3F4A2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35E0A9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D444B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F5CC7E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C9D77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264E4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6EB00E"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09009F5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3A76CA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3D5CDD6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7ED571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7331E0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F145C3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B23A4F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17C8DE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25C4ED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A48DD2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859F01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12F76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A5941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2F0F71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DB0F9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40DF51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44A0F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4"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8095B1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44E4C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5060EB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F969E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2570538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13A881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D84002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C0770B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47B5F4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C027E2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6AF99A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9A7826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A435DC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8ACEB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1417ED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B020C4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CC6359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3974039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9E3C1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Rede Top Serviços Telecom Ltda.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982B63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BA8B6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16.706.057/0001-40</w:t>
            </w:r>
          </w:p>
        </w:tc>
      </w:tr>
      <w:tr w:rsidR="00FC6E56" w:rsidRPr="000276CB" w14:paraId="6E50D30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949CD0" w14:textId="77777777" w:rsidR="00FC6E56" w:rsidRPr="00FC6E56" w:rsidRDefault="00FC6E56" w:rsidP="00FC6E56">
            <w:pPr>
              <w:spacing w:before="20" w:after="20"/>
              <w:ind w:firstLine="120"/>
              <w:jc w:val="both"/>
              <w:rPr>
                <w:rFonts w:ascii="Tahoma" w:hAnsi="Tahoma" w:cs="Tahoma"/>
                <w:noProof/>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Rio Grande do Sul, n.º 780</w:t>
            </w:r>
          </w:p>
        </w:tc>
      </w:tr>
      <w:tr w:rsidR="00FC6E56" w:rsidRPr="00FC6E56" w14:paraId="2E5ED46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DBD340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E819ABA"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Sala 22</w:t>
            </w:r>
          </w:p>
        </w:tc>
        <w:tc>
          <w:tcPr>
            <w:tcW w:w="1338" w:type="dxa"/>
            <w:gridSpan w:val="4"/>
            <w:tcBorders>
              <w:top w:val="single" w:sz="4" w:space="0" w:color="auto"/>
              <w:left w:val="single" w:sz="4" w:space="0" w:color="auto"/>
              <w:bottom w:val="single" w:sz="4" w:space="0" w:color="auto"/>
              <w:right w:val="single" w:sz="4" w:space="0" w:color="auto"/>
            </w:tcBorders>
          </w:tcPr>
          <w:p w14:paraId="5D19B586"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E55BB5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A017E8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660E80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EB211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04EE974"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30.170-110</w:t>
            </w:r>
          </w:p>
        </w:tc>
      </w:tr>
      <w:tr w:rsidR="00FC6E56" w:rsidRPr="00FC6E56" w14:paraId="2E7C035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06E49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3A1A2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98167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6AABD6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E8A919"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 xml:space="preserve">agosto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2014</w:t>
            </w:r>
            <w:r w:rsidRPr="00FC6E56">
              <w:rPr>
                <w:rFonts w:ascii="Tahoma" w:hAnsi="Tahoma" w:cs="Tahoma"/>
                <w:color w:val="000000"/>
                <w:sz w:val="16"/>
                <w:szCs w:val="16"/>
                <w:lang w:val="pt-BR"/>
              </w:rPr>
              <w:t xml:space="preserve">, por meio do qual a Emitente locou Área no topo do edifício para instalação de 02 (duas) antenas e área no shaft do 11º andar para instalação de um rack no Edifício </w:t>
            </w:r>
            <w:r w:rsidRPr="00FC6E56">
              <w:rPr>
                <w:rFonts w:ascii="Tahoma" w:hAnsi="Tahoma" w:cs="Tahoma"/>
                <w:bCs/>
                <w:color w:val="000000"/>
                <w:sz w:val="16"/>
                <w:szCs w:val="16"/>
                <w:lang w:val="pt-BR"/>
              </w:rPr>
              <w:t xml:space="preserve">Seculus Business Center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163100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625BA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6B3187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6AA7C5" w14:textId="5F554528"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247.500,00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quarenta e sete mil e quinhentos reais</w:t>
            </w:r>
            <w:r w:rsidRPr="00FC6E56">
              <w:rPr>
                <w:rFonts w:ascii="Tahoma" w:hAnsi="Tahoma" w:cs="Tahoma"/>
                <w:color w:val="000000"/>
                <w:sz w:val="16"/>
                <w:szCs w:val="16"/>
                <w:lang w:val="pt-BR"/>
              </w:rPr>
              <w:t xml:space="preserve">), em </w:t>
            </w:r>
            <w:del w:id="35" w:author="Autor" w:date="2014-12-19T17:28:00Z">
              <w:r w:rsidR="004309D7" w:rsidRPr="00933436">
                <w:rPr>
                  <w:rFonts w:ascii="Tahoma" w:hAnsi="Tahoma" w:cs="Tahoma"/>
                  <w:bCs/>
                  <w:color w:val="000000"/>
                  <w:sz w:val="16"/>
                  <w:szCs w:val="16"/>
                  <w:lang w:val="pt-BR"/>
                </w:rPr>
                <w:delText>17</w:delText>
              </w:r>
            </w:del>
            <w:ins w:id="3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E6723D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BF713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41A1F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D6FFA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7F6EEC5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2AF11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3486EC4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D6DDDC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5AE23E8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166931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7237B6B"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67429BF9"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01/08/2014 a 31/07/2018.</w:t>
            </w:r>
          </w:p>
        </w:tc>
      </w:tr>
      <w:tr w:rsidR="00FC6E56" w:rsidRPr="000276CB" w14:paraId="6420CB4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724FDCB"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41292FEF" w14:textId="654B08EA"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247.500,00 </w:t>
            </w:r>
            <w:r w:rsidRPr="00FC6E56">
              <w:rPr>
                <w:rFonts w:ascii="Tahoma" w:hAnsi="Tahoma" w:cs="Tahoma"/>
                <w:color w:val="000000"/>
                <w:sz w:val="16"/>
                <w:szCs w:val="16"/>
                <w:lang w:val="pt-BR"/>
              </w:rPr>
              <w:t>(</w:t>
            </w:r>
            <w:r w:rsidRPr="00FC6E56">
              <w:rPr>
                <w:rFonts w:ascii="Tahoma" w:hAnsi="Tahoma" w:cs="Tahoma"/>
                <w:bCs/>
                <w:color w:val="000000"/>
                <w:sz w:val="16"/>
                <w:szCs w:val="16"/>
                <w:lang w:val="pt-BR"/>
              </w:rPr>
              <w:t>duzentos e quarenta e sete mil e quinhentos reais</w:t>
            </w:r>
            <w:r w:rsidRPr="00FC6E56">
              <w:rPr>
                <w:rFonts w:ascii="Tahoma" w:hAnsi="Tahoma" w:cs="Tahoma"/>
                <w:color w:val="000000"/>
                <w:sz w:val="16"/>
                <w:szCs w:val="16"/>
                <w:lang w:val="pt-BR"/>
              </w:rPr>
              <w:t xml:space="preserve">) em </w:t>
            </w:r>
            <w:del w:id="37" w:author="Autor" w:date="2014-12-19T17:28:00Z">
              <w:r w:rsidR="004309D7" w:rsidRPr="00933436">
                <w:rPr>
                  <w:rFonts w:ascii="Tahoma" w:hAnsi="Tahoma" w:cs="Tahoma"/>
                  <w:bCs/>
                  <w:color w:val="000000"/>
                  <w:sz w:val="16"/>
                  <w:szCs w:val="16"/>
                  <w:lang w:val="pt-BR"/>
                </w:rPr>
                <w:delText>17</w:delText>
              </w:r>
            </w:del>
            <w:ins w:id="3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25CC4D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9241CE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5975417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45 (quarenta e cinco) parcelas mensais e sucessivas,</w:t>
            </w:r>
            <w:ins w:id="3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R$5.500,00 (cinco mil e quinhentos reais), sendo que esse valor será reajustado conforme item 7.4 abaixo.</w:t>
            </w:r>
          </w:p>
        </w:tc>
      </w:tr>
      <w:tr w:rsidR="00FC6E56" w:rsidRPr="00FC6E56" w14:paraId="0F3260F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BF7A9A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733F45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54D6D7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ABE9AA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D3FD7F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31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 xml:space="preserve">dezembro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2015</w:t>
            </w:r>
            <w:r w:rsidRPr="00FC6E56">
              <w:rPr>
                <w:rFonts w:ascii="Tahoma" w:hAnsi="Tahoma" w:cs="Tahoma"/>
                <w:color w:val="000000"/>
                <w:sz w:val="16"/>
                <w:szCs w:val="16"/>
                <w:lang w:val="pt-BR"/>
              </w:rPr>
              <w:t>.</w:t>
            </w:r>
          </w:p>
        </w:tc>
      </w:tr>
      <w:tr w:rsidR="00FC6E56" w:rsidRPr="000276CB" w14:paraId="543EE2D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66D00F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4ECAC6F1"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FE72FA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B91436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ED36C1B"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31C36CC" w14:textId="77777777" w:rsidR="00FC6E56" w:rsidRPr="00FC6E56" w:rsidRDefault="00FC6E56" w:rsidP="00FC6E56">
      <w:pPr>
        <w:widowControl/>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DDF336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C6EDFD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48E09A2"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8144D1D" w14:textId="0AA1DCBE"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40" w:author="Autor" w:date="2014-12-19T17:28:00Z">
              <w:r w:rsidR="004309D7" w:rsidRPr="00933436">
                <w:rPr>
                  <w:rFonts w:ascii="Tahoma" w:hAnsi="Tahoma" w:cs="Tahoma"/>
                  <w:bCs/>
                  <w:color w:val="000000"/>
                  <w:sz w:val="16"/>
                  <w:szCs w:val="16"/>
                  <w:lang w:val="pt-BR"/>
                </w:rPr>
                <w:delText>17</w:delText>
              </w:r>
            </w:del>
            <w:ins w:id="4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1B2EA30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16C365B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121BD8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66719A2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2F345C8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003</w:t>
            </w:r>
          </w:p>
        </w:tc>
        <w:tc>
          <w:tcPr>
            <w:tcW w:w="2767" w:type="dxa"/>
            <w:gridSpan w:val="5"/>
            <w:tcBorders>
              <w:top w:val="single" w:sz="4" w:space="0" w:color="auto"/>
              <w:left w:val="single" w:sz="4" w:space="0" w:color="auto"/>
              <w:bottom w:val="single" w:sz="4" w:space="0" w:color="auto"/>
              <w:right w:val="single" w:sz="4" w:space="0" w:color="auto"/>
            </w:tcBorders>
          </w:tcPr>
          <w:p w14:paraId="06CF93D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6468952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7D5F9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732182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799F5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CE68D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300E09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5F81B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9FAAA1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B4CBC9"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BF438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5B5C6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73A3F0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3310D9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BE3216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7385A4E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913A0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0F9DCA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C93BAD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A742D8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602DF3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3C86EF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901D7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C45095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5523A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258AD16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853D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4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6C4CC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91505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21F664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EF370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64DD84E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9A498D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A88A6D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775FA3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40D2E4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18B638C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1AC3CD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67A63607"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E73A06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41E8D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408AE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5873AB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2174B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1B2AE8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E54F9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Telecom S.A.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61F8A21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2D6E9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03.498.897/0001-13</w:t>
            </w:r>
          </w:p>
        </w:tc>
      </w:tr>
      <w:tr w:rsidR="00FC6E56" w:rsidRPr="000276CB" w14:paraId="1B2908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6E791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Alameda Campinas, n°1070,, Jardim Paulista</w:t>
            </w:r>
          </w:p>
        </w:tc>
      </w:tr>
      <w:tr w:rsidR="00FC6E56" w:rsidRPr="00FC6E56" w14:paraId="67D6472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03AF4B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 xml:space="preserve">COMPLEMENTO </w:t>
            </w:r>
          </w:p>
        </w:tc>
        <w:tc>
          <w:tcPr>
            <w:tcW w:w="1610" w:type="dxa"/>
            <w:gridSpan w:val="2"/>
            <w:tcBorders>
              <w:top w:val="single" w:sz="4" w:space="0" w:color="auto"/>
              <w:left w:val="single" w:sz="4" w:space="0" w:color="auto"/>
              <w:bottom w:val="single" w:sz="4" w:space="0" w:color="auto"/>
              <w:right w:val="single" w:sz="4" w:space="0" w:color="auto"/>
            </w:tcBorders>
          </w:tcPr>
          <w:p w14:paraId="40CA5630"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1° andar</w:t>
            </w:r>
          </w:p>
        </w:tc>
        <w:tc>
          <w:tcPr>
            <w:tcW w:w="1338" w:type="dxa"/>
            <w:gridSpan w:val="4"/>
            <w:tcBorders>
              <w:top w:val="single" w:sz="4" w:space="0" w:color="auto"/>
              <w:left w:val="single" w:sz="4" w:space="0" w:color="auto"/>
              <w:bottom w:val="single" w:sz="4" w:space="0" w:color="auto"/>
              <w:right w:val="single" w:sz="4" w:space="0" w:color="auto"/>
            </w:tcBorders>
          </w:tcPr>
          <w:p w14:paraId="2D593D24"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38B4F6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São Paulo</w:t>
            </w:r>
          </w:p>
        </w:tc>
        <w:tc>
          <w:tcPr>
            <w:tcW w:w="709" w:type="dxa"/>
            <w:tcBorders>
              <w:top w:val="single" w:sz="4" w:space="0" w:color="auto"/>
              <w:left w:val="single" w:sz="4" w:space="0" w:color="auto"/>
              <w:bottom w:val="single" w:sz="4" w:space="0" w:color="auto"/>
              <w:right w:val="single" w:sz="4" w:space="0" w:color="auto"/>
            </w:tcBorders>
          </w:tcPr>
          <w:p w14:paraId="22727E5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D65612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SP</w:t>
            </w:r>
          </w:p>
        </w:tc>
        <w:tc>
          <w:tcPr>
            <w:tcW w:w="709" w:type="dxa"/>
            <w:gridSpan w:val="2"/>
            <w:tcBorders>
              <w:top w:val="single" w:sz="4" w:space="0" w:color="auto"/>
              <w:left w:val="single" w:sz="4" w:space="0" w:color="auto"/>
              <w:bottom w:val="single" w:sz="4" w:space="0" w:color="auto"/>
              <w:right w:val="single" w:sz="4" w:space="0" w:color="auto"/>
            </w:tcBorders>
          </w:tcPr>
          <w:p w14:paraId="554C68E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F6098E4"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01404-001</w:t>
            </w:r>
          </w:p>
        </w:tc>
      </w:tr>
      <w:tr w:rsidR="00FC6E56" w:rsidRPr="00FC6E56" w14:paraId="70EE36B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74ABC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EC6BB3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B5493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FC6E56" w14:paraId="2FE9873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0A0188"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 xml:space="preserve">março </w:t>
            </w:r>
            <w:r w:rsidRPr="00FC6E56">
              <w:rPr>
                <w:rFonts w:ascii="Tahoma" w:hAnsi="Tahoma" w:cs="Tahoma"/>
                <w:noProof/>
                <w:color w:val="000000"/>
                <w:sz w:val="16"/>
                <w:szCs w:val="16"/>
                <w:lang w:val="pt-BR"/>
              </w:rPr>
              <w:t xml:space="preserve">de </w:t>
            </w:r>
            <w:r w:rsidRPr="00FC6E56">
              <w:rPr>
                <w:rFonts w:ascii="Tahoma" w:hAnsi="Tahoma" w:cs="Tahoma"/>
                <w:bCs/>
                <w:noProof/>
                <w:color w:val="000000"/>
                <w:sz w:val="16"/>
                <w:szCs w:val="16"/>
                <w:lang w:val="pt-BR"/>
              </w:rPr>
              <w:t>2007</w:t>
            </w:r>
            <w:r w:rsidRPr="00FC6E56">
              <w:rPr>
                <w:rFonts w:ascii="Tahoma" w:hAnsi="Tahoma" w:cs="Tahoma"/>
                <w:color w:val="000000"/>
                <w:sz w:val="16"/>
                <w:szCs w:val="16"/>
                <w:lang w:val="pt-BR"/>
              </w:rPr>
              <w:t>, por meio do qual a Emitente locou Espaço no 1º subsolo, com área total de 5,00m² no Ed. Seculus Business Center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FC6E56" w14:paraId="7334B4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F5F7E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90BFA7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F04ECD" w14:textId="7E9E0F6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2.391,54 </w:t>
            </w:r>
            <w:r w:rsidRPr="00FC6E56">
              <w:rPr>
                <w:rFonts w:ascii="Tahoma" w:hAnsi="Tahoma" w:cs="Tahoma"/>
                <w:color w:val="000000"/>
                <w:sz w:val="16"/>
                <w:szCs w:val="16"/>
                <w:lang w:val="pt-BR"/>
              </w:rPr>
              <w:t>(d</w:t>
            </w:r>
            <w:r w:rsidRPr="00FC6E56">
              <w:rPr>
                <w:rFonts w:ascii="Tahoma" w:hAnsi="Tahoma" w:cs="Tahoma"/>
                <w:bCs/>
                <w:noProof/>
                <w:color w:val="000000"/>
                <w:sz w:val="16"/>
                <w:szCs w:val="16"/>
                <w:lang w:val="pt-BR"/>
              </w:rPr>
              <w:t>ois mil trezentos e noventa e um reais e cinquenta e quatro centavos</w:t>
            </w:r>
            <w:r w:rsidRPr="00FC6E56">
              <w:rPr>
                <w:rFonts w:ascii="Tahoma" w:hAnsi="Tahoma" w:cs="Tahoma"/>
                <w:color w:val="000000"/>
                <w:sz w:val="16"/>
                <w:szCs w:val="16"/>
                <w:lang w:val="pt-BR"/>
              </w:rPr>
              <w:t xml:space="preserve">), em </w:t>
            </w:r>
            <w:del w:id="43" w:author="Autor" w:date="2014-12-19T17:28:00Z">
              <w:r w:rsidR="004309D7" w:rsidRPr="00933436">
                <w:rPr>
                  <w:rFonts w:ascii="Tahoma" w:hAnsi="Tahoma" w:cs="Tahoma"/>
                  <w:bCs/>
                  <w:color w:val="000000"/>
                  <w:sz w:val="16"/>
                  <w:szCs w:val="16"/>
                  <w:lang w:val="pt-BR"/>
                </w:rPr>
                <w:delText>17</w:delText>
              </w:r>
            </w:del>
            <w:ins w:id="4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CF11D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93B77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390BF4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FB163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65EB5D6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308066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7B88071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16C635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62CB0D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9D22E3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C84A39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783E41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01/08/2014 a 31/07/2018.</w:t>
            </w:r>
          </w:p>
        </w:tc>
      </w:tr>
      <w:tr w:rsidR="00FC6E56" w:rsidRPr="000276CB" w14:paraId="26F0564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4377C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4A57D76D" w14:textId="10C2E7D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2.391,54 </w:t>
            </w:r>
            <w:r w:rsidRPr="00FC6E56">
              <w:rPr>
                <w:rFonts w:ascii="Tahoma" w:hAnsi="Tahoma" w:cs="Tahoma"/>
                <w:color w:val="000000"/>
                <w:sz w:val="16"/>
                <w:szCs w:val="16"/>
                <w:lang w:val="pt-BR"/>
              </w:rPr>
              <w:t>(</w:t>
            </w:r>
            <w:r w:rsidRPr="00FC6E56">
              <w:rPr>
                <w:rFonts w:ascii="Tahoma" w:hAnsi="Tahoma" w:cs="Tahoma"/>
                <w:bCs/>
                <w:color w:val="000000"/>
                <w:sz w:val="16"/>
                <w:szCs w:val="16"/>
                <w:lang w:val="pt-BR"/>
              </w:rPr>
              <w:t>dois mil trezentos e noventa e um reais e cinquenta e quatro centavos</w:t>
            </w:r>
            <w:r w:rsidRPr="00FC6E56">
              <w:rPr>
                <w:rFonts w:ascii="Tahoma" w:hAnsi="Tahoma" w:cs="Tahoma"/>
                <w:color w:val="000000"/>
                <w:sz w:val="16"/>
                <w:szCs w:val="16"/>
                <w:lang w:val="pt-BR"/>
              </w:rPr>
              <w:t xml:space="preserve">) em </w:t>
            </w:r>
            <w:del w:id="45" w:author="Autor" w:date="2014-12-19T17:28:00Z">
              <w:r w:rsidR="004309D7" w:rsidRPr="00933436">
                <w:rPr>
                  <w:rFonts w:ascii="Tahoma" w:hAnsi="Tahoma" w:cs="Tahoma"/>
                  <w:bCs/>
                  <w:color w:val="000000"/>
                  <w:sz w:val="16"/>
                  <w:szCs w:val="16"/>
                  <w:lang w:val="pt-BR"/>
                </w:rPr>
                <w:delText>17</w:delText>
              </w:r>
            </w:del>
            <w:ins w:id="4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66FAFE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D2AA7E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1879098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 (três) parcelas mensais e sucessivas,</w:t>
            </w:r>
            <w:ins w:id="47"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R$797,18 (setecentos e noventa e sete reais e dezoito centavos), sendo que esse valor será reajustado conforme item 7.4 abaixo.</w:t>
            </w:r>
          </w:p>
        </w:tc>
      </w:tr>
      <w:tr w:rsidR="00FC6E56" w:rsidRPr="00FC6E56" w14:paraId="1C15F58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5BBF04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05FED3F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7E73CF5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1793D9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733CCC3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28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 xml:space="preserve">fevereiro </w:t>
            </w:r>
            <w:r w:rsidRPr="00FC6E56">
              <w:rPr>
                <w:rFonts w:ascii="Tahoma" w:hAnsi="Tahoma" w:cs="Tahoma"/>
                <w:noProof/>
                <w:color w:val="000000"/>
                <w:sz w:val="16"/>
                <w:szCs w:val="16"/>
                <w:lang w:val="pt-BR"/>
              </w:rPr>
              <w:t xml:space="preserve">de </w:t>
            </w:r>
            <w:r w:rsidRPr="00FC6E56">
              <w:rPr>
                <w:rFonts w:ascii="Tahoma" w:hAnsi="Tahoma" w:cs="Tahoma"/>
                <w:bCs/>
                <w:color w:val="000000"/>
                <w:sz w:val="16"/>
                <w:szCs w:val="16"/>
                <w:lang w:val="pt-BR"/>
              </w:rPr>
              <w:t>2015</w:t>
            </w:r>
            <w:r w:rsidRPr="00FC6E56">
              <w:rPr>
                <w:rFonts w:ascii="Tahoma" w:hAnsi="Tahoma" w:cs="Tahoma"/>
                <w:color w:val="000000"/>
                <w:sz w:val="16"/>
                <w:szCs w:val="16"/>
                <w:lang w:val="pt-BR"/>
              </w:rPr>
              <w:t>.</w:t>
            </w:r>
          </w:p>
        </w:tc>
      </w:tr>
      <w:tr w:rsidR="00FC6E56" w:rsidRPr="000276CB" w14:paraId="0A22FD6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BE7448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23DDBB8"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E9512A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B605745"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A00DFC3"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7FA8B0E" w14:textId="20443CAE" w:rsidR="00FC6E56" w:rsidRPr="00FC6E56" w:rsidRDefault="004309D7" w:rsidP="00FC6E56">
      <w:pPr>
        <w:widowControl/>
        <w:rPr>
          <w:rFonts w:ascii="Tahoma" w:eastAsia="Times New Roman" w:hAnsi="Tahoma" w:cs="Tahoma"/>
          <w:sz w:val="16"/>
          <w:szCs w:val="16"/>
          <w:lang w:val="pt-BR" w:eastAsia="pt-BR"/>
        </w:rPr>
      </w:pPr>
      <w:del w:id="48" w:author="Autor" w:date="2014-12-19T17:28:00Z">
        <w:r w:rsidRPr="00E70E55">
          <w:rPr>
            <w:rFonts w:ascii="Tahoma" w:eastAsia="Times New Roman" w:hAnsi="Tahoma" w:cs="Tahoma"/>
            <w:sz w:val="16"/>
            <w:szCs w:val="16"/>
            <w:lang w:val="pt-BR" w:eastAsia="pt-BR"/>
          </w:rPr>
          <w:br w:type="page"/>
        </w:r>
      </w:del>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3965AD6"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1B57CD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5A840FE3"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7625CFF" w14:textId="74D8AD6F"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49" w:author="Autor" w:date="2014-12-19T17:28:00Z">
              <w:r w:rsidR="004309D7" w:rsidRPr="00933436">
                <w:rPr>
                  <w:rFonts w:ascii="Tahoma" w:hAnsi="Tahoma" w:cs="Tahoma"/>
                  <w:bCs/>
                  <w:color w:val="000000"/>
                  <w:sz w:val="16"/>
                  <w:szCs w:val="16"/>
                  <w:lang w:val="pt-BR"/>
                </w:rPr>
                <w:delText>17</w:delText>
              </w:r>
            </w:del>
            <w:ins w:id="5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2C092BA"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A27801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868A1C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1124EF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66B479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004</w:t>
            </w:r>
          </w:p>
        </w:tc>
        <w:tc>
          <w:tcPr>
            <w:tcW w:w="2767" w:type="dxa"/>
            <w:gridSpan w:val="5"/>
            <w:tcBorders>
              <w:top w:val="single" w:sz="4" w:space="0" w:color="auto"/>
              <w:left w:val="single" w:sz="4" w:space="0" w:color="auto"/>
              <w:bottom w:val="single" w:sz="4" w:space="0" w:color="auto"/>
              <w:right w:val="single" w:sz="4" w:space="0" w:color="auto"/>
            </w:tcBorders>
          </w:tcPr>
          <w:p w14:paraId="3CA7711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EAB0A8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002796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C9926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CD0A85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F811D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D4A3AA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D6DF8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3E3F4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B8CED8"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0D8067A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260AF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71F0FB4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214253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9E387E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18E10D6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CCCA8A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26FB06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1CFBBD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966A93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277331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55DF9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E5F7B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1E26E9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2D4CA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669594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B8B0F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7E2A407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930B6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2F15628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F9113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470737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272048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B2471F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0347F5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9064DC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51E299F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D398E4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414ACD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838570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0B6F18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0ADC6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1A98EE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5D91A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1EA57DD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DD237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Localiza Rent a Car S.A.</w:t>
            </w:r>
            <w:r w:rsidRPr="00FC6E56">
              <w:rPr>
                <w:rFonts w:ascii="Tahoma" w:hAnsi="Tahoma" w:cs="Tahoma"/>
                <w:b/>
                <w:color w:val="000000"/>
                <w:sz w:val="16"/>
                <w:szCs w:val="16"/>
                <w:lang w:val="pt-BR"/>
              </w:rPr>
              <w:t xml:space="preserve">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5497EC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DA8E7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16.670.085/0001-55</w:t>
            </w:r>
          </w:p>
        </w:tc>
      </w:tr>
      <w:tr w:rsidR="00FC6E56" w:rsidRPr="000276CB" w14:paraId="500BABE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47AED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Av. Bernardo Monteiro, </w:t>
            </w:r>
            <w:ins w:id="53" w:author="Autor" w:date="2014-12-19T17:28:00Z">
              <w:r w:rsidRPr="00FC6E56">
                <w:rPr>
                  <w:rFonts w:ascii="Tahoma" w:hAnsi="Tahoma" w:cs="Tahoma"/>
                  <w:color w:val="000000"/>
                  <w:sz w:val="16"/>
                  <w:szCs w:val="16"/>
                  <w:lang w:val="pt-BR"/>
                </w:rPr>
                <w:t xml:space="preserve">nº 1.563 - </w:t>
              </w:r>
            </w:ins>
            <w:r w:rsidRPr="00FC6E56">
              <w:rPr>
                <w:rFonts w:ascii="Tahoma" w:hAnsi="Tahoma" w:cs="Tahoma"/>
                <w:color w:val="000000"/>
                <w:sz w:val="16"/>
                <w:szCs w:val="16"/>
                <w:lang w:val="pt-BR"/>
              </w:rPr>
              <w:t>Bairro dos Funcionários.</w:t>
            </w:r>
          </w:p>
        </w:tc>
      </w:tr>
      <w:tr w:rsidR="00FC6E56" w:rsidRPr="00FC6E56" w14:paraId="3BAE683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ACE741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D477E0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N/A</w:t>
            </w:r>
          </w:p>
        </w:tc>
        <w:tc>
          <w:tcPr>
            <w:tcW w:w="1338" w:type="dxa"/>
            <w:gridSpan w:val="4"/>
            <w:tcBorders>
              <w:top w:val="single" w:sz="4" w:space="0" w:color="auto"/>
              <w:left w:val="single" w:sz="4" w:space="0" w:color="auto"/>
              <w:bottom w:val="single" w:sz="4" w:space="0" w:color="auto"/>
              <w:right w:val="single" w:sz="4" w:space="0" w:color="auto"/>
            </w:tcBorders>
          </w:tcPr>
          <w:p w14:paraId="0ABAA1E5"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4E18F6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C46572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1894D2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B60B10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774ECD4"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30.150-902</w:t>
            </w:r>
          </w:p>
        </w:tc>
      </w:tr>
      <w:tr w:rsidR="00FC6E56" w:rsidRPr="00FC6E56" w14:paraId="2828325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DFFE3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CF058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20DDF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75E073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736B19"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setembro de 2010</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Unidades 401 e 402, formado por todo o 4º andar (área aprox. 740,10m²), Unidades 501 e 502, formado por todo o 5º andar (área arox. 800,99m²), Unidades 601 e 602, formado por todo o 6º andar (área arox. 800,99m²), Unidades 701 e 702, formado por todo o 7º andar (área arox. 800,99m²), Unidades 801 e 802, formado por todo o 8º andar (área arox. 800,99m²), 10º andar todo, e as Unidades 1301, 1302, 1303, 1304, 1305, 1306, 1307, 1309, 1311, 1313, formado por parte do 13º andar; Unidade 912 (9º andar); Unidades 1308 e 1310; Unidades 1501, 1502, 1503 e 1504 do 15º andar, com área aproximadamente de 800,36m²; Unidades 1401 e 1403 do 14º andar, com área de aproximadamente 400,18m²; Unidades 1402 e 1404no </w:t>
            </w:r>
            <w:r w:rsidRPr="00FC6E56">
              <w:rPr>
                <w:rFonts w:ascii="Tahoma" w:hAnsi="Tahoma" w:cs="Tahoma"/>
                <w:bCs/>
                <w:color w:val="000000"/>
                <w:sz w:val="16"/>
                <w:szCs w:val="16"/>
                <w:lang w:val="pt-BR"/>
              </w:rPr>
              <w:t xml:space="preserve">Edifício Seculus Business Center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F15785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AD72A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4AD268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B5A5FA" w14:textId="37826D71"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14.242.554,48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quatorze milhões, duzentos e quarenta e dois mil e quinhentos e cinquenta e quatro reais e quarenta e oito centavos</w:t>
            </w:r>
            <w:r w:rsidRPr="00FC6E56">
              <w:rPr>
                <w:rFonts w:ascii="Tahoma" w:hAnsi="Tahoma" w:cs="Tahoma"/>
                <w:color w:val="000000"/>
                <w:sz w:val="16"/>
                <w:szCs w:val="16"/>
                <w:lang w:val="pt-BR"/>
              </w:rPr>
              <w:t xml:space="preserve">), em </w:t>
            </w:r>
            <w:del w:id="54" w:author="Autor" w:date="2014-12-19T17:28:00Z">
              <w:r w:rsidR="004309D7" w:rsidRPr="00933436">
                <w:rPr>
                  <w:rFonts w:ascii="Tahoma" w:hAnsi="Tahoma" w:cs="Tahoma"/>
                  <w:bCs/>
                  <w:color w:val="000000"/>
                  <w:sz w:val="16"/>
                  <w:szCs w:val="16"/>
                  <w:lang w:val="pt-BR"/>
                </w:rPr>
                <w:delText>17</w:delText>
              </w:r>
            </w:del>
            <w:ins w:id="5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5DC232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1AC30E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9615D1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3D228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138D09D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3D3E5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02E7981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4BF311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55CBB4E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F1B464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9C2C7E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07CCEEE"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01/09/2010 a 31/08/2017.</w:t>
            </w:r>
          </w:p>
        </w:tc>
      </w:tr>
      <w:tr w:rsidR="00FC6E56" w:rsidRPr="000276CB" w14:paraId="2680C44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464343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43336A45" w14:textId="21AD541B"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14.242.554,48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quatorze milhões, duzentos e quarenta e dois mil e quinhentos e cinquenta e quatro reais e quarenta e oito centavos</w:t>
            </w:r>
            <w:r w:rsidRPr="00FC6E56">
              <w:rPr>
                <w:rFonts w:ascii="Tahoma" w:hAnsi="Tahoma" w:cs="Tahoma"/>
                <w:color w:val="000000"/>
                <w:sz w:val="16"/>
                <w:szCs w:val="16"/>
                <w:lang w:val="pt-BR"/>
              </w:rPr>
              <w:t xml:space="preserve">) em </w:t>
            </w:r>
            <w:del w:id="56" w:author="Autor" w:date="2014-12-19T17:28:00Z">
              <w:r w:rsidR="004309D7" w:rsidRPr="00933436">
                <w:rPr>
                  <w:rFonts w:ascii="Tahoma" w:hAnsi="Tahoma" w:cs="Tahoma"/>
                  <w:bCs/>
                  <w:color w:val="000000"/>
                  <w:sz w:val="16"/>
                  <w:szCs w:val="16"/>
                  <w:lang w:val="pt-BR"/>
                </w:rPr>
                <w:delText>17</w:delText>
              </w:r>
            </w:del>
            <w:ins w:id="5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4D6A9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4F721F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7DE43A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33 (trinta e três) parcelas mensais e sucessivas,</w:t>
            </w:r>
            <w:ins w:id="5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R$ 431.592,53 (quatrocentos e trinta e um mil, quinhentos e noventa e dois reais e cinquenta e três centavos), sendo que esse valor será reajustado conforme item 7.4 abaixo.</w:t>
            </w:r>
          </w:p>
        </w:tc>
      </w:tr>
      <w:tr w:rsidR="00FC6E56" w:rsidRPr="00FC6E56" w14:paraId="5D1A049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A24E3B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440982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70F9959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A2F927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E1399A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outubro de 2017.</w:t>
            </w:r>
          </w:p>
        </w:tc>
      </w:tr>
      <w:tr w:rsidR="00FC6E56" w:rsidRPr="000276CB" w14:paraId="2A52B90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1EDD05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0B5DD8CC"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F5B032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2909D0E"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40E5EA51"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71951EA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0F544373"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0C5AF9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3AEDA28C"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981B046" w14:textId="1180514D"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59" w:author="Autor" w:date="2014-12-19T17:28:00Z">
              <w:r w:rsidR="004309D7" w:rsidRPr="00933436">
                <w:rPr>
                  <w:rFonts w:ascii="Tahoma" w:hAnsi="Tahoma" w:cs="Tahoma"/>
                  <w:bCs/>
                  <w:color w:val="000000"/>
                  <w:sz w:val="16"/>
                  <w:szCs w:val="16"/>
                  <w:lang w:val="pt-BR"/>
                </w:rPr>
                <w:delText>17</w:delText>
              </w:r>
            </w:del>
            <w:ins w:id="6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5938DE23"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EAC5A5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5125AA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C2B8D9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DE45936"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005</w:t>
            </w:r>
          </w:p>
        </w:tc>
        <w:tc>
          <w:tcPr>
            <w:tcW w:w="2767" w:type="dxa"/>
            <w:gridSpan w:val="5"/>
            <w:tcBorders>
              <w:top w:val="single" w:sz="4" w:space="0" w:color="auto"/>
              <w:left w:val="single" w:sz="4" w:space="0" w:color="auto"/>
              <w:bottom w:val="single" w:sz="4" w:space="0" w:color="auto"/>
              <w:right w:val="single" w:sz="4" w:space="0" w:color="auto"/>
            </w:tcBorders>
          </w:tcPr>
          <w:p w14:paraId="7C3F47A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2ACC61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D1030E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5AEC6D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C998A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30EA4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E3A04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6CCE7B"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F5B27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D4F8D7"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6BADBD2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70EBE7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098657E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33EB73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808AE5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0156A9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0A7270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791214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5B612E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5011D8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6D5F78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733B1E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E6183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F669A5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124ED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A91CFE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3BE37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6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9D0EC9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E1A70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6FB774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122AA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41AE0C1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81AB4A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390714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1756CD7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815472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357F68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099F5B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6D73F7F8"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4FCCF6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B2004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13C95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B8493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63BE3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4CA4F33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0A427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Empresa Brasileira de Telecomunicações S.A.</w:t>
            </w:r>
            <w:r w:rsidRPr="00FC6E56">
              <w:rPr>
                <w:rFonts w:ascii="Tahoma" w:hAnsi="Tahoma" w:cs="Tahoma"/>
                <w:b/>
                <w:color w:val="000000"/>
                <w:sz w:val="16"/>
                <w:szCs w:val="16"/>
                <w:lang w:val="pt-BR"/>
              </w:rPr>
              <w:t xml:space="preserve">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06AB15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14A92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33.530.486/0138-83</w:t>
            </w:r>
          </w:p>
        </w:tc>
      </w:tr>
      <w:tr w:rsidR="00FC6E56" w:rsidRPr="000276CB" w14:paraId="700C539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C6EC1C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Rua Espirito Santo, </w:t>
            </w:r>
            <w:ins w:id="63" w:author="Autor" w:date="2014-12-19T17:28:00Z">
              <w:r w:rsidRPr="00FC6E56">
                <w:rPr>
                  <w:rFonts w:ascii="Tahoma" w:hAnsi="Tahoma" w:cs="Tahoma"/>
                  <w:color w:val="000000"/>
                  <w:sz w:val="16"/>
                  <w:szCs w:val="16"/>
                  <w:lang w:val="pt-BR"/>
                </w:rPr>
                <w:t xml:space="preserve">n.º 1000 - </w:t>
              </w:r>
            </w:ins>
            <w:r w:rsidRPr="00FC6E56">
              <w:rPr>
                <w:rFonts w:ascii="Tahoma" w:hAnsi="Tahoma" w:cs="Tahoma"/>
                <w:color w:val="000000"/>
                <w:sz w:val="16"/>
                <w:szCs w:val="16"/>
                <w:lang w:val="pt-BR"/>
              </w:rPr>
              <w:t>Centro</w:t>
            </w:r>
          </w:p>
        </w:tc>
      </w:tr>
      <w:tr w:rsidR="00FC6E56" w:rsidRPr="00FC6E56" w14:paraId="4167FCE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3EEDA1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D3153F0" w14:textId="02BBA103" w:rsidR="00FC6E56" w:rsidRPr="00FC6E56" w:rsidRDefault="00FC6E56" w:rsidP="00FC6E56">
            <w:pPr>
              <w:spacing w:before="20" w:after="20"/>
              <w:rPr>
                <w:rFonts w:ascii="Tahoma" w:hAnsi="Tahoma"/>
                <w:i/>
                <w:color w:val="000000"/>
                <w:sz w:val="16"/>
                <w:lang w:val="pt-BR"/>
                <w:rPrChange w:id="64" w:author="Autor" w:date="2014-12-19T17:28:00Z">
                  <w:rPr>
                    <w:rFonts w:ascii="Tahoma" w:hAnsi="Tahoma"/>
                    <w:color w:val="000000"/>
                    <w:sz w:val="16"/>
                    <w:lang w:val="pt-BR"/>
                  </w:rPr>
                </w:rPrChange>
              </w:rPr>
            </w:pPr>
            <w:r w:rsidRPr="00FC6E56">
              <w:rPr>
                <w:rFonts w:ascii="Tahoma" w:hAnsi="Tahoma"/>
                <w:i/>
                <w:color w:val="000000"/>
                <w:sz w:val="16"/>
                <w:lang w:val="pt-BR"/>
                <w:rPrChange w:id="65" w:author="Autor" w:date="2014-12-19T17:28:00Z">
                  <w:rPr>
                    <w:rFonts w:ascii="Tahoma" w:hAnsi="Tahoma"/>
                    <w:color w:val="000000"/>
                    <w:sz w:val="16"/>
                    <w:lang w:val="pt-BR"/>
                  </w:rPr>
                </w:rPrChange>
              </w:rPr>
              <w:t>N</w:t>
            </w:r>
            <w:del w:id="66" w:author="Autor" w:date="2014-12-19T17:28:00Z">
              <w:r w:rsidR="00E53500">
                <w:rPr>
                  <w:rFonts w:ascii="Tahoma" w:hAnsi="Tahoma" w:cs="Tahoma"/>
                  <w:color w:val="000000"/>
                  <w:sz w:val="16"/>
                  <w:szCs w:val="16"/>
                  <w:lang w:val="pt-BR"/>
                </w:rPr>
                <w:delText>°1000</w:delText>
              </w:r>
            </w:del>
            <w:ins w:id="67" w:author="Autor" w:date="2014-12-19T17:28:00Z">
              <w:r w:rsidRPr="00FC6E56">
                <w:rPr>
                  <w:rFonts w:ascii="Tahoma" w:hAnsi="Tahoma" w:cs="Tahoma"/>
                  <w:i/>
                  <w:color w:val="000000"/>
                  <w:sz w:val="16"/>
                  <w:szCs w:val="16"/>
                  <w:lang w:val="pt-BR"/>
                </w:rPr>
                <w:t>/A</w:t>
              </w:r>
            </w:ins>
          </w:p>
        </w:tc>
        <w:tc>
          <w:tcPr>
            <w:tcW w:w="1338" w:type="dxa"/>
            <w:gridSpan w:val="4"/>
            <w:tcBorders>
              <w:top w:val="single" w:sz="4" w:space="0" w:color="auto"/>
              <w:left w:val="single" w:sz="4" w:space="0" w:color="auto"/>
              <w:bottom w:val="single" w:sz="4" w:space="0" w:color="auto"/>
              <w:right w:val="single" w:sz="4" w:space="0" w:color="auto"/>
            </w:tcBorders>
          </w:tcPr>
          <w:p w14:paraId="086DDEC8"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A0841C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9D1103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467F76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38B1A1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A73A403"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Arial" w:hAnsi="Arial" w:cs="Arial"/>
                <w:color w:val="000000"/>
                <w:sz w:val="15"/>
                <w:szCs w:val="15"/>
                <w:shd w:val="clear" w:color="auto" w:fill="FFFFFF"/>
              </w:rPr>
              <w:t>30160-031</w:t>
            </w:r>
          </w:p>
        </w:tc>
      </w:tr>
      <w:tr w:rsidR="00FC6E56" w:rsidRPr="00FC6E56" w14:paraId="059E26F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5D0BE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EBC7FA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496BE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E9B59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797572"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junho de 2001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a Sala 1312no </w:t>
            </w:r>
            <w:r w:rsidRPr="00FC6E56">
              <w:rPr>
                <w:rFonts w:ascii="Tahoma" w:hAnsi="Tahoma" w:cs="Tahoma"/>
                <w:bCs/>
                <w:color w:val="000000"/>
                <w:sz w:val="16"/>
                <w:szCs w:val="16"/>
                <w:lang w:val="pt-BR"/>
              </w:rPr>
              <w:t xml:space="preserve">Edifício Seculus Business Center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A40E82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B6074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FF66F0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717326D" w14:textId="731C9FB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w:t>
            </w:r>
            <w:r w:rsidRPr="00FC6E56">
              <w:rPr>
                <w:rFonts w:ascii="Tahoma" w:hAnsi="Tahoma" w:cs="Tahoma"/>
                <w:bCs/>
                <w:color w:val="000000"/>
                <w:sz w:val="16"/>
                <w:szCs w:val="16"/>
                <w:lang w:val="pt-BR"/>
              </w:rPr>
              <w:t xml:space="preserve"> 730.532,55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setecentos e trinta mil, quinhentos e trinta e dois reais e cinquenta e cinco centavos</w:t>
            </w:r>
            <w:r w:rsidRPr="00FC6E56">
              <w:rPr>
                <w:rFonts w:ascii="Tahoma" w:hAnsi="Tahoma" w:cs="Tahoma"/>
                <w:color w:val="000000"/>
                <w:sz w:val="16"/>
                <w:szCs w:val="16"/>
                <w:lang w:val="pt-BR"/>
              </w:rPr>
              <w:t xml:space="preserve">), em </w:t>
            </w:r>
            <w:del w:id="68" w:author="Autor" w:date="2014-12-19T17:28:00Z">
              <w:r w:rsidR="004309D7" w:rsidRPr="00933436">
                <w:rPr>
                  <w:rFonts w:ascii="Tahoma" w:hAnsi="Tahoma" w:cs="Tahoma"/>
                  <w:bCs/>
                  <w:color w:val="000000"/>
                  <w:sz w:val="16"/>
                  <w:szCs w:val="16"/>
                  <w:lang w:val="pt-BR"/>
                </w:rPr>
                <w:delText>17</w:delText>
              </w:r>
            </w:del>
            <w:ins w:id="6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80F96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0DCA1D"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DEE81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0C74E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0F597F5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DEE73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2FEB749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7776D1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BA123E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606B27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6E4A19D"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C18FF4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01/06/2001 a 01/06/2019.</w:t>
            </w:r>
          </w:p>
        </w:tc>
      </w:tr>
      <w:tr w:rsidR="00FC6E56" w:rsidRPr="000276CB" w14:paraId="6D6A195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9F87CDA"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7CDAB54C" w14:textId="2C2929F2"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730.532,55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setecentos e trinta mil, quinhentos e trinta e dois reais e cinquenta e cinco centavos</w:t>
            </w:r>
            <w:r w:rsidRPr="00FC6E56">
              <w:rPr>
                <w:rFonts w:ascii="Tahoma" w:hAnsi="Tahoma" w:cs="Tahoma"/>
                <w:color w:val="000000"/>
                <w:sz w:val="16"/>
                <w:szCs w:val="16"/>
                <w:lang w:val="pt-BR"/>
              </w:rPr>
              <w:t xml:space="preserve">), em </w:t>
            </w:r>
            <w:del w:id="70" w:author="Autor" w:date="2014-12-19T17:28:00Z">
              <w:r w:rsidR="004309D7" w:rsidRPr="00933436">
                <w:rPr>
                  <w:rFonts w:ascii="Tahoma" w:hAnsi="Tahoma" w:cs="Tahoma"/>
                  <w:bCs/>
                  <w:color w:val="000000"/>
                  <w:sz w:val="16"/>
                  <w:szCs w:val="16"/>
                  <w:lang w:val="pt-BR"/>
                </w:rPr>
                <w:delText>17</w:delText>
              </w:r>
            </w:del>
            <w:ins w:id="7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166384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A5B452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A797AB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55 (cinquenta e cinco) parcelas mensais e sucessivas,</w:t>
            </w:r>
            <w:ins w:id="72"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 xml:space="preserve">pagas sempre no 5º (quinto) Dia Útil de cada mês subsequente ao mês vencido da locação, sendo a primeira no valor de R$ 13.282,41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treze mil, duzentos e oitenta e dois reais e quarenta e um reais</w:t>
            </w:r>
            <w:r w:rsidRPr="00FC6E56">
              <w:rPr>
                <w:rFonts w:ascii="Tahoma" w:hAnsi="Tahoma" w:cs="Tahoma"/>
                <w:color w:val="000000"/>
                <w:sz w:val="16"/>
                <w:szCs w:val="16"/>
                <w:lang w:val="pt-BR"/>
              </w:rPr>
              <w:t>),</w:t>
            </w:r>
            <w:r w:rsidRPr="00FC6E56">
              <w:rPr>
                <w:rFonts w:ascii="Tahoma" w:hAnsi="Tahoma" w:cs="Tahoma"/>
                <w:bCs/>
                <w:color w:val="000000"/>
                <w:sz w:val="16"/>
                <w:szCs w:val="16"/>
                <w:lang w:val="pt-BR"/>
              </w:rPr>
              <w:t xml:space="preserve"> sendo que esse valor será reajustado conforme item 7.4 abaixo.</w:t>
            </w:r>
          </w:p>
        </w:tc>
      </w:tr>
      <w:tr w:rsidR="00FC6E56" w:rsidRPr="00FC6E56" w14:paraId="0130261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98A5F5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C78CBD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F2A1D8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32CC7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4ADA2E2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01 de junho de 2019.</w:t>
            </w:r>
          </w:p>
        </w:tc>
      </w:tr>
      <w:tr w:rsidR="00FC6E56" w:rsidRPr="000276CB" w14:paraId="2B6591F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DBB5D1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17EE48A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1F5F557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29DC17D"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914D5EB"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75D84F4" w14:textId="77777777" w:rsidR="00FC6E56" w:rsidRPr="00FC6E56" w:rsidRDefault="00FC6E56" w:rsidP="00FC6E56">
      <w:pPr>
        <w:widowControl/>
        <w:rPr>
          <w:rFonts w:ascii="Tahoma" w:eastAsia="Times New Roman" w:hAnsi="Tahoma" w:cs="Tahoma"/>
          <w:sz w:val="16"/>
          <w:szCs w:val="16"/>
          <w:lang w:val="pt-BR" w:eastAsia="pt-BR"/>
        </w:rPr>
      </w:pPr>
    </w:p>
    <w:p w14:paraId="49C24142"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07DED436"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C4E58CB"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24B13917"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3DE7FCED" w14:textId="423B054D"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73" w:author="Autor" w:date="2014-12-19T17:28:00Z">
              <w:r w:rsidR="004309D7" w:rsidRPr="00933436">
                <w:rPr>
                  <w:rFonts w:ascii="Tahoma" w:hAnsi="Tahoma" w:cs="Tahoma"/>
                  <w:bCs/>
                  <w:color w:val="000000"/>
                  <w:sz w:val="16"/>
                  <w:szCs w:val="16"/>
                  <w:lang w:val="pt-BR"/>
                </w:rPr>
                <w:delText>17</w:delText>
              </w:r>
            </w:del>
            <w:ins w:id="74"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17F1D428"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0A7FD35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4DC760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8A8727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13CE2A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006</w:t>
            </w:r>
          </w:p>
        </w:tc>
        <w:tc>
          <w:tcPr>
            <w:tcW w:w="2767" w:type="dxa"/>
            <w:gridSpan w:val="5"/>
            <w:tcBorders>
              <w:top w:val="single" w:sz="4" w:space="0" w:color="auto"/>
              <w:left w:val="single" w:sz="4" w:space="0" w:color="auto"/>
              <w:bottom w:val="single" w:sz="4" w:space="0" w:color="auto"/>
              <w:right w:val="single" w:sz="4" w:space="0" w:color="auto"/>
            </w:tcBorders>
          </w:tcPr>
          <w:p w14:paraId="47CEFD6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6ADC13D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D1C949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64CD1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8CCD81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C7C54C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9A66C0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8AD1F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739C5E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8B9E04"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C64661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69656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76EC3F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2ACED8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F21FD6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604628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145327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6AD82A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97B0E5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0E15A1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0494F2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91628A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5FCBB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200DC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22897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28CEC65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0494D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75"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DA417E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9C638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81A4E3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35C02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436A8E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437AC5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6DA371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C80C99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3C1B9C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A0216E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D34D06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E2B629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171578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6C95A31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F9C8B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585EB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39E934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1A9F0A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D9C275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bCs/>
                <w:noProof/>
                <w:color w:val="000000"/>
                <w:sz w:val="16"/>
                <w:szCs w:val="16"/>
                <w:lang w:val="pt-BR"/>
              </w:rPr>
              <w:t>Investprev Seguradora S.A.</w:t>
            </w:r>
            <w:r w:rsidRPr="00FC6E56">
              <w:rPr>
                <w:rFonts w:ascii="Tahoma" w:hAnsi="Tahoma" w:cs="Tahoma"/>
                <w:b/>
                <w:color w:val="000000"/>
                <w:sz w:val="16"/>
                <w:szCs w:val="16"/>
                <w:lang w:val="pt-BR"/>
              </w:rPr>
              <w:t xml:space="preserve">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896E1C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274095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olor w:val="000000"/>
                <w:sz w:val="16"/>
                <w:lang w:val="pt-BR"/>
                <w:rPrChange w:id="76" w:author="Autor" w:date="2014-12-19T17:28:00Z">
                  <w:rPr>
                    <w:rFonts w:ascii="Arial" w:hAnsi="Arial"/>
                    <w:b/>
                    <w:color w:val="000000"/>
                    <w:sz w:val="17"/>
                  </w:rPr>
                </w:rPrChange>
              </w:rPr>
              <w:t>17.479.056/0001-73</w:t>
            </w:r>
          </w:p>
        </w:tc>
      </w:tr>
      <w:tr w:rsidR="00FC6E56" w:rsidRPr="000276CB" w14:paraId="6F0D697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60C90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Rio de Janeiro</w:t>
            </w:r>
            <w:ins w:id="77" w:author="Autor" w:date="2014-12-19T17:28:00Z">
              <w:r w:rsidRPr="00FC6E56">
                <w:rPr>
                  <w:rFonts w:ascii="Tahoma" w:hAnsi="Tahoma" w:cs="Tahoma"/>
                  <w:color w:val="000000"/>
                  <w:sz w:val="16"/>
                  <w:szCs w:val="16"/>
                  <w:lang w:val="pt-BR"/>
                </w:rPr>
                <w:t>, n.º 927 - Centro</w:t>
              </w:r>
            </w:ins>
          </w:p>
        </w:tc>
      </w:tr>
      <w:tr w:rsidR="00FC6E56" w:rsidRPr="00FC6E56" w14:paraId="40C4F05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094A6C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1CE9CA0" w14:textId="6D473363" w:rsidR="00FC6E56" w:rsidRPr="00FC6E56" w:rsidRDefault="00740AC3" w:rsidP="00FC6E56">
            <w:pPr>
              <w:spacing w:before="20" w:after="20"/>
              <w:rPr>
                <w:rFonts w:ascii="Tahoma" w:hAnsi="Tahoma" w:cs="Tahoma"/>
                <w:color w:val="000000"/>
                <w:sz w:val="16"/>
                <w:szCs w:val="16"/>
                <w:lang w:val="pt-BR"/>
              </w:rPr>
            </w:pPr>
            <w:del w:id="78" w:author="Autor" w:date="2014-12-19T17:28:00Z">
              <w:r>
                <w:rPr>
                  <w:rFonts w:ascii="Tahoma" w:hAnsi="Tahoma" w:cs="Tahoma"/>
                  <w:color w:val="000000"/>
                  <w:sz w:val="16"/>
                  <w:szCs w:val="16"/>
                  <w:lang w:val="pt-BR"/>
                </w:rPr>
                <w:delText>927</w:delText>
              </w:r>
            </w:del>
            <w:ins w:id="79" w:author="Autor" w:date="2014-12-19T17:28:00Z">
              <w:r w:rsidR="00FC6E56" w:rsidRPr="00FC6E56">
                <w:rPr>
                  <w:rFonts w:ascii="Tahoma" w:hAnsi="Tahoma" w:cs="Tahoma"/>
                  <w:color w:val="000000"/>
                  <w:sz w:val="16"/>
                  <w:szCs w:val="16"/>
                  <w:lang w:val="pt-BR"/>
                </w:rPr>
                <w:t>N/A</w:t>
              </w:r>
            </w:ins>
          </w:p>
        </w:tc>
        <w:tc>
          <w:tcPr>
            <w:tcW w:w="1338" w:type="dxa"/>
            <w:gridSpan w:val="4"/>
            <w:tcBorders>
              <w:top w:val="single" w:sz="4" w:space="0" w:color="auto"/>
              <w:left w:val="single" w:sz="4" w:space="0" w:color="auto"/>
              <w:bottom w:val="single" w:sz="4" w:space="0" w:color="auto"/>
              <w:right w:val="single" w:sz="4" w:space="0" w:color="auto"/>
            </w:tcBorders>
          </w:tcPr>
          <w:p w14:paraId="3E5B5D7F"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21EB3E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EE81B1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964962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2E12A9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32C97B5"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Arial" w:hAnsi="Arial" w:cs="Arial"/>
                <w:color w:val="000000"/>
                <w:sz w:val="15"/>
                <w:szCs w:val="15"/>
                <w:shd w:val="clear" w:color="auto" w:fill="FFFFFF"/>
              </w:rPr>
              <w:t>30160-040</w:t>
            </w:r>
          </w:p>
        </w:tc>
      </w:tr>
      <w:tr w:rsidR="00FC6E56" w:rsidRPr="00FC6E56" w14:paraId="7880BBC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442D0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6064D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B00D9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3F4CB7E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D6D8ED" w14:textId="5F8B43B1"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fevereiro de 2011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w:t>
            </w:r>
            <w:r w:rsidRPr="00FC6E56">
              <w:rPr>
                <w:rFonts w:ascii="Tahoma" w:eastAsia="Times New Roman" w:hAnsi="Tahoma" w:cs="Tahoma"/>
                <w:color w:val="000000"/>
                <w:sz w:val="16"/>
                <w:szCs w:val="16"/>
                <w:lang w:val="pt-BR" w:eastAsia="pt-BR"/>
              </w:rPr>
              <w:t xml:space="preserve">Unidade </w:t>
            </w:r>
            <w:del w:id="80" w:author="Autor" w:date="2014-12-19T17:28:00Z">
              <w:r w:rsidR="004309D7" w:rsidRPr="00933436">
                <w:rPr>
                  <w:rFonts w:ascii="Tahoma" w:eastAsia="Times New Roman" w:hAnsi="Tahoma" w:cs="Tahoma"/>
                  <w:color w:val="000000"/>
                  <w:sz w:val="16"/>
                  <w:szCs w:val="16"/>
                  <w:lang w:val="pt-BR" w:eastAsia="pt-BR"/>
                </w:rPr>
                <w:delText>1103</w:delText>
              </w:r>
              <w:r w:rsidR="004309D7" w:rsidRPr="00933436">
                <w:rPr>
                  <w:rFonts w:ascii="Tahoma" w:hAnsi="Tahoma" w:cs="Tahoma"/>
                  <w:color w:val="000000"/>
                  <w:sz w:val="16"/>
                  <w:szCs w:val="16"/>
                  <w:lang w:val="pt-BR"/>
                </w:rPr>
                <w:delText>no</w:delText>
              </w:r>
            </w:del>
            <w:ins w:id="81" w:author="Autor" w:date="2014-12-19T17:28:00Z">
              <w:r w:rsidRPr="00FC6E56">
                <w:rPr>
                  <w:rFonts w:ascii="Tahoma" w:eastAsia="Times New Roman" w:hAnsi="Tahoma" w:cs="Tahoma"/>
                  <w:color w:val="000000"/>
                  <w:sz w:val="16"/>
                  <w:szCs w:val="16"/>
                  <w:lang w:val="pt-BR" w:eastAsia="pt-BR"/>
                </w:rPr>
                <w:t xml:space="preserve">1103 </w:t>
              </w:r>
              <w:r w:rsidRPr="00FC6E56">
                <w:rPr>
                  <w:rFonts w:ascii="Tahoma" w:hAnsi="Tahoma" w:cs="Tahoma"/>
                  <w:color w:val="000000"/>
                  <w:sz w:val="16"/>
                  <w:szCs w:val="16"/>
                  <w:lang w:val="pt-BR"/>
                </w:rPr>
                <w:t>no</w:t>
              </w:r>
            </w:ins>
            <w:r w:rsidRPr="00FC6E56">
              <w:rPr>
                <w:rFonts w:ascii="Tahoma" w:hAnsi="Tahoma" w:cs="Tahoma"/>
                <w:color w:val="000000"/>
                <w:sz w:val="16"/>
                <w:szCs w:val="16"/>
                <w:lang w:val="pt-BR"/>
              </w:rPr>
              <w:t xml:space="preserve"> </w:t>
            </w:r>
            <w:r w:rsidRPr="00FC6E56">
              <w:rPr>
                <w:rFonts w:ascii="Tahoma" w:hAnsi="Tahoma" w:cs="Tahoma"/>
                <w:bCs/>
                <w:color w:val="000000"/>
                <w:sz w:val="16"/>
                <w:szCs w:val="16"/>
                <w:lang w:val="pt-BR"/>
              </w:rPr>
              <w:t>Edifício 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4DED8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377DB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C312CA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1747FB" w14:textId="7CB0B856"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R$ 374.807,16 (trezentos e setenta e quatro mil, oitocentos e sete</w:t>
            </w:r>
            <w:r w:rsidRPr="00FC6E56">
              <w:rPr>
                <w:rFonts w:ascii="Tahoma" w:hAnsi="Tahoma" w:cs="Tahoma"/>
                <w:bCs/>
                <w:noProof/>
                <w:color w:val="000000"/>
                <w:sz w:val="16"/>
                <w:szCs w:val="16"/>
                <w:lang w:val="pt-BR"/>
              </w:rPr>
              <w:t xml:space="preserve"> reais e dezesseis centavos</w:t>
            </w:r>
            <w:r w:rsidRPr="00FC6E56">
              <w:rPr>
                <w:rFonts w:ascii="Tahoma" w:hAnsi="Tahoma" w:cs="Tahoma"/>
                <w:color w:val="000000"/>
                <w:sz w:val="16"/>
                <w:szCs w:val="16"/>
                <w:lang w:val="pt-BR"/>
              </w:rPr>
              <w:t xml:space="preserve">), em </w:t>
            </w:r>
            <w:del w:id="82" w:author="Autor" w:date="2014-12-19T17:28:00Z">
              <w:r w:rsidR="004309D7" w:rsidRPr="00933436">
                <w:rPr>
                  <w:rFonts w:ascii="Tahoma" w:hAnsi="Tahoma" w:cs="Tahoma"/>
                  <w:bCs/>
                  <w:color w:val="000000"/>
                  <w:sz w:val="16"/>
                  <w:szCs w:val="16"/>
                  <w:lang w:val="pt-BR"/>
                </w:rPr>
                <w:delText>17</w:delText>
              </w:r>
            </w:del>
            <w:ins w:id="8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255EEB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8B76B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8CBDB6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B4EBE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714B6E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AE003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26715E1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5E6EED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76485E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2A596A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632444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17362E4"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01/02/2011 a 31/01/2018.</w:t>
            </w:r>
          </w:p>
        </w:tc>
      </w:tr>
      <w:tr w:rsidR="00FC6E56" w:rsidRPr="000276CB" w14:paraId="216A673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9145A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1291DD7" w14:textId="229CAFAF"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R$ 374.807,16 (trezentos e setenta e quatro mil, oitocentos e sete</w:t>
            </w:r>
            <w:r w:rsidRPr="00FC6E56">
              <w:rPr>
                <w:rFonts w:ascii="Tahoma" w:hAnsi="Tahoma" w:cs="Tahoma"/>
                <w:bCs/>
                <w:noProof/>
                <w:color w:val="000000"/>
                <w:sz w:val="16"/>
                <w:szCs w:val="16"/>
                <w:lang w:val="pt-BR"/>
              </w:rPr>
              <w:t xml:space="preserve"> reais e dezesseis centavos</w:t>
            </w:r>
            <w:r w:rsidRPr="00FC6E56">
              <w:rPr>
                <w:rFonts w:ascii="Tahoma" w:hAnsi="Tahoma" w:cs="Tahoma"/>
                <w:color w:val="000000"/>
                <w:sz w:val="16"/>
                <w:szCs w:val="16"/>
                <w:lang w:val="pt-BR"/>
              </w:rPr>
              <w:t xml:space="preserve">) em </w:t>
            </w:r>
            <w:del w:id="84" w:author="Autor" w:date="2014-12-19T17:28:00Z">
              <w:r w:rsidR="004309D7" w:rsidRPr="00933436">
                <w:rPr>
                  <w:rFonts w:ascii="Tahoma" w:hAnsi="Tahoma" w:cs="Tahoma"/>
                  <w:bCs/>
                  <w:color w:val="000000"/>
                  <w:sz w:val="16"/>
                  <w:szCs w:val="16"/>
                  <w:lang w:val="pt-BR"/>
                </w:rPr>
                <w:delText>17</w:delText>
              </w:r>
            </w:del>
            <w:ins w:id="8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1CE629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A07A0D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1B181D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39 (trinta e nove) parcelas mensais e sucessivas,</w:t>
            </w:r>
            <w:ins w:id="8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R$ 9.610,44 (nove mil, seiscentos e dez reais e quarenta e quatro centavos) sendo que esse valor será reajustado conforme item 7.4 abaixo.</w:t>
            </w:r>
          </w:p>
        </w:tc>
      </w:tr>
      <w:tr w:rsidR="00FC6E56" w:rsidRPr="00FC6E56" w14:paraId="69408D3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A82DD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6FF370F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C261DB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C77464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36D0324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janeiro de 2018.</w:t>
            </w:r>
          </w:p>
        </w:tc>
      </w:tr>
      <w:tr w:rsidR="00FC6E56" w:rsidRPr="000276CB" w14:paraId="6E39911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D4EF7B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981A8E8"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7E1891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17F0946"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7193A302"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2556A36" w14:textId="77777777" w:rsidR="00FC6E56" w:rsidRPr="00FC6E56" w:rsidRDefault="00FC6E56" w:rsidP="00FC6E56">
      <w:pPr>
        <w:widowControl/>
        <w:rPr>
          <w:rFonts w:ascii="Tahoma" w:eastAsia="Times New Roman" w:hAnsi="Tahoma" w:cs="Tahoma"/>
          <w:sz w:val="16"/>
          <w:szCs w:val="16"/>
          <w:lang w:val="pt-BR" w:eastAsia="pt-BR"/>
        </w:rPr>
      </w:pPr>
    </w:p>
    <w:p w14:paraId="11D86333"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4B48152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5625D3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199FD277"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2359E8E3" w14:textId="700C8A8A"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87" w:author="Autor" w:date="2014-12-19T17:28:00Z">
              <w:r w:rsidR="004309D7" w:rsidRPr="00933436">
                <w:rPr>
                  <w:rFonts w:ascii="Tahoma" w:hAnsi="Tahoma" w:cs="Tahoma"/>
                  <w:bCs/>
                  <w:color w:val="000000"/>
                  <w:sz w:val="16"/>
                  <w:szCs w:val="16"/>
                  <w:lang w:val="pt-BR"/>
                </w:rPr>
                <w:delText>17</w:delText>
              </w:r>
            </w:del>
            <w:ins w:id="8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7376811"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7600DA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AF77D2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3892CB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0844EE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007</w:t>
            </w:r>
          </w:p>
        </w:tc>
        <w:tc>
          <w:tcPr>
            <w:tcW w:w="2767" w:type="dxa"/>
            <w:gridSpan w:val="5"/>
            <w:tcBorders>
              <w:top w:val="single" w:sz="4" w:space="0" w:color="auto"/>
              <w:left w:val="single" w:sz="4" w:space="0" w:color="auto"/>
              <w:bottom w:val="single" w:sz="4" w:space="0" w:color="auto"/>
              <w:right w:val="single" w:sz="4" w:space="0" w:color="auto"/>
            </w:tcBorders>
          </w:tcPr>
          <w:p w14:paraId="1ED2D9C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9FA025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1E16ED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A0261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BF40C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65C99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7E4442E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8465D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6A50A41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C832C6"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B0578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B37E6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D2EBC1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BF0B2D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C08D3F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9B894F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9382A6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ABF039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CF87ED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42785B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B4124D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DC48A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F1DD5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BD854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003AB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0149A2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38D37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8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EB9053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6A869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32E2DFF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0A3D6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7D6A6E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4B6625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3E68CA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EADAFB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83BC8C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892D32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3BAB2D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5C6AD23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91077F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5287255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CDCEE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5F5E12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5B182D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45AE64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CA731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Agência Nacional de Saúde Suplementar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0350AC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468B0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03.589.068/0001-46</w:t>
            </w:r>
          </w:p>
        </w:tc>
      </w:tr>
      <w:tr w:rsidR="00FC6E56" w:rsidRPr="000276CB" w14:paraId="399886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90756C4" w14:textId="2C2BB24A"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Augusto Severo,</w:t>
            </w:r>
            <w:ins w:id="90" w:author="Autor" w:date="2014-12-19T17:28:00Z">
              <w:r w:rsidRPr="00FC6E56">
                <w:rPr>
                  <w:rFonts w:ascii="Tahoma" w:hAnsi="Tahoma" w:cs="Tahoma"/>
                  <w:color w:val="000000"/>
                  <w:sz w:val="16"/>
                  <w:szCs w:val="16"/>
                  <w:lang w:val="pt-BR"/>
                </w:rPr>
                <w:t xml:space="preserve"> n.º </w:t>
              </w:r>
            </w:ins>
            <w:r w:rsidRPr="00FC6E56">
              <w:rPr>
                <w:rFonts w:ascii="Tahoma" w:hAnsi="Tahoma" w:cs="Tahoma"/>
                <w:color w:val="000000"/>
                <w:sz w:val="16"/>
                <w:szCs w:val="16"/>
                <w:lang w:val="pt-BR"/>
              </w:rPr>
              <w:t>84</w:t>
            </w:r>
            <w:del w:id="91" w:author="Autor" w:date="2014-12-19T17:28:00Z">
              <w:r w:rsidR="00A16601">
                <w:rPr>
                  <w:rFonts w:ascii="Tahoma" w:hAnsi="Tahoma" w:cs="Tahoma"/>
                  <w:color w:val="000000"/>
                  <w:sz w:val="16"/>
                  <w:szCs w:val="16"/>
                  <w:lang w:val="pt-BR"/>
                </w:rPr>
                <w:delText>,</w:delText>
              </w:r>
            </w:del>
            <w:ins w:id="92" w:author="Autor" w:date="2014-12-19T17:28:00Z">
              <w:r w:rsidRPr="00FC6E56">
                <w:rPr>
                  <w:rFonts w:ascii="Tahoma" w:hAnsi="Tahoma" w:cs="Tahoma"/>
                  <w:color w:val="000000"/>
                  <w:sz w:val="16"/>
                  <w:szCs w:val="16"/>
                  <w:lang w:val="pt-BR"/>
                </w:rPr>
                <w:t xml:space="preserve"> -</w:t>
              </w:r>
            </w:ins>
            <w:r w:rsidRPr="00FC6E56">
              <w:rPr>
                <w:rFonts w:ascii="Tahoma" w:hAnsi="Tahoma" w:cs="Tahoma"/>
                <w:color w:val="000000"/>
                <w:sz w:val="16"/>
                <w:szCs w:val="16"/>
                <w:lang w:val="pt-BR"/>
              </w:rPr>
              <w:t xml:space="preserve"> Glória</w:t>
            </w:r>
          </w:p>
        </w:tc>
      </w:tr>
      <w:tr w:rsidR="00FC6E56" w:rsidRPr="00FC6E56" w14:paraId="1B624E7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B690F2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8776764" w14:textId="236398ED" w:rsidR="00FC6E56" w:rsidRPr="00FC6E56" w:rsidRDefault="004309D7" w:rsidP="00FC6E56">
            <w:pPr>
              <w:spacing w:before="20" w:after="20"/>
              <w:rPr>
                <w:rFonts w:ascii="Tahoma" w:hAnsi="Tahoma" w:cs="Tahoma"/>
                <w:color w:val="000000"/>
                <w:sz w:val="16"/>
                <w:szCs w:val="16"/>
                <w:lang w:val="pt-BR"/>
              </w:rPr>
            </w:pPr>
            <w:del w:id="93" w:author="Autor" w:date="2014-12-19T17:28:00Z">
              <w:r w:rsidRPr="00933436">
                <w:rPr>
                  <w:rFonts w:ascii="Tahoma" w:hAnsi="Tahoma" w:cs="Tahoma"/>
                  <w:color w:val="000000"/>
                  <w:sz w:val="16"/>
                  <w:szCs w:val="16"/>
                  <w:lang w:val="pt-BR"/>
                </w:rPr>
                <w:delText>N/A</w:delText>
              </w:r>
            </w:del>
            <w:ins w:id="94" w:author="Autor" w:date="2014-12-19T17:28:00Z">
              <w:r w:rsidR="00FC6E56" w:rsidRPr="00FC6E56">
                <w:rPr>
                  <w:rFonts w:ascii="Tahoma" w:hAnsi="Tahoma" w:cs="Tahoma"/>
                  <w:color w:val="000000"/>
                  <w:sz w:val="16"/>
                  <w:szCs w:val="16"/>
                  <w:lang w:val="pt-BR"/>
                </w:rPr>
                <w:t>Ed. Barão de Mauá</w:t>
              </w:r>
            </w:ins>
          </w:p>
        </w:tc>
        <w:tc>
          <w:tcPr>
            <w:tcW w:w="1338" w:type="dxa"/>
            <w:gridSpan w:val="4"/>
            <w:tcBorders>
              <w:top w:val="single" w:sz="4" w:space="0" w:color="auto"/>
              <w:left w:val="single" w:sz="4" w:space="0" w:color="auto"/>
              <w:bottom w:val="single" w:sz="4" w:space="0" w:color="auto"/>
              <w:right w:val="single" w:sz="4" w:space="0" w:color="auto"/>
            </w:tcBorders>
          </w:tcPr>
          <w:p w14:paraId="17C65CD2"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FE3909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82E184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B66B44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E1E3EF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9624E4B"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Arial" w:hAnsi="Arial"/>
                <w:color w:val="000000"/>
                <w:sz w:val="15"/>
                <w:shd w:val="clear" w:color="auto" w:fill="FFFFFF"/>
                <w:lang w:val="pt-BR"/>
                <w:rPrChange w:id="95" w:author="Autor" w:date="2014-12-19T17:28:00Z">
                  <w:rPr>
                    <w:rFonts w:ascii="Arial" w:hAnsi="Arial"/>
                    <w:color w:val="000000"/>
                    <w:sz w:val="15"/>
                    <w:shd w:val="clear" w:color="auto" w:fill="FFFFFF"/>
                  </w:rPr>
                </w:rPrChange>
              </w:rPr>
              <w:t>20021-040</w:t>
            </w:r>
          </w:p>
        </w:tc>
      </w:tr>
      <w:tr w:rsidR="00FC6E56" w:rsidRPr="00FC6E56" w14:paraId="239043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5680B8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C5B21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886A1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615E4FF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2A35CA"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22 de maio de 2013</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as </w:t>
            </w:r>
            <w:r w:rsidRPr="00FC6E56">
              <w:rPr>
                <w:rFonts w:ascii="Tahoma" w:eastAsia="Times New Roman" w:hAnsi="Tahoma" w:cs="Tahoma"/>
                <w:color w:val="000000"/>
                <w:sz w:val="16"/>
                <w:szCs w:val="16"/>
                <w:lang w:val="pt-BR" w:eastAsia="pt-BR"/>
              </w:rPr>
              <w:t xml:space="preserve">Salas 1102 e 1104 </w:t>
            </w:r>
            <w:r w:rsidRPr="00FC6E56">
              <w:rPr>
                <w:rFonts w:ascii="Tahoma" w:hAnsi="Tahoma" w:cs="Tahoma"/>
                <w:color w:val="000000"/>
                <w:sz w:val="16"/>
                <w:szCs w:val="16"/>
                <w:lang w:val="pt-BR"/>
              </w:rPr>
              <w:t xml:space="preserve">no </w:t>
            </w:r>
            <w:r w:rsidRPr="00FC6E56">
              <w:rPr>
                <w:rFonts w:ascii="Tahoma" w:hAnsi="Tahoma" w:cs="Tahoma"/>
                <w:bCs/>
                <w:color w:val="000000"/>
                <w:sz w:val="16"/>
                <w:szCs w:val="16"/>
                <w:lang w:val="pt-BR"/>
              </w:rPr>
              <w:t>Edifício 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63CF6C5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2E787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4613D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7CA8B7" w14:textId="5EB0AFC0"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1.087.060,80 (um milhão, oitenta e sete mil e sessenta reais e oitenta centavos)</w:t>
            </w:r>
            <w:r w:rsidRPr="00FC6E56">
              <w:rPr>
                <w:rFonts w:ascii="Tahoma" w:hAnsi="Tahoma" w:cs="Tahoma"/>
                <w:color w:val="000000"/>
                <w:sz w:val="16"/>
                <w:szCs w:val="16"/>
                <w:lang w:val="pt-BR"/>
              </w:rPr>
              <w:t xml:space="preserve"> em </w:t>
            </w:r>
            <w:del w:id="96" w:author="Autor" w:date="2014-12-19T17:28:00Z">
              <w:r w:rsidR="004309D7" w:rsidRPr="00933436">
                <w:rPr>
                  <w:rFonts w:ascii="Tahoma" w:hAnsi="Tahoma" w:cs="Tahoma"/>
                  <w:bCs/>
                  <w:color w:val="000000"/>
                  <w:sz w:val="16"/>
                  <w:szCs w:val="16"/>
                  <w:lang w:val="pt-BR"/>
                </w:rPr>
                <w:delText>17</w:delText>
              </w:r>
            </w:del>
            <w:ins w:id="9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 em </w:t>
            </w:r>
            <w:del w:id="98" w:author="Autor" w:date="2014-12-19T17:28:00Z">
              <w:r w:rsidR="004309D7" w:rsidRPr="00933436">
                <w:rPr>
                  <w:rFonts w:ascii="Tahoma" w:hAnsi="Tahoma" w:cs="Tahoma"/>
                  <w:bCs/>
                  <w:color w:val="000000"/>
                  <w:sz w:val="16"/>
                  <w:szCs w:val="16"/>
                  <w:lang w:val="pt-BR"/>
                </w:rPr>
                <w:delText>17</w:delText>
              </w:r>
            </w:del>
            <w:ins w:id="9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13EDC5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742F1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DEE000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98F4A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0EA142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84258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6332A7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B7D3B6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6E5C3A3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4A23FE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944369A"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8EF6FD6"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22/05/2013 a 21/05/2018.</w:t>
            </w:r>
          </w:p>
        </w:tc>
      </w:tr>
      <w:tr w:rsidR="00FC6E56" w:rsidRPr="000276CB" w14:paraId="0A69803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F7B697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C8A22E4" w14:textId="3B534459"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1.087.060,80 (um milhão, oitenta e sete mil e sessenta reais e oitenta centavos)</w:t>
            </w:r>
            <w:r w:rsidRPr="00FC6E56">
              <w:rPr>
                <w:rFonts w:ascii="Tahoma" w:hAnsi="Tahoma" w:cs="Tahoma"/>
                <w:color w:val="000000"/>
                <w:sz w:val="16"/>
                <w:szCs w:val="16"/>
                <w:lang w:val="pt-BR"/>
              </w:rPr>
              <w:t xml:space="preserve"> em </w:t>
            </w:r>
            <w:del w:id="100" w:author="Autor" w:date="2014-12-19T17:28:00Z">
              <w:r w:rsidR="004309D7" w:rsidRPr="00933436">
                <w:rPr>
                  <w:rFonts w:ascii="Tahoma" w:hAnsi="Tahoma" w:cs="Tahoma"/>
                  <w:bCs/>
                  <w:color w:val="000000"/>
                  <w:sz w:val="16"/>
                  <w:szCs w:val="16"/>
                  <w:lang w:val="pt-BR"/>
                </w:rPr>
                <w:delText>17</w:delText>
              </w:r>
            </w:del>
            <w:ins w:id="10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AF571A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C695DE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41454F0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42 (quarenta e duas) parcelas mensais e sucessivas,</w:t>
            </w:r>
            <w:ins w:id="102"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R$ 25.882,40 (vinte e cinco mil, oitocentos e oitenta e dois reais e quarenta centavos), sendo que esse valor será reajustado conforme item 7.4 abaixo.</w:t>
            </w:r>
          </w:p>
        </w:tc>
      </w:tr>
      <w:tr w:rsidR="00FC6E56" w:rsidRPr="00FC6E56" w14:paraId="6C95BF0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5169AD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F3E1AC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5165B0D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7CF142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E44686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21 de maio de 2018.</w:t>
            </w:r>
          </w:p>
        </w:tc>
      </w:tr>
      <w:tr w:rsidR="00FC6E56" w:rsidRPr="000276CB" w14:paraId="6765ECE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53D691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5FF57A69"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6C850E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C3F37AF"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0480A85"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5DD49DC9" w14:textId="77777777" w:rsidR="00FC6E56" w:rsidRPr="00FC6E56" w:rsidRDefault="00FC6E56" w:rsidP="00FC6E56">
      <w:pPr>
        <w:widowControl/>
        <w:rPr>
          <w:rFonts w:ascii="Tahoma" w:eastAsia="Times New Roman" w:hAnsi="Tahoma" w:cs="Tahoma"/>
          <w:sz w:val="16"/>
          <w:szCs w:val="16"/>
          <w:lang w:val="pt-BR" w:eastAsia="pt-BR"/>
        </w:rPr>
      </w:pPr>
    </w:p>
    <w:p w14:paraId="40B60920"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7C1CF22C"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2288FA0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BED8E00"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636D8890" w14:textId="0471DDE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03" w:author="Autor" w:date="2014-12-19T17:28:00Z">
              <w:r w:rsidR="004309D7" w:rsidRPr="00933436">
                <w:rPr>
                  <w:rFonts w:ascii="Tahoma" w:hAnsi="Tahoma" w:cs="Tahoma"/>
                  <w:bCs/>
                  <w:color w:val="000000"/>
                  <w:sz w:val="16"/>
                  <w:szCs w:val="16"/>
                  <w:lang w:val="pt-BR"/>
                </w:rPr>
                <w:delText>17</w:delText>
              </w:r>
            </w:del>
            <w:ins w:id="104"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CF813FF"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7D83777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78B2F9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1AE0E4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D66596A"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008</w:t>
            </w:r>
          </w:p>
        </w:tc>
        <w:tc>
          <w:tcPr>
            <w:tcW w:w="2767" w:type="dxa"/>
            <w:gridSpan w:val="5"/>
            <w:tcBorders>
              <w:top w:val="single" w:sz="4" w:space="0" w:color="auto"/>
              <w:left w:val="single" w:sz="4" w:space="0" w:color="auto"/>
              <w:bottom w:val="single" w:sz="4" w:space="0" w:color="auto"/>
              <w:right w:val="single" w:sz="4" w:space="0" w:color="auto"/>
            </w:tcBorders>
          </w:tcPr>
          <w:p w14:paraId="1A81042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62896BC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52BA36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23F6A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17EEE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CC660D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0EECC8F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D9A2E3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795B24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E71176"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BEAD20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E4786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7D8F82C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A87C6D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5E2C77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80C13E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2634F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6F9DDC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ABE788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823C84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FC682A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01A2FEB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9A0AF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3390C9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11B42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2373FC8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EA3F82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05"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EC54C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AAE9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0265F3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19503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A37F04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B206F2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6558D7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6B2063E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4A5305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03C660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822EE0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F11D04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96F9F1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3D7F4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09BE5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5040CF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D2B8B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1C04F4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72D93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06"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Instituto Cultural Filarmônica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7F80B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15FF8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07.837.375/0001-50</w:t>
            </w:r>
          </w:p>
        </w:tc>
      </w:tr>
      <w:tr w:rsidR="00FC6E56" w:rsidRPr="000276CB" w14:paraId="42DD6AC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DFD439" w14:textId="526E709B"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Rua </w:t>
            </w:r>
            <w:del w:id="107" w:author="Autor" w:date="2014-12-19T17:28:00Z">
              <w:r w:rsidR="004309D7" w:rsidRPr="00933436">
                <w:rPr>
                  <w:rFonts w:ascii="Tahoma" w:hAnsi="Tahoma" w:cs="Tahoma"/>
                  <w:color w:val="000000"/>
                  <w:sz w:val="16"/>
                  <w:szCs w:val="16"/>
                  <w:lang w:val="pt-BR"/>
                </w:rPr>
                <w:delText>Paraíba</w:delText>
              </w:r>
            </w:del>
            <w:ins w:id="108" w:author="Autor" w:date="2014-12-19T17:28:00Z">
              <w:r w:rsidRPr="00FC6E56">
                <w:rPr>
                  <w:rFonts w:ascii="Tahoma" w:hAnsi="Tahoma" w:cs="Tahoma"/>
                  <w:color w:val="000000"/>
                  <w:sz w:val="16"/>
                  <w:szCs w:val="16"/>
                  <w:lang w:val="pt-BR"/>
                </w:rPr>
                <w:t>Guajajaras</w:t>
              </w:r>
            </w:ins>
            <w:r w:rsidRPr="00FC6E56">
              <w:rPr>
                <w:rFonts w:ascii="Tahoma" w:hAnsi="Tahoma" w:cs="Tahoma"/>
                <w:color w:val="000000"/>
                <w:sz w:val="16"/>
                <w:szCs w:val="16"/>
                <w:lang w:val="pt-BR"/>
              </w:rPr>
              <w:t xml:space="preserve">, n.º </w:t>
            </w:r>
            <w:del w:id="109" w:author="Autor" w:date="2014-12-19T17:28:00Z">
              <w:r w:rsidR="004309D7" w:rsidRPr="00933436">
                <w:rPr>
                  <w:rFonts w:ascii="Tahoma" w:hAnsi="Tahoma" w:cs="Tahoma"/>
                  <w:color w:val="000000"/>
                  <w:sz w:val="16"/>
                  <w:szCs w:val="16"/>
                  <w:lang w:val="pt-BR"/>
                </w:rPr>
                <w:delText>330</w:delText>
              </w:r>
            </w:del>
            <w:ins w:id="110" w:author="Autor" w:date="2014-12-19T17:28:00Z">
              <w:r w:rsidRPr="00FC6E56">
                <w:rPr>
                  <w:rFonts w:ascii="Tahoma" w:hAnsi="Tahoma" w:cs="Tahoma"/>
                  <w:color w:val="000000"/>
                  <w:sz w:val="16"/>
                  <w:szCs w:val="16"/>
                  <w:lang w:val="pt-BR"/>
                </w:rPr>
                <w:t>40 – Centro</w:t>
              </w:r>
            </w:ins>
          </w:p>
        </w:tc>
      </w:tr>
      <w:tr w:rsidR="00FC6E56" w:rsidRPr="00FC6E56" w14:paraId="1026670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356D0A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48F6783" w14:textId="71E2BF6D" w:rsidR="00FC6E56" w:rsidRPr="00FC6E56" w:rsidRDefault="004309D7" w:rsidP="00FC6E56">
            <w:pPr>
              <w:spacing w:before="20" w:after="20"/>
              <w:rPr>
                <w:rFonts w:ascii="Tahoma" w:hAnsi="Tahoma" w:cs="Tahoma"/>
                <w:color w:val="000000"/>
                <w:sz w:val="16"/>
                <w:szCs w:val="16"/>
                <w:lang w:val="pt-BR"/>
              </w:rPr>
            </w:pPr>
            <w:del w:id="111" w:author="Autor" w:date="2014-12-19T17:28:00Z">
              <w:r w:rsidRPr="00933436">
                <w:rPr>
                  <w:rFonts w:ascii="Tahoma" w:hAnsi="Tahoma" w:cs="Tahoma"/>
                  <w:color w:val="000000"/>
                  <w:sz w:val="16"/>
                  <w:szCs w:val="16"/>
                  <w:lang w:val="pt-BR"/>
                </w:rPr>
                <w:delText>N/A</w:delText>
              </w:r>
            </w:del>
            <w:ins w:id="112" w:author="Autor" w:date="2014-12-19T17:28:00Z">
              <w:r w:rsidR="00FC6E56" w:rsidRPr="00FC6E56">
                <w:rPr>
                  <w:rFonts w:ascii="Tahoma" w:hAnsi="Tahoma" w:cs="Tahoma"/>
                  <w:color w:val="000000"/>
                  <w:sz w:val="16"/>
                  <w:szCs w:val="16"/>
                  <w:lang w:val="pt-BR"/>
                </w:rPr>
                <w:t>Salas 605 e 606 – 6º andar</w:t>
              </w:r>
            </w:ins>
          </w:p>
        </w:tc>
        <w:tc>
          <w:tcPr>
            <w:tcW w:w="1338" w:type="dxa"/>
            <w:gridSpan w:val="4"/>
            <w:tcBorders>
              <w:top w:val="single" w:sz="4" w:space="0" w:color="auto"/>
              <w:left w:val="single" w:sz="4" w:space="0" w:color="auto"/>
              <w:bottom w:val="single" w:sz="4" w:space="0" w:color="auto"/>
              <w:right w:val="single" w:sz="4" w:space="0" w:color="auto"/>
            </w:tcBorders>
          </w:tcPr>
          <w:p w14:paraId="3C830C6B"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A803A3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446258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21B565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DCBD91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0532105" w14:textId="22D69FA0"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w:t>
            </w:r>
            <w:del w:id="113" w:author="Autor" w:date="2014-12-19T17:28:00Z">
              <w:r w:rsidR="004309D7" w:rsidRPr="00933436">
                <w:rPr>
                  <w:rFonts w:ascii="Tahoma" w:hAnsi="Tahoma" w:cs="Tahoma"/>
                  <w:bCs/>
                  <w:noProof/>
                  <w:color w:val="000000"/>
                  <w:sz w:val="16"/>
                  <w:szCs w:val="16"/>
                  <w:lang w:val="pt-BR"/>
                </w:rPr>
                <w:delText>130-917</w:delText>
              </w:r>
            </w:del>
            <w:ins w:id="114" w:author="Autor" w:date="2014-12-19T17:28:00Z">
              <w:r w:rsidRPr="00FC6E56">
                <w:rPr>
                  <w:rFonts w:ascii="Tahoma" w:hAnsi="Tahoma" w:cs="Tahoma"/>
                  <w:bCs/>
                  <w:noProof/>
                  <w:color w:val="000000"/>
                  <w:sz w:val="16"/>
                  <w:szCs w:val="16"/>
                  <w:lang w:val="pt-BR"/>
                </w:rPr>
                <w:t>180-100</w:t>
              </w:r>
            </w:ins>
          </w:p>
        </w:tc>
      </w:tr>
      <w:tr w:rsidR="00FC6E56" w:rsidRPr="00FC6E56" w14:paraId="39C3DA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4A4EF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11A5FA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A95B2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F8741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D54364"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fevereiro de 2011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Unidades 1201, 1202,1204, 1206,1208,1210 e 1212 no </w:t>
            </w:r>
            <w:r w:rsidRPr="00FC6E56">
              <w:rPr>
                <w:rFonts w:ascii="Tahoma" w:hAnsi="Tahoma" w:cs="Tahoma"/>
                <w:bCs/>
                <w:color w:val="000000"/>
                <w:sz w:val="16"/>
                <w:szCs w:val="16"/>
                <w:lang w:val="pt-BR"/>
              </w:rPr>
              <w:t>Edifício 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9EEDB0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E7994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380078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549C64" w14:textId="1EB68DAD"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R$ 54.949,90(</w:t>
            </w:r>
            <w:r w:rsidRPr="00FC6E56">
              <w:rPr>
                <w:rFonts w:ascii="Tahoma" w:hAnsi="Tahoma" w:cs="Tahoma"/>
                <w:bCs/>
                <w:noProof/>
                <w:color w:val="000000"/>
                <w:sz w:val="16"/>
                <w:szCs w:val="16"/>
                <w:lang w:val="pt-BR"/>
              </w:rPr>
              <w:t>cinquenta e quatro mil, novecentos e quarenta e nove reais e noventa centavos</w:t>
            </w:r>
            <w:r w:rsidRPr="00FC6E56">
              <w:rPr>
                <w:rFonts w:ascii="Tahoma" w:hAnsi="Tahoma" w:cs="Tahoma"/>
                <w:color w:val="000000"/>
                <w:sz w:val="16"/>
                <w:szCs w:val="16"/>
                <w:lang w:val="pt-BR"/>
              </w:rPr>
              <w:t xml:space="preserve">), em </w:t>
            </w:r>
            <w:del w:id="115" w:author="Autor" w:date="2014-12-19T17:28:00Z">
              <w:r w:rsidR="004309D7" w:rsidRPr="00933436">
                <w:rPr>
                  <w:rFonts w:ascii="Tahoma" w:hAnsi="Tahoma" w:cs="Tahoma"/>
                  <w:bCs/>
                  <w:color w:val="000000"/>
                  <w:sz w:val="16"/>
                  <w:szCs w:val="16"/>
                  <w:lang w:val="pt-BR"/>
                </w:rPr>
                <w:delText>17</w:delText>
              </w:r>
            </w:del>
            <w:ins w:id="11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B07CB4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272D7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374B7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0F351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58D7DB2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B75F8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1C6D946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BFEB08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24C7B4B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23558A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2E2C97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415703B0"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01/02/2011 a 31/01/2015.</w:t>
            </w:r>
          </w:p>
        </w:tc>
      </w:tr>
      <w:tr w:rsidR="00FC6E56" w:rsidRPr="000276CB" w14:paraId="0AA52CC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396866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0AE52A5" w14:textId="5C65E370"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R$ 54.949,90(</w:t>
            </w:r>
            <w:r w:rsidRPr="00FC6E56">
              <w:rPr>
                <w:rFonts w:ascii="Tahoma" w:hAnsi="Tahoma" w:cs="Tahoma"/>
                <w:bCs/>
                <w:noProof/>
                <w:color w:val="000000"/>
                <w:sz w:val="16"/>
                <w:szCs w:val="16"/>
                <w:lang w:val="pt-BR"/>
              </w:rPr>
              <w:t>cinquenta e quatro mil, novecentos e quarenta e nove reais e noventa centavos</w:t>
            </w:r>
            <w:r w:rsidRPr="00FC6E56">
              <w:rPr>
                <w:rFonts w:ascii="Tahoma" w:hAnsi="Tahoma" w:cs="Tahoma"/>
                <w:color w:val="000000"/>
                <w:sz w:val="16"/>
                <w:szCs w:val="16"/>
                <w:lang w:val="pt-BR"/>
              </w:rPr>
              <w:t xml:space="preserve">) em </w:t>
            </w:r>
            <w:del w:id="117" w:author="Autor" w:date="2014-12-19T17:28:00Z">
              <w:r w:rsidR="004309D7" w:rsidRPr="00933436">
                <w:rPr>
                  <w:rFonts w:ascii="Tahoma" w:hAnsi="Tahoma" w:cs="Tahoma"/>
                  <w:bCs/>
                  <w:color w:val="000000"/>
                  <w:sz w:val="16"/>
                  <w:szCs w:val="16"/>
                  <w:lang w:val="pt-BR"/>
                </w:rPr>
                <w:delText>17</w:delText>
              </w:r>
            </w:del>
            <w:ins w:id="11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B8F6BF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DB3A7E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03D526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 (duas) parcelas mensais e sucessivas,</w:t>
            </w:r>
            <w:ins w:id="11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R$ 27.474,95 (vinte e sete mil, quatrocentos e setenta e quatro reais e noventa e cinco centavos) sendo que esse valor será reajustado conforme item 7.4 abaixo.</w:t>
            </w:r>
          </w:p>
        </w:tc>
      </w:tr>
      <w:tr w:rsidR="00FC6E56" w:rsidRPr="00FC6E56" w14:paraId="2DA665B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82E039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84D043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4BB5AD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399649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EB3D9E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janeiro de 2015.</w:t>
            </w:r>
          </w:p>
        </w:tc>
      </w:tr>
      <w:tr w:rsidR="00FC6E56" w:rsidRPr="000276CB" w14:paraId="29BE318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298E7D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F02CEA3"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C82443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07E3075"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04159F05"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C80605C" w14:textId="77777777" w:rsidR="00FC6E56" w:rsidRPr="00FC6E56" w:rsidRDefault="00FC6E56" w:rsidP="00FC6E56">
      <w:pPr>
        <w:widowControl/>
        <w:rPr>
          <w:rFonts w:ascii="Tahoma" w:eastAsia="Times New Roman" w:hAnsi="Tahoma" w:cs="Tahoma"/>
          <w:sz w:val="16"/>
          <w:szCs w:val="16"/>
          <w:lang w:val="pt-BR" w:eastAsia="pt-BR"/>
        </w:rPr>
      </w:pPr>
    </w:p>
    <w:p w14:paraId="23FD8A9B"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D8EDF8F"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50BB2656"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36BA9CC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301CD7C8" w14:textId="4BD3255D"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20" w:author="Autor" w:date="2014-12-19T17:28:00Z">
              <w:r w:rsidR="004309D7" w:rsidRPr="00933436">
                <w:rPr>
                  <w:rFonts w:ascii="Tahoma" w:hAnsi="Tahoma" w:cs="Tahoma"/>
                  <w:bCs/>
                  <w:color w:val="000000"/>
                  <w:sz w:val="16"/>
                  <w:szCs w:val="16"/>
                  <w:lang w:val="pt-BR"/>
                </w:rPr>
                <w:delText>17</w:delText>
              </w:r>
            </w:del>
            <w:ins w:id="12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F103621"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D234AD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5DFBD8E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21BDD15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0A15D1C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009</w:t>
            </w:r>
          </w:p>
        </w:tc>
        <w:tc>
          <w:tcPr>
            <w:tcW w:w="2767" w:type="dxa"/>
            <w:gridSpan w:val="5"/>
            <w:tcBorders>
              <w:top w:val="single" w:sz="4" w:space="0" w:color="auto"/>
              <w:left w:val="single" w:sz="4" w:space="0" w:color="auto"/>
              <w:bottom w:val="single" w:sz="4" w:space="0" w:color="auto"/>
              <w:right w:val="single" w:sz="4" w:space="0" w:color="auto"/>
            </w:tcBorders>
          </w:tcPr>
          <w:p w14:paraId="021C7AF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9A6CCE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A609B8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F969E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9C23C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3C923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777BC10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A8D83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96A44F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1A9C7FE"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67615A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CE5CFC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18CA71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CD8582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2BAB09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F15D50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399E8D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285AF7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DA9F0C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B87D0A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45B670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1DCFF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F35A5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4A39BD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4BCA7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794B4B8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9E41B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2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14298BC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9CD87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E1671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E4016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4D45509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DFC1F7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C50225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79419AE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4E1489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1AAC89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FDED6E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2E7014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329FFC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5277A9F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31F45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187BEF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C1167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524C95E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B65E4D" w14:textId="7E4D4D4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23"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Empresa de </w:t>
            </w:r>
            <w:del w:id="124" w:author="Autor" w:date="2014-12-19T17:28:00Z">
              <w:r w:rsidR="004309D7" w:rsidRPr="00933436">
                <w:rPr>
                  <w:rFonts w:ascii="Tahoma" w:hAnsi="Tahoma" w:cs="Tahoma"/>
                  <w:b/>
                  <w:bCs/>
                  <w:noProof/>
                  <w:color w:val="000000"/>
                  <w:sz w:val="16"/>
                  <w:szCs w:val="16"/>
                  <w:lang w:val="pt-BR"/>
                </w:rPr>
                <w:delText>Cinema</w:delText>
              </w:r>
            </w:del>
            <w:ins w:id="125" w:author="Autor" w:date="2014-12-19T17:28:00Z">
              <w:r w:rsidRPr="00FC6E56">
                <w:rPr>
                  <w:rFonts w:ascii="Tahoma" w:hAnsi="Tahoma" w:cs="Tahoma"/>
                  <w:b/>
                  <w:bCs/>
                  <w:noProof/>
                  <w:color w:val="000000"/>
                  <w:sz w:val="16"/>
                  <w:szCs w:val="16"/>
                  <w:lang w:val="pt-BR"/>
                </w:rPr>
                <w:t>Cinemas</w:t>
              </w:r>
            </w:ins>
            <w:r w:rsidRPr="00FC6E56">
              <w:rPr>
                <w:rFonts w:ascii="Tahoma" w:hAnsi="Tahoma" w:cs="Tahoma"/>
                <w:b/>
                <w:bCs/>
                <w:noProof/>
                <w:color w:val="000000"/>
                <w:sz w:val="16"/>
                <w:szCs w:val="16"/>
                <w:lang w:val="pt-BR"/>
              </w:rPr>
              <w:t xml:space="preserve"> Sercla Ltda. ("</w:t>
            </w:r>
            <w:r w:rsidRPr="00FC6E56">
              <w:rPr>
                <w:rFonts w:ascii="Tahoma" w:hAnsi="Tahoma" w:cs="Tahoma"/>
                <w:b/>
                <w:bCs/>
                <w:noProof/>
                <w:color w:val="000000"/>
                <w:sz w:val="16"/>
                <w:szCs w:val="16"/>
                <w:u w:val="single"/>
                <w:lang w:val="pt-BR"/>
              </w:rPr>
              <w:t>Devedora</w:t>
            </w:r>
            <w:r w:rsidRPr="00FC6E56">
              <w:rPr>
                <w:rFonts w:ascii="Tahoma" w:hAnsi="Tahoma" w:cs="Tahoma"/>
                <w:b/>
                <w:bCs/>
                <w:noProof/>
                <w:color w:val="000000"/>
                <w:sz w:val="16"/>
                <w:szCs w:val="16"/>
                <w:lang w:val="pt-BR"/>
              </w:rPr>
              <w:t>")</w:t>
            </w:r>
          </w:p>
        </w:tc>
      </w:tr>
      <w:tr w:rsidR="00FC6E56" w:rsidRPr="00FC6E56" w14:paraId="3223E99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1E8D6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86.608.171/0001-13</w:t>
            </w:r>
          </w:p>
        </w:tc>
      </w:tr>
      <w:tr w:rsidR="00FC6E56" w:rsidRPr="000276CB" w14:paraId="696AF3E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C4DD4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Paraíba, n.º 330</w:t>
            </w:r>
            <w:ins w:id="126"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211CE90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71C5E8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662566D" w14:textId="769A9D97" w:rsidR="00FC6E56" w:rsidRPr="00FC6E56" w:rsidRDefault="004309D7" w:rsidP="00FC6E56">
            <w:pPr>
              <w:spacing w:before="20" w:after="20"/>
              <w:rPr>
                <w:rFonts w:ascii="Tahoma" w:hAnsi="Tahoma" w:cs="Tahoma"/>
                <w:color w:val="000000"/>
                <w:sz w:val="16"/>
                <w:szCs w:val="16"/>
                <w:lang w:val="pt-BR"/>
              </w:rPr>
            </w:pPr>
            <w:del w:id="127" w:author="Autor" w:date="2014-12-19T17:28:00Z">
              <w:r w:rsidRPr="00933436">
                <w:rPr>
                  <w:rFonts w:ascii="Tahoma" w:hAnsi="Tahoma" w:cs="Tahoma"/>
                  <w:color w:val="000000"/>
                  <w:sz w:val="16"/>
                  <w:szCs w:val="16"/>
                  <w:lang w:val="pt-BR"/>
                </w:rPr>
                <w:delText>N/A</w:delText>
              </w:r>
            </w:del>
            <w:ins w:id="128" w:author="Autor" w:date="2014-12-19T17:28:00Z">
              <w:r w:rsidR="00FC6E56" w:rsidRPr="00FC6E56">
                <w:rPr>
                  <w:rFonts w:ascii="Tahoma" w:hAnsi="Tahoma" w:cs="Tahoma"/>
                  <w:color w:val="000000"/>
                  <w:sz w:val="16"/>
                  <w:szCs w:val="16"/>
                  <w:lang w:val="pt-BR"/>
                </w:rPr>
                <w:t>Salas 1207 e 1209</w:t>
              </w:r>
            </w:ins>
          </w:p>
        </w:tc>
        <w:tc>
          <w:tcPr>
            <w:tcW w:w="1338" w:type="dxa"/>
            <w:gridSpan w:val="4"/>
            <w:tcBorders>
              <w:top w:val="single" w:sz="4" w:space="0" w:color="auto"/>
              <w:left w:val="single" w:sz="4" w:space="0" w:color="auto"/>
              <w:bottom w:val="single" w:sz="4" w:space="0" w:color="auto"/>
              <w:right w:val="single" w:sz="4" w:space="0" w:color="auto"/>
            </w:tcBorders>
          </w:tcPr>
          <w:p w14:paraId="259A6C1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03175B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47CB7C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FA33B2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42092A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0A69131"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30.130-917</w:t>
            </w:r>
          </w:p>
        </w:tc>
      </w:tr>
      <w:tr w:rsidR="00FC6E56" w:rsidRPr="00FC6E56" w14:paraId="5675EE7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D25994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64EFEE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4940F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C025BB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94D6D3"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julho de 2012</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as Unidades 1207 e 1209 do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A81EF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85F12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F119BF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CC70D7" w14:textId="249CB35A"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R$ 55.347,39 (</w:t>
            </w:r>
            <w:r w:rsidRPr="00FC6E56">
              <w:rPr>
                <w:rFonts w:ascii="Tahoma" w:hAnsi="Tahoma" w:cs="Tahoma"/>
                <w:bCs/>
                <w:noProof/>
                <w:color w:val="000000"/>
                <w:sz w:val="16"/>
                <w:szCs w:val="16"/>
                <w:lang w:val="pt-BR"/>
              </w:rPr>
              <w:t>cinquenta e cinco mil, trezentos e quarenta e sete reais e trinta e nove centavos</w:t>
            </w:r>
            <w:r w:rsidRPr="00FC6E56">
              <w:rPr>
                <w:rFonts w:ascii="Tahoma" w:hAnsi="Tahoma" w:cs="Tahoma"/>
                <w:color w:val="000000"/>
                <w:sz w:val="16"/>
                <w:szCs w:val="16"/>
                <w:lang w:val="pt-BR"/>
              </w:rPr>
              <w:t xml:space="preserve">), em </w:t>
            </w:r>
            <w:del w:id="129" w:author="Autor" w:date="2014-12-19T17:28:00Z">
              <w:r w:rsidR="004309D7" w:rsidRPr="00933436">
                <w:rPr>
                  <w:rFonts w:ascii="Tahoma" w:hAnsi="Tahoma" w:cs="Tahoma"/>
                  <w:bCs/>
                  <w:color w:val="000000"/>
                  <w:sz w:val="16"/>
                  <w:szCs w:val="16"/>
                  <w:lang w:val="pt-BR"/>
                </w:rPr>
                <w:delText>17</w:delText>
              </w:r>
            </w:del>
            <w:ins w:id="13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F0FC75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198D42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9917B3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5E3E8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6AC50A9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2FB87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3D8CA2A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4334C3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5F00D23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8FEFF7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749B0D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411335AD"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01/07/2012 a 30/06/2015.</w:t>
            </w:r>
          </w:p>
        </w:tc>
      </w:tr>
      <w:tr w:rsidR="00FC6E56" w:rsidRPr="000276CB" w14:paraId="3C6F6BB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99A8AD7"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8CD0618" w14:textId="2A994329"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R$ 55.347,39 (</w:t>
            </w:r>
            <w:r w:rsidRPr="00FC6E56">
              <w:rPr>
                <w:rFonts w:ascii="Tahoma" w:hAnsi="Tahoma" w:cs="Tahoma"/>
                <w:bCs/>
                <w:noProof/>
                <w:color w:val="000000"/>
                <w:sz w:val="16"/>
                <w:szCs w:val="16"/>
                <w:lang w:val="pt-BR"/>
              </w:rPr>
              <w:t>cinquenta e cinco mil, trezentos e quarenta e sete reais e trinta e nove centavos</w:t>
            </w:r>
            <w:r w:rsidRPr="00FC6E56">
              <w:rPr>
                <w:rFonts w:ascii="Tahoma" w:hAnsi="Tahoma" w:cs="Tahoma"/>
                <w:color w:val="000000"/>
                <w:sz w:val="16"/>
                <w:szCs w:val="16"/>
                <w:lang w:val="pt-BR"/>
              </w:rPr>
              <w:t xml:space="preserve">) em </w:t>
            </w:r>
            <w:del w:id="131" w:author="Autor" w:date="2014-12-19T17:28:00Z">
              <w:r w:rsidR="004309D7" w:rsidRPr="00933436">
                <w:rPr>
                  <w:rFonts w:ascii="Tahoma" w:hAnsi="Tahoma" w:cs="Tahoma"/>
                  <w:bCs/>
                  <w:color w:val="000000"/>
                  <w:sz w:val="16"/>
                  <w:szCs w:val="16"/>
                  <w:lang w:val="pt-BR"/>
                </w:rPr>
                <w:delText>17</w:delText>
              </w:r>
            </w:del>
            <w:ins w:id="13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E7F377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984DAC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18CA933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7 (sete) parcelas mensais e sucessivas,</w:t>
            </w:r>
            <w:ins w:id="133"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R$ 7.906,77 (sete mil, novecentos e seis reais e setenta e sete centavos) sendo que esse valor será reajustado conforme item 7.4 abaixo.</w:t>
            </w:r>
          </w:p>
        </w:tc>
      </w:tr>
      <w:tr w:rsidR="00FC6E56" w:rsidRPr="00FC6E56" w14:paraId="2F53B95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17ED14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9305C5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00B875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9F9435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2A998EE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junho de 2015.</w:t>
            </w:r>
          </w:p>
        </w:tc>
      </w:tr>
      <w:tr w:rsidR="00FC6E56" w:rsidRPr="000276CB" w14:paraId="734504A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553C52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69BF8458"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0E904AF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9CF541A"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1DA4B8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5098C62A" w14:textId="77777777" w:rsidR="00FC6E56" w:rsidRPr="00FC6E56" w:rsidRDefault="00FC6E56" w:rsidP="00FC6E56">
      <w:pPr>
        <w:widowControl/>
        <w:rPr>
          <w:rFonts w:ascii="Tahoma" w:eastAsia="Times New Roman" w:hAnsi="Tahoma" w:cs="Tahoma"/>
          <w:sz w:val="16"/>
          <w:szCs w:val="16"/>
          <w:lang w:val="pt-BR" w:eastAsia="pt-BR"/>
        </w:rPr>
      </w:pPr>
    </w:p>
    <w:p w14:paraId="0FF70A5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1D786EF"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135426E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1E649B4C"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4A67B5E" w14:textId="54B24FF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34" w:author="Autor" w:date="2014-12-19T17:28:00Z">
              <w:r w:rsidR="004309D7" w:rsidRPr="00933436">
                <w:rPr>
                  <w:rFonts w:ascii="Tahoma" w:hAnsi="Tahoma" w:cs="Tahoma"/>
                  <w:bCs/>
                  <w:color w:val="000000"/>
                  <w:sz w:val="16"/>
                  <w:szCs w:val="16"/>
                  <w:lang w:val="pt-BR"/>
                </w:rPr>
                <w:delText>17</w:delText>
              </w:r>
            </w:del>
            <w:ins w:id="135"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F8B56C9"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4606B1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11F9639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276F6D7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8C6D8C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010</w:t>
            </w:r>
          </w:p>
        </w:tc>
        <w:tc>
          <w:tcPr>
            <w:tcW w:w="2767" w:type="dxa"/>
            <w:gridSpan w:val="5"/>
            <w:tcBorders>
              <w:top w:val="single" w:sz="4" w:space="0" w:color="auto"/>
              <w:left w:val="single" w:sz="4" w:space="0" w:color="auto"/>
              <w:bottom w:val="single" w:sz="4" w:space="0" w:color="auto"/>
              <w:right w:val="single" w:sz="4" w:space="0" w:color="auto"/>
            </w:tcBorders>
          </w:tcPr>
          <w:p w14:paraId="7F780C4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3B7B2D7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D6383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8D5E3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19FA85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C0343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6A0848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0A490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D99321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0A34D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4DB13A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2328A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B6341A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38F274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5E358D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DD4F05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D156D0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A05B36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7C0B09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6445F55"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80A3A1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5E6D3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DA471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78035D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5AA53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5C8B7A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9D9E2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36"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5537F10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3A3CB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276FE0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275EE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661C1B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9F8745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B9424D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1D553F6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A6DB48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DB3405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0B7096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78F104D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1549EE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A0F2B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5063B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B2198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08293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09D3A6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E6C30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37"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294 Participações S.A. ("</w:t>
            </w:r>
            <w:r w:rsidRPr="00FC6E56">
              <w:rPr>
                <w:rFonts w:ascii="Tahoma" w:hAnsi="Tahoma" w:cs="Tahoma"/>
                <w:b/>
                <w:bCs/>
                <w:noProof/>
                <w:color w:val="000000"/>
                <w:sz w:val="16"/>
                <w:szCs w:val="16"/>
                <w:u w:val="single"/>
                <w:lang w:val="pt-BR"/>
              </w:rPr>
              <w:t>Devedora</w:t>
            </w:r>
            <w:r w:rsidRPr="00FC6E56">
              <w:rPr>
                <w:rFonts w:ascii="Tahoma" w:hAnsi="Tahoma" w:cs="Tahoma"/>
                <w:b/>
                <w:bCs/>
                <w:noProof/>
                <w:color w:val="000000"/>
                <w:sz w:val="16"/>
                <w:szCs w:val="16"/>
                <w:lang w:val="pt-BR"/>
              </w:rPr>
              <w:t>")</w:t>
            </w:r>
          </w:p>
        </w:tc>
      </w:tr>
      <w:tr w:rsidR="00FC6E56" w:rsidRPr="00FC6E56" w14:paraId="726690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7960C6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03.950.968/0001-77</w:t>
            </w:r>
          </w:p>
        </w:tc>
      </w:tr>
      <w:tr w:rsidR="00FC6E56" w:rsidRPr="000276CB" w14:paraId="46350A1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BF8A99" w14:textId="57B288ED"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Av Doutor Cardoso de Melo, n°1450</w:t>
            </w:r>
            <w:del w:id="138" w:author="Autor" w:date="2014-12-19T17:28:00Z">
              <w:r w:rsidR="0019545C">
                <w:rPr>
                  <w:rFonts w:ascii="Tahoma" w:hAnsi="Tahoma" w:cs="Tahoma"/>
                  <w:bCs/>
                  <w:noProof/>
                  <w:color w:val="000000"/>
                  <w:sz w:val="16"/>
                  <w:szCs w:val="16"/>
                  <w:lang w:val="pt-BR"/>
                </w:rPr>
                <w:delText>,</w:delText>
              </w:r>
            </w:del>
            <w:ins w:id="139"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 xml:space="preserve"> Vila Olimpia</w:t>
            </w:r>
          </w:p>
        </w:tc>
      </w:tr>
      <w:tr w:rsidR="00FC6E56" w:rsidRPr="00FC6E56" w14:paraId="12A04DB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BD0ED8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934E701"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5° andar</w:t>
            </w:r>
          </w:p>
        </w:tc>
        <w:tc>
          <w:tcPr>
            <w:tcW w:w="1338" w:type="dxa"/>
            <w:gridSpan w:val="4"/>
            <w:tcBorders>
              <w:top w:val="single" w:sz="4" w:space="0" w:color="auto"/>
              <w:left w:val="single" w:sz="4" w:space="0" w:color="auto"/>
              <w:bottom w:val="single" w:sz="4" w:space="0" w:color="auto"/>
              <w:right w:val="single" w:sz="4" w:space="0" w:color="auto"/>
            </w:tcBorders>
          </w:tcPr>
          <w:p w14:paraId="1D8EC331"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8E300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São Paulo</w:t>
            </w:r>
          </w:p>
        </w:tc>
        <w:tc>
          <w:tcPr>
            <w:tcW w:w="709" w:type="dxa"/>
            <w:tcBorders>
              <w:top w:val="single" w:sz="4" w:space="0" w:color="auto"/>
              <w:left w:val="single" w:sz="4" w:space="0" w:color="auto"/>
              <w:bottom w:val="single" w:sz="4" w:space="0" w:color="auto"/>
              <w:right w:val="single" w:sz="4" w:space="0" w:color="auto"/>
            </w:tcBorders>
          </w:tcPr>
          <w:p w14:paraId="079BBB1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C65275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SP</w:t>
            </w:r>
          </w:p>
        </w:tc>
        <w:tc>
          <w:tcPr>
            <w:tcW w:w="709" w:type="dxa"/>
            <w:gridSpan w:val="2"/>
            <w:tcBorders>
              <w:top w:val="single" w:sz="4" w:space="0" w:color="auto"/>
              <w:left w:val="single" w:sz="4" w:space="0" w:color="auto"/>
              <w:bottom w:val="single" w:sz="4" w:space="0" w:color="auto"/>
              <w:right w:val="single" w:sz="4" w:space="0" w:color="auto"/>
            </w:tcBorders>
          </w:tcPr>
          <w:p w14:paraId="4FA3011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B6E542E"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Arial" w:hAnsi="Arial" w:cs="Arial"/>
                <w:color w:val="000000"/>
                <w:sz w:val="15"/>
                <w:szCs w:val="15"/>
                <w:shd w:val="clear" w:color="auto" w:fill="FFFFFF"/>
              </w:rPr>
              <w:t>04548-005</w:t>
            </w:r>
          </w:p>
        </w:tc>
      </w:tr>
      <w:tr w:rsidR="00FC6E56" w:rsidRPr="00FC6E56" w14:paraId="5DF9884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D239A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BAEB8C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EE5E9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5E0EF1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F40E99"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em01 de junho de 2001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a Sala 1101 (área aprox. 202,54 m²), Área de aprox. 14m² no piso G2 do estacionamento, 02 (duas) áreas de aproximadamente 12m² cada uma e 01 (uma) área de aprox. 8m², todas no topo do no Edifício </w:t>
            </w:r>
            <w:r w:rsidRPr="00FC6E56">
              <w:rPr>
                <w:rFonts w:ascii="Tahoma" w:hAnsi="Tahoma" w:cs="Tahoma"/>
                <w:bCs/>
                <w:color w:val="000000"/>
                <w:sz w:val="16"/>
                <w:szCs w:val="16"/>
                <w:lang w:val="pt-BR"/>
              </w:rPr>
              <w:t xml:space="preserve">Seculus Business Center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F5BA0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141AB7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91263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324873" w14:textId="773BCFE6"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102.838,75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cem mil, oitocentos e trinta e oito reais e setenta e cinco centavos</w:t>
            </w:r>
            <w:r w:rsidRPr="00FC6E56">
              <w:rPr>
                <w:rFonts w:ascii="Tahoma" w:hAnsi="Tahoma" w:cs="Tahoma"/>
                <w:color w:val="000000"/>
                <w:sz w:val="16"/>
                <w:szCs w:val="16"/>
                <w:lang w:val="pt-BR"/>
              </w:rPr>
              <w:t xml:space="preserve">), em </w:t>
            </w:r>
            <w:del w:id="140" w:author="Autor" w:date="2014-12-19T17:28:00Z">
              <w:r w:rsidR="004309D7" w:rsidRPr="009F758E">
                <w:rPr>
                  <w:rFonts w:ascii="Tahoma" w:hAnsi="Tahoma" w:cs="Tahoma"/>
                  <w:bCs/>
                  <w:color w:val="000000"/>
                  <w:sz w:val="16"/>
                  <w:szCs w:val="16"/>
                  <w:lang w:val="pt-BR"/>
                </w:rPr>
                <w:delText>17</w:delText>
              </w:r>
            </w:del>
            <w:ins w:id="14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B53CF2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172C74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A88AA8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3ED54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6B5D7A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03F86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681044F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C2067D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23C8D9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7753AA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332047B"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40E2CA3C"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01/06/2001 a 30/06/2015.</w:t>
            </w:r>
          </w:p>
        </w:tc>
      </w:tr>
      <w:tr w:rsidR="00FC6E56" w:rsidRPr="000276CB" w14:paraId="7404169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759321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43E2EF53" w14:textId="4CA3A8A9"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102.838,75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cem mil, oitocentos e trinta e oito reais e setenta e cinco centavos</w:t>
            </w:r>
            <w:r w:rsidRPr="00FC6E56">
              <w:rPr>
                <w:rFonts w:ascii="Tahoma" w:hAnsi="Tahoma" w:cs="Tahoma"/>
                <w:color w:val="000000"/>
                <w:sz w:val="16"/>
                <w:szCs w:val="16"/>
                <w:lang w:val="pt-BR"/>
              </w:rPr>
              <w:t xml:space="preserve">), em </w:t>
            </w:r>
            <w:del w:id="142" w:author="Autor" w:date="2014-12-19T17:28:00Z">
              <w:r w:rsidR="004309D7" w:rsidRPr="00933436">
                <w:rPr>
                  <w:rFonts w:ascii="Tahoma" w:hAnsi="Tahoma" w:cs="Tahoma"/>
                  <w:bCs/>
                  <w:color w:val="000000"/>
                  <w:sz w:val="16"/>
                  <w:szCs w:val="16"/>
                  <w:lang w:val="pt-BR"/>
                </w:rPr>
                <w:delText>17</w:delText>
              </w:r>
            </w:del>
            <w:ins w:id="14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5EE7B3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BE4B8F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097ADA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7 (sete) parcelas mensais e sucessivas,</w:t>
            </w:r>
            <w:ins w:id="144"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R$ 14.691,25 (quatorze mil, seiscentos e noventa e um reais e vinte e cinco centavos) sendo que esse valor será reajustado conforme item 7.4 abaixo.</w:t>
            </w:r>
          </w:p>
        </w:tc>
      </w:tr>
      <w:tr w:rsidR="00FC6E56" w:rsidRPr="00FC6E56" w14:paraId="787B474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8F9139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76716D4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21F5EF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C6AC8C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7A4A37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junho de 2015</w:t>
            </w:r>
          </w:p>
        </w:tc>
      </w:tr>
      <w:tr w:rsidR="00FC6E56" w:rsidRPr="000276CB" w14:paraId="2AE7EC5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88B5B6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053DB22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7013C98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E638B19"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BDBF35B"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226B6AD" w14:textId="77777777" w:rsidR="00FC6E56" w:rsidRPr="00FC6E56" w:rsidRDefault="00FC6E56" w:rsidP="00FC6E56">
      <w:pPr>
        <w:widowControl/>
        <w:rPr>
          <w:rFonts w:ascii="Tahoma" w:eastAsia="Times New Roman" w:hAnsi="Tahoma" w:cs="Tahoma"/>
          <w:sz w:val="16"/>
          <w:szCs w:val="16"/>
          <w:lang w:val="pt-BR" w:eastAsia="pt-BR"/>
        </w:rPr>
      </w:pPr>
    </w:p>
    <w:p w14:paraId="623AF013"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61EBB279"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A18F1F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A06EA70"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765CD1DB" w14:textId="3D8A29D8"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45" w:author="Autor" w:date="2014-12-19T17:28:00Z">
              <w:r w:rsidR="004309D7" w:rsidRPr="00933436">
                <w:rPr>
                  <w:rFonts w:ascii="Tahoma" w:hAnsi="Tahoma" w:cs="Tahoma"/>
                  <w:bCs/>
                  <w:color w:val="000000"/>
                  <w:sz w:val="16"/>
                  <w:szCs w:val="16"/>
                  <w:lang w:val="pt-BR"/>
                </w:rPr>
                <w:delText>17</w:delText>
              </w:r>
            </w:del>
            <w:ins w:id="146"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3AEF952"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A2AA5C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12754C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1CEC560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1ADD896"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011</w:t>
            </w:r>
          </w:p>
        </w:tc>
        <w:tc>
          <w:tcPr>
            <w:tcW w:w="2767" w:type="dxa"/>
            <w:gridSpan w:val="5"/>
            <w:tcBorders>
              <w:top w:val="single" w:sz="4" w:space="0" w:color="auto"/>
              <w:left w:val="single" w:sz="4" w:space="0" w:color="auto"/>
              <w:bottom w:val="single" w:sz="4" w:space="0" w:color="auto"/>
              <w:right w:val="single" w:sz="4" w:space="0" w:color="auto"/>
            </w:tcBorders>
          </w:tcPr>
          <w:p w14:paraId="755ABE3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354142D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2339FD8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9F7AE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5E39E3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BF09B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F0AD34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3AB3A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8099D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D581AD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EFD783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3EABA6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C89A76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CF92F9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EA49A3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BBDE7D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F73AFC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42AE6C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CE4C58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F798B7B"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4E8A83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6370DC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E83CC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77DD52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C674D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0028B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67A3C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47"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A9D7DE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B0183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8FB86F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F325B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18ED13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474D01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060354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45E9021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7012A2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22BA19A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8777B4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7AC0470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D72A0C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DBA0E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FD7D3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E90AD5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C2D5C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2D0F50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564E8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48"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Gran Viver Urbanismo S.A.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59C1403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9BDED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01.464.823/0001-30</w:t>
            </w:r>
          </w:p>
        </w:tc>
      </w:tr>
      <w:tr w:rsidR="00FC6E56" w:rsidRPr="000276CB" w14:paraId="1BD30B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CA455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Bernardo Guimaraes,</w:t>
            </w:r>
            <w:ins w:id="149"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895</w:t>
            </w:r>
            <w:ins w:id="150"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6A651BB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A59C42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0C72579"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Loja 1</w:t>
            </w:r>
          </w:p>
        </w:tc>
        <w:tc>
          <w:tcPr>
            <w:tcW w:w="1338" w:type="dxa"/>
            <w:gridSpan w:val="4"/>
            <w:tcBorders>
              <w:top w:val="single" w:sz="4" w:space="0" w:color="auto"/>
              <w:left w:val="single" w:sz="4" w:space="0" w:color="auto"/>
              <w:bottom w:val="single" w:sz="4" w:space="0" w:color="auto"/>
              <w:right w:val="single" w:sz="4" w:space="0" w:color="auto"/>
            </w:tcBorders>
          </w:tcPr>
          <w:p w14:paraId="62F55EDC"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A44F7D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2E4A56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8A975F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81E9A7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9194B28"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30.140-081</w:t>
            </w:r>
          </w:p>
        </w:tc>
      </w:tr>
      <w:tr w:rsidR="00FC6E56" w:rsidRPr="00FC6E56" w14:paraId="484A07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3E521A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D1467A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00143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6DBE09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D98488"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02 de agosto de 2013,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18º andar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4969C68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7E96B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D0A9E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F1D1CD" w14:textId="78742420"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R$ 1.630.453,95 (</w:t>
            </w:r>
            <w:r w:rsidRPr="00FC6E56">
              <w:rPr>
                <w:rFonts w:ascii="Tahoma" w:hAnsi="Tahoma" w:cs="Tahoma"/>
                <w:bCs/>
                <w:noProof/>
                <w:color w:val="000000"/>
                <w:sz w:val="16"/>
                <w:szCs w:val="16"/>
                <w:lang w:val="pt-BR"/>
              </w:rPr>
              <w:t>um milhão, seiscentos e trinta mil, quatrocentos e cinquenta e três reais e noventa e cinco centavos</w:t>
            </w:r>
            <w:r w:rsidRPr="00FC6E56">
              <w:rPr>
                <w:rFonts w:ascii="Tahoma" w:hAnsi="Tahoma" w:cs="Tahoma"/>
                <w:color w:val="000000"/>
                <w:sz w:val="16"/>
                <w:szCs w:val="16"/>
                <w:lang w:val="pt-BR"/>
              </w:rPr>
              <w:t xml:space="preserve">), em </w:t>
            </w:r>
            <w:del w:id="151" w:author="Autor" w:date="2014-12-19T17:28:00Z">
              <w:r w:rsidR="004309D7" w:rsidRPr="00933436">
                <w:rPr>
                  <w:rFonts w:ascii="Tahoma" w:hAnsi="Tahoma" w:cs="Tahoma"/>
                  <w:bCs/>
                  <w:color w:val="000000"/>
                  <w:sz w:val="16"/>
                  <w:szCs w:val="16"/>
                  <w:lang w:val="pt-BR"/>
                </w:rPr>
                <w:delText>17</w:delText>
              </w:r>
            </w:del>
            <w:ins w:id="15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22F851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6EBC0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9C9B8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10F66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67F8FA3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C0228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29CF2A4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5A40F2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11E56E8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B7BCBD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B96E1A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65CA6E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02/08/2013 a 01/08/2018.</w:t>
            </w:r>
          </w:p>
        </w:tc>
      </w:tr>
      <w:tr w:rsidR="00FC6E56" w:rsidRPr="000276CB" w14:paraId="342308F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7474AA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5088D57" w14:textId="1A9AC59B"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R$ 1.630.453,95 (</w:t>
            </w:r>
            <w:r w:rsidRPr="00FC6E56">
              <w:rPr>
                <w:rFonts w:ascii="Tahoma" w:hAnsi="Tahoma" w:cs="Tahoma"/>
                <w:bCs/>
                <w:noProof/>
                <w:color w:val="000000"/>
                <w:sz w:val="16"/>
                <w:szCs w:val="16"/>
                <w:lang w:val="pt-BR"/>
              </w:rPr>
              <w:t>um milhão, seiscentos e trinta mil, quatrocentos e cinquenta e três reais e noventa e cinco centavos</w:t>
            </w:r>
            <w:r w:rsidRPr="00FC6E56">
              <w:rPr>
                <w:rFonts w:ascii="Tahoma" w:hAnsi="Tahoma" w:cs="Tahoma"/>
                <w:color w:val="000000"/>
                <w:sz w:val="16"/>
                <w:szCs w:val="16"/>
                <w:lang w:val="pt-BR"/>
              </w:rPr>
              <w:t xml:space="preserve">), em </w:t>
            </w:r>
            <w:del w:id="153" w:author="Autor" w:date="2014-12-19T17:28:00Z">
              <w:r w:rsidR="004309D7" w:rsidRPr="00933436">
                <w:rPr>
                  <w:rFonts w:ascii="Tahoma" w:hAnsi="Tahoma" w:cs="Tahoma"/>
                  <w:bCs/>
                  <w:color w:val="000000"/>
                  <w:sz w:val="16"/>
                  <w:szCs w:val="16"/>
                  <w:lang w:val="pt-BR"/>
                </w:rPr>
                <w:delText>17</w:delText>
              </w:r>
            </w:del>
            <w:ins w:id="15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98A651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F1BB4B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24F080D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45 (quarenta e cinco) parcelas mensais e sucessivas,</w:t>
            </w:r>
            <w:ins w:id="155"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R$ 36.232,31 (trinta e seis mil, duzentos e trinta e dois reais e trinta e um centavos), sendo que esse valor será reajustado conforme item 7.4 abaixo.</w:t>
            </w:r>
          </w:p>
        </w:tc>
      </w:tr>
      <w:tr w:rsidR="00FC6E56" w:rsidRPr="00FC6E56" w14:paraId="6884473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D55A9D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A610E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1513CB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5AD10C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4B6874A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01 de agosto de 2018.</w:t>
            </w:r>
          </w:p>
        </w:tc>
      </w:tr>
      <w:tr w:rsidR="00FC6E56" w:rsidRPr="000276CB" w14:paraId="5E966A9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493C60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541FAF56"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200028A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B83299F"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01E096A7"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123AFE3" w14:textId="77777777" w:rsidR="00FC6E56" w:rsidRPr="00FC6E56" w:rsidRDefault="00FC6E56" w:rsidP="00FC6E56">
      <w:pPr>
        <w:widowControl/>
        <w:rPr>
          <w:rFonts w:ascii="Tahoma" w:eastAsia="Times New Roman" w:hAnsi="Tahoma" w:cs="Tahoma"/>
          <w:sz w:val="16"/>
          <w:szCs w:val="16"/>
          <w:lang w:val="pt-BR" w:eastAsia="pt-BR"/>
        </w:rPr>
      </w:pPr>
    </w:p>
    <w:p w14:paraId="111F6A90"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0DCD5A0B"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D47DAA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89BDEF5"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EC52FF4" w14:textId="3E9B870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56" w:author="Autor" w:date="2014-12-19T17:28:00Z">
              <w:r w:rsidR="004309D7" w:rsidRPr="00933436">
                <w:rPr>
                  <w:rFonts w:ascii="Tahoma" w:hAnsi="Tahoma" w:cs="Tahoma"/>
                  <w:bCs/>
                  <w:color w:val="000000"/>
                  <w:sz w:val="16"/>
                  <w:szCs w:val="16"/>
                  <w:lang w:val="pt-BR"/>
                </w:rPr>
                <w:delText>17</w:delText>
              </w:r>
            </w:del>
            <w:ins w:id="157"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60DECDF"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1A04068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77B3B2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3D99971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48464F9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012</w:t>
            </w:r>
          </w:p>
        </w:tc>
        <w:tc>
          <w:tcPr>
            <w:tcW w:w="2767" w:type="dxa"/>
            <w:gridSpan w:val="5"/>
            <w:tcBorders>
              <w:top w:val="single" w:sz="4" w:space="0" w:color="auto"/>
              <w:left w:val="single" w:sz="4" w:space="0" w:color="auto"/>
              <w:bottom w:val="single" w:sz="4" w:space="0" w:color="auto"/>
              <w:right w:val="single" w:sz="4" w:space="0" w:color="auto"/>
            </w:tcBorders>
          </w:tcPr>
          <w:p w14:paraId="4C67D52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668303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1061D4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44E06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2CDC7E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300F7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595EFC8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7BD9C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FC50C3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0B122D"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D12A29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73230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228025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EF49B2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8F008C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B8D47D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60A71A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9B7E0E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E3AC1D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F2B7ED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2AD01B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379CF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EE2E7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D5442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31EBD6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E12AF5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842F2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58"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4D5E5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DC3B2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19F065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CCA22A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B7A939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CC292D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F872EA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0155E2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ECA2C3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D0F850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76F8D8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5D96279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47AF0F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349B988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7CBE4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6A684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36855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42C2000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29417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CI&amp;T Software S.A.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0DE1E6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88A99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00.609.634/0005-70</w:t>
            </w:r>
          </w:p>
        </w:tc>
      </w:tr>
      <w:tr w:rsidR="00FC6E56" w:rsidRPr="000276CB" w14:paraId="52236B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404F0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Paraíba, n.º 330</w:t>
            </w:r>
            <w:ins w:id="159"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19E43D5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3E85EF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48F0902" w14:textId="6F97E877" w:rsidR="00FC6E56" w:rsidRPr="00FC6E56" w:rsidRDefault="004309D7" w:rsidP="00FC6E56">
            <w:pPr>
              <w:spacing w:before="20" w:after="20"/>
              <w:rPr>
                <w:rFonts w:ascii="Tahoma" w:hAnsi="Tahoma" w:cs="Tahoma"/>
                <w:color w:val="000000"/>
                <w:sz w:val="16"/>
                <w:szCs w:val="16"/>
                <w:lang w:val="pt-BR"/>
              </w:rPr>
            </w:pPr>
            <w:del w:id="160" w:author="Autor" w:date="2014-12-19T17:28:00Z">
              <w:r w:rsidRPr="00933436">
                <w:rPr>
                  <w:rFonts w:ascii="Tahoma" w:hAnsi="Tahoma" w:cs="Tahoma"/>
                  <w:color w:val="000000"/>
                  <w:sz w:val="16"/>
                  <w:szCs w:val="16"/>
                  <w:lang w:val="pt-BR"/>
                </w:rPr>
                <w:delText>N/A</w:delText>
              </w:r>
            </w:del>
            <w:ins w:id="161" w:author="Autor" w:date="2014-12-19T17:28:00Z">
              <w:r w:rsidR="00FC6E56" w:rsidRPr="00FC6E56">
                <w:rPr>
                  <w:rFonts w:ascii="Tahoma" w:hAnsi="Tahoma" w:cs="Tahoma"/>
                  <w:color w:val="000000"/>
                  <w:sz w:val="16"/>
                  <w:szCs w:val="16"/>
                  <w:lang w:val="pt-BR"/>
                </w:rPr>
                <w:t>20º Andar</w:t>
              </w:r>
            </w:ins>
          </w:p>
        </w:tc>
        <w:tc>
          <w:tcPr>
            <w:tcW w:w="1338" w:type="dxa"/>
            <w:gridSpan w:val="4"/>
            <w:tcBorders>
              <w:top w:val="single" w:sz="4" w:space="0" w:color="auto"/>
              <w:left w:val="single" w:sz="4" w:space="0" w:color="auto"/>
              <w:bottom w:val="single" w:sz="4" w:space="0" w:color="auto"/>
              <w:right w:val="single" w:sz="4" w:space="0" w:color="auto"/>
            </w:tcBorders>
          </w:tcPr>
          <w:p w14:paraId="2E597A2E"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9B0F24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44B772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E2688C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759246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1D7ABBD"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30.130-917</w:t>
            </w:r>
          </w:p>
        </w:tc>
      </w:tr>
      <w:tr w:rsidR="00FC6E56" w:rsidRPr="00FC6E56" w14:paraId="2055270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11F79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95771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C77EC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BAA4A4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A87556"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setembro de 2014</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o 16º andar no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FD5388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F1083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2D491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E6EB0F" w14:textId="31BDFDAA"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R$ 1.083.600,00(</w:t>
            </w:r>
            <w:r w:rsidRPr="00FC6E56">
              <w:rPr>
                <w:rFonts w:ascii="Tahoma" w:hAnsi="Tahoma" w:cs="Tahoma"/>
                <w:bCs/>
                <w:noProof/>
                <w:color w:val="000000"/>
                <w:sz w:val="16"/>
                <w:szCs w:val="16"/>
                <w:lang w:val="pt-BR"/>
              </w:rPr>
              <w:t>um milhão, oitenta e três mil e seiscentos reais</w:t>
            </w:r>
            <w:r w:rsidRPr="00FC6E56">
              <w:rPr>
                <w:rFonts w:ascii="Tahoma" w:hAnsi="Tahoma" w:cs="Tahoma"/>
                <w:color w:val="000000"/>
                <w:sz w:val="16"/>
                <w:szCs w:val="16"/>
                <w:lang w:val="pt-BR"/>
              </w:rPr>
              <w:t xml:space="preserve">), em </w:t>
            </w:r>
            <w:del w:id="162" w:author="Autor" w:date="2014-12-19T17:28:00Z">
              <w:r w:rsidR="004309D7" w:rsidRPr="00933436">
                <w:rPr>
                  <w:rFonts w:ascii="Tahoma" w:hAnsi="Tahoma" w:cs="Tahoma"/>
                  <w:bCs/>
                  <w:color w:val="000000"/>
                  <w:sz w:val="16"/>
                  <w:szCs w:val="16"/>
                  <w:lang w:val="pt-BR"/>
                </w:rPr>
                <w:delText>17</w:delText>
              </w:r>
            </w:del>
            <w:ins w:id="16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D0381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F1743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BF0D8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8ADA9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01D4C65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1B82E4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07DC51C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AC9E24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DFB96F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3E38FB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A3A58B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B6B713A"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01/09/2014 a 31/08/2016.</w:t>
            </w:r>
          </w:p>
        </w:tc>
      </w:tr>
      <w:tr w:rsidR="00FC6E56" w:rsidRPr="000276CB" w14:paraId="71DA150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C0E456A"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5A89C1BB" w14:textId="60B933E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R$ 1.083.600,00(</w:t>
            </w:r>
            <w:r w:rsidRPr="00FC6E56">
              <w:rPr>
                <w:rFonts w:ascii="Tahoma" w:hAnsi="Tahoma" w:cs="Tahoma"/>
                <w:bCs/>
                <w:noProof/>
                <w:color w:val="000000"/>
                <w:sz w:val="16"/>
                <w:szCs w:val="16"/>
                <w:lang w:val="pt-BR"/>
              </w:rPr>
              <w:t>um milhão, oitenta e três mil e seiscentos reais</w:t>
            </w:r>
            <w:r w:rsidRPr="00FC6E56">
              <w:rPr>
                <w:rFonts w:ascii="Tahoma" w:hAnsi="Tahoma" w:cs="Tahoma"/>
                <w:color w:val="000000"/>
                <w:sz w:val="16"/>
                <w:szCs w:val="16"/>
                <w:lang w:val="pt-BR"/>
              </w:rPr>
              <w:t xml:space="preserve">) em </w:t>
            </w:r>
            <w:del w:id="164" w:author="Autor" w:date="2014-12-19T17:28:00Z">
              <w:r w:rsidR="004309D7" w:rsidRPr="00933436">
                <w:rPr>
                  <w:rFonts w:ascii="Tahoma" w:hAnsi="Tahoma" w:cs="Tahoma"/>
                  <w:bCs/>
                  <w:color w:val="000000"/>
                  <w:sz w:val="16"/>
                  <w:szCs w:val="16"/>
                  <w:lang w:val="pt-BR"/>
                </w:rPr>
                <w:delText>17</w:delText>
              </w:r>
            </w:del>
            <w:ins w:id="16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8B71CE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6665FB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072371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21 (vinte e uma) parcelas mensais e sucessivas,</w:t>
            </w:r>
            <w:ins w:id="16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R$ 51.600,00 (cinquenta e um mi e seiscentos reais) sendo que esse valor será reajustado conforme item 7.4 abaixo.</w:t>
            </w:r>
          </w:p>
        </w:tc>
      </w:tr>
      <w:tr w:rsidR="00FC6E56" w:rsidRPr="00FC6E56" w14:paraId="55E0785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3DCBDA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1665AE6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2F4753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F76648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BFC23C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agosto de 2016.</w:t>
            </w:r>
          </w:p>
        </w:tc>
      </w:tr>
      <w:tr w:rsidR="00FC6E56" w:rsidRPr="000276CB" w14:paraId="6FFA077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7425BA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7C231B6"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0EED75E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5FDD6F8"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62CC77A"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6D1E06F" w14:textId="77777777" w:rsidR="00FC6E56" w:rsidRPr="00FC6E56" w:rsidRDefault="00FC6E56" w:rsidP="00FC6E56">
      <w:pPr>
        <w:widowControl/>
        <w:rPr>
          <w:rFonts w:ascii="Tahoma" w:eastAsia="Times New Roman" w:hAnsi="Tahoma" w:cs="Tahoma"/>
          <w:sz w:val="16"/>
          <w:szCs w:val="16"/>
          <w:lang w:val="pt-BR" w:eastAsia="pt-BR"/>
        </w:rPr>
      </w:pPr>
    </w:p>
    <w:p w14:paraId="7C9BEC4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AC33D37"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4C40D2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0385A6A"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3CF193E3" w14:textId="3C091A4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67" w:author="Autor" w:date="2014-12-19T17:28:00Z">
              <w:r w:rsidR="004309D7" w:rsidRPr="00933436">
                <w:rPr>
                  <w:rFonts w:ascii="Tahoma" w:hAnsi="Tahoma" w:cs="Tahoma"/>
                  <w:bCs/>
                  <w:color w:val="000000"/>
                  <w:sz w:val="16"/>
                  <w:szCs w:val="16"/>
                  <w:lang w:val="pt-BR"/>
                </w:rPr>
                <w:delText>17</w:delText>
              </w:r>
            </w:del>
            <w:ins w:id="16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8BAFB1C"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F1020F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8CDE0E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D3AB03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5F876986"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013</w:t>
            </w:r>
          </w:p>
        </w:tc>
        <w:tc>
          <w:tcPr>
            <w:tcW w:w="2767" w:type="dxa"/>
            <w:gridSpan w:val="5"/>
            <w:tcBorders>
              <w:top w:val="single" w:sz="4" w:space="0" w:color="auto"/>
              <w:left w:val="single" w:sz="4" w:space="0" w:color="auto"/>
              <w:bottom w:val="single" w:sz="4" w:space="0" w:color="auto"/>
              <w:right w:val="single" w:sz="4" w:space="0" w:color="auto"/>
            </w:tcBorders>
          </w:tcPr>
          <w:p w14:paraId="68E82C5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DF91C2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2BD38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40385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E46735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2A352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CD1622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C467D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07B6A0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AF35FB"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03FD2C0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35189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5495AF4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28ED3D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C61F45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4E8670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2C570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B6D591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D00CDE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2E725DB"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8A3F25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6D67B7D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721A4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D60891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0491F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C5CDDB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77574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6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A983A6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B1BC7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65E7D9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04A5E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88C4C3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205EE4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893693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A37749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C816F8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CA01B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55B5DF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4D316A0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BBE8F4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089B3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55ED9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3D6DFE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B214D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787F329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57E87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70"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Gols Serviços de Logística Offshore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0D1A5A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2C4BE9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12.097.211/0001-73</w:t>
            </w:r>
          </w:p>
        </w:tc>
      </w:tr>
      <w:tr w:rsidR="00FC6E56" w:rsidRPr="000276CB" w14:paraId="3ED0532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CD44AC" w14:textId="44411AB0"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Lauro Muller</w:t>
            </w:r>
            <w:del w:id="171" w:author="Autor" w:date="2014-12-19T17:28:00Z">
              <w:r w:rsidR="00EF1141">
                <w:rPr>
                  <w:rFonts w:ascii="Tahoma" w:hAnsi="Tahoma" w:cs="Tahoma"/>
                  <w:bCs/>
                  <w:noProof/>
                  <w:color w:val="000000"/>
                  <w:sz w:val="16"/>
                  <w:szCs w:val="16"/>
                  <w:lang w:val="pt-BR"/>
                </w:rPr>
                <w:delText xml:space="preserve"> </w:delText>
              </w:r>
            </w:del>
            <w:ins w:id="172" w:author="Autor" w:date="2014-12-19T17:28:00Z">
              <w:r w:rsidRPr="00FC6E56">
                <w:rPr>
                  <w:rFonts w:ascii="Tahoma" w:hAnsi="Tahoma" w:cs="Tahoma"/>
                  <w:bCs/>
                  <w:noProof/>
                  <w:color w:val="000000"/>
                  <w:sz w:val="16"/>
                  <w:szCs w:val="16"/>
                  <w:lang w:val="pt-BR"/>
                </w:rPr>
                <w:t>, n.º 116 – Bairro Botafogo</w:t>
              </w:r>
            </w:ins>
          </w:p>
        </w:tc>
      </w:tr>
      <w:tr w:rsidR="00FC6E56" w:rsidRPr="00FC6E56" w14:paraId="1B812FD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911C7E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A2E6ACB" w14:textId="10A99B12" w:rsidR="00FC6E56" w:rsidRPr="00FC6E56" w:rsidRDefault="004309D7" w:rsidP="00FC6E56">
            <w:pPr>
              <w:spacing w:before="20" w:after="20"/>
              <w:rPr>
                <w:rFonts w:ascii="Tahoma" w:hAnsi="Tahoma" w:cs="Tahoma"/>
                <w:color w:val="000000"/>
                <w:sz w:val="16"/>
                <w:szCs w:val="16"/>
                <w:lang w:val="pt-BR"/>
              </w:rPr>
            </w:pPr>
            <w:del w:id="173" w:author="Autor" w:date="2014-12-19T17:28:00Z">
              <w:r w:rsidRPr="00933436">
                <w:rPr>
                  <w:rFonts w:ascii="Tahoma" w:hAnsi="Tahoma" w:cs="Tahoma"/>
                  <w:color w:val="000000"/>
                  <w:sz w:val="16"/>
                  <w:szCs w:val="16"/>
                  <w:lang w:val="pt-BR"/>
                </w:rPr>
                <w:delText>N/A</w:delText>
              </w:r>
            </w:del>
            <w:ins w:id="174" w:author="Autor" w:date="2014-12-19T17:28:00Z">
              <w:r w:rsidR="00FC6E56" w:rsidRPr="00FC6E56">
                <w:rPr>
                  <w:rFonts w:ascii="Tahoma" w:hAnsi="Tahoma" w:cs="Tahoma"/>
                  <w:color w:val="000000"/>
                  <w:sz w:val="16"/>
                  <w:szCs w:val="16"/>
                  <w:lang w:val="pt-BR"/>
                </w:rPr>
                <w:t>Sala 3204 - parte</w:t>
              </w:r>
            </w:ins>
          </w:p>
        </w:tc>
        <w:tc>
          <w:tcPr>
            <w:tcW w:w="1338" w:type="dxa"/>
            <w:gridSpan w:val="4"/>
            <w:tcBorders>
              <w:top w:val="single" w:sz="4" w:space="0" w:color="auto"/>
              <w:left w:val="single" w:sz="4" w:space="0" w:color="auto"/>
              <w:bottom w:val="single" w:sz="4" w:space="0" w:color="auto"/>
              <w:right w:val="single" w:sz="4" w:space="0" w:color="auto"/>
            </w:tcBorders>
          </w:tcPr>
          <w:p w14:paraId="01C3B5FB"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C29158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F2CCB5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481C8E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2045EB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CB3744B"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22290-160</w:t>
            </w:r>
          </w:p>
        </w:tc>
      </w:tr>
      <w:tr w:rsidR="00FC6E56" w:rsidRPr="00FC6E56" w14:paraId="3D1323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15601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F1D345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47949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77B9163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6C9C69"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novembro de 2013</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por meio do qual a Emitente locou</w:t>
            </w:r>
            <w:r w:rsidRPr="00FC6E56">
              <w:rPr>
                <w:rFonts w:ascii="Tahoma" w:hAnsi="Tahoma"/>
                <w:color w:val="000000"/>
                <w:sz w:val="16"/>
                <w:lang w:val="pt-BR"/>
              </w:rPr>
              <w:t xml:space="preserve"> </w:t>
            </w:r>
            <w:r w:rsidRPr="00FC6E56">
              <w:rPr>
                <w:rFonts w:ascii="Tahoma" w:hAnsi="Tahoma" w:cs="Tahoma"/>
                <w:color w:val="000000"/>
                <w:sz w:val="16"/>
                <w:szCs w:val="16"/>
                <w:lang w:val="pt-BR"/>
              </w:rPr>
              <w:t xml:space="preserve">Unidades 1902 e 1904 no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262D7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967DC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34115B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FB2EDA" w14:textId="55AEBFC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598.000,00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quinhentos e noventa e oito mil reais</w:t>
            </w:r>
            <w:r w:rsidRPr="00FC6E56">
              <w:rPr>
                <w:rFonts w:ascii="Tahoma" w:hAnsi="Tahoma" w:cs="Tahoma"/>
                <w:color w:val="000000"/>
                <w:sz w:val="16"/>
                <w:szCs w:val="16"/>
                <w:lang w:val="pt-BR"/>
              </w:rPr>
              <w:t xml:space="preserve">), em </w:t>
            </w:r>
            <w:del w:id="175" w:author="Autor" w:date="2014-12-19T17:28:00Z">
              <w:r w:rsidR="004309D7" w:rsidRPr="00933436">
                <w:rPr>
                  <w:rFonts w:ascii="Tahoma" w:hAnsi="Tahoma" w:cs="Tahoma"/>
                  <w:bCs/>
                  <w:color w:val="000000"/>
                  <w:sz w:val="16"/>
                  <w:szCs w:val="16"/>
                  <w:lang w:val="pt-BR"/>
                </w:rPr>
                <w:delText>17</w:delText>
              </w:r>
            </w:del>
            <w:ins w:id="17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05E8E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EB1A5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385A2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897CC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5AFC7D7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BB0D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29772AB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365AEB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EECB20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925FF3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BAF46D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6E3E5A95"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01/11/2013 a 31/10/2016.</w:t>
            </w:r>
          </w:p>
        </w:tc>
      </w:tr>
      <w:tr w:rsidR="00FC6E56" w:rsidRPr="000276CB" w14:paraId="139B002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1BCA8D6"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DA5FAFF" w14:textId="2C011981"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598.000,00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quinhentos e noventa e oito mil reais</w:t>
            </w:r>
            <w:r w:rsidRPr="00FC6E56">
              <w:rPr>
                <w:rFonts w:ascii="Tahoma" w:hAnsi="Tahoma" w:cs="Tahoma"/>
                <w:color w:val="000000"/>
                <w:sz w:val="16"/>
                <w:szCs w:val="16"/>
                <w:lang w:val="pt-BR"/>
              </w:rPr>
              <w:t xml:space="preserve">), em </w:t>
            </w:r>
            <w:del w:id="177" w:author="Autor" w:date="2014-12-19T17:28:00Z">
              <w:r w:rsidR="004309D7" w:rsidRPr="00933436">
                <w:rPr>
                  <w:rFonts w:ascii="Tahoma" w:hAnsi="Tahoma" w:cs="Tahoma"/>
                  <w:bCs/>
                  <w:color w:val="000000"/>
                  <w:sz w:val="16"/>
                  <w:szCs w:val="16"/>
                  <w:lang w:val="pt-BR"/>
                </w:rPr>
                <w:delText>17</w:delText>
              </w:r>
            </w:del>
            <w:ins w:id="17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40372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C6180D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3991D3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23 (vinte e três) parcelas mensais e sucessivas,</w:t>
            </w:r>
            <w:ins w:id="17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R$ 26.000,00 (vinte e seis mil reais) sendo que esse valor será reajustado conforme item 7.4 abaixo.</w:t>
            </w:r>
          </w:p>
        </w:tc>
      </w:tr>
      <w:tr w:rsidR="00FC6E56" w:rsidRPr="00FC6E56" w14:paraId="7BD7C63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33FC0A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FCD8E4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8556C2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FDCA51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EB7481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outubro de 2016.</w:t>
            </w:r>
          </w:p>
        </w:tc>
      </w:tr>
      <w:tr w:rsidR="00FC6E56" w:rsidRPr="000276CB" w14:paraId="7EF00AE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023E1A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0B956FD6"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2EE1B09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9DE4509"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F0B484E"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340DCBD" w14:textId="77777777" w:rsidR="00FC6E56" w:rsidRPr="00FC6E56" w:rsidRDefault="00FC6E56" w:rsidP="00FC6E56">
      <w:pPr>
        <w:widowControl/>
        <w:rPr>
          <w:rFonts w:ascii="Tahoma" w:eastAsia="Times New Roman" w:hAnsi="Tahoma" w:cs="Tahoma"/>
          <w:sz w:val="16"/>
          <w:szCs w:val="16"/>
          <w:lang w:val="pt-BR" w:eastAsia="pt-BR"/>
        </w:rPr>
      </w:pPr>
    </w:p>
    <w:p w14:paraId="0A60FB81"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754F3B6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459D4A3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3E3535B0"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A5977A2" w14:textId="413C3145"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80" w:author="Autor" w:date="2014-12-19T17:28:00Z">
              <w:r w:rsidR="004309D7" w:rsidRPr="00933436">
                <w:rPr>
                  <w:rFonts w:ascii="Tahoma" w:hAnsi="Tahoma" w:cs="Tahoma"/>
                  <w:bCs/>
                  <w:color w:val="000000"/>
                  <w:sz w:val="16"/>
                  <w:szCs w:val="16"/>
                  <w:lang w:val="pt-BR"/>
                </w:rPr>
                <w:delText>17</w:delText>
              </w:r>
            </w:del>
            <w:ins w:id="18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46E2C7D"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7BA67EB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D57F10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1C7269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002112E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014</w:t>
            </w:r>
          </w:p>
        </w:tc>
        <w:tc>
          <w:tcPr>
            <w:tcW w:w="2767" w:type="dxa"/>
            <w:gridSpan w:val="5"/>
            <w:tcBorders>
              <w:top w:val="single" w:sz="4" w:space="0" w:color="auto"/>
              <w:left w:val="single" w:sz="4" w:space="0" w:color="auto"/>
              <w:bottom w:val="single" w:sz="4" w:space="0" w:color="auto"/>
              <w:right w:val="single" w:sz="4" w:space="0" w:color="auto"/>
            </w:tcBorders>
          </w:tcPr>
          <w:p w14:paraId="0FDFE97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C0B314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04195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ADB69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88580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14B58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78C56C0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A7E9E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C92FB8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CE475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5CCEB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DC7D1E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B67965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1728F9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2FC9A9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FC4100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FA8206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FF0084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67A651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085AA6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2E80DD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A9F46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FF925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B6083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65CC6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C28742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09E18C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8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75A065D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FC3C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5A88839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57026A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22E5523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22D931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970EB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2C1A34C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468B24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F8B454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CED6A3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B10AD61"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9D81D3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C00F4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90119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BAE962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AECB0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224364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3C2C66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183" w:author="Autor" w:date="2014-12-19T17:28:00Z">
              <w:r w:rsidRPr="00FC6E56">
                <w:rPr>
                  <w:rFonts w:ascii="Tahoma" w:hAnsi="Tahoma" w:cs="Tahoma"/>
                  <w:color w:val="000000"/>
                  <w:sz w:val="16"/>
                  <w:szCs w:val="16"/>
                  <w:lang w:val="pt-BR"/>
                </w:rPr>
                <w:t xml:space="preserve"> </w:t>
              </w:r>
            </w:ins>
            <w:r w:rsidRPr="00FC6E56">
              <w:rPr>
                <w:rFonts w:ascii="Tahoma" w:hAnsi="Tahoma" w:cs="Tahoma"/>
                <w:b/>
                <w:color w:val="000000"/>
                <w:sz w:val="16"/>
                <w:szCs w:val="16"/>
                <w:lang w:val="pt-BR"/>
              </w:rPr>
              <w:t>CI&amp;T Software S.A.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91F4D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77E88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00.609.634/0005-70</w:t>
            </w:r>
          </w:p>
        </w:tc>
      </w:tr>
      <w:tr w:rsidR="00FC6E56" w:rsidRPr="000276CB" w14:paraId="18D69FA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FDEF6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Paraíba, n.º 330</w:t>
            </w:r>
            <w:ins w:id="184"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34D30B1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CB8BEC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67CFAEB" w14:textId="3D3B01E1" w:rsidR="00FC6E56" w:rsidRPr="00FC6E56" w:rsidRDefault="004309D7" w:rsidP="00FC6E56">
            <w:pPr>
              <w:spacing w:before="20" w:after="20"/>
              <w:rPr>
                <w:rFonts w:ascii="Tahoma" w:hAnsi="Tahoma" w:cs="Tahoma"/>
                <w:color w:val="000000"/>
                <w:sz w:val="16"/>
                <w:szCs w:val="16"/>
                <w:lang w:val="pt-BR"/>
              </w:rPr>
            </w:pPr>
            <w:del w:id="185" w:author="Autor" w:date="2014-12-19T17:28:00Z">
              <w:r w:rsidRPr="00933436">
                <w:rPr>
                  <w:rFonts w:ascii="Tahoma" w:hAnsi="Tahoma" w:cs="Tahoma"/>
                  <w:color w:val="000000"/>
                  <w:sz w:val="16"/>
                  <w:szCs w:val="16"/>
                  <w:lang w:val="pt-BR"/>
                </w:rPr>
                <w:delText>N/A</w:delText>
              </w:r>
            </w:del>
            <w:ins w:id="186" w:author="Autor" w:date="2014-12-19T17:28:00Z">
              <w:r w:rsidR="00FC6E56" w:rsidRPr="00FC6E56">
                <w:rPr>
                  <w:rFonts w:ascii="Tahoma" w:hAnsi="Tahoma" w:cs="Tahoma"/>
                  <w:color w:val="000000"/>
                  <w:sz w:val="16"/>
                  <w:szCs w:val="16"/>
                  <w:lang w:val="pt-BR"/>
                </w:rPr>
                <w:t>20º Andar</w:t>
              </w:r>
            </w:ins>
          </w:p>
        </w:tc>
        <w:tc>
          <w:tcPr>
            <w:tcW w:w="1338" w:type="dxa"/>
            <w:gridSpan w:val="4"/>
            <w:tcBorders>
              <w:top w:val="single" w:sz="4" w:space="0" w:color="auto"/>
              <w:left w:val="single" w:sz="4" w:space="0" w:color="auto"/>
              <w:bottom w:val="single" w:sz="4" w:space="0" w:color="auto"/>
              <w:right w:val="single" w:sz="4" w:space="0" w:color="auto"/>
            </w:tcBorders>
          </w:tcPr>
          <w:p w14:paraId="13B2DC9F"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FC66BA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A1D69E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57449D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9407F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A60F63B"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30.130-917</w:t>
            </w:r>
          </w:p>
        </w:tc>
      </w:tr>
      <w:tr w:rsidR="00FC6E56" w:rsidRPr="00FC6E56" w14:paraId="45A50E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5CC95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459D4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83BAC9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BAC5D6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2DDE0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16 de janeiro de 2014, </w:t>
            </w:r>
            <w:r w:rsidRPr="00FC6E56">
              <w:rPr>
                <w:rFonts w:ascii="Tahoma" w:hAnsi="Tahoma" w:cs="Tahoma"/>
                <w:color w:val="000000"/>
                <w:sz w:val="16"/>
                <w:szCs w:val="16"/>
                <w:lang w:val="pt-BR"/>
              </w:rPr>
              <w:t xml:space="preserve">por meio do qual a Emitente locou o </w:t>
            </w:r>
            <w:r w:rsidRPr="00FC6E56">
              <w:rPr>
                <w:rFonts w:ascii="Tahoma" w:eastAsia="Times New Roman" w:hAnsi="Tahoma" w:cs="Tahoma"/>
                <w:color w:val="000000"/>
                <w:sz w:val="16"/>
                <w:szCs w:val="16"/>
                <w:lang w:val="pt-BR" w:eastAsia="pt-BR"/>
              </w:rPr>
              <w:t>20º andar</w:t>
            </w:r>
            <w:r w:rsidRPr="00FC6E56">
              <w:rPr>
                <w:rFonts w:ascii="Tahoma" w:hAnsi="Tahoma" w:cs="Tahoma"/>
                <w:color w:val="000000"/>
                <w:sz w:val="16"/>
                <w:szCs w:val="16"/>
                <w:lang w:val="pt-BR"/>
              </w:rPr>
              <w:t xml:space="preserve"> no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0AE2A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89347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708883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AB9F3C" w14:textId="1BC3D81A"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R$ 722.400,00 (</w:t>
            </w:r>
            <w:r w:rsidRPr="00FC6E56">
              <w:rPr>
                <w:rFonts w:ascii="Tahoma" w:hAnsi="Tahoma" w:cs="Tahoma"/>
                <w:bCs/>
                <w:noProof/>
                <w:color w:val="000000"/>
                <w:sz w:val="16"/>
                <w:szCs w:val="16"/>
                <w:lang w:val="pt-BR"/>
              </w:rPr>
              <w:t>setecentos e vinte e dois mil e quatro centos reais</w:t>
            </w:r>
            <w:r w:rsidRPr="00FC6E56">
              <w:rPr>
                <w:rFonts w:ascii="Tahoma" w:hAnsi="Tahoma" w:cs="Tahoma"/>
                <w:color w:val="000000"/>
                <w:sz w:val="16"/>
                <w:szCs w:val="16"/>
                <w:lang w:val="pt-BR"/>
              </w:rPr>
              <w:t xml:space="preserve">), em </w:t>
            </w:r>
            <w:del w:id="187" w:author="Autor" w:date="2014-12-19T17:28:00Z">
              <w:r w:rsidR="004309D7" w:rsidRPr="00933436">
                <w:rPr>
                  <w:rFonts w:ascii="Tahoma" w:hAnsi="Tahoma" w:cs="Tahoma"/>
                  <w:bCs/>
                  <w:color w:val="000000"/>
                  <w:sz w:val="16"/>
                  <w:szCs w:val="16"/>
                  <w:lang w:val="pt-BR"/>
                </w:rPr>
                <w:delText>17</w:delText>
              </w:r>
            </w:del>
            <w:ins w:id="18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CB38C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5E10B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3E32E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2B86E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6. IDENTIFICAÇÃO DO IMÓVEL</w:t>
            </w:r>
          </w:p>
        </w:tc>
      </w:tr>
      <w:tr w:rsidR="00FC6E56" w:rsidRPr="000276CB" w14:paraId="2E0FCC0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6886F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14CDF8B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13689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16A00AE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92D9E1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CCA2C17"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30A3204"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16/01/2014 a 15/01/2016.</w:t>
            </w:r>
          </w:p>
        </w:tc>
      </w:tr>
      <w:tr w:rsidR="00FC6E56" w:rsidRPr="000276CB" w14:paraId="140C584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617B67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6C0F88E" w14:textId="43461C3C"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R$ 722.400,00 (</w:t>
            </w:r>
            <w:r w:rsidRPr="00FC6E56">
              <w:rPr>
                <w:rFonts w:ascii="Tahoma" w:hAnsi="Tahoma" w:cs="Tahoma"/>
                <w:bCs/>
                <w:noProof/>
                <w:color w:val="000000"/>
                <w:sz w:val="16"/>
                <w:szCs w:val="16"/>
                <w:lang w:val="pt-BR"/>
              </w:rPr>
              <w:t>setecentos e vinte e dois mil e quatro centos reais</w:t>
            </w:r>
            <w:r w:rsidRPr="00FC6E56">
              <w:rPr>
                <w:rFonts w:ascii="Tahoma" w:hAnsi="Tahoma" w:cs="Tahoma"/>
                <w:color w:val="000000"/>
                <w:sz w:val="16"/>
                <w:szCs w:val="16"/>
                <w:lang w:val="pt-BR"/>
              </w:rPr>
              <w:t xml:space="preserve">), em </w:t>
            </w:r>
            <w:del w:id="189" w:author="Autor" w:date="2014-12-19T17:28:00Z">
              <w:r w:rsidR="004309D7" w:rsidRPr="00933436">
                <w:rPr>
                  <w:rFonts w:ascii="Tahoma" w:hAnsi="Tahoma" w:cs="Tahoma"/>
                  <w:bCs/>
                  <w:color w:val="000000"/>
                  <w:sz w:val="16"/>
                  <w:szCs w:val="16"/>
                  <w:lang w:val="pt-BR"/>
                </w:rPr>
                <w:delText>17</w:delText>
              </w:r>
            </w:del>
            <w:ins w:id="19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6EF964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8A426F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C78876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14 (quatorze) parcelas mensais e sucessivas,</w:t>
            </w:r>
            <w:ins w:id="191"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R$ 51.600,00 (cinquenta e um mil e seiscentos reais), sendo que esse valor será reajustado conforme item 7.4 abaixo.</w:t>
            </w:r>
          </w:p>
        </w:tc>
      </w:tr>
      <w:tr w:rsidR="00FC6E56" w:rsidRPr="00FC6E56" w14:paraId="56B3738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064A7B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082D85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E5B2AC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63D2A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3995AEA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15 de janeiro de 2016.</w:t>
            </w:r>
          </w:p>
        </w:tc>
      </w:tr>
      <w:tr w:rsidR="00FC6E56" w:rsidRPr="000276CB" w14:paraId="14C257B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A848E1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5A4B45D1"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64E547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ACCE50"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4673DF67"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660C836C" w14:textId="77777777" w:rsidR="00FC6E56" w:rsidRPr="00FC6E56" w:rsidRDefault="00FC6E56" w:rsidP="00FC6E56">
      <w:pPr>
        <w:widowControl/>
        <w:rPr>
          <w:rFonts w:ascii="Tahoma" w:eastAsia="Times New Roman" w:hAnsi="Tahoma" w:cs="Tahoma"/>
          <w:sz w:val="16"/>
          <w:szCs w:val="16"/>
          <w:lang w:val="pt-BR" w:eastAsia="pt-BR"/>
        </w:rPr>
      </w:pPr>
    </w:p>
    <w:p w14:paraId="091AA6AC"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60A2ABAE"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5E78BF3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594BA92B"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6A5C5D1" w14:textId="73B60BE0"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192" w:author="Autor" w:date="2014-12-19T17:28:00Z">
              <w:r w:rsidR="004309D7" w:rsidRPr="00933436">
                <w:rPr>
                  <w:rFonts w:ascii="Tahoma" w:hAnsi="Tahoma" w:cs="Tahoma"/>
                  <w:bCs/>
                  <w:color w:val="000000"/>
                  <w:sz w:val="16"/>
                  <w:szCs w:val="16"/>
                  <w:lang w:val="pt-BR"/>
                </w:rPr>
                <w:delText>17</w:delText>
              </w:r>
            </w:del>
            <w:ins w:id="193"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6B99E2D5"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BA11A5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E7D27B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32689D3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2637694"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015</w:t>
            </w:r>
          </w:p>
        </w:tc>
        <w:tc>
          <w:tcPr>
            <w:tcW w:w="2767" w:type="dxa"/>
            <w:gridSpan w:val="5"/>
            <w:tcBorders>
              <w:top w:val="single" w:sz="4" w:space="0" w:color="auto"/>
              <w:left w:val="single" w:sz="4" w:space="0" w:color="auto"/>
              <w:bottom w:val="single" w:sz="4" w:space="0" w:color="auto"/>
              <w:right w:val="single" w:sz="4" w:space="0" w:color="auto"/>
            </w:tcBorders>
          </w:tcPr>
          <w:p w14:paraId="6CC90FC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86F945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5634AE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9FE58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B2912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0CC68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689875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BC0E9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A2942B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51AA498"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39B90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F07A9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703E223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20D01C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80AC61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005EA8D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A8102D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25618A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BFC387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60E6AB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21FFD1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0758F6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B297C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57F408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90A26C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1802DA0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DDBE59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194"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34AD6B8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73C73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2B62E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040EB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A133C8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2255CA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E601C5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82B9C0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C0EA14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84CD7C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6FE209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4E34348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3CF7D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C944A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05622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22B692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F9833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67132B7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6D383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 xml:space="preserve">: </w:t>
            </w:r>
            <w:r w:rsidRPr="00FC6E56">
              <w:rPr>
                <w:rFonts w:ascii="Tahoma" w:hAnsi="Tahoma" w:cs="Tahoma"/>
                <w:b/>
                <w:color w:val="000000"/>
                <w:sz w:val="16"/>
                <w:szCs w:val="16"/>
                <w:lang w:val="pt-BR"/>
              </w:rPr>
              <w:t>Seculus Tecnologia S.A.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084620F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76592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25.333.154/0001-26</w:t>
            </w:r>
          </w:p>
        </w:tc>
      </w:tr>
      <w:tr w:rsidR="00FC6E56" w:rsidRPr="000276CB" w14:paraId="19D9AB1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6BF66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Paraíba, n.º 330</w:t>
            </w:r>
            <w:ins w:id="195"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092330A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E86202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A8C1684" w14:textId="29F287AA" w:rsidR="00FC6E56" w:rsidRPr="00FC6E56" w:rsidRDefault="004309D7" w:rsidP="00FC6E56">
            <w:pPr>
              <w:spacing w:before="20" w:after="20"/>
              <w:rPr>
                <w:rFonts w:ascii="Tahoma" w:hAnsi="Tahoma" w:cs="Tahoma"/>
                <w:color w:val="000000"/>
                <w:sz w:val="16"/>
                <w:szCs w:val="16"/>
                <w:lang w:val="pt-BR"/>
              </w:rPr>
            </w:pPr>
            <w:del w:id="196" w:author="Autor" w:date="2014-12-19T17:28:00Z">
              <w:r w:rsidRPr="00933436">
                <w:rPr>
                  <w:rFonts w:ascii="Tahoma" w:hAnsi="Tahoma" w:cs="Tahoma"/>
                  <w:color w:val="000000"/>
                  <w:sz w:val="16"/>
                  <w:szCs w:val="16"/>
                  <w:lang w:val="pt-BR"/>
                </w:rPr>
                <w:delText>N/A</w:delText>
              </w:r>
            </w:del>
            <w:ins w:id="197" w:author="Autor" w:date="2014-12-19T17:28:00Z">
              <w:r w:rsidR="00FC6E56" w:rsidRPr="00FC6E56">
                <w:rPr>
                  <w:rFonts w:ascii="Tahoma" w:hAnsi="Tahoma" w:cs="Tahoma"/>
                  <w:color w:val="000000"/>
                  <w:sz w:val="16"/>
                  <w:szCs w:val="16"/>
                  <w:lang w:val="pt-BR"/>
                </w:rPr>
                <w:t>Unidade 2102</w:t>
              </w:r>
            </w:ins>
          </w:p>
        </w:tc>
        <w:tc>
          <w:tcPr>
            <w:tcW w:w="1338" w:type="dxa"/>
            <w:gridSpan w:val="4"/>
            <w:tcBorders>
              <w:top w:val="single" w:sz="4" w:space="0" w:color="auto"/>
              <w:left w:val="single" w:sz="4" w:space="0" w:color="auto"/>
              <w:bottom w:val="single" w:sz="4" w:space="0" w:color="auto"/>
              <w:right w:val="single" w:sz="4" w:space="0" w:color="auto"/>
            </w:tcBorders>
          </w:tcPr>
          <w:p w14:paraId="3B488F15"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9A5FD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FF1A4A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446155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FADD52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AD6AFCE"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30.130-917</w:t>
            </w:r>
          </w:p>
        </w:tc>
      </w:tr>
      <w:tr w:rsidR="00FC6E56" w:rsidRPr="00FC6E56" w14:paraId="67315E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0D4C3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4E7FD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F6C4C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5A65C4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FDB718" w14:textId="584B3ED3"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junho de 2012</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Unidade </w:t>
            </w:r>
            <w:del w:id="198" w:author="Autor" w:date="2014-12-19T17:28:00Z">
              <w:r w:rsidR="004309D7" w:rsidRPr="00933436">
                <w:rPr>
                  <w:rFonts w:ascii="Tahoma" w:hAnsi="Tahoma" w:cs="Tahoma"/>
                  <w:color w:val="000000"/>
                  <w:sz w:val="16"/>
                  <w:szCs w:val="16"/>
                  <w:lang w:val="pt-BR"/>
                </w:rPr>
                <w:delText>210no</w:delText>
              </w:r>
            </w:del>
            <w:ins w:id="199" w:author="Autor" w:date="2014-12-19T17:28:00Z">
              <w:r w:rsidRPr="00FC6E56">
                <w:rPr>
                  <w:rFonts w:ascii="Tahoma" w:hAnsi="Tahoma" w:cs="Tahoma"/>
                  <w:color w:val="000000"/>
                  <w:sz w:val="16"/>
                  <w:szCs w:val="16"/>
                  <w:lang w:val="pt-BR"/>
                </w:rPr>
                <w:t>210 no</w:t>
              </w:r>
            </w:ins>
            <w:r w:rsidRPr="00FC6E56">
              <w:rPr>
                <w:rFonts w:ascii="Tahoma" w:hAnsi="Tahoma" w:cs="Tahoma"/>
                <w:color w:val="000000"/>
                <w:sz w:val="16"/>
                <w:szCs w:val="16"/>
                <w:lang w:val="pt-BR"/>
              </w:rPr>
              <w:t xml:space="preserve">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11B688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24A00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52062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851FC4" w14:textId="59B61C16"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R$ 70.800,00 (</w:t>
            </w:r>
            <w:r w:rsidRPr="00FC6E56">
              <w:rPr>
                <w:rFonts w:ascii="Tahoma" w:hAnsi="Tahoma" w:cs="Tahoma"/>
                <w:bCs/>
                <w:noProof/>
                <w:color w:val="000000"/>
                <w:sz w:val="16"/>
                <w:szCs w:val="16"/>
                <w:lang w:val="pt-BR"/>
              </w:rPr>
              <w:t>setecentos mil e oitocentos reais</w:t>
            </w:r>
            <w:r w:rsidRPr="00FC6E56">
              <w:rPr>
                <w:rFonts w:ascii="Tahoma" w:hAnsi="Tahoma" w:cs="Tahoma"/>
                <w:color w:val="000000"/>
                <w:sz w:val="16"/>
                <w:szCs w:val="16"/>
                <w:lang w:val="pt-BR"/>
              </w:rPr>
              <w:t xml:space="preserve">), em </w:t>
            </w:r>
            <w:del w:id="200" w:author="Autor" w:date="2014-12-19T17:28:00Z">
              <w:r w:rsidR="004309D7" w:rsidRPr="00933436">
                <w:rPr>
                  <w:rFonts w:ascii="Tahoma" w:hAnsi="Tahoma" w:cs="Tahoma"/>
                  <w:bCs/>
                  <w:color w:val="000000"/>
                  <w:sz w:val="16"/>
                  <w:szCs w:val="16"/>
                  <w:lang w:val="pt-BR"/>
                </w:rPr>
                <w:delText>17</w:delText>
              </w:r>
            </w:del>
            <w:ins w:id="20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E3A5C3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63D04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1DFC26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F129D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2788200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30B47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3523DE0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C41B4D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6FC35F1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341C99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C09A94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59B0EB5A"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01/06/2012 a 31/05/2015.</w:t>
            </w:r>
          </w:p>
        </w:tc>
      </w:tr>
      <w:tr w:rsidR="00FC6E56" w:rsidRPr="000276CB" w14:paraId="6C1D855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E077C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7601549" w14:textId="3A60665D"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R$ 70.800,00 (</w:t>
            </w:r>
            <w:r w:rsidRPr="00FC6E56">
              <w:rPr>
                <w:rFonts w:ascii="Tahoma" w:hAnsi="Tahoma" w:cs="Tahoma"/>
                <w:bCs/>
                <w:noProof/>
                <w:color w:val="000000"/>
                <w:sz w:val="16"/>
                <w:szCs w:val="16"/>
                <w:lang w:val="pt-BR"/>
              </w:rPr>
              <w:t>setecentos mil e oitocentos reais</w:t>
            </w:r>
            <w:r w:rsidRPr="00FC6E56">
              <w:rPr>
                <w:rFonts w:ascii="Tahoma" w:hAnsi="Tahoma" w:cs="Tahoma"/>
                <w:color w:val="000000"/>
                <w:sz w:val="16"/>
                <w:szCs w:val="16"/>
                <w:lang w:val="pt-BR"/>
              </w:rPr>
              <w:t xml:space="preserve">), em </w:t>
            </w:r>
            <w:del w:id="202" w:author="Autor" w:date="2014-12-19T17:28:00Z">
              <w:r w:rsidR="004309D7" w:rsidRPr="00933436">
                <w:rPr>
                  <w:rFonts w:ascii="Tahoma" w:hAnsi="Tahoma" w:cs="Tahoma"/>
                  <w:bCs/>
                  <w:color w:val="000000"/>
                  <w:sz w:val="16"/>
                  <w:szCs w:val="16"/>
                  <w:lang w:val="pt-BR"/>
                </w:rPr>
                <w:delText>17</w:delText>
              </w:r>
            </w:del>
            <w:ins w:id="20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3E7CAA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391ED3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50464C3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6 (seis) parcelas mensais e sucessivas,</w:t>
            </w:r>
            <w:ins w:id="204"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R$ 11.800,00 (onze mil e oitocentos reais, sendo que esse valor será reajustado conforme item 7.4 abaixo.</w:t>
            </w:r>
          </w:p>
        </w:tc>
      </w:tr>
      <w:tr w:rsidR="00FC6E56" w:rsidRPr="00FC6E56" w14:paraId="147A913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E554FB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09E0E9E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742C367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21072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371D254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maio de 2015.</w:t>
            </w:r>
          </w:p>
        </w:tc>
      </w:tr>
      <w:tr w:rsidR="00FC6E56" w:rsidRPr="000276CB" w14:paraId="0FE0C71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F33328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4A25314A"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187A18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4283B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BC3CC7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B4DCADC" w14:textId="77777777" w:rsidR="00FC6E56" w:rsidRPr="00FC6E56" w:rsidRDefault="00FC6E56" w:rsidP="00FC6E56">
      <w:pPr>
        <w:widowControl/>
        <w:rPr>
          <w:rFonts w:ascii="Tahoma" w:eastAsia="Times New Roman" w:hAnsi="Tahoma" w:cs="Tahoma"/>
          <w:sz w:val="16"/>
          <w:szCs w:val="16"/>
          <w:lang w:val="pt-BR" w:eastAsia="pt-BR"/>
        </w:rPr>
      </w:pPr>
    </w:p>
    <w:p w14:paraId="626C2094"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0486A770"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692AB29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261343F9"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C236280" w14:textId="1F43C69E"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05" w:author="Autor" w:date="2014-12-19T17:28:00Z">
              <w:r w:rsidR="004309D7" w:rsidRPr="00933436">
                <w:rPr>
                  <w:rFonts w:ascii="Tahoma" w:hAnsi="Tahoma" w:cs="Tahoma"/>
                  <w:bCs/>
                  <w:color w:val="000000"/>
                  <w:sz w:val="16"/>
                  <w:szCs w:val="16"/>
                  <w:lang w:val="pt-BR"/>
                </w:rPr>
                <w:delText>17</w:delText>
              </w:r>
            </w:del>
            <w:ins w:id="206"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FBE4650"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CD22C7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6015EB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5D9CAD1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5EA90DD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016</w:t>
            </w:r>
          </w:p>
        </w:tc>
        <w:tc>
          <w:tcPr>
            <w:tcW w:w="2767" w:type="dxa"/>
            <w:gridSpan w:val="5"/>
            <w:tcBorders>
              <w:top w:val="single" w:sz="4" w:space="0" w:color="auto"/>
              <w:left w:val="single" w:sz="4" w:space="0" w:color="auto"/>
              <w:bottom w:val="single" w:sz="4" w:space="0" w:color="auto"/>
              <w:right w:val="single" w:sz="4" w:space="0" w:color="auto"/>
            </w:tcBorders>
          </w:tcPr>
          <w:p w14:paraId="1683E93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5D959D3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749E91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9C4F6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02FE8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4019F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FD67AB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FA27D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7772CC2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2F30DF"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69A221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0ED8A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3269B260"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21B62C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FA9B85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D1112E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31018F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B999F5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F833CA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8BB91C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ED4BD2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67F1C7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ECD69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DCA599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90DF1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2A9BBF8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DB6AC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07"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5FE758F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0FDEE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0E4BE9D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94C46F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21DDD70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155E09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695459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479B71B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1658A3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1F741D9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49F4FB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EC20BF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552504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DB2538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8F2CB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E1FE7B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3B119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4E4344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0920F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08"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Serasa S.A.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5FC35FE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B083F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62.173.620/0001-80</w:t>
            </w:r>
          </w:p>
        </w:tc>
      </w:tr>
      <w:tr w:rsidR="00FC6E56" w:rsidRPr="000276CB" w14:paraId="425EB3A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427A67" w14:textId="303A1452"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Alameda dos Quirimuras,</w:t>
            </w:r>
            <w:del w:id="209" w:author="Autor" w:date="2014-12-19T17:28:00Z">
              <w:r w:rsidR="00A00151">
                <w:rPr>
                  <w:rFonts w:ascii="Tahoma" w:hAnsi="Tahoma" w:cs="Tahoma"/>
                  <w:bCs/>
                  <w:noProof/>
                  <w:color w:val="000000"/>
                  <w:sz w:val="16"/>
                  <w:szCs w:val="16"/>
                  <w:lang w:val="pt-BR"/>
                </w:rPr>
                <w:delText>187,</w:delText>
              </w:r>
            </w:del>
            <w:ins w:id="210" w:author="Autor" w:date="2014-12-19T17:28:00Z">
              <w:r w:rsidRPr="00FC6E56">
                <w:rPr>
                  <w:rFonts w:ascii="Tahoma" w:hAnsi="Tahoma" w:cs="Tahoma"/>
                  <w:bCs/>
                  <w:noProof/>
                  <w:color w:val="000000"/>
                  <w:sz w:val="16"/>
                  <w:szCs w:val="16"/>
                  <w:lang w:val="pt-BR"/>
                </w:rPr>
                <w:t xml:space="preserve"> n.º187 - </w:t>
              </w:r>
            </w:ins>
            <w:r w:rsidRPr="00FC6E56">
              <w:rPr>
                <w:rFonts w:ascii="Tahoma" w:hAnsi="Tahoma" w:cs="Tahoma"/>
                <w:bCs/>
                <w:noProof/>
                <w:color w:val="000000"/>
                <w:sz w:val="16"/>
                <w:szCs w:val="16"/>
                <w:lang w:val="pt-BR"/>
              </w:rPr>
              <w:t>Planalto Paulista</w:t>
            </w:r>
            <w:del w:id="211" w:author="Autor" w:date="2014-12-19T17:28:00Z">
              <w:r w:rsidR="00A00151">
                <w:rPr>
                  <w:rFonts w:ascii="Tahoma" w:hAnsi="Tahoma" w:cs="Tahoma"/>
                  <w:bCs/>
                  <w:noProof/>
                  <w:color w:val="000000"/>
                  <w:sz w:val="16"/>
                  <w:szCs w:val="16"/>
                  <w:lang w:val="pt-BR"/>
                </w:rPr>
                <w:delText>.</w:delText>
              </w:r>
            </w:del>
          </w:p>
        </w:tc>
      </w:tr>
      <w:tr w:rsidR="00FC6E56" w:rsidRPr="00FC6E56" w14:paraId="3BBBCDE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6201A7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8A5060D"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N/A</w:t>
            </w:r>
          </w:p>
        </w:tc>
        <w:tc>
          <w:tcPr>
            <w:tcW w:w="1338" w:type="dxa"/>
            <w:gridSpan w:val="4"/>
            <w:tcBorders>
              <w:top w:val="single" w:sz="4" w:space="0" w:color="auto"/>
              <w:left w:val="single" w:sz="4" w:space="0" w:color="auto"/>
              <w:bottom w:val="single" w:sz="4" w:space="0" w:color="auto"/>
              <w:right w:val="single" w:sz="4" w:space="0" w:color="auto"/>
            </w:tcBorders>
          </w:tcPr>
          <w:p w14:paraId="4DE5F5FE"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A1ADFE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São Paulo</w:t>
            </w:r>
          </w:p>
        </w:tc>
        <w:tc>
          <w:tcPr>
            <w:tcW w:w="709" w:type="dxa"/>
            <w:tcBorders>
              <w:top w:val="single" w:sz="4" w:space="0" w:color="auto"/>
              <w:left w:val="single" w:sz="4" w:space="0" w:color="auto"/>
              <w:bottom w:val="single" w:sz="4" w:space="0" w:color="auto"/>
              <w:right w:val="single" w:sz="4" w:space="0" w:color="auto"/>
            </w:tcBorders>
          </w:tcPr>
          <w:p w14:paraId="440B5C9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2EC840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SP</w:t>
            </w:r>
          </w:p>
        </w:tc>
        <w:tc>
          <w:tcPr>
            <w:tcW w:w="709" w:type="dxa"/>
            <w:gridSpan w:val="2"/>
            <w:tcBorders>
              <w:top w:val="single" w:sz="4" w:space="0" w:color="auto"/>
              <w:left w:val="single" w:sz="4" w:space="0" w:color="auto"/>
              <w:bottom w:val="single" w:sz="4" w:space="0" w:color="auto"/>
              <w:right w:val="single" w:sz="4" w:space="0" w:color="auto"/>
            </w:tcBorders>
          </w:tcPr>
          <w:p w14:paraId="46927CC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CC8BB06" w14:textId="77777777" w:rsidR="00FC6E56" w:rsidRPr="00FC6E56" w:rsidRDefault="00FC6E56" w:rsidP="00FC6E56">
            <w:pPr>
              <w:spacing w:before="20" w:after="20"/>
              <w:jc w:val="both"/>
              <w:rPr>
                <w:rFonts w:ascii="Tahoma" w:hAnsi="Tahoma"/>
                <w:color w:val="000000"/>
                <w:sz w:val="16"/>
                <w:rPrChange w:id="212" w:author="Autor" w:date="2014-12-19T17:28:00Z">
                  <w:rPr>
                    <w:rFonts w:ascii="Tahoma" w:hAnsi="Tahoma"/>
                    <w:color w:val="000000"/>
                    <w:sz w:val="16"/>
                    <w:lang w:val="pt-BR"/>
                  </w:rPr>
                </w:rPrChange>
              </w:rPr>
              <w:pPrChange w:id="213" w:author="Autor" w:date="2014-12-19T17:28:00Z">
                <w:pPr>
                  <w:spacing w:before="20" w:after="20"/>
                  <w:ind w:firstLine="120"/>
                  <w:jc w:val="both"/>
                </w:pPr>
              </w:pPrChange>
            </w:pPr>
            <w:r w:rsidRPr="00FC6E56">
              <w:rPr>
                <w:rFonts w:ascii="Tahoma" w:hAnsi="Tahoma"/>
                <w:color w:val="000000"/>
                <w:sz w:val="16"/>
                <w:rPrChange w:id="214" w:author="Autor" w:date="2014-12-19T17:28:00Z">
                  <w:rPr>
                    <w:rFonts w:ascii="Arial" w:hAnsi="Arial"/>
                    <w:b/>
                    <w:color w:val="000000"/>
                    <w:sz w:val="17"/>
                  </w:rPr>
                </w:rPrChange>
              </w:rPr>
              <w:t>04.068-000</w:t>
            </w:r>
          </w:p>
        </w:tc>
      </w:tr>
      <w:tr w:rsidR="00FC6E56" w:rsidRPr="00FC6E56" w14:paraId="7377F3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D66F4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140211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CA0C2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35061C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420D54"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março de 2011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Salas 2101 e 2103 no Edifício </w:t>
            </w:r>
            <w:r w:rsidRPr="00FC6E56">
              <w:rPr>
                <w:rFonts w:ascii="Tahoma" w:hAnsi="Tahoma" w:cs="Tahoma"/>
                <w:bCs/>
                <w:color w:val="000000"/>
                <w:sz w:val="16"/>
                <w:szCs w:val="16"/>
                <w:lang w:val="pt-BR"/>
              </w:rPr>
              <w:t>Seculus Business Center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5AF679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73707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374B9E0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524FEB1" w14:textId="3F2A53B3"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742.489,47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setecentos e quarenta e dois mil, quatrocentos e oitenta e nove reais e quarenta e sete centavos</w:t>
            </w:r>
            <w:r w:rsidRPr="00FC6E56">
              <w:rPr>
                <w:rFonts w:ascii="Tahoma" w:hAnsi="Tahoma" w:cs="Tahoma"/>
                <w:color w:val="000000"/>
                <w:sz w:val="16"/>
                <w:szCs w:val="16"/>
                <w:lang w:val="pt-BR"/>
              </w:rPr>
              <w:t xml:space="preserve">), em </w:t>
            </w:r>
            <w:del w:id="215" w:author="Autor" w:date="2014-12-19T17:28:00Z">
              <w:r w:rsidR="004309D7" w:rsidRPr="00933436">
                <w:rPr>
                  <w:rFonts w:ascii="Tahoma" w:hAnsi="Tahoma" w:cs="Tahoma"/>
                  <w:bCs/>
                  <w:color w:val="000000"/>
                  <w:sz w:val="16"/>
                  <w:szCs w:val="16"/>
                  <w:lang w:val="pt-BR"/>
                </w:rPr>
                <w:delText>17</w:delText>
              </w:r>
            </w:del>
            <w:ins w:id="21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D09E6F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FB12B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F97721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EDC47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2072C1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01645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Seculus Business Center, localizado na Cidade de Belo Horizonte, Estado de Minas Gerais, na Rua Paraíba, nº 330, objeto da matrícula nº 22.860 do 4º Registro de Imóveis da Cidade de Belo Horizonte, Minas Gerais.</w:t>
            </w:r>
          </w:p>
        </w:tc>
      </w:tr>
      <w:tr w:rsidR="00FC6E56" w:rsidRPr="00FC6E56" w14:paraId="359A511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D6DCE0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2885F1C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7865ED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C24BBD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2847DA1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01/03/2011 a 28/02/2017.</w:t>
            </w:r>
          </w:p>
        </w:tc>
      </w:tr>
      <w:tr w:rsidR="00FC6E56" w:rsidRPr="000276CB" w14:paraId="66FFCDD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8F28BE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7BEDA5D5" w14:textId="55D9BF8F"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R$ </w:t>
            </w:r>
            <w:r w:rsidRPr="00FC6E56">
              <w:rPr>
                <w:rFonts w:ascii="Tahoma" w:hAnsi="Tahoma" w:cs="Tahoma"/>
                <w:bCs/>
                <w:color w:val="000000"/>
                <w:sz w:val="16"/>
                <w:szCs w:val="16"/>
                <w:lang w:val="pt-BR"/>
              </w:rPr>
              <w:t xml:space="preserve">742.489,47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setecentos e quarenta e dois mil, quatrocentos e oitenta e nove reais e quarenta e sete centavos),</w:t>
            </w:r>
            <w:r w:rsidRPr="00FC6E56">
              <w:rPr>
                <w:rFonts w:ascii="Tahoma" w:hAnsi="Tahoma" w:cs="Tahoma"/>
                <w:color w:val="000000"/>
                <w:sz w:val="16"/>
                <w:szCs w:val="16"/>
                <w:lang w:val="pt-BR"/>
              </w:rPr>
              <w:t xml:space="preserve"> em </w:t>
            </w:r>
            <w:del w:id="217" w:author="Autor" w:date="2014-12-19T17:28:00Z">
              <w:r w:rsidR="004309D7" w:rsidRPr="00933436">
                <w:rPr>
                  <w:rFonts w:ascii="Tahoma" w:hAnsi="Tahoma" w:cs="Tahoma"/>
                  <w:bCs/>
                  <w:color w:val="000000"/>
                  <w:sz w:val="16"/>
                  <w:szCs w:val="16"/>
                  <w:lang w:val="pt-BR"/>
                </w:rPr>
                <w:delText>17</w:delText>
              </w:r>
            </w:del>
            <w:ins w:id="21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B230E7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87CB6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A94022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27 (vinte e sete) parcelas mensais e sucessivas,</w:t>
            </w:r>
            <w:ins w:id="21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R$ 27.499,61 (vinte e sete mil, quatrocentos e noventa e nove reais e sessenta e um centavos), sendo que esse valor será reajustado conforme item 7.4 abaixo.</w:t>
            </w:r>
          </w:p>
        </w:tc>
      </w:tr>
      <w:tr w:rsidR="00FC6E56" w:rsidRPr="00FC6E56" w14:paraId="53DEEAA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AEFFBC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139B9CE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D37C3E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9DD3DB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2794A98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28 de fevereiro de 2017.</w:t>
            </w:r>
          </w:p>
        </w:tc>
      </w:tr>
      <w:tr w:rsidR="00FC6E56" w:rsidRPr="000276CB" w14:paraId="79B1307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627EE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0AB60E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E2EA1E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D9E42FE"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B7CCF6E"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E05E6D2" w14:textId="77777777" w:rsidR="00FC6E56" w:rsidRPr="00FC6E56" w:rsidRDefault="00FC6E56" w:rsidP="00FC6E56">
      <w:pPr>
        <w:widowControl/>
        <w:rPr>
          <w:rFonts w:ascii="Tahoma" w:eastAsia="Times New Roman" w:hAnsi="Tahoma" w:cs="Tahoma"/>
          <w:sz w:val="16"/>
          <w:szCs w:val="16"/>
          <w:lang w:val="pt-BR" w:eastAsia="pt-BR"/>
        </w:rPr>
      </w:pPr>
    </w:p>
    <w:p w14:paraId="0374E03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C2D6802"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5CA038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21F64DAD"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010EB474" w14:textId="1D96C05F"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20" w:author="Autor" w:date="2014-12-19T17:28:00Z">
              <w:r w:rsidR="004309D7" w:rsidRPr="00933436">
                <w:rPr>
                  <w:rFonts w:ascii="Tahoma" w:hAnsi="Tahoma" w:cs="Tahoma"/>
                  <w:bCs/>
                  <w:color w:val="000000"/>
                  <w:sz w:val="16"/>
                  <w:szCs w:val="16"/>
                  <w:lang w:val="pt-BR"/>
                </w:rPr>
                <w:delText>17</w:delText>
              </w:r>
            </w:del>
            <w:ins w:id="22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1DCFDEF8"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4FBF27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091872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59F9A82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59B48542"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017</w:t>
            </w:r>
          </w:p>
        </w:tc>
        <w:tc>
          <w:tcPr>
            <w:tcW w:w="2767" w:type="dxa"/>
            <w:gridSpan w:val="5"/>
            <w:tcBorders>
              <w:top w:val="single" w:sz="4" w:space="0" w:color="auto"/>
              <w:left w:val="single" w:sz="4" w:space="0" w:color="auto"/>
              <w:bottom w:val="single" w:sz="4" w:space="0" w:color="auto"/>
              <w:right w:val="single" w:sz="4" w:space="0" w:color="auto"/>
            </w:tcBorders>
          </w:tcPr>
          <w:p w14:paraId="7D690B7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1E8DF6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6B00C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AA9946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9AF5B1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E0B5E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A06C9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45C0E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6D39021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5E644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3F6F9E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11ABC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F80A4E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4DF121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CC645D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D720D2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B6EF53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AC248B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A6BCF5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4FD63E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7EDF94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2D7B78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4428A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43793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A8865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E4DB13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16D74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2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F86AA5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94261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55F7DD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42490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64275900"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10394B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16C717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849C54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122604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ED5618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B0C80E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49B991C8"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F1A6F2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6FFDA4E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48E3E6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EC2480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AB17F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3DE4DC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52E9E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DMA Distribuidora Ltda.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797E6F8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E9055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01.928.075/0001-08</w:t>
            </w:r>
          </w:p>
        </w:tc>
      </w:tr>
      <w:tr w:rsidR="00FC6E56" w:rsidRPr="000276CB" w14:paraId="5389D9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88C21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Rodovia BR 040</w:t>
            </w:r>
            <w:ins w:id="223" w:author="Autor" w:date="2014-12-19T17:28:00Z">
              <w:r w:rsidRPr="00FC6E56">
                <w:rPr>
                  <w:rFonts w:ascii="Tahoma" w:hAnsi="Tahoma" w:cs="Tahoma"/>
                  <w:bCs/>
                  <w:noProof/>
                  <w:color w:val="000000"/>
                  <w:sz w:val="16"/>
                  <w:szCs w:val="16"/>
                  <w:lang w:val="pt-BR"/>
                </w:rPr>
                <w:t>, s/n.º - Bairro Califórnia</w:t>
              </w:r>
            </w:ins>
          </w:p>
        </w:tc>
      </w:tr>
      <w:tr w:rsidR="00FC6E56" w:rsidRPr="00FC6E56" w14:paraId="7D6DFA4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A5B570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D266D13"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Km 530</w:t>
            </w:r>
          </w:p>
        </w:tc>
        <w:tc>
          <w:tcPr>
            <w:tcW w:w="1338" w:type="dxa"/>
            <w:gridSpan w:val="4"/>
            <w:tcBorders>
              <w:top w:val="single" w:sz="4" w:space="0" w:color="auto"/>
              <w:left w:val="single" w:sz="4" w:space="0" w:color="auto"/>
              <w:bottom w:val="single" w:sz="4" w:space="0" w:color="auto"/>
              <w:right w:val="single" w:sz="4" w:space="0" w:color="auto"/>
            </w:tcBorders>
          </w:tcPr>
          <w:p w14:paraId="56336152"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C29647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AFF6B9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3CE60B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F60E11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2A7E0F6"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30.240-360</w:t>
            </w:r>
          </w:p>
        </w:tc>
      </w:tr>
      <w:tr w:rsidR="00FC6E56" w:rsidRPr="00FC6E56" w14:paraId="2BC653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278FD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9E11D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88819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082CE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C3E63A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agosto de 1999</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w:t>
            </w:r>
            <w:r w:rsidRPr="00FC6E56">
              <w:rPr>
                <w:rFonts w:ascii="Tahoma" w:hAnsi="Tahoma" w:cs="Tahoma"/>
                <w:bCs/>
                <w:color w:val="000000"/>
                <w:sz w:val="16"/>
                <w:szCs w:val="16"/>
                <w:lang w:val="pt-BR"/>
              </w:rPr>
              <w:t xml:space="preserve">Loja com aproximadamente 1.560,00 m² de área no piso térreo e mezanino com aproximadamente 194,00 m² de área e garagem subsolo com 1.711,60m2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 xml:space="preserve">Veneza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467313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37BDA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01F6E0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C29D75" w14:textId="3B5EB3C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R$ 4.314.794,55(</w:t>
            </w:r>
            <w:r w:rsidRPr="00FC6E56">
              <w:rPr>
                <w:rFonts w:ascii="Tahoma" w:hAnsi="Tahoma" w:cs="Tahoma"/>
                <w:bCs/>
                <w:noProof/>
                <w:color w:val="000000"/>
                <w:sz w:val="16"/>
                <w:szCs w:val="16"/>
                <w:lang w:val="pt-BR"/>
              </w:rPr>
              <w:t>quatro milhões, trezentos e quatorze mil, setecentos e noventa e quatro reais</w:t>
            </w:r>
            <w:r w:rsidRPr="00FC6E56">
              <w:rPr>
                <w:rFonts w:ascii="Tahoma" w:hAnsi="Tahoma" w:cs="Tahoma"/>
                <w:color w:val="000000"/>
                <w:sz w:val="16"/>
                <w:szCs w:val="16"/>
                <w:lang w:val="pt-BR"/>
              </w:rPr>
              <w:t xml:space="preserve">), em </w:t>
            </w:r>
            <w:del w:id="224" w:author="Autor" w:date="2014-12-19T17:28:00Z">
              <w:r w:rsidR="004309D7" w:rsidRPr="00933436">
                <w:rPr>
                  <w:rFonts w:ascii="Tahoma" w:hAnsi="Tahoma" w:cs="Tahoma"/>
                  <w:bCs/>
                  <w:color w:val="000000"/>
                  <w:sz w:val="16"/>
                  <w:szCs w:val="16"/>
                  <w:lang w:val="pt-BR"/>
                </w:rPr>
                <w:delText>17</w:delText>
              </w:r>
            </w:del>
            <w:ins w:id="22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14EB10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0CD5BFD"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3C9A2D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2EA5B9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7B76D5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78699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120</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6D06571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8EDBE2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3A3C69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4C3974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747C4BB"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752F66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01/08/1999 a 31/07/2019.</w:t>
            </w:r>
          </w:p>
        </w:tc>
      </w:tr>
      <w:tr w:rsidR="00FC6E56" w:rsidRPr="000276CB" w14:paraId="4D9254B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E901C3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9967EFB" w14:textId="3B24E7FD"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R$ 4.314.794,55(</w:t>
            </w:r>
            <w:r w:rsidRPr="00FC6E56">
              <w:rPr>
                <w:rFonts w:ascii="Tahoma" w:hAnsi="Tahoma" w:cs="Tahoma"/>
                <w:bCs/>
                <w:noProof/>
                <w:color w:val="000000"/>
                <w:sz w:val="16"/>
                <w:szCs w:val="16"/>
                <w:lang w:val="pt-BR"/>
              </w:rPr>
              <w:t>quatro milhões, trezentos e quatorze mil, setecentos e noventa e quatro reais</w:t>
            </w:r>
            <w:r w:rsidRPr="00FC6E56">
              <w:rPr>
                <w:rFonts w:ascii="Tahoma" w:hAnsi="Tahoma" w:cs="Tahoma"/>
                <w:color w:val="000000"/>
                <w:sz w:val="16"/>
                <w:szCs w:val="16"/>
                <w:lang w:val="pt-BR"/>
              </w:rPr>
              <w:t xml:space="preserve">), em </w:t>
            </w:r>
            <w:del w:id="226" w:author="Autor" w:date="2014-12-19T17:28:00Z">
              <w:r w:rsidR="004309D7" w:rsidRPr="00933436">
                <w:rPr>
                  <w:rFonts w:ascii="Tahoma" w:hAnsi="Tahoma" w:cs="Tahoma"/>
                  <w:bCs/>
                  <w:color w:val="000000"/>
                  <w:sz w:val="16"/>
                  <w:szCs w:val="16"/>
                  <w:lang w:val="pt-BR"/>
                </w:rPr>
                <w:delText>17</w:delText>
              </w:r>
            </w:del>
            <w:ins w:id="22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FDA1CC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1C837F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9189A0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57 (cinquenta e sete) parcelas mensais e sucessivas,</w:t>
            </w:r>
            <w:ins w:id="22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R$ 75.698,15 (setecentos e cinco mil, seiscentos e noventa e oito reais e quinze centavos), sendo que esse valor será reajustado conforme item 7.4 abaixo.</w:t>
            </w:r>
          </w:p>
        </w:tc>
      </w:tr>
      <w:tr w:rsidR="00FC6E56" w:rsidRPr="00FC6E56" w14:paraId="272274F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D8F7A4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7452CA2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922FFE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FEDFB2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7C7DAD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310 de julho de 2019.</w:t>
            </w:r>
          </w:p>
        </w:tc>
      </w:tr>
      <w:tr w:rsidR="00FC6E56" w:rsidRPr="000276CB" w14:paraId="16BC274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C0620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57CFB29"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31E60ED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B3C221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CF4AEE2"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61D3EF72" w14:textId="77777777" w:rsidR="00FC6E56" w:rsidRPr="00FC6E56" w:rsidRDefault="00FC6E56" w:rsidP="00FC6E56">
      <w:pPr>
        <w:widowControl/>
        <w:rPr>
          <w:rFonts w:ascii="Tahoma" w:eastAsia="Times New Roman" w:hAnsi="Tahoma" w:cs="Tahoma"/>
          <w:sz w:val="16"/>
          <w:szCs w:val="16"/>
          <w:lang w:val="pt-BR" w:eastAsia="pt-BR"/>
        </w:rPr>
      </w:pPr>
    </w:p>
    <w:p w14:paraId="1A95E21A"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765AF9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30FB25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C38DA72"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7C20F50B" w14:textId="11E49BF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29" w:author="Autor" w:date="2014-12-19T17:28:00Z">
              <w:r w:rsidR="004309D7" w:rsidRPr="00933436">
                <w:rPr>
                  <w:rFonts w:ascii="Tahoma" w:hAnsi="Tahoma" w:cs="Tahoma"/>
                  <w:bCs/>
                  <w:color w:val="000000"/>
                  <w:sz w:val="16"/>
                  <w:szCs w:val="16"/>
                  <w:lang w:val="pt-BR"/>
                </w:rPr>
                <w:delText>17</w:delText>
              </w:r>
            </w:del>
            <w:ins w:id="23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52C65918"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30DB6C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029CD5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EB7E67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001124D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018</w:t>
            </w:r>
          </w:p>
        </w:tc>
        <w:tc>
          <w:tcPr>
            <w:tcW w:w="2767" w:type="dxa"/>
            <w:gridSpan w:val="5"/>
            <w:tcBorders>
              <w:top w:val="single" w:sz="4" w:space="0" w:color="auto"/>
              <w:left w:val="single" w:sz="4" w:space="0" w:color="auto"/>
              <w:bottom w:val="single" w:sz="4" w:space="0" w:color="auto"/>
              <w:right w:val="single" w:sz="4" w:space="0" w:color="auto"/>
            </w:tcBorders>
          </w:tcPr>
          <w:p w14:paraId="2CC036F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650A2F52"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76F93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54D4A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9C4ACE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8D320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47F750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28FD0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7EB0E2A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B9103D"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6CA674D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2F503F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AF6BD8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8DD794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383827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17312D5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4A4D38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254682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B2C157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53FDDF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E32B92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671642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D1B74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BA8EF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1C16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36FB7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EC39B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3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85FCD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DE25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328C525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59B54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459C29C0"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C3F9C8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F641D5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7EC56A1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683E10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C5BA58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2E9EE8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036FA921"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DB7F76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314FD4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FA8F1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6D8A6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950B2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76362FB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8916A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3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Superintendência de Limpeza Urbana de Belo Horizonte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E7A38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7D0C09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16.673-998/0001-25</w:t>
            </w:r>
          </w:p>
        </w:tc>
      </w:tr>
      <w:tr w:rsidR="00FC6E56" w:rsidRPr="000276CB" w14:paraId="7E61F6D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C71AF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Tupis, </w:t>
            </w:r>
            <w:ins w:id="233"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149</w:t>
            </w:r>
          </w:p>
        </w:tc>
      </w:tr>
      <w:tr w:rsidR="00FC6E56" w:rsidRPr="00FC6E56" w14:paraId="68FEBECC"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F47FEE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80AF1E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11° e 12° andares</w:t>
            </w:r>
          </w:p>
        </w:tc>
        <w:tc>
          <w:tcPr>
            <w:tcW w:w="1338" w:type="dxa"/>
            <w:gridSpan w:val="4"/>
            <w:tcBorders>
              <w:top w:val="single" w:sz="4" w:space="0" w:color="auto"/>
              <w:left w:val="single" w:sz="4" w:space="0" w:color="auto"/>
              <w:bottom w:val="single" w:sz="4" w:space="0" w:color="auto"/>
              <w:right w:val="single" w:sz="4" w:space="0" w:color="auto"/>
            </w:tcBorders>
          </w:tcPr>
          <w:p w14:paraId="36EF3323"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189A81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9028D8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1FBD0E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48A007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D419BB1"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Arial" w:hAnsi="Arial" w:cs="Arial"/>
                <w:color w:val="000000"/>
                <w:sz w:val="15"/>
                <w:szCs w:val="15"/>
                <w:shd w:val="clear" w:color="auto" w:fill="FFFFFF"/>
              </w:rPr>
              <w:t>30190-060</w:t>
            </w:r>
          </w:p>
        </w:tc>
      </w:tr>
      <w:tr w:rsidR="00FC6E56" w:rsidRPr="00FC6E56" w14:paraId="3472174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EA8EB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0889B3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7F441A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4A4430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B728C7"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maio de 1998</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w:t>
            </w:r>
            <w:r w:rsidRPr="00FC6E56">
              <w:rPr>
                <w:rFonts w:ascii="Tahoma" w:hAnsi="Tahoma" w:cs="Tahoma"/>
                <w:bCs/>
                <w:color w:val="000000"/>
                <w:sz w:val="16"/>
                <w:szCs w:val="16"/>
                <w:lang w:val="pt-BR"/>
              </w:rPr>
              <w:t xml:space="preserve">3º andar (559,50 m² de área coberta e 1.050,00m² de área descoberta); 4º andar- Conj. 401 (279,75m²), mais área de 280m²; 5º andar (559,50m²); 6º andar (559,50m²); 7º andar (559,50 m²); 8º andar (559,50 m²) do Ed. Veneza mais 26 vagas de garagem no subsolo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Veneza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7D58E5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ACD44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7A3F6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75289D" w14:textId="0A3F4DE3"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R$ 2.280.000,00(dois milhões, duzentos e oitenta mil</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34" w:author="Autor" w:date="2014-12-19T17:28:00Z">
              <w:r w:rsidR="004309D7" w:rsidRPr="00933436">
                <w:rPr>
                  <w:rFonts w:ascii="Tahoma" w:hAnsi="Tahoma" w:cs="Tahoma"/>
                  <w:bCs/>
                  <w:color w:val="000000"/>
                  <w:sz w:val="16"/>
                  <w:szCs w:val="16"/>
                  <w:lang w:val="pt-BR"/>
                </w:rPr>
                <w:delText>17</w:delText>
              </w:r>
            </w:del>
            <w:ins w:id="23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34988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4612B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9F5B6F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FAAE1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57A7E3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782EC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7DE8ABB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EC2655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62B6124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B080DD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210C84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8E1019F"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01/05/1998 a 30/06/2016.</w:t>
            </w:r>
          </w:p>
        </w:tc>
      </w:tr>
      <w:tr w:rsidR="00FC6E56" w:rsidRPr="000276CB" w14:paraId="785D395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F07220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7FB25B15" w14:textId="399BAF11"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R$ 2.280.000,00(dois milhões, duzentos e oitenta mil</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36" w:author="Autor" w:date="2014-12-19T17:28:00Z">
              <w:r w:rsidR="004309D7" w:rsidRPr="00933436">
                <w:rPr>
                  <w:rFonts w:ascii="Tahoma" w:hAnsi="Tahoma" w:cs="Tahoma"/>
                  <w:bCs/>
                  <w:color w:val="000000"/>
                  <w:sz w:val="16"/>
                  <w:szCs w:val="16"/>
                  <w:lang w:val="pt-BR"/>
                </w:rPr>
                <w:delText>17</w:delText>
              </w:r>
            </w:del>
            <w:ins w:id="23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D00C1B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B6D195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1372FA8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19 (dezenove) parcelas mensais e sucessivas,</w:t>
            </w:r>
            <w:ins w:id="23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R$ 120.000,00 (cento e vinte mil reais), sendo que esse valor será reajustado conforme item 7.4 abaixo.</w:t>
            </w:r>
          </w:p>
        </w:tc>
      </w:tr>
      <w:tr w:rsidR="00FC6E56" w:rsidRPr="00FC6E56" w14:paraId="7E67649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11357D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E1D202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7DCD7A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F8AC85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A33FF7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junho de 2016.</w:t>
            </w:r>
          </w:p>
        </w:tc>
      </w:tr>
      <w:tr w:rsidR="00FC6E56" w:rsidRPr="000276CB" w14:paraId="72F17F7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E4A87A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C41CA10"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0BEBBF2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5B49050"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B112600"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6E10ACB4" w14:textId="77777777" w:rsidR="00FC6E56" w:rsidRPr="00FC6E56" w:rsidRDefault="00FC6E56" w:rsidP="00FC6E56">
      <w:pPr>
        <w:widowControl/>
        <w:rPr>
          <w:rFonts w:ascii="Tahoma" w:eastAsia="Times New Roman" w:hAnsi="Tahoma" w:cs="Tahoma"/>
          <w:sz w:val="16"/>
          <w:szCs w:val="16"/>
          <w:lang w:val="pt-BR" w:eastAsia="pt-BR"/>
        </w:rPr>
      </w:pPr>
    </w:p>
    <w:p w14:paraId="10BE736C"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7288723C"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55EBDC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EA3DA21"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7EF4059E" w14:textId="24980275"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39" w:author="Autor" w:date="2014-12-19T17:28:00Z">
              <w:r w:rsidR="004309D7" w:rsidRPr="00933436">
                <w:rPr>
                  <w:rFonts w:ascii="Tahoma" w:hAnsi="Tahoma" w:cs="Tahoma"/>
                  <w:bCs/>
                  <w:color w:val="000000"/>
                  <w:sz w:val="16"/>
                  <w:szCs w:val="16"/>
                  <w:lang w:val="pt-BR"/>
                </w:rPr>
                <w:delText>17</w:delText>
              </w:r>
            </w:del>
            <w:ins w:id="24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00904D0"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7793611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C0125A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30E06E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4C2ABAC8"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019</w:t>
            </w:r>
          </w:p>
        </w:tc>
        <w:tc>
          <w:tcPr>
            <w:tcW w:w="2767" w:type="dxa"/>
            <w:gridSpan w:val="5"/>
            <w:tcBorders>
              <w:top w:val="single" w:sz="4" w:space="0" w:color="auto"/>
              <w:left w:val="single" w:sz="4" w:space="0" w:color="auto"/>
              <w:bottom w:val="single" w:sz="4" w:space="0" w:color="auto"/>
              <w:right w:val="single" w:sz="4" w:space="0" w:color="auto"/>
            </w:tcBorders>
          </w:tcPr>
          <w:p w14:paraId="1E4C6AB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4A6DA1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B2E552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0A676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A93E20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84A3F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2A28D9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52D42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CFDF5E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1E2855"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56914E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5CEB10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2CF0E0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B54D6B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0BCEA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A89155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804740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DE4576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BFA1E5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56A456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8F60FF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BC82A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5A35A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5A114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12144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7FCE40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99869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4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16429A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86A3B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EC2A6E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370B8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77356C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C89590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C2990C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1A4DCD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CB9122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22FB1BA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661485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D21D81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66B24E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5103117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D51E9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DF76B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C3072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67C3012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7F4DCA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4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Município de Belo Horizonte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EE9DC9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0F743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18.715.383/0001-40</w:t>
            </w:r>
          </w:p>
        </w:tc>
      </w:tr>
      <w:tr w:rsidR="00FC6E56" w:rsidRPr="000276CB" w14:paraId="75FDD3B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C03D55" w14:textId="76A30FD4"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Av.</w:t>
            </w:r>
            <w:ins w:id="243"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Afonso Pena,</w:t>
            </w:r>
            <w:ins w:id="244"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n</w:t>
            </w:r>
            <w:del w:id="245" w:author="Autor" w:date="2014-12-19T17:28:00Z">
              <w:r w:rsidR="00504BA5">
                <w:rPr>
                  <w:rFonts w:ascii="Tahoma" w:hAnsi="Tahoma" w:cs="Tahoma"/>
                  <w:bCs/>
                  <w:noProof/>
                  <w:color w:val="000000"/>
                  <w:sz w:val="16"/>
                  <w:szCs w:val="16"/>
                  <w:lang w:val="pt-BR"/>
                </w:rPr>
                <w:delText>°</w:delText>
              </w:r>
            </w:del>
            <w:ins w:id="246"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2336</w:t>
            </w:r>
            <w:ins w:id="247"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 Bairro Funcionários</w:t>
            </w:r>
          </w:p>
        </w:tc>
      </w:tr>
      <w:tr w:rsidR="00FC6E56" w:rsidRPr="00FC6E56" w14:paraId="6D2F1330"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5B0452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6591CF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N/A</w:t>
            </w:r>
          </w:p>
        </w:tc>
        <w:tc>
          <w:tcPr>
            <w:tcW w:w="1338" w:type="dxa"/>
            <w:gridSpan w:val="4"/>
            <w:tcBorders>
              <w:top w:val="single" w:sz="4" w:space="0" w:color="auto"/>
              <w:left w:val="single" w:sz="4" w:space="0" w:color="auto"/>
              <w:bottom w:val="single" w:sz="4" w:space="0" w:color="auto"/>
              <w:right w:val="single" w:sz="4" w:space="0" w:color="auto"/>
            </w:tcBorders>
          </w:tcPr>
          <w:p w14:paraId="53B913FC"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E4085E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C5D190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A96DB9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8722D5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F41DFB0"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30.130-003</w:t>
            </w:r>
          </w:p>
        </w:tc>
      </w:tr>
      <w:tr w:rsidR="00FC6E56" w:rsidRPr="00FC6E56" w14:paraId="189B9EE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20017B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94C7E4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52AE2D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ED8E95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94A05E"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11 de novembro de 2013</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9º e 10º andar (área aprox de cada andar 560 m²) no Edifício </w:t>
            </w:r>
            <w:r w:rsidRPr="00FC6E56">
              <w:rPr>
                <w:rFonts w:ascii="Tahoma" w:hAnsi="Tahoma" w:cs="Tahoma"/>
                <w:bCs/>
                <w:color w:val="000000"/>
                <w:sz w:val="16"/>
                <w:szCs w:val="16"/>
                <w:lang w:val="pt-BR"/>
              </w:rPr>
              <w:t>Veneza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7E573E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7BF15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EE70CD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9D8AEB" w14:textId="68A3233C"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614.822,00 </w:t>
            </w:r>
            <w:r w:rsidRPr="00FC6E56">
              <w:rPr>
                <w:rFonts w:ascii="Tahoma" w:hAnsi="Tahoma" w:cs="Tahoma"/>
                <w:color w:val="000000"/>
                <w:sz w:val="16"/>
                <w:szCs w:val="16"/>
                <w:lang w:val="pt-BR"/>
              </w:rPr>
              <w:t>(seiscentos e quatorze mil, oitocentos e vinte e dois</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48" w:author="Autor" w:date="2014-12-19T17:28:00Z">
              <w:r w:rsidR="004309D7" w:rsidRPr="00933436">
                <w:rPr>
                  <w:rFonts w:ascii="Tahoma" w:hAnsi="Tahoma" w:cs="Tahoma"/>
                  <w:bCs/>
                  <w:color w:val="000000"/>
                  <w:sz w:val="16"/>
                  <w:szCs w:val="16"/>
                  <w:lang w:val="pt-BR"/>
                </w:rPr>
                <w:delText>17</w:delText>
              </w:r>
            </w:del>
            <w:ins w:id="24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0A0D8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E4B28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D4DEEA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59AC39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0D2482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C8D64F" w14:textId="558BB24D"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xml:space="preserve">, objeto das matrículas </w:t>
            </w:r>
            <w:del w:id="250" w:author="Autor" w:date="2014-12-19T17:28:00Z">
              <w:r w:rsidR="004309D7" w:rsidRPr="00933436">
                <w:rPr>
                  <w:rFonts w:ascii="Tahoma" w:hAnsi="Tahoma" w:cs="Tahoma"/>
                  <w:bCs/>
                  <w:color w:val="000000"/>
                  <w:sz w:val="16"/>
                  <w:szCs w:val="16"/>
                  <w:lang w:val="pt-BR"/>
                </w:rPr>
                <w:delText>nº23078</w:delText>
              </w:r>
            </w:del>
            <w:ins w:id="251" w:author="Autor" w:date="2014-12-19T17:28:00Z">
              <w:r w:rsidRPr="00FC6E56">
                <w:rPr>
                  <w:rFonts w:ascii="Tahoma" w:hAnsi="Tahoma" w:cs="Tahoma"/>
                  <w:bCs/>
                  <w:color w:val="000000"/>
                  <w:sz w:val="16"/>
                  <w:szCs w:val="16"/>
                  <w:lang w:val="pt-BR"/>
                </w:rPr>
                <w:t>n.º 23078</w:t>
              </w:r>
            </w:ins>
            <w:r w:rsidRPr="00FC6E56">
              <w:rPr>
                <w:rFonts w:ascii="Tahoma" w:hAnsi="Tahoma" w:cs="Tahoma"/>
                <w:bCs/>
                <w:color w:val="000000"/>
                <w:sz w:val="16"/>
                <w:szCs w:val="16"/>
                <w:lang w:val="pt-BR"/>
              </w:rPr>
              <w:t xml:space="preserve"> e 6389 do 2º Registro de Imóveis da Cidade de Belo Horizonte, Minas Gerais.</w:t>
            </w:r>
          </w:p>
        </w:tc>
      </w:tr>
      <w:tr w:rsidR="00FC6E56" w:rsidRPr="00FC6E56" w14:paraId="1BC2CC8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27B80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54CB713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9ADF4D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B2E364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56E63C8E"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11/11/2013 a 10/05/2016.</w:t>
            </w:r>
          </w:p>
        </w:tc>
      </w:tr>
      <w:tr w:rsidR="00FC6E56" w:rsidRPr="000276CB" w14:paraId="0B6A0AC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196D37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23B63A2" w14:textId="6B44175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614.822,00 </w:t>
            </w:r>
            <w:r w:rsidRPr="00FC6E56">
              <w:rPr>
                <w:rFonts w:ascii="Tahoma" w:hAnsi="Tahoma" w:cs="Tahoma"/>
                <w:color w:val="000000"/>
                <w:sz w:val="16"/>
                <w:szCs w:val="16"/>
                <w:lang w:val="pt-BR"/>
              </w:rPr>
              <w:t>(seiscentos e quatorze mil, oitocentos e vinte e dois</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52" w:author="Autor" w:date="2014-12-19T17:28:00Z">
              <w:r w:rsidR="004309D7" w:rsidRPr="00933436">
                <w:rPr>
                  <w:rFonts w:ascii="Tahoma" w:hAnsi="Tahoma" w:cs="Tahoma"/>
                  <w:bCs/>
                  <w:color w:val="000000"/>
                  <w:sz w:val="16"/>
                  <w:szCs w:val="16"/>
                  <w:lang w:val="pt-BR"/>
                </w:rPr>
                <w:delText>17</w:delText>
              </w:r>
            </w:del>
            <w:ins w:id="25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C97958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2D54B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2C17EAC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17 (dezessete) parcelas mensais e sucessivas,</w:t>
            </w:r>
            <w:ins w:id="254"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R$ 36.166,00 (trinta e seis mil e cento e sessenta e seis reais), sendo que esse valor será reajustado conforme item 7.4 abaixo.</w:t>
            </w:r>
          </w:p>
        </w:tc>
      </w:tr>
      <w:tr w:rsidR="00FC6E56" w:rsidRPr="00FC6E56" w14:paraId="53B6A46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E4F90A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D6DADE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DFD868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0CE09E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B5F319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10 de maio de 2016.</w:t>
            </w:r>
          </w:p>
        </w:tc>
      </w:tr>
      <w:tr w:rsidR="00FC6E56" w:rsidRPr="000276CB" w14:paraId="1D5E076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21ED6B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420E781"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7B7EAA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B4F7F9E"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73DFB1E1"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5B1709E" w14:textId="77777777" w:rsidR="00FC6E56" w:rsidRPr="00FC6E56" w:rsidRDefault="00FC6E56" w:rsidP="00FC6E56">
      <w:pPr>
        <w:widowControl/>
        <w:rPr>
          <w:rFonts w:ascii="Tahoma" w:eastAsia="Times New Roman" w:hAnsi="Tahoma" w:cs="Tahoma"/>
          <w:sz w:val="16"/>
          <w:szCs w:val="16"/>
          <w:lang w:val="pt-BR" w:eastAsia="pt-BR"/>
        </w:rPr>
      </w:pPr>
    </w:p>
    <w:p w14:paraId="533A2B79"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C90DDA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9A2A522"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6FA603EF"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EF1C7F5" w14:textId="2E3FC5D0"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55" w:author="Autor" w:date="2014-12-19T17:28:00Z">
              <w:r w:rsidR="004309D7" w:rsidRPr="00933436">
                <w:rPr>
                  <w:rFonts w:ascii="Tahoma" w:hAnsi="Tahoma" w:cs="Tahoma"/>
                  <w:bCs/>
                  <w:color w:val="000000"/>
                  <w:sz w:val="16"/>
                  <w:szCs w:val="16"/>
                  <w:lang w:val="pt-BR"/>
                </w:rPr>
                <w:delText>17</w:delText>
              </w:r>
            </w:del>
            <w:ins w:id="256"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6948C93"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C93BC0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5AA18ED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2F1CBB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111FE2E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020</w:t>
            </w:r>
          </w:p>
        </w:tc>
        <w:tc>
          <w:tcPr>
            <w:tcW w:w="2767" w:type="dxa"/>
            <w:gridSpan w:val="5"/>
            <w:tcBorders>
              <w:top w:val="single" w:sz="4" w:space="0" w:color="auto"/>
              <w:left w:val="single" w:sz="4" w:space="0" w:color="auto"/>
              <w:bottom w:val="single" w:sz="4" w:space="0" w:color="auto"/>
              <w:right w:val="single" w:sz="4" w:space="0" w:color="auto"/>
            </w:tcBorders>
          </w:tcPr>
          <w:p w14:paraId="0F5061B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9C21B0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0C946C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E1CED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695FD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AE1CD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8551A6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29740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13E92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E34799"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0CA33FA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840AE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EB6515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DCE77B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4D34C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5938D31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405F4A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387EE2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0C84AA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EE3AAA7"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F1689E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FF335A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5A72C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7FE260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5D57C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39DC11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C06544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57"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1A20E23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A903A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0029A61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934E2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1AC882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8D50F6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0BDB15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849890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819FE3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83AB6A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F7DC9A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07AD9E1B"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A97192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51223D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EFB5E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E05370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91EB8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46F084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1D5FC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58" w:author="Autor" w:date="2014-12-19T17:28:00Z">
              <w:r w:rsidRPr="00FC6E56">
                <w:rPr>
                  <w:rFonts w:ascii="Tahoma" w:hAnsi="Tahoma" w:cs="Tahoma"/>
                  <w:color w:val="000000"/>
                  <w:sz w:val="16"/>
                  <w:szCs w:val="16"/>
                  <w:lang w:val="pt-BR"/>
                </w:rPr>
                <w:t xml:space="preserve"> </w:t>
              </w:r>
            </w:ins>
            <w:r w:rsidRPr="00FC6E56">
              <w:rPr>
                <w:rFonts w:ascii="Tahoma" w:hAnsi="Tahoma" w:cs="Tahoma"/>
                <w:b/>
                <w:color w:val="000000"/>
                <w:sz w:val="16"/>
                <w:szCs w:val="16"/>
                <w:lang w:val="pt-BR"/>
              </w:rPr>
              <w:t>Felipe Fernando de Faria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B7CB8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08AA5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CPF/MF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370.422.348-47</w:t>
            </w:r>
          </w:p>
        </w:tc>
      </w:tr>
      <w:tr w:rsidR="00FC6E56" w:rsidRPr="000276CB" w14:paraId="2F1B7BE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C1FD3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Vitória Regia,</w:t>
            </w:r>
            <w:ins w:id="259"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n°1300</w:t>
            </w:r>
            <w:ins w:id="260" w:author="Autor" w:date="2014-12-19T17:28:00Z">
              <w:r w:rsidRPr="00FC6E56">
                <w:rPr>
                  <w:rFonts w:ascii="Tahoma" w:hAnsi="Tahoma" w:cs="Tahoma"/>
                  <w:bCs/>
                  <w:noProof/>
                  <w:color w:val="000000"/>
                  <w:sz w:val="16"/>
                  <w:szCs w:val="16"/>
                  <w:lang w:val="pt-BR"/>
                </w:rPr>
                <w:t xml:space="preserve"> – Bairro Campestre</w:t>
              </w:r>
            </w:ins>
          </w:p>
        </w:tc>
      </w:tr>
      <w:tr w:rsidR="00FC6E56" w:rsidRPr="00FC6E56" w14:paraId="3AAA77D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C6CEF6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A2871B9" w14:textId="5F947D60" w:rsidR="00FC6E56" w:rsidRPr="00FC6E56" w:rsidRDefault="00DB74AE" w:rsidP="00FC6E56">
            <w:pPr>
              <w:spacing w:before="20" w:after="20"/>
              <w:rPr>
                <w:rFonts w:ascii="Tahoma" w:hAnsi="Tahoma" w:cs="Tahoma"/>
                <w:color w:val="000000"/>
                <w:sz w:val="16"/>
                <w:szCs w:val="16"/>
                <w:lang w:val="pt-BR"/>
              </w:rPr>
            </w:pPr>
            <w:del w:id="261" w:author="Autor" w:date="2014-12-19T17:28:00Z">
              <w:r>
                <w:rPr>
                  <w:rFonts w:ascii="Tahoma" w:hAnsi="Tahoma" w:cs="Tahoma"/>
                  <w:color w:val="000000"/>
                  <w:sz w:val="16"/>
                  <w:szCs w:val="16"/>
                  <w:lang w:val="pt-BR"/>
                </w:rPr>
                <w:delText>Apt192,bloco</w:delText>
              </w:r>
            </w:del>
            <w:ins w:id="262" w:author="Autor" w:date="2014-12-19T17:28:00Z">
              <w:r w:rsidR="00FC6E56" w:rsidRPr="00FC6E56">
                <w:rPr>
                  <w:rFonts w:ascii="Tahoma" w:hAnsi="Tahoma" w:cs="Tahoma"/>
                  <w:color w:val="000000"/>
                  <w:sz w:val="16"/>
                  <w:szCs w:val="16"/>
                  <w:lang w:val="pt-BR"/>
                </w:rPr>
                <w:t>Apto. 192, Bloco</w:t>
              </w:r>
            </w:ins>
            <w:r w:rsidR="00FC6E56" w:rsidRPr="00FC6E56">
              <w:rPr>
                <w:rFonts w:ascii="Tahoma" w:hAnsi="Tahoma" w:cs="Tahoma"/>
                <w:color w:val="000000"/>
                <w:sz w:val="16"/>
                <w:szCs w:val="16"/>
                <w:lang w:val="pt-BR"/>
              </w:rPr>
              <w:t xml:space="preserve"> B</w:t>
            </w:r>
          </w:p>
        </w:tc>
        <w:tc>
          <w:tcPr>
            <w:tcW w:w="1338" w:type="dxa"/>
            <w:gridSpan w:val="4"/>
            <w:tcBorders>
              <w:top w:val="single" w:sz="4" w:space="0" w:color="auto"/>
              <w:left w:val="single" w:sz="4" w:space="0" w:color="auto"/>
              <w:bottom w:val="single" w:sz="4" w:space="0" w:color="auto"/>
              <w:right w:val="single" w:sz="4" w:space="0" w:color="auto"/>
            </w:tcBorders>
          </w:tcPr>
          <w:p w14:paraId="4C9F87FE"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F31078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Santo André</w:t>
            </w:r>
          </w:p>
        </w:tc>
        <w:tc>
          <w:tcPr>
            <w:tcW w:w="709" w:type="dxa"/>
            <w:tcBorders>
              <w:top w:val="single" w:sz="4" w:space="0" w:color="auto"/>
              <w:left w:val="single" w:sz="4" w:space="0" w:color="auto"/>
              <w:bottom w:val="single" w:sz="4" w:space="0" w:color="auto"/>
              <w:right w:val="single" w:sz="4" w:space="0" w:color="auto"/>
            </w:tcBorders>
          </w:tcPr>
          <w:p w14:paraId="36FB4B6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1882AB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SP</w:t>
            </w:r>
          </w:p>
        </w:tc>
        <w:tc>
          <w:tcPr>
            <w:tcW w:w="709" w:type="dxa"/>
            <w:gridSpan w:val="2"/>
            <w:tcBorders>
              <w:top w:val="single" w:sz="4" w:space="0" w:color="auto"/>
              <w:left w:val="single" w:sz="4" w:space="0" w:color="auto"/>
              <w:bottom w:val="single" w:sz="4" w:space="0" w:color="auto"/>
              <w:right w:val="single" w:sz="4" w:space="0" w:color="auto"/>
            </w:tcBorders>
          </w:tcPr>
          <w:p w14:paraId="3FDCBF0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29A0B26"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09.080-320</w:t>
            </w:r>
          </w:p>
        </w:tc>
      </w:tr>
      <w:tr w:rsidR="00FC6E56" w:rsidRPr="00FC6E56" w14:paraId="592866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C42E1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2C4B8C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FF35E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D813B9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F1E23F"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25 de março de 2014, </w:t>
            </w:r>
            <w:r w:rsidRPr="00FC6E56">
              <w:rPr>
                <w:rFonts w:ascii="Tahoma" w:hAnsi="Tahoma" w:cs="Tahoma"/>
                <w:color w:val="000000"/>
                <w:sz w:val="16"/>
                <w:szCs w:val="16"/>
                <w:lang w:val="pt-BR"/>
              </w:rPr>
              <w:t>por meio do qual a Emitente locou 11º andar do Ed. Veneza e 04 vagas de garagem no 2o andar do mesmo edifíciono Edifício Veneza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038EDEF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D7EC3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3D082F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0B83EB" w14:textId="5E9AAA48"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481.600,00 </w:t>
            </w:r>
            <w:r w:rsidRPr="00FC6E56">
              <w:rPr>
                <w:rFonts w:ascii="Tahoma" w:hAnsi="Tahoma" w:cs="Tahoma"/>
                <w:color w:val="000000"/>
                <w:sz w:val="16"/>
                <w:szCs w:val="16"/>
                <w:lang w:val="pt-BR"/>
              </w:rPr>
              <w:t>(quatrocentos e oitenta e um mil e seiscentos</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63" w:author="Autor" w:date="2014-12-19T17:28:00Z">
              <w:r w:rsidR="004309D7" w:rsidRPr="00933436">
                <w:rPr>
                  <w:rFonts w:ascii="Tahoma" w:hAnsi="Tahoma" w:cs="Tahoma"/>
                  <w:bCs/>
                  <w:color w:val="000000"/>
                  <w:sz w:val="16"/>
                  <w:szCs w:val="16"/>
                  <w:lang w:val="pt-BR"/>
                </w:rPr>
                <w:delText>17</w:delText>
              </w:r>
            </w:del>
            <w:ins w:id="26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86EE9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3D519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4D93E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04FFE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AEAB2A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3E52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nº23078 e 6389 do 2º Registro de Imóveis da Cidade de Belo Horizonte, Minas Gerais.</w:t>
            </w:r>
          </w:p>
        </w:tc>
      </w:tr>
      <w:tr w:rsidR="00FC6E56" w:rsidRPr="00FC6E56" w14:paraId="2260D1A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8D43D4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13ED43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25C32D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7587F1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9105366"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25/03/2014 a 24/03/2017.</w:t>
            </w:r>
          </w:p>
        </w:tc>
      </w:tr>
      <w:tr w:rsidR="00FC6E56" w:rsidRPr="000276CB" w14:paraId="47A4169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6164FB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0FC3C59" w14:textId="6E83874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481.600,00 </w:t>
            </w:r>
            <w:r w:rsidRPr="00FC6E56">
              <w:rPr>
                <w:rFonts w:ascii="Tahoma" w:hAnsi="Tahoma" w:cs="Tahoma"/>
                <w:color w:val="000000"/>
                <w:sz w:val="16"/>
                <w:szCs w:val="16"/>
                <w:lang w:val="pt-BR"/>
              </w:rPr>
              <w:t>(quatrocentos e oitenta e um mil e seiscentos</w:t>
            </w:r>
            <w:r w:rsidRPr="00FC6E56">
              <w:rPr>
                <w:rFonts w:ascii="Tahoma" w:hAnsi="Tahoma" w:cs="Tahoma"/>
                <w:bCs/>
                <w:noProof/>
                <w:color w:val="000000"/>
                <w:sz w:val="16"/>
                <w:szCs w:val="16"/>
                <w:lang w:val="pt-BR"/>
              </w:rPr>
              <w:t xml:space="preserve"> reais</w:t>
            </w:r>
            <w:r w:rsidRPr="00FC6E56">
              <w:rPr>
                <w:rFonts w:ascii="Tahoma" w:hAnsi="Tahoma" w:cs="Tahoma"/>
                <w:color w:val="000000"/>
                <w:sz w:val="16"/>
                <w:szCs w:val="16"/>
                <w:lang w:val="pt-BR"/>
              </w:rPr>
              <w:t xml:space="preserve">), em </w:t>
            </w:r>
            <w:del w:id="265" w:author="Autor" w:date="2014-12-19T17:28:00Z">
              <w:r w:rsidR="004309D7" w:rsidRPr="00933436">
                <w:rPr>
                  <w:rFonts w:ascii="Tahoma" w:hAnsi="Tahoma" w:cs="Tahoma"/>
                  <w:bCs/>
                  <w:color w:val="000000"/>
                  <w:sz w:val="16"/>
                  <w:szCs w:val="16"/>
                  <w:lang w:val="pt-BR"/>
                </w:rPr>
                <w:delText>17</w:delText>
              </w:r>
            </w:del>
            <w:ins w:id="26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DE2202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D04A80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6AE0AD3"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bCs/>
                <w:color w:val="000000"/>
                <w:sz w:val="16"/>
                <w:szCs w:val="16"/>
                <w:lang w:val="pt-BR"/>
              </w:rPr>
              <w:t>28 (vinte e oito) parcelas mensais e sucessivas,</w:t>
            </w:r>
            <w:ins w:id="267"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R$ 17.200,00 (dezessete mil e duzentos reais), sendo que esse valor será reajustado conforme item 7.4 abaixo.</w:t>
            </w:r>
          </w:p>
        </w:tc>
      </w:tr>
      <w:tr w:rsidR="00FC6E56" w:rsidRPr="00FC6E56" w14:paraId="38CBFF8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6F99B9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60D3CF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5595A7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517717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F694A6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24 de março de 2017.</w:t>
            </w:r>
          </w:p>
        </w:tc>
      </w:tr>
      <w:tr w:rsidR="00FC6E56" w:rsidRPr="000276CB" w14:paraId="020C5C4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FF1696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B65F8F3"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3B52F9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3C7C50"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E79DA3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8EFBC3A" w14:textId="77777777" w:rsidR="00FC6E56" w:rsidRPr="00FC6E56" w:rsidRDefault="00FC6E56" w:rsidP="00FC6E56">
      <w:pPr>
        <w:widowControl/>
        <w:rPr>
          <w:rFonts w:ascii="Tahoma" w:eastAsia="Times New Roman" w:hAnsi="Tahoma" w:cs="Tahoma"/>
          <w:sz w:val="16"/>
          <w:szCs w:val="16"/>
          <w:lang w:val="pt-BR" w:eastAsia="pt-BR"/>
        </w:rPr>
      </w:pPr>
    </w:p>
    <w:p w14:paraId="6014C70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03D27B2"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182415B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3B629DFF"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1540B2A" w14:textId="46E8FFE3"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68" w:author="Autor" w:date="2014-12-19T17:28:00Z">
              <w:r w:rsidR="004309D7" w:rsidRPr="00933436">
                <w:rPr>
                  <w:rFonts w:ascii="Tahoma" w:hAnsi="Tahoma" w:cs="Tahoma"/>
                  <w:bCs/>
                  <w:color w:val="000000"/>
                  <w:sz w:val="16"/>
                  <w:szCs w:val="16"/>
                  <w:lang w:val="pt-BR"/>
                </w:rPr>
                <w:delText>17</w:delText>
              </w:r>
            </w:del>
            <w:ins w:id="269"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D8846C3"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5289E8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257344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67C81D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18D37D2"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021</w:t>
            </w:r>
          </w:p>
        </w:tc>
        <w:tc>
          <w:tcPr>
            <w:tcW w:w="2767" w:type="dxa"/>
            <w:gridSpan w:val="5"/>
            <w:tcBorders>
              <w:top w:val="single" w:sz="4" w:space="0" w:color="auto"/>
              <w:left w:val="single" w:sz="4" w:space="0" w:color="auto"/>
              <w:bottom w:val="single" w:sz="4" w:space="0" w:color="auto"/>
              <w:right w:val="single" w:sz="4" w:space="0" w:color="auto"/>
            </w:tcBorders>
          </w:tcPr>
          <w:p w14:paraId="11A347A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000E61A"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237123C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0FA67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6F3DEF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76645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5BABE8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BD1AD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342E1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2B615C"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E389BF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E4590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0944145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CC4299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C7BB3E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0B0C9E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93DA25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C89C92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CF5FBE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3CDFC5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055DE7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41240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CCD4F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BC121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4045C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3CEF718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321F8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70"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7185E36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E4185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9CDE01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7273B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DB176B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A19A29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47EB64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C2453B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8AD09C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215CA66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A69981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FFD555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4BEFB0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016C08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241A6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38466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E501D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0917EDA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50BAB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71"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Art d´Oro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57D3D21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05CE9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02.889.479/0001-94</w:t>
            </w:r>
          </w:p>
        </w:tc>
      </w:tr>
      <w:tr w:rsidR="00FC6E56" w:rsidRPr="000276CB" w14:paraId="692A6B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2FCF2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Tenente Garro, n.º 118</w:t>
            </w:r>
          </w:p>
        </w:tc>
      </w:tr>
      <w:tr w:rsidR="00FC6E56" w:rsidRPr="00FC6E56" w14:paraId="2E4C9FB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B6CC13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63C146C" w14:textId="73AD8CB1"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12° e </w:t>
            </w:r>
            <w:del w:id="272" w:author="Autor" w:date="2014-12-19T17:28:00Z">
              <w:r w:rsidR="00DB74AE">
                <w:rPr>
                  <w:rFonts w:ascii="Tahoma" w:hAnsi="Tahoma" w:cs="Tahoma"/>
                  <w:color w:val="000000"/>
                  <w:sz w:val="16"/>
                  <w:szCs w:val="16"/>
                  <w:lang w:val="pt-BR"/>
                </w:rPr>
                <w:delText xml:space="preserve"> </w:delText>
              </w:r>
            </w:del>
            <w:r w:rsidRPr="00FC6E56">
              <w:rPr>
                <w:rFonts w:ascii="Tahoma" w:hAnsi="Tahoma" w:cs="Tahoma"/>
                <w:color w:val="000000"/>
                <w:sz w:val="16"/>
                <w:szCs w:val="16"/>
                <w:lang w:val="pt-BR"/>
              </w:rPr>
              <w:t>13° andares</w:t>
            </w:r>
          </w:p>
        </w:tc>
        <w:tc>
          <w:tcPr>
            <w:tcW w:w="1338" w:type="dxa"/>
            <w:gridSpan w:val="4"/>
            <w:tcBorders>
              <w:top w:val="single" w:sz="4" w:space="0" w:color="auto"/>
              <w:left w:val="single" w:sz="4" w:space="0" w:color="auto"/>
              <w:bottom w:val="single" w:sz="4" w:space="0" w:color="auto"/>
              <w:right w:val="single" w:sz="4" w:space="0" w:color="auto"/>
            </w:tcBorders>
          </w:tcPr>
          <w:p w14:paraId="39E83FBD"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DE1FA9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157774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386D0E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608208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0D4C9BF"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30.240-360</w:t>
            </w:r>
          </w:p>
        </w:tc>
      </w:tr>
      <w:tr w:rsidR="00FC6E56" w:rsidRPr="00FC6E56" w14:paraId="05531F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C982F1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141606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E3E12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E0486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1BEA9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 de abril de 2012, </w:t>
            </w:r>
            <w:r w:rsidRPr="00FC6E56">
              <w:rPr>
                <w:rFonts w:ascii="Tahoma" w:hAnsi="Tahoma" w:cs="Tahoma"/>
                <w:color w:val="000000"/>
                <w:sz w:val="16"/>
                <w:szCs w:val="16"/>
                <w:lang w:val="pt-BR"/>
              </w:rPr>
              <w:t xml:space="preserve">por meio do qual a Emitente locou Unidade 1201no Edifício </w:t>
            </w:r>
            <w:r w:rsidRPr="00FC6E56">
              <w:rPr>
                <w:rFonts w:ascii="Tahoma" w:hAnsi="Tahoma" w:cs="Tahoma"/>
                <w:bCs/>
                <w:color w:val="000000"/>
                <w:sz w:val="16"/>
                <w:szCs w:val="16"/>
                <w:lang w:val="pt-BR"/>
              </w:rPr>
              <w:t>Veneza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F25B06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B2DF1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8A421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3EC3B1B" w14:textId="63FB4B59"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45.678,52 </w:t>
            </w:r>
            <w:r w:rsidRPr="00FC6E56">
              <w:rPr>
                <w:rFonts w:ascii="Tahoma" w:hAnsi="Tahoma" w:cs="Tahoma"/>
                <w:color w:val="000000"/>
                <w:sz w:val="16"/>
                <w:szCs w:val="16"/>
                <w:lang w:val="pt-BR"/>
              </w:rPr>
              <w:t>(quarenta e cinco mil, seiscentos e setenta e oito r</w:t>
            </w:r>
            <w:r w:rsidRPr="00FC6E56">
              <w:rPr>
                <w:rFonts w:ascii="Tahoma" w:hAnsi="Tahoma" w:cs="Tahoma"/>
                <w:bCs/>
                <w:noProof/>
                <w:color w:val="000000"/>
                <w:sz w:val="16"/>
                <w:szCs w:val="16"/>
                <w:lang w:val="pt-BR"/>
              </w:rPr>
              <w:t>eais e cinquenta e dois centavos</w:t>
            </w:r>
            <w:r w:rsidRPr="00FC6E56">
              <w:rPr>
                <w:rFonts w:ascii="Tahoma" w:hAnsi="Tahoma" w:cs="Tahoma"/>
                <w:color w:val="000000"/>
                <w:sz w:val="16"/>
                <w:szCs w:val="16"/>
                <w:lang w:val="pt-BR"/>
              </w:rPr>
              <w:t xml:space="preserve">), em </w:t>
            </w:r>
            <w:del w:id="273" w:author="Autor" w:date="2014-12-19T17:28:00Z">
              <w:r w:rsidR="004309D7" w:rsidRPr="00933436">
                <w:rPr>
                  <w:rFonts w:ascii="Tahoma" w:hAnsi="Tahoma" w:cs="Tahoma"/>
                  <w:bCs/>
                  <w:color w:val="000000"/>
                  <w:sz w:val="16"/>
                  <w:szCs w:val="16"/>
                  <w:lang w:val="pt-BR"/>
                </w:rPr>
                <w:delText>17</w:delText>
              </w:r>
            </w:del>
            <w:ins w:id="27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4CA3A1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9F2E9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7EBEC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D23F7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0463C26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DB33E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785FC6D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225787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28BCDB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E5D38C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D5B0889"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86323B1"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01/04/2012 a 31/03/2015.</w:t>
            </w:r>
          </w:p>
        </w:tc>
      </w:tr>
      <w:tr w:rsidR="00FC6E56" w:rsidRPr="000276CB" w14:paraId="63977A5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95837A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385D050C" w14:textId="3A8688A6"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45.678,52 </w:t>
            </w:r>
            <w:r w:rsidRPr="00FC6E56">
              <w:rPr>
                <w:rFonts w:ascii="Tahoma" w:hAnsi="Tahoma" w:cs="Tahoma"/>
                <w:color w:val="000000"/>
                <w:sz w:val="16"/>
                <w:szCs w:val="16"/>
                <w:lang w:val="pt-BR"/>
              </w:rPr>
              <w:t>(quarenta e cinco mil, seiscentos e setenta e oito r</w:t>
            </w:r>
            <w:r w:rsidRPr="00FC6E56">
              <w:rPr>
                <w:rFonts w:ascii="Tahoma" w:hAnsi="Tahoma" w:cs="Tahoma"/>
                <w:bCs/>
                <w:noProof/>
                <w:color w:val="000000"/>
                <w:sz w:val="16"/>
                <w:szCs w:val="16"/>
                <w:lang w:val="pt-BR"/>
              </w:rPr>
              <w:t>eais e cinquenta e dois centavos</w:t>
            </w:r>
            <w:r w:rsidRPr="00FC6E56">
              <w:rPr>
                <w:rFonts w:ascii="Tahoma" w:hAnsi="Tahoma" w:cs="Tahoma"/>
                <w:color w:val="000000"/>
                <w:sz w:val="16"/>
                <w:szCs w:val="16"/>
                <w:lang w:val="pt-BR"/>
              </w:rPr>
              <w:t xml:space="preserve">), em </w:t>
            </w:r>
            <w:del w:id="275" w:author="Autor" w:date="2014-12-19T17:28:00Z">
              <w:r w:rsidR="004309D7" w:rsidRPr="00933436">
                <w:rPr>
                  <w:rFonts w:ascii="Tahoma" w:hAnsi="Tahoma" w:cs="Tahoma"/>
                  <w:bCs/>
                  <w:color w:val="000000"/>
                  <w:sz w:val="16"/>
                  <w:szCs w:val="16"/>
                  <w:lang w:val="pt-BR"/>
                </w:rPr>
                <w:delText>17</w:delText>
              </w:r>
            </w:del>
            <w:ins w:id="27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AD0901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53D6BC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05C2A5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 (quatro) parcelas mensais e sucessivas,</w:t>
            </w:r>
            <w:ins w:id="277"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R$ 11.419,63 (onze mil, quatrocentos e dezenove mi reais e sessenta e três centavos), sendo que esse valor será reajustado conforme item 7.4 abaixo.</w:t>
            </w:r>
          </w:p>
        </w:tc>
      </w:tr>
      <w:tr w:rsidR="00FC6E56" w:rsidRPr="00FC6E56" w14:paraId="395DA2B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E3579D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248FBD4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05A5C8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838105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79D8770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março de 2015.</w:t>
            </w:r>
          </w:p>
        </w:tc>
      </w:tr>
      <w:tr w:rsidR="00FC6E56" w:rsidRPr="000276CB" w14:paraId="4DB47C3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59D320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1A947E0D"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230F3BF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00ED68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7448AC84"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A7D3274" w14:textId="77777777" w:rsidR="00FC6E56" w:rsidRPr="00FC6E56" w:rsidRDefault="00FC6E56" w:rsidP="00FC6E56">
      <w:pPr>
        <w:widowControl/>
        <w:rPr>
          <w:rFonts w:ascii="Tahoma" w:eastAsia="Times New Roman" w:hAnsi="Tahoma" w:cs="Tahoma"/>
          <w:sz w:val="16"/>
          <w:szCs w:val="16"/>
          <w:lang w:val="pt-BR" w:eastAsia="pt-BR"/>
        </w:rPr>
      </w:pPr>
    </w:p>
    <w:p w14:paraId="500541F0"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716FE533"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4BF7E0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153F889"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3D729FF9" w14:textId="563510AF"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278" w:author="Autor" w:date="2014-12-19T17:28:00Z">
              <w:r w:rsidR="004309D7" w:rsidRPr="00933436">
                <w:rPr>
                  <w:rFonts w:ascii="Tahoma" w:hAnsi="Tahoma" w:cs="Tahoma"/>
                  <w:bCs/>
                  <w:color w:val="000000"/>
                  <w:sz w:val="16"/>
                  <w:szCs w:val="16"/>
                  <w:lang w:val="pt-BR"/>
                </w:rPr>
                <w:delText>17</w:delText>
              </w:r>
            </w:del>
            <w:ins w:id="279"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1298220"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CB8DC3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0AE64D8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038280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4563758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022</w:t>
            </w:r>
          </w:p>
        </w:tc>
        <w:tc>
          <w:tcPr>
            <w:tcW w:w="2767" w:type="dxa"/>
            <w:gridSpan w:val="5"/>
            <w:tcBorders>
              <w:top w:val="single" w:sz="4" w:space="0" w:color="auto"/>
              <w:left w:val="single" w:sz="4" w:space="0" w:color="auto"/>
              <w:bottom w:val="single" w:sz="4" w:space="0" w:color="auto"/>
              <w:right w:val="single" w:sz="4" w:space="0" w:color="auto"/>
            </w:tcBorders>
          </w:tcPr>
          <w:p w14:paraId="13A144C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CD7E2E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E6829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71F24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A70079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106E9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A4A82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E069E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04547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7A7773"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6DFF60B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C85F5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3FDA2B1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92DC52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BF0B15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0BD070E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68767F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3AB5A3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FB1161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7A98B4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E52217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D9F13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B4FEC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90E2D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AF7AF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2D6AC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EEAFA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280"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F7D51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98583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F2798A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B36B4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C87889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D17FCE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C4F34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759D8D2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83DFB8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3CE7070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605EFC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CCCD41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8F1BA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C28CC0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8F8D3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A3BF57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28BF3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6113C06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44022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281"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Antonio Bruno Zanetti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0E05955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C808C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CPF/MF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289.725.118-20</w:t>
            </w:r>
          </w:p>
        </w:tc>
      </w:tr>
      <w:tr w:rsidR="00FC6E56" w:rsidRPr="000276CB" w14:paraId="0A5793D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3EABF5" w14:textId="14464C6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Altino Rosa Moraes, n</w:t>
            </w:r>
            <w:del w:id="282" w:author="Autor" w:date="2014-12-19T17:28:00Z">
              <w:r w:rsidR="00DB74AE">
                <w:rPr>
                  <w:rFonts w:ascii="Tahoma" w:hAnsi="Tahoma" w:cs="Tahoma"/>
                  <w:bCs/>
                  <w:noProof/>
                  <w:color w:val="000000"/>
                  <w:sz w:val="16"/>
                  <w:szCs w:val="16"/>
                  <w:lang w:val="pt-BR"/>
                </w:rPr>
                <w:delText>°</w:delText>
              </w:r>
            </w:del>
            <w:ins w:id="283" w:author="Autor" w:date="2014-12-19T17:28:00Z">
              <w:r w:rsidRPr="00FC6E56">
                <w:rPr>
                  <w:rFonts w:ascii="Tahoma" w:hAnsi="Tahoma" w:cs="Tahoma"/>
                  <w:bCs/>
                  <w:noProof/>
                  <w:color w:val="000000"/>
                  <w:sz w:val="16"/>
                  <w:szCs w:val="16"/>
                  <w:lang w:val="pt-BR"/>
                </w:rPr>
                <w:t>.°</w:t>
              </w:r>
            </w:ins>
            <w:r w:rsidRPr="00FC6E56">
              <w:rPr>
                <w:rFonts w:ascii="Tahoma" w:hAnsi="Tahoma" w:cs="Tahoma"/>
                <w:bCs/>
                <w:noProof/>
                <w:color w:val="000000"/>
                <w:sz w:val="16"/>
                <w:szCs w:val="16"/>
                <w:lang w:val="pt-BR"/>
              </w:rPr>
              <w:t>115</w:t>
            </w:r>
            <w:del w:id="284" w:author="Autor" w:date="2014-12-19T17:28:00Z">
              <w:r w:rsidR="00DB74AE">
                <w:rPr>
                  <w:rFonts w:ascii="Tahoma" w:hAnsi="Tahoma" w:cs="Tahoma"/>
                  <w:bCs/>
                  <w:noProof/>
                  <w:color w:val="000000"/>
                  <w:sz w:val="16"/>
                  <w:szCs w:val="16"/>
                  <w:lang w:val="pt-BR"/>
                </w:rPr>
                <w:delText>,</w:delText>
              </w:r>
            </w:del>
            <w:ins w:id="285"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 xml:space="preserve"> Bairro Vila Mariana</w:t>
            </w:r>
          </w:p>
        </w:tc>
      </w:tr>
      <w:tr w:rsidR="00FC6E56" w:rsidRPr="00FC6E56" w14:paraId="66A36ECC"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CCEB38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0C9625D" w14:textId="67EDCF13" w:rsidR="00FC6E56" w:rsidRPr="00FC6E56" w:rsidRDefault="00DB74AE" w:rsidP="00FC6E56">
            <w:pPr>
              <w:spacing w:before="20" w:after="20"/>
              <w:rPr>
                <w:rFonts w:ascii="Tahoma" w:hAnsi="Tahoma" w:cs="Tahoma"/>
                <w:color w:val="000000"/>
                <w:sz w:val="16"/>
                <w:szCs w:val="16"/>
                <w:lang w:val="pt-BR"/>
              </w:rPr>
            </w:pPr>
            <w:del w:id="286" w:author="Autor" w:date="2014-12-19T17:28:00Z">
              <w:r>
                <w:rPr>
                  <w:rFonts w:ascii="Tahoma" w:hAnsi="Tahoma" w:cs="Tahoma"/>
                  <w:color w:val="000000"/>
                  <w:sz w:val="16"/>
                  <w:szCs w:val="16"/>
                  <w:lang w:val="pt-BR"/>
                </w:rPr>
                <w:delText>apt02</w:delText>
              </w:r>
            </w:del>
            <w:ins w:id="287" w:author="Autor" w:date="2014-12-19T17:28:00Z">
              <w:r w:rsidR="00FC6E56" w:rsidRPr="00FC6E56">
                <w:rPr>
                  <w:rFonts w:ascii="Tahoma" w:hAnsi="Tahoma" w:cs="Tahoma"/>
                  <w:color w:val="000000"/>
                  <w:sz w:val="16"/>
                  <w:szCs w:val="16"/>
                  <w:lang w:val="pt-BR"/>
                </w:rPr>
                <w:t>Apto. 02</w:t>
              </w:r>
            </w:ins>
          </w:p>
        </w:tc>
        <w:tc>
          <w:tcPr>
            <w:tcW w:w="1338" w:type="dxa"/>
            <w:gridSpan w:val="4"/>
            <w:tcBorders>
              <w:top w:val="single" w:sz="4" w:space="0" w:color="auto"/>
              <w:left w:val="single" w:sz="4" w:space="0" w:color="auto"/>
              <w:bottom w:val="single" w:sz="4" w:space="0" w:color="auto"/>
              <w:right w:val="single" w:sz="4" w:space="0" w:color="auto"/>
            </w:tcBorders>
          </w:tcPr>
          <w:p w14:paraId="48CF3EFC"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1B0220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São Paulo</w:t>
            </w:r>
          </w:p>
        </w:tc>
        <w:tc>
          <w:tcPr>
            <w:tcW w:w="709" w:type="dxa"/>
            <w:tcBorders>
              <w:top w:val="single" w:sz="4" w:space="0" w:color="auto"/>
              <w:left w:val="single" w:sz="4" w:space="0" w:color="auto"/>
              <w:bottom w:val="single" w:sz="4" w:space="0" w:color="auto"/>
              <w:right w:val="single" w:sz="4" w:space="0" w:color="auto"/>
            </w:tcBorders>
          </w:tcPr>
          <w:p w14:paraId="6D16AC6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9E1C6C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593EA2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68AD1E8"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04.121-060</w:t>
            </w:r>
          </w:p>
        </w:tc>
      </w:tr>
      <w:tr w:rsidR="00FC6E56" w:rsidRPr="00FC6E56" w14:paraId="3D1B508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DE66D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AB45A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EDBE8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514C13E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01BA13"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outubro de 2012</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por meio do qual a Emitente locou Unidades 1202 e 1301 no Edifício Veneza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DE31B5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EA3D30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45F3B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9CBF2F" w14:textId="292E0CE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R$ 176.903,52 (</w:t>
            </w:r>
            <w:r w:rsidRPr="00FC6E56">
              <w:rPr>
                <w:rFonts w:ascii="Tahoma" w:hAnsi="Tahoma" w:cs="Tahoma"/>
                <w:bCs/>
                <w:noProof/>
                <w:color w:val="000000"/>
                <w:sz w:val="16"/>
                <w:szCs w:val="16"/>
                <w:lang w:val="pt-BR"/>
              </w:rPr>
              <w:t>cento e setenta e seis mil, novecentos e três reais e cinquenta e dois centavos</w:t>
            </w:r>
            <w:r w:rsidRPr="00FC6E56">
              <w:rPr>
                <w:rFonts w:ascii="Tahoma" w:hAnsi="Tahoma" w:cs="Tahoma"/>
                <w:color w:val="000000"/>
                <w:sz w:val="16"/>
                <w:szCs w:val="16"/>
                <w:lang w:val="pt-BR"/>
              </w:rPr>
              <w:t xml:space="preserve">), em </w:t>
            </w:r>
            <w:del w:id="288" w:author="Autor" w:date="2014-12-19T17:28:00Z">
              <w:r w:rsidR="004309D7" w:rsidRPr="00933436">
                <w:rPr>
                  <w:rFonts w:ascii="Tahoma" w:hAnsi="Tahoma" w:cs="Tahoma"/>
                  <w:bCs/>
                  <w:color w:val="000000"/>
                  <w:sz w:val="16"/>
                  <w:szCs w:val="16"/>
                  <w:lang w:val="pt-BR"/>
                </w:rPr>
                <w:delText>17</w:delText>
              </w:r>
            </w:del>
            <w:ins w:id="28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D490A4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6B23C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CDD4E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1CE08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3144D3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1EAFA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6013CCA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879C7C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2F0EF2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019E69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29E73C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43CBE4E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01/08/2012 a 31/07/2015.</w:t>
            </w:r>
          </w:p>
        </w:tc>
      </w:tr>
      <w:tr w:rsidR="00FC6E56" w:rsidRPr="000276CB" w14:paraId="40A0970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CAED7F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5A9FD44E" w14:textId="66B2D80E"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R$ 76.903,52 (</w:t>
            </w:r>
            <w:r w:rsidRPr="00FC6E56">
              <w:rPr>
                <w:rFonts w:ascii="Tahoma" w:hAnsi="Tahoma" w:cs="Tahoma"/>
                <w:bCs/>
                <w:noProof/>
                <w:color w:val="000000"/>
                <w:sz w:val="16"/>
                <w:szCs w:val="16"/>
                <w:lang w:val="pt-BR"/>
              </w:rPr>
              <w:t>cento e setenta e seis mil, novecentos e três reais e cinquenta e dois centavos</w:t>
            </w:r>
            <w:r w:rsidRPr="00FC6E56">
              <w:rPr>
                <w:rFonts w:ascii="Tahoma" w:hAnsi="Tahoma" w:cs="Tahoma"/>
                <w:color w:val="000000"/>
                <w:sz w:val="16"/>
                <w:szCs w:val="16"/>
                <w:lang w:val="pt-BR"/>
              </w:rPr>
              <w:t xml:space="preserve">), em </w:t>
            </w:r>
            <w:del w:id="290" w:author="Autor" w:date="2014-12-19T17:28:00Z">
              <w:r w:rsidR="004309D7" w:rsidRPr="00933436">
                <w:rPr>
                  <w:rFonts w:ascii="Tahoma" w:hAnsi="Tahoma" w:cs="Tahoma"/>
                  <w:bCs/>
                  <w:color w:val="000000"/>
                  <w:sz w:val="16"/>
                  <w:szCs w:val="16"/>
                  <w:lang w:val="pt-BR"/>
                </w:rPr>
                <w:delText>17</w:delText>
              </w:r>
            </w:del>
            <w:ins w:id="29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8A7227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BCE56C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5E3364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8 (oito) parcelas mensais e sucessivas,</w:t>
            </w:r>
            <w:ins w:id="292"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R$ 22.112,94 (vinte e dois mil, cento de doze reais e noventa e quatro centavos), sendo que esse valor será reajustado conforme item 7.4 abaixo.</w:t>
            </w:r>
          </w:p>
        </w:tc>
      </w:tr>
      <w:tr w:rsidR="004309D7" w:rsidRPr="000276CB" w14:paraId="27944EE0" w14:textId="77777777" w:rsidTr="004309D7">
        <w:trPr>
          <w:trHeight w:val="20"/>
          <w:jc w:val="center"/>
          <w:del w:id="293"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761789DE" w14:textId="77777777" w:rsidR="004309D7" w:rsidRPr="00933436" w:rsidRDefault="004309D7">
            <w:pPr>
              <w:tabs>
                <w:tab w:val="left" w:pos="540"/>
              </w:tabs>
              <w:spacing w:before="20" w:after="20"/>
              <w:jc w:val="both"/>
              <w:rPr>
                <w:del w:id="294" w:author="Autor" w:date="2014-12-19T17:28:00Z"/>
                <w:rFonts w:ascii="Tahoma" w:hAnsi="Tahoma" w:cs="Tahoma"/>
                <w:color w:val="000000"/>
                <w:sz w:val="16"/>
                <w:szCs w:val="16"/>
                <w:lang w:val="pt-BR"/>
              </w:rPr>
            </w:pPr>
            <w:del w:id="295" w:author="Autor" w:date="2014-12-19T17:28:00Z">
              <w:r w:rsidRPr="00933436">
                <w:rPr>
                  <w:rFonts w:ascii="Tahoma" w:hAnsi="Tahoma" w:cs="Tahoma"/>
                  <w:color w:val="000000"/>
                  <w:sz w:val="16"/>
                  <w:szCs w:val="16"/>
                  <w:lang w:val="pt-BR"/>
                </w:rPr>
                <w:delText>7.4. FORMA DE REAJUSTE:</w:delText>
              </w:r>
            </w:del>
          </w:p>
        </w:tc>
        <w:tc>
          <w:tcPr>
            <w:tcW w:w="5708" w:type="dxa"/>
            <w:gridSpan w:val="8"/>
            <w:tcBorders>
              <w:top w:val="single" w:sz="4" w:space="0" w:color="auto"/>
              <w:left w:val="single" w:sz="4" w:space="0" w:color="auto"/>
              <w:bottom w:val="single" w:sz="4" w:space="0" w:color="auto"/>
              <w:right w:val="single" w:sz="4" w:space="0" w:color="auto"/>
            </w:tcBorders>
          </w:tcPr>
          <w:p w14:paraId="0011025D" w14:textId="77777777" w:rsidR="004309D7" w:rsidRPr="00933436" w:rsidRDefault="004309D7">
            <w:pPr>
              <w:spacing w:before="20" w:after="20"/>
              <w:jc w:val="both"/>
              <w:rPr>
                <w:del w:id="296" w:author="Autor" w:date="2014-12-19T17:28:00Z"/>
                <w:rFonts w:ascii="Tahoma" w:hAnsi="Tahoma" w:cs="Tahoma"/>
                <w:color w:val="000000"/>
                <w:sz w:val="16"/>
                <w:szCs w:val="16"/>
                <w:lang w:val="pt-BR"/>
              </w:rPr>
            </w:pPr>
            <w:del w:id="297" w:author="Autor" w:date="2014-12-19T17:28:00Z">
              <w:r w:rsidRPr="00933436">
                <w:rPr>
                  <w:rFonts w:ascii="Tahoma" w:hAnsi="Tahoma" w:cs="Tahoma"/>
                  <w:noProof/>
                  <w:color w:val="000000"/>
                  <w:sz w:val="16"/>
                  <w:szCs w:val="16"/>
                  <w:lang w:val="pt-BR"/>
                </w:rPr>
                <w:delText>IGP-M/FGV</w:delText>
              </w:r>
            </w:del>
          </w:p>
        </w:tc>
      </w:tr>
      <w:tr w:rsidR="004309D7" w:rsidRPr="000276CB" w14:paraId="0FF76785" w14:textId="77777777" w:rsidTr="004309D7">
        <w:trPr>
          <w:trHeight w:val="20"/>
          <w:jc w:val="center"/>
          <w:del w:id="298"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7FA2BDD7" w14:textId="77777777" w:rsidR="004309D7" w:rsidRPr="00933436" w:rsidRDefault="004309D7">
            <w:pPr>
              <w:tabs>
                <w:tab w:val="left" w:pos="540"/>
              </w:tabs>
              <w:spacing w:before="20" w:after="20"/>
              <w:jc w:val="both"/>
              <w:rPr>
                <w:del w:id="299" w:author="Autor" w:date="2014-12-19T17:28:00Z"/>
                <w:rFonts w:ascii="Tahoma" w:hAnsi="Tahoma" w:cs="Tahoma"/>
                <w:color w:val="000000"/>
                <w:sz w:val="16"/>
                <w:szCs w:val="16"/>
                <w:lang w:val="pt-BR"/>
              </w:rPr>
            </w:pPr>
            <w:del w:id="300" w:author="Autor" w:date="2014-12-19T17:28:00Z">
              <w:r w:rsidRPr="00933436">
                <w:rPr>
                  <w:rFonts w:ascii="Tahoma" w:hAnsi="Tahoma" w:cs="Tahoma"/>
                  <w:color w:val="000000"/>
                  <w:sz w:val="16"/>
                  <w:szCs w:val="16"/>
                  <w:lang w:val="pt-BR"/>
                </w:rPr>
                <w:delText>7.5. DATA DE VENCIMENTO FINAL:</w:delText>
              </w:r>
            </w:del>
          </w:p>
        </w:tc>
        <w:tc>
          <w:tcPr>
            <w:tcW w:w="5708" w:type="dxa"/>
            <w:gridSpan w:val="8"/>
            <w:tcBorders>
              <w:top w:val="single" w:sz="4" w:space="0" w:color="auto"/>
              <w:left w:val="single" w:sz="4" w:space="0" w:color="auto"/>
              <w:bottom w:val="single" w:sz="4" w:space="0" w:color="auto"/>
              <w:right w:val="single" w:sz="4" w:space="0" w:color="auto"/>
            </w:tcBorders>
          </w:tcPr>
          <w:p w14:paraId="2159E01C" w14:textId="77777777" w:rsidR="004309D7" w:rsidRPr="00933436" w:rsidRDefault="004309D7">
            <w:pPr>
              <w:spacing w:before="20" w:after="20"/>
              <w:jc w:val="both"/>
              <w:rPr>
                <w:del w:id="301" w:author="Autor" w:date="2014-12-19T17:28:00Z"/>
                <w:rFonts w:ascii="Tahoma" w:hAnsi="Tahoma" w:cs="Tahoma"/>
                <w:color w:val="000000"/>
                <w:sz w:val="16"/>
                <w:szCs w:val="16"/>
                <w:lang w:val="pt-BR"/>
              </w:rPr>
            </w:pPr>
            <w:del w:id="302" w:author="Autor" w:date="2014-12-19T17:28:00Z">
              <w:r w:rsidRPr="00933436">
                <w:rPr>
                  <w:rFonts w:ascii="Tahoma" w:hAnsi="Tahoma" w:cs="Tahoma"/>
                  <w:bCs/>
                  <w:color w:val="000000"/>
                  <w:sz w:val="16"/>
                  <w:szCs w:val="16"/>
                  <w:lang w:val="pt-BR"/>
                </w:rPr>
                <w:delText>31 de julho de 2015</w:delText>
              </w:r>
            </w:del>
          </w:p>
        </w:tc>
      </w:tr>
      <w:tr w:rsidR="004309D7" w:rsidRPr="000276CB" w14:paraId="56FAE37E" w14:textId="77777777" w:rsidTr="004309D7">
        <w:trPr>
          <w:trHeight w:val="20"/>
          <w:jc w:val="center"/>
          <w:del w:id="303"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214B0886" w14:textId="77777777" w:rsidR="004309D7" w:rsidRPr="00933436" w:rsidRDefault="004309D7">
            <w:pPr>
              <w:tabs>
                <w:tab w:val="left" w:pos="540"/>
              </w:tabs>
              <w:spacing w:before="20" w:after="20"/>
              <w:jc w:val="both"/>
              <w:rPr>
                <w:del w:id="304" w:author="Autor" w:date="2014-12-19T17:28:00Z"/>
                <w:rFonts w:ascii="Tahoma" w:hAnsi="Tahoma" w:cs="Tahoma"/>
                <w:color w:val="000000"/>
                <w:sz w:val="16"/>
                <w:szCs w:val="16"/>
                <w:lang w:val="pt-BR"/>
              </w:rPr>
            </w:pPr>
            <w:del w:id="305" w:author="Autor" w:date="2014-12-19T17:28:00Z">
              <w:r w:rsidRPr="00933436">
                <w:rPr>
                  <w:rFonts w:ascii="Tahoma" w:hAnsi="Tahoma" w:cs="Tahoma"/>
                  <w:color w:val="000000"/>
                  <w:sz w:val="16"/>
                  <w:szCs w:val="16"/>
                  <w:lang w:val="pt-BR"/>
                </w:rPr>
                <w:delText>7.6. ENCARGOS MORATÓRIOS:</w:delText>
              </w:r>
            </w:del>
          </w:p>
        </w:tc>
        <w:tc>
          <w:tcPr>
            <w:tcW w:w="5708" w:type="dxa"/>
            <w:gridSpan w:val="8"/>
            <w:tcBorders>
              <w:top w:val="single" w:sz="4" w:space="0" w:color="auto"/>
              <w:left w:val="single" w:sz="4" w:space="0" w:color="auto"/>
              <w:bottom w:val="single" w:sz="4" w:space="0" w:color="auto"/>
              <w:right w:val="single" w:sz="4" w:space="0" w:color="auto"/>
            </w:tcBorders>
          </w:tcPr>
          <w:p w14:paraId="5692C0CA" w14:textId="77777777" w:rsidR="004309D7" w:rsidRPr="00933436" w:rsidRDefault="004309D7">
            <w:pPr>
              <w:tabs>
                <w:tab w:val="left" w:pos="9356"/>
              </w:tabs>
              <w:spacing w:before="20" w:after="20"/>
              <w:jc w:val="both"/>
              <w:rPr>
                <w:del w:id="306" w:author="Autor" w:date="2014-12-19T17:28:00Z"/>
                <w:rFonts w:ascii="Tahoma" w:hAnsi="Tahoma" w:cs="Tahoma"/>
                <w:color w:val="000000"/>
                <w:sz w:val="16"/>
                <w:szCs w:val="16"/>
                <w:lang w:val="pt-BR"/>
              </w:rPr>
            </w:pPr>
            <w:del w:id="307" w:author="Autor" w:date="2014-12-19T17:28:00Z">
              <w:r w:rsidRPr="00933436">
                <w:rPr>
                  <w:rFonts w:ascii="Tahoma" w:hAnsi="Tahoma" w:cs="Tahoma"/>
                  <w:color w:val="000000"/>
                  <w:sz w:val="16"/>
                  <w:szCs w:val="16"/>
                  <w:lang w:val="pt-BR"/>
                </w:rPr>
                <w:delText xml:space="preserve">Juros Moratórios de 1% (um por cento) ao mês acrescido de Correção Monetária pelo </w:delText>
              </w:r>
              <w:r w:rsidRPr="00933436">
                <w:rPr>
                  <w:rFonts w:ascii="Tahoma" w:hAnsi="Tahoma" w:cs="Tahoma"/>
                  <w:noProof/>
                  <w:color w:val="000000"/>
                  <w:sz w:val="16"/>
                  <w:szCs w:val="16"/>
                  <w:lang w:val="pt-BR"/>
                </w:rPr>
                <w:delText xml:space="preserve">IGP-M/FGV </w:delText>
              </w:r>
              <w:r w:rsidRPr="00933436">
                <w:rPr>
                  <w:rFonts w:ascii="Tahoma" w:hAnsi="Tahoma" w:cs="Tahoma"/>
                  <w:color w:val="000000"/>
                  <w:sz w:val="16"/>
                  <w:szCs w:val="16"/>
                  <w:lang w:val="pt-BR"/>
                </w:rPr>
                <w:delText>e multa moratória no percentual de 2% (dez por cento) sobre o valor do débito.</w:delText>
              </w:r>
            </w:del>
          </w:p>
        </w:tc>
      </w:tr>
      <w:tr w:rsidR="004309D7" w:rsidRPr="000276CB" w14:paraId="6B70FB6B" w14:textId="77777777" w:rsidTr="004309D7">
        <w:trPr>
          <w:trHeight w:val="20"/>
          <w:jc w:val="center"/>
          <w:del w:id="308"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71F63801" w14:textId="77777777" w:rsidR="004309D7" w:rsidRPr="00933436" w:rsidRDefault="004309D7">
            <w:pPr>
              <w:tabs>
                <w:tab w:val="center" w:pos="2148"/>
              </w:tabs>
              <w:spacing w:before="20" w:after="20"/>
              <w:jc w:val="both"/>
              <w:rPr>
                <w:del w:id="309" w:author="Autor" w:date="2014-12-19T17:28:00Z"/>
                <w:rFonts w:ascii="Tahoma" w:hAnsi="Tahoma" w:cs="Tahoma"/>
                <w:b/>
                <w:color w:val="000000"/>
                <w:sz w:val="16"/>
                <w:szCs w:val="16"/>
                <w:lang w:val="pt-BR"/>
              </w:rPr>
            </w:pPr>
            <w:del w:id="310" w:author="Autor" w:date="2014-12-19T17:28:00Z">
              <w:r w:rsidRPr="00933436">
                <w:rPr>
                  <w:rFonts w:ascii="Tahoma" w:hAnsi="Tahoma" w:cs="Tahoma"/>
                  <w:b/>
                  <w:color w:val="000000"/>
                  <w:sz w:val="16"/>
                  <w:szCs w:val="16"/>
                  <w:lang w:val="pt-BR"/>
                </w:rPr>
                <w:delText>8. GARANTIA</w:delText>
              </w:r>
            </w:del>
          </w:p>
        </w:tc>
        <w:tc>
          <w:tcPr>
            <w:tcW w:w="5708" w:type="dxa"/>
            <w:gridSpan w:val="8"/>
            <w:tcBorders>
              <w:top w:val="single" w:sz="4" w:space="0" w:color="auto"/>
              <w:left w:val="single" w:sz="4" w:space="0" w:color="auto"/>
              <w:bottom w:val="single" w:sz="4" w:space="0" w:color="auto"/>
              <w:right w:val="single" w:sz="4" w:space="0" w:color="auto"/>
            </w:tcBorders>
          </w:tcPr>
          <w:p w14:paraId="0DCF7966" w14:textId="77777777" w:rsidR="004309D7" w:rsidRPr="00933436" w:rsidRDefault="004309D7">
            <w:pPr>
              <w:tabs>
                <w:tab w:val="left" w:pos="9356"/>
              </w:tabs>
              <w:spacing w:before="20" w:after="20"/>
              <w:rPr>
                <w:del w:id="311" w:author="Autor" w:date="2014-12-19T17:28:00Z"/>
                <w:rFonts w:ascii="Tahoma" w:hAnsi="Tahoma" w:cs="Tahoma"/>
                <w:color w:val="000000"/>
                <w:sz w:val="16"/>
                <w:szCs w:val="16"/>
                <w:lang w:val="pt-BR"/>
              </w:rPr>
            </w:pPr>
            <w:del w:id="312" w:author="Autor" w:date="2014-12-19T17:28:00Z">
              <w:r w:rsidRPr="00933436">
                <w:rPr>
                  <w:rFonts w:ascii="Tahoma" w:hAnsi="Tahoma" w:cs="Tahoma"/>
                  <w:color w:val="000000"/>
                  <w:sz w:val="16"/>
                  <w:szCs w:val="16"/>
                  <w:lang w:val="pt-BR"/>
                </w:rPr>
                <w:delText>Sem garantia real imobiliária.</w:delText>
              </w:r>
            </w:del>
          </w:p>
        </w:tc>
      </w:tr>
    </w:tbl>
    <w:p w14:paraId="686A2F01" w14:textId="77777777" w:rsidR="004309D7" w:rsidRPr="00E70E55" w:rsidRDefault="004309D7">
      <w:pPr>
        <w:widowControl/>
        <w:rPr>
          <w:del w:id="313" w:author="Autor" w:date="2014-12-19T17:28:00Z"/>
          <w:rFonts w:ascii="Tahoma" w:eastAsia="Times New Roman" w:hAnsi="Tahoma" w:cs="Tahoma"/>
          <w:sz w:val="16"/>
          <w:szCs w:val="16"/>
          <w:lang w:val="pt-BR" w:eastAsia="pt-BR"/>
        </w:rPr>
      </w:pPr>
    </w:p>
    <w:p w14:paraId="4C9A325F" w14:textId="77777777" w:rsidR="004309D7" w:rsidRPr="00E70E55" w:rsidRDefault="004309D7">
      <w:pPr>
        <w:widowControl/>
        <w:autoSpaceDE/>
        <w:autoSpaceDN/>
        <w:adjustRightInd/>
        <w:rPr>
          <w:del w:id="314" w:author="Autor" w:date="2014-12-19T17:28:00Z"/>
          <w:rFonts w:ascii="Tahoma" w:eastAsia="Times New Roman" w:hAnsi="Tahoma" w:cs="Tahoma"/>
          <w:sz w:val="16"/>
          <w:szCs w:val="16"/>
          <w:lang w:val="pt-BR" w:eastAsia="pt-BR"/>
        </w:rPr>
      </w:pPr>
      <w:del w:id="315" w:author="Autor" w:date="2014-12-19T17:28:00Z">
        <w:r w:rsidRPr="00E70E55">
          <w:rPr>
            <w:rFonts w:ascii="Tahoma" w:eastAsia="Times New Roman" w:hAnsi="Tahoma" w:cs="Tahoma"/>
            <w:sz w:val="16"/>
            <w:szCs w:val="16"/>
            <w:lang w:val="pt-BR" w:eastAsia="pt-BR"/>
          </w:rPr>
          <w:br w:type="page"/>
        </w:r>
      </w:del>
    </w:p>
    <w:tbl>
      <w:tblPr>
        <w:tblW w:w="10348" w:type="dxa"/>
        <w:jc w:val="center"/>
        <w:tblLayout w:type="fixed"/>
        <w:tblLook w:val="0000" w:firstRow="0" w:lastRow="0" w:firstColumn="0" w:lastColumn="0" w:noHBand="0" w:noVBand="0"/>
      </w:tblPr>
      <w:tblGrid>
        <w:gridCol w:w="4640"/>
        <w:gridCol w:w="410"/>
        <w:gridCol w:w="5298"/>
      </w:tblGrid>
      <w:tr w:rsidR="004309D7" w:rsidRPr="000276CB" w14:paraId="4DB5E1A7" w14:textId="77777777" w:rsidTr="004309D7">
        <w:trPr>
          <w:trHeight w:val="20"/>
          <w:jc w:val="center"/>
          <w:del w:id="316" w:author="Autor" w:date="2014-12-19T17:28:00Z"/>
        </w:trPr>
        <w:tc>
          <w:tcPr>
            <w:tcW w:w="5050" w:type="dxa"/>
            <w:gridSpan w:val="2"/>
            <w:tcBorders>
              <w:top w:val="single" w:sz="4" w:space="0" w:color="auto"/>
              <w:left w:val="single" w:sz="4" w:space="0" w:color="auto"/>
              <w:bottom w:val="single" w:sz="4" w:space="0" w:color="auto"/>
              <w:right w:val="single" w:sz="4" w:space="0" w:color="auto"/>
            </w:tcBorders>
          </w:tcPr>
          <w:p w14:paraId="528B4DC3" w14:textId="77777777" w:rsidR="004309D7" w:rsidRPr="00933436" w:rsidRDefault="004309D7">
            <w:pPr>
              <w:spacing w:before="20" w:after="20"/>
              <w:ind w:firstLine="120"/>
              <w:jc w:val="both"/>
              <w:rPr>
                <w:del w:id="317" w:author="Autor" w:date="2014-12-19T17:28:00Z"/>
                <w:rFonts w:ascii="Tahoma" w:hAnsi="Tahoma" w:cs="Tahoma"/>
                <w:b/>
                <w:color w:val="000000"/>
                <w:sz w:val="16"/>
                <w:szCs w:val="16"/>
                <w:lang w:val="pt-BR"/>
              </w:rPr>
            </w:pPr>
            <w:del w:id="318" w:author="Autor" w:date="2014-12-19T17:28:00Z">
              <w:r w:rsidRPr="00933436">
                <w:rPr>
                  <w:rFonts w:ascii="Tahoma" w:hAnsi="Tahoma" w:cs="Tahoma"/>
                  <w:b/>
                  <w:color w:val="000000"/>
                  <w:sz w:val="16"/>
                  <w:szCs w:val="16"/>
                  <w:lang w:val="pt-BR"/>
                </w:rPr>
                <w:delText>CÉDULA DE CRÉDITO IMOBILIÁRIO</w:delText>
              </w:r>
            </w:del>
          </w:p>
        </w:tc>
        <w:tc>
          <w:tcPr>
            <w:tcW w:w="5298" w:type="dxa"/>
            <w:tcBorders>
              <w:top w:val="single" w:sz="4" w:space="0" w:color="auto"/>
              <w:left w:val="single" w:sz="4" w:space="0" w:color="auto"/>
              <w:bottom w:val="single" w:sz="4" w:space="0" w:color="auto"/>
              <w:right w:val="single" w:sz="4" w:space="0" w:color="auto"/>
            </w:tcBorders>
          </w:tcPr>
          <w:p w14:paraId="45331738" w14:textId="77777777" w:rsidR="004309D7" w:rsidRPr="00933436" w:rsidRDefault="004309D7">
            <w:pPr>
              <w:tabs>
                <w:tab w:val="num" w:pos="0"/>
                <w:tab w:val="left" w:pos="80"/>
              </w:tabs>
              <w:spacing w:before="20" w:after="20"/>
              <w:jc w:val="both"/>
              <w:rPr>
                <w:del w:id="319" w:author="Autor" w:date="2014-12-19T17:28:00Z"/>
                <w:rFonts w:ascii="Tahoma" w:hAnsi="Tahoma" w:cs="Tahoma"/>
                <w:color w:val="000000"/>
                <w:sz w:val="16"/>
                <w:szCs w:val="16"/>
                <w:lang w:val="pt-BR"/>
              </w:rPr>
            </w:pPr>
            <w:del w:id="320" w:author="Autor" w:date="2014-12-19T17:28:00Z">
              <w:r w:rsidRPr="00933436">
                <w:rPr>
                  <w:rFonts w:ascii="Tahoma" w:hAnsi="Tahoma" w:cs="Tahoma"/>
                  <w:color w:val="000000"/>
                  <w:sz w:val="16"/>
                  <w:szCs w:val="16"/>
                  <w:lang w:val="pt-BR"/>
                </w:rPr>
                <w:delText xml:space="preserve">LOCAL E DATA DE EMISSÃO: </w:delText>
              </w:r>
            </w:del>
          </w:p>
          <w:p w14:paraId="540E8FF7" w14:textId="77777777" w:rsidR="004309D7" w:rsidRPr="00933436" w:rsidRDefault="004309D7">
            <w:pPr>
              <w:tabs>
                <w:tab w:val="num" w:pos="0"/>
                <w:tab w:val="left" w:pos="80"/>
              </w:tabs>
              <w:spacing w:before="20" w:after="20"/>
              <w:jc w:val="both"/>
              <w:rPr>
                <w:del w:id="321" w:author="Autor" w:date="2014-12-19T17:28:00Z"/>
                <w:rFonts w:ascii="Tahoma" w:hAnsi="Tahoma" w:cs="Tahoma"/>
                <w:color w:val="000000"/>
                <w:sz w:val="16"/>
                <w:szCs w:val="16"/>
                <w:lang w:val="pt-BR"/>
              </w:rPr>
            </w:pPr>
            <w:del w:id="322" w:author="Autor" w:date="2014-12-19T17:28:00Z">
              <w:r w:rsidRPr="00933436">
                <w:rPr>
                  <w:rFonts w:ascii="Tahoma" w:hAnsi="Tahoma" w:cs="Tahoma"/>
                  <w:bCs/>
                  <w:color w:val="000000"/>
                  <w:sz w:val="16"/>
                  <w:szCs w:val="16"/>
                  <w:lang w:val="pt-BR"/>
                </w:rPr>
                <w:delText>SÃO PAULO, 17 DE DEZEMBRO DE 2014</w:delText>
              </w:r>
            </w:del>
          </w:p>
        </w:tc>
      </w:tr>
      <w:tr w:rsidR="00FC6E56" w:rsidRPr="00FC6E56" w14:paraId="67435D11"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1EE2A1D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RangeStart w:id="323" w:author="Autor" w:date="2014-12-19T17:28:00Z" w:name="move406773409"/>
            <w:moveTo w:id="324" w:author="Autor" w:date="2014-12-19T17:28:00Z">
              <w:r w:rsidRPr="00FC6E56">
                <w:rPr>
                  <w:rFonts w:ascii="Tahoma" w:hAnsi="Tahoma" w:cs="Tahoma"/>
                  <w:color w:val="000000"/>
                  <w:sz w:val="16"/>
                  <w:szCs w:val="16"/>
                  <w:lang w:val="pt-BR"/>
                </w:rPr>
                <w:t>7.4. FORMA DE REAJUSTE:</w:t>
              </w:r>
            </w:moveTo>
          </w:p>
        </w:tc>
        <w:tc>
          <w:tcPr>
            <w:tcW w:w="5708" w:type="dxa"/>
            <w:gridSpan w:val="2"/>
            <w:tcBorders>
              <w:top w:val="single" w:sz="4" w:space="0" w:color="auto"/>
              <w:left w:val="single" w:sz="4" w:space="0" w:color="auto"/>
              <w:bottom w:val="single" w:sz="4" w:space="0" w:color="auto"/>
              <w:right w:val="single" w:sz="4" w:space="0" w:color="auto"/>
            </w:tcBorders>
          </w:tcPr>
          <w:p w14:paraId="7767E183" w14:textId="77777777" w:rsidR="00FC6E56" w:rsidRPr="00FC6E56" w:rsidRDefault="00FC6E56" w:rsidP="00FC6E56">
            <w:pPr>
              <w:spacing w:before="20" w:after="20"/>
              <w:jc w:val="both"/>
              <w:rPr>
                <w:rFonts w:ascii="Tahoma" w:hAnsi="Tahoma" w:cs="Tahoma"/>
                <w:color w:val="000000"/>
                <w:sz w:val="16"/>
                <w:szCs w:val="16"/>
                <w:lang w:val="pt-BR"/>
              </w:rPr>
            </w:pPr>
            <w:moveTo w:id="325" w:author="Autor" w:date="2014-12-19T17:28:00Z">
              <w:r w:rsidRPr="00FC6E56">
                <w:rPr>
                  <w:rFonts w:ascii="Tahoma" w:hAnsi="Tahoma" w:cs="Tahoma"/>
                  <w:noProof/>
                  <w:color w:val="000000"/>
                  <w:sz w:val="16"/>
                  <w:szCs w:val="16"/>
                  <w:lang w:val="pt-BR"/>
                </w:rPr>
                <w:t>IGP-M/FGV</w:t>
              </w:r>
            </w:moveTo>
          </w:p>
        </w:tc>
      </w:tr>
      <w:tr w:rsidR="00FC6E56" w:rsidRPr="00FC6E56" w14:paraId="560278E6"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1E56466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 w:id="326" w:author="Autor" w:date="2014-12-19T17:28:00Z">
              <w:r w:rsidRPr="00FC6E56">
                <w:rPr>
                  <w:rFonts w:ascii="Tahoma" w:hAnsi="Tahoma" w:cs="Tahoma"/>
                  <w:color w:val="000000"/>
                  <w:sz w:val="16"/>
                  <w:szCs w:val="16"/>
                  <w:lang w:val="pt-BR"/>
                </w:rPr>
                <w:t>7.5. DATA DE VENCIMENTO FINAL:</w:t>
              </w:r>
            </w:moveTo>
          </w:p>
        </w:tc>
        <w:tc>
          <w:tcPr>
            <w:tcW w:w="5708" w:type="dxa"/>
            <w:gridSpan w:val="2"/>
            <w:tcBorders>
              <w:top w:val="single" w:sz="4" w:space="0" w:color="auto"/>
              <w:left w:val="single" w:sz="4" w:space="0" w:color="auto"/>
              <w:bottom w:val="single" w:sz="4" w:space="0" w:color="auto"/>
              <w:right w:val="single" w:sz="4" w:space="0" w:color="auto"/>
            </w:tcBorders>
          </w:tcPr>
          <w:p w14:paraId="6ED755C6" w14:textId="77777777" w:rsidR="00FC6E56" w:rsidRPr="00FC6E56" w:rsidRDefault="00FC6E56" w:rsidP="00FC6E56">
            <w:pPr>
              <w:spacing w:before="20" w:after="20"/>
              <w:jc w:val="both"/>
              <w:rPr>
                <w:rFonts w:ascii="Tahoma" w:hAnsi="Tahoma" w:cs="Tahoma"/>
                <w:color w:val="000000"/>
                <w:sz w:val="16"/>
                <w:szCs w:val="16"/>
                <w:lang w:val="pt-BR"/>
              </w:rPr>
            </w:pPr>
            <w:moveTo w:id="327" w:author="Autor" w:date="2014-12-19T17:28:00Z">
              <w:r w:rsidRPr="00FC6E56">
                <w:rPr>
                  <w:rFonts w:ascii="Tahoma" w:hAnsi="Tahoma" w:cs="Tahoma"/>
                  <w:bCs/>
                  <w:color w:val="000000"/>
                  <w:sz w:val="16"/>
                  <w:szCs w:val="16"/>
                  <w:lang w:val="pt-BR"/>
                </w:rPr>
                <w:t>31 de julho de 2015</w:t>
              </w:r>
            </w:moveTo>
          </w:p>
        </w:tc>
      </w:tr>
      <w:tr w:rsidR="00FC6E56" w:rsidRPr="000276CB" w14:paraId="614C6068"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37E5060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 w:id="328" w:author="Autor" w:date="2014-12-19T17:28:00Z">
              <w:r w:rsidRPr="00FC6E56">
                <w:rPr>
                  <w:rFonts w:ascii="Tahoma" w:hAnsi="Tahoma" w:cs="Tahoma"/>
                  <w:color w:val="000000"/>
                  <w:sz w:val="16"/>
                  <w:szCs w:val="16"/>
                  <w:lang w:val="pt-BR"/>
                </w:rPr>
                <w:t>7.6. ENCARGOS MORATÓRIOS:</w:t>
              </w:r>
            </w:moveTo>
          </w:p>
        </w:tc>
        <w:tc>
          <w:tcPr>
            <w:tcW w:w="5708" w:type="dxa"/>
            <w:gridSpan w:val="2"/>
            <w:tcBorders>
              <w:top w:val="single" w:sz="4" w:space="0" w:color="auto"/>
              <w:left w:val="single" w:sz="4" w:space="0" w:color="auto"/>
              <w:bottom w:val="single" w:sz="4" w:space="0" w:color="auto"/>
              <w:right w:val="single" w:sz="4" w:space="0" w:color="auto"/>
            </w:tcBorders>
          </w:tcPr>
          <w:p w14:paraId="6824A7F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moveTo w:id="329" w:author="Autor" w:date="2014-12-19T17:28:00Z">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moveTo>
          </w:p>
        </w:tc>
      </w:tr>
      <w:tr w:rsidR="00FC6E56" w:rsidRPr="00FC6E56" w14:paraId="07EC09C6"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4A1B600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moveTo w:id="330" w:author="Autor" w:date="2014-12-19T17:28:00Z">
              <w:r w:rsidRPr="00FC6E56">
                <w:rPr>
                  <w:rFonts w:ascii="Tahoma" w:hAnsi="Tahoma" w:cs="Tahoma"/>
                  <w:b/>
                  <w:color w:val="000000"/>
                  <w:sz w:val="16"/>
                  <w:szCs w:val="16"/>
                  <w:lang w:val="pt-BR"/>
                </w:rPr>
                <w:t>8. GARANTIA</w:t>
              </w:r>
            </w:moveTo>
          </w:p>
        </w:tc>
        <w:tc>
          <w:tcPr>
            <w:tcW w:w="5708" w:type="dxa"/>
            <w:gridSpan w:val="2"/>
            <w:tcBorders>
              <w:top w:val="single" w:sz="4" w:space="0" w:color="auto"/>
              <w:left w:val="single" w:sz="4" w:space="0" w:color="auto"/>
              <w:bottom w:val="single" w:sz="4" w:space="0" w:color="auto"/>
              <w:right w:val="single" w:sz="4" w:space="0" w:color="auto"/>
            </w:tcBorders>
          </w:tcPr>
          <w:p w14:paraId="173FDC1D" w14:textId="77777777" w:rsidR="00FC6E56" w:rsidRPr="00FC6E56" w:rsidRDefault="00FC6E56" w:rsidP="00FC6E56">
            <w:pPr>
              <w:tabs>
                <w:tab w:val="left" w:pos="9356"/>
              </w:tabs>
              <w:spacing w:before="20" w:after="20"/>
              <w:rPr>
                <w:rFonts w:ascii="Tahoma" w:hAnsi="Tahoma" w:cs="Tahoma"/>
                <w:color w:val="000000"/>
                <w:sz w:val="16"/>
                <w:szCs w:val="16"/>
                <w:lang w:val="pt-BR"/>
              </w:rPr>
            </w:pPr>
            <w:moveTo w:id="331" w:author="Autor" w:date="2014-12-19T17:28:00Z">
              <w:r w:rsidRPr="00FC6E56">
                <w:rPr>
                  <w:rFonts w:ascii="Tahoma" w:hAnsi="Tahoma" w:cs="Tahoma"/>
                  <w:color w:val="000000"/>
                  <w:sz w:val="16"/>
                  <w:szCs w:val="16"/>
                  <w:lang w:val="pt-BR"/>
                </w:rPr>
                <w:t>Sem garantia real imobiliária.</w:t>
              </w:r>
            </w:moveTo>
          </w:p>
        </w:tc>
      </w:tr>
    </w:tbl>
    <w:p w14:paraId="053F9E1E" w14:textId="77777777" w:rsidR="00FC6E56" w:rsidRPr="00FC6E56" w:rsidRDefault="00FC6E56" w:rsidP="00FC6E56">
      <w:pPr>
        <w:widowControl/>
        <w:rPr>
          <w:rFonts w:ascii="Tahoma" w:eastAsia="Times New Roman" w:hAnsi="Tahoma" w:cs="Tahoma"/>
          <w:sz w:val="16"/>
          <w:szCs w:val="16"/>
          <w:lang w:val="pt-BR" w:eastAsia="pt-BR"/>
        </w:rPr>
      </w:pPr>
    </w:p>
    <w:p w14:paraId="74A18650"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moveTo w:id="332" w:author="Autor" w:date="2014-12-19T17:28:00Z">
        <w:r w:rsidRPr="00FC6E56">
          <w:rPr>
            <w:rFonts w:ascii="Tahoma" w:eastAsia="Times New Roman" w:hAnsi="Tahoma" w:cs="Tahoma"/>
            <w:sz w:val="16"/>
            <w:szCs w:val="16"/>
            <w:lang w:val="pt-BR" w:eastAsia="pt-BR"/>
          </w:rPr>
          <w:br w:type="page"/>
        </w:r>
      </w:moveTo>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496EDEFB" w14:textId="77777777" w:rsidTr="00FC6E56">
        <w:trPr>
          <w:trHeight w:val="20"/>
          <w:jc w:val="center"/>
          <w:ins w:id="333" w:author="Autor" w:date="2014-12-19T17:28:00Z"/>
        </w:trPr>
        <w:tc>
          <w:tcPr>
            <w:tcW w:w="5050" w:type="dxa"/>
            <w:gridSpan w:val="7"/>
            <w:tcBorders>
              <w:top w:val="single" w:sz="4" w:space="0" w:color="auto"/>
              <w:left w:val="single" w:sz="4" w:space="0" w:color="auto"/>
              <w:bottom w:val="single" w:sz="4" w:space="0" w:color="auto"/>
              <w:right w:val="single" w:sz="4" w:space="0" w:color="auto"/>
            </w:tcBorders>
          </w:tcPr>
          <w:moveToRangeEnd w:id="323"/>
          <w:p w14:paraId="73AAABB6" w14:textId="77777777" w:rsidR="00FC6E56" w:rsidRPr="00FC6E56" w:rsidRDefault="00FC6E56" w:rsidP="00FC6E56">
            <w:pPr>
              <w:spacing w:before="20" w:after="20"/>
              <w:ind w:firstLine="120"/>
              <w:jc w:val="both"/>
              <w:rPr>
                <w:ins w:id="334" w:author="Autor" w:date="2014-12-19T17:28:00Z"/>
                <w:rFonts w:ascii="Tahoma" w:hAnsi="Tahoma" w:cs="Tahoma"/>
                <w:b/>
                <w:color w:val="000000"/>
                <w:sz w:val="16"/>
                <w:szCs w:val="16"/>
                <w:lang w:val="pt-BR"/>
              </w:rPr>
            </w:pPr>
            <w:ins w:id="335" w:author="Autor" w:date="2014-12-19T17:28:00Z">
              <w:r w:rsidRPr="00FC6E56">
                <w:rPr>
                  <w:rFonts w:ascii="Tahoma" w:hAnsi="Tahoma" w:cs="Tahoma"/>
                  <w:b/>
                  <w:color w:val="000000"/>
                  <w:sz w:val="16"/>
                  <w:szCs w:val="16"/>
                  <w:lang w:val="pt-BR"/>
                </w:rPr>
                <w:t>CÉDULA DE CRÉDITO IMOBILIÁRIO</w:t>
              </w:r>
            </w:ins>
          </w:p>
        </w:tc>
        <w:tc>
          <w:tcPr>
            <w:tcW w:w="5298" w:type="dxa"/>
            <w:gridSpan w:val="7"/>
            <w:tcBorders>
              <w:top w:val="single" w:sz="4" w:space="0" w:color="auto"/>
              <w:left w:val="single" w:sz="4" w:space="0" w:color="auto"/>
              <w:bottom w:val="single" w:sz="4" w:space="0" w:color="auto"/>
              <w:right w:val="single" w:sz="4" w:space="0" w:color="auto"/>
            </w:tcBorders>
          </w:tcPr>
          <w:p w14:paraId="758A60AC" w14:textId="77777777" w:rsidR="00FC6E56" w:rsidRPr="00FC6E56" w:rsidRDefault="00FC6E56" w:rsidP="00FC6E56">
            <w:pPr>
              <w:tabs>
                <w:tab w:val="num" w:pos="0"/>
                <w:tab w:val="left" w:pos="80"/>
              </w:tabs>
              <w:spacing w:before="20" w:after="20"/>
              <w:jc w:val="both"/>
              <w:rPr>
                <w:ins w:id="336" w:author="Autor" w:date="2014-12-19T17:28:00Z"/>
                <w:rFonts w:ascii="Tahoma" w:hAnsi="Tahoma" w:cs="Tahoma"/>
                <w:color w:val="000000"/>
                <w:sz w:val="16"/>
                <w:szCs w:val="16"/>
                <w:lang w:val="pt-BR"/>
              </w:rPr>
            </w:pPr>
            <w:ins w:id="337" w:author="Autor" w:date="2014-12-19T17:28:00Z">
              <w:r w:rsidRPr="00FC6E56">
                <w:rPr>
                  <w:rFonts w:ascii="Tahoma" w:hAnsi="Tahoma" w:cs="Tahoma"/>
                  <w:color w:val="000000"/>
                  <w:sz w:val="16"/>
                  <w:szCs w:val="16"/>
                  <w:lang w:val="pt-BR"/>
                </w:rPr>
                <w:t xml:space="preserve">LOCAL E DATA DE EMISSÃO: </w:t>
              </w:r>
            </w:ins>
          </w:p>
          <w:p w14:paraId="58AB948E" w14:textId="77777777" w:rsidR="00FC6E56" w:rsidRPr="00FC6E56" w:rsidRDefault="00FC6E56" w:rsidP="00FC6E56">
            <w:pPr>
              <w:tabs>
                <w:tab w:val="num" w:pos="0"/>
                <w:tab w:val="left" w:pos="80"/>
              </w:tabs>
              <w:spacing w:before="20" w:after="20"/>
              <w:jc w:val="both"/>
              <w:rPr>
                <w:ins w:id="338" w:author="Autor" w:date="2014-12-19T17:28:00Z"/>
                <w:rFonts w:ascii="Tahoma" w:hAnsi="Tahoma" w:cs="Tahoma"/>
                <w:color w:val="000000"/>
                <w:sz w:val="16"/>
                <w:szCs w:val="16"/>
                <w:lang w:val="pt-BR"/>
              </w:rPr>
            </w:pPr>
            <w:ins w:id="339" w:author="Autor" w:date="2014-12-19T17:28:00Z">
              <w:r w:rsidRPr="00FC6E56">
                <w:rPr>
                  <w:rFonts w:ascii="Tahoma" w:hAnsi="Tahoma" w:cs="Tahoma"/>
                  <w:bCs/>
                  <w:color w:val="000000"/>
                  <w:sz w:val="16"/>
                  <w:szCs w:val="16"/>
                  <w:lang w:val="pt-BR"/>
                </w:rPr>
                <w:t>SÃO PAULO, 19 DE DEZEMBRO DE 2014</w:t>
              </w:r>
            </w:ins>
          </w:p>
        </w:tc>
      </w:tr>
      <w:tr w:rsidR="00FC6E56" w:rsidRPr="00FC6E56" w14:paraId="10840343"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D6D236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1EF395D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1C8ED4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14441DF5" w14:textId="77777777" w:rsidR="00FC6E56" w:rsidRPr="00FC6E56" w:rsidRDefault="00FC6E56" w:rsidP="00FC6E56">
            <w:pPr>
              <w:tabs>
                <w:tab w:val="center" w:pos="361"/>
              </w:tabs>
              <w:spacing w:before="20" w:after="20"/>
              <w:rPr>
                <w:rFonts w:ascii="Tahoma" w:hAnsi="Tahoma" w:cs="Tahoma"/>
                <w:b/>
                <w:color w:val="000000"/>
                <w:sz w:val="16"/>
                <w:szCs w:val="16"/>
                <w:lang w:val="pt-BR"/>
              </w:rPr>
            </w:pPr>
            <w:r w:rsidRPr="00FC6E56">
              <w:rPr>
                <w:rFonts w:ascii="Tahoma" w:hAnsi="Tahoma" w:cs="Tahoma"/>
                <w:b/>
                <w:noProof/>
                <w:color w:val="000000"/>
                <w:sz w:val="16"/>
                <w:szCs w:val="16"/>
                <w:lang w:val="pt-BR"/>
              </w:rPr>
              <w:t>023</w:t>
            </w:r>
          </w:p>
        </w:tc>
        <w:tc>
          <w:tcPr>
            <w:tcW w:w="2767" w:type="dxa"/>
            <w:gridSpan w:val="5"/>
            <w:tcBorders>
              <w:top w:val="single" w:sz="4" w:space="0" w:color="auto"/>
              <w:left w:val="single" w:sz="4" w:space="0" w:color="auto"/>
              <w:bottom w:val="single" w:sz="4" w:space="0" w:color="auto"/>
              <w:right w:val="single" w:sz="4" w:space="0" w:color="auto"/>
            </w:tcBorders>
          </w:tcPr>
          <w:p w14:paraId="143DECF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6B8899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7C99904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7DCFC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D2FAE3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403B4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1FAC7B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3C865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0E2362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CCBB674"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48B01E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7BF5A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4AE0F8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3D58BE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2642C2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57FE9FD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E470CD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6C4901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DD9739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A35280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44D4DC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0206AB5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96A36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8F36D6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4E6E53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142A1C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DBA03A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40"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13525F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88627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93F3CC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FE9FA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17187E1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A0B953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967CFE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1EA0570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8371CF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55F8B9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D7A375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54A982C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60C0B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45DE37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AA7BD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E3E64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ECF9F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4064076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A17DC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341"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Century Telecom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FD7871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7BC8E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01.492.641/0001-73</w:t>
            </w:r>
          </w:p>
        </w:tc>
      </w:tr>
      <w:tr w:rsidR="00FC6E56" w:rsidRPr="000276CB" w14:paraId="29391D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6614CF" w14:textId="559EA539"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Padre Odorico, n</w:t>
            </w:r>
            <w:del w:id="342" w:author="Autor" w:date="2014-12-19T17:28:00Z">
              <w:r w:rsidR="00DB74AE">
                <w:rPr>
                  <w:rFonts w:ascii="Tahoma" w:hAnsi="Tahoma" w:cs="Tahoma"/>
                  <w:bCs/>
                  <w:noProof/>
                  <w:color w:val="000000"/>
                  <w:sz w:val="16"/>
                  <w:szCs w:val="16"/>
                  <w:lang w:val="pt-BR"/>
                </w:rPr>
                <w:delText>°</w:delText>
              </w:r>
            </w:del>
            <w:ins w:id="343" w:author="Autor" w:date="2014-12-19T17:28:00Z">
              <w:r w:rsidRPr="00FC6E56">
                <w:rPr>
                  <w:rFonts w:ascii="Tahoma" w:hAnsi="Tahoma" w:cs="Tahoma"/>
                  <w:bCs/>
                  <w:noProof/>
                  <w:color w:val="000000"/>
                  <w:sz w:val="16"/>
                  <w:szCs w:val="16"/>
                  <w:lang w:val="pt-BR"/>
                </w:rPr>
                <w:t>.°</w:t>
              </w:r>
            </w:ins>
            <w:r w:rsidRPr="00FC6E56">
              <w:rPr>
                <w:rFonts w:ascii="Tahoma" w:hAnsi="Tahoma" w:cs="Tahoma"/>
                <w:bCs/>
                <w:noProof/>
                <w:color w:val="000000"/>
                <w:sz w:val="16"/>
                <w:szCs w:val="16"/>
                <w:lang w:val="pt-BR"/>
              </w:rPr>
              <w:t>128</w:t>
            </w:r>
            <w:ins w:id="344" w:author="Autor" w:date="2014-12-19T17:28:00Z">
              <w:r w:rsidRPr="00FC6E56">
                <w:rPr>
                  <w:rFonts w:ascii="Tahoma" w:hAnsi="Tahoma" w:cs="Tahoma"/>
                  <w:bCs/>
                  <w:noProof/>
                  <w:color w:val="000000"/>
                  <w:sz w:val="16"/>
                  <w:szCs w:val="16"/>
                  <w:lang w:val="pt-BR"/>
                </w:rPr>
                <w:t xml:space="preserve"> – Bairro São Pedro</w:t>
              </w:r>
            </w:ins>
          </w:p>
        </w:tc>
      </w:tr>
      <w:tr w:rsidR="00FC6E56" w:rsidRPr="00FC6E56" w14:paraId="3D5B78E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F2A720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A646BEC" w14:textId="42356894" w:rsidR="00FC6E56" w:rsidRPr="00FC6E56" w:rsidRDefault="00DB74AE" w:rsidP="00FC6E56">
            <w:pPr>
              <w:spacing w:before="20" w:after="20"/>
              <w:rPr>
                <w:rFonts w:ascii="Tahoma" w:hAnsi="Tahoma" w:cs="Tahoma"/>
                <w:color w:val="000000"/>
                <w:sz w:val="16"/>
                <w:szCs w:val="16"/>
                <w:lang w:val="pt-BR"/>
              </w:rPr>
            </w:pPr>
            <w:del w:id="345" w:author="Autor" w:date="2014-12-19T17:28:00Z">
              <w:r>
                <w:rPr>
                  <w:rFonts w:ascii="Tahoma" w:hAnsi="Tahoma" w:cs="Tahoma"/>
                  <w:color w:val="000000"/>
                  <w:sz w:val="16"/>
                  <w:szCs w:val="16"/>
                  <w:lang w:val="pt-BR"/>
                </w:rPr>
                <w:delText>sala1201</w:delText>
              </w:r>
            </w:del>
            <w:ins w:id="346" w:author="Autor" w:date="2014-12-19T17:28:00Z">
              <w:r w:rsidR="00FC6E56" w:rsidRPr="00FC6E56">
                <w:rPr>
                  <w:rFonts w:ascii="Tahoma" w:hAnsi="Tahoma" w:cs="Tahoma"/>
                  <w:color w:val="000000"/>
                  <w:sz w:val="16"/>
                  <w:szCs w:val="16"/>
                  <w:lang w:val="pt-BR"/>
                </w:rPr>
                <w:t>Sala 1201</w:t>
              </w:r>
            </w:ins>
          </w:p>
        </w:tc>
        <w:tc>
          <w:tcPr>
            <w:tcW w:w="1338" w:type="dxa"/>
            <w:gridSpan w:val="4"/>
            <w:tcBorders>
              <w:top w:val="single" w:sz="4" w:space="0" w:color="auto"/>
              <w:left w:val="single" w:sz="4" w:space="0" w:color="auto"/>
              <w:bottom w:val="single" w:sz="4" w:space="0" w:color="auto"/>
              <w:right w:val="single" w:sz="4" w:space="0" w:color="auto"/>
            </w:tcBorders>
          </w:tcPr>
          <w:p w14:paraId="298D3B9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A33D73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1D3234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BFD48A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ED879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1CCEAE0"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30.330-040</w:t>
            </w:r>
          </w:p>
        </w:tc>
      </w:tr>
      <w:tr w:rsidR="00FC6E56" w:rsidRPr="00FC6E56" w14:paraId="44306F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3A147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54FB70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1F356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801CA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2DA439" w14:textId="15F9CCAF"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15 de fevereiro de 2011</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Conjuntos 1401 e 1402 e 04 vagas de </w:t>
            </w:r>
            <w:del w:id="347" w:author="Autor" w:date="2014-12-19T17:28:00Z">
              <w:r w:rsidR="004309D7" w:rsidRPr="00933436">
                <w:rPr>
                  <w:rFonts w:ascii="Tahoma" w:hAnsi="Tahoma" w:cs="Tahoma"/>
                  <w:color w:val="000000"/>
                  <w:sz w:val="16"/>
                  <w:szCs w:val="16"/>
                  <w:lang w:val="pt-BR"/>
                </w:rPr>
                <w:delText>garagemno</w:delText>
              </w:r>
            </w:del>
            <w:ins w:id="348" w:author="Autor" w:date="2014-12-19T17:28:00Z">
              <w:r w:rsidRPr="00FC6E56">
                <w:rPr>
                  <w:rFonts w:ascii="Tahoma" w:hAnsi="Tahoma" w:cs="Tahoma"/>
                  <w:color w:val="000000"/>
                  <w:sz w:val="16"/>
                  <w:szCs w:val="16"/>
                  <w:lang w:val="pt-BR"/>
                </w:rPr>
                <w:t>garagem no</w:t>
              </w:r>
            </w:ins>
            <w:r w:rsidRPr="00FC6E56">
              <w:rPr>
                <w:rFonts w:ascii="Tahoma" w:hAnsi="Tahoma" w:cs="Tahoma"/>
                <w:color w:val="000000"/>
                <w:sz w:val="16"/>
                <w:szCs w:val="16"/>
                <w:lang w:val="pt-BR"/>
              </w:rPr>
              <w:t xml:space="preserve"> Edifício Veneza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591891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D5332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E710CA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89FB0E" w14:textId="2B2E240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160.048,50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sessenta mil, quarenta e oito reais e cinquenta centavos</w:t>
            </w:r>
            <w:r w:rsidRPr="00FC6E56">
              <w:rPr>
                <w:rFonts w:ascii="Tahoma" w:hAnsi="Tahoma" w:cs="Tahoma"/>
                <w:color w:val="000000"/>
                <w:sz w:val="16"/>
                <w:szCs w:val="16"/>
                <w:lang w:val="pt-BR"/>
              </w:rPr>
              <w:t xml:space="preserve">), em </w:t>
            </w:r>
            <w:del w:id="349" w:author="Autor" w:date="2014-12-19T17:28:00Z">
              <w:r w:rsidR="004309D7" w:rsidRPr="00933436">
                <w:rPr>
                  <w:rFonts w:ascii="Tahoma" w:hAnsi="Tahoma" w:cs="Tahoma"/>
                  <w:bCs/>
                  <w:color w:val="000000"/>
                  <w:sz w:val="16"/>
                  <w:szCs w:val="16"/>
                  <w:lang w:val="pt-BR"/>
                </w:rPr>
                <w:delText>17</w:delText>
              </w:r>
            </w:del>
            <w:ins w:id="35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D69B00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FEF78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1086F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9213A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18BBC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A62FF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6B98C66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8CC42B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F2723E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C5B2AC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EFF6E4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8374B94"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01/03/2011 a 14/02/2016.</w:t>
            </w:r>
          </w:p>
        </w:tc>
      </w:tr>
      <w:tr w:rsidR="00FC6E56" w:rsidRPr="000276CB" w14:paraId="5147796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8609F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138F624" w14:textId="2428DAD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160.048,50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sessenta mil, quarenta e oito reais e cinquenta centavos</w:t>
            </w:r>
            <w:r w:rsidRPr="00FC6E56">
              <w:rPr>
                <w:rFonts w:ascii="Tahoma" w:hAnsi="Tahoma" w:cs="Tahoma"/>
                <w:color w:val="000000"/>
                <w:sz w:val="16"/>
                <w:szCs w:val="16"/>
                <w:lang w:val="pt-BR"/>
              </w:rPr>
              <w:t xml:space="preserve">), em </w:t>
            </w:r>
            <w:del w:id="351" w:author="Autor" w:date="2014-12-19T17:28:00Z">
              <w:r w:rsidR="004309D7" w:rsidRPr="00933436">
                <w:rPr>
                  <w:rFonts w:ascii="Tahoma" w:hAnsi="Tahoma" w:cs="Tahoma"/>
                  <w:bCs/>
                  <w:color w:val="000000"/>
                  <w:sz w:val="16"/>
                  <w:szCs w:val="16"/>
                  <w:lang w:val="pt-BR"/>
                </w:rPr>
                <w:delText>17</w:delText>
              </w:r>
            </w:del>
            <w:ins w:id="35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D8F641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E09325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1DD303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15 (quinze) parcelas mensais e sucessivas,</w:t>
            </w:r>
            <w:ins w:id="353"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R$ 10.669,90 (dez mil, seiscentos e sessenta e nove reais e noventa centavos), sendo que esse valor será reajustado conforme item 7.4 abaixo.</w:t>
            </w:r>
          </w:p>
        </w:tc>
      </w:tr>
      <w:tr w:rsidR="00FC6E56" w:rsidRPr="00FC6E56" w14:paraId="346DFA4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0FF32A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794703E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F10FC4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A2760B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53B62E0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14 de fevereiro de 2016.</w:t>
            </w:r>
          </w:p>
        </w:tc>
      </w:tr>
      <w:tr w:rsidR="00FC6E56" w:rsidRPr="000276CB" w14:paraId="1603DD0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9AB87B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648323DE"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22CB38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D444106"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E7F3BFA"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67EFDD04" w14:textId="77777777" w:rsidR="00FC6E56" w:rsidRPr="00FC6E56" w:rsidRDefault="00FC6E56" w:rsidP="00FC6E56">
      <w:pPr>
        <w:widowControl/>
        <w:rPr>
          <w:rFonts w:ascii="Tahoma" w:eastAsia="Times New Roman" w:hAnsi="Tahoma" w:cs="Tahoma"/>
          <w:sz w:val="16"/>
          <w:szCs w:val="16"/>
          <w:lang w:val="pt-BR" w:eastAsia="pt-BR"/>
        </w:rPr>
      </w:pPr>
    </w:p>
    <w:p w14:paraId="77FECB4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6234A82"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4C9410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37D17D0B"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7AB6E95B" w14:textId="4E6029B8"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354" w:author="Autor" w:date="2014-12-19T17:28:00Z">
              <w:r w:rsidR="004309D7" w:rsidRPr="00933436">
                <w:rPr>
                  <w:rFonts w:ascii="Tahoma" w:hAnsi="Tahoma" w:cs="Tahoma"/>
                  <w:bCs/>
                  <w:color w:val="000000"/>
                  <w:sz w:val="16"/>
                  <w:szCs w:val="16"/>
                  <w:lang w:val="pt-BR"/>
                </w:rPr>
                <w:delText>17</w:delText>
              </w:r>
            </w:del>
            <w:ins w:id="355"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18CCBBF"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2EE403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922091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19C2CCE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13ACFA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024</w:t>
            </w:r>
          </w:p>
        </w:tc>
        <w:tc>
          <w:tcPr>
            <w:tcW w:w="2767" w:type="dxa"/>
            <w:gridSpan w:val="5"/>
            <w:tcBorders>
              <w:top w:val="single" w:sz="4" w:space="0" w:color="auto"/>
              <w:left w:val="single" w:sz="4" w:space="0" w:color="auto"/>
              <w:bottom w:val="single" w:sz="4" w:space="0" w:color="auto"/>
              <w:right w:val="single" w:sz="4" w:space="0" w:color="auto"/>
            </w:tcBorders>
          </w:tcPr>
          <w:p w14:paraId="283DBD9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639F4E54"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480419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71596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2BA425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6181B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01B10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8FDCE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69DD6D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67B027"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9DBDB3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EBB132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7E45396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275076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EA8AB2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7BB5A6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988DE4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2C49CC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BBFDE6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AC3FA5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B67F59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11704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B73FC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F50C9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13527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187E2B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94934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56"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C3864A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4B20D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277D731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7A0E2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D1B16E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2B5F8E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A1B6A5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8CABD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4E4394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527579D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FD0C17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0699E1B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87434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E14ED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49B79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53A5FA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E64D9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746EF8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74A1C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ins w:id="357"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Telemig Celular S.A.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E11F59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3D632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02.320.739/0001-06</w:t>
            </w:r>
          </w:p>
        </w:tc>
      </w:tr>
      <w:tr w:rsidR="00FC6E56" w:rsidRPr="000276CB" w14:paraId="6B1175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073F3B" w14:textId="5A2D59D9"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w:t>
            </w:r>
            <w:del w:id="358" w:author="Autor" w:date="2014-12-19T17:28:00Z">
              <w:r w:rsidR="000B36F3">
                <w:rPr>
                  <w:rFonts w:ascii="Tahoma" w:hAnsi="Tahoma" w:cs="Tahoma"/>
                  <w:bCs/>
                  <w:noProof/>
                  <w:color w:val="000000"/>
                  <w:sz w:val="16"/>
                  <w:szCs w:val="16"/>
                  <w:lang w:val="pt-BR"/>
                </w:rPr>
                <w:delText>PLevindo</w:delText>
              </w:r>
            </w:del>
            <w:ins w:id="359" w:author="Autor" w:date="2014-12-19T17:28:00Z">
              <w:r w:rsidRPr="00FC6E56">
                <w:rPr>
                  <w:rFonts w:ascii="Tahoma" w:hAnsi="Tahoma" w:cs="Tahoma"/>
                  <w:bCs/>
                  <w:noProof/>
                  <w:color w:val="000000"/>
                  <w:sz w:val="16"/>
                  <w:szCs w:val="16"/>
                  <w:lang w:val="pt-BR"/>
                </w:rPr>
                <w:t>Levindo</w:t>
              </w:r>
            </w:ins>
            <w:r w:rsidRPr="00FC6E56">
              <w:rPr>
                <w:rFonts w:ascii="Tahoma" w:hAnsi="Tahoma" w:cs="Tahoma"/>
                <w:bCs/>
                <w:noProof/>
                <w:color w:val="000000"/>
                <w:sz w:val="16"/>
                <w:szCs w:val="16"/>
                <w:lang w:val="pt-BR"/>
              </w:rPr>
              <w:t xml:space="preserve"> Lopes,</w:t>
            </w:r>
            <w:ins w:id="360" w:author="Autor" w:date="2014-12-19T17:28:00Z">
              <w:r w:rsidRPr="00FC6E56">
                <w:rPr>
                  <w:rFonts w:ascii="Tahoma" w:hAnsi="Tahoma" w:cs="Tahoma"/>
                  <w:bCs/>
                  <w:noProof/>
                  <w:color w:val="000000"/>
                  <w:sz w:val="16"/>
                  <w:szCs w:val="16"/>
                  <w:lang w:val="pt-BR"/>
                </w:rPr>
                <w:t xml:space="preserve"> n.º </w:t>
              </w:r>
            </w:ins>
            <w:r w:rsidRPr="00FC6E56">
              <w:rPr>
                <w:rFonts w:ascii="Tahoma" w:hAnsi="Tahoma" w:cs="Tahoma"/>
                <w:bCs/>
                <w:noProof/>
                <w:color w:val="000000"/>
                <w:sz w:val="16"/>
                <w:szCs w:val="16"/>
                <w:lang w:val="pt-BR"/>
              </w:rPr>
              <w:t>258</w:t>
            </w:r>
            <w:ins w:id="361"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3E66159C"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7DD47D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F1AF986"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N/A</w:t>
            </w:r>
          </w:p>
        </w:tc>
        <w:tc>
          <w:tcPr>
            <w:tcW w:w="1338" w:type="dxa"/>
            <w:gridSpan w:val="4"/>
            <w:tcBorders>
              <w:top w:val="single" w:sz="4" w:space="0" w:color="auto"/>
              <w:left w:val="single" w:sz="4" w:space="0" w:color="auto"/>
              <w:bottom w:val="single" w:sz="4" w:space="0" w:color="auto"/>
              <w:right w:val="single" w:sz="4" w:space="0" w:color="auto"/>
            </w:tcBorders>
          </w:tcPr>
          <w:p w14:paraId="68E3566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476AD9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7EF7E7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9D241D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235977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CFFDA4A"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30140-170</w:t>
            </w:r>
          </w:p>
        </w:tc>
      </w:tr>
      <w:tr w:rsidR="00FC6E56" w:rsidRPr="00FC6E56" w14:paraId="5E8D024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D57DB8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D619CE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29C9DE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98901B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CD0D6E" w14:textId="18DCCA2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Contrato de Locação celebrado entre a Emitente e a Devedora com início em 01 de junho de 2007</w:t>
            </w:r>
            <w:r w:rsidRPr="00FC6E56">
              <w:rPr>
                <w:rFonts w:ascii="Tahoma" w:hAnsi="Tahoma" w:cs="Tahoma"/>
                <w:bCs/>
                <w:noProof/>
                <w:color w:val="000000"/>
                <w:sz w:val="16"/>
                <w:szCs w:val="16"/>
                <w:lang w:val="pt-BR"/>
              </w:rPr>
              <w:t xml:space="preserve">, </w:t>
            </w:r>
            <w:r w:rsidRPr="00FC6E56">
              <w:rPr>
                <w:rFonts w:ascii="Tahoma" w:hAnsi="Tahoma" w:cs="Tahoma"/>
                <w:color w:val="000000"/>
                <w:sz w:val="16"/>
                <w:szCs w:val="16"/>
                <w:lang w:val="pt-BR"/>
              </w:rPr>
              <w:t xml:space="preserve">por meio do qual a Emitente locou Espaço medindo aproximadamente 52,01m² localizado no topo do Edf Veneza, destinado à instalação de equipamento e antenas de </w:t>
            </w:r>
            <w:del w:id="362" w:author="Autor" w:date="2014-12-19T17:28:00Z">
              <w:r w:rsidR="004309D7" w:rsidRPr="00933436">
                <w:rPr>
                  <w:rFonts w:ascii="Tahoma" w:hAnsi="Tahoma" w:cs="Tahoma"/>
                  <w:color w:val="000000"/>
                  <w:sz w:val="16"/>
                  <w:szCs w:val="16"/>
                  <w:lang w:val="pt-BR"/>
                </w:rPr>
                <w:delText>telecomunicaçõesno</w:delText>
              </w:r>
            </w:del>
            <w:ins w:id="363" w:author="Autor" w:date="2014-12-19T17:28:00Z">
              <w:r w:rsidRPr="00FC6E56">
                <w:rPr>
                  <w:rFonts w:ascii="Tahoma" w:hAnsi="Tahoma" w:cs="Tahoma"/>
                  <w:color w:val="000000"/>
                  <w:sz w:val="16"/>
                  <w:szCs w:val="16"/>
                  <w:lang w:val="pt-BR"/>
                </w:rPr>
                <w:t>telecomunicações no</w:t>
              </w:r>
            </w:ins>
            <w:r w:rsidRPr="00FC6E56">
              <w:rPr>
                <w:rFonts w:ascii="Tahoma" w:hAnsi="Tahoma" w:cs="Tahoma"/>
                <w:color w:val="000000"/>
                <w:sz w:val="16"/>
                <w:szCs w:val="16"/>
                <w:lang w:val="pt-BR"/>
              </w:rPr>
              <w:t xml:space="preserve"> Edifício </w:t>
            </w:r>
            <w:r w:rsidRPr="00FC6E56">
              <w:rPr>
                <w:rFonts w:ascii="Tahoma" w:hAnsi="Tahoma" w:cs="Tahoma"/>
                <w:bCs/>
                <w:color w:val="000000"/>
                <w:sz w:val="16"/>
                <w:szCs w:val="16"/>
                <w:lang w:val="pt-BR"/>
              </w:rPr>
              <w:t>Veneza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C2F21F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1296C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E5AA57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36DA1E" w14:textId="6943F85B"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213.324,60 </w:t>
            </w:r>
            <w:r w:rsidRPr="00FC6E56">
              <w:rPr>
                <w:rFonts w:ascii="Tahoma" w:hAnsi="Tahoma" w:cs="Tahoma"/>
                <w:color w:val="000000"/>
                <w:sz w:val="16"/>
                <w:szCs w:val="16"/>
                <w:lang w:val="pt-BR"/>
              </w:rPr>
              <w:t>(duzentos e treze mil, trezentos e vinte e quatro</w:t>
            </w:r>
            <w:r w:rsidRPr="00FC6E56">
              <w:rPr>
                <w:rFonts w:ascii="Tahoma" w:hAnsi="Tahoma" w:cs="Tahoma"/>
                <w:bCs/>
                <w:noProof/>
                <w:color w:val="000000"/>
                <w:sz w:val="16"/>
                <w:szCs w:val="16"/>
                <w:lang w:val="pt-BR"/>
              </w:rPr>
              <w:t xml:space="preserve"> reais e sessenta centavos</w:t>
            </w:r>
            <w:r w:rsidRPr="00FC6E56">
              <w:rPr>
                <w:rFonts w:ascii="Tahoma" w:hAnsi="Tahoma" w:cs="Tahoma"/>
                <w:color w:val="000000"/>
                <w:sz w:val="16"/>
                <w:szCs w:val="16"/>
                <w:lang w:val="pt-BR"/>
              </w:rPr>
              <w:t xml:space="preserve">), em </w:t>
            </w:r>
            <w:del w:id="364" w:author="Autor" w:date="2014-12-19T17:28:00Z">
              <w:r w:rsidR="004309D7" w:rsidRPr="00933436">
                <w:rPr>
                  <w:rFonts w:ascii="Tahoma" w:hAnsi="Tahoma" w:cs="Tahoma"/>
                  <w:bCs/>
                  <w:color w:val="000000"/>
                  <w:sz w:val="16"/>
                  <w:szCs w:val="16"/>
                  <w:lang w:val="pt-BR"/>
                </w:rPr>
                <w:delText>17</w:delText>
              </w:r>
            </w:del>
            <w:ins w:id="36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F8DAF3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8B782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27DF4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8871A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5CB85B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255F7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Edifício </w:t>
            </w:r>
            <w:r w:rsidRPr="00FC6E56">
              <w:rPr>
                <w:rFonts w:ascii="Tahoma" w:hAnsi="Tahoma" w:cs="Tahoma"/>
                <w:bCs/>
                <w:color w:val="000000"/>
                <w:sz w:val="16"/>
                <w:szCs w:val="16"/>
                <w:lang w:val="pt-BR"/>
              </w:rPr>
              <w:t>Veneza, localizado na Cidade de Belo Horizonte, Estado de Minas Gerais, na</w:t>
            </w:r>
            <w:r w:rsidRPr="00FC6E56">
              <w:rPr>
                <w:rFonts w:ascii="Tahoma" w:hAnsi="Tahoma" w:cs="Tahoma"/>
                <w:bCs/>
                <w:noProof/>
                <w:color w:val="000000"/>
                <w:sz w:val="16"/>
                <w:szCs w:val="16"/>
                <w:lang w:val="pt-BR"/>
              </w:rPr>
              <w:t xml:space="preserve"> Rua Tenente Garro, n.º 118</w:t>
            </w:r>
            <w:r w:rsidRPr="00FC6E56">
              <w:rPr>
                <w:rFonts w:ascii="Tahoma" w:hAnsi="Tahoma" w:cs="Tahoma"/>
                <w:bCs/>
                <w:color w:val="000000"/>
                <w:sz w:val="16"/>
                <w:szCs w:val="16"/>
                <w:lang w:val="pt-BR"/>
              </w:rPr>
              <w:t>, objeto das matrículas nº 23078 e 6389 do 2º Registro de Imóveis da Cidade de Belo Horizonte, Minas Gerais.</w:t>
            </w:r>
          </w:p>
        </w:tc>
      </w:tr>
      <w:tr w:rsidR="00FC6E56" w:rsidRPr="00FC6E56" w14:paraId="557DB39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BD657A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8EDCA7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25E28C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25F78B4"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3A66AD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20/05/2007 a 30/05/2017.</w:t>
            </w:r>
          </w:p>
        </w:tc>
      </w:tr>
      <w:tr w:rsidR="00FC6E56" w:rsidRPr="000276CB" w14:paraId="2C12620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14E3BB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7156DABC" w14:textId="6F9BB21E"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213.324,60 </w:t>
            </w:r>
            <w:r w:rsidRPr="00FC6E56">
              <w:rPr>
                <w:rFonts w:ascii="Tahoma" w:hAnsi="Tahoma" w:cs="Tahoma"/>
                <w:color w:val="000000"/>
                <w:sz w:val="16"/>
                <w:szCs w:val="16"/>
                <w:lang w:val="pt-BR"/>
              </w:rPr>
              <w:t>(duzentos e treze mil, trezentos e vinte e quatro</w:t>
            </w:r>
            <w:r w:rsidRPr="00FC6E56">
              <w:rPr>
                <w:rFonts w:ascii="Tahoma" w:hAnsi="Tahoma" w:cs="Tahoma"/>
                <w:bCs/>
                <w:noProof/>
                <w:color w:val="000000"/>
                <w:sz w:val="16"/>
                <w:szCs w:val="16"/>
                <w:lang w:val="pt-BR"/>
              </w:rPr>
              <w:t xml:space="preserve"> reais e sessenta centavos</w:t>
            </w:r>
            <w:r w:rsidRPr="00FC6E56">
              <w:rPr>
                <w:rFonts w:ascii="Tahoma" w:hAnsi="Tahoma" w:cs="Tahoma"/>
                <w:color w:val="000000"/>
                <w:sz w:val="16"/>
                <w:szCs w:val="16"/>
                <w:lang w:val="pt-BR"/>
              </w:rPr>
              <w:t xml:space="preserve">), em </w:t>
            </w:r>
            <w:del w:id="366" w:author="Autor" w:date="2014-12-19T17:28:00Z">
              <w:r w:rsidR="004309D7" w:rsidRPr="00933436">
                <w:rPr>
                  <w:rFonts w:ascii="Tahoma" w:hAnsi="Tahoma" w:cs="Tahoma"/>
                  <w:bCs/>
                  <w:color w:val="000000"/>
                  <w:sz w:val="16"/>
                  <w:szCs w:val="16"/>
                  <w:lang w:val="pt-BR"/>
                </w:rPr>
                <w:delText>17</w:delText>
              </w:r>
            </w:del>
            <w:ins w:id="36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76CA16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847403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40786FFA"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bCs/>
                <w:color w:val="000000"/>
                <w:sz w:val="16"/>
                <w:szCs w:val="16"/>
                <w:lang w:val="pt-BR"/>
              </w:rPr>
              <w:t>30 (trinta) parcelas mensais e sucessivas,</w:t>
            </w:r>
            <w:ins w:id="36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R$ 7.110,82 (sete mil, cento e dez reais e oitenta e dois centavos), sendo que esse valor será reajustado conforme item 7.4 abaixo.</w:t>
            </w:r>
          </w:p>
        </w:tc>
      </w:tr>
      <w:tr w:rsidR="00FC6E56" w:rsidRPr="00FC6E56" w14:paraId="28820FD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D791FF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ACB68D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50C6CF1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0A5AD9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F01BD4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maio de 2007.</w:t>
            </w:r>
          </w:p>
        </w:tc>
      </w:tr>
      <w:tr w:rsidR="00FC6E56" w:rsidRPr="000276CB" w14:paraId="6397A00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6047D9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5525BC7"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7D7309D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AE247D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5EAD82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14E37E1" w14:textId="77777777" w:rsidR="00FC6E56" w:rsidRPr="00FC6E56" w:rsidRDefault="00FC6E56" w:rsidP="00FC6E56">
      <w:pPr>
        <w:widowControl/>
        <w:rPr>
          <w:rFonts w:ascii="Tahoma" w:eastAsia="Times New Roman" w:hAnsi="Tahoma" w:cs="Tahoma"/>
          <w:sz w:val="16"/>
          <w:szCs w:val="16"/>
          <w:lang w:val="pt-BR" w:eastAsia="pt-BR"/>
        </w:rPr>
      </w:pPr>
    </w:p>
    <w:p w14:paraId="70C28F6C"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E1B776B"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305168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253DE8ED"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31D8245" w14:textId="430D1ACA"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369" w:author="Autor" w:date="2014-12-19T17:28:00Z">
              <w:r w:rsidR="004309D7" w:rsidRPr="00933436">
                <w:rPr>
                  <w:rFonts w:ascii="Tahoma" w:hAnsi="Tahoma" w:cs="Tahoma"/>
                  <w:bCs/>
                  <w:color w:val="000000"/>
                  <w:sz w:val="16"/>
                  <w:szCs w:val="16"/>
                  <w:lang w:val="pt-BR"/>
                </w:rPr>
                <w:delText>17</w:delText>
              </w:r>
            </w:del>
            <w:ins w:id="37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69D8551A"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EC1225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024FD8C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C3BE3F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0A66CB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025</w:t>
            </w:r>
          </w:p>
        </w:tc>
        <w:tc>
          <w:tcPr>
            <w:tcW w:w="2767" w:type="dxa"/>
            <w:gridSpan w:val="5"/>
            <w:tcBorders>
              <w:top w:val="single" w:sz="4" w:space="0" w:color="auto"/>
              <w:left w:val="single" w:sz="4" w:space="0" w:color="auto"/>
              <w:bottom w:val="single" w:sz="4" w:space="0" w:color="auto"/>
              <w:right w:val="single" w:sz="4" w:space="0" w:color="auto"/>
            </w:tcBorders>
          </w:tcPr>
          <w:p w14:paraId="7BA60A2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BE0CAF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2C7E5B8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45B6B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60F11A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89F88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89519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2514A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078A6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0A2D4D"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025713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8C304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39CFB25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774CE8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722F30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2D1DD9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82E840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B8B034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F09069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84DD1B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C73995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51E005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F8C15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184663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01075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73852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52D16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7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50F790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6CD826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9ADB02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DA3382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00FFFE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74C3B7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291EF8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39F5A8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36094E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2B3D6B0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E40218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D53B334"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F0EA65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2950DF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D9A9B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0447E2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99E07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18A7B3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A8B15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37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Depilação Individual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9EACEC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9CAECC" w14:textId="68C994D1"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del w:id="373" w:author="Autor" w:date="2014-12-19T17:28:00Z">
              <w:r w:rsidR="000B36F3">
                <w:rPr>
                  <w:rFonts w:ascii="Tahoma" w:hAnsi="Tahoma" w:cs="Tahoma"/>
                  <w:bCs/>
                  <w:noProof/>
                  <w:color w:val="000000"/>
                  <w:sz w:val="16"/>
                  <w:szCs w:val="16"/>
                  <w:lang w:val="pt-BR"/>
                </w:rPr>
                <w:delText>30.130-160</w:delText>
              </w:r>
            </w:del>
            <w:ins w:id="374" w:author="Autor" w:date="2014-12-19T17:28:00Z">
              <w:r w:rsidRPr="00FC6E56">
                <w:rPr>
                  <w:rFonts w:ascii="Tahoma" w:hAnsi="Tahoma" w:cs="Tahoma"/>
                  <w:bCs/>
                  <w:noProof/>
                  <w:color w:val="000000"/>
                  <w:sz w:val="16"/>
                  <w:szCs w:val="16"/>
                  <w:lang w:val="pt-BR"/>
                </w:rPr>
                <w:t>4</w:t>
              </w:r>
              <w:r w:rsidR="00AE65A2">
                <w:rPr>
                  <w:rFonts w:ascii="Tahoma" w:hAnsi="Tahoma" w:cs="Tahoma"/>
                  <w:bCs/>
                  <w:noProof/>
                  <w:color w:val="000000"/>
                  <w:sz w:val="16"/>
                  <w:szCs w:val="16"/>
                  <w:lang w:val="pt-BR"/>
                </w:rPr>
                <w:t>2</w:t>
              </w:r>
              <w:r w:rsidRPr="00FC6E56">
                <w:rPr>
                  <w:rFonts w:ascii="Tahoma" w:hAnsi="Tahoma" w:cs="Tahoma"/>
                  <w:bCs/>
                  <w:noProof/>
                  <w:color w:val="000000"/>
                  <w:sz w:val="16"/>
                  <w:szCs w:val="16"/>
                  <w:lang w:val="pt-BR"/>
                </w:rPr>
                <w:t>.778.688/0001-85</w:t>
              </w:r>
            </w:ins>
          </w:p>
        </w:tc>
      </w:tr>
      <w:tr w:rsidR="00FC6E56" w:rsidRPr="000276CB" w14:paraId="3469562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0AABB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Alagoas, n.º 1463</w:t>
            </w:r>
            <w:ins w:id="375"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0076216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81B007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EEEBF95"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N/A</w:t>
            </w:r>
          </w:p>
        </w:tc>
        <w:tc>
          <w:tcPr>
            <w:tcW w:w="1338" w:type="dxa"/>
            <w:gridSpan w:val="4"/>
            <w:tcBorders>
              <w:top w:val="single" w:sz="4" w:space="0" w:color="auto"/>
              <w:left w:val="single" w:sz="4" w:space="0" w:color="auto"/>
              <w:bottom w:val="single" w:sz="4" w:space="0" w:color="auto"/>
              <w:right w:val="single" w:sz="4" w:space="0" w:color="auto"/>
            </w:tcBorders>
          </w:tcPr>
          <w:p w14:paraId="3838A0DB"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F7FB05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09D286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8243B8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10BAB4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7B61CA7"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30.130-160</w:t>
            </w:r>
          </w:p>
        </w:tc>
      </w:tr>
      <w:tr w:rsidR="00FC6E56" w:rsidRPr="00FC6E56" w14:paraId="677BC07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ECA4D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BFF56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927E2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55473B0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B93586"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19 de março de 2007, </w:t>
            </w:r>
            <w:r w:rsidRPr="00FC6E56">
              <w:rPr>
                <w:rFonts w:ascii="Tahoma" w:hAnsi="Tahoma" w:cs="Tahoma"/>
                <w:color w:val="000000"/>
                <w:sz w:val="16"/>
                <w:szCs w:val="16"/>
                <w:lang w:val="pt-BR"/>
              </w:rPr>
              <w:t>por meio do qual a Emitente locou Loja 02 (área 18,20m²) no Edifício Ciala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C64C0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B17F1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B722C1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38506E" w14:textId="185F032D"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R$ 9.847,84 (</w:t>
            </w:r>
            <w:r w:rsidRPr="00FC6E56">
              <w:rPr>
                <w:rFonts w:ascii="Tahoma" w:hAnsi="Tahoma" w:cs="Tahoma"/>
                <w:bCs/>
                <w:noProof/>
                <w:color w:val="000000"/>
                <w:sz w:val="16"/>
                <w:szCs w:val="16"/>
                <w:lang w:val="pt-BR"/>
              </w:rPr>
              <w:t>nove mil, oitocentos e quarenta e sete reais e oitenta e quatro centavos</w:t>
            </w:r>
            <w:r w:rsidRPr="00FC6E56">
              <w:rPr>
                <w:rFonts w:ascii="Tahoma" w:hAnsi="Tahoma" w:cs="Tahoma"/>
                <w:color w:val="000000"/>
                <w:sz w:val="16"/>
                <w:szCs w:val="16"/>
                <w:lang w:val="pt-BR"/>
              </w:rPr>
              <w:t xml:space="preserve">), em </w:t>
            </w:r>
            <w:del w:id="376" w:author="Autor" w:date="2014-12-19T17:28:00Z">
              <w:r w:rsidR="004309D7" w:rsidRPr="00933436">
                <w:rPr>
                  <w:rFonts w:ascii="Tahoma" w:hAnsi="Tahoma" w:cs="Tahoma"/>
                  <w:bCs/>
                  <w:color w:val="000000"/>
                  <w:sz w:val="16"/>
                  <w:szCs w:val="16"/>
                  <w:lang w:val="pt-BR"/>
                </w:rPr>
                <w:delText>17</w:delText>
              </w:r>
            </w:del>
            <w:ins w:id="37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CF762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12DEB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F0CA5C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86AFA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E5D60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3FB70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Edifício Ciala</w:t>
            </w:r>
            <w:r w:rsidRPr="00FC6E56">
              <w:rPr>
                <w:rFonts w:ascii="Tahoma" w:hAnsi="Tahoma" w:cs="Tahoma"/>
                <w:bCs/>
                <w:color w:val="000000"/>
                <w:sz w:val="16"/>
                <w:szCs w:val="16"/>
                <w:lang w:val="pt-BR"/>
              </w:rPr>
              <w:t xml:space="preserve">, localizado na Cidade de Belo Horizonte, Estado de Minas Gerais, na Rua </w:t>
            </w:r>
            <w:r w:rsidRPr="00FC6E56">
              <w:rPr>
                <w:rFonts w:ascii="Tahoma" w:hAnsi="Tahoma" w:cs="Tahoma"/>
                <w:bCs/>
                <w:noProof/>
                <w:color w:val="000000"/>
                <w:sz w:val="16"/>
                <w:szCs w:val="16"/>
                <w:lang w:val="pt-BR"/>
              </w:rPr>
              <w:t>Rua Alagoas, n.º 1463</w:t>
            </w:r>
            <w:r w:rsidRPr="00FC6E56">
              <w:rPr>
                <w:rFonts w:ascii="Tahoma" w:hAnsi="Tahoma" w:cs="Tahoma"/>
                <w:bCs/>
                <w:color w:val="000000"/>
                <w:sz w:val="16"/>
                <w:szCs w:val="16"/>
                <w:lang w:val="pt-BR"/>
              </w:rPr>
              <w:t>, objeto da matrícula nº 57621 do 6º Registro de Imóveis da Cidade de Belo Horizonte, Minas Gerais.</w:t>
            </w:r>
          </w:p>
        </w:tc>
      </w:tr>
      <w:tr w:rsidR="00FC6E56" w:rsidRPr="00FC6E56" w14:paraId="075EF90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F3FC06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1BC59E8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FB6429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18481E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3780DCD"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01/04/2009 a 31/03/2016.</w:t>
            </w:r>
          </w:p>
        </w:tc>
      </w:tr>
      <w:tr w:rsidR="00FC6E56" w:rsidRPr="000276CB" w14:paraId="33EEDCA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E269CBD"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A57C35F" w14:textId="10098262"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R$ 9.847,84 (</w:t>
            </w:r>
            <w:r w:rsidRPr="00FC6E56">
              <w:rPr>
                <w:rFonts w:ascii="Tahoma" w:hAnsi="Tahoma" w:cs="Tahoma"/>
                <w:bCs/>
                <w:noProof/>
                <w:color w:val="000000"/>
                <w:sz w:val="16"/>
                <w:szCs w:val="16"/>
                <w:lang w:val="pt-BR"/>
              </w:rPr>
              <w:t>nove mil, oitocentos e quarenta e sete reais e oitenta e quatro centavos</w:t>
            </w:r>
            <w:r w:rsidRPr="00FC6E56">
              <w:rPr>
                <w:rFonts w:ascii="Tahoma" w:hAnsi="Tahoma" w:cs="Tahoma"/>
                <w:color w:val="000000"/>
                <w:sz w:val="16"/>
                <w:szCs w:val="16"/>
                <w:lang w:val="pt-BR"/>
              </w:rPr>
              <w:t xml:space="preserve">), em </w:t>
            </w:r>
            <w:del w:id="378" w:author="Autor" w:date="2014-12-19T17:28:00Z">
              <w:r w:rsidR="004309D7" w:rsidRPr="00933436">
                <w:rPr>
                  <w:rFonts w:ascii="Tahoma" w:hAnsi="Tahoma" w:cs="Tahoma"/>
                  <w:bCs/>
                  <w:color w:val="000000"/>
                  <w:sz w:val="16"/>
                  <w:szCs w:val="16"/>
                  <w:lang w:val="pt-BR"/>
                </w:rPr>
                <w:delText>17</w:delText>
              </w:r>
            </w:del>
            <w:ins w:id="37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CFA514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D93643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4A781CEB"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bCs/>
                <w:color w:val="000000"/>
                <w:sz w:val="16"/>
                <w:szCs w:val="16"/>
                <w:lang w:val="pt-BR"/>
              </w:rPr>
              <w:t>16 (dezesseis) parcelas mensais e sucessivas,</w:t>
            </w:r>
            <w:ins w:id="380"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R$ 615,49 (seiscentos e quinze reais e quarenta e nove centavos), sendo que esse valor será reajustado conforme item 7.4 abaixo.</w:t>
            </w:r>
          </w:p>
        </w:tc>
      </w:tr>
      <w:tr w:rsidR="00FC6E56" w:rsidRPr="00FC6E56" w14:paraId="364E53B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A0D6FA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6080551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E07BAA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5EF4C7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7854F35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março de 2016.</w:t>
            </w:r>
          </w:p>
        </w:tc>
      </w:tr>
      <w:tr w:rsidR="00FC6E56" w:rsidRPr="000276CB" w14:paraId="66FAFB0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9906A1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443C574"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8F9D4F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57E5B78"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1B87EF73"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36CA8F4" w14:textId="77777777" w:rsidR="00FC6E56" w:rsidRPr="00FC6E56" w:rsidRDefault="00FC6E56" w:rsidP="00FC6E56">
      <w:pPr>
        <w:widowControl/>
        <w:rPr>
          <w:rFonts w:ascii="Tahoma" w:eastAsia="Times New Roman" w:hAnsi="Tahoma" w:cs="Tahoma"/>
          <w:sz w:val="16"/>
          <w:szCs w:val="16"/>
          <w:lang w:val="pt-BR" w:eastAsia="pt-BR"/>
        </w:rPr>
      </w:pPr>
    </w:p>
    <w:p w14:paraId="6A9A7793"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4147736"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42EA219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2B165F0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447DDCB" w14:textId="57DBA37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381" w:author="Autor" w:date="2014-12-19T17:28:00Z">
              <w:r w:rsidR="004309D7" w:rsidRPr="00933436">
                <w:rPr>
                  <w:rFonts w:ascii="Tahoma" w:hAnsi="Tahoma" w:cs="Tahoma"/>
                  <w:bCs/>
                  <w:color w:val="000000"/>
                  <w:sz w:val="16"/>
                  <w:szCs w:val="16"/>
                  <w:lang w:val="pt-BR"/>
                </w:rPr>
                <w:delText>17</w:delText>
              </w:r>
            </w:del>
            <w:ins w:id="382"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D8B2971"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02E0A8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15630C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2299754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434960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026</w:t>
            </w:r>
          </w:p>
        </w:tc>
        <w:tc>
          <w:tcPr>
            <w:tcW w:w="2767" w:type="dxa"/>
            <w:gridSpan w:val="5"/>
            <w:tcBorders>
              <w:top w:val="single" w:sz="4" w:space="0" w:color="auto"/>
              <w:left w:val="single" w:sz="4" w:space="0" w:color="auto"/>
              <w:bottom w:val="single" w:sz="4" w:space="0" w:color="auto"/>
              <w:right w:val="single" w:sz="4" w:space="0" w:color="auto"/>
            </w:tcBorders>
          </w:tcPr>
          <w:p w14:paraId="206C931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052A4D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A7A7E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C1C39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24470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52243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A6F8A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A671F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CE66E7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414615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A0ECE0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299A3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0BC733D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503DC4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0259C6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7DEDFFB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E79248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87BC08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E96320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309B32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62B722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7FCC8DA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1C614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735619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63F83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1369CFA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EEC0D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83"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3039FA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500CB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3800AA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D1133E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2A637BBC"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CA0FB4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6D3B3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2A841E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BF46D1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B09099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4C15BE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8EF0D9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5E9836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D01A5D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58EA94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6399D4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4341A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612C0F3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5258F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384"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Iara Viana</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715E1C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4F904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800.512.516/04</w:t>
            </w:r>
          </w:p>
        </w:tc>
      </w:tr>
      <w:tr w:rsidR="00FC6E56" w:rsidRPr="000276CB" w14:paraId="2C781B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2756387" w14:textId="201A2EF2"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Caramuru,</w:t>
            </w:r>
            <w:ins w:id="385"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n</w:t>
            </w:r>
            <w:del w:id="386" w:author="Autor" w:date="2014-12-19T17:28:00Z">
              <w:r w:rsidR="00367E06">
                <w:rPr>
                  <w:rFonts w:ascii="Tahoma" w:hAnsi="Tahoma" w:cs="Tahoma"/>
                  <w:bCs/>
                  <w:noProof/>
                  <w:color w:val="000000"/>
                  <w:sz w:val="16"/>
                  <w:szCs w:val="16"/>
                  <w:lang w:val="pt-BR"/>
                </w:rPr>
                <w:delText>°</w:delText>
              </w:r>
            </w:del>
            <w:ins w:id="387" w:author="Autor" w:date="2014-12-19T17:28:00Z">
              <w:r w:rsidRPr="00FC6E56">
                <w:rPr>
                  <w:rFonts w:ascii="Tahoma" w:hAnsi="Tahoma" w:cs="Tahoma"/>
                  <w:bCs/>
                  <w:noProof/>
                  <w:color w:val="000000"/>
                  <w:sz w:val="16"/>
                  <w:szCs w:val="16"/>
                  <w:lang w:val="pt-BR"/>
                </w:rPr>
                <w:t xml:space="preserve">.° </w:t>
              </w:r>
            </w:ins>
            <w:r w:rsidRPr="00FC6E56">
              <w:rPr>
                <w:rFonts w:ascii="Tahoma" w:hAnsi="Tahoma" w:cs="Tahoma"/>
                <w:bCs/>
                <w:noProof/>
                <w:color w:val="000000"/>
                <w:sz w:val="16"/>
                <w:szCs w:val="16"/>
                <w:lang w:val="pt-BR"/>
              </w:rPr>
              <w:t>110</w:t>
            </w:r>
            <w:ins w:id="388" w:author="Autor" w:date="2014-12-19T17:28:00Z">
              <w:r w:rsidRPr="00FC6E56">
                <w:rPr>
                  <w:rFonts w:ascii="Tahoma" w:hAnsi="Tahoma" w:cs="Tahoma"/>
                  <w:bCs/>
                  <w:noProof/>
                  <w:color w:val="000000"/>
                  <w:sz w:val="16"/>
                  <w:szCs w:val="16"/>
                  <w:lang w:val="pt-BR"/>
                </w:rPr>
                <w:t xml:space="preserve"> – Bairro Coração de Jesus</w:t>
              </w:r>
            </w:ins>
          </w:p>
        </w:tc>
      </w:tr>
      <w:tr w:rsidR="00FC6E56" w:rsidRPr="00FC6E56" w14:paraId="7ADCDECD"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6C293E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1AFC494" w14:textId="2787CE49" w:rsidR="00FC6E56" w:rsidRPr="00FC6E56" w:rsidRDefault="00367E06" w:rsidP="00FC6E56">
            <w:pPr>
              <w:spacing w:before="20" w:after="20"/>
              <w:rPr>
                <w:rFonts w:ascii="Tahoma" w:hAnsi="Tahoma" w:cs="Tahoma"/>
                <w:color w:val="000000"/>
                <w:sz w:val="16"/>
                <w:szCs w:val="16"/>
                <w:lang w:val="pt-BR"/>
              </w:rPr>
            </w:pPr>
            <w:del w:id="389" w:author="Autor" w:date="2014-12-19T17:28:00Z">
              <w:r>
                <w:rPr>
                  <w:rFonts w:ascii="Tahoma" w:hAnsi="Tahoma" w:cs="Tahoma"/>
                  <w:bCs/>
                  <w:noProof/>
                  <w:color w:val="000000"/>
                  <w:sz w:val="16"/>
                  <w:szCs w:val="16"/>
                  <w:lang w:val="pt-BR"/>
                </w:rPr>
                <w:delText>apt102</w:delText>
              </w:r>
            </w:del>
            <w:ins w:id="390" w:author="Autor" w:date="2014-12-19T17:28:00Z">
              <w:r w:rsidR="00FC6E56" w:rsidRPr="00FC6E56">
                <w:rPr>
                  <w:rFonts w:ascii="Tahoma" w:hAnsi="Tahoma" w:cs="Tahoma"/>
                  <w:bCs/>
                  <w:noProof/>
                  <w:color w:val="000000"/>
                  <w:sz w:val="16"/>
                  <w:szCs w:val="16"/>
                  <w:lang w:val="pt-BR"/>
                </w:rPr>
                <w:t>Apto. 102</w:t>
              </w:r>
            </w:ins>
          </w:p>
        </w:tc>
        <w:tc>
          <w:tcPr>
            <w:tcW w:w="1338" w:type="dxa"/>
            <w:gridSpan w:val="4"/>
            <w:tcBorders>
              <w:top w:val="single" w:sz="4" w:space="0" w:color="auto"/>
              <w:left w:val="single" w:sz="4" w:space="0" w:color="auto"/>
              <w:bottom w:val="single" w:sz="4" w:space="0" w:color="auto"/>
              <w:right w:val="single" w:sz="4" w:space="0" w:color="auto"/>
            </w:tcBorders>
          </w:tcPr>
          <w:p w14:paraId="0F153131"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B0CECF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9EB49C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279F17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B30650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AA0835F"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30.380-190</w:t>
            </w:r>
          </w:p>
        </w:tc>
      </w:tr>
      <w:tr w:rsidR="00FC6E56" w:rsidRPr="00FC6E56" w14:paraId="1EC5FA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5C521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8BB04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20FD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6081964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B42F27"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01/04/2014,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Loja 05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Ciala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50699A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6E001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9BCFD1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42261E" w14:textId="20018E3A"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28.000,00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vinte e oito mil reais</w:t>
            </w:r>
            <w:r w:rsidRPr="00FC6E56">
              <w:rPr>
                <w:rFonts w:ascii="Tahoma" w:hAnsi="Tahoma" w:cs="Tahoma"/>
                <w:color w:val="000000"/>
                <w:sz w:val="16"/>
                <w:szCs w:val="16"/>
                <w:lang w:val="pt-BR"/>
              </w:rPr>
              <w:t xml:space="preserve">), em </w:t>
            </w:r>
            <w:del w:id="391" w:author="Autor" w:date="2014-12-19T17:28:00Z">
              <w:r w:rsidR="004309D7" w:rsidRPr="00933436">
                <w:rPr>
                  <w:rFonts w:ascii="Tahoma" w:hAnsi="Tahoma" w:cs="Tahoma"/>
                  <w:bCs/>
                  <w:color w:val="000000"/>
                  <w:sz w:val="16"/>
                  <w:szCs w:val="16"/>
                  <w:lang w:val="pt-BR"/>
                </w:rPr>
                <w:delText>17</w:delText>
              </w:r>
            </w:del>
            <w:ins w:id="39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80685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45BA3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72618C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D2B74A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FC6E56" w14:paraId="6B77C4E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9197C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Ciala, localizado na Cidade de Belo Horizonte, Estado de Minas Gerais, na </w:t>
            </w:r>
            <w:r w:rsidRPr="00FC6E56">
              <w:rPr>
                <w:rFonts w:ascii="Tahoma" w:hAnsi="Tahoma" w:cs="Tahoma"/>
                <w:bCs/>
                <w:noProof/>
                <w:color w:val="000000"/>
                <w:sz w:val="16"/>
                <w:szCs w:val="16"/>
                <w:lang w:val="pt-BR"/>
              </w:rPr>
              <w:t>Rua Alagoas, nº 1463</w:t>
            </w:r>
            <w:r w:rsidRPr="00FC6E56">
              <w:rPr>
                <w:rFonts w:ascii="Tahoma" w:hAnsi="Tahoma" w:cs="Tahoma"/>
                <w:bCs/>
                <w:color w:val="000000"/>
                <w:sz w:val="16"/>
                <w:szCs w:val="16"/>
                <w:lang w:val="pt-BR"/>
              </w:rPr>
              <w:t>, objeto da matrícula nº 57624 do 6º Registro de Imóveis da Cidade de Belo Horizonte, Minas Gerais. CEP.30.130-160</w:t>
            </w:r>
          </w:p>
        </w:tc>
      </w:tr>
      <w:tr w:rsidR="00FC6E56" w:rsidRPr="00FC6E56" w14:paraId="2D7A218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CCA443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26A89C1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382492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16466A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43C3A44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01/04/2014 a 31/03/2017.</w:t>
            </w:r>
          </w:p>
        </w:tc>
      </w:tr>
      <w:tr w:rsidR="00FC6E56" w:rsidRPr="000276CB" w14:paraId="71E84A2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83D45B1"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1A7800C" w14:textId="76BA1A6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28.000,00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vinte e oito mil reais</w:t>
            </w:r>
            <w:r w:rsidRPr="00FC6E56">
              <w:rPr>
                <w:rFonts w:ascii="Tahoma" w:hAnsi="Tahoma" w:cs="Tahoma"/>
                <w:color w:val="000000"/>
                <w:sz w:val="16"/>
                <w:szCs w:val="16"/>
                <w:lang w:val="pt-BR"/>
              </w:rPr>
              <w:t xml:space="preserve">) em </w:t>
            </w:r>
            <w:del w:id="393" w:author="Autor" w:date="2014-12-19T17:28:00Z">
              <w:r w:rsidR="004309D7" w:rsidRPr="00933436">
                <w:rPr>
                  <w:rFonts w:ascii="Tahoma" w:hAnsi="Tahoma" w:cs="Tahoma"/>
                  <w:bCs/>
                  <w:color w:val="000000"/>
                  <w:sz w:val="16"/>
                  <w:szCs w:val="16"/>
                  <w:lang w:val="pt-BR"/>
                </w:rPr>
                <w:delText>17</w:delText>
              </w:r>
            </w:del>
            <w:ins w:id="39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CB2F3B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772061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C61BD9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28 (vinte e oito) parcelas mensais e sucessivas,</w:t>
            </w:r>
            <w:ins w:id="395"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R$ 1.000,00 (mil reais) sendo que esse valor será reajustado conforme item 7.4 abaixo.</w:t>
            </w:r>
          </w:p>
        </w:tc>
      </w:tr>
      <w:tr w:rsidR="00FC6E56" w:rsidRPr="00FC6E56" w14:paraId="2CC6C62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83D882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6B9E238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5685962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AC3EE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4AF5E60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março de 2017</w:t>
            </w:r>
          </w:p>
        </w:tc>
      </w:tr>
      <w:tr w:rsidR="00FC6E56" w:rsidRPr="000276CB" w14:paraId="6056D81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DDDE4D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4A1701D"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A03BBB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EAD8043"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11E7F3A"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C447D86" w14:textId="77777777" w:rsidR="00FC6E56" w:rsidRPr="00FC6E56" w:rsidRDefault="00FC6E56" w:rsidP="00FC6E56">
      <w:pPr>
        <w:widowControl/>
        <w:rPr>
          <w:rFonts w:ascii="Tahoma" w:eastAsia="Times New Roman" w:hAnsi="Tahoma" w:cs="Tahoma"/>
          <w:sz w:val="16"/>
          <w:szCs w:val="16"/>
          <w:lang w:val="pt-BR" w:eastAsia="pt-BR"/>
        </w:rPr>
      </w:pPr>
    </w:p>
    <w:p w14:paraId="5A9039B2"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00737093"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6A024E7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588D4D0"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D592880" w14:textId="5C934791"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396" w:author="Autor" w:date="2014-12-19T17:28:00Z">
              <w:r w:rsidR="004309D7" w:rsidRPr="00933436">
                <w:rPr>
                  <w:rFonts w:ascii="Tahoma" w:hAnsi="Tahoma" w:cs="Tahoma"/>
                  <w:bCs/>
                  <w:color w:val="000000"/>
                  <w:sz w:val="16"/>
                  <w:szCs w:val="16"/>
                  <w:lang w:val="pt-BR"/>
                </w:rPr>
                <w:delText>17</w:delText>
              </w:r>
            </w:del>
            <w:ins w:id="397"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BA02D9A"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7B2621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16ABA8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36833AC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3733E7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027</w:t>
            </w:r>
          </w:p>
        </w:tc>
        <w:tc>
          <w:tcPr>
            <w:tcW w:w="2767" w:type="dxa"/>
            <w:gridSpan w:val="5"/>
            <w:tcBorders>
              <w:top w:val="single" w:sz="4" w:space="0" w:color="auto"/>
              <w:left w:val="single" w:sz="4" w:space="0" w:color="auto"/>
              <w:bottom w:val="single" w:sz="4" w:space="0" w:color="auto"/>
              <w:right w:val="single" w:sz="4" w:space="0" w:color="auto"/>
            </w:tcBorders>
          </w:tcPr>
          <w:p w14:paraId="5730F27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BD37E4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398A53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02558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1EA5D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07022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6C295A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10B37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D8814B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F4204E"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2C996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90B70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8CA51F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A9E9C7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1E63D0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8C10D2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122DE6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1BAB63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2EE0B1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12B5AE7"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74B24A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5E54E9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B66FA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94E4FF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053EF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7D3898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C5EB1A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398"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710981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50AD2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8DE88D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A6ECF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81671C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C338AC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05FA77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60A882C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BAD0FF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94B29A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3892C0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506BE6D5"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68359B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5D8DD5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17385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8DDDCD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AFF88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6C44E11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6EB5E6"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399"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Ciala da Amazônia Refinadora de Metais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8037A3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7C137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07.545.138/0002-04</w:t>
            </w:r>
          </w:p>
        </w:tc>
      </w:tr>
      <w:tr w:rsidR="00FC6E56" w:rsidRPr="000276CB" w14:paraId="698CCB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73B25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Alagoas, nº 1463</w:t>
            </w:r>
            <w:ins w:id="400"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154EA6E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96EAE8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62A1C21" w14:textId="192D6C68" w:rsidR="00FC6E56" w:rsidRPr="00FC6E56" w:rsidRDefault="004309D7" w:rsidP="00FC6E56">
            <w:pPr>
              <w:spacing w:before="20" w:after="20"/>
              <w:rPr>
                <w:rFonts w:ascii="Tahoma" w:hAnsi="Tahoma" w:cs="Tahoma"/>
                <w:color w:val="000000"/>
                <w:sz w:val="16"/>
                <w:szCs w:val="16"/>
                <w:lang w:val="pt-BR"/>
              </w:rPr>
            </w:pPr>
            <w:del w:id="401" w:author="Autor" w:date="2014-12-19T17:28:00Z">
              <w:r w:rsidRPr="00933436">
                <w:rPr>
                  <w:rFonts w:ascii="Tahoma" w:hAnsi="Tahoma" w:cs="Tahoma"/>
                  <w:bCs/>
                  <w:noProof/>
                  <w:color w:val="000000"/>
                  <w:sz w:val="16"/>
                  <w:szCs w:val="16"/>
                  <w:lang w:val="pt-BR"/>
                </w:rPr>
                <w:delText>N/A</w:delText>
              </w:r>
            </w:del>
            <w:ins w:id="402" w:author="Autor" w:date="2014-12-19T17:28:00Z">
              <w:r w:rsidR="00FC6E56" w:rsidRPr="00FC6E56">
                <w:rPr>
                  <w:rFonts w:ascii="Tahoma" w:hAnsi="Tahoma" w:cs="Tahoma"/>
                  <w:bCs/>
                  <w:noProof/>
                  <w:color w:val="000000"/>
                  <w:sz w:val="16"/>
                  <w:szCs w:val="16"/>
                  <w:lang w:val="pt-BR"/>
                </w:rPr>
                <w:t>2º andar</w:t>
              </w:r>
            </w:ins>
            <w:r w:rsidR="00FC6E56" w:rsidRPr="00FC6E56">
              <w:rPr>
                <w:rFonts w:ascii="Tahoma" w:hAnsi="Tahoma" w:cs="Tahoma"/>
                <w:bCs/>
                <w:noProof/>
                <w:color w:val="000000"/>
                <w:sz w:val="16"/>
                <w:szCs w:val="16"/>
                <w:lang w:val="pt-BR"/>
              </w:rPr>
              <w:t xml:space="preserve"> </w:t>
            </w:r>
          </w:p>
        </w:tc>
        <w:tc>
          <w:tcPr>
            <w:tcW w:w="1338" w:type="dxa"/>
            <w:gridSpan w:val="4"/>
            <w:tcBorders>
              <w:top w:val="single" w:sz="4" w:space="0" w:color="auto"/>
              <w:left w:val="single" w:sz="4" w:space="0" w:color="auto"/>
              <w:bottom w:val="single" w:sz="4" w:space="0" w:color="auto"/>
              <w:right w:val="single" w:sz="4" w:space="0" w:color="auto"/>
            </w:tcBorders>
          </w:tcPr>
          <w:p w14:paraId="1885E27A"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34E168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5C3C37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22F68F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FDA2A9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FA197F0"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30.130-160</w:t>
            </w:r>
          </w:p>
        </w:tc>
      </w:tr>
      <w:tr w:rsidR="00FC6E56" w:rsidRPr="00FC6E56" w14:paraId="571FA8C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66E30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66C5C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9BC1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6E6A5A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1E95EC"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01/02/2012,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2º andar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Ciala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67B922D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16EE1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3963928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7AE302" w14:textId="7EA48661"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18.472,92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dezoito mil, quatrocentos e setenta e dois reais e noventa e dois centavos</w:t>
            </w:r>
            <w:r w:rsidRPr="00FC6E56">
              <w:rPr>
                <w:rFonts w:ascii="Tahoma" w:hAnsi="Tahoma" w:cs="Tahoma"/>
                <w:color w:val="000000"/>
                <w:sz w:val="16"/>
                <w:szCs w:val="16"/>
                <w:lang w:val="pt-BR"/>
              </w:rPr>
              <w:t xml:space="preserve">), em </w:t>
            </w:r>
            <w:del w:id="403" w:author="Autor" w:date="2014-12-19T17:28:00Z">
              <w:r w:rsidR="004309D7" w:rsidRPr="00933436">
                <w:rPr>
                  <w:rFonts w:ascii="Tahoma" w:hAnsi="Tahoma" w:cs="Tahoma"/>
                  <w:bCs/>
                  <w:color w:val="000000"/>
                  <w:sz w:val="16"/>
                  <w:szCs w:val="16"/>
                  <w:lang w:val="pt-BR"/>
                </w:rPr>
                <w:delText>17</w:delText>
              </w:r>
            </w:del>
            <w:ins w:id="40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21F82C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BFA085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3519DD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E989A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75705CF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20FBF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Ciala, localizado na Cidade de Belo Horizonte, Estado de Minas Gerais, na </w:t>
            </w:r>
            <w:r w:rsidRPr="00FC6E56">
              <w:rPr>
                <w:rFonts w:ascii="Tahoma" w:hAnsi="Tahoma" w:cs="Tahoma"/>
                <w:bCs/>
                <w:noProof/>
                <w:color w:val="000000"/>
                <w:sz w:val="16"/>
                <w:szCs w:val="16"/>
                <w:lang w:val="pt-BR"/>
              </w:rPr>
              <w:t>Rua Alagoas, nº 1463</w:t>
            </w:r>
            <w:r w:rsidRPr="00FC6E56">
              <w:rPr>
                <w:rFonts w:ascii="Tahoma" w:hAnsi="Tahoma" w:cs="Tahoma"/>
                <w:bCs/>
                <w:color w:val="000000"/>
                <w:sz w:val="16"/>
                <w:szCs w:val="16"/>
                <w:lang w:val="pt-BR"/>
              </w:rPr>
              <w:t>, objeto da matrícula nº 57631 do 6º Registro de Imóveis da Cidade de Belo Horizonte, Minas Gerais.</w:t>
            </w:r>
          </w:p>
        </w:tc>
      </w:tr>
      <w:tr w:rsidR="00FC6E56" w:rsidRPr="00FC6E56" w14:paraId="5E4082B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2AC8A1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603B4E8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A01829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BE348A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966DB8E"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01/02/2012 a 30/01/2015.</w:t>
            </w:r>
          </w:p>
        </w:tc>
      </w:tr>
      <w:tr w:rsidR="00FC6E56" w:rsidRPr="000276CB" w14:paraId="3D7219A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6FAE66B"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5266665F" w14:textId="08C424B6"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18.472,92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dezoito mil, quatrocentos e setenta e dois reais e noventa e dois centavos</w:t>
            </w:r>
            <w:r w:rsidRPr="00FC6E56">
              <w:rPr>
                <w:rFonts w:ascii="Tahoma" w:hAnsi="Tahoma" w:cs="Tahoma"/>
                <w:color w:val="000000"/>
                <w:sz w:val="16"/>
                <w:szCs w:val="16"/>
                <w:lang w:val="pt-BR"/>
              </w:rPr>
              <w:t xml:space="preserve">) em </w:t>
            </w:r>
            <w:del w:id="405" w:author="Autor" w:date="2014-12-19T17:28:00Z">
              <w:r w:rsidR="004309D7" w:rsidRPr="00933436">
                <w:rPr>
                  <w:rFonts w:ascii="Tahoma" w:hAnsi="Tahoma" w:cs="Tahoma"/>
                  <w:bCs/>
                  <w:color w:val="000000"/>
                  <w:sz w:val="16"/>
                  <w:szCs w:val="16"/>
                  <w:lang w:val="pt-BR"/>
                </w:rPr>
                <w:delText>17</w:delText>
              </w:r>
            </w:del>
            <w:ins w:id="40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C5B745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D4E54D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211A63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 (parcelas) parcelas mensais e sucessivas,</w:t>
            </w:r>
            <w:ins w:id="407"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R$ 9.236,46 (nove mil, duzentos e trinta e seis reais e quarenta e seis centavos) sendo que esse valor será reajustado conforme item 7.4 abaixo.</w:t>
            </w:r>
          </w:p>
        </w:tc>
      </w:tr>
      <w:tr w:rsidR="00FC6E56" w:rsidRPr="00FC6E56" w14:paraId="43AC5EF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B8BE46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0C654B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4A064CA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6C356C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4EE533F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janeiro de 2015</w:t>
            </w:r>
          </w:p>
        </w:tc>
      </w:tr>
      <w:tr w:rsidR="00FC6E56" w:rsidRPr="000276CB" w14:paraId="2987CCF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EB6E9D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A36F5FC"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3ADAF38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9CFFD45"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1B342778"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7CBE0A3D" w14:textId="77777777" w:rsidR="00FC6E56" w:rsidRPr="00FC6E56" w:rsidRDefault="00FC6E56" w:rsidP="00FC6E56">
      <w:pPr>
        <w:widowControl/>
        <w:rPr>
          <w:rFonts w:ascii="Tahoma" w:eastAsia="Times New Roman" w:hAnsi="Tahoma" w:cs="Tahoma"/>
          <w:sz w:val="16"/>
          <w:szCs w:val="16"/>
          <w:lang w:val="pt-BR" w:eastAsia="pt-BR"/>
        </w:rPr>
      </w:pPr>
    </w:p>
    <w:p w14:paraId="219BB1D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A9678B8"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6D0212F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39E7EBA"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727055BF" w14:textId="67C11C20"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408" w:author="Autor" w:date="2014-12-19T17:28:00Z">
              <w:r w:rsidR="004309D7" w:rsidRPr="00933436">
                <w:rPr>
                  <w:rFonts w:ascii="Tahoma" w:hAnsi="Tahoma" w:cs="Tahoma"/>
                  <w:bCs/>
                  <w:color w:val="000000"/>
                  <w:sz w:val="16"/>
                  <w:szCs w:val="16"/>
                  <w:lang w:val="pt-BR"/>
                </w:rPr>
                <w:delText>17</w:delText>
              </w:r>
            </w:del>
            <w:ins w:id="409"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6135C60B"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9A2204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BBC4FA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248A50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7F055A2"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028</w:t>
            </w:r>
          </w:p>
        </w:tc>
        <w:tc>
          <w:tcPr>
            <w:tcW w:w="2767" w:type="dxa"/>
            <w:gridSpan w:val="5"/>
            <w:tcBorders>
              <w:top w:val="single" w:sz="4" w:space="0" w:color="auto"/>
              <w:left w:val="single" w:sz="4" w:space="0" w:color="auto"/>
              <w:bottom w:val="single" w:sz="4" w:space="0" w:color="auto"/>
              <w:right w:val="single" w:sz="4" w:space="0" w:color="auto"/>
            </w:tcBorders>
          </w:tcPr>
          <w:p w14:paraId="5A12225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4BCFCAA"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5B9104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FB8E5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DA788C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5E4C7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39B39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37328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34ECC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FD450D"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00D83D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074C7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5F441CD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188A12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19C512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4E13CA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FE0881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3D1C7C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1E8F21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09BE79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810957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0FD8297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12B5E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F0F911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BAB06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EBB680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3E79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410"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CB5ADC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927C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539F9BD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D918F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3C7B77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D2B48E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099653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47CBF26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61E242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D5E508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644FD4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FB54E5B"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98BD06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167B3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D74B1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BD47C0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5A434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047829D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A6BB9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411"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Transversal Language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FA983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E8D7B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20.395.600/0001-03</w:t>
            </w:r>
          </w:p>
        </w:tc>
      </w:tr>
      <w:tr w:rsidR="00FC6E56" w:rsidRPr="000276CB" w14:paraId="738545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1EA3F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Conceição do Mato Dentro, </w:t>
            </w:r>
            <w:ins w:id="412"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241</w:t>
            </w:r>
            <w:ins w:id="413" w:author="Autor" w:date="2014-12-19T17:28:00Z">
              <w:r w:rsidRPr="00FC6E56">
                <w:rPr>
                  <w:rFonts w:ascii="Tahoma" w:hAnsi="Tahoma" w:cs="Tahoma"/>
                  <w:bCs/>
                  <w:noProof/>
                  <w:color w:val="000000"/>
                  <w:sz w:val="16"/>
                  <w:szCs w:val="16"/>
                  <w:lang w:val="pt-BR"/>
                </w:rPr>
                <w:t xml:space="preserve"> – Bairro Ouro Preto</w:t>
              </w:r>
            </w:ins>
          </w:p>
        </w:tc>
      </w:tr>
      <w:tr w:rsidR="00FC6E56" w:rsidRPr="00765B73" w14:paraId="4692FDE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AB9A2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EAB86CF"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Loja 16</w:t>
            </w:r>
          </w:p>
        </w:tc>
        <w:tc>
          <w:tcPr>
            <w:tcW w:w="1338" w:type="dxa"/>
            <w:gridSpan w:val="4"/>
            <w:tcBorders>
              <w:top w:val="single" w:sz="4" w:space="0" w:color="auto"/>
              <w:left w:val="single" w:sz="4" w:space="0" w:color="auto"/>
              <w:bottom w:val="single" w:sz="4" w:space="0" w:color="auto"/>
              <w:right w:val="single" w:sz="4" w:space="0" w:color="auto"/>
            </w:tcBorders>
          </w:tcPr>
          <w:p w14:paraId="355F7596"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A2ED2C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15933F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62ABD5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0AE27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429118C" w14:textId="7660F8CC" w:rsidR="00FC6E56" w:rsidRPr="00FC6E56" w:rsidRDefault="0035461D" w:rsidP="00FC6E56">
            <w:pPr>
              <w:spacing w:before="20" w:after="20"/>
              <w:ind w:firstLine="120"/>
              <w:jc w:val="both"/>
              <w:rPr>
                <w:rFonts w:ascii="Tahoma" w:hAnsi="Tahoma" w:cs="Tahoma"/>
                <w:bCs/>
                <w:noProof/>
                <w:color w:val="000000"/>
                <w:sz w:val="16"/>
                <w:szCs w:val="16"/>
                <w:lang w:val="pt-BR"/>
              </w:rPr>
            </w:pPr>
            <w:del w:id="414" w:author="Autor" w:date="2014-12-19T17:28:00Z">
              <w:r>
                <w:rPr>
                  <w:rFonts w:ascii="Tahoma" w:hAnsi="Tahoma" w:cs="Tahoma"/>
                  <w:bCs/>
                  <w:noProof/>
                  <w:color w:val="000000"/>
                  <w:sz w:val="16"/>
                  <w:szCs w:val="16"/>
                  <w:lang w:val="pt-BR"/>
                </w:rPr>
                <w:delText>[Nota OT: Falta CEP no Contrato]</w:delText>
              </w:r>
            </w:del>
            <w:ins w:id="415" w:author="Autor" w:date="2014-12-19T17:28:00Z">
              <w:r w:rsidR="00AE65A2">
                <w:rPr>
                  <w:rFonts w:ascii="Tahoma" w:hAnsi="Tahoma" w:cs="Tahoma"/>
                  <w:bCs/>
                  <w:noProof/>
                  <w:color w:val="000000"/>
                  <w:sz w:val="16"/>
                  <w:szCs w:val="16"/>
                  <w:lang w:val="pt-BR"/>
                </w:rPr>
                <w:t>31310-240</w:t>
              </w:r>
            </w:ins>
          </w:p>
        </w:tc>
      </w:tr>
      <w:tr w:rsidR="00FC6E56" w:rsidRPr="00765B73" w14:paraId="1307F0F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22684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9DCCF0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B521C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026C5AD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FEA77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04/07/2014, </w:t>
            </w:r>
            <w:r w:rsidRPr="00FC6E56">
              <w:rPr>
                <w:rFonts w:ascii="Tahoma" w:hAnsi="Tahoma" w:cs="Tahoma"/>
                <w:color w:val="000000"/>
                <w:sz w:val="16"/>
                <w:szCs w:val="16"/>
                <w:lang w:val="pt-BR"/>
              </w:rPr>
              <w:t xml:space="preserve">por meio do qual a Emitente locou as </w:t>
            </w:r>
            <w:r w:rsidRPr="00FC6E56">
              <w:rPr>
                <w:rFonts w:ascii="Tahoma" w:hAnsi="Tahoma" w:cs="Tahoma"/>
                <w:bCs/>
                <w:color w:val="000000"/>
                <w:sz w:val="16"/>
                <w:szCs w:val="16"/>
                <w:lang w:val="pt-BR"/>
              </w:rPr>
              <w:t xml:space="preserve">Lojas 03 e 04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Ciala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43A7165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E61B0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50BA33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0FCBD5" w14:textId="0135B003"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9.600,00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nove mil e seiscentos reais</w:t>
            </w:r>
            <w:r w:rsidRPr="00FC6E56">
              <w:rPr>
                <w:rFonts w:ascii="Tahoma" w:hAnsi="Tahoma" w:cs="Tahoma"/>
                <w:color w:val="000000"/>
                <w:sz w:val="16"/>
                <w:szCs w:val="16"/>
                <w:lang w:val="pt-BR"/>
              </w:rPr>
              <w:t xml:space="preserve">), em </w:t>
            </w:r>
            <w:del w:id="416" w:author="Autor" w:date="2014-12-19T17:28:00Z">
              <w:r w:rsidR="004309D7" w:rsidRPr="00933436">
                <w:rPr>
                  <w:rFonts w:ascii="Tahoma" w:hAnsi="Tahoma" w:cs="Tahoma"/>
                  <w:bCs/>
                  <w:color w:val="000000"/>
                  <w:sz w:val="16"/>
                  <w:szCs w:val="16"/>
                  <w:lang w:val="pt-BR"/>
                </w:rPr>
                <w:delText>17</w:delText>
              </w:r>
            </w:del>
            <w:ins w:id="41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026D37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82348D"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F56636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C8AAE8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2A6D74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2F877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Ciala, localizado na Cidade de Belo Horizonte, Estado de Minas Gerais, na </w:t>
            </w:r>
            <w:r w:rsidRPr="00FC6E56">
              <w:rPr>
                <w:rFonts w:ascii="Tahoma" w:hAnsi="Tahoma" w:cs="Tahoma"/>
                <w:bCs/>
                <w:noProof/>
                <w:color w:val="000000"/>
                <w:sz w:val="16"/>
                <w:szCs w:val="16"/>
                <w:lang w:val="pt-BR"/>
              </w:rPr>
              <w:t>Rua Alagoas, nº 1463</w:t>
            </w:r>
            <w:r w:rsidRPr="00FC6E56">
              <w:rPr>
                <w:rFonts w:ascii="Tahoma" w:hAnsi="Tahoma" w:cs="Tahoma"/>
                <w:bCs/>
                <w:color w:val="000000"/>
                <w:sz w:val="16"/>
                <w:szCs w:val="16"/>
                <w:lang w:val="pt-BR"/>
              </w:rPr>
              <w:t>, objeto das matrículas nº 57622 e 57623 do 6º Registro de Imóveis da Cidade de Belo Horizonte, Minas Gerais.</w:t>
            </w:r>
          </w:p>
        </w:tc>
      </w:tr>
      <w:tr w:rsidR="00FC6E56" w:rsidRPr="00FC6E56" w14:paraId="64C506D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420943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0E1E2C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2CED49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5A44230"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98C34B5"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01/08/2014 a 31/07/2015.</w:t>
            </w:r>
          </w:p>
        </w:tc>
      </w:tr>
      <w:tr w:rsidR="00FC6E56" w:rsidRPr="000276CB" w14:paraId="49D8B73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3BEF16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F401E57" w14:textId="03AE06FC"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9.600,00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nove mil e seiscentos reais</w:t>
            </w:r>
            <w:r w:rsidRPr="00FC6E56">
              <w:rPr>
                <w:rFonts w:ascii="Tahoma" w:hAnsi="Tahoma" w:cs="Tahoma"/>
                <w:color w:val="000000"/>
                <w:sz w:val="16"/>
                <w:szCs w:val="16"/>
                <w:lang w:val="pt-BR"/>
              </w:rPr>
              <w:t xml:space="preserve">) em </w:t>
            </w:r>
            <w:del w:id="418" w:author="Autor" w:date="2014-12-19T17:28:00Z">
              <w:r w:rsidR="004309D7" w:rsidRPr="00933436">
                <w:rPr>
                  <w:rFonts w:ascii="Tahoma" w:hAnsi="Tahoma" w:cs="Tahoma"/>
                  <w:bCs/>
                  <w:color w:val="000000"/>
                  <w:sz w:val="16"/>
                  <w:szCs w:val="16"/>
                  <w:lang w:val="pt-BR"/>
                </w:rPr>
                <w:delText>17</w:delText>
              </w:r>
            </w:del>
            <w:ins w:id="41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450198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9FA6B8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6FB5DF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8 (oito) parcelas mensais e sucessivas,</w:t>
            </w:r>
            <w:ins w:id="420"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R$ 1.200,00 (um mil e duzentos reais) sendo que esse valor será reajustado conforme item 7.4 abaixo.</w:t>
            </w:r>
          </w:p>
        </w:tc>
      </w:tr>
      <w:tr w:rsidR="00FC6E56" w:rsidRPr="00FC6E56" w14:paraId="3132EEE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FF1341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RangeStart w:id="421" w:author="Autor" w:date="2014-12-19T17:28:00Z" w:name="move406773410"/>
            <w:moveTo w:id="422" w:author="Autor" w:date="2014-12-19T17:28:00Z">
              <w:r w:rsidRPr="00FC6E56">
                <w:rPr>
                  <w:rFonts w:ascii="Tahoma" w:hAnsi="Tahoma" w:cs="Tahoma"/>
                  <w:color w:val="000000"/>
                  <w:sz w:val="16"/>
                  <w:szCs w:val="16"/>
                  <w:lang w:val="pt-BR"/>
                </w:rPr>
                <w:t>7.4. FORMA DE REAJUSTE:</w:t>
              </w:r>
            </w:moveTo>
          </w:p>
        </w:tc>
        <w:tc>
          <w:tcPr>
            <w:tcW w:w="5708" w:type="dxa"/>
            <w:gridSpan w:val="8"/>
            <w:tcBorders>
              <w:top w:val="single" w:sz="4" w:space="0" w:color="auto"/>
              <w:left w:val="single" w:sz="4" w:space="0" w:color="auto"/>
              <w:bottom w:val="single" w:sz="4" w:space="0" w:color="auto"/>
              <w:right w:val="single" w:sz="4" w:space="0" w:color="auto"/>
            </w:tcBorders>
          </w:tcPr>
          <w:p w14:paraId="1368A948" w14:textId="77777777" w:rsidR="00FC6E56" w:rsidRPr="00FC6E56" w:rsidRDefault="00FC6E56" w:rsidP="00FC6E56">
            <w:pPr>
              <w:spacing w:before="20" w:after="20"/>
              <w:jc w:val="both"/>
              <w:rPr>
                <w:rFonts w:ascii="Tahoma" w:hAnsi="Tahoma" w:cs="Tahoma"/>
                <w:color w:val="000000"/>
                <w:sz w:val="16"/>
                <w:szCs w:val="16"/>
                <w:lang w:val="pt-BR"/>
              </w:rPr>
            </w:pPr>
            <w:moveTo w:id="423" w:author="Autor" w:date="2014-12-19T17:28:00Z">
              <w:r w:rsidRPr="00FC6E56">
                <w:rPr>
                  <w:rFonts w:ascii="Tahoma" w:hAnsi="Tahoma" w:cs="Tahoma"/>
                  <w:noProof/>
                  <w:color w:val="000000"/>
                  <w:sz w:val="16"/>
                  <w:szCs w:val="16"/>
                  <w:lang w:val="pt-BR"/>
                </w:rPr>
                <w:t>IGP-M/FGV</w:t>
              </w:r>
            </w:moveTo>
          </w:p>
        </w:tc>
      </w:tr>
      <w:tr w:rsidR="00FC6E56" w:rsidRPr="00FC6E56" w14:paraId="0DA39A0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A049D5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 w:id="424" w:author="Autor" w:date="2014-12-19T17:28:00Z">
              <w:r w:rsidRPr="00FC6E56">
                <w:rPr>
                  <w:rFonts w:ascii="Tahoma" w:hAnsi="Tahoma" w:cs="Tahoma"/>
                  <w:color w:val="000000"/>
                  <w:sz w:val="16"/>
                  <w:szCs w:val="16"/>
                  <w:lang w:val="pt-BR"/>
                </w:rPr>
                <w:t>7.5. DATA DE VENCIMENTO FINAL:</w:t>
              </w:r>
            </w:moveTo>
          </w:p>
        </w:tc>
        <w:tc>
          <w:tcPr>
            <w:tcW w:w="5708" w:type="dxa"/>
            <w:gridSpan w:val="8"/>
            <w:tcBorders>
              <w:top w:val="single" w:sz="4" w:space="0" w:color="auto"/>
              <w:left w:val="single" w:sz="4" w:space="0" w:color="auto"/>
              <w:bottom w:val="single" w:sz="4" w:space="0" w:color="auto"/>
              <w:right w:val="single" w:sz="4" w:space="0" w:color="auto"/>
            </w:tcBorders>
          </w:tcPr>
          <w:p w14:paraId="6E13EE23" w14:textId="77777777" w:rsidR="00FC6E56" w:rsidRPr="00FC6E56" w:rsidRDefault="00FC6E56" w:rsidP="00FC6E56">
            <w:pPr>
              <w:spacing w:before="20" w:after="20"/>
              <w:jc w:val="both"/>
              <w:rPr>
                <w:rFonts w:ascii="Tahoma" w:hAnsi="Tahoma" w:cs="Tahoma"/>
                <w:color w:val="000000"/>
                <w:sz w:val="16"/>
                <w:szCs w:val="16"/>
                <w:lang w:val="pt-BR"/>
              </w:rPr>
            </w:pPr>
            <w:moveTo w:id="425" w:author="Autor" w:date="2014-12-19T17:28:00Z">
              <w:r w:rsidRPr="00FC6E56">
                <w:rPr>
                  <w:rFonts w:ascii="Tahoma" w:hAnsi="Tahoma" w:cs="Tahoma"/>
                  <w:bCs/>
                  <w:color w:val="000000"/>
                  <w:sz w:val="16"/>
                  <w:szCs w:val="16"/>
                  <w:lang w:val="pt-BR"/>
                </w:rPr>
                <w:t>31 de julho de 2015</w:t>
              </w:r>
            </w:moveTo>
          </w:p>
        </w:tc>
      </w:tr>
      <w:tr w:rsidR="00FC6E56" w:rsidRPr="000276CB" w14:paraId="0163E36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8587B7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To w:id="426" w:author="Autor" w:date="2014-12-19T17:28:00Z">
              <w:r w:rsidRPr="00FC6E56">
                <w:rPr>
                  <w:rFonts w:ascii="Tahoma" w:hAnsi="Tahoma" w:cs="Tahoma"/>
                  <w:color w:val="000000"/>
                  <w:sz w:val="16"/>
                  <w:szCs w:val="16"/>
                  <w:lang w:val="pt-BR"/>
                </w:rPr>
                <w:t>7.6. ENCARGOS MORATÓRIOS:</w:t>
              </w:r>
            </w:moveTo>
          </w:p>
        </w:tc>
        <w:tc>
          <w:tcPr>
            <w:tcW w:w="5708" w:type="dxa"/>
            <w:gridSpan w:val="8"/>
            <w:tcBorders>
              <w:top w:val="single" w:sz="4" w:space="0" w:color="auto"/>
              <w:left w:val="single" w:sz="4" w:space="0" w:color="auto"/>
              <w:bottom w:val="single" w:sz="4" w:space="0" w:color="auto"/>
              <w:right w:val="single" w:sz="4" w:space="0" w:color="auto"/>
            </w:tcBorders>
          </w:tcPr>
          <w:p w14:paraId="558599A3"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moveTo w:id="427" w:author="Autor" w:date="2014-12-19T17:28:00Z">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moveTo>
          </w:p>
        </w:tc>
      </w:tr>
      <w:tr w:rsidR="00FC6E56" w:rsidRPr="00FC6E56" w14:paraId="2BCC375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0178A15"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moveTo w:id="428" w:author="Autor" w:date="2014-12-19T17:28:00Z">
              <w:r w:rsidRPr="00FC6E56">
                <w:rPr>
                  <w:rFonts w:ascii="Tahoma" w:hAnsi="Tahoma" w:cs="Tahoma"/>
                  <w:b/>
                  <w:color w:val="000000"/>
                  <w:sz w:val="16"/>
                  <w:szCs w:val="16"/>
                  <w:lang w:val="pt-BR"/>
                </w:rPr>
                <w:t>8. GARANTIA</w:t>
              </w:r>
            </w:moveTo>
          </w:p>
        </w:tc>
        <w:tc>
          <w:tcPr>
            <w:tcW w:w="5708" w:type="dxa"/>
            <w:gridSpan w:val="8"/>
            <w:tcBorders>
              <w:top w:val="single" w:sz="4" w:space="0" w:color="auto"/>
              <w:left w:val="single" w:sz="4" w:space="0" w:color="auto"/>
              <w:bottom w:val="single" w:sz="4" w:space="0" w:color="auto"/>
              <w:right w:val="single" w:sz="4" w:space="0" w:color="auto"/>
            </w:tcBorders>
          </w:tcPr>
          <w:p w14:paraId="52193327" w14:textId="77777777" w:rsidR="00FC6E56" w:rsidRPr="00FC6E56" w:rsidRDefault="00FC6E56" w:rsidP="00FC6E56">
            <w:pPr>
              <w:tabs>
                <w:tab w:val="left" w:pos="9356"/>
              </w:tabs>
              <w:spacing w:before="20" w:after="20"/>
              <w:rPr>
                <w:rFonts w:ascii="Tahoma" w:hAnsi="Tahoma" w:cs="Tahoma"/>
                <w:color w:val="000000"/>
                <w:sz w:val="16"/>
                <w:szCs w:val="16"/>
                <w:lang w:val="pt-BR"/>
              </w:rPr>
            </w:pPr>
            <w:moveTo w:id="429" w:author="Autor" w:date="2014-12-19T17:28:00Z">
              <w:r w:rsidRPr="00FC6E56">
                <w:rPr>
                  <w:rFonts w:ascii="Tahoma" w:hAnsi="Tahoma" w:cs="Tahoma"/>
                  <w:color w:val="000000"/>
                  <w:sz w:val="16"/>
                  <w:szCs w:val="16"/>
                  <w:lang w:val="pt-BR"/>
                </w:rPr>
                <w:t>Sem garantia real imobiliária.</w:t>
              </w:r>
            </w:moveTo>
          </w:p>
        </w:tc>
      </w:tr>
    </w:tbl>
    <w:p w14:paraId="5474963E" w14:textId="77777777" w:rsidR="00FC6E56" w:rsidRPr="00FC6E56" w:rsidRDefault="00FC6E56" w:rsidP="00FC6E56">
      <w:pPr>
        <w:widowControl/>
        <w:rPr>
          <w:rFonts w:ascii="Tahoma" w:eastAsia="Times New Roman" w:hAnsi="Tahoma" w:cs="Tahoma"/>
          <w:sz w:val="16"/>
          <w:szCs w:val="16"/>
          <w:lang w:val="pt-BR" w:eastAsia="pt-BR"/>
        </w:rPr>
      </w:pPr>
    </w:p>
    <w:p w14:paraId="17B4AFDA"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moveTo w:id="430" w:author="Autor" w:date="2014-12-19T17:28:00Z">
        <w:r w:rsidRPr="00FC6E56">
          <w:rPr>
            <w:rFonts w:ascii="Tahoma" w:eastAsia="Times New Roman" w:hAnsi="Tahoma" w:cs="Tahoma"/>
            <w:sz w:val="16"/>
            <w:szCs w:val="16"/>
            <w:lang w:val="pt-BR" w:eastAsia="pt-BR"/>
          </w:rPr>
          <w:br w:type="page"/>
        </w:r>
      </w:moveTo>
    </w:p>
    <w:tbl>
      <w:tblPr>
        <w:tblW w:w="10348" w:type="dxa"/>
        <w:jc w:val="center"/>
        <w:tblLayout w:type="fixed"/>
        <w:tblLook w:val="0000" w:firstRow="0" w:lastRow="0" w:firstColumn="0" w:lastColumn="0" w:noHBand="0" w:noVBand="0"/>
      </w:tblPr>
      <w:tblGrid>
        <w:gridCol w:w="4640"/>
        <w:gridCol w:w="410"/>
        <w:gridCol w:w="5298"/>
      </w:tblGrid>
      <w:tr w:rsidR="00FC6E56" w:rsidRPr="000276CB" w14:paraId="0357B60C" w14:textId="77777777" w:rsidTr="00FC6E56">
        <w:trPr>
          <w:trHeight w:val="20"/>
          <w:jc w:val="center"/>
          <w:ins w:id="431" w:author="Autor" w:date="2014-12-19T17:28:00Z"/>
        </w:trPr>
        <w:tc>
          <w:tcPr>
            <w:tcW w:w="5050" w:type="dxa"/>
            <w:gridSpan w:val="2"/>
            <w:tcBorders>
              <w:top w:val="single" w:sz="4" w:space="0" w:color="auto"/>
              <w:left w:val="single" w:sz="4" w:space="0" w:color="auto"/>
              <w:bottom w:val="single" w:sz="4" w:space="0" w:color="auto"/>
              <w:right w:val="single" w:sz="4" w:space="0" w:color="auto"/>
            </w:tcBorders>
          </w:tcPr>
          <w:moveToRangeEnd w:id="421"/>
          <w:p w14:paraId="09CB042F" w14:textId="77777777" w:rsidR="00FC6E56" w:rsidRPr="00FC6E56" w:rsidRDefault="00FC6E56" w:rsidP="00FC6E56">
            <w:pPr>
              <w:spacing w:before="20" w:after="20"/>
              <w:ind w:firstLine="120"/>
              <w:jc w:val="both"/>
              <w:rPr>
                <w:ins w:id="432" w:author="Autor" w:date="2014-12-19T17:28:00Z"/>
                <w:rFonts w:ascii="Tahoma" w:hAnsi="Tahoma" w:cs="Tahoma"/>
                <w:b/>
                <w:color w:val="000000"/>
                <w:sz w:val="16"/>
                <w:szCs w:val="16"/>
                <w:lang w:val="pt-BR"/>
              </w:rPr>
            </w:pPr>
            <w:ins w:id="433" w:author="Autor" w:date="2014-12-19T17:28:00Z">
              <w:r w:rsidRPr="00FC6E56">
                <w:rPr>
                  <w:rFonts w:ascii="Tahoma" w:hAnsi="Tahoma" w:cs="Tahoma"/>
                  <w:b/>
                  <w:color w:val="000000"/>
                  <w:sz w:val="16"/>
                  <w:szCs w:val="16"/>
                  <w:lang w:val="pt-BR"/>
                </w:rPr>
                <w:t>CÉDULA DE CRÉDITO IMOBILIÁRIO</w:t>
              </w:r>
            </w:ins>
          </w:p>
        </w:tc>
        <w:tc>
          <w:tcPr>
            <w:tcW w:w="5298" w:type="dxa"/>
            <w:tcBorders>
              <w:top w:val="single" w:sz="4" w:space="0" w:color="auto"/>
              <w:left w:val="single" w:sz="4" w:space="0" w:color="auto"/>
              <w:bottom w:val="single" w:sz="4" w:space="0" w:color="auto"/>
              <w:right w:val="single" w:sz="4" w:space="0" w:color="auto"/>
            </w:tcBorders>
          </w:tcPr>
          <w:p w14:paraId="4C6C2536" w14:textId="77777777" w:rsidR="00FC6E56" w:rsidRPr="00FC6E56" w:rsidRDefault="00FC6E56" w:rsidP="00FC6E56">
            <w:pPr>
              <w:tabs>
                <w:tab w:val="num" w:pos="0"/>
                <w:tab w:val="left" w:pos="80"/>
              </w:tabs>
              <w:spacing w:before="20" w:after="20"/>
              <w:jc w:val="both"/>
              <w:rPr>
                <w:ins w:id="434" w:author="Autor" w:date="2014-12-19T17:28:00Z"/>
                <w:rFonts w:ascii="Tahoma" w:hAnsi="Tahoma" w:cs="Tahoma"/>
                <w:color w:val="000000"/>
                <w:sz w:val="16"/>
                <w:szCs w:val="16"/>
                <w:lang w:val="pt-BR"/>
              </w:rPr>
            </w:pPr>
            <w:ins w:id="435" w:author="Autor" w:date="2014-12-19T17:28:00Z">
              <w:r w:rsidRPr="00FC6E56">
                <w:rPr>
                  <w:rFonts w:ascii="Tahoma" w:hAnsi="Tahoma" w:cs="Tahoma"/>
                  <w:color w:val="000000"/>
                  <w:sz w:val="16"/>
                  <w:szCs w:val="16"/>
                  <w:lang w:val="pt-BR"/>
                </w:rPr>
                <w:t xml:space="preserve">LOCAL E DATA DE EMISSÃO: </w:t>
              </w:r>
            </w:ins>
          </w:p>
          <w:p w14:paraId="6BDC73EA" w14:textId="77777777" w:rsidR="00FC6E56" w:rsidRPr="00FC6E56" w:rsidRDefault="00FC6E56" w:rsidP="00FC6E56">
            <w:pPr>
              <w:tabs>
                <w:tab w:val="num" w:pos="0"/>
                <w:tab w:val="left" w:pos="80"/>
              </w:tabs>
              <w:spacing w:before="20" w:after="20"/>
              <w:jc w:val="both"/>
              <w:rPr>
                <w:ins w:id="436" w:author="Autor" w:date="2014-12-19T17:28:00Z"/>
                <w:rFonts w:ascii="Tahoma" w:hAnsi="Tahoma" w:cs="Tahoma"/>
                <w:color w:val="000000"/>
                <w:sz w:val="16"/>
                <w:szCs w:val="16"/>
                <w:lang w:val="pt-BR"/>
              </w:rPr>
            </w:pPr>
            <w:ins w:id="437" w:author="Autor" w:date="2014-12-19T17:28:00Z">
              <w:r w:rsidRPr="00FC6E56">
                <w:rPr>
                  <w:rFonts w:ascii="Tahoma" w:hAnsi="Tahoma" w:cs="Tahoma"/>
                  <w:bCs/>
                  <w:color w:val="000000"/>
                  <w:sz w:val="16"/>
                  <w:szCs w:val="16"/>
                  <w:lang w:val="pt-BR"/>
                </w:rPr>
                <w:t>SÃO PAULO, 19 DE DEZEMBRO DE 2014</w:t>
              </w:r>
            </w:ins>
          </w:p>
        </w:tc>
      </w:tr>
      <w:tr w:rsidR="00FC6E56" w:rsidRPr="000276CB" w14:paraId="236FD870"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464EA54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RangeStart w:id="438" w:author="Autor" w:date="2014-12-19T17:28:00Z" w:name="move406773409"/>
            <w:moveFrom w:id="439" w:author="Autor" w:date="2014-12-19T17:28:00Z">
              <w:r w:rsidRPr="00FC6E56">
                <w:rPr>
                  <w:rFonts w:ascii="Tahoma" w:hAnsi="Tahoma" w:cs="Tahoma"/>
                  <w:color w:val="000000"/>
                  <w:sz w:val="16"/>
                  <w:szCs w:val="16"/>
                  <w:lang w:val="pt-BR"/>
                </w:rPr>
                <w:t>7.4. FORMA DE REAJUSTE:</w:t>
              </w:r>
            </w:moveFrom>
          </w:p>
        </w:tc>
        <w:tc>
          <w:tcPr>
            <w:tcW w:w="5708" w:type="dxa"/>
            <w:gridSpan w:val="2"/>
            <w:tcBorders>
              <w:top w:val="single" w:sz="4" w:space="0" w:color="auto"/>
              <w:left w:val="single" w:sz="4" w:space="0" w:color="auto"/>
              <w:bottom w:val="single" w:sz="4" w:space="0" w:color="auto"/>
              <w:right w:val="single" w:sz="4" w:space="0" w:color="auto"/>
            </w:tcBorders>
          </w:tcPr>
          <w:p w14:paraId="522653F6" w14:textId="77777777" w:rsidR="00FC6E56" w:rsidRPr="00FC6E56" w:rsidRDefault="00FC6E56" w:rsidP="00FC6E56">
            <w:pPr>
              <w:spacing w:before="20" w:after="20"/>
              <w:jc w:val="both"/>
              <w:rPr>
                <w:rFonts w:ascii="Tahoma" w:hAnsi="Tahoma" w:cs="Tahoma"/>
                <w:color w:val="000000"/>
                <w:sz w:val="16"/>
                <w:szCs w:val="16"/>
                <w:lang w:val="pt-BR"/>
              </w:rPr>
            </w:pPr>
            <w:moveFrom w:id="440" w:author="Autor" w:date="2014-12-19T17:28:00Z">
              <w:r w:rsidRPr="00FC6E56">
                <w:rPr>
                  <w:rFonts w:ascii="Tahoma" w:hAnsi="Tahoma" w:cs="Tahoma"/>
                  <w:noProof/>
                  <w:color w:val="000000"/>
                  <w:sz w:val="16"/>
                  <w:szCs w:val="16"/>
                  <w:lang w:val="pt-BR"/>
                </w:rPr>
                <w:t>IGP-M/FGV</w:t>
              </w:r>
            </w:moveFrom>
          </w:p>
        </w:tc>
      </w:tr>
      <w:tr w:rsidR="00FC6E56" w:rsidRPr="000276CB" w14:paraId="10B0DB07"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14CF12E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 w:id="441" w:author="Autor" w:date="2014-12-19T17:28:00Z">
              <w:r w:rsidRPr="00FC6E56">
                <w:rPr>
                  <w:rFonts w:ascii="Tahoma" w:hAnsi="Tahoma" w:cs="Tahoma"/>
                  <w:color w:val="000000"/>
                  <w:sz w:val="16"/>
                  <w:szCs w:val="16"/>
                  <w:lang w:val="pt-BR"/>
                </w:rPr>
                <w:t>7.5. DATA DE VENCIMENTO FINAL:</w:t>
              </w:r>
            </w:moveFrom>
          </w:p>
        </w:tc>
        <w:tc>
          <w:tcPr>
            <w:tcW w:w="5708" w:type="dxa"/>
            <w:gridSpan w:val="2"/>
            <w:tcBorders>
              <w:top w:val="single" w:sz="4" w:space="0" w:color="auto"/>
              <w:left w:val="single" w:sz="4" w:space="0" w:color="auto"/>
              <w:bottom w:val="single" w:sz="4" w:space="0" w:color="auto"/>
              <w:right w:val="single" w:sz="4" w:space="0" w:color="auto"/>
            </w:tcBorders>
          </w:tcPr>
          <w:p w14:paraId="67144BE7" w14:textId="77777777" w:rsidR="00FC6E56" w:rsidRPr="00FC6E56" w:rsidRDefault="00FC6E56" w:rsidP="00FC6E56">
            <w:pPr>
              <w:spacing w:before="20" w:after="20"/>
              <w:jc w:val="both"/>
              <w:rPr>
                <w:rFonts w:ascii="Tahoma" w:hAnsi="Tahoma" w:cs="Tahoma"/>
                <w:color w:val="000000"/>
                <w:sz w:val="16"/>
                <w:szCs w:val="16"/>
                <w:lang w:val="pt-BR"/>
              </w:rPr>
            </w:pPr>
            <w:moveFrom w:id="442" w:author="Autor" w:date="2014-12-19T17:28:00Z">
              <w:r w:rsidRPr="00FC6E56">
                <w:rPr>
                  <w:rFonts w:ascii="Tahoma" w:hAnsi="Tahoma" w:cs="Tahoma"/>
                  <w:bCs/>
                  <w:color w:val="000000"/>
                  <w:sz w:val="16"/>
                  <w:szCs w:val="16"/>
                  <w:lang w:val="pt-BR"/>
                </w:rPr>
                <w:t>31 de julho de 2015</w:t>
              </w:r>
            </w:moveFrom>
          </w:p>
        </w:tc>
      </w:tr>
      <w:tr w:rsidR="00FC6E56" w:rsidRPr="000276CB" w14:paraId="2E95FF9B"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6BCF438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 w:id="443" w:author="Autor" w:date="2014-12-19T17:28:00Z">
              <w:r w:rsidRPr="00FC6E56">
                <w:rPr>
                  <w:rFonts w:ascii="Tahoma" w:hAnsi="Tahoma" w:cs="Tahoma"/>
                  <w:color w:val="000000"/>
                  <w:sz w:val="16"/>
                  <w:szCs w:val="16"/>
                  <w:lang w:val="pt-BR"/>
                </w:rPr>
                <w:t>7.6. ENCARGOS MORATÓRIOS:</w:t>
              </w:r>
            </w:moveFrom>
          </w:p>
        </w:tc>
        <w:tc>
          <w:tcPr>
            <w:tcW w:w="5708" w:type="dxa"/>
            <w:gridSpan w:val="2"/>
            <w:tcBorders>
              <w:top w:val="single" w:sz="4" w:space="0" w:color="auto"/>
              <w:left w:val="single" w:sz="4" w:space="0" w:color="auto"/>
              <w:bottom w:val="single" w:sz="4" w:space="0" w:color="auto"/>
              <w:right w:val="single" w:sz="4" w:space="0" w:color="auto"/>
            </w:tcBorders>
          </w:tcPr>
          <w:p w14:paraId="095F7847"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moveFrom w:id="444" w:author="Autor" w:date="2014-12-19T17:28:00Z">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moveFrom>
          </w:p>
        </w:tc>
      </w:tr>
      <w:tr w:rsidR="00FC6E56" w:rsidRPr="000276CB" w14:paraId="22E41C27"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4B7B9F8B"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moveFrom w:id="445" w:author="Autor" w:date="2014-12-19T17:28:00Z">
              <w:r w:rsidRPr="00FC6E56">
                <w:rPr>
                  <w:rFonts w:ascii="Tahoma" w:hAnsi="Tahoma" w:cs="Tahoma"/>
                  <w:b/>
                  <w:color w:val="000000"/>
                  <w:sz w:val="16"/>
                  <w:szCs w:val="16"/>
                  <w:lang w:val="pt-BR"/>
                </w:rPr>
                <w:t>8. GARANTIA</w:t>
              </w:r>
            </w:moveFrom>
          </w:p>
        </w:tc>
        <w:tc>
          <w:tcPr>
            <w:tcW w:w="5708" w:type="dxa"/>
            <w:gridSpan w:val="2"/>
            <w:tcBorders>
              <w:top w:val="single" w:sz="4" w:space="0" w:color="auto"/>
              <w:left w:val="single" w:sz="4" w:space="0" w:color="auto"/>
              <w:bottom w:val="single" w:sz="4" w:space="0" w:color="auto"/>
              <w:right w:val="single" w:sz="4" w:space="0" w:color="auto"/>
            </w:tcBorders>
          </w:tcPr>
          <w:p w14:paraId="60A48736" w14:textId="77777777" w:rsidR="00FC6E56" w:rsidRPr="00FC6E56" w:rsidRDefault="00FC6E56" w:rsidP="00FC6E56">
            <w:pPr>
              <w:tabs>
                <w:tab w:val="left" w:pos="9356"/>
              </w:tabs>
              <w:spacing w:before="20" w:after="20"/>
              <w:rPr>
                <w:rFonts w:ascii="Tahoma" w:hAnsi="Tahoma" w:cs="Tahoma"/>
                <w:color w:val="000000"/>
                <w:sz w:val="16"/>
                <w:szCs w:val="16"/>
                <w:lang w:val="pt-BR"/>
              </w:rPr>
            </w:pPr>
            <w:moveFrom w:id="446" w:author="Autor" w:date="2014-12-19T17:28:00Z">
              <w:r w:rsidRPr="00FC6E56">
                <w:rPr>
                  <w:rFonts w:ascii="Tahoma" w:hAnsi="Tahoma" w:cs="Tahoma"/>
                  <w:color w:val="000000"/>
                  <w:sz w:val="16"/>
                  <w:szCs w:val="16"/>
                  <w:lang w:val="pt-BR"/>
                </w:rPr>
                <w:t>Sem garantia real imobiliária.</w:t>
              </w:r>
            </w:moveFrom>
          </w:p>
        </w:tc>
      </w:tr>
    </w:tbl>
    <w:p w14:paraId="2418CF79" w14:textId="77777777" w:rsidR="00FC6E56" w:rsidRPr="00FC6E56" w:rsidRDefault="00FC6E56" w:rsidP="00FC6E56">
      <w:pPr>
        <w:widowControl/>
        <w:rPr>
          <w:rFonts w:ascii="Tahoma" w:eastAsia="Times New Roman" w:hAnsi="Tahoma" w:cs="Tahoma"/>
          <w:sz w:val="16"/>
          <w:szCs w:val="16"/>
          <w:lang w:val="pt-BR" w:eastAsia="pt-BR"/>
        </w:rPr>
      </w:pPr>
    </w:p>
    <w:p w14:paraId="66DC1D7C"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moveFrom w:id="447" w:author="Autor" w:date="2014-12-19T17:28:00Z">
        <w:r w:rsidRPr="00FC6E56">
          <w:rPr>
            <w:rFonts w:ascii="Tahoma" w:eastAsia="Times New Roman" w:hAnsi="Tahoma" w:cs="Tahoma"/>
            <w:sz w:val="16"/>
            <w:szCs w:val="16"/>
            <w:lang w:val="pt-BR" w:eastAsia="pt-BR"/>
          </w:rPr>
          <w:br w:type="page"/>
        </w:r>
      </w:moveFrom>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4309D7" w:rsidRPr="000276CB" w14:paraId="15484102" w14:textId="77777777" w:rsidTr="004309D7">
        <w:trPr>
          <w:trHeight w:val="20"/>
          <w:jc w:val="center"/>
          <w:del w:id="448" w:author="Autor" w:date="2014-12-19T17:28:00Z"/>
        </w:trPr>
        <w:tc>
          <w:tcPr>
            <w:tcW w:w="5050" w:type="dxa"/>
            <w:gridSpan w:val="7"/>
            <w:tcBorders>
              <w:top w:val="single" w:sz="4" w:space="0" w:color="auto"/>
              <w:left w:val="single" w:sz="4" w:space="0" w:color="auto"/>
              <w:bottom w:val="single" w:sz="4" w:space="0" w:color="auto"/>
              <w:right w:val="single" w:sz="4" w:space="0" w:color="auto"/>
            </w:tcBorders>
          </w:tcPr>
          <w:moveFromRangeEnd w:id="438"/>
          <w:p w14:paraId="256417A8" w14:textId="77777777" w:rsidR="004309D7" w:rsidRPr="00933436" w:rsidRDefault="004309D7">
            <w:pPr>
              <w:spacing w:before="20" w:after="20"/>
              <w:ind w:firstLine="120"/>
              <w:jc w:val="both"/>
              <w:rPr>
                <w:del w:id="449" w:author="Autor" w:date="2014-12-19T17:28:00Z"/>
                <w:rFonts w:ascii="Tahoma" w:hAnsi="Tahoma" w:cs="Tahoma"/>
                <w:b/>
                <w:color w:val="000000"/>
                <w:sz w:val="16"/>
                <w:szCs w:val="16"/>
                <w:lang w:val="pt-BR"/>
              </w:rPr>
            </w:pPr>
            <w:del w:id="450" w:author="Autor" w:date="2014-12-19T17:28:00Z">
              <w:r w:rsidRPr="00933436">
                <w:rPr>
                  <w:rFonts w:ascii="Tahoma" w:hAnsi="Tahoma" w:cs="Tahoma"/>
                  <w:b/>
                  <w:color w:val="000000"/>
                  <w:sz w:val="16"/>
                  <w:szCs w:val="16"/>
                  <w:lang w:val="pt-BR"/>
                </w:rPr>
                <w:delText>CÉDULA DE CRÉDITO IMOBILIÁRIO</w:delText>
              </w:r>
            </w:del>
          </w:p>
        </w:tc>
        <w:tc>
          <w:tcPr>
            <w:tcW w:w="5298" w:type="dxa"/>
            <w:gridSpan w:val="7"/>
            <w:tcBorders>
              <w:top w:val="single" w:sz="4" w:space="0" w:color="auto"/>
              <w:left w:val="single" w:sz="4" w:space="0" w:color="auto"/>
              <w:bottom w:val="single" w:sz="4" w:space="0" w:color="auto"/>
              <w:right w:val="single" w:sz="4" w:space="0" w:color="auto"/>
            </w:tcBorders>
          </w:tcPr>
          <w:p w14:paraId="0BEC5A4E" w14:textId="77777777" w:rsidR="004309D7" w:rsidRPr="00933436" w:rsidRDefault="004309D7">
            <w:pPr>
              <w:tabs>
                <w:tab w:val="num" w:pos="0"/>
                <w:tab w:val="left" w:pos="80"/>
              </w:tabs>
              <w:spacing w:before="20" w:after="20"/>
              <w:jc w:val="both"/>
              <w:rPr>
                <w:del w:id="451" w:author="Autor" w:date="2014-12-19T17:28:00Z"/>
                <w:rFonts w:ascii="Tahoma" w:hAnsi="Tahoma" w:cs="Tahoma"/>
                <w:color w:val="000000"/>
                <w:sz w:val="16"/>
                <w:szCs w:val="16"/>
                <w:lang w:val="pt-BR"/>
              </w:rPr>
            </w:pPr>
            <w:del w:id="452" w:author="Autor" w:date="2014-12-19T17:28:00Z">
              <w:r w:rsidRPr="00933436">
                <w:rPr>
                  <w:rFonts w:ascii="Tahoma" w:hAnsi="Tahoma" w:cs="Tahoma"/>
                  <w:color w:val="000000"/>
                  <w:sz w:val="16"/>
                  <w:szCs w:val="16"/>
                  <w:lang w:val="pt-BR"/>
                </w:rPr>
                <w:delText xml:space="preserve">LOCAL E DATA DE EMISSÃO: </w:delText>
              </w:r>
            </w:del>
          </w:p>
          <w:p w14:paraId="055126C0" w14:textId="77777777" w:rsidR="004309D7" w:rsidRPr="00933436" w:rsidRDefault="004309D7">
            <w:pPr>
              <w:tabs>
                <w:tab w:val="num" w:pos="0"/>
                <w:tab w:val="left" w:pos="80"/>
              </w:tabs>
              <w:spacing w:before="20" w:after="20"/>
              <w:jc w:val="both"/>
              <w:rPr>
                <w:del w:id="453" w:author="Autor" w:date="2014-12-19T17:28:00Z"/>
                <w:rFonts w:ascii="Tahoma" w:hAnsi="Tahoma" w:cs="Tahoma"/>
                <w:color w:val="000000"/>
                <w:sz w:val="16"/>
                <w:szCs w:val="16"/>
                <w:lang w:val="pt-BR"/>
              </w:rPr>
            </w:pPr>
            <w:del w:id="454" w:author="Autor" w:date="2014-12-19T17:28:00Z">
              <w:r w:rsidRPr="00933436">
                <w:rPr>
                  <w:rFonts w:ascii="Tahoma" w:hAnsi="Tahoma" w:cs="Tahoma"/>
                  <w:bCs/>
                  <w:color w:val="000000"/>
                  <w:sz w:val="16"/>
                  <w:szCs w:val="16"/>
                  <w:lang w:val="pt-BR"/>
                </w:rPr>
                <w:delText>SÃO PAULO, 17 DE DEZEMBRO DE 2014</w:delText>
              </w:r>
            </w:del>
          </w:p>
        </w:tc>
      </w:tr>
      <w:tr w:rsidR="00FC6E56" w:rsidRPr="00FC6E56" w14:paraId="44064F0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6EF9C5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14D6F0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52A8321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19963CBA"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029</w:t>
            </w:r>
          </w:p>
        </w:tc>
        <w:tc>
          <w:tcPr>
            <w:tcW w:w="2767" w:type="dxa"/>
            <w:gridSpan w:val="5"/>
            <w:tcBorders>
              <w:top w:val="single" w:sz="4" w:space="0" w:color="auto"/>
              <w:left w:val="single" w:sz="4" w:space="0" w:color="auto"/>
              <w:bottom w:val="single" w:sz="4" w:space="0" w:color="auto"/>
              <w:right w:val="single" w:sz="4" w:space="0" w:color="auto"/>
            </w:tcBorders>
          </w:tcPr>
          <w:p w14:paraId="33A4710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69101F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2A0DA4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13A78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8CA357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85B7CA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EE01A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072CAF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48A1C6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638FA3"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4BEAB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6FAFF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128577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1B93D9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A7C300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94A7D0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9AAD67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9F1C50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B1F9F4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72EB14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552B64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F4154F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B0C34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FA5A60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65421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E849E5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DF386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455"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709B265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0BC3DC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2F46603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1B3ED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5E9F42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9E550C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D59C5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67F02C7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3E6CEB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895E5A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9980BF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90FC37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CCAAA0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56CC4B4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47A68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148BEC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70D28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0E56B5B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CB0A4B"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456"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Glynett Indústria de Cosméticos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19A801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85F87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07.451.298/0001-03</w:t>
            </w:r>
          </w:p>
        </w:tc>
      </w:tr>
      <w:tr w:rsidR="00FC6E56" w:rsidRPr="000276CB" w14:paraId="4D1368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2FEFE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Avenida Marcelo Diniz Xavier, </w:t>
            </w:r>
            <w:ins w:id="457"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623 e 633</w:t>
            </w:r>
            <w:ins w:id="458" w:author="Autor" w:date="2014-12-19T17:28:00Z">
              <w:r w:rsidRPr="00FC6E56">
                <w:rPr>
                  <w:rFonts w:ascii="Tahoma" w:hAnsi="Tahoma" w:cs="Tahoma"/>
                  <w:bCs/>
                  <w:noProof/>
                  <w:color w:val="000000"/>
                  <w:sz w:val="16"/>
                  <w:szCs w:val="16"/>
                  <w:lang w:val="pt-BR"/>
                </w:rPr>
                <w:t xml:space="preserve"> – Barirro Califórnia</w:t>
              </w:r>
            </w:ins>
          </w:p>
        </w:tc>
      </w:tr>
      <w:tr w:rsidR="00FC6E56" w:rsidRPr="00374BAB" w14:paraId="0378534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C8BB39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6753472" w14:textId="77777777" w:rsidR="00FC6E56" w:rsidRPr="00FC6E56" w:rsidRDefault="00FC6E56" w:rsidP="00FC6E56">
            <w:pPr>
              <w:spacing w:before="20" w:after="20"/>
              <w:rPr>
                <w:rFonts w:ascii="Tahoma" w:hAnsi="Tahoma" w:cs="Tahoma"/>
                <w:color w:val="000000"/>
                <w:sz w:val="16"/>
                <w:szCs w:val="16"/>
                <w:lang w:val="pt-BR"/>
              </w:rPr>
            </w:pPr>
            <w:ins w:id="459" w:author="Autor" w:date="2014-12-19T17:28:00Z">
              <w:r w:rsidRPr="00FC6E56">
                <w:rPr>
                  <w:rFonts w:ascii="Tahoma" w:hAnsi="Tahoma" w:cs="Tahoma"/>
                  <w:bCs/>
                  <w:noProof/>
                  <w:color w:val="000000"/>
                  <w:sz w:val="16"/>
                  <w:szCs w:val="16"/>
                  <w:lang w:val="pt-BR"/>
                </w:rPr>
                <w:t xml:space="preserve">N/A </w:t>
              </w:r>
            </w:ins>
          </w:p>
        </w:tc>
        <w:tc>
          <w:tcPr>
            <w:tcW w:w="1338" w:type="dxa"/>
            <w:gridSpan w:val="4"/>
            <w:tcBorders>
              <w:top w:val="single" w:sz="4" w:space="0" w:color="auto"/>
              <w:left w:val="single" w:sz="4" w:space="0" w:color="auto"/>
              <w:bottom w:val="single" w:sz="4" w:space="0" w:color="auto"/>
              <w:right w:val="single" w:sz="4" w:space="0" w:color="auto"/>
            </w:tcBorders>
          </w:tcPr>
          <w:p w14:paraId="2969C0AC"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911565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92AD30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AEE719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8884A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F957362" w14:textId="0FF2B87B" w:rsidR="00FC6E56" w:rsidRPr="00FC6E56" w:rsidRDefault="00517217" w:rsidP="00FC6E56">
            <w:pPr>
              <w:spacing w:before="20" w:after="20"/>
              <w:ind w:firstLine="120"/>
              <w:jc w:val="both"/>
              <w:rPr>
                <w:rFonts w:ascii="Tahoma" w:hAnsi="Tahoma" w:cs="Tahoma"/>
                <w:bCs/>
                <w:noProof/>
                <w:color w:val="000000"/>
                <w:sz w:val="16"/>
                <w:szCs w:val="16"/>
                <w:lang w:val="pt-BR"/>
              </w:rPr>
            </w:pPr>
            <w:del w:id="460" w:author="Autor" w:date="2014-12-19T17:28:00Z">
              <w:r>
                <w:rPr>
                  <w:rFonts w:ascii="Tahoma" w:hAnsi="Tahoma" w:cs="Tahoma"/>
                  <w:bCs/>
                  <w:noProof/>
                  <w:color w:val="000000"/>
                  <w:sz w:val="16"/>
                  <w:szCs w:val="16"/>
                  <w:lang w:val="pt-BR"/>
                </w:rPr>
                <w:delText>[Nota OT: Falta CEP no Contrato]</w:delText>
              </w:r>
            </w:del>
            <w:ins w:id="461" w:author="Autor" w:date="2014-12-19T17:28:00Z">
              <w:r w:rsidR="00AE65A2">
                <w:rPr>
                  <w:rFonts w:ascii="Tahoma" w:hAnsi="Tahoma" w:cs="Tahoma"/>
                  <w:bCs/>
                  <w:noProof/>
                  <w:color w:val="000000"/>
                  <w:sz w:val="16"/>
                  <w:szCs w:val="16"/>
                  <w:lang w:val="pt-BR"/>
                </w:rPr>
                <w:t>30.855-075</w:t>
              </w:r>
            </w:ins>
          </w:p>
        </w:tc>
      </w:tr>
      <w:tr w:rsidR="00FC6E56" w:rsidRPr="00374BAB" w14:paraId="7A71DA7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200BC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86B6A2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D5FD8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3C47EC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D317E2"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10/06/2010,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5º andar (área 148,62 m²)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Ciala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7535CEB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545B0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79E85B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496B1A" w14:textId="6D9BF67C"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143.431,11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quatorze mil, quatrocentos e trinta e um reais e onze centavos</w:t>
            </w:r>
            <w:r w:rsidRPr="00FC6E56">
              <w:rPr>
                <w:rFonts w:ascii="Tahoma" w:hAnsi="Tahoma" w:cs="Tahoma"/>
                <w:color w:val="000000"/>
                <w:sz w:val="16"/>
                <w:szCs w:val="16"/>
                <w:lang w:val="pt-BR"/>
              </w:rPr>
              <w:t xml:space="preserve">), em </w:t>
            </w:r>
            <w:del w:id="462" w:author="Autor" w:date="2014-12-19T17:28:00Z">
              <w:r w:rsidR="004309D7" w:rsidRPr="00933436">
                <w:rPr>
                  <w:rFonts w:ascii="Tahoma" w:hAnsi="Tahoma" w:cs="Tahoma"/>
                  <w:bCs/>
                  <w:color w:val="000000"/>
                  <w:sz w:val="16"/>
                  <w:szCs w:val="16"/>
                  <w:lang w:val="pt-BR"/>
                </w:rPr>
                <w:delText>17</w:delText>
              </w:r>
            </w:del>
            <w:ins w:id="46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77A0D0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7C529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20EF6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53988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0429A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0A614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Ciala, localizado na Cidade de Belo Horizonte, Estado de Minas Gerais, na </w:t>
            </w:r>
            <w:r w:rsidRPr="00FC6E56">
              <w:rPr>
                <w:rFonts w:ascii="Tahoma" w:hAnsi="Tahoma" w:cs="Tahoma"/>
                <w:bCs/>
                <w:noProof/>
                <w:color w:val="000000"/>
                <w:sz w:val="16"/>
                <w:szCs w:val="16"/>
                <w:lang w:val="pt-BR"/>
              </w:rPr>
              <w:t>Rua Alagoas, nº 1463</w:t>
            </w:r>
            <w:r w:rsidRPr="00FC6E56">
              <w:rPr>
                <w:rFonts w:ascii="Tahoma" w:hAnsi="Tahoma" w:cs="Tahoma"/>
                <w:bCs/>
                <w:color w:val="000000"/>
                <w:sz w:val="16"/>
                <w:szCs w:val="16"/>
                <w:lang w:val="pt-BR"/>
              </w:rPr>
              <w:t>, objeto da matrícula nº 57633 do 6º Registro de Imóveis da Cidade de Belo Horizonte, Minas Gerais.</w:t>
            </w:r>
          </w:p>
        </w:tc>
      </w:tr>
      <w:tr w:rsidR="00FC6E56" w:rsidRPr="00FC6E56" w14:paraId="7642F6D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636389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926F2F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A3F5C8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203A604"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6104A51E"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10/06/2010 a 10/06/2017.</w:t>
            </w:r>
          </w:p>
        </w:tc>
      </w:tr>
      <w:tr w:rsidR="00FC6E56" w:rsidRPr="000276CB" w14:paraId="180FF39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BCE3FE0"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7275461E" w14:textId="134BEEE8"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143.431,11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quatorze mil, quatrocentos e trinta e um reais e onze centavos</w:t>
            </w:r>
            <w:r w:rsidRPr="00FC6E56">
              <w:rPr>
                <w:rFonts w:ascii="Tahoma" w:hAnsi="Tahoma" w:cs="Tahoma"/>
                <w:color w:val="000000"/>
                <w:sz w:val="16"/>
                <w:szCs w:val="16"/>
                <w:lang w:val="pt-BR"/>
              </w:rPr>
              <w:t xml:space="preserve">) em </w:t>
            </w:r>
            <w:del w:id="464" w:author="Autor" w:date="2014-12-19T17:28:00Z">
              <w:r w:rsidR="004309D7" w:rsidRPr="00933436">
                <w:rPr>
                  <w:rFonts w:ascii="Tahoma" w:hAnsi="Tahoma" w:cs="Tahoma"/>
                  <w:bCs/>
                  <w:color w:val="000000"/>
                  <w:sz w:val="16"/>
                  <w:szCs w:val="16"/>
                  <w:lang w:val="pt-BR"/>
                </w:rPr>
                <w:delText>17</w:delText>
              </w:r>
            </w:del>
            <w:ins w:id="46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FA3428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701E50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5EBBA48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(trinta e uma) parcelas mensais e sucessivas,</w:t>
            </w:r>
            <w:ins w:id="46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R$ 4.626,81 (quatro mil, seiscentos e vinte e seis reais e oitenta e um centavos) sendo que esse valor será reajustado conforme item 7.4 abaixo.</w:t>
            </w:r>
          </w:p>
        </w:tc>
      </w:tr>
      <w:tr w:rsidR="00FC6E56" w:rsidRPr="00FC6E56" w14:paraId="4162230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3C286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FE7F9A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10B6D35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CE6EB2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71D8440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10 de junho de 2017</w:t>
            </w:r>
          </w:p>
        </w:tc>
      </w:tr>
      <w:tr w:rsidR="00FC6E56" w:rsidRPr="000276CB" w14:paraId="61F5538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0D6110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F595A98"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2602741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B917759"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69C51FF"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72D3328" w14:textId="77777777" w:rsidR="00FC6E56" w:rsidRPr="00FC6E56" w:rsidRDefault="00FC6E56" w:rsidP="00FC6E56">
      <w:pPr>
        <w:widowControl/>
        <w:rPr>
          <w:rFonts w:ascii="Tahoma" w:eastAsia="Times New Roman" w:hAnsi="Tahoma" w:cs="Tahoma"/>
          <w:sz w:val="16"/>
          <w:szCs w:val="16"/>
          <w:lang w:val="pt-BR" w:eastAsia="pt-BR"/>
        </w:rPr>
      </w:pPr>
    </w:p>
    <w:p w14:paraId="2C106F5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74495DA"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D8BD5A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88FAC2D"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ACD0BA5" w14:textId="6318F77F"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467" w:author="Autor" w:date="2014-12-19T17:28:00Z">
              <w:r w:rsidR="004309D7" w:rsidRPr="00933436">
                <w:rPr>
                  <w:rFonts w:ascii="Tahoma" w:hAnsi="Tahoma" w:cs="Tahoma"/>
                  <w:bCs/>
                  <w:color w:val="000000"/>
                  <w:sz w:val="16"/>
                  <w:szCs w:val="16"/>
                  <w:lang w:val="pt-BR"/>
                </w:rPr>
                <w:delText>17</w:delText>
              </w:r>
            </w:del>
            <w:ins w:id="46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0AAF1D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D35AF0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F88696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5F4131D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3211A2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030</w:t>
            </w:r>
          </w:p>
        </w:tc>
        <w:tc>
          <w:tcPr>
            <w:tcW w:w="2767" w:type="dxa"/>
            <w:gridSpan w:val="5"/>
            <w:tcBorders>
              <w:top w:val="single" w:sz="4" w:space="0" w:color="auto"/>
              <w:left w:val="single" w:sz="4" w:space="0" w:color="auto"/>
              <w:bottom w:val="single" w:sz="4" w:space="0" w:color="auto"/>
              <w:right w:val="single" w:sz="4" w:space="0" w:color="auto"/>
            </w:tcBorders>
          </w:tcPr>
          <w:p w14:paraId="07F64F3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F490E0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54F2C2B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0D794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57021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2563B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01E265D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BE3AC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0A61A6E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690E97"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7ED7A9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4BBF0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571AEA1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C83D78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8F0419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5410245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A4E7D6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02D14C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C822F7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964C68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A20CB0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624652D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9481DA"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559332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E43F3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9512F2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0B949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OLIVEIRA TRUST DISTRIBUIDORA DE TÍTULOS E VALORES MOBILIÁRIOS S.A.</w:t>
            </w:r>
          </w:p>
        </w:tc>
      </w:tr>
      <w:tr w:rsidR="00FC6E56" w:rsidRPr="00FC6E56" w14:paraId="75928B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8A455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97CCB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08DFC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7AE39C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38C466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776E12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26A92E7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367C71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F4EC5D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C08407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39ED99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00E826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540D3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EB91A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222FE7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F6D3A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11C2C65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8A0A87"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bCs/>
                <w:noProof/>
                <w:color w:val="000000"/>
                <w:sz w:val="16"/>
                <w:szCs w:val="16"/>
                <w:lang w:val="pt-BR"/>
              </w:rPr>
              <w:t xml:space="preserve">MS Veículos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20513A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3EF33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01.558.778/0001-83</w:t>
            </w:r>
          </w:p>
        </w:tc>
      </w:tr>
      <w:tr w:rsidR="00FC6E56" w:rsidRPr="000276CB" w14:paraId="4DDA29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D051AD" w14:textId="4FDBAC56"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del w:id="469" w:author="Autor" w:date="2014-12-19T17:28:00Z">
              <w:r w:rsidR="00D56122">
                <w:rPr>
                  <w:rFonts w:ascii="Tahoma" w:hAnsi="Tahoma" w:cs="Tahoma"/>
                  <w:bCs/>
                  <w:noProof/>
                  <w:color w:val="000000"/>
                  <w:sz w:val="16"/>
                  <w:szCs w:val="16"/>
                  <w:lang w:val="pt-BR"/>
                </w:rPr>
                <w:delText>Rua Paraíba, 330</w:delText>
              </w:r>
            </w:del>
            <w:ins w:id="470" w:author="Autor" w:date="2014-12-19T17:28:00Z">
              <w:r w:rsidRPr="00FC6E56">
                <w:rPr>
                  <w:rFonts w:ascii="Tahoma" w:hAnsi="Tahoma" w:cs="Tahoma"/>
                  <w:bCs/>
                  <w:noProof/>
                  <w:color w:val="000000"/>
                  <w:sz w:val="16"/>
                  <w:szCs w:val="16"/>
                  <w:lang w:val="pt-BR"/>
                </w:rPr>
                <w:t>Av. Bias Fortes, n.º 803</w:t>
              </w:r>
            </w:ins>
          </w:p>
        </w:tc>
      </w:tr>
      <w:tr w:rsidR="00FC6E56" w:rsidRPr="00FC6E56" w14:paraId="3C49A4A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573EA5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AF1670B" w14:textId="396F39FB" w:rsidR="00FC6E56" w:rsidRPr="00FC6E56" w:rsidRDefault="00D56122" w:rsidP="00FC6E56">
            <w:pPr>
              <w:spacing w:before="20" w:after="20"/>
              <w:rPr>
                <w:rFonts w:ascii="Tahoma" w:hAnsi="Tahoma" w:cs="Tahoma"/>
                <w:color w:val="000000"/>
                <w:sz w:val="16"/>
                <w:szCs w:val="16"/>
                <w:lang w:val="pt-BR"/>
              </w:rPr>
            </w:pPr>
            <w:del w:id="471" w:author="Autor" w:date="2014-12-19T17:28:00Z">
              <w:r>
                <w:rPr>
                  <w:rFonts w:ascii="Tahoma" w:hAnsi="Tahoma" w:cs="Tahoma"/>
                  <w:bCs/>
                  <w:noProof/>
                  <w:color w:val="000000"/>
                  <w:sz w:val="16"/>
                  <w:szCs w:val="16"/>
                  <w:lang w:val="pt-BR"/>
                </w:rPr>
                <w:delText>25 Andar</w:delText>
              </w:r>
              <w:r w:rsidR="004309D7" w:rsidRPr="00933436">
                <w:rPr>
                  <w:rFonts w:ascii="Tahoma" w:hAnsi="Tahoma" w:cs="Tahoma"/>
                  <w:bCs/>
                  <w:noProof/>
                  <w:color w:val="000000"/>
                  <w:sz w:val="16"/>
                  <w:szCs w:val="16"/>
                  <w:lang w:val="pt-BR"/>
                </w:rPr>
                <w:delText xml:space="preserve"> </w:delText>
              </w:r>
            </w:del>
            <w:ins w:id="472" w:author="Autor" w:date="2014-12-19T17:28:00Z">
              <w:r w:rsidR="00FC6E56" w:rsidRPr="00FC6E56">
                <w:rPr>
                  <w:rFonts w:ascii="Tahoma" w:hAnsi="Tahoma" w:cs="Tahoma"/>
                  <w:bCs/>
                  <w:noProof/>
                  <w:color w:val="000000"/>
                  <w:sz w:val="16"/>
                  <w:szCs w:val="16"/>
                  <w:lang w:val="pt-BR"/>
                </w:rPr>
                <w:t>Loja</w:t>
              </w:r>
            </w:ins>
          </w:p>
        </w:tc>
        <w:tc>
          <w:tcPr>
            <w:tcW w:w="1338" w:type="dxa"/>
            <w:gridSpan w:val="4"/>
            <w:tcBorders>
              <w:top w:val="single" w:sz="4" w:space="0" w:color="auto"/>
              <w:left w:val="single" w:sz="4" w:space="0" w:color="auto"/>
              <w:bottom w:val="single" w:sz="4" w:space="0" w:color="auto"/>
              <w:right w:val="single" w:sz="4" w:space="0" w:color="auto"/>
            </w:tcBorders>
          </w:tcPr>
          <w:p w14:paraId="6A0AD242"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C310FD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13940C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C763F4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F66306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E5ACBCF" w14:textId="7B102ABF" w:rsidR="00FC6E56" w:rsidRPr="00FC6E56" w:rsidRDefault="00D56122" w:rsidP="00FC6E56">
            <w:pPr>
              <w:spacing w:before="20" w:after="20"/>
              <w:ind w:firstLine="120"/>
              <w:jc w:val="both"/>
              <w:rPr>
                <w:rFonts w:ascii="Tahoma" w:hAnsi="Tahoma" w:cs="Tahoma"/>
                <w:bCs/>
                <w:noProof/>
                <w:color w:val="000000"/>
                <w:sz w:val="16"/>
                <w:szCs w:val="16"/>
                <w:lang w:val="pt-BR"/>
              </w:rPr>
            </w:pPr>
            <w:del w:id="473" w:author="Autor" w:date="2014-12-19T17:28:00Z">
              <w:r>
                <w:rPr>
                  <w:rFonts w:ascii="Tahoma" w:hAnsi="Tahoma" w:cs="Tahoma"/>
                  <w:bCs/>
                  <w:noProof/>
                  <w:color w:val="000000"/>
                  <w:sz w:val="16"/>
                  <w:szCs w:val="16"/>
                  <w:lang w:val="pt-BR"/>
                </w:rPr>
                <w:delText>[Nota OT: Falta CEP no Contrato]</w:delText>
              </w:r>
            </w:del>
            <w:ins w:id="474" w:author="Autor" w:date="2014-12-19T17:28:00Z">
              <w:r w:rsidR="00FC6E56" w:rsidRPr="00FC6E56">
                <w:rPr>
                  <w:rFonts w:ascii="Tahoma" w:hAnsi="Tahoma" w:cs="Tahoma"/>
                  <w:bCs/>
                  <w:noProof/>
                  <w:color w:val="000000"/>
                  <w:sz w:val="16"/>
                  <w:szCs w:val="16"/>
                  <w:lang w:val="pt-BR"/>
                </w:rPr>
                <w:t>30.170-011</w:t>
              </w:r>
            </w:ins>
          </w:p>
        </w:tc>
      </w:tr>
      <w:tr w:rsidR="00FC6E56" w:rsidRPr="00FC6E56" w14:paraId="08F96B1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03DABE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491433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8EB3B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50BF51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3CC05E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25/08/2009,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Loja do Ed. Labor na Av. Bias Fortes, 804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3C543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C662B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3F2297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1C3C9D4" w14:textId="3644D60D"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633.357,68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seiscentos e trinta e três mil, trezentos e cinquenta e sete reais e sessenta e oito centavos</w:t>
            </w:r>
            <w:r w:rsidRPr="00FC6E56">
              <w:rPr>
                <w:rFonts w:ascii="Tahoma" w:hAnsi="Tahoma" w:cs="Tahoma"/>
                <w:color w:val="000000"/>
                <w:sz w:val="16"/>
                <w:szCs w:val="16"/>
                <w:lang w:val="pt-BR"/>
              </w:rPr>
              <w:t xml:space="preserve">), em </w:t>
            </w:r>
            <w:del w:id="475" w:author="Autor" w:date="2014-12-19T17:28:00Z">
              <w:r w:rsidR="004309D7" w:rsidRPr="00933436">
                <w:rPr>
                  <w:rFonts w:ascii="Tahoma" w:hAnsi="Tahoma" w:cs="Tahoma"/>
                  <w:bCs/>
                  <w:color w:val="000000"/>
                  <w:sz w:val="16"/>
                  <w:szCs w:val="16"/>
                  <w:lang w:val="pt-BR"/>
                </w:rPr>
                <w:delText>17</w:delText>
              </w:r>
            </w:del>
            <w:ins w:id="47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B8F76A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D204F5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400105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C775D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41E79F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7FE10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70082D1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DDD18E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5611481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20A84B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4B7B4AA"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69A8C71"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01/09/2009 a 31/09/2019.</w:t>
            </w:r>
          </w:p>
        </w:tc>
      </w:tr>
      <w:tr w:rsidR="00FC6E56" w:rsidRPr="000276CB" w14:paraId="023E2D1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89367F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3A08E4CC" w14:textId="09D48386"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633.357,68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seiscentos e trinta e três mil, trezentos e cinquenta e sete reais e sessenta e oito centavos</w:t>
            </w:r>
            <w:r w:rsidRPr="00FC6E56">
              <w:rPr>
                <w:rFonts w:ascii="Tahoma" w:hAnsi="Tahoma" w:cs="Tahoma"/>
                <w:color w:val="000000"/>
                <w:sz w:val="16"/>
                <w:szCs w:val="16"/>
                <w:lang w:val="pt-BR"/>
              </w:rPr>
              <w:t xml:space="preserve">) em </w:t>
            </w:r>
            <w:del w:id="477" w:author="Autor" w:date="2014-12-19T17:28:00Z">
              <w:r w:rsidR="004309D7" w:rsidRPr="00933436">
                <w:rPr>
                  <w:rFonts w:ascii="Tahoma" w:hAnsi="Tahoma" w:cs="Tahoma"/>
                  <w:bCs/>
                  <w:color w:val="000000"/>
                  <w:sz w:val="16"/>
                  <w:szCs w:val="16"/>
                  <w:lang w:val="pt-BR"/>
                </w:rPr>
                <w:delText>17</w:delText>
              </w:r>
            </w:del>
            <w:ins w:id="47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D84774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653BF8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5E7ED3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58 (cinquenta e oito) parcelas mensais e sucessivas,</w:t>
            </w:r>
            <w:ins w:id="47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R$ 10.919,96 (dez mil, novecentos e dezenove reais e noventa e seis centavos) sendo que esse valor será reajustado conforme item 7.4 abaixo.</w:t>
            </w:r>
          </w:p>
        </w:tc>
      </w:tr>
      <w:tr w:rsidR="00FC6E56" w:rsidRPr="00FC6E56" w14:paraId="0F79283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DFC07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4BE79CD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31840D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607C73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371E2D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agosto de 2019</w:t>
            </w:r>
          </w:p>
        </w:tc>
      </w:tr>
      <w:tr w:rsidR="00FC6E56" w:rsidRPr="000276CB" w14:paraId="109C8FE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47CB08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6E8C1F60"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7B81C7D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149454B"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2F426CF"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CDD3C02" w14:textId="77777777" w:rsidR="00FC6E56" w:rsidRPr="00FC6E56" w:rsidRDefault="00FC6E56" w:rsidP="00FC6E56">
      <w:pPr>
        <w:widowControl/>
        <w:rPr>
          <w:rFonts w:ascii="Tahoma" w:eastAsia="Times New Roman" w:hAnsi="Tahoma" w:cs="Tahoma"/>
          <w:sz w:val="16"/>
          <w:szCs w:val="16"/>
          <w:lang w:val="pt-BR" w:eastAsia="pt-BR"/>
        </w:rPr>
      </w:pPr>
    </w:p>
    <w:p w14:paraId="0E53E09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54BC585"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42DB956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CFEC7F5"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54A0FC4" w14:textId="38C65424"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480" w:author="Autor" w:date="2014-12-19T17:28:00Z">
              <w:r w:rsidR="004309D7" w:rsidRPr="00933436">
                <w:rPr>
                  <w:rFonts w:ascii="Tahoma" w:hAnsi="Tahoma" w:cs="Tahoma"/>
                  <w:bCs/>
                  <w:color w:val="000000"/>
                  <w:sz w:val="16"/>
                  <w:szCs w:val="16"/>
                  <w:lang w:val="pt-BR"/>
                </w:rPr>
                <w:delText>17</w:delText>
              </w:r>
            </w:del>
            <w:ins w:id="48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6C8E5929"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16E547B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74FC635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117BB4C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51D23A2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031</w:t>
            </w:r>
          </w:p>
        </w:tc>
        <w:tc>
          <w:tcPr>
            <w:tcW w:w="2767" w:type="dxa"/>
            <w:gridSpan w:val="5"/>
            <w:tcBorders>
              <w:top w:val="single" w:sz="4" w:space="0" w:color="auto"/>
              <w:left w:val="single" w:sz="4" w:space="0" w:color="auto"/>
              <w:bottom w:val="single" w:sz="4" w:space="0" w:color="auto"/>
              <w:right w:val="single" w:sz="4" w:space="0" w:color="auto"/>
            </w:tcBorders>
          </w:tcPr>
          <w:p w14:paraId="090D2B6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5945F9D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1DC6F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FF729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CA03BB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B8625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4EA94D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1F526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29508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16B7C6"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A6CC96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708A0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0F71B0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A771C3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681E20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FC969B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CEA0B7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9C5C61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34D4AA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736C56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B3F283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F54170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D3B85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82439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03782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26B91E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C4368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48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AFA81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C86C9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2C8C6C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48113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3EB715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B7F177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5B4E3A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578EAEA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7CEF17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9134AC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428DCF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5EB1780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95744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A8C9BA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67C8B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005F27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3B465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6E380BE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327826" w14:textId="2B96C63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483"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Randstad Brasil Recursos Humanos Ltda</w:t>
            </w:r>
            <w:del w:id="484" w:author="Autor" w:date="2014-12-19T17:28:00Z">
              <w:r w:rsidR="004309D7" w:rsidRPr="00933436">
                <w:rPr>
                  <w:rFonts w:ascii="Tahoma" w:hAnsi="Tahoma" w:cs="Tahoma"/>
                  <w:b/>
                  <w:bCs/>
                  <w:noProof/>
                  <w:color w:val="000000"/>
                  <w:sz w:val="16"/>
                  <w:szCs w:val="16"/>
                  <w:lang w:val="pt-BR"/>
                </w:rPr>
                <w:delText>.</w:delText>
              </w:r>
            </w:del>
            <w:ins w:id="485" w:author="Autor" w:date="2014-12-19T17:28:00Z">
              <w:r w:rsidRPr="00FC6E56">
                <w:rPr>
                  <w:rFonts w:ascii="Tahoma" w:hAnsi="Tahoma" w:cs="Tahoma"/>
                  <w:b/>
                  <w:bCs/>
                  <w:noProof/>
                  <w:color w:val="000000"/>
                  <w:sz w:val="16"/>
                  <w:szCs w:val="16"/>
                  <w:lang w:val="pt-BR"/>
                </w:rPr>
                <w:t>., atual denominação de RH Internacional Ltda.</w:t>
              </w:r>
            </w:ins>
            <w:r w:rsidRPr="00FC6E56">
              <w:rPr>
                <w:rFonts w:ascii="Tahoma" w:hAnsi="Tahoma" w:cs="Tahoma"/>
                <w:b/>
                <w:bCs/>
                <w:noProof/>
                <w:color w:val="000000"/>
                <w:sz w:val="16"/>
                <w:szCs w:val="16"/>
                <w:lang w:val="pt-BR"/>
              </w:rPr>
              <w:t xml:space="preserve">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6233B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2D0B9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03.573.863/0001-46</w:t>
            </w:r>
          </w:p>
        </w:tc>
      </w:tr>
      <w:tr w:rsidR="00FC6E56" w:rsidRPr="000276CB" w14:paraId="2ABF65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0A1657D" w14:textId="523EFD5A"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del w:id="486" w:author="Autor" w:date="2014-12-19T17:28:00Z">
              <w:r w:rsidR="003E2E09">
                <w:rPr>
                  <w:rFonts w:ascii="Tahoma" w:hAnsi="Tahoma" w:cs="Tahoma"/>
                  <w:bCs/>
                  <w:noProof/>
                  <w:color w:val="000000"/>
                  <w:sz w:val="16"/>
                  <w:szCs w:val="16"/>
                  <w:lang w:val="pt-BR"/>
                </w:rPr>
                <w:delText>Rua do Estilo Barroco, 127</w:delText>
              </w:r>
            </w:del>
            <w:ins w:id="487" w:author="Autor" w:date="2014-12-19T17:28:00Z">
              <w:r w:rsidRPr="00FC6E56">
                <w:rPr>
                  <w:rFonts w:ascii="Tahoma" w:hAnsi="Tahoma" w:cs="Tahoma"/>
                  <w:bCs/>
                  <w:noProof/>
                  <w:color w:val="000000"/>
                  <w:sz w:val="16"/>
                  <w:szCs w:val="16"/>
                  <w:lang w:val="pt-BR"/>
                </w:rPr>
                <w:t>Avenida Rio Branco, n.º 177, 2º, 7º e 13º andares, Centro</w:t>
              </w:r>
            </w:ins>
          </w:p>
        </w:tc>
      </w:tr>
      <w:tr w:rsidR="00FC6E56" w:rsidRPr="00FC6E56" w14:paraId="6D92824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B9A018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E38C9F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N/A </w:t>
            </w:r>
          </w:p>
        </w:tc>
        <w:tc>
          <w:tcPr>
            <w:tcW w:w="1338" w:type="dxa"/>
            <w:gridSpan w:val="4"/>
            <w:tcBorders>
              <w:top w:val="single" w:sz="4" w:space="0" w:color="auto"/>
              <w:left w:val="single" w:sz="4" w:space="0" w:color="auto"/>
              <w:bottom w:val="single" w:sz="4" w:space="0" w:color="auto"/>
              <w:right w:val="single" w:sz="4" w:space="0" w:color="auto"/>
            </w:tcBorders>
          </w:tcPr>
          <w:p w14:paraId="53A8FE9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53BDC59" w14:textId="558A4993" w:rsidR="00FC6E56" w:rsidRPr="00FC6E56" w:rsidRDefault="003E2E09" w:rsidP="00FC6E56">
            <w:pPr>
              <w:spacing w:before="20" w:after="20"/>
              <w:jc w:val="both"/>
              <w:rPr>
                <w:rFonts w:ascii="Tahoma" w:hAnsi="Tahoma" w:cs="Tahoma"/>
                <w:color w:val="000000"/>
                <w:sz w:val="16"/>
                <w:szCs w:val="16"/>
                <w:lang w:val="pt-BR"/>
              </w:rPr>
            </w:pPr>
            <w:del w:id="488" w:author="Autor" w:date="2014-12-19T17:28:00Z">
              <w:r>
                <w:rPr>
                  <w:rFonts w:ascii="Tahoma" w:hAnsi="Tahoma" w:cs="Tahoma"/>
                  <w:bCs/>
                  <w:noProof/>
                  <w:color w:val="000000"/>
                  <w:sz w:val="16"/>
                  <w:szCs w:val="16"/>
                  <w:lang w:val="pt-BR"/>
                </w:rPr>
                <w:delText>Santo Amaro</w:delText>
              </w:r>
            </w:del>
            <w:ins w:id="489" w:author="Autor" w:date="2014-12-19T17:28:00Z">
              <w:r w:rsidR="00FC6E56" w:rsidRPr="00FC6E56">
                <w:rPr>
                  <w:rFonts w:ascii="Tahoma" w:hAnsi="Tahoma" w:cs="Tahoma"/>
                  <w:bCs/>
                  <w:noProof/>
                  <w:color w:val="000000"/>
                  <w:sz w:val="16"/>
                  <w:szCs w:val="16"/>
                  <w:lang w:val="pt-BR"/>
                </w:rPr>
                <w:t>Rio de Janeiro</w:t>
              </w:r>
            </w:ins>
          </w:p>
        </w:tc>
        <w:tc>
          <w:tcPr>
            <w:tcW w:w="709" w:type="dxa"/>
            <w:tcBorders>
              <w:top w:val="single" w:sz="4" w:space="0" w:color="auto"/>
              <w:left w:val="single" w:sz="4" w:space="0" w:color="auto"/>
              <w:bottom w:val="single" w:sz="4" w:space="0" w:color="auto"/>
              <w:right w:val="single" w:sz="4" w:space="0" w:color="auto"/>
            </w:tcBorders>
          </w:tcPr>
          <w:p w14:paraId="3480EE9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14EE449" w14:textId="35356B1D" w:rsidR="00FC6E56" w:rsidRPr="00FC6E56" w:rsidRDefault="003E2E09" w:rsidP="00FC6E56">
            <w:pPr>
              <w:spacing w:before="20" w:after="20"/>
              <w:ind w:firstLine="120"/>
              <w:jc w:val="both"/>
              <w:rPr>
                <w:rFonts w:ascii="Tahoma" w:hAnsi="Tahoma" w:cs="Tahoma"/>
                <w:color w:val="000000"/>
                <w:sz w:val="16"/>
                <w:szCs w:val="16"/>
                <w:lang w:val="pt-BR"/>
              </w:rPr>
            </w:pPr>
            <w:del w:id="490" w:author="Autor" w:date="2014-12-19T17:28:00Z">
              <w:r>
                <w:rPr>
                  <w:rFonts w:ascii="Tahoma" w:hAnsi="Tahoma" w:cs="Tahoma"/>
                  <w:bCs/>
                  <w:noProof/>
                  <w:color w:val="000000"/>
                  <w:sz w:val="16"/>
                  <w:szCs w:val="16"/>
                  <w:lang w:val="pt-BR"/>
                </w:rPr>
                <w:delText>SP</w:delText>
              </w:r>
            </w:del>
            <w:ins w:id="491" w:author="Autor" w:date="2014-12-19T17:28:00Z">
              <w:r w:rsidR="00FC6E56" w:rsidRPr="00FC6E56">
                <w:rPr>
                  <w:rFonts w:ascii="Tahoma" w:hAnsi="Tahoma" w:cs="Tahoma"/>
                  <w:bCs/>
                  <w:noProof/>
                  <w:color w:val="000000"/>
                  <w:sz w:val="16"/>
                  <w:szCs w:val="16"/>
                  <w:lang w:val="pt-BR"/>
                </w:rPr>
                <w:t>RJ</w:t>
              </w:r>
            </w:ins>
          </w:p>
        </w:tc>
        <w:tc>
          <w:tcPr>
            <w:tcW w:w="709" w:type="dxa"/>
            <w:gridSpan w:val="2"/>
            <w:tcBorders>
              <w:top w:val="single" w:sz="4" w:space="0" w:color="auto"/>
              <w:left w:val="single" w:sz="4" w:space="0" w:color="auto"/>
              <w:bottom w:val="single" w:sz="4" w:space="0" w:color="auto"/>
              <w:right w:val="single" w:sz="4" w:space="0" w:color="auto"/>
            </w:tcBorders>
          </w:tcPr>
          <w:p w14:paraId="5A98A9E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DBAAD2E" w14:textId="5D5B01CA" w:rsidR="00FC6E56" w:rsidRPr="00FC6E56" w:rsidRDefault="003E2E09" w:rsidP="00FC6E56">
            <w:pPr>
              <w:spacing w:before="20" w:after="20"/>
              <w:ind w:firstLine="120"/>
              <w:jc w:val="both"/>
              <w:rPr>
                <w:rFonts w:ascii="Tahoma" w:hAnsi="Tahoma" w:cs="Tahoma"/>
                <w:bCs/>
                <w:noProof/>
                <w:color w:val="000000"/>
                <w:sz w:val="16"/>
                <w:szCs w:val="16"/>
                <w:lang w:val="pt-BR"/>
              </w:rPr>
            </w:pPr>
            <w:del w:id="492" w:author="Autor" w:date="2014-12-19T17:28:00Z">
              <w:r>
                <w:rPr>
                  <w:rFonts w:ascii="Tahoma" w:hAnsi="Tahoma" w:cs="Tahoma"/>
                  <w:bCs/>
                  <w:noProof/>
                  <w:color w:val="000000"/>
                  <w:sz w:val="16"/>
                  <w:szCs w:val="16"/>
                  <w:lang w:val="pt-BR"/>
                </w:rPr>
                <w:delText>04.709-010</w:delText>
              </w:r>
            </w:del>
            <w:ins w:id="493" w:author="Autor" w:date="2014-12-19T17:28:00Z">
              <w:r w:rsidR="00FC6E56" w:rsidRPr="00FC6E56">
                <w:rPr>
                  <w:rFonts w:ascii="Tahoma" w:hAnsi="Tahoma" w:cs="Tahoma"/>
                  <w:bCs/>
                  <w:noProof/>
                  <w:color w:val="000000"/>
                  <w:sz w:val="16"/>
                  <w:szCs w:val="16"/>
                  <w:lang w:val="pt-BR"/>
                </w:rPr>
                <w:t>20040-007</w:t>
              </w:r>
            </w:ins>
          </w:p>
        </w:tc>
      </w:tr>
      <w:tr w:rsidR="00FC6E56" w:rsidRPr="00FC6E56" w14:paraId="14E62AC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9C72A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239AA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041F8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4C3E7E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5A3583"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15/07/2011, </w:t>
            </w:r>
            <w:r w:rsidRPr="00FC6E56">
              <w:rPr>
                <w:rFonts w:ascii="Tahoma" w:hAnsi="Tahoma" w:cs="Tahoma"/>
                <w:color w:val="000000"/>
                <w:sz w:val="16"/>
                <w:szCs w:val="16"/>
                <w:lang w:val="pt-BR"/>
              </w:rPr>
              <w:t xml:space="preserve">por meio do qual a Emitente locou </w:t>
            </w:r>
            <w:r w:rsidRPr="00FC6E56">
              <w:rPr>
                <w:rFonts w:ascii="Tahoma" w:hAnsi="Tahoma" w:cs="Tahoma"/>
                <w:bCs/>
                <w:color w:val="000000"/>
                <w:sz w:val="16"/>
                <w:szCs w:val="16"/>
                <w:lang w:val="pt-BR"/>
              </w:rPr>
              <w:t xml:space="preserve">Unidade 101 do Ed. Labor na Av. Bias Fortes, 803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 conforme aditado em 28/08/2013</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3CAD162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A3E5A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29D86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7368BC9" w14:textId="07607C73"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18.144,72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dezoito mil, cento e quarenta e quatro reais e setenta e dois centavos</w:t>
            </w:r>
            <w:r w:rsidRPr="00FC6E56">
              <w:rPr>
                <w:rFonts w:ascii="Tahoma" w:hAnsi="Tahoma" w:cs="Tahoma"/>
                <w:color w:val="000000"/>
                <w:sz w:val="16"/>
                <w:szCs w:val="16"/>
                <w:lang w:val="pt-BR"/>
              </w:rPr>
              <w:t xml:space="preserve">), em </w:t>
            </w:r>
            <w:del w:id="494" w:author="Autor" w:date="2014-12-19T17:28:00Z">
              <w:r w:rsidR="004309D7" w:rsidRPr="00933436">
                <w:rPr>
                  <w:rFonts w:ascii="Tahoma" w:hAnsi="Tahoma" w:cs="Tahoma"/>
                  <w:bCs/>
                  <w:color w:val="000000"/>
                  <w:sz w:val="16"/>
                  <w:szCs w:val="16"/>
                  <w:lang w:val="pt-BR"/>
                </w:rPr>
                <w:delText>17</w:delText>
              </w:r>
            </w:del>
            <w:ins w:id="49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6D564D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480AD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EA417D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8ACB3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F4D25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8325E00" w14:textId="1B9307FE" w:rsidR="00FC6E56" w:rsidRPr="00FC6E56" w:rsidRDefault="003E2E09" w:rsidP="00FC6E56">
            <w:pPr>
              <w:spacing w:before="20" w:after="20"/>
              <w:jc w:val="both"/>
              <w:rPr>
                <w:rFonts w:ascii="Tahoma" w:hAnsi="Tahoma" w:cs="Tahoma"/>
                <w:color w:val="000000"/>
                <w:sz w:val="16"/>
                <w:szCs w:val="16"/>
                <w:lang w:val="pt-BR"/>
              </w:rPr>
            </w:pPr>
            <w:del w:id="496" w:author="Autor" w:date="2014-12-19T17:28:00Z">
              <w:r>
                <w:rPr>
                  <w:rFonts w:ascii="Tahoma" w:hAnsi="Tahoma" w:cs="Tahoma"/>
                  <w:bCs/>
                  <w:color w:val="000000"/>
                  <w:sz w:val="16"/>
                  <w:szCs w:val="16"/>
                  <w:lang w:val="pt-BR"/>
                </w:rPr>
                <w:delText xml:space="preserve">Unidade 101 do </w:delText>
              </w:r>
            </w:del>
            <w:r w:rsidR="00FC6E56" w:rsidRPr="00FC6E56">
              <w:rPr>
                <w:rFonts w:ascii="Tahoma" w:hAnsi="Tahoma" w:cs="Tahoma"/>
                <w:bCs/>
                <w:color w:val="000000"/>
                <w:sz w:val="16"/>
                <w:szCs w:val="16"/>
                <w:lang w:val="pt-BR"/>
              </w:rPr>
              <w:t xml:space="preserve">Edifício Labor, localizado na Cidade de Belo Horizonte, Estado de Minas Gerais, na </w:t>
            </w:r>
            <w:r w:rsidR="00FC6E56" w:rsidRPr="00FC6E56">
              <w:rPr>
                <w:rFonts w:ascii="Tahoma" w:hAnsi="Tahoma" w:cs="Tahoma"/>
                <w:bCs/>
                <w:noProof/>
                <w:color w:val="000000"/>
                <w:sz w:val="16"/>
                <w:szCs w:val="16"/>
                <w:lang w:val="pt-BR"/>
              </w:rPr>
              <w:t>Avenida Bias Fortes, nº 803</w:t>
            </w:r>
            <w:r w:rsidR="00FC6E56"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0A8667E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D9A0C3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19D48F3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C4968E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14DC51D"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F8FD774" w14:textId="72A6684C"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De </w:t>
            </w:r>
            <w:del w:id="497" w:author="Autor" w:date="2014-12-19T17:28:00Z">
              <w:r w:rsidR="004309D7" w:rsidRPr="00933436">
                <w:rPr>
                  <w:rFonts w:ascii="Tahoma" w:hAnsi="Tahoma" w:cs="Tahoma"/>
                  <w:color w:val="000000"/>
                  <w:sz w:val="16"/>
                  <w:szCs w:val="16"/>
                  <w:lang w:val="pt-BR"/>
                </w:rPr>
                <w:delText>0</w:delText>
              </w:r>
              <w:r w:rsidR="003E2E09">
                <w:rPr>
                  <w:rFonts w:ascii="Tahoma" w:hAnsi="Tahoma" w:cs="Tahoma"/>
                  <w:color w:val="000000"/>
                  <w:sz w:val="16"/>
                  <w:szCs w:val="16"/>
                  <w:lang w:val="pt-BR"/>
                </w:rPr>
                <w:delText>15</w:delText>
              </w:r>
              <w:r w:rsidR="004309D7" w:rsidRPr="00933436">
                <w:rPr>
                  <w:rFonts w:ascii="Tahoma" w:hAnsi="Tahoma" w:cs="Tahoma"/>
                  <w:color w:val="000000"/>
                  <w:sz w:val="16"/>
                  <w:szCs w:val="16"/>
                  <w:lang w:val="pt-BR"/>
                </w:rPr>
                <w:delText>/0</w:delText>
              </w:r>
              <w:r w:rsidR="003E2E09">
                <w:rPr>
                  <w:rFonts w:ascii="Tahoma" w:hAnsi="Tahoma" w:cs="Tahoma"/>
                  <w:color w:val="000000"/>
                  <w:sz w:val="16"/>
                  <w:szCs w:val="16"/>
                  <w:lang w:val="pt-BR"/>
                </w:rPr>
                <w:delText>7</w:delText>
              </w:r>
            </w:del>
            <w:ins w:id="498" w:author="Autor" w:date="2014-12-19T17:28:00Z">
              <w:r w:rsidRPr="00FC6E56">
                <w:rPr>
                  <w:rFonts w:ascii="Tahoma" w:hAnsi="Tahoma" w:cs="Tahoma"/>
                  <w:color w:val="000000"/>
                  <w:sz w:val="16"/>
                  <w:szCs w:val="16"/>
                  <w:lang w:val="pt-BR"/>
                </w:rPr>
                <w:t>01/08</w:t>
              </w:r>
            </w:ins>
            <w:r w:rsidRPr="00FC6E56">
              <w:rPr>
                <w:rFonts w:ascii="Tahoma" w:hAnsi="Tahoma" w:cs="Tahoma"/>
                <w:color w:val="000000"/>
                <w:sz w:val="16"/>
                <w:szCs w:val="16"/>
                <w:lang w:val="pt-BR"/>
              </w:rPr>
              <w:t>/2011 a 31/07/2015.</w:t>
            </w:r>
          </w:p>
        </w:tc>
      </w:tr>
      <w:tr w:rsidR="00FC6E56" w:rsidRPr="000276CB" w14:paraId="053CBAC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749AE19"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0A8C28F" w14:textId="74FC2152"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18.144,72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dezoito mil, cento e quarenta e quatro reais e setenta e dois centavos</w:t>
            </w:r>
            <w:r w:rsidRPr="00FC6E56">
              <w:rPr>
                <w:rFonts w:ascii="Tahoma" w:hAnsi="Tahoma" w:cs="Tahoma"/>
                <w:color w:val="000000"/>
                <w:sz w:val="16"/>
                <w:szCs w:val="16"/>
                <w:lang w:val="pt-BR"/>
              </w:rPr>
              <w:t xml:space="preserve">) em </w:t>
            </w:r>
            <w:del w:id="499" w:author="Autor" w:date="2014-12-19T17:28:00Z">
              <w:r w:rsidR="004309D7" w:rsidRPr="00933436">
                <w:rPr>
                  <w:rFonts w:ascii="Tahoma" w:hAnsi="Tahoma" w:cs="Tahoma"/>
                  <w:bCs/>
                  <w:color w:val="000000"/>
                  <w:sz w:val="16"/>
                  <w:szCs w:val="16"/>
                  <w:lang w:val="pt-BR"/>
                </w:rPr>
                <w:delText>17</w:delText>
              </w:r>
            </w:del>
            <w:ins w:id="50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33B617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5D5003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5775F4C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8 (oito) parcelas mensais e sucessivas,</w:t>
            </w:r>
            <w:ins w:id="501"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R$ 2.268,09 (dois mil, duzentos e sessenta e oito reais e nove centavos) sendo que esse valor será reajustado conforme item 7.4 abaixo.</w:t>
            </w:r>
          </w:p>
        </w:tc>
      </w:tr>
      <w:tr w:rsidR="00FC6E56" w:rsidRPr="00FC6E56" w14:paraId="00898675" w14:textId="77777777" w:rsidTr="00FC6E56">
        <w:trPr>
          <w:trHeight w:val="20"/>
          <w:jc w:val="center"/>
          <w:ins w:id="502"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7817B5EC" w14:textId="77777777" w:rsidR="00FC6E56" w:rsidRPr="00FC6E56" w:rsidRDefault="00FC6E56" w:rsidP="00FC6E56">
            <w:pPr>
              <w:tabs>
                <w:tab w:val="left" w:pos="540"/>
              </w:tabs>
              <w:spacing w:before="20" w:after="20"/>
              <w:jc w:val="both"/>
              <w:rPr>
                <w:ins w:id="503" w:author="Autor" w:date="2014-12-19T17:28:00Z"/>
                <w:rFonts w:ascii="Tahoma" w:hAnsi="Tahoma" w:cs="Tahoma"/>
                <w:color w:val="000000"/>
                <w:sz w:val="16"/>
                <w:szCs w:val="16"/>
                <w:lang w:val="pt-BR"/>
              </w:rPr>
            </w:pPr>
            <w:ins w:id="504" w:author="Autor" w:date="2014-12-19T17:28:00Z">
              <w:r w:rsidRPr="00FC6E56">
                <w:rPr>
                  <w:rFonts w:ascii="Tahoma" w:hAnsi="Tahoma" w:cs="Tahoma"/>
                  <w:color w:val="000000"/>
                  <w:sz w:val="16"/>
                  <w:szCs w:val="16"/>
                  <w:lang w:val="pt-BR"/>
                </w:rPr>
                <w:t>7.4. FORMA DE REAJUSTE:</w:t>
              </w:r>
            </w:ins>
          </w:p>
        </w:tc>
        <w:tc>
          <w:tcPr>
            <w:tcW w:w="5708" w:type="dxa"/>
            <w:gridSpan w:val="8"/>
            <w:tcBorders>
              <w:top w:val="single" w:sz="4" w:space="0" w:color="auto"/>
              <w:left w:val="single" w:sz="4" w:space="0" w:color="auto"/>
              <w:bottom w:val="single" w:sz="4" w:space="0" w:color="auto"/>
              <w:right w:val="single" w:sz="4" w:space="0" w:color="auto"/>
            </w:tcBorders>
          </w:tcPr>
          <w:p w14:paraId="40AB23CF" w14:textId="77777777" w:rsidR="00FC6E56" w:rsidRPr="00FC6E56" w:rsidRDefault="00FC6E56" w:rsidP="00FC6E56">
            <w:pPr>
              <w:spacing w:before="20" w:after="20"/>
              <w:jc w:val="both"/>
              <w:rPr>
                <w:ins w:id="505" w:author="Autor" w:date="2014-12-19T17:28:00Z"/>
                <w:rFonts w:ascii="Tahoma" w:hAnsi="Tahoma" w:cs="Tahoma"/>
                <w:color w:val="000000"/>
                <w:sz w:val="16"/>
                <w:szCs w:val="16"/>
                <w:lang w:val="pt-BR"/>
              </w:rPr>
            </w:pPr>
            <w:ins w:id="506" w:author="Autor" w:date="2014-12-19T17:28:00Z">
              <w:r w:rsidRPr="00FC6E56">
                <w:rPr>
                  <w:rFonts w:ascii="Tahoma" w:hAnsi="Tahoma" w:cs="Tahoma"/>
                  <w:noProof/>
                  <w:color w:val="000000"/>
                  <w:sz w:val="16"/>
                  <w:szCs w:val="16"/>
                  <w:lang w:val="pt-BR"/>
                </w:rPr>
                <w:t>IGP-M/FGV</w:t>
              </w:r>
            </w:ins>
          </w:p>
        </w:tc>
      </w:tr>
      <w:tr w:rsidR="00FC6E56" w:rsidRPr="00FC6E56" w14:paraId="4A51DB15" w14:textId="77777777" w:rsidTr="00FC6E56">
        <w:trPr>
          <w:trHeight w:val="20"/>
          <w:jc w:val="center"/>
          <w:ins w:id="507"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36F7EA35" w14:textId="77777777" w:rsidR="00FC6E56" w:rsidRPr="00FC6E56" w:rsidRDefault="00FC6E56" w:rsidP="00FC6E56">
            <w:pPr>
              <w:tabs>
                <w:tab w:val="left" w:pos="540"/>
              </w:tabs>
              <w:spacing w:before="20" w:after="20"/>
              <w:jc w:val="both"/>
              <w:rPr>
                <w:ins w:id="508" w:author="Autor" w:date="2014-12-19T17:28:00Z"/>
                <w:rFonts w:ascii="Tahoma" w:hAnsi="Tahoma" w:cs="Tahoma"/>
                <w:color w:val="000000"/>
                <w:sz w:val="16"/>
                <w:szCs w:val="16"/>
                <w:lang w:val="pt-BR"/>
              </w:rPr>
            </w:pPr>
            <w:ins w:id="509" w:author="Autor" w:date="2014-12-19T17:28:00Z">
              <w:r w:rsidRPr="00FC6E56">
                <w:rPr>
                  <w:rFonts w:ascii="Tahoma" w:hAnsi="Tahoma" w:cs="Tahoma"/>
                  <w:color w:val="000000"/>
                  <w:sz w:val="16"/>
                  <w:szCs w:val="16"/>
                  <w:lang w:val="pt-BR"/>
                </w:rPr>
                <w:t>7.5. DATA DE VENCIMENTO FINAL:</w:t>
              </w:r>
            </w:ins>
          </w:p>
        </w:tc>
        <w:tc>
          <w:tcPr>
            <w:tcW w:w="5708" w:type="dxa"/>
            <w:gridSpan w:val="8"/>
            <w:tcBorders>
              <w:top w:val="single" w:sz="4" w:space="0" w:color="auto"/>
              <w:left w:val="single" w:sz="4" w:space="0" w:color="auto"/>
              <w:bottom w:val="single" w:sz="4" w:space="0" w:color="auto"/>
              <w:right w:val="single" w:sz="4" w:space="0" w:color="auto"/>
            </w:tcBorders>
          </w:tcPr>
          <w:p w14:paraId="5FE0B378" w14:textId="77777777" w:rsidR="00FC6E56" w:rsidRPr="00FC6E56" w:rsidRDefault="00FC6E56" w:rsidP="00FC6E56">
            <w:pPr>
              <w:spacing w:before="20" w:after="20"/>
              <w:jc w:val="both"/>
              <w:rPr>
                <w:ins w:id="510" w:author="Autor" w:date="2014-12-19T17:28:00Z"/>
                <w:rFonts w:ascii="Tahoma" w:hAnsi="Tahoma" w:cs="Tahoma"/>
                <w:color w:val="000000"/>
                <w:sz w:val="16"/>
                <w:szCs w:val="16"/>
                <w:lang w:val="pt-BR"/>
              </w:rPr>
            </w:pPr>
            <w:ins w:id="511" w:author="Autor" w:date="2014-12-19T17:28:00Z">
              <w:r w:rsidRPr="00FC6E56">
                <w:rPr>
                  <w:rFonts w:ascii="Tahoma" w:hAnsi="Tahoma" w:cs="Tahoma"/>
                  <w:bCs/>
                  <w:color w:val="000000"/>
                  <w:sz w:val="16"/>
                  <w:szCs w:val="16"/>
                  <w:lang w:val="pt-BR"/>
                </w:rPr>
                <w:t>31 de julho de 2015</w:t>
              </w:r>
            </w:ins>
          </w:p>
        </w:tc>
      </w:tr>
      <w:tr w:rsidR="00FC6E56" w:rsidRPr="000276CB" w14:paraId="661C9E1E" w14:textId="77777777" w:rsidTr="00FC6E56">
        <w:trPr>
          <w:trHeight w:val="20"/>
          <w:jc w:val="center"/>
          <w:ins w:id="512"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414EA253" w14:textId="77777777" w:rsidR="00FC6E56" w:rsidRPr="00FC6E56" w:rsidRDefault="00FC6E56" w:rsidP="00FC6E56">
            <w:pPr>
              <w:tabs>
                <w:tab w:val="left" w:pos="540"/>
              </w:tabs>
              <w:spacing w:before="20" w:after="20"/>
              <w:jc w:val="both"/>
              <w:rPr>
                <w:ins w:id="513" w:author="Autor" w:date="2014-12-19T17:28:00Z"/>
                <w:rFonts w:ascii="Tahoma" w:hAnsi="Tahoma" w:cs="Tahoma"/>
                <w:color w:val="000000"/>
                <w:sz w:val="16"/>
                <w:szCs w:val="16"/>
                <w:lang w:val="pt-BR"/>
              </w:rPr>
            </w:pPr>
            <w:ins w:id="514" w:author="Autor" w:date="2014-12-19T17:28:00Z">
              <w:r w:rsidRPr="00FC6E56">
                <w:rPr>
                  <w:rFonts w:ascii="Tahoma" w:hAnsi="Tahoma" w:cs="Tahoma"/>
                  <w:color w:val="000000"/>
                  <w:sz w:val="16"/>
                  <w:szCs w:val="16"/>
                  <w:lang w:val="pt-BR"/>
                </w:rPr>
                <w:t>7.6. ENCARGOS MORATÓRIOS:</w:t>
              </w:r>
            </w:ins>
          </w:p>
        </w:tc>
        <w:tc>
          <w:tcPr>
            <w:tcW w:w="5708" w:type="dxa"/>
            <w:gridSpan w:val="8"/>
            <w:tcBorders>
              <w:top w:val="single" w:sz="4" w:space="0" w:color="auto"/>
              <w:left w:val="single" w:sz="4" w:space="0" w:color="auto"/>
              <w:bottom w:val="single" w:sz="4" w:space="0" w:color="auto"/>
              <w:right w:val="single" w:sz="4" w:space="0" w:color="auto"/>
            </w:tcBorders>
          </w:tcPr>
          <w:p w14:paraId="00B62100" w14:textId="77777777" w:rsidR="00FC6E56" w:rsidRPr="00FC6E56" w:rsidRDefault="00FC6E56" w:rsidP="00FC6E56">
            <w:pPr>
              <w:tabs>
                <w:tab w:val="left" w:pos="9356"/>
              </w:tabs>
              <w:spacing w:before="20" w:after="20"/>
              <w:jc w:val="both"/>
              <w:rPr>
                <w:ins w:id="515" w:author="Autor" w:date="2014-12-19T17:28:00Z"/>
                <w:rFonts w:ascii="Tahoma" w:hAnsi="Tahoma" w:cs="Tahoma"/>
                <w:color w:val="000000"/>
                <w:sz w:val="16"/>
                <w:szCs w:val="16"/>
                <w:lang w:val="pt-BR"/>
              </w:rPr>
            </w:pPr>
            <w:ins w:id="516" w:author="Autor" w:date="2014-12-19T17:28:00Z">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ins>
          </w:p>
        </w:tc>
      </w:tr>
      <w:tr w:rsidR="00FC6E56" w:rsidRPr="00FC6E56" w14:paraId="44D90898" w14:textId="77777777" w:rsidTr="00FC6E56">
        <w:trPr>
          <w:trHeight w:val="20"/>
          <w:jc w:val="center"/>
          <w:ins w:id="517" w:author="Autor" w:date="2014-12-19T17:28:00Z"/>
        </w:trPr>
        <w:tc>
          <w:tcPr>
            <w:tcW w:w="4640" w:type="dxa"/>
            <w:gridSpan w:val="6"/>
            <w:tcBorders>
              <w:top w:val="single" w:sz="4" w:space="0" w:color="auto"/>
              <w:left w:val="single" w:sz="4" w:space="0" w:color="auto"/>
              <w:bottom w:val="single" w:sz="4" w:space="0" w:color="auto"/>
              <w:right w:val="single" w:sz="4" w:space="0" w:color="auto"/>
            </w:tcBorders>
          </w:tcPr>
          <w:p w14:paraId="72EAC9AD" w14:textId="77777777" w:rsidR="00FC6E56" w:rsidRPr="00FC6E56" w:rsidRDefault="00FC6E56" w:rsidP="00FC6E56">
            <w:pPr>
              <w:tabs>
                <w:tab w:val="center" w:pos="2148"/>
              </w:tabs>
              <w:spacing w:before="20" w:after="20"/>
              <w:jc w:val="both"/>
              <w:rPr>
                <w:ins w:id="518" w:author="Autor" w:date="2014-12-19T17:28:00Z"/>
                <w:rFonts w:ascii="Tahoma" w:hAnsi="Tahoma" w:cs="Tahoma"/>
                <w:b/>
                <w:color w:val="000000"/>
                <w:sz w:val="16"/>
                <w:szCs w:val="16"/>
                <w:lang w:val="pt-BR"/>
              </w:rPr>
            </w:pPr>
            <w:ins w:id="519" w:author="Autor" w:date="2014-12-19T17:28:00Z">
              <w:r w:rsidRPr="00FC6E56">
                <w:rPr>
                  <w:rFonts w:ascii="Tahoma" w:hAnsi="Tahoma" w:cs="Tahoma"/>
                  <w:b/>
                  <w:color w:val="000000"/>
                  <w:sz w:val="16"/>
                  <w:szCs w:val="16"/>
                  <w:lang w:val="pt-BR"/>
                </w:rPr>
                <w:t>8. GARANTIA</w:t>
              </w:r>
            </w:ins>
          </w:p>
        </w:tc>
        <w:tc>
          <w:tcPr>
            <w:tcW w:w="5708" w:type="dxa"/>
            <w:gridSpan w:val="8"/>
            <w:tcBorders>
              <w:top w:val="single" w:sz="4" w:space="0" w:color="auto"/>
              <w:left w:val="single" w:sz="4" w:space="0" w:color="auto"/>
              <w:bottom w:val="single" w:sz="4" w:space="0" w:color="auto"/>
              <w:right w:val="single" w:sz="4" w:space="0" w:color="auto"/>
            </w:tcBorders>
          </w:tcPr>
          <w:p w14:paraId="3447E2EA" w14:textId="77777777" w:rsidR="00FC6E56" w:rsidRPr="00FC6E56" w:rsidRDefault="00FC6E56" w:rsidP="00FC6E56">
            <w:pPr>
              <w:tabs>
                <w:tab w:val="left" w:pos="9356"/>
              </w:tabs>
              <w:spacing w:before="20" w:after="20"/>
              <w:rPr>
                <w:ins w:id="520" w:author="Autor" w:date="2014-12-19T17:28:00Z"/>
                <w:rFonts w:ascii="Tahoma" w:hAnsi="Tahoma" w:cs="Tahoma"/>
                <w:color w:val="000000"/>
                <w:sz w:val="16"/>
                <w:szCs w:val="16"/>
                <w:lang w:val="pt-BR"/>
              </w:rPr>
            </w:pPr>
            <w:ins w:id="521" w:author="Autor" w:date="2014-12-19T17:28:00Z">
              <w:r w:rsidRPr="00FC6E56">
                <w:rPr>
                  <w:rFonts w:ascii="Tahoma" w:hAnsi="Tahoma" w:cs="Tahoma"/>
                  <w:color w:val="000000"/>
                  <w:sz w:val="16"/>
                  <w:szCs w:val="16"/>
                  <w:lang w:val="pt-BR"/>
                </w:rPr>
                <w:t>Sem garantia real imobiliária.</w:t>
              </w:r>
            </w:ins>
          </w:p>
        </w:tc>
      </w:tr>
    </w:tbl>
    <w:p w14:paraId="552B8409" w14:textId="77777777" w:rsidR="00FC6E56" w:rsidRPr="00FC6E56" w:rsidRDefault="00FC6E56" w:rsidP="00FC6E56">
      <w:pPr>
        <w:widowControl/>
        <w:rPr>
          <w:ins w:id="522" w:author="Autor" w:date="2014-12-19T17:28:00Z"/>
          <w:rFonts w:ascii="Tahoma" w:eastAsia="Times New Roman" w:hAnsi="Tahoma" w:cs="Tahoma"/>
          <w:sz w:val="16"/>
          <w:szCs w:val="16"/>
          <w:lang w:val="pt-BR" w:eastAsia="pt-BR"/>
        </w:rPr>
      </w:pPr>
    </w:p>
    <w:p w14:paraId="01753ECA" w14:textId="77777777" w:rsidR="00FC6E56" w:rsidRPr="00FC6E56" w:rsidRDefault="00FC6E56" w:rsidP="00FC6E56">
      <w:pPr>
        <w:widowControl/>
        <w:autoSpaceDE/>
        <w:autoSpaceDN/>
        <w:adjustRightInd/>
        <w:rPr>
          <w:ins w:id="523" w:author="Autor" w:date="2014-12-19T17:28:00Z"/>
          <w:rFonts w:ascii="Tahoma" w:eastAsia="Times New Roman" w:hAnsi="Tahoma" w:cs="Tahoma"/>
          <w:sz w:val="16"/>
          <w:szCs w:val="16"/>
          <w:lang w:val="pt-BR" w:eastAsia="pt-BR"/>
        </w:rPr>
      </w:pPr>
      <w:ins w:id="524" w:author="Autor" w:date="2014-12-19T17:28:00Z">
        <w:r w:rsidRPr="00FC6E56">
          <w:rPr>
            <w:rFonts w:ascii="Tahoma" w:eastAsia="Times New Roman" w:hAnsi="Tahoma" w:cs="Tahoma"/>
            <w:sz w:val="16"/>
            <w:szCs w:val="16"/>
            <w:lang w:val="pt-BR" w:eastAsia="pt-BR"/>
          </w:rPr>
          <w:br w:type="page"/>
        </w:r>
      </w:ins>
    </w:p>
    <w:tbl>
      <w:tblPr>
        <w:tblW w:w="10348" w:type="dxa"/>
        <w:jc w:val="center"/>
        <w:tblLayout w:type="fixed"/>
        <w:tblLook w:val="0000" w:firstRow="0" w:lastRow="0" w:firstColumn="0" w:lastColumn="0" w:noHBand="0" w:noVBand="0"/>
      </w:tblPr>
      <w:tblGrid>
        <w:gridCol w:w="4640"/>
        <w:gridCol w:w="410"/>
        <w:gridCol w:w="5298"/>
      </w:tblGrid>
      <w:tr w:rsidR="00FC6E56" w:rsidRPr="000276CB" w14:paraId="35789546" w14:textId="77777777" w:rsidTr="00FC6E56">
        <w:trPr>
          <w:trHeight w:val="20"/>
          <w:jc w:val="center"/>
          <w:ins w:id="525" w:author="Autor" w:date="2014-12-19T17:28:00Z"/>
        </w:trPr>
        <w:tc>
          <w:tcPr>
            <w:tcW w:w="5050" w:type="dxa"/>
            <w:gridSpan w:val="2"/>
            <w:tcBorders>
              <w:top w:val="single" w:sz="4" w:space="0" w:color="auto"/>
              <w:left w:val="single" w:sz="4" w:space="0" w:color="auto"/>
              <w:bottom w:val="single" w:sz="4" w:space="0" w:color="auto"/>
              <w:right w:val="single" w:sz="4" w:space="0" w:color="auto"/>
            </w:tcBorders>
          </w:tcPr>
          <w:p w14:paraId="09F685FB" w14:textId="77777777" w:rsidR="00FC6E56" w:rsidRPr="00FC6E56" w:rsidRDefault="00FC6E56" w:rsidP="00FC6E56">
            <w:pPr>
              <w:spacing w:before="20" w:after="20"/>
              <w:ind w:firstLine="120"/>
              <w:jc w:val="both"/>
              <w:rPr>
                <w:ins w:id="526" w:author="Autor" w:date="2014-12-19T17:28:00Z"/>
                <w:rFonts w:ascii="Tahoma" w:hAnsi="Tahoma" w:cs="Tahoma"/>
                <w:b/>
                <w:color w:val="000000"/>
                <w:sz w:val="16"/>
                <w:szCs w:val="16"/>
                <w:lang w:val="pt-BR"/>
              </w:rPr>
            </w:pPr>
            <w:ins w:id="527" w:author="Autor" w:date="2014-12-19T17:28:00Z">
              <w:r w:rsidRPr="00FC6E56">
                <w:rPr>
                  <w:rFonts w:ascii="Tahoma" w:hAnsi="Tahoma" w:cs="Tahoma"/>
                  <w:b/>
                  <w:color w:val="000000"/>
                  <w:sz w:val="16"/>
                  <w:szCs w:val="16"/>
                  <w:lang w:val="pt-BR"/>
                </w:rPr>
                <w:t>CÉDULA DE CRÉDITO IMOBILIÁRIO</w:t>
              </w:r>
            </w:ins>
          </w:p>
        </w:tc>
        <w:tc>
          <w:tcPr>
            <w:tcW w:w="5298" w:type="dxa"/>
            <w:tcBorders>
              <w:top w:val="single" w:sz="4" w:space="0" w:color="auto"/>
              <w:left w:val="single" w:sz="4" w:space="0" w:color="auto"/>
              <w:bottom w:val="single" w:sz="4" w:space="0" w:color="auto"/>
              <w:right w:val="single" w:sz="4" w:space="0" w:color="auto"/>
            </w:tcBorders>
          </w:tcPr>
          <w:p w14:paraId="517EA34F" w14:textId="77777777" w:rsidR="00FC6E56" w:rsidRPr="00FC6E56" w:rsidRDefault="00FC6E56" w:rsidP="00FC6E56">
            <w:pPr>
              <w:tabs>
                <w:tab w:val="num" w:pos="0"/>
                <w:tab w:val="left" w:pos="80"/>
              </w:tabs>
              <w:spacing w:before="20" w:after="20"/>
              <w:jc w:val="both"/>
              <w:rPr>
                <w:ins w:id="528" w:author="Autor" w:date="2014-12-19T17:28:00Z"/>
                <w:rFonts w:ascii="Tahoma" w:hAnsi="Tahoma" w:cs="Tahoma"/>
                <w:color w:val="000000"/>
                <w:sz w:val="16"/>
                <w:szCs w:val="16"/>
                <w:lang w:val="pt-BR"/>
              </w:rPr>
            </w:pPr>
            <w:ins w:id="529" w:author="Autor" w:date="2014-12-19T17:28:00Z">
              <w:r w:rsidRPr="00FC6E56">
                <w:rPr>
                  <w:rFonts w:ascii="Tahoma" w:hAnsi="Tahoma" w:cs="Tahoma"/>
                  <w:color w:val="000000"/>
                  <w:sz w:val="16"/>
                  <w:szCs w:val="16"/>
                  <w:lang w:val="pt-BR"/>
                </w:rPr>
                <w:t xml:space="preserve">LOCAL E DATA DE EMISSÃO: </w:t>
              </w:r>
            </w:ins>
          </w:p>
          <w:p w14:paraId="024BEABA" w14:textId="77777777" w:rsidR="00FC6E56" w:rsidRPr="00FC6E56" w:rsidRDefault="00FC6E56" w:rsidP="00FC6E56">
            <w:pPr>
              <w:tabs>
                <w:tab w:val="num" w:pos="0"/>
                <w:tab w:val="left" w:pos="80"/>
              </w:tabs>
              <w:spacing w:before="20" w:after="20"/>
              <w:jc w:val="both"/>
              <w:rPr>
                <w:ins w:id="530" w:author="Autor" w:date="2014-12-19T17:28:00Z"/>
                <w:rFonts w:ascii="Tahoma" w:hAnsi="Tahoma" w:cs="Tahoma"/>
                <w:color w:val="000000"/>
                <w:sz w:val="16"/>
                <w:szCs w:val="16"/>
                <w:lang w:val="pt-BR"/>
              </w:rPr>
            </w:pPr>
            <w:ins w:id="531" w:author="Autor" w:date="2014-12-19T17:28:00Z">
              <w:r w:rsidRPr="00FC6E56">
                <w:rPr>
                  <w:rFonts w:ascii="Tahoma" w:hAnsi="Tahoma" w:cs="Tahoma"/>
                  <w:bCs/>
                  <w:color w:val="000000"/>
                  <w:sz w:val="16"/>
                  <w:szCs w:val="16"/>
                  <w:lang w:val="pt-BR"/>
                </w:rPr>
                <w:t>SÃO PAULO, 19 DE DEZEMBRO DE 2014</w:t>
              </w:r>
            </w:ins>
          </w:p>
        </w:tc>
      </w:tr>
      <w:tr w:rsidR="00FC6E56" w:rsidRPr="000276CB" w14:paraId="1E52040A"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07972E6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RangeStart w:id="532" w:author="Autor" w:date="2014-12-19T17:28:00Z" w:name="move406773410"/>
            <w:moveFrom w:id="533" w:author="Autor" w:date="2014-12-19T17:28:00Z">
              <w:r w:rsidRPr="00FC6E56">
                <w:rPr>
                  <w:rFonts w:ascii="Tahoma" w:hAnsi="Tahoma" w:cs="Tahoma"/>
                  <w:color w:val="000000"/>
                  <w:sz w:val="16"/>
                  <w:szCs w:val="16"/>
                  <w:lang w:val="pt-BR"/>
                </w:rPr>
                <w:t>7.4. FORMA DE REAJUSTE:</w:t>
              </w:r>
            </w:moveFrom>
          </w:p>
        </w:tc>
        <w:tc>
          <w:tcPr>
            <w:tcW w:w="5708" w:type="dxa"/>
            <w:gridSpan w:val="2"/>
            <w:tcBorders>
              <w:top w:val="single" w:sz="4" w:space="0" w:color="auto"/>
              <w:left w:val="single" w:sz="4" w:space="0" w:color="auto"/>
              <w:bottom w:val="single" w:sz="4" w:space="0" w:color="auto"/>
              <w:right w:val="single" w:sz="4" w:space="0" w:color="auto"/>
            </w:tcBorders>
          </w:tcPr>
          <w:p w14:paraId="4DDC7A70" w14:textId="77777777" w:rsidR="00FC6E56" w:rsidRPr="00FC6E56" w:rsidRDefault="00FC6E56" w:rsidP="00FC6E56">
            <w:pPr>
              <w:spacing w:before="20" w:after="20"/>
              <w:jc w:val="both"/>
              <w:rPr>
                <w:rFonts w:ascii="Tahoma" w:hAnsi="Tahoma" w:cs="Tahoma"/>
                <w:color w:val="000000"/>
                <w:sz w:val="16"/>
                <w:szCs w:val="16"/>
                <w:lang w:val="pt-BR"/>
              </w:rPr>
            </w:pPr>
            <w:moveFrom w:id="534" w:author="Autor" w:date="2014-12-19T17:28:00Z">
              <w:r w:rsidRPr="00FC6E56">
                <w:rPr>
                  <w:rFonts w:ascii="Tahoma" w:hAnsi="Tahoma" w:cs="Tahoma"/>
                  <w:noProof/>
                  <w:color w:val="000000"/>
                  <w:sz w:val="16"/>
                  <w:szCs w:val="16"/>
                  <w:lang w:val="pt-BR"/>
                </w:rPr>
                <w:t>IGP-M/FGV</w:t>
              </w:r>
            </w:moveFrom>
          </w:p>
        </w:tc>
      </w:tr>
      <w:tr w:rsidR="00FC6E56" w:rsidRPr="000276CB" w14:paraId="7ECA5435"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4B71B5F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 w:id="535" w:author="Autor" w:date="2014-12-19T17:28:00Z">
              <w:r w:rsidRPr="00FC6E56">
                <w:rPr>
                  <w:rFonts w:ascii="Tahoma" w:hAnsi="Tahoma" w:cs="Tahoma"/>
                  <w:color w:val="000000"/>
                  <w:sz w:val="16"/>
                  <w:szCs w:val="16"/>
                  <w:lang w:val="pt-BR"/>
                </w:rPr>
                <w:t>7.5. DATA DE VENCIMENTO FINAL:</w:t>
              </w:r>
            </w:moveFrom>
          </w:p>
        </w:tc>
        <w:tc>
          <w:tcPr>
            <w:tcW w:w="5708" w:type="dxa"/>
            <w:gridSpan w:val="2"/>
            <w:tcBorders>
              <w:top w:val="single" w:sz="4" w:space="0" w:color="auto"/>
              <w:left w:val="single" w:sz="4" w:space="0" w:color="auto"/>
              <w:bottom w:val="single" w:sz="4" w:space="0" w:color="auto"/>
              <w:right w:val="single" w:sz="4" w:space="0" w:color="auto"/>
            </w:tcBorders>
          </w:tcPr>
          <w:p w14:paraId="645DD53C" w14:textId="77777777" w:rsidR="00FC6E56" w:rsidRPr="00FC6E56" w:rsidRDefault="00FC6E56" w:rsidP="00FC6E56">
            <w:pPr>
              <w:spacing w:before="20" w:after="20"/>
              <w:jc w:val="both"/>
              <w:rPr>
                <w:rFonts w:ascii="Tahoma" w:hAnsi="Tahoma" w:cs="Tahoma"/>
                <w:color w:val="000000"/>
                <w:sz w:val="16"/>
                <w:szCs w:val="16"/>
                <w:lang w:val="pt-BR"/>
              </w:rPr>
            </w:pPr>
            <w:moveFrom w:id="536" w:author="Autor" w:date="2014-12-19T17:28:00Z">
              <w:r w:rsidRPr="00FC6E56">
                <w:rPr>
                  <w:rFonts w:ascii="Tahoma" w:hAnsi="Tahoma" w:cs="Tahoma"/>
                  <w:bCs/>
                  <w:color w:val="000000"/>
                  <w:sz w:val="16"/>
                  <w:szCs w:val="16"/>
                  <w:lang w:val="pt-BR"/>
                </w:rPr>
                <w:t>31 de julho de 2015</w:t>
              </w:r>
            </w:moveFrom>
          </w:p>
        </w:tc>
      </w:tr>
      <w:tr w:rsidR="00FC6E56" w:rsidRPr="000276CB" w14:paraId="5C71B924"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330D674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moveFrom w:id="537" w:author="Autor" w:date="2014-12-19T17:28:00Z">
              <w:r w:rsidRPr="00FC6E56">
                <w:rPr>
                  <w:rFonts w:ascii="Tahoma" w:hAnsi="Tahoma" w:cs="Tahoma"/>
                  <w:color w:val="000000"/>
                  <w:sz w:val="16"/>
                  <w:szCs w:val="16"/>
                  <w:lang w:val="pt-BR"/>
                </w:rPr>
                <w:t>7.6. ENCARGOS MORATÓRIOS:</w:t>
              </w:r>
            </w:moveFrom>
          </w:p>
        </w:tc>
        <w:tc>
          <w:tcPr>
            <w:tcW w:w="5708" w:type="dxa"/>
            <w:gridSpan w:val="2"/>
            <w:tcBorders>
              <w:top w:val="single" w:sz="4" w:space="0" w:color="auto"/>
              <w:left w:val="single" w:sz="4" w:space="0" w:color="auto"/>
              <w:bottom w:val="single" w:sz="4" w:space="0" w:color="auto"/>
              <w:right w:val="single" w:sz="4" w:space="0" w:color="auto"/>
            </w:tcBorders>
          </w:tcPr>
          <w:p w14:paraId="244093C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moveFrom w:id="538" w:author="Autor" w:date="2014-12-19T17:28:00Z">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moveFrom>
          </w:p>
        </w:tc>
      </w:tr>
      <w:tr w:rsidR="00FC6E56" w:rsidRPr="000276CB" w14:paraId="275BE7BE" w14:textId="77777777" w:rsidTr="00FC6E56">
        <w:trPr>
          <w:trHeight w:val="20"/>
          <w:jc w:val="center"/>
        </w:trPr>
        <w:tc>
          <w:tcPr>
            <w:tcW w:w="4640" w:type="dxa"/>
            <w:tcBorders>
              <w:top w:val="single" w:sz="4" w:space="0" w:color="auto"/>
              <w:left w:val="single" w:sz="4" w:space="0" w:color="auto"/>
              <w:bottom w:val="single" w:sz="4" w:space="0" w:color="auto"/>
              <w:right w:val="single" w:sz="4" w:space="0" w:color="auto"/>
            </w:tcBorders>
          </w:tcPr>
          <w:p w14:paraId="11D88C59"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moveFrom w:id="539" w:author="Autor" w:date="2014-12-19T17:28:00Z">
              <w:r w:rsidRPr="00FC6E56">
                <w:rPr>
                  <w:rFonts w:ascii="Tahoma" w:hAnsi="Tahoma" w:cs="Tahoma"/>
                  <w:b/>
                  <w:color w:val="000000"/>
                  <w:sz w:val="16"/>
                  <w:szCs w:val="16"/>
                  <w:lang w:val="pt-BR"/>
                </w:rPr>
                <w:t>8. GARANTIA</w:t>
              </w:r>
            </w:moveFrom>
          </w:p>
        </w:tc>
        <w:tc>
          <w:tcPr>
            <w:tcW w:w="5708" w:type="dxa"/>
            <w:gridSpan w:val="2"/>
            <w:tcBorders>
              <w:top w:val="single" w:sz="4" w:space="0" w:color="auto"/>
              <w:left w:val="single" w:sz="4" w:space="0" w:color="auto"/>
              <w:bottom w:val="single" w:sz="4" w:space="0" w:color="auto"/>
              <w:right w:val="single" w:sz="4" w:space="0" w:color="auto"/>
            </w:tcBorders>
          </w:tcPr>
          <w:p w14:paraId="3B8CE5E2" w14:textId="77777777" w:rsidR="00FC6E56" w:rsidRPr="00FC6E56" w:rsidRDefault="00FC6E56" w:rsidP="00FC6E56">
            <w:pPr>
              <w:tabs>
                <w:tab w:val="left" w:pos="9356"/>
              </w:tabs>
              <w:spacing w:before="20" w:after="20"/>
              <w:rPr>
                <w:rFonts w:ascii="Tahoma" w:hAnsi="Tahoma" w:cs="Tahoma"/>
                <w:color w:val="000000"/>
                <w:sz w:val="16"/>
                <w:szCs w:val="16"/>
                <w:lang w:val="pt-BR"/>
              </w:rPr>
            </w:pPr>
            <w:moveFrom w:id="540" w:author="Autor" w:date="2014-12-19T17:28:00Z">
              <w:r w:rsidRPr="00FC6E56">
                <w:rPr>
                  <w:rFonts w:ascii="Tahoma" w:hAnsi="Tahoma" w:cs="Tahoma"/>
                  <w:color w:val="000000"/>
                  <w:sz w:val="16"/>
                  <w:szCs w:val="16"/>
                  <w:lang w:val="pt-BR"/>
                </w:rPr>
                <w:t>Sem garantia real imobiliária.</w:t>
              </w:r>
            </w:moveFrom>
          </w:p>
        </w:tc>
      </w:tr>
    </w:tbl>
    <w:p w14:paraId="0BD6394C" w14:textId="77777777" w:rsidR="00FC6E56" w:rsidRPr="00FC6E56" w:rsidRDefault="00FC6E56" w:rsidP="00FC6E56">
      <w:pPr>
        <w:widowControl/>
        <w:rPr>
          <w:rFonts w:ascii="Tahoma" w:eastAsia="Times New Roman" w:hAnsi="Tahoma" w:cs="Tahoma"/>
          <w:sz w:val="16"/>
          <w:szCs w:val="16"/>
          <w:lang w:val="pt-BR" w:eastAsia="pt-BR"/>
        </w:rPr>
      </w:pPr>
    </w:p>
    <w:p w14:paraId="3460C0D9"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moveFrom w:id="541" w:author="Autor" w:date="2014-12-19T17:28:00Z">
        <w:r w:rsidRPr="00FC6E56">
          <w:rPr>
            <w:rFonts w:ascii="Tahoma" w:eastAsia="Times New Roman" w:hAnsi="Tahoma" w:cs="Tahoma"/>
            <w:sz w:val="16"/>
            <w:szCs w:val="16"/>
            <w:lang w:val="pt-BR" w:eastAsia="pt-BR"/>
          </w:rPr>
          <w:br w:type="page"/>
        </w:r>
      </w:moveFrom>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4309D7" w:rsidRPr="000276CB" w14:paraId="10FC752F" w14:textId="77777777" w:rsidTr="004309D7">
        <w:trPr>
          <w:trHeight w:val="20"/>
          <w:jc w:val="center"/>
          <w:del w:id="542" w:author="Autor" w:date="2014-12-19T17:28:00Z"/>
        </w:trPr>
        <w:tc>
          <w:tcPr>
            <w:tcW w:w="5050" w:type="dxa"/>
            <w:gridSpan w:val="7"/>
            <w:tcBorders>
              <w:top w:val="single" w:sz="4" w:space="0" w:color="auto"/>
              <w:left w:val="single" w:sz="4" w:space="0" w:color="auto"/>
              <w:bottom w:val="single" w:sz="4" w:space="0" w:color="auto"/>
              <w:right w:val="single" w:sz="4" w:space="0" w:color="auto"/>
            </w:tcBorders>
          </w:tcPr>
          <w:moveFromRangeEnd w:id="532"/>
          <w:p w14:paraId="7ED30D0F" w14:textId="77777777" w:rsidR="004309D7" w:rsidRPr="00933436" w:rsidRDefault="004309D7">
            <w:pPr>
              <w:spacing w:before="20" w:after="20"/>
              <w:ind w:firstLine="120"/>
              <w:jc w:val="both"/>
              <w:rPr>
                <w:del w:id="543" w:author="Autor" w:date="2014-12-19T17:28:00Z"/>
                <w:rFonts w:ascii="Tahoma" w:hAnsi="Tahoma" w:cs="Tahoma"/>
                <w:b/>
                <w:color w:val="000000"/>
                <w:sz w:val="16"/>
                <w:szCs w:val="16"/>
                <w:lang w:val="pt-BR"/>
              </w:rPr>
            </w:pPr>
            <w:del w:id="544" w:author="Autor" w:date="2014-12-19T17:28:00Z">
              <w:r w:rsidRPr="00933436">
                <w:rPr>
                  <w:rFonts w:ascii="Tahoma" w:hAnsi="Tahoma" w:cs="Tahoma"/>
                  <w:b/>
                  <w:color w:val="000000"/>
                  <w:sz w:val="16"/>
                  <w:szCs w:val="16"/>
                  <w:lang w:val="pt-BR"/>
                </w:rPr>
                <w:delText>CÉDULA DE CRÉDITO IMOBILIÁRIO</w:delText>
              </w:r>
            </w:del>
          </w:p>
        </w:tc>
        <w:tc>
          <w:tcPr>
            <w:tcW w:w="5298" w:type="dxa"/>
            <w:gridSpan w:val="7"/>
            <w:tcBorders>
              <w:top w:val="single" w:sz="4" w:space="0" w:color="auto"/>
              <w:left w:val="single" w:sz="4" w:space="0" w:color="auto"/>
              <w:bottom w:val="single" w:sz="4" w:space="0" w:color="auto"/>
              <w:right w:val="single" w:sz="4" w:space="0" w:color="auto"/>
            </w:tcBorders>
          </w:tcPr>
          <w:p w14:paraId="01A8FC8D" w14:textId="77777777" w:rsidR="004309D7" w:rsidRPr="00933436" w:rsidRDefault="004309D7">
            <w:pPr>
              <w:tabs>
                <w:tab w:val="num" w:pos="0"/>
                <w:tab w:val="left" w:pos="80"/>
              </w:tabs>
              <w:spacing w:before="20" w:after="20"/>
              <w:jc w:val="both"/>
              <w:rPr>
                <w:del w:id="545" w:author="Autor" w:date="2014-12-19T17:28:00Z"/>
                <w:rFonts w:ascii="Tahoma" w:hAnsi="Tahoma" w:cs="Tahoma"/>
                <w:color w:val="000000"/>
                <w:sz w:val="16"/>
                <w:szCs w:val="16"/>
                <w:lang w:val="pt-BR"/>
              </w:rPr>
            </w:pPr>
            <w:del w:id="546" w:author="Autor" w:date="2014-12-19T17:28:00Z">
              <w:r w:rsidRPr="00933436">
                <w:rPr>
                  <w:rFonts w:ascii="Tahoma" w:hAnsi="Tahoma" w:cs="Tahoma"/>
                  <w:color w:val="000000"/>
                  <w:sz w:val="16"/>
                  <w:szCs w:val="16"/>
                  <w:lang w:val="pt-BR"/>
                </w:rPr>
                <w:delText xml:space="preserve">LOCAL E DATA DE EMISSÃO: </w:delText>
              </w:r>
            </w:del>
          </w:p>
          <w:p w14:paraId="4AED69B0" w14:textId="77777777" w:rsidR="004309D7" w:rsidRPr="00933436" w:rsidRDefault="004309D7">
            <w:pPr>
              <w:tabs>
                <w:tab w:val="num" w:pos="0"/>
                <w:tab w:val="left" w:pos="80"/>
              </w:tabs>
              <w:spacing w:before="20" w:after="20"/>
              <w:jc w:val="both"/>
              <w:rPr>
                <w:del w:id="547" w:author="Autor" w:date="2014-12-19T17:28:00Z"/>
                <w:rFonts w:ascii="Tahoma" w:hAnsi="Tahoma" w:cs="Tahoma"/>
                <w:color w:val="000000"/>
                <w:sz w:val="16"/>
                <w:szCs w:val="16"/>
                <w:lang w:val="pt-BR"/>
              </w:rPr>
            </w:pPr>
            <w:del w:id="548" w:author="Autor" w:date="2014-12-19T17:28:00Z">
              <w:r w:rsidRPr="00933436">
                <w:rPr>
                  <w:rFonts w:ascii="Tahoma" w:hAnsi="Tahoma" w:cs="Tahoma"/>
                  <w:bCs/>
                  <w:color w:val="000000"/>
                  <w:sz w:val="16"/>
                  <w:szCs w:val="16"/>
                  <w:lang w:val="pt-BR"/>
                </w:rPr>
                <w:delText>SÃO PAULO, 17 DE DEZEMBRO DE 2014</w:delText>
              </w:r>
            </w:del>
          </w:p>
        </w:tc>
      </w:tr>
      <w:tr w:rsidR="00FC6E56" w:rsidRPr="00FC6E56" w14:paraId="1F4535CF"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6E035EA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1252C3F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C34EDD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59433E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032</w:t>
            </w:r>
          </w:p>
        </w:tc>
        <w:tc>
          <w:tcPr>
            <w:tcW w:w="2767" w:type="dxa"/>
            <w:gridSpan w:val="5"/>
            <w:tcBorders>
              <w:top w:val="single" w:sz="4" w:space="0" w:color="auto"/>
              <w:left w:val="single" w:sz="4" w:space="0" w:color="auto"/>
              <w:bottom w:val="single" w:sz="4" w:space="0" w:color="auto"/>
              <w:right w:val="single" w:sz="4" w:space="0" w:color="auto"/>
            </w:tcBorders>
          </w:tcPr>
          <w:p w14:paraId="019821F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45C2D5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2B2E8CB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2E102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62740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D965E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CB38E1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EE22A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0A0B08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5F287A"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609294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A10D9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BA8722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26237C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D02FB4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66EA3F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D94238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723B6C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026D33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C82D627"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25E6DD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387E5C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2FF99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8D18A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8628A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727964C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BDD3F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4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C6C0C0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1CDD8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6748673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15CC3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6449C74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FACB83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02507C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27A739C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5613A4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E057EA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3D788E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7EAB07E3"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25A7BB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11BCCE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6E721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8C498B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9066C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2C7F747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249BF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50"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P&amp;J Agente Autonomo de Investimentos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07F082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A40C7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05.735.514/0001-09</w:t>
            </w:r>
          </w:p>
        </w:tc>
      </w:tr>
      <w:tr w:rsidR="00FC6E56" w:rsidRPr="000276CB" w14:paraId="747466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686841" w14:textId="40284EC3"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Avenida Bias Fortes, </w:t>
            </w:r>
            <w:del w:id="551" w:author="Autor" w:date="2014-12-19T17:28:00Z">
              <w:r w:rsidR="004309D7" w:rsidRPr="00933436">
                <w:rPr>
                  <w:rFonts w:ascii="Tahoma" w:hAnsi="Tahoma" w:cs="Tahoma"/>
                  <w:bCs/>
                  <w:noProof/>
                  <w:color w:val="000000"/>
                  <w:sz w:val="16"/>
                  <w:szCs w:val="16"/>
                  <w:lang w:val="pt-BR"/>
                </w:rPr>
                <w:delText>nº</w:delText>
              </w:r>
            </w:del>
            <w:ins w:id="552" w:author="Autor" w:date="2014-12-19T17:28:00Z">
              <w:r w:rsidRPr="00FC6E56">
                <w:rPr>
                  <w:rFonts w:ascii="Tahoma" w:hAnsi="Tahoma" w:cs="Tahoma"/>
                  <w:bCs/>
                  <w:noProof/>
                  <w:color w:val="000000"/>
                  <w:sz w:val="16"/>
                  <w:szCs w:val="16"/>
                  <w:lang w:val="pt-BR"/>
                </w:rPr>
                <w:t>n.º</w:t>
              </w:r>
            </w:ins>
            <w:r w:rsidRPr="00FC6E56">
              <w:rPr>
                <w:rFonts w:ascii="Tahoma" w:hAnsi="Tahoma" w:cs="Tahoma"/>
                <w:bCs/>
                <w:noProof/>
                <w:color w:val="000000"/>
                <w:sz w:val="16"/>
                <w:szCs w:val="16"/>
                <w:lang w:val="pt-BR"/>
              </w:rPr>
              <w:t> 803</w:t>
            </w:r>
            <w:ins w:id="553" w:author="Autor" w:date="2014-12-19T17:28:00Z">
              <w:r w:rsidRPr="00FC6E56">
                <w:rPr>
                  <w:rFonts w:ascii="Tahoma" w:hAnsi="Tahoma" w:cs="Tahoma"/>
                  <w:bCs/>
                  <w:noProof/>
                  <w:color w:val="000000"/>
                  <w:sz w:val="16"/>
                  <w:szCs w:val="16"/>
                  <w:lang w:val="pt-BR"/>
                </w:rPr>
                <w:t xml:space="preserve"> – Bairro de Lourdes</w:t>
              </w:r>
            </w:ins>
          </w:p>
        </w:tc>
      </w:tr>
      <w:tr w:rsidR="00FC6E56" w:rsidRPr="00FC6E56" w14:paraId="32CB2C8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0844B0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E3FC713"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Sala 102 </w:t>
            </w:r>
          </w:p>
        </w:tc>
        <w:tc>
          <w:tcPr>
            <w:tcW w:w="1338" w:type="dxa"/>
            <w:gridSpan w:val="4"/>
            <w:tcBorders>
              <w:top w:val="single" w:sz="4" w:space="0" w:color="auto"/>
              <w:left w:val="single" w:sz="4" w:space="0" w:color="auto"/>
              <w:bottom w:val="single" w:sz="4" w:space="0" w:color="auto"/>
              <w:right w:val="single" w:sz="4" w:space="0" w:color="auto"/>
            </w:tcBorders>
          </w:tcPr>
          <w:p w14:paraId="4FC51B30"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7B0E0D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7AF9C1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703BFF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5E988D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B331C23"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30.170-011</w:t>
            </w:r>
          </w:p>
        </w:tc>
      </w:tr>
      <w:tr w:rsidR="00FC6E56" w:rsidRPr="00FC6E56" w14:paraId="6EB16F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7716C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9EE5B4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0DF14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286792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2FAF5F"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30/09/2013,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Unidade 102 do Ed. Labor na Av. Bias Fortes, 804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633B63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691AF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E17584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77FC4F" w14:textId="65625BA4"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21.000,00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vinte e um mil reais</w:t>
            </w:r>
            <w:r w:rsidRPr="00FC6E56">
              <w:rPr>
                <w:rFonts w:ascii="Tahoma" w:hAnsi="Tahoma" w:cs="Tahoma"/>
                <w:color w:val="000000"/>
                <w:sz w:val="16"/>
                <w:szCs w:val="16"/>
                <w:lang w:val="pt-BR"/>
              </w:rPr>
              <w:t xml:space="preserve">), em </w:t>
            </w:r>
            <w:del w:id="554" w:author="Autor" w:date="2014-12-19T17:28:00Z">
              <w:r w:rsidR="004309D7" w:rsidRPr="00933436">
                <w:rPr>
                  <w:rFonts w:ascii="Tahoma" w:hAnsi="Tahoma" w:cs="Tahoma"/>
                  <w:bCs/>
                  <w:color w:val="000000"/>
                  <w:sz w:val="16"/>
                  <w:szCs w:val="16"/>
                  <w:lang w:val="pt-BR"/>
                </w:rPr>
                <w:delText>17</w:delText>
              </w:r>
            </w:del>
            <w:ins w:id="55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C82E2A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A1DC0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8ABD8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3D8F3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3A7579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90C37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nº 803, objeto da matrícula nº 45540 do 1º Registro de Imóveis da Cidade de Belo Horizonte, Minas Gerais.</w:t>
            </w:r>
          </w:p>
        </w:tc>
      </w:tr>
      <w:tr w:rsidR="00FC6E56" w:rsidRPr="00FC6E56" w14:paraId="637B162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D9027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14086A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59CA32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40CB8D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71B190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01/10/2013 a 30/09/2015.</w:t>
            </w:r>
          </w:p>
        </w:tc>
      </w:tr>
      <w:tr w:rsidR="00FC6E56" w:rsidRPr="000276CB" w14:paraId="2D61FE4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52BAEDD"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37E027C2" w14:textId="09628364"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21.000,00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vinte e um mil reais</w:t>
            </w:r>
            <w:r w:rsidRPr="00FC6E56">
              <w:rPr>
                <w:rFonts w:ascii="Tahoma" w:hAnsi="Tahoma" w:cs="Tahoma"/>
                <w:color w:val="000000"/>
                <w:sz w:val="16"/>
                <w:szCs w:val="16"/>
                <w:lang w:val="pt-BR"/>
              </w:rPr>
              <w:t xml:space="preserve">) em </w:t>
            </w:r>
            <w:del w:id="556" w:author="Autor" w:date="2014-12-19T17:28:00Z">
              <w:r w:rsidR="004309D7" w:rsidRPr="00933436">
                <w:rPr>
                  <w:rFonts w:ascii="Tahoma" w:hAnsi="Tahoma" w:cs="Tahoma"/>
                  <w:bCs/>
                  <w:color w:val="000000"/>
                  <w:sz w:val="16"/>
                  <w:szCs w:val="16"/>
                  <w:lang w:val="pt-BR"/>
                </w:rPr>
                <w:delText>17</w:delText>
              </w:r>
            </w:del>
            <w:ins w:id="55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181547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3653B4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DA080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10 (dez) parcelas mensais e sucessivas,</w:t>
            </w:r>
            <w:ins w:id="55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R$2.100,00 (dois mil e cem reais) sendo que esse valor será reajustado conforme item 7.4 abaixo.</w:t>
            </w:r>
          </w:p>
        </w:tc>
      </w:tr>
      <w:tr w:rsidR="00FC6E56" w:rsidRPr="00FC6E56" w14:paraId="3DE83F5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991F1B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EF37BF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31E8E4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1D31A2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A9EA4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2015</w:t>
            </w:r>
          </w:p>
        </w:tc>
      </w:tr>
      <w:tr w:rsidR="00FC6E56" w:rsidRPr="000276CB" w14:paraId="60E7530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6441E5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1E4BE6F0"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14026E4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56975E9"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59DD25DD"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C4E1960" w14:textId="77777777" w:rsidR="00FC6E56" w:rsidRPr="00FC6E56" w:rsidRDefault="00FC6E56" w:rsidP="00FC6E56">
      <w:pPr>
        <w:widowControl/>
        <w:rPr>
          <w:rFonts w:ascii="Tahoma" w:eastAsia="Times New Roman" w:hAnsi="Tahoma" w:cs="Tahoma"/>
          <w:sz w:val="16"/>
          <w:szCs w:val="16"/>
          <w:lang w:val="pt-BR" w:eastAsia="pt-BR"/>
        </w:rPr>
      </w:pPr>
    </w:p>
    <w:p w14:paraId="1B30417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FB1171A"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254BE73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6BF20E48"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01AD02D" w14:textId="23573A85"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559" w:author="Autor" w:date="2014-12-19T17:28:00Z">
              <w:r w:rsidR="004309D7" w:rsidRPr="00933436">
                <w:rPr>
                  <w:rFonts w:ascii="Tahoma" w:hAnsi="Tahoma" w:cs="Tahoma"/>
                  <w:bCs/>
                  <w:color w:val="000000"/>
                  <w:sz w:val="16"/>
                  <w:szCs w:val="16"/>
                  <w:lang w:val="pt-BR"/>
                </w:rPr>
                <w:delText>17</w:delText>
              </w:r>
            </w:del>
            <w:ins w:id="56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CE946E0"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7D0289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77B23B7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BA1164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DE19DC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033</w:t>
            </w:r>
          </w:p>
        </w:tc>
        <w:tc>
          <w:tcPr>
            <w:tcW w:w="2767" w:type="dxa"/>
            <w:gridSpan w:val="5"/>
            <w:tcBorders>
              <w:top w:val="single" w:sz="4" w:space="0" w:color="auto"/>
              <w:left w:val="single" w:sz="4" w:space="0" w:color="auto"/>
              <w:bottom w:val="single" w:sz="4" w:space="0" w:color="auto"/>
              <w:right w:val="single" w:sz="4" w:space="0" w:color="auto"/>
            </w:tcBorders>
          </w:tcPr>
          <w:p w14:paraId="136DD2C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73BD1B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5C957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50E0B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398C5F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37112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260D93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EEE68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C39843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E2FE0F"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209EC1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5928BC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3149FF3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1B25C0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280A10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BAE5D6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B41829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B3CD7B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82C6C0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B3965F8"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409A69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0EC885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D00E7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3B01F1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B2E96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A5EA50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A531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61"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5AD394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BED323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5ADA819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7C5BC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4E7BBA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BAB627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8EC4CF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2C505C6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1F553E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5BA17EA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D8447B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6C05E7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CF6034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87CF6B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16530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FBE78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11678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64BC4CA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1BA60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6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Teledata Informações e Tecnologia S.A.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46FA8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D4954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28.707.834/0001-50</w:t>
            </w:r>
          </w:p>
        </w:tc>
      </w:tr>
      <w:tr w:rsidR="00FC6E56" w:rsidRPr="000276CB" w14:paraId="56D5686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8CCE5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Senador Alencar, </w:t>
            </w:r>
            <w:ins w:id="563"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109</w:t>
            </w:r>
            <w:ins w:id="564" w:author="Autor" w:date="2014-12-19T17:28:00Z">
              <w:r w:rsidRPr="00FC6E56">
                <w:rPr>
                  <w:rFonts w:ascii="Tahoma" w:hAnsi="Tahoma" w:cs="Tahoma"/>
                  <w:bCs/>
                  <w:noProof/>
                  <w:color w:val="000000"/>
                  <w:sz w:val="16"/>
                  <w:szCs w:val="16"/>
                  <w:lang w:val="pt-BR"/>
                </w:rPr>
                <w:t xml:space="preserve"> – São Cristóvão</w:t>
              </w:r>
            </w:ins>
          </w:p>
        </w:tc>
      </w:tr>
      <w:tr w:rsidR="00FC6E56" w:rsidRPr="00FC6E56" w14:paraId="3253B5B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4130E1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A112814"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N/A </w:t>
            </w:r>
          </w:p>
        </w:tc>
        <w:tc>
          <w:tcPr>
            <w:tcW w:w="1338" w:type="dxa"/>
            <w:gridSpan w:val="4"/>
            <w:tcBorders>
              <w:top w:val="single" w:sz="4" w:space="0" w:color="auto"/>
              <w:left w:val="single" w:sz="4" w:space="0" w:color="auto"/>
              <w:bottom w:val="single" w:sz="4" w:space="0" w:color="auto"/>
              <w:right w:val="single" w:sz="4" w:space="0" w:color="auto"/>
            </w:tcBorders>
          </w:tcPr>
          <w:p w14:paraId="7F3B7448"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6E8F97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2B67E0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E0DB6C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F2A8B4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E2EBEA0"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20.921-430</w:t>
            </w:r>
          </w:p>
        </w:tc>
      </w:tr>
      <w:tr w:rsidR="00FC6E56" w:rsidRPr="00FC6E56" w14:paraId="36BED7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6E68F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DC473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266D34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1533B69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99A3F6"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01/10/2010,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3º andar do Ed. Labor na Av. Bias Fortes, 805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74EBCA9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F158E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783BF1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C8D443" w14:textId="646CB3B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265.503,94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sessenta e cinco mil, quinhentos e três reais e noventa e quatro centavos</w:t>
            </w:r>
            <w:r w:rsidRPr="00FC6E56">
              <w:rPr>
                <w:rFonts w:ascii="Tahoma" w:hAnsi="Tahoma" w:cs="Tahoma"/>
                <w:color w:val="000000"/>
                <w:sz w:val="16"/>
                <w:szCs w:val="16"/>
                <w:lang w:val="pt-BR"/>
              </w:rPr>
              <w:t xml:space="preserve">), em </w:t>
            </w:r>
            <w:del w:id="565" w:author="Autor" w:date="2014-12-19T17:28:00Z">
              <w:r w:rsidR="004309D7" w:rsidRPr="00933436">
                <w:rPr>
                  <w:rFonts w:ascii="Tahoma" w:hAnsi="Tahoma" w:cs="Tahoma"/>
                  <w:bCs/>
                  <w:color w:val="000000"/>
                  <w:sz w:val="16"/>
                  <w:szCs w:val="16"/>
                  <w:lang w:val="pt-BR"/>
                </w:rPr>
                <w:delText>17</w:delText>
              </w:r>
            </w:del>
            <w:ins w:id="56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067230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447C54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E6F2BD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B8C52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1166ED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F1174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0979A87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4A6C72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D32307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CC7F5F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B4073F0"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2AC731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01/10/2010 a 30/09/2018.</w:t>
            </w:r>
          </w:p>
        </w:tc>
      </w:tr>
      <w:tr w:rsidR="00FC6E56" w:rsidRPr="000276CB" w14:paraId="39087C8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E342946"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522037C6" w14:textId="3937648C"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265.503,94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sessenta e cinco mil, quinhentos e três reais e noventa e quatro centavos</w:t>
            </w:r>
            <w:r w:rsidRPr="00FC6E56">
              <w:rPr>
                <w:rFonts w:ascii="Tahoma" w:hAnsi="Tahoma" w:cs="Tahoma"/>
                <w:color w:val="000000"/>
                <w:sz w:val="16"/>
                <w:szCs w:val="16"/>
                <w:lang w:val="pt-BR"/>
              </w:rPr>
              <w:t xml:space="preserve">) em </w:t>
            </w:r>
            <w:del w:id="567" w:author="Autor" w:date="2014-12-19T17:28:00Z">
              <w:r w:rsidR="004309D7" w:rsidRPr="00933436">
                <w:rPr>
                  <w:rFonts w:ascii="Tahoma" w:hAnsi="Tahoma" w:cs="Tahoma"/>
                  <w:bCs/>
                  <w:color w:val="000000"/>
                  <w:sz w:val="16"/>
                  <w:szCs w:val="16"/>
                  <w:lang w:val="pt-BR"/>
                </w:rPr>
                <w:delText>17</w:delText>
              </w:r>
            </w:del>
            <w:ins w:id="568"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A52CBE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9CFE9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42E084C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47 (quarenta e sete) parcelas mensais e sucessivas,</w:t>
            </w:r>
            <w:ins w:id="569"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R$ 5.649,02 (cinco mil, seiscentos e quarenta e nove reais e dois centavos) sendo que esse valor será reajustado conforme item 7.4 abaixo.</w:t>
            </w:r>
          </w:p>
        </w:tc>
      </w:tr>
      <w:tr w:rsidR="00FC6E56" w:rsidRPr="00FC6E56" w14:paraId="2101E2A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64BE8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4ECF1B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1100A5C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6207F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2BD7CDD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2018</w:t>
            </w:r>
          </w:p>
        </w:tc>
      </w:tr>
      <w:tr w:rsidR="00FC6E56" w:rsidRPr="000276CB" w14:paraId="11EB2AE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E4494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0DC63BE"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C83F1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5DA4A5F"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263DF8D"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CC813BB" w14:textId="77777777" w:rsidR="00FC6E56" w:rsidRPr="00FC6E56" w:rsidRDefault="00FC6E56" w:rsidP="00FC6E56">
      <w:pPr>
        <w:widowControl/>
        <w:rPr>
          <w:rFonts w:ascii="Tahoma" w:eastAsia="Times New Roman" w:hAnsi="Tahoma" w:cs="Tahoma"/>
          <w:sz w:val="16"/>
          <w:szCs w:val="16"/>
          <w:lang w:val="pt-BR" w:eastAsia="pt-BR"/>
        </w:rPr>
      </w:pPr>
    </w:p>
    <w:p w14:paraId="42A9B264"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CC482FA"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32D8EC8"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5CB4A1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62E59651" w14:textId="1D192C5F"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570" w:author="Autor" w:date="2014-12-19T17:28:00Z">
              <w:r w:rsidR="004309D7" w:rsidRPr="00933436">
                <w:rPr>
                  <w:rFonts w:ascii="Tahoma" w:hAnsi="Tahoma" w:cs="Tahoma"/>
                  <w:bCs/>
                  <w:color w:val="000000"/>
                  <w:sz w:val="16"/>
                  <w:szCs w:val="16"/>
                  <w:lang w:val="pt-BR"/>
                </w:rPr>
                <w:delText>17</w:delText>
              </w:r>
            </w:del>
            <w:ins w:id="571"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9DFFB43"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9E1680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176142D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94D171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D7B3B38"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034</w:t>
            </w:r>
          </w:p>
        </w:tc>
        <w:tc>
          <w:tcPr>
            <w:tcW w:w="2767" w:type="dxa"/>
            <w:gridSpan w:val="5"/>
            <w:tcBorders>
              <w:top w:val="single" w:sz="4" w:space="0" w:color="auto"/>
              <w:left w:val="single" w:sz="4" w:space="0" w:color="auto"/>
              <w:bottom w:val="single" w:sz="4" w:space="0" w:color="auto"/>
              <w:right w:val="single" w:sz="4" w:space="0" w:color="auto"/>
            </w:tcBorders>
          </w:tcPr>
          <w:p w14:paraId="2B9BD53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44EB0C4"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59482A5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B70BB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DD7373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8C34E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8405BF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6E585B"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AC065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14384B"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C8422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10E09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4BE240B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4300E1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2995F5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00EBAED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C9EB8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00E98A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B02652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5EE7A81"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8DE86B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3476F5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D9957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82A342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871B2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0D411C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1FE65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72"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D32930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BA39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E5778A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3E6FE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14321C5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CBBD3E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CBCA10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1B7A632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13AD8A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996B12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516CBE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0699599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40F260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BD943A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1768BA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8C2090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05A61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22CF0C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E0A2B6"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73"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MCA Serviços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6C87F2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C127E6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09.493.533/0001-27</w:t>
            </w:r>
          </w:p>
        </w:tc>
      </w:tr>
      <w:tr w:rsidR="00FC6E56" w:rsidRPr="000276CB" w14:paraId="544AC19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6B7A97" w14:textId="69C8065C"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Avenida Bias Fortes, </w:t>
            </w:r>
            <w:del w:id="574" w:author="Autor" w:date="2014-12-19T17:28:00Z">
              <w:r w:rsidR="004309D7" w:rsidRPr="00933436">
                <w:rPr>
                  <w:rFonts w:ascii="Tahoma" w:hAnsi="Tahoma" w:cs="Tahoma"/>
                  <w:bCs/>
                  <w:noProof/>
                  <w:color w:val="000000"/>
                  <w:sz w:val="16"/>
                  <w:szCs w:val="16"/>
                  <w:lang w:val="pt-BR"/>
                </w:rPr>
                <w:delText>nº</w:delText>
              </w:r>
            </w:del>
            <w:ins w:id="575" w:author="Autor" w:date="2014-12-19T17:28:00Z">
              <w:r w:rsidRPr="00FC6E56">
                <w:rPr>
                  <w:rFonts w:ascii="Tahoma" w:hAnsi="Tahoma" w:cs="Tahoma"/>
                  <w:bCs/>
                  <w:noProof/>
                  <w:color w:val="000000"/>
                  <w:sz w:val="16"/>
                  <w:szCs w:val="16"/>
                  <w:lang w:val="pt-BR"/>
                </w:rPr>
                <w:t>n.º</w:t>
              </w:r>
            </w:ins>
            <w:r w:rsidRPr="00FC6E56">
              <w:rPr>
                <w:rFonts w:ascii="Tahoma" w:hAnsi="Tahoma" w:cs="Tahoma"/>
                <w:bCs/>
                <w:noProof/>
                <w:color w:val="000000"/>
                <w:sz w:val="16"/>
                <w:szCs w:val="16"/>
                <w:lang w:val="pt-BR"/>
              </w:rPr>
              <w:t> 803</w:t>
            </w:r>
          </w:p>
        </w:tc>
      </w:tr>
      <w:tr w:rsidR="00FC6E56" w:rsidRPr="00FC6E56" w14:paraId="7841C13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2F22D7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FC776D1"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Sala 402 </w:t>
            </w:r>
          </w:p>
        </w:tc>
        <w:tc>
          <w:tcPr>
            <w:tcW w:w="1338" w:type="dxa"/>
            <w:gridSpan w:val="4"/>
            <w:tcBorders>
              <w:top w:val="single" w:sz="4" w:space="0" w:color="auto"/>
              <w:left w:val="single" w:sz="4" w:space="0" w:color="auto"/>
              <w:bottom w:val="single" w:sz="4" w:space="0" w:color="auto"/>
              <w:right w:val="single" w:sz="4" w:space="0" w:color="auto"/>
            </w:tcBorders>
          </w:tcPr>
          <w:p w14:paraId="1225ED12"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404876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CCB7FA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5EC8EC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F2DED6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FF8D64B"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30.170-011</w:t>
            </w:r>
          </w:p>
        </w:tc>
      </w:tr>
      <w:tr w:rsidR="00FC6E56" w:rsidRPr="00FC6E56" w14:paraId="1E5C7C3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9EC0F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A5698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156F2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1F6A5D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2F705F"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01/01/2013, </w:t>
            </w:r>
            <w:r w:rsidRPr="00FC6E56">
              <w:rPr>
                <w:rFonts w:ascii="Tahoma" w:hAnsi="Tahoma" w:cs="Tahoma"/>
                <w:color w:val="000000"/>
                <w:sz w:val="16"/>
                <w:szCs w:val="16"/>
                <w:lang w:val="pt-BR"/>
              </w:rPr>
              <w:t>por meio do qual a Emitente locou a Sala</w:t>
            </w:r>
            <w:r w:rsidRPr="00FC6E56">
              <w:rPr>
                <w:rFonts w:ascii="Tahoma" w:hAnsi="Tahoma" w:cs="Tahoma"/>
                <w:bCs/>
                <w:color w:val="000000"/>
                <w:sz w:val="16"/>
                <w:szCs w:val="16"/>
                <w:lang w:val="pt-BR"/>
              </w:rPr>
              <w:t xml:space="preserve"> 402 do Ed. Labor na Av. Bias Fortes, 804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CCD36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44B47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02D560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C3735C" w14:textId="39A8ED0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108.682,00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oito mil, seiscentos e oitenta e dois reais</w:t>
            </w:r>
            <w:r w:rsidRPr="00FC6E56">
              <w:rPr>
                <w:rFonts w:ascii="Tahoma" w:hAnsi="Tahoma" w:cs="Tahoma"/>
                <w:color w:val="000000"/>
                <w:sz w:val="16"/>
                <w:szCs w:val="16"/>
                <w:lang w:val="pt-BR"/>
              </w:rPr>
              <w:t xml:space="preserve">), em </w:t>
            </w:r>
            <w:del w:id="576" w:author="Autor" w:date="2014-12-19T17:28:00Z">
              <w:r w:rsidR="004309D7" w:rsidRPr="00933436">
                <w:rPr>
                  <w:rFonts w:ascii="Tahoma" w:hAnsi="Tahoma" w:cs="Tahoma"/>
                  <w:bCs/>
                  <w:color w:val="000000"/>
                  <w:sz w:val="16"/>
                  <w:szCs w:val="16"/>
                  <w:lang w:val="pt-BR"/>
                </w:rPr>
                <w:delText>17</w:delText>
              </w:r>
            </w:del>
            <w:ins w:id="57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9A9C4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64A40E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F65DE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D1102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4F852F1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1FF84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35F8C0E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36C30B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2896A30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CEAC44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30DE9DD"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67D18BBD"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01/01/2013 a 31/12/2016.</w:t>
            </w:r>
          </w:p>
        </w:tc>
      </w:tr>
      <w:tr w:rsidR="00FC6E56" w:rsidRPr="000276CB" w14:paraId="6AED281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579945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43D9E43" w14:textId="209B3909"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108.682,00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oito mil, seiscentos e oitenta e dois reais</w:t>
            </w:r>
            <w:r w:rsidRPr="00FC6E56">
              <w:rPr>
                <w:rFonts w:ascii="Tahoma" w:hAnsi="Tahoma" w:cs="Tahoma"/>
                <w:color w:val="000000"/>
                <w:sz w:val="16"/>
                <w:szCs w:val="16"/>
                <w:lang w:val="pt-BR"/>
              </w:rPr>
              <w:t xml:space="preserve">) em </w:t>
            </w:r>
            <w:del w:id="578" w:author="Autor" w:date="2014-12-19T17:28:00Z">
              <w:r w:rsidR="004309D7" w:rsidRPr="00933436">
                <w:rPr>
                  <w:rFonts w:ascii="Tahoma" w:hAnsi="Tahoma" w:cs="Tahoma"/>
                  <w:bCs/>
                  <w:color w:val="000000"/>
                  <w:sz w:val="16"/>
                  <w:szCs w:val="16"/>
                  <w:lang w:val="pt-BR"/>
                </w:rPr>
                <w:delText>17</w:delText>
              </w:r>
            </w:del>
            <w:ins w:id="57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E0DF21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727B33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9138C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25 (cinte e cinco) parcelas mensais e sucessivas,</w:t>
            </w:r>
            <w:ins w:id="580"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R$ 4.347,28 (quatro mil, trezentos e quarenta e sete reais e vinte e oito centavos) sendo que esse valor será reajustado conforme item 7.4 abaixo.</w:t>
            </w:r>
          </w:p>
        </w:tc>
      </w:tr>
      <w:tr w:rsidR="00FC6E56" w:rsidRPr="00FC6E56" w14:paraId="5FE9F7D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80E014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0C52CF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7E81DB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DD5601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DD38D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dezembro de 2016</w:t>
            </w:r>
          </w:p>
        </w:tc>
      </w:tr>
      <w:tr w:rsidR="00FC6E56" w:rsidRPr="000276CB" w14:paraId="20DEA9F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ECA15B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9AF9B1E"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D4A905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92C0B74"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49C031FD"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60918811" w14:textId="77777777" w:rsidR="00FC6E56" w:rsidRPr="00FC6E56" w:rsidRDefault="00FC6E56" w:rsidP="00FC6E56">
      <w:pPr>
        <w:widowControl/>
        <w:rPr>
          <w:rFonts w:ascii="Tahoma" w:eastAsia="Times New Roman" w:hAnsi="Tahoma" w:cs="Tahoma"/>
          <w:sz w:val="16"/>
          <w:szCs w:val="16"/>
          <w:lang w:val="pt-BR" w:eastAsia="pt-BR"/>
        </w:rPr>
      </w:pPr>
    </w:p>
    <w:p w14:paraId="4A1DE23F"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40B32177"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77D5E3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1F93F07F"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097DF881" w14:textId="7DE7C6E9"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581" w:author="Autor" w:date="2014-12-19T17:28:00Z">
              <w:r w:rsidR="004309D7" w:rsidRPr="00933436">
                <w:rPr>
                  <w:rFonts w:ascii="Tahoma" w:hAnsi="Tahoma" w:cs="Tahoma"/>
                  <w:bCs/>
                  <w:color w:val="000000"/>
                  <w:sz w:val="16"/>
                  <w:szCs w:val="16"/>
                  <w:lang w:val="pt-BR"/>
                </w:rPr>
                <w:delText>17</w:delText>
              </w:r>
            </w:del>
            <w:ins w:id="582"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C94A32C"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317995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B62608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81E885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46615543"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035</w:t>
            </w:r>
          </w:p>
        </w:tc>
        <w:tc>
          <w:tcPr>
            <w:tcW w:w="2767" w:type="dxa"/>
            <w:gridSpan w:val="5"/>
            <w:tcBorders>
              <w:top w:val="single" w:sz="4" w:space="0" w:color="auto"/>
              <w:left w:val="single" w:sz="4" w:space="0" w:color="auto"/>
              <w:bottom w:val="single" w:sz="4" w:space="0" w:color="auto"/>
              <w:right w:val="single" w:sz="4" w:space="0" w:color="auto"/>
            </w:tcBorders>
          </w:tcPr>
          <w:p w14:paraId="1F10B54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5F07E2CC"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BE8710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449A82"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06568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44E08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351996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74C25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4F0749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777D1B"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A8150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9AB0E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ED97CE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E03D6D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45641D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7C28840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95D35B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7E18F9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34F120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B72DBB9"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06431D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71242C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992AF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192891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98F8E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75F3A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A328C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83"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D3186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B4D3D3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D66941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FF24C5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6A31BE4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34C404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F4B8CC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2065BBF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9E7BEC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A8DC06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B1B754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770002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EC3020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D10DE3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5D8DA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C4F58F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28EE6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1D3CCF7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13AF66"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84"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Dominio Sistemas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2F6F7B6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EF17C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02.825.945/0001-78</w:t>
            </w:r>
          </w:p>
        </w:tc>
      </w:tr>
      <w:tr w:rsidR="00FC6E56" w:rsidRPr="000276CB" w14:paraId="6772D2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2DD863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Avenida Centenário, </w:t>
            </w:r>
            <w:ins w:id="585"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7405</w:t>
            </w:r>
            <w:ins w:id="586" w:author="Autor" w:date="2014-12-19T17:28:00Z">
              <w:r w:rsidRPr="00FC6E56">
                <w:rPr>
                  <w:rFonts w:ascii="Tahoma" w:hAnsi="Tahoma" w:cs="Tahoma"/>
                  <w:bCs/>
                  <w:noProof/>
                  <w:color w:val="000000"/>
                  <w:sz w:val="16"/>
                  <w:szCs w:val="16"/>
                  <w:lang w:val="pt-BR"/>
                </w:rPr>
                <w:t xml:space="preserve"> – Bairro Nossa Senhora de Salete</w:t>
              </w:r>
            </w:ins>
          </w:p>
        </w:tc>
      </w:tr>
      <w:tr w:rsidR="00FC6E56" w:rsidRPr="00374BAB" w14:paraId="13D052A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B01A51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927D04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N/A </w:t>
            </w:r>
          </w:p>
        </w:tc>
        <w:tc>
          <w:tcPr>
            <w:tcW w:w="1338" w:type="dxa"/>
            <w:gridSpan w:val="4"/>
            <w:tcBorders>
              <w:top w:val="single" w:sz="4" w:space="0" w:color="auto"/>
              <w:left w:val="single" w:sz="4" w:space="0" w:color="auto"/>
              <w:bottom w:val="single" w:sz="4" w:space="0" w:color="auto"/>
              <w:right w:val="single" w:sz="4" w:space="0" w:color="auto"/>
            </w:tcBorders>
          </w:tcPr>
          <w:p w14:paraId="176E1AF9"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60D7A8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Criciúma</w:t>
            </w:r>
          </w:p>
        </w:tc>
        <w:tc>
          <w:tcPr>
            <w:tcW w:w="709" w:type="dxa"/>
            <w:tcBorders>
              <w:top w:val="single" w:sz="4" w:space="0" w:color="auto"/>
              <w:left w:val="single" w:sz="4" w:space="0" w:color="auto"/>
              <w:bottom w:val="single" w:sz="4" w:space="0" w:color="auto"/>
              <w:right w:val="single" w:sz="4" w:space="0" w:color="auto"/>
            </w:tcBorders>
          </w:tcPr>
          <w:p w14:paraId="7E217B9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58FD3E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SC</w:t>
            </w:r>
          </w:p>
        </w:tc>
        <w:tc>
          <w:tcPr>
            <w:tcW w:w="709" w:type="dxa"/>
            <w:gridSpan w:val="2"/>
            <w:tcBorders>
              <w:top w:val="single" w:sz="4" w:space="0" w:color="auto"/>
              <w:left w:val="single" w:sz="4" w:space="0" w:color="auto"/>
              <w:bottom w:val="single" w:sz="4" w:space="0" w:color="auto"/>
              <w:right w:val="single" w:sz="4" w:space="0" w:color="auto"/>
            </w:tcBorders>
          </w:tcPr>
          <w:p w14:paraId="59C23D9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0BC15B18" w14:textId="3FC6E523" w:rsidR="00FC6E56" w:rsidRPr="00FC6E56" w:rsidRDefault="00F96E6D" w:rsidP="00FC6E56">
            <w:pPr>
              <w:spacing w:before="20" w:after="20"/>
              <w:ind w:firstLine="120"/>
              <w:jc w:val="both"/>
              <w:rPr>
                <w:rFonts w:ascii="Tahoma" w:hAnsi="Tahoma" w:cs="Tahoma"/>
                <w:bCs/>
                <w:noProof/>
                <w:color w:val="000000"/>
                <w:sz w:val="16"/>
                <w:szCs w:val="16"/>
                <w:lang w:val="pt-BR"/>
              </w:rPr>
            </w:pPr>
            <w:del w:id="587" w:author="Autor" w:date="2014-12-19T17:28:00Z">
              <w:r>
                <w:rPr>
                  <w:rFonts w:ascii="Tahoma" w:hAnsi="Tahoma" w:cs="Tahoma"/>
                  <w:bCs/>
                  <w:noProof/>
                  <w:color w:val="000000"/>
                  <w:sz w:val="16"/>
                  <w:szCs w:val="16"/>
                  <w:lang w:val="pt-BR"/>
                </w:rPr>
                <w:delText>[Nota OT: Falta CEP no Contrato]</w:delText>
              </w:r>
            </w:del>
            <w:ins w:id="588" w:author="Autor" w:date="2014-12-19T17:28:00Z">
              <w:r w:rsidR="00AE65A2">
                <w:rPr>
                  <w:rFonts w:ascii="Tahoma" w:hAnsi="Tahoma" w:cs="Tahoma"/>
                  <w:bCs/>
                  <w:noProof/>
                  <w:color w:val="000000"/>
                  <w:sz w:val="16"/>
                  <w:szCs w:val="16"/>
                  <w:lang w:val="pt-BR"/>
                </w:rPr>
                <w:t>88.813-325</w:t>
              </w:r>
            </w:ins>
          </w:p>
        </w:tc>
      </w:tr>
      <w:tr w:rsidR="00FC6E56" w:rsidRPr="00374BAB" w14:paraId="20B2E99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FFAD9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DBFF8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B85C7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F00FE8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AB4EF6"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01/10/2013,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Unidade 302 do Ed. Labor na Av. Bias Fortes, 803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A09F9E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31154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327E658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C57DF9" w14:textId="4C51395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277.442,78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setenta e sete mil, quatrocentos e quarenta e dois reais e setenta e oito centavos</w:t>
            </w:r>
            <w:r w:rsidRPr="00FC6E56">
              <w:rPr>
                <w:rFonts w:ascii="Tahoma" w:hAnsi="Tahoma" w:cs="Tahoma"/>
                <w:color w:val="000000"/>
                <w:sz w:val="16"/>
                <w:szCs w:val="16"/>
                <w:lang w:val="pt-BR"/>
              </w:rPr>
              <w:t xml:space="preserve">), em </w:t>
            </w:r>
            <w:del w:id="589" w:author="Autor" w:date="2014-12-19T17:28:00Z">
              <w:r w:rsidR="004309D7" w:rsidRPr="00933436">
                <w:rPr>
                  <w:rFonts w:ascii="Tahoma" w:hAnsi="Tahoma" w:cs="Tahoma"/>
                  <w:bCs/>
                  <w:color w:val="000000"/>
                  <w:sz w:val="16"/>
                  <w:szCs w:val="16"/>
                  <w:lang w:val="pt-BR"/>
                </w:rPr>
                <w:delText>17</w:delText>
              </w:r>
            </w:del>
            <w:ins w:id="59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D9A945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094B4D"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48C1D4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3A103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45D28C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4C728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210C5A5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95CFEA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FA110C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765680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1F16A41"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55862C7C"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01/10/2012 a 30/09/2019.</w:t>
            </w:r>
          </w:p>
        </w:tc>
      </w:tr>
      <w:tr w:rsidR="00FC6E56" w:rsidRPr="000276CB" w14:paraId="466EC25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8551D0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64485842" w14:textId="6312BA31"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277.442,78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setenta e sete mil, quatrocentos e quarenta e dois reais e setenta e oito centavos</w:t>
            </w:r>
            <w:r w:rsidRPr="00FC6E56">
              <w:rPr>
                <w:rFonts w:ascii="Tahoma" w:hAnsi="Tahoma" w:cs="Tahoma"/>
                <w:color w:val="000000"/>
                <w:sz w:val="16"/>
                <w:szCs w:val="16"/>
                <w:lang w:val="pt-BR"/>
              </w:rPr>
              <w:t xml:space="preserve">) em </w:t>
            </w:r>
            <w:del w:id="591" w:author="Autor" w:date="2014-12-19T17:28:00Z">
              <w:r w:rsidR="004309D7" w:rsidRPr="00933436">
                <w:rPr>
                  <w:rFonts w:ascii="Tahoma" w:hAnsi="Tahoma" w:cs="Tahoma"/>
                  <w:bCs/>
                  <w:color w:val="000000"/>
                  <w:sz w:val="16"/>
                  <w:szCs w:val="16"/>
                  <w:lang w:val="pt-BR"/>
                </w:rPr>
                <w:delText>17</w:delText>
              </w:r>
            </w:del>
            <w:ins w:id="59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26D628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221EF0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ADAAEB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59 (cinquenta e nove) parcelas mensais e sucessivas,</w:t>
            </w:r>
            <w:ins w:id="593"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R$ 4.702,42 (quatro mil, setecentos e dois reais e quarenta e dois centavos) sendo que esse valor será reajustado conforme item 7.4 abaixo.</w:t>
            </w:r>
          </w:p>
        </w:tc>
      </w:tr>
      <w:tr w:rsidR="00FC6E56" w:rsidRPr="00FC6E56" w14:paraId="4C7B0A7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96A53F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F2368D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5CC2C55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74CDD0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4AC7598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2019</w:t>
            </w:r>
          </w:p>
        </w:tc>
      </w:tr>
      <w:tr w:rsidR="00FC6E56" w:rsidRPr="000276CB" w14:paraId="20F2649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71A96D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121A95D2"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5397BE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E09E3C1"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C730FFF"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9535E0F" w14:textId="77777777" w:rsidR="00FC6E56" w:rsidRPr="00FC6E56" w:rsidRDefault="00FC6E56" w:rsidP="00FC6E56">
      <w:pPr>
        <w:widowControl/>
        <w:rPr>
          <w:rFonts w:ascii="Tahoma" w:eastAsia="Times New Roman" w:hAnsi="Tahoma" w:cs="Tahoma"/>
          <w:sz w:val="16"/>
          <w:szCs w:val="16"/>
          <w:lang w:val="pt-BR" w:eastAsia="pt-BR"/>
        </w:rPr>
      </w:pPr>
    </w:p>
    <w:p w14:paraId="2E4C12B5"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0762F90"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776788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56F9C308"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6BBDF66" w14:textId="607DCAFB"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594" w:author="Autor" w:date="2014-12-19T17:28:00Z">
              <w:r w:rsidR="004309D7" w:rsidRPr="00933436">
                <w:rPr>
                  <w:rFonts w:ascii="Tahoma" w:hAnsi="Tahoma" w:cs="Tahoma"/>
                  <w:bCs/>
                  <w:color w:val="000000"/>
                  <w:sz w:val="16"/>
                  <w:szCs w:val="16"/>
                  <w:lang w:val="pt-BR"/>
                </w:rPr>
                <w:delText>17</w:delText>
              </w:r>
            </w:del>
            <w:ins w:id="595"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3F056779"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10B632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CE8BA9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374A4B3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834E85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036</w:t>
            </w:r>
          </w:p>
        </w:tc>
        <w:tc>
          <w:tcPr>
            <w:tcW w:w="2767" w:type="dxa"/>
            <w:gridSpan w:val="5"/>
            <w:tcBorders>
              <w:top w:val="single" w:sz="4" w:space="0" w:color="auto"/>
              <w:left w:val="single" w:sz="4" w:space="0" w:color="auto"/>
              <w:bottom w:val="single" w:sz="4" w:space="0" w:color="auto"/>
              <w:right w:val="single" w:sz="4" w:space="0" w:color="auto"/>
            </w:tcBorders>
          </w:tcPr>
          <w:p w14:paraId="60C1CCC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5DB096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20E19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5F74B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0EFE34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FDCEB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53208C7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EFC9E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EE033D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B96EE6"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83336B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31811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13C8C5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FC6C3A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74CA7D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2D0031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112E88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D6FBA8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2543A1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4465FA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AD0398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F334B9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E0052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E0530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E7BB3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5C73302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2C097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596"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A3AD0E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A0A5A6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879D97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6DCDB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1262059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598B15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DD7AA1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65A55EF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4391A6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DB7824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40D4D2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7D55EB71"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4364E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1D330E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7C50C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B238F0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ABE21C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09247B4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32424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597"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Biharck Muniz Araujo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B0EF55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79A071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015.649.546-50</w:t>
            </w:r>
          </w:p>
        </w:tc>
      </w:tr>
      <w:tr w:rsidR="00FC6E56" w:rsidRPr="000276CB" w14:paraId="6C3BB52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7E5F6D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Monte Cristo, </w:t>
            </w:r>
            <w:ins w:id="598"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148</w:t>
            </w:r>
            <w:ins w:id="599" w:author="Autor" w:date="2014-12-19T17:28:00Z">
              <w:r w:rsidRPr="00FC6E56">
                <w:rPr>
                  <w:rFonts w:ascii="Tahoma" w:hAnsi="Tahoma" w:cs="Tahoma"/>
                  <w:bCs/>
                  <w:noProof/>
                  <w:color w:val="000000"/>
                  <w:sz w:val="16"/>
                  <w:szCs w:val="16"/>
                  <w:lang w:val="pt-BR"/>
                </w:rPr>
                <w:t xml:space="preserve"> - Ipiranga</w:t>
              </w:r>
            </w:ins>
          </w:p>
        </w:tc>
      </w:tr>
      <w:tr w:rsidR="00FC6E56" w:rsidRPr="00FC6E56" w14:paraId="0CC394C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9A2711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7D94F00"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N/A </w:t>
            </w:r>
          </w:p>
        </w:tc>
        <w:tc>
          <w:tcPr>
            <w:tcW w:w="1338" w:type="dxa"/>
            <w:gridSpan w:val="4"/>
            <w:tcBorders>
              <w:top w:val="single" w:sz="4" w:space="0" w:color="auto"/>
              <w:left w:val="single" w:sz="4" w:space="0" w:color="auto"/>
              <w:bottom w:val="single" w:sz="4" w:space="0" w:color="auto"/>
              <w:right w:val="single" w:sz="4" w:space="0" w:color="auto"/>
            </w:tcBorders>
          </w:tcPr>
          <w:p w14:paraId="66B8B66C"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73B3E2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6CC2DB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203A81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155556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1BAF7DC"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31.160-410</w:t>
            </w:r>
          </w:p>
        </w:tc>
      </w:tr>
      <w:tr w:rsidR="00FC6E56" w:rsidRPr="00FC6E56" w14:paraId="26354B4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2F78A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0B6B36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95D91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44587D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0C7086"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01/08/2012,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Unidade 402 do Ed. Labor na Av. Bias Fortes, 804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F69DF6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782D2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2B353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AD4EC3" w14:textId="54E0EF93"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17.724,88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dezessete mil, setecentos e vinte e quatro reais e oitenta e oito centavos</w:t>
            </w:r>
            <w:r w:rsidRPr="00FC6E56">
              <w:rPr>
                <w:rFonts w:ascii="Tahoma" w:hAnsi="Tahoma" w:cs="Tahoma"/>
                <w:color w:val="000000"/>
                <w:sz w:val="16"/>
                <w:szCs w:val="16"/>
                <w:lang w:val="pt-BR"/>
              </w:rPr>
              <w:t xml:space="preserve">), em </w:t>
            </w:r>
            <w:del w:id="600" w:author="Autor" w:date="2014-12-19T17:28:00Z">
              <w:r w:rsidR="004309D7" w:rsidRPr="00933436">
                <w:rPr>
                  <w:rFonts w:ascii="Tahoma" w:hAnsi="Tahoma" w:cs="Tahoma"/>
                  <w:bCs/>
                  <w:color w:val="000000"/>
                  <w:sz w:val="16"/>
                  <w:szCs w:val="16"/>
                  <w:lang w:val="pt-BR"/>
                </w:rPr>
                <w:delText>17</w:delText>
              </w:r>
            </w:del>
            <w:ins w:id="60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0F5247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96317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CDCB1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838D9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3EDB359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98BAF9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752B075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AA42C4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744CAF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D72916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EC6B6B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85C0682"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01/08/2012 a 31/07/2015.</w:t>
            </w:r>
          </w:p>
        </w:tc>
      </w:tr>
      <w:tr w:rsidR="00FC6E56" w:rsidRPr="000276CB" w14:paraId="65519D5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3FFC4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44BEC328" w14:textId="5453C5EC"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17.724,88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dezessete mil, setecentos e vinte e quatro reais e oitenta e oito centavos</w:t>
            </w:r>
            <w:r w:rsidRPr="00FC6E56">
              <w:rPr>
                <w:rFonts w:ascii="Tahoma" w:hAnsi="Tahoma" w:cs="Tahoma"/>
                <w:color w:val="000000"/>
                <w:sz w:val="16"/>
                <w:szCs w:val="16"/>
                <w:lang w:val="pt-BR"/>
              </w:rPr>
              <w:t xml:space="preserve">) em </w:t>
            </w:r>
            <w:del w:id="602" w:author="Autor" w:date="2014-12-19T17:28:00Z">
              <w:r w:rsidR="004309D7" w:rsidRPr="00933436">
                <w:rPr>
                  <w:rFonts w:ascii="Tahoma" w:hAnsi="Tahoma" w:cs="Tahoma"/>
                  <w:bCs/>
                  <w:color w:val="000000"/>
                  <w:sz w:val="16"/>
                  <w:szCs w:val="16"/>
                  <w:lang w:val="pt-BR"/>
                </w:rPr>
                <w:delText>17</w:delText>
              </w:r>
            </w:del>
            <w:ins w:id="60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63D5F9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70CE05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1407B1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8 (oito) parcelas mensais e sucessivas,</w:t>
            </w:r>
            <w:ins w:id="604"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R$ 2.215,61 (dois mil, duzentos e quinze reais e sessenta e um centavos) sendo que esse valor será reajustado conforme item 7.4 abaixo.</w:t>
            </w:r>
          </w:p>
        </w:tc>
      </w:tr>
      <w:tr w:rsidR="00FC6E56" w:rsidRPr="00FC6E56" w14:paraId="611C735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B88F45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012178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1FD72FB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B82F69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A3B4BC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julho de 2015</w:t>
            </w:r>
          </w:p>
        </w:tc>
      </w:tr>
      <w:tr w:rsidR="00FC6E56" w:rsidRPr="000276CB" w14:paraId="0BDB0CC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D4D72B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F35BE87"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12B06BF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D86BA16"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49DBEDF"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52AE5B5" w14:textId="77777777" w:rsidR="00FC6E56" w:rsidRPr="00FC6E56" w:rsidRDefault="00FC6E56" w:rsidP="00FC6E56">
      <w:pPr>
        <w:widowControl/>
        <w:rPr>
          <w:rFonts w:ascii="Tahoma" w:eastAsia="Times New Roman" w:hAnsi="Tahoma" w:cs="Tahoma"/>
          <w:sz w:val="16"/>
          <w:szCs w:val="16"/>
          <w:lang w:val="pt-BR" w:eastAsia="pt-BR"/>
        </w:rPr>
      </w:pPr>
    </w:p>
    <w:p w14:paraId="29BB17B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8F13BCE"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9897B7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A52F9C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C44DD78" w14:textId="2CDCE1AD"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05" w:author="Autor" w:date="2014-12-19T17:28:00Z">
              <w:r w:rsidR="004309D7" w:rsidRPr="00933436">
                <w:rPr>
                  <w:rFonts w:ascii="Tahoma" w:hAnsi="Tahoma" w:cs="Tahoma"/>
                  <w:bCs/>
                  <w:color w:val="000000"/>
                  <w:sz w:val="16"/>
                  <w:szCs w:val="16"/>
                  <w:lang w:val="pt-BR"/>
                </w:rPr>
                <w:delText>17</w:delText>
              </w:r>
            </w:del>
            <w:ins w:id="606"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C9CB75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990274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6A408A2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9015B4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541698F7"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037</w:t>
            </w:r>
          </w:p>
        </w:tc>
        <w:tc>
          <w:tcPr>
            <w:tcW w:w="2767" w:type="dxa"/>
            <w:gridSpan w:val="5"/>
            <w:tcBorders>
              <w:top w:val="single" w:sz="4" w:space="0" w:color="auto"/>
              <w:left w:val="single" w:sz="4" w:space="0" w:color="auto"/>
              <w:bottom w:val="single" w:sz="4" w:space="0" w:color="auto"/>
              <w:right w:val="single" w:sz="4" w:space="0" w:color="auto"/>
            </w:tcBorders>
          </w:tcPr>
          <w:p w14:paraId="01F7191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7F8A6DA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0AF78B7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333881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A3AF31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AEB3F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D1C0C4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28D2D9F"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D82DDA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81089C9"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F6A6C3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7D3BC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1E8F6E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0C7A6E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659933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571E63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D99DD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2D2FAD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2EF1D8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2A4C4F5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C8D404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75A673E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5504D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1EFB7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BA5F8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3ADEDCB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6B13A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607"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7FF19F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C7396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18923F1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7CDF5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41F79B07"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D8C224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40B3F4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7E885A7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002895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C5C158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3B332C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4CB0393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F8EBD0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3AE1FC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03265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7CCDD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97ACC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64D9D0A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64388B"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08"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CNSA Consultoria Empresarial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76EADA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27BF8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07.470.066/0001-94</w:t>
            </w:r>
          </w:p>
        </w:tc>
      </w:tr>
      <w:tr w:rsidR="00FC6E56" w:rsidRPr="000276CB" w14:paraId="2AC5B8B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D43A1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Avenida Bias Fortes, nº 803</w:t>
            </w:r>
            <w:ins w:id="609" w:author="Autor" w:date="2014-12-19T17:28:00Z">
              <w:r w:rsidRPr="00FC6E56">
                <w:rPr>
                  <w:rFonts w:ascii="Tahoma" w:hAnsi="Tahoma" w:cs="Tahoma"/>
                  <w:bCs/>
                  <w:noProof/>
                  <w:color w:val="000000"/>
                  <w:sz w:val="16"/>
                  <w:szCs w:val="16"/>
                  <w:lang w:val="pt-BR"/>
                </w:rPr>
                <w:t xml:space="preserve"> – Bairro de Lourdes</w:t>
              </w:r>
            </w:ins>
          </w:p>
        </w:tc>
      </w:tr>
      <w:tr w:rsidR="00FC6E56" w:rsidRPr="00FC6E56" w14:paraId="4452A18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E4BD99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EE8180E" w14:textId="30CA75C0" w:rsidR="00FC6E56" w:rsidRPr="00FC6E56" w:rsidRDefault="00607D50" w:rsidP="00FC6E56">
            <w:pPr>
              <w:spacing w:before="20" w:after="20"/>
              <w:rPr>
                <w:rFonts w:ascii="Tahoma" w:hAnsi="Tahoma" w:cs="Tahoma"/>
                <w:color w:val="000000"/>
                <w:sz w:val="16"/>
                <w:szCs w:val="16"/>
                <w:lang w:val="pt-BR"/>
              </w:rPr>
            </w:pPr>
            <w:del w:id="610" w:author="Autor" w:date="2014-12-19T17:28:00Z">
              <w:r>
                <w:rPr>
                  <w:rFonts w:ascii="Tahoma" w:hAnsi="Tahoma" w:cs="Tahoma"/>
                  <w:bCs/>
                  <w:noProof/>
                  <w:color w:val="000000"/>
                  <w:sz w:val="16"/>
                  <w:szCs w:val="16"/>
                  <w:lang w:val="pt-BR"/>
                </w:rPr>
                <w:delText>Conjunto</w:delText>
              </w:r>
            </w:del>
            <w:ins w:id="611" w:author="Autor" w:date="2014-12-19T17:28:00Z">
              <w:r w:rsidR="00FC6E56" w:rsidRPr="00FC6E56">
                <w:rPr>
                  <w:rFonts w:ascii="Tahoma" w:hAnsi="Tahoma" w:cs="Tahoma"/>
                  <w:bCs/>
                  <w:noProof/>
                  <w:color w:val="000000"/>
                  <w:sz w:val="16"/>
                  <w:szCs w:val="16"/>
                  <w:lang w:val="pt-BR"/>
                </w:rPr>
                <w:t>Conj.</w:t>
              </w:r>
            </w:ins>
            <w:r w:rsidR="00FC6E56" w:rsidRPr="00FC6E56">
              <w:rPr>
                <w:rFonts w:ascii="Tahoma" w:hAnsi="Tahoma" w:cs="Tahoma"/>
                <w:bCs/>
                <w:noProof/>
                <w:color w:val="000000"/>
                <w:sz w:val="16"/>
                <w:szCs w:val="16"/>
                <w:lang w:val="pt-BR"/>
              </w:rPr>
              <w:t xml:space="preserve"> 501 </w:t>
            </w:r>
          </w:p>
        </w:tc>
        <w:tc>
          <w:tcPr>
            <w:tcW w:w="1338" w:type="dxa"/>
            <w:gridSpan w:val="4"/>
            <w:tcBorders>
              <w:top w:val="single" w:sz="4" w:space="0" w:color="auto"/>
              <w:left w:val="single" w:sz="4" w:space="0" w:color="auto"/>
              <w:bottom w:val="single" w:sz="4" w:space="0" w:color="auto"/>
              <w:right w:val="single" w:sz="4" w:space="0" w:color="auto"/>
            </w:tcBorders>
          </w:tcPr>
          <w:p w14:paraId="68EF979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A97792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00F022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AD2E5E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7CB27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7C9D08D"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30.170-011</w:t>
            </w:r>
          </w:p>
        </w:tc>
      </w:tr>
      <w:tr w:rsidR="00FC6E56" w:rsidRPr="00FC6E56" w14:paraId="36C2A3A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10C0FB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C27A97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0C6FB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2480CB2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9CDAC0"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01/12/2011,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Conjunto 501 do Ed. Labor na Av. Bias Fortes, 803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60B704D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FE2AA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E2DB21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8415A2F" w14:textId="621420AA"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101.758,79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um mil, setecentos e cinquenta e oito reais e setenta e nove centavos</w:t>
            </w:r>
            <w:r w:rsidRPr="00FC6E56">
              <w:rPr>
                <w:rFonts w:ascii="Tahoma" w:hAnsi="Tahoma" w:cs="Tahoma"/>
                <w:color w:val="000000"/>
                <w:sz w:val="16"/>
                <w:szCs w:val="16"/>
                <w:lang w:val="pt-BR"/>
              </w:rPr>
              <w:t xml:space="preserve">), em </w:t>
            </w:r>
            <w:del w:id="612" w:author="Autor" w:date="2014-12-19T17:28:00Z">
              <w:r w:rsidR="004309D7" w:rsidRPr="00933436">
                <w:rPr>
                  <w:rFonts w:ascii="Tahoma" w:hAnsi="Tahoma" w:cs="Tahoma"/>
                  <w:bCs/>
                  <w:color w:val="000000"/>
                  <w:sz w:val="16"/>
                  <w:szCs w:val="16"/>
                  <w:lang w:val="pt-BR"/>
                </w:rPr>
                <w:delText>17</w:delText>
              </w:r>
            </w:del>
            <w:ins w:id="61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4878F2E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16D1B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3960C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0BB7C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EE35D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7162A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Edifício Labor, localizado na Cidade de Belo Horizonte, Estado de Minas Gerais, na </w:t>
            </w:r>
            <w:r w:rsidRPr="00FC6E56">
              <w:rPr>
                <w:rFonts w:ascii="Tahoma" w:hAnsi="Tahoma" w:cs="Tahoma"/>
                <w:bCs/>
                <w:noProof/>
                <w:color w:val="000000"/>
                <w:sz w:val="16"/>
                <w:szCs w:val="16"/>
                <w:lang w:val="pt-BR"/>
              </w:rPr>
              <w:t>Avenida Bias Fortes, nº 803</w:t>
            </w:r>
            <w:r w:rsidRPr="00FC6E56">
              <w:rPr>
                <w:rFonts w:ascii="Tahoma" w:hAnsi="Tahoma" w:cs="Tahoma"/>
                <w:bCs/>
                <w:color w:val="000000"/>
                <w:sz w:val="16"/>
                <w:szCs w:val="16"/>
                <w:lang w:val="pt-BR"/>
              </w:rPr>
              <w:t>, objeto da matrícula nº 45540 do 1º Registro de Imóveis da Cidade de Belo Horizonte, Minas Gerais.</w:t>
            </w:r>
          </w:p>
        </w:tc>
      </w:tr>
      <w:tr w:rsidR="00FC6E56" w:rsidRPr="00FC6E56" w14:paraId="6A34E58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379F7B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91FF63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13732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A55840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DB76F58"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01/12/2011 a 30/11/2018.</w:t>
            </w:r>
          </w:p>
        </w:tc>
      </w:tr>
      <w:tr w:rsidR="00FC6E56" w:rsidRPr="000276CB" w14:paraId="0AC2804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D8CAC7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8C0E29E" w14:textId="3935F266"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101.758,79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um mil, setecentos e cinquenta e oito reais e setenta e nove centavos</w:t>
            </w:r>
            <w:r w:rsidRPr="00FC6E56">
              <w:rPr>
                <w:rFonts w:ascii="Tahoma" w:hAnsi="Tahoma" w:cs="Tahoma"/>
                <w:color w:val="000000"/>
                <w:sz w:val="16"/>
                <w:szCs w:val="16"/>
                <w:lang w:val="pt-BR"/>
              </w:rPr>
              <w:t xml:space="preserve">) em </w:t>
            </w:r>
            <w:del w:id="614" w:author="Autor" w:date="2014-12-19T17:28:00Z">
              <w:r w:rsidR="004309D7" w:rsidRPr="00933436">
                <w:rPr>
                  <w:rFonts w:ascii="Tahoma" w:hAnsi="Tahoma" w:cs="Tahoma"/>
                  <w:bCs/>
                  <w:color w:val="000000"/>
                  <w:sz w:val="16"/>
                  <w:szCs w:val="16"/>
                  <w:lang w:val="pt-BR"/>
                </w:rPr>
                <w:delText>17</w:delText>
              </w:r>
            </w:del>
            <w:ins w:id="61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00F309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2BFABB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E2C2EE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49 (quarenta e nove) parcelas mensais e sucessivas,</w:t>
            </w:r>
            <w:ins w:id="61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R$ 2.076,71 (dois mil, setenta e seis reais e setenta e um centavos) sendo que esse valor será reajustado conforme item 7.4 abaixo.</w:t>
            </w:r>
          </w:p>
        </w:tc>
      </w:tr>
      <w:tr w:rsidR="00FC6E56" w:rsidRPr="00FC6E56" w14:paraId="30DD133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1C7522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66A707A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4D7AD64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C38043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7C07ACB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novembro de 2018</w:t>
            </w:r>
          </w:p>
        </w:tc>
      </w:tr>
      <w:tr w:rsidR="00FC6E56" w:rsidRPr="000276CB" w14:paraId="4A66C5E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C7B594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231DD450"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4A21415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3C3C5CD"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688825DB"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78D466F7" w14:textId="77777777" w:rsidR="00FC6E56" w:rsidRPr="00FC6E56" w:rsidRDefault="00FC6E56" w:rsidP="00FC6E56">
      <w:pPr>
        <w:widowControl/>
        <w:rPr>
          <w:rFonts w:ascii="Tahoma" w:eastAsia="Times New Roman" w:hAnsi="Tahoma" w:cs="Tahoma"/>
          <w:sz w:val="16"/>
          <w:szCs w:val="16"/>
          <w:lang w:val="pt-BR" w:eastAsia="pt-BR"/>
        </w:rPr>
      </w:pPr>
    </w:p>
    <w:p w14:paraId="077F130F"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66AE5AC2"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310AEDB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B4E08A2"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4BADD417" w14:textId="65A1085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17" w:author="Autor" w:date="2014-12-19T17:28:00Z">
              <w:r w:rsidR="004309D7" w:rsidRPr="00933436">
                <w:rPr>
                  <w:rFonts w:ascii="Tahoma" w:hAnsi="Tahoma" w:cs="Tahoma"/>
                  <w:bCs/>
                  <w:color w:val="000000"/>
                  <w:sz w:val="16"/>
                  <w:szCs w:val="16"/>
                  <w:lang w:val="pt-BR"/>
                </w:rPr>
                <w:delText>17</w:delText>
              </w:r>
            </w:del>
            <w:ins w:id="61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39E6DAB"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49DCAD9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1FCC0B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87A092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0CBE848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038</w:t>
            </w:r>
          </w:p>
        </w:tc>
        <w:tc>
          <w:tcPr>
            <w:tcW w:w="2767" w:type="dxa"/>
            <w:gridSpan w:val="5"/>
            <w:tcBorders>
              <w:top w:val="single" w:sz="4" w:space="0" w:color="auto"/>
              <w:left w:val="single" w:sz="4" w:space="0" w:color="auto"/>
              <w:bottom w:val="single" w:sz="4" w:space="0" w:color="auto"/>
              <w:right w:val="single" w:sz="4" w:space="0" w:color="auto"/>
            </w:tcBorders>
          </w:tcPr>
          <w:p w14:paraId="03EFC51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06952E9"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A8ECC1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E1F55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66CEA2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39AB4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E4B3EE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60DEA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38C17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7B91CA1"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50C0D3E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7C6F2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28CCB4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08F241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E69070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7E40AFD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2A628A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B71E02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AB0804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035C3F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9AAA51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AECC3D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5E83A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7EC762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217E0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71E6C6F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7CDAE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61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047618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6C56B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E3A0D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764B7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7459257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437918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2D5DF9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61EFD35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88B738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28DB87A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8F0502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063F1E38"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E76F31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394173D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FEBA6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6149C9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06771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5C86E45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C7BC12"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20"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Global Engenharia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AD81C6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F3BE4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26.227.272/0001-12</w:t>
            </w:r>
          </w:p>
        </w:tc>
      </w:tr>
      <w:tr w:rsidR="00FC6E56" w:rsidRPr="000276CB" w14:paraId="67ECE82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C6C7D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Avenida Bias Fortes, 803 </w:t>
            </w:r>
            <w:ins w:id="621" w:author="Autor" w:date="2014-12-19T17:28:00Z">
              <w:r w:rsidRPr="00FC6E56">
                <w:rPr>
                  <w:rFonts w:ascii="Tahoma" w:hAnsi="Tahoma" w:cs="Tahoma"/>
                  <w:bCs/>
                  <w:noProof/>
                  <w:color w:val="000000"/>
                  <w:sz w:val="16"/>
                  <w:szCs w:val="16"/>
                  <w:lang w:val="pt-BR"/>
                </w:rPr>
                <w:t>– Bairro de Lourdes</w:t>
              </w:r>
            </w:ins>
          </w:p>
        </w:tc>
      </w:tr>
      <w:tr w:rsidR="00FC6E56" w:rsidRPr="00FC6E56" w14:paraId="12902DA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6922B3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090555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Unidade 502</w:t>
            </w:r>
          </w:p>
        </w:tc>
        <w:tc>
          <w:tcPr>
            <w:tcW w:w="1338" w:type="dxa"/>
            <w:gridSpan w:val="4"/>
            <w:tcBorders>
              <w:top w:val="single" w:sz="4" w:space="0" w:color="auto"/>
              <w:left w:val="single" w:sz="4" w:space="0" w:color="auto"/>
              <w:bottom w:val="single" w:sz="4" w:space="0" w:color="auto"/>
              <w:right w:val="single" w:sz="4" w:space="0" w:color="auto"/>
            </w:tcBorders>
          </w:tcPr>
          <w:p w14:paraId="2C26B03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342FE0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1C1745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3E18B1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EA1682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124F9CE"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30.170-011</w:t>
            </w:r>
          </w:p>
        </w:tc>
      </w:tr>
      <w:tr w:rsidR="00FC6E56" w:rsidRPr="00FC6E56" w14:paraId="4FD422B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35178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E8A33F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4447F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37E50E2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F74A2A"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01/04/2012,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Sala 502</w:t>
            </w:r>
            <w:r w:rsidRPr="00FC6E56">
              <w:rPr>
                <w:rFonts w:ascii="Tahoma" w:hAnsi="Tahoma" w:cs="Tahoma"/>
                <w:color w:val="000000"/>
                <w:sz w:val="16"/>
                <w:szCs w:val="16"/>
                <w:lang w:val="pt-BR"/>
              </w:rPr>
              <w:t xml:space="preserve">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156676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5C4F9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1ED93DC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6D25A27" w14:textId="6DC926C0"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114.532,47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quatorze mil quinhentos e trinta e dois reais e quarenta e sete centavos</w:t>
            </w:r>
            <w:r w:rsidRPr="00FC6E56">
              <w:rPr>
                <w:rFonts w:ascii="Tahoma" w:hAnsi="Tahoma" w:cs="Tahoma"/>
                <w:color w:val="000000"/>
                <w:sz w:val="16"/>
                <w:szCs w:val="16"/>
                <w:lang w:val="pt-BR"/>
              </w:rPr>
              <w:t xml:space="preserve">), em </w:t>
            </w:r>
            <w:del w:id="622" w:author="Autor" w:date="2014-12-19T17:28:00Z">
              <w:r w:rsidR="004309D7" w:rsidRPr="00933436">
                <w:rPr>
                  <w:rFonts w:ascii="Tahoma" w:hAnsi="Tahoma" w:cs="Tahoma"/>
                  <w:bCs/>
                  <w:color w:val="000000"/>
                  <w:sz w:val="16"/>
                  <w:szCs w:val="16"/>
                  <w:lang w:val="pt-BR"/>
                </w:rPr>
                <w:delText>17</w:delText>
              </w:r>
            </w:del>
            <w:ins w:id="62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490983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24745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3DEB425" w14:textId="77777777" w:rsidTr="00FC6E56">
        <w:trPr>
          <w:trHeight w:val="29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2BF83B"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2A029DA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B1B89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803 objeto da matrícula nº 45540 do 1º Registro de Imóveis da Cidade de Belo Horizonte, Minas Gerais.</w:t>
            </w:r>
          </w:p>
        </w:tc>
      </w:tr>
      <w:tr w:rsidR="00FC6E56" w:rsidRPr="00FC6E56" w14:paraId="2159FF3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16780C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AC48CC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3FB467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49FE487"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550ECDD5"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01/04/2012 a 31/03/2019.</w:t>
            </w:r>
          </w:p>
        </w:tc>
      </w:tr>
      <w:tr w:rsidR="00FC6E56" w:rsidRPr="000276CB" w14:paraId="75A3A8F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9CAEDCA"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9113ED2" w14:textId="58E08258"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R$ 114.532,47 (cento e quatorze mil quinhentos e trinta e dois reais e quarenta e sete centavos) em </w:t>
            </w:r>
            <w:del w:id="624" w:author="Autor" w:date="2014-12-19T17:28:00Z">
              <w:r w:rsidR="004309D7" w:rsidRPr="00933436">
                <w:rPr>
                  <w:rFonts w:ascii="Tahoma" w:hAnsi="Tahoma" w:cs="Tahoma"/>
                  <w:bCs/>
                  <w:color w:val="000000"/>
                  <w:sz w:val="16"/>
                  <w:szCs w:val="16"/>
                  <w:lang w:val="pt-BR"/>
                </w:rPr>
                <w:delText>17</w:delText>
              </w:r>
            </w:del>
            <w:ins w:id="62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7EF0C9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2972D02"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1CA66EA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53 (cinquenta e três) parcelas mensais e sucessivas,</w:t>
            </w:r>
            <w:ins w:id="62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R$ 2.160,99 (dois mil cento e sessenta reais e noventa e nove centavos), sendo que esse valor será reajustado conforme item 7.4 abaixo.</w:t>
            </w:r>
          </w:p>
        </w:tc>
      </w:tr>
      <w:tr w:rsidR="00FC6E56" w:rsidRPr="00FC6E56" w14:paraId="7A37A9A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8C2476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003B339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54C7A1D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4757964"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9BEB8E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março de 2019</w:t>
            </w:r>
          </w:p>
        </w:tc>
      </w:tr>
      <w:tr w:rsidR="00FC6E56" w:rsidRPr="000276CB" w14:paraId="6A6933C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998E35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495559F7"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4D84BB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F3DAA4"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0617A9C3"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08DCCBCD" w14:textId="77777777" w:rsidR="00FC6E56" w:rsidRPr="00FC6E56" w:rsidRDefault="00FC6E56" w:rsidP="00FC6E56">
      <w:pPr>
        <w:widowControl/>
        <w:rPr>
          <w:rFonts w:ascii="Tahoma" w:eastAsia="Times New Roman" w:hAnsi="Tahoma" w:cs="Tahoma"/>
          <w:sz w:val="16"/>
          <w:szCs w:val="16"/>
          <w:lang w:val="pt-BR" w:eastAsia="pt-BR"/>
        </w:rPr>
      </w:pPr>
    </w:p>
    <w:p w14:paraId="19832CAD"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73057D92"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58559AF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67273026"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656F1F02" w14:textId="37F547B4"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27" w:author="Autor" w:date="2014-12-19T17:28:00Z">
              <w:r w:rsidR="004309D7" w:rsidRPr="00933436">
                <w:rPr>
                  <w:rFonts w:ascii="Tahoma" w:hAnsi="Tahoma" w:cs="Tahoma"/>
                  <w:bCs/>
                  <w:color w:val="000000"/>
                  <w:sz w:val="16"/>
                  <w:szCs w:val="16"/>
                  <w:lang w:val="pt-BR"/>
                </w:rPr>
                <w:delText>17</w:delText>
              </w:r>
            </w:del>
            <w:ins w:id="62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83532A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4AF2ED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3FA3ED9B"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0EDF197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1FDFDE7E"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039</w:t>
            </w:r>
          </w:p>
        </w:tc>
        <w:tc>
          <w:tcPr>
            <w:tcW w:w="2767" w:type="dxa"/>
            <w:gridSpan w:val="5"/>
            <w:tcBorders>
              <w:top w:val="single" w:sz="4" w:space="0" w:color="auto"/>
              <w:left w:val="single" w:sz="4" w:space="0" w:color="auto"/>
              <w:bottom w:val="single" w:sz="4" w:space="0" w:color="auto"/>
              <w:right w:val="single" w:sz="4" w:space="0" w:color="auto"/>
            </w:tcBorders>
          </w:tcPr>
          <w:p w14:paraId="6A67447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6BA6805"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EB9E85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BE5ECC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B49E43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D12F4E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0775D0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C5B32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949420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DE03EC"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1E23B18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7824A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2AB1BC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A5F4A9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4BE1B1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5C2201B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1FA8CAC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9792E4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8F24EA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72BF970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B12FE1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29FDAF6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54EC6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73060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3E5AD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A100AB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05DD8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62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024CFAB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477C85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6D510E9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E39DFF1"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72F4A9D"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9AAD41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997203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5BCB29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31CB41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F365AC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346795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1AAA74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ADEFA2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F65D43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4E357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83775A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08A645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0FAB962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2AA7085" w14:textId="77777777" w:rsidR="00FC6E56" w:rsidRPr="00FC6E56" w:rsidRDefault="00FC6E56" w:rsidP="00FC6E56">
            <w:pPr>
              <w:spacing w:before="20" w:after="20"/>
              <w:ind w:firstLine="120"/>
              <w:jc w:val="both"/>
              <w:rPr>
                <w:rFonts w:ascii="Tahoma" w:hAnsi="Tahoma" w:cs="Tahoma"/>
                <w:b/>
                <w:color w:val="000000"/>
                <w:sz w:val="16"/>
                <w:szCs w:val="16"/>
              </w:rPr>
            </w:pPr>
            <w:r w:rsidRPr="00FC6E56">
              <w:rPr>
                <w:rFonts w:ascii="Tahoma" w:hAnsi="Tahoma" w:cs="Tahoma"/>
                <w:i/>
                <w:color w:val="000000"/>
                <w:sz w:val="16"/>
                <w:szCs w:val="16"/>
              </w:rPr>
              <w:t>RAZÃO SOCIAL</w:t>
            </w:r>
            <w:r w:rsidRPr="00FC6E56">
              <w:rPr>
                <w:rFonts w:ascii="Tahoma" w:hAnsi="Tahoma" w:cs="Tahoma"/>
                <w:color w:val="000000"/>
                <w:sz w:val="16"/>
                <w:szCs w:val="16"/>
              </w:rPr>
              <w:t>:</w:t>
            </w:r>
            <w:ins w:id="630" w:author="Autor" w:date="2014-12-19T17:28:00Z">
              <w:r w:rsidRPr="00FC6E56">
                <w:rPr>
                  <w:rFonts w:ascii="Tahoma" w:hAnsi="Tahoma" w:cs="Tahoma"/>
                  <w:color w:val="000000"/>
                  <w:sz w:val="16"/>
                  <w:szCs w:val="16"/>
                </w:rPr>
                <w:t xml:space="preserve"> </w:t>
              </w:r>
            </w:ins>
            <w:r w:rsidRPr="00FC6E56">
              <w:rPr>
                <w:rFonts w:ascii="Tahoma" w:hAnsi="Tahoma" w:cs="Tahoma"/>
                <w:b/>
                <w:bCs/>
                <w:noProof/>
                <w:color w:val="000000"/>
                <w:sz w:val="16"/>
                <w:szCs w:val="16"/>
              </w:rPr>
              <w:t xml:space="preserve">TMS - Trade Marketing Solutions Ltda. </w:t>
            </w:r>
            <w:r w:rsidRPr="00FC6E56">
              <w:rPr>
                <w:rFonts w:ascii="Tahoma" w:hAnsi="Tahoma"/>
                <w:b/>
                <w:color w:val="000000"/>
                <w:sz w:val="16"/>
                <w:rPrChange w:id="631" w:author="Autor" w:date="2014-12-19T17:28:00Z">
                  <w:rPr>
                    <w:rFonts w:ascii="Tahoma" w:hAnsi="Tahoma"/>
                    <w:b/>
                    <w:color w:val="000000"/>
                    <w:sz w:val="16"/>
                    <w:lang w:val="pt-BR"/>
                  </w:rPr>
                </w:rPrChange>
              </w:rPr>
              <w:t>("</w:t>
            </w:r>
            <w:r w:rsidRPr="00FC6E56">
              <w:rPr>
                <w:rFonts w:ascii="Tahoma" w:hAnsi="Tahoma"/>
                <w:b/>
                <w:color w:val="000000"/>
                <w:sz w:val="16"/>
                <w:u w:val="single"/>
                <w:rPrChange w:id="632" w:author="Autor" w:date="2014-12-19T17:28:00Z">
                  <w:rPr>
                    <w:rFonts w:ascii="Tahoma" w:hAnsi="Tahoma"/>
                    <w:b/>
                    <w:color w:val="000000"/>
                    <w:sz w:val="16"/>
                    <w:u w:val="single"/>
                    <w:lang w:val="pt-BR"/>
                  </w:rPr>
                </w:rPrChange>
              </w:rPr>
              <w:t>Devedora</w:t>
            </w:r>
            <w:r w:rsidRPr="00FC6E56">
              <w:rPr>
                <w:rFonts w:ascii="Tahoma" w:hAnsi="Tahoma"/>
                <w:b/>
                <w:color w:val="000000"/>
                <w:sz w:val="16"/>
                <w:rPrChange w:id="633" w:author="Autor" w:date="2014-12-19T17:28:00Z">
                  <w:rPr>
                    <w:rFonts w:ascii="Tahoma" w:hAnsi="Tahoma"/>
                    <w:b/>
                    <w:color w:val="000000"/>
                    <w:sz w:val="16"/>
                    <w:lang w:val="pt-BR"/>
                  </w:rPr>
                </w:rPrChange>
              </w:rPr>
              <w:t>")</w:t>
            </w:r>
          </w:p>
        </w:tc>
      </w:tr>
      <w:tr w:rsidR="00FC6E56" w:rsidRPr="00FC6E56" w14:paraId="770BC0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4AB348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13.425.120/0001-82</w:t>
            </w:r>
          </w:p>
        </w:tc>
      </w:tr>
      <w:tr w:rsidR="00FC6E56" w:rsidRPr="000276CB" w14:paraId="2046533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E18F6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Avenida São Gabriel,</w:t>
            </w:r>
            <w:ins w:id="634" w:author="Autor" w:date="2014-12-19T17:28:00Z">
              <w:r w:rsidRPr="00FC6E56">
                <w:rPr>
                  <w:rFonts w:ascii="Tahoma" w:hAnsi="Tahoma" w:cs="Tahoma"/>
                  <w:bCs/>
                  <w:noProof/>
                  <w:color w:val="000000"/>
                  <w:sz w:val="16"/>
                  <w:szCs w:val="16"/>
                  <w:lang w:val="pt-BR"/>
                </w:rPr>
                <w:t xml:space="preserve"> n.º </w:t>
              </w:r>
            </w:ins>
            <w:r w:rsidRPr="00FC6E56">
              <w:rPr>
                <w:rFonts w:ascii="Tahoma" w:hAnsi="Tahoma" w:cs="Tahoma"/>
                <w:bCs/>
                <w:noProof/>
                <w:color w:val="000000"/>
                <w:sz w:val="16"/>
                <w:szCs w:val="16"/>
                <w:lang w:val="pt-BR"/>
              </w:rPr>
              <w:t>477</w:t>
            </w:r>
            <w:ins w:id="635" w:author="Autor" w:date="2014-12-19T17:28:00Z">
              <w:r w:rsidRPr="00FC6E56">
                <w:rPr>
                  <w:rFonts w:ascii="Tahoma" w:hAnsi="Tahoma" w:cs="Tahoma"/>
                  <w:bCs/>
                  <w:noProof/>
                  <w:color w:val="000000"/>
                  <w:sz w:val="16"/>
                  <w:szCs w:val="16"/>
                  <w:lang w:val="pt-BR"/>
                </w:rPr>
                <w:t xml:space="preserve"> – Jardim Paulista</w:t>
              </w:r>
            </w:ins>
          </w:p>
        </w:tc>
      </w:tr>
      <w:tr w:rsidR="00FC6E56" w:rsidRPr="00374BAB" w14:paraId="16CDE26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4F3D3D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9132EB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Sala 132</w:t>
            </w:r>
          </w:p>
        </w:tc>
        <w:tc>
          <w:tcPr>
            <w:tcW w:w="1338" w:type="dxa"/>
            <w:gridSpan w:val="4"/>
            <w:tcBorders>
              <w:top w:val="single" w:sz="4" w:space="0" w:color="auto"/>
              <w:left w:val="single" w:sz="4" w:space="0" w:color="auto"/>
              <w:bottom w:val="single" w:sz="4" w:space="0" w:color="auto"/>
              <w:right w:val="single" w:sz="4" w:space="0" w:color="auto"/>
            </w:tcBorders>
          </w:tcPr>
          <w:p w14:paraId="4FF4A249"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702A90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São Paulo</w:t>
            </w:r>
          </w:p>
        </w:tc>
        <w:tc>
          <w:tcPr>
            <w:tcW w:w="709" w:type="dxa"/>
            <w:tcBorders>
              <w:top w:val="single" w:sz="4" w:space="0" w:color="auto"/>
              <w:left w:val="single" w:sz="4" w:space="0" w:color="auto"/>
              <w:bottom w:val="single" w:sz="4" w:space="0" w:color="auto"/>
              <w:right w:val="single" w:sz="4" w:space="0" w:color="auto"/>
            </w:tcBorders>
          </w:tcPr>
          <w:p w14:paraId="3C1A671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BF12A5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SP</w:t>
            </w:r>
          </w:p>
        </w:tc>
        <w:tc>
          <w:tcPr>
            <w:tcW w:w="709" w:type="dxa"/>
            <w:gridSpan w:val="2"/>
            <w:tcBorders>
              <w:top w:val="single" w:sz="4" w:space="0" w:color="auto"/>
              <w:left w:val="single" w:sz="4" w:space="0" w:color="auto"/>
              <w:bottom w:val="single" w:sz="4" w:space="0" w:color="auto"/>
              <w:right w:val="single" w:sz="4" w:space="0" w:color="auto"/>
            </w:tcBorders>
          </w:tcPr>
          <w:p w14:paraId="4DF1BDF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E11AAAF" w14:textId="57CCA725" w:rsidR="00374BAB" w:rsidRPr="00FC6E56" w:rsidRDefault="00AD7101" w:rsidP="00374BAB">
            <w:pPr>
              <w:spacing w:before="20" w:after="20"/>
              <w:jc w:val="both"/>
              <w:rPr>
                <w:rFonts w:ascii="Tahoma" w:hAnsi="Tahoma" w:cs="Tahoma"/>
                <w:bCs/>
                <w:noProof/>
                <w:color w:val="000000"/>
                <w:sz w:val="16"/>
                <w:szCs w:val="16"/>
                <w:lang w:val="pt-BR"/>
              </w:rPr>
              <w:pPrChange w:id="636" w:author="Autor" w:date="2014-12-19T17:28:00Z">
                <w:pPr>
                  <w:spacing w:before="20" w:after="20"/>
                  <w:ind w:firstLine="120"/>
                  <w:jc w:val="both"/>
                </w:pPr>
              </w:pPrChange>
            </w:pPr>
            <w:del w:id="637" w:author="Autor" w:date="2014-12-19T17:28:00Z">
              <w:r>
                <w:rPr>
                  <w:rFonts w:ascii="Tahoma" w:hAnsi="Tahoma" w:cs="Tahoma"/>
                  <w:bCs/>
                  <w:noProof/>
                  <w:color w:val="000000"/>
                  <w:sz w:val="16"/>
                  <w:szCs w:val="16"/>
                  <w:lang w:val="pt-BR"/>
                </w:rPr>
                <w:delText>[Nota OT: Falta CEP no Contrato]</w:delText>
              </w:r>
            </w:del>
            <w:ins w:id="638" w:author="Autor" w:date="2014-12-19T17:28:00Z">
              <w:r w:rsidR="00AE65A2">
                <w:rPr>
                  <w:rFonts w:ascii="Tahoma" w:hAnsi="Tahoma" w:cs="Tahoma"/>
                  <w:bCs/>
                  <w:noProof/>
                  <w:color w:val="000000"/>
                  <w:sz w:val="16"/>
                  <w:szCs w:val="16"/>
                  <w:lang w:val="pt-BR"/>
                </w:rPr>
                <w:t>01.435-001</w:t>
              </w:r>
            </w:ins>
          </w:p>
        </w:tc>
      </w:tr>
      <w:tr w:rsidR="00FC6E56" w:rsidRPr="00374BAB" w14:paraId="05ABEE3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3725ECE"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C347AD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DD69E6"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2F037A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586ABB"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01/10/2013,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Unidade 601</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 xml:space="preserve">Labor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00FD3CE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87EF8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965F1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1727FE" w14:textId="61351FB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85.163,06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oitenta e cinco mil cento e sessenta e três reais e seis centavos</w:t>
            </w:r>
            <w:r w:rsidRPr="00FC6E56">
              <w:rPr>
                <w:rFonts w:ascii="Tahoma" w:hAnsi="Tahoma" w:cs="Tahoma"/>
                <w:color w:val="000000"/>
                <w:sz w:val="16"/>
                <w:szCs w:val="16"/>
                <w:lang w:val="pt-BR"/>
              </w:rPr>
              <w:t xml:space="preserve">), em </w:t>
            </w:r>
            <w:del w:id="639" w:author="Autor" w:date="2014-12-19T17:28:00Z">
              <w:r w:rsidR="004309D7" w:rsidRPr="00933436">
                <w:rPr>
                  <w:rFonts w:ascii="Tahoma" w:hAnsi="Tahoma" w:cs="Tahoma"/>
                  <w:bCs/>
                  <w:color w:val="000000"/>
                  <w:sz w:val="16"/>
                  <w:szCs w:val="16"/>
                  <w:lang w:val="pt-BR"/>
                </w:rPr>
                <w:delText>17</w:delText>
              </w:r>
            </w:del>
            <w:ins w:id="640"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22DA4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E3F4A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C97E3D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FFBA3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7DB142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0B8AD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803, objeto da matrícula nº 45540 do 1º Registro de Imóveis da Cidade de Belo Horizonte, Minas Gerais.</w:t>
            </w:r>
          </w:p>
        </w:tc>
      </w:tr>
      <w:tr w:rsidR="00FC6E56" w:rsidRPr="00FC6E56" w14:paraId="7A64AE0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AA019A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B0498BE"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19968E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374354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C2DBC31"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01/10/2013 a 30/09/2018.</w:t>
            </w:r>
          </w:p>
        </w:tc>
      </w:tr>
      <w:tr w:rsidR="00FC6E56" w:rsidRPr="000276CB" w14:paraId="14EE07A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559921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845B2ED" w14:textId="4E0E9130"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R$ 85.163,06 (oitenta e cinco mil cento e sessenta e três reais e seis centavos) em </w:t>
            </w:r>
            <w:del w:id="641" w:author="Autor" w:date="2014-12-19T17:28:00Z">
              <w:r w:rsidR="004309D7" w:rsidRPr="00933436">
                <w:rPr>
                  <w:rFonts w:ascii="Tahoma" w:hAnsi="Tahoma" w:cs="Tahoma"/>
                  <w:bCs/>
                  <w:color w:val="000000"/>
                  <w:sz w:val="16"/>
                  <w:szCs w:val="16"/>
                  <w:lang w:val="pt-BR"/>
                </w:rPr>
                <w:delText>17</w:delText>
              </w:r>
            </w:del>
            <w:ins w:id="64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2A5A27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AA7D461"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638B50B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47 (quarenta e sete) parcelas mensais e sucessivas,</w:t>
            </w:r>
            <w:ins w:id="643"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R$ 1.811,98 (mil oitocentos e onze reais e noventa e oito centavos</w:t>
            </w:r>
            <w:r w:rsidRPr="00FC6E56">
              <w:rPr>
                <w:rFonts w:ascii="Tahoma" w:hAnsi="Tahoma" w:cs="Tahoma"/>
                <w:color w:val="000000"/>
                <w:sz w:val="16"/>
                <w:szCs w:val="16"/>
                <w:lang w:val="pt-BR"/>
              </w:rPr>
              <w:t xml:space="preserve">), </w:t>
            </w:r>
            <w:r w:rsidRPr="00FC6E56">
              <w:rPr>
                <w:rFonts w:ascii="Tahoma" w:hAnsi="Tahoma" w:cs="Tahoma"/>
                <w:bCs/>
                <w:color w:val="000000"/>
                <w:sz w:val="16"/>
                <w:szCs w:val="16"/>
                <w:lang w:val="pt-BR"/>
              </w:rPr>
              <w:t>sendo que esse valor será reajustado conforme item 7.4 abaixo.</w:t>
            </w:r>
          </w:p>
        </w:tc>
      </w:tr>
      <w:tr w:rsidR="00FC6E56" w:rsidRPr="00FC6E56" w14:paraId="10E4ADF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756FC2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F1482A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6D905A5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FF19A4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2B8FB5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2018</w:t>
            </w:r>
          </w:p>
        </w:tc>
      </w:tr>
      <w:tr w:rsidR="00FC6E56" w:rsidRPr="000276CB" w14:paraId="2CD85EE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5E63B2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7C784412"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F859BC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3BC866E"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727DCF4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3B6EC8E" w14:textId="77777777" w:rsidR="00FC6E56" w:rsidRPr="00FC6E56" w:rsidRDefault="00FC6E56" w:rsidP="00FC6E56">
      <w:pPr>
        <w:widowControl/>
        <w:rPr>
          <w:rFonts w:ascii="Tahoma" w:eastAsia="Times New Roman" w:hAnsi="Tahoma" w:cs="Tahoma"/>
          <w:sz w:val="16"/>
          <w:szCs w:val="16"/>
          <w:lang w:val="pt-BR" w:eastAsia="pt-BR"/>
        </w:rPr>
      </w:pPr>
    </w:p>
    <w:p w14:paraId="3B9DB856"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1B6C8009"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2CB5904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C6D209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187A25D" w14:textId="1FE4B2E2"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44" w:author="Autor" w:date="2014-12-19T17:28:00Z">
              <w:r w:rsidR="004309D7" w:rsidRPr="00933436">
                <w:rPr>
                  <w:rFonts w:ascii="Tahoma" w:hAnsi="Tahoma" w:cs="Tahoma"/>
                  <w:bCs/>
                  <w:color w:val="000000"/>
                  <w:sz w:val="16"/>
                  <w:szCs w:val="16"/>
                  <w:lang w:val="pt-BR"/>
                </w:rPr>
                <w:delText>17</w:delText>
              </w:r>
            </w:del>
            <w:ins w:id="645"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A421F0E"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C78A03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2AA7AB6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7D689D6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16BA80D"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040</w:t>
            </w:r>
          </w:p>
        </w:tc>
        <w:tc>
          <w:tcPr>
            <w:tcW w:w="2767" w:type="dxa"/>
            <w:gridSpan w:val="5"/>
            <w:tcBorders>
              <w:top w:val="single" w:sz="4" w:space="0" w:color="auto"/>
              <w:left w:val="single" w:sz="4" w:space="0" w:color="auto"/>
              <w:bottom w:val="single" w:sz="4" w:space="0" w:color="auto"/>
              <w:right w:val="single" w:sz="4" w:space="0" w:color="auto"/>
            </w:tcBorders>
          </w:tcPr>
          <w:p w14:paraId="0A1ACB9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4100798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A5CD3F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AE4A1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23CB7C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3D218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56C83B3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62FE7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ED7712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95C5F0"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A183D4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1D1E1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6A94174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EF3E6B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DE6181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F37645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B10BDE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C5273D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23354B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64637F0"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EDCE04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3824467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4E97D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5368C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2B0D70A"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220B743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8AE4EA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OLIVEIRA TRUST DISTRIBUIDORA DE TÍTULOS E VALORES MOBILIÁRIOS S.A.</w:t>
            </w:r>
          </w:p>
        </w:tc>
      </w:tr>
      <w:tr w:rsidR="00FC6E56" w:rsidRPr="00FC6E56" w14:paraId="5370C47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765A3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455A90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2D7E5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B32E19B"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154232F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7A9AA8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2FF1E5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03B8C4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0782559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E1B5A9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6A6FA3B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7E9B0D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olor w:val="000000"/>
                <w:sz w:val="16"/>
                <w:lang w:val="pt-BR"/>
                <w:rPrChange w:id="646" w:author="Autor" w:date="2014-12-19T17:28:00Z">
                  <w:rPr>
                    <w:rFonts w:ascii="Tahoma" w:hAnsi="Tahoma"/>
                    <w:color w:val="000000"/>
                    <w:sz w:val="16"/>
                  </w:rPr>
                </w:rPrChange>
              </w:rPr>
              <w:t>22640-100</w:t>
            </w:r>
          </w:p>
        </w:tc>
      </w:tr>
      <w:tr w:rsidR="00FC6E56" w:rsidRPr="00FC6E56" w14:paraId="3C1E718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05D08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39F7F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F5829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14F865F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8F39DC5"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47"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Eliptec Tecnologia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6877A82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6B53B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11.941.449/0001-70</w:t>
            </w:r>
          </w:p>
        </w:tc>
      </w:tr>
      <w:tr w:rsidR="00FC6E56" w:rsidRPr="000276CB" w14:paraId="5767A06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17A2EF0" w14:textId="23AF56C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del w:id="648" w:author="Autor" w:date="2014-12-19T17:28:00Z">
              <w:r w:rsidR="004309D7" w:rsidRPr="00933436">
                <w:rPr>
                  <w:rFonts w:ascii="Tahoma" w:hAnsi="Tahoma" w:cs="Tahoma"/>
                  <w:bCs/>
                  <w:noProof/>
                  <w:color w:val="000000"/>
                  <w:sz w:val="16"/>
                  <w:szCs w:val="16"/>
                  <w:lang w:val="pt-BR"/>
                </w:rPr>
                <w:delText>Avenida</w:delText>
              </w:r>
            </w:del>
            <w:ins w:id="649" w:author="Autor" w:date="2014-12-19T17:28:00Z">
              <w:r w:rsidRPr="00FC6E56">
                <w:rPr>
                  <w:rFonts w:ascii="Tahoma" w:hAnsi="Tahoma" w:cs="Tahoma"/>
                  <w:bCs/>
                  <w:noProof/>
                  <w:color w:val="000000"/>
                  <w:sz w:val="16"/>
                  <w:szCs w:val="16"/>
                  <w:lang w:val="pt-BR"/>
                </w:rPr>
                <w:t>Av.</w:t>
              </w:r>
            </w:ins>
            <w:r w:rsidRPr="00FC6E56">
              <w:rPr>
                <w:rFonts w:ascii="Tahoma" w:hAnsi="Tahoma" w:cs="Tahoma"/>
                <w:bCs/>
                <w:noProof/>
                <w:color w:val="000000"/>
                <w:sz w:val="16"/>
                <w:szCs w:val="16"/>
                <w:lang w:val="pt-BR"/>
              </w:rPr>
              <w:t xml:space="preserve"> Bias Fortes, 803</w:t>
            </w:r>
            <w:ins w:id="650" w:author="Autor" w:date="2014-12-19T17:28:00Z">
              <w:r w:rsidRPr="00FC6E56">
                <w:rPr>
                  <w:rFonts w:ascii="Tahoma" w:hAnsi="Tahoma" w:cs="Tahoma"/>
                  <w:bCs/>
                  <w:noProof/>
                  <w:color w:val="000000"/>
                  <w:sz w:val="16"/>
                  <w:szCs w:val="16"/>
                  <w:lang w:val="pt-BR"/>
                </w:rPr>
                <w:t xml:space="preserve"> – Bairro de Lourdes</w:t>
              </w:r>
            </w:ins>
          </w:p>
        </w:tc>
      </w:tr>
      <w:tr w:rsidR="00FC6E56" w:rsidRPr="00FC6E56" w14:paraId="74C0807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D825D6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D44F54E"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Sala 902 </w:t>
            </w:r>
          </w:p>
        </w:tc>
        <w:tc>
          <w:tcPr>
            <w:tcW w:w="1338" w:type="dxa"/>
            <w:gridSpan w:val="4"/>
            <w:tcBorders>
              <w:top w:val="single" w:sz="4" w:space="0" w:color="auto"/>
              <w:left w:val="single" w:sz="4" w:space="0" w:color="auto"/>
              <w:bottom w:val="single" w:sz="4" w:space="0" w:color="auto"/>
              <w:right w:val="single" w:sz="4" w:space="0" w:color="auto"/>
            </w:tcBorders>
          </w:tcPr>
          <w:p w14:paraId="69838B79"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68A8E8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C89B3C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9C25C5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05E46C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BCE4F2F"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30.170-011</w:t>
            </w:r>
          </w:p>
        </w:tc>
      </w:tr>
      <w:tr w:rsidR="00FC6E56" w:rsidRPr="00FC6E56" w14:paraId="48DA051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80D148C"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DCAB91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013E9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998F30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2A7A0D"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01/10/2012,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Unidade 902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023F89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BB03720"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09968E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894E9B" w14:textId="18A0DF7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262.804,88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duzentos e sessenta e dois mil oitocentos e quatro reais e oitenta e oito centavos</w:t>
            </w:r>
            <w:r w:rsidRPr="00FC6E56">
              <w:rPr>
                <w:rFonts w:ascii="Tahoma" w:hAnsi="Tahoma" w:cs="Tahoma"/>
                <w:color w:val="000000"/>
                <w:sz w:val="16"/>
                <w:szCs w:val="16"/>
                <w:lang w:val="pt-BR"/>
              </w:rPr>
              <w:t xml:space="preserve">), em </w:t>
            </w:r>
            <w:del w:id="651" w:author="Autor" w:date="2014-12-19T17:28:00Z">
              <w:r w:rsidR="004309D7" w:rsidRPr="00933436">
                <w:rPr>
                  <w:rFonts w:ascii="Tahoma" w:hAnsi="Tahoma" w:cs="Tahoma"/>
                  <w:bCs/>
                  <w:color w:val="000000"/>
                  <w:sz w:val="16"/>
                  <w:szCs w:val="16"/>
                  <w:lang w:val="pt-BR"/>
                </w:rPr>
                <w:delText>17</w:delText>
              </w:r>
            </w:del>
            <w:ins w:id="652"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2C662D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593EAD"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2E202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CBA76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58590F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8960F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803, objeto da matrícula nº 45540 do 1º Registro de Imóveis da Cidade de Belo Horizonte, Minas Gerais.</w:t>
            </w:r>
          </w:p>
        </w:tc>
      </w:tr>
      <w:tr w:rsidR="00FC6E56" w:rsidRPr="00FC6E56" w14:paraId="6313796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BC0679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F53F60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11725C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D249FEE"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1186CE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01/10/2012 a 30/09/2019.</w:t>
            </w:r>
          </w:p>
        </w:tc>
      </w:tr>
      <w:tr w:rsidR="00FC6E56" w:rsidRPr="000276CB" w14:paraId="16625F27"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011E65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9BD834A" w14:textId="6EAABE6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262.804,88 (duzentos e sessenta e dois mil oitocentos e quatro reais e oitenta e oito centavos) </w:t>
            </w:r>
            <w:r w:rsidRPr="00FC6E56">
              <w:rPr>
                <w:rFonts w:ascii="Tahoma" w:hAnsi="Tahoma" w:cs="Tahoma"/>
                <w:color w:val="000000"/>
                <w:sz w:val="16"/>
                <w:szCs w:val="16"/>
                <w:lang w:val="pt-BR"/>
              </w:rPr>
              <w:t xml:space="preserve">em </w:t>
            </w:r>
            <w:del w:id="653" w:author="Autor" w:date="2014-12-19T17:28:00Z">
              <w:r w:rsidR="004309D7" w:rsidRPr="00933436">
                <w:rPr>
                  <w:rFonts w:ascii="Tahoma" w:hAnsi="Tahoma" w:cs="Tahoma"/>
                  <w:bCs/>
                  <w:color w:val="000000"/>
                  <w:sz w:val="16"/>
                  <w:szCs w:val="16"/>
                  <w:lang w:val="pt-BR"/>
                </w:rPr>
                <w:delText>17</w:delText>
              </w:r>
            </w:del>
            <w:ins w:id="65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FB1C46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6E90BE8"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457AB65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59 (cinquenta e nove) parcelas mensais e sucessivas,</w:t>
            </w:r>
            <w:ins w:id="655"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R$ 4.454,32 (quatro mil quatrocentos e cinquenta e quatro reais e trinta e dois centavos) sendo que esse valor será reajustado conforme item 7.4 abaixo.</w:t>
            </w:r>
          </w:p>
        </w:tc>
      </w:tr>
      <w:tr w:rsidR="00FC6E56" w:rsidRPr="00FC6E56" w14:paraId="3ECAFD9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1C78D7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4F8BBC7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168C0E8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C6EB50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E2402C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2019</w:t>
            </w:r>
          </w:p>
        </w:tc>
      </w:tr>
      <w:tr w:rsidR="00FC6E56" w:rsidRPr="000276CB" w14:paraId="678AC1E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614F56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D1847E4"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1D383CA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13CBC9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21BBD41"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117ADA69" w14:textId="77777777" w:rsidR="00FC6E56" w:rsidRPr="00FC6E56" w:rsidRDefault="00FC6E56" w:rsidP="00FC6E56">
      <w:pPr>
        <w:widowControl/>
        <w:rPr>
          <w:rFonts w:ascii="Tahoma" w:eastAsia="Times New Roman" w:hAnsi="Tahoma" w:cs="Tahoma"/>
          <w:sz w:val="16"/>
          <w:szCs w:val="16"/>
          <w:lang w:val="pt-BR" w:eastAsia="pt-BR"/>
        </w:rPr>
      </w:pPr>
    </w:p>
    <w:p w14:paraId="3119B388"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1D14BC6"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42092386"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73A4B194"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103D7C2C" w14:textId="2756BF19"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56" w:author="Autor" w:date="2014-12-19T17:28:00Z">
              <w:r w:rsidR="004309D7" w:rsidRPr="00933436">
                <w:rPr>
                  <w:rFonts w:ascii="Tahoma" w:hAnsi="Tahoma" w:cs="Tahoma"/>
                  <w:bCs/>
                  <w:color w:val="000000"/>
                  <w:sz w:val="16"/>
                  <w:szCs w:val="16"/>
                  <w:lang w:val="pt-BR"/>
                </w:rPr>
                <w:delText>17</w:delText>
              </w:r>
            </w:del>
            <w:ins w:id="657"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242D3B74"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7554AFB6"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CE5CF9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2759415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262CD258"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041</w:t>
            </w:r>
          </w:p>
        </w:tc>
        <w:tc>
          <w:tcPr>
            <w:tcW w:w="2767" w:type="dxa"/>
            <w:gridSpan w:val="5"/>
            <w:tcBorders>
              <w:top w:val="single" w:sz="4" w:space="0" w:color="auto"/>
              <w:left w:val="single" w:sz="4" w:space="0" w:color="auto"/>
              <w:bottom w:val="single" w:sz="4" w:space="0" w:color="auto"/>
              <w:right w:val="single" w:sz="4" w:space="0" w:color="auto"/>
            </w:tcBorders>
          </w:tcPr>
          <w:p w14:paraId="208E39BC"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B49AAE1"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3EFA3F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64E9014"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C2A119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5A9C4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173F102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F1470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0B126C8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95C0AAD"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21E9C77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CD9930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771ABA0"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096C16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2857E3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647742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E4089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CE086E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CA4E2C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C9DAF02"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84FC62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14CC57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D1CA5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01B24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417B1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0687A06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C55115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658"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2A73385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C209EA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0066B59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45735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E575ED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F51F5D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6502C1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4CB85C6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7BE94E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563D49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1E04B5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4B6832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8D2140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436B94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DDE8B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4983D0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26EED7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0E6D37F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F691C3D" w14:textId="45EDE18C"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59"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Rural Agroinvest Ltda</w:t>
            </w:r>
            <w:del w:id="660" w:author="Autor" w:date="2014-12-19T17:28:00Z">
              <w:r w:rsidR="004309D7" w:rsidRPr="00933436">
                <w:rPr>
                  <w:rFonts w:ascii="Tahoma" w:hAnsi="Tahoma" w:cs="Tahoma"/>
                  <w:b/>
                  <w:bCs/>
                  <w:noProof/>
                  <w:color w:val="000000"/>
                  <w:sz w:val="16"/>
                  <w:szCs w:val="16"/>
                  <w:lang w:val="pt-BR"/>
                </w:rPr>
                <w:delText>.</w:delText>
              </w:r>
              <w:r w:rsidR="004309D7" w:rsidRPr="00933436">
                <w:rPr>
                  <w:rFonts w:ascii="Tahoma" w:hAnsi="Tahoma" w:cs="Tahoma"/>
                  <w:b/>
                  <w:color w:val="000000"/>
                  <w:sz w:val="16"/>
                  <w:szCs w:val="16"/>
                  <w:lang w:val="pt-BR"/>
                </w:rPr>
                <w:delText>("</w:delText>
              </w:r>
            </w:del>
            <w:ins w:id="661" w:author="Autor" w:date="2014-12-19T17:28:00Z">
              <w:r w:rsidRPr="00FC6E56">
                <w:rPr>
                  <w:rFonts w:ascii="Tahoma" w:hAnsi="Tahoma" w:cs="Tahoma"/>
                  <w:b/>
                  <w:bCs/>
                  <w:noProof/>
                  <w:color w:val="000000"/>
                  <w:sz w:val="16"/>
                  <w:szCs w:val="16"/>
                  <w:lang w:val="pt-BR"/>
                </w:rPr>
                <w:t xml:space="preserve">. </w:t>
              </w:r>
              <w:r w:rsidRPr="00FC6E56">
                <w:rPr>
                  <w:rFonts w:ascii="Tahoma" w:hAnsi="Tahoma" w:cs="Tahoma"/>
                  <w:b/>
                  <w:color w:val="000000"/>
                  <w:sz w:val="16"/>
                  <w:szCs w:val="16"/>
                  <w:lang w:val="pt-BR"/>
                </w:rPr>
                <w:t>("</w:t>
              </w:r>
            </w:ins>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6B5768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F07BB9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16.691.537/0003-47</w:t>
            </w:r>
          </w:p>
        </w:tc>
      </w:tr>
      <w:tr w:rsidR="00FC6E56" w:rsidRPr="00765B73" w14:paraId="6436135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915350" w14:textId="51F28BEE" w:rsidR="00FC6E56" w:rsidRPr="00FC6E56" w:rsidRDefault="00FC6E56" w:rsidP="00AE65A2">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00AE65A2">
              <w:rPr>
                <w:rFonts w:ascii="Tahoma" w:hAnsi="Tahoma" w:cs="Tahoma"/>
                <w:bCs/>
                <w:noProof/>
                <w:color w:val="000000"/>
                <w:sz w:val="16"/>
                <w:szCs w:val="16"/>
                <w:lang w:val="pt-BR"/>
              </w:rPr>
              <w:t xml:space="preserve">Rua </w:t>
            </w:r>
            <w:del w:id="662" w:author="Autor" w:date="2014-12-19T17:28:00Z">
              <w:r w:rsidR="003D7D55">
                <w:rPr>
                  <w:rFonts w:ascii="Tahoma" w:hAnsi="Tahoma" w:cs="Tahoma"/>
                  <w:bCs/>
                  <w:noProof/>
                  <w:color w:val="000000"/>
                  <w:sz w:val="16"/>
                  <w:szCs w:val="16"/>
                  <w:lang w:val="pt-BR"/>
                </w:rPr>
                <w:delText>Rio de Janeiro, 927</w:delText>
              </w:r>
            </w:del>
            <w:ins w:id="663" w:author="Autor" w:date="2014-12-19T17:28:00Z">
              <w:r w:rsidR="00AE65A2">
                <w:rPr>
                  <w:rFonts w:ascii="Tahoma" w:hAnsi="Tahoma" w:cs="Tahoma"/>
                  <w:bCs/>
                  <w:noProof/>
                  <w:color w:val="000000"/>
                  <w:sz w:val="16"/>
                  <w:szCs w:val="16"/>
                  <w:lang w:val="pt-BR"/>
                </w:rPr>
                <w:t>Bias Fortes, 803</w:t>
              </w:r>
            </w:ins>
          </w:p>
        </w:tc>
      </w:tr>
      <w:tr w:rsidR="00FC6E56" w:rsidRPr="00374BAB" w14:paraId="7FF7E66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990739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5AFBEFA" w14:textId="60EEFBA8" w:rsidR="00FC6E56" w:rsidRPr="00FC6E56" w:rsidRDefault="003D7D55" w:rsidP="00FC6E56">
            <w:pPr>
              <w:spacing w:before="20" w:after="20"/>
              <w:rPr>
                <w:rFonts w:ascii="Tahoma" w:hAnsi="Tahoma" w:cs="Tahoma"/>
                <w:color w:val="000000"/>
                <w:sz w:val="16"/>
                <w:szCs w:val="16"/>
                <w:lang w:val="pt-BR"/>
              </w:rPr>
            </w:pPr>
            <w:del w:id="664" w:author="Autor" w:date="2014-12-19T17:28:00Z">
              <w:r>
                <w:rPr>
                  <w:rFonts w:ascii="Tahoma" w:hAnsi="Tahoma" w:cs="Tahoma"/>
                  <w:bCs/>
                  <w:noProof/>
                  <w:color w:val="000000"/>
                  <w:sz w:val="16"/>
                  <w:szCs w:val="16"/>
                  <w:lang w:val="pt-BR"/>
                </w:rPr>
                <w:delText>9º Andar</w:delText>
              </w:r>
            </w:del>
            <w:ins w:id="665" w:author="Autor" w:date="2014-12-19T17:28:00Z">
              <w:r w:rsidR="00AE65A2">
                <w:rPr>
                  <w:rFonts w:ascii="Tahoma" w:hAnsi="Tahoma" w:cs="Tahoma"/>
                  <w:bCs/>
                  <w:noProof/>
                  <w:color w:val="000000"/>
                  <w:sz w:val="16"/>
                  <w:szCs w:val="16"/>
                  <w:lang w:val="pt-BR"/>
                </w:rPr>
                <w:t>sala</w:t>
              </w:r>
            </w:ins>
            <w:r w:rsidR="00FC6E56" w:rsidRPr="00FC6E56">
              <w:rPr>
                <w:rFonts w:ascii="Tahoma" w:hAnsi="Tahoma" w:cs="Tahoma"/>
                <w:bCs/>
                <w:noProof/>
                <w:color w:val="000000"/>
                <w:sz w:val="16"/>
                <w:szCs w:val="16"/>
                <w:lang w:val="pt-BR"/>
              </w:rPr>
              <w:t xml:space="preserve"> </w:t>
            </w:r>
          </w:p>
        </w:tc>
        <w:tc>
          <w:tcPr>
            <w:tcW w:w="1338" w:type="dxa"/>
            <w:gridSpan w:val="4"/>
            <w:tcBorders>
              <w:top w:val="single" w:sz="4" w:space="0" w:color="auto"/>
              <w:left w:val="single" w:sz="4" w:space="0" w:color="auto"/>
              <w:bottom w:val="single" w:sz="4" w:space="0" w:color="auto"/>
              <w:right w:val="single" w:sz="4" w:space="0" w:color="auto"/>
            </w:tcBorders>
          </w:tcPr>
          <w:p w14:paraId="423E431A"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9A124D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660E671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1962FF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9BB7A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85214E1" w14:textId="4B393FD6" w:rsidR="00FC6E56" w:rsidRPr="00FC6E56" w:rsidRDefault="003D7D55" w:rsidP="00FC6E56">
            <w:pPr>
              <w:spacing w:before="20" w:after="20"/>
              <w:ind w:firstLine="120"/>
              <w:jc w:val="both"/>
              <w:rPr>
                <w:rFonts w:ascii="Tahoma" w:hAnsi="Tahoma" w:cs="Tahoma"/>
                <w:bCs/>
                <w:noProof/>
                <w:color w:val="000000"/>
                <w:sz w:val="16"/>
                <w:szCs w:val="16"/>
                <w:lang w:val="pt-BR"/>
              </w:rPr>
            </w:pPr>
            <w:del w:id="666" w:author="Autor" w:date="2014-12-19T17:28:00Z">
              <w:r>
                <w:rPr>
                  <w:rFonts w:ascii="Tahoma" w:hAnsi="Tahoma" w:cs="Tahoma"/>
                  <w:bCs/>
                  <w:noProof/>
                  <w:color w:val="000000"/>
                  <w:sz w:val="16"/>
                  <w:szCs w:val="16"/>
                  <w:lang w:val="pt-BR"/>
                </w:rPr>
                <w:delText>[Nota OT: falta CEP no Contrato]</w:delText>
              </w:r>
            </w:del>
            <w:ins w:id="667" w:author="Autor" w:date="2014-12-19T17:28:00Z">
              <w:r w:rsidR="00342389">
                <w:rPr>
                  <w:rFonts w:ascii="Tahoma" w:hAnsi="Tahoma" w:cs="Tahoma"/>
                  <w:bCs/>
                  <w:noProof/>
                  <w:color w:val="000000"/>
                  <w:sz w:val="16"/>
                  <w:szCs w:val="16"/>
                  <w:lang w:val="pt-BR"/>
                </w:rPr>
                <w:t>30.170-011</w:t>
              </w:r>
            </w:ins>
          </w:p>
        </w:tc>
      </w:tr>
      <w:tr w:rsidR="00FC6E56" w:rsidRPr="00374BAB" w14:paraId="716893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450235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EBBEC9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F164F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7EDDB1C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A703CEA"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11/08/2014, </w:t>
            </w:r>
            <w:r w:rsidRPr="00FC6E56">
              <w:rPr>
                <w:rFonts w:ascii="Tahoma" w:hAnsi="Tahoma" w:cs="Tahoma"/>
                <w:color w:val="000000"/>
                <w:sz w:val="16"/>
                <w:szCs w:val="16"/>
                <w:lang w:val="pt-BR"/>
              </w:rPr>
              <w:t xml:space="preserve">por meio do qual a Emitente locou </w:t>
            </w:r>
            <w:r w:rsidRPr="00FC6E56">
              <w:rPr>
                <w:rFonts w:ascii="Tahoma" w:hAnsi="Tahoma" w:cs="Tahoma"/>
                <w:bCs/>
                <w:color w:val="000000"/>
                <w:sz w:val="16"/>
                <w:szCs w:val="16"/>
                <w:lang w:val="pt-BR"/>
              </w:rPr>
              <w:t xml:space="preserve">a </w:t>
            </w:r>
            <w:r w:rsidRPr="00FC6E56">
              <w:rPr>
                <w:rFonts w:ascii="Tahoma" w:eastAsia="Times New Roman" w:hAnsi="Tahoma" w:cs="Tahoma"/>
                <w:sz w:val="16"/>
                <w:szCs w:val="16"/>
                <w:lang w:val="pt-BR" w:eastAsia="pt-BR"/>
              </w:rPr>
              <w:t xml:space="preserve">Sala 901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001A31D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F8FD4D"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215B838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F6C7CC" w14:textId="6E52CC7B"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31.500,00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trinta e um mil e quinhentos reais</w:t>
            </w:r>
            <w:r w:rsidRPr="00FC6E56">
              <w:rPr>
                <w:rFonts w:ascii="Tahoma" w:hAnsi="Tahoma" w:cs="Tahoma"/>
                <w:color w:val="000000"/>
                <w:sz w:val="16"/>
                <w:szCs w:val="16"/>
                <w:lang w:val="pt-BR"/>
              </w:rPr>
              <w:t xml:space="preserve">), em </w:t>
            </w:r>
            <w:del w:id="668" w:author="Autor" w:date="2014-12-19T17:28:00Z">
              <w:r w:rsidR="004309D7" w:rsidRPr="00933436">
                <w:rPr>
                  <w:rFonts w:ascii="Tahoma" w:hAnsi="Tahoma" w:cs="Tahoma"/>
                  <w:bCs/>
                  <w:color w:val="000000"/>
                  <w:sz w:val="16"/>
                  <w:szCs w:val="16"/>
                  <w:lang w:val="pt-BR"/>
                </w:rPr>
                <w:delText>17</w:delText>
              </w:r>
            </w:del>
            <w:ins w:id="66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CAD62D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D2810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6494B2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B6B4F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13E4C48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4D53F2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803, objeto da matrícula nº 45540 do 1º Registro de Imóveis da Cidade de Belo Horizonte, Minas Gerais.</w:t>
            </w:r>
          </w:p>
        </w:tc>
      </w:tr>
      <w:tr w:rsidR="00FC6E56" w:rsidRPr="00FC6E56" w14:paraId="61B2553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A53AD6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0730442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9A5175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17B2347"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3C05128A"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11/08/2014 a 10/08/2016.</w:t>
            </w:r>
          </w:p>
        </w:tc>
      </w:tr>
      <w:tr w:rsidR="00FC6E56" w:rsidRPr="000276CB" w14:paraId="0622AC1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7E45D1"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30494682" w14:textId="797B7F6B"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31.500,00 (trinta e um mil e quinhentos reais) </w:t>
            </w:r>
            <w:r w:rsidRPr="00FC6E56">
              <w:rPr>
                <w:rFonts w:ascii="Tahoma" w:hAnsi="Tahoma" w:cs="Tahoma"/>
                <w:color w:val="000000"/>
                <w:sz w:val="16"/>
                <w:szCs w:val="16"/>
                <w:lang w:val="pt-BR"/>
              </w:rPr>
              <w:t xml:space="preserve">em </w:t>
            </w:r>
            <w:del w:id="670" w:author="Autor" w:date="2014-12-19T17:28:00Z">
              <w:r w:rsidR="004309D7" w:rsidRPr="00933436">
                <w:rPr>
                  <w:rFonts w:ascii="Tahoma" w:hAnsi="Tahoma" w:cs="Tahoma"/>
                  <w:bCs/>
                  <w:color w:val="000000"/>
                  <w:sz w:val="16"/>
                  <w:szCs w:val="16"/>
                  <w:lang w:val="pt-BR"/>
                </w:rPr>
                <w:delText>17</w:delText>
              </w:r>
            </w:del>
            <w:ins w:id="671"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BBF24D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B2FBC8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16145C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21 (vinte e uma) parcelas mensais e sucessivas,</w:t>
            </w:r>
            <w:ins w:id="672"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R$ 1.500,00 (mil e quinhentos reais), sendo que esse valor será reajustado conforme item 7.4 abaixo.</w:t>
            </w:r>
          </w:p>
        </w:tc>
      </w:tr>
      <w:tr w:rsidR="00FC6E56" w:rsidRPr="00FC6E56" w14:paraId="42877FC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EF4E01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03467F1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09D0B18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33E0C59"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5E6CAA5E"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10 de agosto 2016</w:t>
            </w:r>
          </w:p>
        </w:tc>
      </w:tr>
      <w:tr w:rsidR="00FC6E56" w:rsidRPr="000276CB" w14:paraId="0E0B7C5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637C95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45349A2D"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63C6790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9AD5D08"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AD6F6CA"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501DCC9F" w14:textId="77777777" w:rsidR="00FC6E56" w:rsidRPr="00FC6E56" w:rsidRDefault="00FC6E56" w:rsidP="00FC6E56">
      <w:pPr>
        <w:widowControl/>
        <w:rPr>
          <w:rFonts w:ascii="Tahoma" w:eastAsia="Times New Roman" w:hAnsi="Tahoma" w:cs="Tahoma"/>
          <w:sz w:val="16"/>
          <w:szCs w:val="16"/>
          <w:lang w:val="pt-BR" w:eastAsia="pt-BR"/>
        </w:rPr>
      </w:pPr>
    </w:p>
    <w:p w14:paraId="223FC9C1"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E068A2A"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42BAA5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1A335C92"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3F731C04" w14:textId="11D42C14"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73" w:author="Autor" w:date="2014-12-19T17:28:00Z">
              <w:r w:rsidR="004309D7" w:rsidRPr="00933436">
                <w:rPr>
                  <w:rFonts w:ascii="Tahoma" w:hAnsi="Tahoma" w:cs="Tahoma"/>
                  <w:bCs/>
                  <w:color w:val="000000"/>
                  <w:sz w:val="16"/>
                  <w:szCs w:val="16"/>
                  <w:lang w:val="pt-BR"/>
                </w:rPr>
                <w:delText>17</w:delText>
              </w:r>
            </w:del>
            <w:ins w:id="674"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74DEE73D"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1BEF366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43065898"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658196E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78649D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042</w:t>
            </w:r>
          </w:p>
        </w:tc>
        <w:tc>
          <w:tcPr>
            <w:tcW w:w="2767" w:type="dxa"/>
            <w:gridSpan w:val="5"/>
            <w:tcBorders>
              <w:top w:val="single" w:sz="4" w:space="0" w:color="auto"/>
              <w:left w:val="single" w:sz="4" w:space="0" w:color="auto"/>
              <w:bottom w:val="single" w:sz="4" w:space="0" w:color="auto"/>
              <w:right w:val="single" w:sz="4" w:space="0" w:color="auto"/>
            </w:tcBorders>
          </w:tcPr>
          <w:p w14:paraId="35CCCDD3"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0D00DB04"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6948664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5A179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0A810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89A5BD"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2CC11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921F6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196230B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BBEC39"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5C4CF2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6F4509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555DF1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2A4CEA2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3BEECB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E8B5A6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318174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E41F44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034540C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12D3DFB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53AA19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0BC8C57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5D63C2"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35833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4D5F9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6F5CA5F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9CF437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OLIVEIRA TRUST DISTRIBUIDORA DE TÍTULOS E VALORES MOBILIÁRIOS S.A.</w:t>
            </w:r>
          </w:p>
        </w:tc>
      </w:tr>
      <w:tr w:rsidR="00FC6E56" w:rsidRPr="00FC6E56" w14:paraId="55F54DA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057DE3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CE9CED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B1FAA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55F0823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0B08603"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4F12099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207B4C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7CAF5A4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E2879F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1DCE86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32CC9D3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EB94DF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0591EE7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6BFC26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761409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A77220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0276CB" w14:paraId="7BA9B17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8F860E3"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75"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Mirror S.A.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18C3D2E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0AFE2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02.730.101/0001-43</w:t>
            </w:r>
          </w:p>
        </w:tc>
      </w:tr>
      <w:tr w:rsidR="00FC6E56" w:rsidRPr="000276CB" w14:paraId="23109C2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7E3053" w14:textId="17B059DD"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del w:id="676" w:author="Autor" w:date="2014-12-19T17:28:00Z">
              <w:r w:rsidR="004309D7" w:rsidRPr="00933436">
                <w:rPr>
                  <w:rFonts w:ascii="Tahoma" w:hAnsi="Tahoma" w:cs="Tahoma"/>
                  <w:bCs/>
                  <w:noProof/>
                  <w:color w:val="000000"/>
                  <w:sz w:val="16"/>
                  <w:szCs w:val="16"/>
                  <w:lang w:val="pt-BR"/>
                </w:rPr>
                <w:delText>Avenida</w:delText>
              </w:r>
            </w:del>
            <w:ins w:id="677" w:author="Autor" w:date="2014-12-19T17:28:00Z">
              <w:r w:rsidRPr="00FC6E56">
                <w:rPr>
                  <w:rFonts w:ascii="Tahoma" w:hAnsi="Tahoma" w:cs="Tahoma"/>
                  <w:bCs/>
                  <w:noProof/>
                  <w:color w:val="000000"/>
                  <w:sz w:val="16"/>
                  <w:szCs w:val="16"/>
                  <w:lang w:val="pt-BR"/>
                </w:rPr>
                <w:t>Av.</w:t>
              </w:r>
            </w:ins>
            <w:r w:rsidRPr="00FC6E56">
              <w:rPr>
                <w:rFonts w:ascii="Tahoma" w:hAnsi="Tahoma" w:cs="Tahoma"/>
                <w:bCs/>
                <w:noProof/>
                <w:color w:val="000000"/>
                <w:sz w:val="16"/>
                <w:szCs w:val="16"/>
                <w:lang w:val="pt-BR"/>
              </w:rPr>
              <w:t xml:space="preserve"> República do </w:t>
            </w:r>
            <w:del w:id="678" w:author="Autor" w:date="2014-12-19T17:28:00Z">
              <w:r w:rsidR="00187B03">
                <w:rPr>
                  <w:rFonts w:ascii="Tahoma" w:hAnsi="Tahoma" w:cs="Tahoma"/>
                  <w:bCs/>
                  <w:noProof/>
                  <w:color w:val="000000"/>
                  <w:sz w:val="16"/>
                  <w:szCs w:val="16"/>
                  <w:lang w:val="pt-BR"/>
                </w:rPr>
                <w:delText>chile,</w:delText>
              </w:r>
            </w:del>
            <w:ins w:id="679" w:author="Autor" w:date="2014-12-19T17:28:00Z">
              <w:r w:rsidRPr="00FC6E56">
                <w:rPr>
                  <w:rFonts w:ascii="Tahoma" w:hAnsi="Tahoma" w:cs="Tahoma"/>
                  <w:bCs/>
                  <w:noProof/>
                  <w:color w:val="000000"/>
                  <w:sz w:val="16"/>
                  <w:szCs w:val="16"/>
                  <w:lang w:val="pt-BR"/>
                </w:rPr>
                <w:t>Chile, n.º</w:t>
              </w:r>
            </w:ins>
            <w:r w:rsidRPr="00FC6E56">
              <w:rPr>
                <w:rFonts w:ascii="Tahoma" w:hAnsi="Tahoma" w:cs="Tahoma"/>
                <w:bCs/>
                <w:noProof/>
                <w:color w:val="000000"/>
                <w:sz w:val="16"/>
                <w:szCs w:val="16"/>
                <w:lang w:val="pt-BR"/>
              </w:rPr>
              <w:t xml:space="preserve"> 500</w:t>
            </w:r>
            <w:del w:id="680" w:author="Autor" w:date="2014-12-19T17:28:00Z">
              <w:r w:rsidR="00187B03">
                <w:rPr>
                  <w:rFonts w:ascii="Tahoma" w:hAnsi="Tahoma" w:cs="Tahoma"/>
                  <w:bCs/>
                  <w:noProof/>
                  <w:color w:val="000000"/>
                  <w:sz w:val="16"/>
                  <w:szCs w:val="16"/>
                  <w:lang w:val="pt-BR"/>
                </w:rPr>
                <w:delText xml:space="preserve"> </w:delText>
              </w:r>
            </w:del>
          </w:p>
        </w:tc>
      </w:tr>
      <w:tr w:rsidR="00FC6E56" w:rsidRPr="00374BAB" w14:paraId="6D520139"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F440A6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00507AD3"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2A849CDD"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C82843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616B6C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06EBBB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32564E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C9DD06F" w14:textId="63743F69" w:rsidR="00FC6E56" w:rsidRPr="00FC6E56" w:rsidRDefault="00187B03" w:rsidP="00FC6E56">
            <w:pPr>
              <w:spacing w:before="20" w:after="20"/>
              <w:ind w:firstLine="120"/>
              <w:jc w:val="both"/>
              <w:rPr>
                <w:rFonts w:ascii="Tahoma" w:hAnsi="Tahoma" w:cs="Tahoma"/>
                <w:bCs/>
                <w:noProof/>
                <w:color w:val="000000"/>
                <w:sz w:val="16"/>
                <w:szCs w:val="16"/>
                <w:lang w:val="pt-BR"/>
              </w:rPr>
            </w:pPr>
            <w:del w:id="681" w:author="Autor" w:date="2014-12-19T17:28:00Z">
              <w:r>
                <w:rPr>
                  <w:rFonts w:ascii="Tahoma" w:hAnsi="Tahoma" w:cs="Tahoma"/>
                  <w:bCs/>
                  <w:noProof/>
                  <w:color w:val="000000"/>
                  <w:sz w:val="16"/>
                  <w:szCs w:val="16"/>
                  <w:lang w:val="pt-BR"/>
                </w:rPr>
                <w:delText>[Nota OT: Falta CEP no Contrato]</w:delText>
              </w:r>
            </w:del>
            <w:ins w:id="682" w:author="Autor" w:date="2014-12-19T17:28:00Z">
              <w:r w:rsidR="005F355E">
                <w:rPr>
                  <w:rFonts w:ascii="Tahoma" w:hAnsi="Tahoma" w:cs="Tahoma"/>
                  <w:bCs/>
                  <w:noProof/>
                  <w:color w:val="000000"/>
                  <w:sz w:val="16"/>
                  <w:szCs w:val="16"/>
                  <w:lang w:val="pt-BR"/>
                </w:rPr>
                <w:t>20.031-170</w:t>
              </w:r>
            </w:ins>
          </w:p>
        </w:tc>
      </w:tr>
      <w:tr w:rsidR="00FC6E56" w:rsidRPr="00374BAB" w14:paraId="3F68B7D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05CBCF"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5BD2EF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F608AE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FC6E56" w14:paraId="1E01120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5C05170"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17/11/1999,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Terraço (incluindo a laje da caixa d´água, área aprox. 152,50 m²)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Labor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FC6E56" w14:paraId="1CED0F4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1C5B73"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438D101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6F57ED" w14:textId="7DB18DF6"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176.295,00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setenta e seis mil duzentos e noventa e cinco reais</w:t>
            </w:r>
            <w:r w:rsidRPr="00FC6E56">
              <w:rPr>
                <w:rFonts w:ascii="Tahoma" w:hAnsi="Tahoma" w:cs="Tahoma"/>
                <w:color w:val="000000"/>
                <w:sz w:val="16"/>
                <w:szCs w:val="16"/>
                <w:lang w:val="pt-BR"/>
              </w:rPr>
              <w:t xml:space="preserve">), em </w:t>
            </w:r>
            <w:del w:id="683" w:author="Autor" w:date="2014-12-19T17:28:00Z">
              <w:r w:rsidR="004309D7" w:rsidRPr="00933436">
                <w:rPr>
                  <w:rFonts w:ascii="Tahoma" w:hAnsi="Tahoma" w:cs="Tahoma"/>
                  <w:bCs/>
                  <w:color w:val="000000"/>
                  <w:sz w:val="16"/>
                  <w:szCs w:val="16"/>
                  <w:lang w:val="pt-BR"/>
                </w:rPr>
                <w:delText>17</w:delText>
              </w:r>
            </w:del>
            <w:ins w:id="684"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795B018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5AF18E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14B80FB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5666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61DCB14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4404D2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Labor, localizado na Cidade de Belo Horizonte, Estado de Minas Gerais, na Avenida Bias Fortes, 803, objeto da matrícula nº 45540 do 1º Registro de Imóveis da Cidade de Belo Horizonte, Minas Gerais.</w:t>
            </w:r>
          </w:p>
        </w:tc>
      </w:tr>
      <w:tr w:rsidR="00FC6E56" w:rsidRPr="00FC6E56" w14:paraId="330CDD90"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A8AB29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65F2EA21"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090AB5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F9CB48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9C6895F"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17/11/1999 a 16/11/2015.</w:t>
            </w:r>
          </w:p>
        </w:tc>
      </w:tr>
      <w:tr w:rsidR="00FC6E56" w:rsidRPr="000276CB" w14:paraId="6579026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9095043"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255914A0" w14:textId="1FA00903"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176.295,00 (cento e setenta e seis mil duzentos e noventa e cinco reais)</w:t>
            </w:r>
            <w:ins w:id="685" w:author="Autor" w:date="2014-12-19T17:28:00Z">
              <w:r w:rsidRPr="00FC6E56">
                <w:rPr>
                  <w:rFonts w:ascii="Tahoma" w:hAnsi="Tahoma" w:cs="Tahoma"/>
                  <w:bCs/>
                  <w:color w:val="000000"/>
                  <w:sz w:val="16"/>
                  <w:szCs w:val="16"/>
                  <w:lang w:val="pt-BR"/>
                </w:rPr>
                <w:t xml:space="preserve"> </w:t>
              </w:r>
            </w:ins>
            <w:r w:rsidRPr="00FC6E56">
              <w:rPr>
                <w:rFonts w:ascii="Tahoma" w:hAnsi="Tahoma" w:cs="Tahoma"/>
                <w:color w:val="000000"/>
                <w:sz w:val="16"/>
                <w:szCs w:val="16"/>
                <w:lang w:val="pt-BR"/>
              </w:rPr>
              <w:t xml:space="preserve">em </w:t>
            </w:r>
            <w:del w:id="686" w:author="Autor" w:date="2014-12-19T17:28:00Z">
              <w:r w:rsidR="004309D7" w:rsidRPr="00933436">
                <w:rPr>
                  <w:rFonts w:ascii="Tahoma" w:hAnsi="Tahoma" w:cs="Tahoma"/>
                  <w:bCs/>
                  <w:color w:val="000000"/>
                  <w:sz w:val="16"/>
                  <w:szCs w:val="16"/>
                  <w:lang w:val="pt-BR"/>
                </w:rPr>
                <w:delText>17</w:delText>
              </w:r>
            </w:del>
            <w:ins w:id="68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0AFE711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E5D55A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DAB984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12 (doze) parcelas mensais e sucessivas,</w:t>
            </w:r>
            <w:ins w:id="688"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R$ 14.691,25 (quatorze mil seiscentos e noventa e um reais e vinte e cinco centavos) sendo que esse valor será reajustado conforme item 7.4 abaixo.</w:t>
            </w:r>
          </w:p>
        </w:tc>
      </w:tr>
      <w:tr w:rsidR="00FC6E56" w:rsidRPr="00FC6E56" w14:paraId="4B66331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E45D5F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382DAD8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4425678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AC2AB2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92DFBE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16 de novembro de 2015</w:t>
            </w:r>
          </w:p>
        </w:tc>
      </w:tr>
      <w:tr w:rsidR="00FC6E56" w:rsidRPr="000276CB" w14:paraId="3F7EA24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A011F4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481A9979"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5D5E6EF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82375A5"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03653993"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0AD45DF7" w14:textId="77777777" w:rsidR="00FC6E56" w:rsidRPr="00FC6E56" w:rsidRDefault="00FC6E56" w:rsidP="00FC6E56">
      <w:pPr>
        <w:widowControl/>
        <w:rPr>
          <w:rFonts w:ascii="Tahoma" w:eastAsia="Times New Roman" w:hAnsi="Tahoma" w:cs="Tahoma"/>
          <w:sz w:val="16"/>
          <w:szCs w:val="16"/>
          <w:lang w:val="pt-BR" w:eastAsia="pt-BR"/>
        </w:rPr>
      </w:pPr>
    </w:p>
    <w:p w14:paraId="10258AD9"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2BDEC35E"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0B4C709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0E8713F7"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6F15A16D" w14:textId="59866844"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689" w:author="Autor" w:date="2014-12-19T17:28:00Z">
              <w:r w:rsidR="004309D7" w:rsidRPr="00933436">
                <w:rPr>
                  <w:rFonts w:ascii="Tahoma" w:hAnsi="Tahoma" w:cs="Tahoma"/>
                  <w:bCs/>
                  <w:color w:val="000000"/>
                  <w:sz w:val="16"/>
                  <w:szCs w:val="16"/>
                  <w:lang w:val="pt-BR"/>
                </w:rPr>
                <w:delText>17</w:delText>
              </w:r>
            </w:del>
            <w:ins w:id="690"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63C5539"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1BF9AEDD"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54B6133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680C61B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3E0DE54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043</w:t>
            </w:r>
          </w:p>
        </w:tc>
        <w:tc>
          <w:tcPr>
            <w:tcW w:w="2767" w:type="dxa"/>
            <w:gridSpan w:val="5"/>
            <w:tcBorders>
              <w:top w:val="single" w:sz="4" w:space="0" w:color="auto"/>
              <w:left w:val="single" w:sz="4" w:space="0" w:color="auto"/>
              <w:bottom w:val="single" w:sz="4" w:space="0" w:color="auto"/>
              <w:right w:val="single" w:sz="4" w:space="0" w:color="auto"/>
            </w:tcBorders>
          </w:tcPr>
          <w:p w14:paraId="3620A96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E10D15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722256A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9E11EB"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09A1BA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628521"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77E3151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22C4C1"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3A31ADD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AC687F"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B24167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E826C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D1CAE5A"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27F280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32F68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6CDB809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BE0C9B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39A664F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F7D280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3F74B65C"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7B84B4E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44CD88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59819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D1D44A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F3A56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3743839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6E055A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OLIVEIRA TRUST DISTRIBUIDORA DE TÍTULOS E VALORES MOBILIÁRIOS S.A.</w:t>
            </w:r>
          </w:p>
        </w:tc>
      </w:tr>
      <w:tr w:rsidR="00FC6E56" w:rsidRPr="00FC6E56" w14:paraId="187CC6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1B5AF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A3285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E2004F"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05A23CDF"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F397A0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2B0B9DF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77B8A9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25B0F9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A70B88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1646CF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14B405D6"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5950A3A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89FFEF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05E14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374BAB" w14:paraId="2CD8EF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D061178" w14:textId="145AF10A" w:rsidR="00FC6E56" w:rsidRPr="00FC6E56" w:rsidRDefault="00FC6E56" w:rsidP="00374BAB">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3. DEVEDORA </w:t>
            </w:r>
            <w:del w:id="691" w:author="Autor" w:date="2014-12-19T17:28:00Z">
              <w:r w:rsidR="00187B03">
                <w:rPr>
                  <w:rFonts w:ascii="Tahoma" w:hAnsi="Tahoma" w:cs="Tahoma"/>
                  <w:b/>
                  <w:color w:val="000000"/>
                  <w:sz w:val="16"/>
                  <w:szCs w:val="16"/>
                  <w:lang w:val="pt-BR"/>
                </w:rPr>
                <w:delText>[Nota OT: Favor incluir devedor 02]</w:delText>
              </w:r>
            </w:del>
          </w:p>
        </w:tc>
      </w:tr>
      <w:tr w:rsidR="00FC6E56" w:rsidRPr="000276CB" w14:paraId="1BDDB13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598F5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692"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Leonardo Barroso Ferreira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4CC0E71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2E52B7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CPF</w:t>
            </w:r>
            <w:r w:rsidRPr="00FC6E56">
              <w:rPr>
                <w:rFonts w:ascii="Tahoma" w:hAnsi="Tahoma" w:cs="Tahoma"/>
                <w:color w:val="000000"/>
                <w:sz w:val="16"/>
                <w:szCs w:val="16"/>
                <w:lang w:val="pt-BR"/>
              </w:rPr>
              <w:t>: 055.819.356-04</w:t>
            </w:r>
          </w:p>
        </w:tc>
      </w:tr>
      <w:tr w:rsidR="00FC6E56" w:rsidRPr="000276CB" w14:paraId="0BBFCD3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F6F4BE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Antonio </w:t>
            </w:r>
            <w:ins w:id="693" w:author="Autor" w:date="2014-12-19T17:28:00Z">
              <w:r w:rsidR="00E20E85">
                <w:rPr>
                  <w:rFonts w:ascii="Tahoma" w:hAnsi="Tahoma" w:cs="Tahoma"/>
                  <w:bCs/>
                  <w:noProof/>
                  <w:color w:val="000000"/>
                  <w:sz w:val="16"/>
                  <w:szCs w:val="16"/>
                  <w:lang w:val="pt-BR"/>
                </w:rPr>
                <w:t xml:space="preserve">de </w:t>
              </w:r>
            </w:ins>
            <w:r w:rsidRPr="00FC6E56">
              <w:rPr>
                <w:rFonts w:ascii="Tahoma" w:hAnsi="Tahoma" w:cs="Tahoma"/>
                <w:bCs/>
                <w:noProof/>
                <w:color w:val="000000"/>
                <w:sz w:val="16"/>
                <w:szCs w:val="16"/>
                <w:lang w:val="pt-BR"/>
              </w:rPr>
              <w:t xml:space="preserve">Paiva Meireles, </w:t>
            </w:r>
            <w:ins w:id="694" w:author="Autor" w:date="2014-12-19T17:28:00Z">
              <w:r w:rsidRPr="00FC6E56">
                <w:rPr>
                  <w:rFonts w:ascii="Tahoma" w:hAnsi="Tahoma" w:cs="Tahoma"/>
                  <w:bCs/>
                  <w:noProof/>
                  <w:color w:val="000000"/>
                  <w:sz w:val="16"/>
                  <w:szCs w:val="16"/>
                  <w:lang w:val="pt-BR"/>
                </w:rPr>
                <w:t xml:space="preserve">n.º </w:t>
              </w:r>
            </w:ins>
            <w:r w:rsidRPr="00FC6E56">
              <w:rPr>
                <w:rFonts w:ascii="Tahoma" w:hAnsi="Tahoma" w:cs="Tahoma"/>
                <w:bCs/>
                <w:noProof/>
                <w:color w:val="000000"/>
                <w:sz w:val="16"/>
                <w:szCs w:val="16"/>
                <w:lang w:val="pt-BR"/>
              </w:rPr>
              <w:t>105</w:t>
            </w:r>
            <w:ins w:id="695" w:author="Autor" w:date="2014-12-19T17:28:00Z">
              <w:r w:rsidRPr="00FC6E56">
                <w:rPr>
                  <w:rFonts w:ascii="Tahoma" w:hAnsi="Tahoma" w:cs="Tahoma"/>
                  <w:bCs/>
                  <w:noProof/>
                  <w:color w:val="000000"/>
                  <w:sz w:val="16"/>
                  <w:szCs w:val="16"/>
                  <w:lang w:val="pt-BR"/>
                </w:rPr>
                <w:t xml:space="preserve"> – Bairro Serra Verde</w:t>
              </w:r>
            </w:ins>
          </w:p>
        </w:tc>
      </w:tr>
      <w:tr w:rsidR="00FC6E56" w:rsidRPr="00374BAB" w14:paraId="69483764"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8315B5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88A5C64" w14:textId="7D3BD482" w:rsidR="00FC6E56" w:rsidRPr="00FC6E56" w:rsidRDefault="00187B03" w:rsidP="00FC6E56">
            <w:pPr>
              <w:spacing w:before="20" w:after="20"/>
              <w:rPr>
                <w:rFonts w:ascii="Tahoma" w:hAnsi="Tahoma" w:cs="Tahoma"/>
                <w:color w:val="000000"/>
                <w:sz w:val="16"/>
                <w:szCs w:val="16"/>
                <w:lang w:val="pt-BR"/>
              </w:rPr>
            </w:pPr>
            <w:del w:id="696" w:author="Autor" w:date="2014-12-19T17:28:00Z">
              <w:r>
                <w:rPr>
                  <w:rFonts w:ascii="Tahoma" w:hAnsi="Tahoma" w:cs="Tahoma"/>
                  <w:bCs/>
                  <w:noProof/>
                  <w:color w:val="000000"/>
                  <w:sz w:val="16"/>
                  <w:szCs w:val="16"/>
                  <w:lang w:val="pt-BR"/>
                </w:rPr>
                <w:delText>BL</w:delText>
              </w:r>
            </w:del>
            <w:ins w:id="697" w:author="Autor" w:date="2014-12-19T17:28:00Z">
              <w:r w:rsidR="00FC6E56" w:rsidRPr="00FC6E56">
                <w:rPr>
                  <w:rFonts w:ascii="Tahoma" w:hAnsi="Tahoma" w:cs="Tahoma"/>
                  <w:bCs/>
                  <w:noProof/>
                  <w:color w:val="000000"/>
                  <w:sz w:val="16"/>
                  <w:szCs w:val="16"/>
                  <w:lang w:val="pt-BR"/>
                </w:rPr>
                <w:t>Bloco</w:t>
              </w:r>
            </w:ins>
            <w:r w:rsidR="00FC6E56" w:rsidRPr="00FC6E56">
              <w:rPr>
                <w:rFonts w:ascii="Tahoma" w:hAnsi="Tahoma" w:cs="Tahoma"/>
                <w:bCs/>
                <w:noProof/>
                <w:color w:val="000000"/>
                <w:sz w:val="16"/>
                <w:szCs w:val="16"/>
                <w:lang w:val="pt-BR"/>
              </w:rPr>
              <w:t xml:space="preserve"> 14 </w:t>
            </w:r>
            <w:del w:id="698" w:author="Autor" w:date="2014-12-19T17:28:00Z">
              <w:r>
                <w:rPr>
                  <w:rFonts w:ascii="Tahoma" w:hAnsi="Tahoma" w:cs="Tahoma"/>
                  <w:bCs/>
                  <w:noProof/>
                  <w:color w:val="000000"/>
                  <w:sz w:val="16"/>
                  <w:szCs w:val="16"/>
                  <w:lang w:val="pt-BR"/>
                </w:rPr>
                <w:delText>A apto</w:delText>
              </w:r>
            </w:del>
            <w:ins w:id="699" w:author="Autor" w:date="2014-12-19T17:28:00Z">
              <w:r w:rsidR="00FC6E56" w:rsidRPr="00FC6E56">
                <w:rPr>
                  <w:rFonts w:ascii="Tahoma" w:hAnsi="Tahoma" w:cs="Tahoma"/>
                  <w:bCs/>
                  <w:noProof/>
                  <w:color w:val="000000"/>
                  <w:sz w:val="16"/>
                  <w:szCs w:val="16"/>
                  <w:lang w:val="pt-BR"/>
                </w:rPr>
                <w:t>Apto.</w:t>
              </w:r>
            </w:ins>
            <w:r w:rsidR="00FC6E56" w:rsidRPr="00FC6E56">
              <w:rPr>
                <w:rFonts w:ascii="Tahoma" w:hAnsi="Tahoma" w:cs="Tahoma"/>
                <w:bCs/>
                <w:noProof/>
                <w:color w:val="000000"/>
                <w:sz w:val="16"/>
                <w:szCs w:val="16"/>
                <w:lang w:val="pt-BR"/>
              </w:rPr>
              <w:t xml:space="preserve"> 202 </w:t>
            </w:r>
          </w:p>
        </w:tc>
        <w:tc>
          <w:tcPr>
            <w:tcW w:w="1338" w:type="dxa"/>
            <w:gridSpan w:val="4"/>
            <w:tcBorders>
              <w:top w:val="single" w:sz="4" w:space="0" w:color="auto"/>
              <w:left w:val="single" w:sz="4" w:space="0" w:color="auto"/>
              <w:bottom w:val="single" w:sz="4" w:space="0" w:color="auto"/>
              <w:right w:val="single" w:sz="4" w:space="0" w:color="auto"/>
            </w:tcBorders>
          </w:tcPr>
          <w:p w14:paraId="6F075A37"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081CF3C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59C1069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5D278F6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51B5182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B6BFFFC" w14:textId="7B5472D6" w:rsidR="00FC6E56" w:rsidRPr="00FC6E56" w:rsidRDefault="00187B03" w:rsidP="00FC6E56">
            <w:pPr>
              <w:spacing w:before="20" w:after="20"/>
              <w:ind w:firstLine="120"/>
              <w:jc w:val="both"/>
              <w:rPr>
                <w:rFonts w:ascii="Tahoma" w:hAnsi="Tahoma" w:cs="Tahoma"/>
                <w:bCs/>
                <w:noProof/>
                <w:color w:val="000000"/>
                <w:sz w:val="16"/>
                <w:szCs w:val="16"/>
                <w:lang w:val="pt-BR"/>
              </w:rPr>
            </w:pPr>
            <w:del w:id="700" w:author="Autor" w:date="2014-12-19T17:28:00Z">
              <w:r>
                <w:rPr>
                  <w:rFonts w:ascii="Tahoma" w:hAnsi="Tahoma" w:cs="Tahoma"/>
                  <w:bCs/>
                  <w:noProof/>
                  <w:color w:val="000000"/>
                  <w:sz w:val="16"/>
                  <w:szCs w:val="16"/>
                  <w:lang w:val="pt-BR"/>
                </w:rPr>
                <w:delText>[Nota OT: Falta CEP no Contrato]</w:delText>
              </w:r>
            </w:del>
            <w:ins w:id="701" w:author="Autor" w:date="2014-12-19T17:28:00Z">
              <w:r w:rsidR="00E20E85">
                <w:rPr>
                  <w:rFonts w:ascii="Tahoma" w:hAnsi="Tahoma" w:cs="Tahoma"/>
                  <w:bCs/>
                  <w:noProof/>
                  <w:color w:val="000000"/>
                  <w:sz w:val="16"/>
                  <w:szCs w:val="16"/>
                  <w:lang w:val="pt-BR"/>
                </w:rPr>
                <w:t>31.630-390</w:t>
              </w:r>
            </w:ins>
          </w:p>
        </w:tc>
      </w:tr>
      <w:tr w:rsidR="00FC6E56" w:rsidRPr="00374BAB" w14:paraId="1EF38EB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281F72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0B3C03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0B73D3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4DE6BAE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E2E7E2"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01/12/2010,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1º andar (área aprox 90,00 m²)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Casa Paraíba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DE8011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9C2FF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7B313EF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87F000A" w14:textId="71C6866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193.875,84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cento e noventa e três mil e oitreais</w:t>
            </w:r>
            <w:r w:rsidRPr="00FC6E56">
              <w:rPr>
                <w:rFonts w:ascii="Tahoma" w:hAnsi="Tahoma" w:cs="Tahoma"/>
                <w:color w:val="000000"/>
                <w:sz w:val="16"/>
                <w:szCs w:val="16"/>
                <w:lang w:val="pt-BR"/>
              </w:rPr>
              <w:t xml:space="preserve">), em </w:t>
            </w:r>
            <w:del w:id="702" w:author="Autor" w:date="2014-12-19T17:28:00Z">
              <w:r w:rsidR="004309D7" w:rsidRPr="00933436">
                <w:rPr>
                  <w:rFonts w:ascii="Tahoma" w:hAnsi="Tahoma" w:cs="Tahoma"/>
                  <w:bCs/>
                  <w:color w:val="000000"/>
                  <w:sz w:val="16"/>
                  <w:szCs w:val="16"/>
                  <w:lang w:val="pt-BR"/>
                </w:rPr>
                <w:delText>17</w:delText>
              </w:r>
            </w:del>
            <w:ins w:id="70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1F8AB49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B48B669"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7D438D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3E9B3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01825E6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396212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Edifício Casa Paraíba, localizado na Cidade de Belo Horizonte, Estado de Minas Gerais, na Rua Paraíba, 297, objeto da matrícula nº 26735 do 4º Registro de Imóveis da Cidade de Belo Horizonte, Minas Gerais.</w:t>
            </w:r>
          </w:p>
        </w:tc>
      </w:tr>
      <w:tr w:rsidR="00FC6E56" w:rsidRPr="00FC6E56" w14:paraId="705927F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16BBC8F"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1D2D5D18"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2C6CA3D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75EE970"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7F2E407B"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De </w:t>
            </w:r>
            <w:r w:rsidRPr="00FC6E56">
              <w:rPr>
                <w:rFonts w:ascii="Tahoma" w:hAnsi="Tahoma" w:cs="Tahoma"/>
                <w:bCs/>
                <w:color w:val="000000"/>
                <w:sz w:val="16"/>
                <w:szCs w:val="16"/>
                <w:lang w:val="pt-BR"/>
              </w:rPr>
              <w:t xml:space="preserve">01/12/2010 </w:t>
            </w:r>
            <w:r w:rsidRPr="00FC6E56">
              <w:rPr>
                <w:rFonts w:ascii="Tahoma" w:hAnsi="Tahoma" w:cs="Tahoma"/>
                <w:color w:val="000000"/>
                <w:sz w:val="16"/>
                <w:szCs w:val="16"/>
                <w:lang w:val="pt-BR"/>
              </w:rPr>
              <w:t>a 30/11/2017.</w:t>
            </w:r>
          </w:p>
        </w:tc>
      </w:tr>
      <w:tr w:rsidR="00FC6E56" w:rsidRPr="000276CB" w14:paraId="0134F03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5ED77F2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C35A62E" w14:textId="6820328E"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193.875,84 (cento e noventa e três mil oitocentos e setenta e cinco reais e oitenta e quatro centavos) </w:t>
            </w:r>
            <w:r w:rsidRPr="00FC6E56">
              <w:rPr>
                <w:rFonts w:ascii="Tahoma" w:hAnsi="Tahoma" w:cs="Tahoma"/>
                <w:color w:val="000000"/>
                <w:sz w:val="16"/>
                <w:szCs w:val="16"/>
                <w:lang w:val="pt-BR"/>
              </w:rPr>
              <w:t xml:space="preserve">em </w:t>
            </w:r>
            <w:del w:id="704" w:author="Autor" w:date="2014-12-19T17:28:00Z">
              <w:r w:rsidR="004309D7" w:rsidRPr="00933436">
                <w:rPr>
                  <w:rFonts w:ascii="Tahoma" w:hAnsi="Tahoma" w:cs="Tahoma"/>
                  <w:bCs/>
                  <w:color w:val="000000"/>
                  <w:sz w:val="16"/>
                  <w:szCs w:val="16"/>
                  <w:lang w:val="pt-BR"/>
                </w:rPr>
                <w:delText>17</w:delText>
              </w:r>
            </w:del>
            <w:ins w:id="70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38D412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6F0BFC7"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3CFA25E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36 (trinta e seis) parcelas mensais e sucessivas,</w:t>
            </w:r>
            <w:ins w:id="70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R$ 5.385,44 (cinco mil trezentos e oitenta e cinco reais e quarenta e quatro centavos) sendo que esse valor será reajustado conforme item 7.4 abaixo.</w:t>
            </w:r>
            <w:r w:rsidRPr="00FC6E56">
              <w:rPr>
                <w:rFonts w:ascii="Tahoma" w:hAnsi="Tahoma" w:cs="Tahoma"/>
                <w:color w:val="000000"/>
                <w:sz w:val="16"/>
                <w:szCs w:val="16"/>
                <w:lang w:val="pt-BR"/>
              </w:rPr>
              <w:t>.</w:t>
            </w:r>
          </w:p>
        </w:tc>
      </w:tr>
      <w:tr w:rsidR="00FC6E56" w:rsidRPr="00FC6E56" w14:paraId="016D06A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D0A138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469C9E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3A2324EA"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EA51A7F"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2EF64E3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novembro de 2017</w:t>
            </w:r>
          </w:p>
        </w:tc>
      </w:tr>
      <w:tr w:rsidR="00FC6E56" w:rsidRPr="000276CB" w14:paraId="79B39B6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14C00C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0BC75925"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3AC4CB4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A5DE31B"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7EDE8C99"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2AB7732E" w14:textId="77777777" w:rsidR="00FC6E56" w:rsidRPr="00FC6E56" w:rsidRDefault="00FC6E56" w:rsidP="00FC6E56">
      <w:pPr>
        <w:widowControl/>
        <w:rPr>
          <w:rFonts w:ascii="Tahoma" w:eastAsia="Times New Roman" w:hAnsi="Tahoma" w:cs="Tahoma"/>
          <w:sz w:val="16"/>
          <w:szCs w:val="16"/>
          <w:lang w:val="pt-BR" w:eastAsia="pt-BR"/>
        </w:rPr>
      </w:pPr>
    </w:p>
    <w:p w14:paraId="5ACA865F"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47052DF"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2691E279"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5AA0E61"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27F67196" w14:textId="36405085"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707" w:author="Autor" w:date="2014-12-19T17:28:00Z">
              <w:r w:rsidR="004309D7" w:rsidRPr="00933436">
                <w:rPr>
                  <w:rFonts w:ascii="Tahoma" w:hAnsi="Tahoma" w:cs="Tahoma"/>
                  <w:bCs/>
                  <w:color w:val="000000"/>
                  <w:sz w:val="16"/>
                  <w:szCs w:val="16"/>
                  <w:lang w:val="pt-BR"/>
                </w:rPr>
                <w:delText>17</w:delText>
              </w:r>
            </w:del>
            <w:ins w:id="70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05E2E618"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54280482"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1E41E4B7"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60F01320"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751A99E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044</w:t>
            </w:r>
          </w:p>
        </w:tc>
        <w:tc>
          <w:tcPr>
            <w:tcW w:w="2767" w:type="dxa"/>
            <w:gridSpan w:val="5"/>
            <w:tcBorders>
              <w:top w:val="single" w:sz="4" w:space="0" w:color="auto"/>
              <w:left w:val="single" w:sz="4" w:space="0" w:color="auto"/>
              <w:bottom w:val="single" w:sz="4" w:space="0" w:color="auto"/>
              <w:right w:val="single" w:sz="4" w:space="0" w:color="auto"/>
            </w:tcBorders>
          </w:tcPr>
          <w:p w14:paraId="188E0BC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1C65BBD0"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18C67BA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CA1DDCA"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558580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181A309"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6530D93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36C504"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744973A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09AD48"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49AF3FD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E5C479"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799078C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63309B1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ABB34A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5ADF95F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E897136"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9C8F2D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7D191438"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6299AAF"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45200C9B"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5F043A3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675C49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0CA6510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03A038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42BE051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3800E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70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4487573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D60B9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48533DE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72A2ED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9EBE7F3"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3C7B8EC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B224947"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1D621DD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81F43BA"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42761E1F"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86E662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4E51A64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D65EAC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45124EC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2E161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2E0CF3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A6489F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03B0510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1E4DAF2"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r w:rsidRPr="00FC6E56">
              <w:rPr>
                <w:rFonts w:ascii="Tahoma" w:hAnsi="Tahoma" w:cs="Tahoma"/>
                <w:b/>
                <w:color w:val="000000"/>
                <w:sz w:val="16"/>
                <w:szCs w:val="16"/>
                <w:lang w:val="pt-BR"/>
              </w:rPr>
              <w:t xml:space="preserve"> Actor Star´t Empreendimentos Artísticos Ltda. ("</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7ED0B08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E214E9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02.795.237/0001-31</w:t>
            </w:r>
          </w:p>
        </w:tc>
      </w:tr>
      <w:tr w:rsidR="00FC6E56" w:rsidRPr="000276CB" w14:paraId="74AA5F9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11E5D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Rua Paraíba, 297</w:t>
            </w:r>
            <w:ins w:id="710" w:author="Autor" w:date="2014-12-19T17:28:00Z">
              <w:r w:rsidRPr="00FC6E56">
                <w:rPr>
                  <w:rFonts w:ascii="Tahoma" w:hAnsi="Tahoma" w:cs="Tahoma"/>
                  <w:bCs/>
                  <w:noProof/>
                  <w:color w:val="000000"/>
                  <w:sz w:val="16"/>
                  <w:szCs w:val="16"/>
                  <w:lang w:val="pt-BR"/>
                </w:rPr>
                <w:t xml:space="preserve"> - </w:t>
              </w:r>
              <w:r w:rsidRPr="00FC6E56">
                <w:rPr>
                  <w:rFonts w:ascii="Tahoma" w:hAnsi="Tahoma" w:cs="Tahoma"/>
                  <w:color w:val="000000"/>
                  <w:sz w:val="16"/>
                  <w:szCs w:val="16"/>
                  <w:lang w:val="pt-BR"/>
                </w:rPr>
                <w:t>Bairro Funcionários</w:t>
              </w:r>
            </w:ins>
          </w:p>
        </w:tc>
      </w:tr>
      <w:tr w:rsidR="00FC6E56" w:rsidRPr="00FC6E56" w14:paraId="526E5A72"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722D7F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1EC3CE9D"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N/A </w:t>
            </w:r>
          </w:p>
        </w:tc>
        <w:tc>
          <w:tcPr>
            <w:tcW w:w="1338" w:type="dxa"/>
            <w:gridSpan w:val="4"/>
            <w:tcBorders>
              <w:top w:val="single" w:sz="4" w:space="0" w:color="auto"/>
              <w:left w:val="single" w:sz="4" w:space="0" w:color="auto"/>
              <w:bottom w:val="single" w:sz="4" w:space="0" w:color="auto"/>
              <w:right w:val="single" w:sz="4" w:space="0" w:color="auto"/>
            </w:tcBorders>
          </w:tcPr>
          <w:p w14:paraId="58DA1322"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411CDEB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0B99B4E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22BDDD4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68DDF08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5629802"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30.130-140</w:t>
            </w:r>
          </w:p>
        </w:tc>
      </w:tr>
      <w:tr w:rsidR="00FC6E56" w:rsidRPr="00FC6E56" w14:paraId="3C5C19B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E90997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1A93548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454216E"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0276CB" w14:paraId="27E86C5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11E712C" w14:textId="77777777" w:rsidR="00FC6E56" w:rsidRPr="00FC6E56" w:rsidRDefault="00FC6E56" w:rsidP="00FC6E56">
            <w:pPr>
              <w:spacing w:before="20" w:after="20"/>
              <w:jc w:val="both"/>
              <w:rPr>
                <w:rFonts w:ascii="Tahoma" w:hAnsi="Tahoma"/>
                <w:color w:val="000000"/>
                <w:sz w:val="16"/>
                <w:lang w:val="pt-BR"/>
                <w:rPrChange w:id="711" w:author="Autor" w:date="2014-12-19T17:28:00Z">
                  <w:rPr>
                    <w:rFonts w:ascii="Tahoma" w:hAnsi="Tahoma"/>
                    <w:color w:val="000000"/>
                    <w:sz w:val="16"/>
                    <w:highlight w:val="yellow"/>
                    <w:lang w:val="pt-BR"/>
                  </w:rPr>
                </w:rPrChange>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01/04/2010, </w:t>
            </w:r>
            <w:r w:rsidRPr="00FC6E56">
              <w:rPr>
                <w:rFonts w:ascii="Tahoma" w:hAnsi="Tahoma" w:cs="Tahoma"/>
                <w:color w:val="000000"/>
                <w:sz w:val="16"/>
                <w:szCs w:val="16"/>
                <w:lang w:val="pt-BR"/>
              </w:rPr>
              <w:t xml:space="preserve">por meio do qual a Emitente locou o </w:t>
            </w:r>
            <w:r w:rsidRPr="00FC6E56">
              <w:rPr>
                <w:rFonts w:ascii="Tahoma" w:hAnsi="Tahoma" w:cs="Tahoma"/>
                <w:bCs/>
                <w:color w:val="000000"/>
                <w:sz w:val="16"/>
                <w:szCs w:val="16"/>
                <w:lang w:val="pt-BR"/>
              </w:rPr>
              <w:t xml:space="preserve">2º andar (área aprox 90,00 m²)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Casa Paraíba</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0276CB" w14:paraId="297EBC8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A903645"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66DAF1D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E142BA2" w14:textId="5C5DDD79"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80.836,84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oitenta mil oitocentos e trinta e seis reais e oitenta e quatro centavos</w:t>
            </w:r>
            <w:r w:rsidRPr="00FC6E56">
              <w:rPr>
                <w:rFonts w:ascii="Tahoma" w:hAnsi="Tahoma" w:cs="Tahoma"/>
                <w:color w:val="000000"/>
                <w:sz w:val="16"/>
                <w:szCs w:val="16"/>
                <w:lang w:val="pt-BR"/>
              </w:rPr>
              <w:t xml:space="preserve">), em </w:t>
            </w:r>
            <w:del w:id="712" w:author="Autor" w:date="2014-12-19T17:28:00Z">
              <w:r w:rsidR="004309D7" w:rsidRPr="00933436">
                <w:rPr>
                  <w:rFonts w:ascii="Tahoma" w:hAnsi="Tahoma" w:cs="Tahoma"/>
                  <w:bCs/>
                  <w:color w:val="000000"/>
                  <w:sz w:val="16"/>
                  <w:szCs w:val="16"/>
                  <w:lang w:val="pt-BR"/>
                </w:rPr>
                <w:delText>17</w:delText>
              </w:r>
            </w:del>
            <w:ins w:id="713"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3F2C74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7BC47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550396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85D9D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41B758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5BD1410"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bCs/>
                <w:color w:val="000000"/>
                <w:sz w:val="16"/>
                <w:szCs w:val="16"/>
                <w:lang w:val="pt-BR"/>
              </w:rPr>
              <w:t>Edifício Casa Paraíba, localizado na Cidade de Belo Horizonte, Estado de Minas Gerais, na Rua Paraíba, 297, objeto da matrícula nº 26735 do 4º Registro de Imóveis da Cidade de Belo Horizonte, Minas Gerais.</w:t>
            </w:r>
          </w:p>
        </w:tc>
      </w:tr>
      <w:tr w:rsidR="00FC6E56" w:rsidRPr="00FC6E56" w14:paraId="5EA8E07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1C21A38"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7E74B74C"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9D16404"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FB7E078"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1C2B07A7"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De 01/04/2010 a 31/03/2017.</w:t>
            </w:r>
          </w:p>
        </w:tc>
      </w:tr>
      <w:tr w:rsidR="00FC6E56" w:rsidRPr="000276CB" w14:paraId="7D9890DC"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0F6B8D5"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041D92E2" w14:textId="18065F06"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80.836,84 (oitenta mil oitocentos e trinta e seis reais e oitenta e quatro centavos)</w:t>
            </w:r>
            <w:r w:rsidRPr="00FC6E56">
              <w:rPr>
                <w:rFonts w:ascii="Tahoma" w:hAnsi="Tahoma" w:cs="Tahoma"/>
                <w:color w:val="000000"/>
                <w:sz w:val="16"/>
                <w:szCs w:val="16"/>
                <w:lang w:val="pt-BR"/>
              </w:rPr>
              <w:t xml:space="preserve"> em </w:t>
            </w:r>
            <w:del w:id="714" w:author="Autor" w:date="2014-12-19T17:28:00Z">
              <w:r w:rsidR="004309D7" w:rsidRPr="00933436">
                <w:rPr>
                  <w:rFonts w:ascii="Tahoma" w:hAnsi="Tahoma" w:cs="Tahoma"/>
                  <w:bCs/>
                  <w:color w:val="000000"/>
                  <w:sz w:val="16"/>
                  <w:szCs w:val="16"/>
                  <w:lang w:val="pt-BR"/>
                </w:rPr>
                <w:delText>17</w:delText>
              </w:r>
            </w:del>
            <w:ins w:id="715"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5711F85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0FA40EE"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7B99D1C9"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bCs/>
                <w:color w:val="000000"/>
                <w:sz w:val="16"/>
                <w:szCs w:val="16"/>
                <w:lang w:val="pt-BR"/>
              </w:rPr>
              <w:t>28 (vinte e oito) parcelas mensais e sucessivas,</w:t>
            </w:r>
            <w:ins w:id="716"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pagas sempre no 5º (quinto) Dia Útil de cada mês subsequente ao mês vencido da locação, sendo a primeira no valor de R$ 2.887,03 (dois mil oitocentos e oitenta e sete reais e três centavos) sendo que esse valor será reajustado conforme item 7.4 abaixo.</w:t>
            </w:r>
          </w:p>
        </w:tc>
      </w:tr>
      <w:tr w:rsidR="00FC6E56" w:rsidRPr="00FC6E56" w14:paraId="549CCEC3"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771FAC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1AAF5D59"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447326B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EB4E7DB"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1D2F8E4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31 de março de 2017</w:t>
            </w:r>
          </w:p>
        </w:tc>
      </w:tr>
      <w:tr w:rsidR="00FC6E56" w:rsidRPr="000276CB" w14:paraId="5D96461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0A044C5"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6F7B05B1"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3AEA73F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90CDF9D"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2DEB6766"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4F6FC89C" w14:textId="77777777" w:rsidR="00FC6E56" w:rsidRPr="00FC6E56" w:rsidRDefault="00FC6E56" w:rsidP="00FC6E56">
      <w:pPr>
        <w:widowControl/>
        <w:rPr>
          <w:rFonts w:ascii="Tahoma" w:eastAsia="Times New Roman" w:hAnsi="Tahoma" w:cs="Tahoma"/>
          <w:sz w:val="16"/>
          <w:szCs w:val="16"/>
          <w:lang w:val="pt-BR" w:eastAsia="pt-BR"/>
        </w:rPr>
      </w:pPr>
    </w:p>
    <w:p w14:paraId="0E6FE882"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59F51E09"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63782EA"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4AA633FB"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65251074" w14:textId="47782A84"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717" w:author="Autor" w:date="2014-12-19T17:28:00Z">
              <w:r w:rsidR="004309D7" w:rsidRPr="00933436">
                <w:rPr>
                  <w:rFonts w:ascii="Tahoma" w:hAnsi="Tahoma" w:cs="Tahoma"/>
                  <w:bCs/>
                  <w:color w:val="000000"/>
                  <w:sz w:val="16"/>
                  <w:szCs w:val="16"/>
                  <w:lang w:val="pt-BR"/>
                </w:rPr>
                <w:delText>17</w:delText>
              </w:r>
            </w:del>
            <w:ins w:id="718"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34014856"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2B8E2EB1"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08A1F39A"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480B105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B7FD38B"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045</w:t>
            </w:r>
          </w:p>
        </w:tc>
        <w:tc>
          <w:tcPr>
            <w:tcW w:w="2767" w:type="dxa"/>
            <w:gridSpan w:val="5"/>
            <w:tcBorders>
              <w:top w:val="single" w:sz="4" w:space="0" w:color="auto"/>
              <w:left w:val="single" w:sz="4" w:space="0" w:color="auto"/>
              <w:bottom w:val="single" w:sz="4" w:space="0" w:color="auto"/>
              <w:right w:val="single" w:sz="4" w:space="0" w:color="auto"/>
            </w:tcBorders>
          </w:tcPr>
          <w:p w14:paraId="21E35CD5"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2A6D090F"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4223050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040D473"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6A8B8FF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48417A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7243703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72003EE"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25DC7E4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034D502"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024C04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6E5276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1B70BAF8"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4CF1504A"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0A2015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421989D8"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68CA024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28C548D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33880FB0"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5CE9388"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0FE6B8C"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7037EAC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EC17F27"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7A75A3B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37F9C4"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0276CB" w14:paraId="7CF83D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E15FF8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719"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2F99B9E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A5FFDD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0276CB" w14:paraId="71CE35C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7DD7D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36C326A5"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0EF24254"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7EE74FF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0AF42442"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31FA3F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7FE1DFBE"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175171E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2A8AE0AA"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2CD9B36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3F354F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AE4754"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5499ACE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90FF79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141BD34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689EB7D"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720" w:author="Autor" w:date="2014-12-19T17:28:00Z">
              <w:r w:rsidRPr="00FC6E56">
                <w:rPr>
                  <w:rFonts w:ascii="Tahoma" w:hAnsi="Tahoma" w:cs="Tahoma"/>
                  <w:color w:val="000000"/>
                  <w:sz w:val="16"/>
                  <w:szCs w:val="16"/>
                  <w:lang w:val="pt-BR"/>
                </w:rPr>
                <w:t xml:space="preserve"> </w:t>
              </w:r>
            </w:ins>
            <w:r w:rsidRPr="00FC6E56">
              <w:rPr>
                <w:rFonts w:ascii="Tahoma" w:hAnsi="Tahoma" w:cs="Tahoma"/>
                <w:b/>
                <w:color w:val="000000"/>
                <w:sz w:val="16"/>
                <w:szCs w:val="16"/>
                <w:lang w:val="pt-BR"/>
              </w:rPr>
              <w:t xml:space="preserve">Maciel Bijuterias Ltda – ME, atual razão  social de </w:t>
            </w:r>
            <w:r w:rsidRPr="00FC6E56">
              <w:rPr>
                <w:rFonts w:ascii="Tahoma" w:hAnsi="Tahoma" w:cs="Tahoma"/>
                <w:b/>
                <w:bCs/>
                <w:noProof/>
                <w:color w:val="000000"/>
                <w:sz w:val="16"/>
                <w:szCs w:val="16"/>
                <w:lang w:val="pt-BR"/>
              </w:rPr>
              <w:t xml:space="preserve">Maciel &amp; Maciel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35D4933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A8545D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22.083.059/0001-23</w:t>
            </w:r>
          </w:p>
        </w:tc>
      </w:tr>
      <w:tr w:rsidR="00FC6E56" w:rsidRPr="000276CB" w14:paraId="0DFA4C9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72127A2" w14:textId="6803F2C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 xml:space="preserve">Rua </w:t>
            </w:r>
            <w:del w:id="721" w:author="Autor" w:date="2014-12-19T17:28:00Z">
              <w:r w:rsidR="004309D7" w:rsidRPr="00933436">
                <w:rPr>
                  <w:rFonts w:ascii="Tahoma" w:hAnsi="Tahoma" w:cs="Tahoma"/>
                  <w:bCs/>
                  <w:noProof/>
                  <w:color w:val="000000"/>
                  <w:sz w:val="16"/>
                  <w:szCs w:val="16"/>
                  <w:lang w:val="pt-BR"/>
                </w:rPr>
                <w:delText>São Paulo, 656</w:delText>
              </w:r>
            </w:del>
            <w:ins w:id="722" w:author="Autor" w:date="2014-12-19T17:28:00Z">
              <w:r w:rsidRPr="00FC6E56">
                <w:rPr>
                  <w:rFonts w:ascii="Tahoma" w:hAnsi="Tahoma" w:cs="Tahoma"/>
                  <w:bCs/>
                  <w:noProof/>
                  <w:color w:val="000000"/>
                  <w:sz w:val="16"/>
                  <w:szCs w:val="16"/>
                  <w:lang w:val="pt-BR"/>
                </w:rPr>
                <w:t>Tupis, n.º 485 – Centro</w:t>
              </w:r>
            </w:ins>
          </w:p>
        </w:tc>
      </w:tr>
      <w:tr w:rsidR="00FC6E56" w:rsidRPr="00FC6E56" w14:paraId="44DC1F61"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shd w:val="clear" w:color="auto" w:fill="auto"/>
          </w:tcPr>
          <w:p w14:paraId="5659156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shd w:val="clear" w:color="auto" w:fill="auto"/>
          </w:tcPr>
          <w:p w14:paraId="32979E89" w14:textId="7A859A8D" w:rsidR="00FC6E56" w:rsidRPr="00FC6E56" w:rsidRDefault="003E2E09" w:rsidP="00FC6E56">
            <w:pPr>
              <w:spacing w:before="20" w:after="20"/>
              <w:rPr>
                <w:rFonts w:ascii="Tahoma" w:hAnsi="Tahoma" w:cs="Tahoma"/>
                <w:color w:val="000000"/>
                <w:sz w:val="16"/>
                <w:szCs w:val="16"/>
                <w:lang w:val="pt-BR"/>
              </w:rPr>
            </w:pPr>
            <w:del w:id="723" w:author="Autor" w:date="2014-12-19T17:28:00Z">
              <w:r>
                <w:rPr>
                  <w:rFonts w:ascii="Tahoma" w:hAnsi="Tahoma" w:cs="Tahoma"/>
                  <w:bCs/>
                  <w:noProof/>
                  <w:color w:val="000000"/>
                  <w:sz w:val="16"/>
                  <w:szCs w:val="16"/>
                  <w:lang w:val="pt-BR"/>
                </w:rPr>
                <w:delText>loja SP-18</w:delText>
              </w:r>
              <w:r w:rsidR="004309D7" w:rsidRPr="00933436">
                <w:rPr>
                  <w:rFonts w:ascii="Tahoma" w:hAnsi="Tahoma" w:cs="Tahoma"/>
                  <w:bCs/>
                  <w:noProof/>
                  <w:color w:val="000000"/>
                  <w:sz w:val="16"/>
                  <w:szCs w:val="16"/>
                  <w:lang w:val="pt-BR"/>
                </w:rPr>
                <w:delText xml:space="preserve"> </w:delText>
              </w:r>
            </w:del>
            <w:ins w:id="724" w:author="Autor" w:date="2014-12-19T17:28:00Z">
              <w:r w:rsidR="00FC6E56" w:rsidRPr="00FC6E56">
                <w:rPr>
                  <w:rFonts w:ascii="Tahoma" w:hAnsi="Tahoma" w:cs="Tahoma"/>
                  <w:bCs/>
                  <w:noProof/>
                  <w:color w:val="000000"/>
                  <w:sz w:val="16"/>
                  <w:szCs w:val="16"/>
                  <w:lang w:val="pt-BR"/>
                </w:rPr>
                <w:t xml:space="preserve">Sala 404 - </w:t>
              </w:r>
              <w:r w:rsidR="00FC6E56" w:rsidRPr="00FC6E56">
                <w:rPr>
                  <w:rFonts w:ascii="Tahoma" w:hAnsi="Tahoma" w:cs="Tahoma"/>
                  <w:bCs/>
                  <w:color w:val="000000"/>
                  <w:sz w:val="16"/>
                  <w:szCs w:val="16"/>
                  <w:lang w:val="pt-BR"/>
                </w:rPr>
                <w:t>Loja SP1-B</w:t>
              </w:r>
            </w:ins>
          </w:p>
        </w:tc>
        <w:tc>
          <w:tcPr>
            <w:tcW w:w="1338" w:type="dxa"/>
            <w:gridSpan w:val="4"/>
            <w:tcBorders>
              <w:top w:val="single" w:sz="4" w:space="0" w:color="auto"/>
              <w:left w:val="single" w:sz="4" w:space="0" w:color="auto"/>
              <w:bottom w:val="single" w:sz="4" w:space="0" w:color="auto"/>
              <w:right w:val="single" w:sz="4" w:space="0" w:color="auto"/>
            </w:tcBorders>
            <w:shd w:val="clear" w:color="auto" w:fill="auto"/>
          </w:tcPr>
          <w:p w14:paraId="7DA9C07D"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4A69A0"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5C326D1"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AB51E55"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tcPr>
          <w:p w14:paraId="615966C3"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72870064" w14:textId="77777777" w:rsidR="004309D7" w:rsidRPr="00933436" w:rsidRDefault="00FC6E56">
            <w:pPr>
              <w:spacing w:before="20" w:after="20"/>
              <w:ind w:firstLine="120"/>
              <w:jc w:val="both"/>
              <w:rPr>
                <w:del w:id="725" w:author="Autor" w:date="2014-12-19T17:28:00Z"/>
                <w:rFonts w:ascii="Tahoma" w:hAnsi="Tahoma" w:cs="Tahoma"/>
                <w:bCs/>
                <w:noProof/>
                <w:color w:val="000000"/>
                <w:sz w:val="16"/>
                <w:szCs w:val="16"/>
                <w:lang w:val="pt-BR"/>
              </w:rPr>
            </w:pPr>
            <w:r w:rsidRPr="00FC6E56">
              <w:rPr>
                <w:rFonts w:ascii="Tahoma" w:hAnsi="Tahoma" w:cs="Tahoma"/>
                <w:bCs/>
                <w:noProof/>
                <w:color w:val="000000"/>
                <w:sz w:val="16"/>
                <w:szCs w:val="16"/>
                <w:lang w:val="pt-BR"/>
              </w:rPr>
              <w:t>30.170-130</w:t>
            </w:r>
          </w:p>
          <w:p w14:paraId="3DC83669"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p>
        </w:tc>
      </w:tr>
      <w:tr w:rsidR="00FC6E56" w:rsidRPr="00FC6E56" w14:paraId="387AA9C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shd w:val="clear" w:color="auto" w:fill="auto"/>
          </w:tcPr>
          <w:p w14:paraId="4BAC9FC8"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FBDC8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shd w:val="clear" w:color="auto" w:fill="auto"/>
          </w:tcPr>
          <w:p w14:paraId="54D0F7C3"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FC6E56" w14:paraId="6A32717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shd w:val="clear" w:color="auto" w:fill="auto"/>
          </w:tcPr>
          <w:p w14:paraId="5ED34607"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24/06/1999, </w:t>
            </w:r>
            <w:r w:rsidRPr="00FC6E56">
              <w:rPr>
                <w:rFonts w:ascii="Tahoma" w:hAnsi="Tahoma" w:cs="Tahoma"/>
                <w:color w:val="000000"/>
                <w:sz w:val="16"/>
                <w:szCs w:val="16"/>
                <w:lang w:val="pt-BR"/>
              </w:rPr>
              <w:t xml:space="preserve">por meio do qual a Emitente locou a </w:t>
            </w:r>
            <w:r w:rsidRPr="00FC6E56">
              <w:rPr>
                <w:rFonts w:ascii="Tahoma" w:hAnsi="Tahoma" w:cs="Tahoma"/>
                <w:bCs/>
                <w:color w:val="000000"/>
                <w:sz w:val="16"/>
                <w:szCs w:val="16"/>
                <w:lang w:val="pt-BR"/>
              </w:rPr>
              <w:t xml:space="preserve">Loja SP1-B (área aprox. 88,06 m²) </w:t>
            </w:r>
            <w:r w:rsidRPr="00FC6E56">
              <w:rPr>
                <w:rFonts w:ascii="Tahoma" w:hAnsi="Tahoma" w:cs="Tahoma"/>
                <w:color w:val="000000"/>
                <w:sz w:val="16"/>
                <w:szCs w:val="16"/>
                <w:lang w:val="pt-BR"/>
              </w:rPr>
              <w:t xml:space="preserve">no Edifício </w:t>
            </w:r>
            <w:r w:rsidRPr="00FC6E56">
              <w:rPr>
                <w:rFonts w:ascii="Tahoma" w:hAnsi="Tahoma" w:cs="Tahoma"/>
                <w:bCs/>
                <w:color w:val="000000"/>
                <w:sz w:val="16"/>
                <w:szCs w:val="16"/>
                <w:lang w:val="pt-BR"/>
              </w:rPr>
              <w:t>Galeria do Ouvidor</w:t>
            </w:r>
            <w:r w:rsidRPr="00FC6E56">
              <w:rPr>
                <w:rFonts w:ascii="Tahoma" w:hAnsi="Tahoma" w:cs="Tahoma"/>
                <w:color w:val="000000"/>
                <w:sz w:val="16"/>
                <w:szCs w:val="16"/>
                <w:lang w:val="pt-BR"/>
              </w:rPr>
              <w:t xml:space="preserve"> ("</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FC6E56" w14:paraId="617BA5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C37531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0276CB" w14:paraId="0C650BE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F850030" w14:textId="4026EF32"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48.188,20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quarenta e oito mil cento e oitenta e oito reais e vinte centavos</w:t>
            </w:r>
            <w:r w:rsidRPr="00FC6E56">
              <w:rPr>
                <w:rFonts w:ascii="Tahoma" w:hAnsi="Tahoma" w:cs="Tahoma"/>
                <w:color w:val="000000"/>
                <w:sz w:val="16"/>
                <w:szCs w:val="16"/>
                <w:lang w:val="pt-BR"/>
              </w:rPr>
              <w:t xml:space="preserve">), em </w:t>
            </w:r>
            <w:del w:id="726" w:author="Autor" w:date="2014-12-19T17:28:00Z">
              <w:r w:rsidR="004309D7" w:rsidRPr="00933436">
                <w:rPr>
                  <w:rFonts w:ascii="Tahoma" w:hAnsi="Tahoma" w:cs="Tahoma"/>
                  <w:bCs/>
                  <w:color w:val="000000"/>
                  <w:sz w:val="16"/>
                  <w:szCs w:val="16"/>
                  <w:lang w:val="pt-BR"/>
                </w:rPr>
                <w:delText>17</w:delText>
              </w:r>
            </w:del>
            <w:ins w:id="72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69AA21B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B85736F"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4FC2CF9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EDD6D9C"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6. IDENTIFICAÇÃO DO IMÓVEL </w:t>
            </w:r>
          </w:p>
        </w:tc>
      </w:tr>
      <w:tr w:rsidR="00FC6E56" w:rsidRPr="000276CB" w14:paraId="4363D36A"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A3A0FC"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Loja SP1-B do Edifício Galeria do Ouvidor, localizado na Cidade de Belo Horizonte, Estado de Minas Gerais, na Rua São Paulo, 656, objeto da matrícula nº 37030 do 3ºRegistro de Imóveis da Cidade de Belo Horizonte, Minas Gerais.</w:t>
            </w:r>
          </w:p>
        </w:tc>
      </w:tr>
      <w:tr w:rsidR="00FC6E56" w:rsidRPr="00FC6E56" w14:paraId="0798CC0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7B26AB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42B3D255"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351AE73B"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BD86837"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0822AB86"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De </w:t>
            </w:r>
            <w:r w:rsidRPr="00FC6E56">
              <w:rPr>
                <w:rFonts w:ascii="Tahoma" w:hAnsi="Tahoma" w:cs="Tahoma"/>
                <w:bCs/>
                <w:noProof/>
                <w:color w:val="000000"/>
                <w:sz w:val="16"/>
                <w:szCs w:val="16"/>
                <w:lang w:val="pt-BR"/>
              </w:rPr>
              <w:t>24/06/1999</w:t>
            </w:r>
            <w:r w:rsidRPr="00FC6E56">
              <w:rPr>
                <w:rFonts w:ascii="Tahoma" w:hAnsi="Tahoma" w:cs="Tahoma"/>
                <w:color w:val="000000"/>
                <w:sz w:val="16"/>
                <w:szCs w:val="16"/>
                <w:lang w:val="pt-BR"/>
              </w:rPr>
              <w:t xml:space="preserve"> a 30/09/2015.</w:t>
            </w:r>
          </w:p>
        </w:tc>
      </w:tr>
      <w:tr w:rsidR="00FC6E56" w:rsidRPr="000276CB" w14:paraId="4D8F4F95"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4259B12"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11BAFD2D" w14:textId="30B3162D"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48.188,20 (quarenta e oito mil cento e oitenta e oito reais e vinte centavos) </w:t>
            </w:r>
            <w:r w:rsidRPr="00FC6E56">
              <w:rPr>
                <w:rFonts w:ascii="Tahoma" w:hAnsi="Tahoma" w:cs="Tahoma"/>
                <w:color w:val="000000"/>
                <w:sz w:val="16"/>
                <w:szCs w:val="16"/>
                <w:lang w:val="pt-BR"/>
              </w:rPr>
              <w:t xml:space="preserve">em </w:t>
            </w:r>
            <w:del w:id="728" w:author="Autor" w:date="2014-12-19T17:28:00Z">
              <w:r w:rsidR="004309D7" w:rsidRPr="00933436">
                <w:rPr>
                  <w:rFonts w:ascii="Tahoma" w:hAnsi="Tahoma" w:cs="Tahoma"/>
                  <w:bCs/>
                  <w:color w:val="000000"/>
                  <w:sz w:val="16"/>
                  <w:szCs w:val="16"/>
                  <w:lang w:val="pt-BR"/>
                </w:rPr>
                <w:delText>17</w:delText>
              </w:r>
            </w:del>
            <w:ins w:id="729"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0276CB" w14:paraId="2A20DB4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DECF5B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569B97F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10 (dez) parcelas mensais e sucessivas,</w:t>
            </w:r>
            <w:r w:rsidRPr="00FC6E56">
              <w:rPr>
                <w:rFonts w:ascii="Tahoma" w:hAnsi="Tahoma"/>
                <w:color w:val="000000"/>
                <w:sz w:val="16"/>
                <w:lang w:val="pt-BR"/>
                <w:rPrChange w:id="730" w:author="Autor" w:date="2014-12-19T17:28:00Z">
                  <w:rPr>
                    <w:rFonts w:ascii="Tahoma" w:hAnsi="Tahoma"/>
                    <w:sz w:val="16"/>
                    <w:lang w:val="pt-BR"/>
                  </w:rPr>
                </w:rPrChange>
              </w:rPr>
              <w:t xml:space="preserve"> </w:t>
            </w:r>
            <w:r w:rsidRPr="00FC6E56">
              <w:rPr>
                <w:rFonts w:ascii="Tahoma" w:hAnsi="Tahoma" w:cs="Tahoma"/>
                <w:bCs/>
                <w:color w:val="000000"/>
                <w:sz w:val="16"/>
                <w:szCs w:val="16"/>
                <w:lang w:val="pt-BR"/>
              </w:rPr>
              <w:t>pagas sempre no 5º (quinto) Dia Útil de cada mês subsequente ao mês vencido da locação, sendo a primeira no valor de R$ 4.818,82 (quatro mil oitocentos e dezoito reais e oitenta e dois centavos) sendo que esse valor será reajustado conforme item 7.4 abaixo.</w:t>
            </w:r>
          </w:p>
        </w:tc>
      </w:tr>
      <w:tr w:rsidR="00FC6E56" w:rsidRPr="00FC6E56" w14:paraId="6E14BFA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98A289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5444CA6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897E62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D0A6B40"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03C1459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30 de setembro de 2015</w:t>
            </w:r>
          </w:p>
        </w:tc>
      </w:tr>
      <w:tr w:rsidR="00FC6E56" w:rsidRPr="000276CB" w14:paraId="0ECA2AD2"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664813D"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8BEE7AA"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7E70472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7CD96764"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3B6074DE"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3465BF11" w14:textId="77777777" w:rsidR="00FC6E56" w:rsidRPr="00FC6E56" w:rsidRDefault="00FC6E56" w:rsidP="00FC6E56">
      <w:pPr>
        <w:widowControl/>
        <w:rPr>
          <w:rFonts w:ascii="Tahoma" w:eastAsia="Times New Roman" w:hAnsi="Tahoma" w:cs="Tahoma"/>
          <w:sz w:val="16"/>
          <w:szCs w:val="16"/>
          <w:lang w:val="pt-BR" w:eastAsia="pt-BR"/>
        </w:rPr>
      </w:pPr>
    </w:p>
    <w:p w14:paraId="3E5FAF3D" w14:textId="77777777" w:rsidR="00FC6E56" w:rsidRPr="00FC6E56" w:rsidRDefault="00FC6E56" w:rsidP="00FC6E56">
      <w:pPr>
        <w:widowControl/>
        <w:autoSpaceDE/>
        <w:autoSpaceDN/>
        <w:adjustRightInd/>
        <w:rPr>
          <w:rFonts w:ascii="Tahoma" w:eastAsia="Times New Roman" w:hAnsi="Tahoma" w:cs="Tahoma"/>
          <w:sz w:val="16"/>
          <w:szCs w:val="16"/>
          <w:lang w:val="pt-BR" w:eastAsia="pt-BR"/>
        </w:rPr>
      </w:pPr>
      <w:r w:rsidRPr="00FC6E56">
        <w:rPr>
          <w:rFonts w:ascii="Tahoma" w:eastAsia="Times New Roman" w:hAnsi="Tahoma" w:cs="Tahoma"/>
          <w:sz w:val="16"/>
          <w:szCs w:val="16"/>
          <w:lang w:val="pt-BR" w:eastAsia="pt-BR"/>
        </w:rPr>
        <w:br w:type="page"/>
      </w:r>
    </w:p>
    <w:tbl>
      <w:tblPr>
        <w:tblW w:w="10348" w:type="dxa"/>
        <w:jc w:val="center"/>
        <w:tblLayout w:type="fixed"/>
        <w:tblLook w:val="0000" w:firstRow="0" w:lastRow="0" w:firstColumn="0" w:lastColumn="0" w:noHBand="0" w:noVBand="0"/>
      </w:tblPr>
      <w:tblGrid>
        <w:gridCol w:w="1451"/>
        <w:gridCol w:w="846"/>
        <w:gridCol w:w="440"/>
        <w:gridCol w:w="1170"/>
        <w:gridCol w:w="204"/>
        <w:gridCol w:w="529"/>
        <w:gridCol w:w="410"/>
        <w:gridCol w:w="195"/>
        <w:gridCol w:w="1134"/>
        <w:gridCol w:w="709"/>
        <w:gridCol w:w="709"/>
        <w:gridCol w:w="20"/>
        <w:gridCol w:w="689"/>
        <w:gridCol w:w="1842"/>
      </w:tblGrid>
      <w:tr w:rsidR="00FC6E56" w:rsidRPr="000276CB" w14:paraId="30C97FE7" w14:textId="77777777" w:rsidTr="00FC6E56">
        <w:trPr>
          <w:trHeight w:val="20"/>
          <w:jc w:val="center"/>
        </w:trPr>
        <w:tc>
          <w:tcPr>
            <w:tcW w:w="5050" w:type="dxa"/>
            <w:gridSpan w:val="7"/>
            <w:tcBorders>
              <w:top w:val="single" w:sz="4" w:space="0" w:color="auto"/>
              <w:left w:val="single" w:sz="4" w:space="0" w:color="auto"/>
              <w:bottom w:val="single" w:sz="4" w:space="0" w:color="auto"/>
              <w:right w:val="single" w:sz="4" w:space="0" w:color="auto"/>
            </w:tcBorders>
          </w:tcPr>
          <w:p w14:paraId="77D29C9C"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b/>
                <w:color w:val="000000"/>
                <w:sz w:val="16"/>
                <w:szCs w:val="16"/>
                <w:lang w:val="pt-BR"/>
              </w:rPr>
              <w:t>CÉDULA DE CRÉDITO IMOBILIÁRIO</w:t>
            </w:r>
          </w:p>
        </w:tc>
        <w:tc>
          <w:tcPr>
            <w:tcW w:w="5298" w:type="dxa"/>
            <w:gridSpan w:val="7"/>
            <w:tcBorders>
              <w:top w:val="single" w:sz="4" w:space="0" w:color="auto"/>
              <w:left w:val="single" w:sz="4" w:space="0" w:color="auto"/>
              <w:bottom w:val="single" w:sz="4" w:space="0" w:color="auto"/>
              <w:right w:val="single" w:sz="4" w:space="0" w:color="auto"/>
            </w:tcBorders>
          </w:tcPr>
          <w:p w14:paraId="65CF0AA0" w14:textId="77777777"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LOCAL E DATA DE EMISSÃO: </w:t>
            </w:r>
          </w:p>
          <w:p w14:paraId="52D78300" w14:textId="61667AFC" w:rsidR="00FC6E56" w:rsidRPr="00FC6E56" w:rsidRDefault="00FC6E56" w:rsidP="00FC6E56">
            <w:pPr>
              <w:tabs>
                <w:tab w:val="num" w:pos="0"/>
                <w:tab w:val="left" w:pos="80"/>
              </w:tabs>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SÃO PAULO, </w:t>
            </w:r>
            <w:del w:id="731" w:author="Autor" w:date="2014-12-19T17:28:00Z">
              <w:r w:rsidR="004309D7" w:rsidRPr="00933436">
                <w:rPr>
                  <w:rFonts w:ascii="Tahoma" w:hAnsi="Tahoma" w:cs="Tahoma"/>
                  <w:bCs/>
                  <w:color w:val="000000"/>
                  <w:sz w:val="16"/>
                  <w:szCs w:val="16"/>
                  <w:lang w:val="pt-BR"/>
                </w:rPr>
                <w:delText>17</w:delText>
              </w:r>
            </w:del>
            <w:ins w:id="732" w:author="Autor" w:date="2014-12-19T17:28:00Z">
              <w:r w:rsidRPr="00FC6E56">
                <w:rPr>
                  <w:rFonts w:ascii="Tahoma" w:hAnsi="Tahoma" w:cs="Tahoma"/>
                  <w:bCs/>
                  <w:color w:val="000000"/>
                  <w:sz w:val="16"/>
                  <w:szCs w:val="16"/>
                  <w:lang w:val="pt-BR"/>
                </w:rPr>
                <w:t>19</w:t>
              </w:r>
            </w:ins>
            <w:r w:rsidRPr="00FC6E56">
              <w:rPr>
                <w:rFonts w:ascii="Tahoma" w:hAnsi="Tahoma" w:cs="Tahoma"/>
                <w:bCs/>
                <w:color w:val="000000"/>
                <w:sz w:val="16"/>
                <w:szCs w:val="16"/>
                <w:lang w:val="pt-BR"/>
              </w:rPr>
              <w:t xml:space="preserve"> DE DEZEMBRO DE 2014</w:t>
            </w:r>
          </w:p>
        </w:tc>
      </w:tr>
      <w:tr w:rsidR="00FC6E56" w:rsidRPr="00FC6E56" w14:paraId="4E178D96" w14:textId="77777777" w:rsidTr="00FC6E56">
        <w:trPr>
          <w:trHeight w:val="20"/>
          <w:jc w:val="center"/>
        </w:trPr>
        <w:tc>
          <w:tcPr>
            <w:tcW w:w="1451" w:type="dxa"/>
            <w:tcBorders>
              <w:top w:val="single" w:sz="4" w:space="0" w:color="auto"/>
              <w:left w:val="single" w:sz="4" w:space="0" w:color="auto"/>
              <w:bottom w:val="single" w:sz="4" w:space="0" w:color="auto"/>
              <w:right w:val="single" w:sz="4" w:space="0" w:color="auto"/>
            </w:tcBorders>
          </w:tcPr>
          <w:p w14:paraId="3D3C7FC9"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SÉRIE</w:t>
            </w:r>
          </w:p>
        </w:tc>
        <w:tc>
          <w:tcPr>
            <w:tcW w:w="1286" w:type="dxa"/>
            <w:gridSpan w:val="2"/>
            <w:tcBorders>
              <w:top w:val="single" w:sz="4" w:space="0" w:color="auto"/>
              <w:left w:val="single" w:sz="4" w:space="0" w:color="auto"/>
              <w:bottom w:val="single" w:sz="4" w:space="0" w:color="auto"/>
              <w:right w:val="single" w:sz="4" w:space="0" w:color="auto"/>
            </w:tcBorders>
          </w:tcPr>
          <w:p w14:paraId="54FF04B4"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bCs/>
                <w:color w:val="000000"/>
                <w:sz w:val="16"/>
                <w:szCs w:val="16"/>
                <w:lang w:val="pt-BR"/>
              </w:rPr>
              <w:t>SECUL</w:t>
            </w:r>
          </w:p>
        </w:tc>
        <w:tc>
          <w:tcPr>
            <w:tcW w:w="1374" w:type="dxa"/>
            <w:gridSpan w:val="2"/>
            <w:tcBorders>
              <w:top w:val="single" w:sz="4" w:space="0" w:color="auto"/>
              <w:left w:val="single" w:sz="4" w:space="0" w:color="auto"/>
              <w:bottom w:val="single" w:sz="4" w:space="0" w:color="auto"/>
              <w:right w:val="single" w:sz="4" w:space="0" w:color="auto"/>
            </w:tcBorders>
          </w:tcPr>
          <w:p w14:paraId="5664608E"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NÚMERO</w:t>
            </w:r>
          </w:p>
        </w:tc>
        <w:tc>
          <w:tcPr>
            <w:tcW w:w="939" w:type="dxa"/>
            <w:gridSpan w:val="2"/>
            <w:tcBorders>
              <w:top w:val="single" w:sz="4" w:space="0" w:color="auto"/>
              <w:left w:val="single" w:sz="4" w:space="0" w:color="auto"/>
              <w:bottom w:val="single" w:sz="4" w:space="0" w:color="auto"/>
              <w:right w:val="single" w:sz="4" w:space="0" w:color="auto"/>
            </w:tcBorders>
          </w:tcPr>
          <w:p w14:paraId="63D90864"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noProof/>
                <w:color w:val="000000"/>
                <w:sz w:val="16"/>
                <w:szCs w:val="16"/>
                <w:lang w:val="pt-BR"/>
              </w:rPr>
              <w:t>046</w:t>
            </w:r>
          </w:p>
        </w:tc>
        <w:tc>
          <w:tcPr>
            <w:tcW w:w="2767" w:type="dxa"/>
            <w:gridSpan w:val="5"/>
            <w:tcBorders>
              <w:top w:val="single" w:sz="4" w:space="0" w:color="auto"/>
              <w:left w:val="single" w:sz="4" w:space="0" w:color="auto"/>
              <w:bottom w:val="single" w:sz="4" w:space="0" w:color="auto"/>
              <w:right w:val="single" w:sz="4" w:space="0" w:color="auto"/>
            </w:tcBorders>
          </w:tcPr>
          <w:p w14:paraId="1823D83F" w14:textId="77777777" w:rsidR="00FC6E56" w:rsidRPr="00FC6E56" w:rsidRDefault="00FC6E56" w:rsidP="00FC6E56">
            <w:pPr>
              <w:spacing w:before="20" w:after="20"/>
              <w:jc w:val="center"/>
              <w:rPr>
                <w:rFonts w:ascii="Tahoma" w:hAnsi="Tahoma" w:cs="Tahoma"/>
                <w:color w:val="000000"/>
                <w:sz w:val="16"/>
                <w:szCs w:val="16"/>
                <w:lang w:val="pt-BR"/>
              </w:rPr>
            </w:pPr>
            <w:r w:rsidRPr="00FC6E56">
              <w:rPr>
                <w:rFonts w:ascii="Tahoma" w:hAnsi="Tahoma" w:cs="Tahoma"/>
                <w:color w:val="000000"/>
                <w:sz w:val="16"/>
                <w:szCs w:val="16"/>
                <w:lang w:val="pt-BR"/>
              </w:rPr>
              <w:t>TIPO DE CCI</w:t>
            </w:r>
          </w:p>
        </w:tc>
        <w:tc>
          <w:tcPr>
            <w:tcW w:w="2531" w:type="dxa"/>
            <w:gridSpan w:val="2"/>
            <w:tcBorders>
              <w:top w:val="single" w:sz="4" w:space="0" w:color="auto"/>
              <w:left w:val="single" w:sz="4" w:space="0" w:color="auto"/>
              <w:bottom w:val="single" w:sz="4" w:space="0" w:color="auto"/>
              <w:right w:val="single" w:sz="4" w:space="0" w:color="auto"/>
            </w:tcBorders>
          </w:tcPr>
          <w:p w14:paraId="322B9C4A" w14:textId="77777777" w:rsidR="00FC6E56" w:rsidRPr="00FC6E56" w:rsidRDefault="00FC6E56" w:rsidP="00FC6E56">
            <w:pPr>
              <w:spacing w:before="20" w:after="20"/>
              <w:jc w:val="center"/>
              <w:rPr>
                <w:rFonts w:ascii="Tahoma" w:hAnsi="Tahoma" w:cs="Tahoma"/>
                <w:b/>
                <w:color w:val="000000"/>
                <w:sz w:val="16"/>
                <w:szCs w:val="16"/>
                <w:lang w:val="pt-BR"/>
              </w:rPr>
            </w:pPr>
            <w:r w:rsidRPr="00FC6E56">
              <w:rPr>
                <w:rFonts w:ascii="Tahoma" w:hAnsi="Tahoma" w:cs="Tahoma"/>
                <w:b/>
                <w:color w:val="000000"/>
                <w:sz w:val="16"/>
                <w:szCs w:val="16"/>
                <w:lang w:val="pt-BR"/>
              </w:rPr>
              <w:t xml:space="preserve">INTEGRAL </w:t>
            </w:r>
          </w:p>
        </w:tc>
      </w:tr>
      <w:tr w:rsidR="00FC6E56" w:rsidRPr="00FC6E56" w14:paraId="1C8AA13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9F9100"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262A010"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578A5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1. EMITENTE</w:t>
            </w:r>
          </w:p>
        </w:tc>
      </w:tr>
      <w:tr w:rsidR="00FC6E56" w:rsidRPr="000276CB" w14:paraId="38815764"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CA38710" w14:textId="77777777" w:rsidR="00FC6E56" w:rsidRPr="00FC6E56" w:rsidRDefault="00FC6E56" w:rsidP="00FC6E56">
            <w:pPr>
              <w:spacing w:before="20" w:after="20"/>
              <w:ind w:firstLine="120"/>
              <w:jc w:val="both"/>
              <w:rPr>
                <w:rFonts w:ascii="Tahoma" w:hAnsi="Tahoma" w:cs="Tahoma"/>
                <w:b/>
                <w:color w:val="000000"/>
                <w:sz w:val="16"/>
                <w:szCs w:val="16"/>
                <w:lang w:val="pt-BR"/>
              </w:rPr>
            </w:pPr>
            <w:r w:rsidRPr="00FC6E56">
              <w:rPr>
                <w:rFonts w:ascii="Tahoma" w:hAnsi="Tahoma" w:cs="Tahoma"/>
                <w:i/>
                <w:color w:val="000000"/>
                <w:sz w:val="16"/>
                <w:szCs w:val="16"/>
                <w:lang w:val="pt-BR"/>
              </w:rPr>
              <w:t>RAZÃO SOCIAL:</w:t>
            </w:r>
            <w:r w:rsidRPr="00FC6E56">
              <w:rPr>
                <w:rFonts w:ascii="Tahoma" w:hAnsi="Tahoma" w:cs="Tahoma"/>
                <w:b/>
                <w:color w:val="000000"/>
                <w:sz w:val="16"/>
                <w:szCs w:val="16"/>
                <w:lang w:val="pt-BR"/>
              </w:rPr>
              <w:t xml:space="preserve"> SECULUS EMPREENDIMENTOS E PARTICIPAÇÕES S.A. ("</w:t>
            </w:r>
            <w:r w:rsidRPr="00FC6E56">
              <w:rPr>
                <w:rFonts w:ascii="Tahoma" w:hAnsi="Tahoma" w:cs="Tahoma"/>
                <w:b/>
                <w:color w:val="000000"/>
                <w:sz w:val="16"/>
                <w:szCs w:val="16"/>
                <w:u w:val="single"/>
                <w:lang w:val="pt-BR"/>
              </w:rPr>
              <w:t>Emitente</w:t>
            </w:r>
            <w:r w:rsidRPr="00FC6E56">
              <w:rPr>
                <w:rFonts w:ascii="Tahoma" w:hAnsi="Tahoma" w:cs="Tahoma"/>
                <w:b/>
                <w:color w:val="000000"/>
                <w:sz w:val="16"/>
                <w:szCs w:val="16"/>
                <w:lang w:val="pt-BR"/>
              </w:rPr>
              <w:t>")</w:t>
            </w:r>
          </w:p>
        </w:tc>
      </w:tr>
      <w:tr w:rsidR="00FC6E56" w:rsidRPr="00FC6E56" w14:paraId="57D0C6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502645A" w14:textId="77777777" w:rsidR="00FC6E56" w:rsidRPr="00FC6E56" w:rsidRDefault="00FC6E56" w:rsidP="00FC6E56">
            <w:pPr>
              <w:tabs>
                <w:tab w:val="left" w:pos="2694"/>
              </w:tabs>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 xml:space="preserve">CNPJ/MF: </w:t>
            </w:r>
            <w:r w:rsidRPr="00FC6E56">
              <w:rPr>
                <w:rFonts w:ascii="Tahoma" w:hAnsi="Tahoma" w:cs="Tahoma"/>
                <w:color w:val="000000"/>
                <w:sz w:val="16"/>
                <w:szCs w:val="16"/>
                <w:lang w:val="pt-BR"/>
              </w:rPr>
              <w:t>21.124.938/0001-93</w:t>
            </w:r>
          </w:p>
        </w:tc>
      </w:tr>
      <w:tr w:rsidR="00FC6E56" w:rsidRPr="000276CB" w14:paraId="7E1A76C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F586B54"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Rua Paraíba, n.º 330, Bairro Funcionários</w:t>
            </w:r>
          </w:p>
        </w:tc>
      </w:tr>
      <w:tr w:rsidR="00FC6E56" w:rsidRPr="00FC6E56" w14:paraId="2148D0E6"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84B23C7"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55A87CC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25º andar</w:t>
            </w:r>
          </w:p>
        </w:tc>
        <w:tc>
          <w:tcPr>
            <w:tcW w:w="1338" w:type="dxa"/>
            <w:gridSpan w:val="4"/>
            <w:tcBorders>
              <w:top w:val="single" w:sz="4" w:space="0" w:color="auto"/>
              <w:left w:val="single" w:sz="4" w:space="0" w:color="auto"/>
              <w:bottom w:val="single" w:sz="4" w:space="0" w:color="auto"/>
              <w:right w:val="single" w:sz="4" w:space="0" w:color="auto"/>
            </w:tcBorders>
          </w:tcPr>
          <w:p w14:paraId="3BC6F4CB"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5AA9F32D"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44E2E09C"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ECFA3A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0EC6157D"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60330B63"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30130-917</w:t>
            </w:r>
          </w:p>
        </w:tc>
      </w:tr>
      <w:tr w:rsidR="00FC6E56" w:rsidRPr="00FC6E56" w14:paraId="11CC16D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182CBAB"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639EBB4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D9621E2"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2. INSTITUIÇÃO CUSTODIANTE</w:t>
            </w:r>
          </w:p>
        </w:tc>
      </w:tr>
      <w:tr w:rsidR="00FC6E56" w:rsidRPr="00765B73" w14:paraId="54120EE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B833841"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RAZÃO SOCIAL:</w:t>
            </w:r>
            <w:ins w:id="733" w:author="Autor" w:date="2014-12-19T17:28:00Z">
              <w:r w:rsidRPr="00FC6E56">
                <w:rPr>
                  <w:rFonts w:ascii="Tahoma" w:hAnsi="Tahoma" w:cs="Tahoma"/>
                  <w:i/>
                  <w:color w:val="000000"/>
                  <w:sz w:val="16"/>
                  <w:szCs w:val="16"/>
                  <w:lang w:val="pt-BR"/>
                </w:rPr>
                <w:t xml:space="preserve"> </w:t>
              </w:r>
            </w:ins>
            <w:r w:rsidRPr="00FC6E56">
              <w:rPr>
                <w:rFonts w:ascii="Tahoma" w:hAnsi="Tahoma" w:cs="Tahoma"/>
                <w:b/>
                <w:color w:val="000000"/>
                <w:sz w:val="16"/>
                <w:szCs w:val="16"/>
                <w:lang w:val="pt-BR"/>
              </w:rPr>
              <w:t>OLIVEIRA TRUST DISTRIBUIDORA DE TÍTULOS E VALORES MOBILIÁRIOS S.A.</w:t>
            </w:r>
          </w:p>
        </w:tc>
      </w:tr>
      <w:tr w:rsidR="00FC6E56" w:rsidRPr="00FC6E56" w14:paraId="6CC3ED0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D3507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36.113.876/0001-91</w:t>
            </w:r>
          </w:p>
        </w:tc>
      </w:tr>
      <w:tr w:rsidR="00FC6E56" w:rsidRPr="00765B73" w14:paraId="62B1CF6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691E0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Avenida das Américas, n.º 500</w:t>
            </w:r>
          </w:p>
        </w:tc>
      </w:tr>
      <w:tr w:rsidR="00FC6E56" w:rsidRPr="00FC6E56" w14:paraId="6E57439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5A6D9819"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3970EB72"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Bloco 13, grupo 205</w:t>
            </w:r>
          </w:p>
        </w:tc>
        <w:tc>
          <w:tcPr>
            <w:tcW w:w="1338" w:type="dxa"/>
            <w:gridSpan w:val="4"/>
            <w:tcBorders>
              <w:top w:val="single" w:sz="4" w:space="0" w:color="auto"/>
              <w:left w:val="single" w:sz="4" w:space="0" w:color="auto"/>
              <w:bottom w:val="single" w:sz="4" w:space="0" w:color="auto"/>
              <w:right w:val="single" w:sz="4" w:space="0" w:color="auto"/>
            </w:tcBorders>
          </w:tcPr>
          <w:p w14:paraId="3C0551A0"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33193F77"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Rio de Janeiro</w:t>
            </w:r>
          </w:p>
        </w:tc>
        <w:tc>
          <w:tcPr>
            <w:tcW w:w="709" w:type="dxa"/>
            <w:tcBorders>
              <w:top w:val="single" w:sz="4" w:space="0" w:color="auto"/>
              <w:left w:val="single" w:sz="4" w:space="0" w:color="auto"/>
              <w:bottom w:val="single" w:sz="4" w:space="0" w:color="auto"/>
              <w:right w:val="single" w:sz="4" w:space="0" w:color="auto"/>
            </w:tcBorders>
          </w:tcPr>
          <w:p w14:paraId="6AA497FD"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4767A3FE"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color w:val="000000"/>
                <w:sz w:val="16"/>
                <w:szCs w:val="16"/>
                <w:lang w:val="pt-BR"/>
              </w:rPr>
              <w:t>RJ</w:t>
            </w:r>
          </w:p>
        </w:tc>
        <w:tc>
          <w:tcPr>
            <w:tcW w:w="709" w:type="dxa"/>
            <w:gridSpan w:val="2"/>
            <w:tcBorders>
              <w:top w:val="single" w:sz="4" w:space="0" w:color="auto"/>
              <w:left w:val="single" w:sz="4" w:space="0" w:color="auto"/>
              <w:bottom w:val="single" w:sz="4" w:space="0" w:color="auto"/>
              <w:right w:val="single" w:sz="4" w:space="0" w:color="auto"/>
            </w:tcBorders>
          </w:tcPr>
          <w:p w14:paraId="6E0B345E" w14:textId="77777777" w:rsidR="00FC6E56" w:rsidRPr="00FC6E56" w:rsidRDefault="00FC6E56" w:rsidP="00FC6E56">
            <w:pPr>
              <w:spacing w:before="20" w:after="20"/>
              <w:jc w:val="both"/>
              <w:rPr>
                <w:rFonts w:ascii="Tahoma" w:hAnsi="Tahoma" w:cs="Tahoma"/>
                <w:i/>
                <w:color w:val="000000"/>
                <w:sz w:val="16"/>
                <w:szCs w:val="16"/>
                <w:lang w:val="pt-BR"/>
              </w:rPr>
            </w:pPr>
            <w:r w:rsidRPr="00FC6E56">
              <w:rPr>
                <w:rFonts w:ascii="Tahoma" w:hAnsi="Tahoma" w:cs="Tahoma"/>
                <w:i/>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3EE4E5F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rPr>
              <w:t>22640-100</w:t>
            </w:r>
          </w:p>
        </w:tc>
      </w:tr>
      <w:tr w:rsidR="00FC6E56" w:rsidRPr="00FC6E56" w14:paraId="719BA23E"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4C9ED26"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38E4671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AAC23C0"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3. DEVEDORA</w:t>
            </w:r>
          </w:p>
        </w:tc>
      </w:tr>
      <w:tr w:rsidR="00FC6E56" w:rsidRPr="00FC6E56" w14:paraId="6738E43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D531427" w14:textId="77777777" w:rsidR="00FC6E56" w:rsidRPr="00FC6E56" w:rsidRDefault="00FC6E56" w:rsidP="00FC6E56">
            <w:pPr>
              <w:spacing w:before="20" w:after="20"/>
              <w:ind w:firstLine="120"/>
              <w:jc w:val="both"/>
              <w:rPr>
                <w:rFonts w:ascii="Tahoma" w:hAnsi="Tahoma"/>
                <w:color w:val="000000"/>
                <w:sz w:val="16"/>
                <w:lang w:val="pt-BR"/>
                <w:rPrChange w:id="734" w:author="Autor" w:date="2014-12-19T17:28:00Z">
                  <w:rPr>
                    <w:rFonts w:ascii="Tahoma" w:hAnsi="Tahoma"/>
                    <w:color w:val="000000"/>
                    <w:sz w:val="16"/>
                    <w:highlight w:val="yellow"/>
                    <w:lang w:val="pt-BR"/>
                  </w:rPr>
                </w:rPrChange>
              </w:rPr>
            </w:pPr>
            <w:r w:rsidRPr="00FC6E56">
              <w:rPr>
                <w:rFonts w:ascii="Tahoma" w:hAnsi="Tahoma" w:cs="Tahoma"/>
                <w:i/>
                <w:color w:val="000000"/>
                <w:sz w:val="16"/>
                <w:szCs w:val="16"/>
                <w:lang w:val="pt-BR"/>
              </w:rPr>
              <w:t>RAZÃO SOCIAL</w:t>
            </w:r>
            <w:r w:rsidRPr="00FC6E56">
              <w:rPr>
                <w:rFonts w:ascii="Tahoma" w:hAnsi="Tahoma" w:cs="Tahoma"/>
                <w:color w:val="000000"/>
                <w:sz w:val="16"/>
                <w:szCs w:val="16"/>
                <w:lang w:val="pt-BR"/>
              </w:rPr>
              <w:t>:</w:t>
            </w:r>
            <w:ins w:id="735" w:author="Autor" w:date="2014-12-19T17:28:00Z">
              <w:r w:rsidRPr="00FC6E56">
                <w:rPr>
                  <w:rFonts w:ascii="Tahoma" w:hAnsi="Tahoma" w:cs="Tahoma"/>
                  <w:color w:val="000000"/>
                  <w:sz w:val="16"/>
                  <w:szCs w:val="16"/>
                  <w:lang w:val="pt-BR"/>
                </w:rPr>
                <w:t xml:space="preserve"> </w:t>
              </w:r>
            </w:ins>
            <w:r w:rsidRPr="00FC6E56">
              <w:rPr>
                <w:rFonts w:ascii="Tahoma" w:hAnsi="Tahoma" w:cs="Tahoma"/>
                <w:b/>
                <w:bCs/>
                <w:noProof/>
                <w:color w:val="000000"/>
                <w:sz w:val="16"/>
                <w:szCs w:val="16"/>
                <w:lang w:val="pt-BR"/>
              </w:rPr>
              <w:t xml:space="preserve">Semear Serviços e Assessoria em Gestão Ltda. </w:t>
            </w:r>
            <w:r w:rsidRPr="00FC6E56">
              <w:rPr>
                <w:rFonts w:ascii="Tahoma" w:hAnsi="Tahoma" w:cs="Tahoma"/>
                <w:b/>
                <w:color w:val="000000"/>
                <w:sz w:val="16"/>
                <w:szCs w:val="16"/>
                <w:lang w:val="pt-BR"/>
              </w:rPr>
              <w:t>("</w:t>
            </w:r>
            <w:r w:rsidRPr="00FC6E56">
              <w:rPr>
                <w:rFonts w:ascii="Tahoma" w:hAnsi="Tahoma" w:cs="Tahoma"/>
                <w:b/>
                <w:color w:val="000000"/>
                <w:sz w:val="16"/>
                <w:szCs w:val="16"/>
                <w:u w:val="single"/>
                <w:lang w:val="pt-BR"/>
              </w:rPr>
              <w:t>Devedora</w:t>
            </w:r>
            <w:r w:rsidRPr="00FC6E56">
              <w:rPr>
                <w:rFonts w:ascii="Tahoma" w:hAnsi="Tahoma" w:cs="Tahoma"/>
                <w:b/>
                <w:color w:val="000000"/>
                <w:sz w:val="16"/>
                <w:szCs w:val="16"/>
                <w:lang w:val="pt-BR"/>
              </w:rPr>
              <w:t>")</w:t>
            </w:r>
          </w:p>
        </w:tc>
      </w:tr>
      <w:tr w:rsidR="00FC6E56" w:rsidRPr="00FC6E56" w14:paraId="6D7B265B"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C993B0D"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CNPJ/MF</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21.526.259/0001-40</w:t>
            </w:r>
          </w:p>
        </w:tc>
      </w:tr>
      <w:tr w:rsidR="00FC6E56" w:rsidRPr="00FC6E56" w14:paraId="1F2891F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87B5996"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i/>
                <w:color w:val="000000"/>
                <w:sz w:val="16"/>
                <w:szCs w:val="16"/>
                <w:lang w:val="pt-BR"/>
              </w:rPr>
              <w:t>ENDEREÇO</w:t>
            </w:r>
            <w:r w:rsidRPr="00FC6E56">
              <w:rPr>
                <w:rFonts w:ascii="Tahoma" w:hAnsi="Tahoma" w:cs="Tahoma"/>
                <w:color w:val="000000"/>
                <w:sz w:val="16"/>
                <w:szCs w:val="16"/>
                <w:lang w:val="pt-BR"/>
              </w:rPr>
              <w:t xml:space="preserve">: </w:t>
            </w:r>
            <w:r w:rsidRPr="00FC6E56">
              <w:rPr>
                <w:rFonts w:ascii="Tahoma" w:hAnsi="Tahoma" w:cs="Tahoma"/>
                <w:bCs/>
                <w:noProof/>
                <w:color w:val="000000"/>
                <w:sz w:val="16"/>
                <w:szCs w:val="16"/>
                <w:lang w:val="pt-BR"/>
              </w:rPr>
              <w:t>Avenida Afonso Pena, 3577</w:t>
            </w:r>
          </w:p>
        </w:tc>
      </w:tr>
      <w:tr w:rsidR="00FC6E56" w:rsidRPr="00FC6E56" w14:paraId="3ACAB3CE" w14:textId="77777777" w:rsidTr="00FC6E56">
        <w:trPr>
          <w:trHeight w:val="20"/>
          <w:jc w:val="center"/>
        </w:trPr>
        <w:tc>
          <w:tcPr>
            <w:tcW w:w="2297" w:type="dxa"/>
            <w:gridSpan w:val="2"/>
            <w:tcBorders>
              <w:top w:val="single" w:sz="4" w:space="0" w:color="auto"/>
              <w:left w:val="single" w:sz="4" w:space="0" w:color="auto"/>
              <w:bottom w:val="single" w:sz="4" w:space="0" w:color="auto"/>
              <w:right w:val="single" w:sz="4" w:space="0" w:color="auto"/>
            </w:tcBorders>
          </w:tcPr>
          <w:p w14:paraId="72741BE6"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COMPLEMENTO</w:t>
            </w:r>
          </w:p>
        </w:tc>
        <w:tc>
          <w:tcPr>
            <w:tcW w:w="1610" w:type="dxa"/>
            <w:gridSpan w:val="2"/>
            <w:tcBorders>
              <w:top w:val="single" w:sz="4" w:space="0" w:color="auto"/>
              <w:left w:val="single" w:sz="4" w:space="0" w:color="auto"/>
              <w:bottom w:val="single" w:sz="4" w:space="0" w:color="auto"/>
              <w:right w:val="single" w:sz="4" w:space="0" w:color="auto"/>
            </w:tcBorders>
          </w:tcPr>
          <w:p w14:paraId="6B5F33B9"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bCs/>
                <w:noProof/>
                <w:color w:val="000000"/>
                <w:sz w:val="16"/>
                <w:szCs w:val="16"/>
                <w:lang w:val="pt-BR"/>
              </w:rPr>
              <w:t xml:space="preserve">8º andar </w:t>
            </w:r>
          </w:p>
        </w:tc>
        <w:tc>
          <w:tcPr>
            <w:tcW w:w="1338" w:type="dxa"/>
            <w:gridSpan w:val="4"/>
            <w:tcBorders>
              <w:top w:val="single" w:sz="4" w:space="0" w:color="auto"/>
              <w:left w:val="single" w:sz="4" w:space="0" w:color="auto"/>
              <w:bottom w:val="single" w:sz="4" w:space="0" w:color="auto"/>
              <w:right w:val="single" w:sz="4" w:space="0" w:color="auto"/>
            </w:tcBorders>
          </w:tcPr>
          <w:p w14:paraId="3E503313" w14:textId="77777777" w:rsidR="00FC6E56" w:rsidRPr="00FC6E56" w:rsidRDefault="00FC6E56" w:rsidP="00FC6E56">
            <w:pPr>
              <w:spacing w:before="20" w:after="20"/>
              <w:rPr>
                <w:rFonts w:ascii="Tahoma" w:hAnsi="Tahoma" w:cs="Tahoma"/>
                <w:i/>
                <w:color w:val="000000"/>
                <w:sz w:val="16"/>
                <w:szCs w:val="16"/>
                <w:lang w:val="pt-BR"/>
              </w:rPr>
            </w:pPr>
            <w:r w:rsidRPr="00FC6E56">
              <w:rPr>
                <w:rFonts w:ascii="Tahoma" w:hAnsi="Tahoma" w:cs="Tahoma"/>
                <w:i/>
                <w:color w:val="000000"/>
                <w:sz w:val="16"/>
                <w:szCs w:val="16"/>
                <w:lang w:val="pt-BR"/>
              </w:rPr>
              <w:t>CIDADE</w:t>
            </w:r>
          </w:p>
        </w:tc>
        <w:tc>
          <w:tcPr>
            <w:tcW w:w="1134" w:type="dxa"/>
            <w:tcBorders>
              <w:top w:val="single" w:sz="4" w:space="0" w:color="auto"/>
              <w:left w:val="single" w:sz="4" w:space="0" w:color="auto"/>
              <w:bottom w:val="single" w:sz="4" w:space="0" w:color="auto"/>
              <w:right w:val="single" w:sz="4" w:space="0" w:color="auto"/>
            </w:tcBorders>
          </w:tcPr>
          <w:p w14:paraId="25C424EA"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noProof/>
                <w:color w:val="000000"/>
                <w:sz w:val="16"/>
                <w:szCs w:val="16"/>
                <w:lang w:val="pt-BR"/>
              </w:rPr>
              <w:t>Belo Horizonte</w:t>
            </w:r>
          </w:p>
        </w:tc>
        <w:tc>
          <w:tcPr>
            <w:tcW w:w="709" w:type="dxa"/>
            <w:tcBorders>
              <w:top w:val="single" w:sz="4" w:space="0" w:color="auto"/>
              <w:left w:val="single" w:sz="4" w:space="0" w:color="auto"/>
              <w:bottom w:val="single" w:sz="4" w:space="0" w:color="auto"/>
              <w:right w:val="single" w:sz="4" w:space="0" w:color="auto"/>
            </w:tcBorders>
          </w:tcPr>
          <w:p w14:paraId="70C8E3A5" w14:textId="77777777" w:rsidR="00FC6E56" w:rsidRPr="00FC6E56" w:rsidRDefault="00FC6E56" w:rsidP="00FC6E56">
            <w:pPr>
              <w:spacing w:before="20" w:after="20"/>
              <w:ind w:firstLine="120"/>
              <w:jc w:val="both"/>
              <w:rPr>
                <w:rFonts w:ascii="Tahoma" w:hAnsi="Tahoma" w:cs="Tahoma"/>
                <w:i/>
                <w:color w:val="000000"/>
                <w:sz w:val="16"/>
                <w:szCs w:val="16"/>
                <w:lang w:val="pt-BR"/>
              </w:rPr>
            </w:pPr>
            <w:r w:rsidRPr="00FC6E56">
              <w:rPr>
                <w:rFonts w:ascii="Tahoma" w:hAnsi="Tahoma" w:cs="Tahoma"/>
                <w:i/>
                <w:color w:val="000000"/>
                <w:sz w:val="16"/>
                <w:szCs w:val="16"/>
                <w:lang w:val="pt-BR"/>
              </w:rPr>
              <w:t>UF</w:t>
            </w:r>
          </w:p>
        </w:tc>
        <w:tc>
          <w:tcPr>
            <w:tcW w:w="709" w:type="dxa"/>
            <w:tcBorders>
              <w:top w:val="single" w:sz="4" w:space="0" w:color="auto"/>
              <w:left w:val="single" w:sz="4" w:space="0" w:color="auto"/>
              <w:bottom w:val="single" w:sz="4" w:space="0" w:color="auto"/>
              <w:right w:val="single" w:sz="4" w:space="0" w:color="auto"/>
            </w:tcBorders>
          </w:tcPr>
          <w:p w14:paraId="65D22B72" w14:textId="77777777" w:rsidR="00FC6E56" w:rsidRPr="00FC6E56" w:rsidRDefault="00FC6E56" w:rsidP="00FC6E56">
            <w:pPr>
              <w:spacing w:before="20" w:after="20"/>
              <w:ind w:firstLine="120"/>
              <w:jc w:val="both"/>
              <w:rPr>
                <w:rFonts w:ascii="Tahoma" w:hAnsi="Tahoma" w:cs="Tahoma"/>
                <w:color w:val="000000"/>
                <w:sz w:val="16"/>
                <w:szCs w:val="16"/>
                <w:lang w:val="pt-BR"/>
              </w:rPr>
            </w:pPr>
            <w:r w:rsidRPr="00FC6E56">
              <w:rPr>
                <w:rFonts w:ascii="Tahoma" w:hAnsi="Tahoma" w:cs="Tahoma"/>
                <w:bCs/>
                <w:noProof/>
                <w:color w:val="000000"/>
                <w:sz w:val="16"/>
                <w:szCs w:val="16"/>
                <w:lang w:val="pt-BR"/>
              </w:rPr>
              <w:t>MG</w:t>
            </w:r>
          </w:p>
        </w:tc>
        <w:tc>
          <w:tcPr>
            <w:tcW w:w="709" w:type="dxa"/>
            <w:gridSpan w:val="2"/>
            <w:tcBorders>
              <w:top w:val="single" w:sz="4" w:space="0" w:color="auto"/>
              <w:left w:val="single" w:sz="4" w:space="0" w:color="auto"/>
              <w:bottom w:val="single" w:sz="4" w:space="0" w:color="auto"/>
              <w:right w:val="single" w:sz="4" w:space="0" w:color="auto"/>
            </w:tcBorders>
          </w:tcPr>
          <w:p w14:paraId="4AD9B40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CEP</w:t>
            </w:r>
          </w:p>
        </w:tc>
        <w:tc>
          <w:tcPr>
            <w:tcW w:w="1842" w:type="dxa"/>
            <w:tcBorders>
              <w:top w:val="single" w:sz="4" w:space="0" w:color="auto"/>
              <w:left w:val="single" w:sz="4" w:space="0" w:color="auto"/>
              <w:bottom w:val="single" w:sz="4" w:space="0" w:color="auto"/>
              <w:right w:val="single" w:sz="4" w:space="0" w:color="auto"/>
            </w:tcBorders>
          </w:tcPr>
          <w:p w14:paraId="1CDBE41B" w14:textId="77777777" w:rsidR="00FC6E56" w:rsidRPr="00FC6E56" w:rsidRDefault="00FC6E56" w:rsidP="00FC6E56">
            <w:pPr>
              <w:spacing w:before="20" w:after="20"/>
              <w:ind w:firstLine="120"/>
              <w:jc w:val="both"/>
              <w:rPr>
                <w:rFonts w:ascii="Tahoma" w:hAnsi="Tahoma" w:cs="Tahoma"/>
                <w:bCs/>
                <w:noProof/>
                <w:color w:val="000000"/>
                <w:sz w:val="16"/>
                <w:szCs w:val="16"/>
                <w:lang w:val="pt-BR"/>
              </w:rPr>
            </w:pPr>
            <w:r w:rsidRPr="00FC6E56">
              <w:rPr>
                <w:rFonts w:ascii="Tahoma" w:hAnsi="Tahoma" w:cs="Tahoma"/>
                <w:bCs/>
                <w:noProof/>
                <w:color w:val="000000"/>
                <w:sz w:val="16"/>
                <w:szCs w:val="16"/>
                <w:lang w:val="pt-BR"/>
              </w:rPr>
              <w:t>30.130-008</w:t>
            </w:r>
          </w:p>
        </w:tc>
      </w:tr>
      <w:tr w:rsidR="00FC6E56" w:rsidRPr="00FC6E56" w14:paraId="51759A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D60B111"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FC6E56" w14:paraId="43460A7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7BE1C07"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 xml:space="preserve">4. TÍTULO </w:t>
            </w:r>
          </w:p>
        </w:tc>
      </w:tr>
      <w:tr w:rsidR="00FC6E56" w:rsidRPr="00765B73" w14:paraId="5B617D6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10B58FB" w14:textId="77777777" w:rsidR="00FC6E56" w:rsidRPr="00FC6E56" w:rsidRDefault="00FC6E56" w:rsidP="00FC6E56">
            <w:pPr>
              <w:spacing w:before="20" w:after="20"/>
              <w:jc w:val="both"/>
              <w:rPr>
                <w:rFonts w:ascii="Tahoma" w:hAnsi="Tahoma" w:cs="Tahoma"/>
                <w:noProof/>
                <w:color w:val="000000"/>
                <w:sz w:val="16"/>
                <w:szCs w:val="16"/>
                <w:lang w:val="pt-BR"/>
              </w:rPr>
            </w:pPr>
            <w:r w:rsidRPr="00FC6E56">
              <w:rPr>
                <w:rFonts w:ascii="Tahoma" w:hAnsi="Tahoma" w:cs="Tahoma"/>
                <w:color w:val="000000"/>
                <w:sz w:val="16"/>
                <w:szCs w:val="16"/>
                <w:lang w:val="pt-BR"/>
              </w:rPr>
              <w:t xml:space="preserve">Contrato de Locação celebrado entre a Emitente e a Devedora com início em </w:t>
            </w:r>
            <w:r w:rsidRPr="00FC6E56">
              <w:rPr>
                <w:rFonts w:ascii="Tahoma" w:hAnsi="Tahoma" w:cs="Tahoma"/>
                <w:bCs/>
                <w:noProof/>
                <w:color w:val="000000"/>
                <w:sz w:val="16"/>
                <w:szCs w:val="16"/>
                <w:lang w:val="pt-BR"/>
              </w:rPr>
              <w:t xml:space="preserve">17/12/2014 </w:t>
            </w:r>
            <w:r w:rsidRPr="00FC6E56">
              <w:rPr>
                <w:rFonts w:ascii="Tahoma" w:hAnsi="Tahoma" w:cs="Tahoma"/>
                <w:color w:val="000000"/>
                <w:sz w:val="16"/>
                <w:szCs w:val="16"/>
                <w:lang w:val="pt-BR"/>
              </w:rPr>
              <w:t>("</w:t>
            </w:r>
            <w:r w:rsidRPr="00FC6E56">
              <w:rPr>
                <w:rFonts w:ascii="Tahoma" w:hAnsi="Tahoma" w:cs="Tahoma"/>
                <w:color w:val="000000"/>
                <w:sz w:val="16"/>
                <w:szCs w:val="16"/>
                <w:u w:val="single"/>
                <w:lang w:val="pt-BR"/>
              </w:rPr>
              <w:t>Contrato de Locação</w:t>
            </w:r>
            <w:r w:rsidRPr="00FC6E56">
              <w:rPr>
                <w:rFonts w:ascii="Tahoma" w:hAnsi="Tahoma" w:cs="Tahoma"/>
                <w:color w:val="000000"/>
                <w:sz w:val="16"/>
                <w:szCs w:val="16"/>
                <w:lang w:val="pt-BR"/>
              </w:rPr>
              <w:t>").</w:t>
            </w:r>
          </w:p>
        </w:tc>
      </w:tr>
      <w:tr w:rsidR="00FC6E56" w:rsidRPr="00765B73" w14:paraId="2C987177"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614F219" w14:textId="77777777" w:rsidR="00FC6E56" w:rsidRPr="00FC6E56" w:rsidRDefault="00FC6E56" w:rsidP="00FC6E56">
            <w:pPr>
              <w:spacing w:before="20" w:after="20"/>
              <w:jc w:val="both"/>
              <w:rPr>
                <w:rFonts w:ascii="Tahoma" w:hAnsi="Tahoma" w:cs="Tahoma"/>
                <w:color w:val="000000"/>
                <w:sz w:val="16"/>
                <w:szCs w:val="16"/>
                <w:lang w:val="pt-BR"/>
              </w:rPr>
            </w:pPr>
          </w:p>
        </w:tc>
      </w:tr>
      <w:tr w:rsidR="00FC6E56" w:rsidRPr="00765B73" w14:paraId="5E3933A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6F45A789" w14:textId="3389100E"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
                <w:color w:val="000000"/>
                <w:sz w:val="16"/>
                <w:szCs w:val="16"/>
                <w:lang w:val="pt-BR"/>
              </w:rPr>
              <w:t xml:space="preserve">5. VALOR DO CRÉDITO IMOBILIÁRIO: </w:t>
            </w: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 xml:space="preserve">63.309.015,15 </w:t>
            </w:r>
            <w:r w:rsidRPr="00FC6E56">
              <w:rPr>
                <w:rFonts w:ascii="Tahoma" w:hAnsi="Tahoma" w:cs="Tahoma"/>
                <w:color w:val="000000"/>
                <w:sz w:val="16"/>
                <w:szCs w:val="16"/>
                <w:lang w:val="pt-BR"/>
              </w:rPr>
              <w:t>(</w:t>
            </w:r>
            <w:r w:rsidRPr="00FC6E56">
              <w:rPr>
                <w:rFonts w:ascii="Tahoma" w:hAnsi="Tahoma" w:cs="Tahoma"/>
                <w:bCs/>
                <w:noProof/>
                <w:color w:val="000000"/>
                <w:sz w:val="16"/>
                <w:szCs w:val="16"/>
                <w:lang w:val="pt-BR"/>
              </w:rPr>
              <w:t>sessenta e três milhões trezentos e nove mil e quinze reais e quinze centavos</w:t>
            </w:r>
            <w:r w:rsidRPr="00FC6E56">
              <w:rPr>
                <w:rFonts w:ascii="Tahoma" w:hAnsi="Tahoma" w:cs="Tahoma"/>
                <w:color w:val="000000"/>
                <w:sz w:val="16"/>
                <w:szCs w:val="16"/>
                <w:lang w:val="pt-BR"/>
              </w:rPr>
              <w:t xml:space="preserve">), em </w:t>
            </w:r>
            <w:del w:id="736" w:author="Autor" w:date="2014-12-19T17:28:00Z">
              <w:r w:rsidR="004309D7" w:rsidRPr="00933436">
                <w:rPr>
                  <w:rFonts w:ascii="Tahoma" w:hAnsi="Tahoma" w:cs="Tahoma"/>
                  <w:bCs/>
                  <w:color w:val="000000"/>
                  <w:sz w:val="16"/>
                  <w:szCs w:val="16"/>
                  <w:lang w:val="pt-BR"/>
                </w:rPr>
                <w:delText>17</w:delText>
              </w:r>
            </w:del>
            <w:ins w:id="737"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765B73" w14:paraId="50A020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37F2AF7"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7FD0AD4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A07944A" w14:textId="77777777" w:rsidR="00FC6E56" w:rsidRPr="00FC6E56" w:rsidRDefault="00FC6E56" w:rsidP="00FC6E56">
            <w:pPr>
              <w:spacing w:before="20" w:after="20"/>
              <w:jc w:val="both"/>
              <w:rPr>
                <w:rFonts w:ascii="Tahoma" w:hAnsi="Tahoma"/>
                <w:b/>
                <w:color w:val="000000"/>
                <w:sz w:val="16"/>
                <w:lang w:val="pt-BR"/>
                <w:rPrChange w:id="738" w:author="Autor" w:date="2014-12-19T17:28:00Z">
                  <w:rPr>
                    <w:rFonts w:ascii="Tahoma" w:hAnsi="Tahoma"/>
                    <w:b/>
                    <w:color w:val="000000"/>
                    <w:sz w:val="16"/>
                    <w:highlight w:val="yellow"/>
                    <w:lang w:val="pt-BR"/>
                  </w:rPr>
                </w:rPrChange>
              </w:rPr>
            </w:pPr>
            <w:r w:rsidRPr="00FC6E56">
              <w:rPr>
                <w:rFonts w:ascii="Tahoma" w:hAnsi="Tahoma" w:cs="Tahoma"/>
                <w:b/>
                <w:color w:val="000000"/>
                <w:sz w:val="16"/>
                <w:szCs w:val="16"/>
                <w:lang w:val="pt-BR"/>
              </w:rPr>
              <w:t xml:space="preserve">6. IDENTIFICAÇÃO DOS IMÓVEIS </w:t>
            </w:r>
          </w:p>
        </w:tc>
      </w:tr>
      <w:tr w:rsidR="00FC6E56" w:rsidRPr="00FC6E56" w14:paraId="13EB140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3955BB0" w14:textId="77777777" w:rsidR="00FC6E56" w:rsidRPr="00FC6E56" w:rsidRDefault="00FC6E56" w:rsidP="00FC6E56">
            <w:pPr>
              <w:spacing w:before="20" w:after="20"/>
              <w:jc w:val="both"/>
              <w:rPr>
                <w:rFonts w:ascii="Tahoma" w:hAnsi="Tahoma" w:cs="Tahoma"/>
                <w:b/>
                <w:color w:val="000000"/>
                <w:sz w:val="16"/>
                <w:szCs w:val="16"/>
                <w:u w:val="single"/>
                <w:lang w:val="pt-BR"/>
              </w:rPr>
            </w:pPr>
            <w:r w:rsidRPr="00FC6E56">
              <w:rPr>
                <w:rFonts w:ascii="Tahoma" w:hAnsi="Tahoma" w:cs="Tahoma"/>
                <w:b/>
                <w:color w:val="000000"/>
                <w:sz w:val="16"/>
                <w:szCs w:val="16"/>
                <w:u w:val="single"/>
                <w:lang w:val="pt-BR"/>
              </w:rPr>
              <w:t>Edifício Seculus Business Center</w:t>
            </w:r>
          </w:p>
        </w:tc>
      </w:tr>
      <w:tr w:rsidR="00FC6E56" w:rsidRPr="00765B73" w14:paraId="48C990BD"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C6C2703"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Rua Paraíba, nº 330, Bairro Funcionários, CEP 30.130-917 - </w:t>
            </w:r>
            <w:r w:rsidRPr="00FC6E56">
              <w:rPr>
                <w:rFonts w:ascii="Tahoma" w:hAnsi="Tahoma" w:cs="Tahoma"/>
                <w:bCs/>
                <w:color w:val="000000"/>
                <w:sz w:val="16"/>
                <w:szCs w:val="16"/>
                <w:lang w:val="pt-BR"/>
              </w:rPr>
              <w:t>Belo Horizonte, Estado de Minas Gerais.</w:t>
            </w:r>
          </w:p>
          <w:p w14:paraId="1C216918"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 xml:space="preserve">Objeto da matrícula nº 22.860 do 4º Ofício de Registro de Imóveis de Belo Horizonte. </w:t>
            </w:r>
          </w:p>
        </w:tc>
      </w:tr>
      <w:tr w:rsidR="00FC6E56" w:rsidRPr="00FC6E56" w14:paraId="7CAA7B19"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7C28663" w14:textId="77777777" w:rsidR="00FC6E56" w:rsidRPr="00FC6E56" w:rsidRDefault="00FC6E56" w:rsidP="00FC6E56">
            <w:pPr>
              <w:spacing w:before="20" w:after="20"/>
              <w:jc w:val="both"/>
              <w:rPr>
                <w:rFonts w:ascii="Tahoma" w:hAnsi="Tahoma"/>
                <w:b/>
                <w:color w:val="000000"/>
                <w:sz w:val="16"/>
                <w:u w:val="single"/>
                <w:lang w:val="pt-BR"/>
                <w:rPrChange w:id="739" w:author="Autor" w:date="2014-12-19T17:28:00Z">
                  <w:rPr>
                    <w:rFonts w:ascii="Tahoma" w:hAnsi="Tahoma"/>
                    <w:b/>
                    <w:color w:val="000000"/>
                    <w:sz w:val="16"/>
                    <w:highlight w:val="yellow"/>
                    <w:u w:val="single"/>
                    <w:lang w:val="pt-BR"/>
                  </w:rPr>
                </w:rPrChange>
              </w:rPr>
            </w:pPr>
            <w:r w:rsidRPr="00FC6E56">
              <w:rPr>
                <w:rFonts w:ascii="Tahoma" w:hAnsi="Tahoma" w:cs="Tahoma"/>
                <w:b/>
                <w:color w:val="000000"/>
                <w:sz w:val="16"/>
                <w:szCs w:val="16"/>
                <w:u w:val="single"/>
                <w:lang w:val="pt-BR"/>
              </w:rPr>
              <w:t xml:space="preserve">Edifício Veneza </w:t>
            </w:r>
          </w:p>
        </w:tc>
      </w:tr>
      <w:tr w:rsidR="00FC6E56" w:rsidRPr="00765B73" w14:paraId="3DB2338F"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33416718"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Rua Tenente Garro, nº 118, Bairro Santa Ifigênia, CEP 30.240-360 – </w:t>
            </w:r>
            <w:r w:rsidRPr="00FC6E56">
              <w:rPr>
                <w:rFonts w:ascii="Tahoma" w:hAnsi="Tahoma" w:cs="Tahoma"/>
                <w:bCs/>
                <w:color w:val="000000"/>
                <w:sz w:val="16"/>
                <w:szCs w:val="16"/>
                <w:lang w:val="pt-BR"/>
              </w:rPr>
              <w:t>Belo Horizonte, Estado de Minas Gerais.</w:t>
            </w:r>
          </w:p>
          <w:p w14:paraId="6F1CC4AE" w14:textId="77777777" w:rsidR="00FC6E56" w:rsidRPr="00FC6E56" w:rsidRDefault="00FC6E56" w:rsidP="00FC6E56">
            <w:pPr>
              <w:spacing w:before="20" w:after="20"/>
              <w:jc w:val="both"/>
              <w:rPr>
                <w:rFonts w:ascii="Tahoma" w:hAnsi="Tahoma"/>
                <w:color w:val="000000"/>
                <w:sz w:val="16"/>
                <w:lang w:val="pt-BR"/>
                <w:rPrChange w:id="740" w:author="Autor" w:date="2014-12-19T17:28:00Z">
                  <w:rPr>
                    <w:rFonts w:ascii="Tahoma" w:hAnsi="Tahoma"/>
                    <w:color w:val="000000"/>
                    <w:sz w:val="16"/>
                    <w:highlight w:val="yellow"/>
                    <w:lang w:val="pt-BR"/>
                  </w:rPr>
                </w:rPrChange>
              </w:rPr>
            </w:pPr>
            <w:r w:rsidRPr="00FC6E56">
              <w:rPr>
                <w:rFonts w:ascii="Tahoma" w:hAnsi="Tahoma" w:cs="Tahoma"/>
                <w:bCs/>
                <w:color w:val="000000"/>
                <w:sz w:val="16"/>
                <w:szCs w:val="16"/>
                <w:lang w:val="pt-BR"/>
              </w:rPr>
              <w:t>Objeto das matrículas nº 23078 e 6389 do 2ºOfício de Registro de Imóveis de Belo Horizonte.</w:t>
            </w:r>
          </w:p>
        </w:tc>
      </w:tr>
      <w:tr w:rsidR="00FC6E56" w:rsidRPr="00FC6E56" w14:paraId="18C003D2"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870C199" w14:textId="77777777" w:rsidR="00FC6E56" w:rsidRPr="00FC6E56" w:rsidRDefault="00FC6E56" w:rsidP="00FC6E56">
            <w:pPr>
              <w:spacing w:before="20" w:after="20"/>
              <w:jc w:val="both"/>
              <w:rPr>
                <w:rFonts w:ascii="Tahoma" w:hAnsi="Tahoma"/>
                <w:b/>
                <w:color w:val="000000"/>
                <w:sz w:val="16"/>
                <w:u w:val="single"/>
                <w:lang w:val="pt-BR"/>
                <w:rPrChange w:id="741" w:author="Autor" w:date="2014-12-19T17:28:00Z">
                  <w:rPr>
                    <w:rFonts w:ascii="Tahoma" w:hAnsi="Tahoma"/>
                    <w:b/>
                    <w:color w:val="000000"/>
                    <w:sz w:val="16"/>
                    <w:highlight w:val="yellow"/>
                    <w:u w:val="single"/>
                    <w:lang w:val="pt-BR"/>
                  </w:rPr>
                </w:rPrChange>
              </w:rPr>
            </w:pPr>
            <w:r w:rsidRPr="00FC6E56">
              <w:rPr>
                <w:rFonts w:ascii="Tahoma" w:hAnsi="Tahoma" w:cs="Tahoma"/>
                <w:b/>
                <w:bCs/>
                <w:color w:val="000000"/>
                <w:sz w:val="16"/>
                <w:szCs w:val="16"/>
                <w:u w:val="single"/>
                <w:lang w:val="pt-BR"/>
              </w:rPr>
              <w:t>Edifício Ciala</w:t>
            </w:r>
          </w:p>
        </w:tc>
      </w:tr>
      <w:tr w:rsidR="00FC6E56" w:rsidRPr="00765B73" w14:paraId="53D92A7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195F3EDF"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Rua Alagoas, nº 1463, Bairro Funcionários, CEP30.130-160 – </w:t>
            </w:r>
            <w:r w:rsidRPr="00FC6E56">
              <w:rPr>
                <w:rFonts w:ascii="Tahoma" w:hAnsi="Tahoma" w:cs="Tahoma"/>
                <w:bCs/>
                <w:color w:val="000000"/>
                <w:sz w:val="16"/>
                <w:szCs w:val="16"/>
                <w:lang w:val="pt-BR"/>
              </w:rPr>
              <w:t>Belo Horizonte, Estado de Minas Gerais.</w:t>
            </w:r>
          </w:p>
          <w:p w14:paraId="75FBB199" w14:textId="77777777" w:rsidR="00FC6E56" w:rsidRPr="00FC6E56" w:rsidRDefault="00FC6E56" w:rsidP="00FC6E56">
            <w:pPr>
              <w:spacing w:before="20" w:after="20"/>
              <w:jc w:val="both"/>
              <w:rPr>
                <w:rFonts w:ascii="Tahoma" w:hAnsi="Tahoma"/>
                <w:color w:val="000000"/>
                <w:sz w:val="16"/>
                <w:lang w:val="pt-BR"/>
                <w:rPrChange w:id="742" w:author="Autor" w:date="2014-12-19T17:28:00Z">
                  <w:rPr>
                    <w:rFonts w:ascii="Tahoma" w:hAnsi="Tahoma"/>
                    <w:color w:val="000000"/>
                    <w:sz w:val="16"/>
                    <w:highlight w:val="yellow"/>
                    <w:lang w:val="pt-BR"/>
                  </w:rPr>
                </w:rPrChange>
              </w:rPr>
            </w:pPr>
            <w:r w:rsidRPr="00FC6E56">
              <w:rPr>
                <w:rFonts w:ascii="Tahoma" w:hAnsi="Tahoma" w:cs="Tahoma"/>
                <w:bCs/>
                <w:color w:val="000000"/>
                <w:sz w:val="16"/>
                <w:szCs w:val="16"/>
                <w:lang w:val="pt-BR"/>
              </w:rPr>
              <w:t>Objeto das matrículas nº 57631, 57621, 57633, 57624, 57622 e 57623 do 6º Ofício de Registro de Imóveis de Belo Horizonte.</w:t>
            </w:r>
          </w:p>
        </w:tc>
      </w:tr>
      <w:tr w:rsidR="00FC6E56" w:rsidRPr="00FC6E56" w14:paraId="6CCDCD65"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4D3E5EF5" w14:textId="77777777" w:rsidR="00FC6E56" w:rsidRPr="00FC6E56" w:rsidRDefault="00FC6E56" w:rsidP="00FC6E56">
            <w:pPr>
              <w:spacing w:before="20" w:after="20"/>
              <w:jc w:val="both"/>
              <w:rPr>
                <w:rFonts w:ascii="Tahoma" w:hAnsi="Tahoma"/>
                <w:b/>
                <w:color w:val="000000"/>
                <w:sz w:val="16"/>
                <w:u w:val="single"/>
                <w:lang w:val="pt-BR"/>
                <w:rPrChange w:id="743" w:author="Autor" w:date="2014-12-19T17:28:00Z">
                  <w:rPr>
                    <w:rFonts w:ascii="Tahoma" w:hAnsi="Tahoma"/>
                    <w:b/>
                    <w:color w:val="000000"/>
                    <w:sz w:val="16"/>
                    <w:highlight w:val="yellow"/>
                    <w:u w:val="single"/>
                    <w:lang w:val="pt-BR"/>
                  </w:rPr>
                </w:rPrChange>
              </w:rPr>
            </w:pPr>
            <w:r w:rsidRPr="00FC6E56">
              <w:rPr>
                <w:rFonts w:ascii="Tahoma" w:hAnsi="Tahoma" w:cs="Tahoma"/>
                <w:b/>
                <w:bCs/>
                <w:color w:val="000000"/>
                <w:sz w:val="16"/>
                <w:szCs w:val="16"/>
                <w:u w:val="single"/>
                <w:lang w:val="pt-BR"/>
              </w:rPr>
              <w:t>Edifício Labor</w:t>
            </w:r>
          </w:p>
        </w:tc>
      </w:tr>
      <w:tr w:rsidR="00FC6E56" w:rsidRPr="00765B73" w14:paraId="61CFBAB8"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E4D8737"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Avenida Bias Fortes, nº 803, Bairro Lourdes, CEP 30.170-011– </w:t>
            </w:r>
            <w:r w:rsidRPr="00FC6E56">
              <w:rPr>
                <w:rFonts w:ascii="Tahoma" w:hAnsi="Tahoma" w:cs="Tahoma"/>
                <w:bCs/>
                <w:color w:val="000000"/>
                <w:sz w:val="16"/>
                <w:szCs w:val="16"/>
                <w:lang w:val="pt-BR"/>
              </w:rPr>
              <w:t>Belo Horizonte, Estado de Minas Gerais.</w:t>
            </w:r>
          </w:p>
          <w:p w14:paraId="6F4915A1" w14:textId="77777777" w:rsidR="00FC6E56" w:rsidRPr="00FC6E56" w:rsidRDefault="00FC6E56" w:rsidP="00FC6E56">
            <w:pPr>
              <w:spacing w:before="20" w:after="20"/>
              <w:jc w:val="both"/>
              <w:rPr>
                <w:rFonts w:ascii="Tahoma" w:hAnsi="Tahoma"/>
                <w:color w:val="000000"/>
                <w:sz w:val="16"/>
                <w:lang w:val="pt-BR"/>
                <w:rPrChange w:id="744" w:author="Autor" w:date="2014-12-19T17:28:00Z">
                  <w:rPr>
                    <w:rFonts w:ascii="Tahoma" w:hAnsi="Tahoma"/>
                    <w:color w:val="000000"/>
                    <w:sz w:val="16"/>
                    <w:highlight w:val="yellow"/>
                    <w:lang w:val="pt-BR"/>
                  </w:rPr>
                </w:rPrChange>
              </w:rPr>
            </w:pPr>
            <w:r w:rsidRPr="00FC6E56">
              <w:rPr>
                <w:rFonts w:ascii="Tahoma" w:hAnsi="Tahoma" w:cs="Tahoma"/>
                <w:bCs/>
                <w:color w:val="000000"/>
                <w:sz w:val="16"/>
                <w:szCs w:val="16"/>
                <w:lang w:val="pt-BR"/>
              </w:rPr>
              <w:t>Objeto da matrícula nº 45540 do 1º Ofício de Registro de Imóveis de Belo Horizonte.</w:t>
            </w:r>
          </w:p>
        </w:tc>
      </w:tr>
      <w:tr w:rsidR="00FC6E56" w:rsidRPr="00FC6E56" w14:paraId="6C7395C1"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793B2126" w14:textId="77777777" w:rsidR="00FC6E56" w:rsidRPr="00FC6E56" w:rsidRDefault="00FC6E56" w:rsidP="00FC6E56">
            <w:pPr>
              <w:spacing w:before="20" w:after="20"/>
              <w:jc w:val="both"/>
              <w:rPr>
                <w:rFonts w:ascii="Tahoma" w:hAnsi="Tahoma" w:cs="Tahoma"/>
                <w:b/>
                <w:color w:val="000000"/>
                <w:sz w:val="16"/>
                <w:szCs w:val="16"/>
                <w:u w:val="single"/>
                <w:lang w:val="pt-BR"/>
              </w:rPr>
            </w:pPr>
            <w:r w:rsidRPr="00FC6E56">
              <w:rPr>
                <w:rFonts w:ascii="Tahoma" w:hAnsi="Tahoma" w:cs="Tahoma"/>
                <w:b/>
                <w:color w:val="000000"/>
                <w:sz w:val="16"/>
                <w:szCs w:val="16"/>
                <w:u w:val="single"/>
                <w:lang w:val="pt-BR"/>
              </w:rPr>
              <w:t>Edifício Casa Paraíba</w:t>
            </w:r>
          </w:p>
        </w:tc>
      </w:tr>
      <w:tr w:rsidR="00FC6E56" w:rsidRPr="00765B73" w14:paraId="30E955F6"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2944FD22"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Rua Paraíba, nº 297, Bairro Funcionários, CEP 30.130-140 – </w:t>
            </w:r>
            <w:r w:rsidRPr="00FC6E56">
              <w:rPr>
                <w:rFonts w:ascii="Tahoma" w:hAnsi="Tahoma" w:cs="Tahoma"/>
                <w:bCs/>
                <w:color w:val="000000"/>
                <w:sz w:val="16"/>
                <w:szCs w:val="16"/>
                <w:lang w:val="pt-BR"/>
              </w:rPr>
              <w:t>Belo Horizonte, Estado de Minas Gerais.</w:t>
            </w:r>
          </w:p>
          <w:p w14:paraId="56AFCA1B"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Objeto da matrícula nº 26735 do 4º Ofício de Registro de Imóveis de Belo Horizonte.</w:t>
            </w:r>
          </w:p>
        </w:tc>
      </w:tr>
      <w:tr w:rsidR="00FC6E56" w:rsidRPr="00FC6E56" w14:paraId="70465D53"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02938448" w14:textId="77777777" w:rsidR="00FC6E56" w:rsidRPr="00FC6E56" w:rsidRDefault="00FC6E56" w:rsidP="00FC6E56">
            <w:pPr>
              <w:spacing w:before="20" w:after="20"/>
              <w:jc w:val="both"/>
              <w:rPr>
                <w:rFonts w:ascii="Tahoma" w:hAnsi="Tahoma" w:cs="Tahoma"/>
                <w:b/>
                <w:color w:val="000000"/>
                <w:sz w:val="16"/>
                <w:szCs w:val="16"/>
                <w:u w:val="single"/>
                <w:lang w:val="pt-BR"/>
              </w:rPr>
            </w:pPr>
            <w:r w:rsidRPr="00FC6E56">
              <w:rPr>
                <w:rFonts w:ascii="Tahoma" w:hAnsi="Tahoma" w:cs="Tahoma"/>
                <w:b/>
                <w:color w:val="000000"/>
                <w:sz w:val="16"/>
                <w:szCs w:val="16"/>
                <w:u w:val="single"/>
                <w:lang w:val="pt-BR"/>
              </w:rPr>
              <w:t>Edifício Galeria do Ouvidor</w:t>
            </w:r>
          </w:p>
        </w:tc>
      </w:tr>
      <w:tr w:rsidR="00FC6E56" w:rsidRPr="00765B73" w14:paraId="5683951C" w14:textId="77777777" w:rsidTr="00FC6E56">
        <w:trPr>
          <w:trHeight w:val="20"/>
          <w:jc w:val="center"/>
        </w:trPr>
        <w:tc>
          <w:tcPr>
            <w:tcW w:w="10348" w:type="dxa"/>
            <w:gridSpan w:val="14"/>
            <w:tcBorders>
              <w:top w:val="single" w:sz="4" w:space="0" w:color="auto"/>
              <w:left w:val="single" w:sz="4" w:space="0" w:color="auto"/>
              <w:bottom w:val="single" w:sz="4" w:space="0" w:color="auto"/>
              <w:right w:val="single" w:sz="4" w:space="0" w:color="auto"/>
            </w:tcBorders>
          </w:tcPr>
          <w:p w14:paraId="56772892" w14:textId="77777777" w:rsidR="00FC6E56" w:rsidRPr="00FC6E56" w:rsidRDefault="00FC6E56" w:rsidP="00FC6E56">
            <w:pPr>
              <w:spacing w:before="20" w:after="20"/>
              <w:jc w:val="both"/>
              <w:rPr>
                <w:rFonts w:ascii="Tahoma" w:hAnsi="Tahoma" w:cs="Tahoma"/>
                <w:bCs/>
                <w:color w:val="000000"/>
                <w:sz w:val="16"/>
                <w:szCs w:val="16"/>
                <w:lang w:val="pt-BR"/>
              </w:rPr>
            </w:pPr>
            <w:r w:rsidRPr="00FC6E56">
              <w:rPr>
                <w:rFonts w:ascii="Tahoma" w:hAnsi="Tahoma" w:cs="Tahoma"/>
                <w:color w:val="000000"/>
                <w:sz w:val="16"/>
                <w:szCs w:val="16"/>
                <w:lang w:val="pt-BR"/>
              </w:rPr>
              <w:t xml:space="preserve">ENDEREÇO: Rua São Paulo, 656, Bairro Centro, CEP 30.130-130 – </w:t>
            </w:r>
            <w:r w:rsidRPr="00FC6E56">
              <w:rPr>
                <w:rFonts w:ascii="Tahoma" w:hAnsi="Tahoma" w:cs="Tahoma"/>
                <w:bCs/>
                <w:color w:val="000000"/>
                <w:sz w:val="16"/>
                <w:szCs w:val="16"/>
                <w:lang w:val="pt-BR"/>
              </w:rPr>
              <w:t>Belo Horizonte, Estado de Minas Gerais.</w:t>
            </w:r>
          </w:p>
          <w:p w14:paraId="345C5DB4"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Objeto da matrícula nº 37030 do 3º Ofício de Registro de Imóveis de Belo Horizonte.</w:t>
            </w:r>
          </w:p>
        </w:tc>
      </w:tr>
      <w:tr w:rsidR="00FC6E56" w:rsidRPr="00FC6E56" w14:paraId="281C9D7E"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10FC4165" w14:textId="77777777" w:rsidR="00FC6E56" w:rsidRPr="00FC6E56" w:rsidRDefault="00FC6E56" w:rsidP="00FC6E56">
            <w:pPr>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7. CONDIÇÕES DE EMISSÃO</w:t>
            </w:r>
          </w:p>
        </w:tc>
        <w:tc>
          <w:tcPr>
            <w:tcW w:w="5708" w:type="dxa"/>
            <w:gridSpan w:val="8"/>
            <w:tcBorders>
              <w:top w:val="single" w:sz="4" w:space="0" w:color="auto"/>
              <w:left w:val="single" w:sz="4" w:space="0" w:color="auto"/>
              <w:bottom w:val="single" w:sz="4" w:space="0" w:color="auto"/>
              <w:right w:val="single" w:sz="4" w:space="0" w:color="auto"/>
            </w:tcBorders>
          </w:tcPr>
          <w:p w14:paraId="38657A96" w14:textId="77777777" w:rsidR="00FC6E56" w:rsidRPr="00FC6E56" w:rsidRDefault="00FC6E56" w:rsidP="00FC6E56">
            <w:pPr>
              <w:spacing w:before="20" w:after="20"/>
              <w:jc w:val="both"/>
              <w:rPr>
                <w:rFonts w:ascii="Tahoma" w:hAnsi="Tahoma" w:cs="Tahoma"/>
                <w:b/>
                <w:color w:val="000000"/>
                <w:sz w:val="16"/>
                <w:szCs w:val="16"/>
                <w:lang w:val="pt-BR"/>
              </w:rPr>
            </w:pPr>
          </w:p>
        </w:tc>
      </w:tr>
      <w:tr w:rsidR="00FC6E56" w:rsidRPr="00FC6E56" w14:paraId="0F90EB69"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6CD2ABCF"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7.1. PRAZO:</w:t>
            </w:r>
          </w:p>
        </w:tc>
        <w:tc>
          <w:tcPr>
            <w:tcW w:w="5708" w:type="dxa"/>
            <w:gridSpan w:val="8"/>
            <w:tcBorders>
              <w:top w:val="single" w:sz="4" w:space="0" w:color="auto"/>
              <w:left w:val="single" w:sz="4" w:space="0" w:color="auto"/>
              <w:bottom w:val="single" w:sz="4" w:space="0" w:color="auto"/>
              <w:right w:val="single" w:sz="4" w:space="0" w:color="auto"/>
            </w:tcBorders>
          </w:tcPr>
          <w:p w14:paraId="69161783" w14:textId="77777777"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De </w:t>
            </w:r>
            <w:r w:rsidRPr="00FC6E56">
              <w:rPr>
                <w:rFonts w:ascii="Tahoma" w:hAnsi="Tahoma" w:cs="Tahoma"/>
                <w:bCs/>
                <w:color w:val="000000"/>
                <w:sz w:val="16"/>
                <w:szCs w:val="16"/>
                <w:lang w:val="pt-BR"/>
              </w:rPr>
              <w:t xml:space="preserve">17/12/2014 </w:t>
            </w:r>
            <w:r w:rsidRPr="00FC6E56">
              <w:rPr>
                <w:rFonts w:ascii="Tahoma" w:hAnsi="Tahoma" w:cs="Tahoma"/>
                <w:color w:val="000000"/>
                <w:sz w:val="16"/>
                <w:szCs w:val="16"/>
                <w:lang w:val="pt-BR"/>
              </w:rPr>
              <w:t>a 22/12/2020.</w:t>
            </w:r>
          </w:p>
        </w:tc>
      </w:tr>
      <w:tr w:rsidR="00FC6E56" w:rsidRPr="00765B73" w14:paraId="4BA91486"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5A3E76C" w14:textId="77777777" w:rsidR="00FC6E56" w:rsidRPr="00FC6E56" w:rsidRDefault="00FC6E56" w:rsidP="00FC6E56">
            <w:pPr>
              <w:tabs>
                <w:tab w:val="left" w:pos="540"/>
              </w:tabs>
              <w:spacing w:before="20" w:after="20"/>
              <w:ind w:left="601" w:hanging="601"/>
              <w:jc w:val="both"/>
              <w:rPr>
                <w:rFonts w:ascii="Tahoma" w:hAnsi="Tahoma" w:cs="Tahoma"/>
                <w:color w:val="000000"/>
                <w:sz w:val="16"/>
                <w:szCs w:val="16"/>
                <w:lang w:val="pt-BR"/>
              </w:rPr>
            </w:pPr>
            <w:r w:rsidRPr="00FC6E56">
              <w:rPr>
                <w:rFonts w:ascii="Tahoma" w:hAnsi="Tahoma" w:cs="Tahoma"/>
                <w:color w:val="000000"/>
                <w:sz w:val="16"/>
                <w:szCs w:val="16"/>
                <w:lang w:val="pt-BR"/>
              </w:rPr>
              <w:t>7.2. VALOR TOTAL DA CCI:</w:t>
            </w:r>
          </w:p>
        </w:tc>
        <w:tc>
          <w:tcPr>
            <w:tcW w:w="5708" w:type="dxa"/>
            <w:gridSpan w:val="8"/>
            <w:tcBorders>
              <w:top w:val="single" w:sz="4" w:space="0" w:color="auto"/>
              <w:left w:val="single" w:sz="4" w:space="0" w:color="auto"/>
              <w:bottom w:val="single" w:sz="4" w:space="0" w:color="auto"/>
              <w:right w:val="single" w:sz="4" w:space="0" w:color="auto"/>
            </w:tcBorders>
          </w:tcPr>
          <w:p w14:paraId="3BF1F0A1" w14:textId="2C39C241" w:rsidR="00FC6E56" w:rsidRPr="00FC6E56" w:rsidRDefault="00FC6E56" w:rsidP="00FC6E56">
            <w:pPr>
              <w:spacing w:before="20" w:after="20"/>
              <w:rPr>
                <w:rFonts w:ascii="Tahoma" w:hAnsi="Tahoma" w:cs="Tahoma"/>
                <w:color w:val="000000"/>
                <w:sz w:val="16"/>
                <w:szCs w:val="16"/>
                <w:lang w:val="pt-BR"/>
              </w:rPr>
            </w:pPr>
            <w:r w:rsidRPr="00FC6E56">
              <w:rPr>
                <w:rFonts w:ascii="Tahoma" w:hAnsi="Tahoma" w:cs="Tahoma"/>
                <w:color w:val="000000"/>
                <w:sz w:val="16"/>
                <w:szCs w:val="16"/>
                <w:lang w:val="pt-BR"/>
              </w:rPr>
              <w:t xml:space="preserve">R$ </w:t>
            </w:r>
            <w:r w:rsidRPr="00FC6E56">
              <w:rPr>
                <w:rFonts w:ascii="Tahoma" w:hAnsi="Tahoma" w:cs="Tahoma"/>
                <w:bCs/>
                <w:color w:val="000000"/>
                <w:sz w:val="16"/>
                <w:szCs w:val="16"/>
                <w:lang w:val="pt-BR"/>
              </w:rPr>
              <w:t>63.309.015,15 (sessenta e três milhões trezentos e nove mil e quinze reais e quinze centavos)</w:t>
            </w:r>
            <w:r w:rsidRPr="00FC6E56">
              <w:rPr>
                <w:rFonts w:ascii="Tahoma" w:hAnsi="Tahoma" w:cs="Tahoma"/>
                <w:color w:val="000000"/>
                <w:sz w:val="16"/>
                <w:szCs w:val="16"/>
                <w:lang w:val="pt-BR"/>
              </w:rPr>
              <w:t xml:space="preserve"> em </w:t>
            </w:r>
            <w:del w:id="745" w:author="Autor" w:date="2014-12-19T17:28:00Z">
              <w:r w:rsidR="004309D7" w:rsidRPr="00933436">
                <w:rPr>
                  <w:rFonts w:ascii="Tahoma" w:hAnsi="Tahoma" w:cs="Tahoma"/>
                  <w:bCs/>
                  <w:color w:val="000000"/>
                  <w:sz w:val="16"/>
                  <w:szCs w:val="16"/>
                  <w:lang w:val="pt-BR"/>
                </w:rPr>
                <w:delText>17</w:delText>
              </w:r>
            </w:del>
            <w:ins w:id="746" w:author="Autor" w:date="2014-12-19T17:28:00Z">
              <w:r w:rsidRPr="00FC6E56">
                <w:rPr>
                  <w:rFonts w:ascii="Tahoma" w:hAnsi="Tahoma" w:cs="Tahoma"/>
                  <w:color w:val="000000"/>
                  <w:sz w:val="16"/>
                  <w:szCs w:val="16"/>
                  <w:lang w:val="pt-BR"/>
                </w:rPr>
                <w:t>19</w:t>
              </w:r>
            </w:ins>
            <w:r w:rsidRPr="00FC6E56">
              <w:rPr>
                <w:rFonts w:ascii="Tahoma" w:hAnsi="Tahoma" w:cs="Tahoma"/>
                <w:color w:val="000000"/>
                <w:sz w:val="16"/>
                <w:szCs w:val="16"/>
                <w:lang w:val="pt-BR"/>
              </w:rPr>
              <w:t xml:space="preserve"> de dezembro de 2014.</w:t>
            </w:r>
          </w:p>
        </w:tc>
      </w:tr>
      <w:tr w:rsidR="00FC6E56" w:rsidRPr="00765B73" w14:paraId="0D09843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30852FD3"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7.3. PERIODICIDADE DE PAGAMENTO E VALOR DE CADA PARCELA DA CCI:</w:t>
            </w:r>
          </w:p>
        </w:tc>
        <w:tc>
          <w:tcPr>
            <w:tcW w:w="5708" w:type="dxa"/>
            <w:gridSpan w:val="8"/>
            <w:tcBorders>
              <w:top w:val="single" w:sz="4" w:space="0" w:color="auto"/>
              <w:left w:val="single" w:sz="4" w:space="0" w:color="auto"/>
              <w:bottom w:val="single" w:sz="4" w:space="0" w:color="auto"/>
              <w:right w:val="single" w:sz="4" w:space="0" w:color="auto"/>
            </w:tcBorders>
          </w:tcPr>
          <w:p w14:paraId="00886EA6" w14:textId="3EDDF0EF"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72 (setenta e duas) parcelas mensais e sucessivas,</w:t>
            </w:r>
            <w:ins w:id="747" w:author="Autor" w:date="2014-12-19T17:28:00Z">
              <w:r w:rsidRPr="00FC6E56">
                <w:rPr>
                  <w:rFonts w:ascii="Tahoma" w:hAnsi="Tahoma" w:cs="Tahoma"/>
                  <w:bCs/>
                  <w:color w:val="000000"/>
                  <w:sz w:val="16"/>
                  <w:szCs w:val="16"/>
                  <w:lang w:val="pt-BR"/>
                </w:rPr>
                <w:t xml:space="preserve"> </w:t>
              </w:r>
            </w:ins>
            <w:r w:rsidRPr="00FC6E56">
              <w:rPr>
                <w:rFonts w:ascii="Tahoma" w:hAnsi="Tahoma" w:cs="Tahoma"/>
                <w:bCs/>
                <w:color w:val="000000"/>
                <w:sz w:val="16"/>
                <w:szCs w:val="16"/>
                <w:lang w:val="pt-BR"/>
              </w:rPr>
              <w:t xml:space="preserve">pagas sempre no </w:t>
            </w:r>
            <w:del w:id="748" w:author="Autor" w:date="2014-12-19T17:28:00Z">
              <w:r w:rsidR="006107E9">
                <w:rPr>
                  <w:rFonts w:ascii="Tahoma" w:hAnsi="Tahoma" w:cs="Tahoma"/>
                  <w:bCs/>
                  <w:color w:val="000000"/>
                  <w:sz w:val="16"/>
                  <w:szCs w:val="16"/>
                  <w:lang w:val="pt-BR"/>
                </w:rPr>
                <w:delText>1</w:delText>
              </w:r>
              <w:r w:rsidR="004309D7" w:rsidRPr="00933436">
                <w:rPr>
                  <w:rFonts w:ascii="Tahoma" w:hAnsi="Tahoma" w:cs="Tahoma"/>
                  <w:bCs/>
                  <w:color w:val="000000"/>
                  <w:sz w:val="16"/>
                  <w:szCs w:val="16"/>
                  <w:lang w:val="pt-BR"/>
                </w:rPr>
                <w:delText>5º</w:delText>
              </w:r>
            </w:del>
            <w:ins w:id="749" w:author="Autor" w:date="2014-12-19T17:28:00Z">
              <w:r w:rsidRPr="00FC6E56">
                <w:rPr>
                  <w:rFonts w:ascii="Tahoma" w:hAnsi="Tahoma" w:cs="Tahoma"/>
                  <w:bCs/>
                  <w:color w:val="000000"/>
                  <w:sz w:val="16"/>
                  <w:szCs w:val="16"/>
                  <w:lang w:val="pt-BR"/>
                </w:rPr>
                <w:t>5º</w:t>
              </w:r>
            </w:ins>
            <w:r w:rsidRPr="00FC6E56">
              <w:rPr>
                <w:rFonts w:ascii="Tahoma" w:hAnsi="Tahoma" w:cs="Tahoma"/>
                <w:bCs/>
                <w:color w:val="000000"/>
                <w:sz w:val="16"/>
                <w:szCs w:val="16"/>
                <w:lang w:val="pt-BR"/>
              </w:rPr>
              <w:t xml:space="preserve"> (quinto) Dia Útil de cada mês subsequente ao mês vencido da locação, sendo a primeira no valor de R$ 879.291,88 (oitocentos e setenta mil duzentos e noventa e um reais e oitenta e oito centavos), sendo que esse valor será reajustado conforme item 7.4 abaixo.</w:t>
            </w:r>
          </w:p>
        </w:tc>
      </w:tr>
      <w:tr w:rsidR="00FC6E56" w:rsidRPr="00FC6E56" w14:paraId="088339B1"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4122D8E6"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7.4. FORMA DE REAJUSTE:</w:t>
            </w:r>
          </w:p>
        </w:tc>
        <w:tc>
          <w:tcPr>
            <w:tcW w:w="5708" w:type="dxa"/>
            <w:gridSpan w:val="8"/>
            <w:tcBorders>
              <w:top w:val="single" w:sz="4" w:space="0" w:color="auto"/>
              <w:left w:val="single" w:sz="4" w:space="0" w:color="auto"/>
              <w:bottom w:val="single" w:sz="4" w:space="0" w:color="auto"/>
              <w:right w:val="single" w:sz="4" w:space="0" w:color="auto"/>
            </w:tcBorders>
          </w:tcPr>
          <w:p w14:paraId="70E7D27F"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noProof/>
                <w:color w:val="000000"/>
                <w:sz w:val="16"/>
                <w:szCs w:val="16"/>
                <w:lang w:val="pt-BR"/>
              </w:rPr>
              <w:t>IGP-M/FGV</w:t>
            </w:r>
          </w:p>
        </w:tc>
      </w:tr>
      <w:tr w:rsidR="00FC6E56" w:rsidRPr="00FC6E56" w14:paraId="2A40905F"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D48EFFA"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7.5. DATA DE VENCIMENTO FINAL:</w:t>
            </w:r>
          </w:p>
        </w:tc>
        <w:tc>
          <w:tcPr>
            <w:tcW w:w="5708" w:type="dxa"/>
            <w:gridSpan w:val="8"/>
            <w:tcBorders>
              <w:top w:val="single" w:sz="4" w:space="0" w:color="auto"/>
              <w:left w:val="single" w:sz="4" w:space="0" w:color="auto"/>
              <w:bottom w:val="single" w:sz="4" w:space="0" w:color="auto"/>
              <w:right w:val="single" w:sz="4" w:space="0" w:color="auto"/>
            </w:tcBorders>
          </w:tcPr>
          <w:p w14:paraId="622B17E5" w14:textId="77777777" w:rsidR="00FC6E56" w:rsidRPr="00FC6E56" w:rsidRDefault="00FC6E56" w:rsidP="00FC6E56">
            <w:pPr>
              <w:spacing w:before="20" w:after="20"/>
              <w:jc w:val="both"/>
              <w:rPr>
                <w:rFonts w:ascii="Tahoma" w:hAnsi="Tahoma" w:cs="Tahoma"/>
                <w:color w:val="000000"/>
                <w:sz w:val="16"/>
                <w:szCs w:val="16"/>
                <w:lang w:val="pt-BR"/>
              </w:rPr>
            </w:pPr>
            <w:r w:rsidRPr="00FC6E56">
              <w:rPr>
                <w:rFonts w:ascii="Tahoma" w:hAnsi="Tahoma" w:cs="Tahoma"/>
                <w:bCs/>
                <w:color w:val="000000"/>
                <w:sz w:val="16"/>
                <w:szCs w:val="16"/>
                <w:lang w:val="pt-BR"/>
              </w:rPr>
              <w:t>22 de dezembro de 2020</w:t>
            </w:r>
          </w:p>
        </w:tc>
      </w:tr>
      <w:tr w:rsidR="00FC6E56" w:rsidRPr="00765B73" w14:paraId="31E155BD"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09EF60BC" w14:textId="77777777" w:rsidR="00FC6E56" w:rsidRPr="00FC6E56" w:rsidRDefault="00FC6E56" w:rsidP="00FC6E56">
            <w:pPr>
              <w:tabs>
                <w:tab w:val="left" w:pos="540"/>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7.6. ENCARGOS MORATÓRIOS:</w:t>
            </w:r>
          </w:p>
        </w:tc>
        <w:tc>
          <w:tcPr>
            <w:tcW w:w="5708" w:type="dxa"/>
            <w:gridSpan w:val="8"/>
            <w:tcBorders>
              <w:top w:val="single" w:sz="4" w:space="0" w:color="auto"/>
              <w:left w:val="single" w:sz="4" w:space="0" w:color="auto"/>
              <w:bottom w:val="single" w:sz="4" w:space="0" w:color="auto"/>
              <w:right w:val="single" w:sz="4" w:space="0" w:color="auto"/>
            </w:tcBorders>
          </w:tcPr>
          <w:p w14:paraId="3F5EC611" w14:textId="77777777" w:rsidR="00FC6E56" w:rsidRPr="00FC6E56" w:rsidRDefault="00FC6E56" w:rsidP="00FC6E56">
            <w:pPr>
              <w:tabs>
                <w:tab w:val="left" w:pos="9356"/>
              </w:tabs>
              <w:spacing w:before="20" w:after="20"/>
              <w:jc w:val="both"/>
              <w:rPr>
                <w:rFonts w:ascii="Tahoma" w:hAnsi="Tahoma" w:cs="Tahoma"/>
                <w:color w:val="000000"/>
                <w:sz w:val="16"/>
                <w:szCs w:val="16"/>
                <w:lang w:val="pt-BR"/>
              </w:rPr>
            </w:pPr>
            <w:r w:rsidRPr="00FC6E56">
              <w:rPr>
                <w:rFonts w:ascii="Tahoma" w:hAnsi="Tahoma" w:cs="Tahoma"/>
                <w:color w:val="000000"/>
                <w:sz w:val="16"/>
                <w:szCs w:val="16"/>
                <w:lang w:val="pt-BR"/>
              </w:rPr>
              <w:t xml:space="preserve">Juros Moratórios de 1% (um por cento) ao mês acrescido de Correção Monetária pelo </w:t>
            </w:r>
            <w:r w:rsidRPr="00FC6E56">
              <w:rPr>
                <w:rFonts w:ascii="Tahoma" w:hAnsi="Tahoma" w:cs="Tahoma"/>
                <w:noProof/>
                <w:color w:val="000000"/>
                <w:sz w:val="16"/>
                <w:szCs w:val="16"/>
                <w:lang w:val="pt-BR"/>
              </w:rPr>
              <w:t xml:space="preserve">IGP-M/FGV </w:t>
            </w:r>
            <w:r w:rsidRPr="00FC6E56">
              <w:rPr>
                <w:rFonts w:ascii="Tahoma" w:hAnsi="Tahoma" w:cs="Tahoma"/>
                <w:color w:val="000000"/>
                <w:sz w:val="16"/>
                <w:szCs w:val="16"/>
                <w:lang w:val="pt-BR"/>
              </w:rPr>
              <w:t>e multa moratória no percentual de 2% (dez por cento) sobre o valor do débito.</w:t>
            </w:r>
          </w:p>
        </w:tc>
      </w:tr>
      <w:tr w:rsidR="00FC6E56" w:rsidRPr="00FC6E56" w14:paraId="145E3458" w14:textId="77777777" w:rsidTr="00FC6E56">
        <w:trPr>
          <w:trHeight w:val="20"/>
          <w:jc w:val="center"/>
        </w:trPr>
        <w:tc>
          <w:tcPr>
            <w:tcW w:w="4640" w:type="dxa"/>
            <w:gridSpan w:val="6"/>
            <w:tcBorders>
              <w:top w:val="single" w:sz="4" w:space="0" w:color="auto"/>
              <w:left w:val="single" w:sz="4" w:space="0" w:color="auto"/>
              <w:bottom w:val="single" w:sz="4" w:space="0" w:color="auto"/>
              <w:right w:val="single" w:sz="4" w:space="0" w:color="auto"/>
            </w:tcBorders>
          </w:tcPr>
          <w:p w14:paraId="2CA30C27" w14:textId="77777777" w:rsidR="00FC6E56" w:rsidRPr="00FC6E56" w:rsidRDefault="00FC6E56" w:rsidP="00FC6E56">
            <w:pPr>
              <w:tabs>
                <w:tab w:val="center" w:pos="2148"/>
              </w:tabs>
              <w:spacing w:before="20" w:after="20"/>
              <w:jc w:val="both"/>
              <w:rPr>
                <w:rFonts w:ascii="Tahoma" w:hAnsi="Tahoma" w:cs="Tahoma"/>
                <w:b/>
                <w:color w:val="000000"/>
                <w:sz w:val="16"/>
                <w:szCs w:val="16"/>
                <w:lang w:val="pt-BR"/>
              </w:rPr>
            </w:pPr>
            <w:r w:rsidRPr="00FC6E56">
              <w:rPr>
                <w:rFonts w:ascii="Tahoma" w:hAnsi="Tahoma" w:cs="Tahoma"/>
                <w:b/>
                <w:color w:val="000000"/>
                <w:sz w:val="16"/>
                <w:szCs w:val="16"/>
                <w:lang w:val="pt-BR"/>
              </w:rPr>
              <w:t>8. GARANTIA</w:t>
            </w:r>
          </w:p>
        </w:tc>
        <w:tc>
          <w:tcPr>
            <w:tcW w:w="5708" w:type="dxa"/>
            <w:gridSpan w:val="8"/>
            <w:tcBorders>
              <w:top w:val="single" w:sz="4" w:space="0" w:color="auto"/>
              <w:left w:val="single" w:sz="4" w:space="0" w:color="auto"/>
              <w:bottom w:val="single" w:sz="4" w:space="0" w:color="auto"/>
              <w:right w:val="single" w:sz="4" w:space="0" w:color="auto"/>
            </w:tcBorders>
          </w:tcPr>
          <w:p w14:paraId="0615FB81" w14:textId="77777777" w:rsidR="00FC6E56" w:rsidRPr="00FC6E56" w:rsidRDefault="00FC6E56" w:rsidP="00FC6E56">
            <w:pPr>
              <w:tabs>
                <w:tab w:val="left" w:pos="9356"/>
              </w:tabs>
              <w:spacing w:before="20" w:after="20"/>
              <w:rPr>
                <w:rFonts w:ascii="Tahoma" w:hAnsi="Tahoma" w:cs="Tahoma"/>
                <w:color w:val="000000"/>
                <w:sz w:val="16"/>
                <w:szCs w:val="16"/>
                <w:lang w:val="pt-BR"/>
              </w:rPr>
            </w:pPr>
            <w:r w:rsidRPr="00FC6E56">
              <w:rPr>
                <w:rFonts w:ascii="Tahoma" w:hAnsi="Tahoma" w:cs="Tahoma"/>
                <w:color w:val="000000"/>
                <w:sz w:val="16"/>
                <w:szCs w:val="16"/>
                <w:lang w:val="pt-BR"/>
              </w:rPr>
              <w:t>Sem garantia real imobiliária.</w:t>
            </w:r>
          </w:p>
        </w:tc>
      </w:tr>
    </w:tbl>
    <w:p w14:paraId="7D0ADB72" w14:textId="77777777" w:rsidR="00FC6E56" w:rsidRPr="00FC6E56" w:rsidRDefault="00FC6E56" w:rsidP="00FC6E56">
      <w:pPr>
        <w:widowControl/>
        <w:spacing w:after="240" w:line="320" w:lineRule="exact"/>
        <w:rPr>
          <w:rFonts w:ascii="Tahoma" w:hAnsi="Tahoma"/>
          <w:color w:val="000000"/>
          <w:sz w:val="22"/>
          <w:u w:val="single"/>
          <w:lang w:val="pt-BR"/>
          <w:rPrChange w:id="750" w:author="Autor" w:date="2014-12-19T17:28:00Z">
            <w:rPr>
              <w:rFonts w:ascii="Tahoma" w:hAnsi="Tahoma"/>
              <w:sz w:val="16"/>
              <w:lang w:val="pt-BR"/>
            </w:rPr>
          </w:rPrChange>
        </w:rPr>
        <w:pPrChange w:id="751" w:author="Autor" w:date="2014-12-19T17:28:00Z">
          <w:pPr>
            <w:widowControl/>
          </w:pPr>
        </w:pPrChange>
      </w:pPr>
    </w:p>
    <w:p w14:paraId="2491AF8F" w14:textId="77777777" w:rsidR="00FC6E56" w:rsidRPr="00FC6E56" w:rsidRDefault="00FC6E56" w:rsidP="00FC6E56">
      <w:pPr>
        <w:widowControl/>
        <w:spacing w:after="240" w:line="320" w:lineRule="exact"/>
        <w:rPr>
          <w:rFonts w:ascii="Tahoma" w:hAnsi="Tahoma"/>
          <w:b/>
          <w:sz w:val="22"/>
          <w:u w:val="single"/>
          <w:lang w:val="pt-BR"/>
          <w:rPrChange w:id="752" w:author="Autor" w:date="2014-12-19T17:28:00Z">
            <w:rPr>
              <w:rFonts w:ascii="Tahoma" w:hAnsi="Tahoma"/>
              <w:color w:val="000000"/>
              <w:sz w:val="22"/>
              <w:highlight w:val="yellow"/>
              <w:u w:val="single"/>
              <w:lang w:val="pt-BR"/>
            </w:rPr>
          </w:rPrChange>
        </w:rPr>
        <w:pPrChange w:id="753" w:author="Autor" w:date="2014-12-19T17:28:00Z">
          <w:pPr>
            <w:widowControl/>
            <w:spacing w:after="240" w:line="320" w:lineRule="exact"/>
            <w:jc w:val="center"/>
          </w:pPr>
        </w:pPrChange>
      </w:pPr>
    </w:p>
    <w:p w14:paraId="6370D8F0" w14:textId="77777777" w:rsidR="004309D7" w:rsidRPr="00933436" w:rsidRDefault="004309D7" w:rsidP="00E70E55">
      <w:pPr>
        <w:widowControl/>
        <w:spacing w:after="240" w:line="320" w:lineRule="exact"/>
        <w:jc w:val="center"/>
        <w:rPr>
          <w:del w:id="754" w:author="Autor" w:date="2014-12-19T17:28:00Z"/>
          <w:rFonts w:ascii="Tahoma" w:hAnsi="Tahoma" w:cs="Tahoma"/>
          <w:color w:val="000000"/>
          <w:sz w:val="22"/>
          <w:szCs w:val="22"/>
          <w:highlight w:val="yellow"/>
          <w:u w:val="single"/>
          <w:lang w:val="pt-BR"/>
        </w:rPr>
      </w:pPr>
    </w:p>
    <w:p w14:paraId="7B3F6067" w14:textId="77777777" w:rsidR="00794334" w:rsidRPr="00933436" w:rsidRDefault="00A722C0">
      <w:pPr>
        <w:pStyle w:val="DeltaViewTableBody"/>
        <w:spacing w:after="240" w:line="320" w:lineRule="exact"/>
        <w:rPr>
          <w:del w:id="755" w:author="Autor" w:date="2014-12-19T17:28:00Z"/>
          <w:rFonts w:ascii="Tahoma" w:hAnsi="Tahoma" w:cs="Tahoma"/>
          <w:b/>
          <w:sz w:val="22"/>
          <w:szCs w:val="22"/>
          <w:u w:val="single"/>
          <w:lang w:val="pt-BR"/>
        </w:rPr>
      </w:pPr>
      <w:del w:id="756" w:author="Autor" w:date="2014-12-19T17:28:00Z">
        <w:r w:rsidRPr="00933436">
          <w:rPr>
            <w:rFonts w:ascii="Tahoma" w:hAnsi="Tahoma" w:cs="Tahoma"/>
            <w:color w:val="000000"/>
            <w:sz w:val="22"/>
            <w:szCs w:val="22"/>
            <w:highlight w:val="yellow"/>
            <w:u w:val="single"/>
            <w:lang w:val="pt-BR"/>
          </w:rPr>
          <w:br w:type="page"/>
        </w:r>
      </w:del>
    </w:p>
    <w:p w14:paraId="0408C045" w14:textId="77777777" w:rsidR="00622D01" w:rsidRPr="00933436" w:rsidRDefault="00A722C0" w:rsidP="00507F16">
      <w:pPr>
        <w:tabs>
          <w:tab w:val="left" w:pos="9356"/>
        </w:tabs>
        <w:spacing w:after="240" w:line="320" w:lineRule="exact"/>
        <w:jc w:val="center"/>
        <w:rPr>
          <w:ins w:id="757" w:author="Autor" w:date="2014-12-19T17:28:00Z"/>
          <w:rFonts w:ascii="Tahoma" w:hAnsi="Tahoma" w:cs="Tahoma"/>
          <w:b/>
          <w:sz w:val="22"/>
          <w:szCs w:val="22"/>
          <w:lang w:val="pt-BR"/>
        </w:rPr>
      </w:pPr>
      <w:ins w:id="758" w:author="Autor" w:date="2014-12-19T17:28:00Z">
        <w:r w:rsidRPr="00933436">
          <w:rPr>
            <w:rFonts w:ascii="Tahoma" w:hAnsi="Tahoma" w:cs="Tahoma"/>
            <w:color w:val="000000"/>
            <w:sz w:val="22"/>
            <w:szCs w:val="22"/>
            <w:highlight w:val="yellow"/>
            <w:u w:val="single"/>
            <w:lang w:val="pt-BR"/>
          </w:rPr>
          <w:br w:type="page"/>
        </w:r>
        <w:r w:rsidR="006749B6" w:rsidRPr="00933436">
          <w:rPr>
            <w:rFonts w:ascii="Tahoma" w:hAnsi="Tahoma" w:cs="Tahoma"/>
            <w:b/>
            <w:sz w:val="22"/>
            <w:szCs w:val="22"/>
            <w:lang w:val="pt-BR"/>
          </w:rPr>
          <w:t>Anexo II</w:t>
        </w:r>
      </w:ins>
    </w:p>
    <w:p w14:paraId="5EC4B6D6" w14:textId="77777777" w:rsidR="006749B6" w:rsidRPr="00933436" w:rsidRDefault="006749B6" w:rsidP="00703052">
      <w:pPr>
        <w:pStyle w:val="DeltaViewTableBody"/>
        <w:spacing w:after="240" w:line="320" w:lineRule="exact"/>
        <w:jc w:val="center"/>
        <w:rPr>
          <w:ins w:id="759" w:author="Autor" w:date="2014-12-19T17:28:00Z"/>
          <w:rFonts w:ascii="Tahoma" w:hAnsi="Tahoma" w:cs="Tahoma"/>
          <w:sz w:val="22"/>
          <w:szCs w:val="22"/>
          <w:u w:val="single"/>
          <w:lang w:val="pt-BR"/>
        </w:rPr>
      </w:pPr>
      <w:ins w:id="760" w:author="Autor" w:date="2014-12-19T17:28:00Z">
        <w:r w:rsidRPr="00933436">
          <w:rPr>
            <w:rFonts w:ascii="Tahoma" w:hAnsi="Tahoma" w:cs="Tahoma"/>
            <w:sz w:val="22"/>
            <w:szCs w:val="22"/>
            <w:u w:val="single"/>
            <w:lang w:val="pt-BR"/>
          </w:rPr>
          <w:t>Modelo de Procuração</w:t>
        </w:r>
      </w:ins>
    </w:p>
    <w:p w14:paraId="3BA70A2E" w14:textId="77777777" w:rsidR="00DD34F3" w:rsidRPr="00E70E55" w:rsidRDefault="00DD34F3" w:rsidP="00703052">
      <w:pPr>
        <w:pStyle w:val="DeltaViewTableBody"/>
        <w:spacing w:after="240" w:line="320" w:lineRule="exact"/>
        <w:jc w:val="center"/>
        <w:rPr>
          <w:ins w:id="761" w:author="Autor" w:date="2014-12-19T17:28:00Z"/>
          <w:rFonts w:ascii="Tahoma" w:hAnsi="Tahoma" w:cs="Tahoma"/>
          <w:b/>
          <w:sz w:val="22"/>
          <w:szCs w:val="22"/>
          <w:u w:val="single"/>
          <w:lang w:val="pt-BR"/>
        </w:rPr>
      </w:pPr>
      <w:ins w:id="762" w:author="Autor" w:date="2014-12-19T17:28:00Z">
        <w:r w:rsidRPr="00933436">
          <w:rPr>
            <w:rFonts w:ascii="Tahoma" w:hAnsi="Tahoma" w:cs="Tahoma"/>
            <w:b/>
            <w:sz w:val="22"/>
            <w:szCs w:val="22"/>
            <w:u w:val="single"/>
            <w:lang w:val="pt-BR"/>
          </w:rPr>
          <w:t>PROCURAÇÃO</w:t>
        </w:r>
      </w:ins>
    </w:p>
    <w:p w14:paraId="123E69C5" w14:textId="77777777" w:rsidR="006749B6" w:rsidRPr="00933436" w:rsidRDefault="006749B6" w:rsidP="00703052">
      <w:pPr>
        <w:tabs>
          <w:tab w:val="left" w:pos="2694"/>
        </w:tabs>
        <w:spacing w:after="240" w:line="320" w:lineRule="exact"/>
        <w:jc w:val="both"/>
        <w:rPr>
          <w:ins w:id="763" w:author="Autor" w:date="2014-12-19T17:28:00Z"/>
          <w:rFonts w:ascii="Tahoma" w:hAnsi="Tahoma" w:cs="Tahoma"/>
          <w:sz w:val="22"/>
          <w:szCs w:val="22"/>
          <w:highlight w:val="yellow"/>
          <w:lang w:val="pt-BR"/>
        </w:rPr>
      </w:pPr>
      <w:ins w:id="764" w:author="Autor" w:date="2014-12-19T17:28:00Z">
        <w:r w:rsidRPr="00933436">
          <w:rPr>
            <w:rFonts w:ascii="Tahoma" w:hAnsi="Tahoma" w:cs="Tahoma"/>
            <w:sz w:val="22"/>
            <w:szCs w:val="22"/>
            <w:lang w:val="pt-BR"/>
          </w:rPr>
          <w:t xml:space="preserve">Pelo presente instrumento particular de procuração, </w:t>
        </w:r>
        <w:r w:rsidR="00460737" w:rsidRPr="00933436">
          <w:rPr>
            <w:rFonts w:ascii="Tahoma" w:hAnsi="Tahoma" w:cs="Tahoma"/>
            <w:b/>
            <w:smallCaps/>
            <w:color w:val="000000"/>
            <w:sz w:val="22"/>
            <w:szCs w:val="22"/>
            <w:lang w:val="es-CL"/>
          </w:rPr>
          <w:t>Secul</w:t>
        </w:r>
        <w:r w:rsidR="00676116" w:rsidRPr="00933436">
          <w:rPr>
            <w:rFonts w:ascii="Tahoma" w:hAnsi="Tahoma" w:cs="Tahoma"/>
            <w:b/>
            <w:smallCaps/>
            <w:color w:val="000000"/>
            <w:sz w:val="22"/>
            <w:szCs w:val="22"/>
            <w:lang w:val="es-CL"/>
          </w:rPr>
          <w:t>u</w:t>
        </w:r>
        <w:r w:rsidR="00460737" w:rsidRPr="00933436">
          <w:rPr>
            <w:rFonts w:ascii="Tahoma" w:hAnsi="Tahoma" w:cs="Tahoma"/>
            <w:b/>
            <w:smallCaps/>
            <w:color w:val="000000"/>
            <w:sz w:val="22"/>
            <w:szCs w:val="22"/>
            <w:lang w:val="es-CL"/>
          </w:rPr>
          <w:t>s Empreendimentos e Participações S.A.</w:t>
        </w:r>
        <w:r w:rsidR="00C43F00" w:rsidRPr="00933436">
          <w:rPr>
            <w:rFonts w:ascii="Tahoma" w:hAnsi="Tahoma" w:cs="Tahoma"/>
            <w:color w:val="000000"/>
            <w:sz w:val="22"/>
            <w:szCs w:val="22"/>
            <w:lang w:val="pt-BR"/>
          </w:rPr>
          <w:t xml:space="preserve">, </w:t>
        </w:r>
        <w:r w:rsidR="005907B4" w:rsidRPr="00933436">
          <w:rPr>
            <w:rFonts w:ascii="Tahoma" w:hAnsi="Tahoma" w:cs="Tahoma"/>
            <w:color w:val="000000"/>
            <w:sz w:val="22"/>
            <w:szCs w:val="22"/>
            <w:lang w:val="pt-BR"/>
          </w:rPr>
          <w:t xml:space="preserve">sociedade por ações com sede na Cidade </w:t>
        </w:r>
        <w:r w:rsidR="00A8421D" w:rsidRPr="00933436">
          <w:rPr>
            <w:rFonts w:ascii="Tahoma" w:hAnsi="Tahoma" w:cs="Tahoma"/>
            <w:color w:val="000000"/>
            <w:sz w:val="22"/>
            <w:szCs w:val="22"/>
            <w:lang w:val="pt-BR"/>
          </w:rPr>
          <w:t>de Belo Horizonte, Estado de Minas Gerais, na Rua Paraíba, n.º 330, 25º andar, Bairro Funcionários, CEP 30130-917, inscrita no Cadastro Nacional da Pessoa Jurídica do Ministério da Fazenda (</w:t>
        </w:r>
        <w:r w:rsidR="0011223E">
          <w:rPr>
            <w:rFonts w:ascii="Tahoma" w:hAnsi="Tahoma" w:cs="Tahoma"/>
            <w:color w:val="000000"/>
            <w:sz w:val="22"/>
            <w:szCs w:val="22"/>
            <w:lang w:val="pt-BR"/>
          </w:rPr>
          <w:t>“</w:t>
        </w:r>
        <w:r w:rsidR="00A8421D" w:rsidRPr="00933436">
          <w:rPr>
            <w:rFonts w:ascii="Tahoma" w:hAnsi="Tahoma" w:cs="Tahoma"/>
            <w:color w:val="000000"/>
            <w:sz w:val="22"/>
            <w:szCs w:val="22"/>
            <w:u w:val="single"/>
            <w:lang w:val="pt-BR"/>
          </w:rPr>
          <w:t>CNPJ/MF</w:t>
        </w:r>
        <w:r w:rsidR="0011223E">
          <w:rPr>
            <w:rFonts w:ascii="Tahoma" w:hAnsi="Tahoma" w:cs="Tahoma"/>
            <w:color w:val="000000"/>
            <w:sz w:val="22"/>
            <w:szCs w:val="22"/>
            <w:lang w:val="pt-BR"/>
          </w:rPr>
          <w:t>”</w:t>
        </w:r>
        <w:r w:rsidR="00A8421D" w:rsidRPr="00933436">
          <w:rPr>
            <w:rFonts w:ascii="Tahoma" w:hAnsi="Tahoma" w:cs="Tahoma"/>
            <w:color w:val="000000"/>
            <w:sz w:val="22"/>
            <w:szCs w:val="22"/>
            <w:lang w:val="pt-BR"/>
          </w:rPr>
          <w:t>) sob o n.º 21.124.938/0001-93</w:t>
        </w:r>
        <w:r w:rsidR="005907B4" w:rsidRPr="00933436">
          <w:rPr>
            <w:rFonts w:ascii="Tahoma" w:hAnsi="Tahoma" w:cs="Tahoma"/>
            <w:color w:val="000000"/>
            <w:sz w:val="22"/>
            <w:szCs w:val="22"/>
            <w:lang w:val="pt-BR"/>
          </w:rPr>
          <w:t>, neste ato representada na forma de seu Estatuto Social (</w:t>
        </w:r>
        <w:r w:rsidR="0011223E">
          <w:rPr>
            <w:rFonts w:ascii="Tahoma" w:hAnsi="Tahoma" w:cs="Tahoma"/>
            <w:color w:val="000000"/>
            <w:sz w:val="22"/>
            <w:szCs w:val="22"/>
            <w:lang w:val="pt-BR"/>
          </w:rPr>
          <w:t>“</w:t>
        </w:r>
        <w:r w:rsidR="005907B4" w:rsidRPr="00933436">
          <w:rPr>
            <w:rFonts w:ascii="Tahoma" w:hAnsi="Tahoma" w:cs="Tahoma"/>
            <w:color w:val="000000"/>
            <w:sz w:val="22"/>
            <w:szCs w:val="22"/>
            <w:u w:val="single"/>
            <w:lang w:val="pt-BR"/>
          </w:rPr>
          <w:t>SEP</w:t>
        </w:r>
        <w:r w:rsidR="0011223E">
          <w:rPr>
            <w:rFonts w:ascii="Tahoma" w:hAnsi="Tahoma" w:cs="Tahoma"/>
            <w:color w:val="000000"/>
            <w:sz w:val="22"/>
            <w:szCs w:val="22"/>
            <w:lang w:val="pt-BR"/>
          </w:rPr>
          <w:t>”</w:t>
        </w:r>
        <w:r w:rsidR="00305901" w:rsidRPr="00933436">
          <w:rPr>
            <w:rFonts w:ascii="Tahoma" w:hAnsi="Tahoma" w:cs="Tahoma"/>
            <w:color w:val="000000"/>
            <w:sz w:val="22"/>
            <w:szCs w:val="22"/>
            <w:lang w:val="pt-BR"/>
          </w:rPr>
          <w:t xml:space="preserve">, </w:t>
        </w:r>
        <w:r w:rsidR="0011223E">
          <w:rPr>
            <w:rFonts w:ascii="Tahoma" w:hAnsi="Tahoma" w:cs="Tahoma"/>
            <w:color w:val="000000"/>
            <w:sz w:val="22"/>
            <w:szCs w:val="22"/>
            <w:lang w:val="pt-BR"/>
          </w:rPr>
          <w:t>“</w:t>
        </w:r>
        <w:r w:rsidR="00A8421D" w:rsidRPr="00933436">
          <w:rPr>
            <w:rFonts w:ascii="Tahoma" w:hAnsi="Tahoma" w:cs="Tahoma"/>
            <w:color w:val="000000"/>
            <w:sz w:val="22"/>
            <w:szCs w:val="22"/>
            <w:u w:val="single"/>
            <w:lang w:val="pt-BR"/>
          </w:rPr>
          <w:t>Emitente</w:t>
        </w:r>
        <w:r w:rsidR="0011223E">
          <w:rPr>
            <w:rFonts w:ascii="Tahoma" w:hAnsi="Tahoma" w:cs="Tahoma"/>
            <w:color w:val="000000"/>
            <w:sz w:val="22"/>
            <w:szCs w:val="22"/>
            <w:lang w:val="pt-BR"/>
          </w:rPr>
          <w:t>”</w:t>
        </w:r>
        <w:r w:rsidR="00305901" w:rsidRPr="00933436">
          <w:rPr>
            <w:rFonts w:ascii="Tahoma" w:hAnsi="Tahoma" w:cs="Tahoma"/>
            <w:color w:val="000000"/>
            <w:sz w:val="22"/>
            <w:szCs w:val="22"/>
            <w:lang w:val="pt-BR"/>
          </w:rPr>
          <w:t xml:space="preserve"> ou </w:t>
        </w:r>
        <w:r w:rsidR="0011223E">
          <w:rPr>
            <w:rFonts w:ascii="Tahoma" w:hAnsi="Tahoma" w:cs="Tahoma"/>
            <w:color w:val="000000"/>
            <w:sz w:val="22"/>
            <w:szCs w:val="22"/>
            <w:lang w:val="pt-BR"/>
          </w:rPr>
          <w:t>“</w:t>
        </w:r>
        <w:r w:rsidR="00305901" w:rsidRPr="00933436">
          <w:rPr>
            <w:rFonts w:ascii="Tahoma" w:hAnsi="Tahoma" w:cs="Tahoma"/>
            <w:color w:val="000000"/>
            <w:sz w:val="22"/>
            <w:szCs w:val="22"/>
            <w:u w:val="single"/>
            <w:lang w:val="pt-BR"/>
          </w:rPr>
          <w:t>Outorgante</w:t>
        </w:r>
        <w:r w:rsidR="0011223E">
          <w:rPr>
            <w:rFonts w:ascii="Tahoma" w:hAnsi="Tahoma" w:cs="Tahoma"/>
            <w:color w:val="000000"/>
            <w:sz w:val="22"/>
            <w:szCs w:val="22"/>
            <w:lang w:val="pt-BR"/>
          </w:rPr>
          <w:t>”</w:t>
        </w:r>
        <w:r w:rsidR="005907B4" w:rsidRPr="00933436">
          <w:rPr>
            <w:rFonts w:ascii="Tahoma" w:hAnsi="Tahoma" w:cs="Tahoma"/>
            <w:color w:val="000000"/>
            <w:sz w:val="22"/>
            <w:szCs w:val="22"/>
            <w:lang w:val="pt-BR"/>
          </w:rPr>
          <w:t>)</w:t>
        </w:r>
        <w:r w:rsidRPr="00933436">
          <w:rPr>
            <w:rFonts w:ascii="Tahoma" w:hAnsi="Tahoma" w:cs="Tahoma"/>
            <w:sz w:val="22"/>
            <w:szCs w:val="22"/>
            <w:lang w:val="pt-BR"/>
          </w:rPr>
          <w:t>, neste ato nomei</w:t>
        </w:r>
        <w:r w:rsidR="006532FF" w:rsidRPr="00933436">
          <w:rPr>
            <w:rFonts w:ascii="Tahoma" w:hAnsi="Tahoma" w:cs="Tahoma"/>
            <w:sz w:val="22"/>
            <w:szCs w:val="22"/>
            <w:lang w:val="pt-BR"/>
          </w:rPr>
          <w:t>a</w:t>
        </w:r>
        <w:r w:rsidRPr="00933436">
          <w:rPr>
            <w:rFonts w:ascii="Tahoma" w:hAnsi="Tahoma" w:cs="Tahoma"/>
            <w:sz w:val="22"/>
            <w:szCs w:val="22"/>
            <w:lang w:val="pt-BR"/>
          </w:rPr>
          <w:t xml:space="preserve"> e constitu</w:t>
        </w:r>
        <w:r w:rsidR="00C913A5" w:rsidRPr="00933436">
          <w:rPr>
            <w:rFonts w:ascii="Tahoma" w:hAnsi="Tahoma" w:cs="Tahoma"/>
            <w:sz w:val="22"/>
            <w:szCs w:val="22"/>
            <w:lang w:val="pt-BR"/>
          </w:rPr>
          <w:t>i</w:t>
        </w:r>
        <w:r w:rsidRPr="00933436">
          <w:rPr>
            <w:rFonts w:ascii="Tahoma" w:hAnsi="Tahoma" w:cs="Tahoma"/>
            <w:sz w:val="22"/>
            <w:szCs w:val="22"/>
            <w:lang w:val="pt-BR"/>
          </w:rPr>
          <w:t>, em caráter irrevogável e irretratável, a</w:t>
        </w:r>
        <w:r w:rsidRPr="00933436">
          <w:rPr>
            <w:rFonts w:ascii="Tahoma" w:hAnsi="Tahoma" w:cs="Tahoma"/>
            <w:b/>
            <w:sz w:val="22"/>
            <w:szCs w:val="22"/>
            <w:lang w:val="pt-BR"/>
          </w:rPr>
          <w:t xml:space="preserve"> </w:t>
        </w:r>
        <w:r w:rsidR="003B0D57" w:rsidRPr="00933436">
          <w:rPr>
            <w:rFonts w:ascii="Tahoma" w:hAnsi="Tahoma" w:cs="Tahoma"/>
            <w:b/>
            <w:smallCaps/>
            <w:color w:val="000000"/>
            <w:sz w:val="22"/>
            <w:szCs w:val="22"/>
            <w:lang w:val="pt-BR"/>
          </w:rPr>
          <w:t>Ápice Securitizadora Imobiliária S.A.</w:t>
        </w:r>
        <w:r w:rsidRPr="00933436">
          <w:rPr>
            <w:rFonts w:ascii="Tahoma" w:hAnsi="Tahoma" w:cs="Tahoma"/>
            <w:sz w:val="22"/>
            <w:szCs w:val="22"/>
            <w:lang w:val="pt-BR"/>
          </w:rPr>
          <w:t xml:space="preserve">, </w:t>
        </w:r>
        <w:r w:rsidR="00272252" w:rsidRPr="00933436">
          <w:rPr>
            <w:rFonts w:ascii="Tahoma" w:hAnsi="Tahoma" w:cs="Tahoma"/>
            <w:color w:val="000000"/>
            <w:sz w:val="22"/>
            <w:szCs w:val="22"/>
            <w:lang w:val="pt-BR"/>
          </w:rPr>
          <w:t>sociedade por ações de capital aberto, inscrita na Comissão de Valores Mobiliários (</w:t>
        </w:r>
        <w:r w:rsidR="0011223E">
          <w:rPr>
            <w:rFonts w:ascii="Tahoma" w:hAnsi="Tahoma" w:cs="Tahoma"/>
            <w:color w:val="000000"/>
            <w:sz w:val="22"/>
            <w:szCs w:val="22"/>
            <w:lang w:val="pt-BR"/>
          </w:rPr>
          <w:t>“</w:t>
        </w:r>
        <w:r w:rsidR="00272252" w:rsidRPr="00933436">
          <w:rPr>
            <w:rFonts w:ascii="Tahoma" w:hAnsi="Tahoma" w:cs="Tahoma"/>
            <w:color w:val="000000"/>
            <w:sz w:val="22"/>
            <w:szCs w:val="22"/>
            <w:u w:val="single"/>
            <w:lang w:val="pt-BR"/>
          </w:rPr>
          <w:t>CVM</w:t>
        </w:r>
        <w:r w:rsidR="0011223E">
          <w:rPr>
            <w:rFonts w:ascii="Tahoma" w:hAnsi="Tahoma" w:cs="Tahoma"/>
            <w:color w:val="000000"/>
            <w:sz w:val="22"/>
            <w:szCs w:val="22"/>
            <w:lang w:val="pt-BR"/>
          </w:rPr>
          <w:t>”</w:t>
        </w:r>
        <w:r w:rsidR="00272252" w:rsidRPr="00933436">
          <w:rPr>
            <w:rFonts w:ascii="Tahoma" w:hAnsi="Tahoma" w:cs="Tahoma"/>
            <w:color w:val="000000"/>
            <w:sz w:val="22"/>
            <w:szCs w:val="22"/>
            <w:lang w:val="pt-BR"/>
          </w:rPr>
          <w:t>) sob n.º 22276, com sede na Cidade de São Paulo, Estado de São Paulo, na Rua Bandeira Paulista, n.º 600, 7º andar, conjunto 74, Itaim Bibi, CEP 04532-001, inscrita no Cadastro Nacional da Pessoa Jurídica do Ministério da Fazenda (</w:t>
        </w:r>
        <w:r w:rsidR="0011223E">
          <w:rPr>
            <w:rFonts w:ascii="Tahoma" w:hAnsi="Tahoma" w:cs="Tahoma"/>
            <w:color w:val="000000"/>
            <w:sz w:val="22"/>
            <w:szCs w:val="22"/>
            <w:lang w:val="pt-BR"/>
          </w:rPr>
          <w:t>“</w:t>
        </w:r>
        <w:r w:rsidR="00272252" w:rsidRPr="00933436">
          <w:rPr>
            <w:rFonts w:ascii="Tahoma" w:hAnsi="Tahoma" w:cs="Tahoma"/>
            <w:color w:val="000000"/>
            <w:sz w:val="22"/>
            <w:szCs w:val="22"/>
            <w:u w:val="single"/>
            <w:lang w:val="pt-BR"/>
          </w:rPr>
          <w:t>CNPJ/MF</w:t>
        </w:r>
        <w:r w:rsidR="0011223E">
          <w:rPr>
            <w:rFonts w:ascii="Tahoma" w:hAnsi="Tahoma" w:cs="Tahoma"/>
            <w:color w:val="000000"/>
            <w:sz w:val="22"/>
            <w:szCs w:val="22"/>
            <w:lang w:val="pt-BR"/>
          </w:rPr>
          <w:t>”</w:t>
        </w:r>
        <w:r w:rsidR="00272252" w:rsidRPr="00933436">
          <w:rPr>
            <w:rFonts w:ascii="Tahoma" w:hAnsi="Tahoma" w:cs="Tahoma"/>
            <w:color w:val="000000"/>
            <w:sz w:val="22"/>
            <w:szCs w:val="22"/>
            <w:lang w:val="pt-BR"/>
          </w:rPr>
          <w:t>) sob o n.º 12.130.744/0001-00</w:t>
        </w:r>
        <w:r w:rsidRPr="00933436">
          <w:rPr>
            <w:rFonts w:ascii="Tahoma" w:hAnsi="Tahoma" w:cs="Tahoma"/>
            <w:sz w:val="22"/>
            <w:szCs w:val="22"/>
            <w:lang w:val="pt-BR"/>
          </w:rPr>
          <w:t xml:space="preserve"> (</w:t>
        </w:r>
        <w:r w:rsidR="0011223E">
          <w:rPr>
            <w:rFonts w:ascii="Tahoma" w:hAnsi="Tahoma" w:cs="Tahoma"/>
            <w:sz w:val="22"/>
            <w:szCs w:val="22"/>
            <w:lang w:val="pt-BR"/>
          </w:rPr>
          <w:t>“</w:t>
        </w:r>
        <w:r w:rsidRPr="00933436">
          <w:rPr>
            <w:rFonts w:ascii="Tahoma" w:hAnsi="Tahoma" w:cs="Tahoma"/>
            <w:sz w:val="22"/>
            <w:szCs w:val="22"/>
            <w:u w:val="single"/>
            <w:lang w:val="pt-BR"/>
          </w:rPr>
          <w:t>Outorgada</w:t>
        </w:r>
        <w:r w:rsidR="0011223E">
          <w:rPr>
            <w:rFonts w:ascii="Tahoma" w:hAnsi="Tahoma" w:cs="Tahoma"/>
            <w:sz w:val="22"/>
            <w:szCs w:val="22"/>
            <w:lang w:val="pt-BR"/>
          </w:rPr>
          <w:t>”</w:t>
        </w:r>
        <w:r w:rsidRPr="00933436">
          <w:rPr>
            <w:rFonts w:ascii="Tahoma" w:hAnsi="Tahoma" w:cs="Tahoma"/>
            <w:sz w:val="22"/>
            <w:szCs w:val="22"/>
            <w:lang w:val="pt-BR"/>
          </w:rPr>
          <w:t>), como sua bastante procuradora para agir em seu nome e em seu lugar, com poderes para</w:t>
        </w:r>
        <w:r w:rsidR="00DD4EE5" w:rsidRPr="00933436">
          <w:rPr>
            <w:rFonts w:ascii="Tahoma" w:hAnsi="Tahoma" w:cs="Tahoma"/>
            <w:sz w:val="22"/>
            <w:szCs w:val="22"/>
            <w:lang w:val="pt-BR"/>
          </w:rPr>
          <w:t xml:space="preserve">, agindo nos termos do </w:t>
        </w:r>
        <w:r w:rsidR="000B503B" w:rsidRPr="00933436">
          <w:rPr>
            <w:rFonts w:ascii="Tahoma" w:hAnsi="Tahoma" w:cs="Tahoma"/>
            <w:sz w:val="22"/>
            <w:szCs w:val="22"/>
            <w:lang w:val="pt-BR"/>
          </w:rPr>
          <w:t xml:space="preserve">Instrumento Particular de Emissão de Cédulas de Crédito Imobiliário, sem Garantia Real Imobiliária, sob a Forma Escritural e Outras Avenças </w:t>
        </w:r>
        <w:r w:rsidR="000A0427" w:rsidRPr="00933436">
          <w:rPr>
            <w:rFonts w:ascii="Tahoma" w:hAnsi="Tahoma" w:cs="Tahoma"/>
            <w:sz w:val="22"/>
            <w:szCs w:val="22"/>
            <w:lang w:val="pt-BR"/>
          </w:rPr>
          <w:t xml:space="preserve">celebrado em </w:t>
        </w:r>
        <w:r w:rsidR="004750F3">
          <w:rPr>
            <w:rFonts w:ascii="Tahoma" w:hAnsi="Tahoma" w:cs="Tahoma"/>
            <w:sz w:val="22"/>
            <w:szCs w:val="22"/>
            <w:lang w:val="pt-BR"/>
          </w:rPr>
          <w:t>19</w:t>
        </w:r>
        <w:r w:rsidR="006A7A07" w:rsidRPr="00933436">
          <w:rPr>
            <w:rFonts w:ascii="Tahoma" w:hAnsi="Tahoma" w:cs="Tahoma"/>
            <w:sz w:val="22"/>
            <w:szCs w:val="22"/>
            <w:lang w:val="pt-BR"/>
          </w:rPr>
          <w:t xml:space="preserve"> </w:t>
        </w:r>
        <w:r w:rsidR="00FE2CD2" w:rsidRPr="00933436">
          <w:rPr>
            <w:rFonts w:ascii="Tahoma" w:hAnsi="Tahoma" w:cs="Tahoma"/>
            <w:sz w:val="22"/>
            <w:szCs w:val="22"/>
            <w:lang w:val="pt-BR"/>
          </w:rPr>
          <w:t xml:space="preserve">de </w:t>
        </w:r>
        <w:r w:rsidR="004C0411" w:rsidRPr="00933436">
          <w:rPr>
            <w:rFonts w:ascii="Tahoma" w:hAnsi="Tahoma" w:cs="Tahoma"/>
            <w:sz w:val="22"/>
            <w:szCs w:val="22"/>
            <w:lang w:val="pt-BR"/>
          </w:rPr>
          <w:t xml:space="preserve">dezembro </w:t>
        </w:r>
        <w:r w:rsidR="000A0427" w:rsidRPr="00933436">
          <w:rPr>
            <w:rFonts w:ascii="Tahoma" w:hAnsi="Tahoma" w:cs="Tahoma"/>
            <w:sz w:val="22"/>
            <w:szCs w:val="22"/>
            <w:lang w:val="pt-BR"/>
          </w:rPr>
          <w:t>de 201</w:t>
        </w:r>
        <w:r w:rsidR="00126B7F" w:rsidRPr="00933436">
          <w:rPr>
            <w:rFonts w:ascii="Tahoma" w:hAnsi="Tahoma" w:cs="Tahoma"/>
            <w:sz w:val="22"/>
            <w:szCs w:val="22"/>
            <w:lang w:val="pt-BR"/>
          </w:rPr>
          <w:t>4</w:t>
        </w:r>
        <w:r w:rsidR="000A0427" w:rsidRPr="00933436">
          <w:rPr>
            <w:rFonts w:ascii="Tahoma" w:hAnsi="Tahoma" w:cs="Tahoma"/>
            <w:sz w:val="22"/>
            <w:szCs w:val="22"/>
            <w:lang w:val="pt-BR"/>
          </w:rPr>
          <w:t xml:space="preserve"> entre a Outorgante e a </w:t>
        </w:r>
        <w:r w:rsidR="009E1F63" w:rsidRPr="00933436">
          <w:rPr>
            <w:rFonts w:ascii="Tahoma" w:hAnsi="Tahoma" w:cs="Tahoma"/>
            <w:sz w:val="22"/>
            <w:szCs w:val="22"/>
            <w:lang w:val="pt-BR"/>
          </w:rPr>
          <w:t xml:space="preserve">Oliveira Trust Distribuidora de Títulos e Valores Mobiliários S.A., </w:t>
        </w:r>
        <w:r w:rsidR="005907B4" w:rsidRPr="00933436">
          <w:rPr>
            <w:rFonts w:ascii="Tahoma" w:hAnsi="Tahoma" w:cs="Tahoma"/>
            <w:color w:val="000000"/>
            <w:sz w:val="22"/>
            <w:szCs w:val="22"/>
            <w:lang w:val="pt-BR"/>
          </w:rPr>
          <w:t xml:space="preserve">sociedade por ações com sede na Avenida das Américas, n.º 500, bloco 13, grupo 205, Barra da Tijuca, na Cidade do Rio de Janeiro, Estado do Rio de Janeiro, inscrita no CNPJ/MF sob o n.º 36.113.876/0001-91, neste ato representada na forma de seu Estatuto Social (adiante designada simplesmente como </w:t>
        </w:r>
        <w:r w:rsidR="0011223E">
          <w:rPr>
            <w:rFonts w:ascii="Tahoma" w:hAnsi="Tahoma" w:cs="Tahoma"/>
            <w:color w:val="000000"/>
            <w:sz w:val="22"/>
            <w:szCs w:val="22"/>
            <w:lang w:val="pt-BR"/>
          </w:rPr>
          <w:t>“</w:t>
        </w:r>
        <w:r w:rsidR="005907B4" w:rsidRPr="00933436">
          <w:rPr>
            <w:rFonts w:ascii="Tahoma" w:hAnsi="Tahoma" w:cs="Tahoma"/>
            <w:color w:val="000000"/>
            <w:sz w:val="22"/>
            <w:szCs w:val="22"/>
            <w:u w:val="single"/>
            <w:lang w:val="pt-BR"/>
          </w:rPr>
          <w:t>Instituição Custodiante</w:t>
        </w:r>
        <w:r w:rsidR="0011223E">
          <w:rPr>
            <w:rFonts w:ascii="Tahoma" w:hAnsi="Tahoma" w:cs="Tahoma"/>
            <w:color w:val="000000"/>
            <w:sz w:val="22"/>
            <w:szCs w:val="22"/>
            <w:lang w:val="pt-BR"/>
          </w:rPr>
          <w:t>”</w:t>
        </w:r>
        <w:r w:rsidR="005907B4" w:rsidRPr="00933436">
          <w:rPr>
            <w:rFonts w:ascii="Tahoma" w:hAnsi="Tahoma" w:cs="Tahoma"/>
            <w:color w:val="000000"/>
            <w:sz w:val="22"/>
            <w:szCs w:val="22"/>
            <w:lang w:val="pt-BR"/>
          </w:rPr>
          <w:t>)</w:t>
        </w:r>
        <w:r w:rsidRPr="00933436">
          <w:rPr>
            <w:rFonts w:ascii="Tahoma" w:hAnsi="Tahoma" w:cs="Tahoma"/>
            <w:sz w:val="22"/>
            <w:szCs w:val="22"/>
            <w:lang w:val="pt-BR"/>
          </w:rPr>
          <w:t>,</w:t>
        </w:r>
        <w:r w:rsidR="002A7422" w:rsidRPr="00933436">
          <w:rPr>
            <w:rFonts w:ascii="Tahoma" w:hAnsi="Tahoma" w:cs="Tahoma"/>
            <w:sz w:val="22"/>
            <w:szCs w:val="22"/>
            <w:lang w:val="pt-BR"/>
          </w:rPr>
          <w:t xml:space="preserve"> </w:t>
        </w:r>
        <w:r w:rsidR="00305901" w:rsidRPr="00933436">
          <w:rPr>
            <w:rFonts w:ascii="Tahoma" w:hAnsi="Tahoma" w:cs="Tahoma"/>
            <w:sz w:val="22"/>
            <w:szCs w:val="22"/>
            <w:lang w:val="pt-BR"/>
          </w:rPr>
          <w:t>bem como nos termos do Termo de Securitização de Créditos Imobiliários</w:t>
        </w:r>
        <w:r w:rsidR="00B65F08" w:rsidRPr="00E70E55">
          <w:rPr>
            <w:rFonts w:ascii="Tahoma" w:hAnsi="Tahoma" w:cs="Tahoma"/>
            <w:sz w:val="22"/>
            <w:szCs w:val="22"/>
            <w:lang w:val="pt-BR"/>
          </w:rPr>
          <w:t xml:space="preserve"> da 45ª Série da 1ª Emissão de Certificados de Recebíveis Imobiliários da Ápice </w:t>
        </w:r>
        <w:r w:rsidR="00B65F08" w:rsidRPr="00933436">
          <w:rPr>
            <w:rFonts w:ascii="Tahoma" w:hAnsi="Tahoma" w:cs="Tahoma"/>
            <w:sz w:val="22"/>
            <w:szCs w:val="22"/>
            <w:lang w:val="pt-BR"/>
          </w:rPr>
          <w:t>Securitizadora Imobiliária S.A.</w:t>
        </w:r>
        <w:r w:rsidR="00305901" w:rsidRPr="00933436">
          <w:rPr>
            <w:rFonts w:ascii="Tahoma" w:hAnsi="Tahoma" w:cs="Tahoma"/>
            <w:sz w:val="22"/>
            <w:szCs w:val="22"/>
            <w:lang w:val="pt-BR"/>
          </w:rPr>
          <w:t xml:space="preserve"> celebrado em </w:t>
        </w:r>
        <w:r w:rsidR="004750F3">
          <w:rPr>
            <w:rFonts w:ascii="Tahoma" w:hAnsi="Tahoma" w:cs="Tahoma"/>
            <w:sz w:val="22"/>
            <w:szCs w:val="22"/>
            <w:lang w:val="pt-BR"/>
          </w:rPr>
          <w:t>19</w:t>
        </w:r>
        <w:r w:rsidR="004750F3" w:rsidRPr="00933436">
          <w:rPr>
            <w:rFonts w:ascii="Tahoma" w:hAnsi="Tahoma" w:cs="Tahoma"/>
            <w:sz w:val="22"/>
            <w:szCs w:val="22"/>
            <w:lang w:val="pt-BR"/>
          </w:rPr>
          <w:t xml:space="preserve"> </w:t>
        </w:r>
        <w:r w:rsidR="00305901" w:rsidRPr="00933436">
          <w:rPr>
            <w:rFonts w:ascii="Tahoma" w:hAnsi="Tahoma" w:cs="Tahoma"/>
            <w:sz w:val="22"/>
            <w:szCs w:val="22"/>
            <w:lang w:val="pt-BR"/>
          </w:rPr>
          <w:t xml:space="preserve">de </w:t>
        </w:r>
        <w:r w:rsidR="004C0411" w:rsidRPr="00933436">
          <w:rPr>
            <w:rFonts w:ascii="Tahoma" w:hAnsi="Tahoma" w:cs="Tahoma"/>
            <w:sz w:val="22"/>
            <w:szCs w:val="22"/>
            <w:lang w:val="pt-BR"/>
          </w:rPr>
          <w:t xml:space="preserve">dezembro </w:t>
        </w:r>
        <w:r w:rsidR="00305901" w:rsidRPr="00933436">
          <w:rPr>
            <w:rFonts w:ascii="Tahoma" w:hAnsi="Tahoma" w:cs="Tahoma"/>
            <w:sz w:val="22"/>
            <w:szCs w:val="22"/>
            <w:lang w:val="pt-BR"/>
          </w:rPr>
          <w:t>de 2014 entre a Outorgada e a Instituição Custodiante</w:t>
        </w:r>
        <w:r w:rsidR="007C3403" w:rsidRPr="00933436">
          <w:rPr>
            <w:rFonts w:ascii="Tahoma" w:hAnsi="Tahoma" w:cs="Tahoma"/>
            <w:sz w:val="22"/>
            <w:szCs w:val="22"/>
            <w:lang w:val="pt-BR"/>
          </w:rPr>
          <w:t xml:space="preserve"> (</w:t>
        </w:r>
        <w:r w:rsidR="0011223E">
          <w:rPr>
            <w:rFonts w:ascii="Tahoma" w:hAnsi="Tahoma" w:cs="Tahoma"/>
            <w:sz w:val="22"/>
            <w:szCs w:val="22"/>
            <w:lang w:val="pt-BR"/>
          </w:rPr>
          <w:t>“</w:t>
        </w:r>
        <w:r w:rsidR="007C3403" w:rsidRPr="00933436">
          <w:rPr>
            <w:rFonts w:ascii="Tahoma" w:hAnsi="Tahoma" w:cs="Tahoma"/>
            <w:sz w:val="22"/>
            <w:szCs w:val="22"/>
            <w:u w:val="single"/>
            <w:lang w:val="pt-BR"/>
          </w:rPr>
          <w:t>Termo de Securitização</w:t>
        </w:r>
        <w:r w:rsidR="0011223E">
          <w:rPr>
            <w:rFonts w:ascii="Tahoma" w:hAnsi="Tahoma" w:cs="Tahoma"/>
            <w:sz w:val="22"/>
            <w:szCs w:val="22"/>
            <w:lang w:val="pt-BR"/>
          </w:rPr>
          <w:t>”</w:t>
        </w:r>
        <w:r w:rsidR="007C3403" w:rsidRPr="00933436">
          <w:rPr>
            <w:rFonts w:ascii="Tahoma" w:hAnsi="Tahoma" w:cs="Tahoma"/>
            <w:sz w:val="22"/>
            <w:szCs w:val="22"/>
            <w:lang w:val="pt-BR"/>
          </w:rPr>
          <w:t>)</w:t>
        </w:r>
        <w:r w:rsidR="00305901" w:rsidRPr="00933436">
          <w:rPr>
            <w:rFonts w:ascii="Tahoma" w:hAnsi="Tahoma" w:cs="Tahoma"/>
            <w:sz w:val="22"/>
            <w:szCs w:val="22"/>
            <w:lang w:val="pt-BR"/>
          </w:rPr>
          <w:t>,</w:t>
        </w:r>
        <w:r w:rsidR="00305901" w:rsidRPr="00933436">
          <w:rPr>
            <w:rFonts w:ascii="Tahoma" w:hAnsi="Tahoma" w:cs="Tahoma"/>
            <w:bCs/>
            <w:sz w:val="22"/>
            <w:szCs w:val="22"/>
            <w:lang w:val="pt-BR"/>
          </w:rPr>
          <w:t xml:space="preserve"> </w:t>
        </w:r>
        <w:r w:rsidR="002A7422" w:rsidRPr="00933436">
          <w:rPr>
            <w:rFonts w:ascii="Tahoma" w:hAnsi="Tahoma" w:cs="Tahoma"/>
            <w:bCs/>
            <w:sz w:val="22"/>
            <w:szCs w:val="22"/>
            <w:lang w:val="pt-BR"/>
          </w:rPr>
          <w:t xml:space="preserve">celebrar todos e quaisquer documentos necessários ao cancelamento, alteração ou emissão de novas CCI, incluindo o respectivo aditamento à Escritura de Emissão de CCI, </w:t>
        </w:r>
        <w:r w:rsidR="00305901" w:rsidRPr="00933436">
          <w:rPr>
            <w:rFonts w:ascii="Tahoma" w:hAnsi="Tahoma" w:cs="Tahoma"/>
            <w:bCs/>
            <w:sz w:val="22"/>
            <w:szCs w:val="22"/>
            <w:lang w:val="pt-BR"/>
          </w:rPr>
          <w:t xml:space="preserve">e ao Termo de Securitização, </w:t>
        </w:r>
        <w:r w:rsidR="002A7422" w:rsidRPr="00933436">
          <w:rPr>
            <w:rFonts w:ascii="Tahoma" w:hAnsi="Tahoma" w:cs="Tahoma"/>
            <w:bCs/>
            <w:sz w:val="22"/>
            <w:szCs w:val="22"/>
            <w:lang w:val="pt-BR"/>
          </w:rPr>
          <w:t>tudo conforme relatório gerencial a ser enviado pela Outorgante em cada uma das Datas de Verificação</w:t>
        </w:r>
        <w:r w:rsidRPr="00933436">
          <w:rPr>
            <w:rFonts w:ascii="Tahoma" w:hAnsi="Tahoma" w:cs="Tahoma"/>
            <w:bCs/>
            <w:sz w:val="22"/>
            <w:szCs w:val="22"/>
            <w:lang w:val="pt-BR"/>
          </w:rPr>
          <w:t>, podendo praticar todos os atos necessários para tanto</w:t>
        </w:r>
        <w:r w:rsidRPr="00933436">
          <w:rPr>
            <w:rFonts w:ascii="Tahoma" w:hAnsi="Tahoma" w:cs="Tahoma"/>
            <w:sz w:val="22"/>
            <w:szCs w:val="22"/>
            <w:lang w:val="pt-BR"/>
          </w:rPr>
          <w:t xml:space="preserve">. </w:t>
        </w:r>
      </w:ins>
    </w:p>
    <w:p w14:paraId="7F6C62FC" w14:textId="77777777" w:rsidR="006749B6" w:rsidRPr="00933436" w:rsidRDefault="006749B6" w:rsidP="00703052">
      <w:pPr>
        <w:pStyle w:val="Normala"/>
        <w:widowControl w:val="0"/>
        <w:spacing w:before="0" w:after="240" w:line="320" w:lineRule="exact"/>
        <w:ind w:firstLine="0"/>
        <w:rPr>
          <w:ins w:id="765" w:author="Autor" w:date="2014-12-19T17:28:00Z"/>
          <w:rFonts w:ascii="Tahoma" w:hAnsi="Tahoma" w:cs="Tahoma"/>
          <w:sz w:val="22"/>
          <w:szCs w:val="22"/>
          <w:highlight w:val="yellow"/>
          <w:lang w:val="pt-BR"/>
        </w:rPr>
      </w:pPr>
      <w:ins w:id="766" w:author="Autor" w:date="2014-12-19T17:28:00Z">
        <w:r w:rsidRPr="00933436">
          <w:rPr>
            <w:rFonts w:ascii="Tahoma" w:hAnsi="Tahoma" w:cs="Tahoma"/>
            <w:sz w:val="22"/>
            <w:szCs w:val="22"/>
            <w:lang w:val="pt-BR"/>
          </w:rPr>
          <w:t>Termos aqui destacados, mas não definidos, deverão ter o significado a</w:t>
        </w:r>
        <w:r w:rsidR="002A7422" w:rsidRPr="00933436">
          <w:rPr>
            <w:rFonts w:ascii="Tahoma" w:hAnsi="Tahoma" w:cs="Tahoma"/>
            <w:sz w:val="22"/>
            <w:szCs w:val="22"/>
            <w:lang w:val="pt-BR"/>
          </w:rPr>
          <w:t xml:space="preserve"> eles atribuídos na Escritura de Emissão de CCI</w:t>
        </w:r>
        <w:r w:rsidR="00305901" w:rsidRPr="00933436">
          <w:rPr>
            <w:rFonts w:ascii="Tahoma" w:hAnsi="Tahoma" w:cs="Tahoma"/>
            <w:sz w:val="22"/>
            <w:szCs w:val="22"/>
            <w:lang w:val="pt-BR"/>
          </w:rPr>
          <w:t xml:space="preserve"> e no Termo de Securitização, prevalecendo, em caso de divergência, aqueles definidos na Escritura de Emissão de CCI</w:t>
        </w:r>
        <w:r w:rsidRPr="00933436">
          <w:rPr>
            <w:rFonts w:ascii="Tahoma" w:hAnsi="Tahoma" w:cs="Tahoma"/>
            <w:sz w:val="22"/>
            <w:szCs w:val="22"/>
            <w:lang w:val="pt-BR"/>
          </w:rPr>
          <w:t xml:space="preserve">. </w:t>
        </w:r>
      </w:ins>
    </w:p>
    <w:p w14:paraId="7C1E5521" w14:textId="77777777" w:rsidR="006749B6" w:rsidRPr="00933436" w:rsidRDefault="006749B6" w:rsidP="00703052">
      <w:pPr>
        <w:pStyle w:val="Normala"/>
        <w:widowControl w:val="0"/>
        <w:spacing w:before="0" w:after="240" w:line="320" w:lineRule="exact"/>
        <w:ind w:firstLine="0"/>
        <w:rPr>
          <w:ins w:id="767" w:author="Autor" w:date="2014-12-19T17:28:00Z"/>
          <w:rFonts w:ascii="Tahoma" w:hAnsi="Tahoma" w:cs="Tahoma"/>
          <w:sz w:val="22"/>
          <w:szCs w:val="22"/>
          <w:lang w:val="pt-BR"/>
        </w:rPr>
      </w:pPr>
      <w:ins w:id="768" w:author="Autor" w:date="2014-12-19T17:28:00Z">
        <w:r w:rsidRPr="00933436">
          <w:rPr>
            <w:rFonts w:ascii="Tahoma" w:hAnsi="Tahoma" w:cs="Tahoma"/>
            <w:sz w:val="22"/>
            <w:szCs w:val="22"/>
            <w:lang w:val="pt-BR"/>
          </w:rPr>
          <w:t>Os poderes ora outorgados são complementares aos poderes conferidos pelas Outorgantes à Outorgada</w:t>
        </w:r>
        <w:r w:rsidR="002A7422" w:rsidRPr="00933436">
          <w:rPr>
            <w:rFonts w:ascii="Tahoma" w:hAnsi="Tahoma" w:cs="Tahoma"/>
            <w:sz w:val="22"/>
            <w:szCs w:val="22"/>
            <w:lang w:val="pt-BR"/>
          </w:rPr>
          <w:t xml:space="preserve"> na Escritura de Emissão de CCI</w:t>
        </w:r>
        <w:r w:rsidRPr="00933436">
          <w:rPr>
            <w:rFonts w:ascii="Tahoma" w:hAnsi="Tahoma" w:cs="Tahoma"/>
            <w:sz w:val="22"/>
            <w:szCs w:val="22"/>
            <w:lang w:val="pt-BR"/>
          </w:rPr>
          <w:t xml:space="preserve"> </w:t>
        </w:r>
        <w:r w:rsidR="00305901" w:rsidRPr="00933436">
          <w:rPr>
            <w:rFonts w:ascii="Tahoma" w:hAnsi="Tahoma" w:cs="Tahoma"/>
            <w:sz w:val="22"/>
            <w:szCs w:val="22"/>
            <w:lang w:val="pt-BR"/>
          </w:rPr>
          <w:t xml:space="preserve">e no Termo de Securitização </w:t>
        </w:r>
        <w:r w:rsidRPr="00933436">
          <w:rPr>
            <w:rFonts w:ascii="Tahoma" w:hAnsi="Tahoma" w:cs="Tahoma"/>
            <w:sz w:val="22"/>
            <w:szCs w:val="22"/>
            <w:lang w:val="pt-BR"/>
          </w:rPr>
          <w:t xml:space="preserve">e não revogam ou cancelam quaisquer daqueles poderes. </w:t>
        </w:r>
      </w:ins>
    </w:p>
    <w:p w14:paraId="32B4CF4C" w14:textId="77777777" w:rsidR="000372E2" w:rsidRDefault="006749B6" w:rsidP="00703052">
      <w:pPr>
        <w:pStyle w:val="Normala"/>
        <w:widowControl w:val="0"/>
        <w:spacing w:before="0" w:after="240" w:line="320" w:lineRule="exact"/>
        <w:ind w:firstLine="0"/>
        <w:rPr>
          <w:ins w:id="769" w:author="Autor" w:date="2014-12-19T17:28:00Z"/>
          <w:rFonts w:ascii="Tahoma" w:hAnsi="Tahoma" w:cs="Tahoma"/>
          <w:sz w:val="22"/>
          <w:szCs w:val="22"/>
          <w:lang w:val="pt-BR"/>
        </w:rPr>
      </w:pPr>
      <w:ins w:id="770" w:author="Autor" w:date="2014-12-19T17:28:00Z">
        <w:r w:rsidRPr="00933436">
          <w:rPr>
            <w:rFonts w:ascii="Tahoma" w:hAnsi="Tahoma" w:cs="Tahoma"/>
            <w:sz w:val="22"/>
            <w:szCs w:val="22"/>
            <w:lang w:val="pt-BR"/>
          </w:rPr>
          <w:t xml:space="preserve">O presente mandato é irrevogável </w:t>
        </w:r>
        <w:r w:rsidR="008645B8" w:rsidRPr="00933436">
          <w:rPr>
            <w:rFonts w:ascii="Tahoma" w:hAnsi="Tahoma" w:cs="Tahoma"/>
            <w:sz w:val="22"/>
            <w:szCs w:val="22"/>
            <w:lang w:val="pt-BR"/>
          </w:rPr>
          <w:t>pelo prazo de 1 (</w:t>
        </w:r>
        <w:r w:rsidR="000372E2" w:rsidRPr="00933436">
          <w:rPr>
            <w:rFonts w:ascii="Tahoma" w:hAnsi="Tahoma" w:cs="Tahoma"/>
            <w:sz w:val="22"/>
            <w:szCs w:val="22"/>
            <w:lang w:val="pt-BR"/>
          </w:rPr>
          <w:t>um</w:t>
        </w:r>
        <w:r w:rsidR="008645B8" w:rsidRPr="00933436">
          <w:rPr>
            <w:rFonts w:ascii="Tahoma" w:hAnsi="Tahoma" w:cs="Tahoma"/>
            <w:sz w:val="22"/>
            <w:szCs w:val="22"/>
            <w:lang w:val="pt-BR"/>
          </w:rPr>
          <w:t>)</w:t>
        </w:r>
        <w:r w:rsidR="000372E2" w:rsidRPr="00933436">
          <w:rPr>
            <w:rFonts w:ascii="Tahoma" w:hAnsi="Tahoma" w:cs="Tahoma"/>
            <w:sz w:val="22"/>
            <w:szCs w:val="22"/>
            <w:lang w:val="pt-BR"/>
          </w:rPr>
          <w:t xml:space="preserve"> ano</w:t>
        </w:r>
        <w:r w:rsidR="008645B8" w:rsidRPr="00933436">
          <w:rPr>
            <w:rFonts w:ascii="Tahoma" w:hAnsi="Tahoma" w:cs="Tahoma"/>
            <w:sz w:val="22"/>
            <w:szCs w:val="22"/>
            <w:lang w:val="pt-BR"/>
          </w:rPr>
          <w:t xml:space="preserve">, </w:t>
        </w:r>
        <w:r w:rsidRPr="00933436">
          <w:rPr>
            <w:rFonts w:ascii="Tahoma" w:hAnsi="Tahoma" w:cs="Tahoma"/>
            <w:sz w:val="22"/>
            <w:szCs w:val="22"/>
            <w:lang w:val="pt-BR"/>
          </w:rPr>
          <w:t>e foi outorgado como uma condição para celebração d</w:t>
        </w:r>
        <w:r w:rsidR="002A7422" w:rsidRPr="00933436">
          <w:rPr>
            <w:rFonts w:ascii="Tahoma" w:hAnsi="Tahoma" w:cs="Tahoma"/>
            <w:sz w:val="22"/>
            <w:szCs w:val="22"/>
            <w:lang w:val="pt-BR"/>
          </w:rPr>
          <w:t>a Escritura de Emissão e para a emissão dos CRI</w:t>
        </w:r>
        <w:r w:rsidRPr="00933436">
          <w:rPr>
            <w:rFonts w:ascii="Tahoma" w:hAnsi="Tahoma" w:cs="Tahoma"/>
            <w:sz w:val="22"/>
            <w:szCs w:val="22"/>
            <w:lang w:val="pt-BR"/>
          </w:rPr>
          <w:t xml:space="preserve">, como meio de cumprir com as obrigações daí decorrentes, de acordo com o Artigo 684 e o parágrafo único do Artigo 686 do Código Civil Brasileiro, </w:t>
        </w:r>
        <w:r w:rsidR="008645B8" w:rsidRPr="00933436">
          <w:rPr>
            <w:rFonts w:ascii="Tahoma" w:hAnsi="Tahoma" w:cs="Tahoma"/>
            <w:sz w:val="22"/>
            <w:szCs w:val="22"/>
            <w:lang w:val="pt-BR"/>
          </w:rPr>
          <w:t xml:space="preserve">devendo a Outorgante assegurar sua renovação </w:t>
        </w:r>
        <w:r w:rsidR="000372E2" w:rsidRPr="00933436">
          <w:rPr>
            <w:rFonts w:ascii="Tahoma" w:hAnsi="Tahoma" w:cs="Tahoma"/>
            <w:sz w:val="22"/>
            <w:szCs w:val="22"/>
            <w:lang w:val="pt-BR"/>
          </w:rPr>
          <w:t xml:space="preserve">até 60 (sessenta) dias antes do seu vencimento </w:t>
        </w:r>
        <w:r w:rsidR="008645B8" w:rsidRPr="00933436">
          <w:rPr>
            <w:rFonts w:ascii="Tahoma" w:hAnsi="Tahoma" w:cs="Tahoma"/>
            <w:sz w:val="22"/>
            <w:szCs w:val="22"/>
            <w:lang w:val="pt-BR"/>
          </w:rPr>
          <w:t xml:space="preserve">para que seja </w:t>
        </w:r>
        <w:r w:rsidRPr="00933436">
          <w:rPr>
            <w:rFonts w:ascii="Tahoma" w:hAnsi="Tahoma" w:cs="Tahoma"/>
            <w:sz w:val="22"/>
            <w:szCs w:val="22"/>
            <w:lang w:val="pt-BR"/>
          </w:rPr>
          <w:t xml:space="preserve">válido e eficaz até o </w:t>
        </w:r>
        <w:r w:rsidR="004F519F" w:rsidRPr="00933436">
          <w:rPr>
            <w:rFonts w:ascii="Tahoma" w:hAnsi="Tahoma" w:cs="Tahoma"/>
            <w:sz w:val="22"/>
            <w:szCs w:val="22"/>
            <w:lang w:val="pt-BR"/>
          </w:rPr>
          <w:t>pagamento integral dos valores devidos aos titulares dos CRI</w:t>
        </w:r>
        <w:r w:rsidRPr="00933436">
          <w:rPr>
            <w:rFonts w:ascii="Tahoma" w:hAnsi="Tahoma" w:cs="Tahoma"/>
            <w:sz w:val="22"/>
            <w:szCs w:val="22"/>
            <w:lang w:val="pt-BR"/>
          </w:rPr>
          <w:t>.</w:t>
        </w:r>
      </w:ins>
    </w:p>
    <w:p w14:paraId="5D815745" w14:textId="77777777" w:rsidR="00422487" w:rsidRPr="00933436" w:rsidRDefault="00422487" w:rsidP="00703052">
      <w:pPr>
        <w:pStyle w:val="Normala"/>
        <w:widowControl w:val="0"/>
        <w:spacing w:before="0" w:after="240" w:line="320" w:lineRule="exact"/>
        <w:ind w:firstLine="0"/>
        <w:rPr>
          <w:ins w:id="771" w:author="Autor" w:date="2014-12-19T17:28:00Z"/>
          <w:rFonts w:ascii="Tahoma" w:hAnsi="Tahoma" w:cs="Tahoma"/>
          <w:sz w:val="22"/>
          <w:szCs w:val="22"/>
          <w:lang w:val="pt-BR"/>
        </w:rPr>
      </w:pPr>
    </w:p>
    <w:p w14:paraId="45FDE8E7" w14:textId="77777777" w:rsidR="002358F2" w:rsidRPr="00933436" w:rsidRDefault="006749B6" w:rsidP="00703052">
      <w:pPr>
        <w:spacing w:after="240" w:line="320" w:lineRule="exact"/>
        <w:jc w:val="center"/>
        <w:rPr>
          <w:ins w:id="772" w:author="Autor" w:date="2014-12-19T17:28:00Z"/>
          <w:rFonts w:ascii="Tahoma" w:hAnsi="Tahoma" w:cs="Tahoma"/>
          <w:sz w:val="22"/>
          <w:szCs w:val="22"/>
          <w:highlight w:val="yellow"/>
          <w:lang w:val="pt-BR"/>
        </w:rPr>
      </w:pPr>
      <w:ins w:id="773" w:author="Autor" w:date="2014-12-19T17:28:00Z">
        <w:r w:rsidRPr="00933436">
          <w:rPr>
            <w:rFonts w:ascii="Tahoma" w:hAnsi="Tahoma" w:cs="Tahoma"/>
            <w:sz w:val="22"/>
            <w:szCs w:val="22"/>
            <w:lang w:val="pt-BR"/>
          </w:rPr>
          <w:t xml:space="preserve">São Paulo, </w:t>
        </w:r>
        <w:r w:rsidR="004750F3">
          <w:rPr>
            <w:rFonts w:ascii="Tahoma" w:hAnsi="Tahoma" w:cs="Tahoma"/>
            <w:sz w:val="22"/>
            <w:szCs w:val="22"/>
            <w:lang w:val="pt-BR"/>
          </w:rPr>
          <w:t>19</w:t>
        </w:r>
        <w:r w:rsidR="004750F3" w:rsidRPr="00933436">
          <w:rPr>
            <w:rFonts w:ascii="Tahoma" w:hAnsi="Tahoma" w:cs="Tahoma"/>
            <w:sz w:val="22"/>
            <w:szCs w:val="22"/>
            <w:lang w:val="pt-BR"/>
          </w:rPr>
          <w:t xml:space="preserve"> </w:t>
        </w:r>
        <w:r w:rsidR="008C69FD" w:rsidRPr="00933436">
          <w:rPr>
            <w:rFonts w:ascii="Tahoma" w:hAnsi="Tahoma" w:cs="Tahoma"/>
            <w:sz w:val="22"/>
            <w:szCs w:val="22"/>
            <w:lang w:val="pt-BR"/>
          </w:rPr>
          <w:t xml:space="preserve">de </w:t>
        </w:r>
        <w:r w:rsidR="004C0411" w:rsidRPr="00933436">
          <w:rPr>
            <w:rFonts w:ascii="Tahoma" w:hAnsi="Tahoma" w:cs="Tahoma"/>
            <w:sz w:val="22"/>
            <w:szCs w:val="22"/>
            <w:lang w:val="pt-BR"/>
          </w:rPr>
          <w:t xml:space="preserve">dezembro </w:t>
        </w:r>
        <w:r w:rsidRPr="00933436">
          <w:rPr>
            <w:rFonts w:ascii="Tahoma" w:hAnsi="Tahoma" w:cs="Tahoma"/>
            <w:sz w:val="22"/>
            <w:szCs w:val="22"/>
            <w:lang w:val="pt-BR"/>
          </w:rPr>
          <w:t>de 201</w:t>
        </w:r>
        <w:r w:rsidR="00126B7F" w:rsidRPr="00933436">
          <w:rPr>
            <w:rFonts w:ascii="Tahoma" w:hAnsi="Tahoma" w:cs="Tahoma"/>
            <w:sz w:val="22"/>
            <w:szCs w:val="22"/>
            <w:lang w:val="pt-BR"/>
          </w:rPr>
          <w:t>4</w:t>
        </w:r>
        <w:r w:rsidRPr="00933436">
          <w:rPr>
            <w:rFonts w:ascii="Tahoma" w:hAnsi="Tahoma" w:cs="Tahoma"/>
            <w:sz w:val="22"/>
            <w:szCs w:val="22"/>
            <w:lang w:val="pt-BR"/>
          </w:rPr>
          <w:t>.</w:t>
        </w:r>
      </w:ins>
    </w:p>
    <w:p w14:paraId="38DCC2E8" w14:textId="77777777" w:rsidR="006749B6" w:rsidRPr="00933436" w:rsidRDefault="00004356" w:rsidP="00703052">
      <w:pPr>
        <w:tabs>
          <w:tab w:val="left" w:pos="9356"/>
        </w:tabs>
        <w:spacing w:after="240" w:line="320" w:lineRule="exact"/>
        <w:jc w:val="center"/>
        <w:rPr>
          <w:ins w:id="774" w:author="Autor" w:date="2014-12-19T17:28:00Z"/>
          <w:rFonts w:ascii="Tahoma" w:hAnsi="Tahoma" w:cs="Tahoma"/>
          <w:b/>
          <w:bCs/>
          <w:smallCaps/>
          <w:color w:val="000000"/>
          <w:sz w:val="22"/>
          <w:szCs w:val="22"/>
          <w:highlight w:val="yellow"/>
          <w:lang w:val="es-CL"/>
        </w:rPr>
      </w:pPr>
      <w:ins w:id="775" w:author="Autor" w:date="2014-12-19T17:28:00Z">
        <w:r w:rsidRPr="00933436">
          <w:rPr>
            <w:rFonts w:ascii="Tahoma" w:hAnsi="Tahoma" w:cs="Tahoma"/>
            <w:b/>
            <w:smallCaps/>
            <w:color w:val="000000"/>
            <w:sz w:val="22"/>
            <w:szCs w:val="22"/>
            <w:lang w:val="es-CL"/>
          </w:rPr>
          <w:t>Secul</w:t>
        </w:r>
        <w:r w:rsidR="00861153" w:rsidRPr="00933436">
          <w:rPr>
            <w:rFonts w:ascii="Tahoma" w:hAnsi="Tahoma" w:cs="Tahoma"/>
            <w:b/>
            <w:smallCaps/>
            <w:color w:val="000000"/>
            <w:sz w:val="22"/>
            <w:szCs w:val="22"/>
            <w:lang w:val="es-CL"/>
          </w:rPr>
          <w:t>u</w:t>
        </w:r>
        <w:r w:rsidRPr="00933436">
          <w:rPr>
            <w:rFonts w:ascii="Tahoma" w:hAnsi="Tahoma" w:cs="Tahoma"/>
            <w:b/>
            <w:smallCaps/>
            <w:color w:val="000000"/>
            <w:sz w:val="22"/>
            <w:szCs w:val="22"/>
            <w:lang w:val="es-CL"/>
          </w:rPr>
          <w:t>s Empreendimentos e Participações S.A.</w:t>
        </w:r>
      </w:ins>
    </w:p>
    <w:p w14:paraId="082E01B8" w14:textId="77777777" w:rsidR="00F03207" w:rsidRPr="00933436" w:rsidRDefault="00F03207" w:rsidP="00703052">
      <w:pPr>
        <w:tabs>
          <w:tab w:val="left" w:pos="9356"/>
        </w:tabs>
        <w:spacing w:after="240" w:line="320" w:lineRule="exact"/>
        <w:jc w:val="center"/>
        <w:rPr>
          <w:ins w:id="776" w:author="Autor" w:date="2014-12-19T17:28:00Z"/>
          <w:rFonts w:ascii="Tahoma" w:hAnsi="Tahoma" w:cs="Tahoma"/>
          <w:b/>
          <w:bCs/>
          <w:smallCaps/>
          <w:color w:val="000000"/>
          <w:sz w:val="22"/>
          <w:szCs w:val="22"/>
          <w:lang w:val="es-CL"/>
        </w:rPr>
      </w:pPr>
    </w:p>
    <w:tbl>
      <w:tblPr>
        <w:tblW w:w="5000" w:type="pct"/>
        <w:tblLook w:val="0000" w:firstRow="0" w:lastRow="0" w:firstColumn="0" w:lastColumn="0" w:noHBand="0" w:noVBand="0"/>
      </w:tblPr>
      <w:tblGrid>
        <w:gridCol w:w="4528"/>
        <w:gridCol w:w="4528"/>
      </w:tblGrid>
      <w:tr w:rsidR="006749B6" w:rsidRPr="00933436" w14:paraId="7D573F93" w14:textId="77777777" w:rsidTr="00703052">
        <w:trPr>
          <w:trHeight w:val="20"/>
          <w:ins w:id="777" w:author="Autor" w:date="2014-12-19T17:28:00Z"/>
        </w:trPr>
        <w:tc>
          <w:tcPr>
            <w:tcW w:w="2500" w:type="pct"/>
            <w:tcBorders>
              <w:top w:val="nil"/>
              <w:left w:val="nil"/>
              <w:bottom w:val="nil"/>
              <w:right w:val="nil"/>
            </w:tcBorders>
            <w:vAlign w:val="bottom"/>
          </w:tcPr>
          <w:p w14:paraId="6804B59A" w14:textId="77777777" w:rsidR="006749B6" w:rsidRPr="00933436" w:rsidRDefault="006749B6" w:rsidP="00703052">
            <w:pPr>
              <w:tabs>
                <w:tab w:val="left" w:pos="9356"/>
              </w:tabs>
              <w:spacing w:before="120" w:after="120"/>
              <w:rPr>
                <w:ins w:id="778" w:author="Autor" w:date="2014-12-19T17:28:00Z"/>
                <w:rFonts w:ascii="Tahoma" w:hAnsi="Tahoma" w:cs="Tahoma"/>
                <w:color w:val="000000"/>
                <w:sz w:val="22"/>
                <w:szCs w:val="22"/>
              </w:rPr>
            </w:pPr>
            <w:ins w:id="779" w:author="Autor" w:date="2014-12-19T17:28:00Z">
              <w:r w:rsidRPr="00933436">
                <w:rPr>
                  <w:rFonts w:ascii="Tahoma" w:hAnsi="Tahoma" w:cs="Tahoma"/>
                  <w:color w:val="000000"/>
                  <w:sz w:val="22"/>
                  <w:szCs w:val="22"/>
                </w:rPr>
                <w:t>1.______________________________</w:t>
              </w:r>
            </w:ins>
          </w:p>
        </w:tc>
        <w:tc>
          <w:tcPr>
            <w:tcW w:w="2500" w:type="pct"/>
            <w:tcBorders>
              <w:top w:val="nil"/>
              <w:left w:val="nil"/>
              <w:bottom w:val="nil"/>
              <w:right w:val="nil"/>
            </w:tcBorders>
            <w:vAlign w:val="bottom"/>
          </w:tcPr>
          <w:p w14:paraId="17B7B2E8" w14:textId="77777777" w:rsidR="006749B6" w:rsidRPr="00933436" w:rsidRDefault="006749B6" w:rsidP="00703052">
            <w:pPr>
              <w:tabs>
                <w:tab w:val="left" w:pos="9356"/>
              </w:tabs>
              <w:spacing w:before="120" w:after="120"/>
              <w:rPr>
                <w:ins w:id="780" w:author="Autor" w:date="2014-12-19T17:28:00Z"/>
                <w:rFonts w:ascii="Tahoma" w:hAnsi="Tahoma" w:cs="Tahoma"/>
                <w:color w:val="000000"/>
                <w:sz w:val="22"/>
                <w:szCs w:val="22"/>
              </w:rPr>
            </w:pPr>
            <w:ins w:id="781" w:author="Autor" w:date="2014-12-19T17:28:00Z">
              <w:r w:rsidRPr="00933436">
                <w:rPr>
                  <w:rFonts w:ascii="Tahoma" w:hAnsi="Tahoma" w:cs="Tahoma"/>
                  <w:color w:val="000000"/>
                  <w:sz w:val="22"/>
                  <w:szCs w:val="22"/>
                </w:rPr>
                <w:t>2.______________________________</w:t>
              </w:r>
            </w:ins>
          </w:p>
        </w:tc>
      </w:tr>
      <w:tr w:rsidR="006749B6" w:rsidRPr="00933436" w14:paraId="66CB2517" w14:textId="77777777" w:rsidTr="00703052">
        <w:trPr>
          <w:trHeight w:val="20"/>
          <w:ins w:id="782" w:author="Autor" w:date="2014-12-19T17:28:00Z"/>
        </w:trPr>
        <w:tc>
          <w:tcPr>
            <w:tcW w:w="2500" w:type="pct"/>
            <w:tcBorders>
              <w:top w:val="nil"/>
              <w:left w:val="nil"/>
              <w:bottom w:val="nil"/>
              <w:right w:val="nil"/>
            </w:tcBorders>
            <w:vAlign w:val="bottom"/>
          </w:tcPr>
          <w:p w14:paraId="172EEDAE" w14:textId="77777777" w:rsidR="006749B6" w:rsidRPr="00933436" w:rsidRDefault="006749B6" w:rsidP="00703052">
            <w:pPr>
              <w:tabs>
                <w:tab w:val="left" w:pos="9356"/>
              </w:tabs>
              <w:spacing w:before="120" w:after="120"/>
              <w:rPr>
                <w:ins w:id="783" w:author="Autor" w:date="2014-12-19T17:28:00Z"/>
                <w:rFonts w:ascii="Tahoma" w:hAnsi="Tahoma" w:cs="Tahoma"/>
                <w:color w:val="000000"/>
                <w:sz w:val="22"/>
                <w:szCs w:val="22"/>
              </w:rPr>
            </w:pPr>
            <w:ins w:id="784" w:author="Autor" w:date="2014-12-19T17:28:00Z">
              <w:r w:rsidRPr="00933436">
                <w:rPr>
                  <w:rFonts w:ascii="Tahoma" w:hAnsi="Tahoma" w:cs="Tahoma"/>
                  <w:color w:val="000000"/>
                  <w:sz w:val="22"/>
                  <w:szCs w:val="22"/>
                </w:rPr>
                <w:t>Nome:</w:t>
              </w:r>
            </w:ins>
          </w:p>
        </w:tc>
        <w:tc>
          <w:tcPr>
            <w:tcW w:w="2500" w:type="pct"/>
            <w:tcBorders>
              <w:top w:val="nil"/>
              <w:left w:val="nil"/>
              <w:bottom w:val="nil"/>
              <w:right w:val="nil"/>
            </w:tcBorders>
            <w:vAlign w:val="bottom"/>
          </w:tcPr>
          <w:p w14:paraId="7E60E8AD" w14:textId="77777777" w:rsidR="006749B6" w:rsidRPr="00933436" w:rsidRDefault="006749B6" w:rsidP="00703052">
            <w:pPr>
              <w:tabs>
                <w:tab w:val="left" w:pos="9356"/>
              </w:tabs>
              <w:spacing w:before="120" w:after="120"/>
              <w:rPr>
                <w:ins w:id="785" w:author="Autor" w:date="2014-12-19T17:28:00Z"/>
                <w:rFonts w:ascii="Tahoma" w:hAnsi="Tahoma" w:cs="Tahoma"/>
                <w:color w:val="000000"/>
                <w:sz w:val="22"/>
                <w:szCs w:val="22"/>
              </w:rPr>
            </w:pPr>
            <w:ins w:id="786" w:author="Autor" w:date="2014-12-19T17:28:00Z">
              <w:r w:rsidRPr="00933436">
                <w:rPr>
                  <w:rFonts w:ascii="Tahoma" w:hAnsi="Tahoma" w:cs="Tahoma"/>
                  <w:color w:val="000000"/>
                  <w:sz w:val="22"/>
                  <w:szCs w:val="22"/>
                </w:rPr>
                <w:t>Nome:</w:t>
              </w:r>
            </w:ins>
          </w:p>
        </w:tc>
      </w:tr>
      <w:tr w:rsidR="006749B6" w:rsidRPr="00933436" w14:paraId="0D5C8573" w14:textId="77777777" w:rsidTr="00703052">
        <w:trPr>
          <w:trHeight w:val="20"/>
          <w:ins w:id="787" w:author="Autor" w:date="2014-12-19T17:28:00Z"/>
        </w:trPr>
        <w:tc>
          <w:tcPr>
            <w:tcW w:w="2500" w:type="pct"/>
            <w:tcBorders>
              <w:top w:val="nil"/>
              <w:left w:val="nil"/>
              <w:bottom w:val="nil"/>
              <w:right w:val="nil"/>
            </w:tcBorders>
            <w:vAlign w:val="bottom"/>
          </w:tcPr>
          <w:p w14:paraId="1A5AC118" w14:textId="77777777" w:rsidR="006749B6" w:rsidRPr="00933436" w:rsidRDefault="006749B6" w:rsidP="00703052">
            <w:pPr>
              <w:tabs>
                <w:tab w:val="left" w:pos="9356"/>
              </w:tabs>
              <w:spacing w:before="120" w:after="120"/>
              <w:rPr>
                <w:ins w:id="788" w:author="Autor" w:date="2014-12-19T17:28:00Z"/>
                <w:rFonts w:ascii="Tahoma" w:hAnsi="Tahoma" w:cs="Tahoma"/>
                <w:color w:val="000000"/>
                <w:sz w:val="22"/>
                <w:szCs w:val="22"/>
              </w:rPr>
            </w:pPr>
            <w:ins w:id="789" w:author="Autor" w:date="2014-12-19T17:28:00Z">
              <w:r w:rsidRPr="00933436">
                <w:rPr>
                  <w:rFonts w:ascii="Tahoma" w:hAnsi="Tahoma" w:cs="Tahoma"/>
                  <w:color w:val="000000"/>
                  <w:sz w:val="22"/>
                  <w:szCs w:val="22"/>
                </w:rPr>
                <w:t>Cargo:</w:t>
              </w:r>
            </w:ins>
          </w:p>
        </w:tc>
        <w:tc>
          <w:tcPr>
            <w:tcW w:w="2500" w:type="pct"/>
            <w:tcBorders>
              <w:top w:val="nil"/>
              <w:left w:val="nil"/>
              <w:bottom w:val="nil"/>
              <w:right w:val="nil"/>
            </w:tcBorders>
            <w:vAlign w:val="bottom"/>
          </w:tcPr>
          <w:p w14:paraId="26AE721D" w14:textId="77777777" w:rsidR="006749B6" w:rsidRPr="00933436" w:rsidRDefault="006749B6" w:rsidP="00703052">
            <w:pPr>
              <w:tabs>
                <w:tab w:val="left" w:pos="9356"/>
              </w:tabs>
              <w:spacing w:before="120" w:after="120"/>
              <w:rPr>
                <w:ins w:id="790" w:author="Autor" w:date="2014-12-19T17:28:00Z"/>
                <w:rFonts w:ascii="Tahoma" w:hAnsi="Tahoma" w:cs="Tahoma"/>
                <w:color w:val="000000"/>
                <w:sz w:val="22"/>
                <w:szCs w:val="22"/>
              </w:rPr>
            </w:pPr>
            <w:ins w:id="791" w:author="Autor" w:date="2014-12-19T17:28:00Z">
              <w:r w:rsidRPr="00933436">
                <w:rPr>
                  <w:rFonts w:ascii="Tahoma" w:hAnsi="Tahoma" w:cs="Tahoma"/>
                  <w:color w:val="000000"/>
                  <w:sz w:val="22"/>
                  <w:szCs w:val="22"/>
                </w:rPr>
                <w:t>Cargo:</w:t>
              </w:r>
            </w:ins>
          </w:p>
        </w:tc>
      </w:tr>
    </w:tbl>
    <w:p w14:paraId="3178481F" w14:textId="77777777" w:rsidR="006749B6" w:rsidRPr="00933436" w:rsidRDefault="006749B6" w:rsidP="00703052">
      <w:pPr>
        <w:spacing w:after="240" w:line="320" w:lineRule="exact"/>
        <w:jc w:val="both"/>
        <w:rPr>
          <w:ins w:id="792" w:author="Autor" w:date="2014-12-19T17:28:00Z"/>
          <w:rFonts w:ascii="Tahoma" w:hAnsi="Tahoma" w:cs="Tahoma"/>
          <w:sz w:val="22"/>
          <w:szCs w:val="22"/>
          <w:highlight w:val="yellow"/>
        </w:rPr>
      </w:pPr>
    </w:p>
    <w:p w14:paraId="6E73A1B4" w14:textId="77777777" w:rsidR="008C5087" w:rsidRPr="00933436" w:rsidRDefault="008C5087" w:rsidP="00703052">
      <w:pPr>
        <w:tabs>
          <w:tab w:val="left" w:pos="8789"/>
        </w:tabs>
        <w:spacing w:after="240" w:line="320" w:lineRule="exact"/>
        <w:ind w:right="50"/>
        <w:jc w:val="center"/>
        <w:rPr>
          <w:ins w:id="793" w:author="Autor" w:date="2014-12-19T17:28:00Z"/>
          <w:rFonts w:ascii="Tahoma" w:hAnsi="Tahoma" w:cs="Tahoma"/>
          <w:b/>
          <w:color w:val="000000"/>
          <w:sz w:val="22"/>
          <w:szCs w:val="22"/>
          <w:lang w:val="pt-BR"/>
        </w:rPr>
      </w:pPr>
      <w:bookmarkStart w:id="794" w:name="_DV_M99"/>
      <w:bookmarkEnd w:id="794"/>
      <w:ins w:id="795" w:author="Autor" w:date="2014-12-19T17:28:00Z">
        <w:r w:rsidRPr="00933436">
          <w:rPr>
            <w:rFonts w:ascii="Tahoma" w:hAnsi="Tahoma" w:cs="Tahoma"/>
            <w:sz w:val="22"/>
            <w:szCs w:val="22"/>
            <w:highlight w:val="yellow"/>
            <w:u w:val="single"/>
            <w:lang w:val="pt-BR"/>
          </w:rPr>
          <w:br w:type="page"/>
        </w:r>
        <w:r w:rsidRPr="00933436">
          <w:rPr>
            <w:rFonts w:ascii="Tahoma" w:hAnsi="Tahoma" w:cs="Tahoma"/>
            <w:b/>
            <w:color w:val="000000"/>
            <w:sz w:val="22"/>
            <w:szCs w:val="22"/>
            <w:lang w:val="pt-BR"/>
          </w:rPr>
          <w:t>Anexo III</w:t>
        </w:r>
      </w:ins>
    </w:p>
    <w:p w14:paraId="650F6B6D" w14:textId="77777777" w:rsidR="008C5087" w:rsidRPr="00933436" w:rsidRDefault="008C5087" w:rsidP="00703052">
      <w:pPr>
        <w:tabs>
          <w:tab w:val="left" w:pos="8789"/>
        </w:tabs>
        <w:spacing w:after="240" w:line="320" w:lineRule="exact"/>
        <w:ind w:right="50"/>
        <w:jc w:val="center"/>
        <w:rPr>
          <w:ins w:id="796" w:author="Autor" w:date="2014-12-19T17:28:00Z"/>
          <w:rFonts w:ascii="Tahoma" w:hAnsi="Tahoma" w:cs="Tahoma"/>
          <w:color w:val="000000"/>
          <w:sz w:val="22"/>
          <w:szCs w:val="22"/>
          <w:u w:val="single"/>
          <w:lang w:val="pt-BR"/>
        </w:rPr>
      </w:pPr>
      <w:ins w:id="797" w:author="Autor" w:date="2014-12-19T17:28:00Z">
        <w:r w:rsidRPr="00933436">
          <w:rPr>
            <w:rFonts w:ascii="Tahoma" w:hAnsi="Tahoma" w:cs="Tahoma"/>
            <w:color w:val="000000"/>
            <w:sz w:val="22"/>
            <w:szCs w:val="22"/>
            <w:u w:val="single"/>
            <w:lang w:val="pt-BR"/>
          </w:rPr>
          <w:t>Modelo de Aditamento</w:t>
        </w:r>
      </w:ins>
    </w:p>
    <w:p w14:paraId="1B992A50" w14:textId="77777777" w:rsidR="008C5087" w:rsidRPr="00933436" w:rsidRDefault="008C5087" w:rsidP="00703052">
      <w:pPr>
        <w:tabs>
          <w:tab w:val="left" w:pos="8789"/>
        </w:tabs>
        <w:spacing w:after="240" w:line="320" w:lineRule="exact"/>
        <w:ind w:right="50"/>
        <w:jc w:val="center"/>
        <w:rPr>
          <w:ins w:id="798" w:author="Autor" w:date="2014-12-19T17:28:00Z"/>
          <w:rFonts w:ascii="Tahoma" w:hAnsi="Tahoma" w:cs="Tahoma"/>
          <w:b/>
          <w:smallCaps/>
          <w:color w:val="000000"/>
          <w:sz w:val="22"/>
          <w:szCs w:val="22"/>
          <w:lang w:val="pt-BR"/>
        </w:rPr>
      </w:pPr>
      <w:ins w:id="799" w:author="Autor" w:date="2014-12-19T17:28:00Z">
        <w:r w:rsidRPr="00933436">
          <w:rPr>
            <w:rFonts w:ascii="Tahoma" w:hAnsi="Tahoma" w:cs="Tahoma"/>
            <w:b/>
            <w:smallCaps/>
            <w:color w:val="000000"/>
            <w:sz w:val="22"/>
            <w:szCs w:val="22"/>
            <w:lang w:val="pt-BR"/>
          </w:rPr>
          <w:t>[</w:t>
        </w:r>
        <w:r w:rsidRPr="00933436">
          <w:rPr>
            <w:rFonts w:ascii="Tahoma" w:hAnsi="Tahoma" w:cs="Tahoma" w:hint="eastAsia"/>
            <w:b/>
            <w:smallCaps/>
            <w:color w:val="000000"/>
            <w:sz w:val="22"/>
            <w:szCs w:val="22"/>
            <w:lang w:val="pt-BR"/>
          </w:rPr>
          <w:t>●</w:t>
        </w:r>
        <w:r w:rsidRPr="00933436">
          <w:rPr>
            <w:rFonts w:ascii="Tahoma" w:hAnsi="Tahoma" w:cs="Tahoma"/>
            <w:b/>
            <w:smallCaps/>
            <w:color w:val="000000"/>
            <w:sz w:val="22"/>
            <w:szCs w:val="22"/>
            <w:lang w:val="pt-BR"/>
          </w:rPr>
          <w:t>] Aditamento ao Instrumento Particular de Emissão de Cédulas de Crédito Imobiliário, sem Garantia Real Imobiliária, sob a Forma Escritural e Outras Avenças</w:t>
        </w:r>
      </w:ins>
    </w:p>
    <w:p w14:paraId="5DF90040" w14:textId="77777777" w:rsidR="008C5087" w:rsidRPr="00933436" w:rsidRDefault="008C5087" w:rsidP="00703052">
      <w:pPr>
        <w:tabs>
          <w:tab w:val="left" w:pos="6480"/>
          <w:tab w:val="left" w:pos="8789"/>
        </w:tabs>
        <w:spacing w:after="240" w:line="320" w:lineRule="exact"/>
        <w:ind w:right="50"/>
        <w:jc w:val="both"/>
        <w:rPr>
          <w:ins w:id="800" w:author="Autor" w:date="2014-12-19T17:28:00Z"/>
          <w:rFonts w:ascii="Tahoma" w:hAnsi="Tahoma" w:cs="Tahoma"/>
          <w:color w:val="000000"/>
          <w:sz w:val="22"/>
          <w:szCs w:val="22"/>
          <w:highlight w:val="yellow"/>
          <w:lang w:val="pt-BR"/>
        </w:rPr>
      </w:pPr>
      <w:ins w:id="801" w:author="Autor" w:date="2014-12-19T17:28:00Z">
        <w:r w:rsidRPr="00933436">
          <w:rPr>
            <w:rFonts w:ascii="Tahoma" w:hAnsi="Tahoma" w:cs="Tahoma"/>
            <w:color w:val="000000"/>
            <w:sz w:val="22"/>
            <w:szCs w:val="22"/>
            <w:lang w:val="pt-BR"/>
          </w:rPr>
          <w:t xml:space="preserve">Pelo presente </w:t>
        </w:r>
        <w:r w:rsidRPr="00933436">
          <w:rPr>
            <w:rFonts w:ascii="Tahoma" w:hAnsi="Tahoma" w:cs="Tahoma" w:hint="eastAsia"/>
            <w:color w:val="000000"/>
            <w:sz w:val="22"/>
            <w:szCs w:val="22"/>
            <w:lang w:val="pt-BR"/>
          </w:rPr>
          <w:t>[</w:t>
        </w:r>
        <w:r w:rsidRPr="00933436">
          <w:rPr>
            <w:rFonts w:ascii="Tahoma" w:hAnsi="Tahoma" w:cs="Tahoma" w:hint="eastAsia"/>
            <w:color w:val="000000"/>
            <w:sz w:val="22"/>
            <w:szCs w:val="22"/>
            <w:lang w:val="pt-BR"/>
          </w:rPr>
          <w:t>●</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xml:space="preserve"> Aditamento ao Instrumento Particular de Emissão de Cédulas de Crédito Imobiliário, sem Garantia Real Imobiliária, sob a Forma Escritural e Outras Avenças (</w:t>
        </w:r>
        <w:r w:rsidR="0011223E">
          <w:rPr>
            <w:rFonts w:ascii="Tahoma" w:hAnsi="Tahoma" w:cs="Tahoma"/>
            <w:color w:val="000000"/>
            <w:sz w:val="22"/>
            <w:szCs w:val="22"/>
            <w:lang w:val="pt-BR"/>
          </w:rPr>
          <w:t>“</w:t>
        </w:r>
        <w:r w:rsidRPr="00933436">
          <w:rPr>
            <w:rFonts w:ascii="Tahoma" w:hAnsi="Tahoma" w:cs="Tahoma"/>
            <w:color w:val="000000"/>
            <w:sz w:val="22"/>
            <w:szCs w:val="22"/>
            <w:u w:val="single"/>
            <w:lang w:val="pt-BR"/>
          </w:rPr>
          <w:t>Aditamento</w:t>
        </w:r>
        <w:r w:rsidR="0011223E">
          <w:rPr>
            <w:rFonts w:ascii="Tahoma" w:hAnsi="Tahoma" w:cs="Tahoma"/>
            <w:color w:val="000000"/>
            <w:sz w:val="22"/>
            <w:szCs w:val="22"/>
            <w:lang w:val="pt-BR"/>
          </w:rPr>
          <w:t>”</w:t>
        </w:r>
        <w:r w:rsidRPr="00933436">
          <w:rPr>
            <w:rFonts w:ascii="Tahoma" w:hAnsi="Tahoma" w:cs="Tahoma"/>
            <w:color w:val="000000"/>
            <w:sz w:val="22"/>
            <w:szCs w:val="22"/>
            <w:lang w:val="pt-BR"/>
          </w:rPr>
          <w:t>), as Partes:</w:t>
        </w:r>
      </w:ins>
    </w:p>
    <w:p w14:paraId="348B7224" w14:textId="77777777" w:rsidR="008C5087" w:rsidRPr="00933436" w:rsidRDefault="00D15FEE" w:rsidP="00703052">
      <w:pPr>
        <w:tabs>
          <w:tab w:val="left" w:pos="2694"/>
        </w:tabs>
        <w:spacing w:after="240" w:line="320" w:lineRule="exact"/>
        <w:jc w:val="both"/>
        <w:rPr>
          <w:ins w:id="802" w:author="Autor" w:date="2014-12-19T17:28:00Z"/>
          <w:rFonts w:ascii="Tahoma" w:hAnsi="Tahoma" w:cs="Tahoma"/>
          <w:color w:val="000000"/>
          <w:sz w:val="22"/>
          <w:szCs w:val="22"/>
          <w:highlight w:val="yellow"/>
          <w:lang w:val="pt-BR"/>
        </w:rPr>
      </w:pPr>
      <w:ins w:id="803" w:author="Autor" w:date="2014-12-19T17:28:00Z">
        <w:r w:rsidRPr="00933436">
          <w:rPr>
            <w:rFonts w:ascii="Tahoma" w:hAnsi="Tahoma" w:cs="Tahoma"/>
            <w:b/>
            <w:smallCaps/>
            <w:color w:val="000000"/>
            <w:sz w:val="22"/>
            <w:szCs w:val="22"/>
            <w:lang w:val="es-CL"/>
          </w:rPr>
          <w:t>Secul</w:t>
        </w:r>
        <w:r w:rsidR="00861153" w:rsidRPr="00933436">
          <w:rPr>
            <w:rFonts w:ascii="Tahoma" w:hAnsi="Tahoma" w:cs="Tahoma"/>
            <w:b/>
            <w:smallCaps/>
            <w:color w:val="000000"/>
            <w:sz w:val="22"/>
            <w:szCs w:val="22"/>
            <w:lang w:val="es-CL"/>
          </w:rPr>
          <w:t>u</w:t>
        </w:r>
        <w:r w:rsidRPr="00933436">
          <w:rPr>
            <w:rFonts w:ascii="Tahoma" w:hAnsi="Tahoma" w:cs="Tahoma"/>
            <w:b/>
            <w:smallCaps/>
            <w:color w:val="000000"/>
            <w:sz w:val="22"/>
            <w:szCs w:val="22"/>
            <w:lang w:val="es-CL"/>
          </w:rPr>
          <w:t>s Empreendimentos e Participações S.A.</w:t>
        </w:r>
        <w:r w:rsidR="008C5087" w:rsidRPr="00933436">
          <w:rPr>
            <w:rFonts w:ascii="Tahoma" w:hAnsi="Tahoma" w:cs="Tahoma"/>
            <w:color w:val="000000"/>
            <w:sz w:val="22"/>
            <w:szCs w:val="22"/>
            <w:lang w:val="pt-BR"/>
          </w:rPr>
          <w:t xml:space="preserve">, </w:t>
        </w:r>
        <w:r w:rsidR="00A8421D" w:rsidRPr="00933436">
          <w:rPr>
            <w:rFonts w:ascii="Tahoma" w:hAnsi="Tahoma" w:cs="Tahoma"/>
            <w:color w:val="000000"/>
            <w:sz w:val="22"/>
            <w:szCs w:val="22"/>
            <w:lang w:val="pt-BR"/>
          </w:rPr>
          <w:t>de Belo Horizonte, Estado de Minas Gerais, na Rua Paraíba, n.º 330, 25º andar, Bairro Funcionários, CEP 30130-917, inscrita no Cadastro Nacional da Pessoa Jurídica do Ministério da Fazenda (</w:t>
        </w:r>
        <w:r w:rsidR="0011223E">
          <w:rPr>
            <w:rFonts w:ascii="Tahoma" w:hAnsi="Tahoma" w:cs="Tahoma"/>
            <w:color w:val="000000"/>
            <w:sz w:val="22"/>
            <w:szCs w:val="22"/>
            <w:lang w:val="pt-BR"/>
          </w:rPr>
          <w:t>“</w:t>
        </w:r>
        <w:r w:rsidR="00A8421D" w:rsidRPr="00933436">
          <w:rPr>
            <w:rFonts w:ascii="Tahoma" w:hAnsi="Tahoma" w:cs="Tahoma"/>
            <w:color w:val="000000"/>
            <w:sz w:val="22"/>
            <w:szCs w:val="22"/>
            <w:u w:val="single"/>
            <w:lang w:val="pt-BR"/>
          </w:rPr>
          <w:t>CNPJ/MF</w:t>
        </w:r>
        <w:r w:rsidR="0011223E">
          <w:rPr>
            <w:rFonts w:ascii="Tahoma" w:hAnsi="Tahoma" w:cs="Tahoma"/>
            <w:color w:val="000000"/>
            <w:sz w:val="22"/>
            <w:szCs w:val="22"/>
            <w:lang w:val="pt-BR"/>
          </w:rPr>
          <w:t>”</w:t>
        </w:r>
        <w:r w:rsidR="00A8421D" w:rsidRPr="00933436">
          <w:rPr>
            <w:rFonts w:ascii="Tahoma" w:hAnsi="Tahoma" w:cs="Tahoma"/>
            <w:color w:val="000000"/>
            <w:sz w:val="22"/>
            <w:szCs w:val="22"/>
            <w:lang w:val="pt-BR"/>
          </w:rPr>
          <w:t>) sob o n.º 21.124.938/0001-93</w:t>
        </w:r>
        <w:r w:rsidR="008C5087" w:rsidRPr="00933436">
          <w:rPr>
            <w:rFonts w:ascii="Tahoma" w:hAnsi="Tahoma" w:cs="Tahoma"/>
            <w:color w:val="000000"/>
            <w:sz w:val="22"/>
            <w:szCs w:val="22"/>
            <w:lang w:val="pt-BR"/>
          </w:rPr>
          <w:t xml:space="preserve">, neste ato representada na forma de seu </w:t>
        </w:r>
        <w:r w:rsidRPr="00933436">
          <w:rPr>
            <w:rFonts w:ascii="Tahoma" w:hAnsi="Tahoma" w:cs="Tahoma"/>
            <w:color w:val="000000"/>
            <w:sz w:val="22"/>
            <w:szCs w:val="22"/>
            <w:lang w:val="pt-BR"/>
          </w:rPr>
          <w:t xml:space="preserve">Estatuto </w:t>
        </w:r>
        <w:r w:rsidR="008C5087" w:rsidRPr="00933436">
          <w:rPr>
            <w:rFonts w:ascii="Tahoma" w:hAnsi="Tahoma" w:cs="Tahoma"/>
            <w:color w:val="000000"/>
            <w:sz w:val="22"/>
            <w:szCs w:val="22"/>
            <w:lang w:val="pt-BR"/>
          </w:rPr>
          <w:t>Social (</w:t>
        </w:r>
        <w:r w:rsidR="0011223E">
          <w:rPr>
            <w:rFonts w:ascii="Tahoma" w:hAnsi="Tahoma" w:cs="Tahoma"/>
            <w:color w:val="000000"/>
            <w:sz w:val="22"/>
            <w:szCs w:val="22"/>
            <w:lang w:val="pt-BR"/>
          </w:rPr>
          <w:t>“</w:t>
        </w:r>
        <w:r w:rsidRPr="00933436">
          <w:rPr>
            <w:rFonts w:ascii="Tahoma" w:hAnsi="Tahoma" w:cs="Tahoma"/>
            <w:color w:val="000000"/>
            <w:sz w:val="22"/>
            <w:szCs w:val="22"/>
            <w:u w:val="single"/>
            <w:lang w:val="pt-BR"/>
          </w:rPr>
          <w:t>SEP</w:t>
        </w:r>
        <w:r w:rsidR="0011223E">
          <w:rPr>
            <w:rFonts w:ascii="Tahoma" w:hAnsi="Tahoma" w:cs="Tahoma"/>
            <w:color w:val="000000"/>
            <w:sz w:val="22"/>
            <w:szCs w:val="22"/>
            <w:lang w:val="pt-BR"/>
          </w:rPr>
          <w:t>”</w:t>
        </w:r>
        <w:r w:rsidR="008C5087" w:rsidRPr="00933436">
          <w:rPr>
            <w:rFonts w:ascii="Tahoma" w:hAnsi="Tahoma" w:cs="Tahoma"/>
            <w:color w:val="000000"/>
            <w:sz w:val="22"/>
            <w:szCs w:val="22"/>
            <w:lang w:val="pt-BR"/>
          </w:rPr>
          <w:t xml:space="preserve"> </w:t>
        </w:r>
        <w:r w:rsidRPr="00933436">
          <w:rPr>
            <w:rFonts w:ascii="Tahoma" w:hAnsi="Tahoma" w:cs="Tahoma"/>
            <w:color w:val="000000"/>
            <w:sz w:val="22"/>
            <w:szCs w:val="22"/>
            <w:lang w:val="pt-BR"/>
          </w:rPr>
          <w:t>ou</w:t>
        </w:r>
        <w:r w:rsidR="008C5087" w:rsidRPr="00933436">
          <w:rPr>
            <w:rFonts w:ascii="Tahoma" w:hAnsi="Tahoma" w:cs="Tahoma"/>
            <w:color w:val="000000"/>
            <w:sz w:val="22"/>
            <w:szCs w:val="22"/>
            <w:lang w:val="pt-BR"/>
          </w:rPr>
          <w:t xml:space="preserve"> </w:t>
        </w:r>
        <w:r w:rsidR="0011223E">
          <w:rPr>
            <w:rFonts w:ascii="Tahoma" w:hAnsi="Tahoma" w:cs="Tahoma"/>
            <w:color w:val="000000"/>
            <w:sz w:val="22"/>
            <w:szCs w:val="22"/>
            <w:lang w:val="pt-BR"/>
          </w:rPr>
          <w:t>“</w:t>
        </w:r>
        <w:r w:rsidR="00A8421D" w:rsidRPr="00933436">
          <w:rPr>
            <w:rFonts w:ascii="Tahoma" w:hAnsi="Tahoma" w:cs="Tahoma"/>
            <w:color w:val="000000"/>
            <w:sz w:val="22"/>
            <w:szCs w:val="22"/>
            <w:u w:val="single"/>
            <w:lang w:val="pt-BR"/>
          </w:rPr>
          <w:t>Emitente</w:t>
        </w:r>
        <w:r w:rsidR="0011223E">
          <w:rPr>
            <w:rFonts w:ascii="Tahoma" w:hAnsi="Tahoma" w:cs="Tahoma"/>
            <w:color w:val="000000"/>
            <w:sz w:val="22"/>
            <w:szCs w:val="22"/>
            <w:lang w:val="pt-BR"/>
          </w:rPr>
          <w:t>”</w:t>
        </w:r>
        <w:r w:rsidR="008C5087" w:rsidRPr="00933436">
          <w:rPr>
            <w:rFonts w:ascii="Tahoma" w:hAnsi="Tahoma" w:cs="Tahoma"/>
            <w:color w:val="000000"/>
            <w:sz w:val="22"/>
            <w:szCs w:val="22"/>
            <w:lang w:val="pt-BR"/>
          </w:rPr>
          <w:t>); e</w:t>
        </w:r>
      </w:ins>
    </w:p>
    <w:p w14:paraId="64A68F37" w14:textId="77777777" w:rsidR="008C5087" w:rsidRPr="00933436" w:rsidRDefault="00B271BA" w:rsidP="00703052">
      <w:pPr>
        <w:tabs>
          <w:tab w:val="left" w:pos="6480"/>
          <w:tab w:val="left" w:pos="8789"/>
        </w:tabs>
        <w:spacing w:after="240" w:line="320" w:lineRule="exact"/>
        <w:ind w:right="50"/>
        <w:jc w:val="both"/>
        <w:rPr>
          <w:ins w:id="804" w:author="Autor" w:date="2014-12-19T17:28:00Z"/>
          <w:rFonts w:ascii="Tahoma" w:hAnsi="Tahoma" w:cs="Tahoma"/>
          <w:color w:val="000000"/>
          <w:sz w:val="22"/>
          <w:szCs w:val="22"/>
          <w:lang w:val="pt-BR"/>
        </w:rPr>
      </w:pPr>
      <w:ins w:id="805" w:author="Autor" w:date="2014-12-19T17:28:00Z">
        <w:r w:rsidRPr="00933436">
          <w:rPr>
            <w:rFonts w:ascii="Tahoma" w:hAnsi="Tahoma" w:cs="Tahoma"/>
            <w:b/>
            <w:smallCaps/>
            <w:color w:val="000000"/>
            <w:sz w:val="22"/>
            <w:szCs w:val="22"/>
            <w:lang w:val="pt-BR"/>
          </w:rPr>
          <w:t>Oliveira Trust Distribuidora de Títulos e Valores Mobiliários S.A.</w:t>
        </w:r>
        <w:r w:rsidRPr="00933436">
          <w:rPr>
            <w:rFonts w:ascii="Tahoma" w:hAnsi="Tahoma" w:cs="Tahoma"/>
            <w:color w:val="000000"/>
            <w:sz w:val="22"/>
            <w:szCs w:val="22"/>
            <w:lang w:val="pt-BR"/>
          </w:rPr>
          <w:t>, sociedade por ações com sede na Avenida das Américas, n.º 500, bloco 13, grupo 205, Barra da Tijuca, na Cidade do Rio de Janeiro, Estado do Rio de Janeiro, inscrita no CNPJ/MF sob o n.º 36.113.876/0001</w:t>
        </w:r>
        <w:r w:rsidR="00D42B24" w:rsidRPr="00933436">
          <w:rPr>
            <w:rFonts w:ascii="Tahoma" w:hAnsi="Tahoma" w:cs="Tahoma"/>
            <w:color w:val="000000"/>
            <w:sz w:val="22"/>
            <w:szCs w:val="22"/>
            <w:lang w:val="pt-BR"/>
          </w:rPr>
          <w:t>-</w:t>
        </w:r>
        <w:r w:rsidRPr="00933436">
          <w:rPr>
            <w:rFonts w:ascii="Tahoma" w:hAnsi="Tahoma" w:cs="Tahoma"/>
            <w:color w:val="000000"/>
            <w:sz w:val="22"/>
            <w:szCs w:val="22"/>
            <w:lang w:val="pt-BR"/>
          </w:rPr>
          <w:t xml:space="preserve">91, neste ato representada na forma de seu Estatuto Social </w:t>
        </w:r>
        <w:r w:rsidR="008C5087" w:rsidRPr="00933436">
          <w:rPr>
            <w:rFonts w:ascii="Tahoma" w:hAnsi="Tahoma" w:cs="Tahoma"/>
            <w:color w:val="000000"/>
            <w:sz w:val="22"/>
            <w:szCs w:val="22"/>
            <w:lang w:val="pt-BR"/>
          </w:rPr>
          <w:t xml:space="preserve">(adiante designada simplesmente como </w:t>
        </w:r>
        <w:r w:rsidR="0011223E">
          <w:rPr>
            <w:rFonts w:ascii="Tahoma" w:hAnsi="Tahoma" w:cs="Tahoma"/>
            <w:color w:val="000000"/>
            <w:sz w:val="22"/>
            <w:szCs w:val="22"/>
            <w:lang w:val="pt-BR"/>
          </w:rPr>
          <w:t>“</w:t>
        </w:r>
        <w:r w:rsidR="008C5087" w:rsidRPr="00933436">
          <w:rPr>
            <w:rFonts w:ascii="Tahoma" w:hAnsi="Tahoma" w:cs="Tahoma"/>
            <w:color w:val="000000"/>
            <w:sz w:val="22"/>
            <w:szCs w:val="22"/>
            <w:u w:val="single"/>
            <w:lang w:val="pt-BR"/>
          </w:rPr>
          <w:t>Instituição Custodiante</w:t>
        </w:r>
        <w:r w:rsidR="0011223E">
          <w:rPr>
            <w:rFonts w:ascii="Tahoma" w:hAnsi="Tahoma" w:cs="Tahoma"/>
            <w:color w:val="000000"/>
            <w:sz w:val="22"/>
            <w:szCs w:val="22"/>
            <w:lang w:val="pt-BR"/>
          </w:rPr>
          <w:t>”</w:t>
        </w:r>
        <w:r w:rsidR="008C5087" w:rsidRPr="00933436">
          <w:rPr>
            <w:rFonts w:ascii="Tahoma" w:hAnsi="Tahoma" w:cs="Tahoma"/>
            <w:color w:val="000000"/>
            <w:sz w:val="22"/>
            <w:szCs w:val="22"/>
            <w:lang w:val="pt-BR"/>
          </w:rPr>
          <w:t>).</w:t>
        </w:r>
      </w:ins>
    </w:p>
    <w:p w14:paraId="64D11D66" w14:textId="77777777" w:rsidR="008C5087" w:rsidRPr="00933436" w:rsidRDefault="008C5087" w:rsidP="00703052">
      <w:pPr>
        <w:tabs>
          <w:tab w:val="left" w:pos="6480"/>
          <w:tab w:val="left" w:pos="8789"/>
        </w:tabs>
        <w:spacing w:after="240" w:line="320" w:lineRule="exact"/>
        <w:ind w:right="50"/>
        <w:jc w:val="both"/>
        <w:rPr>
          <w:ins w:id="806" w:author="Autor" w:date="2014-12-19T17:28:00Z"/>
          <w:rFonts w:ascii="Tahoma" w:hAnsi="Tahoma" w:cs="Tahoma"/>
          <w:color w:val="000000"/>
          <w:sz w:val="22"/>
          <w:szCs w:val="22"/>
          <w:highlight w:val="yellow"/>
          <w:lang w:val="pt-BR"/>
        </w:rPr>
      </w:pPr>
      <w:ins w:id="807" w:author="Autor" w:date="2014-12-19T17:28:00Z">
        <w:r w:rsidRPr="00933436">
          <w:rPr>
            <w:rFonts w:ascii="Tahoma" w:hAnsi="Tahoma" w:cs="Tahoma"/>
            <w:b/>
            <w:smallCaps/>
            <w:color w:val="000000"/>
            <w:sz w:val="22"/>
            <w:szCs w:val="22"/>
            <w:lang w:val="pt-BR"/>
          </w:rPr>
          <w:t>Considerando que</w:t>
        </w:r>
        <w:r w:rsidRPr="00933436">
          <w:rPr>
            <w:rFonts w:ascii="Tahoma" w:hAnsi="Tahoma" w:cs="Tahoma"/>
            <w:smallCaps/>
            <w:color w:val="000000"/>
            <w:sz w:val="22"/>
            <w:szCs w:val="22"/>
            <w:lang w:val="pt-BR"/>
          </w:rPr>
          <w:t xml:space="preserve"> </w:t>
        </w:r>
        <w:r w:rsidRPr="00933436">
          <w:rPr>
            <w:rFonts w:ascii="Tahoma" w:hAnsi="Tahoma" w:cs="Tahoma"/>
            <w:color w:val="000000"/>
            <w:sz w:val="22"/>
            <w:szCs w:val="22"/>
            <w:lang w:val="pt-BR"/>
          </w:rPr>
          <w:t xml:space="preserve">as partes celebraram o Instrumento Particular de Emissão de Cédulas de Crédito Imobiliário, sem Garantia Real Imobiliária, sob a Forma Escritural e Outras Avenças celebrado pelas partes em </w:t>
        </w:r>
        <w:r w:rsidR="004750F3">
          <w:rPr>
            <w:rFonts w:ascii="Tahoma" w:hAnsi="Tahoma" w:cs="Tahoma"/>
            <w:color w:val="000000"/>
            <w:sz w:val="22"/>
            <w:szCs w:val="22"/>
            <w:lang w:val="pt-BR"/>
          </w:rPr>
          <w:t>19</w:t>
        </w:r>
        <w:r w:rsidR="004750F3" w:rsidRPr="00933436">
          <w:rPr>
            <w:rFonts w:ascii="Tahoma" w:hAnsi="Tahoma" w:cs="Tahoma"/>
            <w:color w:val="000000"/>
            <w:sz w:val="22"/>
            <w:szCs w:val="22"/>
            <w:lang w:val="pt-BR"/>
          </w:rPr>
          <w:t xml:space="preserve"> </w:t>
        </w:r>
        <w:r w:rsidR="008C69FD" w:rsidRPr="00933436">
          <w:rPr>
            <w:rFonts w:ascii="Tahoma" w:hAnsi="Tahoma" w:cs="Tahoma"/>
            <w:color w:val="000000"/>
            <w:sz w:val="22"/>
            <w:szCs w:val="22"/>
            <w:lang w:val="pt-BR"/>
          </w:rPr>
          <w:t xml:space="preserve">de </w:t>
        </w:r>
        <w:r w:rsidR="004C0411" w:rsidRPr="00933436">
          <w:rPr>
            <w:rFonts w:ascii="Tahoma" w:hAnsi="Tahoma" w:cs="Tahoma"/>
            <w:color w:val="000000"/>
            <w:sz w:val="22"/>
            <w:szCs w:val="22"/>
            <w:lang w:val="pt-BR"/>
          </w:rPr>
          <w:t xml:space="preserve">dezembro </w:t>
        </w:r>
        <w:r w:rsidRPr="00933436">
          <w:rPr>
            <w:rFonts w:ascii="Tahoma" w:hAnsi="Tahoma" w:cs="Tahoma"/>
            <w:color w:val="000000"/>
            <w:sz w:val="22"/>
            <w:szCs w:val="22"/>
            <w:lang w:val="pt-BR"/>
          </w:rPr>
          <w:t>de 201</w:t>
        </w:r>
        <w:r w:rsidR="00126B7F" w:rsidRPr="00933436">
          <w:rPr>
            <w:rFonts w:ascii="Tahoma" w:hAnsi="Tahoma" w:cs="Tahoma"/>
            <w:color w:val="000000"/>
            <w:sz w:val="22"/>
            <w:szCs w:val="22"/>
            <w:lang w:val="pt-BR"/>
          </w:rPr>
          <w:t>4</w:t>
        </w:r>
        <w:r w:rsidRPr="00933436">
          <w:rPr>
            <w:rFonts w:ascii="Tahoma" w:hAnsi="Tahoma" w:cs="Tahoma"/>
            <w:color w:val="000000"/>
            <w:sz w:val="22"/>
            <w:szCs w:val="22"/>
            <w:lang w:val="pt-BR"/>
          </w:rPr>
          <w:t xml:space="preserve"> (</w:t>
        </w:r>
        <w:r w:rsidR="0011223E">
          <w:rPr>
            <w:rFonts w:ascii="Tahoma" w:hAnsi="Tahoma" w:cs="Tahoma"/>
            <w:color w:val="000000"/>
            <w:sz w:val="22"/>
            <w:szCs w:val="22"/>
            <w:lang w:val="pt-BR"/>
          </w:rPr>
          <w:t>“</w:t>
        </w:r>
        <w:r w:rsidRPr="00933436">
          <w:rPr>
            <w:rFonts w:ascii="Tahoma" w:hAnsi="Tahoma" w:cs="Tahoma"/>
            <w:color w:val="000000"/>
            <w:sz w:val="22"/>
            <w:szCs w:val="22"/>
            <w:u w:val="single"/>
            <w:lang w:val="pt-BR"/>
          </w:rPr>
          <w:t>Escritura de Emissão de CCI</w:t>
        </w:r>
        <w:r w:rsidR="0011223E">
          <w:rPr>
            <w:rFonts w:ascii="Tahoma" w:hAnsi="Tahoma" w:cs="Tahoma"/>
            <w:color w:val="000000"/>
            <w:sz w:val="22"/>
            <w:szCs w:val="22"/>
            <w:lang w:val="pt-BR"/>
          </w:rPr>
          <w:t>”</w:t>
        </w:r>
        <w:r w:rsidRPr="00933436">
          <w:rPr>
            <w:rFonts w:ascii="Tahoma" w:hAnsi="Tahoma" w:cs="Tahoma"/>
            <w:color w:val="000000"/>
            <w:sz w:val="22"/>
            <w:szCs w:val="22"/>
            <w:lang w:val="pt-BR"/>
          </w:rPr>
          <w:t>);</w:t>
        </w:r>
      </w:ins>
    </w:p>
    <w:p w14:paraId="4561CBE3" w14:textId="77777777" w:rsidR="008C5087" w:rsidRPr="00933436" w:rsidRDefault="008C5087" w:rsidP="00703052">
      <w:pPr>
        <w:tabs>
          <w:tab w:val="left" w:pos="6480"/>
          <w:tab w:val="left" w:pos="8789"/>
        </w:tabs>
        <w:spacing w:after="240" w:line="320" w:lineRule="exact"/>
        <w:ind w:right="50"/>
        <w:jc w:val="both"/>
        <w:rPr>
          <w:ins w:id="808" w:author="Autor" w:date="2014-12-19T17:28:00Z"/>
          <w:rFonts w:ascii="Tahoma" w:hAnsi="Tahoma" w:cs="Tahoma"/>
          <w:color w:val="000000"/>
          <w:sz w:val="22"/>
          <w:szCs w:val="22"/>
          <w:highlight w:val="yellow"/>
          <w:lang w:val="pt-BR"/>
        </w:rPr>
      </w:pPr>
      <w:ins w:id="809" w:author="Autor" w:date="2014-12-19T17:28:00Z">
        <w:r w:rsidRPr="00933436">
          <w:rPr>
            <w:rFonts w:ascii="Tahoma" w:hAnsi="Tahoma" w:cs="Tahoma"/>
            <w:b/>
            <w:smallCaps/>
            <w:color w:val="000000"/>
            <w:sz w:val="22"/>
            <w:szCs w:val="22"/>
            <w:lang w:val="pt-BR"/>
          </w:rPr>
          <w:t>Considerando que</w:t>
        </w:r>
        <w:r w:rsidRPr="00933436">
          <w:rPr>
            <w:rFonts w:ascii="Tahoma" w:hAnsi="Tahoma" w:cs="Tahoma"/>
            <w:smallCaps/>
            <w:color w:val="000000"/>
            <w:sz w:val="22"/>
            <w:szCs w:val="22"/>
            <w:lang w:val="pt-BR"/>
          </w:rPr>
          <w:t xml:space="preserve"> </w:t>
        </w:r>
        <w:r w:rsidRPr="00933436">
          <w:rPr>
            <w:rFonts w:ascii="Tahoma" w:hAnsi="Tahoma" w:cs="Tahoma"/>
            <w:color w:val="000000"/>
            <w:sz w:val="22"/>
            <w:szCs w:val="22"/>
            <w:lang w:val="pt-BR"/>
          </w:rPr>
          <w:t xml:space="preserve">ocorreu a [renovação/alteração/rescisão] do Contrato de Locação referente </w:t>
        </w:r>
        <w:r w:rsidR="008C77C9" w:rsidRPr="00933436">
          <w:rPr>
            <w:rFonts w:ascii="Tahoma" w:hAnsi="Tahoma" w:cs="Tahoma"/>
            <w:color w:val="000000"/>
            <w:sz w:val="22"/>
            <w:szCs w:val="22"/>
            <w:lang w:val="pt-BR"/>
          </w:rPr>
          <w:t>ao Imóvel</w:t>
        </w:r>
        <w:r w:rsidRPr="00933436">
          <w:rPr>
            <w:rFonts w:ascii="Tahoma" w:hAnsi="Tahoma" w:cs="Tahoma"/>
            <w:color w:val="000000"/>
            <w:sz w:val="22"/>
            <w:szCs w:val="22"/>
            <w:lang w:val="pt-BR"/>
          </w:rPr>
          <w:t>; e</w:t>
        </w:r>
      </w:ins>
    </w:p>
    <w:p w14:paraId="53D7AAA4" w14:textId="77777777" w:rsidR="008C5087" w:rsidRPr="00933436" w:rsidRDefault="008C5087" w:rsidP="00703052">
      <w:pPr>
        <w:tabs>
          <w:tab w:val="left" w:pos="6480"/>
          <w:tab w:val="left" w:pos="8789"/>
        </w:tabs>
        <w:spacing w:after="240" w:line="320" w:lineRule="exact"/>
        <w:ind w:right="50"/>
        <w:jc w:val="both"/>
        <w:rPr>
          <w:ins w:id="810" w:author="Autor" w:date="2014-12-19T17:28:00Z"/>
          <w:rFonts w:ascii="Tahoma" w:hAnsi="Tahoma" w:cs="Tahoma"/>
          <w:b/>
          <w:smallCaps/>
          <w:color w:val="000000"/>
          <w:sz w:val="22"/>
          <w:szCs w:val="22"/>
          <w:highlight w:val="yellow"/>
          <w:lang w:val="pt-BR"/>
        </w:rPr>
      </w:pPr>
      <w:ins w:id="811" w:author="Autor" w:date="2014-12-19T17:28:00Z">
        <w:r w:rsidRPr="00933436">
          <w:rPr>
            <w:rFonts w:ascii="Tahoma" w:hAnsi="Tahoma" w:cs="Tahoma"/>
            <w:b/>
            <w:smallCaps/>
            <w:color w:val="000000"/>
            <w:sz w:val="22"/>
            <w:szCs w:val="22"/>
            <w:lang w:val="pt-BR"/>
          </w:rPr>
          <w:t>Considerando que</w:t>
        </w:r>
        <w:r w:rsidRPr="00933436">
          <w:rPr>
            <w:rFonts w:ascii="Tahoma" w:hAnsi="Tahoma" w:cs="Tahoma"/>
            <w:color w:val="000000"/>
            <w:sz w:val="22"/>
            <w:szCs w:val="22"/>
            <w:lang w:val="pt-BR"/>
          </w:rPr>
          <w:t xml:space="preserve">, nos termos da Cláusula 3.1.1.1/ 3.1.1.2 da Escritura de Emissão de CCI, este Aditamento deverá ser celebrado quando da ocorrência de hipótese prevista no </w:t>
        </w:r>
        <w:r w:rsidR="0011223E">
          <w:rPr>
            <w:rFonts w:ascii="Tahoma" w:hAnsi="Tahoma" w:cs="Tahoma"/>
            <w:color w:val="000000"/>
            <w:sz w:val="22"/>
            <w:szCs w:val="22"/>
            <w:lang w:val="pt-BR"/>
          </w:rPr>
          <w:t>“</w:t>
        </w:r>
        <w:r w:rsidRPr="00933436">
          <w:rPr>
            <w:rFonts w:ascii="Tahoma" w:hAnsi="Tahoma" w:cs="Tahoma"/>
            <w:color w:val="000000"/>
            <w:sz w:val="22"/>
            <w:szCs w:val="22"/>
            <w:lang w:val="pt-BR"/>
          </w:rPr>
          <w:t>Considerando</w:t>
        </w:r>
        <w:r w:rsidR="0011223E">
          <w:rPr>
            <w:rFonts w:ascii="Tahoma" w:hAnsi="Tahoma" w:cs="Tahoma"/>
            <w:color w:val="000000"/>
            <w:sz w:val="22"/>
            <w:szCs w:val="22"/>
            <w:lang w:val="pt-BR"/>
          </w:rPr>
          <w:t>”</w:t>
        </w:r>
        <w:r w:rsidRPr="00933436">
          <w:rPr>
            <w:rFonts w:ascii="Tahoma" w:hAnsi="Tahoma" w:cs="Tahoma"/>
            <w:color w:val="000000"/>
            <w:sz w:val="22"/>
            <w:szCs w:val="22"/>
            <w:lang w:val="pt-BR"/>
          </w:rPr>
          <w:t xml:space="preserve"> acima;</w:t>
        </w:r>
      </w:ins>
    </w:p>
    <w:p w14:paraId="13BA33FE" w14:textId="77777777" w:rsidR="008C5087" w:rsidRPr="00933436" w:rsidRDefault="008C5087" w:rsidP="00703052">
      <w:pPr>
        <w:tabs>
          <w:tab w:val="left" w:pos="6480"/>
          <w:tab w:val="left" w:pos="8789"/>
        </w:tabs>
        <w:spacing w:after="240" w:line="320" w:lineRule="exact"/>
        <w:ind w:right="50"/>
        <w:jc w:val="both"/>
        <w:rPr>
          <w:ins w:id="812" w:author="Autor" w:date="2014-12-19T17:28:00Z"/>
          <w:rFonts w:ascii="Tahoma" w:hAnsi="Tahoma" w:cs="Tahoma"/>
          <w:sz w:val="22"/>
          <w:szCs w:val="22"/>
          <w:highlight w:val="yellow"/>
          <w:lang w:val="pt-BR"/>
        </w:rPr>
      </w:pPr>
      <w:ins w:id="813" w:author="Autor" w:date="2014-12-19T17:28:00Z">
        <w:r w:rsidRPr="00933436">
          <w:rPr>
            <w:rFonts w:ascii="Tahoma" w:hAnsi="Tahoma" w:cs="Tahoma"/>
            <w:b/>
            <w:smallCaps/>
            <w:color w:val="000000"/>
            <w:sz w:val="22"/>
            <w:szCs w:val="22"/>
            <w:lang w:val="pt-BR"/>
          </w:rPr>
          <w:t>Resolvem</w:t>
        </w:r>
        <w:r w:rsidRPr="00933436">
          <w:rPr>
            <w:rFonts w:ascii="Tahoma" w:hAnsi="Tahoma" w:cs="Tahoma"/>
            <w:color w:val="000000"/>
            <w:sz w:val="22"/>
            <w:szCs w:val="22"/>
            <w:lang w:val="pt-BR"/>
          </w:rPr>
          <w:t xml:space="preserve"> as partes firmar este Aditamento, que será regido pelas seguintes cláusulas e condições:</w:t>
        </w:r>
      </w:ins>
    </w:p>
    <w:p w14:paraId="696945A7" w14:textId="77777777" w:rsidR="008C5087" w:rsidRPr="00933436" w:rsidRDefault="008C5087" w:rsidP="00703052">
      <w:pPr>
        <w:spacing w:after="240" w:line="320" w:lineRule="exact"/>
        <w:jc w:val="center"/>
        <w:rPr>
          <w:ins w:id="814" w:author="Autor" w:date="2014-12-19T17:28:00Z"/>
          <w:rFonts w:ascii="Tahoma" w:hAnsi="Tahoma" w:cs="Tahoma"/>
          <w:color w:val="000000"/>
          <w:sz w:val="22"/>
          <w:szCs w:val="22"/>
          <w:highlight w:val="yellow"/>
          <w:lang w:val="pt-BR"/>
        </w:rPr>
      </w:pPr>
      <w:ins w:id="815" w:author="Autor" w:date="2014-12-19T17:28:00Z">
        <w:r w:rsidRPr="00933436">
          <w:rPr>
            <w:rFonts w:ascii="Tahoma" w:hAnsi="Tahoma" w:cs="Tahoma"/>
            <w:b/>
            <w:smallCaps/>
            <w:sz w:val="22"/>
            <w:szCs w:val="22"/>
            <w:lang w:val="pt-BR"/>
          </w:rPr>
          <w:t xml:space="preserve">Cláusula Primeira </w:t>
        </w:r>
        <w:r w:rsidR="0088473A" w:rsidRPr="00933436">
          <w:rPr>
            <w:rFonts w:ascii="Tahoma" w:hAnsi="Tahoma" w:cs="Tahoma"/>
            <w:b/>
            <w:smallCaps/>
            <w:sz w:val="22"/>
            <w:szCs w:val="22"/>
            <w:lang w:val="pt-BR"/>
          </w:rPr>
          <w:t>–</w:t>
        </w:r>
        <w:r w:rsidRPr="00933436">
          <w:rPr>
            <w:rFonts w:ascii="Tahoma" w:hAnsi="Tahoma" w:cs="Tahoma"/>
            <w:b/>
            <w:smallCaps/>
            <w:sz w:val="22"/>
            <w:szCs w:val="22"/>
            <w:lang w:val="pt-BR"/>
          </w:rPr>
          <w:t xml:space="preserve"> Do Aditamento</w:t>
        </w:r>
      </w:ins>
    </w:p>
    <w:p w14:paraId="06A20238" w14:textId="77777777" w:rsidR="008C5087" w:rsidRPr="00933436" w:rsidRDefault="00ED4008" w:rsidP="00703052">
      <w:pPr>
        <w:spacing w:after="240" w:line="320" w:lineRule="exact"/>
        <w:jc w:val="both"/>
        <w:rPr>
          <w:ins w:id="816" w:author="Autor" w:date="2014-12-19T17:28:00Z"/>
          <w:rFonts w:ascii="Tahoma" w:hAnsi="Tahoma" w:cs="Tahoma"/>
          <w:b/>
          <w:smallCaps/>
          <w:sz w:val="22"/>
          <w:szCs w:val="22"/>
          <w:highlight w:val="yellow"/>
          <w:lang w:val="pt-BR"/>
        </w:rPr>
      </w:pPr>
      <w:ins w:id="817" w:author="Autor" w:date="2014-12-19T17:28:00Z">
        <w:r w:rsidRPr="00933436">
          <w:rPr>
            <w:rFonts w:ascii="Tahoma" w:hAnsi="Tahoma" w:cs="Tahoma"/>
            <w:color w:val="000000"/>
            <w:sz w:val="22"/>
            <w:szCs w:val="22"/>
            <w:lang w:val="pt-BR"/>
          </w:rPr>
          <w:t>1.1.</w:t>
        </w:r>
        <w:r w:rsidRPr="00933436">
          <w:rPr>
            <w:rFonts w:ascii="Tahoma" w:hAnsi="Tahoma" w:cs="Tahoma"/>
            <w:color w:val="000000"/>
            <w:sz w:val="22"/>
            <w:szCs w:val="22"/>
            <w:lang w:val="pt-BR"/>
          </w:rPr>
          <w:tab/>
          <w:t>As partes concordam em [cancelar a(s) CCI n.</w:t>
        </w:r>
        <w:r w:rsidRPr="00933436">
          <w:rPr>
            <w:rFonts w:ascii="Tahoma" w:hAnsi="Tahoma" w:cs="Tahoma"/>
            <w:color w:val="000000"/>
            <w:sz w:val="22"/>
            <w:szCs w:val="22"/>
            <w:vertAlign w:val="superscript"/>
            <w:lang w:val="pt-BR"/>
          </w:rPr>
          <w:t>o(s)</w:t>
        </w:r>
        <w:r w:rsidRPr="00933436">
          <w:rPr>
            <w:rFonts w:ascii="Tahoma" w:hAnsi="Tahoma" w:cs="Tahoma"/>
            <w:color w:val="000000"/>
            <w:sz w:val="22"/>
            <w:szCs w:val="22"/>
            <w:lang w:val="pt-BR"/>
          </w:rPr>
          <w:t xml:space="preserve"> [</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e [</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xml:space="preserve">], da </w:t>
        </w:r>
        <w:r w:rsidR="00AF1969">
          <w:rPr>
            <w:rFonts w:ascii="Tahoma" w:hAnsi="Tahoma" w:cs="Tahoma"/>
            <w:color w:val="000000"/>
            <w:sz w:val="22"/>
            <w:szCs w:val="22"/>
            <w:lang w:val="pt-BR"/>
          </w:rPr>
          <w:t>Escritura de Emissão de CCI</w:t>
        </w:r>
        <w:r w:rsidRPr="00933436">
          <w:rPr>
            <w:rFonts w:ascii="Tahoma" w:hAnsi="Tahoma" w:cs="Tahoma"/>
            <w:color w:val="000000"/>
            <w:sz w:val="22"/>
            <w:szCs w:val="22"/>
            <w:lang w:val="pt-BR"/>
          </w:rPr>
          <w:t xml:space="preserve"> </w:t>
        </w:r>
        <w:r w:rsidRPr="00933436">
          <w:rPr>
            <w:rFonts w:ascii="Tahoma" w:hAnsi="Tahoma" w:cs="Tahoma"/>
            <w:i/>
            <w:color w:val="000000"/>
            <w:sz w:val="22"/>
            <w:szCs w:val="22"/>
            <w:lang w:val="pt-BR"/>
          </w:rPr>
          <w:t>ou</w:t>
        </w:r>
        <w:r w:rsidRPr="00933436">
          <w:rPr>
            <w:rFonts w:ascii="Tahoma" w:hAnsi="Tahoma" w:cs="Tahoma"/>
            <w:color w:val="000000"/>
            <w:sz w:val="22"/>
            <w:szCs w:val="22"/>
            <w:lang w:val="pt-BR"/>
          </w:rPr>
          <w:t xml:space="preserve"> [alterar os termos e condições da(s) CCI n.</w:t>
        </w:r>
        <w:r w:rsidRPr="00933436">
          <w:rPr>
            <w:rFonts w:ascii="Tahoma" w:hAnsi="Tahoma" w:cs="Tahoma"/>
            <w:color w:val="000000"/>
            <w:sz w:val="22"/>
            <w:szCs w:val="22"/>
            <w:vertAlign w:val="superscript"/>
            <w:lang w:val="pt-BR"/>
          </w:rPr>
          <w:t>o(s)</w:t>
        </w:r>
        <w:r w:rsidRPr="00933436">
          <w:rPr>
            <w:rFonts w:ascii="Tahoma" w:hAnsi="Tahoma" w:cs="Tahoma"/>
            <w:color w:val="000000"/>
            <w:sz w:val="22"/>
            <w:szCs w:val="22"/>
            <w:lang w:val="pt-BR"/>
          </w:rPr>
          <w:t xml:space="preserve"> [</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tendo em vistas as alterações efetuadas nos respectivos Contratos de Locação [</w:t>
        </w:r>
        <w:r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 xml:space="preserve">], sendo que tais CCI, após alteradas, passarão a vigorar nos termos previstos no </w:t>
        </w:r>
        <w:r w:rsidRPr="00933436">
          <w:rPr>
            <w:rFonts w:ascii="Tahoma" w:hAnsi="Tahoma" w:cs="Tahoma"/>
            <w:color w:val="000000"/>
            <w:sz w:val="22"/>
            <w:szCs w:val="22"/>
            <w:u w:val="single"/>
            <w:lang w:val="pt-BR"/>
          </w:rPr>
          <w:t>Anexo A</w:t>
        </w:r>
        <w:r w:rsidRPr="00933436">
          <w:rPr>
            <w:rFonts w:ascii="Tahoma" w:hAnsi="Tahoma" w:cs="Tahoma"/>
            <w:color w:val="000000"/>
            <w:sz w:val="22"/>
            <w:szCs w:val="22"/>
            <w:lang w:val="pt-BR"/>
          </w:rPr>
          <w:t xml:space="preserve"> deste Aditamento].</w:t>
        </w:r>
        <w:bookmarkStart w:id="818" w:name="_DV_M150"/>
        <w:bookmarkStart w:id="819" w:name="_DV_M151"/>
        <w:bookmarkStart w:id="820" w:name="_DV_M152"/>
        <w:bookmarkStart w:id="821" w:name="_DV_M153"/>
        <w:bookmarkStart w:id="822" w:name="_DV_M154"/>
        <w:bookmarkEnd w:id="818"/>
        <w:bookmarkEnd w:id="819"/>
        <w:bookmarkEnd w:id="820"/>
        <w:bookmarkEnd w:id="821"/>
        <w:bookmarkEnd w:id="822"/>
      </w:ins>
    </w:p>
    <w:p w14:paraId="103BDD10" w14:textId="77777777" w:rsidR="008C5087" w:rsidRPr="00933436" w:rsidRDefault="008C5087" w:rsidP="00703052">
      <w:pPr>
        <w:spacing w:after="240" w:line="320" w:lineRule="exact"/>
        <w:jc w:val="center"/>
        <w:rPr>
          <w:ins w:id="823" w:author="Autor" w:date="2014-12-19T17:28:00Z"/>
          <w:rFonts w:ascii="Tahoma" w:hAnsi="Tahoma" w:cs="Tahoma"/>
          <w:sz w:val="22"/>
          <w:szCs w:val="22"/>
          <w:lang w:val="pt-BR"/>
        </w:rPr>
      </w:pPr>
      <w:ins w:id="824" w:author="Autor" w:date="2014-12-19T17:28:00Z">
        <w:r w:rsidRPr="00933436">
          <w:rPr>
            <w:rFonts w:ascii="Tahoma" w:hAnsi="Tahoma" w:cs="Tahoma"/>
            <w:b/>
            <w:smallCaps/>
            <w:sz w:val="22"/>
            <w:szCs w:val="22"/>
            <w:lang w:val="pt-BR"/>
          </w:rPr>
          <w:t xml:space="preserve">Cláusula Segunda </w:t>
        </w:r>
        <w:r w:rsidR="0088473A" w:rsidRPr="00933436">
          <w:rPr>
            <w:rFonts w:ascii="Tahoma" w:hAnsi="Tahoma" w:cs="Tahoma"/>
            <w:b/>
            <w:smallCaps/>
            <w:sz w:val="22"/>
            <w:szCs w:val="22"/>
            <w:lang w:val="pt-BR"/>
          </w:rPr>
          <w:t>–</w:t>
        </w:r>
        <w:r w:rsidRPr="00933436">
          <w:rPr>
            <w:rFonts w:ascii="Tahoma" w:hAnsi="Tahoma" w:cs="Tahoma"/>
            <w:b/>
            <w:smallCaps/>
            <w:sz w:val="22"/>
            <w:szCs w:val="22"/>
            <w:lang w:val="pt-BR"/>
          </w:rPr>
          <w:t xml:space="preserve"> Das Ratificações</w:t>
        </w:r>
      </w:ins>
    </w:p>
    <w:p w14:paraId="639C638F" w14:textId="77777777" w:rsidR="008C5087" w:rsidRPr="00933436" w:rsidRDefault="008C5087" w:rsidP="00703052">
      <w:pPr>
        <w:spacing w:after="240" w:line="320" w:lineRule="exact"/>
        <w:jc w:val="both"/>
        <w:rPr>
          <w:ins w:id="825" w:author="Autor" w:date="2014-12-19T17:28:00Z"/>
          <w:rFonts w:ascii="Tahoma" w:hAnsi="Tahoma" w:cs="Tahoma"/>
          <w:b/>
          <w:smallCaps/>
          <w:sz w:val="22"/>
          <w:szCs w:val="22"/>
          <w:highlight w:val="yellow"/>
          <w:lang w:val="pt-BR"/>
        </w:rPr>
      </w:pPr>
      <w:ins w:id="826" w:author="Autor" w:date="2014-12-19T17:28:00Z">
        <w:r w:rsidRPr="00933436">
          <w:rPr>
            <w:rFonts w:ascii="Tahoma" w:hAnsi="Tahoma" w:cs="Tahoma"/>
            <w:sz w:val="22"/>
            <w:szCs w:val="22"/>
            <w:lang w:val="pt-BR"/>
          </w:rPr>
          <w:t>2.1</w:t>
        </w:r>
        <w:r w:rsidR="002E5650" w:rsidRPr="00933436">
          <w:rPr>
            <w:rFonts w:ascii="Tahoma" w:hAnsi="Tahoma" w:cs="Tahoma"/>
            <w:sz w:val="22"/>
            <w:szCs w:val="22"/>
            <w:lang w:val="pt-BR"/>
          </w:rPr>
          <w:t>.</w:t>
        </w:r>
        <w:r w:rsidRPr="00933436">
          <w:rPr>
            <w:rFonts w:ascii="Tahoma" w:hAnsi="Tahoma" w:cs="Tahoma"/>
            <w:sz w:val="22"/>
            <w:szCs w:val="22"/>
            <w:lang w:val="pt-BR"/>
          </w:rPr>
          <w:tab/>
          <w:t>Permanecem inalteradas as demais disposições da Escritura de Emissão de CCI que não apresentem incompatibilidade com o Aditamento ora firmado, as quais são neste ato ratificadas integralmente, obrigando-se as Partes e seus sucessores ao integral cumprimento dos termos constantes na mesma, a qualquer título.</w:t>
        </w:r>
      </w:ins>
    </w:p>
    <w:p w14:paraId="01A4605C" w14:textId="77777777" w:rsidR="008C5087" w:rsidRPr="00933436" w:rsidRDefault="008C5087" w:rsidP="00703052">
      <w:pPr>
        <w:spacing w:after="240" w:line="320" w:lineRule="exact"/>
        <w:jc w:val="center"/>
        <w:rPr>
          <w:ins w:id="827" w:author="Autor" w:date="2014-12-19T17:28:00Z"/>
          <w:rFonts w:ascii="Tahoma" w:hAnsi="Tahoma" w:cs="Tahoma"/>
          <w:sz w:val="22"/>
          <w:szCs w:val="22"/>
          <w:lang w:val="pt-BR"/>
        </w:rPr>
      </w:pPr>
      <w:ins w:id="828" w:author="Autor" w:date="2014-12-19T17:28:00Z">
        <w:r w:rsidRPr="00933436">
          <w:rPr>
            <w:rFonts w:ascii="Tahoma" w:hAnsi="Tahoma" w:cs="Tahoma"/>
            <w:b/>
            <w:smallCaps/>
            <w:sz w:val="22"/>
            <w:szCs w:val="22"/>
            <w:lang w:val="pt-BR"/>
          </w:rPr>
          <w:t xml:space="preserve">Cláusula Quarta </w:t>
        </w:r>
        <w:r w:rsidR="0088473A" w:rsidRPr="00933436">
          <w:rPr>
            <w:rFonts w:ascii="Tahoma" w:hAnsi="Tahoma" w:cs="Tahoma"/>
            <w:b/>
            <w:smallCaps/>
            <w:sz w:val="22"/>
            <w:szCs w:val="22"/>
            <w:lang w:val="pt-BR"/>
          </w:rPr>
          <w:t>–</w:t>
        </w:r>
        <w:r w:rsidRPr="00933436">
          <w:rPr>
            <w:rFonts w:ascii="Tahoma" w:hAnsi="Tahoma" w:cs="Tahoma"/>
            <w:b/>
            <w:smallCaps/>
            <w:sz w:val="22"/>
            <w:szCs w:val="22"/>
            <w:lang w:val="pt-BR"/>
          </w:rPr>
          <w:t xml:space="preserve"> Das Definições</w:t>
        </w:r>
      </w:ins>
    </w:p>
    <w:p w14:paraId="1A11631F" w14:textId="77777777" w:rsidR="008C5087" w:rsidRPr="00933436" w:rsidRDefault="008C5087" w:rsidP="00703052">
      <w:pPr>
        <w:spacing w:after="240" w:line="320" w:lineRule="exact"/>
        <w:jc w:val="both"/>
        <w:rPr>
          <w:ins w:id="829" w:author="Autor" w:date="2014-12-19T17:28:00Z"/>
          <w:rFonts w:ascii="Tahoma" w:hAnsi="Tahoma" w:cs="Tahoma"/>
          <w:sz w:val="22"/>
          <w:szCs w:val="22"/>
          <w:highlight w:val="yellow"/>
          <w:lang w:val="pt-BR"/>
        </w:rPr>
      </w:pPr>
      <w:ins w:id="830" w:author="Autor" w:date="2014-12-19T17:28:00Z">
        <w:r w:rsidRPr="00933436">
          <w:rPr>
            <w:rFonts w:ascii="Tahoma" w:hAnsi="Tahoma" w:cs="Tahoma"/>
            <w:sz w:val="22"/>
            <w:szCs w:val="22"/>
            <w:lang w:val="pt-BR"/>
          </w:rPr>
          <w:t>3.1</w:t>
        </w:r>
        <w:r w:rsidR="002E5650" w:rsidRPr="00933436">
          <w:rPr>
            <w:rFonts w:ascii="Tahoma" w:hAnsi="Tahoma" w:cs="Tahoma"/>
            <w:sz w:val="22"/>
            <w:szCs w:val="22"/>
            <w:lang w:val="pt-BR"/>
          </w:rPr>
          <w:t>.</w:t>
        </w:r>
        <w:r w:rsidRPr="00933436">
          <w:rPr>
            <w:rFonts w:ascii="Tahoma" w:hAnsi="Tahoma" w:cs="Tahoma"/>
            <w:sz w:val="22"/>
            <w:szCs w:val="22"/>
            <w:lang w:val="pt-BR"/>
          </w:rPr>
          <w:tab/>
          <w:t xml:space="preserve">Os termos iniciados em letra maiúscula e não definidos neste </w:t>
        </w:r>
        <w:r w:rsidRPr="00933436">
          <w:rPr>
            <w:rFonts w:ascii="Tahoma" w:hAnsi="Tahoma" w:cs="Tahoma"/>
            <w:bCs/>
            <w:sz w:val="22"/>
            <w:szCs w:val="22"/>
            <w:lang w:val="pt-BR"/>
          </w:rPr>
          <w:t>Aditamento</w:t>
        </w:r>
        <w:r w:rsidRPr="00933436">
          <w:rPr>
            <w:rFonts w:ascii="Tahoma" w:hAnsi="Tahoma" w:cs="Tahoma"/>
            <w:sz w:val="22"/>
            <w:szCs w:val="22"/>
            <w:lang w:val="pt-BR"/>
          </w:rPr>
          <w:t xml:space="preserve"> têm o significado que lhes foi atribuído na Escritura de Emissão de CCI.</w:t>
        </w:r>
      </w:ins>
    </w:p>
    <w:p w14:paraId="28144A7F" w14:textId="77777777" w:rsidR="008C5087" w:rsidRPr="00933436" w:rsidRDefault="008C5087" w:rsidP="00703052">
      <w:pPr>
        <w:spacing w:after="240" w:line="320" w:lineRule="exact"/>
        <w:jc w:val="center"/>
        <w:rPr>
          <w:ins w:id="831" w:author="Autor" w:date="2014-12-19T17:28:00Z"/>
          <w:rFonts w:ascii="Tahoma" w:hAnsi="Tahoma" w:cs="Tahoma"/>
          <w:b/>
          <w:sz w:val="22"/>
          <w:szCs w:val="22"/>
          <w:lang w:val="pt-BR"/>
        </w:rPr>
      </w:pPr>
      <w:ins w:id="832" w:author="Autor" w:date="2014-12-19T17:28:00Z">
        <w:r w:rsidRPr="00933436">
          <w:rPr>
            <w:rFonts w:ascii="Tahoma" w:hAnsi="Tahoma" w:cs="Tahoma"/>
            <w:b/>
            <w:smallCaps/>
            <w:sz w:val="22"/>
            <w:szCs w:val="22"/>
            <w:lang w:val="pt-BR"/>
          </w:rPr>
          <w:t>Cláusula Quinta – Das Despesas</w:t>
        </w:r>
      </w:ins>
    </w:p>
    <w:p w14:paraId="2D7AABE3" w14:textId="77777777" w:rsidR="008C5087" w:rsidRPr="00933436" w:rsidRDefault="008C5087" w:rsidP="00703052">
      <w:pPr>
        <w:spacing w:after="240" w:line="320" w:lineRule="exact"/>
        <w:jc w:val="both"/>
        <w:rPr>
          <w:ins w:id="833" w:author="Autor" w:date="2014-12-19T17:28:00Z"/>
          <w:rFonts w:ascii="Tahoma" w:hAnsi="Tahoma" w:cs="Tahoma"/>
          <w:sz w:val="22"/>
          <w:szCs w:val="22"/>
          <w:highlight w:val="yellow"/>
          <w:lang w:val="pt-BR"/>
        </w:rPr>
      </w:pPr>
      <w:ins w:id="834" w:author="Autor" w:date="2014-12-19T17:28:00Z">
        <w:r w:rsidRPr="00933436">
          <w:rPr>
            <w:rFonts w:ascii="Tahoma" w:hAnsi="Tahoma" w:cs="Tahoma"/>
            <w:sz w:val="22"/>
            <w:szCs w:val="22"/>
            <w:lang w:val="pt-BR"/>
          </w:rPr>
          <w:t>4.1.</w:t>
        </w:r>
        <w:r w:rsidRPr="00933436">
          <w:rPr>
            <w:rFonts w:ascii="Tahoma" w:hAnsi="Tahoma" w:cs="Tahoma"/>
            <w:sz w:val="22"/>
            <w:szCs w:val="22"/>
            <w:lang w:val="pt-BR"/>
          </w:rPr>
          <w:tab/>
          <w:t xml:space="preserve">Todas as despesas decorrentes ou relacionadas à celebração deste aditamento serão arcadas exclusivamente pela </w:t>
        </w:r>
        <w:r w:rsidR="00A8421D" w:rsidRPr="00933436">
          <w:rPr>
            <w:rFonts w:ascii="Tahoma" w:hAnsi="Tahoma" w:cs="Tahoma"/>
            <w:sz w:val="22"/>
            <w:szCs w:val="22"/>
            <w:lang w:val="pt-BR"/>
          </w:rPr>
          <w:t>Emitente</w:t>
        </w:r>
        <w:r w:rsidRPr="00933436">
          <w:rPr>
            <w:rFonts w:ascii="Tahoma" w:hAnsi="Tahoma" w:cs="Tahoma"/>
            <w:sz w:val="22"/>
            <w:szCs w:val="22"/>
            <w:lang w:val="pt-BR"/>
          </w:rPr>
          <w:t>.</w:t>
        </w:r>
      </w:ins>
    </w:p>
    <w:p w14:paraId="5620F912" w14:textId="77777777" w:rsidR="006C343F" w:rsidRPr="00933436" w:rsidRDefault="008C5087" w:rsidP="00703052">
      <w:pPr>
        <w:spacing w:after="240" w:line="320" w:lineRule="exact"/>
        <w:jc w:val="both"/>
        <w:rPr>
          <w:ins w:id="835" w:author="Autor" w:date="2014-12-19T17:28:00Z"/>
          <w:rFonts w:ascii="Tahoma" w:hAnsi="Tahoma" w:cs="Tahoma"/>
          <w:color w:val="000000"/>
          <w:sz w:val="22"/>
          <w:szCs w:val="22"/>
          <w:lang w:val="pt-BR"/>
        </w:rPr>
      </w:pPr>
      <w:ins w:id="836" w:author="Autor" w:date="2014-12-19T17:28:00Z">
        <w:r w:rsidRPr="00933436">
          <w:rPr>
            <w:rFonts w:ascii="Tahoma" w:hAnsi="Tahoma" w:cs="Tahoma"/>
            <w:sz w:val="22"/>
            <w:szCs w:val="22"/>
            <w:lang w:val="pt-BR"/>
          </w:rPr>
          <w:t>E por estarem assim, justas e contratadas, as Partes firmam este Aditamento em 4 (quatro) vias de igual teor e forma, na presença de 2 (duas) testemunhas abaixo identificadas.</w:t>
        </w:r>
      </w:ins>
    </w:p>
    <w:p w14:paraId="4A000250" w14:textId="77777777" w:rsidR="008C5087" w:rsidRPr="00933436" w:rsidRDefault="008C5087" w:rsidP="00703052">
      <w:pPr>
        <w:tabs>
          <w:tab w:val="left" w:pos="9356"/>
        </w:tabs>
        <w:spacing w:after="240" w:line="320" w:lineRule="exact"/>
        <w:jc w:val="center"/>
        <w:rPr>
          <w:ins w:id="837" w:author="Autor" w:date="2014-12-19T17:28:00Z"/>
          <w:rFonts w:ascii="Tahoma" w:hAnsi="Tahoma" w:cs="Tahoma"/>
          <w:color w:val="000000"/>
          <w:sz w:val="22"/>
          <w:szCs w:val="22"/>
          <w:lang w:val="pt-BR"/>
        </w:rPr>
      </w:pPr>
      <w:ins w:id="838" w:author="Autor" w:date="2014-12-19T17:28:00Z">
        <w:r w:rsidRPr="00933436">
          <w:rPr>
            <w:rFonts w:ascii="Tahoma" w:hAnsi="Tahoma" w:cs="Tahoma"/>
            <w:color w:val="000000"/>
            <w:sz w:val="22"/>
            <w:szCs w:val="22"/>
            <w:lang w:val="pt-BR"/>
          </w:rPr>
          <w:t xml:space="preserve">São Paulo, </w:t>
        </w:r>
        <w:r w:rsidRPr="00933436">
          <w:rPr>
            <w:rFonts w:ascii="Tahoma" w:hAnsi="Tahoma" w:cs="Tahoma" w:hint="eastAsia"/>
            <w:bCs/>
            <w:color w:val="000000"/>
            <w:sz w:val="22"/>
            <w:szCs w:val="22"/>
            <w:lang w:val="pt-BR"/>
          </w:rPr>
          <w:t>[</w:t>
        </w:r>
        <w:r w:rsidRPr="00933436">
          <w:rPr>
            <w:rFonts w:ascii="Tahoma" w:hAnsi="Tahoma" w:cs="Tahoma" w:hint="eastAsia"/>
            <w:bCs/>
            <w:color w:val="000000"/>
            <w:sz w:val="22"/>
            <w:szCs w:val="22"/>
            <w:lang w:val="pt-BR"/>
          </w:rPr>
          <w:t>●</w:t>
        </w:r>
        <w:r w:rsidRPr="00933436">
          <w:rPr>
            <w:rFonts w:ascii="Tahoma" w:hAnsi="Tahoma" w:cs="Tahoma" w:hint="eastAsia"/>
            <w:bCs/>
            <w:color w:val="000000"/>
            <w:sz w:val="22"/>
            <w:szCs w:val="22"/>
            <w:lang w:val="pt-BR"/>
          </w:rPr>
          <w:t>]</w:t>
        </w:r>
        <w:r w:rsidRPr="00933436">
          <w:rPr>
            <w:rFonts w:ascii="Tahoma" w:hAnsi="Tahoma" w:cs="Tahoma"/>
            <w:color w:val="000000"/>
            <w:sz w:val="22"/>
            <w:szCs w:val="22"/>
            <w:lang w:val="pt-BR"/>
          </w:rPr>
          <w:t xml:space="preserve"> de </w:t>
        </w:r>
        <w:r w:rsidRPr="00933436">
          <w:rPr>
            <w:rFonts w:ascii="Tahoma" w:hAnsi="Tahoma" w:cs="Tahoma" w:hint="eastAsia"/>
            <w:bCs/>
            <w:color w:val="000000"/>
            <w:sz w:val="22"/>
            <w:szCs w:val="22"/>
            <w:lang w:val="pt-BR"/>
          </w:rPr>
          <w:t>[</w:t>
        </w:r>
        <w:r w:rsidRPr="00933436">
          <w:rPr>
            <w:rFonts w:ascii="Tahoma" w:hAnsi="Tahoma" w:cs="Tahoma" w:hint="eastAsia"/>
            <w:bCs/>
            <w:color w:val="000000"/>
            <w:sz w:val="22"/>
            <w:szCs w:val="22"/>
            <w:lang w:val="pt-BR"/>
          </w:rPr>
          <w:t>●</w:t>
        </w:r>
        <w:r w:rsidRPr="00933436">
          <w:rPr>
            <w:rFonts w:ascii="Tahoma" w:hAnsi="Tahoma" w:cs="Tahoma" w:hint="eastAsia"/>
            <w:bCs/>
            <w:color w:val="000000"/>
            <w:sz w:val="22"/>
            <w:szCs w:val="22"/>
            <w:lang w:val="pt-BR"/>
          </w:rPr>
          <w:t>]</w:t>
        </w:r>
        <w:r w:rsidRPr="00933436">
          <w:rPr>
            <w:rFonts w:ascii="Tahoma" w:hAnsi="Tahoma" w:cs="Tahoma"/>
            <w:color w:val="000000"/>
            <w:sz w:val="22"/>
            <w:szCs w:val="22"/>
            <w:lang w:val="pt-BR"/>
          </w:rPr>
          <w:t xml:space="preserve"> de 20</w:t>
        </w:r>
        <w:r w:rsidR="0046389E" w:rsidRPr="00933436">
          <w:rPr>
            <w:rFonts w:ascii="Tahoma" w:hAnsi="Tahoma" w:cs="Tahoma" w:hint="eastAsia"/>
            <w:color w:val="000000"/>
            <w:sz w:val="22"/>
            <w:szCs w:val="22"/>
            <w:lang w:val="pt-BR"/>
          </w:rPr>
          <w:t>[</w:t>
        </w:r>
        <w:r w:rsidR="0046389E" w:rsidRPr="00933436">
          <w:rPr>
            <w:rFonts w:ascii="Tahoma" w:hAnsi="Tahoma" w:cs="Tahoma" w:hint="eastAsia"/>
            <w:color w:val="000000"/>
            <w:sz w:val="22"/>
            <w:szCs w:val="22"/>
            <w:lang w:val="pt-BR"/>
          </w:rPr>
          <w:t>●</w:t>
        </w:r>
        <w:r w:rsidR="0046389E" w:rsidRPr="00933436">
          <w:rPr>
            <w:rFonts w:ascii="Tahoma" w:hAnsi="Tahoma" w:cs="Tahoma" w:hint="eastAsia"/>
            <w:color w:val="000000"/>
            <w:sz w:val="22"/>
            <w:szCs w:val="22"/>
            <w:lang w:val="pt-BR"/>
          </w:rPr>
          <w:t>]</w:t>
        </w:r>
        <w:r w:rsidRPr="00933436">
          <w:rPr>
            <w:rFonts w:ascii="Tahoma" w:hAnsi="Tahoma" w:cs="Tahoma"/>
            <w:color w:val="000000"/>
            <w:sz w:val="22"/>
            <w:szCs w:val="22"/>
            <w:lang w:val="pt-BR"/>
          </w:rPr>
          <w:t>.</w:t>
        </w:r>
      </w:ins>
    </w:p>
    <w:p w14:paraId="7D65A641" w14:textId="77777777" w:rsidR="006C343F" w:rsidRPr="00933436" w:rsidRDefault="006C343F" w:rsidP="00703052">
      <w:pPr>
        <w:tabs>
          <w:tab w:val="left" w:pos="9356"/>
        </w:tabs>
        <w:spacing w:after="240" w:line="320" w:lineRule="exact"/>
        <w:jc w:val="both"/>
        <w:rPr>
          <w:ins w:id="839" w:author="Autor" w:date="2014-12-19T17:28:00Z"/>
          <w:rFonts w:ascii="Tahoma" w:hAnsi="Tahoma" w:cs="Tahoma"/>
          <w:color w:val="000000"/>
          <w:sz w:val="22"/>
          <w:szCs w:val="22"/>
          <w:lang w:val="es-CL"/>
        </w:rPr>
      </w:pPr>
    </w:p>
    <w:p w14:paraId="3FA7FABB" w14:textId="77777777" w:rsidR="008C5087" w:rsidRPr="00933436" w:rsidRDefault="00E6034C" w:rsidP="00703052">
      <w:pPr>
        <w:tabs>
          <w:tab w:val="left" w:pos="9356"/>
        </w:tabs>
        <w:spacing w:after="240" w:line="320" w:lineRule="exact"/>
        <w:jc w:val="center"/>
        <w:rPr>
          <w:ins w:id="840" w:author="Autor" w:date="2014-12-19T17:28:00Z"/>
          <w:rFonts w:ascii="Tahoma" w:hAnsi="Tahoma" w:cs="Tahoma"/>
          <w:b/>
          <w:smallCaps/>
          <w:color w:val="000000"/>
          <w:sz w:val="22"/>
          <w:szCs w:val="22"/>
          <w:lang w:val="es-CL"/>
        </w:rPr>
      </w:pPr>
      <w:ins w:id="841" w:author="Autor" w:date="2014-12-19T17:28:00Z">
        <w:r w:rsidRPr="00933436">
          <w:rPr>
            <w:rFonts w:ascii="Tahoma" w:hAnsi="Tahoma" w:cs="Tahoma"/>
            <w:b/>
            <w:smallCaps/>
            <w:color w:val="000000"/>
            <w:sz w:val="22"/>
            <w:szCs w:val="22"/>
            <w:lang w:val="es-CL"/>
          </w:rPr>
          <w:t>Seculus Empreendimentos e Participações S.A</w:t>
        </w:r>
        <w:r w:rsidR="008C5087" w:rsidRPr="00933436">
          <w:rPr>
            <w:rFonts w:ascii="Tahoma" w:hAnsi="Tahoma" w:cs="Tahoma"/>
            <w:b/>
            <w:smallCaps/>
            <w:color w:val="000000"/>
            <w:sz w:val="22"/>
            <w:szCs w:val="22"/>
            <w:lang w:val="es-CL"/>
          </w:rPr>
          <w:t>.</w:t>
        </w:r>
      </w:ins>
    </w:p>
    <w:p w14:paraId="2A4AC029" w14:textId="77777777" w:rsidR="008C5087" w:rsidRPr="00933436" w:rsidRDefault="008C5087" w:rsidP="00703052">
      <w:pPr>
        <w:tabs>
          <w:tab w:val="left" w:pos="9356"/>
        </w:tabs>
        <w:spacing w:after="240" w:line="320" w:lineRule="exact"/>
        <w:rPr>
          <w:ins w:id="842" w:author="Autor" w:date="2014-12-19T17:28:00Z"/>
          <w:rFonts w:ascii="Tahoma" w:hAnsi="Tahoma" w:cs="Tahoma"/>
          <w:b/>
          <w:color w:val="000000"/>
          <w:sz w:val="22"/>
          <w:szCs w:val="22"/>
          <w:highlight w:val="yellow"/>
          <w:lang w:val="es-CL"/>
        </w:rPr>
      </w:pPr>
    </w:p>
    <w:tbl>
      <w:tblPr>
        <w:tblW w:w="5000" w:type="pct"/>
        <w:tblLook w:val="0000" w:firstRow="0" w:lastRow="0" w:firstColumn="0" w:lastColumn="0" w:noHBand="0" w:noVBand="0"/>
      </w:tblPr>
      <w:tblGrid>
        <w:gridCol w:w="4528"/>
        <w:gridCol w:w="4528"/>
      </w:tblGrid>
      <w:tr w:rsidR="008C5087" w:rsidRPr="00933436" w14:paraId="4BF38B66" w14:textId="77777777" w:rsidTr="00703052">
        <w:trPr>
          <w:trHeight w:val="57"/>
          <w:ins w:id="843" w:author="Autor" w:date="2014-12-19T17:28:00Z"/>
        </w:trPr>
        <w:tc>
          <w:tcPr>
            <w:tcW w:w="2500" w:type="pct"/>
            <w:tcBorders>
              <w:top w:val="nil"/>
              <w:left w:val="nil"/>
              <w:bottom w:val="nil"/>
              <w:right w:val="nil"/>
            </w:tcBorders>
            <w:vAlign w:val="bottom"/>
          </w:tcPr>
          <w:p w14:paraId="10BAB1C6" w14:textId="77777777" w:rsidR="008C5087" w:rsidRPr="00933436" w:rsidRDefault="008C5087" w:rsidP="00703052">
            <w:pPr>
              <w:tabs>
                <w:tab w:val="left" w:pos="9356"/>
              </w:tabs>
              <w:spacing w:before="120" w:after="120"/>
              <w:rPr>
                <w:ins w:id="844" w:author="Autor" w:date="2014-12-19T17:28:00Z"/>
                <w:rFonts w:ascii="Tahoma" w:hAnsi="Tahoma" w:cs="Tahoma"/>
                <w:color w:val="000000"/>
                <w:sz w:val="22"/>
                <w:szCs w:val="22"/>
                <w:lang w:val="pt-BR"/>
              </w:rPr>
            </w:pPr>
            <w:ins w:id="845" w:author="Autor" w:date="2014-12-19T17:28:00Z">
              <w:r w:rsidRPr="00933436">
                <w:rPr>
                  <w:rFonts w:ascii="Tahoma" w:hAnsi="Tahoma" w:cs="Tahoma"/>
                  <w:color w:val="000000"/>
                  <w:sz w:val="22"/>
                  <w:szCs w:val="22"/>
                  <w:lang w:val="pt-BR"/>
                </w:rPr>
                <w:t>1.______________________________</w:t>
              </w:r>
            </w:ins>
          </w:p>
        </w:tc>
        <w:tc>
          <w:tcPr>
            <w:tcW w:w="2500" w:type="pct"/>
            <w:tcBorders>
              <w:top w:val="nil"/>
              <w:left w:val="nil"/>
              <w:bottom w:val="nil"/>
              <w:right w:val="nil"/>
            </w:tcBorders>
            <w:vAlign w:val="bottom"/>
          </w:tcPr>
          <w:p w14:paraId="6542BA57" w14:textId="77777777" w:rsidR="008C5087" w:rsidRPr="00933436" w:rsidRDefault="008C5087" w:rsidP="00703052">
            <w:pPr>
              <w:tabs>
                <w:tab w:val="left" w:pos="9356"/>
              </w:tabs>
              <w:spacing w:before="120" w:after="120"/>
              <w:rPr>
                <w:ins w:id="846" w:author="Autor" w:date="2014-12-19T17:28:00Z"/>
                <w:rFonts w:ascii="Tahoma" w:hAnsi="Tahoma" w:cs="Tahoma"/>
                <w:color w:val="000000"/>
                <w:sz w:val="22"/>
                <w:szCs w:val="22"/>
                <w:lang w:val="pt-BR"/>
              </w:rPr>
            </w:pPr>
            <w:ins w:id="847" w:author="Autor" w:date="2014-12-19T17:28:00Z">
              <w:r w:rsidRPr="00933436">
                <w:rPr>
                  <w:rFonts w:ascii="Tahoma" w:hAnsi="Tahoma" w:cs="Tahoma"/>
                  <w:color w:val="000000"/>
                  <w:sz w:val="22"/>
                  <w:szCs w:val="22"/>
                  <w:lang w:val="pt-BR"/>
                </w:rPr>
                <w:t>2.______________________________</w:t>
              </w:r>
            </w:ins>
          </w:p>
        </w:tc>
      </w:tr>
      <w:tr w:rsidR="008C5087" w:rsidRPr="00933436" w14:paraId="70FD623C" w14:textId="77777777" w:rsidTr="00703052">
        <w:trPr>
          <w:trHeight w:val="57"/>
          <w:ins w:id="848" w:author="Autor" w:date="2014-12-19T17:28:00Z"/>
        </w:trPr>
        <w:tc>
          <w:tcPr>
            <w:tcW w:w="2500" w:type="pct"/>
            <w:tcBorders>
              <w:top w:val="nil"/>
              <w:left w:val="nil"/>
              <w:bottom w:val="nil"/>
              <w:right w:val="nil"/>
            </w:tcBorders>
            <w:vAlign w:val="bottom"/>
          </w:tcPr>
          <w:p w14:paraId="5937A231" w14:textId="77777777" w:rsidR="008C5087" w:rsidRPr="00933436" w:rsidRDefault="008C5087" w:rsidP="00703052">
            <w:pPr>
              <w:tabs>
                <w:tab w:val="left" w:pos="9356"/>
              </w:tabs>
              <w:spacing w:before="120" w:after="120"/>
              <w:rPr>
                <w:ins w:id="849" w:author="Autor" w:date="2014-12-19T17:28:00Z"/>
                <w:rFonts w:ascii="Tahoma" w:hAnsi="Tahoma" w:cs="Tahoma"/>
                <w:color w:val="000000"/>
                <w:sz w:val="22"/>
                <w:szCs w:val="22"/>
                <w:lang w:val="pt-BR"/>
              </w:rPr>
            </w:pPr>
            <w:ins w:id="850" w:author="Autor" w:date="2014-12-19T17:28:00Z">
              <w:r w:rsidRPr="00933436">
                <w:rPr>
                  <w:rFonts w:ascii="Tahoma" w:hAnsi="Tahoma" w:cs="Tahoma"/>
                  <w:color w:val="000000"/>
                  <w:sz w:val="22"/>
                  <w:szCs w:val="22"/>
                  <w:lang w:val="pt-BR"/>
                </w:rPr>
                <w:t>Nome:</w:t>
              </w:r>
            </w:ins>
          </w:p>
        </w:tc>
        <w:tc>
          <w:tcPr>
            <w:tcW w:w="2500" w:type="pct"/>
            <w:tcBorders>
              <w:top w:val="nil"/>
              <w:left w:val="nil"/>
              <w:bottom w:val="nil"/>
              <w:right w:val="nil"/>
            </w:tcBorders>
            <w:vAlign w:val="bottom"/>
          </w:tcPr>
          <w:p w14:paraId="46561F59" w14:textId="77777777" w:rsidR="008C5087" w:rsidRPr="00933436" w:rsidRDefault="008C5087" w:rsidP="00703052">
            <w:pPr>
              <w:tabs>
                <w:tab w:val="left" w:pos="9356"/>
              </w:tabs>
              <w:spacing w:before="120" w:after="120"/>
              <w:rPr>
                <w:ins w:id="851" w:author="Autor" w:date="2014-12-19T17:28:00Z"/>
                <w:rFonts w:ascii="Tahoma" w:hAnsi="Tahoma" w:cs="Tahoma"/>
                <w:color w:val="000000"/>
                <w:sz w:val="22"/>
                <w:szCs w:val="22"/>
                <w:lang w:val="pt-BR"/>
              </w:rPr>
            </w:pPr>
            <w:ins w:id="852" w:author="Autor" w:date="2014-12-19T17:28:00Z">
              <w:r w:rsidRPr="00933436">
                <w:rPr>
                  <w:rFonts w:ascii="Tahoma" w:hAnsi="Tahoma" w:cs="Tahoma"/>
                  <w:color w:val="000000"/>
                  <w:sz w:val="22"/>
                  <w:szCs w:val="22"/>
                  <w:lang w:val="pt-BR"/>
                </w:rPr>
                <w:t>Nome:</w:t>
              </w:r>
            </w:ins>
          </w:p>
        </w:tc>
      </w:tr>
      <w:tr w:rsidR="008C5087" w:rsidRPr="00933436" w14:paraId="21000DA3" w14:textId="77777777" w:rsidTr="00703052">
        <w:trPr>
          <w:trHeight w:val="57"/>
          <w:ins w:id="853" w:author="Autor" w:date="2014-12-19T17:28:00Z"/>
        </w:trPr>
        <w:tc>
          <w:tcPr>
            <w:tcW w:w="2500" w:type="pct"/>
            <w:tcBorders>
              <w:top w:val="nil"/>
              <w:left w:val="nil"/>
              <w:bottom w:val="nil"/>
              <w:right w:val="nil"/>
            </w:tcBorders>
            <w:vAlign w:val="bottom"/>
          </w:tcPr>
          <w:p w14:paraId="43AE8DE2" w14:textId="77777777" w:rsidR="008C5087" w:rsidRPr="00933436" w:rsidRDefault="008C5087" w:rsidP="00703052">
            <w:pPr>
              <w:tabs>
                <w:tab w:val="left" w:pos="9356"/>
              </w:tabs>
              <w:spacing w:before="120" w:after="120"/>
              <w:rPr>
                <w:ins w:id="854" w:author="Autor" w:date="2014-12-19T17:28:00Z"/>
                <w:rFonts w:ascii="Tahoma" w:hAnsi="Tahoma" w:cs="Tahoma"/>
                <w:color w:val="000000"/>
                <w:sz w:val="22"/>
                <w:szCs w:val="22"/>
                <w:lang w:val="pt-BR"/>
              </w:rPr>
            </w:pPr>
            <w:ins w:id="855" w:author="Autor" w:date="2014-12-19T17:28:00Z">
              <w:r w:rsidRPr="00933436">
                <w:rPr>
                  <w:rFonts w:ascii="Tahoma" w:hAnsi="Tahoma" w:cs="Tahoma"/>
                  <w:color w:val="000000"/>
                  <w:sz w:val="22"/>
                  <w:szCs w:val="22"/>
                  <w:lang w:val="pt-BR"/>
                </w:rPr>
                <w:t>Cargo:</w:t>
              </w:r>
            </w:ins>
          </w:p>
        </w:tc>
        <w:tc>
          <w:tcPr>
            <w:tcW w:w="2500" w:type="pct"/>
            <w:tcBorders>
              <w:top w:val="nil"/>
              <w:left w:val="nil"/>
              <w:bottom w:val="nil"/>
              <w:right w:val="nil"/>
            </w:tcBorders>
            <w:vAlign w:val="bottom"/>
          </w:tcPr>
          <w:p w14:paraId="1A85FB22" w14:textId="77777777" w:rsidR="008C5087" w:rsidRPr="00933436" w:rsidRDefault="008C5087" w:rsidP="00703052">
            <w:pPr>
              <w:tabs>
                <w:tab w:val="left" w:pos="9356"/>
              </w:tabs>
              <w:spacing w:before="120" w:after="120"/>
              <w:rPr>
                <w:ins w:id="856" w:author="Autor" w:date="2014-12-19T17:28:00Z"/>
                <w:rFonts w:ascii="Tahoma" w:hAnsi="Tahoma" w:cs="Tahoma"/>
                <w:color w:val="000000"/>
                <w:sz w:val="22"/>
                <w:szCs w:val="22"/>
                <w:lang w:val="pt-BR"/>
              </w:rPr>
            </w:pPr>
            <w:ins w:id="857" w:author="Autor" w:date="2014-12-19T17:28:00Z">
              <w:r w:rsidRPr="00933436">
                <w:rPr>
                  <w:rFonts w:ascii="Tahoma" w:hAnsi="Tahoma" w:cs="Tahoma"/>
                  <w:color w:val="000000"/>
                  <w:sz w:val="22"/>
                  <w:szCs w:val="22"/>
                  <w:lang w:val="pt-BR"/>
                </w:rPr>
                <w:t>Cargo:</w:t>
              </w:r>
            </w:ins>
          </w:p>
        </w:tc>
      </w:tr>
    </w:tbl>
    <w:p w14:paraId="1A17E83B" w14:textId="77777777" w:rsidR="008C5087" w:rsidRDefault="008C5087" w:rsidP="00703052">
      <w:pPr>
        <w:tabs>
          <w:tab w:val="left" w:pos="9356"/>
        </w:tabs>
        <w:spacing w:after="240" w:line="320" w:lineRule="exact"/>
        <w:jc w:val="center"/>
        <w:rPr>
          <w:ins w:id="858" w:author="Autor" w:date="2014-12-19T17:28:00Z"/>
          <w:rFonts w:ascii="Tahoma" w:hAnsi="Tahoma" w:cs="Tahoma"/>
          <w:smallCaps/>
          <w:color w:val="000000"/>
          <w:sz w:val="22"/>
          <w:szCs w:val="22"/>
          <w:highlight w:val="yellow"/>
          <w:lang w:val="pt-BR"/>
        </w:rPr>
      </w:pPr>
    </w:p>
    <w:p w14:paraId="2234D3E3" w14:textId="77777777" w:rsidR="00FC6E56" w:rsidRDefault="00FC6E56" w:rsidP="00703052">
      <w:pPr>
        <w:tabs>
          <w:tab w:val="left" w:pos="9356"/>
        </w:tabs>
        <w:spacing w:after="240" w:line="320" w:lineRule="exact"/>
        <w:jc w:val="center"/>
        <w:rPr>
          <w:ins w:id="859" w:author="Autor" w:date="2014-12-19T17:28:00Z"/>
          <w:rFonts w:ascii="Tahoma" w:hAnsi="Tahoma" w:cs="Tahoma"/>
          <w:smallCaps/>
          <w:color w:val="000000"/>
          <w:sz w:val="22"/>
          <w:szCs w:val="22"/>
          <w:highlight w:val="yellow"/>
          <w:lang w:val="pt-BR"/>
        </w:rPr>
      </w:pPr>
    </w:p>
    <w:p w14:paraId="5FB164A2" w14:textId="77777777" w:rsidR="00FC6E56" w:rsidRPr="00933436" w:rsidRDefault="00FC6E56" w:rsidP="00703052">
      <w:pPr>
        <w:tabs>
          <w:tab w:val="left" w:pos="9356"/>
        </w:tabs>
        <w:spacing w:after="240" w:line="320" w:lineRule="exact"/>
        <w:jc w:val="center"/>
        <w:rPr>
          <w:ins w:id="860" w:author="Autor" w:date="2014-12-19T17:28:00Z"/>
          <w:rFonts w:ascii="Tahoma" w:hAnsi="Tahoma" w:cs="Tahoma"/>
          <w:smallCaps/>
          <w:color w:val="000000"/>
          <w:sz w:val="22"/>
          <w:szCs w:val="22"/>
          <w:highlight w:val="yellow"/>
          <w:lang w:val="pt-BR"/>
        </w:rPr>
      </w:pPr>
    </w:p>
    <w:p w14:paraId="336E8B65" w14:textId="77777777" w:rsidR="008C5087" w:rsidRPr="00933436" w:rsidRDefault="00575504" w:rsidP="00703052">
      <w:pPr>
        <w:tabs>
          <w:tab w:val="left" w:pos="9356"/>
        </w:tabs>
        <w:spacing w:after="240" w:line="320" w:lineRule="exact"/>
        <w:jc w:val="center"/>
        <w:rPr>
          <w:ins w:id="861" w:author="Autor" w:date="2014-12-19T17:28:00Z"/>
          <w:rFonts w:ascii="Tahoma" w:hAnsi="Tahoma" w:cs="Tahoma"/>
          <w:b/>
          <w:color w:val="000000"/>
          <w:sz w:val="22"/>
          <w:szCs w:val="22"/>
          <w:lang w:val="pt-BR"/>
        </w:rPr>
      </w:pPr>
      <w:ins w:id="862" w:author="Autor" w:date="2014-12-19T17:28:00Z">
        <w:r w:rsidRPr="00933436">
          <w:rPr>
            <w:rFonts w:ascii="Tahoma" w:hAnsi="Tahoma" w:cs="Tahoma"/>
            <w:b/>
            <w:smallCaps/>
            <w:color w:val="000000"/>
            <w:sz w:val="22"/>
            <w:szCs w:val="22"/>
            <w:lang w:val="pt-BR"/>
          </w:rPr>
          <w:t>Oliveira Trust Distribuidora de Títulos e Valores Mobiliários S.A.</w:t>
        </w:r>
      </w:ins>
    </w:p>
    <w:p w14:paraId="32E674CA" w14:textId="77777777" w:rsidR="008C5087" w:rsidRPr="00933436" w:rsidRDefault="008C5087" w:rsidP="00703052">
      <w:pPr>
        <w:tabs>
          <w:tab w:val="left" w:pos="9356"/>
        </w:tabs>
        <w:spacing w:after="240" w:line="320" w:lineRule="exact"/>
        <w:jc w:val="center"/>
        <w:rPr>
          <w:ins w:id="863" w:author="Autor" w:date="2014-12-19T17:28:00Z"/>
          <w:rFonts w:ascii="Tahoma" w:hAnsi="Tahoma" w:cs="Tahoma"/>
          <w:b/>
          <w:color w:val="000000"/>
          <w:sz w:val="22"/>
          <w:szCs w:val="22"/>
          <w:highlight w:val="yellow"/>
          <w:u w:val="single"/>
          <w:lang w:val="pt-BR"/>
        </w:rPr>
      </w:pPr>
    </w:p>
    <w:tbl>
      <w:tblPr>
        <w:tblW w:w="2502" w:type="pct"/>
        <w:tblLook w:val="0000" w:firstRow="0" w:lastRow="0" w:firstColumn="0" w:lastColumn="0" w:noHBand="0" w:noVBand="0"/>
      </w:tblPr>
      <w:tblGrid>
        <w:gridCol w:w="4532"/>
      </w:tblGrid>
      <w:tr w:rsidR="006C343F" w:rsidRPr="00933436" w14:paraId="03B5B880" w14:textId="77777777" w:rsidTr="00703052">
        <w:trPr>
          <w:trHeight w:val="20"/>
          <w:ins w:id="864" w:author="Autor" w:date="2014-12-19T17:28:00Z"/>
        </w:trPr>
        <w:tc>
          <w:tcPr>
            <w:tcW w:w="5000" w:type="pct"/>
            <w:tcBorders>
              <w:top w:val="nil"/>
              <w:left w:val="nil"/>
              <w:bottom w:val="nil"/>
              <w:right w:val="nil"/>
            </w:tcBorders>
            <w:vAlign w:val="bottom"/>
          </w:tcPr>
          <w:p w14:paraId="4E1B2DB8" w14:textId="77777777" w:rsidR="006C343F" w:rsidRPr="00933436" w:rsidRDefault="006C343F" w:rsidP="00703052">
            <w:pPr>
              <w:tabs>
                <w:tab w:val="left" w:pos="9356"/>
              </w:tabs>
              <w:spacing w:before="120" w:after="120"/>
              <w:rPr>
                <w:ins w:id="865" w:author="Autor" w:date="2014-12-19T17:28:00Z"/>
                <w:rFonts w:ascii="Tahoma" w:hAnsi="Tahoma" w:cs="Tahoma"/>
                <w:color w:val="000000"/>
                <w:sz w:val="22"/>
                <w:szCs w:val="22"/>
                <w:u w:val="single"/>
                <w:lang w:val="pt-BR"/>
              </w:rPr>
            </w:pPr>
            <w:ins w:id="866" w:author="Autor" w:date="2014-12-19T17:28:00Z">
              <w:r w:rsidRPr="00933436">
                <w:rPr>
                  <w:rFonts w:ascii="Tahoma" w:hAnsi="Tahoma" w:cs="Tahoma"/>
                  <w:color w:val="000000"/>
                  <w:sz w:val="22"/>
                  <w:szCs w:val="22"/>
                  <w:u w:val="single"/>
                  <w:lang w:val="pt-BR"/>
                </w:rPr>
                <w:t>1.______________________________</w:t>
              </w:r>
            </w:ins>
          </w:p>
        </w:tc>
      </w:tr>
      <w:tr w:rsidR="006C343F" w:rsidRPr="00933436" w14:paraId="0AA72986" w14:textId="77777777" w:rsidTr="00703052">
        <w:trPr>
          <w:trHeight w:val="20"/>
          <w:ins w:id="867" w:author="Autor" w:date="2014-12-19T17:28:00Z"/>
        </w:trPr>
        <w:tc>
          <w:tcPr>
            <w:tcW w:w="5000" w:type="pct"/>
            <w:tcBorders>
              <w:top w:val="nil"/>
              <w:left w:val="nil"/>
              <w:bottom w:val="nil"/>
              <w:right w:val="nil"/>
            </w:tcBorders>
            <w:vAlign w:val="bottom"/>
          </w:tcPr>
          <w:p w14:paraId="6D73B301" w14:textId="77777777" w:rsidR="006C343F" w:rsidRPr="00933436" w:rsidRDefault="006C343F" w:rsidP="00703052">
            <w:pPr>
              <w:tabs>
                <w:tab w:val="left" w:pos="9356"/>
              </w:tabs>
              <w:spacing w:before="120" w:after="120"/>
              <w:rPr>
                <w:ins w:id="868" w:author="Autor" w:date="2014-12-19T17:28:00Z"/>
                <w:rFonts w:ascii="Tahoma" w:hAnsi="Tahoma" w:cs="Tahoma"/>
                <w:color w:val="000000"/>
                <w:sz w:val="22"/>
                <w:szCs w:val="22"/>
                <w:lang w:val="pt-BR"/>
              </w:rPr>
            </w:pPr>
            <w:ins w:id="869" w:author="Autor" w:date="2014-12-19T17:28:00Z">
              <w:r w:rsidRPr="00933436">
                <w:rPr>
                  <w:rFonts w:ascii="Tahoma" w:hAnsi="Tahoma" w:cs="Tahoma"/>
                  <w:color w:val="000000"/>
                  <w:sz w:val="22"/>
                  <w:szCs w:val="22"/>
                  <w:lang w:val="pt-BR"/>
                </w:rPr>
                <w:t>Nome:</w:t>
              </w:r>
            </w:ins>
          </w:p>
        </w:tc>
      </w:tr>
      <w:tr w:rsidR="006C343F" w:rsidRPr="00933436" w14:paraId="3112EA7F" w14:textId="77777777" w:rsidTr="00703052">
        <w:trPr>
          <w:trHeight w:val="20"/>
          <w:ins w:id="870" w:author="Autor" w:date="2014-12-19T17:28:00Z"/>
        </w:trPr>
        <w:tc>
          <w:tcPr>
            <w:tcW w:w="5000" w:type="pct"/>
            <w:tcBorders>
              <w:top w:val="nil"/>
              <w:left w:val="nil"/>
              <w:bottom w:val="nil"/>
              <w:right w:val="nil"/>
            </w:tcBorders>
            <w:vAlign w:val="bottom"/>
          </w:tcPr>
          <w:p w14:paraId="49F0AC68" w14:textId="77777777" w:rsidR="006C343F" w:rsidRPr="00933436" w:rsidRDefault="006C343F" w:rsidP="00703052">
            <w:pPr>
              <w:tabs>
                <w:tab w:val="left" w:pos="9356"/>
              </w:tabs>
              <w:spacing w:before="120" w:after="120"/>
              <w:rPr>
                <w:ins w:id="871" w:author="Autor" w:date="2014-12-19T17:28:00Z"/>
                <w:rFonts w:ascii="Tahoma" w:hAnsi="Tahoma" w:cs="Tahoma"/>
                <w:color w:val="000000"/>
                <w:sz w:val="22"/>
                <w:szCs w:val="22"/>
                <w:lang w:val="pt-BR"/>
              </w:rPr>
            </w:pPr>
            <w:ins w:id="872" w:author="Autor" w:date="2014-12-19T17:28:00Z">
              <w:r w:rsidRPr="00933436">
                <w:rPr>
                  <w:rFonts w:ascii="Tahoma" w:hAnsi="Tahoma" w:cs="Tahoma"/>
                  <w:color w:val="000000"/>
                  <w:sz w:val="22"/>
                  <w:szCs w:val="22"/>
                  <w:lang w:val="pt-BR"/>
                </w:rPr>
                <w:t>Cargo:</w:t>
              </w:r>
            </w:ins>
          </w:p>
        </w:tc>
      </w:tr>
    </w:tbl>
    <w:p w14:paraId="3DBAE660" w14:textId="77777777" w:rsidR="008C5087" w:rsidRPr="00933436" w:rsidRDefault="008C5087" w:rsidP="00703052">
      <w:pPr>
        <w:tabs>
          <w:tab w:val="left" w:pos="9356"/>
        </w:tabs>
        <w:spacing w:after="240" w:line="320" w:lineRule="exact"/>
        <w:rPr>
          <w:ins w:id="873" w:author="Autor" w:date="2014-12-19T17:28:00Z"/>
          <w:rFonts w:ascii="Tahoma" w:hAnsi="Tahoma" w:cs="Tahoma"/>
          <w:color w:val="000000"/>
          <w:sz w:val="22"/>
          <w:szCs w:val="22"/>
          <w:highlight w:val="yellow"/>
          <w:u w:val="single"/>
          <w:lang w:val="pt-BR"/>
        </w:rPr>
      </w:pPr>
    </w:p>
    <w:p w14:paraId="4624BB5B" w14:textId="77777777" w:rsidR="008C5087" w:rsidRPr="00933436" w:rsidRDefault="008C5087" w:rsidP="00703052">
      <w:pPr>
        <w:tabs>
          <w:tab w:val="left" w:pos="9356"/>
        </w:tabs>
        <w:spacing w:after="240" w:line="320" w:lineRule="exact"/>
        <w:rPr>
          <w:ins w:id="874" w:author="Autor" w:date="2014-12-19T17:28:00Z"/>
          <w:rFonts w:ascii="Tahoma" w:hAnsi="Tahoma" w:cs="Tahoma"/>
          <w:color w:val="000000"/>
          <w:sz w:val="22"/>
          <w:szCs w:val="22"/>
          <w:lang w:val="pt-BR"/>
        </w:rPr>
      </w:pPr>
      <w:ins w:id="875" w:author="Autor" w:date="2014-12-19T17:28:00Z">
        <w:r w:rsidRPr="00933436">
          <w:rPr>
            <w:rFonts w:ascii="Tahoma" w:hAnsi="Tahoma" w:cs="Tahoma"/>
            <w:b/>
            <w:smallCaps/>
            <w:color w:val="000000"/>
            <w:sz w:val="22"/>
            <w:szCs w:val="22"/>
            <w:lang w:val="pt-BR"/>
          </w:rPr>
          <w:t>Testemunhas</w:t>
        </w:r>
        <w:r w:rsidRPr="00933436">
          <w:rPr>
            <w:rFonts w:ascii="Tahoma" w:hAnsi="Tahoma" w:cs="Tahoma"/>
            <w:color w:val="000000"/>
            <w:sz w:val="22"/>
            <w:szCs w:val="22"/>
            <w:lang w:val="pt-BR"/>
          </w:rPr>
          <w:t>:</w:t>
        </w:r>
      </w:ins>
    </w:p>
    <w:p w14:paraId="0A345AAB" w14:textId="77777777" w:rsidR="008C5087" w:rsidRPr="00933436" w:rsidRDefault="008C5087" w:rsidP="00703052">
      <w:pPr>
        <w:tabs>
          <w:tab w:val="left" w:pos="9356"/>
        </w:tabs>
        <w:spacing w:after="240" w:line="320" w:lineRule="exact"/>
        <w:rPr>
          <w:ins w:id="876" w:author="Autor" w:date="2014-12-19T17:28:00Z"/>
          <w:rFonts w:ascii="Tahoma" w:hAnsi="Tahoma" w:cs="Tahoma"/>
          <w:color w:val="000000"/>
          <w:sz w:val="22"/>
          <w:szCs w:val="22"/>
          <w:lang w:val="pt-BR"/>
        </w:rPr>
      </w:pPr>
    </w:p>
    <w:tbl>
      <w:tblPr>
        <w:tblW w:w="5000" w:type="pct"/>
        <w:tblLook w:val="0000" w:firstRow="0" w:lastRow="0" w:firstColumn="0" w:lastColumn="0" w:noHBand="0" w:noVBand="0"/>
      </w:tblPr>
      <w:tblGrid>
        <w:gridCol w:w="4528"/>
        <w:gridCol w:w="4528"/>
      </w:tblGrid>
      <w:tr w:rsidR="008C5087" w:rsidRPr="00933436" w14:paraId="3D80F875" w14:textId="77777777" w:rsidTr="00703052">
        <w:trPr>
          <w:trHeight w:val="20"/>
          <w:ins w:id="877" w:author="Autor" w:date="2014-12-19T17:28:00Z"/>
        </w:trPr>
        <w:tc>
          <w:tcPr>
            <w:tcW w:w="2500" w:type="pct"/>
            <w:tcBorders>
              <w:top w:val="nil"/>
              <w:left w:val="nil"/>
              <w:bottom w:val="nil"/>
              <w:right w:val="nil"/>
            </w:tcBorders>
            <w:vAlign w:val="bottom"/>
          </w:tcPr>
          <w:p w14:paraId="158705F9" w14:textId="77777777" w:rsidR="008C5087" w:rsidRPr="00933436" w:rsidRDefault="008C5087" w:rsidP="00703052">
            <w:pPr>
              <w:tabs>
                <w:tab w:val="left" w:pos="9356"/>
              </w:tabs>
              <w:spacing w:before="120" w:after="120"/>
              <w:rPr>
                <w:ins w:id="878" w:author="Autor" w:date="2014-12-19T17:28:00Z"/>
                <w:rFonts w:ascii="Tahoma" w:hAnsi="Tahoma" w:cs="Tahoma"/>
                <w:color w:val="000000"/>
                <w:sz w:val="22"/>
                <w:szCs w:val="22"/>
                <w:lang w:val="pt-BR"/>
              </w:rPr>
            </w:pPr>
            <w:ins w:id="879" w:author="Autor" w:date="2014-12-19T17:28:00Z">
              <w:r w:rsidRPr="00933436">
                <w:rPr>
                  <w:rFonts w:ascii="Tahoma" w:hAnsi="Tahoma" w:cs="Tahoma"/>
                  <w:color w:val="000000"/>
                  <w:sz w:val="22"/>
                  <w:szCs w:val="22"/>
                  <w:lang w:val="pt-BR"/>
                </w:rPr>
                <w:t>1.______________________________</w:t>
              </w:r>
            </w:ins>
          </w:p>
        </w:tc>
        <w:tc>
          <w:tcPr>
            <w:tcW w:w="2500" w:type="pct"/>
            <w:tcBorders>
              <w:top w:val="nil"/>
              <w:left w:val="nil"/>
              <w:bottom w:val="nil"/>
              <w:right w:val="nil"/>
            </w:tcBorders>
            <w:vAlign w:val="bottom"/>
          </w:tcPr>
          <w:p w14:paraId="77FCEF9B" w14:textId="77777777" w:rsidR="008C5087" w:rsidRPr="00933436" w:rsidRDefault="008C5087" w:rsidP="00703052">
            <w:pPr>
              <w:tabs>
                <w:tab w:val="left" w:pos="9356"/>
              </w:tabs>
              <w:spacing w:before="120" w:after="120"/>
              <w:rPr>
                <w:ins w:id="880" w:author="Autor" w:date="2014-12-19T17:28:00Z"/>
                <w:rFonts w:ascii="Tahoma" w:hAnsi="Tahoma" w:cs="Tahoma"/>
                <w:color w:val="000000"/>
                <w:sz w:val="22"/>
                <w:szCs w:val="22"/>
                <w:lang w:val="pt-BR"/>
              </w:rPr>
            </w:pPr>
            <w:ins w:id="881" w:author="Autor" w:date="2014-12-19T17:28:00Z">
              <w:r w:rsidRPr="00933436">
                <w:rPr>
                  <w:rFonts w:ascii="Tahoma" w:hAnsi="Tahoma" w:cs="Tahoma"/>
                  <w:color w:val="000000"/>
                  <w:sz w:val="22"/>
                  <w:szCs w:val="22"/>
                  <w:lang w:val="pt-BR"/>
                </w:rPr>
                <w:t>2.______________________________</w:t>
              </w:r>
            </w:ins>
          </w:p>
        </w:tc>
      </w:tr>
      <w:tr w:rsidR="008C5087" w:rsidRPr="00933436" w14:paraId="6102A1F6" w14:textId="77777777" w:rsidTr="00703052">
        <w:trPr>
          <w:trHeight w:val="20"/>
          <w:ins w:id="882" w:author="Autor" w:date="2014-12-19T17:28:00Z"/>
        </w:trPr>
        <w:tc>
          <w:tcPr>
            <w:tcW w:w="2500" w:type="pct"/>
            <w:tcBorders>
              <w:top w:val="nil"/>
              <w:left w:val="nil"/>
              <w:bottom w:val="nil"/>
              <w:right w:val="nil"/>
            </w:tcBorders>
            <w:vAlign w:val="bottom"/>
          </w:tcPr>
          <w:p w14:paraId="17C870C1" w14:textId="77777777" w:rsidR="008C5087" w:rsidRPr="00933436" w:rsidRDefault="008C5087" w:rsidP="00703052">
            <w:pPr>
              <w:tabs>
                <w:tab w:val="left" w:pos="9356"/>
              </w:tabs>
              <w:spacing w:before="120" w:after="120"/>
              <w:rPr>
                <w:ins w:id="883" w:author="Autor" w:date="2014-12-19T17:28:00Z"/>
                <w:rFonts w:ascii="Tahoma" w:hAnsi="Tahoma" w:cs="Tahoma"/>
                <w:color w:val="000000"/>
                <w:sz w:val="22"/>
                <w:szCs w:val="22"/>
                <w:lang w:val="pt-BR"/>
              </w:rPr>
            </w:pPr>
            <w:ins w:id="884" w:author="Autor" w:date="2014-12-19T17:28:00Z">
              <w:r w:rsidRPr="00933436">
                <w:rPr>
                  <w:rFonts w:ascii="Tahoma" w:hAnsi="Tahoma" w:cs="Tahoma"/>
                  <w:color w:val="000000"/>
                  <w:sz w:val="22"/>
                  <w:szCs w:val="22"/>
                  <w:lang w:val="pt-BR"/>
                </w:rPr>
                <w:t>Nome:</w:t>
              </w:r>
            </w:ins>
          </w:p>
        </w:tc>
        <w:tc>
          <w:tcPr>
            <w:tcW w:w="2500" w:type="pct"/>
            <w:tcBorders>
              <w:top w:val="nil"/>
              <w:left w:val="nil"/>
              <w:bottom w:val="nil"/>
              <w:right w:val="nil"/>
            </w:tcBorders>
            <w:vAlign w:val="bottom"/>
          </w:tcPr>
          <w:p w14:paraId="7F9A6431" w14:textId="77777777" w:rsidR="008C5087" w:rsidRPr="00933436" w:rsidRDefault="008C5087" w:rsidP="00703052">
            <w:pPr>
              <w:tabs>
                <w:tab w:val="left" w:pos="9356"/>
              </w:tabs>
              <w:spacing w:before="120" w:after="120"/>
              <w:rPr>
                <w:ins w:id="885" w:author="Autor" w:date="2014-12-19T17:28:00Z"/>
                <w:rFonts w:ascii="Tahoma" w:hAnsi="Tahoma" w:cs="Tahoma"/>
                <w:color w:val="000000"/>
                <w:sz w:val="22"/>
                <w:szCs w:val="22"/>
                <w:lang w:val="pt-BR"/>
              </w:rPr>
            </w:pPr>
            <w:ins w:id="886" w:author="Autor" w:date="2014-12-19T17:28:00Z">
              <w:r w:rsidRPr="00933436">
                <w:rPr>
                  <w:rFonts w:ascii="Tahoma" w:hAnsi="Tahoma" w:cs="Tahoma"/>
                  <w:color w:val="000000"/>
                  <w:sz w:val="22"/>
                  <w:szCs w:val="22"/>
                  <w:lang w:val="pt-BR"/>
                </w:rPr>
                <w:t>Nome:</w:t>
              </w:r>
            </w:ins>
          </w:p>
        </w:tc>
      </w:tr>
      <w:tr w:rsidR="008C5087" w:rsidRPr="00933436" w14:paraId="56C2CE57" w14:textId="77777777" w:rsidTr="00703052">
        <w:trPr>
          <w:trHeight w:val="20"/>
          <w:ins w:id="887" w:author="Autor" w:date="2014-12-19T17:28:00Z"/>
        </w:trPr>
        <w:tc>
          <w:tcPr>
            <w:tcW w:w="2500" w:type="pct"/>
            <w:tcBorders>
              <w:top w:val="nil"/>
              <w:left w:val="nil"/>
              <w:bottom w:val="nil"/>
              <w:right w:val="nil"/>
            </w:tcBorders>
            <w:vAlign w:val="bottom"/>
          </w:tcPr>
          <w:p w14:paraId="3D0C4571" w14:textId="77777777" w:rsidR="008C5087" w:rsidRPr="00933436" w:rsidRDefault="008C5087" w:rsidP="00703052">
            <w:pPr>
              <w:tabs>
                <w:tab w:val="left" w:pos="9356"/>
              </w:tabs>
              <w:spacing w:before="120" w:after="120"/>
              <w:rPr>
                <w:ins w:id="888" w:author="Autor" w:date="2014-12-19T17:28:00Z"/>
                <w:rFonts w:ascii="Tahoma" w:hAnsi="Tahoma" w:cs="Tahoma"/>
                <w:color w:val="000000"/>
                <w:sz w:val="22"/>
                <w:szCs w:val="22"/>
                <w:lang w:val="pt-BR"/>
              </w:rPr>
            </w:pPr>
            <w:ins w:id="889" w:author="Autor" w:date="2014-12-19T17:28:00Z">
              <w:r w:rsidRPr="00933436">
                <w:rPr>
                  <w:rFonts w:ascii="Tahoma" w:hAnsi="Tahoma" w:cs="Tahoma"/>
                  <w:color w:val="000000"/>
                  <w:sz w:val="22"/>
                  <w:szCs w:val="22"/>
                  <w:lang w:val="pt-BR"/>
                </w:rPr>
                <w:t>CPF/MF:</w:t>
              </w:r>
            </w:ins>
          </w:p>
        </w:tc>
        <w:tc>
          <w:tcPr>
            <w:tcW w:w="2500" w:type="pct"/>
            <w:tcBorders>
              <w:top w:val="nil"/>
              <w:left w:val="nil"/>
              <w:bottom w:val="nil"/>
              <w:right w:val="nil"/>
            </w:tcBorders>
            <w:vAlign w:val="bottom"/>
          </w:tcPr>
          <w:p w14:paraId="1AD0C92F" w14:textId="77777777" w:rsidR="008C5087" w:rsidRPr="00933436" w:rsidRDefault="008C5087" w:rsidP="00703052">
            <w:pPr>
              <w:tabs>
                <w:tab w:val="left" w:pos="9356"/>
              </w:tabs>
              <w:spacing w:before="120" w:after="120"/>
              <w:rPr>
                <w:ins w:id="890" w:author="Autor" w:date="2014-12-19T17:28:00Z"/>
                <w:rFonts w:ascii="Tahoma" w:hAnsi="Tahoma" w:cs="Tahoma"/>
                <w:color w:val="000000"/>
                <w:sz w:val="22"/>
                <w:szCs w:val="22"/>
                <w:lang w:val="pt-BR"/>
              </w:rPr>
            </w:pPr>
            <w:ins w:id="891" w:author="Autor" w:date="2014-12-19T17:28:00Z">
              <w:r w:rsidRPr="00933436">
                <w:rPr>
                  <w:rFonts w:ascii="Tahoma" w:hAnsi="Tahoma" w:cs="Tahoma"/>
                  <w:color w:val="000000"/>
                  <w:sz w:val="22"/>
                  <w:szCs w:val="22"/>
                  <w:lang w:val="pt-BR"/>
                </w:rPr>
                <w:t>CPF/MF:</w:t>
              </w:r>
            </w:ins>
          </w:p>
        </w:tc>
      </w:tr>
    </w:tbl>
    <w:p w14:paraId="0A72B746" w14:textId="77777777" w:rsidR="0070107D" w:rsidRPr="00933436" w:rsidRDefault="0070107D" w:rsidP="00703052">
      <w:pPr>
        <w:spacing w:after="240" w:line="320" w:lineRule="exact"/>
        <w:rPr>
          <w:ins w:id="892" w:author="Autor" w:date="2014-12-19T17:28:00Z"/>
          <w:rFonts w:ascii="Tahoma" w:hAnsi="Tahoma" w:cs="Tahoma"/>
          <w:sz w:val="22"/>
          <w:szCs w:val="22"/>
          <w:highlight w:val="yellow"/>
          <w:lang w:val="pt-BR"/>
        </w:rPr>
      </w:pPr>
    </w:p>
    <w:p w14:paraId="6DEDBFD5" w14:textId="77777777" w:rsidR="008838F2" w:rsidRPr="00933436" w:rsidRDefault="0070107D" w:rsidP="00703052">
      <w:pPr>
        <w:spacing w:after="240" w:line="320" w:lineRule="exact"/>
        <w:jc w:val="center"/>
        <w:rPr>
          <w:ins w:id="893" w:author="Autor" w:date="2014-12-19T17:28:00Z"/>
          <w:rFonts w:ascii="Tahoma" w:hAnsi="Tahoma" w:cs="Tahoma"/>
          <w:b/>
          <w:sz w:val="22"/>
          <w:szCs w:val="22"/>
          <w:lang w:val="pt-BR"/>
        </w:rPr>
      </w:pPr>
      <w:ins w:id="894" w:author="Autor" w:date="2014-12-19T17:28:00Z">
        <w:r w:rsidRPr="00933436">
          <w:rPr>
            <w:rFonts w:ascii="Tahoma" w:hAnsi="Tahoma" w:cs="Tahoma"/>
            <w:sz w:val="22"/>
            <w:szCs w:val="22"/>
            <w:highlight w:val="yellow"/>
            <w:lang w:val="pt-BR"/>
          </w:rPr>
          <w:br w:type="page"/>
        </w:r>
        <w:r w:rsidR="008838F2" w:rsidRPr="00933436">
          <w:rPr>
            <w:rFonts w:ascii="Tahoma" w:hAnsi="Tahoma" w:cs="Tahoma"/>
            <w:b/>
            <w:sz w:val="22"/>
            <w:szCs w:val="22"/>
            <w:lang w:val="pt-BR"/>
          </w:rPr>
          <w:t>Anexo A</w:t>
        </w:r>
      </w:ins>
    </w:p>
    <w:p w14:paraId="54E5528D" w14:textId="77777777" w:rsidR="00A722C0" w:rsidRPr="00933436" w:rsidRDefault="00EB2572" w:rsidP="00507F16">
      <w:pPr>
        <w:spacing w:line="200" w:lineRule="exact"/>
        <w:jc w:val="center"/>
        <w:rPr>
          <w:ins w:id="895" w:author="Autor" w:date="2014-12-19T17:28:00Z"/>
          <w:rFonts w:ascii="Tahoma" w:hAnsi="Tahoma" w:cs="Tahoma"/>
          <w:sz w:val="22"/>
          <w:szCs w:val="22"/>
          <w:u w:val="single"/>
          <w:lang w:val="pt-BR"/>
        </w:rPr>
      </w:pPr>
      <w:ins w:id="896" w:author="Autor" w:date="2014-12-19T17:28:00Z">
        <w:r w:rsidRPr="00933436">
          <w:rPr>
            <w:rFonts w:ascii="Tahoma" w:hAnsi="Tahoma" w:cs="Tahoma"/>
            <w:sz w:val="22"/>
            <w:szCs w:val="22"/>
            <w:u w:val="single"/>
            <w:lang w:val="pt-BR"/>
          </w:rPr>
          <w:t>Descrição das CCI</w:t>
        </w:r>
      </w:ins>
    </w:p>
    <w:tbl>
      <w:tblPr>
        <w:tblW w:w="0" w:type="auto"/>
        <w:jc w:val="center"/>
        <w:tblLook w:val="0000" w:firstRow="0" w:lastRow="0" w:firstColumn="0" w:lastColumn="0" w:noHBand="0" w:noVBand="0"/>
      </w:tblPr>
      <w:tblGrid>
        <w:gridCol w:w="1489"/>
        <w:gridCol w:w="274"/>
        <w:gridCol w:w="789"/>
        <w:gridCol w:w="865"/>
        <w:gridCol w:w="288"/>
        <w:gridCol w:w="1222"/>
        <w:gridCol w:w="930"/>
        <w:gridCol w:w="250"/>
        <w:gridCol w:w="704"/>
        <w:gridCol w:w="674"/>
        <w:gridCol w:w="307"/>
        <w:gridCol w:w="1264"/>
      </w:tblGrid>
      <w:tr w:rsidR="00A722C0" w:rsidRPr="00933436" w14:paraId="2699BFA4" w14:textId="77777777" w:rsidTr="007C14F0">
        <w:trPr>
          <w:trHeight w:val="20"/>
          <w:jc w:val="center"/>
          <w:ins w:id="897"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7C9CD4F1" w14:textId="77777777" w:rsidR="00A722C0" w:rsidRPr="00933436" w:rsidRDefault="00A722C0" w:rsidP="00507F16">
            <w:pPr>
              <w:spacing w:line="200" w:lineRule="exact"/>
              <w:ind w:firstLine="120"/>
              <w:jc w:val="both"/>
              <w:rPr>
                <w:ins w:id="898" w:author="Autor" w:date="2014-12-19T17:28:00Z"/>
                <w:rFonts w:ascii="Tahoma" w:hAnsi="Tahoma" w:cs="Tahoma"/>
                <w:b/>
                <w:color w:val="000000"/>
                <w:sz w:val="16"/>
                <w:szCs w:val="16"/>
                <w:lang w:val="pt-BR"/>
              </w:rPr>
            </w:pPr>
            <w:ins w:id="899" w:author="Autor" w:date="2014-12-19T17:28:00Z">
              <w:r w:rsidRPr="00933436">
                <w:rPr>
                  <w:rFonts w:ascii="Tahoma" w:hAnsi="Tahoma" w:cs="Tahoma"/>
                  <w:b/>
                  <w:color w:val="000000"/>
                  <w:sz w:val="16"/>
                  <w:szCs w:val="16"/>
                  <w:lang w:val="pt-BR"/>
                </w:rPr>
                <w:t>CÉDULA DE CRÉDITO IMOBILIÁRIO</w:t>
              </w:r>
            </w:ins>
          </w:p>
        </w:tc>
        <w:tc>
          <w:tcPr>
            <w:tcW w:w="5508" w:type="dxa"/>
            <w:gridSpan w:val="6"/>
            <w:tcBorders>
              <w:top w:val="single" w:sz="4" w:space="0" w:color="auto"/>
              <w:left w:val="single" w:sz="4" w:space="0" w:color="auto"/>
              <w:bottom w:val="single" w:sz="4" w:space="0" w:color="auto"/>
              <w:right w:val="single" w:sz="4" w:space="0" w:color="auto"/>
            </w:tcBorders>
          </w:tcPr>
          <w:p w14:paraId="27A22D12" w14:textId="77777777" w:rsidR="00A722C0" w:rsidRPr="00933436" w:rsidRDefault="00A722C0" w:rsidP="00507F16">
            <w:pPr>
              <w:tabs>
                <w:tab w:val="num" w:pos="0"/>
                <w:tab w:val="left" w:pos="80"/>
              </w:tabs>
              <w:spacing w:line="200" w:lineRule="exact"/>
              <w:jc w:val="both"/>
              <w:rPr>
                <w:ins w:id="900" w:author="Autor" w:date="2014-12-19T17:28:00Z"/>
                <w:rFonts w:ascii="Tahoma" w:hAnsi="Tahoma" w:cs="Tahoma"/>
                <w:color w:val="000000"/>
                <w:sz w:val="16"/>
                <w:szCs w:val="16"/>
                <w:lang w:val="pt-BR"/>
              </w:rPr>
            </w:pPr>
            <w:ins w:id="901" w:author="Autor" w:date="2014-12-19T17:28:00Z">
              <w:r w:rsidRPr="00933436">
                <w:rPr>
                  <w:rFonts w:ascii="Tahoma" w:hAnsi="Tahoma" w:cs="Tahoma"/>
                  <w:color w:val="000000"/>
                  <w:sz w:val="16"/>
                  <w:szCs w:val="16"/>
                  <w:lang w:val="pt-BR"/>
                </w:rPr>
                <w:t xml:space="preserve">LOCAL E DATA DE EMISSÃO: </w:t>
              </w:r>
            </w:ins>
          </w:p>
          <w:p w14:paraId="13A7C769" w14:textId="77777777" w:rsidR="00A722C0" w:rsidRPr="00933436" w:rsidRDefault="00A722C0" w:rsidP="00507F16">
            <w:pPr>
              <w:tabs>
                <w:tab w:val="num" w:pos="0"/>
                <w:tab w:val="left" w:pos="80"/>
              </w:tabs>
              <w:spacing w:line="200" w:lineRule="exact"/>
              <w:jc w:val="both"/>
              <w:rPr>
                <w:ins w:id="902" w:author="Autor" w:date="2014-12-19T17:28:00Z"/>
                <w:rFonts w:ascii="Tahoma" w:hAnsi="Tahoma" w:cs="Tahoma"/>
                <w:color w:val="000000"/>
                <w:sz w:val="16"/>
                <w:szCs w:val="16"/>
                <w:lang w:val="pt-BR"/>
              </w:rPr>
            </w:pPr>
            <w:ins w:id="903" w:author="Autor" w:date="2014-12-19T17:28:00Z">
              <w:r w:rsidRPr="00933436">
                <w:rPr>
                  <w:rFonts w:ascii="Tahoma" w:hAnsi="Tahoma" w:cs="Tahoma"/>
                  <w:bCs/>
                  <w:color w:val="000000"/>
                  <w:sz w:val="16"/>
                  <w:szCs w:val="16"/>
                  <w:lang w:val="pt-BR"/>
                </w:rPr>
                <w:t>SÃO PAULO, [</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DE [</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DE 2014</w:t>
              </w:r>
            </w:ins>
          </w:p>
        </w:tc>
      </w:tr>
      <w:tr w:rsidR="00A722C0" w:rsidRPr="00933436" w14:paraId="60BDCF4C" w14:textId="77777777" w:rsidTr="007C14F0">
        <w:trPr>
          <w:trHeight w:val="20"/>
          <w:jc w:val="center"/>
          <w:ins w:id="904" w:author="Autor" w:date="2014-12-19T17:28:00Z"/>
        </w:trPr>
        <w:tc>
          <w:tcPr>
            <w:tcW w:w="1836" w:type="dxa"/>
            <w:gridSpan w:val="2"/>
            <w:tcBorders>
              <w:top w:val="single" w:sz="4" w:space="0" w:color="auto"/>
              <w:left w:val="single" w:sz="4" w:space="0" w:color="auto"/>
              <w:bottom w:val="single" w:sz="4" w:space="0" w:color="auto"/>
              <w:right w:val="single" w:sz="4" w:space="0" w:color="auto"/>
            </w:tcBorders>
          </w:tcPr>
          <w:p w14:paraId="7359CEC4" w14:textId="77777777" w:rsidR="00A722C0" w:rsidRPr="00933436" w:rsidRDefault="00A722C0" w:rsidP="00507F16">
            <w:pPr>
              <w:spacing w:line="200" w:lineRule="exact"/>
              <w:jc w:val="center"/>
              <w:rPr>
                <w:ins w:id="905" w:author="Autor" w:date="2014-12-19T17:28:00Z"/>
                <w:rFonts w:ascii="Tahoma" w:hAnsi="Tahoma" w:cs="Tahoma"/>
                <w:color w:val="000000"/>
                <w:sz w:val="16"/>
                <w:szCs w:val="16"/>
                <w:lang w:val="pt-BR"/>
              </w:rPr>
            </w:pPr>
            <w:ins w:id="906" w:author="Autor" w:date="2014-12-19T17:28:00Z">
              <w:r w:rsidRPr="00933436">
                <w:rPr>
                  <w:rFonts w:ascii="Tahoma" w:hAnsi="Tahoma" w:cs="Tahoma"/>
                  <w:color w:val="000000"/>
                  <w:sz w:val="16"/>
                  <w:szCs w:val="16"/>
                  <w:lang w:val="pt-BR"/>
                </w:rPr>
                <w:t>SÉRIE</w:t>
              </w:r>
            </w:ins>
          </w:p>
        </w:tc>
        <w:tc>
          <w:tcPr>
            <w:tcW w:w="1836" w:type="dxa"/>
            <w:gridSpan w:val="2"/>
            <w:tcBorders>
              <w:top w:val="single" w:sz="4" w:space="0" w:color="auto"/>
              <w:left w:val="single" w:sz="4" w:space="0" w:color="auto"/>
              <w:bottom w:val="single" w:sz="4" w:space="0" w:color="auto"/>
              <w:right w:val="single" w:sz="4" w:space="0" w:color="auto"/>
            </w:tcBorders>
          </w:tcPr>
          <w:p w14:paraId="575E2D63" w14:textId="77777777" w:rsidR="00A722C0" w:rsidRPr="00933436" w:rsidRDefault="00A722C0" w:rsidP="00507F16">
            <w:pPr>
              <w:spacing w:line="200" w:lineRule="exact"/>
              <w:jc w:val="center"/>
              <w:rPr>
                <w:ins w:id="907" w:author="Autor" w:date="2014-12-19T17:28:00Z"/>
                <w:rFonts w:ascii="Tahoma" w:hAnsi="Tahoma" w:cs="Tahoma"/>
                <w:color w:val="000000"/>
                <w:sz w:val="16"/>
                <w:szCs w:val="16"/>
                <w:lang w:val="pt-BR"/>
              </w:rPr>
            </w:pPr>
            <w:ins w:id="908" w:author="Autor" w:date="2014-12-19T17:28:00Z">
              <w:r w:rsidRPr="00933436">
                <w:rPr>
                  <w:rFonts w:ascii="Tahoma" w:hAnsi="Tahoma" w:cs="Tahoma"/>
                  <w:bCs/>
                  <w:color w:val="000000"/>
                  <w:sz w:val="16"/>
                  <w:szCs w:val="16"/>
                  <w:lang w:val="pt-BR"/>
                </w:rPr>
                <w:t>SECUL</w:t>
              </w:r>
            </w:ins>
          </w:p>
        </w:tc>
        <w:tc>
          <w:tcPr>
            <w:tcW w:w="1836" w:type="dxa"/>
            <w:gridSpan w:val="2"/>
            <w:tcBorders>
              <w:top w:val="single" w:sz="4" w:space="0" w:color="auto"/>
              <w:left w:val="single" w:sz="4" w:space="0" w:color="auto"/>
              <w:bottom w:val="single" w:sz="4" w:space="0" w:color="auto"/>
              <w:right w:val="single" w:sz="4" w:space="0" w:color="auto"/>
            </w:tcBorders>
          </w:tcPr>
          <w:p w14:paraId="5300164A" w14:textId="77777777" w:rsidR="00A722C0" w:rsidRPr="00933436" w:rsidRDefault="00A722C0" w:rsidP="00507F16">
            <w:pPr>
              <w:spacing w:line="200" w:lineRule="exact"/>
              <w:jc w:val="center"/>
              <w:rPr>
                <w:ins w:id="909" w:author="Autor" w:date="2014-12-19T17:28:00Z"/>
                <w:rFonts w:ascii="Tahoma" w:hAnsi="Tahoma" w:cs="Tahoma"/>
                <w:color w:val="000000"/>
                <w:sz w:val="16"/>
                <w:szCs w:val="16"/>
                <w:lang w:val="pt-BR"/>
              </w:rPr>
            </w:pPr>
            <w:ins w:id="910" w:author="Autor" w:date="2014-12-19T17:28:00Z">
              <w:r w:rsidRPr="00933436">
                <w:rPr>
                  <w:rFonts w:ascii="Tahoma" w:hAnsi="Tahoma" w:cs="Tahoma"/>
                  <w:color w:val="000000"/>
                  <w:sz w:val="16"/>
                  <w:szCs w:val="16"/>
                  <w:lang w:val="pt-BR"/>
                </w:rPr>
                <w:t>NÚMERO</w:t>
              </w:r>
            </w:ins>
          </w:p>
        </w:tc>
        <w:tc>
          <w:tcPr>
            <w:tcW w:w="1836" w:type="dxa"/>
            <w:gridSpan w:val="2"/>
            <w:tcBorders>
              <w:top w:val="single" w:sz="4" w:space="0" w:color="auto"/>
              <w:left w:val="single" w:sz="4" w:space="0" w:color="auto"/>
              <w:bottom w:val="single" w:sz="4" w:space="0" w:color="auto"/>
              <w:right w:val="single" w:sz="4" w:space="0" w:color="auto"/>
            </w:tcBorders>
          </w:tcPr>
          <w:p w14:paraId="4564013B" w14:textId="77777777" w:rsidR="00A722C0" w:rsidRPr="00933436" w:rsidRDefault="00A722C0" w:rsidP="00507F16">
            <w:pPr>
              <w:spacing w:line="200" w:lineRule="exact"/>
              <w:jc w:val="center"/>
              <w:rPr>
                <w:ins w:id="911" w:author="Autor" w:date="2014-12-19T17:28:00Z"/>
                <w:rFonts w:ascii="Tahoma" w:hAnsi="Tahoma" w:cs="Tahoma"/>
                <w:b/>
                <w:color w:val="000000"/>
                <w:sz w:val="16"/>
                <w:szCs w:val="16"/>
                <w:lang w:val="pt-BR"/>
              </w:rPr>
            </w:pPr>
            <w:ins w:id="912" w:author="Autor" w:date="2014-12-19T17:28:00Z">
              <w:r w:rsidRPr="00933436">
                <w:rPr>
                  <w:rFonts w:ascii="Tahoma" w:hAnsi="Tahoma" w:cs="Tahoma"/>
                  <w:b/>
                  <w:noProof/>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
                  <w:noProof/>
                  <w:color w:val="000000"/>
                  <w:sz w:val="16"/>
                  <w:szCs w:val="16"/>
                  <w:lang w:val="pt-BR"/>
                </w:rPr>
                <w:t>]</w:t>
              </w:r>
            </w:ins>
          </w:p>
        </w:tc>
        <w:tc>
          <w:tcPr>
            <w:tcW w:w="1836" w:type="dxa"/>
            <w:gridSpan w:val="2"/>
            <w:tcBorders>
              <w:top w:val="single" w:sz="4" w:space="0" w:color="auto"/>
              <w:left w:val="single" w:sz="4" w:space="0" w:color="auto"/>
              <w:bottom w:val="single" w:sz="4" w:space="0" w:color="auto"/>
              <w:right w:val="single" w:sz="4" w:space="0" w:color="auto"/>
            </w:tcBorders>
          </w:tcPr>
          <w:p w14:paraId="289000F0" w14:textId="77777777" w:rsidR="00A722C0" w:rsidRPr="00933436" w:rsidRDefault="00A722C0" w:rsidP="00507F16">
            <w:pPr>
              <w:spacing w:line="200" w:lineRule="exact"/>
              <w:jc w:val="center"/>
              <w:rPr>
                <w:ins w:id="913" w:author="Autor" w:date="2014-12-19T17:28:00Z"/>
                <w:rFonts w:ascii="Tahoma" w:hAnsi="Tahoma" w:cs="Tahoma"/>
                <w:color w:val="000000"/>
                <w:sz w:val="16"/>
                <w:szCs w:val="16"/>
                <w:lang w:val="pt-BR"/>
              </w:rPr>
            </w:pPr>
            <w:ins w:id="914" w:author="Autor" w:date="2014-12-19T17:28:00Z">
              <w:r w:rsidRPr="00933436">
                <w:rPr>
                  <w:rFonts w:ascii="Tahoma" w:hAnsi="Tahoma" w:cs="Tahoma"/>
                  <w:color w:val="000000"/>
                  <w:sz w:val="16"/>
                  <w:szCs w:val="16"/>
                  <w:lang w:val="pt-BR"/>
                </w:rPr>
                <w:t>TIPO DE CCI</w:t>
              </w:r>
            </w:ins>
          </w:p>
        </w:tc>
        <w:tc>
          <w:tcPr>
            <w:tcW w:w="1836" w:type="dxa"/>
            <w:gridSpan w:val="2"/>
            <w:tcBorders>
              <w:top w:val="single" w:sz="4" w:space="0" w:color="auto"/>
              <w:left w:val="single" w:sz="4" w:space="0" w:color="auto"/>
              <w:bottom w:val="single" w:sz="4" w:space="0" w:color="auto"/>
              <w:right w:val="single" w:sz="4" w:space="0" w:color="auto"/>
            </w:tcBorders>
          </w:tcPr>
          <w:p w14:paraId="3780BC1F" w14:textId="77777777" w:rsidR="00A722C0" w:rsidRPr="00933436" w:rsidRDefault="00A722C0" w:rsidP="00507F16">
            <w:pPr>
              <w:spacing w:line="200" w:lineRule="exact"/>
              <w:jc w:val="center"/>
              <w:rPr>
                <w:ins w:id="915" w:author="Autor" w:date="2014-12-19T17:28:00Z"/>
                <w:rFonts w:ascii="Tahoma" w:hAnsi="Tahoma" w:cs="Tahoma"/>
                <w:b/>
                <w:color w:val="000000"/>
                <w:sz w:val="16"/>
                <w:szCs w:val="16"/>
                <w:lang w:val="pt-BR"/>
              </w:rPr>
            </w:pPr>
            <w:ins w:id="916" w:author="Autor" w:date="2014-12-19T17:28:00Z">
              <w:r w:rsidRPr="00933436">
                <w:rPr>
                  <w:rFonts w:ascii="Tahoma" w:hAnsi="Tahoma" w:cs="Tahoma"/>
                  <w:b/>
                  <w:color w:val="000000"/>
                  <w:sz w:val="16"/>
                  <w:szCs w:val="16"/>
                  <w:lang w:val="pt-BR"/>
                </w:rPr>
                <w:t xml:space="preserve">INTEGRAL </w:t>
              </w:r>
            </w:ins>
          </w:p>
        </w:tc>
      </w:tr>
      <w:tr w:rsidR="00A722C0" w:rsidRPr="00933436" w14:paraId="1398602B" w14:textId="77777777" w:rsidTr="007C14F0">
        <w:trPr>
          <w:trHeight w:val="20"/>
          <w:jc w:val="center"/>
          <w:ins w:id="917"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6CC66EDF" w14:textId="77777777" w:rsidR="00A722C0" w:rsidRPr="00933436" w:rsidRDefault="00A722C0" w:rsidP="00507F16">
            <w:pPr>
              <w:spacing w:line="200" w:lineRule="exact"/>
              <w:jc w:val="both"/>
              <w:rPr>
                <w:ins w:id="918" w:author="Autor" w:date="2014-12-19T17:28:00Z"/>
                <w:rFonts w:ascii="Tahoma" w:hAnsi="Tahoma" w:cs="Tahoma"/>
                <w:b/>
                <w:color w:val="000000"/>
                <w:sz w:val="16"/>
                <w:szCs w:val="16"/>
                <w:lang w:val="pt-BR"/>
              </w:rPr>
            </w:pPr>
          </w:p>
        </w:tc>
      </w:tr>
      <w:tr w:rsidR="00A722C0" w:rsidRPr="00933436" w14:paraId="4B709175" w14:textId="77777777" w:rsidTr="007C14F0">
        <w:trPr>
          <w:trHeight w:val="20"/>
          <w:jc w:val="center"/>
          <w:ins w:id="919"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57AE0E89" w14:textId="77777777" w:rsidR="00A722C0" w:rsidRPr="00933436" w:rsidRDefault="00A722C0" w:rsidP="00507F16">
            <w:pPr>
              <w:spacing w:line="200" w:lineRule="exact"/>
              <w:jc w:val="both"/>
              <w:rPr>
                <w:ins w:id="920" w:author="Autor" w:date="2014-12-19T17:28:00Z"/>
                <w:rFonts w:ascii="Tahoma" w:hAnsi="Tahoma" w:cs="Tahoma"/>
                <w:b/>
                <w:color w:val="000000"/>
                <w:sz w:val="16"/>
                <w:szCs w:val="16"/>
                <w:lang w:val="pt-BR"/>
              </w:rPr>
            </w:pPr>
            <w:ins w:id="921" w:author="Autor" w:date="2014-12-19T17:28:00Z">
              <w:r w:rsidRPr="00933436">
                <w:rPr>
                  <w:rFonts w:ascii="Tahoma" w:hAnsi="Tahoma" w:cs="Tahoma"/>
                  <w:b/>
                  <w:color w:val="000000"/>
                  <w:sz w:val="16"/>
                  <w:szCs w:val="16"/>
                  <w:lang w:val="pt-BR"/>
                </w:rPr>
                <w:t>1. EMITENTE</w:t>
              </w:r>
            </w:ins>
          </w:p>
        </w:tc>
      </w:tr>
      <w:tr w:rsidR="00A722C0" w:rsidRPr="00765B73" w14:paraId="7FB956A2" w14:textId="77777777" w:rsidTr="007C14F0">
        <w:trPr>
          <w:trHeight w:val="20"/>
          <w:jc w:val="center"/>
          <w:ins w:id="922"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388920BA" w14:textId="77777777" w:rsidR="00A722C0" w:rsidRPr="00933436" w:rsidRDefault="00A722C0" w:rsidP="00507F16">
            <w:pPr>
              <w:spacing w:line="200" w:lineRule="exact"/>
              <w:ind w:firstLine="120"/>
              <w:jc w:val="both"/>
              <w:rPr>
                <w:ins w:id="923" w:author="Autor" w:date="2014-12-19T17:28:00Z"/>
                <w:rFonts w:ascii="Tahoma" w:hAnsi="Tahoma" w:cs="Tahoma"/>
                <w:b/>
                <w:color w:val="000000"/>
                <w:sz w:val="16"/>
                <w:szCs w:val="16"/>
                <w:lang w:val="pt-BR"/>
              </w:rPr>
            </w:pPr>
            <w:ins w:id="924" w:author="Autor" w:date="2014-12-19T17:28:00Z">
              <w:r w:rsidRPr="00933436">
                <w:rPr>
                  <w:rFonts w:ascii="Tahoma" w:hAnsi="Tahoma" w:cs="Tahoma"/>
                  <w:i/>
                  <w:color w:val="000000"/>
                  <w:sz w:val="16"/>
                  <w:szCs w:val="16"/>
                  <w:lang w:val="pt-BR"/>
                </w:rPr>
                <w:t>RAZÃO SOCIAL:</w:t>
              </w:r>
              <w:r w:rsidRPr="00933436">
                <w:rPr>
                  <w:rFonts w:ascii="Tahoma" w:hAnsi="Tahoma" w:cs="Tahoma"/>
                  <w:b/>
                  <w:color w:val="000000"/>
                  <w:sz w:val="16"/>
                  <w:szCs w:val="16"/>
                  <w:lang w:val="pt-BR"/>
                </w:rPr>
                <w:t xml:space="preserve"> SECULUS EMPREENDIMENTOS E PARTICIPAÇÕES S.A. (</w:t>
              </w:r>
              <w:r w:rsidR="0011223E">
                <w:rPr>
                  <w:rFonts w:ascii="Tahoma" w:hAnsi="Tahoma" w:cs="Tahoma"/>
                  <w:b/>
                  <w:color w:val="000000"/>
                  <w:sz w:val="16"/>
                  <w:szCs w:val="16"/>
                  <w:lang w:val="pt-BR"/>
                </w:rPr>
                <w:t>“</w:t>
              </w:r>
              <w:r w:rsidRPr="00933436">
                <w:rPr>
                  <w:rFonts w:ascii="Tahoma" w:hAnsi="Tahoma" w:cs="Tahoma"/>
                  <w:b/>
                  <w:color w:val="000000"/>
                  <w:sz w:val="16"/>
                  <w:szCs w:val="16"/>
                  <w:u w:val="single"/>
                  <w:lang w:val="pt-BR"/>
                </w:rPr>
                <w:t>SEP</w:t>
              </w:r>
              <w:r w:rsidR="0011223E">
                <w:rPr>
                  <w:rFonts w:ascii="Tahoma" w:hAnsi="Tahoma" w:cs="Tahoma"/>
                  <w:b/>
                  <w:color w:val="000000"/>
                  <w:sz w:val="16"/>
                  <w:szCs w:val="16"/>
                  <w:lang w:val="pt-BR"/>
                </w:rPr>
                <w:t>”</w:t>
              </w:r>
              <w:r w:rsidRPr="00933436">
                <w:rPr>
                  <w:rFonts w:ascii="Tahoma" w:hAnsi="Tahoma" w:cs="Tahoma"/>
                  <w:b/>
                  <w:color w:val="000000"/>
                  <w:sz w:val="16"/>
                  <w:szCs w:val="16"/>
                  <w:lang w:val="pt-BR"/>
                </w:rPr>
                <w:t>)</w:t>
              </w:r>
            </w:ins>
          </w:p>
        </w:tc>
      </w:tr>
      <w:tr w:rsidR="00A722C0" w:rsidRPr="00933436" w14:paraId="4787F76F" w14:textId="77777777" w:rsidTr="007C14F0">
        <w:trPr>
          <w:trHeight w:val="20"/>
          <w:jc w:val="center"/>
          <w:ins w:id="925"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043D879B" w14:textId="77777777" w:rsidR="00A722C0" w:rsidRPr="00933436" w:rsidRDefault="00A722C0" w:rsidP="00507F16">
            <w:pPr>
              <w:tabs>
                <w:tab w:val="left" w:pos="2694"/>
              </w:tabs>
              <w:spacing w:line="200" w:lineRule="exact"/>
              <w:ind w:firstLine="120"/>
              <w:jc w:val="both"/>
              <w:rPr>
                <w:ins w:id="926" w:author="Autor" w:date="2014-12-19T17:28:00Z"/>
                <w:rFonts w:ascii="Tahoma" w:hAnsi="Tahoma" w:cs="Tahoma"/>
                <w:color w:val="000000"/>
                <w:sz w:val="16"/>
                <w:szCs w:val="16"/>
                <w:lang w:val="pt-BR"/>
              </w:rPr>
            </w:pPr>
            <w:ins w:id="927" w:author="Autor" w:date="2014-12-19T17:28:00Z">
              <w:r w:rsidRPr="00933436">
                <w:rPr>
                  <w:rFonts w:ascii="Tahoma" w:hAnsi="Tahoma" w:cs="Tahoma"/>
                  <w:i/>
                  <w:color w:val="000000"/>
                  <w:sz w:val="16"/>
                  <w:szCs w:val="16"/>
                  <w:lang w:val="pt-BR"/>
                </w:rPr>
                <w:t xml:space="preserve">CNPJ/MF: </w:t>
              </w:r>
              <w:r w:rsidRPr="00933436">
                <w:rPr>
                  <w:rFonts w:ascii="Tahoma" w:hAnsi="Tahoma" w:cs="Tahoma"/>
                  <w:color w:val="000000"/>
                  <w:sz w:val="16"/>
                  <w:szCs w:val="16"/>
                  <w:lang w:val="pt-BR"/>
                </w:rPr>
                <w:t>21.124.938/0001-93</w:t>
              </w:r>
            </w:ins>
          </w:p>
        </w:tc>
      </w:tr>
      <w:tr w:rsidR="00A722C0" w:rsidRPr="00765B73" w14:paraId="2C46D5A9" w14:textId="77777777" w:rsidTr="007C14F0">
        <w:trPr>
          <w:trHeight w:val="20"/>
          <w:jc w:val="center"/>
          <w:ins w:id="928"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62C4B05" w14:textId="77777777" w:rsidR="00A722C0" w:rsidRPr="00933436" w:rsidRDefault="00A722C0" w:rsidP="00507F16">
            <w:pPr>
              <w:spacing w:line="200" w:lineRule="exact"/>
              <w:ind w:firstLine="120"/>
              <w:jc w:val="both"/>
              <w:rPr>
                <w:ins w:id="929" w:author="Autor" w:date="2014-12-19T17:28:00Z"/>
                <w:rFonts w:ascii="Tahoma" w:hAnsi="Tahoma" w:cs="Tahoma"/>
                <w:color w:val="000000"/>
                <w:sz w:val="16"/>
                <w:szCs w:val="16"/>
                <w:lang w:val="pt-BR"/>
              </w:rPr>
            </w:pPr>
            <w:ins w:id="930" w:author="Autor" w:date="2014-12-19T17:28:00Z">
              <w:r w:rsidRPr="00933436">
                <w:rPr>
                  <w:rFonts w:ascii="Tahoma" w:hAnsi="Tahoma" w:cs="Tahoma"/>
                  <w:i/>
                  <w:color w:val="000000"/>
                  <w:sz w:val="16"/>
                  <w:szCs w:val="16"/>
                  <w:lang w:val="pt-BR"/>
                </w:rPr>
                <w:t>ENDEREÇO</w:t>
              </w:r>
              <w:r w:rsidRPr="00933436">
                <w:rPr>
                  <w:rFonts w:ascii="Tahoma" w:hAnsi="Tahoma" w:cs="Tahoma"/>
                  <w:color w:val="000000"/>
                  <w:sz w:val="16"/>
                  <w:szCs w:val="16"/>
                  <w:lang w:val="pt-BR"/>
                </w:rPr>
                <w:t>: Rua Paraíba, n.º 330, Bairro Funcionários</w:t>
              </w:r>
            </w:ins>
          </w:p>
        </w:tc>
      </w:tr>
      <w:tr w:rsidR="00A722C0" w:rsidRPr="00933436" w14:paraId="5B6796D7" w14:textId="77777777" w:rsidTr="007C14F0">
        <w:trPr>
          <w:trHeight w:val="20"/>
          <w:jc w:val="center"/>
          <w:ins w:id="931" w:author="Autor" w:date="2014-12-19T17:28:00Z"/>
        </w:trPr>
        <w:tc>
          <w:tcPr>
            <w:tcW w:w="1377" w:type="dxa"/>
            <w:tcBorders>
              <w:top w:val="single" w:sz="4" w:space="0" w:color="auto"/>
              <w:left w:val="single" w:sz="4" w:space="0" w:color="auto"/>
              <w:bottom w:val="single" w:sz="4" w:space="0" w:color="auto"/>
              <w:right w:val="single" w:sz="4" w:space="0" w:color="auto"/>
            </w:tcBorders>
          </w:tcPr>
          <w:p w14:paraId="347F7BE1" w14:textId="77777777" w:rsidR="00A722C0" w:rsidRPr="00933436" w:rsidRDefault="00A722C0" w:rsidP="00507F16">
            <w:pPr>
              <w:spacing w:line="200" w:lineRule="exact"/>
              <w:ind w:firstLine="120"/>
              <w:jc w:val="both"/>
              <w:rPr>
                <w:ins w:id="932" w:author="Autor" w:date="2014-12-19T17:28:00Z"/>
                <w:rFonts w:ascii="Tahoma" w:hAnsi="Tahoma" w:cs="Tahoma"/>
                <w:i/>
                <w:color w:val="000000"/>
                <w:sz w:val="16"/>
                <w:szCs w:val="16"/>
                <w:lang w:val="pt-BR"/>
              </w:rPr>
            </w:pPr>
            <w:ins w:id="933" w:author="Autor" w:date="2014-12-19T17:28:00Z">
              <w:r w:rsidRPr="00933436">
                <w:rPr>
                  <w:rFonts w:ascii="Tahoma" w:hAnsi="Tahoma" w:cs="Tahoma"/>
                  <w:i/>
                  <w:color w:val="000000"/>
                  <w:sz w:val="16"/>
                  <w:szCs w:val="16"/>
                  <w:lang w:val="pt-BR"/>
                </w:rPr>
                <w:t>COMPLEMENTO</w:t>
              </w:r>
            </w:ins>
          </w:p>
        </w:tc>
        <w:tc>
          <w:tcPr>
            <w:tcW w:w="1377" w:type="dxa"/>
            <w:gridSpan w:val="2"/>
            <w:tcBorders>
              <w:top w:val="single" w:sz="4" w:space="0" w:color="auto"/>
              <w:left w:val="single" w:sz="4" w:space="0" w:color="auto"/>
              <w:bottom w:val="single" w:sz="4" w:space="0" w:color="auto"/>
              <w:right w:val="single" w:sz="4" w:space="0" w:color="auto"/>
            </w:tcBorders>
          </w:tcPr>
          <w:p w14:paraId="19C02528" w14:textId="77777777" w:rsidR="00A722C0" w:rsidRPr="00933436" w:rsidRDefault="00A722C0" w:rsidP="00507F16">
            <w:pPr>
              <w:spacing w:line="200" w:lineRule="exact"/>
              <w:jc w:val="both"/>
              <w:rPr>
                <w:ins w:id="934" w:author="Autor" w:date="2014-12-19T17:28:00Z"/>
                <w:rFonts w:ascii="Tahoma" w:hAnsi="Tahoma" w:cs="Tahoma"/>
                <w:color w:val="000000"/>
                <w:sz w:val="16"/>
                <w:szCs w:val="16"/>
                <w:lang w:val="pt-BR"/>
              </w:rPr>
            </w:pPr>
            <w:ins w:id="935" w:author="Autor" w:date="2014-12-19T17:28:00Z">
              <w:r w:rsidRPr="00933436">
                <w:rPr>
                  <w:rFonts w:ascii="Tahoma" w:hAnsi="Tahoma" w:cs="Tahoma"/>
                  <w:color w:val="000000"/>
                  <w:sz w:val="16"/>
                  <w:szCs w:val="16"/>
                  <w:lang w:val="pt-BR"/>
                </w:rPr>
                <w:t>25º andar</w:t>
              </w:r>
            </w:ins>
          </w:p>
        </w:tc>
        <w:tc>
          <w:tcPr>
            <w:tcW w:w="1377" w:type="dxa"/>
            <w:gridSpan w:val="2"/>
            <w:tcBorders>
              <w:top w:val="single" w:sz="4" w:space="0" w:color="auto"/>
              <w:left w:val="single" w:sz="4" w:space="0" w:color="auto"/>
              <w:bottom w:val="single" w:sz="4" w:space="0" w:color="auto"/>
              <w:right w:val="single" w:sz="4" w:space="0" w:color="auto"/>
            </w:tcBorders>
          </w:tcPr>
          <w:p w14:paraId="7B5E2EC4" w14:textId="77777777" w:rsidR="00A722C0" w:rsidRPr="00933436" w:rsidRDefault="00A722C0" w:rsidP="00507F16">
            <w:pPr>
              <w:spacing w:line="200" w:lineRule="exact"/>
              <w:ind w:firstLine="120"/>
              <w:jc w:val="both"/>
              <w:rPr>
                <w:ins w:id="936" w:author="Autor" w:date="2014-12-19T17:28:00Z"/>
                <w:rFonts w:ascii="Tahoma" w:hAnsi="Tahoma" w:cs="Tahoma"/>
                <w:i/>
                <w:color w:val="000000"/>
                <w:sz w:val="16"/>
                <w:szCs w:val="16"/>
                <w:lang w:val="pt-BR"/>
              </w:rPr>
            </w:pPr>
            <w:ins w:id="937" w:author="Autor" w:date="2014-12-19T17:28:00Z">
              <w:r w:rsidRPr="00933436">
                <w:rPr>
                  <w:rFonts w:ascii="Tahoma" w:hAnsi="Tahoma" w:cs="Tahoma"/>
                  <w:i/>
                  <w:color w:val="000000"/>
                  <w:sz w:val="16"/>
                  <w:szCs w:val="16"/>
                  <w:lang w:val="pt-BR"/>
                </w:rPr>
                <w:t>CIDADE</w:t>
              </w:r>
            </w:ins>
          </w:p>
        </w:tc>
        <w:tc>
          <w:tcPr>
            <w:tcW w:w="1377" w:type="dxa"/>
            <w:tcBorders>
              <w:top w:val="single" w:sz="4" w:space="0" w:color="auto"/>
              <w:left w:val="single" w:sz="4" w:space="0" w:color="auto"/>
              <w:bottom w:val="single" w:sz="4" w:space="0" w:color="auto"/>
              <w:right w:val="single" w:sz="4" w:space="0" w:color="auto"/>
            </w:tcBorders>
          </w:tcPr>
          <w:p w14:paraId="67352118" w14:textId="77777777" w:rsidR="00A722C0" w:rsidRPr="00933436" w:rsidRDefault="00A722C0" w:rsidP="00507F16">
            <w:pPr>
              <w:spacing w:line="200" w:lineRule="exact"/>
              <w:jc w:val="both"/>
              <w:rPr>
                <w:ins w:id="938" w:author="Autor" w:date="2014-12-19T17:28:00Z"/>
                <w:rFonts w:ascii="Tahoma" w:hAnsi="Tahoma" w:cs="Tahoma"/>
                <w:color w:val="000000"/>
                <w:sz w:val="16"/>
                <w:szCs w:val="16"/>
                <w:lang w:val="pt-BR"/>
              </w:rPr>
            </w:pPr>
            <w:ins w:id="939" w:author="Autor" w:date="2014-12-19T17:28:00Z">
              <w:r w:rsidRPr="00933436">
                <w:rPr>
                  <w:rFonts w:ascii="Tahoma" w:hAnsi="Tahoma" w:cs="Tahoma"/>
                  <w:color w:val="000000"/>
                  <w:sz w:val="16"/>
                  <w:szCs w:val="16"/>
                  <w:lang w:val="pt-BR"/>
                </w:rPr>
                <w:t>Belo Horizonte</w:t>
              </w:r>
            </w:ins>
          </w:p>
        </w:tc>
        <w:tc>
          <w:tcPr>
            <w:tcW w:w="1377" w:type="dxa"/>
            <w:tcBorders>
              <w:top w:val="single" w:sz="4" w:space="0" w:color="auto"/>
              <w:left w:val="single" w:sz="4" w:space="0" w:color="auto"/>
              <w:bottom w:val="single" w:sz="4" w:space="0" w:color="auto"/>
              <w:right w:val="single" w:sz="4" w:space="0" w:color="auto"/>
            </w:tcBorders>
          </w:tcPr>
          <w:p w14:paraId="7C43745A" w14:textId="77777777" w:rsidR="00A722C0" w:rsidRPr="00933436" w:rsidRDefault="00A722C0" w:rsidP="00507F16">
            <w:pPr>
              <w:spacing w:line="200" w:lineRule="exact"/>
              <w:ind w:firstLine="120"/>
              <w:jc w:val="both"/>
              <w:rPr>
                <w:ins w:id="940" w:author="Autor" w:date="2014-12-19T17:28:00Z"/>
                <w:rFonts w:ascii="Tahoma" w:hAnsi="Tahoma" w:cs="Tahoma"/>
                <w:i/>
                <w:color w:val="000000"/>
                <w:sz w:val="16"/>
                <w:szCs w:val="16"/>
                <w:lang w:val="pt-BR"/>
              </w:rPr>
            </w:pPr>
            <w:ins w:id="941" w:author="Autor" w:date="2014-12-19T17:28:00Z">
              <w:r w:rsidRPr="00933436">
                <w:rPr>
                  <w:rFonts w:ascii="Tahoma" w:hAnsi="Tahoma" w:cs="Tahoma"/>
                  <w:i/>
                  <w:color w:val="000000"/>
                  <w:sz w:val="16"/>
                  <w:szCs w:val="16"/>
                  <w:lang w:val="pt-BR"/>
                </w:rPr>
                <w:t>UF</w:t>
              </w:r>
            </w:ins>
          </w:p>
        </w:tc>
        <w:tc>
          <w:tcPr>
            <w:tcW w:w="1377" w:type="dxa"/>
            <w:gridSpan w:val="2"/>
            <w:tcBorders>
              <w:top w:val="single" w:sz="4" w:space="0" w:color="auto"/>
              <w:left w:val="single" w:sz="4" w:space="0" w:color="auto"/>
              <w:bottom w:val="single" w:sz="4" w:space="0" w:color="auto"/>
              <w:right w:val="single" w:sz="4" w:space="0" w:color="auto"/>
            </w:tcBorders>
          </w:tcPr>
          <w:p w14:paraId="42D38A58" w14:textId="77777777" w:rsidR="00A722C0" w:rsidRPr="00933436" w:rsidRDefault="00A722C0" w:rsidP="00507F16">
            <w:pPr>
              <w:spacing w:line="200" w:lineRule="exact"/>
              <w:ind w:firstLine="120"/>
              <w:jc w:val="both"/>
              <w:rPr>
                <w:ins w:id="942" w:author="Autor" w:date="2014-12-19T17:28:00Z"/>
                <w:rFonts w:ascii="Tahoma" w:hAnsi="Tahoma" w:cs="Tahoma"/>
                <w:color w:val="000000"/>
                <w:sz w:val="16"/>
                <w:szCs w:val="16"/>
                <w:lang w:val="pt-BR"/>
              </w:rPr>
            </w:pPr>
            <w:ins w:id="943" w:author="Autor" w:date="2014-12-19T17:28:00Z">
              <w:r w:rsidRPr="00933436">
                <w:rPr>
                  <w:rFonts w:ascii="Tahoma" w:hAnsi="Tahoma" w:cs="Tahoma"/>
                  <w:color w:val="000000"/>
                  <w:sz w:val="16"/>
                  <w:szCs w:val="16"/>
                  <w:lang w:val="pt-BR"/>
                </w:rPr>
                <w:t>MG</w:t>
              </w:r>
            </w:ins>
          </w:p>
        </w:tc>
        <w:tc>
          <w:tcPr>
            <w:tcW w:w="1377" w:type="dxa"/>
            <w:gridSpan w:val="2"/>
            <w:tcBorders>
              <w:top w:val="single" w:sz="4" w:space="0" w:color="auto"/>
              <w:left w:val="single" w:sz="4" w:space="0" w:color="auto"/>
              <w:bottom w:val="single" w:sz="4" w:space="0" w:color="auto"/>
              <w:right w:val="single" w:sz="4" w:space="0" w:color="auto"/>
            </w:tcBorders>
          </w:tcPr>
          <w:p w14:paraId="486F304E" w14:textId="77777777" w:rsidR="00A722C0" w:rsidRPr="00933436" w:rsidRDefault="00A722C0" w:rsidP="00507F16">
            <w:pPr>
              <w:spacing w:line="200" w:lineRule="exact"/>
              <w:jc w:val="both"/>
              <w:rPr>
                <w:ins w:id="944" w:author="Autor" w:date="2014-12-19T17:28:00Z"/>
                <w:rFonts w:ascii="Tahoma" w:hAnsi="Tahoma" w:cs="Tahoma"/>
                <w:i/>
                <w:color w:val="000000"/>
                <w:sz w:val="16"/>
                <w:szCs w:val="16"/>
                <w:lang w:val="pt-BR"/>
              </w:rPr>
            </w:pPr>
            <w:ins w:id="945" w:author="Autor" w:date="2014-12-19T17:28:00Z">
              <w:r w:rsidRPr="00933436">
                <w:rPr>
                  <w:rFonts w:ascii="Tahoma" w:hAnsi="Tahoma" w:cs="Tahoma"/>
                  <w:i/>
                  <w:color w:val="000000"/>
                  <w:sz w:val="16"/>
                  <w:szCs w:val="16"/>
                  <w:lang w:val="pt-BR"/>
                </w:rPr>
                <w:t>CEP</w:t>
              </w:r>
            </w:ins>
          </w:p>
        </w:tc>
        <w:tc>
          <w:tcPr>
            <w:tcW w:w="1377" w:type="dxa"/>
            <w:tcBorders>
              <w:top w:val="single" w:sz="4" w:space="0" w:color="auto"/>
              <w:left w:val="single" w:sz="4" w:space="0" w:color="auto"/>
              <w:bottom w:val="single" w:sz="4" w:space="0" w:color="auto"/>
              <w:right w:val="single" w:sz="4" w:space="0" w:color="auto"/>
            </w:tcBorders>
          </w:tcPr>
          <w:p w14:paraId="6C9CEE1C" w14:textId="77777777" w:rsidR="00A722C0" w:rsidRPr="00933436" w:rsidRDefault="00A722C0" w:rsidP="00507F16">
            <w:pPr>
              <w:spacing w:line="200" w:lineRule="exact"/>
              <w:ind w:firstLine="120"/>
              <w:jc w:val="both"/>
              <w:rPr>
                <w:ins w:id="946" w:author="Autor" w:date="2014-12-19T17:28:00Z"/>
                <w:rFonts w:ascii="Tahoma" w:hAnsi="Tahoma" w:cs="Tahoma"/>
                <w:color w:val="000000"/>
                <w:sz w:val="16"/>
                <w:szCs w:val="16"/>
                <w:lang w:val="pt-BR"/>
              </w:rPr>
            </w:pPr>
            <w:ins w:id="947" w:author="Autor" w:date="2014-12-19T17:28:00Z">
              <w:r w:rsidRPr="00933436">
                <w:rPr>
                  <w:rFonts w:ascii="Tahoma" w:hAnsi="Tahoma" w:cs="Tahoma"/>
                  <w:color w:val="000000"/>
                  <w:sz w:val="16"/>
                  <w:szCs w:val="16"/>
                  <w:lang w:val="pt-BR"/>
                </w:rPr>
                <w:t>30130-917</w:t>
              </w:r>
            </w:ins>
          </w:p>
        </w:tc>
      </w:tr>
      <w:tr w:rsidR="00A722C0" w:rsidRPr="00933436" w14:paraId="54CCB5B4" w14:textId="77777777" w:rsidTr="007C14F0">
        <w:trPr>
          <w:trHeight w:val="20"/>
          <w:jc w:val="center"/>
          <w:ins w:id="948"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30129AE3" w14:textId="77777777" w:rsidR="00A722C0" w:rsidRPr="00933436" w:rsidRDefault="00A722C0" w:rsidP="00507F16">
            <w:pPr>
              <w:spacing w:line="200" w:lineRule="exact"/>
              <w:jc w:val="both"/>
              <w:rPr>
                <w:ins w:id="949" w:author="Autor" w:date="2014-12-19T17:28:00Z"/>
                <w:rFonts w:ascii="Tahoma" w:hAnsi="Tahoma" w:cs="Tahoma"/>
                <w:color w:val="000000"/>
                <w:sz w:val="16"/>
                <w:szCs w:val="16"/>
                <w:lang w:val="pt-BR"/>
              </w:rPr>
            </w:pPr>
          </w:p>
        </w:tc>
      </w:tr>
      <w:tr w:rsidR="00A722C0" w:rsidRPr="00933436" w14:paraId="24FAD8EF" w14:textId="77777777" w:rsidTr="007C14F0">
        <w:trPr>
          <w:trHeight w:val="20"/>
          <w:jc w:val="center"/>
          <w:ins w:id="950"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C639FEB" w14:textId="77777777" w:rsidR="00A722C0" w:rsidRPr="00933436" w:rsidRDefault="00A722C0" w:rsidP="00507F16">
            <w:pPr>
              <w:spacing w:line="200" w:lineRule="exact"/>
              <w:jc w:val="both"/>
              <w:rPr>
                <w:ins w:id="951" w:author="Autor" w:date="2014-12-19T17:28:00Z"/>
                <w:rFonts w:ascii="Tahoma" w:hAnsi="Tahoma" w:cs="Tahoma"/>
                <w:b/>
                <w:color w:val="000000"/>
                <w:sz w:val="16"/>
                <w:szCs w:val="16"/>
                <w:lang w:val="pt-BR"/>
              </w:rPr>
            </w:pPr>
            <w:ins w:id="952" w:author="Autor" w:date="2014-12-19T17:28:00Z">
              <w:r w:rsidRPr="00933436">
                <w:rPr>
                  <w:rFonts w:ascii="Tahoma" w:hAnsi="Tahoma" w:cs="Tahoma"/>
                  <w:b/>
                  <w:color w:val="000000"/>
                  <w:sz w:val="16"/>
                  <w:szCs w:val="16"/>
                  <w:lang w:val="pt-BR"/>
                </w:rPr>
                <w:t>2. INSTITUIÇÃO CUSTODIANTE</w:t>
              </w:r>
            </w:ins>
          </w:p>
        </w:tc>
      </w:tr>
      <w:tr w:rsidR="00A722C0" w:rsidRPr="00765B73" w14:paraId="130F1863" w14:textId="77777777" w:rsidTr="007C14F0">
        <w:trPr>
          <w:trHeight w:val="20"/>
          <w:jc w:val="center"/>
          <w:ins w:id="953"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6610524" w14:textId="77777777" w:rsidR="00A722C0" w:rsidRPr="00933436" w:rsidRDefault="00A722C0" w:rsidP="00507F16">
            <w:pPr>
              <w:spacing w:line="200" w:lineRule="exact"/>
              <w:jc w:val="both"/>
              <w:rPr>
                <w:ins w:id="954" w:author="Autor" w:date="2014-12-19T17:28:00Z"/>
                <w:rFonts w:ascii="Tahoma" w:hAnsi="Tahoma" w:cs="Tahoma"/>
                <w:color w:val="000000"/>
                <w:sz w:val="16"/>
                <w:szCs w:val="16"/>
                <w:lang w:val="pt-BR"/>
              </w:rPr>
            </w:pPr>
            <w:ins w:id="955" w:author="Autor" w:date="2014-12-19T17:28:00Z">
              <w:r w:rsidRPr="00933436">
                <w:rPr>
                  <w:rFonts w:ascii="Tahoma" w:hAnsi="Tahoma" w:cs="Tahoma"/>
                  <w:i/>
                  <w:color w:val="000000"/>
                  <w:sz w:val="16"/>
                  <w:szCs w:val="16"/>
                  <w:lang w:val="pt-BR"/>
                </w:rPr>
                <w:t>RAZÃO SOCIAL:</w:t>
              </w:r>
              <w:r w:rsidRPr="00933436">
                <w:rPr>
                  <w:rFonts w:ascii="Tahoma" w:hAnsi="Tahoma" w:cs="Tahoma"/>
                  <w:color w:val="000000"/>
                  <w:sz w:val="16"/>
                  <w:szCs w:val="16"/>
                  <w:lang w:val="pt-BR"/>
                </w:rPr>
                <w:t xml:space="preserve"> </w:t>
              </w:r>
              <w:r w:rsidRPr="00933436">
                <w:rPr>
                  <w:rFonts w:ascii="Tahoma" w:hAnsi="Tahoma" w:cs="Tahoma"/>
                  <w:b/>
                  <w:color w:val="000000"/>
                  <w:sz w:val="16"/>
                  <w:szCs w:val="16"/>
                  <w:lang w:val="pt-BR"/>
                </w:rPr>
                <w:t>OLIVEIRA TRUST DISTRIBUIDORA DE TÍTULOS E VALORES MOBILIÁRIOS S.A.</w:t>
              </w:r>
            </w:ins>
          </w:p>
        </w:tc>
      </w:tr>
      <w:tr w:rsidR="00A722C0" w:rsidRPr="00933436" w14:paraId="0FD24909" w14:textId="77777777" w:rsidTr="007C14F0">
        <w:trPr>
          <w:trHeight w:val="20"/>
          <w:jc w:val="center"/>
          <w:ins w:id="956"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5274D6E" w14:textId="77777777" w:rsidR="00A722C0" w:rsidRPr="00933436" w:rsidRDefault="00A722C0" w:rsidP="00507F16">
            <w:pPr>
              <w:spacing w:line="200" w:lineRule="exact"/>
              <w:jc w:val="both"/>
              <w:rPr>
                <w:ins w:id="957" w:author="Autor" w:date="2014-12-19T17:28:00Z"/>
                <w:rFonts w:ascii="Tahoma" w:hAnsi="Tahoma" w:cs="Tahoma"/>
                <w:color w:val="000000"/>
                <w:sz w:val="16"/>
                <w:szCs w:val="16"/>
                <w:lang w:val="pt-BR"/>
              </w:rPr>
            </w:pPr>
            <w:ins w:id="958" w:author="Autor" w:date="2014-12-19T17:28:00Z">
              <w:r w:rsidRPr="00933436">
                <w:rPr>
                  <w:rFonts w:ascii="Tahoma" w:hAnsi="Tahoma" w:cs="Tahoma"/>
                  <w:i/>
                  <w:color w:val="000000"/>
                  <w:sz w:val="16"/>
                  <w:szCs w:val="16"/>
                  <w:lang w:val="pt-BR"/>
                </w:rPr>
                <w:t>CNPJ/MF</w:t>
              </w:r>
              <w:r w:rsidRPr="00933436">
                <w:rPr>
                  <w:rFonts w:ascii="Tahoma" w:hAnsi="Tahoma" w:cs="Tahoma"/>
                  <w:color w:val="000000"/>
                  <w:sz w:val="16"/>
                  <w:szCs w:val="16"/>
                  <w:lang w:val="pt-BR"/>
                </w:rPr>
                <w:t>: 36.113.876/0001-91</w:t>
              </w:r>
            </w:ins>
          </w:p>
        </w:tc>
      </w:tr>
      <w:tr w:rsidR="00A722C0" w:rsidRPr="00765B73" w14:paraId="26E6EB40" w14:textId="77777777" w:rsidTr="007C14F0">
        <w:trPr>
          <w:trHeight w:val="20"/>
          <w:jc w:val="center"/>
          <w:ins w:id="959"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11488A1B" w14:textId="77777777" w:rsidR="00A722C0" w:rsidRPr="00933436" w:rsidRDefault="00A722C0" w:rsidP="00507F16">
            <w:pPr>
              <w:spacing w:line="200" w:lineRule="exact"/>
              <w:ind w:firstLine="120"/>
              <w:jc w:val="both"/>
              <w:rPr>
                <w:ins w:id="960" w:author="Autor" w:date="2014-12-19T17:28:00Z"/>
                <w:rFonts w:ascii="Tahoma" w:hAnsi="Tahoma" w:cs="Tahoma"/>
                <w:color w:val="000000"/>
                <w:sz w:val="16"/>
                <w:szCs w:val="16"/>
                <w:lang w:val="pt-BR"/>
              </w:rPr>
            </w:pPr>
            <w:ins w:id="961" w:author="Autor" w:date="2014-12-19T17:28:00Z">
              <w:r w:rsidRPr="00933436">
                <w:rPr>
                  <w:rFonts w:ascii="Tahoma" w:hAnsi="Tahoma" w:cs="Tahoma"/>
                  <w:i/>
                  <w:color w:val="000000"/>
                  <w:sz w:val="16"/>
                  <w:szCs w:val="16"/>
                  <w:lang w:val="pt-BR"/>
                </w:rPr>
                <w:t>ENDEREÇO</w:t>
              </w:r>
              <w:r w:rsidRPr="00933436">
                <w:rPr>
                  <w:rFonts w:ascii="Tahoma" w:hAnsi="Tahoma" w:cs="Tahoma"/>
                  <w:color w:val="000000"/>
                  <w:sz w:val="16"/>
                  <w:szCs w:val="16"/>
                  <w:lang w:val="pt-BR"/>
                </w:rPr>
                <w:t>: Avenida das Américas, n.º 500</w:t>
              </w:r>
            </w:ins>
          </w:p>
        </w:tc>
      </w:tr>
      <w:tr w:rsidR="00A722C0" w:rsidRPr="00933436" w14:paraId="49B1E88D" w14:textId="77777777" w:rsidTr="007C14F0">
        <w:trPr>
          <w:trHeight w:val="20"/>
          <w:jc w:val="center"/>
          <w:ins w:id="962" w:author="Autor" w:date="2014-12-19T17:28:00Z"/>
        </w:trPr>
        <w:tc>
          <w:tcPr>
            <w:tcW w:w="1377" w:type="dxa"/>
            <w:tcBorders>
              <w:top w:val="single" w:sz="4" w:space="0" w:color="auto"/>
              <w:left w:val="single" w:sz="4" w:space="0" w:color="auto"/>
              <w:bottom w:val="single" w:sz="4" w:space="0" w:color="auto"/>
              <w:right w:val="single" w:sz="4" w:space="0" w:color="auto"/>
            </w:tcBorders>
          </w:tcPr>
          <w:p w14:paraId="03DBCDFF" w14:textId="77777777" w:rsidR="00A722C0" w:rsidRPr="00933436" w:rsidRDefault="00A722C0" w:rsidP="00507F16">
            <w:pPr>
              <w:spacing w:line="200" w:lineRule="exact"/>
              <w:ind w:firstLine="120"/>
              <w:jc w:val="both"/>
              <w:rPr>
                <w:ins w:id="963" w:author="Autor" w:date="2014-12-19T17:28:00Z"/>
                <w:rFonts w:ascii="Tahoma" w:hAnsi="Tahoma" w:cs="Tahoma"/>
                <w:i/>
                <w:color w:val="000000"/>
                <w:sz w:val="16"/>
                <w:szCs w:val="16"/>
                <w:lang w:val="pt-BR"/>
              </w:rPr>
            </w:pPr>
            <w:ins w:id="964" w:author="Autor" w:date="2014-12-19T17:28:00Z">
              <w:r w:rsidRPr="00933436">
                <w:rPr>
                  <w:rFonts w:ascii="Tahoma" w:hAnsi="Tahoma" w:cs="Tahoma"/>
                  <w:i/>
                  <w:color w:val="000000"/>
                  <w:sz w:val="16"/>
                  <w:szCs w:val="16"/>
                  <w:lang w:val="pt-BR"/>
                </w:rPr>
                <w:t>COMPLEMENTO</w:t>
              </w:r>
            </w:ins>
          </w:p>
        </w:tc>
        <w:tc>
          <w:tcPr>
            <w:tcW w:w="1377" w:type="dxa"/>
            <w:gridSpan w:val="2"/>
            <w:tcBorders>
              <w:top w:val="single" w:sz="4" w:space="0" w:color="auto"/>
              <w:left w:val="single" w:sz="4" w:space="0" w:color="auto"/>
              <w:bottom w:val="single" w:sz="4" w:space="0" w:color="auto"/>
              <w:right w:val="single" w:sz="4" w:space="0" w:color="auto"/>
            </w:tcBorders>
          </w:tcPr>
          <w:p w14:paraId="227A57A7" w14:textId="77777777" w:rsidR="00A722C0" w:rsidRPr="00933436" w:rsidRDefault="00A722C0" w:rsidP="00507F16">
            <w:pPr>
              <w:spacing w:line="200" w:lineRule="exact"/>
              <w:jc w:val="both"/>
              <w:rPr>
                <w:ins w:id="965" w:author="Autor" w:date="2014-12-19T17:28:00Z"/>
                <w:rFonts w:ascii="Tahoma" w:hAnsi="Tahoma" w:cs="Tahoma"/>
                <w:color w:val="000000"/>
                <w:sz w:val="16"/>
                <w:szCs w:val="16"/>
                <w:lang w:val="pt-BR"/>
              </w:rPr>
            </w:pPr>
            <w:ins w:id="966" w:author="Autor" w:date="2014-12-19T17:28:00Z">
              <w:r w:rsidRPr="00933436">
                <w:rPr>
                  <w:rFonts w:ascii="Tahoma" w:hAnsi="Tahoma" w:cs="Tahoma"/>
                  <w:color w:val="000000"/>
                  <w:sz w:val="16"/>
                  <w:szCs w:val="16"/>
                  <w:lang w:val="pt-BR"/>
                </w:rPr>
                <w:t>Bloco 13, grupo 205</w:t>
              </w:r>
            </w:ins>
          </w:p>
        </w:tc>
        <w:tc>
          <w:tcPr>
            <w:tcW w:w="1377" w:type="dxa"/>
            <w:gridSpan w:val="2"/>
            <w:tcBorders>
              <w:top w:val="single" w:sz="4" w:space="0" w:color="auto"/>
              <w:left w:val="single" w:sz="4" w:space="0" w:color="auto"/>
              <w:bottom w:val="single" w:sz="4" w:space="0" w:color="auto"/>
              <w:right w:val="single" w:sz="4" w:space="0" w:color="auto"/>
            </w:tcBorders>
          </w:tcPr>
          <w:p w14:paraId="4A8154FE" w14:textId="77777777" w:rsidR="00A722C0" w:rsidRPr="00933436" w:rsidRDefault="00A722C0" w:rsidP="00507F16">
            <w:pPr>
              <w:spacing w:line="200" w:lineRule="exact"/>
              <w:ind w:firstLine="120"/>
              <w:jc w:val="both"/>
              <w:rPr>
                <w:ins w:id="967" w:author="Autor" w:date="2014-12-19T17:28:00Z"/>
                <w:rFonts w:ascii="Tahoma" w:hAnsi="Tahoma" w:cs="Tahoma"/>
                <w:i/>
                <w:color w:val="000000"/>
                <w:sz w:val="16"/>
                <w:szCs w:val="16"/>
                <w:lang w:val="pt-BR"/>
              </w:rPr>
            </w:pPr>
            <w:ins w:id="968" w:author="Autor" w:date="2014-12-19T17:28:00Z">
              <w:r w:rsidRPr="00933436">
                <w:rPr>
                  <w:rFonts w:ascii="Tahoma" w:hAnsi="Tahoma" w:cs="Tahoma"/>
                  <w:i/>
                  <w:color w:val="000000"/>
                  <w:sz w:val="16"/>
                  <w:szCs w:val="16"/>
                  <w:lang w:val="pt-BR"/>
                </w:rPr>
                <w:t>CIDADE</w:t>
              </w:r>
            </w:ins>
          </w:p>
        </w:tc>
        <w:tc>
          <w:tcPr>
            <w:tcW w:w="1377" w:type="dxa"/>
            <w:tcBorders>
              <w:top w:val="single" w:sz="4" w:space="0" w:color="auto"/>
              <w:left w:val="single" w:sz="4" w:space="0" w:color="auto"/>
              <w:bottom w:val="single" w:sz="4" w:space="0" w:color="auto"/>
              <w:right w:val="single" w:sz="4" w:space="0" w:color="auto"/>
            </w:tcBorders>
          </w:tcPr>
          <w:p w14:paraId="5EA67E5F" w14:textId="77777777" w:rsidR="00A722C0" w:rsidRPr="00933436" w:rsidRDefault="00A722C0" w:rsidP="00507F16">
            <w:pPr>
              <w:spacing w:line="200" w:lineRule="exact"/>
              <w:ind w:firstLine="120"/>
              <w:jc w:val="both"/>
              <w:rPr>
                <w:ins w:id="969" w:author="Autor" w:date="2014-12-19T17:28:00Z"/>
                <w:rFonts w:ascii="Tahoma" w:hAnsi="Tahoma" w:cs="Tahoma"/>
                <w:color w:val="000000"/>
                <w:sz w:val="16"/>
                <w:szCs w:val="16"/>
                <w:lang w:val="pt-BR"/>
              </w:rPr>
            </w:pPr>
            <w:ins w:id="970" w:author="Autor" w:date="2014-12-19T17:28:00Z">
              <w:r w:rsidRPr="00933436">
                <w:rPr>
                  <w:rFonts w:ascii="Tahoma" w:hAnsi="Tahoma" w:cs="Tahoma"/>
                  <w:color w:val="000000"/>
                  <w:sz w:val="16"/>
                  <w:szCs w:val="16"/>
                  <w:lang w:val="pt-BR"/>
                </w:rPr>
                <w:t>Rio de Janeiro</w:t>
              </w:r>
            </w:ins>
          </w:p>
        </w:tc>
        <w:tc>
          <w:tcPr>
            <w:tcW w:w="1377" w:type="dxa"/>
            <w:tcBorders>
              <w:top w:val="single" w:sz="4" w:space="0" w:color="auto"/>
              <w:left w:val="single" w:sz="4" w:space="0" w:color="auto"/>
              <w:bottom w:val="single" w:sz="4" w:space="0" w:color="auto"/>
              <w:right w:val="single" w:sz="4" w:space="0" w:color="auto"/>
            </w:tcBorders>
          </w:tcPr>
          <w:p w14:paraId="344AE425" w14:textId="77777777" w:rsidR="00A722C0" w:rsidRPr="00933436" w:rsidRDefault="00A722C0" w:rsidP="00507F16">
            <w:pPr>
              <w:spacing w:line="200" w:lineRule="exact"/>
              <w:ind w:firstLine="120"/>
              <w:jc w:val="both"/>
              <w:rPr>
                <w:ins w:id="971" w:author="Autor" w:date="2014-12-19T17:28:00Z"/>
                <w:rFonts w:ascii="Tahoma" w:hAnsi="Tahoma" w:cs="Tahoma"/>
                <w:i/>
                <w:color w:val="000000"/>
                <w:sz w:val="16"/>
                <w:szCs w:val="16"/>
                <w:lang w:val="pt-BR"/>
              </w:rPr>
            </w:pPr>
            <w:ins w:id="972" w:author="Autor" w:date="2014-12-19T17:28:00Z">
              <w:r w:rsidRPr="00933436">
                <w:rPr>
                  <w:rFonts w:ascii="Tahoma" w:hAnsi="Tahoma" w:cs="Tahoma"/>
                  <w:i/>
                  <w:color w:val="000000"/>
                  <w:sz w:val="16"/>
                  <w:szCs w:val="16"/>
                  <w:lang w:val="pt-BR"/>
                </w:rPr>
                <w:t>UF</w:t>
              </w:r>
            </w:ins>
          </w:p>
        </w:tc>
        <w:tc>
          <w:tcPr>
            <w:tcW w:w="1377" w:type="dxa"/>
            <w:gridSpan w:val="2"/>
            <w:tcBorders>
              <w:top w:val="single" w:sz="4" w:space="0" w:color="auto"/>
              <w:left w:val="single" w:sz="4" w:space="0" w:color="auto"/>
              <w:bottom w:val="single" w:sz="4" w:space="0" w:color="auto"/>
              <w:right w:val="single" w:sz="4" w:space="0" w:color="auto"/>
            </w:tcBorders>
          </w:tcPr>
          <w:p w14:paraId="381F2CEB" w14:textId="77777777" w:rsidR="00A722C0" w:rsidRPr="00933436" w:rsidRDefault="00A722C0" w:rsidP="00507F16">
            <w:pPr>
              <w:spacing w:line="200" w:lineRule="exact"/>
              <w:ind w:firstLine="120"/>
              <w:jc w:val="both"/>
              <w:rPr>
                <w:ins w:id="973" w:author="Autor" w:date="2014-12-19T17:28:00Z"/>
                <w:rFonts w:ascii="Tahoma" w:hAnsi="Tahoma" w:cs="Tahoma"/>
                <w:color w:val="000000"/>
                <w:sz w:val="16"/>
                <w:szCs w:val="16"/>
                <w:lang w:val="pt-BR"/>
              </w:rPr>
            </w:pPr>
            <w:ins w:id="974" w:author="Autor" w:date="2014-12-19T17:28:00Z">
              <w:r w:rsidRPr="00933436">
                <w:rPr>
                  <w:rFonts w:ascii="Tahoma" w:hAnsi="Tahoma" w:cs="Tahoma"/>
                  <w:color w:val="000000"/>
                  <w:sz w:val="16"/>
                  <w:szCs w:val="16"/>
                  <w:lang w:val="pt-BR"/>
                </w:rPr>
                <w:t>RJ</w:t>
              </w:r>
            </w:ins>
          </w:p>
        </w:tc>
        <w:tc>
          <w:tcPr>
            <w:tcW w:w="1377" w:type="dxa"/>
            <w:gridSpan w:val="2"/>
            <w:tcBorders>
              <w:top w:val="single" w:sz="4" w:space="0" w:color="auto"/>
              <w:left w:val="single" w:sz="4" w:space="0" w:color="auto"/>
              <w:bottom w:val="single" w:sz="4" w:space="0" w:color="auto"/>
              <w:right w:val="single" w:sz="4" w:space="0" w:color="auto"/>
            </w:tcBorders>
          </w:tcPr>
          <w:p w14:paraId="1F0B062B" w14:textId="77777777" w:rsidR="00A722C0" w:rsidRPr="00933436" w:rsidRDefault="00A722C0" w:rsidP="00507F16">
            <w:pPr>
              <w:spacing w:line="200" w:lineRule="exact"/>
              <w:jc w:val="both"/>
              <w:rPr>
                <w:ins w:id="975" w:author="Autor" w:date="2014-12-19T17:28:00Z"/>
                <w:rFonts w:ascii="Tahoma" w:hAnsi="Tahoma" w:cs="Tahoma"/>
                <w:i/>
                <w:color w:val="000000"/>
                <w:sz w:val="16"/>
                <w:szCs w:val="16"/>
                <w:lang w:val="pt-BR"/>
              </w:rPr>
            </w:pPr>
            <w:ins w:id="976" w:author="Autor" w:date="2014-12-19T17:28:00Z">
              <w:r w:rsidRPr="00933436">
                <w:rPr>
                  <w:rFonts w:ascii="Tahoma" w:hAnsi="Tahoma" w:cs="Tahoma"/>
                  <w:i/>
                  <w:color w:val="000000"/>
                  <w:sz w:val="16"/>
                  <w:szCs w:val="16"/>
                  <w:lang w:val="pt-BR"/>
                </w:rPr>
                <w:t>CEP</w:t>
              </w:r>
            </w:ins>
          </w:p>
        </w:tc>
        <w:tc>
          <w:tcPr>
            <w:tcW w:w="1377" w:type="dxa"/>
            <w:tcBorders>
              <w:top w:val="single" w:sz="4" w:space="0" w:color="auto"/>
              <w:left w:val="single" w:sz="4" w:space="0" w:color="auto"/>
              <w:bottom w:val="single" w:sz="4" w:space="0" w:color="auto"/>
              <w:right w:val="single" w:sz="4" w:space="0" w:color="auto"/>
            </w:tcBorders>
          </w:tcPr>
          <w:p w14:paraId="04F86E73" w14:textId="77777777" w:rsidR="00A722C0" w:rsidRPr="00933436" w:rsidRDefault="00A722C0" w:rsidP="00507F16">
            <w:pPr>
              <w:spacing w:line="200" w:lineRule="exact"/>
              <w:jc w:val="both"/>
              <w:rPr>
                <w:ins w:id="977" w:author="Autor" w:date="2014-12-19T17:28:00Z"/>
                <w:rFonts w:ascii="Tahoma" w:hAnsi="Tahoma" w:cs="Tahoma"/>
                <w:color w:val="000000"/>
                <w:sz w:val="16"/>
                <w:szCs w:val="16"/>
                <w:lang w:val="pt-BR"/>
              </w:rPr>
            </w:pPr>
            <w:ins w:id="978" w:author="Autor" w:date="2014-12-19T17:28:00Z">
              <w:r w:rsidRPr="00933436">
                <w:rPr>
                  <w:rFonts w:ascii="Tahoma" w:hAnsi="Tahoma" w:cs="Tahoma"/>
                  <w:color w:val="000000"/>
                  <w:sz w:val="16"/>
                  <w:szCs w:val="16"/>
                </w:rPr>
                <w:t>22640-100</w:t>
              </w:r>
            </w:ins>
          </w:p>
        </w:tc>
      </w:tr>
      <w:tr w:rsidR="00A722C0" w:rsidRPr="00933436" w14:paraId="4D5BBD19" w14:textId="77777777" w:rsidTr="007C14F0">
        <w:trPr>
          <w:trHeight w:val="20"/>
          <w:jc w:val="center"/>
          <w:ins w:id="979"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9333A98" w14:textId="77777777" w:rsidR="00A722C0" w:rsidRPr="00933436" w:rsidRDefault="00A722C0" w:rsidP="00507F16">
            <w:pPr>
              <w:spacing w:line="200" w:lineRule="exact"/>
              <w:jc w:val="both"/>
              <w:rPr>
                <w:ins w:id="980" w:author="Autor" w:date="2014-12-19T17:28:00Z"/>
                <w:rFonts w:ascii="Tahoma" w:hAnsi="Tahoma" w:cs="Tahoma"/>
                <w:color w:val="000000"/>
                <w:sz w:val="16"/>
                <w:szCs w:val="16"/>
                <w:lang w:val="pt-BR"/>
              </w:rPr>
            </w:pPr>
          </w:p>
        </w:tc>
      </w:tr>
      <w:tr w:rsidR="00A722C0" w:rsidRPr="00933436" w14:paraId="6212A400" w14:textId="77777777" w:rsidTr="007C14F0">
        <w:trPr>
          <w:trHeight w:val="20"/>
          <w:jc w:val="center"/>
          <w:ins w:id="981"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537246CA" w14:textId="77777777" w:rsidR="00A722C0" w:rsidRPr="00933436" w:rsidRDefault="00A722C0" w:rsidP="00507F16">
            <w:pPr>
              <w:spacing w:line="200" w:lineRule="exact"/>
              <w:jc w:val="both"/>
              <w:rPr>
                <w:ins w:id="982" w:author="Autor" w:date="2014-12-19T17:28:00Z"/>
                <w:rFonts w:ascii="Tahoma" w:hAnsi="Tahoma" w:cs="Tahoma"/>
                <w:b/>
                <w:color w:val="000000"/>
                <w:sz w:val="16"/>
                <w:szCs w:val="16"/>
                <w:lang w:val="pt-BR"/>
              </w:rPr>
            </w:pPr>
            <w:ins w:id="983" w:author="Autor" w:date="2014-12-19T17:28:00Z">
              <w:r w:rsidRPr="00933436">
                <w:rPr>
                  <w:rFonts w:ascii="Tahoma" w:hAnsi="Tahoma" w:cs="Tahoma"/>
                  <w:b/>
                  <w:color w:val="000000"/>
                  <w:sz w:val="16"/>
                  <w:szCs w:val="16"/>
                  <w:lang w:val="pt-BR"/>
                </w:rPr>
                <w:t>3. DEVEDORA</w:t>
              </w:r>
            </w:ins>
          </w:p>
        </w:tc>
      </w:tr>
      <w:tr w:rsidR="00A722C0" w:rsidRPr="00933436" w14:paraId="76CD4263" w14:textId="77777777" w:rsidTr="007C14F0">
        <w:trPr>
          <w:trHeight w:val="20"/>
          <w:jc w:val="center"/>
          <w:ins w:id="984"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002A6E11" w14:textId="77777777" w:rsidR="00A722C0" w:rsidRPr="00933436" w:rsidRDefault="00A722C0" w:rsidP="00507F16">
            <w:pPr>
              <w:spacing w:line="200" w:lineRule="exact"/>
              <w:ind w:firstLine="120"/>
              <w:jc w:val="both"/>
              <w:rPr>
                <w:ins w:id="985" w:author="Autor" w:date="2014-12-19T17:28:00Z"/>
                <w:rFonts w:ascii="Tahoma" w:hAnsi="Tahoma" w:cs="Tahoma"/>
                <w:b/>
                <w:color w:val="000000"/>
                <w:sz w:val="16"/>
                <w:szCs w:val="16"/>
                <w:lang w:val="pt-BR"/>
              </w:rPr>
            </w:pPr>
            <w:ins w:id="986" w:author="Autor" w:date="2014-12-19T17:28:00Z">
              <w:r w:rsidRPr="00933436">
                <w:rPr>
                  <w:rFonts w:ascii="Tahoma" w:hAnsi="Tahoma" w:cs="Tahoma"/>
                  <w:i/>
                  <w:color w:val="000000"/>
                  <w:sz w:val="16"/>
                  <w:szCs w:val="16"/>
                  <w:lang w:val="pt-BR"/>
                </w:rPr>
                <w:t>RAZÃO SOCIAL</w:t>
              </w:r>
              <w:r w:rsidRPr="00933436">
                <w:rPr>
                  <w:rFonts w:ascii="Tahoma" w:hAnsi="Tahoma" w:cs="Tahoma"/>
                  <w:color w:val="000000"/>
                  <w:sz w:val="16"/>
                  <w:szCs w:val="16"/>
                  <w:lang w:val="pt-BR"/>
                </w:rPr>
                <w:t>:</w:t>
              </w:r>
              <w:r w:rsidRPr="00933436">
                <w:rPr>
                  <w:rFonts w:ascii="Tahoma" w:hAnsi="Tahoma" w:cs="Tahoma"/>
                  <w:b/>
                  <w:color w:val="000000"/>
                  <w:sz w:val="16"/>
                  <w:szCs w:val="16"/>
                  <w:lang w:val="pt-BR"/>
                </w:rPr>
                <w:t xml:space="preserve"> </w:t>
              </w:r>
              <w:r w:rsidRPr="00933436">
                <w:rPr>
                  <w:rFonts w:ascii="Tahoma" w:hAnsi="Tahoma" w:cs="Tahoma" w:hint="eastAsia"/>
                  <w:color w:val="000000"/>
                  <w:sz w:val="16"/>
                  <w:szCs w:val="16"/>
                  <w:lang w:val="pt-BR"/>
                </w:rPr>
                <w:t>[</w:t>
              </w:r>
              <w:r w:rsidRPr="00933436">
                <w:rPr>
                  <w:rFonts w:ascii="Tahoma" w:hAnsi="Tahoma" w:cs="Tahoma" w:hint="eastAsia"/>
                  <w:color w:val="000000"/>
                  <w:sz w:val="16"/>
                  <w:szCs w:val="16"/>
                  <w:lang w:val="pt-BR"/>
                </w:rPr>
                <w:t>●</w:t>
              </w:r>
              <w:r w:rsidRPr="00933436">
                <w:rPr>
                  <w:rFonts w:ascii="Tahoma" w:hAnsi="Tahoma" w:cs="Tahoma" w:hint="eastAsia"/>
                  <w:color w:val="000000"/>
                  <w:sz w:val="16"/>
                  <w:szCs w:val="16"/>
                  <w:lang w:val="pt-BR"/>
                </w:rPr>
                <w:t>]</w:t>
              </w:r>
            </w:ins>
          </w:p>
        </w:tc>
      </w:tr>
      <w:tr w:rsidR="00A722C0" w:rsidRPr="00933436" w14:paraId="22EB57CC" w14:textId="77777777" w:rsidTr="007C14F0">
        <w:trPr>
          <w:trHeight w:val="20"/>
          <w:jc w:val="center"/>
          <w:ins w:id="987"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3B78C35B" w14:textId="77777777" w:rsidR="00A722C0" w:rsidRPr="00933436" w:rsidRDefault="00A722C0" w:rsidP="00507F16">
            <w:pPr>
              <w:spacing w:line="200" w:lineRule="exact"/>
              <w:ind w:firstLine="120"/>
              <w:jc w:val="both"/>
              <w:rPr>
                <w:ins w:id="988" w:author="Autor" w:date="2014-12-19T17:28:00Z"/>
                <w:rFonts w:ascii="Tahoma" w:hAnsi="Tahoma" w:cs="Tahoma"/>
                <w:color w:val="000000"/>
                <w:sz w:val="16"/>
                <w:szCs w:val="16"/>
                <w:lang w:val="pt-BR"/>
              </w:rPr>
            </w:pPr>
            <w:ins w:id="989" w:author="Autor" w:date="2014-12-19T17:28:00Z">
              <w:r w:rsidRPr="00933436">
                <w:rPr>
                  <w:rFonts w:ascii="Tahoma" w:hAnsi="Tahoma" w:cs="Tahoma"/>
                  <w:i/>
                  <w:color w:val="000000"/>
                  <w:sz w:val="16"/>
                  <w:szCs w:val="16"/>
                  <w:lang w:val="pt-BR"/>
                </w:rPr>
                <w:t>CNPJ/MF</w:t>
              </w:r>
              <w:r w:rsidRPr="00933436">
                <w:rPr>
                  <w:rFonts w:ascii="Tahoma" w:hAnsi="Tahoma" w:cs="Tahoma"/>
                  <w:color w:val="000000"/>
                  <w:sz w:val="16"/>
                  <w:szCs w:val="16"/>
                  <w:lang w:val="pt-BR"/>
                </w:rPr>
                <w:t xml:space="preserve">: </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r>
      <w:tr w:rsidR="00A722C0" w:rsidRPr="00933436" w14:paraId="7A71BCC5" w14:textId="77777777" w:rsidTr="007C14F0">
        <w:trPr>
          <w:trHeight w:val="20"/>
          <w:jc w:val="center"/>
          <w:ins w:id="990"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3993E981" w14:textId="77777777" w:rsidR="00A722C0" w:rsidRPr="00933436" w:rsidRDefault="00A722C0" w:rsidP="00507F16">
            <w:pPr>
              <w:spacing w:line="200" w:lineRule="exact"/>
              <w:ind w:firstLine="120"/>
              <w:jc w:val="both"/>
              <w:rPr>
                <w:ins w:id="991" w:author="Autor" w:date="2014-12-19T17:28:00Z"/>
                <w:rFonts w:ascii="Tahoma" w:hAnsi="Tahoma" w:cs="Tahoma"/>
                <w:noProof/>
                <w:color w:val="000000"/>
                <w:sz w:val="16"/>
                <w:szCs w:val="16"/>
                <w:lang w:val="pt-BR"/>
              </w:rPr>
            </w:pPr>
            <w:ins w:id="992" w:author="Autor" w:date="2014-12-19T17:28:00Z">
              <w:r w:rsidRPr="00933436">
                <w:rPr>
                  <w:rFonts w:ascii="Tahoma" w:hAnsi="Tahoma" w:cs="Tahoma"/>
                  <w:i/>
                  <w:color w:val="000000"/>
                  <w:sz w:val="16"/>
                  <w:szCs w:val="16"/>
                  <w:lang w:val="pt-BR"/>
                </w:rPr>
                <w:t>ENDEREÇO</w:t>
              </w:r>
              <w:r w:rsidRPr="00933436">
                <w:rPr>
                  <w:rFonts w:ascii="Tahoma" w:hAnsi="Tahoma" w:cs="Tahoma"/>
                  <w:color w:val="000000"/>
                  <w:sz w:val="16"/>
                  <w:szCs w:val="16"/>
                  <w:lang w:val="pt-BR"/>
                </w:rPr>
                <w:t xml:space="preserve">: </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r>
      <w:tr w:rsidR="00A722C0" w:rsidRPr="00933436" w14:paraId="1F7ECA1F" w14:textId="77777777" w:rsidTr="007C14F0">
        <w:trPr>
          <w:trHeight w:val="20"/>
          <w:jc w:val="center"/>
          <w:ins w:id="993" w:author="Autor" w:date="2014-12-19T17:28:00Z"/>
        </w:trPr>
        <w:tc>
          <w:tcPr>
            <w:tcW w:w="1377" w:type="dxa"/>
            <w:tcBorders>
              <w:top w:val="single" w:sz="4" w:space="0" w:color="auto"/>
              <w:left w:val="single" w:sz="4" w:space="0" w:color="auto"/>
              <w:bottom w:val="single" w:sz="4" w:space="0" w:color="auto"/>
              <w:right w:val="single" w:sz="4" w:space="0" w:color="auto"/>
            </w:tcBorders>
          </w:tcPr>
          <w:p w14:paraId="7863D9A2" w14:textId="77777777" w:rsidR="00A722C0" w:rsidRPr="00933436" w:rsidRDefault="00A722C0" w:rsidP="00507F16">
            <w:pPr>
              <w:spacing w:line="200" w:lineRule="exact"/>
              <w:ind w:firstLine="120"/>
              <w:jc w:val="both"/>
              <w:rPr>
                <w:ins w:id="994" w:author="Autor" w:date="2014-12-19T17:28:00Z"/>
                <w:rFonts w:ascii="Tahoma" w:hAnsi="Tahoma" w:cs="Tahoma"/>
                <w:i/>
                <w:color w:val="000000"/>
                <w:sz w:val="16"/>
                <w:szCs w:val="16"/>
                <w:lang w:val="pt-BR"/>
              </w:rPr>
            </w:pPr>
            <w:ins w:id="995" w:author="Autor" w:date="2014-12-19T17:28:00Z">
              <w:r w:rsidRPr="00933436">
                <w:rPr>
                  <w:rFonts w:ascii="Tahoma" w:hAnsi="Tahoma" w:cs="Tahoma"/>
                  <w:i/>
                  <w:color w:val="000000"/>
                  <w:sz w:val="16"/>
                  <w:szCs w:val="16"/>
                  <w:lang w:val="pt-BR"/>
                </w:rPr>
                <w:t>COMPLEMENTO</w:t>
              </w:r>
            </w:ins>
          </w:p>
        </w:tc>
        <w:tc>
          <w:tcPr>
            <w:tcW w:w="1377" w:type="dxa"/>
            <w:gridSpan w:val="2"/>
            <w:tcBorders>
              <w:top w:val="single" w:sz="4" w:space="0" w:color="auto"/>
              <w:left w:val="single" w:sz="4" w:space="0" w:color="auto"/>
              <w:bottom w:val="single" w:sz="4" w:space="0" w:color="auto"/>
              <w:right w:val="single" w:sz="4" w:space="0" w:color="auto"/>
            </w:tcBorders>
          </w:tcPr>
          <w:p w14:paraId="29A116A9" w14:textId="77777777" w:rsidR="00A722C0" w:rsidRPr="00933436" w:rsidRDefault="00A722C0" w:rsidP="00507F16">
            <w:pPr>
              <w:spacing w:line="200" w:lineRule="exact"/>
              <w:rPr>
                <w:ins w:id="996" w:author="Autor" w:date="2014-12-19T17:28:00Z"/>
                <w:rFonts w:ascii="Tahoma" w:hAnsi="Tahoma" w:cs="Tahoma"/>
                <w:color w:val="000000"/>
                <w:sz w:val="16"/>
                <w:szCs w:val="16"/>
                <w:lang w:val="pt-BR"/>
              </w:rPr>
            </w:pPr>
            <w:ins w:id="997" w:author="Autor" w:date="2014-12-19T17:28:00Z">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c>
          <w:tcPr>
            <w:tcW w:w="1377" w:type="dxa"/>
            <w:gridSpan w:val="2"/>
            <w:tcBorders>
              <w:top w:val="single" w:sz="4" w:space="0" w:color="auto"/>
              <w:left w:val="single" w:sz="4" w:space="0" w:color="auto"/>
              <w:bottom w:val="single" w:sz="4" w:space="0" w:color="auto"/>
              <w:right w:val="single" w:sz="4" w:space="0" w:color="auto"/>
            </w:tcBorders>
          </w:tcPr>
          <w:p w14:paraId="23EF2025" w14:textId="77777777" w:rsidR="00A722C0" w:rsidRPr="00933436" w:rsidRDefault="00A722C0" w:rsidP="00507F16">
            <w:pPr>
              <w:spacing w:line="200" w:lineRule="exact"/>
              <w:rPr>
                <w:ins w:id="998" w:author="Autor" w:date="2014-12-19T17:28:00Z"/>
                <w:rFonts w:ascii="Tahoma" w:hAnsi="Tahoma" w:cs="Tahoma"/>
                <w:i/>
                <w:color w:val="000000"/>
                <w:sz w:val="16"/>
                <w:szCs w:val="16"/>
                <w:lang w:val="pt-BR"/>
              </w:rPr>
            </w:pPr>
            <w:ins w:id="999" w:author="Autor" w:date="2014-12-19T17:28:00Z">
              <w:r w:rsidRPr="00933436">
                <w:rPr>
                  <w:rFonts w:ascii="Tahoma" w:hAnsi="Tahoma" w:cs="Tahoma"/>
                  <w:i/>
                  <w:color w:val="000000"/>
                  <w:sz w:val="16"/>
                  <w:szCs w:val="16"/>
                  <w:lang w:val="pt-BR"/>
                </w:rPr>
                <w:t>CIDADE</w:t>
              </w:r>
            </w:ins>
          </w:p>
        </w:tc>
        <w:tc>
          <w:tcPr>
            <w:tcW w:w="1377" w:type="dxa"/>
            <w:tcBorders>
              <w:top w:val="single" w:sz="4" w:space="0" w:color="auto"/>
              <w:left w:val="single" w:sz="4" w:space="0" w:color="auto"/>
              <w:bottom w:val="single" w:sz="4" w:space="0" w:color="auto"/>
              <w:right w:val="single" w:sz="4" w:space="0" w:color="auto"/>
            </w:tcBorders>
          </w:tcPr>
          <w:p w14:paraId="27B1019C" w14:textId="77777777" w:rsidR="00A722C0" w:rsidRPr="00933436" w:rsidRDefault="00A722C0" w:rsidP="00507F16">
            <w:pPr>
              <w:spacing w:line="200" w:lineRule="exact"/>
              <w:jc w:val="both"/>
              <w:rPr>
                <w:ins w:id="1000" w:author="Autor" w:date="2014-12-19T17:28:00Z"/>
                <w:rFonts w:ascii="Tahoma" w:hAnsi="Tahoma" w:cs="Tahoma"/>
                <w:color w:val="000000"/>
                <w:sz w:val="16"/>
                <w:szCs w:val="16"/>
                <w:lang w:val="pt-BR"/>
              </w:rPr>
            </w:pPr>
            <w:ins w:id="1001" w:author="Autor" w:date="2014-12-19T17:28:00Z">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c>
          <w:tcPr>
            <w:tcW w:w="1377" w:type="dxa"/>
            <w:tcBorders>
              <w:top w:val="single" w:sz="4" w:space="0" w:color="auto"/>
              <w:left w:val="single" w:sz="4" w:space="0" w:color="auto"/>
              <w:bottom w:val="single" w:sz="4" w:space="0" w:color="auto"/>
              <w:right w:val="single" w:sz="4" w:space="0" w:color="auto"/>
            </w:tcBorders>
          </w:tcPr>
          <w:p w14:paraId="4C97932A" w14:textId="77777777" w:rsidR="00A722C0" w:rsidRPr="00933436" w:rsidRDefault="00A722C0" w:rsidP="00507F16">
            <w:pPr>
              <w:spacing w:line="200" w:lineRule="exact"/>
              <w:ind w:firstLine="120"/>
              <w:jc w:val="both"/>
              <w:rPr>
                <w:ins w:id="1002" w:author="Autor" w:date="2014-12-19T17:28:00Z"/>
                <w:rFonts w:ascii="Tahoma" w:hAnsi="Tahoma" w:cs="Tahoma"/>
                <w:i/>
                <w:color w:val="000000"/>
                <w:sz w:val="16"/>
                <w:szCs w:val="16"/>
                <w:lang w:val="pt-BR"/>
              </w:rPr>
            </w:pPr>
            <w:ins w:id="1003" w:author="Autor" w:date="2014-12-19T17:28:00Z">
              <w:r w:rsidRPr="00933436">
                <w:rPr>
                  <w:rFonts w:ascii="Tahoma" w:hAnsi="Tahoma" w:cs="Tahoma"/>
                  <w:i/>
                  <w:color w:val="000000"/>
                  <w:sz w:val="16"/>
                  <w:szCs w:val="16"/>
                  <w:lang w:val="pt-BR"/>
                </w:rPr>
                <w:t>UF</w:t>
              </w:r>
            </w:ins>
          </w:p>
        </w:tc>
        <w:tc>
          <w:tcPr>
            <w:tcW w:w="1377" w:type="dxa"/>
            <w:gridSpan w:val="2"/>
            <w:tcBorders>
              <w:top w:val="single" w:sz="4" w:space="0" w:color="auto"/>
              <w:left w:val="single" w:sz="4" w:space="0" w:color="auto"/>
              <w:bottom w:val="single" w:sz="4" w:space="0" w:color="auto"/>
              <w:right w:val="single" w:sz="4" w:space="0" w:color="auto"/>
            </w:tcBorders>
          </w:tcPr>
          <w:p w14:paraId="6DF595C3" w14:textId="77777777" w:rsidR="00A722C0" w:rsidRPr="00933436" w:rsidRDefault="00A722C0" w:rsidP="00507F16">
            <w:pPr>
              <w:spacing w:line="200" w:lineRule="exact"/>
              <w:ind w:firstLine="120"/>
              <w:jc w:val="both"/>
              <w:rPr>
                <w:ins w:id="1004" w:author="Autor" w:date="2014-12-19T17:28:00Z"/>
                <w:rFonts w:ascii="Tahoma" w:hAnsi="Tahoma" w:cs="Tahoma"/>
                <w:color w:val="000000"/>
                <w:sz w:val="16"/>
                <w:szCs w:val="16"/>
                <w:lang w:val="pt-BR"/>
              </w:rPr>
            </w:pPr>
            <w:ins w:id="1005" w:author="Autor" w:date="2014-12-19T17:28:00Z">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c>
          <w:tcPr>
            <w:tcW w:w="1377" w:type="dxa"/>
            <w:gridSpan w:val="2"/>
            <w:tcBorders>
              <w:top w:val="single" w:sz="4" w:space="0" w:color="auto"/>
              <w:left w:val="single" w:sz="4" w:space="0" w:color="auto"/>
              <w:bottom w:val="single" w:sz="4" w:space="0" w:color="auto"/>
              <w:right w:val="single" w:sz="4" w:space="0" w:color="auto"/>
            </w:tcBorders>
          </w:tcPr>
          <w:p w14:paraId="017F3C13" w14:textId="77777777" w:rsidR="00A722C0" w:rsidRPr="00933436" w:rsidRDefault="00A722C0" w:rsidP="00507F16">
            <w:pPr>
              <w:spacing w:line="200" w:lineRule="exact"/>
              <w:jc w:val="both"/>
              <w:rPr>
                <w:ins w:id="1006" w:author="Autor" w:date="2014-12-19T17:28:00Z"/>
                <w:rFonts w:ascii="Tahoma" w:hAnsi="Tahoma" w:cs="Tahoma"/>
                <w:color w:val="000000"/>
                <w:sz w:val="16"/>
                <w:szCs w:val="16"/>
                <w:lang w:val="pt-BR"/>
              </w:rPr>
            </w:pPr>
            <w:ins w:id="1007" w:author="Autor" w:date="2014-12-19T17:28:00Z">
              <w:r w:rsidRPr="00933436">
                <w:rPr>
                  <w:rFonts w:ascii="Tahoma" w:hAnsi="Tahoma" w:cs="Tahoma"/>
                  <w:color w:val="000000"/>
                  <w:sz w:val="16"/>
                  <w:szCs w:val="16"/>
                  <w:lang w:val="pt-BR"/>
                </w:rPr>
                <w:t>CEP</w:t>
              </w:r>
            </w:ins>
          </w:p>
        </w:tc>
        <w:tc>
          <w:tcPr>
            <w:tcW w:w="1377" w:type="dxa"/>
            <w:tcBorders>
              <w:top w:val="single" w:sz="4" w:space="0" w:color="auto"/>
              <w:left w:val="single" w:sz="4" w:space="0" w:color="auto"/>
              <w:bottom w:val="single" w:sz="4" w:space="0" w:color="auto"/>
              <w:right w:val="single" w:sz="4" w:space="0" w:color="auto"/>
            </w:tcBorders>
          </w:tcPr>
          <w:p w14:paraId="09305D7A" w14:textId="77777777" w:rsidR="00A722C0" w:rsidRPr="00933436" w:rsidRDefault="00A722C0" w:rsidP="00507F16">
            <w:pPr>
              <w:spacing w:line="200" w:lineRule="exact"/>
              <w:ind w:firstLine="120"/>
              <w:jc w:val="both"/>
              <w:rPr>
                <w:ins w:id="1008" w:author="Autor" w:date="2014-12-19T17:28:00Z"/>
                <w:rFonts w:ascii="Tahoma" w:hAnsi="Tahoma" w:cs="Tahoma"/>
                <w:color w:val="000000"/>
                <w:sz w:val="16"/>
                <w:szCs w:val="16"/>
                <w:lang w:val="pt-BR"/>
              </w:rPr>
            </w:pPr>
            <w:ins w:id="1009" w:author="Autor" w:date="2014-12-19T17:28:00Z">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ins>
          </w:p>
        </w:tc>
      </w:tr>
      <w:tr w:rsidR="00A722C0" w:rsidRPr="00933436" w14:paraId="0F1C476F" w14:textId="77777777" w:rsidTr="007C14F0">
        <w:trPr>
          <w:trHeight w:val="20"/>
          <w:jc w:val="center"/>
          <w:ins w:id="1010"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5E1CBA19" w14:textId="77777777" w:rsidR="00A722C0" w:rsidRPr="00933436" w:rsidRDefault="00A722C0" w:rsidP="00507F16">
            <w:pPr>
              <w:spacing w:line="200" w:lineRule="exact"/>
              <w:jc w:val="both"/>
              <w:rPr>
                <w:ins w:id="1011" w:author="Autor" w:date="2014-12-19T17:28:00Z"/>
                <w:rFonts w:ascii="Tahoma" w:hAnsi="Tahoma" w:cs="Tahoma"/>
                <w:color w:val="000000"/>
                <w:sz w:val="16"/>
                <w:szCs w:val="16"/>
                <w:lang w:val="pt-BR"/>
              </w:rPr>
            </w:pPr>
          </w:p>
        </w:tc>
      </w:tr>
      <w:tr w:rsidR="00A722C0" w:rsidRPr="00933436" w14:paraId="085D6FA3" w14:textId="77777777" w:rsidTr="007C14F0">
        <w:trPr>
          <w:trHeight w:val="20"/>
          <w:jc w:val="center"/>
          <w:ins w:id="1012"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4AED3029" w14:textId="77777777" w:rsidR="00A722C0" w:rsidRPr="00933436" w:rsidRDefault="00A722C0" w:rsidP="00507F16">
            <w:pPr>
              <w:spacing w:line="200" w:lineRule="exact"/>
              <w:jc w:val="both"/>
              <w:rPr>
                <w:ins w:id="1013" w:author="Autor" w:date="2014-12-19T17:28:00Z"/>
                <w:rFonts w:ascii="Tahoma" w:hAnsi="Tahoma" w:cs="Tahoma"/>
                <w:b/>
                <w:color w:val="000000"/>
                <w:sz w:val="16"/>
                <w:szCs w:val="16"/>
                <w:lang w:val="pt-BR"/>
              </w:rPr>
            </w:pPr>
            <w:ins w:id="1014" w:author="Autor" w:date="2014-12-19T17:28:00Z">
              <w:r w:rsidRPr="00933436">
                <w:rPr>
                  <w:rFonts w:ascii="Tahoma" w:hAnsi="Tahoma" w:cs="Tahoma"/>
                  <w:b/>
                  <w:color w:val="000000"/>
                  <w:sz w:val="16"/>
                  <w:szCs w:val="16"/>
                  <w:lang w:val="pt-BR"/>
                </w:rPr>
                <w:t xml:space="preserve">4. TÍTULO </w:t>
              </w:r>
            </w:ins>
          </w:p>
        </w:tc>
      </w:tr>
      <w:tr w:rsidR="00A722C0" w:rsidRPr="00765B73" w14:paraId="5782412C" w14:textId="77777777" w:rsidTr="007C14F0">
        <w:trPr>
          <w:trHeight w:val="20"/>
          <w:jc w:val="center"/>
          <w:ins w:id="1015"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0390726C" w14:textId="77777777" w:rsidR="00A722C0" w:rsidRPr="00933436" w:rsidRDefault="00A722C0" w:rsidP="00507F16">
            <w:pPr>
              <w:spacing w:line="200" w:lineRule="exact"/>
              <w:jc w:val="both"/>
              <w:rPr>
                <w:ins w:id="1016" w:author="Autor" w:date="2014-12-19T17:28:00Z"/>
                <w:rFonts w:ascii="Tahoma" w:hAnsi="Tahoma" w:cs="Tahoma"/>
                <w:noProof/>
                <w:color w:val="000000"/>
                <w:sz w:val="16"/>
                <w:szCs w:val="16"/>
                <w:lang w:val="pt-BR"/>
              </w:rPr>
            </w:pPr>
            <w:ins w:id="1017" w:author="Autor" w:date="2014-12-19T17:28:00Z">
              <w:r w:rsidRPr="00933436">
                <w:rPr>
                  <w:rFonts w:ascii="Tahoma" w:hAnsi="Tahoma" w:cs="Tahoma"/>
                  <w:color w:val="000000"/>
                  <w:sz w:val="16"/>
                  <w:szCs w:val="16"/>
                  <w:lang w:val="pt-BR"/>
                </w:rPr>
                <w:t xml:space="preserve">Contrato de Locação celebrado entre a Emitente e a Devedora com início em </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 xml:space="preserve">] </w:t>
              </w:r>
              <w:r w:rsidRPr="00933436">
                <w:rPr>
                  <w:rFonts w:ascii="Tahoma" w:hAnsi="Tahoma" w:cs="Tahoma"/>
                  <w:noProof/>
                  <w:color w:val="000000"/>
                  <w:sz w:val="16"/>
                  <w:szCs w:val="16"/>
                  <w:lang w:val="pt-BR"/>
                </w:rPr>
                <w:t xml:space="preserve">de </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 xml:space="preserve">] </w:t>
              </w:r>
              <w:r w:rsidRPr="00933436">
                <w:rPr>
                  <w:rFonts w:ascii="Tahoma" w:hAnsi="Tahoma" w:cs="Tahoma"/>
                  <w:noProof/>
                  <w:color w:val="000000"/>
                  <w:sz w:val="16"/>
                  <w:szCs w:val="16"/>
                  <w:lang w:val="pt-BR"/>
                </w:rPr>
                <w:t xml:space="preserve">de </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color w:val="000000"/>
                  <w:sz w:val="16"/>
                  <w:szCs w:val="16"/>
                  <w:lang w:val="pt-BR"/>
                </w:rPr>
                <w:t xml:space="preserve">, por meio do qual a Emitente locou o imóvel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w:t>
              </w:r>
              <w:r w:rsidR="0011223E">
                <w:rPr>
                  <w:rFonts w:ascii="Tahoma" w:hAnsi="Tahoma" w:cs="Tahoma"/>
                  <w:color w:val="000000"/>
                  <w:sz w:val="16"/>
                  <w:szCs w:val="16"/>
                  <w:lang w:val="pt-BR"/>
                </w:rPr>
                <w:t>“</w:t>
              </w:r>
              <w:r w:rsidRPr="00933436">
                <w:rPr>
                  <w:rFonts w:ascii="Tahoma" w:hAnsi="Tahoma" w:cs="Tahoma"/>
                  <w:color w:val="000000"/>
                  <w:sz w:val="16"/>
                  <w:szCs w:val="16"/>
                  <w:u w:val="single"/>
                  <w:lang w:val="pt-BR"/>
                </w:rPr>
                <w:t>Contrato de Locação</w:t>
              </w:r>
              <w:r w:rsidR="0011223E">
                <w:rPr>
                  <w:rFonts w:ascii="Tahoma" w:hAnsi="Tahoma" w:cs="Tahoma"/>
                  <w:color w:val="000000"/>
                  <w:sz w:val="16"/>
                  <w:szCs w:val="16"/>
                  <w:lang w:val="pt-BR"/>
                </w:rPr>
                <w:t>”</w:t>
              </w:r>
              <w:r w:rsidRPr="00933436">
                <w:rPr>
                  <w:rFonts w:ascii="Tahoma" w:hAnsi="Tahoma" w:cs="Tahoma"/>
                  <w:color w:val="000000"/>
                  <w:sz w:val="16"/>
                  <w:szCs w:val="16"/>
                  <w:lang w:val="pt-BR"/>
                </w:rPr>
                <w:t>), conforme alterado.</w:t>
              </w:r>
            </w:ins>
          </w:p>
        </w:tc>
      </w:tr>
      <w:tr w:rsidR="00A722C0" w:rsidRPr="00765B73" w14:paraId="3133729D" w14:textId="77777777" w:rsidTr="007C14F0">
        <w:trPr>
          <w:trHeight w:val="20"/>
          <w:jc w:val="center"/>
          <w:ins w:id="1018"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3B0B07B5" w14:textId="77777777" w:rsidR="00A722C0" w:rsidRPr="00933436" w:rsidRDefault="00A722C0" w:rsidP="00507F16">
            <w:pPr>
              <w:spacing w:line="200" w:lineRule="exact"/>
              <w:jc w:val="both"/>
              <w:rPr>
                <w:ins w:id="1019" w:author="Autor" w:date="2014-12-19T17:28:00Z"/>
                <w:rFonts w:ascii="Tahoma" w:hAnsi="Tahoma" w:cs="Tahoma"/>
                <w:color w:val="000000"/>
                <w:sz w:val="16"/>
                <w:szCs w:val="16"/>
                <w:lang w:val="pt-BR"/>
              </w:rPr>
            </w:pPr>
          </w:p>
        </w:tc>
      </w:tr>
      <w:tr w:rsidR="00A722C0" w:rsidRPr="00765B73" w14:paraId="03909A76" w14:textId="77777777" w:rsidTr="007C14F0">
        <w:trPr>
          <w:trHeight w:val="20"/>
          <w:jc w:val="center"/>
          <w:ins w:id="1020"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1DC0ABEE" w14:textId="77777777" w:rsidR="00A722C0" w:rsidRPr="00933436" w:rsidRDefault="00A722C0" w:rsidP="00507F16">
            <w:pPr>
              <w:spacing w:line="200" w:lineRule="exact"/>
              <w:jc w:val="both"/>
              <w:rPr>
                <w:ins w:id="1021" w:author="Autor" w:date="2014-12-19T17:28:00Z"/>
                <w:rFonts w:ascii="Tahoma" w:hAnsi="Tahoma" w:cs="Tahoma"/>
                <w:color w:val="000000"/>
                <w:sz w:val="16"/>
                <w:szCs w:val="16"/>
                <w:lang w:val="pt-BR"/>
              </w:rPr>
            </w:pPr>
            <w:ins w:id="1022" w:author="Autor" w:date="2014-12-19T17:28:00Z">
              <w:r w:rsidRPr="00933436">
                <w:rPr>
                  <w:rFonts w:ascii="Tahoma" w:hAnsi="Tahoma" w:cs="Tahoma"/>
                  <w:b/>
                  <w:color w:val="000000"/>
                  <w:sz w:val="16"/>
                  <w:szCs w:val="16"/>
                  <w:lang w:val="pt-BR"/>
                </w:rPr>
                <w:t xml:space="preserve">5. VALOR DO CRÉDITO IMOBILIÁRIO: </w:t>
              </w:r>
              <w:r w:rsidRPr="00933436">
                <w:rPr>
                  <w:rFonts w:ascii="Tahoma" w:hAnsi="Tahoma" w:cs="Tahoma"/>
                  <w:color w:val="000000"/>
                  <w:sz w:val="16"/>
                  <w:szCs w:val="16"/>
                  <w:lang w:val="pt-BR"/>
                </w:rPr>
                <w:t xml:space="preserve">R$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hint="eastAsia"/>
                  <w:bCs/>
                  <w:noProof/>
                  <w:color w:val="000000"/>
                  <w:sz w:val="16"/>
                  <w:szCs w:val="16"/>
                  <w:lang w:val="pt-BR"/>
                </w:rPr>
                <w:t>]</w:t>
              </w:r>
              <w:r w:rsidRPr="00933436">
                <w:rPr>
                  <w:rFonts w:ascii="Tahoma" w:hAnsi="Tahoma" w:cs="Tahoma"/>
                  <w:color w:val="000000"/>
                  <w:sz w:val="16"/>
                  <w:szCs w:val="16"/>
                  <w:lang w:val="pt-BR"/>
                </w:rPr>
                <w:t xml:space="preserve">), em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 xml:space="preserve">de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de 2014.</w:t>
              </w:r>
            </w:ins>
          </w:p>
        </w:tc>
      </w:tr>
      <w:tr w:rsidR="00A722C0" w:rsidRPr="00765B73" w14:paraId="6DF2CE3B" w14:textId="77777777" w:rsidTr="007C14F0">
        <w:trPr>
          <w:trHeight w:val="20"/>
          <w:jc w:val="center"/>
          <w:ins w:id="1023"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5D8261E7" w14:textId="77777777" w:rsidR="00A722C0" w:rsidRPr="00933436" w:rsidRDefault="00A722C0" w:rsidP="00507F16">
            <w:pPr>
              <w:spacing w:line="200" w:lineRule="exact"/>
              <w:jc w:val="both"/>
              <w:rPr>
                <w:ins w:id="1024" w:author="Autor" w:date="2014-12-19T17:28:00Z"/>
                <w:rFonts w:ascii="Tahoma" w:hAnsi="Tahoma" w:cs="Tahoma"/>
                <w:b/>
                <w:color w:val="000000"/>
                <w:sz w:val="16"/>
                <w:szCs w:val="16"/>
                <w:lang w:val="pt-BR"/>
              </w:rPr>
            </w:pPr>
          </w:p>
        </w:tc>
      </w:tr>
      <w:tr w:rsidR="00A722C0" w:rsidRPr="00933436" w14:paraId="751A562B" w14:textId="77777777" w:rsidTr="007C14F0">
        <w:trPr>
          <w:trHeight w:val="20"/>
          <w:jc w:val="center"/>
          <w:ins w:id="1025"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16DE9C2E" w14:textId="77777777" w:rsidR="00A722C0" w:rsidRPr="00933436" w:rsidRDefault="00A722C0" w:rsidP="00507F16">
            <w:pPr>
              <w:spacing w:line="200" w:lineRule="exact"/>
              <w:jc w:val="both"/>
              <w:rPr>
                <w:ins w:id="1026" w:author="Autor" w:date="2014-12-19T17:28:00Z"/>
                <w:rFonts w:ascii="Tahoma" w:hAnsi="Tahoma" w:cs="Tahoma"/>
                <w:b/>
                <w:color w:val="000000"/>
                <w:sz w:val="16"/>
                <w:szCs w:val="16"/>
                <w:lang w:val="pt-BR"/>
              </w:rPr>
            </w:pPr>
            <w:ins w:id="1027" w:author="Autor" w:date="2014-12-19T17:28:00Z">
              <w:r w:rsidRPr="00933436">
                <w:rPr>
                  <w:rFonts w:ascii="Tahoma" w:hAnsi="Tahoma" w:cs="Tahoma"/>
                  <w:b/>
                  <w:color w:val="000000"/>
                  <w:sz w:val="16"/>
                  <w:szCs w:val="16"/>
                  <w:lang w:val="pt-BR"/>
                </w:rPr>
                <w:t xml:space="preserve">6. IDENTIFICAÇÃO DOS IMÓVEIS </w:t>
              </w:r>
            </w:ins>
          </w:p>
        </w:tc>
      </w:tr>
      <w:tr w:rsidR="00A722C0" w:rsidRPr="00933436" w14:paraId="5D9ECC78" w14:textId="77777777" w:rsidTr="007C14F0">
        <w:trPr>
          <w:trHeight w:val="20"/>
          <w:jc w:val="center"/>
          <w:ins w:id="1028" w:author="Autor" w:date="2014-12-19T17:28:00Z"/>
        </w:trPr>
        <w:tc>
          <w:tcPr>
            <w:tcW w:w="0" w:type="auto"/>
            <w:gridSpan w:val="12"/>
            <w:tcBorders>
              <w:top w:val="single" w:sz="4" w:space="0" w:color="auto"/>
              <w:left w:val="single" w:sz="4" w:space="0" w:color="auto"/>
              <w:bottom w:val="single" w:sz="4" w:space="0" w:color="auto"/>
              <w:right w:val="single" w:sz="4" w:space="0" w:color="auto"/>
            </w:tcBorders>
          </w:tcPr>
          <w:p w14:paraId="0E689813" w14:textId="77777777" w:rsidR="00A722C0" w:rsidRPr="00933436" w:rsidRDefault="00A722C0" w:rsidP="00507F16">
            <w:pPr>
              <w:spacing w:line="200" w:lineRule="exact"/>
              <w:jc w:val="both"/>
              <w:rPr>
                <w:ins w:id="1029" w:author="Autor" w:date="2014-12-19T17:28:00Z"/>
                <w:rFonts w:ascii="Tahoma" w:hAnsi="Tahoma" w:cs="Tahoma"/>
                <w:color w:val="000000"/>
                <w:sz w:val="16"/>
                <w:szCs w:val="16"/>
                <w:lang w:val="pt-BR"/>
              </w:rPr>
            </w:pPr>
            <w:ins w:id="1030" w:author="Autor" w:date="2014-12-19T17:28:00Z">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ins>
          </w:p>
        </w:tc>
      </w:tr>
      <w:tr w:rsidR="00A722C0" w:rsidRPr="00933436" w14:paraId="7FD7AF64" w14:textId="77777777" w:rsidTr="007C14F0">
        <w:trPr>
          <w:trHeight w:val="20"/>
          <w:jc w:val="center"/>
          <w:ins w:id="1031"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301700F2" w14:textId="77777777" w:rsidR="00A722C0" w:rsidRPr="00933436" w:rsidRDefault="00A722C0" w:rsidP="00507F16">
            <w:pPr>
              <w:spacing w:line="200" w:lineRule="exact"/>
              <w:jc w:val="both"/>
              <w:rPr>
                <w:ins w:id="1032" w:author="Autor" w:date="2014-12-19T17:28:00Z"/>
                <w:rFonts w:ascii="Tahoma" w:hAnsi="Tahoma" w:cs="Tahoma"/>
                <w:b/>
                <w:color w:val="000000"/>
                <w:sz w:val="16"/>
                <w:szCs w:val="16"/>
                <w:lang w:val="pt-BR"/>
              </w:rPr>
            </w:pPr>
            <w:ins w:id="1033" w:author="Autor" w:date="2014-12-19T17:28:00Z">
              <w:r w:rsidRPr="00933436">
                <w:rPr>
                  <w:rFonts w:ascii="Tahoma" w:hAnsi="Tahoma" w:cs="Tahoma"/>
                  <w:b/>
                  <w:color w:val="000000"/>
                  <w:sz w:val="16"/>
                  <w:szCs w:val="16"/>
                  <w:lang w:val="pt-BR"/>
                </w:rPr>
                <w:t>7. CONDIÇÕES DE EMISSÃO</w:t>
              </w:r>
            </w:ins>
          </w:p>
        </w:tc>
        <w:tc>
          <w:tcPr>
            <w:tcW w:w="5508" w:type="dxa"/>
            <w:gridSpan w:val="6"/>
            <w:tcBorders>
              <w:top w:val="single" w:sz="4" w:space="0" w:color="auto"/>
              <w:left w:val="single" w:sz="4" w:space="0" w:color="auto"/>
              <w:bottom w:val="single" w:sz="4" w:space="0" w:color="auto"/>
              <w:right w:val="single" w:sz="4" w:space="0" w:color="auto"/>
            </w:tcBorders>
          </w:tcPr>
          <w:p w14:paraId="7D8C0639" w14:textId="77777777" w:rsidR="00A722C0" w:rsidRPr="00933436" w:rsidRDefault="00A722C0" w:rsidP="00507F16">
            <w:pPr>
              <w:spacing w:line="200" w:lineRule="exact"/>
              <w:jc w:val="both"/>
              <w:rPr>
                <w:ins w:id="1034" w:author="Autor" w:date="2014-12-19T17:28:00Z"/>
                <w:rFonts w:ascii="Tahoma" w:hAnsi="Tahoma" w:cs="Tahoma"/>
                <w:b/>
                <w:color w:val="000000"/>
                <w:sz w:val="16"/>
                <w:szCs w:val="16"/>
                <w:lang w:val="pt-BR"/>
              </w:rPr>
            </w:pPr>
          </w:p>
        </w:tc>
      </w:tr>
      <w:tr w:rsidR="00A722C0" w:rsidRPr="00933436" w14:paraId="0F0BF646" w14:textId="77777777" w:rsidTr="007C14F0">
        <w:trPr>
          <w:trHeight w:val="20"/>
          <w:jc w:val="center"/>
          <w:ins w:id="1035"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107084BE" w14:textId="77777777" w:rsidR="00A722C0" w:rsidRPr="00933436" w:rsidRDefault="00A722C0" w:rsidP="00507F16">
            <w:pPr>
              <w:tabs>
                <w:tab w:val="left" w:pos="540"/>
              </w:tabs>
              <w:spacing w:line="200" w:lineRule="exact"/>
              <w:ind w:left="601" w:hanging="601"/>
              <w:jc w:val="both"/>
              <w:rPr>
                <w:ins w:id="1036" w:author="Autor" w:date="2014-12-19T17:28:00Z"/>
                <w:rFonts w:ascii="Tahoma" w:hAnsi="Tahoma" w:cs="Tahoma"/>
                <w:color w:val="000000"/>
                <w:sz w:val="16"/>
                <w:szCs w:val="16"/>
                <w:lang w:val="pt-BR"/>
              </w:rPr>
            </w:pPr>
            <w:ins w:id="1037" w:author="Autor" w:date="2014-12-19T17:28:00Z">
              <w:r w:rsidRPr="00933436">
                <w:rPr>
                  <w:rFonts w:ascii="Tahoma" w:hAnsi="Tahoma" w:cs="Tahoma"/>
                  <w:color w:val="000000"/>
                  <w:sz w:val="16"/>
                  <w:szCs w:val="16"/>
                  <w:lang w:val="pt-BR"/>
                </w:rPr>
                <w:t>7.1. PRAZO:</w:t>
              </w:r>
            </w:ins>
          </w:p>
        </w:tc>
        <w:tc>
          <w:tcPr>
            <w:tcW w:w="5508" w:type="dxa"/>
            <w:gridSpan w:val="6"/>
            <w:tcBorders>
              <w:top w:val="single" w:sz="4" w:space="0" w:color="auto"/>
              <w:left w:val="single" w:sz="4" w:space="0" w:color="auto"/>
              <w:bottom w:val="single" w:sz="4" w:space="0" w:color="auto"/>
              <w:right w:val="single" w:sz="4" w:space="0" w:color="auto"/>
            </w:tcBorders>
          </w:tcPr>
          <w:p w14:paraId="47A138C7" w14:textId="77777777" w:rsidR="00A722C0" w:rsidRPr="00933436" w:rsidRDefault="00A722C0" w:rsidP="00507F16">
            <w:pPr>
              <w:spacing w:line="200" w:lineRule="exact"/>
              <w:rPr>
                <w:ins w:id="1038" w:author="Autor" w:date="2014-12-19T17:28:00Z"/>
                <w:rFonts w:ascii="Tahoma" w:hAnsi="Tahoma" w:cs="Tahoma"/>
                <w:color w:val="000000"/>
                <w:sz w:val="16"/>
                <w:szCs w:val="16"/>
                <w:lang w:val="pt-BR"/>
              </w:rPr>
            </w:pPr>
            <w:ins w:id="1039" w:author="Autor" w:date="2014-12-19T17:28:00Z">
              <w:r w:rsidRPr="00933436">
                <w:rPr>
                  <w:rFonts w:ascii="Tahoma" w:eastAsia="Times New Roman" w:hAnsi="Tahoma" w:cs="Tahoma"/>
                  <w:color w:val="000000"/>
                  <w:sz w:val="16"/>
                  <w:szCs w:val="16"/>
                  <w:lang w:val="pt-BR" w:eastAsia="pt-BR"/>
                </w:rPr>
                <w:t xml:space="preserve">De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xml:space="preserve"> a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ins>
          </w:p>
        </w:tc>
      </w:tr>
      <w:tr w:rsidR="00A722C0" w:rsidRPr="00933436" w14:paraId="2283EAC1" w14:textId="77777777" w:rsidTr="007C14F0">
        <w:trPr>
          <w:trHeight w:val="20"/>
          <w:jc w:val="center"/>
          <w:ins w:id="1040"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58F395F3" w14:textId="77777777" w:rsidR="00A722C0" w:rsidRPr="00933436" w:rsidRDefault="00A722C0" w:rsidP="00507F16">
            <w:pPr>
              <w:tabs>
                <w:tab w:val="left" w:pos="540"/>
              </w:tabs>
              <w:spacing w:line="200" w:lineRule="exact"/>
              <w:ind w:left="601" w:hanging="601"/>
              <w:jc w:val="both"/>
              <w:rPr>
                <w:ins w:id="1041" w:author="Autor" w:date="2014-12-19T17:28:00Z"/>
                <w:rFonts w:ascii="Tahoma" w:hAnsi="Tahoma" w:cs="Tahoma"/>
                <w:color w:val="000000"/>
                <w:sz w:val="16"/>
                <w:szCs w:val="16"/>
                <w:lang w:val="pt-BR"/>
              </w:rPr>
            </w:pPr>
            <w:ins w:id="1042" w:author="Autor" w:date="2014-12-19T17:28:00Z">
              <w:r w:rsidRPr="00933436">
                <w:rPr>
                  <w:rFonts w:ascii="Tahoma" w:hAnsi="Tahoma" w:cs="Tahoma"/>
                  <w:color w:val="000000"/>
                  <w:sz w:val="16"/>
                  <w:szCs w:val="16"/>
                  <w:lang w:val="pt-BR"/>
                </w:rPr>
                <w:t>7.2. VALOR TOTAL DA CCI:</w:t>
              </w:r>
            </w:ins>
          </w:p>
        </w:tc>
        <w:tc>
          <w:tcPr>
            <w:tcW w:w="5508" w:type="dxa"/>
            <w:gridSpan w:val="6"/>
            <w:tcBorders>
              <w:top w:val="single" w:sz="4" w:space="0" w:color="auto"/>
              <w:left w:val="single" w:sz="4" w:space="0" w:color="auto"/>
              <w:bottom w:val="single" w:sz="4" w:space="0" w:color="auto"/>
              <w:right w:val="single" w:sz="4" w:space="0" w:color="auto"/>
            </w:tcBorders>
          </w:tcPr>
          <w:p w14:paraId="13CC5FCD" w14:textId="77777777" w:rsidR="00A722C0" w:rsidRPr="00933436" w:rsidRDefault="00A722C0" w:rsidP="00507F16">
            <w:pPr>
              <w:spacing w:line="200" w:lineRule="exact"/>
              <w:rPr>
                <w:ins w:id="1043" w:author="Autor" w:date="2014-12-19T17:28:00Z"/>
                <w:rFonts w:ascii="Tahoma" w:hAnsi="Tahoma" w:cs="Tahoma"/>
                <w:color w:val="000000"/>
                <w:sz w:val="16"/>
                <w:szCs w:val="16"/>
                <w:lang w:val="pt-BR"/>
              </w:rPr>
            </w:pPr>
            <w:ins w:id="1044" w:author="Autor" w:date="2014-12-19T17:28:00Z">
              <w:r w:rsidRPr="00933436">
                <w:rPr>
                  <w:rFonts w:ascii="Tahoma" w:hAnsi="Tahoma" w:cs="Tahoma"/>
                  <w:color w:val="000000"/>
                  <w:sz w:val="16"/>
                  <w:szCs w:val="16"/>
                  <w:lang w:val="pt-BR"/>
                </w:rPr>
                <w:t xml:space="preserve">R$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color w:val="000000"/>
                  <w:sz w:val="16"/>
                  <w:szCs w:val="16"/>
                  <w:lang w:val="pt-BR"/>
                </w:rPr>
                <w:t xml:space="preserve">) em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 xml:space="preserve">de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color w:val="000000"/>
                  <w:sz w:val="16"/>
                  <w:szCs w:val="16"/>
                  <w:lang w:val="pt-BR"/>
                </w:rPr>
                <w:t>de 2014.</w:t>
              </w:r>
            </w:ins>
          </w:p>
        </w:tc>
      </w:tr>
      <w:tr w:rsidR="00A722C0" w:rsidRPr="00765B73" w14:paraId="330632FE" w14:textId="77777777" w:rsidTr="007C14F0">
        <w:trPr>
          <w:trHeight w:val="20"/>
          <w:jc w:val="center"/>
          <w:ins w:id="1045"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39D1B931" w14:textId="77777777" w:rsidR="00A722C0" w:rsidRPr="00933436" w:rsidRDefault="00A722C0" w:rsidP="00507F16">
            <w:pPr>
              <w:tabs>
                <w:tab w:val="left" w:pos="540"/>
              </w:tabs>
              <w:spacing w:line="200" w:lineRule="exact"/>
              <w:jc w:val="both"/>
              <w:rPr>
                <w:ins w:id="1046" w:author="Autor" w:date="2014-12-19T17:28:00Z"/>
                <w:rFonts w:ascii="Tahoma" w:hAnsi="Tahoma" w:cs="Tahoma"/>
                <w:color w:val="000000"/>
                <w:sz w:val="16"/>
                <w:szCs w:val="16"/>
                <w:lang w:val="pt-BR"/>
              </w:rPr>
            </w:pPr>
            <w:ins w:id="1047" w:author="Autor" w:date="2014-12-19T17:28:00Z">
              <w:r w:rsidRPr="00933436">
                <w:rPr>
                  <w:rFonts w:ascii="Tahoma" w:hAnsi="Tahoma" w:cs="Tahoma"/>
                  <w:color w:val="000000"/>
                  <w:sz w:val="16"/>
                  <w:szCs w:val="16"/>
                  <w:lang w:val="pt-BR"/>
                </w:rPr>
                <w:t>7.3. PERIODICIDADE DE PAGAMENTO E VALOR DE CADA PARCELA DA CCI;</w:t>
              </w:r>
            </w:ins>
          </w:p>
        </w:tc>
        <w:tc>
          <w:tcPr>
            <w:tcW w:w="5508" w:type="dxa"/>
            <w:gridSpan w:val="6"/>
            <w:tcBorders>
              <w:top w:val="single" w:sz="4" w:space="0" w:color="auto"/>
              <w:left w:val="single" w:sz="4" w:space="0" w:color="auto"/>
              <w:bottom w:val="single" w:sz="4" w:space="0" w:color="auto"/>
              <w:right w:val="single" w:sz="4" w:space="0" w:color="auto"/>
            </w:tcBorders>
          </w:tcPr>
          <w:p w14:paraId="3DBA66CA" w14:textId="77777777" w:rsidR="00A722C0" w:rsidRPr="00933436" w:rsidRDefault="00A722C0" w:rsidP="00507F16">
            <w:pPr>
              <w:spacing w:line="200" w:lineRule="exact"/>
              <w:jc w:val="both"/>
              <w:rPr>
                <w:ins w:id="1048" w:author="Autor" w:date="2014-12-19T17:28:00Z"/>
                <w:rFonts w:ascii="Tahoma" w:hAnsi="Tahoma" w:cs="Tahoma"/>
                <w:color w:val="000000"/>
                <w:sz w:val="16"/>
                <w:szCs w:val="16"/>
                <w:lang w:val="pt-BR"/>
              </w:rPr>
            </w:pPr>
            <w:ins w:id="1049" w:author="Autor" w:date="2014-12-19T17:28:00Z">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xml:space="preserv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xml:space="preserve"> parcelas mensais e sucessivas, pagas sempre no 5º (quinto) Dia Útil de cada mês subsequente ao mês vencido da locação, sendo a primeira no valor de </w:t>
              </w:r>
              <w:r w:rsidRPr="00933436">
                <w:rPr>
                  <w:rFonts w:ascii="Tahoma" w:hAnsi="Tahoma" w:cs="Tahoma" w:hint="eastAsia"/>
                  <w:bCs/>
                  <w:color w:val="000000"/>
                  <w:sz w:val="16"/>
                  <w:szCs w:val="16"/>
                  <w:lang w:val="pt-BR"/>
                </w:rPr>
                <w:t>R$[</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xml:space="preserv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bCs/>
                  <w:color w:val="000000"/>
                  <w:sz w:val="16"/>
                  <w:szCs w:val="16"/>
                  <w:lang w:val="pt-BR"/>
                </w:rPr>
                <w:t xml:space="preserve"> sendo que esse valor será reajustado conforme item 7.4 abaixo.</w:t>
              </w:r>
            </w:ins>
          </w:p>
        </w:tc>
      </w:tr>
      <w:tr w:rsidR="00A722C0" w:rsidRPr="00933436" w14:paraId="188FC554" w14:textId="77777777" w:rsidTr="007C14F0">
        <w:trPr>
          <w:trHeight w:val="20"/>
          <w:jc w:val="center"/>
          <w:ins w:id="1050"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0FDF0B6D" w14:textId="77777777" w:rsidR="00A722C0" w:rsidRPr="00933436" w:rsidRDefault="00A722C0" w:rsidP="00507F16">
            <w:pPr>
              <w:tabs>
                <w:tab w:val="left" w:pos="540"/>
              </w:tabs>
              <w:spacing w:line="200" w:lineRule="exact"/>
              <w:jc w:val="both"/>
              <w:rPr>
                <w:ins w:id="1051" w:author="Autor" w:date="2014-12-19T17:28:00Z"/>
                <w:rFonts w:ascii="Tahoma" w:hAnsi="Tahoma" w:cs="Tahoma"/>
                <w:color w:val="000000"/>
                <w:sz w:val="16"/>
                <w:szCs w:val="16"/>
                <w:lang w:val="pt-BR"/>
              </w:rPr>
            </w:pPr>
            <w:ins w:id="1052" w:author="Autor" w:date="2014-12-19T17:28:00Z">
              <w:r w:rsidRPr="00933436">
                <w:rPr>
                  <w:rFonts w:ascii="Tahoma" w:hAnsi="Tahoma" w:cs="Tahoma"/>
                  <w:color w:val="000000"/>
                  <w:sz w:val="16"/>
                  <w:szCs w:val="16"/>
                  <w:lang w:val="pt-BR"/>
                </w:rPr>
                <w:t>7.4. FORMA DE REAJUSTE:</w:t>
              </w:r>
            </w:ins>
          </w:p>
        </w:tc>
        <w:tc>
          <w:tcPr>
            <w:tcW w:w="5508" w:type="dxa"/>
            <w:gridSpan w:val="6"/>
            <w:tcBorders>
              <w:top w:val="single" w:sz="4" w:space="0" w:color="auto"/>
              <w:left w:val="single" w:sz="4" w:space="0" w:color="auto"/>
              <w:bottom w:val="single" w:sz="4" w:space="0" w:color="auto"/>
              <w:right w:val="single" w:sz="4" w:space="0" w:color="auto"/>
            </w:tcBorders>
          </w:tcPr>
          <w:p w14:paraId="7AC5FD35" w14:textId="77777777" w:rsidR="00A722C0" w:rsidRPr="00933436" w:rsidRDefault="00A722C0" w:rsidP="00507F16">
            <w:pPr>
              <w:spacing w:line="200" w:lineRule="exact"/>
              <w:jc w:val="both"/>
              <w:rPr>
                <w:ins w:id="1053" w:author="Autor" w:date="2014-12-19T17:28:00Z"/>
                <w:rFonts w:ascii="Tahoma" w:hAnsi="Tahoma" w:cs="Tahoma"/>
                <w:color w:val="000000"/>
                <w:sz w:val="16"/>
                <w:szCs w:val="16"/>
                <w:lang w:val="pt-BR"/>
              </w:rPr>
            </w:pPr>
            <w:ins w:id="1054" w:author="Autor" w:date="2014-12-19T17:28:00Z">
              <w:r w:rsidRPr="00933436">
                <w:rPr>
                  <w:rFonts w:ascii="Tahoma" w:eastAsia="Times New Roman" w:hAnsi="Tahoma" w:cs="Tahoma"/>
                  <w:noProof/>
                  <w:color w:val="000000"/>
                  <w:sz w:val="16"/>
                  <w:szCs w:val="16"/>
                  <w:lang w:val="pt-BR" w:eastAsia="pt-BR"/>
                </w:rPr>
                <w:t>IGP-M/FGV</w:t>
              </w:r>
            </w:ins>
          </w:p>
        </w:tc>
      </w:tr>
      <w:tr w:rsidR="00A722C0" w:rsidRPr="00933436" w14:paraId="0A4CF899" w14:textId="77777777" w:rsidTr="007C14F0">
        <w:trPr>
          <w:trHeight w:val="20"/>
          <w:jc w:val="center"/>
          <w:ins w:id="1055"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5E91F0B8" w14:textId="77777777" w:rsidR="00A722C0" w:rsidRPr="00933436" w:rsidRDefault="00A722C0" w:rsidP="00507F16">
            <w:pPr>
              <w:tabs>
                <w:tab w:val="left" w:pos="540"/>
              </w:tabs>
              <w:spacing w:line="200" w:lineRule="exact"/>
              <w:jc w:val="both"/>
              <w:rPr>
                <w:ins w:id="1056" w:author="Autor" w:date="2014-12-19T17:28:00Z"/>
                <w:rFonts w:ascii="Tahoma" w:hAnsi="Tahoma" w:cs="Tahoma"/>
                <w:color w:val="000000"/>
                <w:sz w:val="16"/>
                <w:szCs w:val="16"/>
                <w:lang w:val="pt-BR"/>
              </w:rPr>
            </w:pPr>
            <w:ins w:id="1057" w:author="Autor" w:date="2014-12-19T17:28:00Z">
              <w:r w:rsidRPr="00933436">
                <w:rPr>
                  <w:rFonts w:ascii="Tahoma" w:hAnsi="Tahoma" w:cs="Tahoma"/>
                  <w:color w:val="000000"/>
                  <w:sz w:val="16"/>
                  <w:szCs w:val="16"/>
                  <w:lang w:val="pt-BR"/>
                </w:rPr>
                <w:t>7.5. DATA DE VENCIMENTO FINAL:</w:t>
              </w:r>
            </w:ins>
          </w:p>
        </w:tc>
        <w:tc>
          <w:tcPr>
            <w:tcW w:w="5508" w:type="dxa"/>
            <w:gridSpan w:val="6"/>
            <w:tcBorders>
              <w:top w:val="single" w:sz="4" w:space="0" w:color="auto"/>
              <w:left w:val="single" w:sz="4" w:space="0" w:color="auto"/>
              <w:bottom w:val="single" w:sz="4" w:space="0" w:color="auto"/>
              <w:right w:val="single" w:sz="4" w:space="0" w:color="auto"/>
            </w:tcBorders>
          </w:tcPr>
          <w:p w14:paraId="1FCCAE71" w14:textId="77777777" w:rsidR="00A722C0" w:rsidRPr="00933436" w:rsidRDefault="00A722C0" w:rsidP="00507F16">
            <w:pPr>
              <w:spacing w:line="200" w:lineRule="exact"/>
              <w:jc w:val="both"/>
              <w:rPr>
                <w:ins w:id="1058" w:author="Autor" w:date="2014-12-19T17:28:00Z"/>
                <w:rFonts w:ascii="Tahoma" w:hAnsi="Tahoma" w:cs="Tahoma"/>
                <w:color w:val="000000"/>
                <w:sz w:val="16"/>
                <w:szCs w:val="16"/>
                <w:lang w:val="pt-BR"/>
              </w:rPr>
            </w:pPr>
            <w:ins w:id="1059" w:author="Autor" w:date="2014-12-19T17:28:00Z">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noProof/>
                  <w:color w:val="000000"/>
                  <w:sz w:val="16"/>
                  <w:szCs w:val="16"/>
                  <w:lang w:val="pt-BR"/>
                </w:rPr>
                <w:t xml:space="preserve">de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 xml:space="preserve">] </w:t>
              </w:r>
              <w:r w:rsidRPr="00933436">
                <w:rPr>
                  <w:rFonts w:ascii="Tahoma" w:hAnsi="Tahoma" w:cs="Tahoma"/>
                  <w:noProof/>
                  <w:color w:val="000000"/>
                  <w:sz w:val="16"/>
                  <w:szCs w:val="16"/>
                  <w:lang w:val="pt-BR"/>
                </w:rPr>
                <w:t xml:space="preserve">de </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color w:val="000000"/>
                  <w:sz w:val="16"/>
                  <w:szCs w:val="16"/>
                  <w:lang w:val="pt-BR"/>
                </w:rPr>
                <w:t>.</w:t>
              </w:r>
            </w:ins>
          </w:p>
        </w:tc>
      </w:tr>
      <w:tr w:rsidR="00A722C0" w:rsidRPr="00765B73" w14:paraId="61B20505" w14:textId="77777777" w:rsidTr="007C14F0">
        <w:trPr>
          <w:trHeight w:val="20"/>
          <w:jc w:val="center"/>
          <w:ins w:id="1060"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45E9CD5D" w14:textId="77777777" w:rsidR="00A722C0" w:rsidRPr="00933436" w:rsidRDefault="00A722C0" w:rsidP="00507F16">
            <w:pPr>
              <w:tabs>
                <w:tab w:val="left" w:pos="540"/>
              </w:tabs>
              <w:spacing w:line="200" w:lineRule="exact"/>
              <w:jc w:val="both"/>
              <w:rPr>
                <w:ins w:id="1061" w:author="Autor" w:date="2014-12-19T17:28:00Z"/>
                <w:rFonts w:ascii="Tahoma" w:hAnsi="Tahoma" w:cs="Tahoma"/>
                <w:color w:val="000000"/>
                <w:sz w:val="16"/>
                <w:szCs w:val="16"/>
                <w:lang w:val="pt-BR"/>
              </w:rPr>
            </w:pPr>
            <w:ins w:id="1062" w:author="Autor" w:date="2014-12-19T17:28:00Z">
              <w:r w:rsidRPr="00933436">
                <w:rPr>
                  <w:rFonts w:ascii="Tahoma" w:hAnsi="Tahoma" w:cs="Tahoma"/>
                  <w:color w:val="000000"/>
                  <w:sz w:val="16"/>
                  <w:szCs w:val="16"/>
                  <w:lang w:val="pt-BR"/>
                </w:rPr>
                <w:t>7.6. ENCARGOS MORATÓRIOS:</w:t>
              </w:r>
            </w:ins>
          </w:p>
        </w:tc>
        <w:tc>
          <w:tcPr>
            <w:tcW w:w="5508" w:type="dxa"/>
            <w:gridSpan w:val="6"/>
            <w:tcBorders>
              <w:top w:val="single" w:sz="4" w:space="0" w:color="auto"/>
              <w:left w:val="single" w:sz="4" w:space="0" w:color="auto"/>
              <w:bottom w:val="single" w:sz="4" w:space="0" w:color="auto"/>
              <w:right w:val="single" w:sz="4" w:space="0" w:color="auto"/>
            </w:tcBorders>
          </w:tcPr>
          <w:p w14:paraId="35784313" w14:textId="77777777" w:rsidR="00A722C0" w:rsidRPr="00933436" w:rsidRDefault="00A722C0" w:rsidP="00507F16">
            <w:pPr>
              <w:tabs>
                <w:tab w:val="left" w:pos="9356"/>
              </w:tabs>
              <w:spacing w:line="200" w:lineRule="exact"/>
              <w:jc w:val="both"/>
              <w:rPr>
                <w:ins w:id="1063" w:author="Autor" w:date="2014-12-19T17:28:00Z"/>
                <w:rFonts w:ascii="Tahoma" w:hAnsi="Tahoma" w:cs="Tahoma"/>
                <w:color w:val="000000"/>
                <w:sz w:val="16"/>
                <w:szCs w:val="16"/>
                <w:lang w:val="pt-BR"/>
              </w:rPr>
            </w:pPr>
            <w:ins w:id="1064" w:author="Autor" w:date="2014-12-19T17:28:00Z">
              <w:r w:rsidRPr="00933436">
                <w:rPr>
                  <w:rFonts w:ascii="Tahoma" w:hAnsi="Tahoma" w:cs="Tahoma"/>
                  <w:color w:val="000000"/>
                  <w:sz w:val="16"/>
                  <w:szCs w:val="16"/>
                  <w:lang w:val="pt-BR"/>
                </w:rPr>
                <w:t xml:space="preserve">Juros Moratórios de 1% (um por cento) ao mês acrescido de Correção Monetária pelo </w:t>
              </w:r>
              <w:r w:rsidRPr="00933436">
                <w:rPr>
                  <w:rFonts w:ascii="Tahoma" w:hAnsi="Tahoma" w:cs="Tahoma"/>
                  <w:noProof/>
                  <w:color w:val="000000"/>
                  <w:sz w:val="16"/>
                  <w:szCs w:val="16"/>
                  <w:lang w:val="pt-BR"/>
                </w:rPr>
                <w:t>IGP-M/FGV</w:t>
              </w:r>
              <w:r w:rsidRPr="00933436" w:rsidDel="002C6489">
                <w:rPr>
                  <w:rFonts w:ascii="Tahoma" w:hAnsi="Tahoma" w:cs="Tahoma"/>
                  <w:noProof/>
                  <w:color w:val="000000"/>
                  <w:sz w:val="16"/>
                  <w:szCs w:val="16"/>
                  <w:lang w:val="pt-BR"/>
                </w:rPr>
                <w:t xml:space="preserve"> </w:t>
              </w:r>
              <w:r w:rsidRPr="00933436">
                <w:rPr>
                  <w:rFonts w:ascii="Tahoma" w:hAnsi="Tahoma" w:cs="Tahoma"/>
                  <w:color w:val="000000"/>
                  <w:sz w:val="16"/>
                  <w:szCs w:val="16"/>
                  <w:lang w:val="pt-BR"/>
                </w:rPr>
                <w:t>e multa moratória no percentual de 2% (dez por cento) sobre o valor do débito.</w:t>
              </w:r>
            </w:ins>
          </w:p>
        </w:tc>
      </w:tr>
      <w:tr w:rsidR="00A722C0" w:rsidRPr="00933436" w14:paraId="49C4B491" w14:textId="77777777" w:rsidTr="007C14F0">
        <w:trPr>
          <w:trHeight w:val="20"/>
          <w:jc w:val="center"/>
          <w:ins w:id="1065" w:author="Autor" w:date="2014-12-19T17:28:00Z"/>
        </w:trPr>
        <w:tc>
          <w:tcPr>
            <w:tcW w:w="5508" w:type="dxa"/>
            <w:gridSpan w:val="6"/>
            <w:tcBorders>
              <w:top w:val="single" w:sz="4" w:space="0" w:color="auto"/>
              <w:left w:val="single" w:sz="4" w:space="0" w:color="auto"/>
              <w:bottom w:val="single" w:sz="4" w:space="0" w:color="auto"/>
              <w:right w:val="single" w:sz="4" w:space="0" w:color="auto"/>
            </w:tcBorders>
          </w:tcPr>
          <w:p w14:paraId="057777D9" w14:textId="77777777" w:rsidR="00A722C0" w:rsidRPr="00933436" w:rsidRDefault="00A722C0" w:rsidP="00507F16">
            <w:pPr>
              <w:tabs>
                <w:tab w:val="center" w:pos="2148"/>
              </w:tabs>
              <w:spacing w:line="200" w:lineRule="exact"/>
              <w:jc w:val="both"/>
              <w:rPr>
                <w:ins w:id="1066" w:author="Autor" w:date="2014-12-19T17:28:00Z"/>
                <w:rFonts w:ascii="Tahoma" w:hAnsi="Tahoma" w:cs="Tahoma"/>
                <w:b/>
                <w:color w:val="000000"/>
                <w:sz w:val="16"/>
                <w:szCs w:val="16"/>
                <w:lang w:val="pt-BR"/>
              </w:rPr>
            </w:pPr>
            <w:ins w:id="1067" w:author="Autor" w:date="2014-12-19T17:28:00Z">
              <w:r w:rsidRPr="00933436">
                <w:rPr>
                  <w:rFonts w:ascii="Tahoma" w:hAnsi="Tahoma" w:cs="Tahoma"/>
                  <w:b/>
                  <w:color w:val="000000"/>
                  <w:sz w:val="16"/>
                  <w:szCs w:val="16"/>
                  <w:lang w:val="pt-BR"/>
                </w:rPr>
                <w:t>8. GARANTIA</w:t>
              </w:r>
            </w:ins>
          </w:p>
        </w:tc>
        <w:tc>
          <w:tcPr>
            <w:tcW w:w="5508" w:type="dxa"/>
            <w:gridSpan w:val="6"/>
            <w:tcBorders>
              <w:top w:val="single" w:sz="4" w:space="0" w:color="auto"/>
              <w:left w:val="single" w:sz="4" w:space="0" w:color="auto"/>
              <w:bottom w:val="single" w:sz="4" w:space="0" w:color="auto"/>
              <w:right w:val="single" w:sz="4" w:space="0" w:color="auto"/>
            </w:tcBorders>
          </w:tcPr>
          <w:p w14:paraId="533D69F1" w14:textId="77777777" w:rsidR="00A722C0" w:rsidRPr="00933436" w:rsidRDefault="00A722C0" w:rsidP="00507F16">
            <w:pPr>
              <w:spacing w:line="200" w:lineRule="exact"/>
              <w:jc w:val="both"/>
              <w:rPr>
                <w:ins w:id="1068" w:author="Autor" w:date="2014-12-19T17:28:00Z"/>
                <w:rFonts w:ascii="Tahoma" w:hAnsi="Tahoma" w:cs="Tahoma"/>
                <w:color w:val="000000"/>
                <w:sz w:val="16"/>
                <w:szCs w:val="16"/>
                <w:lang w:val="pt-BR"/>
              </w:rPr>
            </w:pPr>
            <w:ins w:id="1069" w:author="Autor" w:date="2014-12-19T17:28:00Z">
              <w:r w:rsidRPr="00933436">
                <w:rPr>
                  <w:rFonts w:ascii="Tahoma" w:hAnsi="Tahoma" w:cs="Tahoma"/>
                  <w:color w:val="000000"/>
                  <w:sz w:val="16"/>
                  <w:szCs w:val="16"/>
                  <w:lang w:val="pt-BR"/>
                </w:rPr>
                <w:t xml:space="preserve">Sem garantia real imobiliária. </w:t>
              </w:r>
            </w:ins>
          </w:p>
          <w:p w14:paraId="76161F89" w14:textId="77777777" w:rsidR="00A722C0" w:rsidRPr="00933436" w:rsidRDefault="00A722C0" w:rsidP="00507F16">
            <w:pPr>
              <w:spacing w:line="200" w:lineRule="exact"/>
              <w:jc w:val="both"/>
              <w:rPr>
                <w:ins w:id="1070" w:author="Autor" w:date="2014-12-19T17:28:00Z"/>
                <w:rFonts w:ascii="Tahoma" w:hAnsi="Tahoma" w:cs="Tahoma"/>
                <w:color w:val="000000"/>
                <w:sz w:val="16"/>
                <w:szCs w:val="16"/>
                <w:lang w:val="pt-BR"/>
              </w:rPr>
            </w:pPr>
            <w:ins w:id="1071" w:author="Autor" w:date="2014-12-19T17:28:00Z">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r w:rsidRPr="00933436">
                <w:rPr>
                  <w:rFonts w:ascii="Tahoma" w:hAnsi="Tahoma" w:cs="Tahoma" w:hint="eastAsia"/>
                  <w:bCs/>
                  <w:color w:val="000000"/>
                  <w:sz w:val="16"/>
                  <w:szCs w:val="16"/>
                  <w:lang w:val="pt-BR"/>
                </w:rPr>
                <w:t>]</w:t>
              </w:r>
            </w:ins>
          </w:p>
        </w:tc>
      </w:tr>
    </w:tbl>
    <w:p w14:paraId="1A500ACD" w14:textId="77777777" w:rsidR="00634B11" w:rsidRPr="00933436" w:rsidRDefault="008838F2" w:rsidP="00703052">
      <w:pPr>
        <w:spacing w:after="240" w:line="320" w:lineRule="exact"/>
        <w:jc w:val="center"/>
        <w:rPr>
          <w:ins w:id="1072" w:author="Autor" w:date="2014-12-19T17:28:00Z"/>
          <w:rFonts w:ascii="Tahoma" w:hAnsi="Tahoma" w:cs="Tahoma"/>
          <w:b/>
          <w:sz w:val="22"/>
          <w:szCs w:val="22"/>
          <w:u w:val="single"/>
          <w:lang w:val="pt-BR"/>
        </w:rPr>
      </w:pPr>
      <w:ins w:id="1073" w:author="Autor" w:date="2014-12-19T17:28:00Z">
        <w:r w:rsidRPr="00933436">
          <w:rPr>
            <w:rFonts w:ascii="Tahoma" w:hAnsi="Tahoma" w:cs="Tahoma"/>
            <w:b/>
            <w:sz w:val="22"/>
            <w:szCs w:val="22"/>
            <w:lang w:val="pt-BR"/>
          </w:rPr>
          <w:br w:type="page"/>
        </w:r>
        <w:r w:rsidR="00634B11" w:rsidRPr="00933436">
          <w:rPr>
            <w:rFonts w:ascii="Tahoma" w:hAnsi="Tahoma" w:cs="Tahoma"/>
            <w:b/>
            <w:sz w:val="22"/>
            <w:szCs w:val="22"/>
            <w:u w:val="single"/>
            <w:lang w:val="pt-BR"/>
          </w:rPr>
          <w:t xml:space="preserve">ANEXO </w:t>
        </w:r>
        <w:r w:rsidR="00244726" w:rsidRPr="00933436">
          <w:rPr>
            <w:rFonts w:ascii="Tahoma" w:hAnsi="Tahoma" w:cs="Tahoma"/>
            <w:b/>
            <w:sz w:val="22"/>
            <w:szCs w:val="22"/>
            <w:u w:val="single"/>
            <w:lang w:val="pt-BR"/>
          </w:rPr>
          <w:t>I</w:t>
        </w:r>
        <w:r w:rsidR="00F93C03" w:rsidRPr="00933436">
          <w:rPr>
            <w:rFonts w:ascii="Tahoma" w:hAnsi="Tahoma" w:cs="Tahoma"/>
            <w:b/>
            <w:sz w:val="22"/>
            <w:szCs w:val="22"/>
            <w:u w:val="single"/>
            <w:lang w:val="pt-BR"/>
          </w:rPr>
          <w:t>V</w:t>
        </w:r>
      </w:ins>
    </w:p>
    <w:p w14:paraId="0BBB1213" w14:textId="77777777" w:rsidR="00634B11" w:rsidRPr="00933436" w:rsidRDefault="00EB2572" w:rsidP="00703052">
      <w:pPr>
        <w:pStyle w:val="DeltaViewTableBody"/>
        <w:spacing w:after="240" w:line="320" w:lineRule="exact"/>
        <w:jc w:val="center"/>
        <w:rPr>
          <w:ins w:id="1074" w:author="Autor" w:date="2014-12-19T17:28:00Z"/>
          <w:rFonts w:ascii="Tahoma" w:hAnsi="Tahoma" w:cs="Tahoma"/>
          <w:sz w:val="22"/>
          <w:szCs w:val="22"/>
          <w:u w:val="single"/>
          <w:lang w:val="pt-BR"/>
        </w:rPr>
      </w:pPr>
      <w:ins w:id="1075" w:author="Autor" w:date="2014-12-19T17:28:00Z">
        <w:r w:rsidRPr="00933436">
          <w:rPr>
            <w:rFonts w:ascii="Tahoma" w:hAnsi="Tahoma" w:cs="Tahoma"/>
            <w:sz w:val="22"/>
            <w:szCs w:val="22"/>
            <w:u w:val="single"/>
            <w:lang w:val="pt-BR"/>
          </w:rPr>
          <w:t xml:space="preserve">Declaração de Custódia das </w:t>
        </w:r>
        <w:r w:rsidR="00634B11" w:rsidRPr="00933436">
          <w:rPr>
            <w:rFonts w:ascii="Tahoma" w:hAnsi="Tahoma" w:cs="Tahoma"/>
            <w:sz w:val="22"/>
            <w:szCs w:val="22"/>
            <w:u w:val="single"/>
            <w:lang w:val="pt-BR"/>
          </w:rPr>
          <w:t>CCI</w:t>
        </w:r>
      </w:ins>
    </w:p>
    <w:p w14:paraId="22B10DD7" w14:textId="77777777" w:rsidR="00634B11" w:rsidRPr="00933436" w:rsidRDefault="00634B11" w:rsidP="00703052">
      <w:pPr>
        <w:spacing w:after="240" w:line="320" w:lineRule="exact"/>
        <w:jc w:val="both"/>
        <w:rPr>
          <w:ins w:id="1076" w:author="Autor" w:date="2014-12-19T17:28:00Z"/>
          <w:rFonts w:ascii="Tahoma" w:hAnsi="Tahoma" w:cs="Tahoma"/>
          <w:iCs/>
          <w:sz w:val="22"/>
          <w:szCs w:val="22"/>
          <w:lang w:val="pt-BR"/>
        </w:rPr>
      </w:pPr>
      <w:ins w:id="1077" w:author="Autor" w:date="2014-12-19T17:28:00Z">
        <w:r w:rsidRPr="00933436">
          <w:rPr>
            <w:rFonts w:ascii="Tahoma" w:hAnsi="Tahoma" w:cs="Tahoma"/>
            <w:b/>
            <w:sz w:val="22"/>
            <w:szCs w:val="22"/>
            <w:lang w:val="pt-BR"/>
          </w:rPr>
          <w:t>OLIVEIRA TRUST DISTRIBUIDORA DE TÍTULOS E VALORES MOBILIÁRIOS S.A.,</w:t>
        </w:r>
        <w:r w:rsidRPr="00933436">
          <w:rPr>
            <w:rFonts w:ascii="Tahoma" w:hAnsi="Tahoma" w:cs="Tahoma"/>
            <w:sz w:val="22"/>
            <w:szCs w:val="22"/>
            <w:lang w:val="pt-BR"/>
          </w:rPr>
          <w:t xml:space="preserve"> sociedade por ações com sede na Avenida das Américas, n.º 500, bloco 13, grupo 205, Barra da Tijuca, na Cidade do Rio de Janeiro, Estado do Rio de Janeiro</w:t>
        </w:r>
        <w:r w:rsidRPr="00933436">
          <w:rPr>
            <w:rFonts w:ascii="Tahoma" w:hAnsi="Tahoma" w:cs="Tahoma"/>
            <w:color w:val="000000"/>
            <w:sz w:val="22"/>
            <w:szCs w:val="22"/>
            <w:lang w:val="pt-BR"/>
          </w:rPr>
          <w:t>, inscrita no CNPJ/MF sob o n.</w:t>
        </w:r>
        <w:r w:rsidR="006C343F" w:rsidRPr="00933436">
          <w:rPr>
            <w:rFonts w:ascii="Tahoma" w:hAnsi="Tahoma" w:cs="Tahoma"/>
            <w:color w:val="000000"/>
            <w:sz w:val="22"/>
            <w:szCs w:val="22"/>
            <w:lang w:val="pt-BR"/>
          </w:rPr>
          <w:t>º </w:t>
        </w:r>
        <w:r w:rsidRPr="00933436">
          <w:rPr>
            <w:rFonts w:ascii="Tahoma" w:hAnsi="Tahoma" w:cs="Tahoma"/>
            <w:color w:val="000000"/>
            <w:sz w:val="22"/>
            <w:szCs w:val="22"/>
            <w:lang w:val="pt-BR"/>
          </w:rPr>
          <w:t>36.113.876/0001-91</w:t>
        </w:r>
        <w:r w:rsidRPr="00933436">
          <w:rPr>
            <w:rFonts w:ascii="Tahoma" w:hAnsi="Tahoma" w:cs="Tahoma"/>
            <w:sz w:val="22"/>
            <w:szCs w:val="22"/>
            <w:lang w:val="pt-BR"/>
          </w:rPr>
          <w:t>, neste ato representada na forma de seu Estatuto Social (</w:t>
        </w:r>
        <w:r w:rsidR="0011223E">
          <w:rPr>
            <w:rFonts w:ascii="Tahoma" w:hAnsi="Tahoma" w:cs="Tahoma"/>
            <w:color w:val="000000"/>
            <w:sz w:val="22"/>
            <w:szCs w:val="22"/>
            <w:lang w:val="pt-BR"/>
          </w:rPr>
          <w:t>“</w:t>
        </w:r>
        <w:r w:rsidRPr="00933436">
          <w:rPr>
            <w:rFonts w:ascii="Tahoma" w:hAnsi="Tahoma" w:cs="Tahoma"/>
            <w:sz w:val="22"/>
            <w:szCs w:val="22"/>
            <w:u w:val="single"/>
            <w:lang w:val="pt-BR"/>
          </w:rPr>
          <w:t>Instituição Custodiante</w:t>
        </w:r>
        <w:r w:rsidR="0011223E">
          <w:rPr>
            <w:rFonts w:ascii="Tahoma" w:hAnsi="Tahoma" w:cs="Tahoma"/>
            <w:color w:val="000000"/>
            <w:sz w:val="22"/>
            <w:szCs w:val="22"/>
            <w:lang w:val="pt-BR"/>
          </w:rPr>
          <w:t>”</w:t>
        </w:r>
        <w:r w:rsidRPr="00933436">
          <w:rPr>
            <w:rFonts w:ascii="Tahoma" w:hAnsi="Tahoma" w:cs="Tahoma"/>
            <w:sz w:val="22"/>
            <w:szCs w:val="22"/>
            <w:lang w:val="pt-BR"/>
          </w:rPr>
          <w:t xml:space="preserve">), </w:t>
        </w:r>
        <w:r w:rsidRPr="00933436">
          <w:rPr>
            <w:rFonts w:ascii="Tahoma" w:hAnsi="Tahoma" w:cs="Tahoma"/>
            <w:iCs/>
            <w:sz w:val="22"/>
            <w:szCs w:val="22"/>
            <w:lang w:val="pt-BR"/>
          </w:rPr>
          <w:t xml:space="preserve">por seus representantes legais abaixo assinados, </w:t>
        </w:r>
        <w:r w:rsidRPr="00933436">
          <w:rPr>
            <w:rFonts w:ascii="Tahoma" w:hAnsi="Tahoma" w:cs="Tahoma"/>
            <w:sz w:val="22"/>
            <w:szCs w:val="22"/>
            <w:lang w:val="pt-BR"/>
          </w:rPr>
          <w:t xml:space="preserve">na qualidade de instituição custodiante do </w:t>
        </w:r>
        <w:r w:rsidR="0011223E">
          <w:rPr>
            <w:rFonts w:ascii="Tahoma" w:hAnsi="Tahoma" w:cs="Tahoma"/>
            <w:color w:val="000000"/>
            <w:sz w:val="22"/>
            <w:szCs w:val="22"/>
            <w:lang w:val="pt-BR"/>
          </w:rPr>
          <w:t>“</w:t>
        </w:r>
        <w:r w:rsidRPr="00933436">
          <w:rPr>
            <w:rFonts w:ascii="Tahoma" w:hAnsi="Tahoma" w:cs="Tahoma"/>
            <w:bCs/>
            <w:i/>
            <w:sz w:val="22"/>
            <w:szCs w:val="22"/>
            <w:lang w:val="pt-BR"/>
          </w:rPr>
          <w:t>Instrumento Particular de Emissão de Cédulas de Crédito Imobiliário</w:t>
        </w:r>
        <w:r w:rsidR="006C343F" w:rsidRPr="00933436">
          <w:rPr>
            <w:rFonts w:ascii="Tahoma" w:hAnsi="Tahoma" w:cs="Tahoma"/>
            <w:bCs/>
            <w:i/>
            <w:sz w:val="22"/>
            <w:szCs w:val="22"/>
            <w:lang w:val="pt-BR"/>
          </w:rPr>
          <w:t>, sem Garantia Real Imobiliária,</w:t>
        </w:r>
        <w:r w:rsidRPr="00933436">
          <w:rPr>
            <w:rFonts w:ascii="Tahoma" w:hAnsi="Tahoma" w:cs="Tahoma"/>
            <w:bCs/>
            <w:i/>
            <w:sz w:val="22"/>
            <w:szCs w:val="22"/>
            <w:lang w:val="pt-BR"/>
          </w:rPr>
          <w:t xml:space="preserve"> sob a Forma Escritural e Outras Avenças</w:t>
        </w:r>
        <w:r w:rsidR="0011223E">
          <w:rPr>
            <w:rFonts w:ascii="Tahoma" w:hAnsi="Tahoma" w:cs="Tahoma"/>
            <w:color w:val="000000"/>
            <w:sz w:val="22"/>
            <w:szCs w:val="22"/>
            <w:lang w:val="pt-BR"/>
          </w:rPr>
          <w:t>”</w:t>
        </w:r>
        <w:r w:rsidRPr="00933436">
          <w:rPr>
            <w:rFonts w:ascii="Tahoma" w:hAnsi="Tahoma" w:cs="Tahoma"/>
            <w:sz w:val="22"/>
            <w:szCs w:val="22"/>
            <w:lang w:val="pt-BR"/>
          </w:rPr>
          <w:t xml:space="preserve"> </w:t>
        </w:r>
        <w:r w:rsidR="006C343F" w:rsidRPr="00933436">
          <w:rPr>
            <w:rFonts w:ascii="Tahoma" w:hAnsi="Tahoma" w:cs="Tahoma"/>
            <w:sz w:val="22"/>
            <w:szCs w:val="22"/>
            <w:lang w:val="pt-BR"/>
          </w:rPr>
          <w:t>firmado</w:t>
        </w:r>
        <w:r w:rsidRPr="00933436">
          <w:rPr>
            <w:rFonts w:ascii="Tahoma" w:hAnsi="Tahoma" w:cs="Tahoma"/>
            <w:sz w:val="22"/>
            <w:szCs w:val="22"/>
            <w:lang w:val="pt-BR"/>
          </w:rPr>
          <w:t xml:space="preserve"> em </w:t>
        </w:r>
        <w:r w:rsidR="004750F3">
          <w:rPr>
            <w:rFonts w:ascii="Tahoma" w:hAnsi="Tahoma" w:cs="Tahoma"/>
            <w:sz w:val="22"/>
            <w:szCs w:val="22"/>
            <w:lang w:val="pt-BR"/>
          </w:rPr>
          <w:t>19</w:t>
        </w:r>
        <w:r w:rsidR="004750F3" w:rsidRPr="00933436">
          <w:rPr>
            <w:rFonts w:ascii="Tahoma" w:hAnsi="Tahoma" w:cs="Tahoma"/>
            <w:sz w:val="22"/>
            <w:szCs w:val="22"/>
            <w:lang w:val="pt-BR"/>
          </w:rPr>
          <w:t xml:space="preserve"> </w:t>
        </w:r>
        <w:r w:rsidR="00007FE6" w:rsidRPr="00933436">
          <w:rPr>
            <w:rFonts w:ascii="Tahoma" w:hAnsi="Tahoma" w:cs="Tahoma"/>
            <w:sz w:val="22"/>
            <w:szCs w:val="22"/>
            <w:lang w:val="pt-BR"/>
          </w:rPr>
          <w:t xml:space="preserve">de dezembro de 2014 </w:t>
        </w:r>
        <w:r w:rsidRPr="00933436">
          <w:rPr>
            <w:rFonts w:ascii="Tahoma" w:hAnsi="Tahoma" w:cs="Tahoma"/>
            <w:sz w:val="22"/>
            <w:szCs w:val="22"/>
            <w:lang w:val="pt-BR"/>
          </w:rPr>
          <w:t>(</w:t>
        </w:r>
        <w:r w:rsidR="0011223E">
          <w:rPr>
            <w:rFonts w:ascii="Tahoma" w:hAnsi="Tahoma" w:cs="Tahoma"/>
            <w:color w:val="000000"/>
            <w:sz w:val="22"/>
            <w:szCs w:val="22"/>
            <w:lang w:val="pt-BR"/>
          </w:rPr>
          <w:t>“</w:t>
        </w:r>
        <w:r w:rsidRPr="00933436">
          <w:rPr>
            <w:rFonts w:ascii="Tahoma" w:hAnsi="Tahoma" w:cs="Tahoma"/>
            <w:sz w:val="22"/>
            <w:szCs w:val="22"/>
            <w:u w:val="single"/>
            <w:lang w:val="pt-BR"/>
          </w:rPr>
          <w:t>Escritura de Emissão de CCI</w:t>
        </w:r>
        <w:r w:rsidR="0011223E">
          <w:rPr>
            <w:rFonts w:ascii="Tahoma" w:hAnsi="Tahoma" w:cs="Tahoma"/>
            <w:color w:val="000000"/>
            <w:sz w:val="22"/>
            <w:szCs w:val="22"/>
            <w:lang w:val="pt-BR"/>
          </w:rPr>
          <w:t>”</w:t>
        </w:r>
        <w:r w:rsidRPr="00933436">
          <w:rPr>
            <w:rFonts w:ascii="Tahoma" w:hAnsi="Tahoma" w:cs="Tahoma"/>
            <w:sz w:val="22"/>
            <w:szCs w:val="22"/>
            <w:lang w:val="pt-BR"/>
          </w:rPr>
          <w:t xml:space="preserve">), entre a </w:t>
        </w:r>
        <w:r w:rsidR="00174694" w:rsidRPr="00933436">
          <w:rPr>
            <w:rFonts w:ascii="Tahoma" w:hAnsi="Tahoma" w:cs="Tahoma"/>
            <w:b/>
            <w:sz w:val="22"/>
            <w:szCs w:val="22"/>
            <w:lang w:val="pt-BR"/>
          </w:rPr>
          <w:t>ÁPICE SECURITIZADORA IMOBILIÁRIA S.A.</w:t>
        </w:r>
        <w:r w:rsidR="00174694" w:rsidRPr="00933436">
          <w:rPr>
            <w:rFonts w:ascii="Tahoma" w:hAnsi="Tahoma" w:cs="Tahoma"/>
            <w:sz w:val="22"/>
            <w:szCs w:val="22"/>
            <w:lang w:val="pt-BR"/>
          </w:rPr>
          <w:t>, sociedade por ações de capital aberto, inscrita na CVM sob n.º 22276, com sede na Cidade de São Paulo, Estado de São Paulo, na Rua Bandeira Paulista, n.º 600, 7º andar, conjunto 74, Itaim Bibi, CEP 04532-001, inscrita no CNPJ/MF sob o n.º 12.130.744/0001-00</w:t>
        </w:r>
        <w:r w:rsidRPr="00933436">
          <w:rPr>
            <w:rFonts w:ascii="Tahoma" w:hAnsi="Tahoma" w:cs="Tahoma"/>
            <w:sz w:val="22"/>
            <w:szCs w:val="22"/>
            <w:lang w:val="pt-BR"/>
          </w:rPr>
          <w:t xml:space="preserve">, doravante simplesmente denominada como </w:t>
        </w:r>
        <w:r w:rsidR="0011223E">
          <w:rPr>
            <w:rFonts w:ascii="Tahoma" w:hAnsi="Tahoma" w:cs="Tahoma"/>
            <w:sz w:val="22"/>
            <w:szCs w:val="22"/>
            <w:lang w:val="pt-BR"/>
          </w:rPr>
          <w:t>“</w:t>
        </w:r>
        <w:r w:rsidRPr="00933436">
          <w:rPr>
            <w:rFonts w:ascii="Tahoma" w:hAnsi="Tahoma" w:cs="Tahoma"/>
            <w:sz w:val="22"/>
            <w:szCs w:val="22"/>
            <w:lang w:val="pt-BR"/>
          </w:rPr>
          <w:t>Emissora</w:t>
        </w:r>
        <w:r w:rsidR="0011223E">
          <w:rPr>
            <w:rFonts w:ascii="Tahoma" w:hAnsi="Tahoma" w:cs="Tahoma"/>
            <w:sz w:val="22"/>
            <w:szCs w:val="22"/>
            <w:lang w:val="pt-BR"/>
          </w:rPr>
          <w:t>”</w:t>
        </w:r>
        <w:r w:rsidRPr="00933436">
          <w:rPr>
            <w:rFonts w:ascii="Tahoma" w:hAnsi="Tahoma" w:cs="Tahoma"/>
            <w:sz w:val="22"/>
            <w:szCs w:val="22"/>
            <w:lang w:val="pt-BR"/>
          </w:rPr>
          <w:t>, e a Instituição Custodiante, por meio do qual foram emitidas as Cédulas de Crédito Imobiliário identificadas nesta declaração (</w:t>
        </w:r>
        <w:r w:rsidR="0011223E">
          <w:rPr>
            <w:rFonts w:ascii="Tahoma" w:hAnsi="Tahoma" w:cs="Tahoma"/>
            <w:color w:val="000000"/>
            <w:sz w:val="22"/>
            <w:szCs w:val="22"/>
            <w:lang w:val="pt-BR"/>
          </w:rPr>
          <w:t>“</w:t>
        </w:r>
        <w:r w:rsidRPr="00933436">
          <w:rPr>
            <w:rFonts w:ascii="Tahoma" w:hAnsi="Tahoma" w:cs="Tahoma"/>
            <w:sz w:val="22"/>
            <w:szCs w:val="22"/>
            <w:u w:val="single"/>
            <w:lang w:val="pt-BR"/>
          </w:rPr>
          <w:t>CCI</w:t>
        </w:r>
        <w:r w:rsidR="0011223E">
          <w:rPr>
            <w:rFonts w:ascii="Tahoma" w:hAnsi="Tahoma" w:cs="Tahoma"/>
            <w:color w:val="000000"/>
            <w:sz w:val="22"/>
            <w:szCs w:val="22"/>
            <w:lang w:val="pt-BR"/>
          </w:rPr>
          <w:t>”</w:t>
        </w:r>
        <w:r w:rsidRPr="00933436">
          <w:rPr>
            <w:rFonts w:ascii="Tahoma" w:hAnsi="Tahoma" w:cs="Tahoma"/>
            <w:sz w:val="22"/>
            <w:szCs w:val="22"/>
            <w:lang w:val="pt-BR"/>
          </w:rPr>
          <w:t xml:space="preserve">), DECLARA </w:t>
        </w:r>
        <w:r w:rsidRPr="00933436">
          <w:rPr>
            <w:rFonts w:ascii="Tahoma" w:hAnsi="Tahoma" w:cs="Tahoma"/>
            <w:iCs/>
            <w:sz w:val="22"/>
            <w:szCs w:val="22"/>
            <w:lang w:val="pt-BR"/>
          </w:rPr>
          <w:t xml:space="preserve">que nesta data procedeu, nos termos do §4º do art. 18 da Lei nº 10.931, de 02 de agosto de 2004, à custódia da Escritura de Emissão de CCI, sobre as CCI que lastreiam as </w:t>
        </w:r>
        <w:r w:rsidR="00156F19" w:rsidRPr="00933436">
          <w:rPr>
            <w:rFonts w:ascii="Tahoma" w:hAnsi="Tahoma" w:cs="Tahoma"/>
            <w:iCs/>
            <w:sz w:val="22"/>
            <w:szCs w:val="22"/>
            <w:lang w:val="pt-BR"/>
          </w:rPr>
          <w:t>45</w:t>
        </w:r>
        <w:r w:rsidRPr="00933436">
          <w:rPr>
            <w:rFonts w:ascii="Tahoma" w:hAnsi="Tahoma" w:cs="Tahoma"/>
            <w:iCs/>
            <w:sz w:val="22"/>
            <w:szCs w:val="22"/>
            <w:lang w:val="pt-BR"/>
          </w:rPr>
          <w:t xml:space="preserve">ª </w:t>
        </w:r>
        <w:r w:rsidRPr="00933436">
          <w:rPr>
            <w:rFonts w:ascii="Tahoma" w:hAnsi="Tahoma" w:cs="Tahoma"/>
            <w:sz w:val="22"/>
            <w:szCs w:val="22"/>
            <w:lang w:val="pt-BR"/>
          </w:rPr>
          <w:t>Série</w:t>
        </w:r>
        <w:r w:rsidRPr="00933436">
          <w:rPr>
            <w:rFonts w:ascii="Tahoma" w:hAnsi="Tahoma" w:cs="Tahoma"/>
            <w:iCs/>
            <w:sz w:val="22"/>
            <w:szCs w:val="22"/>
            <w:lang w:val="pt-BR"/>
          </w:rPr>
          <w:t xml:space="preserve"> da 1ª emissão de Certificado de Recebíveis Imobiliários da </w:t>
        </w:r>
        <w:r w:rsidRPr="00933436">
          <w:rPr>
            <w:rFonts w:ascii="Tahoma" w:hAnsi="Tahoma" w:cs="Tahoma"/>
            <w:bCs/>
            <w:sz w:val="22"/>
            <w:szCs w:val="22"/>
            <w:lang w:val="pt-BR"/>
          </w:rPr>
          <w:t>Ápice Securitizadora Imobiliária S.A., companhia aberta, com sede na Cidade de São Paulo, Estado de São Paulo, na Rua Bandeira Paulista, nº 600, 7º andar, cj 74, Itaim Bibi, CEP 04.532-001, inscrita no CNPJ/MF sob o nº 12.130.744/0001-00</w:t>
        </w:r>
        <w:r w:rsidRPr="00933436">
          <w:rPr>
            <w:rFonts w:ascii="Tahoma" w:hAnsi="Tahoma" w:cs="Tahoma"/>
            <w:iCs/>
            <w:sz w:val="22"/>
            <w:szCs w:val="22"/>
            <w:lang w:val="pt-BR"/>
          </w:rPr>
          <w:t>.</w:t>
        </w:r>
      </w:ins>
    </w:p>
    <w:tbl>
      <w:tblPr>
        <w:tblW w:w="6163" w:type="dxa"/>
        <w:jc w:val="center"/>
        <w:tblCellMar>
          <w:left w:w="70" w:type="dxa"/>
          <w:right w:w="70" w:type="dxa"/>
        </w:tblCellMar>
        <w:tblLook w:val="04A0" w:firstRow="1" w:lastRow="0" w:firstColumn="1" w:lastColumn="0" w:noHBand="0" w:noVBand="1"/>
      </w:tblPr>
      <w:tblGrid>
        <w:gridCol w:w="2235"/>
        <w:gridCol w:w="1388"/>
        <w:gridCol w:w="2540"/>
      </w:tblGrid>
      <w:tr w:rsidR="00634B11" w:rsidRPr="00933436" w14:paraId="53EB92B2" w14:textId="77777777" w:rsidTr="00703052">
        <w:trPr>
          <w:trHeight w:val="300"/>
          <w:jc w:val="center"/>
          <w:ins w:id="1078" w:author="Autor" w:date="2014-12-19T17:28:00Z"/>
        </w:trPr>
        <w:tc>
          <w:tcPr>
            <w:tcW w:w="2235" w:type="dxa"/>
            <w:tcBorders>
              <w:top w:val="single" w:sz="8" w:space="0" w:color="auto"/>
              <w:left w:val="single" w:sz="4" w:space="0" w:color="auto"/>
              <w:bottom w:val="single" w:sz="8" w:space="0" w:color="auto"/>
              <w:right w:val="single" w:sz="8" w:space="0" w:color="auto"/>
            </w:tcBorders>
            <w:vAlign w:val="center"/>
            <w:hideMark/>
          </w:tcPr>
          <w:p w14:paraId="7D6CA7A6" w14:textId="77777777" w:rsidR="00634B11" w:rsidRPr="00E70E55" w:rsidRDefault="00634B11" w:rsidP="00703052">
            <w:pPr>
              <w:spacing w:before="120" w:after="120"/>
              <w:jc w:val="center"/>
              <w:rPr>
                <w:ins w:id="1079" w:author="Autor" w:date="2014-12-19T17:28:00Z"/>
                <w:rFonts w:ascii="Tahoma" w:hAnsi="Tahoma" w:cs="Tahoma"/>
                <w:b/>
                <w:iCs/>
                <w:sz w:val="22"/>
                <w:szCs w:val="22"/>
              </w:rPr>
            </w:pPr>
            <w:ins w:id="1080" w:author="Autor" w:date="2014-12-19T17:28:00Z">
              <w:r w:rsidRPr="00E70E55">
                <w:rPr>
                  <w:rFonts w:ascii="Tahoma" w:hAnsi="Tahoma" w:cs="Tahoma"/>
                  <w:b/>
                  <w:iCs/>
                  <w:sz w:val="22"/>
                  <w:szCs w:val="22"/>
                </w:rPr>
                <w:t>NÚMERO</w:t>
              </w:r>
            </w:ins>
          </w:p>
        </w:tc>
        <w:tc>
          <w:tcPr>
            <w:tcW w:w="1388" w:type="dxa"/>
            <w:tcBorders>
              <w:top w:val="single" w:sz="8" w:space="0" w:color="auto"/>
              <w:left w:val="nil"/>
              <w:bottom w:val="single" w:sz="8" w:space="0" w:color="auto"/>
              <w:right w:val="single" w:sz="8" w:space="0" w:color="auto"/>
            </w:tcBorders>
            <w:vAlign w:val="center"/>
            <w:hideMark/>
          </w:tcPr>
          <w:p w14:paraId="4C68947F" w14:textId="77777777" w:rsidR="00634B11" w:rsidRPr="00E70E55" w:rsidRDefault="00634B11" w:rsidP="00703052">
            <w:pPr>
              <w:spacing w:before="120" w:after="120"/>
              <w:jc w:val="center"/>
              <w:rPr>
                <w:ins w:id="1081" w:author="Autor" w:date="2014-12-19T17:28:00Z"/>
                <w:rFonts w:ascii="Tahoma" w:hAnsi="Tahoma" w:cs="Tahoma"/>
                <w:b/>
                <w:iCs/>
                <w:sz w:val="22"/>
                <w:szCs w:val="22"/>
              </w:rPr>
            </w:pPr>
            <w:ins w:id="1082" w:author="Autor" w:date="2014-12-19T17:28:00Z">
              <w:r w:rsidRPr="00E70E55">
                <w:rPr>
                  <w:rFonts w:ascii="Tahoma" w:hAnsi="Tahoma" w:cs="Tahoma"/>
                  <w:b/>
                  <w:iCs/>
                  <w:sz w:val="22"/>
                  <w:szCs w:val="22"/>
                </w:rPr>
                <w:t>SÉRIE</w:t>
              </w:r>
            </w:ins>
          </w:p>
        </w:tc>
        <w:tc>
          <w:tcPr>
            <w:tcW w:w="2540" w:type="dxa"/>
            <w:tcBorders>
              <w:top w:val="single" w:sz="8" w:space="0" w:color="auto"/>
              <w:left w:val="nil"/>
              <w:bottom w:val="single" w:sz="8" w:space="0" w:color="auto"/>
              <w:right w:val="single" w:sz="8" w:space="0" w:color="auto"/>
            </w:tcBorders>
            <w:vAlign w:val="center"/>
            <w:hideMark/>
          </w:tcPr>
          <w:p w14:paraId="6315BC74" w14:textId="77777777" w:rsidR="00634B11" w:rsidRPr="00E70E55" w:rsidRDefault="00634B11" w:rsidP="00703052">
            <w:pPr>
              <w:spacing w:before="120" w:after="120"/>
              <w:jc w:val="center"/>
              <w:rPr>
                <w:ins w:id="1083" w:author="Autor" w:date="2014-12-19T17:28:00Z"/>
                <w:rFonts w:ascii="Tahoma" w:hAnsi="Tahoma" w:cs="Tahoma"/>
                <w:b/>
                <w:iCs/>
                <w:sz w:val="22"/>
                <w:szCs w:val="22"/>
              </w:rPr>
            </w:pPr>
            <w:ins w:id="1084" w:author="Autor" w:date="2014-12-19T17:28:00Z">
              <w:r w:rsidRPr="00E70E55">
                <w:rPr>
                  <w:rFonts w:ascii="Tahoma" w:hAnsi="Tahoma" w:cs="Tahoma"/>
                  <w:b/>
                  <w:iCs/>
                  <w:sz w:val="22"/>
                  <w:szCs w:val="22"/>
                </w:rPr>
                <w:t>EMISSORA</w:t>
              </w:r>
            </w:ins>
          </w:p>
        </w:tc>
      </w:tr>
      <w:tr w:rsidR="00634B11" w:rsidRPr="00765B73" w14:paraId="200C9D62" w14:textId="77777777" w:rsidTr="00703052">
        <w:trPr>
          <w:trHeight w:val="300"/>
          <w:jc w:val="center"/>
          <w:ins w:id="1085" w:author="Autor" w:date="2014-12-19T17:28:00Z"/>
        </w:trPr>
        <w:tc>
          <w:tcPr>
            <w:tcW w:w="2235" w:type="dxa"/>
            <w:tcBorders>
              <w:top w:val="nil"/>
              <w:left w:val="single" w:sz="8" w:space="0" w:color="auto"/>
              <w:bottom w:val="single" w:sz="8" w:space="0" w:color="auto"/>
              <w:right w:val="single" w:sz="8" w:space="0" w:color="auto"/>
            </w:tcBorders>
            <w:vAlign w:val="center"/>
            <w:hideMark/>
          </w:tcPr>
          <w:p w14:paraId="0F67875D" w14:textId="77777777" w:rsidR="00634B11" w:rsidRPr="00E70E55" w:rsidRDefault="00634B11" w:rsidP="00703052">
            <w:pPr>
              <w:spacing w:before="120" w:after="120"/>
              <w:jc w:val="center"/>
              <w:rPr>
                <w:ins w:id="1086" w:author="Autor" w:date="2014-12-19T17:28:00Z"/>
                <w:rFonts w:ascii="Tahoma" w:hAnsi="Tahoma" w:cs="Tahoma"/>
                <w:iCs/>
                <w:sz w:val="22"/>
                <w:szCs w:val="22"/>
              </w:rPr>
            </w:pPr>
            <w:ins w:id="1087" w:author="Autor" w:date="2014-12-19T17:28:00Z">
              <w:r w:rsidRPr="00E70E55">
                <w:rPr>
                  <w:rFonts w:ascii="Tahoma" w:hAnsi="Tahoma" w:cs="Tahoma"/>
                  <w:iCs/>
                  <w:sz w:val="22"/>
                  <w:szCs w:val="22"/>
                </w:rPr>
                <w:t xml:space="preserve">001 a </w:t>
              </w:r>
              <w:r w:rsidR="00156F19" w:rsidRPr="00E70E55">
                <w:rPr>
                  <w:rFonts w:ascii="Tahoma" w:hAnsi="Tahoma" w:cs="Tahoma"/>
                  <w:iCs/>
                  <w:sz w:val="22"/>
                  <w:szCs w:val="22"/>
                </w:rPr>
                <w:t>0</w:t>
              </w:r>
              <w:r w:rsidR="006C343F" w:rsidRPr="00E70E55">
                <w:rPr>
                  <w:rFonts w:ascii="Tahoma" w:hAnsi="Tahoma" w:cs="Tahoma"/>
                  <w:iCs/>
                  <w:sz w:val="22"/>
                  <w:szCs w:val="22"/>
                </w:rPr>
                <w:t>4</w:t>
              </w:r>
              <w:r w:rsidR="004C0411" w:rsidRPr="00E70E55">
                <w:rPr>
                  <w:rFonts w:ascii="Tahoma" w:hAnsi="Tahoma" w:cs="Tahoma"/>
                  <w:iCs/>
                  <w:sz w:val="22"/>
                  <w:szCs w:val="22"/>
                </w:rPr>
                <w:t>6</w:t>
              </w:r>
            </w:ins>
          </w:p>
        </w:tc>
        <w:tc>
          <w:tcPr>
            <w:tcW w:w="1388" w:type="dxa"/>
            <w:tcBorders>
              <w:top w:val="nil"/>
              <w:left w:val="nil"/>
              <w:bottom w:val="single" w:sz="8" w:space="0" w:color="auto"/>
              <w:right w:val="single" w:sz="8" w:space="0" w:color="auto"/>
            </w:tcBorders>
            <w:vAlign w:val="center"/>
            <w:hideMark/>
          </w:tcPr>
          <w:p w14:paraId="11C0C651" w14:textId="77777777" w:rsidR="00634B11" w:rsidRPr="00E70E55" w:rsidRDefault="00156F19" w:rsidP="00703052">
            <w:pPr>
              <w:spacing w:before="120" w:after="120"/>
              <w:jc w:val="center"/>
              <w:rPr>
                <w:ins w:id="1088" w:author="Autor" w:date="2014-12-19T17:28:00Z"/>
                <w:rFonts w:ascii="Tahoma" w:hAnsi="Tahoma" w:cs="Tahoma"/>
                <w:iCs/>
                <w:sz w:val="22"/>
                <w:szCs w:val="22"/>
              </w:rPr>
            </w:pPr>
            <w:ins w:id="1089" w:author="Autor" w:date="2014-12-19T17:28:00Z">
              <w:r w:rsidRPr="00E70E55">
                <w:rPr>
                  <w:rFonts w:ascii="Tahoma" w:hAnsi="Tahoma" w:cs="Tahoma"/>
                  <w:iCs/>
                  <w:sz w:val="22"/>
                  <w:szCs w:val="22"/>
                </w:rPr>
                <w:t>45ª</w:t>
              </w:r>
            </w:ins>
          </w:p>
        </w:tc>
        <w:tc>
          <w:tcPr>
            <w:tcW w:w="2540" w:type="dxa"/>
            <w:tcBorders>
              <w:top w:val="nil"/>
              <w:left w:val="nil"/>
              <w:bottom w:val="single" w:sz="8" w:space="0" w:color="auto"/>
              <w:right w:val="single" w:sz="8" w:space="0" w:color="auto"/>
            </w:tcBorders>
            <w:vAlign w:val="center"/>
            <w:hideMark/>
          </w:tcPr>
          <w:p w14:paraId="2B84C880" w14:textId="77777777" w:rsidR="00634B11" w:rsidRPr="00E70E55" w:rsidRDefault="00156F19" w:rsidP="00703052">
            <w:pPr>
              <w:spacing w:before="120" w:after="120"/>
              <w:jc w:val="center"/>
              <w:rPr>
                <w:ins w:id="1090" w:author="Autor" w:date="2014-12-19T17:28:00Z"/>
                <w:rFonts w:ascii="Tahoma" w:hAnsi="Tahoma" w:cs="Tahoma"/>
                <w:iCs/>
                <w:sz w:val="22"/>
                <w:szCs w:val="22"/>
                <w:lang w:val="pt-BR"/>
              </w:rPr>
            </w:pPr>
            <w:ins w:id="1091" w:author="Autor" w:date="2014-12-19T17:28:00Z">
              <w:r w:rsidRPr="00E70E55">
                <w:rPr>
                  <w:rFonts w:ascii="Tahoma" w:hAnsi="Tahoma" w:cs="Tahoma"/>
                  <w:iCs/>
                  <w:sz w:val="22"/>
                  <w:szCs w:val="22"/>
                  <w:lang w:val="pt-BR"/>
                </w:rPr>
                <w:t>ÁPICE SECURITIZADORA IMOBILIÁRIA S.A.</w:t>
              </w:r>
            </w:ins>
          </w:p>
        </w:tc>
      </w:tr>
    </w:tbl>
    <w:p w14:paraId="1EFE8C00" w14:textId="77777777" w:rsidR="00634B11" w:rsidRPr="00933436" w:rsidRDefault="00634B11" w:rsidP="00703052">
      <w:pPr>
        <w:spacing w:after="240" w:line="320" w:lineRule="exact"/>
        <w:jc w:val="center"/>
        <w:rPr>
          <w:ins w:id="1092" w:author="Autor" w:date="2014-12-19T17:28:00Z"/>
          <w:rFonts w:ascii="Tahoma" w:hAnsi="Tahoma" w:cs="Tahoma"/>
          <w:sz w:val="22"/>
          <w:szCs w:val="22"/>
          <w:lang w:val="pt-BR"/>
        </w:rPr>
      </w:pPr>
    </w:p>
    <w:p w14:paraId="264D95D9" w14:textId="77777777" w:rsidR="00634B11" w:rsidRPr="00933436" w:rsidRDefault="00634B11" w:rsidP="00703052">
      <w:pPr>
        <w:spacing w:after="240" w:line="320" w:lineRule="exact"/>
        <w:jc w:val="center"/>
        <w:rPr>
          <w:ins w:id="1093" w:author="Autor" w:date="2014-12-19T17:28:00Z"/>
          <w:rFonts w:ascii="Tahoma" w:hAnsi="Tahoma" w:cs="Tahoma"/>
          <w:sz w:val="22"/>
          <w:szCs w:val="22"/>
          <w:lang w:val="pt-BR"/>
        </w:rPr>
      </w:pPr>
      <w:ins w:id="1094" w:author="Autor" w:date="2014-12-19T17:28:00Z">
        <w:r w:rsidRPr="00933436">
          <w:rPr>
            <w:rFonts w:ascii="Tahoma" w:hAnsi="Tahoma" w:cs="Tahoma"/>
            <w:sz w:val="22"/>
            <w:szCs w:val="22"/>
            <w:lang w:val="pt-BR"/>
          </w:rPr>
          <w:t>Rio de Janeiro,</w:t>
        </w:r>
        <w:r w:rsidRPr="00933436">
          <w:rPr>
            <w:rFonts w:ascii="Tahoma" w:hAnsi="Tahoma" w:cs="Tahoma"/>
            <w:iCs/>
            <w:sz w:val="22"/>
            <w:szCs w:val="22"/>
            <w:lang w:val="pt-BR"/>
          </w:rPr>
          <w:t xml:space="preserve"> </w:t>
        </w:r>
        <w:r w:rsidR="004750F3">
          <w:rPr>
            <w:rFonts w:ascii="Tahoma" w:hAnsi="Tahoma" w:cs="Tahoma"/>
            <w:sz w:val="22"/>
            <w:szCs w:val="22"/>
            <w:lang w:val="pt-BR"/>
          </w:rPr>
          <w:t>19</w:t>
        </w:r>
        <w:r w:rsidR="004750F3" w:rsidRPr="00933436">
          <w:rPr>
            <w:rFonts w:ascii="Tahoma" w:hAnsi="Tahoma" w:cs="Tahoma"/>
            <w:iCs/>
            <w:sz w:val="22"/>
            <w:szCs w:val="22"/>
            <w:lang w:val="pt-BR"/>
          </w:rPr>
          <w:t xml:space="preserve"> </w:t>
        </w:r>
        <w:r w:rsidRPr="00933436">
          <w:rPr>
            <w:rFonts w:ascii="Tahoma" w:hAnsi="Tahoma" w:cs="Tahoma"/>
            <w:iCs/>
            <w:sz w:val="22"/>
            <w:szCs w:val="22"/>
            <w:lang w:val="pt-BR"/>
          </w:rPr>
          <w:t xml:space="preserve">de </w:t>
        </w:r>
        <w:r w:rsidR="00007FE6" w:rsidRPr="00933436">
          <w:rPr>
            <w:rFonts w:ascii="Tahoma" w:hAnsi="Tahoma" w:cs="Tahoma"/>
            <w:sz w:val="22"/>
            <w:szCs w:val="22"/>
            <w:lang w:val="pt-BR"/>
          </w:rPr>
          <w:t>dezembro</w:t>
        </w:r>
        <w:r w:rsidR="00007FE6" w:rsidRPr="00933436">
          <w:rPr>
            <w:rFonts w:ascii="Tahoma" w:hAnsi="Tahoma" w:cs="Tahoma"/>
            <w:iCs/>
            <w:sz w:val="22"/>
            <w:szCs w:val="22"/>
            <w:lang w:val="pt-BR"/>
          </w:rPr>
          <w:t xml:space="preserve"> </w:t>
        </w:r>
        <w:r w:rsidRPr="00933436">
          <w:rPr>
            <w:rFonts w:ascii="Tahoma" w:hAnsi="Tahoma" w:cs="Tahoma"/>
            <w:iCs/>
            <w:sz w:val="22"/>
            <w:szCs w:val="22"/>
            <w:lang w:val="pt-BR"/>
          </w:rPr>
          <w:t>de 2014.</w:t>
        </w:r>
      </w:ins>
    </w:p>
    <w:p w14:paraId="097A6201" w14:textId="77777777" w:rsidR="000372E2" w:rsidRPr="00933436" w:rsidRDefault="000372E2" w:rsidP="00703052">
      <w:pPr>
        <w:pStyle w:val="DeltaViewTableBody"/>
        <w:spacing w:after="240" w:line="320" w:lineRule="exact"/>
        <w:jc w:val="center"/>
        <w:rPr>
          <w:ins w:id="1095" w:author="Autor" w:date="2014-12-19T17:28:00Z"/>
          <w:rFonts w:ascii="Tahoma" w:hAnsi="Tahoma" w:cs="Tahoma"/>
          <w:b/>
          <w:sz w:val="22"/>
          <w:szCs w:val="22"/>
          <w:lang w:val="pt-BR"/>
        </w:rPr>
      </w:pPr>
      <w:ins w:id="1096" w:author="Autor" w:date="2014-12-19T17:28:00Z">
        <w:r w:rsidRPr="00933436">
          <w:rPr>
            <w:rFonts w:ascii="Tahoma" w:hAnsi="Tahoma" w:cs="Tahoma"/>
            <w:b/>
            <w:sz w:val="22"/>
            <w:szCs w:val="22"/>
            <w:lang w:val="pt-BR"/>
          </w:rPr>
          <w:t>OLIVEIRA TRUST DISTRIBUIDORA DE TÍTULOS E VALORES MOBILIÁRIOS S.A.</w:t>
        </w:r>
      </w:ins>
    </w:p>
    <w:tbl>
      <w:tblPr>
        <w:tblW w:w="2564" w:type="pct"/>
        <w:tblLook w:val="0000" w:firstRow="0" w:lastRow="0" w:firstColumn="0" w:lastColumn="0" w:noHBand="0" w:noVBand="0"/>
      </w:tblPr>
      <w:tblGrid>
        <w:gridCol w:w="4644"/>
      </w:tblGrid>
      <w:tr w:rsidR="000372E2" w:rsidRPr="00933436" w14:paraId="3FACFA38" w14:textId="77777777" w:rsidTr="00703052">
        <w:trPr>
          <w:ins w:id="1097" w:author="Autor" w:date="2014-12-19T17:28:00Z"/>
        </w:trPr>
        <w:tc>
          <w:tcPr>
            <w:tcW w:w="5000" w:type="pct"/>
            <w:tcBorders>
              <w:top w:val="nil"/>
              <w:left w:val="nil"/>
              <w:bottom w:val="nil"/>
              <w:right w:val="nil"/>
            </w:tcBorders>
            <w:vAlign w:val="bottom"/>
          </w:tcPr>
          <w:p w14:paraId="370E6E5F" w14:textId="77777777" w:rsidR="000372E2" w:rsidRPr="00933436" w:rsidRDefault="000372E2" w:rsidP="00703052">
            <w:pPr>
              <w:tabs>
                <w:tab w:val="left" w:pos="9356"/>
              </w:tabs>
              <w:spacing w:before="120" w:after="120"/>
              <w:rPr>
                <w:ins w:id="1098" w:author="Autor" w:date="2014-12-19T17:28:00Z"/>
                <w:rFonts w:ascii="Tahoma" w:hAnsi="Tahoma" w:cs="Tahoma"/>
                <w:color w:val="000000"/>
                <w:sz w:val="22"/>
                <w:szCs w:val="22"/>
                <w:lang w:val="pt-BR"/>
              </w:rPr>
            </w:pPr>
            <w:ins w:id="1099" w:author="Autor" w:date="2014-12-19T17:28:00Z">
              <w:r w:rsidRPr="00933436">
                <w:rPr>
                  <w:rFonts w:ascii="Tahoma" w:hAnsi="Tahoma" w:cs="Tahoma"/>
                  <w:color w:val="000000"/>
                  <w:sz w:val="22"/>
                  <w:szCs w:val="22"/>
                  <w:lang w:val="pt-BR"/>
                </w:rPr>
                <w:t>______________________________</w:t>
              </w:r>
            </w:ins>
          </w:p>
        </w:tc>
      </w:tr>
      <w:tr w:rsidR="000372E2" w:rsidRPr="00933436" w14:paraId="516797FF" w14:textId="77777777" w:rsidTr="00703052">
        <w:trPr>
          <w:ins w:id="1100" w:author="Autor" w:date="2014-12-19T17:28:00Z"/>
        </w:trPr>
        <w:tc>
          <w:tcPr>
            <w:tcW w:w="5000" w:type="pct"/>
            <w:tcBorders>
              <w:top w:val="nil"/>
              <w:left w:val="nil"/>
              <w:bottom w:val="nil"/>
              <w:right w:val="nil"/>
            </w:tcBorders>
            <w:vAlign w:val="bottom"/>
          </w:tcPr>
          <w:p w14:paraId="6A0809A9" w14:textId="77777777" w:rsidR="000372E2" w:rsidRPr="00933436" w:rsidRDefault="000372E2" w:rsidP="00703052">
            <w:pPr>
              <w:tabs>
                <w:tab w:val="left" w:pos="9356"/>
              </w:tabs>
              <w:spacing w:before="120" w:after="120"/>
              <w:rPr>
                <w:ins w:id="1101" w:author="Autor" w:date="2014-12-19T17:28:00Z"/>
                <w:rFonts w:ascii="Tahoma" w:hAnsi="Tahoma" w:cs="Tahoma"/>
                <w:color w:val="000000"/>
                <w:sz w:val="22"/>
                <w:szCs w:val="22"/>
                <w:lang w:val="pt-BR"/>
              </w:rPr>
            </w:pPr>
            <w:ins w:id="1102" w:author="Autor" w:date="2014-12-19T17:28:00Z">
              <w:r w:rsidRPr="00933436">
                <w:rPr>
                  <w:rFonts w:ascii="Tahoma" w:hAnsi="Tahoma" w:cs="Tahoma"/>
                  <w:color w:val="000000"/>
                  <w:sz w:val="22"/>
                  <w:szCs w:val="22"/>
                  <w:lang w:val="pt-BR"/>
                </w:rPr>
                <w:t>Nome:</w:t>
              </w:r>
            </w:ins>
          </w:p>
        </w:tc>
      </w:tr>
      <w:tr w:rsidR="000372E2" w:rsidRPr="00933436" w14:paraId="20C802E1" w14:textId="77777777" w:rsidTr="00703052">
        <w:trPr>
          <w:ins w:id="1103" w:author="Autor" w:date="2014-12-19T17:28:00Z"/>
        </w:trPr>
        <w:tc>
          <w:tcPr>
            <w:tcW w:w="5000" w:type="pct"/>
            <w:tcBorders>
              <w:top w:val="nil"/>
              <w:left w:val="nil"/>
              <w:bottom w:val="nil"/>
              <w:right w:val="nil"/>
            </w:tcBorders>
            <w:vAlign w:val="bottom"/>
          </w:tcPr>
          <w:p w14:paraId="0E3EF84B" w14:textId="77777777" w:rsidR="000372E2" w:rsidRPr="00933436" w:rsidRDefault="000372E2" w:rsidP="00703052">
            <w:pPr>
              <w:tabs>
                <w:tab w:val="left" w:pos="9356"/>
              </w:tabs>
              <w:spacing w:before="120" w:after="120"/>
              <w:rPr>
                <w:ins w:id="1104" w:author="Autor" w:date="2014-12-19T17:28:00Z"/>
                <w:rFonts w:ascii="Tahoma" w:hAnsi="Tahoma" w:cs="Tahoma"/>
                <w:color w:val="000000"/>
                <w:sz w:val="22"/>
                <w:szCs w:val="22"/>
                <w:lang w:val="pt-BR"/>
              </w:rPr>
            </w:pPr>
            <w:ins w:id="1105" w:author="Autor" w:date="2014-12-19T17:28:00Z">
              <w:r w:rsidRPr="00933436">
                <w:rPr>
                  <w:rFonts w:ascii="Tahoma" w:hAnsi="Tahoma" w:cs="Tahoma"/>
                  <w:color w:val="000000"/>
                  <w:sz w:val="22"/>
                  <w:szCs w:val="22"/>
                  <w:lang w:val="pt-BR"/>
                </w:rPr>
                <w:t>Cargo:</w:t>
              </w:r>
            </w:ins>
          </w:p>
        </w:tc>
      </w:tr>
    </w:tbl>
    <w:p w14:paraId="34233CF8" w14:textId="77777777" w:rsidR="00634B11" w:rsidRPr="00933436" w:rsidRDefault="00794334" w:rsidP="00703052">
      <w:pPr>
        <w:spacing w:after="240" w:line="320" w:lineRule="exact"/>
        <w:jc w:val="center"/>
        <w:rPr>
          <w:ins w:id="1106" w:author="Autor" w:date="2014-12-19T17:28:00Z"/>
          <w:rFonts w:ascii="Tahoma" w:hAnsi="Tahoma" w:cs="Tahoma"/>
          <w:b/>
          <w:sz w:val="22"/>
          <w:szCs w:val="22"/>
          <w:u w:val="single"/>
          <w:lang w:val="pt-BR"/>
        </w:rPr>
      </w:pPr>
      <w:ins w:id="1107" w:author="Autor" w:date="2014-12-19T17:28:00Z">
        <w:r w:rsidRPr="00933436">
          <w:rPr>
            <w:rFonts w:ascii="Tahoma" w:hAnsi="Tahoma" w:cs="Tahoma"/>
            <w:sz w:val="22"/>
            <w:szCs w:val="22"/>
            <w:u w:val="single"/>
            <w:lang w:val="pt-BR"/>
          </w:rPr>
          <w:br w:type="page"/>
        </w:r>
        <w:r w:rsidR="00F93C03" w:rsidRPr="00933436">
          <w:rPr>
            <w:rFonts w:ascii="Tahoma" w:hAnsi="Tahoma" w:cs="Tahoma"/>
            <w:b/>
            <w:sz w:val="22"/>
            <w:szCs w:val="22"/>
            <w:u w:val="single"/>
            <w:lang w:val="pt-BR"/>
          </w:rPr>
          <w:t>ANEXO</w:t>
        </w:r>
        <w:r w:rsidRPr="00933436">
          <w:rPr>
            <w:rFonts w:ascii="Tahoma" w:hAnsi="Tahoma" w:cs="Tahoma"/>
            <w:b/>
            <w:sz w:val="22"/>
            <w:szCs w:val="22"/>
            <w:u w:val="single"/>
            <w:lang w:val="pt-BR"/>
          </w:rPr>
          <w:t xml:space="preserve"> </w:t>
        </w:r>
        <w:r w:rsidR="00F93C03" w:rsidRPr="00933436">
          <w:rPr>
            <w:rFonts w:ascii="Tahoma" w:hAnsi="Tahoma" w:cs="Tahoma"/>
            <w:b/>
            <w:sz w:val="22"/>
            <w:szCs w:val="22"/>
            <w:u w:val="single"/>
            <w:lang w:val="pt-BR"/>
          </w:rPr>
          <w:t>V</w:t>
        </w:r>
      </w:ins>
    </w:p>
    <w:p w14:paraId="46E6B7A8" w14:textId="77777777" w:rsidR="00A722C0" w:rsidRPr="00933436" w:rsidRDefault="00794334" w:rsidP="00703052">
      <w:pPr>
        <w:pStyle w:val="DeltaViewTableBody"/>
        <w:spacing w:after="240" w:line="320" w:lineRule="exact"/>
        <w:jc w:val="center"/>
        <w:rPr>
          <w:ins w:id="1108" w:author="Autor" w:date="2014-12-19T17:28:00Z"/>
          <w:rFonts w:ascii="Tahoma" w:hAnsi="Tahoma" w:cs="Tahoma"/>
          <w:sz w:val="22"/>
          <w:szCs w:val="22"/>
          <w:u w:val="single"/>
          <w:lang w:val="pt-BR"/>
        </w:rPr>
      </w:pPr>
      <w:ins w:id="1109" w:author="Autor" w:date="2014-12-19T17:28:00Z">
        <w:r w:rsidRPr="00933436">
          <w:rPr>
            <w:rFonts w:ascii="Tahoma" w:hAnsi="Tahoma" w:cs="Tahoma"/>
            <w:sz w:val="22"/>
            <w:szCs w:val="22"/>
            <w:u w:val="single"/>
            <w:lang w:val="pt-BR"/>
          </w:rPr>
          <w:t xml:space="preserve">Descrição dos </w:t>
        </w:r>
        <w:r w:rsidR="00156F19" w:rsidRPr="00933436">
          <w:rPr>
            <w:rFonts w:ascii="Tahoma" w:hAnsi="Tahoma" w:cs="Tahoma"/>
            <w:sz w:val="22"/>
            <w:szCs w:val="22"/>
            <w:u w:val="single"/>
            <w:lang w:val="pt-BR"/>
          </w:rPr>
          <w:t>Contratos de Locação</w:t>
        </w:r>
        <w:r w:rsidR="009338A0" w:rsidRPr="00933436">
          <w:rPr>
            <w:rFonts w:ascii="Tahoma" w:hAnsi="Tahoma" w:cs="Tahoma"/>
            <w:sz w:val="22"/>
            <w:szCs w:val="22"/>
            <w:u w:val="single"/>
            <w:lang w:val="pt-BR"/>
          </w:rPr>
          <w:t xml:space="preserve"> </w:t>
        </w:r>
      </w:ins>
    </w:p>
    <w:p w14:paraId="1C207F66" w14:textId="77777777" w:rsidR="002E6C63" w:rsidRPr="0049307A" w:rsidRDefault="00794334" w:rsidP="00703052">
      <w:pPr>
        <w:widowControl/>
        <w:numPr>
          <w:ilvl w:val="0"/>
          <w:numId w:val="3"/>
        </w:numPr>
        <w:spacing w:after="240" w:line="320" w:lineRule="exact"/>
        <w:rPr>
          <w:ins w:id="1110" w:author="Autor" w:date="2014-12-19T17:28:00Z"/>
          <w:rFonts w:ascii="Tahoma" w:eastAsia="Times New Roman" w:hAnsi="Tahoma" w:cs="Tahoma"/>
          <w:color w:val="000000"/>
          <w:sz w:val="22"/>
          <w:szCs w:val="22"/>
          <w:u w:val="single"/>
          <w:lang w:val="pt-BR" w:eastAsia="pt-BR"/>
        </w:rPr>
      </w:pPr>
      <w:ins w:id="1111" w:author="Autor" w:date="2014-12-19T17:28:00Z">
        <w:r w:rsidRPr="00933436">
          <w:rPr>
            <w:rFonts w:ascii="Tahoma" w:eastAsia="Times New Roman" w:hAnsi="Tahoma" w:cs="Tahoma"/>
            <w:color w:val="000000"/>
            <w:sz w:val="22"/>
            <w:szCs w:val="22"/>
            <w:u w:val="single"/>
            <w:lang w:val="pt-BR" w:eastAsia="pt-BR"/>
          </w:rPr>
          <w:t>Créditos Imobiliários Locação Seculus Business Center:</w:t>
        </w:r>
      </w:ins>
    </w:p>
    <w:tbl>
      <w:tblPr>
        <w:tblW w:w="6345" w:type="pct"/>
        <w:jc w:val="center"/>
        <w:tblLayout w:type="fixed"/>
        <w:tblLook w:val="04A0" w:firstRow="1" w:lastRow="0" w:firstColumn="1" w:lastColumn="0" w:noHBand="0" w:noVBand="1"/>
      </w:tblPr>
      <w:tblGrid>
        <w:gridCol w:w="1468"/>
        <w:gridCol w:w="1701"/>
        <w:gridCol w:w="4112"/>
        <w:gridCol w:w="991"/>
        <w:gridCol w:w="1133"/>
        <w:gridCol w:w="993"/>
        <w:gridCol w:w="1094"/>
      </w:tblGrid>
      <w:tr w:rsidR="00703052" w:rsidRPr="00765B73" w14:paraId="163ED1B7" w14:textId="77777777" w:rsidTr="00703052">
        <w:trPr>
          <w:trHeight w:val="20"/>
          <w:jc w:val="center"/>
          <w:ins w:id="1112" w:author="Autor" w:date="2014-12-19T17:28:00Z"/>
        </w:trPr>
        <w:tc>
          <w:tcPr>
            <w:tcW w:w="1379"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C43DF4" w14:textId="77777777" w:rsidR="002E6C63" w:rsidRPr="002E6C63" w:rsidRDefault="002E6C63" w:rsidP="00703052">
            <w:pPr>
              <w:widowControl/>
              <w:autoSpaceDE/>
              <w:autoSpaceDN/>
              <w:adjustRightInd/>
              <w:spacing w:before="120" w:after="120"/>
              <w:jc w:val="center"/>
              <w:rPr>
                <w:ins w:id="1113" w:author="Autor" w:date="2014-12-19T17:28:00Z"/>
                <w:rFonts w:ascii="Tahoma" w:eastAsia="Times New Roman" w:hAnsi="Tahoma" w:cs="Tahoma"/>
                <w:b/>
                <w:sz w:val="16"/>
                <w:szCs w:val="16"/>
                <w:lang w:val="pt-BR" w:eastAsia="pt-BR"/>
              </w:rPr>
            </w:pPr>
            <w:ins w:id="1114" w:author="Autor" w:date="2014-12-19T17:28:00Z">
              <w:r w:rsidRPr="002E6C63">
                <w:rPr>
                  <w:rFonts w:ascii="Tahoma" w:eastAsia="Times New Roman" w:hAnsi="Tahoma" w:cs="Tahoma"/>
                  <w:b/>
                  <w:sz w:val="16"/>
                  <w:szCs w:val="16"/>
                  <w:lang w:val="pt-BR" w:eastAsia="pt-BR"/>
                </w:rPr>
                <w:t>Devedor</w:t>
              </w:r>
            </w:ins>
          </w:p>
        </w:tc>
        <w:tc>
          <w:tcPr>
            <w:tcW w:w="1789" w:type="pct"/>
            <w:vMerge w:val="restart"/>
            <w:tcBorders>
              <w:top w:val="single" w:sz="4" w:space="0" w:color="auto"/>
              <w:left w:val="single" w:sz="4" w:space="0" w:color="auto"/>
              <w:right w:val="single" w:sz="4" w:space="0" w:color="auto"/>
            </w:tcBorders>
            <w:shd w:val="clear" w:color="auto" w:fill="auto"/>
            <w:vAlign w:val="bottom"/>
          </w:tcPr>
          <w:p w14:paraId="74898192" w14:textId="77777777" w:rsidR="002E6C63" w:rsidRPr="002E6C63" w:rsidRDefault="002E6C63" w:rsidP="00703052">
            <w:pPr>
              <w:widowControl/>
              <w:autoSpaceDE/>
              <w:autoSpaceDN/>
              <w:adjustRightInd/>
              <w:spacing w:before="120" w:after="120"/>
              <w:jc w:val="center"/>
              <w:rPr>
                <w:ins w:id="1115" w:author="Autor" w:date="2014-12-19T17:28:00Z"/>
                <w:rFonts w:ascii="Tahoma" w:eastAsia="Times New Roman" w:hAnsi="Tahoma" w:cs="Tahoma"/>
                <w:b/>
                <w:sz w:val="16"/>
                <w:szCs w:val="16"/>
                <w:lang w:val="pt-BR" w:eastAsia="pt-BR"/>
              </w:rPr>
            </w:pPr>
            <w:ins w:id="1116" w:author="Autor" w:date="2014-12-19T17:28:00Z">
              <w:r w:rsidRPr="002E6C63">
                <w:rPr>
                  <w:rFonts w:ascii="Tahoma" w:eastAsia="Times New Roman" w:hAnsi="Tahoma" w:cs="Tahoma"/>
                  <w:b/>
                  <w:sz w:val="16"/>
                  <w:szCs w:val="16"/>
                  <w:lang w:val="pt-BR" w:eastAsia="pt-BR"/>
                </w:rPr>
                <w:t>Imóvel Vinculado</w:t>
              </w:r>
            </w:ins>
          </w:p>
        </w:tc>
        <w:tc>
          <w:tcPr>
            <w:tcW w:w="431" w:type="pct"/>
            <w:tcBorders>
              <w:top w:val="single" w:sz="4" w:space="0" w:color="auto"/>
              <w:left w:val="single" w:sz="4" w:space="0" w:color="auto"/>
              <w:bottom w:val="single" w:sz="4" w:space="0" w:color="auto"/>
              <w:right w:val="single" w:sz="4" w:space="0" w:color="auto"/>
            </w:tcBorders>
            <w:vAlign w:val="bottom"/>
          </w:tcPr>
          <w:p w14:paraId="5A3CA643" w14:textId="77777777" w:rsidR="002E6C63" w:rsidRPr="002E6C63" w:rsidRDefault="002E6C63" w:rsidP="00703052">
            <w:pPr>
              <w:widowControl/>
              <w:autoSpaceDE/>
              <w:autoSpaceDN/>
              <w:adjustRightInd/>
              <w:spacing w:before="120" w:after="120"/>
              <w:jc w:val="center"/>
              <w:rPr>
                <w:ins w:id="1117" w:author="Autor" w:date="2014-12-19T17:28:00Z"/>
                <w:rFonts w:ascii="Tahoma" w:eastAsia="Times New Roman" w:hAnsi="Tahoma" w:cs="Tahoma"/>
                <w:b/>
                <w:sz w:val="16"/>
                <w:szCs w:val="16"/>
                <w:lang w:val="pt-BR" w:eastAsia="pt-BR"/>
              </w:rPr>
            </w:pPr>
            <w:ins w:id="1118" w:author="Autor" w:date="2014-12-19T17:28:00Z">
              <w:r w:rsidRPr="002E6C63">
                <w:rPr>
                  <w:rFonts w:ascii="Tahoma" w:eastAsia="Times New Roman" w:hAnsi="Tahoma" w:cs="Tahoma"/>
                  <w:b/>
                  <w:sz w:val="16"/>
                  <w:szCs w:val="16"/>
                  <w:lang w:val="pt-BR" w:eastAsia="pt-BR"/>
                </w:rPr>
                <w:t>Área Total do Contrato</w:t>
              </w:r>
            </w:ins>
          </w:p>
        </w:tc>
        <w:tc>
          <w:tcPr>
            <w:tcW w:w="493" w:type="pct"/>
            <w:tcBorders>
              <w:top w:val="single" w:sz="4" w:space="0" w:color="auto"/>
              <w:left w:val="single" w:sz="4" w:space="0" w:color="auto"/>
              <w:bottom w:val="single" w:sz="4" w:space="0" w:color="auto"/>
              <w:right w:val="single" w:sz="4" w:space="0" w:color="auto"/>
            </w:tcBorders>
            <w:vAlign w:val="bottom"/>
          </w:tcPr>
          <w:p w14:paraId="63C34BA7" w14:textId="77777777" w:rsidR="002E6C63" w:rsidRDefault="002E6C63" w:rsidP="00703052">
            <w:pPr>
              <w:widowControl/>
              <w:autoSpaceDE/>
              <w:autoSpaceDN/>
              <w:adjustRightInd/>
              <w:spacing w:before="120" w:after="120"/>
              <w:jc w:val="center"/>
              <w:rPr>
                <w:ins w:id="1119" w:author="Autor" w:date="2014-12-19T17:28:00Z"/>
                <w:rFonts w:ascii="Tahoma" w:eastAsia="Times New Roman" w:hAnsi="Tahoma" w:cs="Tahoma"/>
                <w:b/>
                <w:sz w:val="16"/>
                <w:szCs w:val="16"/>
                <w:lang w:val="pt-BR" w:eastAsia="pt-BR"/>
              </w:rPr>
            </w:pPr>
            <w:ins w:id="1120" w:author="Autor" w:date="2014-12-19T17:28:00Z">
              <w:r w:rsidRPr="002E6C63">
                <w:rPr>
                  <w:rFonts w:ascii="Tahoma" w:eastAsia="Times New Roman" w:hAnsi="Tahoma" w:cs="Tahoma"/>
                  <w:b/>
                  <w:sz w:val="16"/>
                  <w:szCs w:val="16"/>
                  <w:lang w:val="pt-BR" w:eastAsia="pt-BR"/>
                </w:rPr>
                <w:t>Área Mínima Locável</w:t>
              </w:r>
            </w:ins>
          </w:p>
          <w:p w14:paraId="563A3469" w14:textId="77777777" w:rsidR="0049307A" w:rsidRPr="002E6C63" w:rsidRDefault="0049307A" w:rsidP="00703052">
            <w:pPr>
              <w:widowControl/>
              <w:autoSpaceDE/>
              <w:autoSpaceDN/>
              <w:adjustRightInd/>
              <w:spacing w:before="120" w:after="120"/>
              <w:jc w:val="center"/>
              <w:rPr>
                <w:ins w:id="1121" w:author="Autor" w:date="2014-12-19T17:28:00Z"/>
                <w:rFonts w:ascii="Tahoma" w:eastAsia="Times New Roman" w:hAnsi="Tahoma" w:cs="Tahoma"/>
                <w:b/>
                <w:sz w:val="16"/>
                <w:szCs w:val="16"/>
                <w:lang w:val="pt-BR" w:eastAsia="pt-BR"/>
              </w:rPr>
            </w:pPr>
            <w:ins w:id="1122" w:author="Autor" w:date="2014-12-19T17:28:00Z">
              <w:r w:rsidRPr="00507F16">
                <w:rPr>
                  <w:rFonts w:ascii="Tahoma" w:hAnsi="Tahoma" w:cs="Tahoma"/>
                  <w:b/>
                  <w:sz w:val="16"/>
                  <w:szCs w:val="16"/>
                  <w:lang w:val="pt-BR"/>
                </w:rPr>
                <w:t>(área contínua)</w:t>
              </w:r>
            </w:ins>
          </w:p>
        </w:tc>
        <w:tc>
          <w:tcPr>
            <w:tcW w:w="432" w:type="pct"/>
            <w:tcBorders>
              <w:top w:val="single" w:sz="4" w:space="0" w:color="auto"/>
              <w:left w:val="single" w:sz="4" w:space="0" w:color="auto"/>
              <w:bottom w:val="single" w:sz="4" w:space="0" w:color="auto"/>
              <w:right w:val="single" w:sz="4" w:space="0" w:color="auto"/>
            </w:tcBorders>
            <w:vAlign w:val="bottom"/>
          </w:tcPr>
          <w:p w14:paraId="11F98BD2" w14:textId="77777777" w:rsidR="002E6C63" w:rsidRPr="002E6C63" w:rsidRDefault="002E6C63" w:rsidP="00703052">
            <w:pPr>
              <w:widowControl/>
              <w:autoSpaceDE/>
              <w:autoSpaceDN/>
              <w:adjustRightInd/>
              <w:spacing w:before="120" w:after="120"/>
              <w:jc w:val="center"/>
              <w:rPr>
                <w:ins w:id="1123" w:author="Autor" w:date="2014-12-19T17:28:00Z"/>
                <w:rFonts w:ascii="Tahoma" w:eastAsia="Times New Roman" w:hAnsi="Tahoma" w:cs="Tahoma"/>
                <w:b/>
                <w:sz w:val="16"/>
                <w:szCs w:val="16"/>
                <w:lang w:val="pt-BR" w:eastAsia="pt-BR"/>
              </w:rPr>
            </w:pPr>
            <w:ins w:id="1124" w:author="Autor" w:date="2014-12-19T17:28:00Z">
              <w:r w:rsidRPr="002E6C63">
                <w:rPr>
                  <w:rFonts w:ascii="Tahoma" w:eastAsia="Times New Roman" w:hAnsi="Tahoma" w:cs="Tahoma"/>
                  <w:b/>
                  <w:sz w:val="16"/>
                  <w:szCs w:val="16"/>
                  <w:lang w:val="pt-BR" w:eastAsia="pt-BR"/>
                </w:rPr>
                <w:t>Unidades</w:t>
              </w:r>
            </w:ins>
          </w:p>
        </w:tc>
        <w:tc>
          <w:tcPr>
            <w:tcW w:w="476" w:type="pct"/>
            <w:tcBorders>
              <w:top w:val="single" w:sz="4" w:space="0" w:color="auto"/>
              <w:left w:val="single" w:sz="4" w:space="0" w:color="auto"/>
              <w:bottom w:val="single" w:sz="4" w:space="0" w:color="auto"/>
              <w:right w:val="single" w:sz="4" w:space="0" w:color="auto"/>
            </w:tcBorders>
            <w:vAlign w:val="bottom"/>
          </w:tcPr>
          <w:p w14:paraId="2D75AB71" w14:textId="77777777" w:rsidR="002E6C63" w:rsidRPr="002E6C63" w:rsidRDefault="002E6C63" w:rsidP="00703052">
            <w:pPr>
              <w:widowControl/>
              <w:autoSpaceDE/>
              <w:autoSpaceDN/>
              <w:adjustRightInd/>
              <w:spacing w:before="120" w:after="120"/>
              <w:jc w:val="center"/>
              <w:rPr>
                <w:ins w:id="1125" w:author="Autor" w:date="2014-12-19T17:28:00Z"/>
                <w:rFonts w:ascii="Tahoma" w:eastAsia="Times New Roman" w:hAnsi="Tahoma" w:cs="Tahoma"/>
                <w:b/>
                <w:sz w:val="16"/>
                <w:szCs w:val="16"/>
                <w:lang w:val="pt-BR" w:eastAsia="pt-BR"/>
              </w:rPr>
            </w:pPr>
            <w:ins w:id="1126" w:author="Autor" w:date="2014-12-19T17:28:00Z">
              <w:r w:rsidRPr="002E6C63">
                <w:rPr>
                  <w:rFonts w:ascii="Tahoma" w:eastAsia="Times New Roman" w:hAnsi="Tahoma" w:cs="Tahoma"/>
                  <w:b/>
                  <w:sz w:val="16"/>
                  <w:szCs w:val="16"/>
                  <w:lang w:val="pt-BR" w:eastAsia="pt-BR"/>
                </w:rPr>
                <w:t>Valor por Unidade na Data da Emissão</w:t>
              </w:r>
            </w:ins>
          </w:p>
        </w:tc>
      </w:tr>
      <w:tr w:rsidR="00703052" w:rsidRPr="002E6C63" w14:paraId="079DED17" w14:textId="77777777" w:rsidTr="00703052">
        <w:trPr>
          <w:trHeight w:val="20"/>
          <w:jc w:val="center"/>
          <w:ins w:id="1127"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00DC9" w14:textId="77777777" w:rsidR="002E6C63" w:rsidRPr="002E6C63" w:rsidRDefault="002E6C63" w:rsidP="00703052">
            <w:pPr>
              <w:widowControl/>
              <w:autoSpaceDE/>
              <w:autoSpaceDN/>
              <w:adjustRightInd/>
              <w:spacing w:before="120" w:after="120"/>
              <w:jc w:val="center"/>
              <w:rPr>
                <w:ins w:id="1128" w:author="Autor" w:date="2014-12-19T17:28:00Z"/>
                <w:rFonts w:ascii="Tahoma" w:eastAsia="Times New Roman" w:hAnsi="Tahoma" w:cs="Tahoma"/>
                <w:b/>
                <w:bCs/>
                <w:color w:val="000000"/>
                <w:sz w:val="16"/>
                <w:szCs w:val="16"/>
              </w:rPr>
            </w:pPr>
            <w:ins w:id="1129" w:author="Autor" w:date="2014-12-19T17:28:00Z">
              <w:r w:rsidRPr="002E6C63">
                <w:rPr>
                  <w:rFonts w:ascii="Tahoma" w:eastAsia="Times New Roman" w:hAnsi="Tahoma" w:cs="Tahoma"/>
                  <w:b/>
                  <w:bCs/>
                  <w:color w:val="000000"/>
                  <w:sz w:val="16"/>
                  <w:szCs w:val="16"/>
                </w:rPr>
                <w:t>Razão Social</w:t>
              </w:r>
            </w:ins>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14:paraId="341D8341" w14:textId="77777777" w:rsidR="002E6C63" w:rsidRPr="002E6C63" w:rsidRDefault="002E6C63" w:rsidP="00703052">
            <w:pPr>
              <w:widowControl/>
              <w:autoSpaceDE/>
              <w:autoSpaceDN/>
              <w:adjustRightInd/>
              <w:spacing w:before="120" w:after="120"/>
              <w:jc w:val="center"/>
              <w:rPr>
                <w:ins w:id="1130" w:author="Autor" w:date="2014-12-19T17:28:00Z"/>
                <w:rFonts w:ascii="Tahoma" w:eastAsia="Times New Roman" w:hAnsi="Tahoma" w:cs="Tahoma"/>
                <w:b/>
                <w:bCs/>
                <w:color w:val="000000"/>
                <w:sz w:val="16"/>
                <w:szCs w:val="16"/>
              </w:rPr>
            </w:pPr>
            <w:ins w:id="1131" w:author="Autor" w:date="2014-12-19T17:28:00Z">
              <w:r w:rsidRPr="002E6C63">
                <w:rPr>
                  <w:rFonts w:ascii="Tahoma" w:eastAsia="Times New Roman" w:hAnsi="Tahoma" w:cs="Tahoma"/>
                  <w:b/>
                  <w:bCs/>
                  <w:color w:val="000000"/>
                  <w:sz w:val="16"/>
                  <w:szCs w:val="16"/>
                </w:rPr>
                <w:t>CNPJ/CPF</w:t>
              </w:r>
            </w:ins>
          </w:p>
        </w:tc>
        <w:tc>
          <w:tcPr>
            <w:tcW w:w="1789" w:type="pct"/>
            <w:vMerge/>
            <w:tcBorders>
              <w:left w:val="single" w:sz="4" w:space="0" w:color="auto"/>
              <w:bottom w:val="single" w:sz="4" w:space="0" w:color="auto"/>
              <w:right w:val="single" w:sz="4" w:space="0" w:color="auto"/>
            </w:tcBorders>
            <w:shd w:val="clear" w:color="auto" w:fill="auto"/>
            <w:vAlign w:val="bottom"/>
          </w:tcPr>
          <w:p w14:paraId="6B412709" w14:textId="77777777" w:rsidR="002E6C63" w:rsidRPr="002E6C63" w:rsidRDefault="002E6C63" w:rsidP="00703052">
            <w:pPr>
              <w:widowControl/>
              <w:autoSpaceDE/>
              <w:autoSpaceDN/>
              <w:adjustRightInd/>
              <w:spacing w:before="120" w:after="120"/>
              <w:jc w:val="center"/>
              <w:rPr>
                <w:ins w:id="1132" w:author="Autor" w:date="2014-12-19T17:28:00Z"/>
                <w:rFonts w:ascii="Tahoma" w:eastAsia="Times New Roman" w:hAnsi="Tahoma" w:cs="Tahoma"/>
                <w:b/>
                <w:bCs/>
                <w:color w:val="000000"/>
                <w:sz w:val="16"/>
                <w:szCs w:val="16"/>
              </w:rPr>
            </w:pPr>
          </w:p>
        </w:tc>
        <w:tc>
          <w:tcPr>
            <w:tcW w:w="431" w:type="pct"/>
            <w:tcBorders>
              <w:left w:val="nil"/>
              <w:bottom w:val="single" w:sz="4" w:space="0" w:color="auto"/>
              <w:right w:val="single" w:sz="4" w:space="0" w:color="auto"/>
            </w:tcBorders>
            <w:vAlign w:val="bottom"/>
          </w:tcPr>
          <w:p w14:paraId="3D836D9F" w14:textId="77777777" w:rsidR="002E6C63" w:rsidRPr="002E6C63" w:rsidRDefault="002E6C63" w:rsidP="00703052">
            <w:pPr>
              <w:widowControl/>
              <w:autoSpaceDE/>
              <w:autoSpaceDN/>
              <w:adjustRightInd/>
              <w:spacing w:before="120" w:after="120"/>
              <w:jc w:val="center"/>
              <w:rPr>
                <w:ins w:id="1133" w:author="Autor" w:date="2014-12-19T17:28:00Z"/>
                <w:rFonts w:ascii="Tahoma" w:eastAsia="Times New Roman" w:hAnsi="Tahoma" w:cs="Tahoma"/>
                <w:b/>
                <w:bCs/>
                <w:color w:val="000000"/>
                <w:sz w:val="16"/>
                <w:szCs w:val="16"/>
              </w:rPr>
            </w:pPr>
            <w:ins w:id="1134" w:author="Autor" w:date="2014-12-19T17:28:00Z">
              <w:r w:rsidRPr="002E6C63">
                <w:rPr>
                  <w:rFonts w:ascii="Tahoma" w:eastAsia="Times New Roman" w:hAnsi="Tahoma" w:cs="Tahoma"/>
                  <w:b/>
                  <w:bCs/>
                  <w:color w:val="000000"/>
                  <w:sz w:val="16"/>
                  <w:szCs w:val="16"/>
                </w:rPr>
                <w:t>m²</w:t>
              </w:r>
            </w:ins>
          </w:p>
        </w:tc>
        <w:tc>
          <w:tcPr>
            <w:tcW w:w="493" w:type="pct"/>
            <w:tcBorders>
              <w:left w:val="nil"/>
              <w:bottom w:val="single" w:sz="4" w:space="0" w:color="auto"/>
              <w:right w:val="single" w:sz="4" w:space="0" w:color="auto"/>
            </w:tcBorders>
            <w:vAlign w:val="bottom"/>
          </w:tcPr>
          <w:p w14:paraId="76112F38" w14:textId="77777777" w:rsidR="002E6C63" w:rsidRPr="002E6C63" w:rsidRDefault="002E6C63" w:rsidP="00703052">
            <w:pPr>
              <w:widowControl/>
              <w:autoSpaceDE/>
              <w:autoSpaceDN/>
              <w:adjustRightInd/>
              <w:spacing w:before="120" w:after="120"/>
              <w:jc w:val="center"/>
              <w:rPr>
                <w:ins w:id="1135" w:author="Autor" w:date="2014-12-19T17:28:00Z"/>
                <w:rFonts w:ascii="Tahoma" w:eastAsia="Times New Roman" w:hAnsi="Tahoma" w:cs="Tahoma"/>
                <w:b/>
                <w:bCs/>
                <w:color w:val="000000"/>
                <w:sz w:val="16"/>
                <w:szCs w:val="16"/>
              </w:rPr>
            </w:pPr>
            <w:ins w:id="1136" w:author="Autor" w:date="2014-12-19T17:28:00Z">
              <w:r w:rsidRPr="002E6C63">
                <w:rPr>
                  <w:rFonts w:ascii="Tahoma" w:eastAsia="Times New Roman" w:hAnsi="Tahoma" w:cs="Tahoma"/>
                  <w:b/>
                  <w:bCs/>
                  <w:color w:val="000000"/>
                  <w:sz w:val="16"/>
                  <w:szCs w:val="16"/>
                </w:rPr>
                <w:t>m²</w:t>
              </w:r>
            </w:ins>
          </w:p>
        </w:tc>
        <w:tc>
          <w:tcPr>
            <w:tcW w:w="432" w:type="pct"/>
            <w:tcBorders>
              <w:left w:val="nil"/>
              <w:bottom w:val="single" w:sz="4" w:space="0" w:color="auto"/>
              <w:right w:val="single" w:sz="4" w:space="0" w:color="auto"/>
            </w:tcBorders>
            <w:vAlign w:val="bottom"/>
          </w:tcPr>
          <w:p w14:paraId="0C4D7BF8" w14:textId="77777777" w:rsidR="002E6C63" w:rsidRPr="002E6C63" w:rsidRDefault="002E6C63" w:rsidP="00703052">
            <w:pPr>
              <w:widowControl/>
              <w:autoSpaceDE/>
              <w:autoSpaceDN/>
              <w:adjustRightInd/>
              <w:spacing w:before="120" w:after="120"/>
              <w:jc w:val="center"/>
              <w:rPr>
                <w:ins w:id="1137" w:author="Autor" w:date="2014-12-19T17:28:00Z"/>
                <w:rFonts w:ascii="Tahoma" w:eastAsia="Times New Roman" w:hAnsi="Tahoma" w:cs="Tahoma"/>
                <w:b/>
                <w:bCs/>
                <w:color w:val="000000"/>
                <w:sz w:val="16"/>
                <w:szCs w:val="16"/>
              </w:rPr>
            </w:pPr>
            <w:ins w:id="1138" w:author="Autor" w:date="2014-12-19T17:28:00Z">
              <w:r w:rsidRPr="002E6C63">
                <w:rPr>
                  <w:rFonts w:ascii="Tahoma" w:eastAsia="Times New Roman" w:hAnsi="Tahoma" w:cs="Tahoma"/>
                  <w:b/>
                  <w:bCs/>
                  <w:color w:val="000000"/>
                  <w:sz w:val="16"/>
                  <w:szCs w:val="16"/>
                </w:rPr>
                <w:t>Qtde.</w:t>
              </w:r>
            </w:ins>
          </w:p>
        </w:tc>
        <w:tc>
          <w:tcPr>
            <w:tcW w:w="476" w:type="pct"/>
            <w:tcBorders>
              <w:left w:val="nil"/>
              <w:bottom w:val="single" w:sz="4" w:space="0" w:color="auto"/>
              <w:right w:val="single" w:sz="4" w:space="0" w:color="auto"/>
            </w:tcBorders>
            <w:vAlign w:val="bottom"/>
          </w:tcPr>
          <w:p w14:paraId="1399A00E" w14:textId="77777777" w:rsidR="002E6C63" w:rsidRPr="002E6C63" w:rsidRDefault="002E6C63" w:rsidP="00703052">
            <w:pPr>
              <w:widowControl/>
              <w:autoSpaceDE/>
              <w:autoSpaceDN/>
              <w:adjustRightInd/>
              <w:spacing w:before="120" w:after="120"/>
              <w:jc w:val="center"/>
              <w:rPr>
                <w:ins w:id="1139" w:author="Autor" w:date="2014-12-19T17:28:00Z"/>
                <w:rFonts w:ascii="Tahoma" w:eastAsia="Times New Roman" w:hAnsi="Tahoma" w:cs="Tahoma"/>
                <w:b/>
                <w:bCs/>
                <w:color w:val="000000"/>
                <w:sz w:val="16"/>
                <w:szCs w:val="16"/>
              </w:rPr>
            </w:pPr>
            <w:ins w:id="1140" w:author="Autor" w:date="2014-12-19T17:28:00Z">
              <w:r w:rsidRPr="002E6C63">
                <w:rPr>
                  <w:rFonts w:ascii="Tahoma" w:eastAsia="Times New Roman" w:hAnsi="Tahoma" w:cs="Tahoma"/>
                  <w:b/>
                  <w:bCs/>
                  <w:color w:val="000000"/>
                  <w:sz w:val="16"/>
                  <w:szCs w:val="16"/>
                </w:rPr>
                <w:t>R$</w:t>
              </w:r>
            </w:ins>
          </w:p>
        </w:tc>
      </w:tr>
      <w:tr w:rsidR="00703052" w:rsidRPr="002E6C63" w14:paraId="3ED6BD76" w14:textId="77777777" w:rsidTr="00703052">
        <w:trPr>
          <w:trHeight w:val="20"/>
          <w:jc w:val="center"/>
          <w:ins w:id="1141"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D4114" w14:textId="77777777" w:rsidR="002E6C63" w:rsidRPr="002E6C63" w:rsidRDefault="002E6C63" w:rsidP="00703052">
            <w:pPr>
              <w:widowControl/>
              <w:autoSpaceDE/>
              <w:autoSpaceDN/>
              <w:adjustRightInd/>
              <w:spacing w:before="120" w:after="120"/>
              <w:jc w:val="center"/>
              <w:rPr>
                <w:ins w:id="1142" w:author="Autor" w:date="2014-12-19T17:28:00Z"/>
                <w:rFonts w:ascii="Tahoma" w:eastAsia="Times New Roman" w:hAnsi="Tahoma" w:cs="Tahoma"/>
                <w:color w:val="000000"/>
                <w:sz w:val="16"/>
                <w:szCs w:val="16"/>
              </w:rPr>
            </w:pPr>
            <w:ins w:id="1143" w:author="Autor" w:date="2014-12-19T17:28:00Z">
              <w:r w:rsidRPr="002E6C63">
                <w:rPr>
                  <w:rFonts w:ascii="Tahoma" w:eastAsia="Times New Roman" w:hAnsi="Tahoma" w:cs="Tahoma"/>
                  <w:color w:val="000000"/>
                  <w:sz w:val="16"/>
                  <w:szCs w:val="16"/>
                </w:rPr>
                <w:t xml:space="preserve">Serasa S.A. </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3BD67F2C" w14:textId="77777777" w:rsidR="002E6C63" w:rsidRPr="002E6C63" w:rsidRDefault="002E6C63" w:rsidP="00703052">
            <w:pPr>
              <w:widowControl/>
              <w:autoSpaceDE/>
              <w:autoSpaceDN/>
              <w:adjustRightInd/>
              <w:spacing w:before="120" w:after="120"/>
              <w:jc w:val="center"/>
              <w:rPr>
                <w:ins w:id="1144" w:author="Autor" w:date="2014-12-19T17:28:00Z"/>
                <w:rFonts w:ascii="Tahoma" w:eastAsia="Times New Roman" w:hAnsi="Tahoma" w:cs="Tahoma"/>
                <w:color w:val="000000"/>
                <w:sz w:val="16"/>
                <w:szCs w:val="16"/>
              </w:rPr>
            </w:pPr>
            <w:ins w:id="1145" w:author="Autor" w:date="2014-12-19T17:28:00Z">
              <w:r w:rsidRPr="002E6C63">
                <w:rPr>
                  <w:rFonts w:ascii="Tahoma" w:eastAsia="Times New Roman" w:hAnsi="Tahoma" w:cs="Tahoma"/>
                  <w:color w:val="000000"/>
                  <w:sz w:val="16"/>
                  <w:szCs w:val="16"/>
                </w:rPr>
                <w:t>62.173.620/0001-80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2ED98BD5" w14:textId="77777777" w:rsidR="002E6C63" w:rsidRPr="002E6C63" w:rsidRDefault="002E6C63" w:rsidP="00703052">
            <w:pPr>
              <w:widowControl/>
              <w:autoSpaceDE/>
              <w:autoSpaceDN/>
              <w:adjustRightInd/>
              <w:spacing w:before="120" w:after="120"/>
              <w:jc w:val="center"/>
              <w:rPr>
                <w:ins w:id="1146" w:author="Autor" w:date="2014-12-19T17:28:00Z"/>
                <w:rFonts w:ascii="Tahoma" w:eastAsia="Times New Roman" w:hAnsi="Tahoma" w:cs="Tahoma"/>
                <w:color w:val="000000"/>
                <w:sz w:val="16"/>
                <w:szCs w:val="16"/>
                <w:lang w:val="pt-BR"/>
              </w:rPr>
            </w:pPr>
            <w:ins w:id="1147" w:author="Autor" w:date="2014-12-19T17:28:00Z">
              <w:r w:rsidRPr="002E6C63">
                <w:rPr>
                  <w:rFonts w:ascii="Tahoma" w:eastAsia="Times New Roman" w:hAnsi="Tahoma" w:cs="Tahoma"/>
                  <w:color w:val="000000"/>
                  <w:sz w:val="16"/>
                  <w:szCs w:val="16"/>
                  <w:lang w:val="pt-BR" w:eastAsia="pt-BR"/>
                </w:rPr>
                <w:t xml:space="preserve">Salas 2101 e 2103 </w:t>
              </w:r>
            </w:ins>
          </w:p>
        </w:tc>
        <w:tc>
          <w:tcPr>
            <w:tcW w:w="431" w:type="pct"/>
            <w:tcBorders>
              <w:top w:val="single" w:sz="4" w:space="0" w:color="auto"/>
              <w:left w:val="nil"/>
              <w:bottom w:val="single" w:sz="4" w:space="0" w:color="auto"/>
              <w:right w:val="single" w:sz="4" w:space="0" w:color="auto"/>
            </w:tcBorders>
            <w:vAlign w:val="center"/>
          </w:tcPr>
          <w:p w14:paraId="6AD643D7" w14:textId="77777777" w:rsidR="002E6C63" w:rsidRPr="002E6C63" w:rsidRDefault="002E6C63" w:rsidP="00703052">
            <w:pPr>
              <w:widowControl/>
              <w:autoSpaceDE/>
              <w:autoSpaceDN/>
              <w:adjustRightInd/>
              <w:spacing w:before="120" w:after="120"/>
              <w:jc w:val="center"/>
              <w:rPr>
                <w:ins w:id="1148" w:author="Autor" w:date="2014-12-19T17:28:00Z"/>
                <w:rFonts w:ascii="Tahoma" w:eastAsia="Times New Roman" w:hAnsi="Tahoma" w:cs="Tahoma"/>
                <w:color w:val="000000"/>
                <w:sz w:val="16"/>
                <w:szCs w:val="16"/>
                <w:lang w:val="pt-BR" w:eastAsia="pt-BR"/>
              </w:rPr>
            </w:pPr>
            <w:ins w:id="1149" w:author="Autor" w:date="2014-12-19T17:28:00Z">
              <w:r w:rsidRPr="002E6C63">
                <w:rPr>
                  <w:rFonts w:ascii="Tahoma" w:eastAsia="Times New Roman" w:hAnsi="Tahoma" w:cs="Tahoma"/>
                  <w:color w:val="000000"/>
                  <w:sz w:val="16"/>
                  <w:szCs w:val="16"/>
                  <w:lang w:val="pt-BR" w:eastAsia="pt-BR"/>
                </w:rPr>
                <w:t>397,69</w:t>
              </w:r>
            </w:ins>
          </w:p>
        </w:tc>
        <w:tc>
          <w:tcPr>
            <w:tcW w:w="493" w:type="pct"/>
            <w:tcBorders>
              <w:top w:val="single" w:sz="4" w:space="0" w:color="auto"/>
              <w:left w:val="nil"/>
              <w:bottom w:val="single" w:sz="4" w:space="0" w:color="auto"/>
              <w:right w:val="single" w:sz="4" w:space="0" w:color="auto"/>
            </w:tcBorders>
            <w:vAlign w:val="center"/>
          </w:tcPr>
          <w:p w14:paraId="38F58AAA" w14:textId="77777777" w:rsidR="002E6C63" w:rsidRPr="002E6C63" w:rsidRDefault="002E6C63" w:rsidP="00703052">
            <w:pPr>
              <w:widowControl/>
              <w:autoSpaceDE/>
              <w:autoSpaceDN/>
              <w:adjustRightInd/>
              <w:spacing w:before="120" w:after="120"/>
              <w:jc w:val="center"/>
              <w:rPr>
                <w:ins w:id="1150" w:author="Autor" w:date="2014-12-19T17:28:00Z"/>
                <w:rFonts w:ascii="Tahoma" w:eastAsia="Times New Roman" w:hAnsi="Tahoma" w:cs="Tahoma"/>
                <w:color w:val="000000"/>
                <w:sz w:val="16"/>
                <w:szCs w:val="16"/>
                <w:lang w:val="pt-BR" w:eastAsia="pt-BR"/>
              </w:rPr>
            </w:pPr>
            <w:ins w:id="1151" w:author="Autor" w:date="2014-12-19T17:28:00Z">
              <w:r w:rsidRPr="002E6C63">
                <w:rPr>
                  <w:rFonts w:ascii="Tahoma" w:eastAsia="Times New Roman" w:hAnsi="Tahoma" w:cs="Tahoma"/>
                  <w:color w:val="000000"/>
                  <w:sz w:val="16"/>
                  <w:szCs w:val="16"/>
                  <w:lang w:val="pt-BR" w:eastAsia="pt-BR"/>
                </w:rPr>
                <w:t>397,69</w:t>
              </w:r>
            </w:ins>
          </w:p>
        </w:tc>
        <w:tc>
          <w:tcPr>
            <w:tcW w:w="432" w:type="pct"/>
            <w:tcBorders>
              <w:top w:val="single" w:sz="4" w:space="0" w:color="auto"/>
              <w:left w:val="nil"/>
              <w:bottom w:val="single" w:sz="4" w:space="0" w:color="auto"/>
              <w:right w:val="single" w:sz="4" w:space="0" w:color="auto"/>
            </w:tcBorders>
            <w:vAlign w:val="center"/>
          </w:tcPr>
          <w:p w14:paraId="3ED56377" w14:textId="77777777" w:rsidR="002E6C63" w:rsidRPr="002E6C63" w:rsidRDefault="002E6C63" w:rsidP="00703052">
            <w:pPr>
              <w:widowControl/>
              <w:autoSpaceDE/>
              <w:autoSpaceDN/>
              <w:adjustRightInd/>
              <w:spacing w:before="120" w:after="120"/>
              <w:jc w:val="center"/>
              <w:rPr>
                <w:ins w:id="1152" w:author="Autor" w:date="2014-12-19T17:28:00Z"/>
                <w:rFonts w:ascii="Tahoma" w:eastAsia="Times New Roman" w:hAnsi="Tahoma" w:cs="Tahoma"/>
                <w:color w:val="000000"/>
                <w:sz w:val="16"/>
                <w:szCs w:val="16"/>
                <w:lang w:val="pt-BR" w:eastAsia="pt-BR"/>
              </w:rPr>
            </w:pPr>
            <w:ins w:id="1153"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1B559F8E" w14:textId="77777777" w:rsidR="002E6C63" w:rsidRPr="002E6C63" w:rsidRDefault="002E6C63" w:rsidP="00703052">
            <w:pPr>
              <w:widowControl/>
              <w:autoSpaceDE/>
              <w:autoSpaceDN/>
              <w:adjustRightInd/>
              <w:spacing w:before="120" w:after="120"/>
              <w:jc w:val="center"/>
              <w:rPr>
                <w:ins w:id="1154" w:author="Autor" w:date="2014-12-19T17:28:00Z"/>
                <w:rFonts w:ascii="Tahoma" w:eastAsia="Times New Roman" w:hAnsi="Tahoma" w:cs="Tahoma"/>
                <w:color w:val="000000"/>
                <w:sz w:val="16"/>
                <w:szCs w:val="16"/>
                <w:lang w:val="pt-BR" w:eastAsia="pt-BR"/>
              </w:rPr>
            </w:pPr>
            <w:ins w:id="1155" w:author="Autor" w:date="2014-12-19T17:28:00Z">
              <w:r w:rsidRPr="002E6C63">
                <w:rPr>
                  <w:rFonts w:ascii="Tahoma" w:eastAsia="Times New Roman" w:hAnsi="Tahoma" w:cs="Tahoma"/>
                  <w:color w:val="000000"/>
                  <w:sz w:val="16"/>
                  <w:szCs w:val="16"/>
                  <w:lang w:val="pt-BR" w:eastAsia="pt-BR"/>
                </w:rPr>
                <w:t>27.499,61</w:t>
              </w:r>
            </w:ins>
          </w:p>
        </w:tc>
      </w:tr>
      <w:tr w:rsidR="00703052" w:rsidRPr="002E6C63" w14:paraId="641E9E1A" w14:textId="77777777" w:rsidTr="00703052">
        <w:trPr>
          <w:trHeight w:val="20"/>
          <w:jc w:val="center"/>
          <w:ins w:id="1156"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F3E85" w14:textId="77777777" w:rsidR="002E6C63" w:rsidRPr="002E6C63" w:rsidRDefault="002E6C63" w:rsidP="00703052">
            <w:pPr>
              <w:widowControl/>
              <w:autoSpaceDE/>
              <w:autoSpaceDN/>
              <w:adjustRightInd/>
              <w:spacing w:before="120" w:after="120"/>
              <w:jc w:val="center"/>
              <w:rPr>
                <w:ins w:id="1157" w:author="Autor" w:date="2014-12-19T17:28:00Z"/>
                <w:rFonts w:ascii="Tahoma" w:eastAsia="Times New Roman" w:hAnsi="Tahoma" w:cs="Tahoma"/>
                <w:color w:val="000000"/>
                <w:sz w:val="16"/>
                <w:szCs w:val="16"/>
              </w:rPr>
            </w:pPr>
            <w:ins w:id="1158" w:author="Autor" w:date="2014-12-19T17:28:00Z">
              <w:r w:rsidRPr="002E6C63">
                <w:rPr>
                  <w:rFonts w:ascii="Tahoma" w:eastAsia="Times New Roman" w:hAnsi="Tahoma" w:cs="Tahoma"/>
                  <w:color w:val="000000"/>
                  <w:sz w:val="16"/>
                  <w:szCs w:val="16"/>
                </w:rPr>
                <w:t>Instituto Cultural Filarmônica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627E484F" w14:textId="77777777" w:rsidR="002E6C63" w:rsidRPr="002E6C63" w:rsidRDefault="002E6C63" w:rsidP="00703052">
            <w:pPr>
              <w:widowControl/>
              <w:autoSpaceDE/>
              <w:autoSpaceDN/>
              <w:adjustRightInd/>
              <w:spacing w:before="120" w:after="120"/>
              <w:jc w:val="center"/>
              <w:rPr>
                <w:ins w:id="1159" w:author="Autor" w:date="2014-12-19T17:28:00Z"/>
                <w:rFonts w:ascii="Tahoma" w:eastAsia="Times New Roman" w:hAnsi="Tahoma" w:cs="Tahoma"/>
                <w:color w:val="000000"/>
                <w:sz w:val="16"/>
                <w:szCs w:val="16"/>
              </w:rPr>
            </w:pPr>
            <w:ins w:id="1160" w:author="Autor" w:date="2014-12-19T17:28:00Z">
              <w:r w:rsidRPr="002E6C63">
                <w:rPr>
                  <w:rFonts w:ascii="Tahoma" w:eastAsia="Times New Roman" w:hAnsi="Tahoma" w:cs="Tahoma"/>
                  <w:color w:val="000000"/>
                  <w:sz w:val="16"/>
                  <w:szCs w:val="16"/>
                </w:rPr>
                <w:t>07.837.375/0001-50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21A8F04B" w14:textId="77777777" w:rsidR="002E6C63" w:rsidRPr="002E6C63" w:rsidRDefault="002E6C63" w:rsidP="00703052">
            <w:pPr>
              <w:widowControl/>
              <w:autoSpaceDE/>
              <w:autoSpaceDN/>
              <w:adjustRightInd/>
              <w:spacing w:before="120" w:after="120"/>
              <w:jc w:val="center"/>
              <w:rPr>
                <w:ins w:id="1161" w:author="Autor" w:date="2014-12-19T17:28:00Z"/>
                <w:rFonts w:ascii="Tahoma" w:eastAsia="Times New Roman" w:hAnsi="Tahoma" w:cs="Tahoma"/>
                <w:color w:val="000000"/>
                <w:sz w:val="16"/>
                <w:szCs w:val="16"/>
                <w:lang w:val="pt-BR"/>
              </w:rPr>
            </w:pPr>
            <w:ins w:id="1162" w:author="Autor" w:date="2014-12-19T17:28:00Z">
              <w:r w:rsidRPr="002E6C63">
                <w:rPr>
                  <w:rFonts w:ascii="Tahoma" w:eastAsia="Times New Roman" w:hAnsi="Tahoma" w:cs="Tahoma"/>
                  <w:color w:val="000000"/>
                  <w:sz w:val="16"/>
                  <w:szCs w:val="16"/>
                  <w:lang w:val="pt-BR" w:eastAsia="pt-BR"/>
                </w:rPr>
                <w:t xml:space="preserve">Unidades 1201, 1202,1204, 1206,1208,1210 e 1212 </w:t>
              </w:r>
            </w:ins>
          </w:p>
        </w:tc>
        <w:tc>
          <w:tcPr>
            <w:tcW w:w="431" w:type="pct"/>
            <w:tcBorders>
              <w:top w:val="single" w:sz="4" w:space="0" w:color="auto"/>
              <w:left w:val="nil"/>
              <w:bottom w:val="single" w:sz="4" w:space="0" w:color="auto"/>
              <w:right w:val="single" w:sz="4" w:space="0" w:color="auto"/>
            </w:tcBorders>
            <w:vAlign w:val="center"/>
          </w:tcPr>
          <w:p w14:paraId="69172ECE" w14:textId="77777777" w:rsidR="002E6C63" w:rsidRPr="002E6C63" w:rsidRDefault="002E6C63" w:rsidP="00703052">
            <w:pPr>
              <w:widowControl/>
              <w:autoSpaceDE/>
              <w:autoSpaceDN/>
              <w:adjustRightInd/>
              <w:spacing w:before="120" w:after="120"/>
              <w:jc w:val="center"/>
              <w:rPr>
                <w:ins w:id="1163" w:author="Autor" w:date="2014-12-19T17:28:00Z"/>
                <w:rFonts w:ascii="Tahoma" w:eastAsia="Times New Roman" w:hAnsi="Tahoma" w:cs="Tahoma"/>
                <w:color w:val="000000"/>
                <w:sz w:val="16"/>
                <w:szCs w:val="16"/>
                <w:lang w:val="pt-BR" w:eastAsia="pt-BR"/>
              </w:rPr>
            </w:pPr>
            <w:ins w:id="1164" w:author="Autor" w:date="2014-12-19T17:28:00Z">
              <w:r w:rsidRPr="002E6C63">
                <w:rPr>
                  <w:rFonts w:ascii="Tahoma" w:eastAsia="Times New Roman" w:hAnsi="Tahoma" w:cs="Tahoma"/>
                  <w:color w:val="000000"/>
                  <w:sz w:val="16"/>
                  <w:szCs w:val="16"/>
                  <w:lang w:val="pt-BR" w:eastAsia="pt-BR"/>
                </w:rPr>
                <w:t>405,03</w:t>
              </w:r>
            </w:ins>
          </w:p>
        </w:tc>
        <w:tc>
          <w:tcPr>
            <w:tcW w:w="493" w:type="pct"/>
            <w:tcBorders>
              <w:top w:val="single" w:sz="4" w:space="0" w:color="auto"/>
              <w:left w:val="nil"/>
              <w:bottom w:val="single" w:sz="4" w:space="0" w:color="auto"/>
              <w:right w:val="single" w:sz="4" w:space="0" w:color="auto"/>
            </w:tcBorders>
            <w:vAlign w:val="center"/>
          </w:tcPr>
          <w:p w14:paraId="396B9291" w14:textId="77777777" w:rsidR="002E6C63" w:rsidRPr="002E6C63" w:rsidRDefault="002E6C63" w:rsidP="00703052">
            <w:pPr>
              <w:widowControl/>
              <w:autoSpaceDE/>
              <w:autoSpaceDN/>
              <w:adjustRightInd/>
              <w:spacing w:before="120" w:after="120"/>
              <w:jc w:val="center"/>
              <w:rPr>
                <w:ins w:id="1165" w:author="Autor" w:date="2014-12-19T17:28:00Z"/>
                <w:rFonts w:ascii="Tahoma" w:eastAsia="Times New Roman" w:hAnsi="Tahoma" w:cs="Tahoma"/>
                <w:color w:val="000000"/>
                <w:sz w:val="16"/>
                <w:szCs w:val="16"/>
                <w:lang w:val="pt-BR" w:eastAsia="pt-BR"/>
              </w:rPr>
            </w:pPr>
            <w:ins w:id="1166" w:author="Autor" w:date="2014-12-19T17:28:00Z">
              <w:r w:rsidRPr="002E6C63">
                <w:rPr>
                  <w:rFonts w:ascii="Tahoma" w:eastAsia="Times New Roman" w:hAnsi="Tahoma" w:cs="Tahoma"/>
                  <w:color w:val="000000"/>
                  <w:sz w:val="16"/>
                  <w:szCs w:val="16"/>
                  <w:lang w:val="pt-BR" w:eastAsia="pt-BR"/>
                </w:rPr>
                <w:t>57,86</w:t>
              </w:r>
            </w:ins>
          </w:p>
        </w:tc>
        <w:tc>
          <w:tcPr>
            <w:tcW w:w="432" w:type="pct"/>
            <w:tcBorders>
              <w:top w:val="single" w:sz="4" w:space="0" w:color="auto"/>
              <w:left w:val="nil"/>
              <w:bottom w:val="single" w:sz="4" w:space="0" w:color="auto"/>
              <w:right w:val="single" w:sz="4" w:space="0" w:color="auto"/>
            </w:tcBorders>
            <w:vAlign w:val="center"/>
          </w:tcPr>
          <w:p w14:paraId="6EE29692" w14:textId="77777777" w:rsidR="002E6C63" w:rsidRPr="002E6C63" w:rsidRDefault="002E6C63" w:rsidP="00703052">
            <w:pPr>
              <w:widowControl/>
              <w:autoSpaceDE/>
              <w:autoSpaceDN/>
              <w:adjustRightInd/>
              <w:spacing w:before="120" w:after="120"/>
              <w:jc w:val="center"/>
              <w:rPr>
                <w:ins w:id="1167" w:author="Autor" w:date="2014-12-19T17:28:00Z"/>
                <w:rFonts w:ascii="Tahoma" w:eastAsia="Times New Roman" w:hAnsi="Tahoma" w:cs="Tahoma"/>
                <w:color w:val="000000"/>
                <w:sz w:val="16"/>
                <w:szCs w:val="16"/>
                <w:lang w:val="pt-BR" w:eastAsia="pt-BR"/>
              </w:rPr>
            </w:pPr>
            <w:ins w:id="1168" w:author="Autor" w:date="2014-12-19T17:28:00Z">
              <w:r w:rsidRPr="002E6C63">
                <w:rPr>
                  <w:rFonts w:ascii="Tahoma" w:eastAsia="Times New Roman" w:hAnsi="Tahoma" w:cs="Tahoma"/>
                  <w:color w:val="000000"/>
                  <w:sz w:val="16"/>
                  <w:szCs w:val="16"/>
                  <w:lang w:val="pt-BR" w:eastAsia="pt-BR"/>
                </w:rPr>
                <w:t>7</w:t>
              </w:r>
            </w:ins>
          </w:p>
        </w:tc>
        <w:tc>
          <w:tcPr>
            <w:tcW w:w="476" w:type="pct"/>
            <w:tcBorders>
              <w:top w:val="single" w:sz="4" w:space="0" w:color="auto"/>
              <w:left w:val="nil"/>
              <w:bottom w:val="single" w:sz="4" w:space="0" w:color="auto"/>
              <w:right w:val="single" w:sz="4" w:space="0" w:color="auto"/>
            </w:tcBorders>
            <w:vAlign w:val="center"/>
          </w:tcPr>
          <w:p w14:paraId="05B74D56" w14:textId="77777777" w:rsidR="002E6C63" w:rsidRPr="002E6C63" w:rsidRDefault="002E6C63" w:rsidP="00703052">
            <w:pPr>
              <w:widowControl/>
              <w:autoSpaceDE/>
              <w:autoSpaceDN/>
              <w:adjustRightInd/>
              <w:spacing w:before="120" w:after="120"/>
              <w:jc w:val="center"/>
              <w:rPr>
                <w:ins w:id="1169" w:author="Autor" w:date="2014-12-19T17:28:00Z"/>
                <w:rFonts w:ascii="Tahoma" w:eastAsia="Times New Roman" w:hAnsi="Tahoma" w:cs="Tahoma"/>
                <w:color w:val="000000"/>
                <w:sz w:val="16"/>
                <w:szCs w:val="16"/>
                <w:lang w:val="pt-BR" w:eastAsia="pt-BR"/>
              </w:rPr>
            </w:pPr>
            <w:ins w:id="1170" w:author="Autor" w:date="2014-12-19T17:28:00Z">
              <w:r w:rsidRPr="002E6C63">
                <w:rPr>
                  <w:rFonts w:ascii="Tahoma" w:eastAsia="Times New Roman" w:hAnsi="Tahoma" w:cs="Tahoma"/>
                  <w:color w:val="000000"/>
                  <w:sz w:val="16"/>
                  <w:szCs w:val="16"/>
                  <w:lang w:val="pt-BR" w:eastAsia="pt-BR"/>
                </w:rPr>
                <w:t>3.924,99</w:t>
              </w:r>
            </w:ins>
          </w:p>
        </w:tc>
      </w:tr>
      <w:tr w:rsidR="00703052" w:rsidRPr="002E6C63" w14:paraId="335AA67C" w14:textId="77777777" w:rsidTr="00703052">
        <w:trPr>
          <w:trHeight w:val="20"/>
          <w:jc w:val="center"/>
          <w:ins w:id="1171"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43EB0" w14:textId="77777777" w:rsidR="002E6C63" w:rsidRPr="002E6C63" w:rsidRDefault="002E6C63" w:rsidP="00703052">
            <w:pPr>
              <w:widowControl/>
              <w:autoSpaceDE/>
              <w:autoSpaceDN/>
              <w:adjustRightInd/>
              <w:spacing w:before="120" w:after="120"/>
              <w:jc w:val="center"/>
              <w:rPr>
                <w:ins w:id="1172" w:author="Autor" w:date="2014-12-19T17:28:00Z"/>
                <w:rFonts w:ascii="Tahoma" w:eastAsia="Times New Roman" w:hAnsi="Tahoma" w:cs="Tahoma"/>
                <w:color w:val="000000"/>
                <w:sz w:val="16"/>
                <w:szCs w:val="16"/>
                <w:lang w:val="pt-BR"/>
              </w:rPr>
            </w:pPr>
            <w:ins w:id="1173" w:author="Autor" w:date="2014-12-19T17:28:00Z">
              <w:r w:rsidRPr="002E6C63">
                <w:rPr>
                  <w:rFonts w:ascii="Tahoma" w:eastAsia="Times New Roman" w:hAnsi="Tahoma" w:cs="Tahoma"/>
                  <w:color w:val="000000"/>
                  <w:sz w:val="16"/>
                  <w:szCs w:val="16"/>
                  <w:lang w:val="pt-BR"/>
                </w:rPr>
                <w:t>294 Participações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0905A75B" w14:textId="77777777" w:rsidR="002E6C63" w:rsidRPr="002E6C63" w:rsidRDefault="002E6C63" w:rsidP="00703052">
            <w:pPr>
              <w:widowControl/>
              <w:autoSpaceDE/>
              <w:autoSpaceDN/>
              <w:adjustRightInd/>
              <w:spacing w:before="120" w:after="120"/>
              <w:jc w:val="center"/>
              <w:rPr>
                <w:ins w:id="1174" w:author="Autor" w:date="2014-12-19T17:28:00Z"/>
                <w:rFonts w:ascii="Tahoma" w:eastAsia="Times New Roman" w:hAnsi="Tahoma" w:cs="Tahoma"/>
                <w:color w:val="000000"/>
                <w:sz w:val="16"/>
                <w:szCs w:val="16"/>
                <w:lang w:val="pt-BR"/>
              </w:rPr>
            </w:pPr>
            <w:ins w:id="1175" w:author="Autor" w:date="2014-12-19T17:28:00Z">
              <w:r w:rsidRPr="002E6C63">
                <w:rPr>
                  <w:rFonts w:ascii="Tahoma" w:eastAsia="Times New Roman" w:hAnsi="Tahoma" w:cs="Tahoma"/>
                  <w:color w:val="000000"/>
                  <w:sz w:val="16"/>
                  <w:szCs w:val="16"/>
                  <w:lang w:val="pt-BR"/>
                </w:rPr>
                <w:t>03.950.968/0001-77</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38F1F120" w14:textId="77777777" w:rsidR="002E6C63" w:rsidRPr="002E6C63" w:rsidRDefault="002E6C63" w:rsidP="00703052">
            <w:pPr>
              <w:widowControl/>
              <w:autoSpaceDE/>
              <w:autoSpaceDN/>
              <w:adjustRightInd/>
              <w:spacing w:before="120" w:after="120"/>
              <w:jc w:val="center"/>
              <w:rPr>
                <w:ins w:id="1176" w:author="Autor" w:date="2014-12-19T17:28:00Z"/>
                <w:rFonts w:ascii="Tahoma" w:eastAsia="Times New Roman" w:hAnsi="Tahoma" w:cs="Tahoma"/>
                <w:color w:val="000000"/>
                <w:sz w:val="16"/>
                <w:szCs w:val="16"/>
                <w:lang w:val="pt-BR" w:eastAsia="pt-BR"/>
              </w:rPr>
            </w:pPr>
            <w:ins w:id="1177" w:author="Autor" w:date="2014-12-19T17:28:00Z">
              <w:r w:rsidRPr="002E6C63">
                <w:rPr>
                  <w:rFonts w:ascii="Tahoma" w:eastAsia="Times New Roman" w:hAnsi="Tahoma" w:cs="Tahoma"/>
                  <w:color w:val="000000"/>
                  <w:sz w:val="16"/>
                  <w:szCs w:val="16"/>
                  <w:lang w:val="pt-BR" w:eastAsia="pt-BR"/>
                </w:rPr>
                <w:t>Sala 1101 (área aprox. 202,54 m²)</w:t>
              </w:r>
            </w:ins>
          </w:p>
          <w:p w14:paraId="34BC32C4" w14:textId="77777777" w:rsidR="002E6C63" w:rsidRPr="002E6C63" w:rsidRDefault="002E6C63" w:rsidP="00703052">
            <w:pPr>
              <w:widowControl/>
              <w:autoSpaceDE/>
              <w:autoSpaceDN/>
              <w:adjustRightInd/>
              <w:spacing w:before="120" w:after="120"/>
              <w:jc w:val="center"/>
              <w:rPr>
                <w:ins w:id="1178" w:author="Autor" w:date="2014-12-19T17:28:00Z"/>
                <w:rFonts w:ascii="Tahoma" w:eastAsia="Times New Roman" w:hAnsi="Tahoma" w:cs="Tahoma"/>
                <w:color w:val="000000"/>
                <w:sz w:val="16"/>
                <w:szCs w:val="16"/>
                <w:lang w:val="pt-BR" w:eastAsia="pt-BR"/>
              </w:rPr>
            </w:pPr>
            <w:ins w:id="1179" w:author="Autor" w:date="2014-12-19T17:28:00Z">
              <w:r w:rsidRPr="002E6C63">
                <w:rPr>
                  <w:rFonts w:ascii="Tahoma" w:eastAsia="Times New Roman" w:hAnsi="Tahoma" w:cs="Tahoma"/>
                  <w:color w:val="000000"/>
                  <w:sz w:val="16"/>
                  <w:szCs w:val="16"/>
                  <w:lang w:val="pt-BR" w:eastAsia="pt-BR"/>
                </w:rPr>
                <w:t>Área de aprox. 14m² no piso G2 do estacionamento</w:t>
              </w:r>
            </w:ins>
          </w:p>
          <w:p w14:paraId="32F45063" w14:textId="77777777" w:rsidR="002E6C63" w:rsidRPr="002E6C63" w:rsidRDefault="002E6C63" w:rsidP="00703052">
            <w:pPr>
              <w:widowControl/>
              <w:autoSpaceDE/>
              <w:autoSpaceDN/>
              <w:adjustRightInd/>
              <w:spacing w:before="120" w:after="120"/>
              <w:jc w:val="center"/>
              <w:rPr>
                <w:ins w:id="1180" w:author="Autor" w:date="2014-12-19T17:28:00Z"/>
                <w:rFonts w:ascii="Tahoma" w:eastAsia="Times New Roman" w:hAnsi="Tahoma" w:cs="Tahoma"/>
                <w:color w:val="000000"/>
                <w:sz w:val="16"/>
                <w:szCs w:val="16"/>
                <w:lang w:val="pt-BR"/>
              </w:rPr>
            </w:pPr>
            <w:ins w:id="1181" w:author="Autor" w:date="2014-12-19T17:28:00Z">
              <w:r w:rsidRPr="002E6C63">
                <w:rPr>
                  <w:rFonts w:ascii="Tahoma" w:eastAsia="Times New Roman" w:hAnsi="Tahoma" w:cs="Tahoma"/>
                  <w:color w:val="000000"/>
                  <w:sz w:val="16"/>
                  <w:szCs w:val="16"/>
                  <w:lang w:val="pt-BR" w:eastAsia="pt-BR"/>
                </w:rPr>
                <w:t>02 (duas) áreas de aproximadamente 12m² cada uma e 01 (uma) área de aprox. 8m², todas no topo do Edifício</w:t>
              </w:r>
            </w:ins>
          </w:p>
        </w:tc>
        <w:tc>
          <w:tcPr>
            <w:tcW w:w="431" w:type="pct"/>
            <w:tcBorders>
              <w:top w:val="single" w:sz="4" w:space="0" w:color="auto"/>
              <w:left w:val="nil"/>
              <w:bottom w:val="single" w:sz="4" w:space="0" w:color="auto"/>
              <w:right w:val="single" w:sz="4" w:space="0" w:color="auto"/>
            </w:tcBorders>
            <w:vAlign w:val="center"/>
          </w:tcPr>
          <w:p w14:paraId="61BCAEDE" w14:textId="77777777" w:rsidR="002E6C63" w:rsidRPr="002E6C63" w:rsidRDefault="002E6C63" w:rsidP="00703052">
            <w:pPr>
              <w:widowControl/>
              <w:autoSpaceDE/>
              <w:autoSpaceDN/>
              <w:adjustRightInd/>
              <w:spacing w:before="120" w:after="120"/>
              <w:jc w:val="center"/>
              <w:rPr>
                <w:ins w:id="1182" w:author="Autor" w:date="2014-12-19T17:28:00Z"/>
                <w:rFonts w:ascii="Tahoma" w:eastAsia="Times New Roman" w:hAnsi="Tahoma" w:cs="Tahoma"/>
                <w:color w:val="000000"/>
                <w:sz w:val="16"/>
                <w:szCs w:val="16"/>
                <w:lang w:val="pt-BR" w:eastAsia="pt-BR"/>
              </w:rPr>
            </w:pPr>
            <w:ins w:id="1183" w:author="Autor" w:date="2014-12-19T17:28:00Z">
              <w:r w:rsidRPr="002E6C63">
                <w:rPr>
                  <w:rFonts w:ascii="Tahoma" w:eastAsia="Times New Roman" w:hAnsi="Tahoma" w:cs="Tahoma"/>
                  <w:color w:val="000000"/>
                  <w:sz w:val="16"/>
                  <w:szCs w:val="16"/>
                  <w:lang w:val="pt-BR" w:eastAsia="pt-BR"/>
                </w:rPr>
                <w:t>208,85</w:t>
              </w:r>
            </w:ins>
          </w:p>
        </w:tc>
        <w:tc>
          <w:tcPr>
            <w:tcW w:w="493" w:type="pct"/>
            <w:tcBorders>
              <w:top w:val="single" w:sz="4" w:space="0" w:color="auto"/>
              <w:left w:val="nil"/>
              <w:bottom w:val="single" w:sz="4" w:space="0" w:color="auto"/>
              <w:right w:val="single" w:sz="4" w:space="0" w:color="auto"/>
            </w:tcBorders>
            <w:vAlign w:val="center"/>
          </w:tcPr>
          <w:p w14:paraId="1E8D70BD" w14:textId="77777777" w:rsidR="002E6C63" w:rsidRPr="002E6C63" w:rsidRDefault="002E6C63" w:rsidP="00703052">
            <w:pPr>
              <w:widowControl/>
              <w:autoSpaceDE/>
              <w:autoSpaceDN/>
              <w:adjustRightInd/>
              <w:spacing w:before="120" w:after="120"/>
              <w:jc w:val="center"/>
              <w:rPr>
                <w:ins w:id="1184" w:author="Autor" w:date="2014-12-19T17:28:00Z"/>
                <w:rFonts w:ascii="Tahoma" w:eastAsia="Times New Roman" w:hAnsi="Tahoma" w:cs="Tahoma"/>
                <w:color w:val="000000"/>
                <w:sz w:val="16"/>
                <w:szCs w:val="16"/>
                <w:lang w:val="pt-BR" w:eastAsia="pt-BR"/>
              </w:rPr>
            </w:pPr>
            <w:ins w:id="1185" w:author="Autor" w:date="2014-12-19T17:28:00Z">
              <w:r w:rsidRPr="002E6C63">
                <w:rPr>
                  <w:rFonts w:ascii="Tahoma" w:eastAsia="Times New Roman" w:hAnsi="Tahoma" w:cs="Tahoma"/>
                  <w:color w:val="000000"/>
                  <w:sz w:val="16"/>
                  <w:szCs w:val="16"/>
                  <w:lang w:val="pt-BR" w:eastAsia="pt-BR"/>
                </w:rPr>
                <w:t>208,85</w:t>
              </w:r>
            </w:ins>
          </w:p>
        </w:tc>
        <w:tc>
          <w:tcPr>
            <w:tcW w:w="432" w:type="pct"/>
            <w:tcBorders>
              <w:top w:val="single" w:sz="4" w:space="0" w:color="auto"/>
              <w:left w:val="nil"/>
              <w:bottom w:val="single" w:sz="4" w:space="0" w:color="auto"/>
              <w:right w:val="single" w:sz="4" w:space="0" w:color="auto"/>
            </w:tcBorders>
            <w:vAlign w:val="center"/>
          </w:tcPr>
          <w:p w14:paraId="332AC054" w14:textId="77777777" w:rsidR="002E6C63" w:rsidRPr="002E6C63" w:rsidRDefault="002E6C63" w:rsidP="00703052">
            <w:pPr>
              <w:widowControl/>
              <w:autoSpaceDE/>
              <w:autoSpaceDN/>
              <w:adjustRightInd/>
              <w:spacing w:before="120" w:after="120"/>
              <w:jc w:val="center"/>
              <w:rPr>
                <w:ins w:id="1186" w:author="Autor" w:date="2014-12-19T17:28:00Z"/>
                <w:rFonts w:ascii="Tahoma" w:eastAsia="Times New Roman" w:hAnsi="Tahoma" w:cs="Tahoma"/>
                <w:color w:val="000000"/>
                <w:sz w:val="16"/>
                <w:szCs w:val="16"/>
                <w:lang w:val="pt-BR" w:eastAsia="pt-BR"/>
              </w:rPr>
            </w:pPr>
            <w:ins w:id="118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0A211CCD" w14:textId="77777777" w:rsidR="002E6C63" w:rsidRPr="002E6C63" w:rsidRDefault="002E6C63" w:rsidP="00703052">
            <w:pPr>
              <w:widowControl/>
              <w:autoSpaceDE/>
              <w:autoSpaceDN/>
              <w:adjustRightInd/>
              <w:spacing w:before="120" w:after="120"/>
              <w:jc w:val="center"/>
              <w:rPr>
                <w:ins w:id="1188" w:author="Autor" w:date="2014-12-19T17:28:00Z"/>
                <w:rFonts w:ascii="Tahoma" w:eastAsia="Times New Roman" w:hAnsi="Tahoma" w:cs="Tahoma"/>
                <w:color w:val="000000"/>
                <w:sz w:val="16"/>
                <w:szCs w:val="16"/>
                <w:lang w:val="pt-BR" w:eastAsia="pt-BR"/>
              </w:rPr>
            </w:pPr>
            <w:ins w:id="1189" w:author="Autor" w:date="2014-12-19T17:28:00Z">
              <w:r w:rsidRPr="002E6C63">
                <w:rPr>
                  <w:rFonts w:ascii="Tahoma" w:eastAsia="Times New Roman" w:hAnsi="Tahoma" w:cs="Tahoma"/>
                  <w:color w:val="000000"/>
                  <w:sz w:val="16"/>
                  <w:szCs w:val="16"/>
                  <w:lang w:val="pt-BR" w:eastAsia="pt-BR"/>
                </w:rPr>
                <w:t>14.691,25</w:t>
              </w:r>
            </w:ins>
          </w:p>
        </w:tc>
      </w:tr>
      <w:tr w:rsidR="00703052" w:rsidRPr="002E6C63" w14:paraId="611A8107" w14:textId="77777777" w:rsidTr="00703052">
        <w:trPr>
          <w:trHeight w:val="20"/>
          <w:jc w:val="center"/>
          <w:ins w:id="119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1BDDC" w14:textId="77777777" w:rsidR="002E6C63" w:rsidRPr="002E6C63" w:rsidRDefault="002E6C63" w:rsidP="00703052">
            <w:pPr>
              <w:widowControl/>
              <w:autoSpaceDE/>
              <w:autoSpaceDN/>
              <w:adjustRightInd/>
              <w:spacing w:before="120" w:after="120"/>
              <w:jc w:val="center"/>
              <w:rPr>
                <w:ins w:id="1191" w:author="Autor" w:date="2014-12-19T17:28:00Z"/>
                <w:rFonts w:ascii="Tahoma" w:eastAsia="Times New Roman" w:hAnsi="Tahoma" w:cs="Tahoma"/>
                <w:color w:val="000000"/>
                <w:sz w:val="16"/>
                <w:szCs w:val="16"/>
              </w:rPr>
            </w:pPr>
            <w:ins w:id="1192" w:author="Autor" w:date="2014-12-19T17:28:00Z">
              <w:r w:rsidRPr="002E6C63">
                <w:rPr>
                  <w:rFonts w:ascii="Tahoma" w:eastAsia="Times New Roman" w:hAnsi="Tahoma" w:cs="Tahoma"/>
                  <w:color w:val="000000"/>
                  <w:sz w:val="16"/>
                  <w:szCs w:val="16"/>
                </w:rPr>
                <w:t>Telecom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38CD8075" w14:textId="77777777" w:rsidR="002E6C63" w:rsidRPr="002E6C63" w:rsidRDefault="002E6C63" w:rsidP="00703052">
            <w:pPr>
              <w:widowControl/>
              <w:autoSpaceDE/>
              <w:autoSpaceDN/>
              <w:adjustRightInd/>
              <w:spacing w:before="120" w:after="120"/>
              <w:jc w:val="center"/>
              <w:rPr>
                <w:ins w:id="1193" w:author="Autor" w:date="2014-12-19T17:28:00Z"/>
                <w:rFonts w:ascii="Tahoma" w:eastAsia="Times New Roman" w:hAnsi="Tahoma" w:cs="Tahoma"/>
                <w:color w:val="000000"/>
                <w:sz w:val="16"/>
                <w:szCs w:val="16"/>
              </w:rPr>
            </w:pPr>
            <w:ins w:id="1194" w:author="Autor" w:date="2014-12-19T17:28:00Z">
              <w:r w:rsidRPr="002E6C63">
                <w:rPr>
                  <w:rFonts w:ascii="Tahoma" w:eastAsia="Times New Roman" w:hAnsi="Tahoma" w:cs="Tahoma"/>
                  <w:color w:val="000000"/>
                  <w:sz w:val="16"/>
                  <w:szCs w:val="16"/>
                </w:rPr>
                <w:t>03.498.891/0001-13</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3EC5D2AF" w14:textId="77777777" w:rsidR="002E6C63" w:rsidRPr="002E6C63" w:rsidRDefault="002E6C63" w:rsidP="00703052">
            <w:pPr>
              <w:widowControl/>
              <w:autoSpaceDE/>
              <w:autoSpaceDN/>
              <w:adjustRightInd/>
              <w:spacing w:before="120" w:after="120"/>
              <w:jc w:val="center"/>
              <w:rPr>
                <w:ins w:id="1195" w:author="Autor" w:date="2014-12-19T17:28:00Z"/>
                <w:rFonts w:ascii="Tahoma" w:eastAsia="Times New Roman" w:hAnsi="Tahoma" w:cs="Tahoma"/>
                <w:color w:val="000000"/>
                <w:sz w:val="16"/>
                <w:szCs w:val="16"/>
                <w:lang w:val="pt-BR"/>
              </w:rPr>
            </w:pPr>
            <w:ins w:id="1196" w:author="Autor" w:date="2014-12-19T17:28:00Z">
              <w:r w:rsidRPr="002E6C63">
                <w:rPr>
                  <w:rFonts w:ascii="Tahoma" w:eastAsia="Times New Roman" w:hAnsi="Tahoma" w:cs="Tahoma"/>
                  <w:color w:val="000000"/>
                  <w:sz w:val="16"/>
                  <w:szCs w:val="16"/>
                  <w:lang w:val="pt-BR" w:eastAsia="pt-BR"/>
                </w:rPr>
                <w:t>Espaço no 1º subsolo, com área total de 5,00m²</w:t>
              </w:r>
            </w:ins>
          </w:p>
        </w:tc>
        <w:tc>
          <w:tcPr>
            <w:tcW w:w="431" w:type="pct"/>
            <w:tcBorders>
              <w:top w:val="single" w:sz="4" w:space="0" w:color="auto"/>
              <w:left w:val="nil"/>
              <w:bottom w:val="single" w:sz="4" w:space="0" w:color="auto"/>
              <w:right w:val="single" w:sz="4" w:space="0" w:color="auto"/>
            </w:tcBorders>
            <w:vAlign w:val="center"/>
          </w:tcPr>
          <w:p w14:paraId="463056AB" w14:textId="77777777" w:rsidR="002E6C63" w:rsidRPr="002E6C63" w:rsidRDefault="002E6C63" w:rsidP="00703052">
            <w:pPr>
              <w:widowControl/>
              <w:autoSpaceDE/>
              <w:autoSpaceDN/>
              <w:adjustRightInd/>
              <w:spacing w:before="120" w:after="120"/>
              <w:jc w:val="center"/>
              <w:rPr>
                <w:ins w:id="1197" w:author="Autor" w:date="2014-12-19T17:28:00Z"/>
                <w:rFonts w:ascii="Tahoma" w:eastAsia="Times New Roman" w:hAnsi="Tahoma" w:cs="Tahoma"/>
                <w:color w:val="000000"/>
                <w:sz w:val="16"/>
                <w:szCs w:val="16"/>
                <w:lang w:val="pt-BR" w:eastAsia="pt-BR"/>
              </w:rPr>
            </w:pPr>
            <w:ins w:id="1198" w:author="Autor" w:date="2014-12-19T17:28:00Z">
              <w:r w:rsidRPr="002E6C63">
                <w:rPr>
                  <w:rFonts w:ascii="Tahoma" w:eastAsia="Times New Roman" w:hAnsi="Tahoma" w:cs="Tahoma"/>
                  <w:color w:val="000000"/>
                  <w:sz w:val="16"/>
                  <w:szCs w:val="16"/>
                  <w:lang w:val="pt-BR" w:eastAsia="pt-BR"/>
                </w:rPr>
                <w:t>5,00</w:t>
              </w:r>
            </w:ins>
          </w:p>
        </w:tc>
        <w:tc>
          <w:tcPr>
            <w:tcW w:w="493" w:type="pct"/>
            <w:tcBorders>
              <w:top w:val="single" w:sz="4" w:space="0" w:color="auto"/>
              <w:left w:val="nil"/>
              <w:bottom w:val="single" w:sz="4" w:space="0" w:color="auto"/>
              <w:right w:val="single" w:sz="4" w:space="0" w:color="auto"/>
            </w:tcBorders>
            <w:vAlign w:val="center"/>
          </w:tcPr>
          <w:p w14:paraId="4779C8D2" w14:textId="77777777" w:rsidR="002E6C63" w:rsidRPr="002E6C63" w:rsidRDefault="002E6C63" w:rsidP="00703052">
            <w:pPr>
              <w:widowControl/>
              <w:autoSpaceDE/>
              <w:autoSpaceDN/>
              <w:adjustRightInd/>
              <w:spacing w:before="120" w:after="120"/>
              <w:jc w:val="center"/>
              <w:rPr>
                <w:ins w:id="1199" w:author="Autor" w:date="2014-12-19T17:28:00Z"/>
                <w:rFonts w:ascii="Tahoma" w:eastAsia="Times New Roman" w:hAnsi="Tahoma" w:cs="Tahoma"/>
                <w:color w:val="000000"/>
                <w:sz w:val="16"/>
                <w:szCs w:val="16"/>
                <w:lang w:val="pt-BR" w:eastAsia="pt-BR"/>
              </w:rPr>
            </w:pPr>
            <w:ins w:id="1200" w:author="Autor" w:date="2014-12-19T17:28:00Z">
              <w:r w:rsidRPr="002E6C63">
                <w:rPr>
                  <w:rFonts w:ascii="Tahoma" w:eastAsia="Times New Roman" w:hAnsi="Tahoma" w:cs="Tahoma"/>
                  <w:color w:val="000000"/>
                  <w:sz w:val="16"/>
                  <w:szCs w:val="16"/>
                  <w:lang w:val="pt-BR" w:eastAsia="pt-BR"/>
                </w:rPr>
                <w:t>5,00</w:t>
              </w:r>
            </w:ins>
          </w:p>
        </w:tc>
        <w:tc>
          <w:tcPr>
            <w:tcW w:w="432" w:type="pct"/>
            <w:tcBorders>
              <w:top w:val="single" w:sz="4" w:space="0" w:color="auto"/>
              <w:left w:val="nil"/>
              <w:bottom w:val="single" w:sz="4" w:space="0" w:color="auto"/>
              <w:right w:val="single" w:sz="4" w:space="0" w:color="auto"/>
            </w:tcBorders>
            <w:vAlign w:val="center"/>
          </w:tcPr>
          <w:p w14:paraId="2619ECF1" w14:textId="77777777" w:rsidR="002E6C63" w:rsidRPr="002E6C63" w:rsidRDefault="002E6C63" w:rsidP="00703052">
            <w:pPr>
              <w:widowControl/>
              <w:autoSpaceDE/>
              <w:autoSpaceDN/>
              <w:adjustRightInd/>
              <w:spacing w:before="120" w:after="120"/>
              <w:jc w:val="center"/>
              <w:rPr>
                <w:ins w:id="1201" w:author="Autor" w:date="2014-12-19T17:28:00Z"/>
                <w:rFonts w:ascii="Tahoma" w:eastAsia="Times New Roman" w:hAnsi="Tahoma" w:cs="Tahoma"/>
                <w:color w:val="000000"/>
                <w:sz w:val="16"/>
                <w:szCs w:val="16"/>
                <w:lang w:val="pt-BR" w:eastAsia="pt-BR"/>
              </w:rPr>
            </w:pPr>
            <w:ins w:id="120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4BA3AC6C" w14:textId="77777777" w:rsidR="002E6C63" w:rsidRPr="002E6C63" w:rsidRDefault="002E6C63" w:rsidP="00703052">
            <w:pPr>
              <w:widowControl/>
              <w:autoSpaceDE/>
              <w:autoSpaceDN/>
              <w:adjustRightInd/>
              <w:spacing w:before="120" w:after="120"/>
              <w:jc w:val="center"/>
              <w:rPr>
                <w:ins w:id="1203" w:author="Autor" w:date="2014-12-19T17:28:00Z"/>
                <w:rFonts w:ascii="Tahoma" w:eastAsia="Times New Roman" w:hAnsi="Tahoma" w:cs="Tahoma"/>
                <w:color w:val="000000"/>
                <w:sz w:val="16"/>
                <w:szCs w:val="16"/>
                <w:lang w:val="pt-BR" w:eastAsia="pt-BR"/>
              </w:rPr>
            </w:pPr>
            <w:ins w:id="1204" w:author="Autor" w:date="2014-12-19T17:28:00Z">
              <w:r w:rsidRPr="002E6C63">
                <w:rPr>
                  <w:rFonts w:ascii="Tahoma" w:eastAsia="Times New Roman" w:hAnsi="Tahoma" w:cs="Tahoma"/>
                  <w:color w:val="000000"/>
                  <w:sz w:val="16"/>
                  <w:szCs w:val="16"/>
                  <w:lang w:val="pt-BR" w:eastAsia="pt-BR"/>
                </w:rPr>
                <w:t>797,18</w:t>
              </w:r>
            </w:ins>
          </w:p>
        </w:tc>
      </w:tr>
      <w:tr w:rsidR="00703052" w:rsidRPr="002E6C63" w14:paraId="4D03044A" w14:textId="77777777" w:rsidTr="00703052">
        <w:trPr>
          <w:trHeight w:val="20"/>
          <w:jc w:val="center"/>
          <w:ins w:id="120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4C28F" w14:textId="77777777" w:rsidR="002E6C63" w:rsidRPr="002E6C63" w:rsidRDefault="002E6C63" w:rsidP="00703052">
            <w:pPr>
              <w:widowControl/>
              <w:autoSpaceDE/>
              <w:autoSpaceDN/>
              <w:adjustRightInd/>
              <w:spacing w:before="120" w:after="120"/>
              <w:jc w:val="center"/>
              <w:rPr>
                <w:ins w:id="1206" w:author="Autor" w:date="2014-12-19T17:28:00Z"/>
                <w:rFonts w:ascii="Tahoma" w:eastAsia="Times New Roman" w:hAnsi="Tahoma" w:cs="Tahoma"/>
                <w:color w:val="000000"/>
                <w:sz w:val="16"/>
                <w:szCs w:val="16"/>
                <w:lang w:val="pt-BR"/>
              </w:rPr>
            </w:pPr>
            <w:ins w:id="1207" w:author="Autor" w:date="2014-12-19T17:28:00Z">
              <w:r w:rsidRPr="002E6C63">
                <w:rPr>
                  <w:rFonts w:ascii="Tahoma" w:eastAsia="Times New Roman" w:hAnsi="Tahoma" w:cs="Tahoma"/>
                  <w:color w:val="000000"/>
                  <w:sz w:val="16"/>
                  <w:szCs w:val="16"/>
                  <w:lang w:val="pt-BR"/>
                </w:rPr>
                <w:t>Agência Nacional de Saúde Suplementar – ANS</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0D38B9B3" w14:textId="77777777" w:rsidR="002E6C63" w:rsidRPr="002E6C63" w:rsidRDefault="002E6C63" w:rsidP="00703052">
            <w:pPr>
              <w:widowControl/>
              <w:autoSpaceDE/>
              <w:autoSpaceDN/>
              <w:adjustRightInd/>
              <w:spacing w:before="120" w:after="120"/>
              <w:jc w:val="center"/>
              <w:rPr>
                <w:ins w:id="1208" w:author="Autor" w:date="2014-12-19T17:28:00Z"/>
                <w:rFonts w:ascii="Tahoma" w:eastAsia="Times New Roman" w:hAnsi="Tahoma" w:cs="Tahoma"/>
                <w:color w:val="000000"/>
                <w:sz w:val="16"/>
                <w:szCs w:val="16"/>
              </w:rPr>
            </w:pPr>
            <w:ins w:id="1209" w:author="Autor" w:date="2014-12-19T17:28:00Z">
              <w:r w:rsidRPr="002E6C63">
                <w:rPr>
                  <w:rFonts w:ascii="Tahoma" w:eastAsia="Times New Roman" w:hAnsi="Tahoma" w:cs="Tahoma"/>
                  <w:color w:val="000000"/>
                  <w:sz w:val="16"/>
                  <w:szCs w:val="16"/>
                </w:rPr>
                <w:t>03.589.068/0001-46</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5438C205" w14:textId="77777777" w:rsidR="002E6C63" w:rsidRPr="002E6C63" w:rsidRDefault="002E6C63" w:rsidP="00703052">
            <w:pPr>
              <w:widowControl/>
              <w:autoSpaceDE/>
              <w:autoSpaceDN/>
              <w:adjustRightInd/>
              <w:spacing w:before="120" w:after="120"/>
              <w:jc w:val="center"/>
              <w:rPr>
                <w:ins w:id="1210" w:author="Autor" w:date="2014-12-19T17:28:00Z"/>
                <w:rFonts w:ascii="Tahoma" w:eastAsia="Times New Roman" w:hAnsi="Tahoma" w:cs="Tahoma"/>
                <w:color w:val="000000"/>
                <w:sz w:val="16"/>
                <w:szCs w:val="16"/>
              </w:rPr>
            </w:pPr>
            <w:ins w:id="1211" w:author="Autor" w:date="2014-12-19T17:28:00Z">
              <w:r w:rsidRPr="002E6C63">
                <w:rPr>
                  <w:rFonts w:ascii="Tahoma" w:eastAsia="Times New Roman" w:hAnsi="Tahoma" w:cs="Tahoma"/>
                  <w:color w:val="000000"/>
                  <w:sz w:val="16"/>
                  <w:szCs w:val="16"/>
                  <w:lang w:val="pt-BR" w:eastAsia="pt-BR"/>
                </w:rPr>
                <w:t xml:space="preserve">Salas 1102 e 1104 </w:t>
              </w:r>
            </w:ins>
          </w:p>
        </w:tc>
        <w:tc>
          <w:tcPr>
            <w:tcW w:w="431" w:type="pct"/>
            <w:tcBorders>
              <w:top w:val="single" w:sz="4" w:space="0" w:color="auto"/>
              <w:left w:val="nil"/>
              <w:bottom w:val="single" w:sz="4" w:space="0" w:color="auto"/>
              <w:right w:val="single" w:sz="4" w:space="0" w:color="auto"/>
            </w:tcBorders>
            <w:vAlign w:val="center"/>
          </w:tcPr>
          <w:p w14:paraId="20782A49" w14:textId="77777777" w:rsidR="002E6C63" w:rsidRPr="002E6C63" w:rsidRDefault="002E6C63" w:rsidP="00703052">
            <w:pPr>
              <w:widowControl/>
              <w:autoSpaceDE/>
              <w:autoSpaceDN/>
              <w:adjustRightInd/>
              <w:spacing w:before="120" w:after="120"/>
              <w:jc w:val="center"/>
              <w:rPr>
                <w:ins w:id="1212" w:author="Autor" w:date="2014-12-19T17:28:00Z"/>
                <w:rFonts w:ascii="Tahoma" w:eastAsia="Times New Roman" w:hAnsi="Tahoma" w:cs="Tahoma"/>
                <w:color w:val="000000"/>
                <w:sz w:val="16"/>
                <w:szCs w:val="16"/>
                <w:lang w:val="pt-BR" w:eastAsia="pt-BR"/>
              </w:rPr>
            </w:pPr>
            <w:ins w:id="1213" w:author="Autor" w:date="2014-12-19T17:28:00Z">
              <w:r w:rsidRPr="002E6C63">
                <w:rPr>
                  <w:rFonts w:ascii="Tahoma" w:eastAsia="Times New Roman" w:hAnsi="Tahoma" w:cs="Tahoma"/>
                  <w:color w:val="000000"/>
                  <w:sz w:val="16"/>
                  <w:szCs w:val="16"/>
                  <w:lang w:val="pt-BR" w:eastAsia="pt-BR"/>
                </w:rPr>
                <w:t>400,00</w:t>
              </w:r>
            </w:ins>
          </w:p>
        </w:tc>
        <w:tc>
          <w:tcPr>
            <w:tcW w:w="493" w:type="pct"/>
            <w:tcBorders>
              <w:top w:val="single" w:sz="4" w:space="0" w:color="auto"/>
              <w:left w:val="nil"/>
              <w:bottom w:val="single" w:sz="4" w:space="0" w:color="auto"/>
              <w:right w:val="single" w:sz="4" w:space="0" w:color="auto"/>
            </w:tcBorders>
            <w:vAlign w:val="center"/>
          </w:tcPr>
          <w:p w14:paraId="3CFAFEA6" w14:textId="77777777" w:rsidR="002E6C63" w:rsidRPr="002E6C63" w:rsidRDefault="002E6C63" w:rsidP="00703052">
            <w:pPr>
              <w:widowControl/>
              <w:autoSpaceDE/>
              <w:autoSpaceDN/>
              <w:adjustRightInd/>
              <w:spacing w:before="120" w:after="120"/>
              <w:jc w:val="center"/>
              <w:rPr>
                <w:ins w:id="1214" w:author="Autor" w:date="2014-12-19T17:28:00Z"/>
                <w:rFonts w:ascii="Tahoma" w:eastAsia="Times New Roman" w:hAnsi="Tahoma" w:cs="Tahoma"/>
                <w:color w:val="000000"/>
                <w:sz w:val="16"/>
                <w:szCs w:val="16"/>
                <w:lang w:val="pt-BR" w:eastAsia="pt-BR"/>
              </w:rPr>
            </w:pPr>
            <w:ins w:id="1215" w:author="Autor" w:date="2014-12-19T17:28:00Z">
              <w:r w:rsidRPr="002E6C63">
                <w:rPr>
                  <w:rFonts w:ascii="Tahoma" w:eastAsia="Times New Roman" w:hAnsi="Tahoma" w:cs="Tahoma"/>
                  <w:color w:val="000000"/>
                  <w:sz w:val="16"/>
                  <w:szCs w:val="16"/>
                  <w:lang w:val="pt-BR" w:eastAsia="pt-BR"/>
                </w:rPr>
                <w:t>200,00</w:t>
              </w:r>
            </w:ins>
          </w:p>
        </w:tc>
        <w:tc>
          <w:tcPr>
            <w:tcW w:w="432" w:type="pct"/>
            <w:tcBorders>
              <w:top w:val="single" w:sz="4" w:space="0" w:color="auto"/>
              <w:left w:val="nil"/>
              <w:bottom w:val="single" w:sz="4" w:space="0" w:color="auto"/>
              <w:right w:val="single" w:sz="4" w:space="0" w:color="auto"/>
            </w:tcBorders>
            <w:vAlign w:val="center"/>
          </w:tcPr>
          <w:p w14:paraId="0407EEC4" w14:textId="77777777" w:rsidR="002E6C63" w:rsidRPr="002E6C63" w:rsidRDefault="002E6C63" w:rsidP="00703052">
            <w:pPr>
              <w:widowControl/>
              <w:autoSpaceDE/>
              <w:autoSpaceDN/>
              <w:adjustRightInd/>
              <w:spacing w:before="120" w:after="120"/>
              <w:jc w:val="center"/>
              <w:rPr>
                <w:ins w:id="1216" w:author="Autor" w:date="2014-12-19T17:28:00Z"/>
                <w:rFonts w:ascii="Tahoma" w:eastAsia="Times New Roman" w:hAnsi="Tahoma" w:cs="Tahoma"/>
                <w:color w:val="000000"/>
                <w:sz w:val="16"/>
                <w:szCs w:val="16"/>
                <w:lang w:val="pt-BR" w:eastAsia="pt-BR"/>
              </w:rPr>
            </w:pPr>
            <w:ins w:id="1217" w:author="Autor" w:date="2014-12-19T17:28:00Z">
              <w:r w:rsidRPr="002E6C63">
                <w:rPr>
                  <w:rFonts w:ascii="Tahoma" w:eastAsia="Times New Roman" w:hAnsi="Tahoma" w:cs="Tahoma"/>
                  <w:color w:val="000000"/>
                  <w:sz w:val="16"/>
                  <w:szCs w:val="16"/>
                  <w:lang w:val="pt-BR" w:eastAsia="pt-BR"/>
                </w:rPr>
                <w:t>2</w:t>
              </w:r>
            </w:ins>
          </w:p>
        </w:tc>
        <w:tc>
          <w:tcPr>
            <w:tcW w:w="476" w:type="pct"/>
            <w:tcBorders>
              <w:top w:val="single" w:sz="4" w:space="0" w:color="auto"/>
              <w:left w:val="nil"/>
              <w:bottom w:val="single" w:sz="4" w:space="0" w:color="auto"/>
              <w:right w:val="single" w:sz="4" w:space="0" w:color="auto"/>
            </w:tcBorders>
            <w:vAlign w:val="center"/>
          </w:tcPr>
          <w:p w14:paraId="3F5F7B1E" w14:textId="77777777" w:rsidR="002E6C63" w:rsidRPr="002E6C63" w:rsidRDefault="002E6C63" w:rsidP="00703052">
            <w:pPr>
              <w:widowControl/>
              <w:autoSpaceDE/>
              <w:autoSpaceDN/>
              <w:adjustRightInd/>
              <w:spacing w:before="120" w:after="120"/>
              <w:jc w:val="center"/>
              <w:rPr>
                <w:ins w:id="1218" w:author="Autor" w:date="2014-12-19T17:28:00Z"/>
                <w:rFonts w:ascii="Tahoma" w:eastAsia="Times New Roman" w:hAnsi="Tahoma" w:cs="Tahoma"/>
                <w:color w:val="000000"/>
                <w:sz w:val="16"/>
                <w:szCs w:val="16"/>
                <w:lang w:val="pt-BR" w:eastAsia="pt-BR"/>
              </w:rPr>
            </w:pPr>
            <w:ins w:id="1219" w:author="Autor" w:date="2014-12-19T17:28:00Z">
              <w:r w:rsidRPr="002E6C63">
                <w:rPr>
                  <w:rFonts w:ascii="Tahoma" w:eastAsia="Times New Roman" w:hAnsi="Tahoma" w:cs="Tahoma"/>
                  <w:color w:val="000000"/>
                  <w:sz w:val="16"/>
                  <w:szCs w:val="16"/>
                  <w:lang w:val="pt-BR" w:eastAsia="pt-BR"/>
                </w:rPr>
                <w:t>12.941,20</w:t>
              </w:r>
            </w:ins>
          </w:p>
        </w:tc>
      </w:tr>
      <w:tr w:rsidR="00703052" w:rsidRPr="002E6C63" w14:paraId="1E7DCF97" w14:textId="77777777" w:rsidTr="00703052">
        <w:trPr>
          <w:trHeight w:val="20"/>
          <w:jc w:val="center"/>
          <w:ins w:id="122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7549" w14:textId="77777777" w:rsidR="002E6C63" w:rsidRPr="002E6C63" w:rsidRDefault="002E6C63" w:rsidP="00703052">
            <w:pPr>
              <w:widowControl/>
              <w:autoSpaceDE/>
              <w:autoSpaceDN/>
              <w:adjustRightInd/>
              <w:spacing w:before="120" w:after="120"/>
              <w:jc w:val="center"/>
              <w:rPr>
                <w:ins w:id="1221" w:author="Autor" w:date="2014-12-19T17:28:00Z"/>
                <w:rFonts w:ascii="Tahoma" w:eastAsia="Times New Roman" w:hAnsi="Tahoma" w:cs="Tahoma"/>
                <w:color w:val="000000"/>
                <w:sz w:val="16"/>
                <w:szCs w:val="16"/>
                <w:lang w:val="pt-BR"/>
              </w:rPr>
            </w:pPr>
            <w:ins w:id="1222" w:author="Autor" w:date="2014-12-19T17:28:00Z">
              <w:r w:rsidRPr="002E6C63">
                <w:rPr>
                  <w:rFonts w:ascii="Tahoma" w:eastAsia="Times New Roman" w:hAnsi="Tahoma" w:cs="Tahoma"/>
                  <w:color w:val="000000"/>
                  <w:sz w:val="16"/>
                  <w:szCs w:val="16"/>
                  <w:lang w:val="pt-BR"/>
                </w:rPr>
                <w:t>Investprev Seguros e Previdência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3048224D" w14:textId="77777777" w:rsidR="002E6C63" w:rsidRPr="002E6C63" w:rsidRDefault="002E6C63" w:rsidP="00703052">
            <w:pPr>
              <w:widowControl/>
              <w:autoSpaceDE/>
              <w:autoSpaceDN/>
              <w:adjustRightInd/>
              <w:spacing w:before="120" w:after="120"/>
              <w:jc w:val="center"/>
              <w:rPr>
                <w:ins w:id="1223" w:author="Autor" w:date="2014-12-19T17:28:00Z"/>
                <w:rFonts w:ascii="Tahoma" w:eastAsia="Times New Roman" w:hAnsi="Tahoma" w:cs="Tahoma"/>
                <w:color w:val="000000"/>
                <w:sz w:val="16"/>
                <w:szCs w:val="16"/>
              </w:rPr>
            </w:pPr>
            <w:ins w:id="1224" w:author="Autor" w:date="2014-12-19T17:28:00Z">
              <w:r w:rsidRPr="002E6C63">
                <w:rPr>
                  <w:rFonts w:ascii="Tahoma" w:eastAsia="Times New Roman" w:hAnsi="Tahoma" w:cs="Tahoma"/>
                  <w:color w:val="000000"/>
                  <w:sz w:val="16"/>
                  <w:szCs w:val="16"/>
                </w:rPr>
                <w:t>42.366.302/0001-28</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5A58A0F7" w14:textId="77777777" w:rsidR="002E6C63" w:rsidRPr="002E6C63" w:rsidRDefault="002E6C63" w:rsidP="00703052">
            <w:pPr>
              <w:widowControl/>
              <w:autoSpaceDE/>
              <w:autoSpaceDN/>
              <w:adjustRightInd/>
              <w:spacing w:before="120" w:after="120"/>
              <w:jc w:val="center"/>
              <w:rPr>
                <w:ins w:id="1225" w:author="Autor" w:date="2014-12-19T17:28:00Z"/>
                <w:rFonts w:ascii="Tahoma" w:eastAsia="Times New Roman" w:hAnsi="Tahoma" w:cs="Tahoma"/>
                <w:color w:val="000000"/>
                <w:sz w:val="16"/>
                <w:szCs w:val="16"/>
              </w:rPr>
            </w:pPr>
            <w:ins w:id="1226" w:author="Autor" w:date="2014-12-19T17:28:00Z">
              <w:r w:rsidRPr="002E6C63">
                <w:rPr>
                  <w:rFonts w:ascii="Tahoma" w:eastAsia="Times New Roman" w:hAnsi="Tahoma" w:cs="Tahoma"/>
                  <w:color w:val="000000"/>
                  <w:sz w:val="16"/>
                  <w:szCs w:val="16"/>
                  <w:lang w:val="pt-BR" w:eastAsia="pt-BR"/>
                </w:rPr>
                <w:t>Unidade 1103</w:t>
              </w:r>
            </w:ins>
          </w:p>
        </w:tc>
        <w:tc>
          <w:tcPr>
            <w:tcW w:w="431" w:type="pct"/>
            <w:tcBorders>
              <w:top w:val="single" w:sz="4" w:space="0" w:color="auto"/>
              <w:left w:val="nil"/>
              <w:bottom w:val="single" w:sz="4" w:space="0" w:color="auto"/>
              <w:right w:val="single" w:sz="4" w:space="0" w:color="auto"/>
            </w:tcBorders>
            <w:vAlign w:val="center"/>
          </w:tcPr>
          <w:p w14:paraId="1523F807" w14:textId="77777777" w:rsidR="002E6C63" w:rsidRPr="002E6C63" w:rsidRDefault="002E6C63" w:rsidP="00703052">
            <w:pPr>
              <w:widowControl/>
              <w:autoSpaceDE/>
              <w:autoSpaceDN/>
              <w:adjustRightInd/>
              <w:spacing w:before="120" w:after="120"/>
              <w:jc w:val="center"/>
              <w:rPr>
                <w:ins w:id="1227" w:author="Autor" w:date="2014-12-19T17:28:00Z"/>
                <w:rFonts w:ascii="Tahoma" w:eastAsia="Times New Roman" w:hAnsi="Tahoma" w:cs="Tahoma"/>
                <w:color w:val="000000"/>
                <w:sz w:val="16"/>
                <w:szCs w:val="16"/>
                <w:lang w:val="pt-BR" w:eastAsia="pt-BR"/>
              </w:rPr>
            </w:pPr>
            <w:ins w:id="1228" w:author="Autor" w:date="2014-12-19T17:28:00Z">
              <w:r w:rsidRPr="002E6C63">
                <w:rPr>
                  <w:rFonts w:ascii="Tahoma" w:eastAsia="Times New Roman" w:hAnsi="Tahoma" w:cs="Tahoma"/>
                  <w:color w:val="000000"/>
                  <w:sz w:val="16"/>
                  <w:szCs w:val="16"/>
                  <w:lang w:val="pt-BR" w:eastAsia="pt-BR"/>
                </w:rPr>
                <w:t>173,27</w:t>
              </w:r>
            </w:ins>
          </w:p>
        </w:tc>
        <w:tc>
          <w:tcPr>
            <w:tcW w:w="493" w:type="pct"/>
            <w:tcBorders>
              <w:top w:val="single" w:sz="4" w:space="0" w:color="auto"/>
              <w:left w:val="nil"/>
              <w:bottom w:val="single" w:sz="4" w:space="0" w:color="auto"/>
              <w:right w:val="single" w:sz="4" w:space="0" w:color="auto"/>
            </w:tcBorders>
            <w:vAlign w:val="center"/>
          </w:tcPr>
          <w:p w14:paraId="1FEEE549" w14:textId="77777777" w:rsidR="002E6C63" w:rsidRPr="002E6C63" w:rsidRDefault="002E6C63" w:rsidP="00703052">
            <w:pPr>
              <w:widowControl/>
              <w:autoSpaceDE/>
              <w:autoSpaceDN/>
              <w:adjustRightInd/>
              <w:spacing w:before="120" w:after="120"/>
              <w:jc w:val="center"/>
              <w:rPr>
                <w:ins w:id="1229" w:author="Autor" w:date="2014-12-19T17:28:00Z"/>
                <w:rFonts w:ascii="Tahoma" w:eastAsia="Times New Roman" w:hAnsi="Tahoma" w:cs="Tahoma"/>
                <w:color w:val="000000"/>
                <w:sz w:val="16"/>
                <w:szCs w:val="16"/>
                <w:lang w:val="pt-BR" w:eastAsia="pt-BR"/>
              </w:rPr>
            </w:pPr>
            <w:ins w:id="1230" w:author="Autor" w:date="2014-12-19T17:28:00Z">
              <w:r w:rsidRPr="002E6C63">
                <w:rPr>
                  <w:rFonts w:ascii="Tahoma" w:eastAsia="Times New Roman" w:hAnsi="Tahoma" w:cs="Tahoma"/>
                  <w:color w:val="000000"/>
                  <w:sz w:val="16"/>
                  <w:szCs w:val="16"/>
                  <w:lang w:val="pt-BR" w:eastAsia="pt-BR"/>
                </w:rPr>
                <w:t>173,27</w:t>
              </w:r>
            </w:ins>
          </w:p>
        </w:tc>
        <w:tc>
          <w:tcPr>
            <w:tcW w:w="432" w:type="pct"/>
            <w:tcBorders>
              <w:top w:val="single" w:sz="4" w:space="0" w:color="auto"/>
              <w:left w:val="nil"/>
              <w:bottom w:val="single" w:sz="4" w:space="0" w:color="auto"/>
              <w:right w:val="single" w:sz="4" w:space="0" w:color="auto"/>
            </w:tcBorders>
            <w:vAlign w:val="center"/>
          </w:tcPr>
          <w:p w14:paraId="2ADED299" w14:textId="77777777" w:rsidR="002E6C63" w:rsidRPr="002E6C63" w:rsidRDefault="002E6C63" w:rsidP="00703052">
            <w:pPr>
              <w:widowControl/>
              <w:autoSpaceDE/>
              <w:autoSpaceDN/>
              <w:adjustRightInd/>
              <w:spacing w:before="120" w:after="120"/>
              <w:jc w:val="center"/>
              <w:rPr>
                <w:ins w:id="1231" w:author="Autor" w:date="2014-12-19T17:28:00Z"/>
                <w:rFonts w:ascii="Tahoma" w:eastAsia="Times New Roman" w:hAnsi="Tahoma" w:cs="Tahoma"/>
                <w:color w:val="000000"/>
                <w:sz w:val="16"/>
                <w:szCs w:val="16"/>
                <w:lang w:val="pt-BR" w:eastAsia="pt-BR"/>
              </w:rPr>
            </w:pPr>
            <w:ins w:id="123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41421072" w14:textId="77777777" w:rsidR="002E6C63" w:rsidRPr="002E6C63" w:rsidRDefault="002E6C63" w:rsidP="00703052">
            <w:pPr>
              <w:widowControl/>
              <w:autoSpaceDE/>
              <w:autoSpaceDN/>
              <w:adjustRightInd/>
              <w:spacing w:before="120" w:after="120"/>
              <w:jc w:val="center"/>
              <w:rPr>
                <w:ins w:id="1233" w:author="Autor" w:date="2014-12-19T17:28:00Z"/>
                <w:rFonts w:ascii="Tahoma" w:eastAsia="Times New Roman" w:hAnsi="Tahoma" w:cs="Tahoma"/>
                <w:color w:val="000000"/>
                <w:sz w:val="16"/>
                <w:szCs w:val="16"/>
                <w:lang w:val="pt-BR" w:eastAsia="pt-BR"/>
              </w:rPr>
            </w:pPr>
            <w:ins w:id="1234" w:author="Autor" w:date="2014-12-19T17:28:00Z">
              <w:r w:rsidRPr="002E6C63">
                <w:rPr>
                  <w:rFonts w:ascii="Tahoma" w:eastAsia="Times New Roman" w:hAnsi="Tahoma" w:cs="Tahoma"/>
                  <w:color w:val="000000"/>
                  <w:sz w:val="16"/>
                  <w:szCs w:val="16"/>
                  <w:lang w:val="pt-BR" w:eastAsia="pt-BR"/>
                </w:rPr>
                <w:t>9.610,44</w:t>
              </w:r>
            </w:ins>
          </w:p>
        </w:tc>
      </w:tr>
      <w:tr w:rsidR="00703052" w:rsidRPr="002E6C63" w14:paraId="5D7542F7" w14:textId="77777777" w:rsidTr="00703052">
        <w:trPr>
          <w:trHeight w:val="20"/>
          <w:jc w:val="center"/>
          <w:ins w:id="123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19617" w14:textId="77777777" w:rsidR="002E6C63" w:rsidRPr="002E6C63" w:rsidRDefault="002E6C63" w:rsidP="00703052">
            <w:pPr>
              <w:widowControl/>
              <w:autoSpaceDE/>
              <w:autoSpaceDN/>
              <w:adjustRightInd/>
              <w:spacing w:before="120" w:after="120"/>
              <w:jc w:val="center"/>
              <w:rPr>
                <w:ins w:id="1236" w:author="Autor" w:date="2014-12-19T17:28:00Z"/>
                <w:rFonts w:ascii="Tahoma" w:eastAsia="Times New Roman" w:hAnsi="Tahoma" w:cs="Tahoma"/>
                <w:color w:val="000000"/>
                <w:sz w:val="16"/>
                <w:szCs w:val="16"/>
                <w:lang w:val="pt-BR"/>
              </w:rPr>
            </w:pPr>
            <w:ins w:id="1237" w:author="Autor" w:date="2014-12-19T17:28:00Z">
              <w:r w:rsidRPr="002E6C63">
                <w:rPr>
                  <w:rFonts w:ascii="Tahoma" w:eastAsia="Times New Roman" w:hAnsi="Tahoma" w:cs="Tahoma"/>
                  <w:color w:val="000000"/>
                  <w:sz w:val="16"/>
                  <w:szCs w:val="16"/>
                  <w:lang w:val="pt-BR"/>
                </w:rPr>
                <w:t>Rede Top Serviços Telecom Ltda.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7B37E012" w14:textId="77777777" w:rsidR="002E6C63" w:rsidRPr="002E6C63" w:rsidRDefault="002E6C63" w:rsidP="00703052">
            <w:pPr>
              <w:widowControl/>
              <w:autoSpaceDE/>
              <w:autoSpaceDN/>
              <w:adjustRightInd/>
              <w:spacing w:before="120" w:after="120"/>
              <w:jc w:val="center"/>
              <w:rPr>
                <w:ins w:id="1238" w:author="Autor" w:date="2014-12-19T17:28:00Z"/>
                <w:rFonts w:ascii="Tahoma" w:eastAsia="Times New Roman" w:hAnsi="Tahoma" w:cs="Tahoma"/>
                <w:color w:val="000000"/>
                <w:sz w:val="16"/>
                <w:szCs w:val="16"/>
              </w:rPr>
            </w:pPr>
            <w:ins w:id="1239" w:author="Autor" w:date="2014-12-19T17:28:00Z">
              <w:r w:rsidRPr="002E6C63">
                <w:rPr>
                  <w:rFonts w:ascii="Tahoma" w:eastAsia="Times New Roman" w:hAnsi="Tahoma" w:cs="Tahoma"/>
                  <w:color w:val="000000"/>
                  <w:sz w:val="16"/>
                  <w:szCs w:val="16"/>
                </w:rPr>
                <w:t>16.706.057/0001-40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299C0C13" w14:textId="77777777" w:rsidR="002E6C63" w:rsidRPr="002E6C63" w:rsidRDefault="002E6C63" w:rsidP="00703052">
            <w:pPr>
              <w:widowControl/>
              <w:autoSpaceDE/>
              <w:autoSpaceDN/>
              <w:adjustRightInd/>
              <w:spacing w:before="120" w:after="120"/>
              <w:jc w:val="center"/>
              <w:rPr>
                <w:ins w:id="1240" w:author="Autor" w:date="2014-12-19T17:28:00Z"/>
                <w:rFonts w:ascii="Tahoma" w:eastAsia="Times New Roman" w:hAnsi="Tahoma" w:cs="Tahoma"/>
                <w:color w:val="000000"/>
                <w:sz w:val="16"/>
                <w:szCs w:val="16"/>
                <w:lang w:val="pt-BR"/>
              </w:rPr>
            </w:pPr>
            <w:ins w:id="1241" w:author="Autor" w:date="2014-12-19T17:28:00Z">
              <w:r w:rsidRPr="002E6C63">
                <w:rPr>
                  <w:rFonts w:ascii="Tahoma" w:eastAsia="Times New Roman" w:hAnsi="Tahoma" w:cs="Tahoma"/>
                  <w:color w:val="000000"/>
                  <w:sz w:val="16"/>
                  <w:szCs w:val="16"/>
                  <w:lang w:val="pt-BR" w:eastAsia="pt-BR"/>
                </w:rPr>
                <w:t>Área no topo do edifício para instalação de 02 (duas) antenas e área no shaft do 11º andar para instalação de um rack</w:t>
              </w:r>
            </w:ins>
          </w:p>
        </w:tc>
        <w:tc>
          <w:tcPr>
            <w:tcW w:w="431" w:type="pct"/>
            <w:tcBorders>
              <w:top w:val="single" w:sz="4" w:space="0" w:color="auto"/>
              <w:left w:val="nil"/>
              <w:bottom w:val="single" w:sz="4" w:space="0" w:color="auto"/>
              <w:right w:val="single" w:sz="4" w:space="0" w:color="auto"/>
            </w:tcBorders>
            <w:vAlign w:val="center"/>
          </w:tcPr>
          <w:p w14:paraId="6288005A" w14:textId="77777777" w:rsidR="002E6C63" w:rsidRPr="002E6C63" w:rsidRDefault="002E6C63" w:rsidP="00703052">
            <w:pPr>
              <w:widowControl/>
              <w:autoSpaceDE/>
              <w:autoSpaceDN/>
              <w:adjustRightInd/>
              <w:spacing w:before="120" w:after="120"/>
              <w:jc w:val="center"/>
              <w:rPr>
                <w:ins w:id="1242" w:author="Autor" w:date="2014-12-19T17:28:00Z"/>
                <w:rFonts w:ascii="Tahoma" w:eastAsia="Times New Roman" w:hAnsi="Tahoma" w:cs="Tahoma"/>
                <w:color w:val="000000"/>
                <w:sz w:val="16"/>
                <w:szCs w:val="16"/>
                <w:lang w:val="pt-BR" w:eastAsia="pt-BR"/>
              </w:rPr>
            </w:pPr>
            <w:ins w:id="1243" w:author="Autor" w:date="2014-12-19T17:28:00Z">
              <w:r w:rsidRPr="002E6C63">
                <w:rPr>
                  <w:rFonts w:ascii="Tahoma" w:eastAsia="Times New Roman" w:hAnsi="Tahoma" w:cs="Tahoma"/>
                  <w:color w:val="000000"/>
                  <w:sz w:val="16"/>
                  <w:szCs w:val="16"/>
                  <w:lang w:val="pt-BR" w:eastAsia="pt-BR"/>
                </w:rPr>
                <w:t>N/A</w:t>
              </w:r>
            </w:ins>
          </w:p>
        </w:tc>
        <w:tc>
          <w:tcPr>
            <w:tcW w:w="493" w:type="pct"/>
            <w:tcBorders>
              <w:top w:val="single" w:sz="4" w:space="0" w:color="auto"/>
              <w:left w:val="nil"/>
              <w:bottom w:val="single" w:sz="4" w:space="0" w:color="auto"/>
              <w:right w:val="single" w:sz="4" w:space="0" w:color="auto"/>
            </w:tcBorders>
            <w:vAlign w:val="center"/>
          </w:tcPr>
          <w:p w14:paraId="16827987" w14:textId="77777777" w:rsidR="002E6C63" w:rsidRPr="002E6C63" w:rsidRDefault="002E6C63" w:rsidP="00703052">
            <w:pPr>
              <w:widowControl/>
              <w:autoSpaceDE/>
              <w:autoSpaceDN/>
              <w:adjustRightInd/>
              <w:spacing w:before="120" w:after="120"/>
              <w:jc w:val="center"/>
              <w:rPr>
                <w:ins w:id="1244" w:author="Autor" w:date="2014-12-19T17:28:00Z"/>
                <w:rFonts w:ascii="Tahoma" w:eastAsia="Times New Roman" w:hAnsi="Tahoma" w:cs="Tahoma"/>
                <w:color w:val="000000"/>
                <w:sz w:val="16"/>
                <w:szCs w:val="16"/>
                <w:lang w:val="pt-BR" w:eastAsia="pt-BR"/>
              </w:rPr>
            </w:pPr>
            <w:ins w:id="1245" w:author="Autor" w:date="2014-12-19T17:28:00Z">
              <w:r w:rsidRPr="002E6C63">
                <w:rPr>
                  <w:rFonts w:ascii="Tahoma" w:eastAsia="Times New Roman" w:hAnsi="Tahoma" w:cs="Tahoma"/>
                  <w:color w:val="000000"/>
                  <w:sz w:val="16"/>
                  <w:szCs w:val="16"/>
                  <w:lang w:val="pt-BR" w:eastAsia="pt-BR"/>
                </w:rPr>
                <w:t>N/A</w:t>
              </w:r>
            </w:ins>
          </w:p>
        </w:tc>
        <w:tc>
          <w:tcPr>
            <w:tcW w:w="432" w:type="pct"/>
            <w:tcBorders>
              <w:top w:val="single" w:sz="4" w:space="0" w:color="auto"/>
              <w:left w:val="nil"/>
              <w:bottom w:val="single" w:sz="4" w:space="0" w:color="auto"/>
              <w:right w:val="single" w:sz="4" w:space="0" w:color="auto"/>
            </w:tcBorders>
            <w:vAlign w:val="center"/>
          </w:tcPr>
          <w:p w14:paraId="267CFB0C" w14:textId="77777777" w:rsidR="002E6C63" w:rsidRPr="002E6C63" w:rsidRDefault="002E6C63" w:rsidP="00703052">
            <w:pPr>
              <w:widowControl/>
              <w:autoSpaceDE/>
              <w:autoSpaceDN/>
              <w:adjustRightInd/>
              <w:spacing w:before="120" w:after="120"/>
              <w:jc w:val="center"/>
              <w:rPr>
                <w:ins w:id="1246" w:author="Autor" w:date="2014-12-19T17:28:00Z"/>
                <w:rFonts w:ascii="Tahoma" w:eastAsia="Times New Roman" w:hAnsi="Tahoma" w:cs="Tahoma"/>
                <w:color w:val="000000"/>
                <w:sz w:val="16"/>
                <w:szCs w:val="16"/>
                <w:lang w:val="pt-BR" w:eastAsia="pt-BR"/>
              </w:rPr>
            </w:pPr>
            <w:ins w:id="1247" w:author="Autor" w:date="2014-12-19T17:28:00Z">
              <w:r w:rsidRPr="002E6C63">
                <w:rPr>
                  <w:rFonts w:ascii="Tahoma" w:eastAsia="Times New Roman" w:hAnsi="Tahoma" w:cs="Tahoma"/>
                  <w:color w:val="000000"/>
                  <w:sz w:val="16"/>
                  <w:szCs w:val="16"/>
                  <w:lang w:val="pt-BR" w:eastAsia="pt-BR"/>
                </w:rPr>
                <w:t>N/A</w:t>
              </w:r>
            </w:ins>
          </w:p>
        </w:tc>
        <w:tc>
          <w:tcPr>
            <w:tcW w:w="476" w:type="pct"/>
            <w:tcBorders>
              <w:top w:val="single" w:sz="4" w:space="0" w:color="auto"/>
              <w:left w:val="nil"/>
              <w:bottom w:val="single" w:sz="4" w:space="0" w:color="auto"/>
              <w:right w:val="single" w:sz="4" w:space="0" w:color="auto"/>
            </w:tcBorders>
            <w:vAlign w:val="center"/>
          </w:tcPr>
          <w:p w14:paraId="23B7CE62" w14:textId="77777777" w:rsidR="002E6C63" w:rsidRPr="002E6C63" w:rsidRDefault="002E6C63" w:rsidP="00703052">
            <w:pPr>
              <w:widowControl/>
              <w:autoSpaceDE/>
              <w:autoSpaceDN/>
              <w:adjustRightInd/>
              <w:spacing w:before="120" w:after="120"/>
              <w:jc w:val="center"/>
              <w:rPr>
                <w:ins w:id="1248" w:author="Autor" w:date="2014-12-19T17:28:00Z"/>
                <w:rFonts w:ascii="Tahoma" w:eastAsia="Times New Roman" w:hAnsi="Tahoma" w:cs="Tahoma"/>
                <w:color w:val="000000"/>
                <w:sz w:val="16"/>
                <w:szCs w:val="16"/>
                <w:lang w:val="pt-BR" w:eastAsia="pt-BR"/>
              </w:rPr>
            </w:pPr>
            <w:ins w:id="1249" w:author="Autor" w:date="2014-12-19T17:28:00Z">
              <w:r w:rsidRPr="002E6C63">
                <w:rPr>
                  <w:rFonts w:ascii="Tahoma" w:eastAsia="Times New Roman" w:hAnsi="Tahoma" w:cs="Tahoma"/>
                  <w:color w:val="000000"/>
                  <w:sz w:val="16"/>
                  <w:szCs w:val="16"/>
                  <w:lang w:val="pt-BR" w:eastAsia="pt-BR"/>
                </w:rPr>
                <w:t>N/A</w:t>
              </w:r>
            </w:ins>
          </w:p>
        </w:tc>
      </w:tr>
      <w:tr w:rsidR="00703052" w:rsidRPr="002E6C63" w14:paraId="392D4A39" w14:textId="77777777" w:rsidTr="00703052">
        <w:trPr>
          <w:trHeight w:val="20"/>
          <w:jc w:val="center"/>
          <w:ins w:id="125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6F4DD" w14:textId="77777777" w:rsidR="002E6C63" w:rsidRPr="002E6C63" w:rsidRDefault="002E6C63" w:rsidP="00703052">
            <w:pPr>
              <w:widowControl/>
              <w:autoSpaceDE/>
              <w:autoSpaceDN/>
              <w:adjustRightInd/>
              <w:spacing w:before="120" w:after="120"/>
              <w:jc w:val="center"/>
              <w:rPr>
                <w:ins w:id="1251" w:author="Autor" w:date="2014-12-19T17:28:00Z"/>
                <w:rFonts w:ascii="Tahoma" w:eastAsia="Times New Roman" w:hAnsi="Tahoma" w:cs="Tahoma"/>
                <w:color w:val="000000"/>
                <w:sz w:val="16"/>
                <w:szCs w:val="16"/>
                <w:lang w:val="pt-BR"/>
              </w:rPr>
            </w:pPr>
            <w:ins w:id="1252" w:author="Autor" w:date="2014-12-19T17:28:00Z">
              <w:r w:rsidRPr="002E6C63">
                <w:rPr>
                  <w:rFonts w:ascii="Tahoma" w:eastAsia="Times New Roman" w:hAnsi="Tahoma" w:cs="Tahoma"/>
                  <w:color w:val="000000"/>
                  <w:sz w:val="16"/>
                  <w:szCs w:val="16"/>
                  <w:lang w:val="pt-BR"/>
                </w:rPr>
                <w:t>Empresa de Cinemas Sercla Ltda.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183CBB26" w14:textId="77777777" w:rsidR="002E6C63" w:rsidRPr="002E6C63" w:rsidRDefault="002E6C63" w:rsidP="00703052">
            <w:pPr>
              <w:widowControl/>
              <w:autoSpaceDE/>
              <w:autoSpaceDN/>
              <w:adjustRightInd/>
              <w:spacing w:before="120" w:after="120"/>
              <w:jc w:val="center"/>
              <w:rPr>
                <w:ins w:id="1253" w:author="Autor" w:date="2014-12-19T17:28:00Z"/>
                <w:rFonts w:ascii="Tahoma" w:eastAsia="Times New Roman" w:hAnsi="Tahoma" w:cs="Tahoma"/>
                <w:color w:val="000000"/>
                <w:sz w:val="16"/>
                <w:szCs w:val="16"/>
              </w:rPr>
            </w:pPr>
            <w:ins w:id="1254" w:author="Autor" w:date="2014-12-19T17:28:00Z">
              <w:r w:rsidRPr="002E6C63">
                <w:rPr>
                  <w:rFonts w:ascii="Tahoma" w:eastAsia="Times New Roman" w:hAnsi="Tahoma" w:cs="Tahoma"/>
                  <w:color w:val="000000"/>
                  <w:sz w:val="16"/>
                  <w:szCs w:val="16"/>
                </w:rPr>
                <w:t>86.608.171/0001-13</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6CE453D4" w14:textId="77777777" w:rsidR="002E6C63" w:rsidRPr="002E6C63" w:rsidRDefault="002E6C63" w:rsidP="00703052">
            <w:pPr>
              <w:widowControl/>
              <w:autoSpaceDE/>
              <w:autoSpaceDN/>
              <w:adjustRightInd/>
              <w:spacing w:before="120" w:after="120"/>
              <w:jc w:val="center"/>
              <w:rPr>
                <w:ins w:id="1255" w:author="Autor" w:date="2014-12-19T17:28:00Z"/>
                <w:rFonts w:ascii="Tahoma" w:eastAsia="Times New Roman" w:hAnsi="Tahoma" w:cs="Tahoma"/>
                <w:color w:val="000000"/>
                <w:sz w:val="16"/>
                <w:szCs w:val="16"/>
                <w:lang w:val="pt-BR"/>
              </w:rPr>
            </w:pPr>
            <w:ins w:id="1256" w:author="Autor" w:date="2014-12-19T17:28:00Z">
              <w:r w:rsidRPr="002E6C63">
                <w:rPr>
                  <w:rFonts w:ascii="Tahoma" w:eastAsia="Times New Roman" w:hAnsi="Tahoma" w:cs="Tahoma"/>
                  <w:color w:val="000000"/>
                  <w:sz w:val="16"/>
                  <w:szCs w:val="16"/>
                  <w:lang w:val="pt-BR" w:eastAsia="pt-BR"/>
                </w:rPr>
                <w:t>Unidades 1207 e 1209</w:t>
              </w:r>
            </w:ins>
          </w:p>
        </w:tc>
        <w:tc>
          <w:tcPr>
            <w:tcW w:w="431" w:type="pct"/>
            <w:tcBorders>
              <w:top w:val="single" w:sz="4" w:space="0" w:color="auto"/>
              <w:left w:val="nil"/>
              <w:bottom w:val="single" w:sz="4" w:space="0" w:color="auto"/>
              <w:right w:val="single" w:sz="4" w:space="0" w:color="auto"/>
            </w:tcBorders>
            <w:vAlign w:val="center"/>
          </w:tcPr>
          <w:p w14:paraId="0E70E09B" w14:textId="77777777" w:rsidR="002E6C63" w:rsidRPr="002E6C63" w:rsidRDefault="002E6C63" w:rsidP="00703052">
            <w:pPr>
              <w:widowControl/>
              <w:autoSpaceDE/>
              <w:autoSpaceDN/>
              <w:adjustRightInd/>
              <w:spacing w:before="120" w:after="120"/>
              <w:jc w:val="center"/>
              <w:rPr>
                <w:ins w:id="1257" w:author="Autor" w:date="2014-12-19T17:28:00Z"/>
                <w:rFonts w:ascii="Tahoma" w:eastAsia="Times New Roman" w:hAnsi="Tahoma" w:cs="Tahoma"/>
                <w:color w:val="000000"/>
                <w:sz w:val="16"/>
                <w:szCs w:val="16"/>
                <w:lang w:val="pt-BR" w:eastAsia="pt-BR"/>
              </w:rPr>
            </w:pPr>
            <w:ins w:id="1258" w:author="Autor" w:date="2014-12-19T17:28:00Z">
              <w:r w:rsidRPr="002E6C63">
                <w:rPr>
                  <w:rFonts w:ascii="Tahoma" w:eastAsia="Times New Roman" w:hAnsi="Tahoma" w:cs="Tahoma"/>
                  <w:color w:val="000000"/>
                  <w:sz w:val="16"/>
                  <w:szCs w:val="16"/>
                  <w:lang w:val="pt-BR" w:eastAsia="pt-BR"/>
                </w:rPr>
                <w:t>106,62</w:t>
              </w:r>
            </w:ins>
          </w:p>
        </w:tc>
        <w:tc>
          <w:tcPr>
            <w:tcW w:w="493" w:type="pct"/>
            <w:tcBorders>
              <w:top w:val="single" w:sz="4" w:space="0" w:color="auto"/>
              <w:left w:val="nil"/>
              <w:bottom w:val="single" w:sz="4" w:space="0" w:color="auto"/>
              <w:right w:val="single" w:sz="4" w:space="0" w:color="auto"/>
            </w:tcBorders>
            <w:vAlign w:val="center"/>
          </w:tcPr>
          <w:p w14:paraId="1B656610" w14:textId="77777777" w:rsidR="002E6C63" w:rsidRPr="002E6C63" w:rsidRDefault="002E6C63" w:rsidP="00703052">
            <w:pPr>
              <w:widowControl/>
              <w:autoSpaceDE/>
              <w:autoSpaceDN/>
              <w:adjustRightInd/>
              <w:spacing w:before="120" w:after="120"/>
              <w:jc w:val="center"/>
              <w:rPr>
                <w:ins w:id="1259" w:author="Autor" w:date="2014-12-19T17:28:00Z"/>
                <w:rFonts w:ascii="Tahoma" w:eastAsia="Times New Roman" w:hAnsi="Tahoma" w:cs="Tahoma"/>
                <w:color w:val="000000"/>
                <w:sz w:val="16"/>
                <w:szCs w:val="16"/>
                <w:lang w:val="pt-BR" w:eastAsia="pt-BR"/>
              </w:rPr>
            </w:pPr>
            <w:ins w:id="1260" w:author="Autor" w:date="2014-12-19T17:28:00Z">
              <w:r w:rsidRPr="002E6C63">
                <w:rPr>
                  <w:rFonts w:ascii="Tahoma" w:eastAsia="Times New Roman" w:hAnsi="Tahoma" w:cs="Tahoma"/>
                  <w:color w:val="000000"/>
                  <w:sz w:val="16"/>
                  <w:szCs w:val="16"/>
                  <w:lang w:val="pt-BR" w:eastAsia="pt-BR"/>
                </w:rPr>
                <w:t>106,62</w:t>
              </w:r>
            </w:ins>
          </w:p>
        </w:tc>
        <w:tc>
          <w:tcPr>
            <w:tcW w:w="432" w:type="pct"/>
            <w:tcBorders>
              <w:top w:val="single" w:sz="4" w:space="0" w:color="auto"/>
              <w:left w:val="nil"/>
              <w:bottom w:val="single" w:sz="4" w:space="0" w:color="auto"/>
              <w:right w:val="single" w:sz="4" w:space="0" w:color="auto"/>
            </w:tcBorders>
            <w:vAlign w:val="center"/>
          </w:tcPr>
          <w:p w14:paraId="1C093FCB" w14:textId="77777777" w:rsidR="002E6C63" w:rsidRPr="002E6C63" w:rsidRDefault="002E6C63" w:rsidP="00703052">
            <w:pPr>
              <w:widowControl/>
              <w:autoSpaceDE/>
              <w:autoSpaceDN/>
              <w:adjustRightInd/>
              <w:spacing w:before="120" w:after="120"/>
              <w:jc w:val="center"/>
              <w:rPr>
                <w:ins w:id="1261" w:author="Autor" w:date="2014-12-19T17:28:00Z"/>
                <w:rFonts w:ascii="Tahoma" w:eastAsia="Times New Roman" w:hAnsi="Tahoma" w:cs="Tahoma"/>
                <w:color w:val="000000"/>
                <w:sz w:val="16"/>
                <w:szCs w:val="16"/>
                <w:lang w:val="pt-BR" w:eastAsia="pt-BR"/>
              </w:rPr>
            </w:pPr>
            <w:ins w:id="126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29E10944" w14:textId="77777777" w:rsidR="002E6C63" w:rsidRPr="002E6C63" w:rsidRDefault="002E6C63" w:rsidP="00703052">
            <w:pPr>
              <w:widowControl/>
              <w:autoSpaceDE/>
              <w:autoSpaceDN/>
              <w:adjustRightInd/>
              <w:spacing w:before="120" w:after="120"/>
              <w:jc w:val="center"/>
              <w:rPr>
                <w:ins w:id="1263" w:author="Autor" w:date="2014-12-19T17:28:00Z"/>
                <w:rFonts w:ascii="Tahoma" w:eastAsia="Times New Roman" w:hAnsi="Tahoma" w:cs="Tahoma"/>
                <w:color w:val="000000"/>
                <w:sz w:val="16"/>
                <w:szCs w:val="16"/>
                <w:lang w:val="pt-BR" w:eastAsia="pt-BR"/>
              </w:rPr>
            </w:pPr>
            <w:ins w:id="1264" w:author="Autor" w:date="2014-12-19T17:28:00Z">
              <w:r w:rsidRPr="002E6C63">
                <w:rPr>
                  <w:rFonts w:ascii="Tahoma" w:eastAsia="Times New Roman" w:hAnsi="Tahoma" w:cs="Tahoma"/>
                  <w:color w:val="000000"/>
                  <w:sz w:val="16"/>
                  <w:szCs w:val="16"/>
                  <w:lang w:val="pt-BR" w:eastAsia="pt-BR"/>
                </w:rPr>
                <w:t>7.906,77</w:t>
              </w:r>
            </w:ins>
          </w:p>
        </w:tc>
      </w:tr>
      <w:tr w:rsidR="00703052" w:rsidRPr="002E6C63" w14:paraId="477CC116" w14:textId="77777777" w:rsidTr="00703052">
        <w:trPr>
          <w:trHeight w:val="20"/>
          <w:jc w:val="center"/>
          <w:ins w:id="126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5425A" w14:textId="77777777" w:rsidR="002E6C63" w:rsidRPr="002E6C63" w:rsidRDefault="002E6C63" w:rsidP="00703052">
            <w:pPr>
              <w:widowControl/>
              <w:autoSpaceDE/>
              <w:autoSpaceDN/>
              <w:adjustRightInd/>
              <w:spacing w:before="120" w:after="120"/>
              <w:jc w:val="center"/>
              <w:rPr>
                <w:ins w:id="1266" w:author="Autor" w:date="2014-12-19T17:28:00Z"/>
                <w:rFonts w:ascii="Tahoma" w:eastAsia="Times New Roman" w:hAnsi="Tahoma" w:cs="Tahoma"/>
                <w:color w:val="000000"/>
                <w:sz w:val="16"/>
                <w:szCs w:val="16"/>
                <w:lang w:val="pt-BR"/>
              </w:rPr>
            </w:pPr>
            <w:ins w:id="1267" w:author="Autor" w:date="2014-12-19T17:28:00Z">
              <w:r w:rsidRPr="002E6C63">
                <w:rPr>
                  <w:rFonts w:ascii="Tahoma" w:eastAsia="Times New Roman" w:hAnsi="Tahoma" w:cs="Tahoma"/>
                  <w:color w:val="000000"/>
                  <w:sz w:val="16"/>
                  <w:szCs w:val="16"/>
                  <w:lang w:val="pt-BR"/>
                </w:rPr>
                <w:t>Empresa Brasileira de Telecomunicações S.A - EMBRATEL</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284F41C6" w14:textId="77777777" w:rsidR="002E6C63" w:rsidRPr="002E6C63" w:rsidRDefault="002E6C63" w:rsidP="00703052">
            <w:pPr>
              <w:widowControl/>
              <w:autoSpaceDE/>
              <w:autoSpaceDN/>
              <w:adjustRightInd/>
              <w:spacing w:before="120" w:after="120"/>
              <w:jc w:val="center"/>
              <w:rPr>
                <w:ins w:id="1268" w:author="Autor" w:date="2014-12-19T17:28:00Z"/>
                <w:rFonts w:ascii="Tahoma" w:eastAsia="Times New Roman" w:hAnsi="Tahoma" w:cs="Tahoma"/>
                <w:color w:val="000000"/>
                <w:sz w:val="16"/>
                <w:szCs w:val="16"/>
              </w:rPr>
            </w:pPr>
            <w:ins w:id="1269" w:author="Autor" w:date="2014-12-19T17:28:00Z">
              <w:r w:rsidRPr="002E6C63">
                <w:rPr>
                  <w:rFonts w:ascii="Tahoma" w:eastAsia="Times New Roman" w:hAnsi="Tahoma" w:cs="Tahoma"/>
                  <w:color w:val="000000"/>
                  <w:sz w:val="16"/>
                  <w:szCs w:val="16"/>
                </w:rPr>
                <w:t>33.530.486/0138-83</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039B22EC" w14:textId="77777777" w:rsidR="002E6C63" w:rsidRPr="002E6C63" w:rsidRDefault="002E6C63" w:rsidP="00703052">
            <w:pPr>
              <w:widowControl/>
              <w:autoSpaceDE/>
              <w:autoSpaceDN/>
              <w:adjustRightInd/>
              <w:spacing w:before="120" w:after="120"/>
              <w:jc w:val="center"/>
              <w:rPr>
                <w:ins w:id="1270" w:author="Autor" w:date="2014-12-19T17:28:00Z"/>
                <w:rFonts w:ascii="Tahoma" w:eastAsia="Times New Roman" w:hAnsi="Tahoma" w:cs="Tahoma"/>
                <w:color w:val="000000"/>
                <w:sz w:val="16"/>
                <w:szCs w:val="16"/>
                <w:lang w:val="pt-BR"/>
              </w:rPr>
            </w:pPr>
            <w:ins w:id="1271" w:author="Autor" w:date="2014-12-19T17:28:00Z">
              <w:r w:rsidRPr="002E6C63">
                <w:rPr>
                  <w:rFonts w:ascii="Tahoma" w:eastAsia="Times New Roman" w:hAnsi="Tahoma" w:cs="Tahoma"/>
                  <w:color w:val="000000"/>
                  <w:sz w:val="16"/>
                  <w:szCs w:val="16"/>
                  <w:lang w:val="pt-BR" w:eastAsia="pt-BR"/>
                </w:rPr>
                <w:t>Sala 1312</w:t>
              </w:r>
            </w:ins>
          </w:p>
        </w:tc>
        <w:tc>
          <w:tcPr>
            <w:tcW w:w="431" w:type="pct"/>
            <w:tcBorders>
              <w:top w:val="single" w:sz="4" w:space="0" w:color="auto"/>
              <w:left w:val="nil"/>
              <w:bottom w:val="single" w:sz="4" w:space="0" w:color="auto"/>
              <w:right w:val="single" w:sz="4" w:space="0" w:color="auto"/>
            </w:tcBorders>
            <w:vAlign w:val="center"/>
          </w:tcPr>
          <w:p w14:paraId="719770FA" w14:textId="77777777" w:rsidR="002E6C63" w:rsidRPr="002E6C63" w:rsidRDefault="002E6C63" w:rsidP="00703052">
            <w:pPr>
              <w:widowControl/>
              <w:autoSpaceDE/>
              <w:autoSpaceDN/>
              <w:adjustRightInd/>
              <w:spacing w:before="120" w:after="120"/>
              <w:jc w:val="center"/>
              <w:rPr>
                <w:ins w:id="1272" w:author="Autor" w:date="2014-12-19T17:28:00Z"/>
                <w:rFonts w:ascii="Tahoma" w:eastAsia="Times New Roman" w:hAnsi="Tahoma" w:cs="Tahoma"/>
                <w:color w:val="000000"/>
                <w:sz w:val="16"/>
                <w:szCs w:val="16"/>
                <w:lang w:val="pt-BR" w:eastAsia="pt-BR"/>
              </w:rPr>
            </w:pPr>
            <w:ins w:id="1273" w:author="Autor" w:date="2014-12-19T17:28:00Z">
              <w:r w:rsidRPr="002E6C63">
                <w:rPr>
                  <w:rFonts w:ascii="Tahoma" w:eastAsia="Times New Roman" w:hAnsi="Tahoma" w:cs="Tahoma"/>
                  <w:color w:val="000000"/>
                  <w:sz w:val="16"/>
                  <w:szCs w:val="16"/>
                  <w:lang w:val="pt-BR" w:eastAsia="pt-BR"/>
                </w:rPr>
                <w:t>60,96</w:t>
              </w:r>
            </w:ins>
          </w:p>
        </w:tc>
        <w:tc>
          <w:tcPr>
            <w:tcW w:w="493" w:type="pct"/>
            <w:tcBorders>
              <w:top w:val="single" w:sz="4" w:space="0" w:color="auto"/>
              <w:left w:val="nil"/>
              <w:bottom w:val="single" w:sz="4" w:space="0" w:color="auto"/>
              <w:right w:val="single" w:sz="4" w:space="0" w:color="auto"/>
            </w:tcBorders>
            <w:vAlign w:val="center"/>
          </w:tcPr>
          <w:p w14:paraId="59D61E54" w14:textId="77777777" w:rsidR="002E6C63" w:rsidRPr="002E6C63" w:rsidRDefault="002E6C63" w:rsidP="00703052">
            <w:pPr>
              <w:widowControl/>
              <w:autoSpaceDE/>
              <w:autoSpaceDN/>
              <w:adjustRightInd/>
              <w:spacing w:before="120" w:after="120"/>
              <w:jc w:val="center"/>
              <w:rPr>
                <w:ins w:id="1274" w:author="Autor" w:date="2014-12-19T17:28:00Z"/>
                <w:rFonts w:ascii="Tahoma" w:eastAsia="Times New Roman" w:hAnsi="Tahoma" w:cs="Tahoma"/>
                <w:color w:val="000000"/>
                <w:sz w:val="16"/>
                <w:szCs w:val="16"/>
                <w:lang w:val="pt-BR" w:eastAsia="pt-BR"/>
              </w:rPr>
            </w:pPr>
            <w:ins w:id="1275" w:author="Autor" w:date="2014-12-19T17:28:00Z">
              <w:r w:rsidRPr="002E6C63">
                <w:rPr>
                  <w:rFonts w:ascii="Tahoma" w:eastAsia="Times New Roman" w:hAnsi="Tahoma" w:cs="Tahoma"/>
                  <w:color w:val="000000"/>
                  <w:sz w:val="16"/>
                  <w:szCs w:val="16"/>
                  <w:lang w:val="pt-BR" w:eastAsia="pt-BR"/>
                </w:rPr>
                <w:t>60,96</w:t>
              </w:r>
            </w:ins>
          </w:p>
        </w:tc>
        <w:tc>
          <w:tcPr>
            <w:tcW w:w="432" w:type="pct"/>
            <w:tcBorders>
              <w:top w:val="single" w:sz="4" w:space="0" w:color="auto"/>
              <w:left w:val="nil"/>
              <w:bottom w:val="single" w:sz="4" w:space="0" w:color="auto"/>
              <w:right w:val="single" w:sz="4" w:space="0" w:color="auto"/>
            </w:tcBorders>
            <w:vAlign w:val="center"/>
          </w:tcPr>
          <w:p w14:paraId="065671EF" w14:textId="77777777" w:rsidR="002E6C63" w:rsidRPr="002E6C63" w:rsidRDefault="002E6C63" w:rsidP="00703052">
            <w:pPr>
              <w:widowControl/>
              <w:autoSpaceDE/>
              <w:autoSpaceDN/>
              <w:adjustRightInd/>
              <w:spacing w:before="120" w:after="120"/>
              <w:jc w:val="center"/>
              <w:rPr>
                <w:ins w:id="1276" w:author="Autor" w:date="2014-12-19T17:28:00Z"/>
                <w:rFonts w:ascii="Tahoma" w:eastAsia="Times New Roman" w:hAnsi="Tahoma" w:cs="Tahoma"/>
                <w:color w:val="000000"/>
                <w:sz w:val="16"/>
                <w:szCs w:val="16"/>
                <w:lang w:val="pt-BR" w:eastAsia="pt-BR"/>
              </w:rPr>
            </w:pPr>
            <w:ins w:id="127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3D5D8324" w14:textId="77777777" w:rsidR="002E6C63" w:rsidRPr="002E6C63" w:rsidRDefault="002E6C63" w:rsidP="00703052">
            <w:pPr>
              <w:widowControl/>
              <w:autoSpaceDE/>
              <w:autoSpaceDN/>
              <w:adjustRightInd/>
              <w:spacing w:before="120" w:after="120"/>
              <w:jc w:val="center"/>
              <w:rPr>
                <w:ins w:id="1278" w:author="Autor" w:date="2014-12-19T17:28:00Z"/>
                <w:rFonts w:ascii="Tahoma" w:eastAsia="Times New Roman" w:hAnsi="Tahoma" w:cs="Tahoma"/>
                <w:color w:val="000000"/>
                <w:sz w:val="16"/>
                <w:szCs w:val="16"/>
                <w:lang w:val="pt-BR" w:eastAsia="pt-BR"/>
              </w:rPr>
            </w:pPr>
            <w:ins w:id="1279" w:author="Autor" w:date="2014-12-19T17:28:00Z">
              <w:r w:rsidRPr="002E6C63">
                <w:rPr>
                  <w:rFonts w:ascii="Tahoma" w:eastAsia="Times New Roman" w:hAnsi="Tahoma" w:cs="Tahoma"/>
                  <w:color w:val="000000"/>
                  <w:sz w:val="16"/>
                  <w:szCs w:val="16"/>
                  <w:lang w:val="pt-BR" w:eastAsia="pt-BR"/>
                </w:rPr>
                <w:t>13.282,41</w:t>
              </w:r>
            </w:ins>
          </w:p>
        </w:tc>
      </w:tr>
      <w:tr w:rsidR="00703052" w:rsidRPr="002E6C63" w14:paraId="554E05DA" w14:textId="77777777" w:rsidTr="00703052">
        <w:trPr>
          <w:trHeight w:val="20"/>
          <w:jc w:val="center"/>
          <w:ins w:id="128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084E00" w14:textId="77777777" w:rsidR="002E6C63" w:rsidRPr="002E6C63" w:rsidRDefault="002E6C63" w:rsidP="00703052">
            <w:pPr>
              <w:widowControl/>
              <w:autoSpaceDE/>
              <w:autoSpaceDN/>
              <w:adjustRightInd/>
              <w:spacing w:before="120" w:after="120"/>
              <w:jc w:val="center"/>
              <w:rPr>
                <w:ins w:id="1281" w:author="Autor" w:date="2014-12-19T17:28:00Z"/>
                <w:rFonts w:ascii="Tahoma" w:eastAsia="Times New Roman" w:hAnsi="Tahoma" w:cs="Tahoma"/>
                <w:color w:val="000000"/>
                <w:sz w:val="16"/>
                <w:szCs w:val="16"/>
              </w:rPr>
            </w:pPr>
            <w:ins w:id="1282" w:author="Autor" w:date="2014-12-19T17:28:00Z">
              <w:r w:rsidRPr="002E6C63">
                <w:rPr>
                  <w:rFonts w:ascii="Tahoma" w:eastAsia="Times New Roman" w:hAnsi="Tahoma" w:cs="Tahoma"/>
                  <w:color w:val="000000"/>
                  <w:sz w:val="16"/>
                  <w:szCs w:val="16"/>
                </w:rPr>
                <w:t>CI&amp;T Software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11A503C9" w14:textId="77777777" w:rsidR="002E6C63" w:rsidRPr="002E6C63" w:rsidRDefault="002E6C63" w:rsidP="00703052">
            <w:pPr>
              <w:widowControl/>
              <w:autoSpaceDE/>
              <w:autoSpaceDN/>
              <w:adjustRightInd/>
              <w:spacing w:before="120" w:after="120"/>
              <w:jc w:val="center"/>
              <w:rPr>
                <w:ins w:id="1283" w:author="Autor" w:date="2014-12-19T17:28:00Z"/>
                <w:rFonts w:ascii="Tahoma" w:eastAsia="Times New Roman" w:hAnsi="Tahoma" w:cs="Tahoma"/>
                <w:color w:val="000000"/>
                <w:sz w:val="16"/>
                <w:szCs w:val="16"/>
              </w:rPr>
            </w:pPr>
            <w:ins w:id="1284" w:author="Autor" w:date="2014-12-19T17:28:00Z">
              <w:r w:rsidRPr="002E6C63">
                <w:rPr>
                  <w:rFonts w:ascii="Tahoma" w:eastAsia="Times New Roman" w:hAnsi="Tahoma" w:cs="Tahoma"/>
                  <w:color w:val="000000"/>
                  <w:sz w:val="16"/>
                  <w:szCs w:val="16"/>
                </w:rPr>
                <w:t>00.609.634/0005-70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028EE8D3" w14:textId="77777777" w:rsidR="002E6C63" w:rsidRPr="002E6C63" w:rsidRDefault="002E6C63" w:rsidP="00703052">
            <w:pPr>
              <w:widowControl/>
              <w:autoSpaceDE/>
              <w:autoSpaceDN/>
              <w:adjustRightInd/>
              <w:spacing w:before="120" w:after="120"/>
              <w:jc w:val="center"/>
              <w:rPr>
                <w:ins w:id="1285" w:author="Autor" w:date="2014-12-19T17:28:00Z"/>
                <w:rFonts w:ascii="Tahoma" w:eastAsia="Times New Roman" w:hAnsi="Tahoma" w:cs="Tahoma"/>
                <w:color w:val="000000"/>
                <w:sz w:val="16"/>
                <w:szCs w:val="16"/>
              </w:rPr>
            </w:pPr>
            <w:ins w:id="1286" w:author="Autor" w:date="2014-12-19T17:28:00Z">
              <w:r w:rsidRPr="002E6C63">
                <w:rPr>
                  <w:rFonts w:ascii="Tahoma" w:eastAsia="Times New Roman" w:hAnsi="Tahoma" w:cs="Tahoma"/>
                  <w:color w:val="000000"/>
                  <w:sz w:val="16"/>
                  <w:szCs w:val="16"/>
                  <w:lang w:val="pt-BR" w:eastAsia="pt-BR"/>
                </w:rPr>
                <w:t>16º andar</w:t>
              </w:r>
            </w:ins>
          </w:p>
        </w:tc>
        <w:tc>
          <w:tcPr>
            <w:tcW w:w="431" w:type="pct"/>
            <w:tcBorders>
              <w:top w:val="single" w:sz="4" w:space="0" w:color="auto"/>
              <w:left w:val="nil"/>
              <w:bottom w:val="single" w:sz="4" w:space="0" w:color="auto"/>
              <w:right w:val="single" w:sz="4" w:space="0" w:color="auto"/>
            </w:tcBorders>
            <w:vAlign w:val="center"/>
          </w:tcPr>
          <w:p w14:paraId="3F869FF9" w14:textId="77777777" w:rsidR="002E6C63" w:rsidRPr="002E6C63" w:rsidRDefault="002E6C63" w:rsidP="00703052">
            <w:pPr>
              <w:widowControl/>
              <w:autoSpaceDE/>
              <w:autoSpaceDN/>
              <w:adjustRightInd/>
              <w:spacing w:before="120" w:after="120"/>
              <w:jc w:val="center"/>
              <w:rPr>
                <w:ins w:id="1287" w:author="Autor" w:date="2014-12-19T17:28:00Z"/>
                <w:rFonts w:ascii="Tahoma" w:eastAsia="Times New Roman" w:hAnsi="Tahoma" w:cs="Tahoma"/>
                <w:color w:val="000000"/>
                <w:sz w:val="16"/>
                <w:szCs w:val="16"/>
                <w:lang w:val="pt-BR" w:eastAsia="pt-BR"/>
              </w:rPr>
            </w:pPr>
            <w:ins w:id="1288" w:author="Autor" w:date="2014-12-19T17:28:00Z">
              <w:r w:rsidRPr="002E6C63">
                <w:rPr>
                  <w:rFonts w:ascii="Tahoma" w:eastAsia="Times New Roman" w:hAnsi="Tahoma" w:cs="Tahoma"/>
                  <w:color w:val="000000"/>
                  <w:sz w:val="16"/>
                  <w:szCs w:val="16"/>
                  <w:lang w:val="pt-BR" w:eastAsia="pt-BR"/>
                </w:rPr>
                <w:t>800,99</w:t>
              </w:r>
            </w:ins>
          </w:p>
        </w:tc>
        <w:tc>
          <w:tcPr>
            <w:tcW w:w="493" w:type="pct"/>
            <w:tcBorders>
              <w:top w:val="single" w:sz="4" w:space="0" w:color="auto"/>
              <w:left w:val="nil"/>
              <w:bottom w:val="single" w:sz="4" w:space="0" w:color="auto"/>
              <w:right w:val="single" w:sz="4" w:space="0" w:color="auto"/>
            </w:tcBorders>
            <w:vAlign w:val="center"/>
          </w:tcPr>
          <w:p w14:paraId="2AB3EB94" w14:textId="77777777" w:rsidR="002E6C63" w:rsidRPr="002E6C63" w:rsidRDefault="002E6C63" w:rsidP="00703052">
            <w:pPr>
              <w:widowControl/>
              <w:autoSpaceDE/>
              <w:autoSpaceDN/>
              <w:adjustRightInd/>
              <w:spacing w:before="120" w:after="120"/>
              <w:jc w:val="center"/>
              <w:rPr>
                <w:ins w:id="1289" w:author="Autor" w:date="2014-12-19T17:28:00Z"/>
                <w:rFonts w:ascii="Tahoma" w:eastAsia="Times New Roman" w:hAnsi="Tahoma" w:cs="Tahoma"/>
                <w:color w:val="000000"/>
                <w:sz w:val="16"/>
                <w:szCs w:val="16"/>
                <w:lang w:val="pt-BR" w:eastAsia="pt-BR"/>
              </w:rPr>
            </w:pPr>
            <w:ins w:id="1290" w:author="Autor" w:date="2014-12-19T17:28:00Z">
              <w:r w:rsidRPr="002E6C63">
                <w:rPr>
                  <w:rFonts w:ascii="Tahoma" w:eastAsia="Times New Roman" w:hAnsi="Tahoma" w:cs="Tahoma"/>
                  <w:color w:val="000000"/>
                  <w:sz w:val="16"/>
                  <w:szCs w:val="16"/>
                  <w:lang w:val="pt-BR" w:eastAsia="pt-BR"/>
                </w:rPr>
                <w:t>800,99</w:t>
              </w:r>
            </w:ins>
          </w:p>
        </w:tc>
        <w:tc>
          <w:tcPr>
            <w:tcW w:w="432" w:type="pct"/>
            <w:tcBorders>
              <w:top w:val="single" w:sz="4" w:space="0" w:color="auto"/>
              <w:left w:val="nil"/>
              <w:bottom w:val="single" w:sz="4" w:space="0" w:color="auto"/>
              <w:right w:val="single" w:sz="4" w:space="0" w:color="auto"/>
            </w:tcBorders>
            <w:vAlign w:val="center"/>
          </w:tcPr>
          <w:p w14:paraId="53614842" w14:textId="77777777" w:rsidR="002E6C63" w:rsidRPr="002E6C63" w:rsidRDefault="002E6C63" w:rsidP="00703052">
            <w:pPr>
              <w:widowControl/>
              <w:autoSpaceDE/>
              <w:autoSpaceDN/>
              <w:adjustRightInd/>
              <w:spacing w:before="120" w:after="120"/>
              <w:jc w:val="center"/>
              <w:rPr>
                <w:ins w:id="1291" w:author="Autor" w:date="2014-12-19T17:28:00Z"/>
                <w:rFonts w:ascii="Tahoma" w:eastAsia="Times New Roman" w:hAnsi="Tahoma" w:cs="Tahoma"/>
                <w:color w:val="000000"/>
                <w:sz w:val="16"/>
                <w:szCs w:val="16"/>
                <w:lang w:val="pt-BR" w:eastAsia="pt-BR"/>
              </w:rPr>
            </w:pPr>
            <w:ins w:id="129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561DEE5B" w14:textId="77777777" w:rsidR="002E6C63" w:rsidRPr="002E6C63" w:rsidRDefault="002E6C63" w:rsidP="00703052">
            <w:pPr>
              <w:widowControl/>
              <w:autoSpaceDE/>
              <w:autoSpaceDN/>
              <w:adjustRightInd/>
              <w:spacing w:before="120" w:after="120"/>
              <w:jc w:val="center"/>
              <w:rPr>
                <w:ins w:id="1293" w:author="Autor" w:date="2014-12-19T17:28:00Z"/>
                <w:rFonts w:ascii="Tahoma" w:eastAsia="Times New Roman" w:hAnsi="Tahoma" w:cs="Tahoma"/>
                <w:color w:val="000000"/>
                <w:sz w:val="16"/>
                <w:szCs w:val="16"/>
                <w:lang w:val="pt-BR" w:eastAsia="pt-BR"/>
              </w:rPr>
            </w:pPr>
            <w:ins w:id="1294" w:author="Autor" w:date="2014-12-19T17:28:00Z">
              <w:r w:rsidRPr="002E6C63">
                <w:rPr>
                  <w:rFonts w:ascii="Tahoma" w:eastAsia="Times New Roman" w:hAnsi="Tahoma" w:cs="Tahoma"/>
                  <w:color w:val="000000"/>
                  <w:sz w:val="16"/>
                  <w:szCs w:val="16"/>
                  <w:lang w:val="pt-BR" w:eastAsia="pt-BR"/>
                </w:rPr>
                <w:t>51.600,00</w:t>
              </w:r>
            </w:ins>
          </w:p>
        </w:tc>
      </w:tr>
      <w:tr w:rsidR="00703052" w:rsidRPr="002E6C63" w14:paraId="38C7B200" w14:textId="77777777" w:rsidTr="00703052">
        <w:trPr>
          <w:trHeight w:val="20"/>
          <w:jc w:val="center"/>
          <w:ins w:id="129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437282" w14:textId="77777777" w:rsidR="002E6C63" w:rsidRPr="002E6C63" w:rsidRDefault="002E6C63" w:rsidP="00703052">
            <w:pPr>
              <w:widowControl/>
              <w:autoSpaceDE/>
              <w:autoSpaceDN/>
              <w:adjustRightInd/>
              <w:spacing w:before="120" w:after="120"/>
              <w:jc w:val="center"/>
              <w:rPr>
                <w:ins w:id="1296" w:author="Autor" w:date="2014-12-19T17:28:00Z"/>
                <w:rFonts w:ascii="Tahoma" w:eastAsia="Times New Roman" w:hAnsi="Tahoma" w:cs="Tahoma"/>
                <w:color w:val="000000"/>
                <w:sz w:val="16"/>
                <w:szCs w:val="16"/>
              </w:rPr>
            </w:pPr>
            <w:ins w:id="1297" w:author="Autor" w:date="2014-12-19T17:28:00Z">
              <w:r w:rsidRPr="002E6C63">
                <w:rPr>
                  <w:rFonts w:ascii="Tahoma" w:eastAsia="Times New Roman" w:hAnsi="Tahoma" w:cs="Tahoma"/>
                  <w:color w:val="000000"/>
                  <w:sz w:val="16"/>
                  <w:szCs w:val="16"/>
                </w:rPr>
                <w:t>CI&amp;T Software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0F8CB7CD" w14:textId="77777777" w:rsidR="002E6C63" w:rsidRPr="002E6C63" w:rsidRDefault="002E6C63" w:rsidP="00703052">
            <w:pPr>
              <w:widowControl/>
              <w:autoSpaceDE/>
              <w:autoSpaceDN/>
              <w:adjustRightInd/>
              <w:spacing w:before="120" w:after="120"/>
              <w:jc w:val="center"/>
              <w:rPr>
                <w:ins w:id="1298" w:author="Autor" w:date="2014-12-19T17:28:00Z"/>
                <w:rFonts w:ascii="Tahoma" w:eastAsia="Times New Roman" w:hAnsi="Tahoma" w:cs="Tahoma"/>
                <w:color w:val="000000"/>
                <w:sz w:val="16"/>
                <w:szCs w:val="16"/>
              </w:rPr>
            </w:pPr>
            <w:ins w:id="1299" w:author="Autor" w:date="2014-12-19T17:28:00Z">
              <w:r w:rsidRPr="002E6C63">
                <w:rPr>
                  <w:rFonts w:ascii="Tahoma" w:eastAsia="Times New Roman" w:hAnsi="Tahoma" w:cs="Tahoma"/>
                  <w:color w:val="000000"/>
                  <w:sz w:val="16"/>
                  <w:szCs w:val="16"/>
                </w:rPr>
                <w:t>00.609.634/0005-70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2473ED65" w14:textId="77777777" w:rsidR="002E6C63" w:rsidRPr="002E6C63" w:rsidRDefault="002E6C63" w:rsidP="00703052">
            <w:pPr>
              <w:widowControl/>
              <w:autoSpaceDE/>
              <w:autoSpaceDN/>
              <w:adjustRightInd/>
              <w:spacing w:before="120" w:after="120"/>
              <w:jc w:val="center"/>
              <w:rPr>
                <w:ins w:id="1300" w:author="Autor" w:date="2014-12-19T17:28:00Z"/>
                <w:rFonts w:ascii="Tahoma" w:eastAsia="Times New Roman" w:hAnsi="Tahoma" w:cs="Tahoma"/>
                <w:color w:val="000000"/>
                <w:sz w:val="16"/>
                <w:szCs w:val="16"/>
              </w:rPr>
            </w:pPr>
            <w:ins w:id="1301" w:author="Autor" w:date="2014-12-19T17:28:00Z">
              <w:r w:rsidRPr="002E6C63">
                <w:rPr>
                  <w:rFonts w:ascii="Tahoma" w:eastAsia="Times New Roman" w:hAnsi="Tahoma" w:cs="Tahoma"/>
                  <w:color w:val="000000"/>
                  <w:sz w:val="16"/>
                  <w:szCs w:val="16"/>
                  <w:lang w:val="pt-BR" w:eastAsia="pt-BR"/>
                </w:rPr>
                <w:t>20º andar</w:t>
              </w:r>
            </w:ins>
          </w:p>
        </w:tc>
        <w:tc>
          <w:tcPr>
            <w:tcW w:w="431" w:type="pct"/>
            <w:tcBorders>
              <w:top w:val="single" w:sz="4" w:space="0" w:color="auto"/>
              <w:left w:val="nil"/>
              <w:bottom w:val="single" w:sz="4" w:space="0" w:color="auto"/>
              <w:right w:val="single" w:sz="4" w:space="0" w:color="auto"/>
            </w:tcBorders>
            <w:vAlign w:val="center"/>
          </w:tcPr>
          <w:p w14:paraId="0E66FED5" w14:textId="77777777" w:rsidR="002E6C63" w:rsidRPr="002E6C63" w:rsidRDefault="002E6C63" w:rsidP="00703052">
            <w:pPr>
              <w:widowControl/>
              <w:autoSpaceDE/>
              <w:autoSpaceDN/>
              <w:adjustRightInd/>
              <w:spacing w:before="120" w:after="120"/>
              <w:jc w:val="center"/>
              <w:rPr>
                <w:ins w:id="1302" w:author="Autor" w:date="2014-12-19T17:28:00Z"/>
                <w:rFonts w:ascii="Tahoma" w:eastAsia="Times New Roman" w:hAnsi="Tahoma" w:cs="Tahoma"/>
                <w:color w:val="000000"/>
                <w:sz w:val="16"/>
                <w:szCs w:val="16"/>
                <w:lang w:val="pt-BR" w:eastAsia="pt-BR"/>
              </w:rPr>
            </w:pPr>
            <w:ins w:id="1303" w:author="Autor" w:date="2014-12-19T17:28:00Z">
              <w:r w:rsidRPr="002E6C63">
                <w:rPr>
                  <w:rFonts w:ascii="Tahoma" w:eastAsia="Times New Roman" w:hAnsi="Tahoma" w:cs="Tahoma"/>
                  <w:color w:val="000000"/>
                  <w:sz w:val="16"/>
                  <w:szCs w:val="16"/>
                  <w:lang w:val="pt-BR" w:eastAsia="pt-BR"/>
                </w:rPr>
                <w:t>800,99</w:t>
              </w:r>
            </w:ins>
          </w:p>
        </w:tc>
        <w:tc>
          <w:tcPr>
            <w:tcW w:w="493" w:type="pct"/>
            <w:tcBorders>
              <w:top w:val="single" w:sz="4" w:space="0" w:color="auto"/>
              <w:left w:val="nil"/>
              <w:bottom w:val="single" w:sz="4" w:space="0" w:color="auto"/>
              <w:right w:val="single" w:sz="4" w:space="0" w:color="auto"/>
            </w:tcBorders>
            <w:vAlign w:val="center"/>
          </w:tcPr>
          <w:p w14:paraId="204ADB44" w14:textId="77777777" w:rsidR="002E6C63" w:rsidRPr="002E6C63" w:rsidRDefault="002E6C63" w:rsidP="00703052">
            <w:pPr>
              <w:widowControl/>
              <w:autoSpaceDE/>
              <w:autoSpaceDN/>
              <w:adjustRightInd/>
              <w:spacing w:before="120" w:after="120"/>
              <w:jc w:val="center"/>
              <w:rPr>
                <w:ins w:id="1304" w:author="Autor" w:date="2014-12-19T17:28:00Z"/>
                <w:rFonts w:ascii="Tahoma" w:eastAsia="Times New Roman" w:hAnsi="Tahoma" w:cs="Tahoma"/>
                <w:color w:val="000000"/>
                <w:sz w:val="16"/>
                <w:szCs w:val="16"/>
                <w:lang w:val="pt-BR" w:eastAsia="pt-BR"/>
              </w:rPr>
            </w:pPr>
            <w:ins w:id="1305" w:author="Autor" w:date="2014-12-19T17:28:00Z">
              <w:r w:rsidRPr="002E6C63">
                <w:rPr>
                  <w:rFonts w:ascii="Tahoma" w:eastAsia="Times New Roman" w:hAnsi="Tahoma" w:cs="Tahoma"/>
                  <w:color w:val="000000"/>
                  <w:sz w:val="16"/>
                  <w:szCs w:val="16"/>
                  <w:lang w:val="pt-BR" w:eastAsia="pt-BR"/>
                </w:rPr>
                <w:t>800,99</w:t>
              </w:r>
            </w:ins>
          </w:p>
        </w:tc>
        <w:tc>
          <w:tcPr>
            <w:tcW w:w="432" w:type="pct"/>
            <w:tcBorders>
              <w:top w:val="single" w:sz="4" w:space="0" w:color="auto"/>
              <w:left w:val="nil"/>
              <w:bottom w:val="single" w:sz="4" w:space="0" w:color="auto"/>
              <w:right w:val="single" w:sz="4" w:space="0" w:color="auto"/>
            </w:tcBorders>
            <w:vAlign w:val="center"/>
          </w:tcPr>
          <w:p w14:paraId="72CA87C8" w14:textId="77777777" w:rsidR="002E6C63" w:rsidRPr="002E6C63" w:rsidRDefault="002E6C63" w:rsidP="00703052">
            <w:pPr>
              <w:widowControl/>
              <w:autoSpaceDE/>
              <w:autoSpaceDN/>
              <w:adjustRightInd/>
              <w:spacing w:before="120" w:after="120"/>
              <w:jc w:val="center"/>
              <w:rPr>
                <w:ins w:id="1306" w:author="Autor" w:date="2014-12-19T17:28:00Z"/>
                <w:rFonts w:ascii="Tahoma" w:eastAsia="Times New Roman" w:hAnsi="Tahoma" w:cs="Tahoma"/>
                <w:color w:val="000000"/>
                <w:sz w:val="16"/>
                <w:szCs w:val="16"/>
                <w:lang w:val="pt-BR" w:eastAsia="pt-BR"/>
              </w:rPr>
            </w:pPr>
            <w:ins w:id="130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5EC7F9D1" w14:textId="77777777" w:rsidR="002E6C63" w:rsidRPr="002E6C63" w:rsidRDefault="002E6C63" w:rsidP="00703052">
            <w:pPr>
              <w:widowControl/>
              <w:autoSpaceDE/>
              <w:autoSpaceDN/>
              <w:adjustRightInd/>
              <w:spacing w:before="120" w:after="120"/>
              <w:jc w:val="center"/>
              <w:rPr>
                <w:ins w:id="1308" w:author="Autor" w:date="2014-12-19T17:28:00Z"/>
                <w:rFonts w:ascii="Tahoma" w:eastAsia="Times New Roman" w:hAnsi="Tahoma" w:cs="Tahoma"/>
                <w:color w:val="000000"/>
                <w:sz w:val="16"/>
                <w:szCs w:val="16"/>
                <w:lang w:val="pt-BR" w:eastAsia="pt-BR"/>
              </w:rPr>
            </w:pPr>
            <w:ins w:id="1309" w:author="Autor" w:date="2014-12-19T17:28:00Z">
              <w:r w:rsidRPr="002E6C63">
                <w:rPr>
                  <w:rFonts w:ascii="Tahoma" w:eastAsia="Times New Roman" w:hAnsi="Tahoma" w:cs="Tahoma"/>
                  <w:color w:val="000000"/>
                  <w:sz w:val="16"/>
                  <w:szCs w:val="16"/>
                  <w:lang w:val="pt-BR" w:eastAsia="pt-BR"/>
                </w:rPr>
                <w:t>51.600,00</w:t>
              </w:r>
            </w:ins>
          </w:p>
        </w:tc>
      </w:tr>
      <w:tr w:rsidR="00703052" w:rsidRPr="002E6C63" w14:paraId="16D6B531" w14:textId="77777777" w:rsidTr="00703052">
        <w:trPr>
          <w:trHeight w:val="20"/>
          <w:jc w:val="center"/>
          <w:ins w:id="131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47321" w14:textId="77777777" w:rsidR="002E6C63" w:rsidRPr="002E6C63" w:rsidRDefault="002E6C63" w:rsidP="00703052">
            <w:pPr>
              <w:widowControl/>
              <w:autoSpaceDE/>
              <w:autoSpaceDN/>
              <w:adjustRightInd/>
              <w:spacing w:before="120" w:after="120"/>
              <w:jc w:val="center"/>
              <w:rPr>
                <w:ins w:id="1311" w:author="Autor" w:date="2014-12-19T17:28:00Z"/>
                <w:rFonts w:ascii="Tahoma" w:eastAsia="Times New Roman" w:hAnsi="Tahoma" w:cs="Tahoma"/>
                <w:color w:val="000000"/>
                <w:sz w:val="16"/>
                <w:szCs w:val="16"/>
                <w:lang w:val="pt-BR"/>
              </w:rPr>
            </w:pPr>
            <w:ins w:id="1312" w:author="Autor" w:date="2014-12-19T17:28:00Z">
              <w:r w:rsidRPr="002E6C63">
                <w:rPr>
                  <w:rFonts w:ascii="Tahoma" w:eastAsia="Times New Roman" w:hAnsi="Tahoma" w:cs="Tahoma"/>
                  <w:color w:val="000000"/>
                  <w:sz w:val="16"/>
                  <w:szCs w:val="16"/>
                  <w:lang w:val="pt-BR"/>
                </w:rPr>
                <w:t>Gran Viver Urbanismo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25C19D9E" w14:textId="77777777" w:rsidR="002E6C63" w:rsidRPr="002E6C63" w:rsidRDefault="002E6C63" w:rsidP="00703052">
            <w:pPr>
              <w:widowControl/>
              <w:autoSpaceDE/>
              <w:autoSpaceDN/>
              <w:adjustRightInd/>
              <w:spacing w:before="120" w:after="120"/>
              <w:jc w:val="center"/>
              <w:rPr>
                <w:ins w:id="1313" w:author="Autor" w:date="2014-12-19T17:28:00Z"/>
                <w:rFonts w:ascii="Tahoma" w:eastAsia="Times New Roman" w:hAnsi="Tahoma" w:cs="Tahoma"/>
                <w:color w:val="000000"/>
                <w:sz w:val="16"/>
                <w:szCs w:val="16"/>
              </w:rPr>
            </w:pPr>
            <w:ins w:id="1314" w:author="Autor" w:date="2014-12-19T17:28:00Z">
              <w:r w:rsidRPr="002E6C63">
                <w:rPr>
                  <w:rFonts w:ascii="Tahoma" w:eastAsia="Times New Roman" w:hAnsi="Tahoma" w:cs="Tahoma"/>
                  <w:color w:val="000000"/>
                  <w:sz w:val="16"/>
                  <w:szCs w:val="16"/>
                </w:rPr>
                <w:t>01.464.823/0001-30</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0FC88E11" w14:textId="77777777" w:rsidR="002E6C63" w:rsidRPr="002E6C63" w:rsidRDefault="002E6C63" w:rsidP="00703052">
            <w:pPr>
              <w:widowControl/>
              <w:autoSpaceDE/>
              <w:autoSpaceDN/>
              <w:adjustRightInd/>
              <w:spacing w:before="120" w:after="120"/>
              <w:jc w:val="center"/>
              <w:rPr>
                <w:ins w:id="1315" w:author="Autor" w:date="2014-12-19T17:28:00Z"/>
                <w:rFonts w:ascii="Tahoma" w:eastAsia="Times New Roman" w:hAnsi="Tahoma" w:cs="Tahoma"/>
                <w:color w:val="000000"/>
                <w:sz w:val="16"/>
                <w:szCs w:val="16"/>
              </w:rPr>
            </w:pPr>
            <w:ins w:id="1316" w:author="Autor" w:date="2014-12-19T17:28:00Z">
              <w:r w:rsidRPr="002E6C63">
                <w:rPr>
                  <w:rFonts w:ascii="Tahoma" w:eastAsia="Times New Roman" w:hAnsi="Tahoma" w:cs="Tahoma"/>
                  <w:color w:val="000000"/>
                  <w:sz w:val="16"/>
                  <w:szCs w:val="16"/>
                  <w:lang w:val="pt-BR" w:eastAsia="pt-BR"/>
                </w:rPr>
                <w:t>18º andar</w:t>
              </w:r>
            </w:ins>
          </w:p>
        </w:tc>
        <w:tc>
          <w:tcPr>
            <w:tcW w:w="431" w:type="pct"/>
            <w:tcBorders>
              <w:top w:val="single" w:sz="4" w:space="0" w:color="auto"/>
              <w:left w:val="nil"/>
              <w:bottom w:val="single" w:sz="4" w:space="0" w:color="auto"/>
              <w:right w:val="single" w:sz="4" w:space="0" w:color="auto"/>
            </w:tcBorders>
            <w:vAlign w:val="center"/>
          </w:tcPr>
          <w:p w14:paraId="1BFEE996" w14:textId="77777777" w:rsidR="002E6C63" w:rsidRPr="002E6C63" w:rsidRDefault="002E6C63" w:rsidP="00703052">
            <w:pPr>
              <w:widowControl/>
              <w:autoSpaceDE/>
              <w:autoSpaceDN/>
              <w:adjustRightInd/>
              <w:spacing w:before="120" w:after="120"/>
              <w:jc w:val="center"/>
              <w:rPr>
                <w:ins w:id="1317" w:author="Autor" w:date="2014-12-19T17:28:00Z"/>
                <w:rFonts w:ascii="Tahoma" w:eastAsia="Times New Roman" w:hAnsi="Tahoma" w:cs="Tahoma"/>
                <w:color w:val="000000"/>
                <w:sz w:val="16"/>
                <w:szCs w:val="16"/>
                <w:lang w:val="pt-BR" w:eastAsia="pt-BR"/>
              </w:rPr>
            </w:pPr>
            <w:ins w:id="1318" w:author="Autor" w:date="2014-12-19T17:28:00Z">
              <w:r w:rsidRPr="002E6C63">
                <w:rPr>
                  <w:rFonts w:ascii="Tahoma" w:eastAsia="Times New Roman" w:hAnsi="Tahoma" w:cs="Tahoma"/>
                  <w:color w:val="000000"/>
                  <w:sz w:val="16"/>
                  <w:szCs w:val="16"/>
                  <w:lang w:val="pt-BR" w:eastAsia="pt-BR"/>
                </w:rPr>
                <w:t>800,36</w:t>
              </w:r>
            </w:ins>
          </w:p>
        </w:tc>
        <w:tc>
          <w:tcPr>
            <w:tcW w:w="493" w:type="pct"/>
            <w:tcBorders>
              <w:top w:val="single" w:sz="4" w:space="0" w:color="auto"/>
              <w:left w:val="nil"/>
              <w:bottom w:val="single" w:sz="4" w:space="0" w:color="auto"/>
              <w:right w:val="single" w:sz="4" w:space="0" w:color="auto"/>
            </w:tcBorders>
            <w:vAlign w:val="center"/>
          </w:tcPr>
          <w:p w14:paraId="1D53D6F1" w14:textId="77777777" w:rsidR="002E6C63" w:rsidRPr="002E6C63" w:rsidRDefault="002E6C63" w:rsidP="00703052">
            <w:pPr>
              <w:widowControl/>
              <w:autoSpaceDE/>
              <w:autoSpaceDN/>
              <w:adjustRightInd/>
              <w:spacing w:before="120" w:after="120"/>
              <w:jc w:val="center"/>
              <w:rPr>
                <w:ins w:id="1319" w:author="Autor" w:date="2014-12-19T17:28:00Z"/>
                <w:rFonts w:ascii="Tahoma" w:eastAsia="Times New Roman" w:hAnsi="Tahoma" w:cs="Tahoma"/>
                <w:color w:val="000000"/>
                <w:sz w:val="16"/>
                <w:szCs w:val="16"/>
                <w:lang w:val="pt-BR" w:eastAsia="pt-BR"/>
              </w:rPr>
            </w:pPr>
            <w:ins w:id="1320" w:author="Autor" w:date="2014-12-19T17:28:00Z">
              <w:r w:rsidRPr="002E6C63">
                <w:rPr>
                  <w:rFonts w:ascii="Tahoma" w:eastAsia="Times New Roman" w:hAnsi="Tahoma" w:cs="Tahoma"/>
                  <w:color w:val="000000"/>
                  <w:sz w:val="16"/>
                  <w:szCs w:val="16"/>
                  <w:lang w:val="pt-BR" w:eastAsia="pt-BR"/>
                </w:rPr>
                <w:t>800,36</w:t>
              </w:r>
            </w:ins>
          </w:p>
        </w:tc>
        <w:tc>
          <w:tcPr>
            <w:tcW w:w="432" w:type="pct"/>
            <w:tcBorders>
              <w:top w:val="single" w:sz="4" w:space="0" w:color="auto"/>
              <w:left w:val="nil"/>
              <w:bottom w:val="single" w:sz="4" w:space="0" w:color="auto"/>
              <w:right w:val="single" w:sz="4" w:space="0" w:color="auto"/>
            </w:tcBorders>
            <w:vAlign w:val="center"/>
          </w:tcPr>
          <w:p w14:paraId="34699EEA" w14:textId="77777777" w:rsidR="002E6C63" w:rsidRPr="002E6C63" w:rsidRDefault="002E6C63" w:rsidP="00703052">
            <w:pPr>
              <w:widowControl/>
              <w:autoSpaceDE/>
              <w:autoSpaceDN/>
              <w:adjustRightInd/>
              <w:spacing w:before="120" w:after="120"/>
              <w:jc w:val="center"/>
              <w:rPr>
                <w:ins w:id="1321" w:author="Autor" w:date="2014-12-19T17:28:00Z"/>
                <w:rFonts w:ascii="Tahoma" w:eastAsia="Times New Roman" w:hAnsi="Tahoma" w:cs="Tahoma"/>
                <w:color w:val="000000"/>
                <w:sz w:val="16"/>
                <w:szCs w:val="16"/>
                <w:lang w:val="pt-BR" w:eastAsia="pt-BR"/>
              </w:rPr>
            </w:pPr>
            <w:ins w:id="132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530235CC" w14:textId="77777777" w:rsidR="002E6C63" w:rsidRPr="002E6C63" w:rsidRDefault="002E6C63" w:rsidP="00703052">
            <w:pPr>
              <w:widowControl/>
              <w:autoSpaceDE/>
              <w:autoSpaceDN/>
              <w:adjustRightInd/>
              <w:spacing w:before="120" w:after="120"/>
              <w:jc w:val="center"/>
              <w:rPr>
                <w:ins w:id="1323" w:author="Autor" w:date="2014-12-19T17:28:00Z"/>
                <w:rFonts w:ascii="Tahoma" w:eastAsia="Times New Roman" w:hAnsi="Tahoma" w:cs="Tahoma"/>
                <w:color w:val="000000"/>
                <w:sz w:val="16"/>
                <w:szCs w:val="16"/>
                <w:lang w:val="pt-BR" w:eastAsia="pt-BR"/>
              </w:rPr>
            </w:pPr>
            <w:ins w:id="1324" w:author="Autor" w:date="2014-12-19T17:28:00Z">
              <w:r w:rsidRPr="002E6C63">
                <w:rPr>
                  <w:rFonts w:ascii="Tahoma" w:eastAsia="Times New Roman" w:hAnsi="Tahoma" w:cs="Tahoma"/>
                  <w:color w:val="000000"/>
                  <w:sz w:val="16"/>
                  <w:szCs w:val="16"/>
                  <w:lang w:val="pt-BR" w:eastAsia="pt-BR"/>
                </w:rPr>
                <w:t>36.232,31</w:t>
              </w:r>
            </w:ins>
          </w:p>
        </w:tc>
      </w:tr>
      <w:tr w:rsidR="00703052" w:rsidRPr="002E6C63" w14:paraId="7FA1FDBE" w14:textId="77777777" w:rsidTr="00703052">
        <w:trPr>
          <w:trHeight w:val="20"/>
          <w:jc w:val="center"/>
          <w:ins w:id="132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1E9B9" w14:textId="77777777" w:rsidR="002E6C63" w:rsidRPr="002E6C63" w:rsidRDefault="002E6C63" w:rsidP="00703052">
            <w:pPr>
              <w:widowControl/>
              <w:autoSpaceDE/>
              <w:autoSpaceDN/>
              <w:adjustRightInd/>
              <w:spacing w:before="120" w:after="120"/>
              <w:jc w:val="center"/>
              <w:rPr>
                <w:ins w:id="1326" w:author="Autor" w:date="2014-12-19T17:28:00Z"/>
                <w:rFonts w:ascii="Tahoma" w:eastAsia="Times New Roman" w:hAnsi="Tahoma" w:cs="Tahoma"/>
                <w:color w:val="000000"/>
                <w:sz w:val="16"/>
                <w:szCs w:val="16"/>
                <w:lang w:val="pt-BR"/>
              </w:rPr>
            </w:pPr>
            <w:ins w:id="1327" w:author="Autor" w:date="2014-12-19T17:28:00Z">
              <w:r w:rsidRPr="002E6C63">
                <w:rPr>
                  <w:rFonts w:ascii="Tahoma" w:eastAsia="Times New Roman" w:hAnsi="Tahoma" w:cs="Tahoma"/>
                  <w:color w:val="000000"/>
                  <w:sz w:val="16"/>
                  <w:szCs w:val="16"/>
                  <w:lang w:val="pt-BR"/>
                </w:rPr>
                <w:t>Gols Serviços de Logística Offshore Ltda.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6CA03EA3" w14:textId="77777777" w:rsidR="002E6C63" w:rsidRPr="002E6C63" w:rsidRDefault="002E6C63" w:rsidP="00703052">
            <w:pPr>
              <w:widowControl/>
              <w:autoSpaceDE/>
              <w:autoSpaceDN/>
              <w:adjustRightInd/>
              <w:spacing w:before="120" w:after="120"/>
              <w:jc w:val="center"/>
              <w:rPr>
                <w:ins w:id="1328" w:author="Autor" w:date="2014-12-19T17:28:00Z"/>
                <w:rFonts w:ascii="Tahoma" w:eastAsia="Times New Roman" w:hAnsi="Tahoma" w:cs="Tahoma"/>
                <w:color w:val="000000"/>
                <w:sz w:val="16"/>
                <w:szCs w:val="16"/>
              </w:rPr>
            </w:pPr>
            <w:ins w:id="1329" w:author="Autor" w:date="2014-12-19T17:28:00Z">
              <w:r w:rsidRPr="002E6C63">
                <w:rPr>
                  <w:rFonts w:ascii="Tahoma" w:eastAsia="Times New Roman" w:hAnsi="Tahoma" w:cs="Tahoma"/>
                  <w:color w:val="000000"/>
                  <w:sz w:val="16"/>
                  <w:szCs w:val="16"/>
                </w:rPr>
                <w:t>12.097.211/0001-73</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5A8FEAA6" w14:textId="77777777" w:rsidR="002E6C63" w:rsidRPr="002E6C63" w:rsidRDefault="002E6C63" w:rsidP="00703052">
            <w:pPr>
              <w:widowControl/>
              <w:autoSpaceDE/>
              <w:autoSpaceDN/>
              <w:adjustRightInd/>
              <w:spacing w:before="120" w:after="120"/>
              <w:jc w:val="center"/>
              <w:rPr>
                <w:ins w:id="1330" w:author="Autor" w:date="2014-12-19T17:28:00Z"/>
                <w:rFonts w:ascii="Tahoma" w:eastAsia="Times New Roman" w:hAnsi="Tahoma" w:cs="Tahoma"/>
                <w:color w:val="000000"/>
                <w:sz w:val="16"/>
                <w:szCs w:val="16"/>
              </w:rPr>
            </w:pPr>
            <w:ins w:id="1331" w:author="Autor" w:date="2014-12-19T17:28:00Z">
              <w:r w:rsidRPr="002E6C63">
                <w:rPr>
                  <w:rFonts w:ascii="Tahoma" w:eastAsia="Times New Roman" w:hAnsi="Tahoma" w:cs="Tahoma"/>
                  <w:color w:val="000000"/>
                  <w:sz w:val="16"/>
                  <w:szCs w:val="16"/>
                  <w:lang w:val="pt-BR" w:eastAsia="pt-BR"/>
                </w:rPr>
                <w:t>Unidades 1902 e 1904</w:t>
              </w:r>
            </w:ins>
          </w:p>
        </w:tc>
        <w:tc>
          <w:tcPr>
            <w:tcW w:w="431" w:type="pct"/>
            <w:tcBorders>
              <w:top w:val="single" w:sz="4" w:space="0" w:color="auto"/>
              <w:left w:val="nil"/>
              <w:bottom w:val="single" w:sz="4" w:space="0" w:color="auto"/>
              <w:right w:val="single" w:sz="4" w:space="0" w:color="auto"/>
            </w:tcBorders>
            <w:vAlign w:val="center"/>
          </w:tcPr>
          <w:p w14:paraId="5E29D0D3" w14:textId="77777777" w:rsidR="002E6C63" w:rsidRPr="002E6C63" w:rsidRDefault="002E6C63" w:rsidP="00703052">
            <w:pPr>
              <w:widowControl/>
              <w:autoSpaceDE/>
              <w:autoSpaceDN/>
              <w:adjustRightInd/>
              <w:spacing w:before="120" w:after="120"/>
              <w:jc w:val="center"/>
              <w:rPr>
                <w:ins w:id="1332" w:author="Autor" w:date="2014-12-19T17:28:00Z"/>
                <w:rFonts w:ascii="Tahoma" w:eastAsia="Times New Roman" w:hAnsi="Tahoma" w:cs="Tahoma"/>
                <w:color w:val="000000"/>
                <w:sz w:val="16"/>
                <w:szCs w:val="16"/>
                <w:lang w:val="pt-BR" w:eastAsia="pt-BR"/>
              </w:rPr>
            </w:pPr>
            <w:ins w:id="1333" w:author="Autor" w:date="2014-12-19T17:28:00Z">
              <w:r w:rsidRPr="002E6C63">
                <w:rPr>
                  <w:rFonts w:ascii="Tahoma" w:eastAsia="Times New Roman" w:hAnsi="Tahoma" w:cs="Tahoma"/>
                  <w:color w:val="000000"/>
                  <w:sz w:val="16"/>
                  <w:szCs w:val="16"/>
                  <w:lang w:val="pt-BR" w:eastAsia="pt-BR"/>
                </w:rPr>
                <w:t>400,49</w:t>
              </w:r>
            </w:ins>
          </w:p>
        </w:tc>
        <w:tc>
          <w:tcPr>
            <w:tcW w:w="493" w:type="pct"/>
            <w:tcBorders>
              <w:top w:val="single" w:sz="4" w:space="0" w:color="auto"/>
              <w:left w:val="nil"/>
              <w:bottom w:val="single" w:sz="4" w:space="0" w:color="auto"/>
              <w:right w:val="single" w:sz="4" w:space="0" w:color="auto"/>
            </w:tcBorders>
            <w:vAlign w:val="center"/>
          </w:tcPr>
          <w:p w14:paraId="053D056C" w14:textId="77777777" w:rsidR="002E6C63" w:rsidRPr="002E6C63" w:rsidRDefault="002E6C63" w:rsidP="00703052">
            <w:pPr>
              <w:widowControl/>
              <w:autoSpaceDE/>
              <w:autoSpaceDN/>
              <w:adjustRightInd/>
              <w:spacing w:before="120" w:after="120"/>
              <w:jc w:val="center"/>
              <w:rPr>
                <w:ins w:id="1334" w:author="Autor" w:date="2014-12-19T17:28:00Z"/>
                <w:rFonts w:ascii="Tahoma" w:eastAsia="Times New Roman" w:hAnsi="Tahoma" w:cs="Tahoma"/>
                <w:color w:val="000000"/>
                <w:sz w:val="16"/>
                <w:szCs w:val="16"/>
                <w:lang w:val="pt-BR" w:eastAsia="pt-BR"/>
              </w:rPr>
            </w:pPr>
            <w:ins w:id="1335" w:author="Autor" w:date="2014-12-19T17:28:00Z">
              <w:r w:rsidRPr="002E6C63">
                <w:rPr>
                  <w:rFonts w:ascii="Tahoma" w:eastAsia="Times New Roman" w:hAnsi="Tahoma" w:cs="Tahoma"/>
                  <w:color w:val="000000"/>
                  <w:sz w:val="16"/>
                  <w:szCs w:val="16"/>
                  <w:lang w:val="pt-BR" w:eastAsia="pt-BR"/>
                </w:rPr>
                <w:t>400,49</w:t>
              </w:r>
            </w:ins>
          </w:p>
        </w:tc>
        <w:tc>
          <w:tcPr>
            <w:tcW w:w="432" w:type="pct"/>
            <w:tcBorders>
              <w:top w:val="single" w:sz="4" w:space="0" w:color="auto"/>
              <w:left w:val="nil"/>
              <w:bottom w:val="single" w:sz="4" w:space="0" w:color="auto"/>
              <w:right w:val="single" w:sz="4" w:space="0" w:color="auto"/>
            </w:tcBorders>
            <w:vAlign w:val="center"/>
          </w:tcPr>
          <w:p w14:paraId="1105C0C0" w14:textId="77777777" w:rsidR="002E6C63" w:rsidRPr="002E6C63" w:rsidRDefault="002E6C63" w:rsidP="00703052">
            <w:pPr>
              <w:widowControl/>
              <w:autoSpaceDE/>
              <w:autoSpaceDN/>
              <w:adjustRightInd/>
              <w:spacing w:before="120" w:after="120"/>
              <w:jc w:val="center"/>
              <w:rPr>
                <w:ins w:id="1336" w:author="Autor" w:date="2014-12-19T17:28:00Z"/>
                <w:rFonts w:ascii="Tahoma" w:eastAsia="Times New Roman" w:hAnsi="Tahoma" w:cs="Tahoma"/>
                <w:color w:val="000000"/>
                <w:sz w:val="16"/>
                <w:szCs w:val="16"/>
                <w:lang w:val="pt-BR" w:eastAsia="pt-BR"/>
              </w:rPr>
            </w:pPr>
            <w:ins w:id="133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24C0484A" w14:textId="77777777" w:rsidR="002E6C63" w:rsidRPr="002E6C63" w:rsidRDefault="002E6C63" w:rsidP="00703052">
            <w:pPr>
              <w:widowControl/>
              <w:autoSpaceDE/>
              <w:autoSpaceDN/>
              <w:adjustRightInd/>
              <w:spacing w:before="120" w:after="120"/>
              <w:jc w:val="center"/>
              <w:rPr>
                <w:ins w:id="1338" w:author="Autor" w:date="2014-12-19T17:28:00Z"/>
                <w:rFonts w:ascii="Tahoma" w:eastAsia="Times New Roman" w:hAnsi="Tahoma" w:cs="Tahoma"/>
                <w:color w:val="000000"/>
                <w:sz w:val="16"/>
                <w:szCs w:val="16"/>
                <w:lang w:val="pt-BR" w:eastAsia="pt-BR"/>
              </w:rPr>
            </w:pPr>
            <w:ins w:id="1339" w:author="Autor" w:date="2014-12-19T17:28:00Z">
              <w:r w:rsidRPr="002E6C63">
                <w:rPr>
                  <w:rFonts w:ascii="Tahoma" w:eastAsia="Times New Roman" w:hAnsi="Tahoma" w:cs="Tahoma"/>
                  <w:color w:val="000000"/>
                  <w:sz w:val="16"/>
                  <w:szCs w:val="16"/>
                  <w:lang w:val="pt-BR" w:eastAsia="pt-BR"/>
                </w:rPr>
                <w:t>26.000,00</w:t>
              </w:r>
            </w:ins>
          </w:p>
        </w:tc>
      </w:tr>
      <w:tr w:rsidR="00703052" w:rsidRPr="002E6C63" w14:paraId="2AAFC1DD" w14:textId="77777777" w:rsidTr="00703052">
        <w:trPr>
          <w:trHeight w:val="20"/>
          <w:jc w:val="center"/>
          <w:ins w:id="1340"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907171" w14:textId="77777777" w:rsidR="002E6C63" w:rsidRPr="002E6C63" w:rsidRDefault="002E6C63" w:rsidP="00703052">
            <w:pPr>
              <w:widowControl/>
              <w:autoSpaceDE/>
              <w:autoSpaceDN/>
              <w:adjustRightInd/>
              <w:spacing w:before="120" w:after="120"/>
              <w:jc w:val="center"/>
              <w:rPr>
                <w:ins w:id="1341" w:author="Autor" w:date="2014-12-19T17:28:00Z"/>
                <w:rFonts w:ascii="Tahoma" w:eastAsia="Times New Roman" w:hAnsi="Tahoma" w:cs="Tahoma"/>
                <w:color w:val="000000"/>
                <w:sz w:val="16"/>
                <w:szCs w:val="16"/>
              </w:rPr>
            </w:pPr>
            <w:ins w:id="1342" w:author="Autor" w:date="2014-12-19T17:28:00Z">
              <w:r w:rsidRPr="002E6C63">
                <w:rPr>
                  <w:rFonts w:ascii="Tahoma" w:eastAsia="Times New Roman" w:hAnsi="Tahoma" w:cs="Tahoma"/>
                  <w:color w:val="000000"/>
                  <w:sz w:val="16"/>
                  <w:szCs w:val="16"/>
                </w:rPr>
                <w:t>Seculus Tecnologia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345CA2A4" w14:textId="77777777" w:rsidR="002E6C63" w:rsidRPr="002E6C63" w:rsidRDefault="002E6C63" w:rsidP="00703052">
            <w:pPr>
              <w:widowControl/>
              <w:autoSpaceDE/>
              <w:autoSpaceDN/>
              <w:adjustRightInd/>
              <w:spacing w:before="120" w:after="120"/>
              <w:jc w:val="center"/>
              <w:rPr>
                <w:ins w:id="1343" w:author="Autor" w:date="2014-12-19T17:28:00Z"/>
                <w:rFonts w:ascii="Tahoma" w:eastAsia="Times New Roman" w:hAnsi="Tahoma" w:cs="Tahoma"/>
                <w:color w:val="000000"/>
                <w:sz w:val="16"/>
                <w:szCs w:val="16"/>
              </w:rPr>
            </w:pPr>
            <w:ins w:id="1344" w:author="Autor" w:date="2014-12-19T17:28:00Z">
              <w:r w:rsidRPr="002E6C63">
                <w:rPr>
                  <w:rFonts w:ascii="Tahoma" w:eastAsia="Times New Roman" w:hAnsi="Tahoma" w:cs="Tahoma"/>
                  <w:color w:val="000000"/>
                  <w:sz w:val="16"/>
                  <w:szCs w:val="16"/>
                </w:rPr>
                <w:t>25.333.154/0001-26</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60D835F5" w14:textId="77777777" w:rsidR="002E6C63" w:rsidRPr="002E6C63" w:rsidRDefault="002E6C63" w:rsidP="00703052">
            <w:pPr>
              <w:widowControl/>
              <w:autoSpaceDE/>
              <w:autoSpaceDN/>
              <w:adjustRightInd/>
              <w:spacing w:before="120" w:after="120"/>
              <w:jc w:val="center"/>
              <w:rPr>
                <w:ins w:id="1345" w:author="Autor" w:date="2014-12-19T17:28:00Z"/>
                <w:rFonts w:ascii="Tahoma" w:eastAsia="Times New Roman" w:hAnsi="Tahoma" w:cs="Tahoma"/>
                <w:color w:val="000000"/>
                <w:sz w:val="16"/>
                <w:szCs w:val="16"/>
              </w:rPr>
            </w:pPr>
            <w:ins w:id="1346" w:author="Autor" w:date="2014-12-19T17:28:00Z">
              <w:r w:rsidRPr="002E6C63">
                <w:rPr>
                  <w:rFonts w:ascii="Tahoma" w:eastAsia="Times New Roman" w:hAnsi="Tahoma" w:cs="Tahoma"/>
                  <w:color w:val="000000"/>
                  <w:sz w:val="16"/>
                  <w:szCs w:val="16"/>
                  <w:lang w:val="pt-BR" w:eastAsia="pt-BR"/>
                </w:rPr>
                <w:t>Unidade 2102</w:t>
              </w:r>
            </w:ins>
          </w:p>
        </w:tc>
        <w:tc>
          <w:tcPr>
            <w:tcW w:w="431" w:type="pct"/>
            <w:tcBorders>
              <w:top w:val="single" w:sz="4" w:space="0" w:color="auto"/>
              <w:left w:val="nil"/>
              <w:bottom w:val="single" w:sz="4" w:space="0" w:color="auto"/>
              <w:right w:val="single" w:sz="4" w:space="0" w:color="auto"/>
            </w:tcBorders>
            <w:vAlign w:val="center"/>
          </w:tcPr>
          <w:p w14:paraId="619AE3AD" w14:textId="77777777" w:rsidR="002E6C63" w:rsidRPr="002E6C63" w:rsidRDefault="002E6C63" w:rsidP="00703052">
            <w:pPr>
              <w:widowControl/>
              <w:autoSpaceDE/>
              <w:autoSpaceDN/>
              <w:adjustRightInd/>
              <w:spacing w:before="120" w:after="120"/>
              <w:jc w:val="center"/>
              <w:rPr>
                <w:ins w:id="1347" w:author="Autor" w:date="2014-12-19T17:28:00Z"/>
                <w:rFonts w:ascii="Tahoma" w:eastAsia="Times New Roman" w:hAnsi="Tahoma" w:cs="Tahoma"/>
                <w:color w:val="000000"/>
                <w:sz w:val="16"/>
                <w:szCs w:val="16"/>
                <w:lang w:val="pt-BR" w:eastAsia="pt-BR"/>
              </w:rPr>
            </w:pPr>
            <w:ins w:id="1348" w:author="Autor" w:date="2014-12-19T17:28:00Z">
              <w:r w:rsidRPr="002E6C63">
                <w:rPr>
                  <w:rFonts w:ascii="Tahoma" w:eastAsia="Times New Roman" w:hAnsi="Tahoma" w:cs="Tahoma"/>
                  <w:color w:val="000000"/>
                  <w:sz w:val="16"/>
                  <w:szCs w:val="16"/>
                  <w:lang w:val="pt-BR" w:eastAsia="pt-BR"/>
                </w:rPr>
                <w:t>403,30</w:t>
              </w:r>
            </w:ins>
          </w:p>
        </w:tc>
        <w:tc>
          <w:tcPr>
            <w:tcW w:w="493" w:type="pct"/>
            <w:tcBorders>
              <w:top w:val="single" w:sz="4" w:space="0" w:color="auto"/>
              <w:left w:val="nil"/>
              <w:bottom w:val="single" w:sz="4" w:space="0" w:color="auto"/>
              <w:right w:val="single" w:sz="4" w:space="0" w:color="auto"/>
            </w:tcBorders>
            <w:vAlign w:val="center"/>
          </w:tcPr>
          <w:p w14:paraId="0E1D3E5D" w14:textId="77777777" w:rsidR="002E6C63" w:rsidRPr="002E6C63" w:rsidRDefault="002E6C63" w:rsidP="00703052">
            <w:pPr>
              <w:widowControl/>
              <w:autoSpaceDE/>
              <w:autoSpaceDN/>
              <w:adjustRightInd/>
              <w:spacing w:before="120" w:after="120"/>
              <w:jc w:val="center"/>
              <w:rPr>
                <w:ins w:id="1349" w:author="Autor" w:date="2014-12-19T17:28:00Z"/>
                <w:rFonts w:ascii="Tahoma" w:eastAsia="Times New Roman" w:hAnsi="Tahoma" w:cs="Tahoma"/>
                <w:color w:val="000000"/>
                <w:sz w:val="16"/>
                <w:szCs w:val="16"/>
                <w:lang w:val="pt-BR" w:eastAsia="pt-BR"/>
              </w:rPr>
            </w:pPr>
            <w:ins w:id="1350" w:author="Autor" w:date="2014-12-19T17:28:00Z">
              <w:r w:rsidRPr="002E6C63">
                <w:rPr>
                  <w:rFonts w:ascii="Tahoma" w:eastAsia="Times New Roman" w:hAnsi="Tahoma" w:cs="Tahoma"/>
                  <w:color w:val="000000"/>
                  <w:sz w:val="16"/>
                  <w:szCs w:val="16"/>
                  <w:lang w:val="pt-BR" w:eastAsia="pt-BR"/>
                </w:rPr>
                <w:t>403,30</w:t>
              </w:r>
            </w:ins>
          </w:p>
        </w:tc>
        <w:tc>
          <w:tcPr>
            <w:tcW w:w="432" w:type="pct"/>
            <w:tcBorders>
              <w:top w:val="single" w:sz="4" w:space="0" w:color="auto"/>
              <w:left w:val="nil"/>
              <w:bottom w:val="single" w:sz="4" w:space="0" w:color="auto"/>
              <w:right w:val="single" w:sz="4" w:space="0" w:color="auto"/>
            </w:tcBorders>
            <w:vAlign w:val="center"/>
          </w:tcPr>
          <w:p w14:paraId="12EE3973" w14:textId="77777777" w:rsidR="002E6C63" w:rsidRPr="002E6C63" w:rsidRDefault="002E6C63" w:rsidP="00703052">
            <w:pPr>
              <w:widowControl/>
              <w:autoSpaceDE/>
              <w:autoSpaceDN/>
              <w:adjustRightInd/>
              <w:spacing w:before="120" w:after="120"/>
              <w:jc w:val="center"/>
              <w:rPr>
                <w:ins w:id="1351" w:author="Autor" w:date="2014-12-19T17:28:00Z"/>
                <w:rFonts w:ascii="Tahoma" w:eastAsia="Times New Roman" w:hAnsi="Tahoma" w:cs="Tahoma"/>
                <w:color w:val="000000"/>
                <w:sz w:val="16"/>
                <w:szCs w:val="16"/>
                <w:lang w:val="pt-BR" w:eastAsia="pt-BR"/>
              </w:rPr>
            </w:pPr>
            <w:ins w:id="1352"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581EA513" w14:textId="77777777" w:rsidR="002E6C63" w:rsidRPr="002E6C63" w:rsidRDefault="002E6C63" w:rsidP="00703052">
            <w:pPr>
              <w:widowControl/>
              <w:autoSpaceDE/>
              <w:autoSpaceDN/>
              <w:adjustRightInd/>
              <w:spacing w:before="120" w:after="120"/>
              <w:jc w:val="center"/>
              <w:rPr>
                <w:ins w:id="1353" w:author="Autor" w:date="2014-12-19T17:28:00Z"/>
                <w:rFonts w:ascii="Tahoma" w:eastAsia="Times New Roman" w:hAnsi="Tahoma" w:cs="Tahoma"/>
                <w:color w:val="000000"/>
                <w:sz w:val="16"/>
                <w:szCs w:val="16"/>
                <w:lang w:val="pt-BR" w:eastAsia="pt-BR"/>
              </w:rPr>
            </w:pPr>
            <w:ins w:id="1354" w:author="Autor" w:date="2014-12-19T17:28:00Z">
              <w:r w:rsidRPr="002E6C63">
                <w:rPr>
                  <w:rFonts w:ascii="Tahoma" w:eastAsia="Times New Roman" w:hAnsi="Tahoma" w:cs="Tahoma"/>
                  <w:color w:val="000000"/>
                  <w:sz w:val="16"/>
                  <w:szCs w:val="16"/>
                  <w:lang w:val="pt-BR" w:eastAsia="pt-BR"/>
                </w:rPr>
                <w:t>11.800,00</w:t>
              </w:r>
            </w:ins>
          </w:p>
        </w:tc>
      </w:tr>
      <w:tr w:rsidR="00703052" w:rsidRPr="002E6C63" w14:paraId="4A8C06EF" w14:textId="77777777" w:rsidTr="00703052">
        <w:trPr>
          <w:trHeight w:val="20"/>
          <w:jc w:val="center"/>
          <w:ins w:id="1355"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D0DB5" w14:textId="77777777" w:rsidR="002E6C63" w:rsidRPr="002E6C63" w:rsidRDefault="002E6C63" w:rsidP="00703052">
            <w:pPr>
              <w:widowControl/>
              <w:autoSpaceDE/>
              <w:autoSpaceDN/>
              <w:adjustRightInd/>
              <w:spacing w:before="120" w:after="120"/>
              <w:jc w:val="center"/>
              <w:rPr>
                <w:ins w:id="1356" w:author="Autor" w:date="2014-12-19T17:28:00Z"/>
                <w:rFonts w:ascii="Tahoma" w:eastAsia="Times New Roman" w:hAnsi="Tahoma" w:cs="Tahoma"/>
                <w:color w:val="000000"/>
                <w:sz w:val="16"/>
                <w:szCs w:val="16"/>
              </w:rPr>
            </w:pPr>
            <w:ins w:id="1357" w:author="Autor" w:date="2014-12-19T17:28:00Z">
              <w:r w:rsidRPr="002E6C63">
                <w:rPr>
                  <w:rFonts w:ascii="Tahoma" w:eastAsia="Times New Roman" w:hAnsi="Tahoma" w:cs="Tahoma"/>
                  <w:color w:val="000000"/>
                  <w:sz w:val="16"/>
                  <w:szCs w:val="16"/>
                </w:rPr>
                <w:t>CFP Estacionamento Ltda - ME</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10F3AB1A" w14:textId="77777777" w:rsidR="002E6C63" w:rsidRPr="002E6C63" w:rsidRDefault="002E6C63" w:rsidP="00703052">
            <w:pPr>
              <w:widowControl/>
              <w:autoSpaceDE/>
              <w:autoSpaceDN/>
              <w:adjustRightInd/>
              <w:spacing w:before="120" w:after="120"/>
              <w:jc w:val="center"/>
              <w:rPr>
                <w:ins w:id="1358" w:author="Autor" w:date="2014-12-19T17:28:00Z"/>
                <w:rFonts w:ascii="Tahoma" w:eastAsia="Times New Roman" w:hAnsi="Tahoma" w:cs="Tahoma"/>
                <w:color w:val="000000"/>
                <w:sz w:val="16"/>
                <w:szCs w:val="16"/>
              </w:rPr>
            </w:pPr>
            <w:ins w:id="1359" w:author="Autor" w:date="2014-12-19T17:28:00Z">
              <w:r w:rsidRPr="002E6C63">
                <w:rPr>
                  <w:rFonts w:ascii="Tahoma" w:eastAsia="Times New Roman" w:hAnsi="Tahoma" w:cs="Tahoma"/>
                  <w:color w:val="000000"/>
                  <w:sz w:val="16"/>
                  <w:szCs w:val="16"/>
                </w:rPr>
                <w:t>14.692.660/001-95</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6EF7CFD2" w14:textId="77777777" w:rsidR="002E6C63" w:rsidRPr="002E6C63" w:rsidRDefault="002E6C63" w:rsidP="00703052">
            <w:pPr>
              <w:widowControl/>
              <w:autoSpaceDE/>
              <w:autoSpaceDN/>
              <w:adjustRightInd/>
              <w:spacing w:before="120" w:after="120"/>
              <w:jc w:val="center"/>
              <w:rPr>
                <w:ins w:id="1360" w:author="Autor" w:date="2014-12-19T17:28:00Z"/>
                <w:rFonts w:ascii="Tahoma" w:eastAsia="Times New Roman" w:hAnsi="Tahoma" w:cs="Tahoma"/>
                <w:color w:val="000000"/>
                <w:sz w:val="16"/>
                <w:szCs w:val="16"/>
                <w:lang w:val="pt-BR" w:eastAsia="pt-BR"/>
              </w:rPr>
            </w:pPr>
            <w:ins w:id="1361" w:author="Autor" w:date="2014-12-19T17:28:00Z">
              <w:r w:rsidRPr="002E6C63">
                <w:rPr>
                  <w:rFonts w:ascii="Tahoma" w:eastAsia="Times New Roman" w:hAnsi="Tahoma" w:cs="Tahoma"/>
                  <w:color w:val="000000"/>
                  <w:sz w:val="16"/>
                  <w:szCs w:val="16"/>
                  <w:lang w:val="pt-BR" w:eastAsia="pt-BR"/>
                </w:rPr>
                <w:t>Pavimentos de garagem G1, G2 e G3</w:t>
              </w:r>
            </w:ins>
          </w:p>
          <w:p w14:paraId="33ECA127" w14:textId="77777777" w:rsidR="002E6C63" w:rsidRPr="002E6C63" w:rsidRDefault="002E6C63" w:rsidP="00703052">
            <w:pPr>
              <w:widowControl/>
              <w:autoSpaceDE/>
              <w:autoSpaceDN/>
              <w:adjustRightInd/>
              <w:spacing w:before="120" w:after="120"/>
              <w:jc w:val="center"/>
              <w:rPr>
                <w:ins w:id="1362" w:author="Autor" w:date="2014-12-19T17:28:00Z"/>
                <w:rFonts w:ascii="Tahoma" w:eastAsia="Times New Roman" w:hAnsi="Tahoma" w:cs="Tahoma"/>
                <w:color w:val="000000"/>
                <w:sz w:val="16"/>
                <w:szCs w:val="16"/>
                <w:lang w:val="pt-BR"/>
              </w:rPr>
            </w:pPr>
            <w:ins w:id="1363" w:author="Autor" w:date="2014-12-19T17:28:00Z">
              <w:r w:rsidRPr="002E6C63">
                <w:rPr>
                  <w:rFonts w:ascii="Tahoma" w:eastAsia="Times New Roman" w:hAnsi="Tahoma" w:cs="Tahoma"/>
                  <w:color w:val="000000"/>
                  <w:sz w:val="16"/>
                  <w:szCs w:val="16"/>
                  <w:lang w:val="pt-BR" w:eastAsia="pt-BR"/>
                </w:rPr>
                <w:t>(área aprox. 6.786,78 m²)</w:t>
              </w:r>
            </w:ins>
          </w:p>
        </w:tc>
        <w:tc>
          <w:tcPr>
            <w:tcW w:w="431" w:type="pct"/>
            <w:tcBorders>
              <w:top w:val="single" w:sz="4" w:space="0" w:color="auto"/>
              <w:left w:val="nil"/>
              <w:bottom w:val="single" w:sz="4" w:space="0" w:color="auto"/>
              <w:right w:val="single" w:sz="4" w:space="0" w:color="auto"/>
            </w:tcBorders>
            <w:vAlign w:val="center"/>
          </w:tcPr>
          <w:p w14:paraId="17EF245F" w14:textId="77777777" w:rsidR="002E6C63" w:rsidRPr="002E6C63" w:rsidRDefault="002E6C63" w:rsidP="00703052">
            <w:pPr>
              <w:widowControl/>
              <w:autoSpaceDE/>
              <w:autoSpaceDN/>
              <w:adjustRightInd/>
              <w:spacing w:before="120" w:after="120"/>
              <w:jc w:val="center"/>
              <w:rPr>
                <w:ins w:id="1364" w:author="Autor" w:date="2014-12-19T17:28:00Z"/>
                <w:rFonts w:ascii="Tahoma" w:eastAsia="Times New Roman" w:hAnsi="Tahoma" w:cs="Tahoma"/>
                <w:color w:val="000000"/>
                <w:sz w:val="16"/>
                <w:szCs w:val="16"/>
                <w:lang w:val="pt-BR" w:eastAsia="pt-BR"/>
              </w:rPr>
            </w:pPr>
            <w:ins w:id="1365" w:author="Autor" w:date="2014-12-19T17:28:00Z">
              <w:r w:rsidRPr="002E6C63">
                <w:rPr>
                  <w:rFonts w:ascii="Tahoma" w:eastAsia="Times New Roman" w:hAnsi="Tahoma" w:cs="Tahoma"/>
                  <w:color w:val="000000"/>
                  <w:sz w:val="16"/>
                  <w:szCs w:val="16"/>
                  <w:lang w:val="pt-BR" w:eastAsia="pt-BR"/>
                </w:rPr>
                <w:t>6.786,78</w:t>
              </w:r>
            </w:ins>
          </w:p>
        </w:tc>
        <w:tc>
          <w:tcPr>
            <w:tcW w:w="493" w:type="pct"/>
            <w:tcBorders>
              <w:top w:val="single" w:sz="4" w:space="0" w:color="auto"/>
              <w:left w:val="nil"/>
              <w:bottom w:val="single" w:sz="4" w:space="0" w:color="auto"/>
              <w:right w:val="single" w:sz="4" w:space="0" w:color="auto"/>
            </w:tcBorders>
            <w:vAlign w:val="center"/>
          </w:tcPr>
          <w:p w14:paraId="4C5303C3" w14:textId="77777777" w:rsidR="002E6C63" w:rsidRPr="002E6C63" w:rsidRDefault="002E6C63" w:rsidP="00703052">
            <w:pPr>
              <w:widowControl/>
              <w:autoSpaceDE/>
              <w:autoSpaceDN/>
              <w:adjustRightInd/>
              <w:spacing w:before="120" w:after="120"/>
              <w:jc w:val="center"/>
              <w:rPr>
                <w:ins w:id="1366" w:author="Autor" w:date="2014-12-19T17:28:00Z"/>
                <w:rFonts w:ascii="Tahoma" w:eastAsia="Times New Roman" w:hAnsi="Tahoma" w:cs="Tahoma"/>
                <w:color w:val="000000"/>
                <w:sz w:val="16"/>
                <w:szCs w:val="16"/>
                <w:lang w:val="pt-BR" w:eastAsia="pt-BR"/>
              </w:rPr>
            </w:pPr>
            <w:ins w:id="1367" w:author="Autor" w:date="2014-12-19T17:28:00Z">
              <w:r w:rsidRPr="002E6C63">
                <w:rPr>
                  <w:rFonts w:ascii="Tahoma" w:eastAsia="Times New Roman" w:hAnsi="Tahoma" w:cs="Tahoma"/>
                  <w:color w:val="000000"/>
                  <w:sz w:val="16"/>
                  <w:szCs w:val="16"/>
                  <w:lang w:val="pt-BR" w:eastAsia="pt-BR"/>
                </w:rPr>
                <w:t>6.786,78</w:t>
              </w:r>
            </w:ins>
          </w:p>
        </w:tc>
        <w:tc>
          <w:tcPr>
            <w:tcW w:w="432" w:type="pct"/>
            <w:tcBorders>
              <w:top w:val="single" w:sz="4" w:space="0" w:color="auto"/>
              <w:left w:val="nil"/>
              <w:bottom w:val="single" w:sz="4" w:space="0" w:color="auto"/>
              <w:right w:val="single" w:sz="4" w:space="0" w:color="auto"/>
            </w:tcBorders>
            <w:vAlign w:val="center"/>
          </w:tcPr>
          <w:p w14:paraId="27C432F9" w14:textId="77777777" w:rsidR="002E6C63" w:rsidRPr="002E6C63" w:rsidRDefault="002E6C63" w:rsidP="00703052">
            <w:pPr>
              <w:widowControl/>
              <w:autoSpaceDE/>
              <w:autoSpaceDN/>
              <w:adjustRightInd/>
              <w:spacing w:before="120" w:after="120"/>
              <w:jc w:val="center"/>
              <w:rPr>
                <w:ins w:id="1368" w:author="Autor" w:date="2014-12-19T17:28:00Z"/>
                <w:rFonts w:ascii="Tahoma" w:eastAsia="Times New Roman" w:hAnsi="Tahoma" w:cs="Tahoma"/>
                <w:color w:val="000000"/>
                <w:sz w:val="16"/>
                <w:szCs w:val="16"/>
                <w:lang w:val="pt-BR" w:eastAsia="pt-BR"/>
              </w:rPr>
            </w:pPr>
            <w:ins w:id="1369"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2CE439D9" w14:textId="77777777" w:rsidR="002E6C63" w:rsidRPr="002E6C63" w:rsidRDefault="002E6C63" w:rsidP="00703052">
            <w:pPr>
              <w:widowControl/>
              <w:autoSpaceDE/>
              <w:autoSpaceDN/>
              <w:adjustRightInd/>
              <w:spacing w:before="120" w:after="120"/>
              <w:jc w:val="center"/>
              <w:rPr>
                <w:ins w:id="1370" w:author="Autor" w:date="2014-12-19T17:28:00Z"/>
                <w:rFonts w:ascii="Tahoma" w:eastAsia="Times New Roman" w:hAnsi="Tahoma" w:cs="Tahoma"/>
                <w:color w:val="000000"/>
                <w:sz w:val="16"/>
                <w:szCs w:val="16"/>
                <w:lang w:val="pt-BR" w:eastAsia="pt-BR"/>
              </w:rPr>
            </w:pPr>
            <w:ins w:id="1371" w:author="Autor" w:date="2014-12-19T17:28:00Z">
              <w:r w:rsidRPr="002E6C63">
                <w:rPr>
                  <w:rFonts w:ascii="Tahoma" w:eastAsia="Times New Roman" w:hAnsi="Tahoma" w:cs="Tahoma"/>
                  <w:color w:val="000000"/>
                  <w:sz w:val="16"/>
                  <w:szCs w:val="16"/>
                  <w:lang w:val="pt-BR" w:eastAsia="pt-BR"/>
                </w:rPr>
                <w:t>28.000,00</w:t>
              </w:r>
            </w:ins>
          </w:p>
        </w:tc>
      </w:tr>
      <w:tr w:rsidR="00703052" w:rsidRPr="002E6C63" w14:paraId="463DECDF" w14:textId="77777777" w:rsidTr="00703052">
        <w:trPr>
          <w:trHeight w:val="20"/>
          <w:jc w:val="center"/>
          <w:ins w:id="1372" w:author="Autor" w:date="2014-12-19T17:28:00Z"/>
        </w:trPr>
        <w:tc>
          <w:tcPr>
            <w:tcW w:w="63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2D523" w14:textId="77777777" w:rsidR="002E6C63" w:rsidRPr="002E6C63" w:rsidRDefault="002E6C63" w:rsidP="00703052">
            <w:pPr>
              <w:widowControl/>
              <w:autoSpaceDE/>
              <w:autoSpaceDN/>
              <w:adjustRightInd/>
              <w:spacing w:before="120" w:after="120"/>
              <w:jc w:val="center"/>
              <w:rPr>
                <w:ins w:id="1373" w:author="Autor" w:date="2014-12-19T17:28:00Z"/>
                <w:rFonts w:ascii="Tahoma" w:eastAsia="Times New Roman" w:hAnsi="Tahoma" w:cs="Tahoma"/>
                <w:color w:val="000000"/>
                <w:sz w:val="16"/>
                <w:szCs w:val="16"/>
              </w:rPr>
            </w:pPr>
            <w:ins w:id="1374" w:author="Autor" w:date="2014-12-19T17:28:00Z">
              <w:r w:rsidRPr="002E6C63">
                <w:rPr>
                  <w:rFonts w:ascii="Tahoma" w:eastAsia="Times New Roman" w:hAnsi="Tahoma" w:cs="Tahoma"/>
                  <w:color w:val="000000"/>
                  <w:sz w:val="16"/>
                  <w:szCs w:val="16"/>
                </w:rPr>
                <w:t>Localiza Rent a Car S.A.</w:t>
              </w:r>
            </w:ins>
          </w:p>
        </w:tc>
        <w:tc>
          <w:tcPr>
            <w:tcW w:w="740"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16E7A983" w14:textId="77777777" w:rsidR="002E6C63" w:rsidRPr="002E6C63" w:rsidRDefault="002E6C63" w:rsidP="00703052">
            <w:pPr>
              <w:widowControl/>
              <w:autoSpaceDE/>
              <w:autoSpaceDN/>
              <w:adjustRightInd/>
              <w:spacing w:before="120" w:after="120"/>
              <w:jc w:val="center"/>
              <w:rPr>
                <w:ins w:id="1375" w:author="Autor" w:date="2014-12-19T17:28:00Z"/>
                <w:rFonts w:ascii="Tahoma" w:eastAsia="Times New Roman" w:hAnsi="Tahoma" w:cs="Tahoma"/>
                <w:color w:val="000000"/>
                <w:sz w:val="16"/>
                <w:szCs w:val="16"/>
              </w:rPr>
            </w:pPr>
            <w:ins w:id="1376" w:author="Autor" w:date="2014-12-19T17:28:00Z">
              <w:r w:rsidRPr="002E6C63">
                <w:rPr>
                  <w:rFonts w:ascii="Tahoma" w:eastAsia="Times New Roman" w:hAnsi="Tahoma" w:cs="Tahoma"/>
                  <w:color w:val="000000"/>
                  <w:sz w:val="16"/>
                  <w:szCs w:val="16"/>
                </w:rPr>
                <w:t>16.670.085/0001-55</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505EBB90" w14:textId="77777777" w:rsidR="002E6C63" w:rsidRPr="002E6C63" w:rsidRDefault="002E6C63" w:rsidP="00703052">
            <w:pPr>
              <w:widowControl/>
              <w:autoSpaceDE/>
              <w:autoSpaceDN/>
              <w:adjustRightInd/>
              <w:spacing w:before="120" w:after="120"/>
              <w:jc w:val="center"/>
              <w:rPr>
                <w:ins w:id="1377" w:author="Autor" w:date="2014-12-19T17:28:00Z"/>
                <w:rFonts w:ascii="Tahoma" w:eastAsia="Times New Roman" w:hAnsi="Tahoma" w:cs="Tahoma"/>
                <w:color w:val="000000"/>
                <w:sz w:val="16"/>
                <w:szCs w:val="16"/>
                <w:lang w:val="pt-BR" w:eastAsia="pt-BR"/>
              </w:rPr>
            </w:pPr>
            <w:ins w:id="1378" w:author="Autor" w:date="2014-12-19T17:28:00Z">
              <w:r w:rsidRPr="002E6C63">
                <w:rPr>
                  <w:rFonts w:ascii="Tahoma" w:eastAsia="Times New Roman" w:hAnsi="Tahoma" w:cs="Tahoma"/>
                  <w:color w:val="000000"/>
                  <w:sz w:val="16"/>
                  <w:szCs w:val="16"/>
                  <w:lang w:val="pt-BR" w:eastAsia="pt-BR"/>
                </w:rPr>
                <w:t>Unidades 401 e 402</w:t>
              </w:r>
            </w:ins>
          </w:p>
        </w:tc>
        <w:tc>
          <w:tcPr>
            <w:tcW w:w="431" w:type="pct"/>
            <w:tcBorders>
              <w:top w:val="single" w:sz="4" w:space="0" w:color="auto"/>
              <w:left w:val="nil"/>
              <w:bottom w:val="single" w:sz="4" w:space="0" w:color="auto"/>
              <w:right w:val="single" w:sz="4" w:space="0" w:color="auto"/>
            </w:tcBorders>
            <w:vAlign w:val="center"/>
          </w:tcPr>
          <w:p w14:paraId="5D4E6D42" w14:textId="77777777" w:rsidR="002E6C63" w:rsidRPr="002E6C63" w:rsidRDefault="002E6C63" w:rsidP="00703052">
            <w:pPr>
              <w:widowControl/>
              <w:autoSpaceDE/>
              <w:autoSpaceDN/>
              <w:adjustRightInd/>
              <w:spacing w:before="120" w:after="120"/>
              <w:jc w:val="center"/>
              <w:rPr>
                <w:ins w:id="1379" w:author="Autor" w:date="2014-12-19T17:28:00Z"/>
                <w:rFonts w:ascii="Tahoma" w:eastAsia="Times New Roman" w:hAnsi="Tahoma" w:cs="Tahoma"/>
                <w:color w:val="000000"/>
                <w:sz w:val="16"/>
                <w:szCs w:val="16"/>
                <w:lang w:val="pt-BR" w:eastAsia="pt-BR"/>
              </w:rPr>
            </w:pPr>
            <w:ins w:id="1380" w:author="Autor" w:date="2014-12-19T17:28:00Z">
              <w:r w:rsidRPr="002E6C63">
                <w:rPr>
                  <w:rFonts w:ascii="Tahoma" w:eastAsia="Times New Roman" w:hAnsi="Tahoma" w:cs="Tahoma"/>
                  <w:color w:val="000000"/>
                  <w:sz w:val="16"/>
                  <w:szCs w:val="16"/>
                  <w:lang w:val="pt-BR" w:eastAsia="pt-BR"/>
                </w:rPr>
                <w:t>740,10</w:t>
              </w:r>
            </w:ins>
          </w:p>
        </w:tc>
        <w:tc>
          <w:tcPr>
            <w:tcW w:w="493" w:type="pct"/>
            <w:tcBorders>
              <w:top w:val="single" w:sz="4" w:space="0" w:color="auto"/>
              <w:left w:val="nil"/>
              <w:bottom w:val="single" w:sz="4" w:space="0" w:color="auto"/>
              <w:right w:val="single" w:sz="4" w:space="0" w:color="auto"/>
            </w:tcBorders>
            <w:vAlign w:val="center"/>
          </w:tcPr>
          <w:p w14:paraId="24C27709" w14:textId="77777777" w:rsidR="002E6C63" w:rsidRPr="002E6C63" w:rsidRDefault="002E6C63" w:rsidP="00703052">
            <w:pPr>
              <w:widowControl/>
              <w:autoSpaceDE/>
              <w:autoSpaceDN/>
              <w:adjustRightInd/>
              <w:spacing w:before="120" w:after="120"/>
              <w:jc w:val="center"/>
              <w:rPr>
                <w:ins w:id="1381" w:author="Autor" w:date="2014-12-19T17:28:00Z"/>
                <w:rFonts w:ascii="Tahoma" w:eastAsia="Times New Roman" w:hAnsi="Tahoma" w:cs="Tahoma"/>
                <w:color w:val="000000"/>
                <w:sz w:val="16"/>
                <w:szCs w:val="16"/>
                <w:lang w:val="pt-BR" w:eastAsia="pt-BR"/>
              </w:rPr>
            </w:pPr>
            <w:ins w:id="1382" w:author="Autor" w:date="2014-12-19T17:28:00Z">
              <w:r w:rsidRPr="002E6C63">
                <w:rPr>
                  <w:rFonts w:ascii="Tahoma" w:eastAsia="Times New Roman" w:hAnsi="Tahoma" w:cs="Tahoma"/>
                  <w:color w:val="000000"/>
                  <w:sz w:val="16"/>
                  <w:szCs w:val="16"/>
                  <w:lang w:val="pt-BR" w:eastAsia="pt-BR"/>
                </w:rPr>
                <w:t>740,10</w:t>
              </w:r>
            </w:ins>
          </w:p>
        </w:tc>
        <w:tc>
          <w:tcPr>
            <w:tcW w:w="432" w:type="pct"/>
            <w:tcBorders>
              <w:top w:val="single" w:sz="4" w:space="0" w:color="auto"/>
              <w:left w:val="nil"/>
              <w:bottom w:val="single" w:sz="4" w:space="0" w:color="auto"/>
              <w:right w:val="single" w:sz="4" w:space="0" w:color="auto"/>
            </w:tcBorders>
            <w:vAlign w:val="center"/>
          </w:tcPr>
          <w:p w14:paraId="535D69FD" w14:textId="77777777" w:rsidR="002E6C63" w:rsidRPr="002E6C63" w:rsidRDefault="002E6C63" w:rsidP="00703052">
            <w:pPr>
              <w:widowControl/>
              <w:autoSpaceDE/>
              <w:autoSpaceDN/>
              <w:adjustRightInd/>
              <w:spacing w:before="120" w:after="120"/>
              <w:jc w:val="center"/>
              <w:rPr>
                <w:ins w:id="1383" w:author="Autor" w:date="2014-12-19T17:28:00Z"/>
                <w:rFonts w:ascii="Tahoma" w:eastAsia="Times New Roman" w:hAnsi="Tahoma" w:cs="Tahoma"/>
                <w:color w:val="000000"/>
                <w:sz w:val="16"/>
                <w:szCs w:val="16"/>
                <w:lang w:val="pt-BR" w:eastAsia="pt-BR"/>
              </w:rPr>
            </w:pPr>
            <w:ins w:id="1384"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41B7E0F5" w14:textId="77777777" w:rsidR="002E6C63" w:rsidRPr="002E6C63" w:rsidRDefault="002E6C63" w:rsidP="00703052">
            <w:pPr>
              <w:widowControl/>
              <w:autoSpaceDE/>
              <w:autoSpaceDN/>
              <w:adjustRightInd/>
              <w:spacing w:before="120" w:after="120"/>
              <w:jc w:val="center"/>
              <w:rPr>
                <w:ins w:id="1385" w:author="Autor" w:date="2014-12-19T17:28:00Z"/>
                <w:rFonts w:ascii="Tahoma" w:eastAsia="Times New Roman" w:hAnsi="Tahoma" w:cs="Tahoma"/>
                <w:color w:val="000000"/>
                <w:sz w:val="16"/>
                <w:szCs w:val="16"/>
                <w:lang w:val="pt-BR" w:eastAsia="pt-BR"/>
              </w:rPr>
            </w:pPr>
            <w:ins w:id="1386" w:author="Autor" w:date="2014-12-19T17:28:00Z">
              <w:r w:rsidRPr="002E6C63">
                <w:rPr>
                  <w:rFonts w:ascii="Tahoma" w:eastAsia="Times New Roman" w:hAnsi="Tahoma" w:cs="Tahoma"/>
                  <w:color w:val="000000"/>
                  <w:sz w:val="16"/>
                  <w:szCs w:val="16"/>
                  <w:lang w:val="pt-BR" w:eastAsia="pt-BR"/>
                </w:rPr>
                <w:t xml:space="preserve"> 43.764,60 </w:t>
              </w:r>
            </w:ins>
          </w:p>
        </w:tc>
      </w:tr>
      <w:tr w:rsidR="00703052" w:rsidRPr="002E6C63" w14:paraId="3611E8FC" w14:textId="77777777" w:rsidTr="00703052">
        <w:trPr>
          <w:trHeight w:val="20"/>
          <w:jc w:val="center"/>
          <w:ins w:id="1387"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506FF" w14:textId="77777777" w:rsidR="002E6C63" w:rsidRPr="002E6C63" w:rsidRDefault="002E6C63" w:rsidP="00703052">
            <w:pPr>
              <w:widowControl/>
              <w:autoSpaceDE/>
              <w:autoSpaceDN/>
              <w:adjustRightInd/>
              <w:spacing w:before="120" w:after="120"/>
              <w:jc w:val="center"/>
              <w:rPr>
                <w:ins w:id="1388"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4BDA3243" w14:textId="77777777" w:rsidR="002E6C63" w:rsidRPr="002E6C63" w:rsidRDefault="002E6C63" w:rsidP="00703052">
            <w:pPr>
              <w:widowControl/>
              <w:autoSpaceDE/>
              <w:autoSpaceDN/>
              <w:adjustRightInd/>
              <w:spacing w:before="120" w:after="120"/>
              <w:jc w:val="center"/>
              <w:rPr>
                <w:ins w:id="1389"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0CC71513" w14:textId="77777777" w:rsidR="002E6C63" w:rsidRPr="002E6C63" w:rsidRDefault="002E6C63" w:rsidP="00703052">
            <w:pPr>
              <w:widowControl/>
              <w:autoSpaceDE/>
              <w:autoSpaceDN/>
              <w:adjustRightInd/>
              <w:spacing w:before="120" w:after="120"/>
              <w:jc w:val="center"/>
              <w:rPr>
                <w:ins w:id="1390" w:author="Autor" w:date="2014-12-19T17:28:00Z"/>
                <w:rFonts w:ascii="Tahoma" w:eastAsia="Times New Roman" w:hAnsi="Tahoma" w:cs="Tahoma"/>
                <w:color w:val="000000"/>
                <w:sz w:val="16"/>
                <w:szCs w:val="16"/>
                <w:lang w:val="pt-BR" w:eastAsia="pt-BR"/>
              </w:rPr>
            </w:pPr>
            <w:ins w:id="1391" w:author="Autor" w:date="2014-12-19T17:28:00Z">
              <w:r w:rsidRPr="002E6C63">
                <w:rPr>
                  <w:rFonts w:ascii="Tahoma" w:eastAsia="Times New Roman" w:hAnsi="Tahoma" w:cs="Tahoma"/>
                  <w:color w:val="000000"/>
                  <w:sz w:val="16"/>
                  <w:szCs w:val="16"/>
                  <w:lang w:val="pt-BR" w:eastAsia="pt-BR"/>
                </w:rPr>
                <w:t>Unidades 501 e 502</w:t>
              </w:r>
            </w:ins>
          </w:p>
        </w:tc>
        <w:tc>
          <w:tcPr>
            <w:tcW w:w="431" w:type="pct"/>
            <w:tcBorders>
              <w:top w:val="single" w:sz="4" w:space="0" w:color="auto"/>
              <w:left w:val="nil"/>
              <w:bottom w:val="single" w:sz="4" w:space="0" w:color="auto"/>
              <w:right w:val="single" w:sz="4" w:space="0" w:color="auto"/>
            </w:tcBorders>
            <w:vAlign w:val="center"/>
          </w:tcPr>
          <w:p w14:paraId="4C80407C" w14:textId="77777777" w:rsidR="002E6C63" w:rsidRPr="002E6C63" w:rsidRDefault="002E6C63" w:rsidP="00703052">
            <w:pPr>
              <w:widowControl/>
              <w:autoSpaceDE/>
              <w:autoSpaceDN/>
              <w:adjustRightInd/>
              <w:spacing w:before="120" w:after="120"/>
              <w:jc w:val="center"/>
              <w:rPr>
                <w:ins w:id="1392" w:author="Autor" w:date="2014-12-19T17:28:00Z"/>
                <w:rFonts w:ascii="Tahoma" w:eastAsia="Times New Roman" w:hAnsi="Tahoma" w:cs="Tahoma"/>
                <w:color w:val="000000"/>
                <w:sz w:val="16"/>
                <w:szCs w:val="16"/>
                <w:lang w:val="pt-BR" w:eastAsia="pt-BR"/>
              </w:rPr>
            </w:pPr>
            <w:ins w:id="1393" w:author="Autor" w:date="2014-12-19T17:28:00Z">
              <w:r w:rsidRPr="002E6C63">
                <w:rPr>
                  <w:rFonts w:ascii="Tahoma" w:eastAsia="Times New Roman" w:hAnsi="Tahoma" w:cs="Tahoma"/>
                  <w:color w:val="000000"/>
                  <w:sz w:val="16"/>
                  <w:szCs w:val="16"/>
                  <w:lang w:val="pt-BR" w:eastAsia="pt-BR"/>
                </w:rPr>
                <w:t>801,00</w:t>
              </w:r>
            </w:ins>
          </w:p>
        </w:tc>
        <w:tc>
          <w:tcPr>
            <w:tcW w:w="493" w:type="pct"/>
            <w:tcBorders>
              <w:top w:val="single" w:sz="4" w:space="0" w:color="auto"/>
              <w:left w:val="nil"/>
              <w:bottom w:val="single" w:sz="4" w:space="0" w:color="auto"/>
              <w:right w:val="single" w:sz="4" w:space="0" w:color="auto"/>
            </w:tcBorders>
            <w:vAlign w:val="center"/>
          </w:tcPr>
          <w:p w14:paraId="6F36B2EE" w14:textId="77777777" w:rsidR="002E6C63" w:rsidRPr="002E6C63" w:rsidRDefault="002E6C63" w:rsidP="00703052">
            <w:pPr>
              <w:widowControl/>
              <w:autoSpaceDE/>
              <w:autoSpaceDN/>
              <w:adjustRightInd/>
              <w:spacing w:before="120" w:after="120"/>
              <w:jc w:val="center"/>
              <w:rPr>
                <w:ins w:id="1394" w:author="Autor" w:date="2014-12-19T17:28:00Z"/>
                <w:rFonts w:ascii="Tahoma" w:eastAsia="Times New Roman" w:hAnsi="Tahoma" w:cs="Tahoma"/>
                <w:color w:val="000000"/>
                <w:sz w:val="16"/>
                <w:szCs w:val="16"/>
                <w:lang w:val="pt-BR" w:eastAsia="pt-BR"/>
              </w:rPr>
            </w:pPr>
            <w:ins w:id="1395" w:author="Autor" w:date="2014-12-19T17:28:00Z">
              <w:r w:rsidRPr="002E6C63">
                <w:rPr>
                  <w:rFonts w:ascii="Tahoma" w:eastAsia="Times New Roman" w:hAnsi="Tahoma" w:cs="Tahoma"/>
                  <w:color w:val="000000"/>
                  <w:sz w:val="16"/>
                  <w:szCs w:val="16"/>
                  <w:lang w:val="pt-BR" w:eastAsia="pt-BR"/>
                </w:rPr>
                <w:t>801,00</w:t>
              </w:r>
            </w:ins>
          </w:p>
        </w:tc>
        <w:tc>
          <w:tcPr>
            <w:tcW w:w="432" w:type="pct"/>
            <w:tcBorders>
              <w:top w:val="single" w:sz="4" w:space="0" w:color="auto"/>
              <w:left w:val="nil"/>
              <w:bottom w:val="single" w:sz="4" w:space="0" w:color="auto"/>
              <w:right w:val="single" w:sz="4" w:space="0" w:color="auto"/>
            </w:tcBorders>
            <w:vAlign w:val="center"/>
          </w:tcPr>
          <w:p w14:paraId="207B4528" w14:textId="77777777" w:rsidR="002E6C63" w:rsidRPr="002E6C63" w:rsidRDefault="002E6C63" w:rsidP="00703052">
            <w:pPr>
              <w:widowControl/>
              <w:autoSpaceDE/>
              <w:autoSpaceDN/>
              <w:adjustRightInd/>
              <w:spacing w:before="120" w:after="120"/>
              <w:jc w:val="center"/>
              <w:rPr>
                <w:ins w:id="1396" w:author="Autor" w:date="2014-12-19T17:28:00Z"/>
                <w:rFonts w:ascii="Tahoma" w:eastAsia="Times New Roman" w:hAnsi="Tahoma" w:cs="Tahoma"/>
                <w:color w:val="000000"/>
                <w:sz w:val="16"/>
                <w:szCs w:val="16"/>
                <w:lang w:val="pt-BR" w:eastAsia="pt-BR"/>
              </w:rPr>
            </w:pPr>
            <w:ins w:id="139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3418CA33" w14:textId="77777777" w:rsidR="002E6C63" w:rsidRPr="002E6C63" w:rsidRDefault="002E6C63" w:rsidP="00703052">
            <w:pPr>
              <w:widowControl/>
              <w:autoSpaceDE/>
              <w:autoSpaceDN/>
              <w:adjustRightInd/>
              <w:spacing w:before="120" w:after="120"/>
              <w:jc w:val="center"/>
              <w:rPr>
                <w:ins w:id="1398" w:author="Autor" w:date="2014-12-19T17:28:00Z"/>
                <w:rFonts w:ascii="Tahoma" w:eastAsia="Times New Roman" w:hAnsi="Tahoma" w:cs="Tahoma"/>
                <w:color w:val="000000"/>
                <w:sz w:val="16"/>
                <w:szCs w:val="16"/>
                <w:lang w:val="pt-BR" w:eastAsia="pt-BR"/>
              </w:rPr>
            </w:pPr>
            <w:ins w:id="1399" w:author="Autor" w:date="2014-12-19T17:28:00Z">
              <w:r w:rsidRPr="002E6C63">
                <w:rPr>
                  <w:rFonts w:ascii="Tahoma" w:eastAsia="Times New Roman" w:hAnsi="Tahoma" w:cs="Tahoma"/>
                  <w:color w:val="000000"/>
                  <w:sz w:val="16"/>
                  <w:szCs w:val="16"/>
                  <w:lang w:val="pt-BR" w:eastAsia="pt-BR"/>
                </w:rPr>
                <w:t xml:space="preserve"> 47.365,83 </w:t>
              </w:r>
            </w:ins>
          </w:p>
        </w:tc>
      </w:tr>
      <w:tr w:rsidR="00703052" w:rsidRPr="002E6C63" w14:paraId="474AB40E" w14:textId="77777777" w:rsidTr="00703052">
        <w:trPr>
          <w:trHeight w:val="20"/>
          <w:jc w:val="center"/>
          <w:ins w:id="1400"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23D8F2" w14:textId="77777777" w:rsidR="002E6C63" w:rsidRPr="002E6C63" w:rsidRDefault="002E6C63" w:rsidP="00703052">
            <w:pPr>
              <w:widowControl/>
              <w:autoSpaceDE/>
              <w:autoSpaceDN/>
              <w:adjustRightInd/>
              <w:spacing w:before="120" w:after="120"/>
              <w:jc w:val="center"/>
              <w:rPr>
                <w:ins w:id="1401"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4246AE1B" w14:textId="77777777" w:rsidR="002E6C63" w:rsidRPr="002E6C63" w:rsidRDefault="002E6C63" w:rsidP="00703052">
            <w:pPr>
              <w:widowControl/>
              <w:autoSpaceDE/>
              <w:autoSpaceDN/>
              <w:adjustRightInd/>
              <w:spacing w:before="120" w:after="120"/>
              <w:jc w:val="center"/>
              <w:rPr>
                <w:ins w:id="1402"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2C9214C1" w14:textId="77777777" w:rsidR="002E6C63" w:rsidRPr="002E6C63" w:rsidRDefault="002E6C63" w:rsidP="00703052">
            <w:pPr>
              <w:widowControl/>
              <w:autoSpaceDE/>
              <w:autoSpaceDN/>
              <w:adjustRightInd/>
              <w:spacing w:before="120" w:after="120"/>
              <w:jc w:val="center"/>
              <w:rPr>
                <w:ins w:id="1403" w:author="Autor" w:date="2014-12-19T17:28:00Z"/>
                <w:rFonts w:ascii="Tahoma" w:eastAsia="Times New Roman" w:hAnsi="Tahoma" w:cs="Tahoma"/>
                <w:color w:val="000000"/>
                <w:sz w:val="16"/>
                <w:szCs w:val="16"/>
                <w:lang w:val="pt-BR" w:eastAsia="pt-BR"/>
              </w:rPr>
            </w:pPr>
            <w:ins w:id="1404" w:author="Autor" w:date="2014-12-19T17:28:00Z">
              <w:r w:rsidRPr="002E6C63">
                <w:rPr>
                  <w:rFonts w:ascii="Tahoma" w:eastAsia="Times New Roman" w:hAnsi="Tahoma" w:cs="Tahoma"/>
                  <w:color w:val="000000"/>
                  <w:sz w:val="16"/>
                  <w:szCs w:val="16"/>
                  <w:lang w:val="pt-BR" w:eastAsia="pt-BR"/>
                </w:rPr>
                <w:t>Unidades 601 e 602</w:t>
              </w:r>
            </w:ins>
          </w:p>
        </w:tc>
        <w:tc>
          <w:tcPr>
            <w:tcW w:w="431" w:type="pct"/>
            <w:tcBorders>
              <w:top w:val="single" w:sz="4" w:space="0" w:color="auto"/>
              <w:left w:val="nil"/>
              <w:bottom w:val="single" w:sz="4" w:space="0" w:color="auto"/>
              <w:right w:val="single" w:sz="4" w:space="0" w:color="auto"/>
            </w:tcBorders>
            <w:vAlign w:val="center"/>
          </w:tcPr>
          <w:p w14:paraId="7B330CDF" w14:textId="77777777" w:rsidR="002E6C63" w:rsidRPr="002E6C63" w:rsidRDefault="002E6C63" w:rsidP="00703052">
            <w:pPr>
              <w:widowControl/>
              <w:autoSpaceDE/>
              <w:autoSpaceDN/>
              <w:adjustRightInd/>
              <w:spacing w:before="120" w:after="120"/>
              <w:jc w:val="center"/>
              <w:rPr>
                <w:ins w:id="1405" w:author="Autor" w:date="2014-12-19T17:28:00Z"/>
                <w:rFonts w:ascii="Tahoma" w:eastAsia="Times New Roman" w:hAnsi="Tahoma" w:cs="Tahoma"/>
                <w:color w:val="000000"/>
                <w:sz w:val="16"/>
                <w:szCs w:val="16"/>
                <w:lang w:val="pt-BR" w:eastAsia="pt-BR"/>
              </w:rPr>
            </w:pPr>
            <w:ins w:id="1406" w:author="Autor" w:date="2014-12-19T17:28:00Z">
              <w:r w:rsidRPr="002E6C63">
                <w:rPr>
                  <w:rFonts w:ascii="Tahoma" w:eastAsia="Times New Roman" w:hAnsi="Tahoma" w:cs="Tahoma"/>
                  <w:color w:val="000000"/>
                  <w:sz w:val="16"/>
                  <w:szCs w:val="16"/>
                  <w:lang w:val="pt-BR" w:eastAsia="pt-BR"/>
                </w:rPr>
                <w:t>801,00</w:t>
              </w:r>
            </w:ins>
          </w:p>
        </w:tc>
        <w:tc>
          <w:tcPr>
            <w:tcW w:w="493" w:type="pct"/>
            <w:tcBorders>
              <w:top w:val="single" w:sz="4" w:space="0" w:color="auto"/>
              <w:left w:val="nil"/>
              <w:bottom w:val="single" w:sz="4" w:space="0" w:color="auto"/>
              <w:right w:val="single" w:sz="4" w:space="0" w:color="auto"/>
            </w:tcBorders>
            <w:vAlign w:val="center"/>
          </w:tcPr>
          <w:p w14:paraId="7081C244" w14:textId="77777777" w:rsidR="002E6C63" w:rsidRPr="002E6C63" w:rsidRDefault="002E6C63" w:rsidP="00703052">
            <w:pPr>
              <w:widowControl/>
              <w:autoSpaceDE/>
              <w:autoSpaceDN/>
              <w:adjustRightInd/>
              <w:spacing w:before="120" w:after="120"/>
              <w:jc w:val="center"/>
              <w:rPr>
                <w:ins w:id="1407" w:author="Autor" w:date="2014-12-19T17:28:00Z"/>
                <w:rFonts w:ascii="Tahoma" w:eastAsia="Times New Roman" w:hAnsi="Tahoma" w:cs="Tahoma"/>
                <w:color w:val="000000"/>
                <w:sz w:val="16"/>
                <w:szCs w:val="16"/>
                <w:lang w:val="pt-BR" w:eastAsia="pt-BR"/>
              </w:rPr>
            </w:pPr>
            <w:ins w:id="1408" w:author="Autor" w:date="2014-12-19T17:28:00Z">
              <w:r w:rsidRPr="002E6C63">
                <w:rPr>
                  <w:rFonts w:ascii="Tahoma" w:eastAsia="Times New Roman" w:hAnsi="Tahoma" w:cs="Tahoma"/>
                  <w:color w:val="000000"/>
                  <w:sz w:val="16"/>
                  <w:szCs w:val="16"/>
                  <w:lang w:val="pt-BR" w:eastAsia="pt-BR"/>
                </w:rPr>
                <w:t>801,00</w:t>
              </w:r>
            </w:ins>
          </w:p>
        </w:tc>
        <w:tc>
          <w:tcPr>
            <w:tcW w:w="432" w:type="pct"/>
            <w:tcBorders>
              <w:top w:val="single" w:sz="4" w:space="0" w:color="auto"/>
              <w:left w:val="nil"/>
              <w:bottom w:val="single" w:sz="4" w:space="0" w:color="auto"/>
              <w:right w:val="single" w:sz="4" w:space="0" w:color="auto"/>
            </w:tcBorders>
            <w:vAlign w:val="center"/>
          </w:tcPr>
          <w:p w14:paraId="3D06A343" w14:textId="77777777" w:rsidR="002E6C63" w:rsidRPr="002E6C63" w:rsidRDefault="002E6C63" w:rsidP="00703052">
            <w:pPr>
              <w:widowControl/>
              <w:autoSpaceDE/>
              <w:autoSpaceDN/>
              <w:adjustRightInd/>
              <w:spacing w:before="120" w:after="120"/>
              <w:jc w:val="center"/>
              <w:rPr>
                <w:ins w:id="1409" w:author="Autor" w:date="2014-12-19T17:28:00Z"/>
                <w:rFonts w:ascii="Tahoma" w:eastAsia="Times New Roman" w:hAnsi="Tahoma" w:cs="Tahoma"/>
                <w:color w:val="000000"/>
                <w:sz w:val="16"/>
                <w:szCs w:val="16"/>
                <w:lang w:val="pt-BR" w:eastAsia="pt-BR"/>
              </w:rPr>
            </w:pPr>
            <w:ins w:id="1410"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42B22538" w14:textId="77777777" w:rsidR="002E6C63" w:rsidRPr="002E6C63" w:rsidRDefault="002E6C63" w:rsidP="00703052">
            <w:pPr>
              <w:widowControl/>
              <w:autoSpaceDE/>
              <w:autoSpaceDN/>
              <w:adjustRightInd/>
              <w:spacing w:before="120" w:after="120"/>
              <w:jc w:val="center"/>
              <w:rPr>
                <w:ins w:id="1411" w:author="Autor" w:date="2014-12-19T17:28:00Z"/>
                <w:rFonts w:ascii="Tahoma" w:eastAsia="Times New Roman" w:hAnsi="Tahoma" w:cs="Tahoma"/>
                <w:color w:val="000000"/>
                <w:sz w:val="16"/>
                <w:szCs w:val="16"/>
                <w:lang w:val="pt-BR" w:eastAsia="pt-BR"/>
              </w:rPr>
            </w:pPr>
            <w:ins w:id="1412" w:author="Autor" w:date="2014-12-19T17:28:00Z">
              <w:r w:rsidRPr="002E6C63">
                <w:rPr>
                  <w:rFonts w:ascii="Tahoma" w:eastAsia="Times New Roman" w:hAnsi="Tahoma" w:cs="Tahoma"/>
                  <w:color w:val="000000"/>
                  <w:sz w:val="16"/>
                  <w:szCs w:val="16"/>
                  <w:lang w:val="pt-BR" w:eastAsia="pt-BR"/>
                </w:rPr>
                <w:t xml:space="preserve"> 47.365,83 </w:t>
              </w:r>
            </w:ins>
          </w:p>
        </w:tc>
      </w:tr>
      <w:tr w:rsidR="00703052" w:rsidRPr="002E6C63" w14:paraId="54620EE5" w14:textId="77777777" w:rsidTr="00703052">
        <w:trPr>
          <w:trHeight w:val="20"/>
          <w:jc w:val="center"/>
          <w:ins w:id="1413"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A4758" w14:textId="77777777" w:rsidR="002E6C63" w:rsidRPr="002E6C63" w:rsidRDefault="002E6C63" w:rsidP="00703052">
            <w:pPr>
              <w:widowControl/>
              <w:autoSpaceDE/>
              <w:autoSpaceDN/>
              <w:adjustRightInd/>
              <w:spacing w:before="120" w:after="120"/>
              <w:jc w:val="center"/>
              <w:rPr>
                <w:ins w:id="1414"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11BFAEAC" w14:textId="77777777" w:rsidR="002E6C63" w:rsidRPr="002E6C63" w:rsidRDefault="002E6C63" w:rsidP="00703052">
            <w:pPr>
              <w:widowControl/>
              <w:autoSpaceDE/>
              <w:autoSpaceDN/>
              <w:adjustRightInd/>
              <w:spacing w:before="120" w:after="120"/>
              <w:jc w:val="center"/>
              <w:rPr>
                <w:ins w:id="1415"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019CBCB4" w14:textId="77777777" w:rsidR="002E6C63" w:rsidRPr="002E6C63" w:rsidRDefault="002E6C63" w:rsidP="00703052">
            <w:pPr>
              <w:widowControl/>
              <w:autoSpaceDE/>
              <w:autoSpaceDN/>
              <w:adjustRightInd/>
              <w:spacing w:before="120" w:after="120"/>
              <w:jc w:val="center"/>
              <w:rPr>
                <w:ins w:id="1416" w:author="Autor" w:date="2014-12-19T17:28:00Z"/>
                <w:rFonts w:ascii="Tahoma" w:eastAsia="Times New Roman" w:hAnsi="Tahoma" w:cs="Tahoma"/>
                <w:color w:val="000000"/>
                <w:sz w:val="16"/>
                <w:szCs w:val="16"/>
                <w:lang w:val="pt-BR" w:eastAsia="pt-BR"/>
              </w:rPr>
            </w:pPr>
            <w:ins w:id="1417" w:author="Autor" w:date="2014-12-19T17:28:00Z">
              <w:r w:rsidRPr="002E6C63">
                <w:rPr>
                  <w:rFonts w:ascii="Tahoma" w:eastAsia="Times New Roman" w:hAnsi="Tahoma" w:cs="Tahoma"/>
                  <w:color w:val="000000"/>
                  <w:sz w:val="16"/>
                  <w:szCs w:val="16"/>
                  <w:lang w:val="pt-BR" w:eastAsia="pt-BR"/>
                </w:rPr>
                <w:t>Unidades 701 e 702</w:t>
              </w:r>
            </w:ins>
          </w:p>
        </w:tc>
        <w:tc>
          <w:tcPr>
            <w:tcW w:w="431" w:type="pct"/>
            <w:tcBorders>
              <w:top w:val="single" w:sz="4" w:space="0" w:color="auto"/>
              <w:left w:val="nil"/>
              <w:bottom w:val="single" w:sz="4" w:space="0" w:color="auto"/>
              <w:right w:val="single" w:sz="4" w:space="0" w:color="auto"/>
            </w:tcBorders>
            <w:vAlign w:val="center"/>
          </w:tcPr>
          <w:p w14:paraId="74FFEC0D" w14:textId="77777777" w:rsidR="002E6C63" w:rsidRPr="002E6C63" w:rsidRDefault="002E6C63" w:rsidP="00703052">
            <w:pPr>
              <w:widowControl/>
              <w:autoSpaceDE/>
              <w:autoSpaceDN/>
              <w:adjustRightInd/>
              <w:spacing w:before="120" w:after="120"/>
              <w:jc w:val="center"/>
              <w:rPr>
                <w:ins w:id="1418" w:author="Autor" w:date="2014-12-19T17:28:00Z"/>
                <w:rFonts w:ascii="Tahoma" w:eastAsia="Times New Roman" w:hAnsi="Tahoma" w:cs="Tahoma"/>
                <w:color w:val="000000"/>
                <w:sz w:val="16"/>
                <w:szCs w:val="16"/>
                <w:lang w:val="pt-BR" w:eastAsia="pt-BR"/>
              </w:rPr>
            </w:pPr>
            <w:ins w:id="1419" w:author="Autor" w:date="2014-12-19T17:28:00Z">
              <w:r w:rsidRPr="002E6C63">
                <w:rPr>
                  <w:rFonts w:ascii="Tahoma" w:eastAsia="Times New Roman" w:hAnsi="Tahoma" w:cs="Tahoma"/>
                  <w:color w:val="000000"/>
                  <w:sz w:val="16"/>
                  <w:szCs w:val="16"/>
                  <w:lang w:val="pt-BR" w:eastAsia="pt-BR"/>
                </w:rPr>
                <w:t>800,98</w:t>
              </w:r>
            </w:ins>
          </w:p>
        </w:tc>
        <w:tc>
          <w:tcPr>
            <w:tcW w:w="493" w:type="pct"/>
            <w:tcBorders>
              <w:top w:val="single" w:sz="4" w:space="0" w:color="auto"/>
              <w:left w:val="nil"/>
              <w:bottom w:val="single" w:sz="4" w:space="0" w:color="auto"/>
              <w:right w:val="single" w:sz="4" w:space="0" w:color="auto"/>
            </w:tcBorders>
            <w:vAlign w:val="center"/>
          </w:tcPr>
          <w:p w14:paraId="190FA470" w14:textId="77777777" w:rsidR="002E6C63" w:rsidRPr="002E6C63" w:rsidRDefault="002E6C63" w:rsidP="00703052">
            <w:pPr>
              <w:widowControl/>
              <w:autoSpaceDE/>
              <w:autoSpaceDN/>
              <w:adjustRightInd/>
              <w:spacing w:before="120" w:after="120"/>
              <w:jc w:val="center"/>
              <w:rPr>
                <w:ins w:id="1420" w:author="Autor" w:date="2014-12-19T17:28:00Z"/>
                <w:rFonts w:ascii="Tahoma" w:eastAsia="Times New Roman" w:hAnsi="Tahoma" w:cs="Tahoma"/>
                <w:color w:val="000000"/>
                <w:sz w:val="16"/>
                <w:szCs w:val="16"/>
                <w:lang w:val="pt-BR" w:eastAsia="pt-BR"/>
              </w:rPr>
            </w:pPr>
            <w:ins w:id="1421" w:author="Autor" w:date="2014-12-19T17:28:00Z">
              <w:r w:rsidRPr="002E6C63">
                <w:rPr>
                  <w:rFonts w:ascii="Tahoma" w:eastAsia="Times New Roman" w:hAnsi="Tahoma" w:cs="Tahoma"/>
                  <w:color w:val="000000"/>
                  <w:sz w:val="16"/>
                  <w:szCs w:val="16"/>
                  <w:lang w:val="pt-BR" w:eastAsia="pt-BR"/>
                </w:rPr>
                <w:t>800,98</w:t>
              </w:r>
            </w:ins>
          </w:p>
        </w:tc>
        <w:tc>
          <w:tcPr>
            <w:tcW w:w="432" w:type="pct"/>
            <w:tcBorders>
              <w:top w:val="single" w:sz="4" w:space="0" w:color="auto"/>
              <w:left w:val="nil"/>
              <w:bottom w:val="single" w:sz="4" w:space="0" w:color="auto"/>
              <w:right w:val="single" w:sz="4" w:space="0" w:color="auto"/>
            </w:tcBorders>
            <w:vAlign w:val="center"/>
          </w:tcPr>
          <w:p w14:paraId="0824297E" w14:textId="77777777" w:rsidR="002E6C63" w:rsidRPr="002E6C63" w:rsidRDefault="002E6C63" w:rsidP="00703052">
            <w:pPr>
              <w:widowControl/>
              <w:autoSpaceDE/>
              <w:autoSpaceDN/>
              <w:adjustRightInd/>
              <w:spacing w:before="120" w:after="120"/>
              <w:jc w:val="center"/>
              <w:rPr>
                <w:ins w:id="1422" w:author="Autor" w:date="2014-12-19T17:28:00Z"/>
                <w:rFonts w:ascii="Tahoma" w:eastAsia="Times New Roman" w:hAnsi="Tahoma" w:cs="Tahoma"/>
                <w:color w:val="000000"/>
                <w:sz w:val="16"/>
                <w:szCs w:val="16"/>
                <w:lang w:val="pt-BR" w:eastAsia="pt-BR"/>
              </w:rPr>
            </w:pPr>
            <w:ins w:id="1423"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6E588137" w14:textId="77777777" w:rsidR="002E6C63" w:rsidRPr="002E6C63" w:rsidRDefault="002E6C63" w:rsidP="00703052">
            <w:pPr>
              <w:widowControl/>
              <w:autoSpaceDE/>
              <w:autoSpaceDN/>
              <w:adjustRightInd/>
              <w:spacing w:before="120" w:after="120"/>
              <w:jc w:val="center"/>
              <w:rPr>
                <w:ins w:id="1424" w:author="Autor" w:date="2014-12-19T17:28:00Z"/>
                <w:rFonts w:ascii="Tahoma" w:eastAsia="Times New Roman" w:hAnsi="Tahoma" w:cs="Tahoma"/>
                <w:color w:val="000000"/>
                <w:sz w:val="16"/>
                <w:szCs w:val="16"/>
                <w:lang w:val="pt-BR" w:eastAsia="pt-BR"/>
              </w:rPr>
            </w:pPr>
            <w:ins w:id="1425" w:author="Autor" w:date="2014-12-19T17:28:00Z">
              <w:r w:rsidRPr="002E6C63">
                <w:rPr>
                  <w:rFonts w:ascii="Tahoma" w:eastAsia="Times New Roman" w:hAnsi="Tahoma" w:cs="Tahoma"/>
                  <w:color w:val="000000"/>
                  <w:sz w:val="16"/>
                  <w:szCs w:val="16"/>
                  <w:lang w:val="pt-BR" w:eastAsia="pt-BR"/>
                </w:rPr>
                <w:t xml:space="preserve"> 47.364,64 </w:t>
              </w:r>
            </w:ins>
          </w:p>
        </w:tc>
      </w:tr>
      <w:tr w:rsidR="00703052" w:rsidRPr="002E6C63" w14:paraId="1A90FB11" w14:textId="77777777" w:rsidTr="00703052">
        <w:trPr>
          <w:trHeight w:val="20"/>
          <w:jc w:val="center"/>
          <w:ins w:id="1426"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24108" w14:textId="77777777" w:rsidR="002E6C63" w:rsidRPr="002E6C63" w:rsidRDefault="002E6C63" w:rsidP="00703052">
            <w:pPr>
              <w:widowControl/>
              <w:autoSpaceDE/>
              <w:autoSpaceDN/>
              <w:adjustRightInd/>
              <w:spacing w:before="120" w:after="120"/>
              <w:jc w:val="center"/>
              <w:rPr>
                <w:ins w:id="1427"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12E5A195" w14:textId="77777777" w:rsidR="002E6C63" w:rsidRPr="002E6C63" w:rsidRDefault="002E6C63" w:rsidP="00703052">
            <w:pPr>
              <w:widowControl/>
              <w:autoSpaceDE/>
              <w:autoSpaceDN/>
              <w:adjustRightInd/>
              <w:spacing w:before="120" w:after="120"/>
              <w:jc w:val="center"/>
              <w:rPr>
                <w:ins w:id="1428"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0E748429" w14:textId="77777777" w:rsidR="002E6C63" w:rsidRPr="002E6C63" w:rsidRDefault="002E6C63" w:rsidP="00703052">
            <w:pPr>
              <w:widowControl/>
              <w:autoSpaceDE/>
              <w:autoSpaceDN/>
              <w:adjustRightInd/>
              <w:spacing w:before="120" w:after="120"/>
              <w:jc w:val="center"/>
              <w:rPr>
                <w:ins w:id="1429" w:author="Autor" w:date="2014-12-19T17:28:00Z"/>
                <w:rFonts w:ascii="Tahoma" w:eastAsia="Times New Roman" w:hAnsi="Tahoma" w:cs="Tahoma"/>
                <w:color w:val="000000"/>
                <w:sz w:val="16"/>
                <w:szCs w:val="16"/>
                <w:lang w:val="pt-BR" w:eastAsia="pt-BR"/>
              </w:rPr>
            </w:pPr>
            <w:ins w:id="1430" w:author="Autor" w:date="2014-12-19T17:28:00Z">
              <w:r w:rsidRPr="002E6C63">
                <w:rPr>
                  <w:rFonts w:ascii="Tahoma" w:eastAsia="Times New Roman" w:hAnsi="Tahoma" w:cs="Tahoma"/>
                  <w:color w:val="000000"/>
                  <w:sz w:val="16"/>
                  <w:szCs w:val="16"/>
                  <w:lang w:val="pt-BR" w:eastAsia="pt-BR"/>
                </w:rPr>
                <w:t>Unidades 801 e 802</w:t>
              </w:r>
            </w:ins>
          </w:p>
        </w:tc>
        <w:tc>
          <w:tcPr>
            <w:tcW w:w="431" w:type="pct"/>
            <w:tcBorders>
              <w:top w:val="single" w:sz="4" w:space="0" w:color="auto"/>
              <w:left w:val="nil"/>
              <w:bottom w:val="single" w:sz="4" w:space="0" w:color="auto"/>
              <w:right w:val="single" w:sz="4" w:space="0" w:color="auto"/>
            </w:tcBorders>
            <w:vAlign w:val="center"/>
          </w:tcPr>
          <w:p w14:paraId="26FEC0C2" w14:textId="77777777" w:rsidR="002E6C63" w:rsidRPr="002E6C63" w:rsidRDefault="002E6C63" w:rsidP="00703052">
            <w:pPr>
              <w:widowControl/>
              <w:autoSpaceDE/>
              <w:autoSpaceDN/>
              <w:adjustRightInd/>
              <w:spacing w:before="120" w:after="120"/>
              <w:jc w:val="center"/>
              <w:rPr>
                <w:ins w:id="1431" w:author="Autor" w:date="2014-12-19T17:28:00Z"/>
                <w:rFonts w:ascii="Tahoma" w:eastAsia="Times New Roman" w:hAnsi="Tahoma" w:cs="Tahoma"/>
                <w:color w:val="000000"/>
                <w:sz w:val="16"/>
                <w:szCs w:val="16"/>
                <w:lang w:val="pt-BR" w:eastAsia="pt-BR"/>
              </w:rPr>
            </w:pPr>
            <w:ins w:id="1432" w:author="Autor" w:date="2014-12-19T17:28:00Z">
              <w:r w:rsidRPr="002E6C63">
                <w:rPr>
                  <w:rFonts w:ascii="Tahoma" w:eastAsia="Times New Roman" w:hAnsi="Tahoma" w:cs="Tahoma"/>
                  <w:color w:val="000000"/>
                  <w:sz w:val="16"/>
                  <w:szCs w:val="16"/>
                  <w:lang w:val="pt-BR" w:eastAsia="pt-BR"/>
                </w:rPr>
                <w:t>800,00</w:t>
              </w:r>
            </w:ins>
          </w:p>
        </w:tc>
        <w:tc>
          <w:tcPr>
            <w:tcW w:w="493" w:type="pct"/>
            <w:tcBorders>
              <w:top w:val="single" w:sz="4" w:space="0" w:color="auto"/>
              <w:left w:val="nil"/>
              <w:bottom w:val="single" w:sz="4" w:space="0" w:color="auto"/>
              <w:right w:val="single" w:sz="4" w:space="0" w:color="auto"/>
            </w:tcBorders>
            <w:vAlign w:val="center"/>
          </w:tcPr>
          <w:p w14:paraId="16359E3B" w14:textId="77777777" w:rsidR="002E6C63" w:rsidRPr="002E6C63" w:rsidRDefault="002E6C63" w:rsidP="00703052">
            <w:pPr>
              <w:widowControl/>
              <w:autoSpaceDE/>
              <w:autoSpaceDN/>
              <w:adjustRightInd/>
              <w:spacing w:before="120" w:after="120"/>
              <w:jc w:val="center"/>
              <w:rPr>
                <w:ins w:id="1433" w:author="Autor" w:date="2014-12-19T17:28:00Z"/>
                <w:rFonts w:ascii="Tahoma" w:eastAsia="Times New Roman" w:hAnsi="Tahoma" w:cs="Tahoma"/>
                <w:color w:val="000000"/>
                <w:sz w:val="16"/>
                <w:szCs w:val="16"/>
                <w:lang w:val="pt-BR" w:eastAsia="pt-BR"/>
              </w:rPr>
            </w:pPr>
            <w:ins w:id="1434" w:author="Autor" w:date="2014-12-19T17:28:00Z">
              <w:r w:rsidRPr="002E6C63">
                <w:rPr>
                  <w:rFonts w:ascii="Tahoma" w:eastAsia="Times New Roman" w:hAnsi="Tahoma" w:cs="Tahoma"/>
                  <w:color w:val="000000"/>
                  <w:sz w:val="16"/>
                  <w:szCs w:val="16"/>
                  <w:lang w:val="pt-BR" w:eastAsia="pt-BR"/>
                </w:rPr>
                <w:t>800,00</w:t>
              </w:r>
            </w:ins>
          </w:p>
        </w:tc>
        <w:tc>
          <w:tcPr>
            <w:tcW w:w="432" w:type="pct"/>
            <w:tcBorders>
              <w:top w:val="single" w:sz="4" w:space="0" w:color="auto"/>
              <w:left w:val="nil"/>
              <w:bottom w:val="single" w:sz="4" w:space="0" w:color="auto"/>
              <w:right w:val="single" w:sz="4" w:space="0" w:color="auto"/>
            </w:tcBorders>
            <w:vAlign w:val="center"/>
          </w:tcPr>
          <w:p w14:paraId="2204096A" w14:textId="77777777" w:rsidR="002E6C63" w:rsidRPr="002E6C63" w:rsidRDefault="002E6C63" w:rsidP="00703052">
            <w:pPr>
              <w:widowControl/>
              <w:autoSpaceDE/>
              <w:autoSpaceDN/>
              <w:adjustRightInd/>
              <w:spacing w:before="120" w:after="120"/>
              <w:jc w:val="center"/>
              <w:rPr>
                <w:ins w:id="1435" w:author="Autor" w:date="2014-12-19T17:28:00Z"/>
                <w:rFonts w:ascii="Tahoma" w:eastAsia="Times New Roman" w:hAnsi="Tahoma" w:cs="Tahoma"/>
                <w:color w:val="000000"/>
                <w:sz w:val="16"/>
                <w:szCs w:val="16"/>
                <w:lang w:val="pt-BR" w:eastAsia="pt-BR"/>
              </w:rPr>
            </w:pPr>
            <w:ins w:id="1436"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0FE9E208" w14:textId="77777777" w:rsidR="002E6C63" w:rsidRPr="002E6C63" w:rsidRDefault="002E6C63" w:rsidP="00703052">
            <w:pPr>
              <w:widowControl/>
              <w:autoSpaceDE/>
              <w:autoSpaceDN/>
              <w:adjustRightInd/>
              <w:spacing w:before="120" w:after="120"/>
              <w:jc w:val="center"/>
              <w:rPr>
                <w:ins w:id="1437" w:author="Autor" w:date="2014-12-19T17:28:00Z"/>
                <w:rFonts w:ascii="Tahoma" w:eastAsia="Times New Roman" w:hAnsi="Tahoma" w:cs="Tahoma"/>
                <w:color w:val="000000"/>
                <w:sz w:val="16"/>
                <w:szCs w:val="16"/>
                <w:lang w:val="pt-BR" w:eastAsia="pt-BR"/>
              </w:rPr>
            </w:pPr>
            <w:ins w:id="1438" w:author="Autor" w:date="2014-12-19T17:28:00Z">
              <w:r w:rsidRPr="002E6C63">
                <w:rPr>
                  <w:rFonts w:ascii="Tahoma" w:eastAsia="Times New Roman" w:hAnsi="Tahoma" w:cs="Tahoma"/>
                  <w:color w:val="000000"/>
                  <w:sz w:val="16"/>
                  <w:szCs w:val="16"/>
                  <w:lang w:val="pt-BR" w:eastAsia="pt-BR"/>
                </w:rPr>
                <w:t xml:space="preserve"> 47.306,69 </w:t>
              </w:r>
            </w:ins>
          </w:p>
        </w:tc>
      </w:tr>
      <w:tr w:rsidR="00703052" w:rsidRPr="002E6C63" w14:paraId="39DD0D6A" w14:textId="77777777" w:rsidTr="00703052">
        <w:trPr>
          <w:trHeight w:val="20"/>
          <w:jc w:val="center"/>
          <w:ins w:id="1439"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C6A75" w14:textId="77777777" w:rsidR="002E6C63" w:rsidRPr="002E6C63" w:rsidRDefault="002E6C63" w:rsidP="00703052">
            <w:pPr>
              <w:widowControl/>
              <w:autoSpaceDE/>
              <w:autoSpaceDN/>
              <w:adjustRightInd/>
              <w:spacing w:before="120" w:after="120"/>
              <w:jc w:val="center"/>
              <w:rPr>
                <w:ins w:id="1440"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5C8CD595" w14:textId="77777777" w:rsidR="002E6C63" w:rsidRPr="002E6C63" w:rsidRDefault="002E6C63" w:rsidP="00703052">
            <w:pPr>
              <w:widowControl/>
              <w:autoSpaceDE/>
              <w:autoSpaceDN/>
              <w:adjustRightInd/>
              <w:spacing w:before="120" w:after="120"/>
              <w:jc w:val="center"/>
              <w:rPr>
                <w:ins w:id="1441"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21EA8F1F" w14:textId="77777777" w:rsidR="002E6C63" w:rsidRPr="002E6C63" w:rsidRDefault="002E6C63" w:rsidP="00703052">
            <w:pPr>
              <w:widowControl/>
              <w:autoSpaceDE/>
              <w:autoSpaceDN/>
              <w:adjustRightInd/>
              <w:spacing w:before="120" w:after="120"/>
              <w:jc w:val="center"/>
              <w:rPr>
                <w:ins w:id="1442" w:author="Autor" w:date="2014-12-19T17:28:00Z"/>
                <w:rFonts w:ascii="Tahoma" w:eastAsia="Times New Roman" w:hAnsi="Tahoma" w:cs="Tahoma"/>
                <w:color w:val="000000"/>
                <w:sz w:val="16"/>
                <w:szCs w:val="16"/>
                <w:lang w:val="pt-BR" w:eastAsia="pt-BR"/>
              </w:rPr>
            </w:pPr>
            <w:ins w:id="1443" w:author="Autor" w:date="2014-12-19T17:28:00Z">
              <w:r w:rsidRPr="002E6C63">
                <w:rPr>
                  <w:rFonts w:ascii="Tahoma" w:eastAsia="Times New Roman" w:hAnsi="Tahoma" w:cs="Tahoma"/>
                  <w:color w:val="000000"/>
                  <w:sz w:val="16"/>
                  <w:szCs w:val="16"/>
                  <w:lang w:val="pt-BR" w:eastAsia="pt-BR"/>
                </w:rPr>
                <w:t>Área do G3</w:t>
              </w:r>
            </w:ins>
          </w:p>
        </w:tc>
        <w:tc>
          <w:tcPr>
            <w:tcW w:w="431" w:type="pct"/>
            <w:tcBorders>
              <w:top w:val="single" w:sz="4" w:space="0" w:color="auto"/>
              <w:left w:val="nil"/>
              <w:bottom w:val="single" w:sz="4" w:space="0" w:color="auto"/>
              <w:right w:val="single" w:sz="4" w:space="0" w:color="auto"/>
            </w:tcBorders>
            <w:vAlign w:val="center"/>
          </w:tcPr>
          <w:p w14:paraId="3E815182" w14:textId="77777777" w:rsidR="002E6C63" w:rsidRPr="002E6C63" w:rsidRDefault="002E6C63" w:rsidP="00703052">
            <w:pPr>
              <w:widowControl/>
              <w:autoSpaceDE/>
              <w:autoSpaceDN/>
              <w:adjustRightInd/>
              <w:spacing w:before="120" w:after="120"/>
              <w:jc w:val="center"/>
              <w:rPr>
                <w:ins w:id="1444" w:author="Autor" w:date="2014-12-19T17:28:00Z"/>
                <w:rFonts w:ascii="Tahoma" w:eastAsia="Times New Roman" w:hAnsi="Tahoma" w:cs="Tahoma"/>
                <w:color w:val="000000"/>
                <w:sz w:val="16"/>
                <w:szCs w:val="16"/>
                <w:lang w:val="pt-BR" w:eastAsia="pt-BR"/>
              </w:rPr>
            </w:pPr>
            <w:ins w:id="1445" w:author="Autor" w:date="2014-12-19T17:28:00Z">
              <w:r w:rsidRPr="002E6C63">
                <w:rPr>
                  <w:rFonts w:ascii="Tahoma" w:eastAsia="Times New Roman" w:hAnsi="Tahoma" w:cs="Tahoma"/>
                  <w:color w:val="000000"/>
                  <w:sz w:val="16"/>
                  <w:szCs w:val="16"/>
                  <w:lang w:val="pt-BR" w:eastAsia="pt-BR"/>
                </w:rPr>
                <w:t>N/A</w:t>
              </w:r>
            </w:ins>
          </w:p>
        </w:tc>
        <w:tc>
          <w:tcPr>
            <w:tcW w:w="493" w:type="pct"/>
            <w:tcBorders>
              <w:top w:val="single" w:sz="4" w:space="0" w:color="auto"/>
              <w:left w:val="nil"/>
              <w:bottom w:val="single" w:sz="4" w:space="0" w:color="auto"/>
              <w:right w:val="single" w:sz="4" w:space="0" w:color="auto"/>
            </w:tcBorders>
            <w:vAlign w:val="center"/>
          </w:tcPr>
          <w:p w14:paraId="0220B961" w14:textId="77777777" w:rsidR="002E6C63" w:rsidRPr="002E6C63" w:rsidRDefault="002E6C63" w:rsidP="00703052">
            <w:pPr>
              <w:widowControl/>
              <w:autoSpaceDE/>
              <w:autoSpaceDN/>
              <w:adjustRightInd/>
              <w:spacing w:before="120" w:after="120"/>
              <w:jc w:val="center"/>
              <w:rPr>
                <w:ins w:id="1446" w:author="Autor" w:date="2014-12-19T17:28:00Z"/>
                <w:rFonts w:ascii="Tahoma" w:eastAsia="Times New Roman" w:hAnsi="Tahoma" w:cs="Tahoma"/>
                <w:color w:val="000000"/>
                <w:sz w:val="16"/>
                <w:szCs w:val="16"/>
                <w:lang w:val="pt-BR" w:eastAsia="pt-BR"/>
              </w:rPr>
            </w:pPr>
            <w:ins w:id="1447" w:author="Autor" w:date="2014-12-19T17:28:00Z">
              <w:r w:rsidRPr="002E6C63">
                <w:rPr>
                  <w:rFonts w:ascii="Tahoma" w:eastAsia="Times New Roman" w:hAnsi="Tahoma" w:cs="Tahoma"/>
                  <w:color w:val="000000"/>
                  <w:sz w:val="16"/>
                  <w:szCs w:val="16"/>
                  <w:lang w:val="pt-BR" w:eastAsia="pt-BR"/>
                </w:rPr>
                <w:t>N/A</w:t>
              </w:r>
            </w:ins>
          </w:p>
        </w:tc>
        <w:tc>
          <w:tcPr>
            <w:tcW w:w="432" w:type="pct"/>
            <w:tcBorders>
              <w:top w:val="single" w:sz="4" w:space="0" w:color="auto"/>
              <w:left w:val="nil"/>
              <w:bottom w:val="single" w:sz="4" w:space="0" w:color="auto"/>
              <w:right w:val="single" w:sz="4" w:space="0" w:color="auto"/>
            </w:tcBorders>
            <w:vAlign w:val="center"/>
          </w:tcPr>
          <w:p w14:paraId="3C7466DA" w14:textId="77777777" w:rsidR="002E6C63" w:rsidRPr="002E6C63" w:rsidRDefault="002E6C63" w:rsidP="00703052">
            <w:pPr>
              <w:widowControl/>
              <w:autoSpaceDE/>
              <w:autoSpaceDN/>
              <w:adjustRightInd/>
              <w:spacing w:before="120" w:after="120"/>
              <w:jc w:val="center"/>
              <w:rPr>
                <w:ins w:id="1448" w:author="Autor" w:date="2014-12-19T17:28:00Z"/>
                <w:rFonts w:ascii="Tahoma" w:eastAsia="Times New Roman" w:hAnsi="Tahoma" w:cs="Tahoma"/>
                <w:color w:val="000000"/>
                <w:sz w:val="16"/>
                <w:szCs w:val="16"/>
                <w:lang w:val="pt-BR" w:eastAsia="pt-BR"/>
              </w:rPr>
            </w:pPr>
            <w:ins w:id="1449" w:author="Autor" w:date="2014-12-19T17:28:00Z">
              <w:r w:rsidRPr="002E6C63">
                <w:rPr>
                  <w:rFonts w:ascii="Tahoma" w:eastAsia="Times New Roman" w:hAnsi="Tahoma" w:cs="Tahoma"/>
                  <w:color w:val="000000"/>
                  <w:sz w:val="16"/>
                  <w:szCs w:val="16"/>
                  <w:lang w:val="pt-BR" w:eastAsia="pt-BR"/>
                </w:rPr>
                <w:t>N/A</w:t>
              </w:r>
            </w:ins>
          </w:p>
        </w:tc>
        <w:tc>
          <w:tcPr>
            <w:tcW w:w="476" w:type="pct"/>
            <w:tcBorders>
              <w:top w:val="single" w:sz="4" w:space="0" w:color="auto"/>
              <w:left w:val="nil"/>
              <w:bottom w:val="single" w:sz="4" w:space="0" w:color="auto"/>
              <w:right w:val="single" w:sz="4" w:space="0" w:color="auto"/>
            </w:tcBorders>
            <w:vAlign w:val="center"/>
          </w:tcPr>
          <w:p w14:paraId="589A7DE8" w14:textId="77777777" w:rsidR="002E6C63" w:rsidRPr="002E6C63" w:rsidRDefault="002E6C63" w:rsidP="00703052">
            <w:pPr>
              <w:widowControl/>
              <w:autoSpaceDE/>
              <w:autoSpaceDN/>
              <w:adjustRightInd/>
              <w:spacing w:before="120" w:after="120"/>
              <w:jc w:val="center"/>
              <w:rPr>
                <w:ins w:id="1450" w:author="Autor" w:date="2014-12-19T17:28:00Z"/>
                <w:rFonts w:ascii="Tahoma" w:eastAsia="Times New Roman" w:hAnsi="Tahoma" w:cs="Tahoma"/>
                <w:color w:val="000000"/>
                <w:sz w:val="16"/>
                <w:szCs w:val="16"/>
                <w:lang w:val="pt-BR" w:eastAsia="pt-BR"/>
              </w:rPr>
            </w:pPr>
            <w:ins w:id="1451" w:author="Autor" w:date="2014-12-19T17:28:00Z">
              <w:r w:rsidRPr="002E6C63">
                <w:rPr>
                  <w:rFonts w:ascii="Tahoma" w:eastAsia="Times New Roman" w:hAnsi="Tahoma" w:cs="Tahoma"/>
                  <w:color w:val="000000"/>
                  <w:sz w:val="16"/>
                  <w:szCs w:val="16"/>
                  <w:lang w:val="pt-BR" w:eastAsia="pt-BR"/>
                </w:rPr>
                <w:t>N/A</w:t>
              </w:r>
            </w:ins>
          </w:p>
        </w:tc>
      </w:tr>
      <w:tr w:rsidR="00703052" w:rsidRPr="002E6C63" w14:paraId="51B710D8" w14:textId="77777777" w:rsidTr="00703052">
        <w:trPr>
          <w:trHeight w:val="20"/>
          <w:jc w:val="center"/>
          <w:ins w:id="1452" w:author="Autor" w:date="2014-12-19T17:28:00Z"/>
        </w:trPr>
        <w:tc>
          <w:tcPr>
            <w:tcW w:w="63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711" w14:textId="77777777" w:rsidR="002E6C63" w:rsidRPr="002E6C63" w:rsidRDefault="002E6C63" w:rsidP="00703052">
            <w:pPr>
              <w:widowControl/>
              <w:autoSpaceDE/>
              <w:autoSpaceDN/>
              <w:adjustRightInd/>
              <w:spacing w:before="120" w:after="120"/>
              <w:jc w:val="center"/>
              <w:rPr>
                <w:ins w:id="1453" w:author="Autor" w:date="2014-12-19T17:28:00Z"/>
                <w:rFonts w:ascii="Tahoma" w:eastAsia="Times New Roman" w:hAnsi="Tahoma" w:cs="Tahoma"/>
                <w:color w:val="000000"/>
                <w:sz w:val="16"/>
                <w:szCs w:val="16"/>
              </w:rPr>
            </w:pPr>
            <w:ins w:id="1454" w:author="Autor" w:date="2014-12-19T17:28:00Z">
              <w:r w:rsidRPr="002E6C63">
                <w:rPr>
                  <w:rFonts w:ascii="Tahoma" w:eastAsia="Times New Roman" w:hAnsi="Tahoma" w:cs="Tahoma"/>
                  <w:color w:val="000000"/>
                  <w:sz w:val="16"/>
                  <w:szCs w:val="16"/>
                </w:rPr>
                <w:t>Localiza Rent a Car S.A.</w:t>
              </w:r>
            </w:ins>
          </w:p>
        </w:tc>
        <w:tc>
          <w:tcPr>
            <w:tcW w:w="740" w:type="pct"/>
            <w:vMerge w:val="restart"/>
            <w:tcBorders>
              <w:top w:val="single" w:sz="4" w:space="0" w:color="auto"/>
              <w:left w:val="nil"/>
              <w:bottom w:val="single" w:sz="4" w:space="0" w:color="auto"/>
              <w:right w:val="single" w:sz="4" w:space="0" w:color="auto"/>
            </w:tcBorders>
            <w:shd w:val="clear" w:color="auto" w:fill="auto"/>
            <w:noWrap/>
            <w:vAlign w:val="center"/>
            <w:hideMark/>
          </w:tcPr>
          <w:p w14:paraId="0CDCC608" w14:textId="77777777" w:rsidR="002E6C63" w:rsidRPr="002E6C63" w:rsidRDefault="002E6C63" w:rsidP="00703052">
            <w:pPr>
              <w:widowControl/>
              <w:autoSpaceDE/>
              <w:autoSpaceDN/>
              <w:adjustRightInd/>
              <w:spacing w:before="120" w:after="120"/>
              <w:jc w:val="center"/>
              <w:rPr>
                <w:ins w:id="1455" w:author="Autor" w:date="2014-12-19T17:28:00Z"/>
                <w:rFonts w:ascii="Tahoma" w:eastAsia="Times New Roman" w:hAnsi="Tahoma" w:cs="Tahoma"/>
                <w:color w:val="000000"/>
                <w:sz w:val="16"/>
                <w:szCs w:val="16"/>
              </w:rPr>
            </w:pPr>
            <w:ins w:id="1456" w:author="Autor" w:date="2014-12-19T17:28:00Z">
              <w:r w:rsidRPr="002E6C63">
                <w:rPr>
                  <w:rFonts w:ascii="Tahoma" w:eastAsia="Times New Roman" w:hAnsi="Tahoma" w:cs="Tahoma"/>
                  <w:color w:val="000000"/>
                  <w:sz w:val="16"/>
                  <w:szCs w:val="16"/>
                </w:rPr>
                <w:t>16.670.085/0001-55</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0CA5E851" w14:textId="77777777" w:rsidR="002E6C63" w:rsidRPr="002E6C63" w:rsidRDefault="002E6C63" w:rsidP="00703052">
            <w:pPr>
              <w:widowControl/>
              <w:autoSpaceDE/>
              <w:autoSpaceDN/>
              <w:adjustRightInd/>
              <w:spacing w:before="120" w:after="120"/>
              <w:jc w:val="center"/>
              <w:rPr>
                <w:ins w:id="1457" w:author="Autor" w:date="2014-12-19T17:28:00Z"/>
                <w:rFonts w:ascii="Tahoma" w:eastAsia="Times New Roman" w:hAnsi="Tahoma" w:cs="Tahoma"/>
                <w:color w:val="000000"/>
                <w:sz w:val="16"/>
                <w:szCs w:val="16"/>
                <w:lang w:val="pt-BR" w:eastAsia="pt-BR"/>
              </w:rPr>
            </w:pPr>
            <w:ins w:id="1458" w:author="Autor" w:date="2014-12-19T17:28:00Z">
              <w:r w:rsidRPr="002E6C63">
                <w:rPr>
                  <w:rFonts w:ascii="Tahoma" w:eastAsia="Times New Roman" w:hAnsi="Tahoma" w:cs="Tahoma"/>
                  <w:color w:val="000000"/>
                  <w:sz w:val="16"/>
                  <w:szCs w:val="16"/>
                  <w:lang w:val="pt-BR" w:eastAsia="pt-BR"/>
                </w:rPr>
                <w:t>Unidades 903, 905 e 912</w:t>
              </w:r>
            </w:ins>
          </w:p>
        </w:tc>
        <w:tc>
          <w:tcPr>
            <w:tcW w:w="431" w:type="pct"/>
            <w:tcBorders>
              <w:top w:val="single" w:sz="4" w:space="0" w:color="auto"/>
              <w:left w:val="nil"/>
              <w:bottom w:val="single" w:sz="4" w:space="0" w:color="auto"/>
              <w:right w:val="single" w:sz="4" w:space="0" w:color="auto"/>
            </w:tcBorders>
            <w:vAlign w:val="center"/>
          </w:tcPr>
          <w:p w14:paraId="53CE22DF" w14:textId="77777777" w:rsidR="002E6C63" w:rsidRPr="002E6C63" w:rsidRDefault="002E6C63" w:rsidP="00703052">
            <w:pPr>
              <w:widowControl/>
              <w:autoSpaceDE/>
              <w:autoSpaceDN/>
              <w:adjustRightInd/>
              <w:spacing w:before="120" w:after="120"/>
              <w:jc w:val="center"/>
              <w:rPr>
                <w:ins w:id="1459" w:author="Autor" w:date="2014-12-19T17:28:00Z"/>
                <w:rFonts w:ascii="Tahoma" w:eastAsia="Times New Roman" w:hAnsi="Tahoma" w:cs="Tahoma"/>
                <w:color w:val="000000"/>
                <w:sz w:val="16"/>
                <w:szCs w:val="16"/>
                <w:lang w:val="pt-BR" w:eastAsia="pt-BR"/>
              </w:rPr>
            </w:pPr>
            <w:ins w:id="1460" w:author="Autor" w:date="2014-12-19T17:28:00Z">
              <w:r w:rsidRPr="002E6C63">
                <w:rPr>
                  <w:rFonts w:ascii="Tahoma" w:eastAsia="Times New Roman" w:hAnsi="Tahoma" w:cs="Tahoma"/>
                  <w:color w:val="000000"/>
                  <w:sz w:val="16"/>
                  <w:szCs w:val="16"/>
                  <w:lang w:val="pt-BR" w:eastAsia="pt-BR"/>
                </w:rPr>
                <w:t>167,22</w:t>
              </w:r>
            </w:ins>
          </w:p>
        </w:tc>
        <w:tc>
          <w:tcPr>
            <w:tcW w:w="493" w:type="pct"/>
            <w:tcBorders>
              <w:top w:val="single" w:sz="4" w:space="0" w:color="auto"/>
              <w:left w:val="nil"/>
              <w:bottom w:val="single" w:sz="4" w:space="0" w:color="auto"/>
              <w:right w:val="single" w:sz="4" w:space="0" w:color="auto"/>
            </w:tcBorders>
            <w:vAlign w:val="center"/>
          </w:tcPr>
          <w:p w14:paraId="261CAEBD" w14:textId="77777777" w:rsidR="002E6C63" w:rsidRPr="002E6C63" w:rsidRDefault="002E6C63" w:rsidP="00703052">
            <w:pPr>
              <w:widowControl/>
              <w:autoSpaceDE/>
              <w:autoSpaceDN/>
              <w:adjustRightInd/>
              <w:spacing w:before="120" w:after="120"/>
              <w:jc w:val="center"/>
              <w:rPr>
                <w:ins w:id="1461" w:author="Autor" w:date="2014-12-19T17:28:00Z"/>
                <w:rFonts w:ascii="Tahoma" w:eastAsia="Times New Roman" w:hAnsi="Tahoma" w:cs="Tahoma"/>
                <w:color w:val="000000"/>
                <w:sz w:val="16"/>
                <w:szCs w:val="16"/>
                <w:lang w:val="pt-BR" w:eastAsia="pt-BR"/>
              </w:rPr>
            </w:pPr>
            <w:ins w:id="1462" w:author="Autor" w:date="2014-12-19T17:28:00Z">
              <w:r w:rsidRPr="002E6C63">
                <w:rPr>
                  <w:rFonts w:ascii="Tahoma" w:eastAsia="Times New Roman" w:hAnsi="Tahoma" w:cs="Tahoma"/>
                  <w:color w:val="000000"/>
                  <w:sz w:val="16"/>
                  <w:szCs w:val="16"/>
                  <w:lang w:val="pt-BR" w:eastAsia="pt-BR"/>
                </w:rPr>
                <w:t>55,74</w:t>
              </w:r>
            </w:ins>
          </w:p>
        </w:tc>
        <w:tc>
          <w:tcPr>
            <w:tcW w:w="432" w:type="pct"/>
            <w:tcBorders>
              <w:top w:val="single" w:sz="4" w:space="0" w:color="auto"/>
              <w:left w:val="nil"/>
              <w:bottom w:val="single" w:sz="4" w:space="0" w:color="auto"/>
              <w:right w:val="single" w:sz="4" w:space="0" w:color="auto"/>
            </w:tcBorders>
            <w:vAlign w:val="center"/>
          </w:tcPr>
          <w:p w14:paraId="35684773" w14:textId="77777777" w:rsidR="002E6C63" w:rsidRPr="002E6C63" w:rsidRDefault="002E6C63" w:rsidP="00703052">
            <w:pPr>
              <w:widowControl/>
              <w:autoSpaceDE/>
              <w:autoSpaceDN/>
              <w:adjustRightInd/>
              <w:spacing w:before="120" w:after="120"/>
              <w:jc w:val="center"/>
              <w:rPr>
                <w:ins w:id="1463" w:author="Autor" w:date="2014-12-19T17:28:00Z"/>
                <w:rFonts w:ascii="Tahoma" w:eastAsia="Times New Roman" w:hAnsi="Tahoma" w:cs="Tahoma"/>
                <w:color w:val="000000"/>
                <w:sz w:val="16"/>
                <w:szCs w:val="16"/>
                <w:lang w:val="pt-BR" w:eastAsia="pt-BR"/>
              </w:rPr>
            </w:pPr>
            <w:ins w:id="1464" w:author="Autor" w:date="2014-12-19T17:28:00Z">
              <w:r w:rsidRPr="002E6C63">
                <w:rPr>
                  <w:rFonts w:ascii="Tahoma" w:eastAsia="Times New Roman" w:hAnsi="Tahoma" w:cs="Tahoma"/>
                  <w:color w:val="000000"/>
                  <w:sz w:val="16"/>
                  <w:szCs w:val="16"/>
                  <w:lang w:val="pt-BR" w:eastAsia="pt-BR"/>
                </w:rPr>
                <w:t>3</w:t>
              </w:r>
            </w:ins>
          </w:p>
        </w:tc>
        <w:tc>
          <w:tcPr>
            <w:tcW w:w="476" w:type="pct"/>
            <w:tcBorders>
              <w:top w:val="single" w:sz="4" w:space="0" w:color="auto"/>
              <w:left w:val="nil"/>
              <w:bottom w:val="single" w:sz="4" w:space="0" w:color="auto"/>
              <w:right w:val="single" w:sz="4" w:space="0" w:color="auto"/>
            </w:tcBorders>
            <w:vAlign w:val="center"/>
          </w:tcPr>
          <w:p w14:paraId="7C89E8DB" w14:textId="77777777" w:rsidR="002E6C63" w:rsidRPr="002E6C63" w:rsidRDefault="002E6C63" w:rsidP="00703052">
            <w:pPr>
              <w:widowControl/>
              <w:autoSpaceDE/>
              <w:autoSpaceDN/>
              <w:adjustRightInd/>
              <w:spacing w:before="120" w:after="120"/>
              <w:jc w:val="center"/>
              <w:rPr>
                <w:ins w:id="1465" w:author="Autor" w:date="2014-12-19T17:28:00Z"/>
                <w:rFonts w:ascii="Tahoma" w:eastAsia="Times New Roman" w:hAnsi="Tahoma" w:cs="Tahoma"/>
                <w:color w:val="000000"/>
                <w:sz w:val="16"/>
                <w:szCs w:val="16"/>
                <w:lang w:val="pt-BR" w:eastAsia="pt-BR"/>
              </w:rPr>
            </w:pPr>
            <w:ins w:id="1466" w:author="Autor" w:date="2014-12-19T17:28:00Z">
              <w:r w:rsidRPr="002E6C63">
                <w:rPr>
                  <w:rFonts w:ascii="Tahoma" w:eastAsia="Times New Roman" w:hAnsi="Tahoma" w:cs="Tahoma"/>
                  <w:color w:val="000000"/>
                  <w:sz w:val="16"/>
                  <w:szCs w:val="16"/>
                  <w:lang w:val="pt-BR" w:eastAsia="pt-BR"/>
                </w:rPr>
                <w:t>3.296,09</w:t>
              </w:r>
            </w:ins>
          </w:p>
        </w:tc>
      </w:tr>
      <w:tr w:rsidR="00703052" w:rsidRPr="002E6C63" w14:paraId="25F80B4E" w14:textId="77777777" w:rsidTr="00703052">
        <w:trPr>
          <w:trHeight w:val="20"/>
          <w:jc w:val="center"/>
          <w:ins w:id="1467"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E0EE6" w14:textId="77777777" w:rsidR="002E6C63" w:rsidRPr="002E6C63" w:rsidRDefault="002E6C63" w:rsidP="00703052">
            <w:pPr>
              <w:widowControl/>
              <w:autoSpaceDE/>
              <w:autoSpaceDN/>
              <w:adjustRightInd/>
              <w:spacing w:before="120" w:after="120"/>
              <w:jc w:val="center"/>
              <w:rPr>
                <w:ins w:id="1468"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715E84FD" w14:textId="77777777" w:rsidR="002E6C63" w:rsidRPr="002E6C63" w:rsidRDefault="002E6C63" w:rsidP="00703052">
            <w:pPr>
              <w:widowControl/>
              <w:autoSpaceDE/>
              <w:autoSpaceDN/>
              <w:adjustRightInd/>
              <w:spacing w:before="120" w:after="120"/>
              <w:jc w:val="center"/>
              <w:rPr>
                <w:ins w:id="1469"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5220CC6E" w14:textId="77777777" w:rsidR="002E6C63" w:rsidRPr="002E6C63" w:rsidRDefault="002E6C63" w:rsidP="00703052">
            <w:pPr>
              <w:widowControl/>
              <w:autoSpaceDE/>
              <w:autoSpaceDN/>
              <w:adjustRightInd/>
              <w:spacing w:before="120" w:after="120"/>
              <w:jc w:val="center"/>
              <w:rPr>
                <w:ins w:id="1470" w:author="Autor" w:date="2014-12-19T17:28:00Z"/>
                <w:rFonts w:ascii="Tahoma" w:eastAsia="Times New Roman" w:hAnsi="Tahoma" w:cs="Tahoma"/>
                <w:color w:val="000000"/>
                <w:sz w:val="16"/>
                <w:szCs w:val="16"/>
                <w:lang w:val="pt-BR" w:eastAsia="pt-BR"/>
              </w:rPr>
            </w:pPr>
            <w:ins w:id="1471" w:author="Autor" w:date="2014-12-19T17:28:00Z">
              <w:r w:rsidRPr="002E6C63">
                <w:rPr>
                  <w:rFonts w:ascii="Tahoma" w:eastAsia="Times New Roman" w:hAnsi="Tahoma" w:cs="Tahoma"/>
                  <w:color w:val="000000"/>
                  <w:sz w:val="16"/>
                  <w:szCs w:val="16"/>
                  <w:lang w:val="pt-BR" w:eastAsia="pt-BR"/>
                </w:rPr>
                <w:t>Unidade 911</w:t>
              </w:r>
            </w:ins>
          </w:p>
        </w:tc>
        <w:tc>
          <w:tcPr>
            <w:tcW w:w="431" w:type="pct"/>
            <w:tcBorders>
              <w:top w:val="single" w:sz="4" w:space="0" w:color="auto"/>
              <w:left w:val="nil"/>
              <w:bottom w:val="single" w:sz="4" w:space="0" w:color="auto"/>
              <w:right w:val="single" w:sz="4" w:space="0" w:color="auto"/>
            </w:tcBorders>
            <w:vAlign w:val="center"/>
          </w:tcPr>
          <w:p w14:paraId="4F4F6ECD" w14:textId="77777777" w:rsidR="002E6C63" w:rsidRPr="002E6C63" w:rsidRDefault="002E6C63" w:rsidP="00703052">
            <w:pPr>
              <w:widowControl/>
              <w:autoSpaceDE/>
              <w:autoSpaceDN/>
              <w:adjustRightInd/>
              <w:spacing w:before="120" w:after="120"/>
              <w:jc w:val="center"/>
              <w:rPr>
                <w:ins w:id="1472" w:author="Autor" w:date="2014-12-19T17:28:00Z"/>
                <w:rFonts w:ascii="Tahoma" w:eastAsia="Times New Roman" w:hAnsi="Tahoma" w:cs="Tahoma"/>
                <w:color w:val="000000"/>
                <w:sz w:val="16"/>
                <w:szCs w:val="16"/>
                <w:lang w:val="pt-BR" w:eastAsia="pt-BR"/>
              </w:rPr>
            </w:pPr>
            <w:ins w:id="1473" w:author="Autor" w:date="2014-12-19T17:28:00Z">
              <w:r w:rsidRPr="002E6C63">
                <w:rPr>
                  <w:rFonts w:ascii="Tahoma" w:eastAsia="Times New Roman" w:hAnsi="Tahoma" w:cs="Tahoma"/>
                  <w:color w:val="000000"/>
                  <w:sz w:val="16"/>
                  <w:szCs w:val="16"/>
                  <w:lang w:val="pt-BR" w:eastAsia="pt-BR"/>
                </w:rPr>
                <w:t>48,57</w:t>
              </w:r>
            </w:ins>
          </w:p>
        </w:tc>
        <w:tc>
          <w:tcPr>
            <w:tcW w:w="493" w:type="pct"/>
            <w:tcBorders>
              <w:top w:val="single" w:sz="4" w:space="0" w:color="auto"/>
              <w:left w:val="nil"/>
              <w:bottom w:val="single" w:sz="4" w:space="0" w:color="auto"/>
              <w:right w:val="single" w:sz="4" w:space="0" w:color="auto"/>
            </w:tcBorders>
            <w:vAlign w:val="center"/>
          </w:tcPr>
          <w:p w14:paraId="355A9C52" w14:textId="77777777" w:rsidR="002E6C63" w:rsidRPr="002E6C63" w:rsidRDefault="002E6C63" w:rsidP="00703052">
            <w:pPr>
              <w:widowControl/>
              <w:autoSpaceDE/>
              <w:autoSpaceDN/>
              <w:adjustRightInd/>
              <w:spacing w:before="120" w:after="120"/>
              <w:jc w:val="center"/>
              <w:rPr>
                <w:ins w:id="1474" w:author="Autor" w:date="2014-12-19T17:28:00Z"/>
                <w:rFonts w:ascii="Tahoma" w:eastAsia="Times New Roman" w:hAnsi="Tahoma" w:cs="Tahoma"/>
                <w:color w:val="000000"/>
                <w:sz w:val="16"/>
                <w:szCs w:val="16"/>
                <w:lang w:val="pt-BR" w:eastAsia="pt-BR"/>
              </w:rPr>
            </w:pPr>
            <w:ins w:id="1475" w:author="Autor" w:date="2014-12-19T17:28:00Z">
              <w:r w:rsidRPr="002E6C63">
                <w:rPr>
                  <w:rFonts w:ascii="Tahoma" w:eastAsia="Times New Roman" w:hAnsi="Tahoma" w:cs="Tahoma"/>
                  <w:color w:val="000000"/>
                  <w:sz w:val="16"/>
                  <w:szCs w:val="16"/>
                  <w:lang w:val="pt-BR" w:eastAsia="pt-BR"/>
                </w:rPr>
                <w:t>48,57</w:t>
              </w:r>
            </w:ins>
          </w:p>
        </w:tc>
        <w:tc>
          <w:tcPr>
            <w:tcW w:w="432" w:type="pct"/>
            <w:tcBorders>
              <w:top w:val="single" w:sz="4" w:space="0" w:color="auto"/>
              <w:left w:val="nil"/>
              <w:bottom w:val="single" w:sz="4" w:space="0" w:color="auto"/>
              <w:right w:val="single" w:sz="4" w:space="0" w:color="auto"/>
            </w:tcBorders>
            <w:vAlign w:val="center"/>
          </w:tcPr>
          <w:p w14:paraId="702BB434" w14:textId="77777777" w:rsidR="002E6C63" w:rsidRPr="002E6C63" w:rsidRDefault="002E6C63" w:rsidP="00703052">
            <w:pPr>
              <w:widowControl/>
              <w:autoSpaceDE/>
              <w:autoSpaceDN/>
              <w:adjustRightInd/>
              <w:spacing w:before="120" w:after="120"/>
              <w:jc w:val="center"/>
              <w:rPr>
                <w:ins w:id="1476" w:author="Autor" w:date="2014-12-19T17:28:00Z"/>
                <w:rFonts w:ascii="Tahoma" w:eastAsia="Times New Roman" w:hAnsi="Tahoma" w:cs="Tahoma"/>
                <w:color w:val="000000"/>
                <w:sz w:val="16"/>
                <w:szCs w:val="16"/>
                <w:lang w:val="pt-BR" w:eastAsia="pt-BR"/>
              </w:rPr>
            </w:pPr>
            <w:ins w:id="1477"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57AD147E" w14:textId="77777777" w:rsidR="002E6C63" w:rsidRPr="002E6C63" w:rsidRDefault="002E6C63" w:rsidP="00703052">
            <w:pPr>
              <w:widowControl/>
              <w:autoSpaceDE/>
              <w:autoSpaceDN/>
              <w:adjustRightInd/>
              <w:spacing w:before="120" w:after="120"/>
              <w:jc w:val="center"/>
              <w:rPr>
                <w:ins w:id="1478" w:author="Autor" w:date="2014-12-19T17:28:00Z"/>
                <w:rFonts w:ascii="Tahoma" w:eastAsia="Times New Roman" w:hAnsi="Tahoma" w:cs="Tahoma"/>
                <w:color w:val="000000"/>
                <w:sz w:val="16"/>
                <w:szCs w:val="16"/>
                <w:lang w:val="pt-BR" w:eastAsia="pt-BR"/>
              </w:rPr>
            </w:pPr>
            <w:ins w:id="1479" w:author="Autor" w:date="2014-12-19T17:28:00Z">
              <w:r w:rsidRPr="002E6C63">
                <w:rPr>
                  <w:rFonts w:ascii="Tahoma" w:eastAsia="Times New Roman" w:hAnsi="Tahoma" w:cs="Tahoma"/>
                  <w:color w:val="000000"/>
                  <w:sz w:val="16"/>
                  <w:szCs w:val="16"/>
                  <w:lang w:val="pt-BR" w:eastAsia="pt-BR"/>
                </w:rPr>
                <w:t>2.872,11</w:t>
              </w:r>
            </w:ins>
          </w:p>
        </w:tc>
      </w:tr>
      <w:tr w:rsidR="00703052" w:rsidRPr="002E6C63" w14:paraId="246CDA68" w14:textId="77777777" w:rsidTr="00703052">
        <w:trPr>
          <w:trHeight w:val="20"/>
          <w:jc w:val="center"/>
          <w:ins w:id="1480"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66788" w14:textId="77777777" w:rsidR="002E6C63" w:rsidRPr="002E6C63" w:rsidRDefault="002E6C63" w:rsidP="00703052">
            <w:pPr>
              <w:widowControl/>
              <w:autoSpaceDE/>
              <w:autoSpaceDN/>
              <w:adjustRightInd/>
              <w:spacing w:before="120" w:after="120"/>
              <w:jc w:val="center"/>
              <w:rPr>
                <w:ins w:id="1481"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374EAF16" w14:textId="77777777" w:rsidR="002E6C63" w:rsidRPr="002E6C63" w:rsidRDefault="002E6C63" w:rsidP="00703052">
            <w:pPr>
              <w:widowControl/>
              <w:autoSpaceDE/>
              <w:autoSpaceDN/>
              <w:adjustRightInd/>
              <w:spacing w:before="120" w:after="120"/>
              <w:jc w:val="center"/>
              <w:rPr>
                <w:ins w:id="1482"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609FC14C" w14:textId="77777777" w:rsidR="002E6C63" w:rsidRPr="002E6C63" w:rsidRDefault="002E6C63" w:rsidP="00703052">
            <w:pPr>
              <w:widowControl/>
              <w:autoSpaceDE/>
              <w:autoSpaceDN/>
              <w:adjustRightInd/>
              <w:spacing w:before="120" w:after="120"/>
              <w:jc w:val="center"/>
              <w:rPr>
                <w:ins w:id="1483" w:author="Autor" w:date="2014-12-19T17:28:00Z"/>
                <w:rFonts w:ascii="Tahoma" w:eastAsia="Times New Roman" w:hAnsi="Tahoma" w:cs="Tahoma"/>
                <w:color w:val="000000"/>
                <w:sz w:val="16"/>
                <w:szCs w:val="16"/>
                <w:lang w:val="pt-BR" w:eastAsia="pt-BR"/>
              </w:rPr>
            </w:pPr>
            <w:ins w:id="1484" w:author="Autor" w:date="2014-12-19T17:28:00Z">
              <w:r w:rsidRPr="002E6C63">
                <w:rPr>
                  <w:rFonts w:ascii="Tahoma" w:eastAsia="Times New Roman" w:hAnsi="Tahoma" w:cs="Tahoma"/>
                  <w:color w:val="000000"/>
                  <w:sz w:val="16"/>
                  <w:szCs w:val="16"/>
                  <w:lang w:val="pt-BR" w:eastAsia="pt-BR"/>
                </w:rPr>
                <w:t>Unidades 1301, 1302, 1303, 1304, 1305, 1306, 1307, 1308, 1309, 1310, 1311 e 1313</w:t>
              </w:r>
            </w:ins>
          </w:p>
        </w:tc>
        <w:tc>
          <w:tcPr>
            <w:tcW w:w="431" w:type="pct"/>
            <w:tcBorders>
              <w:top w:val="single" w:sz="4" w:space="0" w:color="auto"/>
              <w:left w:val="nil"/>
              <w:bottom w:val="single" w:sz="4" w:space="0" w:color="auto"/>
              <w:right w:val="single" w:sz="4" w:space="0" w:color="auto"/>
            </w:tcBorders>
            <w:vAlign w:val="center"/>
          </w:tcPr>
          <w:p w14:paraId="6BC7666F" w14:textId="77777777" w:rsidR="002E6C63" w:rsidRPr="002E6C63" w:rsidRDefault="002E6C63" w:rsidP="00703052">
            <w:pPr>
              <w:widowControl/>
              <w:autoSpaceDE/>
              <w:autoSpaceDN/>
              <w:adjustRightInd/>
              <w:spacing w:before="120" w:after="120"/>
              <w:jc w:val="center"/>
              <w:rPr>
                <w:ins w:id="1485" w:author="Autor" w:date="2014-12-19T17:28:00Z"/>
                <w:rFonts w:ascii="Tahoma" w:eastAsia="Times New Roman" w:hAnsi="Tahoma" w:cs="Tahoma"/>
                <w:color w:val="000000"/>
                <w:sz w:val="16"/>
                <w:szCs w:val="16"/>
                <w:lang w:val="pt-BR" w:eastAsia="pt-BR"/>
              </w:rPr>
            </w:pPr>
            <w:ins w:id="1486" w:author="Autor" w:date="2014-12-19T17:28:00Z">
              <w:r w:rsidRPr="002E6C63">
                <w:rPr>
                  <w:rFonts w:ascii="Tahoma" w:eastAsia="Times New Roman" w:hAnsi="Tahoma" w:cs="Tahoma"/>
                  <w:color w:val="000000"/>
                  <w:sz w:val="16"/>
                  <w:szCs w:val="16"/>
                  <w:lang w:val="pt-BR" w:eastAsia="pt-BR"/>
                </w:rPr>
                <w:t>739,04</w:t>
              </w:r>
            </w:ins>
          </w:p>
        </w:tc>
        <w:tc>
          <w:tcPr>
            <w:tcW w:w="493" w:type="pct"/>
            <w:tcBorders>
              <w:top w:val="single" w:sz="4" w:space="0" w:color="auto"/>
              <w:left w:val="nil"/>
              <w:bottom w:val="single" w:sz="4" w:space="0" w:color="auto"/>
              <w:right w:val="single" w:sz="4" w:space="0" w:color="auto"/>
            </w:tcBorders>
            <w:vAlign w:val="center"/>
          </w:tcPr>
          <w:p w14:paraId="5BB1AAC1" w14:textId="77777777" w:rsidR="002E6C63" w:rsidRPr="002E6C63" w:rsidRDefault="002E6C63" w:rsidP="00703052">
            <w:pPr>
              <w:widowControl/>
              <w:autoSpaceDE/>
              <w:autoSpaceDN/>
              <w:adjustRightInd/>
              <w:spacing w:before="120" w:after="120"/>
              <w:jc w:val="center"/>
              <w:rPr>
                <w:ins w:id="1487" w:author="Autor" w:date="2014-12-19T17:28:00Z"/>
                <w:rFonts w:ascii="Tahoma" w:eastAsia="Times New Roman" w:hAnsi="Tahoma" w:cs="Tahoma"/>
                <w:color w:val="000000"/>
                <w:sz w:val="16"/>
                <w:szCs w:val="16"/>
                <w:lang w:val="pt-BR" w:eastAsia="pt-BR"/>
              </w:rPr>
            </w:pPr>
            <w:ins w:id="1488" w:author="Autor" w:date="2014-12-19T17:28:00Z">
              <w:r w:rsidRPr="002E6C63">
                <w:rPr>
                  <w:rFonts w:ascii="Tahoma" w:eastAsia="Times New Roman" w:hAnsi="Tahoma" w:cs="Tahoma"/>
                  <w:color w:val="000000"/>
                  <w:sz w:val="16"/>
                  <w:szCs w:val="16"/>
                  <w:lang w:val="pt-BR" w:eastAsia="pt-BR"/>
                </w:rPr>
                <w:t>61,59</w:t>
              </w:r>
            </w:ins>
          </w:p>
        </w:tc>
        <w:tc>
          <w:tcPr>
            <w:tcW w:w="432" w:type="pct"/>
            <w:tcBorders>
              <w:top w:val="single" w:sz="4" w:space="0" w:color="auto"/>
              <w:left w:val="nil"/>
              <w:bottom w:val="single" w:sz="4" w:space="0" w:color="auto"/>
              <w:right w:val="single" w:sz="4" w:space="0" w:color="auto"/>
            </w:tcBorders>
            <w:vAlign w:val="center"/>
          </w:tcPr>
          <w:p w14:paraId="49F0A6D3" w14:textId="77777777" w:rsidR="002E6C63" w:rsidRPr="002E6C63" w:rsidRDefault="002E6C63" w:rsidP="00703052">
            <w:pPr>
              <w:widowControl/>
              <w:autoSpaceDE/>
              <w:autoSpaceDN/>
              <w:adjustRightInd/>
              <w:spacing w:before="120" w:after="120"/>
              <w:jc w:val="center"/>
              <w:rPr>
                <w:ins w:id="1489" w:author="Autor" w:date="2014-12-19T17:28:00Z"/>
                <w:rFonts w:ascii="Tahoma" w:eastAsia="Times New Roman" w:hAnsi="Tahoma" w:cs="Tahoma"/>
                <w:color w:val="000000"/>
                <w:sz w:val="16"/>
                <w:szCs w:val="16"/>
                <w:lang w:val="pt-BR" w:eastAsia="pt-BR"/>
              </w:rPr>
            </w:pPr>
            <w:ins w:id="1490" w:author="Autor" w:date="2014-12-19T17:28:00Z">
              <w:r w:rsidRPr="002E6C63">
                <w:rPr>
                  <w:rFonts w:ascii="Tahoma" w:eastAsia="Times New Roman" w:hAnsi="Tahoma" w:cs="Tahoma"/>
                  <w:color w:val="000000"/>
                  <w:sz w:val="16"/>
                  <w:szCs w:val="16"/>
                  <w:lang w:val="pt-BR" w:eastAsia="pt-BR"/>
                </w:rPr>
                <w:t>12</w:t>
              </w:r>
            </w:ins>
          </w:p>
        </w:tc>
        <w:tc>
          <w:tcPr>
            <w:tcW w:w="476" w:type="pct"/>
            <w:tcBorders>
              <w:top w:val="single" w:sz="4" w:space="0" w:color="auto"/>
              <w:left w:val="nil"/>
              <w:bottom w:val="single" w:sz="4" w:space="0" w:color="auto"/>
              <w:right w:val="single" w:sz="4" w:space="0" w:color="auto"/>
            </w:tcBorders>
            <w:vAlign w:val="center"/>
          </w:tcPr>
          <w:p w14:paraId="303CB808" w14:textId="77777777" w:rsidR="002E6C63" w:rsidRPr="002E6C63" w:rsidRDefault="002E6C63" w:rsidP="00703052">
            <w:pPr>
              <w:widowControl/>
              <w:autoSpaceDE/>
              <w:autoSpaceDN/>
              <w:adjustRightInd/>
              <w:spacing w:before="120" w:after="120"/>
              <w:jc w:val="center"/>
              <w:rPr>
                <w:ins w:id="1491" w:author="Autor" w:date="2014-12-19T17:28:00Z"/>
                <w:rFonts w:ascii="Tahoma" w:eastAsia="Times New Roman" w:hAnsi="Tahoma" w:cs="Tahoma"/>
                <w:color w:val="000000"/>
                <w:sz w:val="16"/>
                <w:szCs w:val="16"/>
                <w:lang w:val="pt-BR" w:eastAsia="pt-BR"/>
              </w:rPr>
            </w:pPr>
            <w:ins w:id="1492" w:author="Autor" w:date="2014-12-19T17:28:00Z">
              <w:r w:rsidRPr="002E6C63">
                <w:rPr>
                  <w:rFonts w:ascii="Tahoma" w:eastAsia="Times New Roman" w:hAnsi="Tahoma" w:cs="Tahoma"/>
                  <w:color w:val="000000"/>
                  <w:sz w:val="16"/>
                  <w:szCs w:val="16"/>
                  <w:lang w:val="pt-BR" w:eastAsia="pt-BR"/>
                </w:rPr>
                <w:t>3.641,83</w:t>
              </w:r>
            </w:ins>
          </w:p>
        </w:tc>
      </w:tr>
      <w:tr w:rsidR="00703052" w:rsidRPr="002E6C63" w14:paraId="738A751C" w14:textId="77777777" w:rsidTr="00703052">
        <w:trPr>
          <w:trHeight w:val="20"/>
          <w:jc w:val="center"/>
          <w:ins w:id="1493" w:author="Autor" w:date="2014-12-19T17:28:00Z"/>
        </w:trPr>
        <w:tc>
          <w:tcPr>
            <w:tcW w:w="639" w:type="pct"/>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396E7" w14:textId="77777777" w:rsidR="002E6C63" w:rsidRPr="002E6C63" w:rsidRDefault="002E6C63" w:rsidP="00703052">
            <w:pPr>
              <w:widowControl/>
              <w:autoSpaceDE/>
              <w:autoSpaceDN/>
              <w:adjustRightInd/>
              <w:spacing w:before="120" w:after="120"/>
              <w:jc w:val="center"/>
              <w:rPr>
                <w:ins w:id="1494" w:author="Autor" w:date="2014-12-19T17:28:00Z"/>
                <w:rFonts w:ascii="Tahoma" w:eastAsia="Times New Roman" w:hAnsi="Tahoma" w:cs="Tahoma"/>
                <w:color w:val="000000"/>
                <w:sz w:val="16"/>
                <w:szCs w:val="16"/>
              </w:rPr>
            </w:pPr>
          </w:p>
        </w:tc>
        <w:tc>
          <w:tcPr>
            <w:tcW w:w="740" w:type="pct"/>
            <w:vMerge/>
            <w:tcBorders>
              <w:top w:val="single" w:sz="4" w:space="0" w:color="auto"/>
              <w:left w:val="nil"/>
              <w:bottom w:val="single" w:sz="4" w:space="0" w:color="auto"/>
              <w:right w:val="single" w:sz="4" w:space="0" w:color="auto"/>
            </w:tcBorders>
            <w:shd w:val="clear" w:color="auto" w:fill="auto"/>
            <w:noWrap/>
            <w:vAlign w:val="center"/>
            <w:hideMark/>
          </w:tcPr>
          <w:p w14:paraId="47C114ED" w14:textId="77777777" w:rsidR="002E6C63" w:rsidRPr="002E6C63" w:rsidRDefault="002E6C63" w:rsidP="00703052">
            <w:pPr>
              <w:widowControl/>
              <w:autoSpaceDE/>
              <w:autoSpaceDN/>
              <w:adjustRightInd/>
              <w:spacing w:before="120" w:after="120"/>
              <w:jc w:val="center"/>
              <w:rPr>
                <w:ins w:id="1495" w:author="Autor" w:date="2014-12-19T17:28:00Z"/>
                <w:rFonts w:ascii="Tahoma" w:eastAsia="Times New Roman" w:hAnsi="Tahoma" w:cs="Tahoma"/>
                <w:color w:val="000000"/>
                <w:sz w:val="16"/>
                <w:szCs w:val="16"/>
              </w:rPr>
            </w:pPr>
          </w:p>
        </w:tc>
        <w:tc>
          <w:tcPr>
            <w:tcW w:w="1789" w:type="pct"/>
            <w:tcBorders>
              <w:top w:val="single" w:sz="4" w:space="0" w:color="auto"/>
              <w:left w:val="nil"/>
              <w:bottom w:val="single" w:sz="4" w:space="0" w:color="auto"/>
              <w:right w:val="single" w:sz="4" w:space="0" w:color="auto"/>
            </w:tcBorders>
            <w:shd w:val="clear" w:color="auto" w:fill="auto"/>
            <w:vAlign w:val="center"/>
          </w:tcPr>
          <w:p w14:paraId="554CAF6C" w14:textId="77777777" w:rsidR="002E6C63" w:rsidRPr="002E6C63" w:rsidRDefault="002E6C63" w:rsidP="00703052">
            <w:pPr>
              <w:widowControl/>
              <w:autoSpaceDE/>
              <w:autoSpaceDN/>
              <w:adjustRightInd/>
              <w:spacing w:before="120" w:after="120"/>
              <w:jc w:val="center"/>
              <w:rPr>
                <w:ins w:id="1496" w:author="Autor" w:date="2014-12-19T17:28:00Z"/>
                <w:rFonts w:ascii="Tahoma" w:eastAsia="Times New Roman" w:hAnsi="Tahoma" w:cs="Tahoma"/>
                <w:color w:val="000000"/>
                <w:sz w:val="16"/>
                <w:szCs w:val="16"/>
                <w:lang w:val="pt-BR" w:eastAsia="pt-BR"/>
              </w:rPr>
            </w:pPr>
            <w:ins w:id="1497" w:author="Autor" w:date="2014-12-19T17:28:00Z">
              <w:r w:rsidRPr="002E6C63">
                <w:rPr>
                  <w:rFonts w:ascii="Tahoma" w:eastAsia="Times New Roman" w:hAnsi="Tahoma" w:cs="Tahoma"/>
                  <w:color w:val="000000"/>
                  <w:sz w:val="16"/>
                  <w:szCs w:val="16"/>
                  <w:lang w:val="pt-BR" w:eastAsia="pt-BR"/>
                </w:rPr>
                <w:t>10º andar</w:t>
              </w:r>
            </w:ins>
          </w:p>
        </w:tc>
        <w:tc>
          <w:tcPr>
            <w:tcW w:w="431" w:type="pct"/>
            <w:tcBorders>
              <w:top w:val="single" w:sz="4" w:space="0" w:color="auto"/>
              <w:left w:val="nil"/>
              <w:bottom w:val="single" w:sz="4" w:space="0" w:color="auto"/>
              <w:right w:val="single" w:sz="4" w:space="0" w:color="auto"/>
            </w:tcBorders>
            <w:vAlign w:val="center"/>
          </w:tcPr>
          <w:p w14:paraId="79F2AE94" w14:textId="77777777" w:rsidR="002E6C63" w:rsidRPr="002E6C63" w:rsidRDefault="002E6C63" w:rsidP="00703052">
            <w:pPr>
              <w:widowControl/>
              <w:autoSpaceDE/>
              <w:autoSpaceDN/>
              <w:adjustRightInd/>
              <w:spacing w:before="120" w:after="120"/>
              <w:jc w:val="center"/>
              <w:rPr>
                <w:ins w:id="1498" w:author="Autor" w:date="2014-12-19T17:28:00Z"/>
                <w:rFonts w:ascii="Tahoma" w:eastAsia="Times New Roman" w:hAnsi="Tahoma" w:cs="Tahoma"/>
                <w:color w:val="000000"/>
                <w:sz w:val="16"/>
                <w:szCs w:val="16"/>
                <w:lang w:val="pt-BR" w:eastAsia="pt-BR"/>
              </w:rPr>
            </w:pPr>
            <w:ins w:id="1499" w:author="Autor" w:date="2014-12-19T17:28:00Z">
              <w:r w:rsidRPr="002E6C63">
                <w:rPr>
                  <w:rFonts w:ascii="Tahoma" w:eastAsia="Times New Roman" w:hAnsi="Tahoma" w:cs="Tahoma"/>
                  <w:color w:val="000000"/>
                  <w:sz w:val="16"/>
                  <w:szCs w:val="16"/>
                  <w:lang w:val="pt-BR" w:eastAsia="pt-BR"/>
                </w:rPr>
                <w:t>800,00</w:t>
              </w:r>
            </w:ins>
          </w:p>
        </w:tc>
        <w:tc>
          <w:tcPr>
            <w:tcW w:w="493" w:type="pct"/>
            <w:tcBorders>
              <w:top w:val="single" w:sz="4" w:space="0" w:color="auto"/>
              <w:left w:val="nil"/>
              <w:bottom w:val="single" w:sz="4" w:space="0" w:color="auto"/>
              <w:right w:val="single" w:sz="4" w:space="0" w:color="auto"/>
            </w:tcBorders>
            <w:vAlign w:val="center"/>
          </w:tcPr>
          <w:p w14:paraId="6E2056A1" w14:textId="77777777" w:rsidR="002E6C63" w:rsidRPr="002E6C63" w:rsidRDefault="002E6C63" w:rsidP="00703052">
            <w:pPr>
              <w:widowControl/>
              <w:autoSpaceDE/>
              <w:autoSpaceDN/>
              <w:adjustRightInd/>
              <w:spacing w:before="120" w:after="120"/>
              <w:jc w:val="center"/>
              <w:rPr>
                <w:ins w:id="1500" w:author="Autor" w:date="2014-12-19T17:28:00Z"/>
                <w:rFonts w:ascii="Tahoma" w:eastAsia="Times New Roman" w:hAnsi="Tahoma" w:cs="Tahoma"/>
                <w:color w:val="000000"/>
                <w:sz w:val="16"/>
                <w:szCs w:val="16"/>
                <w:lang w:val="pt-BR" w:eastAsia="pt-BR"/>
              </w:rPr>
            </w:pPr>
            <w:ins w:id="1501" w:author="Autor" w:date="2014-12-19T17:28:00Z">
              <w:r w:rsidRPr="002E6C63">
                <w:rPr>
                  <w:rFonts w:ascii="Tahoma" w:eastAsia="Times New Roman" w:hAnsi="Tahoma" w:cs="Tahoma"/>
                  <w:color w:val="000000"/>
                  <w:sz w:val="16"/>
                  <w:szCs w:val="16"/>
                  <w:lang w:val="pt-BR" w:eastAsia="pt-BR"/>
                </w:rPr>
                <w:t>61,54</w:t>
              </w:r>
            </w:ins>
          </w:p>
        </w:tc>
        <w:tc>
          <w:tcPr>
            <w:tcW w:w="432" w:type="pct"/>
            <w:tcBorders>
              <w:top w:val="single" w:sz="4" w:space="0" w:color="auto"/>
              <w:left w:val="nil"/>
              <w:bottom w:val="single" w:sz="4" w:space="0" w:color="auto"/>
              <w:right w:val="single" w:sz="4" w:space="0" w:color="auto"/>
            </w:tcBorders>
            <w:vAlign w:val="center"/>
          </w:tcPr>
          <w:p w14:paraId="69A849DC" w14:textId="77777777" w:rsidR="002E6C63" w:rsidRPr="002E6C63" w:rsidRDefault="002E6C63" w:rsidP="00703052">
            <w:pPr>
              <w:widowControl/>
              <w:autoSpaceDE/>
              <w:autoSpaceDN/>
              <w:adjustRightInd/>
              <w:spacing w:before="120" w:after="120"/>
              <w:jc w:val="center"/>
              <w:rPr>
                <w:ins w:id="1502" w:author="Autor" w:date="2014-12-19T17:28:00Z"/>
                <w:rFonts w:ascii="Tahoma" w:eastAsia="Times New Roman" w:hAnsi="Tahoma" w:cs="Tahoma"/>
                <w:color w:val="000000"/>
                <w:sz w:val="16"/>
                <w:szCs w:val="16"/>
                <w:lang w:val="pt-BR" w:eastAsia="pt-BR"/>
              </w:rPr>
            </w:pPr>
            <w:ins w:id="1503" w:author="Autor" w:date="2014-12-19T17:28:00Z">
              <w:r w:rsidRPr="002E6C63">
                <w:rPr>
                  <w:rFonts w:ascii="Tahoma" w:eastAsia="Times New Roman" w:hAnsi="Tahoma" w:cs="Tahoma"/>
                  <w:color w:val="000000"/>
                  <w:sz w:val="16"/>
                  <w:szCs w:val="16"/>
                  <w:lang w:val="pt-BR" w:eastAsia="pt-BR"/>
                </w:rPr>
                <w:t>13</w:t>
              </w:r>
            </w:ins>
          </w:p>
        </w:tc>
        <w:tc>
          <w:tcPr>
            <w:tcW w:w="476" w:type="pct"/>
            <w:tcBorders>
              <w:top w:val="single" w:sz="4" w:space="0" w:color="auto"/>
              <w:left w:val="nil"/>
              <w:bottom w:val="single" w:sz="4" w:space="0" w:color="auto"/>
              <w:right w:val="single" w:sz="4" w:space="0" w:color="auto"/>
            </w:tcBorders>
            <w:vAlign w:val="center"/>
          </w:tcPr>
          <w:p w14:paraId="782661FF" w14:textId="77777777" w:rsidR="002E6C63" w:rsidRPr="002E6C63" w:rsidRDefault="002E6C63" w:rsidP="00703052">
            <w:pPr>
              <w:widowControl/>
              <w:autoSpaceDE/>
              <w:autoSpaceDN/>
              <w:adjustRightInd/>
              <w:spacing w:before="120" w:after="120"/>
              <w:jc w:val="center"/>
              <w:rPr>
                <w:ins w:id="1504" w:author="Autor" w:date="2014-12-19T17:28:00Z"/>
                <w:rFonts w:ascii="Tahoma" w:eastAsia="Times New Roman" w:hAnsi="Tahoma" w:cs="Tahoma"/>
                <w:color w:val="000000"/>
                <w:sz w:val="16"/>
                <w:szCs w:val="16"/>
                <w:lang w:val="pt-BR" w:eastAsia="pt-BR"/>
              </w:rPr>
            </w:pPr>
            <w:ins w:id="1505" w:author="Autor" w:date="2014-12-19T17:28:00Z">
              <w:r w:rsidRPr="002E6C63">
                <w:rPr>
                  <w:rFonts w:ascii="Tahoma" w:eastAsia="Times New Roman" w:hAnsi="Tahoma" w:cs="Tahoma"/>
                  <w:color w:val="000000"/>
                  <w:sz w:val="16"/>
                  <w:szCs w:val="16"/>
                  <w:lang w:val="pt-BR" w:eastAsia="pt-BR"/>
                </w:rPr>
                <w:t>3.638,98</w:t>
              </w:r>
            </w:ins>
          </w:p>
        </w:tc>
      </w:tr>
      <w:tr w:rsidR="00703052" w:rsidRPr="002E6C63" w14:paraId="51DA095B" w14:textId="77777777" w:rsidTr="00703052">
        <w:trPr>
          <w:trHeight w:val="20"/>
          <w:jc w:val="center"/>
          <w:ins w:id="1506"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BAE95" w14:textId="77777777" w:rsidR="002E6C63" w:rsidRPr="002E6C63" w:rsidRDefault="002E6C63" w:rsidP="00703052">
            <w:pPr>
              <w:widowControl/>
              <w:autoSpaceDE/>
              <w:autoSpaceDN/>
              <w:adjustRightInd/>
              <w:spacing w:before="120" w:after="120"/>
              <w:jc w:val="center"/>
              <w:rPr>
                <w:ins w:id="1507" w:author="Autor" w:date="2014-12-19T17:28:00Z"/>
                <w:rFonts w:ascii="Tahoma" w:eastAsia="Times New Roman" w:hAnsi="Tahoma" w:cs="Tahoma"/>
                <w:color w:val="000000"/>
                <w:sz w:val="16"/>
                <w:szCs w:val="16"/>
              </w:rPr>
            </w:pPr>
            <w:ins w:id="1508" w:author="Autor" w:date="2014-12-19T17:28:00Z">
              <w:r w:rsidRPr="002E6C63">
                <w:rPr>
                  <w:rFonts w:ascii="Tahoma" w:eastAsia="Times New Roman" w:hAnsi="Tahoma" w:cs="Tahoma"/>
                  <w:color w:val="000000"/>
                  <w:sz w:val="16"/>
                  <w:szCs w:val="16"/>
                </w:rPr>
                <w:t>Localiza Rent a Car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382543E6" w14:textId="77777777" w:rsidR="002E6C63" w:rsidRPr="002E6C63" w:rsidRDefault="002E6C63" w:rsidP="00703052">
            <w:pPr>
              <w:widowControl/>
              <w:autoSpaceDE/>
              <w:autoSpaceDN/>
              <w:adjustRightInd/>
              <w:spacing w:before="120" w:after="120"/>
              <w:jc w:val="center"/>
              <w:rPr>
                <w:ins w:id="1509" w:author="Autor" w:date="2014-12-19T17:28:00Z"/>
                <w:rFonts w:ascii="Tahoma" w:eastAsia="Times New Roman" w:hAnsi="Tahoma" w:cs="Tahoma"/>
                <w:color w:val="000000"/>
                <w:sz w:val="16"/>
                <w:szCs w:val="16"/>
              </w:rPr>
            </w:pPr>
            <w:ins w:id="1510" w:author="Autor" w:date="2014-12-19T17:28:00Z">
              <w:r w:rsidRPr="002E6C63">
                <w:rPr>
                  <w:rFonts w:ascii="Tahoma" w:eastAsia="Times New Roman" w:hAnsi="Tahoma" w:cs="Tahoma"/>
                  <w:color w:val="000000"/>
                  <w:sz w:val="16"/>
                  <w:szCs w:val="16"/>
                </w:rPr>
                <w:t>16.670.085/0001-55</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08AAAA1F" w14:textId="77777777" w:rsidR="002E6C63" w:rsidRPr="002E6C63" w:rsidRDefault="002E6C63" w:rsidP="00703052">
            <w:pPr>
              <w:widowControl/>
              <w:autoSpaceDE/>
              <w:autoSpaceDN/>
              <w:adjustRightInd/>
              <w:spacing w:before="120" w:after="120"/>
              <w:jc w:val="center"/>
              <w:rPr>
                <w:ins w:id="1511" w:author="Autor" w:date="2014-12-19T17:28:00Z"/>
                <w:rFonts w:ascii="Tahoma" w:eastAsia="Times New Roman" w:hAnsi="Tahoma" w:cs="Tahoma"/>
                <w:color w:val="000000"/>
                <w:sz w:val="16"/>
                <w:szCs w:val="16"/>
                <w:lang w:val="pt-BR" w:eastAsia="pt-BR"/>
              </w:rPr>
            </w:pPr>
            <w:ins w:id="1512" w:author="Autor" w:date="2014-12-19T17:28:00Z">
              <w:r w:rsidRPr="002E6C63">
                <w:rPr>
                  <w:rFonts w:ascii="Tahoma" w:eastAsia="Times New Roman" w:hAnsi="Tahoma" w:cs="Tahoma"/>
                  <w:color w:val="000000"/>
                  <w:sz w:val="16"/>
                  <w:szCs w:val="16"/>
                  <w:lang w:val="pt-BR" w:eastAsia="pt-BR"/>
                </w:rPr>
                <w:t>Unidades 1501,1502,1503,1504</w:t>
              </w:r>
            </w:ins>
          </w:p>
        </w:tc>
        <w:tc>
          <w:tcPr>
            <w:tcW w:w="431" w:type="pct"/>
            <w:tcBorders>
              <w:top w:val="single" w:sz="4" w:space="0" w:color="auto"/>
              <w:left w:val="nil"/>
              <w:bottom w:val="single" w:sz="4" w:space="0" w:color="auto"/>
              <w:right w:val="single" w:sz="4" w:space="0" w:color="auto"/>
            </w:tcBorders>
            <w:vAlign w:val="center"/>
          </w:tcPr>
          <w:p w14:paraId="164D1964" w14:textId="77777777" w:rsidR="002E6C63" w:rsidRPr="002E6C63" w:rsidRDefault="002E6C63" w:rsidP="00703052">
            <w:pPr>
              <w:widowControl/>
              <w:autoSpaceDE/>
              <w:autoSpaceDN/>
              <w:adjustRightInd/>
              <w:spacing w:before="120" w:after="120"/>
              <w:jc w:val="center"/>
              <w:rPr>
                <w:ins w:id="1513" w:author="Autor" w:date="2014-12-19T17:28:00Z"/>
                <w:rFonts w:ascii="Tahoma" w:eastAsia="Times New Roman" w:hAnsi="Tahoma" w:cs="Tahoma"/>
                <w:color w:val="000000"/>
                <w:sz w:val="16"/>
                <w:szCs w:val="16"/>
                <w:lang w:val="pt-BR" w:eastAsia="pt-BR"/>
              </w:rPr>
            </w:pPr>
            <w:ins w:id="1514" w:author="Autor" w:date="2014-12-19T17:28:00Z">
              <w:r w:rsidRPr="002E6C63">
                <w:rPr>
                  <w:rFonts w:ascii="Tahoma" w:eastAsia="Times New Roman" w:hAnsi="Tahoma" w:cs="Tahoma"/>
                  <w:color w:val="000000"/>
                  <w:sz w:val="16"/>
                  <w:szCs w:val="16"/>
                  <w:lang w:val="pt-BR" w:eastAsia="pt-BR"/>
                </w:rPr>
                <w:t>800,36</w:t>
              </w:r>
            </w:ins>
          </w:p>
        </w:tc>
        <w:tc>
          <w:tcPr>
            <w:tcW w:w="493" w:type="pct"/>
            <w:tcBorders>
              <w:top w:val="single" w:sz="4" w:space="0" w:color="auto"/>
              <w:left w:val="nil"/>
              <w:bottom w:val="single" w:sz="4" w:space="0" w:color="auto"/>
              <w:right w:val="single" w:sz="4" w:space="0" w:color="auto"/>
            </w:tcBorders>
            <w:vAlign w:val="center"/>
          </w:tcPr>
          <w:p w14:paraId="26D3D8A9" w14:textId="77777777" w:rsidR="002E6C63" w:rsidRPr="002E6C63" w:rsidRDefault="002E6C63" w:rsidP="00703052">
            <w:pPr>
              <w:widowControl/>
              <w:autoSpaceDE/>
              <w:autoSpaceDN/>
              <w:adjustRightInd/>
              <w:spacing w:before="120" w:after="120"/>
              <w:jc w:val="center"/>
              <w:rPr>
                <w:ins w:id="1515" w:author="Autor" w:date="2014-12-19T17:28:00Z"/>
                <w:rFonts w:ascii="Tahoma" w:eastAsia="Times New Roman" w:hAnsi="Tahoma" w:cs="Tahoma"/>
                <w:color w:val="000000"/>
                <w:sz w:val="16"/>
                <w:szCs w:val="16"/>
                <w:lang w:val="pt-BR" w:eastAsia="pt-BR"/>
              </w:rPr>
            </w:pPr>
            <w:ins w:id="1516" w:author="Autor" w:date="2014-12-19T17:28:00Z">
              <w:r w:rsidRPr="002E6C63">
                <w:rPr>
                  <w:rFonts w:ascii="Tahoma" w:eastAsia="Times New Roman" w:hAnsi="Tahoma" w:cs="Tahoma"/>
                  <w:color w:val="000000"/>
                  <w:sz w:val="16"/>
                  <w:szCs w:val="16"/>
                  <w:lang w:val="pt-BR" w:eastAsia="pt-BR"/>
                </w:rPr>
                <w:t>800,36</w:t>
              </w:r>
            </w:ins>
          </w:p>
        </w:tc>
        <w:tc>
          <w:tcPr>
            <w:tcW w:w="432" w:type="pct"/>
            <w:tcBorders>
              <w:top w:val="single" w:sz="4" w:space="0" w:color="auto"/>
              <w:left w:val="nil"/>
              <w:bottom w:val="single" w:sz="4" w:space="0" w:color="auto"/>
              <w:right w:val="single" w:sz="4" w:space="0" w:color="auto"/>
            </w:tcBorders>
            <w:vAlign w:val="center"/>
          </w:tcPr>
          <w:p w14:paraId="282BA23D" w14:textId="77777777" w:rsidR="002E6C63" w:rsidRPr="002E6C63" w:rsidRDefault="002E6C63" w:rsidP="00703052">
            <w:pPr>
              <w:widowControl/>
              <w:autoSpaceDE/>
              <w:autoSpaceDN/>
              <w:adjustRightInd/>
              <w:spacing w:before="120" w:after="120"/>
              <w:jc w:val="center"/>
              <w:rPr>
                <w:ins w:id="1517" w:author="Autor" w:date="2014-12-19T17:28:00Z"/>
                <w:rFonts w:ascii="Tahoma" w:eastAsia="Times New Roman" w:hAnsi="Tahoma" w:cs="Tahoma"/>
                <w:color w:val="000000"/>
                <w:sz w:val="16"/>
                <w:szCs w:val="16"/>
                <w:lang w:val="pt-BR" w:eastAsia="pt-BR"/>
              </w:rPr>
            </w:pPr>
            <w:ins w:id="1518"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2CFBC5A5" w14:textId="77777777" w:rsidR="002E6C63" w:rsidRPr="002E6C63" w:rsidRDefault="002E6C63" w:rsidP="00703052">
            <w:pPr>
              <w:widowControl/>
              <w:autoSpaceDE/>
              <w:autoSpaceDN/>
              <w:adjustRightInd/>
              <w:spacing w:before="120" w:after="120"/>
              <w:jc w:val="center"/>
              <w:rPr>
                <w:ins w:id="1519" w:author="Autor" w:date="2014-12-19T17:28:00Z"/>
                <w:rFonts w:ascii="Tahoma" w:eastAsia="Times New Roman" w:hAnsi="Tahoma" w:cs="Tahoma"/>
                <w:color w:val="000000"/>
                <w:sz w:val="16"/>
                <w:szCs w:val="16"/>
                <w:lang w:val="pt-BR" w:eastAsia="pt-BR"/>
              </w:rPr>
            </w:pPr>
            <w:ins w:id="1520" w:author="Autor" w:date="2014-12-19T17:28:00Z">
              <w:r w:rsidRPr="002E6C63">
                <w:rPr>
                  <w:rFonts w:ascii="Tahoma" w:eastAsia="Times New Roman" w:hAnsi="Tahoma" w:cs="Tahoma"/>
                  <w:color w:val="000000"/>
                  <w:sz w:val="16"/>
                  <w:szCs w:val="16"/>
                  <w:lang w:val="pt-BR" w:eastAsia="pt-BR"/>
                </w:rPr>
                <w:t>47.327,98</w:t>
              </w:r>
            </w:ins>
          </w:p>
        </w:tc>
      </w:tr>
      <w:tr w:rsidR="00703052" w:rsidRPr="002E6C63" w14:paraId="23FC1C5A" w14:textId="77777777" w:rsidTr="00703052">
        <w:trPr>
          <w:trHeight w:val="20"/>
          <w:jc w:val="center"/>
          <w:ins w:id="1521" w:author="Autor" w:date="2014-12-19T17:28:00Z"/>
        </w:trPr>
        <w:tc>
          <w:tcPr>
            <w:tcW w:w="6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5CDAA" w14:textId="77777777" w:rsidR="002E6C63" w:rsidRPr="002E6C63" w:rsidRDefault="002E6C63" w:rsidP="00703052">
            <w:pPr>
              <w:widowControl/>
              <w:autoSpaceDE/>
              <w:autoSpaceDN/>
              <w:adjustRightInd/>
              <w:spacing w:before="120" w:after="120"/>
              <w:jc w:val="center"/>
              <w:rPr>
                <w:ins w:id="1522" w:author="Autor" w:date="2014-12-19T17:28:00Z"/>
                <w:rFonts w:ascii="Tahoma" w:eastAsia="Times New Roman" w:hAnsi="Tahoma" w:cs="Tahoma"/>
                <w:color w:val="000000"/>
                <w:sz w:val="16"/>
                <w:szCs w:val="16"/>
              </w:rPr>
            </w:pPr>
            <w:ins w:id="1523" w:author="Autor" w:date="2014-12-19T17:28:00Z">
              <w:r w:rsidRPr="002E6C63">
                <w:rPr>
                  <w:rFonts w:ascii="Tahoma" w:eastAsia="Times New Roman" w:hAnsi="Tahoma" w:cs="Tahoma"/>
                  <w:color w:val="000000"/>
                  <w:sz w:val="16"/>
                  <w:szCs w:val="16"/>
                </w:rPr>
                <w:t>Localiza Rent a Car S.A.</w:t>
              </w:r>
            </w:ins>
          </w:p>
        </w:tc>
        <w:tc>
          <w:tcPr>
            <w:tcW w:w="740" w:type="pct"/>
            <w:tcBorders>
              <w:top w:val="single" w:sz="4" w:space="0" w:color="auto"/>
              <w:left w:val="nil"/>
              <w:bottom w:val="single" w:sz="4" w:space="0" w:color="auto"/>
              <w:right w:val="single" w:sz="4" w:space="0" w:color="auto"/>
            </w:tcBorders>
            <w:shd w:val="clear" w:color="auto" w:fill="auto"/>
            <w:noWrap/>
            <w:vAlign w:val="center"/>
            <w:hideMark/>
          </w:tcPr>
          <w:p w14:paraId="57CFB1EC" w14:textId="77777777" w:rsidR="002E6C63" w:rsidRPr="002E6C63" w:rsidRDefault="002E6C63" w:rsidP="00703052">
            <w:pPr>
              <w:widowControl/>
              <w:autoSpaceDE/>
              <w:autoSpaceDN/>
              <w:adjustRightInd/>
              <w:spacing w:before="120" w:after="120"/>
              <w:jc w:val="center"/>
              <w:rPr>
                <w:ins w:id="1524" w:author="Autor" w:date="2014-12-19T17:28:00Z"/>
                <w:rFonts w:ascii="Tahoma" w:eastAsia="Times New Roman" w:hAnsi="Tahoma" w:cs="Tahoma"/>
                <w:color w:val="000000"/>
                <w:sz w:val="16"/>
                <w:szCs w:val="16"/>
              </w:rPr>
            </w:pPr>
            <w:ins w:id="1525" w:author="Autor" w:date="2014-12-19T17:28:00Z">
              <w:r w:rsidRPr="002E6C63">
                <w:rPr>
                  <w:rFonts w:ascii="Tahoma" w:eastAsia="Times New Roman" w:hAnsi="Tahoma" w:cs="Tahoma"/>
                  <w:color w:val="000000"/>
                  <w:sz w:val="16"/>
                  <w:szCs w:val="16"/>
                </w:rPr>
                <w:t>16.670.085/0001-55</w:t>
              </w:r>
            </w:ins>
          </w:p>
        </w:tc>
        <w:tc>
          <w:tcPr>
            <w:tcW w:w="1789" w:type="pct"/>
            <w:tcBorders>
              <w:top w:val="single" w:sz="4" w:space="0" w:color="auto"/>
              <w:left w:val="nil"/>
              <w:bottom w:val="single" w:sz="4" w:space="0" w:color="auto"/>
              <w:right w:val="single" w:sz="4" w:space="0" w:color="auto"/>
            </w:tcBorders>
            <w:shd w:val="clear" w:color="auto" w:fill="auto"/>
            <w:vAlign w:val="center"/>
          </w:tcPr>
          <w:p w14:paraId="55E9894B" w14:textId="77777777" w:rsidR="002E6C63" w:rsidRPr="002E6C63" w:rsidRDefault="002E6C63" w:rsidP="00703052">
            <w:pPr>
              <w:widowControl/>
              <w:autoSpaceDE/>
              <w:autoSpaceDN/>
              <w:adjustRightInd/>
              <w:spacing w:before="120" w:after="120"/>
              <w:jc w:val="center"/>
              <w:rPr>
                <w:ins w:id="1526" w:author="Autor" w:date="2014-12-19T17:28:00Z"/>
                <w:rFonts w:ascii="Tahoma" w:eastAsia="Times New Roman" w:hAnsi="Tahoma" w:cs="Tahoma"/>
                <w:color w:val="000000"/>
                <w:sz w:val="16"/>
                <w:szCs w:val="16"/>
                <w:lang w:val="pt-BR" w:eastAsia="pt-BR"/>
              </w:rPr>
            </w:pPr>
            <w:ins w:id="1527" w:author="Autor" w:date="2014-12-19T17:28:00Z">
              <w:r w:rsidRPr="002E6C63">
                <w:rPr>
                  <w:rFonts w:ascii="Tahoma" w:eastAsia="Times New Roman" w:hAnsi="Tahoma" w:cs="Tahoma"/>
                  <w:color w:val="000000"/>
                  <w:sz w:val="16"/>
                  <w:szCs w:val="16"/>
                  <w:lang w:val="pt-BR" w:eastAsia="pt-BR"/>
                </w:rPr>
                <w:t>Unidades 1401 e 1403</w:t>
              </w:r>
            </w:ins>
          </w:p>
        </w:tc>
        <w:tc>
          <w:tcPr>
            <w:tcW w:w="431" w:type="pct"/>
            <w:tcBorders>
              <w:top w:val="single" w:sz="4" w:space="0" w:color="auto"/>
              <w:left w:val="nil"/>
              <w:bottom w:val="single" w:sz="4" w:space="0" w:color="auto"/>
              <w:right w:val="single" w:sz="4" w:space="0" w:color="auto"/>
            </w:tcBorders>
            <w:vAlign w:val="center"/>
          </w:tcPr>
          <w:p w14:paraId="7B44E4EC" w14:textId="77777777" w:rsidR="002E6C63" w:rsidRPr="002E6C63" w:rsidRDefault="002E6C63" w:rsidP="00703052">
            <w:pPr>
              <w:widowControl/>
              <w:autoSpaceDE/>
              <w:autoSpaceDN/>
              <w:adjustRightInd/>
              <w:spacing w:before="120" w:after="120"/>
              <w:jc w:val="center"/>
              <w:rPr>
                <w:ins w:id="1528" w:author="Autor" w:date="2014-12-19T17:28:00Z"/>
                <w:rFonts w:ascii="Tahoma" w:eastAsia="Times New Roman" w:hAnsi="Tahoma" w:cs="Tahoma"/>
                <w:color w:val="000000"/>
                <w:sz w:val="16"/>
                <w:szCs w:val="16"/>
                <w:lang w:val="pt-BR" w:eastAsia="pt-BR"/>
              </w:rPr>
            </w:pPr>
            <w:ins w:id="1529" w:author="Autor" w:date="2014-12-19T17:28:00Z">
              <w:r w:rsidRPr="002E6C63">
                <w:rPr>
                  <w:rFonts w:ascii="Tahoma" w:eastAsia="Times New Roman" w:hAnsi="Tahoma" w:cs="Tahoma"/>
                  <w:color w:val="000000"/>
                  <w:sz w:val="16"/>
                  <w:szCs w:val="16"/>
                  <w:lang w:val="pt-BR" w:eastAsia="pt-BR"/>
                </w:rPr>
                <w:t>800,36</w:t>
              </w:r>
            </w:ins>
          </w:p>
        </w:tc>
        <w:tc>
          <w:tcPr>
            <w:tcW w:w="493" w:type="pct"/>
            <w:tcBorders>
              <w:top w:val="single" w:sz="4" w:space="0" w:color="auto"/>
              <w:left w:val="nil"/>
              <w:bottom w:val="single" w:sz="4" w:space="0" w:color="auto"/>
              <w:right w:val="single" w:sz="4" w:space="0" w:color="auto"/>
            </w:tcBorders>
            <w:vAlign w:val="center"/>
          </w:tcPr>
          <w:p w14:paraId="1D0F3A68" w14:textId="77777777" w:rsidR="002E6C63" w:rsidRPr="002E6C63" w:rsidRDefault="002E6C63" w:rsidP="00703052">
            <w:pPr>
              <w:widowControl/>
              <w:autoSpaceDE/>
              <w:autoSpaceDN/>
              <w:adjustRightInd/>
              <w:spacing w:before="120" w:after="120"/>
              <w:jc w:val="center"/>
              <w:rPr>
                <w:ins w:id="1530" w:author="Autor" w:date="2014-12-19T17:28:00Z"/>
                <w:rFonts w:ascii="Tahoma" w:eastAsia="Times New Roman" w:hAnsi="Tahoma" w:cs="Tahoma"/>
                <w:color w:val="000000"/>
                <w:sz w:val="16"/>
                <w:szCs w:val="16"/>
                <w:lang w:val="pt-BR" w:eastAsia="pt-BR"/>
              </w:rPr>
            </w:pPr>
            <w:ins w:id="1531" w:author="Autor" w:date="2014-12-19T17:28:00Z">
              <w:r w:rsidRPr="002E6C63">
                <w:rPr>
                  <w:rFonts w:ascii="Tahoma" w:eastAsia="Times New Roman" w:hAnsi="Tahoma" w:cs="Tahoma"/>
                  <w:color w:val="000000"/>
                  <w:sz w:val="16"/>
                  <w:szCs w:val="16"/>
                  <w:lang w:val="pt-BR" w:eastAsia="pt-BR"/>
                </w:rPr>
                <w:t>800,36</w:t>
              </w:r>
            </w:ins>
          </w:p>
        </w:tc>
        <w:tc>
          <w:tcPr>
            <w:tcW w:w="432" w:type="pct"/>
            <w:tcBorders>
              <w:top w:val="single" w:sz="4" w:space="0" w:color="auto"/>
              <w:left w:val="nil"/>
              <w:bottom w:val="single" w:sz="4" w:space="0" w:color="auto"/>
              <w:right w:val="single" w:sz="4" w:space="0" w:color="auto"/>
            </w:tcBorders>
            <w:vAlign w:val="center"/>
          </w:tcPr>
          <w:p w14:paraId="6C40673E" w14:textId="77777777" w:rsidR="002E6C63" w:rsidRPr="002E6C63" w:rsidRDefault="002E6C63" w:rsidP="00703052">
            <w:pPr>
              <w:widowControl/>
              <w:autoSpaceDE/>
              <w:autoSpaceDN/>
              <w:adjustRightInd/>
              <w:spacing w:before="120" w:after="120"/>
              <w:jc w:val="center"/>
              <w:rPr>
                <w:ins w:id="1532" w:author="Autor" w:date="2014-12-19T17:28:00Z"/>
                <w:rFonts w:ascii="Tahoma" w:eastAsia="Times New Roman" w:hAnsi="Tahoma" w:cs="Tahoma"/>
                <w:color w:val="000000"/>
                <w:sz w:val="16"/>
                <w:szCs w:val="16"/>
                <w:lang w:val="pt-BR" w:eastAsia="pt-BR"/>
              </w:rPr>
            </w:pPr>
            <w:ins w:id="1533" w:author="Autor" w:date="2014-12-19T17:28:00Z">
              <w:r w:rsidRPr="002E6C63">
                <w:rPr>
                  <w:rFonts w:ascii="Tahoma" w:eastAsia="Times New Roman" w:hAnsi="Tahoma" w:cs="Tahoma"/>
                  <w:color w:val="000000"/>
                  <w:sz w:val="16"/>
                  <w:szCs w:val="16"/>
                  <w:lang w:val="pt-BR" w:eastAsia="pt-BR"/>
                </w:rPr>
                <w:t>1</w:t>
              </w:r>
            </w:ins>
          </w:p>
        </w:tc>
        <w:tc>
          <w:tcPr>
            <w:tcW w:w="476" w:type="pct"/>
            <w:tcBorders>
              <w:top w:val="single" w:sz="4" w:space="0" w:color="auto"/>
              <w:left w:val="nil"/>
              <w:bottom w:val="single" w:sz="4" w:space="0" w:color="auto"/>
              <w:right w:val="single" w:sz="4" w:space="0" w:color="auto"/>
            </w:tcBorders>
            <w:vAlign w:val="center"/>
          </w:tcPr>
          <w:p w14:paraId="7DC5AFF4" w14:textId="77777777" w:rsidR="002E6C63" w:rsidRPr="002E6C63" w:rsidRDefault="002E6C63" w:rsidP="00703052">
            <w:pPr>
              <w:widowControl/>
              <w:autoSpaceDE/>
              <w:autoSpaceDN/>
              <w:adjustRightInd/>
              <w:spacing w:before="120" w:after="120"/>
              <w:jc w:val="center"/>
              <w:rPr>
                <w:ins w:id="1534" w:author="Autor" w:date="2014-12-19T17:28:00Z"/>
                <w:rFonts w:ascii="Tahoma" w:eastAsia="Times New Roman" w:hAnsi="Tahoma" w:cs="Tahoma"/>
                <w:color w:val="000000"/>
                <w:sz w:val="16"/>
                <w:szCs w:val="16"/>
                <w:lang w:val="pt-BR" w:eastAsia="pt-BR"/>
              </w:rPr>
            </w:pPr>
            <w:ins w:id="1535" w:author="Autor" w:date="2014-12-19T17:28:00Z">
              <w:r w:rsidRPr="002E6C63">
                <w:rPr>
                  <w:rFonts w:ascii="Tahoma" w:eastAsia="Times New Roman" w:hAnsi="Tahoma" w:cs="Tahoma"/>
                  <w:color w:val="000000"/>
                  <w:sz w:val="16"/>
                  <w:szCs w:val="16"/>
                  <w:lang w:val="pt-BR" w:eastAsia="pt-BR"/>
                </w:rPr>
                <w:t>47.327,98</w:t>
              </w:r>
            </w:ins>
          </w:p>
        </w:tc>
      </w:tr>
    </w:tbl>
    <w:p w14:paraId="19D87427" w14:textId="77777777" w:rsidR="002E6C63" w:rsidRPr="00933436" w:rsidRDefault="002E6C63" w:rsidP="00703052">
      <w:pPr>
        <w:widowControl/>
        <w:spacing w:after="240" w:line="320" w:lineRule="exact"/>
        <w:rPr>
          <w:ins w:id="1536" w:author="Autor" w:date="2014-12-19T17:28:00Z"/>
          <w:rFonts w:ascii="Tahoma" w:eastAsia="Times New Roman" w:hAnsi="Tahoma" w:cs="Tahoma"/>
          <w:color w:val="000000"/>
          <w:sz w:val="22"/>
          <w:szCs w:val="22"/>
          <w:u w:val="single"/>
          <w:lang w:val="pt-BR" w:eastAsia="pt-BR"/>
        </w:rPr>
      </w:pPr>
    </w:p>
    <w:p w14:paraId="1FECAC46" w14:textId="77777777" w:rsidR="00A722C0" w:rsidRPr="0049307A" w:rsidRDefault="00703052" w:rsidP="00703052">
      <w:pPr>
        <w:widowControl/>
        <w:numPr>
          <w:ilvl w:val="0"/>
          <w:numId w:val="3"/>
        </w:numPr>
        <w:spacing w:after="240" w:line="320" w:lineRule="exact"/>
        <w:rPr>
          <w:ins w:id="1537" w:author="Autor" w:date="2014-12-19T17:28:00Z"/>
          <w:rFonts w:ascii="Tahoma" w:eastAsia="Times New Roman" w:hAnsi="Tahoma" w:cs="Tahoma"/>
          <w:color w:val="000000"/>
          <w:sz w:val="22"/>
          <w:szCs w:val="22"/>
          <w:u w:val="single"/>
          <w:lang w:val="pt-BR" w:eastAsia="pt-BR"/>
        </w:rPr>
      </w:pPr>
      <w:ins w:id="1538" w:author="Autor" w:date="2014-12-19T17:28:00Z">
        <w:r>
          <w:rPr>
            <w:rFonts w:ascii="Tahoma" w:eastAsia="Times New Roman" w:hAnsi="Tahoma" w:cs="Tahoma"/>
            <w:color w:val="000000"/>
            <w:sz w:val="22"/>
            <w:szCs w:val="22"/>
            <w:u w:val="single"/>
            <w:lang w:val="pt-BR" w:eastAsia="pt-BR"/>
          </w:rPr>
          <w:br w:type="page"/>
        </w:r>
        <w:r w:rsidR="00794334" w:rsidRPr="00933436">
          <w:rPr>
            <w:rFonts w:ascii="Tahoma" w:eastAsia="Times New Roman" w:hAnsi="Tahoma" w:cs="Tahoma"/>
            <w:color w:val="000000"/>
            <w:sz w:val="22"/>
            <w:szCs w:val="22"/>
            <w:u w:val="single"/>
            <w:lang w:val="pt-BR" w:eastAsia="pt-BR"/>
          </w:rPr>
          <w:t>Créditos Imobiliários Locação Veneza:</w:t>
        </w:r>
      </w:ins>
    </w:p>
    <w:tbl>
      <w:tblPr>
        <w:tblW w:w="63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9"/>
        <w:gridCol w:w="1690"/>
        <w:gridCol w:w="9"/>
        <w:gridCol w:w="4101"/>
        <w:gridCol w:w="9"/>
        <w:gridCol w:w="983"/>
        <w:gridCol w:w="9"/>
        <w:gridCol w:w="1126"/>
        <w:gridCol w:w="7"/>
        <w:gridCol w:w="983"/>
        <w:gridCol w:w="7"/>
        <w:gridCol w:w="1110"/>
        <w:gridCol w:w="12"/>
      </w:tblGrid>
      <w:tr w:rsidR="00703052" w:rsidRPr="00765B73" w14:paraId="7B2C36C0" w14:textId="77777777" w:rsidTr="00703052">
        <w:trPr>
          <w:trHeight w:val="20"/>
          <w:jc w:val="center"/>
          <w:ins w:id="1539" w:author="Autor" w:date="2014-12-19T17:28:00Z"/>
        </w:trPr>
        <w:tc>
          <w:tcPr>
            <w:tcW w:w="1374" w:type="pct"/>
            <w:gridSpan w:val="4"/>
            <w:shd w:val="clear" w:color="auto" w:fill="auto"/>
            <w:noWrap/>
            <w:vAlign w:val="bottom"/>
          </w:tcPr>
          <w:p w14:paraId="5599C46F" w14:textId="77777777" w:rsidR="002E6C63" w:rsidRPr="002E6C63" w:rsidRDefault="002E6C63" w:rsidP="00703052">
            <w:pPr>
              <w:widowControl/>
              <w:autoSpaceDE/>
              <w:autoSpaceDN/>
              <w:adjustRightInd/>
              <w:spacing w:before="120" w:after="120"/>
              <w:jc w:val="center"/>
              <w:rPr>
                <w:ins w:id="1540" w:author="Autor" w:date="2014-12-19T17:28:00Z"/>
                <w:rFonts w:ascii="Tahoma" w:eastAsia="Times New Roman" w:hAnsi="Tahoma" w:cs="Tahoma"/>
                <w:b/>
                <w:bCs/>
                <w:color w:val="000000"/>
                <w:sz w:val="16"/>
                <w:szCs w:val="16"/>
                <w:lang w:val="pt-BR"/>
              </w:rPr>
            </w:pPr>
            <w:ins w:id="1541" w:author="Autor" w:date="2014-12-19T17:28:00Z">
              <w:r w:rsidRPr="002E6C63">
                <w:rPr>
                  <w:rFonts w:ascii="Tahoma" w:eastAsia="Times New Roman" w:hAnsi="Tahoma" w:cs="Tahoma"/>
                  <w:b/>
                  <w:bCs/>
                  <w:color w:val="000000"/>
                  <w:sz w:val="16"/>
                  <w:szCs w:val="16"/>
                  <w:lang w:val="pt-BR" w:eastAsia="pt-BR"/>
                </w:rPr>
                <w:t>Devedor</w:t>
              </w:r>
            </w:ins>
          </w:p>
        </w:tc>
        <w:tc>
          <w:tcPr>
            <w:tcW w:w="1785" w:type="pct"/>
            <w:gridSpan w:val="2"/>
            <w:vMerge w:val="restart"/>
            <w:vAlign w:val="bottom"/>
          </w:tcPr>
          <w:p w14:paraId="0711A959" w14:textId="77777777" w:rsidR="002E6C63" w:rsidRPr="002E6C63" w:rsidRDefault="002E6C63" w:rsidP="00703052">
            <w:pPr>
              <w:widowControl/>
              <w:autoSpaceDE/>
              <w:autoSpaceDN/>
              <w:adjustRightInd/>
              <w:spacing w:before="120" w:after="120"/>
              <w:jc w:val="center"/>
              <w:rPr>
                <w:ins w:id="1542" w:author="Autor" w:date="2014-12-19T17:28:00Z"/>
                <w:rFonts w:ascii="Tahoma" w:eastAsia="Times New Roman" w:hAnsi="Tahoma" w:cs="Tahoma"/>
                <w:b/>
                <w:bCs/>
                <w:color w:val="000000"/>
                <w:sz w:val="16"/>
                <w:szCs w:val="16"/>
                <w:lang w:val="pt-BR" w:eastAsia="pt-BR"/>
              </w:rPr>
            </w:pPr>
            <w:ins w:id="1543" w:author="Autor" w:date="2014-12-19T17:28:00Z">
              <w:r w:rsidRPr="002E6C63">
                <w:rPr>
                  <w:rFonts w:ascii="Tahoma" w:eastAsia="Times New Roman" w:hAnsi="Tahoma" w:cs="Tahoma"/>
                  <w:b/>
                  <w:sz w:val="16"/>
                  <w:szCs w:val="16"/>
                  <w:lang w:val="pt-BR" w:eastAsia="pt-BR"/>
                </w:rPr>
                <w:t>Imóvel Vinculado</w:t>
              </w:r>
            </w:ins>
          </w:p>
        </w:tc>
        <w:tc>
          <w:tcPr>
            <w:tcW w:w="431" w:type="pct"/>
            <w:gridSpan w:val="2"/>
            <w:tcBorders>
              <w:bottom w:val="single" w:sz="4" w:space="0" w:color="auto"/>
            </w:tcBorders>
            <w:vAlign w:val="bottom"/>
          </w:tcPr>
          <w:p w14:paraId="4B9A78B3" w14:textId="77777777" w:rsidR="002E6C63" w:rsidRPr="002E6C63" w:rsidRDefault="002E6C63" w:rsidP="00703052">
            <w:pPr>
              <w:widowControl/>
              <w:autoSpaceDE/>
              <w:autoSpaceDN/>
              <w:adjustRightInd/>
              <w:spacing w:before="120" w:after="120"/>
              <w:jc w:val="center"/>
              <w:rPr>
                <w:ins w:id="1544" w:author="Autor" w:date="2014-12-19T17:28:00Z"/>
                <w:rFonts w:ascii="Tahoma" w:eastAsia="Times New Roman" w:hAnsi="Tahoma" w:cs="Tahoma"/>
                <w:b/>
                <w:sz w:val="16"/>
                <w:szCs w:val="16"/>
                <w:lang w:val="pt-BR" w:eastAsia="pt-BR"/>
              </w:rPr>
            </w:pPr>
            <w:ins w:id="1545" w:author="Autor" w:date="2014-12-19T17:28:00Z">
              <w:r w:rsidRPr="002E6C63">
                <w:rPr>
                  <w:rFonts w:ascii="Tahoma" w:eastAsia="Times New Roman" w:hAnsi="Tahoma" w:cs="Tahoma"/>
                  <w:b/>
                  <w:sz w:val="16"/>
                  <w:szCs w:val="16"/>
                  <w:lang w:val="pt-BR" w:eastAsia="pt-BR"/>
                </w:rPr>
                <w:t>Área Total do Contrato</w:t>
              </w:r>
            </w:ins>
          </w:p>
        </w:tc>
        <w:tc>
          <w:tcPr>
            <w:tcW w:w="492" w:type="pct"/>
            <w:gridSpan w:val="2"/>
            <w:tcBorders>
              <w:bottom w:val="single" w:sz="4" w:space="0" w:color="auto"/>
            </w:tcBorders>
            <w:vAlign w:val="bottom"/>
          </w:tcPr>
          <w:p w14:paraId="00153BCE" w14:textId="77777777" w:rsidR="002E6C63" w:rsidRDefault="002E6C63" w:rsidP="00703052">
            <w:pPr>
              <w:widowControl/>
              <w:autoSpaceDE/>
              <w:autoSpaceDN/>
              <w:adjustRightInd/>
              <w:spacing w:before="120" w:after="120"/>
              <w:jc w:val="center"/>
              <w:rPr>
                <w:ins w:id="1546" w:author="Autor" w:date="2014-12-19T17:28:00Z"/>
                <w:rFonts w:ascii="Tahoma" w:eastAsia="Times New Roman" w:hAnsi="Tahoma" w:cs="Tahoma"/>
                <w:b/>
                <w:sz w:val="16"/>
                <w:szCs w:val="16"/>
                <w:lang w:val="pt-BR" w:eastAsia="pt-BR"/>
              </w:rPr>
            </w:pPr>
            <w:ins w:id="1547" w:author="Autor" w:date="2014-12-19T17:28:00Z">
              <w:r w:rsidRPr="002E6C63">
                <w:rPr>
                  <w:rFonts w:ascii="Tahoma" w:eastAsia="Times New Roman" w:hAnsi="Tahoma" w:cs="Tahoma"/>
                  <w:b/>
                  <w:sz w:val="16"/>
                  <w:szCs w:val="16"/>
                  <w:lang w:val="pt-BR" w:eastAsia="pt-BR"/>
                </w:rPr>
                <w:t>Área Mínima Locável</w:t>
              </w:r>
            </w:ins>
          </w:p>
          <w:p w14:paraId="49A3F9F8" w14:textId="77777777" w:rsidR="0049307A" w:rsidRPr="002E6C63" w:rsidRDefault="0049307A" w:rsidP="00703052">
            <w:pPr>
              <w:widowControl/>
              <w:autoSpaceDE/>
              <w:autoSpaceDN/>
              <w:adjustRightInd/>
              <w:spacing w:before="120" w:after="120"/>
              <w:jc w:val="center"/>
              <w:rPr>
                <w:ins w:id="1548" w:author="Autor" w:date="2014-12-19T17:28:00Z"/>
                <w:rFonts w:ascii="Tahoma" w:eastAsia="Times New Roman" w:hAnsi="Tahoma" w:cs="Tahoma"/>
                <w:b/>
                <w:sz w:val="16"/>
                <w:szCs w:val="16"/>
                <w:lang w:val="pt-BR" w:eastAsia="pt-BR"/>
              </w:rPr>
            </w:pPr>
            <w:ins w:id="1549" w:author="Autor" w:date="2014-12-19T17:28:00Z">
              <w:r>
                <w:rPr>
                  <w:rFonts w:ascii="Tahoma" w:hAnsi="Tahoma" w:cs="Tahoma"/>
                  <w:b/>
                  <w:sz w:val="16"/>
                  <w:szCs w:val="16"/>
                </w:rPr>
                <w:t>(área contínua)</w:t>
              </w:r>
            </w:ins>
          </w:p>
        </w:tc>
        <w:tc>
          <w:tcPr>
            <w:tcW w:w="430" w:type="pct"/>
            <w:gridSpan w:val="2"/>
            <w:tcBorders>
              <w:bottom w:val="single" w:sz="4" w:space="0" w:color="auto"/>
            </w:tcBorders>
            <w:vAlign w:val="bottom"/>
          </w:tcPr>
          <w:p w14:paraId="32B97869" w14:textId="77777777" w:rsidR="002E6C63" w:rsidRPr="002E6C63" w:rsidRDefault="002E6C63" w:rsidP="00703052">
            <w:pPr>
              <w:widowControl/>
              <w:autoSpaceDE/>
              <w:autoSpaceDN/>
              <w:adjustRightInd/>
              <w:spacing w:before="120" w:after="120"/>
              <w:jc w:val="center"/>
              <w:rPr>
                <w:ins w:id="1550" w:author="Autor" w:date="2014-12-19T17:28:00Z"/>
                <w:rFonts w:ascii="Tahoma" w:eastAsia="Times New Roman" w:hAnsi="Tahoma" w:cs="Tahoma"/>
                <w:b/>
                <w:sz w:val="16"/>
                <w:szCs w:val="16"/>
                <w:lang w:val="pt-BR" w:eastAsia="pt-BR"/>
              </w:rPr>
            </w:pPr>
            <w:ins w:id="1551" w:author="Autor" w:date="2014-12-19T17:28:00Z">
              <w:r w:rsidRPr="002E6C63">
                <w:rPr>
                  <w:rFonts w:ascii="Tahoma" w:eastAsia="Times New Roman" w:hAnsi="Tahoma" w:cs="Tahoma"/>
                  <w:b/>
                  <w:sz w:val="16"/>
                  <w:szCs w:val="16"/>
                  <w:lang w:val="pt-BR" w:eastAsia="pt-BR"/>
                </w:rPr>
                <w:t>Unidades</w:t>
              </w:r>
            </w:ins>
          </w:p>
        </w:tc>
        <w:tc>
          <w:tcPr>
            <w:tcW w:w="487" w:type="pct"/>
            <w:gridSpan w:val="2"/>
            <w:tcBorders>
              <w:bottom w:val="single" w:sz="4" w:space="0" w:color="auto"/>
            </w:tcBorders>
            <w:vAlign w:val="bottom"/>
          </w:tcPr>
          <w:p w14:paraId="104D290B" w14:textId="77777777" w:rsidR="002E6C63" w:rsidRPr="002E6C63" w:rsidRDefault="002E6C63" w:rsidP="00703052">
            <w:pPr>
              <w:widowControl/>
              <w:autoSpaceDE/>
              <w:autoSpaceDN/>
              <w:adjustRightInd/>
              <w:spacing w:before="120" w:after="120"/>
              <w:jc w:val="center"/>
              <w:rPr>
                <w:ins w:id="1552" w:author="Autor" w:date="2014-12-19T17:28:00Z"/>
                <w:rFonts w:ascii="Tahoma" w:eastAsia="Times New Roman" w:hAnsi="Tahoma" w:cs="Tahoma"/>
                <w:b/>
                <w:sz w:val="16"/>
                <w:szCs w:val="16"/>
                <w:lang w:val="pt-BR" w:eastAsia="pt-BR"/>
              </w:rPr>
            </w:pPr>
            <w:ins w:id="1553" w:author="Autor" w:date="2014-12-19T17:28:00Z">
              <w:r w:rsidRPr="002E6C63">
                <w:rPr>
                  <w:rFonts w:ascii="Tahoma" w:eastAsia="Times New Roman" w:hAnsi="Tahoma" w:cs="Tahoma"/>
                  <w:b/>
                  <w:sz w:val="16"/>
                  <w:szCs w:val="16"/>
                  <w:lang w:val="pt-BR" w:eastAsia="pt-BR"/>
                </w:rPr>
                <w:t>Valor por Unidade na Data da Emissão</w:t>
              </w:r>
            </w:ins>
          </w:p>
        </w:tc>
      </w:tr>
      <w:tr w:rsidR="00703052" w:rsidRPr="002E6C63" w14:paraId="465C515F" w14:textId="77777777" w:rsidTr="00703052">
        <w:trPr>
          <w:trHeight w:val="20"/>
          <w:jc w:val="center"/>
          <w:ins w:id="1554" w:author="Autor" w:date="2014-12-19T17:28:00Z"/>
        </w:trPr>
        <w:tc>
          <w:tcPr>
            <w:tcW w:w="637" w:type="pct"/>
            <w:gridSpan w:val="2"/>
            <w:shd w:val="clear" w:color="auto" w:fill="auto"/>
            <w:noWrap/>
            <w:vAlign w:val="bottom"/>
            <w:hideMark/>
          </w:tcPr>
          <w:p w14:paraId="6A3D66F2" w14:textId="77777777" w:rsidR="002E6C63" w:rsidRPr="002E6C63" w:rsidRDefault="002E6C63" w:rsidP="00703052">
            <w:pPr>
              <w:widowControl/>
              <w:autoSpaceDE/>
              <w:autoSpaceDN/>
              <w:adjustRightInd/>
              <w:spacing w:before="120" w:after="120"/>
              <w:jc w:val="center"/>
              <w:rPr>
                <w:ins w:id="1555" w:author="Autor" w:date="2014-12-19T17:28:00Z"/>
                <w:rFonts w:ascii="Tahoma" w:eastAsia="Times New Roman" w:hAnsi="Tahoma" w:cs="Tahoma"/>
                <w:b/>
                <w:bCs/>
                <w:color w:val="000000"/>
                <w:sz w:val="16"/>
                <w:szCs w:val="16"/>
                <w:lang w:val="pt-BR"/>
              </w:rPr>
            </w:pPr>
            <w:ins w:id="1556" w:author="Autor" w:date="2014-12-19T17:28:00Z">
              <w:r w:rsidRPr="002E6C63">
                <w:rPr>
                  <w:rFonts w:ascii="Tahoma" w:eastAsia="Times New Roman" w:hAnsi="Tahoma" w:cs="Tahoma"/>
                  <w:b/>
                  <w:bCs/>
                  <w:color w:val="000000"/>
                  <w:sz w:val="16"/>
                  <w:szCs w:val="16"/>
                  <w:lang w:val="pt-BR"/>
                </w:rPr>
                <w:t>Razão Social</w:t>
              </w:r>
            </w:ins>
          </w:p>
        </w:tc>
        <w:tc>
          <w:tcPr>
            <w:tcW w:w="738" w:type="pct"/>
            <w:gridSpan w:val="2"/>
            <w:shd w:val="clear" w:color="auto" w:fill="auto"/>
            <w:noWrap/>
            <w:vAlign w:val="bottom"/>
            <w:hideMark/>
          </w:tcPr>
          <w:p w14:paraId="50A35437" w14:textId="77777777" w:rsidR="002E6C63" w:rsidRPr="002E6C63" w:rsidRDefault="002E6C63" w:rsidP="00703052">
            <w:pPr>
              <w:widowControl/>
              <w:autoSpaceDE/>
              <w:autoSpaceDN/>
              <w:adjustRightInd/>
              <w:spacing w:before="120" w:after="120"/>
              <w:jc w:val="center"/>
              <w:rPr>
                <w:ins w:id="1557" w:author="Autor" w:date="2014-12-19T17:28:00Z"/>
                <w:rFonts w:ascii="Tahoma" w:eastAsia="Times New Roman" w:hAnsi="Tahoma" w:cs="Tahoma"/>
                <w:b/>
                <w:bCs/>
                <w:color w:val="000000"/>
                <w:sz w:val="16"/>
                <w:szCs w:val="16"/>
                <w:lang w:val="pt-BR"/>
              </w:rPr>
            </w:pPr>
            <w:ins w:id="1558" w:author="Autor" w:date="2014-12-19T17:28:00Z">
              <w:r w:rsidRPr="002E6C63">
                <w:rPr>
                  <w:rFonts w:ascii="Tahoma" w:eastAsia="Times New Roman" w:hAnsi="Tahoma" w:cs="Tahoma"/>
                  <w:b/>
                  <w:bCs/>
                  <w:color w:val="000000"/>
                  <w:sz w:val="16"/>
                  <w:szCs w:val="16"/>
                  <w:lang w:val="pt-BR"/>
                </w:rPr>
                <w:t>CNPJ/CPF</w:t>
              </w:r>
            </w:ins>
          </w:p>
        </w:tc>
        <w:tc>
          <w:tcPr>
            <w:tcW w:w="1785" w:type="pct"/>
            <w:gridSpan w:val="2"/>
            <w:vMerge/>
            <w:tcBorders>
              <w:bottom w:val="single" w:sz="4" w:space="0" w:color="auto"/>
            </w:tcBorders>
            <w:vAlign w:val="bottom"/>
          </w:tcPr>
          <w:p w14:paraId="24E296F3" w14:textId="77777777" w:rsidR="002E6C63" w:rsidRPr="002E6C63" w:rsidRDefault="002E6C63" w:rsidP="00703052">
            <w:pPr>
              <w:widowControl/>
              <w:autoSpaceDE/>
              <w:autoSpaceDN/>
              <w:adjustRightInd/>
              <w:spacing w:before="120" w:after="120"/>
              <w:jc w:val="center"/>
              <w:rPr>
                <w:ins w:id="1559" w:author="Autor" w:date="2014-12-19T17:28:00Z"/>
                <w:rFonts w:ascii="Tahoma" w:eastAsia="Times New Roman" w:hAnsi="Tahoma" w:cs="Tahoma"/>
                <w:b/>
                <w:bCs/>
                <w:color w:val="000000"/>
                <w:sz w:val="16"/>
                <w:szCs w:val="16"/>
                <w:lang w:val="pt-BR" w:eastAsia="pt-BR"/>
              </w:rPr>
            </w:pPr>
          </w:p>
        </w:tc>
        <w:tc>
          <w:tcPr>
            <w:tcW w:w="431" w:type="pct"/>
            <w:gridSpan w:val="2"/>
            <w:tcBorders>
              <w:bottom w:val="single" w:sz="4" w:space="0" w:color="auto"/>
            </w:tcBorders>
            <w:vAlign w:val="bottom"/>
          </w:tcPr>
          <w:p w14:paraId="23C5C15E" w14:textId="77777777" w:rsidR="002E6C63" w:rsidRPr="002E6C63" w:rsidRDefault="002E6C63" w:rsidP="00703052">
            <w:pPr>
              <w:widowControl/>
              <w:autoSpaceDE/>
              <w:autoSpaceDN/>
              <w:adjustRightInd/>
              <w:spacing w:before="120" w:after="120"/>
              <w:jc w:val="center"/>
              <w:rPr>
                <w:ins w:id="1560" w:author="Autor" w:date="2014-12-19T17:28:00Z"/>
                <w:rFonts w:ascii="Tahoma" w:eastAsia="Times New Roman" w:hAnsi="Tahoma" w:cs="Tahoma"/>
                <w:b/>
                <w:bCs/>
                <w:color w:val="000000"/>
                <w:sz w:val="16"/>
                <w:szCs w:val="16"/>
                <w:lang w:val="pt-BR" w:eastAsia="pt-BR"/>
              </w:rPr>
            </w:pPr>
            <w:ins w:id="1561" w:author="Autor" w:date="2014-12-19T17:28:00Z">
              <w:r w:rsidRPr="002E6C63">
                <w:rPr>
                  <w:rFonts w:ascii="Tahoma" w:eastAsia="Times New Roman" w:hAnsi="Tahoma" w:cs="Tahoma"/>
                  <w:b/>
                  <w:bCs/>
                  <w:color w:val="000000"/>
                  <w:sz w:val="16"/>
                  <w:szCs w:val="16"/>
                  <w:lang w:val="pt-BR" w:eastAsia="pt-BR"/>
                </w:rPr>
                <w:t>m²</w:t>
              </w:r>
            </w:ins>
          </w:p>
        </w:tc>
        <w:tc>
          <w:tcPr>
            <w:tcW w:w="492" w:type="pct"/>
            <w:gridSpan w:val="2"/>
            <w:tcBorders>
              <w:bottom w:val="single" w:sz="4" w:space="0" w:color="auto"/>
            </w:tcBorders>
            <w:vAlign w:val="bottom"/>
          </w:tcPr>
          <w:p w14:paraId="74980BDC" w14:textId="77777777" w:rsidR="002E6C63" w:rsidRPr="002E6C63" w:rsidRDefault="002E6C63" w:rsidP="00703052">
            <w:pPr>
              <w:widowControl/>
              <w:autoSpaceDE/>
              <w:autoSpaceDN/>
              <w:adjustRightInd/>
              <w:spacing w:before="120" w:after="120"/>
              <w:jc w:val="center"/>
              <w:rPr>
                <w:ins w:id="1562" w:author="Autor" w:date="2014-12-19T17:28:00Z"/>
                <w:rFonts w:ascii="Tahoma" w:eastAsia="Times New Roman" w:hAnsi="Tahoma" w:cs="Tahoma"/>
                <w:b/>
                <w:bCs/>
                <w:color w:val="000000"/>
                <w:sz w:val="16"/>
                <w:szCs w:val="16"/>
                <w:lang w:val="pt-BR" w:eastAsia="pt-BR"/>
              </w:rPr>
            </w:pPr>
            <w:ins w:id="1563" w:author="Autor" w:date="2014-12-19T17:28:00Z">
              <w:r w:rsidRPr="002E6C63">
                <w:rPr>
                  <w:rFonts w:ascii="Tahoma" w:eastAsia="Times New Roman" w:hAnsi="Tahoma" w:cs="Tahoma"/>
                  <w:b/>
                  <w:bCs/>
                  <w:color w:val="000000"/>
                  <w:sz w:val="16"/>
                  <w:szCs w:val="16"/>
                  <w:lang w:val="pt-BR" w:eastAsia="pt-BR"/>
                </w:rPr>
                <w:t>m²</w:t>
              </w:r>
            </w:ins>
          </w:p>
        </w:tc>
        <w:tc>
          <w:tcPr>
            <w:tcW w:w="430" w:type="pct"/>
            <w:gridSpan w:val="2"/>
            <w:tcBorders>
              <w:bottom w:val="single" w:sz="4" w:space="0" w:color="auto"/>
            </w:tcBorders>
            <w:vAlign w:val="bottom"/>
          </w:tcPr>
          <w:p w14:paraId="080BF987" w14:textId="77777777" w:rsidR="002E6C63" w:rsidRPr="002E6C63" w:rsidRDefault="002E6C63" w:rsidP="00703052">
            <w:pPr>
              <w:widowControl/>
              <w:autoSpaceDE/>
              <w:autoSpaceDN/>
              <w:adjustRightInd/>
              <w:spacing w:before="120" w:after="120"/>
              <w:jc w:val="center"/>
              <w:rPr>
                <w:ins w:id="1564" w:author="Autor" w:date="2014-12-19T17:28:00Z"/>
                <w:rFonts w:ascii="Tahoma" w:eastAsia="Times New Roman" w:hAnsi="Tahoma" w:cs="Tahoma"/>
                <w:b/>
                <w:bCs/>
                <w:color w:val="000000"/>
                <w:sz w:val="16"/>
                <w:szCs w:val="16"/>
                <w:lang w:val="pt-BR" w:eastAsia="pt-BR"/>
              </w:rPr>
            </w:pPr>
            <w:ins w:id="1565" w:author="Autor" w:date="2014-12-19T17:28:00Z">
              <w:r w:rsidRPr="002E6C63">
                <w:rPr>
                  <w:rFonts w:ascii="Tahoma" w:eastAsia="Times New Roman" w:hAnsi="Tahoma" w:cs="Tahoma"/>
                  <w:b/>
                  <w:bCs/>
                  <w:color w:val="000000"/>
                  <w:sz w:val="16"/>
                  <w:szCs w:val="16"/>
                </w:rPr>
                <w:t>Qtde.</w:t>
              </w:r>
            </w:ins>
          </w:p>
        </w:tc>
        <w:tc>
          <w:tcPr>
            <w:tcW w:w="487" w:type="pct"/>
            <w:gridSpan w:val="2"/>
            <w:tcBorders>
              <w:bottom w:val="single" w:sz="4" w:space="0" w:color="auto"/>
            </w:tcBorders>
            <w:vAlign w:val="bottom"/>
          </w:tcPr>
          <w:p w14:paraId="4E70543C" w14:textId="77777777" w:rsidR="002E6C63" w:rsidRPr="002E6C63" w:rsidRDefault="002E6C63" w:rsidP="00703052">
            <w:pPr>
              <w:widowControl/>
              <w:autoSpaceDE/>
              <w:autoSpaceDN/>
              <w:adjustRightInd/>
              <w:spacing w:before="120" w:after="120"/>
              <w:jc w:val="center"/>
              <w:rPr>
                <w:ins w:id="1566" w:author="Autor" w:date="2014-12-19T17:28:00Z"/>
                <w:rFonts w:ascii="Tahoma" w:eastAsia="Times New Roman" w:hAnsi="Tahoma" w:cs="Tahoma"/>
                <w:b/>
                <w:bCs/>
                <w:color w:val="000000"/>
                <w:sz w:val="16"/>
                <w:szCs w:val="16"/>
                <w:lang w:val="pt-BR" w:eastAsia="pt-BR"/>
              </w:rPr>
            </w:pPr>
            <w:ins w:id="1567" w:author="Autor" w:date="2014-12-19T17:28:00Z">
              <w:r w:rsidRPr="002E6C63">
                <w:rPr>
                  <w:rFonts w:ascii="Tahoma" w:eastAsia="Times New Roman" w:hAnsi="Tahoma" w:cs="Tahoma"/>
                  <w:b/>
                  <w:bCs/>
                  <w:color w:val="000000"/>
                  <w:sz w:val="16"/>
                  <w:szCs w:val="16"/>
                </w:rPr>
                <w:t>R$</w:t>
              </w:r>
            </w:ins>
          </w:p>
        </w:tc>
      </w:tr>
      <w:tr w:rsidR="00703052" w:rsidRPr="002E6C63" w14:paraId="2A65F3A3" w14:textId="77777777" w:rsidTr="00703052">
        <w:trPr>
          <w:gridAfter w:val="1"/>
          <w:wAfter w:w="5" w:type="pct"/>
          <w:trHeight w:val="20"/>
          <w:jc w:val="center"/>
          <w:ins w:id="1568" w:author="Autor" w:date="2014-12-19T17:28:00Z"/>
        </w:trPr>
        <w:tc>
          <w:tcPr>
            <w:tcW w:w="633" w:type="pct"/>
            <w:shd w:val="clear" w:color="auto" w:fill="auto"/>
            <w:noWrap/>
            <w:vAlign w:val="center"/>
            <w:hideMark/>
          </w:tcPr>
          <w:p w14:paraId="5EAA7F9A" w14:textId="77777777" w:rsidR="002E6C63" w:rsidRPr="002E6C63" w:rsidRDefault="002E6C63" w:rsidP="00703052">
            <w:pPr>
              <w:widowControl/>
              <w:autoSpaceDE/>
              <w:autoSpaceDN/>
              <w:adjustRightInd/>
              <w:spacing w:before="120" w:after="120"/>
              <w:jc w:val="center"/>
              <w:rPr>
                <w:ins w:id="1569" w:author="Autor" w:date="2014-12-19T17:28:00Z"/>
                <w:rFonts w:ascii="Tahoma" w:eastAsia="Times New Roman" w:hAnsi="Tahoma" w:cs="Tahoma"/>
                <w:color w:val="000000"/>
                <w:sz w:val="16"/>
                <w:szCs w:val="16"/>
                <w:lang w:val="pt-BR"/>
              </w:rPr>
            </w:pPr>
            <w:ins w:id="1570" w:author="Autor" w:date="2014-12-19T17:28:00Z">
              <w:r w:rsidRPr="002E6C63">
                <w:rPr>
                  <w:rFonts w:ascii="Tahoma" w:eastAsia="Times New Roman" w:hAnsi="Tahoma" w:cs="Tahoma"/>
                  <w:color w:val="000000"/>
                  <w:sz w:val="16"/>
                  <w:szCs w:val="16"/>
                  <w:lang w:val="pt-BR"/>
                </w:rPr>
                <w:t>Felipe Fernando de Faria</w:t>
              </w:r>
            </w:ins>
          </w:p>
        </w:tc>
        <w:tc>
          <w:tcPr>
            <w:tcW w:w="738" w:type="pct"/>
            <w:gridSpan w:val="2"/>
            <w:tcBorders>
              <w:right w:val="single" w:sz="4" w:space="0" w:color="auto"/>
            </w:tcBorders>
            <w:shd w:val="clear" w:color="auto" w:fill="auto"/>
            <w:noWrap/>
            <w:vAlign w:val="center"/>
            <w:hideMark/>
          </w:tcPr>
          <w:p w14:paraId="4DEE2BD5" w14:textId="77777777" w:rsidR="002E6C63" w:rsidRPr="002E6C63" w:rsidRDefault="002E6C63" w:rsidP="00703052">
            <w:pPr>
              <w:widowControl/>
              <w:autoSpaceDE/>
              <w:autoSpaceDN/>
              <w:adjustRightInd/>
              <w:spacing w:before="120" w:after="120"/>
              <w:jc w:val="center"/>
              <w:rPr>
                <w:ins w:id="1571" w:author="Autor" w:date="2014-12-19T17:28:00Z"/>
                <w:rFonts w:ascii="Tahoma" w:eastAsia="Times New Roman" w:hAnsi="Tahoma" w:cs="Tahoma"/>
                <w:color w:val="000000"/>
                <w:sz w:val="16"/>
                <w:szCs w:val="16"/>
                <w:lang w:val="pt-BR"/>
              </w:rPr>
            </w:pPr>
            <w:ins w:id="1572" w:author="Autor" w:date="2014-12-19T17:28:00Z">
              <w:r w:rsidRPr="002E6C63">
                <w:rPr>
                  <w:rFonts w:ascii="Tahoma" w:eastAsia="Times New Roman" w:hAnsi="Tahoma" w:cs="Tahoma"/>
                  <w:color w:val="000000"/>
                  <w:sz w:val="16"/>
                  <w:szCs w:val="16"/>
                  <w:lang w:val="pt-BR"/>
                </w:rPr>
                <w:t>370.422.348-47</w:t>
              </w:r>
            </w:ins>
          </w:p>
        </w:tc>
        <w:tc>
          <w:tcPr>
            <w:tcW w:w="1785" w:type="pct"/>
            <w:gridSpan w:val="2"/>
            <w:tcBorders>
              <w:top w:val="single" w:sz="4" w:space="0" w:color="auto"/>
              <w:left w:val="single" w:sz="4" w:space="0" w:color="auto"/>
              <w:right w:val="single" w:sz="4" w:space="0" w:color="auto"/>
            </w:tcBorders>
            <w:vAlign w:val="center"/>
          </w:tcPr>
          <w:p w14:paraId="45147201" w14:textId="77777777" w:rsidR="002E6C63" w:rsidRPr="002E6C63" w:rsidRDefault="002E6C63" w:rsidP="00703052">
            <w:pPr>
              <w:widowControl/>
              <w:autoSpaceDE/>
              <w:autoSpaceDN/>
              <w:adjustRightInd/>
              <w:spacing w:before="120" w:after="120"/>
              <w:jc w:val="center"/>
              <w:rPr>
                <w:ins w:id="1573" w:author="Autor" w:date="2014-12-19T17:28:00Z"/>
                <w:rFonts w:ascii="Tahoma" w:eastAsia="Times New Roman" w:hAnsi="Tahoma" w:cs="Tahoma"/>
                <w:color w:val="000000"/>
                <w:sz w:val="16"/>
                <w:szCs w:val="16"/>
                <w:lang w:val="pt-BR" w:eastAsia="pt-BR"/>
              </w:rPr>
            </w:pPr>
            <w:ins w:id="1574" w:author="Autor" w:date="2014-12-19T17:28:00Z">
              <w:r w:rsidRPr="002E6C63">
                <w:rPr>
                  <w:rFonts w:ascii="Tahoma" w:eastAsia="Times New Roman" w:hAnsi="Tahoma" w:cs="Tahoma"/>
                  <w:sz w:val="16"/>
                  <w:szCs w:val="16"/>
                  <w:lang w:val="pt-BR" w:eastAsia="pt-BR"/>
                </w:rPr>
                <w:t>11º andar do Ed. Veneza e 04 vagas de garagem no 2º andar do mesmo edifício</w:t>
              </w:r>
            </w:ins>
          </w:p>
        </w:tc>
        <w:tc>
          <w:tcPr>
            <w:tcW w:w="431" w:type="pct"/>
            <w:gridSpan w:val="2"/>
            <w:tcBorders>
              <w:top w:val="single" w:sz="4" w:space="0" w:color="auto"/>
              <w:left w:val="single" w:sz="4" w:space="0" w:color="auto"/>
              <w:right w:val="single" w:sz="4" w:space="0" w:color="auto"/>
            </w:tcBorders>
            <w:vAlign w:val="center"/>
          </w:tcPr>
          <w:p w14:paraId="3C667238" w14:textId="77777777" w:rsidR="002E6C63" w:rsidRPr="002E6C63" w:rsidRDefault="002E6C63" w:rsidP="00703052">
            <w:pPr>
              <w:widowControl/>
              <w:autoSpaceDE/>
              <w:autoSpaceDN/>
              <w:adjustRightInd/>
              <w:spacing w:before="120" w:after="120"/>
              <w:jc w:val="center"/>
              <w:rPr>
                <w:ins w:id="1575" w:author="Autor" w:date="2014-12-19T17:28:00Z"/>
                <w:rFonts w:ascii="Tahoma" w:eastAsia="Times New Roman" w:hAnsi="Tahoma" w:cs="Tahoma"/>
                <w:sz w:val="16"/>
                <w:szCs w:val="16"/>
                <w:lang w:val="pt-BR" w:eastAsia="pt-BR"/>
              </w:rPr>
            </w:pPr>
            <w:ins w:id="1576" w:author="Autor" w:date="2014-12-19T17:28:00Z">
              <w:r w:rsidRPr="002E6C63">
                <w:rPr>
                  <w:rFonts w:ascii="Tahoma" w:eastAsia="Times New Roman" w:hAnsi="Tahoma" w:cs="Tahoma"/>
                  <w:sz w:val="16"/>
                  <w:szCs w:val="16"/>
                  <w:lang w:val="pt-BR" w:eastAsia="pt-BR"/>
                </w:rPr>
                <w:t>560,00</w:t>
              </w:r>
            </w:ins>
          </w:p>
        </w:tc>
        <w:tc>
          <w:tcPr>
            <w:tcW w:w="493" w:type="pct"/>
            <w:gridSpan w:val="2"/>
            <w:tcBorders>
              <w:top w:val="single" w:sz="4" w:space="0" w:color="auto"/>
              <w:left w:val="single" w:sz="4" w:space="0" w:color="auto"/>
              <w:right w:val="single" w:sz="4" w:space="0" w:color="auto"/>
            </w:tcBorders>
            <w:vAlign w:val="center"/>
          </w:tcPr>
          <w:p w14:paraId="4138B0BA" w14:textId="77777777" w:rsidR="002E6C63" w:rsidRPr="002E6C63" w:rsidRDefault="002E6C63" w:rsidP="00703052">
            <w:pPr>
              <w:widowControl/>
              <w:autoSpaceDE/>
              <w:autoSpaceDN/>
              <w:adjustRightInd/>
              <w:spacing w:before="120" w:after="120"/>
              <w:jc w:val="center"/>
              <w:rPr>
                <w:ins w:id="1577" w:author="Autor" w:date="2014-12-19T17:28:00Z"/>
                <w:rFonts w:ascii="Tahoma" w:eastAsia="Times New Roman" w:hAnsi="Tahoma" w:cs="Tahoma"/>
                <w:sz w:val="16"/>
                <w:szCs w:val="16"/>
                <w:lang w:val="pt-BR" w:eastAsia="pt-BR"/>
              </w:rPr>
            </w:pPr>
            <w:ins w:id="1578" w:author="Autor" w:date="2014-12-19T17:28:00Z">
              <w:r w:rsidRPr="002E6C63">
                <w:rPr>
                  <w:rFonts w:ascii="Tahoma" w:eastAsia="Times New Roman" w:hAnsi="Tahoma" w:cs="Tahoma"/>
                  <w:sz w:val="16"/>
                  <w:szCs w:val="16"/>
                  <w:lang w:val="pt-BR" w:eastAsia="pt-BR"/>
                </w:rPr>
                <w:t>560,00</w:t>
              </w:r>
            </w:ins>
          </w:p>
        </w:tc>
        <w:tc>
          <w:tcPr>
            <w:tcW w:w="430" w:type="pct"/>
            <w:gridSpan w:val="2"/>
            <w:tcBorders>
              <w:top w:val="single" w:sz="4" w:space="0" w:color="auto"/>
              <w:left w:val="single" w:sz="4" w:space="0" w:color="auto"/>
              <w:right w:val="single" w:sz="4" w:space="0" w:color="auto"/>
            </w:tcBorders>
            <w:vAlign w:val="center"/>
          </w:tcPr>
          <w:p w14:paraId="36E09601" w14:textId="77777777" w:rsidR="002E6C63" w:rsidRPr="002E6C63" w:rsidRDefault="002E6C63" w:rsidP="00703052">
            <w:pPr>
              <w:widowControl/>
              <w:autoSpaceDE/>
              <w:autoSpaceDN/>
              <w:adjustRightInd/>
              <w:spacing w:before="120" w:after="120"/>
              <w:jc w:val="center"/>
              <w:rPr>
                <w:ins w:id="1579" w:author="Autor" w:date="2014-12-19T17:28:00Z"/>
                <w:rFonts w:ascii="Tahoma" w:eastAsia="Times New Roman" w:hAnsi="Tahoma" w:cs="Tahoma"/>
                <w:sz w:val="16"/>
                <w:szCs w:val="16"/>
                <w:lang w:val="pt-BR" w:eastAsia="pt-BR"/>
              </w:rPr>
            </w:pPr>
            <w:ins w:id="1580" w:author="Autor" w:date="2014-12-19T17:28:00Z">
              <w:r w:rsidRPr="002E6C63">
                <w:rPr>
                  <w:rFonts w:ascii="Tahoma" w:eastAsia="Times New Roman" w:hAnsi="Tahoma" w:cs="Tahoma"/>
                  <w:sz w:val="16"/>
                  <w:szCs w:val="16"/>
                  <w:lang w:val="pt-BR" w:eastAsia="pt-BR"/>
                </w:rPr>
                <w:t>1</w:t>
              </w:r>
            </w:ins>
          </w:p>
        </w:tc>
        <w:tc>
          <w:tcPr>
            <w:tcW w:w="485" w:type="pct"/>
            <w:gridSpan w:val="2"/>
            <w:tcBorders>
              <w:top w:val="single" w:sz="4" w:space="0" w:color="auto"/>
              <w:left w:val="single" w:sz="4" w:space="0" w:color="auto"/>
              <w:right w:val="single" w:sz="4" w:space="0" w:color="auto"/>
            </w:tcBorders>
            <w:vAlign w:val="center"/>
          </w:tcPr>
          <w:p w14:paraId="60E7744F" w14:textId="77777777" w:rsidR="002E6C63" w:rsidRPr="002E6C63" w:rsidRDefault="002E6C63" w:rsidP="00703052">
            <w:pPr>
              <w:widowControl/>
              <w:autoSpaceDE/>
              <w:autoSpaceDN/>
              <w:adjustRightInd/>
              <w:spacing w:before="120" w:after="120"/>
              <w:jc w:val="center"/>
              <w:rPr>
                <w:ins w:id="1581" w:author="Autor" w:date="2014-12-19T17:28:00Z"/>
                <w:rFonts w:ascii="Tahoma" w:eastAsia="Times New Roman" w:hAnsi="Tahoma" w:cs="Tahoma"/>
                <w:sz w:val="16"/>
                <w:szCs w:val="16"/>
                <w:lang w:val="pt-BR" w:eastAsia="pt-BR"/>
              </w:rPr>
            </w:pPr>
            <w:ins w:id="1582" w:author="Autor" w:date="2014-12-19T17:28:00Z">
              <w:r w:rsidRPr="002E6C63">
                <w:rPr>
                  <w:rFonts w:ascii="Tahoma" w:eastAsia="Times New Roman" w:hAnsi="Tahoma" w:cs="Tahoma"/>
                  <w:sz w:val="16"/>
                  <w:szCs w:val="16"/>
                  <w:lang w:val="pt-BR" w:eastAsia="pt-BR"/>
                </w:rPr>
                <w:t>17.200,00</w:t>
              </w:r>
            </w:ins>
          </w:p>
        </w:tc>
      </w:tr>
      <w:tr w:rsidR="00703052" w:rsidRPr="002E6C63" w14:paraId="1BFC6564" w14:textId="77777777" w:rsidTr="00703052">
        <w:trPr>
          <w:gridAfter w:val="1"/>
          <w:wAfter w:w="5" w:type="pct"/>
          <w:trHeight w:val="20"/>
          <w:jc w:val="center"/>
          <w:ins w:id="1583" w:author="Autor" w:date="2014-12-19T17:28:00Z"/>
        </w:trPr>
        <w:tc>
          <w:tcPr>
            <w:tcW w:w="633" w:type="pct"/>
            <w:shd w:val="clear" w:color="auto" w:fill="auto"/>
            <w:noWrap/>
            <w:vAlign w:val="center"/>
            <w:hideMark/>
          </w:tcPr>
          <w:p w14:paraId="24406E23" w14:textId="77777777" w:rsidR="002E6C63" w:rsidRPr="002E6C63" w:rsidRDefault="002E6C63" w:rsidP="00703052">
            <w:pPr>
              <w:widowControl/>
              <w:autoSpaceDE/>
              <w:autoSpaceDN/>
              <w:adjustRightInd/>
              <w:spacing w:before="120" w:after="120"/>
              <w:jc w:val="center"/>
              <w:rPr>
                <w:ins w:id="1584" w:author="Autor" w:date="2014-12-19T17:28:00Z"/>
                <w:rFonts w:ascii="Tahoma" w:eastAsia="Times New Roman" w:hAnsi="Tahoma" w:cs="Tahoma"/>
                <w:color w:val="000000"/>
                <w:sz w:val="16"/>
                <w:szCs w:val="16"/>
              </w:rPr>
            </w:pPr>
            <w:ins w:id="1585" w:author="Autor" w:date="2014-12-19T17:28:00Z">
              <w:r w:rsidRPr="002E6C63">
                <w:rPr>
                  <w:rFonts w:ascii="Tahoma" w:eastAsia="Times New Roman" w:hAnsi="Tahoma" w:cs="Tahoma"/>
                  <w:color w:val="000000"/>
                  <w:sz w:val="16"/>
                  <w:szCs w:val="16"/>
                </w:rPr>
                <w:t>Telemig Celular S.A.</w:t>
              </w:r>
            </w:ins>
          </w:p>
        </w:tc>
        <w:tc>
          <w:tcPr>
            <w:tcW w:w="738" w:type="pct"/>
            <w:gridSpan w:val="2"/>
            <w:shd w:val="clear" w:color="auto" w:fill="auto"/>
            <w:noWrap/>
            <w:vAlign w:val="center"/>
            <w:hideMark/>
          </w:tcPr>
          <w:p w14:paraId="56CDF7D9" w14:textId="77777777" w:rsidR="002E6C63" w:rsidRPr="002E6C63" w:rsidRDefault="002E6C63" w:rsidP="00703052">
            <w:pPr>
              <w:widowControl/>
              <w:autoSpaceDE/>
              <w:autoSpaceDN/>
              <w:adjustRightInd/>
              <w:spacing w:before="120" w:after="120"/>
              <w:jc w:val="center"/>
              <w:rPr>
                <w:ins w:id="1586" w:author="Autor" w:date="2014-12-19T17:28:00Z"/>
                <w:rFonts w:ascii="Tahoma" w:eastAsia="Times New Roman" w:hAnsi="Tahoma" w:cs="Tahoma"/>
                <w:color w:val="000000"/>
                <w:sz w:val="16"/>
                <w:szCs w:val="16"/>
              </w:rPr>
            </w:pPr>
            <w:ins w:id="1587" w:author="Autor" w:date="2014-12-19T17:28:00Z">
              <w:r w:rsidRPr="002E6C63">
                <w:rPr>
                  <w:rFonts w:ascii="Tahoma" w:eastAsia="Times New Roman" w:hAnsi="Tahoma" w:cs="Tahoma"/>
                  <w:color w:val="000000"/>
                  <w:sz w:val="16"/>
                  <w:szCs w:val="16"/>
                </w:rPr>
                <w:t>02.320.739/0001-06</w:t>
              </w:r>
            </w:ins>
          </w:p>
        </w:tc>
        <w:tc>
          <w:tcPr>
            <w:tcW w:w="1785" w:type="pct"/>
            <w:gridSpan w:val="2"/>
            <w:tcBorders>
              <w:top w:val="single" w:sz="4" w:space="0" w:color="auto"/>
            </w:tcBorders>
            <w:vAlign w:val="center"/>
          </w:tcPr>
          <w:p w14:paraId="36AA3672" w14:textId="77777777" w:rsidR="002E6C63" w:rsidRPr="002E6C63" w:rsidRDefault="002E6C63" w:rsidP="00703052">
            <w:pPr>
              <w:widowControl/>
              <w:autoSpaceDE/>
              <w:autoSpaceDN/>
              <w:adjustRightInd/>
              <w:spacing w:before="120" w:after="120"/>
              <w:jc w:val="center"/>
              <w:rPr>
                <w:ins w:id="1588" w:author="Autor" w:date="2014-12-19T17:28:00Z"/>
                <w:rFonts w:ascii="Tahoma" w:eastAsia="Times New Roman" w:hAnsi="Tahoma" w:cs="Tahoma"/>
                <w:color w:val="000000"/>
                <w:sz w:val="16"/>
                <w:szCs w:val="16"/>
                <w:lang w:val="pt-BR" w:eastAsia="pt-BR"/>
              </w:rPr>
            </w:pPr>
            <w:ins w:id="1589" w:author="Autor" w:date="2014-12-19T17:28:00Z">
              <w:r w:rsidRPr="002E6C63">
                <w:rPr>
                  <w:rFonts w:ascii="Tahoma" w:eastAsia="Times New Roman" w:hAnsi="Tahoma" w:cs="Tahoma"/>
                  <w:sz w:val="16"/>
                  <w:szCs w:val="16"/>
                  <w:lang w:val="pt-BR" w:eastAsia="pt-BR"/>
                </w:rPr>
                <w:t xml:space="preserve">Espaço medindo aproximadamente 52,01m² localizado no topo do </w:t>
              </w:r>
              <w:r w:rsidR="00AD5C47" w:rsidRPr="002E6C63">
                <w:rPr>
                  <w:rFonts w:ascii="Tahoma" w:eastAsia="Times New Roman" w:hAnsi="Tahoma" w:cs="Tahoma"/>
                  <w:sz w:val="16"/>
                  <w:szCs w:val="16"/>
                  <w:lang w:val="pt-BR" w:eastAsia="pt-BR"/>
                </w:rPr>
                <w:t>Edifício</w:t>
              </w:r>
              <w:r w:rsidRPr="002E6C63">
                <w:rPr>
                  <w:rFonts w:ascii="Tahoma" w:eastAsia="Times New Roman" w:hAnsi="Tahoma" w:cs="Tahoma"/>
                  <w:sz w:val="16"/>
                  <w:szCs w:val="16"/>
                  <w:lang w:val="pt-BR" w:eastAsia="pt-BR"/>
                </w:rPr>
                <w:t xml:space="preserve"> Veneza, destinado à instalação de equipamento e antenas de telecomunicações </w:t>
              </w:r>
            </w:ins>
          </w:p>
        </w:tc>
        <w:tc>
          <w:tcPr>
            <w:tcW w:w="431" w:type="pct"/>
            <w:gridSpan w:val="2"/>
            <w:tcBorders>
              <w:top w:val="single" w:sz="4" w:space="0" w:color="auto"/>
            </w:tcBorders>
            <w:vAlign w:val="center"/>
          </w:tcPr>
          <w:p w14:paraId="3AF77B7F" w14:textId="77777777" w:rsidR="002E6C63" w:rsidRPr="002E6C63" w:rsidRDefault="002E6C63" w:rsidP="00703052">
            <w:pPr>
              <w:widowControl/>
              <w:autoSpaceDE/>
              <w:autoSpaceDN/>
              <w:adjustRightInd/>
              <w:spacing w:before="120" w:after="120"/>
              <w:jc w:val="center"/>
              <w:rPr>
                <w:ins w:id="1590" w:author="Autor" w:date="2014-12-19T17:28:00Z"/>
                <w:rFonts w:ascii="Tahoma" w:eastAsia="Times New Roman" w:hAnsi="Tahoma" w:cs="Tahoma"/>
                <w:sz w:val="16"/>
                <w:szCs w:val="16"/>
                <w:lang w:val="pt-BR" w:eastAsia="pt-BR"/>
              </w:rPr>
            </w:pPr>
            <w:ins w:id="1591" w:author="Autor" w:date="2014-12-19T17:28:00Z">
              <w:r w:rsidRPr="002E6C63">
                <w:rPr>
                  <w:rFonts w:ascii="Tahoma" w:eastAsia="Times New Roman" w:hAnsi="Tahoma" w:cs="Tahoma"/>
                  <w:sz w:val="16"/>
                  <w:szCs w:val="16"/>
                  <w:lang w:val="pt-BR" w:eastAsia="pt-BR"/>
                </w:rPr>
                <w:t>52,01</w:t>
              </w:r>
            </w:ins>
          </w:p>
        </w:tc>
        <w:tc>
          <w:tcPr>
            <w:tcW w:w="493" w:type="pct"/>
            <w:gridSpan w:val="2"/>
            <w:tcBorders>
              <w:top w:val="single" w:sz="4" w:space="0" w:color="auto"/>
            </w:tcBorders>
            <w:vAlign w:val="center"/>
          </w:tcPr>
          <w:p w14:paraId="434986EF" w14:textId="77777777" w:rsidR="002E6C63" w:rsidRPr="002E6C63" w:rsidRDefault="002E6C63" w:rsidP="00703052">
            <w:pPr>
              <w:widowControl/>
              <w:autoSpaceDE/>
              <w:autoSpaceDN/>
              <w:adjustRightInd/>
              <w:spacing w:before="120" w:after="120"/>
              <w:jc w:val="center"/>
              <w:rPr>
                <w:ins w:id="1592" w:author="Autor" w:date="2014-12-19T17:28:00Z"/>
                <w:rFonts w:ascii="Tahoma" w:eastAsia="Times New Roman" w:hAnsi="Tahoma" w:cs="Tahoma"/>
                <w:sz w:val="16"/>
                <w:szCs w:val="16"/>
                <w:lang w:val="pt-BR" w:eastAsia="pt-BR"/>
              </w:rPr>
            </w:pPr>
            <w:ins w:id="1593" w:author="Autor" w:date="2014-12-19T17:28:00Z">
              <w:r w:rsidRPr="002E6C63">
                <w:rPr>
                  <w:rFonts w:ascii="Tahoma" w:eastAsia="Times New Roman" w:hAnsi="Tahoma" w:cs="Tahoma"/>
                  <w:sz w:val="16"/>
                  <w:szCs w:val="16"/>
                  <w:lang w:val="pt-BR" w:eastAsia="pt-BR"/>
                </w:rPr>
                <w:t>52,01</w:t>
              </w:r>
            </w:ins>
          </w:p>
        </w:tc>
        <w:tc>
          <w:tcPr>
            <w:tcW w:w="430" w:type="pct"/>
            <w:gridSpan w:val="2"/>
            <w:tcBorders>
              <w:top w:val="single" w:sz="4" w:space="0" w:color="auto"/>
            </w:tcBorders>
            <w:vAlign w:val="center"/>
          </w:tcPr>
          <w:p w14:paraId="76CA69D2" w14:textId="77777777" w:rsidR="002E6C63" w:rsidRPr="002E6C63" w:rsidRDefault="002E6C63" w:rsidP="00703052">
            <w:pPr>
              <w:widowControl/>
              <w:autoSpaceDE/>
              <w:autoSpaceDN/>
              <w:adjustRightInd/>
              <w:spacing w:before="120" w:after="120"/>
              <w:jc w:val="center"/>
              <w:rPr>
                <w:ins w:id="1594" w:author="Autor" w:date="2014-12-19T17:28:00Z"/>
                <w:rFonts w:ascii="Tahoma" w:eastAsia="Times New Roman" w:hAnsi="Tahoma" w:cs="Tahoma"/>
                <w:sz w:val="16"/>
                <w:szCs w:val="16"/>
                <w:lang w:val="pt-BR" w:eastAsia="pt-BR"/>
              </w:rPr>
            </w:pPr>
            <w:ins w:id="1595" w:author="Autor" w:date="2014-12-19T17:28:00Z">
              <w:r w:rsidRPr="002E6C63">
                <w:rPr>
                  <w:rFonts w:ascii="Tahoma" w:eastAsia="Times New Roman" w:hAnsi="Tahoma" w:cs="Tahoma"/>
                  <w:sz w:val="16"/>
                  <w:szCs w:val="16"/>
                  <w:lang w:val="pt-BR" w:eastAsia="pt-BR"/>
                </w:rPr>
                <w:t>1</w:t>
              </w:r>
            </w:ins>
          </w:p>
        </w:tc>
        <w:tc>
          <w:tcPr>
            <w:tcW w:w="485" w:type="pct"/>
            <w:gridSpan w:val="2"/>
            <w:tcBorders>
              <w:top w:val="single" w:sz="4" w:space="0" w:color="auto"/>
            </w:tcBorders>
            <w:vAlign w:val="center"/>
          </w:tcPr>
          <w:p w14:paraId="4E4A85D0" w14:textId="77777777" w:rsidR="002E6C63" w:rsidRPr="002E6C63" w:rsidRDefault="002E6C63" w:rsidP="00703052">
            <w:pPr>
              <w:widowControl/>
              <w:autoSpaceDE/>
              <w:autoSpaceDN/>
              <w:adjustRightInd/>
              <w:spacing w:before="120" w:after="120"/>
              <w:jc w:val="center"/>
              <w:rPr>
                <w:ins w:id="1596" w:author="Autor" w:date="2014-12-19T17:28:00Z"/>
                <w:rFonts w:ascii="Tahoma" w:eastAsia="Times New Roman" w:hAnsi="Tahoma" w:cs="Tahoma"/>
                <w:sz w:val="16"/>
                <w:szCs w:val="16"/>
                <w:lang w:val="pt-BR" w:eastAsia="pt-BR"/>
              </w:rPr>
            </w:pPr>
            <w:ins w:id="1597" w:author="Autor" w:date="2014-12-19T17:28:00Z">
              <w:r w:rsidRPr="002E6C63">
                <w:rPr>
                  <w:rFonts w:ascii="Tahoma" w:eastAsia="Times New Roman" w:hAnsi="Tahoma" w:cs="Tahoma"/>
                  <w:sz w:val="16"/>
                  <w:szCs w:val="16"/>
                  <w:lang w:val="pt-BR" w:eastAsia="pt-BR"/>
                </w:rPr>
                <w:t>7.110,82</w:t>
              </w:r>
            </w:ins>
          </w:p>
        </w:tc>
      </w:tr>
      <w:tr w:rsidR="00703052" w:rsidRPr="002E6C63" w14:paraId="7C068AC4" w14:textId="77777777" w:rsidTr="00703052">
        <w:trPr>
          <w:gridAfter w:val="1"/>
          <w:wAfter w:w="5" w:type="pct"/>
          <w:trHeight w:val="20"/>
          <w:jc w:val="center"/>
          <w:ins w:id="1598" w:author="Autor" w:date="2014-12-19T17:28:00Z"/>
        </w:trPr>
        <w:tc>
          <w:tcPr>
            <w:tcW w:w="633" w:type="pct"/>
            <w:shd w:val="clear" w:color="auto" w:fill="auto"/>
            <w:noWrap/>
            <w:vAlign w:val="center"/>
            <w:hideMark/>
          </w:tcPr>
          <w:p w14:paraId="3CCA653A" w14:textId="77777777" w:rsidR="002E6C63" w:rsidRPr="002E6C63" w:rsidRDefault="002E6C63" w:rsidP="00703052">
            <w:pPr>
              <w:widowControl/>
              <w:autoSpaceDE/>
              <w:autoSpaceDN/>
              <w:adjustRightInd/>
              <w:spacing w:before="120" w:after="120"/>
              <w:jc w:val="center"/>
              <w:rPr>
                <w:ins w:id="1599" w:author="Autor" w:date="2014-12-19T17:28:00Z"/>
                <w:rFonts w:ascii="Tahoma" w:eastAsia="Times New Roman" w:hAnsi="Tahoma" w:cs="Tahoma"/>
                <w:color w:val="000000"/>
                <w:sz w:val="16"/>
                <w:szCs w:val="16"/>
                <w:lang w:val="pt-BR"/>
              </w:rPr>
            </w:pPr>
            <w:ins w:id="1600" w:author="Autor" w:date="2014-12-19T17:28:00Z">
              <w:r w:rsidRPr="002E6C63">
                <w:rPr>
                  <w:rFonts w:ascii="Tahoma" w:eastAsia="Times New Roman" w:hAnsi="Tahoma" w:cs="Tahoma"/>
                  <w:color w:val="000000"/>
                  <w:sz w:val="16"/>
                  <w:szCs w:val="16"/>
                  <w:lang w:val="pt-BR"/>
                </w:rPr>
                <w:t>Antonio Bruno Zanetti</w:t>
              </w:r>
            </w:ins>
          </w:p>
        </w:tc>
        <w:tc>
          <w:tcPr>
            <w:tcW w:w="738" w:type="pct"/>
            <w:gridSpan w:val="2"/>
            <w:shd w:val="clear" w:color="auto" w:fill="auto"/>
            <w:noWrap/>
            <w:vAlign w:val="center"/>
            <w:hideMark/>
          </w:tcPr>
          <w:p w14:paraId="3B9A28E1" w14:textId="77777777" w:rsidR="002E6C63" w:rsidRPr="002E6C63" w:rsidRDefault="002E6C63" w:rsidP="00703052">
            <w:pPr>
              <w:widowControl/>
              <w:autoSpaceDE/>
              <w:autoSpaceDN/>
              <w:adjustRightInd/>
              <w:spacing w:before="120" w:after="120"/>
              <w:jc w:val="center"/>
              <w:rPr>
                <w:ins w:id="1601" w:author="Autor" w:date="2014-12-19T17:28:00Z"/>
                <w:rFonts w:ascii="Tahoma" w:eastAsia="Times New Roman" w:hAnsi="Tahoma" w:cs="Tahoma"/>
                <w:color w:val="000000"/>
                <w:sz w:val="16"/>
                <w:szCs w:val="16"/>
                <w:lang w:val="pt-BR"/>
              </w:rPr>
            </w:pPr>
            <w:ins w:id="1602" w:author="Autor" w:date="2014-12-19T17:28:00Z">
              <w:r w:rsidRPr="002E6C63">
                <w:rPr>
                  <w:rFonts w:ascii="Tahoma" w:eastAsia="Times New Roman" w:hAnsi="Tahoma" w:cs="Tahoma"/>
                  <w:color w:val="000000"/>
                  <w:sz w:val="16"/>
                  <w:szCs w:val="16"/>
                  <w:lang w:val="pt-BR"/>
                </w:rPr>
                <w:t>289.725.118-20</w:t>
              </w:r>
            </w:ins>
          </w:p>
        </w:tc>
        <w:tc>
          <w:tcPr>
            <w:tcW w:w="1785" w:type="pct"/>
            <w:gridSpan w:val="2"/>
            <w:tcBorders>
              <w:bottom w:val="single" w:sz="4" w:space="0" w:color="auto"/>
            </w:tcBorders>
            <w:vAlign w:val="center"/>
          </w:tcPr>
          <w:p w14:paraId="241F0C2B" w14:textId="77777777" w:rsidR="002E6C63" w:rsidRPr="002E6C63" w:rsidRDefault="002E6C63" w:rsidP="00703052">
            <w:pPr>
              <w:widowControl/>
              <w:autoSpaceDE/>
              <w:autoSpaceDN/>
              <w:adjustRightInd/>
              <w:spacing w:before="120" w:after="120"/>
              <w:jc w:val="center"/>
              <w:rPr>
                <w:ins w:id="1603" w:author="Autor" w:date="2014-12-19T17:28:00Z"/>
                <w:rFonts w:ascii="Tahoma" w:eastAsia="Times New Roman" w:hAnsi="Tahoma" w:cs="Tahoma"/>
                <w:color w:val="000000"/>
                <w:sz w:val="16"/>
                <w:szCs w:val="16"/>
                <w:lang w:val="pt-BR" w:eastAsia="pt-BR"/>
              </w:rPr>
            </w:pPr>
            <w:ins w:id="1604" w:author="Autor" w:date="2014-12-19T17:28:00Z">
              <w:r w:rsidRPr="002E6C63">
                <w:rPr>
                  <w:rFonts w:ascii="Tahoma" w:eastAsia="Times New Roman" w:hAnsi="Tahoma" w:cs="Tahoma"/>
                  <w:sz w:val="16"/>
                  <w:szCs w:val="16"/>
                  <w:lang w:val="pt-BR" w:eastAsia="pt-BR"/>
                </w:rPr>
                <w:t>Unidades 1202 e 1301 do Edifício Veneza</w:t>
              </w:r>
            </w:ins>
          </w:p>
        </w:tc>
        <w:tc>
          <w:tcPr>
            <w:tcW w:w="431" w:type="pct"/>
            <w:gridSpan w:val="2"/>
            <w:tcBorders>
              <w:bottom w:val="single" w:sz="4" w:space="0" w:color="auto"/>
            </w:tcBorders>
            <w:vAlign w:val="center"/>
          </w:tcPr>
          <w:p w14:paraId="56228B96" w14:textId="77777777" w:rsidR="002E6C63" w:rsidRPr="002E6C63" w:rsidRDefault="002E6C63" w:rsidP="00703052">
            <w:pPr>
              <w:widowControl/>
              <w:autoSpaceDE/>
              <w:autoSpaceDN/>
              <w:adjustRightInd/>
              <w:spacing w:before="120" w:after="120"/>
              <w:jc w:val="center"/>
              <w:rPr>
                <w:ins w:id="1605" w:author="Autor" w:date="2014-12-19T17:28:00Z"/>
                <w:rFonts w:ascii="Tahoma" w:eastAsia="Times New Roman" w:hAnsi="Tahoma" w:cs="Tahoma"/>
                <w:sz w:val="16"/>
                <w:szCs w:val="16"/>
                <w:lang w:val="pt-BR" w:eastAsia="pt-BR"/>
              </w:rPr>
            </w:pPr>
            <w:ins w:id="1606" w:author="Autor" w:date="2014-12-19T17:28:00Z">
              <w:r w:rsidRPr="002E6C63">
                <w:rPr>
                  <w:rFonts w:ascii="Tahoma" w:eastAsia="Times New Roman" w:hAnsi="Tahoma" w:cs="Tahoma"/>
                  <w:sz w:val="16"/>
                  <w:szCs w:val="16"/>
                  <w:lang w:val="pt-BR" w:eastAsia="pt-BR"/>
                </w:rPr>
                <w:t>560,00</w:t>
              </w:r>
            </w:ins>
          </w:p>
        </w:tc>
        <w:tc>
          <w:tcPr>
            <w:tcW w:w="493" w:type="pct"/>
            <w:gridSpan w:val="2"/>
            <w:tcBorders>
              <w:bottom w:val="single" w:sz="4" w:space="0" w:color="auto"/>
            </w:tcBorders>
            <w:vAlign w:val="center"/>
          </w:tcPr>
          <w:p w14:paraId="0651DBA7" w14:textId="77777777" w:rsidR="002E6C63" w:rsidRPr="002E6C63" w:rsidRDefault="002E6C63" w:rsidP="00703052">
            <w:pPr>
              <w:widowControl/>
              <w:autoSpaceDE/>
              <w:autoSpaceDN/>
              <w:adjustRightInd/>
              <w:spacing w:before="120" w:after="120"/>
              <w:jc w:val="center"/>
              <w:rPr>
                <w:ins w:id="1607" w:author="Autor" w:date="2014-12-19T17:28:00Z"/>
                <w:rFonts w:ascii="Tahoma" w:eastAsia="Times New Roman" w:hAnsi="Tahoma" w:cs="Tahoma"/>
                <w:sz w:val="16"/>
                <w:szCs w:val="16"/>
                <w:lang w:val="pt-BR" w:eastAsia="pt-BR"/>
              </w:rPr>
            </w:pPr>
            <w:ins w:id="1608" w:author="Autor" w:date="2014-12-19T17:28:00Z">
              <w:r w:rsidRPr="002E6C63">
                <w:rPr>
                  <w:rFonts w:ascii="Tahoma" w:eastAsia="Times New Roman" w:hAnsi="Tahoma" w:cs="Tahoma"/>
                  <w:sz w:val="16"/>
                  <w:szCs w:val="16"/>
                  <w:lang w:val="pt-BR" w:eastAsia="pt-BR"/>
                </w:rPr>
                <w:t>280,00</w:t>
              </w:r>
            </w:ins>
          </w:p>
        </w:tc>
        <w:tc>
          <w:tcPr>
            <w:tcW w:w="430" w:type="pct"/>
            <w:gridSpan w:val="2"/>
            <w:tcBorders>
              <w:bottom w:val="single" w:sz="4" w:space="0" w:color="auto"/>
            </w:tcBorders>
            <w:vAlign w:val="center"/>
          </w:tcPr>
          <w:p w14:paraId="0D644733" w14:textId="77777777" w:rsidR="002E6C63" w:rsidRPr="002E6C63" w:rsidRDefault="002E6C63" w:rsidP="00703052">
            <w:pPr>
              <w:widowControl/>
              <w:autoSpaceDE/>
              <w:autoSpaceDN/>
              <w:adjustRightInd/>
              <w:spacing w:before="120" w:after="120"/>
              <w:jc w:val="center"/>
              <w:rPr>
                <w:ins w:id="1609" w:author="Autor" w:date="2014-12-19T17:28:00Z"/>
                <w:rFonts w:ascii="Tahoma" w:eastAsia="Times New Roman" w:hAnsi="Tahoma" w:cs="Tahoma"/>
                <w:sz w:val="16"/>
                <w:szCs w:val="16"/>
                <w:lang w:val="pt-BR" w:eastAsia="pt-BR"/>
              </w:rPr>
            </w:pPr>
            <w:ins w:id="1610" w:author="Autor" w:date="2014-12-19T17:28:00Z">
              <w:r w:rsidRPr="002E6C63">
                <w:rPr>
                  <w:rFonts w:ascii="Tahoma" w:eastAsia="Times New Roman" w:hAnsi="Tahoma" w:cs="Tahoma"/>
                  <w:sz w:val="16"/>
                  <w:szCs w:val="16"/>
                  <w:lang w:val="pt-BR" w:eastAsia="pt-BR"/>
                </w:rPr>
                <w:t>2</w:t>
              </w:r>
            </w:ins>
          </w:p>
        </w:tc>
        <w:tc>
          <w:tcPr>
            <w:tcW w:w="485" w:type="pct"/>
            <w:gridSpan w:val="2"/>
            <w:tcBorders>
              <w:bottom w:val="single" w:sz="4" w:space="0" w:color="auto"/>
            </w:tcBorders>
            <w:vAlign w:val="center"/>
          </w:tcPr>
          <w:p w14:paraId="5B0C2579" w14:textId="77777777" w:rsidR="002E6C63" w:rsidRPr="002E6C63" w:rsidRDefault="002E6C63" w:rsidP="00703052">
            <w:pPr>
              <w:widowControl/>
              <w:autoSpaceDE/>
              <w:autoSpaceDN/>
              <w:adjustRightInd/>
              <w:spacing w:before="120" w:after="120"/>
              <w:jc w:val="center"/>
              <w:rPr>
                <w:ins w:id="1611" w:author="Autor" w:date="2014-12-19T17:28:00Z"/>
                <w:rFonts w:ascii="Tahoma" w:eastAsia="Times New Roman" w:hAnsi="Tahoma" w:cs="Tahoma"/>
                <w:sz w:val="16"/>
                <w:szCs w:val="16"/>
                <w:lang w:val="pt-BR" w:eastAsia="pt-BR"/>
              </w:rPr>
            </w:pPr>
            <w:ins w:id="1612" w:author="Autor" w:date="2014-12-19T17:28:00Z">
              <w:r w:rsidRPr="002E6C63">
                <w:rPr>
                  <w:rFonts w:ascii="Tahoma" w:eastAsia="Times New Roman" w:hAnsi="Tahoma" w:cs="Tahoma"/>
                  <w:sz w:val="16"/>
                  <w:szCs w:val="16"/>
                  <w:lang w:val="pt-BR" w:eastAsia="pt-BR"/>
                </w:rPr>
                <w:t>11.056,47</w:t>
              </w:r>
            </w:ins>
          </w:p>
        </w:tc>
      </w:tr>
      <w:tr w:rsidR="00703052" w:rsidRPr="002E6C63" w14:paraId="755F8EE6" w14:textId="77777777" w:rsidTr="00703052">
        <w:trPr>
          <w:gridAfter w:val="1"/>
          <w:wAfter w:w="5" w:type="pct"/>
          <w:trHeight w:val="20"/>
          <w:jc w:val="center"/>
          <w:ins w:id="1613" w:author="Autor" w:date="2014-12-19T17:28:00Z"/>
        </w:trPr>
        <w:tc>
          <w:tcPr>
            <w:tcW w:w="633" w:type="pct"/>
            <w:shd w:val="clear" w:color="auto" w:fill="auto"/>
            <w:noWrap/>
            <w:vAlign w:val="center"/>
            <w:hideMark/>
          </w:tcPr>
          <w:p w14:paraId="22066C0E" w14:textId="77777777" w:rsidR="002E6C63" w:rsidRPr="002E6C63" w:rsidRDefault="002E6C63" w:rsidP="00703052">
            <w:pPr>
              <w:widowControl/>
              <w:autoSpaceDE/>
              <w:autoSpaceDN/>
              <w:adjustRightInd/>
              <w:spacing w:before="120" w:after="120"/>
              <w:jc w:val="center"/>
              <w:rPr>
                <w:ins w:id="1614" w:author="Autor" w:date="2014-12-19T17:28:00Z"/>
                <w:rFonts w:ascii="Tahoma" w:eastAsia="Times New Roman" w:hAnsi="Tahoma" w:cs="Tahoma"/>
                <w:color w:val="000000"/>
                <w:sz w:val="16"/>
                <w:szCs w:val="16"/>
                <w:lang w:val="pt-BR"/>
              </w:rPr>
            </w:pPr>
            <w:ins w:id="1615" w:author="Autor" w:date="2014-12-19T17:28:00Z">
              <w:r w:rsidRPr="002E6C63">
                <w:rPr>
                  <w:rFonts w:ascii="Tahoma" w:eastAsia="Times New Roman" w:hAnsi="Tahoma" w:cs="Tahoma"/>
                  <w:color w:val="000000"/>
                  <w:sz w:val="16"/>
                  <w:szCs w:val="16"/>
                  <w:lang w:val="pt-BR"/>
                </w:rPr>
                <w:t>Art d´Oro Ltda.</w:t>
              </w:r>
            </w:ins>
          </w:p>
        </w:tc>
        <w:tc>
          <w:tcPr>
            <w:tcW w:w="738" w:type="pct"/>
            <w:gridSpan w:val="2"/>
            <w:tcBorders>
              <w:right w:val="single" w:sz="4" w:space="0" w:color="auto"/>
            </w:tcBorders>
            <w:shd w:val="clear" w:color="auto" w:fill="auto"/>
            <w:noWrap/>
            <w:vAlign w:val="center"/>
            <w:hideMark/>
          </w:tcPr>
          <w:p w14:paraId="6B6C0975" w14:textId="77777777" w:rsidR="002E6C63" w:rsidRPr="002E6C63" w:rsidRDefault="002E6C63" w:rsidP="00703052">
            <w:pPr>
              <w:widowControl/>
              <w:autoSpaceDE/>
              <w:autoSpaceDN/>
              <w:adjustRightInd/>
              <w:spacing w:before="120" w:after="120"/>
              <w:jc w:val="center"/>
              <w:rPr>
                <w:ins w:id="1616" w:author="Autor" w:date="2014-12-19T17:28:00Z"/>
                <w:rFonts w:ascii="Tahoma" w:eastAsia="Times New Roman" w:hAnsi="Tahoma" w:cs="Tahoma"/>
                <w:color w:val="000000"/>
                <w:sz w:val="16"/>
                <w:szCs w:val="16"/>
                <w:lang w:val="pt-BR"/>
              </w:rPr>
            </w:pPr>
            <w:ins w:id="1617" w:author="Autor" w:date="2014-12-19T17:28:00Z">
              <w:r w:rsidRPr="002E6C63">
                <w:rPr>
                  <w:rFonts w:ascii="Tahoma" w:eastAsia="Times New Roman" w:hAnsi="Tahoma" w:cs="Tahoma"/>
                  <w:color w:val="000000"/>
                  <w:sz w:val="16"/>
                  <w:szCs w:val="16"/>
                  <w:lang w:val="pt-BR"/>
                </w:rPr>
                <w:t>02.889.479/0001-94</w:t>
              </w:r>
            </w:ins>
          </w:p>
        </w:tc>
        <w:tc>
          <w:tcPr>
            <w:tcW w:w="1785" w:type="pct"/>
            <w:gridSpan w:val="2"/>
            <w:tcBorders>
              <w:top w:val="single" w:sz="4" w:space="0" w:color="auto"/>
              <w:left w:val="single" w:sz="4" w:space="0" w:color="auto"/>
              <w:right w:val="single" w:sz="4" w:space="0" w:color="auto"/>
            </w:tcBorders>
            <w:vAlign w:val="center"/>
          </w:tcPr>
          <w:p w14:paraId="2AB3CC6F" w14:textId="77777777" w:rsidR="002E6C63" w:rsidRPr="002E6C63" w:rsidRDefault="002E6C63" w:rsidP="00703052">
            <w:pPr>
              <w:widowControl/>
              <w:autoSpaceDE/>
              <w:autoSpaceDN/>
              <w:adjustRightInd/>
              <w:spacing w:before="120" w:after="120"/>
              <w:jc w:val="center"/>
              <w:rPr>
                <w:ins w:id="1618" w:author="Autor" w:date="2014-12-19T17:28:00Z"/>
                <w:rFonts w:ascii="Tahoma" w:eastAsia="Times New Roman" w:hAnsi="Tahoma" w:cs="Tahoma"/>
                <w:color w:val="000000"/>
                <w:sz w:val="16"/>
                <w:szCs w:val="16"/>
                <w:lang w:val="pt-BR" w:eastAsia="pt-BR"/>
              </w:rPr>
            </w:pPr>
            <w:ins w:id="1619" w:author="Autor" w:date="2014-12-19T17:28:00Z">
              <w:r w:rsidRPr="002E6C63">
                <w:rPr>
                  <w:rFonts w:ascii="Tahoma" w:eastAsia="Times New Roman" w:hAnsi="Tahoma" w:cs="Tahoma"/>
                  <w:sz w:val="16"/>
                  <w:szCs w:val="16"/>
                  <w:lang w:val="pt-BR" w:eastAsia="pt-BR"/>
                </w:rPr>
                <w:t>Unidade 1201</w:t>
              </w:r>
            </w:ins>
          </w:p>
        </w:tc>
        <w:tc>
          <w:tcPr>
            <w:tcW w:w="431" w:type="pct"/>
            <w:gridSpan w:val="2"/>
            <w:tcBorders>
              <w:top w:val="single" w:sz="4" w:space="0" w:color="auto"/>
              <w:left w:val="single" w:sz="4" w:space="0" w:color="auto"/>
              <w:right w:val="single" w:sz="4" w:space="0" w:color="auto"/>
            </w:tcBorders>
            <w:vAlign w:val="center"/>
          </w:tcPr>
          <w:p w14:paraId="4EB68CC6" w14:textId="77777777" w:rsidR="002E6C63" w:rsidRPr="002E6C63" w:rsidRDefault="002E6C63" w:rsidP="00703052">
            <w:pPr>
              <w:widowControl/>
              <w:autoSpaceDE/>
              <w:autoSpaceDN/>
              <w:adjustRightInd/>
              <w:spacing w:before="120" w:after="120"/>
              <w:jc w:val="center"/>
              <w:rPr>
                <w:ins w:id="1620" w:author="Autor" w:date="2014-12-19T17:28:00Z"/>
                <w:rFonts w:ascii="Tahoma" w:eastAsia="Times New Roman" w:hAnsi="Tahoma" w:cs="Tahoma"/>
                <w:sz w:val="16"/>
                <w:szCs w:val="16"/>
                <w:lang w:val="pt-BR" w:eastAsia="pt-BR"/>
              </w:rPr>
            </w:pPr>
            <w:ins w:id="1621" w:author="Autor" w:date="2014-12-19T17:28:00Z">
              <w:r w:rsidRPr="002E6C63">
                <w:rPr>
                  <w:rFonts w:ascii="Tahoma" w:eastAsia="Times New Roman" w:hAnsi="Tahoma" w:cs="Tahoma"/>
                  <w:sz w:val="16"/>
                  <w:szCs w:val="16"/>
                  <w:lang w:val="pt-BR" w:eastAsia="pt-BR"/>
                </w:rPr>
                <w:t>280,00</w:t>
              </w:r>
            </w:ins>
          </w:p>
        </w:tc>
        <w:tc>
          <w:tcPr>
            <w:tcW w:w="493" w:type="pct"/>
            <w:gridSpan w:val="2"/>
            <w:tcBorders>
              <w:top w:val="single" w:sz="4" w:space="0" w:color="auto"/>
              <w:left w:val="single" w:sz="4" w:space="0" w:color="auto"/>
              <w:right w:val="single" w:sz="4" w:space="0" w:color="auto"/>
            </w:tcBorders>
            <w:vAlign w:val="center"/>
          </w:tcPr>
          <w:p w14:paraId="4C436896" w14:textId="77777777" w:rsidR="002E6C63" w:rsidRPr="002E6C63" w:rsidRDefault="002E6C63" w:rsidP="00703052">
            <w:pPr>
              <w:widowControl/>
              <w:autoSpaceDE/>
              <w:autoSpaceDN/>
              <w:adjustRightInd/>
              <w:spacing w:before="120" w:after="120"/>
              <w:jc w:val="center"/>
              <w:rPr>
                <w:ins w:id="1622" w:author="Autor" w:date="2014-12-19T17:28:00Z"/>
                <w:rFonts w:ascii="Tahoma" w:eastAsia="Times New Roman" w:hAnsi="Tahoma" w:cs="Tahoma"/>
                <w:sz w:val="16"/>
                <w:szCs w:val="16"/>
                <w:lang w:val="pt-BR" w:eastAsia="pt-BR"/>
              </w:rPr>
            </w:pPr>
            <w:ins w:id="1623" w:author="Autor" w:date="2014-12-19T17:28:00Z">
              <w:r w:rsidRPr="002E6C63">
                <w:rPr>
                  <w:rFonts w:ascii="Tahoma" w:eastAsia="Times New Roman" w:hAnsi="Tahoma" w:cs="Tahoma"/>
                  <w:sz w:val="16"/>
                  <w:szCs w:val="16"/>
                  <w:lang w:val="pt-BR" w:eastAsia="pt-BR"/>
                </w:rPr>
                <w:t>280,00</w:t>
              </w:r>
            </w:ins>
          </w:p>
        </w:tc>
        <w:tc>
          <w:tcPr>
            <w:tcW w:w="430" w:type="pct"/>
            <w:gridSpan w:val="2"/>
            <w:tcBorders>
              <w:top w:val="single" w:sz="4" w:space="0" w:color="auto"/>
              <w:left w:val="single" w:sz="4" w:space="0" w:color="auto"/>
              <w:right w:val="single" w:sz="4" w:space="0" w:color="auto"/>
            </w:tcBorders>
            <w:vAlign w:val="center"/>
          </w:tcPr>
          <w:p w14:paraId="51102878" w14:textId="77777777" w:rsidR="002E6C63" w:rsidRPr="002E6C63" w:rsidRDefault="002E6C63" w:rsidP="00703052">
            <w:pPr>
              <w:widowControl/>
              <w:autoSpaceDE/>
              <w:autoSpaceDN/>
              <w:adjustRightInd/>
              <w:spacing w:before="120" w:after="120"/>
              <w:jc w:val="center"/>
              <w:rPr>
                <w:ins w:id="1624" w:author="Autor" w:date="2014-12-19T17:28:00Z"/>
                <w:rFonts w:ascii="Tahoma" w:eastAsia="Times New Roman" w:hAnsi="Tahoma" w:cs="Tahoma"/>
                <w:sz w:val="16"/>
                <w:szCs w:val="16"/>
                <w:lang w:val="pt-BR" w:eastAsia="pt-BR"/>
              </w:rPr>
            </w:pPr>
            <w:ins w:id="1625" w:author="Autor" w:date="2014-12-19T17:28:00Z">
              <w:r w:rsidRPr="002E6C63">
                <w:rPr>
                  <w:rFonts w:ascii="Tahoma" w:eastAsia="Times New Roman" w:hAnsi="Tahoma" w:cs="Tahoma"/>
                  <w:sz w:val="16"/>
                  <w:szCs w:val="16"/>
                  <w:lang w:val="pt-BR" w:eastAsia="pt-BR"/>
                </w:rPr>
                <w:t>1</w:t>
              </w:r>
            </w:ins>
          </w:p>
        </w:tc>
        <w:tc>
          <w:tcPr>
            <w:tcW w:w="485" w:type="pct"/>
            <w:gridSpan w:val="2"/>
            <w:tcBorders>
              <w:top w:val="single" w:sz="4" w:space="0" w:color="auto"/>
              <w:left w:val="single" w:sz="4" w:space="0" w:color="auto"/>
              <w:right w:val="single" w:sz="4" w:space="0" w:color="auto"/>
            </w:tcBorders>
            <w:vAlign w:val="center"/>
          </w:tcPr>
          <w:p w14:paraId="73ED6599" w14:textId="77777777" w:rsidR="002E6C63" w:rsidRPr="002E6C63" w:rsidRDefault="002E6C63" w:rsidP="00703052">
            <w:pPr>
              <w:widowControl/>
              <w:autoSpaceDE/>
              <w:autoSpaceDN/>
              <w:adjustRightInd/>
              <w:spacing w:before="120" w:after="120"/>
              <w:jc w:val="center"/>
              <w:rPr>
                <w:ins w:id="1626" w:author="Autor" w:date="2014-12-19T17:28:00Z"/>
                <w:rFonts w:ascii="Tahoma" w:eastAsia="Times New Roman" w:hAnsi="Tahoma" w:cs="Tahoma"/>
                <w:sz w:val="16"/>
                <w:szCs w:val="16"/>
                <w:lang w:val="pt-BR" w:eastAsia="pt-BR"/>
              </w:rPr>
            </w:pPr>
            <w:ins w:id="1627" w:author="Autor" w:date="2014-12-19T17:28:00Z">
              <w:r w:rsidRPr="002E6C63">
                <w:rPr>
                  <w:rFonts w:ascii="Tahoma" w:eastAsia="Times New Roman" w:hAnsi="Tahoma" w:cs="Tahoma"/>
                  <w:sz w:val="16"/>
                  <w:szCs w:val="16"/>
                  <w:lang w:val="pt-BR" w:eastAsia="pt-BR"/>
                </w:rPr>
                <w:t>11.419,63</w:t>
              </w:r>
            </w:ins>
          </w:p>
        </w:tc>
      </w:tr>
      <w:tr w:rsidR="00703052" w:rsidRPr="002E6C63" w14:paraId="47EB0592" w14:textId="77777777" w:rsidTr="00703052">
        <w:trPr>
          <w:gridAfter w:val="1"/>
          <w:wAfter w:w="5" w:type="pct"/>
          <w:trHeight w:val="20"/>
          <w:jc w:val="center"/>
          <w:ins w:id="1628" w:author="Autor" w:date="2014-12-19T17:28:00Z"/>
        </w:trPr>
        <w:tc>
          <w:tcPr>
            <w:tcW w:w="633" w:type="pct"/>
            <w:shd w:val="clear" w:color="auto" w:fill="auto"/>
            <w:noWrap/>
            <w:vAlign w:val="center"/>
            <w:hideMark/>
          </w:tcPr>
          <w:p w14:paraId="6DF9F22E" w14:textId="77777777" w:rsidR="002E6C63" w:rsidRPr="002E6C63" w:rsidRDefault="002E6C63" w:rsidP="00703052">
            <w:pPr>
              <w:widowControl/>
              <w:autoSpaceDE/>
              <w:autoSpaceDN/>
              <w:adjustRightInd/>
              <w:spacing w:before="120" w:after="120"/>
              <w:jc w:val="center"/>
              <w:rPr>
                <w:ins w:id="1629" w:author="Autor" w:date="2014-12-19T17:28:00Z"/>
                <w:rFonts w:ascii="Tahoma" w:eastAsia="Times New Roman" w:hAnsi="Tahoma" w:cs="Tahoma"/>
                <w:color w:val="000000"/>
                <w:sz w:val="16"/>
                <w:szCs w:val="16"/>
              </w:rPr>
            </w:pPr>
            <w:ins w:id="1630" w:author="Autor" w:date="2014-12-19T17:28:00Z">
              <w:r w:rsidRPr="002E6C63">
                <w:rPr>
                  <w:rFonts w:ascii="Tahoma" w:eastAsia="Times New Roman" w:hAnsi="Tahoma" w:cs="Tahoma"/>
                  <w:color w:val="000000"/>
                  <w:sz w:val="16"/>
                  <w:szCs w:val="16"/>
                </w:rPr>
                <w:t>Century Telecom Ltda.</w:t>
              </w:r>
            </w:ins>
          </w:p>
        </w:tc>
        <w:tc>
          <w:tcPr>
            <w:tcW w:w="738" w:type="pct"/>
            <w:gridSpan w:val="2"/>
            <w:tcBorders>
              <w:right w:val="single" w:sz="4" w:space="0" w:color="auto"/>
            </w:tcBorders>
            <w:shd w:val="clear" w:color="auto" w:fill="auto"/>
            <w:noWrap/>
            <w:vAlign w:val="center"/>
            <w:hideMark/>
          </w:tcPr>
          <w:p w14:paraId="28CCCCD1" w14:textId="77777777" w:rsidR="002E6C63" w:rsidRPr="002E6C63" w:rsidRDefault="002E6C63" w:rsidP="00703052">
            <w:pPr>
              <w:widowControl/>
              <w:autoSpaceDE/>
              <w:autoSpaceDN/>
              <w:adjustRightInd/>
              <w:spacing w:before="120" w:after="120"/>
              <w:jc w:val="center"/>
              <w:rPr>
                <w:ins w:id="1631" w:author="Autor" w:date="2014-12-19T17:28:00Z"/>
                <w:rFonts w:ascii="Tahoma" w:eastAsia="Times New Roman" w:hAnsi="Tahoma" w:cs="Tahoma"/>
                <w:color w:val="000000"/>
                <w:sz w:val="16"/>
                <w:szCs w:val="16"/>
              </w:rPr>
            </w:pPr>
            <w:ins w:id="1632" w:author="Autor" w:date="2014-12-19T17:28:00Z">
              <w:r w:rsidRPr="002E6C63">
                <w:rPr>
                  <w:rFonts w:ascii="Tahoma" w:eastAsia="Times New Roman" w:hAnsi="Tahoma" w:cs="Tahoma"/>
                  <w:color w:val="000000"/>
                  <w:sz w:val="16"/>
                  <w:szCs w:val="16"/>
                </w:rPr>
                <w:t>01.492.641/0001-73</w:t>
              </w:r>
            </w:ins>
          </w:p>
        </w:tc>
        <w:tc>
          <w:tcPr>
            <w:tcW w:w="1785" w:type="pct"/>
            <w:gridSpan w:val="2"/>
            <w:tcBorders>
              <w:top w:val="single" w:sz="4" w:space="0" w:color="auto"/>
              <w:left w:val="single" w:sz="4" w:space="0" w:color="auto"/>
              <w:right w:val="single" w:sz="4" w:space="0" w:color="auto"/>
            </w:tcBorders>
            <w:vAlign w:val="center"/>
          </w:tcPr>
          <w:p w14:paraId="53DA3C60" w14:textId="77777777" w:rsidR="002E6C63" w:rsidRPr="002E6C63" w:rsidRDefault="002E6C63" w:rsidP="00703052">
            <w:pPr>
              <w:widowControl/>
              <w:autoSpaceDE/>
              <w:autoSpaceDN/>
              <w:adjustRightInd/>
              <w:spacing w:before="120" w:after="120"/>
              <w:jc w:val="center"/>
              <w:rPr>
                <w:ins w:id="1633" w:author="Autor" w:date="2014-12-19T17:28:00Z"/>
                <w:rFonts w:ascii="Tahoma" w:eastAsia="Times New Roman" w:hAnsi="Tahoma" w:cs="Tahoma"/>
                <w:color w:val="000000"/>
                <w:sz w:val="16"/>
                <w:szCs w:val="16"/>
                <w:lang w:val="pt-BR" w:eastAsia="pt-BR"/>
              </w:rPr>
            </w:pPr>
            <w:ins w:id="1634" w:author="Autor" w:date="2014-12-19T17:28:00Z">
              <w:r w:rsidRPr="002E6C63">
                <w:rPr>
                  <w:rFonts w:ascii="Tahoma" w:eastAsia="Times New Roman" w:hAnsi="Tahoma" w:cs="Tahoma"/>
                  <w:sz w:val="16"/>
                  <w:szCs w:val="16"/>
                  <w:lang w:val="pt-BR" w:eastAsia="pt-BR"/>
                </w:rPr>
                <w:t>Conjuntos 1401 e 1402 do Ed. Veneza e 04 vagas de garagem</w:t>
              </w:r>
            </w:ins>
          </w:p>
        </w:tc>
        <w:tc>
          <w:tcPr>
            <w:tcW w:w="431" w:type="pct"/>
            <w:gridSpan w:val="2"/>
            <w:tcBorders>
              <w:top w:val="single" w:sz="4" w:space="0" w:color="auto"/>
              <w:left w:val="single" w:sz="4" w:space="0" w:color="auto"/>
              <w:right w:val="single" w:sz="4" w:space="0" w:color="auto"/>
            </w:tcBorders>
            <w:vAlign w:val="center"/>
          </w:tcPr>
          <w:p w14:paraId="764B0F88" w14:textId="77777777" w:rsidR="002E6C63" w:rsidRPr="002E6C63" w:rsidRDefault="002E6C63" w:rsidP="00703052">
            <w:pPr>
              <w:widowControl/>
              <w:autoSpaceDE/>
              <w:autoSpaceDN/>
              <w:adjustRightInd/>
              <w:spacing w:before="120" w:after="120"/>
              <w:jc w:val="center"/>
              <w:rPr>
                <w:ins w:id="1635" w:author="Autor" w:date="2014-12-19T17:28:00Z"/>
                <w:rFonts w:ascii="Tahoma" w:eastAsia="Times New Roman" w:hAnsi="Tahoma" w:cs="Tahoma"/>
                <w:sz w:val="16"/>
                <w:szCs w:val="16"/>
                <w:lang w:val="pt-BR" w:eastAsia="pt-BR"/>
              </w:rPr>
            </w:pPr>
            <w:ins w:id="1636" w:author="Autor" w:date="2014-12-19T17:28:00Z">
              <w:r w:rsidRPr="002E6C63">
                <w:rPr>
                  <w:rFonts w:ascii="Tahoma" w:eastAsia="Times New Roman" w:hAnsi="Tahoma" w:cs="Tahoma"/>
                  <w:sz w:val="16"/>
                  <w:szCs w:val="16"/>
                  <w:lang w:val="pt-BR" w:eastAsia="pt-BR"/>
                </w:rPr>
                <w:t>560,00</w:t>
              </w:r>
            </w:ins>
          </w:p>
        </w:tc>
        <w:tc>
          <w:tcPr>
            <w:tcW w:w="493" w:type="pct"/>
            <w:gridSpan w:val="2"/>
            <w:tcBorders>
              <w:top w:val="single" w:sz="4" w:space="0" w:color="auto"/>
              <w:left w:val="single" w:sz="4" w:space="0" w:color="auto"/>
              <w:right w:val="single" w:sz="4" w:space="0" w:color="auto"/>
            </w:tcBorders>
            <w:vAlign w:val="center"/>
          </w:tcPr>
          <w:p w14:paraId="389FBA62" w14:textId="77777777" w:rsidR="002E6C63" w:rsidRPr="002E6C63" w:rsidRDefault="002E6C63" w:rsidP="00703052">
            <w:pPr>
              <w:widowControl/>
              <w:autoSpaceDE/>
              <w:autoSpaceDN/>
              <w:adjustRightInd/>
              <w:spacing w:before="120" w:after="120"/>
              <w:jc w:val="center"/>
              <w:rPr>
                <w:ins w:id="1637" w:author="Autor" w:date="2014-12-19T17:28:00Z"/>
                <w:rFonts w:ascii="Tahoma" w:eastAsia="Times New Roman" w:hAnsi="Tahoma" w:cs="Tahoma"/>
                <w:sz w:val="16"/>
                <w:szCs w:val="16"/>
                <w:lang w:val="pt-BR" w:eastAsia="pt-BR"/>
              </w:rPr>
            </w:pPr>
            <w:ins w:id="1638" w:author="Autor" w:date="2014-12-19T17:28:00Z">
              <w:r w:rsidRPr="002E6C63">
                <w:rPr>
                  <w:rFonts w:ascii="Tahoma" w:eastAsia="Times New Roman" w:hAnsi="Tahoma" w:cs="Tahoma"/>
                  <w:sz w:val="16"/>
                  <w:szCs w:val="16"/>
                  <w:lang w:val="pt-BR" w:eastAsia="pt-BR"/>
                </w:rPr>
                <w:t>560,00</w:t>
              </w:r>
            </w:ins>
          </w:p>
        </w:tc>
        <w:tc>
          <w:tcPr>
            <w:tcW w:w="430" w:type="pct"/>
            <w:gridSpan w:val="2"/>
            <w:tcBorders>
              <w:top w:val="single" w:sz="4" w:space="0" w:color="auto"/>
              <w:left w:val="single" w:sz="4" w:space="0" w:color="auto"/>
              <w:right w:val="single" w:sz="4" w:space="0" w:color="auto"/>
            </w:tcBorders>
            <w:vAlign w:val="center"/>
          </w:tcPr>
          <w:p w14:paraId="62BE23AE" w14:textId="77777777" w:rsidR="002E6C63" w:rsidRPr="002E6C63" w:rsidRDefault="002E6C63" w:rsidP="00703052">
            <w:pPr>
              <w:widowControl/>
              <w:autoSpaceDE/>
              <w:autoSpaceDN/>
              <w:adjustRightInd/>
              <w:spacing w:before="120" w:after="120"/>
              <w:jc w:val="center"/>
              <w:rPr>
                <w:ins w:id="1639" w:author="Autor" w:date="2014-12-19T17:28:00Z"/>
                <w:rFonts w:ascii="Tahoma" w:eastAsia="Times New Roman" w:hAnsi="Tahoma" w:cs="Tahoma"/>
                <w:sz w:val="16"/>
                <w:szCs w:val="16"/>
                <w:lang w:val="pt-BR" w:eastAsia="pt-BR"/>
              </w:rPr>
            </w:pPr>
            <w:ins w:id="1640" w:author="Autor" w:date="2014-12-19T17:28:00Z">
              <w:r w:rsidRPr="002E6C63">
                <w:rPr>
                  <w:rFonts w:ascii="Tahoma" w:eastAsia="Times New Roman" w:hAnsi="Tahoma" w:cs="Tahoma"/>
                  <w:sz w:val="16"/>
                  <w:szCs w:val="16"/>
                  <w:lang w:val="pt-BR" w:eastAsia="pt-BR"/>
                </w:rPr>
                <w:t>1</w:t>
              </w:r>
            </w:ins>
          </w:p>
        </w:tc>
        <w:tc>
          <w:tcPr>
            <w:tcW w:w="485" w:type="pct"/>
            <w:gridSpan w:val="2"/>
            <w:tcBorders>
              <w:top w:val="single" w:sz="4" w:space="0" w:color="auto"/>
              <w:left w:val="single" w:sz="4" w:space="0" w:color="auto"/>
              <w:right w:val="single" w:sz="4" w:space="0" w:color="auto"/>
            </w:tcBorders>
            <w:vAlign w:val="center"/>
          </w:tcPr>
          <w:p w14:paraId="336BC17F" w14:textId="77777777" w:rsidR="002E6C63" w:rsidRPr="002E6C63" w:rsidRDefault="002E6C63" w:rsidP="00703052">
            <w:pPr>
              <w:widowControl/>
              <w:autoSpaceDE/>
              <w:autoSpaceDN/>
              <w:adjustRightInd/>
              <w:spacing w:before="120" w:after="120"/>
              <w:jc w:val="center"/>
              <w:rPr>
                <w:ins w:id="1641" w:author="Autor" w:date="2014-12-19T17:28:00Z"/>
                <w:rFonts w:ascii="Tahoma" w:eastAsia="Times New Roman" w:hAnsi="Tahoma" w:cs="Tahoma"/>
                <w:sz w:val="16"/>
                <w:szCs w:val="16"/>
                <w:lang w:val="pt-BR" w:eastAsia="pt-BR"/>
              </w:rPr>
            </w:pPr>
            <w:ins w:id="1642" w:author="Autor" w:date="2014-12-19T17:28:00Z">
              <w:r w:rsidRPr="002E6C63">
                <w:rPr>
                  <w:rFonts w:ascii="Tahoma" w:eastAsia="Times New Roman" w:hAnsi="Tahoma" w:cs="Tahoma"/>
                  <w:sz w:val="16"/>
                  <w:szCs w:val="16"/>
                  <w:lang w:val="pt-BR" w:eastAsia="pt-BR"/>
                </w:rPr>
                <w:t>10.669,90</w:t>
              </w:r>
            </w:ins>
          </w:p>
        </w:tc>
      </w:tr>
      <w:tr w:rsidR="00703052" w:rsidRPr="002E6C63" w14:paraId="07A62EFE" w14:textId="77777777" w:rsidTr="00703052">
        <w:trPr>
          <w:gridAfter w:val="1"/>
          <w:wAfter w:w="5" w:type="pct"/>
          <w:trHeight w:val="20"/>
          <w:jc w:val="center"/>
          <w:ins w:id="1643" w:author="Autor" w:date="2014-12-19T17:28:00Z"/>
        </w:trPr>
        <w:tc>
          <w:tcPr>
            <w:tcW w:w="633" w:type="pct"/>
            <w:shd w:val="clear" w:color="auto" w:fill="auto"/>
            <w:noWrap/>
            <w:vAlign w:val="center"/>
            <w:hideMark/>
          </w:tcPr>
          <w:p w14:paraId="1E41831D" w14:textId="77777777" w:rsidR="002E6C63" w:rsidRPr="002E6C63" w:rsidRDefault="002E6C63" w:rsidP="00703052">
            <w:pPr>
              <w:widowControl/>
              <w:autoSpaceDE/>
              <w:autoSpaceDN/>
              <w:adjustRightInd/>
              <w:spacing w:before="120" w:after="120"/>
              <w:jc w:val="center"/>
              <w:rPr>
                <w:ins w:id="1644" w:author="Autor" w:date="2014-12-19T17:28:00Z"/>
                <w:rFonts w:ascii="Tahoma" w:eastAsia="Times New Roman" w:hAnsi="Tahoma" w:cs="Tahoma"/>
                <w:color w:val="000000"/>
                <w:sz w:val="16"/>
                <w:szCs w:val="16"/>
              </w:rPr>
            </w:pPr>
            <w:ins w:id="1645" w:author="Autor" w:date="2014-12-19T17:28:00Z">
              <w:r w:rsidRPr="002E6C63">
                <w:rPr>
                  <w:rFonts w:ascii="Tahoma" w:eastAsia="Times New Roman" w:hAnsi="Tahoma" w:cs="Tahoma"/>
                  <w:color w:val="000000"/>
                  <w:sz w:val="16"/>
                  <w:szCs w:val="16"/>
                </w:rPr>
                <w:t>Secretaria Municipal de Saúde</w:t>
              </w:r>
            </w:ins>
          </w:p>
        </w:tc>
        <w:tc>
          <w:tcPr>
            <w:tcW w:w="738" w:type="pct"/>
            <w:gridSpan w:val="2"/>
            <w:shd w:val="clear" w:color="auto" w:fill="auto"/>
            <w:noWrap/>
            <w:vAlign w:val="center"/>
            <w:hideMark/>
          </w:tcPr>
          <w:p w14:paraId="524FB78A" w14:textId="77777777" w:rsidR="002E6C63" w:rsidRPr="002E6C63" w:rsidRDefault="002E6C63" w:rsidP="00703052">
            <w:pPr>
              <w:widowControl/>
              <w:autoSpaceDE/>
              <w:autoSpaceDN/>
              <w:adjustRightInd/>
              <w:spacing w:before="120" w:after="120"/>
              <w:jc w:val="center"/>
              <w:rPr>
                <w:ins w:id="1646" w:author="Autor" w:date="2014-12-19T17:28:00Z"/>
                <w:rFonts w:ascii="Tahoma" w:eastAsia="Times New Roman" w:hAnsi="Tahoma" w:cs="Tahoma"/>
                <w:color w:val="000000"/>
                <w:sz w:val="16"/>
                <w:szCs w:val="16"/>
              </w:rPr>
            </w:pPr>
            <w:ins w:id="1647" w:author="Autor" w:date="2014-12-19T17:28:00Z">
              <w:r w:rsidRPr="002E6C63">
                <w:rPr>
                  <w:rFonts w:ascii="Tahoma" w:eastAsia="Times New Roman" w:hAnsi="Tahoma" w:cs="Tahoma"/>
                  <w:color w:val="000000"/>
                  <w:sz w:val="16"/>
                  <w:szCs w:val="16"/>
                </w:rPr>
                <w:t>18.715.383/0001-40</w:t>
              </w:r>
            </w:ins>
          </w:p>
        </w:tc>
        <w:tc>
          <w:tcPr>
            <w:tcW w:w="1785" w:type="pct"/>
            <w:gridSpan w:val="2"/>
            <w:tcBorders>
              <w:top w:val="single" w:sz="4" w:space="0" w:color="auto"/>
            </w:tcBorders>
            <w:vAlign w:val="center"/>
          </w:tcPr>
          <w:p w14:paraId="57411853" w14:textId="77777777" w:rsidR="002E6C63" w:rsidRPr="002E6C63" w:rsidRDefault="002E6C63" w:rsidP="00703052">
            <w:pPr>
              <w:widowControl/>
              <w:autoSpaceDE/>
              <w:autoSpaceDN/>
              <w:adjustRightInd/>
              <w:spacing w:before="120" w:after="120"/>
              <w:jc w:val="center"/>
              <w:rPr>
                <w:ins w:id="1648" w:author="Autor" w:date="2014-12-19T17:28:00Z"/>
                <w:rFonts w:ascii="Tahoma" w:eastAsia="Times New Roman" w:hAnsi="Tahoma" w:cs="Tahoma"/>
                <w:sz w:val="16"/>
                <w:szCs w:val="16"/>
                <w:lang w:val="pt-BR" w:eastAsia="pt-BR"/>
              </w:rPr>
            </w:pPr>
            <w:ins w:id="1649" w:author="Autor" w:date="2014-12-19T17:28:00Z">
              <w:r w:rsidRPr="002E6C63">
                <w:rPr>
                  <w:rFonts w:ascii="Tahoma" w:eastAsia="Times New Roman" w:hAnsi="Tahoma" w:cs="Tahoma"/>
                  <w:sz w:val="16"/>
                  <w:szCs w:val="16"/>
                  <w:lang w:val="pt-BR" w:eastAsia="pt-BR"/>
                </w:rPr>
                <w:t>9º e 10º andar</w:t>
              </w:r>
            </w:ins>
          </w:p>
          <w:p w14:paraId="774F1745" w14:textId="77777777" w:rsidR="002E6C63" w:rsidRPr="002E6C63" w:rsidRDefault="002E6C63" w:rsidP="00703052">
            <w:pPr>
              <w:widowControl/>
              <w:autoSpaceDE/>
              <w:autoSpaceDN/>
              <w:adjustRightInd/>
              <w:spacing w:before="120" w:after="120"/>
              <w:jc w:val="center"/>
              <w:rPr>
                <w:ins w:id="1650" w:author="Autor" w:date="2014-12-19T17:28:00Z"/>
                <w:rFonts w:ascii="Tahoma" w:eastAsia="Times New Roman" w:hAnsi="Tahoma" w:cs="Tahoma"/>
                <w:color w:val="000000"/>
                <w:sz w:val="16"/>
                <w:szCs w:val="16"/>
                <w:lang w:val="pt-BR" w:eastAsia="pt-BR"/>
              </w:rPr>
            </w:pPr>
            <w:ins w:id="1651" w:author="Autor" w:date="2014-12-19T17:28:00Z">
              <w:r w:rsidRPr="002E6C63">
                <w:rPr>
                  <w:rFonts w:ascii="Tahoma" w:eastAsia="Times New Roman" w:hAnsi="Tahoma" w:cs="Tahoma"/>
                  <w:sz w:val="16"/>
                  <w:szCs w:val="16"/>
                  <w:lang w:val="pt-BR" w:eastAsia="pt-BR"/>
                </w:rPr>
                <w:t xml:space="preserve">(área </w:t>
              </w:r>
              <w:r w:rsidR="00AD5C47" w:rsidRPr="002E6C63">
                <w:rPr>
                  <w:rFonts w:ascii="Tahoma" w:eastAsia="Times New Roman" w:hAnsi="Tahoma" w:cs="Tahoma"/>
                  <w:sz w:val="16"/>
                  <w:szCs w:val="16"/>
                  <w:lang w:val="pt-BR" w:eastAsia="pt-BR"/>
                </w:rPr>
                <w:t>aprox.</w:t>
              </w:r>
              <w:r w:rsidRPr="002E6C63">
                <w:rPr>
                  <w:rFonts w:ascii="Tahoma" w:eastAsia="Times New Roman" w:hAnsi="Tahoma" w:cs="Tahoma"/>
                  <w:sz w:val="16"/>
                  <w:szCs w:val="16"/>
                  <w:lang w:val="pt-BR" w:eastAsia="pt-BR"/>
                </w:rPr>
                <w:t xml:space="preserve"> de cada andar 560 m²)</w:t>
              </w:r>
            </w:ins>
          </w:p>
        </w:tc>
        <w:tc>
          <w:tcPr>
            <w:tcW w:w="431" w:type="pct"/>
            <w:gridSpan w:val="2"/>
            <w:tcBorders>
              <w:top w:val="single" w:sz="4" w:space="0" w:color="auto"/>
            </w:tcBorders>
            <w:vAlign w:val="center"/>
          </w:tcPr>
          <w:p w14:paraId="303C9A38" w14:textId="77777777" w:rsidR="002E6C63" w:rsidRPr="002E6C63" w:rsidRDefault="002E6C63" w:rsidP="00703052">
            <w:pPr>
              <w:widowControl/>
              <w:autoSpaceDE/>
              <w:autoSpaceDN/>
              <w:adjustRightInd/>
              <w:spacing w:before="120" w:after="120"/>
              <w:jc w:val="center"/>
              <w:rPr>
                <w:ins w:id="1652" w:author="Autor" w:date="2014-12-19T17:28:00Z"/>
                <w:rFonts w:ascii="Tahoma" w:eastAsia="Times New Roman" w:hAnsi="Tahoma" w:cs="Tahoma"/>
                <w:sz w:val="16"/>
                <w:szCs w:val="16"/>
                <w:lang w:val="pt-BR" w:eastAsia="pt-BR"/>
              </w:rPr>
            </w:pPr>
            <w:ins w:id="1653" w:author="Autor" w:date="2014-12-19T17:28:00Z">
              <w:r w:rsidRPr="002E6C63">
                <w:rPr>
                  <w:rFonts w:ascii="Tahoma" w:eastAsia="Times New Roman" w:hAnsi="Tahoma" w:cs="Tahoma"/>
                  <w:sz w:val="16"/>
                  <w:szCs w:val="16"/>
                  <w:lang w:val="pt-BR" w:eastAsia="pt-BR"/>
                </w:rPr>
                <w:t>1120,00</w:t>
              </w:r>
            </w:ins>
          </w:p>
        </w:tc>
        <w:tc>
          <w:tcPr>
            <w:tcW w:w="493" w:type="pct"/>
            <w:gridSpan w:val="2"/>
            <w:tcBorders>
              <w:top w:val="single" w:sz="4" w:space="0" w:color="auto"/>
            </w:tcBorders>
            <w:vAlign w:val="center"/>
          </w:tcPr>
          <w:p w14:paraId="1FF51C67" w14:textId="77777777" w:rsidR="002E6C63" w:rsidRPr="002E6C63" w:rsidRDefault="002E6C63" w:rsidP="00703052">
            <w:pPr>
              <w:widowControl/>
              <w:autoSpaceDE/>
              <w:autoSpaceDN/>
              <w:adjustRightInd/>
              <w:spacing w:before="120" w:after="120"/>
              <w:jc w:val="center"/>
              <w:rPr>
                <w:ins w:id="1654" w:author="Autor" w:date="2014-12-19T17:28:00Z"/>
                <w:rFonts w:ascii="Tahoma" w:eastAsia="Times New Roman" w:hAnsi="Tahoma" w:cs="Tahoma"/>
                <w:sz w:val="16"/>
                <w:szCs w:val="16"/>
                <w:lang w:val="pt-BR" w:eastAsia="pt-BR"/>
              </w:rPr>
            </w:pPr>
            <w:ins w:id="1655" w:author="Autor" w:date="2014-12-19T17:28:00Z">
              <w:r w:rsidRPr="002E6C63">
                <w:rPr>
                  <w:rFonts w:ascii="Tahoma" w:eastAsia="Times New Roman" w:hAnsi="Tahoma" w:cs="Tahoma"/>
                  <w:sz w:val="16"/>
                  <w:szCs w:val="16"/>
                  <w:lang w:val="pt-BR" w:eastAsia="pt-BR"/>
                </w:rPr>
                <w:t>560,00</w:t>
              </w:r>
            </w:ins>
          </w:p>
        </w:tc>
        <w:tc>
          <w:tcPr>
            <w:tcW w:w="430" w:type="pct"/>
            <w:gridSpan w:val="2"/>
            <w:tcBorders>
              <w:top w:val="single" w:sz="4" w:space="0" w:color="auto"/>
            </w:tcBorders>
            <w:vAlign w:val="center"/>
          </w:tcPr>
          <w:p w14:paraId="194F6EE4" w14:textId="77777777" w:rsidR="002E6C63" w:rsidRPr="002E6C63" w:rsidRDefault="002E6C63" w:rsidP="00703052">
            <w:pPr>
              <w:widowControl/>
              <w:autoSpaceDE/>
              <w:autoSpaceDN/>
              <w:adjustRightInd/>
              <w:spacing w:before="120" w:after="120"/>
              <w:jc w:val="center"/>
              <w:rPr>
                <w:ins w:id="1656" w:author="Autor" w:date="2014-12-19T17:28:00Z"/>
                <w:rFonts w:ascii="Tahoma" w:eastAsia="Times New Roman" w:hAnsi="Tahoma" w:cs="Tahoma"/>
                <w:sz w:val="16"/>
                <w:szCs w:val="16"/>
                <w:lang w:val="pt-BR" w:eastAsia="pt-BR"/>
              </w:rPr>
            </w:pPr>
            <w:ins w:id="1657" w:author="Autor" w:date="2014-12-19T17:28:00Z">
              <w:r w:rsidRPr="002E6C63">
                <w:rPr>
                  <w:rFonts w:ascii="Tahoma" w:eastAsia="Times New Roman" w:hAnsi="Tahoma" w:cs="Tahoma"/>
                  <w:sz w:val="16"/>
                  <w:szCs w:val="16"/>
                  <w:lang w:val="pt-BR" w:eastAsia="pt-BR"/>
                </w:rPr>
                <w:t>2</w:t>
              </w:r>
            </w:ins>
          </w:p>
        </w:tc>
        <w:tc>
          <w:tcPr>
            <w:tcW w:w="485" w:type="pct"/>
            <w:gridSpan w:val="2"/>
            <w:tcBorders>
              <w:top w:val="single" w:sz="4" w:space="0" w:color="auto"/>
            </w:tcBorders>
            <w:vAlign w:val="center"/>
          </w:tcPr>
          <w:p w14:paraId="175DE1A5" w14:textId="77777777" w:rsidR="002E6C63" w:rsidRPr="002E6C63" w:rsidRDefault="002E6C63" w:rsidP="00703052">
            <w:pPr>
              <w:widowControl/>
              <w:autoSpaceDE/>
              <w:autoSpaceDN/>
              <w:adjustRightInd/>
              <w:spacing w:before="120" w:after="120"/>
              <w:jc w:val="center"/>
              <w:rPr>
                <w:ins w:id="1658" w:author="Autor" w:date="2014-12-19T17:28:00Z"/>
                <w:rFonts w:ascii="Tahoma" w:eastAsia="Times New Roman" w:hAnsi="Tahoma" w:cs="Tahoma"/>
                <w:sz w:val="16"/>
                <w:szCs w:val="16"/>
                <w:lang w:val="pt-BR" w:eastAsia="pt-BR"/>
              </w:rPr>
            </w:pPr>
            <w:ins w:id="1659" w:author="Autor" w:date="2014-12-19T17:28:00Z">
              <w:r w:rsidRPr="002E6C63">
                <w:rPr>
                  <w:rFonts w:ascii="Tahoma" w:eastAsia="Times New Roman" w:hAnsi="Tahoma" w:cs="Tahoma"/>
                  <w:sz w:val="16"/>
                  <w:szCs w:val="16"/>
                  <w:lang w:val="pt-BR" w:eastAsia="pt-BR"/>
                </w:rPr>
                <w:t>18.083,00</w:t>
              </w:r>
            </w:ins>
          </w:p>
        </w:tc>
      </w:tr>
      <w:tr w:rsidR="00703052" w:rsidRPr="002E6C63" w14:paraId="3177E618" w14:textId="77777777" w:rsidTr="00703052">
        <w:trPr>
          <w:gridAfter w:val="1"/>
          <w:wAfter w:w="5" w:type="pct"/>
          <w:trHeight w:val="20"/>
          <w:jc w:val="center"/>
          <w:ins w:id="1660" w:author="Autor" w:date="2014-12-19T17:28:00Z"/>
        </w:trPr>
        <w:tc>
          <w:tcPr>
            <w:tcW w:w="633" w:type="pct"/>
            <w:shd w:val="clear" w:color="auto" w:fill="auto"/>
            <w:vAlign w:val="center"/>
            <w:hideMark/>
          </w:tcPr>
          <w:p w14:paraId="0D6574A8" w14:textId="77777777" w:rsidR="002E6C63" w:rsidRPr="002E6C63" w:rsidRDefault="002E6C63" w:rsidP="00703052">
            <w:pPr>
              <w:widowControl/>
              <w:autoSpaceDE/>
              <w:autoSpaceDN/>
              <w:adjustRightInd/>
              <w:spacing w:before="120" w:after="120"/>
              <w:jc w:val="center"/>
              <w:rPr>
                <w:ins w:id="1661" w:author="Autor" w:date="2014-12-19T17:28:00Z"/>
                <w:rFonts w:ascii="Tahoma" w:eastAsia="Times New Roman" w:hAnsi="Tahoma" w:cs="Tahoma"/>
                <w:color w:val="000000"/>
                <w:sz w:val="16"/>
                <w:szCs w:val="16"/>
                <w:lang w:val="pt-BR"/>
              </w:rPr>
            </w:pPr>
            <w:ins w:id="1662" w:author="Autor" w:date="2014-12-19T17:28:00Z">
              <w:r w:rsidRPr="002E6C63">
                <w:rPr>
                  <w:rFonts w:ascii="Tahoma" w:eastAsia="Times New Roman" w:hAnsi="Tahoma" w:cs="Tahoma"/>
                  <w:color w:val="000000"/>
                  <w:sz w:val="16"/>
                  <w:szCs w:val="16"/>
                  <w:lang w:val="pt-BR"/>
                </w:rPr>
                <w:t>SLU – Superintendência de Limpeza Urbana de Belo Horizonte</w:t>
              </w:r>
            </w:ins>
          </w:p>
        </w:tc>
        <w:tc>
          <w:tcPr>
            <w:tcW w:w="738" w:type="pct"/>
            <w:gridSpan w:val="2"/>
            <w:shd w:val="clear" w:color="auto" w:fill="auto"/>
            <w:noWrap/>
            <w:vAlign w:val="center"/>
            <w:hideMark/>
          </w:tcPr>
          <w:p w14:paraId="08391538" w14:textId="77777777" w:rsidR="002E6C63" w:rsidRPr="002E6C63" w:rsidRDefault="002E6C63" w:rsidP="00703052">
            <w:pPr>
              <w:widowControl/>
              <w:autoSpaceDE/>
              <w:autoSpaceDN/>
              <w:adjustRightInd/>
              <w:spacing w:before="120" w:after="120"/>
              <w:jc w:val="center"/>
              <w:rPr>
                <w:ins w:id="1663" w:author="Autor" w:date="2014-12-19T17:28:00Z"/>
                <w:rFonts w:ascii="Tahoma" w:eastAsia="Times New Roman" w:hAnsi="Tahoma" w:cs="Tahoma"/>
                <w:color w:val="000000"/>
                <w:sz w:val="16"/>
                <w:szCs w:val="16"/>
              </w:rPr>
            </w:pPr>
            <w:ins w:id="1664" w:author="Autor" w:date="2014-12-19T17:28:00Z">
              <w:r w:rsidRPr="002E6C63">
                <w:rPr>
                  <w:rFonts w:ascii="Tahoma" w:eastAsia="Times New Roman" w:hAnsi="Tahoma" w:cs="Tahoma"/>
                  <w:color w:val="000000"/>
                  <w:sz w:val="16"/>
                  <w:szCs w:val="16"/>
                </w:rPr>
                <w:t>16.673.998/0001-25</w:t>
              </w:r>
            </w:ins>
          </w:p>
        </w:tc>
        <w:tc>
          <w:tcPr>
            <w:tcW w:w="1785" w:type="pct"/>
            <w:gridSpan w:val="2"/>
            <w:vAlign w:val="center"/>
          </w:tcPr>
          <w:p w14:paraId="10EFC410" w14:textId="77777777" w:rsidR="002E6C63" w:rsidRPr="002E6C63" w:rsidRDefault="002E6C63" w:rsidP="00703052">
            <w:pPr>
              <w:widowControl/>
              <w:autoSpaceDE/>
              <w:autoSpaceDN/>
              <w:adjustRightInd/>
              <w:spacing w:before="120" w:after="120"/>
              <w:jc w:val="center"/>
              <w:rPr>
                <w:ins w:id="1665" w:author="Autor" w:date="2014-12-19T17:28:00Z"/>
                <w:rFonts w:ascii="Tahoma" w:eastAsia="Times New Roman" w:hAnsi="Tahoma" w:cs="Tahoma"/>
                <w:sz w:val="16"/>
                <w:szCs w:val="16"/>
                <w:lang w:val="pt-BR" w:eastAsia="pt-BR"/>
              </w:rPr>
            </w:pPr>
            <w:ins w:id="1666" w:author="Autor" w:date="2014-12-19T17:28:00Z">
              <w:r w:rsidRPr="002E6C63">
                <w:rPr>
                  <w:rFonts w:ascii="Tahoma" w:eastAsia="Times New Roman" w:hAnsi="Tahoma" w:cs="Tahoma"/>
                  <w:sz w:val="16"/>
                  <w:szCs w:val="16"/>
                  <w:lang w:val="pt-BR" w:eastAsia="pt-BR"/>
                </w:rPr>
                <w:t>3º andar (559,50 m² de área coberta e 1.050,00m² de área descoberta)</w:t>
              </w:r>
            </w:ins>
          </w:p>
          <w:p w14:paraId="59414E90" w14:textId="77777777" w:rsidR="002E6C63" w:rsidRPr="002E6C63" w:rsidRDefault="002E6C63" w:rsidP="00703052">
            <w:pPr>
              <w:widowControl/>
              <w:autoSpaceDE/>
              <w:autoSpaceDN/>
              <w:adjustRightInd/>
              <w:spacing w:before="120" w:after="120"/>
              <w:jc w:val="center"/>
              <w:rPr>
                <w:ins w:id="1667" w:author="Autor" w:date="2014-12-19T17:28:00Z"/>
                <w:rFonts w:ascii="Tahoma" w:eastAsia="Times New Roman" w:hAnsi="Tahoma" w:cs="Tahoma"/>
                <w:sz w:val="16"/>
                <w:szCs w:val="16"/>
                <w:lang w:val="pt-BR" w:eastAsia="pt-BR"/>
              </w:rPr>
            </w:pPr>
            <w:ins w:id="1668" w:author="Autor" w:date="2014-12-19T17:28:00Z">
              <w:r w:rsidRPr="002E6C63">
                <w:rPr>
                  <w:rFonts w:ascii="Tahoma" w:eastAsia="Times New Roman" w:hAnsi="Tahoma" w:cs="Tahoma"/>
                  <w:sz w:val="16"/>
                  <w:szCs w:val="16"/>
                  <w:lang w:val="pt-BR" w:eastAsia="pt-BR"/>
                </w:rPr>
                <w:t xml:space="preserve">4º andar- Conj. 401 (279,75m²), mais área de 280m² </w:t>
              </w:r>
            </w:ins>
          </w:p>
          <w:p w14:paraId="396FBF5B" w14:textId="77777777" w:rsidR="002E6C63" w:rsidRPr="002E6C63" w:rsidRDefault="002E6C63" w:rsidP="00703052">
            <w:pPr>
              <w:widowControl/>
              <w:autoSpaceDE/>
              <w:autoSpaceDN/>
              <w:adjustRightInd/>
              <w:spacing w:before="120" w:after="120"/>
              <w:jc w:val="center"/>
              <w:rPr>
                <w:ins w:id="1669" w:author="Autor" w:date="2014-12-19T17:28:00Z"/>
                <w:rFonts w:ascii="Tahoma" w:eastAsia="Times New Roman" w:hAnsi="Tahoma" w:cs="Tahoma"/>
                <w:sz w:val="16"/>
                <w:szCs w:val="16"/>
                <w:lang w:val="pt-BR" w:eastAsia="pt-BR"/>
              </w:rPr>
            </w:pPr>
            <w:ins w:id="1670" w:author="Autor" w:date="2014-12-19T17:28:00Z">
              <w:r w:rsidRPr="002E6C63">
                <w:rPr>
                  <w:rFonts w:ascii="Tahoma" w:eastAsia="Times New Roman" w:hAnsi="Tahoma" w:cs="Tahoma"/>
                  <w:sz w:val="16"/>
                  <w:szCs w:val="16"/>
                  <w:lang w:val="pt-BR" w:eastAsia="pt-BR"/>
                </w:rPr>
                <w:t>5º andar (559,50m²)</w:t>
              </w:r>
            </w:ins>
          </w:p>
          <w:p w14:paraId="0F0CE61F" w14:textId="77777777" w:rsidR="002E6C63" w:rsidRPr="002E6C63" w:rsidRDefault="002E6C63" w:rsidP="00703052">
            <w:pPr>
              <w:widowControl/>
              <w:autoSpaceDE/>
              <w:autoSpaceDN/>
              <w:adjustRightInd/>
              <w:spacing w:before="120" w:after="120"/>
              <w:jc w:val="center"/>
              <w:rPr>
                <w:ins w:id="1671" w:author="Autor" w:date="2014-12-19T17:28:00Z"/>
                <w:rFonts w:ascii="Tahoma" w:eastAsia="Times New Roman" w:hAnsi="Tahoma" w:cs="Tahoma"/>
                <w:sz w:val="16"/>
                <w:szCs w:val="16"/>
                <w:lang w:val="pt-BR" w:eastAsia="pt-BR"/>
              </w:rPr>
            </w:pPr>
            <w:ins w:id="1672" w:author="Autor" w:date="2014-12-19T17:28:00Z">
              <w:r w:rsidRPr="002E6C63">
                <w:rPr>
                  <w:rFonts w:ascii="Tahoma" w:eastAsia="Times New Roman" w:hAnsi="Tahoma" w:cs="Tahoma"/>
                  <w:sz w:val="16"/>
                  <w:szCs w:val="16"/>
                  <w:lang w:val="pt-BR" w:eastAsia="pt-BR"/>
                </w:rPr>
                <w:t>6º andar (559,50m²)</w:t>
              </w:r>
            </w:ins>
          </w:p>
          <w:p w14:paraId="7CE4E17D" w14:textId="77777777" w:rsidR="002E6C63" w:rsidRPr="002E6C63" w:rsidRDefault="002E6C63" w:rsidP="00703052">
            <w:pPr>
              <w:widowControl/>
              <w:autoSpaceDE/>
              <w:autoSpaceDN/>
              <w:adjustRightInd/>
              <w:spacing w:before="120" w:after="120"/>
              <w:jc w:val="center"/>
              <w:rPr>
                <w:ins w:id="1673" w:author="Autor" w:date="2014-12-19T17:28:00Z"/>
                <w:rFonts w:ascii="Tahoma" w:eastAsia="Times New Roman" w:hAnsi="Tahoma" w:cs="Tahoma"/>
                <w:sz w:val="16"/>
                <w:szCs w:val="16"/>
                <w:lang w:val="pt-BR" w:eastAsia="pt-BR"/>
              </w:rPr>
            </w:pPr>
            <w:ins w:id="1674" w:author="Autor" w:date="2014-12-19T17:28:00Z">
              <w:r w:rsidRPr="002E6C63">
                <w:rPr>
                  <w:rFonts w:ascii="Tahoma" w:eastAsia="Times New Roman" w:hAnsi="Tahoma" w:cs="Tahoma"/>
                  <w:sz w:val="16"/>
                  <w:szCs w:val="16"/>
                  <w:lang w:val="pt-BR" w:eastAsia="pt-BR"/>
                </w:rPr>
                <w:t>7º andar (559,50 m²)</w:t>
              </w:r>
            </w:ins>
          </w:p>
          <w:p w14:paraId="73AB7B62" w14:textId="77777777" w:rsidR="002E6C63" w:rsidRPr="002E6C63" w:rsidRDefault="002E6C63" w:rsidP="00703052">
            <w:pPr>
              <w:widowControl/>
              <w:autoSpaceDE/>
              <w:autoSpaceDN/>
              <w:adjustRightInd/>
              <w:spacing w:before="120" w:after="120"/>
              <w:jc w:val="center"/>
              <w:rPr>
                <w:ins w:id="1675" w:author="Autor" w:date="2014-12-19T17:28:00Z"/>
                <w:rFonts w:ascii="Tahoma" w:eastAsia="Times New Roman" w:hAnsi="Tahoma" w:cs="Tahoma"/>
                <w:color w:val="000000"/>
                <w:sz w:val="16"/>
                <w:szCs w:val="16"/>
                <w:lang w:val="pt-BR" w:eastAsia="pt-BR"/>
              </w:rPr>
            </w:pPr>
            <w:ins w:id="1676" w:author="Autor" w:date="2014-12-19T17:28:00Z">
              <w:r w:rsidRPr="002E6C63">
                <w:rPr>
                  <w:rFonts w:ascii="Tahoma" w:eastAsia="Times New Roman" w:hAnsi="Tahoma" w:cs="Tahoma"/>
                  <w:sz w:val="16"/>
                  <w:szCs w:val="16"/>
                  <w:lang w:val="pt-BR" w:eastAsia="pt-BR"/>
                </w:rPr>
                <w:t>8º andar (559,50 m²) do Ed. Veneza mais 26 vagas de garagem no subsolo</w:t>
              </w:r>
            </w:ins>
          </w:p>
        </w:tc>
        <w:tc>
          <w:tcPr>
            <w:tcW w:w="431" w:type="pct"/>
            <w:gridSpan w:val="2"/>
            <w:vAlign w:val="center"/>
          </w:tcPr>
          <w:p w14:paraId="14A94BED" w14:textId="77777777" w:rsidR="002E6C63" w:rsidRPr="002E6C63" w:rsidRDefault="002E6C63" w:rsidP="00703052">
            <w:pPr>
              <w:widowControl/>
              <w:autoSpaceDE/>
              <w:autoSpaceDN/>
              <w:adjustRightInd/>
              <w:spacing w:before="120" w:after="120"/>
              <w:jc w:val="center"/>
              <w:rPr>
                <w:ins w:id="1677" w:author="Autor" w:date="2014-12-19T17:28:00Z"/>
                <w:rFonts w:ascii="Tahoma" w:eastAsia="Times New Roman" w:hAnsi="Tahoma" w:cs="Tahoma"/>
                <w:sz w:val="16"/>
                <w:szCs w:val="16"/>
                <w:lang w:val="pt-BR" w:eastAsia="pt-BR"/>
              </w:rPr>
            </w:pPr>
            <w:ins w:id="1678" w:author="Autor" w:date="2014-12-19T17:28:00Z">
              <w:r w:rsidRPr="002E6C63">
                <w:rPr>
                  <w:rFonts w:ascii="Tahoma" w:eastAsia="Times New Roman" w:hAnsi="Tahoma" w:cs="Tahoma"/>
                  <w:sz w:val="16"/>
                  <w:szCs w:val="16"/>
                  <w:lang w:val="pt-BR" w:eastAsia="pt-BR"/>
                </w:rPr>
                <w:t>3.920,00</w:t>
              </w:r>
            </w:ins>
          </w:p>
        </w:tc>
        <w:tc>
          <w:tcPr>
            <w:tcW w:w="493" w:type="pct"/>
            <w:gridSpan w:val="2"/>
            <w:vAlign w:val="center"/>
          </w:tcPr>
          <w:p w14:paraId="3DD2772C" w14:textId="77777777" w:rsidR="002E6C63" w:rsidRPr="002E6C63" w:rsidRDefault="002E6C63" w:rsidP="00703052">
            <w:pPr>
              <w:widowControl/>
              <w:autoSpaceDE/>
              <w:autoSpaceDN/>
              <w:adjustRightInd/>
              <w:spacing w:before="120" w:after="120"/>
              <w:jc w:val="center"/>
              <w:rPr>
                <w:ins w:id="1679" w:author="Autor" w:date="2014-12-19T17:28:00Z"/>
                <w:rFonts w:ascii="Tahoma" w:eastAsia="Times New Roman" w:hAnsi="Tahoma" w:cs="Tahoma"/>
                <w:sz w:val="16"/>
                <w:szCs w:val="16"/>
                <w:lang w:val="pt-BR" w:eastAsia="pt-BR"/>
              </w:rPr>
            </w:pPr>
            <w:ins w:id="1680" w:author="Autor" w:date="2014-12-19T17:28:00Z">
              <w:r w:rsidRPr="002E6C63">
                <w:rPr>
                  <w:rFonts w:ascii="Tahoma" w:eastAsia="Times New Roman" w:hAnsi="Tahoma" w:cs="Tahoma"/>
                  <w:sz w:val="16"/>
                  <w:szCs w:val="16"/>
                  <w:lang w:val="pt-BR" w:eastAsia="pt-BR"/>
                </w:rPr>
                <w:t>560,00</w:t>
              </w:r>
            </w:ins>
          </w:p>
        </w:tc>
        <w:tc>
          <w:tcPr>
            <w:tcW w:w="430" w:type="pct"/>
            <w:gridSpan w:val="2"/>
            <w:vAlign w:val="center"/>
          </w:tcPr>
          <w:p w14:paraId="4E32B60A" w14:textId="77777777" w:rsidR="002E6C63" w:rsidRPr="002E6C63" w:rsidRDefault="002E6C63" w:rsidP="00703052">
            <w:pPr>
              <w:widowControl/>
              <w:autoSpaceDE/>
              <w:autoSpaceDN/>
              <w:adjustRightInd/>
              <w:spacing w:before="120" w:after="120"/>
              <w:jc w:val="center"/>
              <w:rPr>
                <w:ins w:id="1681" w:author="Autor" w:date="2014-12-19T17:28:00Z"/>
                <w:rFonts w:ascii="Tahoma" w:eastAsia="Times New Roman" w:hAnsi="Tahoma" w:cs="Tahoma"/>
                <w:sz w:val="16"/>
                <w:szCs w:val="16"/>
                <w:lang w:val="pt-BR" w:eastAsia="pt-BR"/>
              </w:rPr>
            </w:pPr>
            <w:ins w:id="1682" w:author="Autor" w:date="2014-12-19T17:28:00Z">
              <w:r w:rsidRPr="002E6C63">
                <w:rPr>
                  <w:rFonts w:ascii="Tahoma" w:eastAsia="Times New Roman" w:hAnsi="Tahoma" w:cs="Tahoma"/>
                  <w:sz w:val="16"/>
                  <w:szCs w:val="16"/>
                  <w:lang w:val="pt-BR" w:eastAsia="pt-BR"/>
                </w:rPr>
                <w:t>7</w:t>
              </w:r>
            </w:ins>
          </w:p>
        </w:tc>
        <w:tc>
          <w:tcPr>
            <w:tcW w:w="485" w:type="pct"/>
            <w:gridSpan w:val="2"/>
            <w:vAlign w:val="center"/>
          </w:tcPr>
          <w:p w14:paraId="0A7E7C6C" w14:textId="77777777" w:rsidR="002E6C63" w:rsidRPr="002E6C63" w:rsidRDefault="002E6C63" w:rsidP="00703052">
            <w:pPr>
              <w:widowControl/>
              <w:autoSpaceDE/>
              <w:autoSpaceDN/>
              <w:adjustRightInd/>
              <w:spacing w:before="120" w:after="120"/>
              <w:jc w:val="center"/>
              <w:rPr>
                <w:ins w:id="1683" w:author="Autor" w:date="2014-12-19T17:28:00Z"/>
                <w:rFonts w:ascii="Tahoma" w:eastAsia="Times New Roman" w:hAnsi="Tahoma" w:cs="Tahoma"/>
                <w:sz w:val="16"/>
                <w:szCs w:val="16"/>
                <w:lang w:val="pt-BR" w:eastAsia="pt-BR"/>
              </w:rPr>
            </w:pPr>
            <w:ins w:id="1684" w:author="Autor" w:date="2014-12-19T17:28:00Z">
              <w:r w:rsidRPr="002E6C63">
                <w:rPr>
                  <w:rFonts w:ascii="Tahoma" w:eastAsia="Times New Roman" w:hAnsi="Tahoma" w:cs="Tahoma"/>
                  <w:sz w:val="16"/>
                  <w:szCs w:val="16"/>
                  <w:lang w:val="pt-BR" w:eastAsia="pt-BR"/>
                </w:rPr>
                <w:t>17.142,86</w:t>
              </w:r>
            </w:ins>
          </w:p>
        </w:tc>
      </w:tr>
      <w:tr w:rsidR="00703052" w:rsidRPr="002E6C63" w14:paraId="516C3A22" w14:textId="77777777" w:rsidTr="00703052">
        <w:trPr>
          <w:trHeight w:val="20"/>
          <w:jc w:val="center"/>
          <w:ins w:id="1685" w:author="Autor" w:date="2014-12-19T17:28:00Z"/>
        </w:trPr>
        <w:tc>
          <w:tcPr>
            <w:tcW w:w="637" w:type="pct"/>
            <w:gridSpan w:val="2"/>
            <w:vMerge w:val="restart"/>
            <w:tcBorders>
              <w:top w:val="single" w:sz="4" w:space="0" w:color="auto"/>
              <w:left w:val="single" w:sz="4" w:space="0" w:color="auto"/>
              <w:right w:val="single" w:sz="4" w:space="0" w:color="auto"/>
            </w:tcBorders>
            <w:shd w:val="clear" w:color="auto" w:fill="auto"/>
            <w:noWrap/>
            <w:vAlign w:val="center"/>
            <w:hideMark/>
          </w:tcPr>
          <w:p w14:paraId="5FC2FCA9" w14:textId="77777777" w:rsidR="002E6C63" w:rsidRPr="002E6C63" w:rsidRDefault="002E6C63" w:rsidP="00703052">
            <w:pPr>
              <w:widowControl/>
              <w:autoSpaceDE/>
              <w:autoSpaceDN/>
              <w:adjustRightInd/>
              <w:spacing w:before="120" w:after="120"/>
              <w:jc w:val="center"/>
              <w:rPr>
                <w:ins w:id="1686" w:author="Autor" w:date="2014-12-19T17:28:00Z"/>
                <w:rFonts w:ascii="Tahoma" w:eastAsia="Times New Roman" w:hAnsi="Tahoma" w:cs="Tahoma"/>
                <w:color w:val="000000"/>
                <w:sz w:val="16"/>
                <w:szCs w:val="16"/>
                <w:lang w:val="pt-BR"/>
              </w:rPr>
            </w:pPr>
            <w:ins w:id="1687" w:author="Autor" w:date="2014-12-19T17:28:00Z">
              <w:r w:rsidRPr="002E6C63">
                <w:rPr>
                  <w:rFonts w:ascii="Tahoma" w:eastAsia="Times New Roman" w:hAnsi="Tahoma" w:cs="Tahoma"/>
                  <w:color w:val="000000"/>
                  <w:sz w:val="16"/>
                  <w:szCs w:val="16"/>
                  <w:lang w:val="pt-BR"/>
                </w:rPr>
                <w:t>DMA Distribuidora Ltda.</w:t>
              </w:r>
            </w:ins>
          </w:p>
        </w:tc>
        <w:tc>
          <w:tcPr>
            <w:tcW w:w="738" w:type="pct"/>
            <w:gridSpan w:val="2"/>
            <w:vMerge w:val="restart"/>
            <w:tcBorders>
              <w:top w:val="single" w:sz="4" w:space="0" w:color="auto"/>
              <w:left w:val="single" w:sz="4" w:space="0" w:color="auto"/>
              <w:right w:val="single" w:sz="4" w:space="0" w:color="auto"/>
            </w:tcBorders>
            <w:shd w:val="clear" w:color="auto" w:fill="auto"/>
            <w:noWrap/>
            <w:vAlign w:val="center"/>
            <w:hideMark/>
          </w:tcPr>
          <w:p w14:paraId="5663C658" w14:textId="77777777" w:rsidR="002E6C63" w:rsidRPr="002E6C63" w:rsidRDefault="002E6C63" w:rsidP="00703052">
            <w:pPr>
              <w:widowControl/>
              <w:autoSpaceDE/>
              <w:autoSpaceDN/>
              <w:adjustRightInd/>
              <w:spacing w:before="120" w:after="120"/>
              <w:jc w:val="center"/>
              <w:rPr>
                <w:ins w:id="1688" w:author="Autor" w:date="2014-12-19T17:28:00Z"/>
                <w:rFonts w:ascii="Tahoma" w:eastAsia="Times New Roman" w:hAnsi="Tahoma" w:cs="Tahoma"/>
                <w:color w:val="000000"/>
                <w:sz w:val="16"/>
                <w:szCs w:val="16"/>
                <w:lang w:val="pt-BR"/>
              </w:rPr>
            </w:pPr>
            <w:ins w:id="1689" w:author="Autor" w:date="2014-12-19T17:28:00Z">
              <w:r w:rsidRPr="002E6C63">
                <w:rPr>
                  <w:rFonts w:ascii="Tahoma" w:eastAsia="Times New Roman" w:hAnsi="Tahoma" w:cs="Tahoma"/>
                  <w:color w:val="000000"/>
                  <w:sz w:val="16"/>
                  <w:szCs w:val="16"/>
                  <w:lang w:val="pt-BR"/>
                </w:rPr>
                <w:t>01.928.075/0001-08</w:t>
              </w:r>
            </w:ins>
          </w:p>
        </w:tc>
        <w:tc>
          <w:tcPr>
            <w:tcW w:w="1785" w:type="pct"/>
            <w:gridSpan w:val="2"/>
            <w:tcBorders>
              <w:top w:val="single" w:sz="4" w:space="0" w:color="auto"/>
              <w:left w:val="single" w:sz="4" w:space="0" w:color="auto"/>
              <w:bottom w:val="single" w:sz="4" w:space="0" w:color="auto"/>
              <w:right w:val="single" w:sz="4" w:space="0" w:color="auto"/>
            </w:tcBorders>
            <w:vAlign w:val="center"/>
          </w:tcPr>
          <w:p w14:paraId="4CBD0DD6" w14:textId="77777777" w:rsidR="002E6C63" w:rsidRPr="002E6C63" w:rsidRDefault="002E6C63" w:rsidP="00703052">
            <w:pPr>
              <w:widowControl/>
              <w:autoSpaceDE/>
              <w:autoSpaceDN/>
              <w:adjustRightInd/>
              <w:spacing w:before="120" w:after="120"/>
              <w:jc w:val="center"/>
              <w:rPr>
                <w:ins w:id="1690" w:author="Autor" w:date="2014-12-19T17:28:00Z"/>
                <w:rFonts w:ascii="Tahoma" w:eastAsia="Times New Roman" w:hAnsi="Tahoma" w:cs="Tahoma"/>
                <w:sz w:val="16"/>
                <w:szCs w:val="16"/>
                <w:lang w:val="pt-BR" w:eastAsia="pt-BR"/>
              </w:rPr>
            </w:pPr>
            <w:ins w:id="1691" w:author="Autor" w:date="2014-12-19T17:28:00Z">
              <w:r w:rsidRPr="002E6C63">
                <w:rPr>
                  <w:rFonts w:ascii="Tahoma" w:eastAsia="Times New Roman" w:hAnsi="Tahoma" w:cs="Tahoma"/>
                  <w:sz w:val="16"/>
                  <w:szCs w:val="16"/>
                  <w:lang w:val="pt-BR" w:eastAsia="pt-BR"/>
                </w:rPr>
                <w:t>loja com 1.560m2 no piso térreo</w:t>
              </w:r>
            </w:ins>
          </w:p>
        </w:tc>
        <w:tc>
          <w:tcPr>
            <w:tcW w:w="431" w:type="pct"/>
            <w:gridSpan w:val="2"/>
            <w:tcBorders>
              <w:top w:val="single" w:sz="4" w:space="0" w:color="auto"/>
              <w:left w:val="single" w:sz="4" w:space="0" w:color="auto"/>
              <w:bottom w:val="single" w:sz="4" w:space="0" w:color="auto"/>
              <w:right w:val="single" w:sz="4" w:space="0" w:color="auto"/>
            </w:tcBorders>
          </w:tcPr>
          <w:p w14:paraId="0BC8ABDA" w14:textId="77777777" w:rsidR="002E6C63" w:rsidRPr="002E6C63" w:rsidRDefault="002E6C63" w:rsidP="00703052">
            <w:pPr>
              <w:widowControl/>
              <w:autoSpaceDE/>
              <w:autoSpaceDN/>
              <w:adjustRightInd/>
              <w:spacing w:before="120" w:after="120"/>
              <w:jc w:val="center"/>
              <w:rPr>
                <w:ins w:id="1692" w:author="Autor" w:date="2014-12-19T17:28:00Z"/>
                <w:rFonts w:ascii="Tahoma" w:eastAsia="Times New Roman" w:hAnsi="Tahoma" w:cs="Tahoma"/>
                <w:sz w:val="16"/>
                <w:szCs w:val="16"/>
                <w:lang w:val="pt-BR" w:eastAsia="pt-BR"/>
              </w:rPr>
            </w:pPr>
            <w:ins w:id="1693" w:author="Autor" w:date="2014-12-19T17:28:00Z">
              <w:r w:rsidRPr="002E6C63">
                <w:rPr>
                  <w:rFonts w:ascii="Tahoma" w:eastAsia="Times New Roman" w:hAnsi="Tahoma" w:cs="Tahoma"/>
                  <w:sz w:val="16"/>
                  <w:szCs w:val="16"/>
                  <w:lang w:val="pt-BR" w:eastAsia="pt-BR"/>
                </w:rPr>
                <w:t>1.560,00</w:t>
              </w:r>
            </w:ins>
          </w:p>
        </w:tc>
        <w:tc>
          <w:tcPr>
            <w:tcW w:w="492" w:type="pct"/>
            <w:gridSpan w:val="2"/>
            <w:tcBorders>
              <w:top w:val="single" w:sz="4" w:space="0" w:color="auto"/>
              <w:left w:val="single" w:sz="4" w:space="0" w:color="auto"/>
              <w:bottom w:val="single" w:sz="4" w:space="0" w:color="auto"/>
              <w:right w:val="single" w:sz="4" w:space="0" w:color="auto"/>
            </w:tcBorders>
          </w:tcPr>
          <w:p w14:paraId="2C758D42" w14:textId="77777777" w:rsidR="002E6C63" w:rsidRPr="002E6C63" w:rsidRDefault="002E6C63" w:rsidP="00703052">
            <w:pPr>
              <w:widowControl/>
              <w:autoSpaceDE/>
              <w:autoSpaceDN/>
              <w:adjustRightInd/>
              <w:spacing w:before="120" w:after="120"/>
              <w:jc w:val="center"/>
              <w:rPr>
                <w:ins w:id="1694" w:author="Autor" w:date="2014-12-19T17:28:00Z"/>
                <w:rFonts w:ascii="Tahoma" w:eastAsia="Times New Roman" w:hAnsi="Tahoma" w:cs="Tahoma"/>
                <w:sz w:val="16"/>
                <w:szCs w:val="16"/>
                <w:lang w:val="pt-BR" w:eastAsia="pt-BR"/>
              </w:rPr>
            </w:pPr>
            <w:ins w:id="1695" w:author="Autor" w:date="2014-12-19T17:28:00Z">
              <w:r w:rsidRPr="002E6C63">
                <w:rPr>
                  <w:rFonts w:ascii="Tahoma" w:eastAsia="Times New Roman" w:hAnsi="Tahoma" w:cs="Tahoma"/>
                  <w:sz w:val="16"/>
                  <w:szCs w:val="16"/>
                  <w:lang w:val="pt-BR" w:eastAsia="pt-BR"/>
                </w:rPr>
                <w:t>1.560,00</w:t>
              </w:r>
            </w:ins>
          </w:p>
        </w:tc>
        <w:tc>
          <w:tcPr>
            <w:tcW w:w="430" w:type="pct"/>
            <w:gridSpan w:val="2"/>
            <w:tcBorders>
              <w:top w:val="single" w:sz="4" w:space="0" w:color="auto"/>
              <w:left w:val="single" w:sz="4" w:space="0" w:color="auto"/>
              <w:bottom w:val="single" w:sz="4" w:space="0" w:color="auto"/>
              <w:right w:val="single" w:sz="4" w:space="0" w:color="auto"/>
            </w:tcBorders>
          </w:tcPr>
          <w:p w14:paraId="34B8E642" w14:textId="77777777" w:rsidR="002E6C63" w:rsidRPr="002E6C63" w:rsidRDefault="002E6C63" w:rsidP="00703052">
            <w:pPr>
              <w:widowControl/>
              <w:autoSpaceDE/>
              <w:autoSpaceDN/>
              <w:adjustRightInd/>
              <w:spacing w:before="120" w:after="120"/>
              <w:jc w:val="center"/>
              <w:rPr>
                <w:ins w:id="1696" w:author="Autor" w:date="2014-12-19T17:28:00Z"/>
                <w:rFonts w:ascii="Tahoma" w:eastAsia="Times New Roman" w:hAnsi="Tahoma" w:cs="Tahoma"/>
                <w:sz w:val="16"/>
                <w:szCs w:val="16"/>
                <w:lang w:val="pt-BR" w:eastAsia="pt-BR"/>
              </w:rPr>
            </w:pPr>
            <w:ins w:id="1697" w:author="Autor" w:date="2014-12-19T17:28:00Z">
              <w:r w:rsidRPr="002E6C63">
                <w:rPr>
                  <w:rFonts w:ascii="Tahoma" w:eastAsia="Times New Roman" w:hAnsi="Tahoma" w:cs="Tahoma"/>
                  <w:sz w:val="16"/>
                  <w:szCs w:val="16"/>
                  <w:lang w:val="pt-BR" w:eastAsia="pt-BR"/>
                </w:rPr>
                <w:t>1</w:t>
              </w:r>
            </w:ins>
          </w:p>
        </w:tc>
        <w:tc>
          <w:tcPr>
            <w:tcW w:w="487" w:type="pct"/>
            <w:gridSpan w:val="2"/>
            <w:tcBorders>
              <w:top w:val="single" w:sz="4" w:space="0" w:color="auto"/>
              <w:left w:val="single" w:sz="4" w:space="0" w:color="auto"/>
              <w:bottom w:val="single" w:sz="4" w:space="0" w:color="auto"/>
              <w:right w:val="single" w:sz="4" w:space="0" w:color="auto"/>
            </w:tcBorders>
          </w:tcPr>
          <w:p w14:paraId="34663E2E" w14:textId="77777777" w:rsidR="002E6C63" w:rsidRPr="002E6C63" w:rsidRDefault="002E6C63" w:rsidP="00703052">
            <w:pPr>
              <w:widowControl/>
              <w:autoSpaceDE/>
              <w:autoSpaceDN/>
              <w:adjustRightInd/>
              <w:spacing w:before="120" w:after="120"/>
              <w:jc w:val="center"/>
              <w:rPr>
                <w:ins w:id="1698" w:author="Autor" w:date="2014-12-19T17:28:00Z"/>
                <w:rFonts w:ascii="Tahoma" w:eastAsia="Times New Roman" w:hAnsi="Tahoma" w:cs="Tahoma"/>
                <w:sz w:val="16"/>
                <w:szCs w:val="16"/>
                <w:lang w:val="pt-BR" w:eastAsia="pt-BR"/>
              </w:rPr>
            </w:pPr>
            <w:ins w:id="1699" w:author="Autor" w:date="2014-12-19T17:28:00Z">
              <w:r w:rsidRPr="002E6C63">
                <w:rPr>
                  <w:rFonts w:ascii="Tahoma" w:eastAsia="Times New Roman" w:hAnsi="Tahoma" w:cs="Tahoma"/>
                  <w:sz w:val="16"/>
                  <w:szCs w:val="16"/>
                  <w:lang w:val="pt-BR" w:eastAsia="pt-BR"/>
                </w:rPr>
                <w:t>34.074,65</w:t>
              </w:r>
            </w:ins>
          </w:p>
        </w:tc>
      </w:tr>
      <w:tr w:rsidR="00703052" w:rsidRPr="002E6C63" w14:paraId="2A8D1334" w14:textId="77777777" w:rsidTr="00703052">
        <w:trPr>
          <w:trHeight w:val="20"/>
          <w:jc w:val="center"/>
          <w:ins w:id="1700" w:author="Autor" w:date="2014-12-19T17:28:00Z"/>
        </w:trPr>
        <w:tc>
          <w:tcPr>
            <w:tcW w:w="637" w:type="pct"/>
            <w:gridSpan w:val="2"/>
            <w:vMerge/>
            <w:tcBorders>
              <w:left w:val="single" w:sz="4" w:space="0" w:color="auto"/>
              <w:right w:val="single" w:sz="4" w:space="0" w:color="auto"/>
            </w:tcBorders>
            <w:shd w:val="clear" w:color="auto" w:fill="auto"/>
            <w:noWrap/>
            <w:vAlign w:val="center"/>
            <w:hideMark/>
          </w:tcPr>
          <w:p w14:paraId="3FFF18DF" w14:textId="77777777" w:rsidR="002E6C63" w:rsidRPr="002E6C63" w:rsidRDefault="002E6C63" w:rsidP="00703052">
            <w:pPr>
              <w:widowControl/>
              <w:autoSpaceDE/>
              <w:autoSpaceDN/>
              <w:adjustRightInd/>
              <w:spacing w:before="120" w:after="120"/>
              <w:jc w:val="center"/>
              <w:rPr>
                <w:ins w:id="1701" w:author="Autor" w:date="2014-12-19T17:28:00Z"/>
                <w:rFonts w:ascii="Tahoma" w:eastAsia="Times New Roman" w:hAnsi="Tahoma" w:cs="Tahoma"/>
                <w:color w:val="000000"/>
                <w:sz w:val="16"/>
                <w:szCs w:val="16"/>
                <w:lang w:val="pt-BR"/>
              </w:rPr>
            </w:pPr>
          </w:p>
        </w:tc>
        <w:tc>
          <w:tcPr>
            <w:tcW w:w="738" w:type="pct"/>
            <w:gridSpan w:val="2"/>
            <w:vMerge/>
            <w:tcBorders>
              <w:left w:val="single" w:sz="4" w:space="0" w:color="auto"/>
              <w:right w:val="single" w:sz="4" w:space="0" w:color="auto"/>
            </w:tcBorders>
            <w:shd w:val="clear" w:color="auto" w:fill="auto"/>
            <w:noWrap/>
            <w:vAlign w:val="center"/>
            <w:hideMark/>
          </w:tcPr>
          <w:p w14:paraId="3869F9C8" w14:textId="77777777" w:rsidR="002E6C63" w:rsidRPr="002E6C63" w:rsidRDefault="002E6C63" w:rsidP="00703052">
            <w:pPr>
              <w:widowControl/>
              <w:autoSpaceDE/>
              <w:autoSpaceDN/>
              <w:adjustRightInd/>
              <w:spacing w:before="120" w:after="120"/>
              <w:jc w:val="center"/>
              <w:rPr>
                <w:ins w:id="1702" w:author="Autor" w:date="2014-12-19T17:28:00Z"/>
                <w:rFonts w:ascii="Tahoma" w:eastAsia="Times New Roman" w:hAnsi="Tahoma" w:cs="Tahoma"/>
                <w:color w:val="000000"/>
                <w:sz w:val="16"/>
                <w:szCs w:val="16"/>
                <w:lang w:val="pt-BR"/>
              </w:rPr>
            </w:pPr>
          </w:p>
        </w:tc>
        <w:tc>
          <w:tcPr>
            <w:tcW w:w="1785" w:type="pct"/>
            <w:gridSpan w:val="2"/>
            <w:tcBorders>
              <w:top w:val="single" w:sz="4" w:space="0" w:color="auto"/>
              <w:left w:val="single" w:sz="4" w:space="0" w:color="auto"/>
              <w:bottom w:val="single" w:sz="4" w:space="0" w:color="auto"/>
              <w:right w:val="single" w:sz="4" w:space="0" w:color="auto"/>
            </w:tcBorders>
            <w:vAlign w:val="center"/>
          </w:tcPr>
          <w:p w14:paraId="54A02E2B" w14:textId="77777777" w:rsidR="002E6C63" w:rsidRPr="002E6C63" w:rsidRDefault="002E6C63" w:rsidP="00703052">
            <w:pPr>
              <w:widowControl/>
              <w:autoSpaceDE/>
              <w:autoSpaceDN/>
              <w:adjustRightInd/>
              <w:spacing w:before="120" w:after="120"/>
              <w:jc w:val="center"/>
              <w:rPr>
                <w:ins w:id="1703" w:author="Autor" w:date="2014-12-19T17:28:00Z"/>
                <w:rFonts w:ascii="Tahoma" w:eastAsia="Times New Roman" w:hAnsi="Tahoma" w:cs="Tahoma"/>
                <w:sz w:val="16"/>
                <w:szCs w:val="16"/>
                <w:lang w:val="pt-BR" w:eastAsia="pt-BR"/>
              </w:rPr>
            </w:pPr>
            <w:ins w:id="1704" w:author="Autor" w:date="2014-12-19T17:28:00Z">
              <w:r w:rsidRPr="002E6C63">
                <w:rPr>
                  <w:rFonts w:ascii="Tahoma" w:eastAsia="Times New Roman" w:hAnsi="Tahoma" w:cs="Tahoma"/>
                  <w:sz w:val="16"/>
                  <w:szCs w:val="16"/>
                  <w:lang w:val="pt-BR" w:eastAsia="pt-BR"/>
                </w:rPr>
                <w:t>Mezanino de 194,00m2</w:t>
              </w:r>
            </w:ins>
          </w:p>
        </w:tc>
        <w:tc>
          <w:tcPr>
            <w:tcW w:w="431" w:type="pct"/>
            <w:gridSpan w:val="2"/>
            <w:tcBorders>
              <w:top w:val="single" w:sz="4" w:space="0" w:color="auto"/>
              <w:left w:val="single" w:sz="4" w:space="0" w:color="auto"/>
              <w:bottom w:val="single" w:sz="4" w:space="0" w:color="auto"/>
              <w:right w:val="single" w:sz="4" w:space="0" w:color="auto"/>
            </w:tcBorders>
          </w:tcPr>
          <w:p w14:paraId="20181086" w14:textId="77777777" w:rsidR="002E6C63" w:rsidRPr="002E6C63" w:rsidRDefault="002E6C63" w:rsidP="00703052">
            <w:pPr>
              <w:widowControl/>
              <w:autoSpaceDE/>
              <w:autoSpaceDN/>
              <w:adjustRightInd/>
              <w:spacing w:before="120" w:after="120"/>
              <w:jc w:val="center"/>
              <w:rPr>
                <w:ins w:id="1705" w:author="Autor" w:date="2014-12-19T17:28:00Z"/>
                <w:rFonts w:ascii="Tahoma" w:eastAsia="Times New Roman" w:hAnsi="Tahoma" w:cs="Tahoma"/>
                <w:sz w:val="16"/>
                <w:szCs w:val="16"/>
                <w:lang w:val="pt-BR" w:eastAsia="pt-BR"/>
              </w:rPr>
            </w:pPr>
            <w:ins w:id="1706" w:author="Autor" w:date="2014-12-19T17:28:00Z">
              <w:r w:rsidRPr="002E6C63">
                <w:rPr>
                  <w:rFonts w:ascii="Tahoma" w:eastAsia="Times New Roman" w:hAnsi="Tahoma" w:cs="Tahoma"/>
                  <w:sz w:val="16"/>
                  <w:szCs w:val="16"/>
                  <w:lang w:val="pt-BR" w:eastAsia="pt-BR"/>
                </w:rPr>
                <w:t>194,00</w:t>
              </w:r>
            </w:ins>
          </w:p>
        </w:tc>
        <w:tc>
          <w:tcPr>
            <w:tcW w:w="492" w:type="pct"/>
            <w:gridSpan w:val="2"/>
            <w:tcBorders>
              <w:top w:val="single" w:sz="4" w:space="0" w:color="auto"/>
              <w:left w:val="single" w:sz="4" w:space="0" w:color="auto"/>
              <w:bottom w:val="single" w:sz="4" w:space="0" w:color="auto"/>
              <w:right w:val="single" w:sz="4" w:space="0" w:color="auto"/>
            </w:tcBorders>
          </w:tcPr>
          <w:p w14:paraId="563EA38B" w14:textId="77777777" w:rsidR="002E6C63" w:rsidRPr="002E6C63" w:rsidRDefault="002E6C63" w:rsidP="00703052">
            <w:pPr>
              <w:widowControl/>
              <w:autoSpaceDE/>
              <w:autoSpaceDN/>
              <w:adjustRightInd/>
              <w:spacing w:before="120" w:after="120"/>
              <w:jc w:val="center"/>
              <w:rPr>
                <w:ins w:id="1707" w:author="Autor" w:date="2014-12-19T17:28:00Z"/>
                <w:rFonts w:ascii="Tahoma" w:eastAsia="Times New Roman" w:hAnsi="Tahoma" w:cs="Tahoma"/>
                <w:sz w:val="16"/>
                <w:szCs w:val="16"/>
                <w:lang w:val="pt-BR" w:eastAsia="pt-BR"/>
              </w:rPr>
            </w:pPr>
            <w:ins w:id="1708" w:author="Autor" w:date="2014-12-19T17:28:00Z">
              <w:r w:rsidRPr="002E6C63">
                <w:rPr>
                  <w:rFonts w:ascii="Tahoma" w:eastAsia="Times New Roman" w:hAnsi="Tahoma" w:cs="Tahoma"/>
                  <w:sz w:val="16"/>
                  <w:szCs w:val="16"/>
                  <w:lang w:val="pt-BR" w:eastAsia="pt-BR"/>
                </w:rPr>
                <w:t>194,00</w:t>
              </w:r>
            </w:ins>
          </w:p>
        </w:tc>
        <w:tc>
          <w:tcPr>
            <w:tcW w:w="430" w:type="pct"/>
            <w:gridSpan w:val="2"/>
            <w:tcBorders>
              <w:top w:val="single" w:sz="4" w:space="0" w:color="auto"/>
              <w:left w:val="single" w:sz="4" w:space="0" w:color="auto"/>
              <w:bottom w:val="single" w:sz="4" w:space="0" w:color="auto"/>
              <w:right w:val="single" w:sz="4" w:space="0" w:color="auto"/>
            </w:tcBorders>
          </w:tcPr>
          <w:p w14:paraId="3C14F48C" w14:textId="77777777" w:rsidR="002E6C63" w:rsidRPr="002E6C63" w:rsidRDefault="002E6C63" w:rsidP="00703052">
            <w:pPr>
              <w:widowControl/>
              <w:autoSpaceDE/>
              <w:autoSpaceDN/>
              <w:adjustRightInd/>
              <w:spacing w:before="120" w:after="120"/>
              <w:jc w:val="center"/>
              <w:rPr>
                <w:ins w:id="1709" w:author="Autor" w:date="2014-12-19T17:28:00Z"/>
                <w:rFonts w:ascii="Tahoma" w:eastAsia="Times New Roman" w:hAnsi="Tahoma" w:cs="Tahoma"/>
                <w:sz w:val="16"/>
                <w:szCs w:val="16"/>
                <w:lang w:val="pt-BR" w:eastAsia="pt-BR"/>
              </w:rPr>
            </w:pPr>
            <w:ins w:id="1710" w:author="Autor" w:date="2014-12-19T17:28:00Z">
              <w:r w:rsidRPr="002E6C63">
                <w:rPr>
                  <w:rFonts w:ascii="Tahoma" w:eastAsia="Times New Roman" w:hAnsi="Tahoma" w:cs="Tahoma"/>
                  <w:sz w:val="16"/>
                  <w:szCs w:val="16"/>
                  <w:lang w:val="pt-BR" w:eastAsia="pt-BR"/>
                </w:rPr>
                <w:t>1</w:t>
              </w:r>
            </w:ins>
          </w:p>
        </w:tc>
        <w:tc>
          <w:tcPr>
            <w:tcW w:w="487" w:type="pct"/>
            <w:gridSpan w:val="2"/>
            <w:tcBorders>
              <w:top w:val="single" w:sz="4" w:space="0" w:color="auto"/>
              <w:left w:val="single" w:sz="4" w:space="0" w:color="auto"/>
              <w:bottom w:val="single" w:sz="4" w:space="0" w:color="auto"/>
              <w:right w:val="single" w:sz="4" w:space="0" w:color="auto"/>
            </w:tcBorders>
          </w:tcPr>
          <w:p w14:paraId="0AF66BAA" w14:textId="77777777" w:rsidR="002E6C63" w:rsidRPr="002E6C63" w:rsidRDefault="002E6C63" w:rsidP="00703052">
            <w:pPr>
              <w:widowControl/>
              <w:autoSpaceDE/>
              <w:autoSpaceDN/>
              <w:adjustRightInd/>
              <w:spacing w:before="120" w:after="120"/>
              <w:jc w:val="center"/>
              <w:rPr>
                <w:ins w:id="1711" w:author="Autor" w:date="2014-12-19T17:28:00Z"/>
                <w:rFonts w:ascii="Tahoma" w:eastAsia="Times New Roman" w:hAnsi="Tahoma" w:cs="Tahoma"/>
                <w:sz w:val="16"/>
                <w:szCs w:val="16"/>
                <w:lang w:val="pt-BR" w:eastAsia="pt-BR"/>
              </w:rPr>
            </w:pPr>
            <w:ins w:id="1712" w:author="Autor" w:date="2014-12-19T17:28:00Z">
              <w:r w:rsidRPr="002E6C63">
                <w:rPr>
                  <w:rFonts w:ascii="Tahoma" w:eastAsia="Times New Roman" w:hAnsi="Tahoma" w:cs="Tahoma"/>
                  <w:sz w:val="16"/>
                  <w:szCs w:val="16"/>
                  <w:lang w:val="pt-BR" w:eastAsia="pt-BR"/>
                </w:rPr>
                <w:t>4.237,49</w:t>
              </w:r>
            </w:ins>
          </w:p>
        </w:tc>
      </w:tr>
      <w:tr w:rsidR="00703052" w:rsidRPr="002E6C63" w14:paraId="0B1A9905" w14:textId="77777777" w:rsidTr="00703052">
        <w:trPr>
          <w:trHeight w:val="20"/>
          <w:jc w:val="center"/>
          <w:ins w:id="1713" w:author="Autor" w:date="2014-12-19T17:28:00Z"/>
        </w:trPr>
        <w:tc>
          <w:tcPr>
            <w:tcW w:w="637" w:type="pct"/>
            <w:gridSpan w:val="2"/>
            <w:vMerge/>
            <w:tcBorders>
              <w:left w:val="single" w:sz="4" w:space="0" w:color="auto"/>
              <w:bottom w:val="single" w:sz="4" w:space="0" w:color="auto"/>
              <w:right w:val="single" w:sz="4" w:space="0" w:color="auto"/>
            </w:tcBorders>
            <w:shd w:val="clear" w:color="auto" w:fill="auto"/>
            <w:noWrap/>
            <w:vAlign w:val="center"/>
            <w:hideMark/>
          </w:tcPr>
          <w:p w14:paraId="01267F72" w14:textId="77777777" w:rsidR="002E6C63" w:rsidRPr="002E6C63" w:rsidRDefault="002E6C63" w:rsidP="00703052">
            <w:pPr>
              <w:widowControl/>
              <w:autoSpaceDE/>
              <w:autoSpaceDN/>
              <w:adjustRightInd/>
              <w:spacing w:before="120" w:after="120"/>
              <w:jc w:val="center"/>
              <w:rPr>
                <w:ins w:id="1714" w:author="Autor" w:date="2014-12-19T17:28:00Z"/>
                <w:rFonts w:ascii="Tahoma" w:eastAsia="Times New Roman" w:hAnsi="Tahoma" w:cs="Tahoma"/>
                <w:color w:val="000000"/>
                <w:sz w:val="16"/>
                <w:szCs w:val="16"/>
                <w:lang w:val="pt-BR"/>
              </w:rPr>
            </w:pPr>
          </w:p>
        </w:tc>
        <w:tc>
          <w:tcPr>
            <w:tcW w:w="738" w:type="pct"/>
            <w:gridSpan w:val="2"/>
            <w:vMerge/>
            <w:tcBorders>
              <w:left w:val="single" w:sz="4" w:space="0" w:color="auto"/>
              <w:bottom w:val="single" w:sz="4" w:space="0" w:color="auto"/>
              <w:right w:val="single" w:sz="4" w:space="0" w:color="auto"/>
            </w:tcBorders>
            <w:shd w:val="clear" w:color="auto" w:fill="auto"/>
            <w:noWrap/>
            <w:vAlign w:val="center"/>
            <w:hideMark/>
          </w:tcPr>
          <w:p w14:paraId="3CF3EBD1" w14:textId="77777777" w:rsidR="002E6C63" w:rsidRPr="002E6C63" w:rsidRDefault="002E6C63" w:rsidP="00703052">
            <w:pPr>
              <w:widowControl/>
              <w:autoSpaceDE/>
              <w:autoSpaceDN/>
              <w:adjustRightInd/>
              <w:spacing w:before="120" w:after="120"/>
              <w:jc w:val="center"/>
              <w:rPr>
                <w:ins w:id="1715" w:author="Autor" w:date="2014-12-19T17:28:00Z"/>
                <w:rFonts w:ascii="Tahoma" w:eastAsia="Times New Roman" w:hAnsi="Tahoma" w:cs="Tahoma"/>
                <w:color w:val="000000"/>
                <w:sz w:val="16"/>
                <w:szCs w:val="16"/>
                <w:lang w:val="pt-BR"/>
              </w:rPr>
            </w:pPr>
          </w:p>
        </w:tc>
        <w:tc>
          <w:tcPr>
            <w:tcW w:w="1785" w:type="pct"/>
            <w:gridSpan w:val="2"/>
            <w:tcBorders>
              <w:top w:val="single" w:sz="4" w:space="0" w:color="auto"/>
              <w:left w:val="single" w:sz="4" w:space="0" w:color="auto"/>
              <w:bottom w:val="single" w:sz="4" w:space="0" w:color="auto"/>
              <w:right w:val="single" w:sz="4" w:space="0" w:color="auto"/>
            </w:tcBorders>
            <w:vAlign w:val="center"/>
          </w:tcPr>
          <w:p w14:paraId="74AA7BA1" w14:textId="77777777" w:rsidR="002E6C63" w:rsidRPr="002E6C63" w:rsidRDefault="002E6C63" w:rsidP="00703052">
            <w:pPr>
              <w:widowControl/>
              <w:autoSpaceDE/>
              <w:autoSpaceDN/>
              <w:adjustRightInd/>
              <w:spacing w:before="120" w:after="120"/>
              <w:jc w:val="center"/>
              <w:rPr>
                <w:ins w:id="1716" w:author="Autor" w:date="2014-12-19T17:28:00Z"/>
                <w:rFonts w:ascii="Tahoma" w:eastAsia="Times New Roman" w:hAnsi="Tahoma" w:cs="Tahoma"/>
                <w:sz w:val="16"/>
                <w:szCs w:val="16"/>
                <w:lang w:val="pt-BR" w:eastAsia="pt-BR"/>
              </w:rPr>
            </w:pPr>
            <w:ins w:id="1717" w:author="Autor" w:date="2014-12-19T17:28:00Z">
              <w:r w:rsidRPr="002E6C63">
                <w:rPr>
                  <w:rFonts w:ascii="Tahoma" w:eastAsia="Times New Roman" w:hAnsi="Tahoma" w:cs="Tahoma"/>
                  <w:sz w:val="16"/>
                  <w:szCs w:val="16"/>
                  <w:lang w:val="pt-BR" w:eastAsia="pt-BR"/>
                </w:rPr>
                <w:t>Garagem no subsolo com 1.711,60m2</w:t>
              </w:r>
            </w:ins>
          </w:p>
        </w:tc>
        <w:tc>
          <w:tcPr>
            <w:tcW w:w="431" w:type="pct"/>
            <w:gridSpan w:val="2"/>
            <w:tcBorders>
              <w:top w:val="single" w:sz="4" w:space="0" w:color="auto"/>
              <w:left w:val="single" w:sz="4" w:space="0" w:color="auto"/>
              <w:bottom w:val="single" w:sz="4" w:space="0" w:color="auto"/>
              <w:right w:val="single" w:sz="4" w:space="0" w:color="auto"/>
            </w:tcBorders>
          </w:tcPr>
          <w:p w14:paraId="4B55B876" w14:textId="77777777" w:rsidR="002E6C63" w:rsidRPr="002E6C63" w:rsidRDefault="002E6C63" w:rsidP="00703052">
            <w:pPr>
              <w:widowControl/>
              <w:autoSpaceDE/>
              <w:autoSpaceDN/>
              <w:adjustRightInd/>
              <w:spacing w:before="120" w:after="120"/>
              <w:jc w:val="center"/>
              <w:rPr>
                <w:ins w:id="1718" w:author="Autor" w:date="2014-12-19T17:28:00Z"/>
                <w:rFonts w:ascii="Tahoma" w:eastAsia="Times New Roman" w:hAnsi="Tahoma" w:cs="Tahoma"/>
                <w:sz w:val="16"/>
                <w:szCs w:val="16"/>
                <w:lang w:val="pt-BR" w:eastAsia="pt-BR"/>
              </w:rPr>
            </w:pPr>
            <w:ins w:id="1719" w:author="Autor" w:date="2014-12-19T17:28:00Z">
              <w:r w:rsidRPr="002E6C63">
                <w:rPr>
                  <w:rFonts w:ascii="Tahoma" w:eastAsia="Times New Roman" w:hAnsi="Tahoma" w:cs="Tahoma"/>
                  <w:sz w:val="16"/>
                  <w:szCs w:val="16"/>
                  <w:lang w:val="pt-BR" w:eastAsia="pt-BR"/>
                </w:rPr>
                <w:t>1.711,60</w:t>
              </w:r>
            </w:ins>
          </w:p>
        </w:tc>
        <w:tc>
          <w:tcPr>
            <w:tcW w:w="492" w:type="pct"/>
            <w:gridSpan w:val="2"/>
            <w:tcBorders>
              <w:top w:val="single" w:sz="4" w:space="0" w:color="auto"/>
              <w:left w:val="single" w:sz="4" w:space="0" w:color="auto"/>
              <w:bottom w:val="single" w:sz="4" w:space="0" w:color="auto"/>
              <w:right w:val="single" w:sz="4" w:space="0" w:color="auto"/>
            </w:tcBorders>
          </w:tcPr>
          <w:p w14:paraId="32927324" w14:textId="77777777" w:rsidR="002E6C63" w:rsidRPr="002E6C63" w:rsidRDefault="002E6C63" w:rsidP="00703052">
            <w:pPr>
              <w:widowControl/>
              <w:autoSpaceDE/>
              <w:autoSpaceDN/>
              <w:adjustRightInd/>
              <w:spacing w:before="120" w:after="120"/>
              <w:jc w:val="center"/>
              <w:rPr>
                <w:ins w:id="1720" w:author="Autor" w:date="2014-12-19T17:28:00Z"/>
                <w:rFonts w:ascii="Tahoma" w:eastAsia="Times New Roman" w:hAnsi="Tahoma" w:cs="Tahoma"/>
                <w:sz w:val="16"/>
                <w:szCs w:val="16"/>
                <w:lang w:val="pt-BR" w:eastAsia="pt-BR"/>
              </w:rPr>
            </w:pPr>
            <w:ins w:id="1721" w:author="Autor" w:date="2014-12-19T17:28:00Z">
              <w:r w:rsidRPr="002E6C63">
                <w:rPr>
                  <w:rFonts w:ascii="Tahoma" w:eastAsia="Times New Roman" w:hAnsi="Tahoma" w:cs="Tahoma"/>
                  <w:sz w:val="16"/>
                  <w:szCs w:val="16"/>
                  <w:lang w:val="pt-BR" w:eastAsia="pt-BR"/>
                </w:rPr>
                <w:t>1.711,60</w:t>
              </w:r>
            </w:ins>
          </w:p>
        </w:tc>
        <w:tc>
          <w:tcPr>
            <w:tcW w:w="430" w:type="pct"/>
            <w:gridSpan w:val="2"/>
            <w:tcBorders>
              <w:top w:val="single" w:sz="4" w:space="0" w:color="auto"/>
              <w:left w:val="single" w:sz="4" w:space="0" w:color="auto"/>
              <w:bottom w:val="single" w:sz="4" w:space="0" w:color="auto"/>
              <w:right w:val="single" w:sz="4" w:space="0" w:color="auto"/>
            </w:tcBorders>
          </w:tcPr>
          <w:p w14:paraId="3757F19D" w14:textId="77777777" w:rsidR="002E6C63" w:rsidRPr="002E6C63" w:rsidRDefault="002E6C63" w:rsidP="00703052">
            <w:pPr>
              <w:widowControl/>
              <w:autoSpaceDE/>
              <w:autoSpaceDN/>
              <w:adjustRightInd/>
              <w:spacing w:before="120" w:after="120"/>
              <w:jc w:val="center"/>
              <w:rPr>
                <w:ins w:id="1722" w:author="Autor" w:date="2014-12-19T17:28:00Z"/>
                <w:rFonts w:ascii="Tahoma" w:eastAsia="Times New Roman" w:hAnsi="Tahoma" w:cs="Tahoma"/>
                <w:sz w:val="16"/>
                <w:szCs w:val="16"/>
                <w:lang w:val="pt-BR" w:eastAsia="pt-BR"/>
              </w:rPr>
            </w:pPr>
            <w:ins w:id="1723" w:author="Autor" w:date="2014-12-19T17:28:00Z">
              <w:r w:rsidRPr="002E6C63">
                <w:rPr>
                  <w:rFonts w:ascii="Tahoma" w:eastAsia="Times New Roman" w:hAnsi="Tahoma" w:cs="Tahoma"/>
                  <w:sz w:val="16"/>
                  <w:szCs w:val="16"/>
                  <w:lang w:val="pt-BR" w:eastAsia="pt-BR"/>
                </w:rPr>
                <w:t>1</w:t>
              </w:r>
            </w:ins>
          </w:p>
        </w:tc>
        <w:tc>
          <w:tcPr>
            <w:tcW w:w="488" w:type="pct"/>
            <w:gridSpan w:val="2"/>
            <w:tcBorders>
              <w:top w:val="single" w:sz="4" w:space="0" w:color="auto"/>
              <w:left w:val="single" w:sz="4" w:space="0" w:color="auto"/>
              <w:bottom w:val="single" w:sz="4" w:space="0" w:color="auto"/>
              <w:right w:val="single" w:sz="4" w:space="0" w:color="auto"/>
            </w:tcBorders>
          </w:tcPr>
          <w:p w14:paraId="43DCDD17" w14:textId="77777777" w:rsidR="002E6C63" w:rsidRPr="002E6C63" w:rsidRDefault="002E6C63" w:rsidP="00703052">
            <w:pPr>
              <w:widowControl/>
              <w:autoSpaceDE/>
              <w:autoSpaceDN/>
              <w:adjustRightInd/>
              <w:spacing w:before="120" w:after="120"/>
              <w:jc w:val="center"/>
              <w:rPr>
                <w:ins w:id="1724" w:author="Autor" w:date="2014-12-19T17:28:00Z"/>
                <w:rFonts w:ascii="Tahoma" w:eastAsia="Times New Roman" w:hAnsi="Tahoma" w:cs="Tahoma"/>
                <w:sz w:val="16"/>
                <w:szCs w:val="16"/>
                <w:lang w:val="pt-BR" w:eastAsia="pt-BR"/>
              </w:rPr>
            </w:pPr>
            <w:ins w:id="1725" w:author="Autor" w:date="2014-12-19T17:28:00Z">
              <w:r w:rsidRPr="002E6C63">
                <w:rPr>
                  <w:rFonts w:ascii="Tahoma" w:eastAsia="Times New Roman" w:hAnsi="Tahoma" w:cs="Tahoma"/>
                  <w:sz w:val="16"/>
                  <w:szCs w:val="16"/>
                  <w:lang w:val="pt-BR" w:eastAsia="pt-BR"/>
                </w:rPr>
                <w:t>37.386,01</w:t>
              </w:r>
            </w:ins>
          </w:p>
        </w:tc>
      </w:tr>
    </w:tbl>
    <w:p w14:paraId="166D0A3E" w14:textId="77777777" w:rsidR="002E6C63" w:rsidRDefault="002E6C63" w:rsidP="00703052">
      <w:pPr>
        <w:widowControl/>
        <w:spacing w:after="240" w:line="320" w:lineRule="exact"/>
        <w:rPr>
          <w:ins w:id="1726" w:author="Autor" w:date="2014-12-19T17:28:00Z"/>
          <w:rFonts w:ascii="Tahoma" w:eastAsia="Times New Roman" w:hAnsi="Tahoma" w:cs="Tahoma"/>
          <w:color w:val="000000"/>
          <w:sz w:val="22"/>
          <w:szCs w:val="22"/>
          <w:u w:val="single"/>
          <w:lang w:val="pt-BR" w:eastAsia="pt-BR"/>
        </w:rPr>
      </w:pPr>
    </w:p>
    <w:p w14:paraId="702EB38E" w14:textId="77777777" w:rsidR="00794334" w:rsidRPr="0049307A" w:rsidRDefault="00703052" w:rsidP="00703052">
      <w:pPr>
        <w:widowControl/>
        <w:numPr>
          <w:ilvl w:val="0"/>
          <w:numId w:val="3"/>
        </w:numPr>
        <w:spacing w:after="240" w:line="320" w:lineRule="exact"/>
        <w:rPr>
          <w:ins w:id="1727" w:author="Autor" w:date="2014-12-19T17:28:00Z"/>
          <w:rFonts w:ascii="Tahoma" w:eastAsia="Times New Roman" w:hAnsi="Tahoma" w:cs="Tahoma"/>
          <w:color w:val="000000"/>
          <w:sz w:val="22"/>
          <w:szCs w:val="22"/>
          <w:u w:val="single"/>
          <w:lang w:val="pt-BR" w:eastAsia="pt-BR"/>
        </w:rPr>
      </w:pPr>
      <w:ins w:id="1728" w:author="Autor" w:date="2014-12-19T17:28:00Z">
        <w:r>
          <w:rPr>
            <w:rFonts w:ascii="Tahoma" w:eastAsia="Times New Roman" w:hAnsi="Tahoma" w:cs="Tahoma"/>
            <w:color w:val="000000"/>
            <w:sz w:val="22"/>
            <w:szCs w:val="22"/>
            <w:u w:val="single"/>
            <w:lang w:val="pt-BR" w:eastAsia="pt-BR"/>
          </w:rPr>
          <w:br w:type="page"/>
        </w:r>
        <w:r w:rsidR="00794334" w:rsidRPr="00933436">
          <w:rPr>
            <w:rFonts w:ascii="Tahoma" w:eastAsia="Times New Roman" w:hAnsi="Tahoma" w:cs="Tahoma"/>
            <w:color w:val="000000"/>
            <w:sz w:val="22"/>
            <w:szCs w:val="22"/>
            <w:u w:val="single"/>
            <w:lang w:val="pt-BR" w:eastAsia="pt-BR"/>
          </w:rPr>
          <w:t>Créditos Imobiliários Locação Ciala:</w:t>
        </w:r>
      </w:ins>
    </w:p>
    <w:tbl>
      <w:tblPr>
        <w:tblW w:w="63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3"/>
        <w:gridCol w:w="1703"/>
        <w:gridCol w:w="4113"/>
        <w:gridCol w:w="992"/>
        <w:gridCol w:w="1135"/>
        <w:gridCol w:w="992"/>
        <w:gridCol w:w="1100"/>
      </w:tblGrid>
      <w:tr w:rsidR="00703052" w:rsidRPr="00765B73" w14:paraId="44286DD0" w14:textId="77777777" w:rsidTr="00703052">
        <w:trPr>
          <w:trHeight w:val="20"/>
          <w:jc w:val="center"/>
          <w:ins w:id="1729" w:author="Autor" w:date="2014-12-19T17:28:00Z"/>
        </w:trPr>
        <w:tc>
          <w:tcPr>
            <w:tcW w:w="1380" w:type="pct"/>
            <w:gridSpan w:val="2"/>
            <w:shd w:val="clear" w:color="auto" w:fill="auto"/>
            <w:noWrap/>
            <w:vAlign w:val="bottom"/>
          </w:tcPr>
          <w:p w14:paraId="4AAB2FEB" w14:textId="77777777" w:rsidR="002E6C63" w:rsidRPr="002E6C63" w:rsidRDefault="002E6C63" w:rsidP="00703052">
            <w:pPr>
              <w:widowControl/>
              <w:autoSpaceDE/>
              <w:autoSpaceDN/>
              <w:adjustRightInd/>
              <w:spacing w:before="120" w:after="120"/>
              <w:jc w:val="center"/>
              <w:rPr>
                <w:ins w:id="1730" w:author="Autor" w:date="2014-12-19T17:28:00Z"/>
                <w:rFonts w:ascii="Tahoma" w:eastAsia="Times New Roman" w:hAnsi="Tahoma" w:cs="Tahoma"/>
                <w:b/>
                <w:bCs/>
                <w:color w:val="000000"/>
                <w:sz w:val="16"/>
                <w:szCs w:val="16"/>
              </w:rPr>
            </w:pPr>
            <w:ins w:id="1731" w:author="Autor" w:date="2014-12-19T17:28:00Z">
              <w:r w:rsidRPr="002E6C63">
                <w:rPr>
                  <w:rFonts w:ascii="Tahoma" w:eastAsia="Times New Roman" w:hAnsi="Tahoma" w:cs="Tahoma"/>
                  <w:b/>
                  <w:bCs/>
                  <w:color w:val="000000"/>
                  <w:sz w:val="16"/>
                  <w:szCs w:val="16"/>
                </w:rPr>
                <w:t>Devedor</w:t>
              </w:r>
            </w:ins>
          </w:p>
        </w:tc>
        <w:tc>
          <w:tcPr>
            <w:tcW w:w="1787" w:type="pct"/>
            <w:vMerge w:val="restart"/>
            <w:shd w:val="clear" w:color="auto" w:fill="auto"/>
            <w:vAlign w:val="bottom"/>
          </w:tcPr>
          <w:p w14:paraId="245A226A" w14:textId="77777777" w:rsidR="002E6C63" w:rsidRPr="002E6C63" w:rsidRDefault="002E6C63" w:rsidP="00703052">
            <w:pPr>
              <w:widowControl/>
              <w:autoSpaceDE/>
              <w:autoSpaceDN/>
              <w:adjustRightInd/>
              <w:spacing w:before="120" w:after="120"/>
              <w:jc w:val="center"/>
              <w:rPr>
                <w:ins w:id="1732" w:author="Autor" w:date="2014-12-19T17:28:00Z"/>
                <w:rFonts w:ascii="Tahoma" w:eastAsia="Times New Roman" w:hAnsi="Tahoma" w:cs="Tahoma"/>
                <w:b/>
                <w:bCs/>
                <w:color w:val="000000"/>
                <w:sz w:val="16"/>
                <w:szCs w:val="16"/>
              </w:rPr>
            </w:pPr>
            <w:ins w:id="1733" w:author="Autor" w:date="2014-12-19T17:28:00Z">
              <w:r w:rsidRPr="002E6C63">
                <w:rPr>
                  <w:rFonts w:ascii="Tahoma" w:eastAsia="Times New Roman" w:hAnsi="Tahoma" w:cs="Tahoma"/>
                  <w:b/>
                  <w:sz w:val="16"/>
                  <w:szCs w:val="16"/>
                  <w:lang w:val="pt-BR" w:eastAsia="pt-BR"/>
                </w:rPr>
                <w:t>Imóvel Vinculado</w:t>
              </w:r>
            </w:ins>
          </w:p>
        </w:tc>
        <w:tc>
          <w:tcPr>
            <w:tcW w:w="431" w:type="pct"/>
            <w:vAlign w:val="bottom"/>
          </w:tcPr>
          <w:p w14:paraId="30E70065" w14:textId="77777777" w:rsidR="002E6C63" w:rsidRPr="002E6C63" w:rsidRDefault="002E6C63" w:rsidP="00703052">
            <w:pPr>
              <w:widowControl/>
              <w:autoSpaceDE/>
              <w:autoSpaceDN/>
              <w:adjustRightInd/>
              <w:spacing w:before="120" w:after="120"/>
              <w:jc w:val="center"/>
              <w:rPr>
                <w:ins w:id="1734" w:author="Autor" w:date="2014-12-19T17:28:00Z"/>
                <w:rFonts w:ascii="Tahoma" w:eastAsia="Times New Roman" w:hAnsi="Tahoma" w:cs="Tahoma"/>
                <w:b/>
                <w:sz w:val="16"/>
                <w:szCs w:val="16"/>
                <w:lang w:val="pt-BR" w:eastAsia="pt-BR"/>
              </w:rPr>
            </w:pPr>
            <w:ins w:id="1735" w:author="Autor" w:date="2014-12-19T17:28:00Z">
              <w:r w:rsidRPr="002E6C63">
                <w:rPr>
                  <w:rFonts w:ascii="Tahoma" w:eastAsia="Times New Roman" w:hAnsi="Tahoma" w:cs="Tahoma"/>
                  <w:b/>
                  <w:sz w:val="16"/>
                  <w:szCs w:val="16"/>
                  <w:lang w:val="pt-BR" w:eastAsia="pt-BR"/>
                </w:rPr>
                <w:t>Área Total do Contrato</w:t>
              </w:r>
            </w:ins>
          </w:p>
        </w:tc>
        <w:tc>
          <w:tcPr>
            <w:tcW w:w="493" w:type="pct"/>
            <w:vAlign w:val="bottom"/>
          </w:tcPr>
          <w:p w14:paraId="2906EBE6" w14:textId="77777777" w:rsidR="002E6C63" w:rsidRDefault="002E6C63" w:rsidP="00703052">
            <w:pPr>
              <w:widowControl/>
              <w:autoSpaceDE/>
              <w:autoSpaceDN/>
              <w:adjustRightInd/>
              <w:spacing w:before="120" w:after="120"/>
              <w:jc w:val="center"/>
              <w:rPr>
                <w:ins w:id="1736" w:author="Autor" w:date="2014-12-19T17:28:00Z"/>
                <w:rFonts w:ascii="Tahoma" w:eastAsia="Times New Roman" w:hAnsi="Tahoma" w:cs="Tahoma"/>
                <w:b/>
                <w:sz w:val="16"/>
                <w:szCs w:val="16"/>
                <w:lang w:val="pt-BR" w:eastAsia="pt-BR"/>
              </w:rPr>
            </w:pPr>
            <w:ins w:id="1737" w:author="Autor" w:date="2014-12-19T17:28:00Z">
              <w:r w:rsidRPr="002E6C63">
                <w:rPr>
                  <w:rFonts w:ascii="Tahoma" w:eastAsia="Times New Roman" w:hAnsi="Tahoma" w:cs="Tahoma"/>
                  <w:b/>
                  <w:sz w:val="16"/>
                  <w:szCs w:val="16"/>
                  <w:lang w:val="pt-BR" w:eastAsia="pt-BR"/>
                </w:rPr>
                <w:t>Área Mínima Locável</w:t>
              </w:r>
            </w:ins>
          </w:p>
          <w:p w14:paraId="09949BCB" w14:textId="77777777" w:rsidR="0049307A" w:rsidRPr="002E6C63" w:rsidRDefault="0049307A" w:rsidP="00703052">
            <w:pPr>
              <w:widowControl/>
              <w:autoSpaceDE/>
              <w:autoSpaceDN/>
              <w:adjustRightInd/>
              <w:spacing w:before="120" w:after="120"/>
              <w:jc w:val="center"/>
              <w:rPr>
                <w:ins w:id="1738" w:author="Autor" w:date="2014-12-19T17:28:00Z"/>
                <w:rFonts w:ascii="Tahoma" w:eastAsia="Times New Roman" w:hAnsi="Tahoma" w:cs="Tahoma"/>
                <w:b/>
                <w:sz w:val="16"/>
                <w:szCs w:val="16"/>
                <w:lang w:val="pt-BR" w:eastAsia="pt-BR"/>
              </w:rPr>
            </w:pPr>
            <w:ins w:id="1739" w:author="Autor" w:date="2014-12-19T17:28:00Z">
              <w:r>
                <w:rPr>
                  <w:rFonts w:ascii="Tahoma" w:hAnsi="Tahoma" w:cs="Tahoma"/>
                  <w:b/>
                  <w:sz w:val="16"/>
                  <w:szCs w:val="16"/>
                </w:rPr>
                <w:t>(área contínua)</w:t>
              </w:r>
            </w:ins>
          </w:p>
        </w:tc>
        <w:tc>
          <w:tcPr>
            <w:tcW w:w="431" w:type="pct"/>
            <w:vAlign w:val="bottom"/>
          </w:tcPr>
          <w:p w14:paraId="252967EE" w14:textId="77777777" w:rsidR="002E6C63" w:rsidRPr="002E6C63" w:rsidRDefault="002E6C63" w:rsidP="00703052">
            <w:pPr>
              <w:widowControl/>
              <w:autoSpaceDE/>
              <w:autoSpaceDN/>
              <w:adjustRightInd/>
              <w:spacing w:before="120" w:after="120"/>
              <w:jc w:val="center"/>
              <w:rPr>
                <w:ins w:id="1740" w:author="Autor" w:date="2014-12-19T17:28:00Z"/>
                <w:rFonts w:ascii="Tahoma" w:eastAsia="Times New Roman" w:hAnsi="Tahoma" w:cs="Tahoma"/>
                <w:b/>
                <w:sz w:val="16"/>
                <w:szCs w:val="16"/>
                <w:lang w:val="pt-BR" w:eastAsia="pt-BR"/>
              </w:rPr>
            </w:pPr>
            <w:ins w:id="1741" w:author="Autor" w:date="2014-12-19T17:28:00Z">
              <w:r w:rsidRPr="002E6C63">
                <w:rPr>
                  <w:rFonts w:ascii="Tahoma" w:eastAsia="Times New Roman" w:hAnsi="Tahoma" w:cs="Tahoma"/>
                  <w:b/>
                  <w:sz w:val="16"/>
                  <w:szCs w:val="16"/>
                  <w:lang w:val="pt-BR" w:eastAsia="pt-BR"/>
                </w:rPr>
                <w:t>Unidades</w:t>
              </w:r>
            </w:ins>
          </w:p>
        </w:tc>
        <w:tc>
          <w:tcPr>
            <w:tcW w:w="478" w:type="pct"/>
            <w:vAlign w:val="bottom"/>
          </w:tcPr>
          <w:p w14:paraId="4084DD3E" w14:textId="77777777" w:rsidR="002E6C63" w:rsidRPr="002E6C63" w:rsidRDefault="002E6C63" w:rsidP="00703052">
            <w:pPr>
              <w:widowControl/>
              <w:autoSpaceDE/>
              <w:autoSpaceDN/>
              <w:adjustRightInd/>
              <w:spacing w:before="120" w:after="120"/>
              <w:jc w:val="center"/>
              <w:rPr>
                <w:ins w:id="1742" w:author="Autor" w:date="2014-12-19T17:28:00Z"/>
                <w:rFonts w:ascii="Tahoma" w:eastAsia="Times New Roman" w:hAnsi="Tahoma" w:cs="Tahoma"/>
                <w:b/>
                <w:sz w:val="16"/>
                <w:szCs w:val="16"/>
                <w:lang w:val="pt-BR" w:eastAsia="pt-BR"/>
              </w:rPr>
            </w:pPr>
            <w:ins w:id="1743" w:author="Autor" w:date="2014-12-19T17:28:00Z">
              <w:r w:rsidRPr="002E6C63">
                <w:rPr>
                  <w:rFonts w:ascii="Tahoma" w:eastAsia="Times New Roman" w:hAnsi="Tahoma" w:cs="Tahoma"/>
                  <w:b/>
                  <w:sz w:val="16"/>
                  <w:szCs w:val="16"/>
                  <w:lang w:val="pt-BR" w:eastAsia="pt-BR"/>
                </w:rPr>
                <w:t>Valor por Unidade na Data da Emissão</w:t>
              </w:r>
            </w:ins>
          </w:p>
        </w:tc>
      </w:tr>
      <w:tr w:rsidR="00703052" w:rsidRPr="002E6C63" w14:paraId="424066D9" w14:textId="77777777" w:rsidTr="00703052">
        <w:trPr>
          <w:trHeight w:val="20"/>
          <w:jc w:val="center"/>
          <w:ins w:id="1744" w:author="Autor" w:date="2014-12-19T17:28:00Z"/>
        </w:trPr>
        <w:tc>
          <w:tcPr>
            <w:tcW w:w="640" w:type="pct"/>
            <w:shd w:val="clear" w:color="auto" w:fill="auto"/>
            <w:noWrap/>
            <w:vAlign w:val="bottom"/>
            <w:hideMark/>
          </w:tcPr>
          <w:p w14:paraId="5E0999AE" w14:textId="77777777" w:rsidR="002E6C63" w:rsidRPr="002E6C63" w:rsidRDefault="002E6C63" w:rsidP="00703052">
            <w:pPr>
              <w:widowControl/>
              <w:autoSpaceDE/>
              <w:autoSpaceDN/>
              <w:adjustRightInd/>
              <w:spacing w:before="120" w:after="120"/>
              <w:jc w:val="center"/>
              <w:rPr>
                <w:ins w:id="1745" w:author="Autor" w:date="2014-12-19T17:28:00Z"/>
                <w:rFonts w:ascii="Tahoma" w:eastAsia="Times New Roman" w:hAnsi="Tahoma" w:cs="Tahoma"/>
                <w:b/>
                <w:bCs/>
                <w:color w:val="000000"/>
                <w:sz w:val="16"/>
                <w:szCs w:val="16"/>
              </w:rPr>
            </w:pPr>
            <w:ins w:id="1746" w:author="Autor" w:date="2014-12-19T17:28:00Z">
              <w:r w:rsidRPr="002E6C63">
                <w:rPr>
                  <w:rFonts w:ascii="Tahoma" w:eastAsia="Times New Roman" w:hAnsi="Tahoma" w:cs="Tahoma"/>
                  <w:b/>
                  <w:bCs/>
                  <w:color w:val="000000"/>
                  <w:sz w:val="16"/>
                  <w:szCs w:val="16"/>
                </w:rPr>
                <w:t>Razão Social</w:t>
              </w:r>
            </w:ins>
          </w:p>
        </w:tc>
        <w:tc>
          <w:tcPr>
            <w:tcW w:w="740" w:type="pct"/>
            <w:shd w:val="clear" w:color="auto" w:fill="auto"/>
            <w:noWrap/>
            <w:vAlign w:val="bottom"/>
            <w:hideMark/>
          </w:tcPr>
          <w:p w14:paraId="31598F3D" w14:textId="77777777" w:rsidR="002E6C63" w:rsidRPr="002E6C63" w:rsidRDefault="002E6C63" w:rsidP="00703052">
            <w:pPr>
              <w:widowControl/>
              <w:autoSpaceDE/>
              <w:autoSpaceDN/>
              <w:adjustRightInd/>
              <w:spacing w:before="120" w:after="120"/>
              <w:jc w:val="center"/>
              <w:rPr>
                <w:ins w:id="1747" w:author="Autor" w:date="2014-12-19T17:28:00Z"/>
                <w:rFonts w:ascii="Tahoma" w:eastAsia="Times New Roman" w:hAnsi="Tahoma" w:cs="Tahoma"/>
                <w:b/>
                <w:bCs/>
                <w:color w:val="000000"/>
                <w:sz w:val="16"/>
                <w:szCs w:val="16"/>
              </w:rPr>
            </w:pPr>
            <w:ins w:id="1748" w:author="Autor" w:date="2014-12-19T17:28:00Z">
              <w:r w:rsidRPr="002E6C63">
                <w:rPr>
                  <w:rFonts w:ascii="Tahoma" w:eastAsia="Times New Roman" w:hAnsi="Tahoma" w:cs="Tahoma"/>
                  <w:b/>
                  <w:bCs/>
                  <w:color w:val="000000"/>
                  <w:sz w:val="16"/>
                  <w:szCs w:val="16"/>
                </w:rPr>
                <w:t>CNPJ/CPF</w:t>
              </w:r>
            </w:ins>
          </w:p>
        </w:tc>
        <w:tc>
          <w:tcPr>
            <w:tcW w:w="1787" w:type="pct"/>
            <w:vMerge/>
            <w:shd w:val="clear" w:color="auto" w:fill="auto"/>
            <w:vAlign w:val="bottom"/>
          </w:tcPr>
          <w:p w14:paraId="53D8E7A2" w14:textId="77777777" w:rsidR="002E6C63" w:rsidRPr="002E6C63" w:rsidRDefault="002E6C63" w:rsidP="00703052">
            <w:pPr>
              <w:widowControl/>
              <w:autoSpaceDE/>
              <w:autoSpaceDN/>
              <w:adjustRightInd/>
              <w:spacing w:before="120" w:after="120"/>
              <w:jc w:val="center"/>
              <w:rPr>
                <w:ins w:id="1749" w:author="Autor" w:date="2014-12-19T17:28:00Z"/>
                <w:rFonts w:ascii="Tahoma" w:eastAsia="Times New Roman" w:hAnsi="Tahoma" w:cs="Tahoma"/>
                <w:b/>
                <w:bCs/>
                <w:color w:val="000000"/>
                <w:sz w:val="16"/>
                <w:szCs w:val="16"/>
              </w:rPr>
            </w:pPr>
          </w:p>
        </w:tc>
        <w:tc>
          <w:tcPr>
            <w:tcW w:w="431" w:type="pct"/>
            <w:vAlign w:val="bottom"/>
          </w:tcPr>
          <w:p w14:paraId="433B0ED6" w14:textId="77777777" w:rsidR="002E6C63" w:rsidRPr="002E6C63" w:rsidRDefault="002E6C63" w:rsidP="00703052">
            <w:pPr>
              <w:widowControl/>
              <w:autoSpaceDE/>
              <w:autoSpaceDN/>
              <w:adjustRightInd/>
              <w:spacing w:before="120" w:after="120"/>
              <w:jc w:val="center"/>
              <w:rPr>
                <w:ins w:id="1750" w:author="Autor" w:date="2014-12-19T17:28:00Z"/>
                <w:rFonts w:ascii="Tahoma" w:eastAsia="Times New Roman" w:hAnsi="Tahoma" w:cs="Tahoma"/>
                <w:b/>
                <w:bCs/>
                <w:color w:val="000000"/>
                <w:sz w:val="16"/>
                <w:szCs w:val="16"/>
              </w:rPr>
            </w:pPr>
            <w:ins w:id="1751" w:author="Autor" w:date="2014-12-19T17:28:00Z">
              <w:r w:rsidRPr="002E6C63">
                <w:rPr>
                  <w:rFonts w:ascii="Tahoma" w:eastAsia="Times New Roman" w:hAnsi="Tahoma" w:cs="Tahoma"/>
                  <w:b/>
                  <w:bCs/>
                  <w:color w:val="000000"/>
                  <w:sz w:val="16"/>
                  <w:szCs w:val="16"/>
                </w:rPr>
                <w:t>m²</w:t>
              </w:r>
            </w:ins>
          </w:p>
        </w:tc>
        <w:tc>
          <w:tcPr>
            <w:tcW w:w="493" w:type="pct"/>
            <w:vAlign w:val="bottom"/>
          </w:tcPr>
          <w:p w14:paraId="4BB5118A" w14:textId="77777777" w:rsidR="002E6C63" w:rsidRPr="002E6C63" w:rsidRDefault="002E6C63" w:rsidP="00703052">
            <w:pPr>
              <w:widowControl/>
              <w:autoSpaceDE/>
              <w:autoSpaceDN/>
              <w:adjustRightInd/>
              <w:spacing w:before="120" w:after="120"/>
              <w:jc w:val="center"/>
              <w:rPr>
                <w:ins w:id="1752" w:author="Autor" w:date="2014-12-19T17:28:00Z"/>
                <w:rFonts w:ascii="Tahoma" w:eastAsia="Times New Roman" w:hAnsi="Tahoma" w:cs="Tahoma"/>
                <w:b/>
                <w:bCs/>
                <w:color w:val="000000"/>
                <w:sz w:val="16"/>
                <w:szCs w:val="16"/>
              </w:rPr>
            </w:pPr>
            <w:ins w:id="1753" w:author="Autor" w:date="2014-12-19T17:28:00Z">
              <w:r w:rsidRPr="002E6C63">
                <w:rPr>
                  <w:rFonts w:ascii="Tahoma" w:eastAsia="Times New Roman" w:hAnsi="Tahoma" w:cs="Tahoma"/>
                  <w:b/>
                  <w:bCs/>
                  <w:color w:val="000000"/>
                  <w:sz w:val="16"/>
                  <w:szCs w:val="16"/>
                </w:rPr>
                <w:t>m²</w:t>
              </w:r>
            </w:ins>
          </w:p>
        </w:tc>
        <w:tc>
          <w:tcPr>
            <w:tcW w:w="431" w:type="pct"/>
            <w:vAlign w:val="bottom"/>
          </w:tcPr>
          <w:p w14:paraId="7C6EC740" w14:textId="77777777" w:rsidR="002E6C63" w:rsidRPr="002E6C63" w:rsidRDefault="002E6C63" w:rsidP="00703052">
            <w:pPr>
              <w:widowControl/>
              <w:autoSpaceDE/>
              <w:autoSpaceDN/>
              <w:adjustRightInd/>
              <w:spacing w:before="120" w:after="120"/>
              <w:jc w:val="center"/>
              <w:rPr>
                <w:ins w:id="1754" w:author="Autor" w:date="2014-12-19T17:28:00Z"/>
                <w:rFonts w:ascii="Tahoma" w:eastAsia="Times New Roman" w:hAnsi="Tahoma" w:cs="Tahoma"/>
                <w:b/>
                <w:bCs/>
                <w:color w:val="000000"/>
                <w:sz w:val="16"/>
                <w:szCs w:val="16"/>
              </w:rPr>
            </w:pPr>
            <w:ins w:id="1755" w:author="Autor" w:date="2014-12-19T17:28:00Z">
              <w:r w:rsidRPr="002E6C63">
                <w:rPr>
                  <w:rFonts w:ascii="Tahoma" w:eastAsia="Times New Roman" w:hAnsi="Tahoma" w:cs="Tahoma"/>
                  <w:b/>
                  <w:bCs/>
                  <w:color w:val="000000"/>
                  <w:sz w:val="16"/>
                  <w:szCs w:val="16"/>
                </w:rPr>
                <w:t>Qtde</w:t>
              </w:r>
            </w:ins>
          </w:p>
        </w:tc>
        <w:tc>
          <w:tcPr>
            <w:tcW w:w="478" w:type="pct"/>
            <w:vAlign w:val="bottom"/>
          </w:tcPr>
          <w:p w14:paraId="40DEE693" w14:textId="77777777" w:rsidR="002E6C63" w:rsidRPr="002E6C63" w:rsidRDefault="002E6C63" w:rsidP="00703052">
            <w:pPr>
              <w:widowControl/>
              <w:autoSpaceDE/>
              <w:autoSpaceDN/>
              <w:adjustRightInd/>
              <w:spacing w:before="120" w:after="120"/>
              <w:jc w:val="center"/>
              <w:rPr>
                <w:ins w:id="1756" w:author="Autor" w:date="2014-12-19T17:28:00Z"/>
                <w:rFonts w:ascii="Tahoma" w:eastAsia="Times New Roman" w:hAnsi="Tahoma" w:cs="Tahoma"/>
                <w:b/>
                <w:bCs/>
                <w:color w:val="000000"/>
                <w:sz w:val="16"/>
                <w:szCs w:val="16"/>
              </w:rPr>
            </w:pPr>
            <w:ins w:id="1757" w:author="Autor" w:date="2014-12-19T17:28:00Z">
              <w:r w:rsidRPr="002E6C63">
                <w:rPr>
                  <w:rFonts w:ascii="Tahoma" w:eastAsia="Times New Roman" w:hAnsi="Tahoma" w:cs="Tahoma"/>
                  <w:b/>
                  <w:bCs/>
                  <w:color w:val="000000"/>
                  <w:sz w:val="16"/>
                  <w:szCs w:val="16"/>
                </w:rPr>
                <w:t>R$</w:t>
              </w:r>
            </w:ins>
          </w:p>
        </w:tc>
      </w:tr>
      <w:tr w:rsidR="00703052" w:rsidRPr="002E6C63" w14:paraId="7C56810E" w14:textId="77777777" w:rsidTr="00703052">
        <w:trPr>
          <w:trHeight w:val="20"/>
          <w:jc w:val="center"/>
          <w:ins w:id="1758" w:author="Autor" w:date="2014-12-19T17:28:00Z"/>
        </w:trPr>
        <w:tc>
          <w:tcPr>
            <w:tcW w:w="640" w:type="pct"/>
            <w:shd w:val="clear" w:color="auto" w:fill="auto"/>
            <w:noWrap/>
            <w:vAlign w:val="center"/>
            <w:hideMark/>
          </w:tcPr>
          <w:p w14:paraId="3BB67DAE" w14:textId="77777777" w:rsidR="002E6C63" w:rsidRPr="002E6C63" w:rsidRDefault="002E6C63" w:rsidP="00703052">
            <w:pPr>
              <w:widowControl/>
              <w:autoSpaceDE/>
              <w:autoSpaceDN/>
              <w:adjustRightInd/>
              <w:spacing w:before="120" w:after="120"/>
              <w:jc w:val="center"/>
              <w:rPr>
                <w:ins w:id="1759" w:author="Autor" w:date="2014-12-19T17:28:00Z"/>
                <w:rFonts w:ascii="Tahoma" w:eastAsia="Times New Roman" w:hAnsi="Tahoma" w:cs="Tahoma"/>
                <w:color w:val="000000"/>
                <w:sz w:val="16"/>
                <w:szCs w:val="16"/>
                <w:lang w:val="pt-BR"/>
              </w:rPr>
            </w:pPr>
            <w:ins w:id="1760" w:author="Autor" w:date="2014-12-19T17:28:00Z">
              <w:r w:rsidRPr="002E6C63">
                <w:rPr>
                  <w:rFonts w:ascii="Tahoma" w:eastAsia="Times New Roman" w:hAnsi="Tahoma" w:cs="Tahoma"/>
                  <w:color w:val="000000"/>
                  <w:sz w:val="16"/>
                  <w:szCs w:val="16"/>
                  <w:lang w:val="pt-BR"/>
                </w:rPr>
                <w:t>Ciala da Amazônia Refinaria de Metais Ltda.</w:t>
              </w:r>
            </w:ins>
          </w:p>
        </w:tc>
        <w:tc>
          <w:tcPr>
            <w:tcW w:w="740" w:type="pct"/>
            <w:shd w:val="clear" w:color="auto" w:fill="auto"/>
            <w:noWrap/>
            <w:vAlign w:val="center"/>
            <w:hideMark/>
          </w:tcPr>
          <w:p w14:paraId="630056CC" w14:textId="77777777" w:rsidR="002E6C63" w:rsidRPr="002E6C63" w:rsidRDefault="002E6C63" w:rsidP="00703052">
            <w:pPr>
              <w:widowControl/>
              <w:autoSpaceDE/>
              <w:autoSpaceDN/>
              <w:adjustRightInd/>
              <w:spacing w:before="120" w:after="120"/>
              <w:jc w:val="center"/>
              <w:rPr>
                <w:ins w:id="1761" w:author="Autor" w:date="2014-12-19T17:28:00Z"/>
                <w:rFonts w:ascii="Tahoma" w:eastAsia="Times New Roman" w:hAnsi="Tahoma" w:cs="Tahoma"/>
                <w:color w:val="000000"/>
                <w:sz w:val="16"/>
                <w:szCs w:val="16"/>
              </w:rPr>
            </w:pPr>
            <w:ins w:id="1762" w:author="Autor" w:date="2014-12-19T17:28:00Z">
              <w:r w:rsidRPr="002E6C63">
                <w:rPr>
                  <w:rFonts w:ascii="Tahoma" w:eastAsia="Times New Roman" w:hAnsi="Tahoma" w:cs="Tahoma"/>
                  <w:color w:val="000000"/>
                  <w:sz w:val="16"/>
                  <w:szCs w:val="16"/>
                </w:rPr>
                <w:t>07.545.138/0002-04</w:t>
              </w:r>
            </w:ins>
          </w:p>
        </w:tc>
        <w:tc>
          <w:tcPr>
            <w:tcW w:w="1787" w:type="pct"/>
            <w:tcBorders>
              <w:bottom w:val="single" w:sz="4" w:space="0" w:color="auto"/>
            </w:tcBorders>
            <w:shd w:val="clear" w:color="auto" w:fill="auto"/>
            <w:vAlign w:val="center"/>
          </w:tcPr>
          <w:p w14:paraId="1F0EC11B" w14:textId="77777777" w:rsidR="002E6C63" w:rsidRPr="002E6C63" w:rsidRDefault="002E6C63" w:rsidP="00703052">
            <w:pPr>
              <w:widowControl/>
              <w:autoSpaceDE/>
              <w:autoSpaceDN/>
              <w:adjustRightInd/>
              <w:spacing w:before="120" w:after="120"/>
              <w:jc w:val="center"/>
              <w:rPr>
                <w:ins w:id="1763" w:author="Autor" w:date="2014-12-19T17:28:00Z"/>
                <w:rFonts w:ascii="Tahoma" w:eastAsia="Times New Roman" w:hAnsi="Tahoma" w:cs="Tahoma"/>
                <w:color w:val="000000"/>
                <w:sz w:val="16"/>
                <w:szCs w:val="16"/>
              </w:rPr>
            </w:pPr>
            <w:ins w:id="1764" w:author="Autor" w:date="2014-12-19T17:28:00Z">
              <w:r w:rsidRPr="002E6C63">
                <w:rPr>
                  <w:rFonts w:ascii="Tahoma" w:eastAsia="Times New Roman" w:hAnsi="Tahoma" w:cs="Tahoma"/>
                  <w:sz w:val="16"/>
                  <w:szCs w:val="16"/>
                  <w:lang w:val="pt-BR" w:eastAsia="pt-BR"/>
                </w:rPr>
                <w:t>2º andar - Edifício Ciala</w:t>
              </w:r>
            </w:ins>
          </w:p>
        </w:tc>
        <w:tc>
          <w:tcPr>
            <w:tcW w:w="431" w:type="pct"/>
            <w:tcBorders>
              <w:bottom w:val="single" w:sz="4" w:space="0" w:color="auto"/>
            </w:tcBorders>
            <w:vAlign w:val="center"/>
          </w:tcPr>
          <w:p w14:paraId="1412D8FE" w14:textId="77777777" w:rsidR="002E6C63" w:rsidRPr="002E6C63" w:rsidRDefault="002E6C63" w:rsidP="00703052">
            <w:pPr>
              <w:widowControl/>
              <w:autoSpaceDE/>
              <w:autoSpaceDN/>
              <w:adjustRightInd/>
              <w:spacing w:before="120" w:after="120"/>
              <w:jc w:val="center"/>
              <w:rPr>
                <w:ins w:id="1765" w:author="Autor" w:date="2014-12-19T17:28:00Z"/>
                <w:rFonts w:ascii="Tahoma" w:eastAsia="Times New Roman" w:hAnsi="Tahoma" w:cs="Tahoma"/>
                <w:sz w:val="16"/>
                <w:szCs w:val="16"/>
                <w:lang w:val="pt-BR" w:eastAsia="pt-BR"/>
              </w:rPr>
            </w:pPr>
            <w:ins w:id="1766" w:author="Autor" w:date="2014-12-19T17:28:00Z">
              <w:r w:rsidRPr="002E6C63">
                <w:rPr>
                  <w:rFonts w:ascii="Tahoma" w:eastAsia="Times New Roman" w:hAnsi="Tahoma" w:cs="Tahoma"/>
                  <w:sz w:val="16"/>
                  <w:szCs w:val="16"/>
                  <w:lang w:val="pt-BR" w:eastAsia="pt-BR"/>
                </w:rPr>
                <w:t>298,05</w:t>
              </w:r>
            </w:ins>
          </w:p>
        </w:tc>
        <w:tc>
          <w:tcPr>
            <w:tcW w:w="493" w:type="pct"/>
            <w:tcBorders>
              <w:bottom w:val="single" w:sz="4" w:space="0" w:color="auto"/>
            </w:tcBorders>
            <w:vAlign w:val="center"/>
          </w:tcPr>
          <w:p w14:paraId="321B33E2" w14:textId="77777777" w:rsidR="002E6C63" w:rsidRPr="002E6C63" w:rsidRDefault="002E6C63" w:rsidP="00703052">
            <w:pPr>
              <w:widowControl/>
              <w:autoSpaceDE/>
              <w:autoSpaceDN/>
              <w:adjustRightInd/>
              <w:spacing w:before="120" w:after="120"/>
              <w:jc w:val="center"/>
              <w:rPr>
                <w:ins w:id="1767" w:author="Autor" w:date="2014-12-19T17:28:00Z"/>
                <w:rFonts w:ascii="Tahoma" w:eastAsia="Times New Roman" w:hAnsi="Tahoma" w:cs="Tahoma"/>
                <w:sz w:val="16"/>
                <w:szCs w:val="16"/>
                <w:lang w:val="pt-BR" w:eastAsia="pt-BR"/>
              </w:rPr>
            </w:pPr>
            <w:ins w:id="1768" w:author="Autor" w:date="2014-12-19T17:28:00Z">
              <w:r w:rsidRPr="002E6C63">
                <w:rPr>
                  <w:rFonts w:ascii="Tahoma" w:eastAsia="Times New Roman" w:hAnsi="Tahoma" w:cs="Tahoma"/>
                  <w:sz w:val="16"/>
                  <w:szCs w:val="16"/>
                  <w:lang w:val="pt-BR" w:eastAsia="pt-BR"/>
                </w:rPr>
                <w:t>298,05</w:t>
              </w:r>
            </w:ins>
          </w:p>
        </w:tc>
        <w:tc>
          <w:tcPr>
            <w:tcW w:w="431" w:type="pct"/>
            <w:tcBorders>
              <w:bottom w:val="single" w:sz="4" w:space="0" w:color="auto"/>
            </w:tcBorders>
            <w:vAlign w:val="center"/>
          </w:tcPr>
          <w:p w14:paraId="58A23400" w14:textId="77777777" w:rsidR="002E6C63" w:rsidRPr="002E6C63" w:rsidRDefault="002E6C63" w:rsidP="00703052">
            <w:pPr>
              <w:widowControl/>
              <w:autoSpaceDE/>
              <w:autoSpaceDN/>
              <w:adjustRightInd/>
              <w:spacing w:before="120" w:after="120"/>
              <w:jc w:val="center"/>
              <w:rPr>
                <w:ins w:id="1769" w:author="Autor" w:date="2014-12-19T17:28:00Z"/>
                <w:rFonts w:ascii="Tahoma" w:eastAsia="Times New Roman" w:hAnsi="Tahoma" w:cs="Tahoma"/>
                <w:sz w:val="16"/>
                <w:szCs w:val="16"/>
                <w:lang w:val="pt-BR" w:eastAsia="pt-BR"/>
              </w:rPr>
            </w:pPr>
            <w:ins w:id="1770" w:author="Autor" w:date="2014-12-19T17:28:00Z">
              <w:r w:rsidRPr="002E6C63">
                <w:rPr>
                  <w:rFonts w:ascii="Tahoma" w:eastAsia="Times New Roman" w:hAnsi="Tahoma" w:cs="Tahoma"/>
                  <w:sz w:val="16"/>
                  <w:szCs w:val="16"/>
                  <w:lang w:val="pt-BR" w:eastAsia="pt-BR"/>
                </w:rPr>
                <w:t>1</w:t>
              </w:r>
            </w:ins>
          </w:p>
        </w:tc>
        <w:tc>
          <w:tcPr>
            <w:tcW w:w="478" w:type="pct"/>
            <w:tcBorders>
              <w:bottom w:val="single" w:sz="4" w:space="0" w:color="auto"/>
            </w:tcBorders>
            <w:vAlign w:val="center"/>
          </w:tcPr>
          <w:p w14:paraId="61B1C81A" w14:textId="77777777" w:rsidR="002E6C63" w:rsidRPr="002E6C63" w:rsidRDefault="002E6C63" w:rsidP="00703052">
            <w:pPr>
              <w:widowControl/>
              <w:autoSpaceDE/>
              <w:autoSpaceDN/>
              <w:adjustRightInd/>
              <w:spacing w:before="120" w:after="120"/>
              <w:jc w:val="center"/>
              <w:rPr>
                <w:ins w:id="1771" w:author="Autor" w:date="2014-12-19T17:28:00Z"/>
                <w:rFonts w:ascii="Tahoma" w:eastAsia="Times New Roman" w:hAnsi="Tahoma" w:cs="Tahoma"/>
                <w:sz w:val="16"/>
                <w:szCs w:val="16"/>
                <w:lang w:val="pt-BR" w:eastAsia="pt-BR"/>
              </w:rPr>
            </w:pPr>
            <w:ins w:id="1772" w:author="Autor" w:date="2014-12-19T17:28:00Z">
              <w:r w:rsidRPr="002E6C63">
                <w:rPr>
                  <w:rFonts w:ascii="Tahoma" w:eastAsia="Times New Roman" w:hAnsi="Tahoma" w:cs="Tahoma"/>
                  <w:sz w:val="16"/>
                  <w:szCs w:val="16"/>
                  <w:lang w:val="pt-BR" w:eastAsia="pt-BR"/>
                </w:rPr>
                <w:t>9.236,46</w:t>
              </w:r>
            </w:ins>
          </w:p>
        </w:tc>
      </w:tr>
      <w:tr w:rsidR="00703052" w:rsidRPr="002E6C63" w14:paraId="1E12286A" w14:textId="77777777" w:rsidTr="00703052">
        <w:trPr>
          <w:trHeight w:val="20"/>
          <w:jc w:val="center"/>
          <w:ins w:id="1773" w:author="Autor" w:date="2014-12-19T17:28:00Z"/>
        </w:trPr>
        <w:tc>
          <w:tcPr>
            <w:tcW w:w="640" w:type="pct"/>
            <w:shd w:val="clear" w:color="auto" w:fill="auto"/>
            <w:noWrap/>
            <w:vAlign w:val="center"/>
            <w:hideMark/>
          </w:tcPr>
          <w:p w14:paraId="1DA200B5" w14:textId="77777777" w:rsidR="002E6C63" w:rsidRPr="002E6C63" w:rsidRDefault="002E6C63" w:rsidP="00703052">
            <w:pPr>
              <w:widowControl/>
              <w:autoSpaceDE/>
              <w:autoSpaceDN/>
              <w:adjustRightInd/>
              <w:spacing w:before="120" w:after="120"/>
              <w:jc w:val="center"/>
              <w:rPr>
                <w:ins w:id="1774" w:author="Autor" w:date="2014-12-19T17:28:00Z"/>
                <w:rFonts w:ascii="Tahoma" w:eastAsia="Times New Roman" w:hAnsi="Tahoma" w:cs="Tahoma"/>
                <w:color w:val="000000"/>
                <w:sz w:val="16"/>
                <w:szCs w:val="16"/>
              </w:rPr>
            </w:pPr>
            <w:ins w:id="1775" w:author="Autor" w:date="2014-12-19T17:28:00Z">
              <w:r w:rsidRPr="002E6C63">
                <w:rPr>
                  <w:rFonts w:ascii="Tahoma" w:eastAsia="Times New Roman" w:hAnsi="Tahoma" w:cs="Tahoma"/>
                  <w:color w:val="000000"/>
                  <w:sz w:val="16"/>
                  <w:szCs w:val="16"/>
                </w:rPr>
                <w:t>Depilação Individual Ltda.</w:t>
              </w:r>
            </w:ins>
          </w:p>
        </w:tc>
        <w:tc>
          <w:tcPr>
            <w:tcW w:w="740" w:type="pct"/>
            <w:shd w:val="clear" w:color="auto" w:fill="auto"/>
            <w:noWrap/>
            <w:vAlign w:val="center"/>
            <w:hideMark/>
          </w:tcPr>
          <w:p w14:paraId="6B01D4BA" w14:textId="77777777" w:rsidR="002E6C63" w:rsidRPr="002E6C63" w:rsidRDefault="002E6C63" w:rsidP="00703052">
            <w:pPr>
              <w:widowControl/>
              <w:autoSpaceDE/>
              <w:autoSpaceDN/>
              <w:adjustRightInd/>
              <w:spacing w:before="120" w:after="120"/>
              <w:jc w:val="center"/>
              <w:rPr>
                <w:ins w:id="1776" w:author="Autor" w:date="2014-12-19T17:28:00Z"/>
                <w:rFonts w:ascii="Tahoma" w:eastAsia="Times New Roman" w:hAnsi="Tahoma" w:cs="Tahoma"/>
                <w:color w:val="000000"/>
                <w:sz w:val="16"/>
                <w:szCs w:val="16"/>
              </w:rPr>
            </w:pPr>
            <w:ins w:id="1777" w:author="Autor" w:date="2014-12-19T17:28:00Z">
              <w:r w:rsidRPr="002E6C63">
                <w:rPr>
                  <w:rFonts w:ascii="Tahoma" w:eastAsia="Times New Roman" w:hAnsi="Tahoma" w:cs="Tahoma"/>
                  <w:color w:val="000000"/>
                  <w:sz w:val="16"/>
                  <w:szCs w:val="16"/>
                </w:rPr>
                <w:t>47.778.688/0001-85</w:t>
              </w:r>
            </w:ins>
          </w:p>
        </w:tc>
        <w:tc>
          <w:tcPr>
            <w:tcW w:w="1787" w:type="pct"/>
            <w:tcBorders>
              <w:top w:val="single" w:sz="4" w:space="0" w:color="auto"/>
              <w:left w:val="single" w:sz="4" w:space="0" w:color="auto"/>
              <w:right w:val="single" w:sz="4" w:space="0" w:color="auto"/>
            </w:tcBorders>
            <w:shd w:val="clear" w:color="auto" w:fill="auto"/>
            <w:vAlign w:val="center"/>
          </w:tcPr>
          <w:p w14:paraId="404ACD85" w14:textId="77777777" w:rsidR="002E6C63" w:rsidRPr="002E6C63" w:rsidRDefault="002E6C63" w:rsidP="00703052">
            <w:pPr>
              <w:widowControl/>
              <w:autoSpaceDE/>
              <w:autoSpaceDN/>
              <w:adjustRightInd/>
              <w:spacing w:before="120" w:after="120"/>
              <w:jc w:val="center"/>
              <w:rPr>
                <w:ins w:id="1778" w:author="Autor" w:date="2014-12-19T17:28:00Z"/>
                <w:rFonts w:ascii="Tahoma" w:eastAsia="Times New Roman" w:hAnsi="Tahoma" w:cs="Tahoma"/>
                <w:sz w:val="16"/>
                <w:szCs w:val="16"/>
                <w:lang w:val="pt-BR" w:eastAsia="pt-BR"/>
              </w:rPr>
            </w:pPr>
            <w:ins w:id="1779" w:author="Autor" w:date="2014-12-19T17:28:00Z">
              <w:r w:rsidRPr="002E6C63">
                <w:rPr>
                  <w:rFonts w:ascii="Tahoma" w:eastAsia="Times New Roman" w:hAnsi="Tahoma" w:cs="Tahoma"/>
                  <w:sz w:val="16"/>
                  <w:szCs w:val="16"/>
                  <w:lang w:val="pt-BR" w:eastAsia="pt-BR"/>
                </w:rPr>
                <w:t>Loja 02</w:t>
              </w:r>
            </w:ins>
          </w:p>
          <w:p w14:paraId="10BB3B2A" w14:textId="77777777" w:rsidR="002E6C63" w:rsidRPr="002E6C63" w:rsidRDefault="002E6C63" w:rsidP="00703052">
            <w:pPr>
              <w:widowControl/>
              <w:autoSpaceDE/>
              <w:autoSpaceDN/>
              <w:adjustRightInd/>
              <w:spacing w:before="120" w:after="120"/>
              <w:jc w:val="center"/>
              <w:rPr>
                <w:ins w:id="1780" w:author="Autor" w:date="2014-12-19T17:28:00Z"/>
                <w:rFonts w:ascii="Tahoma" w:eastAsia="Times New Roman" w:hAnsi="Tahoma" w:cs="Tahoma"/>
                <w:color w:val="000000"/>
                <w:sz w:val="16"/>
                <w:szCs w:val="16"/>
                <w:lang w:val="pt-BR"/>
              </w:rPr>
            </w:pPr>
            <w:ins w:id="1781" w:author="Autor" w:date="2014-12-19T17:28:00Z">
              <w:r w:rsidRPr="002E6C63">
                <w:rPr>
                  <w:rFonts w:ascii="Tahoma" w:eastAsia="Times New Roman" w:hAnsi="Tahoma" w:cs="Tahoma"/>
                  <w:sz w:val="16"/>
                  <w:szCs w:val="16"/>
                  <w:lang w:val="pt-BR" w:eastAsia="pt-BR"/>
                </w:rPr>
                <w:t>(área 18,20m²) - Edifício Ciala</w:t>
              </w:r>
            </w:ins>
          </w:p>
        </w:tc>
        <w:tc>
          <w:tcPr>
            <w:tcW w:w="431" w:type="pct"/>
            <w:tcBorders>
              <w:top w:val="single" w:sz="4" w:space="0" w:color="auto"/>
              <w:left w:val="single" w:sz="4" w:space="0" w:color="auto"/>
              <w:right w:val="single" w:sz="4" w:space="0" w:color="auto"/>
            </w:tcBorders>
            <w:vAlign w:val="center"/>
          </w:tcPr>
          <w:p w14:paraId="79D9778C" w14:textId="77777777" w:rsidR="002E6C63" w:rsidRPr="002E6C63" w:rsidRDefault="002E6C63" w:rsidP="00703052">
            <w:pPr>
              <w:widowControl/>
              <w:autoSpaceDE/>
              <w:autoSpaceDN/>
              <w:adjustRightInd/>
              <w:spacing w:before="120" w:after="120"/>
              <w:jc w:val="center"/>
              <w:rPr>
                <w:ins w:id="1782" w:author="Autor" w:date="2014-12-19T17:28:00Z"/>
                <w:rFonts w:ascii="Tahoma" w:eastAsia="Times New Roman" w:hAnsi="Tahoma" w:cs="Tahoma"/>
                <w:sz w:val="16"/>
                <w:szCs w:val="16"/>
                <w:lang w:val="pt-BR" w:eastAsia="pt-BR"/>
              </w:rPr>
            </w:pPr>
            <w:ins w:id="1783" w:author="Autor" w:date="2014-12-19T17:28:00Z">
              <w:r w:rsidRPr="002E6C63">
                <w:rPr>
                  <w:rFonts w:ascii="Tahoma" w:eastAsia="Times New Roman" w:hAnsi="Tahoma" w:cs="Tahoma"/>
                  <w:sz w:val="16"/>
                  <w:szCs w:val="16"/>
                  <w:lang w:val="pt-BR" w:eastAsia="pt-BR"/>
                </w:rPr>
                <w:t>20,00</w:t>
              </w:r>
            </w:ins>
          </w:p>
        </w:tc>
        <w:tc>
          <w:tcPr>
            <w:tcW w:w="493" w:type="pct"/>
            <w:tcBorders>
              <w:top w:val="single" w:sz="4" w:space="0" w:color="auto"/>
              <w:left w:val="single" w:sz="4" w:space="0" w:color="auto"/>
              <w:right w:val="single" w:sz="4" w:space="0" w:color="auto"/>
            </w:tcBorders>
            <w:vAlign w:val="center"/>
          </w:tcPr>
          <w:p w14:paraId="26CC2607" w14:textId="77777777" w:rsidR="002E6C63" w:rsidRPr="002E6C63" w:rsidRDefault="002E6C63" w:rsidP="00703052">
            <w:pPr>
              <w:widowControl/>
              <w:autoSpaceDE/>
              <w:autoSpaceDN/>
              <w:adjustRightInd/>
              <w:spacing w:before="120" w:after="120"/>
              <w:jc w:val="center"/>
              <w:rPr>
                <w:ins w:id="1784" w:author="Autor" w:date="2014-12-19T17:28:00Z"/>
                <w:rFonts w:ascii="Tahoma" w:eastAsia="Times New Roman" w:hAnsi="Tahoma" w:cs="Tahoma"/>
                <w:sz w:val="16"/>
                <w:szCs w:val="16"/>
                <w:lang w:val="pt-BR" w:eastAsia="pt-BR"/>
              </w:rPr>
            </w:pPr>
            <w:ins w:id="1785" w:author="Autor" w:date="2014-12-19T17:28:00Z">
              <w:r w:rsidRPr="002E6C63">
                <w:rPr>
                  <w:rFonts w:ascii="Tahoma" w:eastAsia="Times New Roman" w:hAnsi="Tahoma" w:cs="Tahoma"/>
                  <w:sz w:val="16"/>
                  <w:szCs w:val="16"/>
                  <w:lang w:val="pt-BR" w:eastAsia="pt-BR"/>
                </w:rPr>
                <w:t>20,00</w:t>
              </w:r>
            </w:ins>
          </w:p>
        </w:tc>
        <w:tc>
          <w:tcPr>
            <w:tcW w:w="431" w:type="pct"/>
            <w:tcBorders>
              <w:top w:val="single" w:sz="4" w:space="0" w:color="auto"/>
              <w:left w:val="single" w:sz="4" w:space="0" w:color="auto"/>
              <w:right w:val="single" w:sz="4" w:space="0" w:color="auto"/>
            </w:tcBorders>
            <w:vAlign w:val="center"/>
          </w:tcPr>
          <w:p w14:paraId="00DBB13D" w14:textId="77777777" w:rsidR="002E6C63" w:rsidRPr="002E6C63" w:rsidRDefault="002E6C63" w:rsidP="00703052">
            <w:pPr>
              <w:widowControl/>
              <w:autoSpaceDE/>
              <w:autoSpaceDN/>
              <w:adjustRightInd/>
              <w:spacing w:before="120" w:after="120"/>
              <w:jc w:val="center"/>
              <w:rPr>
                <w:ins w:id="1786" w:author="Autor" w:date="2014-12-19T17:28:00Z"/>
                <w:rFonts w:ascii="Tahoma" w:eastAsia="Times New Roman" w:hAnsi="Tahoma" w:cs="Tahoma"/>
                <w:sz w:val="16"/>
                <w:szCs w:val="16"/>
                <w:lang w:val="pt-BR" w:eastAsia="pt-BR"/>
              </w:rPr>
            </w:pPr>
            <w:ins w:id="1787" w:author="Autor" w:date="2014-12-19T17:28:00Z">
              <w:r w:rsidRPr="002E6C63">
                <w:rPr>
                  <w:rFonts w:ascii="Tahoma" w:eastAsia="Times New Roman" w:hAnsi="Tahoma" w:cs="Tahoma"/>
                  <w:sz w:val="16"/>
                  <w:szCs w:val="16"/>
                  <w:lang w:val="pt-BR" w:eastAsia="pt-BR"/>
                </w:rPr>
                <w:t>1</w:t>
              </w:r>
            </w:ins>
          </w:p>
        </w:tc>
        <w:tc>
          <w:tcPr>
            <w:tcW w:w="478" w:type="pct"/>
            <w:tcBorders>
              <w:top w:val="single" w:sz="4" w:space="0" w:color="auto"/>
              <w:left w:val="single" w:sz="4" w:space="0" w:color="auto"/>
              <w:right w:val="single" w:sz="4" w:space="0" w:color="auto"/>
            </w:tcBorders>
            <w:vAlign w:val="center"/>
          </w:tcPr>
          <w:p w14:paraId="072B2AB5" w14:textId="77777777" w:rsidR="002E6C63" w:rsidRPr="002E6C63" w:rsidRDefault="002E6C63" w:rsidP="00703052">
            <w:pPr>
              <w:widowControl/>
              <w:autoSpaceDE/>
              <w:autoSpaceDN/>
              <w:adjustRightInd/>
              <w:spacing w:before="120" w:after="120"/>
              <w:jc w:val="center"/>
              <w:rPr>
                <w:ins w:id="1788" w:author="Autor" w:date="2014-12-19T17:28:00Z"/>
                <w:rFonts w:ascii="Tahoma" w:eastAsia="Times New Roman" w:hAnsi="Tahoma" w:cs="Tahoma"/>
                <w:sz w:val="16"/>
                <w:szCs w:val="16"/>
                <w:lang w:val="pt-BR" w:eastAsia="pt-BR"/>
              </w:rPr>
            </w:pPr>
            <w:ins w:id="1789" w:author="Autor" w:date="2014-12-19T17:28:00Z">
              <w:r w:rsidRPr="002E6C63">
                <w:rPr>
                  <w:rFonts w:ascii="Tahoma" w:eastAsia="Times New Roman" w:hAnsi="Tahoma" w:cs="Tahoma"/>
                  <w:sz w:val="16"/>
                  <w:szCs w:val="16"/>
                  <w:lang w:val="pt-BR" w:eastAsia="pt-BR"/>
                </w:rPr>
                <w:t>615,49</w:t>
              </w:r>
            </w:ins>
          </w:p>
        </w:tc>
      </w:tr>
      <w:tr w:rsidR="00703052" w:rsidRPr="002E6C63" w14:paraId="35A7C820" w14:textId="77777777" w:rsidTr="00703052">
        <w:trPr>
          <w:trHeight w:val="20"/>
          <w:jc w:val="center"/>
          <w:ins w:id="1790" w:author="Autor" w:date="2014-12-19T17:28:00Z"/>
        </w:trPr>
        <w:tc>
          <w:tcPr>
            <w:tcW w:w="640" w:type="pct"/>
            <w:shd w:val="clear" w:color="auto" w:fill="auto"/>
            <w:noWrap/>
            <w:vAlign w:val="center"/>
            <w:hideMark/>
          </w:tcPr>
          <w:p w14:paraId="39A53480" w14:textId="77777777" w:rsidR="002E6C63" w:rsidRPr="002E6C63" w:rsidRDefault="002E6C63" w:rsidP="00703052">
            <w:pPr>
              <w:widowControl/>
              <w:autoSpaceDE/>
              <w:autoSpaceDN/>
              <w:adjustRightInd/>
              <w:spacing w:before="120" w:after="120"/>
              <w:jc w:val="center"/>
              <w:rPr>
                <w:ins w:id="1791" w:author="Autor" w:date="2014-12-19T17:28:00Z"/>
                <w:rFonts w:ascii="Tahoma" w:eastAsia="Times New Roman" w:hAnsi="Tahoma" w:cs="Tahoma"/>
                <w:color w:val="000000"/>
                <w:sz w:val="16"/>
                <w:szCs w:val="16"/>
                <w:lang w:val="pt-BR"/>
              </w:rPr>
            </w:pPr>
            <w:ins w:id="1792" w:author="Autor" w:date="2014-12-19T17:28:00Z">
              <w:r w:rsidRPr="002E6C63">
                <w:rPr>
                  <w:rFonts w:ascii="Tahoma" w:eastAsia="Times New Roman" w:hAnsi="Tahoma" w:cs="Tahoma"/>
                  <w:color w:val="000000"/>
                  <w:sz w:val="16"/>
                  <w:szCs w:val="16"/>
                  <w:lang w:val="pt-BR"/>
                </w:rPr>
                <w:t>Glynett Indústria e Comércio Ltda.</w:t>
              </w:r>
            </w:ins>
          </w:p>
        </w:tc>
        <w:tc>
          <w:tcPr>
            <w:tcW w:w="740" w:type="pct"/>
            <w:shd w:val="clear" w:color="auto" w:fill="auto"/>
            <w:noWrap/>
            <w:vAlign w:val="center"/>
            <w:hideMark/>
          </w:tcPr>
          <w:p w14:paraId="11DBE75C" w14:textId="77777777" w:rsidR="002E6C63" w:rsidRPr="002E6C63" w:rsidRDefault="002E6C63" w:rsidP="00703052">
            <w:pPr>
              <w:widowControl/>
              <w:autoSpaceDE/>
              <w:autoSpaceDN/>
              <w:adjustRightInd/>
              <w:spacing w:before="120" w:after="120"/>
              <w:jc w:val="center"/>
              <w:rPr>
                <w:ins w:id="1793" w:author="Autor" w:date="2014-12-19T17:28:00Z"/>
                <w:rFonts w:ascii="Tahoma" w:eastAsia="Times New Roman" w:hAnsi="Tahoma" w:cs="Tahoma"/>
                <w:color w:val="000000"/>
                <w:sz w:val="16"/>
                <w:szCs w:val="16"/>
              </w:rPr>
            </w:pPr>
            <w:ins w:id="1794" w:author="Autor" w:date="2014-12-19T17:28:00Z">
              <w:r w:rsidRPr="002E6C63">
                <w:rPr>
                  <w:rFonts w:ascii="Tahoma" w:eastAsia="Times New Roman" w:hAnsi="Tahoma" w:cs="Tahoma"/>
                  <w:color w:val="000000"/>
                  <w:sz w:val="16"/>
                  <w:szCs w:val="16"/>
                </w:rPr>
                <w:t>07.451.298/0001-03</w:t>
              </w:r>
            </w:ins>
          </w:p>
        </w:tc>
        <w:tc>
          <w:tcPr>
            <w:tcW w:w="1787" w:type="pct"/>
            <w:tcBorders>
              <w:top w:val="single" w:sz="4" w:space="0" w:color="auto"/>
            </w:tcBorders>
            <w:shd w:val="clear" w:color="auto" w:fill="auto"/>
            <w:vAlign w:val="center"/>
          </w:tcPr>
          <w:p w14:paraId="3C476FEA" w14:textId="77777777" w:rsidR="002E6C63" w:rsidRPr="002E6C63" w:rsidRDefault="002E6C63" w:rsidP="00703052">
            <w:pPr>
              <w:widowControl/>
              <w:autoSpaceDE/>
              <w:autoSpaceDN/>
              <w:adjustRightInd/>
              <w:spacing w:before="120" w:after="120"/>
              <w:jc w:val="center"/>
              <w:rPr>
                <w:ins w:id="1795" w:author="Autor" w:date="2014-12-19T17:28:00Z"/>
                <w:rFonts w:ascii="Tahoma" w:eastAsia="Times New Roman" w:hAnsi="Tahoma" w:cs="Tahoma"/>
                <w:sz w:val="16"/>
                <w:szCs w:val="16"/>
                <w:lang w:val="pt-BR" w:eastAsia="pt-BR"/>
              </w:rPr>
            </w:pPr>
            <w:ins w:id="1796" w:author="Autor" w:date="2014-12-19T17:28:00Z">
              <w:r w:rsidRPr="002E6C63">
                <w:rPr>
                  <w:rFonts w:ascii="Tahoma" w:eastAsia="Times New Roman" w:hAnsi="Tahoma" w:cs="Tahoma"/>
                  <w:sz w:val="16"/>
                  <w:szCs w:val="16"/>
                  <w:lang w:val="pt-BR" w:eastAsia="pt-BR"/>
                </w:rPr>
                <w:t>5º andar</w:t>
              </w:r>
            </w:ins>
          </w:p>
          <w:p w14:paraId="1B9D4664" w14:textId="77777777" w:rsidR="002E6C63" w:rsidRPr="002E6C63" w:rsidRDefault="002E6C63" w:rsidP="00703052">
            <w:pPr>
              <w:widowControl/>
              <w:autoSpaceDE/>
              <w:autoSpaceDN/>
              <w:adjustRightInd/>
              <w:spacing w:before="120" w:after="120"/>
              <w:jc w:val="center"/>
              <w:rPr>
                <w:ins w:id="1797" w:author="Autor" w:date="2014-12-19T17:28:00Z"/>
                <w:rFonts w:ascii="Tahoma" w:eastAsia="Times New Roman" w:hAnsi="Tahoma" w:cs="Tahoma"/>
                <w:color w:val="000000"/>
                <w:sz w:val="16"/>
                <w:szCs w:val="16"/>
                <w:lang w:val="pt-BR"/>
              </w:rPr>
            </w:pPr>
            <w:ins w:id="1798" w:author="Autor" w:date="2014-12-19T17:28:00Z">
              <w:r w:rsidRPr="002E6C63">
                <w:rPr>
                  <w:rFonts w:ascii="Tahoma" w:eastAsia="Times New Roman" w:hAnsi="Tahoma" w:cs="Tahoma"/>
                  <w:sz w:val="16"/>
                  <w:szCs w:val="16"/>
                  <w:lang w:val="pt-BR" w:eastAsia="pt-BR"/>
                </w:rPr>
                <w:t>(área 148,62 m²) - Edifício Ciala</w:t>
              </w:r>
            </w:ins>
          </w:p>
        </w:tc>
        <w:tc>
          <w:tcPr>
            <w:tcW w:w="431" w:type="pct"/>
            <w:tcBorders>
              <w:top w:val="single" w:sz="4" w:space="0" w:color="auto"/>
            </w:tcBorders>
            <w:vAlign w:val="center"/>
          </w:tcPr>
          <w:p w14:paraId="7BA230C2" w14:textId="77777777" w:rsidR="002E6C63" w:rsidRPr="002E6C63" w:rsidRDefault="002E6C63" w:rsidP="00703052">
            <w:pPr>
              <w:widowControl/>
              <w:autoSpaceDE/>
              <w:autoSpaceDN/>
              <w:adjustRightInd/>
              <w:spacing w:before="120" w:after="120"/>
              <w:jc w:val="center"/>
              <w:rPr>
                <w:ins w:id="1799" w:author="Autor" w:date="2014-12-19T17:28:00Z"/>
                <w:rFonts w:ascii="Tahoma" w:eastAsia="Times New Roman" w:hAnsi="Tahoma" w:cs="Tahoma"/>
                <w:sz w:val="16"/>
                <w:szCs w:val="16"/>
                <w:lang w:val="pt-BR" w:eastAsia="pt-BR"/>
              </w:rPr>
            </w:pPr>
            <w:ins w:id="1800" w:author="Autor" w:date="2014-12-19T17:28:00Z">
              <w:r w:rsidRPr="002E6C63">
                <w:rPr>
                  <w:rFonts w:ascii="Tahoma" w:eastAsia="Times New Roman" w:hAnsi="Tahoma" w:cs="Tahoma"/>
                  <w:sz w:val="16"/>
                  <w:szCs w:val="16"/>
                  <w:lang w:val="pt-BR" w:eastAsia="pt-BR"/>
                </w:rPr>
                <w:t>148,62</w:t>
              </w:r>
            </w:ins>
          </w:p>
        </w:tc>
        <w:tc>
          <w:tcPr>
            <w:tcW w:w="493" w:type="pct"/>
            <w:tcBorders>
              <w:top w:val="single" w:sz="4" w:space="0" w:color="auto"/>
            </w:tcBorders>
            <w:vAlign w:val="center"/>
          </w:tcPr>
          <w:p w14:paraId="183578CB" w14:textId="77777777" w:rsidR="002E6C63" w:rsidRPr="002E6C63" w:rsidRDefault="002E6C63" w:rsidP="00703052">
            <w:pPr>
              <w:widowControl/>
              <w:autoSpaceDE/>
              <w:autoSpaceDN/>
              <w:adjustRightInd/>
              <w:spacing w:before="120" w:after="120"/>
              <w:jc w:val="center"/>
              <w:rPr>
                <w:ins w:id="1801" w:author="Autor" w:date="2014-12-19T17:28:00Z"/>
                <w:rFonts w:ascii="Tahoma" w:eastAsia="Times New Roman" w:hAnsi="Tahoma" w:cs="Tahoma"/>
                <w:sz w:val="16"/>
                <w:szCs w:val="16"/>
                <w:lang w:val="pt-BR" w:eastAsia="pt-BR"/>
              </w:rPr>
            </w:pPr>
            <w:ins w:id="1802" w:author="Autor" w:date="2014-12-19T17:28:00Z">
              <w:r w:rsidRPr="002E6C63">
                <w:rPr>
                  <w:rFonts w:ascii="Tahoma" w:eastAsia="Times New Roman" w:hAnsi="Tahoma" w:cs="Tahoma"/>
                  <w:sz w:val="16"/>
                  <w:szCs w:val="16"/>
                  <w:lang w:val="pt-BR" w:eastAsia="pt-BR"/>
                </w:rPr>
                <w:t>148,62</w:t>
              </w:r>
            </w:ins>
          </w:p>
        </w:tc>
        <w:tc>
          <w:tcPr>
            <w:tcW w:w="431" w:type="pct"/>
            <w:tcBorders>
              <w:top w:val="single" w:sz="4" w:space="0" w:color="auto"/>
            </w:tcBorders>
            <w:vAlign w:val="center"/>
          </w:tcPr>
          <w:p w14:paraId="5667B007" w14:textId="77777777" w:rsidR="002E6C63" w:rsidRPr="002E6C63" w:rsidRDefault="002E6C63" w:rsidP="00703052">
            <w:pPr>
              <w:widowControl/>
              <w:autoSpaceDE/>
              <w:autoSpaceDN/>
              <w:adjustRightInd/>
              <w:spacing w:before="120" w:after="120"/>
              <w:jc w:val="center"/>
              <w:rPr>
                <w:ins w:id="1803" w:author="Autor" w:date="2014-12-19T17:28:00Z"/>
                <w:rFonts w:ascii="Tahoma" w:eastAsia="Times New Roman" w:hAnsi="Tahoma" w:cs="Tahoma"/>
                <w:sz w:val="16"/>
                <w:szCs w:val="16"/>
                <w:lang w:val="pt-BR" w:eastAsia="pt-BR"/>
              </w:rPr>
            </w:pPr>
            <w:ins w:id="1804" w:author="Autor" w:date="2014-12-19T17:28:00Z">
              <w:r w:rsidRPr="002E6C63">
                <w:rPr>
                  <w:rFonts w:ascii="Tahoma" w:eastAsia="Times New Roman" w:hAnsi="Tahoma" w:cs="Tahoma"/>
                  <w:sz w:val="16"/>
                  <w:szCs w:val="16"/>
                  <w:lang w:val="pt-BR" w:eastAsia="pt-BR"/>
                </w:rPr>
                <w:t>1</w:t>
              </w:r>
            </w:ins>
          </w:p>
        </w:tc>
        <w:tc>
          <w:tcPr>
            <w:tcW w:w="478" w:type="pct"/>
            <w:tcBorders>
              <w:top w:val="single" w:sz="4" w:space="0" w:color="auto"/>
            </w:tcBorders>
            <w:vAlign w:val="center"/>
          </w:tcPr>
          <w:p w14:paraId="62D8E3CB" w14:textId="77777777" w:rsidR="002E6C63" w:rsidRPr="002E6C63" w:rsidRDefault="002E6C63" w:rsidP="00703052">
            <w:pPr>
              <w:widowControl/>
              <w:autoSpaceDE/>
              <w:autoSpaceDN/>
              <w:adjustRightInd/>
              <w:spacing w:before="120" w:after="120"/>
              <w:jc w:val="center"/>
              <w:rPr>
                <w:ins w:id="1805" w:author="Autor" w:date="2014-12-19T17:28:00Z"/>
                <w:rFonts w:ascii="Tahoma" w:eastAsia="Times New Roman" w:hAnsi="Tahoma" w:cs="Tahoma"/>
                <w:sz w:val="16"/>
                <w:szCs w:val="16"/>
                <w:lang w:val="pt-BR" w:eastAsia="pt-BR"/>
              </w:rPr>
            </w:pPr>
            <w:ins w:id="1806" w:author="Autor" w:date="2014-12-19T17:28:00Z">
              <w:r w:rsidRPr="002E6C63">
                <w:rPr>
                  <w:rFonts w:ascii="Tahoma" w:eastAsia="Times New Roman" w:hAnsi="Tahoma" w:cs="Tahoma"/>
                  <w:sz w:val="16"/>
                  <w:szCs w:val="16"/>
                  <w:lang w:val="pt-BR" w:eastAsia="pt-BR"/>
                </w:rPr>
                <w:t>4.626,81</w:t>
              </w:r>
            </w:ins>
          </w:p>
        </w:tc>
      </w:tr>
      <w:tr w:rsidR="00703052" w:rsidRPr="002E6C63" w14:paraId="0BCFE316" w14:textId="77777777" w:rsidTr="00703052">
        <w:trPr>
          <w:trHeight w:val="20"/>
          <w:jc w:val="center"/>
          <w:ins w:id="1807" w:author="Autor" w:date="2014-12-19T17:28:00Z"/>
        </w:trPr>
        <w:tc>
          <w:tcPr>
            <w:tcW w:w="640" w:type="pct"/>
            <w:shd w:val="clear" w:color="auto" w:fill="auto"/>
            <w:noWrap/>
            <w:vAlign w:val="center"/>
            <w:hideMark/>
          </w:tcPr>
          <w:p w14:paraId="00B54441" w14:textId="77777777" w:rsidR="002E6C63" w:rsidRPr="002E6C63" w:rsidRDefault="002E6C63" w:rsidP="00703052">
            <w:pPr>
              <w:widowControl/>
              <w:autoSpaceDE/>
              <w:autoSpaceDN/>
              <w:adjustRightInd/>
              <w:spacing w:before="120" w:after="120"/>
              <w:jc w:val="center"/>
              <w:rPr>
                <w:ins w:id="1808" w:author="Autor" w:date="2014-12-19T17:28:00Z"/>
                <w:rFonts w:ascii="Tahoma" w:eastAsia="Times New Roman" w:hAnsi="Tahoma" w:cs="Tahoma"/>
                <w:color w:val="000000"/>
                <w:sz w:val="16"/>
                <w:szCs w:val="16"/>
              </w:rPr>
            </w:pPr>
            <w:ins w:id="1809" w:author="Autor" w:date="2014-12-19T17:28:00Z">
              <w:r w:rsidRPr="002E6C63">
                <w:rPr>
                  <w:rFonts w:ascii="Tahoma" w:eastAsia="Times New Roman" w:hAnsi="Tahoma" w:cs="Tahoma"/>
                  <w:color w:val="000000"/>
                  <w:sz w:val="16"/>
                  <w:szCs w:val="16"/>
                </w:rPr>
                <w:t>Iara Viana</w:t>
              </w:r>
            </w:ins>
          </w:p>
        </w:tc>
        <w:tc>
          <w:tcPr>
            <w:tcW w:w="740" w:type="pct"/>
            <w:shd w:val="clear" w:color="auto" w:fill="auto"/>
            <w:noWrap/>
            <w:vAlign w:val="center"/>
            <w:hideMark/>
          </w:tcPr>
          <w:p w14:paraId="45080FCF" w14:textId="77777777" w:rsidR="002E6C63" w:rsidRPr="002E6C63" w:rsidRDefault="002E6C63" w:rsidP="00703052">
            <w:pPr>
              <w:widowControl/>
              <w:autoSpaceDE/>
              <w:autoSpaceDN/>
              <w:adjustRightInd/>
              <w:spacing w:before="120" w:after="120"/>
              <w:jc w:val="center"/>
              <w:rPr>
                <w:ins w:id="1810" w:author="Autor" w:date="2014-12-19T17:28:00Z"/>
                <w:rFonts w:ascii="Tahoma" w:eastAsia="Times New Roman" w:hAnsi="Tahoma" w:cs="Tahoma"/>
                <w:color w:val="000000"/>
                <w:sz w:val="16"/>
                <w:szCs w:val="16"/>
              </w:rPr>
            </w:pPr>
            <w:ins w:id="1811" w:author="Autor" w:date="2014-12-19T17:28:00Z">
              <w:r w:rsidRPr="002E6C63">
                <w:rPr>
                  <w:rFonts w:ascii="Tahoma" w:eastAsia="Times New Roman" w:hAnsi="Tahoma" w:cs="Tahoma"/>
                  <w:color w:val="000000"/>
                  <w:sz w:val="16"/>
                  <w:szCs w:val="16"/>
                </w:rPr>
                <w:t>800.512.516-04</w:t>
              </w:r>
            </w:ins>
          </w:p>
        </w:tc>
        <w:tc>
          <w:tcPr>
            <w:tcW w:w="1787" w:type="pct"/>
            <w:shd w:val="clear" w:color="auto" w:fill="auto"/>
            <w:vAlign w:val="center"/>
          </w:tcPr>
          <w:p w14:paraId="615359C1" w14:textId="77777777" w:rsidR="002E6C63" w:rsidRPr="002E6C63" w:rsidRDefault="002E6C63" w:rsidP="00703052">
            <w:pPr>
              <w:widowControl/>
              <w:autoSpaceDE/>
              <w:autoSpaceDN/>
              <w:adjustRightInd/>
              <w:spacing w:before="120" w:after="120"/>
              <w:jc w:val="center"/>
              <w:rPr>
                <w:ins w:id="1812" w:author="Autor" w:date="2014-12-19T17:28:00Z"/>
                <w:rFonts w:ascii="Tahoma" w:eastAsia="Times New Roman" w:hAnsi="Tahoma" w:cs="Tahoma"/>
                <w:color w:val="000000"/>
                <w:sz w:val="16"/>
                <w:szCs w:val="16"/>
              </w:rPr>
            </w:pPr>
            <w:ins w:id="1813" w:author="Autor" w:date="2014-12-19T17:28:00Z">
              <w:r w:rsidRPr="002E6C63">
                <w:rPr>
                  <w:rFonts w:ascii="Tahoma" w:eastAsia="Times New Roman" w:hAnsi="Tahoma" w:cs="Tahoma"/>
                  <w:sz w:val="16"/>
                  <w:szCs w:val="16"/>
                  <w:lang w:val="pt-BR" w:eastAsia="pt-BR"/>
                </w:rPr>
                <w:t>Loja 05 - Edifício Ciala</w:t>
              </w:r>
            </w:ins>
          </w:p>
        </w:tc>
        <w:tc>
          <w:tcPr>
            <w:tcW w:w="431" w:type="pct"/>
            <w:vAlign w:val="center"/>
          </w:tcPr>
          <w:p w14:paraId="55A73972" w14:textId="77777777" w:rsidR="002E6C63" w:rsidRPr="002E6C63" w:rsidRDefault="002E6C63" w:rsidP="00703052">
            <w:pPr>
              <w:widowControl/>
              <w:autoSpaceDE/>
              <w:autoSpaceDN/>
              <w:adjustRightInd/>
              <w:spacing w:before="120" w:after="120"/>
              <w:jc w:val="center"/>
              <w:rPr>
                <w:ins w:id="1814" w:author="Autor" w:date="2014-12-19T17:28:00Z"/>
                <w:rFonts w:ascii="Tahoma" w:eastAsia="Times New Roman" w:hAnsi="Tahoma" w:cs="Tahoma"/>
                <w:sz w:val="16"/>
                <w:szCs w:val="16"/>
                <w:lang w:val="pt-BR" w:eastAsia="pt-BR"/>
              </w:rPr>
            </w:pPr>
            <w:ins w:id="1815" w:author="Autor" w:date="2014-12-19T17:28:00Z">
              <w:r w:rsidRPr="002E6C63">
                <w:rPr>
                  <w:rFonts w:ascii="Tahoma" w:eastAsia="Times New Roman" w:hAnsi="Tahoma" w:cs="Tahoma"/>
                  <w:sz w:val="16"/>
                  <w:szCs w:val="16"/>
                  <w:lang w:val="pt-BR" w:eastAsia="pt-BR"/>
                </w:rPr>
                <w:t>40,00</w:t>
              </w:r>
            </w:ins>
          </w:p>
        </w:tc>
        <w:tc>
          <w:tcPr>
            <w:tcW w:w="493" w:type="pct"/>
            <w:vAlign w:val="center"/>
          </w:tcPr>
          <w:p w14:paraId="0B53BFAE" w14:textId="77777777" w:rsidR="002E6C63" w:rsidRPr="002E6C63" w:rsidRDefault="002E6C63" w:rsidP="00703052">
            <w:pPr>
              <w:widowControl/>
              <w:autoSpaceDE/>
              <w:autoSpaceDN/>
              <w:adjustRightInd/>
              <w:spacing w:before="120" w:after="120"/>
              <w:jc w:val="center"/>
              <w:rPr>
                <w:ins w:id="1816" w:author="Autor" w:date="2014-12-19T17:28:00Z"/>
                <w:rFonts w:ascii="Tahoma" w:eastAsia="Times New Roman" w:hAnsi="Tahoma" w:cs="Tahoma"/>
                <w:sz w:val="16"/>
                <w:szCs w:val="16"/>
                <w:lang w:val="pt-BR" w:eastAsia="pt-BR"/>
              </w:rPr>
            </w:pPr>
            <w:ins w:id="1817" w:author="Autor" w:date="2014-12-19T17:28:00Z">
              <w:r w:rsidRPr="002E6C63">
                <w:rPr>
                  <w:rFonts w:ascii="Tahoma" w:eastAsia="Times New Roman" w:hAnsi="Tahoma" w:cs="Tahoma"/>
                  <w:sz w:val="16"/>
                  <w:szCs w:val="16"/>
                  <w:lang w:val="pt-BR" w:eastAsia="pt-BR"/>
                </w:rPr>
                <w:t>40,00</w:t>
              </w:r>
            </w:ins>
          </w:p>
        </w:tc>
        <w:tc>
          <w:tcPr>
            <w:tcW w:w="431" w:type="pct"/>
            <w:vAlign w:val="center"/>
          </w:tcPr>
          <w:p w14:paraId="26ED33F4" w14:textId="77777777" w:rsidR="002E6C63" w:rsidRPr="002E6C63" w:rsidRDefault="002E6C63" w:rsidP="00703052">
            <w:pPr>
              <w:widowControl/>
              <w:autoSpaceDE/>
              <w:autoSpaceDN/>
              <w:adjustRightInd/>
              <w:spacing w:before="120" w:after="120"/>
              <w:jc w:val="center"/>
              <w:rPr>
                <w:ins w:id="1818" w:author="Autor" w:date="2014-12-19T17:28:00Z"/>
                <w:rFonts w:ascii="Tahoma" w:eastAsia="Times New Roman" w:hAnsi="Tahoma" w:cs="Tahoma"/>
                <w:sz w:val="16"/>
                <w:szCs w:val="16"/>
                <w:lang w:val="pt-BR" w:eastAsia="pt-BR"/>
              </w:rPr>
            </w:pPr>
            <w:ins w:id="1819" w:author="Autor" w:date="2014-12-19T17:28:00Z">
              <w:r w:rsidRPr="002E6C63">
                <w:rPr>
                  <w:rFonts w:ascii="Tahoma" w:eastAsia="Times New Roman" w:hAnsi="Tahoma" w:cs="Tahoma"/>
                  <w:sz w:val="16"/>
                  <w:szCs w:val="16"/>
                  <w:lang w:val="pt-BR" w:eastAsia="pt-BR"/>
                </w:rPr>
                <w:t>1</w:t>
              </w:r>
            </w:ins>
          </w:p>
        </w:tc>
        <w:tc>
          <w:tcPr>
            <w:tcW w:w="478" w:type="pct"/>
            <w:vAlign w:val="center"/>
          </w:tcPr>
          <w:p w14:paraId="74EEE4E4" w14:textId="77777777" w:rsidR="002E6C63" w:rsidRPr="002E6C63" w:rsidRDefault="002E6C63" w:rsidP="00703052">
            <w:pPr>
              <w:widowControl/>
              <w:autoSpaceDE/>
              <w:autoSpaceDN/>
              <w:adjustRightInd/>
              <w:spacing w:before="120" w:after="120"/>
              <w:jc w:val="center"/>
              <w:rPr>
                <w:ins w:id="1820" w:author="Autor" w:date="2014-12-19T17:28:00Z"/>
                <w:rFonts w:ascii="Tahoma" w:eastAsia="Times New Roman" w:hAnsi="Tahoma" w:cs="Tahoma"/>
                <w:sz w:val="16"/>
                <w:szCs w:val="16"/>
                <w:lang w:val="pt-BR" w:eastAsia="pt-BR"/>
              </w:rPr>
            </w:pPr>
            <w:ins w:id="1821" w:author="Autor" w:date="2014-12-19T17:28:00Z">
              <w:r w:rsidRPr="002E6C63">
                <w:rPr>
                  <w:rFonts w:ascii="Tahoma" w:eastAsia="Times New Roman" w:hAnsi="Tahoma" w:cs="Tahoma"/>
                  <w:sz w:val="16"/>
                  <w:szCs w:val="16"/>
                  <w:lang w:val="pt-BR" w:eastAsia="pt-BR"/>
                </w:rPr>
                <w:t>1.000,00</w:t>
              </w:r>
            </w:ins>
          </w:p>
        </w:tc>
      </w:tr>
      <w:tr w:rsidR="00703052" w:rsidRPr="002E6C63" w14:paraId="1A3926F4" w14:textId="77777777" w:rsidTr="00703052">
        <w:trPr>
          <w:trHeight w:val="20"/>
          <w:jc w:val="center"/>
          <w:ins w:id="1822" w:author="Autor" w:date="2014-12-19T17:28:00Z"/>
        </w:trPr>
        <w:tc>
          <w:tcPr>
            <w:tcW w:w="640" w:type="pct"/>
            <w:shd w:val="clear" w:color="auto" w:fill="auto"/>
            <w:noWrap/>
            <w:vAlign w:val="center"/>
            <w:hideMark/>
          </w:tcPr>
          <w:p w14:paraId="414777F7" w14:textId="77777777" w:rsidR="002E6C63" w:rsidRPr="002E6C63" w:rsidRDefault="002E6C63" w:rsidP="00703052">
            <w:pPr>
              <w:widowControl/>
              <w:autoSpaceDE/>
              <w:autoSpaceDN/>
              <w:adjustRightInd/>
              <w:spacing w:before="120" w:after="120"/>
              <w:jc w:val="center"/>
              <w:rPr>
                <w:ins w:id="1823" w:author="Autor" w:date="2014-12-19T17:28:00Z"/>
                <w:rFonts w:ascii="Tahoma" w:eastAsia="Times New Roman" w:hAnsi="Tahoma" w:cs="Tahoma"/>
                <w:color w:val="000000"/>
                <w:sz w:val="16"/>
                <w:szCs w:val="16"/>
              </w:rPr>
            </w:pPr>
            <w:ins w:id="1824" w:author="Autor" w:date="2014-12-19T17:28:00Z">
              <w:r w:rsidRPr="002E6C63">
                <w:rPr>
                  <w:rFonts w:ascii="Tahoma" w:eastAsia="Times New Roman" w:hAnsi="Tahoma" w:cs="Tahoma"/>
                  <w:color w:val="000000"/>
                  <w:sz w:val="16"/>
                  <w:szCs w:val="16"/>
                </w:rPr>
                <w:t>Transversal Language</w:t>
              </w:r>
            </w:ins>
          </w:p>
        </w:tc>
        <w:tc>
          <w:tcPr>
            <w:tcW w:w="740" w:type="pct"/>
            <w:shd w:val="clear" w:color="auto" w:fill="auto"/>
            <w:noWrap/>
            <w:vAlign w:val="center"/>
            <w:hideMark/>
          </w:tcPr>
          <w:p w14:paraId="6DD228AD" w14:textId="77777777" w:rsidR="002E6C63" w:rsidRPr="002E6C63" w:rsidRDefault="002E6C63" w:rsidP="00703052">
            <w:pPr>
              <w:widowControl/>
              <w:autoSpaceDE/>
              <w:autoSpaceDN/>
              <w:adjustRightInd/>
              <w:spacing w:before="120" w:after="120"/>
              <w:jc w:val="center"/>
              <w:rPr>
                <w:ins w:id="1825" w:author="Autor" w:date="2014-12-19T17:28:00Z"/>
                <w:rFonts w:ascii="Tahoma" w:eastAsia="Times New Roman" w:hAnsi="Tahoma" w:cs="Tahoma"/>
                <w:color w:val="000000"/>
                <w:sz w:val="16"/>
                <w:szCs w:val="16"/>
              </w:rPr>
            </w:pPr>
            <w:ins w:id="1826" w:author="Autor" w:date="2014-12-19T17:28:00Z">
              <w:r w:rsidRPr="002E6C63">
                <w:rPr>
                  <w:rFonts w:ascii="Tahoma" w:eastAsia="Times New Roman" w:hAnsi="Tahoma" w:cs="Tahoma"/>
                  <w:color w:val="000000"/>
                  <w:sz w:val="16"/>
                  <w:szCs w:val="16"/>
                </w:rPr>
                <w:t>20.395.600/0001-03</w:t>
              </w:r>
            </w:ins>
          </w:p>
        </w:tc>
        <w:tc>
          <w:tcPr>
            <w:tcW w:w="1787" w:type="pct"/>
            <w:shd w:val="clear" w:color="auto" w:fill="auto"/>
            <w:vAlign w:val="center"/>
          </w:tcPr>
          <w:p w14:paraId="326F6EE8" w14:textId="77777777" w:rsidR="002E6C63" w:rsidRPr="002E6C63" w:rsidRDefault="002E6C63" w:rsidP="00703052">
            <w:pPr>
              <w:widowControl/>
              <w:autoSpaceDE/>
              <w:autoSpaceDN/>
              <w:adjustRightInd/>
              <w:spacing w:before="120" w:after="120"/>
              <w:jc w:val="center"/>
              <w:rPr>
                <w:ins w:id="1827" w:author="Autor" w:date="2014-12-19T17:28:00Z"/>
                <w:rFonts w:ascii="Tahoma" w:eastAsia="Times New Roman" w:hAnsi="Tahoma" w:cs="Tahoma"/>
                <w:color w:val="000000"/>
                <w:sz w:val="16"/>
                <w:szCs w:val="16"/>
              </w:rPr>
            </w:pPr>
            <w:ins w:id="1828" w:author="Autor" w:date="2014-12-19T17:28:00Z">
              <w:r w:rsidRPr="002E6C63">
                <w:rPr>
                  <w:rFonts w:ascii="Tahoma" w:eastAsia="Times New Roman" w:hAnsi="Tahoma" w:cs="Tahoma"/>
                  <w:sz w:val="16"/>
                  <w:szCs w:val="16"/>
                  <w:lang w:val="pt-BR" w:eastAsia="pt-BR"/>
                </w:rPr>
                <w:t>Loja 03 e 04 - Edifício Ciala</w:t>
              </w:r>
            </w:ins>
          </w:p>
        </w:tc>
        <w:tc>
          <w:tcPr>
            <w:tcW w:w="431" w:type="pct"/>
            <w:vAlign w:val="center"/>
          </w:tcPr>
          <w:p w14:paraId="77FE9012" w14:textId="77777777" w:rsidR="002E6C63" w:rsidRPr="002E6C63" w:rsidRDefault="002E6C63" w:rsidP="00703052">
            <w:pPr>
              <w:widowControl/>
              <w:autoSpaceDE/>
              <w:autoSpaceDN/>
              <w:adjustRightInd/>
              <w:spacing w:before="120" w:after="120"/>
              <w:jc w:val="center"/>
              <w:rPr>
                <w:ins w:id="1829" w:author="Autor" w:date="2014-12-19T17:28:00Z"/>
                <w:rFonts w:ascii="Tahoma" w:eastAsia="Times New Roman" w:hAnsi="Tahoma" w:cs="Tahoma"/>
                <w:sz w:val="16"/>
                <w:szCs w:val="16"/>
                <w:lang w:val="pt-BR" w:eastAsia="pt-BR"/>
              </w:rPr>
            </w:pPr>
            <w:ins w:id="1830" w:author="Autor" w:date="2014-12-19T17:28:00Z">
              <w:r w:rsidRPr="002E6C63">
                <w:rPr>
                  <w:rFonts w:ascii="Tahoma" w:eastAsia="Times New Roman" w:hAnsi="Tahoma" w:cs="Tahoma"/>
                  <w:sz w:val="16"/>
                  <w:szCs w:val="16"/>
                  <w:lang w:val="pt-BR" w:eastAsia="pt-BR"/>
                </w:rPr>
                <w:t>60,00</w:t>
              </w:r>
            </w:ins>
          </w:p>
        </w:tc>
        <w:tc>
          <w:tcPr>
            <w:tcW w:w="493" w:type="pct"/>
            <w:vAlign w:val="center"/>
          </w:tcPr>
          <w:p w14:paraId="7BEA01EA" w14:textId="77777777" w:rsidR="002E6C63" w:rsidRPr="002E6C63" w:rsidRDefault="002E6C63" w:rsidP="00703052">
            <w:pPr>
              <w:widowControl/>
              <w:autoSpaceDE/>
              <w:autoSpaceDN/>
              <w:adjustRightInd/>
              <w:spacing w:before="120" w:after="120"/>
              <w:jc w:val="center"/>
              <w:rPr>
                <w:ins w:id="1831" w:author="Autor" w:date="2014-12-19T17:28:00Z"/>
                <w:rFonts w:ascii="Tahoma" w:eastAsia="Times New Roman" w:hAnsi="Tahoma" w:cs="Tahoma"/>
                <w:sz w:val="16"/>
                <w:szCs w:val="16"/>
                <w:lang w:val="pt-BR" w:eastAsia="pt-BR"/>
              </w:rPr>
            </w:pPr>
            <w:ins w:id="1832" w:author="Autor" w:date="2014-12-19T17:28:00Z">
              <w:r w:rsidRPr="002E6C63">
                <w:rPr>
                  <w:rFonts w:ascii="Tahoma" w:eastAsia="Times New Roman" w:hAnsi="Tahoma" w:cs="Tahoma"/>
                  <w:sz w:val="16"/>
                  <w:szCs w:val="16"/>
                  <w:lang w:val="pt-BR" w:eastAsia="pt-BR"/>
                </w:rPr>
                <w:t>30,00</w:t>
              </w:r>
            </w:ins>
          </w:p>
        </w:tc>
        <w:tc>
          <w:tcPr>
            <w:tcW w:w="431" w:type="pct"/>
            <w:vAlign w:val="center"/>
          </w:tcPr>
          <w:p w14:paraId="5B58661E" w14:textId="77777777" w:rsidR="002E6C63" w:rsidRPr="002E6C63" w:rsidRDefault="002E6C63" w:rsidP="00703052">
            <w:pPr>
              <w:widowControl/>
              <w:autoSpaceDE/>
              <w:autoSpaceDN/>
              <w:adjustRightInd/>
              <w:spacing w:before="120" w:after="120"/>
              <w:jc w:val="center"/>
              <w:rPr>
                <w:ins w:id="1833" w:author="Autor" w:date="2014-12-19T17:28:00Z"/>
                <w:rFonts w:ascii="Tahoma" w:eastAsia="Times New Roman" w:hAnsi="Tahoma" w:cs="Tahoma"/>
                <w:sz w:val="16"/>
                <w:szCs w:val="16"/>
                <w:lang w:val="pt-BR" w:eastAsia="pt-BR"/>
              </w:rPr>
            </w:pPr>
            <w:ins w:id="1834" w:author="Autor" w:date="2014-12-19T17:28:00Z">
              <w:r w:rsidRPr="002E6C63">
                <w:rPr>
                  <w:rFonts w:ascii="Tahoma" w:eastAsia="Times New Roman" w:hAnsi="Tahoma" w:cs="Tahoma"/>
                  <w:sz w:val="16"/>
                  <w:szCs w:val="16"/>
                  <w:lang w:val="pt-BR" w:eastAsia="pt-BR"/>
                </w:rPr>
                <w:t>2</w:t>
              </w:r>
            </w:ins>
          </w:p>
        </w:tc>
        <w:tc>
          <w:tcPr>
            <w:tcW w:w="478" w:type="pct"/>
            <w:vAlign w:val="center"/>
          </w:tcPr>
          <w:p w14:paraId="69526D54" w14:textId="77777777" w:rsidR="002E6C63" w:rsidRPr="002E6C63" w:rsidRDefault="002E6C63" w:rsidP="00703052">
            <w:pPr>
              <w:widowControl/>
              <w:autoSpaceDE/>
              <w:autoSpaceDN/>
              <w:adjustRightInd/>
              <w:spacing w:before="120" w:after="120"/>
              <w:jc w:val="center"/>
              <w:rPr>
                <w:ins w:id="1835" w:author="Autor" w:date="2014-12-19T17:28:00Z"/>
                <w:rFonts w:ascii="Tahoma" w:eastAsia="Times New Roman" w:hAnsi="Tahoma" w:cs="Tahoma"/>
                <w:sz w:val="16"/>
                <w:szCs w:val="16"/>
                <w:lang w:val="pt-BR" w:eastAsia="pt-BR"/>
              </w:rPr>
            </w:pPr>
            <w:ins w:id="1836" w:author="Autor" w:date="2014-12-19T17:28:00Z">
              <w:r w:rsidRPr="002E6C63">
                <w:rPr>
                  <w:rFonts w:ascii="Tahoma" w:eastAsia="Times New Roman" w:hAnsi="Tahoma" w:cs="Tahoma"/>
                  <w:sz w:val="16"/>
                  <w:szCs w:val="16"/>
                  <w:lang w:val="pt-BR" w:eastAsia="pt-BR"/>
                </w:rPr>
                <w:t>600,00</w:t>
              </w:r>
            </w:ins>
          </w:p>
        </w:tc>
      </w:tr>
    </w:tbl>
    <w:p w14:paraId="1D9826A6" w14:textId="77777777" w:rsidR="002E6C63" w:rsidRPr="00933436" w:rsidRDefault="002E6C63" w:rsidP="00703052">
      <w:pPr>
        <w:widowControl/>
        <w:spacing w:after="240" w:line="320" w:lineRule="exact"/>
        <w:rPr>
          <w:ins w:id="1837" w:author="Autor" w:date="2014-12-19T17:28:00Z"/>
          <w:rFonts w:ascii="Tahoma" w:eastAsia="Times New Roman" w:hAnsi="Tahoma" w:cs="Tahoma"/>
          <w:color w:val="000000"/>
          <w:sz w:val="22"/>
          <w:szCs w:val="22"/>
          <w:u w:val="single"/>
          <w:lang w:val="pt-BR" w:eastAsia="pt-BR"/>
        </w:rPr>
      </w:pPr>
    </w:p>
    <w:p w14:paraId="710F7722" w14:textId="77777777" w:rsidR="00794334" w:rsidRPr="00933436" w:rsidRDefault="00794334" w:rsidP="00703052">
      <w:pPr>
        <w:widowControl/>
        <w:numPr>
          <w:ilvl w:val="0"/>
          <w:numId w:val="3"/>
        </w:numPr>
        <w:spacing w:after="240" w:line="320" w:lineRule="exact"/>
        <w:rPr>
          <w:ins w:id="1838" w:author="Autor" w:date="2014-12-19T17:28:00Z"/>
          <w:rFonts w:ascii="Tahoma" w:eastAsia="Times New Roman" w:hAnsi="Tahoma" w:cs="Tahoma"/>
          <w:color w:val="000000"/>
          <w:sz w:val="22"/>
          <w:szCs w:val="22"/>
          <w:u w:val="single"/>
          <w:lang w:val="pt-BR" w:eastAsia="pt-BR"/>
        </w:rPr>
      </w:pPr>
      <w:ins w:id="1839" w:author="Autor" w:date="2014-12-19T17:28:00Z">
        <w:r w:rsidRPr="00933436">
          <w:rPr>
            <w:rFonts w:ascii="Tahoma" w:eastAsia="Times New Roman" w:hAnsi="Tahoma" w:cs="Tahoma"/>
            <w:color w:val="000000"/>
            <w:sz w:val="22"/>
            <w:szCs w:val="22"/>
            <w:u w:val="single"/>
            <w:lang w:val="pt-BR" w:eastAsia="pt-BR"/>
          </w:rPr>
          <w:t>Créditos Imobiliários Locação Labor:</w:t>
        </w:r>
      </w:ins>
    </w:p>
    <w:tbl>
      <w:tblPr>
        <w:tblW w:w="11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2"/>
        <w:gridCol w:w="1704"/>
        <w:gridCol w:w="4109"/>
        <w:gridCol w:w="990"/>
        <w:gridCol w:w="1136"/>
        <w:gridCol w:w="992"/>
        <w:gridCol w:w="1117"/>
      </w:tblGrid>
      <w:tr w:rsidR="00703052" w:rsidRPr="00765B73" w14:paraId="1CA6DABA" w14:textId="77777777" w:rsidTr="00703052">
        <w:trPr>
          <w:trHeight w:val="20"/>
          <w:jc w:val="center"/>
          <w:ins w:id="1840" w:author="Autor" w:date="2014-12-19T17:28:00Z"/>
        </w:trPr>
        <w:tc>
          <w:tcPr>
            <w:tcW w:w="1384" w:type="pct"/>
            <w:gridSpan w:val="2"/>
            <w:shd w:val="clear" w:color="auto" w:fill="auto"/>
            <w:noWrap/>
            <w:vAlign w:val="bottom"/>
          </w:tcPr>
          <w:p w14:paraId="795A4278" w14:textId="77777777" w:rsidR="009F758E" w:rsidRPr="009F758E" w:rsidRDefault="009F758E" w:rsidP="00703052">
            <w:pPr>
              <w:widowControl/>
              <w:autoSpaceDE/>
              <w:autoSpaceDN/>
              <w:adjustRightInd/>
              <w:spacing w:before="120" w:after="120"/>
              <w:jc w:val="center"/>
              <w:rPr>
                <w:ins w:id="1841" w:author="Autor" w:date="2014-12-19T17:28:00Z"/>
                <w:rFonts w:ascii="Tahoma" w:eastAsia="Times New Roman" w:hAnsi="Tahoma" w:cs="Tahoma"/>
                <w:b/>
                <w:bCs/>
                <w:color w:val="000000"/>
                <w:sz w:val="16"/>
                <w:szCs w:val="16"/>
              </w:rPr>
            </w:pPr>
            <w:ins w:id="1842" w:author="Autor" w:date="2014-12-19T17:28:00Z">
              <w:r w:rsidRPr="009F758E">
                <w:rPr>
                  <w:rFonts w:ascii="Tahoma" w:eastAsia="Times New Roman" w:hAnsi="Tahoma" w:cs="Tahoma"/>
                  <w:b/>
                  <w:bCs/>
                  <w:color w:val="000000"/>
                  <w:sz w:val="16"/>
                  <w:szCs w:val="16"/>
                </w:rPr>
                <w:t>Devedor</w:t>
              </w:r>
            </w:ins>
          </w:p>
        </w:tc>
        <w:tc>
          <w:tcPr>
            <w:tcW w:w="1780" w:type="pct"/>
            <w:vMerge w:val="restart"/>
            <w:shd w:val="clear" w:color="auto" w:fill="auto"/>
            <w:vAlign w:val="bottom"/>
          </w:tcPr>
          <w:p w14:paraId="16B4DDD2" w14:textId="77777777" w:rsidR="009F758E" w:rsidRPr="009F758E" w:rsidRDefault="009F758E" w:rsidP="00703052">
            <w:pPr>
              <w:widowControl/>
              <w:autoSpaceDE/>
              <w:autoSpaceDN/>
              <w:adjustRightInd/>
              <w:spacing w:before="120" w:after="120"/>
              <w:jc w:val="center"/>
              <w:rPr>
                <w:ins w:id="1843" w:author="Autor" w:date="2014-12-19T17:28:00Z"/>
                <w:rFonts w:ascii="Tahoma" w:eastAsia="Times New Roman" w:hAnsi="Tahoma" w:cs="Tahoma"/>
                <w:b/>
                <w:bCs/>
                <w:color w:val="000000"/>
                <w:sz w:val="16"/>
                <w:szCs w:val="16"/>
              </w:rPr>
            </w:pPr>
            <w:ins w:id="1844" w:author="Autor" w:date="2014-12-19T17:28:00Z">
              <w:r w:rsidRPr="009F758E">
                <w:rPr>
                  <w:rFonts w:ascii="Tahoma" w:eastAsia="Times New Roman" w:hAnsi="Tahoma" w:cs="Tahoma"/>
                  <w:b/>
                  <w:sz w:val="16"/>
                  <w:szCs w:val="16"/>
                  <w:lang w:val="pt-BR" w:eastAsia="pt-BR"/>
                </w:rPr>
                <w:t>Imóvel Vinculado</w:t>
              </w:r>
            </w:ins>
          </w:p>
        </w:tc>
        <w:tc>
          <w:tcPr>
            <w:tcW w:w="429" w:type="pct"/>
            <w:vAlign w:val="bottom"/>
          </w:tcPr>
          <w:p w14:paraId="33AE8E3E" w14:textId="77777777" w:rsidR="009F758E" w:rsidRPr="009F758E" w:rsidRDefault="009F758E" w:rsidP="00703052">
            <w:pPr>
              <w:widowControl/>
              <w:autoSpaceDE/>
              <w:autoSpaceDN/>
              <w:adjustRightInd/>
              <w:spacing w:before="120" w:after="120"/>
              <w:jc w:val="center"/>
              <w:rPr>
                <w:ins w:id="1845" w:author="Autor" w:date="2014-12-19T17:28:00Z"/>
                <w:rFonts w:ascii="Tahoma" w:eastAsia="Times New Roman" w:hAnsi="Tahoma" w:cs="Tahoma"/>
                <w:b/>
                <w:sz w:val="16"/>
                <w:szCs w:val="16"/>
                <w:lang w:val="pt-BR" w:eastAsia="pt-BR"/>
              </w:rPr>
            </w:pPr>
            <w:ins w:id="1846" w:author="Autor" w:date="2014-12-19T17:28:00Z">
              <w:r w:rsidRPr="009F758E">
                <w:rPr>
                  <w:rFonts w:ascii="Tahoma" w:eastAsia="Times New Roman" w:hAnsi="Tahoma" w:cs="Tahoma"/>
                  <w:b/>
                  <w:sz w:val="16"/>
                  <w:szCs w:val="16"/>
                  <w:lang w:val="pt-BR" w:eastAsia="pt-BR"/>
                </w:rPr>
                <w:t>Área Total do Contrato</w:t>
              </w:r>
            </w:ins>
          </w:p>
        </w:tc>
        <w:tc>
          <w:tcPr>
            <w:tcW w:w="492" w:type="pct"/>
            <w:vAlign w:val="bottom"/>
          </w:tcPr>
          <w:p w14:paraId="4A93A8E7" w14:textId="77777777" w:rsidR="009F758E" w:rsidRDefault="009F758E" w:rsidP="00703052">
            <w:pPr>
              <w:widowControl/>
              <w:autoSpaceDE/>
              <w:autoSpaceDN/>
              <w:adjustRightInd/>
              <w:spacing w:before="120" w:after="120"/>
              <w:jc w:val="center"/>
              <w:rPr>
                <w:ins w:id="1847" w:author="Autor" w:date="2014-12-19T17:28:00Z"/>
                <w:rFonts w:ascii="Tahoma" w:eastAsia="Times New Roman" w:hAnsi="Tahoma" w:cs="Tahoma"/>
                <w:b/>
                <w:sz w:val="16"/>
                <w:szCs w:val="16"/>
                <w:lang w:val="pt-BR" w:eastAsia="pt-BR"/>
              </w:rPr>
            </w:pPr>
            <w:ins w:id="1848" w:author="Autor" w:date="2014-12-19T17:28:00Z">
              <w:r w:rsidRPr="009F758E">
                <w:rPr>
                  <w:rFonts w:ascii="Tahoma" w:eastAsia="Times New Roman" w:hAnsi="Tahoma" w:cs="Tahoma"/>
                  <w:b/>
                  <w:sz w:val="16"/>
                  <w:szCs w:val="16"/>
                  <w:lang w:val="pt-BR" w:eastAsia="pt-BR"/>
                </w:rPr>
                <w:t>Área Mínima Locável</w:t>
              </w:r>
            </w:ins>
          </w:p>
          <w:p w14:paraId="1DC39198" w14:textId="77777777" w:rsidR="0049307A" w:rsidRPr="009F758E" w:rsidRDefault="0049307A" w:rsidP="00703052">
            <w:pPr>
              <w:widowControl/>
              <w:autoSpaceDE/>
              <w:autoSpaceDN/>
              <w:adjustRightInd/>
              <w:spacing w:before="120" w:after="120"/>
              <w:jc w:val="center"/>
              <w:rPr>
                <w:ins w:id="1849" w:author="Autor" w:date="2014-12-19T17:28:00Z"/>
                <w:rFonts w:ascii="Tahoma" w:eastAsia="Times New Roman" w:hAnsi="Tahoma" w:cs="Tahoma"/>
                <w:b/>
                <w:sz w:val="16"/>
                <w:szCs w:val="16"/>
                <w:lang w:val="pt-BR" w:eastAsia="pt-BR"/>
              </w:rPr>
            </w:pPr>
            <w:ins w:id="1850" w:author="Autor" w:date="2014-12-19T17:28:00Z">
              <w:r>
                <w:rPr>
                  <w:rFonts w:ascii="Tahoma" w:hAnsi="Tahoma" w:cs="Tahoma"/>
                  <w:b/>
                  <w:sz w:val="16"/>
                  <w:szCs w:val="16"/>
                </w:rPr>
                <w:t>(área contínua)</w:t>
              </w:r>
            </w:ins>
          </w:p>
        </w:tc>
        <w:tc>
          <w:tcPr>
            <w:tcW w:w="430" w:type="pct"/>
            <w:vAlign w:val="bottom"/>
          </w:tcPr>
          <w:p w14:paraId="72B5285E" w14:textId="77777777" w:rsidR="009F758E" w:rsidRPr="009F758E" w:rsidRDefault="009F758E" w:rsidP="00703052">
            <w:pPr>
              <w:widowControl/>
              <w:autoSpaceDE/>
              <w:autoSpaceDN/>
              <w:adjustRightInd/>
              <w:spacing w:before="120" w:after="120"/>
              <w:jc w:val="center"/>
              <w:rPr>
                <w:ins w:id="1851" w:author="Autor" w:date="2014-12-19T17:28:00Z"/>
                <w:rFonts w:ascii="Tahoma" w:eastAsia="Times New Roman" w:hAnsi="Tahoma" w:cs="Tahoma"/>
                <w:b/>
                <w:sz w:val="16"/>
                <w:szCs w:val="16"/>
                <w:lang w:val="pt-BR" w:eastAsia="pt-BR"/>
              </w:rPr>
            </w:pPr>
            <w:ins w:id="1852" w:author="Autor" w:date="2014-12-19T17:28:00Z">
              <w:r w:rsidRPr="009F758E">
                <w:rPr>
                  <w:rFonts w:ascii="Tahoma" w:eastAsia="Times New Roman" w:hAnsi="Tahoma" w:cs="Tahoma"/>
                  <w:b/>
                  <w:sz w:val="16"/>
                  <w:szCs w:val="16"/>
                  <w:lang w:val="pt-BR" w:eastAsia="pt-BR"/>
                </w:rPr>
                <w:t>Unidades</w:t>
              </w:r>
            </w:ins>
          </w:p>
        </w:tc>
        <w:tc>
          <w:tcPr>
            <w:tcW w:w="484" w:type="pct"/>
            <w:vAlign w:val="bottom"/>
          </w:tcPr>
          <w:p w14:paraId="2ADA882C" w14:textId="77777777" w:rsidR="009F758E" w:rsidRPr="009F758E" w:rsidRDefault="009F758E" w:rsidP="00703052">
            <w:pPr>
              <w:widowControl/>
              <w:autoSpaceDE/>
              <w:autoSpaceDN/>
              <w:adjustRightInd/>
              <w:spacing w:before="120" w:after="120"/>
              <w:jc w:val="center"/>
              <w:rPr>
                <w:ins w:id="1853" w:author="Autor" w:date="2014-12-19T17:28:00Z"/>
                <w:rFonts w:ascii="Tahoma" w:eastAsia="Times New Roman" w:hAnsi="Tahoma" w:cs="Tahoma"/>
                <w:b/>
                <w:sz w:val="16"/>
                <w:szCs w:val="16"/>
                <w:lang w:val="pt-BR" w:eastAsia="pt-BR"/>
              </w:rPr>
            </w:pPr>
            <w:ins w:id="1854" w:author="Autor" w:date="2014-12-19T17:28:00Z">
              <w:r w:rsidRPr="009F758E">
                <w:rPr>
                  <w:rFonts w:ascii="Tahoma" w:eastAsia="Times New Roman" w:hAnsi="Tahoma" w:cs="Tahoma"/>
                  <w:b/>
                  <w:sz w:val="16"/>
                  <w:szCs w:val="16"/>
                  <w:lang w:val="pt-BR" w:eastAsia="pt-BR"/>
                </w:rPr>
                <w:t>Valor por Unidade na Data da Emissão</w:t>
              </w:r>
            </w:ins>
          </w:p>
        </w:tc>
      </w:tr>
      <w:tr w:rsidR="00703052" w:rsidRPr="009F758E" w14:paraId="267C6F92" w14:textId="77777777" w:rsidTr="00703052">
        <w:trPr>
          <w:trHeight w:val="20"/>
          <w:jc w:val="center"/>
          <w:ins w:id="1855" w:author="Autor" w:date="2014-12-19T17:28:00Z"/>
        </w:trPr>
        <w:tc>
          <w:tcPr>
            <w:tcW w:w="646" w:type="pct"/>
            <w:shd w:val="clear" w:color="auto" w:fill="auto"/>
            <w:noWrap/>
            <w:vAlign w:val="bottom"/>
            <w:hideMark/>
          </w:tcPr>
          <w:p w14:paraId="4821C3C6" w14:textId="77777777" w:rsidR="009F758E" w:rsidRPr="009F758E" w:rsidRDefault="009F758E" w:rsidP="00703052">
            <w:pPr>
              <w:widowControl/>
              <w:autoSpaceDE/>
              <w:autoSpaceDN/>
              <w:adjustRightInd/>
              <w:spacing w:before="120" w:after="120"/>
              <w:jc w:val="center"/>
              <w:rPr>
                <w:ins w:id="1856" w:author="Autor" w:date="2014-12-19T17:28:00Z"/>
                <w:rFonts w:ascii="Tahoma" w:eastAsia="Times New Roman" w:hAnsi="Tahoma" w:cs="Tahoma"/>
                <w:b/>
                <w:bCs/>
                <w:color w:val="000000"/>
                <w:sz w:val="16"/>
                <w:szCs w:val="16"/>
              </w:rPr>
            </w:pPr>
            <w:ins w:id="1857" w:author="Autor" w:date="2014-12-19T17:28:00Z">
              <w:r w:rsidRPr="009F758E">
                <w:rPr>
                  <w:rFonts w:ascii="Tahoma" w:eastAsia="Times New Roman" w:hAnsi="Tahoma" w:cs="Tahoma"/>
                  <w:b/>
                  <w:bCs/>
                  <w:color w:val="000000"/>
                  <w:sz w:val="16"/>
                  <w:szCs w:val="16"/>
                </w:rPr>
                <w:t>Razão Social</w:t>
              </w:r>
            </w:ins>
          </w:p>
        </w:tc>
        <w:tc>
          <w:tcPr>
            <w:tcW w:w="738" w:type="pct"/>
            <w:shd w:val="clear" w:color="auto" w:fill="auto"/>
            <w:noWrap/>
            <w:vAlign w:val="bottom"/>
            <w:hideMark/>
          </w:tcPr>
          <w:p w14:paraId="5260513B" w14:textId="77777777" w:rsidR="009F758E" w:rsidRPr="009F758E" w:rsidRDefault="009F758E" w:rsidP="00703052">
            <w:pPr>
              <w:widowControl/>
              <w:autoSpaceDE/>
              <w:autoSpaceDN/>
              <w:adjustRightInd/>
              <w:spacing w:before="120" w:after="120"/>
              <w:jc w:val="center"/>
              <w:rPr>
                <w:ins w:id="1858" w:author="Autor" w:date="2014-12-19T17:28:00Z"/>
                <w:rFonts w:ascii="Tahoma" w:eastAsia="Times New Roman" w:hAnsi="Tahoma" w:cs="Tahoma"/>
                <w:b/>
                <w:bCs/>
                <w:color w:val="000000"/>
                <w:sz w:val="16"/>
                <w:szCs w:val="16"/>
              </w:rPr>
            </w:pPr>
            <w:ins w:id="1859" w:author="Autor" w:date="2014-12-19T17:28:00Z">
              <w:r w:rsidRPr="009F758E">
                <w:rPr>
                  <w:rFonts w:ascii="Tahoma" w:eastAsia="Times New Roman" w:hAnsi="Tahoma" w:cs="Tahoma"/>
                  <w:b/>
                  <w:bCs/>
                  <w:color w:val="000000"/>
                  <w:sz w:val="16"/>
                  <w:szCs w:val="16"/>
                </w:rPr>
                <w:t>CNPJ/CPF</w:t>
              </w:r>
            </w:ins>
          </w:p>
        </w:tc>
        <w:tc>
          <w:tcPr>
            <w:tcW w:w="1780" w:type="pct"/>
            <w:vMerge/>
            <w:shd w:val="clear" w:color="auto" w:fill="auto"/>
            <w:vAlign w:val="bottom"/>
          </w:tcPr>
          <w:p w14:paraId="54191727" w14:textId="77777777" w:rsidR="009F758E" w:rsidRPr="009F758E" w:rsidRDefault="009F758E" w:rsidP="00703052">
            <w:pPr>
              <w:widowControl/>
              <w:autoSpaceDE/>
              <w:autoSpaceDN/>
              <w:adjustRightInd/>
              <w:spacing w:before="120" w:after="120"/>
              <w:jc w:val="center"/>
              <w:rPr>
                <w:ins w:id="1860" w:author="Autor" w:date="2014-12-19T17:28:00Z"/>
                <w:rFonts w:ascii="Tahoma" w:eastAsia="Times New Roman" w:hAnsi="Tahoma" w:cs="Tahoma"/>
                <w:b/>
                <w:bCs/>
                <w:color w:val="000000"/>
                <w:sz w:val="16"/>
                <w:szCs w:val="16"/>
              </w:rPr>
            </w:pPr>
          </w:p>
        </w:tc>
        <w:tc>
          <w:tcPr>
            <w:tcW w:w="429" w:type="pct"/>
            <w:vAlign w:val="bottom"/>
          </w:tcPr>
          <w:p w14:paraId="619A2163" w14:textId="77777777" w:rsidR="009F758E" w:rsidRPr="009F758E" w:rsidRDefault="009F758E" w:rsidP="00703052">
            <w:pPr>
              <w:widowControl/>
              <w:autoSpaceDE/>
              <w:autoSpaceDN/>
              <w:adjustRightInd/>
              <w:spacing w:before="120" w:after="120"/>
              <w:jc w:val="center"/>
              <w:rPr>
                <w:ins w:id="1861" w:author="Autor" w:date="2014-12-19T17:28:00Z"/>
                <w:rFonts w:ascii="Tahoma" w:eastAsia="Times New Roman" w:hAnsi="Tahoma" w:cs="Tahoma"/>
                <w:b/>
                <w:bCs/>
                <w:color w:val="000000"/>
                <w:sz w:val="16"/>
                <w:szCs w:val="16"/>
              </w:rPr>
            </w:pPr>
            <w:ins w:id="1862" w:author="Autor" w:date="2014-12-19T17:28:00Z">
              <w:r w:rsidRPr="009F758E">
                <w:rPr>
                  <w:rFonts w:ascii="Tahoma" w:eastAsia="Times New Roman" w:hAnsi="Tahoma" w:cs="Tahoma"/>
                  <w:b/>
                  <w:bCs/>
                  <w:color w:val="000000"/>
                  <w:sz w:val="16"/>
                  <w:szCs w:val="16"/>
                </w:rPr>
                <w:t>m²</w:t>
              </w:r>
            </w:ins>
          </w:p>
        </w:tc>
        <w:tc>
          <w:tcPr>
            <w:tcW w:w="492" w:type="pct"/>
            <w:vAlign w:val="bottom"/>
          </w:tcPr>
          <w:p w14:paraId="70FFB438" w14:textId="77777777" w:rsidR="009F758E" w:rsidRPr="009F758E" w:rsidRDefault="009F758E" w:rsidP="00703052">
            <w:pPr>
              <w:widowControl/>
              <w:autoSpaceDE/>
              <w:autoSpaceDN/>
              <w:adjustRightInd/>
              <w:spacing w:before="120" w:after="120"/>
              <w:jc w:val="center"/>
              <w:rPr>
                <w:ins w:id="1863" w:author="Autor" w:date="2014-12-19T17:28:00Z"/>
                <w:rFonts w:ascii="Tahoma" w:eastAsia="Times New Roman" w:hAnsi="Tahoma" w:cs="Tahoma"/>
                <w:b/>
                <w:bCs/>
                <w:color w:val="000000"/>
                <w:sz w:val="16"/>
                <w:szCs w:val="16"/>
              </w:rPr>
            </w:pPr>
            <w:ins w:id="1864" w:author="Autor" w:date="2014-12-19T17:28:00Z">
              <w:r w:rsidRPr="009F758E">
                <w:rPr>
                  <w:rFonts w:ascii="Tahoma" w:eastAsia="Times New Roman" w:hAnsi="Tahoma" w:cs="Tahoma"/>
                  <w:b/>
                  <w:bCs/>
                  <w:color w:val="000000"/>
                  <w:sz w:val="16"/>
                  <w:szCs w:val="16"/>
                </w:rPr>
                <w:t>m²</w:t>
              </w:r>
            </w:ins>
          </w:p>
        </w:tc>
        <w:tc>
          <w:tcPr>
            <w:tcW w:w="430" w:type="pct"/>
            <w:vAlign w:val="bottom"/>
          </w:tcPr>
          <w:p w14:paraId="1CB1BFB5" w14:textId="77777777" w:rsidR="009F758E" w:rsidRPr="009F758E" w:rsidRDefault="009F758E" w:rsidP="00703052">
            <w:pPr>
              <w:widowControl/>
              <w:autoSpaceDE/>
              <w:autoSpaceDN/>
              <w:adjustRightInd/>
              <w:spacing w:before="120" w:after="120"/>
              <w:jc w:val="center"/>
              <w:rPr>
                <w:ins w:id="1865" w:author="Autor" w:date="2014-12-19T17:28:00Z"/>
                <w:rFonts w:ascii="Tahoma" w:eastAsia="Times New Roman" w:hAnsi="Tahoma" w:cs="Tahoma"/>
                <w:b/>
                <w:bCs/>
                <w:color w:val="000000"/>
                <w:sz w:val="16"/>
                <w:szCs w:val="16"/>
              </w:rPr>
            </w:pPr>
            <w:ins w:id="1866" w:author="Autor" w:date="2014-12-19T17:28:00Z">
              <w:r w:rsidRPr="009F758E">
                <w:rPr>
                  <w:rFonts w:ascii="Tahoma" w:eastAsia="Times New Roman" w:hAnsi="Tahoma" w:cs="Tahoma"/>
                  <w:b/>
                  <w:bCs/>
                  <w:color w:val="000000"/>
                  <w:sz w:val="16"/>
                  <w:szCs w:val="16"/>
                </w:rPr>
                <w:t>Qtde</w:t>
              </w:r>
            </w:ins>
          </w:p>
        </w:tc>
        <w:tc>
          <w:tcPr>
            <w:tcW w:w="484" w:type="pct"/>
            <w:vAlign w:val="bottom"/>
          </w:tcPr>
          <w:p w14:paraId="6A1443DD" w14:textId="77777777" w:rsidR="009F758E" w:rsidRPr="009F758E" w:rsidRDefault="009F758E" w:rsidP="00703052">
            <w:pPr>
              <w:widowControl/>
              <w:autoSpaceDE/>
              <w:autoSpaceDN/>
              <w:adjustRightInd/>
              <w:spacing w:before="120" w:after="120"/>
              <w:jc w:val="center"/>
              <w:rPr>
                <w:ins w:id="1867" w:author="Autor" w:date="2014-12-19T17:28:00Z"/>
                <w:rFonts w:ascii="Tahoma" w:eastAsia="Times New Roman" w:hAnsi="Tahoma" w:cs="Tahoma"/>
                <w:b/>
                <w:bCs/>
                <w:color w:val="000000"/>
                <w:sz w:val="16"/>
                <w:szCs w:val="16"/>
              </w:rPr>
            </w:pPr>
            <w:ins w:id="1868" w:author="Autor" w:date="2014-12-19T17:28:00Z">
              <w:r w:rsidRPr="009F758E">
                <w:rPr>
                  <w:rFonts w:ascii="Tahoma" w:eastAsia="Times New Roman" w:hAnsi="Tahoma" w:cs="Tahoma"/>
                  <w:b/>
                  <w:bCs/>
                  <w:color w:val="000000"/>
                  <w:sz w:val="16"/>
                  <w:szCs w:val="16"/>
                </w:rPr>
                <w:t>R$</w:t>
              </w:r>
            </w:ins>
          </w:p>
        </w:tc>
      </w:tr>
      <w:tr w:rsidR="00703052" w:rsidRPr="009F758E" w14:paraId="140CB477" w14:textId="77777777" w:rsidTr="00703052">
        <w:trPr>
          <w:trHeight w:val="20"/>
          <w:jc w:val="center"/>
          <w:ins w:id="1869" w:author="Autor" w:date="2014-12-19T17:28:00Z"/>
        </w:trPr>
        <w:tc>
          <w:tcPr>
            <w:tcW w:w="646" w:type="pct"/>
            <w:shd w:val="clear" w:color="auto" w:fill="auto"/>
            <w:noWrap/>
            <w:vAlign w:val="center"/>
            <w:hideMark/>
          </w:tcPr>
          <w:p w14:paraId="0ED0F84D" w14:textId="77777777" w:rsidR="009F758E" w:rsidRPr="009F758E" w:rsidRDefault="009F758E" w:rsidP="00703052">
            <w:pPr>
              <w:widowControl/>
              <w:autoSpaceDE/>
              <w:autoSpaceDN/>
              <w:adjustRightInd/>
              <w:spacing w:before="120" w:after="120"/>
              <w:jc w:val="center"/>
              <w:rPr>
                <w:ins w:id="1870" w:author="Autor" w:date="2014-12-19T17:28:00Z"/>
                <w:rFonts w:ascii="Tahoma" w:eastAsia="Times New Roman" w:hAnsi="Tahoma" w:cs="Tahoma"/>
                <w:color w:val="000000"/>
                <w:sz w:val="16"/>
                <w:szCs w:val="16"/>
                <w:lang w:val="pt-BR"/>
              </w:rPr>
            </w:pPr>
            <w:ins w:id="1871" w:author="Autor" w:date="2014-12-19T17:28:00Z">
              <w:r w:rsidRPr="009F758E">
                <w:rPr>
                  <w:rFonts w:ascii="Tahoma" w:eastAsia="Times New Roman" w:hAnsi="Tahoma" w:cs="Tahoma"/>
                  <w:color w:val="000000"/>
                  <w:sz w:val="16"/>
                  <w:szCs w:val="16"/>
                  <w:lang w:val="pt-BR"/>
                </w:rPr>
                <w:t xml:space="preserve">Randstad Brasil Recursos Humanos </w:t>
              </w:r>
              <w:r w:rsidR="00AD5C47" w:rsidRPr="009F758E">
                <w:rPr>
                  <w:rFonts w:ascii="Tahoma" w:eastAsia="Times New Roman" w:hAnsi="Tahoma" w:cs="Tahoma"/>
                  <w:color w:val="000000"/>
                  <w:sz w:val="16"/>
                  <w:szCs w:val="16"/>
                  <w:lang w:val="pt-BR"/>
                </w:rPr>
                <w:t>Ltda.</w:t>
              </w:r>
            </w:ins>
          </w:p>
        </w:tc>
        <w:tc>
          <w:tcPr>
            <w:tcW w:w="738" w:type="pct"/>
            <w:shd w:val="clear" w:color="auto" w:fill="auto"/>
            <w:noWrap/>
            <w:vAlign w:val="center"/>
            <w:hideMark/>
          </w:tcPr>
          <w:p w14:paraId="01D267A9" w14:textId="77777777" w:rsidR="009F758E" w:rsidRPr="009F758E" w:rsidRDefault="009F758E" w:rsidP="00703052">
            <w:pPr>
              <w:widowControl/>
              <w:autoSpaceDE/>
              <w:autoSpaceDN/>
              <w:adjustRightInd/>
              <w:spacing w:before="120" w:after="120"/>
              <w:jc w:val="center"/>
              <w:rPr>
                <w:ins w:id="1872" w:author="Autor" w:date="2014-12-19T17:28:00Z"/>
                <w:rFonts w:ascii="Tahoma" w:eastAsia="Times New Roman" w:hAnsi="Tahoma" w:cs="Tahoma"/>
                <w:color w:val="000000"/>
                <w:sz w:val="16"/>
                <w:szCs w:val="16"/>
              </w:rPr>
            </w:pPr>
            <w:ins w:id="1873" w:author="Autor" w:date="2014-12-19T17:28:00Z">
              <w:r w:rsidRPr="009F758E">
                <w:rPr>
                  <w:rFonts w:ascii="Tahoma" w:eastAsia="Times New Roman" w:hAnsi="Tahoma" w:cs="Tahoma"/>
                  <w:color w:val="000000"/>
                  <w:sz w:val="16"/>
                  <w:szCs w:val="16"/>
                </w:rPr>
                <w:t>03.573.683/0001-46</w:t>
              </w:r>
            </w:ins>
          </w:p>
        </w:tc>
        <w:tc>
          <w:tcPr>
            <w:tcW w:w="1780" w:type="pct"/>
            <w:tcBorders>
              <w:bottom w:val="single" w:sz="4" w:space="0" w:color="auto"/>
            </w:tcBorders>
            <w:shd w:val="clear" w:color="auto" w:fill="auto"/>
            <w:vAlign w:val="center"/>
          </w:tcPr>
          <w:p w14:paraId="7FDF6F05" w14:textId="77777777" w:rsidR="009F758E" w:rsidRPr="009F758E" w:rsidRDefault="009F758E" w:rsidP="00703052">
            <w:pPr>
              <w:widowControl/>
              <w:autoSpaceDE/>
              <w:autoSpaceDN/>
              <w:adjustRightInd/>
              <w:spacing w:before="120" w:after="120"/>
              <w:jc w:val="center"/>
              <w:rPr>
                <w:ins w:id="1874" w:author="Autor" w:date="2014-12-19T17:28:00Z"/>
                <w:rFonts w:ascii="Tahoma" w:eastAsia="Times New Roman" w:hAnsi="Tahoma" w:cs="Tahoma"/>
                <w:color w:val="000000"/>
                <w:sz w:val="16"/>
                <w:szCs w:val="16"/>
                <w:lang w:val="pt-BR"/>
              </w:rPr>
            </w:pPr>
            <w:ins w:id="1875" w:author="Autor" w:date="2014-12-19T17:28:00Z">
              <w:r w:rsidRPr="009F758E">
                <w:rPr>
                  <w:rFonts w:ascii="Tahoma" w:eastAsia="Times New Roman" w:hAnsi="Tahoma" w:cs="Tahoma"/>
                  <w:sz w:val="16"/>
                  <w:szCs w:val="16"/>
                  <w:lang w:val="pt-BR" w:eastAsia="pt-BR"/>
                </w:rPr>
                <w:t>Unidade 101 do Ed. Labor na Av. Bias Fortes, 803</w:t>
              </w:r>
            </w:ins>
          </w:p>
        </w:tc>
        <w:tc>
          <w:tcPr>
            <w:tcW w:w="429" w:type="pct"/>
            <w:tcBorders>
              <w:bottom w:val="single" w:sz="4" w:space="0" w:color="auto"/>
            </w:tcBorders>
            <w:vAlign w:val="center"/>
          </w:tcPr>
          <w:p w14:paraId="39B30E9A" w14:textId="77777777" w:rsidR="009F758E" w:rsidRPr="009F758E" w:rsidRDefault="009F758E" w:rsidP="00703052">
            <w:pPr>
              <w:widowControl/>
              <w:autoSpaceDE/>
              <w:autoSpaceDN/>
              <w:adjustRightInd/>
              <w:spacing w:before="120" w:after="120"/>
              <w:jc w:val="center"/>
              <w:rPr>
                <w:ins w:id="1876" w:author="Autor" w:date="2014-12-19T17:28:00Z"/>
                <w:rFonts w:ascii="Tahoma" w:eastAsia="Times New Roman" w:hAnsi="Tahoma" w:cs="Tahoma"/>
                <w:sz w:val="16"/>
                <w:szCs w:val="16"/>
                <w:lang w:val="pt-BR" w:eastAsia="pt-BR"/>
              </w:rPr>
            </w:pPr>
            <w:ins w:id="1877" w:author="Autor" w:date="2014-12-19T17:28:00Z">
              <w:r w:rsidRPr="009F758E">
                <w:rPr>
                  <w:rFonts w:ascii="Tahoma" w:eastAsia="Times New Roman" w:hAnsi="Tahoma" w:cs="Tahoma"/>
                  <w:sz w:val="16"/>
                  <w:szCs w:val="16"/>
                  <w:lang w:val="pt-BR" w:eastAsia="pt-BR"/>
                </w:rPr>
                <w:t>120,00</w:t>
              </w:r>
            </w:ins>
          </w:p>
        </w:tc>
        <w:tc>
          <w:tcPr>
            <w:tcW w:w="492" w:type="pct"/>
            <w:tcBorders>
              <w:bottom w:val="single" w:sz="4" w:space="0" w:color="auto"/>
            </w:tcBorders>
            <w:vAlign w:val="center"/>
          </w:tcPr>
          <w:p w14:paraId="2543F733" w14:textId="77777777" w:rsidR="009F758E" w:rsidRPr="009F758E" w:rsidRDefault="009F758E" w:rsidP="00703052">
            <w:pPr>
              <w:widowControl/>
              <w:autoSpaceDE/>
              <w:autoSpaceDN/>
              <w:adjustRightInd/>
              <w:spacing w:before="120" w:after="120"/>
              <w:jc w:val="center"/>
              <w:rPr>
                <w:ins w:id="1878" w:author="Autor" w:date="2014-12-19T17:28:00Z"/>
                <w:rFonts w:ascii="Tahoma" w:eastAsia="Times New Roman" w:hAnsi="Tahoma" w:cs="Tahoma"/>
                <w:sz w:val="16"/>
                <w:szCs w:val="16"/>
                <w:lang w:val="pt-BR" w:eastAsia="pt-BR"/>
              </w:rPr>
            </w:pPr>
            <w:ins w:id="1879" w:author="Autor" w:date="2014-12-19T17:28:00Z">
              <w:r w:rsidRPr="009F758E">
                <w:rPr>
                  <w:rFonts w:ascii="Tahoma" w:eastAsia="Times New Roman" w:hAnsi="Tahoma" w:cs="Tahoma"/>
                  <w:sz w:val="16"/>
                  <w:szCs w:val="16"/>
                  <w:lang w:val="pt-BR" w:eastAsia="pt-BR"/>
                </w:rPr>
                <w:t>120,00</w:t>
              </w:r>
            </w:ins>
          </w:p>
        </w:tc>
        <w:tc>
          <w:tcPr>
            <w:tcW w:w="430" w:type="pct"/>
            <w:tcBorders>
              <w:bottom w:val="single" w:sz="4" w:space="0" w:color="auto"/>
            </w:tcBorders>
            <w:vAlign w:val="center"/>
          </w:tcPr>
          <w:p w14:paraId="3B6F1D6B" w14:textId="77777777" w:rsidR="009F758E" w:rsidRPr="009F758E" w:rsidRDefault="009F758E" w:rsidP="00703052">
            <w:pPr>
              <w:widowControl/>
              <w:autoSpaceDE/>
              <w:autoSpaceDN/>
              <w:adjustRightInd/>
              <w:spacing w:before="120" w:after="120"/>
              <w:jc w:val="center"/>
              <w:rPr>
                <w:ins w:id="1880" w:author="Autor" w:date="2014-12-19T17:28:00Z"/>
                <w:rFonts w:ascii="Tahoma" w:eastAsia="Times New Roman" w:hAnsi="Tahoma" w:cs="Tahoma"/>
                <w:sz w:val="16"/>
                <w:szCs w:val="16"/>
                <w:lang w:val="pt-BR" w:eastAsia="pt-BR"/>
              </w:rPr>
            </w:pPr>
            <w:ins w:id="1881" w:author="Autor" w:date="2014-12-19T17:28:00Z">
              <w:r w:rsidRPr="009F758E">
                <w:rPr>
                  <w:rFonts w:ascii="Tahoma" w:eastAsia="Times New Roman" w:hAnsi="Tahoma" w:cs="Tahoma"/>
                  <w:sz w:val="16"/>
                  <w:szCs w:val="16"/>
                  <w:lang w:val="pt-BR" w:eastAsia="pt-BR"/>
                </w:rPr>
                <w:t>1</w:t>
              </w:r>
            </w:ins>
          </w:p>
        </w:tc>
        <w:tc>
          <w:tcPr>
            <w:tcW w:w="484" w:type="pct"/>
            <w:tcBorders>
              <w:bottom w:val="single" w:sz="4" w:space="0" w:color="auto"/>
            </w:tcBorders>
            <w:vAlign w:val="center"/>
          </w:tcPr>
          <w:p w14:paraId="30C86D0F" w14:textId="77777777" w:rsidR="009F758E" w:rsidRPr="009F758E" w:rsidRDefault="009F758E" w:rsidP="00703052">
            <w:pPr>
              <w:widowControl/>
              <w:autoSpaceDE/>
              <w:autoSpaceDN/>
              <w:adjustRightInd/>
              <w:spacing w:before="120" w:after="120"/>
              <w:jc w:val="center"/>
              <w:rPr>
                <w:ins w:id="1882" w:author="Autor" w:date="2014-12-19T17:28:00Z"/>
                <w:rFonts w:ascii="Tahoma" w:eastAsia="Times New Roman" w:hAnsi="Tahoma" w:cs="Tahoma"/>
                <w:sz w:val="16"/>
                <w:szCs w:val="16"/>
                <w:lang w:val="pt-BR" w:eastAsia="pt-BR"/>
              </w:rPr>
            </w:pPr>
            <w:ins w:id="1883" w:author="Autor" w:date="2014-12-19T17:28:00Z">
              <w:r w:rsidRPr="009F758E">
                <w:rPr>
                  <w:rFonts w:ascii="Tahoma" w:eastAsia="Times New Roman" w:hAnsi="Tahoma" w:cs="Tahoma"/>
                  <w:sz w:val="16"/>
                  <w:szCs w:val="16"/>
                  <w:lang w:val="pt-BR" w:eastAsia="pt-BR"/>
                </w:rPr>
                <w:t>2.268,09</w:t>
              </w:r>
            </w:ins>
          </w:p>
        </w:tc>
      </w:tr>
      <w:tr w:rsidR="00703052" w:rsidRPr="009F758E" w14:paraId="74BB1CEA" w14:textId="77777777" w:rsidTr="00703052">
        <w:trPr>
          <w:trHeight w:val="20"/>
          <w:jc w:val="center"/>
          <w:ins w:id="1884" w:author="Autor" w:date="2014-12-19T17:28:00Z"/>
        </w:trPr>
        <w:tc>
          <w:tcPr>
            <w:tcW w:w="646" w:type="pct"/>
            <w:shd w:val="clear" w:color="auto" w:fill="auto"/>
            <w:noWrap/>
            <w:vAlign w:val="center"/>
            <w:hideMark/>
          </w:tcPr>
          <w:p w14:paraId="4673EECE" w14:textId="77777777" w:rsidR="009F758E" w:rsidRPr="009F758E" w:rsidRDefault="009F758E" w:rsidP="00703052">
            <w:pPr>
              <w:widowControl/>
              <w:autoSpaceDE/>
              <w:autoSpaceDN/>
              <w:adjustRightInd/>
              <w:spacing w:before="120" w:after="120"/>
              <w:jc w:val="center"/>
              <w:rPr>
                <w:ins w:id="1885" w:author="Autor" w:date="2014-12-19T17:28:00Z"/>
                <w:rFonts w:ascii="Tahoma" w:eastAsia="Times New Roman" w:hAnsi="Tahoma" w:cs="Tahoma"/>
                <w:color w:val="000000"/>
                <w:sz w:val="16"/>
                <w:szCs w:val="16"/>
              </w:rPr>
            </w:pPr>
            <w:ins w:id="1886" w:author="Autor" w:date="2014-12-19T17:28:00Z">
              <w:r w:rsidRPr="009F758E">
                <w:rPr>
                  <w:rFonts w:ascii="Tahoma" w:eastAsia="Times New Roman" w:hAnsi="Tahoma" w:cs="Tahoma"/>
                  <w:color w:val="000000"/>
                  <w:sz w:val="16"/>
                  <w:szCs w:val="16"/>
                </w:rPr>
                <w:t>Eliptec Tecnologia Ltda - ME</w:t>
              </w:r>
            </w:ins>
          </w:p>
        </w:tc>
        <w:tc>
          <w:tcPr>
            <w:tcW w:w="738" w:type="pct"/>
            <w:tcBorders>
              <w:right w:val="single" w:sz="4" w:space="0" w:color="auto"/>
            </w:tcBorders>
            <w:shd w:val="clear" w:color="auto" w:fill="auto"/>
            <w:noWrap/>
            <w:vAlign w:val="center"/>
            <w:hideMark/>
          </w:tcPr>
          <w:p w14:paraId="689D29CD" w14:textId="77777777" w:rsidR="009F758E" w:rsidRPr="009F758E" w:rsidRDefault="009F758E" w:rsidP="00703052">
            <w:pPr>
              <w:widowControl/>
              <w:autoSpaceDE/>
              <w:autoSpaceDN/>
              <w:adjustRightInd/>
              <w:spacing w:before="120" w:after="120"/>
              <w:jc w:val="center"/>
              <w:rPr>
                <w:ins w:id="1887" w:author="Autor" w:date="2014-12-19T17:28:00Z"/>
                <w:rFonts w:ascii="Tahoma" w:eastAsia="Times New Roman" w:hAnsi="Tahoma" w:cs="Tahoma"/>
                <w:color w:val="000000"/>
                <w:sz w:val="16"/>
                <w:szCs w:val="16"/>
              </w:rPr>
            </w:pPr>
            <w:ins w:id="1888" w:author="Autor" w:date="2014-12-19T17:28:00Z">
              <w:r w:rsidRPr="009F758E">
                <w:rPr>
                  <w:rFonts w:ascii="Tahoma" w:eastAsia="Times New Roman" w:hAnsi="Tahoma" w:cs="Tahoma"/>
                  <w:color w:val="000000"/>
                  <w:sz w:val="16"/>
                  <w:szCs w:val="16"/>
                </w:rPr>
                <w:t>11.941.449/0001-70</w:t>
              </w:r>
            </w:ins>
          </w:p>
        </w:tc>
        <w:tc>
          <w:tcPr>
            <w:tcW w:w="1780" w:type="pct"/>
            <w:tcBorders>
              <w:top w:val="single" w:sz="4" w:space="0" w:color="auto"/>
              <w:left w:val="single" w:sz="4" w:space="0" w:color="auto"/>
              <w:right w:val="single" w:sz="4" w:space="0" w:color="auto"/>
            </w:tcBorders>
            <w:shd w:val="clear" w:color="auto" w:fill="auto"/>
            <w:vAlign w:val="center"/>
          </w:tcPr>
          <w:p w14:paraId="70599CEC" w14:textId="77777777" w:rsidR="009F758E" w:rsidRPr="009F758E" w:rsidRDefault="009F758E" w:rsidP="00703052">
            <w:pPr>
              <w:widowControl/>
              <w:autoSpaceDE/>
              <w:autoSpaceDN/>
              <w:adjustRightInd/>
              <w:spacing w:before="120" w:after="120"/>
              <w:jc w:val="center"/>
              <w:rPr>
                <w:ins w:id="1889" w:author="Autor" w:date="2014-12-19T17:28:00Z"/>
                <w:rFonts w:ascii="Tahoma" w:eastAsia="Times New Roman" w:hAnsi="Tahoma" w:cs="Tahoma"/>
                <w:color w:val="000000"/>
                <w:sz w:val="16"/>
                <w:szCs w:val="16"/>
              </w:rPr>
            </w:pPr>
            <w:ins w:id="1890" w:author="Autor" w:date="2014-12-19T17:28:00Z">
              <w:r w:rsidRPr="009F758E">
                <w:rPr>
                  <w:rFonts w:ascii="Tahoma" w:eastAsia="Times New Roman" w:hAnsi="Tahoma" w:cs="Tahoma"/>
                  <w:sz w:val="16"/>
                  <w:szCs w:val="16"/>
                  <w:lang w:val="pt-BR" w:eastAsia="pt-BR"/>
                </w:rPr>
                <w:t>Unidade 902 do Ed. Labor na Av. Bias Fortes, 803</w:t>
              </w:r>
            </w:ins>
          </w:p>
        </w:tc>
        <w:tc>
          <w:tcPr>
            <w:tcW w:w="429" w:type="pct"/>
            <w:tcBorders>
              <w:top w:val="single" w:sz="4" w:space="0" w:color="auto"/>
              <w:left w:val="single" w:sz="4" w:space="0" w:color="auto"/>
              <w:right w:val="single" w:sz="4" w:space="0" w:color="auto"/>
            </w:tcBorders>
            <w:vAlign w:val="center"/>
          </w:tcPr>
          <w:p w14:paraId="38E608D0" w14:textId="77777777" w:rsidR="009F758E" w:rsidRPr="009F758E" w:rsidRDefault="009F758E" w:rsidP="00703052">
            <w:pPr>
              <w:widowControl/>
              <w:autoSpaceDE/>
              <w:autoSpaceDN/>
              <w:adjustRightInd/>
              <w:spacing w:before="120" w:after="120"/>
              <w:jc w:val="center"/>
              <w:rPr>
                <w:ins w:id="1891" w:author="Autor" w:date="2014-12-19T17:28:00Z"/>
                <w:rFonts w:ascii="Tahoma" w:eastAsia="Times New Roman" w:hAnsi="Tahoma" w:cs="Tahoma"/>
                <w:sz w:val="16"/>
                <w:szCs w:val="16"/>
                <w:lang w:val="pt-BR" w:eastAsia="pt-BR"/>
              </w:rPr>
            </w:pPr>
            <w:ins w:id="1892"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left w:val="single" w:sz="4" w:space="0" w:color="auto"/>
              <w:right w:val="single" w:sz="4" w:space="0" w:color="auto"/>
            </w:tcBorders>
            <w:vAlign w:val="center"/>
          </w:tcPr>
          <w:p w14:paraId="6BECEFCC" w14:textId="77777777" w:rsidR="009F758E" w:rsidRPr="009F758E" w:rsidRDefault="009F758E" w:rsidP="00703052">
            <w:pPr>
              <w:widowControl/>
              <w:autoSpaceDE/>
              <w:autoSpaceDN/>
              <w:adjustRightInd/>
              <w:spacing w:before="120" w:after="120"/>
              <w:jc w:val="center"/>
              <w:rPr>
                <w:ins w:id="1893" w:author="Autor" w:date="2014-12-19T17:28:00Z"/>
                <w:rFonts w:ascii="Tahoma" w:eastAsia="Times New Roman" w:hAnsi="Tahoma" w:cs="Tahoma"/>
                <w:sz w:val="16"/>
                <w:szCs w:val="16"/>
                <w:lang w:val="pt-BR" w:eastAsia="pt-BR"/>
              </w:rPr>
            </w:pPr>
            <w:ins w:id="1894"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7BB855F3" w14:textId="77777777" w:rsidR="009F758E" w:rsidRPr="009F758E" w:rsidRDefault="009F758E" w:rsidP="00703052">
            <w:pPr>
              <w:widowControl/>
              <w:autoSpaceDE/>
              <w:autoSpaceDN/>
              <w:adjustRightInd/>
              <w:spacing w:before="120" w:after="120"/>
              <w:jc w:val="center"/>
              <w:rPr>
                <w:ins w:id="1895" w:author="Autor" w:date="2014-12-19T17:28:00Z"/>
                <w:rFonts w:ascii="Tahoma" w:eastAsia="Times New Roman" w:hAnsi="Tahoma" w:cs="Tahoma"/>
                <w:sz w:val="16"/>
                <w:szCs w:val="16"/>
                <w:lang w:val="pt-BR" w:eastAsia="pt-BR"/>
              </w:rPr>
            </w:pPr>
            <w:ins w:id="1896"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69C63A65" w14:textId="77777777" w:rsidR="009F758E" w:rsidRPr="009F758E" w:rsidRDefault="009F758E" w:rsidP="00703052">
            <w:pPr>
              <w:widowControl/>
              <w:autoSpaceDE/>
              <w:autoSpaceDN/>
              <w:adjustRightInd/>
              <w:spacing w:before="120" w:after="120"/>
              <w:jc w:val="center"/>
              <w:rPr>
                <w:ins w:id="1897" w:author="Autor" w:date="2014-12-19T17:28:00Z"/>
                <w:rFonts w:ascii="Tahoma" w:eastAsia="Times New Roman" w:hAnsi="Tahoma" w:cs="Tahoma"/>
                <w:sz w:val="16"/>
                <w:szCs w:val="16"/>
                <w:lang w:val="pt-BR" w:eastAsia="pt-BR"/>
              </w:rPr>
            </w:pPr>
            <w:ins w:id="1898" w:author="Autor" w:date="2014-12-19T17:28:00Z">
              <w:r w:rsidRPr="009F758E">
                <w:rPr>
                  <w:rFonts w:ascii="Tahoma" w:eastAsia="Times New Roman" w:hAnsi="Tahoma" w:cs="Tahoma"/>
                  <w:sz w:val="16"/>
                  <w:szCs w:val="16"/>
                  <w:lang w:val="pt-BR" w:eastAsia="pt-BR"/>
                </w:rPr>
                <w:t>4.454,32</w:t>
              </w:r>
            </w:ins>
          </w:p>
        </w:tc>
      </w:tr>
      <w:tr w:rsidR="00703052" w:rsidRPr="009F758E" w14:paraId="6D0F8172" w14:textId="77777777" w:rsidTr="00703052">
        <w:trPr>
          <w:trHeight w:val="20"/>
          <w:jc w:val="center"/>
          <w:ins w:id="1899" w:author="Autor" w:date="2014-12-19T17:28:00Z"/>
        </w:trPr>
        <w:tc>
          <w:tcPr>
            <w:tcW w:w="646" w:type="pct"/>
            <w:shd w:val="clear" w:color="auto" w:fill="auto"/>
            <w:noWrap/>
            <w:vAlign w:val="center"/>
            <w:hideMark/>
          </w:tcPr>
          <w:p w14:paraId="4951303F" w14:textId="77777777" w:rsidR="009F758E" w:rsidRPr="009F758E" w:rsidRDefault="009F758E" w:rsidP="00703052">
            <w:pPr>
              <w:widowControl/>
              <w:autoSpaceDE/>
              <w:autoSpaceDN/>
              <w:adjustRightInd/>
              <w:spacing w:before="120" w:after="120"/>
              <w:jc w:val="center"/>
              <w:rPr>
                <w:ins w:id="1900" w:author="Autor" w:date="2014-12-19T17:28:00Z"/>
                <w:rFonts w:ascii="Tahoma" w:eastAsia="Times New Roman" w:hAnsi="Tahoma" w:cs="Tahoma"/>
                <w:color w:val="000000"/>
                <w:sz w:val="16"/>
                <w:szCs w:val="16"/>
              </w:rPr>
            </w:pPr>
            <w:ins w:id="1901" w:author="Autor" w:date="2014-12-19T17:28:00Z">
              <w:r w:rsidRPr="009F758E">
                <w:rPr>
                  <w:rFonts w:ascii="Tahoma" w:eastAsia="Times New Roman" w:hAnsi="Tahoma" w:cs="Tahoma"/>
                  <w:color w:val="000000"/>
                  <w:sz w:val="16"/>
                  <w:szCs w:val="16"/>
                </w:rPr>
                <w:t>Rural Agroinvest Ltda.</w:t>
              </w:r>
            </w:ins>
          </w:p>
        </w:tc>
        <w:tc>
          <w:tcPr>
            <w:tcW w:w="738" w:type="pct"/>
            <w:shd w:val="clear" w:color="auto" w:fill="auto"/>
            <w:noWrap/>
            <w:vAlign w:val="center"/>
            <w:hideMark/>
          </w:tcPr>
          <w:p w14:paraId="4AB4C8D0" w14:textId="77777777" w:rsidR="009F758E" w:rsidRPr="009F758E" w:rsidRDefault="009F758E" w:rsidP="00703052">
            <w:pPr>
              <w:widowControl/>
              <w:autoSpaceDE/>
              <w:autoSpaceDN/>
              <w:adjustRightInd/>
              <w:spacing w:before="120" w:after="120"/>
              <w:jc w:val="center"/>
              <w:rPr>
                <w:ins w:id="1902" w:author="Autor" w:date="2014-12-19T17:28:00Z"/>
                <w:rFonts w:ascii="Tahoma" w:eastAsia="Times New Roman" w:hAnsi="Tahoma" w:cs="Tahoma"/>
                <w:color w:val="000000"/>
                <w:sz w:val="16"/>
                <w:szCs w:val="16"/>
              </w:rPr>
            </w:pPr>
            <w:ins w:id="1903" w:author="Autor" w:date="2014-12-19T17:28:00Z">
              <w:r w:rsidRPr="009F758E">
                <w:rPr>
                  <w:rFonts w:ascii="Tahoma" w:eastAsia="Times New Roman" w:hAnsi="Tahoma" w:cs="Tahoma"/>
                  <w:color w:val="000000"/>
                  <w:sz w:val="16"/>
                  <w:szCs w:val="16"/>
                </w:rPr>
                <w:t>16.691.537/0003-47</w:t>
              </w:r>
            </w:ins>
          </w:p>
        </w:tc>
        <w:tc>
          <w:tcPr>
            <w:tcW w:w="1780" w:type="pct"/>
            <w:tcBorders>
              <w:top w:val="single" w:sz="4" w:space="0" w:color="auto"/>
              <w:bottom w:val="single" w:sz="4" w:space="0" w:color="auto"/>
            </w:tcBorders>
            <w:shd w:val="clear" w:color="auto" w:fill="auto"/>
            <w:vAlign w:val="center"/>
          </w:tcPr>
          <w:p w14:paraId="1488AAEF" w14:textId="77777777" w:rsidR="009F758E" w:rsidRPr="009F758E" w:rsidRDefault="009F758E" w:rsidP="00703052">
            <w:pPr>
              <w:widowControl/>
              <w:autoSpaceDE/>
              <w:autoSpaceDN/>
              <w:adjustRightInd/>
              <w:spacing w:before="120" w:after="120"/>
              <w:jc w:val="center"/>
              <w:rPr>
                <w:ins w:id="1904" w:author="Autor" w:date="2014-12-19T17:28:00Z"/>
                <w:rFonts w:ascii="Tahoma" w:eastAsia="Times New Roman" w:hAnsi="Tahoma" w:cs="Tahoma"/>
                <w:color w:val="000000"/>
                <w:sz w:val="16"/>
                <w:szCs w:val="16"/>
              </w:rPr>
            </w:pPr>
            <w:ins w:id="1905" w:author="Autor" w:date="2014-12-19T17:28:00Z">
              <w:r w:rsidRPr="009F758E">
                <w:rPr>
                  <w:rFonts w:ascii="Tahoma" w:eastAsia="Times New Roman" w:hAnsi="Tahoma" w:cs="Tahoma"/>
                  <w:sz w:val="16"/>
                  <w:szCs w:val="16"/>
                  <w:lang w:val="pt-BR" w:eastAsia="pt-BR"/>
                </w:rPr>
                <w:t>Sala 901 do Ed. Labor na Av. Bias Fortes, 803</w:t>
              </w:r>
            </w:ins>
          </w:p>
        </w:tc>
        <w:tc>
          <w:tcPr>
            <w:tcW w:w="429" w:type="pct"/>
            <w:tcBorders>
              <w:top w:val="single" w:sz="4" w:space="0" w:color="auto"/>
              <w:bottom w:val="single" w:sz="4" w:space="0" w:color="auto"/>
            </w:tcBorders>
            <w:vAlign w:val="center"/>
          </w:tcPr>
          <w:p w14:paraId="5A123E5B" w14:textId="77777777" w:rsidR="009F758E" w:rsidRPr="009F758E" w:rsidRDefault="009F758E" w:rsidP="00703052">
            <w:pPr>
              <w:widowControl/>
              <w:autoSpaceDE/>
              <w:autoSpaceDN/>
              <w:adjustRightInd/>
              <w:spacing w:before="120" w:after="120"/>
              <w:jc w:val="center"/>
              <w:rPr>
                <w:ins w:id="1906" w:author="Autor" w:date="2014-12-19T17:28:00Z"/>
                <w:rFonts w:ascii="Tahoma" w:eastAsia="Times New Roman" w:hAnsi="Tahoma" w:cs="Tahoma"/>
                <w:sz w:val="16"/>
                <w:szCs w:val="16"/>
                <w:lang w:val="pt-BR" w:eastAsia="pt-BR"/>
              </w:rPr>
            </w:pPr>
            <w:ins w:id="1907"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bottom w:val="single" w:sz="4" w:space="0" w:color="auto"/>
            </w:tcBorders>
            <w:vAlign w:val="center"/>
          </w:tcPr>
          <w:p w14:paraId="08EF175B" w14:textId="77777777" w:rsidR="009F758E" w:rsidRPr="009F758E" w:rsidRDefault="009F758E" w:rsidP="00703052">
            <w:pPr>
              <w:widowControl/>
              <w:autoSpaceDE/>
              <w:autoSpaceDN/>
              <w:adjustRightInd/>
              <w:spacing w:before="120" w:after="120"/>
              <w:jc w:val="center"/>
              <w:rPr>
                <w:ins w:id="1908" w:author="Autor" w:date="2014-12-19T17:28:00Z"/>
                <w:rFonts w:ascii="Tahoma" w:eastAsia="Times New Roman" w:hAnsi="Tahoma" w:cs="Tahoma"/>
                <w:sz w:val="16"/>
                <w:szCs w:val="16"/>
                <w:lang w:val="pt-BR" w:eastAsia="pt-BR"/>
              </w:rPr>
            </w:pPr>
            <w:ins w:id="1909"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bottom w:val="single" w:sz="4" w:space="0" w:color="auto"/>
            </w:tcBorders>
            <w:vAlign w:val="center"/>
          </w:tcPr>
          <w:p w14:paraId="575FBFEB" w14:textId="77777777" w:rsidR="009F758E" w:rsidRPr="009F758E" w:rsidRDefault="009F758E" w:rsidP="00703052">
            <w:pPr>
              <w:widowControl/>
              <w:autoSpaceDE/>
              <w:autoSpaceDN/>
              <w:adjustRightInd/>
              <w:spacing w:before="120" w:after="120"/>
              <w:jc w:val="center"/>
              <w:rPr>
                <w:ins w:id="1910" w:author="Autor" w:date="2014-12-19T17:28:00Z"/>
                <w:rFonts w:ascii="Tahoma" w:eastAsia="Times New Roman" w:hAnsi="Tahoma" w:cs="Tahoma"/>
                <w:sz w:val="16"/>
                <w:szCs w:val="16"/>
                <w:lang w:val="pt-BR" w:eastAsia="pt-BR"/>
              </w:rPr>
            </w:pPr>
            <w:ins w:id="1911"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bottom w:val="single" w:sz="4" w:space="0" w:color="auto"/>
            </w:tcBorders>
            <w:vAlign w:val="center"/>
          </w:tcPr>
          <w:p w14:paraId="0F528D9D" w14:textId="77777777" w:rsidR="009F758E" w:rsidRPr="009F758E" w:rsidRDefault="009F758E" w:rsidP="00703052">
            <w:pPr>
              <w:widowControl/>
              <w:autoSpaceDE/>
              <w:autoSpaceDN/>
              <w:adjustRightInd/>
              <w:spacing w:before="120" w:after="120"/>
              <w:jc w:val="center"/>
              <w:rPr>
                <w:ins w:id="1912" w:author="Autor" w:date="2014-12-19T17:28:00Z"/>
                <w:rFonts w:ascii="Tahoma" w:eastAsia="Times New Roman" w:hAnsi="Tahoma" w:cs="Tahoma"/>
                <w:sz w:val="16"/>
                <w:szCs w:val="16"/>
                <w:lang w:val="pt-BR" w:eastAsia="pt-BR"/>
              </w:rPr>
            </w:pPr>
            <w:ins w:id="1913" w:author="Autor" w:date="2014-12-19T17:28:00Z">
              <w:r w:rsidRPr="009F758E">
                <w:rPr>
                  <w:rFonts w:ascii="Tahoma" w:eastAsia="Times New Roman" w:hAnsi="Tahoma" w:cs="Tahoma"/>
                  <w:sz w:val="16"/>
                  <w:szCs w:val="16"/>
                  <w:lang w:val="pt-BR" w:eastAsia="pt-BR"/>
                </w:rPr>
                <w:t>1.500,00</w:t>
              </w:r>
            </w:ins>
          </w:p>
        </w:tc>
      </w:tr>
      <w:tr w:rsidR="00703052" w:rsidRPr="009F758E" w14:paraId="4742E835" w14:textId="77777777" w:rsidTr="00703052">
        <w:trPr>
          <w:trHeight w:val="20"/>
          <w:jc w:val="center"/>
          <w:ins w:id="1914" w:author="Autor" w:date="2014-12-19T17:28:00Z"/>
        </w:trPr>
        <w:tc>
          <w:tcPr>
            <w:tcW w:w="646" w:type="pct"/>
            <w:vMerge w:val="restart"/>
            <w:shd w:val="clear" w:color="auto" w:fill="auto"/>
            <w:noWrap/>
            <w:vAlign w:val="center"/>
            <w:hideMark/>
          </w:tcPr>
          <w:p w14:paraId="06E5E236" w14:textId="77777777" w:rsidR="009F758E" w:rsidRPr="009F758E" w:rsidRDefault="009F758E" w:rsidP="00703052">
            <w:pPr>
              <w:widowControl/>
              <w:autoSpaceDE/>
              <w:autoSpaceDN/>
              <w:adjustRightInd/>
              <w:spacing w:before="120" w:after="120"/>
              <w:jc w:val="center"/>
              <w:rPr>
                <w:ins w:id="1915" w:author="Autor" w:date="2014-12-19T17:28:00Z"/>
                <w:rFonts w:ascii="Tahoma" w:eastAsia="Times New Roman" w:hAnsi="Tahoma" w:cs="Tahoma"/>
                <w:color w:val="000000"/>
                <w:sz w:val="16"/>
                <w:szCs w:val="16"/>
                <w:lang w:val="pt-BR"/>
              </w:rPr>
            </w:pPr>
            <w:ins w:id="1916" w:author="Autor" w:date="2014-12-19T17:28:00Z">
              <w:r w:rsidRPr="009F758E">
                <w:rPr>
                  <w:rFonts w:ascii="Tahoma" w:eastAsia="Times New Roman" w:hAnsi="Tahoma" w:cs="Tahoma"/>
                  <w:color w:val="000000"/>
                  <w:sz w:val="16"/>
                  <w:szCs w:val="16"/>
                  <w:lang w:val="pt-BR"/>
                </w:rPr>
                <w:t>Biharck Muniz Araújo e Aline Lopes Coelho</w:t>
              </w:r>
            </w:ins>
          </w:p>
        </w:tc>
        <w:tc>
          <w:tcPr>
            <w:tcW w:w="738" w:type="pct"/>
            <w:tcBorders>
              <w:right w:val="single" w:sz="4" w:space="0" w:color="auto"/>
            </w:tcBorders>
            <w:shd w:val="clear" w:color="auto" w:fill="auto"/>
            <w:noWrap/>
            <w:vAlign w:val="center"/>
            <w:hideMark/>
          </w:tcPr>
          <w:p w14:paraId="3C23E565" w14:textId="77777777" w:rsidR="009F758E" w:rsidRPr="009F758E" w:rsidRDefault="009F758E" w:rsidP="00703052">
            <w:pPr>
              <w:widowControl/>
              <w:autoSpaceDE/>
              <w:autoSpaceDN/>
              <w:adjustRightInd/>
              <w:spacing w:before="120" w:after="120"/>
              <w:jc w:val="center"/>
              <w:rPr>
                <w:ins w:id="1917" w:author="Autor" w:date="2014-12-19T17:28:00Z"/>
                <w:rFonts w:ascii="Tahoma" w:eastAsia="Times New Roman" w:hAnsi="Tahoma" w:cs="Tahoma"/>
                <w:color w:val="000000"/>
                <w:sz w:val="16"/>
                <w:szCs w:val="16"/>
              </w:rPr>
            </w:pPr>
            <w:ins w:id="1918" w:author="Autor" w:date="2014-12-19T17:28:00Z">
              <w:r w:rsidRPr="009F758E">
                <w:rPr>
                  <w:rFonts w:ascii="Tahoma" w:eastAsia="Times New Roman" w:hAnsi="Tahoma" w:cs="Tahoma"/>
                  <w:color w:val="000000"/>
                  <w:sz w:val="16"/>
                  <w:szCs w:val="16"/>
                </w:rPr>
                <w:t>015.649.546-50</w:t>
              </w:r>
            </w:ins>
          </w:p>
        </w:tc>
        <w:tc>
          <w:tcPr>
            <w:tcW w:w="1780" w:type="pct"/>
            <w:vMerge w:val="restart"/>
            <w:tcBorders>
              <w:top w:val="single" w:sz="4" w:space="0" w:color="auto"/>
              <w:left w:val="single" w:sz="4" w:space="0" w:color="auto"/>
              <w:right w:val="single" w:sz="4" w:space="0" w:color="auto"/>
            </w:tcBorders>
            <w:shd w:val="clear" w:color="auto" w:fill="auto"/>
            <w:vAlign w:val="center"/>
          </w:tcPr>
          <w:p w14:paraId="48241AE0" w14:textId="77777777" w:rsidR="009F758E" w:rsidRPr="009F758E" w:rsidRDefault="009F758E" w:rsidP="00703052">
            <w:pPr>
              <w:widowControl/>
              <w:autoSpaceDE/>
              <w:autoSpaceDN/>
              <w:adjustRightInd/>
              <w:spacing w:before="120" w:after="120"/>
              <w:jc w:val="center"/>
              <w:rPr>
                <w:ins w:id="1919" w:author="Autor" w:date="2014-12-19T17:28:00Z"/>
                <w:rFonts w:ascii="Tahoma" w:eastAsia="Times New Roman" w:hAnsi="Tahoma" w:cs="Tahoma"/>
                <w:color w:val="000000"/>
                <w:sz w:val="16"/>
                <w:szCs w:val="16"/>
              </w:rPr>
            </w:pPr>
            <w:ins w:id="1920" w:author="Autor" w:date="2014-12-19T17:28:00Z">
              <w:r w:rsidRPr="009F758E">
                <w:rPr>
                  <w:rFonts w:ascii="Tahoma" w:eastAsia="Times New Roman" w:hAnsi="Tahoma" w:cs="Tahoma"/>
                  <w:sz w:val="16"/>
                  <w:szCs w:val="16"/>
                  <w:lang w:val="pt-BR" w:eastAsia="pt-BR"/>
                </w:rPr>
                <w:t>Unidade 402 do Ed. Labor na Av. Bias Fortes, 804</w:t>
              </w:r>
            </w:ins>
          </w:p>
        </w:tc>
        <w:tc>
          <w:tcPr>
            <w:tcW w:w="429" w:type="pct"/>
            <w:vMerge w:val="restart"/>
            <w:tcBorders>
              <w:top w:val="single" w:sz="4" w:space="0" w:color="auto"/>
              <w:left w:val="single" w:sz="4" w:space="0" w:color="auto"/>
              <w:right w:val="single" w:sz="4" w:space="0" w:color="auto"/>
            </w:tcBorders>
            <w:vAlign w:val="center"/>
          </w:tcPr>
          <w:p w14:paraId="2C27CC48" w14:textId="77777777" w:rsidR="009F758E" w:rsidRPr="009F758E" w:rsidRDefault="009F758E" w:rsidP="00703052">
            <w:pPr>
              <w:widowControl/>
              <w:autoSpaceDE/>
              <w:autoSpaceDN/>
              <w:adjustRightInd/>
              <w:spacing w:before="120" w:after="120"/>
              <w:jc w:val="center"/>
              <w:rPr>
                <w:ins w:id="1921" w:author="Autor" w:date="2014-12-19T17:28:00Z"/>
                <w:rFonts w:ascii="Tahoma" w:eastAsia="Times New Roman" w:hAnsi="Tahoma" w:cs="Tahoma"/>
                <w:sz w:val="16"/>
                <w:szCs w:val="16"/>
                <w:lang w:val="pt-BR" w:eastAsia="pt-BR"/>
              </w:rPr>
            </w:pPr>
            <w:ins w:id="1922" w:author="Autor" w:date="2014-12-19T17:28:00Z">
              <w:r w:rsidRPr="009F758E">
                <w:rPr>
                  <w:rFonts w:ascii="Tahoma" w:eastAsia="Times New Roman" w:hAnsi="Tahoma" w:cs="Tahoma"/>
                  <w:sz w:val="16"/>
                  <w:szCs w:val="16"/>
                  <w:lang w:val="pt-BR" w:eastAsia="pt-BR"/>
                </w:rPr>
                <w:t>120,00</w:t>
              </w:r>
            </w:ins>
          </w:p>
        </w:tc>
        <w:tc>
          <w:tcPr>
            <w:tcW w:w="492" w:type="pct"/>
            <w:vMerge w:val="restart"/>
            <w:tcBorders>
              <w:top w:val="single" w:sz="4" w:space="0" w:color="auto"/>
              <w:left w:val="single" w:sz="4" w:space="0" w:color="auto"/>
              <w:right w:val="single" w:sz="4" w:space="0" w:color="auto"/>
            </w:tcBorders>
            <w:vAlign w:val="center"/>
          </w:tcPr>
          <w:p w14:paraId="0DD4B5E2" w14:textId="77777777" w:rsidR="009F758E" w:rsidRPr="009F758E" w:rsidRDefault="009F758E" w:rsidP="00703052">
            <w:pPr>
              <w:widowControl/>
              <w:autoSpaceDE/>
              <w:autoSpaceDN/>
              <w:adjustRightInd/>
              <w:spacing w:before="120" w:after="120"/>
              <w:jc w:val="center"/>
              <w:rPr>
                <w:ins w:id="1923" w:author="Autor" w:date="2014-12-19T17:28:00Z"/>
                <w:rFonts w:ascii="Tahoma" w:eastAsia="Times New Roman" w:hAnsi="Tahoma" w:cs="Tahoma"/>
                <w:sz w:val="16"/>
                <w:szCs w:val="16"/>
                <w:lang w:val="pt-BR" w:eastAsia="pt-BR"/>
              </w:rPr>
            </w:pPr>
            <w:ins w:id="1924"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34525CC5" w14:textId="77777777" w:rsidR="009F758E" w:rsidRPr="009F758E" w:rsidRDefault="009F758E" w:rsidP="00703052">
            <w:pPr>
              <w:widowControl/>
              <w:autoSpaceDE/>
              <w:autoSpaceDN/>
              <w:adjustRightInd/>
              <w:spacing w:before="120" w:after="120"/>
              <w:jc w:val="center"/>
              <w:rPr>
                <w:ins w:id="1925" w:author="Autor" w:date="2014-12-19T17:28:00Z"/>
                <w:rFonts w:ascii="Tahoma" w:eastAsia="Times New Roman" w:hAnsi="Tahoma" w:cs="Tahoma"/>
                <w:sz w:val="16"/>
                <w:szCs w:val="16"/>
                <w:lang w:val="pt-BR" w:eastAsia="pt-BR"/>
              </w:rPr>
            </w:pPr>
            <w:ins w:id="1926"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56BDB7D9" w14:textId="77777777" w:rsidR="009F758E" w:rsidRPr="009F758E" w:rsidRDefault="009F758E" w:rsidP="00703052">
            <w:pPr>
              <w:widowControl/>
              <w:autoSpaceDE/>
              <w:autoSpaceDN/>
              <w:adjustRightInd/>
              <w:spacing w:before="120" w:after="120"/>
              <w:jc w:val="center"/>
              <w:rPr>
                <w:ins w:id="1927" w:author="Autor" w:date="2014-12-19T17:28:00Z"/>
                <w:rFonts w:ascii="Tahoma" w:eastAsia="Times New Roman" w:hAnsi="Tahoma" w:cs="Tahoma"/>
                <w:sz w:val="16"/>
                <w:szCs w:val="16"/>
                <w:lang w:val="pt-BR" w:eastAsia="pt-BR"/>
              </w:rPr>
            </w:pPr>
            <w:ins w:id="1928" w:author="Autor" w:date="2014-12-19T17:28:00Z">
              <w:r w:rsidRPr="009F758E">
                <w:rPr>
                  <w:rFonts w:ascii="Tahoma" w:eastAsia="Times New Roman" w:hAnsi="Tahoma" w:cs="Tahoma"/>
                  <w:sz w:val="16"/>
                  <w:szCs w:val="16"/>
                  <w:lang w:val="pt-BR" w:eastAsia="pt-BR"/>
                </w:rPr>
                <w:t>1.107,81</w:t>
              </w:r>
            </w:ins>
          </w:p>
        </w:tc>
      </w:tr>
      <w:tr w:rsidR="00703052" w:rsidRPr="009F758E" w14:paraId="704458DA" w14:textId="77777777" w:rsidTr="00703052">
        <w:trPr>
          <w:trHeight w:val="20"/>
          <w:jc w:val="center"/>
          <w:ins w:id="1929" w:author="Autor" w:date="2014-12-19T17:28:00Z"/>
        </w:trPr>
        <w:tc>
          <w:tcPr>
            <w:tcW w:w="646" w:type="pct"/>
            <w:vMerge/>
            <w:shd w:val="clear" w:color="auto" w:fill="auto"/>
            <w:vAlign w:val="center"/>
            <w:hideMark/>
          </w:tcPr>
          <w:p w14:paraId="6CD31411" w14:textId="77777777" w:rsidR="009F758E" w:rsidRPr="009F758E" w:rsidRDefault="009F758E" w:rsidP="00703052">
            <w:pPr>
              <w:widowControl/>
              <w:autoSpaceDE/>
              <w:autoSpaceDN/>
              <w:adjustRightInd/>
              <w:spacing w:before="120" w:after="120"/>
              <w:jc w:val="center"/>
              <w:rPr>
                <w:ins w:id="1930" w:author="Autor" w:date="2014-12-19T17:28:00Z"/>
                <w:rFonts w:ascii="Tahoma" w:eastAsia="Times New Roman" w:hAnsi="Tahoma" w:cs="Tahoma"/>
                <w:color w:val="000000"/>
                <w:sz w:val="16"/>
                <w:szCs w:val="16"/>
              </w:rPr>
            </w:pPr>
          </w:p>
        </w:tc>
        <w:tc>
          <w:tcPr>
            <w:tcW w:w="738" w:type="pct"/>
            <w:tcBorders>
              <w:right w:val="single" w:sz="4" w:space="0" w:color="auto"/>
            </w:tcBorders>
            <w:shd w:val="clear" w:color="auto" w:fill="auto"/>
            <w:noWrap/>
            <w:vAlign w:val="center"/>
            <w:hideMark/>
          </w:tcPr>
          <w:p w14:paraId="78B5AFB5" w14:textId="77777777" w:rsidR="009F758E" w:rsidRPr="009F758E" w:rsidRDefault="009F758E" w:rsidP="00703052">
            <w:pPr>
              <w:widowControl/>
              <w:autoSpaceDE/>
              <w:autoSpaceDN/>
              <w:adjustRightInd/>
              <w:spacing w:before="120" w:after="120"/>
              <w:jc w:val="center"/>
              <w:rPr>
                <w:ins w:id="1931" w:author="Autor" w:date="2014-12-19T17:28:00Z"/>
                <w:rFonts w:ascii="Tahoma" w:eastAsia="Times New Roman" w:hAnsi="Tahoma" w:cs="Tahoma"/>
                <w:color w:val="000000"/>
                <w:sz w:val="16"/>
                <w:szCs w:val="16"/>
              </w:rPr>
            </w:pPr>
            <w:ins w:id="1932" w:author="Autor" w:date="2014-12-19T17:28:00Z">
              <w:r w:rsidRPr="009F758E">
                <w:rPr>
                  <w:rFonts w:ascii="Tahoma" w:eastAsia="Times New Roman" w:hAnsi="Tahoma" w:cs="Tahoma"/>
                  <w:color w:val="000000"/>
                  <w:sz w:val="16"/>
                  <w:szCs w:val="16"/>
                </w:rPr>
                <w:t>078.753.216-97</w:t>
              </w:r>
            </w:ins>
          </w:p>
        </w:tc>
        <w:tc>
          <w:tcPr>
            <w:tcW w:w="1780" w:type="pct"/>
            <w:vMerge/>
            <w:tcBorders>
              <w:left w:val="single" w:sz="4" w:space="0" w:color="auto"/>
              <w:bottom w:val="single" w:sz="4" w:space="0" w:color="auto"/>
              <w:right w:val="single" w:sz="4" w:space="0" w:color="auto"/>
            </w:tcBorders>
            <w:shd w:val="clear" w:color="auto" w:fill="auto"/>
            <w:vAlign w:val="center"/>
          </w:tcPr>
          <w:p w14:paraId="6D22A35E" w14:textId="77777777" w:rsidR="009F758E" w:rsidRPr="009F758E" w:rsidRDefault="009F758E" w:rsidP="00703052">
            <w:pPr>
              <w:widowControl/>
              <w:autoSpaceDE/>
              <w:autoSpaceDN/>
              <w:adjustRightInd/>
              <w:spacing w:before="120" w:after="120"/>
              <w:jc w:val="center"/>
              <w:rPr>
                <w:ins w:id="1933" w:author="Autor" w:date="2014-12-19T17:28:00Z"/>
                <w:rFonts w:ascii="Tahoma" w:eastAsia="Times New Roman" w:hAnsi="Tahoma" w:cs="Tahoma"/>
                <w:color w:val="000000"/>
                <w:sz w:val="16"/>
                <w:szCs w:val="16"/>
              </w:rPr>
            </w:pPr>
          </w:p>
        </w:tc>
        <w:tc>
          <w:tcPr>
            <w:tcW w:w="429" w:type="pct"/>
            <w:vMerge/>
            <w:tcBorders>
              <w:left w:val="single" w:sz="4" w:space="0" w:color="auto"/>
              <w:bottom w:val="single" w:sz="4" w:space="0" w:color="auto"/>
              <w:right w:val="single" w:sz="4" w:space="0" w:color="auto"/>
            </w:tcBorders>
          </w:tcPr>
          <w:p w14:paraId="64E24DA6" w14:textId="77777777" w:rsidR="009F758E" w:rsidRPr="009F758E" w:rsidRDefault="009F758E" w:rsidP="00703052">
            <w:pPr>
              <w:widowControl/>
              <w:autoSpaceDE/>
              <w:autoSpaceDN/>
              <w:adjustRightInd/>
              <w:spacing w:before="120" w:after="120"/>
              <w:jc w:val="center"/>
              <w:rPr>
                <w:ins w:id="1934" w:author="Autor" w:date="2014-12-19T17:28:00Z"/>
                <w:rFonts w:ascii="Tahoma" w:eastAsia="Times New Roman" w:hAnsi="Tahoma" w:cs="Tahoma"/>
                <w:color w:val="000000"/>
                <w:sz w:val="16"/>
                <w:szCs w:val="16"/>
              </w:rPr>
            </w:pPr>
          </w:p>
        </w:tc>
        <w:tc>
          <w:tcPr>
            <w:tcW w:w="492" w:type="pct"/>
            <w:vMerge/>
            <w:tcBorders>
              <w:left w:val="single" w:sz="4" w:space="0" w:color="auto"/>
              <w:bottom w:val="single" w:sz="4" w:space="0" w:color="auto"/>
              <w:right w:val="single" w:sz="4" w:space="0" w:color="auto"/>
            </w:tcBorders>
          </w:tcPr>
          <w:p w14:paraId="58C9C6EC" w14:textId="77777777" w:rsidR="009F758E" w:rsidRPr="009F758E" w:rsidRDefault="009F758E" w:rsidP="00703052">
            <w:pPr>
              <w:widowControl/>
              <w:autoSpaceDE/>
              <w:autoSpaceDN/>
              <w:adjustRightInd/>
              <w:spacing w:before="120" w:after="120"/>
              <w:jc w:val="center"/>
              <w:rPr>
                <w:ins w:id="1935" w:author="Autor" w:date="2014-12-19T17:28:00Z"/>
                <w:rFonts w:ascii="Tahoma" w:eastAsia="Times New Roman" w:hAnsi="Tahoma" w:cs="Tahoma"/>
                <w:color w:val="000000"/>
                <w:sz w:val="16"/>
                <w:szCs w:val="16"/>
              </w:rPr>
            </w:pPr>
          </w:p>
        </w:tc>
        <w:tc>
          <w:tcPr>
            <w:tcW w:w="430" w:type="pct"/>
            <w:tcBorders>
              <w:left w:val="single" w:sz="4" w:space="0" w:color="auto"/>
              <w:bottom w:val="single" w:sz="4" w:space="0" w:color="auto"/>
              <w:right w:val="single" w:sz="4" w:space="0" w:color="auto"/>
            </w:tcBorders>
            <w:vAlign w:val="center"/>
          </w:tcPr>
          <w:p w14:paraId="4FE141F8" w14:textId="77777777" w:rsidR="009F758E" w:rsidRPr="009F758E" w:rsidRDefault="009F758E" w:rsidP="00703052">
            <w:pPr>
              <w:widowControl/>
              <w:autoSpaceDE/>
              <w:autoSpaceDN/>
              <w:adjustRightInd/>
              <w:spacing w:before="120" w:after="120"/>
              <w:jc w:val="center"/>
              <w:rPr>
                <w:ins w:id="1936" w:author="Autor" w:date="2014-12-19T17:28:00Z"/>
                <w:rFonts w:ascii="Tahoma" w:eastAsia="Times New Roman" w:hAnsi="Tahoma" w:cs="Tahoma"/>
                <w:color w:val="000000"/>
                <w:sz w:val="16"/>
                <w:szCs w:val="16"/>
              </w:rPr>
            </w:pPr>
            <w:ins w:id="1937" w:author="Autor" w:date="2014-12-19T17:28:00Z">
              <w:r w:rsidRPr="009F758E">
                <w:rPr>
                  <w:rFonts w:ascii="Tahoma" w:eastAsia="Times New Roman" w:hAnsi="Tahoma" w:cs="Tahoma"/>
                  <w:color w:val="000000"/>
                  <w:sz w:val="16"/>
                  <w:szCs w:val="16"/>
                </w:rPr>
                <w:t>1</w:t>
              </w:r>
            </w:ins>
          </w:p>
        </w:tc>
        <w:tc>
          <w:tcPr>
            <w:tcW w:w="484" w:type="pct"/>
            <w:tcBorders>
              <w:left w:val="single" w:sz="4" w:space="0" w:color="auto"/>
              <w:bottom w:val="single" w:sz="4" w:space="0" w:color="auto"/>
              <w:right w:val="single" w:sz="4" w:space="0" w:color="auto"/>
            </w:tcBorders>
            <w:vAlign w:val="center"/>
          </w:tcPr>
          <w:p w14:paraId="0FACB910" w14:textId="77777777" w:rsidR="009F758E" w:rsidRPr="009F758E" w:rsidRDefault="009F758E" w:rsidP="00703052">
            <w:pPr>
              <w:widowControl/>
              <w:autoSpaceDE/>
              <w:autoSpaceDN/>
              <w:adjustRightInd/>
              <w:spacing w:before="120" w:after="120"/>
              <w:jc w:val="center"/>
              <w:rPr>
                <w:ins w:id="1938" w:author="Autor" w:date="2014-12-19T17:28:00Z"/>
                <w:rFonts w:ascii="Tahoma" w:eastAsia="Times New Roman" w:hAnsi="Tahoma" w:cs="Tahoma"/>
                <w:color w:val="000000"/>
                <w:sz w:val="16"/>
                <w:szCs w:val="16"/>
              </w:rPr>
            </w:pPr>
            <w:ins w:id="1939" w:author="Autor" w:date="2014-12-19T17:28:00Z">
              <w:r w:rsidRPr="009F758E">
                <w:rPr>
                  <w:rFonts w:ascii="Tahoma" w:eastAsia="Times New Roman" w:hAnsi="Tahoma" w:cs="Tahoma"/>
                  <w:sz w:val="16"/>
                  <w:szCs w:val="16"/>
                  <w:lang w:val="pt-BR" w:eastAsia="pt-BR"/>
                </w:rPr>
                <w:t>1.107,81</w:t>
              </w:r>
            </w:ins>
          </w:p>
        </w:tc>
      </w:tr>
      <w:tr w:rsidR="00703052" w:rsidRPr="009F758E" w14:paraId="4226A4CB" w14:textId="77777777" w:rsidTr="00703052">
        <w:trPr>
          <w:trHeight w:val="20"/>
          <w:jc w:val="center"/>
          <w:ins w:id="1940" w:author="Autor" w:date="2014-12-19T17:28:00Z"/>
        </w:trPr>
        <w:tc>
          <w:tcPr>
            <w:tcW w:w="646" w:type="pct"/>
            <w:shd w:val="clear" w:color="auto" w:fill="auto"/>
            <w:noWrap/>
            <w:vAlign w:val="center"/>
            <w:hideMark/>
          </w:tcPr>
          <w:p w14:paraId="09118C53" w14:textId="77777777" w:rsidR="009F758E" w:rsidRPr="009F758E" w:rsidRDefault="009F758E" w:rsidP="00703052">
            <w:pPr>
              <w:widowControl/>
              <w:autoSpaceDE/>
              <w:autoSpaceDN/>
              <w:adjustRightInd/>
              <w:spacing w:before="120" w:after="120"/>
              <w:jc w:val="center"/>
              <w:rPr>
                <w:ins w:id="1941" w:author="Autor" w:date="2014-12-19T17:28:00Z"/>
                <w:rFonts w:ascii="Tahoma" w:eastAsia="Times New Roman" w:hAnsi="Tahoma" w:cs="Tahoma"/>
                <w:color w:val="000000"/>
                <w:sz w:val="16"/>
                <w:szCs w:val="16"/>
              </w:rPr>
            </w:pPr>
            <w:ins w:id="1942" w:author="Autor" w:date="2014-12-19T17:28:00Z">
              <w:r w:rsidRPr="009F758E">
                <w:rPr>
                  <w:rFonts w:ascii="Tahoma" w:eastAsia="Times New Roman" w:hAnsi="Tahoma" w:cs="Tahoma"/>
                  <w:color w:val="000000"/>
                  <w:sz w:val="16"/>
                  <w:szCs w:val="16"/>
                </w:rPr>
                <w:t>CNSA Consultoria Empresarial Ltda</w:t>
              </w:r>
            </w:ins>
          </w:p>
        </w:tc>
        <w:tc>
          <w:tcPr>
            <w:tcW w:w="738" w:type="pct"/>
            <w:tcBorders>
              <w:right w:val="single" w:sz="4" w:space="0" w:color="auto"/>
            </w:tcBorders>
            <w:shd w:val="clear" w:color="auto" w:fill="auto"/>
            <w:noWrap/>
            <w:vAlign w:val="center"/>
            <w:hideMark/>
          </w:tcPr>
          <w:p w14:paraId="0140F9A3" w14:textId="77777777" w:rsidR="009F758E" w:rsidRPr="009F758E" w:rsidRDefault="009F758E" w:rsidP="00703052">
            <w:pPr>
              <w:widowControl/>
              <w:autoSpaceDE/>
              <w:autoSpaceDN/>
              <w:adjustRightInd/>
              <w:spacing w:before="120" w:after="120"/>
              <w:jc w:val="center"/>
              <w:rPr>
                <w:ins w:id="1943" w:author="Autor" w:date="2014-12-19T17:28:00Z"/>
                <w:rFonts w:ascii="Tahoma" w:eastAsia="Times New Roman" w:hAnsi="Tahoma" w:cs="Tahoma"/>
                <w:color w:val="000000"/>
                <w:sz w:val="16"/>
                <w:szCs w:val="16"/>
              </w:rPr>
            </w:pPr>
            <w:ins w:id="1944" w:author="Autor" w:date="2014-12-19T17:28:00Z">
              <w:r w:rsidRPr="009F758E">
                <w:rPr>
                  <w:rFonts w:ascii="Tahoma" w:eastAsia="Times New Roman" w:hAnsi="Tahoma" w:cs="Tahoma"/>
                  <w:color w:val="000000"/>
                  <w:sz w:val="16"/>
                  <w:szCs w:val="16"/>
                </w:rPr>
                <w:t>07.470.066/0001-94</w:t>
              </w:r>
            </w:ins>
          </w:p>
        </w:tc>
        <w:tc>
          <w:tcPr>
            <w:tcW w:w="1780" w:type="pct"/>
            <w:tcBorders>
              <w:top w:val="single" w:sz="4" w:space="0" w:color="auto"/>
              <w:left w:val="single" w:sz="4" w:space="0" w:color="auto"/>
              <w:right w:val="single" w:sz="4" w:space="0" w:color="auto"/>
            </w:tcBorders>
            <w:shd w:val="clear" w:color="auto" w:fill="auto"/>
            <w:vAlign w:val="center"/>
          </w:tcPr>
          <w:p w14:paraId="34B59F82" w14:textId="77777777" w:rsidR="009F758E" w:rsidRPr="009F758E" w:rsidRDefault="009F758E" w:rsidP="00703052">
            <w:pPr>
              <w:widowControl/>
              <w:autoSpaceDE/>
              <w:autoSpaceDN/>
              <w:adjustRightInd/>
              <w:spacing w:before="120" w:after="120"/>
              <w:jc w:val="center"/>
              <w:rPr>
                <w:ins w:id="1945" w:author="Autor" w:date="2014-12-19T17:28:00Z"/>
                <w:rFonts w:ascii="Tahoma" w:eastAsia="Times New Roman" w:hAnsi="Tahoma" w:cs="Tahoma"/>
                <w:color w:val="000000"/>
                <w:sz w:val="16"/>
                <w:szCs w:val="16"/>
              </w:rPr>
            </w:pPr>
            <w:ins w:id="1946" w:author="Autor" w:date="2014-12-19T17:28:00Z">
              <w:r w:rsidRPr="009F758E">
                <w:rPr>
                  <w:rFonts w:ascii="Tahoma" w:eastAsia="Times New Roman" w:hAnsi="Tahoma" w:cs="Tahoma"/>
                  <w:sz w:val="16"/>
                  <w:szCs w:val="16"/>
                  <w:lang w:val="pt-BR" w:eastAsia="pt-BR"/>
                </w:rPr>
                <w:t>Conjunto 501do Ed. Labor na Av. Bias Fortes, 803</w:t>
              </w:r>
            </w:ins>
          </w:p>
        </w:tc>
        <w:tc>
          <w:tcPr>
            <w:tcW w:w="429" w:type="pct"/>
            <w:tcBorders>
              <w:top w:val="single" w:sz="4" w:space="0" w:color="auto"/>
              <w:left w:val="single" w:sz="4" w:space="0" w:color="auto"/>
              <w:right w:val="single" w:sz="4" w:space="0" w:color="auto"/>
            </w:tcBorders>
            <w:vAlign w:val="center"/>
          </w:tcPr>
          <w:p w14:paraId="36B50808" w14:textId="77777777" w:rsidR="009F758E" w:rsidRPr="009F758E" w:rsidRDefault="009F758E" w:rsidP="00703052">
            <w:pPr>
              <w:widowControl/>
              <w:autoSpaceDE/>
              <w:autoSpaceDN/>
              <w:adjustRightInd/>
              <w:spacing w:before="120" w:after="120"/>
              <w:jc w:val="center"/>
              <w:rPr>
                <w:ins w:id="1947" w:author="Autor" w:date="2014-12-19T17:28:00Z"/>
                <w:rFonts w:ascii="Tahoma" w:eastAsia="Times New Roman" w:hAnsi="Tahoma" w:cs="Tahoma"/>
                <w:sz w:val="16"/>
                <w:szCs w:val="16"/>
                <w:lang w:val="pt-BR" w:eastAsia="pt-BR"/>
              </w:rPr>
            </w:pPr>
            <w:ins w:id="1948"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left w:val="single" w:sz="4" w:space="0" w:color="auto"/>
              <w:right w:val="single" w:sz="4" w:space="0" w:color="auto"/>
            </w:tcBorders>
            <w:vAlign w:val="center"/>
          </w:tcPr>
          <w:p w14:paraId="5A01FD06" w14:textId="77777777" w:rsidR="009F758E" w:rsidRPr="009F758E" w:rsidRDefault="009F758E" w:rsidP="00703052">
            <w:pPr>
              <w:widowControl/>
              <w:autoSpaceDE/>
              <w:autoSpaceDN/>
              <w:adjustRightInd/>
              <w:spacing w:before="120" w:after="120"/>
              <w:jc w:val="center"/>
              <w:rPr>
                <w:ins w:id="1949" w:author="Autor" w:date="2014-12-19T17:28:00Z"/>
                <w:rFonts w:ascii="Tahoma" w:eastAsia="Times New Roman" w:hAnsi="Tahoma" w:cs="Tahoma"/>
                <w:sz w:val="16"/>
                <w:szCs w:val="16"/>
                <w:lang w:val="pt-BR" w:eastAsia="pt-BR"/>
              </w:rPr>
            </w:pPr>
            <w:ins w:id="1950"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1954B6BC" w14:textId="77777777" w:rsidR="009F758E" w:rsidRPr="009F758E" w:rsidRDefault="009F758E" w:rsidP="00703052">
            <w:pPr>
              <w:widowControl/>
              <w:autoSpaceDE/>
              <w:autoSpaceDN/>
              <w:adjustRightInd/>
              <w:spacing w:before="120" w:after="120"/>
              <w:jc w:val="center"/>
              <w:rPr>
                <w:ins w:id="1951" w:author="Autor" w:date="2014-12-19T17:28:00Z"/>
                <w:rFonts w:ascii="Tahoma" w:eastAsia="Times New Roman" w:hAnsi="Tahoma" w:cs="Tahoma"/>
                <w:sz w:val="16"/>
                <w:szCs w:val="16"/>
                <w:lang w:val="pt-BR" w:eastAsia="pt-BR"/>
              </w:rPr>
            </w:pPr>
            <w:ins w:id="1952"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61F2FED2" w14:textId="77777777" w:rsidR="009F758E" w:rsidRPr="009F758E" w:rsidRDefault="009F758E" w:rsidP="00703052">
            <w:pPr>
              <w:widowControl/>
              <w:autoSpaceDE/>
              <w:autoSpaceDN/>
              <w:adjustRightInd/>
              <w:spacing w:before="120" w:after="120"/>
              <w:jc w:val="center"/>
              <w:rPr>
                <w:ins w:id="1953" w:author="Autor" w:date="2014-12-19T17:28:00Z"/>
                <w:rFonts w:ascii="Tahoma" w:eastAsia="Times New Roman" w:hAnsi="Tahoma" w:cs="Tahoma"/>
                <w:sz w:val="16"/>
                <w:szCs w:val="16"/>
                <w:lang w:val="pt-BR" w:eastAsia="pt-BR"/>
              </w:rPr>
            </w:pPr>
            <w:ins w:id="1954" w:author="Autor" w:date="2014-12-19T17:28:00Z">
              <w:r w:rsidRPr="009F758E">
                <w:rPr>
                  <w:rFonts w:ascii="Tahoma" w:eastAsia="Times New Roman" w:hAnsi="Tahoma" w:cs="Tahoma"/>
                  <w:sz w:val="16"/>
                  <w:szCs w:val="16"/>
                  <w:lang w:val="pt-BR" w:eastAsia="pt-BR"/>
                </w:rPr>
                <w:t>2.076,71</w:t>
              </w:r>
            </w:ins>
          </w:p>
        </w:tc>
      </w:tr>
      <w:tr w:rsidR="00703052" w:rsidRPr="009F758E" w14:paraId="1078FD04" w14:textId="77777777" w:rsidTr="00703052">
        <w:trPr>
          <w:trHeight w:val="20"/>
          <w:jc w:val="center"/>
          <w:ins w:id="1955" w:author="Autor" w:date="2014-12-19T17:28:00Z"/>
        </w:trPr>
        <w:tc>
          <w:tcPr>
            <w:tcW w:w="646" w:type="pct"/>
            <w:shd w:val="clear" w:color="auto" w:fill="auto"/>
            <w:noWrap/>
            <w:vAlign w:val="center"/>
            <w:hideMark/>
          </w:tcPr>
          <w:p w14:paraId="5F8CC5CD" w14:textId="77777777" w:rsidR="009F758E" w:rsidRPr="009F758E" w:rsidRDefault="009F758E" w:rsidP="00703052">
            <w:pPr>
              <w:widowControl/>
              <w:autoSpaceDE/>
              <w:autoSpaceDN/>
              <w:adjustRightInd/>
              <w:spacing w:before="120" w:after="120"/>
              <w:jc w:val="center"/>
              <w:rPr>
                <w:ins w:id="1956" w:author="Autor" w:date="2014-12-19T17:28:00Z"/>
                <w:rFonts w:ascii="Tahoma" w:eastAsia="Times New Roman" w:hAnsi="Tahoma" w:cs="Tahoma"/>
                <w:color w:val="000000"/>
                <w:sz w:val="16"/>
                <w:szCs w:val="16"/>
              </w:rPr>
            </w:pPr>
            <w:ins w:id="1957" w:author="Autor" w:date="2014-12-19T17:28:00Z">
              <w:r w:rsidRPr="009F758E">
                <w:rPr>
                  <w:rFonts w:ascii="Tahoma" w:eastAsia="Times New Roman" w:hAnsi="Tahoma" w:cs="Tahoma"/>
                  <w:color w:val="000000"/>
                  <w:sz w:val="16"/>
                  <w:szCs w:val="16"/>
                </w:rPr>
                <w:t>Dominio Sistemas Ltda.</w:t>
              </w:r>
            </w:ins>
          </w:p>
        </w:tc>
        <w:tc>
          <w:tcPr>
            <w:tcW w:w="738" w:type="pct"/>
            <w:shd w:val="clear" w:color="auto" w:fill="auto"/>
            <w:noWrap/>
            <w:vAlign w:val="center"/>
            <w:hideMark/>
          </w:tcPr>
          <w:p w14:paraId="368D434F" w14:textId="77777777" w:rsidR="009F758E" w:rsidRPr="009F758E" w:rsidRDefault="009F758E" w:rsidP="00703052">
            <w:pPr>
              <w:widowControl/>
              <w:autoSpaceDE/>
              <w:autoSpaceDN/>
              <w:adjustRightInd/>
              <w:spacing w:before="120" w:after="120"/>
              <w:jc w:val="center"/>
              <w:rPr>
                <w:ins w:id="1958" w:author="Autor" w:date="2014-12-19T17:28:00Z"/>
                <w:rFonts w:ascii="Tahoma" w:eastAsia="Times New Roman" w:hAnsi="Tahoma" w:cs="Tahoma"/>
                <w:color w:val="000000"/>
                <w:sz w:val="16"/>
                <w:szCs w:val="16"/>
              </w:rPr>
            </w:pPr>
            <w:ins w:id="1959" w:author="Autor" w:date="2014-12-19T17:28:00Z">
              <w:r w:rsidRPr="009F758E">
                <w:rPr>
                  <w:rFonts w:ascii="Tahoma" w:eastAsia="Times New Roman" w:hAnsi="Tahoma" w:cs="Tahoma"/>
                  <w:color w:val="000000"/>
                  <w:sz w:val="16"/>
                  <w:szCs w:val="16"/>
                </w:rPr>
                <w:t>02.825.945/0001-78</w:t>
              </w:r>
            </w:ins>
          </w:p>
        </w:tc>
        <w:tc>
          <w:tcPr>
            <w:tcW w:w="1780" w:type="pct"/>
            <w:tcBorders>
              <w:top w:val="single" w:sz="4" w:space="0" w:color="auto"/>
              <w:bottom w:val="single" w:sz="4" w:space="0" w:color="auto"/>
            </w:tcBorders>
            <w:shd w:val="clear" w:color="auto" w:fill="auto"/>
            <w:vAlign w:val="center"/>
          </w:tcPr>
          <w:p w14:paraId="645BEE83" w14:textId="77777777" w:rsidR="009F758E" w:rsidRPr="009F758E" w:rsidRDefault="009F758E" w:rsidP="00703052">
            <w:pPr>
              <w:widowControl/>
              <w:autoSpaceDE/>
              <w:autoSpaceDN/>
              <w:adjustRightInd/>
              <w:spacing w:before="120" w:after="120"/>
              <w:jc w:val="center"/>
              <w:rPr>
                <w:ins w:id="1960" w:author="Autor" w:date="2014-12-19T17:28:00Z"/>
                <w:rFonts w:ascii="Tahoma" w:eastAsia="Times New Roman" w:hAnsi="Tahoma" w:cs="Tahoma"/>
                <w:color w:val="000000"/>
                <w:sz w:val="16"/>
                <w:szCs w:val="16"/>
              </w:rPr>
            </w:pPr>
            <w:ins w:id="1961" w:author="Autor" w:date="2014-12-19T17:28:00Z">
              <w:r w:rsidRPr="009F758E">
                <w:rPr>
                  <w:rFonts w:ascii="Tahoma" w:eastAsia="Times New Roman" w:hAnsi="Tahoma" w:cs="Tahoma"/>
                  <w:sz w:val="16"/>
                  <w:szCs w:val="16"/>
                  <w:lang w:val="pt-BR" w:eastAsia="pt-BR"/>
                </w:rPr>
                <w:t>Unidade 302 do Ed. Labor na Av. Bias Fortes, 803</w:t>
              </w:r>
            </w:ins>
          </w:p>
        </w:tc>
        <w:tc>
          <w:tcPr>
            <w:tcW w:w="429" w:type="pct"/>
            <w:tcBorders>
              <w:top w:val="single" w:sz="4" w:space="0" w:color="auto"/>
              <w:bottom w:val="single" w:sz="4" w:space="0" w:color="auto"/>
            </w:tcBorders>
            <w:vAlign w:val="center"/>
          </w:tcPr>
          <w:p w14:paraId="35D9F600" w14:textId="77777777" w:rsidR="009F758E" w:rsidRPr="009F758E" w:rsidRDefault="009F758E" w:rsidP="00703052">
            <w:pPr>
              <w:widowControl/>
              <w:autoSpaceDE/>
              <w:autoSpaceDN/>
              <w:adjustRightInd/>
              <w:spacing w:before="120" w:after="120"/>
              <w:jc w:val="center"/>
              <w:rPr>
                <w:ins w:id="1962" w:author="Autor" w:date="2014-12-19T17:28:00Z"/>
                <w:rFonts w:ascii="Tahoma" w:eastAsia="Times New Roman" w:hAnsi="Tahoma" w:cs="Tahoma"/>
                <w:sz w:val="16"/>
                <w:szCs w:val="16"/>
                <w:lang w:val="pt-BR" w:eastAsia="pt-BR"/>
              </w:rPr>
            </w:pPr>
            <w:ins w:id="1963"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bottom w:val="single" w:sz="4" w:space="0" w:color="auto"/>
            </w:tcBorders>
            <w:vAlign w:val="center"/>
          </w:tcPr>
          <w:p w14:paraId="05BF32BF" w14:textId="77777777" w:rsidR="009F758E" w:rsidRPr="009F758E" w:rsidRDefault="009F758E" w:rsidP="00703052">
            <w:pPr>
              <w:widowControl/>
              <w:autoSpaceDE/>
              <w:autoSpaceDN/>
              <w:adjustRightInd/>
              <w:spacing w:before="120" w:after="120"/>
              <w:jc w:val="center"/>
              <w:rPr>
                <w:ins w:id="1964" w:author="Autor" w:date="2014-12-19T17:28:00Z"/>
                <w:rFonts w:ascii="Tahoma" w:eastAsia="Times New Roman" w:hAnsi="Tahoma" w:cs="Tahoma"/>
                <w:sz w:val="16"/>
                <w:szCs w:val="16"/>
                <w:lang w:val="pt-BR" w:eastAsia="pt-BR"/>
              </w:rPr>
            </w:pPr>
            <w:ins w:id="1965"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bottom w:val="single" w:sz="4" w:space="0" w:color="auto"/>
            </w:tcBorders>
            <w:vAlign w:val="center"/>
          </w:tcPr>
          <w:p w14:paraId="130A8D93" w14:textId="77777777" w:rsidR="009F758E" w:rsidRPr="009F758E" w:rsidRDefault="009F758E" w:rsidP="00703052">
            <w:pPr>
              <w:widowControl/>
              <w:autoSpaceDE/>
              <w:autoSpaceDN/>
              <w:adjustRightInd/>
              <w:spacing w:before="120" w:after="120"/>
              <w:jc w:val="center"/>
              <w:rPr>
                <w:ins w:id="1966" w:author="Autor" w:date="2014-12-19T17:28:00Z"/>
                <w:rFonts w:ascii="Tahoma" w:eastAsia="Times New Roman" w:hAnsi="Tahoma" w:cs="Tahoma"/>
                <w:sz w:val="16"/>
                <w:szCs w:val="16"/>
                <w:lang w:val="pt-BR" w:eastAsia="pt-BR"/>
              </w:rPr>
            </w:pPr>
            <w:ins w:id="1967"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bottom w:val="single" w:sz="4" w:space="0" w:color="auto"/>
            </w:tcBorders>
            <w:vAlign w:val="center"/>
          </w:tcPr>
          <w:p w14:paraId="16E5FF1F" w14:textId="77777777" w:rsidR="009F758E" w:rsidRPr="009F758E" w:rsidRDefault="009F758E" w:rsidP="00703052">
            <w:pPr>
              <w:widowControl/>
              <w:autoSpaceDE/>
              <w:autoSpaceDN/>
              <w:adjustRightInd/>
              <w:spacing w:before="120" w:after="120"/>
              <w:jc w:val="center"/>
              <w:rPr>
                <w:ins w:id="1968" w:author="Autor" w:date="2014-12-19T17:28:00Z"/>
                <w:rFonts w:ascii="Tahoma" w:eastAsia="Times New Roman" w:hAnsi="Tahoma" w:cs="Tahoma"/>
                <w:sz w:val="16"/>
                <w:szCs w:val="16"/>
                <w:lang w:val="pt-BR" w:eastAsia="pt-BR"/>
              </w:rPr>
            </w:pPr>
            <w:ins w:id="1969" w:author="Autor" w:date="2014-12-19T17:28:00Z">
              <w:r w:rsidRPr="009F758E">
                <w:rPr>
                  <w:rFonts w:ascii="Tahoma" w:eastAsia="Times New Roman" w:hAnsi="Tahoma" w:cs="Tahoma"/>
                  <w:sz w:val="16"/>
                  <w:szCs w:val="16"/>
                  <w:lang w:val="pt-BR" w:eastAsia="pt-BR"/>
                </w:rPr>
                <w:t>4.702,42</w:t>
              </w:r>
            </w:ins>
          </w:p>
        </w:tc>
      </w:tr>
      <w:tr w:rsidR="00703052" w:rsidRPr="009F758E" w14:paraId="6B09A838" w14:textId="77777777" w:rsidTr="00703052">
        <w:trPr>
          <w:trHeight w:val="20"/>
          <w:jc w:val="center"/>
          <w:ins w:id="1970" w:author="Autor" w:date="2014-12-19T17:28:00Z"/>
        </w:trPr>
        <w:tc>
          <w:tcPr>
            <w:tcW w:w="646" w:type="pct"/>
            <w:shd w:val="clear" w:color="auto" w:fill="auto"/>
            <w:noWrap/>
            <w:vAlign w:val="center"/>
            <w:hideMark/>
          </w:tcPr>
          <w:p w14:paraId="0C8F3123" w14:textId="77777777" w:rsidR="009F758E" w:rsidRPr="009F758E" w:rsidRDefault="009F758E" w:rsidP="00703052">
            <w:pPr>
              <w:widowControl/>
              <w:autoSpaceDE/>
              <w:autoSpaceDN/>
              <w:adjustRightInd/>
              <w:spacing w:before="120" w:after="120"/>
              <w:jc w:val="center"/>
              <w:rPr>
                <w:ins w:id="1971" w:author="Autor" w:date="2014-12-19T17:28:00Z"/>
                <w:rFonts w:ascii="Tahoma" w:eastAsia="Times New Roman" w:hAnsi="Tahoma" w:cs="Tahoma"/>
                <w:color w:val="000000"/>
                <w:sz w:val="16"/>
                <w:szCs w:val="16"/>
              </w:rPr>
            </w:pPr>
            <w:ins w:id="1972" w:author="Autor" w:date="2014-12-19T17:28:00Z">
              <w:r w:rsidRPr="009F758E">
                <w:rPr>
                  <w:rFonts w:ascii="Tahoma" w:eastAsia="Times New Roman" w:hAnsi="Tahoma" w:cs="Tahoma"/>
                  <w:color w:val="000000"/>
                  <w:sz w:val="16"/>
                  <w:szCs w:val="16"/>
                </w:rPr>
                <w:t>Global Engenharia Ltda.</w:t>
              </w:r>
            </w:ins>
          </w:p>
        </w:tc>
        <w:tc>
          <w:tcPr>
            <w:tcW w:w="738" w:type="pct"/>
            <w:tcBorders>
              <w:right w:val="single" w:sz="4" w:space="0" w:color="auto"/>
            </w:tcBorders>
            <w:shd w:val="clear" w:color="auto" w:fill="auto"/>
            <w:noWrap/>
            <w:vAlign w:val="center"/>
            <w:hideMark/>
          </w:tcPr>
          <w:p w14:paraId="6C5CC568" w14:textId="77777777" w:rsidR="009F758E" w:rsidRPr="009F758E" w:rsidRDefault="009F758E" w:rsidP="00703052">
            <w:pPr>
              <w:widowControl/>
              <w:autoSpaceDE/>
              <w:autoSpaceDN/>
              <w:adjustRightInd/>
              <w:spacing w:before="120" w:after="120"/>
              <w:jc w:val="center"/>
              <w:rPr>
                <w:ins w:id="1973" w:author="Autor" w:date="2014-12-19T17:28:00Z"/>
                <w:rFonts w:ascii="Tahoma" w:eastAsia="Times New Roman" w:hAnsi="Tahoma" w:cs="Tahoma"/>
                <w:color w:val="000000"/>
                <w:sz w:val="16"/>
                <w:szCs w:val="16"/>
              </w:rPr>
            </w:pPr>
            <w:ins w:id="1974" w:author="Autor" w:date="2014-12-19T17:28:00Z">
              <w:r w:rsidRPr="009F758E">
                <w:rPr>
                  <w:rFonts w:ascii="Tahoma" w:eastAsia="Times New Roman" w:hAnsi="Tahoma" w:cs="Tahoma"/>
                  <w:color w:val="000000"/>
                  <w:sz w:val="16"/>
                  <w:szCs w:val="16"/>
                </w:rPr>
                <w:t>26.227.272/0001-12</w:t>
              </w:r>
            </w:ins>
          </w:p>
        </w:tc>
        <w:tc>
          <w:tcPr>
            <w:tcW w:w="1780" w:type="pct"/>
            <w:tcBorders>
              <w:top w:val="single" w:sz="4" w:space="0" w:color="auto"/>
              <w:left w:val="single" w:sz="4" w:space="0" w:color="auto"/>
              <w:right w:val="single" w:sz="4" w:space="0" w:color="auto"/>
            </w:tcBorders>
            <w:shd w:val="clear" w:color="auto" w:fill="auto"/>
            <w:vAlign w:val="center"/>
          </w:tcPr>
          <w:p w14:paraId="3E0E21BD" w14:textId="77777777" w:rsidR="009F758E" w:rsidRPr="009F758E" w:rsidRDefault="009F758E" w:rsidP="00703052">
            <w:pPr>
              <w:widowControl/>
              <w:autoSpaceDE/>
              <w:autoSpaceDN/>
              <w:adjustRightInd/>
              <w:spacing w:before="120" w:after="120"/>
              <w:jc w:val="center"/>
              <w:rPr>
                <w:ins w:id="1975" w:author="Autor" w:date="2014-12-19T17:28:00Z"/>
                <w:rFonts w:ascii="Tahoma" w:eastAsia="Times New Roman" w:hAnsi="Tahoma" w:cs="Tahoma"/>
                <w:color w:val="000000"/>
                <w:sz w:val="16"/>
                <w:szCs w:val="16"/>
              </w:rPr>
            </w:pPr>
            <w:ins w:id="1976" w:author="Autor" w:date="2014-12-19T17:28:00Z">
              <w:r w:rsidRPr="009F758E">
                <w:rPr>
                  <w:rFonts w:ascii="Tahoma" w:eastAsia="Times New Roman" w:hAnsi="Tahoma" w:cs="Tahoma"/>
                  <w:sz w:val="16"/>
                  <w:szCs w:val="16"/>
                  <w:lang w:val="pt-BR" w:eastAsia="pt-BR"/>
                </w:rPr>
                <w:t>Sala 502 do Ed. Labor na Av. Bias Fortes, 804</w:t>
              </w:r>
            </w:ins>
          </w:p>
        </w:tc>
        <w:tc>
          <w:tcPr>
            <w:tcW w:w="429" w:type="pct"/>
            <w:tcBorders>
              <w:top w:val="single" w:sz="4" w:space="0" w:color="auto"/>
              <w:left w:val="single" w:sz="4" w:space="0" w:color="auto"/>
              <w:right w:val="single" w:sz="4" w:space="0" w:color="auto"/>
            </w:tcBorders>
            <w:vAlign w:val="center"/>
          </w:tcPr>
          <w:p w14:paraId="3F312C59" w14:textId="77777777" w:rsidR="009F758E" w:rsidRPr="009F758E" w:rsidRDefault="009F758E" w:rsidP="00703052">
            <w:pPr>
              <w:widowControl/>
              <w:autoSpaceDE/>
              <w:autoSpaceDN/>
              <w:adjustRightInd/>
              <w:spacing w:before="120" w:after="120"/>
              <w:jc w:val="center"/>
              <w:rPr>
                <w:ins w:id="1977" w:author="Autor" w:date="2014-12-19T17:28:00Z"/>
                <w:rFonts w:ascii="Tahoma" w:eastAsia="Times New Roman" w:hAnsi="Tahoma" w:cs="Tahoma"/>
                <w:sz w:val="16"/>
                <w:szCs w:val="16"/>
                <w:lang w:val="pt-BR" w:eastAsia="pt-BR"/>
              </w:rPr>
            </w:pPr>
            <w:ins w:id="1978"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left w:val="single" w:sz="4" w:space="0" w:color="auto"/>
              <w:right w:val="single" w:sz="4" w:space="0" w:color="auto"/>
            </w:tcBorders>
            <w:vAlign w:val="center"/>
          </w:tcPr>
          <w:p w14:paraId="5C7F2042" w14:textId="77777777" w:rsidR="009F758E" w:rsidRPr="009F758E" w:rsidRDefault="009F758E" w:rsidP="00703052">
            <w:pPr>
              <w:widowControl/>
              <w:autoSpaceDE/>
              <w:autoSpaceDN/>
              <w:adjustRightInd/>
              <w:spacing w:before="120" w:after="120"/>
              <w:jc w:val="center"/>
              <w:rPr>
                <w:ins w:id="1979" w:author="Autor" w:date="2014-12-19T17:28:00Z"/>
                <w:rFonts w:ascii="Tahoma" w:eastAsia="Times New Roman" w:hAnsi="Tahoma" w:cs="Tahoma"/>
                <w:sz w:val="16"/>
                <w:szCs w:val="16"/>
                <w:lang w:val="pt-BR" w:eastAsia="pt-BR"/>
              </w:rPr>
            </w:pPr>
            <w:ins w:id="1980"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14055A39" w14:textId="77777777" w:rsidR="009F758E" w:rsidRPr="009F758E" w:rsidRDefault="009F758E" w:rsidP="00703052">
            <w:pPr>
              <w:widowControl/>
              <w:autoSpaceDE/>
              <w:autoSpaceDN/>
              <w:adjustRightInd/>
              <w:spacing w:before="120" w:after="120"/>
              <w:jc w:val="center"/>
              <w:rPr>
                <w:ins w:id="1981" w:author="Autor" w:date="2014-12-19T17:28:00Z"/>
                <w:rFonts w:ascii="Tahoma" w:eastAsia="Times New Roman" w:hAnsi="Tahoma" w:cs="Tahoma"/>
                <w:sz w:val="16"/>
                <w:szCs w:val="16"/>
                <w:lang w:val="pt-BR" w:eastAsia="pt-BR"/>
              </w:rPr>
            </w:pPr>
            <w:ins w:id="1982"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2C62F2CF" w14:textId="77777777" w:rsidR="009F758E" w:rsidRPr="009F758E" w:rsidRDefault="009F758E" w:rsidP="00703052">
            <w:pPr>
              <w:widowControl/>
              <w:autoSpaceDE/>
              <w:autoSpaceDN/>
              <w:adjustRightInd/>
              <w:spacing w:before="120" w:after="120"/>
              <w:jc w:val="center"/>
              <w:rPr>
                <w:ins w:id="1983" w:author="Autor" w:date="2014-12-19T17:28:00Z"/>
                <w:rFonts w:ascii="Tahoma" w:eastAsia="Times New Roman" w:hAnsi="Tahoma" w:cs="Tahoma"/>
                <w:sz w:val="16"/>
                <w:szCs w:val="16"/>
                <w:lang w:val="pt-BR" w:eastAsia="pt-BR"/>
              </w:rPr>
            </w:pPr>
            <w:ins w:id="1984" w:author="Autor" w:date="2014-12-19T17:28:00Z">
              <w:r w:rsidRPr="009F758E">
                <w:rPr>
                  <w:rFonts w:ascii="Tahoma" w:eastAsia="Times New Roman" w:hAnsi="Tahoma" w:cs="Tahoma"/>
                  <w:sz w:val="16"/>
                  <w:szCs w:val="16"/>
                  <w:lang w:val="pt-BR" w:eastAsia="pt-BR"/>
                </w:rPr>
                <w:t>2.160,99</w:t>
              </w:r>
            </w:ins>
          </w:p>
        </w:tc>
      </w:tr>
      <w:tr w:rsidR="00703052" w:rsidRPr="009F758E" w14:paraId="34C1BB3F" w14:textId="77777777" w:rsidTr="00703052">
        <w:trPr>
          <w:trHeight w:val="20"/>
          <w:jc w:val="center"/>
          <w:ins w:id="1985" w:author="Autor" w:date="2014-12-19T17:28:00Z"/>
        </w:trPr>
        <w:tc>
          <w:tcPr>
            <w:tcW w:w="646" w:type="pct"/>
            <w:shd w:val="clear" w:color="auto" w:fill="auto"/>
            <w:noWrap/>
            <w:vAlign w:val="center"/>
            <w:hideMark/>
          </w:tcPr>
          <w:p w14:paraId="6C874EF2" w14:textId="77777777" w:rsidR="009F758E" w:rsidRPr="009F758E" w:rsidRDefault="009F758E" w:rsidP="00703052">
            <w:pPr>
              <w:widowControl/>
              <w:autoSpaceDE/>
              <w:autoSpaceDN/>
              <w:adjustRightInd/>
              <w:spacing w:before="120" w:after="120"/>
              <w:jc w:val="center"/>
              <w:rPr>
                <w:ins w:id="1986" w:author="Autor" w:date="2014-12-19T17:28:00Z"/>
                <w:rFonts w:ascii="Tahoma" w:eastAsia="Times New Roman" w:hAnsi="Tahoma" w:cs="Tahoma"/>
                <w:color w:val="000000"/>
                <w:sz w:val="16"/>
                <w:szCs w:val="16"/>
              </w:rPr>
            </w:pPr>
            <w:ins w:id="1987" w:author="Autor" w:date="2014-12-19T17:28:00Z">
              <w:r w:rsidRPr="009F758E">
                <w:rPr>
                  <w:rFonts w:ascii="Tahoma" w:eastAsia="Times New Roman" w:hAnsi="Tahoma" w:cs="Tahoma"/>
                  <w:color w:val="000000"/>
                  <w:sz w:val="16"/>
                  <w:szCs w:val="16"/>
                </w:rPr>
                <w:t>MCA Serviços Ltda.</w:t>
              </w:r>
            </w:ins>
          </w:p>
        </w:tc>
        <w:tc>
          <w:tcPr>
            <w:tcW w:w="738" w:type="pct"/>
            <w:tcBorders>
              <w:right w:val="single" w:sz="4" w:space="0" w:color="auto"/>
            </w:tcBorders>
            <w:shd w:val="clear" w:color="auto" w:fill="auto"/>
            <w:noWrap/>
            <w:vAlign w:val="center"/>
            <w:hideMark/>
          </w:tcPr>
          <w:p w14:paraId="1DEC9B9E" w14:textId="77777777" w:rsidR="009F758E" w:rsidRPr="009F758E" w:rsidRDefault="009F758E" w:rsidP="00703052">
            <w:pPr>
              <w:widowControl/>
              <w:autoSpaceDE/>
              <w:autoSpaceDN/>
              <w:adjustRightInd/>
              <w:spacing w:before="120" w:after="120"/>
              <w:jc w:val="center"/>
              <w:rPr>
                <w:ins w:id="1988" w:author="Autor" w:date="2014-12-19T17:28:00Z"/>
                <w:rFonts w:ascii="Tahoma" w:eastAsia="Times New Roman" w:hAnsi="Tahoma" w:cs="Tahoma"/>
                <w:color w:val="000000"/>
                <w:sz w:val="16"/>
                <w:szCs w:val="16"/>
              </w:rPr>
            </w:pPr>
            <w:ins w:id="1989" w:author="Autor" w:date="2014-12-19T17:28:00Z">
              <w:r w:rsidRPr="009F758E">
                <w:rPr>
                  <w:rFonts w:ascii="Tahoma" w:eastAsia="Times New Roman" w:hAnsi="Tahoma" w:cs="Tahoma"/>
                  <w:color w:val="000000"/>
                  <w:sz w:val="16"/>
                  <w:szCs w:val="16"/>
                </w:rPr>
                <w:t>09.493.533/0001-27</w:t>
              </w:r>
            </w:ins>
          </w:p>
        </w:tc>
        <w:tc>
          <w:tcPr>
            <w:tcW w:w="1780" w:type="pct"/>
            <w:tcBorders>
              <w:top w:val="single" w:sz="4" w:space="0" w:color="auto"/>
              <w:left w:val="single" w:sz="4" w:space="0" w:color="auto"/>
              <w:right w:val="single" w:sz="4" w:space="0" w:color="auto"/>
            </w:tcBorders>
            <w:shd w:val="clear" w:color="auto" w:fill="auto"/>
            <w:vAlign w:val="center"/>
          </w:tcPr>
          <w:p w14:paraId="191AC010" w14:textId="77777777" w:rsidR="009F758E" w:rsidRPr="009F758E" w:rsidRDefault="009F758E" w:rsidP="00703052">
            <w:pPr>
              <w:widowControl/>
              <w:autoSpaceDE/>
              <w:autoSpaceDN/>
              <w:adjustRightInd/>
              <w:spacing w:before="120" w:after="120"/>
              <w:jc w:val="center"/>
              <w:rPr>
                <w:ins w:id="1990" w:author="Autor" w:date="2014-12-19T17:28:00Z"/>
                <w:rFonts w:ascii="Tahoma" w:eastAsia="Times New Roman" w:hAnsi="Tahoma" w:cs="Tahoma"/>
                <w:color w:val="000000"/>
                <w:sz w:val="16"/>
                <w:szCs w:val="16"/>
              </w:rPr>
            </w:pPr>
            <w:ins w:id="1991" w:author="Autor" w:date="2014-12-19T17:28:00Z">
              <w:r w:rsidRPr="009F758E">
                <w:rPr>
                  <w:rFonts w:ascii="Tahoma" w:eastAsia="Times New Roman" w:hAnsi="Tahoma" w:cs="Tahoma"/>
                  <w:sz w:val="16"/>
                  <w:szCs w:val="16"/>
                  <w:lang w:val="pt-BR" w:eastAsia="pt-BR"/>
                </w:rPr>
                <w:t>Sala 201/202 do Ed. Labor na Av. Bias Fortes, 804</w:t>
              </w:r>
            </w:ins>
          </w:p>
        </w:tc>
        <w:tc>
          <w:tcPr>
            <w:tcW w:w="429" w:type="pct"/>
            <w:tcBorders>
              <w:top w:val="single" w:sz="4" w:space="0" w:color="auto"/>
              <w:left w:val="single" w:sz="4" w:space="0" w:color="auto"/>
              <w:right w:val="single" w:sz="4" w:space="0" w:color="auto"/>
            </w:tcBorders>
            <w:vAlign w:val="center"/>
          </w:tcPr>
          <w:p w14:paraId="3246DA1D" w14:textId="77777777" w:rsidR="009F758E" w:rsidRPr="009F758E" w:rsidRDefault="009F758E" w:rsidP="00703052">
            <w:pPr>
              <w:widowControl/>
              <w:autoSpaceDE/>
              <w:autoSpaceDN/>
              <w:adjustRightInd/>
              <w:spacing w:before="120" w:after="120"/>
              <w:jc w:val="center"/>
              <w:rPr>
                <w:ins w:id="1992" w:author="Autor" w:date="2014-12-19T17:28:00Z"/>
                <w:rFonts w:ascii="Tahoma" w:eastAsia="Times New Roman" w:hAnsi="Tahoma" w:cs="Tahoma"/>
                <w:sz w:val="16"/>
                <w:szCs w:val="16"/>
                <w:lang w:val="pt-BR" w:eastAsia="pt-BR"/>
              </w:rPr>
            </w:pPr>
            <w:ins w:id="1993"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left w:val="single" w:sz="4" w:space="0" w:color="auto"/>
              <w:right w:val="single" w:sz="4" w:space="0" w:color="auto"/>
            </w:tcBorders>
            <w:vAlign w:val="center"/>
          </w:tcPr>
          <w:p w14:paraId="632A5C21" w14:textId="77777777" w:rsidR="009F758E" w:rsidRPr="009F758E" w:rsidRDefault="009F758E" w:rsidP="00703052">
            <w:pPr>
              <w:widowControl/>
              <w:autoSpaceDE/>
              <w:autoSpaceDN/>
              <w:adjustRightInd/>
              <w:spacing w:before="120" w:after="120"/>
              <w:jc w:val="center"/>
              <w:rPr>
                <w:ins w:id="1994" w:author="Autor" w:date="2014-12-19T17:28:00Z"/>
                <w:rFonts w:ascii="Tahoma" w:eastAsia="Times New Roman" w:hAnsi="Tahoma" w:cs="Tahoma"/>
                <w:sz w:val="16"/>
                <w:szCs w:val="16"/>
                <w:lang w:val="pt-BR" w:eastAsia="pt-BR"/>
              </w:rPr>
            </w:pPr>
            <w:ins w:id="1995"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6B1D56C5" w14:textId="77777777" w:rsidR="009F758E" w:rsidRPr="009F758E" w:rsidRDefault="009F758E" w:rsidP="00703052">
            <w:pPr>
              <w:widowControl/>
              <w:autoSpaceDE/>
              <w:autoSpaceDN/>
              <w:adjustRightInd/>
              <w:spacing w:before="120" w:after="120"/>
              <w:jc w:val="center"/>
              <w:rPr>
                <w:ins w:id="1996" w:author="Autor" w:date="2014-12-19T17:28:00Z"/>
                <w:rFonts w:ascii="Tahoma" w:eastAsia="Times New Roman" w:hAnsi="Tahoma" w:cs="Tahoma"/>
                <w:sz w:val="16"/>
                <w:szCs w:val="16"/>
                <w:lang w:val="pt-BR" w:eastAsia="pt-BR"/>
              </w:rPr>
            </w:pPr>
            <w:ins w:id="1997"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5F96BC46" w14:textId="77777777" w:rsidR="009F758E" w:rsidRPr="009F758E" w:rsidRDefault="009F758E" w:rsidP="00703052">
            <w:pPr>
              <w:widowControl/>
              <w:autoSpaceDE/>
              <w:autoSpaceDN/>
              <w:adjustRightInd/>
              <w:spacing w:before="120" w:after="120"/>
              <w:jc w:val="center"/>
              <w:rPr>
                <w:ins w:id="1998" w:author="Autor" w:date="2014-12-19T17:28:00Z"/>
                <w:rFonts w:ascii="Tahoma" w:eastAsia="Times New Roman" w:hAnsi="Tahoma" w:cs="Tahoma"/>
                <w:sz w:val="16"/>
                <w:szCs w:val="16"/>
                <w:lang w:val="pt-BR" w:eastAsia="pt-BR"/>
              </w:rPr>
            </w:pPr>
            <w:ins w:id="1999" w:author="Autor" w:date="2014-12-19T17:28:00Z">
              <w:r w:rsidRPr="009F758E">
                <w:rPr>
                  <w:rFonts w:ascii="Tahoma" w:eastAsia="Times New Roman" w:hAnsi="Tahoma" w:cs="Tahoma"/>
                  <w:sz w:val="16"/>
                  <w:szCs w:val="16"/>
                  <w:lang w:val="pt-BR" w:eastAsia="pt-BR"/>
                </w:rPr>
                <w:t>4.347,28</w:t>
              </w:r>
            </w:ins>
          </w:p>
        </w:tc>
      </w:tr>
      <w:tr w:rsidR="00703052" w:rsidRPr="009F758E" w14:paraId="0FB0EA21" w14:textId="77777777" w:rsidTr="00703052">
        <w:trPr>
          <w:trHeight w:val="20"/>
          <w:jc w:val="center"/>
          <w:ins w:id="2000" w:author="Autor" w:date="2014-12-19T17:28:00Z"/>
        </w:trPr>
        <w:tc>
          <w:tcPr>
            <w:tcW w:w="646" w:type="pct"/>
            <w:shd w:val="clear" w:color="auto" w:fill="auto"/>
            <w:noWrap/>
            <w:vAlign w:val="center"/>
            <w:hideMark/>
          </w:tcPr>
          <w:p w14:paraId="0739365C" w14:textId="77777777" w:rsidR="009F758E" w:rsidRPr="009F758E" w:rsidRDefault="009F758E" w:rsidP="00703052">
            <w:pPr>
              <w:widowControl/>
              <w:autoSpaceDE/>
              <w:autoSpaceDN/>
              <w:adjustRightInd/>
              <w:spacing w:before="120" w:after="120"/>
              <w:jc w:val="center"/>
              <w:rPr>
                <w:ins w:id="2001" w:author="Autor" w:date="2014-12-19T17:28:00Z"/>
                <w:rFonts w:ascii="Tahoma" w:eastAsia="Times New Roman" w:hAnsi="Tahoma" w:cs="Tahoma"/>
                <w:color w:val="000000"/>
                <w:sz w:val="16"/>
                <w:szCs w:val="16"/>
              </w:rPr>
            </w:pPr>
            <w:ins w:id="2002" w:author="Autor" w:date="2014-12-19T17:28:00Z">
              <w:r w:rsidRPr="009F758E">
                <w:rPr>
                  <w:rFonts w:ascii="Tahoma" w:eastAsia="Times New Roman" w:hAnsi="Tahoma" w:cs="Tahoma"/>
                  <w:color w:val="000000"/>
                  <w:sz w:val="16"/>
                  <w:szCs w:val="16"/>
                </w:rPr>
                <w:t>MS Veículos Ltda.</w:t>
              </w:r>
            </w:ins>
          </w:p>
        </w:tc>
        <w:tc>
          <w:tcPr>
            <w:tcW w:w="738" w:type="pct"/>
            <w:tcBorders>
              <w:right w:val="single" w:sz="4" w:space="0" w:color="auto"/>
            </w:tcBorders>
            <w:shd w:val="clear" w:color="auto" w:fill="auto"/>
            <w:noWrap/>
            <w:vAlign w:val="center"/>
            <w:hideMark/>
          </w:tcPr>
          <w:p w14:paraId="38E70C10" w14:textId="77777777" w:rsidR="009F758E" w:rsidRPr="009F758E" w:rsidRDefault="009F758E" w:rsidP="00703052">
            <w:pPr>
              <w:widowControl/>
              <w:autoSpaceDE/>
              <w:autoSpaceDN/>
              <w:adjustRightInd/>
              <w:spacing w:before="120" w:after="120"/>
              <w:jc w:val="center"/>
              <w:rPr>
                <w:ins w:id="2003" w:author="Autor" w:date="2014-12-19T17:28:00Z"/>
                <w:rFonts w:ascii="Tahoma" w:eastAsia="Times New Roman" w:hAnsi="Tahoma" w:cs="Tahoma"/>
                <w:color w:val="000000"/>
                <w:sz w:val="16"/>
                <w:szCs w:val="16"/>
              </w:rPr>
            </w:pPr>
            <w:ins w:id="2004" w:author="Autor" w:date="2014-12-19T17:28:00Z">
              <w:r w:rsidRPr="009F758E">
                <w:rPr>
                  <w:rFonts w:ascii="Tahoma" w:eastAsia="Times New Roman" w:hAnsi="Tahoma" w:cs="Tahoma"/>
                  <w:color w:val="000000"/>
                  <w:sz w:val="16"/>
                  <w:szCs w:val="16"/>
                </w:rPr>
                <w:t>01.558.778/0001-83</w:t>
              </w:r>
            </w:ins>
          </w:p>
        </w:tc>
        <w:tc>
          <w:tcPr>
            <w:tcW w:w="1780" w:type="pct"/>
            <w:tcBorders>
              <w:top w:val="single" w:sz="4" w:space="0" w:color="auto"/>
              <w:left w:val="single" w:sz="4" w:space="0" w:color="auto"/>
              <w:bottom w:val="nil"/>
              <w:right w:val="single" w:sz="4" w:space="0" w:color="auto"/>
            </w:tcBorders>
            <w:shd w:val="clear" w:color="auto" w:fill="auto"/>
            <w:vAlign w:val="center"/>
          </w:tcPr>
          <w:p w14:paraId="12C694D6" w14:textId="77777777" w:rsidR="009F758E" w:rsidRPr="009F758E" w:rsidRDefault="009F758E" w:rsidP="00703052">
            <w:pPr>
              <w:widowControl/>
              <w:autoSpaceDE/>
              <w:autoSpaceDN/>
              <w:adjustRightInd/>
              <w:spacing w:before="120" w:after="120"/>
              <w:jc w:val="center"/>
              <w:rPr>
                <w:ins w:id="2005" w:author="Autor" w:date="2014-12-19T17:28:00Z"/>
                <w:rFonts w:ascii="Tahoma" w:eastAsia="Times New Roman" w:hAnsi="Tahoma" w:cs="Tahoma"/>
                <w:color w:val="000000"/>
                <w:sz w:val="16"/>
                <w:szCs w:val="16"/>
              </w:rPr>
            </w:pPr>
            <w:ins w:id="2006" w:author="Autor" w:date="2014-12-19T17:28:00Z">
              <w:r w:rsidRPr="009F758E">
                <w:rPr>
                  <w:rFonts w:ascii="Tahoma" w:eastAsia="Times New Roman" w:hAnsi="Tahoma" w:cs="Tahoma"/>
                  <w:sz w:val="16"/>
                  <w:szCs w:val="16"/>
                  <w:lang w:val="pt-BR" w:eastAsia="pt-BR"/>
                </w:rPr>
                <w:t>Loja do Ed. Labor na Av. Bias Fortes, 804</w:t>
              </w:r>
            </w:ins>
          </w:p>
        </w:tc>
        <w:tc>
          <w:tcPr>
            <w:tcW w:w="429" w:type="pct"/>
            <w:tcBorders>
              <w:top w:val="single" w:sz="4" w:space="0" w:color="auto"/>
              <w:left w:val="single" w:sz="4" w:space="0" w:color="auto"/>
              <w:bottom w:val="nil"/>
              <w:right w:val="single" w:sz="4" w:space="0" w:color="auto"/>
            </w:tcBorders>
            <w:vAlign w:val="center"/>
          </w:tcPr>
          <w:p w14:paraId="6748931B" w14:textId="77777777" w:rsidR="009F758E" w:rsidRPr="009F758E" w:rsidRDefault="009F758E" w:rsidP="00703052">
            <w:pPr>
              <w:widowControl/>
              <w:autoSpaceDE/>
              <w:autoSpaceDN/>
              <w:adjustRightInd/>
              <w:spacing w:before="120" w:after="120"/>
              <w:jc w:val="center"/>
              <w:rPr>
                <w:ins w:id="2007" w:author="Autor" w:date="2014-12-19T17:28:00Z"/>
                <w:rFonts w:ascii="Tahoma" w:eastAsia="Times New Roman" w:hAnsi="Tahoma" w:cs="Tahoma"/>
                <w:sz w:val="16"/>
                <w:szCs w:val="16"/>
                <w:lang w:val="pt-BR" w:eastAsia="pt-BR"/>
              </w:rPr>
            </w:pPr>
            <w:ins w:id="2008" w:author="Autor" w:date="2014-12-19T17:28:00Z">
              <w:r w:rsidRPr="009F758E">
                <w:rPr>
                  <w:rFonts w:ascii="Tahoma" w:eastAsia="Times New Roman" w:hAnsi="Tahoma" w:cs="Tahoma"/>
                  <w:sz w:val="16"/>
                  <w:szCs w:val="16"/>
                  <w:lang w:val="pt-BR" w:eastAsia="pt-BR"/>
                </w:rPr>
                <w:t>470,00</w:t>
              </w:r>
            </w:ins>
          </w:p>
        </w:tc>
        <w:tc>
          <w:tcPr>
            <w:tcW w:w="492" w:type="pct"/>
            <w:tcBorders>
              <w:top w:val="single" w:sz="4" w:space="0" w:color="auto"/>
              <w:left w:val="single" w:sz="4" w:space="0" w:color="auto"/>
              <w:bottom w:val="nil"/>
              <w:right w:val="single" w:sz="4" w:space="0" w:color="auto"/>
            </w:tcBorders>
            <w:vAlign w:val="center"/>
          </w:tcPr>
          <w:p w14:paraId="664069F1" w14:textId="77777777" w:rsidR="009F758E" w:rsidRPr="009F758E" w:rsidRDefault="009F758E" w:rsidP="00703052">
            <w:pPr>
              <w:widowControl/>
              <w:autoSpaceDE/>
              <w:autoSpaceDN/>
              <w:adjustRightInd/>
              <w:spacing w:before="120" w:after="120"/>
              <w:jc w:val="center"/>
              <w:rPr>
                <w:ins w:id="2009" w:author="Autor" w:date="2014-12-19T17:28:00Z"/>
                <w:rFonts w:ascii="Tahoma" w:eastAsia="Times New Roman" w:hAnsi="Tahoma" w:cs="Tahoma"/>
                <w:sz w:val="16"/>
                <w:szCs w:val="16"/>
                <w:lang w:val="pt-BR" w:eastAsia="pt-BR"/>
              </w:rPr>
            </w:pPr>
            <w:ins w:id="2010" w:author="Autor" w:date="2014-12-19T17:28:00Z">
              <w:r w:rsidRPr="009F758E">
                <w:rPr>
                  <w:rFonts w:ascii="Tahoma" w:eastAsia="Times New Roman" w:hAnsi="Tahoma" w:cs="Tahoma"/>
                  <w:sz w:val="16"/>
                  <w:szCs w:val="16"/>
                  <w:lang w:val="pt-BR" w:eastAsia="pt-BR"/>
                </w:rPr>
                <w:t>470,00</w:t>
              </w:r>
            </w:ins>
          </w:p>
        </w:tc>
        <w:tc>
          <w:tcPr>
            <w:tcW w:w="430" w:type="pct"/>
            <w:tcBorders>
              <w:top w:val="single" w:sz="4" w:space="0" w:color="auto"/>
              <w:left w:val="single" w:sz="4" w:space="0" w:color="auto"/>
              <w:bottom w:val="nil"/>
              <w:right w:val="single" w:sz="4" w:space="0" w:color="auto"/>
            </w:tcBorders>
            <w:vAlign w:val="center"/>
          </w:tcPr>
          <w:p w14:paraId="502D3B69" w14:textId="77777777" w:rsidR="009F758E" w:rsidRPr="009F758E" w:rsidRDefault="009F758E" w:rsidP="00703052">
            <w:pPr>
              <w:widowControl/>
              <w:autoSpaceDE/>
              <w:autoSpaceDN/>
              <w:adjustRightInd/>
              <w:spacing w:before="120" w:after="120"/>
              <w:jc w:val="center"/>
              <w:rPr>
                <w:ins w:id="2011" w:author="Autor" w:date="2014-12-19T17:28:00Z"/>
                <w:rFonts w:ascii="Tahoma" w:eastAsia="Times New Roman" w:hAnsi="Tahoma" w:cs="Tahoma"/>
                <w:sz w:val="16"/>
                <w:szCs w:val="16"/>
                <w:lang w:val="pt-BR" w:eastAsia="pt-BR"/>
              </w:rPr>
            </w:pPr>
            <w:ins w:id="2012"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bottom w:val="nil"/>
              <w:right w:val="single" w:sz="4" w:space="0" w:color="auto"/>
            </w:tcBorders>
            <w:vAlign w:val="center"/>
          </w:tcPr>
          <w:p w14:paraId="724D0475" w14:textId="77777777" w:rsidR="009F758E" w:rsidRPr="009F758E" w:rsidRDefault="009F758E" w:rsidP="00703052">
            <w:pPr>
              <w:widowControl/>
              <w:autoSpaceDE/>
              <w:autoSpaceDN/>
              <w:adjustRightInd/>
              <w:spacing w:before="120" w:after="120"/>
              <w:jc w:val="center"/>
              <w:rPr>
                <w:ins w:id="2013" w:author="Autor" w:date="2014-12-19T17:28:00Z"/>
                <w:rFonts w:ascii="Tahoma" w:eastAsia="Times New Roman" w:hAnsi="Tahoma" w:cs="Tahoma"/>
                <w:sz w:val="16"/>
                <w:szCs w:val="16"/>
                <w:lang w:val="pt-BR" w:eastAsia="pt-BR"/>
              </w:rPr>
            </w:pPr>
            <w:ins w:id="2014" w:author="Autor" w:date="2014-12-19T17:28:00Z">
              <w:r w:rsidRPr="009F758E">
                <w:rPr>
                  <w:rFonts w:ascii="Tahoma" w:eastAsia="Times New Roman" w:hAnsi="Tahoma" w:cs="Tahoma"/>
                  <w:sz w:val="16"/>
                  <w:szCs w:val="16"/>
                  <w:lang w:val="pt-BR" w:eastAsia="pt-BR"/>
                </w:rPr>
                <w:t>10.919,96</w:t>
              </w:r>
            </w:ins>
          </w:p>
        </w:tc>
      </w:tr>
      <w:tr w:rsidR="00703052" w:rsidRPr="009F758E" w14:paraId="18963910" w14:textId="77777777" w:rsidTr="00703052">
        <w:trPr>
          <w:trHeight w:val="20"/>
          <w:jc w:val="center"/>
          <w:ins w:id="2015" w:author="Autor" w:date="2014-12-19T17:28:00Z"/>
        </w:trPr>
        <w:tc>
          <w:tcPr>
            <w:tcW w:w="646" w:type="pct"/>
            <w:shd w:val="clear" w:color="auto" w:fill="auto"/>
            <w:noWrap/>
            <w:vAlign w:val="center"/>
            <w:hideMark/>
          </w:tcPr>
          <w:p w14:paraId="11129D94" w14:textId="77777777" w:rsidR="009F758E" w:rsidRPr="009F758E" w:rsidRDefault="009F758E" w:rsidP="00703052">
            <w:pPr>
              <w:widowControl/>
              <w:autoSpaceDE/>
              <w:autoSpaceDN/>
              <w:adjustRightInd/>
              <w:spacing w:before="120" w:after="120"/>
              <w:jc w:val="center"/>
              <w:rPr>
                <w:ins w:id="2016" w:author="Autor" w:date="2014-12-19T17:28:00Z"/>
                <w:rFonts w:ascii="Tahoma" w:eastAsia="Times New Roman" w:hAnsi="Tahoma" w:cs="Tahoma"/>
                <w:color w:val="000000"/>
                <w:sz w:val="16"/>
                <w:szCs w:val="16"/>
                <w:lang w:val="pt-BR"/>
              </w:rPr>
            </w:pPr>
            <w:ins w:id="2017" w:author="Autor" w:date="2014-12-19T17:28:00Z">
              <w:r w:rsidRPr="009F758E">
                <w:rPr>
                  <w:rFonts w:ascii="Tahoma" w:eastAsia="Times New Roman" w:hAnsi="Tahoma" w:cs="Tahoma"/>
                  <w:color w:val="000000"/>
                  <w:sz w:val="16"/>
                  <w:szCs w:val="16"/>
                  <w:lang w:val="pt-BR"/>
                </w:rPr>
                <w:t>P&amp;J Agente Autônomo de Investimentos Ltda.</w:t>
              </w:r>
            </w:ins>
          </w:p>
        </w:tc>
        <w:tc>
          <w:tcPr>
            <w:tcW w:w="738" w:type="pct"/>
            <w:tcBorders>
              <w:right w:val="single" w:sz="4" w:space="0" w:color="auto"/>
            </w:tcBorders>
            <w:shd w:val="clear" w:color="auto" w:fill="auto"/>
            <w:noWrap/>
            <w:vAlign w:val="center"/>
            <w:hideMark/>
          </w:tcPr>
          <w:p w14:paraId="1233E2FA" w14:textId="77777777" w:rsidR="009F758E" w:rsidRPr="009F758E" w:rsidRDefault="009F758E" w:rsidP="00703052">
            <w:pPr>
              <w:widowControl/>
              <w:autoSpaceDE/>
              <w:autoSpaceDN/>
              <w:adjustRightInd/>
              <w:spacing w:before="120" w:after="120"/>
              <w:jc w:val="center"/>
              <w:rPr>
                <w:ins w:id="2018" w:author="Autor" w:date="2014-12-19T17:28:00Z"/>
                <w:rFonts w:ascii="Tahoma" w:eastAsia="Times New Roman" w:hAnsi="Tahoma" w:cs="Tahoma"/>
                <w:color w:val="000000"/>
                <w:sz w:val="16"/>
                <w:szCs w:val="16"/>
              </w:rPr>
            </w:pPr>
            <w:ins w:id="2019" w:author="Autor" w:date="2014-12-19T17:28:00Z">
              <w:r w:rsidRPr="009F758E">
                <w:rPr>
                  <w:rFonts w:ascii="Tahoma" w:eastAsia="Times New Roman" w:hAnsi="Tahoma" w:cs="Tahoma"/>
                  <w:color w:val="000000"/>
                  <w:sz w:val="16"/>
                  <w:szCs w:val="16"/>
                </w:rPr>
                <w:t>05.735.514/0001-09</w:t>
              </w:r>
            </w:ins>
          </w:p>
        </w:tc>
        <w:tc>
          <w:tcPr>
            <w:tcW w:w="1780" w:type="pct"/>
            <w:tcBorders>
              <w:top w:val="single" w:sz="4" w:space="0" w:color="auto"/>
              <w:left w:val="single" w:sz="4" w:space="0" w:color="auto"/>
              <w:right w:val="single" w:sz="4" w:space="0" w:color="auto"/>
            </w:tcBorders>
            <w:shd w:val="clear" w:color="auto" w:fill="auto"/>
            <w:vAlign w:val="center"/>
          </w:tcPr>
          <w:p w14:paraId="6B974ABD" w14:textId="77777777" w:rsidR="009F758E" w:rsidRPr="009F758E" w:rsidRDefault="009F758E" w:rsidP="00703052">
            <w:pPr>
              <w:widowControl/>
              <w:autoSpaceDE/>
              <w:autoSpaceDN/>
              <w:adjustRightInd/>
              <w:spacing w:before="120" w:after="120"/>
              <w:jc w:val="center"/>
              <w:rPr>
                <w:ins w:id="2020" w:author="Autor" w:date="2014-12-19T17:28:00Z"/>
                <w:rFonts w:ascii="Tahoma" w:eastAsia="Times New Roman" w:hAnsi="Tahoma" w:cs="Tahoma"/>
                <w:color w:val="000000"/>
                <w:sz w:val="16"/>
                <w:szCs w:val="16"/>
              </w:rPr>
            </w:pPr>
            <w:ins w:id="2021" w:author="Autor" w:date="2014-12-19T17:28:00Z">
              <w:r w:rsidRPr="009F758E">
                <w:rPr>
                  <w:rFonts w:ascii="Tahoma" w:eastAsia="Times New Roman" w:hAnsi="Tahoma" w:cs="Tahoma"/>
                  <w:sz w:val="16"/>
                  <w:szCs w:val="16"/>
                  <w:lang w:val="pt-BR" w:eastAsia="pt-BR"/>
                </w:rPr>
                <w:t>Unidade 102 do Ed. Labor na Av. Bias Fortes, 804</w:t>
              </w:r>
            </w:ins>
          </w:p>
        </w:tc>
        <w:tc>
          <w:tcPr>
            <w:tcW w:w="429" w:type="pct"/>
            <w:tcBorders>
              <w:top w:val="single" w:sz="4" w:space="0" w:color="auto"/>
              <w:left w:val="single" w:sz="4" w:space="0" w:color="auto"/>
              <w:right w:val="single" w:sz="4" w:space="0" w:color="auto"/>
            </w:tcBorders>
            <w:vAlign w:val="center"/>
          </w:tcPr>
          <w:p w14:paraId="261B1E29" w14:textId="77777777" w:rsidR="009F758E" w:rsidRPr="009F758E" w:rsidRDefault="009F758E" w:rsidP="00703052">
            <w:pPr>
              <w:widowControl/>
              <w:autoSpaceDE/>
              <w:autoSpaceDN/>
              <w:adjustRightInd/>
              <w:spacing w:before="120" w:after="120"/>
              <w:jc w:val="center"/>
              <w:rPr>
                <w:ins w:id="2022" w:author="Autor" w:date="2014-12-19T17:28:00Z"/>
                <w:rFonts w:ascii="Tahoma" w:eastAsia="Times New Roman" w:hAnsi="Tahoma" w:cs="Tahoma"/>
                <w:sz w:val="16"/>
                <w:szCs w:val="16"/>
                <w:lang w:val="pt-BR" w:eastAsia="pt-BR"/>
              </w:rPr>
            </w:pPr>
            <w:ins w:id="2023"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left w:val="single" w:sz="4" w:space="0" w:color="auto"/>
              <w:right w:val="single" w:sz="4" w:space="0" w:color="auto"/>
            </w:tcBorders>
            <w:vAlign w:val="center"/>
          </w:tcPr>
          <w:p w14:paraId="7960DB24" w14:textId="77777777" w:rsidR="009F758E" w:rsidRPr="009F758E" w:rsidRDefault="009F758E" w:rsidP="00703052">
            <w:pPr>
              <w:widowControl/>
              <w:autoSpaceDE/>
              <w:autoSpaceDN/>
              <w:adjustRightInd/>
              <w:spacing w:before="120" w:after="120"/>
              <w:jc w:val="center"/>
              <w:rPr>
                <w:ins w:id="2024" w:author="Autor" w:date="2014-12-19T17:28:00Z"/>
                <w:rFonts w:ascii="Tahoma" w:eastAsia="Times New Roman" w:hAnsi="Tahoma" w:cs="Tahoma"/>
                <w:sz w:val="16"/>
                <w:szCs w:val="16"/>
                <w:lang w:val="pt-BR" w:eastAsia="pt-BR"/>
              </w:rPr>
            </w:pPr>
            <w:ins w:id="2025"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left w:val="single" w:sz="4" w:space="0" w:color="auto"/>
              <w:right w:val="single" w:sz="4" w:space="0" w:color="auto"/>
            </w:tcBorders>
            <w:vAlign w:val="center"/>
          </w:tcPr>
          <w:p w14:paraId="13C3E287" w14:textId="77777777" w:rsidR="009F758E" w:rsidRPr="009F758E" w:rsidRDefault="009F758E" w:rsidP="00703052">
            <w:pPr>
              <w:widowControl/>
              <w:autoSpaceDE/>
              <w:autoSpaceDN/>
              <w:adjustRightInd/>
              <w:spacing w:before="120" w:after="120"/>
              <w:jc w:val="center"/>
              <w:rPr>
                <w:ins w:id="2026" w:author="Autor" w:date="2014-12-19T17:28:00Z"/>
                <w:rFonts w:ascii="Tahoma" w:eastAsia="Times New Roman" w:hAnsi="Tahoma" w:cs="Tahoma"/>
                <w:sz w:val="16"/>
                <w:szCs w:val="16"/>
                <w:lang w:val="pt-BR" w:eastAsia="pt-BR"/>
              </w:rPr>
            </w:pPr>
            <w:ins w:id="2027"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left w:val="single" w:sz="4" w:space="0" w:color="auto"/>
              <w:right w:val="single" w:sz="4" w:space="0" w:color="auto"/>
            </w:tcBorders>
            <w:vAlign w:val="center"/>
          </w:tcPr>
          <w:p w14:paraId="5CD5FEA0" w14:textId="77777777" w:rsidR="009F758E" w:rsidRPr="009F758E" w:rsidRDefault="009F758E" w:rsidP="00703052">
            <w:pPr>
              <w:widowControl/>
              <w:autoSpaceDE/>
              <w:autoSpaceDN/>
              <w:adjustRightInd/>
              <w:spacing w:before="120" w:after="120"/>
              <w:jc w:val="center"/>
              <w:rPr>
                <w:ins w:id="2028" w:author="Autor" w:date="2014-12-19T17:28:00Z"/>
                <w:rFonts w:ascii="Tahoma" w:eastAsia="Times New Roman" w:hAnsi="Tahoma" w:cs="Tahoma"/>
                <w:sz w:val="16"/>
                <w:szCs w:val="16"/>
                <w:lang w:val="pt-BR" w:eastAsia="pt-BR"/>
              </w:rPr>
            </w:pPr>
            <w:ins w:id="2029" w:author="Autor" w:date="2014-12-19T17:28:00Z">
              <w:r w:rsidRPr="009F758E">
                <w:rPr>
                  <w:rFonts w:ascii="Tahoma" w:eastAsia="Times New Roman" w:hAnsi="Tahoma" w:cs="Tahoma"/>
                  <w:sz w:val="16"/>
                  <w:szCs w:val="16"/>
                  <w:lang w:val="pt-BR" w:eastAsia="pt-BR"/>
                </w:rPr>
                <w:t>2.100,00</w:t>
              </w:r>
            </w:ins>
          </w:p>
        </w:tc>
      </w:tr>
      <w:tr w:rsidR="00703052" w:rsidRPr="009F758E" w14:paraId="7F71DE3A" w14:textId="77777777" w:rsidTr="00703052">
        <w:trPr>
          <w:trHeight w:val="20"/>
          <w:jc w:val="center"/>
          <w:ins w:id="2030" w:author="Autor" w:date="2014-12-19T17:28:00Z"/>
        </w:trPr>
        <w:tc>
          <w:tcPr>
            <w:tcW w:w="646" w:type="pct"/>
            <w:shd w:val="clear" w:color="auto" w:fill="auto"/>
            <w:noWrap/>
            <w:vAlign w:val="center"/>
            <w:hideMark/>
          </w:tcPr>
          <w:p w14:paraId="5617D4BB" w14:textId="77777777" w:rsidR="009F758E" w:rsidRPr="009F758E" w:rsidRDefault="009F758E" w:rsidP="00703052">
            <w:pPr>
              <w:widowControl/>
              <w:autoSpaceDE/>
              <w:autoSpaceDN/>
              <w:adjustRightInd/>
              <w:spacing w:before="120" w:after="120"/>
              <w:jc w:val="center"/>
              <w:rPr>
                <w:ins w:id="2031" w:author="Autor" w:date="2014-12-19T17:28:00Z"/>
                <w:rFonts w:ascii="Tahoma" w:eastAsia="Times New Roman" w:hAnsi="Tahoma" w:cs="Tahoma"/>
                <w:color w:val="000000"/>
                <w:sz w:val="16"/>
                <w:szCs w:val="16"/>
              </w:rPr>
            </w:pPr>
            <w:ins w:id="2032" w:author="Autor" w:date="2014-12-19T17:28:00Z">
              <w:r w:rsidRPr="009F758E">
                <w:rPr>
                  <w:rFonts w:ascii="Tahoma" w:eastAsia="Times New Roman" w:hAnsi="Tahoma" w:cs="Tahoma"/>
                  <w:color w:val="000000"/>
                  <w:sz w:val="16"/>
                  <w:szCs w:val="16"/>
                </w:rPr>
                <w:t>TMS - Trade Marketing Solutions Ltda.</w:t>
              </w:r>
            </w:ins>
          </w:p>
        </w:tc>
        <w:tc>
          <w:tcPr>
            <w:tcW w:w="738" w:type="pct"/>
            <w:shd w:val="clear" w:color="auto" w:fill="auto"/>
            <w:noWrap/>
            <w:vAlign w:val="center"/>
            <w:hideMark/>
          </w:tcPr>
          <w:p w14:paraId="6B48F36E" w14:textId="77777777" w:rsidR="009F758E" w:rsidRPr="009F758E" w:rsidRDefault="009F758E" w:rsidP="00703052">
            <w:pPr>
              <w:widowControl/>
              <w:autoSpaceDE/>
              <w:autoSpaceDN/>
              <w:adjustRightInd/>
              <w:spacing w:before="120" w:after="120"/>
              <w:jc w:val="center"/>
              <w:rPr>
                <w:ins w:id="2033" w:author="Autor" w:date="2014-12-19T17:28:00Z"/>
                <w:rFonts w:ascii="Tahoma" w:eastAsia="Times New Roman" w:hAnsi="Tahoma" w:cs="Tahoma"/>
                <w:color w:val="000000"/>
                <w:sz w:val="16"/>
                <w:szCs w:val="16"/>
              </w:rPr>
            </w:pPr>
            <w:ins w:id="2034" w:author="Autor" w:date="2014-12-19T17:28:00Z">
              <w:r w:rsidRPr="009F758E">
                <w:rPr>
                  <w:rFonts w:ascii="Tahoma" w:eastAsia="Times New Roman" w:hAnsi="Tahoma" w:cs="Tahoma"/>
                  <w:color w:val="000000"/>
                  <w:sz w:val="16"/>
                  <w:szCs w:val="16"/>
                </w:rPr>
                <w:t>13.425.120/0001-82</w:t>
              </w:r>
            </w:ins>
          </w:p>
        </w:tc>
        <w:tc>
          <w:tcPr>
            <w:tcW w:w="1780" w:type="pct"/>
            <w:tcBorders>
              <w:top w:val="single" w:sz="4" w:space="0" w:color="auto"/>
            </w:tcBorders>
            <w:shd w:val="clear" w:color="auto" w:fill="auto"/>
            <w:vAlign w:val="center"/>
          </w:tcPr>
          <w:p w14:paraId="68AFB992" w14:textId="77777777" w:rsidR="009F758E" w:rsidRPr="009F758E" w:rsidRDefault="009F758E" w:rsidP="00703052">
            <w:pPr>
              <w:widowControl/>
              <w:autoSpaceDE/>
              <w:autoSpaceDN/>
              <w:adjustRightInd/>
              <w:spacing w:before="120" w:after="120"/>
              <w:jc w:val="center"/>
              <w:rPr>
                <w:ins w:id="2035" w:author="Autor" w:date="2014-12-19T17:28:00Z"/>
                <w:rFonts w:ascii="Tahoma" w:eastAsia="Times New Roman" w:hAnsi="Tahoma" w:cs="Tahoma"/>
                <w:color w:val="000000"/>
                <w:sz w:val="16"/>
                <w:szCs w:val="16"/>
              </w:rPr>
            </w:pPr>
            <w:ins w:id="2036" w:author="Autor" w:date="2014-12-19T17:28:00Z">
              <w:r w:rsidRPr="009F758E">
                <w:rPr>
                  <w:rFonts w:ascii="Tahoma" w:eastAsia="Times New Roman" w:hAnsi="Tahoma" w:cs="Tahoma"/>
                  <w:sz w:val="16"/>
                  <w:szCs w:val="16"/>
                  <w:lang w:val="pt-BR" w:eastAsia="pt-BR"/>
                </w:rPr>
                <w:t>Unidade 601 do Ed. Labor na Av. Bias Fortes, 804</w:t>
              </w:r>
            </w:ins>
          </w:p>
        </w:tc>
        <w:tc>
          <w:tcPr>
            <w:tcW w:w="429" w:type="pct"/>
            <w:tcBorders>
              <w:top w:val="single" w:sz="4" w:space="0" w:color="auto"/>
            </w:tcBorders>
            <w:vAlign w:val="center"/>
          </w:tcPr>
          <w:p w14:paraId="386F048F" w14:textId="77777777" w:rsidR="009F758E" w:rsidRPr="009F758E" w:rsidRDefault="009F758E" w:rsidP="00703052">
            <w:pPr>
              <w:widowControl/>
              <w:autoSpaceDE/>
              <w:autoSpaceDN/>
              <w:adjustRightInd/>
              <w:spacing w:before="120" w:after="120"/>
              <w:jc w:val="center"/>
              <w:rPr>
                <w:ins w:id="2037" w:author="Autor" w:date="2014-12-19T17:28:00Z"/>
                <w:rFonts w:ascii="Tahoma" w:eastAsia="Times New Roman" w:hAnsi="Tahoma" w:cs="Tahoma"/>
                <w:sz w:val="16"/>
                <w:szCs w:val="16"/>
                <w:lang w:val="pt-BR" w:eastAsia="pt-BR"/>
              </w:rPr>
            </w:pPr>
            <w:ins w:id="2038"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tcBorders>
            <w:vAlign w:val="center"/>
          </w:tcPr>
          <w:p w14:paraId="160EB8B8" w14:textId="77777777" w:rsidR="009F758E" w:rsidRPr="009F758E" w:rsidRDefault="009F758E" w:rsidP="00703052">
            <w:pPr>
              <w:widowControl/>
              <w:autoSpaceDE/>
              <w:autoSpaceDN/>
              <w:adjustRightInd/>
              <w:spacing w:before="120" w:after="120"/>
              <w:jc w:val="center"/>
              <w:rPr>
                <w:ins w:id="2039" w:author="Autor" w:date="2014-12-19T17:28:00Z"/>
                <w:rFonts w:ascii="Tahoma" w:eastAsia="Times New Roman" w:hAnsi="Tahoma" w:cs="Tahoma"/>
                <w:sz w:val="16"/>
                <w:szCs w:val="16"/>
                <w:lang w:val="pt-BR" w:eastAsia="pt-BR"/>
              </w:rPr>
            </w:pPr>
            <w:ins w:id="2040" w:author="Autor" w:date="2014-12-19T17:28:00Z">
              <w:r w:rsidRPr="009F758E">
                <w:rPr>
                  <w:rFonts w:ascii="Tahoma" w:eastAsia="Times New Roman" w:hAnsi="Tahoma" w:cs="Tahoma"/>
                  <w:sz w:val="16"/>
                  <w:szCs w:val="16"/>
                  <w:lang w:val="pt-BR" w:eastAsia="pt-BR"/>
                </w:rPr>
                <w:t>120,00</w:t>
              </w:r>
            </w:ins>
          </w:p>
        </w:tc>
        <w:tc>
          <w:tcPr>
            <w:tcW w:w="430" w:type="pct"/>
            <w:tcBorders>
              <w:top w:val="single" w:sz="4" w:space="0" w:color="auto"/>
            </w:tcBorders>
            <w:vAlign w:val="center"/>
          </w:tcPr>
          <w:p w14:paraId="4DD12B5B" w14:textId="77777777" w:rsidR="009F758E" w:rsidRPr="009F758E" w:rsidRDefault="009F758E" w:rsidP="00703052">
            <w:pPr>
              <w:widowControl/>
              <w:autoSpaceDE/>
              <w:autoSpaceDN/>
              <w:adjustRightInd/>
              <w:spacing w:before="120" w:after="120"/>
              <w:jc w:val="center"/>
              <w:rPr>
                <w:ins w:id="2041" w:author="Autor" w:date="2014-12-19T17:28:00Z"/>
                <w:rFonts w:ascii="Tahoma" w:eastAsia="Times New Roman" w:hAnsi="Tahoma" w:cs="Tahoma"/>
                <w:sz w:val="16"/>
                <w:szCs w:val="16"/>
                <w:lang w:val="pt-BR" w:eastAsia="pt-BR"/>
              </w:rPr>
            </w:pPr>
            <w:ins w:id="2042" w:author="Autor" w:date="2014-12-19T17:28:00Z">
              <w:r w:rsidRPr="009F758E">
                <w:rPr>
                  <w:rFonts w:ascii="Tahoma" w:eastAsia="Times New Roman" w:hAnsi="Tahoma" w:cs="Tahoma"/>
                  <w:sz w:val="16"/>
                  <w:szCs w:val="16"/>
                  <w:lang w:val="pt-BR" w:eastAsia="pt-BR"/>
                </w:rPr>
                <w:t>1</w:t>
              </w:r>
            </w:ins>
          </w:p>
        </w:tc>
        <w:tc>
          <w:tcPr>
            <w:tcW w:w="484" w:type="pct"/>
            <w:tcBorders>
              <w:top w:val="single" w:sz="4" w:space="0" w:color="auto"/>
            </w:tcBorders>
            <w:vAlign w:val="center"/>
          </w:tcPr>
          <w:p w14:paraId="6C792AF5" w14:textId="77777777" w:rsidR="009F758E" w:rsidRPr="009F758E" w:rsidRDefault="009F758E" w:rsidP="00703052">
            <w:pPr>
              <w:widowControl/>
              <w:autoSpaceDE/>
              <w:autoSpaceDN/>
              <w:adjustRightInd/>
              <w:spacing w:before="120" w:after="120"/>
              <w:jc w:val="center"/>
              <w:rPr>
                <w:ins w:id="2043" w:author="Autor" w:date="2014-12-19T17:28:00Z"/>
                <w:rFonts w:ascii="Tahoma" w:eastAsia="Times New Roman" w:hAnsi="Tahoma" w:cs="Tahoma"/>
                <w:sz w:val="16"/>
                <w:szCs w:val="16"/>
                <w:lang w:val="pt-BR" w:eastAsia="pt-BR"/>
              </w:rPr>
            </w:pPr>
            <w:ins w:id="2044" w:author="Autor" w:date="2014-12-19T17:28:00Z">
              <w:r w:rsidRPr="009F758E">
                <w:rPr>
                  <w:rFonts w:ascii="Tahoma" w:eastAsia="Times New Roman" w:hAnsi="Tahoma" w:cs="Tahoma"/>
                  <w:sz w:val="16"/>
                  <w:szCs w:val="16"/>
                  <w:lang w:val="pt-BR" w:eastAsia="pt-BR"/>
                </w:rPr>
                <w:t>1.811,98</w:t>
              </w:r>
            </w:ins>
          </w:p>
        </w:tc>
      </w:tr>
      <w:tr w:rsidR="00703052" w:rsidRPr="009F758E" w14:paraId="05E508F2" w14:textId="77777777" w:rsidTr="00703052">
        <w:trPr>
          <w:trHeight w:val="20"/>
          <w:jc w:val="center"/>
          <w:ins w:id="2045" w:author="Autor" w:date="2014-12-19T17:28:00Z"/>
        </w:trPr>
        <w:tc>
          <w:tcPr>
            <w:tcW w:w="646" w:type="pct"/>
            <w:shd w:val="clear" w:color="auto" w:fill="auto"/>
            <w:noWrap/>
            <w:vAlign w:val="center"/>
            <w:hideMark/>
          </w:tcPr>
          <w:p w14:paraId="4E67668F" w14:textId="77777777" w:rsidR="009F758E" w:rsidRPr="009F758E" w:rsidRDefault="009F758E" w:rsidP="00703052">
            <w:pPr>
              <w:widowControl/>
              <w:autoSpaceDE/>
              <w:autoSpaceDN/>
              <w:adjustRightInd/>
              <w:spacing w:before="120" w:after="120"/>
              <w:jc w:val="center"/>
              <w:rPr>
                <w:ins w:id="2046" w:author="Autor" w:date="2014-12-19T17:28:00Z"/>
                <w:rFonts w:ascii="Tahoma" w:eastAsia="Times New Roman" w:hAnsi="Tahoma" w:cs="Tahoma"/>
                <w:color w:val="000000"/>
                <w:sz w:val="16"/>
                <w:szCs w:val="16"/>
              </w:rPr>
            </w:pPr>
            <w:ins w:id="2047" w:author="Autor" w:date="2014-12-19T17:28:00Z">
              <w:r w:rsidRPr="009F758E">
                <w:rPr>
                  <w:rFonts w:ascii="Tahoma" w:eastAsia="Times New Roman" w:hAnsi="Tahoma" w:cs="Tahoma"/>
                  <w:color w:val="000000"/>
                  <w:sz w:val="16"/>
                  <w:szCs w:val="16"/>
                </w:rPr>
                <w:t>Mirror S.A.</w:t>
              </w:r>
            </w:ins>
          </w:p>
        </w:tc>
        <w:tc>
          <w:tcPr>
            <w:tcW w:w="738" w:type="pct"/>
            <w:shd w:val="clear" w:color="auto" w:fill="auto"/>
            <w:noWrap/>
            <w:vAlign w:val="center"/>
            <w:hideMark/>
          </w:tcPr>
          <w:p w14:paraId="6FD64FCB" w14:textId="77777777" w:rsidR="009F758E" w:rsidRPr="009F758E" w:rsidRDefault="009F758E" w:rsidP="00703052">
            <w:pPr>
              <w:widowControl/>
              <w:autoSpaceDE/>
              <w:autoSpaceDN/>
              <w:adjustRightInd/>
              <w:spacing w:before="120" w:after="120"/>
              <w:jc w:val="center"/>
              <w:rPr>
                <w:ins w:id="2048" w:author="Autor" w:date="2014-12-19T17:28:00Z"/>
                <w:rFonts w:ascii="Tahoma" w:eastAsia="Times New Roman" w:hAnsi="Tahoma" w:cs="Tahoma"/>
                <w:color w:val="000000"/>
                <w:sz w:val="16"/>
                <w:szCs w:val="16"/>
              </w:rPr>
            </w:pPr>
            <w:ins w:id="2049" w:author="Autor" w:date="2014-12-19T17:28:00Z">
              <w:r w:rsidRPr="009F758E">
                <w:rPr>
                  <w:rFonts w:ascii="Tahoma" w:eastAsia="Times New Roman" w:hAnsi="Tahoma" w:cs="Tahoma"/>
                  <w:color w:val="000000"/>
                  <w:sz w:val="16"/>
                  <w:szCs w:val="16"/>
                </w:rPr>
                <w:t>02.730.101/0001-43</w:t>
              </w:r>
            </w:ins>
          </w:p>
        </w:tc>
        <w:tc>
          <w:tcPr>
            <w:tcW w:w="1780" w:type="pct"/>
            <w:shd w:val="clear" w:color="auto" w:fill="auto"/>
            <w:vAlign w:val="center"/>
          </w:tcPr>
          <w:p w14:paraId="0BC00267" w14:textId="77777777" w:rsidR="009F758E" w:rsidRPr="009F758E" w:rsidRDefault="009F758E" w:rsidP="00703052">
            <w:pPr>
              <w:widowControl/>
              <w:autoSpaceDE/>
              <w:autoSpaceDN/>
              <w:adjustRightInd/>
              <w:spacing w:before="120" w:after="120"/>
              <w:jc w:val="center"/>
              <w:rPr>
                <w:ins w:id="2050" w:author="Autor" w:date="2014-12-19T17:28:00Z"/>
                <w:rFonts w:ascii="Tahoma" w:eastAsia="Times New Roman" w:hAnsi="Tahoma" w:cs="Tahoma"/>
                <w:sz w:val="16"/>
                <w:szCs w:val="16"/>
                <w:lang w:val="pt-BR" w:eastAsia="pt-BR"/>
              </w:rPr>
            </w:pPr>
            <w:ins w:id="2051" w:author="Autor" w:date="2014-12-19T17:28:00Z">
              <w:r w:rsidRPr="009F758E">
                <w:rPr>
                  <w:rFonts w:ascii="Tahoma" w:eastAsia="Times New Roman" w:hAnsi="Tahoma" w:cs="Tahoma"/>
                  <w:sz w:val="16"/>
                  <w:szCs w:val="16"/>
                  <w:lang w:val="pt-BR" w:eastAsia="pt-BR"/>
                </w:rPr>
                <w:t>Terraço (incluindo a laje da caixa d´água)</w:t>
              </w:r>
            </w:ins>
          </w:p>
          <w:p w14:paraId="6028F35F" w14:textId="77777777" w:rsidR="009F758E" w:rsidRPr="009F758E" w:rsidRDefault="009F758E" w:rsidP="00703052">
            <w:pPr>
              <w:widowControl/>
              <w:autoSpaceDE/>
              <w:autoSpaceDN/>
              <w:adjustRightInd/>
              <w:spacing w:before="120" w:after="120"/>
              <w:jc w:val="center"/>
              <w:rPr>
                <w:ins w:id="2052" w:author="Autor" w:date="2014-12-19T17:28:00Z"/>
                <w:rFonts w:ascii="Tahoma" w:eastAsia="Times New Roman" w:hAnsi="Tahoma" w:cs="Tahoma"/>
                <w:color w:val="000000"/>
                <w:sz w:val="16"/>
                <w:szCs w:val="16"/>
                <w:lang w:val="pt-BR"/>
              </w:rPr>
            </w:pPr>
            <w:ins w:id="2053" w:author="Autor" w:date="2014-12-19T17:28:00Z">
              <w:r w:rsidRPr="009F758E">
                <w:rPr>
                  <w:rFonts w:ascii="Tahoma" w:eastAsia="Times New Roman" w:hAnsi="Tahoma" w:cs="Tahoma"/>
                  <w:sz w:val="16"/>
                  <w:szCs w:val="16"/>
                  <w:lang w:val="pt-BR" w:eastAsia="pt-BR"/>
                </w:rPr>
                <w:t xml:space="preserve">(área </w:t>
              </w:r>
              <w:r w:rsidR="00AD5C47" w:rsidRPr="009F758E">
                <w:rPr>
                  <w:rFonts w:ascii="Tahoma" w:eastAsia="Times New Roman" w:hAnsi="Tahoma" w:cs="Tahoma"/>
                  <w:sz w:val="16"/>
                  <w:szCs w:val="16"/>
                  <w:lang w:val="pt-BR" w:eastAsia="pt-BR"/>
                </w:rPr>
                <w:t>aprox.</w:t>
              </w:r>
              <w:r w:rsidRPr="009F758E">
                <w:rPr>
                  <w:rFonts w:ascii="Tahoma" w:eastAsia="Times New Roman" w:hAnsi="Tahoma" w:cs="Tahoma"/>
                  <w:sz w:val="16"/>
                  <w:szCs w:val="16"/>
                  <w:lang w:val="pt-BR" w:eastAsia="pt-BR"/>
                </w:rPr>
                <w:t xml:space="preserve"> 152,50 m²) do Ed. Labor na Av. Bias Fortes, 805</w:t>
              </w:r>
            </w:ins>
          </w:p>
        </w:tc>
        <w:tc>
          <w:tcPr>
            <w:tcW w:w="429" w:type="pct"/>
            <w:vAlign w:val="center"/>
          </w:tcPr>
          <w:p w14:paraId="1E0D6811" w14:textId="77777777" w:rsidR="009F758E" w:rsidRPr="009F758E" w:rsidRDefault="009F758E" w:rsidP="00703052">
            <w:pPr>
              <w:widowControl/>
              <w:autoSpaceDE/>
              <w:autoSpaceDN/>
              <w:adjustRightInd/>
              <w:spacing w:before="120" w:after="120"/>
              <w:jc w:val="center"/>
              <w:rPr>
                <w:ins w:id="2054" w:author="Autor" w:date="2014-12-19T17:28:00Z"/>
                <w:rFonts w:ascii="Tahoma" w:eastAsia="Times New Roman" w:hAnsi="Tahoma" w:cs="Tahoma"/>
                <w:sz w:val="16"/>
                <w:szCs w:val="16"/>
                <w:lang w:val="pt-BR" w:eastAsia="pt-BR"/>
              </w:rPr>
            </w:pPr>
            <w:ins w:id="2055" w:author="Autor" w:date="2014-12-19T17:28:00Z">
              <w:r w:rsidRPr="009F758E">
                <w:rPr>
                  <w:rFonts w:ascii="Tahoma" w:eastAsia="Times New Roman" w:hAnsi="Tahoma" w:cs="Tahoma"/>
                  <w:sz w:val="16"/>
                  <w:szCs w:val="16"/>
                  <w:lang w:val="pt-BR" w:eastAsia="pt-BR"/>
                </w:rPr>
                <w:t>152,00</w:t>
              </w:r>
            </w:ins>
          </w:p>
        </w:tc>
        <w:tc>
          <w:tcPr>
            <w:tcW w:w="492" w:type="pct"/>
            <w:vAlign w:val="center"/>
          </w:tcPr>
          <w:p w14:paraId="035E24E1" w14:textId="77777777" w:rsidR="009F758E" w:rsidRPr="009F758E" w:rsidRDefault="009F758E" w:rsidP="00703052">
            <w:pPr>
              <w:widowControl/>
              <w:autoSpaceDE/>
              <w:autoSpaceDN/>
              <w:adjustRightInd/>
              <w:spacing w:before="120" w:after="120"/>
              <w:jc w:val="center"/>
              <w:rPr>
                <w:ins w:id="2056" w:author="Autor" w:date="2014-12-19T17:28:00Z"/>
                <w:rFonts w:ascii="Tahoma" w:eastAsia="Times New Roman" w:hAnsi="Tahoma" w:cs="Tahoma"/>
                <w:sz w:val="16"/>
                <w:szCs w:val="16"/>
                <w:lang w:val="pt-BR" w:eastAsia="pt-BR"/>
              </w:rPr>
            </w:pPr>
            <w:ins w:id="2057" w:author="Autor" w:date="2014-12-19T17:28:00Z">
              <w:r w:rsidRPr="009F758E">
                <w:rPr>
                  <w:rFonts w:ascii="Tahoma" w:eastAsia="Times New Roman" w:hAnsi="Tahoma" w:cs="Tahoma"/>
                  <w:sz w:val="16"/>
                  <w:szCs w:val="16"/>
                  <w:lang w:val="pt-BR" w:eastAsia="pt-BR"/>
                </w:rPr>
                <w:t>152,00</w:t>
              </w:r>
            </w:ins>
          </w:p>
        </w:tc>
        <w:tc>
          <w:tcPr>
            <w:tcW w:w="430" w:type="pct"/>
            <w:vAlign w:val="center"/>
          </w:tcPr>
          <w:p w14:paraId="4DB970E7" w14:textId="77777777" w:rsidR="009F758E" w:rsidRPr="009F758E" w:rsidRDefault="009F758E" w:rsidP="00703052">
            <w:pPr>
              <w:widowControl/>
              <w:autoSpaceDE/>
              <w:autoSpaceDN/>
              <w:adjustRightInd/>
              <w:spacing w:before="120" w:after="120"/>
              <w:jc w:val="center"/>
              <w:rPr>
                <w:ins w:id="2058" w:author="Autor" w:date="2014-12-19T17:28:00Z"/>
                <w:rFonts w:ascii="Tahoma" w:eastAsia="Times New Roman" w:hAnsi="Tahoma" w:cs="Tahoma"/>
                <w:sz w:val="16"/>
                <w:szCs w:val="16"/>
                <w:lang w:val="pt-BR" w:eastAsia="pt-BR"/>
              </w:rPr>
            </w:pPr>
            <w:ins w:id="2059" w:author="Autor" w:date="2014-12-19T17:28:00Z">
              <w:r w:rsidRPr="009F758E">
                <w:rPr>
                  <w:rFonts w:ascii="Tahoma" w:eastAsia="Times New Roman" w:hAnsi="Tahoma" w:cs="Tahoma"/>
                  <w:sz w:val="16"/>
                  <w:szCs w:val="16"/>
                  <w:lang w:val="pt-BR" w:eastAsia="pt-BR"/>
                </w:rPr>
                <w:t>1</w:t>
              </w:r>
            </w:ins>
          </w:p>
        </w:tc>
        <w:tc>
          <w:tcPr>
            <w:tcW w:w="484" w:type="pct"/>
            <w:vAlign w:val="center"/>
          </w:tcPr>
          <w:p w14:paraId="5E2D2B5A" w14:textId="77777777" w:rsidR="009F758E" w:rsidRPr="009F758E" w:rsidRDefault="009F758E" w:rsidP="00703052">
            <w:pPr>
              <w:widowControl/>
              <w:autoSpaceDE/>
              <w:autoSpaceDN/>
              <w:adjustRightInd/>
              <w:spacing w:before="120" w:after="120"/>
              <w:jc w:val="center"/>
              <w:rPr>
                <w:ins w:id="2060" w:author="Autor" w:date="2014-12-19T17:28:00Z"/>
                <w:rFonts w:ascii="Tahoma" w:eastAsia="Times New Roman" w:hAnsi="Tahoma" w:cs="Tahoma"/>
                <w:sz w:val="16"/>
                <w:szCs w:val="16"/>
                <w:lang w:val="pt-BR" w:eastAsia="pt-BR"/>
              </w:rPr>
            </w:pPr>
            <w:ins w:id="2061" w:author="Autor" w:date="2014-12-19T17:28:00Z">
              <w:r w:rsidRPr="009F758E">
                <w:rPr>
                  <w:rFonts w:ascii="Tahoma" w:eastAsia="Times New Roman" w:hAnsi="Tahoma" w:cs="Tahoma"/>
                  <w:sz w:val="16"/>
                  <w:szCs w:val="16"/>
                  <w:lang w:val="pt-BR" w:eastAsia="pt-BR"/>
                </w:rPr>
                <w:t>14.691,25</w:t>
              </w:r>
            </w:ins>
          </w:p>
        </w:tc>
      </w:tr>
      <w:tr w:rsidR="00703052" w:rsidRPr="009F758E" w14:paraId="75BF6CDE" w14:textId="77777777" w:rsidTr="00703052">
        <w:trPr>
          <w:trHeight w:val="20"/>
          <w:jc w:val="center"/>
          <w:ins w:id="2062" w:author="Autor" w:date="2014-12-19T17:28:00Z"/>
        </w:trPr>
        <w:tc>
          <w:tcPr>
            <w:tcW w:w="646" w:type="pct"/>
            <w:shd w:val="clear" w:color="auto" w:fill="auto"/>
            <w:noWrap/>
            <w:vAlign w:val="center"/>
            <w:hideMark/>
          </w:tcPr>
          <w:p w14:paraId="3E94D8F2" w14:textId="77777777" w:rsidR="009F758E" w:rsidRPr="009F758E" w:rsidRDefault="009F758E" w:rsidP="00703052">
            <w:pPr>
              <w:widowControl/>
              <w:autoSpaceDE/>
              <w:autoSpaceDN/>
              <w:adjustRightInd/>
              <w:spacing w:before="120" w:after="120"/>
              <w:jc w:val="center"/>
              <w:rPr>
                <w:ins w:id="2063" w:author="Autor" w:date="2014-12-19T17:28:00Z"/>
                <w:rFonts w:ascii="Tahoma" w:eastAsia="Times New Roman" w:hAnsi="Tahoma" w:cs="Tahoma"/>
                <w:color w:val="000000"/>
                <w:sz w:val="16"/>
                <w:szCs w:val="16"/>
                <w:lang w:val="pt-BR"/>
              </w:rPr>
            </w:pPr>
            <w:ins w:id="2064" w:author="Autor" w:date="2014-12-19T17:28:00Z">
              <w:r w:rsidRPr="009F758E">
                <w:rPr>
                  <w:rFonts w:ascii="Tahoma" w:eastAsia="Times New Roman" w:hAnsi="Tahoma" w:cs="Tahoma"/>
                  <w:color w:val="000000"/>
                  <w:sz w:val="16"/>
                  <w:szCs w:val="16"/>
                  <w:lang w:val="pt-BR"/>
                </w:rPr>
                <w:t>Teledata Informações e Tecnologia S.A.</w:t>
              </w:r>
            </w:ins>
          </w:p>
        </w:tc>
        <w:tc>
          <w:tcPr>
            <w:tcW w:w="738" w:type="pct"/>
            <w:shd w:val="clear" w:color="auto" w:fill="auto"/>
            <w:noWrap/>
            <w:vAlign w:val="center"/>
            <w:hideMark/>
          </w:tcPr>
          <w:p w14:paraId="6F539C1F" w14:textId="77777777" w:rsidR="009F758E" w:rsidRPr="009F758E" w:rsidRDefault="009F758E" w:rsidP="00703052">
            <w:pPr>
              <w:widowControl/>
              <w:autoSpaceDE/>
              <w:autoSpaceDN/>
              <w:adjustRightInd/>
              <w:spacing w:before="120" w:after="120"/>
              <w:jc w:val="center"/>
              <w:rPr>
                <w:ins w:id="2065" w:author="Autor" w:date="2014-12-19T17:28:00Z"/>
                <w:rFonts w:ascii="Tahoma" w:eastAsia="Times New Roman" w:hAnsi="Tahoma" w:cs="Tahoma"/>
                <w:color w:val="000000"/>
                <w:sz w:val="16"/>
                <w:szCs w:val="16"/>
              </w:rPr>
            </w:pPr>
            <w:ins w:id="2066" w:author="Autor" w:date="2014-12-19T17:28:00Z">
              <w:r w:rsidRPr="009F758E">
                <w:rPr>
                  <w:rFonts w:ascii="Tahoma" w:eastAsia="Times New Roman" w:hAnsi="Tahoma" w:cs="Tahoma"/>
                  <w:color w:val="000000"/>
                  <w:sz w:val="16"/>
                  <w:szCs w:val="16"/>
                </w:rPr>
                <w:t>28.707.834/0001-50</w:t>
              </w:r>
            </w:ins>
          </w:p>
        </w:tc>
        <w:tc>
          <w:tcPr>
            <w:tcW w:w="1780" w:type="pct"/>
            <w:shd w:val="clear" w:color="auto" w:fill="auto"/>
            <w:vAlign w:val="center"/>
          </w:tcPr>
          <w:p w14:paraId="759933CA" w14:textId="77777777" w:rsidR="009F758E" w:rsidRPr="009F758E" w:rsidRDefault="009F758E" w:rsidP="00703052">
            <w:pPr>
              <w:widowControl/>
              <w:autoSpaceDE/>
              <w:autoSpaceDN/>
              <w:adjustRightInd/>
              <w:spacing w:before="120" w:after="120"/>
              <w:jc w:val="center"/>
              <w:rPr>
                <w:ins w:id="2067" w:author="Autor" w:date="2014-12-19T17:28:00Z"/>
                <w:rFonts w:ascii="Tahoma" w:eastAsia="Times New Roman" w:hAnsi="Tahoma" w:cs="Tahoma"/>
                <w:color w:val="000000"/>
                <w:sz w:val="16"/>
                <w:szCs w:val="16"/>
              </w:rPr>
            </w:pPr>
            <w:ins w:id="2068" w:author="Autor" w:date="2014-12-19T17:28:00Z">
              <w:r w:rsidRPr="009F758E">
                <w:rPr>
                  <w:rFonts w:ascii="Tahoma" w:eastAsia="Times New Roman" w:hAnsi="Tahoma" w:cs="Tahoma"/>
                  <w:sz w:val="16"/>
                  <w:szCs w:val="16"/>
                  <w:lang w:val="pt-BR" w:eastAsia="pt-BR"/>
                </w:rPr>
                <w:t>3º andar do Ed. Labor na Av. Bias Fortes, 805</w:t>
              </w:r>
            </w:ins>
          </w:p>
        </w:tc>
        <w:tc>
          <w:tcPr>
            <w:tcW w:w="429" w:type="pct"/>
            <w:vAlign w:val="center"/>
          </w:tcPr>
          <w:p w14:paraId="1164C732" w14:textId="77777777" w:rsidR="009F758E" w:rsidRPr="009F758E" w:rsidRDefault="009F758E" w:rsidP="00703052">
            <w:pPr>
              <w:widowControl/>
              <w:autoSpaceDE/>
              <w:autoSpaceDN/>
              <w:adjustRightInd/>
              <w:spacing w:before="120" w:after="120"/>
              <w:jc w:val="center"/>
              <w:rPr>
                <w:ins w:id="2069" w:author="Autor" w:date="2014-12-19T17:28:00Z"/>
                <w:rFonts w:ascii="Tahoma" w:eastAsia="Times New Roman" w:hAnsi="Tahoma" w:cs="Tahoma"/>
                <w:sz w:val="16"/>
                <w:szCs w:val="16"/>
                <w:lang w:val="pt-BR" w:eastAsia="pt-BR"/>
              </w:rPr>
            </w:pPr>
            <w:ins w:id="2070" w:author="Autor" w:date="2014-12-19T17:28:00Z">
              <w:r w:rsidRPr="009F758E">
                <w:rPr>
                  <w:rFonts w:ascii="Tahoma" w:eastAsia="Times New Roman" w:hAnsi="Tahoma" w:cs="Tahoma"/>
                  <w:sz w:val="16"/>
                  <w:szCs w:val="16"/>
                  <w:lang w:val="pt-BR" w:eastAsia="pt-BR"/>
                </w:rPr>
                <w:t>240,00</w:t>
              </w:r>
            </w:ins>
          </w:p>
        </w:tc>
        <w:tc>
          <w:tcPr>
            <w:tcW w:w="492" w:type="pct"/>
            <w:vAlign w:val="center"/>
          </w:tcPr>
          <w:p w14:paraId="623A718C" w14:textId="77777777" w:rsidR="009F758E" w:rsidRPr="009F758E" w:rsidRDefault="009F758E" w:rsidP="00703052">
            <w:pPr>
              <w:widowControl/>
              <w:autoSpaceDE/>
              <w:autoSpaceDN/>
              <w:adjustRightInd/>
              <w:spacing w:before="120" w:after="120"/>
              <w:jc w:val="center"/>
              <w:rPr>
                <w:ins w:id="2071" w:author="Autor" w:date="2014-12-19T17:28:00Z"/>
                <w:rFonts w:ascii="Tahoma" w:eastAsia="Times New Roman" w:hAnsi="Tahoma" w:cs="Tahoma"/>
                <w:sz w:val="16"/>
                <w:szCs w:val="16"/>
                <w:lang w:val="pt-BR" w:eastAsia="pt-BR"/>
              </w:rPr>
            </w:pPr>
            <w:ins w:id="2072" w:author="Autor" w:date="2014-12-19T17:28:00Z">
              <w:r w:rsidRPr="009F758E">
                <w:rPr>
                  <w:rFonts w:ascii="Tahoma" w:eastAsia="Times New Roman" w:hAnsi="Tahoma" w:cs="Tahoma"/>
                  <w:sz w:val="16"/>
                  <w:szCs w:val="16"/>
                  <w:lang w:val="pt-BR" w:eastAsia="pt-BR"/>
                </w:rPr>
                <w:t>120,00</w:t>
              </w:r>
            </w:ins>
          </w:p>
        </w:tc>
        <w:tc>
          <w:tcPr>
            <w:tcW w:w="430" w:type="pct"/>
            <w:vAlign w:val="center"/>
          </w:tcPr>
          <w:p w14:paraId="77230463" w14:textId="77777777" w:rsidR="009F758E" w:rsidRPr="009F758E" w:rsidRDefault="009F758E" w:rsidP="00703052">
            <w:pPr>
              <w:widowControl/>
              <w:autoSpaceDE/>
              <w:autoSpaceDN/>
              <w:adjustRightInd/>
              <w:spacing w:before="120" w:after="120"/>
              <w:jc w:val="center"/>
              <w:rPr>
                <w:ins w:id="2073" w:author="Autor" w:date="2014-12-19T17:28:00Z"/>
                <w:rFonts w:ascii="Tahoma" w:eastAsia="Times New Roman" w:hAnsi="Tahoma" w:cs="Tahoma"/>
                <w:sz w:val="16"/>
                <w:szCs w:val="16"/>
                <w:lang w:val="pt-BR" w:eastAsia="pt-BR"/>
              </w:rPr>
            </w:pPr>
            <w:ins w:id="2074" w:author="Autor" w:date="2014-12-19T17:28:00Z">
              <w:r w:rsidRPr="009F758E">
                <w:rPr>
                  <w:rFonts w:ascii="Tahoma" w:eastAsia="Times New Roman" w:hAnsi="Tahoma" w:cs="Tahoma"/>
                  <w:sz w:val="16"/>
                  <w:szCs w:val="16"/>
                  <w:lang w:val="pt-BR" w:eastAsia="pt-BR"/>
                </w:rPr>
                <w:t>2</w:t>
              </w:r>
            </w:ins>
          </w:p>
        </w:tc>
        <w:tc>
          <w:tcPr>
            <w:tcW w:w="484" w:type="pct"/>
            <w:vAlign w:val="center"/>
          </w:tcPr>
          <w:p w14:paraId="156C45D3" w14:textId="77777777" w:rsidR="009F758E" w:rsidRPr="009F758E" w:rsidRDefault="009F758E" w:rsidP="00703052">
            <w:pPr>
              <w:widowControl/>
              <w:autoSpaceDE/>
              <w:autoSpaceDN/>
              <w:adjustRightInd/>
              <w:spacing w:before="120" w:after="120"/>
              <w:jc w:val="center"/>
              <w:rPr>
                <w:ins w:id="2075" w:author="Autor" w:date="2014-12-19T17:28:00Z"/>
                <w:rFonts w:ascii="Tahoma" w:eastAsia="Times New Roman" w:hAnsi="Tahoma" w:cs="Tahoma"/>
                <w:sz w:val="16"/>
                <w:szCs w:val="16"/>
                <w:lang w:val="pt-BR" w:eastAsia="pt-BR"/>
              </w:rPr>
            </w:pPr>
            <w:ins w:id="2076" w:author="Autor" w:date="2014-12-19T17:28:00Z">
              <w:r w:rsidRPr="009F758E">
                <w:rPr>
                  <w:rFonts w:ascii="Tahoma" w:eastAsia="Times New Roman" w:hAnsi="Tahoma" w:cs="Tahoma"/>
                  <w:sz w:val="16"/>
                  <w:szCs w:val="16"/>
                  <w:lang w:val="pt-BR" w:eastAsia="pt-BR"/>
                </w:rPr>
                <w:t>2.824,51</w:t>
              </w:r>
            </w:ins>
          </w:p>
        </w:tc>
      </w:tr>
    </w:tbl>
    <w:p w14:paraId="4BC069D9" w14:textId="77777777" w:rsidR="009F758E" w:rsidRPr="00933436" w:rsidRDefault="009F758E" w:rsidP="00703052">
      <w:pPr>
        <w:widowControl/>
        <w:spacing w:after="240" w:line="320" w:lineRule="exact"/>
        <w:rPr>
          <w:ins w:id="2077" w:author="Autor" w:date="2014-12-19T17:28:00Z"/>
          <w:rFonts w:ascii="Tahoma" w:eastAsia="Times New Roman" w:hAnsi="Tahoma" w:cs="Tahoma"/>
          <w:color w:val="000000"/>
          <w:sz w:val="22"/>
          <w:szCs w:val="22"/>
          <w:u w:val="single"/>
          <w:lang w:val="pt-BR" w:eastAsia="pt-BR"/>
        </w:rPr>
      </w:pPr>
    </w:p>
    <w:p w14:paraId="2FA98492" w14:textId="77777777" w:rsidR="00794334" w:rsidRPr="00933436" w:rsidRDefault="00794334" w:rsidP="00703052">
      <w:pPr>
        <w:widowControl/>
        <w:numPr>
          <w:ilvl w:val="0"/>
          <w:numId w:val="3"/>
        </w:numPr>
        <w:spacing w:after="240" w:line="320" w:lineRule="exact"/>
        <w:rPr>
          <w:ins w:id="2078" w:author="Autor" w:date="2014-12-19T17:28:00Z"/>
          <w:rFonts w:ascii="Tahoma" w:eastAsia="Times New Roman" w:hAnsi="Tahoma" w:cs="Tahoma"/>
          <w:color w:val="000000"/>
          <w:sz w:val="22"/>
          <w:szCs w:val="22"/>
          <w:u w:val="single"/>
          <w:lang w:val="pt-BR" w:eastAsia="pt-BR"/>
        </w:rPr>
      </w:pPr>
      <w:ins w:id="2079" w:author="Autor" w:date="2014-12-19T17:28:00Z">
        <w:r w:rsidRPr="00933436">
          <w:rPr>
            <w:rFonts w:ascii="Tahoma" w:eastAsia="Times New Roman" w:hAnsi="Tahoma" w:cs="Tahoma"/>
            <w:color w:val="000000"/>
            <w:sz w:val="22"/>
            <w:szCs w:val="22"/>
            <w:u w:val="single"/>
            <w:lang w:val="pt-BR" w:eastAsia="pt-BR"/>
          </w:rPr>
          <w:t>Créditos Imobiliários Locação Casa Paraíba:</w:t>
        </w:r>
      </w:ins>
    </w:p>
    <w:tbl>
      <w:tblPr>
        <w:tblW w:w="11542" w:type="dxa"/>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1701"/>
        <w:gridCol w:w="4111"/>
        <w:gridCol w:w="990"/>
        <w:gridCol w:w="1136"/>
        <w:gridCol w:w="990"/>
        <w:gridCol w:w="1120"/>
      </w:tblGrid>
      <w:tr w:rsidR="00703052" w:rsidRPr="00765B73" w14:paraId="1F793344" w14:textId="77777777" w:rsidTr="00703052">
        <w:trPr>
          <w:trHeight w:val="21"/>
          <w:jc w:val="center"/>
          <w:ins w:id="2080" w:author="Autor" w:date="2014-12-19T17:28:00Z"/>
        </w:trPr>
        <w:tc>
          <w:tcPr>
            <w:tcW w:w="1384" w:type="pct"/>
            <w:gridSpan w:val="2"/>
            <w:shd w:val="clear" w:color="auto" w:fill="auto"/>
            <w:noWrap/>
            <w:vAlign w:val="center"/>
          </w:tcPr>
          <w:p w14:paraId="154FAD9B" w14:textId="77777777" w:rsidR="009F758E" w:rsidRPr="009F758E" w:rsidRDefault="009F758E" w:rsidP="00703052">
            <w:pPr>
              <w:widowControl/>
              <w:autoSpaceDE/>
              <w:autoSpaceDN/>
              <w:adjustRightInd/>
              <w:spacing w:before="120" w:after="120"/>
              <w:jc w:val="center"/>
              <w:rPr>
                <w:ins w:id="2081" w:author="Autor" w:date="2014-12-19T17:28:00Z"/>
                <w:rFonts w:ascii="Tahoma" w:eastAsia="Times New Roman" w:hAnsi="Tahoma" w:cs="Tahoma"/>
                <w:b/>
                <w:bCs/>
                <w:color w:val="000000"/>
                <w:sz w:val="16"/>
                <w:szCs w:val="16"/>
              </w:rPr>
            </w:pPr>
            <w:ins w:id="2082" w:author="Autor" w:date="2014-12-19T17:28:00Z">
              <w:r w:rsidRPr="009F758E">
                <w:rPr>
                  <w:rFonts w:ascii="Tahoma" w:eastAsia="Times New Roman" w:hAnsi="Tahoma" w:cs="Tahoma"/>
                  <w:b/>
                  <w:bCs/>
                  <w:color w:val="000000"/>
                  <w:sz w:val="16"/>
                  <w:szCs w:val="16"/>
                </w:rPr>
                <w:t>Devedor</w:t>
              </w:r>
            </w:ins>
          </w:p>
        </w:tc>
        <w:tc>
          <w:tcPr>
            <w:tcW w:w="1781" w:type="pct"/>
            <w:vMerge w:val="restart"/>
            <w:shd w:val="clear" w:color="auto" w:fill="auto"/>
            <w:vAlign w:val="center"/>
          </w:tcPr>
          <w:p w14:paraId="2CC3E19C" w14:textId="77777777" w:rsidR="009F758E" w:rsidRPr="009F758E" w:rsidRDefault="009F758E" w:rsidP="00703052">
            <w:pPr>
              <w:widowControl/>
              <w:autoSpaceDE/>
              <w:autoSpaceDN/>
              <w:adjustRightInd/>
              <w:spacing w:before="120" w:after="120"/>
              <w:jc w:val="center"/>
              <w:rPr>
                <w:ins w:id="2083" w:author="Autor" w:date="2014-12-19T17:28:00Z"/>
                <w:rFonts w:ascii="Tahoma" w:eastAsia="Times New Roman" w:hAnsi="Tahoma" w:cs="Tahoma"/>
                <w:b/>
                <w:bCs/>
                <w:color w:val="000000"/>
                <w:sz w:val="16"/>
                <w:szCs w:val="16"/>
              </w:rPr>
            </w:pPr>
            <w:ins w:id="2084" w:author="Autor" w:date="2014-12-19T17:28:00Z">
              <w:r w:rsidRPr="009F758E">
                <w:rPr>
                  <w:rFonts w:ascii="Tahoma" w:eastAsia="Times New Roman" w:hAnsi="Tahoma" w:cs="Tahoma"/>
                  <w:b/>
                  <w:sz w:val="16"/>
                  <w:szCs w:val="16"/>
                  <w:lang w:val="pt-BR" w:eastAsia="pt-BR"/>
                </w:rPr>
                <w:t>Imóvel Vinculado</w:t>
              </w:r>
            </w:ins>
          </w:p>
        </w:tc>
        <w:tc>
          <w:tcPr>
            <w:tcW w:w="429" w:type="pct"/>
            <w:tcBorders>
              <w:bottom w:val="single" w:sz="4" w:space="0" w:color="auto"/>
            </w:tcBorders>
            <w:vAlign w:val="center"/>
          </w:tcPr>
          <w:p w14:paraId="71B2F064" w14:textId="77777777" w:rsidR="009F758E" w:rsidRPr="009F758E" w:rsidRDefault="009F758E" w:rsidP="00703052">
            <w:pPr>
              <w:widowControl/>
              <w:autoSpaceDE/>
              <w:autoSpaceDN/>
              <w:adjustRightInd/>
              <w:spacing w:before="120" w:after="120"/>
              <w:jc w:val="center"/>
              <w:rPr>
                <w:ins w:id="2085" w:author="Autor" w:date="2014-12-19T17:28:00Z"/>
                <w:rFonts w:ascii="Tahoma" w:eastAsia="Times New Roman" w:hAnsi="Tahoma" w:cs="Tahoma"/>
                <w:b/>
                <w:sz w:val="16"/>
                <w:szCs w:val="16"/>
                <w:lang w:val="pt-BR" w:eastAsia="pt-BR"/>
              </w:rPr>
            </w:pPr>
            <w:ins w:id="2086" w:author="Autor" w:date="2014-12-19T17:28:00Z">
              <w:r w:rsidRPr="009F758E">
                <w:rPr>
                  <w:rFonts w:ascii="Tahoma" w:eastAsia="Times New Roman" w:hAnsi="Tahoma" w:cs="Tahoma"/>
                  <w:b/>
                  <w:sz w:val="16"/>
                  <w:szCs w:val="16"/>
                  <w:lang w:val="pt-BR" w:eastAsia="pt-BR"/>
                </w:rPr>
                <w:t>Área Total do Contrato</w:t>
              </w:r>
            </w:ins>
          </w:p>
        </w:tc>
        <w:tc>
          <w:tcPr>
            <w:tcW w:w="492" w:type="pct"/>
            <w:tcBorders>
              <w:bottom w:val="single" w:sz="4" w:space="0" w:color="auto"/>
            </w:tcBorders>
            <w:vAlign w:val="center"/>
          </w:tcPr>
          <w:p w14:paraId="78BD1A8B" w14:textId="77777777" w:rsidR="009F758E" w:rsidRDefault="009F758E" w:rsidP="00703052">
            <w:pPr>
              <w:widowControl/>
              <w:autoSpaceDE/>
              <w:autoSpaceDN/>
              <w:adjustRightInd/>
              <w:spacing w:before="120" w:after="120"/>
              <w:jc w:val="center"/>
              <w:rPr>
                <w:ins w:id="2087" w:author="Autor" w:date="2014-12-19T17:28:00Z"/>
                <w:rFonts w:ascii="Tahoma" w:eastAsia="Times New Roman" w:hAnsi="Tahoma" w:cs="Tahoma"/>
                <w:b/>
                <w:sz w:val="16"/>
                <w:szCs w:val="16"/>
                <w:lang w:val="pt-BR" w:eastAsia="pt-BR"/>
              </w:rPr>
            </w:pPr>
            <w:ins w:id="2088" w:author="Autor" w:date="2014-12-19T17:28:00Z">
              <w:r w:rsidRPr="009F758E">
                <w:rPr>
                  <w:rFonts w:ascii="Tahoma" w:eastAsia="Times New Roman" w:hAnsi="Tahoma" w:cs="Tahoma"/>
                  <w:b/>
                  <w:sz w:val="16"/>
                  <w:szCs w:val="16"/>
                  <w:lang w:val="pt-BR" w:eastAsia="pt-BR"/>
                </w:rPr>
                <w:t>Área Mínima Locável</w:t>
              </w:r>
            </w:ins>
          </w:p>
          <w:p w14:paraId="09B04E32" w14:textId="77777777" w:rsidR="0049307A" w:rsidRPr="009F758E" w:rsidRDefault="0049307A" w:rsidP="00703052">
            <w:pPr>
              <w:widowControl/>
              <w:autoSpaceDE/>
              <w:autoSpaceDN/>
              <w:adjustRightInd/>
              <w:spacing w:before="120" w:after="120"/>
              <w:jc w:val="center"/>
              <w:rPr>
                <w:ins w:id="2089" w:author="Autor" w:date="2014-12-19T17:28:00Z"/>
                <w:rFonts w:ascii="Tahoma" w:eastAsia="Times New Roman" w:hAnsi="Tahoma" w:cs="Tahoma"/>
                <w:b/>
                <w:sz w:val="16"/>
                <w:szCs w:val="16"/>
                <w:lang w:val="pt-BR" w:eastAsia="pt-BR"/>
              </w:rPr>
            </w:pPr>
            <w:ins w:id="2090" w:author="Autor" w:date="2014-12-19T17:28:00Z">
              <w:r w:rsidRPr="00507F16">
                <w:rPr>
                  <w:rFonts w:ascii="Tahoma" w:hAnsi="Tahoma" w:cs="Tahoma"/>
                  <w:b/>
                  <w:sz w:val="16"/>
                  <w:szCs w:val="16"/>
                  <w:lang w:val="pt-BR"/>
                </w:rPr>
                <w:t>(área contínua)</w:t>
              </w:r>
            </w:ins>
          </w:p>
        </w:tc>
        <w:tc>
          <w:tcPr>
            <w:tcW w:w="429" w:type="pct"/>
            <w:tcBorders>
              <w:bottom w:val="single" w:sz="4" w:space="0" w:color="auto"/>
            </w:tcBorders>
            <w:vAlign w:val="center"/>
          </w:tcPr>
          <w:p w14:paraId="4BB485D7" w14:textId="77777777" w:rsidR="009F758E" w:rsidRPr="009F758E" w:rsidRDefault="009F758E" w:rsidP="00703052">
            <w:pPr>
              <w:widowControl/>
              <w:autoSpaceDE/>
              <w:autoSpaceDN/>
              <w:adjustRightInd/>
              <w:spacing w:before="120" w:after="120"/>
              <w:jc w:val="center"/>
              <w:rPr>
                <w:ins w:id="2091" w:author="Autor" w:date="2014-12-19T17:28:00Z"/>
                <w:rFonts w:ascii="Tahoma" w:eastAsia="Times New Roman" w:hAnsi="Tahoma" w:cs="Tahoma"/>
                <w:b/>
                <w:sz w:val="16"/>
                <w:szCs w:val="16"/>
                <w:lang w:val="pt-BR" w:eastAsia="pt-BR"/>
              </w:rPr>
            </w:pPr>
            <w:ins w:id="2092" w:author="Autor" w:date="2014-12-19T17:28:00Z">
              <w:r w:rsidRPr="009F758E">
                <w:rPr>
                  <w:rFonts w:ascii="Tahoma" w:eastAsia="Times New Roman" w:hAnsi="Tahoma" w:cs="Tahoma"/>
                  <w:b/>
                  <w:sz w:val="16"/>
                  <w:szCs w:val="16"/>
                  <w:lang w:val="pt-BR" w:eastAsia="pt-BR"/>
                </w:rPr>
                <w:t>Unidades</w:t>
              </w:r>
            </w:ins>
          </w:p>
        </w:tc>
        <w:tc>
          <w:tcPr>
            <w:tcW w:w="485" w:type="pct"/>
            <w:tcBorders>
              <w:bottom w:val="single" w:sz="4" w:space="0" w:color="auto"/>
            </w:tcBorders>
            <w:vAlign w:val="center"/>
          </w:tcPr>
          <w:p w14:paraId="677F735A" w14:textId="77777777" w:rsidR="009F758E" w:rsidRPr="009F758E" w:rsidRDefault="009F758E" w:rsidP="00703052">
            <w:pPr>
              <w:widowControl/>
              <w:autoSpaceDE/>
              <w:autoSpaceDN/>
              <w:adjustRightInd/>
              <w:spacing w:before="120" w:after="120"/>
              <w:jc w:val="center"/>
              <w:rPr>
                <w:ins w:id="2093" w:author="Autor" w:date="2014-12-19T17:28:00Z"/>
                <w:rFonts w:ascii="Tahoma" w:eastAsia="Times New Roman" w:hAnsi="Tahoma" w:cs="Tahoma"/>
                <w:b/>
                <w:sz w:val="16"/>
                <w:szCs w:val="16"/>
                <w:lang w:val="pt-BR" w:eastAsia="pt-BR"/>
              </w:rPr>
            </w:pPr>
            <w:ins w:id="2094" w:author="Autor" w:date="2014-12-19T17:28:00Z">
              <w:r w:rsidRPr="009F758E">
                <w:rPr>
                  <w:rFonts w:ascii="Tahoma" w:eastAsia="Times New Roman" w:hAnsi="Tahoma" w:cs="Tahoma"/>
                  <w:b/>
                  <w:sz w:val="16"/>
                  <w:szCs w:val="16"/>
                  <w:lang w:val="pt-BR" w:eastAsia="pt-BR"/>
                </w:rPr>
                <w:t>Valor por Unidade na Data da Emissão</w:t>
              </w:r>
            </w:ins>
          </w:p>
        </w:tc>
      </w:tr>
      <w:tr w:rsidR="00703052" w:rsidRPr="009F758E" w14:paraId="5EFF40F4" w14:textId="77777777" w:rsidTr="00703052">
        <w:trPr>
          <w:trHeight w:val="21"/>
          <w:jc w:val="center"/>
          <w:ins w:id="2095" w:author="Autor" w:date="2014-12-19T17:28:00Z"/>
        </w:trPr>
        <w:tc>
          <w:tcPr>
            <w:tcW w:w="647" w:type="pct"/>
            <w:shd w:val="clear" w:color="auto" w:fill="auto"/>
            <w:noWrap/>
            <w:vAlign w:val="center"/>
            <w:hideMark/>
          </w:tcPr>
          <w:p w14:paraId="07B07CF1" w14:textId="77777777" w:rsidR="009F758E" w:rsidRPr="009F758E" w:rsidRDefault="009F758E" w:rsidP="00703052">
            <w:pPr>
              <w:widowControl/>
              <w:autoSpaceDE/>
              <w:autoSpaceDN/>
              <w:adjustRightInd/>
              <w:spacing w:before="120" w:after="120"/>
              <w:jc w:val="center"/>
              <w:rPr>
                <w:ins w:id="2096" w:author="Autor" w:date="2014-12-19T17:28:00Z"/>
                <w:rFonts w:ascii="Tahoma" w:eastAsia="Times New Roman" w:hAnsi="Tahoma" w:cs="Tahoma"/>
                <w:b/>
                <w:bCs/>
                <w:color w:val="000000"/>
                <w:sz w:val="16"/>
                <w:szCs w:val="16"/>
              </w:rPr>
            </w:pPr>
            <w:ins w:id="2097" w:author="Autor" w:date="2014-12-19T17:28:00Z">
              <w:r w:rsidRPr="009F758E">
                <w:rPr>
                  <w:rFonts w:ascii="Tahoma" w:eastAsia="Times New Roman" w:hAnsi="Tahoma" w:cs="Tahoma"/>
                  <w:b/>
                  <w:bCs/>
                  <w:color w:val="000000"/>
                  <w:sz w:val="16"/>
                  <w:szCs w:val="16"/>
                </w:rPr>
                <w:t>Razão Social</w:t>
              </w:r>
            </w:ins>
          </w:p>
        </w:tc>
        <w:tc>
          <w:tcPr>
            <w:tcW w:w="737" w:type="pct"/>
            <w:shd w:val="clear" w:color="auto" w:fill="auto"/>
            <w:noWrap/>
            <w:vAlign w:val="center"/>
            <w:hideMark/>
          </w:tcPr>
          <w:p w14:paraId="18B5D6BC" w14:textId="77777777" w:rsidR="009F758E" w:rsidRPr="009F758E" w:rsidRDefault="009F758E" w:rsidP="00703052">
            <w:pPr>
              <w:widowControl/>
              <w:autoSpaceDE/>
              <w:autoSpaceDN/>
              <w:adjustRightInd/>
              <w:spacing w:before="120" w:after="120"/>
              <w:jc w:val="center"/>
              <w:rPr>
                <w:ins w:id="2098" w:author="Autor" w:date="2014-12-19T17:28:00Z"/>
                <w:rFonts w:ascii="Tahoma" w:eastAsia="Times New Roman" w:hAnsi="Tahoma" w:cs="Tahoma"/>
                <w:b/>
                <w:bCs/>
                <w:color w:val="000000"/>
                <w:sz w:val="16"/>
                <w:szCs w:val="16"/>
              </w:rPr>
            </w:pPr>
            <w:ins w:id="2099" w:author="Autor" w:date="2014-12-19T17:28:00Z">
              <w:r w:rsidRPr="009F758E">
                <w:rPr>
                  <w:rFonts w:ascii="Tahoma" w:eastAsia="Times New Roman" w:hAnsi="Tahoma" w:cs="Tahoma"/>
                  <w:b/>
                  <w:bCs/>
                  <w:color w:val="000000"/>
                  <w:sz w:val="16"/>
                  <w:szCs w:val="16"/>
                </w:rPr>
                <w:t>CNPJ/CPF</w:t>
              </w:r>
            </w:ins>
          </w:p>
        </w:tc>
        <w:tc>
          <w:tcPr>
            <w:tcW w:w="1781" w:type="pct"/>
            <w:vMerge/>
            <w:tcBorders>
              <w:bottom w:val="single" w:sz="4" w:space="0" w:color="auto"/>
            </w:tcBorders>
            <w:shd w:val="clear" w:color="auto" w:fill="auto"/>
            <w:vAlign w:val="center"/>
          </w:tcPr>
          <w:p w14:paraId="12FBB215" w14:textId="77777777" w:rsidR="009F758E" w:rsidRPr="009F758E" w:rsidRDefault="009F758E" w:rsidP="00703052">
            <w:pPr>
              <w:widowControl/>
              <w:autoSpaceDE/>
              <w:autoSpaceDN/>
              <w:adjustRightInd/>
              <w:spacing w:before="120" w:after="120"/>
              <w:jc w:val="center"/>
              <w:rPr>
                <w:ins w:id="2100" w:author="Autor" w:date="2014-12-19T17:28:00Z"/>
                <w:rFonts w:ascii="Tahoma" w:eastAsia="Times New Roman" w:hAnsi="Tahoma" w:cs="Tahoma"/>
                <w:b/>
                <w:bCs/>
                <w:color w:val="000000"/>
                <w:sz w:val="16"/>
                <w:szCs w:val="16"/>
              </w:rPr>
            </w:pPr>
          </w:p>
        </w:tc>
        <w:tc>
          <w:tcPr>
            <w:tcW w:w="429" w:type="pct"/>
            <w:tcBorders>
              <w:bottom w:val="single" w:sz="4" w:space="0" w:color="auto"/>
            </w:tcBorders>
            <w:vAlign w:val="center"/>
          </w:tcPr>
          <w:p w14:paraId="5CEB838E" w14:textId="77777777" w:rsidR="009F758E" w:rsidRPr="009F758E" w:rsidRDefault="009F758E" w:rsidP="00703052">
            <w:pPr>
              <w:widowControl/>
              <w:autoSpaceDE/>
              <w:autoSpaceDN/>
              <w:adjustRightInd/>
              <w:spacing w:before="120" w:after="120"/>
              <w:jc w:val="center"/>
              <w:rPr>
                <w:ins w:id="2101" w:author="Autor" w:date="2014-12-19T17:28:00Z"/>
                <w:rFonts w:ascii="Tahoma" w:eastAsia="Times New Roman" w:hAnsi="Tahoma" w:cs="Tahoma"/>
                <w:b/>
                <w:bCs/>
                <w:color w:val="000000"/>
                <w:sz w:val="16"/>
                <w:szCs w:val="16"/>
              </w:rPr>
            </w:pPr>
            <w:ins w:id="2102" w:author="Autor" w:date="2014-12-19T17:28:00Z">
              <w:r w:rsidRPr="009F758E">
                <w:rPr>
                  <w:rFonts w:ascii="Tahoma" w:eastAsia="Times New Roman" w:hAnsi="Tahoma" w:cs="Tahoma"/>
                  <w:b/>
                  <w:bCs/>
                  <w:color w:val="000000"/>
                  <w:sz w:val="16"/>
                  <w:szCs w:val="16"/>
                </w:rPr>
                <w:t>m²</w:t>
              </w:r>
            </w:ins>
          </w:p>
        </w:tc>
        <w:tc>
          <w:tcPr>
            <w:tcW w:w="492" w:type="pct"/>
            <w:tcBorders>
              <w:bottom w:val="single" w:sz="4" w:space="0" w:color="auto"/>
            </w:tcBorders>
            <w:vAlign w:val="center"/>
          </w:tcPr>
          <w:p w14:paraId="5222B3B4" w14:textId="77777777" w:rsidR="009F758E" w:rsidRPr="009F758E" w:rsidRDefault="009F758E" w:rsidP="00703052">
            <w:pPr>
              <w:widowControl/>
              <w:autoSpaceDE/>
              <w:autoSpaceDN/>
              <w:adjustRightInd/>
              <w:spacing w:before="120" w:after="120"/>
              <w:jc w:val="center"/>
              <w:rPr>
                <w:ins w:id="2103" w:author="Autor" w:date="2014-12-19T17:28:00Z"/>
                <w:rFonts w:ascii="Tahoma" w:eastAsia="Times New Roman" w:hAnsi="Tahoma" w:cs="Tahoma"/>
                <w:b/>
                <w:bCs/>
                <w:color w:val="000000"/>
                <w:sz w:val="16"/>
                <w:szCs w:val="16"/>
              </w:rPr>
            </w:pPr>
            <w:ins w:id="2104" w:author="Autor" w:date="2014-12-19T17:28:00Z">
              <w:r w:rsidRPr="009F758E">
                <w:rPr>
                  <w:rFonts w:ascii="Tahoma" w:eastAsia="Times New Roman" w:hAnsi="Tahoma" w:cs="Tahoma"/>
                  <w:b/>
                  <w:bCs/>
                  <w:color w:val="000000"/>
                  <w:sz w:val="16"/>
                  <w:szCs w:val="16"/>
                </w:rPr>
                <w:t>m²</w:t>
              </w:r>
            </w:ins>
          </w:p>
        </w:tc>
        <w:tc>
          <w:tcPr>
            <w:tcW w:w="429" w:type="pct"/>
            <w:tcBorders>
              <w:bottom w:val="single" w:sz="4" w:space="0" w:color="auto"/>
            </w:tcBorders>
          </w:tcPr>
          <w:p w14:paraId="1854E76B" w14:textId="77777777" w:rsidR="009F758E" w:rsidRPr="009F758E" w:rsidRDefault="009F758E" w:rsidP="00703052">
            <w:pPr>
              <w:widowControl/>
              <w:autoSpaceDE/>
              <w:autoSpaceDN/>
              <w:adjustRightInd/>
              <w:spacing w:before="120" w:after="120"/>
              <w:jc w:val="center"/>
              <w:rPr>
                <w:ins w:id="2105" w:author="Autor" w:date="2014-12-19T17:28:00Z"/>
                <w:rFonts w:ascii="Tahoma" w:eastAsia="Times New Roman" w:hAnsi="Tahoma" w:cs="Tahoma"/>
                <w:b/>
                <w:bCs/>
                <w:color w:val="000000"/>
                <w:sz w:val="16"/>
                <w:szCs w:val="16"/>
              </w:rPr>
            </w:pPr>
            <w:ins w:id="2106" w:author="Autor" w:date="2014-12-19T17:28:00Z">
              <w:r w:rsidRPr="009F758E">
                <w:rPr>
                  <w:rFonts w:ascii="Tahoma" w:eastAsia="Times New Roman" w:hAnsi="Tahoma" w:cs="Tahoma"/>
                  <w:b/>
                  <w:bCs/>
                  <w:color w:val="000000"/>
                  <w:sz w:val="16"/>
                  <w:szCs w:val="16"/>
                </w:rPr>
                <w:t>Qtde</w:t>
              </w:r>
            </w:ins>
          </w:p>
        </w:tc>
        <w:tc>
          <w:tcPr>
            <w:tcW w:w="485" w:type="pct"/>
            <w:tcBorders>
              <w:bottom w:val="single" w:sz="4" w:space="0" w:color="auto"/>
            </w:tcBorders>
          </w:tcPr>
          <w:p w14:paraId="0C3EC459" w14:textId="77777777" w:rsidR="009F758E" w:rsidRPr="009F758E" w:rsidRDefault="009F758E" w:rsidP="00703052">
            <w:pPr>
              <w:widowControl/>
              <w:autoSpaceDE/>
              <w:autoSpaceDN/>
              <w:adjustRightInd/>
              <w:spacing w:before="120" w:after="120"/>
              <w:jc w:val="center"/>
              <w:rPr>
                <w:ins w:id="2107" w:author="Autor" w:date="2014-12-19T17:28:00Z"/>
                <w:rFonts w:ascii="Tahoma" w:eastAsia="Times New Roman" w:hAnsi="Tahoma" w:cs="Tahoma"/>
                <w:b/>
                <w:bCs/>
                <w:color w:val="000000"/>
                <w:sz w:val="16"/>
                <w:szCs w:val="16"/>
              </w:rPr>
            </w:pPr>
            <w:ins w:id="2108" w:author="Autor" w:date="2014-12-19T17:28:00Z">
              <w:r w:rsidRPr="009F758E">
                <w:rPr>
                  <w:rFonts w:ascii="Tahoma" w:eastAsia="Times New Roman" w:hAnsi="Tahoma" w:cs="Tahoma"/>
                  <w:b/>
                  <w:bCs/>
                  <w:color w:val="000000"/>
                  <w:sz w:val="16"/>
                  <w:szCs w:val="16"/>
                </w:rPr>
                <w:t>R$</w:t>
              </w:r>
            </w:ins>
          </w:p>
        </w:tc>
      </w:tr>
      <w:tr w:rsidR="00703052" w:rsidRPr="009F758E" w14:paraId="3B17EB8C" w14:textId="77777777" w:rsidTr="00703052">
        <w:trPr>
          <w:trHeight w:val="21"/>
          <w:jc w:val="center"/>
          <w:ins w:id="2109" w:author="Autor" w:date="2014-12-19T17:28:00Z"/>
        </w:trPr>
        <w:tc>
          <w:tcPr>
            <w:tcW w:w="647" w:type="pct"/>
            <w:shd w:val="clear" w:color="auto" w:fill="auto"/>
            <w:noWrap/>
            <w:vAlign w:val="center"/>
            <w:hideMark/>
          </w:tcPr>
          <w:p w14:paraId="016BBA72" w14:textId="77777777" w:rsidR="009F758E" w:rsidRPr="009F758E" w:rsidRDefault="009F758E" w:rsidP="00703052">
            <w:pPr>
              <w:widowControl/>
              <w:autoSpaceDE/>
              <w:autoSpaceDN/>
              <w:adjustRightInd/>
              <w:spacing w:before="120" w:after="120"/>
              <w:jc w:val="center"/>
              <w:rPr>
                <w:ins w:id="2110" w:author="Autor" w:date="2014-12-19T17:28:00Z"/>
                <w:rFonts w:ascii="Tahoma" w:eastAsia="Times New Roman" w:hAnsi="Tahoma" w:cs="Tahoma"/>
                <w:color w:val="000000"/>
                <w:sz w:val="16"/>
                <w:szCs w:val="16"/>
                <w:lang w:val="pt-BR"/>
              </w:rPr>
            </w:pPr>
            <w:ins w:id="2111" w:author="Autor" w:date="2014-12-19T17:28:00Z">
              <w:r w:rsidRPr="009F758E">
                <w:rPr>
                  <w:rFonts w:ascii="Tahoma" w:eastAsia="Times New Roman" w:hAnsi="Tahoma" w:cs="Tahoma"/>
                  <w:color w:val="000000"/>
                  <w:sz w:val="16"/>
                  <w:szCs w:val="16"/>
                  <w:lang w:val="pt-BR"/>
                </w:rPr>
                <w:t>Actor Star't Empreendimentos Artísticos Ltda.</w:t>
              </w:r>
            </w:ins>
          </w:p>
        </w:tc>
        <w:tc>
          <w:tcPr>
            <w:tcW w:w="737" w:type="pct"/>
            <w:tcBorders>
              <w:right w:val="single" w:sz="4" w:space="0" w:color="auto"/>
            </w:tcBorders>
            <w:shd w:val="clear" w:color="auto" w:fill="auto"/>
            <w:noWrap/>
            <w:vAlign w:val="center"/>
            <w:hideMark/>
          </w:tcPr>
          <w:p w14:paraId="1CDC46D0" w14:textId="77777777" w:rsidR="009F758E" w:rsidRPr="009F758E" w:rsidRDefault="009F758E" w:rsidP="00703052">
            <w:pPr>
              <w:widowControl/>
              <w:autoSpaceDE/>
              <w:autoSpaceDN/>
              <w:adjustRightInd/>
              <w:spacing w:before="120" w:after="120"/>
              <w:jc w:val="center"/>
              <w:rPr>
                <w:ins w:id="2112" w:author="Autor" w:date="2014-12-19T17:28:00Z"/>
                <w:rFonts w:ascii="Tahoma" w:eastAsia="Times New Roman" w:hAnsi="Tahoma" w:cs="Tahoma"/>
                <w:color w:val="000000"/>
                <w:sz w:val="16"/>
                <w:szCs w:val="16"/>
              </w:rPr>
            </w:pPr>
            <w:ins w:id="2113" w:author="Autor" w:date="2014-12-19T17:28:00Z">
              <w:r w:rsidRPr="009F758E">
                <w:rPr>
                  <w:rFonts w:ascii="Tahoma" w:eastAsia="Times New Roman" w:hAnsi="Tahoma" w:cs="Tahoma"/>
                  <w:color w:val="000000"/>
                  <w:sz w:val="16"/>
                  <w:szCs w:val="16"/>
                </w:rPr>
                <w:t>02.795.237/0001-31</w:t>
              </w:r>
            </w:ins>
          </w:p>
        </w:tc>
        <w:tc>
          <w:tcPr>
            <w:tcW w:w="1781" w:type="pct"/>
            <w:tcBorders>
              <w:top w:val="single" w:sz="4" w:space="0" w:color="auto"/>
              <w:left w:val="single" w:sz="4" w:space="0" w:color="auto"/>
              <w:right w:val="single" w:sz="4" w:space="0" w:color="auto"/>
            </w:tcBorders>
            <w:shd w:val="clear" w:color="auto" w:fill="auto"/>
            <w:vAlign w:val="center"/>
          </w:tcPr>
          <w:p w14:paraId="49955129" w14:textId="77777777" w:rsidR="009F758E" w:rsidRPr="009F758E" w:rsidRDefault="009F758E" w:rsidP="00703052">
            <w:pPr>
              <w:widowControl/>
              <w:autoSpaceDE/>
              <w:autoSpaceDN/>
              <w:adjustRightInd/>
              <w:spacing w:before="120" w:after="120"/>
              <w:jc w:val="center"/>
              <w:rPr>
                <w:ins w:id="2114" w:author="Autor" w:date="2014-12-19T17:28:00Z"/>
                <w:rFonts w:ascii="Tahoma" w:eastAsia="Times New Roman" w:hAnsi="Tahoma" w:cs="Tahoma"/>
                <w:sz w:val="16"/>
                <w:szCs w:val="16"/>
                <w:lang w:val="pt-BR" w:eastAsia="pt-BR"/>
              </w:rPr>
            </w:pPr>
            <w:ins w:id="2115" w:author="Autor" w:date="2014-12-19T17:28:00Z">
              <w:r w:rsidRPr="009F758E">
                <w:rPr>
                  <w:rFonts w:ascii="Tahoma" w:eastAsia="Times New Roman" w:hAnsi="Tahoma" w:cs="Tahoma"/>
                  <w:sz w:val="16"/>
                  <w:szCs w:val="16"/>
                  <w:lang w:val="pt-BR" w:eastAsia="pt-BR"/>
                </w:rPr>
                <w:t>2º andar</w:t>
              </w:r>
            </w:ins>
          </w:p>
          <w:p w14:paraId="00576EB3" w14:textId="77777777" w:rsidR="009F758E" w:rsidRPr="009F758E" w:rsidRDefault="009F758E" w:rsidP="00703052">
            <w:pPr>
              <w:widowControl/>
              <w:autoSpaceDE/>
              <w:autoSpaceDN/>
              <w:adjustRightInd/>
              <w:spacing w:before="120" w:after="120"/>
              <w:jc w:val="center"/>
              <w:rPr>
                <w:ins w:id="2116" w:author="Autor" w:date="2014-12-19T17:28:00Z"/>
                <w:rFonts w:ascii="Tahoma" w:eastAsia="Times New Roman" w:hAnsi="Tahoma" w:cs="Tahoma"/>
                <w:color w:val="000000"/>
                <w:sz w:val="16"/>
                <w:szCs w:val="16"/>
                <w:lang w:val="pt-BR"/>
              </w:rPr>
            </w:pPr>
            <w:ins w:id="2117" w:author="Autor" w:date="2014-12-19T17:28:00Z">
              <w:r w:rsidRPr="009F758E">
                <w:rPr>
                  <w:rFonts w:ascii="Tahoma" w:eastAsia="Times New Roman" w:hAnsi="Tahoma" w:cs="Tahoma"/>
                  <w:sz w:val="16"/>
                  <w:szCs w:val="16"/>
                  <w:lang w:val="pt-BR" w:eastAsia="pt-BR"/>
                </w:rPr>
                <w:t>(área aprox 90,00 m²) da Casa Rua Paraíba,297</w:t>
              </w:r>
            </w:ins>
          </w:p>
        </w:tc>
        <w:tc>
          <w:tcPr>
            <w:tcW w:w="429" w:type="pct"/>
            <w:tcBorders>
              <w:top w:val="single" w:sz="4" w:space="0" w:color="auto"/>
              <w:left w:val="single" w:sz="4" w:space="0" w:color="auto"/>
              <w:right w:val="single" w:sz="4" w:space="0" w:color="auto"/>
            </w:tcBorders>
            <w:vAlign w:val="center"/>
          </w:tcPr>
          <w:p w14:paraId="353E67E6" w14:textId="77777777" w:rsidR="009F758E" w:rsidRPr="009F758E" w:rsidRDefault="009F758E" w:rsidP="00703052">
            <w:pPr>
              <w:widowControl/>
              <w:autoSpaceDE/>
              <w:autoSpaceDN/>
              <w:adjustRightInd/>
              <w:spacing w:before="120" w:after="120"/>
              <w:jc w:val="center"/>
              <w:rPr>
                <w:ins w:id="2118" w:author="Autor" w:date="2014-12-19T17:28:00Z"/>
                <w:rFonts w:ascii="Tahoma" w:eastAsia="Times New Roman" w:hAnsi="Tahoma" w:cs="Tahoma"/>
                <w:sz w:val="16"/>
                <w:szCs w:val="16"/>
                <w:lang w:val="pt-BR" w:eastAsia="pt-BR"/>
              </w:rPr>
            </w:pPr>
            <w:ins w:id="2119" w:author="Autor" w:date="2014-12-19T17:28:00Z">
              <w:r w:rsidRPr="009F758E">
                <w:rPr>
                  <w:rFonts w:ascii="Tahoma" w:eastAsia="Times New Roman" w:hAnsi="Tahoma" w:cs="Tahoma"/>
                  <w:sz w:val="16"/>
                  <w:szCs w:val="16"/>
                  <w:lang w:val="pt-BR" w:eastAsia="pt-BR"/>
                </w:rPr>
                <w:t>90,00</w:t>
              </w:r>
            </w:ins>
          </w:p>
        </w:tc>
        <w:tc>
          <w:tcPr>
            <w:tcW w:w="492" w:type="pct"/>
            <w:tcBorders>
              <w:top w:val="single" w:sz="4" w:space="0" w:color="auto"/>
              <w:left w:val="single" w:sz="4" w:space="0" w:color="auto"/>
              <w:right w:val="single" w:sz="4" w:space="0" w:color="auto"/>
            </w:tcBorders>
            <w:vAlign w:val="center"/>
          </w:tcPr>
          <w:p w14:paraId="3624B61A" w14:textId="77777777" w:rsidR="009F758E" w:rsidRPr="009F758E" w:rsidRDefault="009F758E" w:rsidP="00703052">
            <w:pPr>
              <w:widowControl/>
              <w:autoSpaceDE/>
              <w:autoSpaceDN/>
              <w:adjustRightInd/>
              <w:spacing w:before="120" w:after="120"/>
              <w:jc w:val="center"/>
              <w:rPr>
                <w:ins w:id="2120" w:author="Autor" w:date="2014-12-19T17:28:00Z"/>
                <w:rFonts w:ascii="Tahoma" w:eastAsia="Times New Roman" w:hAnsi="Tahoma" w:cs="Tahoma"/>
                <w:sz w:val="16"/>
                <w:szCs w:val="16"/>
                <w:lang w:val="pt-BR" w:eastAsia="pt-BR"/>
              </w:rPr>
            </w:pPr>
            <w:ins w:id="2121" w:author="Autor" w:date="2014-12-19T17:28:00Z">
              <w:r w:rsidRPr="009F758E">
                <w:rPr>
                  <w:rFonts w:ascii="Tahoma" w:eastAsia="Times New Roman" w:hAnsi="Tahoma" w:cs="Tahoma"/>
                  <w:sz w:val="16"/>
                  <w:szCs w:val="16"/>
                  <w:lang w:val="pt-BR" w:eastAsia="pt-BR"/>
                </w:rPr>
                <w:t>90,00</w:t>
              </w:r>
            </w:ins>
          </w:p>
        </w:tc>
        <w:tc>
          <w:tcPr>
            <w:tcW w:w="429" w:type="pct"/>
            <w:tcBorders>
              <w:top w:val="single" w:sz="4" w:space="0" w:color="auto"/>
              <w:left w:val="single" w:sz="4" w:space="0" w:color="auto"/>
              <w:right w:val="single" w:sz="4" w:space="0" w:color="auto"/>
            </w:tcBorders>
            <w:vAlign w:val="center"/>
          </w:tcPr>
          <w:p w14:paraId="396AD99D" w14:textId="77777777" w:rsidR="009F758E" w:rsidRPr="009F758E" w:rsidRDefault="009F758E" w:rsidP="00703052">
            <w:pPr>
              <w:widowControl/>
              <w:autoSpaceDE/>
              <w:autoSpaceDN/>
              <w:adjustRightInd/>
              <w:spacing w:before="120" w:after="120"/>
              <w:jc w:val="center"/>
              <w:rPr>
                <w:ins w:id="2122" w:author="Autor" w:date="2014-12-19T17:28:00Z"/>
                <w:rFonts w:ascii="Tahoma" w:eastAsia="Times New Roman" w:hAnsi="Tahoma" w:cs="Tahoma"/>
                <w:sz w:val="16"/>
                <w:szCs w:val="16"/>
                <w:lang w:val="pt-BR" w:eastAsia="pt-BR"/>
              </w:rPr>
            </w:pPr>
            <w:ins w:id="2123" w:author="Autor" w:date="2014-12-19T17:28:00Z">
              <w:r w:rsidRPr="009F758E">
                <w:rPr>
                  <w:rFonts w:ascii="Tahoma" w:eastAsia="Times New Roman" w:hAnsi="Tahoma" w:cs="Tahoma"/>
                  <w:sz w:val="16"/>
                  <w:szCs w:val="16"/>
                  <w:lang w:val="pt-BR" w:eastAsia="pt-BR"/>
                </w:rPr>
                <w:t>1</w:t>
              </w:r>
            </w:ins>
          </w:p>
        </w:tc>
        <w:tc>
          <w:tcPr>
            <w:tcW w:w="485" w:type="pct"/>
            <w:tcBorders>
              <w:top w:val="single" w:sz="4" w:space="0" w:color="auto"/>
              <w:left w:val="single" w:sz="4" w:space="0" w:color="auto"/>
              <w:right w:val="single" w:sz="4" w:space="0" w:color="auto"/>
            </w:tcBorders>
            <w:vAlign w:val="center"/>
          </w:tcPr>
          <w:p w14:paraId="532B3187" w14:textId="77777777" w:rsidR="009F758E" w:rsidRPr="009F758E" w:rsidRDefault="009F758E" w:rsidP="00703052">
            <w:pPr>
              <w:widowControl/>
              <w:autoSpaceDE/>
              <w:autoSpaceDN/>
              <w:adjustRightInd/>
              <w:spacing w:before="120" w:after="120"/>
              <w:jc w:val="center"/>
              <w:rPr>
                <w:ins w:id="2124" w:author="Autor" w:date="2014-12-19T17:28:00Z"/>
                <w:rFonts w:ascii="Tahoma" w:eastAsia="Times New Roman" w:hAnsi="Tahoma" w:cs="Tahoma"/>
                <w:sz w:val="16"/>
                <w:szCs w:val="16"/>
                <w:lang w:val="pt-BR" w:eastAsia="pt-BR"/>
              </w:rPr>
            </w:pPr>
            <w:ins w:id="2125" w:author="Autor" w:date="2014-12-19T17:28:00Z">
              <w:r w:rsidRPr="009F758E">
                <w:rPr>
                  <w:rFonts w:ascii="Tahoma" w:eastAsia="Times New Roman" w:hAnsi="Tahoma" w:cs="Tahoma"/>
                  <w:sz w:val="16"/>
                  <w:szCs w:val="16"/>
                  <w:lang w:val="pt-BR" w:eastAsia="pt-BR"/>
                </w:rPr>
                <w:t>2.887,03</w:t>
              </w:r>
            </w:ins>
          </w:p>
        </w:tc>
      </w:tr>
      <w:tr w:rsidR="00703052" w:rsidRPr="009F758E" w14:paraId="3A95A592" w14:textId="77777777" w:rsidTr="00703052">
        <w:trPr>
          <w:trHeight w:val="21"/>
          <w:jc w:val="center"/>
          <w:ins w:id="2126" w:author="Autor" w:date="2014-12-19T17:28:00Z"/>
        </w:trPr>
        <w:tc>
          <w:tcPr>
            <w:tcW w:w="647" w:type="pct"/>
            <w:shd w:val="clear" w:color="auto" w:fill="auto"/>
            <w:noWrap/>
            <w:vAlign w:val="center"/>
            <w:hideMark/>
          </w:tcPr>
          <w:p w14:paraId="1FB43C18" w14:textId="77777777" w:rsidR="009F758E" w:rsidRPr="009F758E" w:rsidRDefault="009F758E" w:rsidP="00703052">
            <w:pPr>
              <w:widowControl/>
              <w:autoSpaceDE/>
              <w:autoSpaceDN/>
              <w:adjustRightInd/>
              <w:spacing w:before="120" w:after="120"/>
              <w:jc w:val="center"/>
              <w:rPr>
                <w:ins w:id="2127" w:author="Autor" w:date="2014-12-19T17:28:00Z"/>
                <w:rFonts w:ascii="Tahoma" w:eastAsia="Times New Roman" w:hAnsi="Tahoma" w:cs="Tahoma"/>
                <w:color w:val="000000"/>
                <w:sz w:val="16"/>
                <w:szCs w:val="16"/>
                <w:lang w:val="pt-BR"/>
              </w:rPr>
            </w:pPr>
            <w:ins w:id="2128" w:author="Autor" w:date="2014-12-19T17:28:00Z">
              <w:r w:rsidRPr="009F758E">
                <w:rPr>
                  <w:rFonts w:ascii="Tahoma" w:eastAsia="Times New Roman" w:hAnsi="Tahoma" w:cs="Tahoma"/>
                  <w:color w:val="000000"/>
                  <w:sz w:val="16"/>
                  <w:szCs w:val="16"/>
                  <w:lang w:val="pt-BR"/>
                </w:rPr>
                <w:t>Leonardo Barroso Ferreira e Leondes Clarindo dos Santos</w:t>
              </w:r>
            </w:ins>
          </w:p>
        </w:tc>
        <w:tc>
          <w:tcPr>
            <w:tcW w:w="737" w:type="pct"/>
            <w:shd w:val="clear" w:color="auto" w:fill="auto"/>
            <w:vAlign w:val="center"/>
            <w:hideMark/>
          </w:tcPr>
          <w:p w14:paraId="60721D37" w14:textId="77777777" w:rsidR="009F758E" w:rsidRPr="009F758E" w:rsidRDefault="009F758E" w:rsidP="00703052">
            <w:pPr>
              <w:widowControl/>
              <w:autoSpaceDE/>
              <w:autoSpaceDN/>
              <w:adjustRightInd/>
              <w:spacing w:before="120" w:after="120"/>
              <w:jc w:val="center"/>
              <w:rPr>
                <w:ins w:id="2129" w:author="Autor" w:date="2014-12-19T17:28:00Z"/>
                <w:rFonts w:ascii="Tahoma" w:eastAsia="Times New Roman" w:hAnsi="Tahoma" w:cs="Tahoma"/>
                <w:color w:val="000000"/>
                <w:sz w:val="16"/>
                <w:szCs w:val="16"/>
              </w:rPr>
            </w:pPr>
            <w:ins w:id="2130" w:author="Autor" w:date="2014-12-19T17:28:00Z">
              <w:r w:rsidRPr="009F758E">
                <w:rPr>
                  <w:rFonts w:ascii="Tahoma" w:eastAsia="Times New Roman" w:hAnsi="Tahoma" w:cs="Tahoma"/>
                  <w:color w:val="000000"/>
                  <w:sz w:val="16"/>
                  <w:szCs w:val="16"/>
                </w:rPr>
                <w:t>055.819.356-04 e 027.829.336-04</w:t>
              </w:r>
            </w:ins>
          </w:p>
        </w:tc>
        <w:tc>
          <w:tcPr>
            <w:tcW w:w="1781" w:type="pct"/>
            <w:tcBorders>
              <w:top w:val="single" w:sz="4" w:space="0" w:color="auto"/>
            </w:tcBorders>
            <w:shd w:val="clear" w:color="auto" w:fill="auto"/>
            <w:vAlign w:val="center"/>
          </w:tcPr>
          <w:p w14:paraId="14D79F2D" w14:textId="77777777" w:rsidR="009F758E" w:rsidRPr="009F758E" w:rsidRDefault="009F758E" w:rsidP="00703052">
            <w:pPr>
              <w:widowControl/>
              <w:autoSpaceDE/>
              <w:autoSpaceDN/>
              <w:adjustRightInd/>
              <w:spacing w:before="120" w:after="120"/>
              <w:jc w:val="center"/>
              <w:rPr>
                <w:ins w:id="2131" w:author="Autor" w:date="2014-12-19T17:28:00Z"/>
                <w:rFonts w:ascii="Tahoma" w:eastAsia="Times New Roman" w:hAnsi="Tahoma" w:cs="Tahoma"/>
                <w:sz w:val="16"/>
                <w:szCs w:val="16"/>
                <w:lang w:val="pt-BR" w:eastAsia="pt-BR"/>
              </w:rPr>
            </w:pPr>
            <w:ins w:id="2132" w:author="Autor" w:date="2014-12-19T17:28:00Z">
              <w:r w:rsidRPr="009F758E">
                <w:rPr>
                  <w:rFonts w:ascii="Tahoma" w:eastAsia="Times New Roman" w:hAnsi="Tahoma" w:cs="Tahoma"/>
                  <w:sz w:val="16"/>
                  <w:szCs w:val="16"/>
                  <w:lang w:val="pt-BR" w:eastAsia="pt-BR"/>
                </w:rPr>
                <w:t>1º andar</w:t>
              </w:r>
            </w:ins>
          </w:p>
          <w:p w14:paraId="2F022CCF" w14:textId="77777777" w:rsidR="009F758E" w:rsidRPr="009F758E" w:rsidRDefault="009F758E" w:rsidP="00703052">
            <w:pPr>
              <w:widowControl/>
              <w:autoSpaceDE/>
              <w:autoSpaceDN/>
              <w:adjustRightInd/>
              <w:spacing w:before="120" w:after="120"/>
              <w:jc w:val="center"/>
              <w:rPr>
                <w:ins w:id="2133" w:author="Autor" w:date="2014-12-19T17:28:00Z"/>
                <w:rFonts w:ascii="Tahoma" w:eastAsia="Times New Roman" w:hAnsi="Tahoma" w:cs="Tahoma"/>
                <w:color w:val="000000"/>
                <w:sz w:val="16"/>
                <w:szCs w:val="16"/>
                <w:lang w:val="pt-BR"/>
              </w:rPr>
            </w:pPr>
            <w:ins w:id="2134" w:author="Autor" w:date="2014-12-19T17:28:00Z">
              <w:r w:rsidRPr="009F758E">
                <w:rPr>
                  <w:rFonts w:ascii="Tahoma" w:eastAsia="Times New Roman" w:hAnsi="Tahoma" w:cs="Tahoma"/>
                  <w:sz w:val="16"/>
                  <w:szCs w:val="16"/>
                  <w:lang w:val="pt-BR" w:eastAsia="pt-BR"/>
                </w:rPr>
                <w:t>(área aprox 90,00 m²) da Casa Rua Paraíba,297</w:t>
              </w:r>
            </w:ins>
          </w:p>
        </w:tc>
        <w:tc>
          <w:tcPr>
            <w:tcW w:w="429" w:type="pct"/>
            <w:tcBorders>
              <w:top w:val="single" w:sz="4" w:space="0" w:color="auto"/>
            </w:tcBorders>
            <w:vAlign w:val="center"/>
          </w:tcPr>
          <w:p w14:paraId="017DC22B" w14:textId="77777777" w:rsidR="009F758E" w:rsidRPr="009F758E" w:rsidRDefault="009F758E" w:rsidP="00703052">
            <w:pPr>
              <w:widowControl/>
              <w:autoSpaceDE/>
              <w:autoSpaceDN/>
              <w:adjustRightInd/>
              <w:spacing w:before="120" w:after="120"/>
              <w:jc w:val="center"/>
              <w:rPr>
                <w:ins w:id="2135" w:author="Autor" w:date="2014-12-19T17:28:00Z"/>
                <w:rFonts w:ascii="Tahoma" w:eastAsia="Times New Roman" w:hAnsi="Tahoma" w:cs="Tahoma"/>
                <w:sz w:val="16"/>
                <w:szCs w:val="16"/>
                <w:lang w:val="pt-BR" w:eastAsia="pt-BR"/>
              </w:rPr>
            </w:pPr>
            <w:ins w:id="2136" w:author="Autor" w:date="2014-12-19T17:28:00Z">
              <w:r w:rsidRPr="009F758E">
                <w:rPr>
                  <w:rFonts w:ascii="Tahoma" w:eastAsia="Times New Roman" w:hAnsi="Tahoma" w:cs="Tahoma"/>
                  <w:sz w:val="16"/>
                  <w:szCs w:val="16"/>
                  <w:lang w:val="pt-BR" w:eastAsia="pt-BR"/>
                </w:rPr>
                <w:t>120,00</w:t>
              </w:r>
            </w:ins>
          </w:p>
        </w:tc>
        <w:tc>
          <w:tcPr>
            <w:tcW w:w="492" w:type="pct"/>
            <w:tcBorders>
              <w:top w:val="single" w:sz="4" w:space="0" w:color="auto"/>
            </w:tcBorders>
            <w:vAlign w:val="center"/>
          </w:tcPr>
          <w:p w14:paraId="508E8B3D" w14:textId="77777777" w:rsidR="009F758E" w:rsidRPr="009F758E" w:rsidRDefault="009F758E" w:rsidP="00703052">
            <w:pPr>
              <w:widowControl/>
              <w:autoSpaceDE/>
              <w:autoSpaceDN/>
              <w:adjustRightInd/>
              <w:spacing w:before="120" w:after="120"/>
              <w:jc w:val="center"/>
              <w:rPr>
                <w:ins w:id="2137" w:author="Autor" w:date="2014-12-19T17:28:00Z"/>
                <w:rFonts w:ascii="Tahoma" w:eastAsia="Times New Roman" w:hAnsi="Tahoma" w:cs="Tahoma"/>
                <w:sz w:val="16"/>
                <w:szCs w:val="16"/>
                <w:lang w:val="pt-BR" w:eastAsia="pt-BR"/>
              </w:rPr>
            </w:pPr>
            <w:ins w:id="2138" w:author="Autor" w:date="2014-12-19T17:28:00Z">
              <w:r w:rsidRPr="009F758E">
                <w:rPr>
                  <w:rFonts w:ascii="Tahoma" w:eastAsia="Times New Roman" w:hAnsi="Tahoma" w:cs="Tahoma"/>
                  <w:sz w:val="16"/>
                  <w:szCs w:val="16"/>
                  <w:lang w:val="pt-BR" w:eastAsia="pt-BR"/>
                </w:rPr>
                <w:t>120,00</w:t>
              </w:r>
            </w:ins>
          </w:p>
        </w:tc>
        <w:tc>
          <w:tcPr>
            <w:tcW w:w="429" w:type="pct"/>
            <w:tcBorders>
              <w:top w:val="single" w:sz="4" w:space="0" w:color="auto"/>
            </w:tcBorders>
            <w:vAlign w:val="center"/>
          </w:tcPr>
          <w:p w14:paraId="07809608" w14:textId="77777777" w:rsidR="009F758E" w:rsidRPr="009F758E" w:rsidRDefault="009F758E" w:rsidP="00703052">
            <w:pPr>
              <w:widowControl/>
              <w:autoSpaceDE/>
              <w:autoSpaceDN/>
              <w:adjustRightInd/>
              <w:spacing w:before="120" w:after="120"/>
              <w:jc w:val="center"/>
              <w:rPr>
                <w:ins w:id="2139" w:author="Autor" w:date="2014-12-19T17:28:00Z"/>
                <w:rFonts w:ascii="Tahoma" w:eastAsia="Times New Roman" w:hAnsi="Tahoma" w:cs="Tahoma"/>
                <w:sz w:val="16"/>
                <w:szCs w:val="16"/>
                <w:lang w:val="pt-BR" w:eastAsia="pt-BR"/>
              </w:rPr>
            </w:pPr>
            <w:ins w:id="2140" w:author="Autor" w:date="2014-12-19T17:28:00Z">
              <w:r w:rsidRPr="009F758E">
                <w:rPr>
                  <w:rFonts w:ascii="Tahoma" w:eastAsia="Times New Roman" w:hAnsi="Tahoma" w:cs="Tahoma"/>
                  <w:sz w:val="16"/>
                  <w:szCs w:val="16"/>
                  <w:lang w:val="pt-BR" w:eastAsia="pt-BR"/>
                </w:rPr>
                <w:t>1</w:t>
              </w:r>
            </w:ins>
          </w:p>
        </w:tc>
        <w:tc>
          <w:tcPr>
            <w:tcW w:w="485" w:type="pct"/>
            <w:tcBorders>
              <w:top w:val="single" w:sz="4" w:space="0" w:color="auto"/>
            </w:tcBorders>
            <w:vAlign w:val="center"/>
          </w:tcPr>
          <w:p w14:paraId="6B085AF0" w14:textId="77777777" w:rsidR="009F758E" w:rsidRPr="009F758E" w:rsidRDefault="009F758E" w:rsidP="00703052">
            <w:pPr>
              <w:widowControl/>
              <w:autoSpaceDE/>
              <w:autoSpaceDN/>
              <w:adjustRightInd/>
              <w:spacing w:before="120" w:after="120"/>
              <w:jc w:val="center"/>
              <w:rPr>
                <w:ins w:id="2141" w:author="Autor" w:date="2014-12-19T17:28:00Z"/>
                <w:rFonts w:ascii="Tahoma" w:eastAsia="Times New Roman" w:hAnsi="Tahoma" w:cs="Tahoma"/>
                <w:sz w:val="16"/>
                <w:szCs w:val="16"/>
                <w:lang w:val="pt-BR" w:eastAsia="pt-BR"/>
              </w:rPr>
            </w:pPr>
            <w:ins w:id="2142" w:author="Autor" w:date="2014-12-19T17:28:00Z">
              <w:r w:rsidRPr="009F758E">
                <w:rPr>
                  <w:rFonts w:ascii="Tahoma" w:eastAsia="Times New Roman" w:hAnsi="Tahoma" w:cs="Tahoma"/>
                  <w:sz w:val="16"/>
                  <w:szCs w:val="16"/>
                  <w:lang w:val="pt-BR" w:eastAsia="pt-BR"/>
                </w:rPr>
                <w:t>5.385,44</w:t>
              </w:r>
            </w:ins>
          </w:p>
        </w:tc>
      </w:tr>
    </w:tbl>
    <w:p w14:paraId="19FD9999" w14:textId="77777777" w:rsidR="00A722C0" w:rsidRPr="00933436" w:rsidRDefault="00A722C0" w:rsidP="00703052">
      <w:pPr>
        <w:widowControl/>
        <w:spacing w:after="240" w:line="320" w:lineRule="exact"/>
        <w:rPr>
          <w:ins w:id="2143" w:author="Autor" w:date="2014-12-19T17:28:00Z"/>
          <w:rFonts w:ascii="Tahoma" w:eastAsia="Times New Roman" w:hAnsi="Tahoma" w:cs="Tahoma"/>
          <w:color w:val="000000"/>
          <w:sz w:val="22"/>
          <w:szCs w:val="22"/>
          <w:u w:val="single"/>
          <w:lang w:val="pt-BR" w:eastAsia="pt-BR"/>
        </w:rPr>
      </w:pPr>
    </w:p>
    <w:p w14:paraId="30FA47F8" w14:textId="77777777" w:rsidR="00794334" w:rsidRPr="00933436" w:rsidRDefault="00703052" w:rsidP="00703052">
      <w:pPr>
        <w:widowControl/>
        <w:numPr>
          <w:ilvl w:val="0"/>
          <w:numId w:val="3"/>
        </w:numPr>
        <w:spacing w:after="240" w:line="320" w:lineRule="exact"/>
        <w:rPr>
          <w:ins w:id="2144" w:author="Autor" w:date="2014-12-19T17:28:00Z"/>
          <w:rFonts w:ascii="Tahoma" w:eastAsia="Times New Roman" w:hAnsi="Tahoma" w:cs="Tahoma"/>
          <w:color w:val="000000"/>
          <w:sz w:val="22"/>
          <w:szCs w:val="22"/>
          <w:u w:val="single"/>
          <w:lang w:val="pt-BR" w:eastAsia="pt-BR"/>
        </w:rPr>
      </w:pPr>
      <w:ins w:id="2145" w:author="Autor" w:date="2014-12-19T17:28:00Z">
        <w:r>
          <w:rPr>
            <w:rFonts w:ascii="Tahoma" w:eastAsia="Times New Roman" w:hAnsi="Tahoma" w:cs="Tahoma"/>
            <w:color w:val="000000"/>
            <w:sz w:val="22"/>
            <w:szCs w:val="22"/>
            <w:u w:val="single"/>
            <w:lang w:val="pt-BR" w:eastAsia="pt-BR"/>
          </w:rPr>
          <w:br w:type="page"/>
        </w:r>
        <w:r w:rsidR="00794334" w:rsidRPr="00933436">
          <w:rPr>
            <w:rFonts w:ascii="Tahoma" w:eastAsia="Times New Roman" w:hAnsi="Tahoma" w:cs="Tahoma"/>
            <w:color w:val="000000"/>
            <w:sz w:val="22"/>
            <w:szCs w:val="22"/>
            <w:u w:val="single"/>
            <w:lang w:val="pt-BR" w:eastAsia="pt-BR"/>
          </w:rPr>
          <w:t>Créditos Imobiliários Locação Galeria do Ouvidor:</w:t>
        </w:r>
      </w:ins>
    </w:p>
    <w:tbl>
      <w:tblPr>
        <w:tblW w:w="11537"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9"/>
        <w:gridCol w:w="1701"/>
        <w:gridCol w:w="4114"/>
        <w:gridCol w:w="992"/>
        <w:gridCol w:w="1133"/>
        <w:gridCol w:w="994"/>
        <w:gridCol w:w="1114"/>
      </w:tblGrid>
      <w:tr w:rsidR="009F758E" w:rsidRPr="00765B73" w14:paraId="33F4F58A" w14:textId="77777777" w:rsidTr="0011223E">
        <w:trPr>
          <w:trHeight w:val="24"/>
          <w:jc w:val="center"/>
          <w:ins w:id="2146" w:author="Autor" w:date="2014-12-19T17:28:00Z"/>
        </w:trPr>
        <w:tc>
          <w:tcPr>
            <w:tcW w:w="1382" w:type="pct"/>
            <w:gridSpan w:val="2"/>
            <w:shd w:val="clear" w:color="auto" w:fill="auto"/>
            <w:noWrap/>
            <w:vAlign w:val="bottom"/>
          </w:tcPr>
          <w:p w14:paraId="0CA7B037" w14:textId="77777777" w:rsidR="009F758E" w:rsidRPr="009F758E" w:rsidRDefault="009F758E" w:rsidP="0011223E">
            <w:pPr>
              <w:widowControl/>
              <w:autoSpaceDE/>
              <w:autoSpaceDN/>
              <w:adjustRightInd/>
              <w:spacing w:before="120" w:after="120"/>
              <w:jc w:val="center"/>
              <w:rPr>
                <w:ins w:id="2147" w:author="Autor" w:date="2014-12-19T17:28:00Z"/>
                <w:rFonts w:ascii="Tahoma" w:eastAsia="Times New Roman" w:hAnsi="Tahoma" w:cs="Tahoma"/>
                <w:b/>
                <w:bCs/>
                <w:color w:val="000000"/>
                <w:sz w:val="16"/>
                <w:szCs w:val="16"/>
              </w:rPr>
            </w:pPr>
            <w:ins w:id="2148" w:author="Autor" w:date="2014-12-19T17:28:00Z">
              <w:r w:rsidRPr="009F758E">
                <w:rPr>
                  <w:rFonts w:ascii="Tahoma" w:eastAsia="Times New Roman" w:hAnsi="Tahoma" w:cs="Tahoma"/>
                  <w:b/>
                  <w:bCs/>
                  <w:color w:val="000000"/>
                  <w:sz w:val="16"/>
                  <w:szCs w:val="16"/>
                </w:rPr>
                <w:t>Devedor</w:t>
              </w:r>
            </w:ins>
          </w:p>
        </w:tc>
        <w:tc>
          <w:tcPr>
            <w:tcW w:w="1783" w:type="pct"/>
            <w:vMerge w:val="restart"/>
            <w:shd w:val="clear" w:color="auto" w:fill="auto"/>
            <w:vAlign w:val="bottom"/>
          </w:tcPr>
          <w:p w14:paraId="181FED86" w14:textId="77777777" w:rsidR="009F758E" w:rsidRPr="009F758E" w:rsidRDefault="009F758E" w:rsidP="0011223E">
            <w:pPr>
              <w:widowControl/>
              <w:autoSpaceDE/>
              <w:autoSpaceDN/>
              <w:adjustRightInd/>
              <w:spacing w:before="120" w:after="120"/>
              <w:jc w:val="center"/>
              <w:rPr>
                <w:ins w:id="2149" w:author="Autor" w:date="2014-12-19T17:28:00Z"/>
                <w:rFonts w:ascii="Tahoma" w:eastAsia="Times New Roman" w:hAnsi="Tahoma" w:cs="Tahoma"/>
                <w:b/>
                <w:bCs/>
                <w:color w:val="000000"/>
                <w:sz w:val="16"/>
                <w:szCs w:val="16"/>
              </w:rPr>
            </w:pPr>
            <w:ins w:id="2150" w:author="Autor" w:date="2014-12-19T17:28:00Z">
              <w:r w:rsidRPr="009F758E">
                <w:rPr>
                  <w:rFonts w:ascii="Tahoma" w:eastAsia="Times New Roman" w:hAnsi="Tahoma" w:cs="Tahoma"/>
                  <w:b/>
                  <w:sz w:val="16"/>
                  <w:szCs w:val="16"/>
                  <w:lang w:val="pt-BR" w:eastAsia="pt-BR"/>
                </w:rPr>
                <w:t>Imóvel Vinculado</w:t>
              </w:r>
            </w:ins>
          </w:p>
        </w:tc>
        <w:tc>
          <w:tcPr>
            <w:tcW w:w="430" w:type="pct"/>
            <w:vAlign w:val="bottom"/>
          </w:tcPr>
          <w:p w14:paraId="1BE7E25B" w14:textId="77777777" w:rsidR="009F758E" w:rsidRPr="009F758E" w:rsidRDefault="009F758E" w:rsidP="0011223E">
            <w:pPr>
              <w:widowControl/>
              <w:autoSpaceDE/>
              <w:autoSpaceDN/>
              <w:adjustRightInd/>
              <w:spacing w:before="120" w:after="120"/>
              <w:jc w:val="center"/>
              <w:rPr>
                <w:ins w:id="2151" w:author="Autor" w:date="2014-12-19T17:28:00Z"/>
                <w:rFonts w:ascii="Tahoma" w:eastAsia="Times New Roman" w:hAnsi="Tahoma" w:cs="Tahoma"/>
                <w:b/>
                <w:sz w:val="16"/>
                <w:szCs w:val="16"/>
                <w:lang w:val="pt-BR" w:eastAsia="pt-BR"/>
              </w:rPr>
            </w:pPr>
            <w:ins w:id="2152" w:author="Autor" w:date="2014-12-19T17:28:00Z">
              <w:r w:rsidRPr="009F758E">
                <w:rPr>
                  <w:rFonts w:ascii="Tahoma" w:eastAsia="Times New Roman" w:hAnsi="Tahoma" w:cs="Tahoma"/>
                  <w:b/>
                  <w:sz w:val="16"/>
                  <w:szCs w:val="16"/>
                  <w:lang w:val="pt-BR" w:eastAsia="pt-BR"/>
                </w:rPr>
                <w:t>Área Total do Contrato</w:t>
              </w:r>
            </w:ins>
          </w:p>
        </w:tc>
        <w:tc>
          <w:tcPr>
            <w:tcW w:w="491" w:type="pct"/>
            <w:vAlign w:val="bottom"/>
          </w:tcPr>
          <w:p w14:paraId="29E38B23" w14:textId="77777777" w:rsidR="009F758E" w:rsidRDefault="009F758E" w:rsidP="0011223E">
            <w:pPr>
              <w:widowControl/>
              <w:autoSpaceDE/>
              <w:autoSpaceDN/>
              <w:adjustRightInd/>
              <w:spacing w:before="120" w:after="120"/>
              <w:jc w:val="center"/>
              <w:rPr>
                <w:ins w:id="2153" w:author="Autor" w:date="2014-12-19T17:28:00Z"/>
                <w:rFonts w:ascii="Tahoma" w:eastAsia="Times New Roman" w:hAnsi="Tahoma" w:cs="Tahoma"/>
                <w:b/>
                <w:sz w:val="16"/>
                <w:szCs w:val="16"/>
                <w:lang w:val="pt-BR" w:eastAsia="pt-BR"/>
              </w:rPr>
            </w:pPr>
            <w:ins w:id="2154" w:author="Autor" w:date="2014-12-19T17:28:00Z">
              <w:r w:rsidRPr="009F758E">
                <w:rPr>
                  <w:rFonts w:ascii="Tahoma" w:eastAsia="Times New Roman" w:hAnsi="Tahoma" w:cs="Tahoma"/>
                  <w:b/>
                  <w:sz w:val="16"/>
                  <w:szCs w:val="16"/>
                  <w:lang w:val="pt-BR" w:eastAsia="pt-BR"/>
                </w:rPr>
                <w:t>Área Mínima Locável</w:t>
              </w:r>
            </w:ins>
          </w:p>
          <w:p w14:paraId="195D7B89" w14:textId="77777777" w:rsidR="0049307A" w:rsidRPr="009F758E" w:rsidRDefault="0049307A" w:rsidP="0011223E">
            <w:pPr>
              <w:widowControl/>
              <w:autoSpaceDE/>
              <w:autoSpaceDN/>
              <w:adjustRightInd/>
              <w:spacing w:before="120" w:after="120"/>
              <w:jc w:val="center"/>
              <w:rPr>
                <w:ins w:id="2155" w:author="Autor" w:date="2014-12-19T17:28:00Z"/>
                <w:rFonts w:ascii="Tahoma" w:eastAsia="Times New Roman" w:hAnsi="Tahoma" w:cs="Tahoma"/>
                <w:b/>
                <w:sz w:val="16"/>
                <w:szCs w:val="16"/>
                <w:lang w:val="pt-BR" w:eastAsia="pt-BR"/>
              </w:rPr>
            </w:pPr>
            <w:ins w:id="2156" w:author="Autor" w:date="2014-12-19T17:28:00Z">
              <w:r w:rsidRPr="00507F16">
                <w:rPr>
                  <w:rFonts w:ascii="Tahoma" w:hAnsi="Tahoma" w:cs="Tahoma"/>
                  <w:b/>
                  <w:sz w:val="16"/>
                  <w:szCs w:val="16"/>
                  <w:lang w:val="pt-BR"/>
                </w:rPr>
                <w:t>(área contínua)</w:t>
              </w:r>
            </w:ins>
          </w:p>
        </w:tc>
        <w:tc>
          <w:tcPr>
            <w:tcW w:w="431" w:type="pct"/>
            <w:vAlign w:val="bottom"/>
          </w:tcPr>
          <w:p w14:paraId="3258E4A0" w14:textId="77777777" w:rsidR="009F758E" w:rsidRPr="009F758E" w:rsidRDefault="009F758E" w:rsidP="0011223E">
            <w:pPr>
              <w:widowControl/>
              <w:autoSpaceDE/>
              <w:autoSpaceDN/>
              <w:adjustRightInd/>
              <w:spacing w:before="120" w:after="120"/>
              <w:jc w:val="center"/>
              <w:rPr>
                <w:ins w:id="2157" w:author="Autor" w:date="2014-12-19T17:28:00Z"/>
                <w:rFonts w:ascii="Tahoma" w:eastAsia="Times New Roman" w:hAnsi="Tahoma" w:cs="Tahoma"/>
                <w:b/>
                <w:sz w:val="16"/>
                <w:szCs w:val="16"/>
                <w:lang w:val="pt-BR" w:eastAsia="pt-BR"/>
              </w:rPr>
            </w:pPr>
            <w:ins w:id="2158" w:author="Autor" w:date="2014-12-19T17:28:00Z">
              <w:r w:rsidRPr="009F758E">
                <w:rPr>
                  <w:rFonts w:ascii="Tahoma" w:eastAsia="Times New Roman" w:hAnsi="Tahoma" w:cs="Tahoma"/>
                  <w:b/>
                  <w:sz w:val="16"/>
                  <w:szCs w:val="16"/>
                  <w:lang w:val="pt-BR" w:eastAsia="pt-BR"/>
                </w:rPr>
                <w:t>Unidades</w:t>
              </w:r>
            </w:ins>
          </w:p>
        </w:tc>
        <w:tc>
          <w:tcPr>
            <w:tcW w:w="483" w:type="pct"/>
            <w:vAlign w:val="bottom"/>
          </w:tcPr>
          <w:p w14:paraId="1747AE43" w14:textId="77777777" w:rsidR="009F758E" w:rsidRPr="009F758E" w:rsidRDefault="009F758E" w:rsidP="0011223E">
            <w:pPr>
              <w:widowControl/>
              <w:autoSpaceDE/>
              <w:autoSpaceDN/>
              <w:adjustRightInd/>
              <w:spacing w:before="120" w:after="120"/>
              <w:jc w:val="center"/>
              <w:rPr>
                <w:ins w:id="2159" w:author="Autor" w:date="2014-12-19T17:28:00Z"/>
                <w:rFonts w:ascii="Tahoma" w:eastAsia="Times New Roman" w:hAnsi="Tahoma" w:cs="Tahoma"/>
                <w:b/>
                <w:sz w:val="16"/>
                <w:szCs w:val="16"/>
                <w:lang w:val="pt-BR" w:eastAsia="pt-BR"/>
              </w:rPr>
            </w:pPr>
            <w:ins w:id="2160" w:author="Autor" w:date="2014-12-19T17:28:00Z">
              <w:r w:rsidRPr="009F758E">
                <w:rPr>
                  <w:rFonts w:ascii="Tahoma" w:eastAsia="Times New Roman" w:hAnsi="Tahoma" w:cs="Tahoma"/>
                  <w:b/>
                  <w:sz w:val="16"/>
                  <w:szCs w:val="16"/>
                  <w:lang w:val="pt-BR" w:eastAsia="pt-BR"/>
                </w:rPr>
                <w:t>Valor por Unidade na Data da Emissão</w:t>
              </w:r>
            </w:ins>
          </w:p>
        </w:tc>
      </w:tr>
      <w:tr w:rsidR="009F758E" w:rsidRPr="009F758E" w14:paraId="0BD21838" w14:textId="77777777" w:rsidTr="0011223E">
        <w:trPr>
          <w:trHeight w:val="24"/>
          <w:jc w:val="center"/>
          <w:ins w:id="2161" w:author="Autor" w:date="2014-12-19T17:28:00Z"/>
        </w:trPr>
        <w:tc>
          <w:tcPr>
            <w:tcW w:w="645" w:type="pct"/>
            <w:shd w:val="clear" w:color="auto" w:fill="auto"/>
            <w:noWrap/>
            <w:vAlign w:val="bottom"/>
            <w:hideMark/>
          </w:tcPr>
          <w:p w14:paraId="577C879F" w14:textId="77777777" w:rsidR="009F758E" w:rsidRPr="009F758E" w:rsidRDefault="009F758E" w:rsidP="0011223E">
            <w:pPr>
              <w:widowControl/>
              <w:autoSpaceDE/>
              <w:autoSpaceDN/>
              <w:adjustRightInd/>
              <w:spacing w:before="120" w:after="120"/>
              <w:jc w:val="center"/>
              <w:rPr>
                <w:ins w:id="2162" w:author="Autor" w:date="2014-12-19T17:28:00Z"/>
                <w:rFonts w:ascii="Tahoma" w:eastAsia="Times New Roman" w:hAnsi="Tahoma" w:cs="Tahoma"/>
                <w:b/>
                <w:bCs/>
                <w:color w:val="000000"/>
                <w:sz w:val="16"/>
                <w:szCs w:val="16"/>
              </w:rPr>
            </w:pPr>
            <w:ins w:id="2163" w:author="Autor" w:date="2014-12-19T17:28:00Z">
              <w:r w:rsidRPr="009F758E">
                <w:rPr>
                  <w:rFonts w:ascii="Tahoma" w:eastAsia="Times New Roman" w:hAnsi="Tahoma" w:cs="Tahoma"/>
                  <w:b/>
                  <w:bCs/>
                  <w:color w:val="000000"/>
                  <w:sz w:val="16"/>
                  <w:szCs w:val="16"/>
                </w:rPr>
                <w:t>Razão Social</w:t>
              </w:r>
            </w:ins>
          </w:p>
        </w:tc>
        <w:tc>
          <w:tcPr>
            <w:tcW w:w="736" w:type="pct"/>
            <w:shd w:val="clear" w:color="auto" w:fill="auto"/>
            <w:noWrap/>
            <w:vAlign w:val="bottom"/>
            <w:hideMark/>
          </w:tcPr>
          <w:p w14:paraId="5F6BCC75" w14:textId="77777777" w:rsidR="009F758E" w:rsidRPr="009F758E" w:rsidRDefault="009F758E" w:rsidP="0011223E">
            <w:pPr>
              <w:widowControl/>
              <w:autoSpaceDE/>
              <w:autoSpaceDN/>
              <w:adjustRightInd/>
              <w:spacing w:before="120" w:after="120"/>
              <w:jc w:val="center"/>
              <w:rPr>
                <w:ins w:id="2164" w:author="Autor" w:date="2014-12-19T17:28:00Z"/>
                <w:rFonts w:ascii="Tahoma" w:eastAsia="Times New Roman" w:hAnsi="Tahoma" w:cs="Tahoma"/>
                <w:b/>
                <w:bCs/>
                <w:color w:val="000000"/>
                <w:sz w:val="16"/>
                <w:szCs w:val="16"/>
              </w:rPr>
            </w:pPr>
            <w:ins w:id="2165" w:author="Autor" w:date="2014-12-19T17:28:00Z">
              <w:r w:rsidRPr="009F758E">
                <w:rPr>
                  <w:rFonts w:ascii="Tahoma" w:eastAsia="Times New Roman" w:hAnsi="Tahoma" w:cs="Tahoma"/>
                  <w:b/>
                  <w:bCs/>
                  <w:color w:val="000000"/>
                  <w:sz w:val="16"/>
                  <w:szCs w:val="16"/>
                </w:rPr>
                <w:t>CNPJ/CPF</w:t>
              </w:r>
            </w:ins>
          </w:p>
        </w:tc>
        <w:tc>
          <w:tcPr>
            <w:tcW w:w="1783" w:type="pct"/>
            <w:vMerge/>
            <w:shd w:val="clear" w:color="auto" w:fill="auto"/>
            <w:vAlign w:val="bottom"/>
          </w:tcPr>
          <w:p w14:paraId="458F7B59" w14:textId="77777777" w:rsidR="009F758E" w:rsidRPr="009F758E" w:rsidRDefault="009F758E" w:rsidP="0011223E">
            <w:pPr>
              <w:widowControl/>
              <w:autoSpaceDE/>
              <w:autoSpaceDN/>
              <w:adjustRightInd/>
              <w:spacing w:before="120" w:after="120"/>
              <w:jc w:val="center"/>
              <w:rPr>
                <w:ins w:id="2166" w:author="Autor" w:date="2014-12-19T17:28:00Z"/>
                <w:rFonts w:ascii="Tahoma" w:eastAsia="Times New Roman" w:hAnsi="Tahoma" w:cs="Tahoma"/>
                <w:b/>
                <w:bCs/>
                <w:color w:val="000000"/>
                <w:sz w:val="16"/>
                <w:szCs w:val="16"/>
              </w:rPr>
            </w:pPr>
          </w:p>
        </w:tc>
        <w:tc>
          <w:tcPr>
            <w:tcW w:w="430" w:type="pct"/>
            <w:vAlign w:val="bottom"/>
          </w:tcPr>
          <w:p w14:paraId="2C7BCCD1" w14:textId="77777777" w:rsidR="009F758E" w:rsidRPr="009F758E" w:rsidRDefault="009F758E" w:rsidP="0011223E">
            <w:pPr>
              <w:widowControl/>
              <w:autoSpaceDE/>
              <w:autoSpaceDN/>
              <w:adjustRightInd/>
              <w:spacing w:before="120" w:after="120"/>
              <w:jc w:val="center"/>
              <w:rPr>
                <w:ins w:id="2167" w:author="Autor" w:date="2014-12-19T17:28:00Z"/>
                <w:rFonts w:ascii="Tahoma" w:eastAsia="Times New Roman" w:hAnsi="Tahoma" w:cs="Tahoma"/>
                <w:b/>
                <w:bCs/>
                <w:color w:val="000000"/>
                <w:sz w:val="16"/>
                <w:szCs w:val="16"/>
              </w:rPr>
            </w:pPr>
            <w:ins w:id="2168" w:author="Autor" w:date="2014-12-19T17:28:00Z">
              <w:r w:rsidRPr="009F758E">
                <w:rPr>
                  <w:rFonts w:ascii="Tahoma" w:eastAsia="Times New Roman" w:hAnsi="Tahoma" w:cs="Tahoma"/>
                  <w:b/>
                  <w:bCs/>
                  <w:color w:val="000000"/>
                  <w:sz w:val="16"/>
                  <w:szCs w:val="16"/>
                </w:rPr>
                <w:t>m²</w:t>
              </w:r>
            </w:ins>
          </w:p>
        </w:tc>
        <w:tc>
          <w:tcPr>
            <w:tcW w:w="491" w:type="pct"/>
            <w:vAlign w:val="bottom"/>
          </w:tcPr>
          <w:p w14:paraId="246D2C58" w14:textId="77777777" w:rsidR="009F758E" w:rsidRPr="009F758E" w:rsidRDefault="009F758E" w:rsidP="0011223E">
            <w:pPr>
              <w:widowControl/>
              <w:autoSpaceDE/>
              <w:autoSpaceDN/>
              <w:adjustRightInd/>
              <w:spacing w:before="120" w:after="120"/>
              <w:jc w:val="center"/>
              <w:rPr>
                <w:ins w:id="2169" w:author="Autor" w:date="2014-12-19T17:28:00Z"/>
                <w:rFonts w:ascii="Tahoma" w:eastAsia="Times New Roman" w:hAnsi="Tahoma" w:cs="Tahoma"/>
                <w:b/>
                <w:bCs/>
                <w:color w:val="000000"/>
                <w:sz w:val="16"/>
                <w:szCs w:val="16"/>
              </w:rPr>
            </w:pPr>
            <w:ins w:id="2170" w:author="Autor" w:date="2014-12-19T17:28:00Z">
              <w:r w:rsidRPr="009F758E">
                <w:rPr>
                  <w:rFonts w:ascii="Tahoma" w:eastAsia="Times New Roman" w:hAnsi="Tahoma" w:cs="Tahoma"/>
                  <w:b/>
                  <w:bCs/>
                  <w:color w:val="000000"/>
                  <w:sz w:val="16"/>
                  <w:szCs w:val="16"/>
                </w:rPr>
                <w:t>m²</w:t>
              </w:r>
            </w:ins>
          </w:p>
        </w:tc>
        <w:tc>
          <w:tcPr>
            <w:tcW w:w="431" w:type="pct"/>
            <w:vAlign w:val="bottom"/>
          </w:tcPr>
          <w:p w14:paraId="0B4AEB36" w14:textId="77777777" w:rsidR="009F758E" w:rsidRPr="009F758E" w:rsidRDefault="009F758E" w:rsidP="0011223E">
            <w:pPr>
              <w:widowControl/>
              <w:autoSpaceDE/>
              <w:autoSpaceDN/>
              <w:adjustRightInd/>
              <w:spacing w:before="120" w:after="120"/>
              <w:jc w:val="center"/>
              <w:rPr>
                <w:ins w:id="2171" w:author="Autor" w:date="2014-12-19T17:28:00Z"/>
                <w:rFonts w:ascii="Tahoma" w:eastAsia="Times New Roman" w:hAnsi="Tahoma" w:cs="Tahoma"/>
                <w:b/>
                <w:bCs/>
                <w:color w:val="000000"/>
                <w:sz w:val="16"/>
                <w:szCs w:val="16"/>
              </w:rPr>
            </w:pPr>
            <w:ins w:id="2172" w:author="Autor" w:date="2014-12-19T17:28:00Z">
              <w:r w:rsidRPr="009F758E">
                <w:rPr>
                  <w:rFonts w:ascii="Tahoma" w:eastAsia="Times New Roman" w:hAnsi="Tahoma" w:cs="Tahoma"/>
                  <w:b/>
                  <w:bCs/>
                  <w:color w:val="000000"/>
                  <w:sz w:val="16"/>
                  <w:szCs w:val="16"/>
                </w:rPr>
                <w:t>Qtde</w:t>
              </w:r>
            </w:ins>
          </w:p>
        </w:tc>
        <w:tc>
          <w:tcPr>
            <w:tcW w:w="483" w:type="pct"/>
            <w:vAlign w:val="bottom"/>
          </w:tcPr>
          <w:p w14:paraId="542E35C8" w14:textId="77777777" w:rsidR="009F758E" w:rsidRPr="009F758E" w:rsidRDefault="009F758E" w:rsidP="0011223E">
            <w:pPr>
              <w:widowControl/>
              <w:autoSpaceDE/>
              <w:autoSpaceDN/>
              <w:adjustRightInd/>
              <w:spacing w:before="120" w:after="120"/>
              <w:jc w:val="center"/>
              <w:rPr>
                <w:ins w:id="2173" w:author="Autor" w:date="2014-12-19T17:28:00Z"/>
                <w:rFonts w:ascii="Tahoma" w:eastAsia="Times New Roman" w:hAnsi="Tahoma" w:cs="Tahoma"/>
                <w:b/>
                <w:bCs/>
                <w:color w:val="000000"/>
                <w:sz w:val="16"/>
                <w:szCs w:val="16"/>
              </w:rPr>
            </w:pPr>
            <w:ins w:id="2174" w:author="Autor" w:date="2014-12-19T17:28:00Z">
              <w:r w:rsidRPr="009F758E">
                <w:rPr>
                  <w:rFonts w:ascii="Tahoma" w:eastAsia="Times New Roman" w:hAnsi="Tahoma" w:cs="Tahoma"/>
                  <w:b/>
                  <w:bCs/>
                  <w:color w:val="000000"/>
                  <w:sz w:val="16"/>
                  <w:szCs w:val="16"/>
                </w:rPr>
                <w:t>R$</w:t>
              </w:r>
            </w:ins>
          </w:p>
        </w:tc>
      </w:tr>
      <w:tr w:rsidR="009F758E" w:rsidRPr="009F758E" w14:paraId="449FBC8F" w14:textId="77777777" w:rsidTr="0011223E">
        <w:trPr>
          <w:trHeight w:val="24"/>
          <w:jc w:val="center"/>
          <w:ins w:id="2175" w:author="Autor" w:date="2014-12-19T17:28:00Z"/>
        </w:trPr>
        <w:tc>
          <w:tcPr>
            <w:tcW w:w="645" w:type="pct"/>
            <w:shd w:val="clear" w:color="auto" w:fill="auto"/>
            <w:noWrap/>
            <w:vAlign w:val="center"/>
            <w:hideMark/>
          </w:tcPr>
          <w:p w14:paraId="15F7D8AA" w14:textId="77777777" w:rsidR="009F758E" w:rsidRPr="009F758E" w:rsidRDefault="009F758E" w:rsidP="00703052">
            <w:pPr>
              <w:widowControl/>
              <w:autoSpaceDE/>
              <w:autoSpaceDN/>
              <w:adjustRightInd/>
              <w:spacing w:before="120" w:after="120"/>
              <w:jc w:val="center"/>
              <w:rPr>
                <w:ins w:id="2176" w:author="Autor" w:date="2014-12-19T17:28:00Z"/>
                <w:rFonts w:ascii="Tahoma" w:eastAsia="Times New Roman" w:hAnsi="Tahoma" w:cs="Tahoma"/>
                <w:color w:val="000000"/>
                <w:sz w:val="16"/>
                <w:szCs w:val="16"/>
              </w:rPr>
            </w:pPr>
            <w:ins w:id="2177" w:author="Autor" w:date="2014-12-19T17:28:00Z">
              <w:r w:rsidRPr="009F758E">
                <w:rPr>
                  <w:rFonts w:ascii="Tahoma" w:eastAsia="Times New Roman" w:hAnsi="Tahoma" w:cs="Tahoma"/>
                  <w:color w:val="000000"/>
                  <w:sz w:val="16"/>
                  <w:szCs w:val="16"/>
                </w:rPr>
                <w:t>Maciel &amp; Maciel Ltda.</w:t>
              </w:r>
            </w:ins>
          </w:p>
        </w:tc>
        <w:tc>
          <w:tcPr>
            <w:tcW w:w="736" w:type="pct"/>
            <w:shd w:val="clear" w:color="auto" w:fill="auto"/>
            <w:noWrap/>
            <w:vAlign w:val="center"/>
            <w:hideMark/>
          </w:tcPr>
          <w:p w14:paraId="603FADB3" w14:textId="77777777" w:rsidR="009F758E" w:rsidRPr="009F758E" w:rsidRDefault="009F758E" w:rsidP="00703052">
            <w:pPr>
              <w:widowControl/>
              <w:autoSpaceDE/>
              <w:autoSpaceDN/>
              <w:adjustRightInd/>
              <w:spacing w:before="120" w:after="120"/>
              <w:jc w:val="center"/>
              <w:rPr>
                <w:ins w:id="2178" w:author="Autor" w:date="2014-12-19T17:28:00Z"/>
                <w:rFonts w:ascii="Tahoma" w:eastAsia="Times New Roman" w:hAnsi="Tahoma" w:cs="Tahoma"/>
                <w:color w:val="000000"/>
                <w:sz w:val="16"/>
                <w:szCs w:val="16"/>
              </w:rPr>
            </w:pPr>
            <w:ins w:id="2179" w:author="Autor" w:date="2014-12-19T17:28:00Z">
              <w:r w:rsidRPr="009F758E">
                <w:rPr>
                  <w:rFonts w:ascii="Tahoma" w:eastAsia="Times New Roman" w:hAnsi="Tahoma" w:cs="Tahoma"/>
                  <w:color w:val="000000"/>
                  <w:sz w:val="16"/>
                  <w:szCs w:val="16"/>
                </w:rPr>
                <w:t>22.083.059/0001-23</w:t>
              </w:r>
            </w:ins>
          </w:p>
        </w:tc>
        <w:tc>
          <w:tcPr>
            <w:tcW w:w="1783" w:type="pct"/>
            <w:shd w:val="clear" w:color="auto" w:fill="auto"/>
            <w:vAlign w:val="center"/>
          </w:tcPr>
          <w:p w14:paraId="05F791DC" w14:textId="77777777" w:rsidR="009F758E" w:rsidRPr="009F758E" w:rsidRDefault="009F758E" w:rsidP="00703052">
            <w:pPr>
              <w:widowControl/>
              <w:autoSpaceDE/>
              <w:autoSpaceDN/>
              <w:adjustRightInd/>
              <w:spacing w:before="120" w:after="120"/>
              <w:jc w:val="center"/>
              <w:rPr>
                <w:ins w:id="2180" w:author="Autor" w:date="2014-12-19T17:28:00Z"/>
                <w:rFonts w:ascii="Tahoma" w:eastAsia="Times New Roman" w:hAnsi="Tahoma" w:cs="Tahoma"/>
                <w:color w:val="000000"/>
                <w:sz w:val="16"/>
                <w:szCs w:val="16"/>
                <w:lang w:val="pt-BR"/>
              </w:rPr>
            </w:pPr>
            <w:ins w:id="2181" w:author="Autor" w:date="2014-12-19T17:28:00Z">
              <w:r w:rsidRPr="009F758E">
                <w:rPr>
                  <w:rFonts w:ascii="Tahoma" w:eastAsia="Times New Roman" w:hAnsi="Tahoma" w:cs="Tahoma"/>
                  <w:color w:val="000000"/>
                  <w:sz w:val="16"/>
                  <w:szCs w:val="16"/>
                  <w:lang w:val="pt-BR"/>
                </w:rPr>
                <w:t>Loja SP1-B</w:t>
              </w:r>
              <w:r w:rsidRPr="009F758E">
                <w:rPr>
                  <w:rFonts w:eastAsia="Times New Roman"/>
                  <w:lang w:val="pt-BR" w:eastAsia="pt-BR"/>
                </w:rPr>
                <w:t xml:space="preserve"> </w:t>
              </w:r>
              <w:r w:rsidRPr="009F758E">
                <w:rPr>
                  <w:rFonts w:ascii="Tahoma" w:eastAsia="Times New Roman" w:hAnsi="Tahoma" w:cs="Tahoma"/>
                  <w:color w:val="000000"/>
                  <w:sz w:val="16"/>
                  <w:szCs w:val="16"/>
                  <w:lang w:val="pt-BR"/>
                </w:rPr>
                <w:t>(área aprox. 88,06 m²), Rua São Paulo, 656, Centro BH/MG</w:t>
              </w:r>
            </w:ins>
          </w:p>
        </w:tc>
        <w:tc>
          <w:tcPr>
            <w:tcW w:w="430" w:type="pct"/>
            <w:vAlign w:val="center"/>
          </w:tcPr>
          <w:p w14:paraId="05A352A2" w14:textId="77777777" w:rsidR="009F758E" w:rsidRPr="009F758E" w:rsidRDefault="009F758E" w:rsidP="00703052">
            <w:pPr>
              <w:widowControl/>
              <w:autoSpaceDE/>
              <w:autoSpaceDN/>
              <w:adjustRightInd/>
              <w:spacing w:before="120" w:after="120"/>
              <w:jc w:val="center"/>
              <w:rPr>
                <w:ins w:id="2182" w:author="Autor" w:date="2014-12-19T17:28:00Z"/>
                <w:rFonts w:ascii="Tahoma" w:eastAsia="Times New Roman" w:hAnsi="Tahoma" w:cs="Tahoma"/>
                <w:color w:val="000000"/>
                <w:sz w:val="16"/>
                <w:szCs w:val="16"/>
                <w:lang w:val="pt-BR"/>
              </w:rPr>
            </w:pPr>
            <w:ins w:id="2183" w:author="Autor" w:date="2014-12-19T17:28:00Z">
              <w:r w:rsidRPr="009F758E">
                <w:rPr>
                  <w:rFonts w:ascii="Tahoma" w:eastAsia="Times New Roman" w:hAnsi="Tahoma" w:cs="Tahoma"/>
                  <w:color w:val="000000"/>
                  <w:sz w:val="16"/>
                  <w:szCs w:val="16"/>
                  <w:lang w:val="pt-BR"/>
                </w:rPr>
                <w:t>57,88</w:t>
              </w:r>
            </w:ins>
          </w:p>
        </w:tc>
        <w:tc>
          <w:tcPr>
            <w:tcW w:w="491" w:type="pct"/>
            <w:vAlign w:val="center"/>
          </w:tcPr>
          <w:p w14:paraId="65A5BCAF" w14:textId="77777777" w:rsidR="009F758E" w:rsidRPr="009F758E" w:rsidRDefault="009F758E" w:rsidP="00703052">
            <w:pPr>
              <w:widowControl/>
              <w:autoSpaceDE/>
              <w:autoSpaceDN/>
              <w:adjustRightInd/>
              <w:spacing w:before="120" w:after="120"/>
              <w:jc w:val="center"/>
              <w:rPr>
                <w:ins w:id="2184" w:author="Autor" w:date="2014-12-19T17:28:00Z"/>
                <w:rFonts w:ascii="Tahoma" w:eastAsia="Times New Roman" w:hAnsi="Tahoma" w:cs="Tahoma"/>
                <w:color w:val="000000"/>
                <w:sz w:val="16"/>
                <w:szCs w:val="16"/>
                <w:lang w:val="pt-BR"/>
              </w:rPr>
            </w:pPr>
            <w:ins w:id="2185" w:author="Autor" w:date="2014-12-19T17:28:00Z">
              <w:r w:rsidRPr="009F758E">
                <w:rPr>
                  <w:rFonts w:ascii="Tahoma" w:eastAsia="Times New Roman" w:hAnsi="Tahoma" w:cs="Tahoma"/>
                  <w:color w:val="000000"/>
                  <w:sz w:val="16"/>
                  <w:szCs w:val="16"/>
                  <w:lang w:val="pt-BR"/>
                </w:rPr>
                <w:t>57,88</w:t>
              </w:r>
            </w:ins>
          </w:p>
        </w:tc>
        <w:tc>
          <w:tcPr>
            <w:tcW w:w="431" w:type="pct"/>
            <w:vAlign w:val="center"/>
          </w:tcPr>
          <w:p w14:paraId="22446961" w14:textId="77777777" w:rsidR="009F758E" w:rsidRPr="009F758E" w:rsidRDefault="009F758E" w:rsidP="00703052">
            <w:pPr>
              <w:widowControl/>
              <w:autoSpaceDE/>
              <w:autoSpaceDN/>
              <w:adjustRightInd/>
              <w:spacing w:before="120" w:after="120"/>
              <w:jc w:val="center"/>
              <w:rPr>
                <w:ins w:id="2186" w:author="Autor" w:date="2014-12-19T17:28:00Z"/>
                <w:rFonts w:ascii="Tahoma" w:eastAsia="Times New Roman" w:hAnsi="Tahoma" w:cs="Tahoma"/>
                <w:color w:val="000000"/>
                <w:sz w:val="16"/>
                <w:szCs w:val="16"/>
                <w:lang w:val="pt-BR"/>
              </w:rPr>
            </w:pPr>
            <w:ins w:id="2187" w:author="Autor" w:date="2014-12-19T17:28:00Z">
              <w:r w:rsidRPr="009F758E">
                <w:rPr>
                  <w:rFonts w:ascii="Tahoma" w:eastAsia="Times New Roman" w:hAnsi="Tahoma" w:cs="Tahoma"/>
                  <w:color w:val="000000"/>
                  <w:sz w:val="16"/>
                  <w:szCs w:val="16"/>
                  <w:lang w:val="pt-BR"/>
                </w:rPr>
                <w:t>1</w:t>
              </w:r>
            </w:ins>
          </w:p>
        </w:tc>
        <w:tc>
          <w:tcPr>
            <w:tcW w:w="483" w:type="pct"/>
            <w:vAlign w:val="center"/>
          </w:tcPr>
          <w:p w14:paraId="358B85FB" w14:textId="77777777" w:rsidR="009F758E" w:rsidRPr="009F758E" w:rsidRDefault="009F758E" w:rsidP="00703052">
            <w:pPr>
              <w:widowControl/>
              <w:autoSpaceDE/>
              <w:autoSpaceDN/>
              <w:adjustRightInd/>
              <w:spacing w:before="120" w:after="120"/>
              <w:jc w:val="center"/>
              <w:rPr>
                <w:ins w:id="2188" w:author="Autor" w:date="2014-12-19T17:28:00Z"/>
                <w:rFonts w:ascii="Tahoma" w:eastAsia="Times New Roman" w:hAnsi="Tahoma" w:cs="Tahoma"/>
                <w:color w:val="000000"/>
                <w:sz w:val="16"/>
                <w:szCs w:val="16"/>
                <w:lang w:val="pt-BR"/>
              </w:rPr>
            </w:pPr>
            <w:ins w:id="2189" w:author="Autor" w:date="2014-12-19T17:28:00Z">
              <w:r w:rsidRPr="009F758E">
                <w:rPr>
                  <w:rFonts w:ascii="Tahoma" w:eastAsia="Times New Roman" w:hAnsi="Tahoma" w:cs="Tahoma"/>
                  <w:color w:val="000000"/>
                  <w:sz w:val="16"/>
                  <w:szCs w:val="16"/>
                  <w:lang w:val="pt-BR"/>
                </w:rPr>
                <w:t>4.818,82</w:t>
              </w:r>
            </w:ins>
          </w:p>
        </w:tc>
      </w:tr>
    </w:tbl>
    <w:p w14:paraId="3F1193A4" w14:textId="77777777" w:rsidR="00794334" w:rsidRPr="00933436" w:rsidRDefault="00794334" w:rsidP="00703052">
      <w:pPr>
        <w:pStyle w:val="DeltaViewTableBody"/>
        <w:spacing w:after="240" w:line="320" w:lineRule="exact"/>
        <w:rPr>
          <w:rFonts w:ascii="Tahoma" w:hAnsi="Tahoma" w:cs="Tahoma"/>
          <w:b/>
          <w:sz w:val="22"/>
          <w:szCs w:val="22"/>
          <w:u w:val="single"/>
          <w:lang w:val="pt-BR"/>
        </w:rPr>
      </w:pPr>
    </w:p>
    <w:sectPr w:rsidR="00794334" w:rsidRPr="00933436" w:rsidSect="00A722C0">
      <w:headerReference w:type="default" r:id="rId8"/>
      <w:footerReference w:type="even" r:id="rId9"/>
      <w:footerReference w:type="default" r:id="rId10"/>
      <w:headerReference w:type="first" r:id="rId11"/>
      <w:footerReference w:type="first" r:id="rId12"/>
      <w:pgSz w:w="12242" w:h="15842"/>
      <w:pgMar w:top="1417" w:right="1701" w:bottom="1417" w:left="1701" w:header="720" w:footer="15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9C94D" w14:textId="77777777" w:rsidR="000276CB" w:rsidRDefault="000276CB">
      <w:r>
        <w:separator/>
      </w:r>
    </w:p>
  </w:endnote>
  <w:endnote w:type="continuationSeparator" w:id="0">
    <w:p w14:paraId="7B643744" w14:textId="77777777" w:rsidR="000276CB" w:rsidRDefault="000276CB">
      <w:r>
        <w:continuationSeparator/>
      </w:r>
    </w:p>
  </w:endnote>
  <w:endnote w:type="continuationNotice" w:id="1">
    <w:p w14:paraId="477F9DA3" w14:textId="77777777" w:rsidR="000276CB" w:rsidRDefault="00027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8DDF" w14:textId="77777777" w:rsidR="00AE65A2" w:rsidRDefault="00AE65A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5A99933" w14:textId="77777777" w:rsidR="00AE65A2" w:rsidRDefault="00AE65A2">
    <w:pPr>
      <w:pStyle w:val="Rodap"/>
    </w:pPr>
    <w:r w:rsidRPr="00EC57F3">
      <w:fldChar w:fldCharType="begin"/>
    </w:r>
    <w:r>
      <w:instrText xml:space="preserve"> DOCVARIABLE #DNDocID \* MERGEFORMAT </w:instrText>
    </w:r>
    <w:r w:rsidRPr="00EC57F3">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D4922" w14:textId="77777777" w:rsidR="00AE65A2" w:rsidRPr="00E70E55" w:rsidRDefault="00AE65A2" w:rsidP="00E70E55">
    <w:pPr>
      <w:pStyle w:val="Rodap"/>
      <w:jc w:val="right"/>
      <w:rPr>
        <w:rFonts w:ascii="Tahoma" w:hAnsi="Tahoma" w:cs="Tahoma"/>
        <w:sz w:val="16"/>
      </w:rPr>
    </w:pPr>
    <w:r w:rsidRPr="00E70E55">
      <w:rPr>
        <w:rFonts w:ascii="Tahoma" w:hAnsi="Tahoma" w:cs="Tahoma"/>
        <w:sz w:val="22"/>
        <w:szCs w:val="22"/>
      </w:rPr>
      <w:fldChar w:fldCharType="begin"/>
    </w:r>
    <w:r w:rsidRPr="00E70E55">
      <w:rPr>
        <w:rFonts w:ascii="Tahoma" w:hAnsi="Tahoma" w:cs="Tahoma"/>
        <w:sz w:val="22"/>
        <w:szCs w:val="22"/>
      </w:rPr>
      <w:instrText xml:space="preserve"> PAGE   \* MERGEFORMAT </w:instrText>
    </w:r>
    <w:r w:rsidRPr="00E70E55">
      <w:rPr>
        <w:rFonts w:ascii="Tahoma" w:hAnsi="Tahoma" w:cs="Tahoma"/>
        <w:sz w:val="22"/>
        <w:szCs w:val="22"/>
      </w:rPr>
      <w:fldChar w:fldCharType="separate"/>
    </w:r>
    <w:r w:rsidR="000276CB">
      <w:rPr>
        <w:rFonts w:ascii="Tahoma" w:hAnsi="Tahoma" w:cs="Tahoma"/>
        <w:noProof/>
        <w:sz w:val="22"/>
        <w:szCs w:val="22"/>
      </w:rPr>
      <w:t>6</w:t>
    </w:r>
    <w:r w:rsidRPr="00E70E55">
      <w:rPr>
        <w:rFonts w:ascii="Tahoma" w:hAnsi="Tahoma" w:cs="Tahoma"/>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96AE9" w14:textId="77777777" w:rsidR="00AE65A2" w:rsidRPr="00257969" w:rsidRDefault="00AE65A2" w:rsidP="00257969">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B97B4" w14:textId="77777777" w:rsidR="000276CB" w:rsidRDefault="000276CB">
      <w:r>
        <w:separator/>
      </w:r>
    </w:p>
  </w:footnote>
  <w:footnote w:type="continuationSeparator" w:id="0">
    <w:p w14:paraId="7A3C190A" w14:textId="77777777" w:rsidR="000276CB" w:rsidRDefault="000276CB">
      <w:r>
        <w:continuationSeparator/>
      </w:r>
    </w:p>
  </w:footnote>
  <w:footnote w:type="continuationNotice" w:id="1">
    <w:p w14:paraId="15965FFE" w14:textId="77777777" w:rsidR="000276CB" w:rsidRDefault="000276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9BE51" w14:textId="77777777" w:rsidR="00AE65A2" w:rsidRPr="00150851" w:rsidRDefault="00AE65A2" w:rsidP="00150851">
    <w:pPr>
      <w:pStyle w:val="Cabealho"/>
      <w:rPr>
        <w:ins w:id="2190" w:author="Autor" w:date="2014-12-19T17:28:00Z"/>
        <w:rFonts w:ascii="Tahoma" w:hAnsi="Tahoma" w:cs="Tahoma"/>
        <w:i/>
        <w:sz w:val="22"/>
        <w:szCs w:val="22"/>
      </w:rPr>
    </w:pPr>
    <w:ins w:id="2191" w:author="Autor" w:date="2014-12-19T17:28:00Z">
      <w:r w:rsidRPr="00150851">
        <w:rPr>
          <w:rFonts w:ascii="Tahoma" w:hAnsi="Tahoma" w:cs="Tahoma"/>
          <w:i/>
          <w:sz w:val="22"/>
          <w:szCs w:val="22"/>
        </w:rPr>
        <w:t>Versão Assinatura</w:t>
      </w:r>
    </w:ins>
  </w:p>
  <w:p w14:paraId="2DE6E4B2" w14:textId="77777777" w:rsidR="00AE65A2" w:rsidRDefault="00AE65A2">
    <w:pPr>
      <w:widowControl/>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23ADD" w14:textId="77777777" w:rsidR="003E2E09" w:rsidRPr="00906C6F" w:rsidRDefault="003E2E09">
    <w:pPr>
      <w:pStyle w:val="Cabealho"/>
      <w:rPr>
        <w:del w:id="2192" w:author="Autor" w:date="2014-12-19T17:28:00Z"/>
        <w:rFonts w:ascii="Arial" w:hAnsi="Arial" w:cs="Arial"/>
        <w:sz w:val="22"/>
        <w:szCs w:val="22"/>
      </w:rPr>
    </w:pPr>
    <w:del w:id="2193" w:author="Autor" w:date="2014-12-19T17:28:00Z">
      <w:r w:rsidRPr="00906C6F">
        <w:rPr>
          <w:rFonts w:ascii="Arial" w:hAnsi="Arial" w:cs="Arial"/>
          <w:sz w:val="22"/>
          <w:szCs w:val="22"/>
        </w:rPr>
        <w:delText>M I N U T A</w:delText>
      </w:r>
    </w:del>
  </w:p>
  <w:p w14:paraId="58791C68" w14:textId="77777777" w:rsidR="003E2E09" w:rsidRPr="00906C6F" w:rsidRDefault="003E2E09">
    <w:pPr>
      <w:pStyle w:val="Cabealho"/>
      <w:rPr>
        <w:del w:id="2194" w:author="Autor" w:date="2014-12-19T17:28:00Z"/>
        <w:rFonts w:ascii="Arial" w:hAnsi="Arial" w:cs="Arial"/>
        <w:sz w:val="22"/>
        <w:szCs w:val="22"/>
      </w:rPr>
    </w:pPr>
    <w:del w:id="2195" w:author="Autor" w:date="2014-12-19T17:28:00Z">
      <w:r>
        <w:rPr>
          <w:rFonts w:ascii="Arial" w:hAnsi="Arial" w:cs="Arial"/>
          <w:sz w:val="22"/>
          <w:szCs w:val="22"/>
        </w:rPr>
        <w:delText>15.12</w:delText>
      </w:r>
      <w:r w:rsidRPr="00906C6F">
        <w:rPr>
          <w:rFonts w:ascii="Arial" w:hAnsi="Arial" w:cs="Arial"/>
          <w:sz w:val="22"/>
          <w:szCs w:val="22"/>
        </w:rPr>
        <w:delText>.2014</w:delText>
      </w:r>
    </w:del>
  </w:p>
  <w:p w14:paraId="4CE9D55B" w14:textId="77777777" w:rsidR="00AE65A2" w:rsidRPr="00150851" w:rsidRDefault="00AE65A2">
    <w:pPr>
      <w:pStyle w:val="Cabealho"/>
      <w:rPr>
        <w:rFonts w:ascii="Tahoma" w:hAnsi="Tahoma"/>
        <w:i/>
        <w:sz w:val="22"/>
        <w:rPrChange w:id="2196" w:author="Autor" w:date="2014-12-19T17:28:00Z">
          <w:rPr>
            <w:rFonts w:ascii="Arial" w:hAnsi="Arial"/>
            <w:b/>
            <w:sz w:val="22"/>
          </w:rPr>
        </w:rPrChange>
      </w:rPr>
    </w:pPr>
    <w:ins w:id="2197" w:author="Autor" w:date="2014-12-19T17:28:00Z">
      <w:r w:rsidRPr="00150851">
        <w:rPr>
          <w:rFonts w:ascii="Tahoma" w:hAnsi="Tahoma" w:cs="Tahoma"/>
          <w:i/>
          <w:sz w:val="22"/>
          <w:szCs w:val="22"/>
        </w:rPr>
        <w:t>Versão Assinatura</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A6FD5"/>
    <w:multiLevelType w:val="multilevel"/>
    <w:tmpl w:val="1A268244"/>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b w:val="0"/>
        <w:i w:val="0"/>
      </w:rPr>
    </w:lvl>
    <w:lvl w:ilvl="3">
      <w:start w:val="1"/>
      <w:numFmt w:val="decimal"/>
      <w:lvlText w:val="%1.%2.%3.%4."/>
      <w:lvlJc w:val="left"/>
      <w:pPr>
        <w:tabs>
          <w:tab w:val="num" w:pos="2835"/>
        </w:tabs>
        <w:ind w:left="2835"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C8B2672"/>
    <w:multiLevelType w:val="singleLevel"/>
    <w:tmpl w:val="27BEF732"/>
    <w:lvl w:ilvl="0">
      <w:start w:val="1"/>
      <w:numFmt w:val="decimal"/>
      <w:lvlText w:val="%1."/>
      <w:lvlJc w:val="left"/>
      <w:pPr>
        <w:tabs>
          <w:tab w:val="num" w:pos="360"/>
        </w:tabs>
        <w:ind w:left="360" w:hanging="360"/>
      </w:pPr>
      <w:rPr>
        <w:rFonts w:hint="default"/>
      </w:rPr>
    </w:lvl>
  </w:abstractNum>
  <w:abstractNum w:abstractNumId="2">
    <w:nsid w:val="30EA4D48"/>
    <w:multiLevelType w:val="hybridMultilevel"/>
    <w:tmpl w:val="8B047A12"/>
    <w:lvl w:ilvl="0" w:tplc="837489D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549B7"/>
    <w:multiLevelType w:val="multilevel"/>
    <w:tmpl w:val="95F8CDA2"/>
    <w:lvl w:ilvl="0">
      <w:start w:val="4"/>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b w:val="0"/>
        <w:i w:val="0"/>
      </w:rPr>
    </w:lvl>
    <w:lvl w:ilvl="3">
      <w:start w:val="1"/>
      <w:numFmt w:val="decimal"/>
      <w:lvlText w:val="%1.%2.%3.%4."/>
      <w:lvlJc w:val="left"/>
      <w:pPr>
        <w:tabs>
          <w:tab w:val="num" w:pos="2835"/>
        </w:tabs>
        <w:ind w:left="2835"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9561E5"/>
    <w:multiLevelType w:val="multilevel"/>
    <w:tmpl w:val="1A92A0A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29431D0"/>
    <w:multiLevelType w:val="multilevel"/>
    <w:tmpl w:val="92EAA116"/>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701"/>
        </w:tabs>
        <w:ind w:left="1701" w:hanging="850"/>
      </w:pPr>
      <w:rPr>
        <w:rFonts w:hint="default"/>
        <w:b w:val="0"/>
        <w:i w:val="0"/>
      </w:rPr>
    </w:lvl>
    <w:lvl w:ilvl="3">
      <w:start w:val="1"/>
      <w:numFmt w:val="decimal"/>
      <w:lvlText w:val="%1.%2.%3.%4."/>
      <w:lvlJc w:val="left"/>
      <w:pPr>
        <w:tabs>
          <w:tab w:val="num" w:pos="2835"/>
        </w:tabs>
        <w:ind w:left="2835"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78D724A"/>
    <w:multiLevelType w:val="multilevel"/>
    <w:tmpl w:val="CC7E818A"/>
    <w:lvl w:ilvl="0">
      <w:start w:val="6"/>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b w:val="0"/>
        <w:sz w:val="22"/>
        <w:szCs w:val="22"/>
      </w:rPr>
    </w:lvl>
    <w:lvl w:ilvl="2">
      <w:start w:val="1"/>
      <w:numFmt w:val="decimal"/>
      <w:lvlText w:val="%1.%2.%3."/>
      <w:lvlJc w:val="left"/>
      <w:pPr>
        <w:tabs>
          <w:tab w:val="num" w:pos="1701"/>
        </w:tabs>
        <w:ind w:left="1701" w:hanging="850"/>
      </w:pPr>
      <w:rPr>
        <w:rFonts w:hint="default"/>
        <w:b w:val="0"/>
        <w:i w:val="0"/>
      </w:rPr>
    </w:lvl>
    <w:lvl w:ilvl="3">
      <w:start w:val="1"/>
      <w:numFmt w:val="decimal"/>
      <w:lvlText w:val="%1.%2.%3.%4."/>
      <w:lvlJc w:val="left"/>
      <w:pPr>
        <w:tabs>
          <w:tab w:val="num" w:pos="2835"/>
        </w:tabs>
        <w:ind w:left="2835"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02410AE"/>
    <w:multiLevelType w:val="multilevel"/>
    <w:tmpl w:val="0D782A52"/>
    <w:lvl w:ilvl="0">
      <w:start w:val="2"/>
      <w:numFmt w:val="decimal"/>
      <w:lvlText w:val="%1."/>
      <w:lvlJc w:val="left"/>
      <w:pPr>
        <w:tabs>
          <w:tab w:val="num" w:pos="0"/>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5C37B36"/>
    <w:multiLevelType w:val="hybridMultilevel"/>
    <w:tmpl w:val="EA02FF70"/>
    <w:lvl w:ilvl="0" w:tplc="DBA04330">
      <w:start w:val="1"/>
      <w:numFmt w:val="lowerLetter"/>
      <w:lvlText w:val="(%1)"/>
      <w:lvlJc w:val="left"/>
      <w:pPr>
        <w:tabs>
          <w:tab w:val="num" w:pos="1701"/>
        </w:tabs>
        <w:ind w:left="1701" w:hanging="850"/>
      </w:pPr>
      <w:rPr>
        <w:rFonts w:ascii="Arial" w:hAnsi="Arial" w:cs="Arial" w:hint="default"/>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CC55486"/>
    <w:multiLevelType w:val="hybridMultilevel"/>
    <w:tmpl w:val="6AB4170C"/>
    <w:lvl w:ilvl="0" w:tplc="B6FA1B86">
      <w:start w:val="1"/>
      <w:numFmt w:val="lowerRoman"/>
      <w:lvlText w:val="(%1)"/>
      <w:lvlJc w:val="left"/>
      <w:pPr>
        <w:tabs>
          <w:tab w:val="num" w:pos="1701"/>
        </w:tabs>
        <w:ind w:left="1701" w:hanging="850"/>
      </w:pPr>
      <w:rPr>
        <w:rFonts w:ascii="Arial" w:hAnsi="Arial" w:cs="Arial" w:hint="default"/>
        <w:spacing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7"/>
  </w:num>
  <w:num w:numId="5">
    <w:abstractNumId w:val="0"/>
  </w:num>
  <w:num w:numId="6">
    <w:abstractNumId w:val="3"/>
  </w:num>
  <w:num w:numId="7">
    <w:abstractNumId w:val="5"/>
  </w:num>
  <w:num w:numId="8">
    <w:abstractNumId w:val="6"/>
  </w:num>
  <w:num w:numId="9">
    <w:abstractNumId w:val="9"/>
  </w:num>
  <w:num w:numId="10">
    <w:abstractNumId w:val="1"/>
  </w:num>
  <w:num w:numId="1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3F"/>
    <w:rsid w:val="00001E20"/>
    <w:rsid w:val="00002F08"/>
    <w:rsid w:val="00003C04"/>
    <w:rsid w:val="00004356"/>
    <w:rsid w:val="00004F3C"/>
    <w:rsid w:val="0000714F"/>
    <w:rsid w:val="00007FE6"/>
    <w:rsid w:val="00012BA5"/>
    <w:rsid w:val="00012DBC"/>
    <w:rsid w:val="00012F3C"/>
    <w:rsid w:val="00014953"/>
    <w:rsid w:val="00017BCC"/>
    <w:rsid w:val="000216D9"/>
    <w:rsid w:val="0002355C"/>
    <w:rsid w:val="000249EC"/>
    <w:rsid w:val="000276CB"/>
    <w:rsid w:val="00027832"/>
    <w:rsid w:val="00030827"/>
    <w:rsid w:val="00030C8D"/>
    <w:rsid w:val="000319D7"/>
    <w:rsid w:val="00034705"/>
    <w:rsid w:val="00035A7F"/>
    <w:rsid w:val="000372E2"/>
    <w:rsid w:val="0004015A"/>
    <w:rsid w:val="0004028C"/>
    <w:rsid w:val="00041E48"/>
    <w:rsid w:val="000422A4"/>
    <w:rsid w:val="00042D1C"/>
    <w:rsid w:val="00042EAD"/>
    <w:rsid w:val="00043D90"/>
    <w:rsid w:val="00045014"/>
    <w:rsid w:val="000452B0"/>
    <w:rsid w:val="000464E5"/>
    <w:rsid w:val="00052ADC"/>
    <w:rsid w:val="00053FF2"/>
    <w:rsid w:val="00061DC5"/>
    <w:rsid w:val="00061F7B"/>
    <w:rsid w:val="0006211D"/>
    <w:rsid w:val="00064483"/>
    <w:rsid w:val="000673AF"/>
    <w:rsid w:val="00067FAA"/>
    <w:rsid w:val="00072310"/>
    <w:rsid w:val="000732A4"/>
    <w:rsid w:val="00073881"/>
    <w:rsid w:val="000749A0"/>
    <w:rsid w:val="000767F5"/>
    <w:rsid w:val="00080F22"/>
    <w:rsid w:val="0008322B"/>
    <w:rsid w:val="00083B46"/>
    <w:rsid w:val="00085217"/>
    <w:rsid w:val="00086F3E"/>
    <w:rsid w:val="00090914"/>
    <w:rsid w:val="00092986"/>
    <w:rsid w:val="0009556E"/>
    <w:rsid w:val="000A0427"/>
    <w:rsid w:val="000A0472"/>
    <w:rsid w:val="000A4347"/>
    <w:rsid w:val="000A5300"/>
    <w:rsid w:val="000B02E3"/>
    <w:rsid w:val="000B05B6"/>
    <w:rsid w:val="000B2B2A"/>
    <w:rsid w:val="000B36F3"/>
    <w:rsid w:val="000B3F04"/>
    <w:rsid w:val="000B503B"/>
    <w:rsid w:val="000B55AA"/>
    <w:rsid w:val="000C1AB3"/>
    <w:rsid w:val="000C238C"/>
    <w:rsid w:val="000C27AE"/>
    <w:rsid w:val="000C2D96"/>
    <w:rsid w:val="000C37AC"/>
    <w:rsid w:val="000C47D8"/>
    <w:rsid w:val="000D00D4"/>
    <w:rsid w:val="000D13BF"/>
    <w:rsid w:val="000D1825"/>
    <w:rsid w:val="000D4AC6"/>
    <w:rsid w:val="000D6AA2"/>
    <w:rsid w:val="000D7777"/>
    <w:rsid w:val="000E057E"/>
    <w:rsid w:val="000E0BD5"/>
    <w:rsid w:val="000E252B"/>
    <w:rsid w:val="000E2EDF"/>
    <w:rsid w:val="000E47ED"/>
    <w:rsid w:val="000F0336"/>
    <w:rsid w:val="000F14BC"/>
    <w:rsid w:val="000F2196"/>
    <w:rsid w:val="000F2E32"/>
    <w:rsid w:val="000F52C9"/>
    <w:rsid w:val="000F543C"/>
    <w:rsid w:val="000F7372"/>
    <w:rsid w:val="001008F7"/>
    <w:rsid w:val="00102A32"/>
    <w:rsid w:val="00102BED"/>
    <w:rsid w:val="00103C03"/>
    <w:rsid w:val="00104244"/>
    <w:rsid w:val="00106F3E"/>
    <w:rsid w:val="00111848"/>
    <w:rsid w:val="0011223E"/>
    <w:rsid w:val="001126F3"/>
    <w:rsid w:val="001136BA"/>
    <w:rsid w:val="00116406"/>
    <w:rsid w:val="001171A1"/>
    <w:rsid w:val="0011768A"/>
    <w:rsid w:val="001177EE"/>
    <w:rsid w:val="00121E46"/>
    <w:rsid w:val="00122011"/>
    <w:rsid w:val="00122899"/>
    <w:rsid w:val="001239D0"/>
    <w:rsid w:val="00123C3A"/>
    <w:rsid w:val="001240F8"/>
    <w:rsid w:val="0012448D"/>
    <w:rsid w:val="00124779"/>
    <w:rsid w:val="00126B7F"/>
    <w:rsid w:val="00131784"/>
    <w:rsid w:val="00136374"/>
    <w:rsid w:val="00137E08"/>
    <w:rsid w:val="0014011F"/>
    <w:rsid w:val="00142CAF"/>
    <w:rsid w:val="00145A06"/>
    <w:rsid w:val="001462A9"/>
    <w:rsid w:val="001469C2"/>
    <w:rsid w:val="00147027"/>
    <w:rsid w:val="00147316"/>
    <w:rsid w:val="0014776E"/>
    <w:rsid w:val="00147D74"/>
    <w:rsid w:val="00150851"/>
    <w:rsid w:val="001513DE"/>
    <w:rsid w:val="001517D9"/>
    <w:rsid w:val="0015541D"/>
    <w:rsid w:val="00155CF8"/>
    <w:rsid w:val="00156F19"/>
    <w:rsid w:val="0015724D"/>
    <w:rsid w:val="00162779"/>
    <w:rsid w:val="00167243"/>
    <w:rsid w:val="00167FAA"/>
    <w:rsid w:val="00170DF2"/>
    <w:rsid w:val="00170FC6"/>
    <w:rsid w:val="00171362"/>
    <w:rsid w:val="00171399"/>
    <w:rsid w:val="0017338B"/>
    <w:rsid w:val="00174694"/>
    <w:rsid w:val="001749DD"/>
    <w:rsid w:val="00177316"/>
    <w:rsid w:val="00177C59"/>
    <w:rsid w:val="00186716"/>
    <w:rsid w:val="00187B03"/>
    <w:rsid w:val="001926BC"/>
    <w:rsid w:val="00192766"/>
    <w:rsid w:val="00192F20"/>
    <w:rsid w:val="0019545C"/>
    <w:rsid w:val="00195C91"/>
    <w:rsid w:val="00197F5E"/>
    <w:rsid w:val="001A2308"/>
    <w:rsid w:val="001A48D8"/>
    <w:rsid w:val="001A64C5"/>
    <w:rsid w:val="001A708D"/>
    <w:rsid w:val="001B0845"/>
    <w:rsid w:val="001B0CCF"/>
    <w:rsid w:val="001B664A"/>
    <w:rsid w:val="001B6B77"/>
    <w:rsid w:val="001C08EF"/>
    <w:rsid w:val="001C0BA6"/>
    <w:rsid w:val="001C14CB"/>
    <w:rsid w:val="001C1570"/>
    <w:rsid w:val="001C4F51"/>
    <w:rsid w:val="001D0700"/>
    <w:rsid w:val="001D08A5"/>
    <w:rsid w:val="001D3A42"/>
    <w:rsid w:val="001D3EEE"/>
    <w:rsid w:val="001D4E6F"/>
    <w:rsid w:val="001D64BD"/>
    <w:rsid w:val="001E172E"/>
    <w:rsid w:val="001E2850"/>
    <w:rsid w:val="001E3703"/>
    <w:rsid w:val="001E5EAF"/>
    <w:rsid w:val="001F0CDC"/>
    <w:rsid w:val="001F1954"/>
    <w:rsid w:val="001F267A"/>
    <w:rsid w:val="001F2FDB"/>
    <w:rsid w:val="001F4671"/>
    <w:rsid w:val="001F6451"/>
    <w:rsid w:val="001F64D1"/>
    <w:rsid w:val="001F6721"/>
    <w:rsid w:val="001F6E9A"/>
    <w:rsid w:val="001F717E"/>
    <w:rsid w:val="00200EEA"/>
    <w:rsid w:val="002011D5"/>
    <w:rsid w:val="002018CB"/>
    <w:rsid w:val="00201BA9"/>
    <w:rsid w:val="00201FBD"/>
    <w:rsid w:val="0020282D"/>
    <w:rsid w:val="00203E8B"/>
    <w:rsid w:val="002050F2"/>
    <w:rsid w:val="0020515A"/>
    <w:rsid w:val="002070A3"/>
    <w:rsid w:val="0021081F"/>
    <w:rsid w:val="002151F1"/>
    <w:rsid w:val="00215FC2"/>
    <w:rsid w:val="002165F7"/>
    <w:rsid w:val="002210C3"/>
    <w:rsid w:val="00222546"/>
    <w:rsid w:val="00223E6F"/>
    <w:rsid w:val="0022544B"/>
    <w:rsid w:val="002265B8"/>
    <w:rsid w:val="002279BD"/>
    <w:rsid w:val="00227B91"/>
    <w:rsid w:val="0023027F"/>
    <w:rsid w:val="00231D23"/>
    <w:rsid w:val="002325C6"/>
    <w:rsid w:val="002358F2"/>
    <w:rsid w:val="002367AF"/>
    <w:rsid w:val="00237E7B"/>
    <w:rsid w:val="00240A2D"/>
    <w:rsid w:val="00243BC4"/>
    <w:rsid w:val="00244726"/>
    <w:rsid w:val="00247201"/>
    <w:rsid w:val="00247D19"/>
    <w:rsid w:val="00250FD5"/>
    <w:rsid w:val="00253B1B"/>
    <w:rsid w:val="00255789"/>
    <w:rsid w:val="0025603E"/>
    <w:rsid w:val="0025660A"/>
    <w:rsid w:val="00257969"/>
    <w:rsid w:val="00260F44"/>
    <w:rsid w:val="00262241"/>
    <w:rsid w:val="002628E2"/>
    <w:rsid w:val="002636B6"/>
    <w:rsid w:val="002649AF"/>
    <w:rsid w:val="00265519"/>
    <w:rsid w:val="002658E8"/>
    <w:rsid w:val="00267FDB"/>
    <w:rsid w:val="00270E18"/>
    <w:rsid w:val="00272180"/>
    <w:rsid w:val="00272252"/>
    <w:rsid w:val="00272442"/>
    <w:rsid w:val="00272901"/>
    <w:rsid w:val="002753CD"/>
    <w:rsid w:val="00275402"/>
    <w:rsid w:val="00275C2F"/>
    <w:rsid w:val="0027656C"/>
    <w:rsid w:val="00276C8D"/>
    <w:rsid w:val="0028050D"/>
    <w:rsid w:val="00280567"/>
    <w:rsid w:val="00281487"/>
    <w:rsid w:val="00284827"/>
    <w:rsid w:val="002854BB"/>
    <w:rsid w:val="002864EE"/>
    <w:rsid w:val="00290159"/>
    <w:rsid w:val="0029045E"/>
    <w:rsid w:val="00293A55"/>
    <w:rsid w:val="00294753"/>
    <w:rsid w:val="002976B3"/>
    <w:rsid w:val="002A5219"/>
    <w:rsid w:val="002A5464"/>
    <w:rsid w:val="002A7422"/>
    <w:rsid w:val="002B1F02"/>
    <w:rsid w:val="002B25E5"/>
    <w:rsid w:val="002B2855"/>
    <w:rsid w:val="002B432E"/>
    <w:rsid w:val="002B7B5F"/>
    <w:rsid w:val="002B7E39"/>
    <w:rsid w:val="002C0300"/>
    <w:rsid w:val="002C0C28"/>
    <w:rsid w:val="002C20FF"/>
    <w:rsid w:val="002C361F"/>
    <w:rsid w:val="002C3A2A"/>
    <w:rsid w:val="002C3CEE"/>
    <w:rsid w:val="002C41DE"/>
    <w:rsid w:val="002C437B"/>
    <w:rsid w:val="002C531E"/>
    <w:rsid w:val="002D362B"/>
    <w:rsid w:val="002D3FDC"/>
    <w:rsid w:val="002D4E22"/>
    <w:rsid w:val="002D67C0"/>
    <w:rsid w:val="002D76F5"/>
    <w:rsid w:val="002E0DDC"/>
    <w:rsid w:val="002E13EC"/>
    <w:rsid w:val="002E2874"/>
    <w:rsid w:val="002E49DA"/>
    <w:rsid w:val="002E4A52"/>
    <w:rsid w:val="002E4BD5"/>
    <w:rsid w:val="002E5650"/>
    <w:rsid w:val="002E6C63"/>
    <w:rsid w:val="002F12BA"/>
    <w:rsid w:val="002F2CFE"/>
    <w:rsid w:val="002F3985"/>
    <w:rsid w:val="002F4157"/>
    <w:rsid w:val="002F41B8"/>
    <w:rsid w:val="002F489B"/>
    <w:rsid w:val="002F5798"/>
    <w:rsid w:val="002F5AF7"/>
    <w:rsid w:val="002F68A3"/>
    <w:rsid w:val="002F6CB9"/>
    <w:rsid w:val="002F75BD"/>
    <w:rsid w:val="003006FD"/>
    <w:rsid w:val="0030507D"/>
    <w:rsid w:val="00305901"/>
    <w:rsid w:val="00306F79"/>
    <w:rsid w:val="00313804"/>
    <w:rsid w:val="0031458F"/>
    <w:rsid w:val="00314FFA"/>
    <w:rsid w:val="0031675C"/>
    <w:rsid w:val="003203F9"/>
    <w:rsid w:val="00320E4B"/>
    <w:rsid w:val="003210C8"/>
    <w:rsid w:val="00323FDA"/>
    <w:rsid w:val="00325AD0"/>
    <w:rsid w:val="0033146E"/>
    <w:rsid w:val="0033740C"/>
    <w:rsid w:val="0034037D"/>
    <w:rsid w:val="00342389"/>
    <w:rsid w:val="00342B89"/>
    <w:rsid w:val="00343B27"/>
    <w:rsid w:val="003445F4"/>
    <w:rsid w:val="00344D20"/>
    <w:rsid w:val="00346AD8"/>
    <w:rsid w:val="0035182D"/>
    <w:rsid w:val="0035461D"/>
    <w:rsid w:val="00355913"/>
    <w:rsid w:val="00355B45"/>
    <w:rsid w:val="00356C4B"/>
    <w:rsid w:val="0036252A"/>
    <w:rsid w:val="00362EEA"/>
    <w:rsid w:val="003632D6"/>
    <w:rsid w:val="003634AD"/>
    <w:rsid w:val="003635D1"/>
    <w:rsid w:val="00367E06"/>
    <w:rsid w:val="0037042F"/>
    <w:rsid w:val="003705A4"/>
    <w:rsid w:val="003724F8"/>
    <w:rsid w:val="003738BF"/>
    <w:rsid w:val="00374BAB"/>
    <w:rsid w:val="00376186"/>
    <w:rsid w:val="003768E0"/>
    <w:rsid w:val="003769C6"/>
    <w:rsid w:val="00376A59"/>
    <w:rsid w:val="0038011C"/>
    <w:rsid w:val="003806FA"/>
    <w:rsid w:val="003845C8"/>
    <w:rsid w:val="00384677"/>
    <w:rsid w:val="00384A43"/>
    <w:rsid w:val="0038793D"/>
    <w:rsid w:val="003904DC"/>
    <w:rsid w:val="00391DB4"/>
    <w:rsid w:val="0039254F"/>
    <w:rsid w:val="003945C8"/>
    <w:rsid w:val="003951C6"/>
    <w:rsid w:val="003A18DD"/>
    <w:rsid w:val="003A2C64"/>
    <w:rsid w:val="003A4818"/>
    <w:rsid w:val="003A6469"/>
    <w:rsid w:val="003B0D57"/>
    <w:rsid w:val="003B1EE3"/>
    <w:rsid w:val="003B5E1B"/>
    <w:rsid w:val="003B75FF"/>
    <w:rsid w:val="003B767B"/>
    <w:rsid w:val="003C0CEB"/>
    <w:rsid w:val="003C1816"/>
    <w:rsid w:val="003C1D40"/>
    <w:rsid w:val="003C1FB2"/>
    <w:rsid w:val="003C25D3"/>
    <w:rsid w:val="003C2DF9"/>
    <w:rsid w:val="003C591C"/>
    <w:rsid w:val="003D1AD4"/>
    <w:rsid w:val="003D2613"/>
    <w:rsid w:val="003D3580"/>
    <w:rsid w:val="003D57E5"/>
    <w:rsid w:val="003D60C6"/>
    <w:rsid w:val="003D6712"/>
    <w:rsid w:val="003D7D55"/>
    <w:rsid w:val="003E2E09"/>
    <w:rsid w:val="003E5A13"/>
    <w:rsid w:val="003E66EC"/>
    <w:rsid w:val="003F451C"/>
    <w:rsid w:val="003F674E"/>
    <w:rsid w:val="003F68A1"/>
    <w:rsid w:val="0040420E"/>
    <w:rsid w:val="004042EB"/>
    <w:rsid w:val="004113F1"/>
    <w:rsid w:val="00414C00"/>
    <w:rsid w:val="004152AF"/>
    <w:rsid w:val="00416AF4"/>
    <w:rsid w:val="004174D0"/>
    <w:rsid w:val="00422487"/>
    <w:rsid w:val="004255FC"/>
    <w:rsid w:val="004309D7"/>
    <w:rsid w:val="00430B05"/>
    <w:rsid w:val="00430FDA"/>
    <w:rsid w:val="004322A2"/>
    <w:rsid w:val="004325A5"/>
    <w:rsid w:val="00433B68"/>
    <w:rsid w:val="00433F3A"/>
    <w:rsid w:val="00435BB2"/>
    <w:rsid w:val="00436537"/>
    <w:rsid w:val="0043766A"/>
    <w:rsid w:val="00437A66"/>
    <w:rsid w:val="00437BA5"/>
    <w:rsid w:val="004405CE"/>
    <w:rsid w:val="00440D4E"/>
    <w:rsid w:val="0044155E"/>
    <w:rsid w:val="004468A2"/>
    <w:rsid w:val="00447721"/>
    <w:rsid w:val="00447F9F"/>
    <w:rsid w:val="0045118C"/>
    <w:rsid w:val="00451C12"/>
    <w:rsid w:val="004520D2"/>
    <w:rsid w:val="00452A7E"/>
    <w:rsid w:val="004544FB"/>
    <w:rsid w:val="00454BD4"/>
    <w:rsid w:val="004552DB"/>
    <w:rsid w:val="0045599D"/>
    <w:rsid w:val="00457ECA"/>
    <w:rsid w:val="00460737"/>
    <w:rsid w:val="00460F36"/>
    <w:rsid w:val="00462356"/>
    <w:rsid w:val="00462980"/>
    <w:rsid w:val="004635C1"/>
    <w:rsid w:val="0046389E"/>
    <w:rsid w:val="00463FE2"/>
    <w:rsid w:val="00465B8C"/>
    <w:rsid w:val="004716F0"/>
    <w:rsid w:val="00472C8C"/>
    <w:rsid w:val="004750F3"/>
    <w:rsid w:val="00476291"/>
    <w:rsid w:val="00476ECD"/>
    <w:rsid w:val="00476F32"/>
    <w:rsid w:val="00481F8A"/>
    <w:rsid w:val="0048615E"/>
    <w:rsid w:val="00491E25"/>
    <w:rsid w:val="0049239A"/>
    <w:rsid w:val="0049307A"/>
    <w:rsid w:val="004942B4"/>
    <w:rsid w:val="00496424"/>
    <w:rsid w:val="00496706"/>
    <w:rsid w:val="004974B9"/>
    <w:rsid w:val="004A6F4F"/>
    <w:rsid w:val="004B2553"/>
    <w:rsid w:val="004B3E5E"/>
    <w:rsid w:val="004B7A4C"/>
    <w:rsid w:val="004C0411"/>
    <w:rsid w:val="004C06CD"/>
    <w:rsid w:val="004C0F3B"/>
    <w:rsid w:val="004C29B1"/>
    <w:rsid w:val="004C2D96"/>
    <w:rsid w:val="004C3242"/>
    <w:rsid w:val="004C3B12"/>
    <w:rsid w:val="004C40E7"/>
    <w:rsid w:val="004C41C5"/>
    <w:rsid w:val="004C4A6D"/>
    <w:rsid w:val="004C4BE2"/>
    <w:rsid w:val="004C552D"/>
    <w:rsid w:val="004C5834"/>
    <w:rsid w:val="004C6032"/>
    <w:rsid w:val="004C6486"/>
    <w:rsid w:val="004D0745"/>
    <w:rsid w:val="004D149C"/>
    <w:rsid w:val="004D21FC"/>
    <w:rsid w:val="004D30D6"/>
    <w:rsid w:val="004D3C9E"/>
    <w:rsid w:val="004D52BD"/>
    <w:rsid w:val="004D5A34"/>
    <w:rsid w:val="004D66B4"/>
    <w:rsid w:val="004D722F"/>
    <w:rsid w:val="004E0551"/>
    <w:rsid w:val="004E0F36"/>
    <w:rsid w:val="004E2175"/>
    <w:rsid w:val="004E607E"/>
    <w:rsid w:val="004F013E"/>
    <w:rsid w:val="004F5091"/>
    <w:rsid w:val="004F519F"/>
    <w:rsid w:val="004F5529"/>
    <w:rsid w:val="004F5CBC"/>
    <w:rsid w:val="00500DA6"/>
    <w:rsid w:val="00501244"/>
    <w:rsid w:val="005030FB"/>
    <w:rsid w:val="00504BA5"/>
    <w:rsid w:val="005057BA"/>
    <w:rsid w:val="005062BC"/>
    <w:rsid w:val="0050645E"/>
    <w:rsid w:val="00507F16"/>
    <w:rsid w:val="0051092B"/>
    <w:rsid w:val="00510ABA"/>
    <w:rsid w:val="00510D0D"/>
    <w:rsid w:val="00511868"/>
    <w:rsid w:val="00512F88"/>
    <w:rsid w:val="00513AD1"/>
    <w:rsid w:val="0051595D"/>
    <w:rsid w:val="00517217"/>
    <w:rsid w:val="0051797A"/>
    <w:rsid w:val="005218F8"/>
    <w:rsid w:val="005228DD"/>
    <w:rsid w:val="00522F23"/>
    <w:rsid w:val="00523B87"/>
    <w:rsid w:val="005268C2"/>
    <w:rsid w:val="00531BB4"/>
    <w:rsid w:val="0053326E"/>
    <w:rsid w:val="00534A49"/>
    <w:rsid w:val="00534E90"/>
    <w:rsid w:val="00535247"/>
    <w:rsid w:val="00535645"/>
    <w:rsid w:val="00535D7E"/>
    <w:rsid w:val="0053691F"/>
    <w:rsid w:val="00540768"/>
    <w:rsid w:val="0054556F"/>
    <w:rsid w:val="00551040"/>
    <w:rsid w:val="00551536"/>
    <w:rsid w:val="00553737"/>
    <w:rsid w:val="005559F6"/>
    <w:rsid w:val="0055650F"/>
    <w:rsid w:val="00556CAE"/>
    <w:rsid w:val="00557DF7"/>
    <w:rsid w:val="00560EAF"/>
    <w:rsid w:val="0056239F"/>
    <w:rsid w:val="00562B4E"/>
    <w:rsid w:val="005630D9"/>
    <w:rsid w:val="00563724"/>
    <w:rsid w:val="00572BBD"/>
    <w:rsid w:val="00573464"/>
    <w:rsid w:val="00574B63"/>
    <w:rsid w:val="00575504"/>
    <w:rsid w:val="00576D10"/>
    <w:rsid w:val="005802C6"/>
    <w:rsid w:val="00581433"/>
    <w:rsid w:val="005823CB"/>
    <w:rsid w:val="00582CC1"/>
    <w:rsid w:val="00582FEA"/>
    <w:rsid w:val="005831F0"/>
    <w:rsid w:val="00584BE7"/>
    <w:rsid w:val="005907B4"/>
    <w:rsid w:val="00592879"/>
    <w:rsid w:val="00592AD0"/>
    <w:rsid w:val="005937A2"/>
    <w:rsid w:val="00593F3A"/>
    <w:rsid w:val="00594CF5"/>
    <w:rsid w:val="0059569C"/>
    <w:rsid w:val="00596786"/>
    <w:rsid w:val="005A1434"/>
    <w:rsid w:val="005A31AA"/>
    <w:rsid w:val="005A4F1D"/>
    <w:rsid w:val="005A66FB"/>
    <w:rsid w:val="005B0505"/>
    <w:rsid w:val="005B33D1"/>
    <w:rsid w:val="005B354B"/>
    <w:rsid w:val="005B47A4"/>
    <w:rsid w:val="005B5776"/>
    <w:rsid w:val="005B6681"/>
    <w:rsid w:val="005B6AF1"/>
    <w:rsid w:val="005B74DB"/>
    <w:rsid w:val="005C000F"/>
    <w:rsid w:val="005C2427"/>
    <w:rsid w:val="005C29FB"/>
    <w:rsid w:val="005C2A96"/>
    <w:rsid w:val="005C2DF0"/>
    <w:rsid w:val="005C43AA"/>
    <w:rsid w:val="005C608C"/>
    <w:rsid w:val="005C6922"/>
    <w:rsid w:val="005C7A0E"/>
    <w:rsid w:val="005C7F55"/>
    <w:rsid w:val="005D0695"/>
    <w:rsid w:val="005D151E"/>
    <w:rsid w:val="005D1C9E"/>
    <w:rsid w:val="005D548C"/>
    <w:rsid w:val="005D6952"/>
    <w:rsid w:val="005D7ED0"/>
    <w:rsid w:val="005E04C5"/>
    <w:rsid w:val="005E143A"/>
    <w:rsid w:val="005E310D"/>
    <w:rsid w:val="005E45B7"/>
    <w:rsid w:val="005E6D48"/>
    <w:rsid w:val="005E722E"/>
    <w:rsid w:val="005E74A4"/>
    <w:rsid w:val="005F355E"/>
    <w:rsid w:val="005F60F5"/>
    <w:rsid w:val="005F61E0"/>
    <w:rsid w:val="00600302"/>
    <w:rsid w:val="00601673"/>
    <w:rsid w:val="0060169C"/>
    <w:rsid w:val="00603D6E"/>
    <w:rsid w:val="00604C16"/>
    <w:rsid w:val="00604DFA"/>
    <w:rsid w:val="00605511"/>
    <w:rsid w:val="00605B14"/>
    <w:rsid w:val="00605D95"/>
    <w:rsid w:val="00607D50"/>
    <w:rsid w:val="006107E9"/>
    <w:rsid w:val="00610D6B"/>
    <w:rsid w:val="0061146C"/>
    <w:rsid w:val="00612712"/>
    <w:rsid w:val="00612B95"/>
    <w:rsid w:val="00612C1D"/>
    <w:rsid w:val="00615F87"/>
    <w:rsid w:val="00616EE2"/>
    <w:rsid w:val="006221ED"/>
    <w:rsid w:val="0062275B"/>
    <w:rsid w:val="00622D01"/>
    <w:rsid w:val="0062629D"/>
    <w:rsid w:val="00627FDE"/>
    <w:rsid w:val="00630A19"/>
    <w:rsid w:val="0063125A"/>
    <w:rsid w:val="006339DB"/>
    <w:rsid w:val="00634AF4"/>
    <w:rsid w:val="00634B11"/>
    <w:rsid w:val="00635252"/>
    <w:rsid w:val="006372C6"/>
    <w:rsid w:val="00643D09"/>
    <w:rsid w:val="00644604"/>
    <w:rsid w:val="0064472D"/>
    <w:rsid w:val="006454D5"/>
    <w:rsid w:val="0065225E"/>
    <w:rsid w:val="00652726"/>
    <w:rsid w:val="006532C6"/>
    <w:rsid w:val="006532FF"/>
    <w:rsid w:val="00654B45"/>
    <w:rsid w:val="006555EA"/>
    <w:rsid w:val="006559D0"/>
    <w:rsid w:val="00655E9A"/>
    <w:rsid w:val="00662B0A"/>
    <w:rsid w:val="00662B65"/>
    <w:rsid w:val="00667729"/>
    <w:rsid w:val="00667AA0"/>
    <w:rsid w:val="00670446"/>
    <w:rsid w:val="00671A05"/>
    <w:rsid w:val="00672548"/>
    <w:rsid w:val="00673B4A"/>
    <w:rsid w:val="006749A5"/>
    <w:rsid w:val="006749B6"/>
    <w:rsid w:val="00676116"/>
    <w:rsid w:val="00680269"/>
    <w:rsid w:val="0068127B"/>
    <w:rsid w:val="00686839"/>
    <w:rsid w:val="00686FEA"/>
    <w:rsid w:val="006911B0"/>
    <w:rsid w:val="00692A0A"/>
    <w:rsid w:val="0069454C"/>
    <w:rsid w:val="00696D22"/>
    <w:rsid w:val="006A06AE"/>
    <w:rsid w:val="006A1781"/>
    <w:rsid w:val="006A3C9A"/>
    <w:rsid w:val="006A525B"/>
    <w:rsid w:val="006A7A07"/>
    <w:rsid w:val="006A7AC7"/>
    <w:rsid w:val="006B0210"/>
    <w:rsid w:val="006B0BE9"/>
    <w:rsid w:val="006B199F"/>
    <w:rsid w:val="006B7A22"/>
    <w:rsid w:val="006B7C3F"/>
    <w:rsid w:val="006C06F8"/>
    <w:rsid w:val="006C2A02"/>
    <w:rsid w:val="006C2A5A"/>
    <w:rsid w:val="006C343F"/>
    <w:rsid w:val="006C40E1"/>
    <w:rsid w:val="006C4B8E"/>
    <w:rsid w:val="006C5998"/>
    <w:rsid w:val="006C5D1A"/>
    <w:rsid w:val="006D005D"/>
    <w:rsid w:val="006D0911"/>
    <w:rsid w:val="006D0980"/>
    <w:rsid w:val="006D291F"/>
    <w:rsid w:val="006D2B33"/>
    <w:rsid w:val="006D3684"/>
    <w:rsid w:val="006D41F4"/>
    <w:rsid w:val="006D49FA"/>
    <w:rsid w:val="006D5A85"/>
    <w:rsid w:val="006D6992"/>
    <w:rsid w:val="006D7B78"/>
    <w:rsid w:val="006E1870"/>
    <w:rsid w:val="006E1B64"/>
    <w:rsid w:val="006E333D"/>
    <w:rsid w:val="006E59D1"/>
    <w:rsid w:val="006E5C77"/>
    <w:rsid w:val="006E691B"/>
    <w:rsid w:val="006F50AF"/>
    <w:rsid w:val="006F561C"/>
    <w:rsid w:val="006F58EB"/>
    <w:rsid w:val="006F59EB"/>
    <w:rsid w:val="006F70B1"/>
    <w:rsid w:val="006F75B6"/>
    <w:rsid w:val="0070107D"/>
    <w:rsid w:val="0070287A"/>
    <w:rsid w:val="00702E6B"/>
    <w:rsid w:val="00703052"/>
    <w:rsid w:val="0070525A"/>
    <w:rsid w:val="007052D5"/>
    <w:rsid w:val="007057D5"/>
    <w:rsid w:val="0070712F"/>
    <w:rsid w:val="00707215"/>
    <w:rsid w:val="00707998"/>
    <w:rsid w:val="00712B63"/>
    <w:rsid w:val="007134EB"/>
    <w:rsid w:val="00715757"/>
    <w:rsid w:val="00715DC8"/>
    <w:rsid w:val="00716B95"/>
    <w:rsid w:val="0071745E"/>
    <w:rsid w:val="0072371D"/>
    <w:rsid w:val="00725B11"/>
    <w:rsid w:val="007265A0"/>
    <w:rsid w:val="0072780F"/>
    <w:rsid w:val="00733440"/>
    <w:rsid w:val="0073628F"/>
    <w:rsid w:val="00740AC3"/>
    <w:rsid w:val="00744FDE"/>
    <w:rsid w:val="0074652F"/>
    <w:rsid w:val="0074687B"/>
    <w:rsid w:val="0074764C"/>
    <w:rsid w:val="0074771B"/>
    <w:rsid w:val="0074797F"/>
    <w:rsid w:val="00752697"/>
    <w:rsid w:val="00753E8C"/>
    <w:rsid w:val="0075439A"/>
    <w:rsid w:val="00754645"/>
    <w:rsid w:val="00761C48"/>
    <w:rsid w:val="00761E8A"/>
    <w:rsid w:val="00763F1F"/>
    <w:rsid w:val="00765B73"/>
    <w:rsid w:val="007664CE"/>
    <w:rsid w:val="00772801"/>
    <w:rsid w:val="00773EC6"/>
    <w:rsid w:val="007745D4"/>
    <w:rsid w:val="00774921"/>
    <w:rsid w:val="007770DB"/>
    <w:rsid w:val="00780E03"/>
    <w:rsid w:val="00781922"/>
    <w:rsid w:val="00783DC2"/>
    <w:rsid w:val="00784AF4"/>
    <w:rsid w:val="00787D16"/>
    <w:rsid w:val="00794334"/>
    <w:rsid w:val="00795C0E"/>
    <w:rsid w:val="007A206E"/>
    <w:rsid w:val="007A5660"/>
    <w:rsid w:val="007A5796"/>
    <w:rsid w:val="007A59E8"/>
    <w:rsid w:val="007A7722"/>
    <w:rsid w:val="007A7836"/>
    <w:rsid w:val="007A7BAD"/>
    <w:rsid w:val="007B0A6A"/>
    <w:rsid w:val="007B0A7C"/>
    <w:rsid w:val="007B2F3A"/>
    <w:rsid w:val="007B42CE"/>
    <w:rsid w:val="007B4874"/>
    <w:rsid w:val="007B5654"/>
    <w:rsid w:val="007B5A4F"/>
    <w:rsid w:val="007C14F0"/>
    <w:rsid w:val="007C1CE2"/>
    <w:rsid w:val="007C1E6E"/>
    <w:rsid w:val="007C1FEF"/>
    <w:rsid w:val="007C3403"/>
    <w:rsid w:val="007C4652"/>
    <w:rsid w:val="007C55CC"/>
    <w:rsid w:val="007C70B6"/>
    <w:rsid w:val="007D2D54"/>
    <w:rsid w:val="007D6322"/>
    <w:rsid w:val="007D6B9B"/>
    <w:rsid w:val="007D70E8"/>
    <w:rsid w:val="007D7C50"/>
    <w:rsid w:val="007E1F25"/>
    <w:rsid w:val="007E5E0D"/>
    <w:rsid w:val="007E600E"/>
    <w:rsid w:val="007E6351"/>
    <w:rsid w:val="007F0338"/>
    <w:rsid w:val="007F0959"/>
    <w:rsid w:val="007F0FDE"/>
    <w:rsid w:val="007F219B"/>
    <w:rsid w:val="007F236A"/>
    <w:rsid w:val="007F54F6"/>
    <w:rsid w:val="007F5E21"/>
    <w:rsid w:val="007F66C2"/>
    <w:rsid w:val="008005A2"/>
    <w:rsid w:val="00803BD3"/>
    <w:rsid w:val="008042ED"/>
    <w:rsid w:val="008059B7"/>
    <w:rsid w:val="008076A8"/>
    <w:rsid w:val="00810832"/>
    <w:rsid w:val="008129A4"/>
    <w:rsid w:val="008131C8"/>
    <w:rsid w:val="008136FB"/>
    <w:rsid w:val="00813AC3"/>
    <w:rsid w:val="00820970"/>
    <w:rsid w:val="00820BD9"/>
    <w:rsid w:val="00822CF2"/>
    <w:rsid w:val="00823C1D"/>
    <w:rsid w:val="00823CAA"/>
    <w:rsid w:val="00824D86"/>
    <w:rsid w:val="00825B80"/>
    <w:rsid w:val="00826FB2"/>
    <w:rsid w:val="00830666"/>
    <w:rsid w:val="00832BAC"/>
    <w:rsid w:val="00833C6D"/>
    <w:rsid w:val="0083493F"/>
    <w:rsid w:val="00837119"/>
    <w:rsid w:val="008372E1"/>
    <w:rsid w:val="008372E5"/>
    <w:rsid w:val="00840DBB"/>
    <w:rsid w:val="0084457B"/>
    <w:rsid w:val="00846AA9"/>
    <w:rsid w:val="00847235"/>
    <w:rsid w:val="008531A2"/>
    <w:rsid w:val="008546AC"/>
    <w:rsid w:val="008567F9"/>
    <w:rsid w:val="00857878"/>
    <w:rsid w:val="00861153"/>
    <w:rsid w:val="00862F01"/>
    <w:rsid w:val="008645B8"/>
    <w:rsid w:val="008668F0"/>
    <w:rsid w:val="008676D7"/>
    <w:rsid w:val="008677B0"/>
    <w:rsid w:val="008677F9"/>
    <w:rsid w:val="00870ACF"/>
    <w:rsid w:val="0087239F"/>
    <w:rsid w:val="00872B16"/>
    <w:rsid w:val="00873AE8"/>
    <w:rsid w:val="008754D2"/>
    <w:rsid w:val="00875F30"/>
    <w:rsid w:val="008767A5"/>
    <w:rsid w:val="008838F2"/>
    <w:rsid w:val="00883AB5"/>
    <w:rsid w:val="0088473A"/>
    <w:rsid w:val="00884A6F"/>
    <w:rsid w:val="00884F91"/>
    <w:rsid w:val="00886919"/>
    <w:rsid w:val="00890D41"/>
    <w:rsid w:val="008931B5"/>
    <w:rsid w:val="00893B29"/>
    <w:rsid w:val="00895439"/>
    <w:rsid w:val="008A05A9"/>
    <w:rsid w:val="008A1490"/>
    <w:rsid w:val="008A467D"/>
    <w:rsid w:val="008A48A9"/>
    <w:rsid w:val="008A6DD2"/>
    <w:rsid w:val="008B0ABC"/>
    <w:rsid w:val="008B0C70"/>
    <w:rsid w:val="008B1B47"/>
    <w:rsid w:val="008B5B17"/>
    <w:rsid w:val="008B5CB0"/>
    <w:rsid w:val="008C30BE"/>
    <w:rsid w:val="008C35F8"/>
    <w:rsid w:val="008C5087"/>
    <w:rsid w:val="008C69FD"/>
    <w:rsid w:val="008C77C9"/>
    <w:rsid w:val="008D112B"/>
    <w:rsid w:val="008D281A"/>
    <w:rsid w:val="008D2FA9"/>
    <w:rsid w:val="008D3ABA"/>
    <w:rsid w:val="008E0245"/>
    <w:rsid w:val="008E0E13"/>
    <w:rsid w:val="008E1103"/>
    <w:rsid w:val="008E19C4"/>
    <w:rsid w:val="008E392A"/>
    <w:rsid w:val="008E4149"/>
    <w:rsid w:val="008E57B3"/>
    <w:rsid w:val="008E7547"/>
    <w:rsid w:val="008F0879"/>
    <w:rsid w:val="008F106F"/>
    <w:rsid w:val="008F43A9"/>
    <w:rsid w:val="009019E1"/>
    <w:rsid w:val="00901E76"/>
    <w:rsid w:val="009021FA"/>
    <w:rsid w:val="009034B5"/>
    <w:rsid w:val="0090449D"/>
    <w:rsid w:val="00906C6F"/>
    <w:rsid w:val="00906F7E"/>
    <w:rsid w:val="00907165"/>
    <w:rsid w:val="00912A3C"/>
    <w:rsid w:val="009140C5"/>
    <w:rsid w:val="009158D3"/>
    <w:rsid w:val="00927641"/>
    <w:rsid w:val="00930C36"/>
    <w:rsid w:val="0093287F"/>
    <w:rsid w:val="00932E8F"/>
    <w:rsid w:val="00933436"/>
    <w:rsid w:val="009338A0"/>
    <w:rsid w:val="009342A8"/>
    <w:rsid w:val="00934300"/>
    <w:rsid w:val="0093486A"/>
    <w:rsid w:val="00937267"/>
    <w:rsid w:val="00940C1C"/>
    <w:rsid w:val="0094205C"/>
    <w:rsid w:val="00944E26"/>
    <w:rsid w:val="009459C4"/>
    <w:rsid w:val="00946389"/>
    <w:rsid w:val="00950DA8"/>
    <w:rsid w:val="00952CC6"/>
    <w:rsid w:val="009533E4"/>
    <w:rsid w:val="00961E28"/>
    <w:rsid w:val="00966A35"/>
    <w:rsid w:val="009719F1"/>
    <w:rsid w:val="00971FAE"/>
    <w:rsid w:val="0097280A"/>
    <w:rsid w:val="00974F52"/>
    <w:rsid w:val="00976697"/>
    <w:rsid w:val="00981416"/>
    <w:rsid w:val="0098698D"/>
    <w:rsid w:val="00986D42"/>
    <w:rsid w:val="0099096D"/>
    <w:rsid w:val="00992AC5"/>
    <w:rsid w:val="00994694"/>
    <w:rsid w:val="00994BA1"/>
    <w:rsid w:val="00995930"/>
    <w:rsid w:val="009959CF"/>
    <w:rsid w:val="00995A05"/>
    <w:rsid w:val="0099684C"/>
    <w:rsid w:val="009A33B0"/>
    <w:rsid w:val="009B17C3"/>
    <w:rsid w:val="009B1AC0"/>
    <w:rsid w:val="009B1BE6"/>
    <w:rsid w:val="009B31B7"/>
    <w:rsid w:val="009B324F"/>
    <w:rsid w:val="009B5ABE"/>
    <w:rsid w:val="009B7BE3"/>
    <w:rsid w:val="009C2D25"/>
    <w:rsid w:val="009C371A"/>
    <w:rsid w:val="009C4164"/>
    <w:rsid w:val="009C67B4"/>
    <w:rsid w:val="009D2814"/>
    <w:rsid w:val="009D2E64"/>
    <w:rsid w:val="009D3DF3"/>
    <w:rsid w:val="009D4DA4"/>
    <w:rsid w:val="009D4EDC"/>
    <w:rsid w:val="009D51CB"/>
    <w:rsid w:val="009D58FD"/>
    <w:rsid w:val="009E1F63"/>
    <w:rsid w:val="009E7613"/>
    <w:rsid w:val="009F026E"/>
    <w:rsid w:val="009F400E"/>
    <w:rsid w:val="009F4630"/>
    <w:rsid w:val="009F4A7E"/>
    <w:rsid w:val="009F614E"/>
    <w:rsid w:val="009F71AD"/>
    <w:rsid w:val="009F758E"/>
    <w:rsid w:val="00A00151"/>
    <w:rsid w:val="00A01B85"/>
    <w:rsid w:val="00A02C8C"/>
    <w:rsid w:val="00A02EA4"/>
    <w:rsid w:val="00A031FD"/>
    <w:rsid w:val="00A03A45"/>
    <w:rsid w:val="00A04014"/>
    <w:rsid w:val="00A0479F"/>
    <w:rsid w:val="00A070E8"/>
    <w:rsid w:val="00A074BB"/>
    <w:rsid w:val="00A07EC8"/>
    <w:rsid w:val="00A10DCE"/>
    <w:rsid w:val="00A11C58"/>
    <w:rsid w:val="00A11F4A"/>
    <w:rsid w:val="00A127DE"/>
    <w:rsid w:val="00A16601"/>
    <w:rsid w:val="00A17CB0"/>
    <w:rsid w:val="00A21DA2"/>
    <w:rsid w:val="00A224A0"/>
    <w:rsid w:val="00A2364F"/>
    <w:rsid w:val="00A24747"/>
    <w:rsid w:val="00A24E06"/>
    <w:rsid w:val="00A26DA3"/>
    <w:rsid w:val="00A3026E"/>
    <w:rsid w:val="00A30B21"/>
    <w:rsid w:val="00A31699"/>
    <w:rsid w:val="00A322A8"/>
    <w:rsid w:val="00A32936"/>
    <w:rsid w:val="00A34148"/>
    <w:rsid w:val="00A341B3"/>
    <w:rsid w:val="00A365CB"/>
    <w:rsid w:val="00A375B7"/>
    <w:rsid w:val="00A40253"/>
    <w:rsid w:val="00A40CF8"/>
    <w:rsid w:val="00A42868"/>
    <w:rsid w:val="00A43445"/>
    <w:rsid w:val="00A46B36"/>
    <w:rsid w:val="00A47345"/>
    <w:rsid w:val="00A529CE"/>
    <w:rsid w:val="00A55A5B"/>
    <w:rsid w:val="00A566DF"/>
    <w:rsid w:val="00A56FC6"/>
    <w:rsid w:val="00A60B73"/>
    <w:rsid w:val="00A61E93"/>
    <w:rsid w:val="00A6305F"/>
    <w:rsid w:val="00A65855"/>
    <w:rsid w:val="00A65BBC"/>
    <w:rsid w:val="00A7079D"/>
    <w:rsid w:val="00A71F27"/>
    <w:rsid w:val="00A722C0"/>
    <w:rsid w:val="00A72DF0"/>
    <w:rsid w:val="00A74381"/>
    <w:rsid w:val="00A744F5"/>
    <w:rsid w:val="00A74AFC"/>
    <w:rsid w:val="00A7609F"/>
    <w:rsid w:val="00A7655A"/>
    <w:rsid w:val="00A774FE"/>
    <w:rsid w:val="00A77AF5"/>
    <w:rsid w:val="00A80538"/>
    <w:rsid w:val="00A8307D"/>
    <w:rsid w:val="00A838EB"/>
    <w:rsid w:val="00A8421D"/>
    <w:rsid w:val="00A84AF9"/>
    <w:rsid w:val="00A91523"/>
    <w:rsid w:val="00A9158D"/>
    <w:rsid w:val="00A972C5"/>
    <w:rsid w:val="00A97A16"/>
    <w:rsid w:val="00AA086A"/>
    <w:rsid w:val="00AA16F4"/>
    <w:rsid w:val="00AA201C"/>
    <w:rsid w:val="00AA24B0"/>
    <w:rsid w:val="00AA46CB"/>
    <w:rsid w:val="00AA6646"/>
    <w:rsid w:val="00AA7544"/>
    <w:rsid w:val="00AB16C3"/>
    <w:rsid w:val="00AB1E4D"/>
    <w:rsid w:val="00AB24DF"/>
    <w:rsid w:val="00AB2F15"/>
    <w:rsid w:val="00AB3B95"/>
    <w:rsid w:val="00AB59CC"/>
    <w:rsid w:val="00AC03AE"/>
    <w:rsid w:val="00AC27C5"/>
    <w:rsid w:val="00AC41AD"/>
    <w:rsid w:val="00AC4CD0"/>
    <w:rsid w:val="00AC4D12"/>
    <w:rsid w:val="00AC5EDE"/>
    <w:rsid w:val="00AD08C4"/>
    <w:rsid w:val="00AD2BBB"/>
    <w:rsid w:val="00AD466C"/>
    <w:rsid w:val="00AD4A81"/>
    <w:rsid w:val="00AD5C47"/>
    <w:rsid w:val="00AD657D"/>
    <w:rsid w:val="00AD7101"/>
    <w:rsid w:val="00AE0E4A"/>
    <w:rsid w:val="00AE2752"/>
    <w:rsid w:val="00AE32B8"/>
    <w:rsid w:val="00AE57C1"/>
    <w:rsid w:val="00AE65A2"/>
    <w:rsid w:val="00AE7A78"/>
    <w:rsid w:val="00AF0B42"/>
    <w:rsid w:val="00AF1969"/>
    <w:rsid w:val="00AF292A"/>
    <w:rsid w:val="00AF2A34"/>
    <w:rsid w:val="00AF4CC8"/>
    <w:rsid w:val="00AF4EBB"/>
    <w:rsid w:val="00AF6095"/>
    <w:rsid w:val="00AF67D0"/>
    <w:rsid w:val="00B011C4"/>
    <w:rsid w:val="00B016E4"/>
    <w:rsid w:val="00B01EC8"/>
    <w:rsid w:val="00B04710"/>
    <w:rsid w:val="00B053E0"/>
    <w:rsid w:val="00B06EC9"/>
    <w:rsid w:val="00B1184E"/>
    <w:rsid w:val="00B1747A"/>
    <w:rsid w:val="00B17A96"/>
    <w:rsid w:val="00B17D81"/>
    <w:rsid w:val="00B2009A"/>
    <w:rsid w:val="00B21AF4"/>
    <w:rsid w:val="00B2243E"/>
    <w:rsid w:val="00B23135"/>
    <w:rsid w:val="00B2655C"/>
    <w:rsid w:val="00B26BD6"/>
    <w:rsid w:val="00B271BA"/>
    <w:rsid w:val="00B316E9"/>
    <w:rsid w:val="00B33316"/>
    <w:rsid w:val="00B42573"/>
    <w:rsid w:val="00B42B10"/>
    <w:rsid w:val="00B4362F"/>
    <w:rsid w:val="00B4413D"/>
    <w:rsid w:val="00B44480"/>
    <w:rsid w:val="00B44ADB"/>
    <w:rsid w:val="00B44FA0"/>
    <w:rsid w:val="00B4605C"/>
    <w:rsid w:val="00B475E6"/>
    <w:rsid w:val="00B47A53"/>
    <w:rsid w:val="00B50416"/>
    <w:rsid w:val="00B51815"/>
    <w:rsid w:val="00B51C92"/>
    <w:rsid w:val="00B5298E"/>
    <w:rsid w:val="00B52EA5"/>
    <w:rsid w:val="00B541B1"/>
    <w:rsid w:val="00B54324"/>
    <w:rsid w:val="00B54627"/>
    <w:rsid w:val="00B546AD"/>
    <w:rsid w:val="00B63D91"/>
    <w:rsid w:val="00B657B8"/>
    <w:rsid w:val="00B65F08"/>
    <w:rsid w:val="00B65F2A"/>
    <w:rsid w:val="00B6721D"/>
    <w:rsid w:val="00B706F1"/>
    <w:rsid w:val="00B711F7"/>
    <w:rsid w:val="00B71FB1"/>
    <w:rsid w:val="00B73EAE"/>
    <w:rsid w:val="00B745EF"/>
    <w:rsid w:val="00B75AB0"/>
    <w:rsid w:val="00B76DE9"/>
    <w:rsid w:val="00B77222"/>
    <w:rsid w:val="00B861A8"/>
    <w:rsid w:val="00B91801"/>
    <w:rsid w:val="00B9263B"/>
    <w:rsid w:val="00BA011A"/>
    <w:rsid w:val="00BA24B4"/>
    <w:rsid w:val="00BB0460"/>
    <w:rsid w:val="00BB1933"/>
    <w:rsid w:val="00BB3C93"/>
    <w:rsid w:val="00BB4940"/>
    <w:rsid w:val="00BB4BB6"/>
    <w:rsid w:val="00BB52FC"/>
    <w:rsid w:val="00BC1735"/>
    <w:rsid w:val="00BC3171"/>
    <w:rsid w:val="00BC3BD6"/>
    <w:rsid w:val="00BC775B"/>
    <w:rsid w:val="00BD1581"/>
    <w:rsid w:val="00BD1ABB"/>
    <w:rsid w:val="00BD4FD5"/>
    <w:rsid w:val="00BD5454"/>
    <w:rsid w:val="00BD69CC"/>
    <w:rsid w:val="00BE0079"/>
    <w:rsid w:val="00BE076A"/>
    <w:rsid w:val="00BE4F2C"/>
    <w:rsid w:val="00BE4FF8"/>
    <w:rsid w:val="00BE75A8"/>
    <w:rsid w:val="00BE7AFD"/>
    <w:rsid w:val="00BF0037"/>
    <w:rsid w:val="00BF10CD"/>
    <w:rsid w:val="00BF1164"/>
    <w:rsid w:val="00BF1B00"/>
    <w:rsid w:val="00BF2BCD"/>
    <w:rsid w:val="00BF4EEF"/>
    <w:rsid w:val="00BF6AF0"/>
    <w:rsid w:val="00BF7355"/>
    <w:rsid w:val="00C0152B"/>
    <w:rsid w:val="00C0241D"/>
    <w:rsid w:val="00C03062"/>
    <w:rsid w:val="00C03247"/>
    <w:rsid w:val="00C03812"/>
    <w:rsid w:val="00C04E77"/>
    <w:rsid w:val="00C05BD9"/>
    <w:rsid w:val="00C11F5A"/>
    <w:rsid w:val="00C132CD"/>
    <w:rsid w:val="00C14249"/>
    <w:rsid w:val="00C15AE2"/>
    <w:rsid w:val="00C167B4"/>
    <w:rsid w:val="00C17773"/>
    <w:rsid w:val="00C208BA"/>
    <w:rsid w:val="00C25566"/>
    <w:rsid w:val="00C26836"/>
    <w:rsid w:val="00C27521"/>
    <w:rsid w:val="00C3113E"/>
    <w:rsid w:val="00C31354"/>
    <w:rsid w:val="00C31BFF"/>
    <w:rsid w:val="00C32560"/>
    <w:rsid w:val="00C32885"/>
    <w:rsid w:val="00C32EAB"/>
    <w:rsid w:val="00C343A3"/>
    <w:rsid w:val="00C349F0"/>
    <w:rsid w:val="00C34B30"/>
    <w:rsid w:val="00C352EF"/>
    <w:rsid w:val="00C415A1"/>
    <w:rsid w:val="00C43F00"/>
    <w:rsid w:val="00C4605D"/>
    <w:rsid w:val="00C47A42"/>
    <w:rsid w:val="00C47F54"/>
    <w:rsid w:val="00C53218"/>
    <w:rsid w:val="00C55AFA"/>
    <w:rsid w:val="00C55F5F"/>
    <w:rsid w:val="00C56389"/>
    <w:rsid w:val="00C564AF"/>
    <w:rsid w:val="00C6224F"/>
    <w:rsid w:val="00C6340D"/>
    <w:rsid w:val="00C63BC5"/>
    <w:rsid w:val="00C63F3D"/>
    <w:rsid w:val="00C70CDF"/>
    <w:rsid w:val="00C72E3B"/>
    <w:rsid w:val="00C73465"/>
    <w:rsid w:val="00C74479"/>
    <w:rsid w:val="00C809C2"/>
    <w:rsid w:val="00C82381"/>
    <w:rsid w:val="00C872E9"/>
    <w:rsid w:val="00C913A5"/>
    <w:rsid w:val="00C91E96"/>
    <w:rsid w:val="00C932CB"/>
    <w:rsid w:val="00C9337D"/>
    <w:rsid w:val="00C93561"/>
    <w:rsid w:val="00C95ABF"/>
    <w:rsid w:val="00C96A72"/>
    <w:rsid w:val="00C97EAD"/>
    <w:rsid w:val="00CA0504"/>
    <w:rsid w:val="00CA1103"/>
    <w:rsid w:val="00CA367B"/>
    <w:rsid w:val="00CA44EC"/>
    <w:rsid w:val="00CA5AEE"/>
    <w:rsid w:val="00CA627A"/>
    <w:rsid w:val="00CA640B"/>
    <w:rsid w:val="00CB01EA"/>
    <w:rsid w:val="00CB3173"/>
    <w:rsid w:val="00CB36A8"/>
    <w:rsid w:val="00CB4C6B"/>
    <w:rsid w:val="00CB4E78"/>
    <w:rsid w:val="00CB6990"/>
    <w:rsid w:val="00CC06C9"/>
    <w:rsid w:val="00CC2063"/>
    <w:rsid w:val="00CC5201"/>
    <w:rsid w:val="00CC5793"/>
    <w:rsid w:val="00CC74E3"/>
    <w:rsid w:val="00CD03B2"/>
    <w:rsid w:val="00CD1CC8"/>
    <w:rsid w:val="00CD2536"/>
    <w:rsid w:val="00CD5F2E"/>
    <w:rsid w:val="00CD610D"/>
    <w:rsid w:val="00CD69D9"/>
    <w:rsid w:val="00CE08B4"/>
    <w:rsid w:val="00CE1EE4"/>
    <w:rsid w:val="00CE2E87"/>
    <w:rsid w:val="00CE3BC9"/>
    <w:rsid w:val="00CE5A63"/>
    <w:rsid w:val="00CE78BE"/>
    <w:rsid w:val="00CF1A68"/>
    <w:rsid w:val="00CF290B"/>
    <w:rsid w:val="00CF2ED1"/>
    <w:rsid w:val="00CF54A0"/>
    <w:rsid w:val="00D038FD"/>
    <w:rsid w:val="00D03B85"/>
    <w:rsid w:val="00D05034"/>
    <w:rsid w:val="00D0643D"/>
    <w:rsid w:val="00D075D6"/>
    <w:rsid w:val="00D12C6C"/>
    <w:rsid w:val="00D14C20"/>
    <w:rsid w:val="00D15FEE"/>
    <w:rsid w:val="00D25593"/>
    <w:rsid w:val="00D3154B"/>
    <w:rsid w:val="00D321B1"/>
    <w:rsid w:val="00D3243A"/>
    <w:rsid w:val="00D329B1"/>
    <w:rsid w:val="00D331E3"/>
    <w:rsid w:val="00D33A2F"/>
    <w:rsid w:val="00D35EA1"/>
    <w:rsid w:val="00D37081"/>
    <w:rsid w:val="00D37D6D"/>
    <w:rsid w:val="00D42306"/>
    <w:rsid w:val="00D4267C"/>
    <w:rsid w:val="00D42B24"/>
    <w:rsid w:val="00D456EA"/>
    <w:rsid w:val="00D50F72"/>
    <w:rsid w:val="00D52350"/>
    <w:rsid w:val="00D52407"/>
    <w:rsid w:val="00D52B87"/>
    <w:rsid w:val="00D56122"/>
    <w:rsid w:val="00D56AFC"/>
    <w:rsid w:val="00D614A4"/>
    <w:rsid w:val="00D62232"/>
    <w:rsid w:val="00D66967"/>
    <w:rsid w:val="00D67268"/>
    <w:rsid w:val="00D67A6D"/>
    <w:rsid w:val="00D70986"/>
    <w:rsid w:val="00D716DE"/>
    <w:rsid w:val="00D71CEF"/>
    <w:rsid w:val="00D7274C"/>
    <w:rsid w:val="00D73210"/>
    <w:rsid w:val="00D743B6"/>
    <w:rsid w:val="00D7545F"/>
    <w:rsid w:val="00D756FA"/>
    <w:rsid w:val="00D75F94"/>
    <w:rsid w:val="00D81815"/>
    <w:rsid w:val="00D83146"/>
    <w:rsid w:val="00D92A9A"/>
    <w:rsid w:val="00D937AD"/>
    <w:rsid w:val="00D9380F"/>
    <w:rsid w:val="00D94EA5"/>
    <w:rsid w:val="00D94F5B"/>
    <w:rsid w:val="00D965E8"/>
    <w:rsid w:val="00D97DDB"/>
    <w:rsid w:val="00DA107E"/>
    <w:rsid w:val="00DA2891"/>
    <w:rsid w:val="00DA3F99"/>
    <w:rsid w:val="00DA4945"/>
    <w:rsid w:val="00DA4A3A"/>
    <w:rsid w:val="00DA6609"/>
    <w:rsid w:val="00DA7704"/>
    <w:rsid w:val="00DB74AE"/>
    <w:rsid w:val="00DC014D"/>
    <w:rsid w:val="00DC2596"/>
    <w:rsid w:val="00DC2DAE"/>
    <w:rsid w:val="00DC3CAD"/>
    <w:rsid w:val="00DC3F6D"/>
    <w:rsid w:val="00DC4E4E"/>
    <w:rsid w:val="00DC643F"/>
    <w:rsid w:val="00DC6AA6"/>
    <w:rsid w:val="00DC75F3"/>
    <w:rsid w:val="00DD1864"/>
    <w:rsid w:val="00DD34F3"/>
    <w:rsid w:val="00DD3AC5"/>
    <w:rsid w:val="00DD4EE5"/>
    <w:rsid w:val="00DD683A"/>
    <w:rsid w:val="00DE2A4A"/>
    <w:rsid w:val="00DE2E8C"/>
    <w:rsid w:val="00DE5CBC"/>
    <w:rsid w:val="00DE646A"/>
    <w:rsid w:val="00DE6BCA"/>
    <w:rsid w:val="00DF022E"/>
    <w:rsid w:val="00DF19BC"/>
    <w:rsid w:val="00DF3A4C"/>
    <w:rsid w:val="00DF5ADC"/>
    <w:rsid w:val="00DF5C7A"/>
    <w:rsid w:val="00E0037C"/>
    <w:rsid w:val="00E00CB2"/>
    <w:rsid w:val="00E03089"/>
    <w:rsid w:val="00E0551F"/>
    <w:rsid w:val="00E05A27"/>
    <w:rsid w:val="00E05CBE"/>
    <w:rsid w:val="00E05F85"/>
    <w:rsid w:val="00E10309"/>
    <w:rsid w:val="00E16461"/>
    <w:rsid w:val="00E209F5"/>
    <w:rsid w:val="00E20E85"/>
    <w:rsid w:val="00E23E00"/>
    <w:rsid w:val="00E24511"/>
    <w:rsid w:val="00E248CC"/>
    <w:rsid w:val="00E25B8A"/>
    <w:rsid w:val="00E3464A"/>
    <w:rsid w:val="00E4019F"/>
    <w:rsid w:val="00E40B82"/>
    <w:rsid w:val="00E4173D"/>
    <w:rsid w:val="00E4195F"/>
    <w:rsid w:val="00E43277"/>
    <w:rsid w:val="00E44303"/>
    <w:rsid w:val="00E44BDE"/>
    <w:rsid w:val="00E46A31"/>
    <w:rsid w:val="00E506DB"/>
    <w:rsid w:val="00E509DB"/>
    <w:rsid w:val="00E514B3"/>
    <w:rsid w:val="00E51BB9"/>
    <w:rsid w:val="00E5237E"/>
    <w:rsid w:val="00E53500"/>
    <w:rsid w:val="00E535CF"/>
    <w:rsid w:val="00E55AE2"/>
    <w:rsid w:val="00E55EFF"/>
    <w:rsid w:val="00E6034C"/>
    <w:rsid w:val="00E6176A"/>
    <w:rsid w:val="00E62B95"/>
    <w:rsid w:val="00E64551"/>
    <w:rsid w:val="00E64F0C"/>
    <w:rsid w:val="00E65915"/>
    <w:rsid w:val="00E70E18"/>
    <w:rsid w:val="00E70E55"/>
    <w:rsid w:val="00E713CF"/>
    <w:rsid w:val="00E71B2B"/>
    <w:rsid w:val="00E739A3"/>
    <w:rsid w:val="00E74478"/>
    <w:rsid w:val="00E815CE"/>
    <w:rsid w:val="00E81D73"/>
    <w:rsid w:val="00E82278"/>
    <w:rsid w:val="00E8228B"/>
    <w:rsid w:val="00E83950"/>
    <w:rsid w:val="00E83D89"/>
    <w:rsid w:val="00E84895"/>
    <w:rsid w:val="00E86E58"/>
    <w:rsid w:val="00E87D10"/>
    <w:rsid w:val="00E90A1C"/>
    <w:rsid w:val="00E9122D"/>
    <w:rsid w:val="00E93FDF"/>
    <w:rsid w:val="00E95D72"/>
    <w:rsid w:val="00E97AD8"/>
    <w:rsid w:val="00EA21ED"/>
    <w:rsid w:val="00EA411F"/>
    <w:rsid w:val="00EA439D"/>
    <w:rsid w:val="00EA48E8"/>
    <w:rsid w:val="00EB0E66"/>
    <w:rsid w:val="00EB2572"/>
    <w:rsid w:val="00EB2A7E"/>
    <w:rsid w:val="00EB489F"/>
    <w:rsid w:val="00EB4D3D"/>
    <w:rsid w:val="00EB7DB6"/>
    <w:rsid w:val="00EB7FFB"/>
    <w:rsid w:val="00EC49DE"/>
    <w:rsid w:val="00EC531D"/>
    <w:rsid w:val="00EC57F3"/>
    <w:rsid w:val="00ED1038"/>
    <w:rsid w:val="00ED12D7"/>
    <w:rsid w:val="00ED1679"/>
    <w:rsid w:val="00ED2405"/>
    <w:rsid w:val="00ED25BF"/>
    <w:rsid w:val="00ED2F6D"/>
    <w:rsid w:val="00ED4008"/>
    <w:rsid w:val="00ED58FE"/>
    <w:rsid w:val="00ED7B6C"/>
    <w:rsid w:val="00ED7E2E"/>
    <w:rsid w:val="00EE48A9"/>
    <w:rsid w:val="00EE637C"/>
    <w:rsid w:val="00EE7249"/>
    <w:rsid w:val="00EF1141"/>
    <w:rsid w:val="00EF1633"/>
    <w:rsid w:val="00EF43A0"/>
    <w:rsid w:val="00EF48BA"/>
    <w:rsid w:val="00EF521B"/>
    <w:rsid w:val="00EF72BA"/>
    <w:rsid w:val="00F01C9F"/>
    <w:rsid w:val="00F03207"/>
    <w:rsid w:val="00F04356"/>
    <w:rsid w:val="00F06A44"/>
    <w:rsid w:val="00F06E16"/>
    <w:rsid w:val="00F07BF6"/>
    <w:rsid w:val="00F11140"/>
    <w:rsid w:val="00F12DC1"/>
    <w:rsid w:val="00F13F8D"/>
    <w:rsid w:val="00F161F4"/>
    <w:rsid w:val="00F24603"/>
    <w:rsid w:val="00F26099"/>
    <w:rsid w:val="00F3054C"/>
    <w:rsid w:val="00F36025"/>
    <w:rsid w:val="00F415A1"/>
    <w:rsid w:val="00F415D9"/>
    <w:rsid w:val="00F41B51"/>
    <w:rsid w:val="00F420F7"/>
    <w:rsid w:val="00F43F66"/>
    <w:rsid w:val="00F4457C"/>
    <w:rsid w:val="00F47402"/>
    <w:rsid w:val="00F47CD6"/>
    <w:rsid w:val="00F51913"/>
    <w:rsid w:val="00F60AA3"/>
    <w:rsid w:val="00F61131"/>
    <w:rsid w:val="00F647D9"/>
    <w:rsid w:val="00F6489F"/>
    <w:rsid w:val="00F64B34"/>
    <w:rsid w:val="00F66508"/>
    <w:rsid w:val="00F6754D"/>
    <w:rsid w:val="00F67AAA"/>
    <w:rsid w:val="00F67FF4"/>
    <w:rsid w:val="00F745CF"/>
    <w:rsid w:val="00F75BC9"/>
    <w:rsid w:val="00F772ED"/>
    <w:rsid w:val="00F77536"/>
    <w:rsid w:val="00F81439"/>
    <w:rsid w:val="00F81459"/>
    <w:rsid w:val="00F826AC"/>
    <w:rsid w:val="00F84D0E"/>
    <w:rsid w:val="00F85D46"/>
    <w:rsid w:val="00F86068"/>
    <w:rsid w:val="00F86F61"/>
    <w:rsid w:val="00F905B5"/>
    <w:rsid w:val="00F92978"/>
    <w:rsid w:val="00F93C03"/>
    <w:rsid w:val="00F9660D"/>
    <w:rsid w:val="00F96E6D"/>
    <w:rsid w:val="00FA0CC3"/>
    <w:rsid w:val="00FA3E50"/>
    <w:rsid w:val="00FA41B7"/>
    <w:rsid w:val="00FA7E45"/>
    <w:rsid w:val="00FB07D7"/>
    <w:rsid w:val="00FB39E5"/>
    <w:rsid w:val="00FB4691"/>
    <w:rsid w:val="00FB6429"/>
    <w:rsid w:val="00FB7977"/>
    <w:rsid w:val="00FC06B8"/>
    <w:rsid w:val="00FC3B00"/>
    <w:rsid w:val="00FC6E56"/>
    <w:rsid w:val="00FD08AF"/>
    <w:rsid w:val="00FD31C6"/>
    <w:rsid w:val="00FD4358"/>
    <w:rsid w:val="00FD4E2C"/>
    <w:rsid w:val="00FD66E0"/>
    <w:rsid w:val="00FD7AB6"/>
    <w:rsid w:val="00FE115D"/>
    <w:rsid w:val="00FE209C"/>
    <w:rsid w:val="00FE2411"/>
    <w:rsid w:val="00FE2CD2"/>
    <w:rsid w:val="00FE75B6"/>
    <w:rsid w:val="00FE78B9"/>
    <w:rsid w:val="00FE795C"/>
    <w:rsid w:val="00FF2C3C"/>
    <w:rsid w:val="00FF6DD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9D7"/>
    <w:pPr>
      <w:widowControl w:val="0"/>
      <w:autoSpaceDE w:val="0"/>
      <w:autoSpaceDN w:val="0"/>
      <w:adjustRightInd w:val="0"/>
    </w:pPr>
    <w:rPr>
      <w:sz w:val="24"/>
      <w:szCs w:val="24"/>
      <w:lang w:val="en-US" w:eastAsia="en-US"/>
    </w:rPr>
  </w:style>
  <w:style w:type="paragraph" w:styleId="Ttulo1">
    <w:name w:val="heading 1"/>
    <w:basedOn w:val="Normal"/>
    <w:next w:val="Normal"/>
    <w:link w:val="Ttulo1Char"/>
    <w:qFormat/>
    <w:rsid w:val="00B053E0"/>
    <w:pPr>
      <w:spacing w:line="360" w:lineRule="exact"/>
      <w:outlineLvl w:val="0"/>
    </w:pPr>
    <w:rPr>
      <w:rFonts w:ascii="Cambria" w:hAnsi="Cambria"/>
      <w:b/>
      <w:bCs/>
      <w:kern w:val="32"/>
      <w:sz w:val="32"/>
      <w:szCs w:val="32"/>
    </w:rPr>
  </w:style>
  <w:style w:type="paragraph" w:styleId="Ttulo2">
    <w:name w:val="heading 2"/>
    <w:basedOn w:val="Normal"/>
    <w:next w:val="Normal"/>
    <w:link w:val="Ttulo2Char"/>
    <w:qFormat/>
    <w:rsid w:val="00B053E0"/>
    <w:pPr>
      <w:spacing w:line="360" w:lineRule="exact"/>
      <w:outlineLvl w:val="1"/>
    </w:pPr>
    <w:rPr>
      <w:rFonts w:ascii="Cambria" w:hAnsi="Cambria"/>
      <w:b/>
      <w:bCs/>
      <w:i/>
      <w:iCs/>
      <w:sz w:val="28"/>
      <w:szCs w:val="28"/>
    </w:rPr>
  </w:style>
  <w:style w:type="paragraph" w:styleId="Ttulo3">
    <w:name w:val="heading 3"/>
    <w:basedOn w:val="Normal"/>
    <w:next w:val="Normal"/>
    <w:link w:val="Ttulo3Char"/>
    <w:qFormat/>
    <w:rsid w:val="00B053E0"/>
    <w:pPr>
      <w:spacing w:line="360" w:lineRule="exact"/>
      <w:outlineLvl w:val="2"/>
    </w:pPr>
    <w:rPr>
      <w:rFonts w:ascii="Cambria" w:hAnsi="Cambria"/>
      <w:b/>
      <w:bCs/>
      <w:sz w:val="26"/>
      <w:szCs w:val="26"/>
    </w:rPr>
  </w:style>
  <w:style w:type="paragraph" w:styleId="Ttulo5">
    <w:name w:val="heading 5"/>
    <w:basedOn w:val="Normal"/>
    <w:next w:val="Normal"/>
    <w:link w:val="Ttulo5Char"/>
    <w:qFormat/>
    <w:rsid w:val="00B053E0"/>
    <w:pPr>
      <w:keepNext/>
      <w:outlineLvl w:val="4"/>
    </w:pPr>
    <w:rPr>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B053E0"/>
    <w:rPr>
      <w:rFonts w:ascii="Cambria" w:hAnsi="Cambria" w:cs="Times New Roman"/>
      <w:b/>
      <w:bCs/>
      <w:kern w:val="32"/>
      <w:sz w:val="32"/>
      <w:szCs w:val="32"/>
    </w:rPr>
  </w:style>
  <w:style w:type="character" w:customStyle="1" w:styleId="Ttulo2Char">
    <w:name w:val="Título 2 Char"/>
    <w:link w:val="Ttulo2"/>
    <w:semiHidden/>
    <w:locked/>
    <w:rsid w:val="00B053E0"/>
    <w:rPr>
      <w:rFonts w:ascii="Cambria" w:hAnsi="Cambria" w:cs="Times New Roman"/>
      <w:b/>
      <w:bCs/>
      <w:i/>
      <w:iCs/>
      <w:sz w:val="28"/>
      <w:szCs w:val="28"/>
    </w:rPr>
  </w:style>
  <w:style w:type="character" w:customStyle="1" w:styleId="Ttulo3Char">
    <w:name w:val="Título 3 Char"/>
    <w:link w:val="Ttulo3"/>
    <w:semiHidden/>
    <w:locked/>
    <w:rsid w:val="00B053E0"/>
    <w:rPr>
      <w:rFonts w:ascii="Cambria" w:hAnsi="Cambria" w:cs="Times New Roman"/>
      <w:b/>
      <w:bCs/>
      <w:sz w:val="26"/>
      <w:szCs w:val="26"/>
    </w:rPr>
  </w:style>
  <w:style w:type="character" w:customStyle="1" w:styleId="Ttulo5Char">
    <w:name w:val="Título 5 Char"/>
    <w:link w:val="Ttulo5"/>
    <w:semiHidden/>
    <w:locked/>
    <w:rsid w:val="00B053E0"/>
    <w:rPr>
      <w:rFonts w:cs="Times New Roman"/>
      <w:b/>
      <w:bCs/>
      <w:sz w:val="18"/>
      <w:szCs w:val="18"/>
      <w:lang w:val="en-US" w:eastAsia="en-US" w:bidi="ar-SA"/>
    </w:rPr>
  </w:style>
  <w:style w:type="character" w:customStyle="1" w:styleId="Heading5Char">
    <w:name w:val="Heading 5 Char"/>
    <w:rsid w:val="00B053E0"/>
    <w:rPr>
      <w:rFonts w:ascii="Calibri" w:hAnsi="Calibri" w:cs="Calibri"/>
      <w:b/>
      <w:bCs/>
      <w:i/>
      <w:iCs/>
      <w:spacing w:val="0"/>
      <w:sz w:val="26"/>
      <w:szCs w:val="26"/>
    </w:rPr>
  </w:style>
  <w:style w:type="paragraph" w:styleId="Cabealho">
    <w:name w:val="header"/>
    <w:aliases w:val="Tulo1"/>
    <w:basedOn w:val="Normal"/>
    <w:link w:val="CabealhoChar"/>
    <w:uiPriority w:val="99"/>
    <w:rsid w:val="00B053E0"/>
    <w:pPr>
      <w:jc w:val="right"/>
    </w:pPr>
    <w:rPr>
      <w:rFonts w:ascii="Georgia" w:hAnsi="Georgia"/>
      <w:szCs w:val="20"/>
      <w:lang w:val="pt-BR" w:eastAsia="pt-BR"/>
    </w:rPr>
  </w:style>
  <w:style w:type="character" w:customStyle="1" w:styleId="CabealhoChar">
    <w:name w:val="Cabeçalho Char"/>
    <w:aliases w:val="Tulo1 Char"/>
    <w:link w:val="Cabealho"/>
    <w:uiPriority w:val="99"/>
    <w:locked/>
    <w:rsid w:val="00B053E0"/>
    <w:rPr>
      <w:rFonts w:ascii="Georgia" w:hAnsi="Georgia" w:cs="Times New Roman"/>
      <w:sz w:val="24"/>
      <w:lang w:val="pt-BR" w:eastAsia="pt-BR" w:bidi="ar-SA"/>
    </w:rPr>
  </w:style>
  <w:style w:type="character" w:customStyle="1" w:styleId="HeaderChar">
    <w:name w:val="Header Char"/>
    <w:rsid w:val="00B053E0"/>
    <w:rPr>
      <w:spacing w:val="0"/>
      <w:sz w:val="24"/>
      <w:szCs w:val="24"/>
    </w:rPr>
  </w:style>
  <w:style w:type="character" w:styleId="Nmerodepgina">
    <w:name w:val="page number"/>
    <w:rsid w:val="00B053E0"/>
    <w:rPr>
      <w:rFonts w:cs="Times New Roman"/>
    </w:rPr>
  </w:style>
  <w:style w:type="paragraph" w:styleId="Rodap">
    <w:name w:val="footer"/>
    <w:basedOn w:val="Normal"/>
    <w:link w:val="RodapChar"/>
    <w:rsid w:val="00B053E0"/>
    <w:pPr>
      <w:spacing w:line="1440" w:lineRule="auto"/>
    </w:pPr>
  </w:style>
  <w:style w:type="character" w:customStyle="1" w:styleId="RodapChar">
    <w:name w:val="Rodapé Char"/>
    <w:link w:val="Rodap"/>
    <w:uiPriority w:val="99"/>
    <w:locked/>
    <w:rsid w:val="00B053E0"/>
    <w:rPr>
      <w:rFonts w:cs="Times New Roman"/>
      <w:sz w:val="24"/>
      <w:szCs w:val="24"/>
    </w:rPr>
  </w:style>
  <w:style w:type="paragraph" w:styleId="Textodenotaderodap">
    <w:name w:val="footnote text"/>
    <w:basedOn w:val="Normal"/>
    <w:link w:val="TextodenotaderodapChar"/>
    <w:semiHidden/>
    <w:rsid w:val="00B053E0"/>
    <w:pPr>
      <w:tabs>
        <w:tab w:val="left" w:pos="284"/>
      </w:tabs>
      <w:ind w:left="284" w:hanging="284"/>
    </w:pPr>
    <w:rPr>
      <w:sz w:val="20"/>
      <w:szCs w:val="20"/>
      <w:lang w:val="pt-BR" w:eastAsia="pt-BR"/>
    </w:rPr>
  </w:style>
  <w:style w:type="character" w:customStyle="1" w:styleId="TextodenotaderodapChar">
    <w:name w:val="Texto de nota de rodapé Char"/>
    <w:link w:val="Textodenotaderodap"/>
    <w:locked/>
    <w:rsid w:val="00B053E0"/>
  </w:style>
  <w:style w:type="paragraph" w:styleId="Corpodetexto">
    <w:name w:val="Body Text"/>
    <w:basedOn w:val="Normal"/>
    <w:link w:val="CorpodetextoChar"/>
    <w:rsid w:val="00B053E0"/>
    <w:pPr>
      <w:jc w:val="both"/>
    </w:pPr>
    <w:rPr>
      <w:sz w:val="22"/>
      <w:szCs w:val="22"/>
    </w:rPr>
  </w:style>
  <w:style w:type="character" w:customStyle="1" w:styleId="CorpodetextoChar">
    <w:name w:val="Corpo de texto Char"/>
    <w:link w:val="Corpodetexto"/>
    <w:semiHidden/>
    <w:locked/>
    <w:rsid w:val="00B053E0"/>
    <w:rPr>
      <w:rFonts w:cs="Times New Roman"/>
      <w:sz w:val="22"/>
      <w:szCs w:val="22"/>
      <w:lang w:val="en-US" w:eastAsia="en-US" w:bidi="ar-SA"/>
    </w:rPr>
  </w:style>
  <w:style w:type="character" w:customStyle="1" w:styleId="BodyTextChar">
    <w:name w:val="Body Text Char"/>
    <w:rsid w:val="00B053E0"/>
    <w:rPr>
      <w:spacing w:val="0"/>
      <w:sz w:val="24"/>
      <w:szCs w:val="24"/>
    </w:rPr>
  </w:style>
  <w:style w:type="paragraph" w:styleId="Recuodecorpodetexto">
    <w:name w:val="Body Text Indent"/>
    <w:basedOn w:val="Normal"/>
    <w:link w:val="RecuodecorpodetextoChar"/>
    <w:rsid w:val="00B053E0"/>
    <w:pPr>
      <w:widowControl/>
      <w:jc w:val="both"/>
    </w:pPr>
    <w:rPr>
      <w:color w:val="FF0000"/>
      <w:sz w:val="22"/>
      <w:szCs w:val="22"/>
      <w:lang w:val="pt-BR"/>
    </w:rPr>
  </w:style>
  <w:style w:type="character" w:customStyle="1" w:styleId="RecuodecorpodetextoChar">
    <w:name w:val="Recuo de corpo de texto Char"/>
    <w:link w:val="Recuodecorpodetexto"/>
    <w:semiHidden/>
    <w:locked/>
    <w:rsid w:val="00B053E0"/>
    <w:rPr>
      <w:rFonts w:cs="Times New Roman"/>
      <w:color w:val="FF0000"/>
      <w:sz w:val="22"/>
      <w:szCs w:val="22"/>
      <w:lang w:val="pt-BR" w:eastAsia="en-US" w:bidi="ar-SA"/>
    </w:rPr>
  </w:style>
  <w:style w:type="character" w:customStyle="1" w:styleId="BodyTextIndentChar">
    <w:name w:val="Body Text Indent Char"/>
    <w:rsid w:val="00B053E0"/>
    <w:rPr>
      <w:spacing w:val="0"/>
      <w:sz w:val="24"/>
      <w:szCs w:val="24"/>
    </w:rPr>
  </w:style>
  <w:style w:type="paragraph" w:styleId="Corpodetexto2">
    <w:name w:val="Body Text 2"/>
    <w:basedOn w:val="Normal"/>
    <w:link w:val="Corpodetexto2Char"/>
    <w:rsid w:val="00B053E0"/>
    <w:pPr>
      <w:widowControl/>
      <w:jc w:val="center"/>
    </w:pPr>
    <w:rPr>
      <w:b/>
      <w:bCs/>
      <w:sz w:val="22"/>
      <w:szCs w:val="22"/>
    </w:rPr>
  </w:style>
  <w:style w:type="character" w:customStyle="1" w:styleId="Corpodetexto2Char">
    <w:name w:val="Corpo de texto 2 Char"/>
    <w:link w:val="Corpodetexto2"/>
    <w:locked/>
    <w:rsid w:val="00B053E0"/>
    <w:rPr>
      <w:rFonts w:cs="Times New Roman"/>
      <w:b/>
      <w:bCs/>
      <w:sz w:val="22"/>
      <w:szCs w:val="22"/>
      <w:lang w:val="en-US" w:eastAsia="en-US" w:bidi="ar-SA"/>
    </w:rPr>
  </w:style>
  <w:style w:type="character" w:customStyle="1" w:styleId="BodyText2Char">
    <w:name w:val="Body Text 2 Char"/>
    <w:rsid w:val="00B053E0"/>
    <w:rPr>
      <w:spacing w:val="0"/>
      <w:sz w:val="24"/>
      <w:szCs w:val="24"/>
    </w:rPr>
  </w:style>
  <w:style w:type="paragraph" w:customStyle="1" w:styleId="p0">
    <w:name w:val="p0"/>
    <w:basedOn w:val="Normal"/>
    <w:rsid w:val="00B053E0"/>
    <w:pPr>
      <w:tabs>
        <w:tab w:val="left" w:pos="720"/>
      </w:tabs>
      <w:spacing w:line="240" w:lineRule="atLeast"/>
      <w:jc w:val="both"/>
    </w:pPr>
    <w:rPr>
      <w:rFonts w:ascii="Times" w:hAnsi="Times" w:cs="Times"/>
      <w:lang w:val="pt-BR" w:eastAsia="pt-BR"/>
    </w:rPr>
  </w:style>
  <w:style w:type="paragraph" w:customStyle="1" w:styleId="DefaultParagraphFont1">
    <w:name w:val="Default Paragraph Font1"/>
    <w:next w:val="Normal"/>
    <w:rsid w:val="00B053E0"/>
    <w:pPr>
      <w:autoSpaceDE w:val="0"/>
      <w:autoSpaceDN w:val="0"/>
      <w:adjustRightInd w:val="0"/>
    </w:pPr>
    <w:rPr>
      <w:rFonts w:ascii="CG Times" w:hAnsi="CG Times" w:cs="CG Times"/>
    </w:rPr>
  </w:style>
  <w:style w:type="paragraph" w:styleId="Recuodecorpodetexto3">
    <w:name w:val="Body Text Indent 3"/>
    <w:basedOn w:val="Normal"/>
    <w:link w:val="Recuodecorpodetexto3Char"/>
    <w:rsid w:val="00B053E0"/>
    <w:pPr>
      <w:spacing w:line="280" w:lineRule="atLeast"/>
      <w:ind w:left="709"/>
      <w:jc w:val="both"/>
    </w:pPr>
    <w:rPr>
      <w:rFonts w:ascii="Arial Narrow" w:hAnsi="Arial Narrow"/>
    </w:rPr>
  </w:style>
  <w:style w:type="character" w:customStyle="1" w:styleId="Recuodecorpodetexto3Char">
    <w:name w:val="Recuo de corpo de texto 3 Char"/>
    <w:link w:val="Recuodecorpodetexto3"/>
    <w:semiHidden/>
    <w:locked/>
    <w:rsid w:val="00B053E0"/>
    <w:rPr>
      <w:rFonts w:ascii="Arial Narrow" w:hAnsi="Arial Narrow" w:cs="Times New Roman"/>
      <w:sz w:val="24"/>
      <w:szCs w:val="24"/>
      <w:lang w:val="en-US" w:eastAsia="en-US" w:bidi="ar-SA"/>
    </w:rPr>
  </w:style>
  <w:style w:type="character" w:customStyle="1" w:styleId="BodyTextIndent3Char">
    <w:name w:val="Body Text Indent 3 Char"/>
    <w:rsid w:val="00B053E0"/>
    <w:rPr>
      <w:spacing w:val="0"/>
      <w:sz w:val="16"/>
      <w:szCs w:val="16"/>
    </w:rPr>
  </w:style>
  <w:style w:type="paragraph" w:customStyle="1" w:styleId="PargrafodaLista1">
    <w:name w:val="Parágrafo da Lista1"/>
    <w:basedOn w:val="Normal"/>
    <w:rsid w:val="00B053E0"/>
    <w:pPr>
      <w:ind w:left="720"/>
    </w:pPr>
  </w:style>
  <w:style w:type="paragraph" w:styleId="Textodebalo">
    <w:name w:val="Balloon Text"/>
    <w:basedOn w:val="Normal"/>
    <w:link w:val="TextodebaloChar"/>
    <w:rsid w:val="00B053E0"/>
    <w:rPr>
      <w:sz w:val="2"/>
      <w:szCs w:val="20"/>
    </w:rPr>
  </w:style>
  <w:style w:type="character" w:customStyle="1" w:styleId="TextodebaloChar">
    <w:name w:val="Texto de balão Char"/>
    <w:link w:val="Textodebalo"/>
    <w:locked/>
    <w:rsid w:val="00B053E0"/>
    <w:rPr>
      <w:rFonts w:cs="Times New Roman"/>
      <w:sz w:val="2"/>
    </w:rPr>
  </w:style>
  <w:style w:type="paragraph" w:customStyle="1" w:styleId="CharCharCharCharCharChar">
    <w:name w:val="Char Char Char Char Char Char"/>
    <w:basedOn w:val="Normal"/>
    <w:rsid w:val="00B053E0"/>
    <w:pPr>
      <w:widowControl/>
      <w:autoSpaceDE/>
      <w:autoSpaceDN/>
      <w:adjustRightInd/>
      <w:spacing w:after="160" w:line="240" w:lineRule="exact"/>
    </w:pPr>
    <w:rPr>
      <w:rFonts w:ascii="Verdana" w:hAnsi="Verdana"/>
      <w:sz w:val="20"/>
      <w:szCs w:val="20"/>
    </w:rPr>
  </w:style>
  <w:style w:type="character" w:styleId="Refdenotaderodap">
    <w:name w:val="footnote reference"/>
    <w:semiHidden/>
    <w:rsid w:val="00B053E0"/>
    <w:rPr>
      <w:spacing w:val="0"/>
      <w:vertAlign w:val="superscript"/>
    </w:rPr>
  </w:style>
  <w:style w:type="character" w:customStyle="1" w:styleId="DeltaViewDeletion">
    <w:name w:val="DeltaView Deletion"/>
    <w:rsid w:val="00B053E0"/>
    <w:rPr>
      <w:strike/>
      <w:color w:val="FF0000"/>
      <w:spacing w:val="0"/>
    </w:rPr>
  </w:style>
  <w:style w:type="character" w:customStyle="1" w:styleId="DeltaViewMoveSource">
    <w:name w:val="DeltaView Move Source"/>
    <w:rsid w:val="00B053E0"/>
    <w:rPr>
      <w:strike/>
      <w:color w:val="00C000"/>
      <w:spacing w:val="0"/>
    </w:rPr>
  </w:style>
  <w:style w:type="table" w:styleId="Tabelacomgrade">
    <w:name w:val="Table Grid"/>
    <w:basedOn w:val="Tabelanormal"/>
    <w:rsid w:val="00B053E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qFormat/>
    <w:rsid w:val="00B053E0"/>
    <w:rPr>
      <w:i/>
      <w:iCs/>
    </w:rPr>
  </w:style>
  <w:style w:type="character" w:styleId="Hyperlink">
    <w:name w:val="Hyperlink"/>
    <w:rsid w:val="00B053E0"/>
    <w:rPr>
      <w:color w:val="0000FF"/>
      <w:u w:val="single"/>
    </w:rPr>
  </w:style>
  <w:style w:type="character" w:customStyle="1" w:styleId="DeltaViewInsertion">
    <w:name w:val="DeltaView Insertion"/>
    <w:uiPriority w:val="99"/>
    <w:rsid w:val="00B053E0"/>
    <w:rPr>
      <w:color w:val="0000FF"/>
      <w:spacing w:val="0"/>
      <w:u w:val="double"/>
    </w:rPr>
  </w:style>
  <w:style w:type="paragraph" w:customStyle="1" w:styleId="CharChar1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w:basedOn w:val="Normal"/>
    <w:rsid w:val="00B053E0"/>
    <w:pPr>
      <w:autoSpaceDE/>
      <w:autoSpaceDN/>
      <w:spacing w:after="160" w:line="240" w:lineRule="exact"/>
      <w:jc w:val="both"/>
      <w:textAlignment w:val="baseline"/>
    </w:pPr>
    <w:rPr>
      <w:rFonts w:ascii="Verdana" w:hAnsi="Verdana"/>
      <w:sz w:val="20"/>
      <w:szCs w:val="20"/>
    </w:rPr>
  </w:style>
  <w:style w:type="paragraph" w:styleId="Ttulo">
    <w:name w:val="Title"/>
    <w:basedOn w:val="Normal"/>
    <w:link w:val="TtuloChar"/>
    <w:qFormat/>
    <w:rsid w:val="00B053E0"/>
    <w:pPr>
      <w:tabs>
        <w:tab w:val="right" w:pos="9538"/>
      </w:tabs>
      <w:spacing w:line="240" w:lineRule="atLeast"/>
      <w:jc w:val="center"/>
    </w:pPr>
    <w:rPr>
      <w:rFonts w:ascii="Arial" w:hAnsi="Arial"/>
      <w:b/>
      <w:bCs/>
      <w:noProof/>
      <w:sz w:val="18"/>
      <w:szCs w:val="18"/>
    </w:rPr>
  </w:style>
  <w:style w:type="paragraph" w:customStyle="1" w:styleId="BodyText31">
    <w:name w:val="Body Text 31"/>
    <w:basedOn w:val="Normal"/>
    <w:rsid w:val="00B053E0"/>
    <w:pPr>
      <w:tabs>
        <w:tab w:val="left" w:pos="360"/>
      </w:tabs>
      <w:jc w:val="both"/>
    </w:pPr>
    <w:rPr>
      <w:rFonts w:ascii="Arial" w:hAnsi="Arial" w:cs="Arial"/>
      <w:color w:val="000000"/>
      <w:sz w:val="20"/>
      <w:szCs w:val="20"/>
      <w:lang w:val="pt-BR" w:eastAsia="pt-BR"/>
    </w:rPr>
  </w:style>
  <w:style w:type="paragraph" w:customStyle="1" w:styleId="CharChar2Char">
    <w:name w:val="Char Char2 Char"/>
    <w:basedOn w:val="Normal"/>
    <w:rsid w:val="00B053E0"/>
    <w:pPr>
      <w:widowControl/>
      <w:autoSpaceDE/>
      <w:autoSpaceDN/>
      <w:adjustRightInd/>
      <w:spacing w:after="160" w:line="240" w:lineRule="exact"/>
    </w:pPr>
    <w:rPr>
      <w:rFonts w:ascii="Verdana" w:hAnsi="Verdana"/>
      <w:sz w:val="20"/>
      <w:szCs w:val="20"/>
    </w:rPr>
  </w:style>
  <w:style w:type="paragraph" w:customStyle="1" w:styleId="CharChar12">
    <w:name w:val="Char Char12"/>
    <w:basedOn w:val="Normal"/>
    <w:rsid w:val="00B053E0"/>
    <w:pPr>
      <w:widowControl/>
      <w:autoSpaceDE/>
      <w:autoSpaceDN/>
      <w:adjustRightInd/>
      <w:spacing w:after="160" w:line="240" w:lineRule="exact"/>
    </w:pPr>
    <w:rPr>
      <w:rFonts w:ascii="Verdana" w:hAnsi="Verdana"/>
      <w:sz w:val="20"/>
      <w:szCs w:val="20"/>
    </w:rPr>
  </w:style>
  <w:style w:type="character" w:styleId="Refdecomentrio">
    <w:name w:val="annotation reference"/>
    <w:semiHidden/>
    <w:rsid w:val="00B053E0"/>
    <w:rPr>
      <w:sz w:val="16"/>
      <w:szCs w:val="16"/>
    </w:rPr>
  </w:style>
  <w:style w:type="paragraph" w:styleId="Textodecomentrio">
    <w:name w:val="annotation text"/>
    <w:basedOn w:val="Normal"/>
    <w:semiHidden/>
    <w:rsid w:val="00B053E0"/>
    <w:rPr>
      <w:sz w:val="20"/>
      <w:szCs w:val="20"/>
    </w:rPr>
  </w:style>
  <w:style w:type="paragraph" w:styleId="Assuntodocomentrio">
    <w:name w:val="annotation subject"/>
    <w:basedOn w:val="Textodecomentrio"/>
    <w:next w:val="Textodecomentrio"/>
    <w:semiHidden/>
    <w:rsid w:val="00B053E0"/>
    <w:rPr>
      <w:b/>
      <w:bCs/>
    </w:rPr>
  </w:style>
  <w:style w:type="paragraph" w:customStyle="1" w:styleId="citcar">
    <w:name w:val="citcar"/>
    <w:basedOn w:val="Normal"/>
    <w:qFormat/>
    <w:rsid w:val="00B053E0"/>
    <w:pPr>
      <w:spacing w:line="240" w:lineRule="exact"/>
      <w:ind w:left="1134" w:right="1134"/>
    </w:pPr>
  </w:style>
  <w:style w:type="paragraph" w:customStyle="1" w:styleId="citpet">
    <w:name w:val="citpet"/>
    <w:basedOn w:val="citcar"/>
    <w:qFormat/>
    <w:rsid w:val="00B053E0"/>
    <w:pPr>
      <w:ind w:left="1418" w:right="1418"/>
    </w:pPr>
    <w:rPr>
      <w:sz w:val="20"/>
    </w:rPr>
  </w:style>
  <w:style w:type="character" w:styleId="Forte">
    <w:name w:val="Strong"/>
    <w:qFormat/>
    <w:rsid w:val="001579F4"/>
    <w:rPr>
      <w:rFonts w:cs="Times New Roman"/>
      <w:b/>
      <w:bCs/>
    </w:rPr>
  </w:style>
  <w:style w:type="character" w:customStyle="1" w:styleId="TtuloChar">
    <w:name w:val="Título Char"/>
    <w:link w:val="Ttulo"/>
    <w:rsid w:val="00F9660D"/>
    <w:rPr>
      <w:rFonts w:ascii="Arial" w:hAnsi="Arial" w:cs="Arial"/>
      <w:b/>
      <w:bCs/>
      <w:noProof/>
      <w:sz w:val="18"/>
      <w:szCs w:val="18"/>
    </w:rPr>
  </w:style>
  <w:style w:type="paragraph" w:customStyle="1" w:styleId="ListParagraph1">
    <w:name w:val="List Paragraph1"/>
    <w:basedOn w:val="Normal"/>
    <w:rsid w:val="00B053E0"/>
    <w:pPr>
      <w:widowControl/>
      <w:ind w:left="720"/>
    </w:pPr>
    <w:rPr>
      <w:rFonts w:eastAsia="Times New Roman"/>
      <w:lang w:val="pt-BR" w:eastAsia="pt-BR"/>
    </w:rPr>
  </w:style>
  <w:style w:type="character" w:customStyle="1" w:styleId="HeaderChar1">
    <w:name w:val="Header Char1"/>
    <w:rsid w:val="00B053E0"/>
    <w:rPr>
      <w:rFonts w:ascii="Georgia" w:hAnsi="Georgia" w:cs="Georgia"/>
      <w:spacing w:val="0"/>
      <w:sz w:val="24"/>
      <w:szCs w:val="24"/>
      <w:lang w:val="pt-BR"/>
    </w:rPr>
  </w:style>
  <w:style w:type="paragraph" w:styleId="Reviso">
    <w:name w:val="Revision"/>
    <w:hidden/>
    <w:uiPriority w:val="99"/>
    <w:semiHidden/>
    <w:rsid w:val="00A02EA4"/>
    <w:rPr>
      <w:sz w:val="24"/>
      <w:szCs w:val="24"/>
      <w:lang w:val="en-US" w:eastAsia="en-US"/>
    </w:rPr>
  </w:style>
  <w:style w:type="character" w:customStyle="1" w:styleId="CharChar13">
    <w:name w:val="Char Char13"/>
    <w:rsid w:val="00784AF4"/>
    <w:rPr>
      <w:rFonts w:ascii="Cambria" w:hAnsi="Cambria" w:cs="Cambria"/>
      <w:b/>
      <w:bCs/>
      <w:spacing w:val="0"/>
      <w:kern w:val="32"/>
      <w:sz w:val="32"/>
      <w:szCs w:val="32"/>
    </w:rPr>
  </w:style>
  <w:style w:type="character" w:customStyle="1" w:styleId="CharChar11">
    <w:name w:val="Char Char11"/>
    <w:rsid w:val="00784AF4"/>
    <w:rPr>
      <w:rFonts w:ascii="Cambria" w:hAnsi="Cambria" w:cs="Cambria"/>
      <w:b/>
      <w:bCs/>
      <w:i/>
      <w:iCs/>
      <w:spacing w:val="0"/>
      <w:sz w:val="28"/>
      <w:szCs w:val="28"/>
    </w:rPr>
  </w:style>
  <w:style w:type="character" w:customStyle="1" w:styleId="CharChar10">
    <w:name w:val="Char Char10"/>
    <w:rsid w:val="00784AF4"/>
    <w:rPr>
      <w:rFonts w:ascii="Cambria" w:hAnsi="Cambria" w:cs="Cambria"/>
      <w:b/>
      <w:bCs/>
      <w:spacing w:val="0"/>
      <w:sz w:val="26"/>
      <w:szCs w:val="26"/>
    </w:rPr>
  </w:style>
  <w:style w:type="character" w:customStyle="1" w:styleId="CharChar9">
    <w:name w:val="Char Char9"/>
    <w:rsid w:val="00784AF4"/>
    <w:rPr>
      <w:b/>
      <w:bCs/>
      <w:spacing w:val="0"/>
      <w:sz w:val="18"/>
      <w:szCs w:val="18"/>
      <w:lang w:val="en-US"/>
    </w:rPr>
  </w:style>
  <w:style w:type="character" w:customStyle="1" w:styleId="CharChar8">
    <w:name w:val="Char Char8"/>
    <w:rsid w:val="00784AF4"/>
    <w:rPr>
      <w:rFonts w:ascii="Georgia" w:hAnsi="Georgia" w:cs="Georgia"/>
      <w:spacing w:val="0"/>
      <w:sz w:val="24"/>
      <w:szCs w:val="24"/>
      <w:lang w:val="pt-BR"/>
    </w:rPr>
  </w:style>
  <w:style w:type="character" w:customStyle="1" w:styleId="CharChar7">
    <w:name w:val="Char Char7"/>
    <w:rsid w:val="00784AF4"/>
    <w:rPr>
      <w:spacing w:val="0"/>
      <w:sz w:val="24"/>
      <w:szCs w:val="24"/>
    </w:rPr>
  </w:style>
  <w:style w:type="character" w:customStyle="1" w:styleId="CharChar6">
    <w:name w:val="Char Char6"/>
    <w:rsid w:val="00784AF4"/>
    <w:rPr>
      <w:spacing w:val="0"/>
      <w:sz w:val="20"/>
      <w:szCs w:val="20"/>
    </w:rPr>
  </w:style>
  <w:style w:type="character" w:customStyle="1" w:styleId="CharChar5">
    <w:name w:val="Char Char5"/>
    <w:rsid w:val="00784AF4"/>
    <w:rPr>
      <w:spacing w:val="0"/>
      <w:sz w:val="22"/>
      <w:szCs w:val="22"/>
      <w:lang w:val="en-US"/>
    </w:rPr>
  </w:style>
  <w:style w:type="character" w:customStyle="1" w:styleId="CharChar4">
    <w:name w:val="Char Char4"/>
    <w:rsid w:val="00784AF4"/>
    <w:rPr>
      <w:color w:val="FF0000"/>
      <w:spacing w:val="0"/>
      <w:sz w:val="22"/>
      <w:szCs w:val="22"/>
      <w:lang w:val="pt-BR"/>
    </w:rPr>
  </w:style>
  <w:style w:type="character" w:customStyle="1" w:styleId="CharChar3">
    <w:name w:val="Char Char3"/>
    <w:rsid w:val="00784AF4"/>
    <w:rPr>
      <w:b/>
      <w:bCs/>
      <w:spacing w:val="0"/>
      <w:sz w:val="22"/>
      <w:szCs w:val="22"/>
      <w:lang w:val="en-US"/>
    </w:rPr>
  </w:style>
  <w:style w:type="character" w:customStyle="1" w:styleId="CharChar2">
    <w:name w:val="Char Char2"/>
    <w:rsid w:val="00784AF4"/>
    <w:rPr>
      <w:rFonts w:ascii="Arial Narrow" w:hAnsi="Arial Narrow" w:cs="Arial Narrow"/>
      <w:spacing w:val="0"/>
      <w:sz w:val="24"/>
      <w:szCs w:val="24"/>
      <w:lang w:val="en-US"/>
    </w:rPr>
  </w:style>
  <w:style w:type="paragraph" w:customStyle="1" w:styleId="ParrafodaLista1">
    <w:name w:val="Parrafo da Lista1"/>
    <w:basedOn w:val="Normal"/>
    <w:rsid w:val="00784AF4"/>
    <w:pPr>
      <w:ind w:left="720"/>
    </w:pPr>
    <w:rPr>
      <w:lang w:eastAsia="pt-BR"/>
    </w:rPr>
  </w:style>
  <w:style w:type="character" w:customStyle="1" w:styleId="CharChar1">
    <w:name w:val="Char Char1"/>
    <w:rsid w:val="00784AF4"/>
    <w:rPr>
      <w:spacing w:val="0"/>
      <w:sz w:val="2"/>
      <w:szCs w:val="2"/>
    </w:rPr>
  </w:style>
  <w:style w:type="paragraph" w:customStyle="1" w:styleId="CharCharCharCharCharChar0">
    <w:name w:val="Char Char Char Char Char Char"/>
    <w:basedOn w:val="Normal"/>
    <w:rsid w:val="000276CB"/>
    <w:pPr>
      <w:widowControl/>
      <w:spacing w:after="160" w:line="240" w:lineRule="exact"/>
      <w:pPrChange w:id="0" w:author="Autor" w:date="2014-12-19T17:28:00Z">
        <w:pPr>
          <w:spacing w:after="160" w:line="240" w:lineRule="exact"/>
        </w:pPr>
      </w:pPrChange>
    </w:pPr>
    <w:rPr>
      <w:rFonts w:ascii="Verdana" w:hAnsi="Verdana" w:cs="Verdana"/>
      <w:sz w:val="20"/>
      <w:szCs w:val="20"/>
      <w:lang w:eastAsia="pt-BR"/>
      <w:rPrChange w:id="0" w:author="Autor" w:date="2014-12-19T17:28:00Z">
        <w:rPr>
          <w:rFonts w:ascii="Verdana" w:eastAsia="MS Mincho" w:hAnsi="Verdana"/>
          <w:lang w:val="en-US" w:eastAsia="en-US" w:bidi="ar-SA"/>
        </w:rPr>
      </w:rPrChange>
    </w:rPr>
  </w:style>
  <w:style w:type="paragraph" w:customStyle="1" w:styleId="CharChar1CharCharCharCharCharCharCharCharCharCharCharCharCharCharCharCharCharCharCharCharCharCharCharCharCharCharCharCharCharChar0">
    <w:name w:val="Char Char1 Char Char Char Char Char Char Char Char Char Char Char Char Char Char Char Char Char Char Char Char Char Char Char Char Char Char Char Char Char Char"/>
    <w:basedOn w:val="Normal"/>
    <w:rsid w:val="000276CB"/>
    <w:pPr>
      <w:spacing w:after="160" w:line="240" w:lineRule="exact"/>
      <w:jc w:val="both"/>
      <w:pPrChange w:id="1" w:author="Autor" w:date="2014-12-19T17:28:00Z">
        <w:pPr>
          <w:widowControl w:val="0"/>
          <w:adjustRightInd w:val="0"/>
          <w:spacing w:after="160" w:line="240" w:lineRule="exact"/>
          <w:jc w:val="both"/>
          <w:textAlignment w:val="baseline"/>
        </w:pPr>
      </w:pPrChange>
    </w:pPr>
    <w:rPr>
      <w:rFonts w:ascii="Verdana" w:hAnsi="Verdana" w:cs="Verdana"/>
      <w:sz w:val="20"/>
      <w:szCs w:val="20"/>
      <w:lang w:eastAsia="pt-BR"/>
      <w:rPrChange w:id="1" w:author="Autor" w:date="2014-12-19T17:28:00Z">
        <w:rPr>
          <w:rFonts w:ascii="Verdana" w:eastAsia="MS Mincho" w:hAnsi="Verdana"/>
          <w:lang w:val="en-US" w:eastAsia="en-US" w:bidi="ar-SA"/>
        </w:rPr>
      </w:rPrChange>
    </w:rPr>
  </w:style>
  <w:style w:type="paragraph" w:customStyle="1" w:styleId="CharChar2Char0">
    <w:name w:val="Char Char2 Char"/>
    <w:basedOn w:val="Normal"/>
    <w:rsid w:val="000276CB"/>
    <w:pPr>
      <w:widowControl/>
      <w:spacing w:after="160" w:line="240" w:lineRule="exact"/>
      <w:pPrChange w:id="2" w:author="Autor" w:date="2014-12-19T17:28:00Z">
        <w:pPr>
          <w:spacing w:after="160" w:line="240" w:lineRule="exact"/>
        </w:pPr>
      </w:pPrChange>
    </w:pPr>
    <w:rPr>
      <w:rFonts w:ascii="Verdana" w:hAnsi="Verdana" w:cs="Verdana"/>
      <w:sz w:val="20"/>
      <w:szCs w:val="20"/>
      <w:lang w:eastAsia="pt-BR"/>
      <w:rPrChange w:id="2" w:author="Autor" w:date="2014-12-19T17:28:00Z">
        <w:rPr>
          <w:rFonts w:ascii="Verdana" w:eastAsia="MS Mincho" w:hAnsi="Verdana"/>
          <w:lang w:val="en-US" w:eastAsia="en-US" w:bidi="ar-SA"/>
        </w:rPr>
      </w:rPrChange>
    </w:rPr>
  </w:style>
  <w:style w:type="paragraph" w:customStyle="1" w:styleId="CharChar120">
    <w:name w:val="Char Char12"/>
    <w:basedOn w:val="Normal"/>
    <w:rsid w:val="000276CB"/>
    <w:pPr>
      <w:widowControl/>
      <w:spacing w:after="160" w:line="240" w:lineRule="exact"/>
      <w:pPrChange w:id="3" w:author="Autor" w:date="2014-12-19T17:28:00Z">
        <w:pPr>
          <w:spacing w:after="160" w:line="240" w:lineRule="exact"/>
        </w:pPr>
      </w:pPrChange>
    </w:pPr>
    <w:rPr>
      <w:rFonts w:ascii="Verdana" w:hAnsi="Verdana" w:cs="Verdana"/>
      <w:sz w:val="20"/>
      <w:szCs w:val="20"/>
      <w:lang w:eastAsia="pt-BR"/>
      <w:rPrChange w:id="3" w:author="Autor" w:date="2014-12-19T17:28:00Z">
        <w:rPr>
          <w:rFonts w:ascii="Verdana" w:eastAsia="MS Mincho" w:hAnsi="Verdana"/>
          <w:lang w:val="en-US" w:eastAsia="en-US" w:bidi="ar-SA"/>
        </w:rPr>
      </w:rPrChange>
    </w:rPr>
  </w:style>
  <w:style w:type="character" w:customStyle="1" w:styleId="CharChar">
    <w:name w:val="Char Char"/>
    <w:rsid w:val="00784AF4"/>
    <w:rPr>
      <w:rFonts w:ascii="Arial" w:hAnsi="Arial" w:cs="Arial"/>
      <w:b/>
      <w:bCs/>
      <w:noProof/>
      <w:spacing w:val="0"/>
      <w:sz w:val="18"/>
      <w:szCs w:val="18"/>
    </w:rPr>
  </w:style>
  <w:style w:type="paragraph" w:customStyle="1" w:styleId="Revis">
    <w:name w:val="Revis"/>
    <w:hidden/>
    <w:rsid w:val="00784AF4"/>
    <w:pPr>
      <w:autoSpaceDE w:val="0"/>
      <w:autoSpaceDN w:val="0"/>
      <w:adjustRightInd w:val="0"/>
    </w:pPr>
    <w:rPr>
      <w:sz w:val="24"/>
      <w:szCs w:val="24"/>
      <w:lang w:val="en-US"/>
    </w:rPr>
  </w:style>
  <w:style w:type="paragraph" w:customStyle="1" w:styleId="DeltaViewTableHeading">
    <w:name w:val="DeltaView Table Heading"/>
    <w:basedOn w:val="Normal"/>
    <w:rsid w:val="00784AF4"/>
    <w:pPr>
      <w:widowControl/>
      <w:spacing w:after="120"/>
    </w:pPr>
    <w:rPr>
      <w:rFonts w:ascii="Arial" w:eastAsia="Times New Roman" w:hAnsi="Arial" w:cs="Arial"/>
      <w:b/>
      <w:bCs/>
      <w:lang w:eastAsia="pt-BR"/>
    </w:rPr>
  </w:style>
  <w:style w:type="paragraph" w:customStyle="1" w:styleId="DeltaViewTableBody">
    <w:name w:val="DeltaView Table Body"/>
    <w:basedOn w:val="Normal"/>
    <w:rsid w:val="00784AF4"/>
    <w:pPr>
      <w:widowControl/>
    </w:pPr>
    <w:rPr>
      <w:rFonts w:ascii="Arial" w:eastAsia="Times New Roman" w:hAnsi="Arial" w:cs="Arial"/>
      <w:lang w:eastAsia="pt-BR"/>
    </w:rPr>
  </w:style>
  <w:style w:type="paragraph" w:customStyle="1" w:styleId="DeltaViewAnnounce">
    <w:name w:val="DeltaView Announce"/>
    <w:rsid w:val="00784AF4"/>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MoveDestination">
    <w:name w:val="DeltaView Move Destination"/>
    <w:rsid w:val="00784AF4"/>
    <w:rPr>
      <w:color w:val="00C000"/>
      <w:spacing w:val="0"/>
      <w:u w:val="double"/>
    </w:rPr>
  </w:style>
  <w:style w:type="character" w:customStyle="1" w:styleId="DeltaViewChangeNumber">
    <w:name w:val="DeltaView Change Number"/>
    <w:rsid w:val="00784AF4"/>
    <w:rPr>
      <w:color w:val="000000"/>
      <w:spacing w:val="0"/>
      <w:vertAlign w:val="superscript"/>
    </w:rPr>
  </w:style>
  <w:style w:type="character" w:customStyle="1" w:styleId="DeltaViewDelimiter">
    <w:name w:val="DeltaView Delimiter"/>
    <w:rsid w:val="00784AF4"/>
    <w:rPr>
      <w:spacing w:val="0"/>
    </w:rPr>
  </w:style>
  <w:style w:type="paragraph" w:styleId="MapadoDocumento">
    <w:name w:val="Document Map"/>
    <w:basedOn w:val="Normal"/>
    <w:link w:val="MapadoDocumentoChar"/>
    <w:semiHidden/>
    <w:rsid w:val="00784AF4"/>
    <w:pPr>
      <w:widowControl/>
      <w:shd w:val="clear" w:color="auto" w:fill="000080"/>
    </w:pPr>
    <w:rPr>
      <w:rFonts w:ascii="Tahoma" w:eastAsia="Times New Roman" w:hAnsi="Tahoma"/>
    </w:rPr>
  </w:style>
  <w:style w:type="character" w:customStyle="1" w:styleId="MapadoDocumentoChar">
    <w:name w:val="Mapa do Documento Char"/>
    <w:link w:val="MapadoDocumento"/>
    <w:semiHidden/>
    <w:rsid w:val="00784AF4"/>
    <w:rPr>
      <w:rFonts w:ascii="Tahoma" w:eastAsia="Times New Roman" w:hAnsi="Tahoma" w:cs="Tahoma"/>
      <w:sz w:val="24"/>
      <w:szCs w:val="24"/>
      <w:shd w:val="clear" w:color="auto" w:fill="000080"/>
      <w:lang w:val="en-US"/>
    </w:rPr>
  </w:style>
  <w:style w:type="character" w:customStyle="1" w:styleId="DeltaViewFormatChange">
    <w:name w:val="DeltaView Format Change"/>
    <w:rsid w:val="00784AF4"/>
    <w:rPr>
      <w:color w:val="000000"/>
      <w:spacing w:val="0"/>
    </w:rPr>
  </w:style>
  <w:style w:type="character" w:customStyle="1" w:styleId="DeltaViewMovedDeletion">
    <w:name w:val="DeltaView Moved Deletion"/>
    <w:rsid w:val="00784AF4"/>
    <w:rPr>
      <w:strike/>
      <w:color w:val="C08080"/>
      <w:spacing w:val="0"/>
    </w:rPr>
  </w:style>
  <w:style w:type="character" w:customStyle="1" w:styleId="DeltaViewComment">
    <w:name w:val="DeltaView Comment"/>
    <w:rsid w:val="00784AF4"/>
    <w:rPr>
      <w:color w:val="000000"/>
      <w:spacing w:val="0"/>
    </w:rPr>
  </w:style>
  <w:style w:type="character" w:customStyle="1" w:styleId="DeltaViewStyleChangeText">
    <w:name w:val="DeltaView Style Change Text"/>
    <w:rsid w:val="00784AF4"/>
    <w:rPr>
      <w:color w:val="000000"/>
      <w:spacing w:val="0"/>
      <w:u w:val="double"/>
    </w:rPr>
  </w:style>
  <w:style w:type="character" w:customStyle="1" w:styleId="DeltaViewStyleChangeLabel">
    <w:name w:val="DeltaView Style Change Label"/>
    <w:rsid w:val="00784AF4"/>
    <w:rPr>
      <w:color w:val="000000"/>
      <w:spacing w:val="0"/>
    </w:rPr>
  </w:style>
  <w:style w:type="character" w:customStyle="1" w:styleId="DeltaViewInsertedComment">
    <w:name w:val="DeltaView Inserted Comment"/>
    <w:rsid w:val="00784AF4"/>
    <w:rPr>
      <w:color w:val="0000FF"/>
      <w:spacing w:val="0"/>
      <w:u w:val="double"/>
    </w:rPr>
  </w:style>
  <w:style w:type="character" w:customStyle="1" w:styleId="DeltaViewDeletedComment">
    <w:name w:val="DeltaView Deleted Comment"/>
    <w:rsid w:val="00784AF4"/>
    <w:rPr>
      <w:strike/>
      <w:color w:val="FF0000"/>
      <w:spacing w:val="0"/>
    </w:rPr>
  </w:style>
  <w:style w:type="paragraph" w:styleId="PargrafodaLista">
    <w:name w:val="List Paragraph"/>
    <w:basedOn w:val="Normal"/>
    <w:uiPriority w:val="34"/>
    <w:qFormat/>
    <w:rsid w:val="00557DF7"/>
    <w:pPr>
      <w:ind w:left="708"/>
    </w:pPr>
  </w:style>
  <w:style w:type="paragraph" w:customStyle="1" w:styleId="Normala">
    <w:name w:val="Normal(a)"/>
    <w:basedOn w:val="Normal"/>
    <w:rsid w:val="006749B6"/>
    <w:pPr>
      <w:widowControl/>
      <w:suppressAutoHyphens/>
      <w:autoSpaceDE/>
      <w:autoSpaceDN/>
      <w:adjustRightInd/>
      <w:spacing w:before="240"/>
      <w:ind w:firstLine="1440"/>
      <w:jc w:val="both"/>
    </w:pPr>
    <w:rPr>
      <w:rFonts w:eastAsia="Times New Roman"/>
      <w:spacing w:val="-3"/>
    </w:rPr>
  </w:style>
  <w:style w:type="table" w:customStyle="1" w:styleId="Tabelacomgrade1">
    <w:name w:val="Tabela com grade1"/>
    <w:basedOn w:val="Tabelanormal"/>
    <w:next w:val="Tabelacomgrade"/>
    <w:uiPriority w:val="59"/>
    <w:rsid w:val="00244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
    <w:name w:val="Char1 Char Char Char Char Char Char Char Char Char Char Char"/>
    <w:basedOn w:val="Normal"/>
    <w:rsid w:val="00794334"/>
    <w:pPr>
      <w:widowControl/>
      <w:spacing w:after="160" w:line="240" w:lineRule="exact"/>
    </w:pPr>
    <w:rPr>
      <w:rFonts w:ascii="Verdana" w:hAnsi="Verdana" w:cs="Verdana"/>
      <w:sz w:val="20"/>
      <w:szCs w:val="20"/>
      <w:lang w:eastAsia="pt-BR"/>
    </w:rPr>
  </w:style>
  <w:style w:type="numbering" w:customStyle="1" w:styleId="Semlista1">
    <w:name w:val="Sem lista1"/>
    <w:next w:val="Semlista"/>
    <w:uiPriority w:val="99"/>
    <w:semiHidden/>
    <w:unhideWhenUsed/>
    <w:rsid w:val="00092986"/>
  </w:style>
  <w:style w:type="paragraph" w:customStyle="1" w:styleId="E-Pat">
    <w:name w:val="E-Pat"/>
    <w:basedOn w:val="Normal"/>
    <w:link w:val="E-PatChar"/>
    <w:qFormat/>
    <w:rsid w:val="00092986"/>
    <w:pPr>
      <w:widowControl/>
      <w:ind w:firstLine="2829"/>
    </w:pPr>
    <w:rPr>
      <w:rFonts w:eastAsia="Times New Roman"/>
      <w:lang w:val="pt-BR" w:eastAsia="pt-BR"/>
    </w:rPr>
  </w:style>
  <w:style w:type="character" w:customStyle="1" w:styleId="E-PatChar">
    <w:name w:val="E-Pat Char"/>
    <w:basedOn w:val="Fontepargpadro"/>
    <w:link w:val="E-Pat"/>
    <w:rsid w:val="00092986"/>
    <w:rPr>
      <w:rFonts w:eastAsia="Times New Roman"/>
      <w:sz w:val="24"/>
      <w:szCs w:val="24"/>
    </w:rPr>
  </w:style>
  <w:style w:type="paragraph" w:customStyle="1" w:styleId="E-PatCitao">
    <w:name w:val="E-Pat Citação"/>
    <w:basedOn w:val="Normal"/>
    <w:link w:val="E-PatCitaoChar"/>
    <w:qFormat/>
    <w:rsid w:val="00092986"/>
    <w:pPr>
      <w:widowControl/>
      <w:ind w:left="1418" w:right="1134"/>
    </w:pPr>
    <w:rPr>
      <w:rFonts w:eastAsia="Times New Roman"/>
      <w:lang w:val="pt-BR" w:eastAsia="pt-BR"/>
    </w:rPr>
  </w:style>
  <w:style w:type="character" w:customStyle="1" w:styleId="E-PatCitaoChar">
    <w:name w:val="E-Pat Citação Char"/>
    <w:basedOn w:val="Fontepargpadro"/>
    <w:link w:val="E-PatCitao"/>
    <w:rsid w:val="00092986"/>
    <w:rPr>
      <w:rFonts w:eastAsia="Times New Roman"/>
      <w:sz w:val="24"/>
      <w:szCs w:val="24"/>
    </w:rPr>
  </w:style>
  <w:style w:type="paragraph" w:customStyle="1" w:styleId="Teste">
    <w:name w:val="Teste"/>
    <w:basedOn w:val="citpet"/>
    <w:link w:val="TesteChar"/>
    <w:autoRedefine/>
    <w:rsid w:val="00092986"/>
    <w:pPr>
      <w:jc w:val="center"/>
    </w:pPr>
    <w:rPr>
      <w:rFonts w:eastAsia="Times New Roman"/>
      <w:b/>
      <w:sz w:val="24"/>
      <w:lang w:val="pt-BR" w:eastAsia="pt-BR"/>
    </w:rPr>
  </w:style>
  <w:style w:type="character" w:customStyle="1" w:styleId="TesteChar">
    <w:name w:val="Teste Char"/>
    <w:basedOn w:val="Fontepargpadro"/>
    <w:link w:val="Teste"/>
    <w:rsid w:val="00092986"/>
    <w:rPr>
      <w:rFonts w:eastAsia="Times New Roman"/>
      <w:b/>
      <w:sz w:val="24"/>
      <w:szCs w:val="24"/>
    </w:rPr>
  </w:style>
  <w:style w:type="paragraph" w:customStyle="1" w:styleId="EscopoNTITitulo">
    <w:name w:val="EscopoNTITitulo"/>
    <w:basedOn w:val="Ttulo"/>
    <w:link w:val="EscopoNTITituloChar"/>
    <w:rsid w:val="00092986"/>
    <w:pPr>
      <w:widowControl/>
      <w:tabs>
        <w:tab w:val="clear" w:pos="9538"/>
      </w:tabs>
      <w:spacing w:before="240" w:after="60" w:line="320" w:lineRule="atLeast"/>
      <w:jc w:val="left"/>
      <w:outlineLvl w:val="0"/>
    </w:pPr>
    <w:rPr>
      <w:rFonts w:eastAsia="Times New Roman" w:cs="Arial"/>
      <w:noProof w:val="0"/>
      <w:kern w:val="28"/>
      <w:sz w:val="32"/>
      <w:szCs w:val="32"/>
      <w:lang w:val="pt-BR" w:eastAsia="pt-BR"/>
    </w:rPr>
  </w:style>
  <w:style w:type="character" w:customStyle="1" w:styleId="EscopoNTITituloChar">
    <w:name w:val="EscopoNTITitulo Char"/>
    <w:link w:val="EscopoNTITitulo"/>
    <w:rsid w:val="00092986"/>
    <w:rPr>
      <w:rFonts w:ascii="Arial" w:eastAsia="Times New Roman" w:hAnsi="Arial" w:cs="Arial"/>
      <w:b/>
      <w:bCs/>
      <w:kern w:val="28"/>
      <w:sz w:val="32"/>
      <w:szCs w:val="32"/>
    </w:rPr>
  </w:style>
  <w:style w:type="paragraph" w:customStyle="1" w:styleId="EscopoNTISubTitulo">
    <w:name w:val="EscopoNTISubTitulo"/>
    <w:link w:val="EscopoNTISubTituloChar"/>
    <w:rsid w:val="00092986"/>
    <w:pPr>
      <w:numPr>
        <w:numId w:val="11"/>
      </w:numPr>
    </w:pPr>
    <w:rPr>
      <w:rFonts w:ascii="Arial" w:eastAsia="Times New Roman" w:hAnsi="Arial" w:cs="Arial"/>
      <w:b/>
      <w:bCs/>
      <w:sz w:val="24"/>
      <w:szCs w:val="22"/>
    </w:rPr>
  </w:style>
  <w:style w:type="character" w:customStyle="1" w:styleId="EscopoNTISubTituloChar">
    <w:name w:val="EscopoNTISubTitulo Char"/>
    <w:link w:val="EscopoNTISubTitulo"/>
    <w:rsid w:val="00092986"/>
    <w:rPr>
      <w:rFonts w:ascii="Arial" w:eastAsia="Times New Roman" w:hAnsi="Arial" w:cs="Arial"/>
      <w:b/>
      <w:bCs/>
      <w:sz w:val="24"/>
      <w:szCs w:val="22"/>
    </w:rPr>
  </w:style>
  <w:style w:type="paragraph" w:customStyle="1" w:styleId="EscopoNTIItem">
    <w:name w:val="EscopoNTIItem"/>
    <w:link w:val="EscopoNTIItemChar"/>
    <w:rsid w:val="00092986"/>
    <w:pPr>
      <w:ind w:left="567"/>
    </w:pPr>
    <w:rPr>
      <w:rFonts w:ascii="Arial" w:eastAsia="Times New Roman" w:hAnsi="Arial" w:cs="Arial"/>
      <w:b/>
      <w:szCs w:val="24"/>
    </w:rPr>
  </w:style>
  <w:style w:type="character" w:customStyle="1" w:styleId="EscopoNTIItemChar">
    <w:name w:val="EscopoNTIItem Char"/>
    <w:link w:val="EscopoNTIItem"/>
    <w:rsid w:val="00092986"/>
    <w:rPr>
      <w:rFonts w:ascii="Arial" w:eastAsia="Times New Roman" w:hAnsi="Arial" w:cs="Arial"/>
      <w:b/>
      <w:szCs w:val="24"/>
    </w:rPr>
  </w:style>
  <w:style w:type="table" w:customStyle="1" w:styleId="Tabelacomgrade2">
    <w:name w:val="Tabela com grade2"/>
    <w:basedOn w:val="Tabelanormal"/>
    <w:next w:val="Tabelacomgrade"/>
    <w:rsid w:val="000929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rsid w:val="004309D7"/>
  </w:style>
  <w:style w:type="table" w:customStyle="1" w:styleId="Tabelacomgrade3">
    <w:name w:val="Tabela com grade3"/>
    <w:basedOn w:val="Tabelanormal"/>
    <w:next w:val="Tabelacomgrade"/>
    <w:rsid w:val="004309D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9D7"/>
    <w:pPr>
      <w:widowControl w:val="0"/>
      <w:autoSpaceDE w:val="0"/>
      <w:autoSpaceDN w:val="0"/>
      <w:adjustRightInd w:val="0"/>
    </w:pPr>
    <w:rPr>
      <w:sz w:val="24"/>
      <w:szCs w:val="24"/>
      <w:lang w:val="en-US" w:eastAsia="en-US"/>
    </w:rPr>
  </w:style>
  <w:style w:type="paragraph" w:styleId="Ttulo1">
    <w:name w:val="heading 1"/>
    <w:basedOn w:val="Normal"/>
    <w:next w:val="Normal"/>
    <w:link w:val="Ttulo1Char"/>
    <w:qFormat/>
    <w:rsid w:val="00B053E0"/>
    <w:pPr>
      <w:spacing w:line="360" w:lineRule="exact"/>
      <w:outlineLvl w:val="0"/>
    </w:pPr>
    <w:rPr>
      <w:rFonts w:ascii="Cambria" w:hAnsi="Cambria"/>
      <w:b/>
      <w:bCs/>
      <w:kern w:val="32"/>
      <w:sz w:val="32"/>
      <w:szCs w:val="32"/>
    </w:rPr>
  </w:style>
  <w:style w:type="paragraph" w:styleId="Ttulo2">
    <w:name w:val="heading 2"/>
    <w:basedOn w:val="Normal"/>
    <w:next w:val="Normal"/>
    <w:link w:val="Ttulo2Char"/>
    <w:qFormat/>
    <w:rsid w:val="00B053E0"/>
    <w:pPr>
      <w:spacing w:line="360" w:lineRule="exact"/>
      <w:outlineLvl w:val="1"/>
    </w:pPr>
    <w:rPr>
      <w:rFonts w:ascii="Cambria" w:hAnsi="Cambria"/>
      <w:b/>
      <w:bCs/>
      <w:i/>
      <w:iCs/>
      <w:sz w:val="28"/>
      <w:szCs w:val="28"/>
    </w:rPr>
  </w:style>
  <w:style w:type="paragraph" w:styleId="Ttulo3">
    <w:name w:val="heading 3"/>
    <w:basedOn w:val="Normal"/>
    <w:next w:val="Normal"/>
    <w:link w:val="Ttulo3Char"/>
    <w:qFormat/>
    <w:rsid w:val="00B053E0"/>
    <w:pPr>
      <w:spacing w:line="360" w:lineRule="exact"/>
      <w:outlineLvl w:val="2"/>
    </w:pPr>
    <w:rPr>
      <w:rFonts w:ascii="Cambria" w:hAnsi="Cambria"/>
      <w:b/>
      <w:bCs/>
      <w:sz w:val="26"/>
      <w:szCs w:val="26"/>
    </w:rPr>
  </w:style>
  <w:style w:type="paragraph" w:styleId="Ttulo5">
    <w:name w:val="heading 5"/>
    <w:basedOn w:val="Normal"/>
    <w:next w:val="Normal"/>
    <w:link w:val="Ttulo5Char"/>
    <w:qFormat/>
    <w:rsid w:val="00B053E0"/>
    <w:pPr>
      <w:keepNext/>
      <w:outlineLvl w:val="4"/>
    </w:pPr>
    <w:rPr>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B053E0"/>
    <w:rPr>
      <w:rFonts w:ascii="Cambria" w:hAnsi="Cambria" w:cs="Times New Roman"/>
      <w:b/>
      <w:bCs/>
      <w:kern w:val="32"/>
      <w:sz w:val="32"/>
      <w:szCs w:val="32"/>
    </w:rPr>
  </w:style>
  <w:style w:type="character" w:customStyle="1" w:styleId="Ttulo2Char">
    <w:name w:val="Título 2 Char"/>
    <w:link w:val="Ttulo2"/>
    <w:semiHidden/>
    <w:locked/>
    <w:rsid w:val="00B053E0"/>
    <w:rPr>
      <w:rFonts w:ascii="Cambria" w:hAnsi="Cambria" w:cs="Times New Roman"/>
      <w:b/>
      <w:bCs/>
      <w:i/>
      <w:iCs/>
      <w:sz w:val="28"/>
      <w:szCs w:val="28"/>
    </w:rPr>
  </w:style>
  <w:style w:type="character" w:customStyle="1" w:styleId="Ttulo3Char">
    <w:name w:val="Título 3 Char"/>
    <w:link w:val="Ttulo3"/>
    <w:semiHidden/>
    <w:locked/>
    <w:rsid w:val="00B053E0"/>
    <w:rPr>
      <w:rFonts w:ascii="Cambria" w:hAnsi="Cambria" w:cs="Times New Roman"/>
      <w:b/>
      <w:bCs/>
      <w:sz w:val="26"/>
      <w:szCs w:val="26"/>
    </w:rPr>
  </w:style>
  <w:style w:type="character" w:customStyle="1" w:styleId="Ttulo5Char">
    <w:name w:val="Título 5 Char"/>
    <w:link w:val="Ttulo5"/>
    <w:semiHidden/>
    <w:locked/>
    <w:rsid w:val="00B053E0"/>
    <w:rPr>
      <w:rFonts w:cs="Times New Roman"/>
      <w:b/>
      <w:bCs/>
      <w:sz w:val="18"/>
      <w:szCs w:val="18"/>
      <w:lang w:val="en-US" w:eastAsia="en-US" w:bidi="ar-SA"/>
    </w:rPr>
  </w:style>
  <w:style w:type="character" w:customStyle="1" w:styleId="Heading5Char">
    <w:name w:val="Heading 5 Char"/>
    <w:rsid w:val="00B053E0"/>
    <w:rPr>
      <w:rFonts w:ascii="Calibri" w:hAnsi="Calibri" w:cs="Calibri"/>
      <w:b/>
      <w:bCs/>
      <w:i/>
      <w:iCs/>
      <w:spacing w:val="0"/>
      <w:sz w:val="26"/>
      <w:szCs w:val="26"/>
    </w:rPr>
  </w:style>
  <w:style w:type="paragraph" w:styleId="Cabealho">
    <w:name w:val="header"/>
    <w:aliases w:val="Tulo1"/>
    <w:basedOn w:val="Normal"/>
    <w:link w:val="CabealhoChar"/>
    <w:uiPriority w:val="99"/>
    <w:rsid w:val="00B053E0"/>
    <w:pPr>
      <w:jc w:val="right"/>
    </w:pPr>
    <w:rPr>
      <w:rFonts w:ascii="Georgia" w:hAnsi="Georgia"/>
      <w:szCs w:val="20"/>
      <w:lang w:val="pt-BR" w:eastAsia="pt-BR"/>
    </w:rPr>
  </w:style>
  <w:style w:type="character" w:customStyle="1" w:styleId="CabealhoChar">
    <w:name w:val="Cabeçalho Char"/>
    <w:aliases w:val="Tulo1 Char"/>
    <w:link w:val="Cabealho"/>
    <w:uiPriority w:val="99"/>
    <w:locked/>
    <w:rsid w:val="00B053E0"/>
    <w:rPr>
      <w:rFonts w:ascii="Georgia" w:hAnsi="Georgia" w:cs="Times New Roman"/>
      <w:sz w:val="24"/>
      <w:lang w:val="pt-BR" w:eastAsia="pt-BR" w:bidi="ar-SA"/>
    </w:rPr>
  </w:style>
  <w:style w:type="character" w:customStyle="1" w:styleId="HeaderChar">
    <w:name w:val="Header Char"/>
    <w:rsid w:val="00B053E0"/>
    <w:rPr>
      <w:spacing w:val="0"/>
      <w:sz w:val="24"/>
      <w:szCs w:val="24"/>
    </w:rPr>
  </w:style>
  <w:style w:type="character" w:styleId="Nmerodepgina">
    <w:name w:val="page number"/>
    <w:rsid w:val="00B053E0"/>
    <w:rPr>
      <w:rFonts w:cs="Times New Roman"/>
    </w:rPr>
  </w:style>
  <w:style w:type="paragraph" w:styleId="Rodap">
    <w:name w:val="footer"/>
    <w:basedOn w:val="Normal"/>
    <w:link w:val="RodapChar"/>
    <w:rsid w:val="00B053E0"/>
    <w:pPr>
      <w:spacing w:line="1440" w:lineRule="auto"/>
    </w:pPr>
  </w:style>
  <w:style w:type="character" w:customStyle="1" w:styleId="RodapChar">
    <w:name w:val="Rodapé Char"/>
    <w:link w:val="Rodap"/>
    <w:uiPriority w:val="99"/>
    <w:locked/>
    <w:rsid w:val="00B053E0"/>
    <w:rPr>
      <w:rFonts w:cs="Times New Roman"/>
      <w:sz w:val="24"/>
      <w:szCs w:val="24"/>
    </w:rPr>
  </w:style>
  <w:style w:type="paragraph" w:styleId="Textodenotaderodap">
    <w:name w:val="footnote text"/>
    <w:basedOn w:val="Normal"/>
    <w:link w:val="TextodenotaderodapChar"/>
    <w:semiHidden/>
    <w:rsid w:val="00B053E0"/>
    <w:pPr>
      <w:tabs>
        <w:tab w:val="left" w:pos="284"/>
      </w:tabs>
      <w:ind w:left="284" w:hanging="284"/>
    </w:pPr>
    <w:rPr>
      <w:sz w:val="20"/>
      <w:szCs w:val="20"/>
      <w:lang w:val="pt-BR" w:eastAsia="pt-BR"/>
    </w:rPr>
  </w:style>
  <w:style w:type="character" w:customStyle="1" w:styleId="TextodenotaderodapChar">
    <w:name w:val="Texto de nota de rodapé Char"/>
    <w:link w:val="Textodenotaderodap"/>
    <w:locked/>
    <w:rsid w:val="00B053E0"/>
  </w:style>
  <w:style w:type="paragraph" w:styleId="Corpodetexto">
    <w:name w:val="Body Text"/>
    <w:basedOn w:val="Normal"/>
    <w:link w:val="CorpodetextoChar"/>
    <w:rsid w:val="00B053E0"/>
    <w:pPr>
      <w:jc w:val="both"/>
    </w:pPr>
    <w:rPr>
      <w:sz w:val="22"/>
      <w:szCs w:val="22"/>
    </w:rPr>
  </w:style>
  <w:style w:type="character" w:customStyle="1" w:styleId="CorpodetextoChar">
    <w:name w:val="Corpo de texto Char"/>
    <w:link w:val="Corpodetexto"/>
    <w:semiHidden/>
    <w:locked/>
    <w:rsid w:val="00B053E0"/>
    <w:rPr>
      <w:rFonts w:cs="Times New Roman"/>
      <w:sz w:val="22"/>
      <w:szCs w:val="22"/>
      <w:lang w:val="en-US" w:eastAsia="en-US" w:bidi="ar-SA"/>
    </w:rPr>
  </w:style>
  <w:style w:type="character" w:customStyle="1" w:styleId="BodyTextChar">
    <w:name w:val="Body Text Char"/>
    <w:rsid w:val="00B053E0"/>
    <w:rPr>
      <w:spacing w:val="0"/>
      <w:sz w:val="24"/>
      <w:szCs w:val="24"/>
    </w:rPr>
  </w:style>
  <w:style w:type="paragraph" w:styleId="Recuodecorpodetexto">
    <w:name w:val="Body Text Indent"/>
    <w:basedOn w:val="Normal"/>
    <w:link w:val="RecuodecorpodetextoChar"/>
    <w:rsid w:val="00B053E0"/>
    <w:pPr>
      <w:widowControl/>
      <w:jc w:val="both"/>
    </w:pPr>
    <w:rPr>
      <w:color w:val="FF0000"/>
      <w:sz w:val="22"/>
      <w:szCs w:val="22"/>
      <w:lang w:val="pt-BR"/>
    </w:rPr>
  </w:style>
  <w:style w:type="character" w:customStyle="1" w:styleId="RecuodecorpodetextoChar">
    <w:name w:val="Recuo de corpo de texto Char"/>
    <w:link w:val="Recuodecorpodetexto"/>
    <w:semiHidden/>
    <w:locked/>
    <w:rsid w:val="00B053E0"/>
    <w:rPr>
      <w:rFonts w:cs="Times New Roman"/>
      <w:color w:val="FF0000"/>
      <w:sz w:val="22"/>
      <w:szCs w:val="22"/>
      <w:lang w:val="pt-BR" w:eastAsia="en-US" w:bidi="ar-SA"/>
    </w:rPr>
  </w:style>
  <w:style w:type="character" w:customStyle="1" w:styleId="BodyTextIndentChar">
    <w:name w:val="Body Text Indent Char"/>
    <w:rsid w:val="00B053E0"/>
    <w:rPr>
      <w:spacing w:val="0"/>
      <w:sz w:val="24"/>
      <w:szCs w:val="24"/>
    </w:rPr>
  </w:style>
  <w:style w:type="paragraph" w:styleId="Corpodetexto2">
    <w:name w:val="Body Text 2"/>
    <w:basedOn w:val="Normal"/>
    <w:link w:val="Corpodetexto2Char"/>
    <w:rsid w:val="00B053E0"/>
    <w:pPr>
      <w:widowControl/>
      <w:jc w:val="center"/>
    </w:pPr>
    <w:rPr>
      <w:b/>
      <w:bCs/>
      <w:sz w:val="22"/>
      <w:szCs w:val="22"/>
    </w:rPr>
  </w:style>
  <w:style w:type="character" w:customStyle="1" w:styleId="Corpodetexto2Char">
    <w:name w:val="Corpo de texto 2 Char"/>
    <w:link w:val="Corpodetexto2"/>
    <w:locked/>
    <w:rsid w:val="00B053E0"/>
    <w:rPr>
      <w:rFonts w:cs="Times New Roman"/>
      <w:b/>
      <w:bCs/>
      <w:sz w:val="22"/>
      <w:szCs w:val="22"/>
      <w:lang w:val="en-US" w:eastAsia="en-US" w:bidi="ar-SA"/>
    </w:rPr>
  </w:style>
  <w:style w:type="character" w:customStyle="1" w:styleId="BodyText2Char">
    <w:name w:val="Body Text 2 Char"/>
    <w:rsid w:val="00B053E0"/>
    <w:rPr>
      <w:spacing w:val="0"/>
      <w:sz w:val="24"/>
      <w:szCs w:val="24"/>
    </w:rPr>
  </w:style>
  <w:style w:type="paragraph" w:customStyle="1" w:styleId="p0">
    <w:name w:val="p0"/>
    <w:basedOn w:val="Normal"/>
    <w:rsid w:val="00B053E0"/>
    <w:pPr>
      <w:tabs>
        <w:tab w:val="left" w:pos="720"/>
      </w:tabs>
      <w:spacing w:line="240" w:lineRule="atLeast"/>
      <w:jc w:val="both"/>
    </w:pPr>
    <w:rPr>
      <w:rFonts w:ascii="Times" w:hAnsi="Times" w:cs="Times"/>
      <w:lang w:val="pt-BR" w:eastAsia="pt-BR"/>
    </w:rPr>
  </w:style>
  <w:style w:type="paragraph" w:customStyle="1" w:styleId="DefaultParagraphFont1">
    <w:name w:val="Default Paragraph Font1"/>
    <w:next w:val="Normal"/>
    <w:rsid w:val="00B053E0"/>
    <w:pPr>
      <w:autoSpaceDE w:val="0"/>
      <w:autoSpaceDN w:val="0"/>
      <w:adjustRightInd w:val="0"/>
    </w:pPr>
    <w:rPr>
      <w:rFonts w:ascii="CG Times" w:hAnsi="CG Times" w:cs="CG Times"/>
    </w:rPr>
  </w:style>
  <w:style w:type="paragraph" w:styleId="Recuodecorpodetexto3">
    <w:name w:val="Body Text Indent 3"/>
    <w:basedOn w:val="Normal"/>
    <w:link w:val="Recuodecorpodetexto3Char"/>
    <w:rsid w:val="00B053E0"/>
    <w:pPr>
      <w:spacing w:line="280" w:lineRule="atLeast"/>
      <w:ind w:left="709"/>
      <w:jc w:val="both"/>
    </w:pPr>
    <w:rPr>
      <w:rFonts w:ascii="Arial Narrow" w:hAnsi="Arial Narrow"/>
    </w:rPr>
  </w:style>
  <w:style w:type="character" w:customStyle="1" w:styleId="Recuodecorpodetexto3Char">
    <w:name w:val="Recuo de corpo de texto 3 Char"/>
    <w:link w:val="Recuodecorpodetexto3"/>
    <w:semiHidden/>
    <w:locked/>
    <w:rsid w:val="00B053E0"/>
    <w:rPr>
      <w:rFonts w:ascii="Arial Narrow" w:hAnsi="Arial Narrow" w:cs="Times New Roman"/>
      <w:sz w:val="24"/>
      <w:szCs w:val="24"/>
      <w:lang w:val="en-US" w:eastAsia="en-US" w:bidi="ar-SA"/>
    </w:rPr>
  </w:style>
  <w:style w:type="character" w:customStyle="1" w:styleId="BodyTextIndent3Char">
    <w:name w:val="Body Text Indent 3 Char"/>
    <w:rsid w:val="00B053E0"/>
    <w:rPr>
      <w:spacing w:val="0"/>
      <w:sz w:val="16"/>
      <w:szCs w:val="16"/>
    </w:rPr>
  </w:style>
  <w:style w:type="paragraph" w:customStyle="1" w:styleId="PargrafodaLista1">
    <w:name w:val="Parágrafo da Lista1"/>
    <w:basedOn w:val="Normal"/>
    <w:rsid w:val="00B053E0"/>
    <w:pPr>
      <w:ind w:left="720"/>
    </w:pPr>
  </w:style>
  <w:style w:type="paragraph" w:styleId="Textodebalo">
    <w:name w:val="Balloon Text"/>
    <w:basedOn w:val="Normal"/>
    <w:link w:val="TextodebaloChar"/>
    <w:rsid w:val="00B053E0"/>
    <w:rPr>
      <w:sz w:val="2"/>
      <w:szCs w:val="20"/>
    </w:rPr>
  </w:style>
  <w:style w:type="character" w:customStyle="1" w:styleId="TextodebaloChar">
    <w:name w:val="Texto de balão Char"/>
    <w:link w:val="Textodebalo"/>
    <w:locked/>
    <w:rsid w:val="00B053E0"/>
    <w:rPr>
      <w:rFonts w:cs="Times New Roman"/>
      <w:sz w:val="2"/>
    </w:rPr>
  </w:style>
  <w:style w:type="paragraph" w:customStyle="1" w:styleId="CharCharCharCharCharChar">
    <w:name w:val="Char Char Char Char Char Char"/>
    <w:basedOn w:val="Normal"/>
    <w:rsid w:val="00B053E0"/>
    <w:pPr>
      <w:widowControl/>
      <w:autoSpaceDE/>
      <w:autoSpaceDN/>
      <w:adjustRightInd/>
      <w:spacing w:after="160" w:line="240" w:lineRule="exact"/>
    </w:pPr>
    <w:rPr>
      <w:rFonts w:ascii="Verdana" w:hAnsi="Verdana"/>
      <w:sz w:val="20"/>
      <w:szCs w:val="20"/>
    </w:rPr>
  </w:style>
  <w:style w:type="character" w:styleId="Refdenotaderodap">
    <w:name w:val="footnote reference"/>
    <w:semiHidden/>
    <w:rsid w:val="00B053E0"/>
    <w:rPr>
      <w:spacing w:val="0"/>
      <w:vertAlign w:val="superscript"/>
    </w:rPr>
  </w:style>
  <w:style w:type="character" w:customStyle="1" w:styleId="DeltaViewDeletion">
    <w:name w:val="DeltaView Deletion"/>
    <w:rsid w:val="00B053E0"/>
    <w:rPr>
      <w:strike/>
      <w:color w:val="FF0000"/>
      <w:spacing w:val="0"/>
    </w:rPr>
  </w:style>
  <w:style w:type="character" w:customStyle="1" w:styleId="DeltaViewMoveSource">
    <w:name w:val="DeltaView Move Source"/>
    <w:rsid w:val="00B053E0"/>
    <w:rPr>
      <w:strike/>
      <w:color w:val="00C000"/>
      <w:spacing w:val="0"/>
    </w:rPr>
  </w:style>
  <w:style w:type="table" w:styleId="Tabelacomgrade">
    <w:name w:val="Table Grid"/>
    <w:basedOn w:val="Tabelanormal"/>
    <w:rsid w:val="00B053E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qFormat/>
    <w:rsid w:val="00B053E0"/>
    <w:rPr>
      <w:i/>
      <w:iCs/>
    </w:rPr>
  </w:style>
  <w:style w:type="character" w:styleId="Hyperlink">
    <w:name w:val="Hyperlink"/>
    <w:rsid w:val="00B053E0"/>
    <w:rPr>
      <w:color w:val="0000FF"/>
      <w:u w:val="single"/>
    </w:rPr>
  </w:style>
  <w:style w:type="character" w:customStyle="1" w:styleId="DeltaViewInsertion">
    <w:name w:val="DeltaView Insertion"/>
    <w:uiPriority w:val="99"/>
    <w:rsid w:val="00B053E0"/>
    <w:rPr>
      <w:color w:val="0000FF"/>
      <w:spacing w:val="0"/>
      <w:u w:val="double"/>
    </w:rPr>
  </w:style>
  <w:style w:type="paragraph" w:customStyle="1" w:styleId="CharChar1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w:basedOn w:val="Normal"/>
    <w:rsid w:val="00B053E0"/>
    <w:pPr>
      <w:autoSpaceDE/>
      <w:autoSpaceDN/>
      <w:spacing w:after="160" w:line="240" w:lineRule="exact"/>
      <w:jc w:val="both"/>
      <w:textAlignment w:val="baseline"/>
    </w:pPr>
    <w:rPr>
      <w:rFonts w:ascii="Verdana" w:hAnsi="Verdana"/>
      <w:sz w:val="20"/>
      <w:szCs w:val="20"/>
    </w:rPr>
  </w:style>
  <w:style w:type="paragraph" w:styleId="Ttulo">
    <w:name w:val="Title"/>
    <w:basedOn w:val="Normal"/>
    <w:link w:val="TtuloChar"/>
    <w:qFormat/>
    <w:rsid w:val="00B053E0"/>
    <w:pPr>
      <w:tabs>
        <w:tab w:val="right" w:pos="9538"/>
      </w:tabs>
      <w:spacing w:line="240" w:lineRule="atLeast"/>
      <w:jc w:val="center"/>
    </w:pPr>
    <w:rPr>
      <w:rFonts w:ascii="Arial" w:hAnsi="Arial"/>
      <w:b/>
      <w:bCs/>
      <w:noProof/>
      <w:sz w:val="18"/>
      <w:szCs w:val="18"/>
    </w:rPr>
  </w:style>
  <w:style w:type="paragraph" w:customStyle="1" w:styleId="BodyText31">
    <w:name w:val="Body Text 31"/>
    <w:basedOn w:val="Normal"/>
    <w:rsid w:val="00B053E0"/>
    <w:pPr>
      <w:tabs>
        <w:tab w:val="left" w:pos="360"/>
      </w:tabs>
      <w:jc w:val="both"/>
    </w:pPr>
    <w:rPr>
      <w:rFonts w:ascii="Arial" w:hAnsi="Arial" w:cs="Arial"/>
      <w:color w:val="000000"/>
      <w:sz w:val="20"/>
      <w:szCs w:val="20"/>
      <w:lang w:val="pt-BR" w:eastAsia="pt-BR"/>
    </w:rPr>
  </w:style>
  <w:style w:type="paragraph" w:customStyle="1" w:styleId="CharChar2Char">
    <w:name w:val="Char Char2 Char"/>
    <w:basedOn w:val="Normal"/>
    <w:rsid w:val="00B053E0"/>
    <w:pPr>
      <w:widowControl/>
      <w:autoSpaceDE/>
      <w:autoSpaceDN/>
      <w:adjustRightInd/>
      <w:spacing w:after="160" w:line="240" w:lineRule="exact"/>
    </w:pPr>
    <w:rPr>
      <w:rFonts w:ascii="Verdana" w:hAnsi="Verdana"/>
      <w:sz w:val="20"/>
      <w:szCs w:val="20"/>
    </w:rPr>
  </w:style>
  <w:style w:type="paragraph" w:customStyle="1" w:styleId="CharChar12">
    <w:name w:val="Char Char12"/>
    <w:basedOn w:val="Normal"/>
    <w:rsid w:val="00B053E0"/>
    <w:pPr>
      <w:widowControl/>
      <w:autoSpaceDE/>
      <w:autoSpaceDN/>
      <w:adjustRightInd/>
      <w:spacing w:after="160" w:line="240" w:lineRule="exact"/>
    </w:pPr>
    <w:rPr>
      <w:rFonts w:ascii="Verdana" w:hAnsi="Verdana"/>
      <w:sz w:val="20"/>
      <w:szCs w:val="20"/>
    </w:rPr>
  </w:style>
  <w:style w:type="character" w:styleId="Refdecomentrio">
    <w:name w:val="annotation reference"/>
    <w:semiHidden/>
    <w:rsid w:val="00B053E0"/>
    <w:rPr>
      <w:sz w:val="16"/>
      <w:szCs w:val="16"/>
    </w:rPr>
  </w:style>
  <w:style w:type="paragraph" w:styleId="Textodecomentrio">
    <w:name w:val="annotation text"/>
    <w:basedOn w:val="Normal"/>
    <w:semiHidden/>
    <w:rsid w:val="00B053E0"/>
    <w:rPr>
      <w:sz w:val="20"/>
      <w:szCs w:val="20"/>
    </w:rPr>
  </w:style>
  <w:style w:type="paragraph" w:styleId="Assuntodocomentrio">
    <w:name w:val="annotation subject"/>
    <w:basedOn w:val="Textodecomentrio"/>
    <w:next w:val="Textodecomentrio"/>
    <w:semiHidden/>
    <w:rsid w:val="00B053E0"/>
    <w:rPr>
      <w:b/>
      <w:bCs/>
    </w:rPr>
  </w:style>
  <w:style w:type="paragraph" w:customStyle="1" w:styleId="citcar">
    <w:name w:val="citcar"/>
    <w:basedOn w:val="Normal"/>
    <w:qFormat/>
    <w:rsid w:val="00B053E0"/>
    <w:pPr>
      <w:spacing w:line="240" w:lineRule="exact"/>
      <w:ind w:left="1134" w:right="1134"/>
    </w:pPr>
  </w:style>
  <w:style w:type="paragraph" w:customStyle="1" w:styleId="citpet">
    <w:name w:val="citpet"/>
    <w:basedOn w:val="citcar"/>
    <w:qFormat/>
    <w:rsid w:val="00B053E0"/>
    <w:pPr>
      <w:ind w:left="1418" w:right="1418"/>
    </w:pPr>
    <w:rPr>
      <w:sz w:val="20"/>
    </w:rPr>
  </w:style>
  <w:style w:type="character" w:styleId="Forte">
    <w:name w:val="Strong"/>
    <w:qFormat/>
    <w:rsid w:val="001579F4"/>
    <w:rPr>
      <w:rFonts w:cs="Times New Roman"/>
      <w:b/>
      <w:bCs/>
    </w:rPr>
  </w:style>
  <w:style w:type="character" w:customStyle="1" w:styleId="TtuloChar">
    <w:name w:val="Título Char"/>
    <w:link w:val="Ttulo"/>
    <w:rsid w:val="00F9660D"/>
    <w:rPr>
      <w:rFonts w:ascii="Arial" w:hAnsi="Arial" w:cs="Arial"/>
      <w:b/>
      <w:bCs/>
      <w:noProof/>
      <w:sz w:val="18"/>
      <w:szCs w:val="18"/>
    </w:rPr>
  </w:style>
  <w:style w:type="paragraph" w:customStyle="1" w:styleId="ListParagraph1">
    <w:name w:val="List Paragraph1"/>
    <w:basedOn w:val="Normal"/>
    <w:rsid w:val="00B053E0"/>
    <w:pPr>
      <w:widowControl/>
      <w:ind w:left="720"/>
    </w:pPr>
    <w:rPr>
      <w:rFonts w:eastAsia="Times New Roman"/>
      <w:lang w:val="pt-BR" w:eastAsia="pt-BR"/>
    </w:rPr>
  </w:style>
  <w:style w:type="character" w:customStyle="1" w:styleId="HeaderChar1">
    <w:name w:val="Header Char1"/>
    <w:rsid w:val="00B053E0"/>
    <w:rPr>
      <w:rFonts w:ascii="Georgia" w:hAnsi="Georgia" w:cs="Georgia"/>
      <w:spacing w:val="0"/>
      <w:sz w:val="24"/>
      <w:szCs w:val="24"/>
      <w:lang w:val="pt-BR"/>
    </w:rPr>
  </w:style>
  <w:style w:type="paragraph" w:styleId="Reviso">
    <w:name w:val="Revision"/>
    <w:hidden/>
    <w:uiPriority w:val="99"/>
    <w:semiHidden/>
    <w:rsid w:val="00A02EA4"/>
    <w:rPr>
      <w:sz w:val="24"/>
      <w:szCs w:val="24"/>
      <w:lang w:val="en-US" w:eastAsia="en-US"/>
    </w:rPr>
  </w:style>
  <w:style w:type="character" w:customStyle="1" w:styleId="CharChar13">
    <w:name w:val="Char Char13"/>
    <w:rsid w:val="00784AF4"/>
    <w:rPr>
      <w:rFonts w:ascii="Cambria" w:hAnsi="Cambria" w:cs="Cambria"/>
      <w:b/>
      <w:bCs/>
      <w:spacing w:val="0"/>
      <w:kern w:val="32"/>
      <w:sz w:val="32"/>
      <w:szCs w:val="32"/>
    </w:rPr>
  </w:style>
  <w:style w:type="character" w:customStyle="1" w:styleId="CharChar11">
    <w:name w:val="Char Char11"/>
    <w:rsid w:val="00784AF4"/>
    <w:rPr>
      <w:rFonts w:ascii="Cambria" w:hAnsi="Cambria" w:cs="Cambria"/>
      <w:b/>
      <w:bCs/>
      <w:i/>
      <w:iCs/>
      <w:spacing w:val="0"/>
      <w:sz w:val="28"/>
      <w:szCs w:val="28"/>
    </w:rPr>
  </w:style>
  <w:style w:type="character" w:customStyle="1" w:styleId="CharChar10">
    <w:name w:val="Char Char10"/>
    <w:rsid w:val="00784AF4"/>
    <w:rPr>
      <w:rFonts w:ascii="Cambria" w:hAnsi="Cambria" w:cs="Cambria"/>
      <w:b/>
      <w:bCs/>
      <w:spacing w:val="0"/>
      <w:sz w:val="26"/>
      <w:szCs w:val="26"/>
    </w:rPr>
  </w:style>
  <w:style w:type="character" w:customStyle="1" w:styleId="CharChar9">
    <w:name w:val="Char Char9"/>
    <w:rsid w:val="00784AF4"/>
    <w:rPr>
      <w:b/>
      <w:bCs/>
      <w:spacing w:val="0"/>
      <w:sz w:val="18"/>
      <w:szCs w:val="18"/>
      <w:lang w:val="en-US"/>
    </w:rPr>
  </w:style>
  <w:style w:type="character" w:customStyle="1" w:styleId="CharChar8">
    <w:name w:val="Char Char8"/>
    <w:rsid w:val="00784AF4"/>
    <w:rPr>
      <w:rFonts w:ascii="Georgia" w:hAnsi="Georgia" w:cs="Georgia"/>
      <w:spacing w:val="0"/>
      <w:sz w:val="24"/>
      <w:szCs w:val="24"/>
      <w:lang w:val="pt-BR"/>
    </w:rPr>
  </w:style>
  <w:style w:type="character" w:customStyle="1" w:styleId="CharChar7">
    <w:name w:val="Char Char7"/>
    <w:rsid w:val="00784AF4"/>
    <w:rPr>
      <w:spacing w:val="0"/>
      <w:sz w:val="24"/>
      <w:szCs w:val="24"/>
    </w:rPr>
  </w:style>
  <w:style w:type="character" w:customStyle="1" w:styleId="CharChar6">
    <w:name w:val="Char Char6"/>
    <w:rsid w:val="00784AF4"/>
    <w:rPr>
      <w:spacing w:val="0"/>
      <w:sz w:val="20"/>
      <w:szCs w:val="20"/>
    </w:rPr>
  </w:style>
  <w:style w:type="character" w:customStyle="1" w:styleId="CharChar5">
    <w:name w:val="Char Char5"/>
    <w:rsid w:val="00784AF4"/>
    <w:rPr>
      <w:spacing w:val="0"/>
      <w:sz w:val="22"/>
      <w:szCs w:val="22"/>
      <w:lang w:val="en-US"/>
    </w:rPr>
  </w:style>
  <w:style w:type="character" w:customStyle="1" w:styleId="CharChar4">
    <w:name w:val="Char Char4"/>
    <w:rsid w:val="00784AF4"/>
    <w:rPr>
      <w:color w:val="FF0000"/>
      <w:spacing w:val="0"/>
      <w:sz w:val="22"/>
      <w:szCs w:val="22"/>
      <w:lang w:val="pt-BR"/>
    </w:rPr>
  </w:style>
  <w:style w:type="character" w:customStyle="1" w:styleId="CharChar3">
    <w:name w:val="Char Char3"/>
    <w:rsid w:val="00784AF4"/>
    <w:rPr>
      <w:b/>
      <w:bCs/>
      <w:spacing w:val="0"/>
      <w:sz w:val="22"/>
      <w:szCs w:val="22"/>
      <w:lang w:val="en-US"/>
    </w:rPr>
  </w:style>
  <w:style w:type="character" w:customStyle="1" w:styleId="CharChar2">
    <w:name w:val="Char Char2"/>
    <w:rsid w:val="00784AF4"/>
    <w:rPr>
      <w:rFonts w:ascii="Arial Narrow" w:hAnsi="Arial Narrow" w:cs="Arial Narrow"/>
      <w:spacing w:val="0"/>
      <w:sz w:val="24"/>
      <w:szCs w:val="24"/>
      <w:lang w:val="en-US"/>
    </w:rPr>
  </w:style>
  <w:style w:type="paragraph" w:customStyle="1" w:styleId="ParrafodaLista1">
    <w:name w:val="Parrafo da Lista1"/>
    <w:basedOn w:val="Normal"/>
    <w:rsid w:val="00784AF4"/>
    <w:pPr>
      <w:ind w:left="720"/>
    </w:pPr>
    <w:rPr>
      <w:lang w:eastAsia="pt-BR"/>
    </w:rPr>
  </w:style>
  <w:style w:type="character" w:customStyle="1" w:styleId="CharChar1">
    <w:name w:val="Char Char1"/>
    <w:rsid w:val="00784AF4"/>
    <w:rPr>
      <w:spacing w:val="0"/>
      <w:sz w:val="2"/>
      <w:szCs w:val="2"/>
    </w:rPr>
  </w:style>
  <w:style w:type="paragraph" w:customStyle="1" w:styleId="CharCharCharCharCharChar0">
    <w:name w:val="Char Char Char Char Char Char"/>
    <w:basedOn w:val="Normal"/>
    <w:rsid w:val="000276CB"/>
    <w:pPr>
      <w:widowControl/>
      <w:spacing w:after="160" w:line="240" w:lineRule="exact"/>
      <w:pPrChange w:id="4" w:author="Autor" w:date="2014-12-19T17:28:00Z">
        <w:pPr>
          <w:spacing w:after="160" w:line="240" w:lineRule="exact"/>
        </w:pPr>
      </w:pPrChange>
    </w:pPr>
    <w:rPr>
      <w:rFonts w:ascii="Verdana" w:hAnsi="Verdana" w:cs="Verdana"/>
      <w:sz w:val="20"/>
      <w:szCs w:val="20"/>
      <w:lang w:eastAsia="pt-BR"/>
      <w:rPrChange w:id="4" w:author="Autor" w:date="2014-12-19T17:28:00Z">
        <w:rPr>
          <w:rFonts w:ascii="Verdana" w:eastAsia="MS Mincho" w:hAnsi="Verdana"/>
          <w:lang w:val="en-US" w:eastAsia="en-US" w:bidi="ar-SA"/>
        </w:rPr>
      </w:rPrChange>
    </w:rPr>
  </w:style>
  <w:style w:type="paragraph" w:customStyle="1" w:styleId="CharChar1CharCharCharCharCharCharCharCharCharCharCharCharCharCharCharCharCharCharCharCharCharCharCharCharCharCharCharCharCharChar0">
    <w:name w:val="Char Char1 Char Char Char Char Char Char Char Char Char Char Char Char Char Char Char Char Char Char Char Char Char Char Char Char Char Char Char Char Char Char"/>
    <w:basedOn w:val="Normal"/>
    <w:rsid w:val="000276CB"/>
    <w:pPr>
      <w:spacing w:after="160" w:line="240" w:lineRule="exact"/>
      <w:jc w:val="both"/>
      <w:pPrChange w:id="5" w:author="Autor" w:date="2014-12-19T17:28:00Z">
        <w:pPr>
          <w:widowControl w:val="0"/>
          <w:adjustRightInd w:val="0"/>
          <w:spacing w:after="160" w:line="240" w:lineRule="exact"/>
          <w:jc w:val="both"/>
          <w:textAlignment w:val="baseline"/>
        </w:pPr>
      </w:pPrChange>
    </w:pPr>
    <w:rPr>
      <w:rFonts w:ascii="Verdana" w:hAnsi="Verdana" w:cs="Verdana"/>
      <w:sz w:val="20"/>
      <w:szCs w:val="20"/>
      <w:lang w:eastAsia="pt-BR"/>
      <w:rPrChange w:id="5" w:author="Autor" w:date="2014-12-19T17:28:00Z">
        <w:rPr>
          <w:rFonts w:ascii="Verdana" w:eastAsia="MS Mincho" w:hAnsi="Verdana"/>
          <w:lang w:val="en-US" w:eastAsia="en-US" w:bidi="ar-SA"/>
        </w:rPr>
      </w:rPrChange>
    </w:rPr>
  </w:style>
  <w:style w:type="paragraph" w:customStyle="1" w:styleId="CharChar2Char0">
    <w:name w:val="Char Char2 Char"/>
    <w:basedOn w:val="Normal"/>
    <w:rsid w:val="000276CB"/>
    <w:pPr>
      <w:widowControl/>
      <w:spacing w:after="160" w:line="240" w:lineRule="exact"/>
      <w:pPrChange w:id="6" w:author="Autor" w:date="2014-12-19T17:28:00Z">
        <w:pPr>
          <w:spacing w:after="160" w:line="240" w:lineRule="exact"/>
        </w:pPr>
      </w:pPrChange>
    </w:pPr>
    <w:rPr>
      <w:rFonts w:ascii="Verdana" w:hAnsi="Verdana" w:cs="Verdana"/>
      <w:sz w:val="20"/>
      <w:szCs w:val="20"/>
      <w:lang w:eastAsia="pt-BR"/>
      <w:rPrChange w:id="6" w:author="Autor" w:date="2014-12-19T17:28:00Z">
        <w:rPr>
          <w:rFonts w:ascii="Verdana" w:eastAsia="MS Mincho" w:hAnsi="Verdana"/>
          <w:lang w:val="en-US" w:eastAsia="en-US" w:bidi="ar-SA"/>
        </w:rPr>
      </w:rPrChange>
    </w:rPr>
  </w:style>
  <w:style w:type="paragraph" w:customStyle="1" w:styleId="CharChar120">
    <w:name w:val="Char Char12"/>
    <w:basedOn w:val="Normal"/>
    <w:rsid w:val="000276CB"/>
    <w:pPr>
      <w:widowControl/>
      <w:spacing w:after="160" w:line="240" w:lineRule="exact"/>
      <w:pPrChange w:id="7" w:author="Autor" w:date="2014-12-19T17:28:00Z">
        <w:pPr>
          <w:spacing w:after="160" w:line="240" w:lineRule="exact"/>
        </w:pPr>
      </w:pPrChange>
    </w:pPr>
    <w:rPr>
      <w:rFonts w:ascii="Verdana" w:hAnsi="Verdana" w:cs="Verdana"/>
      <w:sz w:val="20"/>
      <w:szCs w:val="20"/>
      <w:lang w:eastAsia="pt-BR"/>
      <w:rPrChange w:id="7" w:author="Autor" w:date="2014-12-19T17:28:00Z">
        <w:rPr>
          <w:rFonts w:ascii="Verdana" w:eastAsia="MS Mincho" w:hAnsi="Verdana"/>
          <w:lang w:val="en-US" w:eastAsia="en-US" w:bidi="ar-SA"/>
        </w:rPr>
      </w:rPrChange>
    </w:rPr>
  </w:style>
  <w:style w:type="character" w:customStyle="1" w:styleId="CharChar">
    <w:name w:val="Char Char"/>
    <w:rsid w:val="00784AF4"/>
    <w:rPr>
      <w:rFonts w:ascii="Arial" w:hAnsi="Arial" w:cs="Arial"/>
      <w:b/>
      <w:bCs/>
      <w:noProof/>
      <w:spacing w:val="0"/>
      <w:sz w:val="18"/>
      <w:szCs w:val="18"/>
    </w:rPr>
  </w:style>
  <w:style w:type="paragraph" w:customStyle="1" w:styleId="Revis">
    <w:name w:val="Revis"/>
    <w:hidden/>
    <w:rsid w:val="00784AF4"/>
    <w:pPr>
      <w:autoSpaceDE w:val="0"/>
      <w:autoSpaceDN w:val="0"/>
      <w:adjustRightInd w:val="0"/>
    </w:pPr>
    <w:rPr>
      <w:sz w:val="24"/>
      <w:szCs w:val="24"/>
      <w:lang w:val="en-US"/>
    </w:rPr>
  </w:style>
  <w:style w:type="paragraph" w:customStyle="1" w:styleId="DeltaViewTableHeading">
    <w:name w:val="DeltaView Table Heading"/>
    <w:basedOn w:val="Normal"/>
    <w:rsid w:val="00784AF4"/>
    <w:pPr>
      <w:widowControl/>
      <w:spacing w:after="120"/>
    </w:pPr>
    <w:rPr>
      <w:rFonts w:ascii="Arial" w:eastAsia="Times New Roman" w:hAnsi="Arial" w:cs="Arial"/>
      <w:b/>
      <w:bCs/>
      <w:lang w:eastAsia="pt-BR"/>
    </w:rPr>
  </w:style>
  <w:style w:type="paragraph" w:customStyle="1" w:styleId="DeltaViewTableBody">
    <w:name w:val="DeltaView Table Body"/>
    <w:basedOn w:val="Normal"/>
    <w:rsid w:val="00784AF4"/>
    <w:pPr>
      <w:widowControl/>
    </w:pPr>
    <w:rPr>
      <w:rFonts w:ascii="Arial" w:eastAsia="Times New Roman" w:hAnsi="Arial" w:cs="Arial"/>
      <w:lang w:eastAsia="pt-BR"/>
    </w:rPr>
  </w:style>
  <w:style w:type="paragraph" w:customStyle="1" w:styleId="DeltaViewAnnounce">
    <w:name w:val="DeltaView Announce"/>
    <w:rsid w:val="00784AF4"/>
    <w:pPr>
      <w:autoSpaceDE w:val="0"/>
      <w:autoSpaceDN w:val="0"/>
      <w:adjustRightInd w:val="0"/>
      <w:spacing w:before="100" w:beforeAutospacing="1" w:after="100" w:afterAutospacing="1"/>
    </w:pPr>
    <w:rPr>
      <w:rFonts w:ascii="Arial" w:eastAsia="Times New Roman" w:hAnsi="Arial" w:cs="Arial"/>
      <w:sz w:val="24"/>
      <w:szCs w:val="24"/>
      <w:lang w:val="en-GB"/>
    </w:rPr>
  </w:style>
  <w:style w:type="character" w:customStyle="1" w:styleId="DeltaViewMoveDestination">
    <w:name w:val="DeltaView Move Destination"/>
    <w:rsid w:val="00784AF4"/>
    <w:rPr>
      <w:color w:val="00C000"/>
      <w:spacing w:val="0"/>
      <w:u w:val="double"/>
    </w:rPr>
  </w:style>
  <w:style w:type="character" w:customStyle="1" w:styleId="DeltaViewChangeNumber">
    <w:name w:val="DeltaView Change Number"/>
    <w:rsid w:val="00784AF4"/>
    <w:rPr>
      <w:color w:val="000000"/>
      <w:spacing w:val="0"/>
      <w:vertAlign w:val="superscript"/>
    </w:rPr>
  </w:style>
  <w:style w:type="character" w:customStyle="1" w:styleId="DeltaViewDelimiter">
    <w:name w:val="DeltaView Delimiter"/>
    <w:rsid w:val="00784AF4"/>
    <w:rPr>
      <w:spacing w:val="0"/>
    </w:rPr>
  </w:style>
  <w:style w:type="paragraph" w:styleId="MapadoDocumento">
    <w:name w:val="Document Map"/>
    <w:basedOn w:val="Normal"/>
    <w:link w:val="MapadoDocumentoChar"/>
    <w:semiHidden/>
    <w:rsid w:val="00784AF4"/>
    <w:pPr>
      <w:widowControl/>
      <w:shd w:val="clear" w:color="auto" w:fill="000080"/>
    </w:pPr>
    <w:rPr>
      <w:rFonts w:ascii="Tahoma" w:eastAsia="Times New Roman" w:hAnsi="Tahoma"/>
    </w:rPr>
  </w:style>
  <w:style w:type="character" w:customStyle="1" w:styleId="MapadoDocumentoChar">
    <w:name w:val="Mapa do Documento Char"/>
    <w:link w:val="MapadoDocumento"/>
    <w:semiHidden/>
    <w:rsid w:val="00784AF4"/>
    <w:rPr>
      <w:rFonts w:ascii="Tahoma" w:eastAsia="Times New Roman" w:hAnsi="Tahoma" w:cs="Tahoma"/>
      <w:sz w:val="24"/>
      <w:szCs w:val="24"/>
      <w:shd w:val="clear" w:color="auto" w:fill="000080"/>
      <w:lang w:val="en-US"/>
    </w:rPr>
  </w:style>
  <w:style w:type="character" w:customStyle="1" w:styleId="DeltaViewFormatChange">
    <w:name w:val="DeltaView Format Change"/>
    <w:rsid w:val="00784AF4"/>
    <w:rPr>
      <w:color w:val="000000"/>
      <w:spacing w:val="0"/>
    </w:rPr>
  </w:style>
  <w:style w:type="character" w:customStyle="1" w:styleId="DeltaViewMovedDeletion">
    <w:name w:val="DeltaView Moved Deletion"/>
    <w:rsid w:val="00784AF4"/>
    <w:rPr>
      <w:strike/>
      <w:color w:val="C08080"/>
      <w:spacing w:val="0"/>
    </w:rPr>
  </w:style>
  <w:style w:type="character" w:customStyle="1" w:styleId="DeltaViewComment">
    <w:name w:val="DeltaView Comment"/>
    <w:rsid w:val="00784AF4"/>
    <w:rPr>
      <w:color w:val="000000"/>
      <w:spacing w:val="0"/>
    </w:rPr>
  </w:style>
  <w:style w:type="character" w:customStyle="1" w:styleId="DeltaViewStyleChangeText">
    <w:name w:val="DeltaView Style Change Text"/>
    <w:rsid w:val="00784AF4"/>
    <w:rPr>
      <w:color w:val="000000"/>
      <w:spacing w:val="0"/>
      <w:u w:val="double"/>
    </w:rPr>
  </w:style>
  <w:style w:type="character" w:customStyle="1" w:styleId="DeltaViewStyleChangeLabel">
    <w:name w:val="DeltaView Style Change Label"/>
    <w:rsid w:val="00784AF4"/>
    <w:rPr>
      <w:color w:val="000000"/>
      <w:spacing w:val="0"/>
    </w:rPr>
  </w:style>
  <w:style w:type="character" w:customStyle="1" w:styleId="DeltaViewInsertedComment">
    <w:name w:val="DeltaView Inserted Comment"/>
    <w:rsid w:val="00784AF4"/>
    <w:rPr>
      <w:color w:val="0000FF"/>
      <w:spacing w:val="0"/>
      <w:u w:val="double"/>
    </w:rPr>
  </w:style>
  <w:style w:type="character" w:customStyle="1" w:styleId="DeltaViewDeletedComment">
    <w:name w:val="DeltaView Deleted Comment"/>
    <w:rsid w:val="00784AF4"/>
    <w:rPr>
      <w:strike/>
      <w:color w:val="FF0000"/>
      <w:spacing w:val="0"/>
    </w:rPr>
  </w:style>
  <w:style w:type="paragraph" w:styleId="PargrafodaLista">
    <w:name w:val="List Paragraph"/>
    <w:basedOn w:val="Normal"/>
    <w:uiPriority w:val="34"/>
    <w:qFormat/>
    <w:rsid w:val="00557DF7"/>
    <w:pPr>
      <w:ind w:left="708"/>
    </w:pPr>
  </w:style>
  <w:style w:type="paragraph" w:customStyle="1" w:styleId="Normala">
    <w:name w:val="Normal(a)"/>
    <w:basedOn w:val="Normal"/>
    <w:rsid w:val="006749B6"/>
    <w:pPr>
      <w:widowControl/>
      <w:suppressAutoHyphens/>
      <w:autoSpaceDE/>
      <w:autoSpaceDN/>
      <w:adjustRightInd/>
      <w:spacing w:before="240"/>
      <w:ind w:firstLine="1440"/>
      <w:jc w:val="both"/>
    </w:pPr>
    <w:rPr>
      <w:rFonts w:eastAsia="Times New Roman"/>
      <w:spacing w:val="-3"/>
    </w:rPr>
  </w:style>
  <w:style w:type="table" w:customStyle="1" w:styleId="Tabelacomgrade1">
    <w:name w:val="Tabela com grade1"/>
    <w:basedOn w:val="Tabelanormal"/>
    <w:next w:val="Tabelacomgrade"/>
    <w:uiPriority w:val="59"/>
    <w:rsid w:val="0024472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
    <w:name w:val="Char1 Char Char Char Char Char Char Char Char Char Char Char"/>
    <w:basedOn w:val="Normal"/>
    <w:rsid w:val="00794334"/>
    <w:pPr>
      <w:widowControl/>
      <w:spacing w:after="160" w:line="240" w:lineRule="exact"/>
    </w:pPr>
    <w:rPr>
      <w:rFonts w:ascii="Verdana" w:hAnsi="Verdana" w:cs="Verdana"/>
      <w:sz w:val="20"/>
      <w:szCs w:val="20"/>
      <w:lang w:eastAsia="pt-BR"/>
    </w:rPr>
  </w:style>
  <w:style w:type="numbering" w:customStyle="1" w:styleId="Semlista1">
    <w:name w:val="Sem lista1"/>
    <w:next w:val="Semlista"/>
    <w:uiPriority w:val="99"/>
    <w:semiHidden/>
    <w:unhideWhenUsed/>
    <w:rsid w:val="00092986"/>
  </w:style>
  <w:style w:type="paragraph" w:customStyle="1" w:styleId="E-Pat">
    <w:name w:val="E-Pat"/>
    <w:basedOn w:val="Normal"/>
    <w:link w:val="E-PatChar"/>
    <w:qFormat/>
    <w:rsid w:val="00092986"/>
    <w:pPr>
      <w:widowControl/>
      <w:ind w:firstLine="2829"/>
    </w:pPr>
    <w:rPr>
      <w:rFonts w:eastAsia="Times New Roman"/>
      <w:lang w:val="pt-BR" w:eastAsia="pt-BR"/>
    </w:rPr>
  </w:style>
  <w:style w:type="character" w:customStyle="1" w:styleId="E-PatChar">
    <w:name w:val="E-Pat Char"/>
    <w:basedOn w:val="Fontepargpadro"/>
    <w:link w:val="E-Pat"/>
    <w:rsid w:val="00092986"/>
    <w:rPr>
      <w:rFonts w:eastAsia="Times New Roman"/>
      <w:sz w:val="24"/>
      <w:szCs w:val="24"/>
    </w:rPr>
  </w:style>
  <w:style w:type="paragraph" w:customStyle="1" w:styleId="E-PatCitao">
    <w:name w:val="E-Pat Citação"/>
    <w:basedOn w:val="Normal"/>
    <w:link w:val="E-PatCitaoChar"/>
    <w:qFormat/>
    <w:rsid w:val="00092986"/>
    <w:pPr>
      <w:widowControl/>
      <w:ind w:left="1418" w:right="1134"/>
    </w:pPr>
    <w:rPr>
      <w:rFonts w:eastAsia="Times New Roman"/>
      <w:lang w:val="pt-BR" w:eastAsia="pt-BR"/>
    </w:rPr>
  </w:style>
  <w:style w:type="character" w:customStyle="1" w:styleId="E-PatCitaoChar">
    <w:name w:val="E-Pat Citação Char"/>
    <w:basedOn w:val="Fontepargpadro"/>
    <w:link w:val="E-PatCitao"/>
    <w:rsid w:val="00092986"/>
    <w:rPr>
      <w:rFonts w:eastAsia="Times New Roman"/>
      <w:sz w:val="24"/>
      <w:szCs w:val="24"/>
    </w:rPr>
  </w:style>
  <w:style w:type="paragraph" w:customStyle="1" w:styleId="Teste">
    <w:name w:val="Teste"/>
    <w:basedOn w:val="citpet"/>
    <w:link w:val="TesteChar"/>
    <w:autoRedefine/>
    <w:rsid w:val="00092986"/>
    <w:pPr>
      <w:jc w:val="center"/>
    </w:pPr>
    <w:rPr>
      <w:rFonts w:eastAsia="Times New Roman"/>
      <w:b/>
      <w:sz w:val="24"/>
      <w:lang w:val="pt-BR" w:eastAsia="pt-BR"/>
    </w:rPr>
  </w:style>
  <w:style w:type="character" w:customStyle="1" w:styleId="TesteChar">
    <w:name w:val="Teste Char"/>
    <w:basedOn w:val="Fontepargpadro"/>
    <w:link w:val="Teste"/>
    <w:rsid w:val="00092986"/>
    <w:rPr>
      <w:rFonts w:eastAsia="Times New Roman"/>
      <w:b/>
      <w:sz w:val="24"/>
      <w:szCs w:val="24"/>
    </w:rPr>
  </w:style>
  <w:style w:type="paragraph" w:customStyle="1" w:styleId="EscopoNTITitulo">
    <w:name w:val="EscopoNTITitulo"/>
    <w:basedOn w:val="Ttulo"/>
    <w:link w:val="EscopoNTITituloChar"/>
    <w:rsid w:val="00092986"/>
    <w:pPr>
      <w:widowControl/>
      <w:tabs>
        <w:tab w:val="clear" w:pos="9538"/>
      </w:tabs>
      <w:spacing w:before="240" w:after="60" w:line="320" w:lineRule="atLeast"/>
      <w:jc w:val="left"/>
      <w:outlineLvl w:val="0"/>
    </w:pPr>
    <w:rPr>
      <w:rFonts w:eastAsia="Times New Roman" w:cs="Arial"/>
      <w:noProof w:val="0"/>
      <w:kern w:val="28"/>
      <w:sz w:val="32"/>
      <w:szCs w:val="32"/>
      <w:lang w:val="pt-BR" w:eastAsia="pt-BR"/>
    </w:rPr>
  </w:style>
  <w:style w:type="character" w:customStyle="1" w:styleId="EscopoNTITituloChar">
    <w:name w:val="EscopoNTITitulo Char"/>
    <w:link w:val="EscopoNTITitulo"/>
    <w:rsid w:val="00092986"/>
    <w:rPr>
      <w:rFonts w:ascii="Arial" w:eastAsia="Times New Roman" w:hAnsi="Arial" w:cs="Arial"/>
      <w:b/>
      <w:bCs/>
      <w:kern w:val="28"/>
      <w:sz w:val="32"/>
      <w:szCs w:val="32"/>
    </w:rPr>
  </w:style>
  <w:style w:type="paragraph" w:customStyle="1" w:styleId="EscopoNTISubTitulo">
    <w:name w:val="EscopoNTISubTitulo"/>
    <w:link w:val="EscopoNTISubTituloChar"/>
    <w:rsid w:val="00092986"/>
    <w:pPr>
      <w:numPr>
        <w:numId w:val="11"/>
      </w:numPr>
    </w:pPr>
    <w:rPr>
      <w:rFonts w:ascii="Arial" w:eastAsia="Times New Roman" w:hAnsi="Arial" w:cs="Arial"/>
      <w:b/>
      <w:bCs/>
      <w:sz w:val="24"/>
      <w:szCs w:val="22"/>
    </w:rPr>
  </w:style>
  <w:style w:type="character" w:customStyle="1" w:styleId="EscopoNTISubTituloChar">
    <w:name w:val="EscopoNTISubTitulo Char"/>
    <w:link w:val="EscopoNTISubTitulo"/>
    <w:rsid w:val="00092986"/>
    <w:rPr>
      <w:rFonts w:ascii="Arial" w:eastAsia="Times New Roman" w:hAnsi="Arial" w:cs="Arial"/>
      <w:b/>
      <w:bCs/>
      <w:sz w:val="24"/>
      <w:szCs w:val="22"/>
    </w:rPr>
  </w:style>
  <w:style w:type="paragraph" w:customStyle="1" w:styleId="EscopoNTIItem">
    <w:name w:val="EscopoNTIItem"/>
    <w:link w:val="EscopoNTIItemChar"/>
    <w:rsid w:val="00092986"/>
    <w:pPr>
      <w:ind w:left="567"/>
    </w:pPr>
    <w:rPr>
      <w:rFonts w:ascii="Arial" w:eastAsia="Times New Roman" w:hAnsi="Arial" w:cs="Arial"/>
      <w:b/>
      <w:szCs w:val="24"/>
    </w:rPr>
  </w:style>
  <w:style w:type="character" w:customStyle="1" w:styleId="EscopoNTIItemChar">
    <w:name w:val="EscopoNTIItem Char"/>
    <w:link w:val="EscopoNTIItem"/>
    <w:rsid w:val="00092986"/>
    <w:rPr>
      <w:rFonts w:ascii="Arial" w:eastAsia="Times New Roman" w:hAnsi="Arial" w:cs="Arial"/>
      <w:b/>
      <w:szCs w:val="24"/>
    </w:rPr>
  </w:style>
  <w:style w:type="table" w:customStyle="1" w:styleId="Tabelacomgrade2">
    <w:name w:val="Tabela com grade2"/>
    <w:basedOn w:val="Tabelanormal"/>
    <w:next w:val="Tabelacomgrade"/>
    <w:rsid w:val="000929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2">
    <w:name w:val="Sem lista2"/>
    <w:next w:val="Semlista"/>
    <w:uiPriority w:val="99"/>
    <w:semiHidden/>
    <w:unhideWhenUsed/>
    <w:rsid w:val="004309D7"/>
  </w:style>
  <w:style w:type="table" w:customStyle="1" w:styleId="Tabelacomgrade3">
    <w:name w:val="Tabela com grade3"/>
    <w:basedOn w:val="Tabelanormal"/>
    <w:next w:val="Tabelacomgrade"/>
    <w:rsid w:val="004309D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1240">
      <w:bodyDiv w:val="1"/>
      <w:marLeft w:val="0"/>
      <w:marRight w:val="0"/>
      <w:marTop w:val="0"/>
      <w:marBottom w:val="0"/>
      <w:divBdr>
        <w:top w:val="none" w:sz="0" w:space="0" w:color="auto"/>
        <w:left w:val="none" w:sz="0" w:space="0" w:color="auto"/>
        <w:bottom w:val="none" w:sz="0" w:space="0" w:color="auto"/>
        <w:right w:val="none" w:sz="0" w:space="0" w:color="auto"/>
      </w:divBdr>
    </w:div>
    <w:div w:id="804347402">
      <w:bodyDiv w:val="1"/>
      <w:marLeft w:val="0"/>
      <w:marRight w:val="0"/>
      <w:marTop w:val="0"/>
      <w:marBottom w:val="0"/>
      <w:divBdr>
        <w:top w:val="none" w:sz="0" w:space="0" w:color="auto"/>
        <w:left w:val="none" w:sz="0" w:space="0" w:color="auto"/>
        <w:bottom w:val="none" w:sz="0" w:space="0" w:color="auto"/>
        <w:right w:val="none" w:sz="0" w:space="0" w:color="auto"/>
      </w:divBdr>
      <w:divsChild>
        <w:div w:id="315844916">
          <w:marLeft w:val="0"/>
          <w:marRight w:val="0"/>
          <w:marTop w:val="0"/>
          <w:marBottom w:val="0"/>
          <w:divBdr>
            <w:top w:val="none" w:sz="0" w:space="0" w:color="auto"/>
            <w:left w:val="none" w:sz="0" w:space="0" w:color="auto"/>
            <w:bottom w:val="none" w:sz="0" w:space="0" w:color="auto"/>
            <w:right w:val="none" w:sz="0" w:space="0" w:color="auto"/>
          </w:divBdr>
        </w:div>
        <w:div w:id="433945069">
          <w:marLeft w:val="0"/>
          <w:marRight w:val="0"/>
          <w:marTop w:val="0"/>
          <w:marBottom w:val="0"/>
          <w:divBdr>
            <w:top w:val="none" w:sz="0" w:space="0" w:color="auto"/>
            <w:left w:val="none" w:sz="0" w:space="0" w:color="auto"/>
            <w:bottom w:val="none" w:sz="0" w:space="0" w:color="auto"/>
            <w:right w:val="none" w:sz="0" w:space="0" w:color="auto"/>
          </w:divBdr>
        </w:div>
      </w:divsChild>
    </w:div>
    <w:div w:id="842669645">
      <w:bodyDiv w:val="1"/>
      <w:marLeft w:val="0"/>
      <w:marRight w:val="0"/>
      <w:marTop w:val="0"/>
      <w:marBottom w:val="0"/>
      <w:divBdr>
        <w:top w:val="none" w:sz="0" w:space="0" w:color="auto"/>
        <w:left w:val="none" w:sz="0" w:space="0" w:color="auto"/>
        <w:bottom w:val="none" w:sz="0" w:space="0" w:color="auto"/>
        <w:right w:val="none" w:sz="0" w:space="0" w:color="auto"/>
      </w:divBdr>
    </w:div>
    <w:div w:id="1283343069">
      <w:bodyDiv w:val="1"/>
      <w:marLeft w:val="0"/>
      <w:marRight w:val="0"/>
      <w:marTop w:val="0"/>
      <w:marBottom w:val="0"/>
      <w:divBdr>
        <w:top w:val="none" w:sz="0" w:space="0" w:color="auto"/>
        <w:left w:val="none" w:sz="0" w:space="0" w:color="auto"/>
        <w:bottom w:val="none" w:sz="0" w:space="0" w:color="auto"/>
        <w:right w:val="none" w:sz="0" w:space="0" w:color="auto"/>
      </w:divBdr>
      <w:divsChild>
        <w:div w:id="646933046">
          <w:marLeft w:val="0"/>
          <w:marRight w:val="0"/>
          <w:marTop w:val="0"/>
          <w:marBottom w:val="0"/>
          <w:divBdr>
            <w:top w:val="none" w:sz="0" w:space="0" w:color="auto"/>
            <w:left w:val="none" w:sz="0" w:space="0" w:color="auto"/>
            <w:bottom w:val="none" w:sz="0" w:space="0" w:color="auto"/>
            <w:right w:val="none" w:sz="0" w:space="0" w:color="auto"/>
          </w:divBdr>
        </w:div>
        <w:div w:id="1109545120">
          <w:marLeft w:val="0"/>
          <w:marRight w:val="0"/>
          <w:marTop w:val="0"/>
          <w:marBottom w:val="0"/>
          <w:divBdr>
            <w:top w:val="none" w:sz="0" w:space="0" w:color="auto"/>
            <w:left w:val="none" w:sz="0" w:space="0" w:color="auto"/>
            <w:bottom w:val="none" w:sz="0" w:space="0" w:color="auto"/>
            <w:right w:val="none" w:sz="0" w:space="0" w:color="auto"/>
          </w:divBdr>
        </w:div>
      </w:divsChild>
    </w:div>
    <w:div w:id="1322810057">
      <w:bodyDiv w:val="1"/>
      <w:marLeft w:val="0"/>
      <w:marRight w:val="0"/>
      <w:marTop w:val="0"/>
      <w:marBottom w:val="0"/>
      <w:divBdr>
        <w:top w:val="none" w:sz="0" w:space="0" w:color="auto"/>
        <w:left w:val="none" w:sz="0" w:space="0" w:color="auto"/>
        <w:bottom w:val="none" w:sz="0" w:space="0" w:color="auto"/>
        <w:right w:val="none" w:sz="0" w:space="0" w:color="auto"/>
      </w:divBdr>
    </w:div>
    <w:div w:id="1585185201">
      <w:bodyDiv w:val="1"/>
      <w:marLeft w:val="0"/>
      <w:marRight w:val="0"/>
      <w:marTop w:val="0"/>
      <w:marBottom w:val="0"/>
      <w:divBdr>
        <w:top w:val="none" w:sz="0" w:space="0" w:color="auto"/>
        <w:left w:val="none" w:sz="0" w:space="0" w:color="auto"/>
        <w:bottom w:val="none" w:sz="0" w:space="0" w:color="auto"/>
        <w:right w:val="none" w:sz="0" w:space="0" w:color="auto"/>
      </w:divBdr>
      <w:divsChild>
        <w:div w:id="486047455">
          <w:marLeft w:val="0"/>
          <w:marRight w:val="0"/>
          <w:marTop w:val="0"/>
          <w:marBottom w:val="0"/>
          <w:divBdr>
            <w:top w:val="none" w:sz="0" w:space="0" w:color="auto"/>
            <w:left w:val="none" w:sz="0" w:space="0" w:color="auto"/>
            <w:bottom w:val="none" w:sz="0" w:space="0" w:color="auto"/>
            <w:right w:val="none" w:sz="0" w:space="0" w:color="auto"/>
          </w:divBdr>
        </w:div>
        <w:div w:id="968977720">
          <w:marLeft w:val="0"/>
          <w:marRight w:val="0"/>
          <w:marTop w:val="0"/>
          <w:marBottom w:val="0"/>
          <w:divBdr>
            <w:top w:val="none" w:sz="0" w:space="0" w:color="auto"/>
            <w:left w:val="none" w:sz="0" w:space="0" w:color="auto"/>
            <w:bottom w:val="none" w:sz="0" w:space="0" w:color="auto"/>
            <w:right w:val="none" w:sz="0" w:space="0" w:color="auto"/>
          </w:divBdr>
        </w:div>
      </w:divsChild>
    </w:div>
    <w:div w:id="1694964896">
      <w:bodyDiv w:val="1"/>
      <w:marLeft w:val="0"/>
      <w:marRight w:val="0"/>
      <w:marTop w:val="0"/>
      <w:marBottom w:val="0"/>
      <w:divBdr>
        <w:top w:val="none" w:sz="0" w:space="0" w:color="auto"/>
        <w:left w:val="none" w:sz="0" w:space="0" w:color="auto"/>
        <w:bottom w:val="none" w:sz="0" w:space="0" w:color="auto"/>
        <w:right w:val="none" w:sz="0" w:space="0" w:color="auto"/>
      </w:divBdr>
    </w:div>
    <w:div w:id="2014646429">
      <w:bodyDiv w:val="1"/>
      <w:marLeft w:val="0"/>
      <w:marRight w:val="0"/>
      <w:marTop w:val="0"/>
      <w:marBottom w:val="0"/>
      <w:divBdr>
        <w:top w:val="none" w:sz="0" w:space="0" w:color="auto"/>
        <w:left w:val="none" w:sz="0" w:space="0" w:color="auto"/>
        <w:bottom w:val="none" w:sz="0" w:space="0" w:color="auto"/>
        <w:right w:val="none" w:sz="0" w:space="0" w:color="auto"/>
      </w:divBdr>
    </w:div>
    <w:div w:id="20550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20591</Words>
  <Characters>111196</Characters>
  <Application>Microsoft Office Word</Application>
  <DocSecurity>0</DocSecurity>
  <Lines>926</Lines>
  <Paragraphs>263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LinksUpToDate>false</LinksUpToDate>
  <CharactersWithSpaces>131524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2014-12-19T19:04:00Z</dcterms:created>
  <dcterms:modified xsi:type="dcterms:W3CDTF">2014-12-19T19:28:00Z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oFAAXzy6TWd89piG+lOjB3o8AvJ5Z50ckmJzFZlpWZ5MnHXEsD467P1dHLSI6K+IMcrH8cy5gfLEZWtM_x000d_
vnGmpeeyqf6KyBRjngVCOvx0Z0E/A+mtN2yD/Yg8TSKMoxQYq0tWW46v3mkGC1KfTtylRWXjR8xh_x000d_
kMI+eRu+S4ylyqMWPKgqkChC5D9S0+sGZ+9xu5y6r9F1yr45UUTIOoulM6emADEWf48E9XlRwd8u_x000d_
b2kVkBmjfz7XFMC8g</vt:lpwstr>
  </property>
  <property fmtid="{D5CDD505-2E9C-101B-9397-08002B2CF9AE}" pid="3" name="MAIL_MSG_ID2">
    <vt:lpwstr>AzB3gGFi6dyL6snDRuD6u+I1kfD08kh1kyENS84asiBrt3FFayUPLkAJEyl_x000d_
3Iyz95+h0tpqoo2qd42/pGYUuRYJO6GILTAinkZ9AhwMpSkW</vt:lpwstr>
  </property>
  <property fmtid="{D5CDD505-2E9C-101B-9397-08002B2CF9AE}" pid="4" name="RESPONSE_SENDER_NAME">
    <vt:lpwstr>ABAAJXrvhtoYpC4MFMKqnd563YlDPScPN4WdWeqsXP4R8enqGDaLIStwnFlpZldDJSNr</vt:lpwstr>
  </property>
  <property fmtid="{D5CDD505-2E9C-101B-9397-08002B2CF9AE}" pid="5" name="EMAIL_OWNER_ADDRESS">
    <vt:lpwstr>4AAAUmLmXdMZevS3bhx86f82nvieO48TTzhHf0dyYsHMU2fJq6dCQK149w==</vt:lpwstr>
  </property>
  <property fmtid="{D5CDD505-2E9C-101B-9397-08002B2CF9AE}" pid="6" name="iManageFooter">
    <vt:lpwstr>SP - 12669655v2_x000d_ </vt:lpwstr>
  </property>
</Properties>
</file>
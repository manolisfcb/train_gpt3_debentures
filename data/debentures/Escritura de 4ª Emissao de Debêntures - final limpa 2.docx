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5EB02BBF" w14:textId="171AC344" w:rsidR="00F54CE3" w:rsidRPr="001478A6" w:rsidRDefault="00F54CE3" w:rsidP="001478A6">
      <w:pPr>
        <w:tabs>
          <w:tab w:val="left" w:pos="4395"/>
        </w:tabs>
        <w:spacing w:line="360" w:lineRule="auto"/>
        <w:contextualSpacing/>
        <w:jc w:val="both"/>
        <w:rPr>
          <w:rFonts w:ascii="Leelawadee" w:hAnsi="Leelawadee" w:cs="Leelawadee"/>
          <w:b/>
          <w:color w:val="000000" w:themeColor="text1"/>
          <w:sz w:val="20"/>
          <w:szCs w:val="20"/>
        </w:rPr>
      </w:pPr>
      <w:r w:rsidRPr="001478A6">
        <w:rPr>
          <w:rFonts w:ascii="Leelawadee" w:hAnsi="Leelawadee" w:cs="Leelawadee"/>
          <w:b/>
          <w:color w:val="000000" w:themeColor="text1"/>
          <w:sz w:val="20"/>
          <w:szCs w:val="20"/>
        </w:rPr>
        <w:t xml:space="preserve">INSTRUMENTO PARTICULAR DE ESCRITURA DA </w:t>
      </w:r>
      <w:r w:rsidR="00245299" w:rsidRPr="001478A6">
        <w:rPr>
          <w:rFonts w:ascii="Leelawadee" w:hAnsi="Leelawadee" w:cs="Leelawadee"/>
          <w:b/>
          <w:color w:val="000000" w:themeColor="text1"/>
          <w:sz w:val="20"/>
          <w:szCs w:val="20"/>
        </w:rPr>
        <w:t>4</w:t>
      </w:r>
      <w:r w:rsidR="00B70D97" w:rsidRPr="001478A6">
        <w:rPr>
          <w:rFonts w:ascii="Leelawadee" w:hAnsi="Leelawadee" w:cs="Leelawadee"/>
          <w:b/>
          <w:color w:val="000000" w:themeColor="text1"/>
          <w:sz w:val="20"/>
          <w:szCs w:val="20"/>
        </w:rPr>
        <w:t xml:space="preserve">ª </w:t>
      </w:r>
      <w:r w:rsidRPr="001478A6">
        <w:rPr>
          <w:rFonts w:ascii="Leelawadee" w:hAnsi="Leelawadee" w:cs="Leelawadee"/>
          <w:b/>
          <w:color w:val="000000" w:themeColor="text1"/>
          <w:sz w:val="20"/>
          <w:szCs w:val="20"/>
        </w:rPr>
        <w:t xml:space="preserve">EMISSÃO DE DEBÊNTURES SIMPLES, NÃO CONVERSÍVEIS EM AÇÕES, DA ESPÉCIE </w:t>
      </w:r>
      <w:r w:rsidR="00BE6052" w:rsidRPr="001478A6">
        <w:rPr>
          <w:rFonts w:ascii="Leelawadee" w:hAnsi="Leelawadee" w:cs="Leelawadee"/>
          <w:b/>
          <w:color w:val="000000" w:themeColor="text1"/>
          <w:sz w:val="20"/>
          <w:szCs w:val="20"/>
        </w:rPr>
        <w:t>QUIROGRAFÁRIA, A SER CONVOLADA EM ESPÉCIE COM GARANTIA REAL</w:t>
      </w:r>
      <w:r w:rsidRPr="001478A6">
        <w:rPr>
          <w:rFonts w:ascii="Leelawadee" w:hAnsi="Leelawadee" w:cs="Leelawadee"/>
          <w:b/>
          <w:color w:val="000000" w:themeColor="text1"/>
          <w:sz w:val="20"/>
          <w:szCs w:val="20"/>
        </w:rPr>
        <w:t>, EM SÉRIE</w:t>
      </w:r>
      <w:r w:rsidR="00D117B8" w:rsidRPr="001478A6">
        <w:rPr>
          <w:rFonts w:ascii="Leelawadee" w:hAnsi="Leelawadee" w:cs="Leelawadee"/>
          <w:b/>
          <w:color w:val="000000" w:themeColor="text1"/>
          <w:sz w:val="20"/>
          <w:szCs w:val="20"/>
        </w:rPr>
        <w:t xml:space="preserve"> ÚNICA</w:t>
      </w:r>
      <w:r w:rsidRPr="001478A6">
        <w:rPr>
          <w:rFonts w:ascii="Leelawadee" w:hAnsi="Leelawadee" w:cs="Leelawadee"/>
          <w:b/>
          <w:color w:val="000000" w:themeColor="text1"/>
          <w:sz w:val="20"/>
          <w:szCs w:val="20"/>
        </w:rPr>
        <w:t xml:space="preserve">, PARA COLOCAÇÃO PRIVADA, DA </w:t>
      </w:r>
      <w:r w:rsidR="002F716F" w:rsidRPr="001478A6">
        <w:rPr>
          <w:rFonts w:ascii="Leelawadee" w:hAnsi="Leelawadee" w:cs="Leelawadee"/>
          <w:b/>
          <w:color w:val="000000" w:themeColor="text1"/>
          <w:sz w:val="20"/>
          <w:szCs w:val="20"/>
        </w:rPr>
        <w:t>SUPERFRIO ARMAZÉNS GERAIS S.A.</w:t>
      </w:r>
    </w:p>
    <w:p w14:paraId="3F324E1D" w14:textId="51585959" w:rsidR="008C3D96" w:rsidRPr="001478A6" w:rsidRDefault="000B569B" w:rsidP="001478A6">
      <w:pPr>
        <w:spacing w:line="360" w:lineRule="auto"/>
        <w:contextualSpacing/>
        <w:rPr>
          <w:rFonts w:ascii="Leelawadee" w:hAnsi="Leelawadee" w:cs="Leelawadee"/>
          <w:color w:val="000000" w:themeColor="text1"/>
          <w:sz w:val="20"/>
          <w:szCs w:val="20"/>
        </w:rPr>
      </w:pPr>
      <w:del w:id="1" w:author="Luisa Herkenhoff" w:date="2020-11-10T21:02:00Z">
        <w:r>
          <w:rPr>
            <w:rFonts w:ascii="Leelawadee" w:hAnsi="Leelawadee" w:cs="Leelawadee"/>
            <w:color w:val="000000" w:themeColor="text1"/>
            <w:sz w:val="20"/>
            <w:szCs w:val="20"/>
          </w:rPr>
          <w:delText xml:space="preserve"> </w:delText>
        </w:r>
      </w:del>
      <w:r>
        <w:rPr>
          <w:rFonts w:ascii="Leelawadee" w:hAnsi="Leelawadee" w:cs="Leelawadee"/>
          <w:color w:val="000000" w:themeColor="text1"/>
          <w:sz w:val="20"/>
          <w:szCs w:val="20"/>
        </w:rPr>
        <w:t xml:space="preserve"> </w:t>
      </w:r>
      <w:r w:rsidR="00205AAE">
        <w:rPr>
          <w:rFonts w:ascii="Leelawadee" w:hAnsi="Leelawadee" w:cs="Leelawadee"/>
          <w:color w:val="000000" w:themeColor="text1"/>
          <w:sz w:val="20"/>
          <w:szCs w:val="20"/>
        </w:rPr>
        <w:t xml:space="preserve"> </w:t>
      </w:r>
      <w:r w:rsidR="004F6441">
        <w:rPr>
          <w:rFonts w:ascii="Leelawadee" w:hAnsi="Leelawadee" w:cs="Leelawadee"/>
          <w:color w:val="000000" w:themeColor="text1"/>
          <w:sz w:val="20"/>
          <w:szCs w:val="20"/>
        </w:rPr>
        <w:t xml:space="preserve"> </w:t>
      </w:r>
    </w:p>
    <w:p w14:paraId="58061675" w14:textId="77777777" w:rsidR="00F54CE3" w:rsidRPr="001478A6" w:rsidRDefault="00F54CE3" w:rsidP="001478A6">
      <w:pPr>
        <w:pStyle w:val="Corpodetexto"/>
        <w:spacing w:line="360" w:lineRule="auto"/>
        <w:ind w:firstLine="0"/>
        <w:contextualSpacing/>
        <w:rPr>
          <w:rFonts w:ascii="Leelawadee" w:hAnsi="Leelawadee" w:cs="Leelawadee"/>
          <w:color w:val="000000" w:themeColor="text1"/>
          <w:sz w:val="20"/>
          <w:szCs w:val="20"/>
        </w:rPr>
      </w:pPr>
      <w:bookmarkStart w:id="2" w:name="_DV_M4"/>
      <w:bookmarkEnd w:id="2"/>
      <w:r w:rsidRPr="001478A6">
        <w:rPr>
          <w:rFonts w:ascii="Leelawadee" w:hAnsi="Leelawadee" w:cs="Leelawadee"/>
          <w:color w:val="000000" w:themeColor="text1"/>
          <w:sz w:val="20"/>
          <w:szCs w:val="20"/>
        </w:rPr>
        <w:t>Pelo presente instrumento, de um lado,</w:t>
      </w:r>
    </w:p>
    <w:p w14:paraId="7C986D3A" w14:textId="77777777" w:rsidR="00F54CE3" w:rsidRPr="001478A6" w:rsidRDefault="00F54CE3" w:rsidP="001478A6">
      <w:pPr>
        <w:pStyle w:val="Corpodetexto"/>
        <w:spacing w:line="360" w:lineRule="auto"/>
        <w:ind w:firstLine="0"/>
        <w:contextualSpacing/>
        <w:rPr>
          <w:rFonts w:ascii="Leelawadee" w:hAnsi="Leelawadee" w:cs="Leelawadee"/>
          <w:color w:val="000000" w:themeColor="text1"/>
          <w:sz w:val="20"/>
          <w:szCs w:val="20"/>
        </w:rPr>
      </w:pPr>
    </w:p>
    <w:p w14:paraId="7EA34B65" w14:textId="6D6F34C9" w:rsidR="00F54CE3" w:rsidRPr="001478A6" w:rsidRDefault="002F716F" w:rsidP="001478A6">
      <w:pPr>
        <w:pStyle w:val="Corpodetexto"/>
        <w:spacing w:line="360" w:lineRule="auto"/>
        <w:ind w:firstLine="0"/>
        <w:contextualSpacing/>
        <w:rPr>
          <w:rFonts w:ascii="Leelawadee" w:hAnsi="Leelawadee" w:cs="Leelawadee"/>
          <w:color w:val="000000" w:themeColor="text1"/>
          <w:sz w:val="20"/>
          <w:szCs w:val="20"/>
        </w:rPr>
      </w:pPr>
      <w:bookmarkStart w:id="3" w:name="_DV_M5"/>
      <w:bookmarkEnd w:id="3"/>
      <w:r w:rsidRPr="001478A6">
        <w:rPr>
          <w:rFonts w:ascii="Leelawadee" w:hAnsi="Leelawadee" w:cs="Leelawadee"/>
          <w:b/>
          <w:color w:val="000000" w:themeColor="text1"/>
          <w:sz w:val="20"/>
          <w:szCs w:val="20"/>
        </w:rPr>
        <w:t>SUPERFRIO ARMAZÉNS GERAIS S.A.</w:t>
      </w:r>
      <w:r w:rsidRPr="001478A6">
        <w:rPr>
          <w:rFonts w:ascii="Leelawadee" w:hAnsi="Leelawadee" w:cs="Leelawadee"/>
          <w:bCs/>
          <w:color w:val="000000" w:themeColor="text1"/>
          <w:sz w:val="20"/>
          <w:szCs w:val="20"/>
        </w:rPr>
        <w:t xml:space="preserve">, sociedade por ações de capital fechado, </w:t>
      </w:r>
      <w:r w:rsidR="008C0AA5" w:rsidRPr="001478A6">
        <w:rPr>
          <w:rFonts w:ascii="Leelawadee" w:hAnsi="Leelawadee" w:cs="Leelawadee"/>
          <w:sz w:val="20"/>
          <w:szCs w:val="20"/>
        </w:rPr>
        <w:t xml:space="preserve">com sede na Cidade de Ribeirão Preto, Estado de São Paulo, na Avenida Luiz Eduardo Toledo Prado, 800, Torre 1, 1º andar, </w:t>
      </w:r>
      <w:r w:rsidR="008C0AA5" w:rsidRPr="001478A6">
        <w:rPr>
          <w:rFonts w:ascii="Leelawadee" w:hAnsi="Leelawadee" w:cs="Leelawadee"/>
          <w:color w:val="000000"/>
          <w:sz w:val="20"/>
          <w:szCs w:val="20"/>
        </w:rPr>
        <w:t>Vila do Golfe, CEP 14027-250</w:t>
      </w:r>
      <w:r w:rsidRPr="001478A6">
        <w:rPr>
          <w:rFonts w:ascii="Leelawadee" w:hAnsi="Leelawadee" w:cs="Leelawadee"/>
          <w:bCs/>
          <w:color w:val="000000" w:themeColor="text1"/>
          <w:sz w:val="20"/>
          <w:szCs w:val="20"/>
        </w:rPr>
        <w:t xml:space="preserve">, inscrita no </w:t>
      </w:r>
      <w:r w:rsidR="00750FB9" w:rsidRPr="001478A6">
        <w:rPr>
          <w:rFonts w:ascii="Leelawadee" w:hAnsi="Leelawadee" w:cs="Leelawadee"/>
          <w:bCs/>
          <w:color w:val="000000" w:themeColor="text1"/>
          <w:sz w:val="20"/>
          <w:szCs w:val="20"/>
        </w:rPr>
        <w:t>Cadastro Nacional de Pessoas Jurídicas do Ministério da Economia (“</w:t>
      </w:r>
      <w:r w:rsidRPr="001478A6">
        <w:rPr>
          <w:rFonts w:ascii="Leelawadee" w:hAnsi="Leelawadee" w:cs="Leelawadee"/>
          <w:bCs/>
          <w:color w:val="000000" w:themeColor="text1"/>
          <w:sz w:val="20"/>
          <w:szCs w:val="20"/>
          <w:u w:val="single"/>
        </w:rPr>
        <w:t>CNPJ</w:t>
      </w:r>
      <w:r w:rsidR="00750FB9" w:rsidRPr="00030ECF">
        <w:rPr>
          <w:rFonts w:ascii="Leelawadee" w:hAnsi="Leelawadee" w:cs="Leelawadee"/>
          <w:bCs/>
          <w:sz w:val="20"/>
          <w:szCs w:val="20"/>
          <w:u w:val="single"/>
        </w:rPr>
        <w:t>/ME</w:t>
      </w:r>
      <w:r w:rsidR="00750FB9" w:rsidRPr="00030ECF">
        <w:rPr>
          <w:rFonts w:ascii="Leelawadee" w:hAnsi="Leelawadee" w:cs="Leelawadee"/>
          <w:bCs/>
          <w:sz w:val="20"/>
          <w:szCs w:val="20"/>
        </w:rPr>
        <w:t>”)</w:t>
      </w:r>
      <w:r w:rsidRPr="001478A6">
        <w:rPr>
          <w:rFonts w:ascii="Leelawadee" w:hAnsi="Leelawadee" w:cs="Leelawadee"/>
          <w:bCs/>
          <w:color w:val="000000" w:themeColor="text1"/>
          <w:sz w:val="20"/>
          <w:szCs w:val="20"/>
        </w:rPr>
        <w:t xml:space="preserve"> sob o nº 02.060.862/0011-07</w:t>
      </w:r>
      <w:r w:rsidR="00F54CE3" w:rsidRPr="001478A6">
        <w:rPr>
          <w:rFonts w:ascii="Leelawadee" w:hAnsi="Leelawadee" w:cs="Leelawadee"/>
          <w:color w:val="000000" w:themeColor="text1"/>
          <w:sz w:val="20"/>
          <w:szCs w:val="20"/>
        </w:rPr>
        <w:t xml:space="preserve"> e com seus atos constitutivos registrados perante a Junta Comercial do Estado de São Paulo (“</w:t>
      </w:r>
      <w:r w:rsidR="00F54CE3" w:rsidRPr="001478A6">
        <w:rPr>
          <w:rFonts w:ascii="Leelawadee" w:hAnsi="Leelawadee" w:cs="Leelawadee"/>
          <w:color w:val="000000" w:themeColor="text1"/>
          <w:sz w:val="20"/>
          <w:szCs w:val="20"/>
          <w:u w:val="single"/>
        </w:rPr>
        <w:t>JUCESP</w:t>
      </w:r>
      <w:r w:rsidR="00F54CE3" w:rsidRPr="001478A6">
        <w:rPr>
          <w:rFonts w:ascii="Leelawadee" w:hAnsi="Leelawadee" w:cs="Leelawadee"/>
          <w:color w:val="000000" w:themeColor="text1"/>
          <w:sz w:val="20"/>
          <w:szCs w:val="20"/>
        </w:rPr>
        <w:t>”) sob o NIRE nº </w:t>
      </w:r>
      <w:r w:rsidR="00455CB3" w:rsidRPr="001478A6">
        <w:rPr>
          <w:rFonts w:ascii="Leelawadee" w:hAnsi="Leelawadee" w:cs="Leelawadee"/>
          <w:color w:val="000000" w:themeColor="text1"/>
          <w:sz w:val="20"/>
          <w:szCs w:val="20"/>
        </w:rPr>
        <w:t>35.300.468.121</w:t>
      </w:r>
      <w:r w:rsidR="00F54CE3" w:rsidRPr="001478A6">
        <w:rPr>
          <w:rFonts w:ascii="Leelawadee" w:hAnsi="Leelawadee" w:cs="Leelawadee"/>
          <w:color w:val="000000" w:themeColor="text1"/>
          <w:sz w:val="20"/>
          <w:szCs w:val="20"/>
        </w:rPr>
        <w:t>, neste ato representada na forma de seu Estatuto Social (“</w:t>
      </w:r>
      <w:r w:rsidR="00F54CE3" w:rsidRPr="001478A6">
        <w:rPr>
          <w:rFonts w:ascii="Leelawadee" w:hAnsi="Leelawadee" w:cs="Leelawadee"/>
          <w:color w:val="000000" w:themeColor="text1"/>
          <w:sz w:val="20"/>
          <w:szCs w:val="20"/>
          <w:u w:val="single"/>
        </w:rPr>
        <w:t>Emissora</w:t>
      </w:r>
      <w:r w:rsidR="00F54CE3" w:rsidRPr="001478A6">
        <w:rPr>
          <w:rFonts w:ascii="Leelawadee" w:hAnsi="Leelawadee" w:cs="Leelawadee"/>
          <w:color w:val="000000" w:themeColor="text1"/>
          <w:sz w:val="20"/>
          <w:szCs w:val="20"/>
        </w:rPr>
        <w:t>”);</w:t>
      </w:r>
    </w:p>
    <w:p w14:paraId="59904F4F" w14:textId="77777777" w:rsidR="00F54CE3" w:rsidRPr="001478A6" w:rsidRDefault="00F54CE3" w:rsidP="001478A6">
      <w:pPr>
        <w:pStyle w:val="Corpodetexto"/>
        <w:spacing w:line="360" w:lineRule="auto"/>
        <w:ind w:firstLine="0"/>
        <w:contextualSpacing/>
        <w:rPr>
          <w:rFonts w:ascii="Leelawadee" w:hAnsi="Leelawadee" w:cs="Leelawadee"/>
          <w:color w:val="000000" w:themeColor="text1"/>
          <w:sz w:val="20"/>
          <w:szCs w:val="20"/>
        </w:rPr>
      </w:pPr>
    </w:p>
    <w:p w14:paraId="103F8004" w14:textId="77777777" w:rsidR="00F54CE3" w:rsidRPr="001478A6" w:rsidRDefault="00F54CE3" w:rsidP="001478A6">
      <w:pPr>
        <w:pStyle w:val="Corpodetexto"/>
        <w:spacing w:line="360" w:lineRule="auto"/>
        <w:ind w:firstLine="0"/>
        <w:contextualSpacing/>
        <w:rPr>
          <w:rFonts w:ascii="Leelawadee" w:hAnsi="Leelawadee" w:cs="Leelawadee"/>
          <w:color w:val="000000" w:themeColor="text1"/>
          <w:sz w:val="20"/>
          <w:szCs w:val="20"/>
        </w:rPr>
      </w:pPr>
      <w:bookmarkStart w:id="4" w:name="_DV_M6"/>
      <w:bookmarkEnd w:id="4"/>
      <w:r w:rsidRPr="001478A6">
        <w:rPr>
          <w:rFonts w:ascii="Leelawadee" w:hAnsi="Leelawadee" w:cs="Leelawadee"/>
          <w:color w:val="000000" w:themeColor="text1"/>
          <w:sz w:val="20"/>
          <w:szCs w:val="20"/>
        </w:rPr>
        <w:t>E, de outro lado,</w:t>
      </w:r>
    </w:p>
    <w:p w14:paraId="6F1EC5A9" w14:textId="77777777" w:rsidR="00F54CE3" w:rsidRPr="001478A6" w:rsidRDefault="00F54CE3" w:rsidP="001478A6">
      <w:pPr>
        <w:pStyle w:val="Corpodetexto"/>
        <w:spacing w:line="360" w:lineRule="auto"/>
        <w:ind w:firstLine="0"/>
        <w:contextualSpacing/>
        <w:rPr>
          <w:rFonts w:ascii="Leelawadee" w:hAnsi="Leelawadee" w:cs="Leelawadee"/>
          <w:b/>
          <w:smallCaps/>
          <w:color w:val="000000" w:themeColor="text1"/>
          <w:sz w:val="20"/>
          <w:szCs w:val="20"/>
        </w:rPr>
      </w:pPr>
    </w:p>
    <w:p w14:paraId="0A91C4AE" w14:textId="2E85569B" w:rsidR="00F54CE3" w:rsidRPr="001478A6" w:rsidRDefault="005D4228" w:rsidP="001478A6">
      <w:pPr>
        <w:pStyle w:val="Corpodetexto"/>
        <w:spacing w:line="360" w:lineRule="auto"/>
        <w:ind w:firstLine="0"/>
        <w:contextualSpacing/>
        <w:rPr>
          <w:rFonts w:ascii="Leelawadee" w:hAnsi="Leelawadee" w:cs="Leelawadee"/>
          <w:color w:val="000000" w:themeColor="text1"/>
          <w:sz w:val="20"/>
          <w:szCs w:val="20"/>
        </w:rPr>
      </w:pPr>
      <w:bookmarkStart w:id="5" w:name="_DV_M7"/>
      <w:bookmarkEnd w:id="5"/>
      <w:r w:rsidRPr="001478A6">
        <w:rPr>
          <w:rFonts w:ascii="Leelawadee" w:hAnsi="Leelawadee" w:cs="Leelawadee"/>
          <w:b/>
          <w:color w:val="000000" w:themeColor="text1"/>
          <w:sz w:val="20"/>
          <w:szCs w:val="20"/>
        </w:rPr>
        <w:t>ISEC SECURITIZADORA</w:t>
      </w:r>
      <w:r w:rsidR="003863B0" w:rsidRPr="001478A6">
        <w:rPr>
          <w:rFonts w:ascii="Leelawadee" w:hAnsi="Leelawadee" w:cs="Leelawadee"/>
          <w:b/>
          <w:color w:val="000000" w:themeColor="text1"/>
          <w:sz w:val="20"/>
          <w:szCs w:val="20"/>
        </w:rPr>
        <w:t xml:space="preserve"> S.A.</w:t>
      </w:r>
      <w:r w:rsidR="003863B0" w:rsidRPr="001478A6">
        <w:rPr>
          <w:rFonts w:ascii="Leelawadee" w:hAnsi="Leelawadee" w:cs="Leelawadee"/>
          <w:color w:val="000000" w:themeColor="text1"/>
          <w:sz w:val="20"/>
          <w:szCs w:val="20"/>
        </w:rPr>
        <w:t xml:space="preserve">, sociedade anônima, com sede </w:t>
      </w:r>
      <w:r w:rsidRPr="001478A6">
        <w:rPr>
          <w:rFonts w:ascii="Leelawadee" w:hAnsi="Leelawadee" w:cs="Leelawadee"/>
          <w:color w:val="000000" w:themeColor="text1"/>
          <w:sz w:val="20"/>
          <w:szCs w:val="20"/>
        </w:rPr>
        <w:t xml:space="preserve">na Cidade de São Paulo, Estado de São Paulo, na </w:t>
      </w:r>
      <w:bookmarkStart w:id="6" w:name="_Hlk23776528"/>
      <w:r w:rsidRPr="001478A6">
        <w:rPr>
          <w:rFonts w:ascii="Leelawadee" w:hAnsi="Leelawadee" w:cs="Leelawadee"/>
          <w:color w:val="000000" w:themeColor="text1"/>
          <w:sz w:val="20"/>
          <w:szCs w:val="20"/>
        </w:rPr>
        <w:t>Rua Tabapuã, nº 1.123, 21º andar, conjunto 215, Itaim Bibi</w:t>
      </w:r>
      <w:bookmarkEnd w:id="6"/>
      <w:r w:rsidRPr="001478A6">
        <w:rPr>
          <w:rFonts w:ascii="Leelawadee" w:hAnsi="Leelawadee" w:cs="Leelawadee"/>
          <w:color w:val="000000" w:themeColor="text1"/>
          <w:sz w:val="20"/>
          <w:szCs w:val="20"/>
        </w:rPr>
        <w:t xml:space="preserve">, CEP </w:t>
      </w:r>
      <w:bookmarkStart w:id="7" w:name="_Hlk23776536"/>
      <w:r w:rsidRPr="001478A6">
        <w:rPr>
          <w:rFonts w:ascii="Leelawadee" w:hAnsi="Leelawadee" w:cs="Leelawadee"/>
          <w:color w:val="000000" w:themeColor="text1"/>
          <w:sz w:val="20"/>
          <w:szCs w:val="20"/>
        </w:rPr>
        <w:t>04533-004</w:t>
      </w:r>
      <w:bookmarkEnd w:id="7"/>
      <w:r w:rsidR="003863B0" w:rsidRPr="001478A6">
        <w:rPr>
          <w:rFonts w:ascii="Leelawadee" w:hAnsi="Leelawadee" w:cs="Leelawadee"/>
          <w:color w:val="000000" w:themeColor="text1"/>
          <w:sz w:val="20"/>
          <w:szCs w:val="20"/>
        </w:rPr>
        <w:t>, inscrita no CNPJ</w:t>
      </w:r>
      <w:r w:rsidR="00750FB9" w:rsidRPr="00030ECF">
        <w:rPr>
          <w:rFonts w:ascii="Leelawadee" w:hAnsi="Leelawadee" w:cs="Leelawadee"/>
          <w:bCs/>
          <w:sz w:val="20"/>
          <w:szCs w:val="20"/>
        </w:rPr>
        <w:t>/ME</w:t>
      </w:r>
      <w:r w:rsidR="003863B0" w:rsidRPr="001478A6">
        <w:rPr>
          <w:rFonts w:ascii="Leelawadee" w:hAnsi="Leelawadee" w:cs="Leelawadee"/>
          <w:color w:val="000000" w:themeColor="text1"/>
          <w:sz w:val="20"/>
          <w:szCs w:val="20"/>
        </w:rPr>
        <w:t xml:space="preserve"> sob o nº </w:t>
      </w:r>
      <w:r w:rsidRPr="001478A6">
        <w:rPr>
          <w:rFonts w:ascii="Leelawadee" w:hAnsi="Leelawadee" w:cs="Leelawadee"/>
          <w:bCs/>
          <w:color w:val="000000" w:themeColor="text1"/>
          <w:sz w:val="20"/>
          <w:szCs w:val="20"/>
        </w:rPr>
        <w:t>08.769.451/0001-08</w:t>
      </w:r>
      <w:r w:rsidR="00F54CE3" w:rsidRPr="001478A6">
        <w:rPr>
          <w:rFonts w:ascii="Leelawadee" w:hAnsi="Leelawadee" w:cs="Leelawadee"/>
          <w:color w:val="000000" w:themeColor="text1"/>
          <w:sz w:val="20"/>
          <w:szCs w:val="20"/>
        </w:rPr>
        <w:t>, neste ato representada na forma de seu Estatuto Social, na qualidade de debenturista (“</w:t>
      </w:r>
      <w:r w:rsidR="00F54CE3" w:rsidRPr="001478A6">
        <w:rPr>
          <w:rFonts w:ascii="Leelawadee" w:hAnsi="Leelawadee" w:cs="Leelawadee"/>
          <w:color w:val="000000" w:themeColor="text1"/>
          <w:sz w:val="20"/>
          <w:szCs w:val="20"/>
          <w:u w:val="single"/>
        </w:rPr>
        <w:t>Debenturista</w:t>
      </w:r>
      <w:r w:rsidR="00F54CE3" w:rsidRPr="001478A6">
        <w:rPr>
          <w:rFonts w:ascii="Leelawadee" w:hAnsi="Leelawadee" w:cs="Leelawadee"/>
          <w:color w:val="000000" w:themeColor="text1"/>
          <w:sz w:val="20"/>
          <w:szCs w:val="20"/>
        </w:rPr>
        <w:t>”</w:t>
      </w:r>
      <w:r w:rsidR="00750FB9" w:rsidRPr="001478A6">
        <w:rPr>
          <w:rFonts w:ascii="Leelawadee" w:hAnsi="Leelawadee" w:cs="Leelawadee"/>
          <w:color w:val="000000" w:themeColor="text1"/>
          <w:sz w:val="20"/>
          <w:szCs w:val="20"/>
        </w:rPr>
        <w:t xml:space="preserve"> ou “</w:t>
      </w:r>
      <w:proofErr w:type="spellStart"/>
      <w:r w:rsidR="00750FB9" w:rsidRPr="001478A6">
        <w:rPr>
          <w:rFonts w:ascii="Leelawadee" w:hAnsi="Leelawadee" w:cs="Leelawadee"/>
          <w:color w:val="000000" w:themeColor="text1"/>
          <w:sz w:val="20"/>
          <w:szCs w:val="20"/>
          <w:u w:val="single"/>
        </w:rPr>
        <w:t>Securitizadora</w:t>
      </w:r>
      <w:proofErr w:type="spellEnd"/>
      <w:r w:rsidR="00750FB9" w:rsidRPr="001478A6">
        <w:rPr>
          <w:rFonts w:ascii="Leelawadee" w:hAnsi="Leelawadee" w:cs="Leelawadee"/>
          <w:color w:val="000000" w:themeColor="text1"/>
          <w:sz w:val="20"/>
          <w:szCs w:val="20"/>
        </w:rPr>
        <w:t>”</w:t>
      </w:r>
      <w:r w:rsidR="00F54CE3" w:rsidRPr="001478A6">
        <w:rPr>
          <w:rFonts w:ascii="Leelawadee" w:hAnsi="Leelawadee" w:cs="Leelawadee"/>
          <w:color w:val="000000" w:themeColor="text1"/>
          <w:sz w:val="20"/>
          <w:szCs w:val="20"/>
        </w:rPr>
        <w:t>);</w:t>
      </w:r>
    </w:p>
    <w:p w14:paraId="15330A6D" w14:textId="77777777" w:rsidR="00F54CE3" w:rsidRPr="001478A6" w:rsidRDefault="00F54CE3" w:rsidP="001478A6">
      <w:pPr>
        <w:pStyle w:val="Corpodetexto"/>
        <w:spacing w:line="360" w:lineRule="auto"/>
        <w:ind w:firstLine="0"/>
        <w:contextualSpacing/>
        <w:rPr>
          <w:rFonts w:ascii="Leelawadee" w:hAnsi="Leelawadee" w:cs="Leelawadee"/>
          <w:color w:val="000000" w:themeColor="text1"/>
          <w:sz w:val="20"/>
          <w:szCs w:val="20"/>
        </w:rPr>
      </w:pPr>
    </w:p>
    <w:p w14:paraId="6223A873" w14:textId="6F6985DD" w:rsidR="00F54CE3" w:rsidRPr="001478A6" w:rsidRDefault="00F54CE3" w:rsidP="001478A6">
      <w:pPr>
        <w:pStyle w:val="Corpodetexto"/>
        <w:spacing w:line="360" w:lineRule="auto"/>
        <w:ind w:firstLine="0"/>
        <w:contextualSpacing/>
        <w:rPr>
          <w:rFonts w:ascii="Leelawadee" w:hAnsi="Leelawadee" w:cs="Leelawadee"/>
          <w:color w:val="000000" w:themeColor="text1"/>
          <w:sz w:val="20"/>
          <w:szCs w:val="20"/>
        </w:rPr>
      </w:pPr>
      <w:r w:rsidRPr="001478A6">
        <w:rPr>
          <w:rFonts w:ascii="Leelawadee" w:hAnsi="Leelawadee" w:cs="Leelawadee"/>
          <w:color w:val="000000" w:themeColor="text1"/>
          <w:sz w:val="20"/>
          <w:szCs w:val="20"/>
        </w:rPr>
        <w:t>Sendo a Emissora e a Debenturista doravante denominad</w:t>
      </w:r>
      <w:r w:rsidR="00F40B8F" w:rsidRPr="001478A6">
        <w:rPr>
          <w:rFonts w:ascii="Leelawadee" w:hAnsi="Leelawadee" w:cs="Leelawadee"/>
          <w:color w:val="000000" w:themeColor="text1"/>
          <w:sz w:val="20"/>
          <w:szCs w:val="20"/>
        </w:rPr>
        <w:t>a</w:t>
      </w:r>
      <w:r w:rsidRPr="001478A6">
        <w:rPr>
          <w:rFonts w:ascii="Leelawadee" w:hAnsi="Leelawadee" w:cs="Leelawadee"/>
          <w:color w:val="000000" w:themeColor="text1"/>
          <w:sz w:val="20"/>
          <w:szCs w:val="20"/>
        </w:rPr>
        <w:t>s em conjunto como “</w:t>
      </w:r>
      <w:r w:rsidRPr="001478A6">
        <w:rPr>
          <w:rFonts w:ascii="Leelawadee" w:hAnsi="Leelawadee" w:cs="Leelawadee"/>
          <w:color w:val="000000" w:themeColor="text1"/>
          <w:sz w:val="20"/>
          <w:szCs w:val="20"/>
          <w:u w:val="single"/>
        </w:rPr>
        <w:t>Partes</w:t>
      </w:r>
      <w:r w:rsidRPr="001478A6">
        <w:rPr>
          <w:rFonts w:ascii="Leelawadee" w:hAnsi="Leelawadee" w:cs="Leelawadee"/>
          <w:color w:val="000000" w:themeColor="text1"/>
          <w:sz w:val="20"/>
          <w:szCs w:val="20"/>
        </w:rPr>
        <w:t>” e individual e indistintamente como “</w:t>
      </w:r>
      <w:r w:rsidRPr="001478A6">
        <w:rPr>
          <w:rFonts w:ascii="Leelawadee" w:hAnsi="Leelawadee" w:cs="Leelawadee"/>
          <w:color w:val="000000" w:themeColor="text1"/>
          <w:sz w:val="20"/>
          <w:szCs w:val="20"/>
          <w:u w:val="single"/>
        </w:rPr>
        <w:t>Parte</w:t>
      </w:r>
      <w:r w:rsidRPr="001478A6">
        <w:rPr>
          <w:rFonts w:ascii="Leelawadee" w:hAnsi="Leelawadee" w:cs="Leelawadee"/>
          <w:color w:val="000000" w:themeColor="text1"/>
          <w:sz w:val="20"/>
          <w:szCs w:val="20"/>
        </w:rPr>
        <w:t xml:space="preserve">”; </w:t>
      </w:r>
    </w:p>
    <w:p w14:paraId="0D022E1B" w14:textId="77777777" w:rsidR="00F54CE3" w:rsidRPr="001478A6" w:rsidRDefault="00F54CE3" w:rsidP="001478A6">
      <w:pPr>
        <w:pStyle w:val="Corpodetexto"/>
        <w:spacing w:line="360" w:lineRule="auto"/>
        <w:ind w:firstLine="0"/>
        <w:contextualSpacing/>
        <w:rPr>
          <w:rFonts w:ascii="Leelawadee" w:hAnsi="Leelawadee" w:cs="Leelawadee"/>
          <w:color w:val="000000" w:themeColor="text1"/>
          <w:sz w:val="20"/>
          <w:szCs w:val="20"/>
        </w:rPr>
      </w:pPr>
    </w:p>
    <w:p w14:paraId="27AF6B9F" w14:textId="2BABA0E9" w:rsidR="00F54CE3" w:rsidRPr="001478A6" w:rsidRDefault="00F54CE3" w:rsidP="001478A6">
      <w:pPr>
        <w:pStyle w:val="Corpodetexto"/>
        <w:spacing w:line="360" w:lineRule="auto"/>
        <w:ind w:firstLine="0"/>
        <w:contextualSpacing/>
        <w:rPr>
          <w:rFonts w:ascii="Leelawadee" w:hAnsi="Leelawadee" w:cs="Leelawadee"/>
          <w:color w:val="000000" w:themeColor="text1"/>
          <w:sz w:val="20"/>
          <w:szCs w:val="20"/>
        </w:rPr>
      </w:pPr>
      <w:bookmarkStart w:id="8" w:name="_DV_M9"/>
      <w:bookmarkEnd w:id="8"/>
      <w:r w:rsidRPr="001478A6">
        <w:rPr>
          <w:rFonts w:ascii="Leelawadee" w:hAnsi="Leelawadee" w:cs="Leelawadee"/>
          <w:color w:val="000000" w:themeColor="text1"/>
          <w:sz w:val="20"/>
          <w:szCs w:val="20"/>
        </w:rPr>
        <w:t xml:space="preserve">As Partes vêm por meio desta, na melhor forma de direito, firmar o presente </w:t>
      </w:r>
      <w:r w:rsidRPr="001478A6">
        <w:rPr>
          <w:rFonts w:ascii="Leelawadee" w:hAnsi="Leelawadee" w:cs="Leelawadee"/>
          <w:i/>
          <w:color w:val="000000" w:themeColor="text1"/>
          <w:sz w:val="20"/>
          <w:szCs w:val="20"/>
        </w:rPr>
        <w:t>Instrumento Particular de Escritura da</w:t>
      </w:r>
      <w:r w:rsidR="00883263" w:rsidRPr="001478A6">
        <w:rPr>
          <w:rFonts w:ascii="Leelawadee" w:hAnsi="Leelawadee" w:cs="Leelawadee"/>
          <w:i/>
          <w:color w:val="000000" w:themeColor="text1"/>
          <w:sz w:val="20"/>
          <w:szCs w:val="20"/>
        </w:rPr>
        <w:t xml:space="preserve"> </w:t>
      </w:r>
      <w:r w:rsidR="00245299" w:rsidRPr="001478A6">
        <w:rPr>
          <w:rFonts w:ascii="Leelawadee" w:hAnsi="Leelawadee" w:cs="Leelawadee"/>
          <w:i/>
          <w:color w:val="000000" w:themeColor="text1"/>
          <w:sz w:val="20"/>
          <w:szCs w:val="20"/>
        </w:rPr>
        <w:t>4</w:t>
      </w:r>
      <w:r w:rsidR="00B70D97" w:rsidRPr="001478A6">
        <w:rPr>
          <w:rFonts w:ascii="Leelawadee" w:hAnsi="Leelawadee" w:cs="Leelawadee"/>
          <w:i/>
          <w:color w:val="000000" w:themeColor="text1"/>
          <w:sz w:val="20"/>
          <w:szCs w:val="20"/>
        </w:rPr>
        <w:t xml:space="preserve">ª </w:t>
      </w:r>
      <w:r w:rsidRPr="001478A6">
        <w:rPr>
          <w:rFonts w:ascii="Leelawadee" w:hAnsi="Leelawadee" w:cs="Leelawadee"/>
          <w:i/>
          <w:color w:val="000000" w:themeColor="text1"/>
          <w:sz w:val="20"/>
          <w:szCs w:val="20"/>
        </w:rPr>
        <w:t xml:space="preserve">Emissão de Debêntures Simples, Não Conversíveis em Ações, da Espécie </w:t>
      </w:r>
      <w:bookmarkStart w:id="9" w:name="_Hlk24482265"/>
      <w:r w:rsidR="00BE6052" w:rsidRPr="001478A6">
        <w:rPr>
          <w:rFonts w:ascii="Leelawadee" w:hAnsi="Leelawadee" w:cs="Leelawadee"/>
          <w:i/>
          <w:color w:val="000000" w:themeColor="text1"/>
          <w:sz w:val="20"/>
          <w:szCs w:val="20"/>
        </w:rPr>
        <w:t>Quirografária, a ser Convolada em Espécie com Garantia Real</w:t>
      </w:r>
      <w:bookmarkEnd w:id="9"/>
      <w:r w:rsidRPr="001478A6">
        <w:rPr>
          <w:rFonts w:ascii="Leelawadee" w:hAnsi="Leelawadee" w:cs="Leelawadee"/>
          <w:i/>
          <w:color w:val="000000" w:themeColor="text1"/>
          <w:sz w:val="20"/>
          <w:szCs w:val="20"/>
        </w:rPr>
        <w:t>, em Série</w:t>
      </w:r>
      <w:r w:rsidR="00D117B8" w:rsidRPr="001478A6">
        <w:rPr>
          <w:rFonts w:ascii="Leelawadee" w:hAnsi="Leelawadee" w:cs="Leelawadee"/>
          <w:i/>
          <w:color w:val="000000" w:themeColor="text1"/>
          <w:sz w:val="20"/>
          <w:szCs w:val="20"/>
        </w:rPr>
        <w:t xml:space="preserve"> Única</w:t>
      </w:r>
      <w:r w:rsidRPr="001478A6">
        <w:rPr>
          <w:rFonts w:ascii="Leelawadee" w:hAnsi="Leelawadee" w:cs="Leelawadee"/>
          <w:i/>
          <w:color w:val="000000" w:themeColor="text1"/>
          <w:sz w:val="20"/>
          <w:szCs w:val="20"/>
        </w:rPr>
        <w:t xml:space="preserve">, para Colocação Privada, da </w:t>
      </w:r>
      <w:proofErr w:type="spellStart"/>
      <w:r w:rsidR="00883263" w:rsidRPr="001478A6">
        <w:rPr>
          <w:rFonts w:ascii="Leelawadee" w:hAnsi="Leelawadee" w:cs="Leelawadee"/>
          <w:i/>
          <w:color w:val="000000" w:themeColor="text1"/>
          <w:sz w:val="20"/>
          <w:szCs w:val="20"/>
        </w:rPr>
        <w:t>Superfrio</w:t>
      </w:r>
      <w:proofErr w:type="spellEnd"/>
      <w:r w:rsidR="00883263" w:rsidRPr="001478A6">
        <w:rPr>
          <w:rFonts w:ascii="Leelawadee" w:hAnsi="Leelawadee" w:cs="Leelawadee"/>
          <w:i/>
          <w:color w:val="000000" w:themeColor="text1"/>
          <w:sz w:val="20"/>
          <w:szCs w:val="20"/>
        </w:rPr>
        <w:t xml:space="preserve"> Armazéns Gerais S.A.</w:t>
      </w:r>
      <w:r w:rsidRPr="001478A6">
        <w:rPr>
          <w:rFonts w:ascii="Leelawadee" w:hAnsi="Leelawadee" w:cs="Leelawadee"/>
          <w:i/>
          <w:color w:val="000000" w:themeColor="text1"/>
          <w:sz w:val="20"/>
          <w:szCs w:val="20"/>
        </w:rPr>
        <w:t xml:space="preserve"> </w:t>
      </w: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Escritura</w:t>
      </w:r>
      <w:r w:rsidRPr="001478A6">
        <w:rPr>
          <w:rFonts w:ascii="Leelawadee" w:hAnsi="Leelawadee" w:cs="Leelawadee"/>
          <w:color w:val="000000" w:themeColor="text1"/>
          <w:sz w:val="20"/>
          <w:szCs w:val="20"/>
        </w:rPr>
        <w:t>”</w:t>
      </w:r>
      <w:r w:rsidR="00750FB9" w:rsidRPr="001478A6">
        <w:rPr>
          <w:rFonts w:ascii="Leelawadee" w:hAnsi="Leelawadee" w:cs="Leelawadee"/>
          <w:color w:val="000000" w:themeColor="text1"/>
          <w:sz w:val="20"/>
          <w:szCs w:val="20"/>
        </w:rPr>
        <w:t xml:space="preserve"> ou “</w:t>
      </w:r>
      <w:r w:rsidR="00750FB9" w:rsidRPr="001478A6">
        <w:rPr>
          <w:rFonts w:ascii="Leelawadee" w:hAnsi="Leelawadee" w:cs="Leelawadee"/>
          <w:color w:val="000000" w:themeColor="text1"/>
          <w:sz w:val="20"/>
          <w:szCs w:val="20"/>
          <w:u w:val="single"/>
        </w:rPr>
        <w:t>Instrumento</w:t>
      </w:r>
      <w:r w:rsidR="00750FB9"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rPr>
        <w:t>), mediante as seguintes cláusulas e condições:</w:t>
      </w:r>
    </w:p>
    <w:p w14:paraId="2FD72EF0" w14:textId="1F09BFCA" w:rsidR="000B7F68" w:rsidRPr="001478A6" w:rsidRDefault="000B7F68" w:rsidP="001478A6">
      <w:pPr>
        <w:spacing w:line="360" w:lineRule="auto"/>
        <w:contextualSpacing/>
        <w:jc w:val="both"/>
        <w:rPr>
          <w:rFonts w:ascii="Leelawadee" w:hAnsi="Leelawadee" w:cs="Leelawadee"/>
          <w:i/>
          <w:iCs/>
          <w:color w:val="000000" w:themeColor="text1"/>
          <w:sz w:val="20"/>
          <w:szCs w:val="20"/>
        </w:rPr>
      </w:pPr>
    </w:p>
    <w:p w14:paraId="298B73CE" w14:textId="77777777" w:rsidR="000B7F68" w:rsidRPr="001478A6" w:rsidRDefault="000B7F68" w:rsidP="001478A6">
      <w:pPr>
        <w:spacing w:line="360" w:lineRule="auto"/>
        <w:contextualSpacing/>
        <w:jc w:val="both"/>
        <w:rPr>
          <w:rFonts w:ascii="Leelawadee" w:hAnsi="Leelawadee" w:cs="Leelawadee"/>
          <w:color w:val="000000" w:themeColor="text1"/>
          <w:sz w:val="20"/>
          <w:szCs w:val="20"/>
        </w:rPr>
      </w:pPr>
    </w:p>
    <w:p w14:paraId="0D11F0A4" w14:textId="3CA6B40E" w:rsidR="008B4A90" w:rsidRPr="001478A6" w:rsidRDefault="008B4A90" w:rsidP="001478A6">
      <w:pPr>
        <w:pStyle w:val="Nvel1"/>
        <w:numPr>
          <w:ilvl w:val="0"/>
          <w:numId w:val="0"/>
        </w:numPr>
        <w:ind w:left="360" w:hanging="360"/>
        <w:rPr>
          <w:rFonts w:cs="Leelawadee"/>
          <w:szCs w:val="20"/>
        </w:rPr>
      </w:pPr>
      <w:r w:rsidRPr="001478A6">
        <w:rPr>
          <w:rFonts w:cs="Leelawadee"/>
          <w:szCs w:val="20"/>
        </w:rPr>
        <w:t>CLÁUSULA PRIMEIRA – DEFINIÇÕES</w:t>
      </w:r>
    </w:p>
    <w:p w14:paraId="31A8E335" w14:textId="7F09696C" w:rsidR="000C4BCB" w:rsidRPr="001478A6" w:rsidRDefault="000C4BCB" w:rsidP="001478A6">
      <w:pPr>
        <w:spacing w:line="360" w:lineRule="auto"/>
        <w:contextualSpacing/>
        <w:jc w:val="both"/>
        <w:rPr>
          <w:rFonts w:ascii="Leelawadee" w:hAnsi="Leelawadee" w:cs="Leelawadee"/>
          <w:color w:val="000000" w:themeColor="text1"/>
          <w:sz w:val="20"/>
          <w:szCs w:val="20"/>
        </w:rPr>
      </w:pPr>
    </w:p>
    <w:p w14:paraId="271E435B" w14:textId="3A216BCE" w:rsidR="000C4BCB" w:rsidRPr="001478A6" w:rsidRDefault="000C4BCB" w:rsidP="001478A6">
      <w:pPr>
        <w:pStyle w:val="PargrafodaLista"/>
        <w:numPr>
          <w:ilvl w:val="1"/>
          <w:numId w:val="31"/>
        </w:numPr>
        <w:spacing w:line="360" w:lineRule="auto"/>
        <w:ind w:left="0" w:firstLine="0"/>
        <w:contextualSpacing/>
        <w:jc w:val="both"/>
        <w:rPr>
          <w:rFonts w:ascii="Leelawadee" w:hAnsi="Leelawadee" w:cs="Leelawadee"/>
          <w:color w:val="000000" w:themeColor="text1"/>
          <w:sz w:val="20"/>
          <w:lang w:val="pt-BR"/>
        </w:rPr>
      </w:pPr>
      <w:bookmarkStart w:id="10" w:name="_Ref23173080"/>
      <w:r w:rsidRPr="001478A6">
        <w:rPr>
          <w:rFonts w:ascii="Leelawadee" w:hAnsi="Leelawadee" w:cs="Leelawadee"/>
          <w:color w:val="000000" w:themeColor="text1"/>
          <w:sz w:val="20"/>
          <w:lang w:val="pt-BR"/>
        </w:rPr>
        <w:t>Para os fins desta Escritura, as palavras abaixo, no singular ou no plural, quando iniciadas por letras maiúsculas e não definidas de outra forma neste instrumento, terão os significados que lhes são atribuídos a seguir:</w:t>
      </w:r>
      <w:bookmarkEnd w:id="10"/>
    </w:p>
    <w:p w14:paraId="0CE4758A" w14:textId="337DE2E9" w:rsidR="000C4BCB" w:rsidRPr="001478A6" w:rsidRDefault="000C4BCB" w:rsidP="001478A6">
      <w:pPr>
        <w:spacing w:line="360" w:lineRule="auto"/>
        <w:contextualSpacing/>
        <w:jc w:val="both"/>
        <w:rPr>
          <w:rFonts w:ascii="Leelawadee" w:hAnsi="Leelawadee" w:cs="Leelawadee"/>
          <w:color w:val="000000" w:themeColor="text1"/>
          <w:sz w:val="20"/>
          <w:szCs w:val="20"/>
        </w:rPr>
      </w:pPr>
    </w:p>
    <w:tbl>
      <w:tblPr>
        <w:tblW w:w="100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1"/>
        <w:gridCol w:w="6420"/>
      </w:tblGrid>
      <w:tr w:rsidR="000C4BCB" w:rsidRPr="001478A6" w14:paraId="0686A54B" w14:textId="77777777" w:rsidTr="007833CC">
        <w:tc>
          <w:tcPr>
            <w:tcW w:w="3651" w:type="dxa"/>
          </w:tcPr>
          <w:p w14:paraId="78789C3F" w14:textId="23433A6A" w:rsidR="000C4BCB" w:rsidRPr="001478A6" w:rsidRDefault="000C4BCB"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Agente Fiduciário</w:t>
            </w:r>
            <w:r w:rsidR="00D41A7E" w:rsidRPr="001478A6">
              <w:rPr>
                <w:rFonts w:ascii="Leelawadee" w:hAnsi="Leelawadee" w:cs="Leelawadee"/>
                <w:color w:val="000000" w:themeColor="text1"/>
                <w:sz w:val="20"/>
                <w:szCs w:val="20"/>
                <w:u w:val="single"/>
              </w:rPr>
              <w:t xml:space="preserve"> dos CRI</w:t>
            </w:r>
            <w:r w:rsidRPr="001478A6">
              <w:rPr>
                <w:rFonts w:ascii="Leelawadee" w:hAnsi="Leelawadee" w:cs="Leelawadee"/>
                <w:color w:val="000000" w:themeColor="text1"/>
                <w:sz w:val="20"/>
                <w:szCs w:val="20"/>
              </w:rPr>
              <w:t>”:</w:t>
            </w:r>
          </w:p>
        </w:tc>
        <w:tc>
          <w:tcPr>
            <w:tcW w:w="6420" w:type="dxa"/>
          </w:tcPr>
          <w:p w14:paraId="460F02B7" w14:textId="377F1A9F" w:rsidR="000C4BCB" w:rsidRPr="001478A6" w:rsidRDefault="000C4BCB"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 xml:space="preserve">A </w:t>
            </w:r>
            <w:r w:rsidR="00230046" w:rsidRPr="001478A6">
              <w:rPr>
                <w:rFonts w:ascii="Leelawadee" w:hAnsi="Leelawadee" w:cs="Leelawadee"/>
                <w:b/>
                <w:bCs/>
                <w:color w:val="000000" w:themeColor="text1"/>
                <w:sz w:val="20"/>
                <w:szCs w:val="20"/>
              </w:rPr>
              <w:t>OLIVEIRA TRUST DISTRIBUIDORA DE TÍTULOS E VALORES MOBILIÁRIOS S.A.</w:t>
            </w:r>
            <w:r w:rsidR="00230046" w:rsidRPr="001478A6">
              <w:rPr>
                <w:rFonts w:ascii="Leelawadee" w:hAnsi="Leelawadee" w:cs="Leelawadee"/>
                <w:color w:val="000000" w:themeColor="text1"/>
                <w:sz w:val="20"/>
                <w:szCs w:val="20"/>
              </w:rPr>
              <w:t xml:space="preserve">, instituição financeira, com sede na Cidade de São Paulo, Estado de São Paulo, na Rua Joaquim Floriano, nº 1.052, 13º </w:t>
            </w:r>
            <w:r w:rsidR="00230046" w:rsidRPr="001478A6">
              <w:rPr>
                <w:rFonts w:ascii="Leelawadee" w:hAnsi="Leelawadee" w:cs="Leelawadee"/>
                <w:color w:val="000000" w:themeColor="text1"/>
                <w:sz w:val="20"/>
                <w:szCs w:val="20"/>
              </w:rPr>
              <w:lastRenderedPageBreak/>
              <w:t>andar, sala 132, Itaim Bibi, CEP 04534-004, inscrita no CNPJ</w:t>
            </w:r>
            <w:r w:rsidR="00F26BE3" w:rsidRPr="001478A6">
              <w:rPr>
                <w:rFonts w:ascii="Leelawadee" w:hAnsi="Leelawadee" w:cs="Leelawadee"/>
                <w:color w:val="000000" w:themeColor="text1"/>
                <w:sz w:val="20"/>
                <w:szCs w:val="20"/>
              </w:rPr>
              <w:t>/ME</w:t>
            </w:r>
            <w:r w:rsidR="00230046" w:rsidRPr="001478A6">
              <w:rPr>
                <w:rFonts w:ascii="Leelawadee" w:hAnsi="Leelawadee" w:cs="Leelawadee"/>
                <w:color w:val="000000" w:themeColor="text1"/>
                <w:sz w:val="20"/>
                <w:szCs w:val="20"/>
              </w:rPr>
              <w:t xml:space="preserve"> sob o nº 36.113.876/0004-34.</w:t>
            </w:r>
          </w:p>
          <w:p w14:paraId="48E7FAA0" w14:textId="77777777" w:rsidR="000C4BCB" w:rsidRPr="001478A6" w:rsidRDefault="000C4BCB" w:rsidP="001478A6">
            <w:pPr>
              <w:spacing w:line="360" w:lineRule="auto"/>
              <w:contextualSpacing/>
              <w:jc w:val="both"/>
              <w:rPr>
                <w:rFonts w:ascii="Leelawadee" w:hAnsi="Leelawadee" w:cs="Leelawadee"/>
                <w:bCs/>
                <w:color w:val="000000" w:themeColor="text1"/>
                <w:sz w:val="20"/>
                <w:szCs w:val="20"/>
              </w:rPr>
            </w:pPr>
          </w:p>
        </w:tc>
      </w:tr>
      <w:tr w:rsidR="000C4BCB" w:rsidRPr="001478A6" w14:paraId="47C09C07" w14:textId="77777777" w:rsidTr="007833CC">
        <w:tc>
          <w:tcPr>
            <w:tcW w:w="3651" w:type="dxa"/>
          </w:tcPr>
          <w:p w14:paraId="767FE790" w14:textId="2F1E3D45" w:rsidR="000C4BCB" w:rsidRPr="001478A6" w:rsidRDefault="000C4BCB"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lastRenderedPageBreak/>
              <w:t>“</w:t>
            </w:r>
            <w:r w:rsidRPr="001478A6">
              <w:rPr>
                <w:rFonts w:ascii="Leelawadee" w:hAnsi="Leelawadee" w:cs="Leelawadee"/>
                <w:color w:val="000000" w:themeColor="text1"/>
                <w:sz w:val="20"/>
                <w:szCs w:val="20"/>
                <w:u w:val="single"/>
              </w:rPr>
              <w:t>Alienaç</w:t>
            </w:r>
            <w:r w:rsidR="00245299" w:rsidRPr="001478A6">
              <w:rPr>
                <w:rFonts w:ascii="Leelawadee" w:hAnsi="Leelawadee" w:cs="Leelawadee"/>
                <w:color w:val="000000" w:themeColor="text1"/>
                <w:sz w:val="20"/>
                <w:szCs w:val="20"/>
                <w:u w:val="single"/>
              </w:rPr>
              <w:t>ão</w:t>
            </w:r>
            <w:r w:rsidRPr="001478A6">
              <w:rPr>
                <w:rFonts w:ascii="Leelawadee" w:hAnsi="Leelawadee" w:cs="Leelawadee"/>
                <w:color w:val="000000" w:themeColor="text1"/>
                <w:sz w:val="20"/>
                <w:szCs w:val="20"/>
                <w:u w:val="single"/>
              </w:rPr>
              <w:t xml:space="preserve"> Fiduciária</w:t>
            </w:r>
            <w:r w:rsidR="00816D61" w:rsidRPr="001478A6">
              <w:rPr>
                <w:rFonts w:ascii="Leelawadee" w:hAnsi="Leelawadee" w:cs="Leelawadee"/>
                <w:color w:val="000000" w:themeColor="text1"/>
                <w:sz w:val="20"/>
                <w:szCs w:val="20"/>
                <w:u w:val="single"/>
              </w:rPr>
              <w:t xml:space="preserve"> de </w:t>
            </w:r>
            <w:r w:rsidR="00245299" w:rsidRPr="001478A6">
              <w:rPr>
                <w:rFonts w:ascii="Leelawadee" w:hAnsi="Leelawadee" w:cs="Leelawadee"/>
                <w:color w:val="000000" w:themeColor="text1"/>
                <w:sz w:val="20"/>
                <w:szCs w:val="20"/>
                <w:u w:val="single"/>
              </w:rPr>
              <w:t>Imóvel</w:t>
            </w:r>
            <w:r w:rsidRPr="001478A6">
              <w:rPr>
                <w:rFonts w:ascii="Leelawadee" w:hAnsi="Leelawadee" w:cs="Leelawadee"/>
                <w:color w:val="000000" w:themeColor="text1"/>
                <w:sz w:val="20"/>
                <w:szCs w:val="20"/>
              </w:rPr>
              <w:t>”:</w:t>
            </w:r>
          </w:p>
        </w:tc>
        <w:tc>
          <w:tcPr>
            <w:tcW w:w="6420" w:type="dxa"/>
          </w:tcPr>
          <w:p w14:paraId="23E37DCB" w14:textId="0981E7E0" w:rsidR="000C4BCB" w:rsidRPr="001478A6" w:rsidRDefault="00245299" w:rsidP="001478A6">
            <w:pPr>
              <w:spacing w:line="360" w:lineRule="auto"/>
              <w:contextualSpacing/>
              <w:jc w:val="both"/>
              <w:rPr>
                <w:rFonts w:ascii="Leelawadee" w:hAnsi="Leelawadee" w:cs="Leelawadee"/>
                <w:bCs/>
                <w:color w:val="000000" w:themeColor="text1"/>
                <w:sz w:val="20"/>
                <w:szCs w:val="20"/>
              </w:rPr>
            </w:pPr>
            <w:r w:rsidRPr="001478A6">
              <w:rPr>
                <w:rFonts w:ascii="Leelawadee" w:hAnsi="Leelawadee" w:cs="Leelawadee"/>
                <w:bCs/>
                <w:color w:val="000000" w:themeColor="text1"/>
                <w:sz w:val="20"/>
                <w:szCs w:val="20"/>
              </w:rPr>
              <w:t xml:space="preserve">A </w:t>
            </w:r>
            <w:r w:rsidR="00BE4910" w:rsidRPr="001478A6">
              <w:rPr>
                <w:rFonts w:ascii="Leelawadee" w:hAnsi="Leelawadee" w:cs="Leelawadee"/>
                <w:bCs/>
                <w:color w:val="000000" w:themeColor="text1"/>
                <w:sz w:val="20"/>
                <w:szCs w:val="20"/>
              </w:rPr>
              <w:t>a</w:t>
            </w:r>
            <w:r w:rsidRPr="001478A6">
              <w:rPr>
                <w:rFonts w:ascii="Leelawadee" w:hAnsi="Leelawadee" w:cs="Leelawadee"/>
                <w:bCs/>
                <w:color w:val="000000" w:themeColor="text1"/>
                <w:sz w:val="20"/>
                <w:szCs w:val="20"/>
              </w:rPr>
              <w:t>lienação fiduciária do Imóvel, a ser constituída pela Emissora, em garantia do pagamento das Obrigações Garantidas</w:t>
            </w:r>
            <w:r w:rsidR="00BE4910" w:rsidRPr="001478A6">
              <w:rPr>
                <w:rFonts w:ascii="Leelawadee" w:hAnsi="Leelawadee" w:cs="Leelawadee"/>
                <w:bCs/>
                <w:color w:val="000000" w:themeColor="text1"/>
                <w:sz w:val="20"/>
                <w:szCs w:val="20"/>
              </w:rPr>
              <w:t>, por meio da celebração do Contrato de Alienação Fiduciária de Imóvel</w:t>
            </w:r>
            <w:r w:rsidRPr="001478A6">
              <w:rPr>
                <w:rFonts w:ascii="Leelawadee" w:hAnsi="Leelawadee" w:cs="Leelawadee"/>
                <w:bCs/>
                <w:color w:val="000000" w:themeColor="text1"/>
                <w:sz w:val="20"/>
                <w:szCs w:val="20"/>
              </w:rPr>
              <w:t>, nos termos da Lei nº 9.514</w:t>
            </w:r>
            <w:r w:rsidR="00DE5D76" w:rsidRPr="001478A6">
              <w:rPr>
                <w:rFonts w:ascii="Leelawadee" w:hAnsi="Leelawadee" w:cs="Leelawadee"/>
                <w:bCs/>
                <w:color w:val="000000" w:themeColor="text1"/>
                <w:sz w:val="20"/>
                <w:szCs w:val="20"/>
              </w:rPr>
              <w:t xml:space="preserve">, de acordo com as disposições constantes do item </w:t>
            </w:r>
            <w:r w:rsidR="00DE5D76" w:rsidRPr="00030ECF">
              <w:rPr>
                <w:rFonts w:ascii="Leelawadee" w:hAnsi="Leelawadee" w:cs="Leelawadee"/>
                <w:bCs/>
                <w:color w:val="000000" w:themeColor="text1"/>
                <w:sz w:val="20"/>
                <w:szCs w:val="20"/>
              </w:rPr>
              <w:fldChar w:fldCharType="begin"/>
            </w:r>
            <w:r w:rsidR="00DE5D76" w:rsidRPr="001478A6">
              <w:rPr>
                <w:rFonts w:ascii="Leelawadee" w:hAnsi="Leelawadee" w:cs="Leelawadee"/>
                <w:bCs/>
                <w:color w:val="000000" w:themeColor="text1"/>
                <w:sz w:val="20"/>
                <w:szCs w:val="20"/>
              </w:rPr>
              <w:instrText xml:space="preserve"> REF _Ref45805104 \r \h </w:instrText>
            </w:r>
            <w:r w:rsidR="001478A6" w:rsidRPr="001478A6">
              <w:rPr>
                <w:rFonts w:ascii="Leelawadee" w:hAnsi="Leelawadee" w:cs="Leelawadee"/>
                <w:bCs/>
                <w:color w:val="000000" w:themeColor="text1"/>
                <w:sz w:val="20"/>
                <w:szCs w:val="20"/>
              </w:rPr>
              <w:instrText xml:space="preserve"> \* MERGEFORMAT </w:instrText>
            </w:r>
            <w:r w:rsidR="00DE5D76" w:rsidRPr="00030ECF">
              <w:rPr>
                <w:rFonts w:ascii="Leelawadee" w:hAnsi="Leelawadee" w:cs="Leelawadee"/>
                <w:bCs/>
                <w:color w:val="000000" w:themeColor="text1"/>
                <w:sz w:val="20"/>
                <w:szCs w:val="20"/>
              </w:rPr>
            </w:r>
            <w:r w:rsidR="00DE5D76" w:rsidRPr="00030ECF">
              <w:rPr>
                <w:rFonts w:ascii="Leelawadee" w:hAnsi="Leelawadee" w:cs="Leelawadee"/>
                <w:bCs/>
                <w:color w:val="000000" w:themeColor="text1"/>
                <w:sz w:val="20"/>
                <w:szCs w:val="20"/>
              </w:rPr>
              <w:fldChar w:fldCharType="separate"/>
            </w:r>
            <w:r w:rsidR="00B2470D">
              <w:rPr>
                <w:rFonts w:ascii="Leelawadee" w:hAnsi="Leelawadee" w:cs="Leelawadee"/>
                <w:bCs/>
                <w:color w:val="000000" w:themeColor="text1"/>
                <w:sz w:val="20"/>
                <w:szCs w:val="20"/>
              </w:rPr>
              <w:t>8.1</w:t>
            </w:r>
            <w:r w:rsidR="00DE5D76" w:rsidRPr="00030ECF">
              <w:rPr>
                <w:rFonts w:ascii="Leelawadee" w:hAnsi="Leelawadee" w:cs="Leelawadee"/>
                <w:bCs/>
                <w:color w:val="000000" w:themeColor="text1"/>
                <w:sz w:val="20"/>
                <w:szCs w:val="20"/>
              </w:rPr>
              <w:fldChar w:fldCharType="end"/>
            </w:r>
            <w:r w:rsidR="00DE5D76" w:rsidRPr="001478A6">
              <w:rPr>
                <w:rFonts w:ascii="Leelawadee" w:hAnsi="Leelawadee" w:cs="Leelawadee"/>
                <w:bCs/>
                <w:color w:val="000000" w:themeColor="text1"/>
                <w:sz w:val="20"/>
                <w:szCs w:val="20"/>
              </w:rPr>
              <w:t xml:space="preserve"> desta Escritura, e seus respectivos subitens</w:t>
            </w:r>
            <w:r w:rsidRPr="001478A6">
              <w:rPr>
                <w:rFonts w:ascii="Leelawadee" w:hAnsi="Leelawadee" w:cs="Leelawadee"/>
                <w:bCs/>
                <w:color w:val="000000" w:themeColor="text1"/>
                <w:sz w:val="20"/>
                <w:szCs w:val="20"/>
              </w:rPr>
              <w:t>.</w:t>
            </w:r>
          </w:p>
          <w:p w14:paraId="695D9F99" w14:textId="77777777" w:rsidR="000C4BCB" w:rsidRPr="001478A6" w:rsidRDefault="000C4BCB" w:rsidP="001478A6">
            <w:pPr>
              <w:spacing w:line="360" w:lineRule="auto"/>
              <w:contextualSpacing/>
              <w:jc w:val="both"/>
              <w:rPr>
                <w:rFonts w:ascii="Leelawadee" w:hAnsi="Leelawadee" w:cs="Leelawadee"/>
                <w:bCs/>
                <w:color w:val="000000" w:themeColor="text1"/>
                <w:sz w:val="20"/>
                <w:szCs w:val="20"/>
              </w:rPr>
            </w:pPr>
          </w:p>
        </w:tc>
      </w:tr>
      <w:tr w:rsidR="002239E3" w:rsidRPr="001478A6" w14:paraId="07520D4D" w14:textId="77777777" w:rsidTr="007833CC">
        <w:tc>
          <w:tcPr>
            <w:tcW w:w="3651" w:type="dxa"/>
          </w:tcPr>
          <w:p w14:paraId="12C881A4" w14:textId="10F3ECDC" w:rsidR="002239E3" w:rsidRPr="001478A6" w:rsidRDefault="002239E3" w:rsidP="001478A6">
            <w:pPr>
              <w:spacing w:line="360" w:lineRule="auto"/>
              <w:contextualSpacing/>
              <w:jc w:val="both"/>
              <w:rPr>
                <w:rFonts w:ascii="Leelawadee" w:hAnsi="Leelawadee" w:cs="Leelawadee"/>
                <w:color w:val="000000" w:themeColor="text1"/>
                <w:sz w:val="20"/>
                <w:szCs w:val="20"/>
              </w:rPr>
            </w:pPr>
            <w:r>
              <w:rPr>
                <w:rFonts w:ascii="Leelawadee" w:hAnsi="Leelawadee" w:cs="Leelawadee"/>
                <w:color w:val="000000" w:themeColor="text1"/>
                <w:sz w:val="20"/>
                <w:szCs w:val="20"/>
              </w:rPr>
              <w:t>“</w:t>
            </w:r>
            <w:r w:rsidRPr="00B2470D">
              <w:rPr>
                <w:rFonts w:ascii="Leelawadee" w:hAnsi="Leelawadee" w:cs="Leelawadee"/>
                <w:color w:val="000000" w:themeColor="text1"/>
                <w:sz w:val="20"/>
                <w:szCs w:val="20"/>
                <w:u w:val="single"/>
              </w:rPr>
              <w:t>Aluguel Base</w:t>
            </w:r>
            <w:r>
              <w:rPr>
                <w:rFonts w:ascii="Leelawadee" w:hAnsi="Leelawadee" w:cs="Leelawadee"/>
                <w:color w:val="000000" w:themeColor="text1"/>
                <w:sz w:val="20"/>
                <w:szCs w:val="20"/>
              </w:rPr>
              <w:t>”:</w:t>
            </w:r>
          </w:p>
        </w:tc>
        <w:tc>
          <w:tcPr>
            <w:tcW w:w="6420" w:type="dxa"/>
          </w:tcPr>
          <w:p w14:paraId="7D0D4C2F" w14:textId="588931AC" w:rsidR="002239E3" w:rsidRDefault="002B1280" w:rsidP="001478A6">
            <w:pPr>
              <w:spacing w:line="360" w:lineRule="auto"/>
              <w:contextualSpacing/>
              <w:jc w:val="both"/>
              <w:rPr>
                <w:rFonts w:ascii="Leelawadee" w:hAnsi="Leelawadee" w:cs="Leelawadee"/>
                <w:color w:val="000000" w:themeColor="text1"/>
                <w:sz w:val="20"/>
                <w:szCs w:val="20"/>
              </w:rPr>
            </w:pPr>
            <w:r>
              <w:rPr>
                <w:rFonts w:ascii="Leelawadee" w:hAnsi="Leelawadee" w:cs="Leelawadee"/>
                <w:color w:val="000000" w:themeColor="text1"/>
                <w:sz w:val="20"/>
                <w:szCs w:val="20"/>
              </w:rPr>
              <w:t xml:space="preserve">O aluguel decorrente do Contrato de Locação, vigente na presente data, no valor de </w:t>
            </w:r>
            <w:r w:rsidR="002239E3">
              <w:rPr>
                <w:rFonts w:ascii="Leelawadee" w:hAnsi="Leelawadee" w:cs="Leelawadee"/>
                <w:color w:val="000000" w:themeColor="text1"/>
                <w:sz w:val="20"/>
                <w:szCs w:val="20"/>
              </w:rPr>
              <w:t>R$ </w:t>
            </w:r>
            <w:r w:rsidR="002239E3" w:rsidRPr="002239E3">
              <w:rPr>
                <w:rFonts w:ascii="Leelawadee" w:hAnsi="Leelawadee" w:cs="Leelawadee"/>
                <w:color w:val="000000" w:themeColor="text1"/>
                <w:sz w:val="20"/>
                <w:szCs w:val="20"/>
              </w:rPr>
              <w:t>618.432,94</w:t>
            </w:r>
            <w:r w:rsidR="002239E3">
              <w:rPr>
                <w:rFonts w:ascii="Leelawadee" w:hAnsi="Leelawadee" w:cs="Leelawadee"/>
                <w:color w:val="000000" w:themeColor="text1"/>
                <w:sz w:val="20"/>
                <w:szCs w:val="20"/>
              </w:rPr>
              <w:t xml:space="preserve"> (seiscentos e dezoito mil, quatrocentos e trinta e dois reais e noventa e quatro centavos).</w:t>
            </w:r>
          </w:p>
          <w:p w14:paraId="31222E2C" w14:textId="27302522" w:rsidR="002239E3" w:rsidRPr="001478A6" w:rsidRDefault="002239E3" w:rsidP="001478A6">
            <w:pPr>
              <w:spacing w:line="360" w:lineRule="auto"/>
              <w:contextualSpacing/>
              <w:jc w:val="both"/>
              <w:rPr>
                <w:rFonts w:ascii="Leelawadee" w:hAnsi="Leelawadee" w:cs="Leelawadee"/>
                <w:color w:val="000000" w:themeColor="text1"/>
                <w:sz w:val="20"/>
                <w:szCs w:val="20"/>
              </w:rPr>
            </w:pPr>
          </w:p>
        </w:tc>
      </w:tr>
      <w:tr w:rsidR="001F07E2" w:rsidRPr="001478A6" w14:paraId="6A7E34B6" w14:textId="77777777" w:rsidTr="007833CC">
        <w:tc>
          <w:tcPr>
            <w:tcW w:w="3651" w:type="dxa"/>
          </w:tcPr>
          <w:p w14:paraId="004F8BC5" w14:textId="1F631B4D" w:rsidR="001F07E2" w:rsidRPr="001478A6" w:rsidRDefault="001F07E2"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ANBIMA</w:t>
            </w:r>
            <w:r w:rsidRPr="001478A6">
              <w:rPr>
                <w:rFonts w:ascii="Leelawadee" w:hAnsi="Leelawadee" w:cs="Leelawadee"/>
                <w:color w:val="000000" w:themeColor="text1"/>
                <w:sz w:val="20"/>
                <w:szCs w:val="20"/>
              </w:rPr>
              <w:t>”:</w:t>
            </w:r>
          </w:p>
        </w:tc>
        <w:tc>
          <w:tcPr>
            <w:tcW w:w="6420" w:type="dxa"/>
          </w:tcPr>
          <w:p w14:paraId="2CBE9465" w14:textId="77777777" w:rsidR="001F07E2" w:rsidRPr="001478A6" w:rsidRDefault="001F07E2"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Associação Brasileira das Entidades dos Mercados Financeiro e de Capitais – ANBIMA.</w:t>
            </w:r>
          </w:p>
          <w:p w14:paraId="06B1B520" w14:textId="2FAA20F1" w:rsidR="001F07E2" w:rsidRPr="001478A6" w:rsidRDefault="001F07E2" w:rsidP="001478A6">
            <w:pPr>
              <w:spacing w:line="360" w:lineRule="auto"/>
              <w:contextualSpacing/>
              <w:jc w:val="both"/>
              <w:rPr>
                <w:rFonts w:ascii="Leelawadee" w:hAnsi="Leelawadee" w:cs="Leelawadee"/>
                <w:bCs/>
                <w:color w:val="000000" w:themeColor="text1"/>
                <w:sz w:val="20"/>
                <w:szCs w:val="20"/>
              </w:rPr>
            </w:pPr>
          </w:p>
        </w:tc>
      </w:tr>
      <w:tr w:rsidR="007833CC" w:rsidRPr="001478A6" w14:paraId="69D6088D" w14:textId="77777777" w:rsidTr="007833CC">
        <w:tc>
          <w:tcPr>
            <w:tcW w:w="3651" w:type="dxa"/>
          </w:tcPr>
          <w:p w14:paraId="2538E2BD" w14:textId="1F6B25CE" w:rsidR="007833CC" w:rsidRPr="001478A6" w:rsidRDefault="004E10D8"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Assembleia Geral Extraordinária</w:t>
            </w:r>
            <w:r w:rsidRPr="001478A6">
              <w:rPr>
                <w:rFonts w:ascii="Leelawadee" w:hAnsi="Leelawadee" w:cs="Leelawadee"/>
                <w:color w:val="000000" w:themeColor="text1"/>
                <w:sz w:val="20"/>
                <w:szCs w:val="20"/>
              </w:rPr>
              <w:t>”:</w:t>
            </w:r>
          </w:p>
        </w:tc>
        <w:tc>
          <w:tcPr>
            <w:tcW w:w="6420" w:type="dxa"/>
          </w:tcPr>
          <w:p w14:paraId="51117313" w14:textId="222D773B" w:rsidR="007833CC" w:rsidRPr="001478A6" w:rsidRDefault="00E10071" w:rsidP="001478A6">
            <w:pPr>
              <w:spacing w:line="360" w:lineRule="auto"/>
              <w:contextualSpacing/>
              <w:jc w:val="both"/>
              <w:rPr>
                <w:rFonts w:ascii="Leelawadee" w:hAnsi="Leelawadee" w:cs="Leelawadee"/>
                <w:bCs/>
                <w:color w:val="000000" w:themeColor="text1"/>
                <w:sz w:val="20"/>
                <w:szCs w:val="20"/>
              </w:rPr>
            </w:pPr>
            <w:r w:rsidRPr="001478A6">
              <w:rPr>
                <w:rFonts w:ascii="Leelawadee" w:hAnsi="Leelawadee" w:cs="Leelawadee"/>
                <w:bCs/>
                <w:color w:val="000000" w:themeColor="text1"/>
                <w:sz w:val="20"/>
                <w:szCs w:val="20"/>
              </w:rPr>
              <w:t xml:space="preserve">A Assembleia Geral Extraordinária de Acionistas da Emissora, realizada em </w:t>
            </w:r>
            <w:r w:rsidR="00E16C34">
              <w:rPr>
                <w:rFonts w:ascii="Leelawadee" w:hAnsi="Leelawadee" w:cs="Leelawadee"/>
                <w:bCs/>
                <w:color w:val="000000" w:themeColor="text1"/>
                <w:sz w:val="20"/>
                <w:szCs w:val="20"/>
              </w:rPr>
              <w:t>06</w:t>
            </w:r>
            <w:r w:rsidR="00E16C34" w:rsidRPr="001478A6">
              <w:rPr>
                <w:rFonts w:ascii="Leelawadee" w:hAnsi="Leelawadee" w:cs="Leelawadee"/>
                <w:bCs/>
                <w:color w:val="000000" w:themeColor="text1"/>
                <w:sz w:val="20"/>
                <w:szCs w:val="20"/>
              </w:rPr>
              <w:t xml:space="preserve"> </w:t>
            </w:r>
            <w:r w:rsidRPr="001478A6">
              <w:rPr>
                <w:rFonts w:ascii="Leelawadee" w:hAnsi="Leelawadee" w:cs="Leelawadee"/>
                <w:bCs/>
                <w:color w:val="000000" w:themeColor="text1"/>
                <w:sz w:val="20"/>
                <w:szCs w:val="20"/>
              </w:rPr>
              <w:t xml:space="preserve">de </w:t>
            </w:r>
            <w:r w:rsidR="00E16C34">
              <w:rPr>
                <w:rFonts w:ascii="Leelawadee" w:hAnsi="Leelawadee" w:cs="Leelawadee"/>
                <w:bCs/>
                <w:color w:val="000000" w:themeColor="text1"/>
                <w:sz w:val="20"/>
                <w:szCs w:val="20"/>
              </w:rPr>
              <w:t>novembro</w:t>
            </w:r>
            <w:r w:rsidR="00E16C34" w:rsidRPr="001478A6">
              <w:rPr>
                <w:rFonts w:ascii="Leelawadee" w:hAnsi="Leelawadee" w:cs="Leelawadee"/>
                <w:bCs/>
                <w:color w:val="000000" w:themeColor="text1"/>
                <w:sz w:val="20"/>
                <w:szCs w:val="20"/>
              </w:rPr>
              <w:t xml:space="preserve"> </w:t>
            </w:r>
            <w:r w:rsidRPr="001478A6">
              <w:rPr>
                <w:rFonts w:ascii="Leelawadee" w:hAnsi="Leelawadee" w:cs="Leelawadee"/>
                <w:bCs/>
                <w:color w:val="000000" w:themeColor="text1"/>
                <w:sz w:val="20"/>
                <w:szCs w:val="20"/>
              </w:rPr>
              <w:t xml:space="preserve">de </w:t>
            </w:r>
            <w:r w:rsidR="00E16C34">
              <w:rPr>
                <w:rFonts w:ascii="Leelawadee" w:hAnsi="Leelawadee" w:cs="Leelawadee"/>
                <w:bCs/>
                <w:color w:val="000000" w:themeColor="text1"/>
                <w:sz w:val="20"/>
                <w:szCs w:val="20"/>
              </w:rPr>
              <w:t>2020</w:t>
            </w:r>
            <w:r w:rsidR="00E16C34" w:rsidRPr="001478A6">
              <w:rPr>
                <w:rFonts w:ascii="Leelawadee" w:hAnsi="Leelawadee" w:cs="Leelawadee"/>
                <w:bCs/>
                <w:color w:val="000000" w:themeColor="text1"/>
                <w:sz w:val="20"/>
                <w:szCs w:val="20"/>
              </w:rPr>
              <w:t xml:space="preserve">, </w:t>
            </w:r>
            <w:r w:rsidRPr="001478A6">
              <w:rPr>
                <w:rFonts w:ascii="Leelawadee" w:hAnsi="Leelawadee" w:cs="Leelawadee"/>
                <w:bCs/>
                <w:color w:val="000000" w:themeColor="text1"/>
                <w:sz w:val="20"/>
                <w:szCs w:val="20"/>
              </w:rPr>
              <w:t>na qual foram aprovados os termos e condições da Emissão das Debêntures, a celebração dos Documentos da Operação e a constituição das Garantias, nos termos do</w:t>
            </w:r>
            <w:r w:rsidR="004E10D8" w:rsidRPr="001478A6">
              <w:rPr>
                <w:rFonts w:ascii="Leelawadee" w:hAnsi="Leelawadee" w:cs="Leelawadee"/>
                <w:bCs/>
                <w:color w:val="000000" w:themeColor="text1"/>
                <w:sz w:val="20"/>
                <w:szCs w:val="20"/>
              </w:rPr>
              <w:t xml:space="preserve"> item </w:t>
            </w:r>
            <w:r w:rsidR="004E10D8" w:rsidRPr="00030ECF">
              <w:rPr>
                <w:rFonts w:ascii="Leelawadee" w:hAnsi="Leelawadee" w:cs="Leelawadee"/>
                <w:bCs/>
                <w:color w:val="000000" w:themeColor="text1"/>
                <w:sz w:val="20"/>
                <w:szCs w:val="20"/>
              </w:rPr>
              <w:fldChar w:fldCharType="begin"/>
            </w:r>
            <w:r w:rsidR="004E10D8" w:rsidRPr="001478A6">
              <w:rPr>
                <w:rFonts w:ascii="Leelawadee" w:hAnsi="Leelawadee" w:cs="Leelawadee"/>
                <w:bCs/>
                <w:color w:val="000000" w:themeColor="text1"/>
                <w:sz w:val="20"/>
                <w:szCs w:val="20"/>
              </w:rPr>
              <w:instrText xml:space="preserve"> REF _Ref23786134 \r \h </w:instrText>
            </w:r>
            <w:r w:rsidR="001478A6" w:rsidRPr="001478A6">
              <w:rPr>
                <w:rFonts w:ascii="Leelawadee" w:hAnsi="Leelawadee" w:cs="Leelawadee"/>
                <w:bCs/>
                <w:color w:val="000000" w:themeColor="text1"/>
                <w:sz w:val="20"/>
                <w:szCs w:val="20"/>
              </w:rPr>
              <w:instrText xml:space="preserve"> \* MERGEFORMAT </w:instrText>
            </w:r>
            <w:r w:rsidR="004E10D8" w:rsidRPr="00030ECF">
              <w:rPr>
                <w:rFonts w:ascii="Leelawadee" w:hAnsi="Leelawadee" w:cs="Leelawadee"/>
                <w:bCs/>
                <w:color w:val="000000" w:themeColor="text1"/>
                <w:sz w:val="20"/>
                <w:szCs w:val="20"/>
              </w:rPr>
            </w:r>
            <w:r w:rsidR="004E10D8" w:rsidRPr="00030ECF">
              <w:rPr>
                <w:rFonts w:ascii="Leelawadee" w:hAnsi="Leelawadee" w:cs="Leelawadee"/>
                <w:bCs/>
                <w:color w:val="000000" w:themeColor="text1"/>
                <w:sz w:val="20"/>
                <w:szCs w:val="20"/>
              </w:rPr>
              <w:fldChar w:fldCharType="separate"/>
            </w:r>
            <w:r w:rsidR="00B2470D">
              <w:rPr>
                <w:rFonts w:ascii="Leelawadee" w:hAnsi="Leelawadee" w:cs="Leelawadee"/>
                <w:bCs/>
                <w:color w:val="000000" w:themeColor="text1"/>
                <w:sz w:val="20"/>
                <w:szCs w:val="20"/>
              </w:rPr>
              <w:t>2.1</w:t>
            </w:r>
            <w:r w:rsidR="004E10D8" w:rsidRPr="00030ECF">
              <w:rPr>
                <w:rFonts w:ascii="Leelawadee" w:hAnsi="Leelawadee" w:cs="Leelawadee"/>
                <w:bCs/>
                <w:color w:val="000000" w:themeColor="text1"/>
                <w:sz w:val="20"/>
                <w:szCs w:val="20"/>
              </w:rPr>
              <w:fldChar w:fldCharType="end"/>
            </w:r>
            <w:r w:rsidR="004E10D8" w:rsidRPr="001478A6">
              <w:rPr>
                <w:rFonts w:ascii="Leelawadee" w:hAnsi="Leelawadee" w:cs="Leelawadee"/>
                <w:bCs/>
                <w:color w:val="000000" w:themeColor="text1"/>
                <w:sz w:val="20"/>
                <w:szCs w:val="20"/>
              </w:rPr>
              <w:t xml:space="preserve"> desta Escritura.</w:t>
            </w:r>
          </w:p>
          <w:p w14:paraId="125F3738" w14:textId="3C98E838" w:rsidR="004E10D8" w:rsidRPr="001478A6" w:rsidRDefault="004E10D8" w:rsidP="001478A6">
            <w:pPr>
              <w:spacing w:line="360" w:lineRule="auto"/>
              <w:contextualSpacing/>
              <w:jc w:val="both"/>
              <w:rPr>
                <w:rFonts w:ascii="Leelawadee" w:hAnsi="Leelawadee" w:cs="Leelawadee"/>
                <w:bCs/>
                <w:color w:val="000000" w:themeColor="text1"/>
                <w:sz w:val="20"/>
                <w:szCs w:val="20"/>
              </w:rPr>
            </w:pPr>
          </w:p>
        </w:tc>
      </w:tr>
      <w:tr w:rsidR="00110DD8" w:rsidRPr="001478A6" w14:paraId="4F192EA6" w14:textId="77777777" w:rsidTr="007833CC">
        <w:tc>
          <w:tcPr>
            <w:tcW w:w="3651" w:type="dxa"/>
          </w:tcPr>
          <w:p w14:paraId="5ED8BE4C" w14:textId="6CC92D6A" w:rsidR="00110DD8" w:rsidRPr="001478A6" w:rsidRDefault="00110DD8"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Atos Societários</w:t>
            </w:r>
            <w:r w:rsidRPr="001478A6">
              <w:rPr>
                <w:rFonts w:ascii="Leelawadee" w:hAnsi="Leelawadee" w:cs="Leelawadee"/>
                <w:color w:val="000000" w:themeColor="text1"/>
                <w:sz w:val="20"/>
                <w:szCs w:val="20"/>
              </w:rPr>
              <w:t>”:</w:t>
            </w:r>
          </w:p>
        </w:tc>
        <w:tc>
          <w:tcPr>
            <w:tcW w:w="6420" w:type="dxa"/>
          </w:tcPr>
          <w:p w14:paraId="18CA0916" w14:textId="421CC371" w:rsidR="00110DD8" w:rsidRPr="00030ECF" w:rsidRDefault="00110DD8" w:rsidP="001478A6">
            <w:pPr>
              <w:spacing w:line="360" w:lineRule="auto"/>
              <w:contextualSpacing/>
              <w:jc w:val="both"/>
              <w:rPr>
                <w:rFonts w:ascii="Leelawadee" w:hAnsi="Leelawadee" w:cs="Leelawadee"/>
                <w:bCs/>
                <w:color w:val="000000" w:themeColor="text1"/>
                <w:sz w:val="20"/>
                <w:szCs w:val="20"/>
              </w:rPr>
            </w:pPr>
            <w:r w:rsidRPr="00030ECF">
              <w:rPr>
                <w:rFonts w:ascii="Leelawadee" w:hAnsi="Leelawadee" w:cs="Leelawadee"/>
                <w:color w:val="000000" w:themeColor="text1"/>
                <w:sz w:val="20"/>
                <w:szCs w:val="20"/>
              </w:rPr>
              <w:t>As atas da Assembleia Geral Extraordinária e da Reunião do Conselho de Administração, quando referid</w:t>
            </w:r>
            <w:r w:rsidR="005B74C0" w:rsidRPr="00030ECF">
              <w:rPr>
                <w:rFonts w:ascii="Leelawadee" w:hAnsi="Leelawadee" w:cs="Leelawadee"/>
                <w:color w:val="000000" w:themeColor="text1"/>
                <w:sz w:val="20"/>
                <w:szCs w:val="20"/>
              </w:rPr>
              <w:t>a</w:t>
            </w:r>
            <w:r w:rsidRPr="00030ECF">
              <w:rPr>
                <w:rFonts w:ascii="Leelawadee" w:hAnsi="Leelawadee" w:cs="Leelawadee"/>
                <w:color w:val="000000" w:themeColor="text1"/>
                <w:sz w:val="20"/>
                <w:szCs w:val="20"/>
              </w:rPr>
              <w:t>s em conjunto</w:t>
            </w:r>
            <w:r w:rsidRPr="00030ECF">
              <w:rPr>
                <w:rFonts w:ascii="Leelawadee" w:hAnsi="Leelawadee" w:cs="Leelawadee"/>
                <w:bCs/>
                <w:color w:val="000000" w:themeColor="text1"/>
                <w:sz w:val="20"/>
                <w:szCs w:val="20"/>
              </w:rPr>
              <w:t>.</w:t>
            </w:r>
          </w:p>
          <w:p w14:paraId="3C09629E" w14:textId="11A241FC" w:rsidR="00110DD8" w:rsidRPr="001478A6" w:rsidRDefault="00110DD8" w:rsidP="001478A6">
            <w:pPr>
              <w:spacing w:line="360" w:lineRule="auto"/>
              <w:contextualSpacing/>
              <w:jc w:val="both"/>
              <w:rPr>
                <w:rFonts w:ascii="Leelawadee" w:hAnsi="Leelawadee" w:cs="Leelawadee"/>
                <w:color w:val="000000" w:themeColor="text1"/>
                <w:sz w:val="20"/>
                <w:szCs w:val="20"/>
              </w:rPr>
            </w:pPr>
          </w:p>
        </w:tc>
      </w:tr>
      <w:tr w:rsidR="001F07E2" w:rsidRPr="001478A6" w14:paraId="211B1838" w14:textId="77777777" w:rsidTr="007833CC">
        <w:tc>
          <w:tcPr>
            <w:tcW w:w="3651" w:type="dxa"/>
          </w:tcPr>
          <w:p w14:paraId="0BCBC227" w14:textId="1A9EC1D8" w:rsidR="001F07E2" w:rsidRPr="001478A6" w:rsidRDefault="001F07E2"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B3</w:t>
            </w:r>
            <w:r w:rsidRPr="001478A6">
              <w:rPr>
                <w:rFonts w:ascii="Leelawadee" w:hAnsi="Leelawadee" w:cs="Leelawadee"/>
                <w:color w:val="000000" w:themeColor="text1"/>
                <w:sz w:val="20"/>
                <w:szCs w:val="20"/>
              </w:rPr>
              <w:t>”:</w:t>
            </w:r>
          </w:p>
        </w:tc>
        <w:tc>
          <w:tcPr>
            <w:tcW w:w="6420" w:type="dxa"/>
          </w:tcPr>
          <w:p w14:paraId="2943E86B" w14:textId="08599C97" w:rsidR="001F07E2" w:rsidRPr="001478A6" w:rsidRDefault="001F07E2"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A B3 S.A. – Brasil, Bolsa, Balcão</w:t>
            </w:r>
            <w:r w:rsidR="00750FB9" w:rsidRPr="001478A6">
              <w:rPr>
                <w:rFonts w:ascii="Leelawadee" w:hAnsi="Leelawadee" w:cs="Leelawadee"/>
                <w:color w:val="000000" w:themeColor="text1"/>
                <w:sz w:val="20"/>
                <w:szCs w:val="20"/>
              </w:rPr>
              <w:t xml:space="preserve">, </w:t>
            </w:r>
            <w:r w:rsidR="00750FB9" w:rsidRPr="001478A6">
              <w:rPr>
                <w:rFonts w:ascii="Leelawadee" w:hAnsi="Leelawadee" w:cs="Leelawadee"/>
                <w:sz w:val="20"/>
                <w:szCs w:val="20"/>
              </w:rPr>
              <w:t>instituição devidamente autorizada pelo Banco Central do Brasil para a prestação de serviços de depositária de ativos escriturais e liquidação financeira, com sede na Cidade de São Paulo, Estado de São Paulo, na Praça Antônio Prado, nº 48, 7º andar, CEP 01010-901, inscrita no CNPJ</w:t>
            </w:r>
            <w:r w:rsidR="00F26BE3" w:rsidRPr="001478A6">
              <w:rPr>
                <w:rFonts w:ascii="Leelawadee" w:hAnsi="Leelawadee" w:cs="Leelawadee"/>
                <w:sz w:val="20"/>
                <w:szCs w:val="20"/>
              </w:rPr>
              <w:t>/ME</w:t>
            </w:r>
            <w:r w:rsidR="00750FB9" w:rsidRPr="001478A6">
              <w:rPr>
                <w:rFonts w:ascii="Leelawadee" w:hAnsi="Leelawadee" w:cs="Leelawadee"/>
                <w:sz w:val="20"/>
                <w:szCs w:val="20"/>
              </w:rPr>
              <w:t xml:space="preserve"> sob o nº 09.346.601/0001-25</w:t>
            </w:r>
            <w:r w:rsidRPr="001478A6">
              <w:rPr>
                <w:rFonts w:ascii="Leelawadee" w:hAnsi="Leelawadee" w:cs="Leelawadee"/>
                <w:color w:val="000000" w:themeColor="text1"/>
                <w:sz w:val="20"/>
                <w:szCs w:val="20"/>
              </w:rPr>
              <w:t>.</w:t>
            </w:r>
          </w:p>
          <w:p w14:paraId="22E40832" w14:textId="23DE7BE6" w:rsidR="001F07E2" w:rsidRPr="001478A6" w:rsidRDefault="001F07E2" w:rsidP="001478A6">
            <w:pPr>
              <w:spacing w:line="360" w:lineRule="auto"/>
              <w:contextualSpacing/>
              <w:jc w:val="both"/>
              <w:rPr>
                <w:rFonts w:ascii="Leelawadee" w:hAnsi="Leelawadee" w:cs="Leelawadee"/>
                <w:bCs/>
                <w:color w:val="000000" w:themeColor="text1"/>
                <w:sz w:val="20"/>
                <w:szCs w:val="20"/>
              </w:rPr>
            </w:pPr>
          </w:p>
        </w:tc>
      </w:tr>
      <w:tr w:rsidR="00816D61" w:rsidRPr="001478A6" w14:paraId="38F7337B" w14:textId="77777777" w:rsidTr="007833CC">
        <w:tc>
          <w:tcPr>
            <w:tcW w:w="3651" w:type="dxa"/>
          </w:tcPr>
          <w:p w14:paraId="4A34CF1F" w14:textId="5CA0BE53" w:rsidR="00816D61" w:rsidRPr="001478A6" w:rsidRDefault="00816D61"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Cartório de Registro de Imóveis</w:t>
            </w:r>
            <w:r w:rsidRPr="001478A6">
              <w:rPr>
                <w:rFonts w:ascii="Leelawadee" w:hAnsi="Leelawadee" w:cs="Leelawadee"/>
                <w:color w:val="000000" w:themeColor="text1"/>
                <w:sz w:val="20"/>
                <w:szCs w:val="20"/>
              </w:rPr>
              <w:t>”:</w:t>
            </w:r>
          </w:p>
        </w:tc>
        <w:tc>
          <w:tcPr>
            <w:tcW w:w="6420" w:type="dxa"/>
          </w:tcPr>
          <w:p w14:paraId="0B8BC9AB" w14:textId="0FED930A" w:rsidR="00816D61" w:rsidRPr="001478A6" w:rsidRDefault="00E10071" w:rsidP="001478A6">
            <w:pPr>
              <w:spacing w:line="360" w:lineRule="auto"/>
              <w:contextualSpacing/>
              <w:jc w:val="both"/>
              <w:rPr>
                <w:rFonts w:ascii="Leelawadee" w:hAnsi="Leelawadee" w:cs="Leelawadee"/>
                <w:bCs/>
                <w:color w:val="000000" w:themeColor="text1"/>
                <w:sz w:val="20"/>
                <w:szCs w:val="20"/>
              </w:rPr>
            </w:pPr>
            <w:r w:rsidRPr="001478A6">
              <w:rPr>
                <w:rFonts w:ascii="Leelawadee" w:hAnsi="Leelawadee" w:cs="Leelawadee"/>
                <w:bCs/>
                <w:color w:val="000000" w:themeColor="text1"/>
                <w:sz w:val="20"/>
                <w:szCs w:val="20"/>
              </w:rPr>
              <w:t xml:space="preserve">O competente cartório de registro de imóveis da Comarca do </w:t>
            </w:r>
            <w:r w:rsidR="0020754C" w:rsidRPr="001478A6">
              <w:rPr>
                <w:rFonts w:ascii="Leelawadee" w:hAnsi="Leelawadee" w:cs="Leelawadee"/>
                <w:bCs/>
                <w:color w:val="000000" w:themeColor="text1"/>
                <w:sz w:val="20"/>
                <w:szCs w:val="20"/>
              </w:rPr>
              <w:t>Imóvel</w:t>
            </w:r>
            <w:r w:rsidRPr="001478A6">
              <w:rPr>
                <w:rFonts w:ascii="Leelawadee" w:hAnsi="Leelawadee" w:cs="Leelawadee"/>
                <w:bCs/>
                <w:color w:val="000000" w:themeColor="text1"/>
                <w:sz w:val="20"/>
                <w:szCs w:val="20"/>
              </w:rPr>
              <w:t>, nos termos do</w:t>
            </w:r>
            <w:r w:rsidR="00816D61" w:rsidRPr="001478A6">
              <w:rPr>
                <w:rFonts w:ascii="Leelawadee" w:hAnsi="Leelawadee" w:cs="Leelawadee"/>
                <w:bCs/>
                <w:color w:val="000000" w:themeColor="text1"/>
                <w:sz w:val="20"/>
                <w:szCs w:val="20"/>
              </w:rPr>
              <w:t xml:space="preserve"> item </w:t>
            </w:r>
            <w:r w:rsidR="00D0378C" w:rsidRPr="00030ECF">
              <w:rPr>
                <w:rFonts w:ascii="Leelawadee" w:hAnsi="Leelawadee" w:cs="Leelawadee"/>
                <w:bCs/>
                <w:color w:val="000000" w:themeColor="text1"/>
                <w:sz w:val="20"/>
                <w:szCs w:val="20"/>
              </w:rPr>
              <w:fldChar w:fldCharType="begin"/>
            </w:r>
            <w:r w:rsidR="00D0378C" w:rsidRPr="001478A6">
              <w:rPr>
                <w:rFonts w:ascii="Leelawadee" w:hAnsi="Leelawadee" w:cs="Leelawadee"/>
                <w:bCs/>
                <w:color w:val="000000" w:themeColor="text1"/>
                <w:sz w:val="20"/>
                <w:szCs w:val="20"/>
              </w:rPr>
              <w:instrText xml:space="preserve"> REF _Ref44550011 \r \h </w:instrText>
            </w:r>
            <w:r w:rsidR="001478A6" w:rsidRPr="001478A6">
              <w:rPr>
                <w:rFonts w:ascii="Leelawadee" w:hAnsi="Leelawadee" w:cs="Leelawadee"/>
                <w:bCs/>
                <w:color w:val="000000" w:themeColor="text1"/>
                <w:sz w:val="20"/>
                <w:szCs w:val="20"/>
              </w:rPr>
              <w:instrText xml:space="preserve"> \* MERGEFORMAT </w:instrText>
            </w:r>
            <w:r w:rsidR="00D0378C" w:rsidRPr="00030ECF">
              <w:rPr>
                <w:rFonts w:ascii="Leelawadee" w:hAnsi="Leelawadee" w:cs="Leelawadee"/>
                <w:bCs/>
                <w:color w:val="000000" w:themeColor="text1"/>
                <w:sz w:val="20"/>
                <w:szCs w:val="20"/>
              </w:rPr>
            </w:r>
            <w:r w:rsidR="00D0378C" w:rsidRPr="00030ECF">
              <w:rPr>
                <w:rFonts w:ascii="Leelawadee" w:hAnsi="Leelawadee" w:cs="Leelawadee"/>
                <w:bCs/>
                <w:color w:val="000000" w:themeColor="text1"/>
                <w:sz w:val="20"/>
                <w:szCs w:val="20"/>
              </w:rPr>
              <w:fldChar w:fldCharType="separate"/>
            </w:r>
            <w:r w:rsidR="00B2470D">
              <w:rPr>
                <w:rFonts w:ascii="Leelawadee" w:hAnsi="Leelawadee" w:cs="Leelawadee"/>
                <w:bCs/>
                <w:color w:val="000000" w:themeColor="text1"/>
                <w:sz w:val="20"/>
                <w:szCs w:val="20"/>
              </w:rPr>
              <w:t>8.1.1</w:t>
            </w:r>
            <w:r w:rsidR="00D0378C" w:rsidRPr="00030ECF">
              <w:rPr>
                <w:rFonts w:ascii="Leelawadee" w:hAnsi="Leelawadee" w:cs="Leelawadee"/>
                <w:bCs/>
                <w:color w:val="000000" w:themeColor="text1"/>
                <w:sz w:val="20"/>
                <w:szCs w:val="20"/>
              </w:rPr>
              <w:fldChar w:fldCharType="end"/>
            </w:r>
            <w:r w:rsidR="00816D61" w:rsidRPr="001478A6">
              <w:rPr>
                <w:rFonts w:ascii="Leelawadee" w:hAnsi="Leelawadee" w:cs="Leelawadee"/>
                <w:bCs/>
                <w:color w:val="000000" w:themeColor="text1"/>
                <w:sz w:val="20"/>
                <w:szCs w:val="20"/>
              </w:rPr>
              <w:t xml:space="preserve"> desta Escritura.</w:t>
            </w:r>
          </w:p>
          <w:p w14:paraId="66FAA775" w14:textId="50B003BA" w:rsidR="002C5E4E" w:rsidRPr="001478A6" w:rsidRDefault="002C5E4E" w:rsidP="001478A6">
            <w:pPr>
              <w:spacing w:line="360" w:lineRule="auto"/>
              <w:contextualSpacing/>
              <w:jc w:val="both"/>
              <w:rPr>
                <w:rFonts w:ascii="Leelawadee" w:hAnsi="Leelawadee" w:cs="Leelawadee"/>
                <w:bCs/>
                <w:color w:val="000000" w:themeColor="text1"/>
                <w:sz w:val="20"/>
                <w:szCs w:val="20"/>
              </w:rPr>
            </w:pPr>
          </w:p>
        </w:tc>
      </w:tr>
      <w:tr w:rsidR="00816D61" w:rsidRPr="001478A6" w14:paraId="5E2188BB" w14:textId="77777777" w:rsidTr="007833CC">
        <w:tc>
          <w:tcPr>
            <w:tcW w:w="3651" w:type="dxa"/>
          </w:tcPr>
          <w:p w14:paraId="56952E73" w14:textId="7FF07BEE" w:rsidR="00816D61" w:rsidRPr="001478A6" w:rsidRDefault="00816D61"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Cartório de Registro de Títulos e Documentos</w:t>
            </w:r>
            <w:r w:rsidRPr="001478A6">
              <w:rPr>
                <w:rFonts w:ascii="Leelawadee" w:hAnsi="Leelawadee" w:cs="Leelawadee"/>
                <w:color w:val="000000" w:themeColor="text1"/>
                <w:sz w:val="20"/>
                <w:szCs w:val="20"/>
              </w:rPr>
              <w:t>”:</w:t>
            </w:r>
          </w:p>
        </w:tc>
        <w:tc>
          <w:tcPr>
            <w:tcW w:w="6420" w:type="dxa"/>
          </w:tcPr>
          <w:p w14:paraId="3D366BDD" w14:textId="773CAE8D" w:rsidR="00816D61" w:rsidRPr="001478A6" w:rsidRDefault="00E10071" w:rsidP="001478A6">
            <w:pPr>
              <w:spacing w:line="360" w:lineRule="auto"/>
              <w:contextualSpacing/>
              <w:jc w:val="both"/>
              <w:rPr>
                <w:rFonts w:ascii="Leelawadee" w:hAnsi="Leelawadee" w:cs="Leelawadee"/>
                <w:bCs/>
                <w:color w:val="000000" w:themeColor="text1"/>
                <w:sz w:val="20"/>
                <w:szCs w:val="20"/>
              </w:rPr>
            </w:pPr>
            <w:r w:rsidRPr="001478A6">
              <w:rPr>
                <w:rFonts w:ascii="Leelawadee" w:hAnsi="Leelawadee" w:cs="Leelawadee"/>
                <w:bCs/>
                <w:color w:val="000000" w:themeColor="text1"/>
                <w:sz w:val="20"/>
                <w:szCs w:val="20"/>
              </w:rPr>
              <w:t xml:space="preserve">Os Cartórios de Registro de Títulos e Documentos </w:t>
            </w:r>
            <w:r w:rsidR="008D004F" w:rsidRPr="001478A6">
              <w:rPr>
                <w:rFonts w:ascii="Leelawadee" w:hAnsi="Leelawadee" w:cs="Leelawadee"/>
                <w:bCs/>
                <w:color w:val="000000" w:themeColor="text1"/>
                <w:sz w:val="20"/>
                <w:szCs w:val="20"/>
              </w:rPr>
              <w:t>da</w:t>
            </w:r>
            <w:r w:rsidR="008A59D5" w:rsidRPr="001478A6">
              <w:rPr>
                <w:rFonts w:ascii="Leelawadee" w:hAnsi="Leelawadee" w:cs="Leelawadee"/>
                <w:bCs/>
                <w:color w:val="000000" w:themeColor="text1"/>
                <w:sz w:val="20"/>
                <w:szCs w:val="20"/>
              </w:rPr>
              <w:t>s comarcas das sedes dos signatários do Contrato de Cessão Fiduciária</w:t>
            </w:r>
            <w:r w:rsidR="008D004F" w:rsidRPr="001478A6">
              <w:rPr>
                <w:rFonts w:ascii="Leelawadee" w:hAnsi="Leelawadee" w:cs="Leelawadee"/>
                <w:bCs/>
                <w:color w:val="000000" w:themeColor="text1"/>
                <w:sz w:val="20"/>
                <w:szCs w:val="20"/>
              </w:rPr>
              <w:t>,</w:t>
            </w:r>
            <w:r w:rsidR="00816D61" w:rsidRPr="001478A6">
              <w:rPr>
                <w:rFonts w:ascii="Leelawadee" w:hAnsi="Leelawadee" w:cs="Leelawadee"/>
                <w:bCs/>
                <w:color w:val="000000" w:themeColor="text1"/>
                <w:sz w:val="20"/>
                <w:szCs w:val="20"/>
              </w:rPr>
              <w:t xml:space="preserve"> no</w:t>
            </w:r>
            <w:r w:rsidR="008D004F" w:rsidRPr="001478A6">
              <w:rPr>
                <w:rFonts w:ascii="Leelawadee" w:hAnsi="Leelawadee" w:cs="Leelawadee"/>
                <w:bCs/>
                <w:color w:val="000000" w:themeColor="text1"/>
                <w:sz w:val="20"/>
                <w:szCs w:val="20"/>
              </w:rPr>
              <w:t>s termos do</w:t>
            </w:r>
            <w:r w:rsidR="00816D61" w:rsidRPr="001478A6">
              <w:rPr>
                <w:rFonts w:ascii="Leelawadee" w:hAnsi="Leelawadee" w:cs="Leelawadee"/>
                <w:bCs/>
                <w:color w:val="000000" w:themeColor="text1"/>
                <w:sz w:val="20"/>
                <w:szCs w:val="20"/>
              </w:rPr>
              <w:t xml:space="preserve"> item </w:t>
            </w:r>
            <w:r w:rsidR="00D0378C" w:rsidRPr="00030ECF">
              <w:rPr>
                <w:rFonts w:ascii="Leelawadee" w:hAnsi="Leelawadee" w:cs="Leelawadee"/>
                <w:bCs/>
                <w:color w:val="000000" w:themeColor="text1"/>
                <w:sz w:val="20"/>
                <w:szCs w:val="20"/>
              </w:rPr>
              <w:fldChar w:fldCharType="begin"/>
            </w:r>
            <w:r w:rsidR="00D0378C" w:rsidRPr="001478A6">
              <w:rPr>
                <w:rFonts w:ascii="Leelawadee" w:hAnsi="Leelawadee" w:cs="Leelawadee"/>
                <w:bCs/>
                <w:color w:val="000000" w:themeColor="text1"/>
                <w:sz w:val="20"/>
                <w:szCs w:val="20"/>
              </w:rPr>
              <w:instrText xml:space="preserve"> REF _Hlk38488895 \r \h </w:instrText>
            </w:r>
            <w:r w:rsidR="001478A6" w:rsidRPr="001478A6">
              <w:rPr>
                <w:rFonts w:ascii="Leelawadee" w:hAnsi="Leelawadee" w:cs="Leelawadee"/>
                <w:bCs/>
                <w:color w:val="000000" w:themeColor="text1"/>
                <w:sz w:val="20"/>
                <w:szCs w:val="20"/>
              </w:rPr>
              <w:instrText xml:space="preserve"> \* MERGEFORMAT </w:instrText>
            </w:r>
            <w:r w:rsidR="00D0378C" w:rsidRPr="00030ECF">
              <w:rPr>
                <w:rFonts w:ascii="Leelawadee" w:hAnsi="Leelawadee" w:cs="Leelawadee"/>
                <w:bCs/>
                <w:color w:val="000000" w:themeColor="text1"/>
                <w:sz w:val="20"/>
                <w:szCs w:val="20"/>
              </w:rPr>
            </w:r>
            <w:r w:rsidR="00D0378C" w:rsidRPr="00030ECF">
              <w:rPr>
                <w:rFonts w:ascii="Leelawadee" w:hAnsi="Leelawadee" w:cs="Leelawadee"/>
                <w:bCs/>
                <w:color w:val="000000" w:themeColor="text1"/>
                <w:sz w:val="20"/>
                <w:szCs w:val="20"/>
              </w:rPr>
              <w:fldChar w:fldCharType="separate"/>
            </w:r>
            <w:r w:rsidR="00B2470D">
              <w:rPr>
                <w:rFonts w:ascii="Leelawadee" w:hAnsi="Leelawadee" w:cs="Leelawadee"/>
                <w:bCs/>
                <w:color w:val="000000" w:themeColor="text1"/>
                <w:sz w:val="20"/>
                <w:szCs w:val="20"/>
              </w:rPr>
              <w:t>8.2.1</w:t>
            </w:r>
            <w:r w:rsidR="00D0378C" w:rsidRPr="00030ECF">
              <w:rPr>
                <w:rFonts w:ascii="Leelawadee" w:hAnsi="Leelawadee" w:cs="Leelawadee"/>
                <w:bCs/>
                <w:color w:val="000000" w:themeColor="text1"/>
                <w:sz w:val="20"/>
                <w:szCs w:val="20"/>
              </w:rPr>
              <w:fldChar w:fldCharType="end"/>
            </w:r>
            <w:r w:rsidR="00816D61" w:rsidRPr="001478A6">
              <w:rPr>
                <w:rFonts w:ascii="Leelawadee" w:hAnsi="Leelawadee" w:cs="Leelawadee"/>
                <w:bCs/>
                <w:color w:val="000000" w:themeColor="text1"/>
                <w:sz w:val="20"/>
                <w:szCs w:val="20"/>
              </w:rPr>
              <w:t xml:space="preserve"> desta Escritura.</w:t>
            </w:r>
          </w:p>
          <w:p w14:paraId="3423D7FB" w14:textId="7E63295A" w:rsidR="008D004F" w:rsidRPr="001478A6" w:rsidRDefault="008D004F" w:rsidP="001478A6">
            <w:pPr>
              <w:spacing w:line="360" w:lineRule="auto"/>
              <w:contextualSpacing/>
              <w:jc w:val="both"/>
              <w:rPr>
                <w:rFonts w:ascii="Leelawadee" w:hAnsi="Leelawadee" w:cs="Leelawadee"/>
                <w:bCs/>
                <w:color w:val="000000" w:themeColor="text1"/>
                <w:sz w:val="20"/>
                <w:szCs w:val="20"/>
              </w:rPr>
            </w:pPr>
          </w:p>
        </w:tc>
      </w:tr>
      <w:tr w:rsidR="000C4BCB" w:rsidRPr="001478A6" w14:paraId="40E71198" w14:textId="77777777" w:rsidTr="007833CC">
        <w:tc>
          <w:tcPr>
            <w:tcW w:w="3651" w:type="dxa"/>
          </w:tcPr>
          <w:p w14:paraId="290E1CD9" w14:textId="77777777" w:rsidR="000C4BCB" w:rsidRPr="001478A6" w:rsidRDefault="000C4BCB"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lastRenderedPageBreak/>
              <w:t>“</w:t>
            </w:r>
            <w:r w:rsidRPr="001478A6">
              <w:rPr>
                <w:rFonts w:ascii="Leelawadee" w:hAnsi="Leelawadee" w:cs="Leelawadee"/>
                <w:color w:val="000000" w:themeColor="text1"/>
                <w:sz w:val="20"/>
                <w:szCs w:val="20"/>
                <w:u w:val="single"/>
              </w:rPr>
              <w:t>CCI</w:t>
            </w:r>
            <w:r w:rsidRPr="001478A6">
              <w:rPr>
                <w:rFonts w:ascii="Leelawadee" w:hAnsi="Leelawadee" w:cs="Leelawadee"/>
                <w:color w:val="000000" w:themeColor="text1"/>
                <w:sz w:val="20"/>
                <w:szCs w:val="20"/>
              </w:rPr>
              <w:t>”:</w:t>
            </w:r>
          </w:p>
        </w:tc>
        <w:tc>
          <w:tcPr>
            <w:tcW w:w="6420" w:type="dxa"/>
          </w:tcPr>
          <w:p w14:paraId="1D756A01" w14:textId="0D37C342" w:rsidR="000C4BCB" w:rsidRPr="001478A6" w:rsidRDefault="000C4BCB" w:rsidP="001478A6">
            <w:pPr>
              <w:spacing w:line="360" w:lineRule="auto"/>
              <w:contextualSpacing/>
              <w:jc w:val="both"/>
              <w:rPr>
                <w:rFonts w:ascii="Leelawadee" w:hAnsi="Leelawadee" w:cs="Leelawadee"/>
                <w:bCs/>
                <w:i/>
                <w:iCs/>
                <w:color w:val="000000" w:themeColor="text1"/>
                <w:sz w:val="20"/>
                <w:szCs w:val="20"/>
              </w:rPr>
            </w:pPr>
            <w:r w:rsidRPr="001478A6">
              <w:rPr>
                <w:rFonts w:ascii="Leelawadee" w:hAnsi="Leelawadee" w:cs="Leelawadee"/>
                <w:bCs/>
                <w:color w:val="000000" w:themeColor="text1"/>
                <w:sz w:val="20"/>
                <w:szCs w:val="20"/>
              </w:rPr>
              <w:t xml:space="preserve">01 (uma) cédula de crédito imobiliário integral, sem garantia real imobiliária, representando a totalidade dos Créditos Imobiliários oriundos das Debêntures, </w:t>
            </w:r>
            <w:r w:rsidRPr="001478A6">
              <w:rPr>
                <w:rFonts w:ascii="Leelawadee" w:hAnsi="Leelawadee" w:cs="Leelawadee"/>
                <w:color w:val="000000" w:themeColor="text1"/>
                <w:sz w:val="20"/>
                <w:szCs w:val="20"/>
              </w:rPr>
              <w:t>sob a forma escritural,</w:t>
            </w:r>
            <w:r w:rsidR="00580451" w:rsidRPr="001478A6">
              <w:rPr>
                <w:rFonts w:ascii="Leelawadee" w:hAnsi="Leelawadee" w:cs="Leelawadee"/>
                <w:color w:val="000000" w:themeColor="text1"/>
                <w:sz w:val="20"/>
                <w:szCs w:val="20"/>
              </w:rPr>
              <w:t xml:space="preserve"> emitida pela Debenturista</w:t>
            </w:r>
            <w:r w:rsidR="00750FB9"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rPr>
              <w:t xml:space="preserve"> nos termos da Escritura de Emissão de CCI.</w:t>
            </w:r>
          </w:p>
          <w:p w14:paraId="3C70728B" w14:textId="77777777" w:rsidR="000C4BCB" w:rsidRPr="001478A6" w:rsidRDefault="000C4BCB" w:rsidP="001478A6">
            <w:pPr>
              <w:spacing w:line="360" w:lineRule="auto"/>
              <w:contextualSpacing/>
              <w:jc w:val="both"/>
              <w:rPr>
                <w:rFonts w:ascii="Leelawadee" w:hAnsi="Leelawadee" w:cs="Leelawadee"/>
                <w:bCs/>
                <w:color w:val="000000" w:themeColor="text1"/>
                <w:sz w:val="20"/>
                <w:szCs w:val="20"/>
              </w:rPr>
            </w:pPr>
          </w:p>
        </w:tc>
      </w:tr>
      <w:tr w:rsidR="000C4BCB" w:rsidRPr="001478A6" w14:paraId="0D8590BD" w14:textId="77777777" w:rsidTr="007833CC">
        <w:tc>
          <w:tcPr>
            <w:tcW w:w="3651" w:type="dxa"/>
          </w:tcPr>
          <w:p w14:paraId="2FCF66F1" w14:textId="77777777" w:rsidR="000C4BCB" w:rsidRPr="001478A6" w:rsidRDefault="000C4BCB"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Cessão Fiduciária de Direitos Creditórios</w:t>
            </w:r>
            <w:r w:rsidRPr="001478A6">
              <w:rPr>
                <w:rFonts w:ascii="Leelawadee" w:hAnsi="Leelawadee" w:cs="Leelawadee"/>
                <w:color w:val="000000" w:themeColor="text1"/>
                <w:sz w:val="20"/>
                <w:szCs w:val="20"/>
              </w:rPr>
              <w:t>”:</w:t>
            </w:r>
          </w:p>
        </w:tc>
        <w:tc>
          <w:tcPr>
            <w:tcW w:w="6420" w:type="dxa"/>
          </w:tcPr>
          <w:p w14:paraId="42AD0AA3" w14:textId="56E993E5" w:rsidR="000C4BCB" w:rsidRPr="001478A6" w:rsidRDefault="000C4BCB"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 xml:space="preserve">A cessão fiduciária dos Direitos Creditórios a ser </w:t>
            </w:r>
            <w:r w:rsidR="00BE4910" w:rsidRPr="001478A6">
              <w:rPr>
                <w:rFonts w:ascii="Leelawadee" w:hAnsi="Leelawadee" w:cs="Leelawadee"/>
                <w:color w:val="000000" w:themeColor="text1"/>
                <w:sz w:val="20"/>
                <w:szCs w:val="20"/>
              </w:rPr>
              <w:t>constituída</w:t>
            </w:r>
            <w:r w:rsidRPr="001478A6">
              <w:rPr>
                <w:rFonts w:ascii="Leelawadee" w:hAnsi="Leelawadee" w:cs="Leelawadee"/>
                <w:color w:val="000000" w:themeColor="text1"/>
                <w:sz w:val="20"/>
                <w:szCs w:val="20"/>
              </w:rPr>
              <w:t xml:space="preserve"> pela </w:t>
            </w:r>
            <w:r w:rsidR="00D41A7E" w:rsidRPr="001478A6">
              <w:rPr>
                <w:rFonts w:ascii="Leelawadee" w:hAnsi="Leelawadee" w:cs="Leelawadee"/>
                <w:color w:val="000000" w:themeColor="text1"/>
                <w:sz w:val="20"/>
                <w:szCs w:val="20"/>
              </w:rPr>
              <w:t>Emissora,</w:t>
            </w:r>
            <w:r w:rsidR="00D41A7E" w:rsidRPr="00030ECF">
              <w:rPr>
                <w:rFonts w:ascii="Leelawadee" w:hAnsi="Leelawadee" w:cs="Leelawadee"/>
                <w:color w:val="000000" w:themeColor="text1"/>
                <w:sz w:val="20"/>
                <w:szCs w:val="20"/>
              </w:rPr>
              <w:t xml:space="preserve"> </w:t>
            </w:r>
            <w:r w:rsidRPr="001478A6">
              <w:rPr>
                <w:rFonts w:ascii="Leelawadee" w:hAnsi="Leelawadee" w:cs="Leelawadee"/>
                <w:color w:val="000000" w:themeColor="text1"/>
                <w:sz w:val="20"/>
                <w:szCs w:val="20"/>
              </w:rPr>
              <w:t>em garantia das Obrigações Garantidas</w:t>
            </w:r>
            <w:r w:rsidR="00C914B4" w:rsidRPr="001478A6">
              <w:rPr>
                <w:rFonts w:ascii="Leelawadee" w:hAnsi="Leelawadee" w:cs="Leelawadee"/>
                <w:color w:val="000000" w:themeColor="text1"/>
                <w:sz w:val="20"/>
                <w:szCs w:val="20"/>
              </w:rPr>
              <w:t>, por meio da celebração do Contrato de Cessão Fiduciária</w:t>
            </w:r>
            <w:r w:rsidR="00BE4910" w:rsidRPr="001478A6">
              <w:rPr>
                <w:rFonts w:ascii="Leelawadee" w:hAnsi="Leelawadee" w:cs="Leelawadee"/>
                <w:bCs/>
                <w:color w:val="000000" w:themeColor="text1"/>
                <w:sz w:val="20"/>
                <w:szCs w:val="20"/>
              </w:rPr>
              <w:t xml:space="preserve">, de acordo com as disposições constantes do item </w:t>
            </w:r>
            <w:r w:rsidR="00BE4910" w:rsidRPr="00030ECF">
              <w:rPr>
                <w:rFonts w:ascii="Leelawadee" w:hAnsi="Leelawadee" w:cs="Leelawadee"/>
                <w:bCs/>
                <w:color w:val="000000" w:themeColor="text1"/>
                <w:sz w:val="20"/>
                <w:szCs w:val="20"/>
              </w:rPr>
              <w:fldChar w:fldCharType="begin"/>
            </w:r>
            <w:r w:rsidR="00BE4910" w:rsidRPr="001478A6">
              <w:rPr>
                <w:rFonts w:ascii="Leelawadee" w:hAnsi="Leelawadee" w:cs="Leelawadee"/>
                <w:bCs/>
                <w:color w:val="000000" w:themeColor="text1"/>
                <w:sz w:val="20"/>
                <w:szCs w:val="20"/>
              </w:rPr>
              <w:instrText xml:space="preserve"> REF _Ref38298398 \r \h </w:instrText>
            </w:r>
            <w:r w:rsidR="001478A6" w:rsidRPr="001478A6">
              <w:rPr>
                <w:rFonts w:ascii="Leelawadee" w:hAnsi="Leelawadee" w:cs="Leelawadee"/>
                <w:bCs/>
                <w:color w:val="000000" w:themeColor="text1"/>
                <w:sz w:val="20"/>
                <w:szCs w:val="20"/>
              </w:rPr>
              <w:instrText xml:space="preserve"> \* MERGEFORMAT </w:instrText>
            </w:r>
            <w:r w:rsidR="00BE4910" w:rsidRPr="00030ECF">
              <w:rPr>
                <w:rFonts w:ascii="Leelawadee" w:hAnsi="Leelawadee" w:cs="Leelawadee"/>
                <w:bCs/>
                <w:color w:val="000000" w:themeColor="text1"/>
                <w:sz w:val="20"/>
                <w:szCs w:val="20"/>
              </w:rPr>
            </w:r>
            <w:r w:rsidR="00BE4910" w:rsidRPr="00030ECF">
              <w:rPr>
                <w:rFonts w:ascii="Leelawadee" w:hAnsi="Leelawadee" w:cs="Leelawadee"/>
                <w:bCs/>
                <w:color w:val="000000" w:themeColor="text1"/>
                <w:sz w:val="20"/>
                <w:szCs w:val="20"/>
              </w:rPr>
              <w:fldChar w:fldCharType="separate"/>
            </w:r>
            <w:r w:rsidR="00B2470D">
              <w:rPr>
                <w:rFonts w:ascii="Leelawadee" w:hAnsi="Leelawadee" w:cs="Leelawadee"/>
                <w:bCs/>
                <w:color w:val="000000" w:themeColor="text1"/>
                <w:sz w:val="20"/>
                <w:szCs w:val="20"/>
              </w:rPr>
              <w:t>8.2</w:t>
            </w:r>
            <w:r w:rsidR="00BE4910" w:rsidRPr="00030ECF">
              <w:rPr>
                <w:rFonts w:ascii="Leelawadee" w:hAnsi="Leelawadee" w:cs="Leelawadee"/>
                <w:bCs/>
                <w:color w:val="000000" w:themeColor="text1"/>
                <w:sz w:val="20"/>
                <w:szCs w:val="20"/>
              </w:rPr>
              <w:fldChar w:fldCharType="end"/>
            </w:r>
            <w:r w:rsidR="00BE4910" w:rsidRPr="001478A6">
              <w:rPr>
                <w:rFonts w:ascii="Leelawadee" w:hAnsi="Leelawadee" w:cs="Leelawadee"/>
                <w:bCs/>
                <w:color w:val="000000" w:themeColor="text1"/>
                <w:sz w:val="20"/>
                <w:szCs w:val="20"/>
              </w:rPr>
              <w:t xml:space="preserve"> desta Escritura, e seus respectivos subitens</w:t>
            </w:r>
            <w:r w:rsidRPr="001478A6">
              <w:rPr>
                <w:rFonts w:ascii="Leelawadee" w:hAnsi="Leelawadee" w:cs="Leelawadee"/>
                <w:color w:val="000000" w:themeColor="text1"/>
                <w:sz w:val="20"/>
                <w:szCs w:val="20"/>
              </w:rPr>
              <w:t>.</w:t>
            </w:r>
          </w:p>
          <w:p w14:paraId="037DD5F4" w14:textId="77777777" w:rsidR="000C4BCB" w:rsidRPr="001478A6" w:rsidRDefault="000C4BCB" w:rsidP="001478A6">
            <w:pPr>
              <w:spacing w:line="360" w:lineRule="auto"/>
              <w:contextualSpacing/>
              <w:jc w:val="both"/>
              <w:rPr>
                <w:rFonts w:ascii="Leelawadee" w:hAnsi="Leelawadee" w:cs="Leelawadee"/>
                <w:color w:val="000000" w:themeColor="text1"/>
                <w:sz w:val="20"/>
                <w:szCs w:val="20"/>
              </w:rPr>
            </w:pPr>
          </w:p>
        </w:tc>
      </w:tr>
      <w:tr w:rsidR="00F42600" w:rsidRPr="001478A6" w14:paraId="6F92F1E2" w14:textId="77777777" w:rsidTr="007833CC">
        <w:tc>
          <w:tcPr>
            <w:tcW w:w="3651" w:type="dxa"/>
          </w:tcPr>
          <w:p w14:paraId="30B0FFF3" w14:textId="1B2BCFC7" w:rsidR="00F42600" w:rsidRPr="001478A6" w:rsidRDefault="00F42600"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Código Civil</w:t>
            </w:r>
            <w:r w:rsidRPr="001478A6">
              <w:rPr>
                <w:rFonts w:ascii="Leelawadee" w:hAnsi="Leelawadee" w:cs="Leelawadee"/>
                <w:color w:val="000000" w:themeColor="text1"/>
                <w:sz w:val="20"/>
                <w:szCs w:val="20"/>
              </w:rPr>
              <w:t>”:</w:t>
            </w:r>
          </w:p>
        </w:tc>
        <w:tc>
          <w:tcPr>
            <w:tcW w:w="6420" w:type="dxa"/>
          </w:tcPr>
          <w:p w14:paraId="1B1F5D13" w14:textId="77777777" w:rsidR="00F42600" w:rsidRPr="001478A6" w:rsidRDefault="00F42600"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A lei nº 10.406, de 10 de janeiro de 2002, conforme alterada.</w:t>
            </w:r>
          </w:p>
          <w:p w14:paraId="1157C7A6" w14:textId="033B75B5" w:rsidR="00F42600" w:rsidRPr="001478A6" w:rsidRDefault="00F42600" w:rsidP="001478A6">
            <w:pPr>
              <w:spacing w:line="360" w:lineRule="auto"/>
              <w:contextualSpacing/>
              <w:jc w:val="both"/>
              <w:rPr>
                <w:rFonts w:ascii="Leelawadee" w:hAnsi="Leelawadee" w:cs="Leelawadee"/>
                <w:color w:val="000000" w:themeColor="text1"/>
                <w:sz w:val="20"/>
                <w:szCs w:val="20"/>
              </w:rPr>
            </w:pPr>
          </w:p>
        </w:tc>
      </w:tr>
      <w:tr w:rsidR="00F51523" w:rsidRPr="001478A6" w14:paraId="1F88B3F2" w14:textId="77777777" w:rsidTr="007833CC">
        <w:tc>
          <w:tcPr>
            <w:tcW w:w="3651" w:type="dxa"/>
          </w:tcPr>
          <w:p w14:paraId="1B633386" w14:textId="7A27DF8F" w:rsidR="00F51523" w:rsidRPr="001478A6" w:rsidRDefault="00F51523"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Código de Processo Civil</w:t>
            </w:r>
            <w:r w:rsidRPr="001478A6">
              <w:rPr>
                <w:rFonts w:ascii="Leelawadee" w:hAnsi="Leelawadee" w:cs="Leelawadee"/>
                <w:color w:val="000000" w:themeColor="text1"/>
                <w:sz w:val="20"/>
                <w:szCs w:val="20"/>
              </w:rPr>
              <w:t>”:</w:t>
            </w:r>
          </w:p>
        </w:tc>
        <w:tc>
          <w:tcPr>
            <w:tcW w:w="6420" w:type="dxa"/>
          </w:tcPr>
          <w:p w14:paraId="70984949" w14:textId="77777777" w:rsidR="00F51523" w:rsidRPr="001478A6" w:rsidRDefault="00614E6C"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A lei nº 13.105, de 16 de março de 2015, conforme alterada.</w:t>
            </w:r>
          </w:p>
          <w:p w14:paraId="47BC57FF" w14:textId="7A8C39F4" w:rsidR="00614E6C" w:rsidRPr="001478A6" w:rsidRDefault="00614E6C" w:rsidP="001478A6">
            <w:pPr>
              <w:spacing w:line="360" w:lineRule="auto"/>
              <w:contextualSpacing/>
              <w:jc w:val="both"/>
              <w:rPr>
                <w:rFonts w:ascii="Leelawadee" w:hAnsi="Leelawadee" w:cs="Leelawadee"/>
                <w:color w:val="000000" w:themeColor="text1"/>
                <w:sz w:val="20"/>
                <w:szCs w:val="20"/>
              </w:rPr>
            </w:pPr>
          </w:p>
        </w:tc>
      </w:tr>
      <w:tr w:rsidR="00E06A98" w:rsidRPr="001478A6" w14:paraId="22EE9ABE" w14:textId="77777777" w:rsidTr="007833CC">
        <w:tc>
          <w:tcPr>
            <w:tcW w:w="3651" w:type="dxa"/>
          </w:tcPr>
          <w:p w14:paraId="155B84B2" w14:textId="53254300" w:rsidR="00E06A98" w:rsidRPr="001478A6" w:rsidRDefault="00E06A98"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Condições Precedentes</w:t>
            </w:r>
            <w:r w:rsidR="007D5976" w:rsidRPr="001478A6">
              <w:rPr>
                <w:rFonts w:ascii="Leelawadee" w:hAnsi="Leelawadee" w:cs="Leelawadee"/>
                <w:color w:val="000000" w:themeColor="text1"/>
                <w:sz w:val="20"/>
                <w:szCs w:val="20"/>
                <w:u w:val="single"/>
              </w:rPr>
              <w:t xml:space="preserve"> </w:t>
            </w:r>
            <w:r w:rsidR="00486653" w:rsidRPr="001478A6">
              <w:rPr>
                <w:rFonts w:ascii="Leelawadee" w:hAnsi="Leelawadee" w:cs="Leelawadee"/>
                <w:color w:val="000000" w:themeColor="text1"/>
                <w:sz w:val="20"/>
                <w:szCs w:val="20"/>
                <w:u w:val="single"/>
              </w:rPr>
              <w:t>para Integralização</w:t>
            </w:r>
            <w:r w:rsidRPr="001478A6">
              <w:rPr>
                <w:rFonts w:ascii="Leelawadee" w:hAnsi="Leelawadee" w:cs="Leelawadee"/>
                <w:color w:val="000000" w:themeColor="text1"/>
                <w:sz w:val="20"/>
                <w:szCs w:val="20"/>
              </w:rPr>
              <w:t>”:</w:t>
            </w:r>
          </w:p>
        </w:tc>
        <w:tc>
          <w:tcPr>
            <w:tcW w:w="6420" w:type="dxa"/>
          </w:tcPr>
          <w:p w14:paraId="28B4D4F0" w14:textId="7BA48132" w:rsidR="00E06A98" w:rsidRPr="001478A6" w:rsidRDefault="00E06A98"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 xml:space="preserve">As condições precedentes </w:t>
            </w:r>
            <w:r w:rsidR="00486653" w:rsidRPr="001478A6">
              <w:rPr>
                <w:rFonts w:ascii="Leelawadee" w:hAnsi="Leelawadee" w:cs="Leelawadee"/>
                <w:color w:val="000000" w:themeColor="text1"/>
                <w:sz w:val="20"/>
                <w:szCs w:val="20"/>
              </w:rPr>
              <w:t>à integralização das Debêntures</w:t>
            </w:r>
            <w:r w:rsidR="00E133F3" w:rsidRPr="001478A6">
              <w:rPr>
                <w:rFonts w:ascii="Leelawadee" w:hAnsi="Leelawadee" w:cs="Leelawadee"/>
                <w:color w:val="000000" w:themeColor="text1"/>
                <w:sz w:val="20"/>
                <w:szCs w:val="20"/>
              </w:rPr>
              <w:t xml:space="preserve">, conforme definidas e descritas no item </w:t>
            </w:r>
            <w:r w:rsidR="00E133F3" w:rsidRPr="00030ECF">
              <w:rPr>
                <w:rFonts w:ascii="Leelawadee" w:hAnsi="Leelawadee" w:cs="Leelawadee"/>
                <w:color w:val="000000" w:themeColor="text1"/>
                <w:sz w:val="20"/>
                <w:szCs w:val="20"/>
              </w:rPr>
              <w:fldChar w:fldCharType="begin"/>
            </w:r>
            <w:r w:rsidR="00E133F3" w:rsidRPr="001478A6">
              <w:rPr>
                <w:rFonts w:ascii="Leelawadee" w:hAnsi="Leelawadee" w:cs="Leelawadee"/>
                <w:color w:val="000000" w:themeColor="text1"/>
                <w:sz w:val="20"/>
                <w:szCs w:val="20"/>
              </w:rPr>
              <w:instrText xml:space="preserve"> REF _Ref19138162 \r \h </w:instrText>
            </w:r>
            <w:r w:rsidR="001478A6" w:rsidRPr="001478A6">
              <w:rPr>
                <w:rFonts w:ascii="Leelawadee" w:hAnsi="Leelawadee" w:cs="Leelawadee"/>
                <w:color w:val="000000" w:themeColor="text1"/>
                <w:sz w:val="20"/>
                <w:szCs w:val="20"/>
              </w:rPr>
              <w:instrText xml:space="preserve"> \* MERGEFORMAT </w:instrText>
            </w:r>
            <w:r w:rsidR="00E133F3" w:rsidRPr="00030ECF">
              <w:rPr>
                <w:rFonts w:ascii="Leelawadee" w:hAnsi="Leelawadee" w:cs="Leelawadee"/>
                <w:color w:val="000000" w:themeColor="text1"/>
                <w:sz w:val="20"/>
                <w:szCs w:val="20"/>
              </w:rPr>
            </w:r>
            <w:r w:rsidR="00E133F3" w:rsidRPr="00030ECF">
              <w:rPr>
                <w:rFonts w:ascii="Leelawadee" w:hAnsi="Leelawadee" w:cs="Leelawadee"/>
                <w:color w:val="000000" w:themeColor="text1"/>
                <w:sz w:val="20"/>
                <w:szCs w:val="20"/>
              </w:rPr>
              <w:fldChar w:fldCharType="separate"/>
            </w:r>
            <w:r w:rsidR="00B2470D">
              <w:rPr>
                <w:rFonts w:ascii="Leelawadee" w:hAnsi="Leelawadee" w:cs="Leelawadee"/>
                <w:color w:val="000000" w:themeColor="text1"/>
                <w:sz w:val="20"/>
                <w:szCs w:val="20"/>
              </w:rPr>
              <w:t>6.13.1</w:t>
            </w:r>
            <w:r w:rsidR="00E133F3" w:rsidRPr="00030ECF">
              <w:rPr>
                <w:rFonts w:ascii="Leelawadee" w:hAnsi="Leelawadee" w:cs="Leelawadee"/>
                <w:color w:val="000000" w:themeColor="text1"/>
                <w:sz w:val="20"/>
                <w:szCs w:val="20"/>
              </w:rPr>
              <w:fldChar w:fldCharType="end"/>
            </w:r>
            <w:r w:rsidR="00E133F3" w:rsidRPr="001478A6">
              <w:rPr>
                <w:rFonts w:ascii="Leelawadee" w:hAnsi="Leelawadee" w:cs="Leelawadee"/>
                <w:color w:val="000000" w:themeColor="text1"/>
                <w:sz w:val="20"/>
                <w:szCs w:val="20"/>
              </w:rPr>
              <w:t xml:space="preserve"> desta Escritura.</w:t>
            </w:r>
          </w:p>
          <w:p w14:paraId="72FE5ACF" w14:textId="0760D415" w:rsidR="00E133F3" w:rsidRPr="001478A6" w:rsidRDefault="00E133F3" w:rsidP="001478A6">
            <w:pPr>
              <w:spacing w:line="360" w:lineRule="auto"/>
              <w:contextualSpacing/>
              <w:jc w:val="both"/>
              <w:rPr>
                <w:rFonts w:ascii="Leelawadee" w:hAnsi="Leelawadee" w:cs="Leelawadee"/>
                <w:color w:val="000000" w:themeColor="text1"/>
                <w:sz w:val="20"/>
                <w:szCs w:val="20"/>
              </w:rPr>
            </w:pPr>
          </w:p>
        </w:tc>
      </w:tr>
      <w:tr w:rsidR="000C4BCB" w:rsidRPr="001478A6" w14:paraId="413DCC5F" w14:textId="77777777" w:rsidTr="007833CC">
        <w:tc>
          <w:tcPr>
            <w:tcW w:w="3651" w:type="dxa"/>
          </w:tcPr>
          <w:p w14:paraId="7314C339" w14:textId="77777777" w:rsidR="000C4BCB" w:rsidRPr="001478A6" w:rsidRDefault="000C4BCB"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Conta do Patrimônio Separado</w:t>
            </w:r>
            <w:r w:rsidRPr="001478A6">
              <w:rPr>
                <w:rFonts w:ascii="Leelawadee" w:hAnsi="Leelawadee" w:cs="Leelawadee"/>
                <w:color w:val="000000" w:themeColor="text1"/>
                <w:sz w:val="20"/>
                <w:szCs w:val="20"/>
              </w:rPr>
              <w:t>”:</w:t>
            </w:r>
          </w:p>
        </w:tc>
        <w:tc>
          <w:tcPr>
            <w:tcW w:w="6420" w:type="dxa"/>
          </w:tcPr>
          <w:p w14:paraId="7E9269A0" w14:textId="65B706B0" w:rsidR="000C4BCB" w:rsidRPr="001478A6" w:rsidRDefault="000C4BCB"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 xml:space="preserve">A conta corrente nº </w:t>
            </w:r>
            <w:r w:rsidR="00E67583">
              <w:rPr>
                <w:rFonts w:ascii="Leelawadee" w:hAnsi="Leelawadee" w:cs="Leelawadee"/>
                <w:bCs/>
                <w:color w:val="000000"/>
                <w:sz w:val="20"/>
                <w:szCs w:val="20"/>
              </w:rPr>
              <w:t>3033-3</w:t>
            </w:r>
            <w:r w:rsidRPr="001478A6">
              <w:rPr>
                <w:rFonts w:ascii="Leelawadee" w:hAnsi="Leelawadee" w:cs="Leelawadee"/>
                <w:color w:val="000000" w:themeColor="text1"/>
                <w:sz w:val="20"/>
                <w:szCs w:val="20"/>
              </w:rPr>
              <w:t xml:space="preserve">, agência nº </w:t>
            </w:r>
            <w:r w:rsidR="00E67583">
              <w:rPr>
                <w:rFonts w:ascii="Leelawadee" w:hAnsi="Leelawadee" w:cs="Leelawadee"/>
                <w:bCs/>
                <w:color w:val="000000"/>
                <w:sz w:val="20"/>
                <w:szCs w:val="20"/>
              </w:rPr>
              <w:t>3395-2</w:t>
            </w:r>
            <w:r w:rsidRPr="001478A6">
              <w:rPr>
                <w:rFonts w:ascii="Leelawadee" w:hAnsi="Leelawadee" w:cs="Leelawadee"/>
                <w:color w:val="000000" w:themeColor="text1"/>
                <w:sz w:val="20"/>
                <w:szCs w:val="20"/>
              </w:rPr>
              <w:t xml:space="preserve">, mantida junto ao </w:t>
            </w:r>
            <w:r w:rsidR="005B4EB6" w:rsidRPr="001478A6">
              <w:rPr>
                <w:rFonts w:ascii="Leelawadee" w:hAnsi="Leelawadee" w:cs="Leelawadee"/>
                <w:color w:val="000000" w:themeColor="text1"/>
                <w:sz w:val="20"/>
                <w:szCs w:val="20"/>
              </w:rPr>
              <w:t xml:space="preserve">Banco </w:t>
            </w:r>
            <w:r w:rsidR="00E67583">
              <w:rPr>
                <w:rFonts w:ascii="Leelawadee" w:hAnsi="Leelawadee" w:cs="Leelawadee"/>
                <w:color w:val="000000" w:themeColor="text1"/>
                <w:sz w:val="20"/>
                <w:szCs w:val="20"/>
              </w:rPr>
              <w:t>Bradesco S.A.</w:t>
            </w:r>
            <w:r w:rsidRPr="001478A6">
              <w:rPr>
                <w:rFonts w:ascii="Leelawadee" w:hAnsi="Leelawadee" w:cs="Leelawadee"/>
                <w:color w:val="000000" w:themeColor="text1"/>
                <w:sz w:val="20"/>
                <w:szCs w:val="20"/>
              </w:rPr>
              <w:t xml:space="preserve">, de titularidade da </w:t>
            </w:r>
            <w:proofErr w:type="spellStart"/>
            <w:r w:rsidR="00E5084B" w:rsidRPr="001478A6">
              <w:rPr>
                <w:rFonts w:ascii="Leelawadee" w:hAnsi="Leelawadee" w:cs="Leelawadee"/>
                <w:color w:val="000000" w:themeColor="text1"/>
                <w:sz w:val="20"/>
                <w:szCs w:val="20"/>
              </w:rPr>
              <w:t>Securitizadora</w:t>
            </w:r>
            <w:proofErr w:type="spellEnd"/>
            <w:r w:rsidRPr="001478A6">
              <w:rPr>
                <w:rFonts w:ascii="Leelawadee" w:hAnsi="Leelawadee" w:cs="Leelawadee"/>
                <w:color w:val="000000" w:themeColor="text1"/>
                <w:sz w:val="20"/>
                <w:szCs w:val="20"/>
              </w:rPr>
              <w:t>.</w:t>
            </w:r>
          </w:p>
          <w:p w14:paraId="51EB0C25" w14:textId="77777777" w:rsidR="000C4BCB" w:rsidRPr="001478A6" w:rsidRDefault="000C4BCB" w:rsidP="001478A6">
            <w:pPr>
              <w:spacing w:line="360" w:lineRule="auto"/>
              <w:contextualSpacing/>
              <w:jc w:val="both"/>
              <w:rPr>
                <w:rFonts w:ascii="Leelawadee" w:hAnsi="Leelawadee" w:cs="Leelawadee"/>
                <w:iCs/>
                <w:color w:val="000000" w:themeColor="text1"/>
                <w:sz w:val="20"/>
                <w:szCs w:val="20"/>
              </w:rPr>
            </w:pPr>
          </w:p>
        </w:tc>
      </w:tr>
      <w:tr w:rsidR="00CE086A" w:rsidRPr="001478A6" w14:paraId="42505B5C" w14:textId="77777777" w:rsidTr="007833CC">
        <w:tc>
          <w:tcPr>
            <w:tcW w:w="3651" w:type="dxa"/>
          </w:tcPr>
          <w:p w14:paraId="4BAFBFFF" w14:textId="2A0F63A0" w:rsidR="00CE086A" w:rsidRPr="001478A6" w:rsidRDefault="00CE086A"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Conta de Livre Movimentação</w:t>
            </w:r>
            <w:r w:rsidRPr="001478A6">
              <w:rPr>
                <w:rFonts w:ascii="Leelawadee" w:hAnsi="Leelawadee" w:cs="Leelawadee"/>
                <w:color w:val="000000" w:themeColor="text1"/>
                <w:sz w:val="20"/>
                <w:szCs w:val="20"/>
              </w:rPr>
              <w:t>”:</w:t>
            </w:r>
          </w:p>
        </w:tc>
        <w:tc>
          <w:tcPr>
            <w:tcW w:w="6420" w:type="dxa"/>
          </w:tcPr>
          <w:p w14:paraId="17F75A37" w14:textId="6193F6A4" w:rsidR="00CE086A" w:rsidRPr="001478A6" w:rsidRDefault="00CE086A"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 xml:space="preserve">A conta corrente nº </w:t>
            </w:r>
            <w:r w:rsidR="006B5B96">
              <w:rPr>
                <w:rFonts w:ascii="Leelawadee" w:hAnsi="Leelawadee" w:cs="Leelawadee"/>
                <w:color w:val="000000" w:themeColor="text1"/>
                <w:sz w:val="20"/>
                <w:szCs w:val="20"/>
              </w:rPr>
              <w:t>07204-6</w:t>
            </w:r>
            <w:r w:rsidR="006B5B96" w:rsidRPr="001478A6">
              <w:rPr>
                <w:rFonts w:ascii="Leelawadee" w:hAnsi="Leelawadee" w:cs="Leelawadee"/>
                <w:color w:val="000000" w:themeColor="text1"/>
                <w:sz w:val="20"/>
                <w:szCs w:val="20"/>
              </w:rPr>
              <w:t xml:space="preserve">, </w:t>
            </w:r>
            <w:r w:rsidRPr="001478A6">
              <w:rPr>
                <w:rFonts w:ascii="Leelawadee" w:hAnsi="Leelawadee" w:cs="Leelawadee"/>
                <w:color w:val="000000" w:themeColor="text1"/>
                <w:sz w:val="20"/>
                <w:szCs w:val="20"/>
              </w:rPr>
              <w:t xml:space="preserve">agência nº </w:t>
            </w:r>
            <w:r w:rsidR="006B5B96">
              <w:rPr>
                <w:rFonts w:ascii="Leelawadee" w:hAnsi="Leelawadee" w:cs="Leelawadee"/>
                <w:color w:val="000000" w:themeColor="text1"/>
                <w:sz w:val="20"/>
                <w:szCs w:val="20"/>
              </w:rPr>
              <w:t>5</w:t>
            </w:r>
            <w:r w:rsidR="006B5B96" w:rsidRPr="001478A6">
              <w:rPr>
                <w:rFonts w:ascii="Leelawadee" w:hAnsi="Leelawadee" w:cs="Leelawadee"/>
                <w:color w:val="000000" w:themeColor="text1"/>
                <w:sz w:val="20"/>
                <w:szCs w:val="20"/>
              </w:rPr>
              <w:t xml:space="preserve">, </w:t>
            </w:r>
            <w:r w:rsidRPr="001478A6">
              <w:rPr>
                <w:rFonts w:ascii="Leelawadee" w:hAnsi="Leelawadee" w:cs="Leelawadee"/>
                <w:color w:val="000000" w:themeColor="text1"/>
                <w:sz w:val="20"/>
                <w:szCs w:val="20"/>
              </w:rPr>
              <w:t xml:space="preserve">mantida junto ao Banco </w:t>
            </w:r>
            <w:r w:rsidR="006B5B96">
              <w:rPr>
                <w:rFonts w:ascii="Leelawadee" w:hAnsi="Leelawadee" w:cs="Leelawadee"/>
                <w:color w:val="000000" w:themeColor="text1"/>
                <w:sz w:val="20"/>
                <w:szCs w:val="20"/>
              </w:rPr>
              <w:t>Itaú Unibanco</w:t>
            </w:r>
            <w:r w:rsidR="006B5B96" w:rsidRPr="001478A6">
              <w:rPr>
                <w:rFonts w:ascii="Leelawadee" w:hAnsi="Leelawadee" w:cs="Leelawadee"/>
                <w:color w:val="000000" w:themeColor="text1"/>
                <w:sz w:val="20"/>
                <w:szCs w:val="20"/>
              </w:rPr>
              <w:t xml:space="preserve"> (</w:t>
            </w:r>
            <w:r w:rsidR="006B5B96">
              <w:rPr>
                <w:rFonts w:ascii="Leelawadee" w:hAnsi="Leelawadee" w:cs="Leelawadee"/>
                <w:color w:val="000000" w:themeColor="text1"/>
                <w:sz w:val="20"/>
                <w:szCs w:val="20"/>
              </w:rPr>
              <w:t>341</w:t>
            </w:r>
            <w:r w:rsidR="006B5B96" w:rsidRPr="001478A6">
              <w:rPr>
                <w:rFonts w:ascii="Leelawadee" w:hAnsi="Leelawadee" w:cs="Leelawadee"/>
                <w:color w:val="000000" w:themeColor="text1"/>
                <w:sz w:val="20"/>
                <w:szCs w:val="20"/>
              </w:rPr>
              <w:t xml:space="preserve">), </w:t>
            </w:r>
            <w:r w:rsidRPr="001478A6">
              <w:rPr>
                <w:rFonts w:ascii="Leelawadee" w:hAnsi="Leelawadee" w:cs="Leelawadee"/>
                <w:color w:val="000000" w:themeColor="text1"/>
                <w:sz w:val="20"/>
                <w:szCs w:val="20"/>
              </w:rPr>
              <w:t>de titularidade da Emissora.</w:t>
            </w:r>
            <w:r w:rsidR="00086483">
              <w:rPr>
                <w:rFonts w:ascii="Leelawadee" w:hAnsi="Leelawadee" w:cs="Leelawadee"/>
                <w:color w:val="000000" w:themeColor="text1"/>
                <w:sz w:val="20"/>
                <w:szCs w:val="20"/>
              </w:rPr>
              <w:t xml:space="preserve"> </w:t>
            </w:r>
          </w:p>
          <w:p w14:paraId="30658948" w14:textId="41E56242" w:rsidR="00CE086A" w:rsidRPr="001478A6" w:rsidRDefault="00CE086A" w:rsidP="001478A6">
            <w:pPr>
              <w:spacing w:line="360" w:lineRule="auto"/>
              <w:contextualSpacing/>
              <w:jc w:val="both"/>
              <w:rPr>
                <w:rFonts w:ascii="Leelawadee" w:hAnsi="Leelawadee" w:cs="Leelawadee"/>
                <w:iCs/>
                <w:color w:val="000000" w:themeColor="text1"/>
                <w:sz w:val="20"/>
                <w:szCs w:val="20"/>
              </w:rPr>
            </w:pPr>
          </w:p>
        </w:tc>
      </w:tr>
      <w:tr w:rsidR="000C4BCB" w:rsidRPr="001478A6" w14:paraId="1E8274F7" w14:textId="77777777" w:rsidTr="007833CC">
        <w:tc>
          <w:tcPr>
            <w:tcW w:w="3651" w:type="dxa"/>
          </w:tcPr>
          <w:p w14:paraId="7AD625AF" w14:textId="55042F58" w:rsidR="000C4BCB" w:rsidRPr="001478A6" w:rsidRDefault="000C4BCB"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Contrato de Alienação Fiduciária</w:t>
            </w:r>
            <w:r w:rsidR="00066F11" w:rsidRPr="001478A6">
              <w:rPr>
                <w:rFonts w:ascii="Leelawadee" w:hAnsi="Leelawadee" w:cs="Leelawadee"/>
                <w:color w:val="000000" w:themeColor="text1"/>
                <w:sz w:val="20"/>
                <w:szCs w:val="20"/>
                <w:u w:val="single"/>
              </w:rPr>
              <w:t xml:space="preserve"> de </w:t>
            </w:r>
            <w:r w:rsidR="0020754C" w:rsidRPr="001478A6">
              <w:rPr>
                <w:rFonts w:ascii="Leelawadee" w:hAnsi="Leelawadee" w:cs="Leelawadee"/>
                <w:color w:val="000000" w:themeColor="text1"/>
                <w:sz w:val="20"/>
                <w:szCs w:val="20"/>
                <w:u w:val="single"/>
              </w:rPr>
              <w:t>I</w:t>
            </w:r>
            <w:r w:rsidR="00066F11" w:rsidRPr="001478A6">
              <w:rPr>
                <w:rFonts w:ascii="Leelawadee" w:hAnsi="Leelawadee" w:cs="Leelawadee"/>
                <w:color w:val="000000" w:themeColor="text1"/>
                <w:sz w:val="20"/>
                <w:szCs w:val="20"/>
                <w:u w:val="single"/>
              </w:rPr>
              <w:t>móvel</w:t>
            </w:r>
            <w:r w:rsidRPr="001478A6">
              <w:rPr>
                <w:rFonts w:ascii="Leelawadee" w:hAnsi="Leelawadee" w:cs="Leelawadee"/>
                <w:color w:val="000000" w:themeColor="text1"/>
                <w:sz w:val="20"/>
                <w:szCs w:val="20"/>
              </w:rPr>
              <w:t>”:</w:t>
            </w:r>
          </w:p>
        </w:tc>
        <w:tc>
          <w:tcPr>
            <w:tcW w:w="6420" w:type="dxa"/>
          </w:tcPr>
          <w:p w14:paraId="0470AE3A" w14:textId="38443748" w:rsidR="000C4BCB" w:rsidRPr="001478A6" w:rsidRDefault="0020754C" w:rsidP="001478A6">
            <w:pPr>
              <w:spacing w:line="360" w:lineRule="auto"/>
              <w:contextualSpacing/>
              <w:jc w:val="both"/>
              <w:rPr>
                <w:rFonts w:ascii="Leelawadee" w:hAnsi="Leelawadee" w:cs="Leelawadee"/>
                <w:iCs/>
                <w:color w:val="000000" w:themeColor="text1"/>
                <w:sz w:val="20"/>
                <w:szCs w:val="20"/>
              </w:rPr>
            </w:pPr>
            <w:r w:rsidRPr="001478A6">
              <w:rPr>
                <w:rFonts w:ascii="Leelawadee" w:hAnsi="Leelawadee" w:cs="Leelawadee"/>
                <w:iCs/>
                <w:color w:val="000000" w:themeColor="text1"/>
                <w:sz w:val="20"/>
                <w:szCs w:val="20"/>
              </w:rPr>
              <w:t>O</w:t>
            </w:r>
            <w:r w:rsidRPr="001478A6">
              <w:rPr>
                <w:rFonts w:ascii="Leelawadee" w:hAnsi="Leelawadee" w:cs="Leelawadee"/>
                <w:i/>
                <w:color w:val="000000" w:themeColor="text1"/>
                <w:sz w:val="20"/>
                <w:szCs w:val="20"/>
              </w:rPr>
              <w:t xml:space="preserve"> Instrumento Particular de Alienação Fiduciária de Bem Imóvel em Garantia</w:t>
            </w:r>
            <w:r w:rsidRPr="001478A6">
              <w:rPr>
                <w:rFonts w:ascii="Leelawadee" w:hAnsi="Leelawadee" w:cs="Leelawadee"/>
                <w:iCs/>
                <w:color w:val="000000" w:themeColor="text1"/>
                <w:sz w:val="20"/>
                <w:szCs w:val="20"/>
              </w:rPr>
              <w:t xml:space="preserve">, celebrado </w:t>
            </w:r>
            <w:r w:rsidR="00DE6E1B">
              <w:rPr>
                <w:rFonts w:ascii="Leelawadee" w:hAnsi="Leelawadee" w:cs="Leelawadee"/>
                <w:iCs/>
                <w:color w:val="000000" w:themeColor="text1"/>
                <w:sz w:val="20"/>
                <w:szCs w:val="20"/>
              </w:rPr>
              <w:t xml:space="preserve">nesta data </w:t>
            </w:r>
            <w:r w:rsidRPr="001478A6">
              <w:rPr>
                <w:rFonts w:ascii="Leelawadee" w:hAnsi="Leelawadee" w:cs="Leelawadee"/>
                <w:iCs/>
                <w:color w:val="000000" w:themeColor="text1"/>
                <w:sz w:val="20"/>
                <w:szCs w:val="20"/>
              </w:rPr>
              <w:t xml:space="preserve">entre a Emissora, na qualidade de fiduciante e a Debenturista, na qualidade de fiduciária, por meio do qual a Emissora </w:t>
            </w:r>
            <w:r w:rsidR="00DE6E1B">
              <w:rPr>
                <w:rFonts w:ascii="Leelawadee" w:hAnsi="Leelawadee" w:cs="Leelawadee"/>
                <w:iCs/>
                <w:color w:val="000000" w:themeColor="text1"/>
                <w:sz w:val="20"/>
                <w:szCs w:val="20"/>
              </w:rPr>
              <w:t>outorgou</w:t>
            </w:r>
            <w:r w:rsidR="00DE6E1B" w:rsidRPr="001478A6">
              <w:rPr>
                <w:rFonts w:ascii="Leelawadee" w:hAnsi="Leelawadee" w:cs="Leelawadee"/>
                <w:iCs/>
                <w:color w:val="000000" w:themeColor="text1"/>
                <w:sz w:val="20"/>
                <w:szCs w:val="20"/>
              </w:rPr>
              <w:t xml:space="preserve"> </w:t>
            </w:r>
            <w:r w:rsidRPr="001478A6">
              <w:rPr>
                <w:rFonts w:ascii="Leelawadee" w:hAnsi="Leelawadee" w:cs="Leelawadee"/>
                <w:iCs/>
                <w:color w:val="000000" w:themeColor="text1"/>
                <w:sz w:val="20"/>
                <w:szCs w:val="20"/>
              </w:rPr>
              <w:t>a Alienação Fiduciária de Imóvel.</w:t>
            </w:r>
          </w:p>
          <w:p w14:paraId="71D8A017" w14:textId="77777777" w:rsidR="000C4BCB" w:rsidRPr="001478A6" w:rsidRDefault="000C4BCB" w:rsidP="001478A6">
            <w:pPr>
              <w:spacing w:line="360" w:lineRule="auto"/>
              <w:contextualSpacing/>
              <w:jc w:val="both"/>
              <w:rPr>
                <w:rFonts w:ascii="Leelawadee" w:hAnsi="Leelawadee" w:cs="Leelawadee"/>
                <w:iCs/>
                <w:color w:val="000000" w:themeColor="text1"/>
                <w:sz w:val="20"/>
                <w:szCs w:val="20"/>
              </w:rPr>
            </w:pPr>
          </w:p>
        </w:tc>
      </w:tr>
      <w:tr w:rsidR="000C4BCB" w:rsidRPr="001478A6" w14:paraId="6770A447" w14:textId="77777777" w:rsidTr="007833CC">
        <w:tc>
          <w:tcPr>
            <w:tcW w:w="3651" w:type="dxa"/>
          </w:tcPr>
          <w:p w14:paraId="6A30197C" w14:textId="77777777" w:rsidR="000C4BCB" w:rsidRPr="001478A6" w:rsidRDefault="000C4BCB"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Contrato de Cessão Fiduciária</w:t>
            </w:r>
            <w:r w:rsidRPr="001478A6">
              <w:rPr>
                <w:rFonts w:ascii="Leelawadee" w:hAnsi="Leelawadee" w:cs="Leelawadee"/>
                <w:color w:val="000000" w:themeColor="text1"/>
                <w:sz w:val="20"/>
                <w:szCs w:val="20"/>
              </w:rPr>
              <w:t>”:</w:t>
            </w:r>
          </w:p>
        </w:tc>
        <w:tc>
          <w:tcPr>
            <w:tcW w:w="6420" w:type="dxa"/>
          </w:tcPr>
          <w:p w14:paraId="524E8B4E" w14:textId="410F945A" w:rsidR="000C4BCB" w:rsidRPr="001478A6" w:rsidRDefault="000C4BCB" w:rsidP="001478A6">
            <w:pPr>
              <w:spacing w:line="360" w:lineRule="auto"/>
              <w:contextualSpacing/>
              <w:jc w:val="both"/>
              <w:rPr>
                <w:rFonts w:ascii="Leelawadee" w:hAnsi="Leelawadee" w:cs="Leelawadee"/>
                <w:iCs/>
                <w:color w:val="000000" w:themeColor="text1"/>
                <w:sz w:val="20"/>
                <w:szCs w:val="20"/>
              </w:rPr>
            </w:pPr>
            <w:r w:rsidRPr="00AC4244">
              <w:rPr>
                <w:rFonts w:ascii="Leelawadee" w:hAnsi="Leelawadee"/>
                <w:color w:val="000000" w:themeColor="text1"/>
                <w:sz w:val="20"/>
              </w:rPr>
              <w:t xml:space="preserve">O </w:t>
            </w:r>
            <w:r w:rsidRPr="001478A6">
              <w:rPr>
                <w:rFonts w:ascii="Leelawadee" w:hAnsi="Leelawadee" w:cs="Leelawadee"/>
                <w:i/>
                <w:iCs/>
                <w:color w:val="000000" w:themeColor="text1"/>
                <w:sz w:val="20"/>
                <w:szCs w:val="20"/>
              </w:rPr>
              <w:t>Instrumento Particular de Cessão Fiduciária de Direitos Creditórios em Garantia e Outras Avenças</w:t>
            </w:r>
            <w:r w:rsidRPr="001478A6">
              <w:rPr>
                <w:rFonts w:ascii="Leelawadee" w:hAnsi="Leelawadee" w:cs="Leelawadee"/>
                <w:iCs/>
                <w:color w:val="000000" w:themeColor="text1"/>
                <w:sz w:val="20"/>
                <w:szCs w:val="20"/>
              </w:rPr>
              <w:t xml:space="preserve">, celebrado </w:t>
            </w:r>
            <w:r w:rsidR="00E73BE8">
              <w:rPr>
                <w:rFonts w:ascii="Leelawadee" w:hAnsi="Leelawadee" w:cs="Leelawadee"/>
                <w:iCs/>
                <w:color w:val="000000" w:themeColor="text1"/>
                <w:sz w:val="20"/>
                <w:szCs w:val="20"/>
              </w:rPr>
              <w:t xml:space="preserve">nesta data </w:t>
            </w:r>
            <w:r w:rsidRPr="001478A6">
              <w:rPr>
                <w:rFonts w:ascii="Leelawadee" w:hAnsi="Leelawadee" w:cs="Leelawadee"/>
                <w:iCs/>
                <w:color w:val="000000" w:themeColor="text1"/>
                <w:sz w:val="20"/>
                <w:szCs w:val="20"/>
              </w:rPr>
              <w:t xml:space="preserve">entre a </w:t>
            </w:r>
            <w:r w:rsidR="00D41A7E" w:rsidRPr="001478A6">
              <w:rPr>
                <w:rFonts w:ascii="Leelawadee" w:hAnsi="Leelawadee" w:cs="Leelawadee"/>
                <w:iCs/>
                <w:color w:val="000000" w:themeColor="text1"/>
                <w:sz w:val="20"/>
                <w:szCs w:val="20"/>
              </w:rPr>
              <w:t>Emissora</w:t>
            </w:r>
            <w:r w:rsidRPr="001478A6">
              <w:rPr>
                <w:rFonts w:ascii="Leelawadee" w:hAnsi="Leelawadee" w:cs="Leelawadee"/>
                <w:iCs/>
                <w:color w:val="000000" w:themeColor="text1"/>
                <w:sz w:val="20"/>
                <w:szCs w:val="20"/>
              </w:rPr>
              <w:t xml:space="preserve">, na qualidade de fiduciante, e a </w:t>
            </w:r>
            <w:r w:rsidR="00D41A7E" w:rsidRPr="001478A6">
              <w:rPr>
                <w:rFonts w:ascii="Leelawadee" w:hAnsi="Leelawadee" w:cs="Leelawadee"/>
                <w:iCs/>
                <w:color w:val="000000" w:themeColor="text1"/>
                <w:sz w:val="20"/>
                <w:szCs w:val="20"/>
              </w:rPr>
              <w:t>Debenturista</w:t>
            </w:r>
            <w:r w:rsidRPr="001478A6">
              <w:rPr>
                <w:rFonts w:ascii="Leelawadee" w:hAnsi="Leelawadee" w:cs="Leelawadee"/>
                <w:iCs/>
                <w:color w:val="000000" w:themeColor="text1"/>
                <w:sz w:val="20"/>
                <w:szCs w:val="20"/>
              </w:rPr>
              <w:t>, na qualidade de fiduciária</w:t>
            </w:r>
            <w:r w:rsidR="0020754C" w:rsidRPr="001478A6">
              <w:rPr>
                <w:rFonts w:ascii="Leelawadee" w:hAnsi="Leelawadee" w:cs="Leelawadee"/>
                <w:iCs/>
                <w:color w:val="000000" w:themeColor="text1"/>
                <w:sz w:val="20"/>
                <w:szCs w:val="20"/>
              </w:rPr>
              <w:t xml:space="preserve">, </w:t>
            </w:r>
            <w:r w:rsidRPr="001478A6">
              <w:rPr>
                <w:rFonts w:ascii="Leelawadee" w:hAnsi="Leelawadee" w:cs="Leelawadee"/>
                <w:iCs/>
                <w:color w:val="000000" w:themeColor="text1"/>
                <w:sz w:val="20"/>
                <w:szCs w:val="20"/>
              </w:rPr>
              <w:t xml:space="preserve">por meio do qual a </w:t>
            </w:r>
            <w:r w:rsidR="00D41A7E" w:rsidRPr="001478A6">
              <w:rPr>
                <w:rFonts w:ascii="Leelawadee" w:hAnsi="Leelawadee" w:cs="Leelawadee"/>
                <w:iCs/>
                <w:color w:val="000000" w:themeColor="text1"/>
                <w:sz w:val="20"/>
                <w:szCs w:val="20"/>
              </w:rPr>
              <w:t>Emissora</w:t>
            </w:r>
            <w:r w:rsidRPr="001478A6">
              <w:rPr>
                <w:rFonts w:ascii="Leelawadee" w:hAnsi="Leelawadee" w:cs="Leelawadee"/>
                <w:iCs/>
                <w:color w:val="000000" w:themeColor="text1"/>
                <w:sz w:val="20"/>
                <w:szCs w:val="20"/>
              </w:rPr>
              <w:t xml:space="preserve"> </w:t>
            </w:r>
            <w:r w:rsidR="00E73BE8">
              <w:rPr>
                <w:rFonts w:ascii="Leelawadee" w:hAnsi="Leelawadee" w:cs="Leelawadee"/>
                <w:iCs/>
                <w:color w:val="000000" w:themeColor="text1"/>
                <w:sz w:val="20"/>
                <w:szCs w:val="20"/>
              </w:rPr>
              <w:t>outorgou</w:t>
            </w:r>
            <w:r w:rsidR="00E73BE8" w:rsidRPr="001478A6">
              <w:rPr>
                <w:rFonts w:ascii="Leelawadee" w:hAnsi="Leelawadee" w:cs="Leelawadee"/>
                <w:iCs/>
                <w:color w:val="000000" w:themeColor="text1"/>
                <w:sz w:val="20"/>
                <w:szCs w:val="20"/>
              </w:rPr>
              <w:t xml:space="preserve"> </w:t>
            </w:r>
            <w:r w:rsidRPr="001478A6">
              <w:rPr>
                <w:rFonts w:ascii="Leelawadee" w:hAnsi="Leelawadee" w:cs="Leelawadee"/>
                <w:iCs/>
                <w:color w:val="000000" w:themeColor="text1"/>
                <w:sz w:val="20"/>
                <w:szCs w:val="20"/>
              </w:rPr>
              <w:t>a Cessão Fiduciária de Direitos Creditórios.</w:t>
            </w:r>
          </w:p>
          <w:p w14:paraId="2A430056" w14:textId="77777777" w:rsidR="000C4BCB" w:rsidRPr="001478A6" w:rsidRDefault="000C4BCB" w:rsidP="001478A6">
            <w:pPr>
              <w:spacing w:line="360" w:lineRule="auto"/>
              <w:contextualSpacing/>
              <w:jc w:val="both"/>
              <w:rPr>
                <w:rFonts w:ascii="Leelawadee" w:hAnsi="Leelawadee" w:cs="Leelawadee"/>
                <w:iCs/>
                <w:color w:val="000000" w:themeColor="text1"/>
                <w:sz w:val="20"/>
                <w:szCs w:val="20"/>
              </w:rPr>
            </w:pPr>
          </w:p>
        </w:tc>
      </w:tr>
      <w:tr w:rsidR="00333013" w:rsidRPr="001478A6" w14:paraId="3D0255B3" w14:textId="77777777" w:rsidTr="007833CC">
        <w:tc>
          <w:tcPr>
            <w:tcW w:w="3651" w:type="dxa"/>
          </w:tcPr>
          <w:p w14:paraId="486C50C3" w14:textId="5DD246A2" w:rsidR="00333013" w:rsidRPr="001478A6" w:rsidRDefault="00333013"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Contrato de Custodiante e Registrador</w:t>
            </w:r>
            <w:r w:rsidRPr="001478A6">
              <w:rPr>
                <w:rFonts w:ascii="Leelawadee" w:hAnsi="Leelawadee" w:cs="Leelawadee"/>
                <w:color w:val="000000" w:themeColor="text1"/>
                <w:sz w:val="20"/>
                <w:szCs w:val="20"/>
              </w:rPr>
              <w:t>”:</w:t>
            </w:r>
          </w:p>
        </w:tc>
        <w:tc>
          <w:tcPr>
            <w:tcW w:w="6420" w:type="dxa"/>
          </w:tcPr>
          <w:p w14:paraId="18F8F041" w14:textId="5EADC32A" w:rsidR="00333013" w:rsidRPr="001478A6" w:rsidRDefault="00BE4910" w:rsidP="001478A6">
            <w:pPr>
              <w:spacing w:line="360" w:lineRule="auto"/>
              <w:contextualSpacing/>
              <w:jc w:val="both"/>
              <w:rPr>
                <w:rFonts w:ascii="Leelawadee" w:hAnsi="Leelawadee" w:cs="Leelawadee"/>
                <w:iCs/>
                <w:color w:val="000000" w:themeColor="text1"/>
                <w:sz w:val="20"/>
                <w:szCs w:val="20"/>
              </w:rPr>
            </w:pPr>
            <w:r w:rsidRPr="001478A6">
              <w:rPr>
                <w:rFonts w:ascii="Leelawadee" w:hAnsi="Leelawadee" w:cs="Leelawadee"/>
                <w:iCs/>
                <w:color w:val="000000" w:themeColor="text1"/>
                <w:sz w:val="20"/>
                <w:szCs w:val="20"/>
              </w:rPr>
              <w:t>O</w:t>
            </w:r>
            <w:r w:rsidR="00333013" w:rsidRPr="001478A6">
              <w:rPr>
                <w:rFonts w:ascii="Leelawadee" w:hAnsi="Leelawadee" w:cs="Leelawadee"/>
                <w:iCs/>
                <w:color w:val="000000" w:themeColor="text1"/>
                <w:sz w:val="20"/>
                <w:szCs w:val="20"/>
              </w:rPr>
              <w:t xml:space="preserve"> </w:t>
            </w:r>
            <w:bookmarkStart w:id="11" w:name="_Hlk45708199"/>
            <w:r w:rsidR="00333013" w:rsidRPr="001478A6">
              <w:rPr>
                <w:rFonts w:ascii="Leelawadee" w:hAnsi="Leelawadee" w:cs="Leelawadee"/>
                <w:i/>
                <w:iCs/>
                <w:color w:val="000000" w:themeColor="text1"/>
                <w:sz w:val="20"/>
                <w:szCs w:val="20"/>
              </w:rPr>
              <w:t>“Contrato de Prestação de Serviços de Agente Registrador e Custodiante de Cédula de Crédito Imobiliário”</w:t>
            </w:r>
            <w:bookmarkEnd w:id="11"/>
            <w:r w:rsidR="00333013" w:rsidRPr="001478A6">
              <w:rPr>
                <w:rFonts w:ascii="Leelawadee" w:hAnsi="Leelawadee" w:cs="Leelawadee"/>
                <w:i/>
                <w:iCs/>
                <w:color w:val="000000" w:themeColor="text1"/>
                <w:sz w:val="20"/>
                <w:szCs w:val="20"/>
              </w:rPr>
              <w:t>,</w:t>
            </w:r>
            <w:r w:rsidR="00333013" w:rsidRPr="001478A6">
              <w:rPr>
                <w:rFonts w:ascii="Leelawadee" w:hAnsi="Leelawadee" w:cs="Leelawadee"/>
                <w:iCs/>
                <w:color w:val="000000" w:themeColor="text1"/>
                <w:sz w:val="20"/>
                <w:szCs w:val="20"/>
              </w:rPr>
              <w:t xml:space="preserve"> celebrado entre a </w:t>
            </w:r>
            <w:r w:rsidR="00F26BE3" w:rsidRPr="001478A6">
              <w:rPr>
                <w:rFonts w:ascii="Leelawadee" w:hAnsi="Leelawadee" w:cs="Leelawadee"/>
                <w:iCs/>
                <w:color w:val="000000" w:themeColor="text1"/>
                <w:sz w:val="20"/>
                <w:szCs w:val="20"/>
              </w:rPr>
              <w:t>Debenturista</w:t>
            </w:r>
            <w:r w:rsidR="00333013" w:rsidRPr="001478A6">
              <w:rPr>
                <w:rFonts w:ascii="Leelawadee" w:hAnsi="Leelawadee" w:cs="Leelawadee"/>
                <w:iCs/>
                <w:color w:val="000000" w:themeColor="text1"/>
                <w:sz w:val="20"/>
                <w:szCs w:val="20"/>
              </w:rPr>
              <w:t xml:space="preserve"> e a Instituição Custodiante, por meio do qual </w:t>
            </w:r>
            <w:r w:rsidR="00F33EA2">
              <w:rPr>
                <w:rFonts w:ascii="Leelawadee" w:hAnsi="Leelawadee" w:cs="Leelawadee"/>
                <w:iCs/>
                <w:color w:val="000000" w:themeColor="text1"/>
                <w:sz w:val="20"/>
                <w:szCs w:val="20"/>
              </w:rPr>
              <w:t>foi</w:t>
            </w:r>
            <w:r w:rsidR="00F33EA2" w:rsidRPr="001478A6">
              <w:rPr>
                <w:rFonts w:ascii="Leelawadee" w:hAnsi="Leelawadee" w:cs="Leelawadee"/>
                <w:iCs/>
                <w:color w:val="000000" w:themeColor="text1"/>
                <w:sz w:val="20"/>
                <w:szCs w:val="20"/>
              </w:rPr>
              <w:t xml:space="preserve"> </w:t>
            </w:r>
            <w:r w:rsidR="00333013" w:rsidRPr="001478A6">
              <w:rPr>
                <w:rFonts w:ascii="Leelawadee" w:hAnsi="Leelawadee" w:cs="Leelawadee"/>
                <w:iCs/>
                <w:color w:val="000000" w:themeColor="text1"/>
                <w:sz w:val="20"/>
                <w:szCs w:val="20"/>
              </w:rPr>
              <w:t xml:space="preserve">formalizada a contratação da Instituição Custodiante para a prestação dos serviços de agente registrador e custodiante </w:t>
            </w:r>
            <w:r w:rsidRPr="001478A6">
              <w:rPr>
                <w:rFonts w:ascii="Leelawadee" w:hAnsi="Leelawadee" w:cs="Leelawadee"/>
                <w:iCs/>
                <w:color w:val="000000" w:themeColor="text1"/>
                <w:sz w:val="20"/>
                <w:szCs w:val="20"/>
              </w:rPr>
              <w:t xml:space="preserve">da CCI </w:t>
            </w:r>
            <w:r w:rsidR="00333013" w:rsidRPr="001478A6">
              <w:rPr>
                <w:rFonts w:ascii="Leelawadee" w:hAnsi="Leelawadee" w:cs="Leelawadee"/>
                <w:iCs/>
                <w:color w:val="000000" w:themeColor="text1"/>
                <w:sz w:val="20"/>
                <w:szCs w:val="20"/>
              </w:rPr>
              <w:t>segundo as disposições da Lei nº 10.931.</w:t>
            </w:r>
          </w:p>
          <w:p w14:paraId="7E6327FF" w14:textId="479E24DC" w:rsidR="00333013" w:rsidRPr="001478A6" w:rsidRDefault="00333013" w:rsidP="001478A6">
            <w:pPr>
              <w:spacing w:line="360" w:lineRule="auto"/>
              <w:contextualSpacing/>
              <w:jc w:val="both"/>
              <w:rPr>
                <w:rFonts w:ascii="Leelawadee" w:hAnsi="Leelawadee" w:cs="Leelawadee"/>
                <w:color w:val="000000" w:themeColor="text1"/>
                <w:sz w:val="20"/>
                <w:szCs w:val="20"/>
              </w:rPr>
            </w:pPr>
          </w:p>
        </w:tc>
      </w:tr>
      <w:tr w:rsidR="000C4BCB" w:rsidRPr="001478A6" w14:paraId="029BA8B5" w14:textId="77777777" w:rsidTr="007833CC">
        <w:tc>
          <w:tcPr>
            <w:tcW w:w="3651" w:type="dxa"/>
          </w:tcPr>
          <w:p w14:paraId="675B2B1B" w14:textId="77777777" w:rsidR="000C4BCB" w:rsidRPr="001478A6" w:rsidRDefault="000C4BCB"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Contrato de Distribuição</w:t>
            </w:r>
            <w:r w:rsidRPr="001478A6">
              <w:rPr>
                <w:rFonts w:ascii="Leelawadee" w:hAnsi="Leelawadee" w:cs="Leelawadee"/>
                <w:color w:val="000000" w:themeColor="text1"/>
                <w:sz w:val="20"/>
                <w:szCs w:val="20"/>
              </w:rPr>
              <w:t>”:</w:t>
            </w:r>
          </w:p>
        </w:tc>
        <w:tc>
          <w:tcPr>
            <w:tcW w:w="6420" w:type="dxa"/>
          </w:tcPr>
          <w:p w14:paraId="2F91998E" w14:textId="658ED540" w:rsidR="000C4BCB" w:rsidRPr="001478A6" w:rsidRDefault="000C4BCB"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 xml:space="preserve">O </w:t>
            </w:r>
            <w:r w:rsidRPr="001478A6">
              <w:rPr>
                <w:rFonts w:ascii="Leelawadee" w:hAnsi="Leelawadee" w:cs="Leelawadee"/>
                <w:i/>
                <w:iCs/>
                <w:color w:val="000000" w:themeColor="text1"/>
                <w:sz w:val="20"/>
                <w:szCs w:val="20"/>
              </w:rPr>
              <w:t xml:space="preserve">Contrato de Coordenação, Colocação e Distribuição Pública, com Esforços Restritos de Colocação, sob Regime de Melhores Esforços, da </w:t>
            </w:r>
            <w:r w:rsidR="00E67583">
              <w:rPr>
                <w:rFonts w:ascii="Leelawadee" w:hAnsi="Leelawadee" w:cs="Leelawadee"/>
                <w:i/>
                <w:iCs/>
                <w:color w:val="000000" w:themeColor="text1"/>
                <w:sz w:val="20"/>
                <w:szCs w:val="20"/>
              </w:rPr>
              <w:t>102</w:t>
            </w:r>
            <w:r w:rsidRPr="001478A6">
              <w:rPr>
                <w:rFonts w:ascii="Leelawadee" w:hAnsi="Leelawadee" w:cs="Leelawadee"/>
                <w:i/>
                <w:iCs/>
                <w:color w:val="000000" w:themeColor="text1"/>
                <w:sz w:val="20"/>
                <w:szCs w:val="20"/>
              </w:rPr>
              <w:t xml:space="preserve">ª Série da </w:t>
            </w:r>
            <w:r w:rsidR="00F33EA2">
              <w:rPr>
                <w:rFonts w:ascii="Leelawadee" w:hAnsi="Leelawadee" w:cs="Leelawadee"/>
                <w:i/>
                <w:iCs/>
                <w:color w:val="000000" w:themeColor="text1"/>
                <w:sz w:val="20"/>
                <w:szCs w:val="20"/>
              </w:rPr>
              <w:t>4</w:t>
            </w:r>
            <w:r w:rsidRPr="001478A6">
              <w:rPr>
                <w:rFonts w:ascii="Leelawadee" w:hAnsi="Leelawadee" w:cs="Leelawadee"/>
                <w:i/>
                <w:iCs/>
                <w:color w:val="000000" w:themeColor="text1"/>
                <w:sz w:val="20"/>
                <w:szCs w:val="20"/>
              </w:rPr>
              <w:t>ª</w:t>
            </w:r>
            <w:r w:rsidRPr="001478A6" w:rsidDel="00D93A72">
              <w:rPr>
                <w:rFonts w:ascii="Leelawadee" w:hAnsi="Leelawadee" w:cs="Leelawadee"/>
                <w:bCs/>
                <w:i/>
                <w:iCs/>
                <w:color w:val="000000" w:themeColor="text1"/>
                <w:sz w:val="20"/>
                <w:szCs w:val="20"/>
              </w:rPr>
              <w:t xml:space="preserve"> </w:t>
            </w:r>
            <w:r w:rsidRPr="001478A6">
              <w:rPr>
                <w:rFonts w:ascii="Leelawadee" w:hAnsi="Leelawadee" w:cs="Leelawadee"/>
                <w:bCs/>
                <w:i/>
                <w:iCs/>
                <w:color w:val="000000" w:themeColor="text1"/>
                <w:sz w:val="20"/>
                <w:szCs w:val="20"/>
              </w:rPr>
              <w:t xml:space="preserve">Emissão de Certificados de Recebíveis Imobiliários da </w:t>
            </w:r>
            <w:proofErr w:type="spellStart"/>
            <w:r w:rsidR="00D73FB7" w:rsidRPr="001478A6">
              <w:rPr>
                <w:rFonts w:ascii="Leelawadee" w:hAnsi="Leelawadee" w:cs="Leelawadee"/>
                <w:i/>
                <w:iCs/>
                <w:color w:val="000000" w:themeColor="text1"/>
                <w:sz w:val="20"/>
                <w:szCs w:val="20"/>
              </w:rPr>
              <w:t>Isec</w:t>
            </w:r>
            <w:proofErr w:type="spellEnd"/>
            <w:r w:rsidRPr="001478A6">
              <w:rPr>
                <w:rFonts w:ascii="Leelawadee" w:hAnsi="Leelawadee" w:cs="Leelawadee"/>
                <w:i/>
                <w:iCs/>
                <w:color w:val="000000" w:themeColor="text1"/>
                <w:sz w:val="20"/>
                <w:szCs w:val="20"/>
              </w:rPr>
              <w:t xml:space="preserve"> </w:t>
            </w:r>
            <w:proofErr w:type="spellStart"/>
            <w:r w:rsidRPr="001478A6">
              <w:rPr>
                <w:rFonts w:ascii="Leelawadee" w:hAnsi="Leelawadee" w:cs="Leelawadee"/>
                <w:i/>
                <w:iCs/>
                <w:color w:val="000000" w:themeColor="text1"/>
                <w:sz w:val="20"/>
                <w:szCs w:val="20"/>
              </w:rPr>
              <w:t>Securitizadora</w:t>
            </w:r>
            <w:proofErr w:type="spellEnd"/>
            <w:r w:rsidRPr="001478A6">
              <w:rPr>
                <w:rFonts w:ascii="Leelawadee" w:hAnsi="Leelawadee" w:cs="Leelawadee"/>
                <w:i/>
                <w:iCs/>
                <w:color w:val="000000" w:themeColor="text1"/>
                <w:sz w:val="20"/>
                <w:szCs w:val="20"/>
              </w:rPr>
              <w:t xml:space="preserve"> S.A.</w:t>
            </w:r>
            <w:r w:rsidRPr="001478A6">
              <w:rPr>
                <w:rFonts w:ascii="Leelawadee" w:hAnsi="Leelawadee" w:cs="Leelawadee"/>
                <w:color w:val="000000" w:themeColor="text1"/>
                <w:sz w:val="20"/>
                <w:szCs w:val="20"/>
              </w:rPr>
              <w:t xml:space="preserve">, a ser celebrado nesta data entre </w:t>
            </w:r>
            <w:r w:rsidR="00EA31CA" w:rsidRPr="001478A6">
              <w:rPr>
                <w:rFonts w:ascii="Leelawadee" w:hAnsi="Leelawadee" w:cs="Leelawadee"/>
                <w:color w:val="000000" w:themeColor="text1"/>
                <w:sz w:val="20"/>
                <w:szCs w:val="20"/>
              </w:rPr>
              <w:t>a</w:t>
            </w:r>
            <w:r w:rsidRPr="001478A6">
              <w:rPr>
                <w:rFonts w:ascii="Leelawadee" w:hAnsi="Leelawadee" w:cs="Leelawadee"/>
                <w:color w:val="000000" w:themeColor="text1"/>
                <w:sz w:val="20"/>
                <w:szCs w:val="20"/>
              </w:rPr>
              <w:t xml:space="preserve"> </w:t>
            </w:r>
            <w:proofErr w:type="spellStart"/>
            <w:r w:rsidR="002A1001" w:rsidRPr="001478A6">
              <w:rPr>
                <w:rFonts w:ascii="Leelawadee" w:hAnsi="Leelawadee" w:cs="Leelawadee"/>
                <w:color w:val="000000" w:themeColor="text1"/>
                <w:sz w:val="20"/>
                <w:szCs w:val="20"/>
              </w:rPr>
              <w:t>Securitizadora</w:t>
            </w:r>
            <w:proofErr w:type="spellEnd"/>
            <w:r w:rsidR="002A1001" w:rsidRPr="001478A6">
              <w:rPr>
                <w:rFonts w:ascii="Leelawadee" w:hAnsi="Leelawadee" w:cs="Leelawadee"/>
                <w:color w:val="000000" w:themeColor="text1"/>
                <w:sz w:val="20"/>
                <w:szCs w:val="20"/>
              </w:rPr>
              <w:t>, na qualidade de responsável pela realização da distribuição pública dos CRI, por meio da Oferta Restrita,</w:t>
            </w:r>
            <w:r w:rsidRPr="001478A6">
              <w:rPr>
                <w:rFonts w:ascii="Leelawadee" w:hAnsi="Leelawadee" w:cs="Leelawadee"/>
                <w:color w:val="000000" w:themeColor="text1"/>
                <w:sz w:val="20"/>
                <w:szCs w:val="20"/>
              </w:rPr>
              <w:t xml:space="preserve"> e a </w:t>
            </w:r>
            <w:r w:rsidR="00D73FB7" w:rsidRPr="001478A6">
              <w:rPr>
                <w:rFonts w:ascii="Leelawadee" w:hAnsi="Leelawadee" w:cs="Leelawadee"/>
                <w:color w:val="000000" w:themeColor="text1"/>
                <w:sz w:val="20"/>
                <w:szCs w:val="20"/>
              </w:rPr>
              <w:t>Emissora</w:t>
            </w:r>
            <w:r w:rsidRPr="001478A6">
              <w:rPr>
                <w:rFonts w:ascii="Leelawadee" w:hAnsi="Leelawadee" w:cs="Leelawadee"/>
                <w:color w:val="000000" w:themeColor="text1"/>
                <w:sz w:val="20"/>
                <w:szCs w:val="20"/>
              </w:rPr>
              <w:t>.</w:t>
            </w:r>
          </w:p>
          <w:p w14:paraId="7FBCA1E4" w14:textId="77777777" w:rsidR="000C4BCB" w:rsidRPr="001478A6" w:rsidRDefault="000C4BCB" w:rsidP="001478A6">
            <w:pPr>
              <w:spacing w:line="360" w:lineRule="auto"/>
              <w:contextualSpacing/>
              <w:jc w:val="both"/>
              <w:rPr>
                <w:rFonts w:ascii="Leelawadee" w:hAnsi="Leelawadee" w:cs="Leelawadee"/>
                <w:i/>
                <w:iCs/>
                <w:color w:val="000000" w:themeColor="text1"/>
                <w:sz w:val="20"/>
                <w:szCs w:val="20"/>
              </w:rPr>
            </w:pPr>
          </w:p>
        </w:tc>
      </w:tr>
      <w:tr w:rsidR="00B25744" w:rsidRPr="001478A6" w14:paraId="50558A17" w14:textId="77777777" w:rsidTr="007833CC">
        <w:tc>
          <w:tcPr>
            <w:tcW w:w="3651" w:type="dxa"/>
          </w:tcPr>
          <w:p w14:paraId="79C37DEA" w14:textId="004D0327" w:rsidR="00B25744" w:rsidRPr="001478A6" w:rsidRDefault="00B25744"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Contrato de Locação</w:t>
            </w:r>
            <w:r w:rsidRPr="001478A6">
              <w:rPr>
                <w:rFonts w:ascii="Leelawadee" w:hAnsi="Leelawadee" w:cs="Leelawadee"/>
                <w:color w:val="000000" w:themeColor="text1"/>
                <w:sz w:val="20"/>
                <w:szCs w:val="20"/>
              </w:rPr>
              <w:t>”:</w:t>
            </w:r>
          </w:p>
        </w:tc>
        <w:tc>
          <w:tcPr>
            <w:tcW w:w="6420" w:type="dxa"/>
          </w:tcPr>
          <w:p w14:paraId="63860CAE" w14:textId="2DE3D33A" w:rsidR="00B25744" w:rsidRPr="001478A6" w:rsidRDefault="00B25744"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 xml:space="preserve">O </w:t>
            </w:r>
            <w:bookmarkStart w:id="12" w:name="_Hlk45707803"/>
            <w:r w:rsidRPr="001478A6">
              <w:rPr>
                <w:rFonts w:ascii="Leelawadee" w:hAnsi="Leelawadee" w:cs="Leelawadee"/>
                <w:color w:val="000000" w:themeColor="text1"/>
                <w:sz w:val="20"/>
                <w:szCs w:val="20"/>
              </w:rPr>
              <w:t>“</w:t>
            </w:r>
            <w:r w:rsidRPr="001478A6">
              <w:rPr>
                <w:rFonts w:ascii="Leelawadee" w:hAnsi="Leelawadee" w:cs="Leelawadee"/>
                <w:i/>
                <w:iCs/>
                <w:color w:val="000000" w:themeColor="text1"/>
                <w:sz w:val="20"/>
                <w:szCs w:val="20"/>
              </w:rPr>
              <w:t>Instrumento Particular de Locação de Imóvel Comercial, Composto de Estrutura Física, Maquinário e Equipamentos, para Instalação de uma Unidade Comercial de Operação Logística</w:t>
            </w:r>
            <w:r w:rsidRPr="001478A6">
              <w:rPr>
                <w:rFonts w:ascii="Leelawadee" w:hAnsi="Leelawadee" w:cs="Leelawadee"/>
                <w:color w:val="000000" w:themeColor="text1"/>
                <w:sz w:val="20"/>
                <w:szCs w:val="20"/>
              </w:rPr>
              <w:t xml:space="preserve">”, celebrado em 08 de março de 2007, </w:t>
            </w:r>
            <w:bookmarkStart w:id="13" w:name="_Hlk55437133"/>
            <w:r w:rsidRPr="001478A6">
              <w:rPr>
                <w:rFonts w:ascii="Leelawadee" w:hAnsi="Leelawadee" w:cs="Leelawadee"/>
                <w:color w:val="000000" w:themeColor="text1"/>
                <w:sz w:val="20"/>
                <w:szCs w:val="20"/>
              </w:rPr>
              <w:t>conforme aditado</w:t>
            </w:r>
            <w:bookmarkEnd w:id="12"/>
            <w:r w:rsidR="00DE5D76" w:rsidRPr="001478A6">
              <w:rPr>
                <w:rFonts w:ascii="Leelawadee" w:hAnsi="Leelawadee" w:cs="Leelawadee"/>
                <w:color w:val="000000" w:themeColor="text1"/>
                <w:sz w:val="20"/>
                <w:szCs w:val="20"/>
              </w:rPr>
              <w:t>, sendo o último aditamento correspondente ao</w:t>
            </w:r>
            <w:bookmarkEnd w:id="13"/>
            <w:r w:rsidRPr="001478A6">
              <w:rPr>
                <w:rFonts w:ascii="Leelawadee" w:hAnsi="Leelawadee" w:cs="Leelawadee"/>
                <w:color w:val="000000" w:themeColor="text1"/>
                <w:sz w:val="20"/>
                <w:szCs w:val="20"/>
              </w:rPr>
              <w:t xml:space="preserve"> </w:t>
            </w:r>
            <w:r w:rsidR="00C77D35" w:rsidRPr="00DA5644">
              <w:rPr>
                <w:rFonts w:ascii="Leelawadee" w:hAnsi="Leelawadee"/>
                <w:i/>
                <w:color w:val="000000" w:themeColor="text1"/>
                <w:sz w:val="20"/>
              </w:rPr>
              <w:t>“</w:t>
            </w:r>
            <w:r w:rsidR="00C77D35">
              <w:rPr>
                <w:rFonts w:ascii="Leelawadee" w:hAnsi="Leelawadee" w:cs="Leelawadee"/>
                <w:i/>
                <w:iCs/>
                <w:sz w:val="20"/>
                <w:szCs w:val="20"/>
              </w:rPr>
              <w:t>16</w:t>
            </w:r>
            <w:r w:rsidR="00C77D35" w:rsidRPr="00030ECF">
              <w:rPr>
                <w:rFonts w:ascii="Leelawadee" w:hAnsi="Leelawadee" w:cs="Leelawadee"/>
                <w:i/>
                <w:iCs/>
                <w:sz w:val="20"/>
                <w:szCs w:val="20"/>
              </w:rPr>
              <w:t>º A</w:t>
            </w:r>
            <w:r w:rsidR="00C77D35">
              <w:rPr>
                <w:rFonts w:ascii="Leelawadee" w:hAnsi="Leelawadee" w:cs="Leelawadee"/>
                <w:i/>
                <w:iCs/>
                <w:sz w:val="20"/>
                <w:szCs w:val="20"/>
              </w:rPr>
              <w:t>ditamento</w:t>
            </w:r>
            <w:r w:rsidR="00C77D35" w:rsidRPr="00030ECF">
              <w:rPr>
                <w:rFonts w:ascii="Leelawadee" w:hAnsi="Leelawadee" w:cs="Leelawadee"/>
                <w:i/>
                <w:iCs/>
                <w:sz w:val="20"/>
                <w:szCs w:val="20"/>
              </w:rPr>
              <w:t xml:space="preserve"> </w:t>
            </w:r>
            <w:r w:rsidR="00750FB9" w:rsidRPr="00030ECF">
              <w:rPr>
                <w:rFonts w:ascii="Leelawadee" w:hAnsi="Leelawadee" w:cs="Leelawadee"/>
                <w:i/>
                <w:iCs/>
                <w:sz w:val="20"/>
                <w:szCs w:val="20"/>
              </w:rPr>
              <w:t>ao</w:t>
            </w:r>
            <w:r w:rsidR="00750FB9" w:rsidRPr="00030ECF">
              <w:rPr>
                <w:rFonts w:ascii="Leelawadee" w:hAnsi="Leelawadee" w:cs="Leelawadee"/>
                <w:sz w:val="20"/>
                <w:szCs w:val="20"/>
              </w:rPr>
              <w:t xml:space="preserve"> </w:t>
            </w:r>
            <w:r w:rsidR="00750FB9" w:rsidRPr="00030ECF">
              <w:rPr>
                <w:rFonts w:ascii="Leelawadee" w:hAnsi="Leelawadee" w:cs="Leelawadee"/>
                <w:i/>
                <w:iCs/>
                <w:sz w:val="20"/>
                <w:szCs w:val="20"/>
              </w:rPr>
              <w:t>Instrumento Particular de Locação de Imóvel Comercial, Composto de Estrutura Física, Maquinário e Equipamentos, para Instalação de uma Unidade Comercial de Operação Logística</w:t>
            </w:r>
            <w:r w:rsidR="00C77D35" w:rsidRPr="00DA5644">
              <w:rPr>
                <w:rFonts w:ascii="Leelawadee" w:hAnsi="Leelawadee"/>
                <w:i/>
                <w:color w:val="000000" w:themeColor="text1"/>
                <w:sz w:val="20"/>
              </w:rPr>
              <w:t>”</w:t>
            </w:r>
            <w:r w:rsidRPr="001478A6">
              <w:rPr>
                <w:rFonts w:ascii="Leelawadee" w:hAnsi="Leelawadee" w:cs="Leelawadee"/>
                <w:color w:val="000000" w:themeColor="text1"/>
                <w:sz w:val="20"/>
                <w:szCs w:val="20"/>
              </w:rPr>
              <w:t>,</w:t>
            </w:r>
            <w:r w:rsidR="00DE5D76" w:rsidRPr="001478A6">
              <w:rPr>
                <w:rFonts w:ascii="Leelawadee" w:hAnsi="Leelawadee" w:cs="Leelawadee"/>
                <w:color w:val="000000" w:themeColor="text1"/>
                <w:sz w:val="20"/>
                <w:szCs w:val="20"/>
              </w:rPr>
              <w:t xml:space="preserve"> datado de </w:t>
            </w:r>
            <w:r w:rsidR="00C77D35">
              <w:rPr>
                <w:rFonts w:ascii="Leelawadee" w:hAnsi="Leelawadee" w:cs="Leelawadee"/>
                <w:color w:val="000000" w:themeColor="text1"/>
                <w:sz w:val="20"/>
                <w:szCs w:val="20"/>
              </w:rPr>
              <w:t>01</w:t>
            </w:r>
            <w:r w:rsidR="00C77D35" w:rsidRPr="001478A6">
              <w:rPr>
                <w:rFonts w:ascii="Leelawadee" w:hAnsi="Leelawadee" w:cs="Leelawadee"/>
                <w:color w:val="000000" w:themeColor="text1"/>
                <w:sz w:val="20"/>
                <w:szCs w:val="20"/>
              </w:rPr>
              <w:t xml:space="preserve"> </w:t>
            </w:r>
            <w:r w:rsidR="00DE5D76" w:rsidRPr="001478A6">
              <w:rPr>
                <w:rFonts w:ascii="Leelawadee" w:hAnsi="Leelawadee" w:cs="Leelawadee"/>
                <w:color w:val="000000" w:themeColor="text1"/>
                <w:sz w:val="20"/>
                <w:szCs w:val="20"/>
              </w:rPr>
              <w:t xml:space="preserve">de </w:t>
            </w:r>
            <w:r w:rsidR="00C77D35">
              <w:rPr>
                <w:rFonts w:ascii="Leelawadee" w:hAnsi="Leelawadee" w:cs="Leelawadee"/>
                <w:color w:val="000000" w:themeColor="text1"/>
                <w:sz w:val="20"/>
                <w:szCs w:val="20"/>
              </w:rPr>
              <w:t>outubro</w:t>
            </w:r>
            <w:r w:rsidR="00C77D35" w:rsidRPr="001478A6">
              <w:rPr>
                <w:rFonts w:ascii="Leelawadee" w:hAnsi="Leelawadee" w:cs="Leelawadee"/>
                <w:color w:val="000000" w:themeColor="text1"/>
                <w:sz w:val="20"/>
                <w:szCs w:val="20"/>
              </w:rPr>
              <w:t xml:space="preserve"> </w:t>
            </w:r>
            <w:r w:rsidR="00DE5D76" w:rsidRPr="001478A6">
              <w:rPr>
                <w:rFonts w:ascii="Leelawadee" w:hAnsi="Leelawadee" w:cs="Leelawadee"/>
                <w:color w:val="000000" w:themeColor="text1"/>
                <w:sz w:val="20"/>
                <w:szCs w:val="20"/>
              </w:rPr>
              <w:t xml:space="preserve">de </w:t>
            </w:r>
            <w:r w:rsidR="00C77D35">
              <w:rPr>
                <w:rFonts w:ascii="Leelawadee" w:hAnsi="Leelawadee" w:cs="Leelawadee"/>
                <w:color w:val="000000" w:themeColor="text1"/>
                <w:sz w:val="20"/>
                <w:szCs w:val="20"/>
              </w:rPr>
              <w:t>2020</w:t>
            </w:r>
            <w:r w:rsidRPr="001478A6">
              <w:rPr>
                <w:rFonts w:ascii="Leelawadee" w:hAnsi="Leelawadee" w:cs="Leelawadee"/>
                <w:color w:val="000000" w:themeColor="text1"/>
                <w:sz w:val="20"/>
                <w:szCs w:val="20"/>
              </w:rPr>
              <w:t>, por meio do qual o Imóvel foi locado para a Locatária</w:t>
            </w:r>
            <w:r w:rsidR="0002440C" w:rsidRPr="001478A6">
              <w:rPr>
                <w:rFonts w:ascii="Leelawadee" w:hAnsi="Leelawadee" w:cs="Leelawadee"/>
                <w:color w:val="000000" w:themeColor="text1"/>
                <w:sz w:val="20"/>
                <w:szCs w:val="20"/>
              </w:rPr>
              <w:t xml:space="preserve"> por prazo determinado com término em 30 de junho de 2028</w:t>
            </w:r>
            <w:r w:rsidRPr="001478A6">
              <w:rPr>
                <w:rFonts w:ascii="Leelawadee" w:hAnsi="Leelawadee" w:cs="Leelawadee"/>
                <w:color w:val="000000" w:themeColor="text1"/>
                <w:sz w:val="20"/>
                <w:szCs w:val="20"/>
              </w:rPr>
              <w:t>.</w:t>
            </w:r>
          </w:p>
          <w:p w14:paraId="5BC2842D" w14:textId="214B5EF1" w:rsidR="00B25744" w:rsidRPr="001478A6" w:rsidRDefault="00B25744" w:rsidP="001478A6">
            <w:pPr>
              <w:spacing w:line="360" w:lineRule="auto"/>
              <w:contextualSpacing/>
              <w:jc w:val="both"/>
              <w:rPr>
                <w:rFonts w:ascii="Leelawadee" w:hAnsi="Leelawadee" w:cs="Leelawadee"/>
                <w:color w:val="000000" w:themeColor="text1"/>
                <w:sz w:val="20"/>
                <w:szCs w:val="20"/>
              </w:rPr>
            </w:pPr>
          </w:p>
        </w:tc>
      </w:tr>
      <w:tr w:rsidR="000C4BCB" w:rsidRPr="001478A6" w14:paraId="7BB0D21D" w14:textId="77777777" w:rsidTr="007833CC">
        <w:tc>
          <w:tcPr>
            <w:tcW w:w="3651" w:type="dxa"/>
          </w:tcPr>
          <w:p w14:paraId="1E55BB14" w14:textId="77777777" w:rsidR="000C4BCB" w:rsidRPr="001478A6" w:rsidRDefault="000C4BCB"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Créditos Imobiliários</w:t>
            </w:r>
            <w:r w:rsidRPr="001478A6">
              <w:rPr>
                <w:rFonts w:ascii="Leelawadee" w:hAnsi="Leelawadee" w:cs="Leelawadee"/>
                <w:color w:val="000000" w:themeColor="text1"/>
                <w:sz w:val="20"/>
                <w:szCs w:val="20"/>
              </w:rPr>
              <w:t>”:</w:t>
            </w:r>
          </w:p>
        </w:tc>
        <w:tc>
          <w:tcPr>
            <w:tcW w:w="6420" w:type="dxa"/>
          </w:tcPr>
          <w:p w14:paraId="59F6C089" w14:textId="38C06364" w:rsidR="000C4BCB" w:rsidRPr="001478A6" w:rsidRDefault="000C4BCB"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 xml:space="preserve">Os valores devidos pela </w:t>
            </w:r>
            <w:r w:rsidR="00D73FB7" w:rsidRPr="001478A6">
              <w:rPr>
                <w:rFonts w:ascii="Leelawadee" w:hAnsi="Leelawadee" w:cs="Leelawadee"/>
                <w:color w:val="000000" w:themeColor="text1"/>
                <w:sz w:val="20"/>
                <w:szCs w:val="20"/>
              </w:rPr>
              <w:t>Emissora</w:t>
            </w:r>
            <w:r w:rsidRPr="001478A6">
              <w:rPr>
                <w:rFonts w:ascii="Leelawadee" w:hAnsi="Leelawadee" w:cs="Leelawadee"/>
                <w:color w:val="000000" w:themeColor="text1"/>
                <w:sz w:val="20"/>
                <w:szCs w:val="20"/>
              </w:rPr>
              <w:t>, em decorrência da emissão das Debêntures, conforme previstos n</w:t>
            </w:r>
            <w:r w:rsidR="00D73FB7" w:rsidRPr="001478A6">
              <w:rPr>
                <w:rFonts w:ascii="Leelawadee" w:hAnsi="Leelawadee" w:cs="Leelawadee"/>
                <w:color w:val="000000" w:themeColor="text1"/>
                <w:sz w:val="20"/>
                <w:szCs w:val="20"/>
              </w:rPr>
              <w:t>esta</w:t>
            </w:r>
            <w:r w:rsidRPr="001478A6">
              <w:rPr>
                <w:rFonts w:ascii="Leelawadee" w:hAnsi="Leelawadee" w:cs="Leelawadee"/>
                <w:color w:val="000000" w:themeColor="text1"/>
                <w:sz w:val="20"/>
                <w:szCs w:val="20"/>
              </w:rPr>
              <w:t xml:space="preserve"> Escritura, incluindo a obrigação de pagamento do Valor Nominal Unitário, da Remuneração, bem como de todos e quaisquer outros direitos creditórios devidos pela </w:t>
            </w:r>
            <w:r w:rsidR="00D73FB7" w:rsidRPr="001478A6">
              <w:rPr>
                <w:rFonts w:ascii="Leelawadee" w:hAnsi="Leelawadee" w:cs="Leelawadee"/>
                <w:color w:val="000000" w:themeColor="text1"/>
                <w:sz w:val="20"/>
                <w:szCs w:val="20"/>
              </w:rPr>
              <w:t>Emissora</w:t>
            </w:r>
            <w:r w:rsidRPr="001478A6">
              <w:rPr>
                <w:rFonts w:ascii="Leelawadee" w:hAnsi="Leelawadee" w:cs="Leelawadee"/>
                <w:color w:val="000000" w:themeColor="text1"/>
                <w:sz w:val="20"/>
                <w:szCs w:val="20"/>
              </w:rPr>
              <w:t xml:space="preserve"> por força das Debêntures, e a totalidade dos respectivos acessórios, tais como encargos moratórios, multas, penalidades, indenizações, despesas, custas, honorários, e demais encargos contratuais e legais previstos nos termos d</w:t>
            </w:r>
            <w:r w:rsidR="00D73FB7" w:rsidRPr="001478A6">
              <w:rPr>
                <w:rFonts w:ascii="Leelawadee" w:hAnsi="Leelawadee" w:cs="Leelawadee"/>
                <w:color w:val="000000" w:themeColor="text1"/>
                <w:sz w:val="20"/>
                <w:szCs w:val="20"/>
              </w:rPr>
              <w:t>esta</w:t>
            </w:r>
            <w:r w:rsidRPr="001478A6">
              <w:rPr>
                <w:rFonts w:ascii="Leelawadee" w:hAnsi="Leelawadee" w:cs="Leelawadee"/>
                <w:color w:val="000000" w:themeColor="text1"/>
                <w:sz w:val="20"/>
                <w:szCs w:val="20"/>
              </w:rPr>
              <w:t xml:space="preserve"> </w:t>
            </w:r>
            <w:r w:rsidR="00D73FB7" w:rsidRPr="001478A6">
              <w:rPr>
                <w:rFonts w:ascii="Leelawadee" w:hAnsi="Leelawadee" w:cs="Leelawadee"/>
                <w:color w:val="000000" w:themeColor="text1"/>
                <w:sz w:val="20"/>
                <w:szCs w:val="20"/>
              </w:rPr>
              <w:t>Escritura</w:t>
            </w:r>
            <w:r w:rsidRPr="001478A6">
              <w:rPr>
                <w:rFonts w:ascii="Leelawadee" w:hAnsi="Leelawadee" w:cs="Leelawadee"/>
                <w:color w:val="000000" w:themeColor="text1"/>
                <w:sz w:val="20"/>
                <w:szCs w:val="20"/>
              </w:rPr>
              <w:t>.</w:t>
            </w:r>
          </w:p>
          <w:p w14:paraId="6A45328A" w14:textId="77777777" w:rsidR="000C4BCB" w:rsidRPr="001478A6" w:rsidRDefault="000C4BCB" w:rsidP="001478A6">
            <w:pPr>
              <w:spacing w:line="360" w:lineRule="auto"/>
              <w:contextualSpacing/>
              <w:jc w:val="both"/>
              <w:rPr>
                <w:rFonts w:ascii="Leelawadee" w:hAnsi="Leelawadee" w:cs="Leelawadee"/>
                <w:color w:val="000000" w:themeColor="text1"/>
                <w:sz w:val="20"/>
                <w:szCs w:val="20"/>
              </w:rPr>
            </w:pPr>
          </w:p>
        </w:tc>
      </w:tr>
      <w:tr w:rsidR="000C4BCB" w:rsidRPr="001478A6" w14:paraId="50A01D2C" w14:textId="77777777" w:rsidTr="007833CC">
        <w:tc>
          <w:tcPr>
            <w:tcW w:w="3651" w:type="dxa"/>
          </w:tcPr>
          <w:p w14:paraId="497997A6" w14:textId="77777777" w:rsidR="000C4BCB" w:rsidRPr="001478A6" w:rsidRDefault="000C4BCB"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CRI</w:t>
            </w:r>
            <w:r w:rsidRPr="001478A6">
              <w:rPr>
                <w:rFonts w:ascii="Leelawadee" w:hAnsi="Leelawadee" w:cs="Leelawadee"/>
                <w:color w:val="000000" w:themeColor="text1"/>
                <w:sz w:val="20"/>
                <w:szCs w:val="20"/>
              </w:rPr>
              <w:t>”:</w:t>
            </w:r>
          </w:p>
        </w:tc>
        <w:tc>
          <w:tcPr>
            <w:tcW w:w="6420" w:type="dxa"/>
          </w:tcPr>
          <w:p w14:paraId="58BB918C" w14:textId="66BEDBD9" w:rsidR="000C4BCB" w:rsidRPr="001478A6" w:rsidRDefault="000C4BCB"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 xml:space="preserve">Os Certificados de Recebíveis Imobiliários da </w:t>
            </w:r>
            <w:r w:rsidR="00E67583">
              <w:rPr>
                <w:rFonts w:ascii="Leelawadee" w:hAnsi="Leelawadee" w:cs="Leelawadee"/>
                <w:color w:val="000000" w:themeColor="text1"/>
                <w:sz w:val="20"/>
                <w:szCs w:val="20"/>
              </w:rPr>
              <w:t>102</w:t>
            </w:r>
            <w:r w:rsidRPr="001478A6">
              <w:rPr>
                <w:rFonts w:ascii="Leelawadee" w:hAnsi="Leelawadee" w:cs="Leelawadee"/>
                <w:color w:val="000000" w:themeColor="text1"/>
                <w:sz w:val="20"/>
                <w:szCs w:val="20"/>
              </w:rPr>
              <w:t xml:space="preserve">ª Série da </w:t>
            </w:r>
            <w:r w:rsidR="00F33EA2">
              <w:rPr>
                <w:rFonts w:ascii="Leelawadee" w:hAnsi="Leelawadee" w:cs="Leelawadee"/>
                <w:color w:val="000000" w:themeColor="text1"/>
                <w:sz w:val="20"/>
                <w:szCs w:val="20"/>
              </w:rPr>
              <w:t>4</w:t>
            </w:r>
            <w:r w:rsidRPr="001478A6">
              <w:rPr>
                <w:rFonts w:ascii="Leelawadee" w:hAnsi="Leelawadee" w:cs="Leelawadee"/>
                <w:color w:val="000000" w:themeColor="text1"/>
                <w:sz w:val="20"/>
                <w:szCs w:val="20"/>
              </w:rPr>
              <w:t>ª</w:t>
            </w:r>
            <w:r w:rsidRPr="001478A6" w:rsidDel="00D93A72">
              <w:rPr>
                <w:rFonts w:ascii="Leelawadee" w:hAnsi="Leelawadee" w:cs="Leelawadee"/>
                <w:color w:val="000000" w:themeColor="text1"/>
                <w:sz w:val="20"/>
                <w:szCs w:val="20"/>
              </w:rPr>
              <w:t xml:space="preserve"> </w:t>
            </w:r>
            <w:r w:rsidRPr="001478A6">
              <w:rPr>
                <w:rFonts w:ascii="Leelawadee" w:hAnsi="Leelawadee" w:cs="Leelawadee"/>
                <w:color w:val="000000" w:themeColor="text1"/>
                <w:sz w:val="20"/>
                <w:szCs w:val="20"/>
              </w:rPr>
              <w:t xml:space="preserve">Emissão da </w:t>
            </w:r>
            <w:r w:rsidR="00D73FB7" w:rsidRPr="001478A6">
              <w:rPr>
                <w:rFonts w:ascii="Leelawadee" w:hAnsi="Leelawadee" w:cs="Leelawadee"/>
                <w:color w:val="000000" w:themeColor="text1"/>
                <w:sz w:val="20"/>
                <w:szCs w:val="20"/>
              </w:rPr>
              <w:t>Debenturista</w:t>
            </w:r>
            <w:r w:rsidRPr="001478A6">
              <w:rPr>
                <w:rFonts w:ascii="Leelawadee" w:hAnsi="Leelawadee" w:cs="Leelawadee"/>
                <w:color w:val="000000" w:themeColor="text1"/>
                <w:sz w:val="20"/>
                <w:szCs w:val="20"/>
              </w:rPr>
              <w:t>, lastreados nos Créditos Imobiliários.</w:t>
            </w:r>
          </w:p>
          <w:p w14:paraId="2ECB8452" w14:textId="77777777" w:rsidR="000C4BCB" w:rsidRPr="001478A6" w:rsidRDefault="000C4BCB" w:rsidP="001478A6">
            <w:pPr>
              <w:spacing w:line="360" w:lineRule="auto"/>
              <w:contextualSpacing/>
              <w:jc w:val="both"/>
              <w:rPr>
                <w:rFonts w:ascii="Leelawadee" w:hAnsi="Leelawadee" w:cs="Leelawadee"/>
                <w:color w:val="000000" w:themeColor="text1"/>
                <w:sz w:val="20"/>
                <w:szCs w:val="20"/>
              </w:rPr>
            </w:pPr>
          </w:p>
        </w:tc>
      </w:tr>
      <w:tr w:rsidR="000C4BCB" w:rsidRPr="001478A6" w14:paraId="23A7A199" w14:textId="77777777" w:rsidTr="007833CC">
        <w:tc>
          <w:tcPr>
            <w:tcW w:w="3651" w:type="dxa"/>
          </w:tcPr>
          <w:p w14:paraId="298C0397" w14:textId="77777777" w:rsidR="000C4BCB" w:rsidRPr="001478A6" w:rsidRDefault="000C4BCB"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CVM</w:t>
            </w:r>
            <w:r w:rsidRPr="001478A6">
              <w:rPr>
                <w:rFonts w:ascii="Leelawadee" w:hAnsi="Leelawadee" w:cs="Leelawadee"/>
                <w:color w:val="000000" w:themeColor="text1"/>
                <w:sz w:val="20"/>
                <w:szCs w:val="20"/>
              </w:rPr>
              <w:t>”:</w:t>
            </w:r>
          </w:p>
        </w:tc>
        <w:tc>
          <w:tcPr>
            <w:tcW w:w="6420" w:type="dxa"/>
          </w:tcPr>
          <w:p w14:paraId="7B729331" w14:textId="77777777" w:rsidR="000C4BCB" w:rsidRPr="001478A6" w:rsidRDefault="000C4BCB"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A Comissão de Valores Mobiliários.</w:t>
            </w:r>
          </w:p>
          <w:p w14:paraId="7585A8BF" w14:textId="77777777" w:rsidR="000C4BCB" w:rsidRPr="001478A6" w:rsidRDefault="000C4BCB" w:rsidP="001478A6">
            <w:pPr>
              <w:spacing w:line="360" w:lineRule="auto"/>
              <w:contextualSpacing/>
              <w:jc w:val="both"/>
              <w:rPr>
                <w:rFonts w:ascii="Leelawadee" w:hAnsi="Leelawadee" w:cs="Leelawadee"/>
                <w:color w:val="000000" w:themeColor="text1"/>
                <w:sz w:val="20"/>
                <w:szCs w:val="20"/>
              </w:rPr>
            </w:pPr>
          </w:p>
        </w:tc>
      </w:tr>
      <w:tr w:rsidR="00C84592" w:rsidRPr="001478A6" w14:paraId="3A9C0385" w14:textId="77777777" w:rsidTr="007833CC">
        <w:tc>
          <w:tcPr>
            <w:tcW w:w="3651" w:type="dxa"/>
          </w:tcPr>
          <w:p w14:paraId="2F68F93E" w14:textId="725EF60B" w:rsidR="00C84592" w:rsidRPr="001478A6" w:rsidRDefault="00C84592" w:rsidP="001478A6">
            <w:pPr>
              <w:spacing w:line="360" w:lineRule="auto"/>
              <w:contextualSpacing/>
              <w:jc w:val="both"/>
              <w:rPr>
                <w:rFonts w:ascii="Leelawadee" w:hAnsi="Leelawadee" w:cs="Leelawadee"/>
                <w:color w:val="000000" w:themeColor="text1"/>
                <w:sz w:val="20"/>
                <w:szCs w:val="20"/>
              </w:rPr>
            </w:pPr>
            <w:r>
              <w:rPr>
                <w:rFonts w:ascii="Leelawadee" w:hAnsi="Leelawadee" w:cs="Leelawadee"/>
                <w:color w:val="000000" w:themeColor="text1"/>
                <w:sz w:val="20"/>
                <w:szCs w:val="20"/>
              </w:rPr>
              <w:t>“</w:t>
            </w:r>
            <w:r w:rsidRPr="00B150E5">
              <w:rPr>
                <w:rFonts w:ascii="Leelawadee" w:hAnsi="Leelawadee" w:cs="Leelawadee"/>
                <w:color w:val="000000" w:themeColor="text1"/>
                <w:sz w:val="20"/>
                <w:szCs w:val="20"/>
                <w:u w:val="single"/>
              </w:rPr>
              <w:t>Data de Atualização</w:t>
            </w:r>
            <w:r>
              <w:rPr>
                <w:rFonts w:ascii="Leelawadee" w:hAnsi="Leelawadee" w:cs="Leelawadee"/>
                <w:color w:val="000000" w:themeColor="text1"/>
                <w:sz w:val="20"/>
                <w:szCs w:val="20"/>
              </w:rPr>
              <w:t>”:</w:t>
            </w:r>
          </w:p>
        </w:tc>
        <w:tc>
          <w:tcPr>
            <w:tcW w:w="6420" w:type="dxa"/>
          </w:tcPr>
          <w:p w14:paraId="6E8F44C1" w14:textId="456896EE" w:rsidR="00C84592" w:rsidRDefault="00A2312C" w:rsidP="001478A6">
            <w:pPr>
              <w:spacing w:line="360" w:lineRule="auto"/>
              <w:contextualSpacing/>
              <w:jc w:val="both"/>
              <w:rPr>
                <w:rFonts w:ascii="Leelawadee" w:hAnsi="Leelawadee" w:cs="Leelawadee"/>
                <w:color w:val="000000" w:themeColor="text1"/>
                <w:sz w:val="20"/>
                <w:szCs w:val="20"/>
              </w:rPr>
            </w:pPr>
            <w:r>
              <w:rPr>
                <w:rFonts w:ascii="Leelawadee" w:hAnsi="Leelawadee" w:cs="Leelawadee"/>
                <w:color w:val="000000" w:themeColor="text1"/>
                <w:sz w:val="20"/>
                <w:szCs w:val="20"/>
              </w:rPr>
              <w:t xml:space="preserve">A data em que ocorrerá a atualização monetária do Valor Nominal Unitário ou saldo do Valor Nominal Unitário das Debêntures, </w:t>
            </w:r>
            <w:del w:id="14" w:author="Luisa Herkenhoff" w:date="2020-11-10T21:02:00Z">
              <w:r>
                <w:rPr>
                  <w:rFonts w:ascii="Leelawadee" w:hAnsi="Leelawadee" w:cs="Leelawadee"/>
                  <w:color w:val="000000" w:themeColor="text1"/>
                  <w:sz w:val="20"/>
                  <w:szCs w:val="20"/>
                </w:rPr>
                <w:delText>sempre no mês de junho de cada ano</w:delText>
              </w:r>
            </w:del>
            <w:ins w:id="15" w:author="Luisa Herkenhoff" w:date="2020-11-10T21:02:00Z">
              <w:r w:rsidR="008445C3">
                <w:rPr>
                  <w:rFonts w:ascii="Leelawadee" w:hAnsi="Leelawadee" w:cs="Leelawadee"/>
                  <w:color w:val="000000" w:themeColor="text1"/>
                  <w:sz w:val="20"/>
                  <w:szCs w:val="20"/>
                </w:rPr>
                <w:t>de acordo com o Anexo I</w:t>
              </w:r>
            </w:ins>
            <w:r>
              <w:rPr>
                <w:rFonts w:ascii="Leelawadee" w:hAnsi="Leelawadee" w:cs="Leelawadee"/>
                <w:color w:val="000000" w:themeColor="text1"/>
                <w:sz w:val="20"/>
                <w:szCs w:val="20"/>
              </w:rPr>
              <w:t>.</w:t>
            </w:r>
          </w:p>
          <w:p w14:paraId="692E91CB" w14:textId="0FBA0645" w:rsidR="009E32EF" w:rsidRPr="001478A6" w:rsidRDefault="009E32EF" w:rsidP="001478A6">
            <w:pPr>
              <w:spacing w:line="360" w:lineRule="auto"/>
              <w:contextualSpacing/>
              <w:jc w:val="both"/>
              <w:rPr>
                <w:rFonts w:ascii="Leelawadee" w:hAnsi="Leelawadee" w:cs="Leelawadee"/>
                <w:color w:val="000000" w:themeColor="text1"/>
                <w:sz w:val="20"/>
                <w:szCs w:val="20"/>
              </w:rPr>
            </w:pPr>
          </w:p>
        </w:tc>
      </w:tr>
      <w:tr w:rsidR="00A71812" w:rsidRPr="001478A6" w14:paraId="16D77362" w14:textId="77777777" w:rsidTr="007833CC">
        <w:tc>
          <w:tcPr>
            <w:tcW w:w="3651" w:type="dxa"/>
          </w:tcPr>
          <w:p w14:paraId="4205F29A" w14:textId="7D2288F3" w:rsidR="00A71812" w:rsidRPr="001478A6" w:rsidRDefault="00A71812"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Data de Integralização das Debêntures</w:t>
            </w:r>
            <w:r w:rsidRPr="001478A6">
              <w:rPr>
                <w:rFonts w:ascii="Leelawadee" w:hAnsi="Leelawadee" w:cs="Leelawadee"/>
                <w:color w:val="000000" w:themeColor="text1"/>
                <w:sz w:val="20"/>
                <w:szCs w:val="20"/>
              </w:rPr>
              <w:t>”:</w:t>
            </w:r>
          </w:p>
        </w:tc>
        <w:tc>
          <w:tcPr>
            <w:tcW w:w="6420" w:type="dxa"/>
          </w:tcPr>
          <w:p w14:paraId="6B026BB5" w14:textId="61561D7C" w:rsidR="00A71812" w:rsidRPr="001478A6" w:rsidRDefault="00A71812"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 xml:space="preserve">Corresponde a data em que ocorrer a integralização das Debêntures, </w:t>
            </w:r>
            <w:r w:rsidR="003A4836" w:rsidRPr="001478A6">
              <w:rPr>
                <w:rFonts w:ascii="Leelawadee" w:hAnsi="Leelawadee" w:cs="Leelawadee"/>
                <w:color w:val="000000" w:themeColor="text1"/>
                <w:sz w:val="20"/>
                <w:szCs w:val="20"/>
              </w:rPr>
              <w:t xml:space="preserve">a qual, </w:t>
            </w:r>
            <w:r w:rsidRPr="001478A6">
              <w:rPr>
                <w:rFonts w:ascii="Leelawadee" w:hAnsi="Leelawadee" w:cs="Leelawadee"/>
                <w:color w:val="000000" w:themeColor="text1"/>
                <w:sz w:val="20"/>
                <w:szCs w:val="20"/>
              </w:rPr>
              <w:t xml:space="preserve">nos termos do item </w:t>
            </w:r>
            <w:r w:rsidR="00230EA1" w:rsidRPr="00030ECF">
              <w:rPr>
                <w:rFonts w:ascii="Leelawadee" w:hAnsi="Leelawadee" w:cs="Leelawadee"/>
                <w:color w:val="000000" w:themeColor="text1"/>
                <w:sz w:val="20"/>
                <w:szCs w:val="20"/>
                <w:highlight w:val="yellow"/>
              </w:rPr>
              <w:fldChar w:fldCharType="begin"/>
            </w:r>
            <w:r w:rsidR="00230EA1" w:rsidRPr="001478A6">
              <w:rPr>
                <w:rFonts w:ascii="Leelawadee" w:hAnsi="Leelawadee" w:cs="Leelawadee"/>
                <w:color w:val="000000" w:themeColor="text1"/>
                <w:sz w:val="20"/>
                <w:szCs w:val="20"/>
              </w:rPr>
              <w:instrText xml:space="preserve"> REF _Ref23924704 \r \h </w:instrText>
            </w:r>
            <w:r w:rsidR="001478A6" w:rsidRPr="001478A6">
              <w:rPr>
                <w:rFonts w:ascii="Leelawadee" w:hAnsi="Leelawadee" w:cs="Leelawadee"/>
                <w:color w:val="000000" w:themeColor="text1"/>
                <w:sz w:val="20"/>
                <w:szCs w:val="20"/>
                <w:highlight w:val="yellow"/>
              </w:rPr>
              <w:instrText xml:space="preserve"> \* MERGEFORMAT</w:instrText>
            </w:r>
            <w:r w:rsidR="001478A6" w:rsidRPr="00AC4244">
              <w:rPr>
                <w:rFonts w:ascii="Leelawadee" w:hAnsi="Leelawadee"/>
                <w:color w:val="000000" w:themeColor="text1"/>
                <w:sz w:val="20"/>
                <w:highlight w:val="yellow"/>
              </w:rPr>
              <w:instrText xml:space="preserve"> </w:instrText>
            </w:r>
            <w:r w:rsidR="00230EA1" w:rsidRPr="00030ECF">
              <w:rPr>
                <w:rFonts w:ascii="Leelawadee" w:hAnsi="Leelawadee" w:cs="Leelawadee"/>
                <w:color w:val="000000" w:themeColor="text1"/>
                <w:sz w:val="20"/>
                <w:szCs w:val="20"/>
                <w:highlight w:val="yellow"/>
              </w:rPr>
            </w:r>
            <w:r w:rsidR="00230EA1" w:rsidRPr="00030ECF">
              <w:rPr>
                <w:rFonts w:ascii="Leelawadee" w:hAnsi="Leelawadee" w:cs="Leelawadee"/>
                <w:color w:val="000000" w:themeColor="text1"/>
                <w:sz w:val="20"/>
                <w:szCs w:val="20"/>
                <w:highlight w:val="yellow"/>
              </w:rPr>
              <w:fldChar w:fldCharType="separate"/>
            </w:r>
            <w:r w:rsidR="00B2470D">
              <w:rPr>
                <w:rFonts w:ascii="Leelawadee" w:hAnsi="Leelawadee" w:cs="Leelawadee"/>
                <w:color w:val="000000" w:themeColor="text1"/>
                <w:sz w:val="20"/>
                <w:szCs w:val="20"/>
              </w:rPr>
              <w:t>6.12.1</w:t>
            </w:r>
            <w:r w:rsidR="00230EA1" w:rsidRPr="00030ECF">
              <w:rPr>
                <w:rFonts w:ascii="Leelawadee" w:hAnsi="Leelawadee" w:cs="Leelawadee"/>
                <w:color w:val="000000" w:themeColor="text1"/>
                <w:sz w:val="20"/>
                <w:szCs w:val="20"/>
                <w:highlight w:val="yellow"/>
              </w:rPr>
              <w:fldChar w:fldCharType="end"/>
            </w:r>
            <w:r w:rsidRPr="001478A6">
              <w:rPr>
                <w:rFonts w:ascii="Leelawadee" w:hAnsi="Leelawadee" w:cs="Leelawadee"/>
                <w:color w:val="000000" w:themeColor="text1"/>
                <w:sz w:val="20"/>
                <w:szCs w:val="20"/>
              </w:rPr>
              <w:t xml:space="preserve"> desta Escritura</w:t>
            </w:r>
            <w:r w:rsidR="003A4836" w:rsidRPr="001478A6">
              <w:rPr>
                <w:rFonts w:ascii="Leelawadee" w:hAnsi="Leelawadee" w:cs="Leelawadee"/>
                <w:color w:val="000000" w:themeColor="text1"/>
                <w:sz w:val="20"/>
                <w:szCs w:val="20"/>
              </w:rPr>
              <w:t>, será a Data de Integralização dos CRI</w:t>
            </w:r>
            <w:r w:rsidR="00663F7C" w:rsidRPr="001478A6">
              <w:rPr>
                <w:rFonts w:ascii="Leelawadee" w:hAnsi="Leelawadee" w:cs="Leelawadee"/>
                <w:color w:val="000000" w:themeColor="text1"/>
                <w:sz w:val="20"/>
                <w:szCs w:val="20"/>
              </w:rPr>
              <w:t>.</w:t>
            </w:r>
          </w:p>
          <w:p w14:paraId="7938E5DE" w14:textId="3708E33D" w:rsidR="00A71812" w:rsidRPr="001478A6" w:rsidRDefault="00A71812" w:rsidP="001478A6">
            <w:pPr>
              <w:spacing w:line="360" w:lineRule="auto"/>
              <w:contextualSpacing/>
              <w:jc w:val="both"/>
              <w:rPr>
                <w:rFonts w:ascii="Leelawadee" w:hAnsi="Leelawadee" w:cs="Leelawadee"/>
                <w:color w:val="000000" w:themeColor="text1"/>
                <w:sz w:val="20"/>
                <w:szCs w:val="20"/>
              </w:rPr>
            </w:pPr>
          </w:p>
        </w:tc>
      </w:tr>
      <w:tr w:rsidR="00100D78" w:rsidRPr="001478A6" w14:paraId="249E3244" w14:textId="77777777" w:rsidTr="007833CC">
        <w:tc>
          <w:tcPr>
            <w:tcW w:w="3651" w:type="dxa"/>
          </w:tcPr>
          <w:p w14:paraId="6DE20DC5" w14:textId="27A09629" w:rsidR="00100D78" w:rsidRPr="001478A6" w:rsidRDefault="00100D78"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Data de Integralização dos CRI</w:t>
            </w:r>
            <w:r w:rsidRPr="001478A6">
              <w:rPr>
                <w:rFonts w:ascii="Leelawadee" w:hAnsi="Leelawadee" w:cs="Leelawadee"/>
                <w:color w:val="000000" w:themeColor="text1"/>
                <w:sz w:val="20"/>
                <w:szCs w:val="20"/>
              </w:rPr>
              <w:t>”:</w:t>
            </w:r>
          </w:p>
        </w:tc>
        <w:tc>
          <w:tcPr>
            <w:tcW w:w="6420" w:type="dxa"/>
          </w:tcPr>
          <w:p w14:paraId="7C5A78AB" w14:textId="4640AB1D" w:rsidR="00100D78" w:rsidRPr="001478A6" w:rsidRDefault="00100D78"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 xml:space="preserve">Corresponde a data em que ocorrer a integralização dos CRI, nos termos do item </w:t>
            </w:r>
            <w:r w:rsidRPr="00030ECF">
              <w:rPr>
                <w:rFonts w:ascii="Leelawadee" w:hAnsi="Leelawadee" w:cs="Leelawadee"/>
                <w:color w:val="000000" w:themeColor="text1"/>
                <w:sz w:val="20"/>
                <w:szCs w:val="20"/>
              </w:rPr>
              <w:fldChar w:fldCharType="begin"/>
            </w:r>
            <w:r w:rsidRPr="001478A6">
              <w:rPr>
                <w:rFonts w:ascii="Leelawadee" w:hAnsi="Leelawadee" w:cs="Leelawadee"/>
                <w:color w:val="000000" w:themeColor="text1"/>
                <w:sz w:val="20"/>
                <w:szCs w:val="20"/>
              </w:rPr>
              <w:instrText xml:space="preserve"> REF _Ref23837826 \r \h </w:instrText>
            </w:r>
            <w:r w:rsidR="001478A6" w:rsidRPr="001478A6">
              <w:rPr>
                <w:rFonts w:ascii="Leelawadee" w:hAnsi="Leelawadee" w:cs="Leelawadee"/>
                <w:color w:val="000000" w:themeColor="text1"/>
                <w:sz w:val="20"/>
                <w:szCs w:val="20"/>
              </w:rPr>
              <w:instrText xml:space="preserve"> \* MERGEFORMAT </w:instrText>
            </w:r>
            <w:r w:rsidRPr="00030ECF">
              <w:rPr>
                <w:rFonts w:ascii="Leelawadee" w:hAnsi="Leelawadee" w:cs="Leelawadee"/>
                <w:color w:val="000000" w:themeColor="text1"/>
                <w:sz w:val="20"/>
                <w:szCs w:val="20"/>
              </w:rPr>
            </w:r>
            <w:r w:rsidRPr="00030ECF">
              <w:rPr>
                <w:rFonts w:ascii="Leelawadee" w:hAnsi="Leelawadee" w:cs="Leelawadee"/>
                <w:color w:val="000000" w:themeColor="text1"/>
                <w:sz w:val="20"/>
                <w:szCs w:val="20"/>
              </w:rPr>
              <w:fldChar w:fldCharType="separate"/>
            </w:r>
            <w:r w:rsidR="00B2470D">
              <w:rPr>
                <w:rFonts w:ascii="Leelawadee" w:hAnsi="Leelawadee" w:cs="Leelawadee"/>
                <w:color w:val="000000" w:themeColor="text1"/>
                <w:sz w:val="20"/>
                <w:szCs w:val="20"/>
              </w:rPr>
              <w:t>6.5.3</w:t>
            </w:r>
            <w:r w:rsidRPr="00030ECF">
              <w:rPr>
                <w:rFonts w:ascii="Leelawadee" w:hAnsi="Leelawadee" w:cs="Leelawadee"/>
                <w:color w:val="000000" w:themeColor="text1"/>
                <w:sz w:val="20"/>
                <w:szCs w:val="20"/>
              </w:rPr>
              <w:fldChar w:fldCharType="end"/>
            </w:r>
            <w:r w:rsidRPr="001478A6">
              <w:rPr>
                <w:rFonts w:ascii="Leelawadee" w:hAnsi="Leelawadee" w:cs="Leelawadee"/>
                <w:color w:val="000000" w:themeColor="text1"/>
                <w:sz w:val="20"/>
                <w:szCs w:val="20"/>
              </w:rPr>
              <w:t xml:space="preserve"> desta Escritura.</w:t>
            </w:r>
          </w:p>
          <w:p w14:paraId="143732A2" w14:textId="2927F122" w:rsidR="00100D78" w:rsidRPr="001478A6" w:rsidRDefault="00100D78" w:rsidP="001478A6">
            <w:pPr>
              <w:spacing w:line="360" w:lineRule="auto"/>
              <w:contextualSpacing/>
              <w:jc w:val="both"/>
              <w:rPr>
                <w:rFonts w:ascii="Leelawadee" w:hAnsi="Leelawadee" w:cs="Leelawadee"/>
                <w:color w:val="000000" w:themeColor="text1"/>
                <w:sz w:val="20"/>
                <w:szCs w:val="20"/>
              </w:rPr>
            </w:pPr>
          </w:p>
        </w:tc>
      </w:tr>
      <w:tr w:rsidR="00A0560F" w:rsidRPr="001478A6" w14:paraId="11F02B6A" w14:textId="77777777" w:rsidTr="007833CC">
        <w:tc>
          <w:tcPr>
            <w:tcW w:w="3651" w:type="dxa"/>
          </w:tcPr>
          <w:p w14:paraId="3E6421BB" w14:textId="1B9BC3C0" w:rsidR="00A0560F" w:rsidRPr="001478A6" w:rsidRDefault="00A0560F"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Data de Emissão das Debêntures</w:t>
            </w:r>
            <w:r w:rsidRPr="001478A6">
              <w:rPr>
                <w:rFonts w:ascii="Leelawadee" w:hAnsi="Leelawadee" w:cs="Leelawadee"/>
                <w:color w:val="000000" w:themeColor="text1"/>
                <w:sz w:val="20"/>
                <w:szCs w:val="20"/>
              </w:rPr>
              <w:t>”:</w:t>
            </w:r>
          </w:p>
        </w:tc>
        <w:tc>
          <w:tcPr>
            <w:tcW w:w="6420" w:type="dxa"/>
          </w:tcPr>
          <w:p w14:paraId="0DA744D1" w14:textId="1F023E23" w:rsidR="00A0560F" w:rsidRPr="001478A6" w:rsidRDefault="00A0560F"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 xml:space="preserve">Será o dia </w:t>
            </w:r>
            <w:r w:rsidR="00D94588">
              <w:rPr>
                <w:rFonts w:ascii="Leelawadee" w:hAnsi="Leelawadee" w:cs="Leelawadee"/>
                <w:color w:val="000000" w:themeColor="text1"/>
                <w:sz w:val="20"/>
                <w:szCs w:val="20"/>
              </w:rPr>
              <w:t>10</w:t>
            </w:r>
            <w:r w:rsidR="00D94588" w:rsidRPr="001478A6">
              <w:rPr>
                <w:rFonts w:ascii="Leelawadee" w:hAnsi="Leelawadee" w:cs="Leelawadee"/>
                <w:color w:val="000000" w:themeColor="text1"/>
                <w:sz w:val="20"/>
                <w:szCs w:val="20"/>
              </w:rPr>
              <w:t xml:space="preserve"> </w:t>
            </w:r>
            <w:r w:rsidRPr="001478A6">
              <w:rPr>
                <w:rFonts w:ascii="Leelawadee" w:hAnsi="Leelawadee" w:cs="Leelawadee"/>
                <w:color w:val="000000" w:themeColor="text1"/>
                <w:sz w:val="20"/>
                <w:szCs w:val="20"/>
              </w:rPr>
              <w:t xml:space="preserve">de </w:t>
            </w:r>
            <w:r w:rsidR="00C77D35">
              <w:rPr>
                <w:rFonts w:ascii="Leelawadee" w:hAnsi="Leelawadee" w:cs="Leelawadee"/>
                <w:color w:val="000000" w:themeColor="text1"/>
                <w:sz w:val="20"/>
                <w:szCs w:val="20"/>
              </w:rPr>
              <w:t>novembro</w:t>
            </w:r>
            <w:r w:rsidR="009E32EF" w:rsidRPr="001478A6">
              <w:rPr>
                <w:rFonts w:ascii="Leelawadee" w:hAnsi="Leelawadee" w:cs="Leelawadee"/>
                <w:color w:val="000000" w:themeColor="text1"/>
                <w:sz w:val="20"/>
                <w:szCs w:val="20"/>
              </w:rPr>
              <w:t xml:space="preserve"> </w:t>
            </w:r>
            <w:r w:rsidRPr="001478A6">
              <w:rPr>
                <w:rFonts w:ascii="Leelawadee" w:hAnsi="Leelawadee" w:cs="Leelawadee"/>
                <w:color w:val="000000" w:themeColor="text1"/>
                <w:sz w:val="20"/>
                <w:szCs w:val="20"/>
              </w:rPr>
              <w:t xml:space="preserve">de </w:t>
            </w:r>
            <w:r w:rsidR="00C77D35">
              <w:rPr>
                <w:rFonts w:ascii="Leelawadee" w:hAnsi="Leelawadee" w:cs="Leelawadee"/>
                <w:bCs/>
                <w:color w:val="000000" w:themeColor="text1"/>
                <w:sz w:val="20"/>
                <w:szCs w:val="20"/>
              </w:rPr>
              <w:t>2020</w:t>
            </w:r>
            <w:r w:rsidR="00C77D35" w:rsidRPr="001478A6">
              <w:rPr>
                <w:rFonts w:ascii="Leelawadee" w:hAnsi="Leelawadee" w:cs="Leelawadee"/>
                <w:color w:val="000000" w:themeColor="text1"/>
                <w:sz w:val="20"/>
                <w:szCs w:val="20"/>
              </w:rPr>
              <w:t xml:space="preserve">, </w:t>
            </w:r>
            <w:r w:rsidRPr="001478A6">
              <w:rPr>
                <w:rFonts w:ascii="Leelawadee" w:hAnsi="Leelawadee" w:cs="Leelawadee"/>
                <w:color w:val="000000" w:themeColor="text1"/>
                <w:sz w:val="20"/>
                <w:szCs w:val="20"/>
              </w:rPr>
              <w:t xml:space="preserve">nos termos do item </w:t>
            </w:r>
            <w:r w:rsidRPr="00030ECF">
              <w:rPr>
                <w:rFonts w:ascii="Leelawadee" w:hAnsi="Leelawadee" w:cs="Leelawadee"/>
                <w:color w:val="000000" w:themeColor="text1"/>
                <w:sz w:val="20"/>
                <w:szCs w:val="20"/>
              </w:rPr>
              <w:fldChar w:fldCharType="begin"/>
            </w:r>
            <w:r w:rsidRPr="001478A6">
              <w:rPr>
                <w:rFonts w:ascii="Leelawadee" w:hAnsi="Leelawadee" w:cs="Leelawadee"/>
                <w:color w:val="000000" w:themeColor="text1"/>
                <w:sz w:val="20"/>
                <w:szCs w:val="20"/>
              </w:rPr>
              <w:instrText xml:space="preserve"> REF _Ref23837326 \r \h </w:instrText>
            </w:r>
            <w:r w:rsidR="001478A6" w:rsidRPr="001478A6">
              <w:rPr>
                <w:rFonts w:ascii="Leelawadee" w:hAnsi="Leelawadee" w:cs="Leelawadee"/>
                <w:color w:val="000000" w:themeColor="text1"/>
                <w:sz w:val="20"/>
                <w:szCs w:val="20"/>
              </w:rPr>
              <w:instrText xml:space="preserve"> \* MERGEFORMAT </w:instrText>
            </w:r>
            <w:r w:rsidRPr="00030ECF">
              <w:rPr>
                <w:rFonts w:ascii="Leelawadee" w:hAnsi="Leelawadee" w:cs="Leelawadee"/>
                <w:color w:val="000000" w:themeColor="text1"/>
                <w:sz w:val="20"/>
                <w:szCs w:val="20"/>
              </w:rPr>
            </w:r>
            <w:r w:rsidRPr="00030ECF">
              <w:rPr>
                <w:rFonts w:ascii="Leelawadee" w:hAnsi="Leelawadee" w:cs="Leelawadee"/>
                <w:color w:val="000000" w:themeColor="text1"/>
                <w:sz w:val="20"/>
                <w:szCs w:val="20"/>
              </w:rPr>
              <w:fldChar w:fldCharType="separate"/>
            </w:r>
            <w:r w:rsidR="00B2470D">
              <w:rPr>
                <w:rFonts w:ascii="Leelawadee" w:hAnsi="Leelawadee" w:cs="Leelawadee"/>
                <w:color w:val="000000" w:themeColor="text1"/>
                <w:sz w:val="20"/>
                <w:szCs w:val="20"/>
              </w:rPr>
              <w:t>6.4.1</w:t>
            </w:r>
            <w:r w:rsidRPr="00030ECF">
              <w:rPr>
                <w:rFonts w:ascii="Leelawadee" w:hAnsi="Leelawadee" w:cs="Leelawadee"/>
                <w:color w:val="000000" w:themeColor="text1"/>
                <w:sz w:val="20"/>
                <w:szCs w:val="20"/>
              </w:rPr>
              <w:fldChar w:fldCharType="end"/>
            </w:r>
            <w:r w:rsidRPr="001478A6">
              <w:rPr>
                <w:rFonts w:ascii="Leelawadee" w:hAnsi="Leelawadee" w:cs="Leelawadee"/>
                <w:color w:val="000000" w:themeColor="text1"/>
                <w:sz w:val="20"/>
                <w:szCs w:val="20"/>
              </w:rPr>
              <w:t xml:space="preserve"> abaixo.</w:t>
            </w:r>
          </w:p>
          <w:p w14:paraId="226EDBBA" w14:textId="30AD912D" w:rsidR="00787B3D" w:rsidRPr="001478A6" w:rsidRDefault="00787B3D" w:rsidP="001478A6">
            <w:pPr>
              <w:spacing w:line="360" w:lineRule="auto"/>
              <w:contextualSpacing/>
              <w:jc w:val="both"/>
              <w:rPr>
                <w:rFonts w:ascii="Leelawadee" w:hAnsi="Leelawadee" w:cs="Leelawadee"/>
                <w:color w:val="000000" w:themeColor="text1"/>
                <w:sz w:val="20"/>
                <w:szCs w:val="20"/>
              </w:rPr>
            </w:pPr>
          </w:p>
        </w:tc>
      </w:tr>
      <w:tr w:rsidR="00787B3D" w:rsidRPr="001478A6" w14:paraId="15826813" w14:textId="77777777" w:rsidTr="007833CC">
        <w:tc>
          <w:tcPr>
            <w:tcW w:w="3651" w:type="dxa"/>
          </w:tcPr>
          <w:p w14:paraId="31EED30D" w14:textId="6A56CEDB" w:rsidR="00787B3D" w:rsidRPr="001478A6" w:rsidRDefault="00787B3D"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Data de Pagamento da Remuneração</w:t>
            </w:r>
            <w:r w:rsidRPr="001478A6">
              <w:rPr>
                <w:rFonts w:ascii="Leelawadee" w:hAnsi="Leelawadee" w:cs="Leelawadee"/>
                <w:color w:val="000000" w:themeColor="text1"/>
                <w:sz w:val="20"/>
                <w:szCs w:val="20"/>
              </w:rPr>
              <w:t>”:</w:t>
            </w:r>
          </w:p>
        </w:tc>
        <w:tc>
          <w:tcPr>
            <w:tcW w:w="6420" w:type="dxa"/>
          </w:tcPr>
          <w:p w14:paraId="7286F6BD" w14:textId="39977651" w:rsidR="00787B3D" w:rsidRPr="001478A6" w:rsidRDefault="00787B3D"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 xml:space="preserve">As datas mensais e sucessivas de pagamento da Remuneração das Debêntures, </w:t>
            </w:r>
            <w:r w:rsidR="00D36971">
              <w:rPr>
                <w:rFonts w:ascii="Leelawadee" w:hAnsi="Leelawadee" w:cs="Leelawadee"/>
                <w:color w:val="000000" w:themeColor="text1"/>
                <w:sz w:val="20"/>
                <w:szCs w:val="20"/>
              </w:rPr>
              <w:t>de acordo com as datas indicadas na tabela constante do Anexo I à presente Escritura</w:t>
            </w:r>
            <w:r w:rsidRPr="001478A6">
              <w:rPr>
                <w:rFonts w:ascii="Leelawadee" w:hAnsi="Leelawadee" w:cs="Leelawadee"/>
                <w:color w:val="000000" w:themeColor="text1"/>
                <w:sz w:val="20"/>
                <w:szCs w:val="20"/>
              </w:rPr>
              <w:t>.</w:t>
            </w:r>
          </w:p>
          <w:p w14:paraId="32237669" w14:textId="35720718" w:rsidR="00787B3D" w:rsidRPr="001478A6" w:rsidRDefault="00787B3D" w:rsidP="001478A6">
            <w:pPr>
              <w:spacing w:line="360" w:lineRule="auto"/>
              <w:contextualSpacing/>
              <w:jc w:val="both"/>
              <w:rPr>
                <w:rFonts w:ascii="Leelawadee" w:hAnsi="Leelawadee" w:cs="Leelawadee"/>
                <w:color w:val="000000" w:themeColor="text1"/>
                <w:sz w:val="20"/>
                <w:szCs w:val="20"/>
              </w:rPr>
            </w:pPr>
          </w:p>
        </w:tc>
      </w:tr>
      <w:tr w:rsidR="00A0560F" w:rsidRPr="001478A6" w14:paraId="43EE2419" w14:textId="77777777" w:rsidTr="007833CC">
        <w:tc>
          <w:tcPr>
            <w:tcW w:w="3651" w:type="dxa"/>
          </w:tcPr>
          <w:p w14:paraId="0C02E022" w14:textId="7EA7A77F" w:rsidR="00A0560F" w:rsidRPr="001478A6" w:rsidRDefault="00A0560F"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Data de Vencimento das Debêntures</w:t>
            </w:r>
            <w:r w:rsidRPr="001478A6">
              <w:rPr>
                <w:rFonts w:ascii="Leelawadee" w:hAnsi="Leelawadee" w:cs="Leelawadee"/>
                <w:color w:val="000000" w:themeColor="text1"/>
                <w:sz w:val="20"/>
                <w:szCs w:val="20"/>
              </w:rPr>
              <w:t>”:</w:t>
            </w:r>
          </w:p>
        </w:tc>
        <w:tc>
          <w:tcPr>
            <w:tcW w:w="6420" w:type="dxa"/>
          </w:tcPr>
          <w:p w14:paraId="1C8C217C" w14:textId="2C72F174" w:rsidR="00A0560F" w:rsidRPr="001478A6" w:rsidRDefault="00A0560F"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 xml:space="preserve">Será o dia </w:t>
            </w:r>
            <w:r w:rsidR="00C77D35">
              <w:rPr>
                <w:rFonts w:ascii="Leelawadee" w:hAnsi="Leelawadee" w:cs="Leelawadee"/>
                <w:color w:val="000000" w:themeColor="text1"/>
                <w:sz w:val="20"/>
                <w:szCs w:val="20"/>
              </w:rPr>
              <w:t>01</w:t>
            </w:r>
            <w:r w:rsidR="00C77D35" w:rsidRPr="001478A6">
              <w:rPr>
                <w:rFonts w:ascii="Leelawadee" w:hAnsi="Leelawadee" w:cs="Leelawadee"/>
                <w:color w:val="000000" w:themeColor="text1"/>
                <w:sz w:val="20"/>
                <w:szCs w:val="20"/>
              </w:rPr>
              <w:t xml:space="preserve"> </w:t>
            </w:r>
            <w:r w:rsidRPr="001478A6">
              <w:rPr>
                <w:rFonts w:ascii="Leelawadee" w:hAnsi="Leelawadee" w:cs="Leelawadee"/>
                <w:color w:val="000000" w:themeColor="text1"/>
                <w:sz w:val="20"/>
                <w:szCs w:val="20"/>
              </w:rPr>
              <w:t xml:space="preserve">de </w:t>
            </w:r>
            <w:r w:rsidR="00C77D35">
              <w:rPr>
                <w:rFonts w:ascii="Leelawadee" w:hAnsi="Leelawadee" w:cs="Leelawadee"/>
                <w:color w:val="000000" w:themeColor="text1"/>
                <w:sz w:val="20"/>
                <w:szCs w:val="20"/>
              </w:rPr>
              <w:t>outubro</w:t>
            </w:r>
            <w:r w:rsidR="00C77D35" w:rsidRPr="001478A6">
              <w:rPr>
                <w:rFonts w:ascii="Leelawadee" w:hAnsi="Leelawadee" w:cs="Leelawadee"/>
                <w:color w:val="000000" w:themeColor="text1"/>
                <w:sz w:val="20"/>
                <w:szCs w:val="20"/>
              </w:rPr>
              <w:t xml:space="preserve"> </w:t>
            </w:r>
            <w:r w:rsidRPr="001478A6">
              <w:rPr>
                <w:rFonts w:ascii="Leelawadee" w:hAnsi="Leelawadee" w:cs="Leelawadee"/>
                <w:color w:val="000000" w:themeColor="text1"/>
                <w:sz w:val="20"/>
                <w:szCs w:val="20"/>
              </w:rPr>
              <w:t xml:space="preserve">de </w:t>
            </w:r>
            <w:r w:rsidR="00C77D35">
              <w:rPr>
                <w:rFonts w:ascii="Leelawadee" w:hAnsi="Leelawadee" w:cs="Leelawadee"/>
                <w:color w:val="000000" w:themeColor="text1"/>
                <w:sz w:val="20"/>
                <w:szCs w:val="20"/>
              </w:rPr>
              <w:t>2029</w:t>
            </w:r>
            <w:r w:rsidR="00C77D35" w:rsidRPr="001478A6">
              <w:rPr>
                <w:rFonts w:ascii="Leelawadee" w:hAnsi="Leelawadee" w:cs="Leelawadee"/>
                <w:color w:val="000000" w:themeColor="text1"/>
                <w:sz w:val="20"/>
                <w:szCs w:val="20"/>
              </w:rPr>
              <w:t xml:space="preserve">, </w:t>
            </w:r>
            <w:r w:rsidRPr="001478A6">
              <w:rPr>
                <w:rFonts w:ascii="Leelawadee" w:hAnsi="Leelawadee" w:cs="Leelawadee"/>
                <w:color w:val="000000" w:themeColor="text1"/>
                <w:sz w:val="20"/>
                <w:szCs w:val="20"/>
              </w:rPr>
              <w:t xml:space="preserve">nos termos do item </w:t>
            </w:r>
            <w:r w:rsidRPr="00030ECF">
              <w:rPr>
                <w:rFonts w:ascii="Leelawadee" w:hAnsi="Leelawadee" w:cs="Leelawadee"/>
                <w:color w:val="000000" w:themeColor="text1"/>
                <w:sz w:val="20"/>
                <w:szCs w:val="20"/>
              </w:rPr>
              <w:fldChar w:fldCharType="begin"/>
            </w:r>
            <w:r w:rsidRPr="001478A6">
              <w:rPr>
                <w:rFonts w:ascii="Leelawadee" w:hAnsi="Leelawadee" w:cs="Leelawadee"/>
                <w:color w:val="000000" w:themeColor="text1"/>
                <w:sz w:val="20"/>
                <w:szCs w:val="20"/>
              </w:rPr>
              <w:instrText xml:space="preserve"> REF _Ref23837442 \r \h </w:instrText>
            </w:r>
            <w:r w:rsidR="001478A6" w:rsidRPr="001478A6">
              <w:rPr>
                <w:rFonts w:ascii="Leelawadee" w:hAnsi="Leelawadee" w:cs="Leelawadee"/>
                <w:color w:val="000000" w:themeColor="text1"/>
                <w:sz w:val="20"/>
                <w:szCs w:val="20"/>
              </w:rPr>
              <w:instrText xml:space="preserve"> \* MERGEFORMAT </w:instrText>
            </w:r>
            <w:r w:rsidRPr="00030ECF">
              <w:rPr>
                <w:rFonts w:ascii="Leelawadee" w:hAnsi="Leelawadee" w:cs="Leelawadee"/>
                <w:color w:val="000000" w:themeColor="text1"/>
                <w:sz w:val="20"/>
                <w:szCs w:val="20"/>
              </w:rPr>
            </w:r>
            <w:r w:rsidRPr="00030ECF">
              <w:rPr>
                <w:rFonts w:ascii="Leelawadee" w:hAnsi="Leelawadee" w:cs="Leelawadee"/>
                <w:color w:val="000000" w:themeColor="text1"/>
                <w:sz w:val="20"/>
                <w:szCs w:val="20"/>
              </w:rPr>
              <w:fldChar w:fldCharType="separate"/>
            </w:r>
            <w:r w:rsidR="00B2470D">
              <w:rPr>
                <w:rFonts w:ascii="Leelawadee" w:hAnsi="Leelawadee" w:cs="Leelawadee"/>
                <w:color w:val="000000" w:themeColor="text1"/>
                <w:sz w:val="20"/>
                <w:szCs w:val="20"/>
              </w:rPr>
              <w:t>6.4.4</w:t>
            </w:r>
            <w:r w:rsidRPr="00030ECF">
              <w:rPr>
                <w:rFonts w:ascii="Leelawadee" w:hAnsi="Leelawadee" w:cs="Leelawadee"/>
                <w:color w:val="000000" w:themeColor="text1"/>
                <w:sz w:val="20"/>
                <w:szCs w:val="20"/>
              </w:rPr>
              <w:fldChar w:fldCharType="end"/>
            </w:r>
            <w:r w:rsidRPr="001478A6">
              <w:rPr>
                <w:rFonts w:ascii="Leelawadee" w:hAnsi="Leelawadee" w:cs="Leelawadee"/>
                <w:color w:val="000000" w:themeColor="text1"/>
                <w:sz w:val="20"/>
                <w:szCs w:val="20"/>
              </w:rPr>
              <w:t xml:space="preserve"> abaixo.</w:t>
            </w:r>
          </w:p>
          <w:p w14:paraId="655D3604" w14:textId="26977C66" w:rsidR="000E5939" w:rsidRPr="001478A6" w:rsidRDefault="000E5939" w:rsidP="001478A6">
            <w:pPr>
              <w:spacing w:line="360" w:lineRule="auto"/>
              <w:contextualSpacing/>
              <w:jc w:val="both"/>
              <w:rPr>
                <w:rFonts w:ascii="Leelawadee" w:hAnsi="Leelawadee" w:cs="Leelawadee"/>
                <w:color w:val="000000" w:themeColor="text1"/>
                <w:sz w:val="20"/>
                <w:szCs w:val="20"/>
              </w:rPr>
            </w:pPr>
          </w:p>
        </w:tc>
      </w:tr>
      <w:tr w:rsidR="000C4BCB" w:rsidRPr="001478A6" w14:paraId="0810A467" w14:textId="77777777" w:rsidTr="007833CC">
        <w:tc>
          <w:tcPr>
            <w:tcW w:w="3651" w:type="dxa"/>
          </w:tcPr>
          <w:p w14:paraId="70EF27F2" w14:textId="77777777" w:rsidR="000C4BCB" w:rsidRPr="001478A6" w:rsidRDefault="000C4BCB"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Debêntures</w:t>
            </w:r>
            <w:r w:rsidRPr="001478A6">
              <w:rPr>
                <w:rFonts w:ascii="Leelawadee" w:hAnsi="Leelawadee" w:cs="Leelawadee"/>
                <w:color w:val="000000" w:themeColor="text1"/>
                <w:sz w:val="20"/>
                <w:szCs w:val="20"/>
              </w:rPr>
              <w:t>”:</w:t>
            </w:r>
          </w:p>
        </w:tc>
        <w:tc>
          <w:tcPr>
            <w:tcW w:w="6420" w:type="dxa"/>
          </w:tcPr>
          <w:p w14:paraId="21DC660D" w14:textId="7216FF24" w:rsidR="000C4BCB" w:rsidRPr="001478A6" w:rsidRDefault="00750FB9"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 xml:space="preserve">As </w:t>
            </w:r>
            <w:r w:rsidR="00C77D35" w:rsidRPr="002054D8">
              <w:rPr>
                <w:rFonts w:ascii="Leelawadee" w:hAnsi="Leelawadee" w:cs="Leelawadee"/>
                <w:color w:val="000000" w:themeColor="text1"/>
                <w:sz w:val="20"/>
                <w:szCs w:val="20"/>
              </w:rPr>
              <w:t>49.658</w:t>
            </w:r>
            <w:r w:rsidRPr="001478A6">
              <w:rPr>
                <w:rFonts w:ascii="Leelawadee" w:hAnsi="Leelawadee" w:cs="Leelawadee"/>
                <w:color w:val="000000" w:themeColor="text1"/>
                <w:sz w:val="20"/>
                <w:szCs w:val="20"/>
              </w:rPr>
              <w:t xml:space="preserve"> </w:t>
            </w:r>
            <w:r w:rsidR="00C77D35" w:rsidRPr="001478A6">
              <w:rPr>
                <w:rFonts w:ascii="Leelawadee" w:hAnsi="Leelawadee" w:cs="Leelawadee"/>
                <w:color w:val="000000" w:themeColor="text1"/>
                <w:sz w:val="20"/>
                <w:szCs w:val="20"/>
              </w:rPr>
              <w:t>(</w:t>
            </w:r>
            <w:r w:rsidR="00C77D35">
              <w:rPr>
                <w:rFonts w:ascii="Leelawadee" w:hAnsi="Leelawadee" w:cs="Leelawadee"/>
                <w:color w:val="000000" w:themeColor="text1"/>
                <w:sz w:val="20"/>
                <w:szCs w:val="20"/>
              </w:rPr>
              <w:t>quarenta e nove mil, seiscentas e cinquenta e oito</w:t>
            </w:r>
            <w:r w:rsidR="00C77D35" w:rsidRPr="001478A6">
              <w:rPr>
                <w:rFonts w:ascii="Leelawadee" w:hAnsi="Leelawadee" w:cs="Leelawadee"/>
                <w:color w:val="000000" w:themeColor="text1"/>
                <w:sz w:val="20"/>
                <w:szCs w:val="20"/>
              </w:rPr>
              <w:t xml:space="preserve">) </w:t>
            </w:r>
            <w:r w:rsidRPr="001478A6">
              <w:rPr>
                <w:rFonts w:ascii="Leelawadee" w:hAnsi="Leelawadee" w:cs="Leelawadee"/>
                <w:color w:val="000000" w:themeColor="text1"/>
                <w:sz w:val="20"/>
                <w:szCs w:val="20"/>
              </w:rPr>
              <w:t xml:space="preserve">debêntures simples, não conversíveis em ações, da espécie </w:t>
            </w:r>
            <w:r w:rsidRPr="001478A6">
              <w:rPr>
                <w:rFonts w:ascii="Leelawadee" w:hAnsi="Leelawadee" w:cs="Leelawadee"/>
                <w:iCs/>
                <w:color w:val="000000" w:themeColor="text1"/>
                <w:sz w:val="20"/>
                <w:szCs w:val="20"/>
              </w:rPr>
              <w:t>quirografária, a ser convolada em espécie com garantia real</w:t>
            </w:r>
            <w:r w:rsidRPr="001478A6">
              <w:rPr>
                <w:rFonts w:ascii="Leelawadee" w:hAnsi="Leelawadee" w:cs="Leelawadee"/>
                <w:color w:val="000000" w:themeColor="text1"/>
                <w:sz w:val="20"/>
                <w:szCs w:val="20"/>
              </w:rPr>
              <w:t xml:space="preserve">, em série única, da 4ª emissão de debêntures da Emissora, com valor nominal unitário de </w:t>
            </w:r>
            <w:r w:rsidR="007738EB" w:rsidRPr="00DA5644">
              <w:rPr>
                <w:rFonts w:ascii="Leelawadee" w:hAnsi="Leelawadee"/>
                <w:color w:val="000000" w:themeColor="text1"/>
                <w:sz w:val="20"/>
              </w:rPr>
              <w:t>R$ </w:t>
            </w:r>
            <w:r w:rsidR="007738EB" w:rsidRPr="002054D8">
              <w:rPr>
                <w:rFonts w:ascii="Leelawadee" w:hAnsi="Leelawadee" w:cs="Leelawadee"/>
                <w:color w:val="000000" w:themeColor="text1"/>
                <w:sz w:val="20"/>
                <w:szCs w:val="20"/>
              </w:rPr>
              <w:t>1.000,0120587</w:t>
            </w:r>
            <w:r w:rsidRPr="001478A6">
              <w:rPr>
                <w:rFonts w:ascii="Leelawadee" w:hAnsi="Leelawadee" w:cs="Leelawadee"/>
                <w:color w:val="000000" w:themeColor="text1"/>
                <w:sz w:val="20"/>
                <w:szCs w:val="20"/>
              </w:rPr>
              <w:t xml:space="preserve">, perfazendo o valor total de </w:t>
            </w:r>
            <w:r w:rsidRPr="00DA5644">
              <w:rPr>
                <w:rFonts w:ascii="Leelawadee" w:hAnsi="Leelawadee"/>
                <w:color w:val="000000" w:themeColor="text1"/>
                <w:sz w:val="20"/>
              </w:rPr>
              <w:t>R$ </w:t>
            </w:r>
            <w:r w:rsidR="00086483" w:rsidRPr="00DA5644">
              <w:rPr>
                <w:rFonts w:ascii="Leelawadee" w:hAnsi="Leelawadee"/>
                <w:color w:val="000000" w:themeColor="text1"/>
                <w:sz w:val="20"/>
              </w:rPr>
              <w:t>49.658.598,81</w:t>
            </w:r>
            <w:r w:rsidRPr="00DA5644">
              <w:rPr>
                <w:rFonts w:ascii="Leelawadee" w:hAnsi="Leelawadee"/>
                <w:color w:val="000000" w:themeColor="text1"/>
                <w:sz w:val="20"/>
              </w:rPr>
              <w:t xml:space="preserve"> (</w:t>
            </w:r>
            <w:r w:rsidR="00086483" w:rsidRPr="00DA5644">
              <w:rPr>
                <w:rFonts w:ascii="Leelawadee" w:hAnsi="Leelawadee"/>
                <w:color w:val="000000" w:themeColor="text1"/>
                <w:sz w:val="20"/>
              </w:rPr>
              <w:t>quarenta e nove milhões, seiscentos e cinquenta e oito mil, quinhentos e noventa e oito reais e oitenta e um centavos</w:t>
            </w:r>
            <w:r w:rsidRPr="002054D8">
              <w:rPr>
                <w:rFonts w:ascii="Leelawadee" w:hAnsi="Leelawadee" w:cs="Leelawadee"/>
                <w:color w:val="000000" w:themeColor="text1"/>
                <w:sz w:val="20"/>
                <w:szCs w:val="20"/>
              </w:rPr>
              <w:t>)</w:t>
            </w:r>
            <w:r w:rsidRPr="001478A6">
              <w:rPr>
                <w:rFonts w:ascii="Leelawadee" w:hAnsi="Leelawadee" w:cs="Leelawadee"/>
                <w:color w:val="000000" w:themeColor="text1"/>
                <w:sz w:val="20"/>
                <w:szCs w:val="20"/>
              </w:rPr>
              <w:t>.</w:t>
            </w:r>
          </w:p>
          <w:p w14:paraId="1F43D35F" w14:textId="77777777" w:rsidR="000C4BCB" w:rsidRPr="001478A6" w:rsidRDefault="000C4BCB" w:rsidP="001478A6">
            <w:pPr>
              <w:spacing w:line="360" w:lineRule="auto"/>
              <w:contextualSpacing/>
              <w:jc w:val="both"/>
              <w:rPr>
                <w:rFonts w:ascii="Leelawadee" w:hAnsi="Leelawadee" w:cs="Leelawadee"/>
                <w:color w:val="000000" w:themeColor="text1"/>
                <w:sz w:val="20"/>
                <w:szCs w:val="20"/>
              </w:rPr>
            </w:pPr>
          </w:p>
        </w:tc>
      </w:tr>
      <w:tr w:rsidR="000C4BCB" w:rsidRPr="001478A6" w14:paraId="233A197F" w14:textId="77777777" w:rsidTr="007833CC">
        <w:tc>
          <w:tcPr>
            <w:tcW w:w="3651" w:type="dxa"/>
          </w:tcPr>
          <w:p w14:paraId="01C98DA2" w14:textId="77777777" w:rsidR="000C4BCB" w:rsidRPr="001478A6" w:rsidRDefault="000C4BCB"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Dia Útil</w:t>
            </w:r>
            <w:r w:rsidRPr="001478A6">
              <w:rPr>
                <w:rFonts w:ascii="Leelawadee" w:hAnsi="Leelawadee" w:cs="Leelawadee"/>
                <w:color w:val="000000" w:themeColor="text1"/>
                <w:sz w:val="20"/>
                <w:szCs w:val="20"/>
              </w:rPr>
              <w:t>”:</w:t>
            </w:r>
          </w:p>
        </w:tc>
        <w:tc>
          <w:tcPr>
            <w:tcW w:w="6420" w:type="dxa"/>
          </w:tcPr>
          <w:p w14:paraId="2C4B30D2" w14:textId="3F6544C9" w:rsidR="000C4BCB" w:rsidRPr="001478A6" w:rsidRDefault="000C4BCB" w:rsidP="001478A6">
            <w:pPr>
              <w:spacing w:line="360" w:lineRule="auto"/>
              <w:contextualSpacing/>
              <w:jc w:val="both"/>
              <w:rPr>
                <w:rFonts w:ascii="Leelawadee" w:hAnsi="Leelawadee" w:cs="Leelawadee"/>
                <w:bCs/>
                <w:color w:val="000000" w:themeColor="text1"/>
                <w:sz w:val="20"/>
                <w:szCs w:val="20"/>
              </w:rPr>
            </w:pPr>
            <w:r w:rsidRPr="001478A6">
              <w:rPr>
                <w:rFonts w:ascii="Leelawadee" w:hAnsi="Leelawadee" w:cs="Leelawadee"/>
                <w:bCs/>
                <w:color w:val="000000" w:themeColor="text1"/>
                <w:sz w:val="20"/>
                <w:szCs w:val="20"/>
              </w:rPr>
              <w:t>Significa qualquer dia que não seja sábado, domingo ou feriado declarado nacional.</w:t>
            </w:r>
            <w:r w:rsidR="00100D78" w:rsidRPr="001478A6">
              <w:rPr>
                <w:rFonts w:ascii="Leelawadee" w:hAnsi="Leelawadee" w:cs="Leelawadee"/>
                <w:bCs/>
                <w:color w:val="000000" w:themeColor="text1"/>
                <w:sz w:val="20"/>
                <w:szCs w:val="20"/>
              </w:rPr>
              <w:t xml:space="preserve"> </w:t>
            </w:r>
            <w:r w:rsidR="00100D78" w:rsidRPr="001478A6">
              <w:rPr>
                <w:rFonts w:ascii="Leelawadee" w:eastAsia="TimesNewRoman" w:hAnsi="Leelawadee" w:cs="Leelawadee"/>
                <w:sz w:val="20"/>
                <w:szCs w:val="20"/>
              </w:rPr>
              <w:t>Quando a indicação de prazo contado por dia na presente Escritura não vier acompanhada da indicação de “Dia Útil”, entende-se que o prazo é contado em dias corridos.</w:t>
            </w:r>
          </w:p>
          <w:p w14:paraId="5B9CA385" w14:textId="77777777" w:rsidR="000C4BCB" w:rsidRPr="001478A6" w:rsidRDefault="000C4BCB" w:rsidP="001478A6">
            <w:pPr>
              <w:spacing w:line="360" w:lineRule="auto"/>
              <w:contextualSpacing/>
              <w:jc w:val="both"/>
              <w:rPr>
                <w:rFonts w:ascii="Leelawadee" w:hAnsi="Leelawadee" w:cs="Leelawadee"/>
                <w:bCs/>
                <w:color w:val="000000" w:themeColor="text1"/>
                <w:sz w:val="20"/>
                <w:szCs w:val="20"/>
              </w:rPr>
            </w:pPr>
          </w:p>
        </w:tc>
      </w:tr>
      <w:tr w:rsidR="000C4BCB" w:rsidRPr="001478A6" w14:paraId="4CD494A8" w14:textId="77777777" w:rsidTr="007833CC">
        <w:tc>
          <w:tcPr>
            <w:tcW w:w="3651" w:type="dxa"/>
          </w:tcPr>
          <w:p w14:paraId="06F0D5C9" w14:textId="77777777" w:rsidR="000C4BCB" w:rsidRPr="001478A6" w:rsidRDefault="000C4BCB"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Direitos Creditórios</w:t>
            </w:r>
            <w:r w:rsidRPr="001478A6">
              <w:rPr>
                <w:rFonts w:ascii="Leelawadee" w:hAnsi="Leelawadee" w:cs="Leelawadee"/>
                <w:color w:val="000000" w:themeColor="text1"/>
                <w:sz w:val="20"/>
                <w:szCs w:val="20"/>
              </w:rPr>
              <w:t>”:</w:t>
            </w:r>
          </w:p>
        </w:tc>
        <w:tc>
          <w:tcPr>
            <w:tcW w:w="6420" w:type="dxa"/>
          </w:tcPr>
          <w:p w14:paraId="01C95E5A" w14:textId="4FBFEAD6" w:rsidR="003D5575" w:rsidRPr="001478A6" w:rsidRDefault="00683160" w:rsidP="001478A6">
            <w:pPr>
              <w:spacing w:line="360" w:lineRule="auto"/>
              <w:contextualSpacing/>
              <w:jc w:val="both"/>
              <w:rPr>
                <w:rFonts w:ascii="Leelawadee" w:hAnsi="Leelawadee" w:cs="Leelawadee"/>
                <w:bCs/>
                <w:color w:val="000000" w:themeColor="text1"/>
                <w:sz w:val="20"/>
                <w:szCs w:val="20"/>
              </w:rPr>
            </w:pPr>
            <w:r w:rsidRPr="001478A6">
              <w:rPr>
                <w:rFonts w:ascii="Leelawadee" w:hAnsi="Leelawadee" w:cs="Leelawadee"/>
                <w:bCs/>
                <w:color w:val="000000" w:themeColor="text1"/>
                <w:sz w:val="20"/>
                <w:szCs w:val="20"/>
              </w:rPr>
              <w:t xml:space="preserve">Os </w:t>
            </w:r>
            <w:r w:rsidRPr="001478A6">
              <w:rPr>
                <w:rFonts w:ascii="Leelawadee" w:hAnsi="Leelawadee" w:cs="Leelawadee"/>
                <w:color w:val="000000" w:themeColor="text1"/>
                <w:sz w:val="20"/>
                <w:szCs w:val="20"/>
              </w:rPr>
              <w:t xml:space="preserve">direitos creditórios oriundos </w:t>
            </w:r>
            <w:r w:rsidR="00975F2E" w:rsidRPr="001478A6">
              <w:rPr>
                <w:rFonts w:ascii="Leelawadee" w:hAnsi="Leelawadee" w:cs="Leelawadee"/>
                <w:color w:val="000000" w:themeColor="text1"/>
                <w:sz w:val="20"/>
                <w:szCs w:val="20"/>
              </w:rPr>
              <w:t>do Contrato de Locação</w:t>
            </w:r>
            <w:r w:rsidRPr="001478A6">
              <w:rPr>
                <w:rFonts w:ascii="Leelawadee" w:hAnsi="Leelawadee" w:cs="Leelawadee"/>
                <w:color w:val="000000" w:themeColor="text1"/>
                <w:sz w:val="20"/>
                <w:szCs w:val="20"/>
              </w:rPr>
              <w:t xml:space="preserve">, incluindo a totalidade dos respectivos acessórios, tais como atualização monetária, encargos moratórios, multas e penalidades previstos </w:t>
            </w:r>
            <w:r w:rsidR="00207B2B" w:rsidRPr="001478A6">
              <w:rPr>
                <w:rFonts w:ascii="Leelawadee" w:hAnsi="Leelawadee" w:cs="Leelawadee"/>
                <w:color w:val="000000" w:themeColor="text1"/>
                <w:sz w:val="20"/>
                <w:szCs w:val="20"/>
              </w:rPr>
              <w:t xml:space="preserve">no </w:t>
            </w:r>
            <w:r w:rsidR="00F26BE3" w:rsidRPr="001478A6">
              <w:rPr>
                <w:rFonts w:ascii="Leelawadee" w:hAnsi="Leelawadee" w:cs="Leelawadee"/>
                <w:color w:val="000000" w:themeColor="text1"/>
                <w:sz w:val="20"/>
                <w:szCs w:val="20"/>
              </w:rPr>
              <w:t>Contrato de Locação</w:t>
            </w:r>
            <w:r w:rsidRPr="001478A6">
              <w:rPr>
                <w:rFonts w:ascii="Leelawadee" w:hAnsi="Leelawadee" w:cs="Leelawadee"/>
                <w:color w:val="000000" w:themeColor="text1"/>
                <w:sz w:val="20"/>
                <w:szCs w:val="20"/>
              </w:rPr>
              <w:t>. Os Direitos Creditórios encontram-se descritos e caracterizados no Anexo I do Contrato de Cessão Fiduciária.</w:t>
            </w:r>
          </w:p>
          <w:p w14:paraId="0209CB9A" w14:textId="2336A0F3" w:rsidR="003D5575" w:rsidRPr="001478A6" w:rsidRDefault="003D5575" w:rsidP="001478A6">
            <w:pPr>
              <w:spacing w:line="360" w:lineRule="auto"/>
              <w:contextualSpacing/>
              <w:jc w:val="both"/>
              <w:rPr>
                <w:rFonts w:ascii="Leelawadee" w:hAnsi="Leelawadee" w:cs="Leelawadee"/>
                <w:bCs/>
                <w:color w:val="000000" w:themeColor="text1"/>
                <w:sz w:val="20"/>
                <w:szCs w:val="20"/>
              </w:rPr>
            </w:pPr>
          </w:p>
        </w:tc>
      </w:tr>
      <w:tr w:rsidR="000C4BCB" w:rsidRPr="001478A6" w14:paraId="0F7F6B5B" w14:textId="77777777" w:rsidTr="007833CC">
        <w:tc>
          <w:tcPr>
            <w:tcW w:w="3651" w:type="dxa"/>
          </w:tcPr>
          <w:p w14:paraId="0AA58D77" w14:textId="77777777" w:rsidR="000C4BCB" w:rsidRPr="001478A6" w:rsidRDefault="000C4BCB"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Documentos da Operação</w:t>
            </w:r>
            <w:r w:rsidRPr="001478A6">
              <w:rPr>
                <w:rFonts w:ascii="Leelawadee" w:hAnsi="Leelawadee" w:cs="Leelawadee"/>
                <w:color w:val="000000" w:themeColor="text1"/>
                <w:sz w:val="20"/>
                <w:szCs w:val="20"/>
              </w:rPr>
              <w:t>”:</w:t>
            </w:r>
          </w:p>
        </w:tc>
        <w:tc>
          <w:tcPr>
            <w:tcW w:w="6420" w:type="dxa"/>
          </w:tcPr>
          <w:p w14:paraId="0C30CC6D" w14:textId="10A0E7D1" w:rsidR="000C4BCB" w:rsidRPr="001478A6" w:rsidRDefault="000C4BCB" w:rsidP="001478A6">
            <w:pPr>
              <w:spacing w:line="360" w:lineRule="auto"/>
              <w:contextualSpacing/>
              <w:jc w:val="both"/>
              <w:rPr>
                <w:rFonts w:ascii="Leelawadee" w:hAnsi="Leelawadee" w:cs="Leelawadee"/>
                <w:bCs/>
                <w:color w:val="000000" w:themeColor="text1"/>
                <w:sz w:val="20"/>
                <w:szCs w:val="20"/>
              </w:rPr>
            </w:pPr>
            <w:r w:rsidRPr="001478A6">
              <w:rPr>
                <w:rFonts w:ascii="Leelawadee" w:hAnsi="Leelawadee" w:cs="Leelawadee"/>
                <w:bCs/>
                <w:color w:val="000000" w:themeColor="text1"/>
                <w:sz w:val="20"/>
                <w:szCs w:val="20"/>
              </w:rPr>
              <w:t>Quando em conjunto, (i) a</w:t>
            </w:r>
            <w:r w:rsidR="003D5575" w:rsidRPr="001478A6">
              <w:rPr>
                <w:rFonts w:ascii="Leelawadee" w:hAnsi="Leelawadee" w:cs="Leelawadee"/>
                <w:bCs/>
                <w:color w:val="000000" w:themeColor="text1"/>
                <w:sz w:val="20"/>
                <w:szCs w:val="20"/>
              </w:rPr>
              <w:t xml:space="preserve"> presente</w:t>
            </w:r>
            <w:r w:rsidRPr="001478A6">
              <w:rPr>
                <w:rFonts w:ascii="Leelawadee" w:hAnsi="Leelawadee" w:cs="Leelawadee"/>
                <w:bCs/>
                <w:color w:val="000000" w:themeColor="text1"/>
                <w:sz w:val="20"/>
                <w:szCs w:val="20"/>
              </w:rPr>
              <w:t xml:space="preserve"> Escritura; (</w:t>
            </w:r>
            <w:proofErr w:type="spellStart"/>
            <w:r w:rsidRPr="001478A6">
              <w:rPr>
                <w:rFonts w:ascii="Leelawadee" w:hAnsi="Leelawadee" w:cs="Leelawadee"/>
                <w:bCs/>
                <w:color w:val="000000" w:themeColor="text1"/>
                <w:sz w:val="20"/>
                <w:szCs w:val="20"/>
              </w:rPr>
              <w:t>ii</w:t>
            </w:r>
            <w:proofErr w:type="spellEnd"/>
            <w:r w:rsidRPr="001478A6">
              <w:rPr>
                <w:rFonts w:ascii="Leelawadee" w:hAnsi="Leelawadee" w:cs="Leelawadee"/>
                <w:bCs/>
                <w:color w:val="000000" w:themeColor="text1"/>
                <w:sz w:val="20"/>
                <w:szCs w:val="20"/>
              </w:rPr>
              <w:t>) o Contrato de Cessão Fiduciária; (</w:t>
            </w:r>
            <w:proofErr w:type="spellStart"/>
            <w:r w:rsidR="00683160" w:rsidRPr="001478A6">
              <w:rPr>
                <w:rFonts w:ascii="Leelawadee" w:hAnsi="Leelawadee" w:cs="Leelawadee"/>
                <w:bCs/>
                <w:color w:val="000000" w:themeColor="text1"/>
                <w:sz w:val="20"/>
                <w:szCs w:val="20"/>
              </w:rPr>
              <w:t>iii</w:t>
            </w:r>
            <w:proofErr w:type="spellEnd"/>
            <w:r w:rsidRPr="001478A6">
              <w:rPr>
                <w:rFonts w:ascii="Leelawadee" w:hAnsi="Leelawadee" w:cs="Leelawadee"/>
                <w:bCs/>
                <w:color w:val="000000" w:themeColor="text1"/>
                <w:sz w:val="20"/>
                <w:szCs w:val="20"/>
              </w:rPr>
              <w:t>) o Contrato de Alienação Fiduciária</w:t>
            </w:r>
            <w:r w:rsidR="003D5575" w:rsidRPr="001478A6">
              <w:rPr>
                <w:rFonts w:ascii="Leelawadee" w:hAnsi="Leelawadee" w:cs="Leelawadee"/>
                <w:bCs/>
                <w:color w:val="000000" w:themeColor="text1"/>
                <w:sz w:val="20"/>
                <w:szCs w:val="20"/>
              </w:rPr>
              <w:t xml:space="preserve"> de Imóvel</w:t>
            </w:r>
            <w:r w:rsidRPr="001478A6">
              <w:rPr>
                <w:rFonts w:ascii="Leelawadee" w:hAnsi="Leelawadee" w:cs="Leelawadee"/>
                <w:bCs/>
                <w:color w:val="000000" w:themeColor="text1"/>
                <w:sz w:val="20"/>
                <w:szCs w:val="20"/>
              </w:rPr>
              <w:t>; (</w:t>
            </w:r>
            <w:proofErr w:type="spellStart"/>
            <w:r w:rsidR="00683160" w:rsidRPr="001478A6">
              <w:rPr>
                <w:rFonts w:ascii="Leelawadee" w:hAnsi="Leelawadee" w:cs="Leelawadee"/>
                <w:bCs/>
                <w:color w:val="000000" w:themeColor="text1"/>
                <w:sz w:val="20"/>
                <w:szCs w:val="20"/>
              </w:rPr>
              <w:t>i</w:t>
            </w:r>
            <w:r w:rsidRPr="001478A6">
              <w:rPr>
                <w:rFonts w:ascii="Leelawadee" w:hAnsi="Leelawadee" w:cs="Leelawadee"/>
                <w:bCs/>
                <w:color w:val="000000" w:themeColor="text1"/>
                <w:sz w:val="20"/>
                <w:szCs w:val="20"/>
              </w:rPr>
              <w:t>v</w:t>
            </w:r>
            <w:proofErr w:type="spellEnd"/>
            <w:r w:rsidRPr="001478A6">
              <w:rPr>
                <w:rFonts w:ascii="Leelawadee" w:hAnsi="Leelawadee" w:cs="Leelawadee"/>
                <w:bCs/>
                <w:color w:val="000000" w:themeColor="text1"/>
                <w:sz w:val="20"/>
                <w:szCs w:val="20"/>
              </w:rPr>
              <w:t>) a Escritura de Emissão de CCI; (v) o Termo de Securitização; (v</w:t>
            </w:r>
            <w:r w:rsidR="009939E8" w:rsidRPr="001478A6">
              <w:rPr>
                <w:rFonts w:ascii="Leelawadee" w:hAnsi="Leelawadee" w:cs="Leelawadee"/>
                <w:bCs/>
                <w:color w:val="000000" w:themeColor="text1"/>
                <w:sz w:val="20"/>
                <w:szCs w:val="20"/>
              </w:rPr>
              <w:t>i</w:t>
            </w:r>
            <w:r w:rsidRPr="001478A6">
              <w:rPr>
                <w:rFonts w:ascii="Leelawadee" w:hAnsi="Leelawadee" w:cs="Leelawadee"/>
                <w:bCs/>
                <w:color w:val="000000" w:themeColor="text1"/>
                <w:sz w:val="20"/>
                <w:szCs w:val="20"/>
              </w:rPr>
              <w:t xml:space="preserve">) o Contrato de Distribuição; </w:t>
            </w:r>
            <w:r w:rsidR="00333013" w:rsidRPr="001478A6">
              <w:rPr>
                <w:rFonts w:ascii="Leelawadee" w:hAnsi="Leelawadee" w:cs="Leelawadee"/>
                <w:bCs/>
                <w:color w:val="000000" w:themeColor="text1"/>
                <w:sz w:val="20"/>
                <w:szCs w:val="20"/>
              </w:rPr>
              <w:t>(</w:t>
            </w:r>
            <w:proofErr w:type="spellStart"/>
            <w:r w:rsidR="00333013" w:rsidRPr="001478A6">
              <w:rPr>
                <w:rFonts w:ascii="Leelawadee" w:hAnsi="Leelawadee" w:cs="Leelawadee"/>
                <w:bCs/>
                <w:color w:val="000000" w:themeColor="text1"/>
                <w:sz w:val="20"/>
                <w:szCs w:val="20"/>
              </w:rPr>
              <w:t>vii</w:t>
            </w:r>
            <w:proofErr w:type="spellEnd"/>
            <w:r w:rsidR="00333013" w:rsidRPr="001478A6">
              <w:rPr>
                <w:rFonts w:ascii="Leelawadee" w:hAnsi="Leelawadee" w:cs="Leelawadee"/>
                <w:bCs/>
                <w:color w:val="000000" w:themeColor="text1"/>
                <w:sz w:val="20"/>
                <w:szCs w:val="20"/>
              </w:rPr>
              <w:t xml:space="preserve">) o Contrato de Custodiante e Registrador; </w:t>
            </w:r>
            <w:r w:rsidRPr="001478A6">
              <w:rPr>
                <w:rFonts w:ascii="Leelawadee" w:hAnsi="Leelawadee" w:cs="Leelawadee"/>
                <w:bCs/>
                <w:color w:val="000000" w:themeColor="text1"/>
                <w:sz w:val="20"/>
                <w:szCs w:val="20"/>
              </w:rPr>
              <w:t>(</w:t>
            </w:r>
            <w:proofErr w:type="spellStart"/>
            <w:r w:rsidRPr="001478A6">
              <w:rPr>
                <w:rFonts w:ascii="Leelawadee" w:hAnsi="Leelawadee" w:cs="Leelawadee"/>
                <w:bCs/>
                <w:color w:val="000000" w:themeColor="text1"/>
                <w:sz w:val="20"/>
                <w:szCs w:val="20"/>
              </w:rPr>
              <w:t>v</w:t>
            </w:r>
            <w:r w:rsidR="00333013" w:rsidRPr="001478A6">
              <w:rPr>
                <w:rFonts w:ascii="Leelawadee" w:hAnsi="Leelawadee" w:cs="Leelawadee"/>
                <w:bCs/>
                <w:color w:val="000000" w:themeColor="text1"/>
                <w:sz w:val="20"/>
                <w:szCs w:val="20"/>
              </w:rPr>
              <w:t>i</w:t>
            </w:r>
            <w:r w:rsidRPr="001478A6">
              <w:rPr>
                <w:rFonts w:ascii="Leelawadee" w:hAnsi="Leelawadee" w:cs="Leelawadee"/>
                <w:bCs/>
                <w:color w:val="000000" w:themeColor="text1"/>
                <w:sz w:val="20"/>
                <w:szCs w:val="20"/>
              </w:rPr>
              <w:t>i</w:t>
            </w:r>
            <w:r w:rsidR="009939E8" w:rsidRPr="001478A6">
              <w:rPr>
                <w:rFonts w:ascii="Leelawadee" w:hAnsi="Leelawadee" w:cs="Leelawadee"/>
                <w:bCs/>
                <w:color w:val="000000" w:themeColor="text1"/>
                <w:sz w:val="20"/>
                <w:szCs w:val="20"/>
              </w:rPr>
              <w:t>i</w:t>
            </w:r>
            <w:proofErr w:type="spellEnd"/>
            <w:r w:rsidRPr="001478A6">
              <w:rPr>
                <w:rFonts w:ascii="Leelawadee" w:hAnsi="Leelawadee" w:cs="Leelawadee"/>
                <w:bCs/>
                <w:color w:val="000000" w:themeColor="text1"/>
                <w:sz w:val="20"/>
                <w:szCs w:val="20"/>
              </w:rPr>
              <w:t>) o boletim de subscrição das Debêntures e os boletins de subscrição dos CRI; e (</w:t>
            </w:r>
            <w:proofErr w:type="spellStart"/>
            <w:r w:rsidR="00683160" w:rsidRPr="001478A6">
              <w:rPr>
                <w:rFonts w:ascii="Leelawadee" w:hAnsi="Leelawadee" w:cs="Leelawadee"/>
                <w:bCs/>
                <w:color w:val="000000" w:themeColor="text1"/>
                <w:sz w:val="20"/>
                <w:szCs w:val="20"/>
              </w:rPr>
              <w:t>i</w:t>
            </w:r>
            <w:r w:rsidR="00333013" w:rsidRPr="001478A6">
              <w:rPr>
                <w:rFonts w:ascii="Leelawadee" w:hAnsi="Leelawadee" w:cs="Leelawadee"/>
                <w:bCs/>
                <w:color w:val="000000" w:themeColor="text1"/>
                <w:sz w:val="20"/>
                <w:szCs w:val="20"/>
              </w:rPr>
              <w:t>x</w:t>
            </w:r>
            <w:proofErr w:type="spellEnd"/>
            <w:r w:rsidRPr="001478A6">
              <w:rPr>
                <w:rFonts w:ascii="Leelawadee" w:hAnsi="Leelawadee" w:cs="Leelawadee"/>
                <w:bCs/>
                <w:color w:val="000000" w:themeColor="text1"/>
                <w:sz w:val="20"/>
                <w:szCs w:val="20"/>
              </w:rPr>
              <w:t>) os respectivos aditamentos e outros instrumentos que integrem a presente operação e que venham a ser celebrados.</w:t>
            </w:r>
          </w:p>
          <w:p w14:paraId="471F1BEF" w14:textId="77777777" w:rsidR="000C4BCB" w:rsidRPr="001478A6" w:rsidRDefault="000C4BCB" w:rsidP="001478A6">
            <w:pPr>
              <w:spacing w:line="360" w:lineRule="auto"/>
              <w:contextualSpacing/>
              <w:jc w:val="both"/>
              <w:rPr>
                <w:rFonts w:ascii="Leelawadee" w:hAnsi="Leelawadee" w:cs="Leelawadee"/>
                <w:bCs/>
                <w:color w:val="000000" w:themeColor="text1"/>
                <w:sz w:val="20"/>
                <w:szCs w:val="20"/>
              </w:rPr>
            </w:pPr>
          </w:p>
        </w:tc>
      </w:tr>
      <w:tr w:rsidR="004E10D8" w:rsidRPr="001478A6" w14:paraId="10B00D95" w14:textId="77777777" w:rsidTr="007833CC">
        <w:tc>
          <w:tcPr>
            <w:tcW w:w="3651" w:type="dxa"/>
          </w:tcPr>
          <w:p w14:paraId="078293D5" w14:textId="0BE3959D" w:rsidR="004E10D8" w:rsidRPr="001478A6" w:rsidRDefault="004E10D8"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Emissão de Debêntures</w:t>
            </w:r>
            <w:r w:rsidRPr="001478A6">
              <w:rPr>
                <w:rFonts w:ascii="Leelawadee" w:hAnsi="Leelawadee" w:cs="Leelawadee"/>
                <w:color w:val="000000" w:themeColor="text1"/>
                <w:sz w:val="20"/>
                <w:szCs w:val="20"/>
              </w:rPr>
              <w:t>”:</w:t>
            </w:r>
          </w:p>
        </w:tc>
        <w:tc>
          <w:tcPr>
            <w:tcW w:w="6420" w:type="dxa"/>
          </w:tcPr>
          <w:p w14:paraId="621621D0" w14:textId="630CF92A" w:rsidR="004E10D8" w:rsidRPr="001478A6" w:rsidRDefault="004E10D8" w:rsidP="001478A6">
            <w:pPr>
              <w:spacing w:line="360" w:lineRule="auto"/>
              <w:contextualSpacing/>
              <w:jc w:val="both"/>
              <w:rPr>
                <w:rFonts w:ascii="Leelawadee" w:hAnsi="Leelawadee" w:cs="Leelawadee"/>
                <w:bCs/>
                <w:color w:val="000000" w:themeColor="text1"/>
                <w:sz w:val="20"/>
                <w:szCs w:val="20"/>
              </w:rPr>
            </w:pPr>
            <w:r w:rsidRPr="001478A6">
              <w:rPr>
                <w:rFonts w:ascii="Leelawadee" w:hAnsi="Leelawadee" w:cs="Leelawadee"/>
                <w:bCs/>
                <w:color w:val="000000" w:themeColor="text1"/>
                <w:sz w:val="20"/>
                <w:szCs w:val="20"/>
              </w:rPr>
              <w:t xml:space="preserve">Significa a presente </w:t>
            </w:r>
            <w:r w:rsidR="00245299" w:rsidRPr="001478A6">
              <w:rPr>
                <w:rFonts w:ascii="Leelawadee" w:hAnsi="Leelawadee" w:cs="Leelawadee"/>
                <w:bCs/>
                <w:color w:val="000000" w:themeColor="text1"/>
                <w:sz w:val="20"/>
                <w:szCs w:val="20"/>
              </w:rPr>
              <w:t>4</w:t>
            </w:r>
            <w:r w:rsidRPr="001478A6">
              <w:rPr>
                <w:rFonts w:ascii="Leelawadee" w:hAnsi="Leelawadee" w:cs="Leelawadee"/>
                <w:bCs/>
                <w:color w:val="000000" w:themeColor="text1"/>
                <w:sz w:val="20"/>
                <w:szCs w:val="20"/>
              </w:rPr>
              <w:t>ª (</w:t>
            </w:r>
            <w:r w:rsidR="00245299" w:rsidRPr="001478A6">
              <w:rPr>
                <w:rFonts w:ascii="Leelawadee" w:hAnsi="Leelawadee" w:cs="Leelawadee"/>
                <w:bCs/>
                <w:color w:val="000000" w:themeColor="text1"/>
                <w:sz w:val="20"/>
                <w:szCs w:val="20"/>
              </w:rPr>
              <w:t>quarta</w:t>
            </w:r>
            <w:r w:rsidRPr="001478A6">
              <w:rPr>
                <w:rFonts w:ascii="Leelawadee" w:hAnsi="Leelawadee" w:cs="Leelawadee"/>
                <w:bCs/>
                <w:color w:val="000000" w:themeColor="text1"/>
                <w:sz w:val="20"/>
                <w:szCs w:val="20"/>
              </w:rPr>
              <w:t>) emissão d</w:t>
            </w:r>
            <w:r w:rsidR="009939E8" w:rsidRPr="001478A6">
              <w:rPr>
                <w:rFonts w:ascii="Leelawadee" w:hAnsi="Leelawadee" w:cs="Leelawadee"/>
                <w:bCs/>
                <w:color w:val="000000" w:themeColor="text1"/>
                <w:sz w:val="20"/>
                <w:szCs w:val="20"/>
              </w:rPr>
              <w:t>e</w:t>
            </w:r>
            <w:r w:rsidRPr="001478A6">
              <w:rPr>
                <w:rFonts w:ascii="Leelawadee" w:hAnsi="Leelawadee" w:cs="Leelawadee"/>
                <w:bCs/>
                <w:color w:val="000000" w:themeColor="text1"/>
                <w:sz w:val="20"/>
                <w:szCs w:val="20"/>
              </w:rPr>
              <w:t xml:space="preserve"> </w:t>
            </w:r>
            <w:r w:rsidR="009939E8" w:rsidRPr="001478A6">
              <w:rPr>
                <w:rFonts w:ascii="Leelawadee" w:hAnsi="Leelawadee" w:cs="Leelawadee"/>
                <w:bCs/>
                <w:color w:val="000000" w:themeColor="text1"/>
                <w:sz w:val="20"/>
                <w:szCs w:val="20"/>
              </w:rPr>
              <w:t>debêntures da Emissora</w:t>
            </w:r>
            <w:r w:rsidRPr="001478A6">
              <w:rPr>
                <w:rFonts w:ascii="Leelawadee" w:hAnsi="Leelawadee" w:cs="Leelawadee"/>
                <w:bCs/>
                <w:color w:val="000000" w:themeColor="text1"/>
                <w:sz w:val="20"/>
                <w:szCs w:val="20"/>
              </w:rPr>
              <w:t>, nos termos desta Escritura e da Lei das Sociedades por Ações.</w:t>
            </w:r>
          </w:p>
          <w:p w14:paraId="376DF72B" w14:textId="0999887F" w:rsidR="004E10D8" w:rsidRPr="001478A6" w:rsidRDefault="004E10D8" w:rsidP="001478A6">
            <w:pPr>
              <w:spacing w:line="360" w:lineRule="auto"/>
              <w:contextualSpacing/>
              <w:jc w:val="both"/>
              <w:rPr>
                <w:rFonts w:ascii="Leelawadee" w:hAnsi="Leelawadee" w:cs="Leelawadee"/>
                <w:bCs/>
                <w:color w:val="000000" w:themeColor="text1"/>
                <w:sz w:val="20"/>
                <w:szCs w:val="20"/>
              </w:rPr>
            </w:pPr>
          </w:p>
        </w:tc>
      </w:tr>
      <w:tr w:rsidR="00471A83" w:rsidRPr="001478A6" w14:paraId="1109B7A2" w14:textId="77777777" w:rsidTr="007833CC">
        <w:tc>
          <w:tcPr>
            <w:tcW w:w="3651" w:type="dxa"/>
          </w:tcPr>
          <w:p w14:paraId="15CF7E56" w14:textId="47EF451A" w:rsidR="00471A83" w:rsidRPr="001478A6" w:rsidRDefault="00471A83"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Emissão dos CRI</w:t>
            </w:r>
            <w:r w:rsidRPr="001478A6">
              <w:rPr>
                <w:rFonts w:ascii="Leelawadee" w:hAnsi="Leelawadee" w:cs="Leelawadee"/>
                <w:color w:val="000000" w:themeColor="text1"/>
                <w:sz w:val="20"/>
                <w:szCs w:val="20"/>
              </w:rPr>
              <w:t>”:</w:t>
            </w:r>
          </w:p>
        </w:tc>
        <w:tc>
          <w:tcPr>
            <w:tcW w:w="6420" w:type="dxa"/>
          </w:tcPr>
          <w:p w14:paraId="428B2E09" w14:textId="5D6469AA" w:rsidR="00471A83" w:rsidRPr="001478A6" w:rsidRDefault="00471A83" w:rsidP="001478A6">
            <w:pPr>
              <w:spacing w:line="360" w:lineRule="auto"/>
              <w:contextualSpacing/>
              <w:jc w:val="both"/>
              <w:rPr>
                <w:rFonts w:ascii="Leelawadee" w:hAnsi="Leelawadee" w:cs="Leelawadee"/>
                <w:bCs/>
                <w:color w:val="000000" w:themeColor="text1"/>
                <w:sz w:val="20"/>
                <w:szCs w:val="20"/>
              </w:rPr>
            </w:pPr>
            <w:r w:rsidRPr="001478A6">
              <w:rPr>
                <w:rFonts w:ascii="Leelawadee" w:hAnsi="Leelawadee" w:cs="Leelawadee"/>
                <w:bCs/>
                <w:color w:val="000000" w:themeColor="text1"/>
                <w:sz w:val="20"/>
                <w:szCs w:val="20"/>
              </w:rPr>
              <w:t xml:space="preserve">Significa a </w:t>
            </w:r>
            <w:r w:rsidR="00F33EA2">
              <w:rPr>
                <w:rFonts w:ascii="Leelawadee" w:hAnsi="Leelawadee" w:cs="Leelawadee"/>
                <w:bCs/>
                <w:color w:val="000000" w:themeColor="text1"/>
                <w:sz w:val="20"/>
                <w:szCs w:val="20"/>
              </w:rPr>
              <w:t>4</w:t>
            </w:r>
            <w:r w:rsidRPr="001478A6">
              <w:rPr>
                <w:rFonts w:ascii="Leelawadee" w:hAnsi="Leelawadee" w:cs="Leelawadee"/>
                <w:bCs/>
                <w:color w:val="000000" w:themeColor="text1"/>
                <w:sz w:val="20"/>
                <w:szCs w:val="20"/>
              </w:rPr>
              <w:t xml:space="preserve">ª Emissão de Certificados de Recebíveis Imobiliários da </w:t>
            </w:r>
            <w:r w:rsidR="00E67583">
              <w:rPr>
                <w:rFonts w:ascii="Leelawadee" w:hAnsi="Leelawadee" w:cs="Leelawadee"/>
                <w:bCs/>
                <w:color w:val="000000" w:themeColor="text1"/>
                <w:sz w:val="20"/>
                <w:szCs w:val="20"/>
              </w:rPr>
              <w:t>102</w:t>
            </w:r>
            <w:r w:rsidRPr="001478A6">
              <w:rPr>
                <w:rFonts w:ascii="Leelawadee" w:hAnsi="Leelawadee" w:cs="Leelawadee"/>
                <w:bCs/>
                <w:color w:val="000000" w:themeColor="text1"/>
                <w:sz w:val="20"/>
                <w:szCs w:val="20"/>
              </w:rPr>
              <w:t xml:space="preserve">ª Série da </w:t>
            </w:r>
            <w:proofErr w:type="spellStart"/>
            <w:r w:rsidRPr="001478A6">
              <w:rPr>
                <w:rFonts w:ascii="Leelawadee" w:hAnsi="Leelawadee" w:cs="Leelawadee"/>
                <w:bCs/>
                <w:color w:val="000000" w:themeColor="text1"/>
                <w:sz w:val="20"/>
                <w:szCs w:val="20"/>
              </w:rPr>
              <w:t>Securitizadora</w:t>
            </w:r>
            <w:proofErr w:type="spellEnd"/>
            <w:r w:rsidRPr="001478A6">
              <w:rPr>
                <w:rFonts w:ascii="Leelawadee" w:hAnsi="Leelawadee" w:cs="Leelawadee"/>
                <w:bCs/>
                <w:color w:val="000000" w:themeColor="text1"/>
                <w:sz w:val="20"/>
                <w:szCs w:val="20"/>
              </w:rPr>
              <w:t>.</w:t>
            </w:r>
          </w:p>
          <w:p w14:paraId="542E5899" w14:textId="6A61BC8C" w:rsidR="00471A83" w:rsidRPr="001478A6" w:rsidRDefault="00471A83" w:rsidP="001478A6">
            <w:pPr>
              <w:spacing w:line="360" w:lineRule="auto"/>
              <w:contextualSpacing/>
              <w:jc w:val="both"/>
              <w:rPr>
                <w:rFonts w:ascii="Leelawadee" w:hAnsi="Leelawadee" w:cs="Leelawadee"/>
                <w:bCs/>
                <w:color w:val="000000" w:themeColor="text1"/>
                <w:sz w:val="20"/>
                <w:szCs w:val="20"/>
              </w:rPr>
            </w:pPr>
          </w:p>
        </w:tc>
      </w:tr>
      <w:tr w:rsidR="00D73FB7" w:rsidRPr="001478A6" w14:paraId="61466AF7" w14:textId="77777777" w:rsidTr="007833CC">
        <w:tc>
          <w:tcPr>
            <w:tcW w:w="3651" w:type="dxa"/>
          </w:tcPr>
          <w:p w14:paraId="361CAE19" w14:textId="51A29E50" w:rsidR="00D73FB7" w:rsidRPr="001478A6" w:rsidRDefault="00D73FB7"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Emissora</w:t>
            </w:r>
            <w:r w:rsidRPr="001478A6">
              <w:rPr>
                <w:rFonts w:ascii="Leelawadee" w:hAnsi="Leelawadee" w:cs="Leelawadee"/>
                <w:color w:val="000000" w:themeColor="text1"/>
                <w:sz w:val="20"/>
                <w:szCs w:val="20"/>
              </w:rPr>
              <w:t>”:</w:t>
            </w:r>
          </w:p>
        </w:tc>
        <w:tc>
          <w:tcPr>
            <w:tcW w:w="6420" w:type="dxa"/>
          </w:tcPr>
          <w:p w14:paraId="2F1C9082" w14:textId="222336E3" w:rsidR="00D73FB7" w:rsidRPr="001478A6" w:rsidRDefault="00D73FB7" w:rsidP="001478A6">
            <w:pPr>
              <w:spacing w:line="360" w:lineRule="auto"/>
              <w:contextualSpacing/>
              <w:jc w:val="both"/>
              <w:rPr>
                <w:rFonts w:ascii="Leelawadee" w:hAnsi="Leelawadee" w:cs="Leelawadee"/>
                <w:bCs/>
                <w:color w:val="000000" w:themeColor="text1"/>
                <w:sz w:val="20"/>
                <w:szCs w:val="20"/>
              </w:rPr>
            </w:pPr>
            <w:r w:rsidRPr="001478A6">
              <w:rPr>
                <w:rFonts w:ascii="Leelawadee" w:hAnsi="Leelawadee" w:cs="Leelawadee"/>
                <w:bCs/>
                <w:color w:val="000000" w:themeColor="text1"/>
                <w:sz w:val="20"/>
                <w:szCs w:val="20"/>
              </w:rPr>
              <w:t>A</w:t>
            </w:r>
            <w:r w:rsidRPr="001478A6">
              <w:rPr>
                <w:rFonts w:ascii="Leelawadee" w:hAnsi="Leelawadee" w:cs="Leelawadee"/>
                <w:b/>
                <w:color w:val="000000" w:themeColor="text1"/>
                <w:sz w:val="20"/>
                <w:szCs w:val="20"/>
              </w:rPr>
              <w:t xml:space="preserve"> SUPERFRIO ARMAZÉNS GERAIS S.A.</w:t>
            </w:r>
            <w:r w:rsidRPr="001478A6">
              <w:rPr>
                <w:rFonts w:ascii="Leelawadee" w:hAnsi="Leelawadee" w:cs="Leelawadee"/>
                <w:b/>
                <w:bCs/>
                <w:color w:val="000000" w:themeColor="text1"/>
                <w:sz w:val="20"/>
                <w:szCs w:val="20"/>
              </w:rPr>
              <w:t xml:space="preserve">, </w:t>
            </w:r>
            <w:r w:rsidRPr="001478A6">
              <w:rPr>
                <w:rFonts w:ascii="Leelawadee" w:hAnsi="Leelawadee" w:cs="Leelawadee"/>
                <w:bCs/>
                <w:color w:val="000000" w:themeColor="text1"/>
                <w:sz w:val="20"/>
                <w:szCs w:val="20"/>
              </w:rPr>
              <w:t xml:space="preserve">sociedade por ações de capital fechado, </w:t>
            </w:r>
            <w:r w:rsidR="008C0AA5" w:rsidRPr="001478A6">
              <w:rPr>
                <w:rFonts w:ascii="Leelawadee" w:hAnsi="Leelawadee" w:cs="Leelawadee"/>
                <w:sz w:val="20"/>
                <w:szCs w:val="20"/>
              </w:rPr>
              <w:t xml:space="preserve">com sede na Cidade de Ribeirão Preto, Estado de São Paulo, na Avenida Luiz Eduardo Toledo Prado, 800, Torre 1, 1º andar, </w:t>
            </w:r>
            <w:r w:rsidR="008C0AA5" w:rsidRPr="001478A6">
              <w:rPr>
                <w:rFonts w:ascii="Leelawadee" w:hAnsi="Leelawadee" w:cs="Leelawadee"/>
                <w:color w:val="000000"/>
                <w:sz w:val="20"/>
                <w:szCs w:val="20"/>
              </w:rPr>
              <w:t>Vila do Golfe, CEP 14027-250</w:t>
            </w:r>
            <w:r w:rsidRPr="001478A6">
              <w:rPr>
                <w:rFonts w:ascii="Leelawadee" w:hAnsi="Leelawadee" w:cs="Leelawadee"/>
                <w:bCs/>
                <w:color w:val="000000" w:themeColor="text1"/>
                <w:sz w:val="20"/>
                <w:szCs w:val="20"/>
              </w:rPr>
              <w:t>, inscrita no CNPJ</w:t>
            </w:r>
            <w:r w:rsidR="00750FB9" w:rsidRPr="001478A6">
              <w:rPr>
                <w:rFonts w:ascii="Leelawadee" w:hAnsi="Leelawadee" w:cs="Leelawadee"/>
                <w:bCs/>
                <w:color w:val="000000" w:themeColor="text1"/>
                <w:sz w:val="20"/>
                <w:szCs w:val="20"/>
              </w:rPr>
              <w:t>/ME</w:t>
            </w:r>
            <w:r w:rsidRPr="001478A6">
              <w:rPr>
                <w:rFonts w:ascii="Leelawadee" w:hAnsi="Leelawadee" w:cs="Leelawadee"/>
                <w:bCs/>
                <w:color w:val="000000" w:themeColor="text1"/>
                <w:sz w:val="20"/>
                <w:szCs w:val="20"/>
              </w:rPr>
              <w:t xml:space="preserve"> sob o nº 02.060.862/0011-07, na qualidade de emissora das Debêntures.</w:t>
            </w:r>
          </w:p>
          <w:p w14:paraId="054FCBB4" w14:textId="5FF0ACA8" w:rsidR="00D73FB7" w:rsidRPr="001478A6" w:rsidRDefault="00D73FB7" w:rsidP="001478A6">
            <w:pPr>
              <w:spacing w:line="360" w:lineRule="auto"/>
              <w:contextualSpacing/>
              <w:jc w:val="both"/>
              <w:rPr>
                <w:rFonts w:ascii="Leelawadee" w:hAnsi="Leelawadee" w:cs="Leelawadee"/>
                <w:color w:val="000000" w:themeColor="text1"/>
                <w:sz w:val="20"/>
                <w:szCs w:val="20"/>
              </w:rPr>
            </w:pPr>
          </w:p>
        </w:tc>
      </w:tr>
      <w:tr w:rsidR="00787B3D" w:rsidRPr="001478A6" w14:paraId="78FE0847" w14:textId="77777777" w:rsidTr="007833CC">
        <w:tc>
          <w:tcPr>
            <w:tcW w:w="3651" w:type="dxa"/>
          </w:tcPr>
          <w:p w14:paraId="4936483C" w14:textId="3F40B27C" w:rsidR="00787B3D" w:rsidRPr="001478A6" w:rsidRDefault="00787B3D"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Encargos Moratórios</w:t>
            </w:r>
            <w:r w:rsidRPr="001478A6">
              <w:rPr>
                <w:rFonts w:ascii="Leelawadee" w:hAnsi="Leelawadee" w:cs="Leelawadee"/>
                <w:color w:val="000000" w:themeColor="text1"/>
                <w:sz w:val="20"/>
                <w:szCs w:val="20"/>
              </w:rPr>
              <w:t>”:</w:t>
            </w:r>
          </w:p>
        </w:tc>
        <w:tc>
          <w:tcPr>
            <w:tcW w:w="6420" w:type="dxa"/>
          </w:tcPr>
          <w:p w14:paraId="27F70949" w14:textId="2A239150" w:rsidR="00787B3D" w:rsidRPr="001478A6" w:rsidRDefault="00787B3D" w:rsidP="001478A6">
            <w:pPr>
              <w:spacing w:line="360" w:lineRule="auto"/>
              <w:contextualSpacing/>
              <w:jc w:val="both"/>
              <w:rPr>
                <w:rFonts w:ascii="Leelawadee" w:hAnsi="Leelawadee" w:cs="Leelawadee"/>
                <w:bCs/>
                <w:color w:val="000000" w:themeColor="text1"/>
                <w:sz w:val="20"/>
                <w:szCs w:val="20"/>
              </w:rPr>
            </w:pPr>
            <w:r w:rsidRPr="001478A6">
              <w:rPr>
                <w:rFonts w:ascii="Leelawadee" w:hAnsi="Leelawadee" w:cs="Leelawadee"/>
                <w:bCs/>
                <w:color w:val="000000" w:themeColor="text1"/>
                <w:sz w:val="20"/>
                <w:szCs w:val="20"/>
              </w:rPr>
              <w:t>Poss</w:t>
            </w:r>
            <w:r w:rsidR="00750FB9" w:rsidRPr="001478A6">
              <w:rPr>
                <w:rFonts w:ascii="Leelawadee" w:hAnsi="Leelawadee" w:cs="Leelawadee"/>
                <w:bCs/>
                <w:color w:val="000000" w:themeColor="text1"/>
                <w:sz w:val="20"/>
                <w:szCs w:val="20"/>
              </w:rPr>
              <w:t>u</w:t>
            </w:r>
            <w:r w:rsidRPr="001478A6">
              <w:rPr>
                <w:rFonts w:ascii="Leelawadee" w:hAnsi="Leelawadee" w:cs="Leelawadee"/>
                <w:bCs/>
                <w:color w:val="000000" w:themeColor="text1"/>
                <w:sz w:val="20"/>
                <w:szCs w:val="20"/>
              </w:rPr>
              <w:t xml:space="preserve">i o significado que lhe é atribuído no item </w:t>
            </w:r>
            <w:r w:rsidRPr="00030ECF">
              <w:rPr>
                <w:rFonts w:ascii="Leelawadee" w:hAnsi="Leelawadee" w:cs="Leelawadee"/>
                <w:bCs/>
                <w:color w:val="000000" w:themeColor="text1"/>
                <w:sz w:val="20"/>
                <w:szCs w:val="20"/>
              </w:rPr>
              <w:fldChar w:fldCharType="begin"/>
            </w:r>
            <w:r w:rsidRPr="001478A6">
              <w:rPr>
                <w:rFonts w:ascii="Leelawadee" w:hAnsi="Leelawadee" w:cs="Leelawadee"/>
                <w:bCs/>
                <w:color w:val="000000" w:themeColor="text1"/>
                <w:sz w:val="20"/>
                <w:szCs w:val="20"/>
              </w:rPr>
              <w:instrText xml:space="preserve"> REF _Ref23860000 \r \h </w:instrText>
            </w:r>
            <w:r w:rsidR="001478A6" w:rsidRPr="001478A6">
              <w:rPr>
                <w:rFonts w:ascii="Leelawadee" w:hAnsi="Leelawadee" w:cs="Leelawadee"/>
                <w:bCs/>
                <w:color w:val="000000" w:themeColor="text1"/>
                <w:sz w:val="20"/>
                <w:szCs w:val="20"/>
              </w:rPr>
              <w:instrText xml:space="preserve"> \* MERGEFORMAT </w:instrText>
            </w:r>
            <w:r w:rsidRPr="00030ECF">
              <w:rPr>
                <w:rFonts w:ascii="Leelawadee" w:hAnsi="Leelawadee" w:cs="Leelawadee"/>
                <w:bCs/>
                <w:color w:val="000000" w:themeColor="text1"/>
                <w:sz w:val="20"/>
                <w:szCs w:val="20"/>
              </w:rPr>
            </w:r>
            <w:r w:rsidRPr="00030ECF">
              <w:rPr>
                <w:rFonts w:ascii="Leelawadee" w:hAnsi="Leelawadee" w:cs="Leelawadee"/>
                <w:bCs/>
                <w:color w:val="000000" w:themeColor="text1"/>
                <w:sz w:val="20"/>
                <w:szCs w:val="20"/>
              </w:rPr>
              <w:fldChar w:fldCharType="separate"/>
            </w:r>
            <w:r w:rsidR="00B2470D">
              <w:rPr>
                <w:rFonts w:ascii="Leelawadee" w:hAnsi="Leelawadee" w:cs="Leelawadee"/>
                <w:bCs/>
                <w:color w:val="000000" w:themeColor="text1"/>
                <w:sz w:val="20"/>
                <w:szCs w:val="20"/>
              </w:rPr>
              <w:t>6.10.1</w:t>
            </w:r>
            <w:r w:rsidRPr="00030ECF">
              <w:rPr>
                <w:rFonts w:ascii="Leelawadee" w:hAnsi="Leelawadee" w:cs="Leelawadee"/>
                <w:bCs/>
                <w:color w:val="000000" w:themeColor="text1"/>
                <w:sz w:val="20"/>
                <w:szCs w:val="20"/>
              </w:rPr>
              <w:fldChar w:fldCharType="end"/>
            </w:r>
            <w:r w:rsidRPr="001478A6">
              <w:rPr>
                <w:rFonts w:ascii="Leelawadee" w:hAnsi="Leelawadee" w:cs="Leelawadee"/>
                <w:bCs/>
                <w:color w:val="000000" w:themeColor="text1"/>
                <w:sz w:val="20"/>
                <w:szCs w:val="20"/>
              </w:rPr>
              <w:t xml:space="preserve"> desta Escritura.</w:t>
            </w:r>
          </w:p>
          <w:p w14:paraId="427E0E79" w14:textId="3B93963A" w:rsidR="00787B3D" w:rsidRPr="001478A6" w:rsidRDefault="00787B3D" w:rsidP="001478A6">
            <w:pPr>
              <w:spacing w:line="360" w:lineRule="auto"/>
              <w:contextualSpacing/>
              <w:jc w:val="both"/>
              <w:rPr>
                <w:rFonts w:ascii="Leelawadee" w:hAnsi="Leelawadee" w:cs="Leelawadee"/>
                <w:bCs/>
                <w:color w:val="000000" w:themeColor="text1"/>
                <w:sz w:val="20"/>
                <w:szCs w:val="20"/>
              </w:rPr>
            </w:pPr>
          </w:p>
        </w:tc>
      </w:tr>
      <w:tr w:rsidR="000C4BCB" w:rsidRPr="001478A6" w14:paraId="77491C52" w14:textId="77777777" w:rsidTr="007833CC">
        <w:tc>
          <w:tcPr>
            <w:tcW w:w="3651" w:type="dxa"/>
          </w:tcPr>
          <w:p w14:paraId="2AFB6421" w14:textId="3CDECC40" w:rsidR="000C4BCB" w:rsidRPr="001478A6" w:rsidRDefault="000C4BCB"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Escritura</w:t>
            </w:r>
            <w:r w:rsidRPr="001478A6">
              <w:rPr>
                <w:rFonts w:ascii="Leelawadee" w:hAnsi="Leelawadee" w:cs="Leelawadee"/>
                <w:color w:val="000000" w:themeColor="text1"/>
                <w:sz w:val="20"/>
                <w:szCs w:val="20"/>
              </w:rPr>
              <w:t>”:</w:t>
            </w:r>
          </w:p>
        </w:tc>
        <w:tc>
          <w:tcPr>
            <w:tcW w:w="6420" w:type="dxa"/>
          </w:tcPr>
          <w:p w14:paraId="093D163D" w14:textId="49B92649" w:rsidR="000C4BCB" w:rsidRPr="001478A6" w:rsidRDefault="0057469C" w:rsidP="001478A6">
            <w:pPr>
              <w:spacing w:line="360" w:lineRule="auto"/>
              <w:contextualSpacing/>
              <w:jc w:val="both"/>
              <w:rPr>
                <w:rFonts w:ascii="Leelawadee" w:hAnsi="Leelawadee" w:cs="Leelawadee"/>
                <w:i/>
                <w:color w:val="000000" w:themeColor="text1"/>
                <w:sz w:val="20"/>
                <w:szCs w:val="20"/>
              </w:rPr>
            </w:pPr>
            <w:r w:rsidRPr="001478A6">
              <w:rPr>
                <w:rFonts w:ascii="Leelawadee" w:hAnsi="Leelawadee" w:cs="Leelawadee"/>
                <w:iCs/>
                <w:color w:val="000000" w:themeColor="text1"/>
                <w:sz w:val="20"/>
                <w:szCs w:val="20"/>
              </w:rPr>
              <w:t>Este</w:t>
            </w:r>
            <w:r w:rsidR="000C4BCB" w:rsidRPr="001478A6">
              <w:rPr>
                <w:rFonts w:ascii="Leelawadee" w:hAnsi="Leelawadee" w:cs="Leelawadee"/>
                <w:i/>
                <w:color w:val="000000" w:themeColor="text1"/>
                <w:sz w:val="20"/>
                <w:szCs w:val="20"/>
              </w:rPr>
              <w:t xml:space="preserve"> Instrumento Particular de Escritura da </w:t>
            </w:r>
            <w:r w:rsidR="00245299" w:rsidRPr="001478A6">
              <w:rPr>
                <w:rFonts w:ascii="Leelawadee" w:hAnsi="Leelawadee" w:cs="Leelawadee"/>
                <w:i/>
                <w:color w:val="000000" w:themeColor="text1"/>
                <w:sz w:val="20"/>
                <w:szCs w:val="20"/>
              </w:rPr>
              <w:t>4</w:t>
            </w:r>
            <w:r w:rsidR="000C4BCB" w:rsidRPr="001478A6">
              <w:rPr>
                <w:rFonts w:ascii="Leelawadee" w:hAnsi="Leelawadee" w:cs="Leelawadee"/>
                <w:i/>
                <w:color w:val="000000" w:themeColor="text1"/>
                <w:sz w:val="20"/>
                <w:szCs w:val="20"/>
              </w:rPr>
              <w:t xml:space="preserve">ª Emissão de Debêntures Simples, Não Conversíveis em Ações, da Espécie </w:t>
            </w:r>
            <w:r w:rsidR="00BE6052" w:rsidRPr="001478A6">
              <w:rPr>
                <w:rFonts w:ascii="Leelawadee" w:hAnsi="Leelawadee" w:cs="Leelawadee"/>
                <w:i/>
                <w:color w:val="000000" w:themeColor="text1"/>
                <w:sz w:val="20"/>
                <w:szCs w:val="20"/>
              </w:rPr>
              <w:t>Quirografária, a ser Convolada em Espécie com Garantia Real</w:t>
            </w:r>
            <w:r w:rsidR="000C4BCB" w:rsidRPr="001478A6">
              <w:rPr>
                <w:rFonts w:ascii="Leelawadee" w:hAnsi="Leelawadee" w:cs="Leelawadee"/>
                <w:i/>
                <w:color w:val="000000" w:themeColor="text1"/>
                <w:sz w:val="20"/>
                <w:szCs w:val="20"/>
              </w:rPr>
              <w:t xml:space="preserve">, em Série Única, para Colocação Privada, da </w:t>
            </w:r>
            <w:proofErr w:type="spellStart"/>
            <w:r w:rsidR="000C4BCB" w:rsidRPr="001478A6">
              <w:rPr>
                <w:rFonts w:ascii="Leelawadee" w:hAnsi="Leelawadee" w:cs="Leelawadee"/>
                <w:i/>
                <w:color w:val="000000" w:themeColor="text1"/>
                <w:sz w:val="20"/>
                <w:szCs w:val="20"/>
              </w:rPr>
              <w:t>Superfrio</w:t>
            </w:r>
            <w:proofErr w:type="spellEnd"/>
            <w:r w:rsidR="000C4BCB" w:rsidRPr="001478A6">
              <w:rPr>
                <w:rFonts w:ascii="Leelawadee" w:hAnsi="Leelawadee" w:cs="Leelawadee"/>
                <w:i/>
                <w:color w:val="000000" w:themeColor="text1"/>
                <w:sz w:val="20"/>
                <w:szCs w:val="20"/>
              </w:rPr>
              <w:t xml:space="preserve"> Armazéns Gerais S.A.,</w:t>
            </w:r>
            <w:r w:rsidR="000C4BCB" w:rsidRPr="001478A6">
              <w:rPr>
                <w:rFonts w:ascii="Leelawadee" w:hAnsi="Leelawadee" w:cs="Leelawadee"/>
                <w:color w:val="000000" w:themeColor="text1"/>
                <w:sz w:val="20"/>
                <w:szCs w:val="20"/>
              </w:rPr>
              <w:t xml:space="preserve"> celebrado</w:t>
            </w:r>
            <w:r w:rsidR="003D5575" w:rsidRPr="001478A6">
              <w:rPr>
                <w:rFonts w:ascii="Leelawadee" w:hAnsi="Leelawadee" w:cs="Leelawadee"/>
                <w:color w:val="000000" w:themeColor="text1"/>
                <w:sz w:val="20"/>
                <w:szCs w:val="20"/>
              </w:rPr>
              <w:t xml:space="preserve"> nesta data</w:t>
            </w:r>
            <w:r w:rsidR="000C4BCB" w:rsidRPr="001478A6">
              <w:rPr>
                <w:rFonts w:ascii="Leelawadee" w:hAnsi="Leelawadee" w:cs="Leelawadee"/>
                <w:color w:val="000000" w:themeColor="text1"/>
                <w:sz w:val="20"/>
                <w:szCs w:val="20"/>
              </w:rPr>
              <w:t xml:space="preserve"> entre a </w:t>
            </w:r>
            <w:r w:rsidR="003D5575" w:rsidRPr="001478A6">
              <w:rPr>
                <w:rFonts w:ascii="Leelawadee" w:hAnsi="Leelawadee" w:cs="Leelawadee"/>
                <w:color w:val="000000" w:themeColor="text1"/>
                <w:sz w:val="20"/>
                <w:szCs w:val="20"/>
              </w:rPr>
              <w:t>Emissora</w:t>
            </w:r>
            <w:r w:rsidR="000C4BCB" w:rsidRPr="001478A6">
              <w:rPr>
                <w:rFonts w:ascii="Leelawadee" w:hAnsi="Leelawadee" w:cs="Leelawadee"/>
                <w:color w:val="000000" w:themeColor="text1"/>
                <w:sz w:val="20"/>
                <w:szCs w:val="20"/>
              </w:rPr>
              <w:t xml:space="preserve"> e a </w:t>
            </w:r>
            <w:r w:rsidR="003D5575" w:rsidRPr="001478A6">
              <w:rPr>
                <w:rFonts w:ascii="Leelawadee" w:hAnsi="Leelawadee" w:cs="Leelawadee"/>
                <w:color w:val="000000" w:themeColor="text1"/>
                <w:sz w:val="20"/>
                <w:szCs w:val="20"/>
              </w:rPr>
              <w:t>Debenturista</w:t>
            </w:r>
            <w:r w:rsidR="000C4BCB" w:rsidRPr="001478A6">
              <w:rPr>
                <w:rFonts w:ascii="Leelawadee" w:hAnsi="Leelawadee" w:cs="Leelawadee"/>
                <w:color w:val="000000" w:themeColor="text1"/>
                <w:sz w:val="20"/>
                <w:szCs w:val="20"/>
              </w:rPr>
              <w:t>.</w:t>
            </w:r>
          </w:p>
          <w:p w14:paraId="078AEA3F" w14:textId="77777777" w:rsidR="000C4BCB" w:rsidRPr="001478A6" w:rsidRDefault="000C4BCB" w:rsidP="001478A6">
            <w:pPr>
              <w:spacing w:line="360" w:lineRule="auto"/>
              <w:contextualSpacing/>
              <w:jc w:val="both"/>
              <w:rPr>
                <w:rFonts w:ascii="Leelawadee" w:hAnsi="Leelawadee" w:cs="Leelawadee"/>
                <w:color w:val="000000" w:themeColor="text1"/>
                <w:sz w:val="20"/>
                <w:szCs w:val="20"/>
              </w:rPr>
            </w:pPr>
          </w:p>
        </w:tc>
      </w:tr>
      <w:tr w:rsidR="001D6132" w:rsidRPr="001478A6" w14:paraId="69741803" w14:textId="77777777" w:rsidTr="007833CC">
        <w:tc>
          <w:tcPr>
            <w:tcW w:w="3651" w:type="dxa"/>
          </w:tcPr>
          <w:p w14:paraId="100F16AF" w14:textId="26D11BCF" w:rsidR="001D6132" w:rsidRPr="001478A6" w:rsidRDefault="001D6132"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Escritura de Emissão de CCI</w:t>
            </w:r>
            <w:r w:rsidRPr="001478A6">
              <w:rPr>
                <w:rFonts w:ascii="Leelawadee" w:hAnsi="Leelawadee" w:cs="Leelawadee"/>
                <w:color w:val="000000" w:themeColor="text1"/>
                <w:sz w:val="20"/>
                <w:szCs w:val="20"/>
              </w:rPr>
              <w:t>”:</w:t>
            </w:r>
          </w:p>
        </w:tc>
        <w:tc>
          <w:tcPr>
            <w:tcW w:w="6420" w:type="dxa"/>
          </w:tcPr>
          <w:p w14:paraId="2C1CE129" w14:textId="77470BCD" w:rsidR="001D6132" w:rsidRPr="001478A6" w:rsidRDefault="001D6132"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O</w:t>
            </w:r>
            <w:r w:rsidRPr="001478A6">
              <w:rPr>
                <w:rFonts w:ascii="Leelawadee" w:hAnsi="Leelawadee" w:cs="Leelawadee"/>
                <w:i/>
                <w:iCs/>
                <w:color w:val="000000" w:themeColor="text1"/>
                <w:sz w:val="20"/>
                <w:szCs w:val="20"/>
              </w:rPr>
              <w:t xml:space="preserve"> Instrumento Particular de Escritura de Emissão de Cédula de Crédito Imobiliário Integral, sem Garantia Real Imobiliária sob a Forma Escritural</w:t>
            </w:r>
            <w:r w:rsidRPr="001478A6">
              <w:rPr>
                <w:rFonts w:ascii="Leelawadee" w:hAnsi="Leelawadee" w:cs="Leelawadee"/>
                <w:color w:val="000000" w:themeColor="text1"/>
                <w:sz w:val="20"/>
                <w:szCs w:val="20"/>
              </w:rPr>
              <w:t xml:space="preserve">, celebrado nesta data entre a Debenturista e a </w:t>
            </w:r>
            <w:r w:rsidR="00333013" w:rsidRPr="001478A6">
              <w:rPr>
                <w:rFonts w:ascii="Leelawadee" w:hAnsi="Leelawadee" w:cs="Leelawadee"/>
                <w:color w:val="000000" w:themeColor="text1"/>
                <w:sz w:val="20"/>
                <w:szCs w:val="20"/>
              </w:rPr>
              <w:t xml:space="preserve">Emissora, na qualidade de interveniente anuente, por meio do qual a Debenturista </w:t>
            </w:r>
            <w:r w:rsidR="007C3271">
              <w:rPr>
                <w:rFonts w:ascii="Leelawadee" w:hAnsi="Leelawadee" w:cs="Leelawadee"/>
                <w:color w:val="000000" w:themeColor="text1"/>
                <w:sz w:val="20"/>
                <w:szCs w:val="20"/>
              </w:rPr>
              <w:t>emitiu</w:t>
            </w:r>
            <w:r w:rsidR="007C3271" w:rsidRPr="001478A6">
              <w:rPr>
                <w:rFonts w:ascii="Leelawadee" w:hAnsi="Leelawadee" w:cs="Leelawadee"/>
                <w:color w:val="000000" w:themeColor="text1"/>
                <w:sz w:val="20"/>
                <w:szCs w:val="20"/>
              </w:rPr>
              <w:t xml:space="preserve"> </w:t>
            </w:r>
            <w:r w:rsidR="00333013" w:rsidRPr="001478A6">
              <w:rPr>
                <w:rFonts w:ascii="Leelawadee" w:hAnsi="Leelawadee" w:cs="Leelawadee"/>
                <w:color w:val="000000" w:themeColor="text1"/>
                <w:sz w:val="20"/>
                <w:szCs w:val="20"/>
              </w:rPr>
              <w:t>a CCI</w:t>
            </w:r>
            <w:r w:rsidR="0057469C" w:rsidRPr="001478A6">
              <w:rPr>
                <w:rFonts w:ascii="Leelawadee" w:hAnsi="Leelawadee" w:cs="Leelawadee"/>
                <w:color w:val="000000" w:themeColor="text1"/>
                <w:sz w:val="20"/>
                <w:szCs w:val="20"/>
              </w:rPr>
              <w:t xml:space="preserve">, bem como </w:t>
            </w:r>
            <w:r w:rsidR="007738EB">
              <w:rPr>
                <w:rFonts w:ascii="Leelawadee" w:hAnsi="Leelawadee" w:cs="Leelawadee"/>
                <w:color w:val="000000" w:themeColor="text1"/>
                <w:sz w:val="20"/>
                <w:szCs w:val="20"/>
              </w:rPr>
              <w:t>nomeou</w:t>
            </w:r>
            <w:r w:rsidR="007738EB" w:rsidRPr="001478A6">
              <w:rPr>
                <w:rFonts w:ascii="Leelawadee" w:hAnsi="Leelawadee" w:cs="Leelawadee"/>
                <w:color w:val="000000" w:themeColor="text1"/>
                <w:sz w:val="20"/>
                <w:szCs w:val="20"/>
              </w:rPr>
              <w:t xml:space="preserve"> </w:t>
            </w:r>
            <w:r w:rsidR="0057469C" w:rsidRPr="001478A6">
              <w:rPr>
                <w:rFonts w:ascii="Leelawadee" w:hAnsi="Leelawadee" w:cs="Leelawadee"/>
                <w:color w:val="000000" w:themeColor="text1"/>
                <w:sz w:val="20"/>
                <w:szCs w:val="20"/>
              </w:rPr>
              <w:t xml:space="preserve">a Instituição Custodiante na qualidade de instituição custodiante da CCI, cuja contratação </w:t>
            </w:r>
            <w:r w:rsidR="007C3271">
              <w:rPr>
                <w:rFonts w:ascii="Leelawadee" w:hAnsi="Leelawadee" w:cs="Leelawadee"/>
                <w:color w:val="000000" w:themeColor="text1"/>
                <w:sz w:val="20"/>
                <w:szCs w:val="20"/>
              </w:rPr>
              <w:t>foi</w:t>
            </w:r>
            <w:r w:rsidR="007C3271" w:rsidRPr="001478A6">
              <w:rPr>
                <w:rFonts w:ascii="Leelawadee" w:hAnsi="Leelawadee" w:cs="Leelawadee"/>
                <w:color w:val="000000" w:themeColor="text1"/>
                <w:sz w:val="20"/>
                <w:szCs w:val="20"/>
              </w:rPr>
              <w:t xml:space="preserve"> </w:t>
            </w:r>
            <w:r w:rsidR="0057469C" w:rsidRPr="001478A6">
              <w:rPr>
                <w:rFonts w:ascii="Leelawadee" w:hAnsi="Leelawadee" w:cs="Leelawadee"/>
                <w:color w:val="000000" w:themeColor="text1"/>
                <w:sz w:val="20"/>
                <w:szCs w:val="20"/>
              </w:rPr>
              <w:t>formalizada pela Debenturista por meio do Contrato de Custodiante e Registrador</w:t>
            </w:r>
            <w:r w:rsidRPr="001478A6">
              <w:rPr>
                <w:rFonts w:ascii="Leelawadee" w:hAnsi="Leelawadee" w:cs="Leelawadee"/>
                <w:color w:val="000000" w:themeColor="text1"/>
                <w:sz w:val="20"/>
                <w:szCs w:val="20"/>
              </w:rPr>
              <w:t>.</w:t>
            </w:r>
          </w:p>
          <w:p w14:paraId="2DE5F1A5" w14:textId="36F690C7" w:rsidR="001D6132" w:rsidRPr="001478A6" w:rsidRDefault="001D6132" w:rsidP="001478A6">
            <w:pPr>
              <w:spacing w:line="360" w:lineRule="auto"/>
              <w:contextualSpacing/>
              <w:jc w:val="both"/>
              <w:rPr>
                <w:rFonts w:ascii="Leelawadee" w:hAnsi="Leelawadee" w:cs="Leelawadee"/>
                <w:iCs/>
                <w:color w:val="000000" w:themeColor="text1"/>
                <w:sz w:val="20"/>
                <w:szCs w:val="20"/>
              </w:rPr>
            </w:pPr>
          </w:p>
        </w:tc>
      </w:tr>
      <w:tr w:rsidR="001D6132" w:rsidRPr="001478A6" w14:paraId="621C3C54" w14:textId="77777777" w:rsidTr="007833CC">
        <w:tc>
          <w:tcPr>
            <w:tcW w:w="3651" w:type="dxa"/>
          </w:tcPr>
          <w:p w14:paraId="6DA1F704" w14:textId="66653B78" w:rsidR="001D6132" w:rsidRPr="001478A6" w:rsidRDefault="001D6132"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Escritura Definitiva</w:t>
            </w:r>
            <w:r w:rsidRPr="001478A6">
              <w:rPr>
                <w:rFonts w:ascii="Leelawadee" w:hAnsi="Leelawadee" w:cs="Leelawadee"/>
                <w:color w:val="000000" w:themeColor="text1"/>
                <w:sz w:val="20"/>
                <w:szCs w:val="20"/>
              </w:rPr>
              <w:t>”:</w:t>
            </w:r>
          </w:p>
        </w:tc>
        <w:tc>
          <w:tcPr>
            <w:tcW w:w="6420" w:type="dxa"/>
          </w:tcPr>
          <w:p w14:paraId="331A7332" w14:textId="34798E4D" w:rsidR="001D6132" w:rsidRPr="001478A6" w:rsidRDefault="001D6132" w:rsidP="001478A6">
            <w:pPr>
              <w:spacing w:line="360" w:lineRule="auto"/>
              <w:contextualSpacing/>
              <w:jc w:val="both"/>
              <w:rPr>
                <w:rFonts w:ascii="Leelawadee" w:hAnsi="Leelawadee" w:cs="Leelawadee"/>
                <w:iCs/>
                <w:color w:val="000000" w:themeColor="text1"/>
                <w:sz w:val="20"/>
                <w:szCs w:val="20"/>
              </w:rPr>
            </w:pPr>
            <w:bookmarkStart w:id="16" w:name="_Hlk55435087"/>
            <w:r w:rsidRPr="001478A6">
              <w:rPr>
                <w:rFonts w:ascii="Leelawadee" w:hAnsi="Leelawadee" w:cs="Leelawadee"/>
                <w:iCs/>
                <w:color w:val="000000" w:themeColor="text1"/>
                <w:sz w:val="20"/>
                <w:szCs w:val="20"/>
              </w:rPr>
              <w:t xml:space="preserve">A </w:t>
            </w:r>
            <w:bookmarkStart w:id="17" w:name="_Hlk55442695"/>
            <w:r w:rsidRPr="001478A6">
              <w:rPr>
                <w:rFonts w:ascii="Leelawadee" w:hAnsi="Leelawadee" w:cs="Leelawadee"/>
                <w:iCs/>
                <w:color w:val="000000" w:themeColor="text1"/>
                <w:sz w:val="20"/>
                <w:szCs w:val="20"/>
              </w:rPr>
              <w:t>escritura pública definitiva de venda e compra</w:t>
            </w:r>
            <w:r w:rsidR="00A31FDE">
              <w:rPr>
                <w:rFonts w:ascii="Leelawadee" w:hAnsi="Leelawadee" w:cs="Leelawadee"/>
                <w:iCs/>
                <w:color w:val="000000" w:themeColor="text1"/>
                <w:sz w:val="20"/>
                <w:szCs w:val="20"/>
              </w:rPr>
              <w:t xml:space="preserve">, lavrada em </w:t>
            </w:r>
            <w:r w:rsidR="00057D40">
              <w:rPr>
                <w:rFonts w:ascii="Leelawadee" w:hAnsi="Leelawadee" w:cs="Leelawadee"/>
                <w:iCs/>
                <w:color w:val="000000" w:themeColor="text1"/>
                <w:sz w:val="20"/>
                <w:szCs w:val="20"/>
              </w:rPr>
              <w:t xml:space="preserve">01 </w:t>
            </w:r>
            <w:r w:rsidR="00A31FDE">
              <w:rPr>
                <w:rFonts w:ascii="Leelawadee" w:hAnsi="Leelawadee" w:cs="Leelawadee"/>
                <w:iCs/>
                <w:color w:val="000000" w:themeColor="text1"/>
                <w:sz w:val="20"/>
                <w:szCs w:val="20"/>
              </w:rPr>
              <w:t xml:space="preserve">de </w:t>
            </w:r>
            <w:r w:rsidR="00057D40">
              <w:rPr>
                <w:rFonts w:ascii="Leelawadee" w:hAnsi="Leelawadee" w:cs="Leelawadee"/>
                <w:iCs/>
                <w:color w:val="000000" w:themeColor="text1"/>
                <w:sz w:val="20"/>
                <w:szCs w:val="20"/>
              </w:rPr>
              <w:t xml:space="preserve">outubro </w:t>
            </w:r>
            <w:r w:rsidR="00A31FDE">
              <w:rPr>
                <w:rFonts w:ascii="Leelawadee" w:hAnsi="Leelawadee" w:cs="Leelawadee"/>
                <w:iCs/>
                <w:color w:val="000000" w:themeColor="text1"/>
                <w:sz w:val="20"/>
                <w:szCs w:val="20"/>
              </w:rPr>
              <w:t>de 2020</w:t>
            </w:r>
            <w:r w:rsidR="00E73BE8">
              <w:rPr>
                <w:rFonts w:ascii="Leelawadee" w:hAnsi="Leelawadee" w:cs="Leelawadee"/>
                <w:iCs/>
                <w:color w:val="000000" w:themeColor="text1"/>
                <w:sz w:val="20"/>
                <w:szCs w:val="20"/>
              </w:rPr>
              <w:t xml:space="preserve">, perante o </w:t>
            </w:r>
            <w:r w:rsidR="00057D40">
              <w:rPr>
                <w:rFonts w:ascii="Leelawadee" w:hAnsi="Leelawadee" w:cs="Leelawadee"/>
                <w:iCs/>
                <w:color w:val="000000" w:themeColor="text1"/>
                <w:sz w:val="20"/>
                <w:szCs w:val="20"/>
              </w:rPr>
              <w:t>1º Tabelionato de Notas e Protesto de Títulos de Joinville, livro 1360, folha 93-F</w:t>
            </w:r>
            <w:bookmarkEnd w:id="16"/>
            <w:r w:rsidR="00057D40">
              <w:rPr>
                <w:rFonts w:ascii="Leelawadee" w:hAnsi="Leelawadee" w:cs="Leelawadee"/>
                <w:iCs/>
                <w:color w:val="000000" w:themeColor="text1"/>
                <w:sz w:val="20"/>
                <w:szCs w:val="20"/>
              </w:rPr>
              <w:t>,</w:t>
            </w:r>
            <w:r w:rsidR="00057D40" w:rsidRPr="001478A6">
              <w:rPr>
                <w:rFonts w:ascii="Leelawadee" w:hAnsi="Leelawadee" w:cs="Leelawadee"/>
                <w:iCs/>
                <w:color w:val="000000" w:themeColor="text1"/>
                <w:sz w:val="20"/>
                <w:szCs w:val="20"/>
              </w:rPr>
              <w:t xml:space="preserve"> </w:t>
            </w:r>
            <w:r w:rsidRPr="001478A6">
              <w:rPr>
                <w:rFonts w:ascii="Leelawadee" w:hAnsi="Leelawadee" w:cs="Leelawadee"/>
                <w:iCs/>
                <w:color w:val="000000" w:themeColor="text1"/>
                <w:sz w:val="20"/>
                <w:szCs w:val="20"/>
              </w:rPr>
              <w:t xml:space="preserve">por meio da qual </w:t>
            </w:r>
            <w:r w:rsidR="00A31FDE">
              <w:rPr>
                <w:rFonts w:ascii="Leelawadee" w:hAnsi="Leelawadee" w:cs="Leelawadee"/>
                <w:iCs/>
                <w:color w:val="000000" w:themeColor="text1"/>
                <w:sz w:val="20"/>
                <w:szCs w:val="20"/>
              </w:rPr>
              <w:t>será</w:t>
            </w:r>
            <w:r w:rsidR="00A31FDE" w:rsidRPr="001478A6">
              <w:rPr>
                <w:rFonts w:ascii="Leelawadee" w:hAnsi="Leelawadee" w:cs="Leelawadee"/>
                <w:iCs/>
                <w:color w:val="000000" w:themeColor="text1"/>
                <w:sz w:val="20"/>
                <w:szCs w:val="20"/>
              </w:rPr>
              <w:t xml:space="preserve"> </w:t>
            </w:r>
            <w:r w:rsidRPr="001478A6">
              <w:rPr>
                <w:rFonts w:ascii="Leelawadee" w:hAnsi="Leelawadee" w:cs="Leelawadee"/>
                <w:iCs/>
                <w:color w:val="000000" w:themeColor="text1"/>
                <w:sz w:val="20"/>
                <w:szCs w:val="20"/>
              </w:rPr>
              <w:t xml:space="preserve">formalizada a transferência da propriedade do Imóvel </w:t>
            </w:r>
            <w:r w:rsidR="00764EE9" w:rsidRPr="001478A6">
              <w:rPr>
                <w:rFonts w:ascii="Leelawadee" w:hAnsi="Leelawadee" w:cs="Leelawadee"/>
                <w:iCs/>
                <w:color w:val="000000" w:themeColor="text1"/>
                <w:sz w:val="20"/>
                <w:szCs w:val="20"/>
              </w:rPr>
              <w:t>para a Emissora</w:t>
            </w:r>
            <w:r w:rsidR="0057469C" w:rsidRPr="001478A6">
              <w:rPr>
                <w:rFonts w:ascii="Leelawadee" w:hAnsi="Leelawadee" w:cs="Leelawadee"/>
                <w:iCs/>
                <w:color w:val="000000" w:themeColor="text1"/>
                <w:sz w:val="20"/>
                <w:szCs w:val="20"/>
              </w:rPr>
              <w:t>, após o devido registro na matrícula do Imóvel</w:t>
            </w:r>
            <w:r w:rsidR="00764EE9" w:rsidRPr="001478A6">
              <w:rPr>
                <w:rFonts w:ascii="Leelawadee" w:hAnsi="Leelawadee" w:cs="Leelawadee"/>
                <w:iCs/>
                <w:color w:val="000000" w:themeColor="text1"/>
                <w:sz w:val="20"/>
                <w:szCs w:val="20"/>
              </w:rPr>
              <w:t>.</w:t>
            </w:r>
            <w:bookmarkEnd w:id="17"/>
          </w:p>
          <w:p w14:paraId="798E45E4" w14:textId="408B17BD" w:rsidR="00764EE9" w:rsidRPr="001478A6" w:rsidRDefault="00764EE9" w:rsidP="001478A6">
            <w:pPr>
              <w:spacing w:line="360" w:lineRule="auto"/>
              <w:contextualSpacing/>
              <w:jc w:val="both"/>
              <w:rPr>
                <w:rFonts w:ascii="Leelawadee" w:hAnsi="Leelawadee" w:cs="Leelawadee"/>
                <w:iCs/>
                <w:color w:val="000000" w:themeColor="text1"/>
                <w:sz w:val="20"/>
                <w:szCs w:val="20"/>
              </w:rPr>
            </w:pPr>
          </w:p>
        </w:tc>
      </w:tr>
      <w:tr w:rsidR="00185F11" w:rsidRPr="001478A6" w14:paraId="4637D0E5" w14:textId="77777777" w:rsidTr="007833CC">
        <w:tc>
          <w:tcPr>
            <w:tcW w:w="3651" w:type="dxa"/>
          </w:tcPr>
          <w:p w14:paraId="3E2F4D21" w14:textId="0E073FE5" w:rsidR="00185F11" w:rsidRPr="001478A6" w:rsidRDefault="00185F11"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Fundo de Despesas</w:t>
            </w:r>
            <w:r w:rsidRPr="001478A6">
              <w:rPr>
                <w:rFonts w:ascii="Leelawadee" w:hAnsi="Leelawadee" w:cs="Leelawadee"/>
                <w:color w:val="000000" w:themeColor="text1"/>
                <w:sz w:val="20"/>
                <w:szCs w:val="20"/>
              </w:rPr>
              <w:t>”:</w:t>
            </w:r>
          </w:p>
        </w:tc>
        <w:tc>
          <w:tcPr>
            <w:tcW w:w="6420" w:type="dxa"/>
          </w:tcPr>
          <w:p w14:paraId="01E5AD78" w14:textId="0469D610" w:rsidR="00185F11" w:rsidRPr="001478A6" w:rsidRDefault="00185F11" w:rsidP="001478A6">
            <w:pPr>
              <w:spacing w:line="360" w:lineRule="auto"/>
              <w:contextualSpacing/>
              <w:jc w:val="both"/>
              <w:rPr>
                <w:rFonts w:ascii="Leelawadee" w:hAnsi="Leelawadee" w:cs="Leelawadee"/>
                <w:iCs/>
                <w:color w:val="000000" w:themeColor="text1"/>
                <w:sz w:val="20"/>
                <w:szCs w:val="20"/>
              </w:rPr>
            </w:pPr>
            <w:bookmarkStart w:id="18" w:name="_Hlk48164967"/>
            <w:r w:rsidRPr="001478A6">
              <w:rPr>
                <w:rFonts w:ascii="Leelawadee" w:hAnsi="Leelawadee" w:cs="Leelawadee"/>
                <w:iCs/>
                <w:color w:val="000000" w:themeColor="text1"/>
                <w:sz w:val="20"/>
                <w:szCs w:val="20"/>
              </w:rPr>
              <w:t xml:space="preserve">O fundo de despesas a ser constituído pela Emissora em favor da Debenturista, nos termos do item </w:t>
            </w:r>
            <w:r w:rsidR="00B51DD2" w:rsidRPr="00030ECF">
              <w:rPr>
                <w:rFonts w:ascii="Leelawadee" w:hAnsi="Leelawadee" w:cs="Leelawadee"/>
                <w:iCs/>
                <w:color w:val="000000" w:themeColor="text1"/>
                <w:sz w:val="20"/>
                <w:szCs w:val="20"/>
                <w:highlight w:val="yellow"/>
              </w:rPr>
              <w:fldChar w:fldCharType="begin"/>
            </w:r>
            <w:r w:rsidR="00B51DD2" w:rsidRPr="001478A6">
              <w:rPr>
                <w:rFonts w:ascii="Leelawadee" w:hAnsi="Leelawadee" w:cs="Leelawadee"/>
                <w:iCs/>
                <w:color w:val="000000" w:themeColor="text1"/>
                <w:sz w:val="20"/>
                <w:szCs w:val="20"/>
              </w:rPr>
              <w:instrText xml:space="preserve"> REF _Ref44910680 \r \h </w:instrText>
            </w:r>
            <w:r w:rsidR="001478A6" w:rsidRPr="001478A6">
              <w:rPr>
                <w:rFonts w:ascii="Leelawadee" w:hAnsi="Leelawadee" w:cs="Leelawadee"/>
                <w:iCs/>
                <w:color w:val="000000" w:themeColor="text1"/>
                <w:sz w:val="20"/>
                <w:szCs w:val="20"/>
                <w:highlight w:val="yellow"/>
              </w:rPr>
              <w:instrText xml:space="preserve"> \* MERGEFORMAT </w:instrText>
            </w:r>
            <w:r w:rsidR="00B51DD2" w:rsidRPr="00030ECF">
              <w:rPr>
                <w:rFonts w:ascii="Leelawadee" w:hAnsi="Leelawadee" w:cs="Leelawadee"/>
                <w:iCs/>
                <w:color w:val="000000" w:themeColor="text1"/>
                <w:sz w:val="20"/>
                <w:szCs w:val="20"/>
                <w:highlight w:val="yellow"/>
              </w:rPr>
            </w:r>
            <w:r w:rsidR="00B51DD2" w:rsidRPr="00030ECF">
              <w:rPr>
                <w:rFonts w:ascii="Leelawadee" w:hAnsi="Leelawadee" w:cs="Leelawadee"/>
                <w:iCs/>
                <w:color w:val="000000" w:themeColor="text1"/>
                <w:sz w:val="20"/>
                <w:szCs w:val="20"/>
                <w:highlight w:val="yellow"/>
              </w:rPr>
              <w:fldChar w:fldCharType="separate"/>
            </w:r>
            <w:r w:rsidR="00B2470D">
              <w:rPr>
                <w:rFonts w:ascii="Leelawadee" w:hAnsi="Leelawadee" w:cs="Leelawadee"/>
                <w:iCs/>
                <w:color w:val="000000" w:themeColor="text1"/>
                <w:sz w:val="20"/>
                <w:szCs w:val="20"/>
              </w:rPr>
              <w:t>11.5</w:t>
            </w:r>
            <w:r w:rsidR="00B51DD2" w:rsidRPr="00030ECF">
              <w:rPr>
                <w:rFonts w:ascii="Leelawadee" w:hAnsi="Leelawadee" w:cs="Leelawadee"/>
                <w:iCs/>
                <w:color w:val="000000" w:themeColor="text1"/>
                <w:sz w:val="20"/>
                <w:szCs w:val="20"/>
                <w:highlight w:val="yellow"/>
              </w:rPr>
              <w:fldChar w:fldCharType="end"/>
            </w:r>
            <w:r w:rsidRPr="001478A6">
              <w:rPr>
                <w:rFonts w:ascii="Leelawadee" w:hAnsi="Leelawadee" w:cs="Leelawadee"/>
                <w:iCs/>
                <w:color w:val="000000" w:themeColor="text1"/>
                <w:sz w:val="20"/>
                <w:szCs w:val="20"/>
              </w:rPr>
              <w:t xml:space="preserve"> desta Escritura e seus respectivos subitens, o qual será utilizado para o pagamento das despesas vinculadas à emissão dos CRI.</w:t>
            </w:r>
            <w:bookmarkEnd w:id="18"/>
          </w:p>
          <w:p w14:paraId="37AEC13B" w14:textId="22C73D07" w:rsidR="00185F11" w:rsidRPr="001478A6" w:rsidRDefault="00185F11" w:rsidP="001478A6">
            <w:pPr>
              <w:spacing w:line="360" w:lineRule="auto"/>
              <w:contextualSpacing/>
              <w:jc w:val="both"/>
              <w:rPr>
                <w:rFonts w:ascii="Leelawadee" w:hAnsi="Leelawadee" w:cs="Leelawadee"/>
                <w:iCs/>
                <w:color w:val="000000" w:themeColor="text1"/>
                <w:sz w:val="20"/>
                <w:szCs w:val="20"/>
              </w:rPr>
            </w:pPr>
          </w:p>
        </w:tc>
      </w:tr>
      <w:tr w:rsidR="000C4BCB" w:rsidRPr="001478A6" w14:paraId="041F1402" w14:textId="77777777" w:rsidTr="007833CC">
        <w:tc>
          <w:tcPr>
            <w:tcW w:w="3651" w:type="dxa"/>
          </w:tcPr>
          <w:p w14:paraId="4EEFBFA3" w14:textId="77777777" w:rsidR="000C4BCB" w:rsidRPr="001478A6" w:rsidRDefault="000C4BCB"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Garantias</w:t>
            </w:r>
            <w:r w:rsidRPr="001478A6">
              <w:rPr>
                <w:rFonts w:ascii="Leelawadee" w:hAnsi="Leelawadee" w:cs="Leelawadee"/>
                <w:color w:val="000000" w:themeColor="text1"/>
                <w:sz w:val="20"/>
                <w:szCs w:val="20"/>
              </w:rPr>
              <w:t>”:</w:t>
            </w:r>
          </w:p>
        </w:tc>
        <w:tc>
          <w:tcPr>
            <w:tcW w:w="6420" w:type="dxa"/>
          </w:tcPr>
          <w:p w14:paraId="5E97C2A1" w14:textId="7B91C8B2" w:rsidR="000C4BCB" w:rsidRPr="001478A6" w:rsidRDefault="000C4BCB" w:rsidP="001478A6">
            <w:pPr>
              <w:spacing w:line="360" w:lineRule="auto"/>
              <w:contextualSpacing/>
              <w:jc w:val="both"/>
              <w:rPr>
                <w:rFonts w:ascii="Leelawadee" w:hAnsi="Leelawadee" w:cs="Leelawadee"/>
                <w:iCs/>
                <w:color w:val="000000" w:themeColor="text1"/>
                <w:sz w:val="20"/>
                <w:szCs w:val="20"/>
              </w:rPr>
            </w:pPr>
            <w:r w:rsidRPr="001478A6">
              <w:rPr>
                <w:rFonts w:ascii="Leelawadee" w:hAnsi="Leelawadee" w:cs="Leelawadee"/>
                <w:iCs/>
                <w:color w:val="000000" w:themeColor="text1"/>
                <w:sz w:val="20"/>
                <w:szCs w:val="20"/>
              </w:rPr>
              <w:t>Quando mencionadas em conjunto, a Cessão Fiduciária de Direitos Creditórios</w:t>
            </w:r>
            <w:r w:rsidR="00186988" w:rsidRPr="001478A6">
              <w:rPr>
                <w:rFonts w:ascii="Leelawadee" w:hAnsi="Leelawadee" w:cs="Leelawadee"/>
                <w:iCs/>
                <w:color w:val="000000" w:themeColor="text1"/>
                <w:sz w:val="20"/>
                <w:szCs w:val="20"/>
              </w:rPr>
              <w:t>,</w:t>
            </w:r>
            <w:r w:rsidRPr="001478A6">
              <w:rPr>
                <w:rFonts w:ascii="Leelawadee" w:hAnsi="Leelawadee" w:cs="Leelawadee"/>
                <w:iCs/>
                <w:color w:val="000000" w:themeColor="text1"/>
                <w:sz w:val="20"/>
                <w:szCs w:val="20"/>
              </w:rPr>
              <w:t xml:space="preserve"> </w:t>
            </w:r>
            <w:r w:rsidR="00683160" w:rsidRPr="001478A6">
              <w:rPr>
                <w:rFonts w:ascii="Leelawadee" w:hAnsi="Leelawadee" w:cs="Leelawadee"/>
                <w:iCs/>
                <w:color w:val="000000" w:themeColor="text1"/>
                <w:sz w:val="20"/>
                <w:szCs w:val="20"/>
              </w:rPr>
              <w:t>a</w:t>
            </w:r>
            <w:r w:rsidRPr="001478A6">
              <w:rPr>
                <w:rFonts w:ascii="Leelawadee" w:hAnsi="Leelawadee" w:cs="Leelawadee"/>
                <w:iCs/>
                <w:color w:val="000000" w:themeColor="text1"/>
                <w:sz w:val="20"/>
                <w:szCs w:val="20"/>
              </w:rPr>
              <w:t xml:space="preserve"> Alienaç</w:t>
            </w:r>
            <w:r w:rsidR="00683160" w:rsidRPr="001478A6">
              <w:rPr>
                <w:rFonts w:ascii="Leelawadee" w:hAnsi="Leelawadee" w:cs="Leelawadee"/>
                <w:iCs/>
                <w:color w:val="000000" w:themeColor="text1"/>
                <w:sz w:val="20"/>
                <w:szCs w:val="20"/>
              </w:rPr>
              <w:t>ão</w:t>
            </w:r>
            <w:r w:rsidRPr="001478A6">
              <w:rPr>
                <w:rFonts w:ascii="Leelawadee" w:hAnsi="Leelawadee" w:cs="Leelawadee"/>
                <w:iCs/>
                <w:color w:val="000000" w:themeColor="text1"/>
                <w:sz w:val="20"/>
                <w:szCs w:val="20"/>
              </w:rPr>
              <w:t xml:space="preserve"> Fiduciária </w:t>
            </w:r>
            <w:r w:rsidR="00683160" w:rsidRPr="001478A6">
              <w:rPr>
                <w:rFonts w:ascii="Leelawadee" w:hAnsi="Leelawadee" w:cs="Leelawadee"/>
                <w:iCs/>
                <w:color w:val="000000" w:themeColor="text1"/>
                <w:sz w:val="20"/>
                <w:szCs w:val="20"/>
              </w:rPr>
              <w:t>de Imóvel</w:t>
            </w:r>
            <w:r w:rsidR="00186988" w:rsidRPr="001478A6">
              <w:rPr>
                <w:rFonts w:ascii="Leelawadee" w:hAnsi="Leelawadee" w:cs="Leelawadee"/>
                <w:iCs/>
                <w:color w:val="000000" w:themeColor="text1"/>
                <w:sz w:val="20"/>
                <w:szCs w:val="20"/>
              </w:rPr>
              <w:t>, e o Fundo de Despesas</w:t>
            </w:r>
            <w:r w:rsidRPr="001478A6">
              <w:rPr>
                <w:rFonts w:ascii="Leelawadee" w:hAnsi="Leelawadee" w:cs="Leelawadee"/>
                <w:iCs/>
                <w:color w:val="000000" w:themeColor="text1"/>
                <w:sz w:val="20"/>
                <w:szCs w:val="20"/>
              </w:rPr>
              <w:t>.</w:t>
            </w:r>
            <w:r w:rsidR="00110DD8" w:rsidRPr="001478A6">
              <w:rPr>
                <w:rFonts w:ascii="Leelawadee" w:hAnsi="Leelawadee" w:cs="Leelawadee"/>
                <w:iCs/>
                <w:color w:val="000000" w:themeColor="text1"/>
                <w:sz w:val="20"/>
                <w:szCs w:val="20"/>
              </w:rPr>
              <w:t xml:space="preserve"> </w:t>
            </w:r>
          </w:p>
          <w:p w14:paraId="7F128256" w14:textId="77777777" w:rsidR="000C4BCB" w:rsidRPr="001478A6" w:rsidRDefault="000C4BCB" w:rsidP="001478A6">
            <w:pPr>
              <w:spacing w:line="360" w:lineRule="auto"/>
              <w:contextualSpacing/>
              <w:jc w:val="both"/>
              <w:rPr>
                <w:rFonts w:ascii="Leelawadee" w:hAnsi="Leelawadee" w:cs="Leelawadee"/>
                <w:iCs/>
                <w:color w:val="000000" w:themeColor="text1"/>
                <w:sz w:val="20"/>
                <w:szCs w:val="20"/>
              </w:rPr>
            </w:pPr>
          </w:p>
        </w:tc>
      </w:tr>
      <w:tr w:rsidR="00457847" w:rsidRPr="001478A6" w14:paraId="255C1C38" w14:textId="77777777" w:rsidTr="007833CC">
        <w:tc>
          <w:tcPr>
            <w:tcW w:w="3651" w:type="dxa"/>
          </w:tcPr>
          <w:p w14:paraId="346FEB08" w14:textId="003CE0EA" w:rsidR="00457847" w:rsidRPr="001478A6" w:rsidRDefault="00457847"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Grupo Econômico</w:t>
            </w:r>
            <w:r w:rsidRPr="001478A6">
              <w:rPr>
                <w:rFonts w:ascii="Leelawadee" w:hAnsi="Leelawadee" w:cs="Leelawadee"/>
                <w:color w:val="000000" w:themeColor="text1"/>
                <w:sz w:val="20"/>
                <w:szCs w:val="20"/>
              </w:rPr>
              <w:t>”:</w:t>
            </w:r>
          </w:p>
        </w:tc>
        <w:tc>
          <w:tcPr>
            <w:tcW w:w="6420" w:type="dxa"/>
          </w:tcPr>
          <w:p w14:paraId="2CCE78D0" w14:textId="78A2AC31" w:rsidR="00457847" w:rsidRPr="001478A6" w:rsidRDefault="00863FC5"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O grupo de empresas formado pela Emissora, sociedades controladoras da Emissora, direta ou indireta, brasileira ou estrangeira, bem como sociedades que estejam sob controle direto ou indireto da Emissora, sendo que controle tem o significado estabelecido no artigo 116 da Lei das Sociedades por Ações.</w:t>
            </w:r>
          </w:p>
          <w:p w14:paraId="449864B4" w14:textId="54F3ECC1" w:rsidR="00457847" w:rsidRPr="001478A6" w:rsidRDefault="00457847" w:rsidP="001478A6">
            <w:pPr>
              <w:spacing w:line="360" w:lineRule="auto"/>
              <w:contextualSpacing/>
              <w:jc w:val="both"/>
              <w:rPr>
                <w:rFonts w:ascii="Leelawadee" w:hAnsi="Leelawadee" w:cs="Leelawadee"/>
                <w:bCs/>
                <w:color w:val="000000" w:themeColor="text1"/>
                <w:sz w:val="20"/>
                <w:szCs w:val="20"/>
              </w:rPr>
            </w:pPr>
          </w:p>
        </w:tc>
      </w:tr>
      <w:tr w:rsidR="00BE703B" w:rsidRPr="001478A6" w14:paraId="1DD19450" w14:textId="77777777" w:rsidTr="007833CC">
        <w:tc>
          <w:tcPr>
            <w:tcW w:w="3651" w:type="dxa"/>
          </w:tcPr>
          <w:p w14:paraId="68E26E1E" w14:textId="37803CFB" w:rsidR="00BE703B" w:rsidRPr="001478A6" w:rsidRDefault="00BE703B"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IGP-M</w:t>
            </w:r>
            <w:r w:rsidRPr="001478A6">
              <w:rPr>
                <w:rFonts w:ascii="Leelawadee" w:hAnsi="Leelawadee" w:cs="Leelawadee"/>
                <w:color w:val="000000" w:themeColor="text1"/>
                <w:sz w:val="20"/>
                <w:szCs w:val="20"/>
              </w:rPr>
              <w:t>”:</w:t>
            </w:r>
          </w:p>
        </w:tc>
        <w:tc>
          <w:tcPr>
            <w:tcW w:w="6420" w:type="dxa"/>
          </w:tcPr>
          <w:p w14:paraId="1F5DB249" w14:textId="77777777" w:rsidR="00BE703B" w:rsidRPr="001478A6" w:rsidRDefault="00BE703B" w:rsidP="001478A6">
            <w:pPr>
              <w:spacing w:line="360" w:lineRule="auto"/>
              <w:contextualSpacing/>
              <w:jc w:val="both"/>
              <w:rPr>
                <w:rFonts w:ascii="Leelawadee" w:hAnsi="Leelawadee" w:cs="Leelawadee"/>
                <w:bCs/>
                <w:color w:val="000000" w:themeColor="text1"/>
                <w:sz w:val="20"/>
                <w:szCs w:val="20"/>
              </w:rPr>
            </w:pPr>
            <w:r w:rsidRPr="001478A6">
              <w:rPr>
                <w:rFonts w:ascii="Leelawadee" w:hAnsi="Leelawadee" w:cs="Leelawadee"/>
                <w:bCs/>
                <w:color w:val="000000" w:themeColor="text1"/>
                <w:sz w:val="20"/>
                <w:szCs w:val="20"/>
              </w:rPr>
              <w:t>O Índice Geral de Preços do Mercado, divulgado pela Fundação Getúlio Vargas.</w:t>
            </w:r>
          </w:p>
          <w:p w14:paraId="51A764C4" w14:textId="30C5626D" w:rsidR="00BE703B" w:rsidRPr="001478A6" w:rsidRDefault="00BE703B" w:rsidP="001478A6">
            <w:pPr>
              <w:spacing w:line="360" w:lineRule="auto"/>
              <w:contextualSpacing/>
              <w:jc w:val="both"/>
              <w:rPr>
                <w:rFonts w:ascii="Leelawadee" w:hAnsi="Leelawadee" w:cs="Leelawadee"/>
                <w:bCs/>
                <w:color w:val="000000" w:themeColor="text1"/>
                <w:sz w:val="20"/>
                <w:szCs w:val="20"/>
              </w:rPr>
            </w:pPr>
          </w:p>
        </w:tc>
      </w:tr>
      <w:tr w:rsidR="00D41A7E" w:rsidRPr="001478A6" w14:paraId="2CC572FA" w14:textId="77777777" w:rsidTr="007833CC">
        <w:tc>
          <w:tcPr>
            <w:tcW w:w="3651" w:type="dxa"/>
          </w:tcPr>
          <w:p w14:paraId="5F925489" w14:textId="6455152B" w:rsidR="00D41A7E" w:rsidRPr="001478A6" w:rsidRDefault="00D41A7E"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Imóvel</w:t>
            </w:r>
            <w:r w:rsidRPr="001478A6">
              <w:rPr>
                <w:rFonts w:ascii="Leelawadee" w:hAnsi="Leelawadee" w:cs="Leelawadee"/>
                <w:color w:val="000000" w:themeColor="text1"/>
                <w:sz w:val="20"/>
                <w:szCs w:val="20"/>
              </w:rPr>
              <w:t>”:</w:t>
            </w:r>
          </w:p>
        </w:tc>
        <w:tc>
          <w:tcPr>
            <w:tcW w:w="6420" w:type="dxa"/>
          </w:tcPr>
          <w:p w14:paraId="3793AB50" w14:textId="7B9C9DE5" w:rsidR="00D41A7E" w:rsidRPr="001478A6" w:rsidRDefault="00C371C1" w:rsidP="001478A6">
            <w:pPr>
              <w:spacing w:line="360" w:lineRule="auto"/>
              <w:contextualSpacing/>
              <w:jc w:val="both"/>
              <w:rPr>
                <w:rFonts w:ascii="Leelawadee" w:hAnsi="Leelawadee" w:cs="Leelawadee"/>
                <w:bCs/>
                <w:color w:val="000000" w:themeColor="text1"/>
                <w:sz w:val="20"/>
                <w:szCs w:val="20"/>
              </w:rPr>
            </w:pPr>
            <w:r w:rsidRPr="001478A6">
              <w:rPr>
                <w:rFonts w:ascii="Leelawadee" w:hAnsi="Leelawadee" w:cs="Leelawadee"/>
                <w:bCs/>
                <w:color w:val="000000" w:themeColor="text1"/>
                <w:sz w:val="20"/>
                <w:szCs w:val="20"/>
              </w:rPr>
              <w:t xml:space="preserve">A fração ideal correspondente a </w:t>
            </w:r>
            <w:r w:rsidR="005354B8">
              <w:rPr>
                <w:rFonts w:ascii="Leelawadee" w:hAnsi="Leelawadee" w:cs="Leelawadee"/>
                <w:bCs/>
                <w:color w:val="000000" w:themeColor="text1"/>
                <w:sz w:val="20"/>
                <w:szCs w:val="20"/>
              </w:rPr>
              <w:t>27,55</w:t>
            </w:r>
            <w:r w:rsidR="005354B8" w:rsidRPr="001478A6">
              <w:rPr>
                <w:rFonts w:ascii="Leelawadee" w:hAnsi="Leelawadee" w:cs="Leelawadee"/>
                <w:bCs/>
                <w:color w:val="000000" w:themeColor="text1"/>
                <w:sz w:val="20"/>
                <w:szCs w:val="20"/>
              </w:rPr>
              <w:t>% (</w:t>
            </w:r>
            <w:r w:rsidR="005354B8">
              <w:rPr>
                <w:rFonts w:ascii="Leelawadee" w:hAnsi="Leelawadee" w:cs="Leelawadee"/>
                <w:bCs/>
                <w:color w:val="000000" w:themeColor="text1"/>
                <w:sz w:val="20"/>
                <w:szCs w:val="20"/>
              </w:rPr>
              <w:t>vinte e sete inteiros e cinquenta e cinco centésimos por cento</w:t>
            </w:r>
            <w:r w:rsidR="005354B8" w:rsidRPr="001478A6">
              <w:rPr>
                <w:rFonts w:ascii="Leelawadee" w:hAnsi="Leelawadee" w:cs="Leelawadee"/>
                <w:bCs/>
                <w:color w:val="000000" w:themeColor="text1"/>
                <w:sz w:val="20"/>
                <w:szCs w:val="20"/>
              </w:rPr>
              <w:t xml:space="preserve">) </w:t>
            </w:r>
            <w:r w:rsidRPr="001478A6">
              <w:rPr>
                <w:rFonts w:ascii="Leelawadee" w:hAnsi="Leelawadee" w:cs="Leelawadee"/>
                <w:bCs/>
                <w:color w:val="000000" w:themeColor="text1"/>
                <w:sz w:val="20"/>
                <w:szCs w:val="20"/>
              </w:rPr>
              <w:t xml:space="preserve">do </w:t>
            </w:r>
            <w:r w:rsidR="00D41A7E" w:rsidRPr="001478A6">
              <w:rPr>
                <w:rFonts w:ascii="Leelawadee" w:hAnsi="Leelawadee" w:cs="Leelawadee"/>
                <w:bCs/>
                <w:color w:val="000000" w:themeColor="text1"/>
                <w:sz w:val="20"/>
                <w:szCs w:val="20"/>
              </w:rPr>
              <w:t xml:space="preserve">imóvel objeto da matrícula nº </w:t>
            </w:r>
            <w:r w:rsidRPr="001478A6">
              <w:rPr>
                <w:rFonts w:ascii="Leelawadee" w:hAnsi="Leelawadee" w:cs="Leelawadee"/>
                <w:bCs/>
                <w:color w:val="000000" w:themeColor="text1"/>
                <w:sz w:val="20"/>
                <w:szCs w:val="20"/>
              </w:rPr>
              <w:t xml:space="preserve">60.327, </w:t>
            </w:r>
            <w:r w:rsidR="00D41A7E" w:rsidRPr="001478A6">
              <w:rPr>
                <w:rFonts w:ascii="Leelawadee" w:hAnsi="Leelawadee" w:cs="Leelawadee"/>
                <w:bCs/>
                <w:color w:val="000000" w:themeColor="text1"/>
                <w:sz w:val="20"/>
                <w:szCs w:val="20"/>
              </w:rPr>
              <w:t xml:space="preserve">do </w:t>
            </w:r>
            <w:r w:rsidRPr="001478A6">
              <w:rPr>
                <w:rFonts w:ascii="Leelawadee" w:hAnsi="Leelawadee" w:cs="Leelawadee"/>
                <w:bCs/>
                <w:color w:val="000000" w:themeColor="text1"/>
                <w:sz w:val="20"/>
                <w:szCs w:val="20"/>
              </w:rPr>
              <w:t xml:space="preserve">2º Ofício </w:t>
            </w:r>
            <w:r w:rsidR="00D41A7E" w:rsidRPr="001478A6">
              <w:rPr>
                <w:rFonts w:ascii="Leelawadee" w:hAnsi="Leelawadee" w:cs="Leelawadee"/>
                <w:bCs/>
                <w:color w:val="000000" w:themeColor="text1"/>
                <w:sz w:val="20"/>
                <w:szCs w:val="20"/>
              </w:rPr>
              <w:t xml:space="preserve">de Registro de Imóveis da Comarca de </w:t>
            </w:r>
            <w:r w:rsidRPr="001478A6">
              <w:rPr>
                <w:rFonts w:ascii="Leelawadee" w:hAnsi="Leelawadee" w:cs="Leelawadee"/>
                <w:bCs/>
                <w:color w:val="000000" w:themeColor="text1"/>
                <w:sz w:val="20"/>
                <w:szCs w:val="20"/>
              </w:rPr>
              <w:t xml:space="preserve">São José dos Pinhais, </w:t>
            </w:r>
            <w:r w:rsidR="00D41A7E" w:rsidRPr="001478A6">
              <w:rPr>
                <w:rFonts w:ascii="Leelawadee" w:hAnsi="Leelawadee" w:cs="Leelawadee"/>
                <w:bCs/>
                <w:color w:val="000000" w:themeColor="text1"/>
                <w:sz w:val="20"/>
                <w:szCs w:val="20"/>
              </w:rPr>
              <w:t>Estado d</w:t>
            </w:r>
            <w:r w:rsidRPr="001478A6">
              <w:rPr>
                <w:rFonts w:ascii="Leelawadee" w:hAnsi="Leelawadee" w:cs="Leelawadee"/>
                <w:bCs/>
                <w:color w:val="000000" w:themeColor="text1"/>
                <w:sz w:val="20"/>
                <w:szCs w:val="20"/>
              </w:rPr>
              <w:t>o</w:t>
            </w:r>
            <w:r w:rsidR="00D41A7E" w:rsidRPr="001478A6">
              <w:rPr>
                <w:rFonts w:ascii="Leelawadee" w:hAnsi="Leelawadee" w:cs="Leelawadee"/>
                <w:bCs/>
                <w:color w:val="000000" w:themeColor="text1"/>
                <w:sz w:val="20"/>
                <w:szCs w:val="20"/>
              </w:rPr>
              <w:t xml:space="preserve"> </w:t>
            </w:r>
            <w:r w:rsidRPr="001478A6">
              <w:rPr>
                <w:rFonts w:ascii="Leelawadee" w:hAnsi="Leelawadee" w:cs="Leelawadee"/>
                <w:bCs/>
                <w:color w:val="000000" w:themeColor="text1"/>
                <w:sz w:val="20"/>
                <w:szCs w:val="20"/>
              </w:rPr>
              <w:t xml:space="preserve">Paraná. </w:t>
            </w:r>
            <w:r w:rsidR="00683160" w:rsidRPr="001478A6">
              <w:rPr>
                <w:rFonts w:ascii="Leelawadee" w:hAnsi="Leelawadee" w:cs="Leelawadee"/>
                <w:bCs/>
                <w:color w:val="000000" w:themeColor="text1"/>
                <w:sz w:val="20"/>
                <w:szCs w:val="20"/>
              </w:rPr>
              <w:t xml:space="preserve">Os recursos captados pela Emissora em decorrência desta Emissão de Debêntures serão destinados para </w:t>
            </w:r>
            <w:r w:rsidR="00A749E1">
              <w:rPr>
                <w:rFonts w:ascii="Leelawadee" w:hAnsi="Leelawadee" w:cs="Leelawadee"/>
                <w:bCs/>
                <w:color w:val="000000" w:themeColor="text1"/>
                <w:sz w:val="20"/>
                <w:szCs w:val="20"/>
              </w:rPr>
              <w:t>o reembolso de despesas incorridas</w:t>
            </w:r>
            <w:r w:rsidR="00CC5A62">
              <w:rPr>
                <w:rFonts w:ascii="Leelawadee" w:hAnsi="Leelawadee" w:cs="Leelawadee"/>
                <w:bCs/>
                <w:color w:val="000000" w:themeColor="text1"/>
                <w:sz w:val="20"/>
                <w:szCs w:val="20"/>
              </w:rPr>
              <w:t xml:space="preserve"> pela Emissora, de natureza imobiliária, diretamente atinentes à</w:t>
            </w:r>
            <w:r w:rsidR="00A749E1">
              <w:rPr>
                <w:rFonts w:ascii="Leelawadee" w:hAnsi="Leelawadee" w:cs="Leelawadee"/>
                <w:bCs/>
                <w:color w:val="000000" w:themeColor="text1"/>
                <w:sz w:val="20"/>
                <w:szCs w:val="20"/>
              </w:rPr>
              <w:t xml:space="preserve"> </w:t>
            </w:r>
            <w:r w:rsidR="00683160" w:rsidRPr="001478A6">
              <w:rPr>
                <w:rFonts w:ascii="Leelawadee" w:hAnsi="Leelawadee" w:cs="Leelawadee"/>
                <w:bCs/>
                <w:color w:val="000000" w:themeColor="text1"/>
                <w:sz w:val="20"/>
                <w:szCs w:val="20"/>
              </w:rPr>
              <w:t xml:space="preserve">aquisição do Imóvel, nos termos do item </w:t>
            </w:r>
            <w:r w:rsidR="00683160" w:rsidRPr="00030ECF">
              <w:rPr>
                <w:rFonts w:ascii="Leelawadee" w:hAnsi="Leelawadee" w:cs="Leelawadee"/>
                <w:bCs/>
                <w:color w:val="000000" w:themeColor="text1"/>
                <w:sz w:val="20"/>
                <w:szCs w:val="20"/>
              </w:rPr>
              <w:fldChar w:fldCharType="begin"/>
            </w:r>
            <w:r w:rsidR="00683160" w:rsidRPr="001478A6">
              <w:rPr>
                <w:rFonts w:ascii="Leelawadee" w:hAnsi="Leelawadee" w:cs="Leelawadee"/>
                <w:bCs/>
                <w:color w:val="000000" w:themeColor="text1"/>
                <w:sz w:val="20"/>
                <w:szCs w:val="20"/>
              </w:rPr>
              <w:instrText xml:space="preserve"> REF _Ref23833594 \r \h </w:instrText>
            </w:r>
            <w:r w:rsidR="001478A6" w:rsidRPr="001478A6">
              <w:rPr>
                <w:rFonts w:ascii="Leelawadee" w:hAnsi="Leelawadee" w:cs="Leelawadee"/>
                <w:bCs/>
                <w:color w:val="000000" w:themeColor="text1"/>
                <w:sz w:val="20"/>
                <w:szCs w:val="20"/>
              </w:rPr>
              <w:instrText xml:space="preserve"> \* MERGEFORMAT </w:instrText>
            </w:r>
            <w:r w:rsidR="00683160" w:rsidRPr="00030ECF">
              <w:rPr>
                <w:rFonts w:ascii="Leelawadee" w:hAnsi="Leelawadee" w:cs="Leelawadee"/>
                <w:bCs/>
                <w:color w:val="000000" w:themeColor="text1"/>
                <w:sz w:val="20"/>
                <w:szCs w:val="20"/>
              </w:rPr>
            </w:r>
            <w:r w:rsidR="00683160" w:rsidRPr="00030ECF">
              <w:rPr>
                <w:rFonts w:ascii="Leelawadee" w:hAnsi="Leelawadee" w:cs="Leelawadee"/>
                <w:bCs/>
                <w:color w:val="000000" w:themeColor="text1"/>
                <w:sz w:val="20"/>
                <w:szCs w:val="20"/>
              </w:rPr>
              <w:fldChar w:fldCharType="separate"/>
            </w:r>
            <w:r w:rsidR="00B2470D">
              <w:rPr>
                <w:rFonts w:ascii="Leelawadee" w:hAnsi="Leelawadee" w:cs="Leelawadee"/>
                <w:bCs/>
                <w:color w:val="000000" w:themeColor="text1"/>
                <w:sz w:val="20"/>
                <w:szCs w:val="20"/>
              </w:rPr>
              <w:t>5.1</w:t>
            </w:r>
            <w:r w:rsidR="00683160" w:rsidRPr="00030ECF">
              <w:rPr>
                <w:rFonts w:ascii="Leelawadee" w:hAnsi="Leelawadee" w:cs="Leelawadee"/>
                <w:bCs/>
                <w:color w:val="000000" w:themeColor="text1"/>
                <w:sz w:val="20"/>
                <w:szCs w:val="20"/>
              </w:rPr>
              <w:fldChar w:fldCharType="end"/>
            </w:r>
            <w:r w:rsidR="00683160" w:rsidRPr="001478A6">
              <w:rPr>
                <w:rFonts w:ascii="Leelawadee" w:hAnsi="Leelawadee" w:cs="Leelawadee"/>
                <w:bCs/>
                <w:color w:val="000000" w:themeColor="text1"/>
                <w:sz w:val="20"/>
                <w:szCs w:val="20"/>
              </w:rPr>
              <w:t xml:space="preserve"> desta Escritura.</w:t>
            </w:r>
          </w:p>
          <w:p w14:paraId="0BC201A3" w14:textId="116A56E1" w:rsidR="00683160" w:rsidRPr="001478A6" w:rsidRDefault="00683160" w:rsidP="001478A6">
            <w:pPr>
              <w:spacing w:line="360" w:lineRule="auto"/>
              <w:contextualSpacing/>
              <w:jc w:val="both"/>
              <w:rPr>
                <w:rFonts w:ascii="Leelawadee" w:hAnsi="Leelawadee" w:cs="Leelawadee"/>
                <w:bCs/>
                <w:color w:val="000000" w:themeColor="text1"/>
                <w:sz w:val="20"/>
                <w:szCs w:val="20"/>
              </w:rPr>
            </w:pPr>
          </w:p>
        </w:tc>
      </w:tr>
      <w:tr w:rsidR="00370495" w:rsidRPr="001478A6" w14:paraId="50B7B442" w14:textId="77777777" w:rsidTr="007833CC">
        <w:tc>
          <w:tcPr>
            <w:tcW w:w="3651" w:type="dxa"/>
          </w:tcPr>
          <w:p w14:paraId="6CADE56B" w14:textId="48A36E0A" w:rsidR="00370495" w:rsidRPr="001478A6" w:rsidRDefault="00370495"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INPC</w:t>
            </w:r>
            <w:r w:rsidRPr="001478A6">
              <w:rPr>
                <w:rFonts w:ascii="Leelawadee" w:hAnsi="Leelawadee" w:cs="Leelawadee"/>
                <w:color w:val="000000" w:themeColor="text1"/>
                <w:sz w:val="20"/>
                <w:szCs w:val="20"/>
              </w:rPr>
              <w:t>”:</w:t>
            </w:r>
          </w:p>
        </w:tc>
        <w:tc>
          <w:tcPr>
            <w:tcW w:w="6420" w:type="dxa"/>
          </w:tcPr>
          <w:p w14:paraId="56D9EA68" w14:textId="77777777" w:rsidR="00370495" w:rsidRPr="001478A6" w:rsidRDefault="00370495" w:rsidP="001478A6">
            <w:pPr>
              <w:spacing w:line="360" w:lineRule="auto"/>
              <w:contextualSpacing/>
              <w:jc w:val="both"/>
              <w:rPr>
                <w:rFonts w:ascii="Leelawadee" w:eastAsia="Cambria" w:hAnsi="Leelawadee" w:cs="Leelawadee"/>
                <w:sz w:val="20"/>
                <w:szCs w:val="20"/>
                <w:lang w:eastAsia="en-US"/>
              </w:rPr>
            </w:pPr>
            <w:bookmarkStart w:id="19" w:name="_Hlk55435330"/>
            <w:bookmarkStart w:id="20" w:name="_Hlk55406636"/>
            <w:r w:rsidRPr="001478A6">
              <w:rPr>
                <w:rFonts w:ascii="Leelawadee" w:eastAsia="Cambria" w:hAnsi="Leelawadee" w:cs="Leelawadee"/>
                <w:sz w:val="20"/>
                <w:szCs w:val="20"/>
                <w:lang w:eastAsia="en-US"/>
              </w:rPr>
              <w:t>Índice Nacional de Preços ao Consumidor – INPC, apurado e divulgado pelo Instituto Brasileiro de Geografia e Estatística – IBGE</w:t>
            </w:r>
            <w:bookmarkEnd w:id="19"/>
            <w:r w:rsidRPr="001478A6">
              <w:rPr>
                <w:rFonts w:ascii="Leelawadee" w:eastAsia="Cambria" w:hAnsi="Leelawadee" w:cs="Leelawadee"/>
                <w:sz w:val="20"/>
                <w:szCs w:val="20"/>
                <w:lang w:eastAsia="en-US"/>
              </w:rPr>
              <w:t>.</w:t>
            </w:r>
            <w:bookmarkEnd w:id="20"/>
          </w:p>
          <w:p w14:paraId="664719DA" w14:textId="262AE683" w:rsidR="00370495" w:rsidRPr="001478A6" w:rsidRDefault="00370495" w:rsidP="001478A6">
            <w:pPr>
              <w:spacing w:line="360" w:lineRule="auto"/>
              <w:contextualSpacing/>
              <w:jc w:val="both"/>
              <w:rPr>
                <w:rFonts w:ascii="Leelawadee" w:hAnsi="Leelawadee" w:cs="Leelawadee"/>
                <w:color w:val="000000" w:themeColor="text1"/>
                <w:sz w:val="20"/>
                <w:szCs w:val="20"/>
              </w:rPr>
            </w:pPr>
          </w:p>
        </w:tc>
      </w:tr>
      <w:tr w:rsidR="000C4BCB" w:rsidRPr="001478A6" w14:paraId="3FDCA62D" w14:textId="77777777" w:rsidTr="007833CC">
        <w:tc>
          <w:tcPr>
            <w:tcW w:w="3651" w:type="dxa"/>
          </w:tcPr>
          <w:p w14:paraId="1CACE2D0" w14:textId="77777777" w:rsidR="000C4BCB" w:rsidRPr="001478A6" w:rsidRDefault="000C4BCB"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Instituição Custodiante</w:t>
            </w:r>
            <w:r w:rsidRPr="001478A6">
              <w:rPr>
                <w:rFonts w:ascii="Leelawadee" w:hAnsi="Leelawadee" w:cs="Leelawadee"/>
                <w:color w:val="000000" w:themeColor="text1"/>
                <w:sz w:val="20"/>
                <w:szCs w:val="20"/>
              </w:rPr>
              <w:t>”:</w:t>
            </w:r>
          </w:p>
        </w:tc>
        <w:tc>
          <w:tcPr>
            <w:tcW w:w="6420" w:type="dxa"/>
          </w:tcPr>
          <w:p w14:paraId="2F861583" w14:textId="471A109C" w:rsidR="000C4BCB" w:rsidRPr="001478A6" w:rsidRDefault="003D5575"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 xml:space="preserve">A </w:t>
            </w:r>
            <w:r w:rsidR="00230046" w:rsidRPr="001478A6">
              <w:rPr>
                <w:rFonts w:ascii="Leelawadee" w:hAnsi="Leelawadee" w:cs="Leelawadee"/>
                <w:b/>
                <w:bCs/>
                <w:color w:val="000000" w:themeColor="text1"/>
                <w:sz w:val="20"/>
                <w:szCs w:val="20"/>
              </w:rPr>
              <w:t>OLIVEIRA TRUST DISTRIBUIDORA DE TÍTULOS E VALORES MOBILIÁRIOS S.A.</w:t>
            </w:r>
            <w:r w:rsidR="00230046" w:rsidRPr="001478A6">
              <w:rPr>
                <w:rFonts w:ascii="Leelawadee" w:hAnsi="Leelawadee" w:cs="Leelawadee"/>
                <w:color w:val="000000" w:themeColor="text1"/>
                <w:sz w:val="20"/>
                <w:szCs w:val="20"/>
              </w:rPr>
              <w:t>, instituição financeira, com sede na Cidade de São Paulo, Estado de São Paulo, na Rua Joaquim Floriano, nº 1.052, 13º andar, sala 132, Itaim Bibi, CEP 04534-004, inscrita no CNPJ</w:t>
            </w:r>
            <w:r w:rsidR="00F26BE3" w:rsidRPr="001478A6">
              <w:rPr>
                <w:rFonts w:ascii="Leelawadee" w:hAnsi="Leelawadee" w:cs="Leelawadee"/>
                <w:color w:val="000000" w:themeColor="text1"/>
                <w:sz w:val="20"/>
                <w:szCs w:val="20"/>
              </w:rPr>
              <w:t>/ME</w:t>
            </w:r>
            <w:r w:rsidR="00230046" w:rsidRPr="001478A6">
              <w:rPr>
                <w:rFonts w:ascii="Leelawadee" w:hAnsi="Leelawadee" w:cs="Leelawadee"/>
                <w:color w:val="000000" w:themeColor="text1"/>
                <w:sz w:val="20"/>
                <w:szCs w:val="20"/>
              </w:rPr>
              <w:t xml:space="preserve"> sob o nº 36.113.876/0004-34.</w:t>
            </w:r>
          </w:p>
          <w:p w14:paraId="45F41529" w14:textId="77777777" w:rsidR="000C4BCB" w:rsidRPr="001478A6" w:rsidRDefault="000C4BCB" w:rsidP="001478A6">
            <w:pPr>
              <w:spacing w:line="360" w:lineRule="auto"/>
              <w:contextualSpacing/>
              <w:jc w:val="both"/>
              <w:rPr>
                <w:rFonts w:ascii="Leelawadee" w:hAnsi="Leelawadee" w:cs="Leelawadee"/>
                <w:color w:val="000000" w:themeColor="text1"/>
                <w:sz w:val="20"/>
                <w:szCs w:val="20"/>
              </w:rPr>
            </w:pPr>
          </w:p>
        </w:tc>
      </w:tr>
      <w:tr w:rsidR="000C4BCB" w:rsidRPr="001478A6" w14:paraId="3A230C46" w14:textId="77777777" w:rsidTr="007833CC">
        <w:tc>
          <w:tcPr>
            <w:tcW w:w="3651" w:type="dxa"/>
          </w:tcPr>
          <w:p w14:paraId="220C6002" w14:textId="77777777" w:rsidR="000C4BCB" w:rsidRPr="001478A6" w:rsidRDefault="000C4BCB"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Instrução CVM nº 476</w:t>
            </w:r>
            <w:r w:rsidRPr="001478A6">
              <w:rPr>
                <w:rFonts w:ascii="Leelawadee" w:hAnsi="Leelawadee" w:cs="Leelawadee"/>
                <w:color w:val="000000" w:themeColor="text1"/>
                <w:sz w:val="20"/>
                <w:szCs w:val="20"/>
              </w:rPr>
              <w:t>”:</w:t>
            </w:r>
          </w:p>
        </w:tc>
        <w:tc>
          <w:tcPr>
            <w:tcW w:w="6420" w:type="dxa"/>
          </w:tcPr>
          <w:p w14:paraId="1030258D" w14:textId="34FE8B6D" w:rsidR="003D5575" w:rsidRPr="001478A6" w:rsidRDefault="000C4BCB"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Instrução CVM nº 476, de 16 de dezembro de 2009, conforme alterada.</w:t>
            </w:r>
          </w:p>
          <w:p w14:paraId="5D986337" w14:textId="77777777" w:rsidR="000C4BCB" w:rsidRPr="001478A6" w:rsidRDefault="000C4BCB" w:rsidP="001478A6">
            <w:pPr>
              <w:spacing w:line="360" w:lineRule="auto"/>
              <w:contextualSpacing/>
              <w:jc w:val="both"/>
              <w:rPr>
                <w:rFonts w:ascii="Leelawadee" w:hAnsi="Leelawadee" w:cs="Leelawadee"/>
                <w:color w:val="000000" w:themeColor="text1"/>
                <w:sz w:val="20"/>
                <w:szCs w:val="20"/>
              </w:rPr>
            </w:pPr>
          </w:p>
        </w:tc>
      </w:tr>
      <w:tr w:rsidR="00CE4880" w:rsidRPr="001478A6" w14:paraId="4937E37E" w14:textId="77777777" w:rsidTr="007833CC">
        <w:tc>
          <w:tcPr>
            <w:tcW w:w="3651" w:type="dxa"/>
          </w:tcPr>
          <w:p w14:paraId="4E044EC0" w14:textId="3FE2F7D4" w:rsidR="00CE4880" w:rsidRPr="001478A6" w:rsidRDefault="00CE4880"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00750FB9" w:rsidRPr="001478A6">
              <w:rPr>
                <w:rFonts w:ascii="Leelawadee" w:hAnsi="Leelawadee" w:cs="Leelawadee"/>
                <w:color w:val="000000" w:themeColor="text1"/>
                <w:sz w:val="20"/>
                <w:szCs w:val="20"/>
                <w:u w:val="single"/>
              </w:rPr>
              <w:t>Investimentos Permitidos</w:t>
            </w:r>
            <w:r w:rsidRPr="001478A6">
              <w:rPr>
                <w:rFonts w:ascii="Leelawadee" w:hAnsi="Leelawadee" w:cs="Leelawadee"/>
                <w:color w:val="000000" w:themeColor="text1"/>
                <w:sz w:val="20"/>
                <w:szCs w:val="20"/>
              </w:rPr>
              <w:t>”:</w:t>
            </w:r>
          </w:p>
        </w:tc>
        <w:tc>
          <w:tcPr>
            <w:tcW w:w="6420" w:type="dxa"/>
          </w:tcPr>
          <w:p w14:paraId="260B7AA9" w14:textId="5668F66B" w:rsidR="000B06B5" w:rsidRPr="001478A6" w:rsidRDefault="000B06B5"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 xml:space="preserve">A aplicação em </w:t>
            </w:r>
            <w:r w:rsidR="00605E3E" w:rsidRPr="001478A6">
              <w:rPr>
                <w:rFonts w:ascii="Leelawadee" w:hAnsi="Leelawadee" w:cs="Leelawadee"/>
                <w:color w:val="000000" w:themeColor="text1"/>
                <w:sz w:val="20"/>
                <w:szCs w:val="20"/>
              </w:rPr>
              <w:t>instrumentos financeiros de renda fixa com classificação de baixo risco e liquidez diária, de emissão de instituições financeiras de primeira linha, tais como títulos públicos, títulos e valores mobiliários e outros instrumentos financeiros de renda fixa de emissão de instituições financeiras de primeira linha e/ou fundos de renda fixa classificados como DI, administrados por instituições financeiras de primeira linha</w:t>
            </w:r>
            <w:r w:rsidRPr="001478A6">
              <w:rPr>
                <w:rFonts w:ascii="Leelawadee" w:hAnsi="Leelawadee" w:cs="Leelawadee"/>
                <w:color w:val="000000" w:themeColor="text1"/>
                <w:sz w:val="20"/>
                <w:szCs w:val="20"/>
              </w:rPr>
              <w:t xml:space="preserve">, sendo certo que tais aplicações deverão ser resgatadas de maneira que estejam imediatamente disponíveis na Conta do Patrimônio Separado para a realização de qualquer pagamento </w:t>
            </w:r>
            <w:r w:rsidR="00605E3E" w:rsidRPr="001478A6">
              <w:rPr>
                <w:rFonts w:ascii="Leelawadee" w:hAnsi="Leelawadee" w:cs="Leelawadee"/>
                <w:color w:val="000000" w:themeColor="text1"/>
                <w:sz w:val="20"/>
                <w:szCs w:val="20"/>
              </w:rPr>
              <w:t>devido no âmbito dos CRI</w:t>
            </w:r>
            <w:r w:rsidRPr="001478A6">
              <w:rPr>
                <w:rFonts w:ascii="Leelawadee" w:hAnsi="Leelawadee" w:cs="Leelawadee"/>
                <w:color w:val="000000" w:themeColor="text1"/>
                <w:sz w:val="20"/>
                <w:szCs w:val="20"/>
              </w:rPr>
              <w:t>.</w:t>
            </w:r>
          </w:p>
          <w:p w14:paraId="164DFEE2" w14:textId="031A6118" w:rsidR="00CE4880" w:rsidRPr="001478A6" w:rsidRDefault="00CE4880" w:rsidP="001478A6">
            <w:pPr>
              <w:spacing w:line="360" w:lineRule="auto"/>
              <w:contextualSpacing/>
              <w:jc w:val="both"/>
              <w:rPr>
                <w:rFonts w:ascii="Leelawadee" w:hAnsi="Leelawadee" w:cs="Leelawadee"/>
                <w:color w:val="000000" w:themeColor="text1"/>
                <w:sz w:val="20"/>
                <w:szCs w:val="20"/>
              </w:rPr>
            </w:pPr>
          </w:p>
        </w:tc>
      </w:tr>
      <w:tr w:rsidR="004E10D8" w:rsidRPr="001478A6" w14:paraId="1C934D51" w14:textId="77777777" w:rsidTr="007833CC">
        <w:tc>
          <w:tcPr>
            <w:tcW w:w="3651" w:type="dxa"/>
          </w:tcPr>
          <w:p w14:paraId="5135930C" w14:textId="1684C2C2" w:rsidR="004E10D8" w:rsidRPr="001478A6" w:rsidRDefault="004E10D8"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JUCESP</w:t>
            </w:r>
            <w:r w:rsidRPr="001478A6">
              <w:rPr>
                <w:rFonts w:ascii="Leelawadee" w:hAnsi="Leelawadee" w:cs="Leelawadee"/>
                <w:color w:val="000000" w:themeColor="text1"/>
                <w:sz w:val="20"/>
                <w:szCs w:val="20"/>
              </w:rPr>
              <w:t>”:</w:t>
            </w:r>
          </w:p>
        </w:tc>
        <w:tc>
          <w:tcPr>
            <w:tcW w:w="6420" w:type="dxa"/>
          </w:tcPr>
          <w:p w14:paraId="4E0D4408" w14:textId="77777777" w:rsidR="004E10D8" w:rsidRPr="001478A6" w:rsidRDefault="004E10D8"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A Junta Comercial do Estado de São Paulo.</w:t>
            </w:r>
          </w:p>
          <w:p w14:paraId="0F5720D5" w14:textId="3BB94809" w:rsidR="004E10D8" w:rsidRPr="001478A6" w:rsidRDefault="004E10D8" w:rsidP="001478A6">
            <w:pPr>
              <w:spacing w:line="360" w:lineRule="auto"/>
              <w:contextualSpacing/>
              <w:jc w:val="both"/>
              <w:rPr>
                <w:rFonts w:ascii="Leelawadee" w:hAnsi="Leelawadee" w:cs="Leelawadee"/>
                <w:color w:val="000000" w:themeColor="text1"/>
                <w:sz w:val="20"/>
                <w:szCs w:val="20"/>
              </w:rPr>
            </w:pPr>
          </w:p>
        </w:tc>
      </w:tr>
      <w:tr w:rsidR="000C4BCB" w:rsidRPr="001478A6" w14:paraId="3A42A4AE" w14:textId="77777777" w:rsidTr="007833CC">
        <w:tc>
          <w:tcPr>
            <w:tcW w:w="3651" w:type="dxa"/>
          </w:tcPr>
          <w:p w14:paraId="24206CA4" w14:textId="77777777" w:rsidR="000C4BCB" w:rsidRPr="001478A6" w:rsidRDefault="000C4BCB"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Lei nº 9.514</w:t>
            </w:r>
            <w:r w:rsidRPr="001478A6">
              <w:rPr>
                <w:rFonts w:ascii="Leelawadee" w:hAnsi="Leelawadee" w:cs="Leelawadee"/>
                <w:color w:val="000000" w:themeColor="text1"/>
                <w:sz w:val="20"/>
                <w:szCs w:val="20"/>
              </w:rPr>
              <w:t>”:</w:t>
            </w:r>
          </w:p>
        </w:tc>
        <w:tc>
          <w:tcPr>
            <w:tcW w:w="6420" w:type="dxa"/>
          </w:tcPr>
          <w:p w14:paraId="0AF4A573" w14:textId="77777777" w:rsidR="000C4BCB" w:rsidRPr="001478A6" w:rsidRDefault="000C4BCB"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A Lei nº 9.514, de 20 de novembro de 1997, conforme alterada.</w:t>
            </w:r>
          </w:p>
          <w:p w14:paraId="667BE665" w14:textId="77777777" w:rsidR="000C4BCB" w:rsidRPr="001478A6" w:rsidRDefault="000C4BCB" w:rsidP="001478A6">
            <w:pPr>
              <w:spacing w:line="360" w:lineRule="auto"/>
              <w:contextualSpacing/>
              <w:jc w:val="both"/>
              <w:rPr>
                <w:rFonts w:ascii="Leelawadee" w:hAnsi="Leelawadee" w:cs="Leelawadee"/>
                <w:color w:val="000000" w:themeColor="text1"/>
                <w:sz w:val="20"/>
                <w:szCs w:val="20"/>
              </w:rPr>
            </w:pPr>
          </w:p>
        </w:tc>
      </w:tr>
      <w:tr w:rsidR="000C4BCB" w:rsidRPr="001478A6" w14:paraId="54A9BB82" w14:textId="77777777" w:rsidTr="007833CC">
        <w:tc>
          <w:tcPr>
            <w:tcW w:w="3651" w:type="dxa"/>
          </w:tcPr>
          <w:p w14:paraId="29B487F2" w14:textId="77777777" w:rsidR="000C4BCB" w:rsidRPr="001478A6" w:rsidRDefault="000C4BCB"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Lei nº 10.931</w:t>
            </w:r>
            <w:r w:rsidRPr="001478A6">
              <w:rPr>
                <w:rFonts w:ascii="Leelawadee" w:hAnsi="Leelawadee" w:cs="Leelawadee"/>
                <w:color w:val="000000" w:themeColor="text1"/>
                <w:sz w:val="20"/>
                <w:szCs w:val="20"/>
              </w:rPr>
              <w:t>”:</w:t>
            </w:r>
          </w:p>
        </w:tc>
        <w:tc>
          <w:tcPr>
            <w:tcW w:w="6420" w:type="dxa"/>
          </w:tcPr>
          <w:p w14:paraId="0DD01580" w14:textId="77777777" w:rsidR="000C4BCB" w:rsidRPr="001478A6" w:rsidRDefault="000C4BCB"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A Lei nº 10.931, de 02 de agosto de 2004, conforme alterada.</w:t>
            </w:r>
          </w:p>
          <w:p w14:paraId="02D58707" w14:textId="77777777" w:rsidR="000C4BCB" w:rsidRPr="001478A6" w:rsidRDefault="000C4BCB" w:rsidP="001478A6">
            <w:pPr>
              <w:spacing w:line="360" w:lineRule="auto"/>
              <w:contextualSpacing/>
              <w:jc w:val="both"/>
              <w:rPr>
                <w:rFonts w:ascii="Leelawadee" w:hAnsi="Leelawadee" w:cs="Leelawadee"/>
                <w:color w:val="000000" w:themeColor="text1"/>
                <w:sz w:val="20"/>
                <w:szCs w:val="20"/>
              </w:rPr>
            </w:pPr>
          </w:p>
        </w:tc>
      </w:tr>
      <w:tr w:rsidR="00CE4880" w:rsidRPr="001478A6" w14:paraId="0933E855" w14:textId="77777777" w:rsidTr="007833CC">
        <w:tc>
          <w:tcPr>
            <w:tcW w:w="3651" w:type="dxa"/>
          </w:tcPr>
          <w:p w14:paraId="52E14873" w14:textId="400DDADC" w:rsidR="00CE4880" w:rsidRPr="001478A6" w:rsidRDefault="00CE4880"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Lei nº 13.105</w:t>
            </w:r>
            <w:r w:rsidR="00C9328A" w:rsidRPr="001478A6">
              <w:rPr>
                <w:rFonts w:ascii="Leelawadee" w:hAnsi="Leelawadee" w:cs="Leelawadee"/>
                <w:color w:val="000000" w:themeColor="text1"/>
                <w:sz w:val="20"/>
                <w:szCs w:val="20"/>
              </w:rPr>
              <w:t>”:</w:t>
            </w:r>
          </w:p>
        </w:tc>
        <w:tc>
          <w:tcPr>
            <w:tcW w:w="6420" w:type="dxa"/>
          </w:tcPr>
          <w:p w14:paraId="63F49E21" w14:textId="77777777" w:rsidR="00CE4880" w:rsidRPr="001478A6" w:rsidRDefault="00C9328A"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A Lei nº 13.105, de 16 de março de 2015, conforme alterada.</w:t>
            </w:r>
          </w:p>
          <w:p w14:paraId="27A53D78" w14:textId="7E7830C9" w:rsidR="00C9328A" w:rsidRPr="001478A6" w:rsidRDefault="00C9328A" w:rsidP="001478A6">
            <w:pPr>
              <w:spacing w:line="360" w:lineRule="auto"/>
              <w:contextualSpacing/>
              <w:jc w:val="both"/>
              <w:rPr>
                <w:rFonts w:ascii="Leelawadee" w:hAnsi="Leelawadee" w:cs="Leelawadee"/>
                <w:color w:val="000000" w:themeColor="text1"/>
                <w:sz w:val="20"/>
                <w:szCs w:val="20"/>
              </w:rPr>
            </w:pPr>
          </w:p>
        </w:tc>
      </w:tr>
      <w:tr w:rsidR="007833CC" w:rsidRPr="001478A6" w14:paraId="76E53090" w14:textId="77777777" w:rsidTr="007833CC">
        <w:tc>
          <w:tcPr>
            <w:tcW w:w="3651" w:type="dxa"/>
          </w:tcPr>
          <w:p w14:paraId="23A1B179" w14:textId="24A7D32F" w:rsidR="007833CC" w:rsidRPr="001478A6" w:rsidRDefault="007833CC"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Lei das Sociedades por Ações</w:t>
            </w:r>
            <w:r w:rsidRPr="001478A6">
              <w:rPr>
                <w:rFonts w:ascii="Leelawadee" w:hAnsi="Leelawadee" w:cs="Leelawadee"/>
                <w:color w:val="000000" w:themeColor="text1"/>
                <w:sz w:val="20"/>
                <w:szCs w:val="20"/>
              </w:rPr>
              <w:t>”:</w:t>
            </w:r>
          </w:p>
        </w:tc>
        <w:tc>
          <w:tcPr>
            <w:tcW w:w="6420" w:type="dxa"/>
          </w:tcPr>
          <w:p w14:paraId="68C60FC8" w14:textId="77777777" w:rsidR="007833CC" w:rsidRPr="001478A6" w:rsidRDefault="007833CC"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 xml:space="preserve">A </w:t>
            </w:r>
            <w:bookmarkStart w:id="21" w:name="_Hlk24496699"/>
            <w:r w:rsidRPr="001478A6">
              <w:rPr>
                <w:rFonts w:ascii="Leelawadee" w:hAnsi="Leelawadee" w:cs="Leelawadee"/>
                <w:color w:val="000000" w:themeColor="text1"/>
                <w:sz w:val="20"/>
                <w:szCs w:val="20"/>
              </w:rPr>
              <w:t>Lei nº 6.404, de 15 de dezembro de 1976, conforme alterada</w:t>
            </w:r>
            <w:bookmarkEnd w:id="21"/>
            <w:r w:rsidRPr="001478A6">
              <w:rPr>
                <w:rFonts w:ascii="Leelawadee" w:hAnsi="Leelawadee" w:cs="Leelawadee"/>
                <w:color w:val="000000" w:themeColor="text1"/>
                <w:sz w:val="20"/>
                <w:szCs w:val="20"/>
              </w:rPr>
              <w:t>.</w:t>
            </w:r>
          </w:p>
          <w:p w14:paraId="0D224607" w14:textId="270E4050" w:rsidR="007833CC" w:rsidRPr="001478A6" w:rsidRDefault="007833CC" w:rsidP="001478A6">
            <w:pPr>
              <w:spacing w:line="360" w:lineRule="auto"/>
              <w:contextualSpacing/>
              <w:jc w:val="both"/>
              <w:rPr>
                <w:rFonts w:ascii="Leelawadee" w:hAnsi="Leelawadee" w:cs="Leelawadee"/>
                <w:color w:val="000000" w:themeColor="text1"/>
                <w:sz w:val="20"/>
                <w:szCs w:val="20"/>
              </w:rPr>
            </w:pPr>
          </w:p>
        </w:tc>
      </w:tr>
      <w:tr w:rsidR="000B06B5" w:rsidRPr="001478A6" w14:paraId="294D703C" w14:textId="77777777" w:rsidTr="007833CC">
        <w:tc>
          <w:tcPr>
            <w:tcW w:w="3651" w:type="dxa"/>
          </w:tcPr>
          <w:p w14:paraId="634CE720" w14:textId="319A4132" w:rsidR="000B06B5" w:rsidRPr="001478A6" w:rsidRDefault="000B06B5"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Lei de Registros Públicos</w:t>
            </w:r>
            <w:r w:rsidRPr="001478A6">
              <w:rPr>
                <w:rFonts w:ascii="Leelawadee" w:hAnsi="Leelawadee" w:cs="Leelawadee"/>
                <w:color w:val="000000" w:themeColor="text1"/>
                <w:sz w:val="20"/>
                <w:szCs w:val="20"/>
              </w:rPr>
              <w:t>”:</w:t>
            </w:r>
          </w:p>
        </w:tc>
        <w:tc>
          <w:tcPr>
            <w:tcW w:w="6420" w:type="dxa"/>
          </w:tcPr>
          <w:p w14:paraId="60BF519A" w14:textId="77777777" w:rsidR="000B06B5" w:rsidRPr="001478A6" w:rsidRDefault="000B06B5"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A Lei nº 6.015, de 31 de dezembro de 1973, conforme alterada.</w:t>
            </w:r>
          </w:p>
          <w:p w14:paraId="184BA6DF" w14:textId="4B539671" w:rsidR="000B06B5" w:rsidRPr="001478A6" w:rsidRDefault="000B06B5" w:rsidP="001478A6">
            <w:pPr>
              <w:spacing w:line="360" w:lineRule="auto"/>
              <w:contextualSpacing/>
              <w:jc w:val="both"/>
              <w:rPr>
                <w:rFonts w:ascii="Leelawadee" w:hAnsi="Leelawadee" w:cs="Leelawadee"/>
                <w:color w:val="000000" w:themeColor="text1"/>
                <w:sz w:val="20"/>
                <w:szCs w:val="20"/>
              </w:rPr>
            </w:pPr>
          </w:p>
        </w:tc>
      </w:tr>
      <w:tr w:rsidR="00A71812" w:rsidRPr="001478A6" w14:paraId="2285B314" w14:textId="77777777" w:rsidTr="007833CC">
        <w:tc>
          <w:tcPr>
            <w:tcW w:w="3651" w:type="dxa"/>
          </w:tcPr>
          <w:p w14:paraId="3CC9943B" w14:textId="46A6C21B" w:rsidR="00A71812" w:rsidRPr="001478A6" w:rsidRDefault="00A71812"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Livro de Registro</w:t>
            </w:r>
            <w:r w:rsidRPr="001478A6">
              <w:rPr>
                <w:rFonts w:ascii="Leelawadee" w:hAnsi="Leelawadee" w:cs="Leelawadee"/>
                <w:color w:val="000000" w:themeColor="text1"/>
                <w:sz w:val="20"/>
                <w:szCs w:val="20"/>
              </w:rPr>
              <w:t>”:</w:t>
            </w:r>
          </w:p>
        </w:tc>
        <w:tc>
          <w:tcPr>
            <w:tcW w:w="6420" w:type="dxa"/>
          </w:tcPr>
          <w:p w14:paraId="61E639EF" w14:textId="7B69A929" w:rsidR="00A71812" w:rsidRPr="001478A6" w:rsidRDefault="00A93B9A"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 xml:space="preserve">O </w:t>
            </w:r>
            <w:r w:rsidRPr="00030ECF">
              <w:rPr>
                <w:rFonts w:ascii="Leelawadee" w:eastAsia="Batang" w:hAnsi="Leelawadee" w:cs="Leelawadee"/>
                <w:sz w:val="20"/>
                <w:szCs w:val="20"/>
              </w:rPr>
              <w:t>Livro de Registro de Debêntures Nominativas</w:t>
            </w:r>
            <w:r w:rsidRPr="001478A6">
              <w:rPr>
                <w:rFonts w:ascii="Leelawadee" w:hAnsi="Leelawadee" w:cs="Leelawadee"/>
                <w:color w:val="000000" w:themeColor="text1"/>
                <w:sz w:val="20"/>
                <w:szCs w:val="20"/>
              </w:rPr>
              <w:t xml:space="preserve"> da Emissora, nos termos d</w:t>
            </w:r>
            <w:r w:rsidR="00A71812" w:rsidRPr="001478A6">
              <w:rPr>
                <w:rFonts w:ascii="Leelawadee" w:hAnsi="Leelawadee" w:cs="Leelawadee"/>
                <w:color w:val="000000" w:themeColor="text1"/>
                <w:sz w:val="20"/>
                <w:szCs w:val="20"/>
              </w:rPr>
              <w:t xml:space="preserve">o item </w:t>
            </w:r>
            <w:r w:rsidR="00A71812" w:rsidRPr="00030ECF">
              <w:rPr>
                <w:rFonts w:ascii="Leelawadee" w:hAnsi="Leelawadee" w:cs="Leelawadee"/>
                <w:color w:val="000000" w:themeColor="text1"/>
                <w:sz w:val="20"/>
                <w:szCs w:val="20"/>
              </w:rPr>
              <w:fldChar w:fldCharType="begin"/>
            </w:r>
            <w:r w:rsidR="00A71812" w:rsidRPr="001478A6">
              <w:rPr>
                <w:rFonts w:ascii="Leelawadee" w:hAnsi="Leelawadee" w:cs="Leelawadee"/>
                <w:color w:val="000000" w:themeColor="text1"/>
                <w:sz w:val="20"/>
                <w:szCs w:val="20"/>
              </w:rPr>
              <w:instrText xml:space="preserve"> REF _Ref23840138 \r \h </w:instrText>
            </w:r>
            <w:r w:rsidR="001478A6" w:rsidRPr="001478A6">
              <w:rPr>
                <w:rFonts w:ascii="Leelawadee" w:hAnsi="Leelawadee" w:cs="Leelawadee"/>
                <w:color w:val="000000" w:themeColor="text1"/>
                <w:sz w:val="20"/>
                <w:szCs w:val="20"/>
              </w:rPr>
              <w:instrText xml:space="preserve"> \* MERGEFORMAT </w:instrText>
            </w:r>
            <w:r w:rsidR="00A71812" w:rsidRPr="00030ECF">
              <w:rPr>
                <w:rFonts w:ascii="Leelawadee" w:hAnsi="Leelawadee" w:cs="Leelawadee"/>
                <w:color w:val="000000" w:themeColor="text1"/>
                <w:sz w:val="20"/>
                <w:szCs w:val="20"/>
              </w:rPr>
            </w:r>
            <w:r w:rsidR="00A71812" w:rsidRPr="00030ECF">
              <w:rPr>
                <w:rFonts w:ascii="Leelawadee" w:hAnsi="Leelawadee" w:cs="Leelawadee"/>
                <w:color w:val="000000" w:themeColor="text1"/>
                <w:sz w:val="20"/>
                <w:szCs w:val="20"/>
              </w:rPr>
              <w:fldChar w:fldCharType="separate"/>
            </w:r>
            <w:r w:rsidR="00B2470D">
              <w:rPr>
                <w:rFonts w:ascii="Leelawadee" w:hAnsi="Leelawadee" w:cs="Leelawadee"/>
                <w:color w:val="000000" w:themeColor="text1"/>
                <w:sz w:val="20"/>
                <w:szCs w:val="20"/>
              </w:rPr>
              <w:t>3.6.1</w:t>
            </w:r>
            <w:r w:rsidR="00A71812" w:rsidRPr="00030ECF">
              <w:rPr>
                <w:rFonts w:ascii="Leelawadee" w:hAnsi="Leelawadee" w:cs="Leelawadee"/>
                <w:color w:val="000000" w:themeColor="text1"/>
                <w:sz w:val="20"/>
                <w:szCs w:val="20"/>
              </w:rPr>
              <w:fldChar w:fldCharType="end"/>
            </w:r>
            <w:r w:rsidR="00A71812" w:rsidRPr="001478A6">
              <w:rPr>
                <w:rFonts w:ascii="Leelawadee" w:hAnsi="Leelawadee" w:cs="Leelawadee"/>
                <w:color w:val="000000" w:themeColor="text1"/>
                <w:sz w:val="20"/>
                <w:szCs w:val="20"/>
              </w:rPr>
              <w:t xml:space="preserve"> desta Escritura.</w:t>
            </w:r>
          </w:p>
          <w:p w14:paraId="1C48738D" w14:textId="5A0A8D94" w:rsidR="00A71812" w:rsidRPr="001478A6" w:rsidRDefault="00A71812" w:rsidP="001478A6">
            <w:pPr>
              <w:spacing w:line="360" w:lineRule="auto"/>
              <w:contextualSpacing/>
              <w:jc w:val="both"/>
              <w:rPr>
                <w:rFonts w:ascii="Leelawadee" w:hAnsi="Leelawadee" w:cs="Leelawadee"/>
                <w:color w:val="000000" w:themeColor="text1"/>
                <w:sz w:val="20"/>
                <w:szCs w:val="20"/>
              </w:rPr>
            </w:pPr>
          </w:p>
        </w:tc>
      </w:tr>
      <w:tr w:rsidR="00A71812" w:rsidRPr="001478A6" w14:paraId="62F6826B" w14:textId="77777777" w:rsidTr="007833CC">
        <w:tc>
          <w:tcPr>
            <w:tcW w:w="3651" w:type="dxa"/>
          </w:tcPr>
          <w:p w14:paraId="21F7DD70" w14:textId="2A9B65D7" w:rsidR="00A71812" w:rsidRPr="001478A6" w:rsidRDefault="00A71812"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Livro de Transferência</w:t>
            </w:r>
            <w:r w:rsidRPr="001478A6">
              <w:rPr>
                <w:rFonts w:ascii="Leelawadee" w:hAnsi="Leelawadee" w:cs="Leelawadee"/>
                <w:color w:val="000000" w:themeColor="text1"/>
                <w:sz w:val="20"/>
                <w:szCs w:val="20"/>
              </w:rPr>
              <w:t>”:</w:t>
            </w:r>
          </w:p>
        </w:tc>
        <w:tc>
          <w:tcPr>
            <w:tcW w:w="6420" w:type="dxa"/>
          </w:tcPr>
          <w:p w14:paraId="005EB496" w14:textId="47BC2D23" w:rsidR="00A71812" w:rsidRPr="001478A6" w:rsidRDefault="00A93B9A" w:rsidP="001478A6">
            <w:pPr>
              <w:spacing w:line="360" w:lineRule="auto"/>
              <w:contextualSpacing/>
              <w:jc w:val="both"/>
              <w:rPr>
                <w:rFonts w:ascii="Leelawadee" w:hAnsi="Leelawadee" w:cs="Leelawadee"/>
                <w:color w:val="000000" w:themeColor="text1"/>
                <w:sz w:val="20"/>
                <w:szCs w:val="20"/>
              </w:rPr>
            </w:pPr>
            <w:r w:rsidRPr="00030ECF">
              <w:rPr>
                <w:rFonts w:ascii="Leelawadee" w:eastAsia="Batang" w:hAnsi="Leelawadee" w:cs="Leelawadee"/>
                <w:sz w:val="20"/>
                <w:szCs w:val="20"/>
              </w:rPr>
              <w:t xml:space="preserve">O Livro de Registro de Transferência de Debêntures Nominativas, </w:t>
            </w:r>
            <w:r w:rsidRPr="001478A6">
              <w:rPr>
                <w:rFonts w:ascii="Leelawadee" w:hAnsi="Leelawadee" w:cs="Leelawadee"/>
                <w:color w:val="000000" w:themeColor="text1"/>
                <w:sz w:val="20"/>
                <w:szCs w:val="20"/>
              </w:rPr>
              <w:t xml:space="preserve">nos termos do item </w:t>
            </w:r>
            <w:r w:rsidRPr="00030ECF">
              <w:rPr>
                <w:rFonts w:ascii="Leelawadee" w:hAnsi="Leelawadee" w:cs="Leelawadee"/>
                <w:color w:val="000000" w:themeColor="text1"/>
                <w:sz w:val="20"/>
                <w:szCs w:val="20"/>
              </w:rPr>
              <w:fldChar w:fldCharType="begin"/>
            </w:r>
            <w:r w:rsidRPr="001478A6">
              <w:rPr>
                <w:rFonts w:ascii="Leelawadee" w:hAnsi="Leelawadee" w:cs="Leelawadee"/>
                <w:color w:val="000000" w:themeColor="text1"/>
                <w:sz w:val="20"/>
                <w:szCs w:val="20"/>
              </w:rPr>
              <w:instrText xml:space="preserve"> REF _Ref23840138 \r \h </w:instrText>
            </w:r>
            <w:r w:rsidR="001478A6" w:rsidRPr="001478A6">
              <w:rPr>
                <w:rFonts w:ascii="Leelawadee" w:hAnsi="Leelawadee" w:cs="Leelawadee"/>
                <w:color w:val="000000" w:themeColor="text1"/>
                <w:sz w:val="20"/>
                <w:szCs w:val="20"/>
              </w:rPr>
              <w:instrText xml:space="preserve"> \* MERGEFORMAT </w:instrText>
            </w:r>
            <w:r w:rsidRPr="00030ECF">
              <w:rPr>
                <w:rFonts w:ascii="Leelawadee" w:hAnsi="Leelawadee" w:cs="Leelawadee"/>
                <w:color w:val="000000" w:themeColor="text1"/>
                <w:sz w:val="20"/>
                <w:szCs w:val="20"/>
              </w:rPr>
            </w:r>
            <w:r w:rsidRPr="00030ECF">
              <w:rPr>
                <w:rFonts w:ascii="Leelawadee" w:hAnsi="Leelawadee" w:cs="Leelawadee"/>
                <w:color w:val="000000" w:themeColor="text1"/>
                <w:sz w:val="20"/>
                <w:szCs w:val="20"/>
              </w:rPr>
              <w:fldChar w:fldCharType="separate"/>
            </w:r>
            <w:r w:rsidR="00B2470D">
              <w:rPr>
                <w:rFonts w:ascii="Leelawadee" w:hAnsi="Leelawadee" w:cs="Leelawadee"/>
                <w:color w:val="000000" w:themeColor="text1"/>
                <w:sz w:val="20"/>
                <w:szCs w:val="20"/>
              </w:rPr>
              <w:t>3.6.1</w:t>
            </w:r>
            <w:r w:rsidRPr="00030ECF">
              <w:rPr>
                <w:rFonts w:ascii="Leelawadee" w:hAnsi="Leelawadee" w:cs="Leelawadee"/>
                <w:color w:val="000000" w:themeColor="text1"/>
                <w:sz w:val="20"/>
                <w:szCs w:val="20"/>
              </w:rPr>
              <w:fldChar w:fldCharType="end"/>
            </w:r>
            <w:r w:rsidRPr="001478A6">
              <w:rPr>
                <w:rFonts w:ascii="Leelawadee" w:hAnsi="Leelawadee" w:cs="Leelawadee"/>
                <w:color w:val="000000" w:themeColor="text1"/>
                <w:sz w:val="20"/>
                <w:szCs w:val="20"/>
              </w:rPr>
              <w:t xml:space="preserve"> desta Escritura.</w:t>
            </w:r>
          </w:p>
          <w:p w14:paraId="3CF6CBD5" w14:textId="1579E54F" w:rsidR="00A71812" w:rsidRPr="001478A6" w:rsidRDefault="00A71812" w:rsidP="001478A6">
            <w:pPr>
              <w:spacing w:line="360" w:lineRule="auto"/>
              <w:contextualSpacing/>
              <w:jc w:val="both"/>
              <w:rPr>
                <w:rFonts w:ascii="Leelawadee" w:hAnsi="Leelawadee" w:cs="Leelawadee"/>
                <w:color w:val="000000" w:themeColor="text1"/>
                <w:sz w:val="20"/>
                <w:szCs w:val="20"/>
              </w:rPr>
            </w:pPr>
          </w:p>
        </w:tc>
      </w:tr>
      <w:tr w:rsidR="00B25744" w:rsidRPr="001478A6" w14:paraId="6445AC04" w14:textId="77777777" w:rsidTr="007833CC">
        <w:tc>
          <w:tcPr>
            <w:tcW w:w="3651" w:type="dxa"/>
          </w:tcPr>
          <w:p w14:paraId="280C0970" w14:textId="5FCB45D8" w:rsidR="00B25744" w:rsidRPr="001478A6" w:rsidRDefault="00B25744"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Locatária</w:t>
            </w:r>
            <w:r w:rsidRPr="001478A6">
              <w:rPr>
                <w:rFonts w:ascii="Leelawadee" w:hAnsi="Leelawadee" w:cs="Leelawadee"/>
                <w:color w:val="000000" w:themeColor="text1"/>
                <w:sz w:val="20"/>
                <w:szCs w:val="20"/>
              </w:rPr>
              <w:t>”:</w:t>
            </w:r>
          </w:p>
        </w:tc>
        <w:tc>
          <w:tcPr>
            <w:tcW w:w="6420" w:type="dxa"/>
          </w:tcPr>
          <w:p w14:paraId="4C2945EF" w14:textId="696E4BEB" w:rsidR="00B25744" w:rsidRPr="001478A6" w:rsidRDefault="008222FE"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 xml:space="preserve">A </w:t>
            </w:r>
            <w:bookmarkStart w:id="22" w:name="_Hlk55436794"/>
            <w:bookmarkStart w:id="23" w:name="_Hlk45707862"/>
            <w:r w:rsidR="007738EB" w:rsidRPr="005C1652">
              <w:rPr>
                <w:rFonts w:ascii="Leelawadee" w:hAnsi="Leelawadee" w:cs="Leelawadee" w:hint="cs"/>
                <w:sz w:val="20"/>
              </w:rPr>
              <w:t xml:space="preserve">Cooperativa Central Aurora Alimentos, </w:t>
            </w:r>
            <w:r w:rsidR="007738EB">
              <w:rPr>
                <w:rFonts w:ascii="Leelawadee" w:hAnsi="Leelawadee" w:cs="Leelawadee"/>
                <w:sz w:val="20"/>
                <w:szCs w:val="20"/>
              </w:rPr>
              <w:t>com matriz na Cidade de Chapecó, Estado de Santa Catarina, na Rua João Martins nº 219-D, CEP 89.803-040, inscrita no CNPJ sob o nº 83.310.441/0001-17, e filial localizada na Rodovia BR 376, Km 620, na Cidade de São José dos Pinhais, Estado do Paraná, inscrita no CNPJ sob o nº 83.310.441/0048-8</w:t>
            </w:r>
            <w:bookmarkEnd w:id="22"/>
            <w:bookmarkEnd w:id="23"/>
            <w:r w:rsidR="007738EB">
              <w:rPr>
                <w:rFonts w:ascii="Leelawadee" w:hAnsi="Leelawadee" w:cs="Leelawadee"/>
                <w:color w:val="000000" w:themeColor="text1"/>
                <w:sz w:val="20"/>
                <w:szCs w:val="20"/>
              </w:rPr>
              <w:t>.</w:t>
            </w:r>
          </w:p>
          <w:p w14:paraId="70D2DBC3" w14:textId="3FFC467F" w:rsidR="00B25744" w:rsidRPr="001478A6" w:rsidRDefault="00B25744" w:rsidP="001478A6">
            <w:pPr>
              <w:spacing w:line="360" w:lineRule="auto"/>
              <w:contextualSpacing/>
              <w:jc w:val="both"/>
              <w:rPr>
                <w:rFonts w:ascii="Leelawadee" w:hAnsi="Leelawadee" w:cs="Leelawadee"/>
                <w:color w:val="000000" w:themeColor="text1"/>
                <w:sz w:val="20"/>
                <w:szCs w:val="20"/>
              </w:rPr>
            </w:pPr>
          </w:p>
        </w:tc>
      </w:tr>
      <w:tr w:rsidR="00787B3D" w:rsidRPr="001478A6" w14:paraId="691684E8" w14:textId="77777777" w:rsidTr="007833CC">
        <w:tc>
          <w:tcPr>
            <w:tcW w:w="3651" w:type="dxa"/>
          </w:tcPr>
          <w:p w14:paraId="3907B7B5" w14:textId="51AE0FF0" w:rsidR="00787B3D" w:rsidRPr="001478A6" w:rsidRDefault="00787B3D"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Notificação do Resgate Antecipado Facultativo</w:t>
            </w:r>
            <w:r w:rsidRPr="001478A6">
              <w:rPr>
                <w:rFonts w:ascii="Leelawadee" w:hAnsi="Leelawadee" w:cs="Leelawadee"/>
                <w:color w:val="000000" w:themeColor="text1"/>
                <w:sz w:val="20"/>
                <w:szCs w:val="20"/>
              </w:rPr>
              <w:t>”:</w:t>
            </w:r>
          </w:p>
        </w:tc>
        <w:tc>
          <w:tcPr>
            <w:tcW w:w="6420" w:type="dxa"/>
          </w:tcPr>
          <w:p w14:paraId="67A5B073" w14:textId="1535D952" w:rsidR="00787B3D" w:rsidRPr="001478A6" w:rsidRDefault="001E0DD7"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A notificação a ser enviada pela Emissora à Debenturista</w:t>
            </w:r>
            <w:r w:rsidR="00663F7C" w:rsidRPr="001478A6">
              <w:rPr>
                <w:rFonts w:ascii="Leelawadee" w:hAnsi="Leelawadee" w:cs="Leelawadee"/>
                <w:color w:val="000000" w:themeColor="text1"/>
                <w:sz w:val="20"/>
                <w:szCs w:val="20"/>
              </w:rPr>
              <w:t>, com cópia ao Agente Fiduciário dos CRI</w:t>
            </w:r>
            <w:r w:rsidRPr="001478A6">
              <w:rPr>
                <w:rFonts w:ascii="Leelawadee" w:hAnsi="Leelawadee" w:cs="Leelawadee"/>
                <w:color w:val="000000" w:themeColor="text1"/>
                <w:sz w:val="20"/>
                <w:szCs w:val="20"/>
              </w:rPr>
              <w:t>, previamente à realização do Resgate Antecipado Facultativo, de acordo com os termos previstos n</w:t>
            </w:r>
            <w:r w:rsidR="00787B3D" w:rsidRPr="001478A6">
              <w:rPr>
                <w:rFonts w:ascii="Leelawadee" w:hAnsi="Leelawadee" w:cs="Leelawadee"/>
                <w:color w:val="000000" w:themeColor="text1"/>
                <w:sz w:val="20"/>
                <w:szCs w:val="20"/>
              </w:rPr>
              <w:t xml:space="preserve">o item </w:t>
            </w:r>
            <w:r w:rsidR="007738EB">
              <w:rPr>
                <w:rFonts w:ascii="Leelawadee" w:hAnsi="Leelawadee" w:cs="Leelawadee"/>
                <w:color w:val="000000" w:themeColor="text1"/>
                <w:sz w:val="20"/>
                <w:szCs w:val="20"/>
              </w:rPr>
              <w:fldChar w:fldCharType="begin"/>
            </w:r>
            <w:r w:rsidR="007738EB">
              <w:rPr>
                <w:rFonts w:ascii="Leelawadee" w:hAnsi="Leelawadee" w:cs="Leelawadee"/>
                <w:color w:val="000000" w:themeColor="text1"/>
                <w:sz w:val="20"/>
                <w:szCs w:val="20"/>
              </w:rPr>
              <w:instrText xml:space="preserve"> REF _Ref55430675 \r \h </w:instrText>
            </w:r>
            <w:r w:rsidR="007738EB">
              <w:rPr>
                <w:rFonts w:ascii="Leelawadee" w:hAnsi="Leelawadee" w:cs="Leelawadee"/>
                <w:color w:val="000000" w:themeColor="text1"/>
                <w:sz w:val="20"/>
                <w:szCs w:val="20"/>
              </w:rPr>
            </w:r>
            <w:r w:rsidR="007738EB">
              <w:rPr>
                <w:rFonts w:ascii="Leelawadee" w:hAnsi="Leelawadee" w:cs="Leelawadee"/>
                <w:color w:val="000000" w:themeColor="text1"/>
                <w:sz w:val="20"/>
                <w:szCs w:val="20"/>
              </w:rPr>
              <w:fldChar w:fldCharType="separate"/>
            </w:r>
            <w:r w:rsidR="007738EB">
              <w:rPr>
                <w:rFonts w:ascii="Leelawadee" w:hAnsi="Leelawadee" w:cs="Leelawadee"/>
                <w:color w:val="000000" w:themeColor="text1"/>
                <w:sz w:val="20"/>
                <w:szCs w:val="20"/>
              </w:rPr>
              <w:t>9.1.1.4</w:t>
            </w:r>
            <w:r w:rsidR="007738EB">
              <w:rPr>
                <w:rFonts w:ascii="Leelawadee" w:hAnsi="Leelawadee" w:cs="Leelawadee"/>
                <w:color w:val="000000" w:themeColor="text1"/>
                <w:sz w:val="20"/>
                <w:szCs w:val="20"/>
              </w:rPr>
              <w:fldChar w:fldCharType="end"/>
            </w:r>
            <w:r w:rsidR="00787B3D" w:rsidRPr="001478A6">
              <w:rPr>
                <w:rFonts w:ascii="Leelawadee" w:hAnsi="Leelawadee" w:cs="Leelawadee"/>
                <w:color w:val="000000" w:themeColor="text1"/>
                <w:sz w:val="20"/>
                <w:szCs w:val="20"/>
              </w:rPr>
              <w:t xml:space="preserve"> desta Escritura.</w:t>
            </w:r>
          </w:p>
          <w:p w14:paraId="781F6FF2" w14:textId="3B989555" w:rsidR="001E0DD7" w:rsidRPr="001478A6" w:rsidRDefault="001E0DD7" w:rsidP="001478A6">
            <w:pPr>
              <w:spacing w:line="360" w:lineRule="auto"/>
              <w:contextualSpacing/>
              <w:jc w:val="both"/>
              <w:rPr>
                <w:rFonts w:ascii="Leelawadee" w:hAnsi="Leelawadee" w:cs="Leelawadee"/>
                <w:color w:val="000000" w:themeColor="text1"/>
                <w:sz w:val="20"/>
                <w:szCs w:val="20"/>
              </w:rPr>
            </w:pPr>
          </w:p>
        </w:tc>
      </w:tr>
      <w:tr w:rsidR="000C4BCB" w:rsidRPr="001478A6" w14:paraId="4D24E7D5" w14:textId="77777777" w:rsidTr="007833CC">
        <w:tc>
          <w:tcPr>
            <w:tcW w:w="3651" w:type="dxa"/>
          </w:tcPr>
          <w:p w14:paraId="0E8B4B44" w14:textId="77777777" w:rsidR="000C4BCB" w:rsidRPr="001478A6" w:rsidRDefault="000C4BCB"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Obrigações Garantidas</w:t>
            </w:r>
            <w:r w:rsidRPr="001478A6">
              <w:rPr>
                <w:rFonts w:ascii="Leelawadee" w:hAnsi="Leelawadee" w:cs="Leelawadee"/>
                <w:color w:val="000000" w:themeColor="text1"/>
                <w:sz w:val="20"/>
                <w:szCs w:val="20"/>
              </w:rPr>
              <w:t>”:</w:t>
            </w:r>
          </w:p>
        </w:tc>
        <w:tc>
          <w:tcPr>
            <w:tcW w:w="6420" w:type="dxa"/>
          </w:tcPr>
          <w:p w14:paraId="10D31C70" w14:textId="346EE278" w:rsidR="000C4BCB" w:rsidRPr="001478A6" w:rsidRDefault="009E3317"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 xml:space="preserve">Todas as obrigações relativas ao pagamento integral e tempestivo de </w:t>
            </w:r>
            <w:r w:rsidR="000C4BCB" w:rsidRPr="001478A6">
              <w:rPr>
                <w:rFonts w:ascii="Leelawadee" w:hAnsi="Leelawadee" w:cs="Leelawadee"/>
                <w:color w:val="000000" w:themeColor="text1"/>
                <w:sz w:val="20"/>
                <w:szCs w:val="20"/>
              </w:rPr>
              <w:t xml:space="preserve">(i) todas as obrigações principais, acessórias e moratórias, presentes ou futuras, no seu vencimento original ou antecipado, inclusive decorrentes dos juros, multas, penalidades e indenizações relativas às Debêntures, bem como das demais obrigações assumidas pela </w:t>
            </w:r>
            <w:r w:rsidR="003D5575" w:rsidRPr="001478A6">
              <w:rPr>
                <w:rFonts w:ascii="Leelawadee" w:hAnsi="Leelawadee" w:cs="Leelawadee"/>
                <w:color w:val="000000" w:themeColor="text1"/>
                <w:sz w:val="20"/>
                <w:szCs w:val="20"/>
              </w:rPr>
              <w:t>Emissora</w:t>
            </w:r>
            <w:r w:rsidR="000C4BCB" w:rsidRPr="001478A6">
              <w:rPr>
                <w:rFonts w:ascii="Leelawadee" w:hAnsi="Leelawadee" w:cs="Leelawadee"/>
                <w:color w:val="000000" w:themeColor="text1"/>
                <w:sz w:val="20"/>
                <w:szCs w:val="20"/>
              </w:rPr>
              <w:t xml:space="preserve"> no âmbito da </w:t>
            </w:r>
            <w:r w:rsidR="007004A6" w:rsidRPr="001478A6">
              <w:rPr>
                <w:rFonts w:ascii="Leelawadee" w:hAnsi="Leelawadee" w:cs="Leelawadee"/>
                <w:color w:val="000000" w:themeColor="text1"/>
                <w:sz w:val="20"/>
                <w:szCs w:val="20"/>
              </w:rPr>
              <w:t>Emissão</w:t>
            </w:r>
            <w:r w:rsidR="000C4BCB" w:rsidRPr="001478A6">
              <w:rPr>
                <w:rFonts w:ascii="Leelawadee" w:hAnsi="Leelawadee" w:cs="Leelawadee"/>
                <w:color w:val="000000" w:themeColor="text1"/>
                <w:sz w:val="20"/>
                <w:szCs w:val="20"/>
              </w:rPr>
              <w:t xml:space="preserve"> </w:t>
            </w:r>
            <w:r w:rsidR="007004A6" w:rsidRPr="001478A6">
              <w:rPr>
                <w:rFonts w:ascii="Leelawadee" w:hAnsi="Leelawadee" w:cs="Leelawadee"/>
                <w:color w:val="000000" w:themeColor="text1"/>
                <w:sz w:val="20"/>
                <w:szCs w:val="20"/>
              </w:rPr>
              <w:t>de</w:t>
            </w:r>
            <w:r w:rsidR="000C4BCB" w:rsidRPr="001478A6">
              <w:rPr>
                <w:rFonts w:ascii="Leelawadee" w:hAnsi="Leelawadee" w:cs="Leelawadee"/>
                <w:color w:val="000000" w:themeColor="text1"/>
                <w:sz w:val="20"/>
                <w:szCs w:val="20"/>
              </w:rPr>
              <w:t xml:space="preserve"> Debêntures, em especial, mas sem se limitar, ao pagamento dos valores devidos na ocorrência de qualquer Evento de Vencimento Antecipado, nos termos do item </w:t>
            </w:r>
            <w:r w:rsidR="00230EA1" w:rsidRPr="00030ECF">
              <w:rPr>
                <w:rFonts w:ascii="Leelawadee" w:hAnsi="Leelawadee" w:cs="Leelawadee"/>
                <w:color w:val="000000" w:themeColor="text1"/>
                <w:sz w:val="20"/>
                <w:szCs w:val="20"/>
                <w:highlight w:val="green"/>
              </w:rPr>
              <w:fldChar w:fldCharType="begin"/>
            </w:r>
            <w:r w:rsidR="00230EA1" w:rsidRPr="001478A6">
              <w:rPr>
                <w:rFonts w:ascii="Leelawadee" w:hAnsi="Leelawadee" w:cs="Leelawadee"/>
                <w:color w:val="000000" w:themeColor="text1"/>
                <w:sz w:val="20"/>
                <w:szCs w:val="20"/>
              </w:rPr>
              <w:instrText xml:space="preserve"> REF _Ref522180686 \r \h </w:instrText>
            </w:r>
            <w:r w:rsidR="001478A6" w:rsidRPr="001478A6">
              <w:rPr>
                <w:rFonts w:ascii="Leelawadee" w:hAnsi="Leelawadee" w:cs="Leelawadee"/>
                <w:color w:val="000000" w:themeColor="text1"/>
                <w:sz w:val="20"/>
                <w:szCs w:val="20"/>
                <w:highlight w:val="green"/>
              </w:rPr>
              <w:instrText xml:space="preserve"> \* MERGEFORMAT </w:instrText>
            </w:r>
            <w:r w:rsidR="00230EA1" w:rsidRPr="00030ECF">
              <w:rPr>
                <w:rFonts w:ascii="Leelawadee" w:hAnsi="Leelawadee" w:cs="Leelawadee"/>
                <w:color w:val="000000" w:themeColor="text1"/>
                <w:sz w:val="20"/>
                <w:szCs w:val="20"/>
                <w:highlight w:val="green"/>
              </w:rPr>
            </w:r>
            <w:r w:rsidR="00230EA1" w:rsidRPr="00030ECF">
              <w:rPr>
                <w:rFonts w:ascii="Leelawadee" w:hAnsi="Leelawadee" w:cs="Leelawadee"/>
                <w:color w:val="000000" w:themeColor="text1"/>
                <w:sz w:val="20"/>
                <w:szCs w:val="20"/>
                <w:highlight w:val="green"/>
              </w:rPr>
              <w:fldChar w:fldCharType="separate"/>
            </w:r>
            <w:r w:rsidR="00B2470D">
              <w:rPr>
                <w:rFonts w:ascii="Leelawadee" w:hAnsi="Leelawadee" w:cs="Leelawadee"/>
                <w:color w:val="000000" w:themeColor="text1"/>
                <w:sz w:val="20"/>
                <w:szCs w:val="20"/>
              </w:rPr>
              <w:t>10.1</w:t>
            </w:r>
            <w:r w:rsidR="00230EA1" w:rsidRPr="00030ECF">
              <w:rPr>
                <w:rFonts w:ascii="Leelawadee" w:hAnsi="Leelawadee" w:cs="Leelawadee"/>
                <w:color w:val="000000" w:themeColor="text1"/>
                <w:sz w:val="20"/>
                <w:szCs w:val="20"/>
                <w:highlight w:val="green"/>
              </w:rPr>
              <w:fldChar w:fldCharType="end"/>
            </w:r>
            <w:r w:rsidR="000C4BCB" w:rsidRPr="001478A6">
              <w:rPr>
                <w:rFonts w:ascii="Leelawadee" w:hAnsi="Leelawadee" w:cs="Leelawadee"/>
                <w:color w:val="000000" w:themeColor="text1"/>
                <w:sz w:val="20"/>
                <w:szCs w:val="20"/>
              </w:rPr>
              <w:t xml:space="preserve"> d</w:t>
            </w:r>
            <w:r w:rsidR="003D5575" w:rsidRPr="001478A6">
              <w:rPr>
                <w:rFonts w:ascii="Leelawadee" w:hAnsi="Leelawadee" w:cs="Leelawadee"/>
                <w:color w:val="000000" w:themeColor="text1"/>
                <w:sz w:val="20"/>
                <w:szCs w:val="20"/>
              </w:rPr>
              <w:t>esta</w:t>
            </w:r>
            <w:r w:rsidR="000C4BCB" w:rsidRPr="001478A6">
              <w:rPr>
                <w:rFonts w:ascii="Leelawadee" w:hAnsi="Leelawadee" w:cs="Leelawadee"/>
                <w:color w:val="000000" w:themeColor="text1"/>
                <w:sz w:val="20"/>
                <w:szCs w:val="20"/>
              </w:rPr>
              <w:t xml:space="preserve"> Escritura; (</w:t>
            </w:r>
            <w:proofErr w:type="spellStart"/>
            <w:r w:rsidR="000C4BCB" w:rsidRPr="001478A6">
              <w:rPr>
                <w:rFonts w:ascii="Leelawadee" w:hAnsi="Leelawadee" w:cs="Leelawadee"/>
                <w:color w:val="000000" w:themeColor="text1"/>
                <w:sz w:val="20"/>
                <w:szCs w:val="20"/>
              </w:rPr>
              <w:t>ii</w:t>
            </w:r>
            <w:proofErr w:type="spellEnd"/>
            <w:r w:rsidR="000C4BCB" w:rsidRPr="001478A6">
              <w:rPr>
                <w:rFonts w:ascii="Leelawadee" w:hAnsi="Leelawadee" w:cs="Leelawadee"/>
                <w:color w:val="000000" w:themeColor="text1"/>
                <w:sz w:val="20"/>
                <w:szCs w:val="20"/>
              </w:rPr>
              <w:t>) todos os custos e despesas incorridos em relação à emissão da CCI, dos CRI e à Oferta Restrita, inclusive mas não exclusivamente para fins de excussão das Garantias, incluindo penas convencionais, honorários advocatícios, custas e despesas judiciais ou extrajudiciais e tributos</w:t>
            </w:r>
            <w:r w:rsidR="007004A6" w:rsidRPr="001478A6">
              <w:rPr>
                <w:rFonts w:ascii="Leelawadee" w:hAnsi="Leelawadee" w:cs="Leelawadee"/>
                <w:color w:val="000000" w:themeColor="text1"/>
                <w:sz w:val="20"/>
                <w:szCs w:val="20"/>
              </w:rPr>
              <w:t>; (</w:t>
            </w:r>
            <w:proofErr w:type="spellStart"/>
            <w:r w:rsidR="007004A6" w:rsidRPr="001478A6">
              <w:rPr>
                <w:rFonts w:ascii="Leelawadee" w:hAnsi="Leelawadee" w:cs="Leelawadee"/>
                <w:color w:val="000000" w:themeColor="text1"/>
                <w:sz w:val="20"/>
                <w:szCs w:val="20"/>
              </w:rPr>
              <w:t>iii</w:t>
            </w:r>
            <w:proofErr w:type="spellEnd"/>
            <w:r w:rsidR="007004A6" w:rsidRPr="001478A6">
              <w:rPr>
                <w:rFonts w:ascii="Leelawadee" w:hAnsi="Leelawadee" w:cs="Leelawadee"/>
                <w:color w:val="000000" w:themeColor="text1"/>
                <w:sz w:val="20"/>
                <w:szCs w:val="20"/>
              </w:rPr>
              <w:t>) quaisquer outras obrigações pecuniárias assumidas pela Emissora nos termos das Debêntures, desta Escritura e nos demais Documentos da Operação de que seja parte, incluindo obrigações de pagar honorários, despesas, custos, encargos, tributos, reembolsos ou indenizações; e (</w:t>
            </w:r>
            <w:proofErr w:type="spellStart"/>
            <w:r w:rsidR="007004A6" w:rsidRPr="001478A6">
              <w:rPr>
                <w:rFonts w:ascii="Leelawadee" w:hAnsi="Leelawadee" w:cs="Leelawadee"/>
                <w:color w:val="000000" w:themeColor="text1"/>
                <w:sz w:val="20"/>
                <w:szCs w:val="20"/>
              </w:rPr>
              <w:t>iv</w:t>
            </w:r>
            <w:proofErr w:type="spellEnd"/>
            <w:r w:rsidR="007004A6" w:rsidRPr="001478A6">
              <w:rPr>
                <w:rFonts w:ascii="Leelawadee" w:hAnsi="Leelawadee" w:cs="Leelawadee"/>
                <w:color w:val="000000" w:themeColor="text1"/>
                <w:sz w:val="20"/>
                <w:szCs w:val="20"/>
              </w:rPr>
              <w:t xml:space="preserve">) obrigações de ressarcimento de toda e qualquer importância que a </w:t>
            </w:r>
            <w:proofErr w:type="spellStart"/>
            <w:r w:rsidR="007004A6" w:rsidRPr="001478A6">
              <w:rPr>
                <w:rFonts w:ascii="Leelawadee" w:hAnsi="Leelawadee" w:cs="Leelawadee"/>
                <w:color w:val="000000" w:themeColor="text1"/>
                <w:sz w:val="20"/>
                <w:szCs w:val="20"/>
              </w:rPr>
              <w:t>Securitizadora</w:t>
            </w:r>
            <w:proofErr w:type="spellEnd"/>
            <w:r w:rsidR="007004A6" w:rsidRPr="001478A6">
              <w:rPr>
                <w:rFonts w:ascii="Leelawadee" w:hAnsi="Leelawadee" w:cs="Leelawadee"/>
                <w:color w:val="000000" w:themeColor="text1"/>
                <w:sz w:val="20"/>
                <w:szCs w:val="20"/>
              </w:rPr>
              <w:t xml:space="preserve">, o Agente Fiduciário dos CRI e/ou os </w:t>
            </w:r>
            <w:r w:rsidR="008222FE" w:rsidRPr="001478A6">
              <w:rPr>
                <w:rFonts w:ascii="Leelawadee" w:hAnsi="Leelawadee" w:cs="Leelawadee"/>
                <w:color w:val="000000" w:themeColor="text1"/>
                <w:sz w:val="20"/>
                <w:szCs w:val="20"/>
              </w:rPr>
              <w:t>T</w:t>
            </w:r>
            <w:r w:rsidR="007004A6" w:rsidRPr="001478A6">
              <w:rPr>
                <w:rFonts w:ascii="Leelawadee" w:hAnsi="Leelawadee" w:cs="Leelawadee"/>
                <w:color w:val="000000" w:themeColor="text1"/>
                <w:sz w:val="20"/>
                <w:szCs w:val="20"/>
              </w:rPr>
              <w:t>itulares d</w:t>
            </w:r>
            <w:r w:rsidR="00DE0DDF" w:rsidRPr="001478A6">
              <w:rPr>
                <w:rFonts w:ascii="Leelawadee" w:hAnsi="Leelawadee" w:cs="Leelawadee"/>
                <w:color w:val="000000" w:themeColor="text1"/>
                <w:sz w:val="20"/>
                <w:szCs w:val="20"/>
              </w:rPr>
              <w:t>os</w:t>
            </w:r>
            <w:r w:rsidR="007004A6" w:rsidRPr="001478A6">
              <w:rPr>
                <w:rFonts w:ascii="Leelawadee" w:hAnsi="Leelawadee" w:cs="Leelawadee"/>
                <w:color w:val="000000" w:themeColor="text1"/>
                <w:sz w:val="20"/>
                <w:szCs w:val="20"/>
              </w:rPr>
              <w:t xml:space="preserve"> CRI, comprovadamente venham, de forma justificada, a desembolsar nos termos das Debêntures, desta Escritura, dos CRI e dos demais Documentos da Operação, conforme aplicável, e/ou em decorrência da constituição, manutenção, realização, consolidação e/ou excussão ou execução das Garantias</w:t>
            </w:r>
            <w:r w:rsidR="000C4BCB" w:rsidRPr="001478A6">
              <w:rPr>
                <w:rFonts w:ascii="Leelawadee" w:hAnsi="Leelawadee" w:cs="Leelawadee"/>
                <w:color w:val="000000" w:themeColor="text1"/>
                <w:sz w:val="20"/>
                <w:szCs w:val="20"/>
              </w:rPr>
              <w:t>.</w:t>
            </w:r>
          </w:p>
          <w:p w14:paraId="0DF6B907" w14:textId="77777777" w:rsidR="000C4BCB" w:rsidRPr="001478A6" w:rsidRDefault="000C4BCB" w:rsidP="001478A6">
            <w:pPr>
              <w:spacing w:line="360" w:lineRule="auto"/>
              <w:contextualSpacing/>
              <w:jc w:val="both"/>
              <w:rPr>
                <w:rFonts w:ascii="Leelawadee" w:hAnsi="Leelawadee" w:cs="Leelawadee"/>
                <w:color w:val="000000" w:themeColor="text1"/>
                <w:sz w:val="20"/>
                <w:szCs w:val="20"/>
              </w:rPr>
            </w:pPr>
          </w:p>
        </w:tc>
      </w:tr>
      <w:tr w:rsidR="000C4BCB" w:rsidRPr="001478A6" w14:paraId="06A149D7" w14:textId="77777777" w:rsidTr="007833CC">
        <w:tc>
          <w:tcPr>
            <w:tcW w:w="3651" w:type="dxa"/>
          </w:tcPr>
          <w:p w14:paraId="1BDEA941" w14:textId="77777777" w:rsidR="000C4BCB" w:rsidRPr="001478A6" w:rsidRDefault="000C4BCB"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Oferta Restrita</w:t>
            </w:r>
            <w:r w:rsidRPr="001478A6">
              <w:rPr>
                <w:rFonts w:ascii="Leelawadee" w:hAnsi="Leelawadee" w:cs="Leelawadee"/>
                <w:color w:val="000000" w:themeColor="text1"/>
                <w:sz w:val="20"/>
                <w:szCs w:val="20"/>
              </w:rPr>
              <w:t>”:</w:t>
            </w:r>
          </w:p>
        </w:tc>
        <w:tc>
          <w:tcPr>
            <w:tcW w:w="6420" w:type="dxa"/>
          </w:tcPr>
          <w:p w14:paraId="480FD20B" w14:textId="77777777" w:rsidR="000C4BCB" w:rsidRPr="001478A6" w:rsidRDefault="000C4BCB"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A oferta pública de distribuição dos CRI, com esforços restritos de colocação, nos termos da Instrução CVM nº 476.</w:t>
            </w:r>
          </w:p>
          <w:p w14:paraId="21F9C903" w14:textId="77777777" w:rsidR="000C4BCB" w:rsidRPr="001478A6" w:rsidRDefault="000C4BCB" w:rsidP="001478A6">
            <w:pPr>
              <w:spacing w:line="360" w:lineRule="auto"/>
              <w:contextualSpacing/>
              <w:jc w:val="both"/>
              <w:rPr>
                <w:rFonts w:ascii="Leelawadee" w:hAnsi="Leelawadee" w:cs="Leelawadee"/>
                <w:color w:val="000000" w:themeColor="text1"/>
                <w:sz w:val="20"/>
                <w:szCs w:val="20"/>
              </w:rPr>
            </w:pPr>
          </w:p>
        </w:tc>
      </w:tr>
      <w:tr w:rsidR="000C4BCB" w:rsidRPr="001478A6" w14:paraId="2AE6F806" w14:textId="77777777" w:rsidTr="007833CC">
        <w:tc>
          <w:tcPr>
            <w:tcW w:w="3651" w:type="dxa"/>
          </w:tcPr>
          <w:p w14:paraId="749A7719" w14:textId="1115FC75" w:rsidR="000C4BCB" w:rsidRPr="001478A6" w:rsidRDefault="000C4BCB"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Operação</w:t>
            </w:r>
            <w:r w:rsidR="00471A83" w:rsidRPr="001478A6">
              <w:rPr>
                <w:rFonts w:ascii="Leelawadee" w:hAnsi="Leelawadee" w:cs="Leelawadee"/>
                <w:color w:val="000000" w:themeColor="text1"/>
                <w:sz w:val="20"/>
                <w:szCs w:val="20"/>
                <w:u w:val="single"/>
              </w:rPr>
              <w:t xml:space="preserve"> de Securitização</w:t>
            </w:r>
            <w:r w:rsidRPr="001478A6">
              <w:rPr>
                <w:rFonts w:ascii="Leelawadee" w:hAnsi="Leelawadee" w:cs="Leelawadee"/>
                <w:color w:val="000000" w:themeColor="text1"/>
                <w:sz w:val="20"/>
                <w:szCs w:val="20"/>
              </w:rPr>
              <w:t>”:</w:t>
            </w:r>
          </w:p>
        </w:tc>
        <w:tc>
          <w:tcPr>
            <w:tcW w:w="6420" w:type="dxa"/>
          </w:tcPr>
          <w:p w14:paraId="64D7EA8C" w14:textId="4FBBD666" w:rsidR="000C4BCB" w:rsidRPr="001478A6" w:rsidRDefault="000C4BCB"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A operação de emissão e Oferta Restrita dos CRI</w:t>
            </w:r>
            <w:r w:rsidR="007833CC" w:rsidRPr="001478A6">
              <w:rPr>
                <w:rFonts w:ascii="Leelawadee" w:hAnsi="Leelawadee" w:cs="Leelawadee"/>
                <w:color w:val="000000" w:themeColor="text1"/>
                <w:sz w:val="20"/>
                <w:szCs w:val="20"/>
              </w:rPr>
              <w:t xml:space="preserve"> lastreados nos Créditos Imobiliários decorrentes das Debêntures</w:t>
            </w:r>
            <w:r w:rsidR="00B32FCF" w:rsidRPr="001478A6">
              <w:rPr>
                <w:rFonts w:ascii="Leelawadee" w:hAnsi="Leelawadee" w:cs="Leelawadee"/>
                <w:color w:val="000000" w:themeColor="text1"/>
                <w:sz w:val="20"/>
                <w:szCs w:val="20"/>
              </w:rPr>
              <w:t>, nos termos da Cláusula Sétima desta Escritura</w:t>
            </w:r>
            <w:r w:rsidRPr="001478A6">
              <w:rPr>
                <w:rFonts w:ascii="Leelawadee" w:hAnsi="Leelawadee" w:cs="Leelawadee"/>
                <w:color w:val="000000" w:themeColor="text1"/>
                <w:sz w:val="20"/>
                <w:szCs w:val="20"/>
              </w:rPr>
              <w:t>.</w:t>
            </w:r>
          </w:p>
          <w:p w14:paraId="4A4DEF6D" w14:textId="77777777" w:rsidR="000C4BCB" w:rsidRPr="001478A6" w:rsidRDefault="000C4BCB" w:rsidP="001478A6">
            <w:pPr>
              <w:spacing w:line="360" w:lineRule="auto"/>
              <w:contextualSpacing/>
              <w:jc w:val="both"/>
              <w:rPr>
                <w:rFonts w:ascii="Leelawadee" w:hAnsi="Leelawadee" w:cs="Leelawadee"/>
                <w:color w:val="000000" w:themeColor="text1"/>
                <w:sz w:val="20"/>
                <w:szCs w:val="20"/>
              </w:rPr>
            </w:pPr>
          </w:p>
        </w:tc>
      </w:tr>
      <w:tr w:rsidR="000C4BCB" w:rsidRPr="001478A6" w14:paraId="05992B97" w14:textId="77777777" w:rsidTr="007833CC">
        <w:tc>
          <w:tcPr>
            <w:tcW w:w="3651" w:type="dxa"/>
          </w:tcPr>
          <w:p w14:paraId="79C5C655" w14:textId="77777777" w:rsidR="000C4BCB" w:rsidRPr="001478A6" w:rsidRDefault="000C4BCB"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Patrimônio Separado</w:t>
            </w:r>
            <w:r w:rsidRPr="001478A6">
              <w:rPr>
                <w:rFonts w:ascii="Leelawadee" w:hAnsi="Leelawadee" w:cs="Leelawadee"/>
                <w:color w:val="000000" w:themeColor="text1"/>
                <w:sz w:val="20"/>
                <w:szCs w:val="20"/>
              </w:rPr>
              <w:t>”:</w:t>
            </w:r>
          </w:p>
        </w:tc>
        <w:tc>
          <w:tcPr>
            <w:tcW w:w="6420" w:type="dxa"/>
          </w:tcPr>
          <w:p w14:paraId="3356A803" w14:textId="0E47CC89" w:rsidR="000C4BCB" w:rsidRPr="001478A6" w:rsidRDefault="00110DD8" w:rsidP="001478A6">
            <w:pPr>
              <w:spacing w:line="360" w:lineRule="auto"/>
              <w:contextualSpacing/>
              <w:jc w:val="both"/>
              <w:rPr>
                <w:rFonts w:ascii="Leelawadee" w:hAnsi="Leelawadee" w:cs="Leelawadee"/>
                <w:bCs/>
                <w:color w:val="000000" w:themeColor="text1"/>
                <w:sz w:val="20"/>
                <w:szCs w:val="20"/>
              </w:rPr>
            </w:pPr>
            <w:r w:rsidRPr="001478A6">
              <w:rPr>
                <w:rFonts w:ascii="Leelawadee" w:hAnsi="Leelawadee" w:cs="Leelawadee"/>
                <w:bCs/>
                <w:color w:val="000000" w:themeColor="text1"/>
                <w:sz w:val="20"/>
                <w:szCs w:val="20"/>
              </w:rPr>
              <w:t>S</w:t>
            </w:r>
            <w:r w:rsidRPr="001478A6">
              <w:rPr>
                <w:rFonts w:ascii="Leelawadee" w:hAnsi="Leelawadee" w:cs="Leelawadee"/>
                <w:color w:val="000000" w:themeColor="text1"/>
                <w:sz w:val="20"/>
                <w:szCs w:val="20"/>
              </w:rPr>
              <w:t>ignifica o patrimônio separado constituído em favor dos Titulares d</w:t>
            </w:r>
            <w:r w:rsidR="0042690B">
              <w:rPr>
                <w:rFonts w:ascii="Leelawadee" w:hAnsi="Leelawadee" w:cs="Leelawadee"/>
                <w:color w:val="000000" w:themeColor="text1"/>
                <w:sz w:val="20"/>
                <w:szCs w:val="20"/>
              </w:rPr>
              <w:t>os</w:t>
            </w:r>
            <w:r w:rsidRPr="001478A6">
              <w:rPr>
                <w:rFonts w:ascii="Leelawadee" w:hAnsi="Leelawadee" w:cs="Leelawadee"/>
                <w:color w:val="000000" w:themeColor="text1"/>
                <w:sz w:val="20"/>
                <w:szCs w:val="20"/>
              </w:rPr>
              <w:t xml:space="preserve"> CRI após a instituição do Regime Fiduciário pela Debenturista, administrado pela Debenturista ou, transitoriamente, pelo Agente Fiduciário, conforme o caso, composto: (i) pelos valores que venham a ser depositados na Conta do Patrimônio Separado</w:t>
            </w:r>
            <w:r w:rsidR="00DE0DDF" w:rsidRPr="001478A6">
              <w:rPr>
                <w:rFonts w:ascii="Leelawadee" w:hAnsi="Leelawadee" w:cs="Leelawadee"/>
                <w:color w:val="000000" w:themeColor="text1"/>
                <w:sz w:val="20"/>
                <w:szCs w:val="20"/>
              </w:rPr>
              <w:t>, incluindo os valores depositados a título de composição do Fundo de Despesas</w:t>
            </w:r>
            <w:r w:rsidRPr="001478A6">
              <w:rPr>
                <w:rFonts w:ascii="Leelawadee" w:hAnsi="Leelawadee" w:cs="Leelawadee"/>
                <w:color w:val="000000" w:themeColor="text1"/>
                <w:sz w:val="20"/>
                <w:szCs w:val="20"/>
              </w:rPr>
              <w:t>; (</w:t>
            </w:r>
            <w:proofErr w:type="spellStart"/>
            <w:r w:rsidRPr="001478A6">
              <w:rPr>
                <w:rFonts w:ascii="Leelawadee" w:hAnsi="Leelawadee" w:cs="Leelawadee"/>
                <w:color w:val="000000" w:themeColor="text1"/>
                <w:sz w:val="20"/>
                <w:szCs w:val="20"/>
              </w:rPr>
              <w:t>ii</w:t>
            </w:r>
            <w:proofErr w:type="spellEnd"/>
            <w:r w:rsidRPr="001478A6">
              <w:rPr>
                <w:rFonts w:ascii="Leelawadee" w:hAnsi="Leelawadee" w:cs="Leelawadee"/>
                <w:color w:val="000000" w:themeColor="text1"/>
                <w:sz w:val="20"/>
                <w:szCs w:val="20"/>
              </w:rPr>
              <w:t>) e pelos Créditos Imobiliários representados pela CCI; e (</w:t>
            </w:r>
            <w:proofErr w:type="spellStart"/>
            <w:r w:rsidRPr="001478A6">
              <w:rPr>
                <w:rFonts w:ascii="Leelawadee" w:hAnsi="Leelawadee" w:cs="Leelawadee"/>
                <w:color w:val="000000" w:themeColor="text1"/>
                <w:sz w:val="20"/>
                <w:szCs w:val="20"/>
              </w:rPr>
              <w:t>iii</w:t>
            </w:r>
            <w:proofErr w:type="spellEnd"/>
            <w:r w:rsidRPr="001478A6">
              <w:rPr>
                <w:rFonts w:ascii="Leelawadee" w:hAnsi="Leelawadee" w:cs="Leelawadee"/>
                <w:color w:val="000000" w:themeColor="text1"/>
                <w:sz w:val="20"/>
                <w:szCs w:val="20"/>
              </w:rPr>
              <w:t>) pelos respectivos bens e/ou direitos decorrentes dos incisos (i) e (</w:t>
            </w:r>
            <w:proofErr w:type="spellStart"/>
            <w:r w:rsidRPr="001478A6">
              <w:rPr>
                <w:rFonts w:ascii="Leelawadee" w:hAnsi="Leelawadee" w:cs="Leelawadee"/>
                <w:color w:val="000000" w:themeColor="text1"/>
                <w:sz w:val="20"/>
                <w:szCs w:val="20"/>
              </w:rPr>
              <w:t>ii</w:t>
            </w:r>
            <w:proofErr w:type="spellEnd"/>
            <w:r w:rsidRPr="001478A6">
              <w:rPr>
                <w:rFonts w:ascii="Leelawadee" w:hAnsi="Leelawadee" w:cs="Leelawadee"/>
                <w:color w:val="000000" w:themeColor="text1"/>
                <w:sz w:val="20"/>
                <w:szCs w:val="20"/>
              </w:rPr>
              <w:t>) acima. O Patrimônio Separado não se confunde com o patrimônio da Debenturista e destina-se exclusivamente à liquidação dos CRI a que está afetado, bem como ao pagamento dos respectivos custos de administração e obrigações fiscais, incluindo, mas não se limitando a das Despesas do Patrimônio Separado.</w:t>
            </w:r>
          </w:p>
          <w:p w14:paraId="1E783BC1" w14:textId="77777777" w:rsidR="000C4BCB" w:rsidRPr="001478A6" w:rsidRDefault="000C4BCB" w:rsidP="001478A6">
            <w:pPr>
              <w:spacing w:line="360" w:lineRule="auto"/>
              <w:contextualSpacing/>
              <w:jc w:val="both"/>
              <w:rPr>
                <w:rFonts w:ascii="Leelawadee" w:hAnsi="Leelawadee" w:cs="Leelawadee"/>
                <w:bCs/>
                <w:color w:val="000000" w:themeColor="text1"/>
                <w:sz w:val="20"/>
                <w:szCs w:val="20"/>
              </w:rPr>
            </w:pPr>
          </w:p>
        </w:tc>
      </w:tr>
      <w:tr w:rsidR="00CF7D5C" w:rsidRPr="001478A6" w14:paraId="164C6BA9" w14:textId="77777777" w:rsidTr="007833CC">
        <w:tc>
          <w:tcPr>
            <w:tcW w:w="3651" w:type="dxa"/>
          </w:tcPr>
          <w:p w14:paraId="0F49506D" w14:textId="6E63C7DA" w:rsidR="00CF7D5C" w:rsidRPr="001478A6" w:rsidRDefault="00CF7D5C"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Período de Capitalização</w:t>
            </w:r>
            <w:r w:rsidRPr="001478A6">
              <w:rPr>
                <w:rFonts w:ascii="Leelawadee" w:hAnsi="Leelawadee" w:cs="Leelawadee"/>
                <w:color w:val="000000" w:themeColor="text1"/>
                <w:sz w:val="20"/>
                <w:szCs w:val="20"/>
              </w:rPr>
              <w:t>”:</w:t>
            </w:r>
          </w:p>
        </w:tc>
        <w:tc>
          <w:tcPr>
            <w:tcW w:w="6420" w:type="dxa"/>
          </w:tcPr>
          <w:p w14:paraId="621309A5" w14:textId="75B58A15" w:rsidR="005647FA" w:rsidRPr="001478A6" w:rsidRDefault="007177AC" w:rsidP="001478A6">
            <w:pPr>
              <w:spacing w:line="360" w:lineRule="auto"/>
              <w:contextualSpacing/>
              <w:jc w:val="both"/>
              <w:rPr>
                <w:rFonts w:ascii="Leelawadee" w:hAnsi="Leelawadee" w:cs="Leelawadee"/>
                <w:bCs/>
                <w:color w:val="000000" w:themeColor="text1"/>
                <w:sz w:val="20"/>
                <w:szCs w:val="20"/>
              </w:rPr>
            </w:pPr>
            <w:r w:rsidRPr="001478A6">
              <w:rPr>
                <w:rFonts w:ascii="Leelawadee" w:hAnsi="Leelawadee" w:cs="Leelawadee"/>
                <w:bCs/>
                <w:color w:val="000000" w:themeColor="text1"/>
                <w:sz w:val="20"/>
                <w:szCs w:val="20"/>
              </w:rPr>
              <w:t xml:space="preserve">O intervalo de tempo que se inicia na </w:t>
            </w:r>
            <w:r w:rsidR="004304E9">
              <w:rPr>
                <w:rFonts w:ascii="Leelawadee" w:hAnsi="Leelawadee" w:cs="Leelawadee"/>
                <w:bCs/>
                <w:color w:val="000000" w:themeColor="text1"/>
                <w:sz w:val="20"/>
                <w:szCs w:val="20"/>
              </w:rPr>
              <w:t>Data de Integralização dos CRI (inclusive)</w:t>
            </w:r>
            <w:r w:rsidRPr="001478A6">
              <w:rPr>
                <w:rFonts w:ascii="Leelawadee" w:hAnsi="Leelawadee" w:cs="Leelawadee"/>
                <w:bCs/>
                <w:color w:val="000000" w:themeColor="text1"/>
                <w:sz w:val="20"/>
                <w:szCs w:val="20"/>
              </w:rPr>
              <w:t xml:space="preserve">, no caso do primeiro Período de Capitalização, ou na </w:t>
            </w:r>
            <w:r w:rsidR="00943CDD">
              <w:rPr>
                <w:rFonts w:ascii="Leelawadee" w:hAnsi="Leelawadee" w:cs="Leelawadee"/>
                <w:bCs/>
                <w:color w:val="000000" w:themeColor="text1"/>
                <w:sz w:val="20"/>
                <w:szCs w:val="20"/>
              </w:rPr>
              <w:t>D</w:t>
            </w:r>
            <w:r w:rsidRPr="001478A6">
              <w:rPr>
                <w:rFonts w:ascii="Leelawadee" w:hAnsi="Leelawadee" w:cs="Leelawadee"/>
                <w:bCs/>
                <w:color w:val="000000" w:themeColor="text1"/>
                <w:sz w:val="20"/>
                <w:szCs w:val="20"/>
              </w:rPr>
              <w:t xml:space="preserve">ata de </w:t>
            </w:r>
            <w:r w:rsidR="00943CDD">
              <w:rPr>
                <w:rFonts w:ascii="Leelawadee" w:hAnsi="Leelawadee" w:cs="Leelawadee"/>
                <w:bCs/>
                <w:color w:val="000000" w:themeColor="text1"/>
                <w:sz w:val="20"/>
                <w:szCs w:val="20"/>
              </w:rPr>
              <w:t>P</w:t>
            </w:r>
            <w:r w:rsidRPr="001478A6">
              <w:rPr>
                <w:rFonts w:ascii="Leelawadee" w:hAnsi="Leelawadee" w:cs="Leelawadee"/>
                <w:bCs/>
                <w:color w:val="000000" w:themeColor="text1"/>
                <w:sz w:val="20"/>
                <w:szCs w:val="20"/>
              </w:rPr>
              <w:t>agamento da Remuneração imediatamente anterior</w:t>
            </w:r>
            <w:r w:rsidR="004304E9">
              <w:rPr>
                <w:rFonts w:ascii="Leelawadee" w:hAnsi="Leelawadee" w:cs="Leelawadee"/>
                <w:bCs/>
                <w:color w:val="000000" w:themeColor="text1"/>
                <w:sz w:val="20"/>
                <w:szCs w:val="20"/>
              </w:rPr>
              <w:t xml:space="preserve"> (inclusive)</w:t>
            </w:r>
            <w:r w:rsidRPr="001478A6">
              <w:rPr>
                <w:rFonts w:ascii="Leelawadee" w:hAnsi="Leelawadee" w:cs="Leelawadee"/>
                <w:bCs/>
                <w:color w:val="000000" w:themeColor="text1"/>
                <w:sz w:val="20"/>
                <w:szCs w:val="20"/>
              </w:rPr>
              <w:t xml:space="preserve">, conforme item </w:t>
            </w:r>
            <w:r w:rsidR="00C5117B" w:rsidRPr="00030ECF">
              <w:rPr>
                <w:rFonts w:ascii="Leelawadee" w:hAnsi="Leelawadee" w:cs="Leelawadee"/>
                <w:color w:val="000000" w:themeColor="text1"/>
                <w:sz w:val="20"/>
                <w:szCs w:val="20"/>
                <w:highlight w:val="yellow"/>
              </w:rPr>
              <w:fldChar w:fldCharType="begin"/>
            </w:r>
            <w:r w:rsidR="00C5117B" w:rsidRPr="001478A6">
              <w:rPr>
                <w:rFonts w:ascii="Leelawadee" w:hAnsi="Leelawadee" w:cs="Leelawadee"/>
                <w:bCs/>
                <w:color w:val="000000" w:themeColor="text1"/>
                <w:sz w:val="20"/>
                <w:szCs w:val="20"/>
              </w:rPr>
              <w:instrText xml:space="preserve"> REF _Ref23837865 \r \h </w:instrText>
            </w:r>
            <w:r w:rsidR="001478A6" w:rsidRPr="001478A6">
              <w:rPr>
                <w:rFonts w:ascii="Leelawadee" w:hAnsi="Leelawadee" w:cs="Leelawadee"/>
                <w:color w:val="000000" w:themeColor="text1"/>
                <w:sz w:val="20"/>
                <w:szCs w:val="20"/>
                <w:highlight w:val="yellow"/>
              </w:rPr>
              <w:instrText xml:space="preserve"> \* MERGEFORMAT </w:instrText>
            </w:r>
            <w:r w:rsidR="00C5117B" w:rsidRPr="00030ECF">
              <w:rPr>
                <w:rFonts w:ascii="Leelawadee" w:hAnsi="Leelawadee" w:cs="Leelawadee"/>
                <w:color w:val="000000" w:themeColor="text1"/>
                <w:sz w:val="20"/>
                <w:szCs w:val="20"/>
                <w:highlight w:val="yellow"/>
              </w:rPr>
            </w:r>
            <w:r w:rsidR="00C5117B" w:rsidRPr="00030ECF">
              <w:rPr>
                <w:rFonts w:ascii="Leelawadee" w:hAnsi="Leelawadee" w:cs="Leelawadee"/>
                <w:color w:val="000000" w:themeColor="text1"/>
                <w:sz w:val="20"/>
                <w:szCs w:val="20"/>
                <w:highlight w:val="yellow"/>
              </w:rPr>
              <w:fldChar w:fldCharType="separate"/>
            </w:r>
            <w:r w:rsidR="00B2470D">
              <w:rPr>
                <w:rFonts w:ascii="Leelawadee" w:hAnsi="Leelawadee" w:cs="Leelawadee"/>
                <w:bCs/>
                <w:color w:val="000000" w:themeColor="text1"/>
                <w:sz w:val="20"/>
                <w:szCs w:val="20"/>
              </w:rPr>
              <w:t>6.5.2.1</w:t>
            </w:r>
            <w:r w:rsidR="00C5117B" w:rsidRPr="00030ECF">
              <w:rPr>
                <w:rFonts w:ascii="Leelawadee" w:hAnsi="Leelawadee" w:cs="Leelawadee"/>
                <w:color w:val="000000" w:themeColor="text1"/>
                <w:sz w:val="20"/>
                <w:szCs w:val="20"/>
                <w:highlight w:val="yellow"/>
              </w:rPr>
              <w:fldChar w:fldCharType="end"/>
            </w:r>
            <w:r w:rsidRPr="001478A6">
              <w:rPr>
                <w:rFonts w:ascii="Leelawadee" w:hAnsi="Leelawadee" w:cs="Leelawadee"/>
                <w:bCs/>
                <w:color w:val="000000" w:themeColor="text1"/>
                <w:sz w:val="20"/>
                <w:szCs w:val="20"/>
              </w:rPr>
              <w:t xml:space="preserve"> desta Escritura, no caso dos demais Períodos de Capitalização, e termina na </w:t>
            </w:r>
            <w:r w:rsidR="00943CDD">
              <w:rPr>
                <w:rFonts w:ascii="Leelawadee" w:hAnsi="Leelawadee" w:cs="Leelawadee"/>
                <w:bCs/>
                <w:color w:val="000000" w:themeColor="text1"/>
                <w:sz w:val="20"/>
                <w:szCs w:val="20"/>
              </w:rPr>
              <w:t>D</w:t>
            </w:r>
            <w:r w:rsidRPr="001478A6">
              <w:rPr>
                <w:rFonts w:ascii="Leelawadee" w:hAnsi="Leelawadee" w:cs="Leelawadee"/>
                <w:bCs/>
                <w:color w:val="000000" w:themeColor="text1"/>
                <w:sz w:val="20"/>
                <w:szCs w:val="20"/>
              </w:rPr>
              <w:t xml:space="preserve">ata de </w:t>
            </w:r>
            <w:r w:rsidR="00943CDD">
              <w:rPr>
                <w:rFonts w:ascii="Leelawadee" w:hAnsi="Leelawadee" w:cs="Leelawadee"/>
                <w:bCs/>
                <w:color w:val="000000" w:themeColor="text1"/>
                <w:sz w:val="20"/>
                <w:szCs w:val="20"/>
              </w:rPr>
              <w:t>P</w:t>
            </w:r>
            <w:r w:rsidRPr="001478A6">
              <w:rPr>
                <w:rFonts w:ascii="Leelawadee" w:hAnsi="Leelawadee" w:cs="Leelawadee"/>
                <w:bCs/>
                <w:color w:val="000000" w:themeColor="text1"/>
                <w:sz w:val="20"/>
                <w:szCs w:val="20"/>
              </w:rPr>
              <w:t>agamento da Remuneração correspondente ao período em questão</w:t>
            </w:r>
            <w:r w:rsidR="004304E9">
              <w:rPr>
                <w:rFonts w:ascii="Leelawadee" w:hAnsi="Leelawadee" w:cs="Leelawadee"/>
                <w:bCs/>
                <w:color w:val="000000" w:themeColor="text1"/>
                <w:sz w:val="20"/>
                <w:szCs w:val="20"/>
              </w:rPr>
              <w:t xml:space="preserve"> (exclusive)</w:t>
            </w:r>
            <w:r w:rsidRPr="001478A6">
              <w:rPr>
                <w:rFonts w:ascii="Leelawadee" w:hAnsi="Leelawadee" w:cs="Leelawadee"/>
                <w:bCs/>
                <w:color w:val="000000" w:themeColor="text1"/>
                <w:sz w:val="20"/>
                <w:szCs w:val="20"/>
              </w:rPr>
              <w:t>, nos termos d</w:t>
            </w:r>
            <w:r w:rsidR="00CF7D5C" w:rsidRPr="001478A6">
              <w:rPr>
                <w:rFonts w:ascii="Leelawadee" w:hAnsi="Leelawadee" w:cs="Leelawadee"/>
                <w:bCs/>
                <w:color w:val="000000" w:themeColor="text1"/>
                <w:sz w:val="20"/>
                <w:szCs w:val="20"/>
              </w:rPr>
              <w:t xml:space="preserve">o item </w:t>
            </w:r>
            <w:r w:rsidR="00CF7D5C" w:rsidRPr="00030ECF">
              <w:rPr>
                <w:rFonts w:ascii="Leelawadee" w:hAnsi="Leelawadee" w:cs="Leelawadee"/>
                <w:bCs/>
                <w:color w:val="000000" w:themeColor="text1"/>
                <w:sz w:val="20"/>
                <w:szCs w:val="20"/>
              </w:rPr>
              <w:fldChar w:fldCharType="begin"/>
            </w:r>
            <w:r w:rsidR="00CF7D5C" w:rsidRPr="001478A6">
              <w:rPr>
                <w:rFonts w:ascii="Leelawadee" w:hAnsi="Leelawadee" w:cs="Leelawadee"/>
                <w:bCs/>
                <w:color w:val="000000" w:themeColor="text1"/>
                <w:sz w:val="20"/>
                <w:szCs w:val="20"/>
              </w:rPr>
              <w:instrText xml:space="preserve"> REF _Ref23837865 \r \h </w:instrText>
            </w:r>
            <w:r w:rsidR="001478A6" w:rsidRPr="001478A6">
              <w:rPr>
                <w:rFonts w:ascii="Leelawadee" w:hAnsi="Leelawadee" w:cs="Leelawadee"/>
                <w:bCs/>
                <w:color w:val="000000" w:themeColor="text1"/>
                <w:sz w:val="20"/>
                <w:szCs w:val="20"/>
              </w:rPr>
              <w:instrText xml:space="preserve"> \* MERGEFORMAT </w:instrText>
            </w:r>
            <w:r w:rsidR="00CF7D5C" w:rsidRPr="00030ECF">
              <w:rPr>
                <w:rFonts w:ascii="Leelawadee" w:hAnsi="Leelawadee" w:cs="Leelawadee"/>
                <w:bCs/>
                <w:color w:val="000000" w:themeColor="text1"/>
                <w:sz w:val="20"/>
                <w:szCs w:val="20"/>
              </w:rPr>
            </w:r>
            <w:r w:rsidR="00CF7D5C" w:rsidRPr="00030ECF">
              <w:rPr>
                <w:rFonts w:ascii="Leelawadee" w:hAnsi="Leelawadee" w:cs="Leelawadee"/>
                <w:bCs/>
                <w:color w:val="000000" w:themeColor="text1"/>
                <w:sz w:val="20"/>
                <w:szCs w:val="20"/>
              </w:rPr>
              <w:fldChar w:fldCharType="separate"/>
            </w:r>
            <w:r w:rsidR="00B2470D">
              <w:rPr>
                <w:rFonts w:ascii="Leelawadee" w:hAnsi="Leelawadee" w:cs="Leelawadee"/>
                <w:bCs/>
                <w:color w:val="000000" w:themeColor="text1"/>
                <w:sz w:val="20"/>
                <w:szCs w:val="20"/>
              </w:rPr>
              <w:t>6.5.2.1</w:t>
            </w:r>
            <w:r w:rsidR="00CF7D5C" w:rsidRPr="00030ECF">
              <w:rPr>
                <w:rFonts w:ascii="Leelawadee" w:hAnsi="Leelawadee" w:cs="Leelawadee"/>
                <w:bCs/>
                <w:color w:val="000000" w:themeColor="text1"/>
                <w:sz w:val="20"/>
                <w:szCs w:val="20"/>
              </w:rPr>
              <w:fldChar w:fldCharType="end"/>
            </w:r>
            <w:r w:rsidR="00CF7D5C" w:rsidRPr="001478A6">
              <w:rPr>
                <w:rFonts w:ascii="Leelawadee" w:hAnsi="Leelawadee" w:cs="Leelawadee"/>
                <w:bCs/>
                <w:color w:val="000000" w:themeColor="text1"/>
                <w:sz w:val="20"/>
                <w:szCs w:val="20"/>
              </w:rPr>
              <w:t xml:space="preserve"> desta Escritura.</w:t>
            </w:r>
          </w:p>
          <w:p w14:paraId="0A9F249E" w14:textId="1A1825F5" w:rsidR="00CF7D5C" w:rsidRPr="001478A6" w:rsidRDefault="00CF7D5C" w:rsidP="001478A6">
            <w:pPr>
              <w:spacing w:line="360" w:lineRule="auto"/>
              <w:contextualSpacing/>
              <w:jc w:val="both"/>
              <w:rPr>
                <w:rFonts w:ascii="Leelawadee" w:hAnsi="Leelawadee" w:cs="Leelawadee"/>
                <w:bCs/>
                <w:color w:val="000000" w:themeColor="text1"/>
                <w:sz w:val="20"/>
                <w:szCs w:val="20"/>
              </w:rPr>
            </w:pPr>
          </w:p>
        </w:tc>
      </w:tr>
      <w:tr w:rsidR="00984828" w:rsidRPr="001478A6" w14:paraId="22A165E0" w14:textId="73A3324E" w:rsidTr="007833CC">
        <w:tc>
          <w:tcPr>
            <w:tcW w:w="3651" w:type="dxa"/>
          </w:tcPr>
          <w:p w14:paraId="13FBF30E" w14:textId="5A6F703A" w:rsidR="00984828" w:rsidRPr="001478A6" w:rsidRDefault="00984828"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Preço de Integralização</w:t>
            </w:r>
            <w:r w:rsidRPr="001478A6">
              <w:rPr>
                <w:rFonts w:ascii="Leelawadee" w:hAnsi="Leelawadee" w:cs="Leelawadee"/>
                <w:color w:val="000000" w:themeColor="text1"/>
                <w:sz w:val="20"/>
                <w:szCs w:val="20"/>
              </w:rPr>
              <w:t>”:</w:t>
            </w:r>
          </w:p>
        </w:tc>
        <w:tc>
          <w:tcPr>
            <w:tcW w:w="6420" w:type="dxa"/>
          </w:tcPr>
          <w:p w14:paraId="56B274FE" w14:textId="4DDEEBE4" w:rsidR="00984828" w:rsidRPr="001478A6" w:rsidRDefault="00984828"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 xml:space="preserve">O valor que a Debenturista pagará à Emissora a título de integralização das Debêntures subscritas, mediante Transferência Eletrônica Disponível – TED ou outra forma de transferência eletrônica de recursos financeiros, na Conta </w:t>
            </w:r>
            <w:r w:rsidR="005647FA" w:rsidRPr="001478A6">
              <w:rPr>
                <w:rFonts w:ascii="Leelawadee" w:hAnsi="Leelawadee" w:cs="Leelawadee"/>
                <w:color w:val="000000" w:themeColor="text1"/>
                <w:sz w:val="20"/>
                <w:szCs w:val="20"/>
              </w:rPr>
              <w:t>de Livre Movimentação</w:t>
            </w:r>
            <w:r w:rsidRPr="001478A6">
              <w:rPr>
                <w:rFonts w:ascii="Leelawadee" w:hAnsi="Leelawadee" w:cs="Leelawadee"/>
                <w:color w:val="000000" w:themeColor="text1"/>
                <w:sz w:val="20"/>
                <w:szCs w:val="20"/>
              </w:rPr>
              <w:t xml:space="preserve">, </w:t>
            </w:r>
            <w:r w:rsidR="00B83AEB">
              <w:rPr>
                <w:rFonts w:ascii="Leelawadee" w:hAnsi="Leelawadee" w:cs="Leelawadee"/>
                <w:color w:val="000000" w:themeColor="text1"/>
                <w:sz w:val="20"/>
                <w:szCs w:val="20"/>
              </w:rPr>
              <w:t xml:space="preserve">equivalente ao produto do Valor </w:t>
            </w:r>
            <w:r w:rsidR="00A76AEA">
              <w:rPr>
                <w:rFonts w:ascii="Leelawadee" w:hAnsi="Leelawadee" w:cs="Leelawadee"/>
                <w:color w:val="000000" w:themeColor="text1"/>
                <w:sz w:val="20"/>
                <w:szCs w:val="20"/>
              </w:rPr>
              <w:t>N</w:t>
            </w:r>
            <w:r w:rsidR="00B83AEB">
              <w:rPr>
                <w:rFonts w:ascii="Leelawadee" w:hAnsi="Leelawadee" w:cs="Leelawadee"/>
                <w:color w:val="000000" w:themeColor="text1"/>
                <w:sz w:val="20"/>
                <w:szCs w:val="20"/>
              </w:rPr>
              <w:t>ominal Unitário, acrescido da Remuneração</w:t>
            </w:r>
            <w:r w:rsidR="00067CC0">
              <w:rPr>
                <w:rFonts w:ascii="Leelawadee" w:hAnsi="Leelawadee" w:cs="Leelawadee"/>
                <w:color w:val="000000" w:themeColor="text1"/>
                <w:sz w:val="20"/>
                <w:szCs w:val="20"/>
              </w:rPr>
              <w:t xml:space="preserve">, calculada </w:t>
            </w:r>
            <w:r w:rsidR="00067CC0" w:rsidRPr="00B2470D">
              <w:rPr>
                <w:rFonts w:ascii="Leelawadee" w:hAnsi="Leelawadee" w:cs="Leelawadee"/>
                <w:i/>
                <w:iCs/>
                <w:color w:val="000000" w:themeColor="text1"/>
                <w:sz w:val="20"/>
                <w:szCs w:val="20"/>
              </w:rPr>
              <w:t>pro rata die</w:t>
            </w:r>
            <w:r w:rsidR="00067CC0">
              <w:rPr>
                <w:rFonts w:ascii="Leelawadee" w:hAnsi="Leelawadee" w:cs="Leelawadee"/>
                <w:i/>
                <w:iCs/>
                <w:color w:val="000000" w:themeColor="text1"/>
                <w:sz w:val="20"/>
                <w:szCs w:val="20"/>
              </w:rPr>
              <w:t>,</w:t>
            </w:r>
            <w:r w:rsidR="00B83AEB">
              <w:rPr>
                <w:rFonts w:ascii="Leelawadee" w:hAnsi="Leelawadee" w:cs="Leelawadee"/>
                <w:color w:val="000000" w:themeColor="text1"/>
                <w:sz w:val="20"/>
                <w:szCs w:val="20"/>
              </w:rPr>
              <w:t xml:space="preserve"> desde a </w:t>
            </w:r>
            <w:r w:rsidR="004304E9">
              <w:rPr>
                <w:rFonts w:ascii="Leelawadee" w:hAnsi="Leelawadee" w:cs="Leelawadee"/>
                <w:color w:val="000000" w:themeColor="text1"/>
                <w:sz w:val="20"/>
                <w:szCs w:val="20"/>
              </w:rPr>
              <w:t xml:space="preserve">primeira </w:t>
            </w:r>
            <w:r w:rsidR="00B83AEB">
              <w:rPr>
                <w:rFonts w:ascii="Leelawadee" w:hAnsi="Leelawadee" w:cs="Leelawadee"/>
                <w:color w:val="000000" w:themeColor="text1"/>
                <w:sz w:val="20"/>
                <w:szCs w:val="20"/>
              </w:rPr>
              <w:t xml:space="preserve">Data de </w:t>
            </w:r>
            <w:r w:rsidR="004304E9">
              <w:rPr>
                <w:rFonts w:ascii="Leelawadee" w:hAnsi="Leelawadee" w:cs="Leelawadee"/>
                <w:color w:val="000000" w:themeColor="text1"/>
                <w:sz w:val="20"/>
                <w:szCs w:val="20"/>
              </w:rPr>
              <w:t>Integralização dos CRI</w:t>
            </w:r>
            <w:r w:rsidR="00067CC0">
              <w:rPr>
                <w:rFonts w:ascii="Leelawadee" w:hAnsi="Leelawadee" w:cs="Leelawadee"/>
                <w:color w:val="000000" w:themeColor="text1"/>
                <w:sz w:val="20"/>
                <w:szCs w:val="20"/>
              </w:rPr>
              <w:t xml:space="preserve"> até a data de sua efetiva integralização</w:t>
            </w:r>
            <w:r w:rsidR="00B83AEB">
              <w:rPr>
                <w:rFonts w:ascii="Leelawadee" w:hAnsi="Leelawadee" w:cs="Leelawadee"/>
                <w:color w:val="000000" w:themeColor="text1"/>
                <w:sz w:val="20"/>
                <w:szCs w:val="20"/>
              </w:rPr>
              <w:t>, pela quantidade de Debêntures emitidas.</w:t>
            </w:r>
          </w:p>
          <w:p w14:paraId="43A817AF" w14:textId="564D6EDF" w:rsidR="00984828" w:rsidRPr="001478A6" w:rsidRDefault="00984828" w:rsidP="001478A6">
            <w:pPr>
              <w:spacing w:line="360" w:lineRule="auto"/>
              <w:contextualSpacing/>
              <w:jc w:val="both"/>
              <w:rPr>
                <w:rFonts w:ascii="Leelawadee" w:hAnsi="Leelawadee" w:cs="Leelawadee"/>
                <w:bCs/>
                <w:color w:val="000000" w:themeColor="text1"/>
                <w:sz w:val="20"/>
                <w:szCs w:val="20"/>
              </w:rPr>
            </w:pPr>
          </w:p>
        </w:tc>
      </w:tr>
      <w:tr w:rsidR="00787B3D" w:rsidRPr="001478A6" w14:paraId="07EEDF4C" w14:textId="77777777" w:rsidTr="007833CC">
        <w:tc>
          <w:tcPr>
            <w:tcW w:w="3651" w:type="dxa"/>
          </w:tcPr>
          <w:p w14:paraId="4DAD1859" w14:textId="2704DB01" w:rsidR="00787B3D" w:rsidRPr="001478A6" w:rsidRDefault="00787B3D"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Prêmio</w:t>
            </w:r>
            <w:r w:rsidRPr="001478A6">
              <w:rPr>
                <w:rFonts w:ascii="Leelawadee" w:hAnsi="Leelawadee" w:cs="Leelawadee"/>
                <w:color w:val="000000" w:themeColor="text1"/>
                <w:sz w:val="20"/>
                <w:szCs w:val="20"/>
              </w:rPr>
              <w:t>”:</w:t>
            </w:r>
          </w:p>
        </w:tc>
        <w:tc>
          <w:tcPr>
            <w:tcW w:w="6420" w:type="dxa"/>
          </w:tcPr>
          <w:p w14:paraId="469C16CA" w14:textId="5597FD7B" w:rsidR="00787B3D" w:rsidRPr="001478A6" w:rsidRDefault="00D66B30" w:rsidP="001478A6">
            <w:pPr>
              <w:spacing w:line="360" w:lineRule="auto"/>
              <w:contextualSpacing/>
              <w:jc w:val="both"/>
              <w:rPr>
                <w:rFonts w:ascii="Leelawadee" w:hAnsi="Leelawadee" w:cs="Leelawadee"/>
                <w:bCs/>
                <w:color w:val="000000" w:themeColor="text1"/>
                <w:sz w:val="20"/>
                <w:szCs w:val="20"/>
              </w:rPr>
            </w:pPr>
            <w:r w:rsidRPr="001478A6">
              <w:rPr>
                <w:rFonts w:ascii="Leelawadee" w:hAnsi="Leelawadee" w:cs="Leelawadee"/>
                <w:bCs/>
                <w:color w:val="000000" w:themeColor="text1"/>
                <w:sz w:val="20"/>
                <w:szCs w:val="20"/>
              </w:rPr>
              <w:t xml:space="preserve">O </w:t>
            </w:r>
            <w:r w:rsidR="00387E65" w:rsidRPr="001478A6">
              <w:rPr>
                <w:rFonts w:ascii="Leelawadee" w:hAnsi="Leelawadee" w:cs="Leelawadee"/>
                <w:color w:val="000000" w:themeColor="text1"/>
                <w:sz w:val="20"/>
              </w:rPr>
              <w:t>prêmio de pré-pagamento</w:t>
            </w:r>
            <w:r w:rsidR="003E7509" w:rsidRPr="001478A6">
              <w:rPr>
                <w:rFonts w:ascii="Leelawadee" w:hAnsi="Leelawadee" w:cs="Leelawadee"/>
                <w:bCs/>
                <w:color w:val="000000" w:themeColor="text1"/>
                <w:sz w:val="20"/>
                <w:szCs w:val="20"/>
              </w:rPr>
              <w:t xml:space="preserve"> devido pela Emissora à Debenturista, nas hipóteses previstas nesta Escritura</w:t>
            </w:r>
            <w:r w:rsidR="00387E65" w:rsidRPr="001478A6">
              <w:rPr>
                <w:rFonts w:ascii="Leelawadee" w:hAnsi="Leelawadee" w:cs="Leelawadee"/>
                <w:color w:val="000000" w:themeColor="text1"/>
                <w:sz w:val="20"/>
              </w:rPr>
              <w:t xml:space="preserve">, a ser calculado nos termos do item </w:t>
            </w:r>
            <w:r w:rsidR="00387E65">
              <w:rPr>
                <w:rFonts w:ascii="Leelawadee" w:hAnsi="Leelawadee" w:cs="Leelawadee"/>
                <w:color w:val="000000" w:themeColor="text1"/>
                <w:sz w:val="20"/>
              </w:rPr>
              <w:fldChar w:fldCharType="begin"/>
            </w:r>
            <w:r w:rsidR="00387E65">
              <w:rPr>
                <w:rFonts w:ascii="Leelawadee" w:hAnsi="Leelawadee" w:cs="Leelawadee"/>
                <w:color w:val="000000" w:themeColor="text1"/>
                <w:sz w:val="20"/>
              </w:rPr>
              <w:instrText xml:space="preserve"> REF _Ref48179309 \r \h </w:instrText>
            </w:r>
            <w:r w:rsidR="00387E65">
              <w:rPr>
                <w:rFonts w:ascii="Leelawadee" w:hAnsi="Leelawadee" w:cs="Leelawadee"/>
                <w:color w:val="000000" w:themeColor="text1"/>
                <w:sz w:val="20"/>
              </w:rPr>
            </w:r>
            <w:r w:rsidR="00387E65">
              <w:rPr>
                <w:rFonts w:ascii="Leelawadee" w:hAnsi="Leelawadee" w:cs="Leelawadee"/>
                <w:color w:val="000000" w:themeColor="text1"/>
                <w:sz w:val="20"/>
              </w:rPr>
              <w:fldChar w:fldCharType="separate"/>
            </w:r>
            <w:r w:rsidR="00B2470D">
              <w:rPr>
                <w:rFonts w:ascii="Leelawadee" w:hAnsi="Leelawadee" w:cs="Leelawadee"/>
                <w:color w:val="000000" w:themeColor="text1"/>
                <w:sz w:val="20"/>
              </w:rPr>
              <w:t>9.3</w:t>
            </w:r>
            <w:r w:rsidR="00387E65">
              <w:rPr>
                <w:rFonts w:ascii="Leelawadee" w:hAnsi="Leelawadee" w:cs="Leelawadee"/>
                <w:color w:val="000000" w:themeColor="text1"/>
                <w:sz w:val="20"/>
              </w:rPr>
              <w:fldChar w:fldCharType="end"/>
            </w:r>
            <w:r w:rsidR="00387E65" w:rsidRPr="001478A6">
              <w:rPr>
                <w:rFonts w:ascii="Leelawadee" w:hAnsi="Leelawadee" w:cs="Leelawadee"/>
                <w:color w:val="000000" w:themeColor="text1"/>
                <w:sz w:val="20"/>
              </w:rPr>
              <w:t xml:space="preserve"> </w:t>
            </w:r>
            <w:r w:rsidR="00387E65">
              <w:rPr>
                <w:rFonts w:ascii="Leelawadee" w:hAnsi="Leelawadee" w:cs="Leelawadee"/>
                <w:color w:val="000000" w:themeColor="text1"/>
                <w:sz w:val="20"/>
              </w:rPr>
              <w:t>desta Escritura</w:t>
            </w:r>
            <w:r w:rsidR="00387E65" w:rsidRPr="001478A6">
              <w:rPr>
                <w:rFonts w:ascii="Leelawadee" w:hAnsi="Leelawadee" w:cs="Leelawadee"/>
                <w:color w:val="000000" w:themeColor="text1"/>
                <w:sz w:val="20"/>
              </w:rPr>
              <w:t xml:space="preserve">, incidente sobre o </w:t>
            </w:r>
            <w:r w:rsidR="00387E65" w:rsidRPr="001478A6">
              <w:rPr>
                <w:rFonts w:ascii="Leelawadee" w:hAnsi="Leelawadee" w:cs="Leelawadee"/>
                <w:sz w:val="20"/>
              </w:rPr>
              <w:t xml:space="preserve">saldo do </w:t>
            </w:r>
            <w:r w:rsidR="00387E65" w:rsidRPr="001478A6">
              <w:rPr>
                <w:rFonts w:ascii="Leelawadee" w:hAnsi="Leelawadee" w:cs="Leelawadee"/>
                <w:color w:val="000000"/>
                <w:sz w:val="20"/>
              </w:rPr>
              <w:t>Valor Nominal Unitário</w:t>
            </w:r>
            <w:r w:rsidR="00387E65" w:rsidRPr="001478A6">
              <w:rPr>
                <w:rFonts w:ascii="Leelawadee" w:hAnsi="Leelawadee" w:cs="Leelawadee"/>
                <w:color w:val="000000" w:themeColor="text1"/>
                <w:sz w:val="20"/>
              </w:rPr>
              <w:t xml:space="preserve"> das Debêntures, acrescido da Remuneração</w:t>
            </w:r>
            <w:r w:rsidR="00387E65" w:rsidRPr="001478A6">
              <w:rPr>
                <w:rFonts w:ascii="Leelawadee" w:hAnsi="Leelawadee" w:cs="Leelawadee"/>
                <w:sz w:val="20"/>
              </w:rPr>
              <w:t xml:space="preserve"> </w:t>
            </w:r>
            <w:r w:rsidR="00387E65" w:rsidRPr="001478A6">
              <w:rPr>
                <w:rFonts w:ascii="Leelawadee" w:hAnsi="Leelawadee" w:cs="Leelawadee"/>
                <w:color w:val="000000" w:themeColor="text1"/>
                <w:sz w:val="20"/>
              </w:rPr>
              <w:t xml:space="preserve">calculada </w:t>
            </w:r>
            <w:r w:rsidR="00387E65" w:rsidRPr="001478A6">
              <w:rPr>
                <w:rFonts w:ascii="Leelawadee" w:hAnsi="Leelawadee" w:cs="Leelawadee"/>
                <w:i/>
                <w:color w:val="000000" w:themeColor="text1"/>
                <w:sz w:val="20"/>
              </w:rPr>
              <w:t xml:space="preserve">pro rata </w:t>
            </w:r>
            <w:proofErr w:type="spellStart"/>
            <w:r w:rsidR="00387E65" w:rsidRPr="001478A6">
              <w:rPr>
                <w:rFonts w:ascii="Leelawadee" w:hAnsi="Leelawadee" w:cs="Leelawadee"/>
                <w:i/>
                <w:color w:val="000000" w:themeColor="text1"/>
                <w:sz w:val="20"/>
              </w:rPr>
              <w:t>temporis</w:t>
            </w:r>
            <w:proofErr w:type="spellEnd"/>
            <w:r w:rsidR="00387E65" w:rsidRPr="001478A6">
              <w:rPr>
                <w:rFonts w:ascii="Leelawadee" w:hAnsi="Leelawadee" w:cs="Leelawadee"/>
                <w:color w:val="000000" w:themeColor="text1"/>
                <w:sz w:val="20"/>
              </w:rPr>
              <w:t xml:space="preserve"> desde a última Data de Pagamento da Remuneração até a data do efetivo </w:t>
            </w:r>
            <w:r w:rsidR="003E7509">
              <w:rPr>
                <w:rFonts w:ascii="Leelawadee" w:hAnsi="Leelawadee" w:cs="Leelawadee"/>
                <w:color w:val="000000" w:themeColor="text1"/>
                <w:sz w:val="20"/>
              </w:rPr>
              <w:t>pagamento do prêmio</w:t>
            </w:r>
            <w:r w:rsidRPr="001478A6">
              <w:rPr>
                <w:rFonts w:ascii="Leelawadee" w:hAnsi="Leelawadee" w:cs="Leelawadee"/>
                <w:bCs/>
                <w:color w:val="000000" w:themeColor="text1"/>
                <w:sz w:val="20"/>
                <w:szCs w:val="20"/>
              </w:rPr>
              <w:t>.</w:t>
            </w:r>
          </w:p>
          <w:p w14:paraId="048BF2D1" w14:textId="7B38A197" w:rsidR="00D66B30" w:rsidRPr="001478A6" w:rsidRDefault="00D66B30" w:rsidP="001478A6">
            <w:pPr>
              <w:spacing w:line="360" w:lineRule="auto"/>
              <w:contextualSpacing/>
              <w:jc w:val="both"/>
              <w:rPr>
                <w:rFonts w:ascii="Leelawadee" w:hAnsi="Leelawadee" w:cs="Leelawadee"/>
                <w:bCs/>
                <w:color w:val="000000" w:themeColor="text1"/>
                <w:sz w:val="20"/>
                <w:szCs w:val="20"/>
              </w:rPr>
            </w:pPr>
          </w:p>
        </w:tc>
      </w:tr>
      <w:tr w:rsidR="000C4BCB" w:rsidRPr="001478A6" w14:paraId="478ABD26" w14:textId="77777777" w:rsidTr="007833CC">
        <w:tc>
          <w:tcPr>
            <w:tcW w:w="3651" w:type="dxa"/>
          </w:tcPr>
          <w:p w14:paraId="26FE7F98" w14:textId="77777777" w:rsidR="000C4BCB" w:rsidRPr="001478A6" w:rsidRDefault="000C4BCB"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Regime Fiduciário</w:t>
            </w:r>
            <w:r w:rsidRPr="001478A6">
              <w:rPr>
                <w:rFonts w:ascii="Leelawadee" w:hAnsi="Leelawadee" w:cs="Leelawadee"/>
                <w:color w:val="000000" w:themeColor="text1"/>
                <w:sz w:val="20"/>
                <w:szCs w:val="20"/>
              </w:rPr>
              <w:t>”:</w:t>
            </w:r>
          </w:p>
        </w:tc>
        <w:tc>
          <w:tcPr>
            <w:tcW w:w="6420" w:type="dxa"/>
          </w:tcPr>
          <w:p w14:paraId="0C71A0C5" w14:textId="5DCB114F" w:rsidR="000C4BCB" w:rsidRPr="001478A6" w:rsidRDefault="000C4BCB"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 xml:space="preserve">O regime fiduciário instituído pela </w:t>
            </w:r>
            <w:proofErr w:type="spellStart"/>
            <w:r w:rsidR="005E4ADB" w:rsidRPr="001478A6">
              <w:rPr>
                <w:rFonts w:ascii="Leelawadee" w:hAnsi="Leelawadee" w:cs="Leelawadee"/>
                <w:color w:val="000000" w:themeColor="text1"/>
                <w:sz w:val="20"/>
                <w:szCs w:val="20"/>
              </w:rPr>
              <w:t>Securitizadora</w:t>
            </w:r>
            <w:proofErr w:type="spellEnd"/>
            <w:r w:rsidRPr="001478A6">
              <w:rPr>
                <w:rFonts w:ascii="Leelawadee" w:hAnsi="Leelawadee" w:cs="Leelawadee"/>
                <w:color w:val="000000" w:themeColor="text1"/>
                <w:sz w:val="20"/>
                <w:szCs w:val="20"/>
              </w:rPr>
              <w:t xml:space="preserve">, na forma do artigo 9º da Lei nº 9.514, sobre os Créditos Imobiliários, representados pela CCI, as Garantias, </w:t>
            </w:r>
            <w:r w:rsidR="002524B4" w:rsidRPr="001478A6">
              <w:rPr>
                <w:rFonts w:ascii="Leelawadee" w:hAnsi="Leelawadee" w:cs="Leelawadee"/>
                <w:color w:val="000000" w:themeColor="text1"/>
                <w:sz w:val="20"/>
                <w:szCs w:val="20"/>
              </w:rPr>
              <w:t>e</w:t>
            </w:r>
            <w:r w:rsidRPr="001478A6">
              <w:rPr>
                <w:rFonts w:ascii="Leelawadee" w:hAnsi="Leelawadee" w:cs="Leelawadee"/>
                <w:color w:val="000000" w:themeColor="text1"/>
                <w:sz w:val="20"/>
                <w:szCs w:val="20"/>
              </w:rPr>
              <w:t xml:space="preserve"> a Conta do Patrimônio Separado. Os créditos e recursos submetidos ao Regime Fiduciário passarão a constituir o Patrimônio Separado.</w:t>
            </w:r>
          </w:p>
          <w:p w14:paraId="7E316208" w14:textId="77777777" w:rsidR="000C4BCB" w:rsidRPr="001478A6" w:rsidRDefault="000C4BCB" w:rsidP="001478A6">
            <w:pPr>
              <w:spacing w:line="360" w:lineRule="auto"/>
              <w:contextualSpacing/>
              <w:jc w:val="both"/>
              <w:rPr>
                <w:rFonts w:ascii="Leelawadee" w:hAnsi="Leelawadee" w:cs="Leelawadee"/>
                <w:color w:val="000000" w:themeColor="text1"/>
                <w:sz w:val="20"/>
                <w:szCs w:val="20"/>
              </w:rPr>
            </w:pPr>
          </w:p>
        </w:tc>
      </w:tr>
      <w:tr w:rsidR="001D6AFF" w:rsidRPr="001478A6" w14:paraId="3BCAE5D1" w14:textId="77777777" w:rsidTr="007833CC">
        <w:tc>
          <w:tcPr>
            <w:tcW w:w="3651" w:type="dxa"/>
          </w:tcPr>
          <w:p w14:paraId="0C766BC3" w14:textId="2AB2CBE9" w:rsidR="001D6AFF" w:rsidRPr="001478A6" w:rsidRDefault="001D6AFF"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Remuneração</w:t>
            </w:r>
            <w:r w:rsidRPr="001478A6">
              <w:rPr>
                <w:rFonts w:ascii="Leelawadee" w:hAnsi="Leelawadee" w:cs="Leelawadee"/>
                <w:color w:val="000000" w:themeColor="text1"/>
                <w:sz w:val="20"/>
                <w:szCs w:val="20"/>
              </w:rPr>
              <w:t>”:</w:t>
            </w:r>
          </w:p>
        </w:tc>
        <w:tc>
          <w:tcPr>
            <w:tcW w:w="6420" w:type="dxa"/>
          </w:tcPr>
          <w:p w14:paraId="2A5B32F7" w14:textId="35DB6ADF" w:rsidR="001D6AFF" w:rsidRPr="001478A6" w:rsidRDefault="00787B3D"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 xml:space="preserve">Os juros remuneratórios das Debêntures, nos termos do item </w:t>
            </w:r>
            <w:r w:rsidRPr="00030ECF">
              <w:rPr>
                <w:rFonts w:ascii="Leelawadee" w:hAnsi="Leelawadee" w:cs="Leelawadee"/>
                <w:color w:val="000000" w:themeColor="text1"/>
                <w:sz w:val="20"/>
                <w:szCs w:val="20"/>
              </w:rPr>
              <w:fldChar w:fldCharType="begin"/>
            </w:r>
            <w:r w:rsidRPr="001478A6">
              <w:rPr>
                <w:rFonts w:ascii="Leelawadee" w:hAnsi="Leelawadee" w:cs="Leelawadee"/>
                <w:color w:val="000000" w:themeColor="text1"/>
                <w:sz w:val="20"/>
                <w:szCs w:val="20"/>
              </w:rPr>
              <w:instrText xml:space="preserve"> REF _Ref23859624 \r \h </w:instrText>
            </w:r>
            <w:r w:rsidR="001478A6" w:rsidRPr="001478A6">
              <w:rPr>
                <w:rFonts w:ascii="Leelawadee" w:hAnsi="Leelawadee" w:cs="Leelawadee"/>
                <w:color w:val="000000" w:themeColor="text1"/>
                <w:sz w:val="20"/>
                <w:szCs w:val="20"/>
              </w:rPr>
              <w:instrText xml:space="preserve"> \* MERGEFORMAT </w:instrText>
            </w:r>
            <w:r w:rsidRPr="00030ECF">
              <w:rPr>
                <w:rFonts w:ascii="Leelawadee" w:hAnsi="Leelawadee" w:cs="Leelawadee"/>
                <w:color w:val="000000" w:themeColor="text1"/>
                <w:sz w:val="20"/>
                <w:szCs w:val="20"/>
              </w:rPr>
            </w:r>
            <w:r w:rsidRPr="00030ECF">
              <w:rPr>
                <w:rFonts w:ascii="Leelawadee" w:hAnsi="Leelawadee" w:cs="Leelawadee"/>
                <w:color w:val="000000" w:themeColor="text1"/>
                <w:sz w:val="20"/>
                <w:szCs w:val="20"/>
              </w:rPr>
              <w:fldChar w:fldCharType="separate"/>
            </w:r>
            <w:r w:rsidR="00B2470D">
              <w:rPr>
                <w:rFonts w:ascii="Leelawadee" w:hAnsi="Leelawadee" w:cs="Leelawadee"/>
                <w:color w:val="000000" w:themeColor="text1"/>
                <w:sz w:val="20"/>
                <w:szCs w:val="20"/>
              </w:rPr>
              <w:t>6.5.2</w:t>
            </w:r>
            <w:r w:rsidRPr="00030ECF">
              <w:rPr>
                <w:rFonts w:ascii="Leelawadee" w:hAnsi="Leelawadee" w:cs="Leelawadee"/>
                <w:color w:val="000000" w:themeColor="text1"/>
                <w:sz w:val="20"/>
                <w:szCs w:val="20"/>
              </w:rPr>
              <w:fldChar w:fldCharType="end"/>
            </w:r>
            <w:r w:rsidRPr="001478A6">
              <w:rPr>
                <w:rFonts w:ascii="Leelawadee" w:hAnsi="Leelawadee" w:cs="Leelawadee"/>
                <w:color w:val="000000" w:themeColor="text1"/>
                <w:sz w:val="20"/>
                <w:szCs w:val="20"/>
              </w:rPr>
              <w:t xml:space="preserve"> desta Escritura.</w:t>
            </w:r>
          </w:p>
          <w:p w14:paraId="3610C10D" w14:textId="32636660" w:rsidR="00787B3D" w:rsidRPr="001478A6" w:rsidRDefault="00787B3D" w:rsidP="001478A6">
            <w:pPr>
              <w:spacing w:line="360" w:lineRule="auto"/>
              <w:contextualSpacing/>
              <w:jc w:val="both"/>
              <w:rPr>
                <w:rFonts w:ascii="Leelawadee" w:hAnsi="Leelawadee" w:cs="Leelawadee"/>
                <w:color w:val="000000" w:themeColor="text1"/>
                <w:sz w:val="20"/>
                <w:szCs w:val="20"/>
              </w:rPr>
            </w:pPr>
          </w:p>
        </w:tc>
      </w:tr>
      <w:tr w:rsidR="00B457D0" w:rsidRPr="001478A6" w14:paraId="644A165D" w14:textId="77777777" w:rsidTr="007833CC">
        <w:tc>
          <w:tcPr>
            <w:tcW w:w="3651" w:type="dxa"/>
          </w:tcPr>
          <w:p w14:paraId="0C7DDB14" w14:textId="5BA48962" w:rsidR="00B457D0" w:rsidRPr="001478A6" w:rsidRDefault="00B457D0"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Resgate Antecipado Compulsório</w:t>
            </w:r>
            <w:r w:rsidRPr="001478A6">
              <w:rPr>
                <w:rFonts w:ascii="Leelawadee" w:hAnsi="Leelawadee" w:cs="Leelawadee"/>
                <w:color w:val="000000" w:themeColor="text1"/>
                <w:sz w:val="20"/>
                <w:szCs w:val="20"/>
              </w:rPr>
              <w:t>”:</w:t>
            </w:r>
          </w:p>
        </w:tc>
        <w:tc>
          <w:tcPr>
            <w:tcW w:w="6420" w:type="dxa"/>
          </w:tcPr>
          <w:p w14:paraId="55E583E9" w14:textId="34D613CB" w:rsidR="00B457D0" w:rsidRPr="001478A6" w:rsidRDefault="00D66B30"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O resgate antecipado compulsório das Debêntures, nos termos do</w:t>
            </w:r>
            <w:r w:rsidR="00B457D0" w:rsidRPr="001478A6">
              <w:rPr>
                <w:rFonts w:ascii="Leelawadee" w:hAnsi="Leelawadee" w:cs="Leelawadee"/>
                <w:color w:val="000000" w:themeColor="text1"/>
                <w:sz w:val="20"/>
                <w:szCs w:val="20"/>
              </w:rPr>
              <w:t xml:space="preserve"> item </w:t>
            </w:r>
            <w:r w:rsidR="00663F7C" w:rsidRPr="00030ECF">
              <w:rPr>
                <w:rFonts w:ascii="Leelawadee" w:hAnsi="Leelawadee" w:cs="Leelawadee"/>
                <w:color w:val="000000" w:themeColor="text1"/>
                <w:sz w:val="20"/>
                <w:szCs w:val="20"/>
              </w:rPr>
              <w:fldChar w:fldCharType="begin"/>
            </w:r>
            <w:r w:rsidR="00663F7C" w:rsidRPr="001478A6">
              <w:rPr>
                <w:rFonts w:ascii="Leelawadee" w:hAnsi="Leelawadee" w:cs="Leelawadee"/>
                <w:color w:val="000000" w:themeColor="text1"/>
                <w:sz w:val="20"/>
                <w:szCs w:val="20"/>
              </w:rPr>
              <w:instrText xml:space="preserve"> REF _Ref44550412 \r \h </w:instrText>
            </w:r>
            <w:r w:rsidR="001478A6" w:rsidRPr="001478A6">
              <w:rPr>
                <w:rFonts w:ascii="Leelawadee" w:hAnsi="Leelawadee" w:cs="Leelawadee"/>
                <w:color w:val="000000" w:themeColor="text1"/>
                <w:sz w:val="20"/>
                <w:szCs w:val="20"/>
              </w:rPr>
              <w:instrText xml:space="preserve"> \* MERGEFORMAT </w:instrText>
            </w:r>
            <w:r w:rsidR="00663F7C" w:rsidRPr="00030ECF">
              <w:rPr>
                <w:rFonts w:ascii="Leelawadee" w:hAnsi="Leelawadee" w:cs="Leelawadee"/>
                <w:color w:val="000000" w:themeColor="text1"/>
                <w:sz w:val="20"/>
                <w:szCs w:val="20"/>
              </w:rPr>
            </w:r>
            <w:r w:rsidR="00663F7C" w:rsidRPr="00030ECF">
              <w:rPr>
                <w:rFonts w:ascii="Leelawadee" w:hAnsi="Leelawadee" w:cs="Leelawadee"/>
                <w:color w:val="000000" w:themeColor="text1"/>
                <w:sz w:val="20"/>
                <w:szCs w:val="20"/>
              </w:rPr>
              <w:fldChar w:fldCharType="separate"/>
            </w:r>
            <w:r w:rsidR="00B2470D">
              <w:rPr>
                <w:rFonts w:ascii="Leelawadee" w:hAnsi="Leelawadee" w:cs="Leelawadee"/>
                <w:color w:val="000000" w:themeColor="text1"/>
                <w:sz w:val="20"/>
                <w:szCs w:val="20"/>
              </w:rPr>
              <w:t>9.2</w:t>
            </w:r>
            <w:r w:rsidR="00663F7C" w:rsidRPr="00030ECF">
              <w:rPr>
                <w:rFonts w:ascii="Leelawadee" w:hAnsi="Leelawadee" w:cs="Leelawadee"/>
                <w:color w:val="000000" w:themeColor="text1"/>
                <w:sz w:val="20"/>
                <w:szCs w:val="20"/>
              </w:rPr>
              <w:fldChar w:fldCharType="end"/>
            </w:r>
            <w:r w:rsidR="00B457D0" w:rsidRPr="001478A6">
              <w:rPr>
                <w:rFonts w:ascii="Leelawadee" w:hAnsi="Leelawadee" w:cs="Leelawadee"/>
                <w:color w:val="000000" w:themeColor="text1"/>
                <w:sz w:val="20"/>
                <w:szCs w:val="20"/>
              </w:rPr>
              <w:t xml:space="preserve"> desta Escritura.</w:t>
            </w:r>
          </w:p>
          <w:p w14:paraId="534A4BC8" w14:textId="7082683B" w:rsidR="00B457D0" w:rsidRPr="001478A6" w:rsidRDefault="00B457D0" w:rsidP="001478A6">
            <w:pPr>
              <w:spacing w:line="360" w:lineRule="auto"/>
              <w:contextualSpacing/>
              <w:jc w:val="both"/>
              <w:rPr>
                <w:rFonts w:ascii="Leelawadee" w:hAnsi="Leelawadee" w:cs="Leelawadee"/>
                <w:color w:val="000000" w:themeColor="text1"/>
                <w:sz w:val="20"/>
                <w:szCs w:val="20"/>
              </w:rPr>
            </w:pPr>
          </w:p>
        </w:tc>
      </w:tr>
      <w:tr w:rsidR="001D6AFF" w:rsidRPr="001478A6" w14:paraId="7ED43080" w14:textId="77777777" w:rsidTr="007833CC">
        <w:tc>
          <w:tcPr>
            <w:tcW w:w="3651" w:type="dxa"/>
          </w:tcPr>
          <w:p w14:paraId="14232ECB" w14:textId="4F4EAED9" w:rsidR="001D6AFF" w:rsidRPr="001478A6" w:rsidRDefault="001D6AFF"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Resgate Antecipado Facultativo</w:t>
            </w:r>
            <w:r w:rsidRPr="001478A6">
              <w:rPr>
                <w:rFonts w:ascii="Leelawadee" w:hAnsi="Leelawadee" w:cs="Leelawadee"/>
                <w:color w:val="000000" w:themeColor="text1"/>
                <w:sz w:val="20"/>
                <w:szCs w:val="20"/>
              </w:rPr>
              <w:t>”:</w:t>
            </w:r>
          </w:p>
        </w:tc>
        <w:tc>
          <w:tcPr>
            <w:tcW w:w="6420" w:type="dxa"/>
          </w:tcPr>
          <w:p w14:paraId="2E961920" w14:textId="17C2CFDF" w:rsidR="001D6AFF" w:rsidRPr="001478A6" w:rsidRDefault="00D66B30"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O resgate antecipado facultativo das Debêntures, nos termos do</w:t>
            </w:r>
            <w:r w:rsidR="001D6AFF" w:rsidRPr="001478A6">
              <w:rPr>
                <w:rFonts w:ascii="Leelawadee" w:hAnsi="Leelawadee" w:cs="Leelawadee"/>
                <w:color w:val="000000" w:themeColor="text1"/>
                <w:sz w:val="20"/>
                <w:szCs w:val="20"/>
              </w:rPr>
              <w:t xml:space="preserve"> item </w:t>
            </w:r>
            <w:r w:rsidR="001D6AFF" w:rsidRPr="00030ECF">
              <w:rPr>
                <w:rFonts w:ascii="Leelawadee" w:hAnsi="Leelawadee" w:cs="Leelawadee"/>
                <w:color w:val="000000" w:themeColor="text1"/>
                <w:sz w:val="20"/>
                <w:szCs w:val="20"/>
              </w:rPr>
              <w:fldChar w:fldCharType="begin"/>
            </w:r>
            <w:r w:rsidR="001D6AFF" w:rsidRPr="001478A6">
              <w:rPr>
                <w:rFonts w:ascii="Leelawadee" w:hAnsi="Leelawadee" w:cs="Leelawadee"/>
                <w:color w:val="000000" w:themeColor="text1"/>
                <w:sz w:val="20"/>
                <w:szCs w:val="20"/>
              </w:rPr>
              <w:instrText xml:space="preserve"> REF _Ref23859352 \r \h </w:instrText>
            </w:r>
            <w:r w:rsidR="001478A6" w:rsidRPr="001478A6">
              <w:rPr>
                <w:rFonts w:ascii="Leelawadee" w:hAnsi="Leelawadee" w:cs="Leelawadee"/>
                <w:color w:val="000000" w:themeColor="text1"/>
                <w:sz w:val="20"/>
                <w:szCs w:val="20"/>
              </w:rPr>
              <w:instrText xml:space="preserve"> \* MERGEFORMAT </w:instrText>
            </w:r>
            <w:r w:rsidR="001D6AFF" w:rsidRPr="00030ECF">
              <w:rPr>
                <w:rFonts w:ascii="Leelawadee" w:hAnsi="Leelawadee" w:cs="Leelawadee"/>
                <w:color w:val="000000" w:themeColor="text1"/>
                <w:sz w:val="20"/>
                <w:szCs w:val="20"/>
              </w:rPr>
            </w:r>
            <w:r w:rsidR="001D6AFF" w:rsidRPr="00030ECF">
              <w:rPr>
                <w:rFonts w:ascii="Leelawadee" w:hAnsi="Leelawadee" w:cs="Leelawadee"/>
                <w:color w:val="000000" w:themeColor="text1"/>
                <w:sz w:val="20"/>
                <w:szCs w:val="20"/>
              </w:rPr>
              <w:fldChar w:fldCharType="separate"/>
            </w:r>
            <w:r w:rsidR="00B2470D">
              <w:rPr>
                <w:rFonts w:ascii="Leelawadee" w:hAnsi="Leelawadee" w:cs="Leelawadee"/>
                <w:color w:val="000000" w:themeColor="text1"/>
                <w:sz w:val="20"/>
                <w:szCs w:val="20"/>
              </w:rPr>
              <w:t>9.1</w:t>
            </w:r>
            <w:r w:rsidR="001D6AFF" w:rsidRPr="00030ECF">
              <w:rPr>
                <w:rFonts w:ascii="Leelawadee" w:hAnsi="Leelawadee" w:cs="Leelawadee"/>
                <w:color w:val="000000" w:themeColor="text1"/>
                <w:sz w:val="20"/>
                <w:szCs w:val="20"/>
              </w:rPr>
              <w:fldChar w:fldCharType="end"/>
            </w:r>
            <w:r w:rsidR="001D6AFF" w:rsidRPr="001478A6">
              <w:rPr>
                <w:rFonts w:ascii="Leelawadee" w:hAnsi="Leelawadee" w:cs="Leelawadee"/>
                <w:color w:val="000000" w:themeColor="text1"/>
                <w:sz w:val="20"/>
                <w:szCs w:val="20"/>
              </w:rPr>
              <w:t xml:space="preserve"> desta Escritura.</w:t>
            </w:r>
          </w:p>
          <w:p w14:paraId="24C6EF39" w14:textId="269B4AEC" w:rsidR="001D6AFF" w:rsidRPr="001478A6" w:rsidRDefault="001D6AFF" w:rsidP="001478A6">
            <w:pPr>
              <w:spacing w:line="360" w:lineRule="auto"/>
              <w:contextualSpacing/>
              <w:jc w:val="both"/>
              <w:rPr>
                <w:rFonts w:ascii="Leelawadee" w:hAnsi="Leelawadee" w:cs="Leelawadee"/>
                <w:color w:val="000000" w:themeColor="text1"/>
                <w:sz w:val="20"/>
                <w:szCs w:val="20"/>
              </w:rPr>
            </w:pPr>
          </w:p>
        </w:tc>
      </w:tr>
      <w:tr w:rsidR="001B1C2C" w:rsidRPr="001478A6" w14:paraId="7541084B" w14:textId="77777777" w:rsidTr="007833CC">
        <w:tc>
          <w:tcPr>
            <w:tcW w:w="3651" w:type="dxa"/>
          </w:tcPr>
          <w:p w14:paraId="7F703F99" w14:textId="77777777" w:rsidR="001B1C2C" w:rsidRPr="001478A6" w:rsidRDefault="001B1C2C"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Reunião do Conselho de Administração</w:t>
            </w:r>
            <w:r w:rsidRPr="001478A6">
              <w:rPr>
                <w:rFonts w:ascii="Leelawadee" w:hAnsi="Leelawadee" w:cs="Leelawadee"/>
                <w:color w:val="000000" w:themeColor="text1"/>
                <w:sz w:val="20"/>
                <w:szCs w:val="20"/>
              </w:rPr>
              <w:t>”:</w:t>
            </w:r>
          </w:p>
          <w:p w14:paraId="08782B62" w14:textId="0CB7BA3C" w:rsidR="001B1C2C" w:rsidRPr="001478A6" w:rsidRDefault="001B1C2C" w:rsidP="001478A6">
            <w:pPr>
              <w:spacing w:line="360" w:lineRule="auto"/>
              <w:contextualSpacing/>
              <w:jc w:val="both"/>
              <w:rPr>
                <w:rFonts w:ascii="Leelawadee" w:hAnsi="Leelawadee" w:cs="Leelawadee"/>
                <w:color w:val="000000" w:themeColor="text1"/>
                <w:sz w:val="20"/>
                <w:szCs w:val="20"/>
              </w:rPr>
            </w:pPr>
          </w:p>
        </w:tc>
        <w:tc>
          <w:tcPr>
            <w:tcW w:w="6420" w:type="dxa"/>
          </w:tcPr>
          <w:p w14:paraId="2DF78BB7" w14:textId="58C956BD" w:rsidR="001B1C2C" w:rsidRPr="001478A6" w:rsidRDefault="002C415D"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 xml:space="preserve">A Reunião do Conselho de Administração da Emissora, realizada em </w:t>
            </w:r>
            <w:r w:rsidR="00A76AEA">
              <w:rPr>
                <w:rFonts w:ascii="Leelawadee" w:hAnsi="Leelawadee" w:cs="Leelawadee"/>
                <w:color w:val="000000" w:themeColor="text1"/>
                <w:sz w:val="20"/>
                <w:szCs w:val="20"/>
              </w:rPr>
              <w:t>06</w:t>
            </w:r>
            <w:r w:rsidR="00A76AEA" w:rsidRPr="001478A6">
              <w:rPr>
                <w:rFonts w:ascii="Leelawadee" w:hAnsi="Leelawadee" w:cs="Leelawadee"/>
                <w:color w:val="000000" w:themeColor="text1"/>
                <w:sz w:val="20"/>
                <w:szCs w:val="20"/>
              </w:rPr>
              <w:t xml:space="preserve"> </w:t>
            </w:r>
            <w:r w:rsidRPr="001478A6">
              <w:rPr>
                <w:rFonts w:ascii="Leelawadee" w:hAnsi="Leelawadee" w:cs="Leelawadee"/>
                <w:color w:val="000000" w:themeColor="text1"/>
                <w:sz w:val="20"/>
                <w:szCs w:val="20"/>
              </w:rPr>
              <w:t xml:space="preserve">de </w:t>
            </w:r>
            <w:r w:rsidR="00A76AEA">
              <w:rPr>
                <w:rFonts w:ascii="Leelawadee" w:hAnsi="Leelawadee" w:cs="Leelawadee"/>
                <w:color w:val="000000" w:themeColor="text1"/>
                <w:sz w:val="20"/>
                <w:szCs w:val="20"/>
              </w:rPr>
              <w:t>novembro</w:t>
            </w:r>
            <w:r w:rsidR="00A76AEA" w:rsidRPr="001478A6">
              <w:rPr>
                <w:rFonts w:ascii="Leelawadee" w:hAnsi="Leelawadee" w:cs="Leelawadee"/>
                <w:color w:val="000000" w:themeColor="text1"/>
                <w:sz w:val="20"/>
                <w:szCs w:val="20"/>
              </w:rPr>
              <w:t xml:space="preserve"> </w:t>
            </w:r>
            <w:r w:rsidRPr="001478A6">
              <w:rPr>
                <w:rFonts w:ascii="Leelawadee" w:hAnsi="Leelawadee" w:cs="Leelawadee"/>
                <w:color w:val="000000" w:themeColor="text1"/>
                <w:sz w:val="20"/>
                <w:szCs w:val="20"/>
              </w:rPr>
              <w:t xml:space="preserve">de </w:t>
            </w:r>
            <w:r w:rsidR="00A76AEA">
              <w:rPr>
                <w:rFonts w:ascii="Leelawadee" w:hAnsi="Leelawadee" w:cs="Leelawadee"/>
                <w:color w:val="000000" w:themeColor="text1"/>
                <w:sz w:val="20"/>
                <w:szCs w:val="20"/>
              </w:rPr>
              <w:t>2020</w:t>
            </w:r>
            <w:r w:rsidR="00A76AEA" w:rsidRPr="001478A6">
              <w:rPr>
                <w:rFonts w:ascii="Leelawadee" w:hAnsi="Leelawadee" w:cs="Leelawadee"/>
                <w:color w:val="000000" w:themeColor="text1"/>
                <w:sz w:val="20"/>
                <w:szCs w:val="20"/>
              </w:rPr>
              <w:t xml:space="preserve">, </w:t>
            </w:r>
            <w:r w:rsidRPr="001478A6">
              <w:rPr>
                <w:rFonts w:ascii="Leelawadee" w:hAnsi="Leelawadee" w:cs="Leelawadee"/>
                <w:color w:val="000000" w:themeColor="text1"/>
                <w:sz w:val="20"/>
                <w:szCs w:val="20"/>
              </w:rPr>
              <w:t>na qual foi aprovada a constituição das Garantias pela Emissora, nos termos do</w:t>
            </w:r>
            <w:r w:rsidR="001B1C2C" w:rsidRPr="001478A6">
              <w:rPr>
                <w:rFonts w:ascii="Leelawadee" w:hAnsi="Leelawadee" w:cs="Leelawadee"/>
                <w:color w:val="000000" w:themeColor="text1"/>
                <w:sz w:val="20"/>
                <w:szCs w:val="20"/>
              </w:rPr>
              <w:t xml:space="preserve"> item </w:t>
            </w:r>
            <w:r w:rsidR="001B1C2C" w:rsidRPr="00030ECF">
              <w:rPr>
                <w:rFonts w:ascii="Leelawadee" w:hAnsi="Leelawadee" w:cs="Leelawadee"/>
                <w:color w:val="000000" w:themeColor="text1"/>
                <w:sz w:val="20"/>
                <w:szCs w:val="20"/>
              </w:rPr>
              <w:fldChar w:fldCharType="begin"/>
            </w:r>
            <w:r w:rsidR="001B1C2C" w:rsidRPr="001478A6">
              <w:rPr>
                <w:rFonts w:ascii="Leelawadee" w:hAnsi="Leelawadee" w:cs="Leelawadee"/>
                <w:color w:val="000000" w:themeColor="text1"/>
                <w:sz w:val="20"/>
                <w:szCs w:val="20"/>
              </w:rPr>
              <w:instrText xml:space="preserve"> REF _Ref23787077 \r \h </w:instrText>
            </w:r>
            <w:r w:rsidR="001478A6" w:rsidRPr="001478A6">
              <w:rPr>
                <w:rFonts w:ascii="Leelawadee" w:hAnsi="Leelawadee" w:cs="Leelawadee"/>
                <w:color w:val="000000" w:themeColor="text1"/>
                <w:sz w:val="20"/>
                <w:szCs w:val="20"/>
              </w:rPr>
              <w:instrText xml:space="preserve"> \* MERGEFORMAT </w:instrText>
            </w:r>
            <w:r w:rsidR="001B1C2C" w:rsidRPr="00030ECF">
              <w:rPr>
                <w:rFonts w:ascii="Leelawadee" w:hAnsi="Leelawadee" w:cs="Leelawadee"/>
                <w:color w:val="000000" w:themeColor="text1"/>
                <w:sz w:val="20"/>
                <w:szCs w:val="20"/>
              </w:rPr>
            </w:r>
            <w:r w:rsidR="001B1C2C" w:rsidRPr="00030ECF">
              <w:rPr>
                <w:rFonts w:ascii="Leelawadee" w:hAnsi="Leelawadee" w:cs="Leelawadee"/>
                <w:color w:val="000000" w:themeColor="text1"/>
                <w:sz w:val="20"/>
                <w:szCs w:val="20"/>
              </w:rPr>
              <w:fldChar w:fldCharType="separate"/>
            </w:r>
            <w:r w:rsidR="00B2470D">
              <w:rPr>
                <w:rFonts w:ascii="Leelawadee" w:hAnsi="Leelawadee" w:cs="Leelawadee"/>
                <w:color w:val="000000" w:themeColor="text1"/>
                <w:sz w:val="20"/>
                <w:szCs w:val="20"/>
              </w:rPr>
              <w:t>2.2</w:t>
            </w:r>
            <w:r w:rsidR="001B1C2C" w:rsidRPr="00030ECF">
              <w:rPr>
                <w:rFonts w:ascii="Leelawadee" w:hAnsi="Leelawadee" w:cs="Leelawadee"/>
                <w:color w:val="000000" w:themeColor="text1"/>
                <w:sz w:val="20"/>
                <w:szCs w:val="20"/>
              </w:rPr>
              <w:fldChar w:fldCharType="end"/>
            </w:r>
            <w:r w:rsidR="001B1C2C" w:rsidRPr="001478A6">
              <w:rPr>
                <w:rFonts w:ascii="Leelawadee" w:hAnsi="Leelawadee" w:cs="Leelawadee"/>
                <w:color w:val="000000" w:themeColor="text1"/>
                <w:sz w:val="20"/>
                <w:szCs w:val="20"/>
              </w:rPr>
              <w:t xml:space="preserve"> desta Escritura.</w:t>
            </w:r>
          </w:p>
          <w:p w14:paraId="0524F113" w14:textId="50A6E6F8" w:rsidR="001B1C2C" w:rsidRPr="001478A6" w:rsidRDefault="001B1C2C" w:rsidP="001478A6">
            <w:pPr>
              <w:spacing w:line="360" w:lineRule="auto"/>
              <w:contextualSpacing/>
              <w:jc w:val="both"/>
              <w:rPr>
                <w:rFonts w:ascii="Leelawadee" w:hAnsi="Leelawadee" w:cs="Leelawadee"/>
                <w:color w:val="000000" w:themeColor="text1"/>
                <w:sz w:val="20"/>
                <w:szCs w:val="20"/>
              </w:rPr>
            </w:pPr>
          </w:p>
        </w:tc>
      </w:tr>
      <w:tr w:rsidR="000C4BCB" w:rsidRPr="001478A6" w14:paraId="3571755E" w14:textId="77777777" w:rsidTr="007833CC">
        <w:tc>
          <w:tcPr>
            <w:tcW w:w="3651" w:type="dxa"/>
          </w:tcPr>
          <w:p w14:paraId="3087388B" w14:textId="77777777" w:rsidR="000C4BCB" w:rsidRPr="001478A6" w:rsidRDefault="000C4BCB"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proofErr w:type="spellStart"/>
            <w:r w:rsidRPr="001478A6">
              <w:rPr>
                <w:rFonts w:ascii="Leelawadee" w:hAnsi="Leelawadee" w:cs="Leelawadee"/>
                <w:color w:val="000000" w:themeColor="text1"/>
                <w:sz w:val="20"/>
                <w:szCs w:val="20"/>
                <w:u w:val="single"/>
              </w:rPr>
              <w:t>Securitizadora</w:t>
            </w:r>
            <w:proofErr w:type="spellEnd"/>
            <w:r w:rsidRPr="001478A6">
              <w:rPr>
                <w:rFonts w:ascii="Leelawadee" w:hAnsi="Leelawadee" w:cs="Leelawadee"/>
                <w:color w:val="000000" w:themeColor="text1"/>
                <w:sz w:val="20"/>
                <w:szCs w:val="20"/>
              </w:rPr>
              <w:t>”:</w:t>
            </w:r>
          </w:p>
        </w:tc>
        <w:tc>
          <w:tcPr>
            <w:tcW w:w="6420" w:type="dxa"/>
          </w:tcPr>
          <w:p w14:paraId="4E90E8E3" w14:textId="048A86BF" w:rsidR="000C4BCB" w:rsidRPr="001478A6" w:rsidRDefault="000C4BCB"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 xml:space="preserve">A </w:t>
            </w:r>
            <w:r w:rsidR="007833CC" w:rsidRPr="001478A6">
              <w:rPr>
                <w:rFonts w:ascii="Leelawadee" w:hAnsi="Leelawadee" w:cs="Leelawadee"/>
                <w:color w:val="000000" w:themeColor="text1"/>
                <w:sz w:val="20"/>
                <w:szCs w:val="20"/>
              </w:rPr>
              <w:t xml:space="preserve">Debenturista, conforme acima qualificada, na qualidade de companhia </w:t>
            </w:r>
            <w:proofErr w:type="spellStart"/>
            <w:r w:rsidR="007833CC" w:rsidRPr="001478A6">
              <w:rPr>
                <w:rFonts w:ascii="Leelawadee" w:hAnsi="Leelawadee" w:cs="Leelawadee"/>
                <w:color w:val="000000" w:themeColor="text1"/>
                <w:sz w:val="20"/>
                <w:szCs w:val="20"/>
              </w:rPr>
              <w:t>securitizadora</w:t>
            </w:r>
            <w:proofErr w:type="spellEnd"/>
            <w:r w:rsidR="007833CC" w:rsidRPr="001478A6">
              <w:rPr>
                <w:rFonts w:ascii="Leelawadee" w:hAnsi="Leelawadee" w:cs="Leelawadee"/>
                <w:color w:val="000000" w:themeColor="text1"/>
                <w:sz w:val="20"/>
                <w:szCs w:val="20"/>
              </w:rPr>
              <w:t xml:space="preserve"> dos CRI</w:t>
            </w:r>
            <w:r w:rsidRPr="001478A6">
              <w:rPr>
                <w:rFonts w:ascii="Leelawadee" w:hAnsi="Leelawadee" w:cs="Leelawadee"/>
                <w:color w:val="000000" w:themeColor="text1"/>
                <w:sz w:val="20"/>
                <w:szCs w:val="20"/>
              </w:rPr>
              <w:t>.</w:t>
            </w:r>
          </w:p>
          <w:p w14:paraId="284335BE" w14:textId="77777777" w:rsidR="000C4BCB" w:rsidRPr="001478A6" w:rsidRDefault="000C4BCB" w:rsidP="001478A6">
            <w:pPr>
              <w:spacing w:line="360" w:lineRule="auto"/>
              <w:contextualSpacing/>
              <w:jc w:val="both"/>
              <w:rPr>
                <w:rFonts w:ascii="Leelawadee" w:hAnsi="Leelawadee" w:cs="Leelawadee"/>
                <w:color w:val="000000" w:themeColor="text1"/>
                <w:sz w:val="20"/>
                <w:szCs w:val="20"/>
              </w:rPr>
            </w:pPr>
          </w:p>
        </w:tc>
      </w:tr>
      <w:tr w:rsidR="00CE0BDE" w:rsidRPr="001478A6" w14:paraId="325B8CD5" w14:textId="77777777" w:rsidTr="007833CC">
        <w:tc>
          <w:tcPr>
            <w:tcW w:w="3651" w:type="dxa"/>
          </w:tcPr>
          <w:p w14:paraId="3E9930A9" w14:textId="4CE87B21" w:rsidR="00CE0BDE" w:rsidRPr="001478A6" w:rsidRDefault="00CE0BDE"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Seguro</w:t>
            </w:r>
            <w:r w:rsidRPr="001478A6">
              <w:rPr>
                <w:rFonts w:ascii="Leelawadee" w:hAnsi="Leelawadee" w:cs="Leelawadee"/>
                <w:color w:val="000000" w:themeColor="text1"/>
                <w:sz w:val="20"/>
                <w:szCs w:val="20"/>
              </w:rPr>
              <w:t>”:</w:t>
            </w:r>
          </w:p>
        </w:tc>
        <w:tc>
          <w:tcPr>
            <w:tcW w:w="6420" w:type="dxa"/>
          </w:tcPr>
          <w:p w14:paraId="3FEFAEF1" w14:textId="3C1E7A33" w:rsidR="005647FA" w:rsidRPr="001478A6" w:rsidRDefault="000F4093"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O</w:t>
            </w:r>
            <w:r w:rsidR="002C415D" w:rsidRPr="00AC4244">
              <w:rPr>
                <w:rFonts w:ascii="Leelawadee" w:hAnsi="Leelawadee"/>
                <w:color w:val="000000" w:themeColor="text1"/>
                <w:sz w:val="20"/>
              </w:rPr>
              <w:t xml:space="preserve"> seguro patrimonial </w:t>
            </w:r>
            <w:r w:rsidR="005647FA" w:rsidRPr="00AC4244">
              <w:rPr>
                <w:rFonts w:ascii="Leelawadee" w:hAnsi="Leelawadee"/>
                <w:color w:val="000000" w:themeColor="text1"/>
                <w:sz w:val="20"/>
              </w:rPr>
              <w:t>do</w:t>
            </w:r>
            <w:r w:rsidR="002C415D" w:rsidRPr="00AC4244">
              <w:rPr>
                <w:rFonts w:ascii="Leelawadee" w:hAnsi="Leelawadee"/>
                <w:color w:val="000000" w:themeColor="text1"/>
                <w:sz w:val="20"/>
              </w:rPr>
              <w:t xml:space="preserve"> </w:t>
            </w:r>
            <w:r w:rsidR="005647FA" w:rsidRPr="00AC4244">
              <w:rPr>
                <w:rFonts w:ascii="Leelawadee" w:hAnsi="Leelawadee"/>
                <w:color w:val="000000" w:themeColor="text1"/>
                <w:sz w:val="20"/>
              </w:rPr>
              <w:t>Imóvel</w:t>
            </w:r>
            <w:r w:rsidR="002C415D" w:rsidRPr="00AC4244">
              <w:rPr>
                <w:rFonts w:ascii="Leelawadee" w:hAnsi="Leelawadee"/>
                <w:color w:val="000000" w:themeColor="text1"/>
                <w:sz w:val="20"/>
              </w:rPr>
              <w:t xml:space="preserve">, </w:t>
            </w:r>
            <w:r w:rsidRPr="001478A6">
              <w:rPr>
                <w:rFonts w:ascii="Leelawadee" w:hAnsi="Leelawadee" w:cs="Leelawadee"/>
                <w:color w:val="000000" w:themeColor="text1"/>
                <w:sz w:val="20"/>
                <w:szCs w:val="20"/>
              </w:rPr>
              <w:t xml:space="preserve">contratado às expensas da Locatária </w:t>
            </w:r>
            <w:r w:rsidRPr="00AC4244">
              <w:rPr>
                <w:rFonts w:ascii="Leelawadee" w:hAnsi="Leelawadee"/>
                <w:color w:val="000000" w:themeColor="text1"/>
                <w:sz w:val="20"/>
              </w:rPr>
              <w:t xml:space="preserve">nos termos do item </w:t>
            </w:r>
            <w:r w:rsidRPr="001478A6">
              <w:rPr>
                <w:rFonts w:ascii="Leelawadee" w:hAnsi="Leelawadee" w:cs="Leelawadee"/>
                <w:color w:val="000000" w:themeColor="text1"/>
                <w:sz w:val="20"/>
                <w:szCs w:val="20"/>
              </w:rPr>
              <w:t>11.7 do Contrato de Locação.</w:t>
            </w:r>
          </w:p>
          <w:p w14:paraId="15ECA3FB" w14:textId="1DC4132F" w:rsidR="00CE0BDE" w:rsidRPr="001478A6" w:rsidRDefault="00CE0BDE" w:rsidP="001478A6">
            <w:pPr>
              <w:spacing w:line="360" w:lineRule="auto"/>
              <w:contextualSpacing/>
              <w:jc w:val="both"/>
              <w:rPr>
                <w:rFonts w:ascii="Leelawadee" w:hAnsi="Leelawadee" w:cs="Leelawadee"/>
                <w:color w:val="000000" w:themeColor="text1"/>
                <w:sz w:val="20"/>
                <w:szCs w:val="20"/>
              </w:rPr>
            </w:pPr>
          </w:p>
        </w:tc>
      </w:tr>
      <w:tr w:rsidR="000C4BCB" w:rsidRPr="001478A6" w14:paraId="0CF58A05" w14:textId="77777777" w:rsidTr="007833CC">
        <w:tc>
          <w:tcPr>
            <w:tcW w:w="3651" w:type="dxa"/>
          </w:tcPr>
          <w:p w14:paraId="5CB06B97" w14:textId="77777777" w:rsidR="000C4BCB" w:rsidRPr="001478A6" w:rsidRDefault="000C4BCB"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Termo de Securitização</w:t>
            </w:r>
            <w:r w:rsidRPr="001478A6">
              <w:rPr>
                <w:rFonts w:ascii="Leelawadee" w:hAnsi="Leelawadee" w:cs="Leelawadee"/>
                <w:color w:val="000000" w:themeColor="text1"/>
                <w:sz w:val="20"/>
                <w:szCs w:val="20"/>
              </w:rPr>
              <w:t>”:</w:t>
            </w:r>
          </w:p>
        </w:tc>
        <w:tc>
          <w:tcPr>
            <w:tcW w:w="6420" w:type="dxa"/>
          </w:tcPr>
          <w:p w14:paraId="771C74E4" w14:textId="5FF86A50" w:rsidR="000C4BCB" w:rsidRPr="001478A6" w:rsidRDefault="000C4BCB" w:rsidP="001478A6">
            <w:pPr>
              <w:spacing w:line="360" w:lineRule="auto"/>
              <w:contextualSpacing/>
              <w:jc w:val="both"/>
              <w:rPr>
                <w:rFonts w:ascii="Leelawadee" w:hAnsi="Leelawadee" w:cs="Leelawadee"/>
                <w:bCs/>
                <w:i/>
                <w:color w:val="000000" w:themeColor="text1"/>
                <w:sz w:val="20"/>
                <w:szCs w:val="20"/>
              </w:rPr>
            </w:pPr>
            <w:r w:rsidRPr="001478A6">
              <w:rPr>
                <w:rFonts w:ascii="Leelawadee" w:hAnsi="Leelawadee" w:cs="Leelawadee"/>
                <w:color w:val="000000" w:themeColor="text1"/>
                <w:sz w:val="20"/>
                <w:szCs w:val="20"/>
              </w:rPr>
              <w:t xml:space="preserve">O </w:t>
            </w:r>
            <w:r w:rsidRPr="001478A6">
              <w:rPr>
                <w:rFonts w:ascii="Leelawadee" w:hAnsi="Leelawadee" w:cs="Leelawadee"/>
                <w:bCs/>
                <w:i/>
                <w:color w:val="000000" w:themeColor="text1"/>
                <w:sz w:val="20"/>
                <w:szCs w:val="20"/>
              </w:rPr>
              <w:t xml:space="preserve">Termo de Securitização de Créditos Imobiliários - Certificados de Recebíveis Imobiliários da </w:t>
            </w:r>
            <w:r w:rsidR="00E67583">
              <w:rPr>
                <w:rFonts w:ascii="Leelawadee" w:hAnsi="Leelawadee" w:cs="Leelawadee"/>
                <w:bCs/>
                <w:i/>
                <w:color w:val="000000" w:themeColor="text1"/>
                <w:sz w:val="20"/>
                <w:szCs w:val="20"/>
              </w:rPr>
              <w:t>102</w:t>
            </w:r>
            <w:r w:rsidRPr="001478A6">
              <w:rPr>
                <w:rFonts w:ascii="Leelawadee" w:hAnsi="Leelawadee" w:cs="Leelawadee"/>
                <w:bCs/>
                <w:i/>
                <w:color w:val="000000" w:themeColor="text1"/>
                <w:sz w:val="20"/>
                <w:szCs w:val="20"/>
              </w:rPr>
              <w:t xml:space="preserve">ª Série da </w:t>
            </w:r>
            <w:r w:rsidR="00F33EA2">
              <w:rPr>
                <w:rFonts w:ascii="Leelawadee" w:hAnsi="Leelawadee" w:cs="Leelawadee"/>
                <w:bCs/>
                <w:i/>
                <w:color w:val="000000" w:themeColor="text1"/>
                <w:sz w:val="20"/>
                <w:szCs w:val="20"/>
              </w:rPr>
              <w:t>4</w:t>
            </w:r>
            <w:r w:rsidRPr="001478A6">
              <w:rPr>
                <w:rFonts w:ascii="Leelawadee" w:hAnsi="Leelawadee" w:cs="Leelawadee"/>
                <w:bCs/>
                <w:i/>
                <w:color w:val="000000" w:themeColor="text1"/>
                <w:sz w:val="20"/>
                <w:szCs w:val="20"/>
              </w:rPr>
              <w:t xml:space="preserve">ª Emissão da </w:t>
            </w:r>
            <w:proofErr w:type="spellStart"/>
            <w:r w:rsidR="007833CC" w:rsidRPr="001478A6">
              <w:rPr>
                <w:rFonts w:ascii="Leelawadee" w:hAnsi="Leelawadee" w:cs="Leelawadee"/>
                <w:bCs/>
                <w:i/>
                <w:color w:val="000000" w:themeColor="text1"/>
                <w:sz w:val="20"/>
                <w:szCs w:val="20"/>
              </w:rPr>
              <w:t>Isec</w:t>
            </w:r>
            <w:proofErr w:type="spellEnd"/>
            <w:r w:rsidRPr="001478A6">
              <w:rPr>
                <w:rFonts w:ascii="Leelawadee" w:hAnsi="Leelawadee" w:cs="Leelawadee"/>
                <w:bCs/>
                <w:i/>
                <w:color w:val="000000" w:themeColor="text1"/>
                <w:sz w:val="20"/>
                <w:szCs w:val="20"/>
              </w:rPr>
              <w:t xml:space="preserve"> </w:t>
            </w:r>
            <w:proofErr w:type="spellStart"/>
            <w:r w:rsidRPr="001478A6">
              <w:rPr>
                <w:rFonts w:ascii="Leelawadee" w:hAnsi="Leelawadee" w:cs="Leelawadee"/>
                <w:bCs/>
                <w:i/>
                <w:color w:val="000000" w:themeColor="text1"/>
                <w:sz w:val="20"/>
                <w:szCs w:val="20"/>
              </w:rPr>
              <w:t>Securitizadora</w:t>
            </w:r>
            <w:proofErr w:type="spellEnd"/>
            <w:r w:rsidRPr="001478A6">
              <w:rPr>
                <w:rFonts w:ascii="Leelawadee" w:hAnsi="Leelawadee" w:cs="Leelawadee"/>
                <w:bCs/>
                <w:i/>
                <w:color w:val="000000" w:themeColor="text1"/>
                <w:sz w:val="20"/>
                <w:szCs w:val="20"/>
              </w:rPr>
              <w:t xml:space="preserve"> S.A.,</w:t>
            </w:r>
            <w:r w:rsidRPr="001478A6">
              <w:rPr>
                <w:rFonts w:ascii="Leelawadee" w:hAnsi="Leelawadee" w:cs="Leelawadee"/>
                <w:bCs/>
                <w:iCs/>
                <w:color w:val="000000" w:themeColor="text1"/>
                <w:sz w:val="20"/>
                <w:szCs w:val="20"/>
              </w:rPr>
              <w:t xml:space="preserve"> a ser celebrado na presente data entre a </w:t>
            </w:r>
            <w:proofErr w:type="spellStart"/>
            <w:r w:rsidR="007833CC" w:rsidRPr="001478A6">
              <w:rPr>
                <w:rFonts w:ascii="Leelawadee" w:hAnsi="Leelawadee" w:cs="Leelawadee"/>
                <w:bCs/>
                <w:iCs/>
                <w:color w:val="000000" w:themeColor="text1"/>
                <w:sz w:val="20"/>
                <w:szCs w:val="20"/>
              </w:rPr>
              <w:t>Securitizadora</w:t>
            </w:r>
            <w:proofErr w:type="spellEnd"/>
            <w:r w:rsidRPr="001478A6">
              <w:rPr>
                <w:rFonts w:ascii="Leelawadee" w:hAnsi="Leelawadee" w:cs="Leelawadee"/>
                <w:bCs/>
                <w:iCs/>
                <w:color w:val="000000" w:themeColor="text1"/>
                <w:sz w:val="20"/>
                <w:szCs w:val="20"/>
              </w:rPr>
              <w:t xml:space="preserve"> e o Agente Fiduciário.</w:t>
            </w:r>
          </w:p>
          <w:p w14:paraId="19BD4465" w14:textId="77777777" w:rsidR="000C4BCB" w:rsidRPr="001478A6" w:rsidRDefault="000C4BCB" w:rsidP="001478A6">
            <w:pPr>
              <w:spacing w:line="360" w:lineRule="auto"/>
              <w:contextualSpacing/>
              <w:jc w:val="both"/>
              <w:rPr>
                <w:rFonts w:ascii="Leelawadee" w:hAnsi="Leelawadee" w:cs="Leelawadee"/>
                <w:color w:val="000000" w:themeColor="text1"/>
                <w:sz w:val="20"/>
                <w:szCs w:val="20"/>
              </w:rPr>
            </w:pPr>
          </w:p>
        </w:tc>
      </w:tr>
      <w:tr w:rsidR="000C4BCB" w:rsidRPr="001478A6" w14:paraId="4E4705BE" w14:textId="77777777" w:rsidTr="007833CC">
        <w:tc>
          <w:tcPr>
            <w:tcW w:w="3651" w:type="dxa"/>
          </w:tcPr>
          <w:p w14:paraId="7191ECFF" w14:textId="77777777" w:rsidR="000C4BCB" w:rsidRPr="001478A6" w:rsidRDefault="000C4BCB"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Titulares dos CRI</w:t>
            </w:r>
            <w:r w:rsidRPr="001478A6">
              <w:rPr>
                <w:rFonts w:ascii="Leelawadee" w:hAnsi="Leelawadee" w:cs="Leelawadee"/>
                <w:color w:val="000000" w:themeColor="text1"/>
                <w:sz w:val="20"/>
                <w:szCs w:val="20"/>
              </w:rPr>
              <w:t>”:</w:t>
            </w:r>
          </w:p>
        </w:tc>
        <w:tc>
          <w:tcPr>
            <w:tcW w:w="6420" w:type="dxa"/>
          </w:tcPr>
          <w:p w14:paraId="063DF624" w14:textId="77777777" w:rsidR="000C4BCB" w:rsidRPr="001478A6" w:rsidRDefault="000C4BCB"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Os investidores que sejam titulares dos CRI.</w:t>
            </w:r>
          </w:p>
          <w:p w14:paraId="12186E2A" w14:textId="77777777" w:rsidR="000C4BCB" w:rsidRPr="001478A6" w:rsidRDefault="000C4BCB" w:rsidP="001478A6">
            <w:pPr>
              <w:spacing w:line="360" w:lineRule="auto"/>
              <w:contextualSpacing/>
              <w:jc w:val="both"/>
              <w:rPr>
                <w:rFonts w:ascii="Leelawadee" w:hAnsi="Leelawadee" w:cs="Leelawadee"/>
                <w:color w:val="000000" w:themeColor="text1"/>
                <w:sz w:val="20"/>
                <w:szCs w:val="20"/>
              </w:rPr>
            </w:pPr>
          </w:p>
        </w:tc>
      </w:tr>
      <w:tr w:rsidR="00A84D88" w:rsidRPr="001478A6" w14:paraId="26384871" w14:textId="77777777" w:rsidTr="007833CC">
        <w:tc>
          <w:tcPr>
            <w:tcW w:w="3651" w:type="dxa"/>
          </w:tcPr>
          <w:p w14:paraId="2D3946BF" w14:textId="275BF2C4" w:rsidR="00A84D88" w:rsidRPr="001478A6" w:rsidRDefault="00A84D88"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Tributos</w:t>
            </w:r>
            <w:r w:rsidRPr="001478A6">
              <w:rPr>
                <w:rFonts w:ascii="Leelawadee" w:hAnsi="Leelawadee" w:cs="Leelawadee"/>
                <w:color w:val="000000" w:themeColor="text1"/>
                <w:sz w:val="20"/>
                <w:szCs w:val="20"/>
              </w:rPr>
              <w:t>”:</w:t>
            </w:r>
          </w:p>
        </w:tc>
        <w:tc>
          <w:tcPr>
            <w:tcW w:w="6420" w:type="dxa"/>
          </w:tcPr>
          <w:p w14:paraId="2406F2E4" w14:textId="522F2798" w:rsidR="00A84D88" w:rsidRPr="001478A6" w:rsidRDefault="00576088" w:rsidP="001478A6">
            <w:pPr>
              <w:spacing w:line="360" w:lineRule="auto"/>
              <w:contextualSpacing/>
              <w:jc w:val="both"/>
              <w:rPr>
                <w:rFonts w:ascii="Leelawadee" w:hAnsi="Leelawadee" w:cs="Leelawadee"/>
                <w:color w:val="000000" w:themeColor="text1"/>
                <w:sz w:val="20"/>
                <w:szCs w:val="20"/>
              </w:rPr>
            </w:pPr>
            <w:r w:rsidRPr="00030ECF">
              <w:rPr>
                <w:rFonts w:ascii="Leelawadee" w:hAnsi="Leelawadee" w:cs="Leelawadee"/>
                <w:color w:val="000000" w:themeColor="text1"/>
                <w:sz w:val="20"/>
                <w:szCs w:val="20"/>
              </w:rPr>
              <w:t>Todos os tributos, atuais ou futuros, incluindo impostos, contribuições, taxas ou quaisquer outros tributos federais, estaduais ou municipais, bem como quaisquer outros encargos que tenham ou venham a ter como fato gerador a presente Escritura, nos termos do</w:t>
            </w:r>
            <w:r w:rsidR="00A84D88" w:rsidRPr="001478A6">
              <w:rPr>
                <w:rFonts w:ascii="Leelawadee" w:hAnsi="Leelawadee" w:cs="Leelawadee"/>
                <w:color w:val="000000" w:themeColor="text1"/>
                <w:sz w:val="20"/>
                <w:szCs w:val="20"/>
              </w:rPr>
              <w:t xml:space="preserve"> item </w:t>
            </w:r>
            <w:r w:rsidR="00A84D88" w:rsidRPr="00030ECF">
              <w:rPr>
                <w:rFonts w:ascii="Leelawadee" w:hAnsi="Leelawadee" w:cs="Leelawadee"/>
                <w:color w:val="000000" w:themeColor="text1"/>
                <w:sz w:val="20"/>
                <w:szCs w:val="20"/>
              </w:rPr>
              <w:fldChar w:fldCharType="begin"/>
            </w:r>
            <w:r w:rsidR="00A84D88" w:rsidRPr="001478A6">
              <w:rPr>
                <w:rFonts w:ascii="Leelawadee" w:hAnsi="Leelawadee" w:cs="Leelawadee"/>
                <w:color w:val="000000" w:themeColor="text1"/>
                <w:sz w:val="20"/>
                <w:szCs w:val="20"/>
              </w:rPr>
              <w:instrText xml:space="preserve"> REF _Ref23861768 \r \h </w:instrText>
            </w:r>
            <w:r w:rsidR="001478A6" w:rsidRPr="001478A6">
              <w:rPr>
                <w:rFonts w:ascii="Leelawadee" w:hAnsi="Leelawadee" w:cs="Leelawadee"/>
                <w:color w:val="000000" w:themeColor="text1"/>
                <w:sz w:val="20"/>
                <w:szCs w:val="20"/>
              </w:rPr>
              <w:instrText xml:space="preserve"> \* MERGEFORMAT </w:instrText>
            </w:r>
            <w:r w:rsidR="00A84D88" w:rsidRPr="00030ECF">
              <w:rPr>
                <w:rFonts w:ascii="Leelawadee" w:hAnsi="Leelawadee" w:cs="Leelawadee"/>
                <w:color w:val="000000" w:themeColor="text1"/>
                <w:sz w:val="20"/>
                <w:szCs w:val="20"/>
              </w:rPr>
            </w:r>
            <w:r w:rsidR="00A84D88" w:rsidRPr="00030ECF">
              <w:rPr>
                <w:rFonts w:ascii="Leelawadee" w:hAnsi="Leelawadee" w:cs="Leelawadee"/>
                <w:color w:val="000000" w:themeColor="text1"/>
                <w:sz w:val="20"/>
                <w:szCs w:val="20"/>
              </w:rPr>
              <w:fldChar w:fldCharType="separate"/>
            </w:r>
            <w:r w:rsidR="00B2470D">
              <w:rPr>
                <w:rFonts w:ascii="Leelawadee" w:hAnsi="Leelawadee" w:cs="Leelawadee"/>
                <w:color w:val="000000" w:themeColor="text1"/>
                <w:sz w:val="20"/>
                <w:szCs w:val="20"/>
              </w:rPr>
              <w:t>6.8.2</w:t>
            </w:r>
            <w:r w:rsidR="00A84D88" w:rsidRPr="00030ECF">
              <w:rPr>
                <w:rFonts w:ascii="Leelawadee" w:hAnsi="Leelawadee" w:cs="Leelawadee"/>
                <w:color w:val="000000" w:themeColor="text1"/>
                <w:sz w:val="20"/>
                <w:szCs w:val="20"/>
              </w:rPr>
              <w:fldChar w:fldCharType="end"/>
            </w:r>
            <w:r w:rsidR="00A84D88" w:rsidRPr="001478A6">
              <w:rPr>
                <w:rFonts w:ascii="Leelawadee" w:hAnsi="Leelawadee" w:cs="Leelawadee"/>
                <w:color w:val="000000" w:themeColor="text1"/>
                <w:sz w:val="20"/>
                <w:szCs w:val="20"/>
              </w:rPr>
              <w:t xml:space="preserve"> desta Escritura.</w:t>
            </w:r>
          </w:p>
          <w:p w14:paraId="095BEA4D" w14:textId="4869F5C9" w:rsidR="00A84D88" w:rsidRPr="001478A6" w:rsidRDefault="00A84D88" w:rsidP="001478A6">
            <w:pPr>
              <w:spacing w:line="360" w:lineRule="auto"/>
              <w:contextualSpacing/>
              <w:jc w:val="both"/>
              <w:rPr>
                <w:rFonts w:ascii="Leelawadee" w:hAnsi="Leelawadee" w:cs="Leelawadee"/>
                <w:color w:val="000000" w:themeColor="text1"/>
                <w:sz w:val="20"/>
                <w:szCs w:val="20"/>
              </w:rPr>
            </w:pPr>
          </w:p>
        </w:tc>
      </w:tr>
      <w:tr w:rsidR="001D6AFF" w:rsidRPr="001478A6" w14:paraId="14A8C56E" w14:textId="77777777" w:rsidTr="007833CC">
        <w:tc>
          <w:tcPr>
            <w:tcW w:w="3651" w:type="dxa"/>
          </w:tcPr>
          <w:p w14:paraId="6A6BF456" w14:textId="22552F09" w:rsidR="001D6AFF" w:rsidRPr="001478A6" w:rsidRDefault="001D6AFF"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Valor Nominal Unitário</w:t>
            </w:r>
            <w:r w:rsidRPr="001478A6">
              <w:rPr>
                <w:rFonts w:ascii="Leelawadee" w:hAnsi="Leelawadee" w:cs="Leelawadee"/>
                <w:color w:val="000000" w:themeColor="text1"/>
                <w:sz w:val="20"/>
                <w:szCs w:val="20"/>
              </w:rPr>
              <w:t>”:</w:t>
            </w:r>
          </w:p>
        </w:tc>
        <w:tc>
          <w:tcPr>
            <w:tcW w:w="6420" w:type="dxa"/>
          </w:tcPr>
          <w:p w14:paraId="15A63E33" w14:textId="714E5244" w:rsidR="001D6AFF" w:rsidRPr="001478A6" w:rsidRDefault="001D6AFF"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 xml:space="preserve">O valor nominal unitário das Debêntures, na Data de Emissão, correspondente a </w:t>
            </w:r>
            <w:r w:rsidR="00A76AEA" w:rsidRPr="00DA5644">
              <w:rPr>
                <w:rFonts w:ascii="Leelawadee" w:hAnsi="Leelawadee"/>
                <w:color w:val="000000" w:themeColor="text1"/>
                <w:sz w:val="20"/>
              </w:rPr>
              <w:t>R$ </w:t>
            </w:r>
            <w:r w:rsidR="00A76AEA" w:rsidRPr="002054D8">
              <w:rPr>
                <w:rFonts w:ascii="Leelawadee" w:hAnsi="Leelawadee" w:cs="Leelawadee"/>
                <w:color w:val="000000" w:themeColor="text1"/>
                <w:sz w:val="20"/>
                <w:szCs w:val="20"/>
              </w:rPr>
              <w:t>1.000,0120587</w:t>
            </w:r>
            <w:r w:rsidRPr="001478A6">
              <w:rPr>
                <w:rFonts w:ascii="Leelawadee" w:hAnsi="Leelawadee" w:cs="Leelawadee"/>
                <w:color w:val="000000" w:themeColor="text1"/>
                <w:sz w:val="20"/>
                <w:szCs w:val="20"/>
              </w:rPr>
              <w:t xml:space="preserve">, nos termos do item </w:t>
            </w:r>
            <w:r w:rsidRPr="00030ECF">
              <w:rPr>
                <w:rFonts w:ascii="Leelawadee" w:hAnsi="Leelawadee" w:cs="Leelawadee"/>
                <w:color w:val="000000" w:themeColor="text1"/>
                <w:sz w:val="20"/>
                <w:szCs w:val="20"/>
              </w:rPr>
              <w:fldChar w:fldCharType="begin"/>
            </w:r>
            <w:r w:rsidRPr="001478A6">
              <w:rPr>
                <w:rFonts w:ascii="Leelawadee" w:hAnsi="Leelawadee" w:cs="Leelawadee"/>
                <w:color w:val="000000" w:themeColor="text1"/>
                <w:sz w:val="20"/>
                <w:szCs w:val="20"/>
              </w:rPr>
              <w:instrText xml:space="preserve"> REF _Ref23859536 \r \h </w:instrText>
            </w:r>
            <w:r w:rsidR="001478A6" w:rsidRPr="001478A6">
              <w:rPr>
                <w:rFonts w:ascii="Leelawadee" w:hAnsi="Leelawadee" w:cs="Leelawadee"/>
                <w:color w:val="000000" w:themeColor="text1"/>
                <w:sz w:val="20"/>
                <w:szCs w:val="20"/>
              </w:rPr>
              <w:instrText xml:space="preserve"> \* MERGEFORMAT </w:instrText>
            </w:r>
            <w:r w:rsidRPr="00030ECF">
              <w:rPr>
                <w:rFonts w:ascii="Leelawadee" w:hAnsi="Leelawadee" w:cs="Leelawadee"/>
                <w:color w:val="000000" w:themeColor="text1"/>
                <w:sz w:val="20"/>
                <w:szCs w:val="20"/>
              </w:rPr>
            </w:r>
            <w:r w:rsidRPr="00030ECF">
              <w:rPr>
                <w:rFonts w:ascii="Leelawadee" w:hAnsi="Leelawadee" w:cs="Leelawadee"/>
                <w:color w:val="000000" w:themeColor="text1"/>
                <w:sz w:val="20"/>
                <w:szCs w:val="20"/>
              </w:rPr>
              <w:fldChar w:fldCharType="separate"/>
            </w:r>
            <w:r w:rsidR="00B2470D">
              <w:rPr>
                <w:rFonts w:ascii="Leelawadee" w:hAnsi="Leelawadee" w:cs="Leelawadee"/>
                <w:color w:val="000000" w:themeColor="text1"/>
                <w:sz w:val="20"/>
                <w:szCs w:val="20"/>
              </w:rPr>
              <w:t>6.4.5</w:t>
            </w:r>
            <w:r w:rsidRPr="00030ECF">
              <w:rPr>
                <w:rFonts w:ascii="Leelawadee" w:hAnsi="Leelawadee" w:cs="Leelawadee"/>
                <w:color w:val="000000" w:themeColor="text1"/>
                <w:sz w:val="20"/>
                <w:szCs w:val="20"/>
              </w:rPr>
              <w:fldChar w:fldCharType="end"/>
            </w:r>
            <w:r w:rsidRPr="001478A6">
              <w:rPr>
                <w:rFonts w:ascii="Leelawadee" w:hAnsi="Leelawadee" w:cs="Leelawadee"/>
                <w:color w:val="000000" w:themeColor="text1"/>
                <w:sz w:val="20"/>
                <w:szCs w:val="20"/>
              </w:rPr>
              <w:t xml:space="preserve"> desta Escritura.</w:t>
            </w:r>
          </w:p>
          <w:p w14:paraId="4A8969B3" w14:textId="2BEBF1C1" w:rsidR="001D6AFF" w:rsidRPr="001478A6" w:rsidRDefault="001D6AFF" w:rsidP="001478A6">
            <w:pPr>
              <w:spacing w:line="360" w:lineRule="auto"/>
              <w:contextualSpacing/>
              <w:jc w:val="both"/>
              <w:rPr>
                <w:rFonts w:ascii="Leelawadee" w:hAnsi="Leelawadee" w:cs="Leelawadee"/>
                <w:color w:val="000000" w:themeColor="text1"/>
                <w:sz w:val="20"/>
                <w:szCs w:val="20"/>
              </w:rPr>
            </w:pPr>
          </w:p>
        </w:tc>
      </w:tr>
    </w:tbl>
    <w:p w14:paraId="095D6CC7" w14:textId="77777777" w:rsidR="000C4BCB" w:rsidRPr="001478A6" w:rsidRDefault="000C4BCB" w:rsidP="001478A6">
      <w:pPr>
        <w:spacing w:line="360" w:lineRule="auto"/>
        <w:contextualSpacing/>
        <w:jc w:val="both"/>
        <w:rPr>
          <w:rFonts w:ascii="Leelawadee" w:hAnsi="Leelawadee" w:cs="Leelawadee"/>
          <w:color w:val="000000" w:themeColor="text1"/>
          <w:sz w:val="20"/>
          <w:szCs w:val="20"/>
        </w:rPr>
      </w:pPr>
    </w:p>
    <w:p w14:paraId="652A2C4B" w14:textId="3A030595" w:rsidR="00F54CE3" w:rsidRPr="001478A6" w:rsidRDefault="00F54CE3" w:rsidP="006117F8">
      <w:pPr>
        <w:pStyle w:val="Ttulo1"/>
      </w:pPr>
      <w:bookmarkStart w:id="24" w:name="_DV_M13"/>
      <w:bookmarkStart w:id="25" w:name="_Toc499990313"/>
      <w:bookmarkEnd w:id="24"/>
      <w:r w:rsidRPr="001478A6">
        <w:rPr>
          <w:rFonts w:hint="cs"/>
        </w:rPr>
        <w:t xml:space="preserve">CLÁUSULA </w:t>
      </w:r>
      <w:r w:rsidR="00202C53" w:rsidRPr="001478A6">
        <w:rPr>
          <w:rFonts w:hint="cs"/>
        </w:rPr>
        <w:t xml:space="preserve">SEGUNDA </w:t>
      </w:r>
      <w:r w:rsidR="00464AB4" w:rsidRPr="001478A6">
        <w:rPr>
          <w:rFonts w:hint="cs"/>
        </w:rPr>
        <w:t>–</w:t>
      </w:r>
      <w:r w:rsidRPr="001478A6">
        <w:rPr>
          <w:rFonts w:hint="cs"/>
        </w:rPr>
        <w:t xml:space="preserve"> </w:t>
      </w:r>
      <w:bookmarkEnd w:id="25"/>
      <w:r w:rsidR="008B72B5" w:rsidRPr="001478A6">
        <w:rPr>
          <w:rFonts w:hint="cs"/>
        </w:rPr>
        <w:t>AUTORIZAÇÕES</w:t>
      </w:r>
    </w:p>
    <w:p w14:paraId="1DF223DF" w14:textId="26D2D9FF" w:rsidR="00F54CE3" w:rsidRPr="001478A6" w:rsidRDefault="00F54CE3" w:rsidP="001478A6">
      <w:pPr>
        <w:spacing w:line="360" w:lineRule="auto"/>
        <w:contextualSpacing/>
        <w:jc w:val="both"/>
        <w:rPr>
          <w:rFonts w:ascii="Leelawadee" w:hAnsi="Leelawadee" w:cs="Leelawadee"/>
          <w:color w:val="000000" w:themeColor="text1"/>
          <w:sz w:val="20"/>
          <w:szCs w:val="20"/>
        </w:rPr>
      </w:pPr>
    </w:p>
    <w:p w14:paraId="6D56E7B1" w14:textId="1DF556B9" w:rsidR="00F54CE3" w:rsidRPr="001478A6" w:rsidRDefault="004E10D8" w:rsidP="001478A6">
      <w:pPr>
        <w:pStyle w:val="Saudao"/>
        <w:numPr>
          <w:ilvl w:val="1"/>
          <w:numId w:val="26"/>
        </w:numPr>
        <w:spacing w:line="360" w:lineRule="auto"/>
        <w:ind w:left="0" w:firstLine="0"/>
        <w:contextualSpacing/>
        <w:rPr>
          <w:rFonts w:ascii="Leelawadee" w:hAnsi="Leelawadee" w:cs="Leelawadee"/>
          <w:color w:val="000000" w:themeColor="text1"/>
          <w:sz w:val="20"/>
          <w:szCs w:val="20"/>
        </w:rPr>
      </w:pPr>
      <w:bookmarkStart w:id="26" w:name="_DV_M14"/>
      <w:bookmarkStart w:id="27" w:name="_Ref23786134"/>
      <w:bookmarkEnd w:id="26"/>
      <w:r w:rsidRPr="001478A6">
        <w:rPr>
          <w:rFonts w:ascii="Leelawadee" w:hAnsi="Leelawadee" w:cs="Leelawadee"/>
          <w:color w:val="000000" w:themeColor="text1"/>
          <w:sz w:val="20"/>
          <w:szCs w:val="20"/>
        </w:rPr>
        <w:t>A Emissão de Debêntures e a celebração desta Escritura, bem como a constituição da Cessão Fiduciária de Direitos Creditórios, a assinatura do Contrato de Cessão Fiduciária, a constituição da Alienaç</w:t>
      </w:r>
      <w:r w:rsidR="000B109C" w:rsidRPr="001478A6">
        <w:rPr>
          <w:rFonts w:ascii="Leelawadee" w:hAnsi="Leelawadee" w:cs="Leelawadee"/>
          <w:color w:val="000000" w:themeColor="text1"/>
          <w:sz w:val="20"/>
          <w:szCs w:val="20"/>
        </w:rPr>
        <w:t>ão</w:t>
      </w:r>
      <w:r w:rsidRPr="001478A6">
        <w:rPr>
          <w:rFonts w:ascii="Leelawadee" w:hAnsi="Leelawadee" w:cs="Leelawadee"/>
          <w:color w:val="000000" w:themeColor="text1"/>
          <w:sz w:val="20"/>
          <w:szCs w:val="20"/>
        </w:rPr>
        <w:t xml:space="preserve"> Fiduciária de Imóve</w:t>
      </w:r>
      <w:r w:rsidR="000B109C" w:rsidRPr="001478A6">
        <w:rPr>
          <w:rFonts w:ascii="Leelawadee" w:hAnsi="Leelawadee" w:cs="Leelawadee"/>
          <w:color w:val="000000" w:themeColor="text1"/>
          <w:sz w:val="20"/>
          <w:szCs w:val="20"/>
        </w:rPr>
        <w:t>l</w:t>
      </w:r>
      <w:r w:rsidRPr="001478A6">
        <w:rPr>
          <w:rFonts w:ascii="Leelawadee" w:hAnsi="Leelawadee" w:cs="Leelawadee"/>
          <w:color w:val="000000" w:themeColor="text1"/>
          <w:sz w:val="20"/>
          <w:szCs w:val="20"/>
        </w:rPr>
        <w:t xml:space="preserve"> e a assinatura do Contrato de Alienação Fiduciária de Imóvel, dentre outros, foram aprovadas </w:t>
      </w:r>
      <w:r w:rsidR="001B1C2C" w:rsidRPr="001478A6">
        <w:rPr>
          <w:rFonts w:ascii="Leelawadee" w:hAnsi="Leelawadee" w:cs="Leelawadee"/>
          <w:color w:val="000000" w:themeColor="text1"/>
          <w:sz w:val="20"/>
          <w:szCs w:val="20"/>
        </w:rPr>
        <w:t>pela</w:t>
      </w:r>
      <w:r w:rsidR="00F54CE3" w:rsidRPr="001478A6">
        <w:rPr>
          <w:rFonts w:ascii="Leelawadee" w:hAnsi="Leelawadee" w:cs="Leelawadee"/>
          <w:color w:val="000000" w:themeColor="text1"/>
          <w:sz w:val="20"/>
          <w:szCs w:val="20"/>
        </w:rPr>
        <w:t xml:space="preserve"> Assembleia Geral Extraordinária de Acionistas da Emissora realizada em </w:t>
      </w:r>
      <w:r w:rsidR="009B274E">
        <w:rPr>
          <w:rFonts w:ascii="Leelawadee" w:hAnsi="Leelawadee" w:cs="Leelawadee"/>
          <w:color w:val="000000" w:themeColor="text1"/>
          <w:sz w:val="20"/>
          <w:szCs w:val="20"/>
        </w:rPr>
        <w:t>06</w:t>
      </w:r>
      <w:r w:rsidR="009B274E" w:rsidRPr="001478A6">
        <w:rPr>
          <w:rFonts w:ascii="Leelawadee" w:hAnsi="Leelawadee" w:cs="Leelawadee"/>
          <w:color w:val="000000" w:themeColor="text1"/>
          <w:sz w:val="20"/>
          <w:szCs w:val="20"/>
        </w:rPr>
        <w:t xml:space="preserve"> </w:t>
      </w:r>
      <w:r w:rsidR="007B6AAA" w:rsidRPr="001478A6">
        <w:rPr>
          <w:rFonts w:ascii="Leelawadee" w:hAnsi="Leelawadee" w:cs="Leelawadee"/>
          <w:color w:val="000000" w:themeColor="text1"/>
          <w:sz w:val="20"/>
          <w:szCs w:val="20"/>
        </w:rPr>
        <w:t xml:space="preserve">de </w:t>
      </w:r>
      <w:r w:rsidR="009B274E">
        <w:rPr>
          <w:rFonts w:ascii="Leelawadee" w:hAnsi="Leelawadee" w:cs="Leelawadee"/>
          <w:color w:val="000000" w:themeColor="text1"/>
          <w:sz w:val="20"/>
          <w:szCs w:val="20"/>
        </w:rPr>
        <w:t>novembro</w:t>
      </w:r>
      <w:r w:rsidR="009B274E" w:rsidRPr="001478A6">
        <w:rPr>
          <w:rFonts w:ascii="Leelawadee" w:hAnsi="Leelawadee" w:cs="Leelawadee"/>
          <w:color w:val="000000" w:themeColor="text1"/>
          <w:sz w:val="20"/>
          <w:szCs w:val="20"/>
        </w:rPr>
        <w:t xml:space="preserve"> </w:t>
      </w:r>
      <w:r w:rsidR="00F54CE3" w:rsidRPr="001478A6">
        <w:rPr>
          <w:rFonts w:ascii="Leelawadee" w:hAnsi="Leelawadee" w:cs="Leelawadee"/>
          <w:color w:val="000000" w:themeColor="text1"/>
          <w:sz w:val="20"/>
          <w:szCs w:val="20"/>
        </w:rPr>
        <w:t xml:space="preserve">de </w:t>
      </w:r>
      <w:r w:rsidR="009B274E">
        <w:rPr>
          <w:rFonts w:ascii="Leelawadee" w:hAnsi="Leelawadee" w:cs="Leelawadee"/>
          <w:color w:val="000000" w:themeColor="text1"/>
          <w:sz w:val="20"/>
          <w:szCs w:val="20"/>
        </w:rPr>
        <w:t>2020</w:t>
      </w:r>
      <w:r w:rsidR="009B274E" w:rsidRPr="001478A6">
        <w:rPr>
          <w:rFonts w:ascii="Leelawadee" w:hAnsi="Leelawadee" w:cs="Leelawadee"/>
          <w:color w:val="000000" w:themeColor="text1"/>
          <w:sz w:val="20"/>
          <w:szCs w:val="20"/>
        </w:rPr>
        <w:t xml:space="preserve"> </w:t>
      </w:r>
      <w:r w:rsidR="00F54CE3" w:rsidRPr="001478A6">
        <w:rPr>
          <w:rFonts w:ascii="Leelawadee" w:hAnsi="Leelawadee" w:cs="Leelawadee"/>
          <w:color w:val="000000" w:themeColor="text1"/>
          <w:sz w:val="20"/>
          <w:szCs w:val="20"/>
        </w:rPr>
        <w:t>(“</w:t>
      </w:r>
      <w:r w:rsidR="007833CC" w:rsidRPr="001478A6">
        <w:rPr>
          <w:rFonts w:ascii="Leelawadee" w:hAnsi="Leelawadee" w:cs="Leelawadee"/>
          <w:color w:val="000000" w:themeColor="text1"/>
          <w:sz w:val="20"/>
          <w:szCs w:val="20"/>
          <w:u w:val="single"/>
        </w:rPr>
        <w:t>Assembleia Geral Extraordinária</w:t>
      </w:r>
      <w:r w:rsidR="00F54CE3" w:rsidRPr="001478A6">
        <w:rPr>
          <w:rFonts w:ascii="Leelawadee" w:hAnsi="Leelawadee" w:cs="Leelawadee"/>
          <w:color w:val="000000" w:themeColor="text1"/>
          <w:sz w:val="20"/>
          <w:szCs w:val="20"/>
        </w:rPr>
        <w:t xml:space="preserve">”), nos termos do artigo 59, caput, da </w:t>
      </w:r>
      <w:r w:rsidRPr="001478A6">
        <w:rPr>
          <w:rFonts w:ascii="Leelawadee" w:hAnsi="Leelawadee" w:cs="Leelawadee"/>
          <w:color w:val="000000" w:themeColor="text1"/>
          <w:sz w:val="20"/>
          <w:szCs w:val="20"/>
        </w:rPr>
        <w:t>Lei das Sociedades por Ações</w:t>
      </w:r>
      <w:r w:rsidR="00F54CE3" w:rsidRPr="001478A6">
        <w:rPr>
          <w:rFonts w:ascii="Leelawadee" w:hAnsi="Leelawadee" w:cs="Leelawadee"/>
          <w:color w:val="000000" w:themeColor="text1"/>
          <w:sz w:val="20"/>
          <w:szCs w:val="20"/>
        </w:rPr>
        <w:t>.</w:t>
      </w:r>
      <w:bookmarkEnd w:id="27"/>
      <w:r w:rsidR="008C3D96" w:rsidRPr="001478A6">
        <w:rPr>
          <w:rFonts w:ascii="Leelawadee" w:hAnsi="Leelawadee" w:cs="Leelawadee"/>
          <w:color w:val="000000" w:themeColor="text1"/>
          <w:sz w:val="20"/>
          <w:szCs w:val="20"/>
        </w:rPr>
        <w:t xml:space="preserve"> </w:t>
      </w:r>
    </w:p>
    <w:p w14:paraId="35EA6F64" w14:textId="7DC01C47" w:rsidR="001B1C2C" w:rsidRPr="001478A6" w:rsidRDefault="001B1C2C" w:rsidP="001478A6">
      <w:pPr>
        <w:spacing w:line="360" w:lineRule="auto"/>
        <w:rPr>
          <w:rFonts w:ascii="Leelawadee" w:hAnsi="Leelawadee" w:cs="Leelawadee"/>
          <w:sz w:val="20"/>
          <w:szCs w:val="20"/>
        </w:rPr>
      </w:pPr>
    </w:p>
    <w:p w14:paraId="4E09CA00" w14:textId="4861943B" w:rsidR="001B1C2C" w:rsidRPr="001478A6" w:rsidRDefault="001B1C2C" w:rsidP="001478A6">
      <w:pPr>
        <w:pStyle w:val="PargrafodaLista"/>
        <w:numPr>
          <w:ilvl w:val="1"/>
          <w:numId w:val="26"/>
        </w:numPr>
        <w:spacing w:line="360" w:lineRule="auto"/>
        <w:ind w:left="0" w:firstLine="0"/>
        <w:jc w:val="both"/>
        <w:rPr>
          <w:rFonts w:ascii="Leelawadee" w:hAnsi="Leelawadee" w:cs="Leelawadee"/>
          <w:sz w:val="20"/>
          <w:lang w:val="pt-BR"/>
        </w:rPr>
      </w:pPr>
      <w:bookmarkStart w:id="28" w:name="_Ref23787077"/>
      <w:r w:rsidRPr="001478A6">
        <w:rPr>
          <w:rFonts w:ascii="Leelawadee" w:hAnsi="Leelawadee" w:cs="Leelawadee"/>
          <w:sz w:val="20"/>
          <w:lang w:val="pt-BR"/>
        </w:rPr>
        <w:t xml:space="preserve">Adicionalmente, a constituição das Garantias foi aprovada nos termos da Reunião do Conselho de Administração da Emissora, realizada em </w:t>
      </w:r>
      <w:r w:rsidR="009B274E">
        <w:rPr>
          <w:rFonts w:ascii="Leelawadee" w:hAnsi="Leelawadee" w:cs="Leelawadee"/>
          <w:color w:val="000000" w:themeColor="text1"/>
          <w:sz w:val="20"/>
          <w:lang w:val="pt-BR"/>
        </w:rPr>
        <w:t>06</w:t>
      </w:r>
      <w:r w:rsidR="009B274E" w:rsidRPr="001478A6">
        <w:rPr>
          <w:rFonts w:ascii="Leelawadee" w:hAnsi="Leelawadee" w:cs="Leelawadee"/>
          <w:sz w:val="20"/>
          <w:lang w:val="pt-BR"/>
        </w:rPr>
        <w:t xml:space="preserve"> </w:t>
      </w:r>
      <w:r w:rsidRPr="001478A6">
        <w:rPr>
          <w:rFonts w:ascii="Leelawadee" w:hAnsi="Leelawadee" w:cs="Leelawadee"/>
          <w:sz w:val="20"/>
          <w:lang w:val="pt-BR"/>
        </w:rPr>
        <w:t xml:space="preserve">de </w:t>
      </w:r>
      <w:r w:rsidR="009B274E">
        <w:rPr>
          <w:rFonts w:ascii="Leelawadee" w:hAnsi="Leelawadee" w:cs="Leelawadee"/>
          <w:color w:val="000000" w:themeColor="text1"/>
          <w:sz w:val="20"/>
          <w:lang w:val="pt-BR"/>
        </w:rPr>
        <w:t>novembro</w:t>
      </w:r>
      <w:r w:rsidR="009B274E" w:rsidRPr="001478A6">
        <w:rPr>
          <w:rFonts w:ascii="Leelawadee" w:hAnsi="Leelawadee" w:cs="Leelawadee"/>
          <w:sz w:val="20"/>
          <w:lang w:val="pt-BR"/>
        </w:rPr>
        <w:t xml:space="preserve"> </w:t>
      </w:r>
      <w:r w:rsidRPr="001478A6">
        <w:rPr>
          <w:rFonts w:ascii="Leelawadee" w:hAnsi="Leelawadee" w:cs="Leelawadee"/>
          <w:sz w:val="20"/>
          <w:lang w:val="pt-BR"/>
        </w:rPr>
        <w:t xml:space="preserve">de </w:t>
      </w:r>
      <w:r w:rsidR="009B274E">
        <w:rPr>
          <w:rFonts w:ascii="Leelawadee" w:hAnsi="Leelawadee" w:cs="Leelawadee"/>
          <w:color w:val="000000" w:themeColor="text1"/>
          <w:sz w:val="20"/>
          <w:lang w:val="pt-BR"/>
        </w:rPr>
        <w:t>2020</w:t>
      </w:r>
      <w:r w:rsidR="009B274E" w:rsidRPr="001478A6">
        <w:rPr>
          <w:rFonts w:ascii="Leelawadee" w:hAnsi="Leelawadee" w:cs="Leelawadee"/>
          <w:sz w:val="20"/>
          <w:lang w:val="pt-BR"/>
        </w:rPr>
        <w:t xml:space="preserve"> </w:t>
      </w:r>
      <w:r w:rsidRPr="001478A6">
        <w:rPr>
          <w:rFonts w:ascii="Leelawadee" w:hAnsi="Leelawadee" w:cs="Leelawadee"/>
          <w:sz w:val="20"/>
          <w:lang w:val="pt-BR"/>
        </w:rPr>
        <w:t>(“</w:t>
      </w:r>
      <w:r w:rsidRPr="001478A6">
        <w:rPr>
          <w:rFonts w:ascii="Leelawadee" w:hAnsi="Leelawadee" w:cs="Leelawadee"/>
          <w:sz w:val="20"/>
          <w:u w:val="single"/>
          <w:lang w:val="pt-BR"/>
        </w:rPr>
        <w:t>Reunião do Conselho de Administração</w:t>
      </w:r>
      <w:r w:rsidRPr="001478A6">
        <w:rPr>
          <w:rFonts w:ascii="Leelawadee" w:hAnsi="Leelawadee" w:cs="Leelawadee"/>
          <w:sz w:val="20"/>
          <w:lang w:val="pt-BR"/>
        </w:rPr>
        <w:t>”)</w:t>
      </w:r>
      <w:r w:rsidR="00BF75A0" w:rsidRPr="001478A6">
        <w:rPr>
          <w:rFonts w:ascii="Leelawadee" w:hAnsi="Leelawadee" w:cs="Leelawadee"/>
          <w:sz w:val="20"/>
          <w:lang w:val="pt-BR"/>
        </w:rPr>
        <w:t>, em conformidade com o Estatuto Social da Emissora</w:t>
      </w:r>
      <w:r w:rsidRPr="001478A6">
        <w:rPr>
          <w:rFonts w:ascii="Leelawadee" w:hAnsi="Leelawadee" w:cs="Leelawadee"/>
          <w:sz w:val="20"/>
          <w:lang w:val="pt-BR"/>
        </w:rPr>
        <w:t>.</w:t>
      </w:r>
      <w:bookmarkEnd w:id="28"/>
    </w:p>
    <w:p w14:paraId="1D7B2AF8" w14:textId="77777777" w:rsidR="001B1C2C" w:rsidRPr="001478A6" w:rsidRDefault="001B1C2C" w:rsidP="001478A6">
      <w:pPr>
        <w:pStyle w:val="p0"/>
        <w:widowControl/>
        <w:tabs>
          <w:tab w:val="clear" w:pos="720"/>
        </w:tabs>
        <w:spacing w:line="360" w:lineRule="auto"/>
        <w:ind w:firstLine="0"/>
        <w:contextualSpacing/>
        <w:rPr>
          <w:rFonts w:ascii="Leelawadee" w:hAnsi="Leelawadee" w:cs="Leelawadee"/>
          <w:color w:val="000000" w:themeColor="text1"/>
          <w:sz w:val="20"/>
          <w:szCs w:val="20"/>
        </w:rPr>
      </w:pPr>
    </w:p>
    <w:p w14:paraId="30B8F887" w14:textId="60A24925" w:rsidR="00F54CE3" w:rsidRPr="001478A6" w:rsidRDefault="00F54CE3" w:rsidP="006117F8">
      <w:pPr>
        <w:pStyle w:val="Ttulo1"/>
      </w:pPr>
      <w:bookmarkStart w:id="29" w:name="_DV_M15"/>
      <w:bookmarkStart w:id="30" w:name="_Toc499990314"/>
      <w:bookmarkEnd w:id="29"/>
      <w:r w:rsidRPr="001478A6">
        <w:rPr>
          <w:rFonts w:hint="cs"/>
        </w:rPr>
        <w:t xml:space="preserve">CLÁUSULA </w:t>
      </w:r>
      <w:r w:rsidR="00202C53" w:rsidRPr="001478A6">
        <w:rPr>
          <w:rFonts w:hint="cs"/>
        </w:rPr>
        <w:t xml:space="preserve">TERCEIRA </w:t>
      </w:r>
      <w:r w:rsidR="00464AB4" w:rsidRPr="001478A6">
        <w:rPr>
          <w:rFonts w:hint="cs"/>
        </w:rPr>
        <w:t>–</w:t>
      </w:r>
      <w:r w:rsidRPr="001478A6">
        <w:rPr>
          <w:rFonts w:hint="cs"/>
        </w:rPr>
        <w:t xml:space="preserve"> REQUISITOS</w:t>
      </w:r>
      <w:bookmarkEnd w:id="30"/>
    </w:p>
    <w:p w14:paraId="4323102F" w14:textId="77777777" w:rsidR="00F54CE3" w:rsidRPr="001478A6" w:rsidRDefault="00F54CE3" w:rsidP="001478A6">
      <w:pPr>
        <w:spacing w:line="360" w:lineRule="auto"/>
        <w:contextualSpacing/>
        <w:jc w:val="both"/>
        <w:rPr>
          <w:rFonts w:ascii="Leelawadee" w:hAnsi="Leelawadee" w:cs="Leelawadee"/>
          <w:color w:val="000000" w:themeColor="text1"/>
          <w:sz w:val="20"/>
          <w:szCs w:val="20"/>
        </w:rPr>
      </w:pPr>
    </w:p>
    <w:p w14:paraId="3330BD4E" w14:textId="2C80F44B" w:rsidR="00F54CE3" w:rsidRPr="001478A6" w:rsidRDefault="00F54CE3" w:rsidP="001478A6">
      <w:pPr>
        <w:spacing w:line="360" w:lineRule="auto"/>
        <w:contextualSpacing/>
        <w:jc w:val="both"/>
        <w:rPr>
          <w:rFonts w:ascii="Leelawadee" w:hAnsi="Leelawadee" w:cs="Leelawadee"/>
          <w:color w:val="000000" w:themeColor="text1"/>
          <w:sz w:val="20"/>
          <w:szCs w:val="20"/>
        </w:rPr>
      </w:pPr>
      <w:bookmarkStart w:id="31" w:name="_DV_M16"/>
      <w:bookmarkEnd w:id="31"/>
      <w:r w:rsidRPr="001478A6">
        <w:rPr>
          <w:rFonts w:ascii="Leelawadee" w:hAnsi="Leelawadee" w:cs="Leelawadee"/>
          <w:color w:val="000000" w:themeColor="text1"/>
          <w:sz w:val="20"/>
          <w:szCs w:val="20"/>
        </w:rPr>
        <w:t xml:space="preserve">A presente </w:t>
      </w:r>
      <w:r w:rsidR="004E10D8" w:rsidRPr="001478A6">
        <w:rPr>
          <w:rFonts w:ascii="Leelawadee" w:hAnsi="Leelawadee" w:cs="Leelawadee"/>
          <w:color w:val="000000" w:themeColor="text1"/>
          <w:sz w:val="20"/>
          <w:szCs w:val="20"/>
        </w:rPr>
        <w:t>Emissão de Debêntures</w:t>
      </w:r>
      <w:r w:rsidRPr="001478A6">
        <w:rPr>
          <w:rStyle w:val="DeltaViewInsertion"/>
          <w:rFonts w:ascii="Leelawadee" w:hAnsi="Leelawadee" w:cs="Leelawadee"/>
          <w:color w:val="000000" w:themeColor="text1"/>
          <w:sz w:val="20"/>
          <w:szCs w:val="20"/>
          <w:u w:val="none"/>
        </w:rPr>
        <w:t xml:space="preserve">, </w:t>
      </w:r>
      <w:r w:rsidRPr="001478A6">
        <w:rPr>
          <w:rFonts w:ascii="Leelawadee" w:hAnsi="Leelawadee" w:cs="Leelawadee"/>
          <w:color w:val="000000" w:themeColor="text1"/>
          <w:sz w:val="20"/>
          <w:szCs w:val="20"/>
        </w:rPr>
        <w:t>para colocação privada</w:t>
      </w:r>
      <w:bookmarkStart w:id="32" w:name="_DV_M18"/>
      <w:bookmarkStart w:id="33" w:name="_DV_M19"/>
      <w:bookmarkStart w:id="34" w:name="_DV_M20"/>
      <w:bookmarkStart w:id="35" w:name="_DV_M21"/>
      <w:bookmarkEnd w:id="32"/>
      <w:bookmarkEnd w:id="33"/>
      <w:bookmarkEnd w:id="34"/>
      <w:bookmarkEnd w:id="35"/>
      <w:r w:rsidR="004E10D8"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rPr>
        <w:t xml:space="preserve"> será realizada com observância dos seguintes requisitos:</w:t>
      </w:r>
    </w:p>
    <w:p w14:paraId="14F4D3CE" w14:textId="0FD3D2CE" w:rsidR="00074D85" w:rsidRPr="001478A6" w:rsidRDefault="00074D85" w:rsidP="001478A6">
      <w:pPr>
        <w:spacing w:line="360" w:lineRule="auto"/>
        <w:contextualSpacing/>
        <w:jc w:val="both"/>
        <w:rPr>
          <w:rFonts w:ascii="Leelawadee" w:hAnsi="Leelawadee" w:cs="Leelawadee"/>
          <w:b/>
          <w:vanish/>
          <w:color w:val="000000" w:themeColor="text1"/>
          <w:sz w:val="20"/>
          <w:szCs w:val="20"/>
        </w:rPr>
      </w:pPr>
    </w:p>
    <w:p w14:paraId="4C4ADAF6" w14:textId="3CC8BD36" w:rsidR="008B72B5" w:rsidRPr="001478A6" w:rsidRDefault="008B72B5" w:rsidP="001478A6">
      <w:pPr>
        <w:pStyle w:val="PargrafodaLista"/>
        <w:numPr>
          <w:ilvl w:val="1"/>
          <w:numId w:val="27"/>
        </w:numPr>
        <w:spacing w:line="360" w:lineRule="auto"/>
        <w:ind w:left="0" w:firstLine="0"/>
        <w:contextualSpacing/>
        <w:jc w:val="both"/>
        <w:rPr>
          <w:rFonts w:ascii="Leelawadee" w:hAnsi="Leelawadee" w:cs="Leelawadee"/>
          <w:b/>
          <w:vanish/>
          <w:color w:val="000000" w:themeColor="text1"/>
          <w:sz w:val="20"/>
          <w:lang w:val="pt-BR"/>
        </w:rPr>
      </w:pPr>
      <w:r w:rsidRPr="001478A6">
        <w:rPr>
          <w:rFonts w:ascii="Leelawadee" w:hAnsi="Leelawadee" w:cs="Leelawadee"/>
          <w:b/>
          <w:vanish/>
          <w:color w:val="000000" w:themeColor="text1"/>
          <w:sz w:val="20"/>
          <w:lang w:val="pt-BR"/>
        </w:rPr>
        <w:t>Arquivamento e Publicação dos Atos Societários</w:t>
      </w:r>
    </w:p>
    <w:p w14:paraId="42CA173D" w14:textId="66E48323" w:rsidR="008B72B5" w:rsidRPr="001478A6" w:rsidRDefault="008B72B5" w:rsidP="001478A6">
      <w:pPr>
        <w:spacing w:line="360" w:lineRule="auto"/>
        <w:contextualSpacing/>
        <w:jc w:val="both"/>
        <w:rPr>
          <w:rFonts w:ascii="Leelawadee" w:hAnsi="Leelawadee" w:cs="Leelawadee"/>
          <w:b/>
          <w:vanish/>
          <w:color w:val="000000" w:themeColor="text1"/>
          <w:sz w:val="20"/>
          <w:szCs w:val="20"/>
        </w:rPr>
      </w:pPr>
    </w:p>
    <w:p w14:paraId="2D94A803" w14:textId="53E43B51" w:rsidR="008B72B5" w:rsidRPr="001478A6" w:rsidRDefault="008B72B5" w:rsidP="001478A6">
      <w:pPr>
        <w:pStyle w:val="PargrafodaLista"/>
        <w:numPr>
          <w:ilvl w:val="2"/>
          <w:numId w:val="27"/>
        </w:numPr>
        <w:spacing w:line="360" w:lineRule="auto"/>
        <w:ind w:left="0" w:firstLine="0"/>
        <w:contextualSpacing/>
        <w:jc w:val="both"/>
        <w:rPr>
          <w:rFonts w:ascii="Leelawadee" w:hAnsi="Leelawadee" w:cs="Leelawadee"/>
          <w:color w:val="000000" w:themeColor="text1"/>
          <w:sz w:val="20"/>
          <w:lang w:val="pt-BR"/>
        </w:rPr>
      </w:pPr>
      <w:r w:rsidRPr="001478A6">
        <w:rPr>
          <w:rFonts w:ascii="Leelawadee" w:hAnsi="Leelawadee" w:cs="Leelawadee"/>
          <w:color w:val="000000" w:themeColor="text1"/>
          <w:sz w:val="20"/>
          <w:lang w:val="pt-BR"/>
        </w:rPr>
        <w:t xml:space="preserve">A ata da </w:t>
      </w:r>
      <w:r w:rsidR="004E10D8" w:rsidRPr="001478A6">
        <w:rPr>
          <w:rFonts w:ascii="Leelawadee" w:hAnsi="Leelawadee" w:cs="Leelawadee"/>
          <w:color w:val="000000" w:themeColor="text1"/>
          <w:sz w:val="20"/>
          <w:lang w:val="pt-BR"/>
        </w:rPr>
        <w:t>Assembleia Geral Extraordinária</w:t>
      </w:r>
      <w:r w:rsidRPr="001478A6">
        <w:rPr>
          <w:rFonts w:ascii="Leelawadee" w:hAnsi="Leelawadee" w:cs="Leelawadee"/>
          <w:color w:val="000000" w:themeColor="text1"/>
          <w:sz w:val="20"/>
          <w:lang w:val="pt-BR"/>
        </w:rPr>
        <w:t xml:space="preserve"> será devidamente </w:t>
      </w:r>
      <w:bookmarkStart w:id="36" w:name="_Hlk26545601"/>
      <w:r w:rsidR="00410A9B" w:rsidRPr="001478A6">
        <w:rPr>
          <w:rFonts w:ascii="Leelawadee" w:hAnsi="Leelawadee" w:cs="Leelawadee"/>
          <w:color w:val="000000" w:themeColor="text1"/>
          <w:sz w:val="20"/>
          <w:lang w:val="pt-BR"/>
        </w:rPr>
        <w:t xml:space="preserve">arquivada na JUCESP e </w:t>
      </w:r>
      <w:r w:rsidRPr="001478A6">
        <w:rPr>
          <w:rFonts w:ascii="Leelawadee" w:hAnsi="Leelawadee" w:cs="Leelawadee"/>
          <w:color w:val="000000" w:themeColor="text1"/>
          <w:sz w:val="20"/>
          <w:lang w:val="pt-BR"/>
        </w:rPr>
        <w:t xml:space="preserve">publicada </w:t>
      </w:r>
      <w:r w:rsidR="005B4EB6" w:rsidRPr="001478A6">
        <w:rPr>
          <w:rFonts w:ascii="Leelawadee" w:hAnsi="Leelawadee" w:cs="Leelawadee"/>
          <w:color w:val="000000" w:themeColor="text1"/>
          <w:sz w:val="20"/>
          <w:lang w:val="pt-BR"/>
        </w:rPr>
        <w:t>no Diário Oficial do Estado de São Paulo e no jornal “O Dia SP”</w:t>
      </w:r>
      <w:bookmarkEnd w:id="36"/>
      <w:r w:rsidRPr="001478A6">
        <w:rPr>
          <w:rFonts w:ascii="Leelawadee" w:hAnsi="Leelawadee" w:cs="Leelawadee"/>
          <w:color w:val="000000" w:themeColor="text1"/>
          <w:sz w:val="20"/>
          <w:lang w:val="pt-BR"/>
        </w:rPr>
        <w:t>, nos termos do artigo 62, inciso I e do artigo 289, parágrafo 4º, da Lei das Sociedades por Ações.</w:t>
      </w:r>
    </w:p>
    <w:p w14:paraId="339B8F42" w14:textId="77777777" w:rsidR="001B1C2C" w:rsidRPr="001478A6" w:rsidRDefault="001B1C2C" w:rsidP="001478A6">
      <w:pPr>
        <w:pStyle w:val="PargrafodaLista"/>
        <w:spacing w:line="360" w:lineRule="auto"/>
        <w:ind w:left="0"/>
        <w:contextualSpacing/>
        <w:jc w:val="both"/>
        <w:rPr>
          <w:rFonts w:ascii="Leelawadee" w:hAnsi="Leelawadee" w:cs="Leelawadee"/>
          <w:color w:val="000000" w:themeColor="text1"/>
          <w:sz w:val="20"/>
          <w:lang w:val="pt-BR"/>
        </w:rPr>
      </w:pPr>
    </w:p>
    <w:p w14:paraId="65FD933E" w14:textId="6E151502" w:rsidR="001B1C2C" w:rsidRPr="001478A6" w:rsidRDefault="001B1C2C" w:rsidP="001478A6">
      <w:pPr>
        <w:pStyle w:val="PargrafodaLista"/>
        <w:numPr>
          <w:ilvl w:val="2"/>
          <w:numId w:val="27"/>
        </w:numPr>
        <w:spacing w:line="360" w:lineRule="auto"/>
        <w:ind w:left="0" w:firstLine="0"/>
        <w:contextualSpacing/>
        <w:jc w:val="both"/>
        <w:rPr>
          <w:rFonts w:ascii="Leelawadee" w:hAnsi="Leelawadee" w:cs="Leelawadee"/>
          <w:i/>
          <w:iCs/>
          <w:color w:val="000000" w:themeColor="text1"/>
          <w:sz w:val="20"/>
          <w:lang w:val="pt-BR"/>
        </w:rPr>
      </w:pPr>
      <w:r w:rsidRPr="001478A6">
        <w:rPr>
          <w:rFonts w:ascii="Leelawadee" w:hAnsi="Leelawadee" w:cs="Leelawadee"/>
          <w:color w:val="000000" w:themeColor="text1"/>
          <w:sz w:val="20"/>
          <w:lang w:val="pt-BR"/>
        </w:rPr>
        <w:t xml:space="preserve">A ata da Reunião do Conselho de Administração </w:t>
      </w:r>
      <w:r w:rsidR="00410A9B" w:rsidRPr="001478A6">
        <w:rPr>
          <w:rFonts w:ascii="Leelawadee" w:hAnsi="Leelawadee" w:cs="Leelawadee"/>
          <w:color w:val="000000" w:themeColor="text1"/>
          <w:sz w:val="20"/>
          <w:lang w:val="pt-BR"/>
        </w:rPr>
        <w:t xml:space="preserve">será devidamente arquivada na JUCESP </w:t>
      </w:r>
      <w:r w:rsidR="005B4EB6" w:rsidRPr="001478A6">
        <w:rPr>
          <w:rFonts w:ascii="Leelawadee" w:hAnsi="Leelawadee" w:cs="Leelawadee"/>
          <w:color w:val="000000" w:themeColor="text1"/>
          <w:sz w:val="20"/>
          <w:lang w:val="pt-BR"/>
        </w:rPr>
        <w:t>e publicada no Diário Oficial do Estado de São Paulo e no jornal “</w:t>
      </w:r>
      <w:r w:rsidR="005B4EB6" w:rsidRPr="00030ECF">
        <w:rPr>
          <w:rFonts w:ascii="Leelawadee" w:hAnsi="Leelawadee" w:cs="Leelawadee"/>
          <w:i/>
          <w:color w:val="000000" w:themeColor="text1"/>
          <w:sz w:val="20"/>
          <w:lang w:val="pt-BR"/>
        </w:rPr>
        <w:t>O Dia SP</w:t>
      </w:r>
      <w:r w:rsidR="005B4EB6" w:rsidRPr="001478A6">
        <w:rPr>
          <w:rFonts w:ascii="Leelawadee" w:hAnsi="Leelawadee" w:cs="Leelawadee"/>
          <w:color w:val="000000" w:themeColor="text1"/>
          <w:sz w:val="20"/>
          <w:lang w:val="pt-BR"/>
        </w:rPr>
        <w:t>”</w:t>
      </w:r>
      <w:r w:rsidR="00663F7C" w:rsidRPr="001478A6">
        <w:rPr>
          <w:rFonts w:ascii="Leelawadee" w:hAnsi="Leelawadee" w:cs="Leelawadee"/>
          <w:color w:val="000000" w:themeColor="text1"/>
          <w:sz w:val="20"/>
          <w:lang w:val="pt-BR"/>
        </w:rPr>
        <w:t>.</w:t>
      </w:r>
    </w:p>
    <w:p w14:paraId="202E5C39" w14:textId="44352991" w:rsidR="008B72B5" w:rsidRPr="001478A6" w:rsidRDefault="008B72B5" w:rsidP="001478A6">
      <w:pPr>
        <w:spacing w:line="360" w:lineRule="auto"/>
        <w:contextualSpacing/>
        <w:jc w:val="both"/>
        <w:rPr>
          <w:rFonts w:ascii="Leelawadee" w:hAnsi="Leelawadee" w:cs="Leelawadee"/>
          <w:bCs/>
          <w:vanish/>
          <w:color w:val="000000" w:themeColor="text1"/>
          <w:sz w:val="20"/>
          <w:szCs w:val="20"/>
        </w:rPr>
      </w:pPr>
    </w:p>
    <w:p w14:paraId="468867D5" w14:textId="5EC5D3D6" w:rsidR="00CE4784" w:rsidRPr="00030ECF" w:rsidRDefault="00DE0DDF" w:rsidP="001478A6">
      <w:pPr>
        <w:pStyle w:val="PargrafodaLista"/>
        <w:numPr>
          <w:ilvl w:val="2"/>
          <w:numId w:val="27"/>
        </w:numPr>
        <w:spacing w:line="360" w:lineRule="auto"/>
        <w:ind w:left="0" w:firstLine="0"/>
        <w:contextualSpacing/>
        <w:jc w:val="both"/>
        <w:rPr>
          <w:rFonts w:ascii="Leelawadee" w:hAnsi="Leelawadee" w:cs="Leelawadee"/>
          <w:bCs/>
          <w:vanish/>
          <w:color w:val="000000" w:themeColor="text1"/>
          <w:sz w:val="20"/>
          <w:lang w:val="pt-BR"/>
        </w:rPr>
      </w:pPr>
      <w:r w:rsidRPr="001478A6">
        <w:rPr>
          <w:rFonts w:ascii="Leelawadee" w:hAnsi="Leelawadee" w:cs="Leelawadee"/>
          <w:bCs/>
          <w:color w:val="000000" w:themeColor="text1"/>
          <w:sz w:val="20"/>
          <w:lang w:val="pt-BR"/>
        </w:rPr>
        <w:t>A Emissora deverá realizar o protocolo</w:t>
      </w:r>
      <w:r w:rsidR="00410A9B" w:rsidRPr="00AC4244">
        <w:rPr>
          <w:rFonts w:ascii="Leelawadee" w:hAnsi="Leelawadee"/>
          <w:color w:val="000000" w:themeColor="text1"/>
          <w:sz w:val="20"/>
          <w:lang w:val="pt-BR"/>
        </w:rPr>
        <w:t xml:space="preserve"> para arquivamento </w:t>
      </w:r>
      <w:r w:rsidRPr="00AC4244">
        <w:rPr>
          <w:rFonts w:ascii="Leelawadee" w:hAnsi="Leelawadee"/>
          <w:color w:val="000000" w:themeColor="text1"/>
          <w:sz w:val="20"/>
          <w:lang w:val="pt-BR"/>
        </w:rPr>
        <w:t xml:space="preserve">na JUCESP </w:t>
      </w:r>
      <w:r w:rsidRPr="001478A6">
        <w:rPr>
          <w:rFonts w:ascii="Leelawadee" w:hAnsi="Leelawadee" w:cs="Leelawadee"/>
          <w:bCs/>
          <w:color w:val="000000" w:themeColor="text1"/>
          <w:sz w:val="20"/>
          <w:lang w:val="pt-BR"/>
        </w:rPr>
        <w:t xml:space="preserve">em até </w:t>
      </w:r>
      <w:r w:rsidR="009F2A4E">
        <w:rPr>
          <w:rFonts w:ascii="Leelawadee" w:hAnsi="Leelawadee" w:cs="Leelawadee"/>
          <w:bCs/>
          <w:color w:val="000000" w:themeColor="text1"/>
          <w:sz w:val="20"/>
          <w:lang w:val="pt-BR"/>
        </w:rPr>
        <w:t>02</w:t>
      </w:r>
      <w:r w:rsidR="009F2A4E" w:rsidRPr="001478A6">
        <w:rPr>
          <w:rFonts w:ascii="Leelawadee" w:hAnsi="Leelawadee" w:cs="Leelawadee"/>
          <w:bCs/>
          <w:color w:val="000000" w:themeColor="text1"/>
          <w:sz w:val="20"/>
          <w:lang w:val="pt-BR"/>
        </w:rPr>
        <w:t xml:space="preserve"> </w:t>
      </w:r>
      <w:r w:rsidRPr="001478A6">
        <w:rPr>
          <w:rFonts w:ascii="Leelawadee" w:hAnsi="Leelawadee" w:cs="Leelawadee"/>
          <w:bCs/>
          <w:color w:val="000000" w:themeColor="text1"/>
          <w:sz w:val="20"/>
          <w:lang w:val="pt-BR"/>
        </w:rPr>
        <w:t>(</w:t>
      </w:r>
      <w:r w:rsidR="009F2A4E">
        <w:rPr>
          <w:rFonts w:ascii="Leelawadee" w:hAnsi="Leelawadee" w:cs="Leelawadee"/>
          <w:bCs/>
          <w:color w:val="000000" w:themeColor="text1"/>
          <w:sz w:val="20"/>
          <w:lang w:val="pt-BR"/>
        </w:rPr>
        <w:t>dois</w:t>
      </w:r>
      <w:r w:rsidRPr="00AC4244">
        <w:rPr>
          <w:rFonts w:ascii="Leelawadee" w:hAnsi="Leelawadee"/>
          <w:color w:val="000000" w:themeColor="text1"/>
          <w:sz w:val="20"/>
          <w:lang w:val="pt-BR"/>
        </w:rPr>
        <w:t xml:space="preserve">) Dias Úteis </w:t>
      </w:r>
      <w:r w:rsidR="009F2A4E">
        <w:rPr>
          <w:rFonts w:ascii="Leelawadee" w:hAnsi="Leelawadee"/>
          <w:color w:val="000000" w:themeColor="text1"/>
          <w:sz w:val="20"/>
          <w:lang w:val="pt-BR"/>
        </w:rPr>
        <w:t xml:space="preserve">contados </w:t>
      </w:r>
      <w:r w:rsidRPr="00AC4244">
        <w:rPr>
          <w:rFonts w:ascii="Leelawadee" w:hAnsi="Leelawadee"/>
          <w:color w:val="000000" w:themeColor="text1"/>
          <w:sz w:val="20"/>
          <w:lang w:val="pt-BR"/>
        </w:rPr>
        <w:t xml:space="preserve">da data </w:t>
      </w:r>
      <w:r w:rsidR="009F2A4E">
        <w:rPr>
          <w:rFonts w:ascii="Leelawadee" w:hAnsi="Leelawadee"/>
          <w:color w:val="000000" w:themeColor="text1"/>
          <w:sz w:val="20"/>
          <w:lang w:val="pt-BR"/>
        </w:rPr>
        <w:t xml:space="preserve">em que se restabelecer o regular funcionamento da JUCESP, nos termos da Medida Provisória 931, definida no item </w:t>
      </w:r>
      <w:r w:rsidR="009F2A4E">
        <w:rPr>
          <w:rFonts w:ascii="Leelawadee" w:hAnsi="Leelawadee"/>
          <w:color w:val="000000" w:themeColor="text1"/>
          <w:sz w:val="20"/>
          <w:lang w:val="pt-BR"/>
        </w:rPr>
        <w:fldChar w:fldCharType="begin"/>
      </w:r>
      <w:r w:rsidR="009F2A4E">
        <w:rPr>
          <w:rFonts w:ascii="Leelawadee" w:hAnsi="Leelawadee"/>
          <w:color w:val="000000" w:themeColor="text1"/>
          <w:sz w:val="20"/>
          <w:lang w:val="pt-BR"/>
        </w:rPr>
        <w:instrText xml:space="preserve"> REF _Ref23780226 \r \h </w:instrText>
      </w:r>
      <w:r w:rsidR="009F2A4E">
        <w:rPr>
          <w:rFonts w:ascii="Leelawadee" w:hAnsi="Leelawadee"/>
          <w:color w:val="000000" w:themeColor="text1"/>
          <w:sz w:val="20"/>
          <w:lang w:val="pt-BR"/>
        </w:rPr>
      </w:r>
      <w:r w:rsidR="009F2A4E">
        <w:rPr>
          <w:rFonts w:ascii="Leelawadee" w:hAnsi="Leelawadee"/>
          <w:color w:val="000000" w:themeColor="text1"/>
          <w:sz w:val="20"/>
          <w:lang w:val="pt-BR"/>
        </w:rPr>
        <w:fldChar w:fldCharType="separate"/>
      </w:r>
      <w:r w:rsidR="00B2470D">
        <w:rPr>
          <w:rFonts w:ascii="Leelawadee" w:hAnsi="Leelawadee"/>
          <w:color w:val="000000" w:themeColor="text1"/>
          <w:sz w:val="20"/>
          <w:lang w:val="pt-BR"/>
        </w:rPr>
        <w:t>3.2.1</w:t>
      </w:r>
      <w:r w:rsidR="009F2A4E">
        <w:rPr>
          <w:rFonts w:ascii="Leelawadee" w:hAnsi="Leelawadee"/>
          <w:color w:val="000000" w:themeColor="text1"/>
          <w:sz w:val="20"/>
          <w:lang w:val="pt-BR"/>
        </w:rPr>
        <w:fldChar w:fldCharType="end"/>
      </w:r>
      <w:r w:rsidR="009F2A4E">
        <w:rPr>
          <w:rFonts w:ascii="Leelawadee" w:hAnsi="Leelawadee"/>
          <w:color w:val="000000" w:themeColor="text1"/>
          <w:sz w:val="20"/>
          <w:lang w:val="pt-BR"/>
        </w:rPr>
        <w:t>, abaixo</w:t>
      </w:r>
      <w:r w:rsidRPr="001478A6">
        <w:rPr>
          <w:rFonts w:ascii="Leelawadee" w:hAnsi="Leelawadee" w:cs="Leelawadee"/>
          <w:bCs/>
          <w:color w:val="000000" w:themeColor="text1"/>
          <w:sz w:val="20"/>
          <w:lang w:val="pt-BR"/>
        </w:rPr>
        <w:t>.</w:t>
      </w:r>
    </w:p>
    <w:p w14:paraId="399E59E3" w14:textId="77777777" w:rsidR="00DE0DDF" w:rsidRPr="00030ECF" w:rsidRDefault="00DE0DDF" w:rsidP="00030ECF">
      <w:pPr>
        <w:pStyle w:val="PargrafodaLista"/>
        <w:spacing w:line="360" w:lineRule="auto"/>
        <w:rPr>
          <w:rFonts w:ascii="Leelawadee" w:hAnsi="Leelawadee" w:cs="Leelawadee"/>
          <w:bCs/>
          <w:vanish/>
          <w:color w:val="000000" w:themeColor="text1"/>
          <w:sz w:val="20"/>
          <w:lang w:val="pt-BR"/>
        </w:rPr>
      </w:pPr>
    </w:p>
    <w:p w14:paraId="3A9D24ED" w14:textId="1678B3A7" w:rsidR="00DE0DDF" w:rsidRPr="001478A6" w:rsidRDefault="00DE0DDF" w:rsidP="001478A6">
      <w:pPr>
        <w:pStyle w:val="PargrafodaLista"/>
        <w:numPr>
          <w:ilvl w:val="2"/>
          <w:numId w:val="27"/>
        </w:numPr>
        <w:spacing w:line="360" w:lineRule="auto"/>
        <w:ind w:left="0" w:firstLine="0"/>
        <w:contextualSpacing/>
        <w:jc w:val="both"/>
        <w:rPr>
          <w:rFonts w:ascii="Leelawadee" w:hAnsi="Leelawadee" w:cs="Leelawadee"/>
          <w:bCs/>
          <w:vanish/>
          <w:color w:val="000000" w:themeColor="text1"/>
          <w:sz w:val="20"/>
          <w:lang w:val="pt-BR"/>
        </w:rPr>
      </w:pPr>
      <w:r w:rsidRPr="001478A6">
        <w:rPr>
          <w:rFonts w:ascii="Leelawadee" w:hAnsi="Leelawadee" w:cs="Leelawadee"/>
          <w:bCs/>
          <w:vanish/>
          <w:color w:val="000000" w:themeColor="text1"/>
          <w:sz w:val="20"/>
          <w:lang w:val="pt-BR"/>
        </w:rPr>
        <w:t>A publicação dos Atos Societários, prevista nos itens acima, deverá ser realizada pel</w:t>
      </w:r>
      <w:r w:rsidR="00410A9B" w:rsidRPr="001478A6">
        <w:rPr>
          <w:rFonts w:ascii="Leelawadee" w:hAnsi="Leelawadee" w:cs="Leelawadee"/>
          <w:bCs/>
          <w:vanish/>
          <w:color w:val="000000" w:themeColor="text1"/>
          <w:sz w:val="20"/>
          <w:lang w:val="pt-BR"/>
        </w:rPr>
        <w:t>a</w:t>
      </w:r>
      <w:r w:rsidRPr="001478A6">
        <w:rPr>
          <w:rFonts w:ascii="Leelawadee" w:hAnsi="Leelawadee" w:cs="Leelawadee"/>
          <w:bCs/>
          <w:vanish/>
          <w:color w:val="000000" w:themeColor="text1"/>
          <w:sz w:val="20"/>
          <w:lang w:val="pt-BR"/>
        </w:rPr>
        <w:t xml:space="preserve"> </w:t>
      </w:r>
      <w:r w:rsidR="00410A9B" w:rsidRPr="001478A6">
        <w:rPr>
          <w:rFonts w:ascii="Leelawadee" w:hAnsi="Leelawadee" w:cs="Leelawadee"/>
          <w:bCs/>
          <w:vanish/>
          <w:color w:val="000000" w:themeColor="text1"/>
          <w:sz w:val="20"/>
          <w:lang w:val="pt-BR"/>
        </w:rPr>
        <w:t>Emissora</w:t>
      </w:r>
      <w:r w:rsidRPr="001478A6">
        <w:rPr>
          <w:rFonts w:ascii="Leelawadee" w:hAnsi="Leelawadee" w:cs="Leelawadee"/>
          <w:bCs/>
          <w:vanish/>
          <w:color w:val="000000" w:themeColor="text1"/>
          <w:sz w:val="20"/>
          <w:lang w:val="pt-BR"/>
        </w:rPr>
        <w:t xml:space="preserve"> no prazo de até 05 (cinco) Dias Úteis após o devido arquivamento na </w:t>
      </w:r>
      <w:r w:rsidRPr="00AC4244">
        <w:rPr>
          <w:rFonts w:ascii="Leelawadee" w:hAnsi="Leelawadee"/>
          <w:vanish/>
          <w:color w:val="000000" w:themeColor="text1"/>
          <w:sz w:val="20"/>
          <w:lang w:val="pt-BR"/>
        </w:rPr>
        <w:t>JUCESP</w:t>
      </w:r>
      <w:r w:rsidRPr="001478A6">
        <w:rPr>
          <w:rFonts w:ascii="Leelawadee" w:hAnsi="Leelawadee" w:cs="Leelawadee"/>
          <w:bCs/>
          <w:vanish/>
          <w:color w:val="000000" w:themeColor="text1"/>
          <w:sz w:val="20"/>
          <w:lang w:val="pt-BR"/>
        </w:rPr>
        <w:t>.</w:t>
      </w:r>
    </w:p>
    <w:p w14:paraId="0D44CB52" w14:textId="77777777" w:rsidR="00CE4784" w:rsidRPr="001478A6" w:rsidRDefault="00CE4784" w:rsidP="001478A6">
      <w:pPr>
        <w:spacing w:line="360" w:lineRule="auto"/>
        <w:contextualSpacing/>
        <w:jc w:val="both"/>
        <w:rPr>
          <w:rFonts w:ascii="Leelawadee" w:hAnsi="Leelawadee" w:cs="Leelawadee"/>
          <w:b/>
          <w:vanish/>
          <w:color w:val="000000" w:themeColor="text1"/>
          <w:sz w:val="20"/>
          <w:szCs w:val="20"/>
        </w:rPr>
      </w:pPr>
    </w:p>
    <w:p w14:paraId="655AE537" w14:textId="2C1C227B" w:rsidR="00202C53" w:rsidRPr="001478A6" w:rsidRDefault="00E6419B" w:rsidP="001478A6">
      <w:pPr>
        <w:pStyle w:val="PargrafodaLista"/>
        <w:numPr>
          <w:ilvl w:val="1"/>
          <w:numId w:val="27"/>
        </w:numPr>
        <w:spacing w:line="360" w:lineRule="auto"/>
        <w:ind w:left="0" w:firstLine="0"/>
        <w:contextualSpacing/>
        <w:jc w:val="both"/>
        <w:rPr>
          <w:rFonts w:ascii="Leelawadee" w:hAnsi="Leelawadee" w:cs="Leelawadee"/>
          <w:b/>
          <w:vanish/>
          <w:color w:val="000000" w:themeColor="text1"/>
          <w:sz w:val="20"/>
          <w:lang w:val="pt-BR"/>
        </w:rPr>
      </w:pPr>
      <w:r w:rsidRPr="001478A6">
        <w:rPr>
          <w:rFonts w:ascii="Leelawadee" w:hAnsi="Leelawadee" w:cs="Leelawadee"/>
          <w:b/>
          <w:color w:val="000000" w:themeColor="text1"/>
          <w:sz w:val="20"/>
          <w:lang w:val="pt-BR"/>
        </w:rPr>
        <w:t>Inscrição desta</w:t>
      </w:r>
      <w:r w:rsidR="00202C53" w:rsidRPr="001478A6">
        <w:rPr>
          <w:rFonts w:ascii="Leelawadee" w:hAnsi="Leelawadee" w:cs="Leelawadee"/>
          <w:b/>
          <w:color w:val="000000" w:themeColor="text1"/>
          <w:sz w:val="20"/>
          <w:lang w:val="pt-BR"/>
        </w:rPr>
        <w:t xml:space="preserve"> Escritura e seus aditamentos na JUCESP</w:t>
      </w:r>
    </w:p>
    <w:p w14:paraId="07C00594" w14:textId="77777777" w:rsidR="00202C53" w:rsidRPr="00AC4244" w:rsidRDefault="00202C53" w:rsidP="00AC4244">
      <w:pPr>
        <w:pStyle w:val="PargrafodaLista"/>
        <w:spacing w:line="360" w:lineRule="auto"/>
        <w:ind w:left="0"/>
        <w:contextualSpacing/>
        <w:jc w:val="both"/>
        <w:rPr>
          <w:rFonts w:ascii="Leelawadee" w:hAnsi="Leelawadee"/>
          <w:color w:val="000000" w:themeColor="text1"/>
          <w:sz w:val="20"/>
        </w:rPr>
      </w:pPr>
    </w:p>
    <w:p w14:paraId="74BC873E" w14:textId="305902FF" w:rsidR="00202C53" w:rsidRPr="001478A6" w:rsidRDefault="00DE0DDF" w:rsidP="001478A6">
      <w:pPr>
        <w:pStyle w:val="PargrafodaLista"/>
        <w:numPr>
          <w:ilvl w:val="2"/>
          <w:numId w:val="27"/>
        </w:numPr>
        <w:spacing w:line="360" w:lineRule="auto"/>
        <w:ind w:left="0" w:firstLine="0"/>
        <w:contextualSpacing/>
        <w:jc w:val="both"/>
        <w:rPr>
          <w:rFonts w:ascii="Leelawadee" w:hAnsi="Leelawadee" w:cs="Leelawadee"/>
          <w:color w:val="000000" w:themeColor="text1"/>
          <w:sz w:val="20"/>
          <w:lang w:val="pt-BR"/>
        </w:rPr>
      </w:pPr>
      <w:bookmarkStart w:id="37" w:name="_Ref23780226"/>
      <w:r w:rsidRPr="001478A6">
        <w:rPr>
          <w:rFonts w:ascii="Leelawadee" w:hAnsi="Leelawadee" w:cs="Leelawadee"/>
          <w:sz w:val="20"/>
          <w:lang w:val="pt-BR"/>
        </w:rPr>
        <w:t xml:space="preserve">Esta Escritura e seus eventuais aditamentos </w:t>
      </w:r>
      <w:r w:rsidR="009F2A4E">
        <w:rPr>
          <w:rFonts w:ascii="Leelawadee" w:hAnsi="Leelawadee" w:cs="Leelawadee"/>
          <w:sz w:val="20"/>
          <w:lang w:val="pt-BR"/>
        </w:rPr>
        <w:t>deverão ser protocolados para arquivamento na JUCESP no prazo de até 02 (dois) Dias Úteis contados da data em que se restabelecer o regular funcionamento da JUCESP, nos termos do</w:t>
      </w:r>
      <w:r w:rsidRPr="001478A6">
        <w:rPr>
          <w:rFonts w:ascii="Leelawadee" w:hAnsi="Leelawadee" w:cs="Leelawadee"/>
          <w:sz w:val="20"/>
          <w:lang w:val="pt-BR"/>
        </w:rPr>
        <w:t xml:space="preserve"> inciso II e </w:t>
      </w:r>
      <w:r w:rsidR="009F2A4E">
        <w:rPr>
          <w:rFonts w:ascii="Leelawadee" w:hAnsi="Leelawadee" w:cs="Leelawadee"/>
          <w:sz w:val="20"/>
          <w:lang w:val="pt-BR"/>
        </w:rPr>
        <w:t>d</w:t>
      </w:r>
      <w:r w:rsidRPr="001478A6">
        <w:rPr>
          <w:rFonts w:ascii="Leelawadee" w:hAnsi="Leelawadee" w:cs="Leelawadee"/>
          <w:sz w:val="20"/>
          <w:lang w:val="pt-BR"/>
        </w:rPr>
        <w:t>o parágrafo 3º do artigo 62 da Lei das Sociedades por Ações</w:t>
      </w:r>
      <w:r w:rsidR="009F2A4E">
        <w:rPr>
          <w:rFonts w:ascii="Leelawadee" w:hAnsi="Leelawadee" w:cs="Leelawadee"/>
          <w:sz w:val="20"/>
          <w:lang w:val="pt-BR"/>
        </w:rPr>
        <w:t xml:space="preserve">, de acordo com o disposto no </w:t>
      </w:r>
      <w:r w:rsidR="009F2A4E" w:rsidRPr="00663F7C">
        <w:rPr>
          <w:rFonts w:ascii="Leelawadee" w:hAnsi="Leelawadee" w:cs="Leelawadee"/>
          <w:color w:val="000000" w:themeColor="text1"/>
          <w:sz w:val="20"/>
          <w:lang w:val="pt-BR"/>
        </w:rPr>
        <w:t>artigo 6º, inciso II, da Medida Provisória nº 931, de 30 de março de 2020 (“</w:t>
      </w:r>
      <w:r w:rsidR="009F2A4E" w:rsidRPr="001C632B">
        <w:rPr>
          <w:rFonts w:ascii="Leelawadee" w:hAnsi="Leelawadee" w:cs="Leelawadee"/>
          <w:color w:val="000000" w:themeColor="text1"/>
          <w:sz w:val="20"/>
          <w:u w:val="single"/>
          <w:lang w:val="pt-BR"/>
        </w:rPr>
        <w:t>Medida Provisória 931</w:t>
      </w:r>
      <w:r w:rsidR="009F2A4E" w:rsidRPr="00663F7C">
        <w:rPr>
          <w:rFonts w:ascii="Leelawadee" w:hAnsi="Leelawadee" w:cs="Leelawadee"/>
          <w:color w:val="000000" w:themeColor="text1"/>
          <w:sz w:val="20"/>
          <w:lang w:val="pt-BR"/>
        </w:rPr>
        <w:t>”)</w:t>
      </w:r>
      <w:r w:rsidRPr="001478A6">
        <w:rPr>
          <w:rFonts w:ascii="Leelawadee" w:hAnsi="Leelawadee" w:cs="Leelawadee"/>
          <w:sz w:val="20"/>
          <w:lang w:val="pt-BR"/>
        </w:rPr>
        <w:t>.</w:t>
      </w:r>
      <w:bookmarkEnd w:id="37"/>
    </w:p>
    <w:p w14:paraId="3448AA80" w14:textId="77777777" w:rsidR="00202C53" w:rsidRPr="001478A6" w:rsidRDefault="00202C53" w:rsidP="001478A6">
      <w:pPr>
        <w:pStyle w:val="PargrafodaLista"/>
        <w:spacing w:line="360" w:lineRule="auto"/>
        <w:ind w:left="0"/>
        <w:contextualSpacing/>
        <w:jc w:val="both"/>
        <w:rPr>
          <w:rFonts w:ascii="Leelawadee" w:hAnsi="Leelawadee" w:cs="Leelawadee"/>
          <w:color w:val="000000" w:themeColor="text1"/>
          <w:sz w:val="20"/>
          <w:lang w:val="pt-BR"/>
        </w:rPr>
      </w:pPr>
    </w:p>
    <w:p w14:paraId="62C1C159" w14:textId="0AF412D6" w:rsidR="00202C53" w:rsidRPr="001478A6" w:rsidRDefault="00202C53" w:rsidP="001478A6">
      <w:pPr>
        <w:pStyle w:val="PargrafodaLista"/>
        <w:numPr>
          <w:ilvl w:val="2"/>
          <w:numId w:val="27"/>
        </w:numPr>
        <w:spacing w:line="360" w:lineRule="auto"/>
        <w:ind w:left="0" w:firstLine="0"/>
        <w:contextualSpacing/>
        <w:jc w:val="both"/>
        <w:rPr>
          <w:rFonts w:ascii="Leelawadee" w:hAnsi="Leelawadee" w:cs="Leelawadee"/>
          <w:color w:val="000000" w:themeColor="text1"/>
          <w:sz w:val="20"/>
          <w:lang w:val="pt-BR"/>
        </w:rPr>
      </w:pPr>
      <w:r w:rsidRPr="001478A6">
        <w:rPr>
          <w:rFonts w:ascii="Leelawadee" w:hAnsi="Leelawadee" w:cs="Leelawadee"/>
          <w:color w:val="000000" w:themeColor="text1"/>
          <w:sz w:val="20"/>
          <w:lang w:val="pt-BR"/>
        </w:rPr>
        <w:t>Uma via original devidamente arquivada da ata d</w:t>
      </w:r>
      <w:r w:rsidR="004E10D8" w:rsidRPr="001478A6">
        <w:rPr>
          <w:rFonts w:ascii="Leelawadee" w:hAnsi="Leelawadee" w:cs="Leelawadee"/>
          <w:color w:val="000000" w:themeColor="text1"/>
          <w:sz w:val="20"/>
          <w:lang w:val="pt-BR"/>
        </w:rPr>
        <w:t>a Assembleia Geral Extraordinária</w:t>
      </w:r>
      <w:r w:rsidR="00975A67" w:rsidRPr="001478A6">
        <w:rPr>
          <w:rFonts w:ascii="Leelawadee" w:hAnsi="Leelawadee" w:cs="Leelawadee"/>
          <w:color w:val="000000" w:themeColor="text1"/>
          <w:sz w:val="20"/>
          <w:lang w:val="pt-BR"/>
        </w:rPr>
        <w:t xml:space="preserve">, </w:t>
      </w:r>
      <w:r w:rsidR="00BF75A0" w:rsidRPr="001478A6">
        <w:rPr>
          <w:rFonts w:ascii="Leelawadee" w:hAnsi="Leelawadee" w:cs="Leelawadee"/>
          <w:color w:val="000000" w:themeColor="text1"/>
          <w:sz w:val="20"/>
          <w:lang w:val="pt-BR"/>
        </w:rPr>
        <w:t>da ata da Reunião do Conselho de Administração</w:t>
      </w:r>
      <w:r w:rsidR="004E10D8" w:rsidRPr="001478A6">
        <w:rPr>
          <w:rFonts w:ascii="Leelawadee" w:hAnsi="Leelawadee" w:cs="Leelawadee"/>
          <w:color w:val="000000" w:themeColor="text1"/>
          <w:sz w:val="20"/>
          <w:lang w:val="pt-BR"/>
        </w:rPr>
        <w:t xml:space="preserve"> </w:t>
      </w:r>
      <w:r w:rsidR="00EA1AD6" w:rsidRPr="001478A6">
        <w:rPr>
          <w:rFonts w:ascii="Leelawadee" w:hAnsi="Leelawadee" w:cs="Leelawadee"/>
          <w:color w:val="000000" w:themeColor="text1"/>
          <w:sz w:val="20"/>
          <w:lang w:val="pt-BR"/>
        </w:rPr>
        <w:t>e</w:t>
      </w:r>
      <w:r w:rsidRPr="001478A6">
        <w:rPr>
          <w:rFonts w:ascii="Leelawadee" w:hAnsi="Leelawadee" w:cs="Leelawadee"/>
          <w:color w:val="000000" w:themeColor="text1"/>
          <w:sz w:val="20"/>
          <w:lang w:val="pt-BR"/>
        </w:rPr>
        <w:t xml:space="preserve"> desta Escritura</w:t>
      </w:r>
      <w:r w:rsidR="00EA1AD6" w:rsidRPr="001478A6">
        <w:rPr>
          <w:rFonts w:ascii="Leelawadee" w:hAnsi="Leelawadee" w:cs="Leelawadee"/>
          <w:color w:val="000000" w:themeColor="text1"/>
          <w:sz w:val="20"/>
          <w:lang w:val="pt-BR"/>
        </w:rPr>
        <w:t>, e seus eventuais aditamentos</w:t>
      </w:r>
      <w:r w:rsidRPr="001478A6">
        <w:rPr>
          <w:rFonts w:ascii="Leelawadee" w:hAnsi="Leelawadee" w:cs="Leelawadee"/>
          <w:color w:val="000000" w:themeColor="text1"/>
          <w:sz w:val="20"/>
          <w:lang w:val="pt-BR"/>
        </w:rPr>
        <w:t xml:space="preserve">, </w:t>
      </w:r>
      <w:r w:rsidR="0028022C">
        <w:rPr>
          <w:rFonts w:ascii="Leelawadee" w:hAnsi="Leelawadee" w:cs="Leelawadee"/>
          <w:color w:val="000000" w:themeColor="text1"/>
          <w:sz w:val="20"/>
          <w:lang w:val="pt-BR"/>
        </w:rPr>
        <w:t>observados os</w:t>
      </w:r>
      <w:r w:rsidR="0028022C" w:rsidRPr="001478A6">
        <w:rPr>
          <w:rFonts w:ascii="Leelawadee" w:hAnsi="Leelawadee" w:cs="Leelawadee"/>
          <w:color w:val="000000" w:themeColor="text1"/>
          <w:sz w:val="20"/>
          <w:lang w:val="pt-BR"/>
        </w:rPr>
        <w:t xml:space="preserve"> </w:t>
      </w:r>
      <w:r w:rsidRPr="001478A6">
        <w:rPr>
          <w:rFonts w:ascii="Leelawadee" w:hAnsi="Leelawadee" w:cs="Leelawadee"/>
          <w:color w:val="000000" w:themeColor="text1"/>
          <w:sz w:val="20"/>
          <w:lang w:val="pt-BR"/>
        </w:rPr>
        <w:t>termos do ite</w:t>
      </w:r>
      <w:r w:rsidR="0028022C">
        <w:rPr>
          <w:rFonts w:ascii="Leelawadee" w:hAnsi="Leelawadee" w:cs="Leelawadee"/>
          <w:color w:val="000000" w:themeColor="text1"/>
          <w:sz w:val="20"/>
          <w:lang w:val="pt-BR"/>
        </w:rPr>
        <w:t>m</w:t>
      </w:r>
      <w:r w:rsidRPr="001478A6">
        <w:rPr>
          <w:rFonts w:ascii="Leelawadee" w:hAnsi="Leelawadee" w:cs="Leelawadee"/>
          <w:color w:val="000000" w:themeColor="text1"/>
          <w:sz w:val="20"/>
          <w:lang w:val="pt-BR"/>
        </w:rPr>
        <w:t xml:space="preserve"> </w:t>
      </w:r>
      <w:r w:rsidR="00E6419B" w:rsidRPr="00030ECF">
        <w:rPr>
          <w:rFonts w:ascii="Leelawadee" w:hAnsi="Leelawadee" w:cs="Leelawadee"/>
          <w:color w:val="000000" w:themeColor="text1"/>
          <w:sz w:val="20"/>
          <w:highlight w:val="yellow"/>
          <w:lang w:val="pt-BR"/>
        </w:rPr>
        <w:fldChar w:fldCharType="begin"/>
      </w:r>
      <w:r w:rsidR="00E6419B" w:rsidRPr="001478A6">
        <w:rPr>
          <w:rFonts w:ascii="Leelawadee" w:hAnsi="Leelawadee" w:cs="Leelawadee"/>
          <w:color w:val="000000" w:themeColor="text1"/>
          <w:sz w:val="20"/>
          <w:lang w:val="pt-BR"/>
        </w:rPr>
        <w:instrText xml:space="preserve"> REF _Ref23780226 \r \h </w:instrText>
      </w:r>
      <w:r w:rsidR="001478A6" w:rsidRPr="001478A6">
        <w:rPr>
          <w:rFonts w:ascii="Leelawadee" w:hAnsi="Leelawadee" w:cs="Leelawadee"/>
          <w:color w:val="000000" w:themeColor="text1"/>
          <w:sz w:val="20"/>
          <w:highlight w:val="yellow"/>
          <w:lang w:val="pt-BR"/>
        </w:rPr>
        <w:instrText xml:space="preserve"> \* MERGEFORMAT </w:instrText>
      </w:r>
      <w:r w:rsidR="00E6419B" w:rsidRPr="00030ECF">
        <w:rPr>
          <w:rFonts w:ascii="Leelawadee" w:hAnsi="Leelawadee" w:cs="Leelawadee"/>
          <w:color w:val="000000" w:themeColor="text1"/>
          <w:sz w:val="20"/>
          <w:highlight w:val="yellow"/>
          <w:lang w:val="pt-BR"/>
        </w:rPr>
      </w:r>
      <w:r w:rsidR="00E6419B" w:rsidRPr="00030ECF">
        <w:rPr>
          <w:rFonts w:ascii="Leelawadee" w:hAnsi="Leelawadee" w:cs="Leelawadee"/>
          <w:color w:val="000000" w:themeColor="text1"/>
          <w:sz w:val="20"/>
          <w:highlight w:val="yellow"/>
          <w:lang w:val="pt-BR"/>
        </w:rPr>
        <w:fldChar w:fldCharType="separate"/>
      </w:r>
      <w:r w:rsidR="00B2470D">
        <w:rPr>
          <w:rFonts w:ascii="Leelawadee" w:hAnsi="Leelawadee" w:cs="Leelawadee"/>
          <w:color w:val="000000" w:themeColor="text1"/>
          <w:sz w:val="20"/>
          <w:lang w:val="pt-BR"/>
        </w:rPr>
        <w:t>3.2.1</w:t>
      </w:r>
      <w:r w:rsidR="00E6419B" w:rsidRPr="00030ECF">
        <w:rPr>
          <w:rFonts w:ascii="Leelawadee" w:hAnsi="Leelawadee" w:cs="Leelawadee"/>
          <w:color w:val="000000" w:themeColor="text1"/>
          <w:sz w:val="20"/>
          <w:highlight w:val="yellow"/>
          <w:lang w:val="pt-BR"/>
        </w:rPr>
        <w:fldChar w:fldCharType="end"/>
      </w:r>
      <w:r w:rsidRPr="001478A6">
        <w:rPr>
          <w:rFonts w:ascii="Leelawadee" w:hAnsi="Leelawadee" w:cs="Leelawadee"/>
          <w:color w:val="000000" w:themeColor="text1"/>
          <w:sz w:val="20"/>
          <w:lang w:val="pt-BR"/>
        </w:rPr>
        <w:t>, acima</w:t>
      </w:r>
      <w:r w:rsidR="00F17067" w:rsidRPr="001478A6">
        <w:rPr>
          <w:rFonts w:ascii="Leelawadee" w:hAnsi="Leelawadee" w:cs="Leelawadee"/>
          <w:color w:val="000000" w:themeColor="text1"/>
          <w:sz w:val="20"/>
          <w:lang w:val="pt-BR"/>
        </w:rPr>
        <w:t xml:space="preserve">, </w:t>
      </w:r>
      <w:r w:rsidRPr="001478A6">
        <w:rPr>
          <w:rFonts w:ascii="Leelawadee" w:hAnsi="Leelawadee" w:cs="Leelawadee"/>
          <w:color w:val="000000" w:themeColor="text1"/>
          <w:sz w:val="20"/>
          <w:lang w:val="pt-BR"/>
        </w:rPr>
        <w:t xml:space="preserve">deverão ser encaminhadas à </w:t>
      </w:r>
      <w:r w:rsidR="00EA1AD6" w:rsidRPr="001478A6">
        <w:rPr>
          <w:rFonts w:ascii="Leelawadee" w:hAnsi="Leelawadee" w:cs="Leelawadee"/>
          <w:color w:val="000000" w:themeColor="text1"/>
          <w:sz w:val="20"/>
          <w:lang w:val="pt-BR"/>
        </w:rPr>
        <w:t>Debenturista</w:t>
      </w:r>
      <w:r w:rsidR="00663F7C" w:rsidRPr="001478A6">
        <w:rPr>
          <w:rFonts w:ascii="Leelawadee" w:hAnsi="Leelawadee" w:cs="Leelawadee"/>
          <w:color w:val="000000" w:themeColor="text1"/>
          <w:sz w:val="20"/>
          <w:lang w:val="pt-BR"/>
        </w:rPr>
        <w:t>, com cópia digitalizada ao Agente Fiduciário dos CRI</w:t>
      </w:r>
      <w:r w:rsidR="00483E87" w:rsidRPr="001478A6">
        <w:rPr>
          <w:rFonts w:ascii="Leelawadee" w:hAnsi="Leelawadee" w:cs="Leelawadee"/>
          <w:color w:val="000000" w:themeColor="text1"/>
          <w:sz w:val="20"/>
          <w:lang w:val="pt-BR"/>
        </w:rPr>
        <w:t xml:space="preserve"> e aos Titulares dos CRI</w:t>
      </w:r>
      <w:r w:rsidRPr="001478A6">
        <w:rPr>
          <w:rFonts w:ascii="Leelawadee" w:hAnsi="Leelawadee" w:cs="Leelawadee"/>
          <w:color w:val="000000" w:themeColor="text1"/>
          <w:sz w:val="20"/>
          <w:lang w:val="pt-BR"/>
        </w:rPr>
        <w:t>, em até 05 (cinco) Dias Úteis dos respectivos arquivamentos</w:t>
      </w:r>
      <w:r w:rsidR="00CE4784" w:rsidRPr="001478A6">
        <w:rPr>
          <w:rFonts w:ascii="Leelawadee" w:hAnsi="Leelawadee" w:cs="Leelawadee"/>
          <w:color w:val="000000" w:themeColor="text1"/>
          <w:sz w:val="20"/>
          <w:lang w:val="pt-BR"/>
        </w:rPr>
        <w:t xml:space="preserve"> e publicações</w:t>
      </w:r>
      <w:r w:rsidRPr="001478A6">
        <w:rPr>
          <w:rFonts w:ascii="Leelawadee" w:hAnsi="Leelawadee" w:cs="Leelawadee"/>
          <w:color w:val="000000" w:themeColor="text1"/>
          <w:sz w:val="20"/>
          <w:lang w:val="pt-BR"/>
        </w:rPr>
        <w:t>.</w:t>
      </w:r>
    </w:p>
    <w:p w14:paraId="553E0C13" w14:textId="77777777" w:rsidR="00B41BED" w:rsidRPr="00030ECF" w:rsidRDefault="00B41BED" w:rsidP="001478A6">
      <w:pPr>
        <w:spacing w:line="360" w:lineRule="auto"/>
        <w:contextualSpacing/>
        <w:jc w:val="both"/>
        <w:rPr>
          <w:rFonts w:ascii="Leelawadee" w:hAnsi="Leelawadee" w:cs="Leelawadee"/>
          <w:vanish/>
          <w:color w:val="000000" w:themeColor="text1"/>
          <w:sz w:val="20"/>
          <w:szCs w:val="20"/>
        </w:rPr>
      </w:pPr>
    </w:p>
    <w:p w14:paraId="4807AE5B" w14:textId="6F4AD25C" w:rsidR="00F54CE3" w:rsidRPr="001478A6" w:rsidRDefault="000B2CDE" w:rsidP="001478A6">
      <w:pPr>
        <w:pStyle w:val="Saudao"/>
        <w:numPr>
          <w:ilvl w:val="1"/>
          <w:numId w:val="27"/>
        </w:numPr>
        <w:spacing w:line="360" w:lineRule="auto"/>
        <w:ind w:left="0" w:firstLine="0"/>
        <w:contextualSpacing/>
        <w:rPr>
          <w:rFonts w:ascii="Leelawadee" w:hAnsi="Leelawadee" w:cs="Leelawadee"/>
          <w:b/>
          <w:color w:val="000000" w:themeColor="text1"/>
          <w:sz w:val="20"/>
          <w:szCs w:val="20"/>
        </w:rPr>
      </w:pPr>
      <w:r w:rsidRPr="001478A6">
        <w:rPr>
          <w:rFonts w:ascii="Leelawadee" w:hAnsi="Leelawadee" w:cs="Leelawadee"/>
          <w:b/>
          <w:color w:val="000000" w:themeColor="text1"/>
          <w:sz w:val="20"/>
          <w:szCs w:val="20"/>
        </w:rPr>
        <w:t xml:space="preserve">Não </w:t>
      </w:r>
      <w:r w:rsidR="00F54CE3" w:rsidRPr="001478A6">
        <w:rPr>
          <w:rFonts w:ascii="Leelawadee" w:hAnsi="Leelawadee" w:cs="Leelawadee"/>
          <w:b/>
          <w:color w:val="000000" w:themeColor="text1"/>
          <w:sz w:val="20"/>
          <w:szCs w:val="20"/>
        </w:rPr>
        <w:t>Registro na Comissão de Valores Mobiliários</w:t>
      </w:r>
      <w:r w:rsidR="001F07E2" w:rsidRPr="001478A6">
        <w:rPr>
          <w:rFonts w:ascii="Leelawadee" w:hAnsi="Leelawadee" w:cs="Leelawadee"/>
          <w:b/>
          <w:color w:val="000000" w:themeColor="text1"/>
          <w:sz w:val="20"/>
          <w:szCs w:val="20"/>
        </w:rPr>
        <w:t xml:space="preserve"> - </w:t>
      </w:r>
      <w:r w:rsidR="00F54CE3" w:rsidRPr="00030ECF">
        <w:rPr>
          <w:rFonts w:ascii="Leelawadee" w:hAnsi="Leelawadee" w:cs="Leelawadee"/>
          <w:b/>
          <w:color w:val="000000" w:themeColor="text1"/>
          <w:sz w:val="20"/>
          <w:szCs w:val="20"/>
        </w:rPr>
        <w:t>CVM</w:t>
      </w:r>
      <w:r w:rsidR="001F07E2" w:rsidRPr="001478A6">
        <w:rPr>
          <w:rFonts w:ascii="Leelawadee" w:hAnsi="Leelawadee" w:cs="Leelawadee"/>
          <w:b/>
          <w:color w:val="000000" w:themeColor="text1"/>
          <w:sz w:val="20"/>
          <w:szCs w:val="20"/>
        </w:rPr>
        <w:t xml:space="preserve"> </w:t>
      </w:r>
      <w:r w:rsidR="00F54CE3" w:rsidRPr="001478A6">
        <w:rPr>
          <w:rFonts w:ascii="Leelawadee" w:hAnsi="Leelawadee" w:cs="Leelawadee"/>
          <w:b/>
          <w:color w:val="000000" w:themeColor="text1"/>
          <w:sz w:val="20"/>
          <w:szCs w:val="20"/>
        </w:rPr>
        <w:t xml:space="preserve">e na </w:t>
      </w:r>
      <w:r w:rsidR="00F54CE3" w:rsidRPr="001478A6">
        <w:rPr>
          <w:rFonts w:ascii="Leelawadee" w:hAnsi="Leelawadee" w:cs="Leelawadee"/>
          <w:b/>
          <w:bCs/>
          <w:color w:val="000000" w:themeColor="text1"/>
          <w:sz w:val="20"/>
          <w:szCs w:val="20"/>
        </w:rPr>
        <w:t xml:space="preserve">Associação Brasileira das Entidades dos Mercados Financeiro e de Capitais </w:t>
      </w:r>
      <w:r w:rsidR="001F07E2" w:rsidRPr="001478A6">
        <w:rPr>
          <w:rFonts w:ascii="Leelawadee" w:hAnsi="Leelawadee" w:cs="Leelawadee"/>
          <w:b/>
          <w:bCs/>
          <w:color w:val="000000" w:themeColor="text1"/>
          <w:sz w:val="20"/>
          <w:szCs w:val="20"/>
        </w:rPr>
        <w:t xml:space="preserve">- </w:t>
      </w:r>
      <w:r w:rsidR="001F07E2" w:rsidRPr="00030ECF">
        <w:rPr>
          <w:rFonts w:ascii="Leelawadee" w:hAnsi="Leelawadee" w:cs="Leelawadee"/>
          <w:b/>
          <w:color w:val="000000" w:themeColor="text1"/>
          <w:sz w:val="20"/>
          <w:szCs w:val="20"/>
        </w:rPr>
        <w:t>ANBIMA</w:t>
      </w:r>
      <w:r w:rsidR="00D04CD5" w:rsidRPr="001478A6">
        <w:rPr>
          <w:rFonts w:ascii="Leelawadee" w:hAnsi="Leelawadee" w:cs="Leelawadee"/>
          <w:b/>
          <w:bCs/>
          <w:color w:val="000000" w:themeColor="text1"/>
          <w:sz w:val="20"/>
          <w:szCs w:val="20"/>
        </w:rPr>
        <w:t xml:space="preserve"> </w:t>
      </w:r>
    </w:p>
    <w:p w14:paraId="69B8AAF4" w14:textId="77777777" w:rsidR="00F54CE3" w:rsidRPr="001478A6" w:rsidRDefault="00F54CE3" w:rsidP="001478A6">
      <w:pPr>
        <w:pStyle w:val="sub"/>
        <w:widowControl/>
        <w:tabs>
          <w:tab w:val="clear" w:pos="0"/>
          <w:tab w:val="clear" w:pos="1440"/>
          <w:tab w:val="clear" w:pos="2880"/>
          <w:tab w:val="clear" w:pos="4320"/>
        </w:tabs>
        <w:spacing w:before="0" w:after="0" w:line="360" w:lineRule="auto"/>
        <w:contextualSpacing/>
        <w:rPr>
          <w:rFonts w:ascii="Leelawadee" w:hAnsi="Leelawadee" w:cs="Leelawadee"/>
          <w:color w:val="000000" w:themeColor="text1"/>
          <w:sz w:val="20"/>
          <w:szCs w:val="20"/>
        </w:rPr>
      </w:pPr>
    </w:p>
    <w:p w14:paraId="6C8340EF" w14:textId="61BB587D" w:rsidR="00F54CE3" w:rsidRPr="001478A6" w:rsidRDefault="00F54CE3" w:rsidP="001478A6">
      <w:pPr>
        <w:pStyle w:val="PargrafodaLista"/>
        <w:numPr>
          <w:ilvl w:val="2"/>
          <w:numId w:val="27"/>
        </w:numPr>
        <w:spacing w:line="360" w:lineRule="auto"/>
        <w:ind w:left="0" w:firstLine="0"/>
        <w:contextualSpacing/>
        <w:jc w:val="both"/>
        <w:rPr>
          <w:rFonts w:ascii="Leelawadee" w:hAnsi="Leelawadee" w:cs="Leelawadee"/>
          <w:color w:val="000000" w:themeColor="text1"/>
          <w:sz w:val="20"/>
          <w:lang w:val="pt-BR"/>
        </w:rPr>
      </w:pPr>
      <w:bookmarkStart w:id="38" w:name="_DV_M23"/>
      <w:bookmarkEnd w:id="38"/>
      <w:r w:rsidRPr="001478A6">
        <w:rPr>
          <w:rFonts w:ascii="Leelawadee" w:hAnsi="Leelawadee" w:cs="Leelawadee"/>
          <w:color w:val="000000" w:themeColor="text1"/>
          <w:sz w:val="20"/>
          <w:lang w:val="pt-BR"/>
        </w:rPr>
        <w:t xml:space="preserve">A presente Emissão se constitui de uma colocação privada de Debêntures, nos termos do artigo 52 e seguintes da Lei das Sociedades por Ações, não estando, portanto, sujeita ao registro de distribuição na CVM </w:t>
      </w:r>
      <w:r w:rsidR="008C3D96" w:rsidRPr="001478A6">
        <w:rPr>
          <w:rFonts w:ascii="Leelawadee" w:hAnsi="Leelawadee" w:cs="Leelawadee"/>
          <w:color w:val="000000" w:themeColor="text1"/>
          <w:sz w:val="20"/>
          <w:lang w:val="pt-BR"/>
        </w:rPr>
        <w:t xml:space="preserve">e </w:t>
      </w:r>
      <w:r w:rsidRPr="001478A6">
        <w:rPr>
          <w:rFonts w:ascii="Leelawadee" w:hAnsi="Leelawadee" w:cs="Leelawadee"/>
          <w:color w:val="000000" w:themeColor="text1"/>
          <w:sz w:val="20"/>
          <w:lang w:val="pt-BR"/>
        </w:rPr>
        <w:t>na ANBIMA.</w:t>
      </w:r>
    </w:p>
    <w:p w14:paraId="1036EBAC" w14:textId="77777777" w:rsidR="00F54CE3" w:rsidRPr="001478A6" w:rsidRDefault="00F54CE3" w:rsidP="001478A6">
      <w:pPr>
        <w:pStyle w:val="PargrafodaLista"/>
        <w:spacing w:line="360" w:lineRule="auto"/>
        <w:rPr>
          <w:rFonts w:ascii="Leelawadee" w:hAnsi="Leelawadee" w:cs="Leelawadee"/>
          <w:color w:val="000000" w:themeColor="text1"/>
          <w:sz w:val="20"/>
          <w:lang w:val="pt-BR"/>
        </w:rPr>
      </w:pPr>
      <w:bookmarkStart w:id="39" w:name="_DV_M28"/>
      <w:bookmarkStart w:id="40" w:name="_DV_M29"/>
      <w:bookmarkStart w:id="41" w:name="_DV_M33"/>
      <w:bookmarkStart w:id="42" w:name="_DV_M35"/>
      <w:bookmarkStart w:id="43" w:name="_DV_M37"/>
      <w:bookmarkStart w:id="44" w:name="_DV_M36"/>
      <w:bookmarkEnd w:id="39"/>
      <w:bookmarkEnd w:id="40"/>
      <w:bookmarkEnd w:id="41"/>
      <w:bookmarkEnd w:id="42"/>
      <w:bookmarkEnd w:id="43"/>
      <w:bookmarkEnd w:id="44"/>
    </w:p>
    <w:p w14:paraId="25FBD3F1" w14:textId="0A5719F7" w:rsidR="00F54CE3" w:rsidRPr="001478A6" w:rsidRDefault="00F54CE3" w:rsidP="001478A6">
      <w:pPr>
        <w:pStyle w:val="Saudao"/>
        <w:numPr>
          <w:ilvl w:val="1"/>
          <w:numId w:val="27"/>
        </w:numPr>
        <w:spacing w:line="360" w:lineRule="auto"/>
        <w:ind w:left="0" w:firstLine="0"/>
        <w:contextualSpacing/>
        <w:rPr>
          <w:rFonts w:ascii="Leelawadee" w:hAnsi="Leelawadee" w:cs="Leelawadee"/>
          <w:color w:val="000000" w:themeColor="text1"/>
          <w:sz w:val="20"/>
          <w:szCs w:val="20"/>
        </w:rPr>
      </w:pPr>
      <w:bookmarkStart w:id="45" w:name="_DV_M41"/>
      <w:bookmarkStart w:id="46" w:name="_DV_M42"/>
      <w:bookmarkEnd w:id="45"/>
      <w:bookmarkEnd w:id="46"/>
      <w:r w:rsidRPr="001478A6">
        <w:rPr>
          <w:rFonts w:ascii="Leelawadee" w:hAnsi="Leelawadee" w:cs="Leelawadee"/>
          <w:b/>
          <w:color w:val="000000" w:themeColor="text1"/>
          <w:sz w:val="20"/>
          <w:szCs w:val="20"/>
        </w:rPr>
        <w:t xml:space="preserve">Registro para </w:t>
      </w:r>
      <w:bookmarkStart w:id="47" w:name="_DV_C38"/>
      <w:r w:rsidRPr="001478A6">
        <w:rPr>
          <w:rStyle w:val="DeltaViewInsertion"/>
          <w:rFonts w:ascii="Leelawadee" w:hAnsi="Leelawadee" w:cs="Leelawadee"/>
          <w:b/>
          <w:color w:val="000000" w:themeColor="text1"/>
          <w:sz w:val="20"/>
          <w:szCs w:val="20"/>
          <w:u w:val="none"/>
        </w:rPr>
        <w:t xml:space="preserve">Colocação e </w:t>
      </w:r>
      <w:bookmarkStart w:id="48" w:name="_DV_M43"/>
      <w:bookmarkEnd w:id="47"/>
      <w:bookmarkEnd w:id="48"/>
      <w:r w:rsidRPr="001478A6">
        <w:rPr>
          <w:rFonts w:ascii="Leelawadee" w:hAnsi="Leelawadee" w:cs="Leelawadee"/>
          <w:b/>
          <w:color w:val="000000" w:themeColor="text1"/>
          <w:sz w:val="20"/>
          <w:szCs w:val="20"/>
        </w:rPr>
        <w:t xml:space="preserve">Negociação </w:t>
      </w:r>
    </w:p>
    <w:p w14:paraId="48FE8FB4" w14:textId="77777777" w:rsidR="00F54CE3" w:rsidRPr="001478A6" w:rsidRDefault="00F54CE3" w:rsidP="001478A6">
      <w:pPr>
        <w:spacing w:line="360" w:lineRule="auto"/>
        <w:ind w:left="709"/>
        <w:contextualSpacing/>
        <w:jc w:val="both"/>
        <w:rPr>
          <w:rFonts w:ascii="Leelawadee" w:hAnsi="Leelawadee" w:cs="Leelawadee"/>
          <w:color w:val="000000" w:themeColor="text1"/>
          <w:sz w:val="20"/>
          <w:szCs w:val="20"/>
        </w:rPr>
      </w:pPr>
    </w:p>
    <w:p w14:paraId="68DBCD58" w14:textId="621CC27A" w:rsidR="00F54CE3" w:rsidRPr="001478A6" w:rsidRDefault="00F54CE3" w:rsidP="001478A6">
      <w:pPr>
        <w:pStyle w:val="PargrafodaLista"/>
        <w:numPr>
          <w:ilvl w:val="2"/>
          <w:numId w:val="27"/>
        </w:numPr>
        <w:spacing w:line="360" w:lineRule="auto"/>
        <w:ind w:left="0" w:firstLine="0"/>
        <w:contextualSpacing/>
        <w:jc w:val="both"/>
        <w:rPr>
          <w:rFonts w:ascii="Leelawadee" w:hAnsi="Leelawadee" w:cs="Leelawadee"/>
          <w:color w:val="000000" w:themeColor="text1"/>
          <w:sz w:val="20"/>
          <w:lang w:val="pt-BR"/>
        </w:rPr>
      </w:pPr>
      <w:bookmarkStart w:id="49" w:name="_DV_M44"/>
      <w:bookmarkStart w:id="50" w:name="_Toc499990318"/>
      <w:bookmarkEnd w:id="49"/>
      <w:r w:rsidRPr="001478A6">
        <w:rPr>
          <w:rFonts w:ascii="Leelawadee" w:hAnsi="Leelawadee" w:cs="Leelawadee"/>
          <w:color w:val="000000" w:themeColor="text1"/>
          <w:sz w:val="20"/>
          <w:lang w:val="pt-BR"/>
        </w:rPr>
        <w:t>A colocação das Debêntures será realizada de forma privada</w:t>
      </w:r>
      <w:r w:rsidR="005D4228" w:rsidRPr="001478A6">
        <w:rPr>
          <w:rFonts w:ascii="Leelawadee" w:hAnsi="Leelawadee" w:cs="Leelawadee"/>
          <w:color w:val="000000" w:themeColor="text1"/>
          <w:sz w:val="20"/>
          <w:lang w:val="pt-BR"/>
        </w:rPr>
        <w:t>,</w:t>
      </w:r>
      <w:r w:rsidRPr="001478A6">
        <w:rPr>
          <w:rFonts w:ascii="Leelawadee" w:hAnsi="Leelawadee" w:cs="Leelawadee"/>
          <w:color w:val="000000" w:themeColor="text1"/>
          <w:sz w:val="20"/>
          <w:lang w:val="pt-BR"/>
        </w:rPr>
        <w:t xml:space="preserve"> exclusivamente para a Debenturista, sem a intermediação de quaisquer instituições, sejam elas integrantes do sistema de distribuição de valores mobiliários ou não, e não contará com qualquer forma de esforço de venda perante o público em geral, sendo expressamente vedada a negociação das Debêntures em bolsa de valores ou em mercado de balcão organizado, ressalvada a possibilidade de negociação privada.</w:t>
      </w:r>
    </w:p>
    <w:p w14:paraId="5361AAD2" w14:textId="77777777" w:rsidR="00F54CE3" w:rsidRPr="001478A6" w:rsidRDefault="00F54CE3" w:rsidP="001478A6">
      <w:pPr>
        <w:spacing w:line="360" w:lineRule="auto"/>
        <w:ind w:left="709"/>
        <w:contextualSpacing/>
        <w:jc w:val="both"/>
        <w:rPr>
          <w:rFonts w:ascii="Leelawadee" w:hAnsi="Leelawadee" w:cs="Leelawadee"/>
          <w:color w:val="000000" w:themeColor="text1"/>
          <w:sz w:val="20"/>
          <w:szCs w:val="20"/>
        </w:rPr>
      </w:pPr>
    </w:p>
    <w:p w14:paraId="64E30BCF" w14:textId="045DBC62" w:rsidR="00F54CE3" w:rsidRPr="001478A6" w:rsidRDefault="00F54CE3" w:rsidP="001478A6">
      <w:pPr>
        <w:pStyle w:val="PargrafodaLista"/>
        <w:numPr>
          <w:ilvl w:val="2"/>
          <w:numId w:val="27"/>
        </w:numPr>
        <w:spacing w:line="360" w:lineRule="auto"/>
        <w:ind w:left="0" w:firstLine="0"/>
        <w:contextualSpacing/>
        <w:jc w:val="both"/>
        <w:rPr>
          <w:rFonts w:ascii="Leelawadee" w:hAnsi="Leelawadee" w:cs="Leelawadee"/>
          <w:color w:val="000000" w:themeColor="text1"/>
          <w:sz w:val="20"/>
          <w:lang w:val="pt-BR"/>
        </w:rPr>
      </w:pPr>
      <w:r w:rsidRPr="001478A6">
        <w:rPr>
          <w:rFonts w:ascii="Leelawadee" w:hAnsi="Leelawadee" w:cs="Leelawadee"/>
          <w:color w:val="000000" w:themeColor="text1"/>
          <w:sz w:val="20"/>
          <w:lang w:val="pt-BR"/>
        </w:rPr>
        <w:t xml:space="preserve">As Debêntures não serão registradas </w:t>
      </w:r>
      <w:r w:rsidR="005D4228" w:rsidRPr="001478A6">
        <w:rPr>
          <w:rFonts w:ascii="Leelawadee" w:hAnsi="Leelawadee" w:cs="Leelawadee"/>
          <w:color w:val="000000" w:themeColor="text1"/>
          <w:sz w:val="20"/>
          <w:lang w:val="pt-BR"/>
        </w:rPr>
        <w:t xml:space="preserve">ou depositadas </w:t>
      </w:r>
      <w:r w:rsidRPr="001478A6">
        <w:rPr>
          <w:rFonts w:ascii="Leelawadee" w:hAnsi="Leelawadee" w:cs="Leelawadee"/>
          <w:color w:val="000000" w:themeColor="text1"/>
          <w:sz w:val="20"/>
          <w:lang w:val="pt-BR"/>
        </w:rPr>
        <w:t xml:space="preserve">para distribuição no mercado primário, </w:t>
      </w:r>
      <w:r w:rsidR="008B72B5" w:rsidRPr="001478A6">
        <w:rPr>
          <w:rFonts w:ascii="Leelawadee" w:hAnsi="Leelawadee" w:cs="Leelawadee"/>
          <w:color w:val="000000" w:themeColor="text1"/>
          <w:sz w:val="20"/>
          <w:lang w:val="pt-BR"/>
        </w:rPr>
        <w:t xml:space="preserve">para </w:t>
      </w:r>
      <w:r w:rsidRPr="001478A6">
        <w:rPr>
          <w:rFonts w:ascii="Leelawadee" w:hAnsi="Leelawadee" w:cs="Leelawadee"/>
          <w:color w:val="000000" w:themeColor="text1"/>
          <w:sz w:val="20"/>
          <w:lang w:val="pt-BR"/>
        </w:rPr>
        <w:t xml:space="preserve">negociação </w:t>
      </w:r>
      <w:r w:rsidR="008B72B5" w:rsidRPr="001478A6">
        <w:rPr>
          <w:rFonts w:ascii="Leelawadee" w:hAnsi="Leelawadee" w:cs="Leelawadee"/>
          <w:color w:val="000000" w:themeColor="text1"/>
          <w:sz w:val="20"/>
          <w:lang w:val="pt-BR"/>
        </w:rPr>
        <w:t>em qualquer mercado regulamentado de valores mobiliários</w:t>
      </w:r>
      <w:r w:rsidRPr="001478A6">
        <w:rPr>
          <w:rFonts w:ascii="Leelawadee" w:hAnsi="Leelawadee" w:cs="Leelawadee"/>
          <w:color w:val="000000" w:themeColor="text1"/>
          <w:sz w:val="20"/>
          <w:lang w:val="pt-BR"/>
        </w:rPr>
        <w:t xml:space="preserve"> ou qualquer forma de custódia eletrônica, seja em bolsa de valores ou </w:t>
      </w:r>
      <w:r w:rsidR="008B72B5" w:rsidRPr="001478A6">
        <w:rPr>
          <w:rFonts w:ascii="Leelawadee" w:hAnsi="Leelawadee" w:cs="Leelawadee"/>
          <w:color w:val="000000" w:themeColor="text1"/>
          <w:sz w:val="20"/>
          <w:lang w:val="pt-BR"/>
        </w:rPr>
        <w:t xml:space="preserve">em </w:t>
      </w:r>
      <w:r w:rsidRPr="001478A6">
        <w:rPr>
          <w:rFonts w:ascii="Leelawadee" w:hAnsi="Leelawadee" w:cs="Leelawadee"/>
          <w:color w:val="000000" w:themeColor="text1"/>
          <w:sz w:val="20"/>
          <w:lang w:val="pt-BR"/>
        </w:rPr>
        <w:t>mercado de balcão organizado.</w:t>
      </w:r>
    </w:p>
    <w:p w14:paraId="5A6BC43D" w14:textId="0DA52071" w:rsidR="00D10F5D" w:rsidRPr="001478A6" w:rsidRDefault="00D10F5D" w:rsidP="001478A6">
      <w:pPr>
        <w:spacing w:line="360" w:lineRule="auto"/>
        <w:contextualSpacing/>
        <w:jc w:val="both"/>
        <w:rPr>
          <w:rFonts w:ascii="Leelawadee" w:hAnsi="Leelawadee" w:cs="Leelawadee"/>
          <w:color w:val="000000" w:themeColor="text1"/>
          <w:sz w:val="20"/>
          <w:szCs w:val="20"/>
        </w:rPr>
      </w:pPr>
    </w:p>
    <w:p w14:paraId="12DA4274" w14:textId="6A093306" w:rsidR="008B72B5" w:rsidRPr="001478A6" w:rsidRDefault="00EA1AD6" w:rsidP="001478A6">
      <w:pPr>
        <w:pStyle w:val="PargrafodaLista"/>
        <w:numPr>
          <w:ilvl w:val="1"/>
          <w:numId w:val="27"/>
        </w:numPr>
        <w:spacing w:line="360" w:lineRule="auto"/>
        <w:ind w:left="0" w:firstLine="0"/>
        <w:contextualSpacing/>
        <w:jc w:val="both"/>
        <w:rPr>
          <w:rFonts w:ascii="Leelawadee" w:hAnsi="Leelawadee" w:cs="Leelawadee"/>
          <w:b/>
          <w:bCs/>
          <w:color w:val="000000" w:themeColor="text1"/>
          <w:sz w:val="20"/>
          <w:lang w:val="pt-BR"/>
        </w:rPr>
      </w:pPr>
      <w:r w:rsidRPr="001478A6">
        <w:rPr>
          <w:rFonts w:ascii="Leelawadee" w:hAnsi="Leelawadee" w:cs="Leelawadee"/>
          <w:b/>
          <w:bCs/>
          <w:color w:val="000000" w:themeColor="text1"/>
          <w:sz w:val="20"/>
          <w:lang w:val="pt-BR"/>
        </w:rPr>
        <w:t>Agente Fiduciário das Debêntures</w:t>
      </w:r>
    </w:p>
    <w:p w14:paraId="7DF7527B" w14:textId="5A4DB6BC" w:rsidR="00EA1AD6" w:rsidRPr="001478A6" w:rsidRDefault="00EA1AD6" w:rsidP="001478A6">
      <w:pPr>
        <w:spacing w:line="360" w:lineRule="auto"/>
        <w:contextualSpacing/>
        <w:jc w:val="both"/>
        <w:rPr>
          <w:rFonts w:ascii="Leelawadee" w:hAnsi="Leelawadee" w:cs="Leelawadee"/>
          <w:color w:val="000000" w:themeColor="text1"/>
          <w:sz w:val="20"/>
          <w:szCs w:val="20"/>
        </w:rPr>
      </w:pPr>
    </w:p>
    <w:p w14:paraId="726827F4" w14:textId="69C3C596" w:rsidR="00EA1AD6" w:rsidRPr="001478A6" w:rsidRDefault="00EA1AD6" w:rsidP="001478A6">
      <w:pPr>
        <w:pStyle w:val="PargrafodaLista"/>
        <w:numPr>
          <w:ilvl w:val="2"/>
          <w:numId w:val="27"/>
        </w:numPr>
        <w:spacing w:line="360" w:lineRule="auto"/>
        <w:contextualSpacing/>
        <w:jc w:val="both"/>
        <w:rPr>
          <w:rFonts w:ascii="Leelawadee" w:hAnsi="Leelawadee" w:cs="Leelawadee"/>
          <w:color w:val="000000" w:themeColor="text1"/>
          <w:sz w:val="20"/>
          <w:lang w:val="pt-BR"/>
        </w:rPr>
      </w:pPr>
      <w:r w:rsidRPr="001478A6">
        <w:rPr>
          <w:rFonts w:ascii="Leelawadee" w:hAnsi="Leelawadee" w:cs="Leelawadee"/>
          <w:color w:val="000000" w:themeColor="text1"/>
          <w:sz w:val="20"/>
          <w:lang w:val="pt-BR"/>
        </w:rPr>
        <w:t>Não será contratado agente fiduciário para representar os direitos e interesses dos debenturistas.</w:t>
      </w:r>
    </w:p>
    <w:p w14:paraId="1DC309FB" w14:textId="362AE8C6" w:rsidR="008B72B5" w:rsidRPr="001478A6" w:rsidRDefault="008B72B5" w:rsidP="001478A6">
      <w:pPr>
        <w:spacing w:line="360" w:lineRule="auto"/>
        <w:contextualSpacing/>
        <w:jc w:val="both"/>
        <w:rPr>
          <w:rFonts w:ascii="Leelawadee" w:hAnsi="Leelawadee" w:cs="Leelawadee"/>
          <w:color w:val="000000" w:themeColor="text1"/>
          <w:sz w:val="20"/>
          <w:szCs w:val="20"/>
        </w:rPr>
      </w:pPr>
    </w:p>
    <w:p w14:paraId="2730BD49" w14:textId="622538FD" w:rsidR="00EA1AD6" w:rsidRPr="001478A6" w:rsidRDefault="00EA1AD6" w:rsidP="001478A6">
      <w:pPr>
        <w:pStyle w:val="PargrafodaLista"/>
        <w:numPr>
          <w:ilvl w:val="1"/>
          <w:numId w:val="27"/>
        </w:numPr>
        <w:spacing w:line="360" w:lineRule="auto"/>
        <w:ind w:left="0" w:firstLine="0"/>
        <w:contextualSpacing/>
        <w:jc w:val="both"/>
        <w:rPr>
          <w:rFonts w:ascii="Leelawadee" w:hAnsi="Leelawadee" w:cs="Leelawadee"/>
          <w:color w:val="000000" w:themeColor="text1"/>
          <w:sz w:val="20"/>
          <w:lang w:val="pt-BR"/>
        </w:rPr>
      </w:pPr>
      <w:r w:rsidRPr="001478A6">
        <w:rPr>
          <w:rFonts w:ascii="Leelawadee" w:hAnsi="Leelawadee" w:cs="Leelawadee"/>
          <w:b/>
          <w:color w:val="000000" w:themeColor="text1"/>
          <w:sz w:val="20"/>
          <w:lang w:val="pt-BR"/>
        </w:rPr>
        <w:t>Registro do “Livro de Registro de Debêntures Nominativas” e “Livro de Registro de Transferência de Debêntures Nominativas”</w:t>
      </w:r>
    </w:p>
    <w:p w14:paraId="3D888D9B" w14:textId="0C810D33" w:rsidR="00EA1AD6" w:rsidRPr="001478A6" w:rsidRDefault="00EA1AD6" w:rsidP="001478A6">
      <w:pPr>
        <w:spacing w:line="360" w:lineRule="auto"/>
        <w:contextualSpacing/>
        <w:jc w:val="both"/>
        <w:rPr>
          <w:rFonts w:ascii="Leelawadee" w:hAnsi="Leelawadee" w:cs="Leelawadee"/>
          <w:color w:val="000000" w:themeColor="text1"/>
          <w:sz w:val="20"/>
          <w:szCs w:val="20"/>
        </w:rPr>
      </w:pPr>
    </w:p>
    <w:p w14:paraId="009C71E0" w14:textId="458F6EC6" w:rsidR="008B4A90" w:rsidRPr="00AC4244" w:rsidRDefault="008B4A90" w:rsidP="001478A6">
      <w:pPr>
        <w:pStyle w:val="PargrafodaLista"/>
        <w:numPr>
          <w:ilvl w:val="2"/>
          <w:numId w:val="27"/>
        </w:numPr>
        <w:spacing w:line="360" w:lineRule="auto"/>
        <w:ind w:left="0" w:firstLine="0"/>
        <w:jc w:val="both"/>
        <w:rPr>
          <w:rFonts w:ascii="Leelawadee" w:eastAsia="Batang" w:hAnsi="Leelawadee"/>
          <w:sz w:val="20"/>
          <w:lang w:val="pt-BR"/>
        </w:rPr>
      </w:pPr>
      <w:bookmarkStart w:id="51" w:name="_Ref23840138"/>
      <w:r w:rsidRPr="001478A6">
        <w:rPr>
          <w:rFonts w:ascii="Leelawadee" w:eastAsia="Batang" w:hAnsi="Leelawadee" w:cs="Leelawadee"/>
          <w:sz w:val="20"/>
          <w:lang w:val="pt-BR"/>
        </w:rPr>
        <w:t>Foram devidamente arquivados e registrados na JUCE</w:t>
      </w:r>
      <w:r w:rsidR="001E7930" w:rsidRPr="001478A6">
        <w:rPr>
          <w:rFonts w:ascii="Leelawadee" w:eastAsia="Batang" w:hAnsi="Leelawadee" w:cs="Leelawadee"/>
          <w:sz w:val="20"/>
          <w:lang w:val="pt-BR"/>
        </w:rPr>
        <w:t>SP</w:t>
      </w:r>
      <w:r w:rsidRPr="001478A6">
        <w:rPr>
          <w:rFonts w:ascii="Leelawadee" w:eastAsia="Batang" w:hAnsi="Leelawadee" w:cs="Leelawadee"/>
          <w:sz w:val="20"/>
          <w:lang w:val="pt-BR"/>
        </w:rPr>
        <w:t xml:space="preserve"> um “Livro de Registro de Debêntures Nominativas”, no qual constarão as condições essenciais da Emissão de Debêntures, nos termos do parágrafo 4º, do artigo 62, da Lei das Sociedades por Ações (“</w:t>
      </w:r>
      <w:r w:rsidRPr="001478A6">
        <w:rPr>
          <w:rFonts w:ascii="Leelawadee" w:eastAsia="Batang" w:hAnsi="Leelawadee" w:cs="Leelawadee"/>
          <w:bCs/>
          <w:sz w:val="20"/>
          <w:u w:val="single"/>
          <w:lang w:val="pt-BR"/>
        </w:rPr>
        <w:t>Livro de Registro</w:t>
      </w:r>
      <w:r w:rsidRPr="001478A6">
        <w:rPr>
          <w:rFonts w:ascii="Leelawadee" w:eastAsia="Batang" w:hAnsi="Leelawadee" w:cs="Leelawadee"/>
          <w:sz w:val="20"/>
          <w:lang w:val="pt-BR"/>
        </w:rPr>
        <w:t>”), e um “Livro de Registro de Transferência de Debêntures Nominativas”, no qual serão registradas as transferências das Debêntures entre seus titulares (“</w:t>
      </w:r>
      <w:r w:rsidRPr="001478A6">
        <w:rPr>
          <w:rFonts w:ascii="Leelawadee" w:eastAsia="Batang" w:hAnsi="Leelawadee" w:cs="Leelawadee"/>
          <w:sz w:val="20"/>
          <w:u w:val="single"/>
          <w:lang w:val="pt-BR"/>
        </w:rPr>
        <w:t>Livro de Transferência</w:t>
      </w:r>
      <w:r w:rsidRPr="001478A6">
        <w:rPr>
          <w:rFonts w:ascii="Leelawadee" w:eastAsia="Batang" w:hAnsi="Leelawadee" w:cs="Leelawadee"/>
          <w:sz w:val="20"/>
          <w:lang w:val="pt-BR"/>
        </w:rPr>
        <w:t>”).</w:t>
      </w:r>
      <w:bookmarkEnd w:id="51"/>
      <w:r w:rsidRPr="001478A6">
        <w:rPr>
          <w:rFonts w:ascii="Leelawadee" w:eastAsia="Batang" w:hAnsi="Leelawadee" w:cs="Leelawadee"/>
          <w:sz w:val="20"/>
          <w:lang w:val="pt-BR"/>
        </w:rPr>
        <w:t xml:space="preserve"> </w:t>
      </w:r>
    </w:p>
    <w:p w14:paraId="514B2385" w14:textId="77777777" w:rsidR="008B4A90" w:rsidRPr="00AC4244" w:rsidRDefault="008B4A90" w:rsidP="001478A6">
      <w:pPr>
        <w:spacing w:line="360" w:lineRule="auto"/>
        <w:rPr>
          <w:rFonts w:ascii="Leelawadee" w:eastAsia="Batang" w:hAnsi="Leelawadee"/>
          <w:sz w:val="20"/>
        </w:rPr>
      </w:pPr>
    </w:p>
    <w:p w14:paraId="4DE40F94" w14:textId="667D98D1" w:rsidR="00EA1AD6" w:rsidRPr="001478A6" w:rsidRDefault="008B4A90" w:rsidP="001478A6">
      <w:pPr>
        <w:pStyle w:val="PargrafodaLista"/>
        <w:numPr>
          <w:ilvl w:val="2"/>
          <w:numId w:val="27"/>
        </w:numPr>
        <w:spacing w:line="360" w:lineRule="auto"/>
        <w:ind w:left="0" w:firstLine="0"/>
        <w:contextualSpacing/>
        <w:jc w:val="both"/>
        <w:rPr>
          <w:rFonts w:ascii="Leelawadee" w:hAnsi="Leelawadee" w:cs="Leelawadee"/>
          <w:color w:val="000000" w:themeColor="text1"/>
          <w:sz w:val="20"/>
          <w:lang w:val="pt-BR"/>
        </w:rPr>
      </w:pPr>
      <w:r w:rsidRPr="001478A6">
        <w:rPr>
          <w:rFonts w:ascii="Leelawadee" w:eastAsia="Batang" w:hAnsi="Leelawadee" w:cs="Leelawadee"/>
          <w:sz w:val="20"/>
          <w:lang w:val="pt-BR"/>
        </w:rPr>
        <w:t xml:space="preserve">A Emissora deverá, no prazo de até </w:t>
      </w:r>
      <w:r w:rsidRPr="00030ECF">
        <w:rPr>
          <w:rFonts w:ascii="Leelawadee" w:eastAsia="Batang" w:hAnsi="Leelawadee" w:cs="Leelawadee"/>
          <w:sz w:val="20"/>
          <w:lang w:val="pt-BR"/>
        </w:rPr>
        <w:t>5 (cinco</w:t>
      </w:r>
      <w:r w:rsidRPr="001478A6">
        <w:rPr>
          <w:rFonts w:ascii="Leelawadee" w:eastAsia="Batang" w:hAnsi="Leelawadee" w:cs="Leelawadee"/>
          <w:sz w:val="20"/>
          <w:lang w:val="pt-BR"/>
        </w:rPr>
        <w:t xml:space="preserve">) Dias Úteis contados Data de Integralização das Debêntures pela </w:t>
      </w:r>
      <w:r w:rsidR="001E7930" w:rsidRPr="001478A6">
        <w:rPr>
          <w:rFonts w:ascii="Leelawadee" w:eastAsia="Batang" w:hAnsi="Leelawadee" w:cs="Leelawadee"/>
          <w:sz w:val="20"/>
          <w:lang w:val="pt-BR"/>
        </w:rPr>
        <w:t>Debenturista</w:t>
      </w:r>
      <w:r w:rsidRPr="001478A6">
        <w:rPr>
          <w:rFonts w:ascii="Leelawadee" w:eastAsia="Batang" w:hAnsi="Leelawadee" w:cs="Leelawadee"/>
          <w:sz w:val="20"/>
          <w:lang w:val="pt-BR"/>
        </w:rPr>
        <w:t xml:space="preserve">, enviar à </w:t>
      </w:r>
      <w:r w:rsidR="001E7930" w:rsidRPr="001478A6">
        <w:rPr>
          <w:rFonts w:ascii="Leelawadee" w:eastAsia="Batang" w:hAnsi="Leelawadee" w:cs="Leelawadee"/>
          <w:sz w:val="20"/>
          <w:lang w:val="pt-BR"/>
        </w:rPr>
        <w:t>Debenturista</w:t>
      </w:r>
      <w:r w:rsidRPr="001478A6">
        <w:rPr>
          <w:rFonts w:ascii="Leelawadee" w:eastAsia="Batang" w:hAnsi="Leelawadee" w:cs="Leelawadee"/>
          <w:sz w:val="20"/>
          <w:lang w:val="pt-BR"/>
        </w:rPr>
        <w:t xml:space="preserve"> cópia do registro da titularidade das Debêntures pela </w:t>
      </w:r>
      <w:r w:rsidR="001E7930" w:rsidRPr="001478A6">
        <w:rPr>
          <w:rFonts w:ascii="Leelawadee" w:eastAsia="Batang" w:hAnsi="Leelawadee" w:cs="Leelawadee"/>
          <w:sz w:val="20"/>
          <w:lang w:val="pt-BR"/>
        </w:rPr>
        <w:t>Debenturista</w:t>
      </w:r>
      <w:r w:rsidRPr="001478A6">
        <w:rPr>
          <w:rFonts w:ascii="Leelawadee" w:eastAsia="Batang" w:hAnsi="Leelawadee" w:cs="Leelawadee"/>
          <w:sz w:val="20"/>
          <w:lang w:val="pt-BR"/>
        </w:rPr>
        <w:t>, devidamente lavrado no Livro de Registro</w:t>
      </w:r>
      <w:r w:rsidR="00663F7C" w:rsidRPr="001478A6">
        <w:rPr>
          <w:rFonts w:ascii="Leelawadee" w:eastAsia="Batang" w:hAnsi="Leelawadee" w:cs="Leelawadee"/>
          <w:sz w:val="20"/>
          <w:lang w:val="pt-BR"/>
        </w:rPr>
        <w:t>, com cópia digitalizada ao Agente Fiduciário dos CRI</w:t>
      </w:r>
      <w:r w:rsidRPr="001478A6">
        <w:rPr>
          <w:rFonts w:ascii="Leelawadee" w:eastAsia="Batang" w:hAnsi="Leelawadee" w:cs="Leelawadee"/>
          <w:sz w:val="20"/>
          <w:lang w:val="pt-BR"/>
        </w:rPr>
        <w:t>.</w:t>
      </w:r>
    </w:p>
    <w:p w14:paraId="6B498B2A" w14:textId="6B520FED" w:rsidR="00F54CE3" w:rsidRPr="001478A6" w:rsidRDefault="00F54CE3" w:rsidP="001478A6">
      <w:pPr>
        <w:spacing w:line="360" w:lineRule="auto"/>
        <w:contextualSpacing/>
        <w:jc w:val="both"/>
        <w:rPr>
          <w:rFonts w:ascii="Leelawadee" w:hAnsi="Leelawadee" w:cs="Leelawadee"/>
          <w:color w:val="000000" w:themeColor="text1"/>
          <w:sz w:val="20"/>
          <w:szCs w:val="20"/>
        </w:rPr>
      </w:pPr>
    </w:p>
    <w:p w14:paraId="4639D6B5" w14:textId="4C6CB6BB" w:rsidR="001E7930" w:rsidRPr="001478A6" w:rsidRDefault="001E7930" w:rsidP="001478A6">
      <w:pPr>
        <w:pStyle w:val="Nvel1"/>
        <w:numPr>
          <w:ilvl w:val="0"/>
          <w:numId w:val="0"/>
        </w:numPr>
        <w:ind w:left="360" w:hanging="360"/>
        <w:rPr>
          <w:rFonts w:cs="Leelawadee"/>
          <w:szCs w:val="20"/>
        </w:rPr>
      </w:pPr>
      <w:r w:rsidRPr="001478A6">
        <w:rPr>
          <w:rFonts w:cs="Leelawadee"/>
          <w:szCs w:val="20"/>
        </w:rPr>
        <w:t>CLÁUSULA QUARTA – OBJETO SOCIAL DA EMISSORA</w:t>
      </w:r>
    </w:p>
    <w:p w14:paraId="36E202C6" w14:textId="77777777" w:rsidR="00F54CE3" w:rsidRPr="001478A6" w:rsidRDefault="00F54CE3" w:rsidP="001478A6">
      <w:pPr>
        <w:spacing w:line="360" w:lineRule="auto"/>
        <w:contextualSpacing/>
        <w:jc w:val="both"/>
        <w:rPr>
          <w:rFonts w:ascii="Leelawadee" w:hAnsi="Leelawadee" w:cs="Leelawadee"/>
          <w:color w:val="000000" w:themeColor="text1"/>
          <w:sz w:val="20"/>
          <w:szCs w:val="20"/>
        </w:rPr>
      </w:pPr>
      <w:bookmarkStart w:id="52" w:name="_DV_M46"/>
      <w:bookmarkStart w:id="53" w:name="_DV_M47"/>
      <w:bookmarkEnd w:id="50"/>
      <w:bookmarkEnd w:id="52"/>
      <w:bookmarkEnd w:id="53"/>
    </w:p>
    <w:p w14:paraId="29FE03E2" w14:textId="1307C79B" w:rsidR="004475A9" w:rsidRPr="001478A6" w:rsidRDefault="001E7930"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4.1.</w:t>
      </w:r>
      <w:r w:rsidRPr="001478A6">
        <w:rPr>
          <w:rFonts w:ascii="Leelawadee" w:hAnsi="Leelawadee" w:cs="Leelawadee"/>
          <w:color w:val="000000" w:themeColor="text1"/>
          <w:sz w:val="20"/>
          <w:szCs w:val="20"/>
        </w:rPr>
        <w:tab/>
      </w:r>
      <w:r w:rsidR="00F54CE3" w:rsidRPr="001478A6">
        <w:rPr>
          <w:rFonts w:ascii="Leelawadee" w:hAnsi="Leelawadee" w:cs="Leelawadee"/>
          <w:color w:val="000000" w:themeColor="text1"/>
          <w:sz w:val="20"/>
          <w:szCs w:val="20"/>
        </w:rPr>
        <w:t>De acordo com o</w:t>
      </w:r>
      <w:r w:rsidRPr="001478A6">
        <w:rPr>
          <w:rFonts w:ascii="Leelawadee" w:hAnsi="Leelawadee" w:cs="Leelawadee"/>
          <w:color w:val="000000" w:themeColor="text1"/>
          <w:sz w:val="20"/>
          <w:szCs w:val="20"/>
        </w:rPr>
        <w:t xml:space="preserve"> seu</w:t>
      </w:r>
      <w:r w:rsidR="00F54CE3" w:rsidRPr="001478A6">
        <w:rPr>
          <w:rFonts w:ascii="Leelawadee" w:hAnsi="Leelawadee" w:cs="Leelawadee"/>
          <w:color w:val="000000" w:themeColor="text1"/>
          <w:sz w:val="20"/>
          <w:szCs w:val="20"/>
        </w:rPr>
        <w:t xml:space="preserve"> Estatuto Social, </w:t>
      </w:r>
      <w:r w:rsidRPr="001478A6">
        <w:rPr>
          <w:rFonts w:ascii="Leelawadee" w:hAnsi="Leelawadee" w:cs="Leelawadee"/>
          <w:color w:val="000000" w:themeColor="text1"/>
          <w:sz w:val="20"/>
          <w:szCs w:val="20"/>
        </w:rPr>
        <w:t xml:space="preserve">a Emissora tem por </w:t>
      </w:r>
      <w:r w:rsidR="00F54CE3" w:rsidRPr="001478A6">
        <w:rPr>
          <w:rFonts w:ascii="Leelawadee" w:hAnsi="Leelawadee" w:cs="Leelawadee"/>
          <w:color w:val="000000" w:themeColor="text1"/>
          <w:sz w:val="20"/>
          <w:szCs w:val="20"/>
        </w:rPr>
        <w:t xml:space="preserve">objeto social </w:t>
      </w:r>
      <w:r w:rsidR="004475A9" w:rsidRPr="001478A6">
        <w:rPr>
          <w:rFonts w:ascii="Leelawadee" w:hAnsi="Leelawadee" w:cs="Leelawadee"/>
          <w:color w:val="000000" w:themeColor="text1"/>
          <w:sz w:val="20"/>
          <w:szCs w:val="20"/>
        </w:rPr>
        <w:t xml:space="preserve">as seguintes atividades (a) armazéns gerais, incluindo, sem limitação, a atividade de armazenamento de sementes; (b) carga e descarga e transporte rodoviário de cargas; (c) produção, envasamento, fracionamento, empacotamento e comércio de produtos alimentícios, </w:t>
      </w:r>
      <w:r w:rsidR="004475A9" w:rsidRPr="001478A6">
        <w:rPr>
          <w:rFonts w:ascii="Leelawadee" w:hAnsi="Leelawadee" w:cs="Leelawadee"/>
          <w:i/>
          <w:color w:val="000000" w:themeColor="text1"/>
          <w:sz w:val="20"/>
          <w:szCs w:val="20"/>
        </w:rPr>
        <w:t>in natura</w:t>
      </w:r>
      <w:r w:rsidR="004475A9" w:rsidRPr="001478A6">
        <w:rPr>
          <w:rFonts w:ascii="Leelawadee" w:hAnsi="Leelawadee" w:cs="Leelawadee"/>
          <w:color w:val="000000" w:themeColor="text1"/>
          <w:sz w:val="20"/>
          <w:szCs w:val="20"/>
        </w:rPr>
        <w:t xml:space="preserve"> ou congelados</w:t>
      </w:r>
      <w:r w:rsidR="002B6B0F" w:rsidRPr="001478A6">
        <w:rPr>
          <w:rFonts w:ascii="Leelawadee" w:hAnsi="Leelawadee" w:cs="Leelawadee"/>
          <w:color w:val="000000" w:themeColor="text1"/>
          <w:sz w:val="20"/>
          <w:szCs w:val="20"/>
        </w:rPr>
        <w:t xml:space="preserve">, frutas e legumes processados, por conta própria e/ou de terceiros, incluindo também só o fornecimento (terceirização) de mão de obra, por processo automatizado ou não; (d) </w:t>
      </w:r>
      <w:r w:rsidR="00BF7C5A" w:rsidRPr="001478A6">
        <w:rPr>
          <w:rFonts w:ascii="Leelawadee" w:hAnsi="Leelawadee" w:cs="Leelawadee"/>
          <w:color w:val="000000" w:themeColor="text1"/>
          <w:sz w:val="20"/>
          <w:szCs w:val="20"/>
        </w:rPr>
        <w:t>empacotamento, envasamento, fracionamento, manipulação, inspeção, formulação, embalagem (a vácuo, com papel alumínio e outros) e etiquetagem por conta própria e/ou de terceiros, incluindo também apenas o fornecimento (terceirização) de mão de obra, de frutas e de produtos alimentícios para consumo humano, alimentos para animais e de produtos diversos (líquidos ou sólidos), por processo automatizado ou não; (e) aluguel de imóveis próprios; e (f) participação em outras sociedades, direta e indiretamente</w:t>
      </w:r>
      <w:r w:rsidR="00F02CFB" w:rsidRPr="001478A6">
        <w:rPr>
          <w:rFonts w:ascii="Leelawadee" w:hAnsi="Leelawadee" w:cs="Leelawadee"/>
          <w:color w:val="000000" w:themeColor="text1"/>
          <w:sz w:val="20"/>
          <w:szCs w:val="20"/>
        </w:rPr>
        <w:t>, na qualidade de sócia ou acionista, no Brasil ou no exterior.</w:t>
      </w:r>
    </w:p>
    <w:p w14:paraId="0F94C8BA" w14:textId="77777777" w:rsidR="00F54CE3" w:rsidRPr="001478A6" w:rsidRDefault="00F54CE3" w:rsidP="001478A6">
      <w:pPr>
        <w:numPr>
          <w:ilvl w:val="12"/>
          <w:numId w:val="0"/>
        </w:numPr>
        <w:spacing w:line="360" w:lineRule="auto"/>
        <w:contextualSpacing/>
        <w:jc w:val="both"/>
        <w:rPr>
          <w:rFonts w:ascii="Leelawadee" w:hAnsi="Leelawadee" w:cs="Leelawadee"/>
          <w:color w:val="000000" w:themeColor="text1"/>
          <w:sz w:val="20"/>
          <w:szCs w:val="20"/>
        </w:rPr>
      </w:pPr>
      <w:bookmarkStart w:id="54" w:name="_DV_M48"/>
      <w:bookmarkStart w:id="55" w:name="_DV_M49"/>
      <w:bookmarkStart w:id="56" w:name="_DV_M50"/>
      <w:bookmarkStart w:id="57" w:name="_DV_M51"/>
      <w:bookmarkStart w:id="58" w:name="_DV_M52"/>
      <w:bookmarkStart w:id="59" w:name="_DV_M53"/>
      <w:bookmarkStart w:id="60" w:name="_DV_M55"/>
      <w:bookmarkStart w:id="61" w:name="_DV_M56"/>
      <w:bookmarkEnd w:id="54"/>
      <w:bookmarkEnd w:id="55"/>
      <w:bookmarkEnd w:id="56"/>
      <w:bookmarkEnd w:id="57"/>
      <w:bookmarkEnd w:id="58"/>
      <w:bookmarkEnd w:id="59"/>
      <w:bookmarkEnd w:id="60"/>
      <w:bookmarkEnd w:id="61"/>
    </w:p>
    <w:p w14:paraId="59E53786" w14:textId="4E33CD95" w:rsidR="00F54CE3" w:rsidRPr="00030ECF" w:rsidRDefault="001E7930" w:rsidP="001478A6">
      <w:pPr>
        <w:pStyle w:val="Nvel1"/>
        <w:numPr>
          <w:ilvl w:val="0"/>
          <w:numId w:val="0"/>
        </w:numPr>
        <w:ind w:left="357" w:hanging="357"/>
        <w:rPr>
          <w:rFonts w:cs="Leelawadee"/>
          <w:b w:val="0"/>
          <w:szCs w:val="20"/>
        </w:rPr>
      </w:pPr>
      <w:bookmarkStart w:id="62" w:name="_DV_M57"/>
      <w:bookmarkStart w:id="63" w:name="_DV_M61"/>
      <w:bookmarkEnd w:id="62"/>
      <w:bookmarkEnd w:id="63"/>
      <w:r w:rsidRPr="00030ECF">
        <w:rPr>
          <w:rFonts w:cs="Leelawadee"/>
          <w:szCs w:val="20"/>
        </w:rPr>
        <w:t>CLÁUSULA QUINTA – DESTINAÇÃO DOS RECURSOS</w:t>
      </w:r>
    </w:p>
    <w:p w14:paraId="5576D0DD" w14:textId="6EE74059" w:rsidR="00074D85" w:rsidRPr="001478A6" w:rsidRDefault="00074D85" w:rsidP="001478A6">
      <w:pPr>
        <w:spacing w:line="360" w:lineRule="auto"/>
        <w:contextualSpacing/>
        <w:jc w:val="both"/>
        <w:rPr>
          <w:rFonts w:ascii="Leelawadee" w:hAnsi="Leelawadee" w:cs="Leelawadee"/>
          <w:color w:val="000000" w:themeColor="text1"/>
          <w:sz w:val="20"/>
          <w:szCs w:val="20"/>
        </w:rPr>
      </w:pPr>
      <w:bookmarkStart w:id="64" w:name="_DV_C74"/>
    </w:p>
    <w:p w14:paraId="6B90023C" w14:textId="0DE5E927" w:rsidR="001104A0" w:rsidRPr="000D5EE3" w:rsidRDefault="00F54CE3" w:rsidP="001478A6">
      <w:pPr>
        <w:pStyle w:val="PargrafodaLista"/>
        <w:numPr>
          <w:ilvl w:val="1"/>
          <w:numId w:val="32"/>
        </w:numPr>
        <w:spacing w:line="360" w:lineRule="auto"/>
        <w:ind w:left="0" w:firstLine="0"/>
        <w:contextualSpacing/>
        <w:jc w:val="both"/>
        <w:rPr>
          <w:rFonts w:ascii="Leelawadee" w:hAnsi="Leelawadee" w:cs="Leelawadee"/>
          <w:color w:val="000000" w:themeColor="text1"/>
          <w:sz w:val="20"/>
          <w:lang w:val="pt-BR"/>
        </w:rPr>
      </w:pPr>
      <w:bookmarkStart w:id="65" w:name="_Ref23833594"/>
      <w:bookmarkStart w:id="66" w:name="_Ref522110618"/>
      <w:r w:rsidRPr="001478A6">
        <w:rPr>
          <w:rFonts w:ascii="Leelawadee" w:hAnsi="Leelawadee" w:cs="Leelawadee"/>
          <w:color w:val="000000" w:themeColor="text1"/>
          <w:sz w:val="20"/>
          <w:lang w:val="pt-BR"/>
        </w:rPr>
        <w:t>Os recursos líquidos captados pela Emissora</w:t>
      </w:r>
      <w:r w:rsidR="00C01587">
        <w:rPr>
          <w:rFonts w:ascii="Leelawadee" w:hAnsi="Leelawadee" w:cs="Leelawadee"/>
          <w:color w:val="000000" w:themeColor="text1"/>
          <w:sz w:val="20"/>
          <w:lang w:val="pt-BR"/>
        </w:rPr>
        <w:t xml:space="preserve"> </w:t>
      </w:r>
      <w:r w:rsidR="00C01587" w:rsidRPr="001478A6">
        <w:rPr>
          <w:rFonts w:ascii="Leelawadee" w:hAnsi="Leelawadee" w:cs="Leelawadee"/>
          <w:color w:val="000000" w:themeColor="text1"/>
          <w:sz w:val="20"/>
          <w:lang w:val="pt-BR"/>
        </w:rPr>
        <w:t xml:space="preserve">correspondente a </w:t>
      </w:r>
      <w:bookmarkStart w:id="67" w:name="_Hlk55439395"/>
      <w:r w:rsidR="00C01587" w:rsidRPr="00DA5644">
        <w:rPr>
          <w:rFonts w:ascii="Leelawadee" w:hAnsi="Leelawadee"/>
          <w:color w:val="000000" w:themeColor="text1"/>
          <w:sz w:val="20"/>
          <w:lang w:val="pt-BR"/>
        </w:rPr>
        <w:t>R$ </w:t>
      </w:r>
      <w:r w:rsidR="00E279AF" w:rsidRPr="00DA5644">
        <w:rPr>
          <w:rFonts w:ascii="Leelawadee" w:hAnsi="Leelawadee"/>
          <w:color w:val="000000" w:themeColor="text1"/>
          <w:sz w:val="20"/>
          <w:lang w:val="pt-BR"/>
        </w:rPr>
        <w:t>49.</w:t>
      </w:r>
      <w:r w:rsidR="00E279AF" w:rsidRPr="002054D8">
        <w:rPr>
          <w:rFonts w:ascii="Leelawadee" w:hAnsi="Leelawadee" w:cs="Leelawadee"/>
          <w:color w:val="000000" w:themeColor="text1"/>
          <w:sz w:val="20"/>
          <w:lang w:val="pt-BR"/>
        </w:rPr>
        <w:t>304.384,36</w:t>
      </w:r>
      <w:r w:rsidR="009B274E" w:rsidRPr="00DA5644">
        <w:rPr>
          <w:rFonts w:ascii="Leelawadee" w:hAnsi="Leelawadee"/>
          <w:color w:val="000000" w:themeColor="text1"/>
          <w:sz w:val="20"/>
          <w:lang w:val="pt-BR"/>
        </w:rPr>
        <w:t xml:space="preserve"> </w:t>
      </w:r>
      <w:r w:rsidR="00C01587" w:rsidRPr="00DA5644">
        <w:rPr>
          <w:rFonts w:ascii="Leelawadee" w:hAnsi="Leelawadee"/>
          <w:color w:val="000000" w:themeColor="text1"/>
          <w:sz w:val="20"/>
          <w:lang w:val="pt-BR"/>
        </w:rPr>
        <w:t>(</w:t>
      </w:r>
      <w:r w:rsidR="009B274E" w:rsidRPr="00DA5644">
        <w:rPr>
          <w:rFonts w:ascii="Leelawadee" w:hAnsi="Leelawadee"/>
          <w:color w:val="000000" w:themeColor="text1"/>
          <w:sz w:val="20"/>
          <w:lang w:val="pt-BR"/>
        </w:rPr>
        <w:t xml:space="preserve">quarenta e nove milhões, </w:t>
      </w:r>
      <w:r w:rsidR="00D628B0" w:rsidRPr="00DA5644">
        <w:rPr>
          <w:rFonts w:ascii="Leelawadee" w:hAnsi="Leelawadee"/>
          <w:color w:val="000000" w:themeColor="text1"/>
          <w:sz w:val="20"/>
          <w:lang w:val="pt-BR"/>
        </w:rPr>
        <w:t xml:space="preserve">trezentos e </w:t>
      </w:r>
      <w:r w:rsidR="00D628B0">
        <w:rPr>
          <w:rFonts w:ascii="Leelawadee" w:hAnsi="Leelawadee" w:cs="Leelawadee"/>
          <w:color w:val="000000" w:themeColor="text1"/>
          <w:sz w:val="20"/>
          <w:lang w:val="pt-BR"/>
        </w:rPr>
        <w:t>quatro</w:t>
      </w:r>
      <w:r w:rsidR="00D628B0" w:rsidRPr="00DA5644">
        <w:rPr>
          <w:rFonts w:ascii="Leelawadee" w:hAnsi="Leelawadee"/>
          <w:color w:val="000000" w:themeColor="text1"/>
          <w:sz w:val="20"/>
          <w:lang w:val="pt-BR"/>
        </w:rPr>
        <w:t xml:space="preserve"> mil, </w:t>
      </w:r>
      <w:r w:rsidR="00D628B0">
        <w:rPr>
          <w:rFonts w:ascii="Leelawadee" w:hAnsi="Leelawadee" w:cs="Leelawadee"/>
          <w:color w:val="000000" w:themeColor="text1"/>
          <w:sz w:val="20"/>
          <w:lang w:val="pt-BR"/>
        </w:rPr>
        <w:t>trezentos</w:t>
      </w:r>
      <w:r w:rsidR="00D628B0" w:rsidRPr="00DA5644">
        <w:rPr>
          <w:rFonts w:ascii="Leelawadee" w:hAnsi="Leelawadee"/>
          <w:color w:val="000000" w:themeColor="text1"/>
          <w:sz w:val="20"/>
          <w:lang w:val="pt-BR"/>
        </w:rPr>
        <w:t xml:space="preserve"> e </w:t>
      </w:r>
      <w:r w:rsidR="00D628B0">
        <w:rPr>
          <w:rFonts w:ascii="Leelawadee" w:hAnsi="Leelawadee" w:cs="Leelawadee"/>
          <w:color w:val="000000" w:themeColor="text1"/>
          <w:sz w:val="20"/>
          <w:lang w:val="pt-BR"/>
        </w:rPr>
        <w:t>oitenta e quatro</w:t>
      </w:r>
      <w:r w:rsidR="00D628B0" w:rsidRPr="00DA5644">
        <w:rPr>
          <w:rFonts w:ascii="Leelawadee" w:hAnsi="Leelawadee"/>
          <w:color w:val="000000" w:themeColor="text1"/>
          <w:sz w:val="20"/>
          <w:lang w:val="pt-BR"/>
        </w:rPr>
        <w:t xml:space="preserve"> reais e </w:t>
      </w:r>
      <w:r w:rsidR="00D628B0">
        <w:rPr>
          <w:rFonts w:ascii="Leelawadee" w:hAnsi="Leelawadee" w:cs="Leelawadee"/>
          <w:color w:val="000000" w:themeColor="text1"/>
          <w:sz w:val="20"/>
          <w:lang w:val="pt-BR"/>
        </w:rPr>
        <w:t>trinta</w:t>
      </w:r>
      <w:r w:rsidR="00D628B0" w:rsidRPr="00DA5644">
        <w:rPr>
          <w:rFonts w:ascii="Leelawadee" w:hAnsi="Leelawadee"/>
          <w:color w:val="000000" w:themeColor="text1"/>
          <w:sz w:val="20"/>
          <w:lang w:val="pt-BR"/>
        </w:rPr>
        <w:t xml:space="preserve"> e </w:t>
      </w:r>
      <w:r w:rsidR="00D628B0">
        <w:rPr>
          <w:rFonts w:ascii="Leelawadee" w:hAnsi="Leelawadee" w:cs="Leelawadee"/>
          <w:color w:val="000000" w:themeColor="text1"/>
          <w:sz w:val="20"/>
          <w:lang w:val="pt-BR"/>
        </w:rPr>
        <w:t>seis</w:t>
      </w:r>
      <w:r w:rsidR="00D628B0" w:rsidRPr="00DA5644">
        <w:rPr>
          <w:rFonts w:ascii="Leelawadee" w:hAnsi="Leelawadee"/>
          <w:color w:val="000000" w:themeColor="text1"/>
          <w:sz w:val="20"/>
          <w:lang w:val="pt-BR"/>
        </w:rPr>
        <w:t xml:space="preserve"> centavos</w:t>
      </w:r>
      <w:r w:rsidR="00C01587" w:rsidRPr="002054D8">
        <w:rPr>
          <w:rFonts w:ascii="Leelawadee" w:hAnsi="Leelawadee" w:cs="Leelawadee"/>
          <w:color w:val="000000" w:themeColor="text1"/>
          <w:sz w:val="20"/>
          <w:lang w:val="pt-BR"/>
        </w:rPr>
        <w:t>)</w:t>
      </w:r>
      <w:bookmarkEnd w:id="67"/>
      <w:r w:rsidRPr="001478A6">
        <w:rPr>
          <w:rFonts w:ascii="Leelawadee" w:hAnsi="Leelawadee" w:cs="Leelawadee"/>
          <w:color w:val="000000" w:themeColor="text1"/>
          <w:sz w:val="20"/>
          <w:lang w:val="pt-BR"/>
        </w:rPr>
        <w:t xml:space="preserve"> </w:t>
      </w:r>
      <w:r w:rsidR="003F6B44" w:rsidRPr="001478A6">
        <w:rPr>
          <w:rFonts w:ascii="Leelawadee" w:hAnsi="Leelawadee" w:cs="Leelawadee"/>
          <w:color w:val="000000" w:themeColor="text1"/>
          <w:sz w:val="20"/>
          <w:lang w:val="pt-BR"/>
        </w:rPr>
        <w:t>(</w:t>
      </w:r>
      <w:r w:rsidR="00667DCE">
        <w:rPr>
          <w:rFonts w:ascii="Leelawadee" w:hAnsi="Leelawadee" w:cs="Leelawadee"/>
          <w:color w:val="000000" w:themeColor="text1"/>
          <w:sz w:val="20"/>
          <w:lang w:val="pt-BR"/>
        </w:rPr>
        <w:t xml:space="preserve">isto é, </w:t>
      </w:r>
      <w:r w:rsidR="003F6B44" w:rsidRPr="001478A6">
        <w:rPr>
          <w:rFonts w:ascii="Leelawadee" w:hAnsi="Leelawadee" w:cs="Leelawadee"/>
          <w:color w:val="000000" w:themeColor="text1"/>
          <w:sz w:val="20"/>
          <w:lang w:val="pt-BR"/>
        </w:rPr>
        <w:t xml:space="preserve">após a retenção de recursos para o pagamento das despesas </w:t>
      </w:r>
      <w:r w:rsidR="003F6B44" w:rsidRPr="001478A6">
        <w:rPr>
          <w:rFonts w:ascii="Leelawadee" w:hAnsi="Leelawadee" w:cs="Leelawadee"/>
          <w:i/>
          <w:iCs/>
          <w:color w:val="000000" w:themeColor="text1"/>
          <w:sz w:val="20"/>
          <w:lang w:val="pt-BR"/>
        </w:rPr>
        <w:t>flat</w:t>
      </w:r>
      <w:r w:rsidR="003F6B44" w:rsidRPr="001478A6">
        <w:rPr>
          <w:rFonts w:ascii="Leelawadee" w:hAnsi="Leelawadee" w:cs="Leelawadee"/>
          <w:color w:val="000000" w:themeColor="text1"/>
          <w:sz w:val="20"/>
          <w:lang w:val="pt-BR"/>
        </w:rPr>
        <w:t xml:space="preserve"> da Operação de Securitização</w:t>
      </w:r>
      <w:r w:rsidR="00667DCE">
        <w:rPr>
          <w:rFonts w:ascii="Leelawadee" w:hAnsi="Leelawadee" w:cs="Leelawadee"/>
          <w:color w:val="000000" w:themeColor="text1"/>
          <w:sz w:val="20"/>
          <w:lang w:val="pt-BR"/>
        </w:rPr>
        <w:t xml:space="preserve"> no valor total de R$ </w:t>
      </w:r>
      <w:r w:rsidR="00086483">
        <w:rPr>
          <w:rFonts w:ascii="Leelawadee" w:hAnsi="Leelawadee" w:cs="Leelawadee"/>
          <w:color w:val="000000" w:themeColor="text1"/>
          <w:sz w:val="20"/>
          <w:lang w:val="pt-BR"/>
        </w:rPr>
        <w:t>264.214,45 (duzentos e sessenta e quatro mil, duzentos e quatorze reais e quarenta e cinco centavos)</w:t>
      </w:r>
      <w:r w:rsidR="003F6B44" w:rsidRPr="001478A6">
        <w:rPr>
          <w:rFonts w:ascii="Leelawadee" w:hAnsi="Leelawadee" w:cs="Leelawadee"/>
          <w:color w:val="000000" w:themeColor="text1"/>
          <w:sz w:val="20"/>
          <w:lang w:val="pt-BR"/>
        </w:rPr>
        <w:t>, conforme descritas no Anexo I</w:t>
      </w:r>
      <w:r w:rsidR="00E73BE8">
        <w:rPr>
          <w:rFonts w:ascii="Leelawadee" w:hAnsi="Leelawadee" w:cs="Leelawadee"/>
          <w:color w:val="000000" w:themeColor="text1"/>
          <w:sz w:val="20"/>
          <w:lang w:val="pt-BR"/>
        </w:rPr>
        <w:t>I</w:t>
      </w:r>
      <w:r w:rsidR="003F6B44" w:rsidRPr="001478A6">
        <w:rPr>
          <w:rFonts w:ascii="Leelawadee" w:hAnsi="Leelawadee" w:cs="Leelawadee"/>
          <w:color w:val="000000" w:themeColor="text1"/>
          <w:sz w:val="20"/>
          <w:lang w:val="pt-BR"/>
        </w:rPr>
        <w:t xml:space="preserve"> desta Escritura</w:t>
      </w:r>
      <w:r w:rsidR="00DE0DDF" w:rsidRPr="001478A6">
        <w:rPr>
          <w:rFonts w:ascii="Leelawadee" w:hAnsi="Leelawadee" w:cs="Leelawadee"/>
          <w:color w:val="000000" w:themeColor="text1"/>
          <w:sz w:val="20"/>
          <w:lang w:val="pt-BR"/>
        </w:rPr>
        <w:t xml:space="preserve"> bem como para a constituição inicial do Fundo de Despesas</w:t>
      </w:r>
      <w:r w:rsidR="003F6B44" w:rsidRPr="001478A6">
        <w:rPr>
          <w:rFonts w:ascii="Leelawadee" w:hAnsi="Leelawadee" w:cs="Leelawadee"/>
          <w:color w:val="000000" w:themeColor="text1"/>
          <w:sz w:val="20"/>
          <w:lang w:val="pt-BR"/>
        </w:rPr>
        <w:t xml:space="preserve">, nos termos do item </w:t>
      </w:r>
      <w:r w:rsidR="003F6B44" w:rsidRPr="00030ECF">
        <w:rPr>
          <w:rFonts w:ascii="Leelawadee" w:hAnsi="Leelawadee" w:cs="Leelawadee"/>
          <w:color w:val="000000" w:themeColor="text1"/>
          <w:sz w:val="20"/>
          <w:lang w:val="pt-BR"/>
        </w:rPr>
        <w:fldChar w:fldCharType="begin"/>
      </w:r>
      <w:r w:rsidR="003F6B44" w:rsidRPr="001478A6">
        <w:rPr>
          <w:rFonts w:ascii="Leelawadee" w:hAnsi="Leelawadee" w:cs="Leelawadee"/>
          <w:color w:val="000000" w:themeColor="text1"/>
          <w:sz w:val="20"/>
          <w:lang w:val="pt-BR"/>
        </w:rPr>
        <w:instrText xml:space="preserve"> REF _Ref44550936 \r \h </w:instrText>
      </w:r>
      <w:r w:rsidR="001478A6" w:rsidRPr="001478A6">
        <w:rPr>
          <w:rFonts w:ascii="Leelawadee" w:hAnsi="Leelawadee" w:cs="Leelawadee"/>
          <w:color w:val="000000" w:themeColor="text1"/>
          <w:sz w:val="20"/>
          <w:lang w:val="pt-BR"/>
        </w:rPr>
        <w:instrText xml:space="preserve"> \* MERGEFORMAT </w:instrText>
      </w:r>
      <w:r w:rsidR="003F6B44" w:rsidRPr="00030ECF">
        <w:rPr>
          <w:rFonts w:ascii="Leelawadee" w:hAnsi="Leelawadee" w:cs="Leelawadee"/>
          <w:color w:val="000000" w:themeColor="text1"/>
          <w:sz w:val="20"/>
          <w:lang w:val="pt-BR"/>
        </w:rPr>
      </w:r>
      <w:r w:rsidR="003F6B44" w:rsidRPr="00030ECF">
        <w:rPr>
          <w:rFonts w:ascii="Leelawadee" w:hAnsi="Leelawadee" w:cs="Leelawadee"/>
          <w:color w:val="000000" w:themeColor="text1"/>
          <w:sz w:val="20"/>
          <w:lang w:val="pt-BR"/>
        </w:rPr>
        <w:fldChar w:fldCharType="separate"/>
      </w:r>
      <w:r w:rsidR="00B2470D">
        <w:rPr>
          <w:rFonts w:ascii="Leelawadee" w:hAnsi="Leelawadee" w:cs="Leelawadee"/>
          <w:color w:val="000000" w:themeColor="text1"/>
          <w:sz w:val="20"/>
          <w:lang w:val="pt-BR"/>
        </w:rPr>
        <w:t>7.5</w:t>
      </w:r>
      <w:r w:rsidR="003F6B44" w:rsidRPr="00030ECF">
        <w:rPr>
          <w:rFonts w:ascii="Leelawadee" w:hAnsi="Leelawadee" w:cs="Leelawadee"/>
          <w:color w:val="000000" w:themeColor="text1"/>
          <w:sz w:val="20"/>
          <w:lang w:val="pt-BR"/>
        </w:rPr>
        <w:fldChar w:fldCharType="end"/>
      </w:r>
      <w:r w:rsidR="003F6B44" w:rsidRPr="001478A6">
        <w:rPr>
          <w:rFonts w:ascii="Leelawadee" w:hAnsi="Leelawadee" w:cs="Leelawadee"/>
          <w:color w:val="000000" w:themeColor="text1"/>
          <w:sz w:val="20"/>
          <w:lang w:val="pt-BR"/>
        </w:rPr>
        <w:t xml:space="preserve"> desta Escritura) </w:t>
      </w:r>
      <w:r w:rsidR="00B60372" w:rsidRPr="001478A6">
        <w:rPr>
          <w:rFonts w:ascii="Leelawadee" w:hAnsi="Leelawadee" w:cs="Leelawadee"/>
          <w:color w:val="000000" w:themeColor="text1"/>
          <w:sz w:val="20"/>
          <w:lang w:val="pt-BR"/>
        </w:rPr>
        <w:t>terão como finalidade o reembolso de despesas incorridas</w:t>
      </w:r>
      <w:r w:rsidRPr="001478A6">
        <w:rPr>
          <w:rFonts w:ascii="Leelawadee" w:hAnsi="Leelawadee" w:cs="Leelawadee"/>
          <w:color w:val="000000" w:themeColor="text1"/>
          <w:sz w:val="20"/>
          <w:lang w:val="pt-BR"/>
        </w:rPr>
        <w:t xml:space="preserve"> </w:t>
      </w:r>
      <w:r w:rsidR="00DE0DDF" w:rsidRPr="001478A6">
        <w:rPr>
          <w:rFonts w:ascii="Leelawadee" w:hAnsi="Leelawadee" w:cs="Leelawadee"/>
          <w:color w:val="000000" w:themeColor="text1"/>
          <w:sz w:val="20"/>
          <w:lang w:val="pt-BR"/>
        </w:rPr>
        <w:t>pela Emissora</w:t>
      </w:r>
      <w:bookmarkStart w:id="68" w:name="_Hlk46847544"/>
      <w:r w:rsidR="00C01587">
        <w:rPr>
          <w:rFonts w:ascii="Leelawadee" w:hAnsi="Leelawadee" w:cs="Leelawadee"/>
          <w:color w:val="000000" w:themeColor="text1"/>
          <w:sz w:val="20"/>
          <w:lang w:val="pt-BR"/>
        </w:rPr>
        <w:t xml:space="preserve"> nos 24 (vinte e quatro) meses anteriores à data de </w:t>
      </w:r>
      <w:r w:rsidR="00C01587" w:rsidRPr="006F34E4">
        <w:rPr>
          <w:rFonts w:ascii="Leelawadee" w:hAnsi="Leelawadee" w:cs="Leelawadee"/>
          <w:color w:val="000000" w:themeColor="text1"/>
          <w:sz w:val="20"/>
          <w:lang w:val="pt-BR"/>
        </w:rPr>
        <w:t>encerramento da Oferta Restrita</w:t>
      </w:r>
      <w:r w:rsidR="00667DCE" w:rsidRPr="000D5EE3">
        <w:rPr>
          <w:rFonts w:ascii="Leelawadee" w:hAnsi="Leelawadee" w:cs="Leelawadee"/>
          <w:color w:val="000000" w:themeColor="text1"/>
          <w:sz w:val="20"/>
          <w:lang w:val="pt-BR"/>
        </w:rPr>
        <w:t>, de natureza imobiliária diretamente atinentes à aquisição do Imóvel</w:t>
      </w:r>
      <w:bookmarkStart w:id="69" w:name="_Hlk54231235"/>
      <w:r w:rsidR="00D83272" w:rsidRPr="000D5EE3">
        <w:rPr>
          <w:rFonts w:ascii="Leelawadee" w:hAnsi="Leelawadee" w:cs="Leelawadee"/>
          <w:color w:val="000000" w:themeColor="text1"/>
          <w:sz w:val="20"/>
          <w:lang w:val="pt-BR"/>
        </w:rPr>
        <w:t xml:space="preserve">, </w:t>
      </w:r>
      <w:r w:rsidR="00C01587" w:rsidRPr="000D5EE3">
        <w:rPr>
          <w:rFonts w:ascii="Leelawadee" w:hAnsi="Leelawadee" w:cs="Leelawadee"/>
          <w:color w:val="000000" w:themeColor="text1"/>
          <w:sz w:val="20"/>
          <w:lang w:val="pt-BR"/>
        </w:rPr>
        <w:t xml:space="preserve">que corresponde à </w:t>
      </w:r>
      <w:r w:rsidR="00C01587" w:rsidRPr="000D5EE3">
        <w:rPr>
          <w:rFonts w:ascii="Leelawadee" w:hAnsi="Leelawadee" w:cs="Leelawadee"/>
          <w:bCs/>
          <w:color w:val="000000" w:themeColor="text1"/>
          <w:sz w:val="20"/>
          <w:lang w:val="pt-BR"/>
        </w:rPr>
        <w:t xml:space="preserve">fração ideal </w:t>
      </w:r>
      <w:r w:rsidR="00C01587" w:rsidRPr="006F34E4">
        <w:rPr>
          <w:rFonts w:ascii="Leelawadee" w:hAnsi="Leelawadee" w:cs="Leelawadee"/>
          <w:bCs/>
          <w:color w:val="000000" w:themeColor="text1"/>
          <w:sz w:val="20"/>
          <w:lang w:val="pt-BR"/>
        </w:rPr>
        <w:t>de</w:t>
      </w:r>
      <w:r w:rsidR="00C01587" w:rsidRPr="000D5EE3">
        <w:rPr>
          <w:rFonts w:ascii="Leelawadee" w:hAnsi="Leelawadee" w:cs="Leelawadee"/>
          <w:bCs/>
          <w:color w:val="000000" w:themeColor="text1"/>
          <w:sz w:val="20"/>
          <w:lang w:val="pt-BR"/>
        </w:rPr>
        <w:t xml:space="preserve"> 27,55% </w:t>
      </w:r>
      <w:r w:rsidR="00D83272" w:rsidRPr="006F34E4">
        <w:rPr>
          <w:rFonts w:ascii="Leelawadee" w:hAnsi="Leelawadee" w:cs="Leelawadee"/>
          <w:bCs/>
          <w:color w:val="000000" w:themeColor="text1"/>
          <w:sz w:val="20"/>
          <w:lang w:val="pt-BR"/>
        </w:rPr>
        <w:t>(</w:t>
      </w:r>
      <w:r w:rsidR="00C01587" w:rsidRPr="000D5EE3">
        <w:rPr>
          <w:rFonts w:ascii="Leelawadee" w:hAnsi="Leelawadee" w:cs="Leelawadee"/>
          <w:bCs/>
          <w:color w:val="000000" w:themeColor="text1"/>
          <w:sz w:val="20"/>
          <w:lang w:val="pt-BR"/>
        </w:rPr>
        <w:t>vinte e sete inteiros e cinquenta e cinco centésimos por cento</w:t>
      </w:r>
      <w:r w:rsidR="00D83272" w:rsidRPr="006F34E4">
        <w:rPr>
          <w:rFonts w:ascii="Leelawadee" w:hAnsi="Leelawadee" w:cs="Leelawadee"/>
          <w:bCs/>
          <w:color w:val="000000" w:themeColor="text1"/>
          <w:sz w:val="20"/>
          <w:lang w:val="pt-BR"/>
        </w:rPr>
        <w:t>)</w:t>
      </w:r>
      <w:r w:rsidR="00C01587" w:rsidRPr="000D5EE3">
        <w:rPr>
          <w:rFonts w:ascii="Leelawadee" w:hAnsi="Leelawadee" w:cs="Leelawadee"/>
          <w:bCs/>
          <w:color w:val="000000" w:themeColor="text1"/>
          <w:sz w:val="20"/>
          <w:lang w:val="pt-BR"/>
        </w:rPr>
        <w:t xml:space="preserve"> do imóvel objeto da matrícula nº 60.327, do 2º Ofício de Registro de Imóveis da Comarca de São José dos Pinhais, Estado do Paraná</w:t>
      </w:r>
      <w:bookmarkEnd w:id="69"/>
      <w:r w:rsidR="0062738A" w:rsidRPr="000D5EE3">
        <w:rPr>
          <w:rFonts w:ascii="Leelawadee" w:hAnsi="Leelawadee" w:cs="Leelawadee"/>
          <w:color w:val="000000" w:themeColor="text1"/>
          <w:sz w:val="20"/>
          <w:lang w:val="pt-BR"/>
        </w:rPr>
        <w:t xml:space="preserve"> </w:t>
      </w:r>
      <w:bookmarkEnd w:id="68"/>
      <w:r w:rsidR="0062738A" w:rsidRPr="000D5EE3">
        <w:rPr>
          <w:rFonts w:ascii="Leelawadee" w:hAnsi="Leelawadee" w:cs="Leelawadee"/>
          <w:color w:val="000000" w:themeColor="text1"/>
          <w:sz w:val="20"/>
          <w:lang w:val="pt-BR"/>
        </w:rPr>
        <w:t>(“</w:t>
      </w:r>
      <w:r w:rsidR="0062738A" w:rsidRPr="000D5EE3">
        <w:rPr>
          <w:rFonts w:ascii="Leelawadee" w:hAnsi="Leelawadee" w:cs="Leelawadee"/>
          <w:color w:val="000000" w:themeColor="text1"/>
          <w:sz w:val="20"/>
          <w:u w:val="single"/>
          <w:lang w:val="pt-BR"/>
        </w:rPr>
        <w:t>Reembolso</w:t>
      </w:r>
      <w:r w:rsidR="0062738A" w:rsidRPr="000D5EE3">
        <w:rPr>
          <w:rFonts w:ascii="Leelawadee" w:hAnsi="Leelawadee" w:cs="Leelawadee"/>
          <w:color w:val="000000" w:themeColor="text1"/>
          <w:sz w:val="20"/>
          <w:lang w:val="pt-BR"/>
        </w:rPr>
        <w:t>”)</w:t>
      </w:r>
      <w:r w:rsidR="00FA25C8" w:rsidRPr="000D5EE3">
        <w:rPr>
          <w:rFonts w:ascii="Leelawadee" w:hAnsi="Leelawadee" w:cs="Leelawadee"/>
          <w:color w:val="000000" w:themeColor="text1"/>
          <w:sz w:val="20"/>
          <w:lang w:val="pt-BR"/>
        </w:rPr>
        <w:t>, nos termos previstos n</w:t>
      </w:r>
      <w:r w:rsidR="00B2154B" w:rsidRPr="000D5EE3">
        <w:rPr>
          <w:rFonts w:ascii="Leelawadee" w:hAnsi="Leelawadee" w:cs="Leelawadee"/>
          <w:color w:val="000000" w:themeColor="text1"/>
          <w:sz w:val="20"/>
          <w:lang w:val="pt-BR"/>
        </w:rPr>
        <w:t>a</w:t>
      </w:r>
      <w:r w:rsidR="00FA25C8" w:rsidRPr="000D5EE3">
        <w:rPr>
          <w:rFonts w:ascii="Leelawadee" w:hAnsi="Leelawadee" w:cs="Leelawadee"/>
          <w:color w:val="000000" w:themeColor="text1"/>
          <w:sz w:val="20"/>
          <w:lang w:val="pt-BR"/>
        </w:rPr>
        <w:t xml:space="preserve"> </w:t>
      </w:r>
      <w:r w:rsidR="00B2154B" w:rsidRPr="000D5EE3">
        <w:rPr>
          <w:rFonts w:ascii="Leelawadee" w:hAnsi="Leelawadee" w:cs="Leelawadee"/>
          <w:color w:val="000000" w:themeColor="text1"/>
          <w:sz w:val="20"/>
          <w:lang w:val="pt-BR"/>
        </w:rPr>
        <w:t>Escritura Definitiva</w:t>
      </w:r>
      <w:r w:rsidR="001104A0" w:rsidRPr="000D5EE3">
        <w:rPr>
          <w:rFonts w:ascii="Leelawadee" w:hAnsi="Leelawadee" w:cs="Leelawadee"/>
          <w:color w:val="000000" w:themeColor="text1"/>
          <w:sz w:val="20"/>
          <w:lang w:val="pt-BR"/>
        </w:rPr>
        <w:t>.</w:t>
      </w:r>
      <w:bookmarkStart w:id="70" w:name="_Ref520118704"/>
      <w:bookmarkEnd w:id="65"/>
      <w:r w:rsidR="008B0457" w:rsidRPr="000D5EE3">
        <w:rPr>
          <w:rFonts w:ascii="Leelawadee" w:hAnsi="Leelawadee" w:cs="Leelawadee"/>
          <w:color w:val="000000" w:themeColor="text1"/>
          <w:sz w:val="20"/>
          <w:lang w:val="pt-BR"/>
        </w:rPr>
        <w:t xml:space="preserve"> </w:t>
      </w:r>
    </w:p>
    <w:p w14:paraId="0B1C5CD5" w14:textId="77777777" w:rsidR="008B0457" w:rsidRDefault="008B0457" w:rsidP="00B2470D">
      <w:pPr>
        <w:pStyle w:val="PargrafodaLista"/>
        <w:spacing w:line="360" w:lineRule="auto"/>
        <w:ind w:left="0"/>
        <w:contextualSpacing/>
        <w:jc w:val="both"/>
        <w:rPr>
          <w:rFonts w:ascii="Leelawadee" w:hAnsi="Leelawadee" w:cs="Leelawadee"/>
          <w:color w:val="000000" w:themeColor="text1"/>
          <w:sz w:val="20"/>
          <w:lang w:val="pt-BR"/>
        </w:rPr>
      </w:pPr>
    </w:p>
    <w:p w14:paraId="30ED7FE8" w14:textId="61BDE0CD" w:rsidR="008B0457" w:rsidRPr="001478A6" w:rsidRDefault="008B0457" w:rsidP="00B2470D">
      <w:pPr>
        <w:pStyle w:val="PargrafodaLista"/>
        <w:numPr>
          <w:ilvl w:val="2"/>
          <w:numId w:val="32"/>
        </w:numPr>
        <w:spacing w:line="360" w:lineRule="auto"/>
        <w:ind w:left="0" w:firstLine="0"/>
        <w:contextualSpacing/>
        <w:jc w:val="both"/>
        <w:rPr>
          <w:rFonts w:ascii="Leelawadee" w:hAnsi="Leelawadee" w:cs="Leelawadee"/>
          <w:color w:val="000000" w:themeColor="text1"/>
          <w:sz w:val="20"/>
          <w:lang w:val="pt-BR"/>
        </w:rPr>
      </w:pPr>
      <w:bookmarkStart w:id="71" w:name="_Hlk48139674"/>
      <w:r w:rsidRPr="006E1E3B">
        <w:rPr>
          <w:rFonts w:ascii="Leelawadee" w:hAnsi="Leelawadee" w:cs="Leelawadee"/>
          <w:color w:val="000000" w:themeColor="text1"/>
          <w:sz w:val="20"/>
          <w:lang w:val="pt-BR"/>
        </w:rPr>
        <w:t xml:space="preserve">Na data de assinatura da presente Escritura, a </w:t>
      </w:r>
      <w:r>
        <w:rPr>
          <w:rFonts w:ascii="Leelawadee" w:hAnsi="Leelawadee" w:cs="Leelawadee"/>
          <w:color w:val="000000" w:themeColor="text1"/>
          <w:sz w:val="20"/>
          <w:lang w:val="pt-BR"/>
        </w:rPr>
        <w:t xml:space="preserve">certidão de </w:t>
      </w:r>
      <w:r w:rsidRPr="006E1E3B">
        <w:rPr>
          <w:rFonts w:ascii="Leelawadee" w:hAnsi="Leelawadee" w:cs="Leelawadee"/>
          <w:color w:val="000000" w:themeColor="text1"/>
          <w:sz w:val="20"/>
          <w:lang w:val="pt-BR"/>
        </w:rPr>
        <w:t>matrícula</w:t>
      </w:r>
      <w:r>
        <w:rPr>
          <w:rFonts w:ascii="Leelawadee" w:hAnsi="Leelawadee" w:cs="Leelawadee"/>
          <w:color w:val="000000" w:themeColor="text1"/>
          <w:sz w:val="20"/>
          <w:lang w:val="pt-BR"/>
        </w:rPr>
        <w:t xml:space="preserve"> atualizada </w:t>
      </w:r>
      <w:r w:rsidRPr="006E1E3B">
        <w:rPr>
          <w:rFonts w:ascii="Leelawadee" w:hAnsi="Leelawadee" w:cs="Leelawadee"/>
          <w:color w:val="000000" w:themeColor="text1"/>
          <w:sz w:val="20"/>
          <w:lang w:val="pt-BR"/>
        </w:rPr>
        <w:t>do Imóve</w:t>
      </w:r>
      <w:r>
        <w:rPr>
          <w:rFonts w:ascii="Leelawadee" w:hAnsi="Leelawadee" w:cs="Leelawadee"/>
          <w:color w:val="000000" w:themeColor="text1"/>
          <w:sz w:val="20"/>
          <w:lang w:val="pt-BR"/>
        </w:rPr>
        <w:t>l</w:t>
      </w:r>
      <w:r w:rsidRPr="006E1E3B">
        <w:rPr>
          <w:rFonts w:ascii="Leelawadee" w:hAnsi="Leelawadee" w:cs="Leelawadee"/>
          <w:color w:val="000000" w:themeColor="text1"/>
          <w:sz w:val="20"/>
          <w:lang w:val="pt-BR"/>
        </w:rPr>
        <w:t>, referente ao Reembolso</w:t>
      </w:r>
      <w:r>
        <w:rPr>
          <w:rFonts w:ascii="Leelawadee" w:hAnsi="Leelawadee" w:cs="Leelawadee"/>
          <w:color w:val="000000" w:themeColor="text1"/>
          <w:sz w:val="20"/>
          <w:lang w:val="pt-BR"/>
        </w:rPr>
        <w:t>,</w:t>
      </w:r>
      <w:r w:rsidRPr="006E1E3B">
        <w:rPr>
          <w:rFonts w:ascii="Leelawadee" w:hAnsi="Leelawadee" w:cs="Leelawadee"/>
          <w:color w:val="000000" w:themeColor="text1"/>
          <w:sz w:val="20"/>
          <w:lang w:val="pt-BR"/>
        </w:rPr>
        <w:t xml:space="preserve"> não fo</w:t>
      </w:r>
      <w:r>
        <w:rPr>
          <w:rFonts w:ascii="Leelawadee" w:hAnsi="Leelawadee" w:cs="Leelawadee"/>
          <w:color w:val="000000" w:themeColor="text1"/>
          <w:sz w:val="20"/>
          <w:lang w:val="pt-BR"/>
        </w:rPr>
        <w:t>i</w:t>
      </w:r>
      <w:r w:rsidRPr="006E1E3B">
        <w:rPr>
          <w:rFonts w:ascii="Leelawadee" w:hAnsi="Leelawadee" w:cs="Leelawadee"/>
          <w:color w:val="000000" w:themeColor="text1"/>
          <w:sz w:val="20"/>
          <w:lang w:val="pt-BR"/>
        </w:rPr>
        <w:t xml:space="preserve"> apresentada à </w:t>
      </w:r>
      <w:r>
        <w:rPr>
          <w:rFonts w:ascii="Leelawadee" w:hAnsi="Leelawadee" w:cs="Leelawadee"/>
          <w:color w:val="000000" w:themeColor="text1"/>
          <w:sz w:val="20"/>
          <w:lang w:val="pt-BR"/>
        </w:rPr>
        <w:t>Debenturista</w:t>
      </w:r>
      <w:r w:rsidRPr="006E1E3B">
        <w:rPr>
          <w:rFonts w:ascii="Leelawadee" w:hAnsi="Leelawadee" w:cs="Leelawadee"/>
          <w:color w:val="000000" w:themeColor="text1"/>
          <w:sz w:val="20"/>
          <w:lang w:val="pt-BR"/>
        </w:rPr>
        <w:t xml:space="preserve"> e ao Agente Fiduciário</w:t>
      </w:r>
      <w:r>
        <w:rPr>
          <w:rFonts w:ascii="Leelawadee" w:hAnsi="Leelawadee" w:cs="Leelawadee"/>
          <w:color w:val="000000" w:themeColor="text1"/>
          <w:sz w:val="20"/>
          <w:lang w:val="pt-BR"/>
        </w:rPr>
        <w:t xml:space="preserve"> dos CRI</w:t>
      </w:r>
      <w:r w:rsidRPr="006E1E3B">
        <w:rPr>
          <w:rFonts w:ascii="Leelawadee" w:hAnsi="Leelawadee" w:cs="Leelawadee"/>
          <w:color w:val="000000" w:themeColor="text1"/>
          <w:sz w:val="20"/>
          <w:lang w:val="pt-BR"/>
        </w:rPr>
        <w:t xml:space="preserve">, </w:t>
      </w:r>
      <w:r>
        <w:rPr>
          <w:rFonts w:ascii="Leelawadee" w:hAnsi="Leelawadee" w:cs="Leelawadee"/>
          <w:color w:val="000000" w:themeColor="text1"/>
          <w:sz w:val="20"/>
          <w:lang w:val="pt-BR"/>
        </w:rPr>
        <w:t>sendo certo que</w:t>
      </w:r>
      <w:r w:rsidRPr="006E1E3B">
        <w:rPr>
          <w:rFonts w:ascii="Leelawadee" w:hAnsi="Leelawadee" w:cs="Leelawadee"/>
          <w:color w:val="000000" w:themeColor="text1"/>
          <w:sz w:val="20"/>
          <w:lang w:val="pt-BR"/>
        </w:rPr>
        <w:t xml:space="preserve"> a Emissora </w:t>
      </w:r>
      <w:r>
        <w:rPr>
          <w:rFonts w:ascii="Leelawadee" w:hAnsi="Leelawadee" w:cs="Leelawadee"/>
          <w:color w:val="000000" w:themeColor="text1"/>
          <w:sz w:val="20"/>
          <w:lang w:val="pt-BR"/>
        </w:rPr>
        <w:t xml:space="preserve">obriga-se a </w:t>
      </w:r>
      <w:r w:rsidRPr="006E1E3B">
        <w:rPr>
          <w:rFonts w:ascii="Leelawadee" w:hAnsi="Leelawadee" w:cs="Leelawadee"/>
          <w:color w:val="000000" w:themeColor="text1"/>
          <w:sz w:val="20"/>
          <w:lang w:val="pt-BR"/>
        </w:rPr>
        <w:t xml:space="preserve">enviar a respectiva </w:t>
      </w:r>
      <w:r>
        <w:rPr>
          <w:rFonts w:ascii="Leelawadee" w:hAnsi="Leelawadee" w:cs="Leelawadee"/>
          <w:color w:val="000000" w:themeColor="text1"/>
          <w:sz w:val="20"/>
          <w:lang w:val="pt-BR"/>
        </w:rPr>
        <w:t xml:space="preserve">certidão de </w:t>
      </w:r>
      <w:r w:rsidRPr="006E1E3B">
        <w:rPr>
          <w:rFonts w:ascii="Leelawadee" w:hAnsi="Leelawadee" w:cs="Leelawadee"/>
          <w:color w:val="000000" w:themeColor="text1"/>
          <w:sz w:val="20"/>
          <w:lang w:val="pt-BR"/>
        </w:rPr>
        <w:t>matrícula atualizada</w:t>
      </w:r>
      <w:r>
        <w:rPr>
          <w:rFonts w:ascii="Leelawadee" w:hAnsi="Leelawadee" w:cs="Leelawadee"/>
          <w:color w:val="000000" w:themeColor="text1"/>
          <w:sz w:val="20"/>
          <w:lang w:val="pt-BR"/>
        </w:rPr>
        <w:t>,</w:t>
      </w:r>
      <w:r w:rsidRPr="006E1E3B">
        <w:rPr>
          <w:rFonts w:ascii="Leelawadee" w:hAnsi="Leelawadee" w:cs="Leelawadee"/>
          <w:color w:val="000000" w:themeColor="text1"/>
          <w:sz w:val="20"/>
          <w:lang w:val="pt-BR"/>
        </w:rPr>
        <w:t xml:space="preserve"> no prazo de 30 (trinta) dias após a data de </w:t>
      </w:r>
      <w:r>
        <w:rPr>
          <w:rFonts w:ascii="Leelawadee" w:hAnsi="Leelawadee" w:cs="Leelawadee"/>
          <w:color w:val="000000" w:themeColor="text1"/>
          <w:sz w:val="20"/>
          <w:lang w:val="pt-BR"/>
        </w:rPr>
        <w:t>assinatura desta E</w:t>
      </w:r>
      <w:r w:rsidRPr="006E1E3B">
        <w:rPr>
          <w:rFonts w:ascii="Leelawadee" w:hAnsi="Leelawadee" w:cs="Leelawadee"/>
          <w:color w:val="000000" w:themeColor="text1"/>
          <w:sz w:val="20"/>
          <w:lang w:val="pt-BR"/>
        </w:rPr>
        <w:t>scritura.</w:t>
      </w:r>
      <w:bookmarkEnd w:id="71"/>
    </w:p>
    <w:bookmarkEnd w:id="64"/>
    <w:bookmarkEnd w:id="66"/>
    <w:bookmarkEnd w:id="70"/>
    <w:p w14:paraId="2C70F470" w14:textId="77777777" w:rsidR="008B0457" w:rsidRPr="001478A6" w:rsidRDefault="008B0457" w:rsidP="001478A6">
      <w:pPr>
        <w:spacing w:line="360" w:lineRule="auto"/>
        <w:contextualSpacing/>
        <w:jc w:val="both"/>
        <w:rPr>
          <w:rFonts w:ascii="Leelawadee" w:hAnsi="Leelawadee" w:cs="Leelawadee"/>
          <w:color w:val="000000" w:themeColor="text1"/>
          <w:sz w:val="20"/>
          <w:szCs w:val="20"/>
        </w:rPr>
      </w:pPr>
    </w:p>
    <w:p w14:paraId="0F33CD28" w14:textId="057BA500" w:rsidR="008B300F" w:rsidRDefault="00F54CE3" w:rsidP="001478A6">
      <w:pPr>
        <w:pStyle w:val="PargrafodaLista"/>
        <w:numPr>
          <w:ilvl w:val="1"/>
          <w:numId w:val="32"/>
        </w:numPr>
        <w:spacing w:line="360" w:lineRule="auto"/>
        <w:ind w:left="0" w:firstLine="0"/>
        <w:contextualSpacing/>
        <w:jc w:val="both"/>
        <w:rPr>
          <w:rFonts w:ascii="Leelawadee" w:hAnsi="Leelawadee" w:cs="Leelawadee"/>
          <w:color w:val="000000" w:themeColor="text1"/>
          <w:sz w:val="20"/>
          <w:lang w:val="pt-BR"/>
        </w:rPr>
      </w:pPr>
      <w:bookmarkStart w:id="72" w:name="_Ref38287843"/>
      <w:r w:rsidRPr="001478A6">
        <w:rPr>
          <w:rFonts w:ascii="Leelawadee" w:hAnsi="Leelawadee" w:cs="Leelawadee"/>
          <w:color w:val="000000" w:themeColor="text1"/>
          <w:sz w:val="20"/>
          <w:lang w:val="pt-BR"/>
        </w:rPr>
        <w:t xml:space="preserve">A Emissora </w:t>
      </w:r>
      <w:r w:rsidR="00B2154B">
        <w:rPr>
          <w:rFonts w:ascii="Leelawadee" w:hAnsi="Leelawadee" w:cs="Leelawadee"/>
          <w:color w:val="000000" w:themeColor="text1"/>
          <w:sz w:val="20"/>
          <w:lang w:val="pt-BR"/>
        </w:rPr>
        <w:t>encaminhou</w:t>
      </w:r>
      <w:r w:rsidRPr="001478A6">
        <w:rPr>
          <w:rFonts w:ascii="Leelawadee" w:hAnsi="Leelawadee" w:cs="Leelawadee"/>
          <w:color w:val="000000" w:themeColor="text1"/>
          <w:sz w:val="20"/>
          <w:lang w:val="pt-BR"/>
        </w:rPr>
        <w:t xml:space="preserve"> para </w:t>
      </w:r>
      <w:r w:rsidR="00333013" w:rsidRPr="001478A6">
        <w:rPr>
          <w:rFonts w:ascii="Leelawadee" w:hAnsi="Leelawadee" w:cs="Leelawadee"/>
          <w:color w:val="000000" w:themeColor="text1"/>
          <w:sz w:val="20"/>
          <w:lang w:val="pt-BR"/>
        </w:rPr>
        <w:t xml:space="preserve">a </w:t>
      </w:r>
      <w:proofErr w:type="spellStart"/>
      <w:r w:rsidR="00333013" w:rsidRPr="001478A6">
        <w:rPr>
          <w:rFonts w:ascii="Leelawadee" w:hAnsi="Leelawadee" w:cs="Leelawadee"/>
          <w:color w:val="000000" w:themeColor="text1"/>
          <w:sz w:val="20"/>
          <w:lang w:val="pt-BR"/>
        </w:rPr>
        <w:t>Securitizadora</w:t>
      </w:r>
      <w:proofErr w:type="spellEnd"/>
      <w:r w:rsidR="00333013" w:rsidRPr="001478A6">
        <w:rPr>
          <w:rFonts w:ascii="Leelawadee" w:hAnsi="Leelawadee" w:cs="Leelawadee"/>
          <w:color w:val="000000" w:themeColor="text1"/>
          <w:sz w:val="20"/>
          <w:lang w:val="pt-BR"/>
        </w:rPr>
        <w:t xml:space="preserve"> com cópia ao </w:t>
      </w:r>
      <w:r w:rsidR="003C288B" w:rsidRPr="001478A6">
        <w:rPr>
          <w:rFonts w:ascii="Leelawadee" w:hAnsi="Leelawadee" w:cs="Leelawadee"/>
          <w:color w:val="000000" w:themeColor="text1"/>
          <w:sz w:val="20"/>
          <w:lang w:val="pt-BR"/>
        </w:rPr>
        <w:t>Agente Fiduciário dos CRI</w:t>
      </w:r>
      <w:r w:rsidR="00144D20" w:rsidRPr="001478A6">
        <w:rPr>
          <w:rFonts w:ascii="Leelawadee" w:hAnsi="Leelawadee" w:cs="Leelawadee"/>
          <w:color w:val="000000" w:themeColor="text1"/>
          <w:sz w:val="20"/>
          <w:lang w:val="pt-BR"/>
        </w:rPr>
        <w:t xml:space="preserve">, </w:t>
      </w:r>
      <w:r w:rsidR="0062738A">
        <w:rPr>
          <w:rFonts w:ascii="Leelawadee" w:hAnsi="Leelawadee" w:cs="Leelawadee"/>
          <w:color w:val="000000" w:themeColor="text1"/>
          <w:sz w:val="20"/>
          <w:lang w:val="pt-BR"/>
        </w:rPr>
        <w:t xml:space="preserve">previamente a </w:t>
      </w:r>
      <w:r w:rsidR="00B60372" w:rsidRPr="001478A6">
        <w:rPr>
          <w:rFonts w:ascii="Leelawadee" w:hAnsi="Leelawadee" w:cs="Leelawadee"/>
          <w:color w:val="000000" w:themeColor="text1"/>
          <w:sz w:val="20"/>
          <w:lang w:val="pt-BR"/>
        </w:rPr>
        <w:t>data de assinatura desta Escritura</w:t>
      </w:r>
      <w:r w:rsidR="0062738A">
        <w:rPr>
          <w:rFonts w:ascii="Leelawadee" w:hAnsi="Leelawadee" w:cs="Leelawadee"/>
          <w:color w:val="000000" w:themeColor="text1"/>
          <w:sz w:val="20"/>
          <w:lang w:val="pt-BR"/>
        </w:rPr>
        <w:t>, a comprovação da parcela destinada ao Reembolso, por meio d</w:t>
      </w:r>
      <w:r w:rsidR="00B2154B">
        <w:rPr>
          <w:rFonts w:ascii="Leelawadee" w:hAnsi="Leelawadee" w:cs="Leelawadee"/>
          <w:color w:val="000000" w:themeColor="text1"/>
          <w:sz w:val="20"/>
          <w:lang w:val="pt-BR"/>
        </w:rPr>
        <w:t>o</w:t>
      </w:r>
      <w:r w:rsidR="0062738A">
        <w:rPr>
          <w:rFonts w:ascii="Leelawadee" w:hAnsi="Leelawadee" w:cs="Leelawadee"/>
          <w:color w:val="000000" w:themeColor="text1"/>
          <w:sz w:val="20"/>
          <w:lang w:val="pt-BR"/>
        </w:rPr>
        <w:t xml:space="preserve"> relatório constante do Anexo VI, devidamente assinado por seus representantes legais (“</w:t>
      </w:r>
      <w:r w:rsidR="0062738A" w:rsidRPr="00B150E5">
        <w:rPr>
          <w:rFonts w:ascii="Leelawadee" w:hAnsi="Leelawadee" w:cs="Leelawadee"/>
          <w:color w:val="000000" w:themeColor="text1"/>
          <w:sz w:val="20"/>
          <w:u w:val="single"/>
          <w:lang w:val="pt-BR"/>
        </w:rPr>
        <w:t>Relatório de Reembolso</w:t>
      </w:r>
      <w:r w:rsidR="0062738A">
        <w:rPr>
          <w:rFonts w:ascii="Leelawadee" w:hAnsi="Leelawadee" w:cs="Leelawadee"/>
          <w:color w:val="000000" w:themeColor="text1"/>
          <w:sz w:val="20"/>
          <w:lang w:val="pt-BR"/>
        </w:rPr>
        <w:t>”)</w:t>
      </w:r>
      <w:r w:rsidR="00144D20" w:rsidRPr="001478A6">
        <w:rPr>
          <w:rFonts w:ascii="Leelawadee" w:hAnsi="Leelawadee" w:cs="Leelawadee"/>
          <w:color w:val="000000" w:themeColor="text1"/>
          <w:sz w:val="20"/>
          <w:lang w:val="pt-BR"/>
        </w:rPr>
        <w:t xml:space="preserve">, </w:t>
      </w:r>
      <w:r w:rsidR="0062738A">
        <w:rPr>
          <w:rFonts w:ascii="Leelawadee" w:hAnsi="Leelawadee" w:cs="Leelawadee"/>
          <w:color w:val="000000" w:themeColor="text1"/>
          <w:sz w:val="20"/>
          <w:lang w:val="pt-BR"/>
        </w:rPr>
        <w:t>acompanhado d</w:t>
      </w:r>
      <w:r w:rsidR="008D43C6" w:rsidRPr="001478A6">
        <w:rPr>
          <w:rFonts w:ascii="Leelawadee" w:hAnsi="Leelawadee" w:cs="Leelawadee"/>
          <w:color w:val="000000" w:themeColor="text1"/>
          <w:sz w:val="20"/>
          <w:lang w:val="pt-BR"/>
        </w:rPr>
        <w:t>o comprovante</w:t>
      </w:r>
      <w:r w:rsidR="003C288B" w:rsidRPr="001478A6">
        <w:rPr>
          <w:rFonts w:ascii="Leelawadee" w:hAnsi="Leelawadee" w:cs="Leelawadee"/>
          <w:color w:val="000000" w:themeColor="text1"/>
          <w:sz w:val="20"/>
          <w:lang w:val="pt-BR"/>
        </w:rPr>
        <w:t xml:space="preserve"> </w:t>
      </w:r>
      <w:r w:rsidR="00B60372" w:rsidRPr="001478A6">
        <w:rPr>
          <w:rFonts w:ascii="Leelawadee" w:hAnsi="Leelawadee" w:cs="Leelawadee"/>
          <w:color w:val="000000" w:themeColor="text1"/>
          <w:sz w:val="20"/>
          <w:lang w:val="pt-BR"/>
        </w:rPr>
        <w:t>de pagamento</w:t>
      </w:r>
      <w:r w:rsidR="00144D20" w:rsidRPr="001478A6">
        <w:rPr>
          <w:rFonts w:ascii="Leelawadee" w:hAnsi="Leelawadee" w:cs="Leelawadee"/>
          <w:color w:val="000000" w:themeColor="text1"/>
          <w:sz w:val="20"/>
          <w:lang w:val="pt-BR"/>
        </w:rPr>
        <w:t xml:space="preserve"> </w:t>
      </w:r>
      <w:r w:rsidR="00B60372" w:rsidRPr="001478A6">
        <w:rPr>
          <w:rFonts w:ascii="Leelawadee" w:hAnsi="Leelawadee" w:cs="Leelawadee"/>
          <w:color w:val="000000" w:themeColor="text1"/>
          <w:sz w:val="20"/>
          <w:lang w:val="pt-BR"/>
        </w:rPr>
        <w:t xml:space="preserve">das despesas referentes à </w:t>
      </w:r>
      <w:r w:rsidR="0062738A">
        <w:rPr>
          <w:rFonts w:ascii="Leelawadee" w:hAnsi="Leelawadee" w:cs="Leelawadee"/>
          <w:color w:val="000000" w:themeColor="text1"/>
          <w:sz w:val="20"/>
          <w:lang w:val="pt-BR"/>
        </w:rPr>
        <w:t xml:space="preserve">parcela do preço de </w:t>
      </w:r>
      <w:r w:rsidR="00B60372" w:rsidRPr="001478A6">
        <w:rPr>
          <w:rFonts w:ascii="Leelawadee" w:hAnsi="Leelawadee" w:cs="Leelawadee"/>
          <w:color w:val="000000" w:themeColor="text1"/>
          <w:sz w:val="20"/>
          <w:lang w:val="pt-BR"/>
        </w:rPr>
        <w:t>aquisição do Imóvel</w:t>
      </w:r>
      <w:r w:rsidR="00333013" w:rsidRPr="001478A6">
        <w:rPr>
          <w:rFonts w:ascii="Leelawadee" w:hAnsi="Leelawadee" w:cs="Leelawadee"/>
          <w:color w:val="000000" w:themeColor="text1"/>
          <w:sz w:val="20"/>
          <w:lang w:val="pt-BR"/>
        </w:rPr>
        <w:t xml:space="preserve">, por meio da apresentação </w:t>
      </w:r>
      <w:r w:rsidR="00DE0DDF" w:rsidRPr="001478A6">
        <w:rPr>
          <w:rFonts w:ascii="Leelawadee" w:hAnsi="Leelawadee" w:cs="Leelawadee"/>
          <w:color w:val="000000" w:themeColor="text1"/>
          <w:sz w:val="20"/>
          <w:lang w:val="pt-BR"/>
        </w:rPr>
        <w:t>de cópia do comprovante de pagamento do preço de aquisição</w:t>
      </w:r>
      <w:r w:rsidR="00B60372" w:rsidRPr="001478A6">
        <w:rPr>
          <w:rFonts w:ascii="Leelawadee" w:hAnsi="Leelawadee" w:cs="Leelawadee"/>
          <w:color w:val="000000" w:themeColor="text1"/>
          <w:sz w:val="20"/>
          <w:lang w:val="pt-BR"/>
        </w:rPr>
        <w:t xml:space="preserve"> e</w:t>
      </w:r>
      <w:r w:rsidR="00DE0DDF" w:rsidRPr="001478A6">
        <w:rPr>
          <w:rFonts w:ascii="Leelawadee" w:hAnsi="Leelawadee" w:cs="Leelawadee"/>
          <w:color w:val="000000" w:themeColor="text1"/>
          <w:sz w:val="20"/>
          <w:lang w:val="pt-BR"/>
        </w:rPr>
        <w:t xml:space="preserve"> </w:t>
      </w:r>
      <w:r w:rsidR="00333013" w:rsidRPr="001478A6">
        <w:rPr>
          <w:rFonts w:ascii="Leelawadee" w:hAnsi="Leelawadee" w:cs="Leelawadee"/>
          <w:color w:val="000000" w:themeColor="text1"/>
          <w:sz w:val="20"/>
          <w:lang w:val="pt-BR"/>
        </w:rPr>
        <w:t>do termo de quitação da aquisição do Imóvel, bem como d</w:t>
      </w:r>
      <w:r w:rsidR="00B2154B">
        <w:rPr>
          <w:rFonts w:ascii="Leelawadee" w:hAnsi="Leelawadee" w:cs="Leelawadee"/>
          <w:color w:val="000000" w:themeColor="text1"/>
          <w:sz w:val="20"/>
          <w:lang w:val="pt-BR"/>
        </w:rPr>
        <w:t>e</w:t>
      </w:r>
      <w:r w:rsidR="00333013" w:rsidRPr="001478A6">
        <w:rPr>
          <w:rFonts w:ascii="Leelawadee" w:hAnsi="Leelawadee" w:cs="Leelawadee"/>
          <w:color w:val="000000" w:themeColor="text1"/>
          <w:sz w:val="20"/>
          <w:lang w:val="pt-BR"/>
        </w:rPr>
        <w:t xml:space="preserve"> cópia da certidão integral da Escritura Definitiva</w:t>
      </w:r>
      <w:r w:rsidRPr="001478A6">
        <w:rPr>
          <w:rFonts w:ascii="Leelawadee" w:hAnsi="Leelawadee" w:cs="Leelawadee"/>
          <w:color w:val="000000" w:themeColor="text1"/>
          <w:sz w:val="20"/>
          <w:lang w:val="pt-BR"/>
        </w:rPr>
        <w:t>.</w:t>
      </w:r>
      <w:bookmarkEnd w:id="72"/>
      <w:r w:rsidR="00B2154B">
        <w:rPr>
          <w:rFonts w:ascii="Leelawadee" w:hAnsi="Leelawadee" w:cs="Leelawadee"/>
          <w:color w:val="000000" w:themeColor="text1"/>
          <w:sz w:val="20"/>
          <w:lang w:val="pt-BR"/>
        </w:rPr>
        <w:t xml:space="preserve"> </w:t>
      </w:r>
    </w:p>
    <w:p w14:paraId="4BCA9521" w14:textId="77777777" w:rsidR="00EF0F94" w:rsidRPr="001478A6" w:rsidRDefault="00EF0F94" w:rsidP="00EF0F94">
      <w:pPr>
        <w:pStyle w:val="PargrafodaLista"/>
        <w:spacing w:line="360" w:lineRule="auto"/>
        <w:ind w:left="0"/>
        <w:contextualSpacing/>
        <w:jc w:val="both"/>
        <w:rPr>
          <w:rFonts w:ascii="Leelawadee" w:hAnsi="Leelawadee" w:cs="Leelawadee"/>
          <w:color w:val="000000" w:themeColor="text1"/>
          <w:sz w:val="20"/>
          <w:lang w:val="pt-BR"/>
        </w:rPr>
      </w:pPr>
    </w:p>
    <w:p w14:paraId="093FD3FF" w14:textId="7375B40F" w:rsidR="00144D20" w:rsidRPr="001478A6" w:rsidRDefault="00144D20" w:rsidP="001478A6">
      <w:pPr>
        <w:pStyle w:val="PargrafodaLista"/>
        <w:numPr>
          <w:ilvl w:val="1"/>
          <w:numId w:val="32"/>
        </w:numPr>
        <w:spacing w:line="360" w:lineRule="auto"/>
        <w:ind w:left="0" w:firstLine="0"/>
        <w:contextualSpacing/>
        <w:jc w:val="both"/>
        <w:rPr>
          <w:rFonts w:ascii="Leelawadee" w:hAnsi="Leelawadee" w:cs="Leelawadee"/>
          <w:color w:val="000000" w:themeColor="text1"/>
          <w:sz w:val="20"/>
          <w:lang w:val="pt-BR"/>
        </w:rPr>
      </w:pPr>
      <w:r w:rsidRPr="001478A6">
        <w:rPr>
          <w:rFonts w:ascii="Leelawadee" w:hAnsi="Leelawadee" w:cs="Leelawadee"/>
          <w:color w:val="000000" w:themeColor="text1"/>
          <w:sz w:val="20"/>
          <w:lang w:val="pt-BR"/>
        </w:rPr>
        <w:t xml:space="preserve">Exclusivamente mediante o recebimento do </w:t>
      </w:r>
      <w:r w:rsidR="008D43C6" w:rsidRPr="001478A6">
        <w:rPr>
          <w:rFonts w:ascii="Leelawadee" w:hAnsi="Leelawadee" w:cs="Leelawadee"/>
          <w:color w:val="000000" w:themeColor="text1"/>
          <w:sz w:val="20"/>
          <w:lang w:val="pt-BR"/>
        </w:rPr>
        <w:t xml:space="preserve">comprovante mencionado no item </w:t>
      </w:r>
      <w:r w:rsidR="008D43C6" w:rsidRPr="00030ECF">
        <w:rPr>
          <w:rFonts w:ascii="Leelawadee" w:hAnsi="Leelawadee" w:cs="Leelawadee"/>
          <w:color w:val="000000" w:themeColor="text1"/>
          <w:sz w:val="20"/>
          <w:lang w:val="pt-BR"/>
        </w:rPr>
        <w:fldChar w:fldCharType="begin"/>
      </w:r>
      <w:r w:rsidR="008D43C6" w:rsidRPr="001478A6">
        <w:rPr>
          <w:rFonts w:ascii="Leelawadee" w:hAnsi="Leelawadee" w:cs="Leelawadee"/>
          <w:color w:val="000000" w:themeColor="text1"/>
          <w:sz w:val="20"/>
          <w:lang w:val="pt-BR"/>
        </w:rPr>
        <w:instrText xml:space="preserve"> REF _Ref38287843 \r \h </w:instrText>
      </w:r>
      <w:r w:rsidR="001478A6" w:rsidRPr="001478A6">
        <w:rPr>
          <w:rFonts w:ascii="Leelawadee" w:hAnsi="Leelawadee" w:cs="Leelawadee"/>
          <w:color w:val="000000" w:themeColor="text1"/>
          <w:sz w:val="20"/>
          <w:lang w:val="pt-BR"/>
        </w:rPr>
        <w:instrText xml:space="preserve"> \* MERGEFORMAT </w:instrText>
      </w:r>
      <w:r w:rsidR="008D43C6" w:rsidRPr="00030ECF">
        <w:rPr>
          <w:rFonts w:ascii="Leelawadee" w:hAnsi="Leelawadee" w:cs="Leelawadee"/>
          <w:color w:val="000000" w:themeColor="text1"/>
          <w:sz w:val="20"/>
          <w:lang w:val="pt-BR"/>
        </w:rPr>
      </w:r>
      <w:r w:rsidR="008D43C6" w:rsidRPr="00030ECF">
        <w:rPr>
          <w:rFonts w:ascii="Leelawadee" w:hAnsi="Leelawadee" w:cs="Leelawadee"/>
          <w:color w:val="000000" w:themeColor="text1"/>
          <w:sz w:val="20"/>
          <w:lang w:val="pt-BR"/>
        </w:rPr>
        <w:fldChar w:fldCharType="separate"/>
      </w:r>
      <w:r w:rsidR="00B2470D">
        <w:rPr>
          <w:rFonts w:ascii="Leelawadee" w:hAnsi="Leelawadee" w:cs="Leelawadee"/>
          <w:color w:val="000000" w:themeColor="text1"/>
          <w:sz w:val="20"/>
          <w:lang w:val="pt-BR"/>
        </w:rPr>
        <w:t>5.2</w:t>
      </w:r>
      <w:r w:rsidR="008D43C6" w:rsidRPr="00030ECF">
        <w:rPr>
          <w:rFonts w:ascii="Leelawadee" w:hAnsi="Leelawadee" w:cs="Leelawadee"/>
          <w:color w:val="000000" w:themeColor="text1"/>
          <w:sz w:val="20"/>
          <w:lang w:val="pt-BR"/>
        </w:rPr>
        <w:fldChar w:fldCharType="end"/>
      </w:r>
      <w:r w:rsidR="008D43C6" w:rsidRPr="001478A6">
        <w:rPr>
          <w:rFonts w:ascii="Leelawadee" w:hAnsi="Leelawadee" w:cs="Leelawadee"/>
          <w:color w:val="000000" w:themeColor="text1"/>
          <w:sz w:val="20"/>
          <w:lang w:val="pt-BR"/>
        </w:rPr>
        <w:t>, acima,</w:t>
      </w:r>
      <w:r w:rsidRPr="001478A6">
        <w:rPr>
          <w:rFonts w:ascii="Leelawadee" w:hAnsi="Leelawadee" w:cs="Leelawadee"/>
          <w:color w:val="000000" w:themeColor="text1"/>
          <w:sz w:val="20"/>
          <w:lang w:val="pt-BR"/>
        </w:rPr>
        <w:t xml:space="preserve"> o Agente Fiduciário</w:t>
      </w:r>
      <w:r w:rsidR="002D254F" w:rsidRPr="001478A6">
        <w:rPr>
          <w:rFonts w:ascii="Leelawadee" w:hAnsi="Leelawadee" w:cs="Leelawadee"/>
          <w:color w:val="000000" w:themeColor="text1"/>
          <w:sz w:val="20"/>
          <w:lang w:val="pt-BR"/>
        </w:rPr>
        <w:t xml:space="preserve"> dos CRI</w:t>
      </w:r>
      <w:r w:rsidRPr="001478A6">
        <w:rPr>
          <w:rFonts w:ascii="Leelawadee" w:hAnsi="Leelawadee" w:cs="Leelawadee"/>
          <w:color w:val="000000" w:themeColor="text1"/>
          <w:sz w:val="20"/>
          <w:lang w:val="pt-BR"/>
        </w:rPr>
        <w:t xml:space="preserve"> verific</w:t>
      </w:r>
      <w:r w:rsidR="00B2154B">
        <w:rPr>
          <w:rFonts w:ascii="Leelawadee" w:hAnsi="Leelawadee" w:cs="Leelawadee"/>
          <w:color w:val="000000" w:themeColor="text1"/>
          <w:sz w:val="20"/>
          <w:lang w:val="pt-BR"/>
        </w:rPr>
        <w:t>ou</w:t>
      </w:r>
      <w:r w:rsidRPr="001478A6">
        <w:rPr>
          <w:rFonts w:ascii="Leelawadee" w:hAnsi="Leelawadee" w:cs="Leelawadee"/>
          <w:color w:val="000000" w:themeColor="text1"/>
          <w:sz w:val="20"/>
          <w:lang w:val="pt-BR"/>
        </w:rPr>
        <w:t xml:space="preserve"> o cumprimento da destinação </w:t>
      </w:r>
      <w:r w:rsidR="00B2154B">
        <w:rPr>
          <w:rFonts w:ascii="Leelawadee" w:hAnsi="Leelawadee" w:cs="Leelawadee"/>
          <w:color w:val="000000" w:themeColor="text1"/>
          <w:sz w:val="20"/>
          <w:lang w:val="pt-BR"/>
        </w:rPr>
        <w:t xml:space="preserve">da totalidade </w:t>
      </w:r>
      <w:r w:rsidRPr="001478A6">
        <w:rPr>
          <w:rFonts w:ascii="Leelawadee" w:hAnsi="Leelawadee" w:cs="Leelawadee"/>
          <w:color w:val="000000" w:themeColor="text1"/>
          <w:sz w:val="20"/>
          <w:lang w:val="pt-BR"/>
        </w:rPr>
        <w:t>dos recursos assumida pela Emissora</w:t>
      </w:r>
      <w:bookmarkStart w:id="73" w:name="_Hlk48140135"/>
      <w:r w:rsidR="008B0457">
        <w:rPr>
          <w:rFonts w:ascii="Leelawadee" w:hAnsi="Leelawadee" w:cs="Leelawadee"/>
          <w:color w:val="000000" w:themeColor="text1"/>
          <w:sz w:val="20"/>
          <w:lang w:val="pt-BR"/>
        </w:rPr>
        <w:t xml:space="preserve"> à título de reembolso. </w:t>
      </w:r>
      <w:r w:rsidR="008B0457" w:rsidRPr="00030ECF">
        <w:rPr>
          <w:rFonts w:ascii="Leelawadee" w:hAnsi="Leelawadee" w:cs="Leelawadee"/>
          <w:sz w:val="20"/>
          <w:lang w:val="pt-BR" w:eastAsia="en-US"/>
        </w:rPr>
        <w:t xml:space="preserve">A remuneração do Agente Fiduciário dos CRI </w:t>
      </w:r>
      <w:r w:rsidR="008B0457">
        <w:rPr>
          <w:rFonts w:ascii="Leelawadee" w:hAnsi="Leelawadee" w:cs="Leelawadee"/>
          <w:sz w:val="20"/>
          <w:lang w:val="pt-BR" w:eastAsia="en-US"/>
        </w:rPr>
        <w:t>pela</w:t>
      </w:r>
      <w:r w:rsidR="008B0457" w:rsidRPr="00030ECF">
        <w:rPr>
          <w:rFonts w:ascii="Leelawadee" w:hAnsi="Leelawadee" w:cs="Leelawadee"/>
          <w:sz w:val="20"/>
          <w:lang w:val="pt-BR" w:eastAsia="en-US"/>
        </w:rPr>
        <w:t xml:space="preserve"> verificação da destinação dos recursos</w:t>
      </w:r>
      <w:r w:rsidR="008B0457">
        <w:rPr>
          <w:rFonts w:ascii="Leelawadee" w:hAnsi="Leelawadee" w:cs="Leelawadee"/>
          <w:sz w:val="20"/>
          <w:lang w:val="pt-BR" w:eastAsia="en-US"/>
        </w:rPr>
        <w:t xml:space="preserve"> acima será realizada em parcela única na forma do Termo de Securitização</w:t>
      </w:r>
      <w:bookmarkEnd w:id="73"/>
      <w:r w:rsidR="00B2154B">
        <w:rPr>
          <w:rFonts w:ascii="Leelawadee" w:hAnsi="Leelawadee" w:cs="Leelawadee"/>
          <w:color w:val="000000" w:themeColor="text1"/>
          <w:sz w:val="20"/>
          <w:lang w:val="pt-BR"/>
        </w:rPr>
        <w:t>.</w:t>
      </w:r>
    </w:p>
    <w:p w14:paraId="0BA91B96" w14:textId="77777777" w:rsidR="00144D20" w:rsidRPr="001478A6" w:rsidRDefault="00144D20" w:rsidP="001478A6">
      <w:pPr>
        <w:pStyle w:val="PargrafodaLista"/>
        <w:spacing w:line="360" w:lineRule="auto"/>
        <w:rPr>
          <w:rFonts w:ascii="Leelawadee" w:hAnsi="Leelawadee" w:cs="Leelawadee"/>
          <w:color w:val="000000" w:themeColor="text1"/>
          <w:sz w:val="20"/>
          <w:lang w:val="pt-BR"/>
        </w:rPr>
      </w:pPr>
    </w:p>
    <w:p w14:paraId="37C49587" w14:textId="7DF7BD53" w:rsidR="00144D20" w:rsidRPr="001478A6" w:rsidRDefault="00144D20" w:rsidP="001478A6">
      <w:pPr>
        <w:pStyle w:val="PargrafodaLista"/>
        <w:numPr>
          <w:ilvl w:val="2"/>
          <w:numId w:val="32"/>
        </w:numPr>
        <w:spacing w:line="360" w:lineRule="auto"/>
        <w:ind w:left="0" w:firstLine="0"/>
        <w:contextualSpacing/>
        <w:jc w:val="both"/>
        <w:rPr>
          <w:rFonts w:ascii="Leelawadee" w:hAnsi="Leelawadee" w:cs="Leelawadee"/>
          <w:color w:val="000000" w:themeColor="text1"/>
          <w:sz w:val="20"/>
          <w:lang w:val="pt-BR"/>
        </w:rPr>
      </w:pPr>
      <w:r w:rsidRPr="001478A6">
        <w:rPr>
          <w:rFonts w:ascii="Leelawadee" w:hAnsi="Leelawadee" w:cs="Leelawadee"/>
          <w:color w:val="000000" w:themeColor="text1"/>
          <w:sz w:val="20"/>
          <w:lang w:val="pt-BR"/>
        </w:rPr>
        <w:t xml:space="preserve">Na hipótese da </w:t>
      </w:r>
      <w:proofErr w:type="spellStart"/>
      <w:r w:rsidRPr="001478A6">
        <w:rPr>
          <w:rFonts w:ascii="Leelawadee" w:hAnsi="Leelawadee" w:cs="Leelawadee"/>
          <w:color w:val="000000" w:themeColor="text1"/>
          <w:sz w:val="20"/>
          <w:lang w:val="pt-BR"/>
        </w:rPr>
        <w:t>Securitizadora</w:t>
      </w:r>
      <w:proofErr w:type="spellEnd"/>
      <w:r w:rsidRPr="001478A6">
        <w:rPr>
          <w:rFonts w:ascii="Leelawadee" w:hAnsi="Leelawadee" w:cs="Leelawadee"/>
          <w:color w:val="000000" w:themeColor="text1"/>
          <w:sz w:val="20"/>
          <w:lang w:val="pt-BR"/>
        </w:rPr>
        <w:t xml:space="preserve"> ou do Agente Fiduciário</w:t>
      </w:r>
      <w:r w:rsidR="002D254F" w:rsidRPr="001478A6">
        <w:rPr>
          <w:rFonts w:ascii="Leelawadee" w:hAnsi="Leelawadee" w:cs="Leelawadee"/>
          <w:color w:val="000000" w:themeColor="text1"/>
          <w:sz w:val="20"/>
          <w:lang w:val="pt-BR"/>
        </w:rPr>
        <w:t xml:space="preserve"> dos CRI</w:t>
      </w:r>
      <w:r w:rsidRPr="001478A6">
        <w:rPr>
          <w:rFonts w:ascii="Leelawadee" w:hAnsi="Leelawadee" w:cs="Leelawadee"/>
          <w:color w:val="000000" w:themeColor="text1"/>
          <w:sz w:val="20"/>
          <w:lang w:val="pt-BR"/>
        </w:rPr>
        <w:t xml:space="preserve"> ser exigido por autoridade competente a comprovar a destinação dos recursos objeto desta Emissão</w:t>
      </w:r>
      <w:r w:rsidR="003C288B" w:rsidRPr="001478A6">
        <w:rPr>
          <w:rFonts w:ascii="Leelawadee" w:hAnsi="Leelawadee" w:cs="Leelawadee"/>
          <w:color w:val="000000" w:themeColor="text1"/>
          <w:sz w:val="20"/>
          <w:lang w:val="pt-BR"/>
        </w:rPr>
        <w:t xml:space="preserve"> de Debêntures</w:t>
      </w:r>
      <w:r w:rsidRPr="001478A6">
        <w:rPr>
          <w:rFonts w:ascii="Leelawadee" w:hAnsi="Leelawadee" w:cs="Leelawadee"/>
          <w:color w:val="000000" w:themeColor="text1"/>
          <w:sz w:val="20"/>
          <w:lang w:val="pt-BR"/>
        </w:rPr>
        <w:t xml:space="preserve">, a Emissora enviará à </w:t>
      </w:r>
      <w:proofErr w:type="spellStart"/>
      <w:r w:rsidRPr="001478A6">
        <w:rPr>
          <w:rFonts w:ascii="Leelawadee" w:hAnsi="Leelawadee" w:cs="Leelawadee"/>
          <w:color w:val="000000" w:themeColor="text1"/>
          <w:sz w:val="20"/>
          <w:lang w:val="pt-BR"/>
        </w:rPr>
        <w:t>Securitizadora</w:t>
      </w:r>
      <w:proofErr w:type="spellEnd"/>
      <w:r w:rsidRPr="001478A6">
        <w:rPr>
          <w:rFonts w:ascii="Leelawadee" w:hAnsi="Leelawadee" w:cs="Leelawadee"/>
          <w:color w:val="000000" w:themeColor="text1"/>
          <w:sz w:val="20"/>
          <w:lang w:val="pt-BR"/>
        </w:rPr>
        <w:t xml:space="preserve"> e/ou ao Agente Fiduciário</w:t>
      </w:r>
      <w:r w:rsidR="002D254F" w:rsidRPr="001478A6">
        <w:rPr>
          <w:rFonts w:ascii="Leelawadee" w:hAnsi="Leelawadee" w:cs="Leelawadee"/>
          <w:color w:val="000000" w:themeColor="text1"/>
          <w:sz w:val="20"/>
          <w:lang w:val="pt-BR"/>
        </w:rPr>
        <w:t xml:space="preserve"> dos CRI</w:t>
      </w:r>
      <w:r w:rsidRPr="001478A6">
        <w:rPr>
          <w:rFonts w:ascii="Leelawadee" w:hAnsi="Leelawadee" w:cs="Leelawadee"/>
          <w:color w:val="000000" w:themeColor="text1"/>
          <w:sz w:val="20"/>
          <w:lang w:val="pt-BR"/>
        </w:rPr>
        <w:t xml:space="preserve"> os documentos </w:t>
      </w:r>
      <w:r w:rsidR="00913AD1" w:rsidRPr="001478A6">
        <w:rPr>
          <w:rFonts w:ascii="Leelawadee" w:hAnsi="Leelawadee" w:cs="Leelawadee"/>
          <w:color w:val="000000" w:themeColor="text1"/>
          <w:sz w:val="20"/>
          <w:lang w:val="pt-BR"/>
        </w:rPr>
        <w:t>(contratos, notas fiscais e seus arquivos XML, emitidos automaticamente durante a emissão das notas fiscais, faturas, recibos,</w:t>
      </w:r>
      <w:r w:rsidR="00DE0DDF" w:rsidRPr="001478A6">
        <w:rPr>
          <w:rFonts w:ascii="Leelawadee" w:hAnsi="Leelawadee" w:cs="Leelawadee"/>
          <w:color w:val="000000" w:themeColor="text1"/>
          <w:sz w:val="20"/>
          <w:lang w:val="pt-BR"/>
        </w:rPr>
        <w:t xml:space="preserve"> extratos,</w:t>
      </w:r>
      <w:r w:rsidR="00913AD1" w:rsidRPr="001478A6">
        <w:rPr>
          <w:rFonts w:ascii="Leelawadee" w:hAnsi="Leelawadee" w:cs="Leelawadee"/>
          <w:color w:val="000000" w:themeColor="text1"/>
          <w:sz w:val="20"/>
          <w:lang w:val="pt-BR"/>
        </w:rPr>
        <w:t xml:space="preserve"> dentre outros)</w:t>
      </w:r>
      <w:r w:rsidRPr="001478A6">
        <w:rPr>
          <w:rFonts w:ascii="Leelawadee" w:hAnsi="Leelawadee" w:cs="Leelawadee"/>
          <w:color w:val="000000" w:themeColor="text1"/>
          <w:sz w:val="20"/>
          <w:lang w:val="pt-BR"/>
        </w:rPr>
        <w:t xml:space="preserve"> e informações necessárias para a comprovação da</w:t>
      </w:r>
      <w:r w:rsidR="002A3E98" w:rsidRPr="001478A6">
        <w:rPr>
          <w:rFonts w:ascii="Leelawadee" w:hAnsi="Leelawadee" w:cs="Leelawadee"/>
          <w:color w:val="000000" w:themeColor="text1"/>
          <w:sz w:val="20"/>
          <w:lang w:val="pt-BR"/>
        </w:rPr>
        <w:t>s despesas</w:t>
      </w:r>
      <w:r w:rsidRPr="001478A6">
        <w:rPr>
          <w:rFonts w:ascii="Leelawadee" w:hAnsi="Leelawadee" w:cs="Leelawadee"/>
          <w:color w:val="000000" w:themeColor="text1"/>
          <w:sz w:val="20"/>
          <w:lang w:val="pt-BR"/>
        </w:rPr>
        <w:t xml:space="preserve"> </w:t>
      </w:r>
      <w:r w:rsidR="002A3E98" w:rsidRPr="001478A6">
        <w:rPr>
          <w:rFonts w:ascii="Leelawadee" w:hAnsi="Leelawadee" w:cs="Leelawadee"/>
          <w:color w:val="000000" w:themeColor="text1"/>
          <w:sz w:val="20"/>
          <w:lang w:val="pt-BR"/>
        </w:rPr>
        <w:t>a serem reembolsadas</w:t>
      </w:r>
      <w:r w:rsidRPr="001478A6">
        <w:rPr>
          <w:rFonts w:ascii="Leelawadee" w:hAnsi="Leelawadee" w:cs="Leelawadee"/>
          <w:color w:val="000000" w:themeColor="text1"/>
          <w:sz w:val="20"/>
          <w:lang w:val="pt-BR"/>
        </w:rPr>
        <w:t xml:space="preserve">, em até 10 (dez) dias contados da respectiva solicitação da </w:t>
      </w:r>
      <w:proofErr w:type="spellStart"/>
      <w:r w:rsidRPr="001478A6">
        <w:rPr>
          <w:rFonts w:ascii="Leelawadee" w:hAnsi="Leelawadee" w:cs="Leelawadee"/>
          <w:color w:val="000000" w:themeColor="text1"/>
          <w:sz w:val="20"/>
          <w:lang w:val="pt-BR"/>
        </w:rPr>
        <w:t>Securitizadora</w:t>
      </w:r>
      <w:proofErr w:type="spellEnd"/>
      <w:r w:rsidRPr="001478A6">
        <w:rPr>
          <w:rFonts w:ascii="Leelawadee" w:hAnsi="Leelawadee" w:cs="Leelawadee"/>
          <w:color w:val="000000" w:themeColor="text1"/>
          <w:sz w:val="20"/>
          <w:lang w:val="pt-BR"/>
        </w:rPr>
        <w:t xml:space="preserve"> e/ou do Agente Fiduciário</w:t>
      </w:r>
      <w:r w:rsidR="002D254F" w:rsidRPr="001478A6">
        <w:rPr>
          <w:rFonts w:ascii="Leelawadee" w:hAnsi="Leelawadee" w:cs="Leelawadee"/>
          <w:color w:val="000000" w:themeColor="text1"/>
          <w:sz w:val="20"/>
          <w:lang w:val="pt-BR"/>
        </w:rPr>
        <w:t xml:space="preserve"> dos CRI</w:t>
      </w:r>
      <w:r w:rsidRPr="001478A6">
        <w:rPr>
          <w:rFonts w:ascii="Leelawadee" w:hAnsi="Leelawadee" w:cs="Leelawadee"/>
          <w:color w:val="000000" w:themeColor="text1"/>
          <w:sz w:val="20"/>
          <w:lang w:val="pt-BR"/>
        </w:rPr>
        <w:t xml:space="preserve">, ou em prazo inferior, de modo a possibilitar o cumprimento tempestivo pela </w:t>
      </w:r>
      <w:proofErr w:type="spellStart"/>
      <w:r w:rsidRPr="001478A6">
        <w:rPr>
          <w:rFonts w:ascii="Leelawadee" w:hAnsi="Leelawadee" w:cs="Leelawadee"/>
          <w:color w:val="000000" w:themeColor="text1"/>
          <w:sz w:val="20"/>
          <w:lang w:val="pt-BR"/>
        </w:rPr>
        <w:t>Securitizadora</w:t>
      </w:r>
      <w:proofErr w:type="spellEnd"/>
      <w:r w:rsidRPr="001478A6">
        <w:rPr>
          <w:rFonts w:ascii="Leelawadee" w:hAnsi="Leelawadee" w:cs="Leelawadee"/>
          <w:color w:val="000000" w:themeColor="text1"/>
          <w:sz w:val="20"/>
          <w:lang w:val="pt-BR"/>
        </w:rPr>
        <w:t xml:space="preserve"> e/ou pelo Agente Fiduciário</w:t>
      </w:r>
      <w:r w:rsidR="002D254F" w:rsidRPr="001478A6">
        <w:rPr>
          <w:rFonts w:ascii="Leelawadee" w:hAnsi="Leelawadee" w:cs="Leelawadee"/>
          <w:color w:val="000000" w:themeColor="text1"/>
          <w:sz w:val="20"/>
          <w:lang w:val="pt-BR"/>
        </w:rPr>
        <w:t xml:space="preserve"> dos CRI</w:t>
      </w:r>
      <w:r w:rsidRPr="001478A6">
        <w:rPr>
          <w:rFonts w:ascii="Leelawadee" w:hAnsi="Leelawadee" w:cs="Leelawadee"/>
          <w:color w:val="000000" w:themeColor="text1"/>
          <w:sz w:val="20"/>
          <w:lang w:val="pt-BR"/>
        </w:rPr>
        <w:t xml:space="preserve"> de quaisquer solicitações efetuadas por autoridades ou órgãos reguladores, regulamentos, leis ou determinações judiciais, administrativas e/ou arbitrais.</w:t>
      </w:r>
    </w:p>
    <w:p w14:paraId="0EA12680" w14:textId="77777777" w:rsidR="00913AD1" w:rsidRPr="001478A6" w:rsidRDefault="00913AD1" w:rsidP="00030ECF">
      <w:pPr>
        <w:pStyle w:val="PargrafodaLista"/>
        <w:spacing w:line="360" w:lineRule="auto"/>
        <w:ind w:left="0"/>
        <w:contextualSpacing/>
        <w:jc w:val="both"/>
        <w:rPr>
          <w:rFonts w:ascii="Leelawadee" w:hAnsi="Leelawadee" w:cs="Leelawadee"/>
          <w:color w:val="000000" w:themeColor="text1"/>
          <w:sz w:val="20"/>
          <w:lang w:val="pt-BR"/>
        </w:rPr>
      </w:pPr>
    </w:p>
    <w:p w14:paraId="76CF74A5" w14:textId="5DED6656" w:rsidR="00913AD1" w:rsidRPr="001478A6" w:rsidRDefault="00B2154B" w:rsidP="001478A6">
      <w:pPr>
        <w:pStyle w:val="PargrafodaLista"/>
        <w:numPr>
          <w:ilvl w:val="2"/>
          <w:numId w:val="32"/>
        </w:numPr>
        <w:spacing w:line="360" w:lineRule="auto"/>
        <w:ind w:left="0" w:firstLine="0"/>
        <w:contextualSpacing/>
        <w:jc w:val="both"/>
        <w:rPr>
          <w:rFonts w:ascii="Leelawadee" w:hAnsi="Leelawadee" w:cs="Leelawadee"/>
          <w:color w:val="000000" w:themeColor="text1"/>
          <w:sz w:val="20"/>
          <w:lang w:val="pt-BR"/>
        </w:rPr>
      </w:pPr>
      <w:r>
        <w:rPr>
          <w:rFonts w:ascii="Leelawadee" w:hAnsi="Leelawadee" w:cs="Leelawadee"/>
          <w:color w:val="000000" w:themeColor="text1"/>
          <w:sz w:val="20"/>
          <w:lang w:val="pt-BR"/>
        </w:rPr>
        <w:t>A</w:t>
      </w:r>
      <w:r w:rsidR="00913AD1" w:rsidRPr="001478A6">
        <w:rPr>
          <w:rFonts w:ascii="Leelawadee" w:hAnsi="Leelawadee" w:cs="Leelawadee"/>
          <w:color w:val="000000" w:themeColor="text1"/>
          <w:sz w:val="20"/>
          <w:lang w:val="pt-BR"/>
        </w:rPr>
        <w:t xml:space="preserve"> Emissora </w:t>
      </w:r>
      <w:r>
        <w:rPr>
          <w:rFonts w:ascii="Leelawadee" w:hAnsi="Leelawadee" w:cs="Leelawadee"/>
          <w:color w:val="000000" w:themeColor="text1"/>
          <w:sz w:val="20"/>
          <w:lang w:val="pt-BR"/>
        </w:rPr>
        <w:t xml:space="preserve">declara que </w:t>
      </w:r>
      <w:r w:rsidR="00913AD1" w:rsidRPr="001478A6">
        <w:rPr>
          <w:rFonts w:ascii="Leelawadee" w:hAnsi="Leelawadee" w:cs="Leelawadee"/>
          <w:color w:val="000000" w:themeColor="text1"/>
          <w:sz w:val="20"/>
          <w:lang w:val="pt-BR"/>
        </w:rPr>
        <w:t>os documentos encaminhados</w:t>
      </w:r>
      <w:r>
        <w:rPr>
          <w:rFonts w:ascii="Leelawadee" w:hAnsi="Leelawadee" w:cs="Leelawadee"/>
          <w:color w:val="000000" w:themeColor="text1"/>
          <w:sz w:val="20"/>
          <w:lang w:val="pt-BR"/>
        </w:rPr>
        <w:t xml:space="preserve"> são verdadeiros</w:t>
      </w:r>
      <w:r w:rsidR="00913AD1" w:rsidRPr="001478A6">
        <w:rPr>
          <w:rFonts w:ascii="Leelawadee" w:hAnsi="Leelawadee" w:cs="Leelawadee"/>
          <w:color w:val="000000" w:themeColor="text1"/>
          <w:sz w:val="20"/>
          <w:lang w:val="pt-BR"/>
        </w:rPr>
        <w:t>, atestando, inclusive, que estes não foram objeto de fraude ou adulteração, não cabendo ao Agente Fidu</w:t>
      </w:r>
      <w:r w:rsidR="00DE0DDF" w:rsidRPr="001478A6">
        <w:rPr>
          <w:rFonts w:ascii="Leelawadee" w:hAnsi="Leelawadee" w:cs="Leelawadee"/>
          <w:color w:val="000000" w:themeColor="text1"/>
          <w:sz w:val="20"/>
          <w:lang w:val="pt-BR"/>
        </w:rPr>
        <w:t>ci</w:t>
      </w:r>
      <w:r w:rsidR="00913AD1" w:rsidRPr="001478A6">
        <w:rPr>
          <w:rFonts w:ascii="Leelawadee" w:hAnsi="Leelawadee" w:cs="Leelawadee"/>
          <w:color w:val="000000" w:themeColor="text1"/>
          <w:sz w:val="20"/>
          <w:lang w:val="pt-BR"/>
        </w:rPr>
        <w:t>ário a responsabilidade por verificar a suficiência, validade, qualidade, veracidade ou completude das informações técnicas e financeiras dos eventuais documentos enviados pela Emissora, tais como notas fiscais, faturas e/ou comprovantes de pagamento e/ou demonstrativos contábeis da Emissora, objeto da destinação dos recursos.</w:t>
      </w:r>
    </w:p>
    <w:p w14:paraId="20CD17D7" w14:textId="77777777" w:rsidR="00DE0DDF" w:rsidRPr="00030ECF" w:rsidRDefault="00DE0DDF" w:rsidP="00030ECF">
      <w:pPr>
        <w:pStyle w:val="PargrafodaLista"/>
        <w:spacing w:line="360" w:lineRule="auto"/>
        <w:rPr>
          <w:rFonts w:ascii="Leelawadee" w:hAnsi="Leelawadee" w:cs="Leelawadee"/>
          <w:color w:val="000000" w:themeColor="text1"/>
          <w:sz w:val="20"/>
          <w:lang w:val="pt-BR"/>
        </w:rPr>
      </w:pPr>
    </w:p>
    <w:p w14:paraId="3B32A412" w14:textId="3ADBF0A0" w:rsidR="00DE0DDF" w:rsidRPr="001478A6" w:rsidRDefault="00DE0DDF" w:rsidP="001478A6">
      <w:pPr>
        <w:pStyle w:val="PargrafodaLista"/>
        <w:numPr>
          <w:ilvl w:val="2"/>
          <w:numId w:val="32"/>
        </w:numPr>
        <w:spacing w:line="360" w:lineRule="auto"/>
        <w:ind w:left="0" w:firstLine="0"/>
        <w:contextualSpacing/>
        <w:jc w:val="both"/>
        <w:rPr>
          <w:rFonts w:ascii="Leelawadee" w:hAnsi="Leelawadee" w:cs="Leelawadee"/>
          <w:color w:val="000000" w:themeColor="text1"/>
          <w:sz w:val="20"/>
          <w:lang w:val="pt-BR"/>
        </w:rPr>
      </w:pPr>
      <w:r w:rsidRPr="001478A6">
        <w:rPr>
          <w:rFonts w:ascii="Leelawadee" w:hAnsi="Leelawadee" w:cs="Leelawadee"/>
          <w:color w:val="000000" w:themeColor="text1"/>
          <w:sz w:val="20"/>
          <w:lang w:val="pt-BR"/>
        </w:rPr>
        <w:t xml:space="preserve">A Emissora, no âmbito desta Escritura, se obriga em caráter irrevogável e irretratável, a indenizar a </w:t>
      </w:r>
      <w:proofErr w:type="spellStart"/>
      <w:r w:rsidRPr="001478A6">
        <w:rPr>
          <w:rFonts w:ascii="Leelawadee" w:hAnsi="Leelawadee" w:cs="Leelawadee"/>
          <w:color w:val="000000" w:themeColor="text1"/>
          <w:sz w:val="20"/>
          <w:lang w:val="pt-BR"/>
        </w:rPr>
        <w:t>Securitizadora</w:t>
      </w:r>
      <w:proofErr w:type="spellEnd"/>
      <w:r w:rsidR="00905731" w:rsidRPr="001478A6">
        <w:rPr>
          <w:rFonts w:ascii="Leelawadee" w:hAnsi="Leelawadee" w:cs="Leelawadee"/>
          <w:color w:val="000000" w:themeColor="text1"/>
          <w:sz w:val="20"/>
          <w:lang w:val="pt-BR"/>
        </w:rPr>
        <w:t>, os Titulares dos CRI</w:t>
      </w:r>
      <w:r w:rsidRPr="001478A6">
        <w:rPr>
          <w:rFonts w:ascii="Leelawadee" w:hAnsi="Leelawadee" w:cs="Leelawadee"/>
          <w:color w:val="000000" w:themeColor="text1"/>
          <w:sz w:val="20"/>
          <w:lang w:val="pt-BR"/>
        </w:rPr>
        <w:t xml:space="preserve"> e/ou o Agente Fiduciário dos CRI por todos e quaisquer prejuízos, danos, perdas, custos e/ou despesas (incluindo custas judiciais e honorários advocatícios) que estas vierem a, comprovadamente, incorrer em decorrência da utilização dos recursos oriundos das Debêntures de forma diversa da estabelecida nesta Cláusula </w:t>
      </w:r>
      <w:r w:rsidR="00905731" w:rsidRPr="001478A6">
        <w:rPr>
          <w:rFonts w:ascii="Leelawadee" w:hAnsi="Leelawadee" w:cs="Leelawadee"/>
          <w:color w:val="000000" w:themeColor="text1"/>
          <w:sz w:val="20"/>
          <w:lang w:val="pt-BR"/>
        </w:rPr>
        <w:t xml:space="preserve">Quinta </w:t>
      </w:r>
      <w:r w:rsidRPr="001478A6">
        <w:rPr>
          <w:rFonts w:ascii="Leelawadee" w:hAnsi="Leelawadee" w:cs="Leelawadee"/>
          <w:color w:val="000000" w:themeColor="text1"/>
          <w:sz w:val="20"/>
          <w:lang w:val="pt-BR"/>
        </w:rPr>
        <w:t xml:space="preserve">e suas </w:t>
      </w:r>
      <w:proofErr w:type="spellStart"/>
      <w:r w:rsidRPr="001478A6">
        <w:rPr>
          <w:rFonts w:ascii="Leelawadee" w:hAnsi="Leelawadee" w:cs="Leelawadee"/>
          <w:color w:val="000000" w:themeColor="text1"/>
          <w:sz w:val="20"/>
          <w:lang w:val="pt-BR"/>
        </w:rPr>
        <w:t>subcláusulas</w:t>
      </w:r>
      <w:proofErr w:type="spellEnd"/>
      <w:r w:rsidR="00905731" w:rsidRPr="001478A6">
        <w:rPr>
          <w:rFonts w:ascii="Leelawadee" w:hAnsi="Leelawadee" w:cs="Leelawadee"/>
          <w:color w:val="000000" w:themeColor="text1"/>
          <w:sz w:val="20"/>
          <w:lang w:val="pt-BR"/>
        </w:rPr>
        <w:t xml:space="preserve">, </w:t>
      </w:r>
      <w:bookmarkStart w:id="74" w:name="_Hlk45848710"/>
      <w:r w:rsidR="00905731" w:rsidRPr="001478A6">
        <w:rPr>
          <w:rFonts w:ascii="Leelawadee" w:hAnsi="Leelawadee" w:cs="Leelawadee"/>
          <w:color w:val="000000" w:themeColor="text1"/>
          <w:sz w:val="20"/>
          <w:lang w:val="pt-BR"/>
        </w:rPr>
        <w:t xml:space="preserve">exceto em caso de comprovada fraude, dolo ou má-fé da Debenturista, dos Titulares dos CRI ou do Agente Fiduciário dos CRI. O valor da indenização prevista nesta cláusula está limitado, em qualquer circunstância, ao valor total da presente Emissão de Debêntures, acrescido (i) da Remuneração das Debêntures, calculada </w:t>
      </w:r>
      <w:r w:rsidR="00905731" w:rsidRPr="00030ECF">
        <w:rPr>
          <w:rFonts w:ascii="Leelawadee" w:hAnsi="Leelawadee" w:cs="Leelawadee"/>
          <w:i/>
          <w:iCs/>
          <w:color w:val="000000" w:themeColor="text1"/>
          <w:sz w:val="20"/>
          <w:lang w:val="pt-BR"/>
        </w:rPr>
        <w:t xml:space="preserve">pro rata </w:t>
      </w:r>
      <w:proofErr w:type="spellStart"/>
      <w:r w:rsidR="00905731" w:rsidRPr="00030ECF">
        <w:rPr>
          <w:rFonts w:ascii="Leelawadee" w:hAnsi="Leelawadee" w:cs="Leelawadee"/>
          <w:i/>
          <w:iCs/>
          <w:color w:val="000000" w:themeColor="text1"/>
          <w:sz w:val="20"/>
          <w:lang w:val="pt-BR"/>
        </w:rPr>
        <w:t>temporis</w:t>
      </w:r>
      <w:proofErr w:type="spellEnd"/>
      <w:r w:rsidR="00905731" w:rsidRPr="001478A6">
        <w:rPr>
          <w:rFonts w:ascii="Leelawadee" w:hAnsi="Leelawadee" w:cs="Leelawadee"/>
          <w:color w:val="000000" w:themeColor="text1"/>
          <w:sz w:val="20"/>
          <w:lang w:val="pt-BR"/>
        </w:rPr>
        <w:t xml:space="preserve">, desde a </w:t>
      </w:r>
      <w:r w:rsidR="001A279B">
        <w:rPr>
          <w:rFonts w:ascii="Leelawadee" w:hAnsi="Leelawadee" w:cs="Leelawadee"/>
          <w:color w:val="000000" w:themeColor="text1"/>
          <w:sz w:val="20"/>
          <w:lang w:val="pt-BR"/>
        </w:rPr>
        <w:t>Data de Integralização dos CRI</w:t>
      </w:r>
      <w:r w:rsidR="00905731" w:rsidRPr="001478A6">
        <w:rPr>
          <w:rFonts w:ascii="Leelawadee" w:hAnsi="Leelawadee" w:cs="Leelawadee"/>
          <w:color w:val="000000" w:themeColor="text1"/>
          <w:sz w:val="20"/>
          <w:lang w:val="pt-BR"/>
        </w:rPr>
        <w:t xml:space="preserve"> ou a Data de Pagamento da Remuneração imediatamente anterior, conforme o caso, até o efetivo pagamento; e (</w:t>
      </w:r>
      <w:proofErr w:type="spellStart"/>
      <w:r w:rsidR="00905731" w:rsidRPr="001478A6">
        <w:rPr>
          <w:rFonts w:ascii="Leelawadee" w:hAnsi="Leelawadee" w:cs="Leelawadee"/>
          <w:color w:val="000000" w:themeColor="text1"/>
          <w:sz w:val="20"/>
          <w:lang w:val="pt-BR"/>
        </w:rPr>
        <w:t>ii</w:t>
      </w:r>
      <w:proofErr w:type="spellEnd"/>
      <w:r w:rsidR="00905731" w:rsidRPr="001478A6">
        <w:rPr>
          <w:rFonts w:ascii="Leelawadee" w:hAnsi="Leelawadee" w:cs="Leelawadee"/>
          <w:color w:val="000000" w:themeColor="text1"/>
          <w:sz w:val="20"/>
          <w:lang w:val="pt-BR"/>
        </w:rPr>
        <w:t>) dos Encargos Moratórios, caso aplicável.</w:t>
      </w:r>
      <w:bookmarkEnd w:id="74"/>
    </w:p>
    <w:p w14:paraId="4F6B7552" w14:textId="77777777" w:rsidR="00913AD1" w:rsidRPr="00AC4244" w:rsidRDefault="00913AD1" w:rsidP="00030ECF">
      <w:pPr>
        <w:pStyle w:val="PargrafodaLista"/>
        <w:spacing w:line="360" w:lineRule="auto"/>
        <w:ind w:left="0"/>
        <w:contextualSpacing/>
        <w:jc w:val="both"/>
        <w:rPr>
          <w:rFonts w:ascii="Leelawadee" w:hAnsi="Leelawadee"/>
          <w:color w:val="000000" w:themeColor="text1"/>
          <w:sz w:val="20"/>
        </w:rPr>
      </w:pPr>
    </w:p>
    <w:p w14:paraId="19E3618E" w14:textId="49E11E19" w:rsidR="00913AD1" w:rsidRPr="001478A6" w:rsidRDefault="00913AD1" w:rsidP="001478A6">
      <w:pPr>
        <w:pStyle w:val="PargrafodaLista"/>
        <w:numPr>
          <w:ilvl w:val="2"/>
          <w:numId w:val="32"/>
        </w:numPr>
        <w:spacing w:line="360" w:lineRule="auto"/>
        <w:ind w:left="0" w:firstLine="0"/>
        <w:contextualSpacing/>
        <w:jc w:val="both"/>
        <w:rPr>
          <w:rFonts w:ascii="Leelawadee" w:hAnsi="Leelawadee" w:cs="Leelawadee"/>
          <w:color w:val="000000" w:themeColor="text1"/>
          <w:sz w:val="20"/>
          <w:lang w:val="pt-BR"/>
        </w:rPr>
      </w:pPr>
      <w:r w:rsidRPr="001478A6">
        <w:rPr>
          <w:rFonts w:ascii="Leelawadee" w:hAnsi="Leelawadee" w:cs="Leelawadee"/>
          <w:bCs/>
          <w:color w:val="000000" w:themeColor="text1"/>
          <w:sz w:val="20"/>
          <w:lang w:val="pt-BR"/>
        </w:rPr>
        <w:t>A Emissora será a responsável pela custódia e guarda de todos e quaisquer documentos que comprovem a utilização dos recursos relativos às Debêntures, nos termos desta cláusula.</w:t>
      </w:r>
    </w:p>
    <w:p w14:paraId="633E0B01" w14:textId="213FD68F" w:rsidR="00E67583" w:rsidRDefault="00E67583" w:rsidP="003479DB">
      <w:pPr>
        <w:spacing w:line="360" w:lineRule="auto"/>
        <w:jc w:val="both"/>
        <w:rPr>
          <w:rFonts w:ascii="Leelawadee" w:hAnsi="Leelawadee" w:cs="Leelawadee"/>
          <w:color w:val="000000"/>
          <w:sz w:val="20"/>
          <w:szCs w:val="20"/>
        </w:rPr>
      </w:pPr>
    </w:p>
    <w:p w14:paraId="50466A26" w14:textId="5F0F9A9D" w:rsidR="00E67583" w:rsidRPr="00F90E5E" w:rsidRDefault="00E67583" w:rsidP="00E67583">
      <w:pPr>
        <w:pStyle w:val="PargrafodaLista"/>
        <w:numPr>
          <w:ilvl w:val="1"/>
          <w:numId w:val="32"/>
        </w:numPr>
        <w:spacing w:line="360" w:lineRule="auto"/>
        <w:ind w:left="0" w:firstLine="0"/>
        <w:contextualSpacing/>
        <w:jc w:val="both"/>
        <w:rPr>
          <w:rFonts w:ascii="Leelawadee" w:hAnsi="Leelawadee" w:cs="Leelawadee"/>
          <w:color w:val="000000"/>
          <w:sz w:val="20"/>
          <w:lang w:val="pt-BR"/>
        </w:rPr>
      </w:pPr>
      <w:r w:rsidRPr="00B2470D">
        <w:rPr>
          <w:rFonts w:ascii="Leelawadee" w:hAnsi="Leelawadee" w:cs="Leelawadee"/>
          <w:color w:val="000000"/>
          <w:sz w:val="20"/>
          <w:lang w:val="pt-BR"/>
        </w:rPr>
        <w:t xml:space="preserve">A Debenturista, na qualidade de </w:t>
      </w:r>
      <w:proofErr w:type="spellStart"/>
      <w:r w:rsidRPr="00B2470D">
        <w:rPr>
          <w:rFonts w:ascii="Leelawadee" w:hAnsi="Leelawadee" w:cs="Leelawadee"/>
          <w:color w:val="000000"/>
          <w:sz w:val="20"/>
          <w:lang w:val="pt-BR"/>
        </w:rPr>
        <w:t>Securitizadora</w:t>
      </w:r>
      <w:proofErr w:type="spellEnd"/>
      <w:r w:rsidRPr="00B2470D">
        <w:rPr>
          <w:rFonts w:ascii="Leelawadee" w:hAnsi="Leelawadee" w:cs="Leelawadee"/>
          <w:color w:val="000000"/>
          <w:sz w:val="20"/>
          <w:lang w:val="pt-BR"/>
        </w:rPr>
        <w:t xml:space="preserve"> e emissora dos CRI, deverá encaminhar ao Agente Fiduciário dos CRI declaração certificando que as despesas a serem objeto de reembolso nos termos do item </w:t>
      </w:r>
      <w:r w:rsidRPr="00B2470D">
        <w:rPr>
          <w:rFonts w:ascii="Leelawadee" w:hAnsi="Leelawadee" w:cs="Leelawadee"/>
          <w:color w:val="000000"/>
          <w:sz w:val="20"/>
          <w:lang w:val="pt-BR"/>
        </w:rPr>
        <w:fldChar w:fldCharType="begin"/>
      </w:r>
      <w:r w:rsidRPr="00B2470D">
        <w:rPr>
          <w:rFonts w:ascii="Leelawadee" w:hAnsi="Leelawadee" w:cs="Leelawadee"/>
          <w:color w:val="000000"/>
          <w:sz w:val="20"/>
          <w:lang w:val="pt-BR"/>
        </w:rPr>
        <w:instrText xml:space="preserve"> REF _Ref23833594 \r \h  \* MERGEFORMAT </w:instrText>
      </w:r>
      <w:r w:rsidRPr="00B2470D">
        <w:rPr>
          <w:rFonts w:ascii="Leelawadee" w:hAnsi="Leelawadee" w:cs="Leelawadee"/>
          <w:color w:val="000000"/>
          <w:sz w:val="20"/>
          <w:lang w:val="pt-BR"/>
        </w:rPr>
      </w:r>
      <w:r w:rsidRPr="00B2470D">
        <w:rPr>
          <w:rFonts w:ascii="Leelawadee" w:hAnsi="Leelawadee" w:cs="Leelawadee"/>
          <w:color w:val="000000"/>
          <w:sz w:val="20"/>
          <w:lang w:val="pt-BR"/>
        </w:rPr>
        <w:fldChar w:fldCharType="separate"/>
      </w:r>
      <w:r w:rsidR="00B2470D">
        <w:rPr>
          <w:rFonts w:ascii="Leelawadee" w:hAnsi="Leelawadee" w:cs="Leelawadee"/>
          <w:color w:val="000000"/>
          <w:sz w:val="20"/>
          <w:lang w:val="pt-BR"/>
        </w:rPr>
        <w:t>5.1</w:t>
      </w:r>
      <w:r w:rsidRPr="00B2470D">
        <w:rPr>
          <w:rFonts w:ascii="Leelawadee" w:hAnsi="Leelawadee" w:cs="Leelawadee"/>
          <w:color w:val="000000"/>
          <w:sz w:val="20"/>
          <w:lang w:val="pt-BR"/>
        </w:rPr>
        <w:fldChar w:fldCharType="end"/>
      </w:r>
      <w:r w:rsidRPr="00B2470D">
        <w:rPr>
          <w:rFonts w:ascii="Leelawadee" w:hAnsi="Leelawadee" w:cs="Leelawadee"/>
          <w:color w:val="000000"/>
          <w:sz w:val="20"/>
          <w:lang w:val="pt-BR"/>
        </w:rPr>
        <w:t xml:space="preserve">., acima, não estão vinculadas a qualquer outra emissão de certificados de recebíveis imobiliários com lastro em créditos imobiliários na destinação, nos termos do Termo de Securitização e conforme Anexo </w:t>
      </w:r>
      <w:r w:rsidR="00E73BE8" w:rsidRPr="00B2470D">
        <w:rPr>
          <w:rFonts w:ascii="Leelawadee" w:hAnsi="Leelawadee" w:cs="Leelawadee"/>
          <w:color w:val="000000"/>
          <w:sz w:val="20"/>
          <w:lang w:val="pt-BR"/>
        </w:rPr>
        <w:t>VII</w:t>
      </w:r>
      <w:r w:rsidRPr="00B2470D">
        <w:rPr>
          <w:rFonts w:ascii="Leelawadee" w:hAnsi="Leelawadee" w:cs="Leelawadee"/>
          <w:color w:val="000000"/>
          <w:sz w:val="20"/>
          <w:lang w:val="pt-BR"/>
        </w:rPr>
        <w:t xml:space="preserve"> à presente Escritura.</w:t>
      </w:r>
    </w:p>
    <w:p w14:paraId="4D574B40" w14:textId="77777777" w:rsidR="00086483" w:rsidRPr="00B150E5" w:rsidRDefault="00086483" w:rsidP="00B150E5">
      <w:pPr>
        <w:pStyle w:val="PargrafodaLista"/>
        <w:spacing w:line="360" w:lineRule="auto"/>
        <w:ind w:left="0"/>
        <w:contextualSpacing/>
        <w:jc w:val="both"/>
        <w:rPr>
          <w:rFonts w:ascii="Leelawadee" w:hAnsi="Leelawadee" w:cs="Leelawadee"/>
          <w:color w:val="000000"/>
          <w:sz w:val="20"/>
          <w:lang w:val="pt-BR"/>
        </w:rPr>
      </w:pPr>
    </w:p>
    <w:p w14:paraId="4C371C39" w14:textId="7FE9FBAB" w:rsidR="00905731" w:rsidRPr="001478A6" w:rsidRDefault="00905731" w:rsidP="003479DB">
      <w:pPr>
        <w:pStyle w:val="PargrafodaLista"/>
        <w:numPr>
          <w:ilvl w:val="1"/>
          <w:numId w:val="32"/>
        </w:numPr>
        <w:spacing w:line="360" w:lineRule="auto"/>
        <w:ind w:left="0" w:firstLine="0"/>
        <w:contextualSpacing/>
        <w:jc w:val="both"/>
        <w:rPr>
          <w:rFonts w:ascii="Leelawadee" w:hAnsi="Leelawadee" w:cs="Leelawadee"/>
          <w:color w:val="000000" w:themeColor="text1"/>
          <w:sz w:val="20"/>
          <w:lang w:val="pt-BR"/>
        </w:rPr>
      </w:pPr>
      <w:bookmarkStart w:id="75" w:name="_Hlk45848813"/>
      <w:r w:rsidRPr="00B150E5">
        <w:rPr>
          <w:rFonts w:ascii="Leelawadee" w:hAnsi="Leelawadee" w:cs="Leelawadee" w:hint="cs"/>
          <w:color w:val="000000"/>
          <w:sz w:val="20"/>
          <w:lang w:val="pt-BR"/>
        </w:rPr>
        <w:t>A Emissora, na qualidade</w:t>
      </w:r>
      <w:r w:rsidRPr="001478A6">
        <w:rPr>
          <w:rFonts w:ascii="Leelawadee" w:hAnsi="Leelawadee" w:cs="Leelawadee"/>
          <w:color w:val="000000"/>
          <w:sz w:val="20"/>
          <w:lang w:val="pt-BR"/>
        </w:rPr>
        <w:t xml:space="preserve"> de contribuinte da relação jurídico-tributária decorrente do IOF, obriga-se, em caráter irrevogável e irretratável, a indenizar, defender, eximir, manter indene e reembolsar a Debenturista e, ainda, o Agente Fiduciário dos CRI (conforme o caso) em relação ao pagamento de IOF, com os devidos acréscimos legais, incluindo, mas não se limitando, a multas e/ou demais encargos, caso as autoridades competentes entendam que o Imóvel não se enquadra, por qualquer motivo, nas hipóteses previstas no Decreto nº 6.306/2007. Sem prejuízo do disposto nesta Cláusula, a Emissora se responsabiliza, de forma irrevogável e irretratável, por todos os custos efetivamente incorridos pela De</w:t>
      </w:r>
      <w:r w:rsidR="001062DB" w:rsidRPr="001478A6">
        <w:rPr>
          <w:rFonts w:ascii="Leelawadee" w:hAnsi="Leelawadee" w:cs="Leelawadee"/>
          <w:color w:val="000000"/>
          <w:sz w:val="20"/>
          <w:lang w:val="pt-BR"/>
        </w:rPr>
        <w:t>b</w:t>
      </w:r>
      <w:r w:rsidRPr="001478A6">
        <w:rPr>
          <w:rFonts w:ascii="Leelawadee" w:hAnsi="Leelawadee" w:cs="Leelawadee"/>
          <w:color w:val="000000"/>
          <w:sz w:val="20"/>
          <w:lang w:val="pt-BR"/>
        </w:rPr>
        <w:t>enturista ou, ainda, pelo Agente Fiduciário</w:t>
      </w:r>
      <w:r w:rsidR="001062DB" w:rsidRPr="001478A6">
        <w:rPr>
          <w:rFonts w:ascii="Leelawadee" w:hAnsi="Leelawadee" w:cs="Leelawadee"/>
          <w:color w:val="000000"/>
          <w:sz w:val="20"/>
          <w:lang w:val="pt-BR"/>
        </w:rPr>
        <w:t xml:space="preserve"> dos CRI</w:t>
      </w:r>
      <w:r w:rsidRPr="001478A6">
        <w:rPr>
          <w:rFonts w:ascii="Leelawadee" w:hAnsi="Leelawadee" w:cs="Leelawadee"/>
          <w:color w:val="000000"/>
          <w:sz w:val="20"/>
          <w:lang w:val="pt-BR"/>
        </w:rPr>
        <w:t xml:space="preserve"> (conforme o caso) em função de eventual questionamento das autoridades fiscais, administrativas e/ou judiciais, que deverão ser informados à </w:t>
      </w:r>
      <w:r w:rsidR="001062DB" w:rsidRPr="001478A6">
        <w:rPr>
          <w:rFonts w:ascii="Leelawadee" w:hAnsi="Leelawadee" w:cs="Leelawadee"/>
          <w:color w:val="000000"/>
          <w:sz w:val="20"/>
          <w:lang w:val="pt-BR"/>
        </w:rPr>
        <w:t>Emissora</w:t>
      </w:r>
      <w:r w:rsidRPr="001478A6">
        <w:rPr>
          <w:rFonts w:ascii="Leelawadee" w:hAnsi="Leelawadee" w:cs="Leelawadee"/>
          <w:color w:val="000000"/>
          <w:sz w:val="20"/>
          <w:lang w:val="pt-BR"/>
        </w:rPr>
        <w:t xml:space="preserve"> em até 48 (quarenta e oito) horas a contar do seu recebimento </w:t>
      </w:r>
      <w:r w:rsidR="001062DB" w:rsidRPr="001478A6">
        <w:rPr>
          <w:rFonts w:ascii="Leelawadee" w:hAnsi="Leelawadee" w:cs="Leelawadee"/>
          <w:color w:val="000000"/>
          <w:sz w:val="20"/>
          <w:lang w:val="pt-BR"/>
        </w:rPr>
        <w:t>pela Debenturista ou Agente Fiduciário dos CRI</w:t>
      </w:r>
      <w:r w:rsidRPr="001478A6">
        <w:rPr>
          <w:rFonts w:ascii="Leelawadee" w:hAnsi="Leelawadee" w:cs="Leelawadee"/>
          <w:color w:val="000000"/>
          <w:sz w:val="20"/>
          <w:lang w:val="pt-BR"/>
        </w:rPr>
        <w:t>.</w:t>
      </w:r>
      <w:bookmarkEnd w:id="75"/>
    </w:p>
    <w:p w14:paraId="76F7D22C" w14:textId="77777777" w:rsidR="00F54CE3" w:rsidRPr="001478A6" w:rsidRDefault="00F54CE3" w:rsidP="001478A6">
      <w:pPr>
        <w:spacing w:line="360" w:lineRule="auto"/>
        <w:contextualSpacing/>
        <w:jc w:val="both"/>
        <w:rPr>
          <w:rFonts w:ascii="Leelawadee" w:hAnsi="Leelawadee" w:cs="Leelawadee"/>
          <w:color w:val="000000" w:themeColor="text1"/>
          <w:sz w:val="20"/>
          <w:szCs w:val="20"/>
        </w:rPr>
      </w:pPr>
    </w:p>
    <w:p w14:paraId="1C46CB30" w14:textId="276447E6" w:rsidR="00F54CE3" w:rsidRPr="001478A6" w:rsidRDefault="00F54CE3" w:rsidP="006117F8">
      <w:pPr>
        <w:pStyle w:val="Ttulo1"/>
      </w:pPr>
      <w:bookmarkStart w:id="76" w:name="_DV_M78"/>
      <w:bookmarkStart w:id="77" w:name="_Toc499990325"/>
      <w:bookmarkEnd w:id="76"/>
      <w:r w:rsidRPr="001478A6">
        <w:rPr>
          <w:rFonts w:hint="cs"/>
        </w:rPr>
        <w:t xml:space="preserve">CLÁUSULA </w:t>
      </w:r>
      <w:r w:rsidR="00AF62F8" w:rsidRPr="001478A6">
        <w:rPr>
          <w:rFonts w:hint="cs"/>
        </w:rPr>
        <w:t>SEXTA</w:t>
      </w:r>
      <w:r w:rsidR="00CE1C8B" w:rsidRPr="001478A6">
        <w:rPr>
          <w:rFonts w:hint="cs"/>
        </w:rPr>
        <w:t xml:space="preserve"> </w:t>
      </w:r>
      <w:r w:rsidR="00464AB4" w:rsidRPr="001478A6">
        <w:rPr>
          <w:rFonts w:hint="cs"/>
        </w:rPr>
        <w:t>–</w:t>
      </w:r>
      <w:r w:rsidRPr="001478A6">
        <w:rPr>
          <w:rFonts w:hint="cs"/>
        </w:rPr>
        <w:t xml:space="preserve"> CARACTERÍSTICAS </w:t>
      </w:r>
      <w:r w:rsidR="001E7930" w:rsidRPr="001478A6">
        <w:rPr>
          <w:rFonts w:hint="cs"/>
        </w:rPr>
        <w:t xml:space="preserve">DA EMISSÃO DE DEBÊNTURES E </w:t>
      </w:r>
      <w:r w:rsidRPr="001478A6">
        <w:rPr>
          <w:rFonts w:hint="cs"/>
        </w:rPr>
        <w:t>DAS DEBÊNTURES</w:t>
      </w:r>
      <w:bookmarkEnd w:id="77"/>
    </w:p>
    <w:p w14:paraId="68CCA455" w14:textId="77777777" w:rsidR="001E7930" w:rsidRPr="001478A6" w:rsidRDefault="001E7930" w:rsidP="001478A6">
      <w:pPr>
        <w:spacing w:line="360" w:lineRule="auto"/>
        <w:contextualSpacing/>
        <w:jc w:val="both"/>
        <w:rPr>
          <w:rFonts w:ascii="Leelawadee" w:hAnsi="Leelawadee" w:cs="Leelawadee"/>
          <w:color w:val="000000" w:themeColor="text1"/>
          <w:sz w:val="20"/>
          <w:szCs w:val="20"/>
        </w:rPr>
      </w:pPr>
      <w:bookmarkStart w:id="78" w:name="_Toc499990326"/>
    </w:p>
    <w:p w14:paraId="59912B17" w14:textId="3B669A46" w:rsidR="00AF62F8" w:rsidRPr="001478A6" w:rsidRDefault="00AF62F8" w:rsidP="001478A6">
      <w:pPr>
        <w:pStyle w:val="Corpodetexto3"/>
        <w:numPr>
          <w:ilvl w:val="1"/>
          <w:numId w:val="38"/>
        </w:numPr>
        <w:spacing w:line="360" w:lineRule="auto"/>
        <w:ind w:left="0" w:firstLine="0"/>
        <w:contextualSpacing/>
        <w:rPr>
          <w:rFonts w:ascii="Leelawadee" w:hAnsi="Leelawadee" w:cs="Leelawadee"/>
          <w:color w:val="000000" w:themeColor="text1"/>
          <w:sz w:val="20"/>
          <w:szCs w:val="20"/>
        </w:rPr>
      </w:pPr>
      <w:r w:rsidRPr="00030ECF">
        <w:rPr>
          <w:rFonts w:ascii="Leelawadee" w:hAnsi="Leelawadee" w:cs="Leelawadee"/>
          <w:b/>
          <w:color w:val="000000" w:themeColor="text1"/>
          <w:sz w:val="20"/>
          <w:szCs w:val="20"/>
        </w:rPr>
        <w:t>Número da Emissão de Debêntures</w:t>
      </w:r>
    </w:p>
    <w:p w14:paraId="2F4475B4" w14:textId="77777777" w:rsidR="00AF62F8" w:rsidRPr="001478A6" w:rsidRDefault="00AF62F8" w:rsidP="001478A6">
      <w:pPr>
        <w:pStyle w:val="Corpodetexto3"/>
        <w:spacing w:line="360" w:lineRule="auto"/>
        <w:contextualSpacing/>
        <w:rPr>
          <w:rFonts w:ascii="Leelawadee" w:hAnsi="Leelawadee" w:cs="Leelawadee"/>
          <w:color w:val="000000" w:themeColor="text1"/>
          <w:sz w:val="20"/>
          <w:szCs w:val="20"/>
        </w:rPr>
      </w:pPr>
    </w:p>
    <w:p w14:paraId="0DC942A0" w14:textId="4889FDFF" w:rsidR="001E7930" w:rsidRPr="001478A6" w:rsidRDefault="001E7930" w:rsidP="001478A6">
      <w:pPr>
        <w:pStyle w:val="Corpodetexto3"/>
        <w:numPr>
          <w:ilvl w:val="2"/>
          <w:numId w:val="38"/>
        </w:numPr>
        <w:spacing w:line="360" w:lineRule="auto"/>
        <w:ind w:left="0" w:firstLine="0"/>
        <w:contextualSpacing/>
        <w:rPr>
          <w:rFonts w:ascii="Leelawadee" w:hAnsi="Leelawadee" w:cs="Leelawadee"/>
          <w:color w:val="000000" w:themeColor="text1"/>
          <w:sz w:val="20"/>
          <w:szCs w:val="20"/>
        </w:rPr>
      </w:pPr>
      <w:r w:rsidRPr="001478A6">
        <w:rPr>
          <w:rFonts w:ascii="Leelawadee" w:hAnsi="Leelawadee" w:cs="Leelawadee"/>
          <w:color w:val="000000" w:themeColor="text1"/>
          <w:sz w:val="20"/>
          <w:szCs w:val="20"/>
        </w:rPr>
        <w:t xml:space="preserve">A presente Escritura constitui a </w:t>
      </w:r>
      <w:r w:rsidR="00245299" w:rsidRPr="001478A6">
        <w:rPr>
          <w:rFonts w:ascii="Leelawadee" w:hAnsi="Leelawadee" w:cs="Leelawadee"/>
          <w:color w:val="000000" w:themeColor="text1"/>
          <w:sz w:val="20"/>
          <w:szCs w:val="20"/>
        </w:rPr>
        <w:t>4</w:t>
      </w:r>
      <w:r w:rsidRPr="001478A6">
        <w:rPr>
          <w:rFonts w:ascii="Leelawadee" w:hAnsi="Leelawadee" w:cs="Leelawadee"/>
          <w:color w:val="000000" w:themeColor="text1"/>
          <w:sz w:val="20"/>
          <w:szCs w:val="20"/>
        </w:rPr>
        <w:t>ª emissão privada de debêntures da Emissora.</w:t>
      </w:r>
    </w:p>
    <w:p w14:paraId="26C44443" w14:textId="77777777" w:rsidR="00A0560F" w:rsidRPr="001478A6" w:rsidRDefault="00A0560F" w:rsidP="001478A6">
      <w:pPr>
        <w:spacing w:line="360" w:lineRule="auto"/>
        <w:contextualSpacing/>
        <w:jc w:val="both"/>
        <w:rPr>
          <w:rFonts w:ascii="Leelawadee" w:hAnsi="Leelawadee" w:cs="Leelawadee"/>
          <w:color w:val="000000" w:themeColor="text1"/>
          <w:sz w:val="20"/>
          <w:szCs w:val="20"/>
        </w:rPr>
      </w:pPr>
    </w:p>
    <w:p w14:paraId="0E56E278" w14:textId="783D8AA7" w:rsidR="001E7930" w:rsidRPr="001478A6" w:rsidRDefault="001E7930" w:rsidP="001478A6">
      <w:pPr>
        <w:pStyle w:val="PargrafodaLista"/>
        <w:numPr>
          <w:ilvl w:val="1"/>
          <w:numId w:val="38"/>
        </w:numPr>
        <w:spacing w:line="360" w:lineRule="auto"/>
        <w:ind w:left="0" w:firstLine="0"/>
        <w:contextualSpacing/>
        <w:jc w:val="both"/>
        <w:rPr>
          <w:rFonts w:ascii="Leelawadee" w:hAnsi="Leelawadee" w:cs="Leelawadee"/>
          <w:b/>
          <w:color w:val="000000" w:themeColor="text1"/>
          <w:sz w:val="20"/>
          <w:lang w:val="pt-BR"/>
        </w:rPr>
      </w:pPr>
      <w:r w:rsidRPr="001478A6">
        <w:rPr>
          <w:rFonts w:ascii="Leelawadee" w:hAnsi="Leelawadee" w:cs="Leelawadee"/>
          <w:b/>
          <w:color w:val="000000" w:themeColor="text1"/>
          <w:sz w:val="20"/>
          <w:lang w:val="pt-BR"/>
        </w:rPr>
        <w:t xml:space="preserve">Valor Total da Emissão </w:t>
      </w:r>
    </w:p>
    <w:p w14:paraId="363AC1E1" w14:textId="77777777" w:rsidR="001E7930" w:rsidRPr="001478A6" w:rsidRDefault="001E7930" w:rsidP="001478A6">
      <w:pPr>
        <w:spacing w:line="360" w:lineRule="auto"/>
        <w:contextualSpacing/>
        <w:jc w:val="both"/>
        <w:rPr>
          <w:rFonts w:ascii="Leelawadee" w:hAnsi="Leelawadee" w:cs="Leelawadee"/>
          <w:color w:val="000000" w:themeColor="text1"/>
          <w:sz w:val="20"/>
          <w:szCs w:val="20"/>
        </w:rPr>
      </w:pPr>
    </w:p>
    <w:p w14:paraId="072C95A1" w14:textId="7A0B8D0B" w:rsidR="001E7930" w:rsidRPr="00030ECF" w:rsidRDefault="001E7930" w:rsidP="001478A6">
      <w:pPr>
        <w:pStyle w:val="PargrafodaLista"/>
        <w:numPr>
          <w:ilvl w:val="2"/>
          <w:numId w:val="38"/>
        </w:numPr>
        <w:spacing w:line="360" w:lineRule="auto"/>
        <w:ind w:left="0" w:firstLine="0"/>
        <w:contextualSpacing/>
        <w:jc w:val="both"/>
        <w:rPr>
          <w:rStyle w:val="DeltaViewInsertion"/>
          <w:rFonts w:ascii="Leelawadee" w:hAnsi="Leelawadee" w:cs="Leelawadee"/>
          <w:color w:val="000000" w:themeColor="text1"/>
          <w:sz w:val="20"/>
          <w:u w:val="none"/>
          <w:lang w:val="pt-BR"/>
        </w:rPr>
      </w:pPr>
      <w:r w:rsidRPr="00030ECF">
        <w:rPr>
          <w:rFonts w:ascii="Leelawadee" w:hAnsi="Leelawadee" w:cs="Leelawadee"/>
          <w:color w:val="000000" w:themeColor="text1"/>
          <w:sz w:val="20"/>
          <w:lang w:val="pt-BR"/>
        </w:rPr>
        <w:t xml:space="preserve">O valor total da Emissão é de </w:t>
      </w:r>
      <w:r w:rsidR="008222FE" w:rsidRPr="00DA5644">
        <w:rPr>
          <w:rFonts w:ascii="Leelawadee" w:hAnsi="Leelawadee"/>
          <w:color w:val="000000" w:themeColor="text1"/>
          <w:sz w:val="20"/>
          <w:lang w:val="pt-BR"/>
        </w:rPr>
        <w:t>R$ </w:t>
      </w:r>
      <w:r w:rsidR="00086483" w:rsidRPr="00DA5644">
        <w:rPr>
          <w:rFonts w:ascii="Leelawadee" w:hAnsi="Leelawadee"/>
          <w:color w:val="000000" w:themeColor="text1"/>
          <w:sz w:val="20"/>
          <w:lang w:val="pt-BR"/>
        </w:rPr>
        <w:t>49</w:t>
      </w:r>
      <w:r w:rsidR="008222FE" w:rsidRPr="00DA5644">
        <w:rPr>
          <w:rFonts w:ascii="Leelawadee" w:hAnsi="Leelawadee"/>
          <w:color w:val="000000" w:themeColor="text1"/>
          <w:sz w:val="20"/>
          <w:lang w:val="pt-BR"/>
        </w:rPr>
        <w:t>.</w:t>
      </w:r>
      <w:r w:rsidR="00086483" w:rsidRPr="00DA5644">
        <w:rPr>
          <w:rFonts w:ascii="Leelawadee" w:hAnsi="Leelawadee"/>
          <w:color w:val="000000" w:themeColor="text1"/>
          <w:sz w:val="20"/>
          <w:lang w:val="pt-BR"/>
        </w:rPr>
        <w:t>658</w:t>
      </w:r>
      <w:r w:rsidR="008222FE" w:rsidRPr="00DA5644">
        <w:rPr>
          <w:rFonts w:ascii="Leelawadee" w:hAnsi="Leelawadee"/>
          <w:color w:val="000000" w:themeColor="text1"/>
          <w:sz w:val="20"/>
          <w:lang w:val="pt-BR"/>
        </w:rPr>
        <w:t>.</w:t>
      </w:r>
      <w:r w:rsidR="00086483" w:rsidRPr="00DA5644">
        <w:rPr>
          <w:rFonts w:ascii="Leelawadee" w:hAnsi="Leelawadee"/>
          <w:color w:val="000000" w:themeColor="text1"/>
          <w:sz w:val="20"/>
          <w:lang w:val="pt-BR"/>
        </w:rPr>
        <w:t>598</w:t>
      </w:r>
      <w:r w:rsidR="008222FE" w:rsidRPr="00DA5644">
        <w:rPr>
          <w:rFonts w:ascii="Leelawadee" w:hAnsi="Leelawadee"/>
          <w:color w:val="000000" w:themeColor="text1"/>
          <w:sz w:val="20"/>
          <w:lang w:val="pt-BR"/>
        </w:rPr>
        <w:t>,</w:t>
      </w:r>
      <w:r w:rsidR="00086483" w:rsidRPr="00DA5644">
        <w:rPr>
          <w:rFonts w:ascii="Leelawadee" w:hAnsi="Leelawadee"/>
          <w:color w:val="000000" w:themeColor="text1"/>
          <w:sz w:val="20"/>
          <w:lang w:val="pt-BR"/>
        </w:rPr>
        <w:t xml:space="preserve">81 </w:t>
      </w:r>
      <w:r w:rsidR="008222FE" w:rsidRPr="00DA5644">
        <w:rPr>
          <w:rFonts w:ascii="Leelawadee" w:hAnsi="Leelawadee"/>
          <w:color w:val="000000" w:themeColor="text1"/>
          <w:sz w:val="20"/>
          <w:lang w:val="pt-BR"/>
        </w:rPr>
        <w:t>(</w:t>
      </w:r>
      <w:r w:rsidR="00086483" w:rsidRPr="00DA5644">
        <w:rPr>
          <w:rFonts w:ascii="Leelawadee" w:hAnsi="Leelawadee"/>
          <w:color w:val="000000" w:themeColor="text1"/>
          <w:sz w:val="20"/>
          <w:lang w:val="pt-BR"/>
        </w:rPr>
        <w:t>quarenta e nove milhões, seiscentos e cinquenta e oito mil, quinhentos e noventa e oito reais e oitenta e um centavos</w:t>
      </w:r>
      <w:r w:rsidR="008222FE" w:rsidRPr="002054D8">
        <w:rPr>
          <w:rFonts w:ascii="Leelawadee" w:hAnsi="Leelawadee" w:cs="Leelawadee"/>
          <w:color w:val="000000" w:themeColor="text1"/>
          <w:sz w:val="20"/>
          <w:lang w:val="pt-BR"/>
        </w:rPr>
        <w:t>)</w:t>
      </w:r>
      <w:r w:rsidRPr="001478A6">
        <w:rPr>
          <w:rFonts w:ascii="Leelawadee" w:hAnsi="Leelawadee" w:cs="Leelawadee"/>
          <w:color w:val="000000" w:themeColor="text1"/>
          <w:sz w:val="20"/>
          <w:lang w:val="pt-BR"/>
        </w:rPr>
        <w:t xml:space="preserve"> na Data de Emissão</w:t>
      </w:r>
      <w:r w:rsidR="00A0560F" w:rsidRPr="001478A6">
        <w:rPr>
          <w:rFonts w:ascii="Leelawadee" w:hAnsi="Leelawadee" w:cs="Leelawadee"/>
          <w:color w:val="000000" w:themeColor="text1"/>
          <w:sz w:val="20"/>
          <w:lang w:val="pt-BR"/>
        </w:rPr>
        <w:t xml:space="preserve"> das Debêntures</w:t>
      </w:r>
      <w:r w:rsidRPr="001478A6">
        <w:rPr>
          <w:rStyle w:val="DeltaViewInsertion"/>
          <w:rFonts w:ascii="Leelawadee" w:hAnsi="Leelawadee" w:cs="Leelawadee"/>
          <w:color w:val="000000" w:themeColor="text1"/>
          <w:sz w:val="20"/>
          <w:u w:val="none"/>
          <w:lang w:val="pt-BR"/>
        </w:rPr>
        <w:t>.</w:t>
      </w:r>
    </w:p>
    <w:p w14:paraId="54750081" w14:textId="77777777" w:rsidR="001E7930" w:rsidRPr="001478A6" w:rsidRDefault="001E7930" w:rsidP="001478A6">
      <w:pPr>
        <w:spacing w:line="360" w:lineRule="auto"/>
        <w:contextualSpacing/>
        <w:jc w:val="both"/>
        <w:rPr>
          <w:rFonts w:ascii="Leelawadee" w:hAnsi="Leelawadee" w:cs="Leelawadee"/>
          <w:color w:val="000000" w:themeColor="text1"/>
          <w:sz w:val="20"/>
          <w:szCs w:val="20"/>
        </w:rPr>
      </w:pPr>
    </w:p>
    <w:p w14:paraId="27A1257D" w14:textId="116349F9" w:rsidR="001E7930" w:rsidRPr="001478A6" w:rsidRDefault="001E7930" w:rsidP="001478A6">
      <w:pPr>
        <w:pStyle w:val="PargrafodaLista"/>
        <w:numPr>
          <w:ilvl w:val="1"/>
          <w:numId w:val="38"/>
        </w:numPr>
        <w:spacing w:line="360" w:lineRule="auto"/>
        <w:ind w:left="0" w:firstLine="0"/>
        <w:contextualSpacing/>
        <w:jc w:val="both"/>
        <w:rPr>
          <w:rFonts w:ascii="Leelawadee" w:hAnsi="Leelawadee" w:cs="Leelawadee"/>
          <w:b/>
          <w:color w:val="000000" w:themeColor="text1"/>
          <w:sz w:val="20"/>
          <w:lang w:val="pt-BR"/>
        </w:rPr>
      </w:pPr>
      <w:r w:rsidRPr="001478A6">
        <w:rPr>
          <w:rFonts w:ascii="Leelawadee" w:hAnsi="Leelawadee" w:cs="Leelawadee"/>
          <w:b/>
          <w:color w:val="000000" w:themeColor="text1"/>
          <w:sz w:val="20"/>
          <w:lang w:val="pt-BR"/>
        </w:rPr>
        <w:t>Número de Séries</w:t>
      </w:r>
      <w:r w:rsidRPr="001478A6">
        <w:rPr>
          <w:rStyle w:val="DeltaViewInsertion"/>
          <w:rFonts w:ascii="Leelawadee" w:hAnsi="Leelawadee" w:cs="Leelawadee"/>
          <w:b/>
          <w:color w:val="000000" w:themeColor="text1"/>
          <w:sz w:val="20"/>
          <w:u w:val="none"/>
          <w:lang w:val="pt-BR"/>
        </w:rPr>
        <w:t xml:space="preserve"> </w:t>
      </w:r>
    </w:p>
    <w:p w14:paraId="6C27F0F8" w14:textId="77777777" w:rsidR="001E7930" w:rsidRPr="001478A6" w:rsidRDefault="001E7930" w:rsidP="001478A6">
      <w:pPr>
        <w:numPr>
          <w:ilvl w:val="12"/>
          <w:numId w:val="0"/>
        </w:numPr>
        <w:spacing w:line="360" w:lineRule="auto"/>
        <w:contextualSpacing/>
        <w:jc w:val="both"/>
        <w:rPr>
          <w:rFonts w:ascii="Leelawadee" w:hAnsi="Leelawadee" w:cs="Leelawadee"/>
          <w:color w:val="000000" w:themeColor="text1"/>
          <w:sz w:val="20"/>
          <w:szCs w:val="20"/>
        </w:rPr>
      </w:pPr>
    </w:p>
    <w:p w14:paraId="53543BA6" w14:textId="686C5CAE" w:rsidR="001E7930" w:rsidRPr="001478A6" w:rsidRDefault="001E7930" w:rsidP="001478A6">
      <w:pPr>
        <w:pStyle w:val="PargrafodaLista"/>
        <w:numPr>
          <w:ilvl w:val="2"/>
          <w:numId w:val="38"/>
        </w:numPr>
        <w:spacing w:line="360" w:lineRule="auto"/>
        <w:ind w:left="0" w:firstLine="0"/>
        <w:contextualSpacing/>
        <w:jc w:val="both"/>
        <w:rPr>
          <w:rFonts w:ascii="Leelawadee" w:hAnsi="Leelawadee" w:cs="Leelawadee"/>
          <w:color w:val="000000" w:themeColor="text1"/>
          <w:sz w:val="20"/>
          <w:lang w:val="pt-BR"/>
        </w:rPr>
      </w:pPr>
      <w:r w:rsidRPr="001478A6">
        <w:rPr>
          <w:rFonts w:ascii="Leelawadee" w:hAnsi="Leelawadee" w:cs="Leelawadee"/>
          <w:color w:val="000000" w:themeColor="text1"/>
          <w:sz w:val="20"/>
          <w:lang w:val="pt-BR"/>
        </w:rPr>
        <w:t xml:space="preserve">A </w:t>
      </w:r>
      <w:r w:rsidRPr="001478A6">
        <w:rPr>
          <w:rStyle w:val="DeltaViewInsertion"/>
          <w:rFonts w:ascii="Leelawadee" w:hAnsi="Leelawadee" w:cs="Leelawadee"/>
          <w:color w:val="000000" w:themeColor="text1"/>
          <w:sz w:val="20"/>
          <w:u w:val="none"/>
          <w:lang w:val="pt-BR"/>
        </w:rPr>
        <w:t>Emissão</w:t>
      </w:r>
      <w:r w:rsidRPr="001478A6">
        <w:rPr>
          <w:rFonts w:ascii="Leelawadee" w:hAnsi="Leelawadee" w:cs="Leelawadee"/>
          <w:color w:val="000000" w:themeColor="text1"/>
          <w:sz w:val="20"/>
          <w:lang w:val="pt-BR"/>
        </w:rPr>
        <w:t xml:space="preserve"> será realizada em série única.</w:t>
      </w:r>
    </w:p>
    <w:p w14:paraId="0B05E8E5" w14:textId="720082BC" w:rsidR="001E7930" w:rsidRPr="001478A6" w:rsidRDefault="001E7930" w:rsidP="001478A6">
      <w:pPr>
        <w:spacing w:line="360" w:lineRule="auto"/>
        <w:contextualSpacing/>
        <w:jc w:val="both"/>
        <w:rPr>
          <w:rFonts w:ascii="Leelawadee" w:hAnsi="Leelawadee" w:cs="Leelawadee"/>
          <w:color w:val="000000" w:themeColor="text1"/>
          <w:sz w:val="20"/>
          <w:szCs w:val="20"/>
        </w:rPr>
      </w:pPr>
    </w:p>
    <w:p w14:paraId="51D89821" w14:textId="3336C928" w:rsidR="00F54CE3" w:rsidRPr="001478A6" w:rsidRDefault="00F54CE3" w:rsidP="00AC4244">
      <w:pPr>
        <w:pStyle w:val="PargrafodaLista"/>
        <w:numPr>
          <w:ilvl w:val="1"/>
          <w:numId w:val="38"/>
        </w:numPr>
        <w:spacing w:line="360" w:lineRule="auto"/>
        <w:ind w:left="0" w:firstLine="0"/>
        <w:rPr>
          <w:rFonts w:ascii="Leelawadee" w:hAnsi="Leelawadee" w:cs="Leelawadee"/>
          <w:b/>
          <w:sz w:val="20"/>
          <w:lang w:val="pt-BR"/>
        </w:rPr>
      </w:pPr>
      <w:bookmarkStart w:id="79" w:name="_DV_M79"/>
      <w:bookmarkEnd w:id="79"/>
      <w:r w:rsidRPr="001478A6">
        <w:rPr>
          <w:rFonts w:ascii="Leelawadee" w:hAnsi="Leelawadee" w:cs="Leelawadee"/>
          <w:b/>
          <w:sz w:val="20"/>
          <w:lang w:val="pt-BR"/>
        </w:rPr>
        <w:t>Características Básicas</w:t>
      </w:r>
    </w:p>
    <w:p w14:paraId="7D50F849" w14:textId="77777777" w:rsidR="00F54CE3" w:rsidRPr="001478A6" w:rsidRDefault="00F54CE3" w:rsidP="001478A6">
      <w:pPr>
        <w:pStyle w:val="sub"/>
        <w:widowControl/>
        <w:tabs>
          <w:tab w:val="clear" w:pos="0"/>
          <w:tab w:val="clear" w:pos="1440"/>
          <w:tab w:val="clear" w:pos="2880"/>
          <w:tab w:val="clear" w:pos="4320"/>
        </w:tabs>
        <w:spacing w:before="0" w:after="0" w:line="360" w:lineRule="auto"/>
        <w:contextualSpacing/>
        <w:rPr>
          <w:rFonts w:ascii="Leelawadee" w:hAnsi="Leelawadee" w:cs="Leelawadee"/>
          <w:color w:val="000000" w:themeColor="text1"/>
          <w:sz w:val="20"/>
          <w:szCs w:val="20"/>
        </w:rPr>
      </w:pPr>
    </w:p>
    <w:p w14:paraId="2652019B" w14:textId="34169497" w:rsidR="00F54CE3" w:rsidRPr="001478A6" w:rsidRDefault="00F54CE3" w:rsidP="001478A6">
      <w:pPr>
        <w:pStyle w:val="sub"/>
        <w:widowControl/>
        <w:numPr>
          <w:ilvl w:val="2"/>
          <w:numId w:val="38"/>
        </w:numPr>
        <w:tabs>
          <w:tab w:val="clear" w:pos="0"/>
          <w:tab w:val="clear" w:pos="1440"/>
          <w:tab w:val="clear" w:pos="2880"/>
          <w:tab w:val="clear" w:pos="4320"/>
        </w:tabs>
        <w:spacing w:before="0" w:after="0" w:line="360" w:lineRule="auto"/>
        <w:ind w:left="0" w:firstLine="0"/>
        <w:contextualSpacing/>
        <w:rPr>
          <w:rFonts w:ascii="Leelawadee" w:hAnsi="Leelawadee" w:cs="Leelawadee"/>
          <w:color w:val="000000" w:themeColor="text1"/>
          <w:sz w:val="20"/>
          <w:szCs w:val="20"/>
        </w:rPr>
      </w:pPr>
      <w:bookmarkStart w:id="80" w:name="_DV_M80"/>
      <w:bookmarkStart w:id="81" w:name="_Ref23837326"/>
      <w:bookmarkEnd w:id="80"/>
      <w:r w:rsidRPr="001478A6">
        <w:rPr>
          <w:rFonts w:ascii="Leelawadee" w:hAnsi="Leelawadee" w:cs="Leelawadee"/>
          <w:b/>
          <w:color w:val="000000" w:themeColor="text1"/>
          <w:sz w:val="20"/>
          <w:szCs w:val="20"/>
        </w:rPr>
        <w:t>Data de Emissão:</w:t>
      </w:r>
      <w:r w:rsidRPr="001478A6">
        <w:rPr>
          <w:rFonts w:ascii="Leelawadee" w:hAnsi="Leelawadee" w:cs="Leelawadee"/>
          <w:color w:val="000000" w:themeColor="text1"/>
          <w:sz w:val="20"/>
          <w:szCs w:val="20"/>
        </w:rPr>
        <w:t xml:space="preserve"> Para todos os fins e efeitos legais, a Data da Emissão das Debêntures será o dia </w:t>
      </w:r>
      <w:r w:rsidR="00D94588">
        <w:rPr>
          <w:rFonts w:ascii="Leelawadee" w:hAnsi="Leelawadee" w:cs="Leelawadee"/>
          <w:color w:val="000000" w:themeColor="text1"/>
          <w:sz w:val="20"/>
          <w:szCs w:val="20"/>
        </w:rPr>
        <w:t>10</w:t>
      </w:r>
      <w:r w:rsidR="00D94588" w:rsidRPr="001478A6">
        <w:rPr>
          <w:rFonts w:ascii="Leelawadee" w:hAnsi="Leelawadee" w:cs="Leelawadee"/>
          <w:color w:val="000000" w:themeColor="text1"/>
          <w:sz w:val="20"/>
          <w:szCs w:val="20"/>
        </w:rPr>
        <w:t xml:space="preserve"> </w:t>
      </w:r>
      <w:r w:rsidR="007B6AAA" w:rsidRPr="001478A6">
        <w:rPr>
          <w:rFonts w:ascii="Leelawadee" w:hAnsi="Leelawadee" w:cs="Leelawadee"/>
          <w:color w:val="000000" w:themeColor="text1"/>
          <w:sz w:val="20"/>
          <w:szCs w:val="20"/>
        </w:rPr>
        <w:t xml:space="preserve">de </w:t>
      </w:r>
      <w:r w:rsidR="00D21FB7">
        <w:rPr>
          <w:rFonts w:ascii="Leelawadee" w:hAnsi="Leelawadee" w:cs="Leelawadee"/>
          <w:color w:val="000000" w:themeColor="text1"/>
          <w:sz w:val="20"/>
          <w:szCs w:val="20"/>
        </w:rPr>
        <w:t>novembro</w:t>
      </w:r>
      <w:r w:rsidR="00D21FB7" w:rsidRPr="001478A6">
        <w:rPr>
          <w:rFonts w:ascii="Leelawadee" w:hAnsi="Leelawadee" w:cs="Leelawadee"/>
          <w:color w:val="000000" w:themeColor="text1"/>
          <w:sz w:val="20"/>
          <w:szCs w:val="20"/>
        </w:rPr>
        <w:t xml:space="preserve"> </w:t>
      </w:r>
      <w:r w:rsidRPr="001478A6">
        <w:rPr>
          <w:rFonts w:ascii="Leelawadee" w:hAnsi="Leelawadee" w:cs="Leelawadee"/>
          <w:color w:val="000000" w:themeColor="text1"/>
          <w:sz w:val="20"/>
          <w:szCs w:val="20"/>
        </w:rPr>
        <w:t xml:space="preserve">de </w:t>
      </w:r>
      <w:r w:rsidR="00D21FB7">
        <w:rPr>
          <w:rFonts w:ascii="Leelawadee" w:hAnsi="Leelawadee" w:cs="Leelawadee"/>
          <w:color w:val="000000" w:themeColor="text1"/>
          <w:sz w:val="20"/>
          <w:szCs w:val="20"/>
        </w:rPr>
        <w:t>2020</w:t>
      </w:r>
      <w:r w:rsidR="00D21FB7" w:rsidRPr="001478A6">
        <w:rPr>
          <w:rFonts w:ascii="Leelawadee" w:hAnsi="Leelawadee" w:cs="Leelawadee"/>
          <w:color w:val="000000" w:themeColor="text1"/>
          <w:sz w:val="20"/>
          <w:szCs w:val="20"/>
        </w:rPr>
        <w:t xml:space="preserve"> </w:t>
      </w: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Data de Emissão</w:t>
      </w:r>
      <w:r w:rsidR="00A0560F" w:rsidRPr="001478A6">
        <w:rPr>
          <w:rFonts w:ascii="Leelawadee" w:hAnsi="Leelawadee" w:cs="Leelawadee"/>
          <w:color w:val="000000" w:themeColor="text1"/>
          <w:sz w:val="20"/>
          <w:szCs w:val="20"/>
          <w:u w:val="single"/>
        </w:rPr>
        <w:t xml:space="preserve"> das Debêntures</w:t>
      </w:r>
      <w:r w:rsidRPr="001478A6">
        <w:rPr>
          <w:rFonts w:ascii="Leelawadee" w:hAnsi="Leelawadee" w:cs="Leelawadee"/>
          <w:color w:val="000000" w:themeColor="text1"/>
          <w:sz w:val="20"/>
          <w:szCs w:val="20"/>
        </w:rPr>
        <w:t>”).</w:t>
      </w:r>
      <w:bookmarkEnd w:id="81"/>
    </w:p>
    <w:p w14:paraId="33145F2A" w14:textId="77777777" w:rsidR="00F54CE3" w:rsidRPr="001478A6" w:rsidRDefault="00F54CE3" w:rsidP="001478A6">
      <w:pPr>
        <w:pStyle w:val="sub"/>
        <w:widowControl/>
        <w:tabs>
          <w:tab w:val="clear" w:pos="0"/>
          <w:tab w:val="clear" w:pos="1440"/>
          <w:tab w:val="clear" w:pos="2880"/>
          <w:tab w:val="clear" w:pos="4320"/>
        </w:tabs>
        <w:spacing w:before="0" w:after="0" w:line="360" w:lineRule="auto"/>
        <w:contextualSpacing/>
        <w:rPr>
          <w:rFonts w:ascii="Leelawadee" w:hAnsi="Leelawadee" w:cs="Leelawadee"/>
          <w:color w:val="000000" w:themeColor="text1"/>
          <w:sz w:val="20"/>
          <w:szCs w:val="20"/>
        </w:rPr>
      </w:pPr>
    </w:p>
    <w:p w14:paraId="2F93AF84" w14:textId="4B7EAFB9" w:rsidR="00F54CE3" w:rsidRPr="001478A6" w:rsidRDefault="00F54CE3" w:rsidP="001478A6">
      <w:pPr>
        <w:pStyle w:val="sub"/>
        <w:widowControl/>
        <w:numPr>
          <w:ilvl w:val="2"/>
          <w:numId w:val="38"/>
        </w:numPr>
        <w:tabs>
          <w:tab w:val="clear" w:pos="0"/>
          <w:tab w:val="clear" w:pos="1440"/>
          <w:tab w:val="clear" w:pos="2880"/>
          <w:tab w:val="clear" w:pos="4320"/>
        </w:tabs>
        <w:spacing w:before="0" w:after="0" w:line="360" w:lineRule="auto"/>
        <w:ind w:left="0" w:firstLine="0"/>
        <w:contextualSpacing/>
        <w:rPr>
          <w:rFonts w:ascii="Leelawadee" w:hAnsi="Leelawadee" w:cs="Leelawadee"/>
          <w:color w:val="000000" w:themeColor="text1"/>
          <w:sz w:val="20"/>
          <w:szCs w:val="20"/>
        </w:rPr>
      </w:pPr>
      <w:bookmarkStart w:id="82" w:name="_DV_M82"/>
      <w:bookmarkStart w:id="83" w:name="_DV_C80"/>
      <w:bookmarkEnd w:id="82"/>
      <w:r w:rsidRPr="001478A6">
        <w:rPr>
          <w:rStyle w:val="DeltaViewInsertion"/>
          <w:rFonts w:ascii="Leelawadee" w:hAnsi="Leelawadee" w:cs="Leelawadee"/>
          <w:b/>
          <w:color w:val="000000" w:themeColor="text1"/>
          <w:sz w:val="20"/>
          <w:szCs w:val="20"/>
          <w:u w:val="none"/>
        </w:rPr>
        <w:t xml:space="preserve">Conversibilidade, </w:t>
      </w:r>
      <w:bookmarkStart w:id="84" w:name="_DV_M83"/>
      <w:bookmarkEnd w:id="83"/>
      <w:bookmarkEnd w:id="84"/>
      <w:r w:rsidRPr="001478A6">
        <w:rPr>
          <w:rFonts w:ascii="Leelawadee" w:hAnsi="Leelawadee" w:cs="Leelawadee"/>
          <w:b/>
          <w:color w:val="000000" w:themeColor="text1"/>
          <w:sz w:val="20"/>
          <w:szCs w:val="20"/>
        </w:rPr>
        <w:t>Tipo e Forma:</w:t>
      </w:r>
      <w:r w:rsidRPr="001478A6">
        <w:rPr>
          <w:rFonts w:ascii="Leelawadee" w:hAnsi="Leelawadee" w:cs="Leelawadee"/>
          <w:color w:val="000000" w:themeColor="text1"/>
          <w:sz w:val="20"/>
          <w:szCs w:val="20"/>
        </w:rPr>
        <w:t xml:space="preserve"> As Debêntures serão simples, não conversíveis em ações de emissão da Emissora, escriturais e nominativas, sem emissão de cautelas ou certificados. </w:t>
      </w:r>
    </w:p>
    <w:p w14:paraId="4FC12BF3" w14:textId="77777777" w:rsidR="00F54CE3" w:rsidRPr="001478A6" w:rsidRDefault="00F54CE3" w:rsidP="001478A6">
      <w:pPr>
        <w:pStyle w:val="sub"/>
        <w:widowControl/>
        <w:tabs>
          <w:tab w:val="clear" w:pos="0"/>
          <w:tab w:val="clear" w:pos="1440"/>
          <w:tab w:val="clear" w:pos="2880"/>
          <w:tab w:val="clear" w:pos="4320"/>
        </w:tabs>
        <w:spacing w:before="0" w:after="0" w:line="360" w:lineRule="auto"/>
        <w:contextualSpacing/>
        <w:rPr>
          <w:rFonts w:ascii="Leelawadee" w:hAnsi="Leelawadee" w:cs="Leelawadee"/>
          <w:color w:val="000000" w:themeColor="text1"/>
          <w:sz w:val="20"/>
          <w:szCs w:val="20"/>
        </w:rPr>
      </w:pPr>
    </w:p>
    <w:p w14:paraId="40BFF0AE" w14:textId="25FB7D7B" w:rsidR="00F54CE3" w:rsidRPr="001478A6" w:rsidRDefault="00F54CE3" w:rsidP="001478A6">
      <w:pPr>
        <w:pStyle w:val="sub"/>
        <w:widowControl/>
        <w:numPr>
          <w:ilvl w:val="2"/>
          <w:numId w:val="38"/>
        </w:numPr>
        <w:tabs>
          <w:tab w:val="clear" w:pos="0"/>
          <w:tab w:val="clear" w:pos="1440"/>
          <w:tab w:val="clear" w:pos="2880"/>
          <w:tab w:val="clear" w:pos="4320"/>
        </w:tabs>
        <w:spacing w:before="0" w:after="0" w:line="360" w:lineRule="auto"/>
        <w:ind w:left="0" w:firstLine="0"/>
        <w:contextualSpacing/>
        <w:rPr>
          <w:rFonts w:ascii="Leelawadee" w:hAnsi="Leelawadee" w:cs="Leelawadee"/>
          <w:color w:val="000000" w:themeColor="text1"/>
          <w:sz w:val="20"/>
          <w:szCs w:val="20"/>
        </w:rPr>
      </w:pPr>
      <w:bookmarkStart w:id="85" w:name="_DV_M84"/>
      <w:bookmarkStart w:id="86" w:name="_Ref45830651"/>
      <w:bookmarkEnd w:id="85"/>
      <w:r w:rsidRPr="001478A6">
        <w:rPr>
          <w:rFonts w:ascii="Leelawadee" w:hAnsi="Leelawadee" w:cs="Leelawadee"/>
          <w:b/>
          <w:color w:val="000000" w:themeColor="text1"/>
          <w:sz w:val="20"/>
          <w:szCs w:val="20"/>
        </w:rPr>
        <w:t>Espécie:</w:t>
      </w:r>
      <w:r w:rsidRPr="001478A6">
        <w:rPr>
          <w:rFonts w:ascii="Leelawadee" w:hAnsi="Leelawadee" w:cs="Leelawadee"/>
          <w:color w:val="000000" w:themeColor="text1"/>
          <w:sz w:val="20"/>
          <w:szCs w:val="20"/>
        </w:rPr>
        <w:t xml:space="preserve"> </w:t>
      </w:r>
      <w:r w:rsidR="00BD72BA" w:rsidRPr="001478A6">
        <w:rPr>
          <w:rFonts w:ascii="Leelawadee" w:hAnsi="Leelawadee" w:cs="Leelawadee"/>
          <w:color w:val="000000" w:themeColor="text1"/>
          <w:sz w:val="20"/>
          <w:szCs w:val="20"/>
        </w:rPr>
        <w:t xml:space="preserve">As Debêntures serão da espécie </w:t>
      </w:r>
      <w:r w:rsidR="00BE6052" w:rsidRPr="001478A6">
        <w:rPr>
          <w:rFonts w:ascii="Leelawadee" w:hAnsi="Leelawadee" w:cs="Leelawadee"/>
          <w:iCs/>
          <w:color w:val="000000" w:themeColor="text1"/>
          <w:sz w:val="20"/>
          <w:szCs w:val="20"/>
        </w:rPr>
        <w:t>quirografária, a ser convolada em espécie com garantia real</w:t>
      </w:r>
      <w:r w:rsidR="00BD72BA" w:rsidRPr="001478A6">
        <w:rPr>
          <w:rFonts w:ascii="Leelawadee" w:hAnsi="Leelawadee" w:cs="Leelawadee"/>
          <w:color w:val="000000" w:themeColor="text1"/>
          <w:sz w:val="20"/>
          <w:szCs w:val="20"/>
        </w:rPr>
        <w:t xml:space="preserve">, nos termos do artigo 58, </w:t>
      </w:r>
      <w:r w:rsidR="00BD72BA" w:rsidRPr="001478A6">
        <w:rPr>
          <w:rFonts w:ascii="Leelawadee" w:hAnsi="Leelawadee" w:cs="Leelawadee"/>
          <w:i/>
          <w:color w:val="000000" w:themeColor="text1"/>
          <w:sz w:val="20"/>
          <w:szCs w:val="20"/>
        </w:rPr>
        <w:t>caput</w:t>
      </w:r>
      <w:r w:rsidR="00BD72BA" w:rsidRPr="001478A6">
        <w:rPr>
          <w:rFonts w:ascii="Leelawadee" w:hAnsi="Leelawadee" w:cs="Leelawadee"/>
          <w:color w:val="000000" w:themeColor="text1"/>
          <w:sz w:val="20"/>
          <w:szCs w:val="20"/>
        </w:rPr>
        <w:t>, da Lei das Sociedades por Ações.</w:t>
      </w:r>
      <w:r w:rsidR="00D04CD5" w:rsidRPr="001478A6">
        <w:rPr>
          <w:rFonts w:ascii="Leelawadee" w:hAnsi="Leelawadee" w:cs="Leelawadee"/>
          <w:color w:val="000000" w:themeColor="text1"/>
          <w:sz w:val="20"/>
          <w:szCs w:val="20"/>
        </w:rPr>
        <w:t xml:space="preserve"> As Debêntures serão automaticamente convoladas em espécie com garantia real, no momento em que for constituída </w:t>
      </w:r>
      <w:r w:rsidR="002A3E98" w:rsidRPr="001478A6">
        <w:rPr>
          <w:rFonts w:ascii="Leelawadee" w:hAnsi="Leelawadee" w:cs="Leelawadee"/>
          <w:color w:val="000000" w:themeColor="text1"/>
          <w:sz w:val="20"/>
          <w:szCs w:val="20"/>
        </w:rPr>
        <w:t>a Alienação Fiduciária de Imóvel ou a Cessão Fiduciária de Direitos Creditórios</w:t>
      </w:r>
      <w:r w:rsidR="00D04CD5" w:rsidRPr="001478A6">
        <w:rPr>
          <w:rFonts w:ascii="Leelawadee" w:hAnsi="Leelawadee" w:cs="Leelawadee"/>
          <w:color w:val="000000" w:themeColor="text1"/>
          <w:sz w:val="20"/>
          <w:szCs w:val="20"/>
        </w:rPr>
        <w:t xml:space="preserve">, nos termos do item </w:t>
      </w:r>
      <w:r w:rsidR="00D04CD5" w:rsidRPr="00030ECF">
        <w:rPr>
          <w:rFonts w:ascii="Leelawadee" w:hAnsi="Leelawadee" w:cs="Leelawadee"/>
          <w:color w:val="000000" w:themeColor="text1"/>
          <w:sz w:val="20"/>
          <w:szCs w:val="20"/>
        </w:rPr>
        <w:fldChar w:fldCharType="begin"/>
      </w:r>
      <w:r w:rsidR="00D04CD5" w:rsidRPr="001478A6">
        <w:rPr>
          <w:rFonts w:ascii="Leelawadee" w:hAnsi="Leelawadee" w:cs="Leelawadee"/>
          <w:color w:val="000000" w:themeColor="text1"/>
          <w:sz w:val="20"/>
          <w:szCs w:val="20"/>
        </w:rPr>
        <w:instrText xml:space="preserve"> REF _Hlk24496669 \r \h </w:instrText>
      </w:r>
      <w:r w:rsidR="001478A6" w:rsidRPr="001478A6">
        <w:rPr>
          <w:rFonts w:ascii="Leelawadee" w:hAnsi="Leelawadee" w:cs="Leelawadee"/>
          <w:color w:val="000000" w:themeColor="text1"/>
          <w:sz w:val="20"/>
          <w:szCs w:val="20"/>
        </w:rPr>
        <w:instrText xml:space="preserve"> \* MERGEFORMAT </w:instrText>
      </w:r>
      <w:r w:rsidR="00D04CD5" w:rsidRPr="00030ECF">
        <w:rPr>
          <w:rFonts w:ascii="Leelawadee" w:hAnsi="Leelawadee" w:cs="Leelawadee"/>
          <w:color w:val="000000" w:themeColor="text1"/>
          <w:sz w:val="20"/>
          <w:szCs w:val="20"/>
        </w:rPr>
      </w:r>
      <w:r w:rsidR="00D04CD5" w:rsidRPr="00030ECF">
        <w:rPr>
          <w:rFonts w:ascii="Leelawadee" w:hAnsi="Leelawadee" w:cs="Leelawadee"/>
          <w:color w:val="000000" w:themeColor="text1"/>
          <w:sz w:val="20"/>
          <w:szCs w:val="20"/>
        </w:rPr>
        <w:fldChar w:fldCharType="separate"/>
      </w:r>
      <w:r w:rsidR="00B2470D">
        <w:rPr>
          <w:rFonts w:ascii="Leelawadee" w:hAnsi="Leelawadee" w:cs="Leelawadee"/>
          <w:color w:val="000000" w:themeColor="text1"/>
          <w:sz w:val="20"/>
          <w:szCs w:val="20"/>
        </w:rPr>
        <w:t>8.3.2</w:t>
      </w:r>
      <w:r w:rsidR="00D04CD5" w:rsidRPr="00030ECF">
        <w:rPr>
          <w:rFonts w:ascii="Leelawadee" w:hAnsi="Leelawadee" w:cs="Leelawadee"/>
          <w:color w:val="000000" w:themeColor="text1"/>
          <w:sz w:val="20"/>
          <w:szCs w:val="20"/>
        </w:rPr>
        <w:fldChar w:fldCharType="end"/>
      </w:r>
      <w:r w:rsidR="00D04CD5" w:rsidRPr="001478A6">
        <w:rPr>
          <w:rFonts w:ascii="Leelawadee" w:hAnsi="Leelawadee" w:cs="Leelawadee"/>
          <w:color w:val="000000" w:themeColor="text1"/>
          <w:sz w:val="20"/>
          <w:szCs w:val="20"/>
        </w:rPr>
        <w:t xml:space="preserve"> desta Escritura.</w:t>
      </w:r>
      <w:bookmarkEnd w:id="86"/>
      <w:r w:rsidR="00D04CD5" w:rsidRPr="001478A6">
        <w:rPr>
          <w:rFonts w:ascii="Leelawadee" w:hAnsi="Leelawadee" w:cs="Leelawadee"/>
          <w:color w:val="000000" w:themeColor="text1"/>
          <w:sz w:val="20"/>
          <w:szCs w:val="20"/>
        </w:rPr>
        <w:t xml:space="preserve"> </w:t>
      </w:r>
    </w:p>
    <w:p w14:paraId="1E81102A" w14:textId="77777777" w:rsidR="00F54CE3" w:rsidRPr="001478A6" w:rsidRDefault="00F54CE3" w:rsidP="001478A6">
      <w:pPr>
        <w:pStyle w:val="sub"/>
        <w:widowControl/>
        <w:tabs>
          <w:tab w:val="clear" w:pos="0"/>
          <w:tab w:val="clear" w:pos="1440"/>
          <w:tab w:val="clear" w:pos="2880"/>
          <w:tab w:val="clear" w:pos="4320"/>
        </w:tabs>
        <w:spacing w:before="0" w:after="0" w:line="360" w:lineRule="auto"/>
        <w:contextualSpacing/>
        <w:rPr>
          <w:rFonts w:ascii="Leelawadee" w:hAnsi="Leelawadee" w:cs="Leelawadee"/>
          <w:color w:val="000000" w:themeColor="text1"/>
          <w:sz w:val="20"/>
          <w:szCs w:val="20"/>
        </w:rPr>
      </w:pPr>
      <w:bookmarkStart w:id="87" w:name="_DV_M85"/>
      <w:bookmarkEnd w:id="87"/>
    </w:p>
    <w:p w14:paraId="5855E3A3" w14:textId="66561F9F" w:rsidR="00F54CE3" w:rsidRPr="001478A6" w:rsidRDefault="00F54CE3" w:rsidP="001478A6">
      <w:pPr>
        <w:pStyle w:val="sub"/>
        <w:widowControl/>
        <w:numPr>
          <w:ilvl w:val="2"/>
          <w:numId w:val="38"/>
        </w:numPr>
        <w:tabs>
          <w:tab w:val="clear" w:pos="0"/>
          <w:tab w:val="clear" w:pos="1440"/>
          <w:tab w:val="clear" w:pos="2880"/>
          <w:tab w:val="clear" w:pos="4320"/>
        </w:tabs>
        <w:spacing w:before="0" w:after="0" w:line="360" w:lineRule="auto"/>
        <w:ind w:left="0" w:firstLine="0"/>
        <w:contextualSpacing/>
        <w:rPr>
          <w:rFonts w:ascii="Leelawadee" w:hAnsi="Leelawadee" w:cs="Leelawadee"/>
          <w:color w:val="000000" w:themeColor="text1"/>
          <w:sz w:val="20"/>
          <w:szCs w:val="20"/>
        </w:rPr>
      </w:pPr>
      <w:bookmarkStart w:id="88" w:name="_Ref23837442"/>
      <w:r w:rsidRPr="001478A6">
        <w:rPr>
          <w:rFonts w:ascii="Leelawadee" w:hAnsi="Leelawadee" w:cs="Leelawadee"/>
          <w:b/>
          <w:color w:val="000000" w:themeColor="text1"/>
          <w:sz w:val="20"/>
          <w:szCs w:val="20"/>
        </w:rPr>
        <w:t>Prazo e Data de Vencimento:</w:t>
      </w:r>
      <w:r w:rsidRPr="001478A6">
        <w:rPr>
          <w:rFonts w:ascii="Leelawadee" w:hAnsi="Leelawadee" w:cs="Leelawadee"/>
          <w:color w:val="000000" w:themeColor="text1"/>
          <w:sz w:val="20"/>
          <w:szCs w:val="20"/>
        </w:rPr>
        <w:t xml:space="preserve"> As Debêntures terão prazo de vencimento de </w:t>
      </w:r>
      <w:r w:rsidR="00BE7950">
        <w:rPr>
          <w:rFonts w:ascii="Leelawadee" w:hAnsi="Leelawadee" w:cs="Leelawadee"/>
          <w:color w:val="000000" w:themeColor="text1"/>
          <w:sz w:val="20"/>
          <w:szCs w:val="20"/>
        </w:rPr>
        <w:t>107</w:t>
      </w:r>
      <w:r w:rsidR="00BE7950" w:rsidRPr="001478A6">
        <w:rPr>
          <w:rFonts w:ascii="Leelawadee" w:hAnsi="Leelawadee" w:cs="Leelawadee"/>
          <w:color w:val="000000" w:themeColor="text1"/>
          <w:sz w:val="20"/>
          <w:szCs w:val="20"/>
        </w:rPr>
        <w:t xml:space="preserve"> (</w:t>
      </w:r>
      <w:r w:rsidR="00BE7950">
        <w:rPr>
          <w:rFonts w:ascii="Leelawadee" w:hAnsi="Leelawadee" w:cs="Leelawadee"/>
          <w:color w:val="000000" w:themeColor="text1"/>
          <w:sz w:val="20"/>
          <w:szCs w:val="20"/>
        </w:rPr>
        <w:t>cento e sete</w:t>
      </w:r>
      <w:r w:rsidR="00BE7950" w:rsidRPr="001478A6">
        <w:rPr>
          <w:rFonts w:ascii="Leelawadee" w:hAnsi="Leelawadee" w:cs="Leelawadee"/>
          <w:color w:val="000000" w:themeColor="text1"/>
          <w:sz w:val="20"/>
          <w:szCs w:val="20"/>
        </w:rPr>
        <w:t xml:space="preserve">) </w:t>
      </w:r>
      <w:r w:rsidRPr="001478A6">
        <w:rPr>
          <w:rFonts w:ascii="Leelawadee" w:hAnsi="Leelawadee" w:cs="Leelawadee"/>
          <w:color w:val="000000" w:themeColor="text1"/>
          <w:sz w:val="20"/>
          <w:szCs w:val="20"/>
        </w:rPr>
        <w:t xml:space="preserve">meses contados da Data Emissão, vencendo em </w:t>
      </w:r>
      <w:r w:rsidR="00D21FB7">
        <w:rPr>
          <w:rFonts w:ascii="Leelawadee" w:hAnsi="Leelawadee" w:cs="Leelawadee"/>
          <w:color w:val="000000" w:themeColor="text1"/>
          <w:sz w:val="20"/>
          <w:szCs w:val="20"/>
        </w:rPr>
        <w:t>01</w:t>
      </w:r>
      <w:r w:rsidR="00D21FB7" w:rsidRPr="001478A6">
        <w:rPr>
          <w:rFonts w:ascii="Leelawadee" w:hAnsi="Leelawadee" w:cs="Leelawadee"/>
          <w:color w:val="000000" w:themeColor="text1"/>
          <w:sz w:val="20"/>
          <w:szCs w:val="20"/>
        </w:rPr>
        <w:t xml:space="preserve"> </w:t>
      </w:r>
      <w:r w:rsidRPr="001478A6">
        <w:rPr>
          <w:rFonts w:ascii="Leelawadee" w:hAnsi="Leelawadee" w:cs="Leelawadee"/>
          <w:color w:val="000000" w:themeColor="text1"/>
          <w:sz w:val="20"/>
          <w:szCs w:val="20"/>
        </w:rPr>
        <w:t xml:space="preserve">de </w:t>
      </w:r>
      <w:r w:rsidR="00D21FB7">
        <w:rPr>
          <w:rFonts w:ascii="Leelawadee" w:hAnsi="Leelawadee" w:cs="Leelawadee"/>
          <w:color w:val="000000" w:themeColor="text1"/>
          <w:sz w:val="20"/>
          <w:szCs w:val="20"/>
        </w:rPr>
        <w:t>outubro</w:t>
      </w:r>
      <w:r w:rsidR="00D21FB7" w:rsidRPr="001478A6">
        <w:rPr>
          <w:rFonts w:ascii="Leelawadee" w:hAnsi="Leelawadee" w:cs="Leelawadee"/>
          <w:color w:val="000000" w:themeColor="text1"/>
          <w:sz w:val="20"/>
          <w:szCs w:val="20"/>
        </w:rPr>
        <w:t xml:space="preserve"> </w:t>
      </w:r>
      <w:r w:rsidRPr="001478A6">
        <w:rPr>
          <w:rFonts w:ascii="Leelawadee" w:hAnsi="Leelawadee" w:cs="Leelawadee"/>
          <w:color w:val="000000" w:themeColor="text1"/>
          <w:sz w:val="20"/>
          <w:szCs w:val="20"/>
        </w:rPr>
        <w:t xml:space="preserve">de </w:t>
      </w:r>
      <w:r w:rsidR="00D21FB7">
        <w:rPr>
          <w:rFonts w:ascii="Leelawadee" w:hAnsi="Leelawadee" w:cs="Leelawadee"/>
          <w:color w:val="000000" w:themeColor="text1"/>
          <w:sz w:val="20"/>
          <w:szCs w:val="20"/>
        </w:rPr>
        <w:t>2029</w:t>
      </w:r>
      <w:r w:rsidR="00D21FB7" w:rsidRPr="001478A6">
        <w:rPr>
          <w:rFonts w:ascii="Leelawadee" w:hAnsi="Leelawadee" w:cs="Leelawadee"/>
          <w:color w:val="000000" w:themeColor="text1"/>
          <w:sz w:val="20"/>
          <w:szCs w:val="20"/>
        </w:rPr>
        <w:t xml:space="preserve"> </w:t>
      </w:r>
      <w:r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u w:val="single"/>
        </w:rPr>
        <w:t>Data de Vencimento</w:t>
      </w:r>
      <w:r w:rsidR="008C780B" w:rsidRPr="001478A6">
        <w:rPr>
          <w:rFonts w:ascii="Leelawadee" w:hAnsi="Leelawadee" w:cs="Leelawadee"/>
          <w:color w:val="000000" w:themeColor="text1"/>
          <w:sz w:val="20"/>
          <w:szCs w:val="20"/>
          <w:u w:val="single"/>
        </w:rPr>
        <w:t xml:space="preserve"> </w:t>
      </w:r>
      <w:r w:rsidR="00A0560F" w:rsidRPr="001478A6">
        <w:rPr>
          <w:rFonts w:ascii="Leelawadee" w:hAnsi="Leelawadee" w:cs="Leelawadee"/>
          <w:color w:val="000000" w:themeColor="text1"/>
          <w:sz w:val="20"/>
          <w:szCs w:val="20"/>
          <w:u w:val="single"/>
        </w:rPr>
        <w:t>das Debêntures</w:t>
      </w:r>
      <w:r w:rsidRPr="001478A6">
        <w:rPr>
          <w:rFonts w:ascii="Leelawadee" w:hAnsi="Leelawadee" w:cs="Leelawadee"/>
          <w:color w:val="000000" w:themeColor="text1"/>
          <w:sz w:val="20"/>
          <w:szCs w:val="20"/>
        </w:rPr>
        <w:t>”).</w:t>
      </w:r>
      <w:bookmarkEnd w:id="88"/>
    </w:p>
    <w:p w14:paraId="720ACFE2" w14:textId="77777777" w:rsidR="00F54CE3" w:rsidRPr="001478A6" w:rsidRDefault="00F54CE3" w:rsidP="001478A6">
      <w:pPr>
        <w:pStyle w:val="sub"/>
        <w:widowControl/>
        <w:tabs>
          <w:tab w:val="clear" w:pos="0"/>
          <w:tab w:val="clear" w:pos="1440"/>
          <w:tab w:val="clear" w:pos="2880"/>
          <w:tab w:val="clear" w:pos="4320"/>
        </w:tabs>
        <w:spacing w:before="0" w:after="0" w:line="360" w:lineRule="auto"/>
        <w:contextualSpacing/>
        <w:rPr>
          <w:rFonts w:ascii="Leelawadee" w:hAnsi="Leelawadee" w:cs="Leelawadee"/>
          <w:color w:val="000000" w:themeColor="text1"/>
          <w:sz w:val="20"/>
          <w:szCs w:val="20"/>
        </w:rPr>
      </w:pPr>
    </w:p>
    <w:p w14:paraId="23D611FB" w14:textId="10D20AF8" w:rsidR="00F54CE3" w:rsidRPr="001478A6" w:rsidRDefault="00F54CE3" w:rsidP="001478A6">
      <w:pPr>
        <w:pStyle w:val="sub"/>
        <w:widowControl/>
        <w:numPr>
          <w:ilvl w:val="2"/>
          <w:numId w:val="38"/>
        </w:numPr>
        <w:tabs>
          <w:tab w:val="clear" w:pos="0"/>
          <w:tab w:val="clear" w:pos="1440"/>
          <w:tab w:val="clear" w:pos="2880"/>
          <w:tab w:val="clear" w:pos="4320"/>
        </w:tabs>
        <w:spacing w:before="0" w:after="0" w:line="360" w:lineRule="auto"/>
        <w:ind w:left="0" w:firstLine="0"/>
        <w:contextualSpacing/>
        <w:rPr>
          <w:rFonts w:ascii="Leelawadee" w:hAnsi="Leelawadee" w:cs="Leelawadee"/>
          <w:color w:val="000000" w:themeColor="text1"/>
          <w:sz w:val="20"/>
          <w:szCs w:val="20"/>
        </w:rPr>
      </w:pPr>
      <w:bookmarkStart w:id="89" w:name="_DV_M92"/>
      <w:bookmarkStart w:id="90" w:name="_Ref23859536"/>
      <w:bookmarkEnd w:id="89"/>
      <w:r w:rsidRPr="001478A6">
        <w:rPr>
          <w:rFonts w:ascii="Leelawadee" w:hAnsi="Leelawadee" w:cs="Leelawadee"/>
          <w:b/>
          <w:color w:val="000000" w:themeColor="text1"/>
          <w:sz w:val="20"/>
          <w:szCs w:val="20"/>
        </w:rPr>
        <w:t>Valor Nominal Unitário:</w:t>
      </w:r>
      <w:r w:rsidRPr="001478A6">
        <w:rPr>
          <w:rFonts w:ascii="Leelawadee" w:hAnsi="Leelawadee" w:cs="Leelawadee"/>
          <w:color w:val="000000" w:themeColor="text1"/>
          <w:sz w:val="20"/>
          <w:szCs w:val="20"/>
        </w:rPr>
        <w:t xml:space="preserve"> O valor nominal unitário das Debêntures será de </w:t>
      </w:r>
      <w:r w:rsidR="00D21FB7" w:rsidRPr="00DA5644">
        <w:rPr>
          <w:rFonts w:ascii="Leelawadee" w:hAnsi="Leelawadee"/>
          <w:color w:val="000000" w:themeColor="text1"/>
          <w:sz w:val="20"/>
        </w:rPr>
        <w:t>R$ </w:t>
      </w:r>
      <w:r w:rsidR="00D21FB7" w:rsidRPr="00D21FB7">
        <w:rPr>
          <w:rFonts w:ascii="Leelawadee" w:hAnsi="Leelawadee" w:cs="Leelawadee"/>
          <w:color w:val="000000" w:themeColor="text1"/>
          <w:sz w:val="20"/>
          <w:szCs w:val="20"/>
        </w:rPr>
        <w:t>1.000,0120587</w:t>
      </w:r>
      <w:r w:rsidR="00467577" w:rsidRPr="001478A6">
        <w:rPr>
          <w:rFonts w:ascii="Leelawadee" w:hAnsi="Leelawadee" w:cs="Leelawadee"/>
          <w:color w:val="000000" w:themeColor="text1"/>
          <w:sz w:val="20"/>
          <w:szCs w:val="20"/>
        </w:rPr>
        <w:t xml:space="preserve">, </w:t>
      </w:r>
      <w:r w:rsidRPr="001478A6">
        <w:rPr>
          <w:rFonts w:ascii="Leelawadee" w:hAnsi="Leelawadee" w:cs="Leelawadee"/>
          <w:color w:val="000000" w:themeColor="text1"/>
          <w:sz w:val="20"/>
          <w:szCs w:val="20"/>
        </w:rPr>
        <w:t>na Data de Emissão (“</w:t>
      </w:r>
      <w:r w:rsidRPr="001478A6">
        <w:rPr>
          <w:rFonts w:ascii="Leelawadee" w:hAnsi="Leelawadee" w:cs="Leelawadee"/>
          <w:color w:val="000000" w:themeColor="text1"/>
          <w:sz w:val="20"/>
          <w:szCs w:val="20"/>
          <w:u w:val="single"/>
        </w:rPr>
        <w:t>Valor Nominal Unitário</w:t>
      </w:r>
      <w:r w:rsidRPr="001478A6">
        <w:rPr>
          <w:rFonts w:ascii="Leelawadee" w:hAnsi="Leelawadee" w:cs="Leelawadee"/>
          <w:color w:val="000000" w:themeColor="text1"/>
          <w:sz w:val="20"/>
          <w:szCs w:val="20"/>
        </w:rPr>
        <w:t>”).</w:t>
      </w:r>
      <w:bookmarkEnd w:id="90"/>
    </w:p>
    <w:p w14:paraId="667C8DD8" w14:textId="77777777" w:rsidR="00F54CE3" w:rsidRPr="001478A6" w:rsidRDefault="00F54CE3" w:rsidP="001478A6">
      <w:pPr>
        <w:numPr>
          <w:ilvl w:val="12"/>
          <w:numId w:val="0"/>
        </w:numPr>
        <w:spacing w:line="360" w:lineRule="auto"/>
        <w:contextualSpacing/>
        <w:jc w:val="both"/>
        <w:rPr>
          <w:rFonts w:ascii="Leelawadee" w:hAnsi="Leelawadee" w:cs="Leelawadee"/>
          <w:color w:val="000000" w:themeColor="text1"/>
          <w:sz w:val="20"/>
          <w:szCs w:val="20"/>
        </w:rPr>
      </w:pPr>
    </w:p>
    <w:p w14:paraId="535A7222" w14:textId="2ED90460" w:rsidR="00F54CE3" w:rsidRPr="001478A6" w:rsidRDefault="00F54CE3" w:rsidP="001478A6">
      <w:pPr>
        <w:pStyle w:val="sub"/>
        <w:widowControl/>
        <w:numPr>
          <w:ilvl w:val="2"/>
          <w:numId w:val="38"/>
        </w:numPr>
        <w:tabs>
          <w:tab w:val="clear" w:pos="0"/>
          <w:tab w:val="clear" w:pos="1440"/>
          <w:tab w:val="clear" w:pos="2880"/>
          <w:tab w:val="clear" w:pos="4320"/>
        </w:tabs>
        <w:spacing w:before="0" w:after="0" w:line="360" w:lineRule="auto"/>
        <w:ind w:left="0" w:firstLine="0"/>
        <w:contextualSpacing/>
        <w:rPr>
          <w:rFonts w:ascii="Leelawadee" w:hAnsi="Leelawadee" w:cs="Leelawadee"/>
          <w:color w:val="000000" w:themeColor="text1"/>
          <w:sz w:val="20"/>
          <w:szCs w:val="20"/>
        </w:rPr>
      </w:pPr>
      <w:bookmarkStart w:id="91" w:name="_DV_M93"/>
      <w:bookmarkEnd w:id="91"/>
      <w:r w:rsidRPr="001478A6">
        <w:rPr>
          <w:rFonts w:ascii="Leelawadee" w:hAnsi="Leelawadee" w:cs="Leelawadee"/>
          <w:b/>
          <w:color w:val="000000" w:themeColor="text1"/>
          <w:sz w:val="20"/>
          <w:szCs w:val="20"/>
        </w:rPr>
        <w:t>Quantidade de Debêntures Emitidas:</w:t>
      </w:r>
      <w:r w:rsidRPr="001478A6">
        <w:rPr>
          <w:rFonts w:ascii="Leelawadee" w:hAnsi="Leelawadee" w:cs="Leelawadee"/>
          <w:color w:val="000000" w:themeColor="text1"/>
          <w:sz w:val="20"/>
          <w:szCs w:val="20"/>
        </w:rPr>
        <w:t xml:space="preserve"> Serão emitidas </w:t>
      </w:r>
      <w:r w:rsidR="00D21FB7" w:rsidRPr="002054D8">
        <w:rPr>
          <w:rFonts w:ascii="Leelawadee" w:hAnsi="Leelawadee" w:cs="Leelawadee"/>
          <w:color w:val="000000" w:themeColor="text1"/>
          <w:sz w:val="20"/>
          <w:szCs w:val="20"/>
        </w:rPr>
        <w:t>49.658</w:t>
      </w:r>
      <w:r w:rsidR="00D21FB7" w:rsidRPr="002054D8" w:rsidDel="00D21FB7">
        <w:rPr>
          <w:rFonts w:ascii="Leelawadee" w:hAnsi="Leelawadee" w:cs="Leelawadee"/>
          <w:color w:val="000000" w:themeColor="text1"/>
          <w:sz w:val="20"/>
          <w:szCs w:val="20"/>
        </w:rPr>
        <w:t xml:space="preserve"> </w:t>
      </w:r>
      <w:r w:rsidR="00467577" w:rsidRPr="002054D8">
        <w:rPr>
          <w:rFonts w:ascii="Leelawadee" w:hAnsi="Leelawadee" w:cs="Leelawadee"/>
          <w:color w:val="000000" w:themeColor="text1"/>
          <w:sz w:val="20"/>
          <w:szCs w:val="20"/>
        </w:rPr>
        <w:t>(</w:t>
      </w:r>
      <w:r w:rsidR="00D21FB7" w:rsidRPr="002054D8">
        <w:rPr>
          <w:rFonts w:ascii="Leelawadee" w:hAnsi="Leelawadee" w:cs="Leelawadee"/>
          <w:color w:val="000000" w:themeColor="text1"/>
          <w:sz w:val="20"/>
          <w:szCs w:val="20"/>
        </w:rPr>
        <w:t>quarenta e nove mil, seiscentas e cinquenta e oito</w:t>
      </w:r>
      <w:r w:rsidR="00467577" w:rsidRPr="002054D8">
        <w:rPr>
          <w:rFonts w:ascii="Leelawadee" w:hAnsi="Leelawadee" w:cs="Leelawadee"/>
          <w:color w:val="000000" w:themeColor="text1"/>
          <w:sz w:val="20"/>
          <w:szCs w:val="20"/>
        </w:rPr>
        <w:t>)</w:t>
      </w:r>
      <w:r w:rsidR="00467577" w:rsidRPr="001478A6">
        <w:rPr>
          <w:rFonts w:ascii="Leelawadee" w:hAnsi="Leelawadee" w:cs="Leelawadee"/>
          <w:color w:val="000000" w:themeColor="text1"/>
          <w:sz w:val="20"/>
          <w:szCs w:val="20"/>
        </w:rPr>
        <w:t xml:space="preserve"> </w:t>
      </w:r>
      <w:r w:rsidRPr="001478A6">
        <w:rPr>
          <w:rFonts w:ascii="Leelawadee" w:hAnsi="Leelawadee" w:cs="Leelawadee"/>
          <w:color w:val="000000" w:themeColor="text1"/>
          <w:sz w:val="20"/>
          <w:szCs w:val="20"/>
        </w:rPr>
        <w:t>Debêntures</w:t>
      </w:r>
      <w:bookmarkStart w:id="92" w:name="_DV_M97"/>
      <w:bookmarkStart w:id="93" w:name="_DV_M94"/>
      <w:bookmarkStart w:id="94" w:name="_DV_M95"/>
      <w:bookmarkStart w:id="95" w:name="_DV_M96"/>
      <w:bookmarkEnd w:id="92"/>
      <w:bookmarkEnd w:id="93"/>
      <w:bookmarkEnd w:id="94"/>
      <w:bookmarkEnd w:id="95"/>
      <w:r w:rsidR="008158C7" w:rsidRPr="001478A6">
        <w:rPr>
          <w:rFonts w:ascii="Leelawadee" w:hAnsi="Leelawadee" w:cs="Leelawadee"/>
          <w:color w:val="000000" w:themeColor="text1"/>
          <w:sz w:val="20"/>
          <w:szCs w:val="20"/>
        </w:rPr>
        <w:t xml:space="preserve"> equivalentes ao montante de </w:t>
      </w:r>
      <w:r w:rsidRPr="00DA5644">
        <w:rPr>
          <w:rFonts w:ascii="Leelawadee" w:hAnsi="Leelawadee"/>
          <w:color w:val="000000" w:themeColor="text1"/>
          <w:sz w:val="20"/>
        </w:rPr>
        <w:t>R$ </w:t>
      </w:r>
      <w:r w:rsidR="00BE7950" w:rsidRPr="00DA5644">
        <w:rPr>
          <w:rFonts w:ascii="Leelawadee" w:hAnsi="Leelawadee"/>
          <w:color w:val="000000" w:themeColor="text1"/>
          <w:sz w:val="20"/>
        </w:rPr>
        <w:t>49.658.598,81</w:t>
      </w:r>
      <w:r w:rsidRPr="00DA5644">
        <w:rPr>
          <w:rFonts w:ascii="Leelawadee" w:hAnsi="Leelawadee"/>
          <w:color w:val="000000" w:themeColor="text1"/>
          <w:sz w:val="20"/>
        </w:rPr>
        <w:t xml:space="preserve"> (</w:t>
      </w:r>
      <w:r w:rsidR="00BE7950" w:rsidRPr="00DA5644">
        <w:rPr>
          <w:rFonts w:ascii="Leelawadee" w:hAnsi="Leelawadee"/>
          <w:color w:val="000000" w:themeColor="text1"/>
          <w:sz w:val="20"/>
        </w:rPr>
        <w:t>quarenta e nove milhões, seiscentos e cinquenta e oito mil, quinhentos e noventa e oito reais e oitenta e um centavos</w:t>
      </w:r>
      <w:r w:rsidRPr="002054D8">
        <w:rPr>
          <w:rFonts w:ascii="Leelawadee" w:hAnsi="Leelawadee" w:cs="Leelawadee"/>
          <w:color w:val="000000" w:themeColor="text1"/>
          <w:sz w:val="20"/>
          <w:szCs w:val="20"/>
        </w:rPr>
        <w:t>)</w:t>
      </w:r>
      <w:r w:rsidRPr="001478A6">
        <w:rPr>
          <w:rFonts w:ascii="Leelawadee" w:hAnsi="Leelawadee" w:cs="Leelawadee"/>
          <w:color w:val="000000" w:themeColor="text1"/>
          <w:sz w:val="20"/>
          <w:szCs w:val="20"/>
        </w:rPr>
        <w:t xml:space="preserve"> na Data de Emissão.</w:t>
      </w:r>
    </w:p>
    <w:p w14:paraId="4FD953F3" w14:textId="77777777" w:rsidR="00F54CE3" w:rsidRPr="001478A6" w:rsidRDefault="00F54CE3" w:rsidP="001478A6">
      <w:pPr>
        <w:numPr>
          <w:ilvl w:val="12"/>
          <w:numId w:val="0"/>
        </w:numPr>
        <w:spacing w:line="360" w:lineRule="auto"/>
        <w:contextualSpacing/>
        <w:jc w:val="both"/>
        <w:rPr>
          <w:rFonts w:ascii="Leelawadee" w:hAnsi="Leelawadee" w:cs="Leelawadee"/>
          <w:color w:val="000000" w:themeColor="text1"/>
          <w:sz w:val="20"/>
          <w:szCs w:val="20"/>
        </w:rPr>
      </w:pPr>
    </w:p>
    <w:p w14:paraId="5F7663B2" w14:textId="58AD1FE4" w:rsidR="00F54CE3" w:rsidRPr="001478A6" w:rsidRDefault="00F54CE3" w:rsidP="001478A6">
      <w:pPr>
        <w:pStyle w:val="PargrafodaLista"/>
        <w:numPr>
          <w:ilvl w:val="1"/>
          <w:numId w:val="38"/>
        </w:numPr>
        <w:spacing w:line="360" w:lineRule="auto"/>
        <w:ind w:left="0" w:firstLine="0"/>
        <w:contextualSpacing/>
        <w:jc w:val="both"/>
        <w:rPr>
          <w:rFonts w:ascii="Leelawadee" w:hAnsi="Leelawadee" w:cs="Leelawadee"/>
          <w:b/>
          <w:color w:val="000000" w:themeColor="text1"/>
          <w:sz w:val="20"/>
          <w:lang w:val="pt-BR"/>
        </w:rPr>
      </w:pPr>
      <w:bookmarkStart w:id="96" w:name="_DV_M98"/>
      <w:bookmarkStart w:id="97" w:name="_Toc499990343"/>
      <w:bookmarkEnd w:id="78"/>
      <w:bookmarkEnd w:id="96"/>
      <w:r w:rsidRPr="001478A6">
        <w:rPr>
          <w:rFonts w:ascii="Leelawadee" w:hAnsi="Leelawadee" w:cs="Leelawadee"/>
          <w:b/>
          <w:color w:val="000000" w:themeColor="text1"/>
          <w:sz w:val="20"/>
          <w:lang w:val="pt-BR"/>
        </w:rPr>
        <w:t>Atualização e Remuneração</w:t>
      </w:r>
    </w:p>
    <w:p w14:paraId="60FA2E5B" w14:textId="77777777" w:rsidR="00AE7ADC" w:rsidRPr="001478A6" w:rsidRDefault="00AE7ADC" w:rsidP="001478A6">
      <w:pPr>
        <w:pStyle w:val="Recuodecorpodetexto"/>
        <w:widowControl/>
        <w:spacing w:line="360" w:lineRule="auto"/>
        <w:contextualSpacing/>
        <w:rPr>
          <w:rFonts w:ascii="Leelawadee" w:hAnsi="Leelawadee" w:cs="Leelawadee"/>
          <w:color w:val="000000" w:themeColor="text1"/>
        </w:rPr>
      </w:pPr>
    </w:p>
    <w:p w14:paraId="1176EEBE" w14:textId="405AEDA3" w:rsidR="00B2020B" w:rsidRPr="00B150E5" w:rsidRDefault="00AE7ADC" w:rsidP="001478A6">
      <w:pPr>
        <w:pStyle w:val="PargrafodaLista"/>
        <w:numPr>
          <w:ilvl w:val="2"/>
          <w:numId w:val="38"/>
        </w:numPr>
        <w:spacing w:line="360" w:lineRule="auto"/>
        <w:ind w:left="0" w:firstLine="0"/>
        <w:contextualSpacing/>
        <w:jc w:val="both"/>
        <w:rPr>
          <w:rFonts w:ascii="Leelawadee" w:hAnsi="Leelawadee" w:cs="Leelawadee"/>
          <w:color w:val="000000" w:themeColor="text1"/>
          <w:sz w:val="20"/>
          <w:lang w:val="pt-BR"/>
        </w:rPr>
      </w:pPr>
      <w:bookmarkStart w:id="98" w:name="_DV_M99"/>
      <w:bookmarkStart w:id="99" w:name="_Hlk55435272"/>
      <w:bookmarkStart w:id="100" w:name="_Hlk55406607"/>
      <w:bookmarkStart w:id="101" w:name="_Ref48162566"/>
      <w:bookmarkEnd w:id="98"/>
      <w:r w:rsidRPr="00B150E5">
        <w:rPr>
          <w:rFonts w:ascii="Leelawadee" w:hAnsi="Leelawadee" w:cs="Leelawadee"/>
          <w:color w:val="000000" w:themeColor="text1"/>
          <w:sz w:val="20"/>
          <w:lang w:val="pt-BR"/>
        </w:rPr>
        <w:t xml:space="preserve">O Valor Nominal Unitário, ou o saldo do Valor Nominal Unitário das Debêntures, conforme aplicável, será atualizado monetariamente pela variação </w:t>
      </w:r>
      <w:r w:rsidR="008222FE" w:rsidRPr="00B150E5">
        <w:rPr>
          <w:rFonts w:ascii="Leelawadee" w:hAnsi="Leelawadee" w:cs="Leelawadee"/>
          <w:color w:val="000000" w:themeColor="text1"/>
          <w:sz w:val="20"/>
          <w:lang w:val="pt-BR"/>
        </w:rPr>
        <w:t>positiva</w:t>
      </w:r>
      <w:r w:rsidR="00370495" w:rsidRPr="00B150E5">
        <w:rPr>
          <w:rFonts w:ascii="Leelawadee" w:hAnsi="Leelawadee" w:cs="Leelawadee"/>
          <w:color w:val="000000" w:themeColor="text1"/>
          <w:sz w:val="20"/>
          <w:lang w:val="pt-BR"/>
        </w:rPr>
        <w:t xml:space="preserve"> </w:t>
      </w:r>
      <w:r w:rsidR="008930C2">
        <w:rPr>
          <w:rFonts w:ascii="Leelawadee" w:hAnsi="Leelawadee" w:cs="Leelawadee"/>
          <w:color w:val="000000" w:themeColor="text1"/>
          <w:sz w:val="20"/>
          <w:lang w:val="pt-BR"/>
        </w:rPr>
        <w:t xml:space="preserve">acumulada </w:t>
      </w:r>
      <w:r w:rsidR="00370495" w:rsidRPr="00B150E5">
        <w:rPr>
          <w:rFonts w:ascii="Leelawadee" w:hAnsi="Leelawadee" w:cs="Leelawadee"/>
          <w:color w:val="000000" w:themeColor="text1"/>
          <w:sz w:val="20"/>
          <w:lang w:val="pt-BR"/>
        </w:rPr>
        <w:t>do INPC</w:t>
      </w:r>
      <w:r w:rsidR="008930C2">
        <w:rPr>
          <w:rFonts w:ascii="Leelawadee" w:hAnsi="Leelawadee" w:cs="Leelawadee"/>
          <w:color w:val="000000" w:themeColor="text1"/>
          <w:sz w:val="20"/>
          <w:lang w:val="pt-BR"/>
        </w:rPr>
        <w:t>, aplicado anualmente</w:t>
      </w:r>
      <w:bookmarkEnd w:id="99"/>
      <w:r w:rsidR="00370495" w:rsidRPr="00B150E5">
        <w:rPr>
          <w:rFonts w:ascii="Leelawadee" w:hAnsi="Leelawadee" w:cs="Leelawadee"/>
          <w:color w:val="000000" w:themeColor="text1"/>
          <w:sz w:val="20"/>
          <w:lang w:val="pt-BR"/>
        </w:rPr>
        <w:t xml:space="preserve">, </w:t>
      </w:r>
      <w:r w:rsidR="008930C2">
        <w:rPr>
          <w:rFonts w:ascii="Leelawadee" w:hAnsi="Leelawadee" w:cs="Leelawadee"/>
          <w:color w:val="000000" w:themeColor="text1"/>
          <w:sz w:val="20"/>
          <w:lang w:val="pt-BR"/>
        </w:rPr>
        <w:t>na Data de Atualização</w:t>
      </w:r>
      <w:bookmarkEnd w:id="100"/>
      <w:r w:rsidR="00E16C34">
        <w:rPr>
          <w:rFonts w:ascii="Leelawadee" w:hAnsi="Leelawadee" w:cs="Leelawadee"/>
          <w:color w:val="000000" w:themeColor="text1"/>
          <w:sz w:val="20"/>
          <w:lang w:val="pt-BR"/>
        </w:rPr>
        <w:t xml:space="preserve">, </w:t>
      </w:r>
      <w:ins w:id="102" w:author="Luisa Herkenhoff" w:date="2020-11-10T21:02:00Z">
        <w:r w:rsidR="0020530E">
          <w:rPr>
            <w:rFonts w:ascii="Leelawadee" w:hAnsi="Leelawadee" w:cs="Leelawadee"/>
            <w:color w:val="000000" w:themeColor="text1"/>
            <w:sz w:val="20"/>
            <w:lang w:val="pt-BR"/>
          </w:rPr>
          <w:t xml:space="preserve">conforme Anexo I, </w:t>
        </w:r>
      </w:ins>
      <w:r w:rsidR="006A736C">
        <w:rPr>
          <w:rFonts w:ascii="Leelawadee" w:hAnsi="Leelawadee" w:cs="Leelawadee"/>
          <w:color w:val="000000" w:themeColor="text1"/>
          <w:sz w:val="20"/>
          <w:lang w:val="pt-BR"/>
        </w:rPr>
        <w:t>calculado da seguinte forma:</w:t>
      </w:r>
      <w:bookmarkEnd w:id="101"/>
    </w:p>
    <w:p w14:paraId="47C1C687" w14:textId="21B7A2E4" w:rsidR="006A736C" w:rsidRPr="00B150E5" w:rsidRDefault="006A736C" w:rsidP="00B150E5">
      <w:pPr>
        <w:tabs>
          <w:tab w:val="left" w:pos="284"/>
          <w:tab w:val="left" w:pos="567"/>
          <w:tab w:val="left" w:pos="2835"/>
        </w:tabs>
        <w:spacing w:line="360" w:lineRule="auto"/>
        <w:jc w:val="center"/>
        <w:rPr>
          <w:rFonts w:ascii="Leelawadee" w:hAnsi="Leelawadee" w:cs="Leelawadee"/>
          <w:sz w:val="20"/>
        </w:rPr>
      </w:pPr>
      <m:oMath>
        <m:r>
          <w:rPr>
            <w:rFonts w:ascii="Cambria Math" w:hAnsi="Cambria Math" w:cs="Leelawadee"/>
            <w:sz w:val="20"/>
          </w:rPr>
          <m:t>VNa=VNb x C</m:t>
        </m:r>
      </m:oMath>
      <w:r w:rsidRPr="00B150E5">
        <w:rPr>
          <w:rFonts w:ascii="Leelawadee" w:hAnsi="Leelawadee" w:cs="Leelawadee"/>
          <w:sz w:val="20"/>
        </w:rPr>
        <w:t>, onde:</w:t>
      </w:r>
    </w:p>
    <w:p w14:paraId="6FEA1310" w14:textId="77777777" w:rsidR="006A736C" w:rsidRPr="00943CDD" w:rsidRDefault="006A736C" w:rsidP="00B150E5">
      <w:pPr>
        <w:tabs>
          <w:tab w:val="left" w:pos="2835"/>
        </w:tabs>
        <w:spacing w:line="360" w:lineRule="auto"/>
        <w:rPr>
          <w:rFonts w:ascii="Leelawadee" w:hAnsi="Leelawadee" w:cs="Leelawadee"/>
          <w:sz w:val="20"/>
        </w:rPr>
      </w:pPr>
    </w:p>
    <w:p w14:paraId="4FF42799" w14:textId="48E7B77F" w:rsidR="006A736C" w:rsidRPr="00B150E5" w:rsidRDefault="00743E93" w:rsidP="00B150E5">
      <w:pPr>
        <w:pStyle w:val="PargrafodaLista"/>
        <w:tabs>
          <w:tab w:val="left" w:pos="2835"/>
        </w:tabs>
        <w:spacing w:line="360" w:lineRule="auto"/>
        <w:ind w:left="0"/>
        <w:jc w:val="both"/>
        <w:rPr>
          <w:rFonts w:ascii="Leelawadee" w:hAnsi="Leelawadee" w:cs="Leelawadee"/>
          <w:sz w:val="20"/>
          <w:lang w:val="pt-BR"/>
        </w:rPr>
      </w:pPr>
      <w:proofErr w:type="spellStart"/>
      <w:r>
        <w:rPr>
          <w:rFonts w:ascii="Leelawadee" w:hAnsi="Leelawadee" w:cs="Leelawadee"/>
          <w:i/>
          <w:iCs/>
          <w:sz w:val="20"/>
          <w:lang w:val="pt-BR"/>
        </w:rPr>
        <w:t>VN</w:t>
      </w:r>
      <w:r w:rsidRPr="00B150E5">
        <w:rPr>
          <w:rFonts w:ascii="Leelawadee" w:hAnsi="Leelawadee" w:cs="Leelawadee"/>
          <w:i/>
          <w:iCs/>
          <w:sz w:val="20"/>
          <w:lang w:val="pt-BR"/>
        </w:rPr>
        <w:t>a</w:t>
      </w:r>
      <w:proofErr w:type="spellEnd"/>
      <w:r w:rsidRPr="00B150E5">
        <w:rPr>
          <w:rFonts w:ascii="Leelawadee" w:hAnsi="Leelawadee" w:cs="Leelawadee"/>
          <w:sz w:val="20"/>
          <w:lang w:val="pt-BR"/>
        </w:rPr>
        <w:t xml:space="preserve"> </w:t>
      </w:r>
      <w:r w:rsidR="006A736C" w:rsidRPr="00B150E5">
        <w:rPr>
          <w:rFonts w:ascii="Leelawadee" w:hAnsi="Leelawadee" w:cs="Leelawadee"/>
          <w:sz w:val="20"/>
          <w:lang w:val="pt-BR"/>
        </w:rPr>
        <w:t xml:space="preserve">= </w:t>
      </w:r>
      <w:r w:rsidR="006A736C" w:rsidRPr="00943CDD">
        <w:rPr>
          <w:rFonts w:ascii="Leelawadee" w:hAnsi="Leelawadee" w:cs="Leelawadee"/>
          <w:sz w:val="20"/>
          <w:lang w:val="pt-BR"/>
        </w:rPr>
        <w:t>Valor Nominal Unitário</w:t>
      </w:r>
      <w:r w:rsidR="006A736C" w:rsidRPr="00B150E5">
        <w:rPr>
          <w:rFonts w:ascii="Leelawadee" w:hAnsi="Leelawadee" w:cs="Leelawadee"/>
          <w:sz w:val="20"/>
          <w:lang w:val="pt-BR"/>
        </w:rPr>
        <w:t xml:space="preserve"> </w:t>
      </w:r>
      <w:r w:rsidR="008930C2">
        <w:rPr>
          <w:rFonts w:ascii="Leelawadee" w:hAnsi="Leelawadee" w:cs="Leelawadee"/>
          <w:sz w:val="20"/>
          <w:lang w:val="pt-BR"/>
        </w:rPr>
        <w:t>a</w:t>
      </w:r>
      <w:r w:rsidR="006A736C" w:rsidRPr="00B150E5">
        <w:rPr>
          <w:rFonts w:ascii="Leelawadee" w:hAnsi="Leelawadee" w:cs="Leelawadee"/>
          <w:sz w:val="20"/>
          <w:lang w:val="pt-BR"/>
        </w:rPr>
        <w:t>tualizado, calculado com 8 (oito) casas decimais, sem arredondamento.</w:t>
      </w:r>
    </w:p>
    <w:p w14:paraId="64A009F2" w14:textId="77777777" w:rsidR="006A736C" w:rsidRPr="00B150E5" w:rsidRDefault="006A736C" w:rsidP="00B150E5">
      <w:pPr>
        <w:pStyle w:val="PargrafodaLista"/>
        <w:tabs>
          <w:tab w:val="left" w:pos="2835"/>
        </w:tabs>
        <w:spacing w:line="360" w:lineRule="auto"/>
        <w:ind w:left="0"/>
        <w:jc w:val="both"/>
        <w:rPr>
          <w:rFonts w:ascii="Leelawadee" w:hAnsi="Leelawadee" w:cs="Leelawadee"/>
          <w:sz w:val="20"/>
          <w:lang w:val="pt-BR"/>
        </w:rPr>
      </w:pPr>
    </w:p>
    <w:p w14:paraId="6AAA824C" w14:textId="7C7763F1" w:rsidR="006A736C" w:rsidRPr="00B150E5" w:rsidRDefault="00743E93" w:rsidP="00B150E5">
      <w:pPr>
        <w:pStyle w:val="PargrafodaLista"/>
        <w:spacing w:line="360" w:lineRule="auto"/>
        <w:ind w:left="0"/>
        <w:contextualSpacing/>
        <w:jc w:val="both"/>
        <w:rPr>
          <w:rFonts w:ascii="Leelawadee" w:hAnsi="Leelawadee" w:cs="Leelawadee"/>
          <w:sz w:val="20"/>
          <w:lang w:val="pt-BR"/>
        </w:rPr>
      </w:pPr>
      <w:proofErr w:type="spellStart"/>
      <w:r>
        <w:rPr>
          <w:rFonts w:ascii="Leelawadee" w:hAnsi="Leelawadee" w:cs="Leelawadee"/>
          <w:i/>
          <w:iCs/>
          <w:sz w:val="20"/>
          <w:lang w:val="pt-BR"/>
        </w:rPr>
        <w:t>VN</w:t>
      </w:r>
      <w:r w:rsidRPr="00B150E5">
        <w:rPr>
          <w:rFonts w:ascii="Leelawadee" w:hAnsi="Leelawadee" w:cs="Leelawadee"/>
          <w:i/>
          <w:iCs/>
          <w:sz w:val="20"/>
          <w:lang w:val="pt-BR"/>
        </w:rPr>
        <w:t>b</w:t>
      </w:r>
      <w:proofErr w:type="spellEnd"/>
      <w:r w:rsidRPr="00B150E5">
        <w:rPr>
          <w:rFonts w:ascii="Leelawadee" w:hAnsi="Leelawadee" w:cs="Leelawadee"/>
          <w:sz w:val="20"/>
          <w:lang w:val="pt-BR"/>
        </w:rPr>
        <w:t xml:space="preserve"> </w:t>
      </w:r>
      <w:r w:rsidR="006A736C" w:rsidRPr="00B150E5">
        <w:rPr>
          <w:rFonts w:ascii="Leelawadee" w:hAnsi="Leelawadee" w:cs="Leelawadee"/>
          <w:sz w:val="20"/>
          <w:lang w:val="pt-BR"/>
        </w:rPr>
        <w:t xml:space="preserve">= </w:t>
      </w:r>
      <w:r w:rsidR="006A736C" w:rsidRPr="00943CDD">
        <w:rPr>
          <w:rFonts w:ascii="Leelawadee" w:hAnsi="Leelawadee" w:cs="Leelawadee"/>
          <w:sz w:val="20"/>
          <w:lang w:val="pt-BR"/>
        </w:rPr>
        <w:t>Valor Nominal Unitário</w:t>
      </w:r>
      <w:r w:rsidR="006A736C" w:rsidRPr="00B150E5">
        <w:rPr>
          <w:rFonts w:ascii="Leelawadee" w:hAnsi="Leelawadee" w:cs="Leelawadee"/>
          <w:sz w:val="20"/>
          <w:lang w:val="pt-BR"/>
        </w:rPr>
        <w:t xml:space="preserve">, na </w:t>
      </w:r>
      <w:r w:rsidR="004E6D10">
        <w:rPr>
          <w:rFonts w:ascii="Leelawadee" w:hAnsi="Leelawadee" w:cs="Leelawadee"/>
          <w:sz w:val="20"/>
          <w:lang w:val="pt-BR"/>
        </w:rPr>
        <w:t>D</w:t>
      </w:r>
      <w:r w:rsidR="006A736C" w:rsidRPr="00B150E5">
        <w:rPr>
          <w:rFonts w:ascii="Leelawadee" w:hAnsi="Leelawadee" w:cs="Leelawadee"/>
          <w:sz w:val="20"/>
          <w:lang w:val="pt-BR"/>
        </w:rPr>
        <w:t>ata d</w:t>
      </w:r>
      <w:r w:rsidR="004E6D10">
        <w:rPr>
          <w:rFonts w:ascii="Leelawadee" w:hAnsi="Leelawadee" w:cs="Leelawadee"/>
          <w:sz w:val="20"/>
          <w:lang w:val="pt-BR"/>
        </w:rPr>
        <w:t>e</w:t>
      </w:r>
      <w:r w:rsidR="006A736C" w:rsidRPr="00B150E5">
        <w:rPr>
          <w:rFonts w:ascii="Leelawadee" w:hAnsi="Leelawadee" w:cs="Leelawadee"/>
          <w:sz w:val="20"/>
          <w:lang w:val="pt-BR"/>
        </w:rPr>
        <w:t xml:space="preserve"> </w:t>
      </w:r>
      <w:r w:rsidR="004304E9">
        <w:rPr>
          <w:rFonts w:ascii="Leelawadee" w:hAnsi="Leelawadee" w:cs="Leelawadee"/>
          <w:sz w:val="20"/>
          <w:lang w:val="pt-BR"/>
        </w:rPr>
        <w:t>Integralização dos CRI</w:t>
      </w:r>
      <w:r w:rsidR="006A736C" w:rsidRPr="00B150E5">
        <w:rPr>
          <w:rFonts w:ascii="Leelawadee" w:hAnsi="Leelawadee" w:cs="Leelawadee"/>
          <w:sz w:val="20"/>
          <w:lang w:val="pt-BR"/>
        </w:rPr>
        <w:t>, ou saldo do Valor Nominal Unitário após incorporação dos juros, atualização ou amortização, se houver, o que ocorrer por último, calculado com 8 (oito) casas decimais, sem arredondamento</w:t>
      </w:r>
    </w:p>
    <w:p w14:paraId="2A558157" w14:textId="77777777" w:rsidR="006A736C" w:rsidRPr="00B150E5" w:rsidRDefault="006A736C" w:rsidP="00B150E5">
      <w:pPr>
        <w:pStyle w:val="PargrafodaLista"/>
        <w:spacing w:line="360" w:lineRule="auto"/>
        <w:ind w:left="0"/>
        <w:contextualSpacing/>
        <w:jc w:val="both"/>
        <w:rPr>
          <w:rFonts w:ascii="Leelawadee" w:hAnsi="Leelawadee" w:cs="Leelawadee"/>
          <w:sz w:val="20"/>
          <w:lang w:val="pt-BR"/>
        </w:rPr>
      </w:pPr>
    </w:p>
    <w:p w14:paraId="2D4FB761" w14:textId="77777777" w:rsidR="006A736C" w:rsidRPr="00B150E5" w:rsidRDefault="006A736C" w:rsidP="00B150E5">
      <w:pPr>
        <w:pStyle w:val="PargrafodaLista"/>
        <w:spacing w:line="360" w:lineRule="auto"/>
        <w:ind w:left="0"/>
        <w:contextualSpacing/>
        <w:jc w:val="both"/>
        <w:rPr>
          <w:rFonts w:ascii="Leelawadee" w:hAnsi="Leelawadee" w:cs="Leelawadee"/>
          <w:sz w:val="20"/>
          <w:lang w:val="pt-BR"/>
        </w:rPr>
      </w:pPr>
      <w:r w:rsidRPr="00B150E5">
        <w:rPr>
          <w:rFonts w:ascii="Leelawadee" w:hAnsi="Leelawadee" w:cs="Leelawadee"/>
          <w:i/>
          <w:iCs/>
          <w:sz w:val="20"/>
          <w:lang w:val="pt-BR"/>
        </w:rPr>
        <w:t>C</w:t>
      </w:r>
      <w:r w:rsidRPr="00B150E5">
        <w:rPr>
          <w:rFonts w:ascii="Leelawadee" w:hAnsi="Leelawadee" w:cs="Leelawadee"/>
          <w:sz w:val="20"/>
          <w:lang w:val="pt-BR"/>
        </w:rPr>
        <w:t xml:space="preserve"> = Fator resultante da variação acumulada do INPC calculado com 8 (oito) casas decimais, sem arredondamento, apurado e aplicado anualmente, da seguinte forma: </w:t>
      </w:r>
    </w:p>
    <w:p w14:paraId="663AD6BB" w14:textId="77777777" w:rsidR="006A736C" w:rsidRPr="00943CDD" w:rsidRDefault="006A736C" w:rsidP="006A736C">
      <w:pPr>
        <w:tabs>
          <w:tab w:val="left" w:pos="284"/>
          <w:tab w:val="left" w:pos="567"/>
          <w:tab w:val="left" w:pos="2835"/>
        </w:tabs>
        <w:spacing w:line="360" w:lineRule="auto"/>
        <w:jc w:val="both"/>
        <w:rPr>
          <w:rFonts w:ascii="Leelawadee" w:hAnsi="Leelawadee" w:cs="Leelawadee"/>
          <w:sz w:val="20"/>
          <w:szCs w:val="20"/>
        </w:rPr>
      </w:pPr>
    </w:p>
    <w:p w14:paraId="7A4CC39C" w14:textId="77777777" w:rsidR="006A736C" w:rsidRPr="00943CDD" w:rsidRDefault="006A736C" w:rsidP="006A736C">
      <w:pPr>
        <w:tabs>
          <w:tab w:val="left" w:pos="284"/>
          <w:tab w:val="left" w:pos="567"/>
          <w:tab w:val="left" w:pos="2835"/>
        </w:tabs>
        <w:spacing w:line="360" w:lineRule="auto"/>
        <w:jc w:val="center"/>
        <w:rPr>
          <w:rFonts w:ascii="Leelawadee" w:hAnsi="Leelawadee" w:cs="Leelawadee"/>
          <w:sz w:val="20"/>
          <w:szCs w:val="20"/>
        </w:rPr>
      </w:pPr>
      <m:oMathPara>
        <m:oMath>
          <m:r>
            <w:rPr>
              <w:rFonts w:ascii="Cambria Math" w:hAnsi="Cambria Math" w:cs="Leelawadee"/>
              <w:sz w:val="20"/>
              <w:szCs w:val="20"/>
            </w:rPr>
            <m:t>C=</m:t>
          </m:r>
          <m:d>
            <m:dPr>
              <m:ctrlPr>
                <w:rPr>
                  <w:rFonts w:ascii="Cambria Math" w:hAnsi="Cambria Math" w:cs="Leelawadee"/>
                  <w:i/>
                  <w:sz w:val="20"/>
                  <w:szCs w:val="20"/>
                </w:rPr>
              </m:ctrlPr>
            </m:dPr>
            <m:e>
              <m:f>
                <m:fPr>
                  <m:ctrlPr>
                    <w:rPr>
                      <w:rFonts w:ascii="Cambria Math" w:hAnsi="Cambria Math" w:cs="Leelawadee"/>
                      <w:i/>
                      <w:sz w:val="20"/>
                      <w:szCs w:val="20"/>
                    </w:rPr>
                  </m:ctrlPr>
                </m:fPr>
                <m:num>
                  <m:r>
                    <w:rPr>
                      <w:rFonts w:ascii="Cambria Math" w:hAnsi="Cambria Math" w:cs="Leelawadee"/>
                      <w:sz w:val="20"/>
                      <w:szCs w:val="20"/>
                    </w:rPr>
                    <m:t>NIk</m:t>
                  </m:r>
                </m:num>
                <m:den>
                  <m:sSub>
                    <m:sSubPr>
                      <m:ctrlPr>
                        <w:rPr>
                          <w:rFonts w:ascii="Cambria Math" w:hAnsi="Cambria Math" w:cs="Leelawadee"/>
                          <w:i/>
                          <w:sz w:val="20"/>
                          <w:szCs w:val="20"/>
                        </w:rPr>
                      </m:ctrlPr>
                    </m:sSubPr>
                    <m:e>
                      <m:r>
                        <w:rPr>
                          <w:rFonts w:ascii="Cambria Math" w:hAnsi="Cambria Math" w:cs="Leelawadee"/>
                          <w:sz w:val="20"/>
                          <w:szCs w:val="20"/>
                        </w:rPr>
                        <m:t>NIk</m:t>
                      </m:r>
                    </m:e>
                    <m:sub>
                      <m:r>
                        <w:rPr>
                          <w:rFonts w:ascii="Cambria Math" w:hAnsi="Cambria Math" w:cs="Leelawadee"/>
                          <w:sz w:val="20"/>
                          <w:szCs w:val="20"/>
                        </w:rPr>
                        <m:t>-1</m:t>
                      </m:r>
                    </m:sub>
                  </m:sSub>
                </m:den>
              </m:f>
            </m:e>
          </m:d>
          <m:r>
            <w:rPr>
              <w:rFonts w:ascii="Cambria Math" w:hAnsi="Cambria Math" w:cs="Leelawadee"/>
              <w:sz w:val="20"/>
              <w:szCs w:val="20"/>
            </w:rPr>
            <m:t xml:space="preserve"> Onde:</m:t>
          </m:r>
        </m:oMath>
      </m:oMathPara>
    </w:p>
    <w:p w14:paraId="6DF9254A" w14:textId="77777777" w:rsidR="006A736C" w:rsidRPr="009E32EF" w:rsidRDefault="006A736C" w:rsidP="006A736C">
      <w:pPr>
        <w:tabs>
          <w:tab w:val="left" w:pos="284"/>
          <w:tab w:val="left" w:pos="567"/>
          <w:tab w:val="left" w:pos="2835"/>
        </w:tabs>
        <w:spacing w:line="360" w:lineRule="auto"/>
        <w:jc w:val="center"/>
        <w:rPr>
          <w:rFonts w:ascii="Leelawadee" w:hAnsi="Leelawadee" w:cs="Leelawadee"/>
          <w:sz w:val="20"/>
          <w:szCs w:val="20"/>
        </w:rPr>
      </w:pPr>
    </w:p>
    <w:p w14:paraId="1AB1A9C5" w14:textId="5872FC01" w:rsidR="00B2020B" w:rsidRPr="00943CDD" w:rsidRDefault="006A736C" w:rsidP="006A736C">
      <w:pPr>
        <w:pStyle w:val="PargrafodaLista"/>
        <w:tabs>
          <w:tab w:val="left" w:pos="3937"/>
        </w:tabs>
        <w:spacing w:line="360" w:lineRule="auto"/>
        <w:ind w:left="0"/>
        <w:contextualSpacing/>
        <w:jc w:val="both"/>
        <w:rPr>
          <w:rFonts w:ascii="Leelawadee" w:hAnsi="Leelawadee" w:cs="Leelawadee"/>
          <w:color w:val="000000" w:themeColor="text1"/>
          <w:sz w:val="20"/>
          <w:lang w:val="pt-BR"/>
        </w:rPr>
      </w:pPr>
      <w:proofErr w:type="spellStart"/>
      <w:r w:rsidRPr="00B150E5">
        <w:rPr>
          <w:rFonts w:ascii="Leelawadee" w:hAnsi="Leelawadee" w:cs="Leelawadee"/>
          <w:i/>
          <w:iCs/>
          <w:sz w:val="20"/>
          <w:lang w:val="pt-BR"/>
        </w:rPr>
        <w:t>NIk</w:t>
      </w:r>
      <w:proofErr w:type="spellEnd"/>
      <w:r w:rsidRPr="00B150E5">
        <w:rPr>
          <w:rFonts w:ascii="Leelawadee" w:hAnsi="Leelawadee" w:cs="Leelawadee"/>
          <w:sz w:val="20"/>
          <w:lang w:val="pt-BR"/>
        </w:rPr>
        <w:t xml:space="preserve"> = Número índice do INPC </w:t>
      </w:r>
      <w:r w:rsidR="000E1E36">
        <w:rPr>
          <w:rFonts w:ascii="Leelawadee" w:hAnsi="Leelawadee" w:cs="Leelawadee"/>
          <w:sz w:val="20"/>
          <w:lang w:val="pt-BR"/>
        </w:rPr>
        <w:t>referente ao</w:t>
      </w:r>
      <w:r w:rsidRPr="00B150E5">
        <w:rPr>
          <w:rFonts w:ascii="Leelawadee" w:hAnsi="Leelawadee" w:cs="Leelawadee"/>
          <w:sz w:val="20"/>
          <w:lang w:val="pt-BR"/>
        </w:rPr>
        <w:t xml:space="preserve"> mês</w:t>
      </w:r>
      <w:r w:rsidR="008445C3">
        <w:rPr>
          <w:rFonts w:ascii="Leelawadee" w:hAnsi="Leelawadee" w:cs="Leelawadee"/>
          <w:sz w:val="20"/>
          <w:lang w:val="pt-BR"/>
        </w:rPr>
        <w:t xml:space="preserve"> </w:t>
      </w:r>
      <w:del w:id="103" w:author="Luisa Herkenhoff" w:date="2020-11-10T21:02:00Z">
        <w:r w:rsidRPr="00B150E5">
          <w:rPr>
            <w:rFonts w:ascii="Leelawadee" w:hAnsi="Leelawadee" w:cs="Leelawadee"/>
            <w:sz w:val="20"/>
            <w:lang w:val="pt-BR"/>
          </w:rPr>
          <w:delText>imediatamente anterior ao mês da Data de Atualização</w:delText>
        </w:r>
      </w:del>
      <w:ins w:id="104" w:author="Luisa Herkenhoff" w:date="2020-11-10T21:02:00Z">
        <w:r w:rsidR="008445C3">
          <w:rPr>
            <w:rFonts w:ascii="Leelawadee" w:hAnsi="Leelawadee" w:cs="Leelawadee"/>
            <w:sz w:val="20"/>
            <w:lang w:val="pt-BR"/>
          </w:rPr>
          <w:t>de maio do ano da atualização</w:t>
        </w:r>
      </w:ins>
      <w:r w:rsidRPr="00B150E5">
        <w:rPr>
          <w:rFonts w:ascii="Leelawadee" w:hAnsi="Leelawadee" w:cs="Leelawadee"/>
          <w:sz w:val="20"/>
          <w:lang w:val="pt-BR"/>
        </w:rPr>
        <w:t>.</w:t>
      </w:r>
    </w:p>
    <w:p w14:paraId="37565914" w14:textId="4D91A988" w:rsidR="006A736C" w:rsidRPr="00943CDD" w:rsidRDefault="006A736C" w:rsidP="001478A6">
      <w:pPr>
        <w:pStyle w:val="PargrafodaLista"/>
        <w:tabs>
          <w:tab w:val="left" w:pos="3937"/>
        </w:tabs>
        <w:spacing w:line="360" w:lineRule="auto"/>
        <w:ind w:left="0"/>
        <w:contextualSpacing/>
        <w:jc w:val="both"/>
        <w:rPr>
          <w:rFonts w:ascii="Leelawadee" w:hAnsi="Leelawadee" w:cs="Leelawadee"/>
          <w:color w:val="000000" w:themeColor="text1"/>
          <w:sz w:val="20"/>
          <w:lang w:val="pt-BR"/>
        </w:rPr>
      </w:pPr>
    </w:p>
    <w:p w14:paraId="6821A663" w14:textId="38DA0F92" w:rsidR="006A736C" w:rsidRPr="00DA5644" w:rsidRDefault="006A736C" w:rsidP="001478A6">
      <w:pPr>
        <w:pStyle w:val="PargrafodaLista"/>
        <w:tabs>
          <w:tab w:val="left" w:pos="3937"/>
        </w:tabs>
        <w:spacing w:line="360" w:lineRule="auto"/>
        <w:ind w:left="0"/>
        <w:contextualSpacing/>
        <w:jc w:val="both"/>
        <w:rPr>
          <w:rFonts w:ascii="Leelawadee" w:hAnsi="Leelawadee"/>
          <w:sz w:val="20"/>
          <w:lang w:val="pt-BR"/>
        </w:rPr>
      </w:pPr>
      <w:r w:rsidRPr="00B150E5">
        <w:rPr>
          <w:rFonts w:ascii="Leelawadee" w:hAnsi="Leelawadee" w:cs="Leelawadee"/>
          <w:i/>
          <w:iCs/>
          <w:sz w:val="20"/>
          <w:lang w:val="pt-BR"/>
        </w:rPr>
        <w:t>NIk</w:t>
      </w:r>
      <w:r w:rsidRPr="00B150E5">
        <w:rPr>
          <w:rFonts w:ascii="Leelawadee" w:hAnsi="Leelawadee" w:cs="Leelawadee"/>
          <w:i/>
          <w:iCs/>
          <w:sz w:val="20"/>
          <w:vertAlign w:val="subscript"/>
          <w:lang w:val="pt-BR"/>
        </w:rPr>
        <w:t>-1</w:t>
      </w:r>
      <w:r w:rsidRPr="00B150E5">
        <w:rPr>
          <w:rFonts w:ascii="Leelawadee" w:hAnsi="Leelawadee" w:cs="Leelawadee"/>
          <w:sz w:val="20"/>
          <w:lang w:val="pt-BR"/>
        </w:rPr>
        <w:t xml:space="preserve"> = Número índice do </w:t>
      </w:r>
      <w:r w:rsidRPr="00943CDD">
        <w:rPr>
          <w:rFonts w:ascii="Leelawadee" w:hAnsi="Leelawadee" w:cs="Leelawadee"/>
          <w:sz w:val="20"/>
          <w:lang w:val="pt-BR"/>
        </w:rPr>
        <w:t>INPC</w:t>
      </w:r>
      <w:r w:rsidRPr="00B150E5">
        <w:rPr>
          <w:rFonts w:ascii="Leelawadee" w:hAnsi="Leelawadee" w:cs="Leelawadee"/>
          <w:sz w:val="20"/>
          <w:lang w:val="pt-BR"/>
        </w:rPr>
        <w:t xml:space="preserve"> utilizado na última Data de Atualização. Para a primeira Data de Atualização será o número índice do </w:t>
      </w:r>
      <w:r w:rsidRPr="00943CDD">
        <w:rPr>
          <w:rFonts w:ascii="Leelawadee" w:hAnsi="Leelawadee" w:cs="Leelawadee"/>
          <w:sz w:val="20"/>
          <w:lang w:val="pt-BR"/>
        </w:rPr>
        <w:t>INPC</w:t>
      </w:r>
      <w:r w:rsidRPr="00B150E5">
        <w:rPr>
          <w:rFonts w:ascii="Leelawadee" w:hAnsi="Leelawadee" w:cs="Leelawadee"/>
          <w:sz w:val="20"/>
          <w:lang w:val="pt-BR"/>
        </w:rPr>
        <w:t xml:space="preserve"> </w:t>
      </w:r>
      <w:r w:rsidR="000E1E36">
        <w:rPr>
          <w:rFonts w:ascii="Leelawadee" w:hAnsi="Leelawadee" w:cs="Leelawadee"/>
          <w:sz w:val="20"/>
          <w:lang w:val="pt-BR"/>
        </w:rPr>
        <w:t>referente ao mês de maio de 2020</w:t>
      </w:r>
      <w:r w:rsidRPr="00B150E5">
        <w:rPr>
          <w:rFonts w:ascii="Leelawadee" w:hAnsi="Leelawadee" w:cs="Leelawadee"/>
          <w:sz w:val="20"/>
          <w:lang w:val="pt-BR"/>
        </w:rPr>
        <w:t>.</w:t>
      </w:r>
    </w:p>
    <w:p w14:paraId="4E3AA082" w14:textId="77777777" w:rsidR="00E16C34" w:rsidRPr="00DA5644" w:rsidRDefault="00E16C34" w:rsidP="001478A6">
      <w:pPr>
        <w:pStyle w:val="PargrafodaLista"/>
        <w:tabs>
          <w:tab w:val="left" w:pos="3937"/>
        </w:tabs>
        <w:spacing w:line="360" w:lineRule="auto"/>
        <w:ind w:left="0"/>
        <w:contextualSpacing/>
        <w:jc w:val="both"/>
        <w:rPr>
          <w:del w:id="105" w:author="Luisa Herkenhoff" w:date="2020-11-10T21:02:00Z"/>
          <w:rFonts w:ascii="Leelawadee" w:hAnsi="Leelawadee"/>
          <w:sz w:val="20"/>
          <w:lang w:val="pt-BR"/>
        </w:rPr>
      </w:pPr>
    </w:p>
    <w:p w14:paraId="393AA371" w14:textId="4C4C866F" w:rsidR="00E16C34" w:rsidRPr="00DA5644" w:rsidDel="006117F8" w:rsidRDefault="00E16C34">
      <w:pPr>
        <w:pStyle w:val="PargrafodaLista"/>
        <w:tabs>
          <w:tab w:val="left" w:pos="3937"/>
        </w:tabs>
        <w:spacing w:line="360" w:lineRule="auto"/>
        <w:ind w:left="0"/>
        <w:contextualSpacing/>
        <w:jc w:val="both"/>
        <w:rPr>
          <w:del w:id="106" w:author="Rafael Godinho Francisco" w:date="2020-11-10T21:02:00Z"/>
          <w:rFonts w:ascii="Leelawadee" w:hAnsi="Leelawadee"/>
          <w:sz w:val="20"/>
          <w:lang w:val="pt-BR"/>
          <w:rPrChange w:id="107" w:author="Luisa Herkenhoff" w:date="2020-11-10T21:02:00Z">
            <w:rPr>
              <w:del w:id="108" w:author="Rafael Godinho Francisco" w:date="2020-11-10T21:02:00Z"/>
              <w:rFonts w:ascii="Leelawadee" w:hAnsi="Leelawadee"/>
              <w:color w:val="000000" w:themeColor="text1"/>
              <w:sz w:val="20"/>
              <w:lang w:val="pt-BR"/>
            </w:rPr>
          </w:rPrChange>
        </w:rPr>
        <w:pPrChange w:id="109" w:author="Luisa Herkenhoff" w:date="2020-11-10T21:02:00Z">
          <w:pPr>
            <w:pStyle w:val="PargrafodaLista"/>
            <w:numPr>
              <w:ilvl w:val="3"/>
              <w:numId w:val="38"/>
            </w:numPr>
            <w:spacing w:line="360" w:lineRule="auto"/>
            <w:ind w:left="709" w:hanging="720"/>
            <w:contextualSpacing/>
            <w:jc w:val="both"/>
          </w:pPr>
        </w:pPrChange>
      </w:pPr>
      <w:bookmarkStart w:id="110" w:name="_Hlk55429014"/>
      <w:del w:id="111" w:author="Luisa Herkenhoff" w:date="2020-11-10T21:02:00Z">
        <w:r>
          <w:rPr>
            <w:rFonts w:ascii="Leelawadee" w:hAnsi="Leelawadee" w:cs="Leelawadee"/>
            <w:color w:val="000000" w:themeColor="text1"/>
            <w:sz w:val="20"/>
            <w:lang w:val="pt-BR"/>
          </w:rPr>
          <w:delText>A primeira atualização monetária do saldo do Valor Nominal Unitário das Debêntures será realizada em período inferior a 01 (um) ano, no mês de junho de 2021.</w:delText>
        </w:r>
      </w:del>
    </w:p>
    <w:bookmarkEnd w:id="110"/>
    <w:p w14:paraId="3C539122" w14:textId="77777777" w:rsidR="00C84592" w:rsidRPr="001478A6" w:rsidRDefault="00C84592" w:rsidP="001478A6">
      <w:pPr>
        <w:pStyle w:val="PargrafodaLista"/>
        <w:tabs>
          <w:tab w:val="left" w:pos="3937"/>
        </w:tabs>
        <w:spacing w:line="360" w:lineRule="auto"/>
        <w:ind w:left="0"/>
        <w:contextualSpacing/>
        <w:jc w:val="both"/>
        <w:rPr>
          <w:rFonts w:ascii="Leelawadee" w:hAnsi="Leelawadee" w:cs="Leelawadee"/>
          <w:color w:val="000000" w:themeColor="text1"/>
          <w:sz w:val="20"/>
          <w:lang w:val="pt-BR"/>
        </w:rPr>
      </w:pPr>
    </w:p>
    <w:p w14:paraId="195C1E85" w14:textId="2D70CAED" w:rsidR="001A7923" w:rsidRPr="001478A6" w:rsidRDefault="001A7923" w:rsidP="001478A6">
      <w:pPr>
        <w:pStyle w:val="PargrafodaLista"/>
        <w:numPr>
          <w:ilvl w:val="2"/>
          <w:numId w:val="38"/>
        </w:numPr>
        <w:spacing w:line="360" w:lineRule="auto"/>
        <w:ind w:left="0" w:firstLine="0"/>
        <w:jc w:val="both"/>
        <w:rPr>
          <w:rFonts w:ascii="Leelawadee" w:hAnsi="Leelawadee" w:cs="Leelawadee"/>
          <w:color w:val="000000"/>
          <w:sz w:val="20"/>
          <w:lang w:val="pt-BR"/>
        </w:rPr>
      </w:pPr>
      <w:bookmarkStart w:id="112" w:name="_Ref23859624"/>
      <w:bookmarkStart w:id="113" w:name="_Hlk55406677"/>
      <w:bookmarkStart w:id="114" w:name="_DV_C115"/>
      <w:r w:rsidRPr="001478A6">
        <w:rPr>
          <w:rFonts w:ascii="Leelawadee" w:hAnsi="Leelawadee" w:cs="Leelawadee"/>
          <w:sz w:val="20"/>
          <w:lang w:val="pt-BR"/>
        </w:rPr>
        <w:t xml:space="preserve">As Debêntures farão jus a uma remuneração que contemplará </w:t>
      </w:r>
      <w:bookmarkStart w:id="115" w:name="_Hlk55435416"/>
      <w:r w:rsidRPr="001478A6">
        <w:rPr>
          <w:rFonts w:ascii="Leelawadee" w:hAnsi="Leelawadee" w:cs="Leelawadee"/>
          <w:sz w:val="20"/>
          <w:lang w:val="pt-BR"/>
        </w:rPr>
        <w:t xml:space="preserve">juros remuneratórios, incidentes sobre seu Valor Nominal Unitário ou saldo do </w:t>
      </w:r>
      <w:r w:rsidRPr="001478A6">
        <w:rPr>
          <w:rFonts w:ascii="Leelawadee" w:hAnsi="Leelawadee" w:cs="Leelawadee"/>
          <w:color w:val="000000"/>
          <w:sz w:val="20"/>
          <w:lang w:val="pt-BR"/>
        </w:rPr>
        <w:t>Valor Nominal Unitário, conforme o caso</w:t>
      </w:r>
      <w:r w:rsidRPr="001478A6">
        <w:rPr>
          <w:rFonts w:ascii="Leelawadee" w:hAnsi="Leelawadee" w:cs="Leelawadee"/>
          <w:sz w:val="20"/>
          <w:lang w:val="pt-BR"/>
        </w:rPr>
        <w:t xml:space="preserve">, </w:t>
      </w:r>
      <w:bookmarkStart w:id="116" w:name="_Hlk16239246"/>
      <w:r w:rsidRPr="001478A6">
        <w:rPr>
          <w:rFonts w:ascii="Leelawadee" w:hAnsi="Leelawadee" w:cs="Leelawadee"/>
          <w:sz w:val="20"/>
          <w:lang w:val="pt-BR"/>
        </w:rPr>
        <w:t xml:space="preserve">correspondentes a </w:t>
      </w:r>
      <w:bookmarkEnd w:id="116"/>
      <w:r w:rsidR="00D96029">
        <w:rPr>
          <w:rFonts w:ascii="Leelawadee" w:hAnsi="Leelawadee" w:cs="Leelawadee"/>
          <w:sz w:val="20"/>
          <w:lang w:val="pt-BR"/>
        </w:rPr>
        <w:t>7,02</w:t>
      </w:r>
      <w:r w:rsidR="003D2E5A">
        <w:rPr>
          <w:rFonts w:ascii="Leelawadee" w:hAnsi="Leelawadee" w:cs="Leelawadee"/>
          <w:sz w:val="20"/>
          <w:lang w:val="pt-BR"/>
        </w:rPr>
        <w:t>% (</w:t>
      </w:r>
      <w:r w:rsidR="00A76AEA">
        <w:rPr>
          <w:rFonts w:ascii="Leelawadee" w:hAnsi="Leelawadee" w:cs="Leelawadee"/>
          <w:sz w:val="20"/>
          <w:lang w:val="pt-BR"/>
        </w:rPr>
        <w:t>se</w:t>
      </w:r>
      <w:r w:rsidR="00D96029">
        <w:rPr>
          <w:rFonts w:ascii="Leelawadee" w:hAnsi="Leelawadee" w:cs="Leelawadee"/>
          <w:sz w:val="20"/>
          <w:lang w:val="pt-BR"/>
        </w:rPr>
        <w:t>te</w:t>
      </w:r>
      <w:r w:rsidR="00A76AEA">
        <w:rPr>
          <w:rFonts w:ascii="Leelawadee" w:hAnsi="Leelawadee" w:cs="Leelawadee"/>
          <w:sz w:val="20"/>
          <w:lang w:val="pt-BR"/>
        </w:rPr>
        <w:t xml:space="preserve"> inteiros e </w:t>
      </w:r>
      <w:r w:rsidR="00D96029">
        <w:rPr>
          <w:rFonts w:ascii="Leelawadee" w:hAnsi="Leelawadee" w:cs="Leelawadee"/>
          <w:sz w:val="20"/>
          <w:lang w:val="pt-BR"/>
        </w:rPr>
        <w:t>dois</w:t>
      </w:r>
      <w:r w:rsidR="00A76AEA">
        <w:rPr>
          <w:rFonts w:ascii="Leelawadee" w:hAnsi="Leelawadee" w:cs="Leelawadee"/>
          <w:sz w:val="20"/>
          <w:lang w:val="pt-BR"/>
        </w:rPr>
        <w:t xml:space="preserve"> centésimos por cento</w:t>
      </w:r>
      <w:r w:rsidR="003D2E5A">
        <w:rPr>
          <w:rFonts w:ascii="Leelawadee" w:hAnsi="Leelawadee" w:cs="Leelawadee"/>
          <w:sz w:val="20"/>
          <w:lang w:val="pt-BR"/>
        </w:rPr>
        <w:t>) ao ano</w:t>
      </w:r>
      <w:bookmarkEnd w:id="115"/>
      <w:r w:rsidRPr="001478A6">
        <w:rPr>
          <w:rFonts w:ascii="Leelawadee" w:hAnsi="Leelawadee" w:cs="Leelawadee"/>
          <w:sz w:val="20"/>
          <w:lang w:val="pt-BR"/>
        </w:rPr>
        <w:t xml:space="preserve">. A Remuneração das Debêntures será calculada de forma exponencial e cumulativa </w:t>
      </w:r>
      <w:r w:rsidRPr="001478A6">
        <w:rPr>
          <w:rFonts w:ascii="Leelawadee" w:hAnsi="Leelawadee" w:cs="Leelawadee"/>
          <w:i/>
          <w:iCs/>
          <w:sz w:val="20"/>
          <w:lang w:val="pt-BR"/>
        </w:rPr>
        <w:t xml:space="preserve">pro rata </w:t>
      </w:r>
      <w:proofErr w:type="spellStart"/>
      <w:r w:rsidRPr="001478A6">
        <w:rPr>
          <w:rFonts w:ascii="Leelawadee" w:hAnsi="Leelawadee" w:cs="Leelawadee"/>
          <w:i/>
          <w:iCs/>
          <w:sz w:val="20"/>
          <w:lang w:val="pt-BR"/>
        </w:rPr>
        <w:t>temporis</w:t>
      </w:r>
      <w:proofErr w:type="spellEnd"/>
      <w:r w:rsidRPr="001478A6">
        <w:rPr>
          <w:rFonts w:ascii="Leelawadee" w:hAnsi="Leelawadee" w:cs="Leelawadee"/>
          <w:sz w:val="20"/>
          <w:lang w:val="pt-BR"/>
        </w:rPr>
        <w:t xml:space="preserve">, </w:t>
      </w:r>
      <w:r w:rsidR="003D2E5A">
        <w:rPr>
          <w:rFonts w:ascii="Leelawadee" w:hAnsi="Leelawadee" w:cs="Leelawadee"/>
          <w:sz w:val="20"/>
          <w:lang w:val="pt-BR"/>
        </w:rPr>
        <w:t>com base em um ano de 360 (trezentos e sessenta)</w:t>
      </w:r>
      <w:r w:rsidR="00E67583">
        <w:rPr>
          <w:rFonts w:ascii="Leelawadee" w:hAnsi="Leelawadee" w:cs="Leelawadee"/>
          <w:sz w:val="20"/>
          <w:lang w:val="pt-BR"/>
        </w:rPr>
        <w:t xml:space="preserve"> dias corridos</w:t>
      </w:r>
      <w:r w:rsidR="003D2E5A">
        <w:rPr>
          <w:rFonts w:ascii="Leelawadee" w:hAnsi="Leelawadee" w:cs="Leelawadee"/>
          <w:sz w:val="20"/>
          <w:lang w:val="pt-BR"/>
        </w:rPr>
        <w:t xml:space="preserve">, </w:t>
      </w:r>
      <w:r w:rsidRPr="001478A6">
        <w:rPr>
          <w:rFonts w:ascii="Leelawadee" w:hAnsi="Leelawadee" w:cs="Leelawadee"/>
          <w:sz w:val="20"/>
          <w:lang w:val="pt-BR"/>
        </w:rPr>
        <w:t xml:space="preserve">incidentes sobre o Valor Nominal Unitário ou saldo do </w:t>
      </w:r>
      <w:r w:rsidRPr="001478A6">
        <w:rPr>
          <w:rFonts w:ascii="Leelawadee" w:hAnsi="Leelawadee" w:cs="Leelawadee"/>
          <w:color w:val="000000"/>
          <w:sz w:val="20"/>
          <w:lang w:val="pt-BR"/>
        </w:rPr>
        <w:t>Valor Nominal Unitário, conforme o caso,</w:t>
      </w:r>
      <w:r w:rsidRPr="001478A6">
        <w:rPr>
          <w:rFonts w:ascii="Leelawadee" w:hAnsi="Leelawadee" w:cs="Leelawadee"/>
          <w:sz w:val="20"/>
          <w:lang w:val="pt-BR"/>
        </w:rPr>
        <w:t xml:space="preserve"> desde a </w:t>
      </w:r>
      <w:r w:rsidR="00D27ADA" w:rsidRPr="001478A6">
        <w:rPr>
          <w:rFonts w:ascii="Leelawadee" w:hAnsi="Leelawadee" w:cs="Leelawadee"/>
          <w:sz w:val="20"/>
          <w:lang w:val="pt-BR"/>
        </w:rPr>
        <w:t xml:space="preserve">Data </w:t>
      </w:r>
      <w:r w:rsidR="00100D78" w:rsidRPr="001478A6">
        <w:rPr>
          <w:rFonts w:ascii="Leelawadee" w:hAnsi="Leelawadee" w:cs="Leelawadee"/>
          <w:sz w:val="20"/>
          <w:lang w:val="pt-BR"/>
        </w:rPr>
        <w:t>de</w:t>
      </w:r>
      <w:r w:rsidR="00D27ADA" w:rsidRPr="001478A6">
        <w:rPr>
          <w:rFonts w:ascii="Leelawadee" w:hAnsi="Leelawadee" w:cs="Leelawadee"/>
          <w:sz w:val="20"/>
          <w:lang w:val="pt-BR"/>
        </w:rPr>
        <w:t xml:space="preserve"> </w:t>
      </w:r>
      <w:r w:rsidR="001A279B">
        <w:rPr>
          <w:rFonts w:ascii="Leelawadee" w:hAnsi="Leelawadee" w:cs="Leelawadee"/>
          <w:sz w:val="20"/>
          <w:lang w:val="pt-BR"/>
        </w:rPr>
        <w:t>Integralização dos CRI</w:t>
      </w:r>
      <w:r w:rsidRPr="001478A6">
        <w:rPr>
          <w:rFonts w:ascii="Leelawadee" w:hAnsi="Leelawadee" w:cs="Leelawadee"/>
          <w:sz w:val="20"/>
          <w:lang w:val="pt-BR"/>
        </w:rPr>
        <w:t xml:space="preserve">, ou da data de início do último Período de Capitalização, conforme o caso, até a </w:t>
      </w:r>
      <w:r w:rsidR="00943CDD">
        <w:rPr>
          <w:rFonts w:ascii="Leelawadee" w:hAnsi="Leelawadee" w:cs="Leelawadee"/>
          <w:sz w:val="20"/>
          <w:lang w:val="pt-BR"/>
        </w:rPr>
        <w:t>D</w:t>
      </w:r>
      <w:r w:rsidRPr="001478A6">
        <w:rPr>
          <w:rFonts w:ascii="Leelawadee" w:hAnsi="Leelawadee" w:cs="Leelawadee"/>
          <w:sz w:val="20"/>
          <w:lang w:val="pt-BR"/>
        </w:rPr>
        <w:t xml:space="preserve">ata de </w:t>
      </w:r>
      <w:r w:rsidR="00943CDD">
        <w:rPr>
          <w:rFonts w:ascii="Leelawadee" w:hAnsi="Leelawadee" w:cs="Leelawadee"/>
          <w:sz w:val="20"/>
          <w:lang w:val="pt-BR"/>
        </w:rPr>
        <w:t>P</w:t>
      </w:r>
      <w:r w:rsidRPr="001478A6">
        <w:rPr>
          <w:rFonts w:ascii="Leelawadee" w:hAnsi="Leelawadee" w:cs="Leelawadee"/>
          <w:sz w:val="20"/>
          <w:lang w:val="pt-BR"/>
        </w:rPr>
        <w:t xml:space="preserve">agamento da Remuneração, de acordo com a fórmula definida no item </w:t>
      </w:r>
      <w:r w:rsidR="00CF7D5C" w:rsidRPr="00030ECF">
        <w:rPr>
          <w:rFonts w:ascii="Leelawadee" w:hAnsi="Leelawadee" w:cs="Leelawadee"/>
          <w:sz w:val="20"/>
          <w:lang w:val="pt-BR"/>
        </w:rPr>
        <w:fldChar w:fldCharType="begin"/>
      </w:r>
      <w:r w:rsidR="00CF7D5C" w:rsidRPr="001478A6">
        <w:rPr>
          <w:rFonts w:ascii="Leelawadee" w:hAnsi="Leelawadee" w:cs="Leelawadee"/>
          <w:sz w:val="20"/>
          <w:lang w:val="pt-BR"/>
        </w:rPr>
        <w:instrText xml:space="preserve"> REF _Ref23837826 \r \h </w:instrText>
      </w:r>
      <w:r w:rsidR="001478A6" w:rsidRPr="001478A6">
        <w:rPr>
          <w:rFonts w:ascii="Leelawadee" w:hAnsi="Leelawadee" w:cs="Leelawadee"/>
          <w:sz w:val="20"/>
          <w:lang w:val="pt-BR"/>
        </w:rPr>
        <w:instrText xml:space="preserve"> \* MERGEFORMAT </w:instrText>
      </w:r>
      <w:r w:rsidR="00CF7D5C" w:rsidRPr="00030ECF">
        <w:rPr>
          <w:rFonts w:ascii="Leelawadee" w:hAnsi="Leelawadee" w:cs="Leelawadee"/>
          <w:sz w:val="20"/>
          <w:lang w:val="pt-BR"/>
        </w:rPr>
      </w:r>
      <w:r w:rsidR="00CF7D5C" w:rsidRPr="00030ECF">
        <w:rPr>
          <w:rFonts w:ascii="Leelawadee" w:hAnsi="Leelawadee" w:cs="Leelawadee"/>
          <w:sz w:val="20"/>
          <w:lang w:val="pt-BR"/>
        </w:rPr>
        <w:fldChar w:fldCharType="separate"/>
      </w:r>
      <w:r w:rsidR="00B2470D">
        <w:rPr>
          <w:rFonts w:ascii="Leelawadee" w:hAnsi="Leelawadee" w:cs="Leelawadee"/>
          <w:sz w:val="20"/>
          <w:lang w:val="pt-BR"/>
        </w:rPr>
        <w:t>6.5.3</w:t>
      </w:r>
      <w:r w:rsidR="00CF7D5C" w:rsidRPr="00030ECF">
        <w:rPr>
          <w:rFonts w:ascii="Leelawadee" w:hAnsi="Leelawadee" w:cs="Leelawadee"/>
          <w:sz w:val="20"/>
          <w:lang w:val="pt-BR"/>
        </w:rPr>
        <w:fldChar w:fldCharType="end"/>
      </w:r>
      <w:r w:rsidRPr="001478A6">
        <w:rPr>
          <w:rFonts w:ascii="Leelawadee" w:hAnsi="Leelawadee" w:cs="Leelawadee"/>
          <w:sz w:val="20"/>
          <w:lang w:val="pt-BR"/>
        </w:rPr>
        <w:t xml:space="preserve"> abaixo.</w:t>
      </w:r>
      <w:bookmarkEnd w:id="112"/>
      <w:r w:rsidR="00AE7ADC" w:rsidRPr="001478A6">
        <w:rPr>
          <w:rFonts w:ascii="Leelawadee" w:hAnsi="Leelawadee" w:cs="Leelawadee"/>
          <w:sz w:val="20"/>
          <w:lang w:val="pt-BR"/>
        </w:rPr>
        <w:t xml:space="preserve"> </w:t>
      </w:r>
      <w:bookmarkEnd w:id="113"/>
    </w:p>
    <w:bookmarkEnd w:id="114"/>
    <w:p w14:paraId="7E0B8A7C" w14:textId="77777777" w:rsidR="001A7923" w:rsidRPr="001478A6" w:rsidRDefault="001A7923" w:rsidP="001478A6">
      <w:pPr>
        <w:spacing w:line="360" w:lineRule="auto"/>
        <w:ind w:left="709"/>
        <w:jc w:val="both"/>
        <w:rPr>
          <w:rFonts w:ascii="Leelawadee" w:hAnsi="Leelawadee" w:cs="Leelawadee"/>
          <w:color w:val="000000"/>
          <w:sz w:val="20"/>
          <w:szCs w:val="20"/>
        </w:rPr>
      </w:pPr>
    </w:p>
    <w:p w14:paraId="1BCCC3C4" w14:textId="256EA82F" w:rsidR="001A7923" w:rsidRPr="001478A6" w:rsidRDefault="001A7923" w:rsidP="001478A6">
      <w:pPr>
        <w:pStyle w:val="sub"/>
        <w:widowControl/>
        <w:numPr>
          <w:ilvl w:val="3"/>
          <w:numId w:val="38"/>
        </w:numPr>
        <w:tabs>
          <w:tab w:val="clear" w:pos="0"/>
          <w:tab w:val="clear" w:pos="1440"/>
          <w:tab w:val="clear" w:pos="2880"/>
          <w:tab w:val="clear" w:pos="4320"/>
          <w:tab w:val="left" w:pos="-2340"/>
        </w:tabs>
        <w:spacing w:before="0" w:after="0" w:line="360" w:lineRule="auto"/>
        <w:ind w:left="709" w:firstLine="0"/>
        <w:rPr>
          <w:rFonts w:ascii="Leelawadee" w:hAnsi="Leelawadee" w:cs="Leelawadee"/>
          <w:color w:val="000000"/>
          <w:sz w:val="20"/>
          <w:szCs w:val="20"/>
        </w:rPr>
      </w:pPr>
      <w:bookmarkStart w:id="117" w:name="_DV_M150"/>
      <w:bookmarkStart w:id="118" w:name="_DV_M151"/>
      <w:bookmarkStart w:id="119" w:name="_DV_M152"/>
      <w:bookmarkStart w:id="120" w:name="_DV_M153"/>
      <w:bookmarkStart w:id="121" w:name="_Ref23837865"/>
      <w:bookmarkStart w:id="122" w:name="_Hlk23885938"/>
      <w:bookmarkEnd w:id="117"/>
      <w:bookmarkEnd w:id="118"/>
      <w:bookmarkEnd w:id="119"/>
      <w:bookmarkEnd w:id="120"/>
      <w:r w:rsidRPr="001478A6">
        <w:rPr>
          <w:rFonts w:ascii="Leelawadee" w:hAnsi="Leelawadee" w:cs="Leelawadee"/>
          <w:color w:val="000000"/>
          <w:sz w:val="20"/>
          <w:szCs w:val="20"/>
        </w:rPr>
        <w:t xml:space="preserve">Define-se Período de Capitalização como sendo o intervalo de tempo que se inicia na </w:t>
      </w:r>
      <w:r w:rsidR="00D27ADA" w:rsidRPr="001478A6">
        <w:rPr>
          <w:rFonts w:ascii="Leelawadee" w:hAnsi="Leelawadee" w:cs="Leelawadee"/>
          <w:color w:val="000000"/>
          <w:sz w:val="20"/>
          <w:szCs w:val="20"/>
        </w:rPr>
        <w:t>Data d</w:t>
      </w:r>
      <w:r w:rsidR="00100D78" w:rsidRPr="001478A6">
        <w:rPr>
          <w:rFonts w:ascii="Leelawadee" w:hAnsi="Leelawadee" w:cs="Leelawadee"/>
          <w:color w:val="000000"/>
          <w:sz w:val="20"/>
          <w:szCs w:val="20"/>
        </w:rPr>
        <w:t>e</w:t>
      </w:r>
      <w:r w:rsidR="00D27ADA" w:rsidRPr="001478A6">
        <w:rPr>
          <w:rFonts w:ascii="Leelawadee" w:hAnsi="Leelawadee" w:cs="Leelawadee"/>
          <w:color w:val="000000"/>
          <w:sz w:val="20"/>
          <w:szCs w:val="20"/>
        </w:rPr>
        <w:t xml:space="preserve"> </w:t>
      </w:r>
      <w:r w:rsidR="004304E9">
        <w:rPr>
          <w:rFonts w:ascii="Leelawadee" w:hAnsi="Leelawadee" w:cs="Leelawadee"/>
          <w:color w:val="000000"/>
          <w:sz w:val="20"/>
          <w:szCs w:val="20"/>
        </w:rPr>
        <w:t>Integralização dos CRI (inclusive)</w:t>
      </w:r>
      <w:r w:rsidRPr="001478A6">
        <w:rPr>
          <w:rFonts w:ascii="Leelawadee" w:hAnsi="Leelawadee" w:cs="Leelawadee"/>
          <w:color w:val="000000"/>
          <w:sz w:val="20"/>
          <w:szCs w:val="20"/>
        </w:rPr>
        <w:t xml:space="preserve">, no caso do primeiro Período de Capitalização, ou na </w:t>
      </w:r>
      <w:r w:rsidR="003D2E5A">
        <w:rPr>
          <w:rFonts w:ascii="Leelawadee" w:hAnsi="Leelawadee" w:cs="Leelawadee"/>
          <w:color w:val="000000"/>
          <w:sz w:val="20"/>
          <w:szCs w:val="20"/>
        </w:rPr>
        <w:t>D</w:t>
      </w:r>
      <w:r w:rsidRPr="001478A6">
        <w:rPr>
          <w:rFonts w:ascii="Leelawadee" w:hAnsi="Leelawadee" w:cs="Leelawadee"/>
          <w:color w:val="000000"/>
          <w:sz w:val="20"/>
          <w:szCs w:val="20"/>
        </w:rPr>
        <w:t xml:space="preserve">ata de </w:t>
      </w:r>
      <w:r w:rsidR="003D2E5A">
        <w:rPr>
          <w:rFonts w:ascii="Leelawadee" w:hAnsi="Leelawadee" w:cs="Leelawadee"/>
          <w:color w:val="000000"/>
          <w:sz w:val="20"/>
          <w:szCs w:val="20"/>
        </w:rPr>
        <w:t>P</w:t>
      </w:r>
      <w:r w:rsidRPr="001478A6">
        <w:rPr>
          <w:rFonts w:ascii="Leelawadee" w:hAnsi="Leelawadee" w:cs="Leelawadee"/>
          <w:color w:val="000000"/>
          <w:sz w:val="20"/>
          <w:szCs w:val="20"/>
        </w:rPr>
        <w:t>agamento da Remuneração imediatamente anterior</w:t>
      </w:r>
      <w:r w:rsidR="004304E9">
        <w:rPr>
          <w:rFonts w:ascii="Leelawadee" w:hAnsi="Leelawadee" w:cs="Leelawadee"/>
          <w:color w:val="000000"/>
          <w:sz w:val="20"/>
          <w:szCs w:val="20"/>
        </w:rPr>
        <w:t xml:space="preserve"> (inclusive)</w:t>
      </w:r>
      <w:r w:rsidRPr="001478A6">
        <w:rPr>
          <w:rFonts w:ascii="Leelawadee" w:hAnsi="Leelawadee" w:cs="Leelawadee"/>
          <w:color w:val="000000"/>
          <w:sz w:val="20"/>
          <w:szCs w:val="20"/>
        </w:rPr>
        <w:t xml:space="preserve">, no caso dos demais Períodos de Capitalização, e termina na </w:t>
      </w:r>
      <w:r w:rsidR="00943CDD">
        <w:rPr>
          <w:rFonts w:ascii="Leelawadee" w:hAnsi="Leelawadee" w:cs="Leelawadee"/>
          <w:color w:val="000000"/>
          <w:sz w:val="20"/>
          <w:szCs w:val="20"/>
        </w:rPr>
        <w:t>D</w:t>
      </w:r>
      <w:r w:rsidRPr="001478A6">
        <w:rPr>
          <w:rFonts w:ascii="Leelawadee" w:hAnsi="Leelawadee" w:cs="Leelawadee"/>
          <w:color w:val="000000"/>
          <w:sz w:val="20"/>
          <w:szCs w:val="20"/>
        </w:rPr>
        <w:t xml:space="preserve">ata de </w:t>
      </w:r>
      <w:r w:rsidR="00943CDD">
        <w:rPr>
          <w:rFonts w:ascii="Leelawadee" w:hAnsi="Leelawadee" w:cs="Leelawadee"/>
          <w:color w:val="000000"/>
          <w:sz w:val="20"/>
          <w:szCs w:val="20"/>
        </w:rPr>
        <w:t>P</w:t>
      </w:r>
      <w:r w:rsidRPr="001478A6">
        <w:rPr>
          <w:rFonts w:ascii="Leelawadee" w:hAnsi="Leelawadee" w:cs="Leelawadee"/>
          <w:color w:val="000000"/>
          <w:sz w:val="20"/>
          <w:szCs w:val="20"/>
        </w:rPr>
        <w:t xml:space="preserve">agamento da Remuneração correspondente ao período em questão </w:t>
      </w:r>
      <w:r w:rsidR="004304E9">
        <w:rPr>
          <w:rFonts w:ascii="Leelawadee" w:hAnsi="Leelawadee" w:cs="Leelawadee"/>
          <w:color w:val="000000"/>
          <w:sz w:val="20"/>
          <w:szCs w:val="20"/>
        </w:rPr>
        <w:t xml:space="preserve">(exclusive) </w:t>
      </w:r>
      <w:r w:rsidRPr="001478A6">
        <w:rPr>
          <w:rFonts w:ascii="Leelawadee" w:hAnsi="Leelawadee" w:cs="Leelawadee"/>
          <w:color w:val="000000"/>
          <w:sz w:val="20"/>
          <w:szCs w:val="20"/>
        </w:rPr>
        <w:t>(“</w:t>
      </w:r>
      <w:r w:rsidRPr="001478A6">
        <w:rPr>
          <w:rFonts w:ascii="Leelawadee" w:hAnsi="Leelawadee" w:cs="Leelawadee"/>
          <w:color w:val="000000"/>
          <w:sz w:val="20"/>
          <w:szCs w:val="20"/>
          <w:u w:val="single"/>
        </w:rPr>
        <w:t>Período de Capitalização</w:t>
      </w:r>
      <w:r w:rsidRPr="001478A6">
        <w:rPr>
          <w:rFonts w:ascii="Leelawadee" w:hAnsi="Leelawadee" w:cs="Leelawadee"/>
          <w:color w:val="000000"/>
          <w:sz w:val="20"/>
          <w:szCs w:val="20"/>
        </w:rPr>
        <w:t>”).</w:t>
      </w:r>
      <w:bookmarkEnd w:id="121"/>
      <w:r w:rsidRPr="001478A6">
        <w:rPr>
          <w:rFonts w:ascii="Leelawadee" w:hAnsi="Leelawadee" w:cs="Leelawadee"/>
          <w:color w:val="000000"/>
          <w:sz w:val="20"/>
          <w:szCs w:val="20"/>
        </w:rPr>
        <w:t xml:space="preserve"> </w:t>
      </w:r>
      <w:bookmarkEnd w:id="122"/>
    </w:p>
    <w:p w14:paraId="197EEE7A" w14:textId="77777777" w:rsidR="001A7923" w:rsidRPr="001478A6" w:rsidRDefault="001A7923" w:rsidP="001478A6">
      <w:pPr>
        <w:pStyle w:val="sub"/>
        <w:widowControl/>
        <w:tabs>
          <w:tab w:val="clear" w:pos="0"/>
          <w:tab w:val="clear" w:pos="1440"/>
          <w:tab w:val="clear" w:pos="2880"/>
          <w:tab w:val="clear" w:pos="4320"/>
          <w:tab w:val="left" w:pos="-2340"/>
          <w:tab w:val="left" w:pos="1701"/>
        </w:tabs>
        <w:spacing w:before="0" w:after="0" w:line="360" w:lineRule="auto"/>
        <w:ind w:left="709"/>
        <w:rPr>
          <w:rFonts w:ascii="Leelawadee" w:hAnsi="Leelawadee" w:cs="Leelawadee"/>
          <w:color w:val="000000"/>
          <w:sz w:val="20"/>
          <w:szCs w:val="20"/>
        </w:rPr>
      </w:pPr>
    </w:p>
    <w:p w14:paraId="358F819B" w14:textId="05FB07E9" w:rsidR="001A7923" w:rsidRPr="001478A6" w:rsidRDefault="001A7923" w:rsidP="001478A6">
      <w:pPr>
        <w:pStyle w:val="sub"/>
        <w:widowControl/>
        <w:numPr>
          <w:ilvl w:val="3"/>
          <w:numId w:val="38"/>
        </w:numPr>
        <w:tabs>
          <w:tab w:val="clear" w:pos="0"/>
          <w:tab w:val="clear" w:pos="1440"/>
          <w:tab w:val="clear" w:pos="2880"/>
          <w:tab w:val="clear" w:pos="4320"/>
          <w:tab w:val="left" w:pos="-2340"/>
          <w:tab w:val="left" w:pos="1701"/>
        </w:tabs>
        <w:spacing w:before="0" w:after="0" w:line="360" w:lineRule="auto"/>
        <w:ind w:left="709" w:firstLine="0"/>
        <w:rPr>
          <w:rFonts w:ascii="Leelawadee" w:hAnsi="Leelawadee" w:cs="Leelawadee"/>
          <w:color w:val="000000"/>
          <w:sz w:val="20"/>
          <w:szCs w:val="20"/>
        </w:rPr>
      </w:pPr>
      <w:bookmarkStart w:id="123" w:name="_Hlk23885981"/>
      <w:r w:rsidRPr="001478A6">
        <w:rPr>
          <w:rFonts w:ascii="Leelawadee" w:hAnsi="Leelawadee" w:cs="Leelawadee"/>
          <w:color w:val="000000"/>
          <w:sz w:val="20"/>
          <w:szCs w:val="20"/>
        </w:rPr>
        <w:t>Cada Período de Capitalização sucede o anterior sem solução de continuidade até a Data de Vencimento</w:t>
      </w:r>
      <w:r w:rsidR="00DD7BC9" w:rsidRPr="001478A6">
        <w:rPr>
          <w:rFonts w:ascii="Leelawadee" w:hAnsi="Leelawadee" w:cs="Leelawadee"/>
          <w:color w:val="000000"/>
          <w:sz w:val="20"/>
          <w:szCs w:val="20"/>
        </w:rPr>
        <w:t xml:space="preserve"> </w:t>
      </w:r>
      <w:r w:rsidR="00CF7D5C" w:rsidRPr="001478A6">
        <w:rPr>
          <w:rFonts w:ascii="Leelawadee" w:hAnsi="Leelawadee" w:cs="Leelawadee"/>
          <w:color w:val="000000"/>
          <w:sz w:val="20"/>
          <w:szCs w:val="20"/>
        </w:rPr>
        <w:t>das Debêntures</w:t>
      </w:r>
      <w:r w:rsidRPr="001478A6">
        <w:rPr>
          <w:rFonts w:ascii="Leelawadee" w:hAnsi="Leelawadee" w:cs="Leelawadee"/>
          <w:color w:val="000000"/>
          <w:sz w:val="20"/>
          <w:szCs w:val="20"/>
        </w:rPr>
        <w:t>.</w:t>
      </w:r>
      <w:bookmarkEnd w:id="123"/>
    </w:p>
    <w:p w14:paraId="5D6BF57E" w14:textId="77777777" w:rsidR="001A7923" w:rsidRPr="001478A6" w:rsidRDefault="001A7923" w:rsidP="001478A6">
      <w:pPr>
        <w:tabs>
          <w:tab w:val="left" w:pos="1701"/>
        </w:tabs>
        <w:spacing w:line="360" w:lineRule="auto"/>
        <w:ind w:left="709"/>
        <w:jc w:val="both"/>
        <w:rPr>
          <w:rFonts w:ascii="Leelawadee" w:hAnsi="Leelawadee" w:cs="Leelawadee"/>
          <w:color w:val="000000"/>
          <w:sz w:val="20"/>
          <w:szCs w:val="20"/>
        </w:rPr>
      </w:pPr>
    </w:p>
    <w:p w14:paraId="11B5C8FB" w14:textId="199C7E04" w:rsidR="001A7923" w:rsidRPr="001478A6" w:rsidRDefault="001A7923" w:rsidP="001478A6">
      <w:pPr>
        <w:pStyle w:val="sub"/>
        <w:widowControl/>
        <w:numPr>
          <w:ilvl w:val="3"/>
          <w:numId w:val="38"/>
        </w:numPr>
        <w:tabs>
          <w:tab w:val="clear" w:pos="0"/>
          <w:tab w:val="clear" w:pos="1440"/>
          <w:tab w:val="clear" w:pos="2880"/>
          <w:tab w:val="clear" w:pos="4320"/>
          <w:tab w:val="left" w:pos="-2340"/>
          <w:tab w:val="left" w:pos="1701"/>
        </w:tabs>
        <w:spacing w:before="0" w:after="0" w:line="360" w:lineRule="auto"/>
        <w:ind w:left="709" w:firstLine="0"/>
        <w:rPr>
          <w:rFonts w:ascii="Leelawadee" w:hAnsi="Leelawadee" w:cs="Leelawadee"/>
          <w:color w:val="000000"/>
          <w:sz w:val="20"/>
          <w:szCs w:val="20"/>
        </w:rPr>
      </w:pPr>
      <w:bookmarkStart w:id="124" w:name="_Hlk23886018"/>
      <w:r w:rsidRPr="001478A6">
        <w:rPr>
          <w:rFonts w:ascii="Leelawadee" w:hAnsi="Leelawadee" w:cs="Leelawadee"/>
          <w:color w:val="000000"/>
          <w:sz w:val="20"/>
          <w:szCs w:val="20"/>
        </w:rPr>
        <w:t xml:space="preserve">As taxas médias diárias são acumuladas de forma exponencial utilizando-se o critério </w:t>
      </w:r>
      <w:r w:rsidRPr="001478A6">
        <w:rPr>
          <w:rFonts w:ascii="Leelawadee" w:hAnsi="Leelawadee" w:cs="Leelawadee"/>
          <w:i/>
          <w:color w:val="000000"/>
          <w:sz w:val="20"/>
          <w:szCs w:val="20"/>
        </w:rPr>
        <w:t xml:space="preserve">pro rata </w:t>
      </w:r>
      <w:proofErr w:type="spellStart"/>
      <w:r w:rsidRPr="001478A6">
        <w:rPr>
          <w:rFonts w:ascii="Leelawadee" w:hAnsi="Leelawadee" w:cs="Leelawadee"/>
          <w:i/>
          <w:color w:val="000000"/>
          <w:sz w:val="20"/>
          <w:szCs w:val="20"/>
        </w:rPr>
        <w:t>temporis</w:t>
      </w:r>
      <w:proofErr w:type="spellEnd"/>
      <w:r w:rsidRPr="001478A6">
        <w:rPr>
          <w:rFonts w:ascii="Leelawadee" w:hAnsi="Leelawadee" w:cs="Leelawadee"/>
          <w:color w:val="000000"/>
          <w:sz w:val="20"/>
          <w:szCs w:val="20"/>
        </w:rPr>
        <w:t>, até a data do efetivo pagamento dos juros, por todo o Período de Capitalização.</w:t>
      </w:r>
      <w:bookmarkEnd w:id="124"/>
    </w:p>
    <w:p w14:paraId="05EBEF5F" w14:textId="77777777" w:rsidR="001A7923" w:rsidRPr="001478A6" w:rsidRDefault="001A7923" w:rsidP="001478A6">
      <w:pPr>
        <w:tabs>
          <w:tab w:val="left" w:pos="1701"/>
        </w:tabs>
        <w:spacing w:line="360" w:lineRule="auto"/>
        <w:ind w:left="709"/>
        <w:jc w:val="both"/>
        <w:rPr>
          <w:rFonts w:ascii="Leelawadee" w:hAnsi="Leelawadee" w:cs="Leelawadee"/>
          <w:color w:val="000000"/>
          <w:sz w:val="20"/>
          <w:szCs w:val="20"/>
        </w:rPr>
      </w:pPr>
    </w:p>
    <w:p w14:paraId="474ACD1A" w14:textId="1AC82D12" w:rsidR="001A7923" w:rsidRPr="001478A6" w:rsidRDefault="001A7923" w:rsidP="001478A6">
      <w:pPr>
        <w:pStyle w:val="sub"/>
        <w:widowControl/>
        <w:numPr>
          <w:ilvl w:val="2"/>
          <w:numId w:val="38"/>
        </w:numPr>
        <w:tabs>
          <w:tab w:val="clear" w:pos="0"/>
          <w:tab w:val="clear" w:pos="1440"/>
          <w:tab w:val="clear" w:pos="2880"/>
          <w:tab w:val="clear" w:pos="4320"/>
          <w:tab w:val="left" w:pos="-2340"/>
          <w:tab w:val="left" w:pos="709"/>
          <w:tab w:val="left" w:pos="1701"/>
        </w:tabs>
        <w:spacing w:before="0" w:after="0" w:line="360" w:lineRule="auto"/>
        <w:rPr>
          <w:rFonts w:ascii="Leelawadee" w:hAnsi="Leelawadee" w:cs="Leelawadee"/>
          <w:color w:val="000000"/>
          <w:sz w:val="20"/>
          <w:szCs w:val="20"/>
        </w:rPr>
      </w:pPr>
      <w:bookmarkStart w:id="125" w:name="_Ref23837826"/>
      <w:r w:rsidRPr="001478A6">
        <w:rPr>
          <w:rFonts w:ascii="Leelawadee" w:hAnsi="Leelawadee" w:cs="Leelawadee"/>
          <w:color w:val="000000"/>
          <w:sz w:val="20"/>
          <w:szCs w:val="20"/>
        </w:rPr>
        <w:t>O cálculo da Remuneração obedecerá à seguinte fórmula:</w:t>
      </w:r>
      <w:bookmarkEnd w:id="125"/>
      <w:r w:rsidRPr="001478A6">
        <w:rPr>
          <w:rFonts w:ascii="Leelawadee" w:hAnsi="Leelawadee" w:cs="Leelawadee"/>
          <w:color w:val="000000"/>
          <w:sz w:val="20"/>
          <w:szCs w:val="20"/>
        </w:rPr>
        <w:t xml:space="preserve"> </w:t>
      </w:r>
    </w:p>
    <w:p w14:paraId="51D4CD93" w14:textId="77777777" w:rsidR="00D36971" w:rsidRPr="009D2A16" w:rsidRDefault="00D36971" w:rsidP="00D36971">
      <w:pPr>
        <w:pStyle w:val="sub"/>
        <w:widowControl/>
        <w:tabs>
          <w:tab w:val="clear" w:pos="0"/>
          <w:tab w:val="clear" w:pos="1440"/>
          <w:tab w:val="clear" w:pos="2880"/>
          <w:tab w:val="clear" w:pos="4320"/>
          <w:tab w:val="left" w:pos="-2340"/>
          <w:tab w:val="left" w:pos="1701"/>
        </w:tabs>
        <w:spacing w:before="0" w:after="0" w:line="360" w:lineRule="auto"/>
        <w:rPr>
          <w:rFonts w:ascii="Leelawadee" w:hAnsi="Leelawadee" w:cs="Leelawadee"/>
          <w:color w:val="000000"/>
          <w:sz w:val="20"/>
          <w:szCs w:val="20"/>
        </w:rPr>
      </w:pPr>
      <w:bookmarkStart w:id="126" w:name="_Hlk23886063"/>
    </w:p>
    <w:p w14:paraId="6BDF60E8" w14:textId="2136ECB1" w:rsidR="00D36971" w:rsidRPr="000A4E02" w:rsidRDefault="00D36971" w:rsidP="00D36971">
      <w:pPr>
        <w:spacing w:line="360" w:lineRule="auto"/>
        <w:jc w:val="center"/>
        <w:rPr>
          <w:rFonts w:ascii="Leelawadee" w:hAnsi="Leelawadee" w:cs="Leelawadee"/>
          <w:color w:val="000000"/>
          <w:sz w:val="20"/>
          <w:szCs w:val="20"/>
        </w:rPr>
      </w:pPr>
      <m:oMathPara>
        <m:oMath>
          <m:r>
            <w:rPr>
              <w:rFonts w:ascii="Cambria Math" w:hAnsi="Cambria Math" w:cs="Leelawadee"/>
              <w:color w:val="000000"/>
              <w:sz w:val="20"/>
              <w:szCs w:val="20"/>
            </w:rPr>
            <m:t xml:space="preserve">J=VNa x </m:t>
          </m:r>
          <m:d>
            <m:dPr>
              <m:ctrlPr>
                <w:rPr>
                  <w:rFonts w:ascii="Cambria Math" w:hAnsi="Cambria Math" w:cs="Leelawadee"/>
                  <w:i/>
                  <w:color w:val="000000"/>
                  <w:sz w:val="20"/>
                  <w:szCs w:val="20"/>
                </w:rPr>
              </m:ctrlPr>
            </m:dPr>
            <m:e>
              <m:r>
                <w:rPr>
                  <w:rFonts w:ascii="Cambria Math" w:hAnsi="Cambria Math" w:cs="Leelawadee"/>
                  <w:color w:val="000000"/>
                  <w:sz w:val="20"/>
                  <w:szCs w:val="20"/>
                </w:rPr>
                <m:t>Fator de Juros-1</m:t>
              </m:r>
            </m:e>
          </m:d>
          <m:r>
            <w:rPr>
              <w:rFonts w:ascii="Cambria Math" w:hAnsi="Cambria Math" w:cs="Leelawadee"/>
              <w:color w:val="000000"/>
              <w:sz w:val="20"/>
              <w:szCs w:val="20"/>
            </w:rPr>
            <m:t>, onde:</m:t>
          </m:r>
        </m:oMath>
      </m:oMathPara>
    </w:p>
    <w:p w14:paraId="7395A2AF" w14:textId="77777777" w:rsidR="00D36971" w:rsidRPr="000A4E02" w:rsidRDefault="00D36971" w:rsidP="00D36971">
      <w:pPr>
        <w:spacing w:line="360" w:lineRule="auto"/>
        <w:jc w:val="center"/>
        <w:rPr>
          <w:rFonts w:ascii="Leelawadee" w:hAnsi="Leelawadee" w:cs="Leelawadee"/>
          <w:color w:val="000000"/>
          <w:sz w:val="20"/>
          <w:szCs w:val="20"/>
        </w:rPr>
      </w:pPr>
    </w:p>
    <w:p w14:paraId="4E8EFDE6" w14:textId="77777777" w:rsidR="00D36971" w:rsidRPr="000A4E02" w:rsidRDefault="00D36971" w:rsidP="00D36971">
      <w:pPr>
        <w:spacing w:line="360" w:lineRule="auto"/>
        <w:rPr>
          <w:rFonts w:ascii="Leelawadee" w:hAnsi="Leelawadee" w:cs="Leelawadee"/>
          <w:color w:val="000000"/>
          <w:sz w:val="20"/>
          <w:szCs w:val="20"/>
        </w:rPr>
      </w:pPr>
      <w:r w:rsidRPr="00B150E5">
        <w:rPr>
          <w:rFonts w:ascii="Leelawadee" w:hAnsi="Leelawadee" w:cs="Leelawadee"/>
          <w:i/>
          <w:iCs/>
          <w:color w:val="000000"/>
          <w:sz w:val="20"/>
          <w:szCs w:val="20"/>
        </w:rPr>
        <w:t>J</w:t>
      </w:r>
      <w:r w:rsidRPr="000A4E02">
        <w:rPr>
          <w:rFonts w:ascii="Leelawadee" w:hAnsi="Leelawadee" w:cs="Leelawadee"/>
          <w:color w:val="000000"/>
          <w:sz w:val="20"/>
          <w:szCs w:val="20"/>
        </w:rPr>
        <w:t xml:space="preserve"> = Valor unitário dos juros acumulados na data do cálculo. Valor em reais, calculado com 8 (oito) casas decimais, sem arredondamento;</w:t>
      </w:r>
    </w:p>
    <w:p w14:paraId="5EAF30CD" w14:textId="77777777" w:rsidR="00D36971" w:rsidRPr="000A4E02" w:rsidRDefault="00D36971" w:rsidP="00D36971">
      <w:pPr>
        <w:spacing w:line="360" w:lineRule="auto"/>
        <w:rPr>
          <w:rFonts w:ascii="Leelawadee" w:hAnsi="Leelawadee" w:cs="Leelawadee"/>
          <w:color w:val="000000"/>
          <w:sz w:val="20"/>
          <w:szCs w:val="20"/>
        </w:rPr>
      </w:pPr>
    </w:p>
    <w:p w14:paraId="01F016EC" w14:textId="7F4B9711" w:rsidR="00D36971" w:rsidRPr="000A4E02" w:rsidRDefault="00743E93" w:rsidP="00D36971">
      <w:pPr>
        <w:spacing w:line="360" w:lineRule="auto"/>
        <w:rPr>
          <w:rFonts w:ascii="Leelawadee" w:hAnsi="Leelawadee" w:cs="Leelawadee"/>
          <w:color w:val="000000"/>
          <w:sz w:val="20"/>
          <w:szCs w:val="20"/>
        </w:rPr>
      </w:pPr>
      <w:proofErr w:type="spellStart"/>
      <w:r>
        <w:rPr>
          <w:rFonts w:ascii="Leelawadee" w:hAnsi="Leelawadee" w:cs="Leelawadee"/>
          <w:i/>
          <w:iCs/>
          <w:color w:val="000000"/>
          <w:sz w:val="20"/>
          <w:szCs w:val="20"/>
        </w:rPr>
        <w:t>VN</w:t>
      </w:r>
      <w:r w:rsidRPr="00B150E5">
        <w:rPr>
          <w:rFonts w:ascii="Leelawadee" w:hAnsi="Leelawadee" w:cs="Leelawadee"/>
          <w:i/>
          <w:iCs/>
          <w:color w:val="000000"/>
          <w:sz w:val="20"/>
          <w:szCs w:val="20"/>
        </w:rPr>
        <w:t>a</w:t>
      </w:r>
      <w:proofErr w:type="spellEnd"/>
      <w:r w:rsidRPr="000A4E02">
        <w:rPr>
          <w:rFonts w:ascii="Leelawadee" w:hAnsi="Leelawadee" w:cs="Leelawadee"/>
          <w:color w:val="000000"/>
          <w:sz w:val="20"/>
          <w:szCs w:val="20"/>
        </w:rPr>
        <w:t xml:space="preserve"> </w:t>
      </w:r>
      <w:r w:rsidR="00D36971" w:rsidRPr="000A4E02">
        <w:rPr>
          <w:rFonts w:ascii="Leelawadee" w:hAnsi="Leelawadee" w:cs="Leelawadee"/>
          <w:color w:val="000000"/>
          <w:sz w:val="20"/>
          <w:szCs w:val="20"/>
        </w:rPr>
        <w:t xml:space="preserve">= Conforme </w:t>
      </w:r>
      <w:r w:rsidR="00387E65">
        <w:rPr>
          <w:rFonts w:ascii="Leelawadee" w:hAnsi="Leelawadee" w:cs="Leelawadee"/>
          <w:color w:val="000000"/>
          <w:sz w:val="20"/>
          <w:szCs w:val="20"/>
        </w:rPr>
        <w:t>definido no item</w:t>
      </w:r>
      <w:r w:rsidR="00387E65" w:rsidRPr="000A4E02">
        <w:rPr>
          <w:rFonts w:ascii="Leelawadee" w:hAnsi="Leelawadee" w:cs="Leelawadee"/>
          <w:color w:val="000000"/>
          <w:sz w:val="20"/>
          <w:szCs w:val="20"/>
        </w:rPr>
        <w:t xml:space="preserve"> </w:t>
      </w:r>
      <w:r w:rsidR="00D36971">
        <w:rPr>
          <w:rFonts w:ascii="Leelawadee" w:hAnsi="Leelawadee" w:cs="Leelawadee"/>
          <w:color w:val="000000"/>
          <w:sz w:val="20"/>
          <w:szCs w:val="20"/>
        </w:rPr>
        <w:t>6</w:t>
      </w:r>
      <w:r w:rsidR="00D36971" w:rsidRPr="000A4E02">
        <w:rPr>
          <w:rFonts w:ascii="Leelawadee" w:hAnsi="Leelawadee" w:cs="Leelawadee"/>
          <w:color w:val="000000"/>
          <w:sz w:val="20"/>
          <w:szCs w:val="20"/>
        </w:rPr>
        <w:t>.</w:t>
      </w:r>
      <w:r w:rsidR="00D36971">
        <w:rPr>
          <w:rFonts w:ascii="Leelawadee" w:hAnsi="Leelawadee" w:cs="Leelawadee"/>
          <w:color w:val="000000"/>
          <w:sz w:val="20"/>
          <w:szCs w:val="20"/>
        </w:rPr>
        <w:t>5</w:t>
      </w:r>
      <w:r w:rsidR="00943CDD">
        <w:rPr>
          <w:rFonts w:ascii="Leelawadee" w:hAnsi="Leelawadee" w:cs="Leelawadee"/>
          <w:color w:val="000000"/>
          <w:sz w:val="20"/>
          <w:szCs w:val="20"/>
        </w:rPr>
        <w:t>.1</w:t>
      </w:r>
      <w:r w:rsidR="00D36971" w:rsidRPr="000A4E02">
        <w:rPr>
          <w:rFonts w:ascii="Leelawadee" w:hAnsi="Leelawadee" w:cs="Leelawadee"/>
          <w:color w:val="000000"/>
          <w:sz w:val="20"/>
          <w:szCs w:val="20"/>
        </w:rPr>
        <w:t xml:space="preserve"> </w:t>
      </w:r>
      <w:r w:rsidR="00387E65">
        <w:rPr>
          <w:rFonts w:ascii="Leelawadee" w:hAnsi="Leelawadee" w:cs="Leelawadee"/>
          <w:color w:val="000000"/>
          <w:sz w:val="20"/>
          <w:szCs w:val="20"/>
        </w:rPr>
        <w:t>desta Escritura</w:t>
      </w:r>
      <w:r w:rsidR="00D36971" w:rsidRPr="000A4E02">
        <w:rPr>
          <w:rFonts w:ascii="Leelawadee" w:hAnsi="Leelawadee" w:cs="Leelawadee"/>
          <w:color w:val="000000"/>
          <w:sz w:val="20"/>
          <w:szCs w:val="20"/>
        </w:rPr>
        <w:t>;</w:t>
      </w:r>
    </w:p>
    <w:p w14:paraId="72AC052B" w14:textId="77777777" w:rsidR="00D36971" w:rsidRPr="000A4E02" w:rsidRDefault="00D36971" w:rsidP="00D36971">
      <w:pPr>
        <w:spacing w:line="360" w:lineRule="auto"/>
        <w:rPr>
          <w:rFonts w:ascii="Leelawadee" w:hAnsi="Leelawadee" w:cs="Leelawadee"/>
          <w:color w:val="000000"/>
          <w:sz w:val="20"/>
          <w:szCs w:val="20"/>
        </w:rPr>
      </w:pPr>
    </w:p>
    <w:p w14:paraId="4C4F2D9F" w14:textId="77777777" w:rsidR="00D36971" w:rsidRPr="000A4E02" w:rsidRDefault="00D36971" w:rsidP="00D36971">
      <w:pPr>
        <w:spacing w:line="360" w:lineRule="auto"/>
        <w:rPr>
          <w:rFonts w:ascii="Leelawadee" w:hAnsi="Leelawadee" w:cs="Leelawadee"/>
          <w:color w:val="000000"/>
          <w:sz w:val="20"/>
          <w:szCs w:val="20"/>
        </w:rPr>
      </w:pPr>
      <w:r w:rsidRPr="00B150E5">
        <w:rPr>
          <w:rFonts w:ascii="Leelawadee" w:hAnsi="Leelawadee" w:cs="Leelawadee"/>
          <w:i/>
          <w:iCs/>
          <w:color w:val="000000"/>
          <w:sz w:val="20"/>
          <w:szCs w:val="20"/>
        </w:rPr>
        <w:t>Fator de Juros</w:t>
      </w:r>
      <w:r w:rsidRPr="000A4E02">
        <w:rPr>
          <w:rFonts w:ascii="Leelawadee" w:hAnsi="Leelawadee" w:cs="Leelawadee"/>
          <w:color w:val="000000"/>
          <w:sz w:val="20"/>
          <w:szCs w:val="20"/>
        </w:rPr>
        <w:t xml:space="preserve"> = Fator de juros fixos, calculado com 9 (nove) casas decimais, com arredondamento, calculado conforme abaixo:</w:t>
      </w:r>
    </w:p>
    <w:p w14:paraId="14960601" w14:textId="77777777" w:rsidR="00D36971" w:rsidRPr="000A4E02" w:rsidRDefault="00D36971" w:rsidP="00D36971">
      <w:pPr>
        <w:spacing w:line="360" w:lineRule="auto"/>
        <w:rPr>
          <w:rFonts w:ascii="Leelawadee" w:hAnsi="Leelawadee" w:cs="Leelawadee"/>
          <w:color w:val="000000"/>
          <w:sz w:val="20"/>
          <w:szCs w:val="20"/>
        </w:rPr>
      </w:pPr>
    </w:p>
    <w:p w14:paraId="5A7114A7" w14:textId="77777777" w:rsidR="00D36971" w:rsidRPr="000A4E02" w:rsidRDefault="00D36971" w:rsidP="00D36971">
      <w:pPr>
        <w:spacing w:line="360" w:lineRule="auto"/>
        <w:jc w:val="both"/>
        <w:rPr>
          <w:rFonts w:ascii="Leelawadee" w:hAnsi="Leelawadee" w:cs="Leelawadee"/>
          <w:color w:val="000000" w:themeColor="text1"/>
          <w:sz w:val="20"/>
          <w:szCs w:val="20"/>
        </w:rPr>
      </w:pPr>
      <m:oMathPara>
        <m:oMath>
          <m:r>
            <w:rPr>
              <w:rFonts w:ascii="Cambria Math" w:hAnsi="Cambria Math" w:cs="Leelawadee"/>
              <w:color w:val="000000" w:themeColor="text1"/>
              <w:sz w:val="20"/>
              <w:szCs w:val="20"/>
            </w:rPr>
            <m:t>FatordeJuros=</m:t>
          </m:r>
          <m:d>
            <m:dPr>
              <m:begChr m:val="{"/>
              <m:endChr m:val="}"/>
              <m:ctrlPr>
                <w:rPr>
                  <w:rFonts w:ascii="Cambria Math" w:hAnsi="Cambria Math" w:cs="Leelawadee"/>
                  <w:i/>
                  <w:color w:val="000000" w:themeColor="text1"/>
                  <w:sz w:val="20"/>
                  <w:szCs w:val="20"/>
                </w:rPr>
              </m:ctrlPr>
            </m:dPr>
            <m:e>
              <m:sSup>
                <m:sSupPr>
                  <m:ctrlPr>
                    <w:rPr>
                      <w:rFonts w:ascii="Cambria Math" w:hAnsi="Cambria Math" w:cs="Leelawadee"/>
                      <w:i/>
                      <w:color w:val="000000" w:themeColor="text1"/>
                      <w:sz w:val="20"/>
                      <w:szCs w:val="20"/>
                    </w:rPr>
                  </m:ctrlPr>
                </m:sSupPr>
                <m:e>
                  <m:d>
                    <m:dPr>
                      <m:begChr m:val="["/>
                      <m:endChr m:val="]"/>
                      <m:ctrlPr>
                        <w:rPr>
                          <w:rFonts w:ascii="Cambria Math" w:hAnsi="Cambria Math" w:cs="Leelawadee"/>
                          <w:i/>
                          <w:color w:val="000000" w:themeColor="text1"/>
                          <w:sz w:val="20"/>
                          <w:szCs w:val="20"/>
                        </w:rPr>
                      </m:ctrlPr>
                    </m:dPr>
                    <m:e>
                      <m:sSup>
                        <m:sSupPr>
                          <m:ctrlPr>
                            <w:rPr>
                              <w:rFonts w:ascii="Cambria Math" w:hAnsi="Cambria Math" w:cs="Leelawadee"/>
                              <w:i/>
                              <w:color w:val="000000" w:themeColor="text1"/>
                              <w:sz w:val="20"/>
                              <w:szCs w:val="20"/>
                            </w:rPr>
                          </m:ctrlPr>
                        </m:sSupPr>
                        <m:e>
                          <m:d>
                            <m:dPr>
                              <m:ctrlPr>
                                <w:rPr>
                                  <w:rFonts w:ascii="Cambria Math" w:hAnsi="Cambria Math" w:cs="Leelawadee"/>
                                  <w:i/>
                                  <w:color w:val="000000" w:themeColor="text1"/>
                                  <w:sz w:val="20"/>
                                  <w:szCs w:val="20"/>
                                </w:rPr>
                              </m:ctrlPr>
                            </m:dPr>
                            <m:e>
                              <m:f>
                                <m:fPr>
                                  <m:ctrlPr>
                                    <w:rPr>
                                      <w:rFonts w:ascii="Cambria Math" w:hAnsi="Cambria Math" w:cs="Leelawadee"/>
                                      <w:i/>
                                      <w:color w:val="000000" w:themeColor="text1"/>
                                      <w:sz w:val="20"/>
                                      <w:szCs w:val="20"/>
                                    </w:rPr>
                                  </m:ctrlPr>
                                </m:fPr>
                                <m:num>
                                  <m:r>
                                    <w:rPr>
                                      <w:rFonts w:ascii="Cambria Math" w:hAnsi="Cambria Math" w:cs="Leelawadee"/>
                                      <w:color w:val="000000" w:themeColor="text1"/>
                                      <w:sz w:val="20"/>
                                      <w:szCs w:val="20"/>
                                    </w:rPr>
                                    <m:t>i</m:t>
                                  </m:r>
                                </m:num>
                                <m:den>
                                  <m:r>
                                    <w:rPr>
                                      <w:rFonts w:ascii="Cambria Math" w:hAnsi="Cambria Math" w:cs="Leelawadee"/>
                                      <w:color w:val="000000" w:themeColor="text1"/>
                                      <w:sz w:val="20"/>
                                      <w:szCs w:val="20"/>
                                    </w:rPr>
                                    <m:t>100</m:t>
                                  </m:r>
                                </m:den>
                              </m:f>
                              <m:r>
                                <w:rPr>
                                  <w:rFonts w:ascii="Cambria Math" w:hAnsi="Cambria Math" w:cs="Leelawadee"/>
                                  <w:color w:val="000000" w:themeColor="text1"/>
                                  <w:sz w:val="20"/>
                                  <w:szCs w:val="20"/>
                                </w:rPr>
                                <m:t>+1</m:t>
                              </m:r>
                            </m:e>
                          </m:d>
                        </m:e>
                        <m:sup>
                          <m:f>
                            <m:fPr>
                              <m:ctrlPr>
                                <w:rPr>
                                  <w:rFonts w:ascii="Cambria Math" w:hAnsi="Cambria Math" w:cs="Leelawadee"/>
                                  <w:i/>
                                  <w:color w:val="000000" w:themeColor="text1"/>
                                  <w:sz w:val="20"/>
                                  <w:szCs w:val="20"/>
                                </w:rPr>
                              </m:ctrlPr>
                            </m:fPr>
                            <m:num>
                              <m:r>
                                <w:rPr>
                                  <w:rFonts w:ascii="Cambria Math" w:hAnsi="Cambria Math" w:cs="Leelawadee"/>
                                  <w:color w:val="000000" w:themeColor="text1"/>
                                  <w:sz w:val="20"/>
                                  <w:szCs w:val="20"/>
                                </w:rPr>
                                <m:t>30</m:t>
                              </m:r>
                            </m:num>
                            <m:den>
                              <m:r>
                                <w:rPr>
                                  <w:rFonts w:ascii="Cambria Math" w:hAnsi="Cambria Math" w:cs="Leelawadee"/>
                                  <w:color w:val="000000" w:themeColor="text1"/>
                                  <w:sz w:val="20"/>
                                  <w:szCs w:val="20"/>
                                </w:rPr>
                                <m:t>360</m:t>
                              </m:r>
                            </m:den>
                          </m:f>
                        </m:sup>
                      </m:sSup>
                    </m:e>
                  </m:d>
                </m:e>
                <m:sup>
                  <m:f>
                    <m:fPr>
                      <m:ctrlPr>
                        <w:rPr>
                          <w:rFonts w:ascii="Cambria Math" w:hAnsi="Cambria Math" w:cs="Leelawadee"/>
                          <w:i/>
                          <w:color w:val="000000" w:themeColor="text1"/>
                          <w:sz w:val="20"/>
                          <w:szCs w:val="20"/>
                        </w:rPr>
                      </m:ctrlPr>
                    </m:fPr>
                    <m:num>
                      <m:r>
                        <w:rPr>
                          <w:rFonts w:ascii="Cambria Math" w:hAnsi="Cambria Math" w:cs="Leelawadee"/>
                          <w:color w:val="000000" w:themeColor="text1"/>
                          <w:sz w:val="20"/>
                          <w:szCs w:val="20"/>
                        </w:rPr>
                        <m:t>dcp</m:t>
                      </m:r>
                    </m:num>
                    <m:den>
                      <m:r>
                        <w:rPr>
                          <w:rFonts w:ascii="Cambria Math" w:hAnsi="Cambria Math" w:cs="Leelawadee"/>
                          <w:color w:val="000000" w:themeColor="text1"/>
                          <w:sz w:val="20"/>
                          <w:szCs w:val="20"/>
                        </w:rPr>
                        <m:t>dct</m:t>
                      </m:r>
                    </m:den>
                  </m:f>
                </m:sup>
              </m:sSup>
            </m:e>
          </m:d>
          <m:r>
            <w:rPr>
              <w:rFonts w:ascii="Cambria Math" w:hAnsi="Cambria Math" w:cs="Leelawadee"/>
              <w:color w:val="000000" w:themeColor="text1"/>
              <w:sz w:val="20"/>
              <w:szCs w:val="20"/>
            </w:rPr>
            <m:t xml:space="preserve"> </m:t>
          </m:r>
        </m:oMath>
      </m:oMathPara>
    </w:p>
    <w:p w14:paraId="3F321EAA" w14:textId="77777777" w:rsidR="00D36971" w:rsidRPr="000A4E02" w:rsidRDefault="00D36971" w:rsidP="00D36971">
      <w:pPr>
        <w:spacing w:line="360" w:lineRule="auto"/>
        <w:rPr>
          <w:rFonts w:ascii="Leelawadee" w:hAnsi="Leelawadee" w:cs="Leelawadee"/>
          <w:color w:val="000000"/>
          <w:sz w:val="20"/>
          <w:szCs w:val="20"/>
        </w:rPr>
      </w:pPr>
    </w:p>
    <w:p w14:paraId="00CF2AFD" w14:textId="45DB59A2" w:rsidR="00D36971" w:rsidRPr="000A4E02" w:rsidRDefault="00D36971" w:rsidP="00D36971">
      <w:pPr>
        <w:spacing w:line="360" w:lineRule="auto"/>
        <w:jc w:val="both"/>
        <w:rPr>
          <w:rFonts w:ascii="Leelawadee" w:hAnsi="Leelawadee" w:cs="Leelawadee"/>
          <w:color w:val="000000"/>
          <w:sz w:val="20"/>
          <w:szCs w:val="20"/>
        </w:rPr>
      </w:pPr>
      <w:r w:rsidRPr="000A4E02">
        <w:rPr>
          <w:rFonts w:ascii="Leelawadee" w:hAnsi="Leelawadee" w:cs="Leelawadee"/>
          <w:color w:val="000000"/>
          <w:sz w:val="20"/>
          <w:szCs w:val="20"/>
        </w:rPr>
        <w:t xml:space="preserve">i = </w:t>
      </w:r>
      <w:r w:rsidR="00E0274C">
        <w:rPr>
          <w:rFonts w:ascii="Leelawadee" w:hAnsi="Leelawadee" w:cs="Leelawadee"/>
          <w:color w:val="000000"/>
          <w:sz w:val="20"/>
          <w:szCs w:val="20"/>
        </w:rPr>
        <w:t>7</w:t>
      </w:r>
      <w:r w:rsidR="00E0274C" w:rsidRPr="000A4E02">
        <w:rPr>
          <w:rFonts w:ascii="Leelawadee" w:hAnsi="Leelawadee" w:cs="Leelawadee"/>
          <w:bCs/>
          <w:sz w:val="20"/>
          <w:szCs w:val="20"/>
          <w:lang w:eastAsia="en-US"/>
        </w:rPr>
        <w:t>,</w:t>
      </w:r>
      <w:r w:rsidR="00E0274C">
        <w:rPr>
          <w:rFonts w:ascii="Leelawadee" w:hAnsi="Leelawadee" w:cs="Leelawadee"/>
          <w:bCs/>
          <w:sz w:val="20"/>
          <w:szCs w:val="20"/>
          <w:lang w:eastAsia="en-US"/>
        </w:rPr>
        <w:t>02</w:t>
      </w:r>
      <w:r w:rsidR="00E0274C" w:rsidRPr="000A4E02">
        <w:rPr>
          <w:rFonts w:ascii="Leelawadee" w:hAnsi="Leelawadee" w:cs="Leelawadee"/>
          <w:bCs/>
          <w:sz w:val="20"/>
          <w:szCs w:val="20"/>
          <w:lang w:eastAsia="en-US"/>
        </w:rPr>
        <w:t>0000000</w:t>
      </w:r>
      <w:r w:rsidRPr="000A4E02">
        <w:rPr>
          <w:rFonts w:ascii="Leelawadee" w:hAnsi="Leelawadee" w:cs="Leelawadee"/>
          <w:color w:val="000000"/>
          <w:sz w:val="20"/>
          <w:szCs w:val="20"/>
        </w:rPr>
        <w:t xml:space="preserve">. </w:t>
      </w:r>
    </w:p>
    <w:p w14:paraId="26B0ED79" w14:textId="77777777" w:rsidR="00D36971" w:rsidRPr="000A4E02" w:rsidRDefault="00D36971" w:rsidP="00D36971">
      <w:pPr>
        <w:spacing w:line="360" w:lineRule="auto"/>
        <w:jc w:val="both"/>
        <w:rPr>
          <w:rFonts w:ascii="Leelawadee" w:hAnsi="Leelawadee" w:cs="Leelawadee"/>
          <w:color w:val="000000"/>
          <w:sz w:val="20"/>
          <w:szCs w:val="20"/>
        </w:rPr>
      </w:pPr>
    </w:p>
    <w:p w14:paraId="6C931252" w14:textId="0704139F" w:rsidR="00D36971" w:rsidRPr="000A4E02" w:rsidRDefault="00D36971" w:rsidP="00D36971">
      <w:pPr>
        <w:spacing w:line="360" w:lineRule="auto"/>
        <w:jc w:val="both"/>
        <w:rPr>
          <w:rFonts w:ascii="Leelawadee" w:hAnsi="Leelawadee" w:cs="Leelawadee"/>
          <w:color w:val="000000"/>
          <w:sz w:val="20"/>
          <w:szCs w:val="20"/>
        </w:rPr>
      </w:pPr>
      <w:proofErr w:type="spellStart"/>
      <w:r w:rsidRPr="000A4E02">
        <w:rPr>
          <w:rFonts w:ascii="Leelawadee" w:hAnsi="Leelawadee" w:cs="Leelawadee"/>
          <w:i/>
          <w:color w:val="000000"/>
          <w:sz w:val="20"/>
          <w:szCs w:val="20"/>
        </w:rPr>
        <w:t>dcp</w:t>
      </w:r>
      <w:proofErr w:type="spellEnd"/>
      <w:r w:rsidRPr="000A4E02">
        <w:rPr>
          <w:rFonts w:ascii="Leelawadee" w:hAnsi="Leelawadee" w:cs="Leelawadee"/>
          <w:color w:val="000000"/>
          <w:sz w:val="20"/>
          <w:szCs w:val="20"/>
        </w:rPr>
        <w:t xml:space="preserve"> = Número de dias corridos entre a Data de </w:t>
      </w:r>
      <w:r>
        <w:rPr>
          <w:rFonts w:ascii="Leelawadee" w:hAnsi="Leelawadee" w:cs="Leelawadee"/>
          <w:color w:val="000000"/>
          <w:sz w:val="20"/>
          <w:szCs w:val="20"/>
        </w:rPr>
        <w:t>Pagamento</w:t>
      </w:r>
      <w:r w:rsidR="00943CDD">
        <w:rPr>
          <w:rFonts w:ascii="Leelawadee" w:hAnsi="Leelawadee" w:cs="Leelawadee"/>
          <w:color w:val="000000"/>
          <w:sz w:val="20"/>
          <w:szCs w:val="20"/>
        </w:rPr>
        <w:t xml:space="preserve"> da Remuneração</w:t>
      </w:r>
      <w:r w:rsidRPr="000A4E02">
        <w:rPr>
          <w:rFonts w:ascii="Leelawadee" w:hAnsi="Leelawadee" w:cs="Leelawadee"/>
          <w:color w:val="000000"/>
          <w:sz w:val="20"/>
          <w:szCs w:val="20"/>
        </w:rPr>
        <w:t xml:space="preserve"> anterior</w:t>
      </w:r>
      <w:r>
        <w:rPr>
          <w:rFonts w:ascii="Leelawadee" w:hAnsi="Leelawadee" w:cs="Leelawadee"/>
          <w:color w:val="000000"/>
          <w:sz w:val="20"/>
          <w:szCs w:val="20"/>
        </w:rPr>
        <w:t xml:space="preserve"> </w:t>
      </w:r>
      <w:r w:rsidR="004304E9">
        <w:rPr>
          <w:rFonts w:ascii="Leelawadee" w:hAnsi="Leelawadee" w:cs="Leelawadee"/>
          <w:color w:val="000000"/>
          <w:sz w:val="20"/>
          <w:szCs w:val="20"/>
        </w:rPr>
        <w:t xml:space="preserve">(inclusive) </w:t>
      </w:r>
      <w:r w:rsidRPr="000A4E02">
        <w:rPr>
          <w:rFonts w:ascii="Leelawadee" w:hAnsi="Leelawadee" w:cs="Leelawadee"/>
          <w:color w:val="000000"/>
          <w:sz w:val="20"/>
          <w:szCs w:val="20"/>
        </w:rPr>
        <w:t xml:space="preserve">e a Data de </w:t>
      </w:r>
      <w:r>
        <w:rPr>
          <w:rFonts w:ascii="Leelawadee" w:hAnsi="Leelawadee" w:cs="Leelawadee"/>
          <w:color w:val="000000"/>
          <w:sz w:val="20"/>
          <w:szCs w:val="20"/>
        </w:rPr>
        <w:t>Pagamento</w:t>
      </w:r>
      <w:r w:rsidRPr="000A4E02">
        <w:rPr>
          <w:rFonts w:ascii="Leelawadee" w:hAnsi="Leelawadee" w:cs="Leelawadee"/>
          <w:color w:val="000000"/>
          <w:sz w:val="20"/>
          <w:szCs w:val="20"/>
        </w:rPr>
        <w:t xml:space="preserve"> </w:t>
      </w:r>
      <w:r w:rsidR="00943CDD">
        <w:rPr>
          <w:rFonts w:ascii="Leelawadee" w:hAnsi="Leelawadee" w:cs="Leelawadee"/>
          <w:color w:val="000000"/>
          <w:sz w:val="20"/>
          <w:szCs w:val="20"/>
        </w:rPr>
        <w:t xml:space="preserve">da Remuneração </w:t>
      </w:r>
      <w:r w:rsidRPr="000A4E02">
        <w:rPr>
          <w:rFonts w:ascii="Leelawadee" w:hAnsi="Leelawadee" w:cs="Leelawadee"/>
          <w:color w:val="000000"/>
          <w:sz w:val="20"/>
          <w:szCs w:val="20"/>
        </w:rPr>
        <w:t>atual</w:t>
      </w:r>
      <w:r w:rsidR="004304E9">
        <w:rPr>
          <w:rFonts w:ascii="Leelawadee" w:hAnsi="Leelawadee" w:cs="Leelawadee"/>
          <w:color w:val="000000"/>
          <w:sz w:val="20"/>
          <w:szCs w:val="20"/>
        </w:rPr>
        <w:t xml:space="preserve"> (exclusive)</w:t>
      </w:r>
      <w:r w:rsidRPr="000A4E02">
        <w:rPr>
          <w:rFonts w:ascii="Leelawadee" w:hAnsi="Leelawadee" w:cs="Leelawadee"/>
          <w:color w:val="000000"/>
          <w:sz w:val="20"/>
          <w:szCs w:val="20"/>
        </w:rPr>
        <w:t xml:space="preserve">. Para fins de cálculo do </w:t>
      </w:r>
      <w:proofErr w:type="spellStart"/>
      <w:r w:rsidRPr="000A4E02">
        <w:rPr>
          <w:rFonts w:ascii="Leelawadee" w:hAnsi="Leelawadee" w:cs="Leelawadee"/>
          <w:color w:val="000000"/>
          <w:sz w:val="20"/>
          <w:szCs w:val="20"/>
        </w:rPr>
        <w:t>dcp</w:t>
      </w:r>
      <w:proofErr w:type="spellEnd"/>
      <w:r w:rsidRPr="000A4E02">
        <w:rPr>
          <w:rFonts w:ascii="Leelawadee" w:hAnsi="Leelawadee" w:cs="Leelawadee"/>
          <w:color w:val="000000"/>
          <w:sz w:val="20"/>
          <w:szCs w:val="20"/>
        </w:rPr>
        <w:t xml:space="preserve"> da primeira Data de </w:t>
      </w:r>
      <w:r>
        <w:rPr>
          <w:rFonts w:ascii="Leelawadee" w:hAnsi="Leelawadee" w:cs="Leelawadee"/>
          <w:color w:val="000000"/>
          <w:sz w:val="20"/>
          <w:szCs w:val="20"/>
        </w:rPr>
        <w:t>Pagamento</w:t>
      </w:r>
      <w:r w:rsidR="00943CDD">
        <w:rPr>
          <w:rFonts w:ascii="Leelawadee" w:hAnsi="Leelawadee" w:cs="Leelawadee"/>
          <w:color w:val="000000"/>
          <w:sz w:val="20"/>
          <w:szCs w:val="20"/>
        </w:rPr>
        <w:t xml:space="preserve"> da Remuneração</w:t>
      </w:r>
      <w:r w:rsidRPr="000A4E02">
        <w:rPr>
          <w:rFonts w:ascii="Leelawadee" w:hAnsi="Leelawadee" w:cs="Leelawadee"/>
          <w:color w:val="000000"/>
          <w:sz w:val="20"/>
          <w:szCs w:val="20"/>
        </w:rPr>
        <w:t xml:space="preserve">, será considerado o número de dias corridos entre a </w:t>
      </w:r>
      <w:r>
        <w:rPr>
          <w:rFonts w:ascii="Leelawadee" w:hAnsi="Leelawadee" w:cs="Leelawadee"/>
          <w:color w:val="000000"/>
          <w:sz w:val="20"/>
          <w:szCs w:val="20"/>
        </w:rPr>
        <w:t xml:space="preserve">Data de </w:t>
      </w:r>
      <w:r w:rsidR="004304E9">
        <w:rPr>
          <w:rFonts w:ascii="Leelawadee" w:hAnsi="Leelawadee" w:cs="Leelawadee"/>
          <w:color w:val="000000"/>
          <w:sz w:val="20"/>
          <w:szCs w:val="20"/>
        </w:rPr>
        <w:t>Integralização dos CRI</w:t>
      </w:r>
      <w:r>
        <w:rPr>
          <w:rFonts w:ascii="Leelawadee" w:hAnsi="Leelawadee" w:cs="Leelawadee"/>
          <w:color w:val="000000"/>
          <w:sz w:val="20"/>
          <w:szCs w:val="20"/>
        </w:rPr>
        <w:t xml:space="preserve"> </w:t>
      </w:r>
      <w:r w:rsidR="004304E9">
        <w:rPr>
          <w:rFonts w:ascii="Leelawadee" w:hAnsi="Leelawadee" w:cs="Leelawadee"/>
          <w:color w:val="000000"/>
          <w:sz w:val="20"/>
          <w:szCs w:val="20"/>
        </w:rPr>
        <w:t xml:space="preserve">(inclusive) </w:t>
      </w:r>
      <w:r w:rsidRPr="000A4E02">
        <w:rPr>
          <w:rFonts w:ascii="Leelawadee" w:hAnsi="Leelawadee" w:cs="Leelawadee"/>
          <w:color w:val="000000"/>
          <w:sz w:val="20"/>
          <w:szCs w:val="20"/>
        </w:rPr>
        <w:t xml:space="preserve">e a Data de </w:t>
      </w:r>
      <w:r>
        <w:rPr>
          <w:rFonts w:ascii="Leelawadee" w:hAnsi="Leelawadee" w:cs="Leelawadee"/>
          <w:color w:val="000000"/>
          <w:sz w:val="20"/>
          <w:szCs w:val="20"/>
        </w:rPr>
        <w:t>Pagamento</w:t>
      </w:r>
      <w:r w:rsidR="00943CDD" w:rsidRPr="00943CDD">
        <w:rPr>
          <w:rFonts w:ascii="Leelawadee" w:hAnsi="Leelawadee" w:cs="Leelawadee"/>
          <w:color w:val="000000"/>
          <w:sz w:val="20"/>
          <w:szCs w:val="20"/>
        </w:rPr>
        <w:t xml:space="preserve"> </w:t>
      </w:r>
      <w:r w:rsidR="00943CDD">
        <w:rPr>
          <w:rFonts w:ascii="Leelawadee" w:hAnsi="Leelawadee" w:cs="Leelawadee"/>
          <w:color w:val="000000"/>
          <w:sz w:val="20"/>
          <w:szCs w:val="20"/>
        </w:rPr>
        <w:t>da Remuneração</w:t>
      </w:r>
      <w:r w:rsidRPr="000A4E02">
        <w:rPr>
          <w:rFonts w:ascii="Leelawadee" w:hAnsi="Leelawadee" w:cs="Leelawadee"/>
          <w:color w:val="000000"/>
          <w:sz w:val="20"/>
          <w:szCs w:val="20"/>
        </w:rPr>
        <w:t xml:space="preserve"> atual </w:t>
      </w:r>
      <w:r w:rsidR="004304E9">
        <w:rPr>
          <w:rFonts w:ascii="Leelawadee" w:hAnsi="Leelawadee" w:cs="Leelawadee"/>
          <w:color w:val="000000"/>
          <w:sz w:val="20"/>
          <w:szCs w:val="20"/>
        </w:rPr>
        <w:t>(exclusive</w:t>
      </w:r>
      <w:r w:rsidR="004304E9" w:rsidRPr="00FD4B54">
        <w:rPr>
          <w:rFonts w:ascii="Leelawadee" w:hAnsi="Leelawadee" w:cs="Leelawadee"/>
          <w:color w:val="000000"/>
          <w:sz w:val="20"/>
          <w:szCs w:val="20"/>
        </w:rPr>
        <w:t xml:space="preserve">) </w:t>
      </w:r>
      <w:bookmarkStart w:id="127" w:name="_Hlk54229468"/>
      <w:r w:rsidRPr="0017368B">
        <w:rPr>
          <w:rFonts w:ascii="Leelawadee" w:hAnsi="Leelawadee"/>
          <w:color w:val="000000"/>
          <w:sz w:val="20"/>
        </w:rPr>
        <w:t xml:space="preserve">acrescido do prêmio de </w:t>
      </w:r>
      <w:r w:rsidR="001928F9">
        <w:rPr>
          <w:rFonts w:ascii="Leelawadee" w:hAnsi="Leelawadee" w:cs="Leelawadee"/>
          <w:color w:val="000000"/>
          <w:sz w:val="20"/>
          <w:szCs w:val="20"/>
        </w:rPr>
        <w:t>01</w:t>
      </w:r>
      <w:r w:rsidR="001127D0" w:rsidRPr="00125D51">
        <w:rPr>
          <w:rFonts w:ascii="Leelawadee" w:hAnsi="Leelawadee" w:cs="Leelawadee"/>
          <w:color w:val="000000"/>
          <w:sz w:val="20"/>
          <w:szCs w:val="20"/>
        </w:rPr>
        <w:t xml:space="preserve"> </w:t>
      </w:r>
      <w:r w:rsidRPr="00125D51">
        <w:rPr>
          <w:rFonts w:ascii="Leelawadee" w:hAnsi="Leelawadee" w:cs="Leelawadee"/>
          <w:color w:val="000000"/>
          <w:sz w:val="20"/>
          <w:szCs w:val="20"/>
        </w:rPr>
        <w:t>(</w:t>
      </w:r>
      <w:r w:rsidR="001928F9">
        <w:rPr>
          <w:rFonts w:ascii="Leelawadee" w:hAnsi="Leelawadee" w:cs="Leelawadee"/>
          <w:color w:val="000000"/>
          <w:sz w:val="20"/>
          <w:szCs w:val="20"/>
        </w:rPr>
        <w:t>um</w:t>
      </w:r>
      <w:r w:rsidRPr="00125D51">
        <w:rPr>
          <w:rFonts w:ascii="Leelawadee" w:hAnsi="Leelawadee" w:cs="Leelawadee"/>
          <w:color w:val="000000"/>
          <w:sz w:val="20"/>
          <w:szCs w:val="20"/>
        </w:rPr>
        <w:t>) dia</w:t>
      </w:r>
      <w:r w:rsidRPr="00FD4B54">
        <w:rPr>
          <w:rFonts w:ascii="Leelawadee" w:hAnsi="Leelawadee" w:cs="Leelawadee"/>
          <w:color w:val="000000"/>
          <w:sz w:val="20"/>
          <w:szCs w:val="20"/>
        </w:rPr>
        <w:t>.</w:t>
      </w:r>
      <w:bookmarkEnd w:id="127"/>
    </w:p>
    <w:p w14:paraId="6132D78C" w14:textId="77777777" w:rsidR="00D36971" w:rsidRPr="000A4E02" w:rsidRDefault="00D36971" w:rsidP="00D36971">
      <w:pPr>
        <w:spacing w:line="360" w:lineRule="auto"/>
        <w:jc w:val="both"/>
        <w:rPr>
          <w:rFonts w:ascii="Leelawadee" w:hAnsi="Leelawadee" w:cs="Leelawadee"/>
          <w:color w:val="000000"/>
          <w:sz w:val="20"/>
          <w:szCs w:val="20"/>
        </w:rPr>
      </w:pPr>
    </w:p>
    <w:p w14:paraId="768412E9" w14:textId="3BB64A25" w:rsidR="00D36971" w:rsidRPr="000A4E02" w:rsidRDefault="00D36971" w:rsidP="00D36971">
      <w:pPr>
        <w:spacing w:line="360" w:lineRule="auto"/>
        <w:jc w:val="both"/>
        <w:rPr>
          <w:rFonts w:ascii="Leelawadee" w:hAnsi="Leelawadee" w:cs="Leelawadee"/>
          <w:color w:val="000000"/>
          <w:sz w:val="20"/>
          <w:szCs w:val="20"/>
        </w:rPr>
      </w:pPr>
      <w:proofErr w:type="spellStart"/>
      <w:r w:rsidRPr="000A4E02">
        <w:rPr>
          <w:rFonts w:ascii="Leelawadee" w:hAnsi="Leelawadee" w:cs="Leelawadee"/>
          <w:i/>
          <w:color w:val="000000"/>
          <w:sz w:val="20"/>
          <w:szCs w:val="20"/>
        </w:rPr>
        <w:t>dct</w:t>
      </w:r>
      <w:proofErr w:type="spellEnd"/>
      <w:r w:rsidRPr="000A4E02">
        <w:rPr>
          <w:rFonts w:ascii="Leelawadee" w:hAnsi="Leelawadee" w:cs="Leelawadee"/>
          <w:color w:val="000000"/>
          <w:sz w:val="20"/>
          <w:szCs w:val="20"/>
        </w:rPr>
        <w:t xml:space="preserve"> = Número de dias corridos</w:t>
      </w:r>
      <w:del w:id="128" w:author="Luisa Herkenhoff" w:date="2020-11-10T21:02:00Z">
        <w:r w:rsidRPr="000A4E02">
          <w:rPr>
            <w:rFonts w:ascii="Leelawadee" w:hAnsi="Leelawadee" w:cs="Leelawadee"/>
            <w:color w:val="000000"/>
            <w:sz w:val="20"/>
            <w:szCs w:val="20"/>
          </w:rPr>
          <w:delText xml:space="preserve"> </w:delText>
        </w:r>
        <w:r w:rsidR="007E5B43">
          <w:rPr>
            <w:rFonts w:ascii="Leelawadee" w:hAnsi="Leelawadee" w:cs="Leelawadee"/>
            <w:color w:val="000000"/>
            <w:sz w:val="20"/>
            <w:szCs w:val="20"/>
          </w:rPr>
          <w:delText>entre</w:delText>
        </w:r>
      </w:del>
      <w:ins w:id="129" w:author="Rafael Godinho Francisco" w:date="2020-11-10T21:03:00Z">
        <w:r w:rsidR="006117F8">
          <w:rPr>
            <w:rFonts w:ascii="Leelawadee" w:hAnsi="Leelawadee" w:cs="Leelawadee"/>
            <w:color w:val="000000"/>
            <w:sz w:val="20"/>
            <w:szCs w:val="20"/>
          </w:rPr>
          <w:t xml:space="preserve"> entre</w:t>
        </w:r>
      </w:ins>
      <w:r w:rsidRPr="000A4E02">
        <w:rPr>
          <w:rFonts w:ascii="Leelawadee" w:hAnsi="Leelawadee" w:cs="Leelawadee"/>
          <w:color w:val="000000"/>
          <w:sz w:val="20"/>
          <w:szCs w:val="20"/>
        </w:rPr>
        <w:t xml:space="preserve"> </w:t>
      </w:r>
      <w:r>
        <w:rPr>
          <w:rFonts w:ascii="Leelawadee" w:hAnsi="Leelawadee" w:cs="Leelawadee"/>
          <w:color w:val="000000"/>
          <w:sz w:val="20"/>
          <w:szCs w:val="20"/>
        </w:rPr>
        <w:t xml:space="preserve">a </w:t>
      </w:r>
      <w:r w:rsidRPr="000A4E02">
        <w:rPr>
          <w:rFonts w:ascii="Leelawadee" w:hAnsi="Leelawadee" w:cs="Leelawadee"/>
          <w:color w:val="000000"/>
          <w:sz w:val="20"/>
          <w:szCs w:val="20"/>
        </w:rPr>
        <w:t xml:space="preserve">Data de </w:t>
      </w:r>
      <w:r>
        <w:rPr>
          <w:rFonts w:ascii="Leelawadee" w:hAnsi="Leelawadee" w:cs="Leelawadee"/>
          <w:color w:val="000000"/>
          <w:sz w:val="20"/>
          <w:szCs w:val="20"/>
        </w:rPr>
        <w:t>Pagamento</w:t>
      </w:r>
      <w:r w:rsidR="00943CDD" w:rsidRPr="00943CDD">
        <w:rPr>
          <w:rFonts w:ascii="Leelawadee" w:hAnsi="Leelawadee" w:cs="Leelawadee"/>
          <w:color w:val="000000"/>
          <w:sz w:val="20"/>
          <w:szCs w:val="20"/>
        </w:rPr>
        <w:t xml:space="preserve"> </w:t>
      </w:r>
      <w:r w:rsidR="00943CDD">
        <w:rPr>
          <w:rFonts w:ascii="Leelawadee" w:hAnsi="Leelawadee" w:cs="Leelawadee"/>
          <w:color w:val="000000"/>
          <w:sz w:val="20"/>
          <w:szCs w:val="20"/>
        </w:rPr>
        <w:t>da Remuneração</w:t>
      </w:r>
      <w:r w:rsidRPr="000A4E02">
        <w:rPr>
          <w:rFonts w:ascii="Leelawadee" w:hAnsi="Leelawadee" w:cs="Leelawadee"/>
          <w:color w:val="000000"/>
          <w:sz w:val="20"/>
          <w:szCs w:val="20"/>
        </w:rPr>
        <w:t xml:space="preserve"> mensal anterior</w:t>
      </w:r>
      <w:r w:rsidR="004304E9">
        <w:rPr>
          <w:rFonts w:ascii="Leelawadee" w:hAnsi="Leelawadee" w:cs="Leelawadee"/>
          <w:color w:val="000000"/>
          <w:sz w:val="20"/>
          <w:szCs w:val="20"/>
        </w:rPr>
        <w:t xml:space="preserve"> (inclusive)</w:t>
      </w:r>
      <w:r w:rsidRPr="000A4E02">
        <w:rPr>
          <w:rFonts w:ascii="Leelawadee" w:hAnsi="Leelawadee" w:cs="Leelawadee"/>
          <w:color w:val="000000"/>
          <w:sz w:val="20"/>
          <w:szCs w:val="20"/>
        </w:rPr>
        <w:t xml:space="preserve">, conforme o caso e a </w:t>
      </w:r>
      <w:bookmarkStart w:id="130" w:name="_Hlk34288967"/>
      <w:r w:rsidRPr="000A4E02">
        <w:rPr>
          <w:rFonts w:ascii="Leelawadee" w:hAnsi="Leelawadee" w:cs="Leelawadee"/>
          <w:color w:val="000000"/>
          <w:sz w:val="20"/>
          <w:szCs w:val="20"/>
        </w:rPr>
        <w:t xml:space="preserve">próxima Data de </w:t>
      </w:r>
      <w:bookmarkEnd w:id="130"/>
      <w:r>
        <w:rPr>
          <w:rFonts w:ascii="Leelawadee" w:hAnsi="Leelawadee" w:cs="Leelawadee"/>
          <w:color w:val="000000"/>
          <w:sz w:val="20"/>
          <w:szCs w:val="20"/>
        </w:rPr>
        <w:t>Pagamento</w:t>
      </w:r>
      <w:r w:rsidR="00943CDD" w:rsidRPr="00943CDD">
        <w:rPr>
          <w:rFonts w:ascii="Leelawadee" w:hAnsi="Leelawadee" w:cs="Leelawadee"/>
          <w:color w:val="000000"/>
          <w:sz w:val="20"/>
          <w:szCs w:val="20"/>
        </w:rPr>
        <w:t xml:space="preserve"> </w:t>
      </w:r>
      <w:r w:rsidR="00943CDD">
        <w:rPr>
          <w:rFonts w:ascii="Leelawadee" w:hAnsi="Leelawadee" w:cs="Leelawadee"/>
          <w:color w:val="000000"/>
          <w:sz w:val="20"/>
          <w:szCs w:val="20"/>
        </w:rPr>
        <w:t>da Remuneração</w:t>
      </w:r>
      <w:r w:rsidR="004304E9">
        <w:rPr>
          <w:rFonts w:ascii="Leelawadee" w:hAnsi="Leelawadee" w:cs="Leelawadee"/>
          <w:color w:val="000000"/>
          <w:sz w:val="20"/>
          <w:szCs w:val="20"/>
        </w:rPr>
        <w:t xml:space="preserve"> (exclusive)</w:t>
      </w:r>
      <w:r w:rsidRPr="000A4E02">
        <w:rPr>
          <w:rFonts w:ascii="Leelawadee" w:hAnsi="Leelawadee" w:cs="Leelawadee"/>
          <w:color w:val="000000"/>
          <w:sz w:val="20"/>
          <w:szCs w:val="20"/>
        </w:rPr>
        <w:t>.</w:t>
      </w:r>
      <w:r w:rsidR="001928F9">
        <w:rPr>
          <w:rFonts w:ascii="Leelawadee" w:hAnsi="Leelawadee" w:cs="Leelawadee"/>
          <w:color w:val="000000"/>
          <w:sz w:val="20"/>
          <w:szCs w:val="20"/>
        </w:rPr>
        <w:t xml:space="preserve"> Exclusivamente para o primeiro período será considerado “</w:t>
      </w:r>
      <w:proofErr w:type="spellStart"/>
      <w:r w:rsidR="001928F9">
        <w:rPr>
          <w:rFonts w:ascii="Leelawadee" w:hAnsi="Leelawadee" w:cs="Leelawadee"/>
          <w:color w:val="000000"/>
          <w:sz w:val="20"/>
          <w:szCs w:val="20"/>
        </w:rPr>
        <w:t>dct</w:t>
      </w:r>
      <w:proofErr w:type="spellEnd"/>
      <w:r w:rsidR="001928F9">
        <w:rPr>
          <w:rFonts w:ascii="Leelawadee" w:hAnsi="Leelawadee" w:cs="Leelawadee"/>
          <w:color w:val="000000"/>
          <w:sz w:val="20"/>
          <w:szCs w:val="20"/>
        </w:rPr>
        <w:t>” como 30 dias corridos.</w:t>
      </w:r>
    </w:p>
    <w:p w14:paraId="2FA7692E" w14:textId="77777777" w:rsidR="001A7923" w:rsidRPr="001478A6" w:rsidRDefault="001A7923" w:rsidP="001478A6">
      <w:pPr>
        <w:spacing w:line="360" w:lineRule="auto"/>
        <w:rPr>
          <w:rFonts w:ascii="Leelawadee" w:hAnsi="Leelawadee" w:cs="Leelawadee"/>
          <w:snapToGrid w:val="0"/>
          <w:color w:val="000000"/>
          <w:sz w:val="20"/>
          <w:szCs w:val="20"/>
        </w:rPr>
      </w:pPr>
    </w:p>
    <w:p w14:paraId="40E67073" w14:textId="44E13311" w:rsidR="00AE7ADC" w:rsidRPr="001478A6" w:rsidRDefault="001A7923" w:rsidP="00B2470D">
      <w:pPr>
        <w:autoSpaceDE/>
        <w:autoSpaceDN/>
        <w:adjustRightInd/>
        <w:spacing w:line="360" w:lineRule="auto"/>
        <w:jc w:val="both"/>
        <w:rPr>
          <w:rFonts w:ascii="Leelawadee" w:hAnsi="Leelawadee" w:cs="Leelawadee"/>
          <w:snapToGrid w:val="0"/>
          <w:color w:val="000000"/>
          <w:sz w:val="20"/>
          <w:szCs w:val="20"/>
        </w:rPr>
      </w:pPr>
      <w:r w:rsidRPr="001478A6">
        <w:rPr>
          <w:rFonts w:ascii="Leelawadee" w:hAnsi="Leelawadee" w:cs="Leelawadee"/>
          <w:b/>
          <w:bCs/>
          <w:snapToGrid w:val="0"/>
          <w:color w:val="000000"/>
          <w:sz w:val="20"/>
          <w:szCs w:val="20"/>
        </w:rPr>
        <w:t>Observações:</w:t>
      </w:r>
      <w:r w:rsidR="00B83AEB">
        <w:rPr>
          <w:rFonts w:ascii="Leelawadee" w:hAnsi="Leelawadee" w:cs="Leelawadee"/>
          <w:b/>
          <w:bCs/>
          <w:snapToGrid w:val="0"/>
          <w:color w:val="000000"/>
          <w:sz w:val="20"/>
          <w:szCs w:val="20"/>
        </w:rPr>
        <w:t xml:space="preserve"> </w:t>
      </w:r>
      <w:r w:rsidR="00D36971">
        <w:rPr>
          <w:rFonts w:ascii="Leelawadee" w:hAnsi="Leelawadee" w:cs="Leelawadee"/>
          <w:snapToGrid w:val="0"/>
          <w:color w:val="000000"/>
          <w:sz w:val="20"/>
          <w:szCs w:val="20"/>
        </w:rPr>
        <w:t>“</w:t>
      </w:r>
      <w:r w:rsidR="00D36971" w:rsidRPr="00B150E5">
        <w:rPr>
          <w:rFonts w:ascii="Leelawadee" w:hAnsi="Leelawadee" w:cs="Leelawadee"/>
          <w:snapToGrid w:val="0"/>
          <w:color w:val="000000"/>
          <w:sz w:val="20"/>
          <w:szCs w:val="20"/>
          <w:u w:val="single"/>
        </w:rPr>
        <w:t>Data de Pagamento da Remuneração</w:t>
      </w:r>
      <w:r w:rsidR="00D36971">
        <w:rPr>
          <w:rFonts w:ascii="Leelawadee" w:hAnsi="Leelawadee" w:cs="Leelawadee"/>
          <w:snapToGrid w:val="0"/>
          <w:color w:val="000000"/>
          <w:sz w:val="20"/>
          <w:szCs w:val="20"/>
        </w:rPr>
        <w:t>” corresponde às datas indicadas na tabela constante do Anexo I à presente Escritura.</w:t>
      </w:r>
    </w:p>
    <w:p w14:paraId="6E7DA14E" w14:textId="77777777" w:rsidR="00F54CE3" w:rsidRPr="001478A6" w:rsidRDefault="00F54CE3" w:rsidP="001478A6">
      <w:pPr>
        <w:pStyle w:val="sub"/>
        <w:spacing w:before="0" w:after="0" w:line="360" w:lineRule="auto"/>
        <w:rPr>
          <w:rFonts w:ascii="Leelawadee" w:hAnsi="Leelawadee" w:cs="Leelawadee"/>
          <w:color w:val="000000" w:themeColor="text1"/>
          <w:sz w:val="20"/>
          <w:szCs w:val="20"/>
        </w:rPr>
      </w:pPr>
    </w:p>
    <w:p w14:paraId="64A21D94" w14:textId="15F9683E" w:rsidR="00F54CE3" w:rsidRPr="001478A6" w:rsidRDefault="00F54CE3" w:rsidP="001478A6">
      <w:pPr>
        <w:pStyle w:val="PargrafodaLista"/>
        <w:numPr>
          <w:ilvl w:val="1"/>
          <w:numId w:val="38"/>
        </w:numPr>
        <w:spacing w:line="360" w:lineRule="auto"/>
        <w:ind w:left="0" w:firstLine="0"/>
        <w:contextualSpacing/>
        <w:jc w:val="both"/>
        <w:rPr>
          <w:rFonts w:ascii="Leelawadee" w:hAnsi="Leelawadee" w:cs="Leelawadee"/>
          <w:b/>
          <w:color w:val="000000" w:themeColor="text1"/>
          <w:sz w:val="20"/>
          <w:lang w:val="pt-BR"/>
        </w:rPr>
      </w:pPr>
      <w:bookmarkStart w:id="131" w:name="_DV_M199"/>
      <w:bookmarkStart w:id="132" w:name="_Ref23859833"/>
      <w:bookmarkEnd w:id="126"/>
      <w:bookmarkEnd w:id="131"/>
      <w:r w:rsidRPr="001478A6">
        <w:rPr>
          <w:rFonts w:ascii="Leelawadee" w:hAnsi="Leelawadee" w:cs="Leelawadee"/>
          <w:b/>
          <w:color w:val="000000" w:themeColor="text1"/>
          <w:sz w:val="20"/>
          <w:lang w:val="pt-BR"/>
        </w:rPr>
        <w:t>Pagamento da Remuneração</w:t>
      </w:r>
      <w:bookmarkEnd w:id="132"/>
    </w:p>
    <w:p w14:paraId="3A559480" w14:textId="77777777" w:rsidR="00F54CE3" w:rsidRPr="001478A6" w:rsidRDefault="00F54CE3" w:rsidP="001478A6">
      <w:pPr>
        <w:spacing w:line="360" w:lineRule="auto"/>
        <w:contextualSpacing/>
        <w:jc w:val="both"/>
        <w:rPr>
          <w:rFonts w:ascii="Leelawadee" w:hAnsi="Leelawadee" w:cs="Leelawadee"/>
          <w:color w:val="000000" w:themeColor="text1"/>
          <w:sz w:val="20"/>
          <w:szCs w:val="20"/>
        </w:rPr>
      </w:pPr>
    </w:p>
    <w:p w14:paraId="2E298F0B" w14:textId="3CDB88C1" w:rsidR="00732B98" w:rsidRPr="001478A6" w:rsidRDefault="00732B98" w:rsidP="001478A6">
      <w:pPr>
        <w:pStyle w:val="sub"/>
        <w:widowControl/>
        <w:numPr>
          <w:ilvl w:val="2"/>
          <w:numId w:val="38"/>
        </w:numPr>
        <w:tabs>
          <w:tab w:val="clear" w:pos="0"/>
          <w:tab w:val="clear" w:pos="1440"/>
          <w:tab w:val="clear" w:pos="2880"/>
          <w:tab w:val="clear" w:pos="4320"/>
          <w:tab w:val="left" w:pos="-2340"/>
        </w:tabs>
        <w:spacing w:before="0" w:after="0" w:line="360" w:lineRule="auto"/>
        <w:ind w:left="0" w:firstLine="0"/>
        <w:contextualSpacing/>
        <w:rPr>
          <w:rFonts w:ascii="Leelawadee" w:hAnsi="Leelawadee" w:cs="Leelawadee"/>
          <w:color w:val="000000" w:themeColor="text1"/>
          <w:sz w:val="20"/>
          <w:szCs w:val="20"/>
        </w:rPr>
      </w:pPr>
      <w:bookmarkStart w:id="133" w:name="_Ref24979330"/>
      <w:r w:rsidRPr="001478A6">
        <w:rPr>
          <w:rFonts w:ascii="Leelawadee" w:hAnsi="Leelawadee" w:cs="Leelawadee"/>
          <w:color w:val="000000" w:themeColor="text1"/>
          <w:sz w:val="20"/>
          <w:szCs w:val="20"/>
        </w:rPr>
        <w:t xml:space="preserve">A partir da Data de </w:t>
      </w:r>
      <w:r w:rsidR="001A279B">
        <w:rPr>
          <w:rFonts w:ascii="Leelawadee" w:hAnsi="Leelawadee" w:cs="Leelawadee"/>
          <w:color w:val="000000" w:themeColor="text1"/>
          <w:sz w:val="20"/>
          <w:szCs w:val="20"/>
        </w:rPr>
        <w:t>Integralização dos CRI</w:t>
      </w:r>
      <w:r w:rsidRPr="001478A6">
        <w:rPr>
          <w:rFonts w:ascii="Leelawadee" w:hAnsi="Leelawadee" w:cs="Leelawadee"/>
          <w:color w:val="000000" w:themeColor="text1"/>
          <w:sz w:val="20"/>
          <w:szCs w:val="20"/>
        </w:rPr>
        <w:t xml:space="preserve">, os valores devidos a título de Remuneração serão pagos mensalmente e sucessivamente, </w:t>
      </w:r>
      <w:r w:rsidR="00D36971">
        <w:rPr>
          <w:rFonts w:ascii="Leelawadee" w:hAnsi="Leelawadee" w:cs="Leelawadee"/>
          <w:color w:val="000000" w:themeColor="text1"/>
          <w:sz w:val="20"/>
          <w:szCs w:val="20"/>
        </w:rPr>
        <w:t>nas Datas de Pagamento da Remuneração</w:t>
      </w:r>
      <w:r w:rsidRPr="001478A6">
        <w:rPr>
          <w:rFonts w:ascii="Leelawadee" w:hAnsi="Leelawadee" w:cs="Leelawadee"/>
          <w:color w:val="000000" w:themeColor="text1"/>
          <w:sz w:val="20"/>
          <w:szCs w:val="20"/>
        </w:rPr>
        <w:t>.</w:t>
      </w:r>
      <w:bookmarkEnd w:id="133"/>
    </w:p>
    <w:p w14:paraId="67230389" w14:textId="77777777" w:rsidR="0068748B" w:rsidRPr="001478A6" w:rsidRDefault="0068748B" w:rsidP="001478A6">
      <w:pPr>
        <w:pStyle w:val="Corpodetexto"/>
        <w:spacing w:line="360" w:lineRule="auto"/>
        <w:ind w:firstLine="0"/>
        <w:contextualSpacing/>
        <w:rPr>
          <w:rFonts w:ascii="Leelawadee" w:hAnsi="Leelawadee" w:cs="Leelawadee"/>
          <w:color w:val="000000" w:themeColor="text1"/>
          <w:sz w:val="20"/>
          <w:szCs w:val="20"/>
        </w:rPr>
      </w:pPr>
    </w:p>
    <w:p w14:paraId="7213712C" w14:textId="339D0B22" w:rsidR="00F54CE3" w:rsidRPr="001478A6" w:rsidRDefault="00F54CE3" w:rsidP="001478A6">
      <w:pPr>
        <w:pStyle w:val="PargrafodaLista"/>
        <w:numPr>
          <w:ilvl w:val="1"/>
          <w:numId w:val="38"/>
        </w:numPr>
        <w:spacing w:line="360" w:lineRule="auto"/>
        <w:ind w:left="-142" w:firstLine="142"/>
        <w:contextualSpacing/>
        <w:jc w:val="both"/>
        <w:rPr>
          <w:rFonts w:ascii="Leelawadee" w:hAnsi="Leelawadee" w:cs="Leelawadee"/>
          <w:b/>
          <w:color w:val="000000" w:themeColor="text1"/>
          <w:sz w:val="20"/>
          <w:lang w:val="pt-BR"/>
        </w:rPr>
      </w:pPr>
      <w:bookmarkStart w:id="134" w:name="_DV_M193"/>
      <w:bookmarkStart w:id="135" w:name="_DV_M194"/>
      <w:bookmarkStart w:id="136" w:name="_DV_M195"/>
      <w:bookmarkEnd w:id="97"/>
      <w:bookmarkEnd w:id="134"/>
      <w:bookmarkEnd w:id="135"/>
      <w:bookmarkEnd w:id="136"/>
      <w:r w:rsidRPr="001478A6">
        <w:rPr>
          <w:rFonts w:ascii="Leelawadee" w:hAnsi="Leelawadee" w:cs="Leelawadee"/>
          <w:b/>
          <w:color w:val="000000" w:themeColor="text1"/>
          <w:sz w:val="20"/>
          <w:lang w:val="pt-BR"/>
        </w:rPr>
        <w:t>Amortização</w:t>
      </w:r>
    </w:p>
    <w:p w14:paraId="71D0E8C7" w14:textId="77777777" w:rsidR="002A3E98" w:rsidRPr="001478A6" w:rsidRDefault="002A3E98" w:rsidP="001478A6">
      <w:pPr>
        <w:spacing w:line="360" w:lineRule="auto"/>
        <w:contextualSpacing/>
        <w:jc w:val="both"/>
        <w:rPr>
          <w:rFonts w:ascii="Leelawadee" w:hAnsi="Leelawadee" w:cs="Leelawadee"/>
          <w:b/>
          <w:color w:val="000000" w:themeColor="text1"/>
          <w:sz w:val="20"/>
          <w:szCs w:val="20"/>
        </w:rPr>
      </w:pPr>
    </w:p>
    <w:p w14:paraId="100C26E2" w14:textId="6B4C1780" w:rsidR="00F54CE3" w:rsidRPr="001478A6" w:rsidRDefault="00F54CE3" w:rsidP="001478A6">
      <w:pPr>
        <w:pStyle w:val="PargrafodaLista"/>
        <w:numPr>
          <w:ilvl w:val="2"/>
          <w:numId w:val="38"/>
        </w:numPr>
        <w:spacing w:line="360" w:lineRule="auto"/>
        <w:ind w:left="0" w:firstLine="0"/>
        <w:contextualSpacing/>
        <w:jc w:val="both"/>
        <w:rPr>
          <w:rFonts w:ascii="Leelawadee" w:hAnsi="Leelawadee" w:cs="Leelawadee"/>
          <w:color w:val="000000" w:themeColor="text1"/>
          <w:sz w:val="20"/>
          <w:lang w:val="pt-BR"/>
        </w:rPr>
      </w:pPr>
      <w:bookmarkStart w:id="137" w:name="_Toc499990356"/>
      <w:r w:rsidRPr="001478A6">
        <w:rPr>
          <w:rFonts w:ascii="Leelawadee" w:hAnsi="Leelawadee" w:cs="Leelawadee"/>
          <w:color w:val="000000" w:themeColor="text1"/>
          <w:sz w:val="20"/>
          <w:lang w:val="pt-BR"/>
        </w:rPr>
        <w:t xml:space="preserve">Ressalvadas as hipóteses previstas na Cláusula </w:t>
      </w:r>
      <w:r w:rsidR="003A4836" w:rsidRPr="001478A6">
        <w:rPr>
          <w:rFonts w:ascii="Leelawadee" w:hAnsi="Leelawadee" w:cs="Leelawadee"/>
          <w:color w:val="000000" w:themeColor="text1"/>
          <w:sz w:val="20"/>
          <w:lang w:val="pt-BR"/>
        </w:rPr>
        <w:t xml:space="preserve">Nona </w:t>
      </w:r>
      <w:r w:rsidRPr="001478A6">
        <w:rPr>
          <w:rFonts w:ascii="Leelawadee" w:hAnsi="Leelawadee" w:cs="Leelawadee"/>
          <w:color w:val="000000" w:themeColor="text1"/>
          <w:sz w:val="20"/>
          <w:lang w:val="pt-BR"/>
        </w:rPr>
        <w:t xml:space="preserve">e na Cláusula </w:t>
      </w:r>
      <w:r w:rsidR="003A4836" w:rsidRPr="001478A6">
        <w:rPr>
          <w:rFonts w:ascii="Leelawadee" w:hAnsi="Leelawadee" w:cs="Leelawadee"/>
          <w:color w:val="000000" w:themeColor="text1"/>
          <w:sz w:val="20"/>
          <w:lang w:val="pt-BR"/>
        </w:rPr>
        <w:t xml:space="preserve">Dez </w:t>
      </w:r>
      <w:r w:rsidRPr="001478A6">
        <w:rPr>
          <w:rFonts w:ascii="Leelawadee" w:hAnsi="Leelawadee" w:cs="Leelawadee"/>
          <w:color w:val="000000" w:themeColor="text1"/>
          <w:sz w:val="20"/>
          <w:lang w:val="pt-BR"/>
        </w:rPr>
        <w:t xml:space="preserve">abaixo, o saldo do Valor Nominal Unitário das Debêntures será amortizado </w:t>
      </w:r>
      <w:r w:rsidR="00100D78" w:rsidRPr="001478A6">
        <w:rPr>
          <w:rFonts w:ascii="Leelawadee" w:hAnsi="Leelawadee" w:cs="Leelawadee"/>
          <w:color w:val="000000" w:themeColor="text1"/>
          <w:sz w:val="20"/>
          <w:lang w:val="pt-BR"/>
        </w:rPr>
        <w:t>mensalmente</w:t>
      </w:r>
      <w:r w:rsidR="003D170B" w:rsidRPr="001478A6">
        <w:rPr>
          <w:rFonts w:ascii="Leelawadee" w:hAnsi="Leelawadee" w:cs="Leelawadee"/>
          <w:color w:val="000000" w:themeColor="text1"/>
          <w:sz w:val="20"/>
          <w:lang w:val="pt-BR"/>
        </w:rPr>
        <w:t xml:space="preserve"> </w:t>
      </w:r>
      <w:r w:rsidRPr="001478A6">
        <w:rPr>
          <w:rFonts w:ascii="Leelawadee" w:hAnsi="Leelawadee" w:cs="Leelawadee"/>
          <w:color w:val="000000" w:themeColor="text1"/>
          <w:sz w:val="20"/>
          <w:lang w:val="pt-BR"/>
        </w:rPr>
        <w:t>conforme cronograma estabelecido no Anexo I desta Escritura.</w:t>
      </w:r>
    </w:p>
    <w:p w14:paraId="7A57C2F9" w14:textId="77777777" w:rsidR="009A59CA" w:rsidRPr="001478A6" w:rsidRDefault="009A59CA" w:rsidP="001478A6">
      <w:pPr>
        <w:pStyle w:val="PargrafodaLista"/>
        <w:spacing w:line="360" w:lineRule="auto"/>
        <w:ind w:left="0"/>
        <w:contextualSpacing/>
        <w:jc w:val="both"/>
        <w:rPr>
          <w:rFonts w:ascii="Leelawadee" w:hAnsi="Leelawadee" w:cs="Leelawadee"/>
          <w:color w:val="000000" w:themeColor="text1"/>
          <w:sz w:val="20"/>
          <w:lang w:val="pt-BR"/>
        </w:rPr>
      </w:pPr>
    </w:p>
    <w:p w14:paraId="6FB345E3" w14:textId="06B3E6FC" w:rsidR="009A59CA" w:rsidRPr="001478A6" w:rsidRDefault="009A59CA" w:rsidP="001478A6">
      <w:pPr>
        <w:pStyle w:val="PargrafodaLista"/>
        <w:numPr>
          <w:ilvl w:val="2"/>
          <w:numId w:val="38"/>
        </w:numPr>
        <w:spacing w:line="360" w:lineRule="auto"/>
        <w:ind w:left="0" w:firstLine="0"/>
        <w:contextualSpacing/>
        <w:jc w:val="both"/>
        <w:rPr>
          <w:rFonts w:ascii="Leelawadee" w:hAnsi="Leelawadee" w:cs="Leelawadee"/>
          <w:color w:val="000000" w:themeColor="text1"/>
          <w:sz w:val="20"/>
          <w:lang w:val="pt-BR"/>
        </w:rPr>
      </w:pPr>
      <w:bookmarkStart w:id="138" w:name="_Ref522175566"/>
      <w:r w:rsidRPr="001478A6">
        <w:rPr>
          <w:rFonts w:ascii="Leelawadee" w:hAnsi="Leelawadee" w:cs="Leelawadee"/>
          <w:color w:val="000000" w:themeColor="text1"/>
          <w:sz w:val="20"/>
          <w:lang w:val="pt-BR"/>
        </w:rPr>
        <w:t xml:space="preserve">O cálculo da amortização de principal das Debêntures </w:t>
      </w:r>
      <w:bookmarkStart w:id="139" w:name="_Hlk25023681"/>
      <w:r w:rsidRPr="001478A6">
        <w:rPr>
          <w:rFonts w:ascii="Leelawadee" w:hAnsi="Leelawadee" w:cs="Leelawadee"/>
          <w:color w:val="000000" w:themeColor="text1"/>
          <w:sz w:val="20"/>
          <w:lang w:val="pt-BR"/>
        </w:rPr>
        <w:t>será realizado com base na seguinte fórmula:</w:t>
      </w:r>
      <w:bookmarkEnd w:id="138"/>
      <w:bookmarkEnd w:id="139"/>
    </w:p>
    <w:p w14:paraId="010120E2" w14:textId="3D106C6C" w:rsidR="00C96B98" w:rsidRPr="001478A6" w:rsidRDefault="00C96B98" w:rsidP="001478A6">
      <w:pPr>
        <w:spacing w:line="360" w:lineRule="auto"/>
        <w:contextualSpacing/>
        <w:jc w:val="both"/>
        <w:rPr>
          <w:rFonts w:ascii="Leelawadee" w:hAnsi="Leelawadee" w:cs="Leelawadee"/>
          <w:color w:val="000000" w:themeColor="text1"/>
          <w:sz w:val="20"/>
          <w:szCs w:val="20"/>
        </w:rPr>
      </w:pPr>
      <w:bookmarkStart w:id="140" w:name="_Hlk46867714"/>
    </w:p>
    <w:p w14:paraId="5D7BCFED" w14:textId="1A8EA5B3" w:rsidR="0064502A" w:rsidRPr="001478A6" w:rsidRDefault="008222FE" w:rsidP="001478A6">
      <w:pPr>
        <w:spacing w:line="360" w:lineRule="auto"/>
        <w:contextualSpacing/>
        <w:jc w:val="center"/>
        <w:rPr>
          <w:rFonts w:ascii="Leelawadee" w:hAnsi="Leelawadee" w:cs="Leelawadee"/>
          <w:color w:val="000000" w:themeColor="text1"/>
          <w:sz w:val="20"/>
          <w:szCs w:val="20"/>
        </w:rPr>
      </w:pPr>
      <w:proofErr w:type="spellStart"/>
      <w:r w:rsidRPr="001478A6">
        <w:rPr>
          <w:rFonts w:ascii="Leelawadee" w:hAnsi="Leelawadee" w:cs="Leelawadee"/>
          <w:color w:val="000000" w:themeColor="text1"/>
          <w:sz w:val="20"/>
          <w:szCs w:val="20"/>
        </w:rPr>
        <w:t>AMi</w:t>
      </w:r>
      <w:proofErr w:type="spellEnd"/>
      <w:r w:rsidRPr="001478A6">
        <w:rPr>
          <w:rFonts w:ascii="Leelawadee" w:hAnsi="Leelawadee" w:cs="Leelawadee"/>
          <w:color w:val="000000" w:themeColor="text1"/>
          <w:sz w:val="20"/>
          <w:szCs w:val="20"/>
        </w:rPr>
        <w:t xml:space="preserve"> = </w:t>
      </w:r>
      <w:proofErr w:type="spellStart"/>
      <w:r w:rsidR="00743E93">
        <w:rPr>
          <w:rFonts w:ascii="Leelawadee" w:hAnsi="Leelawadee" w:cs="Leelawadee"/>
          <w:color w:val="000000" w:themeColor="text1"/>
          <w:sz w:val="20"/>
          <w:szCs w:val="20"/>
        </w:rPr>
        <w:t>VNa</w:t>
      </w:r>
      <w:proofErr w:type="spellEnd"/>
      <w:r w:rsidR="00743E93" w:rsidRPr="001478A6">
        <w:rPr>
          <w:rFonts w:ascii="Leelawadee" w:hAnsi="Leelawadee" w:cs="Leelawadee"/>
          <w:color w:val="000000" w:themeColor="text1"/>
          <w:sz w:val="20"/>
          <w:szCs w:val="20"/>
        </w:rPr>
        <w:t xml:space="preserve"> </w:t>
      </w:r>
      <w:r w:rsidRPr="001478A6">
        <w:rPr>
          <w:rFonts w:ascii="Leelawadee" w:hAnsi="Leelawadee" w:cs="Leelawadee"/>
          <w:color w:val="000000" w:themeColor="text1"/>
          <w:sz w:val="20"/>
          <w:szCs w:val="20"/>
        </w:rPr>
        <w:t>x Ta</w:t>
      </w:r>
      <w:r w:rsidR="00B41740">
        <w:rPr>
          <w:rFonts w:ascii="Leelawadee" w:hAnsi="Leelawadee" w:cs="Leelawadee"/>
          <w:color w:val="000000" w:themeColor="text1"/>
          <w:sz w:val="20"/>
          <w:szCs w:val="20"/>
        </w:rPr>
        <w:t>i</w:t>
      </w:r>
    </w:p>
    <w:p w14:paraId="71E4AA09" w14:textId="77777777" w:rsidR="0064502A" w:rsidRPr="001478A6" w:rsidRDefault="0064502A" w:rsidP="001478A6">
      <w:pPr>
        <w:spacing w:line="360" w:lineRule="auto"/>
        <w:contextualSpacing/>
        <w:jc w:val="both"/>
        <w:rPr>
          <w:rFonts w:ascii="Leelawadee" w:hAnsi="Leelawadee" w:cs="Leelawadee"/>
          <w:color w:val="000000" w:themeColor="text1"/>
          <w:sz w:val="20"/>
          <w:szCs w:val="20"/>
        </w:rPr>
      </w:pPr>
    </w:p>
    <w:p w14:paraId="6C5C0D88" w14:textId="77777777" w:rsidR="0064502A" w:rsidRPr="001478A6" w:rsidRDefault="0064502A" w:rsidP="001478A6">
      <w:pPr>
        <w:spacing w:line="360" w:lineRule="auto"/>
        <w:contextualSpacing/>
        <w:jc w:val="both"/>
        <w:rPr>
          <w:rFonts w:ascii="Leelawadee" w:hAnsi="Leelawadee" w:cs="Leelawadee"/>
          <w:color w:val="000000" w:themeColor="text1"/>
          <w:sz w:val="20"/>
          <w:szCs w:val="20"/>
        </w:rPr>
      </w:pPr>
      <w:proofErr w:type="spellStart"/>
      <w:r w:rsidRPr="001478A6">
        <w:rPr>
          <w:rFonts w:ascii="Leelawadee" w:hAnsi="Leelawadee" w:cs="Leelawadee"/>
          <w:color w:val="000000" w:themeColor="text1"/>
          <w:sz w:val="20"/>
          <w:szCs w:val="20"/>
        </w:rPr>
        <w:t>AMi</w:t>
      </w:r>
      <w:proofErr w:type="spellEnd"/>
      <w:r w:rsidRPr="001478A6">
        <w:rPr>
          <w:rFonts w:ascii="Leelawadee" w:hAnsi="Leelawadee" w:cs="Leelawadee"/>
          <w:color w:val="000000" w:themeColor="text1"/>
          <w:sz w:val="20"/>
          <w:szCs w:val="20"/>
        </w:rPr>
        <w:t xml:space="preserve"> = Valor Nominal Unitário da i-</w:t>
      </w:r>
      <w:proofErr w:type="spellStart"/>
      <w:r w:rsidRPr="001478A6">
        <w:rPr>
          <w:rFonts w:ascii="Leelawadee" w:hAnsi="Leelawadee" w:cs="Leelawadee"/>
          <w:color w:val="000000" w:themeColor="text1"/>
          <w:sz w:val="20"/>
          <w:szCs w:val="20"/>
        </w:rPr>
        <w:t>ésima</w:t>
      </w:r>
      <w:proofErr w:type="spellEnd"/>
      <w:r w:rsidRPr="001478A6">
        <w:rPr>
          <w:rFonts w:ascii="Leelawadee" w:hAnsi="Leelawadee" w:cs="Leelawadee"/>
          <w:color w:val="000000" w:themeColor="text1"/>
          <w:sz w:val="20"/>
          <w:szCs w:val="20"/>
        </w:rPr>
        <w:t xml:space="preserve"> parcela de Amortização, calculado com 8 (oito) casas decimais, sem arredondamento;</w:t>
      </w:r>
    </w:p>
    <w:p w14:paraId="22801AC3" w14:textId="77777777" w:rsidR="0064502A" w:rsidRPr="001478A6" w:rsidRDefault="0064502A" w:rsidP="001478A6">
      <w:pPr>
        <w:spacing w:line="360" w:lineRule="auto"/>
        <w:contextualSpacing/>
        <w:jc w:val="both"/>
        <w:rPr>
          <w:rFonts w:ascii="Leelawadee" w:hAnsi="Leelawadee" w:cs="Leelawadee"/>
          <w:color w:val="000000" w:themeColor="text1"/>
          <w:sz w:val="20"/>
          <w:szCs w:val="20"/>
        </w:rPr>
      </w:pPr>
    </w:p>
    <w:p w14:paraId="278F6429" w14:textId="6D778570" w:rsidR="0064502A" w:rsidRPr="001478A6" w:rsidRDefault="00743E93" w:rsidP="00B2470D">
      <w:pPr>
        <w:tabs>
          <w:tab w:val="left" w:pos="1134"/>
        </w:tabs>
        <w:spacing w:line="360" w:lineRule="auto"/>
        <w:contextualSpacing/>
        <w:jc w:val="both"/>
        <w:rPr>
          <w:rFonts w:ascii="Leelawadee" w:hAnsi="Leelawadee" w:cs="Leelawadee"/>
          <w:color w:val="000000" w:themeColor="text1"/>
          <w:sz w:val="20"/>
          <w:szCs w:val="20"/>
        </w:rPr>
      </w:pPr>
      <w:proofErr w:type="spellStart"/>
      <w:r>
        <w:rPr>
          <w:rFonts w:ascii="Leelawadee" w:hAnsi="Leelawadee" w:cs="Leelawadee"/>
          <w:color w:val="000000" w:themeColor="text1"/>
          <w:sz w:val="20"/>
          <w:szCs w:val="20"/>
        </w:rPr>
        <w:t>VNa</w:t>
      </w:r>
      <w:proofErr w:type="spellEnd"/>
      <w:r>
        <w:rPr>
          <w:rFonts w:ascii="Leelawadee" w:hAnsi="Leelawadee" w:cs="Leelawadee"/>
          <w:color w:val="000000" w:themeColor="text1"/>
          <w:sz w:val="20"/>
          <w:szCs w:val="20"/>
        </w:rPr>
        <w:t xml:space="preserve"> </w:t>
      </w:r>
      <w:r w:rsidR="00B41740">
        <w:rPr>
          <w:rFonts w:ascii="Leelawadee" w:hAnsi="Leelawadee" w:cs="Leelawadee"/>
          <w:color w:val="000000" w:themeColor="text1"/>
          <w:sz w:val="20"/>
          <w:szCs w:val="20"/>
        </w:rPr>
        <w:t xml:space="preserve">= </w:t>
      </w:r>
      <w:r w:rsidR="00387E65" w:rsidRPr="000A4E02">
        <w:rPr>
          <w:rFonts w:ascii="Leelawadee" w:hAnsi="Leelawadee" w:cs="Leelawadee"/>
          <w:color w:val="000000"/>
          <w:sz w:val="20"/>
          <w:szCs w:val="20"/>
        </w:rPr>
        <w:t xml:space="preserve">Conforme </w:t>
      </w:r>
      <w:r w:rsidR="00387E65">
        <w:rPr>
          <w:rFonts w:ascii="Leelawadee" w:hAnsi="Leelawadee" w:cs="Leelawadee"/>
          <w:color w:val="000000"/>
          <w:sz w:val="20"/>
          <w:szCs w:val="20"/>
        </w:rPr>
        <w:t>definido no item</w:t>
      </w:r>
      <w:r w:rsidR="00387E65" w:rsidRPr="000A4E02">
        <w:rPr>
          <w:rFonts w:ascii="Leelawadee" w:hAnsi="Leelawadee" w:cs="Leelawadee"/>
          <w:color w:val="000000"/>
          <w:sz w:val="20"/>
          <w:szCs w:val="20"/>
        </w:rPr>
        <w:t xml:space="preserve"> </w:t>
      </w:r>
      <w:r w:rsidR="00387E65">
        <w:rPr>
          <w:rFonts w:ascii="Leelawadee" w:hAnsi="Leelawadee" w:cs="Leelawadee"/>
          <w:color w:val="000000"/>
          <w:sz w:val="20"/>
          <w:szCs w:val="20"/>
        </w:rPr>
        <w:t>6</w:t>
      </w:r>
      <w:r w:rsidR="00387E65" w:rsidRPr="000A4E02">
        <w:rPr>
          <w:rFonts w:ascii="Leelawadee" w:hAnsi="Leelawadee" w:cs="Leelawadee"/>
          <w:color w:val="000000"/>
          <w:sz w:val="20"/>
          <w:szCs w:val="20"/>
        </w:rPr>
        <w:t>.</w:t>
      </w:r>
      <w:r w:rsidR="00387E65">
        <w:rPr>
          <w:rFonts w:ascii="Leelawadee" w:hAnsi="Leelawadee" w:cs="Leelawadee"/>
          <w:color w:val="000000"/>
          <w:sz w:val="20"/>
          <w:szCs w:val="20"/>
        </w:rPr>
        <w:t>5.1</w:t>
      </w:r>
      <w:r w:rsidR="00387E65" w:rsidRPr="000A4E02">
        <w:rPr>
          <w:rFonts w:ascii="Leelawadee" w:hAnsi="Leelawadee" w:cs="Leelawadee"/>
          <w:color w:val="000000"/>
          <w:sz w:val="20"/>
          <w:szCs w:val="20"/>
        </w:rPr>
        <w:t xml:space="preserve"> </w:t>
      </w:r>
      <w:r w:rsidR="00387E65">
        <w:rPr>
          <w:rFonts w:ascii="Leelawadee" w:hAnsi="Leelawadee" w:cs="Leelawadee"/>
          <w:color w:val="000000"/>
          <w:sz w:val="20"/>
          <w:szCs w:val="20"/>
        </w:rPr>
        <w:t>desta Escritura</w:t>
      </w:r>
      <w:r w:rsidR="00B41740">
        <w:rPr>
          <w:rFonts w:ascii="Leelawadee" w:hAnsi="Leelawadee" w:cs="Leelawadee"/>
          <w:color w:val="000000" w:themeColor="text1"/>
          <w:sz w:val="20"/>
          <w:szCs w:val="20"/>
        </w:rPr>
        <w:t>.</w:t>
      </w:r>
    </w:p>
    <w:p w14:paraId="43025103" w14:textId="77777777" w:rsidR="0064502A" w:rsidRPr="001478A6" w:rsidRDefault="0064502A" w:rsidP="001478A6">
      <w:pPr>
        <w:spacing w:line="360" w:lineRule="auto"/>
        <w:contextualSpacing/>
        <w:jc w:val="both"/>
        <w:rPr>
          <w:rFonts w:ascii="Leelawadee" w:hAnsi="Leelawadee" w:cs="Leelawadee"/>
          <w:color w:val="000000" w:themeColor="text1"/>
          <w:sz w:val="20"/>
          <w:szCs w:val="20"/>
        </w:rPr>
      </w:pPr>
    </w:p>
    <w:p w14:paraId="4AEAAAF1" w14:textId="6E9A48ED" w:rsidR="0064502A" w:rsidRPr="001478A6" w:rsidRDefault="0064502A"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Ta</w:t>
      </w:r>
      <w:r w:rsidR="00B41740">
        <w:rPr>
          <w:rFonts w:ascii="Leelawadee" w:hAnsi="Leelawadee" w:cs="Leelawadee"/>
          <w:color w:val="000000" w:themeColor="text1"/>
          <w:sz w:val="20"/>
          <w:szCs w:val="20"/>
        </w:rPr>
        <w:t>i</w:t>
      </w:r>
      <w:r w:rsidRPr="001478A6">
        <w:rPr>
          <w:rFonts w:ascii="Leelawadee" w:hAnsi="Leelawadee" w:cs="Leelawadee"/>
          <w:color w:val="000000" w:themeColor="text1"/>
          <w:sz w:val="20"/>
          <w:szCs w:val="20"/>
        </w:rPr>
        <w:t xml:space="preserve"> = taxa de amortização informada com 4 (quatro) casas decimais, que corresponde aos percentuais de amortização indicados na tabela constante do Anexo I desta Escritura.</w:t>
      </w:r>
      <w:bookmarkEnd w:id="140"/>
    </w:p>
    <w:p w14:paraId="6A88A243" w14:textId="77777777" w:rsidR="009A59CA" w:rsidRPr="001478A6" w:rsidRDefault="009A59CA" w:rsidP="001478A6">
      <w:pPr>
        <w:spacing w:line="360" w:lineRule="auto"/>
        <w:contextualSpacing/>
        <w:jc w:val="both"/>
        <w:rPr>
          <w:rFonts w:ascii="Leelawadee" w:hAnsi="Leelawadee" w:cs="Leelawadee"/>
          <w:color w:val="000000" w:themeColor="text1"/>
          <w:sz w:val="20"/>
          <w:szCs w:val="20"/>
        </w:rPr>
      </w:pPr>
    </w:p>
    <w:p w14:paraId="51C96FD0" w14:textId="5EF3055D" w:rsidR="00F54CE3" w:rsidRPr="001478A6" w:rsidRDefault="00F54CE3" w:rsidP="001478A6">
      <w:pPr>
        <w:pStyle w:val="PargrafodaLista"/>
        <w:numPr>
          <w:ilvl w:val="1"/>
          <w:numId w:val="38"/>
        </w:numPr>
        <w:spacing w:line="360" w:lineRule="auto"/>
        <w:ind w:left="0" w:firstLine="0"/>
        <w:contextualSpacing/>
        <w:jc w:val="both"/>
        <w:rPr>
          <w:rFonts w:ascii="Leelawadee" w:hAnsi="Leelawadee" w:cs="Leelawadee"/>
          <w:b/>
          <w:i/>
          <w:color w:val="000000" w:themeColor="text1"/>
          <w:sz w:val="20"/>
          <w:lang w:val="pt-BR"/>
        </w:rPr>
      </w:pPr>
      <w:bookmarkStart w:id="141" w:name="_DV_M198"/>
      <w:bookmarkStart w:id="142" w:name="_DV_M202"/>
      <w:bookmarkStart w:id="143" w:name="_DV_M204"/>
      <w:bookmarkEnd w:id="141"/>
      <w:bookmarkEnd w:id="142"/>
      <w:bookmarkEnd w:id="143"/>
      <w:r w:rsidRPr="001478A6">
        <w:rPr>
          <w:rFonts w:ascii="Leelawadee" w:hAnsi="Leelawadee" w:cs="Leelawadee"/>
          <w:b/>
          <w:color w:val="000000" w:themeColor="text1"/>
          <w:sz w:val="20"/>
          <w:lang w:val="pt-BR"/>
        </w:rPr>
        <w:t>Local de Pagamento</w:t>
      </w:r>
      <w:bookmarkEnd w:id="137"/>
    </w:p>
    <w:p w14:paraId="37D36C55" w14:textId="77777777" w:rsidR="00F54CE3" w:rsidRPr="001478A6" w:rsidRDefault="00F54CE3" w:rsidP="001478A6">
      <w:pPr>
        <w:spacing w:line="360" w:lineRule="auto"/>
        <w:contextualSpacing/>
        <w:jc w:val="both"/>
        <w:rPr>
          <w:rFonts w:ascii="Leelawadee" w:hAnsi="Leelawadee" w:cs="Leelawadee"/>
          <w:i/>
          <w:color w:val="000000" w:themeColor="text1"/>
          <w:sz w:val="20"/>
          <w:szCs w:val="20"/>
        </w:rPr>
      </w:pPr>
    </w:p>
    <w:p w14:paraId="196B7884" w14:textId="4D0C4A03" w:rsidR="00DB7AC1" w:rsidRPr="001478A6" w:rsidRDefault="00732B98" w:rsidP="001478A6">
      <w:pPr>
        <w:pStyle w:val="PargrafodaLista"/>
        <w:numPr>
          <w:ilvl w:val="2"/>
          <w:numId w:val="38"/>
        </w:numPr>
        <w:spacing w:line="360" w:lineRule="auto"/>
        <w:ind w:left="0" w:firstLine="0"/>
        <w:contextualSpacing/>
        <w:jc w:val="both"/>
        <w:rPr>
          <w:rFonts w:ascii="Leelawadee" w:hAnsi="Leelawadee" w:cs="Leelawadee"/>
          <w:color w:val="000000" w:themeColor="text1"/>
          <w:sz w:val="20"/>
          <w:lang w:val="pt-BR"/>
        </w:rPr>
      </w:pPr>
      <w:bookmarkStart w:id="144" w:name="_DV_M205"/>
      <w:bookmarkEnd w:id="144"/>
      <w:r w:rsidRPr="001478A6">
        <w:rPr>
          <w:rFonts w:ascii="Leelawadee" w:hAnsi="Leelawadee" w:cs="Leelawadee"/>
          <w:color w:val="000000" w:themeColor="text1"/>
          <w:sz w:val="20"/>
          <w:lang w:val="pt-BR"/>
        </w:rPr>
        <w:t xml:space="preserve">Os pagamentos devidos pela Emissora em decorrência desta Emissão serão </w:t>
      </w:r>
      <w:r w:rsidR="00DB7AC1" w:rsidRPr="001478A6">
        <w:rPr>
          <w:rFonts w:ascii="Leelawadee" w:hAnsi="Leelawadee" w:cs="Leelawadee"/>
          <w:color w:val="000000" w:themeColor="text1"/>
          <w:sz w:val="20"/>
          <w:lang w:val="pt-BR"/>
        </w:rPr>
        <w:t xml:space="preserve">depositados na </w:t>
      </w:r>
      <w:r w:rsidR="00E5084B" w:rsidRPr="001478A6">
        <w:rPr>
          <w:rFonts w:ascii="Leelawadee" w:hAnsi="Leelawadee" w:cs="Leelawadee"/>
          <w:color w:val="000000" w:themeColor="text1"/>
          <w:sz w:val="20"/>
          <w:lang w:val="pt-BR"/>
        </w:rPr>
        <w:t>Conta do Patrimônio Separado</w:t>
      </w:r>
      <w:r w:rsidR="00DB7AC1" w:rsidRPr="001478A6">
        <w:rPr>
          <w:rFonts w:ascii="Leelawadee" w:hAnsi="Leelawadee" w:cs="Leelawadee"/>
          <w:color w:val="000000" w:themeColor="text1"/>
          <w:sz w:val="20"/>
          <w:lang w:val="pt-BR"/>
        </w:rPr>
        <w:t>.</w:t>
      </w:r>
    </w:p>
    <w:p w14:paraId="400C07A9" w14:textId="77777777" w:rsidR="00F54CE3" w:rsidRPr="001478A6" w:rsidRDefault="00F54CE3" w:rsidP="001478A6">
      <w:pPr>
        <w:spacing w:line="360" w:lineRule="auto"/>
        <w:contextualSpacing/>
        <w:jc w:val="both"/>
        <w:rPr>
          <w:rFonts w:ascii="Leelawadee" w:hAnsi="Leelawadee" w:cs="Leelawadee"/>
          <w:color w:val="000000" w:themeColor="text1"/>
          <w:sz w:val="20"/>
          <w:szCs w:val="20"/>
        </w:rPr>
      </w:pPr>
    </w:p>
    <w:p w14:paraId="288EC38D" w14:textId="13AEA391" w:rsidR="00F54CE3" w:rsidRPr="001478A6" w:rsidRDefault="00F54CE3" w:rsidP="001478A6">
      <w:pPr>
        <w:pStyle w:val="PargrafodaLista"/>
        <w:numPr>
          <w:ilvl w:val="2"/>
          <w:numId w:val="38"/>
        </w:numPr>
        <w:spacing w:line="360" w:lineRule="auto"/>
        <w:ind w:left="0" w:firstLine="0"/>
        <w:contextualSpacing/>
        <w:jc w:val="both"/>
        <w:rPr>
          <w:rFonts w:ascii="Leelawadee" w:hAnsi="Leelawadee" w:cs="Leelawadee"/>
          <w:color w:val="000000" w:themeColor="text1"/>
          <w:sz w:val="20"/>
          <w:lang w:val="pt-BR"/>
        </w:rPr>
      </w:pPr>
      <w:bookmarkStart w:id="145" w:name="_Ref23861768"/>
      <w:r w:rsidRPr="001478A6">
        <w:rPr>
          <w:rFonts w:ascii="Leelawadee" w:hAnsi="Leelawadee" w:cs="Leelawadee"/>
          <w:color w:val="000000" w:themeColor="text1"/>
          <w:sz w:val="20"/>
          <w:lang w:val="pt-BR"/>
        </w:rPr>
        <w:t>Todos os tributos, atuais ou futuros, incluindo impostos, contribuições</w:t>
      </w:r>
      <w:r w:rsidR="00A911CA" w:rsidRPr="001478A6">
        <w:rPr>
          <w:rFonts w:ascii="Leelawadee" w:hAnsi="Leelawadee" w:cs="Leelawadee"/>
          <w:color w:val="000000" w:themeColor="text1"/>
          <w:sz w:val="20"/>
          <w:lang w:val="pt-BR"/>
        </w:rPr>
        <w:t>,</w:t>
      </w:r>
      <w:r w:rsidRPr="001478A6">
        <w:rPr>
          <w:rFonts w:ascii="Leelawadee" w:hAnsi="Leelawadee" w:cs="Leelawadee"/>
          <w:color w:val="000000" w:themeColor="text1"/>
          <w:sz w:val="20"/>
          <w:lang w:val="pt-BR"/>
        </w:rPr>
        <w:t xml:space="preserve"> taxas</w:t>
      </w:r>
      <w:r w:rsidR="00A911CA" w:rsidRPr="001478A6">
        <w:rPr>
          <w:rFonts w:ascii="Leelawadee" w:hAnsi="Leelawadee" w:cs="Leelawadee"/>
          <w:color w:val="000000" w:themeColor="text1"/>
          <w:sz w:val="20"/>
          <w:lang w:val="pt-BR"/>
        </w:rPr>
        <w:t xml:space="preserve"> ou quaisquer outros tributos federais, estaduais ou municipais</w:t>
      </w:r>
      <w:r w:rsidRPr="001478A6">
        <w:rPr>
          <w:rFonts w:ascii="Leelawadee" w:hAnsi="Leelawadee" w:cs="Leelawadee"/>
          <w:color w:val="000000" w:themeColor="text1"/>
          <w:sz w:val="20"/>
          <w:lang w:val="pt-BR"/>
        </w:rPr>
        <w:t xml:space="preserve">, bem como quaisquer outros encargos que </w:t>
      </w:r>
      <w:r w:rsidR="000C47C8" w:rsidRPr="001478A6">
        <w:rPr>
          <w:rFonts w:ascii="Leelawadee" w:hAnsi="Leelawadee" w:cs="Leelawadee"/>
          <w:color w:val="000000" w:themeColor="text1"/>
          <w:sz w:val="20"/>
          <w:lang w:val="pt-BR"/>
        </w:rPr>
        <w:t>tenham ou venham a ter como fato gerador a presente Escritura</w:t>
      </w:r>
      <w:r w:rsidR="00576088" w:rsidRPr="001478A6">
        <w:rPr>
          <w:rFonts w:ascii="Leelawadee" w:hAnsi="Leelawadee" w:cs="Leelawadee"/>
          <w:color w:val="000000" w:themeColor="text1"/>
          <w:sz w:val="20"/>
          <w:lang w:val="pt-BR"/>
        </w:rPr>
        <w:t xml:space="preserve"> (“</w:t>
      </w:r>
      <w:r w:rsidR="00576088" w:rsidRPr="001478A6">
        <w:rPr>
          <w:rFonts w:ascii="Leelawadee" w:hAnsi="Leelawadee" w:cs="Leelawadee"/>
          <w:color w:val="000000" w:themeColor="text1"/>
          <w:sz w:val="20"/>
          <w:u w:val="single"/>
          <w:lang w:val="pt-BR"/>
        </w:rPr>
        <w:t>Tributos</w:t>
      </w:r>
      <w:r w:rsidR="00576088" w:rsidRPr="001478A6">
        <w:rPr>
          <w:rFonts w:ascii="Leelawadee" w:hAnsi="Leelawadee" w:cs="Leelawadee"/>
          <w:color w:val="000000" w:themeColor="text1"/>
          <w:sz w:val="20"/>
          <w:lang w:val="pt-BR"/>
        </w:rPr>
        <w:t>”)</w:t>
      </w:r>
      <w:r w:rsidRPr="001478A6">
        <w:rPr>
          <w:rFonts w:ascii="Leelawadee" w:hAnsi="Leelawadee" w:cs="Leelawadee"/>
          <w:color w:val="000000" w:themeColor="text1"/>
          <w:sz w:val="20"/>
          <w:lang w:val="pt-BR"/>
        </w:rPr>
        <w:t xml:space="preserve">, inclusive em decorrência de majoração de alíquota ou base de cálculo, com fulcro em norma legal ou regulamentar são de responsabilidade da Emissora e serão por ela integralmente suportados, se e quando devidos, acrescido de eventuais multas e penalidades. Caso qualquer órgão competente venha a exigir, mesmo que sob a legislação fiscal vigente, o recolhimento, pagamento e/ou retenção de quaisquer </w:t>
      </w:r>
      <w:r w:rsidR="00AB44ED" w:rsidRPr="001478A6">
        <w:rPr>
          <w:rFonts w:ascii="Leelawadee" w:hAnsi="Leelawadee" w:cs="Leelawadee"/>
          <w:color w:val="000000" w:themeColor="text1"/>
          <w:sz w:val="20"/>
          <w:lang w:val="pt-BR"/>
        </w:rPr>
        <w:t>Tributos</w:t>
      </w:r>
      <w:r w:rsidRPr="001478A6">
        <w:rPr>
          <w:rFonts w:ascii="Leelawadee" w:hAnsi="Leelawadee" w:cs="Leelawadee"/>
          <w:color w:val="000000" w:themeColor="text1"/>
          <w:sz w:val="20"/>
          <w:lang w:val="pt-BR"/>
        </w:rPr>
        <w:t xml:space="preserve"> sobre esta Escritura, ou a legislação vigente venha a sofrer qualquer modificação ou, por quaisquer outros motivos, novos </w:t>
      </w:r>
      <w:r w:rsidR="00801BB8" w:rsidRPr="001478A6">
        <w:rPr>
          <w:rFonts w:ascii="Leelawadee" w:hAnsi="Leelawadee" w:cs="Leelawadee"/>
          <w:color w:val="000000" w:themeColor="text1"/>
          <w:sz w:val="20"/>
          <w:lang w:val="pt-BR"/>
        </w:rPr>
        <w:t>T</w:t>
      </w:r>
      <w:r w:rsidR="00E907AF" w:rsidRPr="001478A6">
        <w:rPr>
          <w:rFonts w:ascii="Leelawadee" w:hAnsi="Leelawadee" w:cs="Leelawadee"/>
          <w:color w:val="000000" w:themeColor="text1"/>
          <w:sz w:val="20"/>
          <w:lang w:val="pt-BR"/>
        </w:rPr>
        <w:t>ributos</w:t>
      </w:r>
      <w:r w:rsidRPr="001478A6">
        <w:rPr>
          <w:rFonts w:ascii="Leelawadee" w:hAnsi="Leelawadee" w:cs="Leelawadee"/>
          <w:color w:val="000000" w:themeColor="text1"/>
          <w:sz w:val="20"/>
          <w:lang w:val="pt-BR"/>
        </w:rPr>
        <w:t xml:space="preserve"> venham a </w:t>
      </w:r>
      <w:r w:rsidR="00801BB8" w:rsidRPr="001478A6">
        <w:rPr>
          <w:rFonts w:ascii="Leelawadee" w:hAnsi="Leelawadee" w:cs="Leelawadee"/>
          <w:color w:val="000000" w:themeColor="text1"/>
          <w:sz w:val="20"/>
          <w:lang w:val="pt-BR"/>
        </w:rPr>
        <w:t>ter como fato gerador</w:t>
      </w:r>
      <w:r w:rsidRPr="001478A6">
        <w:rPr>
          <w:rFonts w:ascii="Leelawadee" w:hAnsi="Leelawadee" w:cs="Leelawadee"/>
          <w:color w:val="000000" w:themeColor="text1"/>
          <w:sz w:val="20"/>
          <w:lang w:val="pt-BR"/>
        </w:rPr>
        <w:t xml:space="preserve"> esta Escritura, a Emissora </w:t>
      </w:r>
      <w:r w:rsidR="007E17D8" w:rsidRPr="001478A6">
        <w:rPr>
          <w:rFonts w:ascii="Leelawadee" w:hAnsi="Leelawadee" w:cs="Leelawadee"/>
          <w:color w:val="000000" w:themeColor="text1"/>
          <w:sz w:val="20"/>
          <w:lang w:val="pt-BR"/>
        </w:rPr>
        <w:t>será</w:t>
      </w:r>
      <w:r w:rsidRPr="001478A6">
        <w:rPr>
          <w:rFonts w:ascii="Leelawadee" w:hAnsi="Leelawadee" w:cs="Leelawadee"/>
          <w:color w:val="000000" w:themeColor="text1"/>
          <w:sz w:val="20"/>
          <w:lang w:val="pt-BR"/>
        </w:rPr>
        <w:t xml:space="preserve"> responsável pelo recolhimento, pagamento e/ou retenção destes </w:t>
      </w:r>
      <w:r w:rsidR="00801BB8" w:rsidRPr="001478A6">
        <w:rPr>
          <w:rFonts w:ascii="Leelawadee" w:hAnsi="Leelawadee" w:cs="Leelawadee"/>
          <w:color w:val="000000" w:themeColor="text1"/>
          <w:sz w:val="20"/>
          <w:lang w:val="pt-BR"/>
        </w:rPr>
        <w:t>T</w:t>
      </w:r>
      <w:r w:rsidR="00E907AF" w:rsidRPr="001478A6">
        <w:rPr>
          <w:rFonts w:ascii="Leelawadee" w:hAnsi="Leelawadee" w:cs="Leelawadee"/>
          <w:color w:val="000000" w:themeColor="text1"/>
          <w:sz w:val="20"/>
          <w:lang w:val="pt-BR"/>
        </w:rPr>
        <w:t>ributos</w:t>
      </w:r>
      <w:r w:rsidRPr="001478A6">
        <w:rPr>
          <w:rFonts w:ascii="Leelawadee" w:hAnsi="Leelawadee" w:cs="Leelawadee"/>
          <w:color w:val="000000" w:themeColor="text1"/>
          <w:sz w:val="20"/>
          <w:lang w:val="pt-BR"/>
        </w:rPr>
        <w:t>. Nesta situação, a Emissora deverá acrescer a tais pagamentos valores adicionais de modo que a Debenturista receba os mesmos valores líquidos que seriam recebidos caso nenhuma retenção ou dedução fosse realizada.</w:t>
      </w:r>
      <w:bookmarkEnd w:id="145"/>
    </w:p>
    <w:p w14:paraId="07F0B3F2" w14:textId="77777777" w:rsidR="00F54CE3" w:rsidRPr="001478A6" w:rsidRDefault="00F54CE3" w:rsidP="001478A6">
      <w:pPr>
        <w:spacing w:line="360" w:lineRule="auto"/>
        <w:contextualSpacing/>
        <w:jc w:val="both"/>
        <w:rPr>
          <w:rFonts w:ascii="Leelawadee" w:hAnsi="Leelawadee" w:cs="Leelawadee"/>
          <w:color w:val="000000" w:themeColor="text1"/>
          <w:sz w:val="20"/>
          <w:szCs w:val="20"/>
        </w:rPr>
      </w:pPr>
    </w:p>
    <w:p w14:paraId="3833F579" w14:textId="42801CE3" w:rsidR="00F54CE3" w:rsidRPr="001478A6" w:rsidRDefault="00F54CE3" w:rsidP="001478A6">
      <w:pPr>
        <w:pStyle w:val="PargrafodaLista"/>
        <w:numPr>
          <w:ilvl w:val="1"/>
          <w:numId w:val="38"/>
        </w:numPr>
        <w:spacing w:line="360" w:lineRule="auto"/>
        <w:ind w:left="0" w:firstLine="0"/>
        <w:contextualSpacing/>
        <w:jc w:val="both"/>
        <w:rPr>
          <w:rFonts w:ascii="Leelawadee" w:hAnsi="Leelawadee" w:cs="Leelawadee"/>
          <w:b/>
          <w:i/>
          <w:color w:val="000000" w:themeColor="text1"/>
          <w:sz w:val="20"/>
          <w:lang w:val="pt-BR"/>
        </w:rPr>
      </w:pPr>
      <w:bookmarkStart w:id="146" w:name="_DV_M206"/>
      <w:bookmarkStart w:id="147" w:name="_Toc499990357"/>
      <w:bookmarkEnd w:id="146"/>
      <w:r w:rsidRPr="001478A6">
        <w:rPr>
          <w:rFonts w:ascii="Leelawadee" w:hAnsi="Leelawadee" w:cs="Leelawadee"/>
          <w:b/>
          <w:color w:val="000000" w:themeColor="text1"/>
          <w:sz w:val="20"/>
          <w:lang w:val="pt-BR"/>
        </w:rPr>
        <w:t>Prorrogação dos Prazos</w:t>
      </w:r>
      <w:bookmarkStart w:id="148" w:name="_DV_M207"/>
      <w:bookmarkEnd w:id="147"/>
      <w:bookmarkEnd w:id="148"/>
      <w:r w:rsidRPr="001478A6">
        <w:rPr>
          <w:rFonts w:ascii="Leelawadee" w:hAnsi="Leelawadee" w:cs="Leelawadee"/>
          <w:b/>
          <w:i/>
          <w:color w:val="000000" w:themeColor="text1"/>
          <w:sz w:val="20"/>
          <w:lang w:val="pt-BR"/>
        </w:rPr>
        <w:t xml:space="preserve"> </w:t>
      </w:r>
    </w:p>
    <w:p w14:paraId="61E20B6C" w14:textId="77777777" w:rsidR="00F54CE3" w:rsidRPr="001478A6" w:rsidRDefault="00F54CE3" w:rsidP="001478A6">
      <w:pPr>
        <w:spacing w:line="360" w:lineRule="auto"/>
        <w:contextualSpacing/>
        <w:jc w:val="both"/>
        <w:rPr>
          <w:rFonts w:ascii="Leelawadee" w:hAnsi="Leelawadee" w:cs="Leelawadee"/>
          <w:color w:val="000000" w:themeColor="text1"/>
          <w:sz w:val="20"/>
          <w:szCs w:val="20"/>
        </w:rPr>
      </w:pPr>
      <w:bookmarkStart w:id="149" w:name="_DV_M208"/>
      <w:bookmarkEnd w:id="149"/>
    </w:p>
    <w:p w14:paraId="37DD1D6E" w14:textId="5968FF81" w:rsidR="00F54CE3" w:rsidRPr="001478A6" w:rsidRDefault="00732B98" w:rsidP="001478A6">
      <w:pPr>
        <w:pStyle w:val="PargrafodaLista"/>
        <w:numPr>
          <w:ilvl w:val="2"/>
          <w:numId w:val="38"/>
        </w:numPr>
        <w:spacing w:line="360" w:lineRule="auto"/>
        <w:ind w:left="0" w:firstLine="0"/>
        <w:contextualSpacing/>
        <w:jc w:val="both"/>
        <w:rPr>
          <w:rFonts w:ascii="Leelawadee" w:hAnsi="Leelawadee" w:cs="Leelawadee"/>
          <w:color w:val="000000" w:themeColor="text1"/>
          <w:sz w:val="20"/>
          <w:lang w:val="pt-BR"/>
        </w:rPr>
      </w:pPr>
      <w:bookmarkStart w:id="150" w:name="_Toc499990358"/>
      <w:r w:rsidRPr="001478A6">
        <w:rPr>
          <w:rFonts w:ascii="Leelawadee" w:hAnsi="Leelawadee" w:cs="Leelawadee"/>
          <w:color w:val="000000" w:themeColor="text1"/>
          <w:sz w:val="20"/>
          <w:lang w:val="pt-BR"/>
        </w:rPr>
        <w:t xml:space="preserve">Considerar-se-ão </w:t>
      </w:r>
      <w:r w:rsidR="00F56C72" w:rsidRPr="001478A6">
        <w:rPr>
          <w:rFonts w:ascii="Leelawadee" w:hAnsi="Leelawadee" w:cs="Leelawadee"/>
          <w:color w:val="000000" w:themeColor="text1"/>
          <w:sz w:val="20"/>
          <w:lang w:val="pt-BR"/>
        </w:rPr>
        <w:t xml:space="preserve">prorrogados </w:t>
      </w:r>
      <w:r w:rsidRPr="001478A6">
        <w:rPr>
          <w:rFonts w:ascii="Leelawadee" w:hAnsi="Leelawadee" w:cs="Leelawadee"/>
          <w:color w:val="000000" w:themeColor="text1"/>
          <w:sz w:val="20"/>
          <w:lang w:val="pt-BR"/>
        </w:rPr>
        <w:t xml:space="preserve">os prazos referentes ao pagamento de qualquer obrigação por quaisquer das Partes, inclusive pela Debenturista, no que se refere ao pagamento do preço de subscrição, até o 1º (primeiro) Dia Útil </w:t>
      </w:r>
      <w:r w:rsidR="003D170B" w:rsidRPr="001478A6">
        <w:rPr>
          <w:rFonts w:ascii="Leelawadee" w:hAnsi="Leelawadee" w:cs="Leelawadee"/>
          <w:color w:val="000000" w:themeColor="text1"/>
          <w:sz w:val="20"/>
          <w:lang w:val="pt-BR"/>
        </w:rPr>
        <w:t>subsequente</w:t>
      </w:r>
      <w:r w:rsidRPr="001478A6">
        <w:rPr>
          <w:rFonts w:ascii="Leelawadee" w:hAnsi="Leelawadee" w:cs="Leelawadee"/>
          <w:color w:val="000000" w:themeColor="text1"/>
          <w:sz w:val="20"/>
          <w:lang w:val="pt-BR"/>
        </w:rPr>
        <w:t xml:space="preserve">, se a data de vencimento da respectiva obrigação não for um Dia Útil, sem que haja qualquer </w:t>
      </w:r>
      <w:r w:rsidR="00100D78" w:rsidRPr="001478A6">
        <w:rPr>
          <w:rFonts w:ascii="Leelawadee" w:hAnsi="Leelawadee" w:cs="Leelawadee"/>
          <w:color w:val="000000" w:themeColor="text1"/>
          <w:sz w:val="20"/>
          <w:lang w:val="pt-BR"/>
        </w:rPr>
        <w:t xml:space="preserve">acréscimo </w:t>
      </w:r>
      <w:r w:rsidRPr="001478A6">
        <w:rPr>
          <w:rFonts w:ascii="Leelawadee" w:hAnsi="Leelawadee" w:cs="Leelawadee"/>
          <w:color w:val="000000" w:themeColor="text1"/>
          <w:sz w:val="20"/>
          <w:lang w:val="pt-BR"/>
        </w:rPr>
        <w:t>aos valores a serem pagos.</w:t>
      </w:r>
    </w:p>
    <w:p w14:paraId="38BECDB8" w14:textId="77777777" w:rsidR="00F54CE3" w:rsidRPr="001478A6" w:rsidRDefault="00F54CE3" w:rsidP="001478A6">
      <w:pPr>
        <w:spacing w:line="360" w:lineRule="auto"/>
        <w:contextualSpacing/>
        <w:jc w:val="both"/>
        <w:rPr>
          <w:rFonts w:ascii="Leelawadee" w:hAnsi="Leelawadee" w:cs="Leelawadee"/>
          <w:color w:val="000000" w:themeColor="text1"/>
          <w:sz w:val="20"/>
          <w:szCs w:val="20"/>
        </w:rPr>
      </w:pPr>
    </w:p>
    <w:p w14:paraId="0AE6CDA2" w14:textId="16093DDD" w:rsidR="00F54CE3" w:rsidRPr="001478A6" w:rsidRDefault="00F54CE3" w:rsidP="001478A6">
      <w:pPr>
        <w:pStyle w:val="PargrafodaLista"/>
        <w:numPr>
          <w:ilvl w:val="1"/>
          <w:numId w:val="38"/>
        </w:numPr>
        <w:spacing w:line="360" w:lineRule="auto"/>
        <w:contextualSpacing/>
        <w:jc w:val="both"/>
        <w:rPr>
          <w:rFonts w:ascii="Leelawadee" w:hAnsi="Leelawadee" w:cs="Leelawadee"/>
          <w:b/>
          <w:color w:val="000000" w:themeColor="text1"/>
          <w:sz w:val="20"/>
          <w:lang w:val="pt-BR"/>
        </w:rPr>
      </w:pPr>
      <w:bookmarkStart w:id="151" w:name="_DV_M210"/>
      <w:bookmarkStart w:id="152" w:name="_Ref522176140"/>
      <w:bookmarkEnd w:id="151"/>
      <w:r w:rsidRPr="001478A6">
        <w:rPr>
          <w:rFonts w:ascii="Leelawadee" w:hAnsi="Leelawadee" w:cs="Leelawadee"/>
          <w:b/>
          <w:color w:val="000000" w:themeColor="text1"/>
          <w:sz w:val="20"/>
          <w:lang w:val="pt-BR"/>
        </w:rPr>
        <w:t>Encargos Moratórios</w:t>
      </w:r>
      <w:bookmarkStart w:id="153" w:name="_DV_M211"/>
      <w:bookmarkEnd w:id="150"/>
      <w:bookmarkEnd w:id="152"/>
      <w:bookmarkEnd w:id="153"/>
      <w:r w:rsidRPr="001478A6">
        <w:rPr>
          <w:rFonts w:ascii="Leelawadee" w:hAnsi="Leelawadee" w:cs="Leelawadee"/>
          <w:b/>
          <w:color w:val="000000" w:themeColor="text1"/>
          <w:sz w:val="20"/>
          <w:lang w:val="pt-BR"/>
        </w:rPr>
        <w:t xml:space="preserve"> </w:t>
      </w:r>
    </w:p>
    <w:p w14:paraId="536B85C2" w14:textId="77777777" w:rsidR="00F54CE3" w:rsidRPr="001478A6" w:rsidRDefault="00F54CE3" w:rsidP="001478A6">
      <w:pPr>
        <w:spacing w:line="360" w:lineRule="auto"/>
        <w:contextualSpacing/>
        <w:jc w:val="both"/>
        <w:rPr>
          <w:rFonts w:ascii="Leelawadee" w:hAnsi="Leelawadee" w:cs="Leelawadee"/>
          <w:color w:val="000000" w:themeColor="text1"/>
          <w:sz w:val="20"/>
          <w:szCs w:val="20"/>
        </w:rPr>
      </w:pPr>
    </w:p>
    <w:p w14:paraId="5EF74F5F" w14:textId="57C9B84F" w:rsidR="00F54CE3" w:rsidRPr="001478A6" w:rsidRDefault="00732B98" w:rsidP="001478A6">
      <w:pPr>
        <w:pStyle w:val="PargrafodaLista"/>
        <w:numPr>
          <w:ilvl w:val="2"/>
          <w:numId w:val="38"/>
        </w:numPr>
        <w:spacing w:line="360" w:lineRule="auto"/>
        <w:ind w:left="0" w:firstLine="0"/>
        <w:contextualSpacing/>
        <w:jc w:val="both"/>
        <w:rPr>
          <w:rFonts w:ascii="Leelawadee" w:hAnsi="Leelawadee" w:cs="Leelawadee"/>
          <w:color w:val="000000" w:themeColor="text1"/>
          <w:sz w:val="20"/>
          <w:lang w:val="pt-BR"/>
        </w:rPr>
      </w:pPr>
      <w:bookmarkStart w:id="154" w:name="_DV_M212"/>
      <w:bookmarkStart w:id="155" w:name="_Ref23860000"/>
      <w:bookmarkEnd w:id="154"/>
      <w:r w:rsidRPr="001478A6">
        <w:rPr>
          <w:rFonts w:ascii="Leelawadee" w:hAnsi="Leelawadee" w:cs="Leelawadee"/>
          <w:color w:val="000000" w:themeColor="text1"/>
          <w:sz w:val="20"/>
          <w:lang w:val="pt-BR"/>
        </w:rPr>
        <w:t>Sem prejuízo da Remuneração, ocorrendo impontualidade no pagamento de qualquer quantia devida à Debenturista nos termos desta Escritura, os débitos em atraso ficarão sujeitos à multa moratória, não compensatória, de 2% (dois por cento) sobre o valor total devido</w:t>
      </w:r>
      <w:r w:rsidR="00134F3D" w:rsidRPr="001478A6">
        <w:rPr>
          <w:rFonts w:ascii="Leelawadee" w:hAnsi="Leelawadee" w:cs="Leelawadee"/>
          <w:color w:val="000000" w:themeColor="text1"/>
          <w:sz w:val="20"/>
          <w:lang w:val="pt-BR"/>
        </w:rPr>
        <w:t xml:space="preserve"> em atraso</w:t>
      </w:r>
      <w:r w:rsidRPr="001478A6">
        <w:rPr>
          <w:rFonts w:ascii="Leelawadee" w:hAnsi="Leelawadee" w:cs="Leelawadee"/>
          <w:color w:val="000000" w:themeColor="text1"/>
          <w:sz w:val="20"/>
          <w:lang w:val="pt-BR"/>
        </w:rPr>
        <w:t xml:space="preserve"> e juros de mora calculados </w:t>
      </w:r>
      <w:r w:rsidRPr="001478A6">
        <w:rPr>
          <w:rFonts w:ascii="Leelawadee" w:hAnsi="Leelawadee" w:cs="Leelawadee"/>
          <w:i/>
          <w:color w:val="000000" w:themeColor="text1"/>
          <w:sz w:val="20"/>
          <w:lang w:val="pt-BR"/>
        </w:rPr>
        <w:t xml:space="preserve">pro rata </w:t>
      </w:r>
      <w:proofErr w:type="spellStart"/>
      <w:r w:rsidRPr="001478A6">
        <w:rPr>
          <w:rFonts w:ascii="Leelawadee" w:hAnsi="Leelawadee" w:cs="Leelawadee"/>
          <w:i/>
          <w:color w:val="000000" w:themeColor="text1"/>
          <w:sz w:val="20"/>
          <w:lang w:val="pt-BR"/>
        </w:rPr>
        <w:t>temporis</w:t>
      </w:r>
      <w:proofErr w:type="spellEnd"/>
      <w:r w:rsidRPr="001478A6">
        <w:rPr>
          <w:rFonts w:ascii="Leelawadee" w:hAnsi="Leelawadee" w:cs="Leelawadee"/>
          <w:color w:val="000000" w:themeColor="text1"/>
          <w:sz w:val="20"/>
          <w:lang w:val="pt-BR"/>
        </w:rPr>
        <w:t xml:space="preserve"> desde a data de inadimplemento (exclusive) até a data do efetivo pagamento (inclusive) à taxa de 1% (um por cento) ao mês, sobre o montante assim devido, independentemente de aviso, notificação ou interpelação judicial ou extrajudicial, além das despesas incorridas para cobrança (em conjunto, “</w:t>
      </w:r>
      <w:r w:rsidRPr="001478A6">
        <w:rPr>
          <w:rFonts w:ascii="Leelawadee" w:hAnsi="Leelawadee" w:cs="Leelawadee"/>
          <w:color w:val="000000" w:themeColor="text1"/>
          <w:sz w:val="20"/>
          <w:u w:val="single"/>
          <w:lang w:val="pt-BR"/>
        </w:rPr>
        <w:t>Encargos Moratórios</w:t>
      </w:r>
      <w:r w:rsidRPr="001478A6">
        <w:rPr>
          <w:rFonts w:ascii="Leelawadee" w:hAnsi="Leelawadee" w:cs="Leelawadee"/>
          <w:color w:val="000000" w:themeColor="text1"/>
          <w:sz w:val="20"/>
          <w:lang w:val="pt-BR"/>
        </w:rPr>
        <w:t>”).</w:t>
      </w:r>
      <w:bookmarkEnd w:id="155"/>
    </w:p>
    <w:p w14:paraId="50ACDEEE" w14:textId="77777777" w:rsidR="00F54CE3" w:rsidRPr="001478A6" w:rsidRDefault="00F54CE3" w:rsidP="001478A6">
      <w:pPr>
        <w:spacing w:line="360" w:lineRule="auto"/>
        <w:contextualSpacing/>
        <w:jc w:val="both"/>
        <w:rPr>
          <w:rFonts w:ascii="Leelawadee" w:hAnsi="Leelawadee" w:cs="Leelawadee"/>
          <w:color w:val="000000" w:themeColor="text1"/>
          <w:sz w:val="20"/>
          <w:szCs w:val="20"/>
        </w:rPr>
      </w:pPr>
    </w:p>
    <w:p w14:paraId="12F12E20" w14:textId="05E70F68" w:rsidR="00F54CE3" w:rsidRPr="001478A6" w:rsidRDefault="00F54CE3" w:rsidP="001478A6">
      <w:pPr>
        <w:pStyle w:val="PargrafodaLista"/>
        <w:numPr>
          <w:ilvl w:val="1"/>
          <w:numId w:val="38"/>
        </w:numPr>
        <w:spacing w:line="360" w:lineRule="auto"/>
        <w:contextualSpacing/>
        <w:jc w:val="both"/>
        <w:rPr>
          <w:rFonts w:ascii="Leelawadee" w:hAnsi="Leelawadee" w:cs="Leelawadee"/>
          <w:b/>
          <w:color w:val="000000" w:themeColor="text1"/>
          <w:sz w:val="20"/>
          <w:lang w:val="pt-BR"/>
        </w:rPr>
      </w:pPr>
      <w:bookmarkStart w:id="156" w:name="_DV_M213"/>
      <w:bookmarkStart w:id="157" w:name="_Toc499990359"/>
      <w:bookmarkEnd w:id="156"/>
      <w:r w:rsidRPr="001478A6">
        <w:rPr>
          <w:rFonts w:ascii="Leelawadee" w:hAnsi="Leelawadee" w:cs="Leelawadee"/>
          <w:b/>
          <w:color w:val="000000" w:themeColor="text1"/>
          <w:sz w:val="20"/>
          <w:lang w:val="pt-BR"/>
        </w:rPr>
        <w:t>Decadência dos Direitos aos Acréscimos</w:t>
      </w:r>
      <w:bookmarkEnd w:id="157"/>
    </w:p>
    <w:p w14:paraId="4983370C" w14:textId="77777777" w:rsidR="00F54CE3" w:rsidRPr="001478A6" w:rsidRDefault="00F54CE3" w:rsidP="001478A6">
      <w:pPr>
        <w:spacing w:line="360" w:lineRule="auto"/>
        <w:contextualSpacing/>
        <w:jc w:val="both"/>
        <w:rPr>
          <w:rFonts w:ascii="Leelawadee" w:hAnsi="Leelawadee" w:cs="Leelawadee"/>
          <w:color w:val="000000" w:themeColor="text1"/>
          <w:sz w:val="20"/>
          <w:szCs w:val="20"/>
        </w:rPr>
      </w:pPr>
    </w:p>
    <w:p w14:paraId="49E3B4C1" w14:textId="581D93AF" w:rsidR="00F54CE3" w:rsidRPr="001478A6" w:rsidRDefault="00F54CE3" w:rsidP="001478A6">
      <w:pPr>
        <w:pStyle w:val="PargrafodaLista"/>
        <w:numPr>
          <w:ilvl w:val="2"/>
          <w:numId w:val="38"/>
        </w:numPr>
        <w:spacing w:line="360" w:lineRule="auto"/>
        <w:ind w:left="0" w:firstLine="0"/>
        <w:contextualSpacing/>
        <w:jc w:val="both"/>
        <w:rPr>
          <w:rFonts w:ascii="Leelawadee" w:hAnsi="Leelawadee" w:cs="Leelawadee"/>
          <w:color w:val="000000" w:themeColor="text1"/>
          <w:sz w:val="20"/>
          <w:lang w:val="pt-BR"/>
        </w:rPr>
      </w:pPr>
      <w:bookmarkStart w:id="158" w:name="_DV_M214"/>
      <w:bookmarkEnd w:id="158"/>
      <w:r w:rsidRPr="001478A6">
        <w:rPr>
          <w:rFonts w:ascii="Leelawadee" w:hAnsi="Leelawadee" w:cs="Leelawadee"/>
          <w:color w:val="000000" w:themeColor="text1"/>
          <w:sz w:val="20"/>
          <w:lang w:val="pt-BR"/>
        </w:rPr>
        <w:t>Sem prejuízo do disposto no item</w:t>
      </w:r>
      <w:r w:rsidR="00100D78" w:rsidRPr="001478A6">
        <w:rPr>
          <w:rFonts w:ascii="Leelawadee" w:hAnsi="Leelawadee" w:cs="Leelawadee"/>
          <w:color w:val="000000" w:themeColor="text1"/>
          <w:sz w:val="20"/>
          <w:lang w:val="pt-BR"/>
        </w:rPr>
        <w:t xml:space="preserve"> </w:t>
      </w:r>
      <w:r w:rsidR="00100D78" w:rsidRPr="00030ECF">
        <w:rPr>
          <w:rFonts w:ascii="Leelawadee" w:hAnsi="Leelawadee" w:cs="Leelawadee"/>
          <w:color w:val="000000" w:themeColor="text1"/>
          <w:sz w:val="20"/>
          <w:lang w:val="pt-BR"/>
        </w:rPr>
        <w:fldChar w:fldCharType="begin"/>
      </w:r>
      <w:r w:rsidR="00100D78" w:rsidRPr="001478A6">
        <w:rPr>
          <w:rFonts w:ascii="Leelawadee" w:hAnsi="Leelawadee" w:cs="Leelawadee"/>
          <w:color w:val="000000" w:themeColor="text1"/>
          <w:sz w:val="20"/>
          <w:lang w:val="pt-BR"/>
        </w:rPr>
        <w:instrText xml:space="preserve"> REF _Ref522176140 \r \h </w:instrText>
      </w:r>
      <w:r w:rsidR="001478A6" w:rsidRPr="001478A6">
        <w:rPr>
          <w:rFonts w:ascii="Leelawadee" w:hAnsi="Leelawadee" w:cs="Leelawadee"/>
          <w:color w:val="000000" w:themeColor="text1"/>
          <w:sz w:val="20"/>
          <w:lang w:val="pt-BR"/>
        </w:rPr>
        <w:instrText xml:space="preserve"> \* MERGEFORMAT </w:instrText>
      </w:r>
      <w:r w:rsidR="00100D78" w:rsidRPr="00030ECF">
        <w:rPr>
          <w:rFonts w:ascii="Leelawadee" w:hAnsi="Leelawadee" w:cs="Leelawadee"/>
          <w:color w:val="000000" w:themeColor="text1"/>
          <w:sz w:val="20"/>
          <w:lang w:val="pt-BR"/>
        </w:rPr>
      </w:r>
      <w:r w:rsidR="00100D78" w:rsidRPr="00030ECF">
        <w:rPr>
          <w:rFonts w:ascii="Leelawadee" w:hAnsi="Leelawadee" w:cs="Leelawadee"/>
          <w:color w:val="000000" w:themeColor="text1"/>
          <w:sz w:val="20"/>
          <w:lang w:val="pt-BR"/>
        </w:rPr>
        <w:fldChar w:fldCharType="separate"/>
      </w:r>
      <w:r w:rsidR="00B2470D">
        <w:rPr>
          <w:rFonts w:ascii="Leelawadee" w:hAnsi="Leelawadee" w:cs="Leelawadee"/>
          <w:color w:val="000000" w:themeColor="text1"/>
          <w:sz w:val="20"/>
          <w:lang w:val="pt-BR"/>
        </w:rPr>
        <w:t>6.10</w:t>
      </w:r>
      <w:r w:rsidR="00100D78" w:rsidRPr="00030ECF">
        <w:rPr>
          <w:rFonts w:ascii="Leelawadee" w:hAnsi="Leelawadee" w:cs="Leelawadee"/>
          <w:color w:val="000000" w:themeColor="text1"/>
          <w:sz w:val="20"/>
          <w:lang w:val="pt-BR"/>
        </w:rPr>
        <w:fldChar w:fldCharType="end"/>
      </w:r>
      <w:r w:rsidR="00100D78" w:rsidRPr="001478A6">
        <w:rPr>
          <w:rFonts w:ascii="Leelawadee" w:hAnsi="Leelawadee" w:cs="Leelawadee"/>
          <w:color w:val="000000" w:themeColor="text1"/>
          <w:sz w:val="20"/>
          <w:lang w:val="pt-BR"/>
        </w:rPr>
        <w:t xml:space="preserve"> acima</w:t>
      </w:r>
      <w:r w:rsidRPr="001478A6">
        <w:rPr>
          <w:rFonts w:ascii="Leelawadee" w:hAnsi="Leelawadee" w:cs="Leelawadee"/>
          <w:color w:val="000000" w:themeColor="text1"/>
          <w:sz w:val="20"/>
          <w:lang w:val="pt-BR"/>
        </w:rPr>
        <w:t xml:space="preserve">, o não comparecimento da Debenturista para receber o valor correspondente a quaisquer das obrigações pecuniárias da Emissora, nas datas previstas nesta Escritura, ou em comunicado enviado pela Emissora à Debenturista com cópia para o </w:t>
      </w:r>
      <w:r w:rsidR="002D254F" w:rsidRPr="001478A6">
        <w:rPr>
          <w:rFonts w:ascii="Leelawadee" w:hAnsi="Leelawadee" w:cs="Leelawadee"/>
          <w:color w:val="000000" w:themeColor="text1"/>
          <w:sz w:val="20"/>
          <w:lang w:val="pt-BR"/>
        </w:rPr>
        <w:t>A</w:t>
      </w:r>
      <w:r w:rsidRPr="001478A6">
        <w:rPr>
          <w:rFonts w:ascii="Leelawadee" w:hAnsi="Leelawadee" w:cs="Leelawadee"/>
          <w:color w:val="000000" w:themeColor="text1"/>
          <w:sz w:val="20"/>
          <w:lang w:val="pt-BR"/>
        </w:rPr>
        <w:t xml:space="preserve">gente </w:t>
      </w:r>
      <w:r w:rsidR="002D254F" w:rsidRPr="001478A6">
        <w:rPr>
          <w:rFonts w:ascii="Leelawadee" w:hAnsi="Leelawadee" w:cs="Leelawadee"/>
          <w:color w:val="000000" w:themeColor="text1"/>
          <w:sz w:val="20"/>
          <w:lang w:val="pt-BR"/>
        </w:rPr>
        <w:t>F</w:t>
      </w:r>
      <w:r w:rsidRPr="001478A6">
        <w:rPr>
          <w:rFonts w:ascii="Leelawadee" w:hAnsi="Leelawadee" w:cs="Leelawadee"/>
          <w:color w:val="000000" w:themeColor="text1"/>
          <w:sz w:val="20"/>
          <w:lang w:val="pt-BR"/>
        </w:rPr>
        <w:t>iduciário dos CRI, nos termos do</w:t>
      </w:r>
      <w:r w:rsidR="00A85AAD" w:rsidRPr="001478A6">
        <w:rPr>
          <w:rFonts w:ascii="Leelawadee" w:hAnsi="Leelawadee" w:cs="Leelawadee"/>
          <w:color w:val="000000" w:themeColor="text1"/>
          <w:sz w:val="20"/>
          <w:lang w:val="pt-BR"/>
        </w:rPr>
        <w:t xml:space="preserve"> </w:t>
      </w:r>
      <w:r w:rsidR="00CC4CF1" w:rsidRPr="001478A6">
        <w:rPr>
          <w:rFonts w:ascii="Leelawadee" w:hAnsi="Leelawadee" w:cs="Leelawadee"/>
          <w:color w:val="000000" w:themeColor="text1"/>
          <w:sz w:val="20"/>
          <w:lang w:val="pt-BR"/>
        </w:rPr>
        <w:t>T</w:t>
      </w:r>
      <w:r w:rsidRPr="001478A6">
        <w:rPr>
          <w:rFonts w:ascii="Leelawadee" w:hAnsi="Leelawadee" w:cs="Leelawadee"/>
          <w:color w:val="000000" w:themeColor="text1"/>
          <w:sz w:val="20"/>
          <w:lang w:val="pt-BR"/>
        </w:rPr>
        <w:t xml:space="preserve">ermo de </w:t>
      </w:r>
      <w:r w:rsidR="00CC4CF1" w:rsidRPr="001478A6">
        <w:rPr>
          <w:rFonts w:ascii="Leelawadee" w:hAnsi="Leelawadee" w:cs="Leelawadee"/>
          <w:color w:val="000000" w:themeColor="text1"/>
          <w:sz w:val="20"/>
          <w:lang w:val="pt-BR"/>
        </w:rPr>
        <w:t>S</w:t>
      </w:r>
      <w:r w:rsidRPr="001478A6">
        <w:rPr>
          <w:rFonts w:ascii="Leelawadee" w:hAnsi="Leelawadee" w:cs="Leelawadee"/>
          <w:color w:val="000000" w:themeColor="text1"/>
          <w:sz w:val="20"/>
          <w:lang w:val="pt-BR"/>
        </w:rPr>
        <w:t>ecuritização, não lhe dará direito ao recebimento de remuneração e/ou encargos moratórios no período relativo ao atraso no recebimento, sendo-lhe, todavia, assegurados os direitos adquiridos até a data do respectivo vencimento.</w:t>
      </w:r>
    </w:p>
    <w:p w14:paraId="3F9A3172" w14:textId="77777777" w:rsidR="00F54CE3" w:rsidRPr="001478A6" w:rsidRDefault="00F54CE3" w:rsidP="001478A6">
      <w:pPr>
        <w:spacing w:line="360" w:lineRule="auto"/>
        <w:contextualSpacing/>
        <w:jc w:val="both"/>
        <w:rPr>
          <w:rFonts w:ascii="Leelawadee" w:hAnsi="Leelawadee" w:cs="Leelawadee"/>
          <w:color w:val="000000" w:themeColor="text1"/>
          <w:sz w:val="20"/>
          <w:szCs w:val="20"/>
        </w:rPr>
      </w:pPr>
    </w:p>
    <w:p w14:paraId="1967BA62" w14:textId="7978FF56" w:rsidR="00F54CE3" w:rsidRPr="001478A6" w:rsidRDefault="00F54CE3" w:rsidP="001478A6">
      <w:pPr>
        <w:pStyle w:val="PargrafodaLista"/>
        <w:numPr>
          <w:ilvl w:val="1"/>
          <w:numId w:val="38"/>
        </w:numPr>
        <w:spacing w:line="360" w:lineRule="auto"/>
        <w:contextualSpacing/>
        <w:jc w:val="both"/>
        <w:rPr>
          <w:rFonts w:ascii="Leelawadee" w:hAnsi="Leelawadee" w:cs="Leelawadee"/>
          <w:b/>
          <w:color w:val="000000" w:themeColor="text1"/>
          <w:sz w:val="20"/>
          <w:lang w:val="pt-BR"/>
        </w:rPr>
      </w:pPr>
      <w:bookmarkStart w:id="159" w:name="_DV_M215"/>
      <w:bookmarkStart w:id="160" w:name="_Ref23844112"/>
      <w:bookmarkEnd w:id="159"/>
      <w:r w:rsidRPr="001478A6">
        <w:rPr>
          <w:rFonts w:ascii="Leelawadee" w:hAnsi="Leelawadee" w:cs="Leelawadee"/>
          <w:b/>
          <w:color w:val="000000" w:themeColor="text1"/>
          <w:sz w:val="20"/>
          <w:lang w:val="pt-BR"/>
        </w:rPr>
        <w:t>Forma de Subscrição e Integralização</w:t>
      </w:r>
      <w:bookmarkEnd w:id="160"/>
    </w:p>
    <w:p w14:paraId="368DB1D3" w14:textId="7F55DF34" w:rsidR="006760AA" w:rsidRPr="001478A6" w:rsidRDefault="006760AA" w:rsidP="001478A6">
      <w:pPr>
        <w:pStyle w:val="PargrafodaLista"/>
        <w:spacing w:line="360" w:lineRule="auto"/>
        <w:ind w:left="0"/>
        <w:contextualSpacing/>
        <w:jc w:val="both"/>
        <w:rPr>
          <w:rFonts w:ascii="Leelawadee" w:hAnsi="Leelawadee" w:cs="Leelawadee"/>
          <w:color w:val="000000" w:themeColor="text1"/>
          <w:sz w:val="20"/>
          <w:lang w:val="pt-BR"/>
        </w:rPr>
      </w:pPr>
      <w:bookmarkStart w:id="161" w:name="_DV_M216"/>
      <w:bookmarkStart w:id="162" w:name="_DV_M217"/>
      <w:bookmarkStart w:id="163" w:name="_DV_M218"/>
      <w:bookmarkStart w:id="164" w:name="_DV_M219"/>
      <w:bookmarkEnd w:id="161"/>
      <w:bookmarkEnd w:id="162"/>
      <w:bookmarkEnd w:id="163"/>
      <w:bookmarkEnd w:id="164"/>
    </w:p>
    <w:p w14:paraId="608E4AFF" w14:textId="5F14ADF9" w:rsidR="00BA65A8" w:rsidRPr="001478A6" w:rsidRDefault="00A71812" w:rsidP="001478A6">
      <w:pPr>
        <w:pStyle w:val="sub"/>
        <w:widowControl/>
        <w:numPr>
          <w:ilvl w:val="2"/>
          <w:numId w:val="38"/>
        </w:numPr>
        <w:tabs>
          <w:tab w:val="clear" w:pos="0"/>
          <w:tab w:val="clear" w:pos="1440"/>
          <w:tab w:val="clear" w:pos="2880"/>
          <w:tab w:val="clear" w:pos="4320"/>
        </w:tabs>
        <w:spacing w:before="0" w:after="0" w:line="360" w:lineRule="auto"/>
        <w:ind w:left="0" w:firstLine="0"/>
        <w:contextualSpacing/>
        <w:rPr>
          <w:rFonts w:ascii="Leelawadee" w:hAnsi="Leelawadee" w:cs="Leelawadee"/>
          <w:color w:val="000000" w:themeColor="text1"/>
          <w:sz w:val="20"/>
          <w:szCs w:val="20"/>
        </w:rPr>
      </w:pPr>
      <w:bookmarkStart w:id="165" w:name="_Ref23924704"/>
      <w:bookmarkStart w:id="166" w:name="_Ref44550339"/>
      <w:r w:rsidRPr="001478A6">
        <w:rPr>
          <w:rFonts w:ascii="Leelawadee" w:hAnsi="Leelawadee" w:cs="Leelawadee"/>
          <w:color w:val="000000" w:themeColor="text1"/>
          <w:sz w:val="20"/>
          <w:szCs w:val="20"/>
        </w:rPr>
        <w:t>As Debêntures serão subscritas pela Debenturista por meio da assinatura do respectivo boletim de subscrição</w:t>
      </w:r>
      <w:r w:rsidR="00D31F09" w:rsidRPr="001478A6">
        <w:rPr>
          <w:rFonts w:ascii="Leelawadee" w:hAnsi="Leelawadee" w:cs="Leelawadee"/>
          <w:color w:val="000000" w:themeColor="text1"/>
          <w:sz w:val="20"/>
          <w:szCs w:val="20"/>
        </w:rPr>
        <w:t xml:space="preserve">, nos termos do Anexo </w:t>
      </w:r>
      <w:r w:rsidR="00E73BE8">
        <w:rPr>
          <w:rFonts w:ascii="Leelawadee" w:hAnsi="Leelawadee" w:cs="Leelawadee"/>
          <w:color w:val="000000" w:themeColor="text1"/>
          <w:sz w:val="20"/>
          <w:szCs w:val="20"/>
        </w:rPr>
        <w:t>III</w:t>
      </w:r>
      <w:r w:rsidR="00E73BE8" w:rsidRPr="001478A6">
        <w:rPr>
          <w:rFonts w:ascii="Leelawadee" w:hAnsi="Leelawadee" w:cs="Leelawadee"/>
          <w:color w:val="000000" w:themeColor="text1"/>
          <w:sz w:val="20"/>
          <w:szCs w:val="20"/>
        </w:rPr>
        <w:t xml:space="preserve"> </w:t>
      </w:r>
      <w:r w:rsidR="00D31F09" w:rsidRPr="001478A6">
        <w:rPr>
          <w:rFonts w:ascii="Leelawadee" w:hAnsi="Leelawadee" w:cs="Leelawadee"/>
          <w:color w:val="000000" w:themeColor="text1"/>
          <w:sz w:val="20"/>
          <w:szCs w:val="20"/>
        </w:rPr>
        <w:t>desta Escritura</w:t>
      </w:r>
      <w:r w:rsidRPr="001478A6">
        <w:rPr>
          <w:rFonts w:ascii="Leelawadee" w:hAnsi="Leelawadee" w:cs="Leelawadee"/>
          <w:color w:val="000000" w:themeColor="text1"/>
          <w:sz w:val="20"/>
          <w:szCs w:val="20"/>
        </w:rPr>
        <w:t xml:space="preserve">. As Debêntures serão integralizadas </w:t>
      </w:r>
      <w:r w:rsidR="00BA65A8" w:rsidRPr="001478A6">
        <w:rPr>
          <w:rFonts w:ascii="Leelawadee" w:hAnsi="Leelawadee" w:cs="Leelawadee"/>
          <w:color w:val="000000" w:themeColor="text1"/>
          <w:sz w:val="20"/>
          <w:szCs w:val="20"/>
        </w:rPr>
        <w:t xml:space="preserve">à vista e em moeda corrente nacional, </w:t>
      </w:r>
      <w:r w:rsidR="00DE0DDF" w:rsidRPr="001478A6">
        <w:rPr>
          <w:rFonts w:ascii="Leelawadee" w:hAnsi="Leelawadee" w:cs="Leelawadee"/>
          <w:color w:val="000000" w:themeColor="text1"/>
          <w:sz w:val="20"/>
          <w:szCs w:val="20"/>
        </w:rPr>
        <w:t>na Data de Integralização dos CRI, após o</w:t>
      </w:r>
      <w:r w:rsidR="00486653" w:rsidRPr="001478A6">
        <w:rPr>
          <w:rFonts w:ascii="Leelawadee" w:hAnsi="Leelawadee" w:cs="Leelawadee"/>
          <w:color w:val="000000" w:themeColor="text1"/>
          <w:sz w:val="20"/>
          <w:szCs w:val="20"/>
        </w:rPr>
        <w:t xml:space="preserve"> integral cumprimento das Condições Precedentes para Integralização, conforme previstas no item </w:t>
      </w:r>
      <w:r w:rsidR="00486653" w:rsidRPr="00030ECF">
        <w:rPr>
          <w:rFonts w:ascii="Leelawadee" w:hAnsi="Leelawadee" w:cs="Leelawadee"/>
          <w:color w:val="000000" w:themeColor="text1"/>
          <w:sz w:val="20"/>
          <w:szCs w:val="20"/>
        </w:rPr>
        <w:fldChar w:fldCharType="begin"/>
      </w:r>
      <w:r w:rsidR="00486653" w:rsidRPr="001478A6">
        <w:rPr>
          <w:rFonts w:ascii="Leelawadee" w:hAnsi="Leelawadee" w:cs="Leelawadee"/>
          <w:color w:val="000000" w:themeColor="text1"/>
          <w:sz w:val="20"/>
          <w:szCs w:val="20"/>
        </w:rPr>
        <w:instrText xml:space="preserve"> REF _Ref19138162 \r \h </w:instrText>
      </w:r>
      <w:r w:rsidR="001478A6" w:rsidRPr="001478A6">
        <w:rPr>
          <w:rFonts w:ascii="Leelawadee" w:hAnsi="Leelawadee" w:cs="Leelawadee"/>
          <w:color w:val="000000" w:themeColor="text1"/>
          <w:sz w:val="20"/>
          <w:szCs w:val="20"/>
        </w:rPr>
        <w:instrText xml:space="preserve"> \* MERGEFORMAT </w:instrText>
      </w:r>
      <w:r w:rsidR="00486653" w:rsidRPr="00030ECF">
        <w:rPr>
          <w:rFonts w:ascii="Leelawadee" w:hAnsi="Leelawadee" w:cs="Leelawadee"/>
          <w:color w:val="000000" w:themeColor="text1"/>
          <w:sz w:val="20"/>
          <w:szCs w:val="20"/>
        </w:rPr>
      </w:r>
      <w:r w:rsidR="00486653" w:rsidRPr="00030ECF">
        <w:rPr>
          <w:rFonts w:ascii="Leelawadee" w:hAnsi="Leelawadee" w:cs="Leelawadee"/>
          <w:color w:val="000000" w:themeColor="text1"/>
          <w:sz w:val="20"/>
          <w:szCs w:val="20"/>
        </w:rPr>
        <w:fldChar w:fldCharType="separate"/>
      </w:r>
      <w:r w:rsidR="00B2470D">
        <w:rPr>
          <w:rFonts w:ascii="Leelawadee" w:hAnsi="Leelawadee" w:cs="Leelawadee"/>
          <w:color w:val="000000" w:themeColor="text1"/>
          <w:sz w:val="20"/>
          <w:szCs w:val="20"/>
        </w:rPr>
        <w:t>6.13.1</w:t>
      </w:r>
      <w:r w:rsidR="00486653" w:rsidRPr="00030ECF">
        <w:rPr>
          <w:rFonts w:ascii="Leelawadee" w:hAnsi="Leelawadee" w:cs="Leelawadee"/>
          <w:color w:val="000000" w:themeColor="text1"/>
          <w:sz w:val="20"/>
          <w:szCs w:val="20"/>
        </w:rPr>
        <w:fldChar w:fldCharType="end"/>
      </w:r>
      <w:r w:rsidR="00486653" w:rsidRPr="001478A6">
        <w:rPr>
          <w:rFonts w:ascii="Leelawadee" w:hAnsi="Leelawadee" w:cs="Leelawadee"/>
          <w:color w:val="000000" w:themeColor="text1"/>
          <w:sz w:val="20"/>
          <w:szCs w:val="20"/>
        </w:rPr>
        <w:t xml:space="preserve"> desta Escritura</w:t>
      </w:r>
      <w:r w:rsidR="00BA65A8" w:rsidRPr="001478A6">
        <w:rPr>
          <w:rFonts w:ascii="Leelawadee" w:hAnsi="Leelawadee" w:cs="Leelawadee"/>
          <w:color w:val="000000" w:themeColor="text1"/>
          <w:sz w:val="20"/>
          <w:szCs w:val="20"/>
        </w:rPr>
        <w:t xml:space="preserve"> (“</w:t>
      </w:r>
      <w:r w:rsidR="00BA65A8" w:rsidRPr="001478A6">
        <w:rPr>
          <w:rFonts w:ascii="Leelawadee" w:hAnsi="Leelawadee" w:cs="Leelawadee"/>
          <w:bCs/>
          <w:color w:val="000000" w:themeColor="text1"/>
          <w:sz w:val="20"/>
          <w:szCs w:val="20"/>
          <w:u w:val="single"/>
        </w:rPr>
        <w:t>Data de Integralização</w:t>
      </w:r>
      <w:r w:rsidR="00BA65A8" w:rsidRPr="001478A6">
        <w:rPr>
          <w:rFonts w:ascii="Leelawadee" w:hAnsi="Leelawadee" w:cs="Leelawadee"/>
          <w:color w:val="000000" w:themeColor="text1"/>
          <w:sz w:val="20"/>
          <w:szCs w:val="20"/>
          <w:u w:val="single"/>
        </w:rPr>
        <w:t xml:space="preserve"> das Debêntures</w:t>
      </w:r>
      <w:r w:rsidR="00BA65A8"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rPr>
        <w:t xml:space="preserve">, sendo que o preço de integralização das Debêntures corresponderá ao </w:t>
      </w:r>
      <w:r w:rsidR="005B74C0" w:rsidRPr="001478A6">
        <w:rPr>
          <w:rFonts w:ascii="Leelawadee" w:hAnsi="Leelawadee" w:cs="Leelawadee"/>
          <w:color w:val="000000" w:themeColor="text1"/>
          <w:sz w:val="20"/>
          <w:szCs w:val="20"/>
        </w:rPr>
        <w:t xml:space="preserve">produto do </w:t>
      </w:r>
      <w:r w:rsidRPr="001478A6">
        <w:rPr>
          <w:rFonts w:ascii="Leelawadee" w:hAnsi="Leelawadee" w:cs="Leelawadee"/>
          <w:color w:val="000000" w:themeColor="text1"/>
          <w:sz w:val="20"/>
          <w:szCs w:val="20"/>
        </w:rPr>
        <w:t>Valor Nominal Unitário</w:t>
      </w:r>
      <w:r w:rsidR="00B83AEB">
        <w:rPr>
          <w:rFonts w:ascii="Leelawadee" w:hAnsi="Leelawadee" w:cs="Leelawadee"/>
          <w:color w:val="000000" w:themeColor="text1"/>
          <w:sz w:val="20"/>
          <w:szCs w:val="20"/>
        </w:rPr>
        <w:t>, acrescido da Remuneração</w:t>
      </w:r>
      <w:r w:rsidR="00067CC0">
        <w:rPr>
          <w:rFonts w:ascii="Leelawadee" w:hAnsi="Leelawadee" w:cs="Leelawadee"/>
          <w:color w:val="000000" w:themeColor="text1"/>
          <w:sz w:val="20"/>
          <w:szCs w:val="20"/>
        </w:rPr>
        <w:t xml:space="preserve">, calculada </w:t>
      </w:r>
      <w:r w:rsidR="00067CC0" w:rsidRPr="00B2470D">
        <w:rPr>
          <w:rFonts w:ascii="Leelawadee" w:hAnsi="Leelawadee" w:cs="Leelawadee"/>
          <w:i/>
          <w:iCs/>
          <w:color w:val="000000" w:themeColor="text1"/>
          <w:sz w:val="20"/>
          <w:szCs w:val="20"/>
        </w:rPr>
        <w:t>pro rata die</w:t>
      </w:r>
      <w:r w:rsidR="00067CC0">
        <w:rPr>
          <w:rFonts w:ascii="Leelawadee" w:hAnsi="Leelawadee" w:cs="Leelawadee"/>
          <w:color w:val="000000" w:themeColor="text1"/>
          <w:sz w:val="20"/>
          <w:szCs w:val="20"/>
        </w:rPr>
        <w:t>,</w:t>
      </w:r>
      <w:r w:rsidR="00B83AEB">
        <w:rPr>
          <w:rFonts w:ascii="Leelawadee" w:hAnsi="Leelawadee" w:cs="Leelawadee"/>
          <w:color w:val="000000" w:themeColor="text1"/>
          <w:sz w:val="20"/>
          <w:szCs w:val="20"/>
        </w:rPr>
        <w:t xml:space="preserve"> desde a </w:t>
      </w:r>
      <w:r w:rsidR="00057D40">
        <w:rPr>
          <w:rFonts w:ascii="Leelawadee" w:hAnsi="Leelawadee" w:cs="Leelawadee"/>
          <w:color w:val="000000" w:themeColor="text1"/>
          <w:sz w:val="20"/>
          <w:szCs w:val="20"/>
        </w:rPr>
        <w:t xml:space="preserve">primeira </w:t>
      </w:r>
      <w:r w:rsidR="00B83AEB">
        <w:rPr>
          <w:rFonts w:ascii="Leelawadee" w:hAnsi="Leelawadee" w:cs="Leelawadee"/>
          <w:color w:val="000000" w:themeColor="text1"/>
          <w:sz w:val="20"/>
          <w:szCs w:val="20"/>
        </w:rPr>
        <w:t xml:space="preserve">Data de </w:t>
      </w:r>
      <w:r w:rsidR="004304E9">
        <w:rPr>
          <w:rFonts w:ascii="Leelawadee" w:hAnsi="Leelawadee" w:cs="Leelawadee"/>
          <w:color w:val="000000" w:themeColor="text1"/>
          <w:sz w:val="20"/>
          <w:szCs w:val="20"/>
        </w:rPr>
        <w:t>Integralização dos CRI</w:t>
      </w:r>
      <w:r w:rsidR="00067CC0">
        <w:rPr>
          <w:rFonts w:ascii="Leelawadee" w:hAnsi="Leelawadee" w:cs="Leelawadee"/>
          <w:color w:val="000000" w:themeColor="text1"/>
          <w:sz w:val="20"/>
          <w:szCs w:val="20"/>
        </w:rPr>
        <w:t xml:space="preserve"> até a data de sua efetiva integralização</w:t>
      </w:r>
      <w:r w:rsidR="00B83AEB">
        <w:rPr>
          <w:rFonts w:ascii="Leelawadee" w:hAnsi="Leelawadee" w:cs="Leelawadee"/>
          <w:color w:val="000000" w:themeColor="text1"/>
          <w:sz w:val="20"/>
          <w:szCs w:val="20"/>
        </w:rPr>
        <w:t>,</w:t>
      </w:r>
      <w:r w:rsidR="005B74C0" w:rsidRPr="001478A6">
        <w:rPr>
          <w:rFonts w:ascii="Leelawadee" w:hAnsi="Leelawadee" w:cs="Leelawadee"/>
          <w:color w:val="000000" w:themeColor="text1"/>
          <w:sz w:val="20"/>
          <w:szCs w:val="20"/>
        </w:rPr>
        <w:t xml:space="preserve"> pela quantidade de Debêntures emitidas</w:t>
      </w:r>
      <w:r w:rsidR="00F42600" w:rsidRPr="001478A6">
        <w:rPr>
          <w:rFonts w:ascii="Leelawadee" w:hAnsi="Leelawadee" w:cs="Leelawadee"/>
          <w:color w:val="000000" w:themeColor="text1"/>
          <w:sz w:val="20"/>
          <w:szCs w:val="20"/>
        </w:rPr>
        <w:t xml:space="preserve"> </w:t>
      </w:r>
      <w:r w:rsidRPr="001478A6">
        <w:rPr>
          <w:rFonts w:ascii="Leelawadee" w:hAnsi="Leelawadee" w:cs="Leelawadee"/>
          <w:color w:val="000000" w:themeColor="text1"/>
          <w:sz w:val="20"/>
          <w:szCs w:val="20"/>
        </w:rPr>
        <w:t>(“</w:t>
      </w:r>
      <w:r w:rsidRPr="001478A6">
        <w:rPr>
          <w:rFonts w:ascii="Leelawadee" w:hAnsi="Leelawadee" w:cs="Leelawadee"/>
          <w:bCs/>
          <w:color w:val="000000" w:themeColor="text1"/>
          <w:sz w:val="20"/>
          <w:szCs w:val="20"/>
          <w:u w:val="single"/>
        </w:rPr>
        <w:t>Preço de Integralização</w:t>
      </w:r>
      <w:r w:rsidRPr="001478A6">
        <w:rPr>
          <w:rFonts w:ascii="Leelawadee" w:hAnsi="Leelawadee" w:cs="Leelawadee"/>
          <w:color w:val="000000" w:themeColor="text1"/>
          <w:sz w:val="20"/>
          <w:szCs w:val="20"/>
        </w:rPr>
        <w:t>”)</w:t>
      </w:r>
      <w:r w:rsidR="00BE7F4E" w:rsidRPr="001478A6">
        <w:rPr>
          <w:rFonts w:ascii="Leelawadee" w:hAnsi="Leelawadee" w:cs="Leelawadee"/>
          <w:color w:val="000000" w:themeColor="text1"/>
          <w:sz w:val="20"/>
          <w:szCs w:val="20"/>
        </w:rPr>
        <w:t xml:space="preserve">, observadas as deduções previstas no item </w:t>
      </w:r>
      <w:r w:rsidR="00BE7F4E" w:rsidRPr="00030ECF">
        <w:rPr>
          <w:rFonts w:ascii="Leelawadee" w:hAnsi="Leelawadee" w:cs="Leelawadee"/>
          <w:color w:val="000000" w:themeColor="text1"/>
          <w:sz w:val="20"/>
          <w:szCs w:val="20"/>
        </w:rPr>
        <w:fldChar w:fldCharType="begin"/>
      </w:r>
      <w:r w:rsidR="00BE7F4E" w:rsidRPr="001478A6">
        <w:rPr>
          <w:rFonts w:ascii="Leelawadee" w:hAnsi="Leelawadee" w:cs="Leelawadee"/>
          <w:color w:val="000000" w:themeColor="text1"/>
          <w:sz w:val="20"/>
          <w:szCs w:val="20"/>
        </w:rPr>
        <w:instrText xml:space="preserve"> REF _Ref45810505 \r \h </w:instrText>
      </w:r>
      <w:r w:rsidR="001478A6" w:rsidRPr="001478A6">
        <w:rPr>
          <w:rFonts w:ascii="Leelawadee" w:hAnsi="Leelawadee" w:cs="Leelawadee"/>
          <w:color w:val="000000" w:themeColor="text1"/>
          <w:sz w:val="20"/>
          <w:szCs w:val="20"/>
        </w:rPr>
        <w:instrText xml:space="preserve"> \* MERGEFORMAT </w:instrText>
      </w:r>
      <w:r w:rsidR="00BE7F4E" w:rsidRPr="00030ECF">
        <w:rPr>
          <w:rFonts w:ascii="Leelawadee" w:hAnsi="Leelawadee" w:cs="Leelawadee"/>
          <w:color w:val="000000" w:themeColor="text1"/>
          <w:sz w:val="20"/>
          <w:szCs w:val="20"/>
        </w:rPr>
      </w:r>
      <w:r w:rsidR="00BE7F4E" w:rsidRPr="00030ECF">
        <w:rPr>
          <w:rFonts w:ascii="Leelawadee" w:hAnsi="Leelawadee" w:cs="Leelawadee"/>
          <w:color w:val="000000" w:themeColor="text1"/>
          <w:sz w:val="20"/>
          <w:szCs w:val="20"/>
        </w:rPr>
        <w:fldChar w:fldCharType="separate"/>
      </w:r>
      <w:r w:rsidR="00B2470D">
        <w:rPr>
          <w:rFonts w:ascii="Leelawadee" w:hAnsi="Leelawadee" w:cs="Leelawadee"/>
          <w:color w:val="000000" w:themeColor="text1"/>
          <w:sz w:val="20"/>
          <w:szCs w:val="20"/>
        </w:rPr>
        <w:t>7.5</w:t>
      </w:r>
      <w:r w:rsidR="00BE7F4E" w:rsidRPr="00030ECF">
        <w:rPr>
          <w:rFonts w:ascii="Leelawadee" w:hAnsi="Leelawadee" w:cs="Leelawadee"/>
          <w:color w:val="000000" w:themeColor="text1"/>
          <w:sz w:val="20"/>
          <w:szCs w:val="20"/>
        </w:rPr>
        <w:fldChar w:fldCharType="end"/>
      </w:r>
      <w:r w:rsidR="00BE7F4E" w:rsidRPr="001478A6">
        <w:rPr>
          <w:rFonts w:ascii="Leelawadee" w:hAnsi="Leelawadee" w:cs="Leelawadee"/>
          <w:color w:val="000000" w:themeColor="text1"/>
          <w:sz w:val="20"/>
          <w:szCs w:val="20"/>
        </w:rPr>
        <w:t xml:space="preserve"> desta Escritura.</w:t>
      </w:r>
      <w:r w:rsidR="00DE0DDF" w:rsidRPr="001478A6">
        <w:rPr>
          <w:rFonts w:ascii="Leelawadee" w:hAnsi="Leelawadee" w:cs="Leelawadee"/>
          <w:color w:val="000000" w:themeColor="text1"/>
          <w:sz w:val="20"/>
          <w:szCs w:val="20"/>
        </w:rPr>
        <w:t xml:space="preserve"> Caso a integralização dos CRI seja realizada após 15h00 (horário de Brasília), a integralização das Debêntures será realizada no Dia Útil seguinte, sem acréscimo de atualização monetária e juros remuneratórios.</w:t>
      </w:r>
      <w:bookmarkEnd w:id="165"/>
      <w:bookmarkEnd w:id="166"/>
    </w:p>
    <w:p w14:paraId="501B6CC0" w14:textId="77777777" w:rsidR="00913EB4" w:rsidRPr="001478A6" w:rsidRDefault="00913EB4" w:rsidP="001478A6">
      <w:pPr>
        <w:pStyle w:val="sub"/>
        <w:widowControl/>
        <w:tabs>
          <w:tab w:val="clear" w:pos="0"/>
          <w:tab w:val="clear" w:pos="1440"/>
          <w:tab w:val="clear" w:pos="2880"/>
          <w:tab w:val="clear" w:pos="4320"/>
        </w:tabs>
        <w:spacing w:before="0" w:after="0" w:line="360" w:lineRule="auto"/>
        <w:ind w:left="709"/>
        <w:contextualSpacing/>
        <w:rPr>
          <w:rFonts w:ascii="Leelawadee" w:hAnsi="Leelawadee" w:cs="Leelawadee"/>
          <w:color w:val="000000" w:themeColor="text1"/>
          <w:sz w:val="20"/>
          <w:szCs w:val="20"/>
        </w:rPr>
      </w:pPr>
    </w:p>
    <w:p w14:paraId="2B5A6F7F" w14:textId="04594EE6" w:rsidR="00913EB4" w:rsidRPr="001478A6" w:rsidRDefault="00913EB4" w:rsidP="001478A6">
      <w:pPr>
        <w:pStyle w:val="sub"/>
        <w:widowControl/>
        <w:numPr>
          <w:ilvl w:val="3"/>
          <w:numId w:val="38"/>
        </w:numPr>
        <w:tabs>
          <w:tab w:val="clear" w:pos="0"/>
          <w:tab w:val="clear" w:pos="1440"/>
          <w:tab w:val="clear" w:pos="2880"/>
          <w:tab w:val="clear" w:pos="4320"/>
        </w:tabs>
        <w:spacing w:before="0" w:after="0" w:line="360" w:lineRule="auto"/>
        <w:ind w:left="709" w:firstLine="0"/>
        <w:contextualSpacing/>
        <w:rPr>
          <w:rFonts w:ascii="Leelawadee" w:hAnsi="Leelawadee" w:cs="Leelawadee"/>
          <w:color w:val="000000" w:themeColor="text1"/>
          <w:sz w:val="20"/>
          <w:szCs w:val="20"/>
        </w:rPr>
      </w:pPr>
      <w:r w:rsidRPr="001478A6">
        <w:rPr>
          <w:rFonts w:ascii="Leelawadee" w:hAnsi="Leelawadee" w:cs="Leelawadee"/>
          <w:color w:val="000000" w:themeColor="text1"/>
          <w:sz w:val="20"/>
          <w:szCs w:val="20"/>
        </w:rPr>
        <w:t xml:space="preserve">A integralização das Debêntures será realizada por meio de Transferência Eletrônica Disponível – TED ou outra forma de transferência eletrônica de recursos financeiros, na Conta </w:t>
      </w:r>
      <w:r w:rsidR="004B42B5" w:rsidRPr="001478A6">
        <w:rPr>
          <w:rFonts w:ascii="Leelawadee" w:hAnsi="Leelawadee" w:cs="Leelawadee"/>
          <w:color w:val="000000" w:themeColor="text1"/>
          <w:sz w:val="20"/>
          <w:szCs w:val="20"/>
        </w:rPr>
        <w:t>de</w:t>
      </w:r>
      <w:r w:rsidRPr="001478A6">
        <w:rPr>
          <w:rFonts w:ascii="Leelawadee" w:hAnsi="Leelawadee" w:cs="Leelawadee"/>
          <w:color w:val="000000" w:themeColor="text1"/>
          <w:sz w:val="20"/>
          <w:szCs w:val="20"/>
        </w:rPr>
        <w:t xml:space="preserve"> </w:t>
      </w:r>
      <w:r w:rsidR="004B42B5" w:rsidRPr="001478A6">
        <w:rPr>
          <w:rFonts w:ascii="Leelawadee" w:hAnsi="Leelawadee" w:cs="Leelawadee"/>
          <w:color w:val="000000" w:themeColor="text1"/>
          <w:sz w:val="20"/>
          <w:szCs w:val="20"/>
        </w:rPr>
        <w:t>Livre Movimentação</w:t>
      </w:r>
      <w:r w:rsidRPr="001478A6">
        <w:rPr>
          <w:rFonts w:ascii="Leelawadee" w:hAnsi="Leelawadee" w:cs="Leelawadee"/>
          <w:color w:val="000000" w:themeColor="text1"/>
          <w:sz w:val="20"/>
          <w:szCs w:val="20"/>
        </w:rPr>
        <w:t>.</w:t>
      </w:r>
    </w:p>
    <w:p w14:paraId="23435270" w14:textId="481DCF2B" w:rsidR="00134644" w:rsidRPr="001478A6" w:rsidRDefault="00134644" w:rsidP="001478A6">
      <w:pPr>
        <w:pStyle w:val="sub"/>
        <w:widowControl/>
        <w:tabs>
          <w:tab w:val="clear" w:pos="0"/>
          <w:tab w:val="clear" w:pos="1440"/>
          <w:tab w:val="clear" w:pos="2880"/>
          <w:tab w:val="clear" w:pos="4320"/>
        </w:tabs>
        <w:spacing w:before="0" w:after="0" w:line="360" w:lineRule="auto"/>
        <w:ind w:left="709"/>
        <w:contextualSpacing/>
        <w:rPr>
          <w:rFonts w:ascii="Leelawadee" w:hAnsi="Leelawadee" w:cs="Leelawadee"/>
          <w:color w:val="000000" w:themeColor="text1"/>
          <w:sz w:val="20"/>
          <w:szCs w:val="20"/>
        </w:rPr>
      </w:pPr>
    </w:p>
    <w:p w14:paraId="3AA16F7A" w14:textId="609C4D15" w:rsidR="009521BF" w:rsidRPr="001478A6" w:rsidRDefault="009521BF" w:rsidP="001478A6">
      <w:pPr>
        <w:pStyle w:val="sub"/>
        <w:widowControl/>
        <w:numPr>
          <w:ilvl w:val="1"/>
          <w:numId w:val="38"/>
        </w:numPr>
        <w:tabs>
          <w:tab w:val="clear" w:pos="0"/>
          <w:tab w:val="clear" w:pos="1440"/>
          <w:tab w:val="clear" w:pos="2880"/>
          <w:tab w:val="clear" w:pos="4320"/>
        </w:tabs>
        <w:spacing w:before="0" w:after="0" w:line="360" w:lineRule="auto"/>
        <w:contextualSpacing/>
        <w:rPr>
          <w:rFonts w:ascii="Leelawadee" w:hAnsi="Leelawadee" w:cs="Leelawadee"/>
          <w:b/>
          <w:bCs/>
          <w:color w:val="000000" w:themeColor="text1"/>
          <w:sz w:val="20"/>
          <w:szCs w:val="20"/>
        </w:rPr>
      </w:pPr>
      <w:r w:rsidRPr="001478A6">
        <w:rPr>
          <w:rFonts w:ascii="Leelawadee" w:hAnsi="Leelawadee" w:cs="Leelawadee"/>
          <w:b/>
          <w:bCs/>
          <w:color w:val="000000" w:themeColor="text1"/>
          <w:sz w:val="20"/>
          <w:szCs w:val="20"/>
        </w:rPr>
        <w:t>Condições Precedentes para Integralização</w:t>
      </w:r>
    </w:p>
    <w:p w14:paraId="1A053B64" w14:textId="67460D72" w:rsidR="009521BF" w:rsidRPr="001478A6" w:rsidRDefault="009521BF" w:rsidP="001478A6">
      <w:pPr>
        <w:pStyle w:val="sub"/>
        <w:widowControl/>
        <w:tabs>
          <w:tab w:val="clear" w:pos="0"/>
          <w:tab w:val="clear" w:pos="1440"/>
          <w:tab w:val="clear" w:pos="2880"/>
          <w:tab w:val="clear" w:pos="4320"/>
        </w:tabs>
        <w:spacing w:before="0" w:after="0" w:line="360" w:lineRule="auto"/>
        <w:contextualSpacing/>
        <w:rPr>
          <w:rFonts w:ascii="Leelawadee" w:hAnsi="Leelawadee" w:cs="Leelawadee"/>
          <w:color w:val="000000" w:themeColor="text1"/>
          <w:sz w:val="20"/>
          <w:szCs w:val="20"/>
        </w:rPr>
      </w:pPr>
    </w:p>
    <w:p w14:paraId="1D728B62" w14:textId="517907E0" w:rsidR="009521BF" w:rsidRPr="001478A6" w:rsidRDefault="009521BF" w:rsidP="001478A6">
      <w:pPr>
        <w:pStyle w:val="sub"/>
        <w:numPr>
          <w:ilvl w:val="2"/>
          <w:numId w:val="38"/>
        </w:numPr>
        <w:tabs>
          <w:tab w:val="clear" w:pos="0"/>
          <w:tab w:val="clear" w:pos="1440"/>
          <w:tab w:val="clear" w:pos="2880"/>
          <w:tab w:val="clear" w:pos="4320"/>
        </w:tabs>
        <w:spacing w:before="0" w:after="0" w:line="360" w:lineRule="auto"/>
        <w:ind w:left="0" w:firstLine="0"/>
        <w:rPr>
          <w:rFonts w:ascii="Leelawadee" w:hAnsi="Leelawadee" w:cs="Leelawadee"/>
          <w:color w:val="000000" w:themeColor="text1"/>
          <w:sz w:val="20"/>
          <w:szCs w:val="20"/>
        </w:rPr>
      </w:pPr>
      <w:bookmarkStart w:id="167" w:name="_Ref19138162"/>
      <w:r w:rsidRPr="001478A6">
        <w:rPr>
          <w:rFonts w:ascii="Leelawadee" w:hAnsi="Leelawadee" w:cs="Leelawadee"/>
          <w:bCs/>
          <w:color w:val="000000" w:themeColor="text1"/>
          <w:sz w:val="20"/>
          <w:szCs w:val="20"/>
          <w:u w:val="single"/>
        </w:rPr>
        <w:t xml:space="preserve">Condições Precedentes </w:t>
      </w:r>
      <w:r w:rsidR="00486653" w:rsidRPr="001478A6">
        <w:rPr>
          <w:rFonts w:ascii="Leelawadee" w:hAnsi="Leelawadee" w:cs="Leelawadee"/>
          <w:bCs/>
          <w:color w:val="000000" w:themeColor="text1"/>
          <w:sz w:val="20"/>
          <w:szCs w:val="20"/>
          <w:u w:val="single"/>
        </w:rPr>
        <w:t>para Integralização</w:t>
      </w:r>
      <w:r w:rsidRPr="001478A6">
        <w:rPr>
          <w:rFonts w:ascii="Leelawadee" w:hAnsi="Leelawadee" w:cs="Leelawadee"/>
          <w:color w:val="000000" w:themeColor="text1"/>
          <w:sz w:val="20"/>
          <w:szCs w:val="20"/>
        </w:rPr>
        <w:t xml:space="preserve">: A integralização das Debêntures pela </w:t>
      </w:r>
      <w:r w:rsidR="00486653" w:rsidRPr="001478A6">
        <w:rPr>
          <w:rFonts w:ascii="Leelawadee" w:hAnsi="Leelawadee" w:cs="Leelawadee"/>
          <w:color w:val="000000" w:themeColor="text1"/>
          <w:sz w:val="20"/>
          <w:szCs w:val="20"/>
        </w:rPr>
        <w:t>Debenturista</w:t>
      </w:r>
      <w:r w:rsidRPr="001478A6">
        <w:rPr>
          <w:rFonts w:ascii="Leelawadee" w:hAnsi="Leelawadee" w:cs="Leelawadee"/>
          <w:color w:val="000000" w:themeColor="text1"/>
          <w:sz w:val="20"/>
          <w:szCs w:val="20"/>
        </w:rPr>
        <w:t xml:space="preserve"> está </w:t>
      </w:r>
      <w:r w:rsidR="007E17D8" w:rsidRPr="001478A6">
        <w:rPr>
          <w:rFonts w:ascii="Leelawadee" w:hAnsi="Leelawadee" w:cs="Leelawadee"/>
          <w:color w:val="000000" w:themeColor="text1"/>
          <w:sz w:val="20"/>
          <w:szCs w:val="20"/>
        </w:rPr>
        <w:t>sujeita</w:t>
      </w:r>
      <w:r w:rsidRPr="001478A6">
        <w:rPr>
          <w:rFonts w:ascii="Leelawadee" w:hAnsi="Leelawadee" w:cs="Leelawadee"/>
          <w:color w:val="000000" w:themeColor="text1"/>
          <w:sz w:val="20"/>
          <w:szCs w:val="20"/>
        </w:rPr>
        <w:t>, nos termos do artigo 125 do Código Civil, ao atendimento das seguintes condições (“</w:t>
      </w:r>
      <w:r w:rsidRPr="001478A6">
        <w:rPr>
          <w:rFonts w:ascii="Leelawadee" w:hAnsi="Leelawadee" w:cs="Leelawadee"/>
          <w:bCs/>
          <w:color w:val="000000" w:themeColor="text1"/>
          <w:sz w:val="20"/>
          <w:szCs w:val="20"/>
          <w:u w:val="single"/>
        </w:rPr>
        <w:t xml:space="preserve">Condições Precedentes </w:t>
      </w:r>
      <w:r w:rsidR="00486653" w:rsidRPr="001478A6">
        <w:rPr>
          <w:rFonts w:ascii="Leelawadee" w:hAnsi="Leelawadee" w:cs="Leelawadee"/>
          <w:bCs/>
          <w:color w:val="000000" w:themeColor="text1"/>
          <w:sz w:val="20"/>
          <w:szCs w:val="20"/>
          <w:u w:val="single"/>
        </w:rPr>
        <w:t>para Integralização</w:t>
      </w:r>
      <w:r w:rsidRPr="001478A6">
        <w:rPr>
          <w:rFonts w:ascii="Leelawadee" w:hAnsi="Leelawadee" w:cs="Leelawadee"/>
          <w:color w:val="000000" w:themeColor="text1"/>
          <w:sz w:val="20"/>
          <w:szCs w:val="20"/>
        </w:rPr>
        <w:t xml:space="preserve">”), as quais deverão ser cumpridas, em sua integralidade no prazo máximo de </w:t>
      </w:r>
      <w:r w:rsidR="00DE0DDF" w:rsidRPr="001478A6">
        <w:rPr>
          <w:rFonts w:ascii="Leelawadee" w:hAnsi="Leelawadee" w:cs="Leelawadee"/>
          <w:color w:val="000000" w:themeColor="text1"/>
          <w:sz w:val="20"/>
          <w:szCs w:val="20"/>
        </w:rPr>
        <w:t xml:space="preserve">45 (quarenta e cinco) </w:t>
      </w:r>
      <w:r w:rsidRPr="001478A6">
        <w:rPr>
          <w:rFonts w:ascii="Leelawadee" w:hAnsi="Leelawadee" w:cs="Leelawadee"/>
          <w:color w:val="000000" w:themeColor="text1"/>
          <w:sz w:val="20"/>
          <w:szCs w:val="20"/>
        </w:rPr>
        <w:t xml:space="preserve">dias contados da data de assinatura desta Escritura, ou cujo atendimento poderá ser renunciado a critério da Debenturista, conforme </w:t>
      </w:r>
      <w:r w:rsidR="00486653" w:rsidRPr="001478A6">
        <w:rPr>
          <w:rFonts w:ascii="Leelawadee" w:hAnsi="Leelawadee" w:cs="Leelawadee"/>
          <w:color w:val="000000" w:themeColor="text1"/>
          <w:sz w:val="20"/>
          <w:szCs w:val="20"/>
        </w:rPr>
        <w:t>venha a ser deliberado</w:t>
      </w:r>
      <w:r w:rsidRPr="001478A6">
        <w:rPr>
          <w:rFonts w:ascii="Leelawadee" w:hAnsi="Leelawadee" w:cs="Leelawadee"/>
          <w:color w:val="000000" w:themeColor="text1"/>
          <w:sz w:val="20"/>
          <w:szCs w:val="20"/>
        </w:rPr>
        <w:t xml:space="preserve"> pelos Titulares dos CRI:</w:t>
      </w:r>
      <w:bookmarkEnd w:id="167"/>
    </w:p>
    <w:p w14:paraId="4E59DFE7" w14:textId="77777777" w:rsidR="009521BF" w:rsidRPr="001478A6" w:rsidRDefault="009521BF" w:rsidP="001478A6">
      <w:pPr>
        <w:pStyle w:val="sub"/>
        <w:tabs>
          <w:tab w:val="clear" w:pos="0"/>
          <w:tab w:val="clear" w:pos="1440"/>
          <w:tab w:val="clear" w:pos="2880"/>
          <w:tab w:val="clear" w:pos="4320"/>
        </w:tabs>
        <w:spacing w:before="0" w:after="0" w:line="360" w:lineRule="auto"/>
        <w:ind w:left="709"/>
        <w:contextualSpacing/>
        <w:rPr>
          <w:rFonts w:ascii="Leelawadee" w:hAnsi="Leelawadee" w:cs="Leelawadee"/>
          <w:color w:val="000000" w:themeColor="text1"/>
          <w:sz w:val="20"/>
          <w:szCs w:val="20"/>
        </w:rPr>
      </w:pPr>
    </w:p>
    <w:p w14:paraId="68EF8EB0" w14:textId="09F28421" w:rsidR="009521BF" w:rsidRPr="001478A6" w:rsidRDefault="002C3A4C" w:rsidP="001478A6">
      <w:pPr>
        <w:pStyle w:val="sub"/>
        <w:numPr>
          <w:ilvl w:val="0"/>
          <w:numId w:val="36"/>
        </w:numPr>
        <w:tabs>
          <w:tab w:val="clear" w:pos="0"/>
          <w:tab w:val="clear" w:pos="1440"/>
          <w:tab w:val="clear" w:pos="1675"/>
          <w:tab w:val="clear" w:pos="2880"/>
          <w:tab w:val="clear" w:pos="4320"/>
        </w:tabs>
        <w:spacing w:before="0" w:after="0" w:line="360" w:lineRule="auto"/>
        <w:ind w:left="709" w:firstLine="0"/>
        <w:contextualSpacing/>
        <w:rPr>
          <w:rFonts w:ascii="Leelawadee" w:hAnsi="Leelawadee" w:cs="Leelawadee"/>
          <w:color w:val="000000" w:themeColor="text1"/>
          <w:sz w:val="20"/>
          <w:szCs w:val="20"/>
        </w:rPr>
      </w:pPr>
      <w:r w:rsidRPr="001478A6">
        <w:rPr>
          <w:rFonts w:ascii="Leelawadee" w:hAnsi="Leelawadee" w:cs="Leelawadee"/>
          <w:color w:val="000000" w:themeColor="text1"/>
          <w:sz w:val="20"/>
          <w:szCs w:val="20"/>
        </w:rPr>
        <w:t>c</w:t>
      </w:r>
      <w:r w:rsidR="009521BF" w:rsidRPr="001478A6">
        <w:rPr>
          <w:rFonts w:ascii="Leelawadee" w:hAnsi="Leelawadee" w:cs="Leelawadee"/>
          <w:color w:val="000000" w:themeColor="text1"/>
          <w:sz w:val="20"/>
          <w:szCs w:val="20"/>
        </w:rPr>
        <w:t>elebração</w:t>
      </w:r>
      <w:r w:rsidR="005B74C0" w:rsidRPr="001478A6">
        <w:rPr>
          <w:rFonts w:ascii="Leelawadee" w:hAnsi="Leelawadee" w:cs="Leelawadee"/>
          <w:color w:val="000000" w:themeColor="text1"/>
          <w:sz w:val="20"/>
          <w:szCs w:val="20"/>
        </w:rPr>
        <w:t xml:space="preserve"> e perfeita formalização</w:t>
      </w:r>
      <w:r w:rsidR="009521BF" w:rsidRPr="001478A6">
        <w:rPr>
          <w:rFonts w:ascii="Leelawadee" w:hAnsi="Leelawadee" w:cs="Leelawadee"/>
          <w:color w:val="000000" w:themeColor="text1"/>
          <w:sz w:val="20"/>
          <w:szCs w:val="20"/>
        </w:rPr>
        <w:t xml:space="preserve"> desta Escritura pelos respectivos signatários</w:t>
      </w:r>
      <w:r w:rsidR="004B42B5" w:rsidRPr="001478A6">
        <w:rPr>
          <w:rFonts w:ascii="Leelawadee" w:hAnsi="Leelawadee" w:cs="Leelawadee"/>
          <w:color w:val="000000" w:themeColor="text1"/>
          <w:sz w:val="20"/>
          <w:szCs w:val="20"/>
        </w:rPr>
        <w:t xml:space="preserve"> </w:t>
      </w:r>
    </w:p>
    <w:p w14:paraId="2DF38754" w14:textId="77777777" w:rsidR="009521BF" w:rsidRPr="00E279AF" w:rsidRDefault="009521BF" w:rsidP="00205AAE">
      <w:pPr>
        <w:pStyle w:val="sub"/>
        <w:spacing w:before="0" w:after="0" w:line="360" w:lineRule="auto"/>
        <w:ind w:left="709"/>
        <w:contextualSpacing/>
        <w:rPr>
          <w:rFonts w:ascii="Leelawadee" w:hAnsi="Leelawadee" w:cs="Leelawadee"/>
          <w:color w:val="000000" w:themeColor="text1"/>
          <w:sz w:val="20"/>
          <w:szCs w:val="20"/>
        </w:rPr>
      </w:pPr>
    </w:p>
    <w:p w14:paraId="6E19FF51" w14:textId="77777777" w:rsidR="009521BF" w:rsidRPr="001478A6" w:rsidRDefault="009521BF" w:rsidP="001478A6">
      <w:pPr>
        <w:pStyle w:val="sub"/>
        <w:numPr>
          <w:ilvl w:val="0"/>
          <w:numId w:val="36"/>
        </w:numPr>
        <w:tabs>
          <w:tab w:val="clear" w:pos="0"/>
          <w:tab w:val="clear" w:pos="1440"/>
          <w:tab w:val="clear" w:pos="1675"/>
          <w:tab w:val="clear" w:pos="2880"/>
          <w:tab w:val="clear" w:pos="4320"/>
        </w:tabs>
        <w:spacing w:before="0" w:after="0" w:line="360" w:lineRule="auto"/>
        <w:ind w:left="709" w:firstLine="0"/>
        <w:contextualSpacing/>
        <w:rPr>
          <w:rFonts w:ascii="Leelawadee" w:hAnsi="Leelawadee" w:cs="Leelawadee"/>
          <w:color w:val="000000" w:themeColor="text1"/>
          <w:sz w:val="20"/>
          <w:szCs w:val="20"/>
        </w:rPr>
      </w:pPr>
      <w:r w:rsidRPr="001478A6">
        <w:rPr>
          <w:rFonts w:ascii="Leelawadee" w:hAnsi="Leelawadee" w:cs="Leelawadee"/>
          <w:color w:val="000000" w:themeColor="text1"/>
          <w:sz w:val="20"/>
          <w:szCs w:val="20"/>
        </w:rPr>
        <w:t>comprovação de que a Debenturista é a única titular das Debêntures mediante a apresentação de cópia simples do Livro de Registro;</w:t>
      </w:r>
    </w:p>
    <w:p w14:paraId="7664CA39" w14:textId="77777777" w:rsidR="009521BF" w:rsidRPr="001478A6" w:rsidRDefault="009521BF" w:rsidP="001478A6">
      <w:pPr>
        <w:pStyle w:val="sub"/>
        <w:spacing w:before="0" w:after="0" w:line="360" w:lineRule="auto"/>
        <w:ind w:left="709"/>
        <w:contextualSpacing/>
        <w:rPr>
          <w:rFonts w:ascii="Leelawadee" w:hAnsi="Leelawadee" w:cs="Leelawadee"/>
          <w:color w:val="000000" w:themeColor="text1"/>
          <w:sz w:val="20"/>
          <w:szCs w:val="20"/>
        </w:rPr>
      </w:pPr>
    </w:p>
    <w:p w14:paraId="729B5D61" w14:textId="2A506206" w:rsidR="009521BF" w:rsidRPr="001478A6" w:rsidRDefault="0028022C" w:rsidP="001478A6">
      <w:pPr>
        <w:pStyle w:val="sub"/>
        <w:numPr>
          <w:ilvl w:val="0"/>
          <w:numId w:val="36"/>
        </w:numPr>
        <w:tabs>
          <w:tab w:val="clear" w:pos="0"/>
          <w:tab w:val="clear" w:pos="1440"/>
          <w:tab w:val="clear" w:pos="1675"/>
          <w:tab w:val="clear" w:pos="2880"/>
          <w:tab w:val="clear" w:pos="4320"/>
        </w:tabs>
        <w:spacing w:before="0" w:after="0" w:line="360" w:lineRule="auto"/>
        <w:ind w:left="709" w:firstLine="0"/>
        <w:contextualSpacing/>
        <w:rPr>
          <w:rFonts w:ascii="Leelawadee" w:hAnsi="Leelawadee" w:cs="Leelawadee"/>
          <w:color w:val="000000" w:themeColor="text1"/>
          <w:sz w:val="20"/>
          <w:szCs w:val="20"/>
        </w:rPr>
      </w:pPr>
      <w:bookmarkStart w:id="168" w:name="_Ref23168681"/>
      <w:r>
        <w:rPr>
          <w:rFonts w:ascii="Leelawadee" w:hAnsi="Leelawadee"/>
          <w:color w:val="000000" w:themeColor="text1"/>
          <w:sz w:val="20"/>
        </w:rPr>
        <w:t xml:space="preserve">recebimento pela </w:t>
      </w:r>
      <w:proofErr w:type="spellStart"/>
      <w:r>
        <w:rPr>
          <w:rFonts w:ascii="Leelawadee" w:hAnsi="Leelawadee"/>
          <w:color w:val="000000" w:themeColor="text1"/>
          <w:sz w:val="20"/>
        </w:rPr>
        <w:t>Securitizadora</w:t>
      </w:r>
      <w:proofErr w:type="spellEnd"/>
      <w:r w:rsidR="009521BF" w:rsidRPr="00AC4244">
        <w:rPr>
          <w:rFonts w:ascii="Leelawadee" w:hAnsi="Leelawadee"/>
          <w:color w:val="000000" w:themeColor="text1"/>
          <w:sz w:val="20"/>
        </w:rPr>
        <w:t xml:space="preserve"> da ata da Assembleia Geral Extraordinária da Emissora, que deliberou a respeito da emissão das Debêntures</w:t>
      </w:r>
      <w:r>
        <w:rPr>
          <w:rFonts w:ascii="Leelawadee" w:hAnsi="Leelawadee"/>
          <w:color w:val="000000" w:themeColor="text1"/>
          <w:sz w:val="20"/>
        </w:rPr>
        <w:t>, devidamente assinada</w:t>
      </w:r>
      <w:r w:rsidR="009521BF" w:rsidRPr="001478A6">
        <w:rPr>
          <w:rFonts w:ascii="Leelawadee" w:hAnsi="Leelawadee" w:cs="Leelawadee"/>
          <w:color w:val="000000" w:themeColor="text1"/>
          <w:sz w:val="20"/>
          <w:szCs w:val="20"/>
        </w:rPr>
        <w:t>;</w:t>
      </w:r>
      <w:bookmarkEnd w:id="168"/>
      <w:r w:rsidR="004B42B5" w:rsidRPr="001478A6">
        <w:rPr>
          <w:rFonts w:ascii="Leelawadee" w:hAnsi="Leelawadee" w:cs="Leelawadee"/>
          <w:color w:val="000000" w:themeColor="text1"/>
          <w:sz w:val="20"/>
          <w:szCs w:val="20"/>
        </w:rPr>
        <w:t xml:space="preserve"> </w:t>
      </w:r>
    </w:p>
    <w:p w14:paraId="4D5A5776" w14:textId="77777777" w:rsidR="009521BF" w:rsidRPr="001478A6" w:rsidRDefault="009521BF" w:rsidP="001478A6">
      <w:pPr>
        <w:pStyle w:val="sub"/>
        <w:spacing w:before="0" w:after="0" w:line="360" w:lineRule="auto"/>
        <w:ind w:left="709"/>
        <w:contextualSpacing/>
        <w:rPr>
          <w:rFonts w:ascii="Leelawadee" w:hAnsi="Leelawadee" w:cs="Leelawadee"/>
          <w:color w:val="000000" w:themeColor="text1"/>
          <w:sz w:val="20"/>
          <w:szCs w:val="20"/>
        </w:rPr>
      </w:pPr>
    </w:p>
    <w:p w14:paraId="1DDA2236" w14:textId="1ED0E8F7" w:rsidR="009521BF" w:rsidRPr="001478A6" w:rsidRDefault="0028022C" w:rsidP="001478A6">
      <w:pPr>
        <w:pStyle w:val="sub"/>
        <w:numPr>
          <w:ilvl w:val="0"/>
          <w:numId w:val="36"/>
        </w:numPr>
        <w:tabs>
          <w:tab w:val="clear" w:pos="0"/>
          <w:tab w:val="clear" w:pos="1440"/>
          <w:tab w:val="clear" w:pos="1675"/>
          <w:tab w:val="clear" w:pos="2880"/>
          <w:tab w:val="clear" w:pos="4320"/>
        </w:tabs>
        <w:spacing w:before="0" w:after="0" w:line="360" w:lineRule="auto"/>
        <w:ind w:left="709" w:firstLine="0"/>
        <w:contextualSpacing/>
        <w:rPr>
          <w:rFonts w:ascii="Leelawadee" w:hAnsi="Leelawadee" w:cs="Leelawadee"/>
          <w:color w:val="000000" w:themeColor="text1"/>
          <w:sz w:val="20"/>
          <w:szCs w:val="20"/>
        </w:rPr>
      </w:pPr>
      <w:bookmarkStart w:id="169" w:name="_Ref23168686"/>
      <w:r>
        <w:rPr>
          <w:rFonts w:ascii="Leelawadee" w:hAnsi="Leelawadee"/>
          <w:color w:val="000000" w:themeColor="text1"/>
          <w:sz w:val="20"/>
        </w:rPr>
        <w:t xml:space="preserve">recebimento pela </w:t>
      </w:r>
      <w:proofErr w:type="spellStart"/>
      <w:r>
        <w:rPr>
          <w:rFonts w:ascii="Leelawadee" w:hAnsi="Leelawadee"/>
          <w:color w:val="000000" w:themeColor="text1"/>
          <w:sz w:val="20"/>
        </w:rPr>
        <w:t>Securitizadora</w:t>
      </w:r>
      <w:proofErr w:type="spellEnd"/>
      <w:r w:rsidR="009521BF" w:rsidRPr="00AC4244">
        <w:rPr>
          <w:rFonts w:ascii="Leelawadee" w:hAnsi="Leelawadee"/>
          <w:color w:val="000000" w:themeColor="text1"/>
          <w:sz w:val="20"/>
        </w:rPr>
        <w:t xml:space="preserve"> da ata da Reunião do Conselho de Administração da Emissora, que deliberou a respeito da constituição das Garantais</w:t>
      </w:r>
      <w:r>
        <w:rPr>
          <w:rFonts w:ascii="Leelawadee" w:hAnsi="Leelawadee"/>
          <w:color w:val="000000" w:themeColor="text1"/>
          <w:sz w:val="20"/>
        </w:rPr>
        <w:t>, devidamente assinada</w:t>
      </w:r>
      <w:r w:rsidR="009521BF" w:rsidRPr="00030ECF">
        <w:rPr>
          <w:rFonts w:ascii="Leelawadee" w:hAnsi="Leelawadee" w:cs="Leelawadee"/>
          <w:color w:val="000000" w:themeColor="text1"/>
          <w:sz w:val="20"/>
          <w:szCs w:val="20"/>
        </w:rPr>
        <w:t>;</w:t>
      </w:r>
      <w:bookmarkEnd w:id="169"/>
      <w:r w:rsidR="004B42B5" w:rsidRPr="001478A6">
        <w:rPr>
          <w:rFonts w:ascii="Leelawadee" w:hAnsi="Leelawadee" w:cs="Leelawadee"/>
          <w:color w:val="000000" w:themeColor="text1"/>
          <w:sz w:val="20"/>
          <w:szCs w:val="20"/>
        </w:rPr>
        <w:t xml:space="preserve"> </w:t>
      </w:r>
    </w:p>
    <w:p w14:paraId="545F2B03" w14:textId="77777777" w:rsidR="009521BF" w:rsidRPr="001478A6" w:rsidRDefault="009521BF" w:rsidP="001478A6">
      <w:pPr>
        <w:pStyle w:val="sub"/>
        <w:tabs>
          <w:tab w:val="clear" w:pos="0"/>
          <w:tab w:val="clear" w:pos="1440"/>
          <w:tab w:val="clear" w:pos="2880"/>
          <w:tab w:val="clear" w:pos="4320"/>
        </w:tabs>
        <w:spacing w:before="0" w:after="0" w:line="360" w:lineRule="auto"/>
        <w:ind w:left="709"/>
        <w:contextualSpacing/>
        <w:rPr>
          <w:rFonts w:ascii="Leelawadee" w:hAnsi="Leelawadee" w:cs="Leelawadee"/>
          <w:color w:val="000000" w:themeColor="text1"/>
          <w:sz w:val="20"/>
          <w:szCs w:val="20"/>
        </w:rPr>
      </w:pPr>
    </w:p>
    <w:p w14:paraId="7F8E1214" w14:textId="0BEA7675" w:rsidR="009521BF" w:rsidRPr="001478A6" w:rsidRDefault="009521BF" w:rsidP="001478A6">
      <w:pPr>
        <w:pStyle w:val="sub"/>
        <w:numPr>
          <w:ilvl w:val="0"/>
          <w:numId w:val="36"/>
        </w:numPr>
        <w:tabs>
          <w:tab w:val="clear" w:pos="0"/>
          <w:tab w:val="clear" w:pos="1440"/>
          <w:tab w:val="clear" w:pos="1675"/>
          <w:tab w:val="clear" w:pos="2880"/>
          <w:tab w:val="clear" w:pos="4320"/>
        </w:tabs>
        <w:spacing w:before="0" w:after="0" w:line="360" w:lineRule="auto"/>
        <w:ind w:left="709" w:firstLine="0"/>
        <w:contextualSpacing/>
        <w:rPr>
          <w:rFonts w:ascii="Leelawadee" w:hAnsi="Leelawadee" w:cs="Leelawadee"/>
          <w:color w:val="000000" w:themeColor="text1"/>
          <w:sz w:val="20"/>
          <w:szCs w:val="20"/>
        </w:rPr>
      </w:pPr>
      <w:r w:rsidRPr="00AC4244">
        <w:rPr>
          <w:rFonts w:ascii="Leelawadee" w:hAnsi="Leelawadee"/>
          <w:color w:val="000000" w:themeColor="text1"/>
          <w:sz w:val="20"/>
        </w:rPr>
        <w:t xml:space="preserve">envio à Debenturista de </w:t>
      </w:r>
      <w:r w:rsidR="007E17D8" w:rsidRPr="00AC4244">
        <w:rPr>
          <w:rFonts w:ascii="Leelawadee" w:hAnsi="Leelawadee"/>
          <w:color w:val="000000" w:themeColor="text1"/>
          <w:sz w:val="20"/>
        </w:rPr>
        <w:t>cópias autenticadas da ata da Assembleia Geral Extraordinária e da ata da Reunião do Conselho de Administração</w:t>
      </w:r>
      <w:r w:rsidR="00B41BED" w:rsidRPr="00AC4244">
        <w:rPr>
          <w:rFonts w:ascii="Leelawadee" w:hAnsi="Leelawadee"/>
          <w:color w:val="000000" w:themeColor="text1"/>
          <w:sz w:val="20"/>
        </w:rPr>
        <w:t xml:space="preserve"> </w:t>
      </w:r>
      <w:r w:rsidRPr="00AC4244">
        <w:rPr>
          <w:rFonts w:ascii="Leelawadee" w:hAnsi="Leelawadee"/>
          <w:color w:val="000000" w:themeColor="text1"/>
          <w:sz w:val="20"/>
        </w:rPr>
        <w:t>mencionadas nos itens</w:t>
      </w:r>
      <w:r w:rsidR="00AF5232" w:rsidRPr="00AC4244">
        <w:rPr>
          <w:rFonts w:ascii="Leelawadee" w:hAnsi="Leelawadee"/>
          <w:color w:val="000000" w:themeColor="text1"/>
          <w:sz w:val="20"/>
        </w:rPr>
        <w:t xml:space="preserve"> </w:t>
      </w:r>
      <w:r w:rsidRPr="00AC4244">
        <w:rPr>
          <w:rFonts w:ascii="Leelawadee" w:hAnsi="Leelawadee"/>
          <w:color w:val="000000" w:themeColor="text1"/>
          <w:sz w:val="20"/>
        </w:rPr>
        <w:fldChar w:fldCharType="begin"/>
      </w:r>
      <w:r w:rsidRPr="00AC4244">
        <w:rPr>
          <w:rFonts w:ascii="Leelawadee" w:hAnsi="Leelawadee"/>
          <w:color w:val="000000" w:themeColor="text1"/>
          <w:sz w:val="20"/>
        </w:rPr>
        <w:instrText xml:space="preserve"> REF _Ref23168681 \r \h  \* MERGEFORMAT </w:instrText>
      </w:r>
      <w:r w:rsidRPr="00AC4244">
        <w:rPr>
          <w:rFonts w:ascii="Leelawadee" w:hAnsi="Leelawadee"/>
          <w:color w:val="000000" w:themeColor="text1"/>
          <w:sz w:val="20"/>
        </w:rPr>
      </w:r>
      <w:r w:rsidRPr="00AC4244">
        <w:rPr>
          <w:rFonts w:ascii="Leelawadee" w:hAnsi="Leelawadee"/>
          <w:color w:val="000000" w:themeColor="text1"/>
          <w:sz w:val="20"/>
        </w:rPr>
        <w:fldChar w:fldCharType="separate"/>
      </w:r>
      <w:r w:rsidR="00B2470D">
        <w:rPr>
          <w:rFonts w:ascii="Leelawadee" w:hAnsi="Leelawadee"/>
          <w:color w:val="000000" w:themeColor="text1"/>
          <w:sz w:val="20"/>
        </w:rPr>
        <w:t>(c)</w:t>
      </w:r>
      <w:r w:rsidRPr="00AC4244">
        <w:rPr>
          <w:rFonts w:ascii="Leelawadee" w:hAnsi="Leelawadee"/>
          <w:color w:val="000000" w:themeColor="text1"/>
          <w:sz w:val="20"/>
        </w:rPr>
        <w:fldChar w:fldCharType="end"/>
      </w:r>
      <w:r w:rsidR="002A04BF" w:rsidRPr="00AC4244">
        <w:rPr>
          <w:rFonts w:ascii="Leelawadee" w:hAnsi="Leelawadee"/>
          <w:color w:val="000000" w:themeColor="text1"/>
          <w:sz w:val="20"/>
        </w:rPr>
        <w:t xml:space="preserve"> e</w:t>
      </w:r>
      <w:r w:rsidRPr="00AC4244">
        <w:rPr>
          <w:rFonts w:ascii="Leelawadee" w:hAnsi="Leelawadee"/>
          <w:color w:val="000000" w:themeColor="text1"/>
          <w:sz w:val="20"/>
        </w:rPr>
        <w:t xml:space="preserve"> </w:t>
      </w:r>
      <w:r w:rsidRPr="00AC4244">
        <w:rPr>
          <w:rFonts w:ascii="Leelawadee" w:hAnsi="Leelawadee"/>
          <w:color w:val="000000" w:themeColor="text1"/>
          <w:sz w:val="20"/>
        </w:rPr>
        <w:fldChar w:fldCharType="begin"/>
      </w:r>
      <w:r w:rsidRPr="00AC4244">
        <w:rPr>
          <w:rFonts w:ascii="Leelawadee" w:hAnsi="Leelawadee"/>
          <w:color w:val="000000" w:themeColor="text1"/>
          <w:sz w:val="20"/>
        </w:rPr>
        <w:instrText xml:space="preserve"> REF _Ref23168686 \r \h  \* MERGEFORMAT </w:instrText>
      </w:r>
      <w:r w:rsidRPr="00AC4244">
        <w:rPr>
          <w:rFonts w:ascii="Leelawadee" w:hAnsi="Leelawadee"/>
          <w:color w:val="000000" w:themeColor="text1"/>
          <w:sz w:val="20"/>
        </w:rPr>
      </w:r>
      <w:r w:rsidRPr="00AC4244">
        <w:rPr>
          <w:rFonts w:ascii="Leelawadee" w:hAnsi="Leelawadee"/>
          <w:color w:val="000000" w:themeColor="text1"/>
          <w:sz w:val="20"/>
        </w:rPr>
        <w:fldChar w:fldCharType="separate"/>
      </w:r>
      <w:r w:rsidR="00B2470D">
        <w:rPr>
          <w:rFonts w:ascii="Leelawadee" w:hAnsi="Leelawadee"/>
          <w:color w:val="000000" w:themeColor="text1"/>
          <w:sz w:val="20"/>
        </w:rPr>
        <w:t>(d)</w:t>
      </w:r>
      <w:r w:rsidRPr="00AC4244">
        <w:rPr>
          <w:rFonts w:ascii="Leelawadee" w:hAnsi="Leelawadee"/>
          <w:color w:val="000000" w:themeColor="text1"/>
          <w:sz w:val="20"/>
        </w:rPr>
        <w:fldChar w:fldCharType="end"/>
      </w:r>
      <w:r w:rsidRPr="00AC4244">
        <w:rPr>
          <w:rFonts w:ascii="Leelawadee" w:hAnsi="Leelawadee"/>
          <w:color w:val="000000" w:themeColor="text1"/>
          <w:sz w:val="20"/>
        </w:rPr>
        <w:t>, acima, registradas, conforme o caso, no respectivo livro societário</w:t>
      </w:r>
      <w:r w:rsidRPr="00030ECF">
        <w:rPr>
          <w:rFonts w:ascii="Leelawadee" w:hAnsi="Leelawadee" w:cs="Leelawadee"/>
          <w:color w:val="000000" w:themeColor="text1"/>
          <w:sz w:val="20"/>
          <w:szCs w:val="20"/>
        </w:rPr>
        <w:t>;</w:t>
      </w:r>
      <w:r w:rsidR="004B42B5" w:rsidRPr="001478A6">
        <w:rPr>
          <w:rFonts w:ascii="Leelawadee" w:hAnsi="Leelawadee" w:cs="Leelawadee"/>
          <w:color w:val="000000" w:themeColor="text1"/>
          <w:sz w:val="20"/>
          <w:szCs w:val="20"/>
        </w:rPr>
        <w:t xml:space="preserve"> </w:t>
      </w:r>
    </w:p>
    <w:p w14:paraId="57695356" w14:textId="77777777" w:rsidR="004B42B5" w:rsidRPr="001478A6" w:rsidRDefault="004B42B5" w:rsidP="001478A6">
      <w:pPr>
        <w:pStyle w:val="sub"/>
        <w:tabs>
          <w:tab w:val="clear" w:pos="0"/>
          <w:tab w:val="clear" w:pos="1440"/>
          <w:tab w:val="clear" w:pos="2880"/>
          <w:tab w:val="clear" w:pos="4320"/>
        </w:tabs>
        <w:spacing w:before="0" w:after="0" w:line="360" w:lineRule="auto"/>
        <w:ind w:left="709"/>
        <w:contextualSpacing/>
        <w:rPr>
          <w:rFonts w:ascii="Leelawadee" w:hAnsi="Leelawadee" w:cs="Leelawadee"/>
          <w:color w:val="000000" w:themeColor="text1"/>
          <w:sz w:val="20"/>
          <w:szCs w:val="20"/>
        </w:rPr>
      </w:pPr>
    </w:p>
    <w:p w14:paraId="08587517" w14:textId="77777777" w:rsidR="009521BF" w:rsidRPr="001478A6" w:rsidRDefault="009521BF" w:rsidP="001478A6">
      <w:pPr>
        <w:pStyle w:val="sub"/>
        <w:numPr>
          <w:ilvl w:val="0"/>
          <w:numId w:val="36"/>
        </w:numPr>
        <w:tabs>
          <w:tab w:val="clear" w:pos="0"/>
          <w:tab w:val="clear" w:pos="1440"/>
          <w:tab w:val="clear" w:pos="1675"/>
          <w:tab w:val="clear" w:pos="2880"/>
          <w:tab w:val="clear" w:pos="4320"/>
        </w:tabs>
        <w:spacing w:before="0" w:after="0" w:line="360" w:lineRule="auto"/>
        <w:ind w:left="709" w:firstLine="0"/>
        <w:contextualSpacing/>
        <w:rPr>
          <w:rFonts w:ascii="Leelawadee" w:hAnsi="Leelawadee" w:cs="Leelawadee"/>
          <w:color w:val="000000" w:themeColor="text1"/>
          <w:sz w:val="20"/>
          <w:szCs w:val="20"/>
        </w:rPr>
      </w:pPr>
      <w:r w:rsidRPr="001478A6">
        <w:rPr>
          <w:rFonts w:ascii="Leelawadee" w:hAnsi="Leelawadee" w:cs="Leelawadee"/>
          <w:color w:val="000000" w:themeColor="text1"/>
          <w:sz w:val="20"/>
          <w:szCs w:val="20"/>
        </w:rPr>
        <w:t>cumprimento das condições precedentes previstas no Contrato de Distribuição;</w:t>
      </w:r>
    </w:p>
    <w:p w14:paraId="4490B584" w14:textId="77777777" w:rsidR="009521BF" w:rsidRPr="001478A6" w:rsidRDefault="009521BF" w:rsidP="001478A6">
      <w:pPr>
        <w:pStyle w:val="sub"/>
        <w:spacing w:before="0" w:after="0" w:line="360" w:lineRule="auto"/>
        <w:ind w:left="709"/>
        <w:contextualSpacing/>
        <w:rPr>
          <w:rFonts w:ascii="Leelawadee" w:hAnsi="Leelawadee" w:cs="Leelawadee"/>
          <w:color w:val="000000" w:themeColor="text1"/>
          <w:sz w:val="20"/>
          <w:szCs w:val="20"/>
        </w:rPr>
      </w:pPr>
    </w:p>
    <w:p w14:paraId="7E9071B3" w14:textId="77777777" w:rsidR="009521BF" w:rsidRPr="001478A6" w:rsidRDefault="009521BF" w:rsidP="001478A6">
      <w:pPr>
        <w:pStyle w:val="sub"/>
        <w:numPr>
          <w:ilvl w:val="0"/>
          <w:numId w:val="36"/>
        </w:numPr>
        <w:tabs>
          <w:tab w:val="clear" w:pos="0"/>
          <w:tab w:val="clear" w:pos="1440"/>
          <w:tab w:val="clear" w:pos="1675"/>
          <w:tab w:val="clear" w:pos="2880"/>
          <w:tab w:val="clear" w:pos="4320"/>
        </w:tabs>
        <w:spacing w:before="0" w:after="0" w:line="360" w:lineRule="auto"/>
        <w:ind w:left="709" w:firstLine="0"/>
        <w:contextualSpacing/>
        <w:rPr>
          <w:rFonts w:ascii="Leelawadee" w:hAnsi="Leelawadee" w:cs="Leelawadee"/>
          <w:color w:val="000000" w:themeColor="text1"/>
          <w:sz w:val="20"/>
          <w:szCs w:val="20"/>
        </w:rPr>
      </w:pPr>
      <w:r w:rsidRPr="001478A6">
        <w:rPr>
          <w:rFonts w:ascii="Leelawadee" w:hAnsi="Leelawadee" w:cs="Leelawadee"/>
          <w:color w:val="000000" w:themeColor="text1"/>
          <w:sz w:val="20"/>
          <w:szCs w:val="20"/>
        </w:rPr>
        <w:t>perfeita formalização de todos os Documentos da Operação, entendendo-se como tal a sua assinatura pelas respectivas partes, bem como a verificação dos poderes dos respectivos signatários dessas partes e eventuais aprovações necessárias para tanto;</w:t>
      </w:r>
    </w:p>
    <w:p w14:paraId="0666DDB0" w14:textId="77777777" w:rsidR="009521BF" w:rsidRPr="001478A6" w:rsidRDefault="009521BF" w:rsidP="001478A6">
      <w:pPr>
        <w:pStyle w:val="sub"/>
        <w:spacing w:before="0" w:after="0" w:line="360" w:lineRule="auto"/>
        <w:ind w:left="709"/>
        <w:contextualSpacing/>
        <w:rPr>
          <w:rFonts w:ascii="Leelawadee" w:hAnsi="Leelawadee" w:cs="Leelawadee"/>
          <w:color w:val="000000" w:themeColor="text1"/>
          <w:sz w:val="20"/>
          <w:szCs w:val="20"/>
        </w:rPr>
      </w:pPr>
    </w:p>
    <w:p w14:paraId="33534D94" w14:textId="5FDE3A97" w:rsidR="009521BF" w:rsidRPr="001478A6" w:rsidRDefault="009521BF" w:rsidP="001478A6">
      <w:pPr>
        <w:pStyle w:val="sub"/>
        <w:numPr>
          <w:ilvl w:val="0"/>
          <w:numId w:val="36"/>
        </w:numPr>
        <w:tabs>
          <w:tab w:val="clear" w:pos="0"/>
          <w:tab w:val="clear" w:pos="1440"/>
          <w:tab w:val="clear" w:pos="1675"/>
          <w:tab w:val="clear" w:pos="2880"/>
          <w:tab w:val="clear" w:pos="4320"/>
        </w:tabs>
        <w:spacing w:before="0" w:after="0" w:line="360" w:lineRule="auto"/>
        <w:ind w:left="709" w:firstLine="0"/>
        <w:contextualSpacing/>
        <w:rPr>
          <w:rFonts w:ascii="Leelawadee" w:hAnsi="Leelawadee" w:cs="Leelawadee"/>
          <w:color w:val="000000" w:themeColor="text1"/>
          <w:sz w:val="20"/>
          <w:szCs w:val="20"/>
        </w:rPr>
      </w:pPr>
      <w:r w:rsidRPr="001478A6">
        <w:rPr>
          <w:rFonts w:ascii="Leelawadee" w:hAnsi="Leelawadee" w:cs="Leelawadee"/>
          <w:color w:val="000000" w:themeColor="text1"/>
          <w:sz w:val="20"/>
          <w:szCs w:val="20"/>
        </w:rPr>
        <w:t>conclusão da auditoria jurídica (</w:t>
      </w:r>
      <w:proofErr w:type="spellStart"/>
      <w:r w:rsidRPr="001478A6">
        <w:rPr>
          <w:rFonts w:ascii="Leelawadee" w:hAnsi="Leelawadee" w:cs="Leelawadee"/>
          <w:i/>
          <w:color w:val="000000" w:themeColor="text1"/>
          <w:sz w:val="20"/>
          <w:szCs w:val="20"/>
        </w:rPr>
        <w:t>due</w:t>
      </w:r>
      <w:proofErr w:type="spellEnd"/>
      <w:r w:rsidRPr="001478A6">
        <w:rPr>
          <w:rFonts w:ascii="Leelawadee" w:hAnsi="Leelawadee" w:cs="Leelawadee"/>
          <w:i/>
          <w:color w:val="000000" w:themeColor="text1"/>
          <w:sz w:val="20"/>
          <w:szCs w:val="20"/>
        </w:rPr>
        <w:t xml:space="preserve"> </w:t>
      </w:r>
      <w:proofErr w:type="spellStart"/>
      <w:r w:rsidRPr="001478A6">
        <w:rPr>
          <w:rFonts w:ascii="Leelawadee" w:hAnsi="Leelawadee" w:cs="Leelawadee"/>
          <w:i/>
          <w:color w:val="000000" w:themeColor="text1"/>
          <w:sz w:val="20"/>
          <w:szCs w:val="20"/>
        </w:rPr>
        <w:t>diligence</w:t>
      </w:r>
      <w:proofErr w:type="spellEnd"/>
      <w:r w:rsidRPr="001478A6">
        <w:rPr>
          <w:rFonts w:ascii="Leelawadee" w:hAnsi="Leelawadee" w:cs="Leelawadee"/>
          <w:color w:val="000000" w:themeColor="text1"/>
          <w:sz w:val="20"/>
          <w:szCs w:val="20"/>
        </w:rPr>
        <w:t xml:space="preserve">), referente </w:t>
      </w:r>
      <w:r w:rsidR="008222FE" w:rsidRPr="001478A6">
        <w:rPr>
          <w:rFonts w:ascii="Leelawadee" w:hAnsi="Leelawadee" w:cs="Leelawadee"/>
          <w:color w:val="000000" w:themeColor="text1"/>
          <w:sz w:val="20"/>
          <w:szCs w:val="20"/>
        </w:rPr>
        <w:t>às</w:t>
      </w:r>
      <w:r w:rsidRPr="001478A6">
        <w:rPr>
          <w:rFonts w:ascii="Leelawadee" w:hAnsi="Leelawadee" w:cs="Leelawadee"/>
          <w:color w:val="000000" w:themeColor="text1"/>
          <w:sz w:val="20"/>
          <w:szCs w:val="20"/>
        </w:rPr>
        <w:t xml:space="preserve"> questões jurídicas </w:t>
      </w:r>
      <w:r w:rsidR="004B42B5" w:rsidRPr="001478A6">
        <w:rPr>
          <w:rFonts w:ascii="Leelawadee" w:hAnsi="Leelawadee" w:cs="Leelawadee"/>
          <w:color w:val="000000" w:themeColor="text1"/>
          <w:sz w:val="20"/>
          <w:szCs w:val="20"/>
        </w:rPr>
        <w:t>relacionadas à Emissora</w:t>
      </w:r>
      <w:r w:rsidRPr="001478A6">
        <w:rPr>
          <w:rFonts w:ascii="Leelawadee" w:hAnsi="Leelawadee" w:cs="Leelawadee"/>
          <w:color w:val="000000" w:themeColor="text1"/>
          <w:sz w:val="20"/>
          <w:szCs w:val="20"/>
        </w:rPr>
        <w:t xml:space="preserve">, e </w:t>
      </w:r>
      <w:r w:rsidR="008222FE" w:rsidRPr="001478A6">
        <w:rPr>
          <w:rFonts w:ascii="Leelawadee" w:hAnsi="Leelawadee" w:cs="Leelawadee"/>
          <w:color w:val="000000" w:themeColor="text1"/>
          <w:sz w:val="20"/>
          <w:szCs w:val="20"/>
        </w:rPr>
        <w:t xml:space="preserve">elaboração </w:t>
      </w:r>
      <w:r w:rsidRPr="001478A6">
        <w:rPr>
          <w:rFonts w:ascii="Leelawadee" w:hAnsi="Leelawadee" w:cs="Leelawadee"/>
          <w:color w:val="000000" w:themeColor="text1"/>
          <w:sz w:val="20"/>
          <w:szCs w:val="20"/>
        </w:rPr>
        <w:t xml:space="preserve">de Opinião Legal, confirmando a validade e exequibilidade dos Documentos da Operação e da própria Operação de Securitização, tudo em termos satisfatórios para os Titulares dos CRI, a </w:t>
      </w:r>
      <w:proofErr w:type="spellStart"/>
      <w:r w:rsidRPr="001478A6">
        <w:rPr>
          <w:rFonts w:ascii="Leelawadee" w:hAnsi="Leelawadee" w:cs="Leelawadee"/>
          <w:color w:val="000000" w:themeColor="text1"/>
          <w:sz w:val="20"/>
          <w:szCs w:val="20"/>
        </w:rPr>
        <w:t>Securitizadora</w:t>
      </w:r>
      <w:proofErr w:type="spellEnd"/>
      <w:r w:rsidRPr="001478A6">
        <w:rPr>
          <w:rFonts w:ascii="Leelawadee" w:hAnsi="Leelawadee" w:cs="Leelawadee"/>
          <w:color w:val="000000" w:themeColor="text1"/>
          <w:sz w:val="20"/>
          <w:szCs w:val="20"/>
        </w:rPr>
        <w:t xml:space="preserve"> e o assessor legal contratado;</w:t>
      </w:r>
    </w:p>
    <w:p w14:paraId="0D58D187" w14:textId="77777777" w:rsidR="009521BF" w:rsidRPr="001478A6" w:rsidRDefault="009521BF" w:rsidP="001478A6">
      <w:pPr>
        <w:pStyle w:val="sub"/>
        <w:spacing w:before="0" w:after="0" w:line="360" w:lineRule="auto"/>
        <w:ind w:left="709"/>
        <w:contextualSpacing/>
        <w:rPr>
          <w:rFonts w:ascii="Leelawadee" w:hAnsi="Leelawadee" w:cs="Leelawadee"/>
          <w:color w:val="000000" w:themeColor="text1"/>
          <w:sz w:val="20"/>
          <w:szCs w:val="20"/>
        </w:rPr>
      </w:pPr>
    </w:p>
    <w:p w14:paraId="236AD42E" w14:textId="2F2272EC" w:rsidR="009521BF" w:rsidRPr="001478A6" w:rsidRDefault="009A59CA" w:rsidP="001478A6">
      <w:pPr>
        <w:pStyle w:val="sub"/>
        <w:numPr>
          <w:ilvl w:val="0"/>
          <w:numId w:val="36"/>
        </w:numPr>
        <w:tabs>
          <w:tab w:val="clear" w:pos="0"/>
          <w:tab w:val="clear" w:pos="1440"/>
          <w:tab w:val="clear" w:pos="1675"/>
          <w:tab w:val="clear" w:pos="2880"/>
          <w:tab w:val="clear" w:pos="4320"/>
        </w:tabs>
        <w:spacing w:before="0" w:after="0" w:line="360" w:lineRule="auto"/>
        <w:ind w:left="709" w:firstLine="0"/>
        <w:contextualSpacing/>
        <w:rPr>
          <w:rFonts w:ascii="Leelawadee" w:hAnsi="Leelawadee" w:cs="Leelawadee"/>
          <w:color w:val="000000" w:themeColor="text1"/>
          <w:sz w:val="20"/>
          <w:szCs w:val="20"/>
        </w:rPr>
      </w:pPr>
      <w:r w:rsidRPr="001478A6">
        <w:rPr>
          <w:rFonts w:ascii="Leelawadee" w:hAnsi="Leelawadee" w:cs="Leelawadee"/>
          <w:color w:val="000000" w:themeColor="text1"/>
          <w:sz w:val="20"/>
          <w:szCs w:val="20"/>
        </w:rPr>
        <w:t>cumprimento pela Emissora de todas as exigências legais e contratuais aplicáveis para a celebração e formalização de todos os Documentos da Operação dos quais é partes;</w:t>
      </w:r>
    </w:p>
    <w:p w14:paraId="545A9BA9" w14:textId="77777777" w:rsidR="009521BF" w:rsidRPr="001478A6" w:rsidRDefault="009521BF" w:rsidP="001478A6">
      <w:pPr>
        <w:pStyle w:val="sub"/>
        <w:spacing w:before="0" w:after="0" w:line="360" w:lineRule="auto"/>
        <w:ind w:left="709"/>
        <w:contextualSpacing/>
        <w:rPr>
          <w:rFonts w:ascii="Leelawadee" w:hAnsi="Leelawadee" w:cs="Leelawadee"/>
          <w:color w:val="000000" w:themeColor="text1"/>
          <w:sz w:val="20"/>
          <w:szCs w:val="20"/>
        </w:rPr>
      </w:pPr>
    </w:p>
    <w:p w14:paraId="33129004" w14:textId="77777777" w:rsidR="009521BF" w:rsidRPr="001478A6" w:rsidRDefault="009521BF" w:rsidP="001478A6">
      <w:pPr>
        <w:pStyle w:val="sub"/>
        <w:numPr>
          <w:ilvl w:val="0"/>
          <w:numId w:val="36"/>
        </w:numPr>
        <w:tabs>
          <w:tab w:val="clear" w:pos="0"/>
          <w:tab w:val="clear" w:pos="1440"/>
          <w:tab w:val="clear" w:pos="1675"/>
          <w:tab w:val="clear" w:pos="2880"/>
          <w:tab w:val="clear" w:pos="4320"/>
        </w:tabs>
        <w:spacing w:before="0" w:after="0" w:line="360" w:lineRule="auto"/>
        <w:ind w:left="709" w:firstLine="0"/>
        <w:contextualSpacing/>
        <w:rPr>
          <w:rFonts w:ascii="Leelawadee" w:hAnsi="Leelawadee" w:cs="Leelawadee"/>
          <w:color w:val="000000" w:themeColor="text1"/>
          <w:sz w:val="20"/>
          <w:szCs w:val="20"/>
        </w:rPr>
      </w:pPr>
      <w:r w:rsidRPr="001478A6">
        <w:rPr>
          <w:rFonts w:ascii="Leelawadee" w:hAnsi="Leelawadee" w:cs="Leelawadee"/>
          <w:color w:val="000000" w:themeColor="text1"/>
          <w:sz w:val="20"/>
          <w:szCs w:val="20"/>
        </w:rPr>
        <w:t>obtenção do registro da Oferta Restrita dos CRI para distribuição no mercado primário e negociação no mercado secundário na B3;</w:t>
      </w:r>
    </w:p>
    <w:p w14:paraId="6A2BB953" w14:textId="77777777" w:rsidR="009521BF" w:rsidRPr="001478A6" w:rsidRDefault="009521BF" w:rsidP="001478A6">
      <w:pPr>
        <w:pStyle w:val="sub"/>
        <w:spacing w:before="0" w:after="0" w:line="360" w:lineRule="auto"/>
        <w:ind w:left="709"/>
        <w:contextualSpacing/>
        <w:rPr>
          <w:rFonts w:ascii="Leelawadee" w:hAnsi="Leelawadee" w:cs="Leelawadee"/>
          <w:color w:val="000000" w:themeColor="text1"/>
          <w:sz w:val="20"/>
          <w:szCs w:val="20"/>
        </w:rPr>
      </w:pPr>
    </w:p>
    <w:p w14:paraId="2A71971F" w14:textId="0A4FC34D" w:rsidR="009521BF" w:rsidRPr="001478A6" w:rsidRDefault="009521BF" w:rsidP="001478A6">
      <w:pPr>
        <w:pStyle w:val="sub"/>
        <w:numPr>
          <w:ilvl w:val="0"/>
          <w:numId w:val="36"/>
        </w:numPr>
        <w:tabs>
          <w:tab w:val="clear" w:pos="0"/>
          <w:tab w:val="clear" w:pos="1440"/>
          <w:tab w:val="clear" w:pos="1675"/>
          <w:tab w:val="clear" w:pos="2880"/>
          <w:tab w:val="clear" w:pos="4320"/>
        </w:tabs>
        <w:spacing w:before="0" w:after="0" w:line="360" w:lineRule="auto"/>
        <w:ind w:left="709" w:firstLine="0"/>
        <w:contextualSpacing/>
        <w:rPr>
          <w:rFonts w:ascii="Leelawadee" w:hAnsi="Leelawadee" w:cs="Leelawadee"/>
          <w:color w:val="000000" w:themeColor="text1"/>
          <w:sz w:val="20"/>
          <w:szCs w:val="20"/>
        </w:rPr>
      </w:pPr>
      <w:r w:rsidRPr="001478A6">
        <w:rPr>
          <w:rFonts w:ascii="Leelawadee" w:hAnsi="Leelawadee" w:cs="Leelawadee"/>
          <w:color w:val="000000" w:themeColor="text1"/>
          <w:sz w:val="20"/>
          <w:szCs w:val="20"/>
        </w:rPr>
        <w:t>liquidação financeira da Oferta Restrita, mediante subscrição e integralização da totalidade dos CRI;</w:t>
      </w:r>
      <w:r w:rsidR="00054601" w:rsidRPr="001478A6">
        <w:rPr>
          <w:rFonts w:ascii="Leelawadee" w:hAnsi="Leelawadee" w:cs="Leelawadee"/>
          <w:color w:val="000000" w:themeColor="text1"/>
          <w:sz w:val="20"/>
          <w:szCs w:val="20"/>
        </w:rPr>
        <w:t xml:space="preserve"> e</w:t>
      </w:r>
    </w:p>
    <w:p w14:paraId="62BF3E4D" w14:textId="77777777" w:rsidR="009521BF" w:rsidRPr="001478A6" w:rsidRDefault="009521BF" w:rsidP="001478A6">
      <w:pPr>
        <w:pStyle w:val="sub"/>
        <w:spacing w:before="0" w:after="0" w:line="360" w:lineRule="auto"/>
        <w:ind w:left="709"/>
        <w:contextualSpacing/>
        <w:rPr>
          <w:rFonts w:ascii="Leelawadee" w:hAnsi="Leelawadee" w:cs="Leelawadee"/>
          <w:color w:val="000000" w:themeColor="text1"/>
          <w:sz w:val="20"/>
          <w:szCs w:val="20"/>
        </w:rPr>
      </w:pPr>
    </w:p>
    <w:p w14:paraId="057EC10F" w14:textId="7C6849D1" w:rsidR="009521BF" w:rsidRPr="00030ECF" w:rsidRDefault="009521BF" w:rsidP="001478A6">
      <w:pPr>
        <w:pStyle w:val="sub"/>
        <w:numPr>
          <w:ilvl w:val="0"/>
          <w:numId w:val="36"/>
        </w:numPr>
        <w:tabs>
          <w:tab w:val="clear" w:pos="0"/>
          <w:tab w:val="clear" w:pos="1440"/>
          <w:tab w:val="clear" w:pos="1675"/>
          <w:tab w:val="clear" w:pos="2880"/>
          <w:tab w:val="clear" w:pos="4320"/>
        </w:tabs>
        <w:spacing w:before="0" w:after="0" w:line="360" w:lineRule="auto"/>
        <w:ind w:left="709" w:firstLine="0"/>
        <w:contextualSpacing/>
        <w:rPr>
          <w:rFonts w:ascii="Leelawadee" w:hAnsi="Leelawadee" w:cs="Leelawadee"/>
          <w:color w:val="000000" w:themeColor="text1"/>
          <w:sz w:val="20"/>
          <w:szCs w:val="20"/>
        </w:rPr>
      </w:pPr>
      <w:r w:rsidRPr="001478A6">
        <w:rPr>
          <w:rFonts w:ascii="Leelawadee" w:hAnsi="Leelawadee" w:cs="Leelawadee"/>
          <w:color w:val="000000" w:themeColor="text1"/>
          <w:sz w:val="20"/>
          <w:szCs w:val="20"/>
        </w:rPr>
        <w:t>não ocorrência de um Evento de Vencimento Antecipado estabelecido nesta Escritura</w:t>
      </w:r>
      <w:r w:rsidR="00054601" w:rsidRPr="001478A6">
        <w:rPr>
          <w:rFonts w:ascii="Leelawadee" w:hAnsi="Leelawadee" w:cs="Leelawadee"/>
          <w:color w:val="000000" w:themeColor="text1"/>
          <w:sz w:val="20"/>
          <w:szCs w:val="20"/>
        </w:rPr>
        <w:t>.</w:t>
      </w:r>
    </w:p>
    <w:p w14:paraId="11AE8521" w14:textId="77777777" w:rsidR="00830664" w:rsidRPr="001478A6" w:rsidRDefault="00830664" w:rsidP="001478A6">
      <w:pPr>
        <w:pStyle w:val="sub"/>
        <w:widowControl/>
        <w:tabs>
          <w:tab w:val="clear" w:pos="0"/>
          <w:tab w:val="clear" w:pos="1440"/>
          <w:tab w:val="clear" w:pos="2880"/>
          <w:tab w:val="clear" w:pos="4320"/>
        </w:tabs>
        <w:spacing w:before="0" w:after="0" w:line="360" w:lineRule="auto"/>
        <w:ind w:left="709"/>
        <w:contextualSpacing/>
        <w:rPr>
          <w:rFonts w:ascii="Leelawadee" w:hAnsi="Leelawadee" w:cs="Leelawadee"/>
          <w:color w:val="000000" w:themeColor="text1"/>
          <w:sz w:val="20"/>
          <w:szCs w:val="20"/>
        </w:rPr>
      </w:pPr>
    </w:p>
    <w:p w14:paraId="04A776BC" w14:textId="1F2C96BA" w:rsidR="00F54CE3" w:rsidRPr="001478A6" w:rsidRDefault="00F54CE3" w:rsidP="001478A6">
      <w:pPr>
        <w:pStyle w:val="PargrafodaLista"/>
        <w:numPr>
          <w:ilvl w:val="1"/>
          <w:numId w:val="38"/>
        </w:numPr>
        <w:spacing w:line="360" w:lineRule="auto"/>
        <w:contextualSpacing/>
        <w:jc w:val="both"/>
        <w:rPr>
          <w:rFonts w:ascii="Leelawadee" w:hAnsi="Leelawadee" w:cs="Leelawadee"/>
          <w:b/>
          <w:color w:val="000000" w:themeColor="text1"/>
          <w:sz w:val="20"/>
          <w:lang w:val="pt-BR"/>
        </w:rPr>
      </w:pPr>
      <w:bookmarkStart w:id="170" w:name="_DV_M224"/>
      <w:bookmarkStart w:id="171" w:name="_DV_M225"/>
      <w:bookmarkStart w:id="172" w:name="_DV_M226"/>
      <w:bookmarkEnd w:id="170"/>
      <w:bookmarkEnd w:id="171"/>
      <w:bookmarkEnd w:id="172"/>
      <w:r w:rsidRPr="001478A6">
        <w:rPr>
          <w:rFonts w:ascii="Leelawadee" w:hAnsi="Leelawadee" w:cs="Leelawadee"/>
          <w:b/>
          <w:color w:val="000000" w:themeColor="text1"/>
          <w:sz w:val="20"/>
          <w:lang w:val="pt-BR"/>
        </w:rPr>
        <w:t>Repactuação</w:t>
      </w:r>
    </w:p>
    <w:p w14:paraId="2782CAA9" w14:textId="77777777" w:rsidR="00F54CE3" w:rsidRPr="001478A6" w:rsidRDefault="00F54CE3" w:rsidP="001478A6">
      <w:pPr>
        <w:spacing w:line="360" w:lineRule="auto"/>
        <w:contextualSpacing/>
        <w:jc w:val="both"/>
        <w:rPr>
          <w:rFonts w:ascii="Leelawadee" w:hAnsi="Leelawadee" w:cs="Leelawadee"/>
          <w:color w:val="000000" w:themeColor="text1"/>
          <w:sz w:val="20"/>
          <w:szCs w:val="20"/>
        </w:rPr>
      </w:pPr>
    </w:p>
    <w:p w14:paraId="5FA5905B" w14:textId="67BDF7C7" w:rsidR="00F54CE3" w:rsidRPr="001478A6" w:rsidRDefault="00F54CE3" w:rsidP="001478A6">
      <w:pPr>
        <w:pStyle w:val="PargrafodaLista"/>
        <w:numPr>
          <w:ilvl w:val="2"/>
          <w:numId w:val="38"/>
        </w:numPr>
        <w:spacing w:line="360" w:lineRule="auto"/>
        <w:contextualSpacing/>
        <w:jc w:val="both"/>
        <w:rPr>
          <w:rFonts w:ascii="Leelawadee" w:hAnsi="Leelawadee" w:cs="Leelawadee"/>
          <w:color w:val="000000" w:themeColor="text1"/>
          <w:sz w:val="20"/>
          <w:lang w:val="pt-BR"/>
        </w:rPr>
      </w:pPr>
      <w:bookmarkStart w:id="173" w:name="_DV_M227"/>
      <w:bookmarkEnd w:id="173"/>
      <w:r w:rsidRPr="001478A6">
        <w:rPr>
          <w:rFonts w:ascii="Leelawadee" w:hAnsi="Leelawadee" w:cs="Leelawadee"/>
          <w:color w:val="000000" w:themeColor="text1"/>
          <w:sz w:val="20"/>
          <w:lang w:val="pt-BR"/>
        </w:rPr>
        <w:t>Não haverá repactuação programada das Debêntures.</w:t>
      </w:r>
    </w:p>
    <w:p w14:paraId="6D9FE087" w14:textId="77777777" w:rsidR="00F54CE3" w:rsidRPr="001478A6" w:rsidRDefault="00F54CE3" w:rsidP="001478A6">
      <w:pPr>
        <w:spacing w:line="360" w:lineRule="auto"/>
        <w:contextualSpacing/>
        <w:jc w:val="both"/>
        <w:rPr>
          <w:rFonts w:ascii="Leelawadee" w:hAnsi="Leelawadee" w:cs="Leelawadee"/>
          <w:color w:val="000000" w:themeColor="text1"/>
          <w:sz w:val="20"/>
          <w:szCs w:val="20"/>
        </w:rPr>
      </w:pPr>
    </w:p>
    <w:p w14:paraId="29758358" w14:textId="7BE4BF98" w:rsidR="00F54CE3" w:rsidRPr="001478A6" w:rsidRDefault="00F54CE3" w:rsidP="001478A6">
      <w:pPr>
        <w:pStyle w:val="PargrafodaLista"/>
        <w:numPr>
          <w:ilvl w:val="1"/>
          <w:numId w:val="38"/>
        </w:numPr>
        <w:spacing w:line="360" w:lineRule="auto"/>
        <w:contextualSpacing/>
        <w:jc w:val="both"/>
        <w:rPr>
          <w:rFonts w:ascii="Leelawadee" w:hAnsi="Leelawadee" w:cs="Leelawadee"/>
          <w:b/>
          <w:color w:val="000000" w:themeColor="text1"/>
          <w:sz w:val="20"/>
          <w:lang w:val="pt-BR"/>
        </w:rPr>
      </w:pPr>
      <w:bookmarkStart w:id="174" w:name="_DV_M228"/>
      <w:bookmarkEnd w:id="174"/>
      <w:r w:rsidRPr="001478A6">
        <w:rPr>
          <w:rFonts w:ascii="Leelawadee" w:hAnsi="Leelawadee" w:cs="Leelawadee"/>
          <w:b/>
          <w:color w:val="000000" w:themeColor="text1"/>
          <w:sz w:val="20"/>
          <w:lang w:val="pt-BR"/>
        </w:rPr>
        <w:t>Publicidade</w:t>
      </w:r>
    </w:p>
    <w:p w14:paraId="1C3C9AD1" w14:textId="77777777" w:rsidR="00F54CE3" w:rsidRPr="001478A6" w:rsidRDefault="00F54CE3" w:rsidP="001478A6">
      <w:pPr>
        <w:pStyle w:val="Corpodetexto3"/>
        <w:spacing w:line="360" w:lineRule="auto"/>
        <w:contextualSpacing/>
        <w:rPr>
          <w:rFonts w:ascii="Leelawadee" w:hAnsi="Leelawadee" w:cs="Leelawadee"/>
          <w:color w:val="000000" w:themeColor="text1"/>
          <w:sz w:val="20"/>
          <w:szCs w:val="20"/>
        </w:rPr>
      </w:pPr>
    </w:p>
    <w:p w14:paraId="5C0C0137" w14:textId="7E389FEA" w:rsidR="00F54CE3" w:rsidRPr="001478A6" w:rsidRDefault="00F54CE3" w:rsidP="001478A6">
      <w:pPr>
        <w:pStyle w:val="Corpodetexto3"/>
        <w:numPr>
          <w:ilvl w:val="2"/>
          <w:numId w:val="38"/>
        </w:numPr>
        <w:spacing w:line="360" w:lineRule="auto"/>
        <w:ind w:left="0" w:firstLine="0"/>
        <w:contextualSpacing/>
        <w:rPr>
          <w:rFonts w:ascii="Leelawadee" w:hAnsi="Leelawadee" w:cs="Leelawadee"/>
          <w:color w:val="000000" w:themeColor="text1"/>
          <w:sz w:val="20"/>
          <w:szCs w:val="20"/>
        </w:rPr>
      </w:pPr>
      <w:bookmarkStart w:id="175" w:name="_DV_M229"/>
      <w:bookmarkEnd w:id="175"/>
      <w:r w:rsidRPr="001478A6">
        <w:rPr>
          <w:rFonts w:ascii="Leelawadee" w:hAnsi="Leelawadee" w:cs="Leelawadee"/>
          <w:color w:val="000000" w:themeColor="text1"/>
          <w:sz w:val="20"/>
          <w:szCs w:val="20"/>
        </w:rPr>
        <w:t xml:space="preserve">Todos os atos, anúncios, avisos e decisões decorrentes desta Emissão </w:t>
      </w:r>
      <w:r w:rsidR="001F07E2" w:rsidRPr="001478A6">
        <w:rPr>
          <w:rFonts w:ascii="Leelawadee" w:hAnsi="Leelawadee" w:cs="Leelawadee"/>
          <w:color w:val="000000" w:themeColor="text1"/>
          <w:sz w:val="20"/>
          <w:szCs w:val="20"/>
        </w:rPr>
        <w:t xml:space="preserve">de Debêntures </w:t>
      </w:r>
      <w:r w:rsidRPr="001478A6">
        <w:rPr>
          <w:rFonts w:ascii="Leelawadee" w:hAnsi="Leelawadee" w:cs="Leelawadee"/>
          <w:color w:val="000000" w:themeColor="text1"/>
          <w:sz w:val="20"/>
          <w:szCs w:val="20"/>
        </w:rPr>
        <w:t xml:space="preserve">que, de qualquer forma, vierem a envolver interesses da Debenturista, deverão ser obrigatoriamente publicados </w:t>
      </w:r>
      <w:r w:rsidR="002D20A2" w:rsidRPr="001478A6">
        <w:rPr>
          <w:rFonts w:ascii="Leelawadee" w:hAnsi="Leelawadee" w:cs="Leelawadee"/>
          <w:color w:val="000000" w:themeColor="text1"/>
          <w:sz w:val="20"/>
          <w:szCs w:val="20"/>
        </w:rPr>
        <w:t>conforme venha a ser exigido nos termos da legislação aplicável, à época do acontecimento de tais eventos</w:t>
      </w:r>
      <w:r w:rsidRPr="001478A6">
        <w:rPr>
          <w:rFonts w:ascii="Leelawadee" w:hAnsi="Leelawadee" w:cs="Leelawadee"/>
          <w:color w:val="000000" w:themeColor="text1"/>
          <w:sz w:val="20"/>
          <w:szCs w:val="20"/>
        </w:rPr>
        <w:t xml:space="preserve">. </w:t>
      </w:r>
    </w:p>
    <w:p w14:paraId="53978B26" w14:textId="77777777" w:rsidR="00F54CE3" w:rsidRPr="001478A6" w:rsidRDefault="00F54CE3" w:rsidP="001478A6">
      <w:pPr>
        <w:spacing w:line="360" w:lineRule="auto"/>
        <w:contextualSpacing/>
        <w:jc w:val="both"/>
        <w:rPr>
          <w:rFonts w:ascii="Leelawadee" w:hAnsi="Leelawadee" w:cs="Leelawadee"/>
          <w:color w:val="000000" w:themeColor="text1"/>
          <w:sz w:val="20"/>
          <w:szCs w:val="20"/>
        </w:rPr>
      </w:pPr>
    </w:p>
    <w:p w14:paraId="77C2076B" w14:textId="22AC78BB" w:rsidR="00F54CE3" w:rsidRPr="001478A6" w:rsidRDefault="00F54CE3" w:rsidP="001478A6">
      <w:pPr>
        <w:pStyle w:val="PargrafodaLista"/>
        <w:numPr>
          <w:ilvl w:val="1"/>
          <w:numId w:val="38"/>
        </w:numPr>
        <w:spacing w:line="360" w:lineRule="auto"/>
        <w:contextualSpacing/>
        <w:jc w:val="both"/>
        <w:rPr>
          <w:rFonts w:ascii="Leelawadee" w:hAnsi="Leelawadee" w:cs="Leelawadee"/>
          <w:b/>
          <w:color w:val="000000" w:themeColor="text1"/>
          <w:sz w:val="20"/>
          <w:lang w:val="pt-BR"/>
        </w:rPr>
      </w:pPr>
      <w:bookmarkStart w:id="176" w:name="_DV_M231"/>
      <w:bookmarkEnd w:id="176"/>
      <w:r w:rsidRPr="001478A6">
        <w:rPr>
          <w:rFonts w:ascii="Leelawadee" w:hAnsi="Leelawadee" w:cs="Leelawadee"/>
          <w:b/>
          <w:color w:val="000000" w:themeColor="text1"/>
          <w:sz w:val="20"/>
          <w:lang w:val="pt-BR"/>
        </w:rPr>
        <w:t>Comprovação de Titularidade das Debêntures</w:t>
      </w:r>
    </w:p>
    <w:p w14:paraId="69A3932C" w14:textId="77777777" w:rsidR="00F54CE3" w:rsidRPr="001478A6" w:rsidRDefault="00F54CE3" w:rsidP="001478A6">
      <w:pPr>
        <w:pStyle w:val="sub"/>
        <w:widowControl/>
        <w:tabs>
          <w:tab w:val="clear" w:pos="0"/>
          <w:tab w:val="clear" w:pos="1440"/>
          <w:tab w:val="clear" w:pos="2880"/>
          <w:tab w:val="clear" w:pos="4320"/>
        </w:tabs>
        <w:spacing w:before="0" w:after="0" w:line="360" w:lineRule="auto"/>
        <w:contextualSpacing/>
        <w:rPr>
          <w:rFonts w:ascii="Leelawadee" w:hAnsi="Leelawadee" w:cs="Leelawadee"/>
          <w:color w:val="000000" w:themeColor="text1"/>
          <w:sz w:val="20"/>
          <w:szCs w:val="20"/>
        </w:rPr>
      </w:pPr>
    </w:p>
    <w:p w14:paraId="4351F033" w14:textId="6B7AA199" w:rsidR="00F54CE3" w:rsidRPr="001478A6" w:rsidRDefault="00F54CE3" w:rsidP="001478A6">
      <w:pPr>
        <w:pStyle w:val="PargrafodaLista"/>
        <w:numPr>
          <w:ilvl w:val="2"/>
          <w:numId w:val="38"/>
        </w:numPr>
        <w:spacing w:line="360" w:lineRule="auto"/>
        <w:ind w:left="0" w:firstLine="0"/>
        <w:contextualSpacing/>
        <w:jc w:val="both"/>
        <w:rPr>
          <w:rFonts w:ascii="Leelawadee" w:hAnsi="Leelawadee" w:cs="Leelawadee"/>
          <w:color w:val="000000" w:themeColor="text1"/>
          <w:sz w:val="20"/>
          <w:lang w:val="pt-BR"/>
        </w:rPr>
      </w:pPr>
      <w:bookmarkStart w:id="177" w:name="_DV_M232"/>
      <w:bookmarkEnd w:id="177"/>
      <w:r w:rsidRPr="001478A6">
        <w:rPr>
          <w:rFonts w:ascii="Leelawadee" w:hAnsi="Leelawadee" w:cs="Leelawadee"/>
          <w:color w:val="000000" w:themeColor="text1"/>
          <w:sz w:val="20"/>
          <w:lang w:val="pt-BR"/>
        </w:rPr>
        <w:t xml:space="preserve">Para todos os fins de direito, a titularidade das Debêntures será comprovada pela inscrição do titular das Debêntures no Livro de Registro </w:t>
      </w:r>
      <w:r w:rsidR="002E6859" w:rsidRPr="001478A6">
        <w:rPr>
          <w:rFonts w:ascii="Leelawadee" w:hAnsi="Leelawadee" w:cs="Leelawadee"/>
          <w:sz w:val="20"/>
          <w:lang w:val="pt-BR"/>
        </w:rPr>
        <w:t>da Emissora</w:t>
      </w:r>
      <w:r w:rsidRPr="001478A6">
        <w:rPr>
          <w:rFonts w:ascii="Leelawadee" w:hAnsi="Leelawadee" w:cs="Leelawadee"/>
          <w:color w:val="000000" w:themeColor="text1"/>
          <w:sz w:val="20"/>
          <w:lang w:val="pt-BR"/>
        </w:rPr>
        <w:t xml:space="preserve">. A Emissora se obriga a promover a inscrição da Debenturista no Livro de Registro em prazo não superior a </w:t>
      </w:r>
      <w:r w:rsidR="009521BF" w:rsidRPr="001478A6">
        <w:rPr>
          <w:rFonts w:ascii="Leelawadee" w:hAnsi="Leelawadee" w:cs="Leelawadee"/>
          <w:color w:val="000000" w:themeColor="text1"/>
          <w:sz w:val="20"/>
          <w:lang w:val="pt-BR"/>
        </w:rPr>
        <w:t xml:space="preserve">05 </w:t>
      </w:r>
      <w:r w:rsidRPr="001478A6">
        <w:rPr>
          <w:rFonts w:ascii="Leelawadee" w:hAnsi="Leelawadee" w:cs="Leelawadee"/>
          <w:color w:val="000000" w:themeColor="text1"/>
          <w:sz w:val="20"/>
          <w:lang w:val="pt-BR"/>
        </w:rPr>
        <w:t>(</w:t>
      </w:r>
      <w:r w:rsidR="009521BF" w:rsidRPr="001478A6">
        <w:rPr>
          <w:rFonts w:ascii="Leelawadee" w:hAnsi="Leelawadee" w:cs="Leelawadee"/>
          <w:color w:val="000000" w:themeColor="text1"/>
          <w:sz w:val="20"/>
          <w:lang w:val="pt-BR"/>
        </w:rPr>
        <w:t>cinco</w:t>
      </w:r>
      <w:r w:rsidRPr="001478A6">
        <w:rPr>
          <w:rFonts w:ascii="Leelawadee" w:hAnsi="Leelawadee" w:cs="Leelawadee"/>
          <w:color w:val="000000" w:themeColor="text1"/>
          <w:sz w:val="20"/>
          <w:lang w:val="pt-BR"/>
        </w:rPr>
        <w:t xml:space="preserve">) Dias Úteis a contar da </w:t>
      </w:r>
      <w:r w:rsidR="009521BF" w:rsidRPr="001478A6">
        <w:rPr>
          <w:rFonts w:ascii="Leelawadee" w:hAnsi="Leelawadee" w:cs="Leelawadee"/>
          <w:color w:val="000000" w:themeColor="text1"/>
          <w:sz w:val="20"/>
          <w:lang w:val="pt-BR"/>
        </w:rPr>
        <w:t>Data de Integralização das Debêntures</w:t>
      </w:r>
      <w:r w:rsidRPr="001478A6">
        <w:rPr>
          <w:rFonts w:ascii="Leelawadee" w:hAnsi="Leelawadee" w:cs="Leelawadee"/>
          <w:color w:val="000000" w:themeColor="text1"/>
          <w:sz w:val="20"/>
          <w:lang w:val="pt-BR"/>
        </w:rPr>
        <w:t xml:space="preserve">. Para fins de comprovação do cumprimento da obrigação descrita </w:t>
      </w:r>
      <w:r w:rsidR="009521BF" w:rsidRPr="001478A6">
        <w:rPr>
          <w:rFonts w:ascii="Leelawadee" w:hAnsi="Leelawadee" w:cs="Leelawadee"/>
          <w:color w:val="000000" w:themeColor="text1"/>
          <w:sz w:val="20"/>
          <w:lang w:val="pt-BR"/>
        </w:rPr>
        <w:t>no presente item</w:t>
      </w:r>
      <w:r w:rsidRPr="001478A6">
        <w:rPr>
          <w:rFonts w:ascii="Leelawadee" w:hAnsi="Leelawadee" w:cs="Leelawadee"/>
          <w:color w:val="000000" w:themeColor="text1"/>
          <w:sz w:val="20"/>
          <w:lang w:val="pt-BR"/>
        </w:rPr>
        <w:t xml:space="preserve"> quanto à inscrição da </w:t>
      </w:r>
      <w:r w:rsidR="00B32FCF" w:rsidRPr="001478A6">
        <w:rPr>
          <w:rFonts w:ascii="Leelawadee" w:hAnsi="Leelawadee" w:cs="Leelawadee"/>
          <w:color w:val="000000" w:themeColor="text1"/>
          <w:sz w:val="20"/>
          <w:lang w:val="pt-BR"/>
        </w:rPr>
        <w:t>Debenturista</w:t>
      </w:r>
      <w:r w:rsidRPr="001478A6">
        <w:rPr>
          <w:rFonts w:ascii="Leelawadee" w:hAnsi="Leelawadee" w:cs="Leelawadee"/>
          <w:color w:val="000000" w:themeColor="text1"/>
          <w:sz w:val="20"/>
          <w:lang w:val="pt-BR"/>
        </w:rPr>
        <w:t xml:space="preserve">, a Emissora deverá, dentro do prazo acima mencionado, apresentar à </w:t>
      </w:r>
      <w:r w:rsidR="00B32FCF" w:rsidRPr="001478A6">
        <w:rPr>
          <w:rFonts w:ascii="Leelawadee" w:hAnsi="Leelawadee" w:cs="Leelawadee"/>
          <w:color w:val="000000" w:themeColor="text1"/>
          <w:sz w:val="20"/>
          <w:lang w:val="pt-BR"/>
        </w:rPr>
        <w:t>Debenturista</w:t>
      </w:r>
      <w:r w:rsidRPr="001478A6">
        <w:rPr>
          <w:rFonts w:ascii="Leelawadee" w:hAnsi="Leelawadee" w:cs="Leelawadee"/>
          <w:color w:val="000000" w:themeColor="text1"/>
          <w:sz w:val="20"/>
          <w:lang w:val="pt-BR"/>
        </w:rPr>
        <w:t xml:space="preserve">, cópia autenticada da página do Livro de Registro </w:t>
      </w:r>
      <w:r w:rsidR="002E6859" w:rsidRPr="001478A6">
        <w:rPr>
          <w:rFonts w:ascii="Leelawadee" w:hAnsi="Leelawadee" w:cs="Leelawadee"/>
          <w:sz w:val="20"/>
          <w:lang w:val="pt-BR"/>
        </w:rPr>
        <w:t>da Emissora</w:t>
      </w:r>
      <w:r w:rsidRPr="001478A6">
        <w:rPr>
          <w:rFonts w:ascii="Leelawadee" w:hAnsi="Leelawadee" w:cs="Leelawadee"/>
          <w:color w:val="000000" w:themeColor="text1"/>
          <w:sz w:val="20"/>
          <w:lang w:val="pt-BR"/>
        </w:rPr>
        <w:t xml:space="preserve"> que contenha a inscrição do seu nome como detentora da totalidade das Debêntures</w:t>
      </w:r>
      <w:r w:rsidR="003F6B44" w:rsidRPr="001478A6">
        <w:rPr>
          <w:rFonts w:ascii="Leelawadee" w:hAnsi="Leelawadee" w:cs="Leelawadee"/>
          <w:color w:val="000000" w:themeColor="text1"/>
          <w:sz w:val="20"/>
          <w:lang w:val="pt-BR"/>
        </w:rPr>
        <w:t>, com cópia digitalizada ao Agente Fiduciário dos CRI</w:t>
      </w:r>
      <w:r w:rsidRPr="001478A6">
        <w:rPr>
          <w:rFonts w:ascii="Leelawadee" w:hAnsi="Leelawadee" w:cs="Leelawadee"/>
          <w:color w:val="000000" w:themeColor="text1"/>
          <w:sz w:val="20"/>
          <w:lang w:val="pt-BR"/>
        </w:rPr>
        <w:t xml:space="preserve">. </w:t>
      </w:r>
    </w:p>
    <w:p w14:paraId="3978BFFA" w14:textId="77777777" w:rsidR="00F54CE3" w:rsidRPr="001478A6" w:rsidRDefault="00F54CE3" w:rsidP="001478A6">
      <w:pPr>
        <w:spacing w:line="360" w:lineRule="auto"/>
        <w:contextualSpacing/>
        <w:jc w:val="both"/>
        <w:rPr>
          <w:rFonts w:ascii="Leelawadee" w:hAnsi="Leelawadee" w:cs="Leelawadee"/>
          <w:color w:val="000000" w:themeColor="text1"/>
          <w:sz w:val="20"/>
          <w:szCs w:val="20"/>
        </w:rPr>
      </w:pPr>
    </w:p>
    <w:p w14:paraId="68699F6D" w14:textId="43623E98" w:rsidR="00F54CE3" w:rsidRPr="001478A6" w:rsidRDefault="00F54CE3" w:rsidP="001478A6">
      <w:pPr>
        <w:pStyle w:val="PargrafodaLista"/>
        <w:numPr>
          <w:ilvl w:val="1"/>
          <w:numId w:val="38"/>
        </w:numPr>
        <w:spacing w:line="360" w:lineRule="auto"/>
        <w:contextualSpacing/>
        <w:jc w:val="both"/>
        <w:rPr>
          <w:rFonts w:ascii="Leelawadee" w:hAnsi="Leelawadee" w:cs="Leelawadee"/>
          <w:b/>
          <w:color w:val="000000" w:themeColor="text1"/>
          <w:sz w:val="20"/>
          <w:lang w:val="pt-BR"/>
        </w:rPr>
      </w:pPr>
      <w:bookmarkStart w:id="178" w:name="_DV_C278"/>
      <w:r w:rsidRPr="001478A6">
        <w:rPr>
          <w:rStyle w:val="DeltaViewInsertion"/>
          <w:rFonts w:ascii="Leelawadee" w:hAnsi="Leelawadee" w:cs="Leelawadee"/>
          <w:b/>
          <w:color w:val="000000" w:themeColor="text1"/>
          <w:sz w:val="20"/>
          <w:u w:val="none"/>
          <w:lang w:val="pt-BR"/>
        </w:rPr>
        <w:t>Liquidez e Estabilização</w:t>
      </w:r>
      <w:bookmarkEnd w:id="178"/>
    </w:p>
    <w:p w14:paraId="37160EFC" w14:textId="77777777" w:rsidR="00F54CE3" w:rsidRPr="001478A6" w:rsidRDefault="00F54CE3" w:rsidP="001478A6">
      <w:pPr>
        <w:spacing w:line="360" w:lineRule="auto"/>
        <w:contextualSpacing/>
        <w:jc w:val="both"/>
        <w:rPr>
          <w:rFonts w:ascii="Leelawadee" w:hAnsi="Leelawadee" w:cs="Leelawadee"/>
          <w:color w:val="000000" w:themeColor="text1"/>
          <w:sz w:val="20"/>
          <w:szCs w:val="20"/>
        </w:rPr>
      </w:pPr>
    </w:p>
    <w:p w14:paraId="6449B316" w14:textId="3F4904AF" w:rsidR="00F54CE3" w:rsidRPr="001478A6" w:rsidRDefault="00F54CE3" w:rsidP="001478A6">
      <w:pPr>
        <w:pStyle w:val="Corpodetexto"/>
        <w:numPr>
          <w:ilvl w:val="2"/>
          <w:numId w:val="38"/>
        </w:numPr>
        <w:spacing w:line="360" w:lineRule="auto"/>
        <w:ind w:left="0" w:right="57" w:firstLine="0"/>
        <w:contextualSpacing/>
        <w:rPr>
          <w:rFonts w:ascii="Leelawadee" w:hAnsi="Leelawadee" w:cs="Leelawadee"/>
          <w:color w:val="000000" w:themeColor="text1"/>
          <w:sz w:val="20"/>
          <w:szCs w:val="20"/>
        </w:rPr>
      </w:pPr>
      <w:bookmarkStart w:id="179" w:name="_DV_C279"/>
      <w:r w:rsidRPr="001478A6">
        <w:rPr>
          <w:rStyle w:val="DeltaViewInsertion"/>
          <w:rFonts w:ascii="Leelawadee" w:hAnsi="Leelawadee" w:cs="Leelawadee"/>
          <w:color w:val="000000" w:themeColor="text1"/>
          <w:sz w:val="20"/>
          <w:szCs w:val="20"/>
          <w:u w:val="none"/>
        </w:rPr>
        <w:t>Não será constituído fundo de manutenção de liquidez ou firmado contrato de garantia de liquidez ou estabilização de preço para as Debêntures.</w:t>
      </w:r>
      <w:bookmarkEnd w:id="179"/>
    </w:p>
    <w:p w14:paraId="7E825EFA" w14:textId="77777777" w:rsidR="00AF62F8" w:rsidRPr="001478A6" w:rsidRDefault="00AF62F8" w:rsidP="001478A6">
      <w:pPr>
        <w:spacing w:line="360" w:lineRule="auto"/>
        <w:contextualSpacing/>
        <w:jc w:val="both"/>
        <w:rPr>
          <w:rFonts w:ascii="Leelawadee" w:hAnsi="Leelawadee" w:cs="Leelawadee"/>
          <w:color w:val="000000" w:themeColor="text1"/>
          <w:sz w:val="20"/>
          <w:szCs w:val="20"/>
        </w:rPr>
      </w:pPr>
    </w:p>
    <w:p w14:paraId="6A82AB1B" w14:textId="2CCCD033" w:rsidR="00AF62F8" w:rsidRPr="00030ECF" w:rsidRDefault="00AF62F8" w:rsidP="001478A6">
      <w:pPr>
        <w:pStyle w:val="Nvel1"/>
        <w:numPr>
          <w:ilvl w:val="0"/>
          <w:numId w:val="0"/>
        </w:numPr>
        <w:tabs>
          <w:tab w:val="clear" w:pos="1418"/>
        </w:tabs>
        <w:jc w:val="left"/>
        <w:rPr>
          <w:rFonts w:cs="Leelawadee"/>
          <w:szCs w:val="20"/>
        </w:rPr>
      </w:pPr>
      <w:r w:rsidRPr="00030ECF">
        <w:rPr>
          <w:rFonts w:cs="Leelawadee"/>
          <w:szCs w:val="20"/>
        </w:rPr>
        <w:t>CLÁUSULA SÉTIMA – VINCULAÇÃO À OPERAÇÃO DE SECURITIZAÇÃO DE RECEBÍVEIS IMOBILIÁRIOS</w:t>
      </w:r>
    </w:p>
    <w:p w14:paraId="31EB289D" w14:textId="77777777" w:rsidR="00AF62F8" w:rsidRPr="001478A6" w:rsidRDefault="00AF62F8" w:rsidP="001478A6">
      <w:pPr>
        <w:spacing w:line="360" w:lineRule="auto"/>
        <w:contextualSpacing/>
        <w:jc w:val="both"/>
        <w:rPr>
          <w:rFonts w:ascii="Leelawadee" w:hAnsi="Leelawadee" w:cs="Leelawadee"/>
          <w:b/>
          <w:color w:val="000000" w:themeColor="text1"/>
          <w:sz w:val="20"/>
          <w:szCs w:val="20"/>
        </w:rPr>
      </w:pPr>
    </w:p>
    <w:p w14:paraId="2581E7E7" w14:textId="7FE355B8" w:rsidR="00AF62F8" w:rsidRPr="001478A6" w:rsidRDefault="00AF62F8" w:rsidP="001478A6">
      <w:pPr>
        <w:pStyle w:val="PargrafodaLista"/>
        <w:numPr>
          <w:ilvl w:val="1"/>
          <w:numId w:val="39"/>
        </w:numPr>
        <w:spacing w:line="360" w:lineRule="auto"/>
        <w:ind w:left="0" w:firstLine="0"/>
        <w:contextualSpacing/>
        <w:jc w:val="both"/>
        <w:rPr>
          <w:rFonts w:ascii="Leelawadee" w:hAnsi="Leelawadee" w:cs="Leelawadee"/>
          <w:bCs/>
          <w:color w:val="000000" w:themeColor="text1"/>
          <w:sz w:val="20"/>
          <w:lang w:val="pt-BR"/>
        </w:rPr>
      </w:pPr>
      <w:r w:rsidRPr="001478A6">
        <w:rPr>
          <w:rFonts w:ascii="Leelawadee" w:hAnsi="Leelawadee" w:cs="Leelawadee"/>
          <w:bCs/>
          <w:color w:val="000000" w:themeColor="text1"/>
          <w:sz w:val="20"/>
          <w:lang w:val="pt-BR"/>
        </w:rPr>
        <w:t>As Debêntures serão subscritas e integralizadas exclusivamente pela Debenturista, no âmbito de operação de securitização dos Créditos Imobiliários que resultará na Emissão dos CRI, mediante assinatura no respectivo boletim de subscrição das Debêntures</w:t>
      </w:r>
      <w:r w:rsidR="00D31F09" w:rsidRPr="001478A6">
        <w:rPr>
          <w:rFonts w:ascii="Leelawadee" w:hAnsi="Leelawadee" w:cs="Leelawadee"/>
          <w:bCs/>
          <w:color w:val="000000" w:themeColor="text1"/>
          <w:sz w:val="20"/>
          <w:lang w:val="pt-BR"/>
        </w:rPr>
        <w:t xml:space="preserve">, nos termos do Anexo </w:t>
      </w:r>
      <w:r w:rsidR="00E73BE8">
        <w:rPr>
          <w:rFonts w:ascii="Leelawadee" w:hAnsi="Leelawadee" w:cs="Leelawadee"/>
          <w:bCs/>
          <w:color w:val="000000" w:themeColor="text1"/>
          <w:sz w:val="20"/>
          <w:lang w:val="pt-BR"/>
        </w:rPr>
        <w:t>III</w:t>
      </w:r>
      <w:r w:rsidR="00D31F09" w:rsidRPr="001478A6">
        <w:rPr>
          <w:rFonts w:ascii="Leelawadee" w:hAnsi="Leelawadee" w:cs="Leelawadee"/>
          <w:bCs/>
          <w:color w:val="000000" w:themeColor="text1"/>
          <w:sz w:val="20"/>
          <w:lang w:val="pt-BR"/>
        </w:rPr>
        <w:t xml:space="preserve"> desta Escritura</w:t>
      </w:r>
      <w:r w:rsidRPr="001478A6">
        <w:rPr>
          <w:rFonts w:ascii="Leelawadee" w:hAnsi="Leelawadee" w:cs="Leelawadee"/>
          <w:bCs/>
          <w:color w:val="000000" w:themeColor="text1"/>
          <w:sz w:val="20"/>
          <w:lang w:val="pt-BR"/>
        </w:rPr>
        <w:t>.</w:t>
      </w:r>
    </w:p>
    <w:p w14:paraId="03AA4CBB" w14:textId="77777777" w:rsidR="00AF62F8" w:rsidRPr="001478A6" w:rsidRDefault="00AF62F8" w:rsidP="001478A6">
      <w:pPr>
        <w:spacing w:line="360" w:lineRule="auto"/>
        <w:contextualSpacing/>
        <w:jc w:val="both"/>
        <w:rPr>
          <w:rFonts w:ascii="Leelawadee" w:hAnsi="Leelawadee" w:cs="Leelawadee"/>
          <w:bCs/>
          <w:color w:val="000000" w:themeColor="text1"/>
          <w:sz w:val="20"/>
          <w:szCs w:val="20"/>
        </w:rPr>
      </w:pPr>
    </w:p>
    <w:p w14:paraId="374E642C" w14:textId="239D34F3" w:rsidR="00AF62F8" w:rsidRPr="001478A6" w:rsidRDefault="00AF62F8" w:rsidP="001478A6">
      <w:pPr>
        <w:pStyle w:val="PargrafodaLista"/>
        <w:numPr>
          <w:ilvl w:val="1"/>
          <w:numId w:val="39"/>
        </w:numPr>
        <w:spacing w:line="360" w:lineRule="auto"/>
        <w:ind w:left="0" w:firstLine="0"/>
        <w:contextualSpacing/>
        <w:jc w:val="both"/>
        <w:rPr>
          <w:rFonts w:ascii="Leelawadee" w:hAnsi="Leelawadee" w:cs="Leelawadee"/>
          <w:bCs/>
          <w:color w:val="000000" w:themeColor="text1"/>
          <w:sz w:val="20"/>
          <w:lang w:val="pt-BR"/>
        </w:rPr>
      </w:pPr>
      <w:bookmarkStart w:id="180" w:name="_Ref3840222"/>
      <w:bookmarkStart w:id="181" w:name="_Ref531012312"/>
      <w:r w:rsidRPr="001478A6">
        <w:rPr>
          <w:rFonts w:ascii="Leelawadee" w:hAnsi="Leelawadee" w:cs="Leelawadee"/>
          <w:bCs/>
          <w:color w:val="000000" w:themeColor="text1"/>
          <w:sz w:val="20"/>
          <w:lang w:val="pt-BR"/>
        </w:rPr>
        <w:t>Após a subscrição das Debêntures pela Debenturista, a Debenturista (i) será a única titular dos Créditos Imobiliários</w:t>
      </w:r>
      <w:r w:rsidR="00B32FCF" w:rsidRPr="001478A6">
        <w:rPr>
          <w:rFonts w:ascii="Leelawadee" w:hAnsi="Leelawadee" w:cs="Leelawadee"/>
          <w:bCs/>
          <w:color w:val="000000" w:themeColor="text1"/>
          <w:sz w:val="20"/>
          <w:lang w:val="pt-BR"/>
        </w:rPr>
        <w:t>,</w:t>
      </w:r>
      <w:r w:rsidRPr="001478A6">
        <w:rPr>
          <w:rFonts w:ascii="Leelawadee" w:hAnsi="Leelawadee" w:cs="Leelawadee"/>
          <w:bCs/>
          <w:color w:val="000000" w:themeColor="text1"/>
          <w:sz w:val="20"/>
          <w:lang w:val="pt-BR"/>
        </w:rPr>
        <w:t xml:space="preserve"> e (</w:t>
      </w:r>
      <w:proofErr w:type="spellStart"/>
      <w:r w:rsidRPr="001478A6">
        <w:rPr>
          <w:rFonts w:ascii="Leelawadee" w:hAnsi="Leelawadee" w:cs="Leelawadee"/>
          <w:bCs/>
          <w:color w:val="000000" w:themeColor="text1"/>
          <w:sz w:val="20"/>
          <w:lang w:val="pt-BR"/>
        </w:rPr>
        <w:t>ii</w:t>
      </w:r>
      <w:proofErr w:type="spellEnd"/>
      <w:r w:rsidRPr="001478A6">
        <w:rPr>
          <w:rFonts w:ascii="Leelawadee" w:hAnsi="Leelawadee" w:cs="Leelawadee"/>
          <w:bCs/>
          <w:color w:val="000000" w:themeColor="text1"/>
          <w:sz w:val="20"/>
          <w:lang w:val="pt-BR"/>
        </w:rPr>
        <w:t xml:space="preserve">) emitirá uma CCI para representar os Créditos Imobiliários, por meio da Escritura de Emissão de CCI, sendo que as Debêntures e os Créditos Imobiliários decorrentes das Debêntures, </w:t>
      </w:r>
      <w:bookmarkStart w:id="182" w:name="_Ref13849141"/>
      <w:r w:rsidRPr="001478A6">
        <w:rPr>
          <w:rFonts w:ascii="Leelawadee" w:hAnsi="Leelawadee" w:cs="Leelawadee"/>
          <w:bCs/>
          <w:color w:val="000000" w:themeColor="text1"/>
          <w:sz w:val="20"/>
          <w:lang w:val="pt-BR"/>
        </w:rPr>
        <w:t xml:space="preserve">representados pela CCI, serão utilizados como lastro dos CRI, nos termos do Termo de Securitização, </w:t>
      </w:r>
      <w:r w:rsidR="00B32FCF" w:rsidRPr="001478A6">
        <w:rPr>
          <w:rFonts w:ascii="Leelawadee" w:hAnsi="Leelawadee" w:cs="Leelawadee"/>
          <w:bCs/>
          <w:color w:val="000000" w:themeColor="text1"/>
          <w:sz w:val="20"/>
          <w:lang w:val="pt-BR"/>
        </w:rPr>
        <w:t>e</w:t>
      </w:r>
      <w:r w:rsidRPr="001478A6">
        <w:rPr>
          <w:rFonts w:ascii="Leelawadee" w:hAnsi="Leelawadee" w:cs="Leelawadee"/>
          <w:bCs/>
          <w:color w:val="000000" w:themeColor="text1"/>
          <w:sz w:val="20"/>
          <w:lang w:val="pt-BR"/>
        </w:rPr>
        <w:t xml:space="preserve"> os CRI serão objeto da Oferta Restrita.</w:t>
      </w:r>
      <w:bookmarkEnd w:id="180"/>
      <w:bookmarkEnd w:id="181"/>
      <w:bookmarkEnd w:id="182"/>
    </w:p>
    <w:p w14:paraId="5565B557" w14:textId="77777777" w:rsidR="00AF62F8" w:rsidRPr="001478A6" w:rsidRDefault="00AF62F8" w:rsidP="001478A6">
      <w:pPr>
        <w:spacing w:line="360" w:lineRule="auto"/>
        <w:contextualSpacing/>
        <w:jc w:val="both"/>
        <w:rPr>
          <w:rFonts w:ascii="Leelawadee" w:hAnsi="Leelawadee" w:cs="Leelawadee"/>
          <w:bCs/>
          <w:color w:val="000000" w:themeColor="text1"/>
          <w:sz w:val="20"/>
          <w:szCs w:val="20"/>
        </w:rPr>
      </w:pPr>
    </w:p>
    <w:p w14:paraId="39EA9DC7" w14:textId="6EA6350E" w:rsidR="00AF62F8" w:rsidRPr="001478A6" w:rsidRDefault="00AF62F8" w:rsidP="001478A6">
      <w:pPr>
        <w:pStyle w:val="PargrafodaLista"/>
        <w:numPr>
          <w:ilvl w:val="1"/>
          <w:numId w:val="39"/>
        </w:numPr>
        <w:spacing w:line="360" w:lineRule="auto"/>
        <w:ind w:left="0" w:firstLine="0"/>
        <w:contextualSpacing/>
        <w:jc w:val="both"/>
        <w:rPr>
          <w:rFonts w:ascii="Leelawadee" w:hAnsi="Leelawadee" w:cs="Leelawadee"/>
          <w:bCs/>
          <w:color w:val="000000" w:themeColor="text1"/>
          <w:sz w:val="20"/>
          <w:lang w:val="pt-BR"/>
        </w:rPr>
      </w:pPr>
      <w:r w:rsidRPr="001478A6">
        <w:rPr>
          <w:rFonts w:ascii="Leelawadee" w:hAnsi="Leelawadee" w:cs="Leelawadee"/>
          <w:bCs/>
          <w:color w:val="000000" w:themeColor="text1"/>
          <w:sz w:val="20"/>
          <w:lang w:val="pt-BR"/>
        </w:rPr>
        <w:t xml:space="preserve">A Emissora obriga-se a tomar todas as providências necessárias à viabilização da Operação de Securitização a que se refere o item </w:t>
      </w:r>
      <w:r w:rsidRPr="00030ECF">
        <w:rPr>
          <w:rFonts w:ascii="Leelawadee" w:hAnsi="Leelawadee" w:cs="Leelawadee"/>
          <w:bCs/>
          <w:color w:val="000000" w:themeColor="text1"/>
          <w:sz w:val="20"/>
          <w:lang w:val="pt-BR"/>
        </w:rPr>
        <w:fldChar w:fldCharType="begin"/>
      </w:r>
      <w:r w:rsidRPr="001478A6">
        <w:rPr>
          <w:rFonts w:ascii="Leelawadee" w:hAnsi="Leelawadee" w:cs="Leelawadee"/>
          <w:bCs/>
          <w:color w:val="000000" w:themeColor="text1"/>
          <w:sz w:val="20"/>
          <w:lang w:val="pt-BR"/>
        </w:rPr>
        <w:instrText xml:space="preserve"> REF _Ref3840222 \r \h </w:instrText>
      </w:r>
      <w:r w:rsidR="001478A6" w:rsidRPr="001478A6">
        <w:rPr>
          <w:rFonts w:ascii="Leelawadee" w:hAnsi="Leelawadee" w:cs="Leelawadee"/>
          <w:bCs/>
          <w:color w:val="000000" w:themeColor="text1"/>
          <w:sz w:val="20"/>
          <w:lang w:val="pt-BR"/>
        </w:rPr>
        <w:instrText xml:space="preserve"> \* MERGEFORMAT </w:instrText>
      </w:r>
      <w:r w:rsidRPr="00030ECF">
        <w:rPr>
          <w:rFonts w:ascii="Leelawadee" w:hAnsi="Leelawadee" w:cs="Leelawadee"/>
          <w:bCs/>
          <w:color w:val="000000" w:themeColor="text1"/>
          <w:sz w:val="20"/>
          <w:lang w:val="pt-BR"/>
        </w:rPr>
      </w:r>
      <w:r w:rsidRPr="00030ECF">
        <w:rPr>
          <w:rFonts w:ascii="Leelawadee" w:hAnsi="Leelawadee" w:cs="Leelawadee"/>
          <w:bCs/>
          <w:color w:val="000000" w:themeColor="text1"/>
          <w:sz w:val="20"/>
          <w:lang w:val="pt-BR"/>
        </w:rPr>
        <w:fldChar w:fldCharType="separate"/>
      </w:r>
      <w:r w:rsidR="00B2470D">
        <w:rPr>
          <w:rFonts w:ascii="Leelawadee" w:hAnsi="Leelawadee" w:cs="Leelawadee"/>
          <w:bCs/>
          <w:color w:val="000000" w:themeColor="text1"/>
          <w:sz w:val="20"/>
          <w:lang w:val="pt-BR"/>
        </w:rPr>
        <w:t>7.2</w:t>
      </w:r>
      <w:r w:rsidRPr="00030ECF">
        <w:rPr>
          <w:rFonts w:ascii="Leelawadee" w:hAnsi="Leelawadee" w:cs="Leelawadee"/>
          <w:bCs/>
          <w:color w:val="000000" w:themeColor="text1"/>
          <w:sz w:val="20"/>
          <w:lang w:val="pt-BR"/>
        </w:rPr>
        <w:fldChar w:fldCharType="end"/>
      </w:r>
      <w:r w:rsidRPr="001478A6">
        <w:rPr>
          <w:rFonts w:ascii="Leelawadee" w:hAnsi="Leelawadee" w:cs="Leelawadee"/>
          <w:bCs/>
          <w:color w:val="000000" w:themeColor="text1"/>
          <w:sz w:val="20"/>
          <w:lang w:val="pt-BR"/>
        </w:rPr>
        <w:t xml:space="preserve"> acima</w:t>
      </w:r>
    </w:p>
    <w:p w14:paraId="78B3A698" w14:textId="77777777" w:rsidR="00AF62F8" w:rsidRPr="001478A6" w:rsidRDefault="00AF62F8" w:rsidP="001478A6">
      <w:pPr>
        <w:spacing w:line="360" w:lineRule="auto"/>
        <w:contextualSpacing/>
        <w:jc w:val="both"/>
        <w:rPr>
          <w:rFonts w:ascii="Leelawadee" w:hAnsi="Leelawadee" w:cs="Leelawadee"/>
          <w:bCs/>
          <w:color w:val="000000" w:themeColor="text1"/>
          <w:sz w:val="20"/>
          <w:szCs w:val="20"/>
        </w:rPr>
      </w:pPr>
    </w:p>
    <w:p w14:paraId="1F0B041D" w14:textId="49C02A89" w:rsidR="00AF62F8" w:rsidRPr="001478A6" w:rsidRDefault="00AF62F8" w:rsidP="001478A6">
      <w:pPr>
        <w:pStyle w:val="PargrafodaLista"/>
        <w:numPr>
          <w:ilvl w:val="1"/>
          <w:numId w:val="39"/>
        </w:numPr>
        <w:spacing w:line="360" w:lineRule="auto"/>
        <w:ind w:left="0" w:firstLine="0"/>
        <w:contextualSpacing/>
        <w:jc w:val="both"/>
        <w:rPr>
          <w:rFonts w:ascii="Leelawadee" w:hAnsi="Leelawadee" w:cs="Leelawadee"/>
          <w:bCs/>
          <w:color w:val="000000" w:themeColor="text1"/>
          <w:sz w:val="20"/>
          <w:lang w:val="pt-BR"/>
        </w:rPr>
      </w:pPr>
      <w:r w:rsidRPr="001478A6">
        <w:rPr>
          <w:rFonts w:ascii="Leelawadee" w:hAnsi="Leelawadee" w:cs="Leelawadee"/>
          <w:bCs/>
          <w:color w:val="000000" w:themeColor="text1"/>
          <w:sz w:val="20"/>
          <w:lang w:val="pt-BR"/>
        </w:rPr>
        <w:t xml:space="preserve">Em vista da vinculação a que se refere o item </w:t>
      </w:r>
      <w:r w:rsidRPr="00030ECF">
        <w:rPr>
          <w:rFonts w:ascii="Leelawadee" w:hAnsi="Leelawadee" w:cs="Leelawadee"/>
          <w:bCs/>
          <w:color w:val="000000" w:themeColor="text1"/>
          <w:sz w:val="20"/>
          <w:lang w:val="pt-BR"/>
        </w:rPr>
        <w:fldChar w:fldCharType="begin"/>
      </w:r>
      <w:r w:rsidRPr="001478A6">
        <w:rPr>
          <w:rFonts w:ascii="Leelawadee" w:hAnsi="Leelawadee" w:cs="Leelawadee"/>
          <w:bCs/>
          <w:color w:val="000000" w:themeColor="text1"/>
          <w:sz w:val="20"/>
          <w:lang w:val="pt-BR"/>
        </w:rPr>
        <w:instrText xml:space="preserve"> REF _Ref3840222 \r \h </w:instrText>
      </w:r>
      <w:r w:rsidR="001478A6" w:rsidRPr="001478A6">
        <w:rPr>
          <w:rFonts w:ascii="Leelawadee" w:hAnsi="Leelawadee" w:cs="Leelawadee"/>
          <w:bCs/>
          <w:color w:val="000000" w:themeColor="text1"/>
          <w:sz w:val="20"/>
          <w:lang w:val="pt-BR"/>
        </w:rPr>
        <w:instrText xml:space="preserve"> \* MERGEFORMAT </w:instrText>
      </w:r>
      <w:r w:rsidRPr="00030ECF">
        <w:rPr>
          <w:rFonts w:ascii="Leelawadee" w:hAnsi="Leelawadee" w:cs="Leelawadee"/>
          <w:bCs/>
          <w:color w:val="000000" w:themeColor="text1"/>
          <w:sz w:val="20"/>
          <w:lang w:val="pt-BR"/>
        </w:rPr>
      </w:r>
      <w:r w:rsidRPr="00030ECF">
        <w:rPr>
          <w:rFonts w:ascii="Leelawadee" w:hAnsi="Leelawadee" w:cs="Leelawadee"/>
          <w:bCs/>
          <w:color w:val="000000" w:themeColor="text1"/>
          <w:sz w:val="20"/>
          <w:lang w:val="pt-BR"/>
        </w:rPr>
        <w:fldChar w:fldCharType="separate"/>
      </w:r>
      <w:r w:rsidR="00B2470D">
        <w:rPr>
          <w:rFonts w:ascii="Leelawadee" w:hAnsi="Leelawadee" w:cs="Leelawadee"/>
          <w:bCs/>
          <w:color w:val="000000" w:themeColor="text1"/>
          <w:sz w:val="20"/>
          <w:lang w:val="pt-BR"/>
        </w:rPr>
        <w:t>7.2</w:t>
      </w:r>
      <w:r w:rsidRPr="00030ECF">
        <w:rPr>
          <w:rFonts w:ascii="Leelawadee" w:hAnsi="Leelawadee" w:cs="Leelawadee"/>
          <w:bCs/>
          <w:color w:val="000000" w:themeColor="text1"/>
          <w:sz w:val="20"/>
          <w:lang w:val="pt-BR"/>
        </w:rPr>
        <w:fldChar w:fldCharType="end"/>
      </w:r>
      <w:r w:rsidRPr="001478A6">
        <w:rPr>
          <w:rFonts w:ascii="Leelawadee" w:hAnsi="Leelawadee" w:cs="Leelawadee"/>
          <w:bCs/>
          <w:color w:val="000000" w:themeColor="text1"/>
          <w:sz w:val="20"/>
          <w:lang w:val="pt-BR"/>
        </w:rPr>
        <w:t xml:space="preserve"> acima, a Emissora tem ciência e concorda que, uma vez ocorrida a subscrição das Debêntures pela Debenturista, em razão do Regime Fiduciário a ser instituído pela Debenturista, na qualidade de </w:t>
      </w:r>
      <w:proofErr w:type="spellStart"/>
      <w:r w:rsidRPr="001478A6">
        <w:rPr>
          <w:rFonts w:ascii="Leelawadee" w:hAnsi="Leelawadee" w:cs="Leelawadee"/>
          <w:bCs/>
          <w:color w:val="000000" w:themeColor="text1"/>
          <w:sz w:val="20"/>
          <w:lang w:val="pt-BR"/>
        </w:rPr>
        <w:t>Securitizadora</w:t>
      </w:r>
      <w:proofErr w:type="spellEnd"/>
      <w:r w:rsidRPr="001478A6">
        <w:rPr>
          <w:rFonts w:ascii="Leelawadee" w:hAnsi="Leelawadee" w:cs="Leelawadee"/>
          <w:bCs/>
          <w:color w:val="000000" w:themeColor="text1"/>
          <w:sz w:val="20"/>
          <w:lang w:val="pt-BR"/>
        </w:rPr>
        <w:t>, na forma do artigo 9º da Lei nº 9.514, todos e quaisquer recursos devidos à Debenturista, em decorrência de sua titularidade das Debêntures, estarão expressamente vinculados aos pagamentos a serem realizados aos Titulares dos CRI e não estarão sujeitos a qualquer tipo de compensação com obrigações da Debenturista ou dos Titulares dos CRI.</w:t>
      </w:r>
    </w:p>
    <w:p w14:paraId="1705AC17" w14:textId="77777777" w:rsidR="00134644" w:rsidRPr="001478A6" w:rsidRDefault="00134644" w:rsidP="00AC4244">
      <w:pPr>
        <w:pStyle w:val="PargrafodaLista"/>
        <w:spacing w:line="360" w:lineRule="auto"/>
        <w:ind w:left="709"/>
        <w:rPr>
          <w:rFonts w:ascii="Leelawadee" w:hAnsi="Leelawadee" w:cs="Leelawadee"/>
          <w:color w:val="000000" w:themeColor="text1"/>
          <w:sz w:val="20"/>
          <w:lang w:val="pt-BR"/>
        </w:rPr>
      </w:pPr>
    </w:p>
    <w:p w14:paraId="4FA7BCE1" w14:textId="25816DB0" w:rsidR="00134644" w:rsidRPr="001478A6" w:rsidRDefault="0042200E" w:rsidP="001478A6">
      <w:pPr>
        <w:pStyle w:val="sub"/>
        <w:widowControl/>
        <w:numPr>
          <w:ilvl w:val="1"/>
          <w:numId w:val="39"/>
        </w:numPr>
        <w:tabs>
          <w:tab w:val="clear" w:pos="0"/>
          <w:tab w:val="clear" w:pos="1440"/>
          <w:tab w:val="clear" w:pos="2880"/>
          <w:tab w:val="clear" w:pos="4320"/>
        </w:tabs>
        <w:spacing w:before="0" w:after="0" w:line="360" w:lineRule="auto"/>
        <w:ind w:left="0" w:firstLine="0"/>
        <w:contextualSpacing/>
        <w:rPr>
          <w:rFonts w:ascii="Leelawadee" w:hAnsi="Leelawadee" w:cs="Leelawadee"/>
          <w:color w:val="000000" w:themeColor="text1"/>
          <w:sz w:val="20"/>
          <w:szCs w:val="20"/>
        </w:rPr>
      </w:pPr>
      <w:bookmarkStart w:id="183" w:name="_Ref25008650"/>
      <w:bookmarkStart w:id="184" w:name="_Ref44550936"/>
      <w:bookmarkStart w:id="185" w:name="_Ref45810505"/>
      <w:r w:rsidRPr="001478A6">
        <w:rPr>
          <w:rFonts w:ascii="Leelawadee" w:hAnsi="Leelawadee" w:cs="Leelawadee"/>
          <w:color w:val="000000" w:themeColor="text1"/>
          <w:sz w:val="20"/>
          <w:szCs w:val="20"/>
        </w:rPr>
        <w:t xml:space="preserve">A Emissora desde já autoriza a </w:t>
      </w:r>
      <w:proofErr w:type="spellStart"/>
      <w:r w:rsidRPr="001478A6">
        <w:rPr>
          <w:rFonts w:ascii="Leelawadee" w:hAnsi="Leelawadee" w:cs="Leelawadee"/>
          <w:color w:val="000000" w:themeColor="text1"/>
          <w:sz w:val="20"/>
          <w:szCs w:val="20"/>
        </w:rPr>
        <w:t>Securitizadora</w:t>
      </w:r>
      <w:proofErr w:type="spellEnd"/>
      <w:r w:rsidR="00394B0C">
        <w:rPr>
          <w:rFonts w:ascii="Leelawadee" w:hAnsi="Leelawadee" w:cs="Leelawadee"/>
          <w:color w:val="000000" w:themeColor="text1"/>
          <w:sz w:val="20"/>
          <w:szCs w:val="20"/>
        </w:rPr>
        <w:t>, por conta e ordem da Emissora,</w:t>
      </w:r>
      <w:r w:rsidRPr="001478A6">
        <w:rPr>
          <w:rFonts w:ascii="Leelawadee" w:hAnsi="Leelawadee" w:cs="Leelawadee"/>
          <w:color w:val="000000" w:themeColor="text1"/>
          <w:sz w:val="20"/>
          <w:szCs w:val="20"/>
        </w:rPr>
        <w:t xml:space="preserve"> a reter do Preço de Integralização o</w:t>
      </w:r>
      <w:r w:rsidR="00936F49" w:rsidRPr="001478A6">
        <w:rPr>
          <w:rFonts w:ascii="Leelawadee" w:hAnsi="Leelawadee" w:cs="Leelawadee"/>
          <w:color w:val="000000" w:themeColor="text1"/>
          <w:sz w:val="20"/>
          <w:szCs w:val="20"/>
        </w:rPr>
        <w:t xml:space="preserve"> </w:t>
      </w:r>
      <w:r w:rsidR="00054601" w:rsidRPr="001478A6">
        <w:rPr>
          <w:rFonts w:ascii="Leelawadee" w:hAnsi="Leelawadee" w:cs="Leelawadee"/>
          <w:color w:val="000000" w:themeColor="text1"/>
          <w:sz w:val="20"/>
          <w:szCs w:val="20"/>
        </w:rPr>
        <w:t>montante correspondente a R$ </w:t>
      </w:r>
      <w:r w:rsidR="00BE7950">
        <w:rPr>
          <w:rFonts w:ascii="Leelawadee" w:hAnsi="Leelawadee" w:cs="Leelawadee"/>
          <w:color w:val="000000" w:themeColor="text1"/>
          <w:sz w:val="20"/>
          <w:szCs w:val="20"/>
        </w:rPr>
        <w:t>264.214,45</w:t>
      </w:r>
      <w:r w:rsidR="00BE7950" w:rsidRPr="001478A6">
        <w:rPr>
          <w:rFonts w:ascii="Leelawadee" w:hAnsi="Leelawadee" w:cs="Leelawadee"/>
          <w:color w:val="000000" w:themeColor="text1"/>
          <w:sz w:val="20"/>
          <w:szCs w:val="20"/>
        </w:rPr>
        <w:t xml:space="preserve"> (</w:t>
      </w:r>
      <w:r w:rsidR="00BE7950">
        <w:rPr>
          <w:rFonts w:ascii="Leelawadee" w:hAnsi="Leelawadee" w:cs="Leelawadee"/>
          <w:color w:val="000000" w:themeColor="text1"/>
          <w:sz w:val="20"/>
          <w:szCs w:val="20"/>
        </w:rPr>
        <w:t>duzentos e sessenta e quatro mil, duzentos e quatorze reais e quarenta e cinco centavos</w:t>
      </w:r>
      <w:r w:rsidR="00BE7950" w:rsidRPr="001478A6">
        <w:rPr>
          <w:rFonts w:ascii="Leelawadee" w:hAnsi="Leelawadee" w:cs="Leelawadee"/>
          <w:color w:val="000000" w:themeColor="text1"/>
          <w:sz w:val="20"/>
          <w:szCs w:val="20"/>
        </w:rPr>
        <w:t xml:space="preserve">), </w:t>
      </w:r>
      <w:r w:rsidR="00936F49" w:rsidRPr="001478A6">
        <w:rPr>
          <w:rFonts w:ascii="Leelawadee" w:hAnsi="Leelawadee" w:cs="Leelawadee"/>
          <w:color w:val="000000" w:themeColor="text1"/>
          <w:sz w:val="20"/>
          <w:szCs w:val="20"/>
        </w:rPr>
        <w:t xml:space="preserve">para o pagamento das despesas </w:t>
      </w:r>
      <w:r w:rsidR="00936F49" w:rsidRPr="001478A6">
        <w:rPr>
          <w:rFonts w:ascii="Leelawadee" w:hAnsi="Leelawadee" w:cs="Leelawadee"/>
          <w:i/>
          <w:iCs/>
          <w:color w:val="000000" w:themeColor="text1"/>
          <w:sz w:val="20"/>
          <w:szCs w:val="20"/>
        </w:rPr>
        <w:t>flat</w:t>
      </w:r>
      <w:r w:rsidR="00936F49" w:rsidRPr="001478A6">
        <w:rPr>
          <w:rFonts w:ascii="Leelawadee" w:hAnsi="Leelawadee" w:cs="Leelawadee"/>
          <w:color w:val="000000" w:themeColor="text1"/>
          <w:sz w:val="20"/>
          <w:szCs w:val="20"/>
        </w:rPr>
        <w:t xml:space="preserve"> da Operação de Securitização, conforme descritas no Anexo </w:t>
      </w:r>
      <w:r w:rsidR="00726ABC" w:rsidRPr="001478A6">
        <w:rPr>
          <w:rFonts w:ascii="Leelawadee" w:hAnsi="Leelawadee" w:cs="Leelawadee"/>
          <w:color w:val="000000" w:themeColor="text1"/>
          <w:sz w:val="20"/>
          <w:szCs w:val="20"/>
        </w:rPr>
        <w:t>I</w:t>
      </w:r>
      <w:r w:rsidR="00E73BE8">
        <w:rPr>
          <w:rFonts w:ascii="Leelawadee" w:hAnsi="Leelawadee" w:cs="Leelawadee"/>
          <w:color w:val="000000" w:themeColor="text1"/>
          <w:sz w:val="20"/>
          <w:szCs w:val="20"/>
        </w:rPr>
        <w:t>I</w:t>
      </w:r>
      <w:r w:rsidR="00936F49" w:rsidRPr="001478A6">
        <w:rPr>
          <w:rFonts w:ascii="Leelawadee" w:hAnsi="Leelawadee" w:cs="Leelawadee"/>
          <w:color w:val="000000" w:themeColor="text1"/>
          <w:sz w:val="20"/>
          <w:szCs w:val="20"/>
        </w:rPr>
        <w:t xml:space="preserve"> desta Escritura</w:t>
      </w:r>
      <w:bookmarkEnd w:id="183"/>
      <w:r w:rsidR="00B51DD2" w:rsidRPr="001478A6">
        <w:rPr>
          <w:rFonts w:ascii="Leelawadee" w:hAnsi="Leelawadee" w:cs="Leelawadee"/>
          <w:color w:val="000000" w:themeColor="text1"/>
          <w:sz w:val="20"/>
          <w:szCs w:val="20"/>
        </w:rPr>
        <w:t>, e o montante correspondente a R$ </w:t>
      </w:r>
      <w:r w:rsidR="00361DC5">
        <w:rPr>
          <w:rFonts w:ascii="Leelawadee" w:hAnsi="Leelawadee" w:cs="Leelawadee"/>
          <w:color w:val="000000" w:themeColor="text1"/>
          <w:sz w:val="20"/>
          <w:szCs w:val="20"/>
        </w:rPr>
        <w:t>90.000,00</w:t>
      </w:r>
      <w:r w:rsidR="00BE7950" w:rsidRPr="001478A6">
        <w:rPr>
          <w:rFonts w:ascii="Leelawadee" w:hAnsi="Leelawadee" w:cs="Leelawadee"/>
          <w:color w:val="000000" w:themeColor="text1"/>
          <w:sz w:val="20"/>
          <w:szCs w:val="20"/>
        </w:rPr>
        <w:t xml:space="preserve"> (</w:t>
      </w:r>
      <w:r w:rsidR="00361DC5">
        <w:rPr>
          <w:rFonts w:ascii="Leelawadee" w:hAnsi="Leelawadee" w:cs="Leelawadee"/>
          <w:color w:val="000000" w:themeColor="text1"/>
          <w:sz w:val="20"/>
          <w:szCs w:val="20"/>
        </w:rPr>
        <w:t>noventa mil reais</w:t>
      </w:r>
      <w:r w:rsidR="00BE7950" w:rsidRPr="001478A6">
        <w:rPr>
          <w:rFonts w:ascii="Leelawadee" w:hAnsi="Leelawadee" w:cs="Leelawadee"/>
          <w:color w:val="000000" w:themeColor="text1"/>
          <w:sz w:val="20"/>
          <w:szCs w:val="20"/>
        </w:rPr>
        <w:t xml:space="preserve">), </w:t>
      </w:r>
      <w:r w:rsidR="00B51DD2" w:rsidRPr="001478A6">
        <w:rPr>
          <w:rFonts w:ascii="Leelawadee" w:hAnsi="Leelawadee" w:cs="Leelawadee"/>
          <w:color w:val="000000" w:themeColor="text1"/>
          <w:sz w:val="20"/>
          <w:szCs w:val="20"/>
        </w:rPr>
        <w:t xml:space="preserve">para a constituição inicial do Fundo de Despesas, nos termos do item </w:t>
      </w:r>
      <w:r w:rsidR="00B51DD2" w:rsidRPr="00030ECF">
        <w:rPr>
          <w:rFonts w:ascii="Leelawadee" w:hAnsi="Leelawadee" w:cs="Leelawadee"/>
          <w:color w:val="000000" w:themeColor="text1"/>
          <w:sz w:val="20"/>
          <w:szCs w:val="20"/>
        </w:rPr>
        <w:fldChar w:fldCharType="begin"/>
      </w:r>
      <w:r w:rsidR="00B51DD2" w:rsidRPr="001478A6">
        <w:rPr>
          <w:rFonts w:ascii="Leelawadee" w:hAnsi="Leelawadee" w:cs="Leelawadee"/>
          <w:color w:val="000000" w:themeColor="text1"/>
          <w:sz w:val="20"/>
          <w:szCs w:val="20"/>
        </w:rPr>
        <w:instrText xml:space="preserve"> REF _Ref44910680 \r \h </w:instrText>
      </w:r>
      <w:r w:rsidR="001478A6" w:rsidRPr="001478A6">
        <w:rPr>
          <w:rFonts w:ascii="Leelawadee" w:hAnsi="Leelawadee" w:cs="Leelawadee"/>
          <w:color w:val="000000" w:themeColor="text1"/>
          <w:sz w:val="20"/>
          <w:szCs w:val="20"/>
        </w:rPr>
        <w:instrText xml:space="preserve"> \* MERGEFORMAT </w:instrText>
      </w:r>
      <w:r w:rsidR="00B51DD2" w:rsidRPr="00030ECF">
        <w:rPr>
          <w:rFonts w:ascii="Leelawadee" w:hAnsi="Leelawadee" w:cs="Leelawadee"/>
          <w:color w:val="000000" w:themeColor="text1"/>
          <w:sz w:val="20"/>
          <w:szCs w:val="20"/>
        </w:rPr>
      </w:r>
      <w:r w:rsidR="00B51DD2" w:rsidRPr="00030ECF">
        <w:rPr>
          <w:rFonts w:ascii="Leelawadee" w:hAnsi="Leelawadee" w:cs="Leelawadee"/>
          <w:color w:val="000000" w:themeColor="text1"/>
          <w:sz w:val="20"/>
          <w:szCs w:val="20"/>
        </w:rPr>
        <w:fldChar w:fldCharType="separate"/>
      </w:r>
      <w:r w:rsidR="00B2470D">
        <w:rPr>
          <w:rFonts w:ascii="Leelawadee" w:hAnsi="Leelawadee" w:cs="Leelawadee"/>
          <w:color w:val="000000" w:themeColor="text1"/>
          <w:sz w:val="20"/>
          <w:szCs w:val="20"/>
        </w:rPr>
        <w:t>11.5</w:t>
      </w:r>
      <w:r w:rsidR="00B51DD2" w:rsidRPr="00030ECF">
        <w:rPr>
          <w:rFonts w:ascii="Leelawadee" w:hAnsi="Leelawadee" w:cs="Leelawadee"/>
          <w:color w:val="000000" w:themeColor="text1"/>
          <w:sz w:val="20"/>
          <w:szCs w:val="20"/>
        </w:rPr>
        <w:fldChar w:fldCharType="end"/>
      </w:r>
      <w:r w:rsidR="00B51DD2" w:rsidRPr="001478A6">
        <w:rPr>
          <w:rFonts w:ascii="Leelawadee" w:hAnsi="Leelawadee" w:cs="Leelawadee"/>
          <w:color w:val="000000" w:themeColor="text1"/>
          <w:sz w:val="20"/>
          <w:szCs w:val="20"/>
        </w:rPr>
        <w:t xml:space="preserve"> desta Escritura</w:t>
      </w:r>
      <w:r w:rsidR="00296751" w:rsidRPr="001478A6">
        <w:rPr>
          <w:rFonts w:ascii="Leelawadee" w:hAnsi="Leelawadee" w:cs="Leelawadee"/>
          <w:color w:val="000000" w:themeColor="text1"/>
          <w:sz w:val="20"/>
          <w:szCs w:val="20"/>
        </w:rPr>
        <w:t>.</w:t>
      </w:r>
      <w:bookmarkEnd w:id="184"/>
      <w:bookmarkEnd w:id="185"/>
    </w:p>
    <w:p w14:paraId="1EEB6BA6" w14:textId="77777777" w:rsidR="005E4ADB" w:rsidRPr="001478A6" w:rsidRDefault="005E4ADB" w:rsidP="001478A6">
      <w:pPr>
        <w:widowControl w:val="0"/>
        <w:spacing w:line="360" w:lineRule="auto"/>
        <w:jc w:val="both"/>
        <w:textAlignment w:val="baseline"/>
        <w:rPr>
          <w:rFonts w:ascii="Leelawadee" w:hAnsi="Leelawadee" w:cs="Leelawadee"/>
          <w:color w:val="000000" w:themeColor="text1"/>
          <w:sz w:val="20"/>
          <w:szCs w:val="20"/>
        </w:rPr>
      </w:pPr>
    </w:p>
    <w:p w14:paraId="5FF362A1" w14:textId="05D8DDA3" w:rsidR="005E4ADB" w:rsidRPr="001478A6" w:rsidRDefault="005E4ADB" w:rsidP="001478A6">
      <w:pPr>
        <w:pStyle w:val="PargrafodaLista"/>
        <w:widowControl w:val="0"/>
        <w:numPr>
          <w:ilvl w:val="1"/>
          <w:numId w:val="39"/>
        </w:numPr>
        <w:spacing w:line="360" w:lineRule="auto"/>
        <w:ind w:left="0" w:firstLine="0"/>
        <w:jc w:val="both"/>
        <w:textAlignment w:val="baseline"/>
        <w:rPr>
          <w:rFonts w:ascii="Leelawadee" w:hAnsi="Leelawadee" w:cs="Leelawadee"/>
          <w:color w:val="000000"/>
          <w:sz w:val="20"/>
          <w:lang w:val="pt-BR"/>
        </w:rPr>
      </w:pPr>
      <w:r w:rsidRPr="001478A6">
        <w:rPr>
          <w:rFonts w:ascii="Leelawadee" w:hAnsi="Leelawadee" w:cs="Leelawadee"/>
          <w:color w:val="000000"/>
          <w:sz w:val="20"/>
          <w:lang w:val="pt-BR"/>
        </w:rPr>
        <w:t xml:space="preserve">A </w:t>
      </w:r>
      <w:proofErr w:type="spellStart"/>
      <w:r w:rsidRPr="001478A6">
        <w:rPr>
          <w:rFonts w:ascii="Leelawadee" w:hAnsi="Leelawadee" w:cs="Leelawadee"/>
          <w:color w:val="000000"/>
          <w:sz w:val="20"/>
          <w:lang w:val="pt-BR"/>
        </w:rPr>
        <w:t>Securitizadora</w:t>
      </w:r>
      <w:proofErr w:type="spellEnd"/>
      <w:r w:rsidRPr="001478A6">
        <w:rPr>
          <w:rFonts w:ascii="Leelawadee" w:hAnsi="Leelawadee" w:cs="Leelawadee"/>
          <w:color w:val="000000"/>
          <w:sz w:val="20"/>
          <w:lang w:val="pt-BR"/>
        </w:rPr>
        <w:t>, conforme previsto no Termo de Securitização, instituirá o Regime Fiduciário sobre as Debêntures</w:t>
      </w:r>
      <w:r w:rsidR="007B00AB" w:rsidRPr="001478A6">
        <w:rPr>
          <w:rFonts w:ascii="Leelawadee" w:hAnsi="Leelawadee" w:cs="Leelawadee"/>
          <w:color w:val="000000"/>
          <w:sz w:val="20"/>
          <w:lang w:val="pt-BR"/>
        </w:rPr>
        <w:t>, as Garantias, a Conta do Patrimônio Separado e</w:t>
      </w:r>
      <w:r w:rsidRPr="001478A6">
        <w:rPr>
          <w:rFonts w:ascii="Leelawadee" w:hAnsi="Leelawadee" w:cs="Leelawadee"/>
          <w:color w:val="000000"/>
          <w:sz w:val="20"/>
          <w:lang w:val="pt-BR"/>
        </w:rPr>
        <w:t xml:space="preserve"> os Créditos Imobiliários, conforme representados pela CCI e vinculados aos CRI, de forma que as Debêntures</w:t>
      </w:r>
      <w:r w:rsidR="007B00AB" w:rsidRPr="001478A6">
        <w:rPr>
          <w:rFonts w:ascii="Leelawadee" w:hAnsi="Leelawadee" w:cs="Leelawadee"/>
          <w:color w:val="000000"/>
          <w:sz w:val="20"/>
          <w:lang w:val="pt-BR"/>
        </w:rPr>
        <w:t>, as Garantias, a Conta do Patrimônio Separado e</w:t>
      </w:r>
      <w:r w:rsidRPr="001478A6">
        <w:rPr>
          <w:rFonts w:ascii="Leelawadee" w:hAnsi="Leelawadee" w:cs="Leelawadee"/>
          <w:color w:val="000000"/>
          <w:sz w:val="20"/>
          <w:lang w:val="pt-BR"/>
        </w:rPr>
        <w:t xml:space="preserve"> os referidos Créditos Imobiliários não estejam sujeitos a qualquer tipo de retenção, desconto ou compensação com ou em decorrência de outras obrigações assumidas pela </w:t>
      </w:r>
      <w:proofErr w:type="spellStart"/>
      <w:r w:rsidRPr="001478A6">
        <w:rPr>
          <w:rFonts w:ascii="Leelawadee" w:hAnsi="Leelawadee" w:cs="Leelawadee"/>
          <w:color w:val="000000"/>
          <w:sz w:val="20"/>
          <w:lang w:val="pt-BR"/>
        </w:rPr>
        <w:t>Securitizadora</w:t>
      </w:r>
      <w:proofErr w:type="spellEnd"/>
      <w:r w:rsidRPr="001478A6">
        <w:rPr>
          <w:rFonts w:ascii="Leelawadee" w:hAnsi="Leelawadee" w:cs="Leelawadee"/>
          <w:color w:val="000000"/>
          <w:sz w:val="20"/>
          <w:lang w:val="pt-BR"/>
        </w:rPr>
        <w:t>. Neste sentido, as Debêntures, os Créditos Imobiliários, a CCI, as Garantias e a Conta do Patrimônio Separado:</w:t>
      </w:r>
    </w:p>
    <w:p w14:paraId="171BA0D8" w14:textId="77777777" w:rsidR="005E4ADB" w:rsidRPr="001478A6" w:rsidRDefault="005E4ADB" w:rsidP="00AC4244">
      <w:pPr>
        <w:spacing w:line="360" w:lineRule="auto"/>
        <w:ind w:left="709"/>
        <w:rPr>
          <w:rFonts w:ascii="Leelawadee" w:hAnsi="Leelawadee" w:cs="Leelawadee"/>
          <w:sz w:val="20"/>
          <w:szCs w:val="20"/>
        </w:rPr>
      </w:pPr>
    </w:p>
    <w:p w14:paraId="19F63698" w14:textId="77777777" w:rsidR="005E4ADB" w:rsidRPr="001478A6" w:rsidRDefault="005E4ADB" w:rsidP="001478A6">
      <w:pPr>
        <w:widowControl w:val="0"/>
        <w:numPr>
          <w:ilvl w:val="0"/>
          <w:numId w:val="56"/>
        </w:numPr>
        <w:tabs>
          <w:tab w:val="clear" w:pos="855"/>
        </w:tabs>
        <w:spacing w:line="360" w:lineRule="auto"/>
        <w:ind w:left="709" w:firstLine="0"/>
        <w:jc w:val="both"/>
        <w:textAlignment w:val="baseline"/>
        <w:rPr>
          <w:rFonts w:ascii="Leelawadee" w:hAnsi="Leelawadee" w:cs="Leelawadee"/>
          <w:sz w:val="20"/>
          <w:szCs w:val="20"/>
        </w:rPr>
      </w:pPr>
      <w:r w:rsidRPr="001478A6">
        <w:rPr>
          <w:rFonts w:ascii="Leelawadee" w:hAnsi="Leelawadee" w:cs="Leelawadee"/>
          <w:sz w:val="20"/>
          <w:szCs w:val="20"/>
        </w:rPr>
        <w:t>constituirão Patrimônio Separado;</w:t>
      </w:r>
    </w:p>
    <w:p w14:paraId="15991A92" w14:textId="77777777" w:rsidR="005E4ADB" w:rsidRPr="001478A6" w:rsidRDefault="005E4ADB" w:rsidP="00AC4244">
      <w:pPr>
        <w:spacing w:line="360" w:lineRule="auto"/>
        <w:ind w:left="709"/>
        <w:rPr>
          <w:rFonts w:ascii="Leelawadee" w:hAnsi="Leelawadee" w:cs="Leelawadee"/>
          <w:sz w:val="20"/>
          <w:szCs w:val="20"/>
        </w:rPr>
      </w:pPr>
    </w:p>
    <w:p w14:paraId="2D9D131B" w14:textId="2B7E28FE" w:rsidR="005E4ADB" w:rsidRPr="001478A6" w:rsidRDefault="005E4ADB" w:rsidP="001478A6">
      <w:pPr>
        <w:widowControl w:val="0"/>
        <w:numPr>
          <w:ilvl w:val="0"/>
          <w:numId w:val="56"/>
        </w:numPr>
        <w:tabs>
          <w:tab w:val="clear" w:pos="855"/>
        </w:tabs>
        <w:spacing w:line="360" w:lineRule="auto"/>
        <w:ind w:left="709" w:firstLine="0"/>
        <w:jc w:val="both"/>
        <w:textAlignment w:val="baseline"/>
        <w:rPr>
          <w:rFonts w:ascii="Leelawadee" w:hAnsi="Leelawadee" w:cs="Leelawadee"/>
          <w:sz w:val="20"/>
          <w:szCs w:val="20"/>
        </w:rPr>
      </w:pPr>
      <w:r w:rsidRPr="001478A6">
        <w:rPr>
          <w:rFonts w:ascii="Leelawadee" w:hAnsi="Leelawadee" w:cs="Leelawadee"/>
          <w:sz w:val="20"/>
          <w:szCs w:val="20"/>
        </w:rPr>
        <w:t xml:space="preserve">permanecerão segregadas do patrimônio da </w:t>
      </w:r>
      <w:proofErr w:type="spellStart"/>
      <w:r w:rsidRPr="001478A6">
        <w:rPr>
          <w:rFonts w:ascii="Leelawadee" w:hAnsi="Leelawadee" w:cs="Leelawadee"/>
          <w:sz w:val="20"/>
          <w:szCs w:val="20"/>
        </w:rPr>
        <w:t>Securitizadora</w:t>
      </w:r>
      <w:proofErr w:type="spellEnd"/>
      <w:r w:rsidRPr="001478A6">
        <w:rPr>
          <w:rFonts w:ascii="Leelawadee" w:hAnsi="Leelawadee" w:cs="Leelawadee"/>
          <w:sz w:val="20"/>
          <w:szCs w:val="20"/>
        </w:rPr>
        <w:t xml:space="preserve"> até o pagamento integral da totalidade dos CRI;</w:t>
      </w:r>
    </w:p>
    <w:p w14:paraId="7DF2B1E5" w14:textId="77777777" w:rsidR="005E4ADB" w:rsidRPr="001478A6" w:rsidRDefault="005E4ADB" w:rsidP="00AC4244">
      <w:pPr>
        <w:spacing w:line="360" w:lineRule="auto"/>
        <w:ind w:left="709"/>
        <w:rPr>
          <w:rFonts w:ascii="Leelawadee" w:hAnsi="Leelawadee" w:cs="Leelawadee"/>
          <w:sz w:val="20"/>
          <w:szCs w:val="20"/>
        </w:rPr>
      </w:pPr>
    </w:p>
    <w:p w14:paraId="629F9C25" w14:textId="77777777" w:rsidR="005E4ADB" w:rsidRPr="001478A6" w:rsidRDefault="005E4ADB" w:rsidP="001478A6">
      <w:pPr>
        <w:widowControl w:val="0"/>
        <w:numPr>
          <w:ilvl w:val="0"/>
          <w:numId w:val="56"/>
        </w:numPr>
        <w:tabs>
          <w:tab w:val="clear" w:pos="855"/>
        </w:tabs>
        <w:spacing w:line="360" w:lineRule="auto"/>
        <w:ind w:left="709" w:firstLine="0"/>
        <w:jc w:val="both"/>
        <w:textAlignment w:val="baseline"/>
        <w:rPr>
          <w:rFonts w:ascii="Leelawadee" w:hAnsi="Leelawadee" w:cs="Leelawadee"/>
          <w:sz w:val="20"/>
          <w:szCs w:val="20"/>
        </w:rPr>
      </w:pPr>
      <w:r w:rsidRPr="001478A6">
        <w:rPr>
          <w:rFonts w:ascii="Leelawadee" w:hAnsi="Leelawadee" w:cs="Leelawadee"/>
          <w:sz w:val="20"/>
          <w:szCs w:val="20"/>
        </w:rPr>
        <w:t>destinar-se-ão exclusivamente ao pagamento dos CRI a que estejam vinculados;</w:t>
      </w:r>
    </w:p>
    <w:p w14:paraId="20361E52" w14:textId="77777777" w:rsidR="005E4ADB" w:rsidRPr="001478A6" w:rsidRDefault="005E4ADB" w:rsidP="00AC4244">
      <w:pPr>
        <w:spacing w:line="360" w:lineRule="auto"/>
        <w:ind w:left="709"/>
        <w:rPr>
          <w:rFonts w:ascii="Leelawadee" w:hAnsi="Leelawadee" w:cs="Leelawadee"/>
          <w:sz w:val="20"/>
          <w:szCs w:val="20"/>
        </w:rPr>
      </w:pPr>
    </w:p>
    <w:p w14:paraId="5735F253" w14:textId="33B94152" w:rsidR="005E4ADB" w:rsidRPr="001478A6" w:rsidRDefault="005E4ADB" w:rsidP="001478A6">
      <w:pPr>
        <w:widowControl w:val="0"/>
        <w:numPr>
          <w:ilvl w:val="0"/>
          <w:numId w:val="56"/>
        </w:numPr>
        <w:tabs>
          <w:tab w:val="clear" w:pos="855"/>
        </w:tabs>
        <w:spacing w:line="360" w:lineRule="auto"/>
        <w:ind w:left="709" w:firstLine="0"/>
        <w:jc w:val="both"/>
        <w:textAlignment w:val="baseline"/>
        <w:rPr>
          <w:rFonts w:ascii="Leelawadee" w:hAnsi="Leelawadee" w:cs="Leelawadee"/>
          <w:sz w:val="20"/>
          <w:szCs w:val="20"/>
        </w:rPr>
      </w:pPr>
      <w:r w:rsidRPr="001478A6">
        <w:rPr>
          <w:rFonts w:ascii="Leelawadee" w:hAnsi="Leelawadee" w:cs="Leelawadee"/>
          <w:sz w:val="20"/>
          <w:szCs w:val="20"/>
        </w:rPr>
        <w:t xml:space="preserve">estarão isentos de qualquer ação ou execução promovida por credores da </w:t>
      </w:r>
      <w:proofErr w:type="spellStart"/>
      <w:r w:rsidRPr="001478A6">
        <w:rPr>
          <w:rFonts w:ascii="Leelawadee" w:hAnsi="Leelawadee" w:cs="Leelawadee"/>
          <w:sz w:val="20"/>
          <w:szCs w:val="20"/>
        </w:rPr>
        <w:t>Securitizadora</w:t>
      </w:r>
      <w:proofErr w:type="spellEnd"/>
      <w:r w:rsidRPr="001478A6">
        <w:rPr>
          <w:rFonts w:ascii="Leelawadee" w:hAnsi="Leelawadee" w:cs="Leelawadee"/>
          <w:sz w:val="20"/>
          <w:szCs w:val="20"/>
        </w:rPr>
        <w:t xml:space="preserve">; </w:t>
      </w:r>
    </w:p>
    <w:p w14:paraId="4B9E3F61" w14:textId="77777777" w:rsidR="005E4ADB" w:rsidRPr="001478A6" w:rsidRDefault="005E4ADB" w:rsidP="00AC4244">
      <w:pPr>
        <w:spacing w:line="360" w:lineRule="auto"/>
        <w:ind w:left="709"/>
        <w:rPr>
          <w:rFonts w:ascii="Leelawadee" w:hAnsi="Leelawadee" w:cs="Leelawadee"/>
          <w:sz w:val="20"/>
          <w:szCs w:val="20"/>
        </w:rPr>
      </w:pPr>
    </w:p>
    <w:p w14:paraId="10F2554A" w14:textId="47529F24" w:rsidR="005E4ADB" w:rsidRPr="001478A6" w:rsidRDefault="005E4ADB" w:rsidP="001478A6">
      <w:pPr>
        <w:widowControl w:val="0"/>
        <w:numPr>
          <w:ilvl w:val="0"/>
          <w:numId w:val="56"/>
        </w:numPr>
        <w:tabs>
          <w:tab w:val="clear" w:pos="855"/>
        </w:tabs>
        <w:spacing w:line="360" w:lineRule="auto"/>
        <w:ind w:left="709" w:firstLine="0"/>
        <w:jc w:val="both"/>
        <w:textAlignment w:val="baseline"/>
        <w:rPr>
          <w:rFonts w:ascii="Leelawadee" w:hAnsi="Leelawadee" w:cs="Leelawadee"/>
          <w:sz w:val="20"/>
          <w:szCs w:val="20"/>
        </w:rPr>
      </w:pPr>
      <w:r w:rsidRPr="001478A6">
        <w:rPr>
          <w:rFonts w:ascii="Leelawadee" w:hAnsi="Leelawadee" w:cs="Leelawadee"/>
          <w:sz w:val="20"/>
          <w:szCs w:val="20"/>
        </w:rPr>
        <w:t xml:space="preserve">não poderão ser utilizados na prestação de garantias e não poderão ser excutidos por quaisquer credores da </w:t>
      </w:r>
      <w:proofErr w:type="spellStart"/>
      <w:r w:rsidRPr="001478A6">
        <w:rPr>
          <w:rFonts w:ascii="Leelawadee" w:hAnsi="Leelawadee" w:cs="Leelawadee"/>
          <w:sz w:val="20"/>
          <w:szCs w:val="20"/>
        </w:rPr>
        <w:t>Securitizadora</w:t>
      </w:r>
      <w:proofErr w:type="spellEnd"/>
      <w:r w:rsidRPr="001478A6">
        <w:rPr>
          <w:rFonts w:ascii="Leelawadee" w:hAnsi="Leelawadee" w:cs="Leelawadee"/>
          <w:sz w:val="20"/>
          <w:szCs w:val="20"/>
        </w:rPr>
        <w:t>, por mais privilegiados que sejam; e</w:t>
      </w:r>
    </w:p>
    <w:p w14:paraId="3BBEC4AF" w14:textId="77777777" w:rsidR="005E4ADB" w:rsidRPr="001478A6" w:rsidRDefault="005E4ADB" w:rsidP="00AC4244">
      <w:pPr>
        <w:spacing w:line="360" w:lineRule="auto"/>
        <w:ind w:left="709"/>
        <w:rPr>
          <w:rFonts w:ascii="Leelawadee" w:hAnsi="Leelawadee" w:cs="Leelawadee"/>
          <w:sz w:val="20"/>
          <w:szCs w:val="20"/>
        </w:rPr>
      </w:pPr>
    </w:p>
    <w:p w14:paraId="208C4E62" w14:textId="77777777" w:rsidR="005E4ADB" w:rsidRPr="001478A6" w:rsidRDefault="005E4ADB" w:rsidP="001478A6">
      <w:pPr>
        <w:widowControl w:val="0"/>
        <w:numPr>
          <w:ilvl w:val="0"/>
          <w:numId w:val="56"/>
        </w:numPr>
        <w:tabs>
          <w:tab w:val="clear" w:pos="855"/>
        </w:tabs>
        <w:spacing w:line="360" w:lineRule="auto"/>
        <w:ind w:left="709" w:firstLine="0"/>
        <w:jc w:val="both"/>
        <w:textAlignment w:val="baseline"/>
        <w:rPr>
          <w:rFonts w:ascii="Leelawadee" w:hAnsi="Leelawadee" w:cs="Leelawadee"/>
          <w:sz w:val="20"/>
          <w:szCs w:val="20"/>
        </w:rPr>
      </w:pPr>
      <w:r w:rsidRPr="001478A6">
        <w:rPr>
          <w:rFonts w:ascii="Leelawadee" w:hAnsi="Leelawadee" w:cs="Leelawadee"/>
          <w:sz w:val="20"/>
          <w:szCs w:val="20"/>
        </w:rPr>
        <w:t>somente responderão pelas obrigações decorrentes dos CRI a que estejam vinculados.</w:t>
      </w:r>
    </w:p>
    <w:p w14:paraId="26B646A3" w14:textId="77777777" w:rsidR="002A1001" w:rsidRPr="001478A6" w:rsidRDefault="002A1001" w:rsidP="001478A6">
      <w:pPr>
        <w:pStyle w:val="BodyText21"/>
        <w:suppressAutoHyphens/>
        <w:autoSpaceDE/>
        <w:autoSpaceDN/>
        <w:adjustRightInd/>
        <w:spacing w:line="360" w:lineRule="auto"/>
        <w:rPr>
          <w:rFonts w:ascii="Leelawadee" w:hAnsi="Leelawadee" w:cs="Leelawadee"/>
          <w:bCs/>
          <w:iCs/>
          <w:sz w:val="20"/>
          <w:szCs w:val="20"/>
        </w:rPr>
      </w:pPr>
    </w:p>
    <w:p w14:paraId="73D2288B" w14:textId="3B89FD08" w:rsidR="002A1001" w:rsidRPr="001478A6" w:rsidRDefault="002A1001" w:rsidP="001478A6">
      <w:pPr>
        <w:pStyle w:val="BodyText21"/>
        <w:numPr>
          <w:ilvl w:val="1"/>
          <w:numId w:val="39"/>
        </w:numPr>
        <w:suppressAutoHyphens/>
        <w:autoSpaceDE/>
        <w:autoSpaceDN/>
        <w:adjustRightInd/>
        <w:spacing w:line="360" w:lineRule="auto"/>
        <w:ind w:left="0" w:firstLine="0"/>
        <w:rPr>
          <w:rFonts w:ascii="Leelawadee" w:hAnsi="Leelawadee" w:cs="Leelawadee"/>
          <w:bCs/>
          <w:iCs/>
          <w:sz w:val="20"/>
          <w:szCs w:val="20"/>
        </w:rPr>
      </w:pPr>
      <w:r w:rsidRPr="001478A6">
        <w:rPr>
          <w:rFonts w:ascii="Leelawadee" w:hAnsi="Leelawadee" w:cs="Leelawadee"/>
          <w:bCs/>
          <w:iCs/>
          <w:sz w:val="20"/>
          <w:szCs w:val="20"/>
        </w:rPr>
        <w:t xml:space="preserve">As atividades relacionadas à administração ordinária dos Créditos Imobiliários serão exercidas pela </w:t>
      </w:r>
      <w:proofErr w:type="spellStart"/>
      <w:r w:rsidRPr="001478A6">
        <w:rPr>
          <w:rFonts w:ascii="Leelawadee" w:hAnsi="Leelawadee" w:cs="Leelawadee"/>
          <w:bCs/>
          <w:iCs/>
          <w:sz w:val="20"/>
          <w:szCs w:val="20"/>
        </w:rPr>
        <w:t>Securitizadora</w:t>
      </w:r>
      <w:proofErr w:type="spellEnd"/>
      <w:r w:rsidRPr="001478A6">
        <w:rPr>
          <w:rFonts w:ascii="Leelawadee" w:hAnsi="Leelawadee" w:cs="Leelawadee"/>
          <w:bCs/>
          <w:iCs/>
          <w:sz w:val="20"/>
          <w:szCs w:val="20"/>
        </w:rPr>
        <w:t>, incluindo-se nessas atividades:</w:t>
      </w:r>
    </w:p>
    <w:p w14:paraId="606A5D99" w14:textId="77777777" w:rsidR="002A1001" w:rsidRPr="001478A6" w:rsidRDefault="002A1001" w:rsidP="00AC4244">
      <w:pPr>
        <w:pStyle w:val="BodyText21"/>
        <w:suppressAutoHyphens/>
        <w:spacing w:line="360" w:lineRule="auto"/>
        <w:ind w:left="709"/>
        <w:rPr>
          <w:rFonts w:ascii="Leelawadee" w:hAnsi="Leelawadee" w:cs="Leelawadee"/>
          <w:bCs/>
          <w:iCs/>
          <w:sz w:val="20"/>
          <w:szCs w:val="20"/>
        </w:rPr>
      </w:pPr>
    </w:p>
    <w:p w14:paraId="6B958F38" w14:textId="625BD6C8" w:rsidR="002A1001" w:rsidRPr="001478A6" w:rsidRDefault="002A1001" w:rsidP="001478A6">
      <w:pPr>
        <w:pStyle w:val="BodyText21"/>
        <w:numPr>
          <w:ilvl w:val="0"/>
          <w:numId w:val="58"/>
        </w:numPr>
        <w:suppressAutoHyphens/>
        <w:autoSpaceDE/>
        <w:autoSpaceDN/>
        <w:adjustRightInd/>
        <w:spacing w:line="360" w:lineRule="auto"/>
        <w:ind w:left="709" w:firstLine="0"/>
        <w:rPr>
          <w:rFonts w:ascii="Leelawadee" w:hAnsi="Leelawadee" w:cs="Leelawadee"/>
          <w:sz w:val="20"/>
          <w:szCs w:val="20"/>
        </w:rPr>
      </w:pPr>
      <w:r w:rsidRPr="001478A6">
        <w:rPr>
          <w:rFonts w:ascii="Leelawadee" w:hAnsi="Leelawadee" w:cs="Leelawadee"/>
          <w:sz w:val="20"/>
          <w:szCs w:val="20"/>
        </w:rPr>
        <w:t>acompanhar a evolução dos Créditos Imobiliários, observadas as condições estabelecidas nesta Escritura, apurando e informando à Emissora os valores por ela devidos, nos termos desta Escritura;</w:t>
      </w:r>
    </w:p>
    <w:p w14:paraId="63A452F9" w14:textId="77777777" w:rsidR="002A1001" w:rsidRPr="001478A6" w:rsidRDefault="002A1001" w:rsidP="00AC4244">
      <w:pPr>
        <w:pStyle w:val="BodyText21"/>
        <w:suppressAutoHyphens/>
        <w:spacing w:line="360" w:lineRule="auto"/>
        <w:ind w:left="709"/>
        <w:rPr>
          <w:rFonts w:ascii="Leelawadee" w:hAnsi="Leelawadee" w:cs="Leelawadee"/>
          <w:sz w:val="20"/>
          <w:szCs w:val="20"/>
        </w:rPr>
      </w:pPr>
    </w:p>
    <w:p w14:paraId="32100F92" w14:textId="359F0B24" w:rsidR="002A1001" w:rsidRPr="001478A6" w:rsidRDefault="002A1001" w:rsidP="001478A6">
      <w:pPr>
        <w:pStyle w:val="BodyText21"/>
        <w:numPr>
          <w:ilvl w:val="0"/>
          <w:numId w:val="58"/>
        </w:numPr>
        <w:suppressAutoHyphens/>
        <w:autoSpaceDE/>
        <w:autoSpaceDN/>
        <w:adjustRightInd/>
        <w:spacing w:line="360" w:lineRule="auto"/>
        <w:ind w:left="709" w:firstLine="0"/>
        <w:rPr>
          <w:rFonts w:ascii="Leelawadee" w:hAnsi="Leelawadee" w:cs="Leelawadee"/>
          <w:sz w:val="20"/>
          <w:szCs w:val="20"/>
        </w:rPr>
      </w:pPr>
      <w:r w:rsidRPr="00030ECF">
        <w:rPr>
          <w:rFonts w:ascii="Leelawadee" w:hAnsi="Leelawadee" w:cs="Leelawadee"/>
          <w:sz w:val="20"/>
          <w:szCs w:val="20"/>
        </w:rPr>
        <w:t>d</w:t>
      </w:r>
      <w:r w:rsidRPr="001478A6">
        <w:rPr>
          <w:rFonts w:ascii="Leelawadee" w:hAnsi="Leelawadee" w:cs="Leelawadee"/>
          <w:sz w:val="20"/>
          <w:szCs w:val="20"/>
        </w:rPr>
        <w:t>ar quitação com relação ao recebimento, de forma direta e exclusiva, de todos os pagamentos que vierem a ser efetuados pela Emissora por conta dos Créditos Imobiliários, inclusive a título de pagamento antecipado ou vencimento antecipado dos Créditos Imobiliários;</w:t>
      </w:r>
    </w:p>
    <w:p w14:paraId="2D322A35" w14:textId="77777777" w:rsidR="002A1001" w:rsidRPr="001478A6" w:rsidRDefault="002A1001" w:rsidP="00AC4244">
      <w:pPr>
        <w:pStyle w:val="BodyText21"/>
        <w:suppressAutoHyphens/>
        <w:spacing w:line="360" w:lineRule="auto"/>
        <w:ind w:left="709"/>
        <w:rPr>
          <w:rFonts w:ascii="Leelawadee" w:hAnsi="Leelawadee" w:cs="Leelawadee"/>
          <w:sz w:val="20"/>
          <w:szCs w:val="20"/>
        </w:rPr>
      </w:pPr>
    </w:p>
    <w:p w14:paraId="788A08BE" w14:textId="77777777" w:rsidR="002A1001" w:rsidRPr="001478A6" w:rsidRDefault="002A1001" w:rsidP="001478A6">
      <w:pPr>
        <w:pStyle w:val="BodyText21"/>
        <w:numPr>
          <w:ilvl w:val="0"/>
          <w:numId w:val="58"/>
        </w:numPr>
        <w:suppressAutoHyphens/>
        <w:autoSpaceDE/>
        <w:autoSpaceDN/>
        <w:adjustRightInd/>
        <w:spacing w:line="360" w:lineRule="auto"/>
        <w:ind w:left="709" w:firstLine="0"/>
        <w:rPr>
          <w:rFonts w:ascii="Leelawadee" w:hAnsi="Leelawadee" w:cs="Leelawadee"/>
          <w:sz w:val="20"/>
          <w:szCs w:val="20"/>
        </w:rPr>
      </w:pPr>
      <w:r w:rsidRPr="001478A6">
        <w:rPr>
          <w:rFonts w:ascii="Leelawadee" w:hAnsi="Leelawadee" w:cs="Leelawadee"/>
          <w:sz w:val="20"/>
          <w:szCs w:val="20"/>
        </w:rPr>
        <w:t>a emissão dos termos de liberação de garantias, com o acompanhamento do Agente Fiduciário, quando encerrados os compromissos contratuais; e</w:t>
      </w:r>
    </w:p>
    <w:p w14:paraId="627E6AE4" w14:textId="77777777" w:rsidR="002A1001" w:rsidRPr="001478A6" w:rsidRDefault="002A1001" w:rsidP="00AC4244">
      <w:pPr>
        <w:pStyle w:val="BodyText21"/>
        <w:suppressAutoHyphens/>
        <w:spacing w:line="360" w:lineRule="auto"/>
        <w:ind w:left="709"/>
        <w:rPr>
          <w:rFonts w:ascii="Leelawadee" w:hAnsi="Leelawadee" w:cs="Leelawadee"/>
          <w:sz w:val="20"/>
          <w:szCs w:val="20"/>
        </w:rPr>
      </w:pPr>
    </w:p>
    <w:p w14:paraId="26D78F10" w14:textId="07F35EF6" w:rsidR="002A1001" w:rsidRPr="001478A6" w:rsidRDefault="002A1001" w:rsidP="001478A6">
      <w:pPr>
        <w:pStyle w:val="BodyText21"/>
        <w:numPr>
          <w:ilvl w:val="0"/>
          <w:numId w:val="58"/>
        </w:numPr>
        <w:suppressAutoHyphens/>
        <w:autoSpaceDE/>
        <w:autoSpaceDN/>
        <w:adjustRightInd/>
        <w:spacing w:line="360" w:lineRule="auto"/>
        <w:ind w:left="709" w:firstLine="0"/>
        <w:rPr>
          <w:rFonts w:ascii="Leelawadee" w:hAnsi="Leelawadee" w:cs="Leelawadee"/>
          <w:sz w:val="20"/>
          <w:szCs w:val="20"/>
        </w:rPr>
      </w:pPr>
      <w:r w:rsidRPr="001478A6">
        <w:rPr>
          <w:rFonts w:ascii="Leelawadee" w:hAnsi="Leelawadee" w:cs="Leelawadee"/>
          <w:sz w:val="20"/>
          <w:szCs w:val="20"/>
        </w:rPr>
        <w:t>responsabilizar-se pela excussão das Garantias</w:t>
      </w:r>
      <w:r w:rsidR="008222FE" w:rsidRPr="001478A6">
        <w:rPr>
          <w:rFonts w:ascii="Leelawadee" w:hAnsi="Leelawadee" w:cs="Leelawadee"/>
          <w:sz w:val="20"/>
          <w:szCs w:val="20"/>
        </w:rPr>
        <w:t>, com o acompanhamento do Agente Fiduciário,</w:t>
      </w:r>
      <w:r w:rsidRPr="001478A6">
        <w:rPr>
          <w:rFonts w:ascii="Leelawadee" w:hAnsi="Leelawadee" w:cs="Leelawadee"/>
          <w:sz w:val="20"/>
          <w:szCs w:val="20"/>
        </w:rPr>
        <w:t xml:space="preserve"> e repasse dos valores à Emissora</w:t>
      </w:r>
      <w:r w:rsidR="008222FE" w:rsidRPr="001478A6">
        <w:rPr>
          <w:rFonts w:ascii="Leelawadee" w:hAnsi="Leelawadee" w:cs="Leelawadee"/>
          <w:sz w:val="20"/>
          <w:szCs w:val="20"/>
        </w:rPr>
        <w:t xml:space="preserve"> ou aos Titulares dos CRI</w:t>
      </w:r>
      <w:r w:rsidRPr="001478A6">
        <w:rPr>
          <w:rFonts w:ascii="Leelawadee" w:hAnsi="Leelawadee" w:cs="Leelawadee"/>
          <w:sz w:val="20"/>
          <w:szCs w:val="20"/>
        </w:rPr>
        <w:t>, conforme o caso.</w:t>
      </w:r>
    </w:p>
    <w:p w14:paraId="1A951056" w14:textId="68E95F06" w:rsidR="002A1001" w:rsidRPr="001478A6" w:rsidRDefault="002A1001" w:rsidP="001478A6">
      <w:pPr>
        <w:spacing w:line="360" w:lineRule="auto"/>
        <w:contextualSpacing/>
        <w:jc w:val="both"/>
        <w:rPr>
          <w:rFonts w:ascii="Leelawadee" w:hAnsi="Leelawadee" w:cs="Leelawadee"/>
          <w:color w:val="000000" w:themeColor="text1"/>
          <w:sz w:val="20"/>
          <w:szCs w:val="20"/>
        </w:rPr>
      </w:pPr>
    </w:p>
    <w:p w14:paraId="5BEF4C89" w14:textId="4A919C48" w:rsidR="00464AB4" w:rsidRPr="001478A6" w:rsidRDefault="00464AB4" w:rsidP="001478A6">
      <w:pPr>
        <w:pStyle w:val="BodyText21"/>
        <w:numPr>
          <w:ilvl w:val="1"/>
          <w:numId w:val="39"/>
        </w:numPr>
        <w:suppressAutoHyphens/>
        <w:autoSpaceDE/>
        <w:autoSpaceDN/>
        <w:adjustRightInd/>
        <w:spacing w:line="360" w:lineRule="auto"/>
        <w:ind w:left="0" w:firstLine="0"/>
        <w:rPr>
          <w:rFonts w:ascii="Leelawadee" w:hAnsi="Leelawadee" w:cs="Leelawadee"/>
          <w:color w:val="000000" w:themeColor="text1"/>
          <w:sz w:val="20"/>
          <w:szCs w:val="20"/>
        </w:rPr>
      </w:pPr>
      <w:r w:rsidRPr="00030ECF">
        <w:rPr>
          <w:rFonts w:ascii="Leelawadee" w:hAnsi="Leelawadee" w:cs="Leelawadee"/>
          <w:color w:val="000000" w:themeColor="text1"/>
          <w:sz w:val="20"/>
          <w:szCs w:val="20"/>
        </w:rPr>
        <w:t xml:space="preserve">Todos os </w:t>
      </w:r>
      <w:r w:rsidRPr="00030ECF">
        <w:rPr>
          <w:rFonts w:ascii="Leelawadee" w:hAnsi="Leelawadee" w:cs="Leelawadee"/>
          <w:bCs/>
          <w:color w:val="000000" w:themeColor="text1"/>
          <w:sz w:val="20"/>
          <w:szCs w:val="20"/>
        </w:rPr>
        <w:t>recursos</w:t>
      </w:r>
      <w:r w:rsidRPr="00030ECF">
        <w:rPr>
          <w:rFonts w:ascii="Leelawadee" w:hAnsi="Leelawadee" w:cs="Leelawadee"/>
          <w:color w:val="000000" w:themeColor="text1"/>
          <w:sz w:val="20"/>
          <w:szCs w:val="20"/>
        </w:rPr>
        <w:t xml:space="preserve"> oriundos dos Créditos Imobiliários</w:t>
      </w:r>
      <w:r w:rsidR="00BE7F4E" w:rsidRPr="00030ECF">
        <w:rPr>
          <w:rFonts w:ascii="Leelawadee" w:hAnsi="Leelawadee" w:cs="Leelawadee"/>
          <w:color w:val="000000" w:themeColor="text1"/>
          <w:sz w:val="20"/>
          <w:szCs w:val="20"/>
        </w:rPr>
        <w:t xml:space="preserve"> ou </w:t>
      </w:r>
      <w:r w:rsidRPr="00030ECF">
        <w:rPr>
          <w:rFonts w:ascii="Leelawadee" w:hAnsi="Leelawadee" w:cs="Leelawadee"/>
          <w:color w:val="000000" w:themeColor="text1"/>
          <w:sz w:val="20"/>
          <w:szCs w:val="20"/>
        </w:rPr>
        <w:t>dos Direitos Creditórios, que estejam depositados em contas correntes de titularidade da Debenturista</w:t>
      </w:r>
      <w:r w:rsidR="00BE7F4E" w:rsidRPr="00030ECF">
        <w:rPr>
          <w:rFonts w:ascii="Leelawadee" w:hAnsi="Leelawadee" w:cs="Leelawadee"/>
          <w:color w:val="000000" w:themeColor="text1"/>
          <w:sz w:val="20"/>
          <w:szCs w:val="20"/>
        </w:rPr>
        <w:t>,</w:t>
      </w:r>
      <w:r w:rsidRPr="00030ECF">
        <w:rPr>
          <w:rFonts w:ascii="Leelawadee" w:hAnsi="Leelawadee" w:cs="Leelawadee"/>
          <w:color w:val="000000" w:themeColor="text1"/>
          <w:sz w:val="20"/>
          <w:szCs w:val="20"/>
        </w:rPr>
        <w:t xml:space="preserve"> poderão ser aplicados nos Investimentos Permitidos. </w:t>
      </w:r>
      <w:r w:rsidRPr="00030ECF">
        <w:rPr>
          <w:rFonts w:ascii="Leelawadee" w:hAnsi="Leelawadee" w:cs="Leelawadee"/>
          <w:bCs/>
          <w:color w:val="000000" w:themeColor="text1"/>
          <w:sz w:val="20"/>
          <w:szCs w:val="20"/>
        </w:rPr>
        <w:t>Todos os Investimentos Permitidos deverão ser resgatados de maneira que estejam imediatamente disponíveis na Conta do Patrimônio Separado para a realização de qualquer pagamento devido</w:t>
      </w:r>
      <w:r w:rsidR="008222FE" w:rsidRPr="00030ECF">
        <w:rPr>
          <w:rFonts w:ascii="Leelawadee" w:hAnsi="Leelawadee" w:cs="Leelawadee"/>
          <w:bCs/>
          <w:color w:val="000000" w:themeColor="text1"/>
          <w:sz w:val="20"/>
          <w:szCs w:val="20"/>
        </w:rPr>
        <w:t>, em especial, aos Titulares dos CRI</w:t>
      </w:r>
      <w:r w:rsidRPr="00030ECF">
        <w:rPr>
          <w:rFonts w:ascii="Leelawadee" w:hAnsi="Leelawadee" w:cs="Leelawadee"/>
          <w:bCs/>
          <w:color w:val="000000" w:themeColor="text1"/>
          <w:sz w:val="20"/>
          <w:szCs w:val="20"/>
        </w:rPr>
        <w:t>. Eventuais retenções de impostos decorrentes dos rendimentos dos Investimentos Permitidos pertencerão com exclusividade à Debenturista.</w:t>
      </w:r>
    </w:p>
    <w:p w14:paraId="77D464E9" w14:textId="11EE2DA9" w:rsidR="00464AB4" w:rsidRPr="001478A6" w:rsidRDefault="00464AB4" w:rsidP="001478A6">
      <w:pPr>
        <w:spacing w:line="360" w:lineRule="auto"/>
        <w:contextualSpacing/>
        <w:jc w:val="both"/>
        <w:rPr>
          <w:rFonts w:ascii="Leelawadee" w:hAnsi="Leelawadee" w:cs="Leelawadee"/>
          <w:color w:val="000000" w:themeColor="text1"/>
          <w:sz w:val="20"/>
          <w:szCs w:val="20"/>
        </w:rPr>
      </w:pPr>
    </w:p>
    <w:p w14:paraId="795A7632" w14:textId="01708685" w:rsidR="00464AB4" w:rsidRPr="001478A6" w:rsidRDefault="00464AB4" w:rsidP="001478A6">
      <w:pPr>
        <w:pStyle w:val="BodyText21"/>
        <w:numPr>
          <w:ilvl w:val="2"/>
          <w:numId w:val="39"/>
        </w:numPr>
        <w:suppressAutoHyphens/>
        <w:autoSpaceDE/>
        <w:autoSpaceDN/>
        <w:adjustRightInd/>
        <w:spacing w:line="360" w:lineRule="auto"/>
        <w:ind w:left="0" w:firstLine="0"/>
        <w:rPr>
          <w:rFonts w:ascii="Leelawadee" w:hAnsi="Leelawadee" w:cs="Leelawadee"/>
          <w:color w:val="000000" w:themeColor="text1"/>
          <w:sz w:val="20"/>
          <w:szCs w:val="20"/>
        </w:rPr>
      </w:pPr>
      <w:r w:rsidRPr="001478A6">
        <w:rPr>
          <w:rFonts w:ascii="Leelawadee" w:hAnsi="Leelawadee" w:cs="Leelawadee"/>
          <w:bCs/>
          <w:color w:val="000000" w:themeColor="text1"/>
          <w:sz w:val="20"/>
          <w:szCs w:val="20"/>
        </w:rPr>
        <w:t xml:space="preserve">A Debenturista não terá qualquer responsabilidade com relação a quaisquer eventuais prejuízos, reivindicações, demandas, danos, tributos, ou despesas resultantes das aplicações em tais investimentos, inclusive, entre outros, qualquer responsabilidade por </w:t>
      </w:r>
      <w:r w:rsidR="008222FE" w:rsidRPr="001478A6">
        <w:rPr>
          <w:rFonts w:ascii="Leelawadee" w:hAnsi="Leelawadee" w:cs="Leelawadee"/>
          <w:bCs/>
          <w:color w:val="000000" w:themeColor="text1"/>
          <w:sz w:val="20"/>
          <w:szCs w:val="20"/>
        </w:rPr>
        <w:t xml:space="preserve">morosidade </w:t>
      </w:r>
      <w:r w:rsidRPr="001478A6">
        <w:rPr>
          <w:rFonts w:ascii="Leelawadee" w:hAnsi="Leelawadee" w:cs="Leelawadee"/>
          <w:bCs/>
          <w:color w:val="000000" w:themeColor="text1"/>
          <w:sz w:val="20"/>
          <w:szCs w:val="20"/>
        </w:rPr>
        <w:t xml:space="preserve">(não resultante de transgressão deliberada) no investimento, reinvestimento ou liquidação dos referidos investimentos, ou quaisquer lucros cessantes inerentes </w:t>
      </w:r>
      <w:r w:rsidR="008222FE" w:rsidRPr="001478A6">
        <w:rPr>
          <w:rFonts w:ascii="Leelawadee" w:hAnsi="Leelawadee" w:cs="Leelawadee"/>
          <w:bCs/>
          <w:color w:val="000000" w:themeColor="text1"/>
          <w:sz w:val="20"/>
          <w:szCs w:val="20"/>
        </w:rPr>
        <w:t>de tal morosidade</w:t>
      </w:r>
      <w:r w:rsidRPr="001478A6">
        <w:rPr>
          <w:rFonts w:ascii="Leelawadee" w:hAnsi="Leelawadee" w:cs="Leelawadee"/>
          <w:bCs/>
          <w:color w:val="000000" w:themeColor="text1"/>
          <w:sz w:val="20"/>
          <w:szCs w:val="20"/>
        </w:rPr>
        <w:t>.</w:t>
      </w:r>
    </w:p>
    <w:p w14:paraId="16E9B962" w14:textId="77777777" w:rsidR="00464AB4" w:rsidRPr="001478A6" w:rsidRDefault="00464AB4" w:rsidP="001478A6">
      <w:pPr>
        <w:spacing w:line="360" w:lineRule="auto"/>
        <w:contextualSpacing/>
        <w:jc w:val="both"/>
        <w:rPr>
          <w:rFonts w:ascii="Leelawadee" w:hAnsi="Leelawadee" w:cs="Leelawadee"/>
          <w:color w:val="000000" w:themeColor="text1"/>
          <w:sz w:val="20"/>
          <w:szCs w:val="20"/>
        </w:rPr>
      </w:pPr>
    </w:p>
    <w:p w14:paraId="068829B7" w14:textId="61608A2C" w:rsidR="00CE086A" w:rsidRPr="001478A6" w:rsidRDefault="00CE086A" w:rsidP="001478A6">
      <w:pPr>
        <w:pStyle w:val="Nvel1"/>
        <w:numPr>
          <w:ilvl w:val="0"/>
          <w:numId w:val="0"/>
        </w:numPr>
        <w:ind w:left="360" w:hanging="360"/>
        <w:rPr>
          <w:rFonts w:cs="Leelawadee"/>
          <w:szCs w:val="20"/>
        </w:rPr>
      </w:pPr>
      <w:r w:rsidRPr="001478A6">
        <w:rPr>
          <w:rFonts w:cs="Leelawadee"/>
          <w:szCs w:val="20"/>
        </w:rPr>
        <w:t xml:space="preserve">CLÁUSULA OITAVA </w:t>
      </w:r>
      <w:r w:rsidR="00464AB4" w:rsidRPr="001478A6">
        <w:rPr>
          <w:rFonts w:cs="Leelawadee"/>
          <w:szCs w:val="20"/>
        </w:rPr>
        <w:t>–</w:t>
      </w:r>
      <w:r w:rsidRPr="001478A6">
        <w:rPr>
          <w:rFonts w:cs="Leelawadee"/>
          <w:szCs w:val="20"/>
        </w:rPr>
        <w:t xml:space="preserve"> GARANTIAS</w:t>
      </w:r>
    </w:p>
    <w:p w14:paraId="06798849" w14:textId="13521CC4" w:rsidR="007004A6" w:rsidRPr="001478A6" w:rsidRDefault="007004A6" w:rsidP="001478A6">
      <w:pPr>
        <w:spacing w:line="360" w:lineRule="auto"/>
        <w:contextualSpacing/>
        <w:jc w:val="both"/>
        <w:rPr>
          <w:rFonts w:ascii="Leelawadee" w:hAnsi="Leelawadee" w:cs="Leelawadee"/>
          <w:color w:val="000000" w:themeColor="text1"/>
          <w:sz w:val="20"/>
          <w:szCs w:val="20"/>
        </w:rPr>
      </w:pPr>
    </w:p>
    <w:p w14:paraId="40229675" w14:textId="7FABEEB2" w:rsidR="000B109C" w:rsidRPr="001478A6" w:rsidRDefault="000B109C" w:rsidP="001478A6">
      <w:pPr>
        <w:pStyle w:val="PargrafodaLista"/>
        <w:numPr>
          <w:ilvl w:val="1"/>
          <w:numId w:val="41"/>
        </w:numPr>
        <w:spacing w:line="360" w:lineRule="auto"/>
        <w:ind w:left="0" w:firstLine="0"/>
        <w:contextualSpacing/>
        <w:jc w:val="both"/>
        <w:rPr>
          <w:rFonts w:ascii="Leelawadee" w:hAnsi="Leelawadee" w:cs="Leelawadee"/>
          <w:color w:val="000000" w:themeColor="text1"/>
          <w:sz w:val="20"/>
          <w:lang w:val="pt-BR"/>
        </w:rPr>
      </w:pPr>
      <w:bookmarkStart w:id="186" w:name="_Ref24987446"/>
      <w:bookmarkStart w:id="187" w:name="_Ref45805104"/>
      <w:bookmarkStart w:id="188" w:name="_Ref23830789"/>
      <w:bookmarkStart w:id="189" w:name="_Ref535167830"/>
      <w:bookmarkStart w:id="190" w:name="_Ref479324215"/>
      <w:bookmarkStart w:id="191" w:name="_Ref13699182"/>
      <w:bookmarkStart w:id="192" w:name="_Ref13834710"/>
      <w:r w:rsidRPr="001478A6">
        <w:rPr>
          <w:rFonts w:ascii="Leelawadee" w:hAnsi="Leelawadee" w:cs="Leelawadee"/>
          <w:b/>
          <w:vanish/>
          <w:color w:val="000000" w:themeColor="text1"/>
          <w:sz w:val="20"/>
          <w:lang w:val="pt-BR"/>
        </w:rPr>
        <w:t xml:space="preserve">Constituição e Registro da Alienação Fiduciária de </w:t>
      </w:r>
      <w:bookmarkEnd w:id="186"/>
      <w:r w:rsidRPr="001478A6">
        <w:rPr>
          <w:rFonts w:ascii="Leelawadee" w:hAnsi="Leelawadee" w:cs="Leelawadee"/>
          <w:b/>
          <w:vanish/>
          <w:color w:val="000000" w:themeColor="text1"/>
          <w:sz w:val="20"/>
          <w:lang w:val="pt-BR"/>
        </w:rPr>
        <w:t>Imóvel</w:t>
      </w:r>
      <w:bookmarkEnd w:id="187"/>
    </w:p>
    <w:p w14:paraId="47B78912" w14:textId="77777777" w:rsidR="000B109C" w:rsidRPr="001478A6" w:rsidRDefault="000B109C" w:rsidP="001478A6">
      <w:pPr>
        <w:pStyle w:val="PargrafodaLista"/>
        <w:spacing w:line="360" w:lineRule="auto"/>
        <w:ind w:left="0"/>
        <w:contextualSpacing/>
        <w:jc w:val="both"/>
        <w:rPr>
          <w:rFonts w:ascii="Leelawadee" w:hAnsi="Leelawadee" w:cs="Leelawadee"/>
          <w:color w:val="000000" w:themeColor="text1"/>
          <w:sz w:val="20"/>
          <w:lang w:val="pt-BR"/>
        </w:rPr>
      </w:pPr>
    </w:p>
    <w:p w14:paraId="208D951B" w14:textId="6A769C8F" w:rsidR="000B109C" w:rsidRPr="001478A6" w:rsidRDefault="000B109C" w:rsidP="00AC4244">
      <w:pPr>
        <w:pStyle w:val="PargrafodaLista"/>
        <w:numPr>
          <w:ilvl w:val="2"/>
          <w:numId w:val="41"/>
        </w:numPr>
        <w:spacing w:line="360" w:lineRule="auto"/>
        <w:ind w:left="0" w:firstLine="0"/>
        <w:contextualSpacing/>
        <w:jc w:val="both"/>
        <w:rPr>
          <w:rFonts w:ascii="Leelawadee" w:hAnsi="Leelawadee" w:cs="Leelawadee"/>
          <w:color w:val="000000" w:themeColor="text1"/>
          <w:sz w:val="20"/>
          <w:lang w:val="pt-BR"/>
        </w:rPr>
      </w:pPr>
      <w:bookmarkStart w:id="193" w:name="_Hlk38488493"/>
      <w:bookmarkStart w:id="194" w:name="_Ref44550011"/>
      <w:r w:rsidRPr="001478A6">
        <w:rPr>
          <w:rFonts w:ascii="Leelawadee" w:hAnsi="Leelawadee" w:cs="Leelawadee"/>
          <w:bCs/>
          <w:color w:val="000000" w:themeColor="text1"/>
          <w:sz w:val="20"/>
          <w:lang w:val="pt-BR"/>
        </w:rPr>
        <w:t>A Alienaç</w:t>
      </w:r>
      <w:r w:rsidR="00F70DA7" w:rsidRPr="001478A6">
        <w:rPr>
          <w:rFonts w:ascii="Leelawadee" w:hAnsi="Leelawadee" w:cs="Leelawadee"/>
          <w:bCs/>
          <w:color w:val="000000" w:themeColor="text1"/>
          <w:sz w:val="20"/>
          <w:lang w:val="pt-BR"/>
        </w:rPr>
        <w:t>ão</w:t>
      </w:r>
      <w:r w:rsidRPr="001478A6">
        <w:rPr>
          <w:rFonts w:ascii="Leelawadee" w:hAnsi="Leelawadee" w:cs="Leelawadee"/>
          <w:bCs/>
          <w:color w:val="000000" w:themeColor="text1"/>
          <w:sz w:val="20"/>
          <w:lang w:val="pt-BR"/>
        </w:rPr>
        <w:t xml:space="preserve"> Fiduciária de Imóve</w:t>
      </w:r>
      <w:r w:rsidR="00F70DA7" w:rsidRPr="001478A6">
        <w:rPr>
          <w:rFonts w:ascii="Leelawadee" w:hAnsi="Leelawadee" w:cs="Leelawadee"/>
          <w:bCs/>
          <w:color w:val="000000" w:themeColor="text1"/>
          <w:sz w:val="20"/>
          <w:lang w:val="pt-BR"/>
        </w:rPr>
        <w:t>l</w:t>
      </w:r>
      <w:r w:rsidRPr="001478A6">
        <w:rPr>
          <w:rFonts w:ascii="Leelawadee" w:hAnsi="Leelawadee" w:cs="Leelawadee"/>
          <w:bCs/>
          <w:color w:val="000000" w:themeColor="text1"/>
          <w:sz w:val="20"/>
          <w:lang w:val="pt-BR"/>
        </w:rPr>
        <w:t xml:space="preserve"> </w:t>
      </w:r>
      <w:r w:rsidR="00DE6E1B">
        <w:rPr>
          <w:rFonts w:ascii="Leelawadee" w:hAnsi="Leelawadee" w:cs="Leelawadee"/>
          <w:bCs/>
          <w:color w:val="000000" w:themeColor="text1"/>
          <w:sz w:val="20"/>
          <w:lang w:val="pt-BR"/>
        </w:rPr>
        <w:t>foi</w:t>
      </w:r>
      <w:r w:rsidR="00DE6E1B" w:rsidRPr="001478A6">
        <w:rPr>
          <w:rFonts w:ascii="Leelawadee" w:hAnsi="Leelawadee" w:cs="Leelawadee"/>
          <w:bCs/>
          <w:color w:val="000000" w:themeColor="text1"/>
          <w:sz w:val="20"/>
          <w:lang w:val="pt-BR"/>
        </w:rPr>
        <w:t xml:space="preserve"> </w:t>
      </w:r>
      <w:r w:rsidRPr="001478A6">
        <w:rPr>
          <w:rFonts w:ascii="Leelawadee" w:hAnsi="Leelawadee" w:cs="Leelawadee"/>
          <w:bCs/>
          <w:color w:val="000000" w:themeColor="text1"/>
          <w:sz w:val="20"/>
          <w:lang w:val="pt-BR"/>
        </w:rPr>
        <w:t>formalizada por meio do Contrato de Alienação Fiduciária de Imóvel, e ser</w:t>
      </w:r>
      <w:r w:rsidR="00F70DA7" w:rsidRPr="001478A6">
        <w:rPr>
          <w:rFonts w:ascii="Leelawadee" w:hAnsi="Leelawadee" w:cs="Leelawadee"/>
          <w:bCs/>
          <w:color w:val="000000" w:themeColor="text1"/>
          <w:sz w:val="20"/>
          <w:lang w:val="pt-BR"/>
        </w:rPr>
        <w:t>á</w:t>
      </w:r>
      <w:r w:rsidRPr="001478A6">
        <w:rPr>
          <w:rFonts w:ascii="Leelawadee" w:hAnsi="Leelawadee" w:cs="Leelawadee"/>
          <w:bCs/>
          <w:color w:val="000000" w:themeColor="text1"/>
          <w:sz w:val="20"/>
          <w:lang w:val="pt-BR"/>
        </w:rPr>
        <w:t xml:space="preserve"> constituída mediante o registro do Contrato de Alienação Fiduciária de Imóvel, e qualquer aditamento subsequente, no competente </w:t>
      </w:r>
      <w:r w:rsidR="009257E1" w:rsidRPr="001478A6">
        <w:rPr>
          <w:rFonts w:ascii="Leelawadee" w:hAnsi="Leelawadee" w:cs="Leelawadee"/>
          <w:bCs/>
          <w:color w:val="000000" w:themeColor="text1"/>
          <w:sz w:val="20"/>
          <w:lang w:val="pt-BR"/>
        </w:rPr>
        <w:t>Cartório</w:t>
      </w:r>
      <w:r w:rsidRPr="001478A6">
        <w:rPr>
          <w:rFonts w:ascii="Leelawadee" w:hAnsi="Leelawadee" w:cs="Leelawadee"/>
          <w:bCs/>
          <w:color w:val="000000" w:themeColor="text1"/>
          <w:sz w:val="20"/>
          <w:lang w:val="pt-BR"/>
        </w:rPr>
        <w:t xml:space="preserve"> de Registro de Imóveis da Comarca do Imóve</w:t>
      </w:r>
      <w:r w:rsidR="00F70DA7" w:rsidRPr="001478A6">
        <w:rPr>
          <w:rFonts w:ascii="Leelawadee" w:hAnsi="Leelawadee" w:cs="Leelawadee"/>
          <w:bCs/>
          <w:color w:val="000000" w:themeColor="text1"/>
          <w:sz w:val="20"/>
          <w:lang w:val="pt-BR"/>
        </w:rPr>
        <w:t>l</w:t>
      </w:r>
      <w:bookmarkEnd w:id="193"/>
      <w:r w:rsidRPr="001478A6" w:rsidDel="000B4976">
        <w:rPr>
          <w:rFonts w:ascii="Leelawadee" w:hAnsi="Leelawadee" w:cs="Leelawadee"/>
          <w:bCs/>
          <w:color w:val="000000" w:themeColor="text1"/>
          <w:sz w:val="20"/>
          <w:lang w:val="pt-BR"/>
        </w:rPr>
        <w:t xml:space="preserve"> </w:t>
      </w:r>
      <w:r w:rsidRPr="001478A6">
        <w:rPr>
          <w:rFonts w:ascii="Leelawadee" w:hAnsi="Leelawadee" w:cs="Leelawadee"/>
          <w:bCs/>
          <w:color w:val="000000" w:themeColor="text1"/>
          <w:sz w:val="20"/>
          <w:lang w:val="pt-BR"/>
        </w:rPr>
        <w:t>(“</w:t>
      </w:r>
      <w:r w:rsidRPr="001478A6">
        <w:rPr>
          <w:rFonts w:ascii="Leelawadee" w:hAnsi="Leelawadee" w:cs="Leelawadee"/>
          <w:bCs/>
          <w:color w:val="000000" w:themeColor="text1"/>
          <w:sz w:val="20"/>
          <w:u w:val="single"/>
          <w:lang w:val="pt-BR"/>
        </w:rPr>
        <w:t>Cartório de Registro de Imóveis</w:t>
      </w:r>
      <w:r w:rsidRPr="001478A6">
        <w:rPr>
          <w:rFonts w:ascii="Leelawadee" w:hAnsi="Leelawadee" w:cs="Leelawadee"/>
          <w:bCs/>
          <w:color w:val="000000" w:themeColor="text1"/>
          <w:sz w:val="20"/>
          <w:lang w:val="pt-BR"/>
        </w:rPr>
        <w:t xml:space="preserve">”), nos termos do dos artigos 22 e seguintes da Lei nº 9.514 e do artigo 62, inciso III, da Lei das Sociedades por Ações, observado o disposto nas Cláusulas </w:t>
      </w:r>
      <w:r w:rsidR="003F6B44" w:rsidRPr="00030ECF">
        <w:rPr>
          <w:rFonts w:ascii="Leelawadee" w:hAnsi="Leelawadee" w:cs="Leelawadee"/>
          <w:bCs/>
          <w:color w:val="000000" w:themeColor="text1"/>
          <w:sz w:val="20"/>
          <w:highlight w:val="green"/>
          <w:lang w:val="pt-BR"/>
        </w:rPr>
        <w:fldChar w:fldCharType="begin"/>
      </w:r>
      <w:r w:rsidR="003F6B44" w:rsidRPr="001478A6">
        <w:rPr>
          <w:rFonts w:ascii="Leelawadee" w:hAnsi="Leelawadee" w:cs="Leelawadee"/>
          <w:bCs/>
          <w:color w:val="000000" w:themeColor="text1"/>
          <w:sz w:val="20"/>
          <w:lang w:val="pt-BR"/>
        </w:rPr>
        <w:instrText xml:space="preserve"> REF _Ref38297420 \r \h </w:instrText>
      </w:r>
      <w:r w:rsidR="001478A6" w:rsidRPr="001478A6">
        <w:rPr>
          <w:rFonts w:ascii="Leelawadee" w:hAnsi="Leelawadee" w:cs="Leelawadee"/>
          <w:bCs/>
          <w:color w:val="000000" w:themeColor="text1"/>
          <w:sz w:val="20"/>
          <w:highlight w:val="green"/>
          <w:lang w:val="pt-BR"/>
        </w:rPr>
        <w:instrText xml:space="preserve"> \* MERGEFORMAT</w:instrText>
      </w:r>
      <w:r w:rsidR="001478A6" w:rsidRPr="00AC4244">
        <w:rPr>
          <w:rFonts w:ascii="Leelawadee" w:hAnsi="Leelawadee"/>
          <w:color w:val="000000" w:themeColor="text1"/>
          <w:sz w:val="20"/>
          <w:highlight w:val="green"/>
          <w:lang w:val="pt-BR"/>
        </w:rPr>
        <w:instrText xml:space="preserve"> </w:instrText>
      </w:r>
      <w:r w:rsidR="003F6B44" w:rsidRPr="00030ECF">
        <w:rPr>
          <w:rFonts w:ascii="Leelawadee" w:hAnsi="Leelawadee" w:cs="Leelawadee"/>
          <w:bCs/>
          <w:color w:val="000000" w:themeColor="text1"/>
          <w:sz w:val="20"/>
          <w:highlight w:val="green"/>
          <w:lang w:val="pt-BR"/>
        </w:rPr>
      </w:r>
      <w:r w:rsidR="003F6B44" w:rsidRPr="00030ECF">
        <w:rPr>
          <w:rFonts w:ascii="Leelawadee" w:hAnsi="Leelawadee" w:cs="Leelawadee"/>
          <w:bCs/>
          <w:color w:val="000000" w:themeColor="text1"/>
          <w:sz w:val="20"/>
          <w:highlight w:val="green"/>
          <w:lang w:val="pt-BR"/>
        </w:rPr>
        <w:fldChar w:fldCharType="separate"/>
      </w:r>
      <w:r w:rsidR="00B2470D">
        <w:rPr>
          <w:rFonts w:ascii="Leelawadee" w:hAnsi="Leelawadee" w:cs="Leelawadee"/>
          <w:bCs/>
          <w:color w:val="000000" w:themeColor="text1"/>
          <w:sz w:val="20"/>
          <w:lang w:val="pt-BR"/>
        </w:rPr>
        <w:t>8.1.2</w:t>
      </w:r>
      <w:r w:rsidR="003F6B44" w:rsidRPr="00030ECF">
        <w:rPr>
          <w:rFonts w:ascii="Leelawadee" w:hAnsi="Leelawadee" w:cs="Leelawadee"/>
          <w:bCs/>
          <w:color w:val="000000" w:themeColor="text1"/>
          <w:sz w:val="20"/>
          <w:highlight w:val="green"/>
          <w:lang w:val="pt-BR"/>
        </w:rPr>
        <w:fldChar w:fldCharType="end"/>
      </w:r>
      <w:r w:rsidR="00743E93">
        <w:rPr>
          <w:rFonts w:ascii="Leelawadee" w:hAnsi="Leelawadee" w:cs="Leelawadee"/>
          <w:bCs/>
          <w:color w:val="000000" w:themeColor="text1"/>
          <w:sz w:val="20"/>
          <w:lang w:val="pt-BR"/>
        </w:rPr>
        <w:t>, e seus respectivos subitens,</w:t>
      </w:r>
      <w:r w:rsidRPr="001478A6">
        <w:rPr>
          <w:rFonts w:ascii="Leelawadee" w:hAnsi="Leelawadee" w:cs="Leelawadee"/>
          <w:bCs/>
          <w:color w:val="000000" w:themeColor="text1"/>
          <w:sz w:val="20"/>
          <w:lang w:val="pt-BR"/>
        </w:rPr>
        <w:t xml:space="preserve"> abaixo.</w:t>
      </w:r>
      <w:bookmarkEnd w:id="188"/>
      <w:bookmarkEnd w:id="194"/>
    </w:p>
    <w:p w14:paraId="62459EB6" w14:textId="77777777" w:rsidR="00F70DA7" w:rsidRPr="001478A6" w:rsidRDefault="00F70DA7" w:rsidP="00AC4244">
      <w:pPr>
        <w:pStyle w:val="PargrafodaLista"/>
        <w:spacing w:line="360" w:lineRule="auto"/>
        <w:rPr>
          <w:rFonts w:ascii="Leelawadee" w:hAnsi="Leelawadee" w:cs="Leelawadee"/>
          <w:bCs/>
          <w:color w:val="000000" w:themeColor="text1"/>
          <w:sz w:val="20"/>
          <w:lang w:val="pt-BR"/>
        </w:rPr>
      </w:pPr>
    </w:p>
    <w:p w14:paraId="0B4F7D80" w14:textId="2945ACA8" w:rsidR="000B109C" w:rsidRPr="001478A6" w:rsidRDefault="000B109C" w:rsidP="001478A6">
      <w:pPr>
        <w:pStyle w:val="PargrafodaLista"/>
        <w:numPr>
          <w:ilvl w:val="2"/>
          <w:numId w:val="41"/>
        </w:numPr>
        <w:spacing w:line="360" w:lineRule="auto"/>
        <w:ind w:left="0" w:firstLine="0"/>
        <w:contextualSpacing/>
        <w:jc w:val="both"/>
        <w:rPr>
          <w:rFonts w:ascii="Leelawadee" w:hAnsi="Leelawadee" w:cs="Leelawadee"/>
          <w:color w:val="000000" w:themeColor="text1"/>
          <w:sz w:val="20"/>
          <w:lang w:val="pt-BR"/>
        </w:rPr>
      </w:pPr>
      <w:bookmarkStart w:id="195" w:name="_Ref38297420"/>
      <w:bookmarkStart w:id="196" w:name="_Ref48177105"/>
      <w:r w:rsidRPr="001478A6">
        <w:rPr>
          <w:rFonts w:ascii="Leelawadee" w:hAnsi="Leelawadee" w:cs="Leelawadee"/>
          <w:bCs/>
          <w:color w:val="000000" w:themeColor="text1"/>
          <w:sz w:val="20"/>
          <w:lang w:val="pt-BR"/>
        </w:rPr>
        <w:t>O</w:t>
      </w:r>
      <w:r w:rsidRPr="001478A6">
        <w:rPr>
          <w:rFonts w:ascii="Leelawadee" w:hAnsi="Leelawadee" w:cs="Leelawadee"/>
          <w:color w:val="000000" w:themeColor="text1"/>
          <w:sz w:val="20"/>
          <w:lang w:val="pt-BR"/>
        </w:rPr>
        <w:t xml:space="preserve"> Contrato de Alienação Fiduciária</w:t>
      </w:r>
      <w:r w:rsidR="001D6132" w:rsidRPr="001478A6">
        <w:rPr>
          <w:rFonts w:ascii="Leelawadee" w:hAnsi="Leelawadee" w:cs="Leelawadee"/>
          <w:color w:val="000000" w:themeColor="text1"/>
          <w:sz w:val="20"/>
          <w:lang w:val="pt-BR"/>
        </w:rPr>
        <w:t xml:space="preserve"> de Imóvel</w:t>
      </w:r>
      <w:r w:rsidRPr="001478A6">
        <w:rPr>
          <w:rFonts w:ascii="Leelawadee" w:hAnsi="Leelawadee" w:cs="Leelawadee"/>
          <w:bCs/>
          <w:color w:val="000000" w:themeColor="text1"/>
          <w:sz w:val="20"/>
          <w:lang w:val="pt-BR"/>
        </w:rPr>
        <w:t xml:space="preserve"> </w:t>
      </w:r>
      <w:r w:rsidR="001D6132" w:rsidRPr="001478A6">
        <w:rPr>
          <w:rFonts w:ascii="Leelawadee" w:hAnsi="Leelawadee" w:cs="Leelawadee"/>
          <w:bCs/>
          <w:color w:val="000000" w:themeColor="text1"/>
          <w:sz w:val="20"/>
          <w:lang w:val="pt-BR"/>
        </w:rPr>
        <w:t>deverá ser</w:t>
      </w:r>
      <w:r w:rsidRPr="001478A6">
        <w:rPr>
          <w:rFonts w:ascii="Leelawadee" w:hAnsi="Leelawadee" w:cs="Leelawadee"/>
          <w:bCs/>
          <w:color w:val="000000" w:themeColor="text1"/>
          <w:sz w:val="20"/>
          <w:lang w:val="pt-BR"/>
        </w:rPr>
        <w:t xml:space="preserve"> (i) prenotado para registro no competente Cartório de Registro de Imóveis</w:t>
      </w:r>
      <w:bookmarkStart w:id="197" w:name="_Hlk48183330"/>
      <w:r w:rsidR="00E41AD2">
        <w:rPr>
          <w:rFonts w:ascii="Leelawadee" w:hAnsi="Leelawadee" w:cs="Leelawadee"/>
          <w:bCs/>
          <w:color w:val="000000" w:themeColor="text1"/>
          <w:sz w:val="20"/>
          <w:lang w:val="pt-BR"/>
        </w:rPr>
        <w:t xml:space="preserve"> no prazo de até 10 (dez) Dias Úteis contados da data </w:t>
      </w:r>
      <w:bookmarkEnd w:id="197"/>
      <w:r w:rsidR="00437DC4">
        <w:rPr>
          <w:rFonts w:ascii="Leelawadee" w:hAnsi="Leelawadee" w:cs="Leelawadee"/>
          <w:bCs/>
          <w:color w:val="000000" w:themeColor="text1"/>
          <w:sz w:val="20"/>
          <w:lang w:val="pt-BR"/>
        </w:rPr>
        <w:t>de assinatura da presente Escritura</w:t>
      </w:r>
      <w:r w:rsidRPr="001478A6">
        <w:rPr>
          <w:rFonts w:ascii="Leelawadee" w:hAnsi="Leelawadee" w:cs="Leelawadee"/>
          <w:bCs/>
          <w:color w:val="000000" w:themeColor="text1"/>
          <w:sz w:val="20"/>
          <w:lang w:val="pt-BR"/>
        </w:rPr>
        <w:t>; e (</w:t>
      </w:r>
      <w:proofErr w:type="spellStart"/>
      <w:r w:rsidRPr="001478A6">
        <w:rPr>
          <w:rFonts w:ascii="Leelawadee" w:hAnsi="Leelawadee" w:cs="Leelawadee"/>
          <w:bCs/>
          <w:color w:val="000000" w:themeColor="text1"/>
          <w:sz w:val="20"/>
          <w:lang w:val="pt-BR"/>
        </w:rPr>
        <w:t>ii</w:t>
      </w:r>
      <w:proofErr w:type="spellEnd"/>
      <w:r w:rsidRPr="001478A6">
        <w:rPr>
          <w:rFonts w:ascii="Leelawadee" w:hAnsi="Leelawadee" w:cs="Leelawadee"/>
          <w:bCs/>
          <w:color w:val="000000" w:themeColor="text1"/>
          <w:sz w:val="20"/>
          <w:lang w:val="pt-BR"/>
        </w:rPr>
        <w:t xml:space="preserve">) registrado no respectivo Cartório de Registro de Imóveis </w:t>
      </w:r>
      <w:r w:rsidR="00764EE9" w:rsidRPr="001478A6">
        <w:rPr>
          <w:rFonts w:ascii="Leelawadee" w:hAnsi="Leelawadee" w:cs="Leelawadee"/>
          <w:bCs/>
          <w:color w:val="000000" w:themeColor="text1"/>
          <w:sz w:val="20"/>
          <w:lang w:val="pt-BR"/>
        </w:rPr>
        <w:t>no prazo de</w:t>
      </w:r>
      <w:r w:rsidRPr="001478A6">
        <w:rPr>
          <w:rFonts w:ascii="Leelawadee" w:hAnsi="Leelawadee" w:cs="Leelawadee"/>
          <w:bCs/>
          <w:color w:val="000000" w:themeColor="text1"/>
          <w:sz w:val="20"/>
          <w:lang w:val="pt-BR"/>
        </w:rPr>
        <w:t xml:space="preserve"> até </w:t>
      </w:r>
      <w:r w:rsidR="007B00AB" w:rsidRPr="001478A6">
        <w:rPr>
          <w:rFonts w:ascii="Leelawadee" w:hAnsi="Leelawadee" w:cs="Leelawadee"/>
          <w:bCs/>
          <w:color w:val="000000" w:themeColor="text1"/>
          <w:sz w:val="20"/>
          <w:lang w:val="pt-BR"/>
        </w:rPr>
        <w:t xml:space="preserve">120 </w:t>
      </w:r>
      <w:r w:rsidRPr="001478A6">
        <w:rPr>
          <w:rFonts w:ascii="Leelawadee" w:hAnsi="Leelawadee" w:cs="Leelawadee"/>
          <w:bCs/>
          <w:color w:val="000000" w:themeColor="text1"/>
          <w:sz w:val="20"/>
          <w:lang w:val="pt-BR"/>
        </w:rPr>
        <w:t>(</w:t>
      </w:r>
      <w:r w:rsidR="007B00AB" w:rsidRPr="001478A6">
        <w:rPr>
          <w:rFonts w:ascii="Leelawadee" w:hAnsi="Leelawadee" w:cs="Leelawadee"/>
          <w:bCs/>
          <w:color w:val="000000" w:themeColor="text1"/>
          <w:sz w:val="20"/>
          <w:lang w:val="pt-BR"/>
        </w:rPr>
        <w:t>cento e vinte</w:t>
      </w:r>
      <w:r w:rsidRPr="001478A6">
        <w:rPr>
          <w:rFonts w:ascii="Leelawadee" w:hAnsi="Leelawadee" w:cs="Leelawadee"/>
          <w:bCs/>
          <w:color w:val="000000" w:themeColor="text1"/>
          <w:sz w:val="20"/>
          <w:lang w:val="pt-BR"/>
        </w:rPr>
        <w:t xml:space="preserve">) dias após a </w:t>
      </w:r>
      <w:r w:rsidRPr="001478A6">
        <w:rPr>
          <w:rFonts w:ascii="Leelawadee" w:hAnsi="Leelawadee" w:cs="Leelawadee"/>
          <w:color w:val="000000" w:themeColor="text1"/>
          <w:sz w:val="20"/>
          <w:lang w:val="pt-BR"/>
        </w:rPr>
        <w:t xml:space="preserve">data de </w:t>
      </w:r>
      <w:r w:rsidRPr="001478A6">
        <w:rPr>
          <w:rFonts w:ascii="Leelawadee" w:hAnsi="Leelawadee" w:cs="Leelawadee"/>
          <w:bCs/>
          <w:color w:val="000000" w:themeColor="text1"/>
          <w:sz w:val="20"/>
          <w:lang w:val="pt-BR"/>
        </w:rPr>
        <w:t xml:space="preserve">sua celebração, </w:t>
      </w:r>
      <w:bookmarkStart w:id="198" w:name="_Hlk44900664"/>
      <w:r w:rsidR="00764EE9" w:rsidRPr="001478A6">
        <w:rPr>
          <w:rFonts w:ascii="Leelawadee" w:hAnsi="Leelawadee" w:cs="Leelawadee"/>
          <w:bCs/>
          <w:color w:val="000000" w:themeColor="text1"/>
          <w:sz w:val="20"/>
          <w:lang w:val="pt-BR"/>
        </w:rPr>
        <w:t xml:space="preserve">prazo este prorrogável por </w:t>
      </w:r>
      <w:r w:rsidR="007B00AB" w:rsidRPr="001478A6">
        <w:rPr>
          <w:rFonts w:ascii="Leelawadee" w:hAnsi="Leelawadee" w:cs="Leelawadee"/>
          <w:bCs/>
          <w:color w:val="000000" w:themeColor="text1"/>
          <w:sz w:val="20"/>
          <w:lang w:val="pt-BR"/>
        </w:rPr>
        <w:t xml:space="preserve">02 (dois) </w:t>
      </w:r>
      <w:r w:rsidR="00764EE9" w:rsidRPr="001478A6">
        <w:rPr>
          <w:rFonts w:ascii="Leelawadee" w:hAnsi="Leelawadee" w:cs="Leelawadee"/>
          <w:bCs/>
          <w:color w:val="000000" w:themeColor="text1"/>
          <w:sz w:val="20"/>
          <w:lang w:val="pt-BR"/>
        </w:rPr>
        <w:t xml:space="preserve">períodos sucessivos de </w:t>
      </w:r>
      <w:r w:rsidR="007B00AB" w:rsidRPr="001478A6">
        <w:rPr>
          <w:rFonts w:ascii="Leelawadee" w:hAnsi="Leelawadee" w:cs="Leelawadee"/>
          <w:bCs/>
          <w:color w:val="000000" w:themeColor="text1"/>
          <w:sz w:val="20"/>
          <w:lang w:val="pt-BR"/>
        </w:rPr>
        <w:t xml:space="preserve">30 </w:t>
      </w:r>
      <w:r w:rsidR="00764EE9" w:rsidRPr="001478A6">
        <w:rPr>
          <w:rFonts w:ascii="Leelawadee" w:hAnsi="Leelawadee" w:cs="Leelawadee"/>
          <w:bCs/>
          <w:color w:val="000000" w:themeColor="text1"/>
          <w:sz w:val="20"/>
          <w:lang w:val="pt-BR"/>
        </w:rPr>
        <w:t>(</w:t>
      </w:r>
      <w:r w:rsidR="007B00AB" w:rsidRPr="001478A6">
        <w:rPr>
          <w:rFonts w:ascii="Leelawadee" w:hAnsi="Leelawadee" w:cs="Leelawadee"/>
          <w:bCs/>
          <w:color w:val="000000" w:themeColor="text1"/>
          <w:sz w:val="20"/>
          <w:lang w:val="pt-BR"/>
        </w:rPr>
        <w:t>trinta</w:t>
      </w:r>
      <w:r w:rsidR="00764EE9" w:rsidRPr="001478A6">
        <w:rPr>
          <w:rFonts w:ascii="Leelawadee" w:hAnsi="Leelawadee" w:cs="Leelawadee"/>
          <w:bCs/>
          <w:color w:val="000000" w:themeColor="text1"/>
          <w:sz w:val="20"/>
          <w:lang w:val="pt-BR"/>
        </w:rPr>
        <w:t xml:space="preserve">) dias </w:t>
      </w:r>
      <w:r w:rsidR="007B00AB" w:rsidRPr="001478A6">
        <w:rPr>
          <w:rFonts w:ascii="Leelawadee" w:hAnsi="Leelawadee" w:cs="Leelawadee"/>
          <w:bCs/>
          <w:color w:val="000000" w:themeColor="text1"/>
          <w:sz w:val="20"/>
          <w:lang w:val="pt-BR"/>
        </w:rPr>
        <w:t xml:space="preserve">caso </w:t>
      </w:r>
      <w:r w:rsidR="00764EE9" w:rsidRPr="001478A6">
        <w:rPr>
          <w:rFonts w:ascii="Leelawadee" w:hAnsi="Leelawadee" w:cs="Leelawadee"/>
          <w:bCs/>
          <w:color w:val="000000" w:themeColor="text1"/>
          <w:sz w:val="20"/>
          <w:lang w:val="pt-BR"/>
        </w:rPr>
        <w:t xml:space="preserve">necessários </w:t>
      </w:r>
      <w:r w:rsidRPr="001478A6">
        <w:rPr>
          <w:rFonts w:ascii="Leelawadee" w:hAnsi="Leelawadee" w:cs="Leelawadee"/>
          <w:bCs/>
          <w:color w:val="000000" w:themeColor="text1"/>
          <w:sz w:val="20"/>
          <w:lang w:val="pt-BR"/>
        </w:rPr>
        <w:t>em razão de mora do Cartório de Registro de Imóveis, desde que a Emissora comprove estar sendo diligente e esteja cumprindo, de forma tempestiva, nos termos da legislação aplicável, as eventuais exigências apresentadas pelo Cartório de Registro de Imóveis e que comprove que a prenotação está mantida</w:t>
      </w:r>
      <w:bookmarkStart w:id="199" w:name="_Hlk44905148"/>
      <w:bookmarkEnd w:id="198"/>
      <w:r w:rsidRPr="001478A6">
        <w:rPr>
          <w:rFonts w:ascii="Leelawadee" w:hAnsi="Leelawadee" w:cs="Leelawadee"/>
          <w:bCs/>
          <w:color w:val="000000" w:themeColor="text1"/>
          <w:sz w:val="20"/>
          <w:lang w:val="pt-BR"/>
        </w:rPr>
        <w:t xml:space="preserve">, observado o prazo máximo de </w:t>
      </w:r>
      <w:r w:rsidR="007B00AB" w:rsidRPr="001478A6">
        <w:rPr>
          <w:rFonts w:ascii="Leelawadee" w:hAnsi="Leelawadee" w:cs="Leelawadee"/>
          <w:bCs/>
          <w:color w:val="000000" w:themeColor="text1"/>
          <w:sz w:val="20"/>
          <w:lang w:val="pt-BR"/>
        </w:rPr>
        <w:t>180</w:t>
      </w:r>
      <w:r w:rsidR="00BE2940" w:rsidRPr="001478A6">
        <w:rPr>
          <w:rFonts w:ascii="Leelawadee" w:hAnsi="Leelawadee" w:cs="Leelawadee"/>
          <w:bCs/>
          <w:color w:val="000000" w:themeColor="text1"/>
          <w:sz w:val="20"/>
          <w:lang w:val="pt-BR"/>
        </w:rPr>
        <w:t xml:space="preserve"> (</w:t>
      </w:r>
      <w:r w:rsidR="007B00AB" w:rsidRPr="001478A6">
        <w:rPr>
          <w:rFonts w:ascii="Leelawadee" w:hAnsi="Leelawadee" w:cs="Leelawadee"/>
          <w:bCs/>
          <w:color w:val="000000" w:themeColor="text1"/>
          <w:sz w:val="20"/>
          <w:lang w:val="pt-BR"/>
        </w:rPr>
        <w:t>cento e oitenta</w:t>
      </w:r>
      <w:r w:rsidR="00BE2940" w:rsidRPr="001478A6">
        <w:rPr>
          <w:rFonts w:ascii="Leelawadee" w:hAnsi="Leelawadee" w:cs="Leelawadee"/>
          <w:bCs/>
          <w:color w:val="000000" w:themeColor="text1"/>
          <w:sz w:val="20"/>
          <w:lang w:val="pt-BR"/>
        </w:rPr>
        <w:t xml:space="preserve">) </w:t>
      </w:r>
      <w:r w:rsidRPr="001478A6">
        <w:rPr>
          <w:rFonts w:ascii="Leelawadee" w:hAnsi="Leelawadee" w:cs="Leelawadee"/>
          <w:bCs/>
          <w:color w:val="000000" w:themeColor="text1"/>
          <w:sz w:val="20"/>
          <w:lang w:val="pt-BR"/>
        </w:rPr>
        <w:t xml:space="preserve">dias contados </w:t>
      </w:r>
      <w:r w:rsidRPr="001478A6">
        <w:rPr>
          <w:rFonts w:ascii="Leelawadee" w:hAnsi="Leelawadee" w:cs="Leelawadee"/>
          <w:color w:val="000000" w:themeColor="text1"/>
          <w:sz w:val="20"/>
          <w:lang w:val="pt-BR"/>
        </w:rPr>
        <w:t xml:space="preserve">da </w:t>
      </w:r>
      <w:r w:rsidRPr="001478A6">
        <w:rPr>
          <w:rFonts w:ascii="Leelawadee" w:hAnsi="Leelawadee" w:cs="Leelawadee"/>
          <w:bCs/>
          <w:color w:val="000000" w:themeColor="text1"/>
          <w:sz w:val="20"/>
          <w:lang w:val="pt-BR"/>
        </w:rPr>
        <w:t>data de celebração do Contrato de Alienação Fiduciária de Imóvel para a obtenção dos referidos registros</w:t>
      </w:r>
      <w:bookmarkEnd w:id="199"/>
      <w:r w:rsidRPr="001478A6">
        <w:rPr>
          <w:rFonts w:ascii="Leelawadee" w:hAnsi="Leelawadee" w:cs="Leelawadee"/>
          <w:bCs/>
          <w:color w:val="000000" w:themeColor="text1"/>
          <w:sz w:val="20"/>
          <w:lang w:val="pt-BR"/>
        </w:rPr>
        <w:t>.</w:t>
      </w:r>
      <w:bookmarkEnd w:id="195"/>
      <w:bookmarkEnd w:id="196"/>
    </w:p>
    <w:p w14:paraId="1916CE1C" w14:textId="77777777" w:rsidR="007B00AB" w:rsidRPr="00030ECF" w:rsidRDefault="007B00AB" w:rsidP="00030ECF">
      <w:pPr>
        <w:pStyle w:val="PargrafodaLista"/>
        <w:spacing w:line="360" w:lineRule="auto"/>
        <w:rPr>
          <w:rFonts w:ascii="Leelawadee" w:hAnsi="Leelawadee" w:cs="Leelawadee"/>
          <w:color w:val="000000" w:themeColor="text1"/>
          <w:sz w:val="20"/>
          <w:lang w:val="pt-BR"/>
        </w:rPr>
      </w:pPr>
    </w:p>
    <w:p w14:paraId="37F3A53C" w14:textId="7BDE0C18" w:rsidR="007B00AB" w:rsidRPr="001118C7" w:rsidRDefault="007B00AB" w:rsidP="001478A6">
      <w:pPr>
        <w:pStyle w:val="PargrafodaLista"/>
        <w:numPr>
          <w:ilvl w:val="3"/>
          <w:numId w:val="41"/>
        </w:numPr>
        <w:spacing w:line="360" w:lineRule="auto"/>
        <w:ind w:left="709" w:firstLine="0"/>
        <w:contextualSpacing/>
        <w:jc w:val="both"/>
        <w:rPr>
          <w:rFonts w:ascii="Leelawadee" w:hAnsi="Leelawadee" w:cs="Leelawadee"/>
          <w:color w:val="000000" w:themeColor="text1"/>
          <w:sz w:val="20"/>
          <w:lang w:val="pt-BR"/>
        </w:rPr>
      </w:pPr>
      <w:bookmarkStart w:id="200" w:name="_Hlk45850300"/>
      <w:r w:rsidRPr="00B2470D">
        <w:rPr>
          <w:rFonts w:ascii="Leelawadee" w:hAnsi="Leelawadee" w:cs="Leelawadee"/>
          <w:color w:val="000000" w:themeColor="text1"/>
          <w:sz w:val="20"/>
          <w:lang w:val="pt-BR"/>
        </w:rPr>
        <w:t xml:space="preserve">As Partes desde já acordam que não será considerado inadimplemento da obrigação prevista no item </w:t>
      </w:r>
      <w:r w:rsidR="007817FB" w:rsidRPr="00B2470D">
        <w:rPr>
          <w:rFonts w:ascii="Leelawadee" w:hAnsi="Leelawadee" w:cs="Leelawadee"/>
          <w:color w:val="000000" w:themeColor="text1"/>
          <w:sz w:val="20"/>
          <w:lang w:val="pt-BR"/>
        </w:rPr>
        <w:fldChar w:fldCharType="begin"/>
      </w:r>
      <w:r w:rsidR="007817FB" w:rsidRPr="00B2470D">
        <w:rPr>
          <w:rFonts w:ascii="Leelawadee" w:hAnsi="Leelawadee" w:cs="Leelawadee"/>
          <w:color w:val="000000" w:themeColor="text1"/>
          <w:sz w:val="20"/>
          <w:lang w:val="pt-BR"/>
        </w:rPr>
        <w:instrText xml:space="preserve"> REF _Ref38297420 \r \h </w:instrText>
      </w:r>
      <w:r w:rsidR="001478A6" w:rsidRPr="00B2470D">
        <w:rPr>
          <w:rFonts w:ascii="Leelawadee" w:hAnsi="Leelawadee" w:cs="Leelawadee"/>
          <w:color w:val="000000" w:themeColor="text1"/>
          <w:sz w:val="20"/>
          <w:lang w:val="pt-BR"/>
        </w:rPr>
        <w:instrText xml:space="preserve"> \* MERGEFORMAT </w:instrText>
      </w:r>
      <w:r w:rsidR="007817FB" w:rsidRPr="00B2470D">
        <w:rPr>
          <w:rFonts w:ascii="Leelawadee" w:hAnsi="Leelawadee" w:cs="Leelawadee"/>
          <w:color w:val="000000" w:themeColor="text1"/>
          <w:sz w:val="20"/>
          <w:lang w:val="pt-BR"/>
        </w:rPr>
      </w:r>
      <w:r w:rsidR="007817FB" w:rsidRPr="00B2470D">
        <w:rPr>
          <w:rFonts w:ascii="Leelawadee" w:hAnsi="Leelawadee" w:cs="Leelawadee"/>
          <w:color w:val="000000" w:themeColor="text1"/>
          <w:sz w:val="20"/>
          <w:lang w:val="pt-BR"/>
        </w:rPr>
        <w:fldChar w:fldCharType="separate"/>
      </w:r>
      <w:r w:rsidR="00B2470D">
        <w:rPr>
          <w:rFonts w:ascii="Leelawadee" w:hAnsi="Leelawadee" w:cs="Leelawadee"/>
          <w:color w:val="000000" w:themeColor="text1"/>
          <w:sz w:val="20"/>
          <w:lang w:val="pt-BR"/>
        </w:rPr>
        <w:t>8.1.2</w:t>
      </w:r>
      <w:r w:rsidR="007817FB" w:rsidRPr="00B2470D">
        <w:rPr>
          <w:rFonts w:ascii="Leelawadee" w:hAnsi="Leelawadee" w:cs="Leelawadee"/>
          <w:color w:val="000000" w:themeColor="text1"/>
          <w:sz w:val="20"/>
          <w:lang w:val="pt-BR"/>
        </w:rPr>
        <w:fldChar w:fldCharType="end"/>
      </w:r>
      <w:r w:rsidRPr="00B2470D">
        <w:rPr>
          <w:rFonts w:ascii="Leelawadee" w:hAnsi="Leelawadee" w:cs="Leelawadee"/>
          <w:color w:val="000000" w:themeColor="text1"/>
          <w:sz w:val="20"/>
          <w:lang w:val="pt-BR"/>
        </w:rPr>
        <w:t>, acima, caso seja verificada a impossibilidade de registro do Contrato de Alienação Fiduciária de Imóvel em razão de qualquer situação inerente ao Imóvel ou à antecessora imediata na cadeia dominial do Imóvel, cuja causa decorra de fatos ou atos anteriores à lavratura da Escritura Definitiva, mesmo que venha a ser declarado ou identificado em momento posterior à lavratura da Escritura Definitiva, e não seja de conhecimento da Emissora.</w:t>
      </w:r>
      <w:bookmarkEnd w:id="200"/>
    </w:p>
    <w:p w14:paraId="085F6C31" w14:textId="77777777" w:rsidR="007B00AB" w:rsidRPr="001478A6" w:rsidRDefault="007B00AB" w:rsidP="00030ECF">
      <w:pPr>
        <w:pStyle w:val="PargrafodaLista"/>
        <w:spacing w:line="360" w:lineRule="auto"/>
        <w:ind w:left="709"/>
        <w:contextualSpacing/>
        <w:jc w:val="both"/>
        <w:rPr>
          <w:rFonts w:ascii="Leelawadee" w:hAnsi="Leelawadee" w:cs="Leelawadee"/>
          <w:color w:val="000000" w:themeColor="text1"/>
          <w:sz w:val="20"/>
          <w:lang w:val="pt-BR"/>
        </w:rPr>
      </w:pPr>
    </w:p>
    <w:p w14:paraId="4268159E" w14:textId="1E29C7DF" w:rsidR="007B00AB" w:rsidRPr="001118C7" w:rsidRDefault="007B00AB" w:rsidP="00030ECF">
      <w:pPr>
        <w:pStyle w:val="PargrafodaLista"/>
        <w:numPr>
          <w:ilvl w:val="3"/>
          <w:numId w:val="41"/>
        </w:numPr>
        <w:spacing w:line="360" w:lineRule="auto"/>
        <w:ind w:left="709" w:firstLine="0"/>
        <w:contextualSpacing/>
        <w:jc w:val="both"/>
        <w:rPr>
          <w:rFonts w:ascii="Leelawadee" w:hAnsi="Leelawadee" w:cs="Leelawadee"/>
          <w:color w:val="000000" w:themeColor="text1"/>
          <w:sz w:val="20"/>
          <w:lang w:val="pt-BR"/>
        </w:rPr>
      </w:pPr>
      <w:bookmarkStart w:id="201" w:name="_Hlk45850310"/>
      <w:r w:rsidRPr="00B2470D">
        <w:rPr>
          <w:rFonts w:ascii="Leelawadee" w:hAnsi="Leelawadee" w:cs="Leelawadee"/>
          <w:color w:val="000000" w:themeColor="text1"/>
          <w:sz w:val="20"/>
          <w:lang w:val="pt-BR"/>
        </w:rPr>
        <w:t xml:space="preserve">Caso seja verificado a impossibilidade de registro do Contrato de Alienação Fiduciária de Imóvel, a </w:t>
      </w:r>
      <w:proofErr w:type="spellStart"/>
      <w:r w:rsidRPr="00B2470D">
        <w:rPr>
          <w:rFonts w:ascii="Leelawadee" w:hAnsi="Leelawadee" w:cs="Leelawadee"/>
          <w:color w:val="000000" w:themeColor="text1"/>
          <w:sz w:val="20"/>
          <w:lang w:val="pt-BR"/>
        </w:rPr>
        <w:t>Securitizadora</w:t>
      </w:r>
      <w:proofErr w:type="spellEnd"/>
      <w:r w:rsidRPr="00B2470D">
        <w:rPr>
          <w:rFonts w:ascii="Leelawadee" w:hAnsi="Leelawadee" w:cs="Leelawadee"/>
          <w:color w:val="000000" w:themeColor="text1"/>
          <w:sz w:val="20"/>
          <w:lang w:val="pt-BR"/>
        </w:rPr>
        <w:t xml:space="preserve"> deverá convocar, em até 05 (cinco) Dias Úteis contados do término do prazo previsto no item </w:t>
      </w:r>
      <w:r w:rsidR="003A7981" w:rsidRPr="00B2470D">
        <w:rPr>
          <w:rFonts w:ascii="Leelawadee" w:hAnsi="Leelawadee" w:cs="Leelawadee"/>
          <w:color w:val="000000" w:themeColor="text1"/>
          <w:sz w:val="20"/>
          <w:lang w:val="pt-BR"/>
        </w:rPr>
        <w:fldChar w:fldCharType="begin"/>
      </w:r>
      <w:r w:rsidR="003A7981" w:rsidRPr="00B2470D">
        <w:rPr>
          <w:rFonts w:ascii="Leelawadee" w:hAnsi="Leelawadee" w:cs="Leelawadee"/>
          <w:color w:val="000000" w:themeColor="text1"/>
          <w:sz w:val="20"/>
          <w:lang w:val="pt-BR"/>
        </w:rPr>
        <w:instrText xml:space="preserve"> REF _Ref38297420 \r \h </w:instrText>
      </w:r>
      <w:r w:rsidR="001478A6" w:rsidRPr="00B2470D">
        <w:rPr>
          <w:rFonts w:ascii="Leelawadee" w:hAnsi="Leelawadee" w:cs="Leelawadee"/>
          <w:color w:val="000000" w:themeColor="text1"/>
          <w:sz w:val="20"/>
          <w:lang w:val="pt-BR"/>
        </w:rPr>
        <w:instrText xml:space="preserve"> \* MERGEFORMAT </w:instrText>
      </w:r>
      <w:r w:rsidR="003A7981" w:rsidRPr="00B2470D">
        <w:rPr>
          <w:rFonts w:ascii="Leelawadee" w:hAnsi="Leelawadee" w:cs="Leelawadee"/>
          <w:color w:val="000000" w:themeColor="text1"/>
          <w:sz w:val="20"/>
          <w:lang w:val="pt-BR"/>
        </w:rPr>
      </w:r>
      <w:r w:rsidR="003A7981" w:rsidRPr="00B2470D">
        <w:rPr>
          <w:rFonts w:ascii="Leelawadee" w:hAnsi="Leelawadee" w:cs="Leelawadee"/>
          <w:color w:val="000000" w:themeColor="text1"/>
          <w:sz w:val="20"/>
          <w:lang w:val="pt-BR"/>
        </w:rPr>
        <w:fldChar w:fldCharType="separate"/>
      </w:r>
      <w:r w:rsidR="00B2470D">
        <w:rPr>
          <w:rFonts w:ascii="Leelawadee" w:hAnsi="Leelawadee" w:cs="Leelawadee"/>
          <w:color w:val="000000" w:themeColor="text1"/>
          <w:sz w:val="20"/>
          <w:lang w:val="pt-BR"/>
        </w:rPr>
        <w:t>8.1.2</w:t>
      </w:r>
      <w:r w:rsidR="003A7981" w:rsidRPr="00B2470D">
        <w:rPr>
          <w:rFonts w:ascii="Leelawadee" w:hAnsi="Leelawadee" w:cs="Leelawadee"/>
          <w:color w:val="000000" w:themeColor="text1"/>
          <w:sz w:val="20"/>
          <w:lang w:val="pt-BR"/>
        </w:rPr>
        <w:fldChar w:fldCharType="end"/>
      </w:r>
      <w:r w:rsidRPr="00B2470D">
        <w:rPr>
          <w:rFonts w:ascii="Leelawadee" w:hAnsi="Leelawadee" w:cs="Leelawadee"/>
          <w:color w:val="000000" w:themeColor="text1"/>
          <w:sz w:val="20"/>
          <w:lang w:val="pt-BR"/>
        </w:rPr>
        <w:t xml:space="preserve">, acima, uma assembleia geral de Titulares dos CRI para deliberar a respeito: (i) da declaração do Resgate Antecipado Compulsório nos termos do item </w:t>
      </w:r>
      <w:r w:rsidR="003A7981" w:rsidRPr="00B2470D">
        <w:rPr>
          <w:rFonts w:ascii="Leelawadee" w:hAnsi="Leelawadee" w:cs="Leelawadee"/>
          <w:color w:val="000000" w:themeColor="text1"/>
          <w:sz w:val="20"/>
          <w:lang w:val="pt-BR"/>
        </w:rPr>
        <w:fldChar w:fldCharType="begin"/>
      </w:r>
      <w:r w:rsidR="003A7981" w:rsidRPr="00B2470D">
        <w:rPr>
          <w:rFonts w:ascii="Leelawadee" w:hAnsi="Leelawadee" w:cs="Leelawadee"/>
          <w:color w:val="000000" w:themeColor="text1"/>
          <w:sz w:val="20"/>
          <w:lang w:val="pt-BR"/>
        </w:rPr>
        <w:instrText xml:space="preserve"> REF _Ref45824940 \r \h </w:instrText>
      </w:r>
      <w:r w:rsidR="001478A6" w:rsidRPr="00B2470D">
        <w:rPr>
          <w:rFonts w:ascii="Leelawadee" w:hAnsi="Leelawadee" w:cs="Leelawadee"/>
          <w:color w:val="000000" w:themeColor="text1"/>
          <w:sz w:val="20"/>
          <w:lang w:val="pt-BR"/>
        </w:rPr>
        <w:instrText xml:space="preserve"> \* MERGEFORMAT </w:instrText>
      </w:r>
      <w:r w:rsidR="003A7981" w:rsidRPr="00B2470D">
        <w:rPr>
          <w:rFonts w:ascii="Leelawadee" w:hAnsi="Leelawadee" w:cs="Leelawadee"/>
          <w:color w:val="000000" w:themeColor="text1"/>
          <w:sz w:val="20"/>
          <w:lang w:val="pt-BR"/>
        </w:rPr>
      </w:r>
      <w:r w:rsidR="003A7981" w:rsidRPr="00B2470D">
        <w:rPr>
          <w:rFonts w:ascii="Leelawadee" w:hAnsi="Leelawadee" w:cs="Leelawadee"/>
          <w:color w:val="000000" w:themeColor="text1"/>
          <w:sz w:val="20"/>
          <w:lang w:val="pt-BR"/>
        </w:rPr>
        <w:fldChar w:fldCharType="separate"/>
      </w:r>
      <w:r w:rsidR="00B2470D">
        <w:rPr>
          <w:rFonts w:ascii="Leelawadee" w:hAnsi="Leelawadee" w:cs="Leelawadee"/>
          <w:color w:val="000000" w:themeColor="text1"/>
          <w:sz w:val="20"/>
          <w:lang w:val="pt-BR"/>
        </w:rPr>
        <w:t>9.2.1</w:t>
      </w:r>
      <w:r w:rsidR="003A7981" w:rsidRPr="00B2470D">
        <w:rPr>
          <w:rFonts w:ascii="Leelawadee" w:hAnsi="Leelawadee" w:cs="Leelawadee"/>
          <w:color w:val="000000" w:themeColor="text1"/>
          <w:sz w:val="20"/>
          <w:lang w:val="pt-BR"/>
        </w:rPr>
        <w:fldChar w:fldCharType="end"/>
      </w:r>
      <w:r w:rsidRPr="00B2470D">
        <w:rPr>
          <w:rFonts w:ascii="Leelawadee" w:hAnsi="Leelawadee" w:cs="Leelawadee"/>
          <w:color w:val="000000" w:themeColor="text1"/>
          <w:sz w:val="20"/>
          <w:lang w:val="pt-BR"/>
        </w:rPr>
        <w:t>, “</w:t>
      </w:r>
      <w:r w:rsidR="003A7981" w:rsidRPr="00B2470D">
        <w:rPr>
          <w:rFonts w:ascii="Leelawadee" w:hAnsi="Leelawadee" w:cs="Leelawadee"/>
          <w:color w:val="000000" w:themeColor="text1"/>
          <w:sz w:val="20"/>
          <w:lang w:val="pt-BR"/>
        </w:rPr>
        <w:fldChar w:fldCharType="begin"/>
      </w:r>
      <w:r w:rsidR="003A7981" w:rsidRPr="00B2470D">
        <w:rPr>
          <w:rFonts w:ascii="Leelawadee" w:hAnsi="Leelawadee" w:cs="Leelawadee"/>
          <w:color w:val="000000" w:themeColor="text1"/>
          <w:sz w:val="20"/>
          <w:lang w:val="pt-BR"/>
        </w:rPr>
        <w:instrText xml:space="preserve"> REF _Ref45824949 \r \h </w:instrText>
      </w:r>
      <w:r w:rsidR="001478A6" w:rsidRPr="00B2470D">
        <w:rPr>
          <w:rFonts w:ascii="Leelawadee" w:hAnsi="Leelawadee" w:cs="Leelawadee"/>
          <w:color w:val="000000" w:themeColor="text1"/>
          <w:sz w:val="20"/>
          <w:lang w:val="pt-BR"/>
        </w:rPr>
        <w:instrText xml:space="preserve"> \* MERGEFORMAT </w:instrText>
      </w:r>
      <w:r w:rsidR="003A7981" w:rsidRPr="00B2470D">
        <w:rPr>
          <w:rFonts w:ascii="Leelawadee" w:hAnsi="Leelawadee" w:cs="Leelawadee"/>
          <w:color w:val="000000" w:themeColor="text1"/>
          <w:sz w:val="20"/>
          <w:lang w:val="pt-BR"/>
        </w:rPr>
      </w:r>
      <w:r w:rsidR="003A7981" w:rsidRPr="00B2470D">
        <w:rPr>
          <w:rFonts w:ascii="Leelawadee" w:hAnsi="Leelawadee" w:cs="Leelawadee"/>
          <w:color w:val="000000" w:themeColor="text1"/>
          <w:sz w:val="20"/>
          <w:lang w:val="pt-BR"/>
        </w:rPr>
        <w:fldChar w:fldCharType="separate"/>
      </w:r>
      <w:r w:rsidR="00B2470D">
        <w:rPr>
          <w:rFonts w:ascii="Leelawadee" w:hAnsi="Leelawadee" w:cs="Leelawadee"/>
          <w:color w:val="000000" w:themeColor="text1"/>
          <w:sz w:val="20"/>
          <w:lang w:val="pt-BR"/>
        </w:rPr>
        <w:t>(</w:t>
      </w:r>
      <w:proofErr w:type="spellStart"/>
      <w:r w:rsidR="00B2470D">
        <w:rPr>
          <w:rFonts w:ascii="Leelawadee" w:hAnsi="Leelawadee" w:cs="Leelawadee"/>
          <w:color w:val="000000" w:themeColor="text1"/>
          <w:sz w:val="20"/>
          <w:lang w:val="pt-BR"/>
        </w:rPr>
        <w:t>iv</w:t>
      </w:r>
      <w:proofErr w:type="spellEnd"/>
      <w:r w:rsidR="00B2470D">
        <w:rPr>
          <w:rFonts w:ascii="Leelawadee" w:hAnsi="Leelawadee" w:cs="Leelawadee"/>
          <w:color w:val="000000" w:themeColor="text1"/>
          <w:sz w:val="20"/>
          <w:lang w:val="pt-BR"/>
        </w:rPr>
        <w:t>)</w:t>
      </w:r>
      <w:r w:rsidR="003A7981" w:rsidRPr="00B2470D">
        <w:rPr>
          <w:rFonts w:ascii="Leelawadee" w:hAnsi="Leelawadee" w:cs="Leelawadee"/>
          <w:color w:val="000000" w:themeColor="text1"/>
          <w:sz w:val="20"/>
          <w:lang w:val="pt-BR"/>
        </w:rPr>
        <w:fldChar w:fldCharType="end"/>
      </w:r>
      <w:r w:rsidRPr="00B2470D">
        <w:rPr>
          <w:rFonts w:ascii="Leelawadee" w:hAnsi="Leelawadee" w:cs="Leelawadee"/>
          <w:color w:val="000000" w:themeColor="text1"/>
          <w:sz w:val="20"/>
          <w:lang w:val="pt-BR"/>
        </w:rPr>
        <w:t xml:space="preserve">”, desta Escritura, ou eventual substituição da Alienação Fiduciária de Imóvel, desde que seja verificado que o não registro da Alienação Fiduciária de Imóvel decorreu comprovadamente de ato ou fato atribuível à Emissora; </w:t>
      </w:r>
      <w:r w:rsidR="001118C7">
        <w:rPr>
          <w:rFonts w:ascii="Leelawadee" w:hAnsi="Leelawadee" w:cs="Leelawadee"/>
          <w:color w:val="000000" w:themeColor="text1"/>
          <w:sz w:val="20"/>
          <w:lang w:val="pt-BR"/>
        </w:rPr>
        <w:t xml:space="preserve">e/ou </w:t>
      </w:r>
      <w:r w:rsidRPr="00B2470D">
        <w:rPr>
          <w:rFonts w:ascii="Leelawadee" w:hAnsi="Leelawadee" w:cs="Leelawadee"/>
          <w:color w:val="000000" w:themeColor="text1"/>
          <w:sz w:val="20"/>
          <w:lang w:val="pt-BR"/>
        </w:rPr>
        <w:t>(</w:t>
      </w:r>
      <w:proofErr w:type="spellStart"/>
      <w:r w:rsidRPr="00B2470D">
        <w:rPr>
          <w:rFonts w:ascii="Leelawadee" w:hAnsi="Leelawadee" w:cs="Leelawadee"/>
          <w:color w:val="000000" w:themeColor="text1"/>
          <w:sz w:val="20"/>
          <w:lang w:val="pt-BR"/>
        </w:rPr>
        <w:t>ii</w:t>
      </w:r>
      <w:proofErr w:type="spellEnd"/>
      <w:r w:rsidRPr="00B2470D">
        <w:rPr>
          <w:rFonts w:ascii="Leelawadee" w:hAnsi="Leelawadee" w:cs="Leelawadee"/>
          <w:color w:val="000000" w:themeColor="text1"/>
          <w:sz w:val="20"/>
          <w:lang w:val="pt-BR"/>
        </w:rPr>
        <w:t>) da prorrogação do prazo para registro da Alienação Fiduciária de Imóvel.</w:t>
      </w:r>
      <w:bookmarkEnd w:id="201"/>
    </w:p>
    <w:p w14:paraId="13B96DB3" w14:textId="77777777" w:rsidR="000B109C" w:rsidRPr="001478A6" w:rsidRDefault="000B109C" w:rsidP="001478A6">
      <w:pPr>
        <w:pStyle w:val="PargrafodaLista"/>
        <w:spacing w:line="360" w:lineRule="auto"/>
        <w:ind w:left="720"/>
        <w:contextualSpacing/>
        <w:jc w:val="both"/>
        <w:rPr>
          <w:rFonts w:ascii="Leelawadee" w:hAnsi="Leelawadee" w:cs="Leelawadee"/>
          <w:color w:val="000000" w:themeColor="text1"/>
          <w:sz w:val="20"/>
          <w:lang w:val="pt-BR"/>
        </w:rPr>
      </w:pPr>
    </w:p>
    <w:p w14:paraId="4EF6DD24" w14:textId="3CD2BF62" w:rsidR="000B109C" w:rsidRPr="001478A6" w:rsidRDefault="000B109C" w:rsidP="001478A6">
      <w:pPr>
        <w:pStyle w:val="PargrafodaLista"/>
        <w:numPr>
          <w:ilvl w:val="2"/>
          <w:numId w:val="41"/>
        </w:numPr>
        <w:spacing w:line="360" w:lineRule="auto"/>
        <w:ind w:left="0" w:firstLine="0"/>
        <w:contextualSpacing/>
        <w:jc w:val="both"/>
        <w:rPr>
          <w:rFonts w:ascii="Leelawadee" w:hAnsi="Leelawadee" w:cs="Leelawadee"/>
          <w:color w:val="000000" w:themeColor="text1"/>
          <w:sz w:val="20"/>
          <w:lang w:val="pt-BR"/>
        </w:rPr>
      </w:pPr>
      <w:bookmarkStart w:id="202" w:name="_Ref38297431"/>
      <w:r w:rsidRPr="001478A6">
        <w:rPr>
          <w:rFonts w:ascii="Leelawadee" w:hAnsi="Leelawadee" w:cs="Leelawadee"/>
          <w:bCs/>
          <w:color w:val="000000" w:themeColor="text1"/>
          <w:sz w:val="20"/>
          <w:lang w:val="pt-BR"/>
        </w:rPr>
        <w:t>Os eventuais aditamentos a</w:t>
      </w:r>
      <w:r w:rsidR="00764EE9" w:rsidRPr="001478A6">
        <w:rPr>
          <w:rFonts w:ascii="Leelawadee" w:hAnsi="Leelawadee" w:cs="Leelawadee"/>
          <w:bCs/>
          <w:color w:val="000000" w:themeColor="text1"/>
          <w:sz w:val="20"/>
          <w:lang w:val="pt-BR"/>
        </w:rPr>
        <w:t>o</w:t>
      </w:r>
      <w:r w:rsidRPr="001478A6">
        <w:rPr>
          <w:rFonts w:ascii="Leelawadee" w:hAnsi="Leelawadee" w:cs="Leelawadee"/>
          <w:bCs/>
          <w:color w:val="000000" w:themeColor="text1"/>
          <w:sz w:val="20"/>
          <w:lang w:val="pt-BR"/>
        </w:rPr>
        <w:t xml:space="preserve"> Contrato de Alienação Fiduciária de Imóvel deverão ser registrados no competente Cartório de Registro de Imóveis no prazo de até 45 (quarenta e cinco) dias após a data de </w:t>
      </w:r>
      <w:r w:rsidR="00764EE9" w:rsidRPr="001478A6">
        <w:rPr>
          <w:rFonts w:ascii="Leelawadee" w:hAnsi="Leelawadee" w:cs="Leelawadee"/>
          <w:bCs/>
          <w:color w:val="000000" w:themeColor="text1"/>
          <w:sz w:val="20"/>
          <w:lang w:val="pt-BR"/>
        </w:rPr>
        <w:t xml:space="preserve">sua </w:t>
      </w:r>
      <w:r w:rsidRPr="001478A6">
        <w:rPr>
          <w:rFonts w:ascii="Leelawadee" w:hAnsi="Leelawadee" w:cs="Leelawadee"/>
          <w:bCs/>
          <w:color w:val="000000" w:themeColor="text1"/>
          <w:sz w:val="20"/>
          <w:lang w:val="pt-BR"/>
        </w:rPr>
        <w:t>celebração, prorrogáveis por tantos dias quantos forem necessários em razão de mora do Cartório de Registro de Imóveis, desde que a Emissora comprove estar sendo diligente e esteja cumprindo, de forma tempestiva, nos termos da legislação aplicável, as eventuais exigências apresentadas pelo Cartório de Registro de Imóveis e que comprove que a prenotação está mantida, sendo certo que a prenotação dos eventuais aditamentos a</w:t>
      </w:r>
      <w:r w:rsidR="00764EE9" w:rsidRPr="001478A6">
        <w:rPr>
          <w:rFonts w:ascii="Leelawadee" w:hAnsi="Leelawadee" w:cs="Leelawadee"/>
          <w:bCs/>
          <w:color w:val="000000" w:themeColor="text1"/>
          <w:sz w:val="20"/>
          <w:lang w:val="pt-BR"/>
        </w:rPr>
        <w:t>o</w:t>
      </w:r>
      <w:r w:rsidRPr="001478A6">
        <w:rPr>
          <w:rFonts w:ascii="Leelawadee" w:hAnsi="Leelawadee" w:cs="Leelawadee"/>
          <w:bCs/>
          <w:color w:val="000000" w:themeColor="text1"/>
          <w:sz w:val="20"/>
          <w:lang w:val="pt-BR"/>
        </w:rPr>
        <w:t xml:space="preserve"> Contrato de Alienação Fiduciária de Imóvel no Cartório de Registro de Imóveis deverá ser realizada no prazo de até 5 (cinco) Dias Úteis contados da data de sua assinatura por todas as partes, observado o prazo máximo de 90 (noventa) dias contados da assinatura dos aditamentos para a obtenção dos referidos registros.</w:t>
      </w:r>
      <w:bookmarkEnd w:id="202"/>
    </w:p>
    <w:p w14:paraId="1DC479FD" w14:textId="77777777" w:rsidR="000B109C" w:rsidRPr="001478A6" w:rsidRDefault="000B109C" w:rsidP="00AC4244">
      <w:pPr>
        <w:pStyle w:val="PargrafodaLista"/>
        <w:spacing w:line="360" w:lineRule="auto"/>
        <w:rPr>
          <w:rFonts w:ascii="Leelawadee" w:hAnsi="Leelawadee" w:cs="Leelawadee"/>
          <w:color w:val="000000" w:themeColor="text1"/>
          <w:sz w:val="20"/>
          <w:lang w:val="pt-BR"/>
        </w:rPr>
      </w:pPr>
    </w:p>
    <w:p w14:paraId="0DC6C6C7" w14:textId="5300F1F7" w:rsidR="000B109C" w:rsidRPr="001478A6" w:rsidRDefault="000B109C" w:rsidP="001478A6">
      <w:pPr>
        <w:pStyle w:val="PargrafodaLista"/>
        <w:numPr>
          <w:ilvl w:val="2"/>
          <w:numId w:val="41"/>
        </w:numPr>
        <w:spacing w:line="360" w:lineRule="auto"/>
        <w:ind w:left="0" w:firstLine="0"/>
        <w:contextualSpacing/>
        <w:jc w:val="both"/>
        <w:rPr>
          <w:rFonts w:ascii="Leelawadee" w:hAnsi="Leelawadee" w:cs="Leelawadee"/>
          <w:color w:val="000000" w:themeColor="text1"/>
          <w:sz w:val="20"/>
          <w:lang w:val="pt-BR"/>
        </w:rPr>
      </w:pPr>
      <w:r w:rsidRPr="001478A6">
        <w:rPr>
          <w:rFonts w:ascii="Leelawadee" w:hAnsi="Leelawadee" w:cs="Leelawadee"/>
          <w:bCs/>
          <w:color w:val="000000" w:themeColor="text1"/>
          <w:sz w:val="20"/>
          <w:lang w:val="pt-BR"/>
        </w:rPr>
        <w:t>A Emissora deverá, dentro do prazo previsto no ite</w:t>
      </w:r>
      <w:r w:rsidR="00580AE1" w:rsidRPr="001478A6">
        <w:rPr>
          <w:rFonts w:ascii="Leelawadee" w:hAnsi="Leelawadee" w:cs="Leelawadee"/>
          <w:bCs/>
          <w:color w:val="000000" w:themeColor="text1"/>
          <w:sz w:val="20"/>
          <w:lang w:val="pt-BR"/>
        </w:rPr>
        <w:t>m</w:t>
      </w:r>
      <w:r w:rsidRPr="001478A6">
        <w:rPr>
          <w:rFonts w:ascii="Leelawadee" w:hAnsi="Leelawadee" w:cs="Leelawadee"/>
          <w:bCs/>
          <w:color w:val="000000" w:themeColor="text1"/>
          <w:sz w:val="20"/>
          <w:lang w:val="pt-BR"/>
        </w:rPr>
        <w:t xml:space="preserve"> </w:t>
      </w:r>
      <w:r w:rsidR="00764EE9" w:rsidRPr="00030ECF">
        <w:rPr>
          <w:rFonts w:ascii="Leelawadee" w:hAnsi="Leelawadee" w:cs="Leelawadee"/>
          <w:bCs/>
          <w:color w:val="000000" w:themeColor="text1"/>
          <w:sz w:val="20"/>
          <w:lang w:val="pt-BR"/>
        </w:rPr>
        <w:fldChar w:fldCharType="begin"/>
      </w:r>
      <w:r w:rsidR="00764EE9" w:rsidRPr="001478A6">
        <w:rPr>
          <w:rFonts w:ascii="Leelawadee" w:hAnsi="Leelawadee" w:cs="Leelawadee"/>
          <w:bCs/>
          <w:color w:val="000000" w:themeColor="text1"/>
          <w:sz w:val="20"/>
          <w:lang w:val="pt-BR"/>
        </w:rPr>
        <w:instrText xml:space="preserve"> REF _Ref38297420 \r \h </w:instrText>
      </w:r>
      <w:r w:rsidR="001478A6" w:rsidRPr="001478A6">
        <w:rPr>
          <w:rFonts w:ascii="Leelawadee" w:hAnsi="Leelawadee" w:cs="Leelawadee"/>
          <w:bCs/>
          <w:color w:val="000000" w:themeColor="text1"/>
          <w:sz w:val="20"/>
          <w:lang w:val="pt-BR"/>
        </w:rPr>
        <w:instrText xml:space="preserve"> \* MERGEFORMAT </w:instrText>
      </w:r>
      <w:r w:rsidR="00764EE9" w:rsidRPr="00030ECF">
        <w:rPr>
          <w:rFonts w:ascii="Leelawadee" w:hAnsi="Leelawadee" w:cs="Leelawadee"/>
          <w:bCs/>
          <w:color w:val="000000" w:themeColor="text1"/>
          <w:sz w:val="20"/>
          <w:lang w:val="pt-BR"/>
        </w:rPr>
      </w:r>
      <w:r w:rsidR="00764EE9" w:rsidRPr="00030ECF">
        <w:rPr>
          <w:rFonts w:ascii="Leelawadee" w:hAnsi="Leelawadee" w:cs="Leelawadee"/>
          <w:bCs/>
          <w:color w:val="000000" w:themeColor="text1"/>
          <w:sz w:val="20"/>
          <w:lang w:val="pt-BR"/>
        </w:rPr>
        <w:fldChar w:fldCharType="separate"/>
      </w:r>
      <w:r w:rsidR="00B2470D">
        <w:rPr>
          <w:rFonts w:ascii="Leelawadee" w:hAnsi="Leelawadee" w:cs="Leelawadee"/>
          <w:bCs/>
          <w:color w:val="000000" w:themeColor="text1"/>
          <w:sz w:val="20"/>
          <w:lang w:val="pt-BR"/>
        </w:rPr>
        <w:t>8.1.2</w:t>
      </w:r>
      <w:r w:rsidR="00764EE9" w:rsidRPr="00030ECF">
        <w:rPr>
          <w:rFonts w:ascii="Leelawadee" w:hAnsi="Leelawadee" w:cs="Leelawadee"/>
          <w:bCs/>
          <w:color w:val="000000" w:themeColor="text1"/>
          <w:sz w:val="20"/>
          <w:lang w:val="pt-BR"/>
        </w:rPr>
        <w:fldChar w:fldCharType="end"/>
      </w:r>
      <w:r w:rsidRPr="001478A6">
        <w:rPr>
          <w:rFonts w:ascii="Leelawadee" w:hAnsi="Leelawadee" w:cs="Leelawadee"/>
          <w:bCs/>
          <w:color w:val="000000" w:themeColor="text1"/>
          <w:sz w:val="20"/>
          <w:lang w:val="pt-BR"/>
        </w:rPr>
        <w:t xml:space="preserve">, acima, para o Contrato de Alienação Fiduciária de Imóvel e dentro do prazo previsto no item </w:t>
      </w:r>
      <w:r w:rsidR="00580AE1" w:rsidRPr="00030ECF">
        <w:rPr>
          <w:rFonts w:ascii="Leelawadee" w:hAnsi="Leelawadee" w:cs="Leelawadee"/>
          <w:bCs/>
          <w:color w:val="000000" w:themeColor="text1"/>
          <w:sz w:val="20"/>
          <w:lang w:val="pt-BR"/>
        </w:rPr>
        <w:fldChar w:fldCharType="begin"/>
      </w:r>
      <w:r w:rsidR="00580AE1" w:rsidRPr="001478A6">
        <w:rPr>
          <w:rFonts w:ascii="Leelawadee" w:hAnsi="Leelawadee" w:cs="Leelawadee"/>
          <w:bCs/>
          <w:color w:val="000000" w:themeColor="text1"/>
          <w:sz w:val="20"/>
          <w:lang w:val="pt-BR"/>
        </w:rPr>
        <w:instrText xml:space="preserve"> REF _Ref38297431 \r \h </w:instrText>
      </w:r>
      <w:r w:rsidR="001478A6" w:rsidRPr="001478A6">
        <w:rPr>
          <w:rFonts w:ascii="Leelawadee" w:hAnsi="Leelawadee" w:cs="Leelawadee"/>
          <w:bCs/>
          <w:color w:val="000000" w:themeColor="text1"/>
          <w:sz w:val="20"/>
          <w:lang w:val="pt-BR"/>
        </w:rPr>
        <w:instrText xml:space="preserve"> \* MERGEFORMAT </w:instrText>
      </w:r>
      <w:r w:rsidR="00580AE1" w:rsidRPr="00030ECF">
        <w:rPr>
          <w:rFonts w:ascii="Leelawadee" w:hAnsi="Leelawadee" w:cs="Leelawadee"/>
          <w:bCs/>
          <w:color w:val="000000" w:themeColor="text1"/>
          <w:sz w:val="20"/>
          <w:lang w:val="pt-BR"/>
        </w:rPr>
      </w:r>
      <w:r w:rsidR="00580AE1" w:rsidRPr="00030ECF">
        <w:rPr>
          <w:rFonts w:ascii="Leelawadee" w:hAnsi="Leelawadee" w:cs="Leelawadee"/>
          <w:bCs/>
          <w:color w:val="000000" w:themeColor="text1"/>
          <w:sz w:val="20"/>
          <w:lang w:val="pt-BR"/>
        </w:rPr>
        <w:fldChar w:fldCharType="separate"/>
      </w:r>
      <w:r w:rsidR="00B2470D">
        <w:rPr>
          <w:rFonts w:ascii="Leelawadee" w:hAnsi="Leelawadee" w:cs="Leelawadee"/>
          <w:bCs/>
          <w:color w:val="000000" w:themeColor="text1"/>
          <w:sz w:val="20"/>
          <w:lang w:val="pt-BR"/>
        </w:rPr>
        <w:t>8.1.3</w:t>
      </w:r>
      <w:r w:rsidR="00580AE1" w:rsidRPr="00030ECF">
        <w:rPr>
          <w:rFonts w:ascii="Leelawadee" w:hAnsi="Leelawadee" w:cs="Leelawadee"/>
          <w:bCs/>
          <w:color w:val="000000" w:themeColor="text1"/>
          <w:sz w:val="20"/>
          <w:lang w:val="pt-BR"/>
        </w:rPr>
        <w:fldChar w:fldCharType="end"/>
      </w:r>
      <w:r w:rsidRPr="001478A6">
        <w:rPr>
          <w:rFonts w:ascii="Leelawadee" w:hAnsi="Leelawadee" w:cs="Leelawadee"/>
          <w:bCs/>
          <w:color w:val="000000" w:themeColor="text1"/>
          <w:sz w:val="20"/>
          <w:lang w:val="pt-BR"/>
        </w:rPr>
        <w:t xml:space="preserve">, acima, para os aditamentos ao Contrato de Alienação Fiduciária de Imóvel, entregar à Debenturista 1 (uma) via original </w:t>
      </w:r>
      <w:r w:rsidR="00580AE1" w:rsidRPr="001478A6">
        <w:rPr>
          <w:rFonts w:ascii="Leelawadee" w:hAnsi="Leelawadee" w:cs="Leelawadee"/>
          <w:bCs/>
          <w:color w:val="000000" w:themeColor="text1"/>
          <w:sz w:val="20"/>
          <w:lang w:val="pt-BR"/>
        </w:rPr>
        <w:t>do</w:t>
      </w:r>
      <w:r w:rsidRPr="001478A6">
        <w:rPr>
          <w:rFonts w:ascii="Leelawadee" w:hAnsi="Leelawadee" w:cs="Leelawadee"/>
          <w:bCs/>
          <w:color w:val="000000" w:themeColor="text1"/>
          <w:sz w:val="20"/>
          <w:lang w:val="pt-BR"/>
        </w:rPr>
        <w:t xml:space="preserve"> Contrato de Alienação Fiduciária de Imóvel, e seus eventuais aditamentos, conforme o caso, registrados no Cartório de Registro de Imóveis, bem como a certidão de matrícula </w:t>
      </w:r>
      <w:r w:rsidR="00580AE1" w:rsidRPr="001478A6">
        <w:rPr>
          <w:rFonts w:ascii="Leelawadee" w:hAnsi="Leelawadee" w:cs="Leelawadee"/>
          <w:bCs/>
          <w:color w:val="000000" w:themeColor="text1"/>
          <w:sz w:val="20"/>
          <w:lang w:val="pt-BR"/>
        </w:rPr>
        <w:t>do</w:t>
      </w:r>
      <w:r w:rsidRPr="001478A6">
        <w:rPr>
          <w:rFonts w:ascii="Leelawadee" w:hAnsi="Leelawadee" w:cs="Leelawadee"/>
          <w:bCs/>
          <w:color w:val="000000" w:themeColor="text1"/>
          <w:sz w:val="20"/>
          <w:lang w:val="pt-BR"/>
        </w:rPr>
        <w:t xml:space="preserve"> Imóvel contemplando o </w:t>
      </w:r>
      <w:r w:rsidR="00580AE1" w:rsidRPr="001478A6">
        <w:rPr>
          <w:rFonts w:ascii="Leelawadee" w:hAnsi="Leelawadee" w:cs="Leelawadee"/>
          <w:bCs/>
          <w:color w:val="000000" w:themeColor="text1"/>
          <w:sz w:val="20"/>
          <w:lang w:val="pt-BR"/>
        </w:rPr>
        <w:t xml:space="preserve">correspondente </w:t>
      </w:r>
      <w:r w:rsidRPr="001478A6">
        <w:rPr>
          <w:rFonts w:ascii="Leelawadee" w:hAnsi="Leelawadee" w:cs="Leelawadee"/>
          <w:bCs/>
          <w:color w:val="000000" w:themeColor="text1"/>
          <w:sz w:val="20"/>
          <w:lang w:val="pt-BR"/>
        </w:rPr>
        <w:t>registro do Contrato de Alienação Fiduciária de Imóvel</w:t>
      </w:r>
      <w:r w:rsidR="003F6B44" w:rsidRPr="001478A6">
        <w:rPr>
          <w:rFonts w:ascii="Leelawadee" w:hAnsi="Leelawadee" w:cs="Leelawadee"/>
          <w:bCs/>
          <w:color w:val="000000" w:themeColor="text1"/>
          <w:sz w:val="20"/>
          <w:lang w:val="pt-BR"/>
        </w:rPr>
        <w:t>, com cópia digitalizada ao Agente Fiduciário dos CRI</w:t>
      </w:r>
      <w:r w:rsidRPr="001478A6">
        <w:rPr>
          <w:rFonts w:ascii="Leelawadee" w:hAnsi="Leelawadee" w:cs="Leelawadee"/>
          <w:bCs/>
          <w:color w:val="000000" w:themeColor="text1"/>
          <w:sz w:val="20"/>
          <w:lang w:val="pt-BR"/>
        </w:rPr>
        <w:t>.</w:t>
      </w:r>
    </w:p>
    <w:p w14:paraId="08F86B7B" w14:textId="77777777" w:rsidR="000B109C" w:rsidRPr="001478A6" w:rsidRDefault="000B109C" w:rsidP="00AC4244">
      <w:pPr>
        <w:pStyle w:val="PargrafodaLista"/>
        <w:spacing w:line="360" w:lineRule="auto"/>
        <w:rPr>
          <w:rFonts w:ascii="Leelawadee" w:hAnsi="Leelawadee" w:cs="Leelawadee"/>
          <w:color w:val="000000" w:themeColor="text1"/>
          <w:sz w:val="20"/>
          <w:lang w:val="pt-BR"/>
        </w:rPr>
      </w:pPr>
    </w:p>
    <w:p w14:paraId="374263B8" w14:textId="11E1278D" w:rsidR="000B109C" w:rsidRPr="001478A6" w:rsidRDefault="000B109C" w:rsidP="001478A6">
      <w:pPr>
        <w:pStyle w:val="PargrafodaLista"/>
        <w:numPr>
          <w:ilvl w:val="1"/>
          <w:numId w:val="41"/>
        </w:numPr>
        <w:spacing w:line="360" w:lineRule="auto"/>
        <w:contextualSpacing/>
        <w:jc w:val="both"/>
        <w:rPr>
          <w:rFonts w:ascii="Leelawadee" w:hAnsi="Leelawadee" w:cs="Leelawadee"/>
          <w:color w:val="000000" w:themeColor="text1"/>
          <w:sz w:val="20"/>
          <w:lang w:val="pt-BR"/>
        </w:rPr>
      </w:pPr>
      <w:bookmarkStart w:id="203" w:name="_Ref38298398"/>
      <w:r w:rsidRPr="001478A6">
        <w:rPr>
          <w:rFonts w:ascii="Leelawadee" w:hAnsi="Leelawadee" w:cs="Leelawadee"/>
          <w:b/>
          <w:vanish/>
          <w:color w:val="000000" w:themeColor="text1"/>
          <w:sz w:val="20"/>
          <w:lang w:val="pt-BR"/>
        </w:rPr>
        <w:t>Constituição e Registro da Cessão Fiduciária de Direitos Creditórios</w:t>
      </w:r>
      <w:bookmarkEnd w:id="203"/>
    </w:p>
    <w:p w14:paraId="05B70133" w14:textId="77777777" w:rsidR="000B109C" w:rsidRPr="001478A6" w:rsidRDefault="000B109C" w:rsidP="001478A6">
      <w:pPr>
        <w:pStyle w:val="PargrafodaLista"/>
        <w:spacing w:line="360" w:lineRule="auto"/>
        <w:ind w:left="360"/>
        <w:contextualSpacing/>
        <w:jc w:val="both"/>
        <w:rPr>
          <w:rFonts w:ascii="Leelawadee" w:hAnsi="Leelawadee" w:cs="Leelawadee"/>
          <w:color w:val="000000" w:themeColor="text1"/>
          <w:sz w:val="20"/>
          <w:lang w:val="pt-BR"/>
        </w:rPr>
      </w:pPr>
    </w:p>
    <w:p w14:paraId="6D2725C7" w14:textId="394777C4" w:rsidR="000B109C" w:rsidRPr="001478A6" w:rsidRDefault="000B109C" w:rsidP="001478A6">
      <w:pPr>
        <w:pStyle w:val="PargrafodaLista"/>
        <w:numPr>
          <w:ilvl w:val="2"/>
          <w:numId w:val="41"/>
        </w:numPr>
        <w:spacing w:line="360" w:lineRule="auto"/>
        <w:ind w:left="0" w:firstLine="0"/>
        <w:contextualSpacing/>
        <w:jc w:val="both"/>
        <w:rPr>
          <w:rFonts w:ascii="Leelawadee" w:hAnsi="Leelawadee" w:cs="Leelawadee"/>
          <w:color w:val="000000" w:themeColor="text1"/>
          <w:sz w:val="20"/>
          <w:lang w:val="pt-BR"/>
        </w:rPr>
      </w:pPr>
      <w:bookmarkStart w:id="204" w:name="_Hlk38488895"/>
      <w:r w:rsidRPr="001478A6">
        <w:rPr>
          <w:rFonts w:ascii="Leelawadee" w:hAnsi="Leelawadee" w:cs="Leelawadee"/>
          <w:bCs/>
          <w:color w:val="000000" w:themeColor="text1"/>
          <w:sz w:val="20"/>
          <w:lang w:val="pt-BR"/>
        </w:rPr>
        <w:t xml:space="preserve">A Cessão Fiduciária de Direitos Creditórios </w:t>
      </w:r>
      <w:r w:rsidR="00DE6E1B">
        <w:rPr>
          <w:rFonts w:ascii="Leelawadee" w:hAnsi="Leelawadee" w:cs="Leelawadee"/>
          <w:bCs/>
          <w:color w:val="000000" w:themeColor="text1"/>
          <w:sz w:val="20"/>
          <w:lang w:val="pt-BR"/>
        </w:rPr>
        <w:t>foi</w:t>
      </w:r>
      <w:r w:rsidR="00DE6E1B" w:rsidRPr="001478A6">
        <w:rPr>
          <w:rFonts w:ascii="Leelawadee" w:hAnsi="Leelawadee" w:cs="Leelawadee"/>
          <w:bCs/>
          <w:color w:val="000000" w:themeColor="text1"/>
          <w:sz w:val="20"/>
          <w:lang w:val="pt-BR"/>
        </w:rPr>
        <w:t xml:space="preserve"> </w:t>
      </w:r>
      <w:r w:rsidRPr="001478A6">
        <w:rPr>
          <w:rFonts w:ascii="Leelawadee" w:hAnsi="Leelawadee" w:cs="Leelawadee"/>
          <w:bCs/>
          <w:color w:val="000000" w:themeColor="text1"/>
          <w:sz w:val="20"/>
          <w:lang w:val="pt-BR"/>
        </w:rPr>
        <w:t xml:space="preserve">formalizada por meio do Contrato de Cessão Fiduciária, e será constituída mediante o registro do </w:t>
      </w:r>
      <w:r w:rsidR="00580AE1" w:rsidRPr="001478A6">
        <w:rPr>
          <w:rFonts w:ascii="Leelawadee" w:hAnsi="Leelawadee" w:cs="Leelawadee"/>
          <w:bCs/>
          <w:color w:val="000000" w:themeColor="text1"/>
          <w:sz w:val="20"/>
          <w:lang w:val="pt-BR"/>
        </w:rPr>
        <w:t>referido</w:t>
      </w:r>
      <w:r w:rsidRPr="001478A6">
        <w:rPr>
          <w:rFonts w:ascii="Leelawadee" w:hAnsi="Leelawadee" w:cs="Leelawadee"/>
          <w:bCs/>
          <w:color w:val="000000" w:themeColor="text1"/>
          <w:sz w:val="20"/>
          <w:lang w:val="pt-BR"/>
        </w:rPr>
        <w:t xml:space="preserve"> contrato no Cartório de Registro de Títulos e Documentos da Cidade de São Paulo, Estado de São Paulo e da Cidade de Ribeirão Preto, Estado de São Paulo</w:t>
      </w:r>
      <w:r w:rsidR="00BE4910" w:rsidRPr="001478A6">
        <w:rPr>
          <w:rFonts w:ascii="Leelawadee" w:hAnsi="Leelawadee" w:cs="Leelawadee"/>
          <w:bCs/>
          <w:color w:val="000000" w:themeColor="text1"/>
          <w:sz w:val="20"/>
          <w:lang w:val="pt-BR"/>
        </w:rPr>
        <w:t xml:space="preserve"> (“</w:t>
      </w:r>
      <w:r w:rsidR="00BE4910" w:rsidRPr="00030ECF">
        <w:rPr>
          <w:rFonts w:ascii="Leelawadee" w:hAnsi="Leelawadee" w:cs="Leelawadee"/>
          <w:bCs/>
          <w:color w:val="000000" w:themeColor="text1"/>
          <w:sz w:val="20"/>
          <w:u w:val="single"/>
          <w:lang w:val="pt-BR"/>
        </w:rPr>
        <w:t>Cartório de Registro de Títulos e Documentos</w:t>
      </w:r>
      <w:r w:rsidR="00BE4910" w:rsidRPr="001478A6">
        <w:rPr>
          <w:rFonts w:ascii="Leelawadee" w:hAnsi="Leelawadee" w:cs="Leelawadee"/>
          <w:bCs/>
          <w:color w:val="000000" w:themeColor="text1"/>
          <w:sz w:val="20"/>
          <w:lang w:val="pt-BR"/>
        </w:rPr>
        <w:t>”)</w:t>
      </w:r>
      <w:r w:rsidRPr="001478A6">
        <w:rPr>
          <w:rFonts w:ascii="Leelawadee" w:hAnsi="Leelawadee" w:cs="Leelawadee"/>
          <w:bCs/>
          <w:color w:val="000000" w:themeColor="text1"/>
          <w:sz w:val="20"/>
          <w:lang w:val="pt-BR"/>
        </w:rPr>
        <w:t>, nos termos do artigo 62, inciso III, da Lei das Sociedades por Ações, e do artigo 129 da Lei de Registros Públicos.</w:t>
      </w:r>
      <w:bookmarkEnd w:id="204"/>
    </w:p>
    <w:p w14:paraId="08E60B43" w14:textId="77777777" w:rsidR="00580AE1" w:rsidRPr="001478A6" w:rsidRDefault="00580AE1" w:rsidP="001478A6">
      <w:pPr>
        <w:pStyle w:val="PargrafodaLista"/>
        <w:spacing w:line="360" w:lineRule="auto"/>
        <w:ind w:left="0"/>
        <w:contextualSpacing/>
        <w:jc w:val="both"/>
        <w:rPr>
          <w:rFonts w:ascii="Leelawadee" w:hAnsi="Leelawadee" w:cs="Leelawadee"/>
          <w:color w:val="000000" w:themeColor="text1"/>
          <w:sz w:val="20"/>
          <w:lang w:val="pt-BR"/>
        </w:rPr>
      </w:pPr>
    </w:p>
    <w:p w14:paraId="2E8AF353" w14:textId="05410BBD" w:rsidR="000B109C" w:rsidRPr="001478A6" w:rsidRDefault="000B109C" w:rsidP="001478A6">
      <w:pPr>
        <w:pStyle w:val="PargrafodaLista"/>
        <w:numPr>
          <w:ilvl w:val="2"/>
          <w:numId w:val="41"/>
        </w:numPr>
        <w:spacing w:line="360" w:lineRule="auto"/>
        <w:ind w:left="0" w:firstLine="0"/>
        <w:contextualSpacing/>
        <w:jc w:val="both"/>
        <w:rPr>
          <w:rFonts w:ascii="Leelawadee" w:hAnsi="Leelawadee" w:cs="Leelawadee"/>
          <w:color w:val="000000" w:themeColor="text1"/>
          <w:sz w:val="20"/>
          <w:lang w:val="pt-BR"/>
        </w:rPr>
      </w:pPr>
      <w:bookmarkStart w:id="205" w:name="_Ref38298201"/>
      <w:r w:rsidRPr="001478A6">
        <w:rPr>
          <w:rFonts w:ascii="Leelawadee" w:hAnsi="Leelawadee" w:cs="Leelawadee"/>
          <w:bCs/>
          <w:color w:val="000000" w:themeColor="text1"/>
          <w:sz w:val="20"/>
          <w:lang w:val="pt-BR"/>
        </w:rPr>
        <w:t>O Contrato de Cessão Fiduciária dever</w:t>
      </w:r>
      <w:r w:rsidR="00580AE1" w:rsidRPr="001478A6">
        <w:rPr>
          <w:rFonts w:ascii="Leelawadee" w:hAnsi="Leelawadee" w:cs="Leelawadee"/>
          <w:bCs/>
          <w:color w:val="000000" w:themeColor="text1"/>
          <w:sz w:val="20"/>
          <w:lang w:val="pt-BR"/>
        </w:rPr>
        <w:t>á</w:t>
      </w:r>
      <w:r w:rsidRPr="001478A6">
        <w:rPr>
          <w:rFonts w:ascii="Leelawadee" w:hAnsi="Leelawadee" w:cs="Leelawadee"/>
          <w:bCs/>
          <w:color w:val="000000" w:themeColor="text1"/>
          <w:sz w:val="20"/>
          <w:lang w:val="pt-BR"/>
        </w:rPr>
        <w:t xml:space="preserve"> ser (i) protocolado para registro no Cartório de Registro de Títulos e Documentos em até </w:t>
      </w:r>
      <w:r w:rsidRPr="00030ECF">
        <w:rPr>
          <w:rFonts w:ascii="Leelawadee" w:hAnsi="Leelawadee" w:cs="Leelawadee"/>
          <w:color w:val="000000" w:themeColor="text1"/>
          <w:sz w:val="20"/>
          <w:lang w:val="pt-BR"/>
        </w:rPr>
        <w:t>5 (cinco</w:t>
      </w:r>
      <w:r w:rsidRPr="001478A6">
        <w:rPr>
          <w:rFonts w:ascii="Leelawadee" w:hAnsi="Leelawadee" w:cs="Leelawadee"/>
          <w:bCs/>
          <w:color w:val="000000" w:themeColor="text1"/>
          <w:sz w:val="20"/>
          <w:lang w:val="pt-BR"/>
        </w:rPr>
        <w:t>) Dias Úteis contados da data de sua assinatura;</w:t>
      </w:r>
      <w:r w:rsidRPr="001478A6" w:rsidDel="00356179">
        <w:rPr>
          <w:rFonts w:ascii="Leelawadee" w:hAnsi="Leelawadee" w:cs="Leelawadee"/>
          <w:bCs/>
          <w:color w:val="000000" w:themeColor="text1"/>
          <w:sz w:val="20"/>
          <w:lang w:val="pt-BR"/>
        </w:rPr>
        <w:t xml:space="preserve"> </w:t>
      </w:r>
      <w:r w:rsidRPr="001478A6">
        <w:rPr>
          <w:rFonts w:ascii="Leelawadee" w:hAnsi="Leelawadee" w:cs="Leelawadee"/>
          <w:bCs/>
          <w:color w:val="000000" w:themeColor="text1"/>
          <w:sz w:val="20"/>
          <w:lang w:val="pt-BR"/>
        </w:rPr>
        <w:t>e (</w:t>
      </w:r>
      <w:proofErr w:type="spellStart"/>
      <w:r w:rsidRPr="001478A6">
        <w:rPr>
          <w:rFonts w:ascii="Leelawadee" w:hAnsi="Leelawadee" w:cs="Leelawadee"/>
          <w:bCs/>
          <w:color w:val="000000" w:themeColor="text1"/>
          <w:sz w:val="20"/>
          <w:lang w:val="pt-BR"/>
        </w:rPr>
        <w:t>ii</w:t>
      </w:r>
      <w:proofErr w:type="spellEnd"/>
      <w:r w:rsidRPr="001478A6">
        <w:rPr>
          <w:rFonts w:ascii="Leelawadee" w:hAnsi="Leelawadee" w:cs="Leelawadee"/>
          <w:bCs/>
          <w:color w:val="000000" w:themeColor="text1"/>
          <w:sz w:val="20"/>
          <w:lang w:val="pt-BR"/>
        </w:rPr>
        <w:t xml:space="preserve">) registrado no Cartório de Registro de Títulos e Documentos em até 10 (dez) </w:t>
      </w:r>
      <w:r w:rsidR="00E259A4" w:rsidRPr="001478A6">
        <w:rPr>
          <w:rFonts w:ascii="Leelawadee" w:hAnsi="Leelawadee" w:cs="Leelawadee"/>
          <w:bCs/>
          <w:color w:val="000000" w:themeColor="text1"/>
          <w:sz w:val="20"/>
          <w:lang w:val="pt-BR"/>
        </w:rPr>
        <w:t>Dias Úteis</w:t>
      </w:r>
      <w:r w:rsidRPr="001478A6">
        <w:rPr>
          <w:rFonts w:ascii="Leelawadee" w:hAnsi="Leelawadee" w:cs="Leelawadee"/>
          <w:bCs/>
          <w:color w:val="000000" w:themeColor="text1"/>
          <w:sz w:val="20"/>
          <w:lang w:val="pt-BR"/>
        </w:rPr>
        <w:t xml:space="preserve"> contados da data de sua assinatura, nos termos dos artigos 129 e 130 da Lei de Registros Públicos.</w:t>
      </w:r>
      <w:bookmarkEnd w:id="205"/>
    </w:p>
    <w:p w14:paraId="18415A5D" w14:textId="77777777" w:rsidR="000B109C" w:rsidRPr="001478A6" w:rsidRDefault="000B109C" w:rsidP="00AC4244">
      <w:pPr>
        <w:pStyle w:val="PargrafodaLista"/>
        <w:spacing w:line="360" w:lineRule="auto"/>
        <w:rPr>
          <w:rFonts w:ascii="Leelawadee" w:hAnsi="Leelawadee" w:cs="Leelawadee"/>
          <w:color w:val="000000" w:themeColor="text1"/>
          <w:sz w:val="20"/>
          <w:lang w:val="pt-BR"/>
        </w:rPr>
      </w:pPr>
    </w:p>
    <w:p w14:paraId="519690E4" w14:textId="6FB6A287" w:rsidR="000B109C" w:rsidRPr="001478A6" w:rsidRDefault="000B109C" w:rsidP="001478A6">
      <w:pPr>
        <w:pStyle w:val="PargrafodaLista"/>
        <w:numPr>
          <w:ilvl w:val="2"/>
          <w:numId w:val="41"/>
        </w:numPr>
        <w:spacing w:line="360" w:lineRule="auto"/>
        <w:ind w:left="0" w:firstLine="0"/>
        <w:contextualSpacing/>
        <w:jc w:val="both"/>
        <w:rPr>
          <w:rFonts w:ascii="Leelawadee" w:hAnsi="Leelawadee" w:cs="Leelawadee"/>
          <w:color w:val="000000" w:themeColor="text1"/>
          <w:sz w:val="20"/>
          <w:lang w:val="pt-BR"/>
        </w:rPr>
      </w:pPr>
      <w:bookmarkStart w:id="206" w:name="_Ref38298222"/>
      <w:r w:rsidRPr="001478A6">
        <w:rPr>
          <w:rFonts w:ascii="Leelawadee" w:hAnsi="Leelawadee" w:cs="Leelawadee"/>
          <w:bCs/>
          <w:color w:val="000000" w:themeColor="text1"/>
          <w:sz w:val="20"/>
          <w:lang w:val="pt-BR"/>
        </w:rPr>
        <w:t xml:space="preserve">Os eventuais aditamentos ao Contrato de Cessão Fiduciária deverão ser registrados no Cartório de Registro de Títulos e Documentos em até 10 (dez) </w:t>
      </w:r>
      <w:r w:rsidR="00E259A4" w:rsidRPr="001478A6">
        <w:rPr>
          <w:rFonts w:ascii="Leelawadee" w:hAnsi="Leelawadee" w:cs="Leelawadee"/>
          <w:bCs/>
          <w:color w:val="000000" w:themeColor="text1"/>
          <w:sz w:val="20"/>
          <w:lang w:val="pt-BR"/>
        </w:rPr>
        <w:t>Dias Úteis</w:t>
      </w:r>
      <w:r w:rsidRPr="001478A6">
        <w:rPr>
          <w:rFonts w:ascii="Leelawadee" w:hAnsi="Leelawadee" w:cs="Leelawadee"/>
          <w:bCs/>
          <w:color w:val="000000" w:themeColor="text1"/>
          <w:sz w:val="20"/>
          <w:lang w:val="pt-BR"/>
        </w:rPr>
        <w:t xml:space="preserve"> contados da </w:t>
      </w:r>
      <w:r w:rsidR="00E259A4" w:rsidRPr="001478A6">
        <w:rPr>
          <w:rFonts w:ascii="Leelawadee" w:hAnsi="Leelawadee" w:cs="Leelawadee"/>
          <w:bCs/>
          <w:color w:val="000000" w:themeColor="text1"/>
          <w:sz w:val="20"/>
          <w:lang w:val="pt-BR"/>
        </w:rPr>
        <w:t xml:space="preserve">data de </w:t>
      </w:r>
      <w:r w:rsidRPr="001478A6">
        <w:rPr>
          <w:rFonts w:ascii="Leelawadee" w:hAnsi="Leelawadee" w:cs="Leelawadee"/>
          <w:bCs/>
          <w:color w:val="000000" w:themeColor="text1"/>
          <w:sz w:val="20"/>
          <w:lang w:val="pt-BR"/>
        </w:rPr>
        <w:t>sua celebração, nos termos dos artigos 129 e 130 da Lei de Registros Públicos, sendo certo que o protocolo dos aditamentos ao Contrato de Cessão Fiduciária no Cartório de Registro de Títulos e Documentos deverá ser realizado no prazo de até 05 (cinco) Dias Úteis contados da data de sua assinatura por todas as partes.</w:t>
      </w:r>
      <w:bookmarkEnd w:id="206"/>
    </w:p>
    <w:p w14:paraId="59507153" w14:textId="77777777" w:rsidR="000B109C" w:rsidRPr="001478A6" w:rsidRDefault="000B109C" w:rsidP="00AC4244">
      <w:pPr>
        <w:pStyle w:val="PargrafodaLista"/>
        <w:spacing w:line="360" w:lineRule="auto"/>
        <w:rPr>
          <w:rFonts w:ascii="Leelawadee" w:hAnsi="Leelawadee" w:cs="Leelawadee"/>
          <w:color w:val="000000" w:themeColor="text1"/>
          <w:sz w:val="20"/>
          <w:lang w:val="pt-BR"/>
        </w:rPr>
      </w:pPr>
    </w:p>
    <w:p w14:paraId="7893CDF0" w14:textId="7CF427B6" w:rsidR="000B109C" w:rsidRPr="001478A6" w:rsidRDefault="000B109C" w:rsidP="001478A6">
      <w:pPr>
        <w:pStyle w:val="PargrafodaLista"/>
        <w:numPr>
          <w:ilvl w:val="2"/>
          <w:numId w:val="41"/>
        </w:numPr>
        <w:spacing w:line="360" w:lineRule="auto"/>
        <w:ind w:left="0" w:firstLine="0"/>
        <w:contextualSpacing/>
        <w:jc w:val="both"/>
        <w:rPr>
          <w:rFonts w:ascii="Leelawadee" w:hAnsi="Leelawadee" w:cs="Leelawadee"/>
          <w:color w:val="000000" w:themeColor="text1"/>
          <w:sz w:val="20"/>
          <w:lang w:val="pt-BR"/>
        </w:rPr>
      </w:pPr>
      <w:r w:rsidRPr="001478A6">
        <w:rPr>
          <w:rFonts w:ascii="Leelawadee" w:hAnsi="Leelawadee" w:cs="Leelawadee"/>
          <w:bCs/>
          <w:color w:val="000000" w:themeColor="text1"/>
          <w:sz w:val="20"/>
          <w:lang w:val="pt-BR"/>
        </w:rPr>
        <w:t>A Emissora deverá, dentro do prazo previsto no item</w:t>
      </w:r>
      <w:r w:rsidR="00E259A4" w:rsidRPr="001478A6">
        <w:rPr>
          <w:rFonts w:ascii="Leelawadee" w:hAnsi="Leelawadee" w:cs="Leelawadee"/>
          <w:bCs/>
          <w:color w:val="000000" w:themeColor="text1"/>
          <w:sz w:val="20"/>
          <w:lang w:val="pt-BR"/>
        </w:rPr>
        <w:t xml:space="preserve"> </w:t>
      </w:r>
      <w:r w:rsidR="00E259A4" w:rsidRPr="00030ECF">
        <w:rPr>
          <w:rFonts w:ascii="Leelawadee" w:hAnsi="Leelawadee" w:cs="Leelawadee"/>
          <w:bCs/>
          <w:color w:val="000000" w:themeColor="text1"/>
          <w:sz w:val="20"/>
          <w:highlight w:val="green"/>
          <w:lang w:val="pt-BR"/>
        </w:rPr>
        <w:fldChar w:fldCharType="begin"/>
      </w:r>
      <w:r w:rsidR="00E259A4" w:rsidRPr="001478A6">
        <w:rPr>
          <w:rFonts w:ascii="Leelawadee" w:hAnsi="Leelawadee" w:cs="Leelawadee"/>
          <w:bCs/>
          <w:color w:val="000000" w:themeColor="text1"/>
          <w:sz w:val="20"/>
          <w:lang w:val="pt-BR"/>
        </w:rPr>
        <w:instrText xml:space="preserve"> REF _Ref38298201 \r \h </w:instrText>
      </w:r>
      <w:r w:rsidR="001478A6" w:rsidRPr="001478A6">
        <w:rPr>
          <w:rFonts w:ascii="Leelawadee" w:hAnsi="Leelawadee" w:cs="Leelawadee"/>
          <w:bCs/>
          <w:color w:val="000000" w:themeColor="text1"/>
          <w:sz w:val="20"/>
          <w:highlight w:val="green"/>
          <w:lang w:val="pt-BR"/>
        </w:rPr>
        <w:instrText xml:space="preserve"> \* MERGEFORMAT </w:instrText>
      </w:r>
      <w:r w:rsidR="00E259A4" w:rsidRPr="00030ECF">
        <w:rPr>
          <w:rFonts w:ascii="Leelawadee" w:hAnsi="Leelawadee" w:cs="Leelawadee"/>
          <w:bCs/>
          <w:color w:val="000000" w:themeColor="text1"/>
          <w:sz w:val="20"/>
          <w:highlight w:val="green"/>
          <w:lang w:val="pt-BR"/>
        </w:rPr>
      </w:r>
      <w:r w:rsidR="00E259A4" w:rsidRPr="00030ECF">
        <w:rPr>
          <w:rFonts w:ascii="Leelawadee" w:hAnsi="Leelawadee" w:cs="Leelawadee"/>
          <w:bCs/>
          <w:color w:val="000000" w:themeColor="text1"/>
          <w:sz w:val="20"/>
          <w:highlight w:val="green"/>
          <w:lang w:val="pt-BR"/>
        </w:rPr>
        <w:fldChar w:fldCharType="separate"/>
      </w:r>
      <w:r w:rsidR="00B2470D">
        <w:rPr>
          <w:rFonts w:ascii="Leelawadee" w:hAnsi="Leelawadee" w:cs="Leelawadee"/>
          <w:bCs/>
          <w:color w:val="000000" w:themeColor="text1"/>
          <w:sz w:val="20"/>
          <w:lang w:val="pt-BR"/>
        </w:rPr>
        <w:t>8.2.2</w:t>
      </w:r>
      <w:r w:rsidR="00E259A4" w:rsidRPr="00030ECF">
        <w:rPr>
          <w:rFonts w:ascii="Leelawadee" w:hAnsi="Leelawadee" w:cs="Leelawadee"/>
          <w:bCs/>
          <w:color w:val="000000" w:themeColor="text1"/>
          <w:sz w:val="20"/>
          <w:highlight w:val="green"/>
          <w:lang w:val="pt-BR"/>
        </w:rPr>
        <w:fldChar w:fldCharType="end"/>
      </w:r>
      <w:r w:rsidRPr="001478A6">
        <w:rPr>
          <w:rFonts w:ascii="Leelawadee" w:hAnsi="Leelawadee" w:cs="Leelawadee"/>
          <w:bCs/>
          <w:color w:val="000000" w:themeColor="text1"/>
          <w:sz w:val="20"/>
          <w:lang w:val="pt-BR"/>
        </w:rPr>
        <w:t xml:space="preserve">, acima, para o Contrato de Cessão Fiduciária, e dentro do prazo previsto no item </w:t>
      </w:r>
      <w:r w:rsidR="00E259A4" w:rsidRPr="00030ECF">
        <w:rPr>
          <w:rFonts w:ascii="Leelawadee" w:hAnsi="Leelawadee" w:cs="Leelawadee"/>
          <w:bCs/>
          <w:color w:val="000000" w:themeColor="text1"/>
          <w:sz w:val="20"/>
          <w:lang w:val="pt-BR"/>
        </w:rPr>
        <w:fldChar w:fldCharType="begin"/>
      </w:r>
      <w:r w:rsidR="00E259A4" w:rsidRPr="001478A6">
        <w:rPr>
          <w:rFonts w:ascii="Leelawadee" w:hAnsi="Leelawadee" w:cs="Leelawadee"/>
          <w:bCs/>
          <w:color w:val="000000" w:themeColor="text1"/>
          <w:sz w:val="20"/>
          <w:lang w:val="pt-BR"/>
        </w:rPr>
        <w:instrText xml:space="preserve"> REF _Ref38298222 \r \h </w:instrText>
      </w:r>
      <w:r w:rsidR="001478A6" w:rsidRPr="001478A6">
        <w:rPr>
          <w:rFonts w:ascii="Leelawadee" w:hAnsi="Leelawadee" w:cs="Leelawadee"/>
          <w:bCs/>
          <w:color w:val="000000" w:themeColor="text1"/>
          <w:sz w:val="20"/>
          <w:lang w:val="pt-BR"/>
        </w:rPr>
        <w:instrText xml:space="preserve"> \* MERGEFORMAT </w:instrText>
      </w:r>
      <w:r w:rsidR="00E259A4" w:rsidRPr="00030ECF">
        <w:rPr>
          <w:rFonts w:ascii="Leelawadee" w:hAnsi="Leelawadee" w:cs="Leelawadee"/>
          <w:bCs/>
          <w:color w:val="000000" w:themeColor="text1"/>
          <w:sz w:val="20"/>
          <w:lang w:val="pt-BR"/>
        </w:rPr>
      </w:r>
      <w:r w:rsidR="00E259A4" w:rsidRPr="00030ECF">
        <w:rPr>
          <w:rFonts w:ascii="Leelawadee" w:hAnsi="Leelawadee" w:cs="Leelawadee"/>
          <w:bCs/>
          <w:color w:val="000000" w:themeColor="text1"/>
          <w:sz w:val="20"/>
          <w:lang w:val="pt-BR"/>
        </w:rPr>
        <w:fldChar w:fldCharType="separate"/>
      </w:r>
      <w:r w:rsidR="00B2470D">
        <w:rPr>
          <w:rFonts w:ascii="Leelawadee" w:hAnsi="Leelawadee" w:cs="Leelawadee"/>
          <w:bCs/>
          <w:color w:val="000000" w:themeColor="text1"/>
          <w:sz w:val="20"/>
          <w:lang w:val="pt-BR"/>
        </w:rPr>
        <w:t>8.2.3</w:t>
      </w:r>
      <w:r w:rsidR="00E259A4" w:rsidRPr="00030ECF">
        <w:rPr>
          <w:rFonts w:ascii="Leelawadee" w:hAnsi="Leelawadee" w:cs="Leelawadee"/>
          <w:bCs/>
          <w:color w:val="000000" w:themeColor="text1"/>
          <w:sz w:val="20"/>
          <w:lang w:val="pt-BR"/>
        </w:rPr>
        <w:fldChar w:fldCharType="end"/>
      </w:r>
      <w:r w:rsidRPr="001478A6">
        <w:rPr>
          <w:rFonts w:ascii="Leelawadee" w:hAnsi="Leelawadee" w:cs="Leelawadee"/>
          <w:bCs/>
          <w:color w:val="000000" w:themeColor="text1"/>
          <w:sz w:val="20"/>
          <w:lang w:val="pt-BR"/>
        </w:rPr>
        <w:t xml:space="preserve">, acima, para os aditamentos ao Contrato de Cessão Fiduciária, entregar à Debenturista 1 (uma) via original do Contrato Cessão Fiduciária, bem como de seus eventuais aditamentos, </w:t>
      </w:r>
      <w:r w:rsidR="00E259A4" w:rsidRPr="001478A6">
        <w:rPr>
          <w:rFonts w:ascii="Leelawadee" w:hAnsi="Leelawadee" w:cs="Leelawadee"/>
          <w:bCs/>
          <w:color w:val="000000" w:themeColor="text1"/>
          <w:sz w:val="20"/>
          <w:lang w:val="pt-BR"/>
        </w:rPr>
        <w:t xml:space="preserve">devidamente </w:t>
      </w:r>
      <w:r w:rsidRPr="001478A6">
        <w:rPr>
          <w:rFonts w:ascii="Leelawadee" w:hAnsi="Leelawadee" w:cs="Leelawadee"/>
          <w:bCs/>
          <w:color w:val="000000" w:themeColor="text1"/>
          <w:sz w:val="20"/>
          <w:lang w:val="pt-BR"/>
        </w:rPr>
        <w:t>registrados no Cartório de Registro de Títulos e Documentos</w:t>
      </w:r>
      <w:r w:rsidR="003F6B44" w:rsidRPr="001478A6">
        <w:rPr>
          <w:rFonts w:ascii="Leelawadee" w:hAnsi="Leelawadee" w:cs="Leelawadee"/>
          <w:bCs/>
          <w:color w:val="000000" w:themeColor="text1"/>
          <w:sz w:val="20"/>
          <w:lang w:val="pt-BR"/>
        </w:rPr>
        <w:t>, com cópia digitalizada ao Agente Fiduciário dos CRI</w:t>
      </w:r>
      <w:r w:rsidRPr="001478A6">
        <w:rPr>
          <w:rFonts w:ascii="Leelawadee" w:hAnsi="Leelawadee" w:cs="Leelawadee"/>
          <w:bCs/>
          <w:color w:val="000000" w:themeColor="text1"/>
          <w:sz w:val="20"/>
          <w:lang w:val="pt-BR"/>
        </w:rPr>
        <w:t>.</w:t>
      </w:r>
    </w:p>
    <w:p w14:paraId="102C8B83" w14:textId="77777777" w:rsidR="00D4624A" w:rsidRPr="001478A6" w:rsidRDefault="00D4624A" w:rsidP="00AC4244">
      <w:pPr>
        <w:pStyle w:val="PargrafodaLista"/>
        <w:spacing w:line="360" w:lineRule="auto"/>
        <w:rPr>
          <w:rFonts w:ascii="Leelawadee" w:hAnsi="Leelawadee" w:cs="Leelawadee"/>
          <w:color w:val="000000" w:themeColor="text1"/>
          <w:sz w:val="20"/>
          <w:lang w:val="pt-BR"/>
        </w:rPr>
      </w:pPr>
    </w:p>
    <w:p w14:paraId="624D47C5" w14:textId="1E92617F" w:rsidR="00D4624A" w:rsidRPr="001478A6" w:rsidRDefault="00D4624A" w:rsidP="001478A6">
      <w:pPr>
        <w:pStyle w:val="PargrafodaLista"/>
        <w:numPr>
          <w:ilvl w:val="2"/>
          <w:numId w:val="41"/>
        </w:numPr>
        <w:spacing w:line="360" w:lineRule="auto"/>
        <w:ind w:left="0" w:firstLine="0"/>
        <w:contextualSpacing/>
        <w:jc w:val="both"/>
        <w:rPr>
          <w:rFonts w:ascii="Leelawadee" w:hAnsi="Leelawadee" w:cs="Leelawadee"/>
          <w:color w:val="000000" w:themeColor="text1"/>
          <w:sz w:val="20"/>
          <w:lang w:val="pt-BR"/>
        </w:rPr>
      </w:pPr>
      <w:bookmarkStart w:id="207" w:name="_Hlk38489086"/>
      <w:r w:rsidRPr="001478A6">
        <w:rPr>
          <w:rFonts w:ascii="Leelawadee" w:hAnsi="Leelawadee" w:cs="Leelawadee"/>
          <w:color w:val="000000" w:themeColor="text1"/>
          <w:sz w:val="20"/>
          <w:lang w:val="pt-BR"/>
        </w:rPr>
        <w:t xml:space="preserve">Os pagamentos decorrentes dos Direitos Creditórios, nos termos do Contrato de Cessão Fiduciária, deverão ser </w:t>
      </w:r>
      <w:r w:rsidR="00BB077C">
        <w:rPr>
          <w:rFonts w:ascii="Leelawadee" w:hAnsi="Leelawadee" w:cs="Leelawadee"/>
          <w:color w:val="000000" w:themeColor="text1"/>
          <w:sz w:val="20"/>
          <w:lang w:val="pt-BR"/>
        </w:rPr>
        <w:t>realizados</w:t>
      </w:r>
      <w:r w:rsidR="00E72AC6">
        <w:rPr>
          <w:rFonts w:ascii="Leelawadee" w:hAnsi="Leelawadee" w:cs="Leelawadee"/>
          <w:color w:val="000000" w:themeColor="text1"/>
          <w:sz w:val="20"/>
          <w:lang w:val="pt-BR"/>
        </w:rPr>
        <w:t xml:space="preserve"> diretamente na</w:t>
      </w:r>
      <w:r w:rsidR="00E72AC6" w:rsidRPr="001478A6">
        <w:rPr>
          <w:rFonts w:ascii="Leelawadee" w:hAnsi="Leelawadee" w:cs="Leelawadee"/>
          <w:color w:val="000000" w:themeColor="text1"/>
          <w:sz w:val="20"/>
          <w:lang w:val="pt-BR"/>
        </w:rPr>
        <w:t xml:space="preserve"> </w:t>
      </w:r>
      <w:r w:rsidRPr="001478A6">
        <w:rPr>
          <w:rFonts w:ascii="Leelawadee" w:hAnsi="Leelawadee" w:cs="Leelawadee"/>
          <w:color w:val="000000" w:themeColor="text1"/>
          <w:sz w:val="20"/>
          <w:lang w:val="pt-BR"/>
        </w:rPr>
        <w:t>Conta do Patrimônio Separado.</w:t>
      </w:r>
      <w:bookmarkEnd w:id="207"/>
    </w:p>
    <w:p w14:paraId="0046D93C" w14:textId="77777777" w:rsidR="00D4624A" w:rsidRPr="00AC4244" w:rsidRDefault="00D4624A" w:rsidP="00AC4244">
      <w:pPr>
        <w:pStyle w:val="PargrafodaLista"/>
        <w:spacing w:line="360" w:lineRule="auto"/>
        <w:rPr>
          <w:rFonts w:ascii="Leelawadee" w:hAnsi="Leelawadee"/>
          <w:color w:val="000000" w:themeColor="text1"/>
          <w:sz w:val="20"/>
        </w:rPr>
      </w:pPr>
    </w:p>
    <w:p w14:paraId="7381B0C2" w14:textId="11EC1BB1" w:rsidR="00D4624A" w:rsidRPr="001478A6" w:rsidRDefault="00D4624A" w:rsidP="001478A6">
      <w:pPr>
        <w:pStyle w:val="PargrafodaLista"/>
        <w:numPr>
          <w:ilvl w:val="2"/>
          <w:numId w:val="41"/>
        </w:numPr>
        <w:spacing w:line="360" w:lineRule="auto"/>
        <w:ind w:left="0" w:firstLine="0"/>
        <w:contextualSpacing/>
        <w:jc w:val="both"/>
        <w:rPr>
          <w:rFonts w:ascii="Leelawadee" w:hAnsi="Leelawadee" w:cs="Leelawadee"/>
          <w:color w:val="000000" w:themeColor="text1"/>
          <w:sz w:val="20"/>
          <w:lang w:val="pt-BR"/>
        </w:rPr>
      </w:pPr>
      <w:bookmarkStart w:id="208" w:name="_Hlk23925874"/>
      <w:bookmarkStart w:id="209" w:name="_Ref44905636"/>
      <w:bookmarkStart w:id="210" w:name="_Hlk45850616"/>
      <w:r w:rsidRPr="001478A6">
        <w:rPr>
          <w:rFonts w:ascii="Leelawadee" w:hAnsi="Leelawadee" w:cs="Leelawadee"/>
          <w:color w:val="000000" w:themeColor="text1"/>
          <w:sz w:val="20"/>
          <w:lang w:val="pt-BR"/>
        </w:rPr>
        <w:t>Caso o Contrato de Locação, objeto da Cessão Fiduciária de Direitos Creditórios, seja, por qualquer motivo, rescindido, resilido, cancelado</w:t>
      </w:r>
      <w:r w:rsidR="007B00AB" w:rsidRPr="00030ECF">
        <w:rPr>
          <w:rFonts w:ascii="Leelawadee" w:hAnsi="Leelawadee" w:cs="Leelawadee"/>
          <w:color w:val="000000" w:themeColor="text1"/>
          <w:sz w:val="20"/>
          <w:lang w:val="pt-BR"/>
        </w:rPr>
        <w:t>,</w:t>
      </w:r>
      <w:r w:rsidRPr="001478A6">
        <w:rPr>
          <w:rFonts w:ascii="Leelawadee" w:hAnsi="Leelawadee" w:cs="Leelawadee"/>
          <w:color w:val="000000" w:themeColor="text1"/>
          <w:sz w:val="20"/>
          <w:lang w:val="pt-BR"/>
        </w:rPr>
        <w:t xml:space="preserve"> anulado </w:t>
      </w:r>
      <w:r w:rsidR="007B00AB" w:rsidRPr="00030ECF">
        <w:rPr>
          <w:rFonts w:ascii="Leelawadee" w:hAnsi="Leelawadee" w:cs="Leelawadee"/>
          <w:color w:val="000000" w:themeColor="text1"/>
          <w:sz w:val="20"/>
          <w:lang w:val="pt-BR"/>
        </w:rPr>
        <w:t xml:space="preserve">ou não esteja vigente em razão do decurso de seu prazo de duração, </w:t>
      </w:r>
      <w:r w:rsidRPr="001478A6">
        <w:rPr>
          <w:rFonts w:ascii="Leelawadee" w:hAnsi="Leelawadee" w:cs="Leelawadee"/>
          <w:color w:val="000000" w:themeColor="text1"/>
          <w:sz w:val="20"/>
          <w:lang w:val="pt-BR"/>
        </w:rPr>
        <w:t xml:space="preserve">e a Locatária deixe de figurar como locatária da relação consubstanciada no Contrato de Locação, a Emissora deverá outorgar a cessão fiduciária sobre </w:t>
      </w:r>
      <w:r w:rsidR="007B00AB" w:rsidRPr="00030ECF">
        <w:rPr>
          <w:rFonts w:ascii="Leelawadee" w:hAnsi="Leelawadee" w:cs="Leelawadee"/>
          <w:color w:val="000000" w:themeColor="text1"/>
          <w:sz w:val="20"/>
          <w:lang w:val="pt-BR"/>
        </w:rPr>
        <w:t>eventuais</w:t>
      </w:r>
      <w:r w:rsidR="007B00AB" w:rsidRPr="001478A6">
        <w:rPr>
          <w:rFonts w:ascii="Leelawadee" w:hAnsi="Leelawadee" w:cs="Leelawadee"/>
          <w:color w:val="000000" w:themeColor="text1"/>
          <w:sz w:val="20"/>
          <w:lang w:val="pt-BR"/>
        </w:rPr>
        <w:t xml:space="preserve"> </w:t>
      </w:r>
      <w:r w:rsidRPr="001478A6">
        <w:rPr>
          <w:rFonts w:ascii="Leelawadee" w:hAnsi="Leelawadee" w:cs="Leelawadee"/>
          <w:color w:val="000000" w:themeColor="text1"/>
          <w:sz w:val="20"/>
          <w:lang w:val="pt-BR"/>
        </w:rPr>
        <w:t>novos contratos de locação que venham a ser celebrados sobre o Imóvel</w:t>
      </w:r>
      <w:r w:rsidR="00DA0662" w:rsidRPr="001478A6">
        <w:rPr>
          <w:rFonts w:ascii="Leelawadee" w:hAnsi="Leelawadee" w:cs="Leelawadee"/>
          <w:color w:val="000000" w:themeColor="text1"/>
          <w:sz w:val="20"/>
          <w:lang w:val="pt-BR"/>
        </w:rPr>
        <w:t xml:space="preserve"> ou suas benfeitorias</w:t>
      </w:r>
      <w:r w:rsidRPr="001478A6">
        <w:rPr>
          <w:rFonts w:ascii="Leelawadee" w:hAnsi="Leelawadee" w:cs="Leelawadee"/>
          <w:color w:val="000000" w:themeColor="text1"/>
          <w:sz w:val="20"/>
          <w:lang w:val="pt-BR"/>
        </w:rPr>
        <w:t xml:space="preserve"> em favor da Debenturista e em garantia das Obrigações Garantidas, mediante a realização de aditamento ao Contrato de Cessão Fiduciária, no prazo de até </w:t>
      </w:r>
      <w:r w:rsidR="007B00AB" w:rsidRPr="0097344C">
        <w:rPr>
          <w:rFonts w:ascii="Leelawadee" w:hAnsi="Leelawadee" w:cs="Leelawadee"/>
          <w:color w:val="000000" w:themeColor="text1"/>
          <w:sz w:val="20"/>
          <w:lang w:val="pt-BR"/>
        </w:rPr>
        <w:t>60</w:t>
      </w:r>
      <w:r w:rsidRPr="0097344C">
        <w:rPr>
          <w:rFonts w:ascii="Leelawadee" w:hAnsi="Leelawadee" w:cs="Leelawadee"/>
          <w:color w:val="000000" w:themeColor="text1"/>
          <w:sz w:val="20"/>
          <w:lang w:val="pt-BR"/>
        </w:rPr>
        <w:t xml:space="preserve"> (</w:t>
      </w:r>
      <w:r w:rsidR="007B00AB" w:rsidRPr="0097344C">
        <w:rPr>
          <w:rFonts w:ascii="Leelawadee" w:hAnsi="Leelawadee" w:cs="Leelawadee"/>
          <w:color w:val="000000" w:themeColor="text1"/>
          <w:sz w:val="20"/>
          <w:lang w:val="pt-BR"/>
        </w:rPr>
        <w:t>sessenta</w:t>
      </w:r>
      <w:r w:rsidRPr="0097344C">
        <w:rPr>
          <w:rFonts w:ascii="Leelawadee" w:hAnsi="Leelawadee" w:cs="Leelawadee"/>
          <w:color w:val="000000" w:themeColor="text1"/>
          <w:sz w:val="20"/>
          <w:lang w:val="pt-BR"/>
        </w:rPr>
        <w:t xml:space="preserve">) dias contados da data </w:t>
      </w:r>
      <w:r w:rsidR="007B00AB" w:rsidRPr="0097344C">
        <w:rPr>
          <w:rFonts w:ascii="Leelawadee" w:hAnsi="Leelawadee" w:cs="Leelawadee"/>
          <w:color w:val="000000" w:themeColor="text1"/>
          <w:sz w:val="20"/>
          <w:lang w:val="pt-BR"/>
        </w:rPr>
        <w:t>de celebração dos referidos novos contratos de locação</w:t>
      </w:r>
      <w:r w:rsidR="004F7B6D" w:rsidRPr="00AC4244">
        <w:rPr>
          <w:rFonts w:ascii="Leelawadee" w:hAnsi="Leelawadee" w:cs="Leelawadee"/>
          <w:color w:val="000000" w:themeColor="text1"/>
          <w:sz w:val="20"/>
          <w:lang w:val="pt-BR"/>
        </w:rPr>
        <w:t xml:space="preserve">, sendo certo que a obrigação da </w:t>
      </w:r>
      <w:r w:rsidR="004F7B6D" w:rsidRPr="0097344C">
        <w:rPr>
          <w:rFonts w:ascii="Leelawadee" w:hAnsi="Leelawadee" w:cs="Leelawadee"/>
          <w:color w:val="000000" w:themeColor="text1"/>
          <w:sz w:val="20"/>
          <w:lang w:val="pt-BR"/>
        </w:rPr>
        <w:t>Emissora</w:t>
      </w:r>
      <w:r w:rsidR="004F7B6D" w:rsidRPr="00AC4244">
        <w:rPr>
          <w:rFonts w:ascii="Leelawadee" w:hAnsi="Leelawadee" w:cs="Leelawadee"/>
          <w:color w:val="000000" w:themeColor="text1"/>
          <w:sz w:val="20"/>
          <w:lang w:val="pt-BR"/>
        </w:rPr>
        <w:t xml:space="preserve"> está limitada a outorgar a cessão fiduciária sobre novos contratos de locação que representem, individualmente ou em conjunto, montantes mensais equivalentes a, no máximo, a parcela mensal devida de </w:t>
      </w:r>
      <w:r w:rsidR="004F7B6D" w:rsidRPr="0097344C">
        <w:rPr>
          <w:rFonts w:ascii="Leelawadee" w:hAnsi="Leelawadee" w:cs="Leelawadee"/>
          <w:color w:val="000000" w:themeColor="text1"/>
          <w:sz w:val="20"/>
          <w:lang w:val="pt-BR"/>
        </w:rPr>
        <w:t>R</w:t>
      </w:r>
      <w:r w:rsidR="004F7B6D" w:rsidRPr="00AC4244">
        <w:rPr>
          <w:rFonts w:ascii="Leelawadee" w:hAnsi="Leelawadee" w:cs="Leelawadee"/>
          <w:color w:val="000000" w:themeColor="text1"/>
          <w:sz w:val="20"/>
          <w:lang w:val="pt-BR"/>
        </w:rPr>
        <w:t xml:space="preserve">emuneração e amortização do saldo do </w:t>
      </w:r>
      <w:r w:rsidR="004F7B6D" w:rsidRPr="0097344C">
        <w:rPr>
          <w:rFonts w:ascii="Leelawadee" w:hAnsi="Leelawadee" w:cs="Leelawadee"/>
          <w:color w:val="000000" w:themeColor="text1"/>
          <w:sz w:val="20"/>
          <w:lang w:val="pt-BR"/>
        </w:rPr>
        <w:t>V</w:t>
      </w:r>
      <w:r w:rsidR="004F7B6D" w:rsidRPr="00AC4244">
        <w:rPr>
          <w:rFonts w:ascii="Leelawadee" w:hAnsi="Leelawadee" w:cs="Leelawadee"/>
          <w:color w:val="000000" w:themeColor="text1"/>
          <w:sz w:val="20"/>
          <w:lang w:val="pt-BR"/>
        </w:rPr>
        <w:t xml:space="preserve">alor </w:t>
      </w:r>
      <w:r w:rsidR="004F7B6D" w:rsidRPr="0097344C">
        <w:rPr>
          <w:rFonts w:ascii="Leelawadee" w:hAnsi="Leelawadee" w:cs="Leelawadee"/>
          <w:color w:val="000000" w:themeColor="text1"/>
          <w:sz w:val="20"/>
          <w:lang w:val="pt-BR"/>
        </w:rPr>
        <w:t>N</w:t>
      </w:r>
      <w:r w:rsidR="004F7B6D" w:rsidRPr="00AC4244">
        <w:rPr>
          <w:rFonts w:ascii="Leelawadee" w:hAnsi="Leelawadee" w:cs="Leelawadee"/>
          <w:color w:val="000000" w:themeColor="text1"/>
          <w:sz w:val="20"/>
          <w:lang w:val="pt-BR"/>
        </w:rPr>
        <w:t xml:space="preserve">ominal </w:t>
      </w:r>
      <w:r w:rsidR="004F7B6D" w:rsidRPr="0097344C">
        <w:rPr>
          <w:rFonts w:ascii="Leelawadee" w:hAnsi="Leelawadee" w:cs="Leelawadee"/>
          <w:color w:val="000000" w:themeColor="text1"/>
          <w:sz w:val="20"/>
          <w:lang w:val="pt-BR"/>
        </w:rPr>
        <w:t>U</w:t>
      </w:r>
      <w:r w:rsidR="004F7B6D" w:rsidRPr="00AC4244">
        <w:rPr>
          <w:rFonts w:ascii="Leelawadee" w:hAnsi="Leelawadee" w:cs="Leelawadee"/>
          <w:color w:val="000000" w:themeColor="text1"/>
          <w:sz w:val="20"/>
          <w:lang w:val="pt-BR"/>
        </w:rPr>
        <w:t>nitário das Debêntures</w:t>
      </w:r>
      <w:r w:rsidRPr="0097344C">
        <w:rPr>
          <w:rFonts w:ascii="Leelawadee" w:hAnsi="Leelawadee" w:cs="Leelawadee"/>
          <w:color w:val="000000" w:themeColor="text1"/>
          <w:sz w:val="20"/>
          <w:lang w:val="pt-BR"/>
        </w:rPr>
        <w:t>.</w:t>
      </w:r>
      <w:bookmarkEnd w:id="208"/>
      <w:bookmarkEnd w:id="209"/>
      <w:r w:rsidR="003E4C47" w:rsidRPr="0097344C">
        <w:rPr>
          <w:rFonts w:ascii="Leelawadee" w:hAnsi="Leelawadee" w:cs="Leelawadee"/>
          <w:i/>
          <w:iCs/>
          <w:color w:val="000000" w:themeColor="text1"/>
          <w:sz w:val="20"/>
          <w:lang w:val="pt-BR"/>
        </w:rPr>
        <w:t xml:space="preserve"> </w:t>
      </w:r>
      <w:r w:rsidR="003E4C47" w:rsidRPr="0097344C">
        <w:rPr>
          <w:rFonts w:ascii="Leelawadee" w:hAnsi="Leelawadee" w:cs="Leelawadee"/>
          <w:color w:val="000000" w:themeColor="text1"/>
          <w:sz w:val="20"/>
          <w:lang w:val="pt-BR"/>
        </w:rPr>
        <w:t>Fica des</w:t>
      </w:r>
      <w:r w:rsidR="003E4C47" w:rsidRPr="00030ECF">
        <w:rPr>
          <w:rFonts w:ascii="Leelawadee" w:hAnsi="Leelawadee" w:cs="Leelawadee"/>
          <w:color w:val="000000" w:themeColor="text1"/>
          <w:sz w:val="20"/>
          <w:lang w:val="pt-BR"/>
        </w:rPr>
        <w:t xml:space="preserve">de já estabelecido que a presente obrigação da </w:t>
      </w:r>
      <w:r w:rsidR="003E4C47" w:rsidRPr="003E4C47">
        <w:rPr>
          <w:rFonts w:ascii="Leelawadee" w:hAnsi="Leelawadee" w:cs="Leelawadee"/>
          <w:color w:val="000000" w:themeColor="text1"/>
          <w:sz w:val="20"/>
          <w:lang w:val="pt-BR"/>
        </w:rPr>
        <w:t>Emissora</w:t>
      </w:r>
      <w:r w:rsidR="003E4C47" w:rsidRPr="00030ECF">
        <w:rPr>
          <w:rFonts w:ascii="Leelawadee" w:hAnsi="Leelawadee" w:cs="Leelawadee"/>
          <w:color w:val="000000" w:themeColor="text1"/>
          <w:sz w:val="20"/>
          <w:lang w:val="pt-BR"/>
        </w:rPr>
        <w:t xml:space="preserve"> está relacionada exclusivamente à novos contratos de locação que venham a ser celebrados sobre o Imóvel, não constituindo obrigação da </w:t>
      </w:r>
      <w:r w:rsidR="003E4C47" w:rsidRPr="003E4C47">
        <w:rPr>
          <w:rFonts w:ascii="Leelawadee" w:hAnsi="Leelawadee" w:cs="Leelawadee"/>
          <w:color w:val="000000" w:themeColor="text1"/>
          <w:sz w:val="20"/>
          <w:lang w:val="pt-BR"/>
        </w:rPr>
        <w:t>Emissora</w:t>
      </w:r>
      <w:r w:rsidR="003E4C47" w:rsidRPr="00030ECF">
        <w:rPr>
          <w:rFonts w:ascii="Leelawadee" w:hAnsi="Leelawadee" w:cs="Leelawadee"/>
          <w:color w:val="000000" w:themeColor="text1"/>
          <w:sz w:val="20"/>
          <w:lang w:val="pt-BR"/>
        </w:rPr>
        <w:t xml:space="preserve"> realizar o reforço ou substituição da garantia mediante a constituição de cessão fiduciária em garantia sobre quaisquer outros contratos de locação no qual figure na qualidade de locadora e seja a legítima titular dos respectivos direitos creditórios.</w:t>
      </w:r>
      <w:bookmarkEnd w:id="210"/>
    </w:p>
    <w:p w14:paraId="739F1909" w14:textId="6DC0ABD9" w:rsidR="007B00AB" w:rsidRPr="00030ECF" w:rsidRDefault="00E41AD2" w:rsidP="00AC4244">
      <w:pPr>
        <w:pStyle w:val="PargrafodaLista"/>
        <w:spacing w:line="360" w:lineRule="auto"/>
        <w:rPr>
          <w:rFonts w:ascii="Leelawadee" w:hAnsi="Leelawadee" w:cs="Leelawadee"/>
          <w:color w:val="000000" w:themeColor="text1"/>
          <w:sz w:val="20"/>
          <w:lang w:val="pt-BR"/>
        </w:rPr>
      </w:pPr>
      <w:r>
        <w:rPr>
          <w:rFonts w:ascii="Leelawadee" w:hAnsi="Leelawadee" w:cs="Leelawadee"/>
          <w:color w:val="000000" w:themeColor="text1"/>
          <w:sz w:val="20"/>
          <w:lang w:val="pt-BR"/>
        </w:rPr>
        <w:t xml:space="preserve"> </w:t>
      </w:r>
    </w:p>
    <w:p w14:paraId="2D0D55BE" w14:textId="3DD37356" w:rsidR="007B00AB" w:rsidRPr="001478A6" w:rsidRDefault="007B00AB" w:rsidP="001478A6">
      <w:pPr>
        <w:pStyle w:val="PargrafodaLista"/>
        <w:numPr>
          <w:ilvl w:val="3"/>
          <w:numId w:val="41"/>
        </w:numPr>
        <w:spacing w:line="360" w:lineRule="auto"/>
        <w:ind w:left="709" w:firstLine="0"/>
        <w:contextualSpacing/>
        <w:jc w:val="both"/>
        <w:rPr>
          <w:rFonts w:ascii="Leelawadee" w:hAnsi="Leelawadee" w:cs="Leelawadee"/>
          <w:color w:val="000000" w:themeColor="text1"/>
          <w:sz w:val="20"/>
          <w:lang w:val="pt-BR"/>
        </w:rPr>
      </w:pPr>
      <w:bookmarkStart w:id="211" w:name="_Ref45832039"/>
      <w:bookmarkStart w:id="212" w:name="_Ref46851826"/>
      <w:bookmarkStart w:id="213" w:name="_Hlk38471365"/>
      <w:r w:rsidRPr="00030ECF">
        <w:rPr>
          <w:rFonts w:ascii="Leelawadee" w:hAnsi="Leelawadee" w:cs="Leelawadee"/>
          <w:bCs/>
          <w:color w:val="000000" w:themeColor="text1"/>
          <w:sz w:val="20"/>
          <w:lang w:val="pt-BR"/>
        </w:rPr>
        <w:t xml:space="preserve">Caso seja verificada qualquer situação de término do Contrato de Locação, nos termos do item </w:t>
      </w:r>
      <w:r w:rsidR="00DA0662" w:rsidRPr="00030ECF">
        <w:rPr>
          <w:rFonts w:ascii="Leelawadee" w:hAnsi="Leelawadee" w:cs="Leelawadee"/>
          <w:bCs/>
          <w:color w:val="000000" w:themeColor="text1"/>
          <w:sz w:val="20"/>
          <w:lang w:val="pt-BR"/>
        </w:rPr>
        <w:fldChar w:fldCharType="begin"/>
      </w:r>
      <w:r w:rsidR="00DA0662" w:rsidRPr="001478A6">
        <w:rPr>
          <w:rFonts w:ascii="Leelawadee" w:hAnsi="Leelawadee" w:cs="Leelawadee"/>
          <w:bCs/>
          <w:color w:val="000000" w:themeColor="text1"/>
          <w:sz w:val="20"/>
          <w:lang w:val="pt-BR"/>
        </w:rPr>
        <w:instrText xml:space="preserve"> REF _Hlk23925874 \r \h </w:instrText>
      </w:r>
      <w:r w:rsidR="001478A6" w:rsidRPr="001478A6">
        <w:rPr>
          <w:rFonts w:ascii="Leelawadee" w:hAnsi="Leelawadee" w:cs="Leelawadee"/>
          <w:bCs/>
          <w:color w:val="000000" w:themeColor="text1"/>
          <w:sz w:val="20"/>
          <w:lang w:val="pt-BR"/>
        </w:rPr>
        <w:instrText xml:space="preserve"> \* MERGEFORMAT </w:instrText>
      </w:r>
      <w:r w:rsidR="00DA0662" w:rsidRPr="00030ECF">
        <w:rPr>
          <w:rFonts w:ascii="Leelawadee" w:hAnsi="Leelawadee" w:cs="Leelawadee"/>
          <w:bCs/>
          <w:color w:val="000000" w:themeColor="text1"/>
          <w:sz w:val="20"/>
          <w:lang w:val="pt-BR"/>
        </w:rPr>
      </w:r>
      <w:r w:rsidR="00DA0662" w:rsidRPr="00030ECF">
        <w:rPr>
          <w:rFonts w:ascii="Leelawadee" w:hAnsi="Leelawadee" w:cs="Leelawadee"/>
          <w:bCs/>
          <w:color w:val="000000" w:themeColor="text1"/>
          <w:sz w:val="20"/>
          <w:lang w:val="pt-BR"/>
        </w:rPr>
        <w:fldChar w:fldCharType="separate"/>
      </w:r>
      <w:r w:rsidR="00B2470D">
        <w:rPr>
          <w:rFonts w:ascii="Leelawadee" w:hAnsi="Leelawadee" w:cs="Leelawadee"/>
          <w:bCs/>
          <w:color w:val="000000" w:themeColor="text1"/>
          <w:sz w:val="20"/>
          <w:lang w:val="pt-BR"/>
        </w:rPr>
        <w:t>8.2.6</w:t>
      </w:r>
      <w:r w:rsidR="00DA0662" w:rsidRPr="00030ECF">
        <w:rPr>
          <w:rFonts w:ascii="Leelawadee" w:hAnsi="Leelawadee" w:cs="Leelawadee"/>
          <w:bCs/>
          <w:color w:val="000000" w:themeColor="text1"/>
          <w:sz w:val="20"/>
          <w:lang w:val="pt-BR"/>
        </w:rPr>
        <w:fldChar w:fldCharType="end"/>
      </w:r>
      <w:r w:rsidRPr="00030ECF">
        <w:rPr>
          <w:rFonts w:ascii="Leelawadee" w:hAnsi="Leelawadee" w:cs="Leelawadee"/>
          <w:bCs/>
          <w:color w:val="000000" w:themeColor="text1"/>
          <w:sz w:val="20"/>
          <w:lang w:val="pt-BR"/>
        </w:rPr>
        <w:t xml:space="preserve">, acima, a Emissora deverá comprovar semestralmente à </w:t>
      </w:r>
      <w:proofErr w:type="spellStart"/>
      <w:r w:rsidR="003430C8">
        <w:rPr>
          <w:rFonts w:ascii="Leelawadee" w:hAnsi="Leelawadee" w:cs="Leelawadee"/>
          <w:bCs/>
          <w:color w:val="000000" w:themeColor="text1"/>
          <w:sz w:val="20"/>
          <w:lang w:val="pt-BR"/>
        </w:rPr>
        <w:t>Securitizadora</w:t>
      </w:r>
      <w:proofErr w:type="spellEnd"/>
      <w:r w:rsidR="008B0457">
        <w:rPr>
          <w:rFonts w:ascii="Leelawadee" w:hAnsi="Leelawadee" w:cs="Leelawadee"/>
          <w:bCs/>
          <w:color w:val="000000" w:themeColor="text1"/>
          <w:sz w:val="20"/>
          <w:lang w:val="pt-BR"/>
        </w:rPr>
        <w:t>, na qualidade de fiduciária, com cópia ao Agente Fiduciário dos CRI,</w:t>
      </w:r>
      <w:r w:rsidRPr="00030ECF">
        <w:rPr>
          <w:rFonts w:ascii="Leelawadee" w:hAnsi="Leelawadee" w:cs="Leelawadee"/>
          <w:bCs/>
          <w:color w:val="000000" w:themeColor="text1"/>
          <w:sz w:val="20"/>
          <w:lang w:val="pt-BR"/>
        </w:rPr>
        <w:t xml:space="preserve"> a situação de vacância do Imóvel, mediante a entrega de declaração substancialmente nos termos do Anexo </w:t>
      </w:r>
      <w:r w:rsidR="00E73BE8">
        <w:rPr>
          <w:rFonts w:ascii="Leelawadee" w:hAnsi="Leelawadee" w:cs="Leelawadee"/>
          <w:bCs/>
          <w:color w:val="000000" w:themeColor="text1"/>
          <w:sz w:val="20"/>
          <w:lang w:val="pt-BR"/>
        </w:rPr>
        <w:t>I</w:t>
      </w:r>
      <w:r w:rsidRPr="00030ECF">
        <w:rPr>
          <w:rFonts w:ascii="Leelawadee" w:hAnsi="Leelawadee" w:cs="Leelawadee"/>
          <w:bCs/>
          <w:color w:val="000000" w:themeColor="text1"/>
          <w:sz w:val="20"/>
          <w:lang w:val="pt-BR"/>
        </w:rPr>
        <w:t>V desta Escritura de Emissão de Debêntures, a qual, para todos os fins e efeitos, será considerada como documento hábil para a comprovação da situação de vacância do Imóvel.</w:t>
      </w:r>
      <w:bookmarkEnd w:id="211"/>
      <w:bookmarkEnd w:id="212"/>
    </w:p>
    <w:p w14:paraId="7E12701E" w14:textId="77777777" w:rsidR="007B00AB" w:rsidRPr="001478A6" w:rsidRDefault="007B00AB" w:rsidP="00030ECF">
      <w:pPr>
        <w:pStyle w:val="PargrafodaLista"/>
        <w:spacing w:line="360" w:lineRule="auto"/>
        <w:ind w:left="709"/>
        <w:contextualSpacing/>
        <w:jc w:val="both"/>
        <w:rPr>
          <w:rFonts w:ascii="Leelawadee" w:hAnsi="Leelawadee" w:cs="Leelawadee"/>
          <w:color w:val="000000" w:themeColor="text1"/>
          <w:sz w:val="20"/>
          <w:lang w:val="pt-BR"/>
        </w:rPr>
      </w:pPr>
    </w:p>
    <w:p w14:paraId="0CFA2683" w14:textId="05CA69A2" w:rsidR="007B00AB" w:rsidRPr="001478A6" w:rsidRDefault="007B00AB" w:rsidP="00AC4244">
      <w:pPr>
        <w:pStyle w:val="PargrafodaLista"/>
        <w:numPr>
          <w:ilvl w:val="3"/>
          <w:numId w:val="41"/>
        </w:numPr>
        <w:spacing w:line="360" w:lineRule="auto"/>
        <w:ind w:left="709" w:firstLine="0"/>
        <w:contextualSpacing/>
        <w:jc w:val="both"/>
        <w:rPr>
          <w:rFonts w:ascii="Leelawadee" w:hAnsi="Leelawadee" w:cs="Leelawadee"/>
          <w:color w:val="000000" w:themeColor="text1"/>
          <w:sz w:val="20"/>
          <w:lang w:val="pt-BR"/>
        </w:rPr>
      </w:pPr>
      <w:bookmarkStart w:id="214" w:name="_Hlk30781031"/>
      <w:r w:rsidRPr="00030ECF">
        <w:rPr>
          <w:rFonts w:ascii="Leelawadee" w:hAnsi="Leelawadee" w:cs="Leelawadee"/>
          <w:color w:val="000000" w:themeColor="text1"/>
          <w:sz w:val="20"/>
          <w:lang w:val="pt-BR"/>
        </w:rPr>
        <w:t>Durante toda a vigência da Cessão Fiduciária de Direitos Creditórios, em garantia de todas as Obrigações Garantidas, a Emissora promete ceder fiduciariamente à Debenturista os direitos creditórios decorrentes da renovação do Contrato de Locação, bem como de quaisquer outros contratos de locação que venham a ser celebrados a partir da presente data e que tenham por objeto o Imóvel</w:t>
      </w:r>
      <w:r w:rsidR="00B47750" w:rsidRPr="00030ECF">
        <w:rPr>
          <w:rFonts w:ascii="Leelawadee" w:hAnsi="Leelawadee" w:cs="Leelawadee"/>
          <w:color w:val="000000" w:themeColor="text1"/>
          <w:sz w:val="20"/>
          <w:lang w:val="pt-BR"/>
        </w:rPr>
        <w:t xml:space="preserve"> ou suas benfeitorias</w:t>
      </w:r>
      <w:r w:rsidR="00DB634C">
        <w:rPr>
          <w:rFonts w:ascii="Leelawadee" w:hAnsi="Leelawadee" w:cs="Leelawadee"/>
          <w:color w:val="000000" w:themeColor="text1"/>
          <w:sz w:val="20"/>
          <w:lang w:val="pt-BR"/>
        </w:rPr>
        <w:t>, observados os limites e demais disposições previst</w:t>
      </w:r>
      <w:r w:rsidR="007E79CC">
        <w:rPr>
          <w:rFonts w:ascii="Leelawadee" w:hAnsi="Leelawadee" w:cs="Leelawadee"/>
          <w:color w:val="000000" w:themeColor="text1"/>
          <w:sz w:val="20"/>
          <w:lang w:val="pt-BR"/>
        </w:rPr>
        <w:t>o</w:t>
      </w:r>
      <w:r w:rsidR="00DB634C">
        <w:rPr>
          <w:rFonts w:ascii="Leelawadee" w:hAnsi="Leelawadee" w:cs="Leelawadee"/>
          <w:color w:val="000000" w:themeColor="text1"/>
          <w:sz w:val="20"/>
          <w:lang w:val="pt-BR"/>
        </w:rPr>
        <w:t xml:space="preserve">s neste item </w:t>
      </w:r>
      <w:r w:rsidR="00DB634C">
        <w:rPr>
          <w:rFonts w:ascii="Leelawadee" w:hAnsi="Leelawadee" w:cs="Leelawadee"/>
          <w:color w:val="000000" w:themeColor="text1"/>
          <w:sz w:val="20"/>
          <w:lang w:val="pt-BR"/>
        </w:rPr>
        <w:fldChar w:fldCharType="begin"/>
      </w:r>
      <w:r w:rsidR="00DB634C">
        <w:rPr>
          <w:rFonts w:ascii="Leelawadee" w:hAnsi="Leelawadee" w:cs="Leelawadee"/>
          <w:color w:val="000000" w:themeColor="text1"/>
          <w:sz w:val="20"/>
          <w:lang w:val="pt-BR"/>
        </w:rPr>
        <w:instrText xml:space="preserve"> REF _Hlk45850616 \r \h </w:instrText>
      </w:r>
      <w:r w:rsidR="00DB634C">
        <w:rPr>
          <w:rFonts w:ascii="Leelawadee" w:hAnsi="Leelawadee" w:cs="Leelawadee"/>
          <w:color w:val="000000" w:themeColor="text1"/>
          <w:sz w:val="20"/>
          <w:lang w:val="pt-BR"/>
        </w:rPr>
      </w:r>
      <w:r w:rsidR="00DB634C">
        <w:rPr>
          <w:rFonts w:ascii="Leelawadee" w:hAnsi="Leelawadee" w:cs="Leelawadee"/>
          <w:color w:val="000000" w:themeColor="text1"/>
          <w:sz w:val="20"/>
          <w:lang w:val="pt-BR"/>
        </w:rPr>
        <w:fldChar w:fldCharType="separate"/>
      </w:r>
      <w:r w:rsidR="00DB634C">
        <w:rPr>
          <w:rFonts w:ascii="Leelawadee" w:hAnsi="Leelawadee" w:cs="Leelawadee"/>
          <w:color w:val="000000" w:themeColor="text1"/>
          <w:sz w:val="20"/>
          <w:lang w:val="pt-BR"/>
        </w:rPr>
        <w:t>8.2.6</w:t>
      </w:r>
      <w:r w:rsidR="00DB634C">
        <w:rPr>
          <w:rFonts w:ascii="Leelawadee" w:hAnsi="Leelawadee" w:cs="Leelawadee"/>
          <w:color w:val="000000" w:themeColor="text1"/>
          <w:sz w:val="20"/>
          <w:lang w:val="pt-BR"/>
        </w:rPr>
        <w:fldChar w:fldCharType="end"/>
      </w:r>
      <w:r w:rsidR="00DB634C">
        <w:rPr>
          <w:rFonts w:ascii="Leelawadee" w:hAnsi="Leelawadee" w:cs="Leelawadee"/>
          <w:color w:val="000000" w:themeColor="text1"/>
          <w:sz w:val="20"/>
          <w:lang w:val="pt-BR"/>
        </w:rPr>
        <w:t xml:space="preserve"> e seus respectivos subitens</w:t>
      </w:r>
      <w:r w:rsidRPr="00030ECF">
        <w:rPr>
          <w:rFonts w:ascii="Leelawadee" w:hAnsi="Leelawadee" w:cs="Leelawadee"/>
          <w:color w:val="000000" w:themeColor="text1"/>
          <w:sz w:val="20"/>
          <w:lang w:val="pt-BR"/>
        </w:rPr>
        <w:t xml:space="preserve">. Aplicar-se-ão aos futuros direitos creditórios todas as disposições do Contrato de Cessão Fiduciária, de modo que, uma vez incluídos os novos direitos creditórios à Cessão Fiduciária de Direitos Creditórios, mediante a celebração do respectivo aditamento, nos termos do item </w:t>
      </w:r>
      <w:r w:rsidR="00DA0662" w:rsidRPr="00030ECF">
        <w:rPr>
          <w:rFonts w:ascii="Leelawadee" w:hAnsi="Leelawadee" w:cs="Leelawadee"/>
          <w:color w:val="000000" w:themeColor="text1"/>
          <w:sz w:val="20"/>
          <w:lang w:val="pt-BR"/>
        </w:rPr>
        <w:fldChar w:fldCharType="begin"/>
      </w:r>
      <w:r w:rsidR="00DA0662" w:rsidRPr="001478A6">
        <w:rPr>
          <w:rFonts w:ascii="Leelawadee" w:hAnsi="Leelawadee" w:cs="Leelawadee"/>
          <w:color w:val="000000" w:themeColor="text1"/>
          <w:sz w:val="20"/>
          <w:lang w:val="pt-BR"/>
        </w:rPr>
        <w:instrText xml:space="preserve"> REF _Ref45827708 \r \h </w:instrText>
      </w:r>
      <w:r w:rsidR="001478A6" w:rsidRPr="001478A6">
        <w:rPr>
          <w:rFonts w:ascii="Leelawadee" w:hAnsi="Leelawadee" w:cs="Leelawadee"/>
          <w:color w:val="000000" w:themeColor="text1"/>
          <w:sz w:val="20"/>
          <w:lang w:val="pt-BR"/>
        </w:rPr>
        <w:instrText xml:space="preserve"> \* MERGEFORMAT </w:instrText>
      </w:r>
      <w:r w:rsidR="00DA0662" w:rsidRPr="00030ECF">
        <w:rPr>
          <w:rFonts w:ascii="Leelawadee" w:hAnsi="Leelawadee" w:cs="Leelawadee"/>
          <w:color w:val="000000" w:themeColor="text1"/>
          <w:sz w:val="20"/>
          <w:lang w:val="pt-BR"/>
        </w:rPr>
      </w:r>
      <w:r w:rsidR="00DA0662" w:rsidRPr="00030ECF">
        <w:rPr>
          <w:rFonts w:ascii="Leelawadee" w:hAnsi="Leelawadee" w:cs="Leelawadee"/>
          <w:color w:val="000000" w:themeColor="text1"/>
          <w:sz w:val="20"/>
          <w:lang w:val="pt-BR"/>
        </w:rPr>
        <w:fldChar w:fldCharType="separate"/>
      </w:r>
      <w:r w:rsidR="00B2470D">
        <w:rPr>
          <w:rFonts w:ascii="Leelawadee" w:hAnsi="Leelawadee" w:cs="Leelawadee"/>
          <w:color w:val="000000" w:themeColor="text1"/>
          <w:sz w:val="20"/>
          <w:lang w:val="pt-BR"/>
        </w:rPr>
        <w:t>8.2.6.3</w:t>
      </w:r>
      <w:r w:rsidR="00DA0662" w:rsidRPr="00030ECF">
        <w:rPr>
          <w:rFonts w:ascii="Leelawadee" w:hAnsi="Leelawadee" w:cs="Leelawadee"/>
          <w:color w:val="000000" w:themeColor="text1"/>
          <w:sz w:val="20"/>
          <w:lang w:val="pt-BR"/>
        </w:rPr>
        <w:fldChar w:fldCharType="end"/>
      </w:r>
      <w:r w:rsidRPr="00030ECF">
        <w:rPr>
          <w:rFonts w:ascii="Leelawadee" w:hAnsi="Leelawadee" w:cs="Leelawadee"/>
          <w:color w:val="000000" w:themeColor="text1"/>
          <w:sz w:val="20"/>
          <w:lang w:val="pt-BR"/>
        </w:rPr>
        <w:t>, abaixo,: (i) os futuros direitos creditórios estarão sujeitos à todos os termos e condições constantes deste instrumento e do Contrato de Cessão Fiduciária; e (</w:t>
      </w:r>
      <w:proofErr w:type="spellStart"/>
      <w:r w:rsidRPr="00030ECF">
        <w:rPr>
          <w:rFonts w:ascii="Leelawadee" w:hAnsi="Leelawadee" w:cs="Leelawadee"/>
          <w:color w:val="000000" w:themeColor="text1"/>
          <w:sz w:val="20"/>
          <w:lang w:val="pt-BR"/>
        </w:rPr>
        <w:t>ii</w:t>
      </w:r>
      <w:proofErr w:type="spellEnd"/>
      <w:r w:rsidRPr="00030ECF">
        <w:rPr>
          <w:rFonts w:ascii="Leelawadee" w:hAnsi="Leelawadee" w:cs="Leelawadee"/>
          <w:color w:val="000000" w:themeColor="text1"/>
          <w:sz w:val="20"/>
          <w:lang w:val="pt-BR"/>
        </w:rPr>
        <w:t>) para todos os fins e efeitos, o termo “</w:t>
      </w:r>
      <w:r w:rsidRPr="00AC4244">
        <w:rPr>
          <w:rFonts w:ascii="Leelawadee" w:hAnsi="Leelawadee"/>
          <w:color w:val="000000" w:themeColor="text1"/>
          <w:sz w:val="20"/>
          <w:lang w:val="pt-BR"/>
        </w:rPr>
        <w:t>Direitos Creditórios</w:t>
      </w:r>
      <w:r w:rsidRPr="00030ECF">
        <w:rPr>
          <w:rFonts w:ascii="Leelawadee" w:hAnsi="Leelawadee" w:cs="Leelawadee"/>
          <w:color w:val="000000" w:themeColor="text1"/>
          <w:sz w:val="20"/>
          <w:lang w:val="pt-BR"/>
        </w:rPr>
        <w:t>” passará a designar a totalidade dos Direitos Creditórios objeto da Cessão Fiduciária de Direitos Creditórios, incluindo os futuros direitos creditórios.</w:t>
      </w:r>
      <w:bookmarkEnd w:id="213"/>
      <w:bookmarkEnd w:id="214"/>
    </w:p>
    <w:p w14:paraId="3050CCA9" w14:textId="77777777" w:rsidR="007B00AB" w:rsidRPr="00030ECF" w:rsidRDefault="007B00AB" w:rsidP="00030ECF">
      <w:pPr>
        <w:pStyle w:val="PargrafodaLista"/>
        <w:spacing w:line="360" w:lineRule="auto"/>
        <w:rPr>
          <w:rFonts w:ascii="Leelawadee" w:hAnsi="Leelawadee" w:cs="Leelawadee"/>
          <w:color w:val="000000" w:themeColor="text1"/>
          <w:sz w:val="20"/>
          <w:lang w:val="pt-BR"/>
        </w:rPr>
      </w:pPr>
    </w:p>
    <w:p w14:paraId="0A170613" w14:textId="36366FE7" w:rsidR="007B00AB" w:rsidRPr="001478A6" w:rsidRDefault="007B00AB" w:rsidP="00030ECF">
      <w:pPr>
        <w:pStyle w:val="PargrafodaLista"/>
        <w:numPr>
          <w:ilvl w:val="3"/>
          <w:numId w:val="41"/>
        </w:numPr>
        <w:spacing w:line="360" w:lineRule="auto"/>
        <w:ind w:left="709" w:firstLine="0"/>
        <w:contextualSpacing/>
        <w:jc w:val="both"/>
        <w:rPr>
          <w:rFonts w:ascii="Leelawadee" w:hAnsi="Leelawadee" w:cs="Leelawadee"/>
          <w:color w:val="000000" w:themeColor="text1"/>
          <w:sz w:val="20"/>
          <w:lang w:val="pt-BR"/>
        </w:rPr>
      </w:pPr>
      <w:bookmarkStart w:id="215" w:name="_Ref45827708"/>
      <w:r w:rsidRPr="00030ECF">
        <w:rPr>
          <w:rFonts w:ascii="Leelawadee" w:hAnsi="Leelawadee" w:cs="Leelawadee"/>
          <w:bCs/>
          <w:color w:val="000000" w:themeColor="text1"/>
          <w:sz w:val="20"/>
          <w:lang w:val="pt-BR"/>
        </w:rPr>
        <w:t xml:space="preserve">As Partes desde já se comprometem a aditar o Contrato de Cessão Fiduciária com o objetivo de (i) acrescentar os direitos creditórios mencionados no item </w:t>
      </w:r>
      <w:r w:rsidR="00DA0662" w:rsidRPr="00030ECF">
        <w:rPr>
          <w:rFonts w:ascii="Leelawadee" w:hAnsi="Leelawadee" w:cs="Leelawadee"/>
          <w:bCs/>
          <w:color w:val="000000" w:themeColor="text1"/>
          <w:sz w:val="20"/>
          <w:lang w:val="pt-BR"/>
        </w:rPr>
        <w:fldChar w:fldCharType="begin"/>
      </w:r>
      <w:r w:rsidR="00DA0662" w:rsidRPr="001478A6">
        <w:rPr>
          <w:rFonts w:ascii="Leelawadee" w:hAnsi="Leelawadee" w:cs="Leelawadee"/>
          <w:bCs/>
          <w:color w:val="000000" w:themeColor="text1"/>
          <w:sz w:val="20"/>
          <w:lang w:val="pt-BR"/>
        </w:rPr>
        <w:instrText xml:space="preserve"> REF _Hlk30781031 \r \h </w:instrText>
      </w:r>
      <w:r w:rsidR="001478A6" w:rsidRPr="001478A6">
        <w:rPr>
          <w:rFonts w:ascii="Leelawadee" w:hAnsi="Leelawadee" w:cs="Leelawadee"/>
          <w:bCs/>
          <w:color w:val="000000" w:themeColor="text1"/>
          <w:sz w:val="20"/>
          <w:lang w:val="pt-BR"/>
        </w:rPr>
        <w:instrText xml:space="preserve"> \* MERGEFORMAT </w:instrText>
      </w:r>
      <w:r w:rsidR="00DA0662" w:rsidRPr="00030ECF">
        <w:rPr>
          <w:rFonts w:ascii="Leelawadee" w:hAnsi="Leelawadee" w:cs="Leelawadee"/>
          <w:bCs/>
          <w:color w:val="000000" w:themeColor="text1"/>
          <w:sz w:val="20"/>
          <w:lang w:val="pt-BR"/>
        </w:rPr>
      </w:r>
      <w:r w:rsidR="00DA0662" w:rsidRPr="00030ECF">
        <w:rPr>
          <w:rFonts w:ascii="Leelawadee" w:hAnsi="Leelawadee" w:cs="Leelawadee"/>
          <w:bCs/>
          <w:color w:val="000000" w:themeColor="text1"/>
          <w:sz w:val="20"/>
          <w:lang w:val="pt-BR"/>
        </w:rPr>
        <w:fldChar w:fldCharType="separate"/>
      </w:r>
      <w:r w:rsidR="00B2470D">
        <w:rPr>
          <w:rFonts w:ascii="Leelawadee" w:hAnsi="Leelawadee" w:cs="Leelawadee"/>
          <w:bCs/>
          <w:color w:val="000000" w:themeColor="text1"/>
          <w:sz w:val="20"/>
          <w:lang w:val="pt-BR"/>
        </w:rPr>
        <w:t>8.2.6.2</w:t>
      </w:r>
      <w:r w:rsidR="00DA0662" w:rsidRPr="00030ECF">
        <w:rPr>
          <w:rFonts w:ascii="Leelawadee" w:hAnsi="Leelawadee" w:cs="Leelawadee"/>
          <w:bCs/>
          <w:color w:val="000000" w:themeColor="text1"/>
          <w:sz w:val="20"/>
          <w:lang w:val="pt-BR"/>
        </w:rPr>
        <w:fldChar w:fldCharType="end"/>
      </w:r>
      <w:r w:rsidRPr="00030ECF">
        <w:rPr>
          <w:rFonts w:ascii="Leelawadee" w:hAnsi="Leelawadee" w:cs="Leelawadee"/>
          <w:bCs/>
          <w:color w:val="000000" w:themeColor="text1"/>
          <w:sz w:val="20"/>
          <w:lang w:val="pt-BR"/>
        </w:rPr>
        <w:t>, acima, à Cessão Fiduciária de Direitos Creditórios, e (</w:t>
      </w:r>
      <w:proofErr w:type="spellStart"/>
      <w:r w:rsidRPr="00030ECF">
        <w:rPr>
          <w:rFonts w:ascii="Leelawadee" w:hAnsi="Leelawadee" w:cs="Leelawadee"/>
          <w:bCs/>
          <w:color w:val="000000" w:themeColor="text1"/>
          <w:sz w:val="20"/>
          <w:lang w:val="pt-BR"/>
        </w:rPr>
        <w:t>ii</w:t>
      </w:r>
      <w:proofErr w:type="spellEnd"/>
      <w:r w:rsidRPr="00030ECF">
        <w:rPr>
          <w:rFonts w:ascii="Leelawadee" w:hAnsi="Leelawadee" w:cs="Leelawadee"/>
          <w:bCs/>
          <w:color w:val="000000" w:themeColor="text1"/>
          <w:sz w:val="20"/>
          <w:lang w:val="pt-BR"/>
        </w:rPr>
        <w:t>) consolidar a relação dos Direitos Creditórios constantes do Anexo I ao Contrato de Cessão Fiduciária. O aditamento ao Contrato de Cessão Fiduciária será realizado de modo a prever substancialmente a alteração do seu Anexo I.</w:t>
      </w:r>
      <w:bookmarkEnd w:id="215"/>
    </w:p>
    <w:p w14:paraId="2CBFC457" w14:textId="77777777" w:rsidR="00D4624A" w:rsidRPr="001478A6" w:rsidRDefault="00D4624A" w:rsidP="00AC4244">
      <w:pPr>
        <w:pStyle w:val="PargrafodaLista"/>
        <w:spacing w:line="360" w:lineRule="auto"/>
        <w:rPr>
          <w:rFonts w:ascii="Leelawadee" w:hAnsi="Leelawadee" w:cs="Leelawadee"/>
          <w:color w:val="000000" w:themeColor="text1"/>
          <w:sz w:val="20"/>
          <w:lang w:val="pt-BR"/>
        </w:rPr>
      </w:pPr>
    </w:p>
    <w:p w14:paraId="4123A155" w14:textId="1BC748AD" w:rsidR="00D4624A" w:rsidRPr="001478A6" w:rsidRDefault="00D4624A" w:rsidP="001478A6">
      <w:pPr>
        <w:pStyle w:val="PargrafodaLista"/>
        <w:numPr>
          <w:ilvl w:val="2"/>
          <w:numId w:val="41"/>
        </w:numPr>
        <w:spacing w:line="360" w:lineRule="auto"/>
        <w:ind w:left="0" w:firstLine="0"/>
        <w:contextualSpacing/>
        <w:jc w:val="both"/>
        <w:rPr>
          <w:rFonts w:ascii="Leelawadee" w:hAnsi="Leelawadee" w:cs="Leelawadee"/>
          <w:color w:val="000000" w:themeColor="text1"/>
          <w:sz w:val="20"/>
          <w:lang w:val="pt-BR"/>
        </w:rPr>
      </w:pPr>
      <w:bookmarkStart w:id="216" w:name="_Ref23919370"/>
      <w:r w:rsidRPr="001478A6">
        <w:rPr>
          <w:rFonts w:ascii="Leelawadee" w:hAnsi="Leelawadee" w:cs="Leelawadee"/>
          <w:color w:val="000000" w:themeColor="text1"/>
          <w:sz w:val="20"/>
          <w:lang w:val="pt-BR"/>
        </w:rPr>
        <w:t>Desde que não se verifique qualquer mora ou inadimplemento nas Obrigações Garantidas, observados os eventuais prazos de cura, os recursos existentes na Conta do Patrimônio Separado</w:t>
      </w:r>
      <w:r w:rsidRPr="001478A6">
        <w:rPr>
          <w:rFonts w:ascii="Leelawadee" w:hAnsi="Leelawadee" w:cs="Leelawadee"/>
          <w:bCs/>
          <w:color w:val="000000" w:themeColor="text1"/>
          <w:sz w:val="20"/>
          <w:lang w:val="pt-BR"/>
        </w:rPr>
        <w:t>,</w:t>
      </w:r>
      <w:r w:rsidRPr="001478A6">
        <w:rPr>
          <w:rFonts w:ascii="Leelawadee" w:hAnsi="Leelawadee" w:cs="Leelawadee"/>
          <w:color w:val="000000" w:themeColor="text1"/>
          <w:sz w:val="20"/>
          <w:lang w:val="pt-BR"/>
        </w:rPr>
        <w:t xml:space="preserve"> em decorrência dos Direitos Creditórios, </w:t>
      </w:r>
      <w:bookmarkStart w:id="217" w:name="_Hlk23926066"/>
      <w:r w:rsidRPr="001478A6">
        <w:rPr>
          <w:rFonts w:ascii="Leelawadee" w:hAnsi="Leelawadee" w:cs="Leelawadee"/>
          <w:color w:val="000000" w:themeColor="text1"/>
          <w:sz w:val="20"/>
          <w:lang w:val="pt-BR"/>
        </w:rPr>
        <w:t xml:space="preserve">serão liberados em até </w:t>
      </w:r>
      <w:r w:rsidR="000D2F44" w:rsidRPr="001478A6">
        <w:rPr>
          <w:rFonts w:ascii="Leelawadee" w:hAnsi="Leelawadee" w:cs="Leelawadee"/>
          <w:color w:val="000000" w:themeColor="text1"/>
          <w:sz w:val="20"/>
          <w:lang w:val="pt-BR"/>
        </w:rPr>
        <w:t xml:space="preserve">02 </w:t>
      </w:r>
      <w:r w:rsidRPr="001478A6">
        <w:rPr>
          <w:rFonts w:ascii="Leelawadee" w:hAnsi="Leelawadee" w:cs="Leelawadee"/>
          <w:color w:val="000000" w:themeColor="text1"/>
          <w:sz w:val="20"/>
          <w:lang w:val="pt-BR"/>
        </w:rPr>
        <w:t>(</w:t>
      </w:r>
      <w:r w:rsidR="000D2F44" w:rsidRPr="001478A6">
        <w:rPr>
          <w:rFonts w:ascii="Leelawadee" w:hAnsi="Leelawadee" w:cs="Leelawadee"/>
          <w:color w:val="000000" w:themeColor="text1"/>
          <w:sz w:val="20"/>
          <w:lang w:val="pt-BR"/>
        </w:rPr>
        <w:t>dois</w:t>
      </w:r>
      <w:r w:rsidRPr="001478A6">
        <w:rPr>
          <w:rFonts w:ascii="Leelawadee" w:hAnsi="Leelawadee" w:cs="Leelawadee"/>
          <w:color w:val="000000" w:themeColor="text1"/>
          <w:sz w:val="20"/>
          <w:lang w:val="pt-BR"/>
        </w:rPr>
        <w:t>) Dia</w:t>
      </w:r>
      <w:r w:rsidR="000D2F44" w:rsidRPr="001478A6">
        <w:rPr>
          <w:rFonts w:ascii="Leelawadee" w:hAnsi="Leelawadee" w:cs="Leelawadee"/>
          <w:color w:val="000000" w:themeColor="text1"/>
          <w:sz w:val="20"/>
          <w:lang w:val="pt-BR"/>
        </w:rPr>
        <w:t>s</w:t>
      </w:r>
      <w:r w:rsidRPr="001478A6">
        <w:rPr>
          <w:rFonts w:ascii="Leelawadee" w:hAnsi="Leelawadee" w:cs="Leelawadee"/>
          <w:color w:val="000000" w:themeColor="text1"/>
          <w:sz w:val="20"/>
          <w:lang w:val="pt-BR"/>
        </w:rPr>
        <w:t xml:space="preserve"> Út</w:t>
      </w:r>
      <w:r w:rsidR="000D2F44" w:rsidRPr="001478A6">
        <w:rPr>
          <w:rFonts w:ascii="Leelawadee" w:hAnsi="Leelawadee" w:cs="Leelawadee"/>
          <w:color w:val="000000" w:themeColor="text1"/>
          <w:sz w:val="20"/>
          <w:lang w:val="pt-BR"/>
        </w:rPr>
        <w:t>eis</w:t>
      </w:r>
      <w:r w:rsidRPr="001478A6">
        <w:rPr>
          <w:rFonts w:ascii="Leelawadee" w:hAnsi="Leelawadee" w:cs="Leelawadee"/>
          <w:color w:val="000000" w:themeColor="text1"/>
          <w:sz w:val="20"/>
          <w:lang w:val="pt-BR"/>
        </w:rPr>
        <w:t xml:space="preserve"> após o seu recebimento</w:t>
      </w:r>
      <w:bookmarkEnd w:id="217"/>
      <w:r w:rsidRPr="001478A6">
        <w:rPr>
          <w:rFonts w:ascii="Leelawadee" w:hAnsi="Leelawadee" w:cs="Leelawadee"/>
          <w:color w:val="000000" w:themeColor="text1"/>
          <w:sz w:val="20"/>
          <w:lang w:val="pt-BR"/>
        </w:rPr>
        <w:t xml:space="preserve">, pela </w:t>
      </w:r>
      <w:proofErr w:type="spellStart"/>
      <w:r w:rsidRPr="001478A6">
        <w:rPr>
          <w:rFonts w:ascii="Leelawadee" w:hAnsi="Leelawadee" w:cs="Leelawadee"/>
          <w:color w:val="000000" w:themeColor="text1"/>
          <w:sz w:val="20"/>
          <w:lang w:val="pt-BR"/>
        </w:rPr>
        <w:t>Securitizadora</w:t>
      </w:r>
      <w:proofErr w:type="spellEnd"/>
      <w:r w:rsidRPr="001478A6">
        <w:rPr>
          <w:rFonts w:ascii="Leelawadee" w:hAnsi="Leelawadee" w:cs="Leelawadee"/>
          <w:color w:val="000000" w:themeColor="text1"/>
          <w:sz w:val="20"/>
          <w:lang w:val="pt-BR"/>
        </w:rPr>
        <w:t xml:space="preserve"> à Emissora, mediante a transferência dos respectivos recursos para a Conta de Livre Movimentação.</w:t>
      </w:r>
      <w:bookmarkEnd w:id="216"/>
    </w:p>
    <w:p w14:paraId="7DD4F217" w14:textId="77777777" w:rsidR="00D4624A" w:rsidRPr="001478A6" w:rsidRDefault="00D4624A" w:rsidP="00AC4244">
      <w:pPr>
        <w:pStyle w:val="PargrafodaLista"/>
        <w:spacing w:line="360" w:lineRule="auto"/>
        <w:rPr>
          <w:rFonts w:ascii="Leelawadee" w:hAnsi="Leelawadee" w:cs="Leelawadee"/>
          <w:color w:val="000000" w:themeColor="text1"/>
          <w:sz w:val="20"/>
          <w:lang w:val="pt-BR"/>
        </w:rPr>
      </w:pPr>
    </w:p>
    <w:p w14:paraId="14594012" w14:textId="616FB361" w:rsidR="00D4624A" w:rsidRPr="001478A6" w:rsidRDefault="009B3338" w:rsidP="001478A6">
      <w:pPr>
        <w:pStyle w:val="PargrafodaLista"/>
        <w:numPr>
          <w:ilvl w:val="2"/>
          <w:numId w:val="41"/>
        </w:numPr>
        <w:spacing w:line="360" w:lineRule="auto"/>
        <w:ind w:left="0" w:firstLine="0"/>
        <w:contextualSpacing/>
        <w:jc w:val="both"/>
        <w:rPr>
          <w:rFonts w:ascii="Leelawadee" w:hAnsi="Leelawadee" w:cs="Leelawadee"/>
          <w:color w:val="000000" w:themeColor="text1"/>
          <w:sz w:val="20"/>
          <w:lang w:val="pt-BR"/>
        </w:rPr>
      </w:pPr>
      <w:bookmarkStart w:id="218" w:name="_Hlk45850925"/>
      <w:bookmarkStart w:id="219" w:name="_Hlk38489122"/>
      <w:r w:rsidRPr="00030ECF">
        <w:rPr>
          <w:rFonts w:ascii="Leelawadee" w:hAnsi="Leelawadee" w:cs="Leelawadee"/>
          <w:color w:val="000000" w:themeColor="text1"/>
          <w:sz w:val="20"/>
          <w:lang w:val="pt-BR"/>
        </w:rPr>
        <w:t>O</w:t>
      </w:r>
      <w:r w:rsidRPr="001478A6">
        <w:rPr>
          <w:rFonts w:ascii="Leelawadee" w:hAnsi="Leelawadee" w:cs="Leelawadee"/>
          <w:color w:val="000000" w:themeColor="text1"/>
          <w:sz w:val="20"/>
          <w:lang w:val="pt-BR"/>
        </w:rPr>
        <w:t xml:space="preserve">s recursos existentes na Conta do Patrimônio Separado, bem como os recursos que venham a ser nela depositados decorrentes dos Direitos Creditórios, não serão de qualquer forma transferidos ou restituídos à </w:t>
      </w:r>
      <w:r w:rsidR="00E72AC6">
        <w:rPr>
          <w:rFonts w:ascii="Leelawadee" w:hAnsi="Leelawadee" w:cs="Leelawadee"/>
          <w:color w:val="000000" w:themeColor="text1"/>
          <w:sz w:val="20"/>
          <w:lang w:val="pt-BR"/>
        </w:rPr>
        <w:t>Emissora</w:t>
      </w:r>
      <w:r w:rsidRPr="001478A6">
        <w:rPr>
          <w:rFonts w:ascii="Leelawadee" w:hAnsi="Leelawadee" w:cs="Leelawadee"/>
          <w:color w:val="000000" w:themeColor="text1"/>
          <w:sz w:val="20"/>
          <w:lang w:val="pt-BR"/>
        </w:rPr>
        <w:t xml:space="preserve">, nos termos do item </w:t>
      </w:r>
      <w:r w:rsidRPr="00030ECF">
        <w:rPr>
          <w:rFonts w:ascii="Leelawadee" w:hAnsi="Leelawadee" w:cs="Leelawadee"/>
          <w:color w:val="000000" w:themeColor="text1"/>
          <w:sz w:val="20"/>
          <w:lang w:val="pt-BR"/>
        </w:rPr>
        <w:fldChar w:fldCharType="begin"/>
      </w:r>
      <w:r w:rsidRPr="001478A6">
        <w:rPr>
          <w:rFonts w:ascii="Leelawadee" w:hAnsi="Leelawadee" w:cs="Leelawadee"/>
          <w:color w:val="000000" w:themeColor="text1"/>
          <w:sz w:val="20"/>
          <w:lang w:val="pt-BR"/>
        </w:rPr>
        <w:instrText xml:space="preserve"> REF _Ref23919370 \r \h </w:instrText>
      </w:r>
      <w:r w:rsidR="001478A6" w:rsidRPr="001478A6">
        <w:rPr>
          <w:rFonts w:ascii="Leelawadee" w:hAnsi="Leelawadee" w:cs="Leelawadee"/>
          <w:color w:val="000000" w:themeColor="text1"/>
          <w:sz w:val="20"/>
          <w:lang w:val="pt-BR"/>
        </w:rPr>
        <w:instrText xml:space="preserve"> \* MERGEFORMAT </w:instrText>
      </w:r>
      <w:r w:rsidRPr="00030ECF">
        <w:rPr>
          <w:rFonts w:ascii="Leelawadee" w:hAnsi="Leelawadee" w:cs="Leelawadee"/>
          <w:color w:val="000000" w:themeColor="text1"/>
          <w:sz w:val="20"/>
          <w:lang w:val="pt-BR"/>
        </w:rPr>
      </w:r>
      <w:r w:rsidRPr="00030ECF">
        <w:rPr>
          <w:rFonts w:ascii="Leelawadee" w:hAnsi="Leelawadee" w:cs="Leelawadee"/>
          <w:color w:val="000000" w:themeColor="text1"/>
          <w:sz w:val="20"/>
          <w:lang w:val="pt-BR"/>
        </w:rPr>
        <w:fldChar w:fldCharType="separate"/>
      </w:r>
      <w:r w:rsidR="00B2470D">
        <w:rPr>
          <w:rFonts w:ascii="Leelawadee" w:hAnsi="Leelawadee" w:cs="Leelawadee"/>
          <w:color w:val="000000" w:themeColor="text1"/>
          <w:sz w:val="20"/>
          <w:lang w:val="pt-BR"/>
        </w:rPr>
        <w:t>8.2.7</w:t>
      </w:r>
      <w:r w:rsidRPr="00030ECF">
        <w:rPr>
          <w:rFonts w:ascii="Leelawadee" w:hAnsi="Leelawadee" w:cs="Leelawadee"/>
          <w:color w:val="000000" w:themeColor="text1"/>
          <w:sz w:val="20"/>
          <w:lang w:val="pt-BR"/>
        </w:rPr>
        <w:fldChar w:fldCharType="end"/>
      </w:r>
      <w:r w:rsidRPr="001478A6">
        <w:rPr>
          <w:rFonts w:ascii="Leelawadee" w:hAnsi="Leelawadee" w:cs="Leelawadee"/>
          <w:color w:val="000000" w:themeColor="text1"/>
          <w:sz w:val="20"/>
          <w:lang w:val="pt-BR"/>
        </w:rPr>
        <w:t>, acima,</w:t>
      </w:r>
      <w:r w:rsidRPr="00030ECF">
        <w:rPr>
          <w:rFonts w:ascii="Leelawadee" w:hAnsi="Leelawadee" w:cs="Leelawadee"/>
          <w:color w:val="000000" w:themeColor="text1"/>
          <w:sz w:val="20"/>
          <w:lang w:val="pt-BR"/>
        </w:rPr>
        <w:t xml:space="preserve"> </w:t>
      </w:r>
      <w:r w:rsidR="00E72AC6">
        <w:rPr>
          <w:rFonts w:ascii="Leelawadee" w:hAnsi="Leelawadee" w:cs="Leelawadee"/>
          <w:color w:val="000000" w:themeColor="text1"/>
          <w:sz w:val="20"/>
          <w:lang w:val="pt-BR"/>
        </w:rPr>
        <w:t>nos</w:t>
      </w:r>
      <w:r w:rsidR="00E72AC6" w:rsidRPr="00030ECF">
        <w:rPr>
          <w:rFonts w:ascii="Leelawadee" w:hAnsi="Leelawadee" w:cs="Leelawadee"/>
          <w:color w:val="000000" w:themeColor="text1"/>
          <w:sz w:val="20"/>
          <w:lang w:val="pt-BR"/>
        </w:rPr>
        <w:t xml:space="preserve"> </w:t>
      </w:r>
      <w:r w:rsidRPr="00030ECF">
        <w:rPr>
          <w:rFonts w:ascii="Leelawadee" w:hAnsi="Leelawadee" w:cs="Leelawadee"/>
          <w:color w:val="000000" w:themeColor="text1"/>
          <w:sz w:val="20"/>
          <w:lang w:val="pt-BR"/>
        </w:rPr>
        <w:t>seguintes casos:</w:t>
      </w:r>
      <w:bookmarkEnd w:id="218"/>
      <w:bookmarkEnd w:id="219"/>
    </w:p>
    <w:p w14:paraId="1228D31A" w14:textId="77777777" w:rsidR="009B3338" w:rsidRPr="00030ECF" w:rsidRDefault="009B3338" w:rsidP="00030ECF">
      <w:pPr>
        <w:pStyle w:val="PargrafodaLista"/>
        <w:spacing w:line="360" w:lineRule="auto"/>
        <w:rPr>
          <w:rFonts w:ascii="Leelawadee" w:hAnsi="Leelawadee" w:cs="Leelawadee"/>
          <w:color w:val="000000" w:themeColor="text1"/>
          <w:sz w:val="20"/>
          <w:lang w:val="pt-BR"/>
        </w:rPr>
      </w:pPr>
    </w:p>
    <w:p w14:paraId="7F852F33" w14:textId="749FF98C" w:rsidR="009B3338" w:rsidRPr="00030ECF" w:rsidRDefault="009B3338" w:rsidP="00AC4244">
      <w:pPr>
        <w:pStyle w:val="PargrafodaLista"/>
        <w:numPr>
          <w:ilvl w:val="0"/>
          <w:numId w:val="67"/>
        </w:numPr>
        <w:spacing w:line="360" w:lineRule="auto"/>
        <w:ind w:left="708" w:firstLine="0"/>
        <w:contextualSpacing/>
        <w:jc w:val="both"/>
        <w:rPr>
          <w:rFonts w:ascii="Leelawadee" w:hAnsi="Leelawadee" w:cs="Leelawadee"/>
          <w:color w:val="000000" w:themeColor="text1"/>
          <w:sz w:val="20"/>
          <w:lang w:val="pt-BR"/>
        </w:rPr>
      </w:pPr>
      <w:bookmarkStart w:id="220" w:name="_Hlk45850945"/>
      <w:r w:rsidRPr="001478A6">
        <w:rPr>
          <w:rFonts w:ascii="Leelawadee" w:hAnsi="Leelawadee" w:cs="Leelawadee"/>
          <w:color w:val="000000" w:themeColor="text1"/>
          <w:sz w:val="20"/>
          <w:lang w:val="pt-BR"/>
        </w:rPr>
        <w:t xml:space="preserve">caso seja verificada a ocorrência de qualquer Evento de Vencimento Antecipado das Debêntures, conforme previstos no item </w:t>
      </w:r>
      <w:r w:rsidRPr="00030ECF">
        <w:rPr>
          <w:rFonts w:ascii="Leelawadee" w:hAnsi="Leelawadee" w:cs="Leelawadee"/>
          <w:color w:val="000000" w:themeColor="text1"/>
          <w:sz w:val="20"/>
          <w:lang w:val="pt-BR"/>
        </w:rPr>
        <w:fldChar w:fldCharType="begin"/>
      </w:r>
      <w:r w:rsidRPr="001478A6">
        <w:rPr>
          <w:rFonts w:ascii="Leelawadee" w:hAnsi="Leelawadee" w:cs="Leelawadee"/>
          <w:color w:val="000000" w:themeColor="text1"/>
          <w:sz w:val="20"/>
          <w:lang w:val="pt-BR"/>
        </w:rPr>
        <w:instrText xml:space="preserve"> REF _Ref45829175 \r \h </w:instrText>
      </w:r>
      <w:r w:rsidR="001478A6" w:rsidRPr="001478A6">
        <w:rPr>
          <w:rFonts w:ascii="Leelawadee" w:hAnsi="Leelawadee" w:cs="Leelawadee"/>
          <w:color w:val="000000" w:themeColor="text1"/>
          <w:sz w:val="20"/>
          <w:lang w:val="pt-BR"/>
        </w:rPr>
        <w:instrText xml:space="preserve"> \* MERGEFORMAT </w:instrText>
      </w:r>
      <w:r w:rsidRPr="00030ECF">
        <w:rPr>
          <w:rFonts w:ascii="Leelawadee" w:hAnsi="Leelawadee" w:cs="Leelawadee"/>
          <w:color w:val="000000" w:themeColor="text1"/>
          <w:sz w:val="20"/>
          <w:lang w:val="pt-BR"/>
        </w:rPr>
      </w:r>
      <w:r w:rsidRPr="00030ECF">
        <w:rPr>
          <w:rFonts w:ascii="Leelawadee" w:hAnsi="Leelawadee" w:cs="Leelawadee"/>
          <w:color w:val="000000" w:themeColor="text1"/>
          <w:sz w:val="20"/>
          <w:lang w:val="pt-BR"/>
        </w:rPr>
        <w:fldChar w:fldCharType="separate"/>
      </w:r>
      <w:r w:rsidR="00B2470D">
        <w:rPr>
          <w:rFonts w:ascii="Leelawadee" w:hAnsi="Leelawadee" w:cs="Leelawadee"/>
          <w:color w:val="000000" w:themeColor="text1"/>
          <w:sz w:val="20"/>
          <w:lang w:val="pt-BR"/>
        </w:rPr>
        <w:t>10.1</w:t>
      </w:r>
      <w:r w:rsidRPr="00030ECF">
        <w:rPr>
          <w:rFonts w:ascii="Leelawadee" w:hAnsi="Leelawadee" w:cs="Leelawadee"/>
          <w:color w:val="000000" w:themeColor="text1"/>
          <w:sz w:val="20"/>
          <w:lang w:val="pt-BR"/>
        </w:rPr>
        <w:fldChar w:fldCharType="end"/>
      </w:r>
      <w:r w:rsidRPr="001478A6">
        <w:rPr>
          <w:rFonts w:ascii="Leelawadee" w:hAnsi="Leelawadee" w:cs="Leelawadee"/>
          <w:color w:val="000000" w:themeColor="text1"/>
          <w:sz w:val="20"/>
          <w:lang w:val="pt-BR"/>
        </w:rPr>
        <w:t xml:space="preserve"> da Escritura de Emissão de Debêntures</w:t>
      </w:r>
      <w:r w:rsidRPr="00030ECF">
        <w:rPr>
          <w:rFonts w:ascii="Leelawadee" w:hAnsi="Leelawadee" w:cs="Leelawadee"/>
          <w:color w:val="000000" w:themeColor="text1"/>
          <w:sz w:val="20"/>
          <w:lang w:val="pt-BR"/>
        </w:rPr>
        <w:t>. Neste caso os recursos existentes na Conta do Patrimônio Separado ficarão retidos</w:t>
      </w:r>
      <w:r w:rsidRPr="001478A6">
        <w:rPr>
          <w:rFonts w:ascii="Leelawadee" w:hAnsi="Leelawadee" w:cs="Leelawadee"/>
          <w:color w:val="000000" w:themeColor="text1"/>
          <w:sz w:val="20"/>
          <w:lang w:val="pt-BR"/>
        </w:rPr>
        <w:t xml:space="preserve"> até que ocorra a deliberação dos Titulares dos CRI, reunidos em assembleia, a respeito da declaração ou não do vencimento antecipado das Debêntures</w:t>
      </w:r>
      <w:r w:rsidRPr="00030ECF">
        <w:rPr>
          <w:rFonts w:ascii="Leelawadee" w:hAnsi="Leelawadee" w:cs="Leelawadee"/>
          <w:color w:val="000000" w:themeColor="text1"/>
          <w:sz w:val="20"/>
          <w:lang w:val="pt-BR"/>
        </w:rPr>
        <w:t>; e</w:t>
      </w:r>
      <w:bookmarkEnd w:id="220"/>
    </w:p>
    <w:p w14:paraId="4C2EEB2B" w14:textId="77777777" w:rsidR="009B3338" w:rsidRPr="00030ECF" w:rsidRDefault="009B3338" w:rsidP="00030ECF">
      <w:pPr>
        <w:pStyle w:val="PargrafodaLista"/>
        <w:spacing w:line="360" w:lineRule="auto"/>
        <w:contextualSpacing/>
        <w:jc w:val="both"/>
        <w:rPr>
          <w:rFonts w:ascii="Leelawadee" w:hAnsi="Leelawadee" w:cs="Leelawadee"/>
          <w:color w:val="000000" w:themeColor="text1"/>
          <w:sz w:val="20"/>
          <w:lang w:val="pt-BR"/>
        </w:rPr>
      </w:pPr>
    </w:p>
    <w:p w14:paraId="7A41D6E7" w14:textId="7E04D232" w:rsidR="009B3338" w:rsidRPr="00030ECF" w:rsidRDefault="009B3338" w:rsidP="00030ECF">
      <w:pPr>
        <w:pStyle w:val="PargrafodaLista"/>
        <w:numPr>
          <w:ilvl w:val="0"/>
          <w:numId w:val="67"/>
        </w:numPr>
        <w:spacing w:line="360" w:lineRule="auto"/>
        <w:ind w:left="708" w:firstLine="0"/>
        <w:contextualSpacing/>
        <w:jc w:val="both"/>
        <w:rPr>
          <w:rFonts w:ascii="Leelawadee" w:hAnsi="Leelawadee" w:cs="Leelawadee"/>
          <w:color w:val="000000" w:themeColor="text1"/>
          <w:sz w:val="20"/>
        </w:rPr>
      </w:pPr>
      <w:bookmarkStart w:id="221" w:name="_Hlk45850971"/>
      <w:r w:rsidRPr="00030ECF">
        <w:rPr>
          <w:rFonts w:ascii="Leelawadee" w:hAnsi="Leelawadee" w:cs="Leelawadee"/>
          <w:color w:val="000000" w:themeColor="text1"/>
          <w:sz w:val="20"/>
          <w:lang w:val="pt-BR"/>
        </w:rPr>
        <w:t>caso seja verificado o inadimplemento da obrigação de pagamento da Remuneração das Debêntures ou da amortização do Valor Nominal Unitário das Debêntures, pela Emissora, nas datas previstas no Anexo I desta Escritura. Neste caso, os recursos existentes na Conta do Patrimônio Separado ficarão retidos até que seja verificado o cumprimento das Obrigações Garantidas inadimplidas.</w:t>
      </w:r>
      <w:bookmarkEnd w:id="221"/>
    </w:p>
    <w:p w14:paraId="7909EB7D" w14:textId="15B27084" w:rsidR="000B109C" w:rsidRPr="001478A6" w:rsidRDefault="000B109C" w:rsidP="001478A6">
      <w:pPr>
        <w:pStyle w:val="PargrafodaLista"/>
        <w:spacing w:line="360" w:lineRule="auto"/>
        <w:ind w:left="0"/>
        <w:contextualSpacing/>
        <w:jc w:val="both"/>
        <w:rPr>
          <w:rFonts w:ascii="Leelawadee" w:hAnsi="Leelawadee" w:cs="Leelawadee"/>
          <w:color w:val="000000" w:themeColor="text1"/>
          <w:sz w:val="20"/>
          <w:lang w:val="pt-BR"/>
        </w:rPr>
      </w:pPr>
      <w:bookmarkStart w:id="222" w:name="_Ref24987926"/>
    </w:p>
    <w:p w14:paraId="57F3ABA7" w14:textId="447F20B9" w:rsidR="00E259A4" w:rsidRPr="001478A6" w:rsidRDefault="00D4624A" w:rsidP="001478A6">
      <w:pPr>
        <w:pStyle w:val="PargrafodaLista"/>
        <w:numPr>
          <w:ilvl w:val="1"/>
          <w:numId w:val="41"/>
        </w:numPr>
        <w:spacing w:line="360" w:lineRule="auto"/>
        <w:ind w:left="0" w:firstLine="0"/>
        <w:contextualSpacing/>
        <w:jc w:val="both"/>
        <w:rPr>
          <w:rFonts w:ascii="Leelawadee" w:hAnsi="Leelawadee" w:cs="Leelawadee"/>
          <w:b/>
          <w:bCs/>
          <w:color w:val="000000" w:themeColor="text1"/>
          <w:sz w:val="20"/>
          <w:lang w:val="pt-BR"/>
        </w:rPr>
      </w:pPr>
      <w:r w:rsidRPr="001478A6">
        <w:rPr>
          <w:rFonts w:ascii="Leelawadee" w:hAnsi="Leelawadee" w:cs="Leelawadee"/>
          <w:b/>
          <w:bCs/>
          <w:color w:val="000000" w:themeColor="text1"/>
          <w:sz w:val="20"/>
          <w:lang w:val="pt-BR"/>
        </w:rPr>
        <w:t>Convolação das Debêntures para a Espécie com Garantia Real</w:t>
      </w:r>
    </w:p>
    <w:p w14:paraId="221CF418" w14:textId="77777777" w:rsidR="00E259A4" w:rsidRPr="001478A6" w:rsidRDefault="00E259A4" w:rsidP="001478A6">
      <w:pPr>
        <w:pStyle w:val="PargrafodaLista"/>
        <w:spacing w:line="360" w:lineRule="auto"/>
        <w:ind w:left="0"/>
        <w:contextualSpacing/>
        <w:jc w:val="both"/>
        <w:rPr>
          <w:rFonts w:ascii="Leelawadee" w:hAnsi="Leelawadee" w:cs="Leelawadee"/>
          <w:color w:val="000000" w:themeColor="text1"/>
          <w:sz w:val="20"/>
          <w:lang w:val="pt-BR"/>
        </w:rPr>
      </w:pPr>
    </w:p>
    <w:p w14:paraId="3C75BFCF" w14:textId="12A328CE" w:rsidR="007004A6" w:rsidRPr="001478A6" w:rsidRDefault="00F40B8F" w:rsidP="001478A6">
      <w:pPr>
        <w:pStyle w:val="PargrafodaLista"/>
        <w:numPr>
          <w:ilvl w:val="2"/>
          <w:numId w:val="41"/>
        </w:numPr>
        <w:spacing w:line="360" w:lineRule="auto"/>
        <w:ind w:left="0" w:firstLine="0"/>
        <w:contextualSpacing/>
        <w:jc w:val="both"/>
        <w:rPr>
          <w:rFonts w:ascii="Leelawadee" w:hAnsi="Leelawadee" w:cs="Leelawadee"/>
          <w:color w:val="000000" w:themeColor="text1"/>
          <w:sz w:val="20"/>
          <w:lang w:val="pt-BR"/>
        </w:rPr>
      </w:pPr>
      <w:r w:rsidRPr="001478A6">
        <w:rPr>
          <w:rFonts w:ascii="Leelawadee" w:hAnsi="Leelawadee" w:cs="Leelawadee"/>
          <w:color w:val="000000" w:themeColor="text1"/>
          <w:sz w:val="20"/>
          <w:lang w:val="pt-BR"/>
        </w:rPr>
        <w:t>A</w:t>
      </w:r>
      <w:r w:rsidR="007004A6" w:rsidRPr="001478A6">
        <w:rPr>
          <w:rFonts w:ascii="Leelawadee" w:hAnsi="Leelawadee" w:cs="Leelawadee"/>
          <w:color w:val="000000" w:themeColor="text1"/>
          <w:sz w:val="20"/>
          <w:lang w:val="pt-BR"/>
        </w:rPr>
        <w:t xml:space="preserve">s Debêntures </w:t>
      </w:r>
      <w:r w:rsidR="00260E60" w:rsidRPr="001478A6">
        <w:rPr>
          <w:rFonts w:ascii="Leelawadee" w:hAnsi="Leelawadee" w:cs="Leelawadee"/>
          <w:bCs/>
          <w:color w:val="000000" w:themeColor="text1"/>
          <w:sz w:val="20"/>
          <w:lang w:val="pt-BR"/>
        </w:rPr>
        <w:t xml:space="preserve">serão convoladas para a espécie com garantia real, após o registro do Contrato de Alienação Fiduciária de Imóvel, ou do Contrato de Cessão Fiduciária, </w:t>
      </w:r>
      <w:r w:rsidR="00260E60" w:rsidRPr="001478A6">
        <w:rPr>
          <w:rFonts w:ascii="Leelawadee" w:hAnsi="Leelawadee" w:cs="Leelawadee"/>
          <w:color w:val="000000" w:themeColor="text1"/>
          <w:sz w:val="20"/>
          <w:lang w:val="pt-BR"/>
        </w:rPr>
        <w:t xml:space="preserve">no Cartório de Registro de Imóveis ou nos Cartórios de Registro de Títulos e Documentos competentes, conforme o caso, nos termos </w:t>
      </w:r>
      <w:r w:rsidR="0085011A" w:rsidRPr="001478A6">
        <w:rPr>
          <w:rFonts w:ascii="Leelawadee" w:hAnsi="Leelawadee" w:cs="Leelawadee"/>
          <w:color w:val="000000" w:themeColor="text1"/>
          <w:sz w:val="20"/>
          <w:lang w:val="pt-BR"/>
        </w:rPr>
        <w:t>dos</w:t>
      </w:r>
      <w:r w:rsidR="00260E60" w:rsidRPr="001478A6">
        <w:rPr>
          <w:rFonts w:ascii="Leelawadee" w:hAnsi="Leelawadee" w:cs="Leelawadee"/>
          <w:color w:val="000000" w:themeColor="text1"/>
          <w:sz w:val="20"/>
          <w:lang w:val="pt-BR"/>
        </w:rPr>
        <w:t xml:space="preserve"> </w:t>
      </w:r>
      <w:r w:rsidR="0085011A" w:rsidRPr="001478A6">
        <w:rPr>
          <w:rFonts w:ascii="Leelawadee" w:hAnsi="Leelawadee" w:cs="Leelawadee"/>
          <w:color w:val="000000" w:themeColor="text1"/>
          <w:sz w:val="20"/>
          <w:lang w:val="pt-BR"/>
        </w:rPr>
        <w:t xml:space="preserve">itens </w:t>
      </w:r>
      <w:r w:rsidR="0085011A" w:rsidRPr="00030ECF">
        <w:rPr>
          <w:rFonts w:ascii="Leelawadee" w:hAnsi="Leelawadee" w:cs="Leelawadee"/>
          <w:color w:val="000000" w:themeColor="text1"/>
          <w:sz w:val="20"/>
          <w:lang w:val="pt-BR"/>
        </w:rPr>
        <w:fldChar w:fldCharType="begin"/>
      </w:r>
      <w:r w:rsidR="0085011A" w:rsidRPr="001478A6">
        <w:rPr>
          <w:rFonts w:ascii="Leelawadee" w:hAnsi="Leelawadee" w:cs="Leelawadee"/>
          <w:color w:val="000000" w:themeColor="text1"/>
          <w:sz w:val="20"/>
          <w:lang w:val="pt-BR"/>
        </w:rPr>
        <w:instrText xml:space="preserve"> REF _Ref24987446 \r \h </w:instrText>
      </w:r>
      <w:r w:rsidR="001478A6" w:rsidRPr="001478A6">
        <w:rPr>
          <w:rFonts w:ascii="Leelawadee" w:hAnsi="Leelawadee" w:cs="Leelawadee"/>
          <w:color w:val="000000" w:themeColor="text1"/>
          <w:sz w:val="20"/>
          <w:lang w:val="pt-BR"/>
        </w:rPr>
        <w:instrText xml:space="preserve"> \* MERGEFORMAT </w:instrText>
      </w:r>
      <w:r w:rsidR="0085011A" w:rsidRPr="00030ECF">
        <w:rPr>
          <w:rFonts w:ascii="Leelawadee" w:hAnsi="Leelawadee" w:cs="Leelawadee"/>
          <w:color w:val="000000" w:themeColor="text1"/>
          <w:sz w:val="20"/>
          <w:lang w:val="pt-BR"/>
        </w:rPr>
      </w:r>
      <w:r w:rsidR="0085011A" w:rsidRPr="00030ECF">
        <w:rPr>
          <w:rFonts w:ascii="Leelawadee" w:hAnsi="Leelawadee" w:cs="Leelawadee"/>
          <w:color w:val="000000" w:themeColor="text1"/>
          <w:sz w:val="20"/>
          <w:lang w:val="pt-BR"/>
        </w:rPr>
        <w:fldChar w:fldCharType="separate"/>
      </w:r>
      <w:r w:rsidR="00B2470D">
        <w:rPr>
          <w:rFonts w:ascii="Leelawadee" w:hAnsi="Leelawadee" w:cs="Leelawadee"/>
          <w:color w:val="000000" w:themeColor="text1"/>
          <w:sz w:val="20"/>
          <w:lang w:val="pt-BR"/>
        </w:rPr>
        <w:t>8.1</w:t>
      </w:r>
      <w:r w:rsidR="0085011A" w:rsidRPr="00030ECF">
        <w:rPr>
          <w:rFonts w:ascii="Leelawadee" w:hAnsi="Leelawadee" w:cs="Leelawadee"/>
          <w:color w:val="000000" w:themeColor="text1"/>
          <w:sz w:val="20"/>
          <w:lang w:val="pt-BR"/>
        </w:rPr>
        <w:fldChar w:fldCharType="end"/>
      </w:r>
      <w:r w:rsidR="0085011A" w:rsidRPr="001478A6">
        <w:rPr>
          <w:rFonts w:ascii="Leelawadee" w:hAnsi="Leelawadee" w:cs="Leelawadee"/>
          <w:color w:val="000000" w:themeColor="text1"/>
          <w:sz w:val="20"/>
          <w:lang w:val="pt-BR"/>
        </w:rPr>
        <w:t xml:space="preserve"> e</w:t>
      </w:r>
      <w:r w:rsidR="00260E60" w:rsidRPr="001478A6">
        <w:rPr>
          <w:rFonts w:ascii="Leelawadee" w:hAnsi="Leelawadee" w:cs="Leelawadee"/>
          <w:color w:val="000000" w:themeColor="text1"/>
          <w:sz w:val="20"/>
          <w:lang w:val="pt-BR"/>
        </w:rPr>
        <w:t xml:space="preserve"> </w:t>
      </w:r>
      <w:r w:rsidR="00E259A4" w:rsidRPr="00030ECF">
        <w:rPr>
          <w:rFonts w:ascii="Leelawadee" w:hAnsi="Leelawadee" w:cs="Leelawadee"/>
          <w:color w:val="000000" w:themeColor="text1"/>
          <w:sz w:val="20"/>
          <w:lang w:val="pt-BR"/>
        </w:rPr>
        <w:fldChar w:fldCharType="begin"/>
      </w:r>
      <w:r w:rsidR="00E259A4" w:rsidRPr="001478A6">
        <w:rPr>
          <w:rFonts w:ascii="Leelawadee" w:hAnsi="Leelawadee" w:cs="Leelawadee"/>
          <w:color w:val="000000" w:themeColor="text1"/>
          <w:sz w:val="20"/>
          <w:lang w:val="pt-BR"/>
        </w:rPr>
        <w:instrText xml:space="preserve"> REF _Ref38298398 \r \h </w:instrText>
      </w:r>
      <w:r w:rsidR="001478A6" w:rsidRPr="001478A6">
        <w:rPr>
          <w:rFonts w:ascii="Leelawadee" w:hAnsi="Leelawadee" w:cs="Leelawadee"/>
          <w:color w:val="000000" w:themeColor="text1"/>
          <w:sz w:val="20"/>
          <w:lang w:val="pt-BR"/>
        </w:rPr>
        <w:instrText xml:space="preserve"> \* MERGEFORMAT </w:instrText>
      </w:r>
      <w:r w:rsidR="00E259A4" w:rsidRPr="00030ECF">
        <w:rPr>
          <w:rFonts w:ascii="Leelawadee" w:hAnsi="Leelawadee" w:cs="Leelawadee"/>
          <w:color w:val="000000" w:themeColor="text1"/>
          <w:sz w:val="20"/>
          <w:lang w:val="pt-BR"/>
        </w:rPr>
      </w:r>
      <w:r w:rsidR="00E259A4" w:rsidRPr="00030ECF">
        <w:rPr>
          <w:rFonts w:ascii="Leelawadee" w:hAnsi="Leelawadee" w:cs="Leelawadee"/>
          <w:color w:val="000000" w:themeColor="text1"/>
          <w:sz w:val="20"/>
          <w:lang w:val="pt-BR"/>
        </w:rPr>
        <w:fldChar w:fldCharType="separate"/>
      </w:r>
      <w:r w:rsidR="00B2470D">
        <w:rPr>
          <w:rFonts w:ascii="Leelawadee" w:hAnsi="Leelawadee" w:cs="Leelawadee"/>
          <w:color w:val="000000" w:themeColor="text1"/>
          <w:sz w:val="20"/>
          <w:lang w:val="pt-BR"/>
        </w:rPr>
        <w:t>8.2</w:t>
      </w:r>
      <w:r w:rsidR="00E259A4" w:rsidRPr="00030ECF">
        <w:rPr>
          <w:rFonts w:ascii="Leelawadee" w:hAnsi="Leelawadee" w:cs="Leelawadee"/>
          <w:color w:val="000000" w:themeColor="text1"/>
          <w:sz w:val="20"/>
          <w:lang w:val="pt-BR"/>
        </w:rPr>
        <w:fldChar w:fldCharType="end"/>
      </w:r>
      <w:r w:rsidR="00E259A4" w:rsidRPr="001478A6">
        <w:rPr>
          <w:rFonts w:ascii="Leelawadee" w:hAnsi="Leelawadee" w:cs="Leelawadee"/>
          <w:color w:val="000000" w:themeColor="text1"/>
          <w:sz w:val="20"/>
          <w:lang w:val="pt-BR"/>
        </w:rPr>
        <w:t xml:space="preserve"> </w:t>
      </w:r>
      <w:r w:rsidR="00260E60" w:rsidRPr="001478A6">
        <w:rPr>
          <w:rFonts w:ascii="Leelawadee" w:hAnsi="Leelawadee" w:cs="Leelawadee"/>
          <w:color w:val="000000" w:themeColor="text1"/>
          <w:sz w:val="20"/>
          <w:lang w:val="pt-BR"/>
        </w:rPr>
        <w:t>desta Escritura</w:t>
      </w:r>
      <w:r w:rsidR="00260E60" w:rsidRPr="001478A6">
        <w:rPr>
          <w:rFonts w:ascii="Leelawadee" w:hAnsi="Leelawadee" w:cs="Leelawadee"/>
          <w:bCs/>
          <w:color w:val="000000" w:themeColor="text1"/>
          <w:sz w:val="20"/>
          <w:lang w:val="pt-BR"/>
        </w:rPr>
        <w:t>, de modo que as Debêntures passarão a contar</w:t>
      </w:r>
      <w:r w:rsidR="007004A6" w:rsidRPr="001478A6">
        <w:rPr>
          <w:rFonts w:ascii="Leelawadee" w:hAnsi="Leelawadee" w:cs="Leelawadee"/>
          <w:color w:val="000000" w:themeColor="text1"/>
          <w:sz w:val="20"/>
          <w:lang w:val="pt-BR"/>
        </w:rPr>
        <w:t xml:space="preserve"> com as seguintes garantias reais:</w:t>
      </w:r>
      <w:bookmarkEnd w:id="189"/>
      <w:bookmarkEnd w:id="190"/>
      <w:bookmarkEnd w:id="191"/>
      <w:bookmarkEnd w:id="192"/>
    </w:p>
    <w:p w14:paraId="74897CA6" w14:textId="2022E059" w:rsidR="007004A6" w:rsidRPr="001478A6" w:rsidRDefault="007004A6" w:rsidP="001478A6">
      <w:pPr>
        <w:spacing w:line="360" w:lineRule="auto"/>
        <w:ind w:left="709"/>
        <w:contextualSpacing/>
        <w:jc w:val="both"/>
        <w:rPr>
          <w:rFonts w:ascii="Leelawadee" w:hAnsi="Leelawadee" w:cs="Leelawadee"/>
          <w:color w:val="000000" w:themeColor="text1"/>
          <w:sz w:val="20"/>
          <w:szCs w:val="20"/>
        </w:rPr>
      </w:pPr>
    </w:p>
    <w:p w14:paraId="75058454" w14:textId="1163302F" w:rsidR="007004A6" w:rsidRPr="001478A6" w:rsidRDefault="00F40B8F" w:rsidP="001478A6">
      <w:pPr>
        <w:pStyle w:val="PargrafodaLista"/>
        <w:numPr>
          <w:ilvl w:val="0"/>
          <w:numId w:val="42"/>
        </w:numPr>
        <w:spacing w:line="360" w:lineRule="auto"/>
        <w:ind w:left="709" w:firstLine="0"/>
        <w:contextualSpacing/>
        <w:jc w:val="both"/>
        <w:rPr>
          <w:rFonts w:ascii="Leelawadee" w:hAnsi="Leelawadee" w:cs="Leelawadee"/>
          <w:color w:val="000000" w:themeColor="text1"/>
          <w:sz w:val="20"/>
          <w:lang w:val="pt-BR"/>
        </w:rPr>
      </w:pPr>
      <w:bookmarkStart w:id="223" w:name="_Ref535169016"/>
      <w:bookmarkStart w:id="224" w:name="_Ref535173941"/>
      <w:r w:rsidRPr="001478A6">
        <w:rPr>
          <w:rFonts w:ascii="Leelawadee" w:hAnsi="Leelawadee" w:cs="Leelawadee"/>
          <w:color w:val="000000" w:themeColor="text1"/>
          <w:sz w:val="20"/>
          <w:lang w:val="pt-BR"/>
        </w:rPr>
        <w:t>a</w:t>
      </w:r>
      <w:r w:rsidR="001D6AFF" w:rsidRPr="001478A6">
        <w:rPr>
          <w:rFonts w:ascii="Leelawadee" w:hAnsi="Leelawadee" w:cs="Leelawadee"/>
          <w:color w:val="000000" w:themeColor="text1"/>
          <w:sz w:val="20"/>
          <w:lang w:val="pt-BR"/>
        </w:rPr>
        <w:t xml:space="preserve"> Alienaç</w:t>
      </w:r>
      <w:r w:rsidR="00E259A4" w:rsidRPr="001478A6">
        <w:rPr>
          <w:rFonts w:ascii="Leelawadee" w:hAnsi="Leelawadee" w:cs="Leelawadee"/>
          <w:color w:val="000000" w:themeColor="text1"/>
          <w:sz w:val="20"/>
          <w:lang w:val="pt-BR"/>
        </w:rPr>
        <w:t>ão</w:t>
      </w:r>
      <w:r w:rsidR="001D6AFF" w:rsidRPr="001478A6">
        <w:rPr>
          <w:rFonts w:ascii="Leelawadee" w:hAnsi="Leelawadee" w:cs="Leelawadee"/>
          <w:color w:val="000000" w:themeColor="text1"/>
          <w:sz w:val="20"/>
          <w:lang w:val="pt-BR"/>
        </w:rPr>
        <w:t xml:space="preserve"> Fiduciária de Imóve</w:t>
      </w:r>
      <w:r w:rsidR="00E259A4" w:rsidRPr="001478A6">
        <w:rPr>
          <w:rFonts w:ascii="Leelawadee" w:hAnsi="Leelawadee" w:cs="Leelawadee"/>
          <w:color w:val="000000" w:themeColor="text1"/>
          <w:sz w:val="20"/>
          <w:lang w:val="pt-BR"/>
        </w:rPr>
        <w:t>l</w:t>
      </w:r>
      <w:r w:rsidR="007004A6" w:rsidRPr="001478A6">
        <w:rPr>
          <w:rFonts w:ascii="Leelawadee" w:hAnsi="Leelawadee" w:cs="Leelawadee"/>
          <w:color w:val="000000" w:themeColor="text1"/>
          <w:sz w:val="20"/>
          <w:lang w:val="pt-BR"/>
        </w:rPr>
        <w:t xml:space="preserve">, em caráter irrevogável e irretratável, </w:t>
      </w:r>
      <w:bookmarkStart w:id="225" w:name="_Hlk38488040"/>
      <w:r w:rsidR="00B57B09" w:rsidRPr="001478A6">
        <w:rPr>
          <w:rFonts w:ascii="Leelawadee" w:hAnsi="Leelawadee" w:cs="Leelawadee"/>
          <w:color w:val="000000" w:themeColor="text1"/>
          <w:sz w:val="20"/>
          <w:lang w:val="pt-BR"/>
        </w:rPr>
        <w:t xml:space="preserve">a ser constituída </w:t>
      </w:r>
      <w:r w:rsidR="007004A6" w:rsidRPr="001478A6">
        <w:rPr>
          <w:rFonts w:ascii="Leelawadee" w:hAnsi="Leelawadee" w:cs="Leelawadee"/>
          <w:color w:val="000000" w:themeColor="text1"/>
          <w:sz w:val="20"/>
          <w:lang w:val="pt-BR"/>
        </w:rPr>
        <w:t>pela Emissora em favor da Debenturista</w:t>
      </w:r>
      <w:r w:rsidR="00D739DF" w:rsidRPr="001478A6">
        <w:rPr>
          <w:rFonts w:ascii="Leelawadee" w:hAnsi="Leelawadee" w:cs="Leelawadee"/>
          <w:color w:val="000000" w:themeColor="text1"/>
          <w:sz w:val="20"/>
          <w:lang w:val="pt-BR"/>
        </w:rPr>
        <w:t>, por meio da celebração do Contrato de Alienação Fiduciária</w:t>
      </w:r>
      <w:r w:rsidRPr="001478A6">
        <w:rPr>
          <w:rFonts w:ascii="Leelawadee" w:hAnsi="Leelawadee" w:cs="Leelawadee"/>
          <w:color w:val="000000" w:themeColor="text1"/>
          <w:sz w:val="20"/>
          <w:lang w:val="pt-BR"/>
        </w:rPr>
        <w:t xml:space="preserve"> de Imóvel</w:t>
      </w:r>
      <w:r w:rsidR="00B57B09" w:rsidRPr="00030ECF">
        <w:rPr>
          <w:rFonts w:ascii="Leelawadee" w:hAnsi="Leelawadee" w:cs="Leelawadee"/>
          <w:color w:val="000000" w:themeColor="text1"/>
          <w:sz w:val="20"/>
          <w:lang w:val="pt-BR"/>
        </w:rPr>
        <w:t xml:space="preserve">, </w:t>
      </w:r>
      <w:r w:rsidR="00D739DF" w:rsidRPr="00030ECF">
        <w:rPr>
          <w:rFonts w:ascii="Leelawadee" w:hAnsi="Leelawadee" w:cs="Leelawadee"/>
          <w:color w:val="000000" w:themeColor="text1"/>
          <w:sz w:val="20"/>
          <w:lang w:val="pt-BR"/>
        </w:rPr>
        <w:t xml:space="preserve">e </w:t>
      </w:r>
      <w:r w:rsidR="00B57B09" w:rsidRPr="001478A6">
        <w:rPr>
          <w:rFonts w:ascii="Leelawadee" w:hAnsi="Leelawadee" w:cs="Leelawadee"/>
          <w:color w:val="000000" w:themeColor="text1"/>
          <w:sz w:val="20"/>
          <w:lang w:val="pt-BR"/>
        </w:rPr>
        <w:t xml:space="preserve">após o devido registro </w:t>
      </w:r>
      <w:r w:rsidR="00D739DF" w:rsidRPr="001478A6">
        <w:rPr>
          <w:rFonts w:ascii="Leelawadee" w:hAnsi="Leelawadee" w:cs="Leelawadee"/>
          <w:color w:val="000000" w:themeColor="text1"/>
          <w:sz w:val="20"/>
          <w:lang w:val="pt-BR"/>
        </w:rPr>
        <w:t xml:space="preserve">de referido contrato </w:t>
      </w:r>
      <w:r w:rsidR="00B57B09" w:rsidRPr="001478A6">
        <w:rPr>
          <w:rFonts w:ascii="Leelawadee" w:hAnsi="Leelawadee" w:cs="Leelawadee"/>
          <w:color w:val="000000" w:themeColor="text1"/>
          <w:sz w:val="20"/>
          <w:lang w:val="pt-BR"/>
        </w:rPr>
        <w:t>no competente Cartório de Registro de Imóveis</w:t>
      </w:r>
      <w:bookmarkEnd w:id="223"/>
      <w:bookmarkEnd w:id="224"/>
      <w:bookmarkEnd w:id="225"/>
      <w:r w:rsidR="00E259A4" w:rsidRPr="001478A6">
        <w:rPr>
          <w:rFonts w:ascii="Leelawadee" w:hAnsi="Leelawadee" w:cs="Leelawadee"/>
          <w:color w:val="000000" w:themeColor="text1"/>
          <w:sz w:val="20"/>
          <w:lang w:val="pt-BR"/>
        </w:rPr>
        <w:t>;</w:t>
      </w:r>
      <w:r w:rsidR="00975F2E" w:rsidRPr="001478A6">
        <w:rPr>
          <w:rFonts w:ascii="Leelawadee" w:hAnsi="Leelawadee" w:cs="Leelawadee"/>
          <w:color w:val="000000" w:themeColor="text1"/>
          <w:sz w:val="20"/>
          <w:lang w:val="pt-BR"/>
        </w:rPr>
        <w:t xml:space="preserve"> e</w:t>
      </w:r>
    </w:p>
    <w:p w14:paraId="3001E0B2" w14:textId="4F292D94" w:rsidR="007004A6" w:rsidRPr="001478A6" w:rsidRDefault="007004A6" w:rsidP="001478A6">
      <w:pPr>
        <w:spacing w:line="360" w:lineRule="auto"/>
        <w:ind w:left="709"/>
        <w:contextualSpacing/>
        <w:jc w:val="both"/>
        <w:rPr>
          <w:rFonts w:ascii="Leelawadee" w:hAnsi="Leelawadee" w:cs="Leelawadee"/>
          <w:color w:val="000000" w:themeColor="text1"/>
          <w:sz w:val="20"/>
          <w:szCs w:val="20"/>
        </w:rPr>
      </w:pPr>
    </w:p>
    <w:p w14:paraId="79C677AE" w14:textId="253C2CAE" w:rsidR="007004A6" w:rsidRPr="001478A6" w:rsidRDefault="00F40B8F" w:rsidP="001478A6">
      <w:pPr>
        <w:pStyle w:val="PargrafodaLista"/>
        <w:numPr>
          <w:ilvl w:val="0"/>
          <w:numId w:val="42"/>
        </w:numPr>
        <w:spacing w:line="360" w:lineRule="auto"/>
        <w:ind w:left="709" w:firstLine="0"/>
        <w:contextualSpacing/>
        <w:jc w:val="both"/>
        <w:rPr>
          <w:rFonts w:ascii="Leelawadee" w:hAnsi="Leelawadee" w:cs="Leelawadee"/>
          <w:color w:val="000000" w:themeColor="text1"/>
          <w:sz w:val="20"/>
          <w:lang w:val="pt-BR"/>
        </w:rPr>
      </w:pPr>
      <w:bookmarkStart w:id="226" w:name="_Ref22577211"/>
      <w:r w:rsidRPr="001478A6">
        <w:rPr>
          <w:rFonts w:ascii="Leelawadee" w:hAnsi="Leelawadee" w:cs="Leelawadee"/>
          <w:color w:val="000000" w:themeColor="text1"/>
          <w:sz w:val="20"/>
          <w:lang w:val="pt-BR"/>
        </w:rPr>
        <w:t>a</w:t>
      </w:r>
      <w:r w:rsidR="007004A6" w:rsidRPr="001478A6">
        <w:rPr>
          <w:rFonts w:ascii="Leelawadee" w:hAnsi="Leelawadee" w:cs="Leelawadee"/>
          <w:color w:val="000000" w:themeColor="text1"/>
          <w:sz w:val="20"/>
          <w:lang w:val="pt-BR"/>
        </w:rPr>
        <w:t xml:space="preserve"> Cessão Fiduciária de Direitos Creditórios, em caráter irrevogável e irretratável</w:t>
      </w:r>
      <w:r w:rsidR="00B57B09" w:rsidRPr="00030ECF">
        <w:rPr>
          <w:rFonts w:ascii="Leelawadee" w:hAnsi="Leelawadee" w:cs="Leelawadee"/>
          <w:color w:val="000000" w:themeColor="text1"/>
          <w:sz w:val="20"/>
          <w:lang w:val="pt-BR"/>
        </w:rPr>
        <w:t xml:space="preserve">, </w:t>
      </w:r>
      <w:r w:rsidR="00B57B09" w:rsidRPr="001478A6">
        <w:rPr>
          <w:rFonts w:ascii="Leelawadee" w:hAnsi="Leelawadee" w:cs="Leelawadee"/>
          <w:color w:val="000000" w:themeColor="text1"/>
          <w:sz w:val="20"/>
          <w:lang w:val="pt-BR"/>
        </w:rPr>
        <w:t>a ser constituída pela Emissora</w:t>
      </w:r>
      <w:r w:rsidR="0085011A" w:rsidRPr="001478A6">
        <w:rPr>
          <w:rFonts w:ascii="Leelawadee" w:hAnsi="Leelawadee" w:cs="Leelawadee"/>
          <w:color w:val="000000" w:themeColor="text1"/>
          <w:sz w:val="20"/>
          <w:lang w:val="pt-BR"/>
        </w:rPr>
        <w:t xml:space="preserve"> </w:t>
      </w:r>
      <w:r w:rsidR="00B57B09" w:rsidRPr="001478A6">
        <w:rPr>
          <w:rFonts w:ascii="Leelawadee" w:hAnsi="Leelawadee" w:cs="Leelawadee"/>
          <w:color w:val="000000" w:themeColor="text1"/>
          <w:sz w:val="20"/>
          <w:lang w:val="pt-BR"/>
        </w:rPr>
        <w:t xml:space="preserve">em favor da Debenturista, por meio da celebração do </w:t>
      </w:r>
      <w:r w:rsidR="00B57B09" w:rsidRPr="001478A6">
        <w:rPr>
          <w:rFonts w:ascii="Leelawadee" w:hAnsi="Leelawadee" w:cs="Leelawadee"/>
          <w:iCs/>
          <w:color w:val="000000" w:themeColor="text1"/>
          <w:sz w:val="20"/>
          <w:lang w:val="pt-BR"/>
        </w:rPr>
        <w:t>Contrato de Cessão Fiduciária</w:t>
      </w:r>
      <w:r w:rsidR="0085011A" w:rsidRPr="001478A6">
        <w:rPr>
          <w:rFonts w:ascii="Leelawadee" w:hAnsi="Leelawadee" w:cs="Leelawadee"/>
          <w:iCs/>
          <w:color w:val="000000" w:themeColor="text1"/>
          <w:sz w:val="20"/>
          <w:lang w:val="pt-BR"/>
        </w:rPr>
        <w:t>,</w:t>
      </w:r>
      <w:r w:rsidR="00B57B09" w:rsidRPr="001478A6">
        <w:rPr>
          <w:rFonts w:ascii="Leelawadee" w:hAnsi="Leelawadee" w:cs="Leelawadee"/>
          <w:color w:val="000000" w:themeColor="text1"/>
          <w:sz w:val="20"/>
          <w:lang w:val="pt-BR"/>
        </w:rPr>
        <w:t xml:space="preserve"> </w:t>
      </w:r>
      <w:r w:rsidR="00D739DF" w:rsidRPr="001478A6">
        <w:rPr>
          <w:rFonts w:ascii="Leelawadee" w:hAnsi="Leelawadee" w:cs="Leelawadee"/>
          <w:color w:val="000000" w:themeColor="text1"/>
          <w:sz w:val="20"/>
          <w:lang w:val="pt-BR"/>
        </w:rPr>
        <w:t xml:space="preserve">e </w:t>
      </w:r>
      <w:r w:rsidR="00B57B09" w:rsidRPr="001478A6">
        <w:rPr>
          <w:rFonts w:ascii="Leelawadee" w:hAnsi="Leelawadee" w:cs="Leelawadee"/>
          <w:color w:val="000000" w:themeColor="text1"/>
          <w:sz w:val="20"/>
          <w:lang w:val="pt-BR"/>
        </w:rPr>
        <w:t>após o devido registro d</w:t>
      </w:r>
      <w:r w:rsidR="00D739DF" w:rsidRPr="001478A6">
        <w:rPr>
          <w:rFonts w:ascii="Leelawadee" w:hAnsi="Leelawadee" w:cs="Leelawadee"/>
          <w:color w:val="000000" w:themeColor="text1"/>
          <w:sz w:val="20"/>
          <w:lang w:val="pt-BR"/>
        </w:rPr>
        <w:t>e</w:t>
      </w:r>
      <w:r w:rsidR="00B57B09" w:rsidRPr="001478A6">
        <w:rPr>
          <w:rFonts w:ascii="Leelawadee" w:hAnsi="Leelawadee" w:cs="Leelawadee"/>
          <w:color w:val="000000" w:themeColor="text1"/>
          <w:sz w:val="20"/>
          <w:lang w:val="pt-BR"/>
        </w:rPr>
        <w:t xml:space="preserve"> </w:t>
      </w:r>
      <w:r w:rsidR="00D739DF" w:rsidRPr="001478A6">
        <w:rPr>
          <w:rFonts w:ascii="Leelawadee" w:hAnsi="Leelawadee" w:cs="Leelawadee"/>
          <w:color w:val="000000" w:themeColor="text1"/>
          <w:sz w:val="20"/>
          <w:lang w:val="pt-BR"/>
        </w:rPr>
        <w:t xml:space="preserve">referido contrato </w:t>
      </w:r>
      <w:r w:rsidR="00B57B09" w:rsidRPr="001478A6">
        <w:rPr>
          <w:rFonts w:ascii="Leelawadee" w:hAnsi="Leelawadee" w:cs="Leelawadee"/>
          <w:color w:val="000000" w:themeColor="text1"/>
          <w:sz w:val="20"/>
          <w:lang w:val="pt-BR"/>
        </w:rPr>
        <w:t>nos competentes Cartórios de Registro de Títulos e Documentos</w:t>
      </w:r>
      <w:bookmarkEnd w:id="226"/>
      <w:r w:rsidR="00975F2E" w:rsidRPr="001478A6">
        <w:rPr>
          <w:rFonts w:ascii="Leelawadee" w:hAnsi="Leelawadee" w:cs="Leelawadee"/>
          <w:color w:val="000000" w:themeColor="text1"/>
          <w:sz w:val="20"/>
          <w:lang w:val="pt-BR"/>
        </w:rPr>
        <w:t>.</w:t>
      </w:r>
    </w:p>
    <w:p w14:paraId="5C241ECE" w14:textId="77777777" w:rsidR="002524B4" w:rsidRPr="00030ECF" w:rsidRDefault="002524B4" w:rsidP="00AC4244">
      <w:pPr>
        <w:pStyle w:val="PargrafodaLista"/>
        <w:spacing w:line="360" w:lineRule="auto"/>
        <w:rPr>
          <w:rFonts w:ascii="Leelawadee" w:hAnsi="Leelawadee" w:cs="Leelawadee"/>
          <w:color w:val="000000" w:themeColor="text1"/>
          <w:sz w:val="20"/>
        </w:rPr>
      </w:pPr>
    </w:p>
    <w:p w14:paraId="21F9BF9F" w14:textId="7E777B46" w:rsidR="00260E60" w:rsidRPr="001478A6" w:rsidRDefault="00260E60" w:rsidP="001478A6">
      <w:pPr>
        <w:pStyle w:val="PargrafodaLista"/>
        <w:numPr>
          <w:ilvl w:val="2"/>
          <w:numId w:val="41"/>
        </w:numPr>
        <w:spacing w:line="360" w:lineRule="auto"/>
        <w:ind w:left="0" w:firstLine="0"/>
        <w:contextualSpacing/>
        <w:jc w:val="both"/>
        <w:rPr>
          <w:rFonts w:ascii="Leelawadee" w:hAnsi="Leelawadee" w:cs="Leelawadee"/>
          <w:color w:val="000000" w:themeColor="text1"/>
          <w:sz w:val="20"/>
          <w:lang w:val="pt-BR"/>
        </w:rPr>
      </w:pPr>
      <w:bookmarkStart w:id="227" w:name="_Hlk24496669"/>
      <w:bookmarkStart w:id="228" w:name="_Ref45830374"/>
      <w:bookmarkEnd w:id="222"/>
      <w:r w:rsidRPr="001478A6">
        <w:rPr>
          <w:rFonts w:ascii="Leelawadee" w:hAnsi="Leelawadee" w:cs="Leelawadee"/>
          <w:color w:val="000000" w:themeColor="text1"/>
          <w:sz w:val="20"/>
          <w:lang w:val="pt-BR"/>
        </w:rPr>
        <w:t xml:space="preserve">As Debêntures passarão automaticamente a ser da espécie com garantia real, nos termos do artigo 58, </w:t>
      </w:r>
      <w:r w:rsidRPr="001478A6">
        <w:rPr>
          <w:rFonts w:ascii="Leelawadee" w:hAnsi="Leelawadee" w:cs="Leelawadee"/>
          <w:i/>
          <w:iCs/>
          <w:color w:val="000000" w:themeColor="text1"/>
          <w:sz w:val="20"/>
          <w:lang w:val="pt-BR"/>
        </w:rPr>
        <w:t>caput</w:t>
      </w:r>
      <w:r w:rsidRPr="001478A6">
        <w:rPr>
          <w:rFonts w:ascii="Leelawadee" w:hAnsi="Leelawadee" w:cs="Leelawadee"/>
          <w:color w:val="000000" w:themeColor="text1"/>
          <w:sz w:val="20"/>
          <w:lang w:val="pt-BR"/>
        </w:rPr>
        <w:t xml:space="preserve">, da Lei das Sociedades por Ações, no momento em que o Contrato de Alienação Fiduciária de Imóvel ou o Contrato de Cessão Fiduciária for devidamente registrado no Cartório de Registro de Imóveis ou nos Cartórios de Registro de Títulos e Documentos competentes, conforme o caso, o que ocorrer primeiro. </w:t>
      </w:r>
      <w:r w:rsidR="009A59CA" w:rsidRPr="001478A6">
        <w:rPr>
          <w:rFonts w:ascii="Leelawadee" w:hAnsi="Leelawadee" w:cs="Leelawadee"/>
          <w:color w:val="000000" w:themeColor="text1"/>
          <w:sz w:val="20"/>
          <w:lang w:val="pt-BR"/>
        </w:rPr>
        <w:t xml:space="preserve">A Emissora </w:t>
      </w:r>
      <w:r w:rsidR="007E17D8" w:rsidRPr="001478A6">
        <w:rPr>
          <w:rFonts w:ascii="Leelawadee" w:hAnsi="Leelawadee" w:cs="Leelawadee"/>
          <w:color w:val="000000" w:themeColor="text1"/>
          <w:sz w:val="20"/>
          <w:lang w:val="pt-BR"/>
        </w:rPr>
        <w:t>compromete</w:t>
      </w:r>
      <w:r w:rsidR="009A59CA" w:rsidRPr="001478A6">
        <w:rPr>
          <w:rFonts w:ascii="Leelawadee" w:hAnsi="Leelawadee" w:cs="Leelawadee"/>
          <w:color w:val="000000" w:themeColor="text1"/>
          <w:sz w:val="20"/>
          <w:lang w:val="pt-BR"/>
        </w:rPr>
        <w:t>-se a promover o aditamento desta Escritura</w:t>
      </w:r>
      <w:r w:rsidR="00F40B8F" w:rsidRPr="001478A6">
        <w:rPr>
          <w:rFonts w:ascii="Leelawadee" w:hAnsi="Leelawadee" w:cs="Leelawadee"/>
          <w:color w:val="000000" w:themeColor="text1"/>
          <w:sz w:val="20"/>
          <w:lang w:val="pt-BR"/>
        </w:rPr>
        <w:t>, substancialmente na forma da minuta constante do Anexo V desta Escritura,</w:t>
      </w:r>
      <w:r w:rsidR="009A59CA" w:rsidRPr="001478A6">
        <w:rPr>
          <w:rFonts w:ascii="Leelawadee" w:hAnsi="Leelawadee" w:cs="Leelawadee"/>
          <w:color w:val="000000" w:themeColor="text1"/>
          <w:sz w:val="20"/>
          <w:lang w:val="pt-BR"/>
        </w:rPr>
        <w:t xml:space="preserve"> </w:t>
      </w:r>
      <w:r w:rsidRPr="001478A6">
        <w:rPr>
          <w:rFonts w:ascii="Leelawadee" w:hAnsi="Leelawadee" w:cs="Leelawadee"/>
          <w:color w:val="000000" w:themeColor="text1"/>
          <w:sz w:val="20"/>
          <w:lang w:val="pt-BR"/>
        </w:rPr>
        <w:t xml:space="preserve">para </w:t>
      </w:r>
      <w:r w:rsidR="009A59CA" w:rsidRPr="001478A6">
        <w:rPr>
          <w:rFonts w:ascii="Leelawadee" w:hAnsi="Leelawadee" w:cs="Leelawadee"/>
          <w:color w:val="000000" w:themeColor="text1"/>
          <w:sz w:val="20"/>
          <w:lang w:val="pt-BR"/>
        </w:rPr>
        <w:t>formalizar</w:t>
      </w:r>
      <w:r w:rsidRPr="001478A6">
        <w:rPr>
          <w:rFonts w:ascii="Leelawadee" w:hAnsi="Leelawadee" w:cs="Leelawadee"/>
          <w:color w:val="000000" w:themeColor="text1"/>
          <w:sz w:val="20"/>
          <w:lang w:val="pt-BR"/>
        </w:rPr>
        <w:t xml:space="preserve"> a convolação das Debêntures da espécie quirografária para a espécie com garantia real, </w:t>
      </w:r>
      <w:r w:rsidR="009A59CA" w:rsidRPr="001478A6">
        <w:rPr>
          <w:rFonts w:ascii="Leelawadee" w:hAnsi="Leelawadee" w:cs="Leelawadee"/>
          <w:color w:val="000000" w:themeColor="text1"/>
          <w:sz w:val="20"/>
          <w:lang w:val="pt-BR"/>
        </w:rPr>
        <w:t xml:space="preserve">em até </w:t>
      </w:r>
      <w:r w:rsidR="00BE2940" w:rsidRPr="001478A6">
        <w:rPr>
          <w:rFonts w:ascii="Leelawadee" w:hAnsi="Leelawadee" w:cs="Leelawadee"/>
          <w:color w:val="000000" w:themeColor="text1"/>
          <w:sz w:val="20"/>
          <w:lang w:val="pt-BR"/>
        </w:rPr>
        <w:t xml:space="preserve">05 </w:t>
      </w:r>
      <w:r w:rsidR="009A59CA" w:rsidRPr="001478A6">
        <w:rPr>
          <w:rFonts w:ascii="Leelawadee" w:hAnsi="Leelawadee" w:cs="Leelawadee"/>
          <w:color w:val="000000" w:themeColor="text1"/>
          <w:sz w:val="20"/>
          <w:lang w:val="pt-BR"/>
        </w:rPr>
        <w:t>(</w:t>
      </w:r>
      <w:r w:rsidR="00BE2940" w:rsidRPr="001478A6">
        <w:rPr>
          <w:rFonts w:ascii="Leelawadee" w:hAnsi="Leelawadee" w:cs="Leelawadee"/>
          <w:color w:val="000000" w:themeColor="text1"/>
          <w:sz w:val="20"/>
          <w:lang w:val="pt-BR"/>
        </w:rPr>
        <w:t>cinco</w:t>
      </w:r>
      <w:r w:rsidR="009A59CA" w:rsidRPr="001478A6">
        <w:rPr>
          <w:rFonts w:ascii="Leelawadee" w:hAnsi="Leelawadee" w:cs="Leelawadee"/>
          <w:color w:val="000000" w:themeColor="text1"/>
          <w:sz w:val="20"/>
          <w:lang w:val="pt-BR"/>
        </w:rPr>
        <w:t xml:space="preserve">) </w:t>
      </w:r>
      <w:r w:rsidR="00BE2940" w:rsidRPr="001478A6">
        <w:rPr>
          <w:rFonts w:ascii="Leelawadee" w:hAnsi="Leelawadee" w:cs="Leelawadee"/>
          <w:color w:val="000000" w:themeColor="text1"/>
          <w:sz w:val="20"/>
          <w:lang w:val="pt-BR"/>
        </w:rPr>
        <w:t xml:space="preserve">Dias Úteis </w:t>
      </w:r>
      <w:r w:rsidR="009A59CA" w:rsidRPr="001478A6">
        <w:rPr>
          <w:rFonts w:ascii="Leelawadee" w:hAnsi="Leelawadee" w:cs="Leelawadee"/>
          <w:color w:val="000000" w:themeColor="text1"/>
          <w:sz w:val="20"/>
          <w:lang w:val="pt-BR"/>
        </w:rPr>
        <w:t xml:space="preserve">após </w:t>
      </w:r>
      <w:bookmarkEnd w:id="227"/>
      <w:r w:rsidR="00BE2940" w:rsidRPr="001478A6">
        <w:rPr>
          <w:rFonts w:ascii="Leelawadee" w:hAnsi="Leelawadee" w:cs="Leelawadee"/>
          <w:color w:val="000000" w:themeColor="text1"/>
          <w:sz w:val="20"/>
          <w:lang w:val="pt-BR"/>
        </w:rPr>
        <w:t xml:space="preserve">o registro </w:t>
      </w:r>
      <w:r w:rsidR="00F40B8F" w:rsidRPr="001478A6">
        <w:rPr>
          <w:rFonts w:ascii="Leelawadee" w:hAnsi="Leelawadee" w:cs="Leelawadee"/>
          <w:color w:val="000000" w:themeColor="text1"/>
          <w:sz w:val="20"/>
          <w:lang w:val="pt-BR"/>
        </w:rPr>
        <w:t xml:space="preserve">de tais </w:t>
      </w:r>
      <w:r w:rsidR="00BE2940" w:rsidRPr="001478A6">
        <w:rPr>
          <w:rFonts w:ascii="Leelawadee" w:hAnsi="Leelawadee" w:cs="Leelawadee"/>
          <w:color w:val="000000" w:themeColor="text1"/>
          <w:sz w:val="20"/>
          <w:lang w:val="pt-BR"/>
        </w:rPr>
        <w:t>Garantias, sem a necessidade de prévia aprovação da Debenturista, ou realização de assembleia geral dos Titulares dos CRI ou de qualquer outro ato societário da Emissora</w:t>
      </w:r>
      <w:bookmarkEnd w:id="228"/>
      <w:r w:rsidR="00B47750" w:rsidRPr="001478A6">
        <w:rPr>
          <w:rFonts w:ascii="Leelawadee" w:hAnsi="Leelawadee" w:cs="Leelawadee"/>
          <w:color w:val="000000" w:themeColor="text1"/>
          <w:sz w:val="20"/>
          <w:lang w:val="pt-BR"/>
        </w:rPr>
        <w:t xml:space="preserve"> </w:t>
      </w:r>
    </w:p>
    <w:p w14:paraId="067C2023" w14:textId="77777777" w:rsidR="00F70DA7" w:rsidRPr="001478A6" w:rsidRDefault="00F70DA7" w:rsidP="001478A6">
      <w:pPr>
        <w:spacing w:line="360" w:lineRule="auto"/>
        <w:contextualSpacing/>
        <w:jc w:val="both"/>
        <w:rPr>
          <w:rFonts w:ascii="Leelawadee" w:hAnsi="Leelawadee" w:cs="Leelawadee"/>
          <w:color w:val="000000" w:themeColor="text1"/>
          <w:sz w:val="20"/>
          <w:szCs w:val="20"/>
        </w:rPr>
      </w:pPr>
    </w:p>
    <w:p w14:paraId="09E5D50C" w14:textId="3AF0E2BD" w:rsidR="00F54CE3" w:rsidRPr="001478A6" w:rsidRDefault="00F54CE3" w:rsidP="006117F8">
      <w:pPr>
        <w:pStyle w:val="Ttulo1"/>
      </w:pPr>
      <w:bookmarkStart w:id="229" w:name="_DV_M233"/>
      <w:bookmarkStart w:id="230" w:name="_DV_M235"/>
      <w:bookmarkStart w:id="231" w:name="_DV_M236"/>
      <w:bookmarkStart w:id="232" w:name="_Toc499990365"/>
      <w:bookmarkEnd w:id="229"/>
      <w:bookmarkEnd w:id="230"/>
      <w:bookmarkEnd w:id="231"/>
      <w:r w:rsidRPr="001478A6">
        <w:rPr>
          <w:rFonts w:hint="cs"/>
        </w:rPr>
        <w:t xml:space="preserve">CLÁUSULA </w:t>
      </w:r>
      <w:r w:rsidR="001D6AFF" w:rsidRPr="001478A6">
        <w:rPr>
          <w:rFonts w:hint="cs"/>
        </w:rPr>
        <w:t xml:space="preserve">NONA </w:t>
      </w:r>
      <w:r w:rsidR="00464AB4" w:rsidRPr="001478A6">
        <w:rPr>
          <w:rFonts w:hint="cs"/>
        </w:rPr>
        <w:t>–</w:t>
      </w:r>
      <w:r w:rsidRPr="001478A6">
        <w:rPr>
          <w:rFonts w:hint="cs"/>
        </w:rPr>
        <w:t xml:space="preserve"> RESGATE ANTECIPADO FACULTATIVO</w:t>
      </w:r>
      <w:r w:rsidR="008C42B7" w:rsidRPr="001478A6">
        <w:rPr>
          <w:rFonts w:hint="cs"/>
        </w:rPr>
        <w:t xml:space="preserve"> E RESGATE </w:t>
      </w:r>
      <w:r w:rsidR="005D61B9" w:rsidRPr="001478A6">
        <w:rPr>
          <w:rFonts w:hint="cs"/>
        </w:rPr>
        <w:t xml:space="preserve">ANTECIPADO </w:t>
      </w:r>
      <w:r w:rsidR="008C42B7" w:rsidRPr="001478A6">
        <w:rPr>
          <w:rFonts w:hint="cs"/>
        </w:rPr>
        <w:t>COMPULSÓRIO</w:t>
      </w:r>
    </w:p>
    <w:p w14:paraId="324B19EC" w14:textId="77777777" w:rsidR="00F54CE3" w:rsidRPr="001478A6" w:rsidRDefault="00F54CE3" w:rsidP="001478A6">
      <w:pPr>
        <w:spacing w:line="360" w:lineRule="auto"/>
        <w:contextualSpacing/>
        <w:jc w:val="both"/>
        <w:rPr>
          <w:rFonts w:ascii="Leelawadee" w:hAnsi="Leelawadee" w:cs="Leelawadee"/>
          <w:color w:val="000000" w:themeColor="text1"/>
          <w:sz w:val="20"/>
          <w:szCs w:val="20"/>
        </w:rPr>
      </w:pPr>
      <w:bookmarkStart w:id="233" w:name="_DV_M237"/>
      <w:bookmarkEnd w:id="233"/>
    </w:p>
    <w:p w14:paraId="38BBC893" w14:textId="07CB350E" w:rsidR="00A84D88" w:rsidRPr="001478A6" w:rsidRDefault="00A84D88" w:rsidP="001478A6">
      <w:pPr>
        <w:pStyle w:val="PargrafodaLista"/>
        <w:numPr>
          <w:ilvl w:val="1"/>
          <w:numId w:val="43"/>
        </w:numPr>
        <w:spacing w:line="360" w:lineRule="auto"/>
        <w:ind w:left="0" w:firstLine="0"/>
        <w:contextualSpacing/>
        <w:jc w:val="both"/>
        <w:rPr>
          <w:rFonts w:ascii="Leelawadee" w:hAnsi="Leelawadee" w:cs="Leelawadee"/>
          <w:b/>
          <w:bCs/>
          <w:color w:val="000000" w:themeColor="text1"/>
          <w:sz w:val="20"/>
          <w:lang w:val="pt-BR"/>
        </w:rPr>
      </w:pPr>
      <w:bookmarkStart w:id="234" w:name="_Ref23859352"/>
      <w:r w:rsidRPr="001478A6">
        <w:rPr>
          <w:rFonts w:ascii="Leelawadee" w:hAnsi="Leelawadee" w:cs="Leelawadee"/>
          <w:b/>
          <w:bCs/>
          <w:color w:val="000000" w:themeColor="text1"/>
          <w:sz w:val="20"/>
          <w:lang w:val="pt-BR"/>
        </w:rPr>
        <w:t>Resgate Antecipado Facultativo</w:t>
      </w:r>
    </w:p>
    <w:p w14:paraId="0B11B7C2" w14:textId="77777777" w:rsidR="00A84D88" w:rsidRPr="001478A6" w:rsidRDefault="00A84D88" w:rsidP="001478A6">
      <w:pPr>
        <w:pStyle w:val="PargrafodaLista"/>
        <w:spacing w:line="360" w:lineRule="auto"/>
        <w:ind w:left="0"/>
        <w:contextualSpacing/>
        <w:jc w:val="both"/>
        <w:rPr>
          <w:rFonts w:ascii="Leelawadee" w:hAnsi="Leelawadee" w:cs="Leelawadee"/>
          <w:color w:val="000000" w:themeColor="text1"/>
          <w:sz w:val="20"/>
          <w:lang w:val="pt-BR"/>
        </w:rPr>
      </w:pPr>
    </w:p>
    <w:p w14:paraId="062E4C94" w14:textId="3A3F10BC" w:rsidR="00F54CE3" w:rsidRPr="001478A6" w:rsidRDefault="001D6AFF" w:rsidP="001478A6">
      <w:pPr>
        <w:pStyle w:val="PargrafodaLista"/>
        <w:numPr>
          <w:ilvl w:val="2"/>
          <w:numId w:val="43"/>
        </w:numPr>
        <w:spacing w:line="360" w:lineRule="auto"/>
        <w:ind w:left="0" w:firstLine="0"/>
        <w:contextualSpacing/>
        <w:jc w:val="both"/>
        <w:rPr>
          <w:rFonts w:ascii="Leelawadee" w:hAnsi="Leelawadee" w:cs="Leelawadee"/>
          <w:color w:val="000000" w:themeColor="text1"/>
          <w:sz w:val="20"/>
          <w:lang w:val="pt-BR"/>
        </w:rPr>
      </w:pPr>
      <w:r w:rsidRPr="001478A6">
        <w:rPr>
          <w:rFonts w:ascii="Leelawadee" w:hAnsi="Leelawadee" w:cs="Leelawadee"/>
          <w:color w:val="000000" w:themeColor="text1"/>
          <w:sz w:val="20"/>
          <w:u w:val="single"/>
          <w:lang w:val="pt-BR"/>
        </w:rPr>
        <w:t>Resgate Antecipado Facultativo</w:t>
      </w:r>
      <w:r w:rsidRPr="001478A6">
        <w:rPr>
          <w:rFonts w:ascii="Leelawadee" w:hAnsi="Leelawadee" w:cs="Leelawadee"/>
          <w:color w:val="000000" w:themeColor="text1"/>
          <w:sz w:val="20"/>
          <w:lang w:val="pt-BR"/>
        </w:rPr>
        <w:t xml:space="preserve">: </w:t>
      </w:r>
      <w:r w:rsidR="00F54CE3" w:rsidRPr="001478A6">
        <w:rPr>
          <w:rFonts w:ascii="Leelawadee" w:hAnsi="Leelawadee" w:cs="Leelawadee"/>
          <w:color w:val="000000" w:themeColor="text1"/>
          <w:sz w:val="20"/>
          <w:lang w:val="pt-BR"/>
        </w:rPr>
        <w:t xml:space="preserve">A Emissora poderá, a seu exclusivo critério e a </w:t>
      </w:r>
      <w:r w:rsidR="00555799" w:rsidRPr="001478A6">
        <w:rPr>
          <w:rFonts w:ascii="Leelawadee" w:hAnsi="Leelawadee" w:cs="Leelawadee"/>
          <w:color w:val="000000" w:themeColor="text1"/>
          <w:sz w:val="20"/>
          <w:lang w:val="pt-BR"/>
        </w:rPr>
        <w:t>qualquer tempo</w:t>
      </w:r>
      <w:r w:rsidR="00F54CE3" w:rsidRPr="001478A6">
        <w:rPr>
          <w:rFonts w:ascii="Leelawadee" w:hAnsi="Leelawadee" w:cs="Leelawadee"/>
          <w:color w:val="000000" w:themeColor="text1"/>
          <w:sz w:val="20"/>
          <w:lang w:val="pt-BR"/>
        </w:rPr>
        <w:t>, realizar o</w:t>
      </w:r>
      <w:r w:rsidR="00FE7D2C" w:rsidRPr="001478A6">
        <w:rPr>
          <w:rFonts w:ascii="Leelawadee" w:hAnsi="Leelawadee" w:cs="Leelawadee"/>
          <w:color w:val="000000" w:themeColor="text1"/>
          <w:sz w:val="20"/>
          <w:lang w:val="pt-BR"/>
        </w:rPr>
        <w:t xml:space="preserve"> resgate antecipado facultativo</w:t>
      </w:r>
      <w:r w:rsidR="008D7648" w:rsidRPr="001478A6">
        <w:rPr>
          <w:rFonts w:ascii="Leelawadee" w:hAnsi="Leelawadee" w:cs="Leelawadee"/>
          <w:color w:val="000000" w:themeColor="text1"/>
          <w:sz w:val="20"/>
          <w:lang w:val="pt-BR"/>
        </w:rPr>
        <w:t xml:space="preserve"> da totalidade</w:t>
      </w:r>
      <w:r w:rsidR="00FE7D2C" w:rsidRPr="001478A6">
        <w:rPr>
          <w:rFonts w:ascii="Leelawadee" w:hAnsi="Leelawadee" w:cs="Leelawadee"/>
          <w:color w:val="000000" w:themeColor="text1"/>
          <w:sz w:val="20"/>
          <w:lang w:val="pt-BR"/>
        </w:rPr>
        <w:t xml:space="preserve"> </w:t>
      </w:r>
      <w:r w:rsidR="00F54CE3" w:rsidRPr="001478A6">
        <w:rPr>
          <w:rFonts w:ascii="Leelawadee" w:hAnsi="Leelawadee" w:cs="Leelawadee"/>
          <w:color w:val="000000" w:themeColor="text1"/>
          <w:sz w:val="20"/>
          <w:lang w:val="pt-BR"/>
        </w:rPr>
        <w:t>das Debêntures em circulação (“</w:t>
      </w:r>
      <w:r w:rsidR="00F54CE3" w:rsidRPr="001478A6">
        <w:rPr>
          <w:rFonts w:ascii="Leelawadee" w:hAnsi="Leelawadee" w:cs="Leelawadee"/>
          <w:color w:val="000000" w:themeColor="text1"/>
          <w:sz w:val="20"/>
          <w:u w:val="single"/>
          <w:lang w:val="pt-BR"/>
        </w:rPr>
        <w:t>Resgate Antecipado Facultativo</w:t>
      </w:r>
      <w:r w:rsidR="00F54CE3" w:rsidRPr="001478A6">
        <w:rPr>
          <w:rFonts w:ascii="Leelawadee" w:hAnsi="Leelawadee" w:cs="Leelawadee"/>
          <w:color w:val="000000" w:themeColor="text1"/>
          <w:sz w:val="20"/>
          <w:lang w:val="pt-BR"/>
        </w:rPr>
        <w:t>”).</w:t>
      </w:r>
      <w:bookmarkEnd w:id="234"/>
      <w:r w:rsidR="00F54CE3" w:rsidRPr="001478A6">
        <w:rPr>
          <w:rFonts w:ascii="Leelawadee" w:hAnsi="Leelawadee" w:cs="Leelawadee"/>
          <w:color w:val="000000" w:themeColor="text1"/>
          <w:sz w:val="20"/>
          <w:lang w:val="pt-BR"/>
        </w:rPr>
        <w:t xml:space="preserve"> </w:t>
      </w:r>
    </w:p>
    <w:p w14:paraId="393C7513" w14:textId="77777777" w:rsidR="00F54CE3" w:rsidRPr="001478A6" w:rsidRDefault="00F54CE3" w:rsidP="001478A6">
      <w:pPr>
        <w:spacing w:line="360" w:lineRule="auto"/>
        <w:ind w:left="709"/>
        <w:contextualSpacing/>
        <w:jc w:val="both"/>
        <w:rPr>
          <w:rFonts w:ascii="Leelawadee" w:hAnsi="Leelawadee" w:cs="Leelawadee"/>
          <w:color w:val="000000" w:themeColor="text1"/>
          <w:sz w:val="20"/>
          <w:szCs w:val="20"/>
        </w:rPr>
      </w:pPr>
    </w:p>
    <w:p w14:paraId="5F64334A" w14:textId="69F28BA9" w:rsidR="00B62C5C" w:rsidRPr="001478A6" w:rsidRDefault="00732B98" w:rsidP="001478A6">
      <w:pPr>
        <w:pStyle w:val="PargrafodaLista"/>
        <w:numPr>
          <w:ilvl w:val="3"/>
          <w:numId w:val="43"/>
        </w:numPr>
        <w:spacing w:line="360" w:lineRule="auto"/>
        <w:ind w:left="709" w:firstLine="0"/>
        <w:contextualSpacing/>
        <w:jc w:val="both"/>
        <w:rPr>
          <w:rFonts w:ascii="Leelawadee" w:hAnsi="Leelawadee" w:cs="Leelawadee"/>
          <w:color w:val="000000" w:themeColor="text1"/>
          <w:sz w:val="20"/>
          <w:lang w:val="pt-BR"/>
        </w:rPr>
      </w:pPr>
      <w:bookmarkStart w:id="235" w:name="_Ref23860140"/>
      <w:r w:rsidRPr="001478A6">
        <w:rPr>
          <w:rFonts w:ascii="Leelawadee" w:hAnsi="Leelawadee" w:cs="Leelawadee"/>
          <w:color w:val="000000" w:themeColor="text1"/>
          <w:sz w:val="20"/>
          <w:lang w:val="pt-BR"/>
        </w:rPr>
        <w:t xml:space="preserve">O valor a ser pago à Debenturista em razão do Resgate Antecipado Facultativo </w:t>
      </w:r>
      <w:r w:rsidR="0002440C" w:rsidRPr="001478A6">
        <w:rPr>
          <w:rFonts w:ascii="Leelawadee" w:hAnsi="Leelawadee" w:cs="Leelawadee"/>
          <w:color w:val="000000" w:themeColor="text1"/>
          <w:sz w:val="20"/>
          <w:lang w:val="pt-BR"/>
        </w:rPr>
        <w:t>(“</w:t>
      </w:r>
      <w:r w:rsidR="0002440C" w:rsidRPr="00030ECF">
        <w:rPr>
          <w:rFonts w:ascii="Leelawadee" w:hAnsi="Leelawadee" w:cs="Leelawadee"/>
          <w:color w:val="000000" w:themeColor="text1"/>
          <w:sz w:val="20"/>
          <w:u w:val="single"/>
          <w:lang w:val="pt-BR"/>
        </w:rPr>
        <w:t>Valor do Resgate Antecipado Facultativo</w:t>
      </w:r>
      <w:r w:rsidR="0002440C" w:rsidRPr="001478A6">
        <w:rPr>
          <w:rFonts w:ascii="Leelawadee" w:hAnsi="Leelawadee" w:cs="Leelawadee"/>
          <w:color w:val="000000" w:themeColor="text1"/>
          <w:sz w:val="20"/>
          <w:lang w:val="pt-BR"/>
        </w:rPr>
        <w:t xml:space="preserve">”) </w:t>
      </w:r>
      <w:r w:rsidRPr="001478A6">
        <w:rPr>
          <w:rFonts w:ascii="Leelawadee" w:hAnsi="Leelawadee" w:cs="Leelawadee"/>
          <w:color w:val="000000" w:themeColor="text1"/>
          <w:sz w:val="20"/>
          <w:lang w:val="pt-BR"/>
        </w:rPr>
        <w:t xml:space="preserve">deverá ser equivalente ao </w:t>
      </w:r>
      <w:r w:rsidR="00E369B2" w:rsidRPr="001478A6">
        <w:rPr>
          <w:rFonts w:ascii="Leelawadee" w:hAnsi="Leelawadee" w:cs="Leelawadee"/>
          <w:sz w:val="20"/>
          <w:lang w:val="pt-BR"/>
        </w:rPr>
        <w:t xml:space="preserve">saldo do </w:t>
      </w:r>
      <w:r w:rsidR="00E369B2" w:rsidRPr="001478A6">
        <w:rPr>
          <w:rFonts w:ascii="Leelawadee" w:hAnsi="Leelawadee" w:cs="Leelawadee"/>
          <w:color w:val="000000"/>
          <w:sz w:val="20"/>
          <w:lang w:val="pt-BR"/>
        </w:rPr>
        <w:t>Valor Nominal Unitário</w:t>
      </w:r>
      <w:r w:rsidR="00E369B2" w:rsidRPr="001478A6" w:rsidDel="00B41F59">
        <w:rPr>
          <w:rFonts w:ascii="Leelawadee" w:hAnsi="Leelawadee" w:cs="Leelawadee"/>
          <w:color w:val="000000" w:themeColor="text1"/>
          <w:sz w:val="20"/>
          <w:lang w:val="pt-BR"/>
        </w:rPr>
        <w:t xml:space="preserve"> </w:t>
      </w:r>
      <w:r w:rsidRPr="001478A6">
        <w:rPr>
          <w:rFonts w:ascii="Leelawadee" w:hAnsi="Leelawadee" w:cs="Leelawadee"/>
          <w:color w:val="000000" w:themeColor="text1"/>
          <w:sz w:val="20"/>
          <w:lang w:val="pt-BR"/>
        </w:rPr>
        <w:t xml:space="preserve">a ser resgatado, acrescido (i) da Remuneração, </w:t>
      </w:r>
      <w:bookmarkStart w:id="236" w:name="_Hlk524112869"/>
      <w:r w:rsidRPr="001478A6">
        <w:rPr>
          <w:rFonts w:ascii="Leelawadee" w:hAnsi="Leelawadee" w:cs="Leelawadee"/>
          <w:color w:val="000000" w:themeColor="text1"/>
          <w:sz w:val="20"/>
          <w:lang w:val="pt-BR"/>
        </w:rPr>
        <w:t xml:space="preserve">calculada </w:t>
      </w:r>
      <w:r w:rsidRPr="001478A6">
        <w:rPr>
          <w:rFonts w:ascii="Leelawadee" w:hAnsi="Leelawadee" w:cs="Leelawadee"/>
          <w:i/>
          <w:color w:val="000000" w:themeColor="text1"/>
          <w:sz w:val="20"/>
          <w:lang w:val="pt-BR"/>
        </w:rPr>
        <w:t xml:space="preserve">pro rata </w:t>
      </w:r>
      <w:proofErr w:type="spellStart"/>
      <w:r w:rsidRPr="001478A6">
        <w:rPr>
          <w:rFonts w:ascii="Leelawadee" w:hAnsi="Leelawadee" w:cs="Leelawadee"/>
          <w:i/>
          <w:color w:val="000000" w:themeColor="text1"/>
          <w:sz w:val="20"/>
          <w:lang w:val="pt-BR"/>
        </w:rPr>
        <w:t>temporis</w:t>
      </w:r>
      <w:proofErr w:type="spellEnd"/>
      <w:r w:rsidRPr="001478A6">
        <w:rPr>
          <w:rFonts w:ascii="Leelawadee" w:hAnsi="Leelawadee" w:cs="Leelawadee"/>
          <w:color w:val="000000" w:themeColor="text1"/>
          <w:sz w:val="20"/>
          <w:lang w:val="pt-BR"/>
        </w:rPr>
        <w:t xml:space="preserve"> desde a</w:t>
      </w:r>
      <w:r w:rsidR="00220E06">
        <w:rPr>
          <w:rFonts w:ascii="Leelawadee" w:hAnsi="Leelawadee" w:cs="Leelawadee"/>
          <w:color w:val="000000" w:themeColor="text1"/>
          <w:sz w:val="20"/>
          <w:lang w:val="pt-BR"/>
        </w:rPr>
        <w:t xml:space="preserve"> Data de Integralização dos CRI, ou da</w:t>
      </w:r>
      <w:r w:rsidRPr="001478A6">
        <w:rPr>
          <w:rFonts w:ascii="Leelawadee" w:hAnsi="Leelawadee" w:cs="Leelawadee"/>
          <w:color w:val="000000" w:themeColor="text1"/>
          <w:sz w:val="20"/>
          <w:lang w:val="pt-BR"/>
        </w:rPr>
        <w:t xml:space="preserve"> última </w:t>
      </w:r>
      <w:r w:rsidR="00B41F59" w:rsidRPr="001478A6">
        <w:rPr>
          <w:rFonts w:ascii="Leelawadee" w:hAnsi="Leelawadee" w:cs="Leelawadee"/>
          <w:color w:val="000000" w:themeColor="text1"/>
          <w:sz w:val="20"/>
          <w:lang w:val="pt-BR"/>
        </w:rPr>
        <w:t xml:space="preserve">Data de Pagamento </w:t>
      </w:r>
      <w:r w:rsidRPr="001478A6">
        <w:rPr>
          <w:rFonts w:ascii="Leelawadee" w:hAnsi="Leelawadee" w:cs="Leelawadee"/>
          <w:color w:val="000000" w:themeColor="text1"/>
          <w:sz w:val="20"/>
          <w:lang w:val="pt-BR"/>
        </w:rPr>
        <w:t>da Remuneração</w:t>
      </w:r>
      <w:r w:rsidR="00220E06">
        <w:rPr>
          <w:rFonts w:ascii="Leelawadee" w:hAnsi="Leelawadee" w:cs="Leelawadee"/>
          <w:color w:val="000000" w:themeColor="text1"/>
          <w:sz w:val="20"/>
          <w:lang w:val="pt-BR"/>
        </w:rPr>
        <w:t>, conforme o caso,</w:t>
      </w:r>
      <w:r w:rsidRPr="001478A6">
        <w:rPr>
          <w:rFonts w:ascii="Leelawadee" w:hAnsi="Leelawadee" w:cs="Leelawadee"/>
          <w:color w:val="000000" w:themeColor="text1"/>
          <w:sz w:val="20"/>
          <w:lang w:val="pt-BR"/>
        </w:rPr>
        <w:t xml:space="preserve"> até a data do efetivo resgate</w:t>
      </w:r>
      <w:bookmarkEnd w:id="236"/>
      <w:r w:rsidRPr="001478A6">
        <w:rPr>
          <w:rFonts w:ascii="Leelawadee" w:hAnsi="Leelawadee" w:cs="Leelawadee"/>
          <w:color w:val="000000" w:themeColor="text1"/>
          <w:sz w:val="20"/>
          <w:lang w:val="pt-BR"/>
        </w:rPr>
        <w:t>; (</w:t>
      </w:r>
      <w:proofErr w:type="spellStart"/>
      <w:r w:rsidRPr="001478A6">
        <w:rPr>
          <w:rFonts w:ascii="Leelawadee" w:hAnsi="Leelawadee" w:cs="Leelawadee"/>
          <w:color w:val="000000" w:themeColor="text1"/>
          <w:sz w:val="20"/>
          <w:lang w:val="pt-BR"/>
        </w:rPr>
        <w:t>ii</w:t>
      </w:r>
      <w:proofErr w:type="spellEnd"/>
      <w:r w:rsidRPr="001478A6">
        <w:rPr>
          <w:rFonts w:ascii="Leelawadee" w:hAnsi="Leelawadee" w:cs="Leelawadee"/>
          <w:color w:val="000000" w:themeColor="text1"/>
          <w:sz w:val="20"/>
          <w:lang w:val="pt-BR"/>
        </w:rPr>
        <w:t>) dos Encargos Moratórios, caso aplicável, e demais encargos devidos e não pagos até a data do efetivo resgate; e (</w:t>
      </w:r>
      <w:proofErr w:type="spellStart"/>
      <w:r w:rsidRPr="001478A6">
        <w:rPr>
          <w:rFonts w:ascii="Leelawadee" w:hAnsi="Leelawadee" w:cs="Leelawadee"/>
          <w:color w:val="000000" w:themeColor="text1"/>
          <w:sz w:val="20"/>
          <w:lang w:val="pt-BR"/>
        </w:rPr>
        <w:t>iii</w:t>
      </w:r>
      <w:proofErr w:type="spellEnd"/>
      <w:r w:rsidRPr="001478A6">
        <w:rPr>
          <w:rFonts w:ascii="Leelawadee" w:hAnsi="Leelawadee" w:cs="Leelawadee"/>
          <w:color w:val="000000" w:themeColor="text1"/>
          <w:sz w:val="20"/>
          <w:lang w:val="pt-BR"/>
        </w:rPr>
        <w:t xml:space="preserve">) </w:t>
      </w:r>
      <w:bookmarkStart w:id="237" w:name="_Hlk55410823"/>
      <w:bookmarkStart w:id="238" w:name="_Hlk45849545"/>
      <w:r w:rsidRPr="001478A6">
        <w:rPr>
          <w:rFonts w:ascii="Leelawadee" w:hAnsi="Leelawadee" w:cs="Leelawadee"/>
          <w:color w:val="000000" w:themeColor="text1"/>
          <w:sz w:val="20"/>
          <w:lang w:val="pt-BR"/>
        </w:rPr>
        <w:t>d</w:t>
      </w:r>
      <w:r w:rsidR="003E7509">
        <w:rPr>
          <w:rFonts w:ascii="Leelawadee" w:hAnsi="Leelawadee" w:cs="Leelawadee"/>
          <w:color w:val="000000" w:themeColor="text1"/>
          <w:sz w:val="20"/>
          <w:lang w:val="pt-BR"/>
        </w:rPr>
        <w:t>o Prêmio</w:t>
      </w:r>
      <w:r w:rsidRPr="001478A6">
        <w:rPr>
          <w:rFonts w:ascii="Leelawadee" w:hAnsi="Leelawadee" w:cs="Leelawadee"/>
          <w:color w:val="000000" w:themeColor="text1"/>
          <w:sz w:val="20"/>
          <w:lang w:val="pt-BR"/>
        </w:rPr>
        <w:t xml:space="preserve">, a ser calculado </w:t>
      </w:r>
      <w:r w:rsidR="00555799" w:rsidRPr="001478A6">
        <w:rPr>
          <w:rFonts w:ascii="Leelawadee" w:hAnsi="Leelawadee" w:cs="Leelawadee"/>
          <w:color w:val="000000" w:themeColor="text1"/>
          <w:sz w:val="20"/>
          <w:lang w:val="pt-BR"/>
        </w:rPr>
        <w:t>nos termos</w:t>
      </w:r>
      <w:r w:rsidRPr="001478A6">
        <w:rPr>
          <w:rFonts w:ascii="Leelawadee" w:hAnsi="Leelawadee" w:cs="Leelawadee"/>
          <w:color w:val="000000" w:themeColor="text1"/>
          <w:sz w:val="20"/>
          <w:lang w:val="pt-BR"/>
        </w:rPr>
        <w:t xml:space="preserve"> do item</w:t>
      </w:r>
      <w:r w:rsidR="00787B3D" w:rsidRPr="001478A6">
        <w:rPr>
          <w:rFonts w:ascii="Leelawadee" w:hAnsi="Leelawadee" w:cs="Leelawadee"/>
          <w:color w:val="000000" w:themeColor="text1"/>
          <w:sz w:val="20"/>
          <w:lang w:val="pt-BR"/>
        </w:rPr>
        <w:t xml:space="preserve"> </w:t>
      </w:r>
      <w:r w:rsidR="003E7509">
        <w:rPr>
          <w:rFonts w:ascii="Leelawadee" w:hAnsi="Leelawadee" w:cs="Leelawadee"/>
          <w:color w:val="000000" w:themeColor="text1"/>
          <w:sz w:val="20"/>
          <w:lang w:val="pt-BR"/>
        </w:rPr>
        <w:fldChar w:fldCharType="begin"/>
      </w:r>
      <w:r w:rsidR="003E7509">
        <w:rPr>
          <w:rFonts w:ascii="Leelawadee" w:hAnsi="Leelawadee" w:cs="Leelawadee"/>
          <w:color w:val="000000" w:themeColor="text1"/>
          <w:sz w:val="20"/>
          <w:lang w:val="pt-BR"/>
        </w:rPr>
        <w:instrText xml:space="preserve"> REF _Ref48179309 \r \h </w:instrText>
      </w:r>
      <w:r w:rsidR="003E7509">
        <w:rPr>
          <w:rFonts w:ascii="Leelawadee" w:hAnsi="Leelawadee" w:cs="Leelawadee"/>
          <w:color w:val="000000" w:themeColor="text1"/>
          <w:sz w:val="20"/>
          <w:lang w:val="pt-BR"/>
        </w:rPr>
      </w:r>
      <w:r w:rsidR="003E7509">
        <w:rPr>
          <w:rFonts w:ascii="Leelawadee" w:hAnsi="Leelawadee" w:cs="Leelawadee"/>
          <w:color w:val="000000" w:themeColor="text1"/>
          <w:sz w:val="20"/>
          <w:lang w:val="pt-BR"/>
        </w:rPr>
        <w:fldChar w:fldCharType="separate"/>
      </w:r>
      <w:r w:rsidR="00B2470D">
        <w:rPr>
          <w:rFonts w:ascii="Leelawadee" w:hAnsi="Leelawadee" w:cs="Leelawadee"/>
          <w:color w:val="000000" w:themeColor="text1"/>
          <w:sz w:val="20"/>
          <w:lang w:val="pt-BR"/>
        </w:rPr>
        <w:t>9.3</w:t>
      </w:r>
      <w:r w:rsidR="003E7509">
        <w:rPr>
          <w:rFonts w:ascii="Leelawadee" w:hAnsi="Leelawadee" w:cs="Leelawadee"/>
          <w:color w:val="000000" w:themeColor="text1"/>
          <w:sz w:val="20"/>
          <w:lang w:val="pt-BR"/>
        </w:rPr>
        <w:fldChar w:fldCharType="end"/>
      </w:r>
      <w:bookmarkEnd w:id="237"/>
      <w:r w:rsidR="00787B3D" w:rsidRPr="001478A6">
        <w:rPr>
          <w:rFonts w:ascii="Leelawadee" w:hAnsi="Leelawadee" w:cs="Leelawadee"/>
          <w:color w:val="000000" w:themeColor="text1"/>
          <w:sz w:val="20"/>
          <w:lang w:val="pt-BR"/>
        </w:rPr>
        <w:t xml:space="preserve"> abaixo</w:t>
      </w:r>
      <w:r w:rsidRPr="001478A6">
        <w:rPr>
          <w:rFonts w:ascii="Leelawadee" w:hAnsi="Leelawadee" w:cs="Leelawadee"/>
          <w:color w:val="000000" w:themeColor="text1"/>
          <w:sz w:val="20"/>
          <w:lang w:val="pt-BR"/>
        </w:rPr>
        <w:t xml:space="preserve">, </w:t>
      </w:r>
      <w:r w:rsidR="00B41F59" w:rsidRPr="001478A6">
        <w:rPr>
          <w:rFonts w:ascii="Leelawadee" w:hAnsi="Leelawadee" w:cs="Leelawadee"/>
          <w:color w:val="000000" w:themeColor="text1"/>
          <w:sz w:val="20"/>
          <w:lang w:val="pt-BR"/>
        </w:rPr>
        <w:t xml:space="preserve">incidente sobre </w:t>
      </w:r>
      <w:r w:rsidRPr="001478A6">
        <w:rPr>
          <w:rFonts w:ascii="Leelawadee" w:hAnsi="Leelawadee" w:cs="Leelawadee"/>
          <w:color w:val="000000" w:themeColor="text1"/>
          <w:sz w:val="20"/>
          <w:lang w:val="pt-BR"/>
        </w:rPr>
        <w:t xml:space="preserve">o </w:t>
      </w:r>
      <w:r w:rsidR="00E369B2" w:rsidRPr="001478A6">
        <w:rPr>
          <w:rFonts w:ascii="Leelawadee" w:hAnsi="Leelawadee" w:cs="Leelawadee"/>
          <w:sz w:val="20"/>
          <w:lang w:val="pt-BR"/>
        </w:rPr>
        <w:t xml:space="preserve">saldo do </w:t>
      </w:r>
      <w:r w:rsidR="00E369B2" w:rsidRPr="001478A6">
        <w:rPr>
          <w:rFonts w:ascii="Leelawadee" w:hAnsi="Leelawadee" w:cs="Leelawadee"/>
          <w:color w:val="000000"/>
          <w:sz w:val="20"/>
          <w:lang w:val="pt-BR"/>
        </w:rPr>
        <w:t>Valor Nominal Unitário</w:t>
      </w:r>
      <w:r w:rsidRPr="001478A6">
        <w:rPr>
          <w:rFonts w:ascii="Leelawadee" w:hAnsi="Leelawadee" w:cs="Leelawadee"/>
          <w:color w:val="000000" w:themeColor="text1"/>
          <w:sz w:val="20"/>
          <w:lang w:val="pt-BR"/>
        </w:rPr>
        <w:t xml:space="preserve"> das Debêntures, acrescido da Remuneração</w:t>
      </w:r>
      <w:r w:rsidRPr="001478A6">
        <w:rPr>
          <w:rFonts w:ascii="Leelawadee" w:hAnsi="Leelawadee" w:cs="Leelawadee"/>
          <w:sz w:val="20"/>
          <w:lang w:val="pt-BR"/>
        </w:rPr>
        <w:t xml:space="preserve"> </w:t>
      </w:r>
      <w:r w:rsidRPr="001478A6">
        <w:rPr>
          <w:rFonts w:ascii="Leelawadee" w:hAnsi="Leelawadee" w:cs="Leelawadee"/>
          <w:color w:val="000000" w:themeColor="text1"/>
          <w:sz w:val="20"/>
          <w:lang w:val="pt-BR"/>
        </w:rPr>
        <w:t xml:space="preserve">calculada </w:t>
      </w:r>
      <w:r w:rsidRPr="001478A6">
        <w:rPr>
          <w:rFonts w:ascii="Leelawadee" w:hAnsi="Leelawadee" w:cs="Leelawadee"/>
          <w:i/>
          <w:color w:val="000000" w:themeColor="text1"/>
          <w:sz w:val="20"/>
          <w:lang w:val="pt-BR"/>
        </w:rPr>
        <w:t xml:space="preserve">pro rata </w:t>
      </w:r>
      <w:proofErr w:type="spellStart"/>
      <w:r w:rsidRPr="001478A6">
        <w:rPr>
          <w:rFonts w:ascii="Leelawadee" w:hAnsi="Leelawadee" w:cs="Leelawadee"/>
          <w:i/>
          <w:color w:val="000000" w:themeColor="text1"/>
          <w:sz w:val="20"/>
          <w:lang w:val="pt-BR"/>
        </w:rPr>
        <w:t>temporis</w:t>
      </w:r>
      <w:proofErr w:type="spellEnd"/>
      <w:r w:rsidRPr="001478A6">
        <w:rPr>
          <w:rFonts w:ascii="Leelawadee" w:hAnsi="Leelawadee" w:cs="Leelawadee"/>
          <w:color w:val="000000" w:themeColor="text1"/>
          <w:sz w:val="20"/>
          <w:lang w:val="pt-BR"/>
        </w:rPr>
        <w:t xml:space="preserve"> desde a última </w:t>
      </w:r>
      <w:r w:rsidR="00E369B2" w:rsidRPr="001478A6">
        <w:rPr>
          <w:rFonts w:ascii="Leelawadee" w:hAnsi="Leelawadee" w:cs="Leelawadee"/>
          <w:color w:val="000000" w:themeColor="text1"/>
          <w:sz w:val="20"/>
          <w:lang w:val="pt-BR"/>
        </w:rPr>
        <w:t xml:space="preserve">Data </w:t>
      </w:r>
      <w:r w:rsidRPr="001478A6">
        <w:rPr>
          <w:rFonts w:ascii="Leelawadee" w:hAnsi="Leelawadee" w:cs="Leelawadee"/>
          <w:color w:val="000000" w:themeColor="text1"/>
          <w:sz w:val="20"/>
          <w:lang w:val="pt-BR"/>
        </w:rPr>
        <w:t xml:space="preserve">de </w:t>
      </w:r>
      <w:r w:rsidR="00E369B2" w:rsidRPr="001478A6">
        <w:rPr>
          <w:rFonts w:ascii="Leelawadee" w:hAnsi="Leelawadee" w:cs="Leelawadee"/>
          <w:color w:val="000000" w:themeColor="text1"/>
          <w:sz w:val="20"/>
          <w:lang w:val="pt-BR"/>
        </w:rPr>
        <w:t xml:space="preserve">Pagamento </w:t>
      </w:r>
      <w:r w:rsidRPr="001478A6">
        <w:rPr>
          <w:rFonts w:ascii="Leelawadee" w:hAnsi="Leelawadee" w:cs="Leelawadee"/>
          <w:color w:val="000000" w:themeColor="text1"/>
          <w:sz w:val="20"/>
          <w:lang w:val="pt-BR"/>
        </w:rPr>
        <w:t>da Remuneração até a data do efetivo resgate</w:t>
      </w:r>
      <w:bookmarkEnd w:id="238"/>
      <w:r w:rsidRPr="001478A6">
        <w:rPr>
          <w:rFonts w:ascii="Leelawadee" w:hAnsi="Leelawadee" w:cs="Leelawadee"/>
          <w:color w:val="000000" w:themeColor="text1"/>
          <w:sz w:val="20"/>
          <w:lang w:val="pt-BR"/>
        </w:rPr>
        <w:t>.</w:t>
      </w:r>
      <w:bookmarkEnd w:id="235"/>
      <w:r w:rsidR="00E01F3A">
        <w:rPr>
          <w:rFonts w:ascii="Leelawadee" w:hAnsi="Leelawadee" w:cs="Leelawadee"/>
          <w:color w:val="000000" w:themeColor="text1"/>
          <w:sz w:val="20"/>
          <w:lang w:val="pt-BR"/>
        </w:rPr>
        <w:t xml:space="preserve"> </w:t>
      </w:r>
    </w:p>
    <w:p w14:paraId="482DC29C" w14:textId="5F5E8833" w:rsidR="00E03ED0" w:rsidRPr="001478A6" w:rsidRDefault="00E03ED0" w:rsidP="00B2470D">
      <w:pPr>
        <w:tabs>
          <w:tab w:val="left" w:pos="-120"/>
        </w:tabs>
        <w:spacing w:line="360" w:lineRule="auto"/>
        <w:contextualSpacing/>
        <w:rPr>
          <w:rFonts w:ascii="Leelawadee" w:hAnsi="Leelawadee" w:cs="Leelawadee"/>
          <w:color w:val="000000" w:themeColor="text1"/>
          <w:sz w:val="20"/>
          <w:szCs w:val="20"/>
        </w:rPr>
      </w:pPr>
      <w:bookmarkStart w:id="239" w:name="_DV_M580"/>
      <w:bookmarkStart w:id="240" w:name="_DV_M581"/>
      <w:bookmarkStart w:id="241" w:name="_DV_M582"/>
      <w:bookmarkEnd w:id="239"/>
      <w:bookmarkEnd w:id="240"/>
      <w:bookmarkEnd w:id="241"/>
    </w:p>
    <w:p w14:paraId="3A080B1F" w14:textId="56B8CABC" w:rsidR="0002440C" w:rsidRDefault="0002440C" w:rsidP="001478A6">
      <w:pPr>
        <w:pStyle w:val="PargrafodaLista"/>
        <w:numPr>
          <w:ilvl w:val="3"/>
          <w:numId w:val="43"/>
        </w:numPr>
        <w:spacing w:line="360" w:lineRule="auto"/>
        <w:ind w:left="709" w:firstLine="0"/>
        <w:contextualSpacing/>
        <w:jc w:val="both"/>
        <w:rPr>
          <w:rFonts w:ascii="Leelawadee" w:hAnsi="Leelawadee" w:cs="Leelawadee"/>
          <w:color w:val="000000" w:themeColor="text1"/>
          <w:sz w:val="20"/>
          <w:lang w:val="pt-BR"/>
        </w:rPr>
      </w:pPr>
      <w:bookmarkStart w:id="242" w:name="_Hlk45851505"/>
      <w:bookmarkStart w:id="243" w:name="_Ref48223303"/>
      <w:bookmarkStart w:id="244" w:name="_Ref23860210"/>
      <w:r w:rsidRPr="00030ECF">
        <w:rPr>
          <w:rFonts w:ascii="Leelawadee" w:hAnsi="Leelawadee" w:cs="Leelawadee"/>
          <w:color w:val="000000" w:themeColor="text1"/>
          <w:sz w:val="20"/>
          <w:lang w:val="pt-BR"/>
        </w:rPr>
        <w:t xml:space="preserve">Independentemente do período em que o Resgate Antecipado Facultativo </w:t>
      </w:r>
      <w:r w:rsidRPr="001478A6">
        <w:rPr>
          <w:rFonts w:ascii="Leelawadee" w:hAnsi="Leelawadee" w:cs="Leelawadee"/>
          <w:color w:val="000000" w:themeColor="text1"/>
          <w:sz w:val="20"/>
          <w:lang w:val="pt-BR"/>
        </w:rPr>
        <w:t>venha a ser exercido</w:t>
      </w:r>
      <w:r w:rsidRPr="00030ECF">
        <w:rPr>
          <w:rFonts w:ascii="Leelawadee" w:hAnsi="Leelawadee" w:cs="Leelawadee"/>
          <w:color w:val="000000" w:themeColor="text1"/>
          <w:sz w:val="20"/>
          <w:lang w:val="pt-BR"/>
        </w:rPr>
        <w:t xml:space="preserve"> pela Emissora, o Valor do Resgate Antecipado Facultativo </w:t>
      </w:r>
      <w:bookmarkStart w:id="245" w:name="_Hlk48873718"/>
      <w:r w:rsidRPr="00030ECF">
        <w:rPr>
          <w:rFonts w:ascii="Leelawadee" w:hAnsi="Leelawadee" w:cs="Leelawadee"/>
          <w:color w:val="000000" w:themeColor="text1"/>
          <w:sz w:val="20"/>
          <w:lang w:val="pt-BR"/>
        </w:rPr>
        <w:t xml:space="preserve">não poderá ser inferior </w:t>
      </w:r>
      <w:r w:rsidR="00A115EA">
        <w:rPr>
          <w:rFonts w:ascii="Leelawadee" w:hAnsi="Leelawadee" w:cs="Leelawadee"/>
          <w:color w:val="000000" w:themeColor="text1"/>
          <w:sz w:val="20"/>
          <w:lang w:val="pt-BR"/>
        </w:rPr>
        <w:t>ao Aluguel Base, corrigido pela variação acumulada positiva do INPC até a última Data de Atualização,</w:t>
      </w:r>
      <w:r w:rsidRPr="00030ECF">
        <w:rPr>
          <w:rFonts w:ascii="Leelawadee" w:hAnsi="Leelawadee" w:cs="Leelawadee"/>
          <w:color w:val="000000" w:themeColor="text1"/>
          <w:sz w:val="20"/>
          <w:lang w:val="pt-BR"/>
        </w:rPr>
        <w:t xml:space="preserve"> </w:t>
      </w:r>
      <w:bookmarkEnd w:id="242"/>
      <w:r w:rsidR="001118C7" w:rsidRPr="00030ECF">
        <w:rPr>
          <w:rFonts w:ascii="Leelawadee" w:hAnsi="Leelawadee" w:cs="Leelawadee"/>
          <w:color w:val="000000" w:themeColor="text1"/>
          <w:sz w:val="20"/>
          <w:lang w:val="pt-BR"/>
        </w:rPr>
        <w:t xml:space="preserve">multiplicado pelo número de meses faltantes </w:t>
      </w:r>
      <w:r w:rsidR="00A115EA">
        <w:rPr>
          <w:rFonts w:ascii="Leelawadee" w:hAnsi="Leelawadee" w:cs="Leelawadee"/>
          <w:color w:val="000000" w:themeColor="text1"/>
          <w:sz w:val="20"/>
          <w:lang w:val="pt-BR"/>
        </w:rPr>
        <w:t xml:space="preserve">entre a data de </w:t>
      </w:r>
      <w:r w:rsidR="009D5B5A">
        <w:rPr>
          <w:rFonts w:ascii="Leelawadee" w:hAnsi="Leelawadee" w:cs="Leelawadee"/>
          <w:color w:val="000000" w:themeColor="text1"/>
          <w:sz w:val="20"/>
          <w:lang w:val="pt-BR"/>
        </w:rPr>
        <w:t>pagamento do Resgate Antecipado Facultativo</w:t>
      </w:r>
      <w:r w:rsidR="004B46CB">
        <w:rPr>
          <w:rFonts w:ascii="Leelawadee" w:hAnsi="Leelawadee" w:cs="Leelawadee"/>
          <w:color w:val="000000" w:themeColor="text1"/>
          <w:sz w:val="20"/>
          <w:lang w:val="pt-BR"/>
        </w:rPr>
        <w:t xml:space="preserve"> </w:t>
      </w:r>
      <w:r w:rsidR="00A115EA">
        <w:rPr>
          <w:rFonts w:ascii="Leelawadee" w:hAnsi="Leelawadee" w:cs="Leelawadee"/>
          <w:color w:val="000000" w:themeColor="text1"/>
          <w:sz w:val="20"/>
          <w:lang w:val="pt-BR"/>
        </w:rPr>
        <w:t>e a Data de Vencimento das Debêntures, com o objetivo de</w:t>
      </w:r>
      <w:r w:rsidR="001118C7">
        <w:rPr>
          <w:rFonts w:ascii="Leelawadee" w:hAnsi="Leelawadee" w:cs="Leelawadee"/>
          <w:color w:val="000000" w:themeColor="text1"/>
          <w:sz w:val="20"/>
          <w:lang w:val="pt-BR"/>
        </w:rPr>
        <w:t xml:space="preserve"> que seja alcançado um total de </w:t>
      </w:r>
      <w:r w:rsidR="001118C7" w:rsidRPr="001118C7">
        <w:rPr>
          <w:rFonts w:ascii="Leelawadee" w:hAnsi="Leelawadee" w:cs="Leelawadee"/>
          <w:color w:val="000000" w:themeColor="text1"/>
          <w:sz w:val="20"/>
          <w:lang w:val="pt-BR"/>
        </w:rPr>
        <w:t>107 (cento e sete)</w:t>
      </w:r>
      <w:r w:rsidR="001118C7">
        <w:rPr>
          <w:rFonts w:ascii="Leelawadee" w:hAnsi="Leelawadee" w:cs="Leelawadee"/>
          <w:color w:val="000000" w:themeColor="text1"/>
          <w:sz w:val="20"/>
          <w:lang w:val="pt-BR"/>
        </w:rPr>
        <w:t xml:space="preserve"> </w:t>
      </w:r>
      <w:r w:rsidR="003E7509">
        <w:rPr>
          <w:rFonts w:ascii="Leelawadee" w:hAnsi="Leelawadee" w:cs="Leelawadee"/>
          <w:color w:val="000000" w:themeColor="text1"/>
          <w:sz w:val="20"/>
          <w:lang w:val="pt-BR"/>
        </w:rPr>
        <w:t>parcelas de pagamento da Remuneração e amortização das Debêntures</w:t>
      </w:r>
      <w:r w:rsidR="001118C7">
        <w:rPr>
          <w:rFonts w:ascii="Leelawadee" w:hAnsi="Leelawadee" w:cs="Leelawadee"/>
          <w:color w:val="000000" w:themeColor="text1"/>
          <w:sz w:val="20"/>
          <w:lang w:val="pt-BR"/>
        </w:rPr>
        <w:t xml:space="preserve">, </w:t>
      </w:r>
      <w:r w:rsidR="003E7509">
        <w:rPr>
          <w:rFonts w:ascii="Leelawadee" w:hAnsi="Leelawadee" w:cs="Leelawadee"/>
          <w:color w:val="000000" w:themeColor="text1"/>
          <w:sz w:val="20"/>
          <w:lang w:val="pt-BR"/>
        </w:rPr>
        <w:t>conforme previstas no Anexo I desta Escritura</w:t>
      </w:r>
      <w:r w:rsidR="009D5B5A">
        <w:rPr>
          <w:rFonts w:ascii="Leelawadee" w:hAnsi="Leelawadee" w:cs="Leelawadee"/>
          <w:color w:val="000000" w:themeColor="text1"/>
          <w:sz w:val="20"/>
          <w:lang w:val="pt-BR"/>
        </w:rPr>
        <w:t>, considerando a soma do número de parcelas já pagas e as parcelas ainda devidas</w:t>
      </w:r>
      <w:r w:rsidR="001118C7" w:rsidRPr="001478A6">
        <w:rPr>
          <w:rFonts w:ascii="Leelawadee" w:hAnsi="Leelawadee" w:cs="Leelawadee"/>
          <w:color w:val="000000" w:themeColor="text1"/>
          <w:sz w:val="20"/>
          <w:lang w:val="pt-BR"/>
        </w:rPr>
        <w:t>.</w:t>
      </w:r>
      <w:bookmarkEnd w:id="243"/>
      <w:bookmarkEnd w:id="245"/>
    </w:p>
    <w:p w14:paraId="13BC52E9" w14:textId="77777777" w:rsidR="009D5B5A" w:rsidRDefault="009D5B5A" w:rsidP="00B2470D">
      <w:pPr>
        <w:pStyle w:val="PargrafodaLista"/>
        <w:spacing w:line="360" w:lineRule="auto"/>
        <w:ind w:left="709"/>
        <w:contextualSpacing/>
        <w:jc w:val="both"/>
        <w:rPr>
          <w:rFonts w:ascii="Leelawadee" w:hAnsi="Leelawadee" w:cs="Leelawadee"/>
          <w:color w:val="000000" w:themeColor="text1"/>
          <w:sz w:val="20"/>
          <w:lang w:val="pt-BR"/>
        </w:rPr>
      </w:pPr>
    </w:p>
    <w:p w14:paraId="40B71043" w14:textId="59EF948C" w:rsidR="009D5B5A" w:rsidRDefault="009D5B5A" w:rsidP="001478A6">
      <w:pPr>
        <w:pStyle w:val="PargrafodaLista"/>
        <w:numPr>
          <w:ilvl w:val="3"/>
          <w:numId w:val="43"/>
        </w:numPr>
        <w:spacing w:line="360" w:lineRule="auto"/>
        <w:ind w:left="709" w:firstLine="0"/>
        <w:contextualSpacing/>
        <w:jc w:val="both"/>
        <w:rPr>
          <w:rFonts w:ascii="Leelawadee" w:hAnsi="Leelawadee" w:cs="Leelawadee"/>
          <w:color w:val="000000" w:themeColor="text1"/>
          <w:sz w:val="20"/>
          <w:lang w:val="pt-BR"/>
        </w:rPr>
      </w:pPr>
      <w:r>
        <w:rPr>
          <w:rFonts w:ascii="Leelawadee" w:hAnsi="Leelawadee" w:cs="Leelawadee"/>
          <w:color w:val="000000" w:themeColor="text1"/>
          <w:sz w:val="20"/>
          <w:lang w:val="pt-BR"/>
        </w:rPr>
        <w:t xml:space="preserve">O Valor do Resgate Antecipado Facultativo, calculado nos termos do item </w:t>
      </w:r>
      <w:r w:rsidR="002239E3">
        <w:rPr>
          <w:rFonts w:ascii="Leelawadee" w:hAnsi="Leelawadee" w:cs="Leelawadee"/>
          <w:color w:val="000000" w:themeColor="text1"/>
          <w:sz w:val="20"/>
          <w:lang w:val="pt-BR"/>
        </w:rPr>
        <w:fldChar w:fldCharType="begin"/>
      </w:r>
      <w:r w:rsidR="002239E3">
        <w:rPr>
          <w:rFonts w:ascii="Leelawadee" w:hAnsi="Leelawadee" w:cs="Leelawadee"/>
          <w:color w:val="000000" w:themeColor="text1"/>
          <w:sz w:val="20"/>
          <w:lang w:val="pt-BR"/>
        </w:rPr>
        <w:instrText xml:space="preserve"> REF _Ref23860140 \r \h </w:instrText>
      </w:r>
      <w:r w:rsidR="002239E3">
        <w:rPr>
          <w:rFonts w:ascii="Leelawadee" w:hAnsi="Leelawadee" w:cs="Leelawadee"/>
          <w:color w:val="000000" w:themeColor="text1"/>
          <w:sz w:val="20"/>
          <w:lang w:val="pt-BR"/>
        </w:rPr>
      </w:r>
      <w:r w:rsidR="002239E3">
        <w:rPr>
          <w:rFonts w:ascii="Leelawadee" w:hAnsi="Leelawadee" w:cs="Leelawadee"/>
          <w:color w:val="000000" w:themeColor="text1"/>
          <w:sz w:val="20"/>
          <w:lang w:val="pt-BR"/>
        </w:rPr>
        <w:fldChar w:fldCharType="separate"/>
      </w:r>
      <w:r w:rsidR="00B2470D">
        <w:rPr>
          <w:rFonts w:ascii="Leelawadee" w:hAnsi="Leelawadee" w:cs="Leelawadee"/>
          <w:color w:val="000000" w:themeColor="text1"/>
          <w:sz w:val="20"/>
          <w:lang w:val="pt-BR"/>
        </w:rPr>
        <w:t>9.1.1.1</w:t>
      </w:r>
      <w:r w:rsidR="002239E3">
        <w:rPr>
          <w:rFonts w:ascii="Leelawadee" w:hAnsi="Leelawadee" w:cs="Leelawadee"/>
          <w:color w:val="000000" w:themeColor="text1"/>
          <w:sz w:val="20"/>
          <w:lang w:val="pt-BR"/>
        </w:rPr>
        <w:fldChar w:fldCharType="end"/>
      </w:r>
      <w:r w:rsidR="002239E3">
        <w:rPr>
          <w:rFonts w:ascii="Leelawadee" w:hAnsi="Leelawadee" w:cs="Leelawadee"/>
          <w:color w:val="000000" w:themeColor="text1"/>
          <w:sz w:val="20"/>
          <w:lang w:val="pt-BR"/>
        </w:rPr>
        <w:t xml:space="preserve">, acima, não poderá, em qualquer hipótese, ser inferior aos valores previstos no item </w:t>
      </w:r>
      <w:r w:rsidR="002239E3">
        <w:rPr>
          <w:rFonts w:ascii="Leelawadee" w:hAnsi="Leelawadee" w:cs="Leelawadee"/>
          <w:color w:val="000000" w:themeColor="text1"/>
          <w:sz w:val="20"/>
          <w:lang w:val="pt-BR"/>
        </w:rPr>
        <w:fldChar w:fldCharType="begin"/>
      </w:r>
      <w:r w:rsidR="002239E3">
        <w:rPr>
          <w:rFonts w:ascii="Leelawadee" w:hAnsi="Leelawadee" w:cs="Leelawadee"/>
          <w:color w:val="000000" w:themeColor="text1"/>
          <w:sz w:val="20"/>
          <w:lang w:val="pt-BR"/>
        </w:rPr>
        <w:instrText xml:space="preserve"> REF _Ref48223303 \r \h </w:instrText>
      </w:r>
      <w:r w:rsidR="002239E3">
        <w:rPr>
          <w:rFonts w:ascii="Leelawadee" w:hAnsi="Leelawadee" w:cs="Leelawadee"/>
          <w:color w:val="000000" w:themeColor="text1"/>
          <w:sz w:val="20"/>
          <w:lang w:val="pt-BR"/>
        </w:rPr>
      </w:r>
      <w:r w:rsidR="002239E3">
        <w:rPr>
          <w:rFonts w:ascii="Leelawadee" w:hAnsi="Leelawadee" w:cs="Leelawadee"/>
          <w:color w:val="000000" w:themeColor="text1"/>
          <w:sz w:val="20"/>
          <w:lang w:val="pt-BR"/>
        </w:rPr>
        <w:fldChar w:fldCharType="separate"/>
      </w:r>
      <w:r w:rsidR="00B2470D">
        <w:rPr>
          <w:rFonts w:ascii="Leelawadee" w:hAnsi="Leelawadee" w:cs="Leelawadee"/>
          <w:color w:val="000000" w:themeColor="text1"/>
          <w:sz w:val="20"/>
          <w:lang w:val="pt-BR"/>
        </w:rPr>
        <w:t>9.1.1.2</w:t>
      </w:r>
      <w:r w:rsidR="002239E3">
        <w:rPr>
          <w:rFonts w:ascii="Leelawadee" w:hAnsi="Leelawadee" w:cs="Leelawadee"/>
          <w:color w:val="000000" w:themeColor="text1"/>
          <w:sz w:val="20"/>
          <w:lang w:val="pt-BR"/>
        </w:rPr>
        <w:fldChar w:fldCharType="end"/>
      </w:r>
      <w:r w:rsidR="002239E3">
        <w:rPr>
          <w:rFonts w:ascii="Leelawadee" w:hAnsi="Leelawadee" w:cs="Leelawadee"/>
          <w:color w:val="000000" w:themeColor="text1"/>
          <w:sz w:val="20"/>
          <w:lang w:val="pt-BR"/>
        </w:rPr>
        <w:t>, acima, prevalecendo o maior entre as duas formas de cálculo do Valor do Resgate Antecipado Facultativo.</w:t>
      </w:r>
    </w:p>
    <w:p w14:paraId="40FB8109" w14:textId="77777777" w:rsidR="009D5B5A" w:rsidRDefault="009D5B5A" w:rsidP="00B2470D">
      <w:pPr>
        <w:pStyle w:val="PargrafodaLista"/>
        <w:spacing w:line="360" w:lineRule="auto"/>
        <w:ind w:left="709"/>
        <w:contextualSpacing/>
        <w:jc w:val="both"/>
        <w:rPr>
          <w:rFonts w:ascii="Leelawadee" w:hAnsi="Leelawadee" w:cs="Leelawadee"/>
          <w:color w:val="000000" w:themeColor="text1"/>
          <w:sz w:val="20"/>
          <w:lang w:val="pt-BR"/>
        </w:rPr>
      </w:pPr>
    </w:p>
    <w:p w14:paraId="70CFF7B5" w14:textId="49F7C2DD" w:rsidR="00F54CE3" w:rsidRPr="001478A6" w:rsidRDefault="00F54CE3" w:rsidP="001478A6">
      <w:pPr>
        <w:pStyle w:val="PargrafodaLista"/>
        <w:numPr>
          <w:ilvl w:val="3"/>
          <w:numId w:val="43"/>
        </w:numPr>
        <w:spacing w:line="360" w:lineRule="auto"/>
        <w:ind w:left="709" w:firstLine="0"/>
        <w:contextualSpacing/>
        <w:jc w:val="both"/>
        <w:rPr>
          <w:rFonts w:ascii="Leelawadee" w:hAnsi="Leelawadee" w:cs="Leelawadee"/>
          <w:color w:val="000000" w:themeColor="text1"/>
          <w:sz w:val="20"/>
          <w:lang w:val="pt-BR"/>
        </w:rPr>
      </w:pPr>
      <w:bookmarkStart w:id="246" w:name="_Ref55430675"/>
      <w:r w:rsidRPr="001478A6">
        <w:rPr>
          <w:rFonts w:ascii="Leelawadee" w:hAnsi="Leelawadee" w:cs="Leelawadee"/>
          <w:color w:val="000000" w:themeColor="text1"/>
          <w:sz w:val="20"/>
          <w:lang w:val="pt-BR"/>
        </w:rPr>
        <w:t xml:space="preserve">O Resgate Antecipado Facultativo deverá ser precedido de notificação por escrito à Debenturista, com antecedência mínima de </w:t>
      </w:r>
      <w:r w:rsidR="006A7A42" w:rsidRPr="001478A6">
        <w:rPr>
          <w:rFonts w:ascii="Leelawadee" w:hAnsi="Leelawadee" w:cs="Leelawadee"/>
          <w:color w:val="000000" w:themeColor="text1"/>
          <w:sz w:val="20"/>
          <w:lang w:val="pt-BR"/>
        </w:rPr>
        <w:t>30</w:t>
      </w:r>
      <w:r w:rsidR="0071224D" w:rsidRPr="001478A6">
        <w:rPr>
          <w:rFonts w:ascii="Leelawadee" w:hAnsi="Leelawadee" w:cs="Leelawadee"/>
          <w:color w:val="000000" w:themeColor="text1"/>
          <w:sz w:val="20"/>
          <w:lang w:val="pt-BR"/>
        </w:rPr>
        <w:t xml:space="preserve"> </w:t>
      </w:r>
      <w:r w:rsidR="00033A0B" w:rsidRPr="001478A6">
        <w:rPr>
          <w:rFonts w:ascii="Leelawadee" w:hAnsi="Leelawadee" w:cs="Leelawadee"/>
          <w:color w:val="000000" w:themeColor="text1"/>
          <w:sz w:val="20"/>
          <w:lang w:val="pt-BR"/>
        </w:rPr>
        <w:t>(</w:t>
      </w:r>
      <w:r w:rsidR="00165BE7" w:rsidRPr="001478A6">
        <w:rPr>
          <w:rFonts w:ascii="Leelawadee" w:hAnsi="Leelawadee" w:cs="Leelawadee"/>
          <w:color w:val="000000" w:themeColor="text1"/>
          <w:sz w:val="20"/>
          <w:lang w:val="pt-BR"/>
        </w:rPr>
        <w:t>trinta</w:t>
      </w:r>
      <w:r w:rsidRPr="001478A6">
        <w:rPr>
          <w:rFonts w:ascii="Leelawadee" w:hAnsi="Leelawadee" w:cs="Leelawadee"/>
          <w:color w:val="000000" w:themeColor="text1"/>
          <w:sz w:val="20"/>
          <w:lang w:val="pt-BR"/>
        </w:rPr>
        <w:t>) dias corridos da realização do pagamento do Resgate Antecipado Facultativo (“</w:t>
      </w:r>
      <w:r w:rsidRPr="001478A6">
        <w:rPr>
          <w:rFonts w:ascii="Leelawadee" w:hAnsi="Leelawadee" w:cs="Leelawadee"/>
          <w:color w:val="000000" w:themeColor="text1"/>
          <w:sz w:val="20"/>
          <w:u w:val="single"/>
          <w:lang w:val="pt-BR"/>
        </w:rPr>
        <w:t>Notificação do Resgate Antecipado Facultativo</w:t>
      </w:r>
      <w:r w:rsidRPr="001478A6">
        <w:rPr>
          <w:rFonts w:ascii="Leelawadee" w:hAnsi="Leelawadee" w:cs="Leelawadee"/>
          <w:color w:val="000000" w:themeColor="text1"/>
          <w:sz w:val="20"/>
          <w:lang w:val="pt-BR"/>
        </w:rPr>
        <w:t>”). A Notificação de Resgate Antecipado Facultativo deverá conter: (a) a data do Resgate Antecipado</w:t>
      </w:r>
      <w:r w:rsidR="00620235" w:rsidRPr="001478A6">
        <w:rPr>
          <w:rFonts w:ascii="Leelawadee" w:hAnsi="Leelawadee" w:cs="Leelawadee"/>
          <w:color w:val="000000" w:themeColor="text1"/>
          <w:sz w:val="20"/>
          <w:lang w:val="pt-BR"/>
        </w:rPr>
        <w:t xml:space="preserve"> Facultativo</w:t>
      </w:r>
      <w:r w:rsidRPr="001478A6">
        <w:rPr>
          <w:rFonts w:ascii="Leelawadee" w:hAnsi="Leelawadee" w:cs="Leelawadee"/>
          <w:color w:val="000000" w:themeColor="text1"/>
          <w:sz w:val="20"/>
          <w:lang w:val="pt-BR"/>
        </w:rPr>
        <w:t>; e (</w:t>
      </w:r>
      <w:r w:rsidR="00881515" w:rsidRPr="001478A6">
        <w:rPr>
          <w:rFonts w:ascii="Leelawadee" w:hAnsi="Leelawadee" w:cs="Leelawadee"/>
          <w:color w:val="000000" w:themeColor="text1"/>
          <w:sz w:val="20"/>
          <w:lang w:val="pt-BR"/>
        </w:rPr>
        <w:t>b</w:t>
      </w:r>
      <w:r w:rsidRPr="001478A6">
        <w:rPr>
          <w:rFonts w:ascii="Leelawadee" w:hAnsi="Leelawadee" w:cs="Leelawadee"/>
          <w:color w:val="000000" w:themeColor="text1"/>
          <w:sz w:val="20"/>
          <w:lang w:val="pt-BR"/>
        </w:rPr>
        <w:t>) quaisquer outras informações necessárias à operacionalização do Resgate Antecipado Facultativo.</w:t>
      </w:r>
      <w:r w:rsidR="00881515" w:rsidRPr="001478A6">
        <w:rPr>
          <w:rFonts w:ascii="Leelawadee" w:hAnsi="Leelawadee" w:cs="Leelawadee"/>
          <w:color w:val="000000" w:themeColor="text1"/>
          <w:sz w:val="20"/>
          <w:lang w:val="pt-BR"/>
        </w:rPr>
        <w:t xml:space="preserve"> O valor do Prêmio e do pagamento devido à Debenturista, a ser pago pela Emissora</w:t>
      </w:r>
      <w:r w:rsidR="00BE2940" w:rsidRPr="001478A6">
        <w:rPr>
          <w:rFonts w:ascii="Leelawadee" w:hAnsi="Leelawadee" w:cs="Leelawadee"/>
          <w:color w:val="000000" w:themeColor="text1"/>
          <w:sz w:val="20"/>
          <w:lang w:val="pt-BR"/>
        </w:rPr>
        <w:t xml:space="preserve"> e repassado aos Titulares do</w:t>
      </w:r>
      <w:r w:rsidR="001C5BF7" w:rsidRPr="001478A6">
        <w:rPr>
          <w:rFonts w:ascii="Leelawadee" w:hAnsi="Leelawadee" w:cs="Leelawadee"/>
          <w:color w:val="000000" w:themeColor="text1"/>
          <w:sz w:val="20"/>
          <w:lang w:val="pt-BR"/>
        </w:rPr>
        <w:t>s</w:t>
      </w:r>
      <w:r w:rsidR="00BE2940" w:rsidRPr="001478A6">
        <w:rPr>
          <w:rFonts w:ascii="Leelawadee" w:hAnsi="Leelawadee" w:cs="Leelawadee"/>
          <w:color w:val="000000" w:themeColor="text1"/>
          <w:sz w:val="20"/>
          <w:lang w:val="pt-BR"/>
        </w:rPr>
        <w:t xml:space="preserve"> CRI</w:t>
      </w:r>
      <w:r w:rsidR="00881515" w:rsidRPr="001478A6">
        <w:rPr>
          <w:rFonts w:ascii="Leelawadee" w:hAnsi="Leelawadee" w:cs="Leelawadee"/>
          <w:color w:val="000000" w:themeColor="text1"/>
          <w:sz w:val="20"/>
          <w:lang w:val="pt-BR"/>
        </w:rPr>
        <w:t xml:space="preserve">, deverá ser devidamente validado com a </w:t>
      </w:r>
      <w:proofErr w:type="spellStart"/>
      <w:r w:rsidR="00881515" w:rsidRPr="001478A6">
        <w:rPr>
          <w:rFonts w:ascii="Leelawadee" w:hAnsi="Leelawadee" w:cs="Leelawadee"/>
          <w:color w:val="000000" w:themeColor="text1"/>
          <w:sz w:val="20"/>
          <w:lang w:val="pt-BR"/>
        </w:rPr>
        <w:t>Securitizadora</w:t>
      </w:r>
      <w:proofErr w:type="spellEnd"/>
      <w:r w:rsidR="00881515" w:rsidRPr="001478A6">
        <w:rPr>
          <w:rFonts w:ascii="Leelawadee" w:hAnsi="Leelawadee" w:cs="Leelawadee"/>
          <w:color w:val="000000" w:themeColor="text1"/>
          <w:sz w:val="20"/>
          <w:lang w:val="pt-BR"/>
        </w:rPr>
        <w:t xml:space="preserve"> e com o Agente Fiduciário dos CRI, até a data do efetivo pagamento.</w:t>
      </w:r>
      <w:bookmarkEnd w:id="244"/>
      <w:bookmarkEnd w:id="246"/>
    </w:p>
    <w:p w14:paraId="755ECD17" w14:textId="77777777" w:rsidR="00F54CE3" w:rsidRPr="001478A6" w:rsidRDefault="00F54CE3" w:rsidP="001478A6">
      <w:pPr>
        <w:autoSpaceDE/>
        <w:autoSpaceDN/>
        <w:adjustRightInd/>
        <w:spacing w:line="360" w:lineRule="auto"/>
        <w:ind w:left="709"/>
        <w:contextualSpacing/>
        <w:jc w:val="both"/>
        <w:rPr>
          <w:rFonts w:ascii="Leelawadee" w:hAnsi="Leelawadee" w:cs="Leelawadee"/>
          <w:color w:val="000000" w:themeColor="text1"/>
          <w:sz w:val="20"/>
          <w:szCs w:val="20"/>
        </w:rPr>
      </w:pPr>
    </w:p>
    <w:p w14:paraId="50EEF2C0" w14:textId="7BB76252" w:rsidR="00F54CE3" w:rsidRPr="001478A6" w:rsidRDefault="00F54CE3" w:rsidP="001478A6">
      <w:pPr>
        <w:pStyle w:val="PargrafodaLista"/>
        <w:numPr>
          <w:ilvl w:val="3"/>
          <w:numId w:val="43"/>
        </w:numPr>
        <w:spacing w:line="360" w:lineRule="auto"/>
        <w:ind w:left="709" w:firstLine="0"/>
        <w:contextualSpacing/>
        <w:jc w:val="both"/>
        <w:rPr>
          <w:rFonts w:ascii="Leelawadee" w:hAnsi="Leelawadee" w:cs="Leelawadee"/>
          <w:color w:val="000000" w:themeColor="text1"/>
          <w:sz w:val="20"/>
          <w:lang w:val="pt-BR"/>
        </w:rPr>
      </w:pPr>
      <w:r w:rsidRPr="001478A6">
        <w:rPr>
          <w:rFonts w:ascii="Leelawadee" w:hAnsi="Leelawadee" w:cs="Leelawadee"/>
          <w:color w:val="000000" w:themeColor="text1"/>
          <w:sz w:val="20"/>
          <w:lang w:val="pt-BR"/>
        </w:rPr>
        <w:t>As Debêntures resgatadas antecipadamente serão obrigatoriamente canceladas pela Emissora.</w:t>
      </w:r>
    </w:p>
    <w:p w14:paraId="79E39247" w14:textId="77777777" w:rsidR="00F54CE3" w:rsidRPr="001478A6" w:rsidRDefault="00F54CE3" w:rsidP="001478A6">
      <w:pPr>
        <w:pStyle w:val="p0"/>
        <w:widowControl/>
        <w:tabs>
          <w:tab w:val="clear" w:pos="720"/>
        </w:tabs>
        <w:spacing w:line="360" w:lineRule="auto"/>
        <w:ind w:left="709" w:firstLine="0"/>
        <w:contextualSpacing/>
        <w:rPr>
          <w:rFonts w:ascii="Leelawadee" w:hAnsi="Leelawadee" w:cs="Leelawadee"/>
          <w:color w:val="000000" w:themeColor="text1"/>
          <w:sz w:val="20"/>
          <w:szCs w:val="20"/>
        </w:rPr>
      </w:pPr>
    </w:p>
    <w:p w14:paraId="2A6FA887" w14:textId="75C42D8A" w:rsidR="00F54CE3" w:rsidRPr="001478A6" w:rsidRDefault="00F54CE3" w:rsidP="001478A6">
      <w:pPr>
        <w:pStyle w:val="PargrafodaLista"/>
        <w:numPr>
          <w:ilvl w:val="3"/>
          <w:numId w:val="43"/>
        </w:numPr>
        <w:spacing w:line="360" w:lineRule="auto"/>
        <w:ind w:left="709" w:firstLine="0"/>
        <w:contextualSpacing/>
        <w:jc w:val="both"/>
        <w:rPr>
          <w:rFonts w:ascii="Leelawadee" w:hAnsi="Leelawadee" w:cs="Leelawadee"/>
          <w:color w:val="000000" w:themeColor="text1"/>
          <w:sz w:val="20"/>
          <w:lang w:val="pt-BR"/>
        </w:rPr>
      </w:pPr>
      <w:r w:rsidRPr="001478A6">
        <w:rPr>
          <w:rFonts w:ascii="Leelawadee" w:hAnsi="Leelawadee" w:cs="Leelawadee"/>
          <w:color w:val="000000" w:themeColor="text1"/>
          <w:sz w:val="20"/>
          <w:lang w:val="pt-BR"/>
        </w:rPr>
        <w:t>Não será admitido o resgate antecipado facultativo parcial das Debêntures.</w:t>
      </w:r>
    </w:p>
    <w:p w14:paraId="18A10AE7" w14:textId="77777777" w:rsidR="00F54CE3" w:rsidRPr="001478A6" w:rsidRDefault="00F54CE3" w:rsidP="001478A6">
      <w:pPr>
        <w:pStyle w:val="p0"/>
        <w:widowControl/>
        <w:tabs>
          <w:tab w:val="clear" w:pos="720"/>
        </w:tabs>
        <w:spacing w:line="360" w:lineRule="auto"/>
        <w:ind w:firstLine="0"/>
        <w:contextualSpacing/>
        <w:rPr>
          <w:rFonts w:ascii="Leelawadee" w:hAnsi="Leelawadee" w:cs="Leelawadee"/>
          <w:color w:val="000000" w:themeColor="text1"/>
          <w:sz w:val="20"/>
          <w:szCs w:val="20"/>
        </w:rPr>
      </w:pPr>
    </w:p>
    <w:p w14:paraId="752BFACF" w14:textId="0835F12D" w:rsidR="00F54CE3" w:rsidRPr="001478A6" w:rsidRDefault="00990B92" w:rsidP="001478A6">
      <w:pPr>
        <w:pStyle w:val="PargrafodaLista"/>
        <w:numPr>
          <w:ilvl w:val="1"/>
          <w:numId w:val="43"/>
        </w:numPr>
        <w:spacing w:line="360" w:lineRule="auto"/>
        <w:ind w:left="0" w:firstLine="0"/>
        <w:contextualSpacing/>
        <w:jc w:val="both"/>
        <w:rPr>
          <w:rFonts w:ascii="Leelawadee" w:hAnsi="Leelawadee" w:cs="Leelawadee"/>
          <w:b/>
          <w:bCs/>
          <w:color w:val="000000" w:themeColor="text1"/>
          <w:sz w:val="20"/>
          <w:lang w:val="pt-BR"/>
        </w:rPr>
      </w:pPr>
      <w:bookmarkStart w:id="247" w:name="_Ref44550412"/>
      <w:r w:rsidRPr="001478A6">
        <w:rPr>
          <w:rFonts w:ascii="Leelawadee" w:hAnsi="Leelawadee" w:cs="Leelawadee"/>
          <w:b/>
          <w:bCs/>
          <w:color w:val="000000" w:themeColor="text1"/>
          <w:sz w:val="20"/>
          <w:lang w:val="pt-BR"/>
        </w:rPr>
        <w:t xml:space="preserve">Resgate </w:t>
      </w:r>
      <w:r w:rsidR="005D61B9" w:rsidRPr="001478A6">
        <w:rPr>
          <w:rFonts w:ascii="Leelawadee" w:hAnsi="Leelawadee" w:cs="Leelawadee"/>
          <w:b/>
          <w:bCs/>
          <w:color w:val="000000" w:themeColor="text1"/>
          <w:sz w:val="20"/>
          <w:lang w:val="pt-BR"/>
        </w:rPr>
        <w:t xml:space="preserve">Antecipado </w:t>
      </w:r>
      <w:r w:rsidRPr="001478A6">
        <w:rPr>
          <w:rFonts w:ascii="Leelawadee" w:hAnsi="Leelawadee" w:cs="Leelawadee"/>
          <w:b/>
          <w:bCs/>
          <w:color w:val="000000" w:themeColor="text1"/>
          <w:sz w:val="20"/>
          <w:lang w:val="pt-BR"/>
        </w:rPr>
        <w:t>Compulsório</w:t>
      </w:r>
      <w:bookmarkEnd w:id="247"/>
    </w:p>
    <w:p w14:paraId="25CBF577" w14:textId="77777777" w:rsidR="00F54CE3" w:rsidRPr="001478A6" w:rsidRDefault="00F54CE3" w:rsidP="001478A6">
      <w:pPr>
        <w:spacing w:line="360" w:lineRule="auto"/>
        <w:contextualSpacing/>
        <w:jc w:val="both"/>
        <w:rPr>
          <w:rFonts w:ascii="Leelawadee" w:hAnsi="Leelawadee" w:cs="Leelawadee"/>
          <w:color w:val="000000" w:themeColor="text1"/>
          <w:sz w:val="20"/>
          <w:szCs w:val="20"/>
        </w:rPr>
      </w:pPr>
    </w:p>
    <w:p w14:paraId="75AB5E98" w14:textId="5306029E" w:rsidR="005D6EDC" w:rsidRPr="001478A6" w:rsidRDefault="005D6EDC" w:rsidP="001478A6">
      <w:pPr>
        <w:pStyle w:val="Corpodetexto"/>
        <w:widowControl w:val="0"/>
        <w:numPr>
          <w:ilvl w:val="2"/>
          <w:numId w:val="43"/>
        </w:numPr>
        <w:spacing w:line="360" w:lineRule="auto"/>
        <w:ind w:left="0" w:firstLine="0"/>
        <w:contextualSpacing/>
        <w:rPr>
          <w:rFonts w:ascii="Leelawadee" w:hAnsi="Leelawadee" w:cs="Leelawadee"/>
          <w:color w:val="000000" w:themeColor="text1"/>
          <w:sz w:val="20"/>
          <w:szCs w:val="20"/>
        </w:rPr>
      </w:pPr>
      <w:bookmarkStart w:id="248" w:name="_Ref45824940"/>
      <w:bookmarkStart w:id="249" w:name="_Ref23861927"/>
      <w:r w:rsidRPr="001478A6">
        <w:rPr>
          <w:rFonts w:ascii="Leelawadee" w:hAnsi="Leelawadee" w:cs="Leelawadee"/>
          <w:color w:val="000000" w:themeColor="text1"/>
          <w:sz w:val="20"/>
          <w:szCs w:val="20"/>
        </w:rPr>
        <w:t xml:space="preserve">A Emissora obriga-se a realizar o resgate antecipado compulsório </w:t>
      </w:r>
      <w:r w:rsidR="00555799" w:rsidRPr="001478A6">
        <w:rPr>
          <w:rFonts w:ascii="Leelawadee" w:hAnsi="Leelawadee" w:cs="Leelawadee"/>
          <w:color w:val="000000" w:themeColor="text1"/>
          <w:sz w:val="20"/>
          <w:szCs w:val="20"/>
        </w:rPr>
        <w:t xml:space="preserve">da totalidade </w:t>
      </w:r>
      <w:r w:rsidRPr="001478A6">
        <w:rPr>
          <w:rFonts w:ascii="Leelawadee" w:hAnsi="Leelawadee" w:cs="Leelawadee"/>
          <w:color w:val="000000" w:themeColor="text1"/>
          <w:sz w:val="20"/>
          <w:szCs w:val="20"/>
        </w:rPr>
        <w:t>das Debêntures (“</w:t>
      </w:r>
      <w:r w:rsidRPr="001478A6">
        <w:rPr>
          <w:rFonts w:ascii="Leelawadee" w:hAnsi="Leelawadee" w:cs="Leelawadee"/>
          <w:color w:val="000000" w:themeColor="text1"/>
          <w:sz w:val="20"/>
          <w:szCs w:val="20"/>
          <w:u w:val="single"/>
        </w:rPr>
        <w:t>Resgate Antecipado Compulsório</w:t>
      </w:r>
      <w:r w:rsidRPr="001478A6">
        <w:rPr>
          <w:rFonts w:ascii="Leelawadee" w:hAnsi="Leelawadee" w:cs="Leelawadee"/>
          <w:color w:val="000000" w:themeColor="text1"/>
          <w:sz w:val="20"/>
          <w:szCs w:val="20"/>
        </w:rPr>
        <w:t>”)</w:t>
      </w:r>
      <w:r w:rsidR="001E10D8" w:rsidRPr="001478A6">
        <w:rPr>
          <w:rFonts w:ascii="Leelawadee" w:hAnsi="Leelawadee" w:cs="Leelawadee"/>
          <w:color w:val="000000" w:themeColor="text1"/>
          <w:sz w:val="20"/>
          <w:szCs w:val="20"/>
        </w:rPr>
        <w:t xml:space="preserve"> nas seguintes hipóteses:</w:t>
      </w:r>
      <w:bookmarkEnd w:id="248"/>
    </w:p>
    <w:p w14:paraId="458867F2" w14:textId="77777777" w:rsidR="007B00AB" w:rsidRPr="001478A6" w:rsidRDefault="007B00AB" w:rsidP="00030ECF">
      <w:pPr>
        <w:pStyle w:val="Corpodetexto"/>
        <w:widowControl w:val="0"/>
        <w:spacing w:line="360" w:lineRule="auto"/>
        <w:ind w:firstLine="0"/>
        <w:contextualSpacing/>
        <w:rPr>
          <w:rFonts w:ascii="Leelawadee" w:hAnsi="Leelawadee" w:cs="Leelawadee"/>
          <w:color w:val="000000" w:themeColor="text1"/>
          <w:sz w:val="20"/>
          <w:szCs w:val="20"/>
        </w:rPr>
      </w:pPr>
    </w:p>
    <w:p w14:paraId="363BF1B9" w14:textId="1940EC90" w:rsidR="005D6EDC" w:rsidRPr="001478A6" w:rsidRDefault="00D941ED" w:rsidP="00AC4244">
      <w:pPr>
        <w:pStyle w:val="Corpodetexto"/>
        <w:widowControl w:val="0"/>
        <w:numPr>
          <w:ilvl w:val="0"/>
          <w:numId w:val="66"/>
        </w:numPr>
        <w:spacing w:line="360" w:lineRule="auto"/>
        <w:ind w:hanging="11"/>
        <w:contextualSpacing/>
        <w:rPr>
          <w:rFonts w:ascii="Leelawadee" w:hAnsi="Leelawadee" w:cs="Leelawadee"/>
          <w:color w:val="000000" w:themeColor="text1"/>
          <w:sz w:val="20"/>
          <w:szCs w:val="20"/>
        </w:rPr>
      </w:pPr>
      <w:r w:rsidRPr="001478A6">
        <w:rPr>
          <w:rFonts w:ascii="Leelawadee" w:hAnsi="Leelawadee" w:cs="Leelawadee"/>
          <w:color w:val="000000" w:themeColor="text1"/>
          <w:sz w:val="20"/>
          <w:szCs w:val="20"/>
          <w:lang w:eastAsia="x-none"/>
        </w:rPr>
        <w:t>caso</w:t>
      </w:r>
      <w:r w:rsidR="007B00AB" w:rsidRPr="001478A6">
        <w:rPr>
          <w:rFonts w:ascii="Leelawadee" w:hAnsi="Leelawadee" w:cs="Leelawadee"/>
          <w:color w:val="000000" w:themeColor="text1"/>
          <w:sz w:val="20"/>
          <w:szCs w:val="20"/>
          <w:lang w:eastAsia="x-none"/>
        </w:rPr>
        <w:t xml:space="preserve">, por ato ou fato que decorra de culpa comprovada da Emissora, a </w:t>
      </w:r>
      <w:r w:rsidRPr="001478A6">
        <w:rPr>
          <w:rFonts w:ascii="Leelawadee" w:hAnsi="Leelawadee" w:cs="Leelawadee"/>
          <w:color w:val="000000" w:themeColor="text1"/>
          <w:sz w:val="20"/>
          <w:szCs w:val="20"/>
        </w:rPr>
        <w:t xml:space="preserve">Alienação Fiduciária do Imóvel e a Cessão Fiduciária de Direitos Creditórios </w:t>
      </w:r>
      <w:r w:rsidR="007B00AB" w:rsidRPr="001478A6">
        <w:rPr>
          <w:rFonts w:ascii="Leelawadee" w:hAnsi="Leelawadee" w:cs="Leelawadee"/>
          <w:color w:val="000000" w:themeColor="text1"/>
          <w:sz w:val="20"/>
          <w:szCs w:val="20"/>
        </w:rPr>
        <w:t xml:space="preserve">deixem de ser registradas </w:t>
      </w:r>
      <w:r w:rsidRPr="001478A6">
        <w:rPr>
          <w:rFonts w:ascii="Leelawadee" w:hAnsi="Leelawadee" w:cs="Leelawadee"/>
          <w:color w:val="000000" w:themeColor="text1"/>
          <w:sz w:val="20"/>
          <w:szCs w:val="20"/>
        </w:rPr>
        <w:t>nos prazos estabelecidos</w:t>
      </w:r>
      <w:r w:rsidR="00CD7D81">
        <w:rPr>
          <w:rFonts w:ascii="Leelawadee" w:hAnsi="Leelawadee" w:cs="Leelawadee"/>
          <w:color w:val="000000" w:themeColor="text1"/>
          <w:sz w:val="20"/>
          <w:szCs w:val="20"/>
        </w:rPr>
        <w:t xml:space="preserve"> nos itens </w:t>
      </w:r>
      <w:r w:rsidR="00CD7D81">
        <w:rPr>
          <w:rFonts w:ascii="Leelawadee" w:hAnsi="Leelawadee" w:cs="Leelawadee"/>
          <w:color w:val="000000" w:themeColor="text1"/>
          <w:sz w:val="20"/>
          <w:szCs w:val="20"/>
        </w:rPr>
        <w:fldChar w:fldCharType="begin"/>
      </w:r>
      <w:r w:rsidR="00CD7D81">
        <w:rPr>
          <w:rFonts w:ascii="Leelawadee" w:hAnsi="Leelawadee" w:cs="Leelawadee"/>
          <w:color w:val="000000" w:themeColor="text1"/>
          <w:sz w:val="20"/>
          <w:szCs w:val="20"/>
        </w:rPr>
        <w:instrText xml:space="preserve"> REF _Ref48177105 \r \h </w:instrText>
      </w:r>
      <w:r w:rsidR="00CD7D81">
        <w:rPr>
          <w:rFonts w:ascii="Leelawadee" w:hAnsi="Leelawadee" w:cs="Leelawadee"/>
          <w:color w:val="000000" w:themeColor="text1"/>
          <w:sz w:val="20"/>
          <w:szCs w:val="20"/>
        </w:rPr>
      </w:r>
      <w:r w:rsidR="00CD7D81">
        <w:rPr>
          <w:rFonts w:ascii="Leelawadee" w:hAnsi="Leelawadee" w:cs="Leelawadee"/>
          <w:color w:val="000000" w:themeColor="text1"/>
          <w:sz w:val="20"/>
          <w:szCs w:val="20"/>
        </w:rPr>
        <w:fldChar w:fldCharType="separate"/>
      </w:r>
      <w:r w:rsidR="00B2470D">
        <w:rPr>
          <w:rFonts w:ascii="Leelawadee" w:hAnsi="Leelawadee" w:cs="Leelawadee"/>
          <w:color w:val="000000" w:themeColor="text1"/>
          <w:sz w:val="20"/>
          <w:szCs w:val="20"/>
        </w:rPr>
        <w:t>8.1.2</w:t>
      </w:r>
      <w:r w:rsidR="00CD7D81">
        <w:rPr>
          <w:rFonts w:ascii="Leelawadee" w:hAnsi="Leelawadee" w:cs="Leelawadee"/>
          <w:color w:val="000000" w:themeColor="text1"/>
          <w:sz w:val="20"/>
          <w:szCs w:val="20"/>
        </w:rPr>
        <w:fldChar w:fldCharType="end"/>
      </w:r>
      <w:r w:rsidR="00CD7D81">
        <w:rPr>
          <w:rFonts w:ascii="Leelawadee" w:hAnsi="Leelawadee" w:cs="Leelawadee"/>
          <w:color w:val="000000" w:themeColor="text1"/>
          <w:sz w:val="20"/>
          <w:szCs w:val="20"/>
        </w:rPr>
        <w:t xml:space="preserve">, </w:t>
      </w:r>
      <w:r w:rsidR="00CD7D81">
        <w:rPr>
          <w:rFonts w:ascii="Leelawadee" w:hAnsi="Leelawadee" w:cs="Leelawadee"/>
          <w:color w:val="000000" w:themeColor="text1"/>
          <w:sz w:val="20"/>
          <w:szCs w:val="20"/>
        </w:rPr>
        <w:fldChar w:fldCharType="begin"/>
      </w:r>
      <w:r w:rsidR="00CD7D81">
        <w:rPr>
          <w:rFonts w:ascii="Leelawadee" w:hAnsi="Leelawadee" w:cs="Leelawadee"/>
          <w:color w:val="000000" w:themeColor="text1"/>
          <w:sz w:val="20"/>
          <w:szCs w:val="20"/>
        </w:rPr>
        <w:instrText xml:space="preserve"> REF _Ref38297431 \r \h </w:instrText>
      </w:r>
      <w:r w:rsidR="00CD7D81">
        <w:rPr>
          <w:rFonts w:ascii="Leelawadee" w:hAnsi="Leelawadee" w:cs="Leelawadee"/>
          <w:color w:val="000000" w:themeColor="text1"/>
          <w:sz w:val="20"/>
          <w:szCs w:val="20"/>
        </w:rPr>
      </w:r>
      <w:r w:rsidR="00CD7D81">
        <w:rPr>
          <w:rFonts w:ascii="Leelawadee" w:hAnsi="Leelawadee" w:cs="Leelawadee"/>
          <w:color w:val="000000" w:themeColor="text1"/>
          <w:sz w:val="20"/>
          <w:szCs w:val="20"/>
        </w:rPr>
        <w:fldChar w:fldCharType="separate"/>
      </w:r>
      <w:r w:rsidR="00B2470D">
        <w:rPr>
          <w:rFonts w:ascii="Leelawadee" w:hAnsi="Leelawadee" w:cs="Leelawadee"/>
          <w:color w:val="000000" w:themeColor="text1"/>
          <w:sz w:val="20"/>
          <w:szCs w:val="20"/>
        </w:rPr>
        <w:t>8.1.3</w:t>
      </w:r>
      <w:r w:rsidR="00CD7D81">
        <w:rPr>
          <w:rFonts w:ascii="Leelawadee" w:hAnsi="Leelawadee" w:cs="Leelawadee"/>
          <w:color w:val="000000" w:themeColor="text1"/>
          <w:sz w:val="20"/>
          <w:szCs w:val="20"/>
        </w:rPr>
        <w:fldChar w:fldCharType="end"/>
      </w:r>
      <w:r w:rsidR="00CD7D81">
        <w:rPr>
          <w:rFonts w:ascii="Leelawadee" w:hAnsi="Leelawadee" w:cs="Leelawadee"/>
          <w:color w:val="000000" w:themeColor="text1"/>
          <w:sz w:val="20"/>
          <w:szCs w:val="20"/>
        </w:rPr>
        <w:t xml:space="preserve">, </w:t>
      </w:r>
      <w:r w:rsidR="00CD7D81">
        <w:rPr>
          <w:rFonts w:ascii="Leelawadee" w:hAnsi="Leelawadee" w:cs="Leelawadee"/>
          <w:color w:val="000000" w:themeColor="text1"/>
          <w:sz w:val="20"/>
          <w:szCs w:val="20"/>
        </w:rPr>
        <w:fldChar w:fldCharType="begin"/>
      </w:r>
      <w:r w:rsidR="00CD7D81">
        <w:rPr>
          <w:rFonts w:ascii="Leelawadee" w:hAnsi="Leelawadee" w:cs="Leelawadee"/>
          <w:color w:val="000000" w:themeColor="text1"/>
          <w:sz w:val="20"/>
          <w:szCs w:val="20"/>
        </w:rPr>
        <w:instrText xml:space="preserve"> REF _Ref38298201 \r \h </w:instrText>
      </w:r>
      <w:r w:rsidR="00CD7D81">
        <w:rPr>
          <w:rFonts w:ascii="Leelawadee" w:hAnsi="Leelawadee" w:cs="Leelawadee"/>
          <w:color w:val="000000" w:themeColor="text1"/>
          <w:sz w:val="20"/>
          <w:szCs w:val="20"/>
        </w:rPr>
      </w:r>
      <w:r w:rsidR="00CD7D81">
        <w:rPr>
          <w:rFonts w:ascii="Leelawadee" w:hAnsi="Leelawadee" w:cs="Leelawadee"/>
          <w:color w:val="000000" w:themeColor="text1"/>
          <w:sz w:val="20"/>
          <w:szCs w:val="20"/>
        </w:rPr>
        <w:fldChar w:fldCharType="separate"/>
      </w:r>
      <w:r w:rsidR="00B2470D">
        <w:rPr>
          <w:rFonts w:ascii="Leelawadee" w:hAnsi="Leelawadee" w:cs="Leelawadee"/>
          <w:color w:val="000000" w:themeColor="text1"/>
          <w:sz w:val="20"/>
          <w:szCs w:val="20"/>
        </w:rPr>
        <w:t>8.2.2</w:t>
      </w:r>
      <w:r w:rsidR="00CD7D81">
        <w:rPr>
          <w:rFonts w:ascii="Leelawadee" w:hAnsi="Leelawadee" w:cs="Leelawadee"/>
          <w:color w:val="000000" w:themeColor="text1"/>
          <w:sz w:val="20"/>
          <w:szCs w:val="20"/>
        </w:rPr>
        <w:fldChar w:fldCharType="end"/>
      </w:r>
      <w:r w:rsidR="00CD7D81">
        <w:rPr>
          <w:rFonts w:ascii="Leelawadee" w:hAnsi="Leelawadee" w:cs="Leelawadee"/>
          <w:color w:val="000000" w:themeColor="text1"/>
          <w:sz w:val="20"/>
          <w:szCs w:val="20"/>
        </w:rPr>
        <w:t xml:space="preserve"> e </w:t>
      </w:r>
      <w:r w:rsidR="00CD7D81">
        <w:rPr>
          <w:rFonts w:ascii="Leelawadee" w:hAnsi="Leelawadee" w:cs="Leelawadee"/>
          <w:color w:val="000000" w:themeColor="text1"/>
          <w:sz w:val="20"/>
          <w:szCs w:val="20"/>
        </w:rPr>
        <w:fldChar w:fldCharType="begin"/>
      </w:r>
      <w:r w:rsidR="00CD7D81">
        <w:rPr>
          <w:rFonts w:ascii="Leelawadee" w:hAnsi="Leelawadee" w:cs="Leelawadee"/>
          <w:color w:val="000000" w:themeColor="text1"/>
          <w:sz w:val="20"/>
          <w:szCs w:val="20"/>
        </w:rPr>
        <w:instrText xml:space="preserve"> REF _Ref38298222 \r \h </w:instrText>
      </w:r>
      <w:r w:rsidR="00CD7D81">
        <w:rPr>
          <w:rFonts w:ascii="Leelawadee" w:hAnsi="Leelawadee" w:cs="Leelawadee"/>
          <w:color w:val="000000" w:themeColor="text1"/>
          <w:sz w:val="20"/>
          <w:szCs w:val="20"/>
        </w:rPr>
      </w:r>
      <w:r w:rsidR="00CD7D81">
        <w:rPr>
          <w:rFonts w:ascii="Leelawadee" w:hAnsi="Leelawadee" w:cs="Leelawadee"/>
          <w:color w:val="000000" w:themeColor="text1"/>
          <w:sz w:val="20"/>
          <w:szCs w:val="20"/>
        </w:rPr>
        <w:fldChar w:fldCharType="separate"/>
      </w:r>
      <w:r w:rsidR="00B2470D">
        <w:rPr>
          <w:rFonts w:ascii="Leelawadee" w:hAnsi="Leelawadee" w:cs="Leelawadee"/>
          <w:color w:val="000000" w:themeColor="text1"/>
          <w:sz w:val="20"/>
          <w:szCs w:val="20"/>
        </w:rPr>
        <w:t>8.2.3</w:t>
      </w:r>
      <w:r w:rsidR="00CD7D81">
        <w:rPr>
          <w:rFonts w:ascii="Leelawadee" w:hAnsi="Leelawadee" w:cs="Leelawadee"/>
          <w:color w:val="000000" w:themeColor="text1"/>
          <w:sz w:val="20"/>
          <w:szCs w:val="20"/>
        </w:rPr>
        <w:fldChar w:fldCharType="end"/>
      </w:r>
      <w:r w:rsidRPr="001478A6">
        <w:rPr>
          <w:rFonts w:ascii="Leelawadee" w:hAnsi="Leelawadee" w:cs="Leelawadee"/>
          <w:color w:val="000000" w:themeColor="text1"/>
          <w:sz w:val="20"/>
          <w:szCs w:val="20"/>
        </w:rPr>
        <w:t xml:space="preserve"> </w:t>
      </w:r>
      <w:r w:rsidR="00CD7D81">
        <w:rPr>
          <w:rFonts w:ascii="Leelawadee" w:hAnsi="Leelawadee" w:cs="Leelawadee"/>
          <w:color w:val="000000" w:themeColor="text1"/>
          <w:sz w:val="20"/>
          <w:szCs w:val="20"/>
        </w:rPr>
        <w:t>d</w:t>
      </w:r>
      <w:r w:rsidRPr="001478A6">
        <w:rPr>
          <w:rFonts w:ascii="Leelawadee" w:hAnsi="Leelawadee" w:cs="Leelawadee"/>
          <w:color w:val="000000" w:themeColor="text1"/>
          <w:sz w:val="20"/>
          <w:szCs w:val="20"/>
        </w:rPr>
        <w:t>esta Escritura e nos respectivos instrumentos que formalizam as Garantias</w:t>
      </w:r>
      <w:bookmarkEnd w:id="249"/>
      <w:r w:rsidRPr="001478A6">
        <w:rPr>
          <w:rFonts w:ascii="Leelawadee" w:hAnsi="Leelawadee" w:cs="Leelawadee"/>
          <w:color w:val="000000" w:themeColor="text1"/>
          <w:sz w:val="20"/>
          <w:szCs w:val="20"/>
        </w:rPr>
        <w:t>.</w:t>
      </w:r>
      <w:r w:rsidR="00E72AC6">
        <w:rPr>
          <w:rFonts w:ascii="Leelawadee" w:hAnsi="Leelawadee" w:cs="Leelawadee"/>
          <w:color w:val="000000" w:themeColor="text1"/>
          <w:sz w:val="20"/>
          <w:szCs w:val="20"/>
        </w:rPr>
        <w:t xml:space="preserve"> </w:t>
      </w:r>
    </w:p>
    <w:p w14:paraId="3E3DDCFB" w14:textId="77777777" w:rsidR="007B00AB" w:rsidRPr="001478A6" w:rsidRDefault="007B00AB" w:rsidP="00030ECF">
      <w:pPr>
        <w:pStyle w:val="Corpodetexto"/>
        <w:widowControl w:val="0"/>
        <w:spacing w:line="360" w:lineRule="auto"/>
        <w:ind w:left="720" w:firstLine="0"/>
        <w:contextualSpacing/>
        <w:rPr>
          <w:rFonts w:ascii="Leelawadee" w:hAnsi="Leelawadee" w:cs="Leelawadee"/>
          <w:color w:val="000000" w:themeColor="text1"/>
          <w:sz w:val="20"/>
          <w:szCs w:val="20"/>
        </w:rPr>
      </w:pPr>
    </w:p>
    <w:p w14:paraId="212AAF81" w14:textId="666EEABF" w:rsidR="007B00AB" w:rsidRDefault="007B00AB" w:rsidP="001478A6">
      <w:pPr>
        <w:pStyle w:val="Corpodetexto"/>
        <w:widowControl w:val="0"/>
        <w:numPr>
          <w:ilvl w:val="0"/>
          <w:numId w:val="66"/>
        </w:numPr>
        <w:spacing w:line="360" w:lineRule="auto"/>
        <w:ind w:hanging="11"/>
        <w:contextualSpacing/>
        <w:rPr>
          <w:rFonts w:ascii="Leelawadee" w:hAnsi="Leelawadee" w:cs="Leelawadee"/>
          <w:color w:val="000000" w:themeColor="text1"/>
          <w:sz w:val="20"/>
          <w:szCs w:val="20"/>
        </w:rPr>
      </w:pPr>
      <w:r w:rsidRPr="00030ECF">
        <w:rPr>
          <w:rFonts w:ascii="Leelawadee" w:hAnsi="Leelawadee" w:cs="Leelawadee"/>
          <w:color w:val="000000" w:themeColor="text1"/>
          <w:sz w:val="20"/>
          <w:szCs w:val="20"/>
        </w:rPr>
        <w:t xml:space="preserve">caso o Contrato de Locação, objeto da Cessão Fiduciária de Direitos Creditórios, seja, por qualquer motivo, rescindido, resilido, cancelado, anulado ou não esteja vigente em razão do decurso de seu prazo de duração, e a Locatária deixe de figurar como locatária da relação consubstanciada no Contrato de Locação, desde que Emissora deixe de constituir a cessão fiduciária em garantia sobre eventuais novos contratos de locação que venham a ser celebrados sobre o Imóvel </w:t>
      </w:r>
      <w:r w:rsidR="001C5BF7" w:rsidRPr="00030ECF">
        <w:rPr>
          <w:rFonts w:ascii="Leelawadee" w:hAnsi="Leelawadee" w:cs="Leelawadee"/>
          <w:color w:val="000000" w:themeColor="text1"/>
          <w:sz w:val="20"/>
          <w:szCs w:val="20"/>
        </w:rPr>
        <w:t xml:space="preserve">ou suas benfeitorias, </w:t>
      </w:r>
      <w:r w:rsidRPr="00030ECF">
        <w:rPr>
          <w:rFonts w:ascii="Leelawadee" w:hAnsi="Leelawadee" w:cs="Leelawadee"/>
          <w:color w:val="000000" w:themeColor="text1"/>
          <w:sz w:val="20"/>
          <w:szCs w:val="20"/>
        </w:rPr>
        <w:t xml:space="preserve">no prazo de até 60 (sessenta) dias contados da data de celebração dos referidos novos contratos de locação, </w:t>
      </w:r>
      <w:r w:rsidR="00E72AC6">
        <w:rPr>
          <w:rFonts w:ascii="Leelawadee" w:hAnsi="Leelawadee" w:cs="Leelawadee"/>
          <w:color w:val="000000" w:themeColor="text1"/>
          <w:sz w:val="20"/>
          <w:szCs w:val="20"/>
        </w:rPr>
        <w:t>n</w:t>
      </w:r>
      <w:r w:rsidRPr="00030ECF">
        <w:rPr>
          <w:rFonts w:ascii="Leelawadee" w:hAnsi="Leelawadee" w:cs="Leelawadee"/>
          <w:color w:val="000000" w:themeColor="text1"/>
          <w:sz w:val="20"/>
          <w:szCs w:val="20"/>
        </w:rPr>
        <w:t xml:space="preserve">os termos do item </w:t>
      </w:r>
      <w:r w:rsidR="0002440C" w:rsidRPr="00030ECF">
        <w:rPr>
          <w:rFonts w:ascii="Leelawadee" w:hAnsi="Leelawadee" w:cs="Leelawadee"/>
          <w:color w:val="000000" w:themeColor="text1"/>
          <w:sz w:val="20"/>
          <w:szCs w:val="20"/>
        </w:rPr>
        <w:fldChar w:fldCharType="begin"/>
      </w:r>
      <w:r w:rsidR="0002440C" w:rsidRPr="001478A6">
        <w:rPr>
          <w:rFonts w:ascii="Leelawadee" w:hAnsi="Leelawadee" w:cs="Leelawadee"/>
          <w:color w:val="000000" w:themeColor="text1"/>
          <w:sz w:val="20"/>
          <w:szCs w:val="20"/>
        </w:rPr>
        <w:instrText xml:space="preserve"> REF _Hlk23925874 \r \h </w:instrText>
      </w:r>
      <w:r w:rsidR="001478A6" w:rsidRPr="001478A6">
        <w:rPr>
          <w:rFonts w:ascii="Leelawadee" w:hAnsi="Leelawadee" w:cs="Leelawadee"/>
          <w:color w:val="000000" w:themeColor="text1"/>
          <w:sz w:val="20"/>
          <w:szCs w:val="20"/>
        </w:rPr>
        <w:instrText xml:space="preserve"> \* MERGEFORMAT </w:instrText>
      </w:r>
      <w:r w:rsidR="0002440C" w:rsidRPr="00030ECF">
        <w:rPr>
          <w:rFonts w:ascii="Leelawadee" w:hAnsi="Leelawadee" w:cs="Leelawadee"/>
          <w:color w:val="000000" w:themeColor="text1"/>
          <w:sz w:val="20"/>
          <w:szCs w:val="20"/>
        </w:rPr>
      </w:r>
      <w:r w:rsidR="0002440C" w:rsidRPr="00030ECF">
        <w:rPr>
          <w:rFonts w:ascii="Leelawadee" w:hAnsi="Leelawadee" w:cs="Leelawadee"/>
          <w:color w:val="000000" w:themeColor="text1"/>
          <w:sz w:val="20"/>
          <w:szCs w:val="20"/>
        </w:rPr>
        <w:fldChar w:fldCharType="separate"/>
      </w:r>
      <w:r w:rsidR="00B2470D">
        <w:rPr>
          <w:rFonts w:ascii="Leelawadee" w:hAnsi="Leelawadee" w:cs="Leelawadee"/>
          <w:color w:val="000000" w:themeColor="text1"/>
          <w:sz w:val="20"/>
          <w:szCs w:val="20"/>
        </w:rPr>
        <w:t>8.2.6</w:t>
      </w:r>
      <w:r w:rsidR="0002440C" w:rsidRPr="00030ECF">
        <w:rPr>
          <w:rFonts w:ascii="Leelawadee" w:hAnsi="Leelawadee" w:cs="Leelawadee"/>
          <w:color w:val="000000" w:themeColor="text1"/>
          <w:sz w:val="20"/>
          <w:szCs w:val="20"/>
        </w:rPr>
        <w:fldChar w:fldCharType="end"/>
      </w:r>
      <w:r w:rsidRPr="00030ECF">
        <w:rPr>
          <w:rFonts w:ascii="Leelawadee" w:hAnsi="Leelawadee" w:cs="Leelawadee"/>
          <w:color w:val="000000" w:themeColor="text1"/>
          <w:sz w:val="20"/>
          <w:szCs w:val="20"/>
        </w:rPr>
        <w:t xml:space="preserve"> desta Escritura</w:t>
      </w:r>
      <w:r w:rsidR="00E72AC6">
        <w:rPr>
          <w:rFonts w:ascii="Leelawadee" w:hAnsi="Leelawadee" w:cs="Leelawadee"/>
          <w:color w:val="000000" w:themeColor="text1"/>
          <w:sz w:val="20"/>
          <w:szCs w:val="20"/>
        </w:rPr>
        <w:t xml:space="preserve">, ou deixe de observar o procedimento previsto no item </w:t>
      </w:r>
      <w:r w:rsidR="00E72AC6">
        <w:rPr>
          <w:rFonts w:ascii="Leelawadee" w:hAnsi="Leelawadee" w:cs="Leelawadee"/>
          <w:color w:val="000000" w:themeColor="text1"/>
          <w:sz w:val="20"/>
          <w:szCs w:val="20"/>
        </w:rPr>
        <w:fldChar w:fldCharType="begin"/>
      </w:r>
      <w:r w:rsidR="00E72AC6">
        <w:rPr>
          <w:rFonts w:ascii="Leelawadee" w:hAnsi="Leelawadee" w:cs="Leelawadee"/>
          <w:color w:val="000000" w:themeColor="text1"/>
          <w:sz w:val="20"/>
          <w:szCs w:val="20"/>
        </w:rPr>
        <w:instrText xml:space="preserve"> REF _Ref46851826 \r \h </w:instrText>
      </w:r>
      <w:r w:rsidR="00E72AC6">
        <w:rPr>
          <w:rFonts w:ascii="Leelawadee" w:hAnsi="Leelawadee" w:cs="Leelawadee"/>
          <w:color w:val="000000" w:themeColor="text1"/>
          <w:sz w:val="20"/>
          <w:szCs w:val="20"/>
        </w:rPr>
      </w:r>
      <w:r w:rsidR="00E72AC6">
        <w:rPr>
          <w:rFonts w:ascii="Leelawadee" w:hAnsi="Leelawadee" w:cs="Leelawadee"/>
          <w:color w:val="000000" w:themeColor="text1"/>
          <w:sz w:val="20"/>
          <w:szCs w:val="20"/>
        </w:rPr>
        <w:fldChar w:fldCharType="separate"/>
      </w:r>
      <w:r w:rsidR="00B2470D">
        <w:rPr>
          <w:rFonts w:ascii="Leelawadee" w:hAnsi="Leelawadee" w:cs="Leelawadee"/>
          <w:color w:val="000000" w:themeColor="text1"/>
          <w:sz w:val="20"/>
          <w:szCs w:val="20"/>
        </w:rPr>
        <w:t>8.2.6.1</w:t>
      </w:r>
      <w:r w:rsidR="00E72AC6">
        <w:rPr>
          <w:rFonts w:ascii="Leelawadee" w:hAnsi="Leelawadee" w:cs="Leelawadee"/>
          <w:color w:val="000000" w:themeColor="text1"/>
          <w:sz w:val="20"/>
          <w:szCs w:val="20"/>
        </w:rPr>
        <w:fldChar w:fldCharType="end"/>
      </w:r>
      <w:r w:rsidR="00E72AC6">
        <w:rPr>
          <w:rFonts w:ascii="Leelawadee" w:hAnsi="Leelawadee" w:cs="Leelawadee"/>
          <w:color w:val="000000" w:themeColor="text1"/>
          <w:sz w:val="20"/>
          <w:szCs w:val="20"/>
        </w:rPr>
        <w:t xml:space="preserve"> desta Escritura, conforme o caso</w:t>
      </w:r>
      <w:r w:rsidRPr="001478A6">
        <w:rPr>
          <w:rFonts w:ascii="Leelawadee" w:hAnsi="Leelawadee" w:cs="Leelawadee"/>
          <w:color w:val="000000" w:themeColor="text1"/>
          <w:sz w:val="20"/>
          <w:szCs w:val="20"/>
        </w:rPr>
        <w:t>;</w:t>
      </w:r>
    </w:p>
    <w:p w14:paraId="24138034" w14:textId="77777777" w:rsidR="00CB1794" w:rsidRPr="00B150E5" w:rsidRDefault="00CB1794" w:rsidP="00030ECF">
      <w:pPr>
        <w:pStyle w:val="PargrafodaLista"/>
        <w:rPr>
          <w:rFonts w:ascii="Leelawadee" w:hAnsi="Leelawadee" w:cs="Leelawadee"/>
          <w:color w:val="000000" w:themeColor="text1"/>
          <w:sz w:val="20"/>
          <w:lang w:val="pt-BR"/>
        </w:rPr>
      </w:pPr>
    </w:p>
    <w:p w14:paraId="1E2F9FD5" w14:textId="483094A0" w:rsidR="00CB1794" w:rsidRPr="001478A6" w:rsidRDefault="00CB1794" w:rsidP="001478A6">
      <w:pPr>
        <w:pStyle w:val="Corpodetexto"/>
        <w:widowControl w:val="0"/>
        <w:numPr>
          <w:ilvl w:val="0"/>
          <w:numId w:val="66"/>
        </w:numPr>
        <w:spacing w:line="360" w:lineRule="auto"/>
        <w:ind w:hanging="11"/>
        <w:contextualSpacing/>
        <w:rPr>
          <w:rFonts w:ascii="Leelawadee" w:hAnsi="Leelawadee" w:cs="Leelawadee"/>
          <w:color w:val="000000" w:themeColor="text1"/>
          <w:sz w:val="20"/>
          <w:szCs w:val="20"/>
        </w:rPr>
      </w:pPr>
      <w:r>
        <w:rPr>
          <w:rFonts w:ascii="Leelawadee" w:hAnsi="Leelawadee" w:cs="Leelawadee"/>
          <w:color w:val="000000" w:themeColor="text1"/>
          <w:sz w:val="20"/>
          <w:szCs w:val="20"/>
        </w:rPr>
        <w:t>caso seja verificado o descumprimento pela Emissora, no prazo e na forma devidos, de qualquer obrigação não pecuniária relacionada com a constituição ou manutenção das Garantias, estabelecida nesta Escritura ou nos documentos que formalizam a constituição das Garantias, observado o prazo de cur</w:t>
      </w:r>
      <w:r w:rsidR="00CD7D81">
        <w:rPr>
          <w:rFonts w:ascii="Leelawadee" w:hAnsi="Leelawadee" w:cs="Leelawadee"/>
          <w:color w:val="000000" w:themeColor="text1"/>
          <w:sz w:val="20"/>
          <w:szCs w:val="20"/>
        </w:rPr>
        <w:t>a</w:t>
      </w:r>
      <w:r>
        <w:rPr>
          <w:rFonts w:ascii="Leelawadee" w:hAnsi="Leelawadee" w:cs="Leelawadee"/>
          <w:color w:val="000000" w:themeColor="text1"/>
          <w:sz w:val="20"/>
          <w:szCs w:val="20"/>
        </w:rPr>
        <w:t xml:space="preserve"> de até 15 (quinze) dias;</w:t>
      </w:r>
    </w:p>
    <w:p w14:paraId="5957D9AC" w14:textId="77777777" w:rsidR="007B00AB" w:rsidRPr="00030ECF" w:rsidRDefault="007B00AB" w:rsidP="00030ECF">
      <w:pPr>
        <w:pStyle w:val="PargrafodaLista"/>
        <w:spacing w:line="360" w:lineRule="auto"/>
        <w:rPr>
          <w:rFonts w:ascii="Leelawadee" w:hAnsi="Leelawadee" w:cs="Leelawadee"/>
          <w:color w:val="000000" w:themeColor="text1"/>
          <w:sz w:val="20"/>
        </w:rPr>
      </w:pPr>
    </w:p>
    <w:p w14:paraId="7C6F6A8F" w14:textId="30423EB3" w:rsidR="007B00AB" w:rsidRPr="001478A6" w:rsidRDefault="007B00AB" w:rsidP="001478A6">
      <w:pPr>
        <w:pStyle w:val="Corpodetexto"/>
        <w:widowControl w:val="0"/>
        <w:numPr>
          <w:ilvl w:val="0"/>
          <w:numId w:val="66"/>
        </w:numPr>
        <w:spacing w:line="360" w:lineRule="auto"/>
        <w:ind w:hanging="11"/>
        <w:contextualSpacing/>
        <w:rPr>
          <w:rFonts w:ascii="Leelawadee" w:hAnsi="Leelawadee" w:cs="Leelawadee"/>
          <w:color w:val="000000" w:themeColor="text1"/>
          <w:sz w:val="20"/>
          <w:szCs w:val="20"/>
        </w:rPr>
      </w:pPr>
      <w:bookmarkStart w:id="250" w:name="_Ref45824949"/>
      <w:r w:rsidRPr="00030ECF">
        <w:rPr>
          <w:rFonts w:ascii="Leelawadee" w:hAnsi="Leelawadee" w:cs="Leelawadee"/>
          <w:color w:val="000000" w:themeColor="text1"/>
          <w:sz w:val="20"/>
          <w:szCs w:val="20"/>
        </w:rPr>
        <w:t xml:space="preserve">caso </w:t>
      </w:r>
      <w:r w:rsidR="0002440C" w:rsidRPr="001478A6">
        <w:rPr>
          <w:rFonts w:ascii="Leelawadee" w:hAnsi="Leelawadee" w:cs="Leelawadee"/>
          <w:color w:val="000000" w:themeColor="text1"/>
          <w:sz w:val="20"/>
          <w:szCs w:val="20"/>
        </w:rPr>
        <w:t>a Alienação Fiduciária de Imóvel ou a Cessão Fiduciária de Direitos Creditórios</w:t>
      </w:r>
      <w:r w:rsidRPr="00030ECF">
        <w:rPr>
          <w:rFonts w:ascii="Leelawadee" w:hAnsi="Leelawadee" w:cs="Leelawadee"/>
          <w:color w:val="000000" w:themeColor="text1"/>
          <w:sz w:val="20"/>
          <w:szCs w:val="20"/>
        </w:rPr>
        <w:t xml:space="preserve"> venham a se tornar comprovadamente, no todo ou em parte, ilegais, inexistentes, ineficazes, inválidas, nulas ou inexequíveis, por ato ou fato que decorra de culpa comprovada da Emissora, e desde que a Emissora não realize o reforço ou substituição das Garantias, diante da hipótese prevista neste item, conforme aprovação prévia da Debenturista de acordo com as deliberações dos Titulares dos CRI reunidos em assembleia</w:t>
      </w:r>
      <w:r w:rsidRPr="001478A6">
        <w:rPr>
          <w:rFonts w:ascii="Leelawadee" w:hAnsi="Leelawadee" w:cs="Leelawadee"/>
          <w:color w:val="000000" w:themeColor="text1"/>
          <w:sz w:val="20"/>
          <w:szCs w:val="20"/>
        </w:rPr>
        <w:t>; e</w:t>
      </w:r>
      <w:bookmarkEnd w:id="250"/>
    </w:p>
    <w:p w14:paraId="3EE351AB" w14:textId="77777777" w:rsidR="007B00AB" w:rsidRPr="00030ECF" w:rsidRDefault="007B00AB" w:rsidP="00030ECF">
      <w:pPr>
        <w:pStyle w:val="PargrafodaLista"/>
        <w:spacing w:line="360" w:lineRule="auto"/>
        <w:rPr>
          <w:rFonts w:ascii="Leelawadee" w:hAnsi="Leelawadee" w:cs="Leelawadee"/>
          <w:color w:val="000000" w:themeColor="text1"/>
          <w:sz w:val="20"/>
        </w:rPr>
      </w:pPr>
    </w:p>
    <w:p w14:paraId="1571840B" w14:textId="0AC2A5E7" w:rsidR="007B00AB" w:rsidRPr="001478A6" w:rsidRDefault="007B00AB" w:rsidP="00030ECF">
      <w:pPr>
        <w:pStyle w:val="Corpodetexto"/>
        <w:widowControl w:val="0"/>
        <w:numPr>
          <w:ilvl w:val="0"/>
          <w:numId w:val="66"/>
        </w:numPr>
        <w:spacing w:line="360" w:lineRule="auto"/>
        <w:ind w:hanging="11"/>
        <w:contextualSpacing/>
        <w:rPr>
          <w:rFonts w:ascii="Leelawadee" w:hAnsi="Leelawadee" w:cs="Leelawadee"/>
          <w:color w:val="000000" w:themeColor="text1"/>
          <w:sz w:val="20"/>
          <w:szCs w:val="20"/>
        </w:rPr>
      </w:pPr>
      <w:r w:rsidRPr="00030ECF">
        <w:rPr>
          <w:rFonts w:ascii="Leelawadee" w:hAnsi="Leelawadee" w:cs="Leelawadee"/>
          <w:color w:val="000000" w:themeColor="text1"/>
          <w:sz w:val="20"/>
          <w:szCs w:val="20"/>
        </w:rPr>
        <w:t xml:space="preserve">ocorrência de qualquer das hipóteses legais previstas nos artigos 333 e 1.425 do Código Civil, caso decorrentes de culpa comprovada da Emissora e não sanadas em 15 (quinze) </w:t>
      </w:r>
      <w:r w:rsidR="00CD7D81">
        <w:rPr>
          <w:rFonts w:ascii="Leelawadee" w:hAnsi="Leelawadee" w:cs="Leelawadee"/>
          <w:color w:val="000000" w:themeColor="text1"/>
          <w:sz w:val="20"/>
          <w:szCs w:val="20"/>
        </w:rPr>
        <w:t>dias</w:t>
      </w:r>
      <w:r w:rsidRPr="00030ECF">
        <w:rPr>
          <w:rFonts w:ascii="Leelawadee" w:hAnsi="Leelawadee" w:cs="Leelawadee"/>
          <w:color w:val="000000" w:themeColor="text1"/>
          <w:sz w:val="20"/>
          <w:szCs w:val="20"/>
        </w:rPr>
        <w:t xml:space="preserve"> após a ocorrência.</w:t>
      </w:r>
    </w:p>
    <w:p w14:paraId="34B5273D" w14:textId="77777777" w:rsidR="005D6EDC" w:rsidRPr="001478A6" w:rsidRDefault="005D6EDC" w:rsidP="00AC4244">
      <w:pPr>
        <w:pStyle w:val="Corpodetexto"/>
        <w:spacing w:line="360" w:lineRule="auto"/>
        <w:rPr>
          <w:rFonts w:ascii="Leelawadee" w:hAnsi="Leelawadee" w:cs="Leelawadee"/>
          <w:color w:val="000000" w:themeColor="text1"/>
          <w:sz w:val="20"/>
        </w:rPr>
      </w:pPr>
    </w:p>
    <w:p w14:paraId="37F751DB" w14:textId="3F574EA5" w:rsidR="00555799" w:rsidRPr="007E74F9" w:rsidRDefault="00AE322F" w:rsidP="001478A6">
      <w:pPr>
        <w:pStyle w:val="Corpodetexto"/>
        <w:widowControl w:val="0"/>
        <w:numPr>
          <w:ilvl w:val="3"/>
          <w:numId w:val="43"/>
        </w:numPr>
        <w:spacing w:line="360" w:lineRule="auto"/>
        <w:ind w:left="709" w:firstLine="0"/>
        <w:contextualSpacing/>
        <w:rPr>
          <w:rFonts w:ascii="Leelawadee" w:hAnsi="Leelawadee" w:cs="Leelawadee"/>
          <w:color w:val="000000" w:themeColor="text1"/>
          <w:sz w:val="20"/>
          <w:szCs w:val="20"/>
        </w:rPr>
      </w:pPr>
      <w:bookmarkStart w:id="251" w:name="_Hlk55410468"/>
      <w:r w:rsidRPr="007E74F9">
        <w:rPr>
          <w:rFonts w:ascii="Leelawadee" w:hAnsi="Leelawadee" w:cs="Leelawadee"/>
          <w:color w:val="000000" w:themeColor="text1"/>
          <w:sz w:val="20"/>
          <w:szCs w:val="20"/>
        </w:rPr>
        <w:t xml:space="preserve">Em caso de </w:t>
      </w:r>
      <w:r w:rsidR="00CD7D81" w:rsidRPr="007E74F9">
        <w:rPr>
          <w:rFonts w:ascii="Leelawadee" w:hAnsi="Leelawadee" w:cs="Leelawadee"/>
          <w:color w:val="000000" w:themeColor="text1"/>
          <w:sz w:val="20"/>
          <w:szCs w:val="20"/>
        </w:rPr>
        <w:t>Resgate Antecipado Compulsório</w:t>
      </w:r>
      <w:r w:rsidRPr="007E74F9">
        <w:rPr>
          <w:rFonts w:ascii="Leelawadee" w:hAnsi="Leelawadee" w:cs="Leelawadee"/>
          <w:color w:val="000000" w:themeColor="text1"/>
          <w:sz w:val="20"/>
          <w:szCs w:val="20"/>
        </w:rPr>
        <w:t>, a Emissora obriga-se a efetuar o pagamento do</w:t>
      </w:r>
      <w:r w:rsidR="00D52D72" w:rsidRPr="007E74F9">
        <w:rPr>
          <w:rFonts w:ascii="Leelawadee" w:hAnsi="Leelawadee" w:cs="Leelawadee"/>
          <w:color w:val="000000" w:themeColor="text1"/>
          <w:sz w:val="20"/>
          <w:szCs w:val="20"/>
        </w:rPr>
        <w:t xml:space="preserve"> saldo do </w:t>
      </w:r>
      <w:r w:rsidR="005D6EDC" w:rsidRPr="007E74F9">
        <w:rPr>
          <w:rFonts w:ascii="Leelawadee" w:hAnsi="Leelawadee" w:cs="Leelawadee"/>
          <w:color w:val="000000" w:themeColor="text1"/>
          <w:sz w:val="20"/>
          <w:szCs w:val="20"/>
        </w:rPr>
        <w:t>Valor Nominal Unitário</w:t>
      </w:r>
      <w:r w:rsidR="00D52D72" w:rsidRPr="007E74F9">
        <w:rPr>
          <w:rFonts w:ascii="Leelawadee" w:hAnsi="Leelawadee" w:cs="Leelawadee"/>
          <w:color w:val="000000" w:themeColor="text1"/>
          <w:sz w:val="20"/>
          <w:szCs w:val="20"/>
        </w:rPr>
        <w:t xml:space="preserve"> das Debêntures</w:t>
      </w:r>
      <w:r w:rsidR="005D6EDC" w:rsidRPr="007E74F9">
        <w:rPr>
          <w:rFonts w:ascii="Leelawadee" w:hAnsi="Leelawadee" w:cs="Leelawadee"/>
          <w:color w:val="000000" w:themeColor="text1"/>
          <w:sz w:val="20"/>
          <w:szCs w:val="20"/>
        </w:rPr>
        <w:t xml:space="preserve">, acrescido </w:t>
      </w:r>
      <w:r w:rsidR="00BE2940" w:rsidRPr="007E74F9">
        <w:rPr>
          <w:rFonts w:ascii="Leelawadee" w:hAnsi="Leelawadee" w:cs="Leelawadee"/>
          <w:color w:val="000000" w:themeColor="text1"/>
          <w:sz w:val="20"/>
          <w:szCs w:val="20"/>
        </w:rPr>
        <w:t xml:space="preserve">(i) da Remuneração, calculada </w:t>
      </w:r>
      <w:r w:rsidR="00BE2940" w:rsidRPr="007E74F9">
        <w:rPr>
          <w:rFonts w:ascii="Leelawadee" w:hAnsi="Leelawadee" w:cs="Leelawadee"/>
          <w:i/>
          <w:color w:val="000000" w:themeColor="text1"/>
          <w:sz w:val="20"/>
          <w:szCs w:val="20"/>
        </w:rPr>
        <w:t xml:space="preserve">pro rata </w:t>
      </w:r>
      <w:proofErr w:type="spellStart"/>
      <w:r w:rsidR="00BE2940" w:rsidRPr="007E74F9">
        <w:rPr>
          <w:rFonts w:ascii="Leelawadee" w:hAnsi="Leelawadee" w:cs="Leelawadee"/>
          <w:i/>
          <w:color w:val="000000" w:themeColor="text1"/>
          <w:sz w:val="20"/>
          <w:szCs w:val="20"/>
        </w:rPr>
        <w:t>temporis</w:t>
      </w:r>
      <w:proofErr w:type="spellEnd"/>
      <w:r w:rsidR="00BE2940" w:rsidRPr="007E74F9">
        <w:rPr>
          <w:rFonts w:ascii="Leelawadee" w:hAnsi="Leelawadee" w:cs="Leelawadee"/>
          <w:color w:val="000000" w:themeColor="text1"/>
          <w:sz w:val="20"/>
          <w:szCs w:val="20"/>
        </w:rPr>
        <w:t xml:space="preserve"> desde a Data de </w:t>
      </w:r>
      <w:r w:rsidR="001A279B">
        <w:rPr>
          <w:rFonts w:ascii="Leelawadee" w:hAnsi="Leelawadee" w:cs="Leelawadee"/>
          <w:color w:val="000000" w:themeColor="text1"/>
          <w:sz w:val="20"/>
          <w:szCs w:val="20"/>
        </w:rPr>
        <w:t>Integralização dos CRI</w:t>
      </w:r>
      <w:r w:rsidR="00BE2940" w:rsidRPr="007E74F9">
        <w:rPr>
          <w:rFonts w:ascii="Leelawadee" w:hAnsi="Leelawadee" w:cs="Leelawadee"/>
          <w:color w:val="000000" w:themeColor="text1"/>
          <w:sz w:val="20"/>
          <w:szCs w:val="20"/>
        </w:rPr>
        <w:t xml:space="preserve">, ou da última </w:t>
      </w:r>
      <w:r w:rsidR="00943CDD" w:rsidRPr="007E74F9">
        <w:rPr>
          <w:rFonts w:ascii="Leelawadee" w:hAnsi="Leelawadee" w:cs="Leelawadee"/>
          <w:color w:val="000000" w:themeColor="text1"/>
          <w:sz w:val="20"/>
          <w:szCs w:val="20"/>
        </w:rPr>
        <w:t>D</w:t>
      </w:r>
      <w:r w:rsidR="00BE2940" w:rsidRPr="007E74F9">
        <w:rPr>
          <w:rFonts w:ascii="Leelawadee" w:hAnsi="Leelawadee" w:cs="Leelawadee"/>
          <w:color w:val="000000" w:themeColor="text1"/>
          <w:sz w:val="20"/>
          <w:szCs w:val="20"/>
        </w:rPr>
        <w:t xml:space="preserve">ata de </w:t>
      </w:r>
      <w:r w:rsidR="00943CDD" w:rsidRPr="007E74F9">
        <w:rPr>
          <w:rFonts w:ascii="Leelawadee" w:hAnsi="Leelawadee" w:cs="Leelawadee"/>
          <w:color w:val="000000" w:themeColor="text1"/>
          <w:sz w:val="20"/>
          <w:szCs w:val="20"/>
        </w:rPr>
        <w:t>P</w:t>
      </w:r>
      <w:r w:rsidR="00BE2940" w:rsidRPr="007E74F9">
        <w:rPr>
          <w:rFonts w:ascii="Leelawadee" w:hAnsi="Leelawadee" w:cs="Leelawadee"/>
          <w:color w:val="000000" w:themeColor="text1"/>
          <w:sz w:val="20"/>
          <w:szCs w:val="20"/>
        </w:rPr>
        <w:t>agamento da Remuneração, conforme o caso, até a data do efetivo resgate; (</w:t>
      </w:r>
      <w:proofErr w:type="spellStart"/>
      <w:r w:rsidR="00BE2940" w:rsidRPr="007E74F9">
        <w:rPr>
          <w:rFonts w:ascii="Leelawadee" w:hAnsi="Leelawadee" w:cs="Leelawadee"/>
          <w:color w:val="000000" w:themeColor="text1"/>
          <w:sz w:val="20"/>
          <w:szCs w:val="20"/>
        </w:rPr>
        <w:t>ii</w:t>
      </w:r>
      <w:proofErr w:type="spellEnd"/>
      <w:r w:rsidR="00BE2940" w:rsidRPr="007E74F9">
        <w:rPr>
          <w:rFonts w:ascii="Leelawadee" w:hAnsi="Leelawadee" w:cs="Leelawadee"/>
          <w:color w:val="000000" w:themeColor="text1"/>
          <w:sz w:val="20"/>
          <w:szCs w:val="20"/>
        </w:rPr>
        <w:t>) dos Encargos Moratórios, caso aplicável, e demais encargos devidos e não pagos até a data do efetivo resgate</w:t>
      </w:r>
      <w:r w:rsidR="00C95D55" w:rsidRPr="007E74F9">
        <w:rPr>
          <w:rFonts w:ascii="Leelawadee" w:hAnsi="Leelawadee" w:cs="Leelawadee"/>
          <w:color w:val="000000" w:themeColor="text1"/>
          <w:sz w:val="20"/>
          <w:szCs w:val="20"/>
        </w:rPr>
        <w:t>; e (</w:t>
      </w:r>
      <w:proofErr w:type="spellStart"/>
      <w:r w:rsidR="00C95D55" w:rsidRPr="007E74F9">
        <w:rPr>
          <w:rFonts w:ascii="Leelawadee" w:hAnsi="Leelawadee" w:cs="Leelawadee"/>
          <w:color w:val="000000" w:themeColor="text1"/>
          <w:sz w:val="20"/>
          <w:szCs w:val="20"/>
        </w:rPr>
        <w:t>iii</w:t>
      </w:r>
      <w:proofErr w:type="spellEnd"/>
      <w:r w:rsidR="00C95D55" w:rsidRPr="007E74F9">
        <w:rPr>
          <w:rFonts w:ascii="Leelawadee" w:hAnsi="Leelawadee" w:cs="Leelawadee"/>
          <w:color w:val="000000" w:themeColor="text1"/>
          <w:sz w:val="20"/>
          <w:szCs w:val="20"/>
        </w:rPr>
        <w:t xml:space="preserve">) do Prêmio, a ser calculado nos termos do item </w:t>
      </w:r>
      <w:r w:rsidR="003E7509" w:rsidRPr="007E74F9">
        <w:rPr>
          <w:rFonts w:ascii="Leelawadee" w:hAnsi="Leelawadee" w:cs="Leelawadee"/>
          <w:color w:val="000000" w:themeColor="text1"/>
          <w:sz w:val="20"/>
          <w:szCs w:val="20"/>
        </w:rPr>
        <w:fldChar w:fldCharType="begin"/>
      </w:r>
      <w:r w:rsidR="003E7509" w:rsidRPr="007E74F9">
        <w:rPr>
          <w:rFonts w:ascii="Leelawadee" w:hAnsi="Leelawadee" w:cs="Leelawadee"/>
          <w:color w:val="000000" w:themeColor="text1"/>
          <w:sz w:val="20"/>
          <w:szCs w:val="20"/>
        </w:rPr>
        <w:instrText xml:space="preserve"> REF _Ref48179309 \r \h </w:instrText>
      </w:r>
      <w:r w:rsidR="007B3475" w:rsidRPr="00B2470D">
        <w:rPr>
          <w:rFonts w:ascii="Leelawadee" w:hAnsi="Leelawadee" w:cs="Leelawadee"/>
          <w:color w:val="000000" w:themeColor="text1"/>
          <w:sz w:val="20"/>
          <w:szCs w:val="20"/>
        </w:rPr>
        <w:instrText xml:space="preserve"> \* MERGEFORMAT </w:instrText>
      </w:r>
      <w:r w:rsidR="003E7509" w:rsidRPr="007E74F9">
        <w:rPr>
          <w:rFonts w:ascii="Leelawadee" w:hAnsi="Leelawadee" w:cs="Leelawadee"/>
          <w:color w:val="000000" w:themeColor="text1"/>
          <w:sz w:val="20"/>
          <w:szCs w:val="20"/>
        </w:rPr>
      </w:r>
      <w:r w:rsidR="003E7509" w:rsidRPr="007E74F9">
        <w:rPr>
          <w:rFonts w:ascii="Leelawadee" w:hAnsi="Leelawadee" w:cs="Leelawadee"/>
          <w:color w:val="000000" w:themeColor="text1"/>
          <w:sz w:val="20"/>
          <w:szCs w:val="20"/>
        </w:rPr>
        <w:fldChar w:fldCharType="separate"/>
      </w:r>
      <w:r w:rsidR="00B2470D">
        <w:rPr>
          <w:rFonts w:ascii="Leelawadee" w:hAnsi="Leelawadee" w:cs="Leelawadee"/>
          <w:color w:val="000000" w:themeColor="text1"/>
          <w:sz w:val="20"/>
          <w:szCs w:val="20"/>
        </w:rPr>
        <w:t>9.3</w:t>
      </w:r>
      <w:r w:rsidR="003E7509" w:rsidRPr="007E74F9">
        <w:rPr>
          <w:rFonts w:ascii="Leelawadee" w:hAnsi="Leelawadee" w:cs="Leelawadee"/>
          <w:color w:val="000000" w:themeColor="text1"/>
          <w:sz w:val="20"/>
          <w:szCs w:val="20"/>
        </w:rPr>
        <w:fldChar w:fldCharType="end"/>
      </w:r>
      <w:r w:rsidR="00C95D55" w:rsidRPr="007E74F9">
        <w:rPr>
          <w:rFonts w:ascii="Leelawadee" w:hAnsi="Leelawadee" w:cs="Leelawadee"/>
          <w:color w:val="000000" w:themeColor="text1"/>
          <w:sz w:val="20"/>
          <w:szCs w:val="20"/>
        </w:rPr>
        <w:t xml:space="preserve"> desta Escritura (“</w:t>
      </w:r>
      <w:r w:rsidR="00C95D55" w:rsidRPr="007E74F9">
        <w:rPr>
          <w:rFonts w:ascii="Leelawadee" w:hAnsi="Leelawadee" w:cs="Leelawadee"/>
          <w:color w:val="000000" w:themeColor="text1"/>
          <w:sz w:val="20"/>
          <w:szCs w:val="20"/>
          <w:u w:val="single"/>
        </w:rPr>
        <w:t>Valor do Resgate Antecipado Compulsório</w:t>
      </w:r>
      <w:r w:rsidR="00C95D55" w:rsidRPr="007E74F9">
        <w:rPr>
          <w:rFonts w:ascii="Leelawadee" w:hAnsi="Leelawadee" w:cs="Leelawadee"/>
          <w:color w:val="000000" w:themeColor="text1"/>
          <w:sz w:val="20"/>
          <w:szCs w:val="20"/>
        </w:rPr>
        <w:t>”)</w:t>
      </w:r>
      <w:r w:rsidR="00BE2940" w:rsidRPr="007E74F9">
        <w:rPr>
          <w:rFonts w:ascii="Leelawadee" w:hAnsi="Leelawadee" w:cs="Leelawadee"/>
          <w:color w:val="000000" w:themeColor="text1"/>
          <w:sz w:val="20"/>
          <w:szCs w:val="20"/>
        </w:rPr>
        <w:t>.</w:t>
      </w:r>
      <w:bookmarkEnd w:id="251"/>
    </w:p>
    <w:p w14:paraId="3619F4DF" w14:textId="77777777" w:rsidR="00555799" w:rsidRPr="001478A6" w:rsidRDefault="00555799" w:rsidP="001478A6">
      <w:pPr>
        <w:pStyle w:val="Corpodetexto"/>
        <w:widowControl w:val="0"/>
        <w:spacing w:line="360" w:lineRule="auto"/>
        <w:ind w:left="709" w:firstLine="0"/>
        <w:contextualSpacing/>
        <w:rPr>
          <w:rFonts w:ascii="Leelawadee" w:hAnsi="Leelawadee" w:cs="Leelawadee"/>
          <w:color w:val="000000" w:themeColor="text1"/>
          <w:sz w:val="20"/>
          <w:szCs w:val="20"/>
        </w:rPr>
      </w:pPr>
    </w:p>
    <w:p w14:paraId="24AF319E" w14:textId="403383D9" w:rsidR="005D6EDC" w:rsidRPr="001478A6" w:rsidRDefault="00555799" w:rsidP="001478A6">
      <w:pPr>
        <w:pStyle w:val="Corpodetexto"/>
        <w:widowControl w:val="0"/>
        <w:numPr>
          <w:ilvl w:val="3"/>
          <w:numId w:val="43"/>
        </w:numPr>
        <w:spacing w:line="360" w:lineRule="auto"/>
        <w:ind w:left="709" w:firstLine="0"/>
        <w:contextualSpacing/>
        <w:rPr>
          <w:rFonts w:ascii="Leelawadee" w:hAnsi="Leelawadee" w:cs="Leelawadee"/>
          <w:color w:val="000000" w:themeColor="text1"/>
          <w:sz w:val="20"/>
          <w:szCs w:val="20"/>
        </w:rPr>
      </w:pPr>
      <w:r w:rsidRPr="001478A6">
        <w:rPr>
          <w:rFonts w:ascii="Leelawadee" w:hAnsi="Leelawadee" w:cs="Leelawadee"/>
          <w:color w:val="000000" w:themeColor="text1"/>
          <w:sz w:val="20"/>
          <w:szCs w:val="20"/>
        </w:rPr>
        <w:t>O Resgate Antecipado Compulsório deverá ser realizado</w:t>
      </w:r>
      <w:r w:rsidR="00AE322F" w:rsidRPr="001478A6">
        <w:rPr>
          <w:rFonts w:ascii="Leelawadee" w:hAnsi="Leelawadee" w:cs="Leelawadee"/>
          <w:color w:val="000000" w:themeColor="text1"/>
          <w:sz w:val="20"/>
          <w:szCs w:val="20"/>
        </w:rPr>
        <w:t xml:space="preserve"> em até 12 (doze) Dias Úteis contados </w:t>
      </w:r>
      <w:r w:rsidRPr="001478A6">
        <w:rPr>
          <w:rFonts w:ascii="Leelawadee" w:hAnsi="Leelawadee" w:cs="Leelawadee"/>
          <w:color w:val="000000" w:themeColor="text1"/>
          <w:sz w:val="20"/>
          <w:szCs w:val="20"/>
        </w:rPr>
        <w:t xml:space="preserve">da data </w:t>
      </w:r>
      <w:r w:rsidR="00AE322F" w:rsidRPr="001478A6">
        <w:rPr>
          <w:rFonts w:ascii="Leelawadee" w:hAnsi="Leelawadee" w:cs="Leelawadee"/>
          <w:color w:val="000000" w:themeColor="text1"/>
          <w:sz w:val="20"/>
          <w:szCs w:val="20"/>
        </w:rPr>
        <w:t xml:space="preserve">do recebimento, pela Emissora, </w:t>
      </w:r>
      <w:r w:rsidR="00AE322F" w:rsidRPr="001478A6">
        <w:rPr>
          <w:rStyle w:val="DeltaViewInsertion"/>
          <w:rFonts w:ascii="Leelawadee" w:hAnsi="Leelawadee" w:cs="Leelawadee"/>
          <w:color w:val="000000" w:themeColor="text1"/>
          <w:sz w:val="20"/>
          <w:szCs w:val="20"/>
          <w:u w:val="none"/>
        </w:rPr>
        <w:t xml:space="preserve">de comunicação por escrito a ser enviada pela Debenturista à Emissora por meio de carta protocolada no endereço constante do item </w:t>
      </w:r>
      <w:r w:rsidR="001C3359" w:rsidRPr="00030ECF">
        <w:rPr>
          <w:rStyle w:val="DeltaViewInsertion"/>
          <w:rFonts w:ascii="Leelawadee" w:hAnsi="Leelawadee" w:cs="Leelawadee"/>
          <w:color w:val="000000" w:themeColor="text1"/>
          <w:sz w:val="20"/>
          <w:szCs w:val="20"/>
          <w:highlight w:val="yellow"/>
          <w:u w:val="none"/>
        </w:rPr>
        <w:fldChar w:fldCharType="begin"/>
      </w:r>
      <w:r w:rsidR="001C3359" w:rsidRPr="001478A6">
        <w:rPr>
          <w:rStyle w:val="DeltaViewInsertion"/>
          <w:rFonts w:ascii="Leelawadee" w:hAnsi="Leelawadee" w:cs="Leelawadee"/>
          <w:color w:val="000000" w:themeColor="text1"/>
          <w:sz w:val="20"/>
          <w:szCs w:val="20"/>
          <w:u w:val="none"/>
        </w:rPr>
        <w:instrText xml:space="preserve"> REF _Ref24988853 \r \h </w:instrText>
      </w:r>
      <w:r w:rsidR="001478A6" w:rsidRPr="001478A6">
        <w:rPr>
          <w:rStyle w:val="DeltaViewInsertion"/>
          <w:rFonts w:ascii="Leelawadee" w:hAnsi="Leelawadee" w:cs="Leelawadee"/>
          <w:color w:val="000000" w:themeColor="text1"/>
          <w:sz w:val="20"/>
          <w:szCs w:val="20"/>
          <w:highlight w:val="yellow"/>
          <w:u w:val="none"/>
        </w:rPr>
        <w:instrText xml:space="preserve"> \* MERGEFORMAT </w:instrText>
      </w:r>
      <w:r w:rsidR="001C3359" w:rsidRPr="00030ECF">
        <w:rPr>
          <w:rStyle w:val="DeltaViewInsertion"/>
          <w:rFonts w:ascii="Leelawadee" w:hAnsi="Leelawadee" w:cs="Leelawadee"/>
          <w:color w:val="000000" w:themeColor="text1"/>
          <w:sz w:val="20"/>
          <w:szCs w:val="20"/>
          <w:highlight w:val="yellow"/>
          <w:u w:val="none"/>
        </w:rPr>
      </w:r>
      <w:r w:rsidR="001C3359" w:rsidRPr="00030ECF">
        <w:rPr>
          <w:rStyle w:val="DeltaViewInsertion"/>
          <w:rFonts w:ascii="Leelawadee" w:hAnsi="Leelawadee" w:cs="Leelawadee"/>
          <w:color w:val="000000" w:themeColor="text1"/>
          <w:sz w:val="20"/>
          <w:szCs w:val="20"/>
          <w:highlight w:val="yellow"/>
          <w:u w:val="none"/>
        </w:rPr>
        <w:fldChar w:fldCharType="separate"/>
      </w:r>
      <w:r w:rsidR="00B2470D">
        <w:rPr>
          <w:rStyle w:val="DeltaViewInsertion"/>
          <w:rFonts w:ascii="Leelawadee" w:hAnsi="Leelawadee" w:cs="Leelawadee"/>
          <w:color w:val="000000" w:themeColor="text1"/>
          <w:sz w:val="20"/>
          <w:szCs w:val="20"/>
          <w:u w:val="none"/>
        </w:rPr>
        <w:t>15.1.1</w:t>
      </w:r>
      <w:r w:rsidR="001C3359" w:rsidRPr="00030ECF">
        <w:rPr>
          <w:rStyle w:val="DeltaViewInsertion"/>
          <w:rFonts w:ascii="Leelawadee" w:hAnsi="Leelawadee" w:cs="Leelawadee"/>
          <w:color w:val="000000" w:themeColor="text1"/>
          <w:sz w:val="20"/>
          <w:szCs w:val="20"/>
          <w:highlight w:val="yellow"/>
          <w:u w:val="none"/>
        </w:rPr>
        <w:fldChar w:fldCharType="end"/>
      </w:r>
      <w:r w:rsidR="00AE322F" w:rsidRPr="001478A6">
        <w:rPr>
          <w:rStyle w:val="DeltaViewInsertion"/>
          <w:rFonts w:ascii="Leelawadee" w:hAnsi="Leelawadee" w:cs="Leelawadee"/>
          <w:color w:val="000000" w:themeColor="text1"/>
          <w:sz w:val="20"/>
          <w:szCs w:val="20"/>
          <w:u w:val="none"/>
        </w:rPr>
        <w:t xml:space="preserve"> desta Escritura, sob pena de, em não o fazendo, ficar obrigada, ainda, ao pagamento dos </w:t>
      </w:r>
      <w:r w:rsidR="00BE2940" w:rsidRPr="001478A6">
        <w:rPr>
          <w:rStyle w:val="DeltaViewInsertion"/>
          <w:rFonts w:ascii="Leelawadee" w:hAnsi="Leelawadee" w:cs="Leelawadee"/>
          <w:color w:val="000000" w:themeColor="text1"/>
          <w:sz w:val="20"/>
          <w:szCs w:val="20"/>
          <w:u w:val="none"/>
        </w:rPr>
        <w:t>encargos moratórios</w:t>
      </w:r>
      <w:r w:rsidR="00AE322F" w:rsidRPr="001478A6">
        <w:rPr>
          <w:rStyle w:val="DeltaViewInsertion"/>
          <w:rFonts w:ascii="Leelawadee" w:hAnsi="Leelawadee" w:cs="Leelawadee"/>
          <w:color w:val="000000" w:themeColor="text1"/>
          <w:sz w:val="20"/>
          <w:szCs w:val="20"/>
          <w:u w:val="none"/>
        </w:rPr>
        <w:t xml:space="preserve"> previstos no item </w:t>
      </w:r>
      <w:r w:rsidR="00AE322F" w:rsidRPr="00030ECF">
        <w:rPr>
          <w:rStyle w:val="DeltaViewInsertion"/>
          <w:rFonts w:ascii="Leelawadee" w:hAnsi="Leelawadee" w:cs="Leelawadee"/>
          <w:color w:val="000000" w:themeColor="text1"/>
          <w:sz w:val="20"/>
          <w:szCs w:val="20"/>
          <w:u w:val="none"/>
        </w:rPr>
        <w:fldChar w:fldCharType="begin"/>
      </w:r>
      <w:r w:rsidR="00AE322F" w:rsidRPr="001478A6">
        <w:rPr>
          <w:rStyle w:val="DeltaViewInsertion"/>
          <w:rFonts w:ascii="Leelawadee" w:hAnsi="Leelawadee" w:cs="Leelawadee"/>
          <w:color w:val="000000" w:themeColor="text1"/>
          <w:sz w:val="20"/>
          <w:szCs w:val="20"/>
          <w:u w:val="none"/>
        </w:rPr>
        <w:instrText xml:space="preserve"> REF _Ref522176140 \w \p \h </w:instrText>
      </w:r>
      <w:r w:rsidR="00D117B8" w:rsidRPr="001478A6">
        <w:rPr>
          <w:rStyle w:val="DeltaViewInsertion"/>
          <w:rFonts w:ascii="Leelawadee" w:hAnsi="Leelawadee" w:cs="Leelawadee"/>
          <w:color w:val="000000" w:themeColor="text1"/>
          <w:sz w:val="20"/>
          <w:szCs w:val="20"/>
          <w:u w:val="none"/>
        </w:rPr>
        <w:instrText xml:space="preserve"> \* MERGEFORMAT </w:instrText>
      </w:r>
      <w:r w:rsidR="00AE322F" w:rsidRPr="00030ECF">
        <w:rPr>
          <w:rStyle w:val="DeltaViewInsertion"/>
          <w:rFonts w:ascii="Leelawadee" w:hAnsi="Leelawadee" w:cs="Leelawadee"/>
          <w:color w:val="000000" w:themeColor="text1"/>
          <w:sz w:val="20"/>
          <w:szCs w:val="20"/>
          <w:u w:val="none"/>
        </w:rPr>
      </w:r>
      <w:r w:rsidR="00AE322F" w:rsidRPr="00030ECF">
        <w:rPr>
          <w:rStyle w:val="DeltaViewInsertion"/>
          <w:rFonts w:ascii="Leelawadee" w:hAnsi="Leelawadee" w:cs="Leelawadee"/>
          <w:color w:val="000000" w:themeColor="text1"/>
          <w:sz w:val="20"/>
          <w:szCs w:val="20"/>
          <w:u w:val="none"/>
        </w:rPr>
        <w:fldChar w:fldCharType="separate"/>
      </w:r>
      <w:r w:rsidR="00B2470D">
        <w:rPr>
          <w:rStyle w:val="DeltaViewInsertion"/>
          <w:rFonts w:ascii="Leelawadee" w:hAnsi="Leelawadee" w:cs="Leelawadee"/>
          <w:color w:val="000000" w:themeColor="text1"/>
          <w:sz w:val="20"/>
          <w:szCs w:val="20"/>
          <w:u w:val="none"/>
        </w:rPr>
        <w:t>6.10 acima</w:t>
      </w:r>
      <w:r w:rsidR="00AE322F" w:rsidRPr="00030ECF">
        <w:rPr>
          <w:rStyle w:val="DeltaViewInsertion"/>
          <w:rFonts w:ascii="Leelawadee" w:hAnsi="Leelawadee" w:cs="Leelawadee"/>
          <w:color w:val="000000" w:themeColor="text1"/>
          <w:sz w:val="20"/>
          <w:szCs w:val="20"/>
          <w:u w:val="none"/>
        </w:rPr>
        <w:fldChar w:fldCharType="end"/>
      </w:r>
      <w:r w:rsidR="00AE322F" w:rsidRPr="001478A6">
        <w:rPr>
          <w:rStyle w:val="DeltaViewInsertion"/>
          <w:rFonts w:ascii="Leelawadee" w:hAnsi="Leelawadee" w:cs="Leelawadee"/>
          <w:color w:val="000000" w:themeColor="text1"/>
          <w:sz w:val="20"/>
          <w:szCs w:val="20"/>
          <w:u w:val="none"/>
        </w:rPr>
        <w:t>.</w:t>
      </w:r>
    </w:p>
    <w:p w14:paraId="17E7E4A9" w14:textId="4952EE3C" w:rsidR="005D6EDC" w:rsidRPr="001478A6" w:rsidRDefault="005D6EDC" w:rsidP="001478A6">
      <w:pPr>
        <w:spacing w:line="360" w:lineRule="auto"/>
        <w:contextualSpacing/>
        <w:jc w:val="both"/>
        <w:rPr>
          <w:rFonts w:ascii="Leelawadee" w:hAnsi="Leelawadee" w:cs="Leelawadee"/>
          <w:color w:val="000000" w:themeColor="text1"/>
          <w:sz w:val="20"/>
          <w:szCs w:val="20"/>
        </w:rPr>
      </w:pPr>
    </w:p>
    <w:p w14:paraId="0D8A4C71" w14:textId="5FC30A01" w:rsidR="00555799" w:rsidRPr="001478A6" w:rsidRDefault="00555799" w:rsidP="001478A6">
      <w:pPr>
        <w:pStyle w:val="Corpodetexto"/>
        <w:widowControl w:val="0"/>
        <w:numPr>
          <w:ilvl w:val="2"/>
          <w:numId w:val="43"/>
        </w:numPr>
        <w:spacing w:line="360" w:lineRule="auto"/>
        <w:ind w:left="0" w:firstLine="0"/>
        <w:contextualSpacing/>
        <w:rPr>
          <w:rFonts w:ascii="Leelawadee" w:hAnsi="Leelawadee" w:cs="Leelawadee"/>
          <w:color w:val="000000" w:themeColor="text1"/>
          <w:sz w:val="20"/>
          <w:szCs w:val="20"/>
        </w:rPr>
      </w:pPr>
      <w:r w:rsidRPr="001478A6">
        <w:rPr>
          <w:rFonts w:ascii="Leelawadee" w:hAnsi="Leelawadee" w:cs="Leelawadee"/>
          <w:color w:val="000000" w:themeColor="text1"/>
          <w:sz w:val="20"/>
          <w:szCs w:val="20"/>
        </w:rPr>
        <w:t>As Debêntures resgatadas antecipadamente serão obrigatoriamente canceladas pela Emissora.</w:t>
      </w:r>
    </w:p>
    <w:p w14:paraId="254E9E2D" w14:textId="5DF58B92" w:rsidR="00555799" w:rsidRDefault="00555799" w:rsidP="001478A6">
      <w:pPr>
        <w:spacing w:line="360" w:lineRule="auto"/>
        <w:contextualSpacing/>
        <w:jc w:val="both"/>
        <w:rPr>
          <w:rFonts w:ascii="Leelawadee" w:hAnsi="Leelawadee" w:cs="Leelawadee"/>
          <w:color w:val="000000" w:themeColor="text1"/>
          <w:sz w:val="20"/>
          <w:szCs w:val="20"/>
        </w:rPr>
      </w:pPr>
    </w:p>
    <w:p w14:paraId="2FF83BD4" w14:textId="0A0FC1AD" w:rsidR="004930F7" w:rsidRPr="00B2470D" w:rsidRDefault="004930F7" w:rsidP="00B2470D">
      <w:pPr>
        <w:pStyle w:val="PargrafodaLista"/>
        <w:numPr>
          <w:ilvl w:val="1"/>
          <w:numId w:val="43"/>
        </w:numPr>
        <w:spacing w:line="360" w:lineRule="auto"/>
        <w:ind w:left="0" w:firstLine="0"/>
        <w:contextualSpacing/>
        <w:jc w:val="both"/>
        <w:rPr>
          <w:rFonts w:ascii="Leelawadee" w:hAnsi="Leelawadee" w:cs="Leelawadee"/>
          <w:b/>
          <w:bCs/>
          <w:color w:val="000000" w:themeColor="text1"/>
          <w:sz w:val="20"/>
        </w:rPr>
      </w:pPr>
      <w:bookmarkStart w:id="252" w:name="_Ref48179309"/>
      <w:proofErr w:type="spellStart"/>
      <w:r w:rsidRPr="00B2470D">
        <w:rPr>
          <w:rFonts w:ascii="Leelawadee" w:hAnsi="Leelawadee" w:cs="Leelawadee"/>
          <w:b/>
          <w:bCs/>
          <w:color w:val="000000" w:themeColor="text1"/>
          <w:sz w:val="20"/>
        </w:rPr>
        <w:t>Prêmio</w:t>
      </w:r>
      <w:bookmarkEnd w:id="252"/>
      <w:proofErr w:type="spellEnd"/>
    </w:p>
    <w:p w14:paraId="62FB91DF" w14:textId="50007F38" w:rsidR="004930F7" w:rsidRDefault="004930F7" w:rsidP="001478A6">
      <w:pPr>
        <w:spacing w:line="360" w:lineRule="auto"/>
        <w:contextualSpacing/>
        <w:jc w:val="both"/>
        <w:rPr>
          <w:rFonts w:ascii="Leelawadee" w:hAnsi="Leelawadee" w:cs="Leelawadee"/>
          <w:color w:val="000000" w:themeColor="text1"/>
          <w:sz w:val="20"/>
          <w:szCs w:val="20"/>
        </w:rPr>
      </w:pPr>
    </w:p>
    <w:p w14:paraId="3E1D7052" w14:textId="631DA066" w:rsidR="004930F7" w:rsidRPr="00B2470D" w:rsidRDefault="004930F7" w:rsidP="00B2470D">
      <w:pPr>
        <w:pStyle w:val="PargrafodaLista"/>
        <w:numPr>
          <w:ilvl w:val="2"/>
          <w:numId w:val="43"/>
        </w:numPr>
        <w:spacing w:line="360" w:lineRule="auto"/>
        <w:ind w:left="0" w:firstLine="0"/>
        <w:contextualSpacing/>
        <w:jc w:val="both"/>
        <w:rPr>
          <w:rFonts w:ascii="Leelawadee" w:hAnsi="Leelawadee" w:cs="Leelawadee"/>
          <w:color w:val="000000" w:themeColor="text1"/>
          <w:sz w:val="20"/>
        </w:rPr>
      </w:pPr>
      <w:r w:rsidRPr="001478A6">
        <w:rPr>
          <w:rFonts w:ascii="Leelawadee" w:hAnsi="Leelawadee" w:cs="Leelawadee"/>
          <w:color w:val="000000" w:themeColor="text1"/>
          <w:sz w:val="20"/>
          <w:lang w:val="pt-BR"/>
        </w:rPr>
        <w:t xml:space="preserve">O </w:t>
      </w:r>
      <w:r>
        <w:rPr>
          <w:rFonts w:ascii="Leelawadee" w:hAnsi="Leelawadee" w:cs="Leelawadee"/>
          <w:color w:val="000000" w:themeColor="text1"/>
          <w:sz w:val="20"/>
          <w:lang w:val="pt-BR"/>
        </w:rPr>
        <w:t>Valor do Resgate Antecipado Facultativo</w:t>
      </w:r>
      <w:r w:rsidR="00387E65">
        <w:rPr>
          <w:rFonts w:ascii="Leelawadee" w:hAnsi="Leelawadee" w:cs="Leelawadee"/>
          <w:color w:val="000000" w:themeColor="text1"/>
          <w:sz w:val="20"/>
          <w:lang w:val="pt-BR"/>
        </w:rPr>
        <w:t xml:space="preserve">, o Valor do Resgate Antecipado Compulsório, ou o Valor de Vencimento Antecipado (exclusivamente para os eventos de vencimento antecipado previstos no item </w:t>
      </w:r>
      <w:r w:rsidR="00387E65">
        <w:rPr>
          <w:rFonts w:ascii="Leelawadee" w:hAnsi="Leelawadee" w:cs="Leelawadee"/>
          <w:color w:val="000000" w:themeColor="text1"/>
          <w:sz w:val="20"/>
          <w:lang w:val="pt-BR"/>
        </w:rPr>
        <w:fldChar w:fldCharType="begin"/>
      </w:r>
      <w:r w:rsidR="00387E65">
        <w:rPr>
          <w:rFonts w:ascii="Leelawadee" w:hAnsi="Leelawadee" w:cs="Leelawadee"/>
          <w:color w:val="000000" w:themeColor="text1"/>
          <w:sz w:val="20"/>
          <w:lang w:val="pt-BR"/>
        </w:rPr>
        <w:instrText xml:space="preserve"> REF _Ref27512382 \r \h </w:instrText>
      </w:r>
      <w:r w:rsidR="00387E65">
        <w:rPr>
          <w:rFonts w:ascii="Leelawadee" w:hAnsi="Leelawadee" w:cs="Leelawadee"/>
          <w:color w:val="000000" w:themeColor="text1"/>
          <w:sz w:val="20"/>
          <w:lang w:val="pt-BR"/>
        </w:rPr>
      </w:r>
      <w:r w:rsidR="00387E65">
        <w:rPr>
          <w:rFonts w:ascii="Leelawadee" w:hAnsi="Leelawadee" w:cs="Leelawadee"/>
          <w:color w:val="000000" w:themeColor="text1"/>
          <w:sz w:val="20"/>
          <w:lang w:val="pt-BR"/>
        </w:rPr>
        <w:fldChar w:fldCharType="separate"/>
      </w:r>
      <w:r w:rsidR="00B2470D">
        <w:rPr>
          <w:rFonts w:ascii="Leelawadee" w:hAnsi="Leelawadee" w:cs="Leelawadee"/>
          <w:color w:val="000000" w:themeColor="text1"/>
          <w:sz w:val="20"/>
          <w:lang w:val="pt-BR"/>
        </w:rPr>
        <w:t>10.1.1</w:t>
      </w:r>
      <w:r w:rsidR="00387E65">
        <w:rPr>
          <w:rFonts w:ascii="Leelawadee" w:hAnsi="Leelawadee" w:cs="Leelawadee"/>
          <w:color w:val="000000" w:themeColor="text1"/>
          <w:sz w:val="20"/>
          <w:lang w:val="pt-BR"/>
        </w:rPr>
        <w:fldChar w:fldCharType="end"/>
      </w:r>
      <w:r w:rsidR="00387E65">
        <w:rPr>
          <w:rFonts w:ascii="Leelawadee" w:hAnsi="Leelawadee" w:cs="Leelawadee"/>
          <w:color w:val="000000" w:themeColor="text1"/>
          <w:sz w:val="20"/>
          <w:lang w:val="pt-BR"/>
        </w:rPr>
        <w:t xml:space="preserve"> desta Escritura), conforme o caso,</w:t>
      </w:r>
      <w:r w:rsidRPr="001478A6">
        <w:rPr>
          <w:rFonts w:ascii="Leelawadee" w:hAnsi="Leelawadee" w:cs="Leelawadee"/>
          <w:color w:val="000000" w:themeColor="text1"/>
          <w:sz w:val="20"/>
          <w:lang w:val="pt-BR"/>
        </w:rPr>
        <w:t xml:space="preserve"> será calculado da seguinte forma:</w:t>
      </w:r>
    </w:p>
    <w:p w14:paraId="1FC170F8" w14:textId="77777777" w:rsidR="004930F7" w:rsidRPr="001478A6" w:rsidRDefault="004930F7" w:rsidP="004930F7">
      <w:pPr>
        <w:pStyle w:val="PargrafodaLista"/>
        <w:tabs>
          <w:tab w:val="left" w:pos="-120"/>
        </w:tabs>
        <w:spacing w:line="360" w:lineRule="auto"/>
        <w:ind w:left="709"/>
        <w:contextualSpacing/>
        <w:jc w:val="both"/>
        <w:rPr>
          <w:rFonts w:ascii="Leelawadee" w:hAnsi="Leelawadee" w:cs="Leelawadee"/>
          <w:color w:val="000000" w:themeColor="text1"/>
          <w:sz w:val="20"/>
          <w:lang w:val="pt-BR"/>
        </w:rPr>
      </w:pPr>
    </w:p>
    <w:p w14:paraId="5B178AF2" w14:textId="21F3EB10" w:rsidR="004930F7" w:rsidRPr="001478A6" w:rsidRDefault="004930F7" w:rsidP="004930F7">
      <w:pPr>
        <w:spacing w:line="360" w:lineRule="auto"/>
        <w:ind w:left="709"/>
        <w:jc w:val="both"/>
        <w:rPr>
          <w:rFonts w:ascii="Leelawadee" w:hAnsi="Leelawadee" w:cs="Leelawadee"/>
          <w:sz w:val="20"/>
          <w:szCs w:val="20"/>
        </w:rPr>
      </w:pPr>
      <m:oMathPara>
        <m:oMath>
          <m:r>
            <w:rPr>
              <w:rFonts w:ascii="Cambria Math" w:hAnsi="Cambria Math" w:cs="Leelawadee"/>
              <w:sz w:val="20"/>
              <w:szCs w:val="20"/>
            </w:rPr>
            <m:t>V =(VNa+J)+</m:t>
          </m:r>
          <m:d>
            <m:dPr>
              <m:ctrlPr>
                <w:rPr>
                  <w:rFonts w:ascii="Cambria Math" w:hAnsi="Cambria Math" w:cs="Leelawadee" w:hint="cs"/>
                  <w:i/>
                  <w:sz w:val="20"/>
                  <w:szCs w:val="20"/>
                </w:rPr>
              </m:ctrlPr>
            </m:dPr>
            <m:e>
              <m:r>
                <w:rPr>
                  <w:rFonts w:ascii="Cambria Math" w:hAnsi="Cambria Math" w:cs="Leelawadee"/>
                  <w:sz w:val="20"/>
                  <w:szCs w:val="20"/>
                </w:rPr>
                <m:t xml:space="preserve">P×VNa </m:t>
              </m:r>
            </m:e>
          </m:d>
        </m:oMath>
      </m:oMathPara>
    </w:p>
    <w:p w14:paraId="313A503D" w14:textId="77777777" w:rsidR="004930F7" w:rsidRPr="001478A6" w:rsidRDefault="004930F7" w:rsidP="004930F7">
      <w:pPr>
        <w:spacing w:line="360" w:lineRule="auto"/>
        <w:ind w:left="709"/>
        <w:jc w:val="both"/>
        <w:rPr>
          <w:rFonts w:ascii="Leelawadee" w:hAnsi="Leelawadee" w:cs="Leelawadee"/>
          <w:sz w:val="20"/>
          <w:szCs w:val="20"/>
        </w:rPr>
      </w:pPr>
    </w:p>
    <w:p w14:paraId="25250456" w14:textId="77777777" w:rsidR="004930F7" w:rsidRPr="001478A6" w:rsidRDefault="004930F7" w:rsidP="004930F7">
      <w:pPr>
        <w:spacing w:line="360" w:lineRule="auto"/>
        <w:ind w:left="709"/>
        <w:jc w:val="both"/>
        <w:rPr>
          <w:rFonts w:ascii="Leelawadee" w:hAnsi="Leelawadee" w:cs="Leelawadee"/>
          <w:sz w:val="20"/>
          <w:szCs w:val="20"/>
        </w:rPr>
      </w:pPr>
      <w:r w:rsidRPr="001478A6">
        <w:rPr>
          <w:rFonts w:ascii="Leelawadee" w:hAnsi="Leelawadee" w:cs="Leelawadee"/>
          <w:sz w:val="20"/>
          <w:szCs w:val="20"/>
        </w:rPr>
        <w:t>Legenda:</w:t>
      </w:r>
    </w:p>
    <w:p w14:paraId="1824185C" w14:textId="77777777" w:rsidR="004930F7" w:rsidRPr="001478A6" w:rsidRDefault="004930F7" w:rsidP="004930F7">
      <w:pPr>
        <w:spacing w:line="360" w:lineRule="auto"/>
        <w:ind w:left="709"/>
        <w:jc w:val="both"/>
        <w:rPr>
          <w:rFonts w:ascii="Leelawadee" w:hAnsi="Leelawadee" w:cs="Leelawadee"/>
          <w:sz w:val="20"/>
          <w:szCs w:val="20"/>
        </w:rPr>
      </w:pPr>
    </w:p>
    <w:p w14:paraId="3BC72EFB" w14:textId="1370EAC2" w:rsidR="004930F7" w:rsidRPr="001478A6" w:rsidRDefault="004930F7" w:rsidP="004930F7">
      <w:pPr>
        <w:spacing w:line="360" w:lineRule="auto"/>
        <w:ind w:left="709"/>
        <w:jc w:val="both"/>
        <w:rPr>
          <w:rFonts w:ascii="Leelawadee" w:hAnsi="Leelawadee" w:cs="Leelawadee"/>
          <w:sz w:val="20"/>
          <w:szCs w:val="20"/>
        </w:rPr>
      </w:pPr>
      <w:r>
        <w:rPr>
          <w:rFonts w:ascii="Leelawadee" w:hAnsi="Leelawadee" w:cs="Leelawadee"/>
          <w:sz w:val="20"/>
          <w:szCs w:val="20"/>
        </w:rPr>
        <w:t>V</w:t>
      </w:r>
      <w:r w:rsidRPr="001478A6">
        <w:rPr>
          <w:rFonts w:ascii="Leelawadee" w:hAnsi="Leelawadee" w:cs="Leelawadee"/>
          <w:sz w:val="20"/>
          <w:szCs w:val="20"/>
        </w:rPr>
        <w:t xml:space="preserve"> = Valor do Resgate Antecipado Facultativo</w:t>
      </w:r>
      <w:r>
        <w:rPr>
          <w:rFonts w:ascii="Leelawadee" w:hAnsi="Leelawadee" w:cs="Leelawadee"/>
          <w:sz w:val="20"/>
          <w:szCs w:val="20"/>
        </w:rPr>
        <w:t>, Valor do Resgate Antecipado Compulsório</w:t>
      </w:r>
      <w:r w:rsidRPr="001478A6">
        <w:rPr>
          <w:rFonts w:ascii="Leelawadee" w:hAnsi="Leelawadee" w:cs="Leelawadee"/>
          <w:sz w:val="20"/>
          <w:szCs w:val="20"/>
        </w:rPr>
        <w:t xml:space="preserve"> </w:t>
      </w:r>
      <w:r>
        <w:rPr>
          <w:rFonts w:ascii="Leelawadee" w:hAnsi="Leelawadee" w:cs="Leelawadee"/>
          <w:sz w:val="20"/>
          <w:szCs w:val="20"/>
        </w:rPr>
        <w:t>ou Valor de Vencimento Antecipado, conforme o caso, considerando</w:t>
      </w:r>
      <w:r w:rsidRPr="001478A6">
        <w:rPr>
          <w:rFonts w:ascii="Leelawadee" w:hAnsi="Leelawadee" w:cs="Leelawadee"/>
          <w:sz w:val="20"/>
          <w:szCs w:val="20"/>
        </w:rPr>
        <w:t xml:space="preserve"> o período de seu exercício</w:t>
      </w:r>
      <w:r>
        <w:rPr>
          <w:rFonts w:ascii="Leelawadee" w:hAnsi="Leelawadee" w:cs="Leelawadee"/>
          <w:sz w:val="20"/>
          <w:szCs w:val="20"/>
        </w:rPr>
        <w:t xml:space="preserve"> ou declaração</w:t>
      </w:r>
      <w:r w:rsidRPr="001478A6">
        <w:rPr>
          <w:rFonts w:ascii="Leelawadee" w:hAnsi="Leelawadee" w:cs="Leelawadee"/>
          <w:sz w:val="20"/>
          <w:szCs w:val="20"/>
        </w:rPr>
        <w:t xml:space="preserve">, conforme tabela abaixo, contado da Data de </w:t>
      </w:r>
      <w:r w:rsidR="001A279B">
        <w:rPr>
          <w:rFonts w:ascii="Leelawadee" w:hAnsi="Leelawadee" w:cs="Leelawadee"/>
          <w:sz w:val="20"/>
          <w:szCs w:val="20"/>
        </w:rPr>
        <w:t>Integralização dos CRI</w:t>
      </w:r>
      <w:r w:rsidRPr="001478A6">
        <w:rPr>
          <w:rFonts w:ascii="Leelawadee" w:hAnsi="Leelawadee" w:cs="Leelawadee"/>
          <w:sz w:val="20"/>
          <w:szCs w:val="20"/>
        </w:rPr>
        <w:t xml:space="preserve">, bem como prêmio sobre o saldo devedor das Debêntures. </w:t>
      </w:r>
    </w:p>
    <w:p w14:paraId="63621771" w14:textId="77777777" w:rsidR="004930F7" w:rsidRPr="001478A6" w:rsidRDefault="004930F7" w:rsidP="004930F7">
      <w:pPr>
        <w:spacing w:line="360" w:lineRule="auto"/>
        <w:ind w:left="709"/>
        <w:jc w:val="both"/>
        <w:rPr>
          <w:rFonts w:ascii="Leelawadee" w:hAnsi="Leelawadee" w:cs="Leelawadee"/>
          <w:sz w:val="20"/>
          <w:szCs w:val="20"/>
        </w:rPr>
      </w:pPr>
    </w:p>
    <w:p w14:paraId="452A3619" w14:textId="56A94185" w:rsidR="004930F7" w:rsidRPr="001478A6" w:rsidRDefault="00743E93" w:rsidP="004930F7">
      <w:pPr>
        <w:spacing w:line="360" w:lineRule="auto"/>
        <w:ind w:left="709"/>
        <w:jc w:val="both"/>
        <w:rPr>
          <w:rFonts w:ascii="Leelawadee" w:hAnsi="Leelawadee" w:cs="Leelawadee"/>
          <w:sz w:val="20"/>
          <w:szCs w:val="20"/>
        </w:rPr>
      </w:pPr>
      <w:proofErr w:type="spellStart"/>
      <w:r>
        <w:rPr>
          <w:rFonts w:ascii="Leelawadee" w:hAnsi="Leelawadee" w:cs="Leelawadee"/>
          <w:sz w:val="20"/>
          <w:szCs w:val="20"/>
        </w:rPr>
        <w:t>VNa</w:t>
      </w:r>
      <w:proofErr w:type="spellEnd"/>
      <w:r w:rsidRPr="001478A6">
        <w:rPr>
          <w:rFonts w:ascii="Leelawadee" w:hAnsi="Leelawadee" w:cs="Leelawadee"/>
          <w:sz w:val="20"/>
          <w:szCs w:val="20"/>
        </w:rPr>
        <w:t xml:space="preserve"> </w:t>
      </w:r>
      <w:r w:rsidR="004930F7" w:rsidRPr="001478A6">
        <w:rPr>
          <w:rFonts w:ascii="Leelawadee" w:hAnsi="Leelawadee" w:cs="Leelawadee"/>
          <w:sz w:val="20"/>
          <w:szCs w:val="20"/>
        </w:rPr>
        <w:t xml:space="preserve">= </w:t>
      </w:r>
      <w:r w:rsidR="00387E65" w:rsidRPr="000A4E02">
        <w:rPr>
          <w:rFonts w:ascii="Leelawadee" w:hAnsi="Leelawadee" w:cs="Leelawadee"/>
          <w:color w:val="000000"/>
          <w:sz w:val="20"/>
          <w:szCs w:val="20"/>
        </w:rPr>
        <w:t xml:space="preserve">Conforme </w:t>
      </w:r>
      <w:r w:rsidR="00387E65">
        <w:rPr>
          <w:rFonts w:ascii="Leelawadee" w:hAnsi="Leelawadee" w:cs="Leelawadee"/>
          <w:color w:val="000000"/>
          <w:sz w:val="20"/>
          <w:szCs w:val="20"/>
        </w:rPr>
        <w:t>definido no item</w:t>
      </w:r>
      <w:r w:rsidR="00387E65" w:rsidRPr="000A4E02">
        <w:rPr>
          <w:rFonts w:ascii="Leelawadee" w:hAnsi="Leelawadee" w:cs="Leelawadee"/>
          <w:color w:val="000000"/>
          <w:sz w:val="20"/>
          <w:szCs w:val="20"/>
        </w:rPr>
        <w:t xml:space="preserve"> </w:t>
      </w:r>
      <w:r w:rsidR="00387E65">
        <w:rPr>
          <w:rFonts w:ascii="Leelawadee" w:hAnsi="Leelawadee" w:cs="Leelawadee"/>
          <w:color w:val="000000"/>
          <w:sz w:val="20"/>
          <w:szCs w:val="20"/>
        </w:rPr>
        <w:t>6</w:t>
      </w:r>
      <w:r w:rsidR="00387E65" w:rsidRPr="000A4E02">
        <w:rPr>
          <w:rFonts w:ascii="Leelawadee" w:hAnsi="Leelawadee" w:cs="Leelawadee"/>
          <w:color w:val="000000"/>
          <w:sz w:val="20"/>
          <w:szCs w:val="20"/>
        </w:rPr>
        <w:t>.</w:t>
      </w:r>
      <w:r w:rsidR="00387E65">
        <w:rPr>
          <w:rFonts w:ascii="Leelawadee" w:hAnsi="Leelawadee" w:cs="Leelawadee"/>
          <w:color w:val="000000"/>
          <w:sz w:val="20"/>
          <w:szCs w:val="20"/>
        </w:rPr>
        <w:t>5.1</w:t>
      </w:r>
      <w:r w:rsidR="00387E65" w:rsidRPr="000A4E02">
        <w:rPr>
          <w:rFonts w:ascii="Leelawadee" w:hAnsi="Leelawadee" w:cs="Leelawadee"/>
          <w:color w:val="000000"/>
          <w:sz w:val="20"/>
          <w:szCs w:val="20"/>
        </w:rPr>
        <w:t xml:space="preserve"> </w:t>
      </w:r>
      <w:r w:rsidR="00387E65">
        <w:rPr>
          <w:rFonts w:ascii="Leelawadee" w:hAnsi="Leelawadee" w:cs="Leelawadee"/>
          <w:color w:val="000000"/>
          <w:sz w:val="20"/>
          <w:szCs w:val="20"/>
        </w:rPr>
        <w:t>desta Escritura</w:t>
      </w:r>
      <w:r w:rsidR="004930F7" w:rsidRPr="001478A6">
        <w:rPr>
          <w:rFonts w:ascii="Leelawadee" w:hAnsi="Leelawadee" w:cs="Leelawadee"/>
          <w:sz w:val="20"/>
          <w:szCs w:val="20"/>
        </w:rPr>
        <w:t>.</w:t>
      </w:r>
    </w:p>
    <w:p w14:paraId="7F6A3412" w14:textId="258D96DC" w:rsidR="004930F7" w:rsidRDefault="004930F7" w:rsidP="004930F7">
      <w:pPr>
        <w:spacing w:line="360" w:lineRule="auto"/>
        <w:ind w:left="709"/>
        <w:jc w:val="both"/>
        <w:rPr>
          <w:rFonts w:ascii="Leelawadee" w:hAnsi="Leelawadee" w:cs="Leelawadee"/>
          <w:sz w:val="20"/>
          <w:szCs w:val="20"/>
        </w:rPr>
      </w:pPr>
    </w:p>
    <w:p w14:paraId="30DA471B" w14:textId="177F7F91" w:rsidR="002236E7" w:rsidRDefault="002236E7">
      <w:pPr>
        <w:ind w:left="709"/>
        <w:rPr>
          <w:rFonts w:ascii="Leelawadee" w:hAnsi="Leelawadee" w:cs="Leelawadee"/>
          <w:sz w:val="20"/>
          <w:szCs w:val="20"/>
        </w:rPr>
        <w:pPrChange w:id="253" w:author="Luisa Herkenhoff" w:date="2020-11-10T21:02:00Z">
          <w:pPr>
            <w:spacing w:line="360" w:lineRule="auto"/>
            <w:ind w:left="709"/>
            <w:jc w:val="both"/>
          </w:pPr>
        </w:pPrChange>
      </w:pPr>
      <w:r>
        <w:rPr>
          <w:rFonts w:ascii="Leelawadee" w:hAnsi="Leelawadee" w:cs="Leelawadee"/>
          <w:sz w:val="20"/>
          <w:szCs w:val="20"/>
        </w:rPr>
        <w:t>J</w:t>
      </w:r>
      <w:r w:rsidR="0017368B">
        <w:rPr>
          <w:rFonts w:ascii="Leelawadee" w:hAnsi="Leelawadee" w:cs="Leelawadee"/>
          <w:sz w:val="20"/>
          <w:szCs w:val="20"/>
        </w:rPr>
        <w:t xml:space="preserve"> </w:t>
      </w:r>
      <w:r>
        <w:rPr>
          <w:rFonts w:ascii="Leelawadee" w:hAnsi="Leelawadee" w:cs="Leelawadee"/>
          <w:sz w:val="20"/>
          <w:szCs w:val="20"/>
        </w:rPr>
        <w:t>=</w:t>
      </w:r>
      <w:r w:rsidRPr="002236E7">
        <w:rPr>
          <w:rFonts w:ascii="Leelawadee" w:hAnsi="Leelawadee" w:cs="Leelawadee"/>
          <w:sz w:val="20"/>
          <w:szCs w:val="20"/>
        </w:rPr>
        <w:t xml:space="preserve"> </w:t>
      </w:r>
      <w:r>
        <w:rPr>
          <w:rFonts w:ascii="Leelawadee" w:hAnsi="Leelawadee" w:cs="Leelawadee"/>
          <w:sz w:val="20"/>
          <w:szCs w:val="20"/>
        </w:rPr>
        <w:t xml:space="preserve">Conforme definido no item </w:t>
      </w:r>
      <w:del w:id="254" w:author="Luisa Herkenhoff" w:date="2020-11-10T21:02:00Z">
        <w:r w:rsidR="00352D06">
          <w:rPr>
            <w:rFonts w:ascii="Leelawadee" w:hAnsi="Leelawadee" w:cs="Leelawadee"/>
            <w:sz w:val="20"/>
            <w:szCs w:val="20"/>
          </w:rPr>
          <w:fldChar w:fldCharType="begin"/>
        </w:r>
        <w:r w:rsidR="00352D06">
          <w:rPr>
            <w:rFonts w:ascii="Leelawadee" w:hAnsi="Leelawadee" w:cs="Leelawadee"/>
            <w:sz w:val="20"/>
            <w:szCs w:val="20"/>
          </w:rPr>
          <w:delInstrText xml:space="preserve"> REF _Ref23837826 \r \h </w:delInstrText>
        </w:r>
        <w:r w:rsidR="00352D06">
          <w:rPr>
            <w:rFonts w:ascii="Leelawadee" w:hAnsi="Leelawadee" w:cs="Leelawadee"/>
            <w:sz w:val="20"/>
            <w:szCs w:val="20"/>
          </w:rPr>
        </w:r>
        <w:r w:rsidR="00352D06">
          <w:rPr>
            <w:rFonts w:ascii="Leelawadee" w:hAnsi="Leelawadee" w:cs="Leelawadee"/>
            <w:sz w:val="20"/>
            <w:szCs w:val="20"/>
          </w:rPr>
          <w:fldChar w:fldCharType="separate"/>
        </w:r>
        <w:r w:rsidR="00352D06">
          <w:rPr>
            <w:rFonts w:ascii="Leelawadee" w:hAnsi="Leelawadee" w:cs="Leelawadee"/>
            <w:sz w:val="20"/>
            <w:szCs w:val="20"/>
          </w:rPr>
          <w:delText>6.5.3</w:delText>
        </w:r>
        <w:r w:rsidR="00352D06">
          <w:rPr>
            <w:rFonts w:ascii="Leelawadee" w:hAnsi="Leelawadee" w:cs="Leelawadee"/>
            <w:sz w:val="20"/>
            <w:szCs w:val="20"/>
          </w:rPr>
          <w:fldChar w:fldCharType="end"/>
        </w:r>
        <w:r w:rsidR="00352D06">
          <w:rPr>
            <w:rFonts w:ascii="Leelawadee" w:hAnsi="Leelawadee" w:cs="Leelawadee"/>
            <w:sz w:val="20"/>
            <w:szCs w:val="20"/>
          </w:rPr>
          <w:delText xml:space="preserve"> desta Escritura</w:delText>
        </w:r>
      </w:del>
      <w:ins w:id="255" w:author="Luisa Herkenhoff" w:date="2020-11-10T21:02:00Z">
        <w:r>
          <w:rPr>
            <w:rFonts w:ascii="Leelawadee" w:hAnsi="Leelawadee" w:cs="Leelawadee"/>
            <w:sz w:val="20"/>
            <w:szCs w:val="20"/>
          </w:rPr>
          <w:t>6.</w:t>
        </w:r>
        <w:r w:rsidR="0017368B">
          <w:rPr>
            <w:rFonts w:ascii="Leelawadee" w:hAnsi="Leelawadee" w:cs="Leelawadee"/>
            <w:sz w:val="20"/>
            <w:szCs w:val="20"/>
          </w:rPr>
          <w:t>5.3</w:t>
        </w:r>
        <w:r>
          <w:rPr>
            <w:rFonts w:ascii="Leelawadee" w:hAnsi="Leelawadee" w:cs="Leelawadee"/>
            <w:sz w:val="20"/>
            <w:szCs w:val="20"/>
          </w:rPr>
          <w:t xml:space="preserve"> acima</w:t>
        </w:r>
      </w:ins>
      <w:r>
        <w:rPr>
          <w:rFonts w:ascii="Leelawadee" w:hAnsi="Leelawadee" w:cs="Leelawadee"/>
          <w:sz w:val="20"/>
          <w:szCs w:val="20"/>
        </w:rPr>
        <w:t>.</w:t>
      </w:r>
    </w:p>
    <w:p w14:paraId="43E14BCA" w14:textId="40E6ADA7" w:rsidR="002236E7" w:rsidRPr="001478A6" w:rsidRDefault="002236E7" w:rsidP="004930F7">
      <w:pPr>
        <w:spacing w:line="360" w:lineRule="auto"/>
        <w:ind w:left="709"/>
        <w:jc w:val="both"/>
        <w:rPr>
          <w:rFonts w:ascii="Leelawadee" w:hAnsi="Leelawadee" w:cs="Leelawadee"/>
          <w:sz w:val="20"/>
          <w:szCs w:val="20"/>
        </w:rPr>
      </w:pPr>
    </w:p>
    <w:p w14:paraId="285C9253" w14:textId="77777777" w:rsidR="004930F7" w:rsidRPr="001478A6" w:rsidRDefault="004930F7" w:rsidP="004930F7">
      <w:pPr>
        <w:spacing w:line="360" w:lineRule="auto"/>
        <w:ind w:left="709"/>
        <w:jc w:val="both"/>
        <w:rPr>
          <w:rFonts w:ascii="Leelawadee" w:hAnsi="Leelawadee" w:cs="Leelawadee"/>
          <w:sz w:val="20"/>
          <w:szCs w:val="20"/>
        </w:rPr>
      </w:pPr>
      <w:r w:rsidRPr="001478A6">
        <w:rPr>
          <w:rFonts w:ascii="Leelawadee" w:hAnsi="Leelawadee" w:cs="Leelawadee"/>
          <w:sz w:val="20"/>
          <w:szCs w:val="20"/>
        </w:rPr>
        <w:t>P = Prêmio conforme tabela abaixo:</w:t>
      </w:r>
    </w:p>
    <w:p w14:paraId="02663054" w14:textId="77777777" w:rsidR="004930F7" w:rsidRPr="001478A6" w:rsidRDefault="004930F7" w:rsidP="004930F7">
      <w:pPr>
        <w:pStyle w:val="PargrafodaLista"/>
        <w:tabs>
          <w:tab w:val="left" w:pos="-120"/>
        </w:tabs>
        <w:spacing w:line="360" w:lineRule="auto"/>
        <w:ind w:left="709"/>
        <w:contextualSpacing/>
        <w:jc w:val="both"/>
        <w:rPr>
          <w:rFonts w:ascii="Leelawadee" w:hAnsi="Leelawadee" w:cs="Leelawadee"/>
          <w:color w:val="000000" w:themeColor="text1"/>
          <w:sz w:val="20"/>
          <w:lang w:val="pt-BR"/>
        </w:rPr>
      </w:pPr>
    </w:p>
    <w:tbl>
      <w:tblPr>
        <w:tblStyle w:val="Tabelacomgrade"/>
        <w:tblW w:w="0" w:type="auto"/>
        <w:tblInd w:w="709" w:type="dxa"/>
        <w:tblLook w:val="04A0" w:firstRow="1" w:lastRow="0" w:firstColumn="1" w:lastColumn="0" w:noHBand="0" w:noVBand="1"/>
      </w:tblPr>
      <w:tblGrid>
        <w:gridCol w:w="4517"/>
        <w:gridCol w:w="4511"/>
      </w:tblGrid>
      <w:tr w:rsidR="004930F7" w:rsidRPr="001478A6" w14:paraId="5440460C" w14:textId="77777777" w:rsidTr="005354B8">
        <w:tc>
          <w:tcPr>
            <w:tcW w:w="4517" w:type="dxa"/>
            <w:shd w:val="clear" w:color="auto" w:fill="D9D9D9" w:themeFill="background1" w:themeFillShade="D9"/>
            <w:vAlign w:val="center"/>
          </w:tcPr>
          <w:p w14:paraId="2558C682" w14:textId="6DEACDA5" w:rsidR="004930F7" w:rsidRPr="001478A6" w:rsidRDefault="004930F7" w:rsidP="005354B8">
            <w:pPr>
              <w:pStyle w:val="PargrafodaLista"/>
              <w:tabs>
                <w:tab w:val="left" w:pos="-120"/>
              </w:tabs>
              <w:spacing w:before="60" w:line="360" w:lineRule="auto"/>
              <w:ind w:left="0"/>
              <w:contextualSpacing/>
              <w:jc w:val="center"/>
              <w:rPr>
                <w:rFonts w:ascii="Leelawadee" w:hAnsi="Leelawadee" w:cs="Leelawadee"/>
                <w:color w:val="000000" w:themeColor="text1"/>
                <w:sz w:val="20"/>
                <w:lang w:val="pt-BR"/>
              </w:rPr>
            </w:pPr>
            <w:r w:rsidRPr="001478A6">
              <w:rPr>
                <w:rFonts w:ascii="Leelawadee" w:hAnsi="Leelawadee" w:cs="Leelawadee"/>
                <w:color w:val="000000" w:themeColor="text1"/>
                <w:sz w:val="20"/>
                <w:lang w:val="pt-BR"/>
              </w:rPr>
              <w:t>Mês d</w:t>
            </w:r>
            <w:r>
              <w:rPr>
                <w:rFonts w:ascii="Leelawadee" w:hAnsi="Leelawadee" w:cs="Leelawadee"/>
                <w:color w:val="000000" w:themeColor="text1"/>
                <w:sz w:val="20"/>
                <w:lang w:val="pt-BR"/>
              </w:rPr>
              <w:t xml:space="preserve">e exercício do </w:t>
            </w:r>
            <w:r w:rsidR="00387E65">
              <w:rPr>
                <w:rFonts w:ascii="Leelawadee" w:hAnsi="Leelawadee" w:cs="Leelawadee"/>
                <w:color w:val="000000" w:themeColor="text1"/>
                <w:sz w:val="20"/>
                <w:lang w:val="pt-BR"/>
              </w:rPr>
              <w:t xml:space="preserve">respectivo </w:t>
            </w:r>
            <w:r>
              <w:rPr>
                <w:rFonts w:ascii="Leelawadee" w:hAnsi="Leelawadee" w:cs="Leelawadee"/>
                <w:color w:val="000000" w:themeColor="text1"/>
                <w:sz w:val="20"/>
                <w:lang w:val="pt-BR"/>
              </w:rPr>
              <w:t>evento de resgate antecipado</w:t>
            </w:r>
            <w:r w:rsidR="00387E65">
              <w:rPr>
                <w:rFonts w:ascii="Leelawadee" w:hAnsi="Leelawadee" w:cs="Leelawadee"/>
                <w:color w:val="000000" w:themeColor="text1"/>
                <w:sz w:val="20"/>
                <w:lang w:val="pt-BR"/>
              </w:rPr>
              <w:t xml:space="preserve"> ou declaração de vencimento antecipado</w:t>
            </w:r>
            <w:r w:rsidRPr="001478A6">
              <w:rPr>
                <w:rFonts w:ascii="Leelawadee" w:hAnsi="Leelawadee" w:cs="Leelawadee"/>
                <w:color w:val="000000" w:themeColor="text1"/>
                <w:sz w:val="20"/>
                <w:lang w:val="pt-BR"/>
              </w:rPr>
              <w:t xml:space="preserve">, contado a partir da Data de </w:t>
            </w:r>
            <w:r w:rsidR="001A279B">
              <w:rPr>
                <w:rFonts w:ascii="Leelawadee" w:hAnsi="Leelawadee" w:cs="Leelawadee"/>
                <w:color w:val="000000" w:themeColor="text1"/>
                <w:sz w:val="20"/>
                <w:lang w:val="pt-BR"/>
              </w:rPr>
              <w:t>Integralização dos CRI</w:t>
            </w:r>
          </w:p>
        </w:tc>
        <w:tc>
          <w:tcPr>
            <w:tcW w:w="4511" w:type="dxa"/>
            <w:shd w:val="clear" w:color="auto" w:fill="D9D9D9" w:themeFill="background1" w:themeFillShade="D9"/>
            <w:vAlign w:val="center"/>
          </w:tcPr>
          <w:p w14:paraId="59C42159" w14:textId="77777777" w:rsidR="004930F7" w:rsidRPr="001478A6" w:rsidRDefault="004930F7" w:rsidP="005354B8">
            <w:pPr>
              <w:pStyle w:val="PargrafodaLista"/>
              <w:tabs>
                <w:tab w:val="left" w:pos="-120"/>
              </w:tabs>
              <w:spacing w:before="60" w:line="360" w:lineRule="auto"/>
              <w:ind w:left="0"/>
              <w:contextualSpacing/>
              <w:jc w:val="center"/>
              <w:rPr>
                <w:rFonts w:ascii="Leelawadee" w:hAnsi="Leelawadee" w:cs="Leelawadee"/>
                <w:color w:val="000000" w:themeColor="text1"/>
                <w:sz w:val="20"/>
                <w:lang w:val="pt-BR"/>
              </w:rPr>
            </w:pPr>
            <w:r w:rsidRPr="001478A6">
              <w:rPr>
                <w:rFonts w:ascii="Leelawadee" w:hAnsi="Leelawadee" w:cs="Leelawadee"/>
                <w:color w:val="000000" w:themeColor="text1"/>
                <w:sz w:val="20"/>
                <w:lang w:val="pt-BR"/>
              </w:rPr>
              <w:t>Prêmio</w:t>
            </w:r>
          </w:p>
        </w:tc>
      </w:tr>
      <w:tr w:rsidR="004930F7" w:rsidRPr="001478A6" w14:paraId="30F480C7" w14:textId="77777777" w:rsidTr="005354B8">
        <w:tc>
          <w:tcPr>
            <w:tcW w:w="4517" w:type="dxa"/>
            <w:vAlign w:val="center"/>
          </w:tcPr>
          <w:p w14:paraId="40CC17B8" w14:textId="114DAE27" w:rsidR="004930F7" w:rsidRPr="00B54052" w:rsidRDefault="004930F7" w:rsidP="005354B8">
            <w:pPr>
              <w:pStyle w:val="PargrafodaLista"/>
              <w:tabs>
                <w:tab w:val="left" w:pos="-120"/>
              </w:tabs>
              <w:spacing w:before="60" w:line="360" w:lineRule="auto"/>
              <w:ind w:left="0"/>
              <w:contextualSpacing/>
              <w:jc w:val="center"/>
              <w:rPr>
                <w:rFonts w:ascii="Leelawadee" w:hAnsi="Leelawadee" w:cs="Leelawadee"/>
                <w:color w:val="000000" w:themeColor="text1"/>
                <w:sz w:val="20"/>
                <w:lang w:val="pt-BR"/>
              </w:rPr>
            </w:pPr>
            <w:r w:rsidRPr="00F90E5E">
              <w:rPr>
                <w:rFonts w:ascii="Leelawadee" w:hAnsi="Leelawadee" w:cs="Leelawadee"/>
                <w:color w:val="000000" w:themeColor="text1"/>
                <w:sz w:val="20"/>
                <w:lang w:val="pt-BR"/>
              </w:rPr>
              <w:t>Até o 12º mês</w:t>
            </w:r>
            <w:del w:id="256" w:author="Luisa Herkenhoff" w:date="2020-11-10T21:02:00Z">
              <w:r w:rsidR="00B97886" w:rsidRPr="00F90E5E" w:rsidDel="00B97886">
                <w:rPr>
                  <w:rFonts w:ascii="Leelawadee" w:hAnsi="Leelawadee" w:cs="Leelawadee"/>
                  <w:color w:val="000000" w:themeColor="text1"/>
                  <w:sz w:val="20"/>
                  <w:lang w:val="pt-BR"/>
                </w:rPr>
                <w:delText xml:space="preserve"> </w:delText>
              </w:r>
            </w:del>
          </w:p>
        </w:tc>
        <w:tc>
          <w:tcPr>
            <w:tcW w:w="4511" w:type="dxa"/>
            <w:vAlign w:val="center"/>
          </w:tcPr>
          <w:p w14:paraId="70B6D41E" w14:textId="77777777" w:rsidR="004930F7" w:rsidRPr="001478A6" w:rsidRDefault="004930F7" w:rsidP="005354B8">
            <w:pPr>
              <w:pStyle w:val="PargrafodaLista"/>
              <w:tabs>
                <w:tab w:val="left" w:pos="-120"/>
              </w:tabs>
              <w:spacing w:before="60" w:line="360" w:lineRule="auto"/>
              <w:ind w:left="0"/>
              <w:contextualSpacing/>
              <w:jc w:val="center"/>
              <w:rPr>
                <w:rFonts w:ascii="Leelawadee" w:hAnsi="Leelawadee" w:cs="Leelawadee"/>
                <w:color w:val="000000" w:themeColor="text1"/>
                <w:sz w:val="20"/>
                <w:lang w:val="pt-BR"/>
              </w:rPr>
            </w:pPr>
            <w:r w:rsidRPr="001478A6">
              <w:rPr>
                <w:rFonts w:ascii="Leelawadee" w:hAnsi="Leelawadee" w:cs="Leelawadee"/>
                <w:color w:val="000000" w:themeColor="text1"/>
                <w:sz w:val="20"/>
                <w:lang w:val="pt-BR"/>
              </w:rPr>
              <w:t>10,0% (dez por cento)</w:t>
            </w:r>
          </w:p>
        </w:tc>
      </w:tr>
      <w:tr w:rsidR="004930F7" w:rsidRPr="001478A6" w14:paraId="319064D3" w14:textId="77777777" w:rsidTr="005354B8">
        <w:tc>
          <w:tcPr>
            <w:tcW w:w="4517" w:type="dxa"/>
            <w:vAlign w:val="center"/>
          </w:tcPr>
          <w:p w14:paraId="2EFD3221" w14:textId="7A047E84" w:rsidR="004930F7" w:rsidRPr="00B54052" w:rsidRDefault="004930F7" w:rsidP="005354B8">
            <w:pPr>
              <w:pStyle w:val="PargrafodaLista"/>
              <w:tabs>
                <w:tab w:val="left" w:pos="-120"/>
              </w:tabs>
              <w:spacing w:before="60" w:line="360" w:lineRule="auto"/>
              <w:ind w:left="0"/>
              <w:contextualSpacing/>
              <w:jc w:val="center"/>
              <w:rPr>
                <w:rFonts w:ascii="Leelawadee" w:hAnsi="Leelawadee" w:cs="Leelawadee"/>
                <w:color w:val="000000" w:themeColor="text1"/>
                <w:sz w:val="20"/>
                <w:lang w:val="pt-BR"/>
              </w:rPr>
            </w:pPr>
            <w:r w:rsidRPr="00B54052">
              <w:rPr>
                <w:rFonts w:ascii="Leelawadee" w:hAnsi="Leelawadee" w:cs="Leelawadee"/>
                <w:color w:val="000000"/>
                <w:sz w:val="20"/>
                <w:lang w:val="pt-BR"/>
              </w:rPr>
              <w:t>do 13º ao 24º mês</w:t>
            </w:r>
          </w:p>
        </w:tc>
        <w:tc>
          <w:tcPr>
            <w:tcW w:w="4511" w:type="dxa"/>
            <w:vAlign w:val="center"/>
          </w:tcPr>
          <w:p w14:paraId="4278DBAD" w14:textId="77777777" w:rsidR="004930F7" w:rsidRPr="001478A6" w:rsidRDefault="004930F7" w:rsidP="005354B8">
            <w:pPr>
              <w:pStyle w:val="PargrafodaLista"/>
              <w:tabs>
                <w:tab w:val="left" w:pos="-120"/>
              </w:tabs>
              <w:spacing w:before="60" w:line="360" w:lineRule="auto"/>
              <w:ind w:left="0"/>
              <w:contextualSpacing/>
              <w:jc w:val="center"/>
              <w:rPr>
                <w:rFonts w:ascii="Leelawadee" w:hAnsi="Leelawadee" w:cs="Leelawadee"/>
                <w:color w:val="000000" w:themeColor="text1"/>
                <w:sz w:val="20"/>
                <w:lang w:val="pt-BR"/>
              </w:rPr>
            </w:pPr>
            <w:r w:rsidRPr="00AC4244">
              <w:rPr>
                <w:rFonts w:ascii="Leelawadee" w:hAnsi="Leelawadee"/>
                <w:color w:val="000000"/>
                <w:sz w:val="20"/>
                <w:lang w:val="pt-BR"/>
              </w:rPr>
              <w:t>9,0%</w:t>
            </w:r>
            <w:r w:rsidRPr="001478A6">
              <w:rPr>
                <w:rFonts w:ascii="Leelawadee" w:hAnsi="Leelawadee" w:cs="Leelawadee"/>
                <w:color w:val="000000"/>
                <w:sz w:val="20"/>
                <w:lang w:val="pt-BR" w:eastAsia="pt-BR"/>
              </w:rPr>
              <w:t xml:space="preserve"> (nove por cento)</w:t>
            </w:r>
          </w:p>
        </w:tc>
      </w:tr>
      <w:tr w:rsidR="004930F7" w:rsidRPr="001478A6" w14:paraId="0B37B100" w14:textId="77777777" w:rsidTr="005354B8">
        <w:tc>
          <w:tcPr>
            <w:tcW w:w="4517" w:type="dxa"/>
            <w:vAlign w:val="center"/>
          </w:tcPr>
          <w:p w14:paraId="0B78B87D" w14:textId="5CE39425" w:rsidR="004930F7" w:rsidRPr="00B54052" w:rsidRDefault="004930F7" w:rsidP="005354B8">
            <w:pPr>
              <w:pStyle w:val="PargrafodaLista"/>
              <w:tabs>
                <w:tab w:val="left" w:pos="-120"/>
              </w:tabs>
              <w:spacing w:before="60" w:line="360" w:lineRule="auto"/>
              <w:ind w:left="0"/>
              <w:contextualSpacing/>
              <w:jc w:val="center"/>
              <w:rPr>
                <w:rFonts w:ascii="Leelawadee" w:hAnsi="Leelawadee" w:cs="Leelawadee"/>
                <w:color w:val="000000" w:themeColor="text1"/>
                <w:sz w:val="20"/>
                <w:lang w:val="pt-BR"/>
              </w:rPr>
            </w:pPr>
            <w:r w:rsidRPr="00B54052">
              <w:rPr>
                <w:rFonts w:ascii="Leelawadee" w:hAnsi="Leelawadee" w:cs="Leelawadee"/>
                <w:color w:val="000000"/>
                <w:sz w:val="20"/>
                <w:lang w:val="pt-BR"/>
              </w:rPr>
              <w:t>do 25º ao 36º mês</w:t>
            </w:r>
          </w:p>
        </w:tc>
        <w:tc>
          <w:tcPr>
            <w:tcW w:w="4511" w:type="dxa"/>
            <w:vAlign w:val="center"/>
          </w:tcPr>
          <w:p w14:paraId="314A51FA" w14:textId="77777777" w:rsidR="004930F7" w:rsidRPr="001478A6" w:rsidRDefault="004930F7" w:rsidP="005354B8">
            <w:pPr>
              <w:pStyle w:val="PargrafodaLista"/>
              <w:tabs>
                <w:tab w:val="left" w:pos="-120"/>
              </w:tabs>
              <w:spacing w:before="60" w:line="360" w:lineRule="auto"/>
              <w:ind w:left="0"/>
              <w:contextualSpacing/>
              <w:jc w:val="center"/>
              <w:rPr>
                <w:rFonts w:ascii="Leelawadee" w:hAnsi="Leelawadee" w:cs="Leelawadee"/>
                <w:color w:val="000000" w:themeColor="text1"/>
                <w:sz w:val="20"/>
                <w:lang w:val="pt-BR"/>
              </w:rPr>
            </w:pPr>
            <w:r w:rsidRPr="00AC4244">
              <w:rPr>
                <w:rFonts w:ascii="Leelawadee" w:hAnsi="Leelawadee"/>
                <w:color w:val="000000"/>
                <w:sz w:val="20"/>
                <w:lang w:val="pt-BR"/>
              </w:rPr>
              <w:t>8,0%</w:t>
            </w:r>
            <w:r w:rsidRPr="001478A6">
              <w:rPr>
                <w:rFonts w:ascii="Leelawadee" w:hAnsi="Leelawadee" w:cs="Leelawadee"/>
                <w:color w:val="000000"/>
                <w:sz w:val="20"/>
                <w:lang w:val="pt-BR" w:eastAsia="pt-BR"/>
              </w:rPr>
              <w:t xml:space="preserve"> (oito por cento) </w:t>
            </w:r>
          </w:p>
        </w:tc>
      </w:tr>
      <w:tr w:rsidR="004930F7" w:rsidRPr="001478A6" w14:paraId="2B5A05A3" w14:textId="77777777" w:rsidTr="005354B8">
        <w:tc>
          <w:tcPr>
            <w:tcW w:w="4517" w:type="dxa"/>
            <w:vAlign w:val="center"/>
          </w:tcPr>
          <w:p w14:paraId="728E03EB" w14:textId="6F2D18E4" w:rsidR="004930F7" w:rsidRPr="00B54052" w:rsidRDefault="004930F7" w:rsidP="005354B8">
            <w:pPr>
              <w:pStyle w:val="PargrafodaLista"/>
              <w:tabs>
                <w:tab w:val="left" w:pos="-120"/>
              </w:tabs>
              <w:spacing w:before="60" w:line="360" w:lineRule="auto"/>
              <w:ind w:left="0"/>
              <w:contextualSpacing/>
              <w:jc w:val="center"/>
              <w:rPr>
                <w:rFonts w:ascii="Leelawadee" w:hAnsi="Leelawadee" w:cs="Leelawadee"/>
                <w:color w:val="000000" w:themeColor="text1"/>
                <w:sz w:val="20"/>
                <w:lang w:val="pt-BR"/>
              </w:rPr>
            </w:pPr>
            <w:r w:rsidRPr="00B54052">
              <w:rPr>
                <w:rFonts w:ascii="Leelawadee" w:hAnsi="Leelawadee" w:cs="Leelawadee"/>
                <w:color w:val="000000"/>
                <w:sz w:val="20"/>
                <w:lang w:val="pt-BR"/>
              </w:rPr>
              <w:t>do 37º ao 48º mês</w:t>
            </w:r>
          </w:p>
        </w:tc>
        <w:tc>
          <w:tcPr>
            <w:tcW w:w="4511" w:type="dxa"/>
            <w:vAlign w:val="center"/>
          </w:tcPr>
          <w:p w14:paraId="4D39540B" w14:textId="77777777" w:rsidR="004930F7" w:rsidRPr="001478A6" w:rsidRDefault="004930F7" w:rsidP="005354B8">
            <w:pPr>
              <w:pStyle w:val="PargrafodaLista"/>
              <w:tabs>
                <w:tab w:val="left" w:pos="-120"/>
              </w:tabs>
              <w:spacing w:before="60" w:line="360" w:lineRule="auto"/>
              <w:ind w:left="0"/>
              <w:contextualSpacing/>
              <w:jc w:val="center"/>
              <w:rPr>
                <w:rFonts w:ascii="Leelawadee" w:hAnsi="Leelawadee" w:cs="Leelawadee"/>
                <w:color w:val="000000" w:themeColor="text1"/>
                <w:sz w:val="20"/>
                <w:lang w:val="pt-BR"/>
              </w:rPr>
            </w:pPr>
            <w:r w:rsidRPr="00AC4244">
              <w:rPr>
                <w:rFonts w:ascii="Leelawadee" w:hAnsi="Leelawadee"/>
                <w:color w:val="000000"/>
                <w:sz w:val="20"/>
                <w:lang w:val="pt-BR"/>
              </w:rPr>
              <w:t>7,0%</w:t>
            </w:r>
            <w:r w:rsidRPr="001478A6">
              <w:rPr>
                <w:rFonts w:ascii="Leelawadee" w:hAnsi="Leelawadee" w:cs="Leelawadee"/>
                <w:color w:val="000000"/>
                <w:sz w:val="20"/>
                <w:lang w:val="pt-BR" w:eastAsia="pt-BR"/>
              </w:rPr>
              <w:t xml:space="preserve"> (sete por cento)</w:t>
            </w:r>
          </w:p>
        </w:tc>
      </w:tr>
      <w:tr w:rsidR="004930F7" w:rsidRPr="001478A6" w14:paraId="027803A6" w14:textId="77777777" w:rsidTr="005354B8">
        <w:tc>
          <w:tcPr>
            <w:tcW w:w="4517" w:type="dxa"/>
            <w:vAlign w:val="center"/>
          </w:tcPr>
          <w:p w14:paraId="3796F750" w14:textId="1F2D4ABF" w:rsidR="004930F7" w:rsidRPr="00B54052" w:rsidRDefault="004930F7" w:rsidP="005354B8">
            <w:pPr>
              <w:pStyle w:val="PargrafodaLista"/>
              <w:tabs>
                <w:tab w:val="left" w:pos="-120"/>
              </w:tabs>
              <w:spacing w:before="60" w:line="360" w:lineRule="auto"/>
              <w:ind w:left="0"/>
              <w:contextualSpacing/>
              <w:jc w:val="center"/>
              <w:rPr>
                <w:rFonts w:ascii="Leelawadee" w:hAnsi="Leelawadee" w:cs="Leelawadee"/>
                <w:color w:val="000000" w:themeColor="text1"/>
                <w:sz w:val="20"/>
                <w:lang w:val="pt-BR"/>
              </w:rPr>
            </w:pPr>
            <w:r w:rsidRPr="00B54052">
              <w:rPr>
                <w:rFonts w:ascii="Leelawadee" w:hAnsi="Leelawadee" w:cs="Leelawadee"/>
                <w:color w:val="000000"/>
                <w:sz w:val="20"/>
                <w:lang w:val="pt-BR"/>
              </w:rPr>
              <w:t>do 49º ao 60º mês</w:t>
            </w:r>
          </w:p>
        </w:tc>
        <w:tc>
          <w:tcPr>
            <w:tcW w:w="4511" w:type="dxa"/>
            <w:vAlign w:val="center"/>
          </w:tcPr>
          <w:p w14:paraId="359A7B46" w14:textId="77777777" w:rsidR="004930F7" w:rsidRPr="001478A6" w:rsidRDefault="004930F7" w:rsidP="005354B8">
            <w:pPr>
              <w:pStyle w:val="PargrafodaLista"/>
              <w:tabs>
                <w:tab w:val="left" w:pos="-120"/>
              </w:tabs>
              <w:spacing w:before="60" w:line="360" w:lineRule="auto"/>
              <w:ind w:left="0"/>
              <w:contextualSpacing/>
              <w:jc w:val="center"/>
              <w:rPr>
                <w:rFonts w:ascii="Leelawadee" w:hAnsi="Leelawadee" w:cs="Leelawadee"/>
                <w:color w:val="000000" w:themeColor="text1"/>
                <w:sz w:val="20"/>
                <w:lang w:val="pt-BR"/>
              </w:rPr>
            </w:pPr>
            <w:r w:rsidRPr="00AC4244">
              <w:rPr>
                <w:rFonts w:ascii="Leelawadee" w:hAnsi="Leelawadee"/>
                <w:color w:val="000000"/>
                <w:sz w:val="20"/>
                <w:lang w:val="pt-BR"/>
              </w:rPr>
              <w:t>6,0%</w:t>
            </w:r>
            <w:r w:rsidRPr="001478A6">
              <w:rPr>
                <w:rFonts w:ascii="Leelawadee" w:hAnsi="Leelawadee" w:cs="Leelawadee"/>
                <w:color w:val="000000"/>
                <w:sz w:val="20"/>
                <w:lang w:val="pt-BR" w:eastAsia="pt-BR"/>
              </w:rPr>
              <w:t xml:space="preserve"> (seis por cento)</w:t>
            </w:r>
          </w:p>
        </w:tc>
      </w:tr>
      <w:tr w:rsidR="004930F7" w:rsidRPr="001478A6" w14:paraId="1ADB62DB" w14:textId="77777777" w:rsidTr="005354B8">
        <w:tc>
          <w:tcPr>
            <w:tcW w:w="4517" w:type="dxa"/>
            <w:vAlign w:val="center"/>
          </w:tcPr>
          <w:p w14:paraId="5130BB44" w14:textId="7215BE4C" w:rsidR="004930F7" w:rsidRPr="00B54052" w:rsidRDefault="004930F7" w:rsidP="005354B8">
            <w:pPr>
              <w:pStyle w:val="PargrafodaLista"/>
              <w:tabs>
                <w:tab w:val="left" w:pos="-120"/>
              </w:tabs>
              <w:spacing w:before="60" w:line="360" w:lineRule="auto"/>
              <w:ind w:left="0"/>
              <w:contextualSpacing/>
              <w:jc w:val="center"/>
              <w:rPr>
                <w:rFonts w:ascii="Leelawadee" w:hAnsi="Leelawadee" w:cs="Leelawadee"/>
                <w:color w:val="000000" w:themeColor="text1"/>
                <w:sz w:val="20"/>
                <w:lang w:val="pt-BR"/>
              </w:rPr>
            </w:pPr>
            <w:r w:rsidRPr="00B54052">
              <w:rPr>
                <w:rFonts w:ascii="Leelawadee" w:hAnsi="Leelawadee" w:cs="Leelawadee"/>
                <w:color w:val="000000"/>
                <w:sz w:val="20"/>
                <w:lang w:val="pt-BR"/>
              </w:rPr>
              <w:t>do 61º ao 72º mês</w:t>
            </w:r>
          </w:p>
        </w:tc>
        <w:tc>
          <w:tcPr>
            <w:tcW w:w="4511" w:type="dxa"/>
            <w:vAlign w:val="center"/>
          </w:tcPr>
          <w:p w14:paraId="558CEFE1" w14:textId="77777777" w:rsidR="004930F7" w:rsidRPr="001478A6" w:rsidRDefault="004930F7" w:rsidP="005354B8">
            <w:pPr>
              <w:pStyle w:val="PargrafodaLista"/>
              <w:tabs>
                <w:tab w:val="left" w:pos="-120"/>
              </w:tabs>
              <w:spacing w:before="60" w:line="360" w:lineRule="auto"/>
              <w:ind w:left="0"/>
              <w:contextualSpacing/>
              <w:jc w:val="center"/>
              <w:rPr>
                <w:rFonts w:ascii="Leelawadee" w:hAnsi="Leelawadee" w:cs="Leelawadee"/>
                <w:color w:val="000000" w:themeColor="text1"/>
                <w:sz w:val="20"/>
                <w:lang w:val="pt-BR"/>
              </w:rPr>
            </w:pPr>
            <w:r w:rsidRPr="00AC4244">
              <w:rPr>
                <w:rFonts w:ascii="Leelawadee" w:hAnsi="Leelawadee"/>
                <w:color w:val="000000"/>
                <w:sz w:val="20"/>
                <w:lang w:val="pt-BR"/>
              </w:rPr>
              <w:t>5,0%</w:t>
            </w:r>
            <w:r w:rsidRPr="001478A6">
              <w:rPr>
                <w:rFonts w:ascii="Leelawadee" w:hAnsi="Leelawadee" w:cs="Leelawadee"/>
                <w:color w:val="000000"/>
                <w:sz w:val="20"/>
                <w:lang w:val="pt-BR" w:eastAsia="pt-BR"/>
              </w:rPr>
              <w:t xml:space="preserve"> (cinco por cento)</w:t>
            </w:r>
          </w:p>
        </w:tc>
      </w:tr>
      <w:tr w:rsidR="004930F7" w:rsidRPr="001478A6" w14:paraId="4D2A9DFA" w14:textId="77777777" w:rsidTr="005354B8">
        <w:tc>
          <w:tcPr>
            <w:tcW w:w="4517" w:type="dxa"/>
            <w:vAlign w:val="center"/>
          </w:tcPr>
          <w:p w14:paraId="6D6C3669" w14:textId="2457AF5B" w:rsidR="004930F7" w:rsidRPr="00B54052" w:rsidRDefault="004930F7" w:rsidP="005354B8">
            <w:pPr>
              <w:pStyle w:val="PargrafodaLista"/>
              <w:tabs>
                <w:tab w:val="left" w:pos="-120"/>
              </w:tabs>
              <w:spacing w:before="60" w:line="360" w:lineRule="auto"/>
              <w:ind w:left="0"/>
              <w:contextualSpacing/>
              <w:jc w:val="center"/>
              <w:rPr>
                <w:rFonts w:ascii="Leelawadee" w:hAnsi="Leelawadee" w:cs="Leelawadee"/>
                <w:color w:val="000000" w:themeColor="text1"/>
                <w:sz w:val="20"/>
                <w:lang w:val="pt-BR"/>
              </w:rPr>
            </w:pPr>
            <w:r w:rsidRPr="00B54052">
              <w:rPr>
                <w:rFonts w:ascii="Leelawadee" w:hAnsi="Leelawadee" w:cs="Leelawadee"/>
                <w:color w:val="000000"/>
                <w:sz w:val="20"/>
                <w:lang w:val="pt-BR"/>
              </w:rPr>
              <w:t>do 73º ao 84º mês</w:t>
            </w:r>
          </w:p>
        </w:tc>
        <w:tc>
          <w:tcPr>
            <w:tcW w:w="4511" w:type="dxa"/>
            <w:vAlign w:val="center"/>
          </w:tcPr>
          <w:p w14:paraId="6B704597" w14:textId="77777777" w:rsidR="004930F7" w:rsidRPr="001478A6" w:rsidRDefault="004930F7" w:rsidP="005354B8">
            <w:pPr>
              <w:pStyle w:val="PargrafodaLista"/>
              <w:tabs>
                <w:tab w:val="left" w:pos="-120"/>
              </w:tabs>
              <w:spacing w:before="60" w:line="360" w:lineRule="auto"/>
              <w:ind w:left="0"/>
              <w:contextualSpacing/>
              <w:jc w:val="center"/>
              <w:rPr>
                <w:rFonts w:ascii="Leelawadee" w:hAnsi="Leelawadee" w:cs="Leelawadee"/>
                <w:color w:val="000000" w:themeColor="text1"/>
                <w:sz w:val="20"/>
                <w:lang w:val="pt-BR"/>
              </w:rPr>
            </w:pPr>
            <w:r w:rsidRPr="00AC4244">
              <w:rPr>
                <w:rFonts w:ascii="Leelawadee" w:hAnsi="Leelawadee"/>
                <w:color w:val="000000"/>
                <w:sz w:val="20"/>
                <w:lang w:val="pt-BR"/>
              </w:rPr>
              <w:t>4,0%</w:t>
            </w:r>
            <w:r w:rsidRPr="001478A6">
              <w:rPr>
                <w:rFonts w:ascii="Leelawadee" w:hAnsi="Leelawadee" w:cs="Leelawadee"/>
                <w:color w:val="000000"/>
                <w:sz w:val="20"/>
                <w:lang w:val="pt-BR" w:eastAsia="pt-BR"/>
              </w:rPr>
              <w:t xml:space="preserve"> (quatro por cento)</w:t>
            </w:r>
          </w:p>
        </w:tc>
      </w:tr>
      <w:tr w:rsidR="004930F7" w:rsidRPr="001478A6" w14:paraId="23DDE198" w14:textId="77777777" w:rsidTr="005354B8">
        <w:tc>
          <w:tcPr>
            <w:tcW w:w="4517" w:type="dxa"/>
            <w:vAlign w:val="center"/>
          </w:tcPr>
          <w:p w14:paraId="76FB5DDA" w14:textId="56CFD754" w:rsidR="004930F7" w:rsidRPr="00B54052" w:rsidRDefault="004930F7" w:rsidP="005354B8">
            <w:pPr>
              <w:pStyle w:val="PargrafodaLista"/>
              <w:tabs>
                <w:tab w:val="left" w:pos="-120"/>
              </w:tabs>
              <w:spacing w:before="60" w:line="360" w:lineRule="auto"/>
              <w:ind w:left="0"/>
              <w:contextualSpacing/>
              <w:jc w:val="center"/>
              <w:rPr>
                <w:rFonts w:ascii="Leelawadee" w:hAnsi="Leelawadee" w:cs="Leelawadee"/>
                <w:color w:val="000000" w:themeColor="text1"/>
                <w:sz w:val="20"/>
                <w:lang w:val="pt-BR"/>
              </w:rPr>
            </w:pPr>
            <w:r w:rsidRPr="00B54052">
              <w:rPr>
                <w:rFonts w:ascii="Leelawadee" w:hAnsi="Leelawadee" w:cs="Leelawadee"/>
                <w:color w:val="000000"/>
                <w:sz w:val="20"/>
                <w:lang w:val="pt-BR"/>
              </w:rPr>
              <w:t>do 85º ao 96º mês</w:t>
            </w:r>
          </w:p>
        </w:tc>
        <w:tc>
          <w:tcPr>
            <w:tcW w:w="4511" w:type="dxa"/>
            <w:vAlign w:val="center"/>
          </w:tcPr>
          <w:p w14:paraId="244C72D3" w14:textId="77777777" w:rsidR="004930F7" w:rsidRPr="001478A6" w:rsidRDefault="004930F7" w:rsidP="005354B8">
            <w:pPr>
              <w:pStyle w:val="PargrafodaLista"/>
              <w:tabs>
                <w:tab w:val="left" w:pos="-120"/>
              </w:tabs>
              <w:spacing w:before="60" w:line="360" w:lineRule="auto"/>
              <w:ind w:left="0"/>
              <w:contextualSpacing/>
              <w:jc w:val="center"/>
              <w:rPr>
                <w:rFonts w:ascii="Leelawadee" w:hAnsi="Leelawadee" w:cs="Leelawadee"/>
                <w:color w:val="000000" w:themeColor="text1"/>
                <w:sz w:val="20"/>
                <w:lang w:val="pt-BR"/>
              </w:rPr>
            </w:pPr>
            <w:r w:rsidRPr="00AC4244">
              <w:rPr>
                <w:rFonts w:ascii="Leelawadee" w:hAnsi="Leelawadee"/>
                <w:color w:val="000000"/>
                <w:sz w:val="20"/>
                <w:lang w:val="pt-BR"/>
              </w:rPr>
              <w:t>3,0%</w:t>
            </w:r>
            <w:r w:rsidRPr="001478A6">
              <w:rPr>
                <w:rFonts w:ascii="Leelawadee" w:hAnsi="Leelawadee" w:cs="Leelawadee"/>
                <w:color w:val="000000"/>
                <w:sz w:val="20"/>
                <w:lang w:val="pt-BR" w:eastAsia="pt-BR"/>
              </w:rPr>
              <w:t xml:space="preserve"> (três por cento)</w:t>
            </w:r>
          </w:p>
        </w:tc>
      </w:tr>
      <w:tr w:rsidR="004930F7" w:rsidRPr="001478A6" w14:paraId="50BB55A1" w14:textId="77777777" w:rsidTr="005354B8">
        <w:tc>
          <w:tcPr>
            <w:tcW w:w="4517" w:type="dxa"/>
            <w:vAlign w:val="center"/>
          </w:tcPr>
          <w:p w14:paraId="12244F00" w14:textId="3A1C75CE" w:rsidR="004930F7" w:rsidRPr="00B54052" w:rsidRDefault="004930F7" w:rsidP="005354B8">
            <w:pPr>
              <w:pStyle w:val="PargrafodaLista"/>
              <w:tabs>
                <w:tab w:val="left" w:pos="-120"/>
              </w:tabs>
              <w:spacing w:before="60" w:line="360" w:lineRule="auto"/>
              <w:ind w:left="0"/>
              <w:contextualSpacing/>
              <w:jc w:val="center"/>
              <w:rPr>
                <w:rFonts w:ascii="Leelawadee" w:hAnsi="Leelawadee" w:cs="Leelawadee"/>
                <w:color w:val="000000" w:themeColor="text1"/>
                <w:sz w:val="20"/>
                <w:lang w:val="pt-BR"/>
              </w:rPr>
            </w:pPr>
            <w:r w:rsidRPr="00B54052">
              <w:rPr>
                <w:rFonts w:ascii="Leelawadee" w:hAnsi="Leelawadee" w:cs="Leelawadee"/>
                <w:color w:val="000000"/>
                <w:sz w:val="20"/>
                <w:lang w:val="pt-BR"/>
              </w:rPr>
              <w:t>A partir do 97º mês</w:t>
            </w:r>
          </w:p>
        </w:tc>
        <w:tc>
          <w:tcPr>
            <w:tcW w:w="4511" w:type="dxa"/>
            <w:vAlign w:val="center"/>
          </w:tcPr>
          <w:p w14:paraId="15F7711E" w14:textId="77777777" w:rsidR="004930F7" w:rsidRPr="001478A6" w:rsidRDefault="004930F7" w:rsidP="005354B8">
            <w:pPr>
              <w:pStyle w:val="PargrafodaLista"/>
              <w:tabs>
                <w:tab w:val="left" w:pos="-120"/>
              </w:tabs>
              <w:spacing w:before="60" w:line="360" w:lineRule="auto"/>
              <w:ind w:left="0"/>
              <w:contextualSpacing/>
              <w:jc w:val="center"/>
              <w:rPr>
                <w:rFonts w:ascii="Leelawadee" w:hAnsi="Leelawadee" w:cs="Leelawadee"/>
                <w:color w:val="000000" w:themeColor="text1"/>
                <w:sz w:val="20"/>
                <w:lang w:val="pt-BR"/>
              </w:rPr>
            </w:pPr>
            <w:r w:rsidRPr="00AC4244">
              <w:rPr>
                <w:rFonts w:ascii="Leelawadee" w:hAnsi="Leelawadee"/>
                <w:color w:val="000000"/>
                <w:sz w:val="20"/>
                <w:lang w:val="pt-BR"/>
              </w:rPr>
              <w:t>2,0%</w:t>
            </w:r>
            <w:r w:rsidRPr="001478A6">
              <w:rPr>
                <w:rFonts w:ascii="Leelawadee" w:hAnsi="Leelawadee" w:cs="Leelawadee"/>
                <w:color w:val="000000"/>
                <w:sz w:val="20"/>
                <w:lang w:val="pt-BR" w:eastAsia="pt-BR"/>
              </w:rPr>
              <w:t xml:space="preserve"> (dois por cento)</w:t>
            </w:r>
          </w:p>
        </w:tc>
      </w:tr>
    </w:tbl>
    <w:p w14:paraId="71F5DD0C" w14:textId="77777777" w:rsidR="006117F8" w:rsidRPr="006117F8" w:rsidRDefault="006117F8">
      <w:pPr>
        <w:pStyle w:val="PargrafodaLista"/>
        <w:spacing w:line="360" w:lineRule="auto"/>
        <w:ind w:left="720"/>
        <w:contextualSpacing/>
        <w:jc w:val="both"/>
        <w:rPr>
          <w:ins w:id="257" w:author="Rafael Godinho Francisco" w:date="2020-11-10T21:04:00Z"/>
          <w:rFonts w:ascii="Leelawadee" w:hAnsi="Leelawadee" w:cs="Leelawadee"/>
          <w:color w:val="000000" w:themeColor="text1"/>
          <w:sz w:val="20"/>
          <w:rPrChange w:id="258" w:author="Rafael Godinho Francisco" w:date="2020-11-10T21:04:00Z">
            <w:rPr>
              <w:ins w:id="259" w:author="Rafael Godinho Francisco" w:date="2020-11-10T21:04:00Z"/>
              <w:rFonts w:ascii="Leelawadee" w:hAnsi="Leelawadee" w:cs="Leelawadee"/>
              <w:color w:val="000000" w:themeColor="text1"/>
              <w:sz w:val="20"/>
              <w:lang w:val="pt-BR"/>
            </w:rPr>
          </w:rPrChange>
        </w:rPr>
        <w:pPrChange w:id="260" w:author="Rafael Godinho Francisco" w:date="2020-11-10T21:04:00Z">
          <w:pPr>
            <w:pStyle w:val="PargrafodaLista"/>
            <w:numPr>
              <w:ilvl w:val="3"/>
              <w:numId w:val="43"/>
            </w:numPr>
            <w:spacing w:line="360" w:lineRule="auto"/>
            <w:ind w:left="720" w:hanging="720"/>
            <w:contextualSpacing/>
            <w:jc w:val="both"/>
          </w:pPr>
        </w:pPrChange>
      </w:pPr>
    </w:p>
    <w:p w14:paraId="3C221C9C" w14:textId="5AEA0F59" w:rsidR="008445C3" w:rsidRPr="0017368B" w:rsidRDefault="008445C3">
      <w:pPr>
        <w:pStyle w:val="PargrafodaLista"/>
        <w:numPr>
          <w:ilvl w:val="3"/>
          <w:numId w:val="43"/>
        </w:numPr>
        <w:spacing w:line="360" w:lineRule="auto"/>
        <w:ind w:left="709" w:firstLine="0"/>
        <w:contextualSpacing/>
        <w:jc w:val="both"/>
        <w:rPr>
          <w:ins w:id="261" w:author="Luisa Herkenhoff" w:date="2020-11-10T21:02:00Z"/>
          <w:rFonts w:ascii="Leelawadee" w:hAnsi="Leelawadee" w:cs="Leelawadee"/>
          <w:color w:val="000000" w:themeColor="text1"/>
          <w:sz w:val="20"/>
        </w:rPr>
        <w:pPrChange w:id="262" w:author="Rafael Godinho Francisco" w:date="2020-11-10T21:04:00Z">
          <w:pPr>
            <w:pStyle w:val="PargrafodaLista"/>
            <w:numPr>
              <w:ilvl w:val="3"/>
              <w:numId w:val="43"/>
            </w:numPr>
            <w:spacing w:line="360" w:lineRule="auto"/>
            <w:ind w:left="720" w:hanging="11"/>
            <w:contextualSpacing/>
            <w:jc w:val="both"/>
          </w:pPr>
        </w:pPrChange>
      </w:pPr>
      <w:ins w:id="263" w:author="Luisa Herkenhoff" w:date="2020-11-10T21:02:00Z">
        <w:r>
          <w:rPr>
            <w:rFonts w:ascii="Leelawadee" w:hAnsi="Leelawadee" w:cs="Leelawadee"/>
            <w:color w:val="000000" w:themeColor="text1"/>
            <w:sz w:val="20"/>
            <w:lang w:val="pt-BR"/>
          </w:rPr>
          <w:t xml:space="preserve">Para o cálculo do </w:t>
        </w:r>
        <w:del w:id="264" w:author="Rafael Godinho Francisco" w:date="2020-11-10T21:11:00Z">
          <w:r w:rsidDel="002C51EF">
            <w:rPr>
              <w:rFonts w:ascii="Leelawadee" w:hAnsi="Leelawadee" w:cs="Leelawadee"/>
              <w:color w:val="000000" w:themeColor="text1"/>
              <w:sz w:val="20"/>
              <w:lang w:val="pt-BR"/>
            </w:rPr>
            <w:delText>V</w:delText>
          </w:r>
        </w:del>
      </w:ins>
      <w:ins w:id="265" w:author="Rafael Godinho Francisco" w:date="2020-11-10T21:11:00Z">
        <w:r w:rsidR="002C51EF">
          <w:rPr>
            <w:rFonts w:ascii="Leelawadee" w:hAnsi="Leelawadee" w:cs="Leelawadee"/>
            <w:color w:val="000000" w:themeColor="text1"/>
            <w:sz w:val="20"/>
            <w:lang w:val="pt-BR"/>
          </w:rPr>
          <w:t>v</w:t>
        </w:r>
      </w:ins>
      <w:ins w:id="266" w:author="Luisa Herkenhoff" w:date="2020-11-10T21:02:00Z">
        <w:r>
          <w:rPr>
            <w:rFonts w:ascii="Leelawadee" w:hAnsi="Leelawadee" w:cs="Leelawadee"/>
            <w:color w:val="000000" w:themeColor="text1"/>
            <w:sz w:val="20"/>
            <w:lang w:val="pt-BR"/>
          </w:rPr>
          <w:t xml:space="preserve">alor de </w:t>
        </w:r>
        <w:del w:id="267" w:author="Rafael Godinho Francisco" w:date="2020-11-10T21:11:00Z">
          <w:r w:rsidDel="002C51EF">
            <w:rPr>
              <w:rFonts w:ascii="Leelawadee" w:hAnsi="Leelawadee" w:cs="Leelawadee"/>
              <w:color w:val="000000" w:themeColor="text1"/>
              <w:sz w:val="20"/>
              <w:lang w:val="pt-BR"/>
            </w:rPr>
            <w:delText>R</w:delText>
          </w:r>
        </w:del>
      </w:ins>
      <w:ins w:id="268" w:author="Rafael Godinho Francisco" w:date="2020-11-10T21:11:00Z">
        <w:r w:rsidR="002C51EF">
          <w:rPr>
            <w:rFonts w:ascii="Leelawadee" w:hAnsi="Leelawadee" w:cs="Leelawadee"/>
            <w:color w:val="000000" w:themeColor="text1"/>
            <w:sz w:val="20"/>
            <w:lang w:val="pt-BR"/>
          </w:rPr>
          <w:t>r</w:t>
        </w:r>
      </w:ins>
      <w:ins w:id="269" w:author="Luisa Herkenhoff" w:date="2020-11-10T21:02:00Z">
        <w:r>
          <w:rPr>
            <w:rFonts w:ascii="Leelawadee" w:hAnsi="Leelawadee" w:cs="Leelawadee"/>
            <w:color w:val="000000" w:themeColor="text1"/>
            <w:sz w:val="20"/>
            <w:lang w:val="pt-BR"/>
          </w:rPr>
          <w:t>esgate deverá ser utilizado o Número Índice do INPC referente ao segundo mês imediatamente anterior</w:t>
        </w:r>
      </w:ins>
      <w:ins w:id="270" w:author="Rafael Godinho Francisco" w:date="2020-11-10T21:12:00Z">
        <w:r w:rsidR="002C51EF">
          <w:rPr>
            <w:rFonts w:ascii="Leelawadee" w:hAnsi="Leelawadee" w:cs="Leelawadee"/>
            <w:color w:val="000000" w:themeColor="text1"/>
            <w:sz w:val="20"/>
            <w:lang w:val="pt-BR"/>
          </w:rPr>
          <w:t xml:space="preserve"> à</w:t>
        </w:r>
      </w:ins>
      <w:ins w:id="271" w:author="Luisa Herkenhoff" w:date="2020-11-10T21:02:00Z">
        <w:r>
          <w:rPr>
            <w:rFonts w:ascii="Leelawadee" w:hAnsi="Leelawadee" w:cs="Leelawadee"/>
            <w:color w:val="000000" w:themeColor="text1"/>
            <w:sz w:val="20"/>
            <w:lang w:val="pt-BR"/>
          </w:rPr>
          <w:t xml:space="preserve"> </w:t>
        </w:r>
        <w:del w:id="272" w:author="Rafael Godinho Francisco" w:date="2020-11-10T21:12:00Z">
          <w:r w:rsidDel="002C51EF">
            <w:rPr>
              <w:rFonts w:ascii="Leelawadee" w:hAnsi="Leelawadee" w:cs="Leelawadee"/>
              <w:color w:val="000000" w:themeColor="text1"/>
              <w:sz w:val="20"/>
              <w:lang w:val="pt-BR"/>
            </w:rPr>
            <w:delText>D</w:delText>
          </w:r>
        </w:del>
      </w:ins>
      <w:ins w:id="273" w:author="Rafael Godinho Francisco" w:date="2020-11-10T21:12:00Z">
        <w:r w:rsidR="002C51EF">
          <w:rPr>
            <w:rFonts w:ascii="Leelawadee" w:hAnsi="Leelawadee" w:cs="Leelawadee"/>
            <w:color w:val="000000" w:themeColor="text1"/>
            <w:sz w:val="20"/>
            <w:lang w:val="pt-BR"/>
          </w:rPr>
          <w:t>d</w:t>
        </w:r>
      </w:ins>
      <w:ins w:id="274" w:author="Luisa Herkenhoff" w:date="2020-11-10T21:02:00Z">
        <w:r>
          <w:rPr>
            <w:rFonts w:ascii="Leelawadee" w:hAnsi="Leelawadee" w:cs="Leelawadee"/>
            <w:color w:val="000000" w:themeColor="text1"/>
            <w:sz w:val="20"/>
            <w:lang w:val="pt-BR"/>
          </w:rPr>
          <w:t>ata de resgate antecipado dos CRI.</w:t>
        </w:r>
      </w:ins>
    </w:p>
    <w:bookmarkEnd w:id="232"/>
    <w:p w14:paraId="2743D3AF" w14:textId="2186C871" w:rsidR="008445C3" w:rsidRPr="008445C3" w:rsidDel="006117F8" w:rsidRDefault="008445C3" w:rsidP="008445C3">
      <w:pPr>
        <w:rPr>
          <w:ins w:id="275" w:author="Luisa Herkenhoff" w:date="2020-11-10T21:02:00Z"/>
          <w:del w:id="276" w:author="Rafael Godinho Francisco" w:date="2020-11-10T21:04:00Z"/>
        </w:rPr>
      </w:pPr>
    </w:p>
    <w:p w14:paraId="2FD2088F" w14:textId="4AC44C66" w:rsidR="008445C3" w:rsidRPr="008445C3" w:rsidDel="006117F8" w:rsidRDefault="008445C3" w:rsidP="0017368B">
      <w:pPr>
        <w:rPr>
          <w:ins w:id="277" w:author="Luisa Herkenhoff" w:date="2020-11-10T21:02:00Z"/>
          <w:del w:id="278" w:author="Rafael Godinho Francisco" w:date="2020-11-10T21:04:00Z"/>
        </w:rPr>
      </w:pPr>
    </w:p>
    <w:p w14:paraId="71779282" w14:textId="67B3CB7B" w:rsidR="008445C3" w:rsidDel="006117F8" w:rsidRDefault="008445C3" w:rsidP="006117F8">
      <w:pPr>
        <w:pStyle w:val="Ttulo1"/>
        <w:rPr>
          <w:ins w:id="279" w:author="Luisa Herkenhoff" w:date="2020-11-10T21:02:00Z"/>
          <w:del w:id="280" w:author="Rafael Godinho Francisco" w:date="2020-11-10T21:04:00Z"/>
        </w:rPr>
      </w:pPr>
    </w:p>
    <w:p w14:paraId="12A40C79" w14:textId="77777777" w:rsidR="008445C3" w:rsidRDefault="008445C3">
      <w:pPr>
        <w:pStyle w:val="Ttulo1"/>
        <w:rPr>
          <w:rPrChange w:id="281" w:author="Luisa Herkenhoff" w:date="2020-11-10T21:02:00Z">
            <w:rPr>
              <w:rFonts w:ascii="Leelawadee" w:hAnsi="Leelawadee"/>
              <w:color w:val="000000" w:themeColor="text1"/>
              <w:sz w:val="20"/>
            </w:rPr>
          </w:rPrChange>
        </w:rPr>
        <w:pPrChange w:id="282" w:author="Rafael Godinho Francisco" w:date="2020-11-10T21:06:00Z">
          <w:pPr>
            <w:spacing w:line="360" w:lineRule="auto"/>
            <w:contextualSpacing/>
            <w:jc w:val="both"/>
          </w:pPr>
        </w:pPrChange>
      </w:pPr>
    </w:p>
    <w:p w14:paraId="1C9495FF" w14:textId="133C7D6A" w:rsidR="00F54CE3" w:rsidRPr="001478A6" w:rsidRDefault="00732B98" w:rsidP="006117F8">
      <w:pPr>
        <w:pStyle w:val="Ttulo1"/>
      </w:pPr>
      <w:bookmarkStart w:id="283" w:name="_DV_M238"/>
      <w:bookmarkEnd w:id="283"/>
      <w:r w:rsidRPr="001478A6">
        <w:rPr>
          <w:rFonts w:hint="cs"/>
        </w:rPr>
        <w:t xml:space="preserve">CLÁUSULA </w:t>
      </w:r>
      <w:r w:rsidR="00B457D0" w:rsidRPr="001478A6">
        <w:rPr>
          <w:rFonts w:hint="cs"/>
        </w:rPr>
        <w:t xml:space="preserve">DEZ </w:t>
      </w:r>
      <w:r w:rsidR="00464AB4" w:rsidRPr="001478A6">
        <w:rPr>
          <w:rFonts w:hint="cs"/>
        </w:rPr>
        <w:t>–</w:t>
      </w:r>
      <w:r w:rsidRPr="001478A6">
        <w:rPr>
          <w:rFonts w:hint="cs"/>
        </w:rPr>
        <w:t xml:space="preserve"> VENCIMENTO ANTECIPADO</w:t>
      </w:r>
    </w:p>
    <w:p w14:paraId="0B4B2138" w14:textId="77777777" w:rsidR="00F54CE3" w:rsidRPr="001478A6" w:rsidRDefault="00F54CE3" w:rsidP="001478A6">
      <w:pPr>
        <w:spacing w:line="360" w:lineRule="auto"/>
        <w:contextualSpacing/>
        <w:jc w:val="both"/>
        <w:rPr>
          <w:rFonts w:ascii="Leelawadee" w:hAnsi="Leelawadee" w:cs="Leelawadee"/>
          <w:color w:val="000000" w:themeColor="text1"/>
          <w:sz w:val="20"/>
          <w:szCs w:val="20"/>
        </w:rPr>
      </w:pPr>
    </w:p>
    <w:p w14:paraId="5C46230E" w14:textId="523D017B" w:rsidR="00F54CE3" w:rsidRPr="001478A6" w:rsidRDefault="00F54CE3" w:rsidP="001478A6">
      <w:pPr>
        <w:pStyle w:val="PargrafodaLista"/>
        <w:numPr>
          <w:ilvl w:val="1"/>
          <w:numId w:val="44"/>
        </w:numPr>
        <w:spacing w:line="360" w:lineRule="auto"/>
        <w:ind w:left="0" w:firstLine="0"/>
        <w:contextualSpacing/>
        <w:jc w:val="both"/>
        <w:rPr>
          <w:rFonts w:ascii="Leelawadee" w:hAnsi="Leelawadee" w:cs="Leelawadee"/>
          <w:color w:val="000000" w:themeColor="text1"/>
          <w:sz w:val="20"/>
          <w:lang w:val="pt-BR"/>
        </w:rPr>
      </w:pPr>
      <w:bookmarkStart w:id="284" w:name="_DV_M239"/>
      <w:bookmarkStart w:id="285" w:name="_Ref522180686"/>
      <w:bookmarkStart w:id="286" w:name="_Ref45829175"/>
      <w:bookmarkEnd w:id="284"/>
      <w:r w:rsidRPr="001478A6">
        <w:rPr>
          <w:rFonts w:ascii="Leelawadee" w:hAnsi="Leelawadee" w:cs="Leelawadee"/>
          <w:color w:val="000000" w:themeColor="text1"/>
          <w:sz w:val="20"/>
          <w:lang w:val="pt-BR"/>
        </w:rPr>
        <w:t xml:space="preserve">Observado o disposto nesta Escritura, as obrigações da Emissora constantes dos instrumentos relacionados à Emissão </w:t>
      </w:r>
      <w:r w:rsidR="00B457D0" w:rsidRPr="001478A6">
        <w:rPr>
          <w:rFonts w:ascii="Leelawadee" w:hAnsi="Leelawadee" w:cs="Leelawadee"/>
          <w:color w:val="000000" w:themeColor="text1"/>
          <w:sz w:val="20"/>
          <w:lang w:val="pt-BR"/>
        </w:rPr>
        <w:t xml:space="preserve">de Debêntures </w:t>
      </w:r>
      <w:r w:rsidRPr="001478A6">
        <w:rPr>
          <w:rFonts w:ascii="Leelawadee" w:hAnsi="Leelawadee" w:cs="Leelawadee"/>
          <w:color w:val="000000" w:themeColor="text1"/>
          <w:sz w:val="20"/>
          <w:lang w:val="pt-BR"/>
        </w:rPr>
        <w:t>poderão ser declaradas antecipadamente vencidas e imediatamente exigíveis,</w:t>
      </w:r>
      <w:r w:rsidR="006808CB" w:rsidRPr="001478A6">
        <w:rPr>
          <w:rFonts w:ascii="Leelawadee" w:hAnsi="Leelawadee" w:cs="Leelawadee"/>
          <w:color w:val="000000" w:themeColor="text1"/>
          <w:sz w:val="20"/>
          <w:lang w:val="pt-BR"/>
        </w:rPr>
        <w:t xml:space="preserve"> independentemente de notificação ou interpelação judicial ou extrajudicial da Debenturista para a Emissora neste sentido, na ocorrência de qualquer dos eventos estabelecidos </w:t>
      </w:r>
      <w:r w:rsidR="006512D0" w:rsidRPr="001478A6">
        <w:rPr>
          <w:rFonts w:ascii="Leelawadee" w:hAnsi="Leelawadee" w:cs="Leelawadee"/>
          <w:color w:val="000000" w:themeColor="text1"/>
          <w:sz w:val="20"/>
          <w:lang w:val="pt-BR"/>
        </w:rPr>
        <w:t xml:space="preserve">nos itens </w:t>
      </w:r>
      <w:r w:rsidR="00CB1794">
        <w:rPr>
          <w:rFonts w:ascii="Leelawadee" w:hAnsi="Leelawadee" w:cs="Leelawadee"/>
          <w:color w:val="000000" w:themeColor="text1"/>
          <w:sz w:val="20"/>
          <w:highlight w:val="yellow"/>
          <w:lang w:val="pt-BR"/>
        </w:rPr>
        <w:fldChar w:fldCharType="begin"/>
      </w:r>
      <w:r w:rsidR="00CB1794">
        <w:rPr>
          <w:rFonts w:ascii="Leelawadee" w:hAnsi="Leelawadee" w:cs="Leelawadee"/>
          <w:color w:val="000000" w:themeColor="text1"/>
          <w:sz w:val="20"/>
          <w:lang w:val="pt-BR"/>
        </w:rPr>
        <w:instrText xml:space="preserve"> </w:instrText>
      </w:r>
      <w:r w:rsidR="00CB1794">
        <w:rPr>
          <w:rFonts w:ascii="Leelawadee" w:hAnsi="Leelawadee" w:cs="Leelawadee" w:hint="cs"/>
          <w:color w:val="000000" w:themeColor="text1"/>
          <w:sz w:val="20"/>
          <w:lang w:val="pt-BR"/>
        </w:rPr>
        <w:instrText>REF _Ref27512382 \r \h</w:instrText>
      </w:r>
      <w:r w:rsidR="00CB1794">
        <w:rPr>
          <w:rFonts w:ascii="Leelawadee" w:hAnsi="Leelawadee" w:cs="Leelawadee"/>
          <w:color w:val="000000" w:themeColor="text1"/>
          <w:sz w:val="20"/>
          <w:lang w:val="pt-BR"/>
        </w:rPr>
        <w:instrText xml:space="preserve"> </w:instrText>
      </w:r>
      <w:r w:rsidR="00CB1794">
        <w:rPr>
          <w:rFonts w:ascii="Leelawadee" w:hAnsi="Leelawadee" w:cs="Leelawadee"/>
          <w:color w:val="000000" w:themeColor="text1"/>
          <w:sz w:val="20"/>
          <w:highlight w:val="yellow"/>
          <w:lang w:val="pt-BR"/>
        </w:rPr>
      </w:r>
      <w:r w:rsidR="00CB1794">
        <w:rPr>
          <w:rFonts w:ascii="Leelawadee" w:hAnsi="Leelawadee" w:cs="Leelawadee"/>
          <w:color w:val="000000" w:themeColor="text1"/>
          <w:sz w:val="20"/>
          <w:highlight w:val="yellow"/>
          <w:lang w:val="pt-BR"/>
        </w:rPr>
        <w:fldChar w:fldCharType="separate"/>
      </w:r>
      <w:r w:rsidR="00B2470D">
        <w:rPr>
          <w:rFonts w:ascii="Leelawadee" w:hAnsi="Leelawadee" w:cs="Leelawadee"/>
          <w:color w:val="000000" w:themeColor="text1"/>
          <w:sz w:val="20"/>
          <w:lang w:val="pt-BR"/>
        </w:rPr>
        <w:t>10.1.1</w:t>
      </w:r>
      <w:r w:rsidR="00CB1794">
        <w:rPr>
          <w:rFonts w:ascii="Leelawadee" w:hAnsi="Leelawadee" w:cs="Leelawadee"/>
          <w:color w:val="000000" w:themeColor="text1"/>
          <w:sz w:val="20"/>
          <w:highlight w:val="yellow"/>
          <w:lang w:val="pt-BR"/>
        </w:rPr>
        <w:fldChar w:fldCharType="end"/>
      </w:r>
      <w:r w:rsidR="006512D0" w:rsidRPr="001478A6">
        <w:rPr>
          <w:rFonts w:ascii="Leelawadee" w:hAnsi="Leelawadee" w:cs="Leelawadee"/>
          <w:color w:val="000000" w:themeColor="text1"/>
          <w:sz w:val="20"/>
          <w:lang w:val="pt-BR"/>
        </w:rPr>
        <w:t xml:space="preserve"> e </w:t>
      </w:r>
      <w:r w:rsidR="00CB1794">
        <w:rPr>
          <w:rFonts w:ascii="Leelawadee" w:hAnsi="Leelawadee" w:cs="Leelawadee"/>
          <w:color w:val="000000" w:themeColor="text1"/>
          <w:sz w:val="20"/>
          <w:highlight w:val="yellow"/>
          <w:lang w:val="pt-BR"/>
        </w:rPr>
        <w:fldChar w:fldCharType="begin"/>
      </w:r>
      <w:r w:rsidR="00CB1794">
        <w:rPr>
          <w:rFonts w:ascii="Leelawadee" w:hAnsi="Leelawadee" w:cs="Leelawadee"/>
          <w:color w:val="000000" w:themeColor="text1"/>
          <w:sz w:val="20"/>
          <w:lang w:val="pt-BR"/>
        </w:rPr>
        <w:instrText xml:space="preserve"> </w:instrText>
      </w:r>
      <w:r w:rsidR="00CB1794">
        <w:rPr>
          <w:rFonts w:ascii="Leelawadee" w:hAnsi="Leelawadee" w:cs="Leelawadee" w:hint="cs"/>
          <w:color w:val="000000" w:themeColor="text1"/>
          <w:sz w:val="20"/>
          <w:lang w:val="pt-BR"/>
        </w:rPr>
        <w:instrText>REF _Ref45841239 \r \h</w:instrText>
      </w:r>
      <w:r w:rsidR="00CB1794">
        <w:rPr>
          <w:rFonts w:ascii="Leelawadee" w:hAnsi="Leelawadee" w:cs="Leelawadee"/>
          <w:color w:val="000000" w:themeColor="text1"/>
          <w:sz w:val="20"/>
          <w:lang w:val="pt-BR"/>
        </w:rPr>
        <w:instrText xml:space="preserve"> </w:instrText>
      </w:r>
      <w:r w:rsidR="00CB1794">
        <w:rPr>
          <w:rFonts w:ascii="Leelawadee" w:hAnsi="Leelawadee" w:cs="Leelawadee"/>
          <w:color w:val="000000" w:themeColor="text1"/>
          <w:sz w:val="20"/>
          <w:highlight w:val="yellow"/>
          <w:lang w:val="pt-BR"/>
        </w:rPr>
      </w:r>
      <w:r w:rsidR="00CB1794">
        <w:rPr>
          <w:rFonts w:ascii="Leelawadee" w:hAnsi="Leelawadee" w:cs="Leelawadee"/>
          <w:color w:val="000000" w:themeColor="text1"/>
          <w:sz w:val="20"/>
          <w:highlight w:val="yellow"/>
          <w:lang w:val="pt-BR"/>
        </w:rPr>
        <w:fldChar w:fldCharType="separate"/>
      </w:r>
      <w:r w:rsidR="00B2470D">
        <w:rPr>
          <w:rFonts w:ascii="Leelawadee" w:hAnsi="Leelawadee" w:cs="Leelawadee"/>
          <w:color w:val="000000" w:themeColor="text1"/>
          <w:sz w:val="20"/>
          <w:lang w:val="pt-BR"/>
        </w:rPr>
        <w:t>10.1.2</w:t>
      </w:r>
      <w:r w:rsidR="00CB1794">
        <w:rPr>
          <w:rFonts w:ascii="Leelawadee" w:hAnsi="Leelawadee" w:cs="Leelawadee"/>
          <w:color w:val="000000" w:themeColor="text1"/>
          <w:sz w:val="20"/>
          <w:highlight w:val="yellow"/>
          <w:lang w:val="pt-BR"/>
        </w:rPr>
        <w:fldChar w:fldCharType="end"/>
      </w:r>
      <w:r w:rsidR="006512D0" w:rsidRPr="001478A6">
        <w:rPr>
          <w:rFonts w:ascii="Leelawadee" w:hAnsi="Leelawadee" w:cs="Leelawadee"/>
          <w:color w:val="000000" w:themeColor="text1"/>
          <w:sz w:val="20"/>
          <w:lang w:val="pt-BR"/>
        </w:rPr>
        <w:t xml:space="preserve">, abaixo </w:t>
      </w:r>
      <w:r w:rsidR="006808CB" w:rsidRPr="001478A6">
        <w:rPr>
          <w:rFonts w:ascii="Leelawadee" w:hAnsi="Leelawadee" w:cs="Leelawadee"/>
          <w:color w:val="000000" w:themeColor="text1"/>
          <w:sz w:val="20"/>
          <w:lang w:val="pt-BR"/>
        </w:rPr>
        <w:t>(cada um, um “</w:t>
      </w:r>
      <w:r w:rsidR="006808CB" w:rsidRPr="001478A6">
        <w:rPr>
          <w:rFonts w:ascii="Leelawadee" w:hAnsi="Leelawadee" w:cs="Leelawadee"/>
          <w:color w:val="000000" w:themeColor="text1"/>
          <w:sz w:val="20"/>
          <w:u w:val="single"/>
          <w:lang w:val="pt-BR"/>
        </w:rPr>
        <w:t>Evento de Vencimento Antecipado</w:t>
      </w:r>
      <w:r w:rsidR="006808CB" w:rsidRPr="001478A6">
        <w:rPr>
          <w:rFonts w:ascii="Leelawadee" w:hAnsi="Leelawadee" w:cs="Leelawadee"/>
          <w:color w:val="000000" w:themeColor="text1"/>
          <w:sz w:val="20"/>
          <w:lang w:val="pt-BR"/>
        </w:rPr>
        <w:t>”)</w:t>
      </w:r>
      <w:r w:rsidR="00E4584A" w:rsidRPr="001478A6">
        <w:rPr>
          <w:rFonts w:ascii="Leelawadee" w:hAnsi="Leelawadee" w:cs="Leelawadee"/>
          <w:color w:val="000000" w:themeColor="text1"/>
          <w:sz w:val="20"/>
          <w:lang w:val="pt-BR"/>
        </w:rPr>
        <w:t>,</w:t>
      </w:r>
      <w:r w:rsidRPr="001478A6">
        <w:rPr>
          <w:rFonts w:ascii="Leelawadee" w:hAnsi="Leelawadee" w:cs="Leelawadee"/>
          <w:color w:val="000000" w:themeColor="text1"/>
          <w:sz w:val="20"/>
          <w:lang w:val="pt-BR"/>
        </w:rPr>
        <w:t xml:space="preserve"> </w:t>
      </w:r>
      <w:r w:rsidR="001E2AB9" w:rsidRPr="001478A6">
        <w:rPr>
          <w:rFonts w:ascii="Leelawadee" w:hAnsi="Leelawadee" w:cs="Leelawadee"/>
          <w:color w:val="000000" w:themeColor="text1"/>
          <w:sz w:val="20"/>
          <w:lang w:val="pt-BR"/>
        </w:rPr>
        <w:t>observado</w:t>
      </w:r>
      <w:r w:rsidR="00E37434" w:rsidRPr="001478A6">
        <w:rPr>
          <w:rFonts w:ascii="Leelawadee" w:hAnsi="Leelawadee" w:cs="Leelawadee"/>
          <w:color w:val="000000" w:themeColor="text1"/>
          <w:sz w:val="20"/>
          <w:lang w:val="pt-BR"/>
        </w:rPr>
        <w:t>s</w:t>
      </w:r>
      <w:r w:rsidR="001E2AB9" w:rsidRPr="001478A6">
        <w:rPr>
          <w:rFonts w:ascii="Leelawadee" w:hAnsi="Leelawadee" w:cs="Leelawadee"/>
          <w:color w:val="000000" w:themeColor="text1"/>
          <w:sz w:val="20"/>
          <w:lang w:val="pt-BR"/>
        </w:rPr>
        <w:t xml:space="preserve"> o</w:t>
      </w:r>
      <w:r w:rsidR="00E37434" w:rsidRPr="001478A6">
        <w:rPr>
          <w:rFonts w:ascii="Leelawadee" w:hAnsi="Leelawadee" w:cs="Leelawadee"/>
          <w:color w:val="000000" w:themeColor="text1"/>
          <w:sz w:val="20"/>
          <w:lang w:val="pt-BR"/>
        </w:rPr>
        <w:t>s prazos de cura previstos em cada Evento de Vencimento Antecipado</w:t>
      </w:r>
      <w:bookmarkEnd w:id="285"/>
      <w:r w:rsidR="006512D0" w:rsidRPr="001478A6">
        <w:rPr>
          <w:rFonts w:ascii="Leelawadee" w:hAnsi="Leelawadee" w:cs="Leelawadee"/>
          <w:color w:val="000000" w:themeColor="text1"/>
          <w:sz w:val="20"/>
          <w:lang w:val="pt-BR"/>
        </w:rPr>
        <w:t>.</w:t>
      </w:r>
      <w:bookmarkEnd w:id="286"/>
    </w:p>
    <w:p w14:paraId="67390809" w14:textId="77777777" w:rsidR="006512D0" w:rsidRPr="001478A6" w:rsidRDefault="006512D0" w:rsidP="00030ECF">
      <w:pPr>
        <w:pStyle w:val="PargrafodaLista"/>
        <w:spacing w:line="360" w:lineRule="auto"/>
        <w:ind w:left="0"/>
        <w:contextualSpacing/>
        <w:jc w:val="both"/>
        <w:rPr>
          <w:rFonts w:ascii="Leelawadee" w:hAnsi="Leelawadee" w:cs="Leelawadee"/>
          <w:color w:val="000000" w:themeColor="text1"/>
          <w:sz w:val="20"/>
          <w:lang w:val="pt-BR"/>
        </w:rPr>
      </w:pPr>
    </w:p>
    <w:p w14:paraId="7E791D59" w14:textId="59970DE9" w:rsidR="006512D0" w:rsidRPr="001478A6" w:rsidRDefault="006512D0" w:rsidP="00030ECF">
      <w:pPr>
        <w:pStyle w:val="PargrafodaLista"/>
        <w:numPr>
          <w:ilvl w:val="2"/>
          <w:numId w:val="44"/>
        </w:numPr>
        <w:spacing w:line="360" w:lineRule="auto"/>
        <w:ind w:left="709" w:firstLine="0"/>
        <w:contextualSpacing/>
        <w:jc w:val="both"/>
        <w:rPr>
          <w:rFonts w:ascii="Leelawadee" w:hAnsi="Leelawadee" w:cs="Leelawadee"/>
          <w:color w:val="000000" w:themeColor="text1"/>
          <w:sz w:val="20"/>
          <w:lang w:val="pt-BR"/>
        </w:rPr>
      </w:pPr>
      <w:bookmarkStart w:id="287" w:name="_Ref27512382"/>
      <w:r w:rsidRPr="00030ECF">
        <w:rPr>
          <w:rFonts w:ascii="Leelawadee" w:hAnsi="Leelawadee" w:cs="Leelawadee"/>
          <w:sz w:val="20"/>
          <w:u w:val="single"/>
          <w:lang w:val="pt-BR"/>
        </w:rPr>
        <w:t xml:space="preserve">Eventos de Vencimento Antecipado </w:t>
      </w:r>
      <w:r w:rsidRPr="001478A6">
        <w:rPr>
          <w:rFonts w:ascii="Leelawadee" w:hAnsi="Leelawadee" w:cs="Leelawadee"/>
          <w:sz w:val="20"/>
          <w:u w:val="single"/>
          <w:lang w:val="pt-BR"/>
        </w:rPr>
        <w:t xml:space="preserve">com </w:t>
      </w:r>
      <w:r w:rsidR="007A0A3C">
        <w:rPr>
          <w:rFonts w:ascii="Leelawadee" w:hAnsi="Leelawadee" w:cs="Leelawadee"/>
          <w:sz w:val="20"/>
          <w:u w:val="single"/>
          <w:lang w:val="pt-BR"/>
        </w:rPr>
        <w:t>Multa</w:t>
      </w:r>
      <w:r w:rsidRPr="00030ECF">
        <w:rPr>
          <w:rFonts w:ascii="Leelawadee" w:hAnsi="Leelawadee" w:cs="Leelawadee"/>
          <w:sz w:val="20"/>
          <w:lang w:val="pt-BR"/>
        </w:rPr>
        <w:t xml:space="preserve">: </w:t>
      </w:r>
      <w:bookmarkStart w:id="288" w:name="_Ref356481657"/>
      <w:bookmarkStart w:id="289" w:name="_Ref457912406"/>
      <w:bookmarkStart w:id="290" w:name="_Ref491449338"/>
      <w:bookmarkStart w:id="291" w:name="_Ref491022789"/>
      <w:r w:rsidRPr="00030ECF">
        <w:rPr>
          <w:rFonts w:ascii="Leelawadee" w:hAnsi="Leelawadee" w:cs="Leelawadee"/>
          <w:sz w:val="20"/>
          <w:lang w:val="pt-BR"/>
        </w:rPr>
        <w:t xml:space="preserve">Constituem </w:t>
      </w:r>
      <w:r w:rsidRPr="001478A6">
        <w:rPr>
          <w:rFonts w:ascii="Leelawadee" w:hAnsi="Leelawadee" w:cs="Leelawadee"/>
          <w:sz w:val="20"/>
          <w:lang w:val="pt-BR"/>
        </w:rPr>
        <w:t>E</w:t>
      </w:r>
      <w:r w:rsidRPr="00030ECF">
        <w:rPr>
          <w:rFonts w:ascii="Leelawadee" w:hAnsi="Leelawadee" w:cs="Leelawadee"/>
          <w:sz w:val="20"/>
          <w:lang w:val="pt-BR"/>
        </w:rPr>
        <w:t xml:space="preserve">ventos de </w:t>
      </w:r>
      <w:r w:rsidRPr="001478A6">
        <w:rPr>
          <w:rFonts w:ascii="Leelawadee" w:hAnsi="Leelawadee" w:cs="Leelawadee"/>
          <w:sz w:val="20"/>
          <w:lang w:val="pt-BR"/>
        </w:rPr>
        <w:t>V</w:t>
      </w:r>
      <w:r w:rsidRPr="00030ECF">
        <w:rPr>
          <w:rFonts w:ascii="Leelawadee" w:hAnsi="Leelawadee" w:cs="Leelawadee"/>
          <w:sz w:val="20"/>
          <w:lang w:val="pt-BR"/>
        </w:rPr>
        <w:t xml:space="preserve">encimento </w:t>
      </w:r>
      <w:r w:rsidRPr="001478A6">
        <w:rPr>
          <w:rFonts w:ascii="Leelawadee" w:hAnsi="Leelawadee" w:cs="Leelawadee"/>
          <w:sz w:val="20"/>
          <w:lang w:val="pt-BR"/>
        </w:rPr>
        <w:t>A</w:t>
      </w:r>
      <w:r w:rsidRPr="00030ECF">
        <w:rPr>
          <w:rFonts w:ascii="Leelawadee" w:hAnsi="Leelawadee" w:cs="Leelawadee"/>
          <w:sz w:val="20"/>
          <w:lang w:val="pt-BR"/>
        </w:rPr>
        <w:t>ntecipado que acarretam</w:t>
      </w:r>
      <w:r w:rsidRPr="001478A6">
        <w:rPr>
          <w:rFonts w:ascii="Leelawadee" w:hAnsi="Leelawadee" w:cs="Leelawadee"/>
          <w:sz w:val="20"/>
          <w:lang w:val="pt-BR"/>
        </w:rPr>
        <w:t xml:space="preserve"> a incidência d</w:t>
      </w:r>
      <w:r w:rsidR="007A0A3C">
        <w:rPr>
          <w:rFonts w:ascii="Leelawadee" w:hAnsi="Leelawadee" w:cs="Leelawadee"/>
          <w:sz w:val="20"/>
          <w:lang w:val="pt-BR"/>
        </w:rPr>
        <w:t>e multa</w:t>
      </w:r>
      <w:r w:rsidRPr="001478A6">
        <w:rPr>
          <w:rFonts w:ascii="Leelawadee" w:hAnsi="Leelawadee" w:cs="Leelawadee"/>
          <w:sz w:val="20"/>
          <w:lang w:val="pt-BR"/>
        </w:rPr>
        <w:t xml:space="preserve"> </w:t>
      </w:r>
      <w:r w:rsidR="007A0A3C">
        <w:rPr>
          <w:rFonts w:ascii="Leelawadee" w:hAnsi="Leelawadee" w:cs="Leelawadee"/>
          <w:sz w:val="20"/>
          <w:lang w:val="pt-BR"/>
        </w:rPr>
        <w:t>sobre os valores devidos pelo</w:t>
      </w:r>
      <w:r w:rsidRPr="001478A6">
        <w:rPr>
          <w:rFonts w:ascii="Leelawadee" w:hAnsi="Leelawadee" w:cs="Leelawadee"/>
          <w:sz w:val="20"/>
          <w:lang w:val="pt-BR"/>
        </w:rPr>
        <w:t xml:space="preserve"> </w:t>
      </w:r>
      <w:r w:rsidR="007A0A3C">
        <w:rPr>
          <w:rFonts w:ascii="Leelawadee" w:hAnsi="Leelawadee" w:cs="Leelawadee"/>
          <w:sz w:val="20"/>
          <w:lang w:val="pt-BR"/>
        </w:rPr>
        <w:t>v</w:t>
      </w:r>
      <w:r w:rsidRPr="001478A6">
        <w:rPr>
          <w:rFonts w:ascii="Leelawadee" w:hAnsi="Leelawadee" w:cs="Leelawadee"/>
          <w:sz w:val="20"/>
          <w:lang w:val="pt-BR"/>
        </w:rPr>
        <w:t xml:space="preserve">encimento </w:t>
      </w:r>
      <w:r w:rsidR="007A0A3C">
        <w:rPr>
          <w:rFonts w:ascii="Leelawadee" w:hAnsi="Leelawadee" w:cs="Leelawadee"/>
          <w:sz w:val="20"/>
          <w:lang w:val="pt-BR"/>
        </w:rPr>
        <w:t>a</w:t>
      </w:r>
      <w:r w:rsidRPr="001478A6">
        <w:rPr>
          <w:rFonts w:ascii="Leelawadee" w:hAnsi="Leelawadee" w:cs="Leelawadee"/>
          <w:sz w:val="20"/>
          <w:lang w:val="pt-BR"/>
        </w:rPr>
        <w:t>ntecipado</w:t>
      </w:r>
      <w:r w:rsidR="007A0A3C">
        <w:rPr>
          <w:rFonts w:ascii="Leelawadee" w:hAnsi="Leelawadee" w:cs="Leelawadee"/>
          <w:sz w:val="20"/>
          <w:lang w:val="pt-BR"/>
        </w:rPr>
        <w:t xml:space="preserve"> das Debêntures</w:t>
      </w:r>
      <w:r w:rsidRPr="001478A6">
        <w:rPr>
          <w:rFonts w:ascii="Leelawadee" w:hAnsi="Leelawadee" w:cs="Leelawadee"/>
          <w:sz w:val="20"/>
          <w:lang w:val="pt-BR"/>
        </w:rPr>
        <w:t xml:space="preserve">, </w:t>
      </w:r>
      <w:r w:rsidRPr="00030ECF">
        <w:rPr>
          <w:rFonts w:ascii="Leelawadee" w:hAnsi="Leelawadee" w:cs="Leelawadee"/>
          <w:sz w:val="20"/>
          <w:lang w:val="pt-BR"/>
        </w:rPr>
        <w:t xml:space="preserve">aplicando-se o disposto no item </w:t>
      </w:r>
      <w:r w:rsidR="00CB1794">
        <w:rPr>
          <w:rFonts w:ascii="Leelawadee" w:hAnsi="Leelawadee" w:cs="Leelawadee"/>
          <w:sz w:val="20"/>
          <w:highlight w:val="yellow"/>
          <w:lang w:val="pt-BR"/>
        </w:rPr>
        <w:fldChar w:fldCharType="begin"/>
      </w:r>
      <w:r w:rsidR="00CB1794">
        <w:rPr>
          <w:rFonts w:ascii="Leelawadee" w:hAnsi="Leelawadee" w:cs="Leelawadee"/>
          <w:sz w:val="20"/>
          <w:lang w:val="pt-BR"/>
        </w:rPr>
        <w:instrText xml:space="preserve"> </w:instrText>
      </w:r>
      <w:r w:rsidR="00CB1794">
        <w:rPr>
          <w:rFonts w:ascii="Leelawadee" w:hAnsi="Leelawadee" w:cs="Leelawadee" w:hint="cs"/>
          <w:sz w:val="20"/>
          <w:lang w:val="pt-BR"/>
        </w:rPr>
        <w:instrText>REF _Ref45841207 \r \h</w:instrText>
      </w:r>
      <w:r w:rsidR="00CB1794">
        <w:rPr>
          <w:rFonts w:ascii="Leelawadee" w:hAnsi="Leelawadee" w:cs="Leelawadee"/>
          <w:sz w:val="20"/>
          <w:lang w:val="pt-BR"/>
        </w:rPr>
        <w:instrText xml:space="preserve"> </w:instrText>
      </w:r>
      <w:r w:rsidR="00CB1794">
        <w:rPr>
          <w:rFonts w:ascii="Leelawadee" w:hAnsi="Leelawadee" w:cs="Leelawadee"/>
          <w:sz w:val="20"/>
          <w:highlight w:val="yellow"/>
          <w:lang w:val="pt-BR"/>
        </w:rPr>
      </w:r>
      <w:r w:rsidR="00CB1794">
        <w:rPr>
          <w:rFonts w:ascii="Leelawadee" w:hAnsi="Leelawadee" w:cs="Leelawadee"/>
          <w:sz w:val="20"/>
          <w:highlight w:val="yellow"/>
          <w:lang w:val="pt-BR"/>
        </w:rPr>
        <w:fldChar w:fldCharType="separate"/>
      </w:r>
      <w:r w:rsidR="00B2470D">
        <w:rPr>
          <w:rFonts w:ascii="Leelawadee" w:hAnsi="Leelawadee" w:cs="Leelawadee"/>
          <w:sz w:val="20"/>
          <w:lang w:val="pt-BR"/>
        </w:rPr>
        <w:t>10.5.1</w:t>
      </w:r>
      <w:r w:rsidR="00CB1794">
        <w:rPr>
          <w:rFonts w:ascii="Leelawadee" w:hAnsi="Leelawadee" w:cs="Leelawadee"/>
          <w:sz w:val="20"/>
          <w:highlight w:val="yellow"/>
          <w:lang w:val="pt-BR"/>
        </w:rPr>
        <w:fldChar w:fldCharType="end"/>
      </w:r>
      <w:r w:rsidRPr="00030ECF">
        <w:rPr>
          <w:rFonts w:ascii="Leelawadee" w:hAnsi="Leelawadee" w:cs="Leelawadee"/>
          <w:sz w:val="20"/>
          <w:lang w:val="pt-BR"/>
        </w:rPr>
        <w:t>, abaixo</w:t>
      </w:r>
      <w:bookmarkEnd w:id="288"/>
      <w:bookmarkEnd w:id="289"/>
      <w:r w:rsidRPr="00030ECF">
        <w:rPr>
          <w:rFonts w:ascii="Leelawadee" w:hAnsi="Leelawadee" w:cs="Leelawadee"/>
          <w:sz w:val="20"/>
          <w:lang w:val="pt-BR"/>
        </w:rPr>
        <w:t>:</w:t>
      </w:r>
      <w:bookmarkEnd w:id="287"/>
      <w:bookmarkEnd w:id="290"/>
      <w:bookmarkEnd w:id="291"/>
    </w:p>
    <w:p w14:paraId="60C2A426" w14:textId="0E4BFFE5" w:rsidR="006512D0" w:rsidRPr="001478A6" w:rsidRDefault="006512D0" w:rsidP="00AC4244">
      <w:pPr>
        <w:spacing w:line="360" w:lineRule="auto"/>
        <w:ind w:left="1418"/>
        <w:contextualSpacing/>
        <w:jc w:val="both"/>
        <w:rPr>
          <w:rFonts w:ascii="Leelawadee" w:hAnsi="Leelawadee" w:cs="Leelawadee"/>
          <w:color w:val="000000" w:themeColor="text1"/>
          <w:sz w:val="20"/>
          <w:szCs w:val="20"/>
        </w:rPr>
      </w:pPr>
    </w:p>
    <w:p w14:paraId="14A4BD40" w14:textId="32DBDC9B" w:rsidR="006512D0" w:rsidRPr="00030ECF" w:rsidRDefault="006512D0" w:rsidP="00AC4244">
      <w:pPr>
        <w:pStyle w:val="PargrafodaLista"/>
        <w:numPr>
          <w:ilvl w:val="0"/>
          <w:numId w:val="70"/>
        </w:numPr>
        <w:spacing w:line="360" w:lineRule="auto"/>
        <w:ind w:left="1418" w:firstLine="0"/>
        <w:contextualSpacing/>
        <w:jc w:val="both"/>
        <w:rPr>
          <w:rFonts w:ascii="Leelawadee" w:hAnsi="Leelawadee" w:cs="Leelawadee"/>
          <w:color w:val="000000" w:themeColor="text1"/>
          <w:sz w:val="20"/>
        </w:rPr>
      </w:pPr>
      <w:r w:rsidRPr="00AC4244">
        <w:rPr>
          <w:rFonts w:ascii="Leelawadee" w:hAnsi="Leelawadee"/>
          <w:color w:val="000000" w:themeColor="text1"/>
          <w:sz w:val="20"/>
          <w:lang w:val="pt-BR"/>
        </w:rPr>
        <w:t xml:space="preserve">inadimplemento, pela Emissora, no prazo e na forma devidos, de qualquer obrigação pecuniária relacionada às Debêntures, aos instrumentos que formalizam as Garantias ou aos documentos que formalizam a emissão dos CRI, observado o prazo de cura de </w:t>
      </w:r>
      <w:r w:rsidRPr="00030ECF">
        <w:rPr>
          <w:rFonts w:ascii="Leelawadee" w:hAnsi="Leelawadee" w:cs="Leelawadee"/>
          <w:color w:val="000000" w:themeColor="text1"/>
          <w:sz w:val="20"/>
          <w:lang w:val="pt-BR"/>
        </w:rPr>
        <w:t xml:space="preserve">30 (trinta) dias corridos, ressalvado o inadimplemento de qualquer parcela de Remuneração ou amortização do saldo do Valor Nominal Unitário das Debêntures, devidas nos termos do Anexo I desta Escritura, que constitui evento de vencimento antecipado específico </w:t>
      </w:r>
      <w:r w:rsidR="00AB5DEF">
        <w:rPr>
          <w:rFonts w:ascii="Leelawadee" w:hAnsi="Leelawadee" w:cs="Leelawadee"/>
          <w:color w:val="000000" w:themeColor="text1"/>
          <w:sz w:val="20"/>
          <w:lang w:val="pt-BR"/>
        </w:rPr>
        <w:t xml:space="preserve">e autônomo </w:t>
      </w:r>
      <w:r w:rsidRPr="00030ECF">
        <w:rPr>
          <w:rFonts w:ascii="Leelawadee" w:hAnsi="Leelawadee" w:cs="Leelawadee"/>
          <w:color w:val="000000" w:themeColor="text1"/>
          <w:sz w:val="20"/>
          <w:lang w:val="pt-BR"/>
        </w:rPr>
        <w:t xml:space="preserve">previsto no item </w:t>
      </w:r>
      <w:r w:rsidR="00C359DD">
        <w:rPr>
          <w:rFonts w:ascii="Leelawadee" w:hAnsi="Leelawadee" w:cs="Leelawadee"/>
          <w:color w:val="000000" w:themeColor="text1"/>
          <w:sz w:val="20"/>
          <w:lang w:val="pt-BR"/>
        </w:rPr>
        <w:t>“</w:t>
      </w:r>
      <w:r w:rsidR="00C359DD">
        <w:rPr>
          <w:rFonts w:ascii="Leelawadee" w:hAnsi="Leelawadee" w:cs="Leelawadee"/>
          <w:color w:val="000000" w:themeColor="text1"/>
          <w:sz w:val="20"/>
          <w:lang w:val="pt-BR"/>
        </w:rPr>
        <w:fldChar w:fldCharType="begin"/>
      </w:r>
      <w:r w:rsidR="00C359DD">
        <w:rPr>
          <w:rFonts w:ascii="Leelawadee" w:hAnsi="Leelawadee" w:cs="Leelawadee"/>
          <w:color w:val="000000" w:themeColor="text1"/>
          <w:sz w:val="20"/>
          <w:lang w:val="pt-BR"/>
        </w:rPr>
        <w:instrText xml:space="preserve"> </w:instrText>
      </w:r>
      <w:r w:rsidR="00C359DD">
        <w:rPr>
          <w:rFonts w:ascii="Leelawadee" w:hAnsi="Leelawadee" w:cs="Leelawadee" w:hint="cs"/>
          <w:color w:val="000000" w:themeColor="text1"/>
          <w:sz w:val="20"/>
          <w:lang w:val="pt-BR"/>
        </w:rPr>
        <w:instrText>REF _Ref23862646 \r \h</w:instrText>
      </w:r>
      <w:r w:rsidR="00C359DD">
        <w:rPr>
          <w:rFonts w:ascii="Leelawadee" w:hAnsi="Leelawadee" w:cs="Leelawadee"/>
          <w:color w:val="000000" w:themeColor="text1"/>
          <w:sz w:val="20"/>
          <w:lang w:val="pt-BR"/>
        </w:rPr>
        <w:instrText xml:space="preserve"> </w:instrText>
      </w:r>
      <w:r w:rsidR="00C359DD">
        <w:rPr>
          <w:rFonts w:ascii="Leelawadee" w:hAnsi="Leelawadee" w:cs="Leelawadee"/>
          <w:color w:val="000000" w:themeColor="text1"/>
          <w:sz w:val="20"/>
          <w:lang w:val="pt-BR"/>
        </w:rPr>
      </w:r>
      <w:r w:rsidR="00C359DD">
        <w:rPr>
          <w:rFonts w:ascii="Leelawadee" w:hAnsi="Leelawadee" w:cs="Leelawadee"/>
          <w:color w:val="000000" w:themeColor="text1"/>
          <w:sz w:val="20"/>
          <w:lang w:val="pt-BR"/>
        </w:rPr>
        <w:fldChar w:fldCharType="separate"/>
      </w:r>
      <w:r w:rsidR="00B2470D">
        <w:rPr>
          <w:rFonts w:ascii="Leelawadee" w:hAnsi="Leelawadee" w:cs="Leelawadee"/>
          <w:color w:val="000000" w:themeColor="text1"/>
          <w:sz w:val="20"/>
          <w:lang w:val="pt-BR"/>
        </w:rPr>
        <w:t>(b)</w:t>
      </w:r>
      <w:r w:rsidR="00C359DD">
        <w:rPr>
          <w:rFonts w:ascii="Leelawadee" w:hAnsi="Leelawadee" w:cs="Leelawadee"/>
          <w:color w:val="000000" w:themeColor="text1"/>
          <w:sz w:val="20"/>
          <w:lang w:val="pt-BR"/>
        </w:rPr>
        <w:fldChar w:fldCharType="end"/>
      </w:r>
      <w:r w:rsidR="00C359DD">
        <w:rPr>
          <w:rFonts w:ascii="Leelawadee" w:hAnsi="Leelawadee" w:cs="Leelawadee"/>
          <w:color w:val="000000" w:themeColor="text1"/>
          <w:sz w:val="20"/>
          <w:lang w:val="pt-BR"/>
        </w:rPr>
        <w:t>”</w:t>
      </w:r>
      <w:r w:rsidRPr="00030ECF">
        <w:rPr>
          <w:rFonts w:ascii="Leelawadee" w:hAnsi="Leelawadee" w:cs="Leelawadee"/>
          <w:color w:val="000000" w:themeColor="text1"/>
          <w:sz w:val="20"/>
          <w:lang w:val="pt-BR"/>
        </w:rPr>
        <w:t>, abaixo</w:t>
      </w:r>
      <w:r w:rsidRPr="00AC4244">
        <w:rPr>
          <w:rFonts w:ascii="Leelawadee" w:hAnsi="Leelawadee"/>
          <w:color w:val="000000" w:themeColor="text1"/>
          <w:sz w:val="20"/>
          <w:lang w:val="pt-BR"/>
        </w:rPr>
        <w:t>;</w:t>
      </w:r>
    </w:p>
    <w:p w14:paraId="737C8941" w14:textId="77777777" w:rsidR="006512D0" w:rsidRPr="001478A6" w:rsidRDefault="006512D0" w:rsidP="00AC4244">
      <w:pPr>
        <w:spacing w:line="360" w:lineRule="auto"/>
        <w:ind w:left="1418"/>
        <w:contextualSpacing/>
        <w:jc w:val="both"/>
        <w:rPr>
          <w:rFonts w:ascii="Leelawadee" w:hAnsi="Leelawadee" w:cs="Leelawadee"/>
          <w:color w:val="000000" w:themeColor="text1"/>
          <w:sz w:val="20"/>
          <w:szCs w:val="20"/>
        </w:rPr>
      </w:pPr>
    </w:p>
    <w:p w14:paraId="64407FC7" w14:textId="036FAF18" w:rsidR="001966D3" w:rsidRPr="004F7B6D" w:rsidRDefault="007247C0" w:rsidP="00AC4244">
      <w:pPr>
        <w:pStyle w:val="PargrafodaLista"/>
        <w:numPr>
          <w:ilvl w:val="0"/>
          <w:numId w:val="70"/>
        </w:numPr>
        <w:spacing w:line="360" w:lineRule="auto"/>
        <w:ind w:left="1418" w:firstLine="0"/>
        <w:contextualSpacing/>
        <w:jc w:val="both"/>
        <w:rPr>
          <w:rFonts w:ascii="Leelawadee" w:hAnsi="Leelawadee"/>
          <w:color w:val="000000" w:themeColor="text1"/>
          <w:sz w:val="20"/>
        </w:rPr>
      </w:pPr>
      <w:bookmarkStart w:id="292" w:name="_DV_M241"/>
      <w:bookmarkStart w:id="293" w:name="_DV_M253"/>
      <w:bookmarkStart w:id="294" w:name="_DV_M255"/>
      <w:bookmarkStart w:id="295" w:name="_DV_M256"/>
      <w:bookmarkStart w:id="296" w:name="_DV_M257"/>
      <w:bookmarkStart w:id="297" w:name="_DV_M258"/>
      <w:bookmarkStart w:id="298" w:name="_DV_M259"/>
      <w:bookmarkStart w:id="299" w:name="_DV_M260"/>
      <w:bookmarkStart w:id="300" w:name="_DV_M261"/>
      <w:bookmarkStart w:id="301" w:name="_DV_M262"/>
      <w:bookmarkStart w:id="302" w:name="_DV_M263"/>
      <w:bookmarkStart w:id="303" w:name="_DV_M264"/>
      <w:bookmarkStart w:id="304" w:name="_DV_M266"/>
      <w:bookmarkStart w:id="305" w:name="_Ref23862646"/>
      <w:bookmarkEnd w:id="292"/>
      <w:bookmarkEnd w:id="293"/>
      <w:bookmarkEnd w:id="294"/>
      <w:bookmarkEnd w:id="295"/>
      <w:bookmarkEnd w:id="296"/>
      <w:bookmarkEnd w:id="297"/>
      <w:bookmarkEnd w:id="298"/>
      <w:bookmarkEnd w:id="299"/>
      <w:bookmarkEnd w:id="300"/>
      <w:bookmarkEnd w:id="301"/>
      <w:bookmarkEnd w:id="302"/>
      <w:bookmarkEnd w:id="303"/>
      <w:bookmarkEnd w:id="304"/>
      <w:r w:rsidRPr="00030ECF">
        <w:rPr>
          <w:rFonts w:ascii="Leelawadee" w:hAnsi="Leelawadee" w:cs="Leelawadee"/>
          <w:color w:val="000000" w:themeColor="text1"/>
          <w:sz w:val="20"/>
          <w:lang w:val="pt-BR"/>
        </w:rPr>
        <w:t>inadimplemento, pela Emissora</w:t>
      </w:r>
      <w:r w:rsidRPr="00AC4244">
        <w:rPr>
          <w:rFonts w:ascii="Leelawadee" w:hAnsi="Leelawadee"/>
          <w:color w:val="000000" w:themeColor="text1"/>
          <w:sz w:val="20"/>
          <w:lang w:val="pt-BR"/>
        </w:rPr>
        <w:t xml:space="preserve">, no prazo e na forma devidos, de </w:t>
      </w:r>
      <w:r w:rsidRPr="00030ECF">
        <w:rPr>
          <w:rFonts w:ascii="Leelawadee" w:hAnsi="Leelawadee" w:cs="Leelawadee"/>
          <w:color w:val="000000" w:themeColor="text1"/>
          <w:sz w:val="20"/>
          <w:lang w:val="pt-BR"/>
        </w:rPr>
        <w:t>3 (três) parcelas acumuladas da Remuneração e/ou da amortização do saldo do Valor Nominal Unitário das Debêntures, conforme previstas</w:t>
      </w:r>
      <w:r w:rsidRPr="00AC4244">
        <w:rPr>
          <w:rFonts w:ascii="Leelawadee" w:hAnsi="Leelawadee"/>
          <w:color w:val="000000" w:themeColor="text1"/>
          <w:sz w:val="20"/>
          <w:lang w:val="pt-BR"/>
        </w:rPr>
        <w:t xml:space="preserve"> nesta Escritura</w:t>
      </w:r>
      <w:r w:rsidRPr="00030ECF">
        <w:rPr>
          <w:rFonts w:ascii="Leelawadee" w:hAnsi="Leelawadee" w:cs="Leelawadee"/>
          <w:color w:val="000000" w:themeColor="text1"/>
          <w:sz w:val="20"/>
          <w:lang w:val="pt-BR"/>
        </w:rPr>
        <w:t xml:space="preserve"> e em seu Anexo I</w:t>
      </w:r>
      <w:r w:rsidRPr="00AC4244">
        <w:rPr>
          <w:rFonts w:ascii="Leelawadee" w:hAnsi="Leelawadee"/>
          <w:color w:val="000000" w:themeColor="text1"/>
          <w:sz w:val="20"/>
          <w:lang w:val="pt-BR"/>
        </w:rPr>
        <w:t>;</w:t>
      </w:r>
      <w:bookmarkEnd w:id="305"/>
    </w:p>
    <w:p w14:paraId="04E804F2" w14:textId="77777777" w:rsidR="007247C0" w:rsidRPr="004F7B6D" w:rsidRDefault="007247C0" w:rsidP="00AC4244">
      <w:pPr>
        <w:pStyle w:val="PargrafodaLista"/>
        <w:spacing w:line="360" w:lineRule="auto"/>
        <w:ind w:left="1418"/>
        <w:rPr>
          <w:rFonts w:ascii="Leelawadee" w:hAnsi="Leelawadee"/>
          <w:color w:val="000000" w:themeColor="text1"/>
          <w:sz w:val="20"/>
        </w:rPr>
      </w:pPr>
    </w:p>
    <w:p w14:paraId="3D79CE31" w14:textId="210FAD42" w:rsidR="007247C0" w:rsidRPr="004F7B6D" w:rsidRDefault="007247C0" w:rsidP="00AC4244">
      <w:pPr>
        <w:pStyle w:val="PargrafodaLista"/>
        <w:numPr>
          <w:ilvl w:val="0"/>
          <w:numId w:val="70"/>
        </w:numPr>
        <w:spacing w:line="360" w:lineRule="auto"/>
        <w:ind w:left="1418" w:firstLine="0"/>
        <w:contextualSpacing/>
        <w:jc w:val="both"/>
        <w:rPr>
          <w:rFonts w:ascii="Leelawadee" w:hAnsi="Leelawadee"/>
          <w:color w:val="000000" w:themeColor="text1"/>
          <w:sz w:val="20"/>
        </w:rPr>
      </w:pPr>
      <w:r w:rsidRPr="00AC4244">
        <w:rPr>
          <w:rFonts w:ascii="Leelawadee" w:hAnsi="Leelawadee"/>
          <w:color w:val="000000" w:themeColor="text1"/>
          <w:sz w:val="20"/>
          <w:lang w:val="pt-BR"/>
        </w:rPr>
        <w:t>(i) decretação de falência da Emissora; (</w:t>
      </w:r>
      <w:proofErr w:type="spellStart"/>
      <w:r w:rsidRPr="00AC4244">
        <w:rPr>
          <w:rFonts w:ascii="Leelawadee" w:hAnsi="Leelawadee"/>
          <w:color w:val="000000" w:themeColor="text1"/>
          <w:sz w:val="20"/>
          <w:lang w:val="pt-BR"/>
        </w:rPr>
        <w:t>ii</w:t>
      </w:r>
      <w:proofErr w:type="spellEnd"/>
      <w:r w:rsidRPr="00AC4244">
        <w:rPr>
          <w:rFonts w:ascii="Leelawadee" w:hAnsi="Leelawadee"/>
          <w:color w:val="000000" w:themeColor="text1"/>
          <w:sz w:val="20"/>
          <w:lang w:val="pt-BR"/>
        </w:rPr>
        <w:t>) pedido de autofalência pela Emissora; (</w:t>
      </w:r>
      <w:proofErr w:type="spellStart"/>
      <w:r w:rsidRPr="00AC4244">
        <w:rPr>
          <w:rFonts w:ascii="Leelawadee" w:hAnsi="Leelawadee"/>
          <w:color w:val="000000" w:themeColor="text1"/>
          <w:sz w:val="20"/>
          <w:lang w:val="pt-BR"/>
        </w:rPr>
        <w:t>iii</w:t>
      </w:r>
      <w:proofErr w:type="spellEnd"/>
      <w:r w:rsidRPr="00AC4244">
        <w:rPr>
          <w:rFonts w:ascii="Leelawadee" w:hAnsi="Leelawadee"/>
          <w:color w:val="000000" w:themeColor="text1"/>
          <w:sz w:val="20"/>
          <w:lang w:val="pt-BR"/>
        </w:rPr>
        <w:t>) liquidação, dissolução ou extinção da Emissora; ou (</w:t>
      </w:r>
      <w:proofErr w:type="spellStart"/>
      <w:r w:rsidRPr="00AC4244">
        <w:rPr>
          <w:rFonts w:ascii="Leelawadee" w:hAnsi="Leelawadee"/>
          <w:color w:val="000000" w:themeColor="text1"/>
          <w:sz w:val="20"/>
          <w:lang w:val="pt-BR"/>
        </w:rPr>
        <w:t>iv</w:t>
      </w:r>
      <w:proofErr w:type="spellEnd"/>
      <w:r w:rsidRPr="00AC4244">
        <w:rPr>
          <w:rFonts w:ascii="Leelawadee" w:hAnsi="Leelawadee"/>
          <w:color w:val="000000" w:themeColor="text1"/>
          <w:sz w:val="20"/>
          <w:lang w:val="pt-BR"/>
        </w:rPr>
        <w:t>) qualquer evento análogo que caracterize estado de insolvência da Emissora, nos termos da legislação aplicável;</w:t>
      </w:r>
    </w:p>
    <w:p w14:paraId="0C043C77" w14:textId="77777777" w:rsidR="007247C0" w:rsidRPr="00030ECF" w:rsidRDefault="007247C0" w:rsidP="00AC4244">
      <w:pPr>
        <w:pStyle w:val="PargrafodaLista"/>
        <w:spacing w:line="360" w:lineRule="auto"/>
        <w:ind w:left="1418"/>
        <w:rPr>
          <w:rFonts w:ascii="Leelawadee" w:hAnsi="Leelawadee" w:cs="Leelawadee"/>
          <w:color w:val="000000" w:themeColor="text1"/>
          <w:sz w:val="20"/>
          <w:lang w:val="pt-BR"/>
        </w:rPr>
      </w:pPr>
    </w:p>
    <w:p w14:paraId="07218C70" w14:textId="3E563595" w:rsidR="007247C0" w:rsidRPr="001478A6" w:rsidRDefault="007247C0" w:rsidP="00AC4244">
      <w:pPr>
        <w:numPr>
          <w:ilvl w:val="0"/>
          <w:numId w:val="70"/>
        </w:numPr>
        <w:spacing w:line="360" w:lineRule="auto"/>
        <w:ind w:left="1418" w:firstLine="0"/>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(i) pedido de falência da Emissora, formulado por terceiros, não elidido no prazo legal, ou (</w:t>
      </w:r>
      <w:proofErr w:type="spellStart"/>
      <w:r w:rsidRPr="001478A6">
        <w:rPr>
          <w:rFonts w:ascii="Leelawadee" w:hAnsi="Leelawadee" w:cs="Leelawadee"/>
          <w:color w:val="000000" w:themeColor="text1"/>
          <w:sz w:val="20"/>
          <w:szCs w:val="20"/>
        </w:rPr>
        <w:t>ii</w:t>
      </w:r>
      <w:proofErr w:type="spellEnd"/>
      <w:r w:rsidRPr="001478A6">
        <w:rPr>
          <w:rFonts w:ascii="Leelawadee" w:hAnsi="Leelawadee" w:cs="Leelawadee"/>
          <w:color w:val="000000" w:themeColor="text1"/>
          <w:sz w:val="20"/>
          <w:szCs w:val="20"/>
        </w:rPr>
        <w:t>) pedido de recuperação judicial ou de recuperação extrajudicial da Emissora, independentemente do deferimento do respectivo pedido;</w:t>
      </w:r>
    </w:p>
    <w:p w14:paraId="0C526681" w14:textId="77777777" w:rsidR="007247C0" w:rsidRPr="00B41AEE" w:rsidRDefault="007247C0" w:rsidP="00AC4244">
      <w:pPr>
        <w:spacing w:line="360" w:lineRule="auto"/>
        <w:ind w:left="1418"/>
        <w:contextualSpacing/>
        <w:jc w:val="both"/>
        <w:rPr>
          <w:rFonts w:ascii="Leelawadee" w:hAnsi="Leelawadee"/>
          <w:color w:val="000000" w:themeColor="text1"/>
          <w:sz w:val="20"/>
        </w:rPr>
      </w:pPr>
    </w:p>
    <w:p w14:paraId="71768AE6" w14:textId="54F65A06" w:rsidR="007247C0" w:rsidRPr="004F7B6D" w:rsidRDefault="007247C0" w:rsidP="00AC4244">
      <w:pPr>
        <w:pStyle w:val="PargrafodaLista"/>
        <w:numPr>
          <w:ilvl w:val="0"/>
          <w:numId w:val="70"/>
        </w:numPr>
        <w:spacing w:line="360" w:lineRule="auto"/>
        <w:ind w:left="1418" w:firstLine="0"/>
        <w:contextualSpacing/>
        <w:jc w:val="both"/>
        <w:rPr>
          <w:rFonts w:ascii="Leelawadee" w:hAnsi="Leelawadee"/>
          <w:color w:val="000000" w:themeColor="text1"/>
          <w:sz w:val="20"/>
        </w:rPr>
      </w:pPr>
      <w:r w:rsidRPr="00AC4244">
        <w:rPr>
          <w:rFonts w:ascii="Leelawadee" w:hAnsi="Leelawadee"/>
          <w:color w:val="000000" w:themeColor="text1"/>
          <w:sz w:val="20"/>
          <w:lang w:val="pt-BR"/>
        </w:rPr>
        <w:t>transferência ou qualquer forma de cessão ou promessa de cessão a terceiros, pela Emissora, das obrigações decorrentes desta Escritura, sem a prévia anuência da Debenturista, conforme aprovado em assembleia geral de Titulares dos CRI</w:t>
      </w:r>
      <w:r w:rsidRPr="001478A6">
        <w:rPr>
          <w:rFonts w:ascii="Leelawadee" w:hAnsi="Leelawadee" w:cs="Leelawadee"/>
          <w:color w:val="000000" w:themeColor="text1"/>
          <w:sz w:val="20"/>
          <w:lang w:val="pt-BR"/>
        </w:rPr>
        <w:t>;</w:t>
      </w:r>
    </w:p>
    <w:p w14:paraId="2892B7F5" w14:textId="77777777" w:rsidR="007247C0" w:rsidRPr="004F7B6D" w:rsidRDefault="007247C0" w:rsidP="00AC4244">
      <w:pPr>
        <w:pStyle w:val="PargrafodaLista"/>
        <w:spacing w:line="360" w:lineRule="auto"/>
        <w:ind w:left="1418"/>
        <w:rPr>
          <w:rFonts w:ascii="Leelawadee" w:hAnsi="Leelawadee"/>
          <w:color w:val="000000" w:themeColor="text1"/>
          <w:sz w:val="20"/>
        </w:rPr>
      </w:pPr>
    </w:p>
    <w:p w14:paraId="2F767EE1" w14:textId="4030060C" w:rsidR="007247C0" w:rsidRPr="004F7B6D" w:rsidRDefault="007247C0" w:rsidP="00AC4244">
      <w:pPr>
        <w:pStyle w:val="PargrafodaLista"/>
        <w:numPr>
          <w:ilvl w:val="0"/>
          <w:numId w:val="70"/>
        </w:numPr>
        <w:spacing w:line="360" w:lineRule="auto"/>
        <w:ind w:left="1418" w:firstLine="0"/>
        <w:contextualSpacing/>
        <w:jc w:val="both"/>
        <w:rPr>
          <w:rFonts w:ascii="Leelawadee" w:hAnsi="Leelawadee"/>
          <w:color w:val="000000" w:themeColor="text1"/>
          <w:sz w:val="20"/>
        </w:rPr>
      </w:pPr>
      <w:r w:rsidRPr="00AC4244">
        <w:rPr>
          <w:rFonts w:ascii="Leelawadee" w:hAnsi="Leelawadee"/>
          <w:color w:val="000000" w:themeColor="text1"/>
          <w:sz w:val="20"/>
          <w:lang w:val="pt-BR"/>
        </w:rPr>
        <w:t>a redução de capital social da Emissora, (i) caso a Emissora tenha verificado, ou tenha sido notificada pela Debenturista, da ocorrência um Evento de Vencimento Antecipado não sanado no respectivo prazo de cura, conforme previsto nesta Escritura; (</w:t>
      </w:r>
      <w:proofErr w:type="spellStart"/>
      <w:r w:rsidRPr="00AC4244">
        <w:rPr>
          <w:rFonts w:ascii="Leelawadee" w:hAnsi="Leelawadee"/>
          <w:color w:val="000000" w:themeColor="text1"/>
          <w:sz w:val="20"/>
          <w:lang w:val="pt-BR"/>
        </w:rPr>
        <w:t>ii</w:t>
      </w:r>
      <w:proofErr w:type="spellEnd"/>
      <w:r w:rsidRPr="00AC4244">
        <w:rPr>
          <w:rFonts w:ascii="Leelawadee" w:hAnsi="Leelawadee"/>
          <w:color w:val="000000" w:themeColor="text1"/>
          <w:sz w:val="20"/>
          <w:lang w:val="pt-BR"/>
        </w:rPr>
        <w:t>) caso esteja em curso um evento de Resgate Antecipado Compulsório; ou (</w:t>
      </w:r>
      <w:proofErr w:type="spellStart"/>
      <w:r w:rsidRPr="00AC4244">
        <w:rPr>
          <w:rFonts w:ascii="Leelawadee" w:hAnsi="Leelawadee"/>
          <w:color w:val="000000" w:themeColor="text1"/>
          <w:sz w:val="20"/>
          <w:lang w:val="pt-BR"/>
        </w:rPr>
        <w:t>iii</w:t>
      </w:r>
      <w:proofErr w:type="spellEnd"/>
      <w:r w:rsidRPr="00AC4244">
        <w:rPr>
          <w:rFonts w:ascii="Leelawadee" w:hAnsi="Leelawadee"/>
          <w:color w:val="000000" w:themeColor="text1"/>
          <w:sz w:val="20"/>
          <w:lang w:val="pt-BR"/>
        </w:rPr>
        <w:t xml:space="preserve">) caso a redução do </w:t>
      </w:r>
      <w:bookmarkStart w:id="306" w:name="_Hlk44563653"/>
      <w:r w:rsidRPr="00AC4244">
        <w:rPr>
          <w:rFonts w:ascii="Leelawadee" w:hAnsi="Leelawadee"/>
          <w:color w:val="000000" w:themeColor="text1"/>
          <w:sz w:val="20"/>
          <w:lang w:val="pt-BR"/>
        </w:rPr>
        <w:t xml:space="preserve">capital social da Emissora seja superior a </w:t>
      </w:r>
      <w:r w:rsidRPr="00030ECF">
        <w:rPr>
          <w:rFonts w:ascii="Leelawadee" w:hAnsi="Leelawadee" w:cs="Leelawadee"/>
          <w:color w:val="000000" w:themeColor="text1"/>
          <w:sz w:val="20"/>
          <w:lang w:val="pt-BR"/>
        </w:rPr>
        <w:t>20% (vinte</w:t>
      </w:r>
      <w:r w:rsidRPr="00AC4244">
        <w:rPr>
          <w:rFonts w:ascii="Leelawadee" w:hAnsi="Leelawadee"/>
          <w:color w:val="000000" w:themeColor="text1"/>
          <w:sz w:val="20"/>
          <w:lang w:val="pt-BR"/>
        </w:rPr>
        <w:t xml:space="preserve"> por cento) do capital social vigente à época</w:t>
      </w:r>
      <w:bookmarkEnd w:id="306"/>
      <w:r w:rsidRPr="00AC4244">
        <w:rPr>
          <w:rFonts w:ascii="Leelawadee" w:hAnsi="Leelawadee"/>
          <w:color w:val="000000" w:themeColor="text1"/>
          <w:sz w:val="20"/>
          <w:lang w:val="pt-BR"/>
        </w:rPr>
        <w:t>;</w:t>
      </w:r>
    </w:p>
    <w:p w14:paraId="023F1AEF" w14:textId="0004875A" w:rsidR="007247C0" w:rsidRPr="00030ECF" w:rsidRDefault="007247C0" w:rsidP="00AC4244">
      <w:pPr>
        <w:pStyle w:val="PargrafodaLista"/>
        <w:spacing w:line="360" w:lineRule="auto"/>
        <w:ind w:left="1418"/>
        <w:rPr>
          <w:rFonts w:ascii="Leelawadee" w:hAnsi="Leelawadee" w:cs="Leelawadee"/>
          <w:color w:val="000000" w:themeColor="text1"/>
          <w:sz w:val="20"/>
          <w:lang w:val="pt-BR"/>
        </w:rPr>
      </w:pPr>
    </w:p>
    <w:p w14:paraId="2F3AEA66" w14:textId="63CFE238" w:rsidR="007247C0" w:rsidRPr="004F7B6D" w:rsidRDefault="007247C0" w:rsidP="00AC4244">
      <w:pPr>
        <w:pStyle w:val="PargrafodaLista"/>
        <w:numPr>
          <w:ilvl w:val="0"/>
          <w:numId w:val="70"/>
        </w:numPr>
        <w:spacing w:line="360" w:lineRule="auto"/>
        <w:ind w:left="1418" w:firstLine="0"/>
        <w:contextualSpacing/>
        <w:jc w:val="both"/>
        <w:rPr>
          <w:rFonts w:ascii="Leelawadee" w:hAnsi="Leelawadee"/>
          <w:color w:val="000000" w:themeColor="text1"/>
          <w:sz w:val="20"/>
        </w:rPr>
      </w:pPr>
      <w:r w:rsidRPr="00AC4244">
        <w:rPr>
          <w:rFonts w:ascii="Leelawadee" w:hAnsi="Leelawadee"/>
          <w:color w:val="000000" w:themeColor="text1"/>
          <w:sz w:val="20"/>
          <w:lang w:val="pt-BR"/>
        </w:rPr>
        <w:t>alienação ou qualquer forma de transferência do Imóvel, sem a prévia e expressa aprovação da Debenturista, conforme aprovado em assembleia geral de Titulares dos CRI;</w:t>
      </w:r>
    </w:p>
    <w:p w14:paraId="10E93F8A" w14:textId="77777777" w:rsidR="007247C0" w:rsidRPr="00030ECF" w:rsidRDefault="007247C0" w:rsidP="00AC4244">
      <w:pPr>
        <w:pStyle w:val="PargrafodaLista"/>
        <w:spacing w:line="360" w:lineRule="auto"/>
        <w:ind w:left="1418"/>
        <w:rPr>
          <w:rFonts w:ascii="Leelawadee" w:hAnsi="Leelawadee" w:cs="Leelawadee"/>
          <w:color w:val="000000" w:themeColor="text1"/>
          <w:sz w:val="20"/>
          <w:lang w:val="pt-BR"/>
        </w:rPr>
      </w:pPr>
    </w:p>
    <w:p w14:paraId="39266479" w14:textId="307C8717" w:rsidR="007247C0" w:rsidRPr="004F7B6D" w:rsidRDefault="007247C0" w:rsidP="00AC4244">
      <w:pPr>
        <w:pStyle w:val="PargrafodaLista"/>
        <w:numPr>
          <w:ilvl w:val="0"/>
          <w:numId w:val="70"/>
        </w:numPr>
        <w:spacing w:line="360" w:lineRule="auto"/>
        <w:ind w:left="1418" w:firstLine="0"/>
        <w:contextualSpacing/>
        <w:jc w:val="both"/>
        <w:rPr>
          <w:rFonts w:ascii="Leelawadee" w:hAnsi="Leelawadee"/>
          <w:color w:val="000000" w:themeColor="text1"/>
          <w:sz w:val="20"/>
        </w:rPr>
      </w:pPr>
      <w:r w:rsidRPr="00AC4244">
        <w:rPr>
          <w:rFonts w:ascii="Leelawadee" w:hAnsi="Leelawadee"/>
          <w:color w:val="000000" w:themeColor="text1"/>
          <w:sz w:val="20"/>
          <w:lang w:val="pt-BR"/>
        </w:rPr>
        <w:t>criação de ônus sobre o Imóvel, sem a prévia e expressa aprovação da Debenturista, conforme aprovado em assembleia geral de Titulares dos CRI, ressalvado a constituição da Alienação Fiduciária de Imóvel;</w:t>
      </w:r>
    </w:p>
    <w:p w14:paraId="13AD4A89" w14:textId="77777777" w:rsidR="007247C0" w:rsidRPr="004F7B6D" w:rsidRDefault="007247C0" w:rsidP="00AC4244">
      <w:pPr>
        <w:pStyle w:val="PargrafodaLista"/>
        <w:spacing w:line="360" w:lineRule="auto"/>
        <w:ind w:left="1418"/>
        <w:rPr>
          <w:rFonts w:ascii="Leelawadee" w:hAnsi="Leelawadee"/>
          <w:color w:val="000000" w:themeColor="text1"/>
          <w:sz w:val="20"/>
        </w:rPr>
      </w:pPr>
    </w:p>
    <w:p w14:paraId="40F1B4AE" w14:textId="048A3367" w:rsidR="007247C0" w:rsidRPr="004F7B6D" w:rsidRDefault="007247C0" w:rsidP="00AC4244">
      <w:pPr>
        <w:pStyle w:val="PargrafodaLista"/>
        <w:numPr>
          <w:ilvl w:val="0"/>
          <w:numId w:val="70"/>
        </w:numPr>
        <w:spacing w:line="360" w:lineRule="auto"/>
        <w:ind w:left="1418" w:firstLine="0"/>
        <w:contextualSpacing/>
        <w:jc w:val="both"/>
        <w:rPr>
          <w:rFonts w:ascii="Leelawadee" w:hAnsi="Leelawadee"/>
          <w:color w:val="000000" w:themeColor="text1"/>
          <w:sz w:val="20"/>
        </w:rPr>
      </w:pPr>
      <w:r w:rsidRPr="00AC4244">
        <w:rPr>
          <w:rFonts w:ascii="Leelawadee" w:hAnsi="Leelawadee"/>
          <w:color w:val="000000" w:themeColor="text1"/>
          <w:sz w:val="20"/>
          <w:lang w:val="pt-BR"/>
        </w:rPr>
        <w:t xml:space="preserve">provarem-se falsas ou revelarem-se incorretas ou enganosas, em qualquer aspecto relevante, quaisquer declarações ou garantias prestadas pela Emissora </w:t>
      </w:r>
      <w:r w:rsidRPr="001478A6">
        <w:rPr>
          <w:rFonts w:ascii="Leelawadee" w:hAnsi="Leelawadee" w:cs="Leelawadee"/>
          <w:color w:val="000000" w:themeColor="text1"/>
          <w:sz w:val="20"/>
          <w:lang w:val="pt-BR"/>
        </w:rPr>
        <w:t xml:space="preserve">na presente Escritura, </w:t>
      </w:r>
      <w:r w:rsidRPr="00AC4244">
        <w:rPr>
          <w:rFonts w:ascii="Leelawadee" w:hAnsi="Leelawadee"/>
          <w:color w:val="000000" w:themeColor="text1"/>
          <w:sz w:val="20"/>
          <w:lang w:val="pt-BR"/>
        </w:rPr>
        <w:t>nos instrumentos que formalizam a constituição das Garantias ou nos documentos que formalizam a emissão dos CRI, observado o prazo de cura de até 30 (trinta) dias;</w:t>
      </w:r>
    </w:p>
    <w:p w14:paraId="3E319B5C" w14:textId="77777777" w:rsidR="007247C0" w:rsidRPr="004F7B6D" w:rsidRDefault="007247C0" w:rsidP="00AC4244">
      <w:pPr>
        <w:pStyle w:val="PargrafodaLista"/>
        <w:spacing w:line="360" w:lineRule="auto"/>
        <w:ind w:left="1418"/>
        <w:rPr>
          <w:rFonts w:ascii="Leelawadee" w:hAnsi="Leelawadee"/>
          <w:color w:val="000000" w:themeColor="text1"/>
          <w:sz w:val="20"/>
        </w:rPr>
      </w:pPr>
    </w:p>
    <w:p w14:paraId="44E2ACD1" w14:textId="546C6AFA" w:rsidR="007247C0" w:rsidRPr="004F7B6D" w:rsidRDefault="007247C0" w:rsidP="00AC4244">
      <w:pPr>
        <w:pStyle w:val="PargrafodaLista"/>
        <w:numPr>
          <w:ilvl w:val="0"/>
          <w:numId w:val="70"/>
        </w:numPr>
        <w:spacing w:line="360" w:lineRule="auto"/>
        <w:ind w:left="1418" w:firstLine="0"/>
        <w:contextualSpacing/>
        <w:jc w:val="both"/>
        <w:rPr>
          <w:rFonts w:ascii="Leelawadee" w:hAnsi="Leelawadee"/>
          <w:color w:val="000000" w:themeColor="text1"/>
          <w:sz w:val="20"/>
        </w:rPr>
      </w:pPr>
      <w:r w:rsidRPr="00AC4244">
        <w:rPr>
          <w:rFonts w:ascii="Leelawadee" w:hAnsi="Leelawadee"/>
          <w:color w:val="000000" w:themeColor="text1"/>
          <w:sz w:val="20"/>
          <w:lang w:val="pt-BR"/>
        </w:rPr>
        <w:t xml:space="preserve">distribuição de dividendos, pagamento de juros sobre o capital próprio ou a realização de quaisquer outros pagamentos a seus acionistas, caso a Emissora esteja em mora com qualquer de suas obrigações pecuniárias relacionadas à emissão dos CRI, </w:t>
      </w:r>
      <w:r w:rsidRPr="00030ECF">
        <w:rPr>
          <w:rFonts w:ascii="Leelawadee" w:hAnsi="Leelawadee" w:cs="Leelawadee"/>
          <w:color w:val="000000" w:themeColor="text1"/>
          <w:sz w:val="20"/>
          <w:lang w:val="pt-BR"/>
        </w:rPr>
        <w:t>ou obrigações não pecuniárias relacionadas à constituição e manutenção das Garantias, conforme previstas nesta Escritura e nos documentos que formalizam as Garantias</w:t>
      </w:r>
      <w:r w:rsidRPr="00030ECF">
        <w:rPr>
          <w:rFonts w:ascii="Leelawadee" w:hAnsi="Leelawadee" w:cs="Leelawadee"/>
          <w:bCs/>
          <w:snapToGrid w:val="0"/>
          <w:color w:val="000000" w:themeColor="text1"/>
          <w:sz w:val="20"/>
          <w:lang w:val="pt-BR"/>
        </w:rPr>
        <w:t xml:space="preserve">, </w:t>
      </w:r>
      <w:r w:rsidRPr="00AC4244">
        <w:rPr>
          <w:rFonts w:ascii="Leelawadee" w:hAnsi="Leelawadee"/>
          <w:color w:val="000000" w:themeColor="text1"/>
          <w:sz w:val="20"/>
          <w:lang w:val="pt-BR"/>
        </w:rPr>
        <w:t>observado os prazos de cura estabelecidos nesta Escritura</w:t>
      </w:r>
      <w:r w:rsidRPr="00030ECF">
        <w:rPr>
          <w:rFonts w:ascii="Leelawadee" w:hAnsi="Leelawadee" w:cs="Leelawadee"/>
          <w:color w:val="000000" w:themeColor="text1"/>
          <w:sz w:val="20"/>
          <w:lang w:val="pt-BR"/>
        </w:rPr>
        <w:t xml:space="preserve"> e nos Documentos da Operação</w:t>
      </w:r>
      <w:r w:rsidRPr="00AC4244">
        <w:rPr>
          <w:rFonts w:ascii="Leelawadee" w:hAnsi="Leelawadee"/>
          <w:color w:val="000000" w:themeColor="text1"/>
          <w:sz w:val="20"/>
          <w:lang w:val="pt-BR"/>
        </w:rPr>
        <w:t>, ressalvado, entretanto, o pagamento do dividendo mínimo obrigatório previsto no artigo 202 da Lei das Sociedades por Ações, observado o prazo de cura de até 30 (trinta) dias;</w:t>
      </w:r>
    </w:p>
    <w:p w14:paraId="18526D48" w14:textId="4609F129" w:rsidR="007247C0" w:rsidRPr="00030ECF" w:rsidRDefault="007247C0" w:rsidP="00AC4244">
      <w:pPr>
        <w:pStyle w:val="PargrafodaLista"/>
        <w:spacing w:line="360" w:lineRule="auto"/>
        <w:ind w:left="1418"/>
        <w:rPr>
          <w:rFonts w:ascii="Leelawadee" w:hAnsi="Leelawadee" w:cs="Leelawadee"/>
          <w:color w:val="000000" w:themeColor="text1"/>
          <w:sz w:val="20"/>
          <w:lang w:val="pt-BR"/>
        </w:rPr>
      </w:pPr>
    </w:p>
    <w:p w14:paraId="0A7A7E78" w14:textId="47EF5F39" w:rsidR="007247C0" w:rsidRPr="004F7B6D" w:rsidRDefault="007247C0" w:rsidP="00AC4244">
      <w:pPr>
        <w:pStyle w:val="PargrafodaLista"/>
        <w:numPr>
          <w:ilvl w:val="0"/>
          <w:numId w:val="70"/>
        </w:numPr>
        <w:spacing w:line="360" w:lineRule="auto"/>
        <w:ind w:left="1418" w:firstLine="0"/>
        <w:contextualSpacing/>
        <w:jc w:val="both"/>
        <w:rPr>
          <w:rFonts w:ascii="Leelawadee" w:hAnsi="Leelawadee"/>
          <w:color w:val="000000" w:themeColor="text1"/>
          <w:sz w:val="20"/>
        </w:rPr>
      </w:pPr>
      <w:r w:rsidRPr="00AC4244">
        <w:rPr>
          <w:rFonts w:ascii="Leelawadee" w:hAnsi="Leelawadee"/>
          <w:color w:val="000000" w:themeColor="text1"/>
          <w:sz w:val="20"/>
          <w:lang w:val="pt-BR"/>
        </w:rPr>
        <w:t>caso a Emissora descumpra as obrigações de aplicação dos recursos oriundos da Emissão, conforme descrita na Cláusula Quinta desta Escritura, observado o prazo de cura de até 30 (trinta) dias;</w:t>
      </w:r>
    </w:p>
    <w:p w14:paraId="33919A82" w14:textId="77777777" w:rsidR="007247C0" w:rsidRPr="004F7B6D" w:rsidRDefault="007247C0" w:rsidP="00AC4244">
      <w:pPr>
        <w:pStyle w:val="PargrafodaLista"/>
        <w:spacing w:line="360" w:lineRule="auto"/>
        <w:ind w:left="1418"/>
        <w:rPr>
          <w:rFonts w:ascii="Leelawadee" w:hAnsi="Leelawadee"/>
          <w:color w:val="000000" w:themeColor="text1"/>
          <w:sz w:val="20"/>
        </w:rPr>
      </w:pPr>
    </w:p>
    <w:p w14:paraId="4524E5D3" w14:textId="0D7D37C4" w:rsidR="007247C0" w:rsidRPr="004F7B6D" w:rsidRDefault="007247C0" w:rsidP="00AC4244">
      <w:pPr>
        <w:pStyle w:val="PargrafodaLista"/>
        <w:numPr>
          <w:ilvl w:val="0"/>
          <w:numId w:val="70"/>
        </w:numPr>
        <w:spacing w:line="360" w:lineRule="auto"/>
        <w:ind w:left="1418" w:firstLine="0"/>
        <w:contextualSpacing/>
        <w:jc w:val="both"/>
        <w:rPr>
          <w:rFonts w:ascii="Leelawadee" w:hAnsi="Leelawadee"/>
          <w:color w:val="000000" w:themeColor="text1"/>
          <w:sz w:val="20"/>
        </w:rPr>
      </w:pPr>
      <w:r w:rsidRPr="00AC4244">
        <w:rPr>
          <w:rFonts w:ascii="Leelawadee" w:hAnsi="Leelawadee"/>
          <w:color w:val="000000" w:themeColor="text1"/>
          <w:sz w:val="20"/>
          <w:lang w:val="pt-BR"/>
        </w:rPr>
        <w:t>concessão, pela Emissora de qualquer forma de garantia para obrigações de sociedades não pertencentes ao Grupo Econômico da Emissora;</w:t>
      </w:r>
    </w:p>
    <w:p w14:paraId="50A4AD14" w14:textId="77777777" w:rsidR="007247C0" w:rsidRPr="00030ECF" w:rsidRDefault="007247C0" w:rsidP="00AC4244">
      <w:pPr>
        <w:pStyle w:val="PargrafodaLista"/>
        <w:spacing w:line="360" w:lineRule="auto"/>
        <w:ind w:left="1418"/>
        <w:rPr>
          <w:rFonts w:ascii="Leelawadee" w:hAnsi="Leelawadee" w:cs="Leelawadee"/>
          <w:color w:val="000000" w:themeColor="text1"/>
          <w:sz w:val="20"/>
          <w:lang w:val="pt-BR"/>
        </w:rPr>
      </w:pPr>
    </w:p>
    <w:p w14:paraId="17D108E3" w14:textId="5ECAA475" w:rsidR="007247C0" w:rsidRPr="004F7B6D" w:rsidRDefault="007247C0" w:rsidP="00AC4244">
      <w:pPr>
        <w:pStyle w:val="PargrafodaLista"/>
        <w:numPr>
          <w:ilvl w:val="0"/>
          <w:numId w:val="70"/>
        </w:numPr>
        <w:spacing w:line="360" w:lineRule="auto"/>
        <w:ind w:left="1418" w:firstLine="0"/>
        <w:contextualSpacing/>
        <w:jc w:val="both"/>
        <w:rPr>
          <w:rFonts w:ascii="Leelawadee" w:hAnsi="Leelawadee"/>
          <w:color w:val="000000" w:themeColor="text1"/>
          <w:sz w:val="20"/>
        </w:rPr>
      </w:pPr>
      <w:r w:rsidRPr="00AC4244">
        <w:rPr>
          <w:rFonts w:ascii="Leelawadee" w:hAnsi="Leelawadee"/>
          <w:color w:val="000000" w:themeColor="text1"/>
          <w:sz w:val="20"/>
          <w:lang w:val="pt-BR"/>
        </w:rPr>
        <w:t>caso haja ajuizamento de ação judicial que tenha por objeto a existência, validade, eficácia ou exigibilidade das Debêntures, ou que este ajuizamento venha a interromper o recebimento dos valores devidos no âmbito das Debêntures, ainda que os recursos sejam depositados em juízo; ou</w:t>
      </w:r>
    </w:p>
    <w:p w14:paraId="655BC801" w14:textId="77777777" w:rsidR="007247C0" w:rsidRPr="0097344C" w:rsidRDefault="007247C0" w:rsidP="00AC4244">
      <w:pPr>
        <w:pStyle w:val="PargrafodaLista"/>
        <w:spacing w:line="360" w:lineRule="auto"/>
        <w:ind w:left="1418"/>
        <w:rPr>
          <w:rFonts w:ascii="Leelawadee" w:hAnsi="Leelawadee"/>
          <w:color w:val="000000" w:themeColor="text1"/>
          <w:sz w:val="20"/>
        </w:rPr>
      </w:pPr>
    </w:p>
    <w:p w14:paraId="35D91DDF" w14:textId="4DCF5B8A" w:rsidR="007247C0" w:rsidRPr="004F7B6D" w:rsidRDefault="007247C0" w:rsidP="00AC4244">
      <w:pPr>
        <w:pStyle w:val="PargrafodaLista"/>
        <w:numPr>
          <w:ilvl w:val="0"/>
          <w:numId w:val="70"/>
        </w:numPr>
        <w:spacing w:line="360" w:lineRule="auto"/>
        <w:ind w:left="1418" w:firstLine="0"/>
        <w:contextualSpacing/>
        <w:jc w:val="both"/>
        <w:rPr>
          <w:rFonts w:ascii="Leelawadee" w:hAnsi="Leelawadee"/>
          <w:color w:val="000000" w:themeColor="text1"/>
          <w:sz w:val="20"/>
        </w:rPr>
      </w:pPr>
      <w:bookmarkStart w:id="307" w:name="_Ref24992657"/>
      <w:r w:rsidRPr="00AC4244">
        <w:rPr>
          <w:rFonts w:ascii="Leelawadee" w:hAnsi="Leelawadee"/>
          <w:color w:val="000000" w:themeColor="text1"/>
          <w:sz w:val="20"/>
          <w:lang w:val="pt-BR"/>
        </w:rPr>
        <w:t>caso por qualquer razão as Debêntures deixem de ser exigíveis.</w:t>
      </w:r>
      <w:bookmarkEnd w:id="307"/>
    </w:p>
    <w:p w14:paraId="20AB45A7" w14:textId="62299C0B" w:rsidR="001478A6" w:rsidRPr="0097344C" w:rsidRDefault="001478A6" w:rsidP="00AC4244">
      <w:pPr>
        <w:pStyle w:val="PargrafodaLista"/>
        <w:spacing w:line="360" w:lineRule="auto"/>
        <w:rPr>
          <w:rFonts w:ascii="Leelawadee" w:hAnsi="Leelawadee"/>
          <w:color w:val="000000" w:themeColor="text1"/>
          <w:sz w:val="20"/>
        </w:rPr>
      </w:pPr>
    </w:p>
    <w:p w14:paraId="715437BF" w14:textId="32F1B419" w:rsidR="001478A6" w:rsidRPr="00030ECF" w:rsidRDefault="001478A6" w:rsidP="00030ECF">
      <w:pPr>
        <w:pStyle w:val="PargrafodaLista"/>
        <w:numPr>
          <w:ilvl w:val="2"/>
          <w:numId w:val="44"/>
        </w:numPr>
        <w:spacing w:line="360" w:lineRule="auto"/>
        <w:ind w:left="709" w:firstLine="0"/>
        <w:contextualSpacing/>
        <w:jc w:val="both"/>
        <w:rPr>
          <w:rFonts w:ascii="Leelawadee" w:hAnsi="Leelawadee" w:cs="Leelawadee"/>
          <w:color w:val="000000" w:themeColor="text1"/>
          <w:sz w:val="20"/>
          <w:lang w:val="pt-BR"/>
        </w:rPr>
      </w:pPr>
      <w:bookmarkStart w:id="308" w:name="_Ref45841239"/>
      <w:r w:rsidRPr="001478A6">
        <w:rPr>
          <w:rFonts w:ascii="Leelawadee" w:hAnsi="Leelawadee" w:cs="Leelawadee"/>
          <w:sz w:val="20"/>
          <w:u w:val="single"/>
          <w:lang w:val="pt-BR"/>
        </w:rPr>
        <w:t xml:space="preserve">Eventos de Vencimento Antecipado </w:t>
      </w:r>
      <w:r>
        <w:rPr>
          <w:rFonts w:ascii="Leelawadee" w:hAnsi="Leelawadee" w:cs="Leelawadee"/>
          <w:sz w:val="20"/>
          <w:u w:val="single"/>
          <w:lang w:val="pt-BR"/>
        </w:rPr>
        <w:t>se</w:t>
      </w:r>
      <w:r w:rsidRPr="001478A6">
        <w:rPr>
          <w:rFonts w:ascii="Leelawadee" w:hAnsi="Leelawadee" w:cs="Leelawadee"/>
          <w:sz w:val="20"/>
          <w:u w:val="single"/>
          <w:lang w:val="pt-BR"/>
        </w:rPr>
        <w:t xml:space="preserve">m </w:t>
      </w:r>
      <w:r w:rsidR="007A0A3C">
        <w:rPr>
          <w:rFonts w:ascii="Leelawadee" w:hAnsi="Leelawadee" w:cs="Leelawadee"/>
          <w:sz w:val="20"/>
          <w:u w:val="single"/>
          <w:lang w:val="pt-BR"/>
        </w:rPr>
        <w:t>Multa</w:t>
      </w:r>
      <w:r w:rsidRPr="001478A6">
        <w:rPr>
          <w:rFonts w:ascii="Leelawadee" w:hAnsi="Leelawadee" w:cs="Leelawadee"/>
          <w:sz w:val="20"/>
          <w:lang w:val="pt-BR"/>
        </w:rPr>
        <w:t>: Constituem Eventos de Vencimento Antecipado que</w:t>
      </w:r>
      <w:r>
        <w:rPr>
          <w:rFonts w:ascii="Leelawadee" w:hAnsi="Leelawadee" w:cs="Leelawadee"/>
          <w:sz w:val="20"/>
          <w:lang w:val="pt-BR"/>
        </w:rPr>
        <w:t xml:space="preserve"> não</w:t>
      </w:r>
      <w:r w:rsidRPr="001478A6">
        <w:rPr>
          <w:rFonts w:ascii="Leelawadee" w:hAnsi="Leelawadee" w:cs="Leelawadee"/>
          <w:sz w:val="20"/>
          <w:lang w:val="pt-BR"/>
        </w:rPr>
        <w:t xml:space="preserve"> acarretam a incidência d</w:t>
      </w:r>
      <w:r w:rsidR="007A0A3C">
        <w:rPr>
          <w:rFonts w:ascii="Leelawadee" w:hAnsi="Leelawadee" w:cs="Leelawadee"/>
          <w:sz w:val="20"/>
          <w:lang w:val="pt-BR"/>
        </w:rPr>
        <w:t>e</w:t>
      </w:r>
      <w:r w:rsidRPr="001478A6">
        <w:rPr>
          <w:rFonts w:ascii="Leelawadee" w:hAnsi="Leelawadee" w:cs="Leelawadee"/>
          <w:sz w:val="20"/>
          <w:lang w:val="pt-BR"/>
        </w:rPr>
        <w:t xml:space="preserve"> </w:t>
      </w:r>
      <w:r w:rsidR="007A0A3C">
        <w:rPr>
          <w:rFonts w:ascii="Leelawadee" w:hAnsi="Leelawadee" w:cs="Leelawadee"/>
          <w:sz w:val="20"/>
          <w:lang w:val="pt-BR"/>
        </w:rPr>
        <w:t>multa</w:t>
      </w:r>
      <w:r w:rsidRPr="001478A6">
        <w:rPr>
          <w:rFonts w:ascii="Leelawadee" w:hAnsi="Leelawadee" w:cs="Leelawadee"/>
          <w:sz w:val="20"/>
          <w:lang w:val="pt-BR"/>
        </w:rPr>
        <w:t xml:space="preserve"> </w:t>
      </w:r>
      <w:r w:rsidR="007A0A3C">
        <w:rPr>
          <w:rFonts w:ascii="Leelawadee" w:hAnsi="Leelawadee" w:cs="Leelawadee"/>
          <w:sz w:val="20"/>
          <w:lang w:val="pt-BR"/>
        </w:rPr>
        <w:t>pelo</w:t>
      </w:r>
      <w:r w:rsidRPr="001478A6">
        <w:rPr>
          <w:rFonts w:ascii="Leelawadee" w:hAnsi="Leelawadee" w:cs="Leelawadee"/>
          <w:sz w:val="20"/>
          <w:lang w:val="pt-BR"/>
        </w:rPr>
        <w:t xml:space="preserve"> </w:t>
      </w:r>
      <w:r w:rsidR="007A0A3C">
        <w:rPr>
          <w:rFonts w:ascii="Leelawadee" w:hAnsi="Leelawadee" w:cs="Leelawadee"/>
          <w:sz w:val="20"/>
          <w:lang w:val="pt-BR"/>
        </w:rPr>
        <w:t>v</w:t>
      </w:r>
      <w:r w:rsidRPr="001478A6">
        <w:rPr>
          <w:rFonts w:ascii="Leelawadee" w:hAnsi="Leelawadee" w:cs="Leelawadee"/>
          <w:sz w:val="20"/>
          <w:lang w:val="pt-BR"/>
        </w:rPr>
        <w:t xml:space="preserve">encimento </w:t>
      </w:r>
      <w:r w:rsidR="007A0A3C">
        <w:rPr>
          <w:rFonts w:ascii="Leelawadee" w:hAnsi="Leelawadee" w:cs="Leelawadee"/>
          <w:sz w:val="20"/>
          <w:lang w:val="pt-BR"/>
        </w:rPr>
        <w:t>a</w:t>
      </w:r>
      <w:r w:rsidRPr="001478A6">
        <w:rPr>
          <w:rFonts w:ascii="Leelawadee" w:hAnsi="Leelawadee" w:cs="Leelawadee"/>
          <w:sz w:val="20"/>
          <w:lang w:val="pt-BR"/>
        </w:rPr>
        <w:t>ntecipado</w:t>
      </w:r>
      <w:r w:rsidR="007A0A3C">
        <w:rPr>
          <w:rFonts w:ascii="Leelawadee" w:hAnsi="Leelawadee" w:cs="Leelawadee"/>
          <w:sz w:val="20"/>
          <w:lang w:val="pt-BR"/>
        </w:rPr>
        <w:t xml:space="preserve"> das Debêntures</w:t>
      </w:r>
      <w:r w:rsidRPr="001478A6">
        <w:rPr>
          <w:rFonts w:ascii="Leelawadee" w:hAnsi="Leelawadee" w:cs="Leelawadee"/>
          <w:sz w:val="20"/>
          <w:lang w:val="pt-BR"/>
        </w:rPr>
        <w:t>:</w:t>
      </w:r>
      <w:bookmarkEnd w:id="308"/>
    </w:p>
    <w:p w14:paraId="66742088" w14:textId="77777777" w:rsidR="000C3B07" w:rsidRPr="001478A6" w:rsidRDefault="000C3B07" w:rsidP="00030ECF">
      <w:pPr>
        <w:spacing w:line="360" w:lineRule="auto"/>
        <w:ind w:left="1418"/>
        <w:contextualSpacing/>
        <w:jc w:val="both"/>
        <w:rPr>
          <w:rFonts w:ascii="Leelawadee" w:hAnsi="Leelawadee" w:cs="Leelawadee"/>
          <w:color w:val="000000" w:themeColor="text1"/>
          <w:sz w:val="20"/>
          <w:szCs w:val="20"/>
        </w:rPr>
      </w:pPr>
    </w:p>
    <w:p w14:paraId="538CBBCA" w14:textId="4980CB39" w:rsidR="000C3B07" w:rsidRPr="001478A6" w:rsidRDefault="004B4233" w:rsidP="00030ECF">
      <w:pPr>
        <w:numPr>
          <w:ilvl w:val="0"/>
          <w:numId w:val="3"/>
        </w:numPr>
        <w:tabs>
          <w:tab w:val="clear" w:pos="502"/>
        </w:tabs>
        <w:spacing w:line="360" w:lineRule="auto"/>
        <w:ind w:left="1418" w:firstLine="0"/>
        <w:contextualSpacing/>
        <w:jc w:val="both"/>
        <w:rPr>
          <w:rFonts w:ascii="Leelawadee" w:hAnsi="Leelawadee" w:cs="Leelawadee"/>
          <w:color w:val="000000" w:themeColor="text1"/>
          <w:sz w:val="20"/>
          <w:szCs w:val="20"/>
        </w:rPr>
      </w:pPr>
      <w:bookmarkStart w:id="309" w:name="_Ref23862659"/>
      <w:r w:rsidRPr="001478A6">
        <w:rPr>
          <w:rFonts w:ascii="Leelawadee" w:hAnsi="Leelawadee" w:cs="Leelawadee"/>
          <w:color w:val="000000" w:themeColor="text1"/>
          <w:sz w:val="20"/>
          <w:szCs w:val="20"/>
        </w:rPr>
        <w:t>descumprimento,</w:t>
      </w:r>
      <w:r w:rsidRPr="001478A6">
        <w:rPr>
          <w:rFonts w:ascii="Leelawadee" w:hAnsi="Leelawadee" w:cs="Leelawadee"/>
          <w:bCs/>
          <w:snapToGrid w:val="0"/>
          <w:color w:val="000000" w:themeColor="text1"/>
          <w:sz w:val="20"/>
          <w:szCs w:val="20"/>
        </w:rPr>
        <w:t xml:space="preserve"> </w:t>
      </w:r>
      <w:r w:rsidRPr="001478A6">
        <w:rPr>
          <w:rFonts w:ascii="Leelawadee" w:hAnsi="Leelawadee" w:cs="Leelawadee"/>
          <w:color w:val="000000" w:themeColor="text1"/>
          <w:sz w:val="20"/>
          <w:szCs w:val="20"/>
        </w:rPr>
        <w:t xml:space="preserve">no prazo e na forma devidos, de qualquer obrigação não pecuniária </w:t>
      </w:r>
      <w:r w:rsidR="004C2A74">
        <w:rPr>
          <w:rFonts w:ascii="Leelawadee" w:hAnsi="Leelawadee" w:cs="Leelawadee"/>
          <w:color w:val="000000" w:themeColor="text1"/>
          <w:sz w:val="20"/>
          <w:szCs w:val="20"/>
        </w:rPr>
        <w:t xml:space="preserve">não relacionada com a constituição e manutenção das Garantias, </w:t>
      </w:r>
      <w:r w:rsidRPr="001478A6">
        <w:rPr>
          <w:rFonts w:ascii="Leelawadee" w:hAnsi="Leelawadee" w:cs="Leelawadee"/>
          <w:bCs/>
          <w:snapToGrid w:val="0"/>
          <w:color w:val="000000" w:themeColor="text1"/>
          <w:sz w:val="20"/>
          <w:szCs w:val="20"/>
        </w:rPr>
        <w:t xml:space="preserve">estabelecida nesta Escritura, </w:t>
      </w:r>
      <w:r w:rsidR="004C2A74">
        <w:rPr>
          <w:rFonts w:ascii="Leelawadee" w:hAnsi="Leelawadee" w:cs="Leelawadee"/>
          <w:bCs/>
          <w:snapToGrid w:val="0"/>
          <w:color w:val="000000" w:themeColor="text1"/>
          <w:sz w:val="20"/>
          <w:szCs w:val="20"/>
        </w:rPr>
        <w:t>e nos demais Documentos da Operação</w:t>
      </w:r>
      <w:r w:rsidRPr="001478A6">
        <w:rPr>
          <w:rFonts w:ascii="Leelawadee" w:hAnsi="Leelawadee" w:cs="Leelawadee"/>
          <w:color w:val="000000" w:themeColor="text1"/>
          <w:sz w:val="20"/>
          <w:szCs w:val="20"/>
        </w:rPr>
        <w:t>, observado o prazo de cura de até 15 (quinze) dias;</w:t>
      </w:r>
      <w:bookmarkEnd w:id="309"/>
      <w:r w:rsidR="00151576" w:rsidRPr="001478A6">
        <w:rPr>
          <w:rFonts w:ascii="Leelawadee" w:hAnsi="Leelawadee" w:cs="Leelawadee"/>
          <w:color w:val="000000" w:themeColor="text1"/>
          <w:sz w:val="20"/>
          <w:szCs w:val="20"/>
        </w:rPr>
        <w:t xml:space="preserve"> </w:t>
      </w:r>
    </w:p>
    <w:p w14:paraId="7629271A" w14:textId="77777777" w:rsidR="00F54CE3" w:rsidRPr="001478A6" w:rsidRDefault="00F54CE3" w:rsidP="00030ECF">
      <w:pPr>
        <w:spacing w:line="360" w:lineRule="auto"/>
        <w:ind w:left="1418"/>
        <w:contextualSpacing/>
        <w:jc w:val="both"/>
        <w:rPr>
          <w:rFonts w:ascii="Leelawadee" w:hAnsi="Leelawadee" w:cs="Leelawadee"/>
          <w:color w:val="000000" w:themeColor="text1"/>
          <w:sz w:val="20"/>
          <w:szCs w:val="20"/>
        </w:rPr>
      </w:pPr>
    </w:p>
    <w:p w14:paraId="23CE1A51" w14:textId="2BB2CE54" w:rsidR="00F54CE3" w:rsidRPr="001478A6" w:rsidRDefault="001478A6" w:rsidP="00AC4244">
      <w:pPr>
        <w:numPr>
          <w:ilvl w:val="0"/>
          <w:numId w:val="3"/>
        </w:numPr>
        <w:tabs>
          <w:tab w:val="clear" w:pos="502"/>
        </w:tabs>
        <w:spacing w:line="360" w:lineRule="auto"/>
        <w:ind w:left="1418" w:firstLine="0"/>
        <w:contextualSpacing/>
        <w:jc w:val="both"/>
        <w:rPr>
          <w:rFonts w:ascii="Leelawadee" w:hAnsi="Leelawadee" w:cs="Leelawadee"/>
          <w:color w:val="000000" w:themeColor="text1"/>
          <w:sz w:val="20"/>
          <w:szCs w:val="20"/>
        </w:rPr>
      </w:pPr>
      <w:r w:rsidRPr="00443B70">
        <w:rPr>
          <w:rFonts w:ascii="Leelawadee" w:hAnsi="Leelawadee" w:cs="Leelawadee" w:hint="cs"/>
          <w:color w:val="000000" w:themeColor="text1"/>
          <w:sz w:val="20"/>
          <w:szCs w:val="20"/>
        </w:rPr>
        <w:t xml:space="preserve">vencimento antecipado de quaisquer instrumentos financeiros a que esteja sujeita a Emissora, desde que representem montantes superiores a R$ 5.000.000,00 (cinco milhões de reais); </w:t>
      </w:r>
    </w:p>
    <w:p w14:paraId="1CE0E81B" w14:textId="438F843B" w:rsidR="00F54CE3" w:rsidRPr="001478A6" w:rsidRDefault="00F54CE3" w:rsidP="00030ECF">
      <w:pPr>
        <w:spacing w:line="360" w:lineRule="auto"/>
        <w:ind w:left="1418"/>
        <w:contextualSpacing/>
        <w:jc w:val="both"/>
        <w:rPr>
          <w:rFonts w:ascii="Leelawadee" w:hAnsi="Leelawadee" w:cs="Leelawadee"/>
          <w:color w:val="000000" w:themeColor="text1"/>
          <w:sz w:val="20"/>
          <w:szCs w:val="20"/>
        </w:rPr>
      </w:pPr>
    </w:p>
    <w:p w14:paraId="7B3518BD" w14:textId="2701F6F7" w:rsidR="00F54CE3" w:rsidRPr="001478A6" w:rsidRDefault="00F54CE3" w:rsidP="00030ECF">
      <w:pPr>
        <w:numPr>
          <w:ilvl w:val="0"/>
          <w:numId w:val="3"/>
        </w:numPr>
        <w:tabs>
          <w:tab w:val="clear" w:pos="502"/>
        </w:tabs>
        <w:spacing w:line="360" w:lineRule="auto"/>
        <w:ind w:left="1418" w:firstLine="0"/>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protestos de títulos contra a Emissora, cujo valor</w:t>
      </w:r>
      <w:r w:rsidR="00620C54"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rPr>
        <w:t xml:space="preserve"> individual</w:t>
      </w:r>
      <w:r w:rsidR="00620C54" w:rsidRPr="001478A6">
        <w:rPr>
          <w:rFonts w:ascii="Leelawadee" w:hAnsi="Leelawadee" w:cs="Leelawadee"/>
          <w:color w:val="000000" w:themeColor="text1"/>
          <w:sz w:val="20"/>
          <w:szCs w:val="20"/>
        </w:rPr>
        <w:t xml:space="preserve"> ou em conjunto,</w:t>
      </w:r>
      <w:r w:rsidRPr="001478A6">
        <w:rPr>
          <w:rFonts w:ascii="Leelawadee" w:hAnsi="Leelawadee" w:cs="Leelawadee"/>
          <w:color w:val="000000" w:themeColor="text1"/>
          <w:sz w:val="20"/>
          <w:szCs w:val="20"/>
        </w:rPr>
        <w:t xml:space="preserve"> seja superior a R$ </w:t>
      </w:r>
      <w:r w:rsidR="00481460" w:rsidRPr="001478A6">
        <w:rPr>
          <w:rFonts w:ascii="Leelawadee" w:hAnsi="Leelawadee" w:cs="Leelawadee"/>
          <w:color w:val="000000" w:themeColor="text1"/>
          <w:sz w:val="20"/>
          <w:szCs w:val="20"/>
        </w:rPr>
        <w:t>5.000.000,00</w:t>
      </w:r>
      <w:r w:rsidR="004A41BF" w:rsidRPr="001478A6">
        <w:rPr>
          <w:rFonts w:ascii="Leelawadee" w:hAnsi="Leelawadee" w:cs="Leelawadee"/>
          <w:color w:val="000000" w:themeColor="text1"/>
          <w:sz w:val="20"/>
          <w:szCs w:val="20"/>
        </w:rPr>
        <w:t xml:space="preserve"> (</w:t>
      </w:r>
      <w:r w:rsidR="00BE2940" w:rsidRPr="001478A6">
        <w:rPr>
          <w:rFonts w:ascii="Leelawadee" w:hAnsi="Leelawadee" w:cs="Leelawadee"/>
          <w:color w:val="000000" w:themeColor="text1"/>
          <w:sz w:val="20"/>
          <w:szCs w:val="20"/>
        </w:rPr>
        <w:t xml:space="preserve">cinco </w:t>
      </w:r>
      <w:r w:rsidR="00481460" w:rsidRPr="001478A6">
        <w:rPr>
          <w:rFonts w:ascii="Leelawadee" w:hAnsi="Leelawadee" w:cs="Leelawadee"/>
          <w:color w:val="000000" w:themeColor="text1"/>
          <w:sz w:val="20"/>
          <w:szCs w:val="20"/>
        </w:rPr>
        <w:t>milhões de reais</w:t>
      </w:r>
      <w:r w:rsidR="004A41BF"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rPr>
        <w:t xml:space="preserve"> ou seu valor equivalente em outras moedas, por cujo pagamento a Emissora seja responsável e que não sejam sanados, declarados ilegítimos ou comprovados como tendo sido indevidamente efetuados</w:t>
      </w:r>
      <w:r w:rsidR="000B7B13" w:rsidRPr="001478A6">
        <w:rPr>
          <w:rFonts w:ascii="Leelawadee" w:hAnsi="Leelawadee" w:cs="Leelawadee"/>
          <w:color w:val="000000" w:themeColor="text1"/>
          <w:sz w:val="20"/>
          <w:szCs w:val="20"/>
        </w:rPr>
        <w:t xml:space="preserve"> no prazo de cura de até </w:t>
      </w:r>
      <w:r w:rsidR="004A41BF" w:rsidRPr="001478A6">
        <w:rPr>
          <w:rFonts w:ascii="Leelawadee" w:hAnsi="Leelawadee" w:cs="Leelawadee"/>
          <w:color w:val="000000" w:themeColor="text1"/>
          <w:sz w:val="20"/>
          <w:szCs w:val="20"/>
        </w:rPr>
        <w:t>45 (quarenta e cinco)</w:t>
      </w:r>
      <w:r w:rsidR="000B7B13" w:rsidRPr="001478A6">
        <w:rPr>
          <w:rFonts w:ascii="Leelawadee" w:hAnsi="Leelawadee" w:cs="Leelawadee"/>
          <w:color w:val="000000" w:themeColor="text1"/>
          <w:sz w:val="20"/>
          <w:szCs w:val="20"/>
        </w:rPr>
        <w:t xml:space="preserve"> dias</w:t>
      </w:r>
      <w:r w:rsidRPr="001478A6">
        <w:rPr>
          <w:rFonts w:ascii="Leelawadee" w:hAnsi="Leelawadee" w:cs="Leelawadee"/>
          <w:color w:val="000000" w:themeColor="text1"/>
          <w:sz w:val="20"/>
          <w:szCs w:val="20"/>
        </w:rPr>
        <w:t>, ou for demandada em processo de execução e não garantir o juízo ou não liquidar a dívida no prazo estipulado judicialmente ou com o e</w:t>
      </w:r>
      <w:r w:rsidR="00BE54FD" w:rsidRPr="001478A6">
        <w:rPr>
          <w:rFonts w:ascii="Leelawadee" w:hAnsi="Leelawadee" w:cs="Leelawadee"/>
          <w:color w:val="000000" w:themeColor="text1"/>
          <w:sz w:val="20"/>
          <w:szCs w:val="20"/>
        </w:rPr>
        <w:t>fetivo arresto judicial de bens</w:t>
      </w:r>
      <w:r w:rsidRPr="001478A6">
        <w:rPr>
          <w:rFonts w:ascii="Leelawadee" w:hAnsi="Leelawadee" w:cs="Leelawadee"/>
          <w:color w:val="000000" w:themeColor="text1"/>
          <w:sz w:val="20"/>
          <w:szCs w:val="20"/>
        </w:rPr>
        <w:t xml:space="preserve">; à exceção do protesto efetuado por erro ou má-fé de terceiro, desde que validamente comprovado pela Emissora no </w:t>
      </w:r>
      <w:r w:rsidR="000B7B13" w:rsidRPr="001478A6">
        <w:rPr>
          <w:rFonts w:ascii="Leelawadee" w:hAnsi="Leelawadee" w:cs="Leelawadee"/>
          <w:color w:val="000000" w:themeColor="text1"/>
          <w:sz w:val="20"/>
          <w:szCs w:val="20"/>
        </w:rPr>
        <w:t>prazo de cura de até 30 (trinta) dias</w:t>
      </w:r>
      <w:r w:rsidRPr="001478A6">
        <w:rPr>
          <w:rFonts w:ascii="Leelawadee" w:hAnsi="Leelawadee" w:cs="Leelawadee"/>
          <w:color w:val="000000" w:themeColor="text1"/>
          <w:sz w:val="20"/>
          <w:szCs w:val="20"/>
        </w:rPr>
        <w:t>;</w:t>
      </w:r>
    </w:p>
    <w:p w14:paraId="3F030F0F" w14:textId="77777777" w:rsidR="00F54CE3" w:rsidRPr="001478A6" w:rsidRDefault="00F54CE3" w:rsidP="00030ECF">
      <w:pPr>
        <w:spacing w:line="360" w:lineRule="auto"/>
        <w:ind w:left="1418"/>
        <w:contextualSpacing/>
        <w:jc w:val="both"/>
        <w:rPr>
          <w:rFonts w:ascii="Leelawadee" w:hAnsi="Leelawadee" w:cs="Leelawadee"/>
          <w:color w:val="000000" w:themeColor="text1"/>
          <w:sz w:val="20"/>
          <w:szCs w:val="20"/>
        </w:rPr>
      </w:pPr>
    </w:p>
    <w:p w14:paraId="73658AC9" w14:textId="12DA80A8" w:rsidR="00F54CE3" w:rsidRPr="001478A6" w:rsidRDefault="00F54CE3" w:rsidP="00AC4244">
      <w:pPr>
        <w:numPr>
          <w:ilvl w:val="0"/>
          <w:numId w:val="3"/>
        </w:numPr>
        <w:tabs>
          <w:tab w:val="clear" w:pos="502"/>
        </w:tabs>
        <w:spacing w:line="360" w:lineRule="auto"/>
        <w:ind w:left="1418" w:firstLine="0"/>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 xml:space="preserve">não cumprimento de qualquer decisão ou sentença judicial transitada em julgado contra a Emissora, em valor unitário </w:t>
      </w:r>
      <w:r w:rsidR="00620C54" w:rsidRPr="004C2A74">
        <w:rPr>
          <w:rFonts w:ascii="Leelawadee" w:hAnsi="Leelawadee" w:cs="Leelawadee"/>
          <w:color w:val="000000" w:themeColor="text1"/>
          <w:sz w:val="20"/>
          <w:szCs w:val="20"/>
        </w:rPr>
        <w:t xml:space="preserve">ou agregado igual ou </w:t>
      </w:r>
      <w:r w:rsidRPr="001478A6">
        <w:rPr>
          <w:rFonts w:ascii="Leelawadee" w:hAnsi="Leelawadee" w:cs="Leelawadee"/>
          <w:color w:val="000000" w:themeColor="text1"/>
          <w:sz w:val="20"/>
          <w:szCs w:val="20"/>
        </w:rPr>
        <w:t>superior a R$</w:t>
      </w:r>
      <w:r w:rsidR="00B206F2" w:rsidRPr="001478A6">
        <w:rPr>
          <w:rFonts w:ascii="Leelawadee" w:hAnsi="Leelawadee" w:cs="Leelawadee"/>
          <w:color w:val="000000" w:themeColor="text1"/>
          <w:sz w:val="20"/>
          <w:szCs w:val="20"/>
        </w:rPr>
        <w:t> </w:t>
      </w:r>
      <w:r w:rsidR="00481460" w:rsidRPr="001478A6">
        <w:rPr>
          <w:rFonts w:ascii="Leelawadee" w:hAnsi="Leelawadee" w:cs="Leelawadee"/>
          <w:color w:val="000000" w:themeColor="text1"/>
          <w:sz w:val="20"/>
          <w:szCs w:val="20"/>
        </w:rPr>
        <w:t>5.000.000,00</w:t>
      </w:r>
      <w:r w:rsidR="004A41BF" w:rsidRPr="001478A6">
        <w:rPr>
          <w:rFonts w:ascii="Leelawadee" w:hAnsi="Leelawadee" w:cs="Leelawadee"/>
          <w:color w:val="000000" w:themeColor="text1"/>
          <w:sz w:val="20"/>
          <w:szCs w:val="20"/>
        </w:rPr>
        <w:t xml:space="preserve"> (</w:t>
      </w:r>
      <w:r w:rsidR="00BE2940" w:rsidRPr="001478A6">
        <w:rPr>
          <w:rFonts w:ascii="Leelawadee" w:hAnsi="Leelawadee" w:cs="Leelawadee"/>
          <w:color w:val="000000" w:themeColor="text1"/>
          <w:sz w:val="20"/>
          <w:szCs w:val="20"/>
        </w:rPr>
        <w:t xml:space="preserve">cinco </w:t>
      </w:r>
      <w:r w:rsidR="00481460" w:rsidRPr="001478A6">
        <w:rPr>
          <w:rFonts w:ascii="Leelawadee" w:hAnsi="Leelawadee" w:cs="Leelawadee"/>
          <w:color w:val="000000" w:themeColor="text1"/>
          <w:sz w:val="20"/>
          <w:szCs w:val="20"/>
        </w:rPr>
        <w:t>milhões de reais</w:t>
      </w:r>
      <w:r w:rsidR="004A41BF" w:rsidRPr="001478A6">
        <w:rPr>
          <w:rFonts w:ascii="Leelawadee" w:hAnsi="Leelawadee" w:cs="Leelawadee"/>
          <w:color w:val="000000" w:themeColor="text1"/>
          <w:sz w:val="20"/>
          <w:szCs w:val="20"/>
        </w:rPr>
        <w:t xml:space="preserve">), </w:t>
      </w:r>
      <w:r w:rsidRPr="001478A6">
        <w:rPr>
          <w:rFonts w:ascii="Leelawadee" w:hAnsi="Leelawadee" w:cs="Leelawadee"/>
          <w:color w:val="000000" w:themeColor="text1"/>
          <w:sz w:val="20"/>
          <w:szCs w:val="20"/>
        </w:rPr>
        <w:t>ou seu valor equivalente em outras moedas</w:t>
      </w:r>
      <w:r w:rsidR="000B7B13" w:rsidRPr="001478A6">
        <w:rPr>
          <w:rFonts w:ascii="Leelawadee" w:hAnsi="Leelawadee" w:cs="Leelawadee"/>
          <w:color w:val="000000" w:themeColor="text1"/>
          <w:sz w:val="20"/>
          <w:szCs w:val="20"/>
        </w:rPr>
        <w:t>, observado o prazo de cura</w:t>
      </w:r>
      <w:r w:rsidR="001025C3" w:rsidRPr="001478A6">
        <w:rPr>
          <w:rFonts w:ascii="Leelawadee" w:hAnsi="Leelawadee" w:cs="Leelawadee"/>
          <w:color w:val="000000" w:themeColor="text1"/>
          <w:sz w:val="20"/>
          <w:szCs w:val="20"/>
        </w:rPr>
        <w:t xml:space="preserve"> de até 30 (trinta) dias</w:t>
      </w:r>
      <w:r w:rsidRPr="001478A6">
        <w:rPr>
          <w:rFonts w:ascii="Leelawadee" w:hAnsi="Leelawadee" w:cs="Leelawadee"/>
          <w:color w:val="000000" w:themeColor="text1"/>
          <w:sz w:val="20"/>
          <w:szCs w:val="20"/>
        </w:rPr>
        <w:t>;</w:t>
      </w:r>
    </w:p>
    <w:p w14:paraId="198A4725" w14:textId="77777777" w:rsidR="00F54CE3" w:rsidRPr="001478A6" w:rsidRDefault="00F54CE3" w:rsidP="00AC4244">
      <w:pPr>
        <w:spacing w:line="360" w:lineRule="auto"/>
        <w:ind w:left="1418"/>
        <w:contextualSpacing/>
        <w:jc w:val="both"/>
        <w:rPr>
          <w:rFonts w:ascii="Leelawadee" w:hAnsi="Leelawadee" w:cs="Leelawadee"/>
          <w:color w:val="000000" w:themeColor="text1"/>
          <w:sz w:val="20"/>
          <w:szCs w:val="20"/>
        </w:rPr>
      </w:pPr>
    </w:p>
    <w:p w14:paraId="27E99D84" w14:textId="5DE3F10F" w:rsidR="00F54CE3" w:rsidRPr="001478A6" w:rsidRDefault="00F54CE3" w:rsidP="00AC4244">
      <w:pPr>
        <w:numPr>
          <w:ilvl w:val="0"/>
          <w:numId w:val="3"/>
        </w:numPr>
        <w:tabs>
          <w:tab w:val="clear" w:pos="502"/>
        </w:tabs>
        <w:spacing w:line="360" w:lineRule="auto"/>
        <w:ind w:left="1418" w:firstLine="0"/>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transformação da Emissora em sociedade limitada, nos termos dos artigos 220 a 222 da Lei das Sociedades por Ações;</w:t>
      </w:r>
    </w:p>
    <w:p w14:paraId="3D04169A" w14:textId="77777777" w:rsidR="001025C3" w:rsidRPr="001478A6" w:rsidRDefault="001025C3" w:rsidP="00AC4244">
      <w:pPr>
        <w:spacing w:line="360" w:lineRule="auto"/>
        <w:ind w:left="1418"/>
        <w:contextualSpacing/>
        <w:jc w:val="both"/>
        <w:rPr>
          <w:rFonts w:ascii="Leelawadee" w:hAnsi="Leelawadee" w:cs="Leelawadee"/>
          <w:color w:val="000000" w:themeColor="text1"/>
          <w:sz w:val="20"/>
          <w:szCs w:val="20"/>
        </w:rPr>
      </w:pPr>
    </w:p>
    <w:p w14:paraId="60E3DB73" w14:textId="72979F52" w:rsidR="001025C3" w:rsidRPr="001478A6" w:rsidRDefault="001025C3" w:rsidP="00030ECF">
      <w:pPr>
        <w:numPr>
          <w:ilvl w:val="0"/>
          <w:numId w:val="3"/>
        </w:numPr>
        <w:tabs>
          <w:tab w:val="clear" w:pos="502"/>
        </w:tabs>
        <w:spacing w:line="360" w:lineRule="auto"/>
        <w:ind w:left="1418" w:firstLine="0"/>
        <w:contextualSpacing/>
        <w:jc w:val="both"/>
        <w:rPr>
          <w:rFonts w:ascii="Leelawadee" w:hAnsi="Leelawadee" w:cs="Leelawadee"/>
          <w:color w:val="000000" w:themeColor="text1"/>
          <w:sz w:val="20"/>
          <w:szCs w:val="20"/>
        </w:rPr>
      </w:pPr>
      <w:bookmarkStart w:id="310" w:name="_Ref24992825"/>
      <w:r w:rsidRPr="001478A6">
        <w:rPr>
          <w:rFonts w:ascii="Leelawadee" w:hAnsi="Leelawadee" w:cs="Leelawadee"/>
          <w:color w:val="000000" w:themeColor="text1"/>
          <w:sz w:val="20"/>
          <w:szCs w:val="20"/>
        </w:rPr>
        <w:t xml:space="preserve">cisão, fusão, incorporação, inclusive incorporação de ações, ou qualquer outra forma de reorganização societária envolvendo a Emissora, que resulte em alteração de controle, direto ou indireto, da Emissora, </w:t>
      </w:r>
      <w:r w:rsidR="00093154" w:rsidRPr="001478A6">
        <w:rPr>
          <w:rFonts w:ascii="Leelawadee" w:hAnsi="Leelawadee" w:cs="Leelawadee"/>
          <w:color w:val="000000" w:themeColor="text1"/>
          <w:sz w:val="20"/>
          <w:szCs w:val="20"/>
        </w:rPr>
        <w:t xml:space="preserve">sem a prévia </w:t>
      </w:r>
      <w:r w:rsidR="00863FC5" w:rsidRPr="001478A6">
        <w:rPr>
          <w:rFonts w:ascii="Leelawadee" w:hAnsi="Leelawadee" w:cs="Leelawadee"/>
          <w:color w:val="000000" w:themeColor="text1"/>
          <w:sz w:val="20"/>
          <w:szCs w:val="20"/>
        </w:rPr>
        <w:t>aprovação</w:t>
      </w:r>
      <w:r w:rsidR="00093154" w:rsidRPr="001478A6">
        <w:rPr>
          <w:rFonts w:ascii="Leelawadee" w:hAnsi="Leelawadee" w:cs="Leelawadee"/>
          <w:color w:val="000000" w:themeColor="text1"/>
          <w:sz w:val="20"/>
          <w:szCs w:val="20"/>
        </w:rPr>
        <w:t xml:space="preserve"> da Debenturista</w:t>
      </w:r>
      <w:r w:rsidR="00744ACC" w:rsidRPr="001478A6">
        <w:rPr>
          <w:rFonts w:ascii="Leelawadee" w:hAnsi="Leelawadee" w:cs="Leelawadee"/>
          <w:color w:val="000000" w:themeColor="text1"/>
          <w:sz w:val="20"/>
          <w:szCs w:val="20"/>
        </w:rPr>
        <w:t>, conforme deliberado pelos</w:t>
      </w:r>
      <w:r w:rsidR="00142B99" w:rsidRPr="001478A6">
        <w:rPr>
          <w:rFonts w:ascii="Leelawadee" w:hAnsi="Leelawadee" w:cs="Leelawadee"/>
          <w:color w:val="000000" w:themeColor="text1"/>
          <w:sz w:val="20"/>
          <w:szCs w:val="20"/>
        </w:rPr>
        <w:t xml:space="preserve"> </w:t>
      </w:r>
      <w:r w:rsidR="00BE2940" w:rsidRPr="001478A6">
        <w:rPr>
          <w:rFonts w:ascii="Leelawadee" w:hAnsi="Leelawadee" w:cs="Leelawadee"/>
          <w:color w:val="000000" w:themeColor="text1"/>
          <w:sz w:val="20"/>
          <w:szCs w:val="20"/>
        </w:rPr>
        <w:t xml:space="preserve">Titulares dos CRI </w:t>
      </w:r>
      <w:r w:rsidR="00110502" w:rsidRPr="001478A6">
        <w:rPr>
          <w:rFonts w:ascii="Leelawadee" w:hAnsi="Leelawadee" w:cs="Leelawadee"/>
          <w:color w:val="000000" w:themeColor="text1"/>
          <w:sz w:val="20"/>
          <w:szCs w:val="20"/>
        </w:rPr>
        <w:t xml:space="preserve">a respeito </w:t>
      </w:r>
      <w:r w:rsidR="00142B99" w:rsidRPr="001478A6">
        <w:rPr>
          <w:rFonts w:ascii="Leelawadee" w:hAnsi="Leelawadee" w:cs="Leelawadee"/>
          <w:color w:val="000000" w:themeColor="text1"/>
          <w:sz w:val="20"/>
          <w:szCs w:val="20"/>
        </w:rPr>
        <w:t>de referida reorganização societária</w:t>
      </w:r>
      <w:r w:rsidR="00863FC5" w:rsidRPr="001478A6">
        <w:rPr>
          <w:rFonts w:ascii="Leelawadee" w:hAnsi="Leelawadee" w:cs="Leelawadee"/>
          <w:color w:val="000000" w:themeColor="text1"/>
          <w:sz w:val="20"/>
          <w:szCs w:val="20"/>
        </w:rPr>
        <w:t xml:space="preserve">. </w:t>
      </w:r>
      <w:r w:rsidR="009A13BD" w:rsidRPr="001478A6">
        <w:rPr>
          <w:rFonts w:ascii="Leelawadee" w:hAnsi="Leelawadee" w:cs="Leelawadee"/>
          <w:bCs/>
          <w:sz w:val="20"/>
          <w:szCs w:val="20"/>
        </w:rPr>
        <w:t xml:space="preserve">Fica desde já autorizada a realização de </w:t>
      </w:r>
      <w:r w:rsidR="00CD7D81">
        <w:rPr>
          <w:rFonts w:ascii="Leelawadee" w:hAnsi="Leelawadee" w:cs="Leelawadee"/>
          <w:bCs/>
          <w:sz w:val="20"/>
          <w:szCs w:val="20"/>
        </w:rPr>
        <w:t>eventual</w:t>
      </w:r>
      <w:r w:rsidR="00CD7D81" w:rsidRPr="001478A6">
        <w:rPr>
          <w:rFonts w:ascii="Leelawadee" w:hAnsi="Leelawadee" w:cs="Leelawadee"/>
          <w:bCs/>
          <w:sz w:val="20"/>
          <w:szCs w:val="20"/>
        </w:rPr>
        <w:t xml:space="preserve"> </w:t>
      </w:r>
      <w:r w:rsidR="009A13BD" w:rsidRPr="001478A6">
        <w:rPr>
          <w:rFonts w:ascii="Leelawadee" w:hAnsi="Leelawadee" w:cs="Leelawadee"/>
          <w:bCs/>
          <w:sz w:val="20"/>
          <w:szCs w:val="20"/>
        </w:rPr>
        <w:t xml:space="preserve">reorganização societária </w:t>
      </w:r>
      <w:r w:rsidR="00CD7D81">
        <w:rPr>
          <w:rFonts w:ascii="Leelawadee" w:hAnsi="Leelawadee" w:cs="Leelawadee"/>
          <w:bCs/>
          <w:sz w:val="20"/>
          <w:szCs w:val="20"/>
        </w:rPr>
        <w:t>que gere a</w:t>
      </w:r>
      <w:r w:rsidR="009A13BD" w:rsidRPr="001478A6">
        <w:rPr>
          <w:rFonts w:ascii="Leelawadee" w:hAnsi="Leelawadee" w:cs="Leelawadee"/>
          <w:bCs/>
          <w:sz w:val="20"/>
          <w:szCs w:val="20"/>
        </w:rPr>
        <w:t xml:space="preserve"> alteração de controle societário dentro do Grupo Econômico da Emissora</w:t>
      </w:r>
      <w:r w:rsidR="00CD7D81">
        <w:rPr>
          <w:rFonts w:ascii="Leelawadee" w:hAnsi="Leelawadee" w:cs="Leelawadee"/>
          <w:bCs/>
          <w:sz w:val="20"/>
          <w:szCs w:val="20"/>
        </w:rPr>
        <w:t xml:space="preserve"> tendo como parte</w:t>
      </w:r>
      <w:r w:rsidR="000E531C" w:rsidRPr="001478A6">
        <w:rPr>
          <w:rFonts w:ascii="Leelawadee" w:hAnsi="Leelawadee" w:cs="Leelawadee"/>
          <w:bCs/>
          <w:sz w:val="20"/>
          <w:szCs w:val="20"/>
        </w:rPr>
        <w:t xml:space="preserve"> </w:t>
      </w:r>
      <w:r w:rsidR="00CD7D81">
        <w:rPr>
          <w:rFonts w:ascii="Leelawadee" w:hAnsi="Leelawadee" w:cs="Leelawadee"/>
          <w:bCs/>
          <w:sz w:val="20"/>
          <w:szCs w:val="20"/>
        </w:rPr>
        <w:t>a</w:t>
      </w:r>
      <w:r w:rsidR="000E531C" w:rsidRPr="001478A6">
        <w:rPr>
          <w:rFonts w:ascii="Leelawadee" w:hAnsi="Leelawadee" w:cs="Leelawadee"/>
          <w:bCs/>
          <w:sz w:val="20"/>
          <w:szCs w:val="20"/>
        </w:rPr>
        <w:t xml:space="preserve"> atual acionista minoritári</w:t>
      </w:r>
      <w:r w:rsidR="00CD7D81">
        <w:rPr>
          <w:rFonts w:ascii="Leelawadee" w:hAnsi="Leelawadee" w:cs="Leelawadee"/>
          <w:bCs/>
          <w:sz w:val="20"/>
          <w:szCs w:val="20"/>
        </w:rPr>
        <w:t>a</w:t>
      </w:r>
      <w:r w:rsidR="004C2A74">
        <w:rPr>
          <w:rFonts w:ascii="Leelawadee" w:hAnsi="Leelawadee" w:cs="Leelawadee"/>
          <w:bCs/>
          <w:sz w:val="20"/>
          <w:szCs w:val="20"/>
        </w:rPr>
        <w:t xml:space="preserve"> da Emissora</w:t>
      </w:r>
      <w:r w:rsidR="000E531C" w:rsidRPr="001478A6">
        <w:rPr>
          <w:rFonts w:ascii="Leelawadee" w:hAnsi="Leelawadee" w:cs="Leelawadee"/>
          <w:bCs/>
          <w:sz w:val="20"/>
          <w:szCs w:val="20"/>
        </w:rPr>
        <w:t xml:space="preserve">, </w:t>
      </w:r>
      <w:proofErr w:type="spellStart"/>
      <w:r w:rsidR="004C2A74">
        <w:rPr>
          <w:rFonts w:ascii="Leelawadee" w:hAnsi="Leelawadee" w:cs="Leelawadee"/>
          <w:bCs/>
          <w:sz w:val="20"/>
          <w:szCs w:val="20"/>
        </w:rPr>
        <w:t>Americold</w:t>
      </w:r>
      <w:proofErr w:type="spellEnd"/>
      <w:r w:rsidR="004C2A74">
        <w:rPr>
          <w:rFonts w:ascii="Leelawadee" w:hAnsi="Leelawadee" w:cs="Leelawadee"/>
          <w:bCs/>
          <w:sz w:val="20"/>
          <w:szCs w:val="20"/>
        </w:rPr>
        <w:t xml:space="preserve"> </w:t>
      </w:r>
      <w:proofErr w:type="spellStart"/>
      <w:r w:rsidR="004C2A74">
        <w:rPr>
          <w:rFonts w:ascii="Leelawadee" w:hAnsi="Leelawadee" w:cs="Leelawadee"/>
          <w:bCs/>
          <w:sz w:val="20"/>
          <w:szCs w:val="20"/>
        </w:rPr>
        <w:t>Brazil</w:t>
      </w:r>
      <w:proofErr w:type="spellEnd"/>
      <w:r w:rsidR="004C2A74">
        <w:rPr>
          <w:rFonts w:ascii="Leelawadee" w:hAnsi="Leelawadee" w:cs="Leelawadee"/>
          <w:bCs/>
          <w:sz w:val="20"/>
          <w:szCs w:val="20"/>
        </w:rPr>
        <w:t xml:space="preserve">, LLC, ou sua controladora, </w:t>
      </w:r>
      <w:proofErr w:type="spellStart"/>
      <w:r w:rsidR="004C2A74">
        <w:rPr>
          <w:rFonts w:ascii="Leelawadee" w:hAnsi="Leelawadee" w:cs="Leelawadee"/>
          <w:bCs/>
          <w:sz w:val="20"/>
          <w:szCs w:val="20"/>
        </w:rPr>
        <w:t>Americold</w:t>
      </w:r>
      <w:proofErr w:type="spellEnd"/>
      <w:r w:rsidR="004C2A74">
        <w:rPr>
          <w:rFonts w:ascii="Leelawadee" w:hAnsi="Leelawadee" w:cs="Leelawadee"/>
          <w:bCs/>
          <w:sz w:val="20"/>
          <w:szCs w:val="20"/>
        </w:rPr>
        <w:t xml:space="preserve"> </w:t>
      </w:r>
      <w:proofErr w:type="spellStart"/>
      <w:r w:rsidR="004C2A74">
        <w:rPr>
          <w:rFonts w:ascii="Leelawadee" w:hAnsi="Leelawadee" w:cs="Leelawadee"/>
          <w:bCs/>
          <w:sz w:val="20"/>
          <w:szCs w:val="20"/>
        </w:rPr>
        <w:t>Realty</w:t>
      </w:r>
      <w:proofErr w:type="spellEnd"/>
      <w:r w:rsidR="004C2A74">
        <w:rPr>
          <w:rFonts w:ascii="Leelawadee" w:hAnsi="Leelawadee" w:cs="Leelawadee"/>
          <w:bCs/>
          <w:sz w:val="20"/>
          <w:szCs w:val="20"/>
        </w:rPr>
        <w:t xml:space="preserve"> Trust</w:t>
      </w:r>
      <w:r w:rsidRPr="001478A6">
        <w:rPr>
          <w:rFonts w:ascii="Leelawadee" w:hAnsi="Leelawadee" w:cs="Leelawadee"/>
          <w:color w:val="000000" w:themeColor="text1"/>
          <w:sz w:val="20"/>
          <w:szCs w:val="20"/>
        </w:rPr>
        <w:t>;</w:t>
      </w:r>
      <w:bookmarkEnd w:id="310"/>
    </w:p>
    <w:p w14:paraId="663D9643" w14:textId="77777777" w:rsidR="00A0513C" w:rsidRPr="001478A6" w:rsidRDefault="00A0513C" w:rsidP="00030ECF">
      <w:pPr>
        <w:pStyle w:val="PargrafodaLista"/>
        <w:spacing w:line="360" w:lineRule="auto"/>
        <w:ind w:left="1418"/>
        <w:rPr>
          <w:rFonts w:ascii="Leelawadee" w:hAnsi="Leelawadee" w:cs="Leelawadee"/>
          <w:color w:val="000000" w:themeColor="text1"/>
          <w:sz w:val="20"/>
          <w:lang w:val="pt-BR"/>
        </w:rPr>
      </w:pPr>
    </w:p>
    <w:p w14:paraId="49EEB90A" w14:textId="088022CC" w:rsidR="00A0513C" w:rsidRPr="001478A6" w:rsidRDefault="00BE2940" w:rsidP="00030ECF">
      <w:pPr>
        <w:numPr>
          <w:ilvl w:val="0"/>
          <w:numId w:val="3"/>
        </w:numPr>
        <w:tabs>
          <w:tab w:val="clear" w:pos="502"/>
        </w:tabs>
        <w:spacing w:line="360" w:lineRule="auto"/>
        <w:ind w:left="1418" w:firstLine="0"/>
        <w:contextualSpacing/>
        <w:jc w:val="both"/>
        <w:rPr>
          <w:rFonts w:ascii="Leelawadee" w:hAnsi="Leelawadee" w:cs="Leelawadee"/>
          <w:color w:val="000000" w:themeColor="text1"/>
          <w:sz w:val="20"/>
          <w:szCs w:val="20"/>
        </w:rPr>
      </w:pPr>
      <w:bookmarkStart w:id="311" w:name="_Ref24992832"/>
      <w:r w:rsidRPr="001478A6">
        <w:rPr>
          <w:rFonts w:ascii="Leelawadee" w:hAnsi="Leelawadee" w:cs="Leelawadee"/>
          <w:color w:val="000000" w:themeColor="text1"/>
          <w:sz w:val="20"/>
          <w:szCs w:val="20"/>
        </w:rPr>
        <w:t>alienação do controle da Emissora exclusivamente para empresas não pertencentes ao mesmo Grupo Econômico da Emissora sem a prévia aprovação da Debenturista e dos Titulares dos CRI a respeito de referida alienação de controle</w:t>
      </w:r>
      <w:r w:rsidR="00A0513C" w:rsidRPr="001478A6">
        <w:rPr>
          <w:rFonts w:ascii="Leelawadee" w:hAnsi="Leelawadee" w:cs="Leelawadee"/>
          <w:color w:val="000000" w:themeColor="text1"/>
          <w:sz w:val="20"/>
          <w:szCs w:val="20"/>
        </w:rPr>
        <w:t>;</w:t>
      </w:r>
      <w:bookmarkEnd w:id="311"/>
      <w:r w:rsidR="004C2A74">
        <w:rPr>
          <w:rFonts w:ascii="Leelawadee" w:hAnsi="Leelawadee" w:cs="Leelawadee"/>
          <w:color w:val="000000" w:themeColor="text1"/>
          <w:sz w:val="20"/>
          <w:szCs w:val="20"/>
        </w:rPr>
        <w:t xml:space="preserve"> ou</w:t>
      </w:r>
    </w:p>
    <w:p w14:paraId="0600CA9E" w14:textId="77777777" w:rsidR="001025C3" w:rsidRPr="004F7B6D" w:rsidRDefault="001025C3" w:rsidP="00AC4244">
      <w:pPr>
        <w:pStyle w:val="PargrafodaLista"/>
        <w:spacing w:line="360" w:lineRule="auto"/>
        <w:ind w:left="1418"/>
        <w:rPr>
          <w:rFonts w:ascii="Leelawadee" w:hAnsi="Leelawadee"/>
          <w:color w:val="000000" w:themeColor="text1"/>
          <w:sz w:val="20"/>
        </w:rPr>
      </w:pPr>
    </w:p>
    <w:p w14:paraId="4608A3AB" w14:textId="137BA571" w:rsidR="00F54CE3" w:rsidRPr="001478A6" w:rsidRDefault="00F54CE3" w:rsidP="00030ECF">
      <w:pPr>
        <w:numPr>
          <w:ilvl w:val="0"/>
          <w:numId w:val="3"/>
        </w:numPr>
        <w:tabs>
          <w:tab w:val="clear" w:pos="502"/>
        </w:tabs>
        <w:spacing w:line="360" w:lineRule="auto"/>
        <w:ind w:left="1418" w:firstLine="0"/>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 xml:space="preserve">mudança ou alteração no objeto social da Emissora que modifique as atividades atualmente por ela praticadas de forma </w:t>
      </w:r>
      <w:r w:rsidR="00AB57F2" w:rsidRPr="001478A6">
        <w:rPr>
          <w:rFonts w:ascii="Leelawadee" w:hAnsi="Leelawadee" w:cs="Leelawadee"/>
          <w:color w:val="000000" w:themeColor="text1"/>
          <w:sz w:val="20"/>
          <w:szCs w:val="20"/>
        </w:rPr>
        <w:t>relevante</w:t>
      </w:r>
      <w:r w:rsidRPr="001478A6">
        <w:rPr>
          <w:rFonts w:ascii="Leelawadee" w:hAnsi="Leelawadee" w:cs="Leelawadee"/>
          <w:color w:val="000000" w:themeColor="text1"/>
          <w:sz w:val="20"/>
          <w:szCs w:val="20"/>
        </w:rPr>
        <w:t>, ou que agregue a essas atividades novos negócios que tenham prevalência ou que possam representar desvios significativos e relevantes em relação às atividades atualmente desenvolvidas</w:t>
      </w:r>
      <w:r w:rsidR="00A13B30" w:rsidRPr="001478A6">
        <w:rPr>
          <w:rFonts w:ascii="Leelawadee" w:hAnsi="Leelawadee" w:cs="Leelawadee"/>
          <w:color w:val="000000" w:themeColor="text1"/>
          <w:sz w:val="20"/>
          <w:szCs w:val="20"/>
        </w:rPr>
        <w:t xml:space="preserve">, </w:t>
      </w:r>
      <w:r w:rsidR="00AB57F2" w:rsidRPr="001478A6">
        <w:rPr>
          <w:rFonts w:ascii="Leelawadee" w:hAnsi="Leelawadee" w:cs="Leelawadee"/>
          <w:color w:val="000000" w:themeColor="text1"/>
          <w:sz w:val="20"/>
          <w:szCs w:val="20"/>
        </w:rPr>
        <w:t>observado</w:t>
      </w:r>
      <w:r w:rsidR="00A13B30" w:rsidRPr="001478A6">
        <w:rPr>
          <w:rFonts w:ascii="Leelawadee" w:hAnsi="Leelawadee" w:cs="Leelawadee"/>
          <w:color w:val="000000" w:themeColor="text1"/>
          <w:sz w:val="20"/>
          <w:szCs w:val="20"/>
        </w:rPr>
        <w:t xml:space="preserve"> o prazo de cura de até 30 (trinta) dias</w:t>
      </w:r>
      <w:r w:rsidR="004C2A74">
        <w:rPr>
          <w:rFonts w:ascii="Leelawadee" w:hAnsi="Leelawadee" w:cs="Leelawadee"/>
          <w:color w:val="000000" w:themeColor="text1"/>
          <w:sz w:val="20"/>
          <w:szCs w:val="20"/>
        </w:rPr>
        <w:t>.</w:t>
      </w:r>
    </w:p>
    <w:p w14:paraId="49374EFD" w14:textId="6DCA1AF8" w:rsidR="00866E32" w:rsidRPr="001478A6" w:rsidRDefault="00866E32" w:rsidP="00B2470D">
      <w:pPr>
        <w:spacing w:line="360" w:lineRule="auto"/>
        <w:contextualSpacing/>
        <w:jc w:val="both"/>
        <w:rPr>
          <w:rFonts w:ascii="Leelawadee" w:hAnsi="Leelawadee" w:cs="Leelawadee"/>
          <w:bCs/>
          <w:snapToGrid w:val="0"/>
          <w:color w:val="000000" w:themeColor="text1"/>
          <w:sz w:val="20"/>
          <w:szCs w:val="20"/>
        </w:rPr>
      </w:pPr>
    </w:p>
    <w:p w14:paraId="222F1E2E" w14:textId="70925F99" w:rsidR="007E59C0" w:rsidRPr="00AC4244" w:rsidRDefault="007E59C0" w:rsidP="001478A6">
      <w:pPr>
        <w:pStyle w:val="PargrafodaLista"/>
        <w:numPr>
          <w:ilvl w:val="1"/>
          <w:numId w:val="44"/>
        </w:numPr>
        <w:spacing w:line="360" w:lineRule="auto"/>
        <w:ind w:left="0" w:right="249" w:firstLine="0"/>
        <w:contextualSpacing/>
        <w:jc w:val="both"/>
        <w:rPr>
          <w:rFonts w:ascii="Leelawadee" w:hAnsi="Leelawadee"/>
          <w:color w:val="000000" w:themeColor="text1"/>
          <w:sz w:val="20"/>
          <w:lang w:val="pt-BR"/>
        </w:rPr>
      </w:pPr>
      <w:r w:rsidRPr="001478A6">
        <w:rPr>
          <w:rFonts w:ascii="Leelawadee" w:hAnsi="Leelawadee" w:cs="Leelawadee"/>
          <w:color w:val="000000" w:themeColor="text1"/>
          <w:sz w:val="20"/>
          <w:lang w:val="pt-BR"/>
        </w:rPr>
        <w:t xml:space="preserve">A Emissora comunicará a </w:t>
      </w:r>
      <w:proofErr w:type="spellStart"/>
      <w:r w:rsidRPr="001478A6">
        <w:rPr>
          <w:rFonts w:ascii="Leelawadee" w:hAnsi="Leelawadee" w:cs="Leelawadee"/>
          <w:color w:val="000000" w:themeColor="text1"/>
          <w:sz w:val="20"/>
          <w:lang w:val="pt-BR"/>
        </w:rPr>
        <w:t>Securitizadora</w:t>
      </w:r>
      <w:proofErr w:type="spellEnd"/>
      <w:r w:rsidRPr="001478A6">
        <w:rPr>
          <w:rFonts w:ascii="Leelawadee" w:hAnsi="Leelawadee" w:cs="Leelawadee"/>
          <w:color w:val="000000" w:themeColor="text1"/>
          <w:sz w:val="20"/>
          <w:lang w:val="pt-BR"/>
        </w:rPr>
        <w:t xml:space="preserve"> e o Agente Fiduciário dos CRI sobre a ocorrência d</w:t>
      </w:r>
      <w:r w:rsidR="002B221E" w:rsidRPr="001478A6">
        <w:rPr>
          <w:rFonts w:ascii="Leelawadee" w:hAnsi="Leelawadee" w:cs="Leelawadee"/>
          <w:color w:val="000000" w:themeColor="text1"/>
          <w:sz w:val="20"/>
          <w:lang w:val="pt-BR"/>
        </w:rPr>
        <w:t>e qualquer</w:t>
      </w:r>
      <w:r w:rsidRPr="001478A6">
        <w:rPr>
          <w:rFonts w:ascii="Leelawadee" w:hAnsi="Leelawadee" w:cs="Leelawadee"/>
          <w:color w:val="000000" w:themeColor="text1"/>
          <w:sz w:val="20"/>
          <w:lang w:val="pt-BR"/>
        </w:rPr>
        <w:t xml:space="preserve"> Evento de Vencimento Antecipado em até 05 (cinco) Dias Úteis contados da sua ocorrência.</w:t>
      </w:r>
    </w:p>
    <w:p w14:paraId="60A3D288" w14:textId="77777777" w:rsidR="007E59C0" w:rsidRPr="001478A6" w:rsidRDefault="007E59C0" w:rsidP="001478A6">
      <w:pPr>
        <w:spacing w:line="360" w:lineRule="auto"/>
        <w:ind w:left="709" w:right="249"/>
        <w:contextualSpacing/>
        <w:jc w:val="both"/>
        <w:rPr>
          <w:rFonts w:ascii="Leelawadee" w:hAnsi="Leelawadee" w:cs="Leelawadee"/>
          <w:bCs/>
          <w:snapToGrid w:val="0"/>
          <w:color w:val="000000" w:themeColor="text1"/>
          <w:sz w:val="20"/>
          <w:szCs w:val="20"/>
        </w:rPr>
      </w:pPr>
    </w:p>
    <w:p w14:paraId="062A47B6" w14:textId="34E4297B" w:rsidR="00F54CE3" w:rsidRPr="001478A6" w:rsidRDefault="00F54CE3" w:rsidP="001478A6">
      <w:pPr>
        <w:pStyle w:val="PargrafodaLista"/>
        <w:numPr>
          <w:ilvl w:val="1"/>
          <w:numId w:val="44"/>
        </w:numPr>
        <w:spacing w:line="360" w:lineRule="auto"/>
        <w:ind w:left="0" w:firstLine="0"/>
        <w:contextualSpacing/>
        <w:jc w:val="both"/>
        <w:rPr>
          <w:rFonts w:ascii="Leelawadee" w:hAnsi="Leelawadee" w:cs="Leelawadee"/>
          <w:color w:val="000000" w:themeColor="text1"/>
          <w:sz w:val="20"/>
          <w:lang w:val="pt-BR"/>
        </w:rPr>
      </w:pPr>
      <w:bookmarkStart w:id="312" w:name="_Ref522180899"/>
      <w:r w:rsidRPr="001478A6">
        <w:rPr>
          <w:rFonts w:ascii="Leelawadee" w:hAnsi="Leelawadee" w:cs="Leelawadee"/>
          <w:color w:val="000000" w:themeColor="text1"/>
          <w:sz w:val="20"/>
          <w:lang w:val="pt-BR"/>
        </w:rPr>
        <w:t xml:space="preserve">Na ciência da ocorrência de quaisquer dos eventos indicados no item </w:t>
      </w:r>
      <w:r w:rsidR="00CF3296" w:rsidRPr="00030ECF">
        <w:rPr>
          <w:rFonts w:ascii="Leelawadee" w:hAnsi="Leelawadee" w:cs="Leelawadee"/>
          <w:color w:val="000000" w:themeColor="text1"/>
          <w:sz w:val="20"/>
          <w:lang w:val="pt-BR"/>
        </w:rPr>
        <w:fldChar w:fldCharType="begin"/>
      </w:r>
      <w:r w:rsidR="00CF3296" w:rsidRPr="001478A6">
        <w:rPr>
          <w:rFonts w:ascii="Leelawadee" w:hAnsi="Leelawadee" w:cs="Leelawadee"/>
          <w:color w:val="000000" w:themeColor="text1"/>
          <w:sz w:val="20"/>
          <w:lang w:val="pt-BR"/>
        </w:rPr>
        <w:instrText xml:space="preserve"> REF _Ref522180686 \w \p \h </w:instrText>
      </w:r>
      <w:r w:rsidR="00D117B8" w:rsidRPr="001478A6">
        <w:rPr>
          <w:rFonts w:ascii="Leelawadee" w:hAnsi="Leelawadee" w:cs="Leelawadee"/>
          <w:color w:val="000000" w:themeColor="text1"/>
          <w:sz w:val="20"/>
          <w:lang w:val="pt-BR"/>
        </w:rPr>
        <w:instrText xml:space="preserve"> \* MERGEFORMAT </w:instrText>
      </w:r>
      <w:r w:rsidR="00CF3296" w:rsidRPr="00030ECF">
        <w:rPr>
          <w:rFonts w:ascii="Leelawadee" w:hAnsi="Leelawadee" w:cs="Leelawadee"/>
          <w:color w:val="000000" w:themeColor="text1"/>
          <w:sz w:val="20"/>
          <w:lang w:val="pt-BR"/>
        </w:rPr>
      </w:r>
      <w:r w:rsidR="00CF3296" w:rsidRPr="00030ECF">
        <w:rPr>
          <w:rFonts w:ascii="Leelawadee" w:hAnsi="Leelawadee" w:cs="Leelawadee"/>
          <w:color w:val="000000" w:themeColor="text1"/>
          <w:sz w:val="20"/>
          <w:lang w:val="pt-BR"/>
        </w:rPr>
        <w:fldChar w:fldCharType="separate"/>
      </w:r>
      <w:r w:rsidR="00B2470D">
        <w:rPr>
          <w:rFonts w:ascii="Leelawadee" w:hAnsi="Leelawadee" w:cs="Leelawadee"/>
          <w:color w:val="000000" w:themeColor="text1"/>
          <w:sz w:val="20"/>
          <w:lang w:val="pt-BR"/>
        </w:rPr>
        <w:t>10.1 acima</w:t>
      </w:r>
      <w:r w:rsidR="00CF3296" w:rsidRPr="00030ECF">
        <w:rPr>
          <w:rFonts w:ascii="Leelawadee" w:hAnsi="Leelawadee" w:cs="Leelawadee"/>
          <w:color w:val="000000" w:themeColor="text1"/>
          <w:sz w:val="20"/>
          <w:lang w:val="pt-BR"/>
        </w:rPr>
        <w:fldChar w:fldCharType="end"/>
      </w:r>
      <w:r w:rsidR="007D4E63" w:rsidRPr="001478A6">
        <w:rPr>
          <w:rFonts w:ascii="Leelawadee" w:hAnsi="Leelawadee" w:cs="Leelawadee"/>
          <w:color w:val="000000" w:themeColor="text1"/>
          <w:sz w:val="20"/>
          <w:lang w:val="pt-BR"/>
        </w:rPr>
        <w:t>,</w:t>
      </w:r>
      <w:r w:rsidR="00C549DC" w:rsidRPr="001478A6">
        <w:rPr>
          <w:rFonts w:ascii="Leelawadee" w:hAnsi="Leelawadee" w:cs="Leelawadee"/>
          <w:color w:val="000000" w:themeColor="text1"/>
          <w:sz w:val="20"/>
          <w:lang w:val="pt-BR"/>
        </w:rPr>
        <w:t xml:space="preserve"> não sanados nos respectivos prazos de cura</w:t>
      </w:r>
      <w:r w:rsidRPr="001478A6">
        <w:rPr>
          <w:rFonts w:ascii="Leelawadee" w:hAnsi="Leelawadee" w:cs="Leelawadee"/>
          <w:color w:val="000000" w:themeColor="text1"/>
          <w:sz w:val="20"/>
          <w:lang w:val="pt-BR"/>
        </w:rPr>
        <w:t xml:space="preserve">, a </w:t>
      </w:r>
      <w:proofErr w:type="spellStart"/>
      <w:r w:rsidRPr="001478A6">
        <w:rPr>
          <w:rFonts w:ascii="Leelawadee" w:hAnsi="Leelawadee" w:cs="Leelawadee"/>
          <w:color w:val="000000" w:themeColor="text1"/>
          <w:sz w:val="20"/>
          <w:lang w:val="pt-BR"/>
        </w:rPr>
        <w:t>Securitizadora</w:t>
      </w:r>
      <w:proofErr w:type="spellEnd"/>
      <w:r w:rsidRPr="001478A6" w:rsidDel="00A97D0E">
        <w:rPr>
          <w:rFonts w:ascii="Leelawadee" w:hAnsi="Leelawadee" w:cs="Leelawadee"/>
          <w:color w:val="000000" w:themeColor="text1"/>
          <w:sz w:val="20"/>
          <w:lang w:val="pt-BR"/>
        </w:rPr>
        <w:t xml:space="preserve"> </w:t>
      </w:r>
      <w:r w:rsidRPr="001478A6">
        <w:rPr>
          <w:rFonts w:ascii="Leelawadee" w:hAnsi="Leelawadee" w:cs="Leelawadee"/>
          <w:color w:val="000000" w:themeColor="text1"/>
          <w:sz w:val="20"/>
          <w:lang w:val="pt-BR"/>
        </w:rPr>
        <w:t xml:space="preserve">deverá convocar, em até 05 (cinco) Dias Úteis contados da data em que tomar conhecimento do evento, uma </w:t>
      </w:r>
      <w:r w:rsidR="00CF3296" w:rsidRPr="001478A6">
        <w:rPr>
          <w:rFonts w:ascii="Leelawadee" w:hAnsi="Leelawadee" w:cs="Leelawadee"/>
          <w:color w:val="000000" w:themeColor="text1"/>
          <w:sz w:val="20"/>
          <w:lang w:val="pt-BR"/>
        </w:rPr>
        <w:t>assembleia geral</w:t>
      </w:r>
      <w:r w:rsidRPr="001478A6">
        <w:rPr>
          <w:rFonts w:ascii="Leelawadee" w:hAnsi="Leelawadee" w:cs="Leelawadee"/>
          <w:color w:val="000000" w:themeColor="text1"/>
          <w:sz w:val="20"/>
          <w:lang w:val="pt-BR"/>
        </w:rPr>
        <w:t xml:space="preserve"> de </w:t>
      </w:r>
      <w:r w:rsidR="008D0C7E" w:rsidRPr="001478A6">
        <w:rPr>
          <w:rFonts w:ascii="Leelawadee" w:hAnsi="Leelawadee" w:cs="Leelawadee"/>
          <w:color w:val="000000" w:themeColor="text1"/>
          <w:sz w:val="20"/>
          <w:lang w:val="pt-BR"/>
        </w:rPr>
        <w:t>T</w:t>
      </w:r>
      <w:r w:rsidR="00CF3296" w:rsidRPr="001478A6">
        <w:rPr>
          <w:rFonts w:ascii="Leelawadee" w:hAnsi="Leelawadee" w:cs="Leelawadee"/>
          <w:color w:val="000000" w:themeColor="text1"/>
          <w:sz w:val="20"/>
          <w:lang w:val="pt-BR"/>
        </w:rPr>
        <w:t>itulares</w:t>
      </w:r>
      <w:r w:rsidRPr="001478A6">
        <w:rPr>
          <w:rFonts w:ascii="Leelawadee" w:hAnsi="Leelawadee" w:cs="Leelawadee"/>
          <w:color w:val="000000" w:themeColor="text1"/>
          <w:sz w:val="20"/>
          <w:lang w:val="pt-BR"/>
        </w:rPr>
        <w:t xml:space="preserve"> d</w:t>
      </w:r>
      <w:r w:rsidR="00CF3296" w:rsidRPr="001478A6">
        <w:rPr>
          <w:rFonts w:ascii="Leelawadee" w:hAnsi="Leelawadee" w:cs="Leelawadee"/>
          <w:color w:val="000000" w:themeColor="text1"/>
          <w:sz w:val="20"/>
          <w:lang w:val="pt-BR"/>
        </w:rPr>
        <w:t>os</w:t>
      </w:r>
      <w:r w:rsidRPr="001478A6">
        <w:rPr>
          <w:rFonts w:ascii="Leelawadee" w:hAnsi="Leelawadee" w:cs="Leelawadee"/>
          <w:color w:val="000000" w:themeColor="text1"/>
          <w:sz w:val="20"/>
          <w:lang w:val="pt-BR"/>
        </w:rPr>
        <w:t xml:space="preserve"> CRI</w:t>
      </w:r>
      <w:r w:rsidRPr="001478A6">
        <w:rPr>
          <w:rStyle w:val="DeltaViewInsertion"/>
          <w:rFonts w:ascii="Leelawadee" w:hAnsi="Leelawadee" w:cs="Leelawadee"/>
          <w:color w:val="000000" w:themeColor="text1"/>
          <w:sz w:val="20"/>
          <w:u w:val="none"/>
          <w:lang w:val="pt-BR"/>
        </w:rPr>
        <w:t xml:space="preserve"> </w:t>
      </w:r>
      <w:r w:rsidRPr="001478A6">
        <w:rPr>
          <w:rFonts w:ascii="Leelawadee" w:hAnsi="Leelawadee" w:cs="Leelawadee"/>
          <w:color w:val="000000" w:themeColor="text1"/>
          <w:sz w:val="20"/>
          <w:lang w:val="pt-BR"/>
        </w:rPr>
        <w:t xml:space="preserve">para deliberar sobre a declaração do vencimento antecipado das Debêntures. </w:t>
      </w:r>
      <w:r w:rsidRPr="001478A6">
        <w:rPr>
          <w:rStyle w:val="DeltaViewInsertion"/>
          <w:rFonts w:ascii="Leelawadee" w:hAnsi="Leelawadee" w:cs="Leelawadee"/>
          <w:color w:val="000000" w:themeColor="text1"/>
          <w:sz w:val="20"/>
          <w:u w:val="none"/>
          <w:lang w:val="pt-BR"/>
        </w:rPr>
        <w:t xml:space="preserve">A </w:t>
      </w:r>
      <w:r w:rsidR="00CF3296" w:rsidRPr="001478A6">
        <w:rPr>
          <w:rStyle w:val="DeltaViewInsertion"/>
          <w:rFonts w:ascii="Leelawadee" w:hAnsi="Leelawadee" w:cs="Leelawadee"/>
          <w:color w:val="000000" w:themeColor="text1"/>
          <w:sz w:val="20"/>
          <w:u w:val="none"/>
          <w:lang w:val="pt-BR"/>
        </w:rPr>
        <w:t>assembleia</w:t>
      </w:r>
      <w:r w:rsidRPr="001478A6">
        <w:rPr>
          <w:rFonts w:ascii="Leelawadee" w:hAnsi="Leelawadee" w:cs="Leelawadee"/>
          <w:color w:val="000000" w:themeColor="text1"/>
          <w:sz w:val="20"/>
          <w:lang w:val="pt-BR"/>
        </w:rPr>
        <w:t xml:space="preserve"> </w:t>
      </w:r>
      <w:r w:rsidR="00CF3296" w:rsidRPr="001478A6">
        <w:rPr>
          <w:rFonts w:ascii="Leelawadee" w:hAnsi="Leelawadee" w:cs="Leelawadee"/>
          <w:color w:val="000000" w:themeColor="text1"/>
          <w:sz w:val="20"/>
          <w:lang w:val="pt-BR"/>
        </w:rPr>
        <w:t>geral</w:t>
      </w:r>
      <w:r w:rsidRPr="001478A6">
        <w:rPr>
          <w:rFonts w:ascii="Leelawadee" w:hAnsi="Leelawadee" w:cs="Leelawadee"/>
          <w:color w:val="000000" w:themeColor="text1"/>
          <w:sz w:val="20"/>
          <w:lang w:val="pt-BR"/>
        </w:rPr>
        <w:t xml:space="preserve"> </w:t>
      </w:r>
      <w:r w:rsidRPr="001478A6">
        <w:rPr>
          <w:rStyle w:val="DeltaViewInsertion"/>
          <w:rFonts w:ascii="Leelawadee" w:hAnsi="Leelawadee" w:cs="Leelawadee"/>
          <w:color w:val="000000" w:themeColor="text1"/>
          <w:sz w:val="20"/>
          <w:u w:val="none"/>
          <w:lang w:val="pt-BR"/>
        </w:rPr>
        <w:t xml:space="preserve">a que se refere este item deverá ser realizada no prazo de </w:t>
      </w:r>
      <w:r w:rsidR="00BE2940" w:rsidRPr="001478A6">
        <w:rPr>
          <w:rStyle w:val="DeltaViewInsertion"/>
          <w:rFonts w:ascii="Leelawadee" w:hAnsi="Leelawadee" w:cs="Leelawadee"/>
          <w:color w:val="000000" w:themeColor="text1"/>
          <w:sz w:val="20"/>
          <w:u w:val="none"/>
          <w:lang w:val="pt-BR"/>
        </w:rPr>
        <w:t>1</w:t>
      </w:r>
      <w:r w:rsidR="00151576" w:rsidRPr="001478A6">
        <w:rPr>
          <w:rStyle w:val="DeltaViewInsertion"/>
          <w:rFonts w:ascii="Leelawadee" w:hAnsi="Leelawadee" w:cs="Leelawadee"/>
          <w:color w:val="000000" w:themeColor="text1"/>
          <w:sz w:val="20"/>
          <w:u w:val="none"/>
          <w:lang w:val="pt-BR"/>
        </w:rPr>
        <w:t>5</w:t>
      </w:r>
      <w:r w:rsidR="00BE2940" w:rsidRPr="001478A6">
        <w:rPr>
          <w:rStyle w:val="DeltaViewInsertion"/>
          <w:rFonts w:ascii="Leelawadee" w:hAnsi="Leelawadee" w:cs="Leelawadee"/>
          <w:color w:val="000000" w:themeColor="text1"/>
          <w:sz w:val="20"/>
          <w:u w:val="none"/>
          <w:lang w:val="pt-BR"/>
        </w:rPr>
        <w:t xml:space="preserve"> </w:t>
      </w:r>
      <w:r w:rsidRPr="001478A6">
        <w:rPr>
          <w:rStyle w:val="DeltaViewInsertion"/>
          <w:rFonts w:ascii="Leelawadee" w:hAnsi="Leelawadee" w:cs="Leelawadee"/>
          <w:color w:val="000000" w:themeColor="text1"/>
          <w:sz w:val="20"/>
          <w:u w:val="none"/>
          <w:lang w:val="pt-BR"/>
        </w:rPr>
        <w:t>(</w:t>
      </w:r>
      <w:r w:rsidR="00151576" w:rsidRPr="001478A6">
        <w:rPr>
          <w:rStyle w:val="DeltaViewInsertion"/>
          <w:rFonts w:ascii="Leelawadee" w:hAnsi="Leelawadee" w:cs="Leelawadee"/>
          <w:color w:val="000000" w:themeColor="text1"/>
          <w:sz w:val="20"/>
          <w:u w:val="none"/>
          <w:lang w:val="pt-BR"/>
        </w:rPr>
        <w:t>quinze</w:t>
      </w:r>
      <w:r w:rsidRPr="001478A6">
        <w:rPr>
          <w:rStyle w:val="DeltaViewInsertion"/>
          <w:rFonts w:ascii="Leelawadee" w:hAnsi="Leelawadee" w:cs="Leelawadee"/>
          <w:color w:val="000000" w:themeColor="text1"/>
          <w:sz w:val="20"/>
          <w:u w:val="none"/>
          <w:lang w:val="pt-BR"/>
        </w:rPr>
        <w:t xml:space="preserve">) dias corridos, a contar da data da primeira convocação, ou no prazo de </w:t>
      </w:r>
      <w:r w:rsidR="00151576" w:rsidRPr="001478A6">
        <w:rPr>
          <w:rStyle w:val="DeltaViewInsertion"/>
          <w:rFonts w:ascii="Leelawadee" w:hAnsi="Leelawadee" w:cs="Leelawadee"/>
          <w:color w:val="000000" w:themeColor="text1"/>
          <w:sz w:val="20"/>
          <w:u w:val="none"/>
          <w:lang w:val="pt-BR"/>
        </w:rPr>
        <w:t>8</w:t>
      </w:r>
      <w:r w:rsidRPr="001478A6">
        <w:rPr>
          <w:rStyle w:val="DeltaViewInsertion"/>
          <w:rFonts w:ascii="Leelawadee" w:hAnsi="Leelawadee" w:cs="Leelawadee"/>
          <w:color w:val="000000" w:themeColor="text1"/>
          <w:sz w:val="20"/>
          <w:u w:val="none"/>
          <w:lang w:val="pt-BR"/>
        </w:rPr>
        <w:t xml:space="preserve"> (</w:t>
      </w:r>
      <w:r w:rsidR="00151576" w:rsidRPr="001478A6">
        <w:rPr>
          <w:rStyle w:val="DeltaViewInsertion"/>
          <w:rFonts w:ascii="Leelawadee" w:hAnsi="Leelawadee" w:cs="Leelawadee"/>
          <w:color w:val="000000" w:themeColor="text1"/>
          <w:sz w:val="20"/>
          <w:u w:val="none"/>
          <w:lang w:val="pt-BR"/>
        </w:rPr>
        <w:t>oito</w:t>
      </w:r>
      <w:r w:rsidRPr="001478A6">
        <w:rPr>
          <w:rStyle w:val="DeltaViewInsertion"/>
          <w:rFonts w:ascii="Leelawadee" w:hAnsi="Leelawadee" w:cs="Leelawadee"/>
          <w:color w:val="000000" w:themeColor="text1"/>
          <w:sz w:val="20"/>
          <w:u w:val="none"/>
          <w:lang w:val="pt-BR"/>
        </w:rPr>
        <w:t>) dias corridos, a contar da data da segunda convocação, se aplicável, de acordo com os quóruns de deliberação indicados no Termo de Securitização.</w:t>
      </w:r>
      <w:bookmarkEnd w:id="312"/>
      <w:r w:rsidRPr="001478A6">
        <w:rPr>
          <w:rStyle w:val="DeltaViewInsertion"/>
          <w:rFonts w:ascii="Leelawadee" w:hAnsi="Leelawadee" w:cs="Leelawadee"/>
          <w:color w:val="000000" w:themeColor="text1"/>
          <w:sz w:val="20"/>
          <w:u w:val="none"/>
          <w:lang w:val="pt-BR"/>
        </w:rPr>
        <w:t xml:space="preserve"> </w:t>
      </w:r>
      <w:r w:rsidR="00DB027E" w:rsidRPr="001478A6">
        <w:rPr>
          <w:rStyle w:val="DeltaViewInsertion"/>
          <w:rFonts w:ascii="Leelawadee" w:hAnsi="Leelawadee" w:cs="Leelawadee"/>
          <w:color w:val="000000" w:themeColor="text1"/>
          <w:sz w:val="20"/>
          <w:u w:val="none"/>
          <w:lang w:val="pt-BR"/>
        </w:rPr>
        <w:t>Não se admite que a segunda convocação de assembleia geral de Titulares dos CRI seja publicada conjuntamente com a primeira convocação</w:t>
      </w:r>
      <w:r w:rsidR="003F6B44" w:rsidRPr="001478A6">
        <w:rPr>
          <w:rStyle w:val="DeltaViewInsertion"/>
          <w:rFonts w:ascii="Leelawadee" w:hAnsi="Leelawadee" w:cs="Leelawadee"/>
          <w:color w:val="000000" w:themeColor="text1"/>
          <w:sz w:val="20"/>
          <w:u w:val="none"/>
          <w:lang w:val="pt-BR"/>
        </w:rPr>
        <w:t>.</w:t>
      </w:r>
    </w:p>
    <w:p w14:paraId="1F0DC27F" w14:textId="77777777" w:rsidR="00F54CE3" w:rsidRPr="00030ECF" w:rsidRDefault="00F54CE3" w:rsidP="001478A6">
      <w:pPr>
        <w:spacing w:line="360" w:lineRule="auto"/>
        <w:contextualSpacing/>
        <w:jc w:val="both"/>
        <w:rPr>
          <w:rStyle w:val="DeltaViewInsertion"/>
          <w:rFonts w:ascii="Leelawadee" w:hAnsi="Leelawadee" w:cs="Leelawadee"/>
          <w:color w:val="000000" w:themeColor="text1"/>
          <w:sz w:val="20"/>
          <w:szCs w:val="20"/>
          <w:u w:val="none"/>
        </w:rPr>
      </w:pPr>
    </w:p>
    <w:p w14:paraId="6DEB5082" w14:textId="2BD09142" w:rsidR="00F54CE3" w:rsidRPr="00030ECF" w:rsidRDefault="00F54CE3" w:rsidP="001478A6">
      <w:pPr>
        <w:pStyle w:val="PargrafodaLista"/>
        <w:numPr>
          <w:ilvl w:val="1"/>
          <w:numId w:val="44"/>
        </w:numPr>
        <w:spacing w:line="360" w:lineRule="auto"/>
        <w:ind w:left="0" w:firstLine="0"/>
        <w:contextualSpacing/>
        <w:jc w:val="both"/>
        <w:rPr>
          <w:rStyle w:val="DeltaViewInsertion"/>
          <w:rFonts w:ascii="Leelawadee" w:hAnsi="Leelawadee" w:cs="Leelawadee"/>
          <w:color w:val="000000" w:themeColor="text1"/>
          <w:sz w:val="20"/>
          <w:u w:val="none"/>
          <w:lang w:val="pt-BR"/>
        </w:rPr>
      </w:pPr>
      <w:r w:rsidRPr="001478A6">
        <w:rPr>
          <w:rStyle w:val="DeltaViewInsertion"/>
          <w:rFonts w:ascii="Leelawadee" w:hAnsi="Leelawadee" w:cs="Leelawadee"/>
          <w:color w:val="000000" w:themeColor="text1"/>
          <w:sz w:val="20"/>
          <w:u w:val="none"/>
          <w:lang w:val="pt-BR"/>
        </w:rPr>
        <w:t xml:space="preserve">Na hipótese: (i) de não instalação da </w:t>
      </w:r>
      <w:r w:rsidR="00CC4CF1" w:rsidRPr="001478A6">
        <w:rPr>
          <w:rFonts w:ascii="Leelawadee" w:hAnsi="Leelawadee" w:cs="Leelawadee"/>
          <w:color w:val="000000" w:themeColor="text1"/>
          <w:sz w:val="20"/>
          <w:lang w:val="pt-BR"/>
        </w:rPr>
        <w:t>assembleia</w:t>
      </w:r>
      <w:r w:rsidRPr="001478A6">
        <w:rPr>
          <w:rFonts w:ascii="Leelawadee" w:hAnsi="Leelawadee" w:cs="Leelawadee"/>
          <w:color w:val="000000" w:themeColor="text1"/>
          <w:sz w:val="20"/>
          <w:lang w:val="pt-BR"/>
        </w:rPr>
        <w:t xml:space="preserve"> </w:t>
      </w:r>
      <w:r w:rsidR="00CC4CF1" w:rsidRPr="001478A6">
        <w:rPr>
          <w:rFonts w:ascii="Leelawadee" w:hAnsi="Leelawadee" w:cs="Leelawadee"/>
          <w:color w:val="000000" w:themeColor="text1"/>
          <w:sz w:val="20"/>
          <w:lang w:val="pt-BR"/>
        </w:rPr>
        <w:t>geral</w:t>
      </w:r>
      <w:r w:rsidRPr="001478A6">
        <w:rPr>
          <w:rFonts w:ascii="Leelawadee" w:hAnsi="Leelawadee" w:cs="Leelawadee"/>
          <w:color w:val="000000" w:themeColor="text1"/>
          <w:sz w:val="20"/>
          <w:lang w:val="pt-BR"/>
        </w:rPr>
        <w:t xml:space="preserve"> de </w:t>
      </w:r>
      <w:r w:rsidR="00BE2940" w:rsidRPr="001478A6">
        <w:rPr>
          <w:rFonts w:ascii="Leelawadee" w:hAnsi="Leelawadee" w:cs="Leelawadee"/>
          <w:color w:val="000000" w:themeColor="text1"/>
          <w:sz w:val="20"/>
          <w:lang w:val="pt-BR"/>
        </w:rPr>
        <w:t>T</w:t>
      </w:r>
      <w:r w:rsidR="00CC4CF1" w:rsidRPr="001478A6">
        <w:rPr>
          <w:rFonts w:ascii="Leelawadee" w:hAnsi="Leelawadee" w:cs="Leelawadee"/>
          <w:color w:val="000000" w:themeColor="text1"/>
          <w:sz w:val="20"/>
          <w:lang w:val="pt-BR"/>
        </w:rPr>
        <w:t>itulares</w:t>
      </w:r>
      <w:r w:rsidRPr="001478A6">
        <w:rPr>
          <w:rFonts w:ascii="Leelawadee" w:hAnsi="Leelawadee" w:cs="Leelawadee"/>
          <w:color w:val="000000" w:themeColor="text1"/>
          <w:sz w:val="20"/>
          <w:lang w:val="pt-BR"/>
        </w:rPr>
        <w:t xml:space="preserve"> d</w:t>
      </w:r>
      <w:r w:rsidR="00CC4CF1" w:rsidRPr="001478A6">
        <w:rPr>
          <w:rFonts w:ascii="Leelawadee" w:hAnsi="Leelawadee" w:cs="Leelawadee"/>
          <w:color w:val="000000" w:themeColor="text1"/>
          <w:sz w:val="20"/>
          <w:lang w:val="pt-BR"/>
        </w:rPr>
        <w:t>os</w:t>
      </w:r>
      <w:r w:rsidRPr="001478A6">
        <w:rPr>
          <w:rFonts w:ascii="Leelawadee" w:hAnsi="Leelawadee" w:cs="Leelawadee"/>
          <w:color w:val="000000" w:themeColor="text1"/>
          <w:sz w:val="20"/>
          <w:lang w:val="pt-BR"/>
        </w:rPr>
        <w:t xml:space="preserve"> CRI, em primeira e segunda convocação, </w:t>
      </w:r>
      <w:r w:rsidRPr="001478A6">
        <w:rPr>
          <w:rStyle w:val="DeltaViewInsertion"/>
          <w:rFonts w:ascii="Leelawadee" w:hAnsi="Leelawadee" w:cs="Leelawadee"/>
          <w:color w:val="000000" w:themeColor="text1"/>
          <w:sz w:val="20"/>
          <w:u w:val="none"/>
          <w:lang w:val="pt-BR"/>
        </w:rPr>
        <w:t xml:space="preserve">mencionada no item </w:t>
      </w:r>
      <w:r w:rsidR="00CC4CF1" w:rsidRPr="00030ECF">
        <w:rPr>
          <w:rStyle w:val="DeltaViewInsertion"/>
          <w:rFonts w:ascii="Leelawadee" w:hAnsi="Leelawadee" w:cs="Leelawadee"/>
          <w:color w:val="000000" w:themeColor="text1"/>
          <w:sz w:val="20"/>
          <w:u w:val="none"/>
          <w:lang w:val="pt-BR"/>
        </w:rPr>
        <w:fldChar w:fldCharType="begin"/>
      </w:r>
      <w:r w:rsidR="00CC4CF1" w:rsidRPr="001478A6">
        <w:rPr>
          <w:rStyle w:val="DeltaViewInsertion"/>
          <w:rFonts w:ascii="Leelawadee" w:hAnsi="Leelawadee" w:cs="Leelawadee"/>
          <w:color w:val="000000" w:themeColor="text1"/>
          <w:sz w:val="20"/>
          <w:u w:val="none"/>
          <w:lang w:val="pt-BR"/>
        </w:rPr>
        <w:instrText xml:space="preserve"> REF _Ref522180899 \w \p \h </w:instrText>
      </w:r>
      <w:r w:rsidR="00D117B8" w:rsidRPr="001478A6">
        <w:rPr>
          <w:rStyle w:val="DeltaViewInsertion"/>
          <w:rFonts w:ascii="Leelawadee" w:hAnsi="Leelawadee" w:cs="Leelawadee"/>
          <w:color w:val="000000" w:themeColor="text1"/>
          <w:sz w:val="20"/>
          <w:u w:val="none"/>
          <w:lang w:val="pt-BR"/>
        </w:rPr>
        <w:instrText xml:space="preserve"> \* MERGEFORMAT </w:instrText>
      </w:r>
      <w:r w:rsidR="00CC4CF1" w:rsidRPr="00030ECF">
        <w:rPr>
          <w:rStyle w:val="DeltaViewInsertion"/>
          <w:rFonts w:ascii="Leelawadee" w:hAnsi="Leelawadee" w:cs="Leelawadee"/>
          <w:color w:val="000000" w:themeColor="text1"/>
          <w:sz w:val="20"/>
          <w:u w:val="none"/>
          <w:lang w:val="pt-BR"/>
        </w:rPr>
      </w:r>
      <w:r w:rsidR="00CC4CF1" w:rsidRPr="00030ECF">
        <w:rPr>
          <w:rStyle w:val="DeltaViewInsertion"/>
          <w:rFonts w:ascii="Leelawadee" w:hAnsi="Leelawadee" w:cs="Leelawadee"/>
          <w:color w:val="000000" w:themeColor="text1"/>
          <w:sz w:val="20"/>
          <w:u w:val="none"/>
          <w:lang w:val="pt-BR"/>
        </w:rPr>
        <w:fldChar w:fldCharType="separate"/>
      </w:r>
      <w:r w:rsidR="00B2470D">
        <w:rPr>
          <w:rStyle w:val="DeltaViewInsertion"/>
          <w:rFonts w:ascii="Leelawadee" w:hAnsi="Leelawadee" w:cs="Leelawadee"/>
          <w:color w:val="000000" w:themeColor="text1"/>
          <w:sz w:val="20"/>
          <w:u w:val="none"/>
          <w:lang w:val="pt-BR"/>
        </w:rPr>
        <w:t>10.3 acima</w:t>
      </w:r>
      <w:r w:rsidR="00CC4CF1" w:rsidRPr="00030ECF">
        <w:rPr>
          <w:rStyle w:val="DeltaViewInsertion"/>
          <w:rFonts w:ascii="Leelawadee" w:hAnsi="Leelawadee" w:cs="Leelawadee"/>
          <w:color w:val="000000" w:themeColor="text1"/>
          <w:sz w:val="20"/>
          <w:u w:val="none"/>
          <w:lang w:val="pt-BR"/>
        </w:rPr>
        <w:fldChar w:fldCharType="end"/>
      </w:r>
      <w:r w:rsidRPr="001478A6">
        <w:rPr>
          <w:rStyle w:val="DeltaViewInsertion"/>
          <w:rFonts w:ascii="Leelawadee" w:hAnsi="Leelawadee" w:cs="Leelawadee"/>
          <w:color w:val="000000" w:themeColor="text1"/>
          <w:sz w:val="20"/>
          <w:u w:val="none"/>
          <w:lang w:val="pt-BR"/>
        </w:rPr>
        <w:t>, por falta de quórum; ou (</w:t>
      </w:r>
      <w:proofErr w:type="spellStart"/>
      <w:r w:rsidRPr="001478A6">
        <w:rPr>
          <w:rStyle w:val="DeltaViewInsertion"/>
          <w:rFonts w:ascii="Leelawadee" w:hAnsi="Leelawadee" w:cs="Leelawadee"/>
          <w:color w:val="000000" w:themeColor="text1"/>
          <w:sz w:val="20"/>
          <w:u w:val="none"/>
          <w:lang w:val="pt-BR"/>
        </w:rPr>
        <w:t>ii</w:t>
      </w:r>
      <w:proofErr w:type="spellEnd"/>
      <w:r w:rsidRPr="001478A6">
        <w:rPr>
          <w:rStyle w:val="DeltaViewInsertion"/>
          <w:rFonts w:ascii="Leelawadee" w:hAnsi="Leelawadee" w:cs="Leelawadee"/>
          <w:color w:val="000000" w:themeColor="text1"/>
          <w:sz w:val="20"/>
          <w:u w:val="none"/>
          <w:lang w:val="pt-BR"/>
        </w:rPr>
        <w:t xml:space="preserve">) em caso de instalação e deliberação favorável ao vencimento antecipado das Debêntures, a </w:t>
      </w:r>
      <w:proofErr w:type="spellStart"/>
      <w:r w:rsidR="007D4E63" w:rsidRPr="001478A6">
        <w:rPr>
          <w:rStyle w:val="DeltaViewInsertion"/>
          <w:rFonts w:ascii="Leelawadee" w:hAnsi="Leelawadee" w:cs="Leelawadee"/>
          <w:color w:val="000000" w:themeColor="text1"/>
          <w:sz w:val="20"/>
          <w:u w:val="none"/>
          <w:lang w:val="pt-BR"/>
        </w:rPr>
        <w:t>Securitizadora</w:t>
      </w:r>
      <w:proofErr w:type="spellEnd"/>
      <w:r w:rsidRPr="001478A6">
        <w:rPr>
          <w:rStyle w:val="DeltaViewInsertion"/>
          <w:rFonts w:ascii="Leelawadee" w:hAnsi="Leelawadee" w:cs="Leelawadee"/>
          <w:color w:val="000000" w:themeColor="text1"/>
          <w:sz w:val="20"/>
          <w:u w:val="none"/>
          <w:lang w:val="pt-BR"/>
        </w:rPr>
        <w:t xml:space="preserve"> deverá declarar o vencimento antecipado das Debêntures </w:t>
      </w:r>
      <w:r w:rsidRPr="001478A6">
        <w:rPr>
          <w:rFonts w:ascii="Leelawadee" w:hAnsi="Leelawadee" w:cs="Leelawadee"/>
          <w:color w:val="000000" w:themeColor="text1"/>
          <w:sz w:val="20"/>
          <w:lang w:val="pt-BR"/>
        </w:rPr>
        <w:t>e exigir o pagamento do que for devido</w:t>
      </w:r>
      <w:r w:rsidRPr="001478A6">
        <w:rPr>
          <w:rStyle w:val="DeltaViewInsertion"/>
          <w:rFonts w:ascii="Leelawadee" w:hAnsi="Leelawadee" w:cs="Leelawadee"/>
          <w:color w:val="000000" w:themeColor="text1"/>
          <w:sz w:val="20"/>
          <w:u w:val="none"/>
          <w:lang w:val="pt-BR"/>
        </w:rPr>
        <w:t>.</w:t>
      </w:r>
    </w:p>
    <w:p w14:paraId="777C8B47" w14:textId="77777777" w:rsidR="00F54CE3" w:rsidRPr="00030ECF" w:rsidRDefault="00F54CE3" w:rsidP="001478A6">
      <w:pPr>
        <w:spacing w:line="360" w:lineRule="auto"/>
        <w:contextualSpacing/>
        <w:jc w:val="both"/>
        <w:rPr>
          <w:rStyle w:val="DeltaViewInsertion"/>
          <w:rFonts w:ascii="Leelawadee" w:hAnsi="Leelawadee" w:cs="Leelawadee"/>
          <w:color w:val="000000" w:themeColor="text1"/>
          <w:sz w:val="20"/>
          <w:szCs w:val="20"/>
          <w:u w:val="none"/>
        </w:rPr>
      </w:pPr>
    </w:p>
    <w:p w14:paraId="66268DF9" w14:textId="27D983E1" w:rsidR="00AD43B0" w:rsidRPr="00AC4244" w:rsidRDefault="00732B98" w:rsidP="001478A6">
      <w:pPr>
        <w:pStyle w:val="PargrafodaLista"/>
        <w:numPr>
          <w:ilvl w:val="1"/>
          <w:numId w:val="44"/>
        </w:numPr>
        <w:spacing w:line="360" w:lineRule="auto"/>
        <w:ind w:left="0" w:firstLine="0"/>
        <w:contextualSpacing/>
        <w:jc w:val="both"/>
        <w:rPr>
          <w:rStyle w:val="DeltaViewInsertion"/>
          <w:color w:val="000000" w:themeColor="text1"/>
          <w:u w:val="none"/>
        </w:rPr>
      </w:pPr>
      <w:r w:rsidRPr="001478A6">
        <w:rPr>
          <w:rStyle w:val="DeltaViewInsertion"/>
          <w:rFonts w:ascii="Leelawadee" w:hAnsi="Leelawadee" w:cs="Leelawadee"/>
          <w:color w:val="000000" w:themeColor="text1"/>
          <w:sz w:val="20"/>
          <w:u w:val="none"/>
          <w:lang w:val="pt-BR"/>
        </w:rPr>
        <w:t>Em caso de declaração do vencimento antecipado das Debêntures</w:t>
      </w:r>
      <w:r w:rsidR="00CB1794">
        <w:rPr>
          <w:rStyle w:val="DeltaViewInsertion"/>
          <w:rFonts w:ascii="Leelawadee" w:hAnsi="Leelawadee" w:cs="Leelawadee"/>
          <w:color w:val="000000" w:themeColor="text1"/>
          <w:sz w:val="20"/>
          <w:u w:val="none"/>
          <w:lang w:val="pt-BR"/>
        </w:rPr>
        <w:t xml:space="preserve"> nas hipóteses previstas no item </w:t>
      </w:r>
      <w:r w:rsidR="00CB1794">
        <w:rPr>
          <w:rStyle w:val="DeltaViewInsertion"/>
          <w:rFonts w:ascii="Leelawadee" w:hAnsi="Leelawadee" w:cs="Leelawadee"/>
          <w:color w:val="000000" w:themeColor="text1"/>
          <w:sz w:val="20"/>
          <w:u w:val="none"/>
          <w:lang w:val="pt-BR"/>
        </w:rPr>
        <w:fldChar w:fldCharType="begin"/>
      </w:r>
      <w:r w:rsidR="00CB1794">
        <w:rPr>
          <w:rStyle w:val="DeltaViewInsertion"/>
          <w:rFonts w:ascii="Leelawadee" w:hAnsi="Leelawadee" w:cs="Leelawadee"/>
          <w:color w:val="000000" w:themeColor="text1"/>
          <w:sz w:val="20"/>
          <w:u w:val="none"/>
          <w:lang w:val="pt-BR"/>
        </w:rPr>
        <w:instrText xml:space="preserve"> REF _Ref45841239 \r \h </w:instrText>
      </w:r>
      <w:r w:rsidR="00CB1794">
        <w:rPr>
          <w:rStyle w:val="DeltaViewInsertion"/>
          <w:rFonts w:ascii="Leelawadee" w:hAnsi="Leelawadee" w:cs="Leelawadee"/>
          <w:color w:val="000000" w:themeColor="text1"/>
          <w:sz w:val="20"/>
          <w:u w:val="none"/>
          <w:lang w:val="pt-BR"/>
        </w:rPr>
      </w:r>
      <w:r w:rsidR="00CB1794">
        <w:rPr>
          <w:rStyle w:val="DeltaViewInsertion"/>
          <w:rFonts w:ascii="Leelawadee" w:hAnsi="Leelawadee" w:cs="Leelawadee"/>
          <w:color w:val="000000" w:themeColor="text1"/>
          <w:sz w:val="20"/>
          <w:u w:val="none"/>
          <w:lang w:val="pt-BR"/>
        </w:rPr>
        <w:fldChar w:fldCharType="separate"/>
      </w:r>
      <w:r w:rsidR="00B2470D">
        <w:rPr>
          <w:rStyle w:val="DeltaViewInsertion"/>
          <w:rFonts w:ascii="Leelawadee" w:hAnsi="Leelawadee" w:cs="Leelawadee"/>
          <w:color w:val="000000" w:themeColor="text1"/>
          <w:sz w:val="20"/>
          <w:u w:val="none"/>
          <w:lang w:val="pt-BR"/>
        </w:rPr>
        <w:t>10.1.2</w:t>
      </w:r>
      <w:r w:rsidR="00CB1794">
        <w:rPr>
          <w:rStyle w:val="DeltaViewInsertion"/>
          <w:rFonts w:ascii="Leelawadee" w:hAnsi="Leelawadee" w:cs="Leelawadee"/>
          <w:color w:val="000000" w:themeColor="text1"/>
          <w:sz w:val="20"/>
          <w:u w:val="none"/>
          <w:lang w:val="pt-BR"/>
        </w:rPr>
        <w:fldChar w:fldCharType="end"/>
      </w:r>
      <w:r w:rsidR="00CB1794">
        <w:rPr>
          <w:rStyle w:val="DeltaViewInsertion"/>
          <w:rFonts w:ascii="Leelawadee" w:hAnsi="Leelawadee" w:cs="Leelawadee"/>
          <w:color w:val="000000" w:themeColor="text1"/>
          <w:sz w:val="20"/>
          <w:u w:val="none"/>
          <w:lang w:val="pt-BR"/>
        </w:rPr>
        <w:t xml:space="preserve"> acima</w:t>
      </w:r>
      <w:r w:rsidRPr="001478A6">
        <w:rPr>
          <w:rStyle w:val="DeltaViewInsertion"/>
          <w:rFonts w:ascii="Leelawadee" w:hAnsi="Leelawadee" w:cs="Leelawadee"/>
          <w:color w:val="000000" w:themeColor="text1"/>
          <w:sz w:val="20"/>
          <w:u w:val="none"/>
          <w:lang w:val="pt-BR"/>
        </w:rPr>
        <w:t xml:space="preserve">, </w:t>
      </w:r>
      <w:bookmarkStart w:id="313" w:name="_Hlk44907222"/>
      <w:r w:rsidRPr="001478A6">
        <w:rPr>
          <w:rStyle w:val="DeltaViewInsertion"/>
          <w:rFonts w:ascii="Leelawadee" w:hAnsi="Leelawadee" w:cs="Leelawadee"/>
          <w:color w:val="000000" w:themeColor="text1"/>
          <w:sz w:val="20"/>
          <w:u w:val="none"/>
          <w:lang w:val="pt-BR"/>
        </w:rPr>
        <w:t xml:space="preserve">a Emissora obriga-se a efetuar o pagamento do </w:t>
      </w:r>
      <w:r w:rsidR="005B1092" w:rsidRPr="001478A6">
        <w:rPr>
          <w:rStyle w:val="DeltaViewInsertion"/>
          <w:rFonts w:ascii="Leelawadee" w:hAnsi="Leelawadee" w:cs="Leelawadee"/>
          <w:color w:val="000000" w:themeColor="text1"/>
          <w:sz w:val="20"/>
          <w:u w:val="none"/>
          <w:lang w:val="pt-BR"/>
        </w:rPr>
        <w:t xml:space="preserve">Valor Nominal Unitário ou do saldo do Valor Nominal Unitário das Debêntures em circulação, acrescido, da </w:t>
      </w:r>
      <w:r w:rsidR="005B1092" w:rsidRPr="001478A6">
        <w:rPr>
          <w:rStyle w:val="DeltaViewInsertion"/>
          <w:rFonts w:ascii="Leelawadee" w:hAnsi="Leelawadee" w:cs="Leelawadee"/>
          <w:color w:val="000000" w:themeColor="text1"/>
          <w:w w:val="0"/>
          <w:sz w:val="20"/>
          <w:u w:val="none"/>
          <w:lang w:val="pt-BR"/>
        </w:rPr>
        <w:t>Remuneração das Debêntures,</w:t>
      </w:r>
      <w:r w:rsidR="005B1092" w:rsidRPr="001478A6">
        <w:rPr>
          <w:rFonts w:ascii="Leelawadee" w:hAnsi="Leelawadee" w:cs="Leelawadee"/>
          <w:color w:val="000000" w:themeColor="text1"/>
          <w:w w:val="0"/>
          <w:sz w:val="20"/>
          <w:lang w:val="pt-BR"/>
        </w:rPr>
        <w:t xml:space="preserve"> </w:t>
      </w:r>
      <w:r w:rsidR="005B1092" w:rsidRPr="001478A6">
        <w:rPr>
          <w:rStyle w:val="DeltaViewInsertion"/>
          <w:rFonts w:ascii="Leelawadee" w:hAnsi="Leelawadee" w:cs="Leelawadee"/>
          <w:color w:val="000000" w:themeColor="text1"/>
          <w:sz w:val="20"/>
          <w:u w:val="none"/>
          <w:lang w:val="pt-BR"/>
        </w:rPr>
        <w:t xml:space="preserve">calculada </w:t>
      </w:r>
      <w:r w:rsidR="005B1092" w:rsidRPr="001478A6">
        <w:rPr>
          <w:rStyle w:val="DeltaViewInsertion"/>
          <w:rFonts w:ascii="Leelawadee" w:hAnsi="Leelawadee" w:cs="Leelawadee"/>
          <w:i/>
          <w:color w:val="000000" w:themeColor="text1"/>
          <w:sz w:val="20"/>
          <w:u w:val="none"/>
          <w:lang w:val="pt-BR"/>
        </w:rPr>
        <w:t xml:space="preserve">pro rata </w:t>
      </w:r>
      <w:proofErr w:type="spellStart"/>
      <w:r w:rsidR="005B1092" w:rsidRPr="001478A6">
        <w:rPr>
          <w:rStyle w:val="DeltaViewInsertion"/>
          <w:rFonts w:ascii="Leelawadee" w:hAnsi="Leelawadee" w:cs="Leelawadee"/>
          <w:i/>
          <w:color w:val="000000" w:themeColor="text1"/>
          <w:sz w:val="20"/>
          <w:u w:val="none"/>
          <w:lang w:val="pt-BR"/>
        </w:rPr>
        <w:t>temporis</w:t>
      </w:r>
      <w:proofErr w:type="spellEnd"/>
      <w:r w:rsidR="005B1092" w:rsidRPr="001478A6">
        <w:rPr>
          <w:rStyle w:val="DeltaViewInsertion"/>
          <w:rFonts w:ascii="Leelawadee" w:hAnsi="Leelawadee" w:cs="Leelawadee"/>
          <w:color w:val="000000" w:themeColor="text1"/>
          <w:sz w:val="20"/>
          <w:u w:val="none"/>
          <w:lang w:val="pt-BR"/>
        </w:rPr>
        <w:t xml:space="preserve"> desde a Data de </w:t>
      </w:r>
      <w:r w:rsidR="001A279B">
        <w:rPr>
          <w:rStyle w:val="DeltaViewInsertion"/>
          <w:rFonts w:ascii="Leelawadee" w:hAnsi="Leelawadee" w:cs="Leelawadee"/>
          <w:color w:val="000000" w:themeColor="text1"/>
          <w:sz w:val="20"/>
          <w:u w:val="none"/>
          <w:lang w:val="pt-BR"/>
        </w:rPr>
        <w:t>Integralização dos CRI</w:t>
      </w:r>
      <w:r w:rsidR="005B1092" w:rsidRPr="001478A6">
        <w:rPr>
          <w:rStyle w:val="DeltaViewInsertion"/>
          <w:rFonts w:ascii="Leelawadee" w:hAnsi="Leelawadee" w:cs="Leelawadee"/>
          <w:color w:val="000000" w:themeColor="text1"/>
          <w:sz w:val="20"/>
          <w:u w:val="none"/>
          <w:lang w:val="pt-BR"/>
        </w:rPr>
        <w:t>, ou última Data de Pagamento da Remuneração</w:t>
      </w:r>
      <w:r w:rsidRPr="001478A6">
        <w:rPr>
          <w:rStyle w:val="DeltaViewInsertion"/>
          <w:rFonts w:ascii="Leelawadee" w:hAnsi="Leelawadee" w:cs="Leelawadee"/>
          <w:color w:val="000000" w:themeColor="text1"/>
          <w:sz w:val="20"/>
          <w:u w:val="none"/>
          <w:lang w:val="pt-BR"/>
        </w:rPr>
        <w:t>, conforme o caso, até a data do pagamento</w:t>
      </w:r>
      <w:bookmarkEnd w:id="313"/>
      <w:r w:rsidRPr="001478A6">
        <w:rPr>
          <w:rStyle w:val="DeltaViewInsertion"/>
          <w:rFonts w:ascii="Leelawadee" w:hAnsi="Leelawadee" w:cs="Leelawadee"/>
          <w:color w:val="000000" w:themeColor="text1"/>
          <w:sz w:val="20"/>
          <w:u w:val="none"/>
          <w:lang w:val="pt-BR"/>
        </w:rPr>
        <w:t xml:space="preserve">, e de quaisquer outros valores eventualmente devidos pela Emissora nos termos desta Escritura, em até </w:t>
      </w:r>
      <w:r w:rsidR="00D941ED" w:rsidRPr="001478A6">
        <w:rPr>
          <w:rStyle w:val="DeltaViewInsertion"/>
          <w:rFonts w:ascii="Leelawadee" w:hAnsi="Leelawadee" w:cs="Leelawadee"/>
          <w:color w:val="000000" w:themeColor="text1"/>
          <w:sz w:val="20"/>
          <w:u w:val="none"/>
          <w:lang w:val="pt-BR"/>
        </w:rPr>
        <w:t>12</w:t>
      </w:r>
      <w:r w:rsidR="005B1092" w:rsidRPr="001478A6">
        <w:rPr>
          <w:rStyle w:val="DeltaViewInsertion"/>
          <w:rFonts w:ascii="Leelawadee" w:hAnsi="Leelawadee" w:cs="Leelawadee"/>
          <w:color w:val="000000" w:themeColor="text1"/>
          <w:sz w:val="20"/>
          <w:u w:val="none"/>
          <w:lang w:val="pt-BR"/>
        </w:rPr>
        <w:t xml:space="preserve"> </w:t>
      </w:r>
      <w:r w:rsidRPr="001478A6">
        <w:rPr>
          <w:rStyle w:val="DeltaViewInsertion"/>
          <w:rFonts w:ascii="Leelawadee" w:hAnsi="Leelawadee" w:cs="Leelawadee"/>
          <w:color w:val="000000" w:themeColor="text1"/>
          <w:sz w:val="20"/>
          <w:u w:val="none"/>
          <w:lang w:val="pt-BR"/>
        </w:rPr>
        <w:t>(</w:t>
      </w:r>
      <w:r w:rsidR="00D941ED" w:rsidRPr="001478A6">
        <w:rPr>
          <w:rStyle w:val="DeltaViewInsertion"/>
          <w:rFonts w:ascii="Leelawadee" w:hAnsi="Leelawadee" w:cs="Leelawadee"/>
          <w:color w:val="000000" w:themeColor="text1"/>
          <w:sz w:val="20"/>
          <w:u w:val="none"/>
          <w:lang w:val="pt-BR"/>
        </w:rPr>
        <w:t>doze</w:t>
      </w:r>
      <w:r w:rsidRPr="001478A6">
        <w:rPr>
          <w:rStyle w:val="DeltaViewInsertion"/>
          <w:rFonts w:ascii="Leelawadee" w:hAnsi="Leelawadee" w:cs="Leelawadee"/>
          <w:color w:val="000000" w:themeColor="text1"/>
          <w:sz w:val="20"/>
          <w:u w:val="none"/>
          <w:lang w:val="pt-BR"/>
        </w:rPr>
        <w:t xml:space="preserve">) Dias Úteis contados do recebimento, pela Emissora, de comunicação por escrito a ser enviada pela Debenturista à Emissora por meio de carta protocolada no endereço constante do item </w:t>
      </w:r>
      <w:r w:rsidRPr="00030ECF">
        <w:rPr>
          <w:rStyle w:val="DeltaViewInsertion"/>
          <w:rFonts w:ascii="Leelawadee" w:hAnsi="Leelawadee" w:cs="Leelawadee"/>
          <w:color w:val="000000" w:themeColor="text1"/>
          <w:sz w:val="20"/>
          <w:u w:val="none"/>
          <w:lang w:val="pt-BR"/>
        </w:rPr>
        <w:fldChar w:fldCharType="begin"/>
      </w:r>
      <w:r w:rsidRPr="001478A6">
        <w:rPr>
          <w:rStyle w:val="DeltaViewInsertion"/>
          <w:rFonts w:ascii="Leelawadee" w:hAnsi="Leelawadee" w:cs="Leelawadee"/>
          <w:color w:val="000000" w:themeColor="text1"/>
          <w:sz w:val="20"/>
          <w:u w:val="none"/>
          <w:lang w:val="pt-BR"/>
        </w:rPr>
        <w:instrText xml:space="preserve"> REF _Ref522521727 \w \p \h </w:instrText>
      </w:r>
      <w:r w:rsidR="00D117B8" w:rsidRPr="001478A6">
        <w:rPr>
          <w:rStyle w:val="DeltaViewInsertion"/>
          <w:rFonts w:ascii="Leelawadee" w:hAnsi="Leelawadee" w:cs="Leelawadee"/>
          <w:color w:val="000000" w:themeColor="text1"/>
          <w:sz w:val="20"/>
          <w:u w:val="none"/>
          <w:lang w:val="pt-BR"/>
        </w:rPr>
        <w:instrText xml:space="preserve"> \* MERGEFORMAT </w:instrText>
      </w:r>
      <w:r w:rsidRPr="00030ECF">
        <w:rPr>
          <w:rStyle w:val="DeltaViewInsertion"/>
          <w:rFonts w:ascii="Leelawadee" w:hAnsi="Leelawadee" w:cs="Leelawadee"/>
          <w:color w:val="000000" w:themeColor="text1"/>
          <w:sz w:val="20"/>
          <w:u w:val="none"/>
          <w:lang w:val="pt-BR"/>
        </w:rPr>
      </w:r>
      <w:r w:rsidRPr="00030ECF">
        <w:rPr>
          <w:rStyle w:val="DeltaViewInsertion"/>
          <w:rFonts w:ascii="Leelawadee" w:hAnsi="Leelawadee" w:cs="Leelawadee"/>
          <w:color w:val="000000" w:themeColor="text1"/>
          <w:sz w:val="20"/>
          <w:u w:val="none"/>
          <w:lang w:val="pt-BR"/>
        </w:rPr>
        <w:fldChar w:fldCharType="separate"/>
      </w:r>
      <w:r w:rsidR="00B2470D">
        <w:rPr>
          <w:rStyle w:val="DeltaViewInsertion"/>
          <w:rFonts w:ascii="Leelawadee" w:hAnsi="Leelawadee" w:cs="Leelawadee"/>
          <w:color w:val="000000" w:themeColor="text1"/>
          <w:sz w:val="20"/>
          <w:u w:val="none"/>
          <w:lang w:val="pt-BR"/>
        </w:rPr>
        <w:t>15.1 abaixo</w:t>
      </w:r>
      <w:r w:rsidRPr="00030ECF">
        <w:rPr>
          <w:rStyle w:val="DeltaViewInsertion"/>
          <w:rFonts w:ascii="Leelawadee" w:hAnsi="Leelawadee" w:cs="Leelawadee"/>
          <w:color w:val="000000" w:themeColor="text1"/>
          <w:sz w:val="20"/>
          <w:u w:val="none"/>
          <w:lang w:val="pt-BR"/>
        </w:rPr>
        <w:fldChar w:fldCharType="end"/>
      </w:r>
      <w:r w:rsidRPr="001478A6">
        <w:rPr>
          <w:rStyle w:val="DeltaViewInsertion"/>
          <w:rFonts w:ascii="Leelawadee" w:hAnsi="Leelawadee" w:cs="Leelawadee"/>
          <w:color w:val="000000" w:themeColor="text1"/>
          <w:sz w:val="20"/>
          <w:u w:val="none"/>
          <w:lang w:val="pt-BR"/>
        </w:rPr>
        <w:t xml:space="preserve"> desta Escritura, sob pena de, em não o fazendo, ficar obrigada, ainda, ao pagamento dos encargos moratórios previstos no item </w:t>
      </w:r>
      <w:r w:rsidRPr="00030ECF">
        <w:rPr>
          <w:rStyle w:val="DeltaViewInsertion"/>
          <w:rFonts w:ascii="Leelawadee" w:hAnsi="Leelawadee" w:cs="Leelawadee"/>
          <w:color w:val="000000" w:themeColor="text1"/>
          <w:sz w:val="20"/>
          <w:u w:val="none"/>
          <w:lang w:val="pt-BR"/>
        </w:rPr>
        <w:fldChar w:fldCharType="begin"/>
      </w:r>
      <w:r w:rsidRPr="001478A6">
        <w:rPr>
          <w:rStyle w:val="DeltaViewInsertion"/>
          <w:rFonts w:ascii="Leelawadee" w:hAnsi="Leelawadee" w:cs="Leelawadee"/>
          <w:color w:val="000000" w:themeColor="text1"/>
          <w:sz w:val="20"/>
          <w:u w:val="none"/>
          <w:lang w:val="pt-BR"/>
        </w:rPr>
        <w:instrText xml:space="preserve"> REF _Ref522176140 \w \p \h </w:instrText>
      </w:r>
      <w:r w:rsidR="00D117B8" w:rsidRPr="001478A6">
        <w:rPr>
          <w:rStyle w:val="DeltaViewInsertion"/>
          <w:rFonts w:ascii="Leelawadee" w:hAnsi="Leelawadee" w:cs="Leelawadee"/>
          <w:color w:val="000000" w:themeColor="text1"/>
          <w:sz w:val="20"/>
          <w:u w:val="none"/>
          <w:lang w:val="pt-BR"/>
        </w:rPr>
        <w:instrText xml:space="preserve"> \* MERGEFORMAT </w:instrText>
      </w:r>
      <w:r w:rsidRPr="00030ECF">
        <w:rPr>
          <w:rStyle w:val="DeltaViewInsertion"/>
          <w:rFonts w:ascii="Leelawadee" w:hAnsi="Leelawadee" w:cs="Leelawadee"/>
          <w:color w:val="000000" w:themeColor="text1"/>
          <w:sz w:val="20"/>
          <w:u w:val="none"/>
          <w:lang w:val="pt-BR"/>
        </w:rPr>
      </w:r>
      <w:r w:rsidRPr="00030ECF">
        <w:rPr>
          <w:rStyle w:val="DeltaViewInsertion"/>
          <w:rFonts w:ascii="Leelawadee" w:hAnsi="Leelawadee" w:cs="Leelawadee"/>
          <w:color w:val="000000" w:themeColor="text1"/>
          <w:sz w:val="20"/>
          <w:u w:val="none"/>
          <w:lang w:val="pt-BR"/>
        </w:rPr>
        <w:fldChar w:fldCharType="separate"/>
      </w:r>
      <w:r w:rsidR="00B2470D">
        <w:rPr>
          <w:rStyle w:val="DeltaViewInsertion"/>
          <w:rFonts w:ascii="Leelawadee" w:hAnsi="Leelawadee" w:cs="Leelawadee"/>
          <w:color w:val="000000" w:themeColor="text1"/>
          <w:sz w:val="20"/>
          <w:u w:val="none"/>
          <w:lang w:val="pt-BR"/>
        </w:rPr>
        <w:t>6.10 acima</w:t>
      </w:r>
      <w:r w:rsidRPr="00030ECF">
        <w:rPr>
          <w:rStyle w:val="DeltaViewInsertion"/>
          <w:rFonts w:ascii="Leelawadee" w:hAnsi="Leelawadee" w:cs="Leelawadee"/>
          <w:color w:val="000000" w:themeColor="text1"/>
          <w:sz w:val="20"/>
          <w:u w:val="none"/>
          <w:lang w:val="pt-BR"/>
        </w:rPr>
        <w:fldChar w:fldCharType="end"/>
      </w:r>
      <w:r w:rsidR="00CB1794">
        <w:rPr>
          <w:rStyle w:val="DeltaViewInsertion"/>
          <w:rFonts w:ascii="Leelawadee" w:hAnsi="Leelawadee" w:cs="Leelawadee"/>
          <w:color w:val="000000" w:themeColor="text1"/>
          <w:sz w:val="20"/>
          <w:u w:val="none"/>
          <w:lang w:val="pt-BR"/>
        </w:rPr>
        <w:t xml:space="preserve"> (“</w:t>
      </w:r>
      <w:r w:rsidR="00CB1794" w:rsidRPr="00443B70">
        <w:rPr>
          <w:rStyle w:val="DeltaViewInsertion"/>
          <w:rFonts w:ascii="Leelawadee" w:hAnsi="Leelawadee" w:cs="Leelawadee"/>
          <w:color w:val="000000" w:themeColor="text1"/>
          <w:sz w:val="20"/>
          <w:u w:val="single"/>
          <w:lang w:val="pt-BR"/>
        </w:rPr>
        <w:t>Valor de Vencimento Antecipado</w:t>
      </w:r>
      <w:r w:rsidR="00CB1794">
        <w:rPr>
          <w:rStyle w:val="DeltaViewInsertion"/>
          <w:rFonts w:ascii="Leelawadee" w:hAnsi="Leelawadee" w:cs="Leelawadee"/>
          <w:color w:val="000000" w:themeColor="text1"/>
          <w:sz w:val="20"/>
          <w:u w:val="none"/>
          <w:lang w:val="pt-BR"/>
        </w:rPr>
        <w:t>”)</w:t>
      </w:r>
      <w:r w:rsidRPr="001478A6">
        <w:rPr>
          <w:rStyle w:val="DeltaViewInsertion"/>
          <w:rFonts w:ascii="Leelawadee" w:hAnsi="Leelawadee" w:cs="Leelawadee"/>
          <w:color w:val="000000" w:themeColor="text1"/>
          <w:sz w:val="20"/>
          <w:u w:val="none"/>
          <w:lang w:val="pt-BR"/>
        </w:rPr>
        <w:t>.</w:t>
      </w:r>
      <w:r w:rsidR="006D4FDC" w:rsidRPr="001478A6">
        <w:rPr>
          <w:rStyle w:val="DeltaViewInsertion"/>
          <w:rFonts w:ascii="Leelawadee" w:hAnsi="Leelawadee" w:cs="Leelawadee"/>
          <w:color w:val="000000" w:themeColor="text1"/>
          <w:sz w:val="20"/>
          <w:u w:val="none"/>
          <w:lang w:val="pt-BR"/>
        </w:rPr>
        <w:t xml:space="preserve"> </w:t>
      </w:r>
    </w:p>
    <w:p w14:paraId="519315F8" w14:textId="77777777" w:rsidR="00D941ED" w:rsidRPr="00AC4244" w:rsidRDefault="00D941ED" w:rsidP="00AC4244">
      <w:pPr>
        <w:pStyle w:val="PargrafodaLista"/>
        <w:spacing w:line="360" w:lineRule="auto"/>
        <w:rPr>
          <w:rFonts w:ascii="Leelawadee" w:hAnsi="Leelawadee"/>
          <w:color w:val="000000" w:themeColor="text1"/>
          <w:w w:val="0"/>
          <w:sz w:val="20"/>
        </w:rPr>
      </w:pPr>
    </w:p>
    <w:p w14:paraId="0894DA9B" w14:textId="7CFA4569" w:rsidR="00D941ED" w:rsidRPr="00030ECF" w:rsidRDefault="00D941ED" w:rsidP="001478A6">
      <w:pPr>
        <w:pStyle w:val="PargrafodaLista"/>
        <w:numPr>
          <w:ilvl w:val="2"/>
          <w:numId w:val="44"/>
        </w:numPr>
        <w:spacing w:line="360" w:lineRule="auto"/>
        <w:ind w:left="709" w:firstLine="0"/>
        <w:contextualSpacing/>
        <w:jc w:val="both"/>
        <w:rPr>
          <w:rFonts w:ascii="Leelawadee" w:hAnsi="Leelawadee" w:cs="Leelawadee"/>
          <w:color w:val="000000" w:themeColor="text1"/>
          <w:w w:val="0"/>
          <w:sz w:val="20"/>
          <w:lang w:val="pt-BR"/>
        </w:rPr>
      </w:pPr>
      <w:bookmarkStart w:id="314" w:name="_Ref45841207"/>
      <w:r w:rsidRPr="001478A6">
        <w:rPr>
          <w:rFonts w:ascii="Leelawadee" w:hAnsi="Leelawadee" w:cs="Leelawadee"/>
          <w:color w:val="000000" w:themeColor="text1"/>
          <w:w w:val="0"/>
          <w:sz w:val="20"/>
          <w:lang w:val="pt-BR"/>
        </w:rPr>
        <w:t xml:space="preserve">Caso seja </w:t>
      </w:r>
      <w:r w:rsidR="00CB1794">
        <w:rPr>
          <w:rFonts w:ascii="Leelawadee" w:hAnsi="Leelawadee" w:cs="Leelawadee"/>
          <w:color w:val="000000" w:themeColor="text1"/>
          <w:w w:val="0"/>
          <w:sz w:val="20"/>
          <w:lang w:val="pt-BR"/>
        </w:rPr>
        <w:t>declarado</w:t>
      </w:r>
      <w:r w:rsidRPr="001478A6">
        <w:rPr>
          <w:rFonts w:ascii="Leelawadee" w:hAnsi="Leelawadee" w:cs="Leelawadee"/>
          <w:color w:val="000000" w:themeColor="text1"/>
          <w:w w:val="0"/>
          <w:sz w:val="20"/>
          <w:lang w:val="pt-BR"/>
        </w:rPr>
        <w:t xml:space="preserve"> o </w:t>
      </w:r>
      <w:r w:rsidR="00CB1794">
        <w:rPr>
          <w:rFonts w:ascii="Leelawadee" w:hAnsi="Leelawadee" w:cs="Leelawadee"/>
          <w:color w:val="000000" w:themeColor="text1"/>
          <w:w w:val="0"/>
          <w:sz w:val="20"/>
          <w:lang w:val="pt-BR"/>
        </w:rPr>
        <w:t xml:space="preserve">vencimento antecipado das Debêntures nas hipóteses previstas no item </w:t>
      </w:r>
      <w:r w:rsidR="00CB1794">
        <w:rPr>
          <w:rFonts w:ascii="Leelawadee" w:hAnsi="Leelawadee" w:cs="Leelawadee"/>
          <w:color w:val="000000" w:themeColor="text1"/>
          <w:w w:val="0"/>
          <w:sz w:val="20"/>
          <w:lang w:val="pt-BR"/>
        </w:rPr>
        <w:fldChar w:fldCharType="begin"/>
      </w:r>
      <w:r w:rsidR="00CB1794">
        <w:rPr>
          <w:rFonts w:ascii="Leelawadee" w:hAnsi="Leelawadee" w:cs="Leelawadee"/>
          <w:color w:val="000000" w:themeColor="text1"/>
          <w:w w:val="0"/>
          <w:sz w:val="20"/>
          <w:lang w:val="pt-BR"/>
        </w:rPr>
        <w:instrText xml:space="preserve"> REF _Ref27512382 \r \h </w:instrText>
      </w:r>
      <w:r w:rsidR="00CB1794">
        <w:rPr>
          <w:rFonts w:ascii="Leelawadee" w:hAnsi="Leelawadee" w:cs="Leelawadee"/>
          <w:color w:val="000000" w:themeColor="text1"/>
          <w:w w:val="0"/>
          <w:sz w:val="20"/>
          <w:lang w:val="pt-BR"/>
        </w:rPr>
      </w:r>
      <w:r w:rsidR="00CB1794">
        <w:rPr>
          <w:rFonts w:ascii="Leelawadee" w:hAnsi="Leelawadee" w:cs="Leelawadee"/>
          <w:color w:val="000000" w:themeColor="text1"/>
          <w:w w:val="0"/>
          <w:sz w:val="20"/>
          <w:lang w:val="pt-BR"/>
        </w:rPr>
        <w:fldChar w:fldCharType="separate"/>
      </w:r>
      <w:r w:rsidR="00B2470D">
        <w:rPr>
          <w:rFonts w:ascii="Leelawadee" w:hAnsi="Leelawadee" w:cs="Leelawadee"/>
          <w:color w:val="000000" w:themeColor="text1"/>
          <w:w w:val="0"/>
          <w:sz w:val="20"/>
          <w:lang w:val="pt-BR"/>
        </w:rPr>
        <w:t>10.1.1</w:t>
      </w:r>
      <w:r w:rsidR="00CB1794">
        <w:rPr>
          <w:rFonts w:ascii="Leelawadee" w:hAnsi="Leelawadee" w:cs="Leelawadee"/>
          <w:color w:val="000000" w:themeColor="text1"/>
          <w:w w:val="0"/>
          <w:sz w:val="20"/>
          <w:lang w:val="pt-BR"/>
        </w:rPr>
        <w:fldChar w:fldCharType="end"/>
      </w:r>
      <w:r w:rsidR="00CB1794">
        <w:rPr>
          <w:rFonts w:ascii="Leelawadee" w:hAnsi="Leelawadee" w:cs="Leelawadee"/>
          <w:color w:val="000000" w:themeColor="text1"/>
          <w:w w:val="0"/>
          <w:sz w:val="20"/>
          <w:lang w:val="pt-BR"/>
        </w:rPr>
        <w:t>, acima</w:t>
      </w:r>
      <w:r w:rsidRPr="001478A6">
        <w:rPr>
          <w:rFonts w:ascii="Leelawadee" w:hAnsi="Leelawadee" w:cs="Leelawadee"/>
          <w:color w:val="000000" w:themeColor="text1"/>
          <w:w w:val="0"/>
          <w:sz w:val="20"/>
          <w:lang w:val="pt-BR"/>
        </w:rPr>
        <w:t xml:space="preserve">, </w:t>
      </w:r>
      <w:r w:rsidR="00A61FE7" w:rsidRPr="001478A6">
        <w:rPr>
          <w:rFonts w:ascii="Leelawadee" w:hAnsi="Leelawadee" w:cs="Leelawadee"/>
          <w:color w:val="000000" w:themeColor="text1"/>
          <w:w w:val="0"/>
          <w:sz w:val="20"/>
          <w:lang w:val="pt-BR"/>
        </w:rPr>
        <w:t xml:space="preserve">a Emissora obriga-se a efetuar o pagamento do </w:t>
      </w:r>
      <w:r w:rsidR="00CB1794">
        <w:rPr>
          <w:rFonts w:ascii="Leelawadee" w:hAnsi="Leelawadee" w:cs="Leelawadee"/>
          <w:color w:val="000000" w:themeColor="text1"/>
          <w:w w:val="0"/>
          <w:sz w:val="20"/>
          <w:lang w:val="pt-BR"/>
        </w:rPr>
        <w:t xml:space="preserve">Valor de Vencimento Antecipado </w:t>
      </w:r>
      <w:bookmarkEnd w:id="314"/>
      <w:r w:rsidR="00866E32">
        <w:rPr>
          <w:rFonts w:ascii="Leelawadee" w:hAnsi="Leelawadee" w:cs="Leelawadee"/>
          <w:color w:val="000000" w:themeColor="text1"/>
          <w:w w:val="0"/>
          <w:sz w:val="20"/>
          <w:lang w:val="pt-BR"/>
        </w:rPr>
        <w:t xml:space="preserve">acrescido de multa calculada de forma equivalente à utilizada para o cálculo do Prêmio, de acordo com o item </w:t>
      </w:r>
      <w:r w:rsidR="003E7509">
        <w:rPr>
          <w:rFonts w:ascii="Leelawadee" w:hAnsi="Leelawadee" w:cs="Leelawadee"/>
          <w:color w:val="000000" w:themeColor="text1"/>
          <w:w w:val="0"/>
          <w:sz w:val="20"/>
          <w:lang w:val="pt-BR"/>
        </w:rPr>
        <w:fldChar w:fldCharType="begin"/>
      </w:r>
      <w:r w:rsidR="003E7509">
        <w:rPr>
          <w:rFonts w:ascii="Leelawadee" w:hAnsi="Leelawadee" w:cs="Leelawadee"/>
          <w:color w:val="000000" w:themeColor="text1"/>
          <w:w w:val="0"/>
          <w:sz w:val="20"/>
          <w:lang w:val="pt-BR"/>
        </w:rPr>
        <w:instrText xml:space="preserve"> REF _Ref48179309 \r \h </w:instrText>
      </w:r>
      <w:r w:rsidR="003E7509">
        <w:rPr>
          <w:rFonts w:ascii="Leelawadee" w:hAnsi="Leelawadee" w:cs="Leelawadee"/>
          <w:color w:val="000000" w:themeColor="text1"/>
          <w:w w:val="0"/>
          <w:sz w:val="20"/>
          <w:lang w:val="pt-BR"/>
        </w:rPr>
      </w:r>
      <w:r w:rsidR="003E7509">
        <w:rPr>
          <w:rFonts w:ascii="Leelawadee" w:hAnsi="Leelawadee" w:cs="Leelawadee"/>
          <w:color w:val="000000" w:themeColor="text1"/>
          <w:w w:val="0"/>
          <w:sz w:val="20"/>
          <w:lang w:val="pt-BR"/>
        </w:rPr>
        <w:fldChar w:fldCharType="separate"/>
      </w:r>
      <w:r w:rsidR="00B2470D">
        <w:rPr>
          <w:rFonts w:ascii="Leelawadee" w:hAnsi="Leelawadee" w:cs="Leelawadee"/>
          <w:color w:val="000000" w:themeColor="text1"/>
          <w:w w:val="0"/>
          <w:sz w:val="20"/>
          <w:lang w:val="pt-BR"/>
        </w:rPr>
        <w:t>9.3</w:t>
      </w:r>
      <w:r w:rsidR="003E7509">
        <w:rPr>
          <w:rFonts w:ascii="Leelawadee" w:hAnsi="Leelawadee" w:cs="Leelawadee"/>
          <w:color w:val="000000" w:themeColor="text1"/>
          <w:w w:val="0"/>
          <w:sz w:val="20"/>
          <w:lang w:val="pt-BR"/>
        </w:rPr>
        <w:fldChar w:fldCharType="end"/>
      </w:r>
      <w:r w:rsidR="00866E32">
        <w:rPr>
          <w:rFonts w:ascii="Leelawadee" w:hAnsi="Leelawadee" w:cs="Leelawadee"/>
          <w:color w:val="000000" w:themeColor="text1"/>
          <w:w w:val="0"/>
          <w:sz w:val="20"/>
          <w:lang w:val="pt-BR"/>
        </w:rPr>
        <w:t xml:space="preserve"> desta Escritura</w:t>
      </w:r>
      <w:r w:rsidR="003E7509">
        <w:rPr>
          <w:rFonts w:ascii="Leelawadee" w:hAnsi="Leelawadee" w:cs="Leelawadee"/>
          <w:color w:val="000000" w:themeColor="text1"/>
          <w:sz w:val="20"/>
          <w:lang w:val="pt-BR"/>
        </w:rPr>
        <w:t>.</w:t>
      </w:r>
    </w:p>
    <w:p w14:paraId="68861589" w14:textId="6BE7FF9C" w:rsidR="00AD43B0" w:rsidRPr="001478A6" w:rsidRDefault="00AD43B0" w:rsidP="00B2470D">
      <w:pPr>
        <w:pStyle w:val="PargrafodaLista"/>
        <w:spacing w:line="360" w:lineRule="auto"/>
        <w:ind w:left="709"/>
        <w:contextualSpacing/>
        <w:jc w:val="both"/>
        <w:rPr>
          <w:rFonts w:ascii="Leelawadee" w:hAnsi="Leelawadee" w:cs="Leelawadee"/>
          <w:color w:val="000000" w:themeColor="text1"/>
          <w:w w:val="0"/>
          <w:sz w:val="20"/>
        </w:rPr>
      </w:pPr>
    </w:p>
    <w:p w14:paraId="3E45F7D0" w14:textId="3975B953" w:rsidR="005B1092" w:rsidRPr="00AC4244" w:rsidRDefault="005B1092" w:rsidP="001478A6">
      <w:pPr>
        <w:pStyle w:val="PargrafodaLista"/>
        <w:numPr>
          <w:ilvl w:val="1"/>
          <w:numId w:val="44"/>
        </w:numPr>
        <w:spacing w:line="360" w:lineRule="auto"/>
        <w:ind w:left="0" w:firstLine="0"/>
        <w:contextualSpacing/>
        <w:jc w:val="both"/>
        <w:rPr>
          <w:rFonts w:ascii="Leelawadee" w:hAnsi="Leelawadee"/>
          <w:color w:val="000000" w:themeColor="text1"/>
          <w:w w:val="0"/>
          <w:sz w:val="20"/>
          <w:lang w:val="pt-BR"/>
        </w:rPr>
      </w:pPr>
      <w:r w:rsidRPr="001478A6">
        <w:rPr>
          <w:rFonts w:ascii="Leelawadee" w:hAnsi="Leelawadee" w:cs="Leelawadee"/>
          <w:color w:val="000000" w:themeColor="text1"/>
          <w:w w:val="0"/>
          <w:sz w:val="20"/>
          <w:lang w:val="pt-BR"/>
        </w:rPr>
        <w:t xml:space="preserve">Para os devidos fins, a Emissora reconhece desde já que, no caso de pedido de recuperação judicial da Emissora, os Créditos Imobiliários não se submeterão aos efeitos da recuperação judicial, uma vez que se encontram vinculados ao </w:t>
      </w:r>
      <w:r w:rsidRPr="00B2470D">
        <w:rPr>
          <w:rFonts w:ascii="Leelawadee" w:hAnsi="Leelawadee" w:cs="Leelawadee"/>
          <w:color w:val="000000" w:themeColor="text1"/>
          <w:w w:val="0"/>
          <w:sz w:val="20"/>
          <w:lang w:val="pt-BR"/>
        </w:rPr>
        <w:t>Contrato de Cessão Fiduciária e ao Contrato de Alienação Fiduciária de Imóvel, na forma do §</w:t>
      </w:r>
      <w:r w:rsidR="002B221E" w:rsidRPr="00B2470D">
        <w:rPr>
          <w:rFonts w:ascii="Leelawadee" w:hAnsi="Leelawadee" w:cs="Leelawadee"/>
          <w:color w:val="000000" w:themeColor="text1"/>
          <w:w w:val="0"/>
          <w:sz w:val="20"/>
          <w:lang w:val="pt-BR"/>
        </w:rPr>
        <w:t>3</w:t>
      </w:r>
      <w:r w:rsidRPr="00B2470D">
        <w:rPr>
          <w:rFonts w:ascii="Leelawadee" w:hAnsi="Leelawadee" w:cs="Leelawadee"/>
          <w:color w:val="000000" w:themeColor="text1"/>
          <w:w w:val="0"/>
          <w:sz w:val="20"/>
          <w:lang w:val="pt-BR"/>
        </w:rPr>
        <w:t>º do Artigo 49 da Lei n.º 11.101/2005.</w:t>
      </w:r>
    </w:p>
    <w:p w14:paraId="55871F18" w14:textId="77777777" w:rsidR="005B1092" w:rsidRPr="001478A6" w:rsidRDefault="005B1092" w:rsidP="001478A6">
      <w:pPr>
        <w:spacing w:line="360" w:lineRule="auto"/>
        <w:contextualSpacing/>
        <w:jc w:val="both"/>
        <w:rPr>
          <w:rFonts w:ascii="Leelawadee" w:hAnsi="Leelawadee" w:cs="Leelawadee"/>
          <w:color w:val="000000" w:themeColor="text1"/>
          <w:w w:val="0"/>
          <w:sz w:val="20"/>
          <w:szCs w:val="20"/>
        </w:rPr>
      </w:pPr>
    </w:p>
    <w:p w14:paraId="73E48E2D" w14:textId="33C08DB8" w:rsidR="00F54CE3" w:rsidRPr="001478A6" w:rsidRDefault="005B1092" w:rsidP="006117F8">
      <w:pPr>
        <w:pStyle w:val="Ttulo1"/>
        <w:rPr>
          <w:w w:val="0"/>
        </w:rPr>
      </w:pPr>
      <w:bookmarkStart w:id="315" w:name="_DV_M267"/>
      <w:bookmarkStart w:id="316" w:name="_Toc499990368"/>
      <w:bookmarkEnd w:id="315"/>
      <w:r w:rsidRPr="001478A6">
        <w:rPr>
          <w:rFonts w:hint="cs"/>
          <w:w w:val="0"/>
        </w:rPr>
        <w:t xml:space="preserve">CLÁUSULA ONZE </w:t>
      </w:r>
      <w:r w:rsidRPr="001478A6">
        <w:rPr>
          <w:rFonts w:hint="cs"/>
        </w:rPr>
        <w:t>–</w:t>
      </w:r>
      <w:r w:rsidRPr="001478A6">
        <w:rPr>
          <w:rFonts w:hint="cs"/>
          <w:w w:val="0"/>
        </w:rPr>
        <w:t xml:space="preserve"> OBRIGAÇÕES ADICIONAIS DA </w:t>
      </w:r>
      <w:bookmarkStart w:id="317" w:name="_DV_M268"/>
      <w:bookmarkEnd w:id="316"/>
      <w:bookmarkEnd w:id="317"/>
      <w:r w:rsidRPr="001478A6">
        <w:rPr>
          <w:rFonts w:hint="cs"/>
          <w:w w:val="0"/>
        </w:rPr>
        <w:t>EMISSORA</w:t>
      </w:r>
    </w:p>
    <w:p w14:paraId="222F50BB" w14:textId="77777777" w:rsidR="00F54CE3" w:rsidRPr="001478A6" w:rsidRDefault="00F54CE3" w:rsidP="001478A6">
      <w:pPr>
        <w:spacing w:line="360" w:lineRule="auto"/>
        <w:contextualSpacing/>
        <w:jc w:val="both"/>
        <w:rPr>
          <w:rFonts w:ascii="Leelawadee" w:hAnsi="Leelawadee" w:cs="Leelawadee"/>
          <w:color w:val="000000" w:themeColor="text1"/>
          <w:w w:val="0"/>
          <w:sz w:val="20"/>
          <w:szCs w:val="20"/>
        </w:rPr>
      </w:pPr>
    </w:p>
    <w:p w14:paraId="0C38DD7E" w14:textId="1D60BEE5" w:rsidR="00F54CE3" w:rsidRPr="001478A6" w:rsidRDefault="00F54CE3" w:rsidP="001478A6">
      <w:pPr>
        <w:pStyle w:val="PargrafodaLista"/>
        <w:numPr>
          <w:ilvl w:val="1"/>
          <w:numId w:val="45"/>
        </w:numPr>
        <w:spacing w:line="360" w:lineRule="auto"/>
        <w:ind w:left="0" w:firstLine="0"/>
        <w:contextualSpacing/>
        <w:jc w:val="both"/>
        <w:rPr>
          <w:rFonts w:ascii="Leelawadee" w:hAnsi="Leelawadee" w:cs="Leelawadee"/>
          <w:color w:val="000000" w:themeColor="text1"/>
          <w:w w:val="0"/>
          <w:sz w:val="20"/>
          <w:lang w:val="pt-BR"/>
        </w:rPr>
      </w:pPr>
      <w:bookmarkStart w:id="318" w:name="_DV_M269"/>
      <w:bookmarkStart w:id="319" w:name="_Ref24998743"/>
      <w:bookmarkEnd w:id="318"/>
      <w:r w:rsidRPr="001478A6">
        <w:rPr>
          <w:rFonts w:ascii="Leelawadee" w:hAnsi="Leelawadee" w:cs="Leelawadee"/>
          <w:color w:val="000000" w:themeColor="text1"/>
          <w:w w:val="0"/>
          <w:sz w:val="20"/>
          <w:lang w:val="pt-BR"/>
        </w:rPr>
        <w:t xml:space="preserve">Observadas as demais obrigações previstas nesta Escritura, </w:t>
      </w:r>
      <w:bookmarkStart w:id="320" w:name="_DV_C376"/>
      <w:r w:rsidRPr="001478A6">
        <w:rPr>
          <w:rStyle w:val="DeltaViewInsertion"/>
          <w:rFonts w:ascii="Leelawadee" w:hAnsi="Leelawadee" w:cs="Leelawadee"/>
          <w:color w:val="000000" w:themeColor="text1"/>
          <w:w w:val="0"/>
          <w:sz w:val="20"/>
          <w:u w:val="none"/>
          <w:lang w:val="pt-BR"/>
        </w:rPr>
        <w:t xml:space="preserve">enquanto o saldo devedor das Debêntures não for integralmente pago, </w:t>
      </w:r>
      <w:bookmarkStart w:id="321" w:name="_DV_M270"/>
      <w:bookmarkEnd w:id="320"/>
      <w:bookmarkEnd w:id="321"/>
      <w:r w:rsidRPr="001478A6">
        <w:rPr>
          <w:rFonts w:ascii="Leelawadee" w:hAnsi="Leelawadee" w:cs="Leelawadee"/>
          <w:color w:val="000000" w:themeColor="text1"/>
          <w:w w:val="0"/>
          <w:sz w:val="20"/>
          <w:lang w:val="pt-BR"/>
        </w:rPr>
        <w:t>a Emissora obriga-se, ainda, a</w:t>
      </w:r>
      <w:r w:rsidR="00CE0BDE" w:rsidRPr="001478A6">
        <w:rPr>
          <w:rFonts w:ascii="Leelawadee" w:hAnsi="Leelawadee" w:cs="Leelawadee"/>
          <w:color w:val="000000" w:themeColor="text1"/>
          <w:w w:val="0"/>
          <w:sz w:val="20"/>
          <w:lang w:val="pt-BR"/>
        </w:rPr>
        <w:t>:</w:t>
      </w:r>
      <w:bookmarkEnd w:id="319"/>
    </w:p>
    <w:p w14:paraId="3804C20D" w14:textId="77777777" w:rsidR="000E531C" w:rsidRPr="001478A6" w:rsidRDefault="000E531C" w:rsidP="001478A6">
      <w:pPr>
        <w:spacing w:line="360" w:lineRule="auto"/>
        <w:contextualSpacing/>
        <w:jc w:val="both"/>
        <w:rPr>
          <w:rFonts w:ascii="Leelawadee" w:hAnsi="Leelawadee" w:cs="Leelawadee"/>
          <w:color w:val="000000" w:themeColor="text1"/>
          <w:w w:val="0"/>
          <w:sz w:val="20"/>
          <w:szCs w:val="20"/>
        </w:rPr>
      </w:pPr>
    </w:p>
    <w:p w14:paraId="1F2B1004" w14:textId="5BB8167D" w:rsidR="00F54CE3" w:rsidRPr="001478A6" w:rsidRDefault="00F54CE3" w:rsidP="001478A6">
      <w:pPr>
        <w:pStyle w:val="PargrafodaLista"/>
        <w:numPr>
          <w:ilvl w:val="0"/>
          <w:numId w:val="47"/>
        </w:numPr>
        <w:spacing w:line="360" w:lineRule="auto"/>
        <w:ind w:hanging="11"/>
        <w:contextualSpacing/>
        <w:jc w:val="both"/>
        <w:rPr>
          <w:rFonts w:ascii="Leelawadee" w:hAnsi="Leelawadee" w:cs="Leelawadee"/>
          <w:color w:val="000000" w:themeColor="text1"/>
          <w:sz w:val="20"/>
          <w:lang w:val="pt-BR"/>
        </w:rPr>
      </w:pPr>
      <w:bookmarkStart w:id="322" w:name="_Ref522182188"/>
      <w:r w:rsidRPr="001478A6">
        <w:rPr>
          <w:rFonts w:ascii="Leelawadee" w:hAnsi="Leelawadee" w:cs="Leelawadee"/>
          <w:color w:val="000000" w:themeColor="text1"/>
          <w:sz w:val="20"/>
          <w:lang w:val="pt-BR"/>
        </w:rPr>
        <w:t>Fornecer à Debenturista</w:t>
      </w:r>
      <w:r w:rsidR="005B1092" w:rsidRPr="001478A6">
        <w:rPr>
          <w:rFonts w:ascii="Leelawadee" w:hAnsi="Leelawadee" w:cs="Leelawadee"/>
          <w:color w:val="000000" w:themeColor="text1"/>
          <w:sz w:val="20"/>
          <w:lang w:val="pt-BR"/>
        </w:rPr>
        <w:t>,</w:t>
      </w:r>
      <w:r w:rsidR="003F6B44" w:rsidRPr="001478A6">
        <w:rPr>
          <w:rFonts w:ascii="Leelawadee" w:hAnsi="Leelawadee" w:cs="Leelawadee"/>
          <w:color w:val="000000" w:themeColor="text1"/>
          <w:sz w:val="20"/>
          <w:lang w:val="pt-BR"/>
        </w:rPr>
        <w:t xml:space="preserve"> ao Agente Fiduciário dos CRI</w:t>
      </w:r>
      <w:r w:rsidRPr="001478A6">
        <w:rPr>
          <w:rFonts w:ascii="Leelawadee" w:hAnsi="Leelawadee" w:cs="Leelawadee"/>
          <w:color w:val="000000" w:themeColor="text1"/>
          <w:sz w:val="20"/>
          <w:lang w:val="pt-BR"/>
        </w:rPr>
        <w:t>, a partir da Data de Emissão:</w:t>
      </w:r>
      <w:bookmarkEnd w:id="322"/>
    </w:p>
    <w:p w14:paraId="590C01F7" w14:textId="77777777" w:rsidR="00357146" w:rsidRPr="001478A6" w:rsidRDefault="00357146" w:rsidP="001478A6">
      <w:pPr>
        <w:shd w:val="clear" w:color="auto" w:fill="FFFFFF"/>
        <w:spacing w:line="360" w:lineRule="auto"/>
        <w:ind w:left="1418" w:firstLine="1"/>
        <w:contextualSpacing/>
        <w:jc w:val="both"/>
        <w:rPr>
          <w:rFonts w:ascii="Leelawadee" w:hAnsi="Leelawadee" w:cs="Leelawadee"/>
          <w:color w:val="000000" w:themeColor="text1"/>
          <w:w w:val="0"/>
          <w:sz w:val="20"/>
          <w:szCs w:val="20"/>
        </w:rPr>
      </w:pPr>
    </w:p>
    <w:p w14:paraId="3CB43B05" w14:textId="61540A6F" w:rsidR="00357146" w:rsidRPr="001478A6" w:rsidRDefault="00357146" w:rsidP="001478A6">
      <w:pPr>
        <w:pStyle w:val="PargrafodaLista"/>
        <w:numPr>
          <w:ilvl w:val="0"/>
          <w:numId w:val="15"/>
        </w:numPr>
        <w:shd w:val="clear" w:color="auto" w:fill="FFFFFF"/>
        <w:spacing w:line="360" w:lineRule="auto"/>
        <w:ind w:left="1418" w:firstLine="1"/>
        <w:contextualSpacing/>
        <w:jc w:val="both"/>
        <w:rPr>
          <w:rFonts w:ascii="Leelawadee" w:hAnsi="Leelawadee" w:cs="Leelawadee"/>
          <w:color w:val="000000" w:themeColor="text1"/>
          <w:w w:val="0"/>
          <w:sz w:val="20"/>
          <w:lang w:val="pt-BR"/>
        </w:rPr>
      </w:pPr>
      <w:r w:rsidRPr="001478A6">
        <w:rPr>
          <w:rFonts w:ascii="Leelawadee" w:hAnsi="Leelawadee" w:cs="Leelawadee"/>
          <w:sz w:val="20"/>
          <w:lang w:val="pt-BR"/>
        </w:rPr>
        <w:t>anualmente, até o dia 30 de janeiro de cada ano, declaração informando a não ocorrência de um Evento de Vencimento Antecipado;</w:t>
      </w:r>
    </w:p>
    <w:p w14:paraId="21186D8A" w14:textId="77777777" w:rsidR="00F54CE3" w:rsidRPr="001478A6" w:rsidRDefault="00F54CE3" w:rsidP="001478A6">
      <w:pPr>
        <w:shd w:val="clear" w:color="auto" w:fill="FFFFFF"/>
        <w:spacing w:line="360" w:lineRule="auto"/>
        <w:ind w:left="1418" w:firstLine="1"/>
        <w:contextualSpacing/>
        <w:jc w:val="both"/>
        <w:rPr>
          <w:rFonts w:ascii="Leelawadee" w:hAnsi="Leelawadee" w:cs="Leelawadee"/>
          <w:color w:val="000000" w:themeColor="text1"/>
          <w:w w:val="0"/>
          <w:sz w:val="20"/>
          <w:szCs w:val="20"/>
        </w:rPr>
      </w:pPr>
    </w:p>
    <w:p w14:paraId="412F180E" w14:textId="6B0EADCF" w:rsidR="00F54CE3" w:rsidRPr="001478A6" w:rsidRDefault="00F54CE3" w:rsidP="001478A6">
      <w:pPr>
        <w:pStyle w:val="PargrafodaLista"/>
        <w:numPr>
          <w:ilvl w:val="0"/>
          <w:numId w:val="15"/>
        </w:numPr>
        <w:shd w:val="clear" w:color="auto" w:fill="FFFFFF"/>
        <w:spacing w:line="360" w:lineRule="auto"/>
        <w:ind w:left="1418" w:firstLine="1"/>
        <w:contextualSpacing/>
        <w:jc w:val="both"/>
        <w:rPr>
          <w:rFonts w:ascii="Leelawadee" w:hAnsi="Leelawadee" w:cs="Leelawadee"/>
          <w:color w:val="000000" w:themeColor="text1"/>
          <w:w w:val="0"/>
          <w:sz w:val="20"/>
          <w:lang w:val="pt-BR"/>
        </w:rPr>
      </w:pPr>
      <w:r w:rsidRPr="001478A6">
        <w:rPr>
          <w:rFonts w:ascii="Leelawadee" w:hAnsi="Leelawadee" w:cs="Leelawadee"/>
          <w:color w:val="000000" w:themeColor="text1"/>
          <w:w w:val="0"/>
          <w:sz w:val="20"/>
          <w:lang w:val="pt-BR"/>
        </w:rPr>
        <w:t>cópia de qualquer decisão ou sentença judicial envolvendo procedimento de valor equivalente a, no mínimo, R$</w:t>
      </w:r>
      <w:r w:rsidR="00BD57D6" w:rsidRPr="001478A6">
        <w:rPr>
          <w:rFonts w:ascii="Leelawadee" w:hAnsi="Leelawadee" w:cs="Leelawadee"/>
          <w:color w:val="000000" w:themeColor="text1"/>
          <w:w w:val="0"/>
          <w:sz w:val="20"/>
          <w:lang w:val="pt-BR"/>
        </w:rPr>
        <w:t> </w:t>
      </w:r>
      <w:r w:rsidR="005B1092" w:rsidRPr="001478A6">
        <w:rPr>
          <w:rFonts w:ascii="Leelawadee" w:hAnsi="Leelawadee" w:cs="Leelawadee"/>
          <w:color w:val="000000" w:themeColor="text1"/>
          <w:w w:val="0"/>
          <w:sz w:val="20"/>
          <w:lang w:val="pt-BR"/>
        </w:rPr>
        <w:t>1</w:t>
      </w:r>
      <w:r w:rsidR="00D40186" w:rsidRPr="001478A6">
        <w:rPr>
          <w:rFonts w:ascii="Leelawadee" w:hAnsi="Leelawadee" w:cs="Leelawadee"/>
          <w:color w:val="000000" w:themeColor="text1"/>
          <w:w w:val="0"/>
          <w:sz w:val="20"/>
          <w:lang w:val="pt-BR"/>
        </w:rPr>
        <w:t>.000.000,00 (</w:t>
      </w:r>
      <w:r w:rsidR="005B1092" w:rsidRPr="001478A6">
        <w:rPr>
          <w:rFonts w:ascii="Leelawadee" w:hAnsi="Leelawadee" w:cs="Leelawadee"/>
          <w:color w:val="000000" w:themeColor="text1"/>
          <w:w w:val="0"/>
          <w:sz w:val="20"/>
          <w:lang w:val="pt-BR"/>
        </w:rPr>
        <w:t xml:space="preserve">um milhão </w:t>
      </w:r>
      <w:r w:rsidR="00D41563" w:rsidRPr="001478A6">
        <w:rPr>
          <w:rFonts w:ascii="Leelawadee" w:hAnsi="Leelawadee" w:cs="Leelawadee"/>
          <w:color w:val="000000" w:themeColor="text1"/>
          <w:w w:val="0"/>
          <w:sz w:val="20"/>
          <w:lang w:val="pt-BR"/>
        </w:rPr>
        <w:t>de reais</w:t>
      </w:r>
      <w:r w:rsidR="00D40186" w:rsidRPr="001478A6">
        <w:rPr>
          <w:rFonts w:ascii="Leelawadee" w:hAnsi="Leelawadee" w:cs="Leelawadee"/>
          <w:color w:val="000000" w:themeColor="text1"/>
          <w:w w:val="0"/>
          <w:sz w:val="20"/>
          <w:lang w:val="pt-BR"/>
        </w:rPr>
        <w:t xml:space="preserve">), </w:t>
      </w:r>
      <w:r w:rsidRPr="001478A6">
        <w:rPr>
          <w:rFonts w:ascii="Leelawadee" w:hAnsi="Leelawadee" w:cs="Leelawadee"/>
          <w:color w:val="000000" w:themeColor="text1"/>
          <w:w w:val="0"/>
          <w:sz w:val="20"/>
          <w:lang w:val="pt-BR"/>
        </w:rPr>
        <w:t xml:space="preserve">em até </w:t>
      </w:r>
      <w:r w:rsidR="00151576" w:rsidRPr="001478A6">
        <w:rPr>
          <w:rFonts w:ascii="Leelawadee" w:hAnsi="Leelawadee" w:cs="Leelawadee"/>
          <w:color w:val="000000" w:themeColor="text1"/>
          <w:w w:val="0"/>
          <w:sz w:val="20"/>
          <w:lang w:val="pt-BR"/>
        </w:rPr>
        <w:t>15</w:t>
      </w:r>
      <w:r w:rsidR="005B1092" w:rsidRPr="001478A6">
        <w:rPr>
          <w:rFonts w:ascii="Leelawadee" w:hAnsi="Leelawadee" w:cs="Leelawadee"/>
          <w:color w:val="000000" w:themeColor="text1"/>
          <w:w w:val="0"/>
          <w:sz w:val="20"/>
          <w:lang w:val="pt-BR"/>
        </w:rPr>
        <w:t xml:space="preserve"> </w:t>
      </w:r>
      <w:r w:rsidRPr="001478A6">
        <w:rPr>
          <w:rFonts w:ascii="Leelawadee" w:hAnsi="Leelawadee" w:cs="Leelawadee"/>
          <w:color w:val="000000" w:themeColor="text1"/>
          <w:w w:val="0"/>
          <w:sz w:val="20"/>
          <w:lang w:val="pt-BR"/>
        </w:rPr>
        <w:t>(</w:t>
      </w:r>
      <w:r w:rsidR="00151576" w:rsidRPr="001478A6">
        <w:rPr>
          <w:rFonts w:ascii="Leelawadee" w:hAnsi="Leelawadee" w:cs="Leelawadee"/>
          <w:color w:val="000000" w:themeColor="text1"/>
          <w:w w:val="0"/>
          <w:sz w:val="20"/>
          <w:lang w:val="pt-BR"/>
        </w:rPr>
        <w:t>quinze</w:t>
      </w:r>
      <w:r w:rsidRPr="001478A6">
        <w:rPr>
          <w:rFonts w:ascii="Leelawadee" w:hAnsi="Leelawadee" w:cs="Leelawadee"/>
          <w:color w:val="000000" w:themeColor="text1"/>
          <w:w w:val="0"/>
          <w:sz w:val="20"/>
          <w:lang w:val="pt-BR"/>
        </w:rPr>
        <w:t>) dias corridos d</w:t>
      </w:r>
      <w:r w:rsidR="00D40186" w:rsidRPr="001478A6">
        <w:rPr>
          <w:rFonts w:ascii="Leelawadee" w:hAnsi="Leelawadee" w:cs="Leelawadee"/>
          <w:color w:val="000000" w:themeColor="text1"/>
          <w:w w:val="0"/>
          <w:sz w:val="20"/>
          <w:lang w:val="pt-BR"/>
        </w:rPr>
        <w:t>o tr</w:t>
      </w:r>
      <w:r w:rsidR="00756272" w:rsidRPr="001478A6">
        <w:rPr>
          <w:rFonts w:ascii="Leelawadee" w:hAnsi="Leelawadee" w:cs="Leelawadee"/>
          <w:color w:val="000000" w:themeColor="text1"/>
          <w:w w:val="0"/>
          <w:sz w:val="20"/>
          <w:lang w:val="pt-BR"/>
        </w:rPr>
        <w:t>â</w:t>
      </w:r>
      <w:r w:rsidR="00D40186" w:rsidRPr="001478A6">
        <w:rPr>
          <w:rFonts w:ascii="Leelawadee" w:hAnsi="Leelawadee" w:cs="Leelawadee"/>
          <w:color w:val="000000" w:themeColor="text1"/>
          <w:w w:val="0"/>
          <w:sz w:val="20"/>
          <w:lang w:val="pt-BR"/>
        </w:rPr>
        <w:t xml:space="preserve">nsito em julgado </w:t>
      </w:r>
      <w:r w:rsidRPr="001478A6">
        <w:rPr>
          <w:rFonts w:ascii="Leelawadee" w:hAnsi="Leelawadee" w:cs="Leelawadee"/>
          <w:color w:val="000000" w:themeColor="text1"/>
          <w:w w:val="0"/>
          <w:sz w:val="20"/>
          <w:lang w:val="pt-BR"/>
        </w:rPr>
        <w:t>de tal decisão ou sentença judicial;</w:t>
      </w:r>
      <w:r w:rsidR="00DD2688" w:rsidRPr="001478A6">
        <w:rPr>
          <w:rFonts w:ascii="Leelawadee" w:hAnsi="Leelawadee" w:cs="Leelawadee"/>
          <w:color w:val="000000" w:themeColor="text1"/>
          <w:w w:val="0"/>
          <w:sz w:val="20"/>
          <w:lang w:val="pt-BR"/>
        </w:rPr>
        <w:t xml:space="preserve"> e</w:t>
      </w:r>
    </w:p>
    <w:p w14:paraId="46BAB185" w14:textId="77777777" w:rsidR="00F54CE3" w:rsidRPr="001478A6" w:rsidRDefault="00F54CE3" w:rsidP="001478A6">
      <w:pPr>
        <w:shd w:val="clear" w:color="auto" w:fill="FFFFFF"/>
        <w:spacing w:line="360" w:lineRule="auto"/>
        <w:ind w:left="1418" w:firstLine="1"/>
        <w:contextualSpacing/>
        <w:jc w:val="both"/>
        <w:rPr>
          <w:rFonts w:ascii="Leelawadee" w:hAnsi="Leelawadee" w:cs="Leelawadee"/>
          <w:color w:val="000000" w:themeColor="text1"/>
          <w:w w:val="0"/>
          <w:sz w:val="20"/>
          <w:szCs w:val="20"/>
        </w:rPr>
      </w:pPr>
    </w:p>
    <w:p w14:paraId="03390C65" w14:textId="7027972A" w:rsidR="00F54CE3" w:rsidRPr="001478A6" w:rsidRDefault="00F54CE3" w:rsidP="001478A6">
      <w:pPr>
        <w:pStyle w:val="PargrafodaLista"/>
        <w:numPr>
          <w:ilvl w:val="0"/>
          <w:numId w:val="15"/>
        </w:numPr>
        <w:shd w:val="clear" w:color="auto" w:fill="FFFFFF"/>
        <w:spacing w:line="360" w:lineRule="auto"/>
        <w:ind w:left="1418" w:firstLine="1"/>
        <w:contextualSpacing/>
        <w:jc w:val="both"/>
        <w:rPr>
          <w:rFonts w:ascii="Leelawadee" w:hAnsi="Leelawadee" w:cs="Leelawadee"/>
          <w:color w:val="000000" w:themeColor="text1"/>
          <w:w w:val="0"/>
          <w:sz w:val="20"/>
          <w:lang w:val="pt-BR"/>
        </w:rPr>
      </w:pPr>
      <w:r w:rsidRPr="001478A6">
        <w:rPr>
          <w:rFonts w:ascii="Leelawadee" w:hAnsi="Leelawadee" w:cs="Leelawadee"/>
          <w:color w:val="000000" w:themeColor="text1"/>
          <w:w w:val="0"/>
          <w:sz w:val="20"/>
          <w:lang w:val="pt-BR"/>
        </w:rPr>
        <w:t xml:space="preserve">informações a respeito de qualquer dos eventos indicados no item </w:t>
      </w:r>
      <w:r w:rsidR="00F73508" w:rsidRPr="00030ECF">
        <w:rPr>
          <w:rFonts w:ascii="Leelawadee" w:hAnsi="Leelawadee" w:cs="Leelawadee"/>
          <w:color w:val="000000" w:themeColor="text1"/>
          <w:w w:val="0"/>
          <w:sz w:val="20"/>
          <w:lang w:val="pt-BR"/>
        </w:rPr>
        <w:fldChar w:fldCharType="begin"/>
      </w:r>
      <w:r w:rsidR="00F73508" w:rsidRPr="001478A6">
        <w:rPr>
          <w:rFonts w:ascii="Leelawadee" w:hAnsi="Leelawadee" w:cs="Leelawadee"/>
          <w:color w:val="000000" w:themeColor="text1"/>
          <w:w w:val="0"/>
          <w:sz w:val="20"/>
          <w:lang w:val="pt-BR"/>
        </w:rPr>
        <w:instrText xml:space="preserve"> REF _Ref522180686 \w \p \h </w:instrText>
      </w:r>
      <w:r w:rsidR="00D117B8" w:rsidRPr="001478A6">
        <w:rPr>
          <w:rFonts w:ascii="Leelawadee" w:hAnsi="Leelawadee" w:cs="Leelawadee"/>
          <w:color w:val="000000" w:themeColor="text1"/>
          <w:w w:val="0"/>
          <w:sz w:val="20"/>
          <w:lang w:val="pt-BR"/>
        </w:rPr>
        <w:instrText xml:space="preserve"> \* MERGEFORMAT </w:instrText>
      </w:r>
      <w:r w:rsidR="00F73508" w:rsidRPr="00030ECF">
        <w:rPr>
          <w:rFonts w:ascii="Leelawadee" w:hAnsi="Leelawadee" w:cs="Leelawadee"/>
          <w:color w:val="000000" w:themeColor="text1"/>
          <w:w w:val="0"/>
          <w:sz w:val="20"/>
          <w:lang w:val="pt-BR"/>
        </w:rPr>
      </w:r>
      <w:r w:rsidR="00F73508" w:rsidRPr="00030ECF">
        <w:rPr>
          <w:rFonts w:ascii="Leelawadee" w:hAnsi="Leelawadee" w:cs="Leelawadee"/>
          <w:color w:val="000000" w:themeColor="text1"/>
          <w:w w:val="0"/>
          <w:sz w:val="20"/>
          <w:lang w:val="pt-BR"/>
        </w:rPr>
        <w:fldChar w:fldCharType="separate"/>
      </w:r>
      <w:r w:rsidR="00B2470D">
        <w:rPr>
          <w:rFonts w:ascii="Leelawadee" w:hAnsi="Leelawadee" w:cs="Leelawadee"/>
          <w:color w:val="000000" w:themeColor="text1"/>
          <w:w w:val="0"/>
          <w:sz w:val="20"/>
          <w:lang w:val="pt-BR"/>
        </w:rPr>
        <w:t>10.1 acima</w:t>
      </w:r>
      <w:r w:rsidR="00F73508" w:rsidRPr="00030ECF">
        <w:rPr>
          <w:rFonts w:ascii="Leelawadee" w:hAnsi="Leelawadee" w:cs="Leelawadee"/>
          <w:color w:val="000000" w:themeColor="text1"/>
          <w:w w:val="0"/>
          <w:sz w:val="20"/>
          <w:lang w:val="pt-BR"/>
        </w:rPr>
        <w:fldChar w:fldCharType="end"/>
      </w:r>
      <w:r w:rsidRPr="001478A6">
        <w:rPr>
          <w:rFonts w:ascii="Leelawadee" w:hAnsi="Leelawadee" w:cs="Leelawadee"/>
          <w:color w:val="000000" w:themeColor="text1"/>
          <w:w w:val="0"/>
          <w:sz w:val="20"/>
          <w:lang w:val="pt-BR"/>
        </w:rPr>
        <w:t>, imediatamente após a sua ocorrência.</w:t>
      </w:r>
      <w:r w:rsidR="00E97B40" w:rsidRPr="001478A6">
        <w:rPr>
          <w:rFonts w:ascii="Leelawadee" w:hAnsi="Leelawadee" w:cs="Leelawadee"/>
          <w:color w:val="000000" w:themeColor="text1"/>
          <w:w w:val="0"/>
          <w:sz w:val="20"/>
          <w:lang w:val="pt-BR"/>
        </w:rPr>
        <w:t xml:space="preserve"> </w:t>
      </w:r>
    </w:p>
    <w:p w14:paraId="49EC8426" w14:textId="77777777" w:rsidR="00071407" w:rsidRPr="001478A6" w:rsidRDefault="00071407" w:rsidP="001478A6">
      <w:pPr>
        <w:pStyle w:val="PargrafodaLista"/>
        <w:shd w:val="clear" w:color="auto" w:fill="FFFFFF"/>
        <w:spacing w:line="360" w:lineRule="auto"/>
        <w:ind w:left="709"/>
        <w:contextualSpacing/>
        <w:jc w:val="both"/>
        <w:rPr>
          <w:rFonts w:ascii="Leelawadee" w:hAnsi="Leelawadee" w:cs="Leelawadee"/>
          <w:color w:val="000000" w:themeColor="text1"/>
          <w:w w:val="0"/>
          <w:sz w:val="20"/>
          <w:lang w:val="pt-BR"/>
        </w:rPr>
      </w:pPr>
    </w:p>
    <w:p w14:paraId="2CEE4C14" w14:textId="77F4BFBC" w:rsidR="00F54CE3" w:rsidRPr="001478A6" w:rsidRDefault="00F54CE3" w:rsidP="001478A6">
      <w:pPr>
        <w:pStyle w:val="PargrafodaLista"/>
        <w:numPr>
          <w:ilvl w:val="0"/>
          <w:numId w:val="47"/>
        </w:numPr>
        <w:spacing w:line="360" w:lineRule="auto"/>
        <w:ind w:left="709" w:firstLine="0"/>
        <w:contextualSpacing/>
        <w:jc w:val="both"/>
        <w:rPr>
          <w:rFonts w:ascii="Leelawadee" w:hAnsi="Leelawadee" w:cs="Leelawadee"/>
          <w:color w:val="000000" w:themeColor="text1"/>
          <w:w w:val="0"/>
          <w:sz w:val="20"/>
          <w:lang w:val="pt-BR"/>
        </w:rPr>
      </w:pPr>
      <w:r w:rsidRPr="001478A6">
        <w:rPr>
          <w:rFonts w:ascii="Leelawadee" w:hAnsi="Leelawadee" w:cs="Leelawadee"/>
          <w:color w:val="000000" w:themeColor="text1"/>
          <w:w w:val="0"/>
          <w:sz w:val="20"/>
          <w:lang w:val="pt-BR"/>
        </w:rPr>
        <w:t>Proceder à adequada publicidade dos dados econômico-financeiros, nos termos exigidos pela Lei das Sociedades por Ações, promovendo a publicação das suas demonstrações</w:t>
      </w:r>
      <w:r w:rsidR="00C07EDD" w:rsidRPr="001478A6">
        <w:rPr>
          <w:rFonts w:ascii="Leelawadee" w:hAnsi="Leelawadee" w:cs="Leelawadee"/>
          <w:color w:val="000000" w:themeColor="text1"/>
          <w:w w:val="0"/>
          <w:sz w:val="20"/>
          <w:lang w:val="pt-BR"/>
        </w:rPr>
        <w:t>/relatórios</w:t>
      </w:r>
      <w:r w:rsidRPr="001478A6">
        <w:rPr>
          <w:rFonts w:ascii="Leelawadee" w:hAnsi="Leelawadee" w:cs="Leelawadee"/>
          <w:color w:val="000000" w:themeColor="text1"/>
          <w:w w:val="0"/>
          <w:sz w:val="20"/>
          <w:lang w:val="pt-BR"/>
        </w:rPr>
        <w:t xml:space="preserve"> financeir</w:t>
      </w:r>
      <w:r w:rsidR="00C07EDD" w:rsidRPr="001478A6">
        <w:rPr>
          <w:rFonts w:ascii="Leelawadee" w:hAnsi="Leelawadee" w:cs="Leelawadee"/>
          <w:color w:val="000000" w:themeColor="text1"/>
          <w:w w:val="0"/>
          <w:sz w:val="20"/>
          <w:lang w:val="pt-BR"/>
        </w:rPr>
        <w:t>o</w:t>
      </w:r>
      <w:r w:rsidRPr="001478A6">
        <w:rPr>
          <w:rFonts w:ascii="Leelawadee" w:hAnsi="Leelawadee" w:cs="Leelawadee"/>
          <w:color w:val="000000" w:themeColor="text1"/>
          <w:w w:val="0"/>
          <w:sz w:val="20"/>
          <w:lang w:val="pt-BR"/>
        </w:rPr>
        <w:t>s</w:t>
      </w:r>
      <w:r w:rsidR="005B1092" w:rsidRPr="001478A6">
        <w:rPr>
          <w:rFonts w:ascii="Leelawadee" w:hAnsi="Leelawadee" w:cs="Leelawadee"/>
          <w:color w:val="000000" w:themeColor="text1"/>
          <w:w w:val="0"/>
          <w:sz w:val="20"/>
          <w:lang w:val="pt-BR"/>
        </w:rPr>
        <w:t>, devidamente auditad</w:t>
      </w:r>
      <w:r w:rsidR="00C07EDD" w:rsidRPr="001478A6">
        <w:rPr>
          <w:rFonts w:ascii="Leelawadee" w:hAnsi="Leelawadee" w:cs="Leelawadee"/>
          <w:color w:val="000000" w:themeColor="text1"/>
          <w:w w:val="0"/>
          <w:sz w:val="20"/>
          <w:lang w:val="pt-BR"/>
        </w:rPr>
        <w:t>o</w:t>
      </w:r>
      <w:r w:rsidR="005B1092" w:rsidRPr="001478A6">
        <w:rPr>
          <w:rFonts w:ascii="Leelawadee" w:hAnsi="Leelawadee" w:cs="Leelawadee"/>
          <w:color w:val="000000" w:themeColor="text1"/>
          <w:w w:val="0"/>
          <w:sz w:val="20"/>
          <w:lang w:val="pt-BR"/>
        </w:rPr>
        <w:t>s</w:t>
      </w:r>
      <w:r w:rsidRPr="001478A6">
        <w:rPr>
          <w:rFonts w:ascii="Leelawadee" w:hAnsi="Leelawadee" w:cs="Leelawadee"/>
          <w:color w:val="000000" w:themeColor="text1"/>
          <w:w w:val="0"/>
          <w:sz w:val="20"/>
          <w:lang w:val="pt-BR"/>
        </w:rPr>
        <w:t>, nos termos exigidos pela legislação e regulamentação em vigor</w:t>
      </w:r>
      <w:r w:rsidR="00F73508" w:rsidRPr="001478A6">
        <w:rPr>
          <w:rFonts w:ascii="Leelawadee" w:hAnsi="Leelawadee" w:cs="Leelawadee"/>
          <w:color w:val="000000" w:themeColor="text1"/>
          <w:w w:val="0"/>
          <w:sz w:val="20"/>
          <w:lang w:val="pt-BR"/>
        </w:rPr>
        <w:t>.</w:t>
      </w:r>
    </w:p>
    <w:p w14:paraId="4CE954A9" w14:textId="77777777" w:rsidR="00F54CE3" w:rsidRPr="001478A6" w:rsidRDefault="00F54CE3" w:rsidP="001478A6">
      <w:pPr>
        <w:spacing w:line="360" w:lineRule="auto"/>
        <w:ind w:left="709"/>
        <w:contextualSpacing/>
        <w:jc w:val="both"/>
        <w:rPr>
          <w:rFonts w:ascii="Leelawadee" w:hAnsi="Leelawadee" w:cs="Leelawadee"/>
          <w:color w:val="000000" w:themeColor="text1"/>
          <w:w w:val="0"/>
          <w:sz w:val="20"/>
          <w:szCs w:val="20"/>
        </w:rPr>
      </w:pPr>
    </w:p>
    <w:p w14:paraId="2E61B67B" w14:textId="420CA212" w:rsidR="00F54CE3" w:rsidRPr="001478A6" w:rsidRDefault="00732B98" w:rsidP="001478A6">
      <w:pPr>
        <w:pStyle w:val="PargrafodaLista"/>
        <w:numPr>
          <w:ilvl w:val="0"/>
          <w:numId w:val="47"/>
        </w:numPr>
        <w:spacing w:line="360" w:lineRule="auto"/>
        <w:ind w:left="709" w:firstLine="0"/>
        <w:contextualSpacing/>
        <w:jc w:val="both"/>
        <w:rPr>
          <w:rFonts w:ascii="Leelawadee" w:hAnsi="Leelawadee" w:cs="Leelawadee"/>
          <w:color w:val="000000" w:themeColor="text1"/>
          <w:w w:val="0"/>
          <w:sz w:val="20"/>
          <w:lang w:val="pt-BR"/>
        </w:rPr>
      </w:pPr>
      <w:r w:rsidRPr="001478A6">
        <w:rPr>
          <w:rFonts w:ascii="Leelawadee" w:hAnsi="Leelawadee" w:cs="Leelawadee"/>
          <w:color w:val="000000" w:themeColor="text1"/>
          <w:w w:val="0"/>
          <w:sz w:val="20"/>
          <w:lang w:val="pt-BR"/>
        </w:rPr>
        <w:t xml:space="preserve">Arcar com todos os custos decorrentes da distribuição e manutenção das Debêntures e dos CRI, conforme descritos no </w:t>
      </w:r>
      <w:r w:rsidR="00885AE8" w:rsidRPr="001478A6">
        <w:rPr>
          <w:rFonts w:ascii="Leelawadee" w:hAnsi="Leelawadee" w:cs="Leelawadee"/>
          <w:color w:val="000000" w:themeColor="text1"/>
          <w:w w:val="0"/>
          <w:sz w:val="20"/>
          <w:lang w:val="pt-BR"/>
        </w:rPr>
        <w:t xml:space="preserve">Anexo </w:t>
      </w:r>
      <w:r w:rsidR="00726ABC" w:rsidRPr="001478A6">
        <w:rPr>
          <w:rFonts w:ascii="Leelawadee" w:hAnsi="Leelawadee" w:cs="Leelawadee"/>
          <w:color w:val="000000" w:themeColor="text1"/>
          <w:w w:val="0"/>
          <w:sz w:val="20"/>
          <w:lang w:val="pt-BR"/>
        </w:rPr>
        <w:t>I</w:t>
      </w:r>
      <w:r w:rsidR="00E73BE8">
        <w:rPr>
          <w:rFonts w:ascii="Leelawadee" w:hAnsi="Leelawadee" w:cs="Leelawadee"/>
          <w:color w:val="000000" w:themeColor="text1"/>
          <w:w w:val="0"/>
          <w:sz w:val="20"/>
          <w:lang w:val="pt-BR"/>
        </w:rPr>
        <w:t>I</w:t>
      </w:r>
      <w:r w:rsidR="00885AE8" w:rsidRPr="001478A6">
        <w:rPr>
          <w:rFonts w:ascii="Leelawadee" w:hAnsi="Leelawadee" w:cs="Leelawadee"/>
          <w:color w:val="000000" w:themeColor="text1"/>
          <w:w w:val="0"/>
          <w:sz w:val="20"/>
          <w:lang w:val="pt-BR"/>
        </w:rPr>
        <w:t xml:space="preserve"> desta Escritura</w:t>
      </w:r>
      <w:r w:rsidRPr="001478A6">
        <w:rPr>
          <w:rFonts w:ascii="Leelawadee" w:hAnsi="Leelawadee" w:cs="Leelawadee"/>
          <w:color w:val="000000" w:themeColor="text1"/>
          <w:w w:val="0"/>
          <w:sz w:val="20"/>
          <w:lang w:val="pt-BR"/>
        </w:rPr>
        <w:t xml:space="preserve"> e </w:t>
      </w:r>
      <w:r w:rsidR="00576615" w:rsidRPr="001478A6">
        <w:rPr>
          <w:rFonts w:ascii="Leelawadee" w:hAnsi="Leelawadee" w:cs="Leelawadee"/>
          <w:color w:val="000000" w:themeColor="text1"/>
          <w:w w:val="0"/>
          <w:sz w:val="20"/>
          <w:lang w:val="pt-BR"/>
        </w:rPr>
        <w:t xml:space="preserve">no </w:t>
      </w:r>
      <w:r w:rsidRPr="001478A6">
        <w:rPr>
          <w:rFonts w:ascii="Leelawadee" w:hAnsi="Leelawadee" w:cs="Leelawadee"/>
          <w:color w:val="000000" w:themeColor="text1"/>
          <w:w w:val="0"/>
          <w:sz w:val="20"/>
          <w:lang w:val="pt-BR"/>
        </w:rPr>
        <w:t>Termo de Securitização</w:t>
      </w:r>
      <w:r w:rsidR="00F54CE3" w:rsidRPr="001478A6">
        <w:rPr>
          <w:rFonts w:ascii="Leelawadee" w:hAnsi="Leelawadee" w:cs="Leelawadee"/>
          <w:color w:val="000000" w:themeColor="text1"/>
          <w:w w:val="0"/>
          <w:sz w:val="20"/>
          <w:lang w:val="pt-BR"/>
        </w:rPr>
        <w:t>.</w:t>
      </w:r>
    </w:p>
    <w:p w14:paraId="75A2536A" w14:textId="77777777" w:rsidR="00F54CE3" w:rsidRPr="001478A6" w:rsidRDefault="00F54CE3" w:rsidP="001478A6">
      <w:pPr>
        <w:spacing w:line="360" w:lineRule="auto"/>
        <w:ind w:left="709"/>
        <w:contextualSpacing/>
        <w:jc w:val="both"/>
        <w:rPr>
          <w:rFonts w:ascii="Leelawadee" w:hAnsi="Leelawadee" w:cs="Leelawadee"/>
          <w:color w:val="000000" w:themeColor="text1"/>
          <w:w w:val="0"/>
          <w:sz w:val="20"/>
          <w:szCs w:val="20"/>
        </w:rPr>
      </w:pPr>
    </w:p>
    <w:p w14:paraId="6F66F554" w14:textId="34F70765" w:rsidR="00F54CE3" w:rsidRPr="001478A6" w:rsidRDefault="00F54CE3" w:rsidP="001478A6">
      <w:pPr>
        <w:pStyle w:val="PargrafodaLista"/>
        <w:numPr>
          <w:ilvl w:val="0"/>
          <w:numId w:val="47"/>
        </w:numPr>
        <w:spacing w:line="360" w:lineRule="auto"/>
        <w:ind w:left="709" w:firstLine="0"/>
        <w:contextualSpacing/>
        <w:jc w:val="both"/>
        <w:rPr>
          <w:rFonts w:ascii="Leelawadee" w:hAnsi="Leelawadee" w:cs="Leelawadee"/>
          <w:color w:val="000000" w:themeColor="text1"/>
          <w:w w:val="0"/>
          <w:sz w:val="20"/>
          <w:lang w:val="pt-BR"/>
        </w:rPr>
      </w:pPr>
      <w:r w:rsidRPr="001478A6">
        <w:rPr>
          <w:rFonts w:ascii="Leelawadee" w:hAnsi="Leelawadee" w:cs="Leelawadee"/>
          <w:color w:val="000000" w:themeColor="text1"/>
          <w:w w:val="0"/>
          <w:sz w:val="20"/>
          <w:lang w:val="pt-BR"/>
        </w:rPr>
        <w:t>Manter a sua contabilidade atualizada e efetuar os respectivos registros de acordo com os princípios contábeis geralmente aceitos no Brasil</w:t>
      </w:r>
      <w:r w:rsidR="00F73508" w:rsidRPr="001478A6">
        <w:rPr>
          <w:rFonts w:ascii="Leelawadee" w:hAnsi="Leelawadee" w:cs="Leelawadee"/>
          <w:color w:val="000000" w:themeColor="text1"/>
          <w:w w:val="0"/>
          <w:sz w:val="20"/>
          <w:lang w:val="pt-BR"/>
        </w:rPr>
        <w:t>.</w:t>
      </w:r>
    </w:p>
    <w:p w14:paraId="5BDE800A" w14:textId="77777777" w:rsidR="00F54CE3" w:rsidRPr="001478A6" w:rsidRDefault="00F54CE3" w:rsidP="001478A6">
      <w:pPr>
        <w:spacing w:line="360" w:lineRule="auto"/>
        <w:ind w:left="709"/>
        <w:contextualSpacing/>
        <w:jc w:val="both"/>
        <w:rPr>
          <w:rFonts w:ascii="Leelawadee" w:hAnsi="Leelawadee" w:cs="Leelawadee"/>
          <w:color w:val="000000" w:themeColor="text1"/>
          <w:w w:val="0"/>
          <w:sz w:val="20"/>
          <w:szCs w:val="20"/>
        </w:rPr>
      </w:pPr>
    </w:p>
    <w:p w14:paraId="01E2E876" w14:textId="5C46E5AC" w:rsidR="00F54CE3" w:rsidRPr="001478A6" w:rsidRDefault="00F54CE3" w:rsidP="001478A6">
      <w:pPr>
        <w:pStyle w:val="PargrafodaLista"/>
        <w:numPr>
          <w:ilvl w:val="0"/>
          <w:numId w:val="47"/>
        </w:numPr>
        <w:spacing w:line="360" w:lineRule="auto"/>
        <w:ind w:left="709" w:firstLine="0"/>
        <w:contextualSpacing/>
        <w:jc w:val="both"/>
        <w:rPr>
          <w:rFonts w:ascii="Leelawadee" w:hAnsi="Leelawadee" w:cs="Leelawadee"/>
          <w:color w:val="000000" w:themeColor="text1"/>
          <w:w w:val="0"/>
          <w:sz w:val="20"/>
          <w:lang w:val="pt-BR"/>
        </w:rPr>
      </w:pPr>
      <w:r w:rsidRPr="001478A6">
        <w:rPr>
          <w:rFonts w:ascii="Leelawadee" w:hAnsi="Leelawadee" w:cs="Leelawadee"/>
          <w:color w:val="000000" w:themeColor="text1"/>
          <w:w w:val="0"/>
          <w:sz w:val="20"/>
          <w:lang w:val="pt-BR"/>
        </w:rPr>
        <w:t>Não realizar operações fora de seu objeto social, observadas as disposições estatutárias, legais e regulamentares em vigor</w:t>
      </w:r>
      <w:r w:rsidR="00F73508" w:rsidRPr="001478A6">
        <w:rPr>
          <w:rFonts w:ascii="Leelawadee" w:hAnsi="Leelawadee" w:cs="Leelawadee"/>
          <w:color w:val="000000" w:themeColor="text1"/>
          <w:w w:val="0"/>
          <w:sz w:val="20"/>
          <w:lang w:val="pt-BR"/>
        </w:rPr>
        <w:t>.</w:t>
      </w:r>
    </w:p>
    <w:p w14:paraId="78FCAEC3" w14:textId="77777777" w:rsidR="00F54CE3" w:rsidRPr="001478A6" w:rsidRDefault="00F54CE3" w:rsidP="001478A6">
      <w:pPr>
        <w:spacing w:line="360" w:lineRule="auto"/>
        <w:ind w:left="709"/>
        <w:contextualSpacing/>
        <w:jc w:val="both"/>
        <w:rPr>
          <w:rFonts w:ascii="Leelawadee" w:hAnsi="Leelawadee" w:cs="Leelawadee"/>
          <w:color w:val="000000" w:themeColor="text1"/>
          <w:w w:val="0"/>
          <w:sz w:val="20"/>
          <w:szCs w:val="20"/>
        </w:rPr>
      </w:pPr>
    </w:p>
    <w:p w14:paraId="64C24394" w14:textId="1BC8BC21" w:rsidR="00F54CE3" w:rsidRPr="001478A6" w:rsidRDefault="00F54CE3" w:rsidP="001478A6">
      <w:pPr>
        <w:pStyle w:val="PargrafodaLista"/>
        <w:numPr>
          <w:ilvl w:val="0"/>
          <w:numId w:val="47"/>
        </w:numPr>
        <w:spacing w:line="360" w:lineRule="auto"/>
        <w:ind w:left="709" w:firstLine="0"/>
        <w:contextualSpacing/>
        <w:jc w:val="both"/>
        <w:rPr>
          <w:rFonts w:ascii="Leelawadee" w:hAnsi="Leelawadee" w:cs="Leelawadee"/>
          <w:color w:val="000000" w:themeColor="text1"/>
          <w:w w:val="0"/>
          <w:sz w:val="20"/>
          <w:lang w:val="pt-BR"/>
        </w:rPr>
      </w:pPr>
      <w:r w:rsidRPr="001478A6">
        <w:rPr>
          <w:rFonts w:ascii="Leelawadee" w:hAnsi="Leelawadee" w:cs="Leelawadee"/>
          <w:color w:val="000000" w:themeColor="text1"/>
          <w:w w:val="0"/>
          <w:sz w:val="20"/>
          <w:lang w:val="pt-BR"/>
        </w:rPr>
        <w:t>Manter seus bens adequadamente segurados, conforme práticas usualmente adotadas pela Emissora</w:t>
      </w:r>
      <w:r w:rsidR="00F73508" w:rsidRPr="001478A6">
        <w:rPr>
          <w:rFonts w:ascii="Leelawadee" w:hAnsi="Leelawadee" w:cs="Leelawadee"/>
          <w:color w:val="000000" w:themeColor="text1"/>
          <w:w w:val="0"/>
          <w:sz w:val="20"/>
          <w:lang w:val="pt-BR"/>
        </w:rPr>
        <w:t>.</w:t>
      </w:r>
    </w:p>
    <w:p w14:paraId="3749BA3C" w14:textId="77777777" w:rsidR="00F54CE3" w:rsidRPr="001478A6" w:rsidRDefault="00F54CE3" w:rsidP="001478A6">
      <w:pPr>
        <w:spacing w:line="360" w:lineRule="auto"/>
        <w:ind w:left="709"/>
        <w:contextualSpacing/>
        <w:jc w:val="both"/>
        <w:rPr>
          <w:rFonts w:ascii="Leelawadee" w:hAnsi="Leelawadee" w:cs="Leelawadee"/>
          <w:color w:val="000000" w:themeColor="text1"/>
          <w:w w:val="0"/>
          <w:sz w:val="20"/>
          <w:szCs w:val="20"/>
        </w:rPr>
      </w:pPr>
    </w:p>
    <w:p w14:paraId="227A655E" w14:textId="242CB543" w:rsidR="00F54CE3" w:rsidRPr="001478A6" w:rsidRDefault="00F54CE3" w:rsidP="001478A6">
      <w:pPr>
        <w:pStyle w:val="PargrafodaLista"/>
        <w:numPr>
          <w:ilvl w:val="0"/>
          <w:numId w:val="47"/>
        </w:numPr>
        <w:spacing w:line="360" w:lineRule="auto"/>
        <w:ind w:left="709" w:firstLine="0"/>
        <w:contextualSpacing/>
        <w:jc w:val="both"/>
        <w:rPr>
          <w:rFonts w:ascii="Leelawadee" w:hAnsi="Leelawadee" w:cs="Leelawadee"/>
          <w:color w:val="000000" w:themeColor="text1"/>
          <w:w w:val="0"/>
          <w:sz w:val="20"/>
          <w:lang w:val="pt-BR"/>
        </w:rPr>
      </w:pPr>
      <w:r w:rsidRPr="001478A6">
        <w:rPr>
          <w:rFonts w:ascii="Leelawadee" w:hAnsi="Leelawadee" w:cs="Leelawadee"/>
          <w:color w:val="000000" w:themeColor="text1"/>
          <w:w w:val="0"/>
          <w:sz w:val="20"/>
          <w:lang w:val="pt-BR"/>
        </w:rPr>
        <w:t>Manter válidas e regulares, durante todo o prazo de vigência das Debêntures e desde que haja Debêntures em circulação, as declarações e garantias apresentadas nesta Escritura, no que for aplicável.</w:t>
      </w:r>
    </w:p>
    <w:p w14:paraId="4FBAB38B" w14:textId="77777777" w:rsidR="002B221E" w:rsidRPr="001478A6" w:rsidRDefault="002B221E" w:rsidP="001478A6">
      <w:pPr>
        <w:spacing w:line="360" w:lineRule="auto"/>
        <w:contextualSpacing/>
        <w:jc w:val="both"/>
        <w:rPr>
          <w:rFonts w:ascii="Leelawadee" w:hAnsi="Leelawadee" w:cs="Leelawadee"/>
          <w:color w:val="000000" w:themeColor="text1"/>
          <w:sz w:val="20"/>
          <w:szCs w:val="20"/>
        </w:rPr>
      </w:pPr>
    </w:p>
    <w:p w14:paraId="5DAC005C" w14:textId="33064B58" w:rsidR="00F54CE3" w:rsidRPr="001478A6" w:rsidRDefault="009A00DF" w:rsidP="001478A6">
      <w:pPr>
        <w:pStyle w:val="PargrafodaLista"/>
        <w:numPr>
          <w:ilvl w:val="1"/>
          <w:numId w:val="45"/>
        </w:numPr>
        <w:spacing w:line="360" w:lineRule="auto"/>
        <w:ind w:left="0" w:firstLine="0"/>
        <w:contextualSpacing/>
        <w:jc w:val="both"/>
        <w:rPr>
          <w:rFonts w:ascii="Leelawadee" w:hAnsi="Leelawadee" w:cs="Leelawadee"/>
          <w:color w:val="000000" w:themeColor="text1"/>
          <w:sz w:val="20"/>
          <w:lang w:val="pt-BR"/>
        </w:rPr>
      </w:pPr>
      <w:bookmarkStart w:id="323" w:name="_Ref23863429"/>
      <w:r>
        <w:rPr>
          <w:rFonts w:ascii="Leelawadee" w:hAnsi="Leelawadee" w:cs="Leelawadee"/>
          <w:color w:val="000000" w:themeColor="text1"/>
          <w:sz w:val="20"/>
          <w:lang w:val="pt-BR"/>
        </w:rPr>
        <w:t>A</w:t>
      </w:r>
      <w:r w:rsidR="00CE0BDE" w:rsidRPr="001478A6">
        <w:rPr>
          <w:rFonts w:ascii="Leelawadee" w:hAnsi="Leelawadee" w:cs="Leelawadee"/>
          <w:color w:val="000000" w:themeColor="text1"/>
          <w:sz w:val="20"/>
          <w:lang w:val="pt-BR"/>
        </w:rPr>
        <w:t xml:space="preserve"> Emissora obriga-se a endossar</w:t>
      </w:r>
      <w:r w:rsidR="00F54CE3" w:rsidRPr="001478A6">
        <w:rPr>
          <w:rFonts w:ascii="Leelawadee" w:hAnsi="Leelawadee" w:cs="Leelawadee"/>
          <w:color w:val="000000" w:themeColor="text1"/>
          <w:sz w:val="20"/>
          <w:lang w:val="pt-BR"/>
        </w:rPr>
        <w:t xml:space="preserve"> </w:t>
      </w:r>
      <w:r w:rsidR="000F4093" w:rsidRPr="001478A6">
        <w:rPr>
          <w:rFonts w:ascii="Leelawadee" w:hAnsi="Leelawadee" w:cs="Leelawadee"/>
          <w:color w:val="000000" w:themeColor="text1"/>
          <w:sz w:val="20"/>
          <w:lang w:val="pt-BR"/>
        </w:rPr>
        <w:t>o Seguro</w:t>
      </w:r>
      <w:r w:rsidR="00F54CE3" w:rsidRPr="001478A6">
        <w:rPr>
          <w:rFonts w:ascii="Leelawadee" w:hAnsi="Leelawadee" w:cs="Leelawadee"/>
          <w:color w:val="000000" w:themeColor="text1"/>
          <w:sz w:val="20"/>
          <w:lang w:val="pt-BR"/>
        </w:rPr>
        <w:t xml:space="preserve">, </w:t>
      </w:r>
      <w:r w:rsidR="00443AF2" w:rsidRPr="001478A6">
        <w:rPr>
          <w:rFonts w:ascii="Leelawadee" w:hAnsi="Leelawadee" w:cs="Leelawadee"/>
          <w:color w:val="000000" w:themeColor="text1"/>
          <w:sz w:val="20"/>
          <w:lang w:val="pt-BR"/>
        </w:rPr>
        <w:t>de modo</w:t>
      </w:r>
      <w:r w:rsidR="00F54CE3" w:rsidRPr="001478A6">
        <w:rPr>
          <w:rFonts w:ascii="Leelawadee" w:hAnsi="Leelawadee" w:cs="Leelawadee"/>
          <w:color w:val="000000" w:themeColor="text1"/>
          <w:sz w:val="20"/>
          <w:lang w:val="pt-BR"/>
        </w:rPr>
        <w:t xml:space="preserve"> prever, no lugar da Emissora, </w:t>
      </w:r>
      <w:r w:rsidR="00D40186" w:rsidRPr="001478A6">
        <w:rPr>
          <w:rFonts w:ascii="Leelawadee" w:hAnsi="Leelawadee" w:cs="Leelawadee"/>
          <w:color w:val="000000" w:themeColor="text1"/>
          <w:sz w:val="20"/>
          <w:lang w:val="pt-BR"/>
        </w:rPr>
        <w:t>a</w:t>
      </w:r>
      <w:r w:rsidR="00F54CE3" w:rsidRPr="001478A6">
        <w:rPr>
          <w:rFonts w:ascii="Leelawadee" w:hAnsi="Leelawadee" w:cs="Leelawadee"/>
          <w:color w:val="000000" w:themeColor="text1"/>
          <w:sz w:val="20"/>
          <w:lang w:val="pt-BR"/>
        </w:rPr>
        <w:t xml:space="preserve"> </w:t>
      </w:r>
      <w:proofErr w:type="spellStart"/>
      <w:r w:rsidR="00F54CE3" w:rsidRPr="001478A6">
        <w:rPr>
          <w:rFonts w:ascii="Leelawadee" w:hAnsi="Leelawadee" w:cs="Leelawadee"/>
          <w:color w:val="000000" w:themeColor="text1"/>
          <w:sz w:val="20"/>
          <w:lang w:val="pt-BR"/>
        </w:rPr>
        <w:t>Securitizadora</w:t>
      </w:r>
      <w:proofErr w:type="spellEnd"/>
      <w:r w:rsidR="00F54CE3" w:rsidRPr="001478A6">
        <w:rPr>
          <w:rFonts w:ascii="Leelawadee" w:hAnsi="Leelawadee" w:cs="Leelawadee"/>
          <w:color w:val="000000" w:themeColor="text1"/>
          <w:sz w:val="20"/>
          <w:lang w:val="pt-BR"/>
        </w:rPr>
        <w:t xml:space="preserve"> como beneficiária</w:t>
      </w:r>
      <w:r w:rsidR="00657658" w:rsidRPr="001478A6">
        <w:rPr>
          <w:rFonts w:ascii="Leelawadee" w:hAnsi="Leelawadee" w:cs="Leelawadee"/>
          <w:color w:val="000000" w:themeColor="text1"/>
          <w:sz w:val="20"/>
          <w:lang w:val="pt-BR"/>
        </w:rPr>
        <w:t xml:space="preserve"> </w:t>
      </w:r>
      <w:r w:rsidR="00443AF2" w:rsidRPr="001478A6">
        <w:rPr>
          <w:rFonts w:ascii="Leelawadee" w:hAnsi="Leelawadee" w:cs="Leelawadee"/>
          <w:color w:val="000000" w:themeColor="text1"/>
          <w:sz w:val="20"/>
          <w:lang w:val="pt-BR"/>
        </w:rPr>
        <w:t xml:space="preserve">da respectiva </w:t>
      </w:r>
      <w:r w:rsidR="000F4093" w:rsidRPr="001478A6">
        <w:rPr>
          <w:rFonts w:ascii="Leelawadee" w:hAnsi="Leelawadee" w:cs="Leelawadee"/>
          <w:color w:val="000000" w:themeColor="text1"/>
          <w:sz w:val="20"/>
          <w:lang w:val="pt-BR"/>
        </w:rPr>
        <w:t>indenização</w:t>
      </w:r>
      <w:r w:rsidR="00F54CE3" w:rsidRPr="001478A6">
        <w:rPr>
          <w:rFonts w:ascii="Leelawadee" w:hAnsi="Leelawadee" w:cs="Leelawadee"/>
          <w:color w:val="000000" w:themeColor="text1"/>
          <w:sz w:val="20"/>
          <w:lang w:val="pt-BR"/>
        </w:rPr>
        <w:t xml:space="preserve">, no prazo de </w:t>
      </w:r>
      <w:r>
        <w:rPr>
          <w:rFonts w:ascii="Leelawadee" w:hAnsi="Leelawadee" w:cs="Leelawadee"/>
          <w:color w:val="000000" w:themeColor="text1"/>
          <w:sz w:val="20"/>
          <w:lang w:val="pt-BR"/>
        </w:rPr>
        <w:t>60</w:t>
      </w:r>
      <w:r w:rsidRPr="001478A6">
        <w:rPr>
          <w:rFonts w:ascii="Leelawadee" w:hAnsi="Leelawadee" w:cs="Leelawadee"/>
          <w:color w:val="000000" w:themeColor="text1"/>
          <w:sz w:val="20"/>
          <w:lang w:val="pt-BR"/>
        </w:rPr>
        <w:t xml:space="preserve"> </w:t>
      </w:r>
      <w:r w:rsidR="00F54CE3" w:rsidRPr="001478A6">
        <w:rPr>
          <w:rFonts w:ascii="Leelawadee" w:hAnsi="Leelawadee" w:cs="Leelawadee"/>
          <w:color w:val="000000" w:themeColor="text1"/>
          <w:sz w:val="20"/>
          <w:lang w:val="pt-BR"/>
        </w:rPr>
        <w:t>(</w:t>
      </w:r>
      <w:r>
        <w:rPr>
          <w:rFonts w:ascii="Leelawadee" w:hAnsi="Leelawadee" w:cs="Leelawadee"/>
          <w:color w:val="000000" w:themeColor="text1"/>
          <w:sz w:val="20"/>
          <w:lang w:val="pt-BR"/>
        </w:rPr>
        <w:t>sessenta</w:t>
      </w:r>
      <w:r w:rsidR="00F54CE3" w:rsidRPr="001478A6">
        <w:rPr>
          <w:rFonts w:ascii="Leelawadee" w:hAnsi="Leelawadee" w:cs="Leelawadee"/>
          <w:color w:val="000000" w:themeColor="text1"/>
          <w:sz w:val="20"/>
          <w:lang w:val="pt-BR"/>
        </w:rPr>
        <w:t xml:space="preserve">) dias corridos contados </w:t>
      </w:r>
      <w:r w:rsidR="00726ABC" w:rsidRPr="001478A6">
        <w:rPr>
          <w:rFonts w:ascii="Leelawadee" w:hAnsi="Leelawadee" w:cs="Leelawadee"/>
          <w:color w:val="000000" w:themeColor="text1"/>
          <w:sz w:val="20"/>
          <w:lang w:val="pt-BR"/>
        </w:rPr>
        <w:t xml:space="preserve">da data </w:t>
      </w:r>
      <w:r>
        <w:rPr>
          <w:rFonts w:ascii="Leelawadee" w:hAnsi="Leelawadee" w:cs="Leelawadee"/>
          <w:color w:val="000000" w:themeColor="text1"/>
          <w:sz w:val="20"/>
          <w:lang w:val="pt-BR"/>
        </w:rPr>
        <w:t>de celebração da presente</w:t>
      </w:r>
      <w:r w:rsidRPr="009A00DF">
        <w:rPr>
          <w:rFonts w:ascii="Leelawadee" w:hAnsi="Leelawadee" w:cs="Leelawadee"/>
          <w:sz w:val="20"/>
          <w:lang w:val="pt-BR" w:eastAsia="pt-BR"/>
        </w:rPr>
        <w:t xml:space="preserve"> </w:t>
      </w:r>
      <w:r w:rsidRPr="00DA5644">
        <w:rPr>
          <w:rFonts w:ascii="Leelawadee" w:hAnsi="Leelawadee"/>
          <w:sz w:val="20"/>
          <w:lang w:val="pt-BR"/>
        </w:rPr>
        <w:t>Escritura</w:t>
      </w:r>
      <w:r>
        <w:rPr>
          <w:rFonts w:ascii="Leelawadee" w:hAnsi="Leelawadee" w:cs="Leelawadee"/>
          <w:sz w:val="20"/>
          <w:lang w:val="pt-BR" w:eastAsia="pt-BR"/>
        </w:rPr>
        <w:t xml:space="preserve">, </w:t>
      </w:r>
      <w:r w:rsidRPr="009A00DF">
        <w:rPr>
          <w:rFonts w:ascii="Leelawadee" w:hAnsi="Leelawadee" w:cs="Leelawadee"/>
          <w:color w:val="000000" w:themeColor="text1"/>
          <w:sz w:val="20"/>
          <w:lang w:val="pt-BR"/>
        </w:rPr>
        <w:t xml:space="preserve">prazo este prorrogável por igual período desde que a </w:t>
      </w:r>
      <w:r>
        <w:rPr>
          <w:rFonts w:ascii="Leelawadee" w:hAnsi="Leelawadee" w:cs="Leelawadee"/>
          <w:color w:val="000000" w:themeColor="text1"/>
          <w:sz w:val="20"/>
          <w:lang w:val="pt-BR"/>
        </w:rPr>
        <w:t>Emissora</w:t>
      </w:r>
      <w:r w:rsidRPr="009A00DF">
        <w:rPr>
          <w:rFonts w:ascii="Leelawadee" w:hAnsi="Leelawadee" w:cs="Leelawadee"/>
          <w:color w:val="000000" w:themeColor="text1"/>
          <w:sz w:val="20"/>
          <w:lang w:val="pt-BR"/>
        </w:rPr>
        <w:t xml:space="preserve"> comprove estar envidando os melhores esforços para a realização do endosso</w:t>
      </w:r>
      <w:r w:rsidR="00F54CE3" w:rsidRPr="001478A6">
        <w:rPr>
          <w:rFonts w:ascii="Leelawadee" w:hAnsi="Leelawadee" w:cs="Leelawadee"/>
          <w:color w:val="000000" w:themeColor="text1"/>
          <w:sz w:val="20"/>
          <w:lang w:val="pt-BR"/>
        </w:rPr>
        <w:t>.</w:t>
      </w:r>
      <w:r w:rsidR="001B5F48" w:rsidRPr="001478A6">
        <w:rPr>
          <w:rFonts w:ascii="Leelawadee" w:hAnsi="Leelawadee" w:cs="Leelawadee"/>
          <w:color w:val="000000" w:themeColor="text1"/>
          <w:sz w:val="20"/>
          <w:lang w:val="pt-BR"/>
        </w:rPr>
        <w:t xml:space="preserve"> Adicionalmente, a Emissora se compromete a não nomear qualquer outro beneficiário em relação a qualquer direito decorrente de indenização que seja vinculado ao </w:t>
      </w:r>
      <w:r w:rsidR="00756272" w:rsidRPr="001478A6">
        <w:rPr>
          <w:rFonts w:ascii="Leelawadee" w:hAnsi="Leelawadee" w:cs="Leelawadee"/>
          <w:color w:val="000000" w:themeColor="text1"/>
          <w:sz w:val="20"/>
          <w:lang w:val="pt-BR"/>
        </w:rPr>
        <w:t>Imóvel</w:t>
      </w:r>
      <w:r w:rsidR="00927E76" w:rsidRPr="001478A6">
        <w:rPr>
          <w:rFonts w:ascii="Leelawadee" w:hAnsi="Leelawadee" w:cs="Leelawadee"/>
          <w:color w:val="000000" w:themeColor="text1"/>
          <w:sz w:val="20"/>
          <w:lang w:val="pt-BR"/>
        </w:rPr>
        <w:t xml:space="preserve">, devendo manter a </w:t>
      </w:r>
      <w:proofErr w:type="spellStart"/>
      <w:r w:rsidR="00927E76" w:rsidRPr="001478A6">
        <w:rPr>
          <w:rFonts w:ascii="Leelawadee" w:hAnsi="Leelawadee" w:cs="Leelawadee"/>
          <w:color w:val="000000" w:themeColor="text1"/>
          <w:sz w:val="20"/>
          <w:lang w:val="pt-BR"/>
        </w:rPr>
        <w:t>Securitizadora</w:t>
      </w:r>
      <w:proofErr w:type="spellEnd"/>
      <w:r w:rsidR="00927E76" w:rsidRPr="001478A6">
        <w:rPr>
          <w:rFonts w:ascii="Leelawadee" w:hAnsi="Leelawadee" w:cs="Leelawadee"/>
          <w:color w:val="000000" w:themeColor="text1"/>
          <w:sz w:val="20"/>
          <w:lang w:val="pt-BR"/>
        </w:rPr>
        <w:t xml:space="preserve"> como beneficiária da respectiva </w:t>
      </w:r>
      <w:r w:rsidR="000F4093" w:rsidRPr="001478A6">
        <w:rPr>
          <w:rFonts w:ascii="Leelawadee" w:hAnsi="Leelawadee" w:cs="Leelawadee"/>
          <w:color w:val="000000" w:themeColor="text1"/>
          <w:sz w:val="20"/>
          <w:lang w:val="pt-BR"/>
        </w:rPr>
        <w:t>indenização</w:t>
      </w:r>
      <w:r w:rsidR="00927E76" w:rsidRPr="001478A6">
        <w:rPr>
          <w:rFonts w:ascii="Leelawadee" w:hAnsi="Leelawadee" w:cs="Leelawadee"/>
          <w:color w:val="000000" w:themeColor="text1"/>
          <w:sz w:val="20"/>
          <w:lang w:val="pt-BR"/>
        </w:rPr>
        <w:t xml:space="preserve">, inclusive nas hipóteses de renovações do Seguro, conforme previsto no item </w:t>
      </w:r>
      <w:r w:rsidR="00F51523" w:rsidRPr="00030ECF">
        <w:rPr>
          <w:rFonts w:ascii="Leelawadee" w:hAnsi="Leelawadee" w:cs="Leelawadee"/>
          <w:color w:val="000000" w:themeColor="text1"/>
          <w:sz w:val="20"/>
          <w:lang w:val="pt-BR"/>
        </w:rPr>
        <w:fldChar w:fldCharType="begin"/>
      </w:r>
      <w:r w:rsidR="00F51523" w:rsidRPr="001478A6">
        <w:rPr>
          <w:rFonts w:ascii="Leelawadee" w:hAnsi="Leelawadee" w:cs="Leelawadee"/>
          <w:color w:val="000000" w:themeColor="text1"/>
          <w:sz w:val="20"/>
          <w:lang w:val="pt-BR"/>
        </w:rPr>
        <w:instrText xml:space="preserve"> REF _Ref24993322 \r \h </w:instrText>
      </w:r>
      <w:r w:rsidR="001478A6" w:rsidRPr="001478A6">
        <w:rPr>
          <w:rFonts w:ascii="Leelawadee" w:hAnsi="Leelawadee" w:cs="Leelawadee"/>
          <w:color w:val="000000" w:themeColor="text1"/>
          <w:sz w:val="20"/>
          <w:lang w:val="pt-BR"/>
        </w:rPr>
        <w:instrText xml:space="preserve"> \* MERGEFORMAT </w:instrText>
      </w:r>
      <w:r w:rsidR="00F51523" w:rsidRPr="00030ECF">
        <w:rPr>
          <w:rFonts w:ascii="Leelawadee" w:hAnsi="Leelawadee" w:cs="Leelawadee"/>
          <w:color w:val="000000" w:themeColor="text1"/>
          <w:sz w:val="20"/>
          <w:lang w:val="pt-BR"/>
        </w:rPr>
      </w:r>
      <w:r w:rsidR="00F51523" w:rsidRPr="00030ECF">
        <w:rPr>
          <w:rFonts w:ascii="Leelawadee" w:hAnsi="Leelawadee" w:cs="Leelawadee"/>
          <w:color w:val="000000" w:themeColor="text1"/>
          <w:sz w:val="20"/>
          <w:lang w:val="pt-BR"/>
        </w:rPr>
        <w:fldChar w:fldCharType="separate"/>
      </w:r>
      <w:r w:rsidR="00B2470D">
        <w:rPr>
          <w:rFonts w:ascii="Leelawadee" w:hAnsi="Leelawadee" w:cs="Leelawadee"/>
          <w:color w:val="000000" w:themeColor="text1"/>
          <w:sz w:val="20"/>
          <w:lang w:val="pt-BR"/>
        </w:rPr>
        <w:t>11.2.2</w:t>
      </w:r>
      <w:r w:rsidR="00F51523" w:rsidRPr="00030ECF">
        <w:rPr>
          <w:rFonts w:ascii="Leelawadee" w:hAnsi="Leelawadee" w:cs="Leelawadee"/>
          <w:color w:val="000000" w:themeColor="text1"/>
          <w:sz w:val="20"/>
          <w:lang w:val="pt-BR"/>
        </w:rPr>
        <w:fldChar w:fldCharType="end"/>
      </w:r>
      <w:r w:rsidR="00927E76" w:rsidRPr="001478A6">
        <w:rPr>
          <w:rFonts w:ascii="Leelawadee" w:hAnsi="Leelawadee" w:cs="Leelawadee"/>
          <w:color w:val="000000" w:themeColor="text1"/>
          <w:sz w:val="20"/>
          <w:lang w:val="pt-BR"/>
        </w:rPr>
        <w:t>, abaixo</w:t>
      </w:r>
      <w:r w:rsidR="001B5F48" w:rsidRPr="001478A6">
        <w:rPr>
          <w:rFonts w:ascii="Leelawadee" w:hAnsi="Leelawadee" w:cs="Leelawadee"/>
          <w:color w:val="000000" w:themeColor="text1"/>
          <w:sz w:val="20"/>
          <w:lang w:val="pt-BR"/>
        </w:rPr>
        <w:t>.</w:t>
      </w:r>
      <w:bookmarkEnd w:id="323"/>
    </w:p>
    <w:p w14:paraId="01F84C12" w14:textId="77777777" w:rsidR="000126F2" w:rsidRPr="001478A6" w:rsidRDefault="000126F2" w:rsidP="001478A6">
      <w:pPr>
        <w:pStyle w:val="PargrafodaLista"/>
        <w:spacing w:line="360" w:lineRule="auto"/>
        <w:ind w:left="0"/>
        <w:jc w:val="both"/>
        <w:rPr>
          <w:rFonts w:ascii="Leelawadee" w:hAnsi="Leelawadee" w:cs="Leelawadee"/>
          <w:color w:val="000000" w:themeColor="text1"/>
          <w:sz w:val="20"/>
          <w:lang w:val="pt-BR"/>
        </w:rPr>
      </w:pPr>
    </w:p>
    <w:p w14:paraId="2D8AFC3F" w14:textId="2AFDCCA8" w:rsidR="000126F2" w:rsidRPr="001478A6" w:rsidRDefault="000126F2" w:rsidP="001478A6">
      <w:pPr>
        <w:pStyle w:val="PargrafodaLista"/>
        <w:numPr>
          <w:ilvl w:val="2"/>
          <w:numId w:val="45"/>
        </w:numPr>
        <w:spacing w:line="360" w:lineRule="auto"/>
        <w:ind w:left="0" w:firstLine="0"/>
        <w:contextualSpacing/>
        <w:jc w:val="both"/>
        <w:rPr>
          <w:rFonts w:ascii="Leelawadee" w:hAnsi="Leelawadee" w:cs="Leelawadee"/>
          <w:iCs/>
          <w:color w:val="000000" w:themeColor="text1"/>
          <w:sz w:val="20"/>
          <w:lang w:val="pt-BR"/>
        </w:rPr>
      </w:pPr>
      <w:r w:rsidRPr="001478A6">
        <w:rPr>
          <w:rFonts w:ascii="Leelawadee" w:hAnsi="Leelawadee" w:cs="Leelawadee"/>
          <w:iCs/>
          <w:color w:val="000000" w:themeColor="text1"/>
          <w:sz w:val="20"/>
          <w:lang w:val="pt-BR"/>
        </w:rPr>
        <w:t xml:space="preserve">Quaisquer valores recebidos pela </w:t>
      </w:r>
      <w:proofErr w:type="spellStart"/>
      <w:r w:rsidRPr="001478A6">
        <w:rPr>
          <w:rFonts w:ascii="Leelawadee" w:hAnsi="Leelawadee" w:cs="Leelawadee"/>
          <w:iCs/>
          <w:color w:val="000000" w:themeColor="text1"/>
          <w:sz w:val="20"/>
          <w:lang w:val="pt-BR"/>
        </w:rPr>
        <w:t>Securitizadora</w:t>
      </w:r>
      <w:proofErr w:type="spellEnd"/>
      <w:r w:rsidRPr="001478A6">
        <w:rPr>
          <w:rFonts w:ascii="Leelawadee" w:hAnsi="Leelawadee" w:cs="Leelawadee"/>
          <w:iCs/>
          <w:color w:val="000000" w:themeColor="text1"/>
          <w:sz w:val="20"/>
          <w:lang w:val="pt-BR"/>
        </w:rPr>
        <w:t xml:space="preserve"> a título de indenização do Seguro serão depositados diretamente na</w:t>
      </w:r>
      <w:bookmarkStart w:id="324" w:name="_DV_C156"/>
      <w:r w:rsidRPr="001478A6">
        <w:rPr>
          <w:rFonts w:ascii="Leelawadee" w:hAnsi="Leelawadee" w:cs="Leelawadee"/>
          <w:iCs/>
          <w:color w:val="000000" w:themeColor="text1"/>
          <w:sz w:val="20"/>
          <w:lang w:val="pt-BR"/>
        </w:rPr>
        <w:t xml:space="preserve"> </w:t>
      </w:r>
      <w:bookmarkEnd w:id="324"/>
      <w:r w:rsidR="002524B4" w:rsidRPr="00030ECF">
        <w:rPr>
          <w:rFonts w:ascii="Leelawadee" w:hAnsi="Leelawadee" w:cs="Leelawadee"/>
          <w:color w:val="000000" w:themeColor="text1"/>
          <w:sz w:val="20"/>
          <w:lang w:val="pt-BR"/>
        </w:rPr>
        <w:t xml:space="preserve">Conta </w:t>
      </w:r>
      <w:r w:rsidR="002524B4" w:rsidRPr="001478A6">
        <w:rPr>
          <w:rFonts w:ascii="Leelawadee" w:hAnsi="Leelawadee" w:cs="Leelawadee"/>
          <w:color w:val="000000" w:themeColor="text1"/>
          <w:sz w:val="20"/>
          <w:lang w:val="pt-BR"/>
        </w:rPr>
        <w:t>do Patrimônio Separado</w:t>
      </w:r>
      <w:r w:rsidRPr="001478A6">
        <w:rPr>
          <w:rFonts w:ascii="Leelawadee" w:hAnsi="Leelawadee" w:cs="Leelawadee"/>
          <w:iCs/>
          <w:color w:val="000000" w:themeColor="text1"/>
          <w:sz w:val="20"/>
          <w:lang w:val="pt-BR"/>
        </w:rPr>
        <w:t xml:space="preserve"> e serão utilizados pela </w:t>
      </w:r>
      <w:proofErr w:type="spellStart"/>
      <w:r w:rsidRPr="001478A6">
        <w:rPr>
          <w:rFonts w:ascii="Leelawadee" w:hAnsi="Leelawadee" w:cs="Leelawadee"/>
          <w:iCs/>
          <w:color w:val="000000" w:themeColor="text1"/>
          <w:sz w:val="20"/>
          <w:lang w:val="pt-BR"/>
        </w:rPr>
        <w:t>Securitizadora</w:t>
      </w:r>
      <w:proofErr w:type="spellEnd"/>
      <w:r w:rsidRPr="001478A6">
        <w:rPr>
          <w:rFonts w:ascii="Leelawadee" w:hAnsi="Leelawadee" w:cs="Leelawadee"/>
          <w:iCs/>
          <w:color w:val="000000" w:themeColor="text1"/>
          <w:sz w:val="20"/>
          <w:lang w:val="pt-BR"/>
        </w:rPr>
        <w:t xml:space="preserve"> para liquidação ou amortização extraordinária dos CRI</w:t>
      </w:r>
      <w:r w:rsidR="00C07EDD" w:rsidRPr="001478A6">
        <w:rPr>
          <w:rFonts w:ascii="Leelawadee" w:hAnsi="Leelawadee" w:cs="Leelawadee"/>
          <w:iCs/>
          <w:color w:val="000000" w:themeColor="text1"/>
          <w:sz w:val="20"/>
          <w:lang w:val="pt-BR"/>
        </w:rPr>
        <w:t xml:space="preserve">, observada a ordem de prioridade </w:t>
      </w:r>
      <w:r w:rsidR="000F4093" w:rsidRPr="001478A6">
        <w:rPr>
          <w:rFonts w:ascii="Leelawadee" w:hAnsi="Leelawadee" w:cs="Leelawadee"/>
          <w:iCs/>
          <w:color w:val="000000" w:themeColor="text1"/>
          <w:sz w:val="20"/>
          <w:lang w:val="pt-BR"/>
        </w:rPr>
        <w:t>de pagamentos p</w:t>
      </w:r>
      <w:r w:rsidR="00C07EDD" w:rsidRPr="001478A6">
        <w:rPr>
          <w:rFonts w:ascii="Leelawadee" w:hAnsi="Leelawadee" w:cs="Leelawadee"/>
          <w:iCs/>
          <w:color w:val="000000" w:themeColor="text1"/>
          <w:sz w:val="20"/>
          <w:lang w:val="pt-BR"/>
        </w:rPr>
        <w:t>revista no Termo de Securitização</w:t>
      </w:r>
      <w:r w:rsidRPr="001478A6">
        <w:rPr>
          <w:rFonts w:ascii="Leelawadee" w:hAnsi="Leelawadee" w:cs="Leelawadee"/>
          <w:iCs/>
          <w:color w:val="000000" w:themeColor="text1"/>
          <w:sz w:val="20"/>
          <w:lang w:val="pt-BR"/>
        </w:rPr>
        <w:t>.</w:t>
      </w:r>
    </w:p>
    <w:p w14:paraId="47FBCF16" w14:textId="77777777" w:rsidR="000126F2" w:rsidRPr="001478A6" w:rsidRDefault="000126F2" w:rsidP="001478A6">
      <w:pPr>
        <w:pStyle w:val="PargrafodaLista"/>
        <w:spacing w:line="360" w:lineRule="auto"/>
        <w:ind w:left="0"/>
        <w:contextualSpacing/>
        <w:jc w:val="both"/>
        <w:rPr>
          <w:rFonts w:ascii="Leelawadee" w:hAnsi="Leelawadee" w:cs="Leelawadee"/>
          <w:color w:val="000000" w:themeColor="text1"/>
          <w:sz w:val="20"/>
          <w:lang w:val="pt-BR"/>
        </w:rPr>
      </w:pPr>
    </w:p>
    <w:p w14:paraId="22445370" w14:textId="314CE72B" w:rsidR="000126F2" w:rsidRPr="001478A6" w:rsidRDefault="000126F2" w:rsidP="001478A6">
      <w:pPr>
        <w:pStyle w:val="PargrafodaLista"/>
        <w:numPr>
          <w:ilvl w:val="2"/>
          <w:numId w:val="45"/>
        </w:numPr>
        <w:spacing w:line="360" w:lineRule="auto"/>
        <w:ind w:left="0" w:firstLine="0"/>
        <w:contextualSpacing/>
        <w:jc w:val="both"/>
        <w:rPr>
          <w:rFonts w:ascii="Leelawadee" w:hAnsi="Leelawadee" w:cs="Leelawadee"/>
          <w:iCs/>
          <w:color w:val="000000" w:themeColor="text1"/>
          <w:sz w:val="20"/>
          <w:lang w:val="pt-BR"/>
        </w:rPr>
      </w:pPr>
      <w:bookmarkStart w:id="325" w:name="_Ref24993322"/>
      <w:r w:rsidRPr="001478A6">
        <w:rPr>
          <w:rFonts w:ascii="Leelawadee" w:hAnsi="Leelawadee" w:cs="Leelawadee"/>
          <w:iCs/>
          <w:color w:val="000000" w:themeColor="text1"/>
          <w:sz w:val="20"/>
          <w:lang w:val="pt-BR"/>
        </w:rPr>
        <w:t xml:space="preserve">A Emissora deverá manter o Seguro em vigor até o integral cumprimento de todas as obrigações dos CRI, devendo a Emissora remeter os comprovantes de pagamento dos prêmios do Seguro, tanto na sua contratação quanto em sua renovação à </w:t>
      </w:r>
      <w:proofErr w:type="spellStart"/>
      <w:r w:rsidRPr="001478A6">
        <w:rPr>
          <w:rFonts w:ascii="Leelawadee" w:hAnsi="Leelawadee" w:cs="Leelawadee"/>
          <w:iCs/>
          <w:color w:val="000000" w:themeColor="text1"/>
          <w:sz w:val="20"/>
          <w:lang w:val="pt-BR"/>
        </w:rPr>
        <w:t>Securitizadora</w:t>
      </w:r>
      <w:proofErr w:type="spellEnd"/>
      <w:r w:rsidRPr="001478A6">
        <w:rPr>
          <w:rFonts w:ascii="Leelawadee" w:hAnsi="Leelawadee" w:cs="Leelawadee"/>
          <w:iCs/>
          <w:color w:val="000000" w:themeColor="text1"/>
          <w:sz w:val="20"/>
          <w:lang w:val="pt-BR"/>
        </w:rPr>
        <w:t xml:space="preserve">, </w:t>
      </w:r>
      <w:r w:rsidR="000D48EA" w:rsidRPr="001478A6">
        <w:rPr>
          <w:rFonts w:ascii="Leelawadee" w:hAnsi="Leelawadee" w:cs="Leelawadee"/>
          <w:iCs/>
          <w:color w:val="000000" w:themeColor="text1"/>
          <w:sz w:val="20"/>
          <w:lang w:val="pt-BR"/>
        </w:rPr>
        <w:t xml:space="preserve">com cópia ao Agente Fiduciário dos CRI, no prazo de 05 (cinco) </w:t>
      </w:r>
      <w:r w:rsidR="000F4093" w:rsidRPr="001478A6">
        <w:rPr>
          <w:rFonts w:ascii="Leelawadee" w:hAnsi="Leelawadee" w:cs="Leelawadee"/>
          <w:iCs/>
          <w:color w:val="000000" w:themeColor="text1"/>
          <w:sz w:val="20"/>
          <w:lang w:val="pt-BR"/>
        </w:rPr>
        <w:t>Dias Úteis</w:t>
      </w:r>
      <w:r w:rsidR="000D48EA" w:rsidRPr="001478A6">
        <w:rPr>
          <w:rFonts w:ascii="Leelawadee" w:hAnsi="Leelawadee" w:cs="Leelawadee"/>
          <w:iCs/>
          <w:color w:val="000000" w:themeColor="text1"/>
          <w:sz w:val="20"/>
          <w:lang w:val="pt-BR"/>
        </w:rPr>
        <w:t xml:space="preserve"> após a respectiva contratação e/ou renovação</w:t>
      </w:r>
      <w:r w:rsidRPr="001478A6">
        <w:rPr>
          <w:rFonts w:ascii="Leelawadee" w:hAnsi="Leelawadee" w:cs="Leelawadee"/>
          <w:iCs/>
          <w:color w:val="000000" w:themeColor="text1"/>
          <w:sz w:val="20"/>
          <w:lang w:val="pt-BR"/>
        </w:rPr>
        <w:t>.</w:t>
      </w:r>
      <w:bookmarkEnd w:id="325"/>
    </w:p>
    <w:p w14:paraId="3241BE5D" w14:textId="77777777" w:rsidR="000126F2" w:rsidRPr="001478A6" w:rsidRDefault="000126F2" w:rsidP="001478A6">
      <w:pPr>
        <w:pStyle w:val="PargrafodaLista"/>
        <w:spacing w:line="360" w:lineRule="auto"/>
        <w:ind w:left="0"/>
        <w:contextualSpacing/>
        <w:jc w:val="both"/>
        <w:rPr>
          <w:rFonts w:ascii="Leelawadee" w:hAnsi="Leelawadee" w:cs="Leelawadee"/>
          <w:iCs/>
          <w:color w:val="000000" w:themeColor="text1"/>
          <w:sz w:val="20"/>
          <w:lang w:val="pt-BR"/>
        </w:rPr>
      </w:pPr>
    </w:p>
    <w:p w14:paraId="0212FF66" w14:textId="7A2C74C6" w:rsidR="000126F2" w:rsidRPr="001478A6" w:rsidRDefault="000126F2" w:rsidP="001478A6">
      <w:pPr>
        <w:pStyle w:val="PargrafodaLista"/>
        <w:numPr>
          <w:ilvl w:val="2"/>
          <w:numId w:val="45"/>
        </w:numPr>
        <w:spacing w:line="360" w:lineRule="auto"/>
        <w:ind w:left="0" w:firstLine="0"/>
        <w:jc w:val="both"/>
        <w:rPr>
          <w:rFonts w:ascii="Leelawadee" w:hAnsi="Leelawadee" w:cs="Leelawadee"/>
          <w:color w:val="000000" w:themeColor="text1"/>
          <w:sz w:val="20"/>
          <w:lang w:val="pt-BR"/>
        </w:rPr>
      </w:pPr>
      <w:r w:rsidRPr="001478A6">
        <w:rPr>
          <w:rFonts w:ascii="Leelawadee" w:hAnsi="Leelawadee" w:cs="Leelawadee"/>
          <w:iCs/>
          <w:color w:val="000000" w:themeColor="text1"/>
          <w:sz w:val="20"/>
          <w:lang w:val="pt-BR"/>
        </w:rPr>
        <w:t>A apólice do Seguro dever</w:t>
      </w:r>
      <w:r w:rsidR="000F4093" w:rsidRPr="001478A6">
        <w:rPr>
          <w:rFonts w:ascii="Leelawadee" w:hAnsi="Leelawadee" w:cs="Leelawadee"/>
          <w:iCs/>
          <w:color w:val="000000" w:themeColor="text1"/>
          <w:sz w:val="20"/>
          <w:lang w:val="pt-BR"/>
        </w:rPr>
        <w:t>á</w:t>
      </w:r>
      <w:r w:rsidRPr="001478A6">
        <w:rPr>
          <w:rFonts w:ascii="Leelawadee" w:hAnsi="Leelawadee" w:cs="Leelawadee"/>
          <w:iCs/>
          <w:color w:val="000000" w:themeColor="text1"/>
          <w:sz w:val="20"/>
          <w:lang w:val="pt-BR"/>
        </w:rPr>
        <w:t xml:space="preserve"> ser emitida por seguradora idônea, regularmente estabelecida no Brasil, cabendo à Emissora entregar cópia da apólice para a </w:t>
      </w:r>
      <w:proofErr w:type="spellStart"/>
      <w:r w:rsidRPr="001478A6">
        <w:rPr>
          <w:rFonts w:ascii="Leelawadee" w:hAnsi="Leelawadee" w:cs="Leelawadee"/>
          <w:iCs/>
          <w:color w:val="000000" w:themeColor="text1"/>
          <w:sz w:val="20"/>
          <w:lang w:val="pt-BR"/>
        </w:rPr>
        <w:t>Securitizadora</w:t>
      </w:r>
      <w:proofErr w:type="spellEnd"/>
      <w:r w:rsidRPr="001478A6">
        <w:rPr>
          <w:rFonts w:ascii="Leelawadee" w:hAnsi="Leelawadee" w:cs="Leelawadee"/>
          <w:iCs/>
          <w:color w:val="000000" w:themeColor="text1"/>
          <w:sz w:val="20"/>
          <w:lang w:val="pt-BR"/>
        </w:rPr>
        <w:t xml:space="preserve"> </w:t>
      </w:r>
      <w:r w:rsidR="005B1092" w:rsidRPr="001478A6">
        <w:rPr>
          <w:rFonts w:ascii="Leelawadee" w:hAnsi="Leelawadee" w:cs="Leelawadee"/>
          <w:iCs/>
          <w:color w:val="000000" w:themeColor="text1"/>
          <w:sz w:val="20"/>
          <w:lang w:val="pt-BR"/>
        </w:rPr>
        <w:t xml:space="preserve">e aos Titulares dos CRI </w:t>
      </w:r>
      <w:r w:rsidRPr="001478A6">
        <w:rPr>
          <w:rFonts w:ascii="Leelawadee" w:hAnsi="Leelawadee" w:cs="Leelawadee"/>
          <w:iCs/>
          <w:color w:val="000000" w:themeColor="text1"/>
          <w:sz w:val="20"/>
          <w:lang w:val="pt-BR"/>
        </w:rPr>
        <w:t xml:space="preserve">no prazo estipulado no item </w:t>
      </w:r>
      <w:r w:rsidR="00F51523" w:rsidRPr="00030ECF">
        <w:rPr>
          <w:rFonts w:ascii="Leelawadee" w:hAnsi="Leelawadee" w:cs="Leelawadee"/>
          <w:iCs/>
          <w:color w:val="000000" w:themeColor="text1"/>
          <w:sz w:val="20"/>
          <w:lang w:val="pt-BR"/>
        </w:rPr>
        <w:fldChar w:fldCharType="begin"/>
      </w:r>
      <w:r w:rsidR="00F51523" w:rsidRPr="001478A6">
        <w:rPr>
          <w:rFonts w:ascii="Leelawadee" w:hAnsi="Leelawadee" w:cs="Leelawadee"/>
          <w:iCs/>
          <w:color w:val="000000" w:themeColor="text1"/>
          <w:sz w:val="20"/>
          <w:lang w:val="pt-BR"/>
        </w:rPr>
        <w:instrText xml:space="preserve"> REF _Ref23863429 \r \h </w:instrText>
      </w:r>
      <w:r w:rsidR="001478A6" w:rsidRPr="001478A6">
        <w:rPr>
          <w:rFonts w:ascii="Leelawadee" w:hAnsi="Leelawadee" w:cs="Leelawadee"/>
          <w:iCs/>
          <w:color w:val="000000" w:themeColor="text1"/>
          <w:sz w:val="20"/>
          <w:lang w:val="pt-BR"/>
        </w:rPr>
        <w:instrText xml:space="preserve"> \* MERGEFORMAT </w:instrText>
      </w:r>
      <w:r w:rsidR="00F51523" w:rsidRPr="00030ECF">
        <w:rPr>
          <w:rFonts w:ascii="Leelawadee" w:hAnsi="Leelawadee" w:cs="Leelawadee"/>
          <w:iCs/>
          <w:color w:val="000000" w:themeColor="text1"/>
          <w:sz w:val="20"/>
          <w:lang w:val="pt-BR"/>
        </w:rPr>
      </w:r>
      <w:r w:rsidR="00F51523" w:rsidRPr="00030ECF">
        <w:rPr>
          <w:rFonts w:ascii="Leelawadee" w:hAnsi="Leelawadee" w:cs="Leelawadee"/>
          <w:iCs/>
          <w:color w:val="000000" w:themeColor="text1"/>
          <w:sz w:val="20"/>
          <w:lang w:val="pt-BR"/>
        </w:rPr>
        <w:fldChar w:fldCharType="separate"/>
      </w:r>
      <w:r w:rsidR="00B2470D">
        <w:rPr>
          <w:rFonts w:ascii="Leelawadee" w:hAnsi="Leelawadee" w:cs="Leelawadee"/>
          <w:iCs/>
          <w:color w:val="000000" w:themeColor="text1"/>
          <w:sz w:val="20"/>
          <w:lang w:val="pt-BR"/>
        </w:rPr>
        <w:t>11.2</w:t>
      </w:r>
      <w:r w:rsidR="00F51523" w:rsidRPr="00030ECF">
        <w:rPr>
          <w:rFonts w:ascii="Leelawadee" w:hAnsi="Leelawadee" w:cs="Leelawadee"/>
          <w:iCs/>
          <w:color w:val="000000" w:themeColor="text1"/>
          <w:sz w:val="20"/>
          <w:lang w:val="pt-BR"/>
        </w:rPr>
        <w:fldChar w:fldCharType="end"/>
      </w:r>
      <w:r w:rsidRPr="001478A6">
        <w:rPr>
          <w:rFonts w:ascii="Leelawadee" w:hAnsi="Leelawadee" w:cs="Leelawadee"/>
          <w:iCs/>
          <w:color w:val="000000" w:themeColor="text1"/>
          <w:sz w:val="20"/>
          <w:lang w:val="pt-BR"/>
        </w:rPr>
        <w:t>, acima</w:t>
      </w:r>
      <w:r w:rsidR="000D48EA" w:rsidRPr="001478A6">
        <w:rPr>
          <w:rFonts w:ascii="Leelawadee" w:hAnsi="Leelawadee" w:cs="Leelawadee"/>
          <w:iCs/>
          <w:color w:val="000000" w:themeColor="text1"/>
          <w:sz w:val="20"/>
          <w:lang w:val="pt-BR"/>
        </w:rPr>
        <w:t>, com cópia ao Agente Fiduciário dos CRI</w:t>
      </w:r>
      <w:r w:rsidRPr="001478A6">
        <w:rPr>
          <w:rFonts w:ascii="Leelawadee" w:hAnsi="Leelawadee" w:cs="Leelawadee"/>
          <w:iCs/>
          <w:color w:val="000000" w:themeColor="text1"/>
          <w:sz w:val="20"/>
          <w:lang w:val="pt-BR"/>
        </w:rPr>
        <w:t>.</w:t>
      </w:r>
    </w:p>
    <w:p w14:paraId="4E005129" w14:textId="2B986050" w:rsidR="00FA045D" w:rsidRPr="001478A6" w:rsidRDefault="00FA045D" w:rsidP="001478A6">
      <w:pPr>
        <w:pStyle w:val="PargrafodaLista"/>
        <w:spacing w:line="360" w:lineRule="auto"/>
        <w:ind w:left="0"/>
        <w:contextualSpacing/>
        <w:jc w:val="both"/>
        <w:rPr>
          <w:rFonts w:ascii="Leelawadee" w:hAnsi="Leelawadee" w:cs="Leelawadee"/>
          <w:color w:val="000000" w:themeColor="text1"/>
          <w:sz w:val="20"/>
          <w:lang w:val="pt-BR"/>
        </w:rPr>
      </w:pPr>
    </w:p>
    <w:p w14:paraId="25710C52" w14:textId="140BC74E" w:rsidR="008826CF" w:rsidRPr="001478A6" w:rsidRDefault="008826CF" w:rsidP="001478A6">
      <w:pPr>
        <w:pStyle w:val="PargrafodaLista"/>
        <w:numPr>
          <w:ilvl w:val="1"/>
          <w:numId w:val="45"/>
        </w:numPr>
        <w:spacing w:line="360" w:lineRule="auto"/>
        <w:ind w:left="0" w:firstLine="0"/>
        <w:contextualSpacing/>
        <w:jc w:val="both"/>
        <w:rPr>
          <w:rFonts w:ascii="Leelawadee" w:hAnsi="Leelawadee" w:cs="Leelawadee"/>
          <w:color w:val="000000" w:themeColor="text1"/>
          <w:w w:val="0"/>
          <w:sz w:val="20"/>
          <w:lang w:val="pt-BR"/>
        </w:rPr>
      </w:pPr>
      <w:r w:rsidRPr="001478A6">
        <w:rPr>
          <w:rFonts w:ascii="Leelawadee" w:hAnsi="Leelawadee" w:cs="Leelawadee"/>
          <w:color w:val="000000" w:themeColor="text1"/>
          <w:w w:val="0"/>
          <w:sz w:val="20"/>
          <w:lang w:val="pt-BR"/>
        </w:rPr>
        <w:t xml:space="preserve">Em complemento </w:t>
      </w:r>
      <w:r w:rsidR="00F9580E" w:rsidRPr="001478A6">
        <w:rPr>
          <w:rFonts w:ascii="Leelawadee" w:hAnsi="Leelawadee" w:cs="Leelawadee"/>
          <w:color w:val="000000" w:themeColor="text1"/>
          <w:w w:val="0"/>
          <w:sz w:val="20"/>
          <w:lang w:val="pt-BR"/>
        </w:rPr>
        <w:t>às obrigações previstas nesta Cláusula Onze</w:t>
      </w:r>
      <w:r w:rsidRPr="001478A6">
        <w:rPr>
          <w:rFonts w:ascii="Leelawadee" w:hAnsi="Leelawadee" w:cs="Leelawadee"/>
          <w:color w:val="000000" w:themeColor="text1"/>
          <w:w w:val="0"/>
          <w:sz w:val="20"/>
          <w:lang w:val="pt-BR"/>
        </w:rPr>
        <w:t>, a Emissora obriga-se a:</w:t>
      </w:r>
    </w:p>
    <w:p w14:paraId="7CF27A61" w14:textId="77777777" w:rsidR="008826CF" w:rsidRPr="001478A6" w:rsidRDefault="008826CF" w:rsidP="001478A6">
      <w:pPr>
        <w:spacing w:line="360" w:lineRule="auto"/>
        <w:ind w:left="709"/>
        <w:contextualSpacing/>
        <w:jc w:val="both"/>
        <w:rPr>
          <w:rFonts w:ascii="Leelawadee" w:hAnsi="Leelawadee" w:cs="Leelawadee"/>
          <w:color w:val="000000" w:themeColor="text1"/>
          <w:w w:val="0"/>
          <w:sz w:val="20"/>
          <w:szCs w:val="20"/>
        </w:rPr>
      </w:pPr>
    </w:p>
    <w:p w14:paraId="7D8C0BE3" w14:textId="7CE408EE" w:rsidR="008826CF" w:rsidRPr="001478A6" w:rsidRDefault="008826CF" w:rsidP="001478A6">
      <w:pPr>
        <w:pStyle w:val="PargrafodaLista"/>
        <w:numPr>
          <w:ilvl w:val="0"/>
          <w:numId w:val="22"/>
        </w:numPr>
        <w:spacing w:line="360" w:lineRule="auto"/>
        <w:ind w:left="709" w:firstLine="0"/>
        <w:contextualSpacing/>
        <w:jc w:val="both"/>
        <w:rPr>
          <w:rFonts w:ascii="Leelawadee" w:hAnsi="Leelawadee" w:cs="Leelawadee"/>
          <w:color w:val="000000" w:themeColor="text1"/>
          <w:w w:val="0"/>
          <w:sz w:val="20"/>
          <w:lang w:val="pt-BR"/>
        </w:rPr>
      </w:pPr>
      <w:r w:rsidRPr="001478A6">
        <w:rPr>
          <w:rFonts w:ascii="Leelawadee" w:hAnsi="Leelawadee" w:cs="Leelawadee"/>
          <w:color w:val="000000" w:themeColor="text1"/>
          <w:w w:val="0"/>
          <w:sz w:val="20"/>
          <w:lang w:val="pt-BR"/>
        </w:rPr>
        <w:t>Conduzir seus negócios de forma diligente e eficiente, sempre de acordo com as melhores práticas financeiras e comerciais;</w:t>
      </w:r>
    </w:p>
    <w:p w14:paraId="5337974F" w14:textId="77777777" w:rsidR="006412AA" w:rsidRPr="001478A6" w:rsidRDefault="006412AA" w:rsidP="001478A6">
      <w:pPr>
        <w:pStyle w:val="PargrafodaLista"/>
        <w:spacing w:line="360" w:lineRule="auto"/>
        <w:ind w:left="709"/>
        <w:contextualSpacing/>
        <w:jc w:val="both"/>
        <w:rPr>
          <w:rFonts w:ascii="Leelawadee" w:hAnsi="Leelawadee" w:cs="Leelawadee"/>
          <w:color w:val="000000" w:themeColor="text1"/>
          <w:w w:val="0"/>
          <w:sz w:val="20"/>
          <w:lang w:val="pt-BR"/>
        </w:rPr>
      </w:pPr>
    </w:p>
    <w:p w14:paraId="3BBFF95B" w14:textId="2E0CC641" w:rsidR="008826CF" w:rsidRPr="001478A6" w:rsidRDefault="008826CF" w:rsidP="001478A6">
      <w:pPr>
        <w:pStyle w:val="PargrafodaLista"/>
        <w:numPr>
          <w:ilvl w:val="0"/>
          <w:numId w:val="22"/>
        </w:numPr>
        <w:spacing w:line="360" w:lineRule="auto"/>
        <w:ind w:left="709" w:firstLine="0"/>
        <w:contextualSpacing/>
        <w:jc w:val="both"/>
        <w:rPr>
          <w:rFonts w:ascii="Leelawadee" w:hAnsi="Leelawadee" w:cs="Leelawadee"/>
          <w:color w:val="000000" w:themeColor="text1"/>
          <w:w w:val="0"/>
          <w:sz w:val="20"/>
          <w:lang w:val="pt-BR"/>
        </w:rPr>
      </w:pPr>
      <w:bookmarkStart w:id="326" w:name="_Ref24993887"/>
      <w:r w:rsidRPr="001478A6">
        <w:rPr>
          <w:rFonts w:ascii="Leelawadee" w:hAnsi="Leelawadee" w:cs="Leelawadee"/>
          <w:color w:val="000000" w:themeColor="text1"/>
          <w:w w:val="0"/>
          <w:sz w:val="20"/>
          <w:lang w:val="pt-BR"/>
        </w:rPr>
        <w:t xml:space="preserve">Informar a Debenturista </w:t>
      </w:r>
      <w:r w:rsidR="005B1092" w:rsidRPr="001478A6">
        <w:rPr>
          <w:rFonts w:ascii="Leelawadee" w:hAnsi="Leelawadee" w:cs="Leelawadee"/>
          <w:color w:val="000000" w:themeColor="text1"/>
          <w:w w:val="0"/>
          <w:sz w:val="20"/>
          <w:lang w:val="pt-BR"/>
        </w:rPr>
        <w:t xml:space="preserve">e os Titulares dos CRI </w:t>
      </w:r>
      <w:r w:rsidRPr="001478A6">
        <w:rPr>
          <w:rFonts w:ascii="Leelawadee" w:hAnsi="Leelawadee" w:cs="Leelawadee"/>
          <w:color w:val="000000" w:themeColor="text1"/>
          <w:w w:val="0"/>
          <w:sz w:val="20"/>
          <w:lang w:val="pt-BR"/>
        </w:rPr>
        <w:t xml:space="preserve">por correio eletrônico, sobre a convocação de Assembleias Gerais Ordinárias ou Extraordinárias que tenham por ordem do dia a discussão de matérias que possam alterar ou modificar ou de qualquer modo prejudicar o recebimento do crédito decorrente das Debêntures ou as </w:t>
      </w:r>
      <w:r w:rsidR="00A46E97" w:rsidRPr="001478A6">
        <w:rPr>
          <w:rFonts w:ascii="Leelawadee" w:hAnsi="Leelawadee" w:cs="Leelawadee"/>
          <w:color w:val="000000" w:themeColor="text1"/>
          <w:w w:val="0"/>
          <w:sz w:val="20"/>
          <w:lang w:val="pt-BR"/>
        </w:rPr>
        <w:t>G</w:t>
      </w:r>
      <w:r w:rsidRPr="001478A6">
        <w:rPr>
          <w:rFonts w:ascii="Leelawadee" w:hAnsi="Leelawadee" w:cs="Leelawadee"/>
          <w:color w:val="000000" w:themeColor="text1"/>
          <w:w w:val="0"/>
          <w:sz w:val="20"/>
          <w:lang w:val="pt-BR"/>
        </w:rPr>
        <w:t xml:space="preserve">arantias. A notificação aqui referida deverá ser efetuada com pelo menos 15 (quinze) dias </w:t>
      </w:r>
      <w:r w:rsidR="00F51523" w:rsidRPr="001478A6">
        <w:rPr>
          <w:rFonts w:ascii="Leelawadee" w:hAnsi="Leelawadee" w:cs="Leelawadee"/>
          <w:color w:val="000000" w:themeColor="text1"/>
          <w:w w:val="0"/>
          <w:sz w:val="20"/>
          <w:lang w:val="pt-BR"/>
        </w:rPr>
        <w:t xml:space="preserve">de antecedência </w:t>
      </w:r>
      <w:r w:rsidRPr="001478A6">
        <w:rPr>
          <w:rFonts w:ascii="Leelawadee" w:hAnsi="Leelawadee" w:cs="Leelawadee"/>
          <w:color w:val="000000" w:themeColor="text1"/>
          <w:w w:val="0"/>
          <w:sz w:val="20"/>
          <w:lang w:val="pt-BR"/>
        </w:rPr>
        <w:t xml:space="preserve">da realização de cada Assembleia Geral Ordinária da Emissora, e 08 (oito) dias </w:t>
      </w:r>
      <w:r w:rsidR="00F51523" w:rsidRPr="001478A6">
        <w:rPr>
          <w:rFonts w:ascii="Leelawadee" w:hAnsi="Leelawadee" w:cs="Leelawadee"/>
          <w:color w:val="000000" w:themeColor="text1"/>
          <w:w w:val="0"/>
          <w:sz w:val="20"/>
          <w:lang w:val="pt-BR"/>
        </w:rPr>
        <w:t xml:space="preserve">de antecedência </w:t>
      </w:r>
      <w:r w:rsidRPr="001478A6">
        <w:rPr>
          <w:rFonts w:ascii="Leelawadee" w:hAnsi="Leelawadee" w:cs="Leelawadee"/>
          <w:color w:val="000000" w:themeColor="text1"/>
          <w:w w:val="0"/>
          <w:sz w:val="20"/>
          <w:lang w:val="pt-BR"/>
        </w:rPr>
        <w:t>de cada Assembleia Geral Extraordinária da Emissora;</w:t>
      </w:r>
      <w:bookmarkEnd w:id="326"/>
    </w:p>
    <w:p w14:paraId="4ECDF438" w14:textId="77777777" w:rsidR="008826CF" w:rsidRPr="001478A6" w:rsidRDefault="008826CF" w:rsidP="001478A6">
      <w:pPr>
        <w:spacing w:line="360" w:lineRule="auto"/>
        <w:ind w:left="709"/>
        <w:contextualSpacing/>
        <w:jc w:val="both"/>
        <w:rPr>
          <w:rFonts w:ascii="Leelawadee" w:hAnsi="Leelawadee" w:cs="Leelawadee"/>
          <w:color w:val="000000" w:themeColor="text1"/>
          <w:w w:val="0"/>
          <w:sz w:val="20"/>
          <w:szCs w:val="20"/>
        </w:rPr>
      </w:pPr>
    </w:p>
    <w:p w14:paraId="4E1EF238" w14:textId="0A874309" w:rsidR="008826CF" w:rsidRPr="001478A6" w:rsidRDefault="008826CF" w:rsidP="001478A6">
      <w:pPr>
        <w:pStyle w:val="PargrafodaLista"/>
        <w:numPr>
          <w:ilvl w:val="0"/>
          <w:numId w:val="22"/>
        </w:numPr>
        <w:spacing w:line="360" w:lineRule="auto"/>
        <w:ind w:left="709" w:firstLine="0"/>
        <w:contextualSpacing/>
        <w:jc w:val="both"/>
        <w:rPr>
          <w:rFonts w:ascii="Leelawadee" w:hAnsi="Leelawadee" w:cs="Leelawadee"/>
          <w:color w:val="000000" w:themeColor="text1"/>
          <w:w w:val="0"/>
          <w:sz w:val="20"/>
          <w:lang w:val="pt-BR"/>
        </w:rPr>
      </w:pPr>
      <w:r w:rsidRPr="001478A6">
        <w:rPr>
          <w:rFonts w:ascii="Leelawadee" w:hAnsi="Leelawadee" w:cs="Leelawadee"/>
          <w:color w:val="000000" w:themeColor="text1"/>
          <w:w w:val="0"/>
          <w:sz w:val="20"/>
          <w:lang w:val="pt-BR"/>
        </w:rPr>
        <w:t xml:space="preserve">Encaminhar à Debenturista </w:t>
      </w:r>
      <w:r w:rsidR="005B1092" w:rsidRPr="001478A6">
        <w:rPr>
          <w:rFonts w:ascii="Leelawadee" w:hAnsi="Leelawadee" w:cs="Leelawadee"/>
          <w:color w:val="000000" w:themeColor="text1"/>
          <w:w w:val="0"/>
          <w:sz w:val="20"/>
          <w:lang w:val="pt-BR"/>
        </w:rPr>
        <w:t xml:space="preserve">e aos Titulares do CRI </w:t>
      </w:r>
      <w:r w:rsidRPr="001478A6">
        <w:rPr>
          <w:rFonts w:ascii="Leelawadee" w:hAnsi="Leelawadee" w:cs="Leelawadee"/>
          <w:color w:val="000000" w:themeColor="text1"/>
          <w:w w:val="0"/>
          <w:sz w:val="20"/>
          <w:lang w:val="pt-BR"/>
        </w:rPr>
        <w:t>por correio eletrônico todos os informes, relatórios e outras comunicações enviadas aos seus acionistas</w:t>
      </w:r>
      <w:r w:rsidR="006412AA" w:rsidRPr="001478A6">
        <w:rPr>
          <w:rFonts w:ascii="Leelawadee" w:hAnsi="Leelawadee" w:cs="Leelawadee"/>
          <w:color w:val="000000" w:themeColor="text1"/>
          <w:w w:val="0"/>
          <w:sz w:val="20"/>
          <w:lang w:val="pt-BR"/>
        </w:rPr>
        <w:t>, bem como as atas de assembleias realizadas</w:t>
      </w:r>
      <w:r w:rsidR="00A46E97" w:rsidRPr="001478A6">
        <w:rPr>
          <w:rFonts w:ascii="Leelawadee" w:hAnsi="Leelawadee" w:cs="Leelawadee"/>
          <w:color w:val="000000" w:themeColor="text1"/>
          <w:w w:val="0"/>
          <w:sz w:val="20"/>
          <w:lang w:val="pt-BR"/>
        </w:rPr>
        <w:t xml:space="preserve">, que possam alterar ou modificar ou de qualquer modo prejudicar o recebimento do crédito decorrente das Debêntures, </w:t>
      </w:r>
      <w:r w:rsidR="00F96182" w:rsidRPr="001478A6">
        <w:rPr>
          <w:rFonts w:ascii="Leelawadee" w:hAnsi="Leelawadee" w:cs="Leelawadee"/>
          <w:color w:val="000000" w:themeColor="text1"/>
          <w:w w:val="0"/>
          <w:sz w:val="20"/>
          <w:lang w:val="pt-BR"/>
        </w:rPr>
        <w:t xml:space="preserve">ou </w:t>
      </w:r>
      <w:r w:rsidR="00A46E97" w:rsidRPr="001478A6">
        <w:rPr>
          <w:rFonts w:ascii="Leelawadee" w:hAnsi="Leelawadee" w:cs="Leelawadee"/>
          <w:color w:val="000000" w:themeColor="text1"/>
          <w:w w:val="0"/>
          <w:sz w:val="20"/>
          <w:lang w:val="pt-BR"/>
        </w:rPr>
        <w:t>que sejam relacionados às Garantias</w:t>
      </w:r>
      <w:r w:rsidRPr="001478A6">
        <w:rPr>
          <w:rFonts w:ascii="Leelawadee" w:hAnsi="Leelawadee" w:cs="Leelawadee"/>
          <w:color w:val="000000" w:themeColor="text1"/>
          <w:w w:val="0"/>
          <w:sz w:val="20"/>
          <w:lang w:val="pt-BR"/>
        </w:rPr>
        <w:t>; e;</w:t>
      </w:r>
    </w:p>
    <w:p w14:paraId="143F1B13" w14:textId="77777777" w:rsidR="008826CF" w:rsidRPr="001478A6" w:rsidRDefault="008826CF" w:rsidP="001478A6">
      <w:pPr>
        <w:spacing w:line="360" w:lineRule="auto"/>
        <w:ind w:left="709"/>
        <w:contextualSpacing/>
        <w:jc w:val="both"/>
        <w:rPr>
          <w:rFonts w:ascii="Leelawadee" w:hAnsi="Leelawadee" w:cs="Leelawadee"/>
          <w:color w:val="000000" w:themeColor="text1"/>
          <w:w w:val="0"/>
          <w:sz w:val="20"/>
          <w:szCs w:val="20"/>
        </w:rPr>
      </w:pPr>
    </w:p>
    <w:p w14:paraId="53FE5B61" w14:textId="2AA733E2" w:rsidR="008826CF" w:rsidRPr="001478A6" w:rsidRDefault="008826CF" w:rsidP="001478A6">
      <w:pPr>
        <w:pStyle w:val="PargrafodaLista"/>
        <w:numPr>
          <w:ilvl w:val="0"/>
          <w:numId w:val="22"/>
        </w:numPr>
        <w:spacing w:line="360" w:lineRule="auto"/>
        <w:ind w:left="709" w:firstLine="0"/>
        <w:contextualSpacing/>
        <w:jc w:val="both"/>
        <w:rPr>
          <w:rFonts w:ascii="Leelawadee" w:hAnsi="Leelawadee" w:cs="Leelawadee"/>
          <w:color w:val="000000" w:themeColor="text1"/>
          <w:w w:val="0"/>
          <w:sz w:val="20"/>
          <w:lang w:val="pt-BR"/>
        </w:rPr>
      </w:pPr>
      <w:r w:rsidRPr="001478A6">
        <w:rPr>
          <w:rFonts w:ascii="Leelawadee" w:hAnsi="Leelawadee" w:cs="Leelawadee"/>
          <w:color w:val="000000" w:themeColor="text1"/>
          <w:w w:val="0"/>
          <w:sz w:val="20"/>
          <w:lang w:val="pt-BR"/>
        </w:rPr>
        <w:t xml:space="preserve">Prontamente notificar a Debenturista </w:t>
      </w:r>
      <w:r w:rsidR="005B1092" w:rsidRPr="001478A6">
        <w:rPr>
          <w:rFonts w:ascii="Leelawadee" w:hAnsi="Leelawadee" w:cs="Leelawadee"/>
          <w:color w:val="000000" w:themeColor="text1"/>
          <w:w w:val="0"/>
          <w:sz w:val="20"/>
          <w:lang w:val="pt-BR"/>
        </w:rPr>
        <w:t>e os Titulares do</w:t>
      </w:r>
      <w:r w:rsidR="000E531C" w:rsidRPr="001478A6">
        <w:rPr>
          <w:rFonts w:ascii="Leelawadee" w:hAnsi="Leelawadee" w:cs="Leelawadee"/>
          <w:color w:val="000000" w:themeColor="text1"/>
          <w:w w:val="0"/>
          <w:sz w:val="20"/>
          <w:lang w:val="pt-BR"/>
        </w:rPr>
        <w:t>s</w:t>
      </w:r>
      <w:r w:rsidR="005B1092" w:rsidRPr="001478A6">
        <w:rPr>
          <w:rFonts w:ascii="Leelawadee" w:hAnsi="Leelawadee" w:cs="Leelawadee"/>
          <w:color w:val="000000" w:themeColor="text1"/>
          <w:w w:val="0"/>
          <w:sz w:val="20"/>
          <w:lang w:val="pt-BR"/>
        </w:rPr>
        <w:t xml:space="preserve"> CRI </w:t>
      </w:r>
      <w:r w:rsidRPr="001478A6">
        <w:rPr>
          <w:rFonts w:ascii="Leelawadee" w:hAnsi="Leelawadee" w:cs="Leelawadee"/>
          <w:color w:val="000000" w:themeColor="text1"/>
          <w:w w:val="0"/>
          <w:sz w:val="20"/>
          <w:lang w:val="pt-BR"/>
        </w:rPr>
        <w:t>sobre qualquer proposta de mudança na natureza ou no escopo dos seus negócios ou operações, bem como sobre qualquer ato ou fato que possa afetar ou causar a interrupção ou suspensão das atividades da Emissora;</w:t>
      </w:r>
    </w:p>
    <w:p w14:paraId="600469E9" w14:textId="77777777" w:rsidR="008826CF" w:rsidRPr="001478A6" w:rsidRDefault="008826CF" w:rsidP="001478A6">
      <w:pPr>
        <w:spacing w:line="360" w:lineRule="auto"/>
        <w:ind w:left="709"/>
        <w:contextualSpacing/>
        <w:jc w:val="both"/>
        <w:rPr>
          <w:rFonts w:ascii="Leelawadee" w:hAnsi="Leelawadee" w:cs="Leelawadee"/>
          <w:color w:val="000000" w:themeColor="text1"/>
          <w:w w:val="0"/>
          <w:sz w:val="20"/>
          <w:szCs w:val="20"/>
        </w:rPr>
      </w:pPr>
    </w:p>
    <w:p w14:paraId="245FE909" w14:textId="5CC1CED2" w:rsidR="008826CF" w:rsidRPr="001478A6" w:rsidRDefault="008826CF" w:rsidP="001478A6">
      <w:pPr>
        <w:pStyle w:val="PargrafodaLista"/>
        <w:numPr>
          <w:ilvl w:val="0"/>
          <w:numId w:val="22"/>
        </w:numPr>
        <w:spacing w:line="360" w:lineRule="auto"/>
        <w:ind w:left="709" w:firstLine="0"/>
        <w:contextualSpacing/>
        <w:jc w:val="both"/>
        <w:rPr>
          <w:rFonts w:ascii="Leelawadee" w:hAnsi="Leelawadee" w:cs="Leelawadee"/>
          <w:color w:val="000000" w:themeColor="text1"/>
          <w:w w:val="0"/>
          <w:sz w:val="20"/>
          <w:lang w:val="pt-BR"/>
        </w:rPr>
      </w:pPr>
      <w:r w:rsidRPr="001478A6">
        <w:rPr>
          <w:rFonts w:ascii="Leelawadee" w:hAnsi="Leelawadee" w:cs="Leelawadee"/>
          <w:color w:val="000000" w:themeColor="text1"/>
          <w:w w:val="0"/>
          <w:sz w:val="20"/>
          <w:lang w:val="pt-BR"/>
        </w:rPr>
        <w:t>Obter e manter válidas, ou, sempre que for o caso, imediatamente renovar, todas as licenças, aprovações e autorizações necessárias à consecução de seus negócios e operações, e realizar e observar todas as condições e restrições contidas ou impostas à</w:t>
      </w:r>
      <w:r w:rsidRPr="00030ECF">
        <w:rPr>
          <w:rFonts w:ascii="Leelawadee" w:hAnsi="Leelawadee" w:cs="Leelawadee"/>
          <w:color w:val="000000" w:themeColor="text1"/>
          <w:w w:val="0"/>
          <w:sz w:val="20"/>
          <w:lang w:val="pt-BR"/>
        </w:rPr>
        <w:t xml:space="preserve"> </w:t>
      </w:r>
      <w:r w:rsidRPr="001478A6">
        <w:rPr>
          <w:rFonts w:ascii="Leelawadee" w:hAnsi="Leelawadee" w:cs="Leelawadee"/>
          <w:color w:val="000000" w:themeColor="text1"/>
          <w:w w:val="0"/>
          <w:sz w:val="20"/>
          <w:lang w:val="pt-BR"/>
        </w:rPr>
        <w:t>Emissora por quaisquer referidas licenças, aprovações ou autorizações, assim como cumprir, em todos os aspectos, todas as leis, regras, regulamentos e ordens aplicáveis em qualquer jurisdição na qual realize negócios ou possua ativos;</w:t>
      </w:r>
    </w:p>
    <w:p w14:paraId="0E7BCC7F" w14:textId="77777777" w:rsidR="008826CF" w:rsidRPr="001478A6" w:rsidRDefault="008826CF" w:rsidP="001478A6">
      <w:pPr>
        <w:spacing w:line="360" w:lineRule="auto"/>
        <w:ind w:left="709"/>
        <w:contextualSpacing/>
        <w:jc w:val="both"/>
        <w:rPr>
          <w:rFonts w:ascii="Leelawadee" w:hAnsi="Leelawadee" w:cs="Leelawadee"/>
          <w:color w:val="000000" w:themeColor="text1"/>
          <w:w w:val="0"/>
          <w:sz w:val="20"/>
          <w:szCs w:val="20"/>
        </w:rPr>
      </w:pPr>
    </w:p>
    <w:p w14:paraId="45858357" w14:textId="22DF0C52" w:rsidR="008826CF" w:rsidRPr="001478A6" w:rsidRDefault="008826CF" w:rsidP="001478A6">
      <w:pPr>
        <w:pStyle w:val="PargrafodaLista"/>
        <w:numPr>
          <w:ilvl w:val="0"/>
          <w:numId w:val="22"/>
        </w:numPr>
        <w:spacing w:line="360" w:lineRule="auto"/>
        <w:ind w:left="709" w:firstLine="0"/>
        <w:contextualSpacing/>
        <w:jc w:val="both"/>
        <w:rPr>
          <w:rFonts w:ascii="Leelawadee" w:hAnsi="Leelawadee" w:cs="Leelawadee"/>
          <w:color w:val="000000" w:themeColor="text1"/>
          <w:w w:val="0"/>
          <w:sz w:val="20"/>
          <w:lang w:val="pt-BR"/>
        </w:rPr>
      </w:pPr>
      <w:r w:rsidRPr="001478A6">
        <w:rPr>
          <w:rFonts w:ascii="Leelawadee" w:hAnsi="Leelawadee" w:cs="Leelawadee"/>
          <w:color w:val="000000" w:themeColor="text1"/>
          <w:w w:val="0"/>
          <w:sz w:val="20"/>
          <w:lang w:val="pt-BR"/>
        </w:rPr>
        <w:t xml:space="preserve">Dar aos recursos captados por meio das Debêntures a destinação indicada </w:t>
      </w:r>
      <w:r w:rsidR="00F51523" w:rsidRPr="001478A6">
        <w:rPr>
          <w:rFonts w:ascii="Leelawadee" w:hAnsi="Leelawadee" w:cs="Leelawadee"/>
          <w:color w:val="000000" w:themeColor="text1"/>
          <w:w w:val="0"/>
          <w:sz w:val="20"/>
          <w:lang w:val="pt-BR"/>
        </w:rPr>
        <w:t>na Cláusula Quinta desta Escritura</w:t>
      </w:r>
      <w:r w:rsidR="009122CB" w:rsidRPr="001478A6">
        <w:rPr>
          <w:rFonts w:ascii="Leelawadee" w:hAnsi="Leelawadee" w:cs="Leelawadee"/>
          <w:color w:val="000000" w:themeColor="text1"/>
          <w:w w:val="0"/>
          <w:sz w:val="20"/>
          <w:lang w:val="pt-BR"/>
        </w:rPr>
        <w:t>;</w:t>
      </w:r>
    </w:p>
    <w:p w14:paraId="295FE115" w14:textId="77777777" w:rsidR="009122CB" w:rsidRPr="001478A6" w:rsidRDefault="009122CB" w:rsidP="001478A6">
      <w:pPr>
        <w:pStyle w:val="PargrafodaLista"/>
        <w:spacing w:line="360" w:lineRule="auto"/>
        <w:ind w:left="709"/>
        <w:rPr>
          <w:rFonts w:ascii="Leelawadee" w:hAnsi="Leelawadee" w:cs="Leelawadee"/>
          <w:color w:val="000000" w:themeColor="text1"/>
          <w:w w:val="0"/>
          <w:sz w:val="20"/>
          <w:lang w:val="pt-BR"/>
        </w:rPr>
      </w:pPr>
    </w:p>
    <w:p w14:paraId="15A51618" w14:textId="546CE24F" w:rsidR="009122CB" w:rsidRPr="001478A6" w:rsidRDefault="009122CB" w:rsidP="001478A6">
      <w:pPr>
        <w:pStyle w:val="PargrafodaLista"/>
        <w:numPr>
          <w:ilvl w:val="0"/>
          <w:numId w:val="22"/>
        </w:numPr>
        <w:spacing w:line="360" w:lineRule="auto"/>
        <w:ind w:left="709" w:firstLine="0"/>
        <w:contextualSpacing/>
        <w:jc w:val="both"/>
        <w:rPr>
          <w:rFonts w:ascii="Leelawadee" w:hAnsi="Leelawadee" w:cs="Leelawadee"/>
          <w:color w:val="000000" w:themeColor="text1"/>
          <w:w w:val="0"/>
          <w:sz w:val="20"/>
          <w:lang w:val="pt-BR"/>
        </w:rPr>
      </w:pPr>
      <w:r w:rsidRPr="001478A6">
        <w:rPr>
          <w:rFonts w:ascii="Leelawadee" w:hAnsi="Leelawadee" w:cs="Leelawadee"/>
          <w:color w:val="000000" w:themeColor="text1"/>
          <w:w w:val="0"/>
          <w:sz w:val="20"/>
          <w:lang w:val="pt-BR"/>
        </w:rPr>
        <w:t>Manter seu sistema de contabilidade, controle de custos, sistema de informações gerenciais, livros contábeis e outros registros, sempre de forma correta e atualizada, a fim de que possam refletir corretamente as condições financeiras da Emissora e os resultados de suas operações, de acordo com os princípios contábeis geralmente aceitos no Brasil, aplicados de forma sistemática;</w:t>
      </w:r>
      <w:r w:rsidR="00C7692E" w:rsidRPr="001478A6">
        <w:rPr>
          <w:rFonts w:ascii="Leelawadee" w:hAnsi="Leelawadee" w:cs="Leelawadee"/>
          <w:color w:val="000000" w:themeColor="text1"/>
          <w:w w:val="0"/>
          <w:sz w:val="20"/>
          <w:lang w:val="pt-BR"/>
        </w:rPr>
        <w:t xml:space="preserve"> e</w:t>
      </w:r>
    </w:p>
    <w:p w14:paraId="5A884247" w14:textId="77777777" w:rsidR="00C7692E" w:rsidRPr="001478A6" w:rsidRDefault="00C7692E" w:rsidP="001478A6">
      <w:pPr>
        <w:pStyle w:val="PargrafodaLista"/>
        <w:spacing w:line="360" w:lineRule="auto"/>
        <w:ind w:left="709"/>
        <w:contextualSpacing/>
        <w:jc w:val="both"/>
        <w:rPr>
          <w:rFonts w:ascii="Leelawadee" w:hAnsi="Leelawadee" w:cs="Leelawadee"/>
          <w:sz w:val="20"/>
          <w:lang w:val="pt-BR"/>
        </w:rPr>
      </w:pPr>
    </w:p>
    <w:p w14:paraId="386379CE" w14:textId="66F2C8EA" w:rsidR="00C7692E" w:rsidRPr="001478A6" w:rsidRDefault="00C7692E" w:rsidP="001478A6">
      <w:pPr>
        <w:pStyle w:val="PargrafodaLista"/>
        <w:numPr>
          <w:ilvl w:val="0"/>
          <w:numId w:val="22"/>
        </w:numPr>
        <w:spacing w:line="360" w:lineRule="auto"/>
        <w:ind w:left="709" w:firstLine="0"/>
        <w:contextualSpacing/>
        <w:jc w:val="both"/>
        <w:rPr>
          <w:rFonts w:ascii="Leelawadee" w:hAnsi="Leelawadee" w:cs="Leelawadee"/>
          <w:color w:val="000000" w:themeColor="text1"/>
          <w:w w:val="0"/>
          <w:sz w:val="20"/>
          <w:lang w:val="pt-BR"/>
        </w:rPr>
      </w:pPr>
      <w:r w:rsidRPr="001478A6">
        <w:rPr>
          <w:rFonts w:ascii="Leelawadee" w:hAnsi="Leelawadee" w:cs="Leelawadee"/>
          <w:color w:val="000000" w:themeColor="text1"/>
          <w:w w:val="0"/>
          <w:sz w:val="20"/>
          <w:lang w:val="pt-BR"/>
        </w:rPr>
        <w:t>Não prejudicar, derrogar ou alterar os direitos atualmente conferidos pelas ações representativas de seu capital social.</w:t>
      </w:r>
    </w:p>
    <w:p w14:paraId="73AA72C4" w14:textId="0B53803F" w:rsidR="009A0E07" w:rsidRPr="001478A6" w:rsidRDefault="009A0E07" w:rsidP="001478A6">
      <w:pPr>
        <w:spacing w:line="360" w:lineRule="auto"/>
        <w:contextualSpacing/>
        <w:jc w:val="both"/>
        <w:rPr>
          <w:rFonts w:ascii="Leelawadee" w:hAnsi="Leelawadee" w:cs="Leelawadee"/>
          <w:color w:val="000000" w:themeColor="text1"/>
          <w:w w:val="0"/>
          <w:sz w:val="20"/>
          <w:szCs w:val="20"/>
        </w:rPr>
      </w:pPr>
    </w:p>
    <w:p w14:paraId="13A62F26" w14:textId="0F3D4882" w:rsidR="002B221E" w:rsidRPr="00AC4244" w:rsidRDefault="002B221E" w:rsidP="001478A6">
      <w:pPr>
        <w:pStyle w:val="PargrafodaLista"/>
        <w:numPr>
          <w:ilvl w:val="1"/>
          <w:numId w:val="45"/>
        </w:numPr>
        <w:spacing w:line="360" w:lineRule="auto"/>
        <w:ind w:left="0" w:firstLine="0"/>
        <w:contextualSpacing/>
        <w:jc w:val="both"/>
        <w:rPr>
          <w:rFonts w:ascii="Leelawadee" w:hAnsi="Leelawadee"/>
          <w:color w:val="000000" w:themeColor="text1"/>
          <w:sz w:val="20"/>
          <w:lang w:val="pt-BR"/>
        </w:rPr>
      </w:pPr>
      <w:r w:rsidRPr="001478A6">
        <w:rPr>
          <w:rFonts w:ascii="Leelawadee" w:hAnsi="Leelawadee" w:cs="Leelawadee"/>
          <w:color w:val="000000" w:themeColor="text1"/>
          <w:sz w:val="20"/>
          <w:lang w:val="pt-BR"/>
        </w:rPr>
        <w:t xml:space="preserve">A Emissora deverá fornecer aos Titulares dos CRI os documentos </w:t>
      </w:r>
      <w:r w:rsidR="00680764">
        <w:rPr>
          <w:rFonts w:ascii="Leelawadee" w:hAnsi="Leelawadee" w:cs="Leelawadee"/>
          <w:color w:val="000000" w:themeColor="text1"/>
          <w:sz w:val="20"/>
          <w:lang w:val="pt-BR"/>
        </w:rPr>
        <w:t xml:space="preserve">e informações </w:t>
      </w:r>
      <w:r w:rsidRPr="001478A6">
        <w:rPr>
          <w:rFonts w:ascii="Leelawadee" w:hAnsi="Leelawadee" w:cs="Leelawadee"/>
          <w:color w:val="000000" w:themeColor="text1"/>
          <w:sz w:val="20"/>
          <w:lang w:val="pt-BR"/>
        </w:rPr>
        <w:t>mencionados nesta Cláusula Onze, acima, desde que mediante solicitação prévia e expressa destes.</w:t>
      </w:r>
    </w:p>
    <w:p w14:paraId="7DC5A953" w14:textId="507CFE39" w:rsidR="002B221E" w:rsidRPr="001478A6" w:rsidRDefault="002B221E" w:rsidP="001478A6">
      <w:pPr>
        <w:spacing w:line="360" w:lineRule="auto"/>
        <w:contextualSpacing/>
        <w:jc w:val="both"/>
        <w:rPr>
          <w:rFonts w:ascii="Leelawadee" w:hAnsi="Leelawadee" w:cs="Leelawadee"/>
          <w:color w:val="000000" w:themeColor="text1"/>
          <w:w w:val="0"/>
          <w:sz w:val="20"/>
          <w:szCs w:val="20"/>
        </w:rPr>
      </w:pPr>
    </w:p>
    <w:p w14:paraId="643948C1" w14:textId="66FB1777" w:rsidR="00185F11" w:rsidRPr="00AC4244" w:rsidRDefault="008D6505" w:rsidP="001478A6">
      <w:pPr>
        <w:pStyle w:val="PargrafodaLista"/>
        <w:numPr>
          <w:ilvl w:val="1"/>
          <w:numId w:val="45"/>
        </w:numPr>
        <w:spacing w:line="360" w:lineRule="auto"/>
        <w:ind w:left="0" w:firstLine="0"/>
        <w:contextualSpacing/>
        <w:jc w:val="both"/>
        <w:rPr>
          <w:rFonts w:ascii="Leelawadee" w:hAnsi="Leelawadee"/>
          <w:color w:val="000000" w:themeColor="text1"/>
          <w:w w:val="0"/>
          <w:sz w:val="20"/>
          <w:lang w:val="pt-BR"/>
        </w:rPr>
      </w:pPr>
      <w:bookmarkStart w:id="327" w:name="_Ref44910680"/>
      <w:r w:rsidRPr="001478A6">
        <w:rPr>
          <w:rFonts w:ascii="Leelawadee" w:hAnsi="Leelawadee" w:cs="Leelawadee"/>
          <w:color w:val="000000" w:themeColor="text1"/>
          <w:w w:val="0"/>
          <w:sz w:val="20"/>
          <w:u w:val="single"/>
          <w:lang w:val="pt-BR"/>
        </w:rPr>
        <w:t>Fundo de Despesas</w:t>
      </w:r>
      <w:r w:rsidR="008D374A" w:rsidRPr="001478A6">
        <w:rPr>
          <w:rFonts w:ascii="Leelawadee" w:hAnsi="Leelawadee" w:cs="Leelawadee"/>
          <w:color w:val="000000" w:themeColor="text1"/>
          <w:w w:val="0"/>
          <w:sz w:val="20"/>
          <w:lang w:val="pt-BR"/>
        </w:rPr>
        <w:t>:</w:t>
      </w:r>
      <w:r w:rsidRPr="001478A6">
        <w:rPr>
          <w:rFonts w:ascii="Leelawadee" w:hAnsi="Leelawadee" w:cs="Leelawadee"/>
          <w:color w:val="000000" w:themeColor="text1"/>
          <w:w w:val="0"/>
          <w:sz w:val="20"/>
          <w:lang w:val="pt-BR"/>
        </w:rPr>
        <w:t xml:space="preserve"> A Debenturista, por conta e ordem da Emissora irá constituir um fundo de despesas, com a retenção de parte do Preço de Integralização (“</w:t>
      </w:r>
      <w:r w:rsidRPr="001478A6">
        <w:rPr>
          <w:rFonts w:ascii="Leelawadee" w:hAnsi="Leelawadee" w:cs="Leelawadee"/>
          <w:color w:val="000000" w:themeColor="text1"/>
          <w:w w:val="0"/>
          <w:sz w:val="20"/>
          <w:u w:val="single"/>
          <w:lang w:val="pt-BR"/>
        </w:rPr>
        <w:t>Fundo de Despesas</w:t>
      </w:r>
      <w:r w:rsidRPr="001478A6">
        <w:rPr>
          <w:rFonts w:ascii="Leelawadee" w:hAnsi="Leelawadee" w:cs="Leelawadee"/>
          <w:color w:val="000000" w:themeColor="text1"/>
          <w:w w:val="0"/>
          <w:sz w:val="20"/>
          <w:lang w:val="pt-BR"/>
        </w:rPr>
        <w:t xml:space="preserve">”), em montante total de </w:t>
      </w:r>
      <w:r w:rsidR="00F90E5E" w:rsidRPr="00DA5644">
        <w:rPr>
          <w:rFonts w:ascii="Leelawadee" w:hAnsi="Leelawadee"/>
          <w:color w:val="000000" w:themeColor="text1"/>
          <w:w w:val="0"/>
          <w:sz w:val="20"/>
          <w:lang w:val="pt-BR"/>
        </w:rPr>
        <w:t>R$ </w:t>
      </w:r>
      <w:r w:rsidR="00361DC5" w:rsidRPr="002054D8">
        <w:rPr>
          <w:rFonts w:ascii="Leelawadee" w:hAnsi="Leelawadee" w:cs="Leelawadee"/>
          <w:bCs/>
          <w:color w:val="000000" w:themeColor="text1"/>
          <w:w w:val="0"/>
          <w:sz w:val="20"/>
          <w:lang w:val="pt-BR"/>
        </w:rPr>
        <w:t>90.000,00</w:t>
      </w:r>
      <w:r w:rsidR="00F90E5E" w:rsidRPr="002054D8">
        <w:rPr>
          <w:rFonts w:ascii="Leelawadee" w:hAnsi="Leelawadee" w:cs="Leelawadee"/>
          <w:bCs/>
          <w:color w:val="000000" w:themeColor="text1"/>
          <w:w w:val="0"/>
          <w:sz w:val="20"/>
          <w:lang w:val="pt-BR"/>
        </w:rPr>
        <w:t xml:space="preserve"> (</w:t>
      </w:r>
      <w:r w:rsidR="00361DC5" w:rsidRPr="002054D8">
        <w:rPr>
          <w:rFonts w:ascii="Leelawadee" w:hAnsi="Leelawadee" w:cs="Leelawadee"/>
          <w:bCs/>
          <w:color w:val="000000" w:themeColor="text1"/>
          <w:w w:val="0"/>
          <w:sz w:val="20"/>
          <w:lang w:val="pt-BR"/>
        </w:rPr>
        <w:t>noventa</w:t>
      </w:r>
      <w:r w:rsidR="00361DC5" w:rsidRPr="00DA5644">
        <w:rPr>
          <w:rFonts w:ascii="Leelawadee" w:hAnsi="Leelawadee"/>
          <w:color w:val="000000" w:themeColor="text1"/>
          <w:w w:val="0"/>
          <w:sz w:val="20"/>
          <w:lang w:val="pt-BR"/>
        </w:rPr>
        <w:t xml:space="preserve"> mil reais</w:t>
      </w:r>
      <w:r w:rsidR="00F90E5E" w:rsidRPr="002054D8">
        <w:rPr>
          <w:rFonts w:ascii="Leelawadee" w:hAnsi="Leelawadee" w:cs="Leelawadee"/>
          <w:bCs/>
          <w:color w:val="000000" w:themeColor="text1"/>
          <w:w w:val="0"/>
          <w:sz w:val="20"/>
          <w:lang w:val="pt-BR"/>
        </w:rPr>
        <w:t>)</w:t>
      </w:r>
      <w:r w:rsidR="00BE7950" w:rsidRPr="001478A6">
        <w:rPr>
          <w:rFonts w:ascii="Leelawadee" w:hAnsi="Leelawadee" w:cs="Leelawadee"/>
          <w:color w:val="000000" w:themeColor="text1"/>
          <w:w w:val="0"/>
          <w:sz w:val="20"/>
          <w:lang w:val="pt-BR"/>
        </w:rPr>
        <w:t xml:space="preserve"> </w:t>
      </w:r>
      <w:r w:rsidR="00B51DD2" w:rsidRPr="001478A6">
        <w:rPr>
          <w:rFonts w:ascii="Leelawadee" w:hAnsi="Leelawadee" w:cs="Leelawadee"/>
          <w:color w:val="000000" w:themeColor="text1"/>
          <w:w w:val="0"/>
          <w:sz w:val="20"/>
          <w:lang w:val="pt-BR"/>
        </w:rPr>
        <w:t>que corresponde a 12 (doze) meses de despesas relacionadas aos CRI, nos termos do Anexo I</w:t>
      </w:r>
      <w:r w:rsidR="00E73BE8">
        <w:rPr>
          <w:rFonts w:ascii="Leelawadee" w:hAnsi="Leelawadee" w:cs="Leelawadee"/>
          <w:color w:val="000000" w:themeColor="text1"/>
          <w:w w:val="0"/>
          <w:sz w:val="20"/>
          <w:lang w:val="pt-BR"/>
        </w:rPr>
        <w:t>I</w:t>
      </w:r>
      <w:r w:rsidR="00B51DD2" w:rsidRPr="001478A6">
        <w:rPr>
          <w:rFonts w:ascii="Leelawadee" w:hAnsi="Leelawadee" w:cs="Leelawadee"/>
          <w:color w:val="000000" w:themeColor="text1"/>
          <w:w w:val="0"/>
          <w:sz w:val="20"/>
          <w:lang w:val="pt-BR"/>
        </w:rPr>
        <w:t xml:space="preserve"> desta Escritura </w:t>
      </w:r>
      <w:r w:rsidRPr="001478A6">
        <w:rPr>
          <w:rFonts w:ascii="Leelawadee" w:hAnsi="Leelawadee" w:cs="Leelawadee"/>
          <w:color w:val="000000" w:themeColor="text1"/>
          <w:w w:val="0"/>
          <w:sz w:val="20"/>
          <w:lang w:val="pt-BR"/>
        </w:rPr>
        <w:t>(“</w:t>
      </w:r>
      <w:r w:rsidRPr="001478A6">
        <w:rPr>
          <w:rFonts w:ascii="Leelawadee" w:hAnsi="Leelawadee" w:cs="Leelawadee"/>
          <w:color w:val="000000" w:themeColor="text1"/>
          <w:w w:val="0"/>
          <w:sz w:val="20"/>
          <w:u w:val="single"/>
          <w:lang w:val="pt-BR"/>
        </w:rPr>
        <w:t>Valor Inicial do Fundo de Despesas</w:t>
      </w:r>
      <w:r w:rsidRPr="001478A6">
        <w:rPr>
          <w:rFonts w:ascii="Leelawadee" w:hAnsi="Leelawadee" w:cs="Leelawadee"/>
          <w:color w:val="000000" w:themeColor="text1"/>
          <w:w w:val="0"/>
          <w:sz w:val="20"/>
          <w:lang w:val="pt-BR"/>
        </w:rPr>
        <w:t>”).</w:t>
      </w:r>
      <w:bookmarkEnd w:id="327"/>
    </w:p>
    <w:p w14:paraId="07330F27" w14:textId="77777777" w:rsidR="008D6505" w:rsidRPr="00AC4244" w:rsidRDefault="008D6505" w:rsidP="00AC4244">
      <w:pPr>
        <w:pStyle w:val="PargrafodaLista"/>
        <w:spacing w:line="360" w:lineRule="auto"/>
        <w:rPr>
          <w:rFonts w:ascii="Leelawadee" w:hAnsi="Leelawadee"/>
          <w:color w:val="000000" w:themeColor="text1"/>
          <w:w w:val="0"/>
          <w:sz w:val="20"/>
          <w:lang w:val="pt-BR"/>
        </w:rPr>
      </w:pPr>
    </w:p>
    <w:p w14:paraId="2F0C5559" w14:textId="161C19D8" w:rsidR="008D6505" w:rsidRPr="00AC4244" w:rsidRDefault="008D6505" w:rsidP="001478A6">
      <w:pPr>
        <w:pStyle w:val="PargrafodaLista"/>
        <w:numPr>
          <w:ilvl w:val="2"/>
          <w:numId w:val="45"/>
        </w:numPr>
        <w:spacing w:line="360" w:lineRule="auto"/>
        <w:ind w:left="709" w:firstLine="0"/>
        <w:contextualSpacing/>
        <w:jc w:val="both"/>
        <w:rPr>
          <w:rFonts w:ascii="Leelawadee" w:hAnsi="Leelawadee"/>
          <w:color w:val="000000" w:themeColor="text1"/>
          <w:w w:val="0"/>
          <w:sz w:val="20"/>
          <w:lang w:val="pt-BR"/>
        </w:rPr>
      </w:pPr>
      <w:bookmarkStart w:id="328" w:name="_Hlk44911339"/>
      <w:r w:rsidRPr="001478A6">
        <w:rPr>
          <w:rFonts w:ascii="Leelawadee" w:hAnsi="Leelawadee" w:cs="Leelawadee"/>
          <w:color w:val="000000" w:themeColor="text1"/>
          <w:w w:val="0"/>
          <w:sz w:val="20"/>
          <w:lang w:val="pt-BR"/>
        </w:rPr>
        <w:t xml:space="preserve">Os valores correspondentes ao Fundo de Despesas serão mantidos em depósito na Conta </w:t>
      </w:r>
      <w:r w:rsidR="00B51DD2" w:rsidRPr="001478A6">
        <w:rPr>
          <w:rFonts w:ascii="Leelawadee" w:hAnsi="Leelawadee" w:cs="Leelawadee"/>
          <w:color w:val="000000" w:themeColor="text1"/>
          <w:w w:val="0"/>
          <w:sz w:val="20"/>
          <w:lang w:val="pt-BR"/>
        </w:rPr>
        <w:t>do Patrimônio Separado</w:t>
      </w:r>
      <w:r w:rsidRPr="001478A6">
        <w:rPr>
          <w:rFonts w:ascii="Leelawadee" w:hAnsi="Leelawadee" w:cs="Leelawadee"/>
          <w:color w:val="000000" w:themeColor="text1"/>
          <w:w w:val="0"/>
          <w:sz w:val="20"/>
          <w:lang w:val="pt-BR"/>
        </w:rPr>
        <w:t xml:space="preserve">, sendo que (i) a formação do Valor Inicial do Fundo de Despesas será realizada mediante retenção dos recursos pela </w:t>
      </w:r>
      <w:proofErr w:type="spellStart"/>
      <w:r w:rsidRPr="001478A6">
        <w:rPr>
          <w:rFonts w:ascii="Leelawadee" w:hAnsi="Leelawadee" w:cs="Leelawadee"/>
          <w:color w:val="000000" w:themeColor="text1"/>
          <w:w w:val="0"/>
          <w:sz w:val="20"/>
          <w:lang w:val="pt-BR"/>
        </w:rPr>
        <w:t>Securitizadora</w:t>
      </w:r>
      <w:proofErr w:type="spellEnd"/>
      <w:r w:rsidRPr="001478A6">
        <w:rPr>
          <w:rFonts w:ascii="Leelawadee" w:hAnsi="Leelawadee" w:cs="Leelawadee"/>
          <w:color w:val="000000" w:themeColor="text1"/>
          <w:w w:val="0"/>
          <w:sz w:val="20"/>
          <w:lang w:val="pt-BR"/>
        </w:rPr>
        <w:t xml:space="preserve"> do Preço de </w:t>
      </w:r>
      <w:r w:rsidR="00B51DD2" w:rsidRPr="001478A6">
        <w:rPr>
          <w:rFonts w:ascii="Leelawadee" w:hAnsi="Leelawadee" w:cs="Leelawadee"/>
          <w:color w:val="000000" w:themeColor="text1"/>
          <w:w w:val="0"/>
          <w:sz w:val="20"/>
          <w:lang w:val="pt-BR"/>
        </w:rPr>
        <w:t>Integralização</w:t>
      </w:r>
      <w:r w:rsidRPr="001478A6">
        <w:rPr>
          <w:rFonts w:ascii="Leelawadee" w:hAnsi="Leelawadee" w:cs="Leelawadee"/>
          <w:color w:val="000000" w:themeColor="text1"/>
          <w:w w:val="0"/>
          <w:sz w:val="20"/>
          <w:lang w:val="pt-BR"/>
        </w:rPr>
        <w:t xml:space="preserve">, nos termos do item </w:t>
      </w:r>
      <w:r w:rsidR="00B51DD2" w:rsidRPr="00030ECF">
        <w:rPr>
          <w:rFonts w:ascii="Leelawadee" w:hAnsi="Leelawadee" w:cs="Leelawadee"/>
          <w:color w:val="000000" w:themeColor="text1"/>
          <w:w w:val="0"/>
          <w:sz w:val="20"/>
          <w:lang w:val="pt-BR"/>
        </w:rPr>
        <w:fldChar w:fldCharType="begin"/>
      </w:r>
      <w:r w:rsidR="00B51DD2" w:rsidRPr="001478A6">
        <w:rPr>
          <w:rFonts w:ascii="Leelawadee" w:hAnsi="Leelawadee" w:cs="Leelawadee"/>
          <w:color w:val="000000" w:themeColor="text1"/>
          <w:w w:val="0"/>
          <w:sz w:val="20"/>
          <w:lang w:val="pt-BR"/>
        </w:rPr>
        <w:instrText xml:space="preserve"> REF _Ref44550936 \r \h </w:instrText>
      </w:r>
      <w:r w:rsidR="001478A6" w:rsidRPr="001478A6">
        <w:rPr>
          <w:rFonts w:ascii="Leelawadee" w:hAnsi="Leelawadee" w:cs="Leelawadee"/>
          <w:color w:val="000000" w:themeColor="text1"/>
          <w:w w:val="0"/>
          <w:sz w:val="20"/>
          <w:lang w:val="pt-BR"/>
        </w:rPr>
        <w:instrText xml:space="preserve"> \* MERGEFORMAT </w:instrText>
      </w:r>
      <w:r w:rsidR="00B51DD2" w:rsidRPr="00030ECF">
        <w:rPr>
          <w:rFonts w:ascii="Leelawadee" w:hAnsi="Leelawadee" w:cs="Leelawadee"/>
          <w:color w:val="000000" w:themeColor="text1"/>
          <w:w w:val="0"/>
          <w:sz w:val="20"/>
          <w:lang w:val="pt-BR"/>
        </w:rPr>
      </w:r>
      <w:r w:rsidR="00B51DD2" w:rsidRPr="00030ECF">
        <w:rPr>
          <w:rFonts w:ascii="Leelawadee" w:hAnsi="Leelawadee" w:cs="Leelawadee"/>
          <w:color w:val="000000" w:themeColor="text1"/>
          <w:w w:val="0"/>
          <w:sz w:val="20"/>
          <w:lang w:val="pt-BR"/>
        </w:rPr>
        <w:fldChar w:fldCharType="separate"/>
      </w:r>
      <w:r w:rsidR="00B2470D">
        <w:rPr>
          <w:rFonts w:ascii="Leelawadee" w:hAnsi="Leelawadee" w:cs="Leelawadee"/>
          <w:color w:val="000000" w:themeColor="text1"/>
          <w:w w:val="0"/>
          <w:sz w:val="20"/>
          <w:lang w:val="pt-BR"/>
        </w:rPr>
        <w:t>7.5</w:t>
      </w:r>
      <w:r w:rsidR="00B51DD2" w:rsidRPr="00030ECF">
        <w:rPr>
          <w:rFonts w:ascii="Leelawadee" w:hAnsi="Leelawadee" w:cs="Leelawadee"/>
          <w:color w:val="000000" w:themeColor="text1"/>
          <w:w w:val="0"/>
          <w:sz w:val="20"/>
          <w:lang w:val="pt-BR"/>
        </w:rPr>
        <w:fldChar w:fldCharType="end"/>
      </w:r>
      <w:r w:rsidR="00B51DD2" w:rsidRPr="001478A6">
        <w:rPr>
          <w:rFonts w:ascii="Leelawadee" w:hAnsi="Leelawadee" w:cs="Leelawadee"/>
          <w:color w:val="000000" w:themeColor="text1"/>
          <w:w w:val="0"/>
          <w:sz w:val="20"/>
          <w:lang w:val="pt-BR"/>
        </w:rPr>
        <w:t xml:space="preserve"> </w:t>
      </w:r>
      <w:r w:rsidRPr="001478A6">
        <w:rPr>
          <w:rFonts w:ascii="Leelawadee" w:hAnsi="Leelawadee" w:cs="Leelawadee"/>
          <w:color w:val="000000" w:themeColor="text1"/>
          <w:w w:val="0"/>
          <w:sz w:val="20"/>
          <w:lang w:val="pt-BR"/>
        </w:rPr>
        <w:t xml:space="preserve">acima; </w:t>
      </w:r>
      <w:r w:rsidR="00B51DD2" w:rsidRPr="001478A6">
        <w:rPr>
          <w:rFonts w:ascii="Leelawadee" w:hAnsi="Leelawadee" w:cs="Leelawadee"/>
          <w:color w:val="000000" w:themeColor="text1"/>
          <w:w w:val="0"/>
          <w:sz w:val="20"/>
          <w:lang w:val="pt-BR"/>
        </w:rPr>
        <w:t xml:space="preserve">e </w:t>
      </w:r>
      <w:r w:rsidRPr="001478A6">
        <w:rPr>
          <w:rFonts w:ascii="Leelawadee" w:hAnsi="Leelawadee" w:cs="Leelawadee"/>
          <w:color w:val="000000" w:themeColor="text1"/>
          <w:w w:val="0"/>
          <w:sz w:val="20"/>
          <w:lang w:val="pt-BR"/>
        </w:rPr>
        <w:t>(</w:t>
      </w:r>
      <w:proofErr w:type="spellStart"/>
      <w:r w:rsidRPr="001478A6">
        <w:rPr>
          <w:rFonts w:ascii="Leelawadee" w:hAnsi="Leelawadee" w:cs="Leelawadee"/>
          <w:color w:val="000000" w:themeColor="text1"/>
          <w:w w:val="0"/>
          <w:sz w:val="20"/>
          <w:lang w:val="pt-BR"/>
        </w:rPr>
        <w:t>ii</w:t>
      </w:r>
      <w:proofErr w:type="spellEnd"/>
      <w:r w:rsidRPr="001478A6">
        <w:rPr>
          <w:rFonts w:ascii="Leelawadee" w:hAnsi="Leelawadee" w:cs="Leelawadee"/>
          <w:color w:val="000000" w:themeColor="text1"/>
          <w:w w:val="0"/>
          <w:sz w:val="20"/>
          <w:lang w:val="pt-BR"/>
        </w:rPr>
        <w:t xml:space="preserve">) a todo e qualquer momento, a </w:t>
      </w:r>
      <w:r w:rsidR="00B51DD2" w:rsidRPr="001478A6">
        <w:rPr>
          <w:rFonts w:ascii="Leelawadee" w:hAnsi="Leelawadee" w:cs="Leelawadee"/>
          <w:color w:val="000000" w:themeColor="text1"/>
          <w:w w:val="0"/>
          <w:sz w:val="20"/>
          <w:lang w:val="pt-BR"/>
        </w:rPr>
        <w:t>Emissora</w:t>
      </w:r>
      <w:r w:rsidRPr="001478A6">
        <w:rPr>
          <w:rFonts w:ascii="Leelawadee" w:hAnsi="Leelawadee" w:cs="Leelawadee"/>
          <w:color w:val="000000" w:themeColor="text1"/>
          <w:w w:val="0"/>
          <w:sz w:val="20"/>
          <w:lang w:val="pt-BR"/>
        </w:rPr>
        <w:t xml:space="preserve"> deverá manter um montante equivalente a, no mínimo, </w:t>
      </w:r>
      <w:r w:rsidR="00B51DD2" w:rsidRPr="001478A6">
        <w:rPr>
          <w:rFonts w:ascii="Leelawadee" w:hAnsi="Leelawadee" w:cs="Leelawadee"/>
          <w:color w:val="000000" w:themeColor="text1"/>
          <w:w w:val="0"/>
          <w:sz w:val="20"/>
          <w:lang w:val="pt-BR"/>
        </w:rPr>
        <w:t>06</w:t>
      </w:r>
      <w:r w:rsidRPr="001478A6">
        <w:rPr>
          <w:rFonts w:ascii="Leelawadee" w:hAnsi="Leelawadee" w:cs="Leelawadee"/>
          <w:color w:val="000000" w:themeColor="text1"/>
          <w:w w:val="0"/>
          <w:sz w:val="20"/>
          <w:lang w:val="pt-BR"/>
        </w:rPr>
        <w:t xml:space="preserve"> (</w:t>
      </w:r>
      <w:r w:rsidR="00B51DD2" w:rsidRPr="001478A6">
        <w:rPr>
          <w:rFonts w:ascii="Leelawadee" w:hAnsi="Leelawadee" w:cs="Leelawadee"/>
          <w:color w:val="000000" w:themeColor="text1"/>
          <w:w w:val="0"/>
          <w:sz w:val="20"/>
          <w:lang w:val="pt-BR"/>
        </w:rPr>
        <w:t>seis</w:t>
      </w:r>
      <w:r w:rsidRPr="001478A6">
        <w:rPr>
          <w:rFonts w:ascii="Leelawadee" w:hAnsi="Leelawadee" w:cs="Leelawadee"/>
          <w:color w:val="000000" w:themeColor="text1"/>
          <w:w w:val="0"/>
          <w:sz w:val="20"/>
          <w:lang w:val="pt-BR"/>
        </w:rPr>
        <w:t xml:space="preserve">) </w:t>
      </w:r>
      <w:r w:rsidR="00B51DD2" w:rsidRPr="001478A6">
        <w:rPr>
          <w:rFonts w:ascii="Leelawadee" w:hAnsi="Leelawadee" w:cs="Leelawadee"/>
          <w:color w:val="000000" w:themeColor="text1"/>
          <w:w w:val="0"/>
          <w:sz w:val="20"/>
          <w:lang w:val="pt-BR"/>
        </w:rPr>
        <w:t>meses</w:t>
      </w:r>
      <w:r w:rsidRPr="001478A6">
        <w:rPr>
          <w:rFonts w:ascii="Leelawadee" w:hAnsi="Leelawadee" w:cs="Leelawadee"/>
          <w:color w:val="000000" w:themeColor="text1"/>
          <w:w w:val="0"/>
          <w:sz w:val="20"/>
          <w:lang w:val="pt-BR"/>
        </w:rPr>
        <w:t xml:space="preserve"> de despesas dos CRI (“</w:t>
      </w:r>
      <w:r w:rsidRPr="001478A6">
        <w:rPr>
          <w:rFonts w:ascii="Leelawadee" w:hAnsi="Leelawadee" w:cs="Leelawadee"/>
          <w:color w:val="000000" w:themeColor="text1"/>
          <w:w w:val="0"/>
          <w:sz w:val="20"/>
          <w:u w:val="single"/>
          <w:lang w:val="pt-BR"/>
        </w:rPr>
        <w:t>Valor Mínimo do Fundo de Despesas</w:t>
      </w:r>
      <w:r w:rsidRPr="001478A6">
        <w:rPr>
          <w:rFonts w:ascii="Leelawadee" w:hAnsi="Leelawadee" w:cs="Leelawadee"/>
          <w:color w:val="000000" w:themeColor="text1"/>
          <w:w w:val="0"/>
          <w:sz w:val="20"/>
          <w:lang w:val="pt-BR"/>
        </w:rPr>
        <w:t>”)</w:t>
      </w:r>
      <w:r w:rsidR="00B51DD2" w:rsidRPr="001478A6">
        <w:rPr>
          <w:rFonts w:ascii="Leelawadee" w:hAnsi="Leelawadee" w:cs="Leelawadee"/>
          <w:color w:val="000000" w:themeColor="text1"/>
          <w:w w:val="0"/>
          <w:sz w:val="20"/>
          <w:lang w:val="pt-BR"/>
        </w:rPr>
        <w:t>.</w:t>
      </w:r>
      <w:bookmarkEnd w:id="328"/>
    </w:p>
    <w:p w14:paraId="7575BEAA" w14:textId="77777777" w:rsidR="008D6505" w:rsidRPr="00AC4244" w:rsidRDefault="008D6505" w:rsidP="00AC4244">
      <w:pPr>
        <w:pStyle w:val="PargrafodaLista"/>
        <w:spacing w:line="360" w:lineRule="auto"/>
        <w:rPr>
          <w:rFonts w:ascii="Leelawadee" w:hAnsi="Leelawadee"/>
          <w:color w:val="000000" w:themeColor="text1"/>
          <w:w w:val="0"/>
          <w:sz w:val="20"/>
          <w:lang w:val="pt-BR"/>
        </w:rPr>
      </w:pPr>
    </w:p>
    <w:p w14:paraId="69EAF2E9" w14:textId="0F6074EA" w:rsidR="008D6505" w:rsidRPr="00AC4244" w:rsidRDefault="008D6505" w:rsidP="001478A6">
      <w:pPr>
        <w:pStyle w:val="PargrafodaLista"/>
        <w:numPr>
          <w:ilvl w:val="2"/>
          <w:numId w:val="45"/>
        </w:numPr>
        <w:spacing w:line="360" w:lineRule="auto"/>
        <w:ind w:left="709" w:firstLine="0"/>
        <w:contextualSpacing/>
        <w:jc w:val="both"/>
        <w:rPr>
          <w:rFonts w:ascii="Leelawadee" w:hAnsi="Leelawadee"/>
          <w:color w:val="000000" w:themeColor="text1"/>
          <w:w w:val="0"/>
          <w:sz w:val="20"/>
          <w:lang w:val="pt-BR"/>
        </w:rPr>
      </w:pPr>
      <w:bookmarkStart w:id="329" w:name="_Hlk44911345"/>
      <w:r w:rsidRPr="001478A6">
        <w:rPr>
          <w:rFonts w:ascii="Leelawadee" w:hAnsi="Leelawadee" w:cs="Leelawadee"/>
          <w:color w:val="000000" w:themeColor="text1"/>
          <w:w w:val="0"/>
          <w:sz w:val="20"/>
          <w:lang w:val="pt-BR"/>
        </w:rPr>
        <w:t>Toda vez que, por qualquer motivo, os recursos do Fundo de Despesas venha</w:t>
      </w:r>
      <w:r w:rsidR="00B51DD2" w:rsidRPr="001478A6">
        <w:rPr>
          <w:rFonts w:ascii="Leelawadee" w:hAnsi="Leelawadee" w:cs="Leelawadee"/>
          <w:color w:val="000000" w:themeColor="text1"/>
          <w:w w:val="0"/>
          <w:sz w:val="20"/>
          <w:lang w:val="pt-BR"/>
        </w:rPr>
        <w:t>m</w:t>
      </w:r>
      <w:r w:rsidRPr="001478A6">
        <w:rPr>
          <w:rFonts w:ascii="Leelawadee" w:hAnsi="Leelawadee" w:cs="Leelawadee"/>
          <w:color w:val="000000" w:themeColor="text1"/>
          <w:w w:val="0"/>
          <w:sz w:val="20"/>
          <w:lang w:val="pt-BR"/>
        </w:rPr>
        <w:t xml:space="preserve"> a ser </w:t>
      </w:r>
      <w:r w:rsidR="00B51DD2" w:rsidRPr="001478A6">
        <w:rPr>
          <w:rFonts w:ascii="Leelawadee" w:hAnsi="Leelawadee" w:cs="Leelawadee"/>
          <w:color w:val="000000" w:themeColor="text1"/>
          <w:w w:val="0"/>
          <w:sz w:val="20"/>
          <w:lang w:val="pt-BR"/>
        </w:rPr>
        <w:t xml:space="preserve">iguais ou </w:t>
      </w:r>
      <w:r w:rsidRPr="001478A6">
        <w:rPr>
          <w:rFonts w:ascii="Leelawadee" w:hAnsi="Leelawadee" w:cs="Leelawadee"/>
          <w:color w:val="000000" w:themeColor="text1"/>
          <w:w w:val="0"/>
          <w:sz w:val="20"/>
          <w:lang w:val="pt-BR"/>
        </w:rPr>
        <w:t>inferior</w:t>
      </w:r>
      <w:r w:rsidR="00B51DD2" w:rsidRPr="001478A6">
        <w:rPr>
          <w:rFonts w:ascii="Leelawadee" w:hAnsi="Leelawadee" w:cs="Leelawadee"/>
          <w:color w:val="000000" w:themeColor="text1"/>
          <w:w w:val="0"/>
          <w:sz w:val="20"/>
          <w:lang w:val="pt-BR"/>
        </w:rPr>
        <w:t>es</w:t>
      </w:r>
      <w:r w:rsidRPr="001478A6">
        <w:rPr>
          <w:rFonts w:ascii="Leelawadee" w:hAnsi="Leelawadee" w:cs="Leelawadee"/>
          <w:color w:val="000000" w:themeColor="text1"/>
          <w:w w:val="0"/>
          <w:sz w:val="20"/>
          <w:lang w:val="pt-BR"/>
        </w:rPr>
        <w:t xml:space="preserve"> ao Valor Mínimo do Fundo de Despesas, mediante comprovação por meio de notificação da </w:t>
      </w:r>
      <w:proofErr w:type="spellStart"/>
      <w:r w:rsidRPr="001478A6">
        <w:rPr>
          <w:rFonts w:ascii="Leelawadee" w:hAnsi="Leelawadee" w:cs="Leelawadee"/>
          <w:color w:val="000000" w:themeColor="text1"/>
          <w:w w:val="0"/>
          <w:sz w:val="20"/>
          <w:lang w:val="pt-BR"/>
        </w:rPr>
        <w:t>Securitizadora</w:t>
      </w:r>
      <w:proofErr w:type="spellEnd"/>
      <w:r w:rsidRPr="001478A6">
        <w:rPr>
          <w:rFonts w:ascii="Leelawadee" w:hAnsi="Leelawadee" w:cs="Leelawadee"/>
          <w:color w:val="000000" w:themeColor="text1"/>
          <w:w w:val="0"/>
          <w:sz w:val="20"/>
          <w:lang w:val="pt-BR"/>
        </w:rPr>
        <w:t xml:space="preserve"> à </w:t>
      </w:r>
      <w:r w:rsidR="00B51DD2" w:rsidRPr="001478A6">
        <w:rPr>
          <w:rFonts w:ascii="Leelawadee" w:hAnsi="Leelawadee" w:cs="Leelawadee"/>
          <w:color w:val="000000" w:themeColor="text1"/>
          <w:w w:val="0"/>
          <w:sz w:val="20"/>
          <w:lang w:val="pt-BR"/>
        </w:rPr>
        <w:t>Emissora</w:t>
      </w:r>
      <w:r w:rsidRPr="001478A6">
        <w:rPr>
          <w:rFonts w:ascii="Leelawadee" w:hAnsi="Leelawadee" w:cs="Leelawadee"/>
          <w:color w:val="000000" w:themeColor="text1"/>
          <w:w w:val="0"/>
          <w:sz w:val="20"/>
          <w:lang w:val="pt-BR"/>
        </w:rPr>
        <w:t xml:space="preserve"> neste sentido, a </w:t>
      </w:r>
      <w:r w:rsidR="00B51DD2" w:rsidRPr="001478A6">
        <w:rPr>
          <w:rFonts w:ascii="Leelawadee" w:hAnsi="Leelawadee" w:cs="Leelawadee"/>
          <w:color w:val="000000" w:themeColor="text1"/>
          <w:w w:val="0"/>
          <w:sz w:val="20"/>
          <w:lang w:val="pt-BR"/>
        </w:rPr>
        <w:t>Emissora</w:t>
      </w:r>
      <w:r w:rsidRPr="001478A6">
        <w:rPr>
          <w:rFonts w:ascii="Leelawadee" w:hAnsi="Leelawadee" w:cs="Leelawadee"/>
          <w:color w:val="000000" w:themeColor="text1"/>
          <w:w w:val="0"/>
          <w:sz w:val="20"/>
          <w:lang w:val="pt-BR"/>
        </w:rPr>
        <w:t xml:space="preserve"> deverá recompor o Valor </w:t>
      </w:r>
      <w:r w:rsidR="00B51DD2" w:rsidRPr="001478A6">
        <w:rPr>
          <w:rFonts w:ascii="Leelawadee" w:hAnsi="Leelawadee" w:cs="Leelawadee"/>
          <w:color w:val="000000" w:themeColor="text1"/>
          <w:w w:val="0"/>
          <w:sz w:val="20"/>
          <w:lang w:val="pt-BR"/>
        </w:rPr>
        <w:t>Inicial</w:t>
      </w:r>
      <w:r w:rsidRPr="001478A6">
        <w:rPr>
          <w:rFonts w:ascii="Leelawadee" w:hAnsi="Leelawadee" w:cs="Leelawadee"/>
          <w:color w:val="000000" w:themeColor="text1"/>
          <w:w w:val="0"/>
          <w:sz w:val="20"/>
          <w:lang w:val="pt-BR"/>
        </w:rPr>
        <w:t xml:space="preserve"> do Fundo de Despesas, por meio da utilização de recursos próprios em até 10 (dez) Dias Úteis contados a partir da notificação da </w:t>
      </w:r>
      <w:proofErr w:type="spellStart"/>
      <w:r w:rsidRPr="001478A6">
        <w:rPr>
          <w:rFonts w:ascii="Leelawadee" w:hAnsi="Leelawadee" w:cs="Leelawadee"/>
          <w:color w:val="000000" w:themeColor="text1"/>
          <w:w w:val="0"/>
          <w:sz w:val="20"/>
          <w:lang w:val="pt-BR"/>
        </w:rPr>
        <w:t>Securitizadora</w:t>
      </w:r>
      <w:proofErr w:type="spellEnd"/>
      <w:r w:rsidRPr="001478A6">
        <w:rPr>
          <w:rFonts w:ascii="Leelawadee" w:hAnsi="Leelawadee" w:cs="Leelawadee"/>
          <w:color w:val="000000" w:themeColor="text1"/>
          <w:w w:val="0"/>
          <w:sz w:val="20"/>
          <w:lang w:val="pt-BR"/>
        </w:rPr>
        <w:t>.</w:t>
      </w:r>
      <w:bookmarkEnd w:id="329"/>
    </w:p>
    <w:p w14:paraId="60BBC109" w14:textId="77777777" w:rsidR="008D6505" w:rsidRPr="00AC4244" w:rsidRDefault="008D6505" w:rsidP="00AC4244">
      <w:pPr>
        <w:pStyle w:val="PargrafodaLista"/>
        <w:spacing w:line="360" w:lineRule="auto"/>
        <w:rPr>
          <w:rFonts w:ascii="Leelawadee" w:hAnsi="Leelawadee"/>
          <w:color w:val="000000" w:themeColor="text1"/>
          <w:w w:val="0"/>
          <w:sz w:val="20"/>
          <w:lang w:val="pt-BR"/>
        </w:rPr>
      </w:pPr>
    </w:p>
    <w:p w14:paraId="47A359E0" w14:textId="1E60A97A" w:rsidR="008D6505" w:rsidRPr="00AC4244" w:rsidRDefault="008D6505" w:rsidP="001478A6">
      <w:pPr>
        <w:pStyle w:val="PargrafodaLista"/>
        <w:numPr>
          <w:ilvl w:val="2"/>
          <w:numId w:val="45"/>
        </w:numPr>
        <w:spacing w:line="360" w:lineRule="auto"/>
        <w:ind w:left="709" w:firstLine="0"/>
        <w:contextualSpacing/>
        <w:jc w:val="both"/>
        <w:rPr>
          <w:rFonts w:ascii="Leelawadee" w:hAnsi="Leelawadee"/>
          <w:color w:val="000000" w:themeColor="text1"/>
          <w:w w:val="0"/>
          <w:sz w:val="20"/>
          <w:lang w:val="pt-BR"/>
        </w:rPr>
      </w:pPr>
      <w:bookmarkStart w:id="330" w:name="_Hlk44911351"/>
      <w:r w:rsidRPr="001478A6">
        <w:rPr>
          <w:rFonts w:ascii="Leelawadee" w:hAnsi="Leelawadee" w:cs="Leelawadee"/>
          <w:color w:val="000000" w:themeColor="text1"/>
          <w:w w:val="0"/>
          <w:sz w:val="20"/>
          <w:lang w:val="pt-BR"/>
        </w:rPr>
        <w:t xml:space="preserve">Os recursos do Fundo de Despesas estarão abrangidos pela instituição do regime fiduciário dos CRI e integrarão o respectivo Patrimônio Separado, sendo certo que serão aplicados pela </w:t>
      </w:r>
      <w:proofErr w:type="spellStart"/>
      <w:r w:rsidRPr="001478A6">
        <w:rPr>
          <w:rFonts w:ascii="Leelawadee" w:hAnsi="Leelawadee" w:cs="Leelawadee"/>
          <w:color w:val="000000" w:themeColor="text1"/>
          <w:w w:val="0"/>
          <w:sz w:val="20"/>
          <w:lang w:val="pt-BR"/>
        </w:rPr>
        <w:t>Securitizadora</w:t>
      </w:r>
      <w:proofErr w:type="spellEnd"/>
      <w:r w:rsidRPr="001478A6">
        <w:rPr>
          <w:rFonts w:ascii="Leelawadee" w:hAnsi="Leelawadee" w:cs="Leelawadee"/>
          <w:color w:val="000000" w:themeColor="text1"/>
          <w:w w:val="0"/>
          <w:sz w:val="20"/>
          <w:lang w:val="pt-BR"/>
        </w:rPr>
        <w:t xml:space="preserve">, na qualidade de titular da Conta </w:t>
      </w:r>
      <w:r w:rsidR="00B51DD2" w:rsidRPr="001478A6">
        <w:rPr>
          <w:rFonts w:ascii="Leelawadee" w:hAnsi="Leelawadee" w:cs="Leelawadee"/>
          <w:color w:val="000000" w:themeColor="text1"/>
          <w:w w:val="0"/>
          <w:sz w:val="20"/>
          <w:lang w:val="pt-BR"/>
        </w:rPr>
        <w:t>do Patrimônio Separado</w:t>
      </w:r>
      <w:r w:rsidRPr="001478A6">
        <w:rPr>
          <w:rFonts w:ascii="Leelawadee" w:hAnsi="Leelawadee" w:cs="Leelawadee"/>
          <w:color w:val="000000" w:themeColor="text1"/>
          <w:w w:val="0"/>
          <w:sz w:val="20"/>
          <w:lang w:val="pt-BR"/>
        </w:rPr>
        <w:t xml:space="preserve">, </w:t>
      </w:r>
      <w:r w:rsidR="00B51DD2" w:rsidRPr="001478A6">
        <w:rPr>
          <w:rFonts w:ascii="Leelawadee" w:hAnsi="Leelawadee" w:cs="Leelawadee"/>
          <w:color w:val="000000" w:themeColor="text1"/>
          <w:w w:val="0"/>
          <w:sz w:val="20"/>
          <w:lang w:val="pt-BR"/>
        </w:rPr>
        <w:t>nos Investimentos Permitidos</w:t>
      </w:r>
      <w:r w:rsidRPr="001478A6">
        <w:rPr>
          <w:rFonts w:ascii="Leelawadee" w:hAnsi="Leelawadee" w:cs="Leelawadee"/>
          <w:color w:val="000000" w:themeColor="text1"/>
          <w:w w:val="0"/>
          <w:sz w:val="20"/>
          <w:lang w:val="pt-BR"/>
        </w:rPr>
        <w:t xml:space="preserve">, não sendo a </w:t>
      </w:r>
      <w:proofErr w:type="spellStart"/>
      <w:r w:rsidRPr="001478A6">
        <w:rPr>
          <w:rFonts w:ascii="Leelawadee" w:hAnsi="Leelawadee" w:cs="Leelawadee"/>
          <w:color w:val="000000" w:themeColor="text1"/>
          <w:w w:val="0"/>
          <w:sz w:val="20"/>
          <w:lang w:val="pt-BR"/>
        </w:rPr>
        <w:t>Securitizadora</w:t>
      </w:r>
      <w:proofErr w:type="spellEnd"/>
      <w:r w:rsidRPr="001478A6">
        <w:rPr>
          <w:rFonts w:ascii="Leelawadee" w:hAnsi="Leelawadee" w:cs="Leelawadee"/>
          <w:color w:val="000000" w:themeColor="text1"/>
          <w:w w:val="0"/>
          <w:sz w:val="20"/>
          <w:lang w:val="pt-BR"/>
        </w:rPr>
        <w:t xml:space="preserve"> responsabilizada por qualquer garantia mínima de rentabilidade. Os resultados decorrentes desse investimento integrarão automaticamente o Fundo de Despesas.</w:t>
      </w:r>
      <w:bookmarkEnd w:id="330"/>
    </w:p>
    <w:p w14:paraId="7F82F82D" w14:textId="77777777" w:rsidR="008D6505" w:rsidRPr="00AC4244" w:rsidRDefault="008D6505" w:rsidP="00030ECF">
      <w:pPr>
        <w:pStyle w:val="PargrafodaLista"/>
        <w:spacing w:line="360" w:lineRule="auto"/>
        <w:ind w:left="405"/>
        <w:contextualSpacing/>
        <w:jc w:val="both"/>
        <w:rPr>
          <w:rFonts w:ascii="Leelawadee" w:hAnsi="Leelawadee"/>
          <w:color w:val="000000" w:themeColor="text1"/>
          <w:w w:val="0"/>
          <w:sz w:val="20"/>
          <w:lang w:val="pt-BR"/>
        </w:rPr>
      </w:pPr>
    </w:p>
    <w:p w14:paraId="615DA9FD" w14:textId="486E40DF" w:rsidR="008D6505" w:rsidRPr="00AC4244" w:rsidRDefault="008D6505" w:rsidP="001478A6">
      <w:pPr>
        <w:pStyle w:val="PargrafodaLista"/>
        <w:numPr>
          <w:ilvl w:val="2"/>
          <w:numId w:val="45"/>
        </w:numPr>
        <w:spacing w:line="360" w:lineRule="auto"/>
        <w:ind w:left="709" w:firstLine="0"/>
        <w:contextualSpacing/>
        <w:jc w:val="both"/>
        <w:rPr>
          <w:rFonts w:ascii="Leelawadee" w:hAnsi="Leelawadee"/>
          <w:color w:val="000000" w:themeColor="text1"/>
          <w:w w:val="0"/>
          <w:sz w:val="20"/>
          <w:lang w:val="pt-BR"/>
        </w:rPr>
      </w:pPr>
      <w:bookmarkStart w:id="331" w:name="_Hlk44911358"/>
      <w:r w:rsidRPr="00030ECF">
        <w:rPr>
          <w:rFonts w:ascii="Leelawadee" w:hAnsi="Leelawadee" w:cs="Leelawadee"/>
          <w:color w:val="000000" w:themeColor="text1"/>
          <w:w w:val="0"/>
          <w:sz w:val="20"/>
          <w:lang w:val="pt-BR"/>
        </w:rPr>
        <w:t>Caso</w:t>
      </w:r>
      <w:r w:rsidRPr="001478A6">
        <w:rPr>
          <w:rFonts w:ascii="Leelawadee" w:hAnsi="Leelawadee" w:cs="Leelawadee"/>
          <w:color w:val="000000" w:themeColor="text1"/>
          <w:w w:val="0"/>
          <w:sz w:val="20"/>
          <w:lang w:val="pt-BR"/>
        </w:rPr>
        <w:t xml:space="preserve">, quando da liquidação integral dos CRI e após a quitação de todas as despesas incorridas, ainda existam recursos remanescentes no Fundo de Despesas, a </w:t>
      </w:r>
      <w:proofErr w:type="spellStart"/>
      <w:r w:rsidRPr="001478A6">
        <w:rPr>
          <w:rFonts w:ascii="Leelawadee" w:hAnsi="Leelawadee" w:cs="Leelawadee"/>
          <w:color w:val="000000" w:themeColor="text1"/>
          <w:w w:val="0"/>
          <w:sz w:val="20"/>
          <w:lang w:val="pt-BR"/>
        </w:rPr>
        <w:t>Securitizadora</w:t>
      </w:r>
      <w:proofErr w:type="spellEnd"/>
      <w:r w:rsidRPr="001478A6">
        <w:rPr>
          <w:rFonts w:ascii="Leelawadee" w:hAnsi="Leelawadee" w:cs="Leelawadee"/>
          <w:color w:val="000000" w:themeColor="text1"/>
          <w:w w:val="0"/>
          <w:sz w:val="20"/>
          <w:lang w:val="pt-BR"/>
        </w:rPr>
        <w:t xml:space="preserve"> deverá transferir o montante excedente, líquido de tributos, taxas e encargos, para a </w:t>
      </w:r>
      <w:r w:rsidR="00B51DD2" w:rsidRPr="001478A6">
        <w:rPr>
          <w:rFonts w:ascii="Leelawadee" w:hAnsi="Leelawadee" w:cs="Leelawadee"/>
          <w:color w:val="000000" w:themeColor="text1"/>
          <w:w w:val="0"/>
          <w:sz w:val="20"/>
          <w:lang w:val="pt-BR"/>
        </w:rPr>
        <w:t>Conta de Livre Movimentação</w:t>
      </w:r>
      <w:r w:rsidRPr="001478A6">
        <w:rPr>
          <w:rFonts w:ascii="Leelawadee" w:hAnsi="Leelawadee" w:cs="Leelawadee"/>
          <w:color w:val="000000" w:themeColor="text1"/>
          <w:w w:val="0"/>
          <w:sz w:val="20"/>
          <w:lang w:val="pt-BR"/>
        </w:rPr>
        <w:t>, no prazo de até 2 (dois) Dias Úteis contados da liquidação integral dos CRI.</w:t>
      </w:r>
      <w:bookmarkEnd w:id="331"/>
    </w:p>
    <w:p w14:paraId="6F255A14" w14:textId="77777777" w:rsidR="00185F11" w:rsidRPr="001478A6" w:rsidRDefault="00185F11" w:rsidP="001478A6">
      <w:pPr>
        <w:spacing w:line="360" w:lineRule="auto"/>
        <w:contextualSpacing/>
        <w:jc w:val="both"/>
        <w:rPr>
          <w:rFonts w:ascii="Leelawadee" w:hAnsi="Leelawadee" w:cs="Leelawadee"/>
          <w:color w:val="000000" w:themeColor="text1"/>
          <w:w w:val="0"/>
          <w:sz w:val="20"/>
          <w:szCs w:val="20"/>
        </w:rPr>
      </w:pPr>
    </w:p>
    <w:p w14:paraId="70249175" w14:textId="1722F811" w:rsidR="00F54CE3" w:rsidRPr="001478A6" w:rsidRDefault="00F54CE3" w:rsidP="006117F8">
      <w:pPr>
        <w:pStyle w:val="Ttulo1"/>
        <w:rPr>
          <w:w w:val="0"/>
        </w:rPr>
      </w:pPr>
      <w:bookmarkStart w:id="332" w:name="_DV_M298"/>
      <w:bookmarkStart w:id="333" w:name="_DV_M396"/>
      <w:bookmarkStart w:id="334" w:name="_DV_M397"/>
      <w:bookmarkStart w:id="335" w:name="_DV_M398"/>
      <w:bookmarkStart w:id="336" w:name="_DV_M399"/>
      <w:bookmarkStart w:id="337" w:name="_DV_M401"/>
      <w:bookmarkStart w:id="338" w:name="_DV_M402"/>
      <w:bookmarkStart w:id="339" w:name="_DV_M403"/>
      <w:bookmarkStart w:id="340" w:name="_DV_M406"/>
      <w:bookmarkStart w:id="341" w:name="_Toc499990383"/>
      <w:bookmarkEnd w:id="332"/>
      <w:bookmarkEnd w:id="333"/>
      <w:bookmarkEnd w:id="334"/>
      <w:bookmarkEnd w:id="335"/>
      <w:bookmarkEnd w:id="336"/>
      <w:bookmarkEnd w:id="337"/>
      <w:bookmarkEnd w:id="338"/>
      <w:bookmarkEnd w:id="339"/>
      <w:bookmarkEnd w:id="340"/>
      <w:r w:rsidRPr="001478A6">
        <w:rPr>
          <w:rFonts w:hint="cs"/>
          <w:w w:val="0"/>
        </w:rPr>
        <w:t xml:space="preserve">CLÁUSULA </w:t>
      </w:r>
      <w:r w:rsidR="00CE4880" w:rsidRPr="001478A6">
        <w:rPr>
          <w:rFonts w:hint="cs"/>
          <w:w w:val="0"/>
        </w:rPr>
        <w:t xml:space="preserve">DOZE </w:t>
      </w:r>
      <w:r w:rsidR="00464AB4" w:rsidRPr="001478A6">
        <w:rPr>
          <w:rFonts w:hint="cs"/>
        </w:rPr>
        <w:t>–</w:t>
      </w:r>
      <w:r w:rsidRPr="001478A6">
        <w:rPr>
          <w:rFonts w:hint="cs"/>
          <w:w w:val="0"/>
        </w:rPr>
        <w:t xml:space="preserve"> DECLARAÇÕES</w:t>
      </w:r>
      <w:bookmarkStart w:id="342" w:name="_DV_M407"/>
      <w:bookmarkEnd w:id="341"/>
      <w:bookmarkEnd w:id="342"/>
      <w:r w:rsidRPr="001478A6">
        <w:rPr>
          <w:rFonts w:hint="cs"/>
          <w:w w:val="0"/>
        </w:rPr>
        <w:t xml:space="preserve"> E GARANTIAS</w:t>
      </w:r>
      <w:bookmarkStart w:id="343" w:name="_DV_C457"/>
      <w:r w:rsidRPr="001478A6">
        <w:rPr>
          <w:rStyle w:val="DeltaViewInsertion"/>
          <w:rFonts w:hint="cs"/>
          <w:smallCaps/>
          <w:color w:val="000000" w:themeColor="text1"/>
          <w:w w:val="0"/>
          <w:u w:val="none"/>
        </w:rPr>
        <w:t xml:space="preserve"> DA EMISSORA</w:t>
      </w:r>
      <w:bookmarkEnd w:id="343"/>
    </w:p>
    <w:p w14:paraId="45ED2A2B" w14:textId="77777777" w:rsidR="00F54CE3" w:rsidRPr="001478A6" w:rsidRDefault="00F54CE3" w:rsidP="001478A6">
      <w:pPr>
        <w:spacing w:line="360" w:lineRule="auto"/>
        <w:contextualSpacing/>
        <w:jc w:val="both"/>
        <w:rPr>
          <w:rFonts w:ascii="Leelawadee" w:hAnsi="Leelawadee" w:cs="Leelawadee"/>
          <w:color w:val="000000" w:themeColor="text1"/>
          <w:w w:val="0"/>
          <w:sz w:val="20"/>
          <w:szCs w:val="20"/>
        </w:rPr>
      </w:pPr>
      <w:bookmarkStart w:id="344" w:name="_Toc499990384"/>
    </w:p>
    <w:p w14:paraId="3677866B" w14:textId="461DDE7C" w:rsidR="00F54CE3" w:rsidRPr="001478A6" w:rsidRDefault="00F54CE3" w:rsidP="001478A6">
      <w:pPr>
        <w:pStyle w:val="p0"/>
        <w:widowControl/>
        <w:numPr>
          <w:ilvl w:val="1"/>
          <w:numId w:val="49"/>
        </w:numPr>
        <w:tabs>
          <w:tab w:val="clear" w:pos="720"/>
        </w:tabs>
        <w:spacing w:line="360" w:lineRule="auto"/>
        <w:contextualSpacing/>
        <w:rPr>
          <w:rFonts w:ascii="Leelawadee" w:hAnsi="Leelawadee" w:cs="Leelawadee"/>
          <w:color w:val="000000" w:themeColor="text1"/>
          <w:w w:val="0"/>
          <w:sz w:val="20"/>
          <w:szCs w:val="20"/>
        </w:rPr>
      </w:pPr>
      <w:bookmarkStart w:id="345" w:name="_DV_M408"/>
      <w:bookmarkStart w:id="346" w:name="_DV_M409"/>
      <w:bookmarkEnd w:id="344"/>
      <w:bookmarkEnd w:id="345"/>
      <w:bookmarkEnd w:id="346"/>
      <w:r w:rsidRPr="001478A6">
        <w:rPr>
          <w:rFonts w:ascii="Leelawadee" w:hAnsi="Leelawadee" w:cs="Leelawadee"/>
          <w:color w:val="000000" w:themeColor="text1"/>
          <w:w w:val="0"/>
          <w:sz w:val="20"/>
          <w:szCs w:val="20"/>
        </w:rPr>
        <w:t>A Emissora declara e garante à Debenturista, na data da assinatura desta Escritura, que:</w:t>
      </w:r>
    </w:p>
    <w:p w14:paraId="226C85B3" w14:textId="77777777" w:rsidR="00F54CE3" w:rsidRPr="001478A6" w:rsidRDefault="00F54CE3" w:rsidP="001478A6">
      <w:pPr>
        <w:pStyle w:val="NormalWeb"/>
        <w:spacing w:before="0" w:beforeAutospacing="0" w:after="0" w:afterAutospacing="0" w:line="360" w:lineRule="auto"/>
        <w:ind w:left="709"/>
        <w:contextualSpacing/>
        <w:jc w:val="both"/>
        <w:rPr>
          <w:rFonts w:ascii="Leelawadee" w:hAnsi="Leelawadee" w:cs="Leelawadee"/>
          <w:color w:val="000000" w:themeColor="text1"/>
          <w:sz w:val="20"/>
          <w:szCs w:val="20"/>
        </w:rPr>
      </w:pPr>
    </w:p>
    <w:p w14:paraId="3851DACD" w14:textId="77777777" w:rsidR="00F54CE3" w:rsidRPr="001478A6" w:rsidRDefault="00F54CE3" w:rsidP="001478A6">
      <w:pPr>
        <w:pStyle w:val="NormalWeb"/>
        <w:numPr>
          <w:ilvl w:val="0"/>
          <w:numId w:val="2"/>
        </w:numPr>
        <w:tabs>
          <w:tab w:val="clear" w:pos="737"/>
        </w:tabs>
        <w:spacing w:before="0" w:beforeAutospacing="0" w:after="0" w:afterAutospacing="0" w:line="360" w:lineRule="auto"/>
        <w:ind w:left="709"/>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está devidamente autorizada a celebrar esta Escritura e a cumprir com todas as obrigações aqui previstas, tendo sido satisfeitos todos os requisitos legais e estatutários necessários para tanto;</w:t>
      </w:r>
    </w:p>
    <w:p w14:paraId="3743BBD8" w14:textId="77777777" w:rsidR="00F54CE3" w:rsidRPr="001478A6" w:rsidRDefault="00F54CE3" w:rsidP="001478A6">
      <w:pPr>
        <w:pStyle w:val="NormalWeb"/>
        <w:spacing w:before="0" w:beforeAutospacing="0" w:after="0" w:afterAutospacing="0" w:line="360" w:lineRule="auto"/>
        <w:ind w:left="709"/>
        <w:contextualSpacing/>
        <w:jc w:val="both"/>
        <w:rPr>
          <w:rFonts w:ascii="Leelawadee" w:hAnsi="Leelawadee" w:cs="Leelawadee"/>
          <w:color w:val="000000" w:themeColor="text1"/>
          <w:sz w:val="20"/>
          <w:szCs w:val="20"/>
        </w:rPr>
      </w:pPr>
    </w:p>
    <w:p w14:paraId="3C8A3159" w14:textId="23787E35" w:rsidR="00F54CE3" w:rsidRPr="001478A6" w:rsidRDefault="00F54CE3" w:rsidP="001478A6">
      <w:pPr>
        <w:pStyle w:val="NormalWeb"/>
        <w:numPr>
          <w:ilvl w:val="0"/>
          <w:numId w:val="2"/>
        </w:numPr>
        <w:tabs>
          <w:tab w:val="clear" w:pos="737"/>
        </w:tabs>
        <w:spacing w:before="0" w:beforeAutospacing="0" w:after="0" w:afterAutospacing="0" w:line="360" w:lineRule="auto"/>
        <w:ind w:left="709"/>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a celebração desta Escritura, bem como a colocação das Debêntures, não infringem qualquer disposição legal, contrato ou instrumento do qual a Emissora seja parte, nem irá resultar em: (i) vencimento antecipado de qualquer obrigação estabelecida em qualquer desses contratos ou instrumentos; (</w:t>
      </w:r>
      <w:proofErr w:type="spellStart"/>
      <w:r w:rsidRPr="001478A6">
        <w:rPr>
          <w:rFonts w:ascii="Leelawadee" w:hAnsi="Leelawadee" w:cs="Leelawadee"/>
          <w:color w:val="000000" w:themeColor="text1"/>
          <w:sz w:val="20"/>
          <w:szCs w:val="20"/>
        </w:rPr>
        <w:t>ii</w:t>
      </w:r>
      <w:proofErr w:type="spellEnd"/>
      <w:r w:rsidRPr="001478A6">
        <w:rPr>
          <w:rFonts w:ascii="Leelawadee" w:hAnsi="Leelawadee" w:cs="Leelawadee"/>
          <w:color w:val="000000" w:themeColor="text1"/>
          <w:sz w:val="20"/>
          <w:szCs w:val="20"/>
        </w:rPr>
        <w:t>) criação de qualquer ônus ou gravame sobre qualquer ativo ou bem da Emissora, exceto por aqueles já existentes na presente data; ou (</w:t>
      </w:r>
      <w:proofErr w:type="spellStart"/>
      <w:r w:rsidRPr="001478A6">
        <w:rPr>
          <w:rFonts w:ascii="Leelawadee" w:hAnsi="Leelawadee" w:cs="Leelawadee"/>
          <w:color w:val="000000" w:themeColor="text1"/>
          <w:sz w:val="20"/>
          <w:szCs w:val="20"/>
        </w:rPr>
        <w:t>iii</w:t>
      </w:r>
      <w:proofErr w:type="spellEnd"/>
      <w:r w:rsidRPr="001478A6">
        <w:rPr>
          <w:rFonts w:ascii="Leelawadee" w:hAnsi="Leelawadee" w:cs="Leelawadee"/>
          <w:color w:val="000000" w:themeColor="text1"/>
          <w:sz w:val="20"/>
          <w:szCs w:val="20"/>
        </w:rPr>
        <w:t>) rescisão de qualquer desses contratos ou instrumentos;</w:t>
      </w:r>
      <w:r w:rsidR="00646216" w:rsidRPr="001478A6">
        <w:rPr>
          <w:rFonts w:ascii="Leelawadee" w:hAnsi="Leelawadee" w:cs="Leelawadee"/>
          <w:color w:val="000000" w:themeColor="text1"/>
          <w:sz w:val="20"/>
          <w:szCs w:val="20"/>
        </w:rPr>
        <w:t xml:space="preserve"> </w:t>
      </w:r>
    </w:p>
    <w:p w14:paraId="1C94020B" w14:textId="77777777" w:rsidR="00F54CE3" w:rsidRPr="001478A6" w:rsidRDefault="00F54CE3" w:rsidP="001478A6">
      <w:pPr>
        <w:pStyle w:val="NormalWeb"/>
        <w:spacing w:before="0" w:beforeAutospacing="0" w:after="0" w:afterAutospacing="0" w:line="360" w:lineRule="auto"/>
        <w:ind w:left="709"/>
        <w:contextualSpacing/>
        <w:jc w:val="both"/>
        <w:rPr>
          <w:rFonts w:ascii="Leelawadee" w:hAnsi="Leelawadee" w:cs="Leelawadee"/>
          <w:color w:val="000000" w:themeColor="text1"/>
          <w:sz w:val="20"/>
          <w:szCs w:val="20"/>
        </w:rPr>
      </w:pPr>
    </w:p>
    <w:p w14:paraId="751F2A3F" w14:textId="608E78BD" w:rsidR="00F54CE3" w:rsidRPr="001478A6" w:rsidRDefault="00F54CE3" w:rsidP="001478A6">
      <w:pPr>
        <w:pStyle w:val="NormalWeb"/>
        <w:numPr>
          <w:ilvl w:val="0"/>
          <w:numId w:val="2"/>
        </w:numPr>
        <w:tabs>
          <w:tab w:val="clear" w:pos="737"/>
        </w:tabs>
        <w:spacing w:before="0" w:beforeAutospacing="0" w:after="0" w:afterAutospacing="0" w:line="360" w:lineRule="auto"/>
        <w:ind w:left="709"/>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a celebração desta Escritura e o cumprimento de suas obrigações aqui previstas não infringem qualquer obrigação anteriormente assumida pela Emissora;</w:t>
      </w:r>
    </w:p>
    <w:p w14:paraId="47A4B350" w14:textId="77777777" w:rsidR="00F54CE3" w:rsidRPr="001478A6" w:rsidRDefault="00F54CE3" w:rsidP="001478A6">
      <w:pPr>
        <w:pStyle w:val="NormalWeb"/>
        <w:spacing w:before="0" w:beforeAutospacing="0" w:after="0" w:afterAutospacing="0" w:line="360" w:lineRule="auto"/>
        <w:ind w:left="709"/>
        <w:contextualSpacing/>
        <w:jc w:val="both"/>
        <w:rPr>
          <w:rFonts w:ascii="Leelawadee" w:hAnsi="Leelawadee" w:cs="Leelawadee"/>
          <w:color w:val="000000" w:themeColor="text1"/>
          <w:sz w:val="20"/>
          <w:szCs w:val="20"/>
        </w:rPr>
      </w:pPr>
    </w:p>
    <w:p w14:paraId="147FEACB" w14:textId="276ABD47" w:rsidR="00F54CE3" w:rsidRPr="001478A6" w:rsidRDefault="00F54CE3" w:rsidP="001478A6">
      <w:pPr>
        <w:pStyle w:val="NormalWeb"/>
        <w:numPr>
          <w:ilvl w:val="0"/>
          <w:numId w:val="2"/>
        </w:numPr>
        <w:tabs>
          <w:tab w:val="clear" w:pos="737"/>
        </w:tabs>
        <w:spacing w:before="0" w:beforeAutospacing="0" w:after="0" w:afterAutospacing="0" w:line="360" w:lineRule="auto"/>
        <w:ind w:left="709"/>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esta Escritura e as obrigações aqui previstas constituem obrigações legalmente válidas e vinculantes da Emissora, exigíveis de acordo com os seus termos e condições, com força de título executivo extrajudicial nos termos do artigo 784 do Código de Processo Civil;</w:t>
      </w:r>
    </w:p>
    <w:p w14:paraId="0A5F2259" w14:textId="77777777" w:rsidR="00F54CE3" w:rsidRPr="001478A6" w:rsidRDefault="00F54CE3" w:rsidP="001478A6">
      <w:pPr>
        <w:pStyle w:val="NormalWeb"/>
        <w:spacing w:before="0" w:beforeAutospacing="0" w:after="0" w:afterAutospacing="0" w:line="360" w:lineRule="auto"/>
        <w:ind w:left="709"/>
        <w:contextualSpacing/>
        <w:jc w:val="both"/>
        <w:rPr>
          <w:rFonts w:ascii="Leelawadee" w:hAnsi="Leelawadee" w:cs="Leelawadee"/>
          <w:color w:val="000000" w:themeColor="text1"/>
          <w:sz w:val="20"/>
          <w:szCs w:val="20"/>
        </w:rPr>
      </w:pPr>
    </w:p>
    <w:p w14:paraId="7EB5776F" w14:textId="4AD279F8" w:rsidR="00F54CE3" w:rsidRPr="001478A6" w:rsidRDefault="00F54CE3" w:rsidP="001478A6">
      <w:pPr>
        <w:pStyle w:val="NormalWeb"/>
        <w:numPr>
          <w:ilvl w:val="0"/>
          <w:numId w:val="2"/>
        </w:numPr>
        <w:tabs>
          <w:tab w:val="clear" w:pos="737"/>
        </w:tabs>
        <w:spacing w:before="0" w:beforeAutospacing="0" w:after="0" w:afterAutospacing="0" w:line="360" w:lineRule="auto"/>
        <w:ind w:left="709"/>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 xml:space="preserve">as declarações, informações e fatos contidos nos documentos </w:t>
      </w:r>
      <w:r w:rsidR="00443AF2" w:rsidRPr="001478A6">
        <w:rPr>
          <w:rFonts w:ascii="Leelawadee" w:hAnsi="Leelawadee" w:cs="Leelawadee"/>
          <w:color w:val="000000" w:themeColor="text1"/>
          <w:sz w:val="20"/>
          <w:szCs w:val="20"/>
        </w:rPr>
        <w:t>que formalizam a emissão dos CRI</w:t>
      </w:r>
      <w:r w:rsidRPr="001478A6">
        <w:rPr>
          <w:rFonts w:ascii="Leelawadee" w:hAnsi="Leelawadee" w:cs="Leelawadee"/>
          <w:color w:val="000000" w:themeColor="text1"/>
          <w:sz w:val="20"/>
          <w:szCs w:val="20"/>
        </w:rPr>
        <w:t xml:space="preserve"> em relação à Emissora são verdadeiras e não são enganosas, incorretas ou inverídicas;</w:t>
      </w:r>
    </w:p>
    <w:p w14:paraId="5D68FBC4" w14:textId="77777777" w:rsidR="00F54CE3" w:rsidRPr="001478A6" w:rsidRDefault="00F54CE3" w:rsidP="001478A6">
      <w:pPr>
        <w:pStyle w:val="NormalWeb"/>
        <w:spacing w:before="0" w:beforeAutospacing="0" w:after="0" w:afterAutospacing="0" w:line="360" w:lineRule="auto"/>
        <w:ind w:left="709"/>
        <w:contextualSpacing/>
        <w:jc w:val="both"/>
        <w:rPr>
          <w:rFonts w:ascii="Leelawadee" w:hAnsi="Leelawadee" w:cs="Leelawadee"/>
          <w:color w:val="000000" w:themeColor="text1"/>
          <w:sz w:val="20"/>
          <w:szCs w:val="20"/>
        </w:rPr>
      </w:pPr>
    </w:p>
    <w:p w14:paraId="1F8F7E60" w14:textId="6AED53A7" w:rsidR="00F54CE3" w:rsidRPr="001478A6" w:rsidRDefault="0038583B" w:rsidP="001478A6">
      <w:pPr>
        <w:pStyle w:val="NormalWeb"/>
        <w:numPr>
          <w:ilvl w:val="0"/>
          <w:numId w:val="2"/>
        </w:numPr>
        <w:tabs>
          <w:tab w:val="clear" w:pos="737"/>
        </w:tabs>
        <w:spacing w:before="0" w:beforeAutospacing="0" w:after="0" w:afterAutospacing="0" w:line="360" w:lineRule="auto"/>
        <w:ind w:left="709"/>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a celebração desta Escritura e o cumprimento das obrigações aqui previstas (i) não violam qualquer disposição contida em seus documentos societários; e (</w:t>
      </w:r>
      <w:proofErr w:type="spellStart"/>
      <w:r w:rsidRPr="001478A6">
        <w:rPr>
          <w:rFonts w:ascii="Leelawadee" w:hAnsi="Leelawadee" w:cs="Leelawadee"/>
          <w:color w:val="000000" w:themeColor="text1"/>
          <w:sz w:val="20"/>
          <w:szCs w:val="20"/>
        </w:rPr>
        <w:t>ii</w:t>
      </w:r>
      <w:proofErr w:type="spellEnd"/>
      <w:r w:rsidRPr="001478A6">
        <w:rPr>
          <w:rFonts w:ascii="Leelawadee" w:hAnsi="Leelawadee" w:cs="Leelawadee"/>
          <w:color w:val="000000" w:themeColor="text1"/>
          <w:sz w:val="20"/>
          <w:szCs w:val="20"/>
        </w:rPr>
        <w:t>) não violam qualquer lei, regulamento, decisão judicial, administrativa ou arbitral, aos quais esteja vinculada</w:t>
      </w:r>
      <w:r w:rsidR="00F54CE3" w:rsidRPr="001478A6">
        <w:rPr>
          <w:rFonts w:ascii="Leelawadee" w:hAnsi="Leelawadee" w:cs="Leelawadee"/>
          <w:color w:val="000000" w:themeColor="text1"/>
          <w:sz w:val="20"/>
          <w:szCs w:val="20"/>
        </w:rPr>
        <w:t>;</w:t>
      </w:r>
    </w:p>
    <w:p w14:paraId="5EEFD921" w14:textId="77777777" w:rsidR="00F54CE3" w:rsidRPr="001478A6" w:rsidRDefault="00F54CE3" w:rsidP="001478A6">
      <w:pPr>
        <w:pStyle w:val="NormalWeb"/>
        <w:spacing w:before="0" w:beforeAutospacing="0" w:after="0" w:afterAutospacing="0" w:line="360" w:lineRule="auto"/>
        <w:ind w:left="709"/>
        <w:contextualSpacing/>
        <w:jc w:val="both"/>
        <w:rPr>
          <w:rFonts w:ascii="Leelawadee" w:hAnsi="Leelawadee" w:cs="Leelawadee"/>
          <w:color w:val="000000" w:themeColor="text1"/>
          <w:sz w:val="20"/>
          <w:szCs w:val="20"/>
        </w:rPr>
      </w:pPr>
    </w:p>
    <w:p w14:paraId="19F4E8EF" w14:textId="2C65EF16" w:rsidR="00BD57D6" w:rsidRPr="001478A6" w:rsidRDefault="00F54CE3" w:rsidP="001478A6">
      <w:pPr>
        <w:pStyle w:val="NormalWeb"/>
        <w:numPr>
          <w:ilvl w:val="0"/>
          <w:numId w:val="2"/>
        </w:numPr>
        <w:tabs>
          <w:tab w:val="clear" w:pos="737"/>
        </w:tabs>
        <w:spacing w:before="0" w:beforeAutospacing="0" w:after="0" w:afterAutospacing="0" w:line="360" w:lineRule="auto"/>
        <w:ind w:left="709"/>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não há qualquer ação judicial, processo administrativo ou arbitral, inquérito ou outro tipo de investigação governamental, que seja de conhecimento da Emissora, que possa vir a causar impacto adverso relevante na Emissora</w:t>
      </w:r>
      <w:r w:rsidR="00C236C1" w:rsidRPr="001478A6">
        <w:rPr>
          <w:rFonts w:ascii="Leelawadee" w:hAnsi="Leelawadee" w:cs="Leelawadee"/>
          <w:color w:val="000000" w:themeColor="text1"/>
          <w:sz w:val="20"/>
          <w:szCs w:val="20"/>
        </w:rPr>
        <w:t xml:space="preserve"> ou</w:t>
      </w:r>
      <w:r w:rsidRPr="001478A6">
        <w:rPr>
          <w:rFonts w:ascii="Leelawadee" w:hAnsi="Leelawadee" w:cs="Leelawadee"/>
          <w:color w:val="000000" w:themeColor="text1"/>
          <w:sz w:val="20"/>
          <w:szCs w:val="20"/>
        </w:rPr>
        <w:t xml:space="preserve"> em sua condição financeira;</w:t>
      </w:r>
    </w:p>
    <w:p w14:paraId="1929383E" w14:textId="77777777" w:rsidR="00F54CE3" w:rsidRPr="001478A6" w:rsidRDefault="00F54CE3" w:rsidP="001478A6">
      <w:pPr>
        <w:pStyle w:val="NormalWeb"/>
        <w:spacing w:before="0" w:beforeAutospacing="0" w:after="0" w:afterAutospacing="0" w:line="360" w:lineRule="auto"/>
        <w:ind w:left="709"/>
        <w:contextualSpacing/>
        <w:jc w:val="both"/>
        <w:rPr>
          <w:rFonts w:ascii="Leelawadee" w:hAnsi="Leelawadee" w:cs="Leelawadee"/>
          <w:color w:val="000000" w:themeColor="text1"/>
          <w:sz w:val="20"/>
          <w:szCs w:val="20"/>
        </w:rPr>
      </w:pPr>
    </w:p>
    <w:p w14:paraId="5D5F60A3" w14:textId="77777777" w:rsidR="00F54CE3" w:rsidRPr="001478A6" w:rsidRDefault="00F54CE3" w:rsidP="001478A6">
      <w:pPr>
        <w:numPr>
          <w:ilvl w:val="0"/>
          <w:numId w:val="2"/>
        </w:numPr>
        <w:tabs>
          <w:tab w:val="clear" w:pos="737"/>
        </w:tabs>
        <w:spacing w:line="360" w:lineRule="auto"/>
        <w:ind w:left="709"/>
        <w:contextualSpacing/>
        <w:jc w:val="both"/>
        <w:rPr>
          <w:rFonts w:ascii="Leelawadee" w:hAnsi="Leelawadee" w:cs="Leelawadee"/>
          <w:color w:val="000000" w:themeColor="text1"/>
          <w:sz w:val="20"/>
          <w:szCs w:val="20"/>
        </w:rPr>
      </w:pPr>
      <w:proofErr w:type="spellStart"/>
      <w:r w:rsidRPr="001478A6">
        <w:rPr>
          <w:rFonts w:ascii="Leelawadee" w:hAnsi="Leelawadee" w:cs="Leelawadee"/>
          <w:color w:val="000000" w:themeColor="text1"/>
          <w:sz w:val="20"/>
          <w:szCs w:val="20"/>
        </w:rPr>
        <w:t>é</w:t>
      </w:r>
      <w:proofErr w:type="spellEnd"/>
      <w:r w:rsidRPr="001478A6">
        <w:rPr>
          <w:rFonts w:ascii="Leelawadee" w:hAnsi="Leelawadee" w:cs="Leelawadee"/>
          <w:color w:val="000000" w:themeColor="text1"/>
          <w:sz w:val="20"/>
          <w:szCs w:val="20"/>
        </w:rPr>
        <w:t xml:space="preserve"> uma sociedade por ações devidamente organizada, constituída e existente sob a forma de companhia fechada de acordo com as leis brasileiras;</w:t>
      </w:r>
    </w:p>
    <w:p w14:paraId="2F0B3D4F" w14:textId="77777777" w:rsidR="00F54CE3" w:rsidRPr="001478A6" w:rsidRDefault="00F54CE3" w:rsidP="001478A6">
      <w:pPr>
        <w:pStyle w:val="PargrafodaLista"/>
        <w:spacing w:line="360" w:lineRule="auto"/>
        <w:ind w:left="709"/>
        <w:contextualSpacing/>
        <w:rPr>
          <w:rFonts w:ascii="Leelawadee" w:hAnsi="Leelawadee" w:cs="Leelawadee"/>
          <w:color w:val="000000" w:themeColor="text1"/>
          <w:sz w:val="20"/>
          <w:lang w:val="pt-BR"/>
        </w:rPr>
      </w:pPr>
    </w:p>
    <w:p w14:paraId="23FAFB19" w14:textId="5556892E" w:rsidR="00F54CE3" w:rsidRPr="001478A6" w:rsidRDefault="00F54CE3" w:rsidP="001478A6">
      <w:pPr>
        <w:numPr>
          <w:ilvl w:val="0"/>
          <w:numId w:val="2"/>
        </w:numPr>
        <w:tabs>
          <w:tab w:val="clear" w:pos="737"/>
        </w:tabs>
        <w:spacing w:line="360" w:lineRule="auto"/>
        <w:ind w:left="709"/>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 xml:space="preserve">esta Escritura constitui, e cada documento a ser entregue nos termos da presente Escritura constituirá, </w:t>
      </w:r>
      <w:r w:rsidR="005C3084" w:rsidRPr="001478A6">
        <w:rPr>
          <w:rFonts w:ascii="Leelawadee" w:hAnsi="Leelawadee" w:cs="Leelawadee"/>
          <w:color w:val="000000" w:themeColor="text1"/>
          <w:sz w:val="20"/>
          <w:szCs w:val="20"/>
        </w:rPr>
        <w:t xml:space="preserve">obrigação </w:t>
      </w:r>
      <w:r w:rsidRPr="001478A6">
        <w:rPr>
          <w:rFonts w:ascii="Leelawadee" w:hAnsi="Leelawadee" w:cs="Leelawadee"/>
          <w:color w:val="000000" w:themeColor="text1"/>
          <w:sz w:val="20"/>
          <w:szCs w:val="20"/>
        </w:rPr>
        <w:t xml:space="preserve">legal, válida, vinculante e exigível da Emissora, exequível de acordo com seus termos e condições, </w:t>
      </w:r>
      <w:r w:rsidR="00985DD0" w:rsidRPr="001478A6">
        <w:rPr>
          <w:rFonts w:ascii="Leelawadee" w:hAnsi="Leelawadee" w:cs="Leelawadee"/>
          <w:color w:val="000000" w:themeColor="text1"/>
          <w:sz w:val="20"/>
          <w:szCs w:val="20"/>
        </w:rPr>
        <w:t>podendo</w:t>
      </w:r>
      <w:r w:rsidRPr="001478A6">
        <w:rPr>
          <w:rFonts w:ascii="Leelawadee" w:hAnsi="Leelawadee" w:cs="Leelawadee"/>
          <w:color w:val="000000" w:themeColor="text1"/>
          <w:sz w:val="20"/>
          <w:szCs w:val="20"/>
        </w:rPr>
        <w:t xml:space="preserve"> sua execução estar limitada por leis relativas à falência, insolvência, recuperação, liquidação ou leis similares afetando a execução de direitos de credores em geral, e tal obrigação não esteja subordinada a qualquer outra dívida da Emissora, que não aquelas que gozem de preferência exclusivamente por força de qualquer exigência prevista em lei;</w:t>
      </w:r>
    </w:p>
    <w:p w14:paraId="6E7FAFB7" w14:textId="77777777" w:rsidR="00F54CE3" w:rsidRPr="001478A6" w:rsidRDefault="00F54CE3" w:rsidP="001478A6">
      <w:pPr>
        <w:spacing w:line="360" w:lineRule="auto"/>
        <w:ind w:left="709"/>
        <w:contextualSpacing/>
        <w:rPr>
          <w:rFonts w:ascii="Leelawadee" w:hAnsi="Leelawadee" w:cs="Leelawadee"/>
          <w:color w:val="000000" w:themeColor="text1"/>
          <w:sz w:val="20"/>
          <w:szCs w:val="20"/>
        </w:rPr>
      </w:pPr>
    </w:p>
    <w:p w14:paraId="3385042E" w14:textId="0A3DC429" w:rsidR="00F54CE3" w:rsidRPr="001478A6" w:rsidRDefault="00F54CE3" w:rsidP="001478A6">
      <w:pPr>
        <w:numPr>
          <w:ilvl w:val="0"/>
          <w:numId w:val="2"/>
        </w:numPr>
        <w:tabs>
          <w:tab w:val="clear" w:pos="737"/>
        </w:tabs>
        <w:spacing w:line="360" w:lineRule="auto"/>
        <w:ind w:left="709"/>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nenhum registro, consentimento, autorização, aprovação, licença, ordem de, ou qualificação junto a qualquer autoridade governamental ou órgão regulatório é exigido para o cumprimento pela Emissora de suas obrigações nos termos da presente Escritura ou das Debêntures, ou para a realização da Emissão;</w:t>
      </w:r>
    </w:p>
    <w:p w14:paraId="10FE2691" w14:textId="77777777" w:rsidR="00F54CE3" w:rsidRPr="001478A6" w:rsidRDefault="00F54CE3" w:rsidP="001478A6">
      <w:pPr>
        <w:pStyle w:val="PargrafodaLista"/>
        <w:spacing w:line="360" w:lineRule="auto"/>
        <w:ind w:left="709"/>
        <w:contextualSpacing/>
        <w:rPr>
          <w:rFonts w:ascii="Leelawadee" w:hAnsi="Leelawadee" w:cs="Leelawadee"/>
          <w:color w:val="000000" w:themeColor="text1"/>
          <w:sz w:val="20"/>
          <w:lang w:val="pt-BR"/>
        </w:rPr>
      </w:pPr>
    </w:p>
    <w:p w14:paraId="011A3197" w14:textId="0039A71A" w:rsidR="00F54CE3" w:rsidRPr="001478A6" w:rsidRDefault="00802C5E" w:rsidP="001478A6">
      <w:pPr>
        <w:numPr>
          <w:ilvl w:val="0"/>
          <w:numId w:val="2"/>
        </w:numPr>
        <w:tabs>
          <w:tab w:val="clear" w:pos="737"/>
        </w:tabs>
        <w:spacing w:line="360" w:lineRule="auto"/>
        <w:ind w:left="709"/>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a</w:t>
      </w:r>
      <w:r w:rsidR="00F54CE3" w:rsidRPr="001478A6">
        <w:rPr>
          <w:rFonts w:ascii="Leelawadee" w:hAnsi="Leelawadee" w:cs="Leelawadee"/>
          <w:color w:val="000000" w:themeColor="text1"/>
          <w:sz w:val="20"/>
          <w:szCs w:val="20"/>
        </w:rPr>
        <w:t xml:space="preserve">s </w:t>
      </w:r>
      <w:r w:rsidRPr="001478A6">
        <w:rPr>
          <w:rFonts w:ascii="Leelawadee" w:hAnsi="Leelawadee" w:cs="Leelawadee"/>
          <w:color w:val="000000" w:themeColor="text1"/>
          <w:sz w:val="20"/>
          <w:szCs w:val="20"/>
        </w:rPr>
        <w:t>demonstrações financeiras auditadas</w:t>
      </w:r>
      <w:r w:rsidR="00F54CE3" w:rsidRPr="001478A6">
        <w:rPr>
          <w:rFonts w:ascii="Leelawadee" w:hAnsi="Leelawadee" w:cs="Leelawadee"/>
          <w:color w:val="000000" w:themeColor="text1"/>
          <w:sz w:val="20"/>
          <w:szCs w:val="20"/>
        </w:rPr>
        <w:t xml:space="preserve"> da Emissora </w:t>
      </w:r>
      <w:r w:rsidRPr="001478A6">
        <w:rPr>
          <w:rFonts w:ascii="Leelawadee" w:hAnsi="Leelawadee" w:cs="Leelawadee"/>
          <w:color w:val="000000" w:themeColor="text1"/>
          <w:sz w:val="20"/>
          <w:szCs w:val="20"/>
        </w:rPr>
        <w:t xml:space="preserve">referentes ao exercício encerrado em </w:t>
      </w:r>
      <w:r w:rsidR="00F54CE3" w:rsidRPr="001478A6">
        <w:rPr>
          <w:rFonts w:ascii="Leelawadee" w:hAnsi="Leelawadee" w:cs="Leelawadee"/>
          <w:color w:val="000000" w:themeColor="text1"/>
          <w:sz w:val="20"/>
          <w:szCs w:val="20"/>
        </w:rPr>
        <w:t xml:space="preserve">31 de dezembro de </w:t>
      </w:r>
      <w:r w:rsidR="009E0C16" w:rsidRPr="001478A6">
        <w:rPr>
          <w:rFonts w:ascii="Leelawadee" w:hAnsi="Leelawadee" w:cs="Leelawadee"/>
          <w:color w:val="000000" w:themeColor="text1"/>
          <w:sz w:val="20"/>
          <w:szCs w:val="20"/>
        </w:rPr>
        <w:t>2019</w:t>
      </w:r>
      <w:r w:rsidR="00F54CE3" w:rsidRPr="001478A6">
        <w:rPr>
          <w:rFonts w:ascii="Leelawadee" w:hAnsi="Leelawadee" w:cs="Leelawadee"/>
          <w:color w:val="000000" w:themeColor="text1"/>
          <w:sz w:val="20"/>
          <w:szCs w:val="20"/>
        </w:rPr>
        <w:t>, bem como as correspondentes demonstrações de resultado da Emissora referentes ao exercício e trimestres à época encerrados, apresentam</w:t>
      </w:r>
      <w:r w:rsidR="00C236C1" w:rsidRPr="001478A6">
        <w:rPr>
          <w:rFonts w:ascii="Leelawadee" w:hAnsi="Leelawadee" w:cs="Leelawadee"/>
          <w:color w:val="000000" w:themeColor="text1"/>
          <w:sz w:val="20"/>
          <w:szCs w:val="20"/>
        </w:rPr>
        <w:t>, no melhor conhecimento da Emissora,</w:t>
      </w:r>
      <w:r w:rsidR="00F54CE3" w:rsidRPr="001478A6">
        <w:rPr>
          <w:rFonts w:ascii="Leelawadee" w:hAnsi="Leelawadee" w:cs="Leelawadee"/>
          <w:color w:val="000000" w:themeColor="text1"/>
          <w:sz w:val="20"/>
          <w:szCs w:val="20"/>
        </w:rPr>
        <w:t xml:space="preserve"> de maneira adequada a situação financeira da Emissora na aludida data e os resultados operacionais da Emissora referentes ao período encerrado em ta</w:t>
      </w:r>
      <w:r w:rsidR="007974A5" w:rsidRPr="001478A6">
        <w:rPr>
          <w:rFonts w:ascii="Leelawadee" w:hAnsi="Leelawadee" w:cs="Leelawadee"/>
          <w:color w:val="000000" w:themeColor="text1"/>
          <w:sz w:val="20"/>
          <w:szCs w:val="20"/>
        </w:rPr>
        <w:t>l</w:t>
      </w:r>
      <w:r w:rsidR="00F54CE3" w:rsidRPr="001478A6">
        <w:rPr>
          <w:rFonts w:ascii="Leelawadee" w:hAnsi="Leelawadee" w:cs="Leelawadee"/>
          <w:color w:val="000000" w:themeColor="text1"/>
          <w:sz w:val="20"/>
          <w:szCs w:val="20"/>
        </w:rPr>
        <w:t xml:space="preserve"> data. Tais informações financeiras foram elaboradas de acordo com os princípios contábeis geralmente aceitos no Brasil, que foram aplicados de maneira consistente no período envolvido, e</w:t>
      </w:r>
      <w:r w:rsidR="0038583B" w:rsidRPr="001478A6">
        <w:rPr>
          <w:rFonts w:ascii="Leelawadee" w:hAnsi="Leelawadee" w:cs="Leelawadee"/>
          <w:color w:val="000000" w:themeColor="text1"/>
          <w:sz w:val="20"/>
          <w:szCs w:val="20"/>
        </w:rPr>
        <w:t>,</w:t>
      </w:r>
      <w:r w:rsidR="00F54CE3" w:rsidRPr="001478A6">
        <w:rPr>
          <w:rFonts w:ascii="Leelawadee" w:hAnsi="Leelawadee" w:cs="Leelawadee"/>
          <w:color w:val="000000" w:themeColor="text1"/>
          <w:sz w:val="20"/>
          <w:szCs w:val="20"/>
        </w:rPr>
        <w:t xml:space="preserve"> desde a data das </w:t>
      </w:r>
      <w:r w:rsidR="007974A5" w:rsidRPr="001478A6">
        <w:rPr>
          <w:rFonts w:ascii="Leelawadee" w:hAnsi="Leelawadee" w:cs="Leelawadee"/>
          <w:color w:val="000000" w:themeColor="text1"/>
          <w:sz w:val="20"/>
          <w:szCs w:val="20"/>
        </w:rPr>
        <w:t xml:space="preserve">referidas </w:t>
      </w:r>
      <w:r w:rsidR="00F54CE3" w:rsidRPr="001478A6">
        <w:rPr>
          <w:rFonts w:ascii="Leelawadee" w:hAnsi="Leelawadee" w:cs="Leelawadee"/>
          <w:color w:val="000000" w:themeColor="text1"/>
          <w:sz w:val="20"/>
          <w:szCs w:val="20"/>
        </w:rPr>
        <w:t xml:space="preserve">demonstrações financeiras, não houve nenhum impacto adverso relevante na situação financeira e nos resultados operacionais em questão, </w:t>
      </w:r>
      <w:r w:rsidR="0038583B" w:rsidRPr="001478A6">
        <w:rPr>
          <w:rFonts w:ascii="Leelawadee" w:hAnsi="Leelawadee" w:cs="Leelawadee"/>
          <w:color w:val="000000" w:themeColor="text1"/>
          <w:sz w:val="20"/>
          <w:szCs w:val="20"/>
        </w:rPr>
        <w:t xml:space="preserve">bem como </w:t>
      </w:r>
      <w:r w:rsidR="00F54CE3" w:rsidRPr="001478A6">
        <w:rPr>
          <w:rFonts w:ascii="Leelawadee" w:hAnsi="Leelawadee" w:cs="Leelawadee"/>
          <w:color w:val="000000" w:themeColor="text1"/>
          <w:sz w:val="20"/>
          <w:szCs w:val="20"/>
        </w:rPr>
        <w:t xml:space="preserve">não houve qualquer operação envolvendo a Emissora, fora do curso normal de seus negócios, que seja relevante para a Emissora; </w:t>
      </w:r>
    </w:p>
    <w:p w14:paraId="64ED2813" w14:textId="77777777" w:rsidR="00F54CE3" w:rsidRPr="001478A6" w:rsidRDefault="00F54CE3" w:rsidP="001478A6">
      <w:pPr>
        <w:spacing w:line="360" w:lineRule="auto"/>
        <w:ind w:left="709"/>
        <w:contextualSpacing/>
        <w:rPr>
          <w:rFonts w:ascii="Leelawadee" w:hAnsi="Leelawadee" w:cs="Leelawadee"/>
          <w:color w:val="000000" w:themeColor="text1"/>
          <w:sz w:val="20"/>
          <w:szCs w:val="20"/>
        </w:rPr>
      </w:pPr>
    </w:p>
    <w:p w14:paraId="79273FE9" w14:textId="33F90849" w:rsidR="00F54CE3" w:rsidRPr="001478A6" w:rsidRDefault="00F54CE3" w:rsidP="001478A6">
      <w:pPr>
        <w:numPr>
          <w:ilvl w:val="0"/>
          <w:numId w:val="2"/>
        </w:numPr>
        <w:tabs>
          <w:tab w:val="clear" w:pos="737"/>
        </w:tabs>
        <w:spacing w:line="360" w:lineRule="auto"/>
        <w:ind w:left="709"/>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a Emissora está em cumprimento das leis e regulamentos ambientais a ela aplicáveis, exceto com relação àquelas leis e regulamentos que estejam sendo contestados de boa-fé pela Emissora ou para as quais a Emissora possua provimento jurisdicional vigente autorizando sua não observância;</w:t>
      </w:r>
    </w:p>
    <w:p w14:paraId="7816B8A5" w14:textId="77777777" w:rsidR="00F54CE3" w:rsidRPr="001478A6" w:rsidRDefault="00F54CE3" w:rsidP="001478A6">
      <w:pPr>
        <w:pStyle w:val="PargrafodaLista"/>
        <w:spacing w:line="360" w:lineRule="auto"/>
        <w:ind w:left="709"/>
        <w:contextualSpacing/>
        <w:rPr>
          <w:rFonts w:ascii="Leelawadee" w:hAnsi="Leelawadee" w:cs="Leelawadee"/>
          <w:color w:val="000000" w:themeColor="text1"/>
          <w:sz w:val="20"/>
          <w:lang w:val="pt-BR"/>
        </w:rPr>
      </w:pPr>
    </w:p>
    <w:p w14:paraId="1AB6912C" w14:textId="73BFAF22" w:rsidR="00F54CE3" w:rsidRPr="001478A6" w:rsidRDefault="00F54CE3" w:rsidP="001478A6">
      <w:pPr>
        <w:numPr>
          <w:ilvl w:val="0"/>
          <w:numId w:val="2"/>
        </w:numPr>
        <w:tabs>
          <w:tab w:val="clear" w:pos="737"/>
        </w:tabs>
        <w:spacing w:line="360" w:lineRule="auto"/>
        <w:ind w:left="709"/>
        <w:contextualSpacing/>
        <w:jc w:val="both"/>
        <w:rPr>
          <w:rFonts w:ascii="Leelawadee" w:hAnsi="Leelawadee" w:cs="Leelawadee"/>
          <w:color w:val="000000" w:themeColor="text1"/>
          <w:w w:val="0"/>
          <w:sz w:val="20"/>
          <w:szCs w:val="20"/>
        </w:rPr>
      </w:pPr>
      <w:r w:rsidRPr="001478A6">
        <w:rPr>
          <w:rFonts w:ascii="Leelawadee" w:hAnsi="Leelawadee" w:cs="Leelawadee"/>
          <w:color w:val="000000" w:themeColor="text1"/>
          <w:sz w:val="20"/>
          <w:szCs w:val="20"/>
        </w:rPr>
        <w:t xml:space="preserve">os representantes legais que assinam esta Escritura têm poderes estatutários e/ou delegados para assumir as obrigações ora estabelecidas e, sendo mandatários, tiveram os poderes legitimamente outorgados, estando os respectivos mandatos em pleno vigor; </w:t>
      </w:r>
    </w:p>
    <w:p w14:paraId="68EC08F1" w14:textId="77777777" w:rsidR="00F54CE3" w:rsidRPr="001478A6" w:rsidRDefault="00F54CE3" w:rsidP="001478A6">
      <w:pPr>
        <w:tabs>
          <w:tab w:val="num" w:pos="-2160"/>
        </w:tabs>
        <w:spacing w:line="360" w:lineRule="auto"/>
        <w:ind w:left="709"/>
        <w:contextualSpacing/>
        <w:rPr>
          <w:rFonts w:ascii="Leelawadee" w:hAnsi="Leelawadee" w:cs="Leelawadee"/>
          <w:color w:val="000000" w:themeColor="text1"/>
          <w:w w:val="0"/>
          <w:sz w:val="20"/>
          <w:szCs w:val="20"/>
        </w:rPr>
      </w:pPr>
      <w:bookmarkStart w:id="347" w:name="_DV_C478"/>
    </w:p>
    <w:bookmarkEnd w:id="347"/>
    <w:p w14:paraId="421FFC16" w14:textId="73D99F0C" w:rsidR="00F54CE3" w:rsidRPr="001478A6" w:rsidRDefault="00F54CE3" w:rsidP="001478A6">
      <w:pPr>
        <w:numPr>
          <w:ilvl w:val="0"/>
          <w:numId w:val="2"/>
        </w:numPr>
        <w:tabs>
          <w:tab w:val="clear" w:pos="737"/>
        </w:tabs>
        <w:spacing w:line="360" w:lineRule="auto"/>
        <w:ind w:left="709"/>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não omitiu, ou omitirá nenhum fato, de qualquer natureza, que seja de seu conhecimento e que possa resultar em alteração substancial na situação econômico-financeira ou jurídica da Emissora em prejuízo da Debenturista;</w:t>
      </w:r>
    </w:p>
    <w:p w14:paraId="6016BF77" w14:textId="77777777" w:rsidR="00F54CE3" w:rsidRPr="001478A6" w:rsidRDefault="00F54CE3" w:rsidP="001478A6">
      <w:pPr>
        <w:spacing w:line="360" w:lineRule="auto"/>
        <w:ind w:left="709"/>
        <w:contextualSpacing/>
        <w:rPr>
          <w:rFonts w:ascii="Leelawadee" w:hAnsi="Leelawadee" w:cs="Leelawadee"/>
          <w:color w:val="000000" w:themeColor="text1"/>
          <w:sz w:val="20"/>
          <w:szCs w:val="20"/>
        </w:rPr>
      </w:pPr>
    </w:p>
    <w:p w14:paraId="6F169066" w14:textId="77777777" w:rsidR="005C3084" w:rsidRPr="001478A6" w:rsidRDefault="00F54CE3" w:rsidP="001478A6">
      <w:pPr>
        <w:numPr>
          <w:ilvl w:val="0"/>
          <w:numId w:val="2"/>
        </w:numPr>
        <w:tabs>
          <w:tab w:val="clear" w:pos="737"/>
        </w:tabs>
        <w:spacing w:line="360" w:lineRule="auto"/>
        <w:ind w:left="709"/>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 xml:space="preserve">a Emissora </w:t>
      </w:r>
      <w:r w:rsidR="00A1283C" w:rsidRPr="001478A6">
        <w:rPr>
          <w:rFonts w:ascii="Leelawadee" w:hAnsi="Leelawadee" w:cs="Leelawadee"/>
          <w:color w:val="000000" w:themeColor="text1"/>
          <w:sz w:val="20"/>
          <w:szCs w:val="20"/>
        </w:rPr>
        <w:t>prepar</w:t>
      </w:r>
      <w:r w:rsidR="00DC3822" w:rsidRPr="001478A6">
        <w:rPr>
          <w:rFonts w:ascii="Leelawadee" w:hAnsi="Leelawadee" w:cs="Leelawadee"/>
          <w:color w:val="000000" w:themeColor="text1"/>
          <w:sz w:val="20"/>
          <w:szCs w:val="20"/>
        </w:rPr>
        <w:t>ou</w:t>
      </w:r>
      <w:r w:rsidRPr="001478A6">
        <w:rPr>
          <w:rFonts w:ascii="Leelawadee" w:hAnsi="Leelawadee" w:cs="Leelawadee"/>
          <w:color w:val="000000" w:themeColor="text1"/>
          <w:sz w:val="20"/>
          <w:szCs w:val="20"/>
        </w:rPr>
        <w:t xml:space="preserve"> e </w:t>
      </w:r>
      <w:r w:rsidR="00A1283C" w:rsidRPr="001478A6">
        <w:rPr>
          <w:rFonts w:ascii="Leelawadee" w:hAnsi="Leelawadee" w:cs="Leelawadee"/>
          <w:color w:val="000000" w:themeColor="text1"/>
          <w:sz w:val="20"/>
          <w:szCs w:val="20"/>
        </w:rPr>
        <w:t>entreg</w:t>
      </w:r>
      <w:r w:rsidR="00DC3822" w:rsidRPr="001478A6">
        <w:rPr>
          <w:rFonts w:ascii="Leelawadee" w:hAnsi="Leelawadee" w:cs="Leelawadee"/>
          <w:color w:val="000000" w:themeColor="text1"/>
          <w:sz w:val="20"/>
          <w:szCs w:val="20"/>
        </w:rPr>
        <w:t>ou</w:t>
      </w:r>
      <w:r w:rsidRPr="001478A6">
        <w:rPr>
          <w:rFonts w:ascii="Leelawadee" w:hAnsi="Leelawadee" w:cs="Leelawadee"/>
          <w:color w:val="000000" w:themeColor="text1"/>
          <w:sz w:val="20"/>
          <w:szCs w:val="20"/>
        </w:rPr>
        <w:t xml:space="preserve"> todas as declarações </w:t>
      </w:r>
      <w:r w:rsidR="007974A5" w:rsidRPr="001478A6">
        <w:rPr>
          <w:rFonts w:ascii="Leelawadee" w:hAnsi="Leelawadee" w:cs="Leelawadee"/>
          <w:color w:val="000000" w:themeColor="text1"/>
          <w:sz w:val="20"/>
          <w:szCs w:val="20"/>
        </w:rPr>
        <w:t xml:space="preserve">materiais </w:t>
      </w:r>
      <w:r w:rsidRPr="001478A6">
        <w:rPr>
          <w:rFonts w:ascii="Leelawadee" w:hAnsi="Leelawadee" w:cs="Leelawadee"/>
          <w:color w:val="000000" w:themeColor="text1"/>
          <w:sz w:val="20"/>
          <w:szCs w:val="20"/>
        </w:rPr>
        <w:t>de tributos, relatórios e outras informações que, de acordo com o conhecimento da Emissora</w:t>
      </w:r>
      <w:r w:rsidR="00DC3822"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rPr>
        <w:t xml:space="preserve"> devem ser apresentadas</w:t>
      </w:r>
      <w:r w:rsidR="007974A5" w:rsidRPr="001478A6">
        <w:rPr>
          <w:rFonts w:ascii="Leelawadee" w:hAnsi="Leelawadee" w:cs="Leelawadee"/>
          <w:color w:val="000000" w:themeColor="text1"/>
          <w:sz w:val="20"/>
          <w:szCs w:val="20"/>
        </w:rPr>
        <w:t xml:space="preserve"> relativamente a todos os períodos fiscais que terminem em ou sejam anteriores a esta data</w:t>
      </w:r>
      <w:r w:rsidRPr="001478A6">
        <w:rPr>
          <w:rFonts w:ascii="Leelawadee" w:hAnsi="Leelawadee" w:cs="Leelawadee"/>
          <w:color w:val="000000" w:themeColor="text1"/>
          <w:sz w:val="20"/>
          <w:szCs w:val="20"/>
        </w:rPr>
        <w:t xml:space="preserve">, ou </w:t>
      </w:r>
      <w:r w:rsidR="00A1283C" w:rsidRPr="001478A6">
        <w:rPr>
          <w:rFonts w:ascii="Leelawadee" w:hAnsi="Leelawadee" w:cs="Leelawadee"/>
          <w:color w:val="000000" w:themeColor="text1"/>
          <w:sz w:val="20"/>
          <w:szCs w:val="20"/>
        </w:rPr>
        <w:t>recebe</w:t>
      </w:r>
      <w:r w:rsidR="00DC3822" w:rsidRPr="001478A6">
        <w:rPr>
          <w:rFonts w:ascii="Leelawadee" w:hAnsi="Leelawadee" w:cs="Leelawadee"/>
          <w:color w:val="000000" w:themeColor="text1"/>
          <w:sz w:val="20"/>
          <w:szCs w:val="20"/>
        </w:rPr>
        <w:t>u</w:t>
      </w:r>
      <w:r w:rsidRPr="001478A6">
        <w:rPr>
          <w:rFonts w:ascii="Leelawadee" w:hAnsi="Leelawadee" w:cs="Leelawadee"/>
          <w:color w:val="000000" w:themeColor="text1"/>
          <w:sz w:val="20"/>
          <w:szCs w:val="20"/>
        </w:rPr>
        <w:t xml:space="preserve"> dilação dos prazos para apresentação destas declarações; todas as taxas, impostos e demais tributos e encargos governamentais devidos de qualquer forma pela Emissora ou, ainda, impostas a ela ou a quaisquer de seus bens, direitos, propriedades ou ativos, ou relativo aos seus negócios, resultados e lucros foram pagos </w:t>
      </w:r>
      <w:r w:rsidR="007974A5" w:rsidRPr="001478A6">
        <w:rPr>
          <w:rFonts w:ascii="Leelawadee" w:hAnsi="Leelawadee" w:cs="Leelawadee"/>
          <w:color w:val="000000" w:themeColor="text1"/>
          <w:sz w:val="20"/>
          <w:szCs w:val="20"/>
        </w:rPr>
        <w:t>em conformidade com a legislação aplicável</w:t>
      </w:r>
      <w:r w:rsidRPr="001478A6">
        <w:rPr>
          <w:rFonts w:ascii="Leelawadee" w:hAnsi="Leelawadee" w:cs="Leelawadee"/>
          <w:color w:val="000000" w:themeColor="text1"/>
          <w:sz w:val="20"/>
          <w:szCs w:val="20"/>
        </w:rPr>
        <w:t>, exceto os tributos ou encargos que estão sendo contestados de boa fé e por meio de procedimentos apropriados, iniciados e conduzidos com diligência e em relação aos quais existem reservas ou outras provisões apropriadas, exceto os tributos, encargos governamentais e outras contribuições cuja falta de pagamento não causaria um impacto adverso relevante</w:t>
      </w:r>
      <w:r w:rsidR="005C3084" w:rsidRPr="001478A6">
        <w:rPr>
          <w:rFonts w:ascii="Leelawadee" w:hAnsi="Leelawadee" w:cs="Leelawadee"/>
          <w:color w:val="000000" w:themeColor="text1"/>
          <w:sz w:val="20"/>
          <w:szCs w:val="20"/>
        </w:rPr>
        <w:t>;</w:t>
      </w:r>
    </w:p>
    <w:p w14:paraId="74D07209" w14:textId="77777777" w:rsidR="005C3084" w:rsidRPr="001478A6" w:rsidRDefault="005C3084" w:rsidP="001478A6">
      <w:pPr>
        <w:pStyle w:val="PargrafodaLista"/>
        <w:spacing w:line="360" w:lineRule="auto"/>
        <w:rPr>
          <w:rFonts w:ascii="Leelawadee" w:hAnsi="Leelawadee" w:cs="Leelawadee"/>
          <w:color w:val="000000" w:themeColor="text1"/>
          <w:sz w:val="20"/>
          <w:lang w:val="pt-BR"/>
        </w:rPr>
      </w:pPr>
    </w:p>
    <w:p w14:paraId="7C3E49F1" w14:textId="782A4F2F" w:rsidR="006B3B8E" w:rsidRPr="001478A6" w:rsidRDefault="005C3084" w:rsidP="001478A6">
      <w:pPr>
        <w:numPr>
          <w:ilvl w:val="0"/>
          <w:numId w:val="2"/>
        </w:numPr>
        <w:tabs>
          <w:tab w:val="clear" w:pos="737"/>
        </w:tabs>
        <w:spacing w:line="360" w:lineRule="auto"/>
        <w:ind w:left="709"/>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cumpre a Lei nº 12.846/2013 e demais convenções internacionais dos quais o Brasil é aderente, bem como os Decretos nº 3.678/2000, nº 4.410/2002 e nº 5.687/2006 (“</w:t>
      </w:r>
      <w:r w:rsidRPr="001478A6">
        <w:rPr>
          <w:rFonts w:ascii="Leelawadee" w:hAnsi="Leelawadee" w:cs="Leelawadee"/>
          <w:color w:val="000000" w:themeColor="text1"/>
          <w:sz w:val="20"/>
          <w:szCs w:val="20"/>
          <w:u w:val="single"/>
        </w:rPr>
        <w:t>Leis Anticorrupção</w:t>
      </w:r>
      <w:r w:rsidRPr="001478A6">
        <w:rPr>
          <w:rFonts w:ascii="Leelawadee" w:hAnsi="Leelawadee" w:cs="Leelawadee"/>
          <w:color w:val="000000" w:themeColor="text1"/>
          <w:sz w:val="20"/>
          <w:szCs w:val="20"/>
        </w:rPr>
        <w:t>”), e (i) mantém políticas e procedimentos internos que asseguram o integral cumprimento das Leis Anticorrupção, (</w:t>
      </w:r>
      <w:proofErr w:type="spellStart"/>
      <w:r w:rsidRPr="001478A6">
        <w:rPr>
          <w:rFonts w:ascii="Leelawadee" w:hAnsi="Leelawadee" w:cs="Leelawadee"/>
          <w:color w:val="000000" w:themeColor="text1"/>
          <w:sz w:val="20"/>
          <w:szCs w:val="20"/>
        </w:rPr>
        <w:t>ii</w:t>
      </w:r>
      <w:proofErr w:type="spellEnd"/>
      <w:r w:rsidRPr="001478A6">
        <w:rPr>
          <w:rFonts w:ascii="Leelawadee" w:hAnsi="Leelawadee" w:cs="Leelawadee"/>
          <w:color w:val="000000" w:themeColor="text1"/>
          <w:sz w:val="20"/>
          <w:szCs w:val="20"/>
        </w:rPr>
        <w:t>) se abstém de praticar atos de corrupção e de agir de forma lesiva à administração pública, nacional ou estrangeira, conforme aplicável, no interesse, ou para benefício próprio</w:t>
      </w:r>
      <w:r w:rsidR="00614E6C"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rPr>
        <w:t xml:space="preserve"> exclusivo ou não</w:t>
      </w:r>
      <w:r w:rsidR="006B3B8E" w:rsidRPr="001478A6">
        <w:rPr>
          <w:rFonts w:ascii="Leelawadee" w:hAnsi="Leelawadee" w:cs="Leelawadee"/>
          <w:color w:val="000000" w:themeColor="text1"/>
          <w:sz w:val="20"/>
          <w:szCs w:val="20"/>
        </w:rPr>
        <w:t>;</w:t>
      </w:r>
      <w:r w:rsidR="009E0C16" w:rsidRPr="001478A6">
        <w:rPr>
          <w:rFonts w:ascii="Leelawadee" w:hAnsi="Leelawadee" w:cs="Leelawadee"/>
          <w:color w:val="000000" w:themeColor="text1"/>
          <w:sz w:val="20"/>
          <w:szCs w:val="20"/>
        </w:rPr>
        <w:t xml:space="preserve"> e</w:t>
      </w:r>
    </w:p>
    <w:p w14:paraId="432D59B0" w14:textId="77777777" w:rsidR="006B3B8E" w:rsidRPr="00030ECF" w:rsidRDefault="006B3B8E" w:rsidP="001478A6">
      <w:pPr>
        <w:pStyle w:val="PargrafodaLista"/>
        <w:spacing w:line="360" w:lineRule="auto"/>
        <w:rPr>
          <w:rFonts w:ascii="Leelawadee" w:hAnsi="Leelawadee" w:cs="Leelawadee"/>
          <w:color w:val="000000" w:themeColor="text1"/>
          <w:sz w:val="20"/>
          <w:lang w:val="pt-BR"/>
        </w:rPr>
      </w:pPr>
    </w:p>
    <w:p w14:paraId="6D93DB0C" w14:textId="6DAFA806" w:rsidR="006B3B8E" w:rsidRPr="001478A6" w:rsidRDefault="006B3B8E" w:rsidP="001478A6">
      <w:pPr>
        <w:numPr>
          <w:ilvl w:val="0"/>
          <w:numId w:val="2"/>
        </w:numPr>
        <w:tabs>
          <w:tab w:val="clear" w:pos="737"/>
        </w:tabs>
        <w:spacing w:line="360" w:lineRule="auto"/>
        <w:ind w:left="709"/>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desconhece a existência de (i) processos administrativos e/ou judiciais envolvendo a Emissora que possam interferir de forma negativa sobre as Debêntures; e (</w:t>
      </w:r>
      <w:proofErr w:type="spellStart"/>
      <w:r w:rsidRPr="001478A6">
        <w:rPr>
          <w:rFonts w:ascii="Leelawadee" w:hAnsi="Leelawadee" w:cs="Leelawadee"/>
          <w:color w:val="000000" w:themeColor="text1"/>
          <w:sz w:val="20"/>
          <w:szCs w:val="20"/>
        </w:rPr>
        <w:t>ii</w:t>
      </w:r>
      <w:proofErr w:type="spellEnd"/>
      <w:r w:rsidRPr="001478A6">
        <w:rPr>
          <w:rFonts w:ascii="Leelawadee" w:hAnsi="Leelawadee" w:cs="Leelawadee"/>
          <w:color w:val="000000" w:themeColor="text1"/>
          <w:sz w:val="20"/>
          <w:szCs w:val="20"/>
        </w:rPr>
        <w:t>) débitos fiscais e/ou previdenciários da Emissora que possam interferir de forma negativa sobre as Debêntures</w:t>
      </w:r>
      <w:r w:rsidR="009E0C16" w:rsidRPr="001478A6">
        <w:rPr>
          <w:rFonts w:ascii="Leelawadee" w:hAnsi="Leelawadee" w:cs="Leelawadee"/>
          <w:color w:val="000000" w:themeColor="text1"/>
          <w:sz w:val="20"/>
          <w:szCs w:val="20"/>
        </w:rPr>
        <w:t>.</w:t>
      </w:r>
    </w:p>
    <w:p w14:paraId="2A86ABD5" w14:textId="77777777" w:rsidR="00414406" w:rsidRPr="001478A6" w:rsidRDefault="00414406" w:rsidP="001478A6">
      <w:pPr>
        <w:spacing w:line="360" w:lineRule="auto"/>
        <w:rPr>
          <w:rFonts w:ascii="Leelawadee" w:hAnsi="Leelawadee" w:cs="Leelawadee"/>
          <w:w w:val="0"/>
          <w:sz w:val="20"/>
          <w:szCs w:val="20"/>
        </w:rPr>
      </w:pPr>
      <w:bookmarkStart w:id="348" w:name="_DV_M410"/>
      <w:bookmarkStart w:id="349" w:name="_DV_M411"/>
      <w:bookmarkStart w:id="350" w:name="_DV_M412"/>
      <w:bookmarkStart w:id="351" w:name="_DV_M413"/>
      <w:bookmarkStart w:id="352" w:name="_DV_M414"/>
      <w:bookmarkStart w:id="353" w:name="_DV_M415"/>
      <w:bookmarkStart w:id="354" w:name="_Hlk23887971"/>
      <w:bookmarkStart w:id="355" w:name="_Toc499990386"/>
      <w:bookmarkEnd w:id="348"/>
      <w:bookmarkEnd w:id="349"/>
      <w:bookmarkEnd w:id="350"/>
      <w:bookmarkEnd w:id="351"/>
      <w:bookmarkEnd w:id="352"/>
      <w:bookmarkEnd w:id="353"/>
    </w:p>
    <w:bookmarkEnd w:id="354"/>
    <w:p w14:paraId="45ACC821" w14:textId="1171CBA2" w:rsidR="00F54CE3" w:rsidRPr="001478A6" w:rsidRDefault="00F54CE3" w:rsidP="006117F8">
      <w:pPr>
        <w:pStyle w:val="Ttulo1"/>
        <w:rPr>
          <w:w w:val="0"/>
        </w:rPr>
      </w:pPr>
      <w:r w:rsidRPr="001478A6">
        <w:rPr>
          <w:rFonts w:hint="cs"/>
          <w:w w:val="0"/>
        </w:rPr>
        <w:t xml:space="preserve">CLÁUSULA </w:t>
      </w:r>
      <w:r w:rsidR="00537629" w:rsidRPr="001478A6">
        <w:rPr>
          <w:rFonts w:hint="cs"/>
          <w:w w:val="0"/>
        </w:rPr>
        <w:t>TREZE</w:t>
      </w:r>
      <w:r w:rsidR="00820807" w:rsidRPr="001478A6">
        <w:rPr>
          <w:rFonts w:hint="cs"/>
          <w:w w:val="0"/>
        </w:rPr>
        <w:t xml:space="preserve"> </w:t>
      </w:r>
      <w:r w:rsidR="00464AB4" w:rsidRPr="001478A6">
        <w:rPr>
          <w:rFonts w:hint="cs"/>
        </w:rPr>
        <w:t>–</w:t>
      </w:r>
      <w:r w:rsidRPr="001478A6">
        <w:rPr>
          <w:rFonts w:hint="cs"/>
          <w:w w:val="0"/>
        </w:rPr>
        <w:t xml:space="preserve"> </w:t>
      </w:r>
      <w:bookmarkEnd w:id="355"/>
      <w:r w:rsidR="00FD7DDB" w:rsidRPr="001478A6">
        <w:rPr>
          <w:rFonts w:hint="cs"/>
          <w:w w:val="0"/>
        </w:rPr>
        <w:t>DESPESAS</w:t>
      </w:r>
    </w:p>
    <w:p w14:paraId="10867FD2" w14:textId="25E1C61F" w:rsidR="00F54CE3" w:rsidRPr="001478A6" w:rsidRDefault="00F54CE3" w:rsidP="001478A6">
      <w:pPr>
        <w:spacing w:line="360" w:lineRule="auto"/>
        <w:contextualSpacing/>
        <w:jc w:val="both"/>
        <w:rPr>
          <w:rFonts w:ascii="Leelawadee" w:hAnsi="Leelawadee" w:cs="Leelawadee"/>
          <w:color w:val="000000" w:themeColor="text1"/>
          <w:sz w:val="20"/>
          <w:szCs w:val="20"/>
        </w:rPr>
      </w:pPr>
    </w:p>
    <w:p w14:paraId="24757FFB" w14:textId="617A6801" w:rsidR="005E4ADB" w:rsidRPr="001478A6" w:rsidRDefault="005E4ADB" w:rsidP="001478A6">
      <w:pPr>
        <w:pStyle w:val="PargrafodaLista"/>
        <w:numPr>
          <w:ilvl w:val="1"/>
          <w:numId w:val="64"/>
        </w:numPr>
        <w:spacing w:line="360" w:lineRule="auto"/>
        <w:ind w:left="0" w:firstLine="0"/>
        <w:contextualSpacing/>
        <w:jc w:val="both"/>
        <w:rPr>
          <w:rFonts w:ascii="Leelawadee" w:hAnsi="Leelawadee" w:cs="Leelawadee"/>
          <w:color w:val="000000" w:themeColor="text1"/>
          <w:sz w:val="20"/>
          <w:lang w:val="pt-BR"/>
        </w:rPr>
      </w:pPr>
      <w:bookmarkStart w:id="356" w:name="_Ref23171012"/>
      <w:r w:rsidRPr="001478A6">
        <w:rPr>
          <w:rFonts w:ascii="Leelawadee" w:hAnsi="Leelawadee" w:cs="Leelawadee"/>
          <w:color w:val="000000" w:themeColor="text1"/>
          <w:sz w:val="20"/>
          <w:lang w:val="pt-BR"/>
        </w:rPr>
        <w:t xml:space="preserve">Não obstante as despesas identificadas </w:t>
      </w:r>
      <w:r w:rsidR="002A1001" w:rsidRPr="001478A6">
        <w:rPr>
          <w:rFonts w:ascii="Leelawadee" w:hAnsi="Leelawadee" w:cs="Leelawadee"/>
          <w:color w:val="000000" w:themeColor="text1"/>
          <w:sz w:val="20"/>
          <w:lang w:val="pt-BR"/>
        </w:rPr>
        <w:t>nesta Escritura</w:t>
      </w:r>
      <w:r w:rsidRPr="001478A6">
        <w:rPr>
          <w:rFonts w:ascii="Leelawadee" w:hAnsi="Leelawadee" w:cs="Leelawadee"/>
          <w:color w:val="000000" w:themeColor="text1"/>
          <w:sz w:val="20"/>
          <w:lang w:val="pt-BR"/>
        </w:rPr>
        <w:t xml:space="preserve">, que são de responsabilidade da </w:t>
      </w:r>
      <w:r w:rsidR="002A1001" w:rsidRPr="001478A6">
        <w:rPr>
          <w:rFonts w:ascii="Leelawadee" w:hAnsi="Leelawadee" w:cs="Leelawadee"/>
          <w:color w:val="000000" w:themeColor="text1"/>
          <w:sz w:val="20"/>
          <w:lang w:val="pt-BR"/>
        </w:rPr>
        <w:t>Emissora</w:t>
      </w:r>
      <w:r w:rsidRPr="001478A6">
        <w:rPr>
          <w:rFonts w:ascii="Leelawadee" w:hAnsi="Leelawadee" w:cs="Leelawadee"/>
          <w:color w:val="000000" w:themeColor="text1"/>
          <w:sz w:val="20"/>
          <w:lang w:val="pt-BR"/>
        </w:rPr>
        <w:t xml:space="preserve">, a </w:t>
      </w:r>
      <w:r w:rsidR="002A1001" w:rsidRPr="001478A6">
        <w:rPr>
          <w:rFonts w:ascii="Leelawadee" w:hAnsi="Leelawadee" w:cs="Leelawadee"/>
          <w:color w:val="000000" w:themeColor="text1"/>
          <w:sz w:val="20"/>
          <w:lang w:val="pt-BR"/>
        </w:rPr>
        <w:t>Emissora</w:t>
      </w:r>
      <w:r w:rsidRPr="001478A6">
        <w:rPr>
          <w:rFonts w:ascii="Leelawadee" w:hAnsi="Leelawadee" w:cs="Leelawadee"/>
          <w:color w:val="000000" w:themeColor="text1"/>
          <w:sz w:val="20"/>
          <w:lang w:val="pt-BR"/>
        </w:rPr>
        <w:t xml:space="preserve"> será igualmente responsável pelas despesas ordinárias listadas abaixo e constantes no Anexo </w:t>
      </w:r>
      <w:r w:rsidR="00726ABC" w:rsidRPr="001478A6">
        <w:rPr>
          <w:rFonts w:ascii="Leelawadee" w:hAnsi="Leelawadee" w:cs="Leelawadee"/>
          <w:color w:val="000000" w:themeColor="text1"/>
          <w:sz w:val="20"/>
          <w:lang w:val="pt-BR"/>
        </w:rPr>
        <w:t>I</w:t>
      </w:r>
      <w:r w:rsidR="00E73BE8">
        <w:rPr>
          <w:rFonts w:ascii="Leelawadee" w:hAnsi="Leelawadee" w:cs="Leelawadee"/>
          <w:color w:val="000000" w:themeColor="text1"/>
          <w:sz w:val="20"/>
          <w:lang w:val="pt-BR"/>
        </w:rPr>
        <w:t>I</w:t>
      </w:r>
      <w:r w:rsidRPr="001478A6">
        <w:rPr>
          <w:rFonts w:ascii="Leelawadee" w:hAnsi="Leelawadee" w:cs="Leelawadee"/>
          <w:color w:val="000000" w:themeColor="text1"/>
          <w:sz w:val="20"/>
          <w:lang w:val="pt-BR"/>
        </w:rPr>
        <w:t xml:space="preserve"> deste instrumento:</w:t>
      </w:r>
      <w:bookmarkEnd w:id="356"/>
    </w:p>
    <w:p w14:paraId="1A307BC9" w14:textId="77777777" w:rsidR="005E4ADB" w:rsidRPr="001478A6" w:rsidRDefault="005E4ADB" w:rsidP="001478A6">
      <w:pPr>
        <w:spacing w:line="360" w:lineRule="auto"/>
        <w:ind w:left="709"/>
        <w:contextualSpacing/>
        <w:jc w:val="both"/>
        <w:rPr>
          <w:rFonts w:ascii="Leelawadee" w:hAnsi="Leelawadee" w:cs="Leelawadee"/>
          <w:color w:val="000000" w:themeColor="text1"/>
          <w:sz w:val="20"/>
          <w:szCs w:val="20"/>
        </w:rPr>
      </w:pPr>
    </w:p>
    <w:p w14:paraId="51099A5F" w14:textId="71DE880F" w:rsidR="005E4ADB" w:rsidRPr="001478A6" w:rsidRDefault="005E4ADB" w:rsidP="001478A6">
      <w:pPr>
        <w:numPr>
          <w:ilvl w:val="0"/>
          <w:numId w:val="55"/>
        </w:numPr>
        <w:spacing w:line="360" w:lineRule="auto"/>
        <w:ind w:left="709" w:firstLine="0"/>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Todos os emolumentos da B3, relativos à CCI e aos CRI;</w:t>
      </w:r>
    </w:p>
    <w:p w14:paraId="78740BDF" w14:textId="77777777" w:rsidR="005E4ADB" w:rsidRPr="001478A6" w:rsidRDefault="005E4ADB" w:rsidP="001478A6">
      <w:pPr>
        <w:spacing w:line="360" w:lineRule="auto"/>
        <w:ind w:left="709"/>
        <w:contextualSpacing/>
        <w:jc w:val="both"/>
        <w:rPr>
          <w:rFonts w:ascii="Leelawadee" w:hAnsi="Leelawadee" w:cs="Leelawadee"/>
          <w:color w:val="000000" w:themeColor="text1"/>
          <w:sz w:val="20"/>
          <w:szCs w:val="20"/>
        </w:rPr>
      </w:pPr>
    </w:p>
    <w:p w14:paraId="16F8504B" w14:textId="01169539" w:rsidR="005E4ADB" w:rsidRPr="001478A6" w:rsidRDefault="005E4ADB" w:rsidP="001478A6">
      <w:pPr>
        <w:numPr>
          <w:ilvl w:val="0"/>
          <w:numId w:val="55"/>
        </w:numPr>
        <w:spacing w:line="360" w:lineRule="auto"/>
        <w:ind w:left="709" w:firstLine="0"/>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Emolumentos da ANBIMA relativos ao registro dos CRI;</w:t>
      </w:r>
    </w:p>
    <w:p w14:paraId="4F2CFE79" w14:textId="77777777" w:rsidR="005E4ADB" w:rsidRPr="001478A6" w:rsidRDefault="005E4ADB" w:rsidP="001478A6">
      <w:pPr>
        <w:spacing w:line="360" w:lineRule="auto"/>
        <w:ind w:left="709"/>
        <w:contextualSpacing/>
        <w:jc w:val="both"/>
        <w:rPr>
          <w:rFonts w:ascii="Leelawadee" w:hAnsi="Leelawadee" w:cs="Leelawadee"/>
          <w:color w:val="000000" w:themeColor="text1"/>
          <w:sz w:val="20"/>
          <w:szCs w:val="20"/>
        </w:rPr>
      </w:pPr>
    </w:p>
    <w:p w14:paraId="0C2B4EC3" w14:textId="676619DC" w:rsidR="005E4ADB" w:rsidRPr="001478A6" w:rsidRDefault="005E4ADB" w:rsidP="001478A6">
      <w:pPr>
        <w:numPr>
          <w:ilvl w:val="0"/>
          <w:numId w:val="55"/>
        </w:numPr>
        <w:spacing w:line="360" w:lineRule="auto"/>
        <w:ind w:left="709" w:firstLine="0"/>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 xml:space="preserve">Remuneração da </w:t>
      </w:r>
      <w:proofErr w:type="spellStart"/>
      <w:r w:rsidRPr="001478A6">
        <w:rPr>
          <w:rFonts w:ascii="Leelawadee" w:hAnsi="Leelawadee" w:cs="Leelawadee"/>
          <w:color w:val="000000" w:themeColor="text1"/>
          <w:sz w:val="20"/>
          <w:szCs w:val="20"/>
        </w:rPr>
        <w:t>Securitizadora</w:t>
      </w:r>
      <w:proofErr w:type="spellEnd"/>
      <w:r w:rsidRPr="001478A6">
        <w:rPr>
          <w:rFonts w:ascii="Leelawadee" w:hAnsi="Leelawadee" w:cs="Leelawadee"/>
          <w:color w:val="000000" w:themeColor="text1"/>
          <w:sz w:val="20"/>
          <w:szCs w:val="20"/>
        </w:rPr>
        <w:t xml:space="preserve"> no valor de R$ </w:t>
      </w:r>
      <w:r w:rsidR="00BE7950">
        <w:rPr>
          <w:rFonts w:ascii="Leelawadee" w:hAnsi="Leelawadee" w:cs="Leelawadee"/>
          <w:color w:val="000000" w:themeColor="text1"/>
          <w:sz w:val="20"/>
          <w:szCs w:val="20"/>
        </w:rPr>
        <w:t>73.000,00</w:t>
      </w:r>
      <w:r w:rsidR="00BE7950" w:rsidRPr="001478A6">
        <w:rPr>
          <w:rFonts w:ascii="Leelawadee" w:hAnsi="Leelawadee" w:cs="Leelawadee"/>
          <w:color w:val="000000" w:themeColor="text1"/>
          <w:sz w:val="20"/>
          <w:szCs w:val="20"/>
        </w:rPr>
        <w:t xml:space="preserve"> (</w:t>
      </w:r>
      <w:r w:rsidR="00BE7950">
        <w:rPr>
          <w:rFonts w:ascii="Leelawadee" w:hAnsi="Leelawadee" w:cs="Leelawadee"/>
          <w:color w:val="000000" w:themeColor="text1"/>
          <w:sz w:val="20"/>
          <w:szCs w:val="20"/>
        </w:rPr>
        <w:t>setenta e três mil reais</w:t>
      </w:r>
      <w:r w:rsidR="00BE7950" w:rsidRPr="001478A6">
        <w:rPr>
          <w:rFonts w:ascii="Leelawadee" w:hAnsi="Leelawadee" w:cs="Leelawadee"/>
          <w:color w:val="000000" w:themeColor="text1"/>
          <w:sz w:val="20"/>
          <w:szCs w:val="20"/>
        </w:rPr>
        <w:t>)</w:t>
      </w:r>
      <w:r w:rsidR="003D0AE5">
        <w:rPr>
          <w:rFonts w:ascii="Leelawadee" w:hAnsi="Leelawadee" w:cs="Leelawadee"/>
          <w:color w:val="000000" w:themeColor="text1"/>
          <w:sz w:val="20"/>
          <w:szCs w:val="20"/>
        </w:rPr>
        <w:t>, líquidos de quaisquer encargos e tributos</w:t>
      </w:r>
      <w:r w:rsidR="00BE7950" w:rsidRPr="001478A6">
        <w:rPr>
          <w:rFonts w:ascii="Leelawadee" w:hAnsi="Leelawadee" w:cs="Leelawadee"/>
          <w:color w:val="000000" w:themeColor="text1"/>
          <w:sz w:val="20"/>
          <w:szCs w:val="20"/>
        </w:rPr>
        <w:t xml:space="preserve">, </w:t>
      </w:r>
      <w:r w:rsidRPr="001478A6">
        <w:rPr>
          <w:rFonts w:ascii="Leelawadee" w:hAnsi="Leelawadee" w:cs="Leelawadee"/>
          <w:color w:val="000000" w:themeColor="text1"/>
          <w:sz w:val="20"/>
          <w:szCs w:val="20"/>
        </w:rPr>
        <w:t>em parcela única, pela estruturação da Emissão dos CRI</w:t>
      </w:r>
      <w:r w:rsidR="003D0AE5">
        <w:rPr>
          <w:rFonts w:ascii="Leelawadee" w:hAnsi="Leelawadee" w:cs="Leelawadee"/>
          <w:color w:val="000000" w:themeColor="text1"/>
          <w:sz w:val="20"/>
          <w:szCs w:val="20"/>
        </w:rPr>
        <w:t xml:space="preserve"> e pela realização da distribuição pública dos CRI, por meio da Oferta Restrita</w:t>
      </w:r>
      <w:r w:rsidRPr="001478A6">
        <w:rPr>
          <w:rFonts w:ascii="Leelawadee" w:hAnsi="Leelawadee" w:cs="Leelawadee"/>
          <w:color w:val="000000" w:themeColor="text1"/>
          <w:sz w:val="20"/>
          <w:szCs w:val="20"/>
        </w:rPr>
        <w:t xml:space="preserve">, a ser paga à </w:t>
      </w:r>
      <w:proofErr w:type="spellStart"/>
      <w:r w:rsidRPr="001478A6">
        <w:rPr>
          <w:rFonts w:ascii="Leelawadee" w:hAnsi="Leelawadee" w:cs="Leelawadee"/>
          <w:color w:val="000000" w:themeColor="text1"/>
          <w:sz w:val="20"/>
          <w:szCs w:val="20"/>
        </w:rPr>
        <w:t>Securitizadora</w:t>
      </w:r>
      <w:proofErr w:type="spellEnd"/>
      <w:r w:rsidRPr="001478A6">
        <w:rPr>
          <w:rFonts w:ascii="Leelawadee" w:hAnsi="Leelawadee" w:cs="Leelawadee"/>
          <w:color w:val="000000" w:themeColor="text1"/>
          <w:sz w:val="20"/>
          <w:szCs w:val="20"/>
        </w:rPr>
        <w:t xml:space="preserve"> em até </w:t>
      </w:r>
      <w:r w:rsidR="003D0AE5">
        <w:rPr>
          <w:rFonts w:ascii="Leelawadee" w:hAnsi="Leelawadee" w:cs="Leelawadee"/>
          <w:color w:val="000000" w:themeColor="text1"/>
          <w:sz w:val="20"/>
          <w:szCs w:val="20"/>
        </w:rPr>
        <w:t>01</w:t>
      </w:r>
      <w:r w:rsidR="003D0AE5" w:rsidRPr="001478A6">
        <w:rPr>
          <w:rFonts w:ascii="Leelawadee" w:hAnsi="Leelawadee" w:cs="Leelawadee"/>
          <w:color w:val="000000" w:themeColor="text1"/>
          <w:sz w:val="20"/>
          <w:szCs w:val="20"/>
        </w:rPr>
        <w:t xml:space="preserve"> </w:t>
      </w:r>
      <w:r w:rsidRPr="001478A6">
        <w:rPr>
          <w:rFonts w:ascii="Leelawadee" w:hAnsi="Leelawadee" w:cs="Leelawadee"/>
          <w:color w:val="000000" w:themeColor="text1"/>
          <w:sz w:val="20"/>
          <w:szCs w:val="20"/>
        </w:rPr>
        <w:t>(</w:t>
      </w:r>
      <w:r w:rsidR="003D0AE5">
        <w:rPr>
          <w:rFonts w:ascii="Leelawadee" w:hAnsi="Leelawadee" w:cs="Leelawadee"/>
          <w:color w:val="000000" w:themeColor="text1"/>
          <w:sz w:val="20"/>
          <w:szCs w:val="20"/>
        </w:rPr>
        <w:t>um</w:t>
      </w:r>
      <w:r w:rsidRPr="001478A6">
        <w:rPr>
          <w:rFonts w:ascii="Leelawadee" w:hAnsi="Leelawadee" w:cs="Leelawadee"/>
          <w:color w:val="000000" w:themeColor="text1"/>
          <w:sz w:val="20"/>
          <w:szCs w:val="20"/>
        </w:rPr>
        <w:t>) Dia Úti</w:t>
      </w:r>
      <w:r w:rsidR="003D0AE5">
        <w:rPr>
          <w:rFonts w:ascii="Leelawadee" w:hAnsi="Leelawadee" w:cs="Leelawadee"/>
          <w:color w:val="000000" w:themeColor="text1"/>
          <w:sz w:val="20"/>
          <w:szCs w:val="20"/>
        </w:rPr>
        <w:t>l</w:t>
      </w:r>
      <w:r w:rsidRPr="001478A6">
        <w:rPr>
          <w:rFonts w:ascii="Leelawadee" w:hAnsi="Leelawadee" w:cs="Leelawadee"/>
          <w:color w:val="000000" w:themeColor="text1"/>
          <w:sz w:val="20"/>
          <w:szCs w:val="20"/>
        </w:rPr>
        <w:t xml:space="preserve"> a contar da data de subscrição e integralização dos CRI; </w:t>
      </w:r>
    </w:p>
    <w:p w14:paraId="642317D0" w14:textId="77777777" w:rsidR="005E4ADB" w:rsidRPr="001478A6" w:rsidRDefault="005E4ADB" w:rsidP="001478A6">
      <w:pPr>
        <w:spacing w:line="360" w:lineRule="auto"/>
        <w:ind w:left="709"/>
        <w:contextualSpacing/>
        <w:jc w:val="both"/>
        <w:rPr>
          <w:rFonts w:ascii="Leelawadee" w:hAnsi="Leelawadee" w:cs="Leelawadee"/>
          <w:color w:val="000000" w:themeColor="text1"/>
          <w:sz w:val="20"/>
          <w:szCs w:val="20"/>
        </w:rPr>
      </w:pPr>
    </w:p>
    <w:p w14:paraId="315564E6" w14:textId="4D5BE3B4" w:rsidR="005E4ADB" w:rsidRPr="001478A6" w:rsidRDefault="005E4ADB" w:rsidP="001478A6">
      <w:pPr>
        <w:numPr>
          <w:ilvl w:val="0"/>
          <w:numId w:val="55"/>
        </w:numPr>
        <w:spacing w:line="360" w:lineRule="auto"/>
        <w:ind w:left="709" w:firstLine="0"/>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Taxa de administração no valor de R$ </w:t>
      </w:r>
      <w:r w:rsidR="00846265">
        <w:rPr>
          <w:rFonts w:ascii="Leelawadee" w:hAnsi="Leelawadee" w:cs="Leelawadee"/>
          <w:color w:val="000000" w:themeColor="text1"/>
          <w:sz w:val="20"/>
          <w:szCs w:val="20"/>
        </w:rPr>
        <w:t>2.700,00</w:t>
      </w:r>
      <w:r w:rsidR="00846265" w:rsidRPr="001478A6">
        <w:rPr>
          <w:rFonts w:ascii="Leelawadee" w:hAnsi="Leelawadee" w:cs="Leelawadee"/>
          <w:color w:val="000000" w:themeColor="text1"/>
          <w:sz w:val="20"/>
          <w:szCs w:val="20"/>
        </w:rPr>
        <w:t xml:space="preserve"> (</w:t>
      </w:r>
      <w:r w:rsidR="00846265">
        <w:rPr>
          <w:rFonts w:ascii="Leelawadee" w:hAnsi="Leelawadee" w:cs="Leelawadee"/>
          <w:color w:val="000000" w:themeColor="text1"/>
          <w:sz w:val="20"/>
          <w:szCs w:val="20"/>
        </w:rPr>
        <w:t>dois mil e setecentos reais</w:t>
      </w:r>
      <w:r w:rsidR="00846265" w:rsidRPr="001478A6">
        <w:rPr>
          <w:rFonts w:ascii="Leelawadee" w:hAnsi="Leelawadee" w:cs="Leelawadee"/>
          <w:color w:val="000000" w:themeColor="text1"/>
          <w:sz w:val="20"/>
          <w:szCs w:val="20"/>
        </w:rPr>
        <w:t xml:space="preserve">) </w:t>
      </w:r>
      <w:r w:rsidRPr="001478A6">
        <w:rPr>
          <w:rFonts w:ascii="Leelawadee" w:hAnsi="Leelawadee" w:cs="Leelawadee"/>
          <w:color w:val="000000" w:themeColor="text1"/>
          <w:sz w:val="20"/>
          <w:szCs w:val="20"/>
        </w:rPr>
        <w:t>por mês</w:t>
      </w:r>
      <w:r w:rsidR="003D0AE5">
        <w:rPr>
          <w:rFonts w:ascii="Leelawadee" w:hAnsi="Leelawadee" w:cs="Leelawadee"/>
          <w:color w:val="000000" w:themeColor="text1"/>
          <w:sz w:val="20"/>
          <w:szCs w:val="20"/>
        </w:rPr>
        <w:t>, líquidos de quaisquer encargos e tributos</w:t>
      </w:r>
      <w:r w:rsidRPr="001478A6">
        <w:rPr>
          <w:rFonts w:ascii="Leelawadee" w:hAnsi="Leelawadee" w:cs="Leelawadee"/>
          <w:color w:val="000000" w:themeColor="text1"/>
          <w:sz w:val="20"/>
          <w:szCs w:val="20"/>
        </w:rPr>
        <w:t xml:space="preserve">, devida a </w:t>
      </w:r>
      <w:proofErr w:type="spellStart"/>
      <w:r w:rsidRPr="001478A6">
        <w:rPr>
          <w:rFonts w:ascii="Leelawadee" w:hAnsi="Leelawadee" w:cs="Leelawadee"/>
          <w:color w:val="000000" w:themeColor="text1"/>
          <w:sz w:val="20"/>
          <w:szCs w:val="20"/>
        </w:rPr>
        <w:t>Securitizadora</w:t>
      </w:r>
      <w:proofErr w:type="spellEnd"/>
      <w:r w:rsidRPr="001478A6">
        <w:rPr>
          <w:rFonts w:ascii="Leelawadee" w:hAnsi="Leelawadee" w:cs="Leelawadee"/>
          <w:color w:val="000000" w:themeColor="text1"/>
          <w:sz w:val="20"/>
          <w:szCs w:val="20"/>
        </w:rPr>
        <w:t xml:space="preserve">, atualizada anualmente pela variação acumulada do IGP-M, ou na falta deste, ou ainda na impossibilidade de sua utilização, pelo índice que vier a substituí-lo, calculada pro rata die, se necessário, sendo que a primeira parcela deverá ser paga em até </w:t>
      </w:r>
      <w:r w:rsidR="00BE7950">
        <w:rPr>
          <w:rFonts w:ascii="Leelawadee" w:hAnsi="Leelawadee" w:cs="Leelawadee"/>
          <w:color w:val="000000" w:themeColor="text1"/>
          <w:sz w:val="20"/>
          <w:szCs w:val="20"/>
        </w:rPr>
        <w:t>1</w:t>
      </w:r>
      <w:r w:rsidR="00BE7950" w:rsidRPr="001478A6">
        <w:rPr>
          <w:rFonts w:ascii="Leelawadee" w:hAnsi="Leelawadee" w:cs="Leelawadee"/>
          <w:color w:val="000000" w:themeColor="text1"/>
          <w:sz w:val="20"/>
          <w:szCs w:val="20"/>
        </w:rPr>
        <w:t xml:space="preserve"> </w:t>
      </w:r>
      <w:r w:rsidRPr="001478A6">
        <w:rPr>
          <w:rFonts w:ascii="Leelawadee" w:hAnsi="Leelawadee" w:cs="Leelawadee"/>
          <w:color w:val="000000" w:themeColor="text1"/>
          <w:sz w:val="20"/>
          <w:szCs w:val="20"/>
        </w:rPr>
        <w:t>(</w:t>
      </w:r>
      <w:r w:rsidR="00BE7950">
        <w:rPr>
          <w:rFonts w:ascii="Leelawadee" w:hAnsi="Leelawadee" w:cs="Leelawadee"/>
          <w:color w:val="000000" w:themeColor="text1"/>
          <w:sz w:val="20"/>
          <w:szCs w:val="20"/>
        </w:rPr>
        <w:t>um</w:t>
      </w:r>
      <w:r w:rsidRPr="001478A6">
        <w:rPr>
          <w:rFonts w:ascii="Leelawadee" w:hAnsi="Leelawadee" w:cs="Leelawadee"/>
          <w:color w:val="000000" w:themeColor="text1"/>
          <w:sz w:val="20"/>
          <w:szCs w:val="20"/>
        </w:rPr>
        <w:t>) Dia Út</w:t>
      </w:r>
      <w:r w:rsidR="00BE7950">
        <w:rPr>
          <w:rFonts w:ascii="Leelawadee" w:hAnsi="Leelawadee" w:cs="Leelawadee"/>
          <w:color w:val="000000" w:themeColor="text1"/>
          <w:sz w:val="20"/>
          <w:szCs w:val="20"/>
        </w:rPr>
        <w:t>il</w:t>
      </w:r>
      <w:r w:rsidRPr="001478A6">
        <w:rPr>
          <w:rFonts w:ascii="Leelawadee" w:hAnsi="Leelawadee" w:cs="Leelawadee"/>
          <w:color w:val="000000" w:themeColor="text1"/>
          <w:sz w:val="20"/>
          <w:szCs w:val="20"/>
        </w:rPr>
        <w:t xml:space="preserve"> a contar da data de subscrição e integralização dos CRI, e as demais na mesma data dos meses subsequentes até o resgate total dos CRI, inclusive a remuneração (</w:t>
      </w:r>
      <w:r w:rsidRPr="001478A6">
        <w:rPr>
          <w:rFonts w:ascii="Leelawadee" w:hAnsi="Leelawadee" w:cs="Leelawadee"/>
          <w:i/>
          <w:iCs/>
          <w:color w:val="000000" w:themeColor="text1"/>
          <w:sz w:val="20"/>
          <w:szCs w:val="20"/>
        </w:rPr>
        <w:t>flat</w:t>
      </w:r>
      <w:r w:rsidRPr="001478A6">
        <w:rPr>
          <w:rFonts w:ascii="Leelawadee" w:hAnsi="Leelawadee" w:cs="Leelawadee"/>
          <w:color w:val="000000" w:themeColor="text1"/>
          <w:sz w:val="20"/>
          <w:szCs w:val="20"/>
        </w:rPr>
        <w:t xml:space="preserve"> e recorrente) da nova instituição que realizará a administração dos CRI e, consequentemente, do Patrimônio Separado, nomeada pelos Titulares dos CRI, no caso de substituição da </w:t>
      </w:r>
      <w:proofErr w:type="spellStart"/>
      <w:r w:rsidRPr="001478A6">
        <w:rPr>
          <w:rFonts w:ascii="Leelawadee" w:hAnsi="Leelawadee" w:cs="Leelawadee"/>
          <w:color w:val="000000" w:themeColor="text1"/>
          <w:sz w:val="20"/>
          <w:szCs w:val="20"/>
        </w:rPr>
        <w:t>Securitizadora</w:t>
      </w:r>
      <w:proofErr w:type="spellEnd"/>
      <w:r w:rsidRPr="001478A6">
        <w:rPr>
          <w:rFonts w:ascii="Leelawadee" w:hAnsi="Leelawadee" w:cs="Leelawadee"/>
          <w:color w:val="000000" w:themeColor="text1"/>
          <w:sz w:val="20"/>
          <w:szCs w:val="20"/>
        </w:rPr>
        <w:t xml:space="preserve"> por qualquer motivo; </w:t>
      </w:r>
    </w:p>
    <w:p w14:paraId="0A4A4A0F" w14:textId="77777777" w:rsidR="005272C2" w:rsidRPr="001478A6" w:rsidRDefault="005272C2" w:rsidP="00AC4244">
      <w:pPr>
        <w:pStyle w:val="PargrafodaLista"/>
        <w:spacing w:line="360" w:lineRule="auto"/>
        <w:rPr>
          <w:rFonts w:ascii="Leelawadee" w:hAnsi="Leelawadee" w:cs="Leelawadee"/>
          <w:color w:val="000000" w:themeColor="text1"/>
          <w:sz w:val="20"/>
          <w:lang w:val="pt-BR"/>
        </w:rPr>
      </w:pPr>
    </w:p>
    <w:p w14:paraId="167464C3" w14:textId="7CE5CB4B" w:rsidR="005272C2" w:rsidRPr="001478A6" w:rsidRDefault="005272C2" w:rsidP="001478A6">
      <w:pPr>
        <w:numPr>
          <w:ilvl w:val="0"/>
          <w:numId w:val="55"/>
        </w:numPr>
        <w:spacing w:line="360" w:lineRule="auto"/>
        <w:ind w:left="709" w:firstLine="0"/>
        <w:contextualSpacing/>
        <w:jc w:val="both"/>
        <w:rPr>
          <w:rFonts w:ascii="Leelawadee" w:hAnsi="Leelawadee" w:cs="Leelawadee"/>
          <w:color w:val="000000" w:themeColor="text1"/>
          <w:sz w:val="20"/>
          <w:szCs w:val="20"/>
        </w:rPr>
      </w:pPr>
      <w:bookmarkStart w:id="357" w:name="_Hlk19179015"/>
      <w:r w:rsidRPr="001478A6">
        <w:rPr>
          <w:rFonts w:ascii="Leelawadee" w:hAnsi="Leelawadee" w:cs="Leelawadee"/>
          <w:color w:val="000000" w:themeColor="text1"/>
          <w:sz w:val="20"/>
          <w:szCs w:val="20"/>
        </w:rPr>
        <w:t xml:space="preserve">Nos casos de renegociações estruturais dos Documentos da Operação que impliquem na elaboração de aditivos aos instrumentos contratuais, averbações, prenotações e registros em Cartórios de Registro de Imóveis, Cartórios de Registro de Títulos e Documentos e Junta Comercial, quando for o caso, será devida pela Emissora à </w:t>
      </w:r>
      <w:proofErr w:type="spellStart"/>
      <w:r w:rsidRPr="001478A6">
        <w:rPr>
          <w:rFonts w:ascii="Leelawadee" w:hAnsi="Leelawadee" w:cs="Leelawadee"/>
          <w:color w:val="000000" w:themeColor="text1"/>
          <w:sz w:val="20"/>
          <w:szCs w:val="20"/>
        </w:rPr>
        <w:t>Securitizadora</w:t>
      </w:r>
      <w:proofErr w:type="spellEnd"/>
      <w:r w:rsidRPr="001478A6">
        <w:rPr>
          <w:rFonts w:ascii="Leelawadee" w:hAnsi="Leelawadee" w:cs="Leelawadee"/>
          <w:color w:val="000000" w:themeColor="text1"/>
          <w:sz w:val="20"/>
          <w:szCs w:val="20"/>
        </w:rPr>
        <w:t xml:space="preserve"> uma remuneração adicional</w:t>
      </w:r>
      <w:r w:rsidR="003D0AE5">
        <w:rPr>
          <w:rFonts w:ascii="Leelawadee" w:hAnsi="Leelawadee" w:cs="Leelawadee"/>
          <w:color w:val="000000" w:themeColor="text1"/>
          <w:sz w:val="20"/>
          <w:szCs w:val="20"/>
        </w:rPr>
        <w:t>, líquida de quaisquer encargos e tributos,</w:t>
      </w:r>
      <w:r w:rsidRPr="001478A6">
        <w:rPr>
          <w:rFonts w:ascii="Leelawadee" w:hAnsi="Leelawadee" w:cs="Leelawadee"/>
          <w:color w:val="000000" w:themeColor="text1"/>
          <w:sz w:val="20"/>
          <w:szCs w:val="20"/>
        </w:rPr>
        <w:t xml:space="preserve"> equivalente a </w:t>
      </w:r>
      <w:r w:rsidRPr="00B150E5">
        <w:rPr>
          <w:rFonts w:ascii="Leelawadee" w:hAnsi="Leelawadee" w:cs="Leelawadee"/>
          <w:color w:val="000000" w:themeColor="text1"/>
          <w:sz w:val="20"/>
          <w:szCs w:val="20"/>
        </w:rPr>
        <w:t>R$ 750,00 (setecentos e cinquenta reais)</w:t>
      </w:r>
      <w:r w:rsidRPr="001478A6">
        <w:rPr>
          <w:rFonts w:ascii="Leelawadee" w:hAnsi="Leelawadee" w:cs="Leelawadee"/>
          <w:color w:val="000000" w:themeColor="text1"/>
          <w:sz w:val="20"/>
          <w:szCs w:val="20"/>
        </w:rPr>
        <w:t xml:space="preserve"> hora/homem, pelo trabalho de profissionais dedicados a tais atividades. A mesma remuneração será devida quando da participação em assembleias, elaboração de atas, conferências telefônicas e reuniões presenciais. Adicionalmente será cobrado o valor de </w:t>
      </w:r>
      <w:r w:rsidRPr="00B150E5">
        <w:rPr>
          <w:rFonts w:ascii="Leelawadee" w:hAnsi="Leelawadee" w:cs="Leelawadee"/>
          <w:color w:val="000000" w:themeColor="text1"/>
          <w:sz w:val="20"/>
          <w:szCs w:val="20"/>
        </w:rPr>
        <w:t>R$ 1.250,00 (um mil duzentos e cinquenta reais)</w:t>
      </w:r>
      <w:r w:rsidRPr="001478A6">
        <w:rPr>
          <w:rFonts w:ascii="Leelawadee" w:hAnsi="Leelawadee" w:cs="Leelawadee"/>
          <w:color w:val="000000" w:themeColor="text1"/>
          <w:sz w:val="20"/>
          <w:szCs w:val="20"/>
        </w:rPr>
        <w:t xml:space="preserve"> por verificação, em caso de verificação de </w:t>
      </w:r>
      <w:proofErr w:type="spellStart"/>
      <w:r w:rsidRPr="001478A6">
        <w:rPr>
          <w:rFonts w:ascii="Leelawadee" w:hAnsi="Leelawadee" w:cs="Leelawadee"/>
          <w:i/>
          <w:iCs/>
          <w:color w:val="000000" w:themeColor="text1"/>
          <w:sz w:val="20"/>
          <w:szCs w:val="20"/>
        </w:rPr>
        <w:t>covenants</w:t>
      </w:r>
      <w:proofErr w:type="spellEnd"/>
      <w:r w:rsidRPr="001478A6">
        <w:rPr>
          <w:rFonts w:ascii="Leelawadee" w:hAnsi="Leelawadee" w:cs="Leelawadee"/>
          <w:color w:val="000000" w:themeColor="text1"/>
          <w:sz w:val="20"/>
          <w:szCs w:val="20"/>
        </w:rPr>
        <w:t xml:space="preserve">, caso aplicável. Estes valores serão corrigidos a partir da data da emissão dos CRI pelo </w:t>
      </w:r>
      <w:r w:rsidR="000B7CE9" w:rsidRPr="001478A6">
        <w:rPr>
          <w:rFonts w:ascii="Leelawadee" w:hAnsi="Leelawadee" w:cs="Leelawadee"/>
          <w:color w:val="000000" w:themeColor="text1"/>
          <w:sz w:val="20"/>
          <w:szCs w:val="20"/>
        </w:rPr>
        <w:t>IGP-M</w:t>
      </w:r>
      <w:r w:rsidRPr="001478A6">
        <w:rPr>
          <w:rFonts w:ascii="Leelawadee" w:hAnsi="Leelawadee" w:cs="Leelawadee"/>
          <w:color w:val="000000" w:themeColor="text1"/>
          <w:sz w:val="20"/>
          <w:szCs w:val="20"/>
        </w:rPr>
        <w:t>, acrescido de impostos (</w:t>
      </w:r>
      <w:proofErr w:type="spellStart"/>
      <w:r w:rsidRPr="001478A6">
        <w:rPr>
          <w:rFonts w:ascii="Leelawadee" w:hAnsi="Leelawadee" w:cs="Leelawadee"/>
          <w:i/>
          <w:iCs/>
          <w:color w:val="000000" w:themeColor="text1"/>
          <w:sz w:val="20"/>
          <w:szCs w:val="20"/>
        </w:rPr>
        <w:t>gross</w:t>
      </w:r>
      <w:proofErr w:type="spellEnd"/>
      <w:r w:rsidRPr="001478A6">
        <w:rPr>
          <w:rFonts w:ascii="Leelawadee" w:hAnsi="Leelawadee" w:cs="Leelawadee"/>
          <w:i/>
          <w:iCs/>
          <w:color w:val="000000" w:themeColor="text1"/>
          <w:sz w:val="20"/>
          <w:szCs w:val="20"/>
        </w:rPr>
        <w:t xml:space="preserve"> </w:t>
      </w:r>
      <w:proofErr w:type="spellStart"/>
      <w:r w:rsidRPr="001478A6">
        <w:rPr>
          <w:rFonts w:ascii="Leelawadee" w:hAnsi="Leelawadee" w:cs="Leelawadee"/>
          <w:i/>
          <w:iCs/>
          <w:color w:val="000000" w:themeColor="text1"/>
          <w:sz w:val="20"/>
          <w:szCs w:val="20"/>
        </w:rPr>
        <w:t>up</w:t>
      </w:r>
      <w:proofErr w:type="spellEnd"/>
      <w:r w:rsidRPr="001478A6">
        <w:rPr>
          <w:rFonts w:ascii="Leelawadee" w:hAnsi="Leelawadee" w:cs="Leelawadee"/>
          <w:color w:val="000000" w:themeColor="text1"/>
          <w:sz w:val="20"/>
          <w:szCs w:val="20"/>
        </w:rPr>
        <w:t xml:space="preserve">), para cada uma das eventuais renegociações que venham a ser realizadas, até o limite de </w:t>
      </w:r>
      <w:r w:rsidRPr="00B150E5">
        <w:rPr>
          <w:rFonts w:ascii="Leelawadee" w:hAnsi="Leelawadee" w:cs="Leelawadee"/>
          <w:color w:val="000000" w:themeColor="text1"/>
          <w:sz w:val="20"/>
          <w:szCs w:val="20"/>
        </w:rPr>
        <w:t>R$ 20.000,00 (vinte mil reais)</w:t>
      </w:r>
      <w:r w:rsidRPr="001478A6">
        <w:rPr>
          <w:rFonts w:ascii="Leelawadee" w:hAnsi="Leelawadee" w:cs="Leelawadee"/>
          <w:color w:val="000000" w:themeColor="text1"/>
          <w:sz w:val="20"/>
          <w:szCs w:val="20"/>
        </w:rPr>
        <w:t xml:space="preserve"> ao ano. Os valores indicados acima serão debitados do Patrimônio Separado</w:t>
      </w:r>
      <w:bookmarkEnd w:id="357"/>
      <w:r w:rsidRPr="001478A6">
        <w:rPr>
          <w:rFonts w:ascii="Leelawadee" w:hAnsi="Leelawadee" w:cs="Leelawadee"/>
          <w:color w:val="000000" w:themeColor="text1"/>
          <w:sz w:val="20"/>
          <w:szCs w:val="20"/>
        </w:rPr>
        <w:t>;</w:t>
      </w:r>
    </w:p>
    <w:p w14:paraId="340C9955" w14:textId="77777777" w:rsidR="005E4ADB" w:rsidRPr="001478A6" w:rsidRDefault="005E4ADB" w:rsidP="001478A6">
      <w:pPr>
        <w:spacing w:line="360" w:lineRule="auto"/>
        <w:ind w:left="709"/>
        <w:contextualSpacing/>
        <w:jc w:val="both"/>
        <w:rPr>
          <w:rFonts w:ascii="Leelawadee" w:hAnsi="Leelawadee" w:cs="Leelawadee"/>
          <w:color w:val="000000" w:themeColor="text1"/>
          <w:sz w:val="20"/>
          <w:szCs w:val="20"/>
        </w:rPr>
      </w:pPr>
    </w:p>
    <w:p w14:paraId="6616A571" w14:textId="4BEB1152" w:rsidR="00083C12" w:rsidRPr="001478A6" w:rsidRDefault="005E4ADB" w:rsidP="001478A6">
      <w:pPr>
        <w:numPr>
          <w:ilvl w:val="0"/>
          <w:numId w:val="55"/>
        </w:numPr>
        <w:spacing w:line="360" w:lineRule="auto"/>
        <w:ind w:left="709" w:firstLine="0"/>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Remuneração da Instituição Custodiante: (i) R$ </w:t>
      </w:r>
      <w:r w:rsidR="000D48EA" w:rsidRPr="001478A6">
        <w:rPr>
          <w:rFonts w:ascii="Leelawadee" w:hAnsi="Leelawadee" w:cs="Leelawadee"/>
          <w:color w:val="000000" w:themeColor="text1"/>
          <w:sz w:val="20"/>
          <w:szCs w:val="20"/>
        </w:rPr>
        <w:t xml:space="preserve">2.000,00 (dois mil reais) </w:t>
      </w:r>
      <w:r w:rsidRPr="001478A6">
        <w:rPr>
          <w:rFonts w:ascii="Leelawadee" w:hAnsi="Leelawadee" w:cs="Leelawadee"/>
          <w:color w:val="000000" w:themeColor="text1"/>
          <w:sz w:val="20"/>
          <w:szCs w:val="20"/>
        </w:rPr>
        <w:t>em parcela única, pelas funções de implantação e registro da CCI, que deverá ser pago em até 5 (cinco) Dias Úteis a partir da data de subscrição e integralização do CRI</w:t>
      </w:r>
      <w:r w:rsidR="005B4EB6" w:rsidRPr="001478A6">
        <w:rPr>
          <w:rFonts w:ascii="Leelawadee" w:hAnsi="Leelawadee" w:cs="Leelawadee"/>
          <w:color w:val="000000" w:themeColor="text1"/>
          <w:sz w:val="20"/>
          <w:szCs w:val="20"/>
        </w:rPr>
        <w:t xml:space="preserve">; </w:t>
      </w:r>
      <w:r w:rsidR="00083C12" w:rsidRPr="001478A6">
        <w:rPr>
          <w:rFonts w:ascii="Leelawadee" w:hAnsi="Leelawadee" w:cs="Leelawadee"/>
          <w:color w:val="000000" w:themeColor="text1"/>
          <w:sz w:val="20"/>
          <w:szCs w:val="20"/>
        </w:rPr>
        <w:t xml:space="preserve">e </w:t>
      </w:r>
      <w:r w:rsidR="005B4EB6" w:rsidRPr="001478A6">
        <w:rPr>
          <w:rFonts w:ascii="Leelawadee" w:hAnsi="Leelawadee" w:cs="Leelawadee"/>
          <w:color w:val="000000" w:themeColor="text1"/>
          <w:sz w:val="20"/>
          <w:szCs w:val="20"/>
        </w:rPr>
        <w:t>(</w:t>
      </w:r>
      <w:proofErr w:type="spellStart"/>
      <w:r w:rsidR="005B4EB6" w:rsidRPr="001478A6">
        <w:rPr>
          <w:rFonts w:ascii="Leelawadee" w:hAnsi="Leelawadee" w:cs="Leelawadee"/>
          <w:color w:val="000000" w:themeColor="text1"/>
          <w:sz w:val="20"/>
          <w:szCs w:val="20"/>
        </w:rPr>
        <w:t>ii</w:t>
      </w:r>
      <w:proofErr w:type="spellEnd"/>
      <w:r w:rsidR="005B4EB6" w:rsidRPr="001478A6">
        <w:rPr>
          <w:rFonts w:ascii="Leelawadee" w:hAnsi="Leelawadee" w:cs="Leelawadee"/>
          <w:color w:val="000000" w:themeColor="text1"/>
          <w:sz w:val="20"/>
          <w:szCs w:val="20"/>
        </w:rPr>
        <w:t>)</w:t>
      </w:r>
      <w:r w:rsidR="00083C12" w:rsidRPr="001478A6">
        <w:rPr>
          <w:rFonts w:ascii="Leelawadee" w:hAnsi="Leelawadee" w:cs="Leelawadee"/>
          <w:color w:val="000000" w:themeColor="text1"/>
          <w:sz w:val="20"/>
          <w:szCs w:val="20"/>
        </w:rPr>
        <w:t xml:space="preserve"> parcelas anuais no valor de R$ </w:t>
      </w:r>
      <w:r w:rsidR="000D48EA" w:rsidRPr="001478A6">
        <w:rPr>
          <w:rFonts w:ascii="Leelawadee" w:hAnsi="Leelawadee" w:cs="Leelawadee"/>
          <w:color w:val="000000" w:themeColor="text1"/>
          <w:sz w:val="20"/>
          <w:szCs w:val="20"/>
        </w:rPr>
        <w:t xml:space="preserve">2.000,00 (dois mil reais) </w:t>
      </w:r>
      <w:r w:rsidR="00083C12" w:rsidRPr="001478A6">
        <w:rPr>
          <w:rFonts w:ascii="Leelawadee" w:hAnsi="Leelawadee" w:cs="Leelawadee"/>
          <w:color w:val="000000" w:themeColor="text1"/>
          <w:sz w:val="20"/>
          <w:szCs w:val="20"/>
        </w:rPr>
        <w:t>pela custódia da CCI, a serem pagas em até 05 (cinco) Dias Úteis contados a partir da data de integralização dos CRI</w:t>
      </w:r>
      <w:r w:rsidR="003430C8">
        <w:rPr>
          <w:rFonts w:ascii="Leelawadee" w:hAnsi="Leelawadee" w:cs="Leelawadee"/>
          <w:color w:val="000000" w:themeColor="text1"/>
          <w:sz w:val="20"/>
          <w:szCs w:val="20"/>
        </w:rPr>
        <w:t>, e as demais na mesma data dos anos subsequentes</w:t>
      </w:r>
      <w:r w:rsidR="00083C12" w:rsidRPr="001478A6">
        <w:rPr>
          <w:rFonts w:ascii="Leelawadee" w:hAnsi="Leelawadee" w:cs="Leelawadee"/>
          <w:color w:val="000000" w:themeColor="text1"/>
          <w:sz w:val="20"/>
          <w:szCs w:val="20"/>
        </w:rPr>
        <w:t xml:space="preserve">, atualizadas anualmente pela variação acumulada do </w:t>
      </w:r>
      <w:r w:rsidR="000D48EA" w:rsidRPr="001478A6">
        <w:rPr>
          <w:rFonts w:ascii="Leelawadee" w:hAnsi="Leelawadee" w:cs="Leelawadee"/>
          <w:color w:val="000000" w:themeColor="text1"/>
          <w:sz w:val="20"/>
          <w:szCs w:val="20"/>
        </w:rPr>
        <w:t>IGP-M</w:t>
      </w:r>
      <w:r w:rsidR="00083C12" w:rsidRPr="001478A6">
        <w:rPr>
          <w:rFonts w:ascii="Leelawadee" w:hAnsi="Leelawadee" w:cs="Leelawadee"/>
          <w:color w:val="000000" w:themeColor="text1"/>
          <w:sz w:val="20"/>
          <w:szCs w:val="20"/>
        </w:rPr>
        <w:t xml:space="preserve">, ou na falta deste, ou ainda na impossibilidade de sua utilização, pelo índice que vier a substituí-lo, calculadas pro </w:t>
      </w:r>
      <w:r w:rsidR="00083C12" w:rsidRPr="001478A6">
        <w:rPr>
          <w:rFonts w:ascii="Leelawadee" w:hAnsi="Leelawadee" w:cs="Leelawadee"/>
          <w:i/>
          <w:color w:val="000000" w:themeColor="text1"/>
          <w:sz w:val="20"/>
          <w:szCs w:val="20"/>
        </w:rPr>
        <w:t>rata die</w:t>
      </w:r>
      <w:r w:rsidR="00083C12" w:rsidRPr="001478A6">
        <w:rPr>
          <w:rFonts w:ascii="Leelawadee" w:hAnsi="Leelawadee" w:cs="Leelawadee"/>
          <w:color w:val="000000" w:themeColor="text1"/>
          <w:sz w:val="20"/>
          <w:szCs w:val="20"/>
        </w:rPr>
        <w:t>, se necessário;</w:t>
      </w:r>
    </w:p>
    <w:p w14:paraId="0DD5BDCA" w14:textId="77777777" w:rsidR="00083C12" w:rsidRPr="001478A6" w:rsidRDefault="00083C12" w:rsidP="00AC4244">
      <w:pPr>
        <w:pStyle w:val="PargrafodaLista"/>
        <w:spacing w:line="360" w:lineRule="auto"/>
        <w:rPr>
          <w:rFonts w:ascii="Leelawadee" w:hAnsi="Leelawadee" w:cs="Leelawadee"/>
          <w:color w:val="000000" w:themeColor="text1"/>
          <w:sz w:val="20"/>
          <w:lang w:val="pt-BR"/>
        </w:rPr>
      </w:pPr>
    </w:p>
    <w:p w14:paraId="62631A2F" w14:textId="773170FC" w:rsidR="005E4ADB" w:rsidRPr="001478A6" w:rsidRDefault="00083C12" w:rsidP="001478A6">
      <w:pPr>
        <w:numPr>
          <w:ilvl w:val="0"/>
          <w:numId w:val="55"/>
        </w:numPr>
        <w:spacing w:line="360" w:lineRule="auto"/>
        <w:ind w:left="709" w:firstLine="0"/>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 xml:space="preserve">Remuneração do Agente Fiduciário: (i) </w:t>
      </w:r>
      <w:r w:rsidRPr="001478A6">
        <w:rPr>
          <w:rFonts w:ascii="Leelawadee" w:hAnsi="Leelawadee" w:cs="Leelawadee"/>
          <w:sz w:val="20"/>
          <w:szCs w:val="20"/>
        </w:rPr>
        <w:t>R$ </w:t>
      </w:r>
      <w:r w:rsidR="000D48EA" w:rsidRPr="001478A6">
        <w:rPr>
          <w:rFonts w:ascii="Leelawadee" w:hAnsi="Leelawadee" w:cs="Leelawadee"/>
          <w:color w:val="000000" w:themeColor="text1"/>
          <w:sz w:val="20"/>
          <w:szCs w:val="20"/>
        </w:rPr>
        <w:t>3.000,00</w:t>
      </w:r>
      <w:r w:rsidR="000D48EA" w:rsidRPr="001478A6">
        <w:rPr>
          <w:rFonts w:ascii="Leelawadee" w:hAnsi="Leelawadee" w:cs="Leelawadee"/>
          <w:sz w:val="20"/>
          <w:szCs w:val="20"/>
        </w:rPr>
        <w:t xml:space="preserve"> (</w:t>
      </w:r>
      <w:r w:rsidR="000D48EA" w:rsidRPr="001478A6">
        <w:rPr>
          <w:rFonts w:ascii="Leelawadee" w:hAnsi="Leelawadee" w:cs="Leelawadee"/>
          <w:color w:val="000000" w:themeColor="text1"/>
          <w:sz w:val="20"/>
          <w:szCs w:val="20"/>
        </w:rPr>
        <w:t>três mil reais</w:t>
      </w:r>
      <w:r w:rsidR="000D48EA" w:rsidRPr="001478A6">
        <w:rPr>
          <w:rFonts w:ascii="Leelawadee" w:hAnsi="Leelawadee" w:cs="Leelawadee"/>
          <w:sz w:val="20"/>
          <w:szCs w:val="20"/>
        </w:rPr>
        <w:t xml:space="preserve">) </w:t>
      </w:r>
      <w:r w:rsidRPr="001478A6">
        <w:rPr>
          <w:rFonts w:ascii="Leelawadee" w:hAnsi="Leelawadee" w:cs="Leelawadee"/>
          <w:sz w:val="20"/>
          <w:szCs w:val="20"/>
        </w:rPr>
        <w:t>referente a implantação sendo que o primeiro pagamento ocorrerá até o 5º (quinto) Dia Útil contado da data de integralização dos CRI;</w:t>
      </w:r>
      <w:r w:rsidRPr="001478A6">
        <w:rPr>
          <w:rFonts w:ascii="Leelawadee" w:hAnsi="Leelawadee" w:cs="Leelawadee"/>
          <w:color w:val="000000" w:themeColor="text1"/>
          <w:sz w:val="20"/>
          <w:szCs w:val="20"/>
        </w:rPr>
        <w:t xml:space="preserve"> </w:t>
      </w:r>
      <w:r w:rsidR="005E4ADB" w:rsidRPr="001478A6">
        <w:rPr>
          <w:rFonts w:ascii="Leelawadee" w:hAnsi="Leelawadee" w:cs="Leelawadee"/>
          <w:color w:val="000000" w:themeColor="text1"/>
          <w:sz w:val="20"/>
          <w:szCs w:val="20"/>
        </w:rPr>
        <w:t>(</w:t>
      </w:r>
      <w:proofErr w:type="spellStart"/>
      <w:r w:rsidR="005E4ADB" w:rsidRPr="001478A6">
        <w:rPr>
          <w:rFonts w:ascii="Leelawadee" w:hAnsi="Leelawadee" w:cs="Leelawadee"/>
          <w:color w:val="000000" w:themeColor="text1"/>
          <w:sz w:val="20"/>
          <w:szCs w:val="20"/>
        </w:rPr>
        <w:t>ii</w:t>
      </w:r>
      <w:proofErr w:type="spellEnd"/>
      <w:r w:rsidR="005E4ADB" w:rsidRPr="001478A6">
        <w:rPr>
          <w:rFonts w:ascii="Leelawadee" w:hAnsi="Leelawadee" w:cs="Leelawadee"/>
          <w:color w:val="000000" w:themeColor="text1"/>
          <w:sz w:val="20"/>
          <w:szCs w:val="20"/>
        </w:rPr>
        <w:t>) R$ </w:t>
      </w:r>
      <w:r w:rsidR="000D48EA" w:rsidRPr="001478A6">
        <w:rPr>
          <w:rFonts w:ascii="Leelawadee" w:hAnsi="Leelawadee" w:cs="Leelawadee"/>
          <w:color w:val="000000" w:themeColor="text1"/>
          <w:sz w:val="20"/>
          <w:szCs w:val="20"/>
        </w:rPr>
        <w:t xml:space="preserve">17.000,00 (dezessete mil reais) </w:t>
      </w:r>
      <w:r w:rsidR="005E4ADB" w:rsidRPr="001478A6">
        <w:rPr>
          <w:rFonts w:ascii="Leelawadee" w:hAnsi="Leelawadee" w:cs="Leelawadee"/>
          <w:color w:val="000000" w:themeColor="text1"/>
          <w:sz w:val="20"/>
          <w:szCs w:val="20"/>
        </w:rPr>
        <w:t>por ano, pelas funções de Agente Fiduciário</w:t>
      </w:r>
      <w:r w:rsidR="00FF4C57" w:rsidRPr="001478A6">
        <w:rPr>
          <w:rFonts w:ascii="Leelawadee" w:hAnsi="Leelawadee" w:cs="Leelawadee"/>
          <w:color w:val="000000" w:themeColor="text1"/>
          <w:sz w:val="20"/>
          <w:szCs w:val="20"/>
        </w:rPr>
        <w:t xml:space="preserve"> dos CRI</w:t>
      </w:r>
      <w:r w:rsidR="005E4ADB" w:rsidRPr="001478A6">
        <w:rPr>
          <w:rFonts w:ascii="Leelawadee" w:hAnsi="Leelawadee" w:cs="Leelawadee"/>
          <w:color w:val="000000" w:themeColor="text1"/>
          <w:sz w:val="20"/>
          <w:szCs w:val="20"/>
        </w:rPr>
        <w:t xml:space="preserve">, sendo que a 1ª (primeira) parcela deverá ser paga em até 5 (cinco) Dias Úteis a contar da data de subscrição e integralização dos CRI, e as demais na mesma data dos anos subsequentes, atualizadas anualmente pela variação acumulada do </w:t>
      </w:r>
      <w:r w:rsidR="000D48EA" w:rsidRPr="001478A6">
        <w:rPr>
          <w:rFonts w:ascii="Leelawadee" w:hAnsi="Leelawadee" w:cs="Leelawadee"/>
          <w:color w:val="000000" w:themeColor="text1"/>
          <w:sz w:val="20"/>
          <w:szCs w:val="20"/>
        </w:rPr>
        <w:t>IGP-M</w:t>
      </w:r>
      <w:r w:rsidR="005E4ADB" w:rsidRPr="001478A6">
        <w:rPr>
          <w:rFonts w:ascii="Leelawadee" w:hAnsi="Leelawadee" w:cs="Leelawadee"/>
          <w:color w:val="000000" w:themeColor="text1"/>
          <w:sz w:val="20"/>
          <w:szCs w:val="20"/>
        </w:rPr>
        <w:t>, ou na falta deste</w:t>
      </w:r>
      <w:bookmarkStart w:id="358" w:name="_Hlk524116698"/>
      <w:r w:rsidR="005E4ADB" w:rsidRPr="001478A6">
        <w:rPr>
          <w:rFonts w:ascii="Leelawadee" w:hAnsi="Leelawadee" w:cs="Leelawadee"/>
          <w:color w:val="000000" w:themeColor="text1"/>
          <w:sz w:val="20"/>
          <w:szCs w:val="20"/>
        </w:rPr>
        <w:t>, ou ainda na impossibilidade de sua utilização, pelo índice que vier a substituí-lo,</w:t>
      </w:r>
      <w:bookmarkEnd w:id="358"/>
      <w:r w:rsidR="005E4ADB" w:rsidRPr="001478A6">
        <w:rPr>
          <w:rFonts w:ascii="Leelawadee" w:hAnsi="Leelawadee" w:cs="Leelawadee"/>
          <w:color w:val="000000" w:themeColor="text1"/>
          <w:sz w:val="20"/>
          <w:szCs w:val="20"/>
        </w:rPr>
        <w:t xml:space="preserve"> calculadas pro </w:t>
      </w:r>
      <w:r w:rsidR="005E4ADB" w:rsidRPr="001478A6">
        <w:rPr>
          <w:rFonts w:ascii="Leelawadee" w:hAnsi="Leelawadee" w:cs="Leelawadee"/>
          <w:i/>
          <w:color w:val="000000" w:themeColor="text1"/>
          <w:sz w:val="20"/>
          <w:szCs w:val="20"/>
        </w:rPr>
        <w:t>rata die</w:t>
      </w:r>
      <w:r w:rsidR="005E4ADB" w:rsidRPr="001478A6">
        <w:rPr>
          <w:rFonts w:ascii="Leelawadee" w:hAnsi="Leelawadee" w:cs="Leelawadee"/>
          <w:color w:val="000000" w:themeColor="text1"/>
          <w:sz w:val="20"/>
          <w:szCs w:val="20"/>
        </w:rPr>
        <w:t>, se necessário, bem como todos os emolumentos da B3 relativos à CCI e aos CRI decorrente da prestação dos serviços;</w:t>
      </w:r>
      <w:r w:rsidR="000D48EA" w:rsidRPr="001478A6">
        <w:rPr>
          <w:rFonts w:ascii="Leelawadee" w:hAnsi="Leelawadee" w:cs="Leelawadee"/>
          <w:color w:val="000000" w:themeColor="text1"/>
          <w:sz w:val="20"/>
          <w:szCs w:val="20"/>
        </w:rPr>
        <w:t xml:space="preserve"> e (</w:t>
      </w:r>
      <w:proofErr w:type="spellStart"/>
      <w:r w:rsidR="000D48EA" w:rsidRPr="001478A6">
        <w:rPr>
          <w:rFonts w:ascii="Leelawadee" w:hAnsi="Leelawadee" w:cs="Leelawadee"/>
          <w:color w:val="000000" w:themeColor="text1"/>
          <w:sz w:val="20"/>
          <w:szCs w:val="20"/>
        </w:rPr>
        <w:t>iii</w:t>
      </w:r>
      <w:proofErr w:type="spellEnd"/>
      <w:r w:rsidR="000D48EA" w:rsidRPr="001478A6">
        <w:rPr>
          <w:rFonts w:ascii="Leelawadee" w:hAnsi="Leelawadee" w:cs="Leelawadee"/>
          <w:color w:val="000000" w:themeColor="text1"/>
          <w:sz w:val="20"/>
          <w:szCs w:val="20"/>
        </w:rPr>
        <w:t>) pela verificação da destinação dos recursos, será devido o valor de R$ 1.000,00 (mil reais), a ser pago em até 5 (cinco) Dias Úteis após a data de integralização dos CRI.</w:t>
      </w:r>
    </w:p>
    <w:p w14:paraId="0EF061C8" w14:textId="77777777" w:rsidR="005E4ADB" w:rsidRPr="001478A6" w:rsidRDefault="005E4ADB" w:rsidP="001478A6">
      <w:pPr>
        <w:spacing w:line="360" w:lineRule="auto"/>
        <w:ind w:left="709"/>
        <w:contextualSpacing/>
        <w:jc w:val="both"/>
        <w:rPr>
          <w:rFonts w:ascii="Leelawadee" w:hAnsi="Leelawadee" w:cs="Leelawadee"/>
          <w:color w:val="000000" w:themeColor="text1"/>
          <w:sz w:val="20"/>
          <w:szCs w:val="20"/>
        </w:rPr>
      </w:pPr>
    </w:p>
    <w:p w14:paraId="36E3EDEE" w14:textId="333AA8AA" w:rsidR="005E4ADB" w:rsidRPr="001478A6" w:rsidRDefault="005E4ADB" w:rsidP="001478A6">
      <w:pPr>
        <w:numPr>
          <w:ilvl w:val="0"/>
          <w:numId w:val="55"/>
        </w:numPr>
        <w:spacing w:line="360" w:lineRule="auto"/>
        <w:ind w:left="709" w:firstLine="0"/>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 xml:space="preserve">Todas as despesas incorridas e devidamente comprovadas pela </w:t>
      </w:r>
      <w:proofErr w:type="spellStart"/>
      <w:r w:rsidRPr="001478A6">
        <w:rPr>
          <w:rFonts w:ascii="Leelawadee" w:hAnsi="Leelawadee" w:cs="Leelawadee"/>
          <w:color w:val="000000" w:themeColor="text1"/>
          <w:sz w:val="20"/>
          <w:szCs w:val="20"/>
        </w:rPr>
        <w:t>Securitizadora</w:t>
      </w:r>
      <w:proofErr w:type="spellEnd"/>
      <w:r w:rsidRPr="001478A6">
        <w:rPr>
          <w:rFonts w:ascii="Leelawadee" w:hAnsi="Leelawadee" w:cs="Leelawadee"/>
          <w:color w:val="000000" w:themeColor="text1"/>
          <w:sz w:val="20"/>
          <w:szCs w:val="20"/>
        </w:rPr>
        <w:t xml:space="preserve"> e/ou pelo Agente Fiduciário</w:t>
      </w:r>
      <w:r w:rsidR="00FF4C57" w:rsidRPr="001478A6">
        <w:rPr>
          <w:rFonts w:ascii="Leelawadee" w:hAnsi="Leelawadee" w:cs="Leelawadee"/>
          <w:color w:val="000000" w:themeColor="text1"/>
          <w:sz w:val="20"/>
          <w:szCs w:val="20"/>
        </w:rPr>
        <w:t xml:space="preserve"> dos CRI</w:t>
      </w:r>
      <w:r w:rsidRPr="001478A6">
        <w:rPr>
          <w:rFonts w:ascii="Leelawadee" w:hAnsi="Leelawadee" w:cs="Leelawadee"/>
          <w:color w:val="000000" w:themeColor="text1"/>
          <w:sz w:val="20"/>
          <w:szCs w:val="20"/>
        </w:rPr>
        <w:t xml:space="preserve">, inclusive despesas vinculadas aos eventuais aditamentos aos Documentos da Operação, ou que sejam necessárias para proteger os direitos e interesses dos Titulares dos CRI ou para realização dos seus créditos, a serem pagas no prazo de até 5 (cinco) Dias Úteis contados da apresentação de cobrança pela </w:t>
      </w:r>
      <w:proofErr w:type="spellStart"/>
      <w:r w:rsidRPr="001478A6">
        <w:rPr>
          <w:rFonts w:ascii="Leelawadee" w:hAnsi="Leelawadee" w:cs="Leelawadee"/>
          <w:color w:val="000000" w:themeColor="text1"/>
          <w:sz w:val="20"/>
          <w:szCs w:val="20"/>
        </w:rPr>
        <w:t>Securitizadora</w:t>
      </w:r>
      <w:proofErr w:type="spellEnd"/>
      <w:r w:rsidRPr="001478A6">
        <w:rPr>
          <w:rFonts w:ascii="Leelawadee" w:hAnsi="Leelawadee" w:cs="Leelawadee"/>
          <w:color w:val="000000" w:themeColor="text1"/>
          <w:sz w:val="20"/>
          <w:szCs w:val="20"/>
        </w:rPr>
        <w:t xml:space="preserve"> e/ou pelo Agente Fiduciário nesse sentido, conforme previsto no Termo de Securitização;</w:t>
      </w:r>
    </w:p>
    <w:p w14:paraId="612B86BF" w14:textId="77777777" w:rsidR="005E4ADB" w:rsidRPr="001478A6" w:rsidRDefault="005E4ADB" w:rsidP="001478A6">
      <w:pPr>
        <w:spacing w:line="360" w:lineRule="auto"/>
        <w:ind w:left="709"/>
        <w:contextualSpacing/>
        <w:jc w:val="both"/>
        <w:rPr>
          <w:rFonts w:ascii="Leelawadee" w:hAnsi="Leelawadee" w:cs="Leelawadee"/>
          <w:color w:val="000000" w:themeColor="text1"/>
          <w:sz w:val="20"/>
          <w:szCs w:val="20"/>
        </w:rPr>
      </w:pPr>
    </w:p>
    <w:p w14:paraId="5DDD2B92" w14:textId="12625932" w:rsidR="005E4ADB" w:rsidRPr="001478A6" w:rsidRDefault="005E4ADB" w:rsidP="001478A6">
      <w:pPr>
        <w:numPr>
          <w:ilvl w:val="0"/>
          <w:numId w:val="55"/>
        </w:numPr>
        <w:spacing w:line="360" w:lineRule="auto"/>
        <w:ind w:left="709" w:firstLine="0"/>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Averbações, prenotações e registros em Cartórios de Registro de Imóveis</w:t>
      </w:r>
      <w:r w:rsidR="00FF4C57" w:rsidRPr="001478A6">
        <w:rPr>
          <w:rFonts w:ascii="Leelawadee" w:hAnsi="Leelawadee" w:cs="Leelawadee"/>
          <w:color w:val="000000" w:themeColor="text1"/>
          <w:sz w:val="20"/>
          <w:szCs w:val="20"/>
        </w:rPr>
        <w:t xml:space="preserve">, Cartórios de Registro de </w:t>
      </w:r>
      <w:r w:rsidRPr="001478A6">
        <w:rPr>
          <w:rFonts w:ascii="Leelawadee" w:hAnsi="Leelawadee" w:cs="Leelawadee"/>
          <w:color w:val="000000" w:themeColor="text1"/>
          <w:sz w:val="20"/>
          <w:szCs w:val="20"/>
        </w:rPr>
        <w:t xml:space="preserve">Títulos e Documentos e Junta Comercial, quando for o caso, bem com </w:t>
      </w:r>
      <w:r w:rsidR="00083C12" w:rsidRPr="001478A6">
        <w:rPr>
          <w:rFonts w:ascii="Leelawadee" w:hAnsi="Leelawadee" w:cs="Leelawadee"/>
          <w:color w:val="000000" w:themeColor="text1"/>
          <w:sz w:val="20"/>
          <w:szCs w:val="20"/>
        </w:rPr>
        <w:t xml:space="preserve">os </w:t>
      </w:r>
      <w:r w:rsidRPr="001478A6">
        <w:rPr>
          <w:rFonts w:ascii="Leelawadee" w:hAnsi="Leelawadee" w:cs="Leelawadee"/>
          <w:color w:val="000000" w:themeColor="text1"/>
          <w:sz w:val="20"/>
          <w:szCs w:val="20"/>
        </w:rPr>
        <w:t>custos relacionados à Assembleia Geral dos Titulares dos CRI, conforme previsto no Termo de Securitização;</w:t>
      </w:r>
    </w:p>
    <w:p w14:paraId="08DD663F" w14:textId="77777777" w:rsidR="005E4ADB" w:rsidRPr="001478A6" w:rsidRDefault="005E4ADB" w:rsidP="001478A6">
      <w:pPr>
        <w:spacing w:line="360" w:lineRule="auto"/>
        <w:ind w:left="709"/>
        <w:contextualSpacing/>
        <w:jc w:val="both"/>
        <w:rPr>
          <w:rFonts w:ascii="Leelawadee" w:hAnsi="Leelawadee" w:cs="Leelawadee"/>
          <w:color w:val="000000" w:themeColor="text1"/>
          <w:sz w:val="20"/>
          <w:szCs w:val="20"/>
        </w:rPr>
      </w:pPr>
    </w:p>
    <w:p w14:paraId="30A82913" w14:textId="77777777" w:rsidR="005E4ADB" w:rsidRPr="001478A6" w:rsidRDefault="005E4ADB" w:rsidP="001478A6">
      <w:pPr>
        <w:numPr>
          <w:ilvl w:val="0"/>
          <w:numId w:val="55"/>
        </w:numPr>
        <w:spacing w:line="360" w:lineRule="auto"/>
        <w:ind w:left="709" w:firstLine="0"/>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 xml:space="preserve">Em virtude da instituição do regime fiduciário e da gestão e administração do Patrimônio Separado, as despesas mensais de contratação de auditor independente, contador, ou seja, profissionais para realizar a escrituração contábil e elaboração de balanço auditado, os quais serão realizados na periodicidade exigida pela legislação em vigor e serão reembolsados à </w:t>
      </w:r>
      <w:proofErr w:type="spellStart"/>
      <w:r w:rsidRPr="001478A6">
        <w:rPr>
          <w:rFonts w:ascii="Leelawadee" w:hAnsi="Leelawadee" w:cs="Leelawadee"/>
          <w:color w:val="000000" w:themeColor="text1"/>
          <w:sz w:val="20"/>
          <w:szCs w:val="20"/>
        </w:rPr>
        <w:t>Securitizadora</w:t>
      </w:r>
      <w:proofErr w:type="spellEnd"/>
      <w:r w:rsidRPr="001478A6">
        <w:rPr>
          <w:rFonts w:ascii="Leelawadee" w:hAnsi="Leelawadee" w:cs="Leelawadee"/>
          <w:color w:val="000000" w:themeColor="text1"/>
          <w:sz w:val="20"/>
          <w:szCs w:val="20"/>
        </w:rPr>
        <w:t>, e quaisquer prestadores de serviços contratados para a Oferta Restrita, mediante apresentação dos comprovantes de pagamento ou notas fiscais;</w:t>
      </w:r>
    </w:p>
    <w:p w14:paraId="3E3C7B7E" w14:textId="77777777" w:rsidR="005E4ADB" w:rsidRPr="001478A6" w:rsidRDefault="005E4ADB" w:rsidP="001478A6">
      <w:pPr>
        <w:spacing w:line="360" w:lineRule="auto"/>
        <w:ind w:left="709"/>
        <w:contextualSpacing/>
        <w:jc w:val="both"/>
        <w:rPr>
          <w:rFonts w:ascii="Leelawadee" w:hAnsi="Leelawadee" w:cs="Leelawadee"/>
          <w:color w:val="000000" w:themeColor="text1"/>
          <w:sz w:val="20"/>
          <w:szCs w:val="20"/>
        </w:rPr>
      </w:pPr>
    </w:p>
    <w:p w14:paraId="315A7674" w14:textId="77777777" w:rsidR="005E4ADB" w:rsidRPr="001478A6" w:rsidRDefault="005E4ADB" w:rsidP="001478A6">
      <w:pPr>
        <w:numPr>
          <w:ilvl w:val="0"/>
          <w:numId w:val="55"/>
        </w:numPr>
        <w:spacing w:line="360" w:lineRule="auto"/>
        <w:ind w:left="709" w:firstLine="0"/>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Os honorários, despesas e custos de terceiros especialistas, advogados, auditores ou fiscais relacionados com procedimentos legais incorridos para resguardar os interesses dos Titulares dos CRI, na defesa de eventuais processos administrativos, arbitrais e/ou judiciais propostos contra o Patrimônio Separado ou, ainda, realização do Patrimônio Separado;</w:t>
      </w:r>
    </w:p>
    <w:p w14:paraId="767F0645" w14:textId="77777777" w:rsidR="005E4ADB" w:rsidRPr="001478A6" w:rsidRDefault="005E4ADB" w:rsidP="001478A6">
      <w:pPr>
        <w:spacing w:line="360" w:lineRule="auto"/>
        <w:ind w:left="709"/>
        <w:contextualSpacing/>
        <w:jc w:val="both"/>
        <w:rPr>
          <w:rFonts w:ascii="Leelawadee" w:hAnsi="Leelawadee" w:cs="Leelawadee"/>
          <w:color w:val="000000" w:themeColor="text1"/>
          <w:sz w:val="20"/>
          <w:szCs w:val="20"/>
        </w:rPr>
      </w:pPr>
    </w:p>
    <w:p w14:paraId="022085DF" w14:textId="77777777" w:rsidR="005E4ADB" w:rsidRPr="001478A6" w:rsidRDefault="005E4ADB" w:rsidP="001478A6">
      <w:pPr>
        <w:numPr>
          <w:ilvl w:val="0"/>
          <w:numId w:val="55"/>
        </w:numPr>
        <w:spacing w:line="360" w:lineRule="auto"/>
        <w:ind w:left="709" w:firstLine="0"/>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As eventuais despesas, depósitos e custas judiciais decorrentes da sucumbência em ações judiciais ajuizadas com a finalidade de resguardar os interesses dos Titulares dos CRI e a realização dos créditos do Patrimônio Separado;</w:t>
      </w:r>
    </w:p>
    <w:p w14:paraId="34BC78C8" w14:textId="77777777" w:rsidR="005E4ADB" w:rsidRPr="001478A6" w:rsidRDefault="005E4ADB" w:rsidP="001478A6">
      <w:pPr>
        <w:spacing w:line="360" w:lineRule="auto"/>
        <w:ind w:left="709"/>
        <w:contextualSpacing/>
        <w:jc w:val="both"/>
        <w:rPr>
          <w:rFonts w:ascii="Leelawadee" w:hAnsi="Leelawadee" w:cs="Leelawadee"/>
          <w:color w:val="000000" w:themeColor="text1"/>
          <w:sz w:val="20"/>
          <w:szCs w:val="20"/>
        </w:rPr>
      </w:pPr>
    </w:p>
    <w:p w14:paraId="3D72500C" w14:textId="77777777" w:rsidR="005E4ADB" w:rsidRPr="001478A6" w:rsidRDefault="005E4ADB" w:rsidP="001478A6">
      <w:pPr>
        <w:numPr>
          <w:ilvl w:val="0"/>
          <w:numId w:val="55"/>
        </w:numPr>
        <w:spacing w:line="360" w:lineRule="auto"/>
        <w:ind w:left="709" w:firstLine="0"/>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Remuneração de todas as verbas e tarifas devidas à instituição financeira onde se encontra aberta a conta corrente do Patrimônio Separado;</w:t>
      </w:r>
    </w:p>
    <w:p w14:paraId="6575C076" w14:textId="77777777" w:rsidR="005E4ADB" w:rsidRPr="001478A6" w:rsidRDefault="005E4ADB" w:rsidP="001478A6">
      <w:pPr>
        <w:spacing w:line="360" w:lineRule="auto"/>
        <w:ind w:left="709"/>
        <w:contextualSpacing/>
        <w:jc w:val="both"/>
        <w:rPr>
          <w:rFonts w:ascii="Leelawadee" w:hAnsi="Leelawadee" w:cs="Leelawadee"/>
          <w:color w:val="000000" w:themeColor="text1"/>
          <w:sz w:val="20"/>
          <w:szCs w:val="20"/>
        </w:rPr>
      </w:pPr>
    </w:p>
    <w:p w14:paraId="7165627B" w14:textId="77777777" w:rsidR="005E4ADB" w:rsidRPr="001478A6" w:rsidRDefault="005E4ADB" w:rsidP="001478A6">
      <w:pPr>
        <w:numPr>
          <w:ilvl w:val="0"/>
          <w:numId w:val="55"/>
        </w:numPr>
        <w:spacing w:line="360" w:lineRule="auto"/>
        <w:ind w:left="709" w:firstLine="0"/>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Despesas com registros e movimentação perante instituições autorizadas à prestação de serviços de liquidação e custódia, escrituração, câmaras de compensação e liquidação, juntas comerciais e cartórios de registro de títulos e documentos, conforme o caso, da documentação societária relacionada aos CRI, ao Termo de Securitização e aos demais Documentos da Operação, bem como de seus eventuais aditamentos;</w:t>
      </w:r>
    </w:p>
    <w:p w14:paraId="597FECF0" w14:textId="77777777" w:rsidR="005E4ADB" w:rsidRPr="001478A6" w:rsidRDefault="005E4ADB" w:rsidP="001478A6">
      <w:pPr>
        <w:spacing w:line="360" w:lineRule="auto"/>
        <w:ind w:left="709"/>
        <w:contextualSpacing/>
        <w:jc w:val="both"/>
        <w:rPr>
          <w:rFonts w:ascii="Leelawadee" w:hAnsi="Leelawadee" w:cs="Leelawadee"/>
          <w:color w:val="000000" w:themeColor="text1"/>
          <w:sz w:val="20"/>
          <w:szCs w:val="20"/>
        </w:rPr>
      </w:pPr>
    </w:p>
    <w:p w14:paraId="1BB18E87" w14:textId="313C5BED" w:rsidR="005E4ADB" w:rsidRPr="001478A6" w:rsidRDefault="005E4ADB" w:rsidP="001478A6">
      <w:pPr>
        <w:numPr>
          <w:ilvl w:val="0"/>
          <w:numId w:val="55"/>
        </w:numPr>
        <w:spacing w:line="360" w:lineRule="auto"/>
        <w:ind w:left="709" w:firstLine="0"/>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 xml:space="preserve">Despesas com a publicação de atos societários da </w:t>
      </w:r>
      <w:proofErr w:type="spellStart"/>
      <w:r w:rsidRPr="001478A6">
        <w:rPr>
          <w:rFonts w:ascii="Leelawadee" w:hAnsi="Leelawadee" w:cs="Leelawadee"/>
          <w:color w:val="000000" w:themeColor="text1"/>
          <w:sz w:val="20"/>
          <w:szCs w:val="20"/>
        </w:rPr>
        <w:t>Securitizadora</w:t>
      </w:r>
      <w:proofErr w:type="spellEnd"/>
      <w:r w:rsidRPr="001478A6">
        <w:rPr>
          <w:rFonts w:ascii="Leelawadee" w:hAnsi="Leelawadee" w:cs="Leelawadee"/>
          <w:color w:val="000000" w:themeColor="text1"/>
          <w:sz w:val="20"/>
          <w:szCs w:val="20"/>
        </w:rPr>
        <w:t xml:space="preserve"> e necessárias à realização de assembleias gerais dos Titulares dos CRI, na forma da regulamentação aplicável;</w:t>
      </w:r>
    </w:p>
    <w:p w14:paraId="05B594A2" w14:textId="77777777" w:rsidR="005E4ADB" w:rsidRPr="001478A6" w:rsidRDefault="005E4ADB" w:rsidP="001478A6">
      <w:pPr>
        <w:spacing w:line="360" w:lineRule="auto"/>
        <w:ind w:left="709"/>
        <w:contextualSpacing/>
        <w:jc w:val="both"/>
        <w:rPr>
          <w:rFonts w:ascii="Leelawadee" w:hAnsi="Leelawadee" w:cs="Leelawadee"/>
          <w:color w:val="000000" w:themeColor="text1"/>
          <w:sz w:val="20"/>
          <w:szCs w:val="20"/>
        </w:rPr>
      </w:pPr>
    </w:p>
    <w:p w14:paraId="2213B82F" w14:textId="46F723E0" w:rsidR="005E4ADB" w:rsidRPr="001478A6" w:rsidRDefault="005E4ADB" w:rsidP="001478A6">
      <w:pPr>
        <w:numPr>
          <w:ilvl w:val="0"/>
          <w:numId w:val="55"/>
        </w:numPr>
        <w:spacing w:line="360" w:lineRule="auto"/>
        <w:ind w:left="709" w:firstLine="0"/>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Honorários e despesas incorridas na contratação de serviços para procedimentos extraordinários previstos nos Documentos da Operação</w:t>
      </w:r>
      <w:r w:rsidR="00FD7DDB" w:rsidRPr="001478A6">
        <w:rPr>
          <w:rFonts w:ascii="Leelawadee" w:hAnsi="Leelawadee" w:cs="Leelawadee"/>
          <w:color w:val="000000" w:themeColor="text1"/>
          <w:sz w:val="20"/>
          <w:szCs w:val="20"/>
        </w:rPr>
        <w:t>;</w:t>
      </w:r>
    </w:p>
    <w:p w14:paraId="2E0BE29E" w14:textId="77777777" w:rsidR="005E4ADB" w:rsidRPr="001478A6" w:rsidRDefault="005E4ADB" w:rsidP="001478A6">
      <w:pPr>
        <w:spacing w:line="360" w:lineRule="auto"/>
        <w:ind w:left="709"/>
        <w:contextualSpacing/>
        <w:jc w:val="both"/>
        <w:rPr>
          <w:rFonts w:ascii="Leelawadee" w:hAnsi="Leelawadee" w:cs="Leelawadee"/>
          <w:color w:val="000000" w:themeColor="text1"/>
          <w:sz w:val="20"/>
          <w:szCs w:val="20"/>
        </w:rPr>
      </w:pPr>
    </w:p>
    <w:p w14:paraId="1901812C" w14:textId="4FFB5C34" w:rsidR="005E4ADB" w:rsidRPr="001478A6" w:rsidRDefault="005E4ADB" w:rsidP="001478A6">
      <w:pPr>
        <w:numPr>
          <w:ilvl w:val="0"/>
          <w:numId w:val="55"/>
        </w:numPr>
        <w:spacing w:line="360" w:lineRule="auto"/>
        <w:ind w:left="709" w:firstLine="0"/>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Despesas relativas à abertura e manutenção da Conta do Patrimônio Separado;</w:t>
      </w:r>
    </w:p>
    <w:p w14:paraId="69C52A2E" w14:textId="77777777" w:rsidR="005E4ADB" w:rsidRPr="001478A6" w:rsidRDefault="005E4ADB" w:rsidP="001478A6">
      <w:pPr>
        <w:spacing w:line="360" w:lineRule="auto"/>
        <w:ind w:left="709"/>
        <w:contextualSpacing/>
        <w:jc w:val="both"/>
        <w:rPr>
          <w:rFonts w:ascii="Leelawadee" w:hAnsi="Leelawadee" w:cs="Leelawadee"/>
          <w:color w:val="000000" w:themeColor="text1"/>
          <w:sz w:val="20"/>
          <w:szCs w:val="20"/>
        </w:rPr>
      </w:pPr>
    </w:p>
    <w:p w14:paraId="4BF02590" w14:textId="787AB9FF" w:rsidR="005E4ADB" w:rsidRPr="001478A6" w:rsidRDefault="005E4ADB" w:rsidP="001478A6">
      <w:pPr>
        <w:numPr>
          <w:ilvl w:val="0"/>
          <w:numId w:val="55"/>
        </w:numPr>
        <w:spacing w:line="360" w:lineRule="auto"/>
        <w:ind w:left="709" w:firstLine="0"/>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 xml:space="preserve">No caso de inadimplemento no pagamento dos CRI ou da </w:t>
      </w:r>
      <w:proofErr w:type="spellStart"/>
      <w:r w:rsidRPr="001478A6">
        <w:rPr>
          <w:rFonts w:ascii="Leelawadee" w:hAnsi="Leelawadee" w:cs="Leelawadee"/>
          <w:color w:val="000000" w:themeColor="text1"/>
          <w:sz w:val="20"/>
          <w:szCs w:val="20"/>
        </w:rPr>
        <w:t>Securitizadora</w:t>
      </w:r>
      <w:proofErr w:type="spellEnd"/>
      <w:r w:rsidRPr="001478A6">
        <w:rPr>
          <w:rFonts w:ascii="Leelawadee" w:hAnsi="Leelawadee" w:cs="Leelawadee"/>
          <w:color w:val="000000" w:themeColor="text1"/>
          <w:sz w:val="20"/>
          <w:szCs w:val="20"/>
        </w:rPr>
        <w:t xml:space="preserve">, ou de reestruturação das condições dos CRI após a emissão dos CRI, bem como a participação em reuniões ou contatos telefônicos e/ou </w:t>
      </w:r>
      <w:proofErr w:type="spellStart"/>
      <w:r w:rsidRPr="001478A6">
        <w:rPr>
          <w:rFonts w:ascii="Leelawadee" w:hAnsi="Leelawadee" w:cs="Leelawadee"/>
          <w:i/>
          <w:color w:val="000000" w:themeColor="text1"/>
          <w:sz w:val="20"/>
          <w:szCs w:val="20"/>
        </w:rPr>
        <w:t>conference</w:t>
      </w:r>
      <w:proofErr w:type="spellEnd"/>
      <w:r w:rsidRPr="001478A6">
        <w:rPr>
          <w:rFonts w:ascii="Leelawadee" w:hAnsi="Leelawadee" w:cs="Leelawadee"/>
          <w:i/>
          <w:color w:val="000000" w:themeColor="text1"/>
          <w:sz w:val="20"/>
          <w:szCs w:val="20"/>
        </w:rPr>
        <w:t xml:space="preserve"> </w:t>
      </w:r>
      <w:proofErr w:type="spellStart"/>
      <w:r w:rsidRPr="001478A6">
        <w:rPr>
          <w:rFonts w:ascii="Leelawadee" w:hAnsi="Leelawadee" w:cs="Leelawadee"/>
          <w:i/>
          <w:color w:val="000000" w:themeColor="text1"/>
          <w:sz w:val="20"/>
          <w:szCs w:val="20"/>
        </w:rPr>
        <w:t>call</w:t>
      </w:r>
      <w:proofErr w:type="spellEnd"/>
      <w:r w:rsidRPr="001478A6">
        <w:rPr>
          <w:rFonts w:ascii="Leelawadee" w:hAnsi="Leelawadee" w:cs="Leelawadee"/>
          <w:color w:val="000000" w:themeColor="text1"/>
          <w:sz w:val="20"/>
          <w:szCs w:val="20"/>
        </w:rPr>
        <w:t>, assembleias gerais presenciais ou virtuais, serão devidas ao Agente Fiduciário</w:t>
      </w:r>
      <w:r w:rsidR="00FF4C57" w:rsidRPr="001478A6">
        <w:rPr>
          <w:rFonts w:ascii="Leelawadee" w:hAnsi="Leelawadee" w:cs="Leelawadee"/>
          <w:color w:val="000000" w:themeColor="text1"/>
          <w:sz w:val="20"/>
          <w:szCs w:val="20"/>
        </w:rPr>
        <w:t xml:space="preserve"> dos CRI</w:t>
      </w:r>
      <w:r w:rsidRPr="001478A6">
        <w:rPr>
          <w:rFonts w:ascii="Leelawadee" w:hAnsi="Leelawadee" w:cs="Leelawadee"/>
          <w:color w:val="000000" w:themeColor="text1"/>
          <w:sz w:val="20"/>
          <w:szCs w:val="20"/>
        </w:rPr>
        <w:t xml:space="preserve">, adicionalmente, o valor de </w:t>
      </w:r>
      <w:r w:rsidRPr="00030ECF">
        <w:rPr>
          <w:rFonts w:ascii="Leelawadee" w:hAnsi="Leelawadee" w:cs="Leelawadee"/>
          <w:color w:val="000000" w:themeColor="text1"/>
          <w:sz w:val="20"/>
          <w:szCs w:val="20"/>
        </w:rPr>
        <w:t>R$ </w:t>
      </w:r>
      <w:r w:rsidR="00083C12" w:rsidRPr="001478A6">
        <w:rPr>
          <w:rFonts w:ascii="Leelawadee" w:hAnsi="Leelawadee" w:cs="Leelawadee"/>
          <w:color w:val="000000" w:themeColor="text1"/>
          <w:sz w:val="20"/>
          <w:szCs w:val="20"/>
        </w:rPr>
        <w:t>5</w:t>
      </w:r>
      <w:r w:rsidR="000D48EA" w:rsidRPr="001478A6">
        <w:rPr>
          <w:rFonts w:ascii="Leelawadee" w:hAnsi="Leelawadee" w:cs="Leelawadee"/>
          <w:color w:val="000000" w:themeColor="text1"/>
          <w:sz w:val="20"/>
          <w:szCs w:val="20"/>
        </w:rPr>
        <w:t>5</w:t>
      </w:r>
      <w:r w:rsidR="00083C12" w:rsidRPr="001478A6">
        <w:rPr>
          <w:rFonts w:ascii="Leelawadee" w:hAnsi="Leelawadee" w:cs="Leelawadee"/>
          <w:color w:val="000000" w:themeColor="text1"/>
          <w:sz w:val="20"/>
          <w:szCs w:val="20"/>
        </w:rPr>
        <w:t>0</w:t>
      </w:r>
      <w:r w:rsidR="00083C12" w:rsidRPr="00030ECF">
        <w:rPr>
          <w:rFonts w:ascii="Leelawadee" w:hAnsi="Leelawadee" w:cs="Leelawadee"/>
          <w:color w:val="000000" w:themeColor="text1"/>
          <w:sz w:val="20"/>
          <w:szCs w:val="20"/>
        </w:rPr>
        <w:t>,00 (quinhentos</w:t>
      </w:r>
      <w:r w:rsidR="000D48EA" w:rsidRPr="001478A6">
        <w:rPr>
          <w:rFonts w:ascii="Leelawadee" w:hAnsi="Leelawadee" w:cs="Leelawadee"/>
          <w:color w:val="000000" w:themeColor="text1"/>
          <w:sz w:val="20"/>
          <w:szCs w:val="20"/>
        </w:rPr>
        <w:t xml:space="preserve"> e cinquenta reais</w:t>
      </w:r>
      <w:r w:rsidR="00083C12" w:rsidRPr="001478A6">
        <w:rPr>
          <w:rFonts w:ascii="Leelawadee" w:hAnsi="Leelawadee" w:cs="Leelawadee"/>
          <w:color w:val="000000" w:themeColor="text1"/>
          <w:sz w:val="20"/>
          <w:szCs w:val="20"/>
        </w:rPr>
        <w:t xml:space="preserve">) </w:t>
      </w:r>
      <w:r w:rsidRPr="001478A6">
        <w:rPr>
          <w:rFonts w:ascii="Leelawadee" w:hAnsi="Leelawadee" w:cs="Leelawadee"/>
          <w:color w:val="000000" w:themeColor="text1"/>
          <w:sz w:val="20"/>
          <w:szCs w:val="20"/>
        </w:rPr>
        <w:t>por hora</w:t>
      </w:r>
      <w:r w:rsidR="005272C2" w:rsidRPr="001478A6">
        <w:rPr>
          <w:rFonts w:ascii="Leelawadee" w:hAnsi="Leelawadee" w:cs="Leelawadee"/>
          <w:color w:val="000000" w:themeColor="text1"/>
          <w:sz w:val="20"/>
          <w:szCs w:val="20"/>
        </w:rPr>
        <w:t>/</w:t>
      </w:r>
      <w:r w:rsidRPr="001478A6">
        <w:rPr>
          <w:rFonts w:ascii="Leelawadee" w:hAnsi="Leelawadee" w:cs="Leelawadee"/>
          <w:color w:val="000000" w:themeColor="text1"/>
          <w:sz w:val="20"/>
          <w:szCs w:val="20"/>
        </w:rPr>
        <w:t xml:space="preserve">homem de trabalho dedicado, incluindo, mas não se limitando, a comentários aos documentos da oferta durante a estruturação da mesma, caso a operação não venha se efetivar, execução de Garantias, participação em reuniões internas ou externas ao escritório do Agente Fiduciário </w:t>
      </w:r>
      <w:r w:rsidR="00FF4C57" w:rsidRPr="001478A6">
        <w:rPr>
          <w:rFonts w:ascii="Leelawadee" w:hAnsi="Leelawadee" w:cs="Leelawadee"/>
          <w:color w:val="000000" w:themeColor="text1"/>
          <w:sz w:val="20"/>
          <w:szCs w:val="20"/>
        </w:rPr>
        <w:t xml:space="preserve">dos CRI </w:t>
      </w:r>
      <w:r w:rsidRPr="001478A6">
        <w:rPr>
          <w:rFonts w:ascii="Leelawadee" w:hAnsi="Leelawadee" w:cs="Leelawadee"/>
          <w:color w:val="000000" w:themeColor="text1"/>
          <w:sz w:val="20"/>
          <w:szCs w:val="20"/>
        </w:rPr>
        <w:t xml:space="preserve">formais ou virtuais com a </w:t>
      </w:r>
      <w:proofErr w:type="spellStart"/>
      <w:r w:rsidRPr="001478A6">
        <w:rPr>
          <w:rFonts w:ascii="Leelawadee" w:hAnsi="Leelawadee" w:cs="Leelawadee"/>
          <w:color w:val="000000" w:themeColor="text1"/>
          <w:sz w:val="20"/>
          <w:szCs w:val="20"/>
        </w:rPr>
        <w:t>Securitizadora</w:t>
      </w:r>
      <w:proofErr w:type="spellEnd"/>
      <w:r w:rsidRPr="001478A6">
        <w:rPr>
          <w:rFonts w:ascii="Leelawadee" w:hAnsi="Leelawadee" w:cs="Leelawadee"/>
          <w:color w:val="000000" w:themeColor="text1"/>
          <w:sz w:val="20"/>
          <w:szCs w:val="20"/>
        </w:rPr>
        <w:t xml:space="preserve"> e/ou com os Titulares d</w:t>
      </w:r>
      <w:r w:rsidR="000E531C" w:rsidRPr="001478A6">
        <w:rPr>
          <w:rFonts w:ascii="Leelawadee" w:hAnsi="Leelawadee" w:cs="Leelawadee"/>
          <w:color w:val="000000" w:themeColor="text1"/>
          <w:sz w:val="20"/>
          <w:szCs w:val="20"/>
        </w:rPr>
        <w:t>os</w:t>
      </w:r>
      <w:r w:rsidRPr="001478A6">
        <w:rPr>
          <w:rFonts w:ascii="Leelawadee" w:hAnsi="Leelawadee" w:cs="Leelawadee"/>
          <w:color w:val="000000" w:themeColor="text1"/>
          <w:sz w:val="20"/>
          <w:szCs w:val="20"/>
        </w:rPr>
        <w:t xml:space="preserve"> CRI ou demais partes da emissão dos CRI, análise a eventuais aditamentos aos documentos da operação e implementação das consequentes decisões tomadas em tais eventos, pagas em 5 (cinco) dias corridos após comprovação da entrega, pelo Agente Fiduciário</w:t>
      </w:r>
      <w:r w:rsidR="00FF4C57" w:rsidRPr="001478A6">
        <w:rPr>
          <w:rFonts w:ascii="Leelawadee" w:hAnsi="Leelawadee" w:cs="Leelawadee"/>
          <w:color w:val="000000" w:themeColor="text1"/>
          <w:sz w:val="20"/>
          <w:szCs w:val="20"/>
        </w:rPr>
        <w:t xml:space="preserve"> dos CRI</w:t>
      </w:r>
      <w:r w:rsidRPr="001478A6">
        <w:rPr>
          <w:rFonts w:ascii="Leelawadee" w:hAnsi="Leelawadee" w:cs="Leelawadee"/>
          <w:color w:val="000000" w:themeColor="text1"/>
          <w:sz w:val="20"/>
          <w:szCs w:val="20"/>
        </w:rPr>
        <w:t>, de “relatório de horas”. Entende-se por reestruturação das condições dos CRI os eventos relacionados à alteração das Garantias, fluxo, condições e prazos de pagamento, remuneração, condições relacionadas às hipóteses de recompra compulsória e/ou facultativa</w:t>
      </w:r>
      <w:r w:rsidR="00083C12" w:rsidRPr="001478A6">
        <w:rPr>
          <w:rFonts w:ascii="Leelawadee" w:hAnsi="Leelawadee" w:cs="Leelawadee"/>
          <w:color w:val="000000" w:themeColor="text1"/>
          <w:sz w:val="20"/>
          <w:szCs w:val="20"/>
        </w:rPr>
        <w:t xml:space="preserve"> (se houver)</w:t>
      </w:r>
      <w:r w:rsidRPr="001478A6">
        <w:rPr>
          <w:rFonts w:ascii="Leelawadee" w:hAnsi="Leelawadee" w:cs="Leelawadee"/>
          <w:color w:val="000000" w:themeColor="text1"/>
          <w:sz w:val="20"/>
          <w:szCs w:val="20"/>
        </w:rPr>
        <w:t>, integral ou parcial</w:t>
      </w:r>
      <w:r w:rsidR="00083C12" w:rsidRPr="001478A6">
        <w:rPr>
          <w:rFonts w:ascii="Leelawadee" w:hAnsi="Leelawadee" w:cs="Leelawadee"/>
          <w:color w:val="000000" w:themeColor="text1"/>
          <w:sz w:val="20"/>
          <w:szCs w:val="20"/>
        </w:rPr>
        <w:t xml:space="preserve"> (se houver)</w:t>
      </w:r>
      <w:r w:rsidRPr="001478A6">
        <w:rPr>
          <w:rFonts w:ascii="Leelawadee" w:hAnsi="Leelawadee" w:cs="Leelawadee"/>
          <w:color w:val="000000" w:themeColor="text1"/>
          <w:sz w:val="20"/>
          <w:szCs w:val="20"/>
        </w:rPr>
        <w:t>, amortização antecipada facultativa ou compulsória, resgate antecipado, vencimento antecipado, liquidação do Patrimônio Separado e, consequentemente, resgate antecipado dos CRI e de assembleias gerais presenciais ou virtuais, aditamentos aos documentos da oferta, dentre outros. Os eventos relacionados à amortização dos CRI não são considerados reestruturação dos CRI; e</w:t>
      </w:r>
    </w:p>
    <w:p w14:paraId="56DDF302" w14:textId="77777777" w:rsidR="005E4ADB" w:rsidRPr="001478A6" w:rsidRDefault="005E4ADB" w:rsidP="001478A6">
      <w:pPr>
        <w:spacing w:line="360" w:lineRule="auto"/>
        <w:ind w:left="709"/>
        <w:contextualSpacing/>
        <w:jc w:val="both"/>
        <w:rPr>
          <w:rFonts w:ascii="Leelawadee" w:hAnsi="Leelawadee" w:cs="Leelawadee"/>
          <w:color w:val="000000" w:themeColor="text1"/>
          <w:sz w:val="20"/>
          <w:szCs w:val="20"/>
        </w:rPr>
      </w:pPr>
    </w:p>
    <w:p w14:paraId="55606027" w14:textId="1BC06A92" w:rsidR="005E4ADB" w:rsidRPr="001478A6" w:rsidRDefault="005E4ADB" w:rsidP="001478A6">
      <w:pPr>
        <w:numPr>
          <w:ilvl w:val="0"/>
          <w:numId w:val="55"/>
        </w:numPr>
        <w:spacing w:line="360" w:lineRule="auto"/>
        <w:ind w:left="709" w:firstLine="0"/>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Quaisquer outros honorários, custos e despesas previstos no Termo de Securitização</w:t>
      </w:r>
    </w:p>
    <w:p w14:paraId="23E2F1F2" w14:textId="2CC66759" w:rsidR="005E4ADB" w:rsidRPr="001478A6" w:rsidRDefault="005E4ADB" w:rsidP="001478A6">
      <w:pPr>
        <w:spacing w:line="360" w:lineRule="auto"/>
        <w:contextualSpacing/>
        <w:jc w:val="both"/>
        <w:rPr>
          <w:rFonts w:ascii="Leelawadee" w:hAnsi="Leelawadee" w:cs="Leelawadee"/>
          <w:color w:val="000000" w:themeColor="text1"/>
          <w:sz w:val="20"/>
          <w:szCs w:val="20"/>
        </w:rPr>
      </w:pPr>
    </w:p>
    <w:p w14:paraId="52778A3D" w14:textId="71D38569" w:rsidR="005E4ADB" w:rsidRPr="001478A6" w:rsidRDefault="005E4ADB" w:rsidP="001478A6">
      <w:pPr>
        <w:pStyle w:val="PargrafodaLista"/>
        <w:numPr>
          <w:ilvl w:val="1"/>
          <w:numId w:val="64"/>
        </w:numPr>
        <w:spacing w:line="360" w:lineRule="auto"/>
        <w:ind w:left="0" w:firstLine="0"/>
        <w:contextualSpacing/>
        <w:jc w:val="both"/>
        <w:rPr>
          <w:rFonts w:ascii="Leelawadee" w:hAnsi="Leelawadee" w:cs="Leelawadee"/>
          <w:color w:val="000000" w:themeColor="text1"/>
          <w:sz w:val="20"/>
          <w:lang w:val="pt-BR"/>
        </w:rPr>
      </w:pPr>
      <w:bookmarkStart w:id="359" w:name="_Ref23171022"/>
      <w:r w:rsidRPr="001478A6">
        <w:rPr>
          <w:rFonts w:ascii="Leelawadee" w:hAnsi="Leelawadee" w:cs="Leelawadee"/>
          <w:color w:val="000000" w:themeColor="text1"/>
          <w:sz w:val="20"/>
          <w:lang w:val="pt-BR"/>
        </w:rPr>
        <w:t xml:space="preserve">Quaisquer custos extraordinários que venham incidir sobre a </w:t>
      </w:r>
      <w:proofErr w:type="spellStart"/>
      <w:r w:rsidRPr="001478A6">
        <w:rPr>
          <w:rFonts w:ascii="Leelawadee" w:hAnsi="Leelawadee" w:cs="Leelawadee"/>
          <w:color w:val="000000" w:themeColor="text1"/>
          <w:sz w:val="20"/>
          <w:lang w:val="pt-BR"/>
        </w:rPr>
        <w:t>Securitizadora</w:t>
      </w:r>
      <w:proofErr w:type="spellEnd"/>
      <w:r w:rsidRPr="001478A6">
        <w:rPr>
          <w:rFonts w:ascii="Leelawadee" w:hAnsi="Leelawadee" w:cs="Leelawadee"/>
          <w:color w:val="000000" w:themeColor="text1"/>
          <w:sz w:val="20"/>
          <w:lang w:val="pt-BR"/>
        </w:rPr>
        <w:t xml:space="preserve"> em virtude da administração das Debêntures e do Patrimônio Separado, bem como quaisquer renegociações que impliquem na elaboração de aditivos aos instrumentos contratuais e/ou na realização de assembleias de Titulares dos CRI, incluindo, mas não se limitando a remuneração adicional, pelo trabalho de profissionais da </w:t>
      </w:r>
      <w:proofErr w:type="spellStart"/>
      <w:r w:rsidRPr="001478A6">
        <w:rPr>
          <w:rFonts w:ascii="Leelawadee" w:hAnsi="Leelawadee" w:cs="Leelawadee"/>
          <w:color w:val="000000" w:themeColor="text1"/>
          <w:sz w:val="20"/>
          <w:lang w:val="pt-BR"/>
        </w:rPr>
        <w:t>Securitizadora</w:t>
      </w:r>
      <w:proofErr w:type="spellEnd"/>
      <w:r w:rsidRPr="001478A6">
        <w:rPr>
          <w:rFonts w:ascii="Leelawadee" w:hAnsi="Leelawadee" w:cs="Leelawadee"/>
          <w:color w:val="000000" w:themeColor="text1"/>
          <w:sz w:val="20"/>
          <w:lang w:val="pt-BR"/>
        </w:rPr>
        <w:t xml:space="preserve"> ou do Agente Fiduciário dos CRI dedicados a tais atividades deverão ser arcados pelo Patrimônio Separado ou ainda pela </w:t>
      </w:r>
      <w:r w:rsidR="002A1001" w:rsidRPr="001478A6">
        <w:rPr>
          <w:rFonts w:ascii="Leelawadee" w:hAnsi="Leelawadee" w:cs="Leelawadee"/>
          <w:color w:val="000000" w:themeColor="text1"/>
          <w:sz w:val="20"/>
          <w:lang w:val="pt-BR"/>
        </w:rPr>
        <w:t>Emissora</w:t>
      </w:r>
      <w:r w:rsidRPr="001478A6">
        <w:rPr>
          <w:rFonts w:ascii="Leelawadee" w:hAnsi="Leelawadee" w:cs="Leelawadee"/>
          <w:color w:val="000000" w:themeColor="text1"/>
          <w:sz w:val="20"/>
          <w:lang w:val="pt-BR"/>
        </w:rPr>
        <w:t xml:space="preserve"> conforme proposta a ser apresentada.</w:t>
      </w:r>
      <w:bookmarkEnd w:id="359"/>
    </w:p>
    <w:p w14:paraId="2AF76322" w14:textId="768847E8" w:rsidR="005E4ADB" w:rsidRPr="001478A6" w:rsidRDefault="005E4ADB" w:rsidP="001478A6">
      <w:pPr>
        <w:spacing w:line="360" w:lineRule="auto"/>
        <w:contextualSpacing/>
        <w:jc w:val="both"/>
        <w:rPr>
          <w:rFonts w:ascii="Leelawadee" w:hAnsi="Leelawadee" w:cs="Leelawadee"/>
          <w:color w:val="000000" w:themeColor="text1"/>
          <w:sz w:val="20"/>
          <w:szCs w:val="20"/>
        </w:rPr>
      </w:pPr>
    </w:p>
    <w:p w14:paraId="653B922E" w14:textId="42C46C46" w:rsidR="005E4ADB" w:rsidRPr="001478A6" w:rsidRDefault="005E4ADB" w:rsidP="001478A6">
      <w:pPr>
        <w:pStyle w:val="PargrafodaLista"/>
        <w:numPr>
          <w:ilvl w:val="1"/>
          <w:numId w:val="64"/>
        </w:numPr>
        <w:spacing w:line="360" w:lineRule="auto"/>
        <w:ind w:left="0" w:firstLine="0"/>
        <w:contextualSpacing/>
        <w:jc w:val="both"/>
        <w:rPr>
          <w:rFonts w:ascii="Leelawadee" w:hAnsi="Leelawadee" w:cs="Leelawadee"/>
          <w:color w:val="000000" w:themeColor="text1"/>
          <w:sz w:val="20"/>
          <w:lang w:val="pt-BR"/>
        </w:rPr>
      </w:pPr>
      <w:r w:rsidRPr="001478A6">
        <w:rPr>
          <w:rFonts w:ascii="Leelawadee" w:hAnsi="Leelawadee" w:cs="Leelawadee"/>
          <w:color w:val="000000" w:themeColor="text1"/>
          <w:sz w:val="20"/>
          <w:lang w:val="pt-BR"/>
        </w:rPr>
        <w:t xml:space="preserve">Eventuais custos suportados </w:t>
      </w:r>
      <w:proofErr w:type="spellStart"/>
      <w:r w:rsidRPr="001478A6">
        <w:rPr>
          <w:rFonts w:ascii="Leelawadee" w:hAnsi="Leelawadee" w:cs="Leelawadee"/>
          <w:color w:val="000000" w:themeColor="text1"/>
          <w:sz w:val="20"/>
          <w:lang w:val="pt-BR"/>
        </w:rPr>
        <w:t>pela</w:t>
      </w:r>
      <w:proofErr w:type="spellEnd"/>
      <w:r w:rsidRPr="001478A6">
        <w:rPr>
          <w:rFonts w:ascii="Leelawadee" w:hAnsi="Leelawadee" w:cs="Leelawadee"/>
          <w:color w:val="000000" w:themeColor="text1"/>
          <w:sz w:val="20"/>
          <w:lang w:val="pt-BR"/>
        </w:rPr>
        <w:t xml:space="preserve"> </w:t>
      </w:r>
      <w:proofErr w:type="spellStart"/>
      <w:r w:rsidRPr="001478A6">
        <w:rPr>
          <w:rFonts w:ascii="Leelawadee" w:hAnsi="Leelawadee" w:cs="Leelawadee"/>
          <w:color w:val="000000" w:themeColor="text1"/>
          <w:sz w:val="20"/>
          <w:lang w:val="pt-BR"/>
        </w:rPr>
        <w:t>Securitizadora</w:t>
      </w:r>
      <w:proofErr w:type="spellEnd"/>
      <w:r w:rsidRPr="001478A6">
        <w:rPr>
          <w:rFonts w:ascii="Leelawadee" w:hAnsi="Leelawadee" w:cs="Leelawadee"/>
          <w:color w:val="000000" w:themeColor="text1"/>
          <w:sz w:val="20"/>
          <w:lang w:val="pt-BR"/>
        </w:rPr>
        <w:t xml:space="preserve"> conforme itens </w:t>
      </w:r>
      <w:r w:rsidRPr="00030ECF">
        <w:rPr>
          <w:rFonts w:ascii="Leelawadee" w:hAnsi="Leelawadee" w:cs="Leelawadee"/>
          <w:color w:val="000000" w:themeColor="text1"/>
          <w:sz w:val="20"/>
          <w:lang w:val="pt-BR"/>
        </w:rPr>
        <w:fldChar w:fldCharType="begin"/>
      </w:r>
      <w:r w:rsidRPr="001478A6">
        <w:rPr>
          <w:rFonts w:ascii="Leelawadee" w:hAnsi="Leelawadee" w:cs="Leelawadee"/>
          <w:color w:val="000000" w:themeColor="text1"/>
          <w:sz w:val="20"/>
          <w:lang w:val="pt-BR"/>
        </w:rPr>
        <w:instrText xml:space="preserve"> REF _Ref23171012 \r \h  \* MERGEFORMAT </w:instrText>
      </w:r>
      <w:r w:rsidRPr="00030ECF">
        <w:rPr>
          <w:rFonts w:ascii="Leelawadee" w:hAnsi="Leelawadee" w:cs="Leelawadee"/>
          <w:color w:val="000000" w:themeColor="text1"/>
          <w:sz w:val="20"/>
          <w:lang w:val="pt-BR"/>
        </w:rPr>
      </w:r>
      <w:r w:rsidRPr="00030ECF">
        <w:rPr>
          <w:rFonts w:ascii="Leelawadee" w:hAnsi="Leelawadee" w:cs="Leelawadee"/>
          <w:color w:val="000000" w:themeColor="text1"/>
          <w:sz w:val="20"/>
          <w:lang w:val="pt-BR"/>
        </w:rPr>
        <w:fldChar w:fldCharType="separate"/>
      </w:r>
      <w:r w:rsidR="00B2470D">
        <w:rPr>
          <w:rFonts w:ascii="Leelawadee" w:hAnsi="Leelawadee" w:cs="Leelawadee"/>
          <w:color w:val="000000" w:themeColor="text1"/>
          <w:sz w:val="20"/>
          <w:lang w:val="pt-BR"/>
        </w:rPr>
        <w:t>13.1</w:t>
      </w:r>
      <w:r w:rsidRPr="00030ECF">
        <w:rPr>
          <w:rFonts w:ascii="Leelawadee" w:hAnsi="Leelawadee" w:cs="Leelawadee"/>
          <w:color w:val="000000" w:themeColor="text1"/>
          <w:sz w:val="20"/>
          <w:lang w:val="pt-BR"/>
        </w:rPr>
        <w:fldChar w:fldCharType="end"/>
      </w:r>
      <w:r w:rsidRPr="001478A6">
        <w:rPr>
          <w:rFonts w:ascii="Leelawadee" w:hAnsi="Leelawadee" w:cs="Leelawadee"/>
          <w:color w:val="000000" w:themeColor="text1"/>
          <w:sz w:val="20"/>
          <w:lang w:val="pt-BR"/>
        </w:rPr>
        <w:t xml:space="preserve"> e </w:t>
      </w:r>
      <w:r w:rsidRPr="00030ECF">
        <w:rPr>
          <w:rFonts w:ascii="Leelawadee" w:hAnsi="Leelawadee" w:cs="Leelawadee"/>
          <w:color w:val="000000" w:themeColor="text1"/>
          <w:sz w:val="20"/>
          <w:lang w:val="pt-BR"/>
        </w:rPr>
        <w:fldChar w:fldCharType="begin"/>
      </w:r>
      <w:r w:rsidRPr="001478A6">
        <w:rPr>
          <w:rFonts w:ascii="Leelawadee" w:hAnsi="Leelawadee" w:cs="Leelawadee"/>
          <w:color w:val="000000" w:themeColor="text1"/>
          <w:sz w:val="20"/>
          <w:lang w:val="pt-BR"/>
        </w:rPr>
        <w:instrText xml:space="preserve"> REF _Ref23171022 \r \h  \* MERGEFORMAT </w:instrText>
      </w:r>
      <w:r w:rsidRPr="00030ECF">
        <w:rPr>
          <w:rFonts w:ascii="Leelawadee" w:hAnsi="Leelawadee" w:cs="Leelawadee"/>
          <w:color w:val="000000" w:themeColor="text1"/>
          <w:sz w:val="20"/>
          <w:lang w:val="pt-BR"/>
        </w:rPr>
      </w:r>
      <w:r w:rsidRPr="00030ECF">
        <w:rPr>
          <w:rFonts w:ascii="Leelawadee" w:hAnsi="Leelawadee" w:cs="Leelawadee"/>
          <w:color w:val="000000" w:themeColor="text1"/>
          <w:sz w:val="20"/>
          <w:lang w:val="pt-BR"/>
        </w:rPr>
        <w:fldChar w:fldCharType="separate"/>
      </w:r>
      <w:r w:rsidR="00B2470D">
        <w:rPr>
          <w:rFonts w:ascii="Leelawadee" w:hAnsi="Leelawadee" w:cs="Leelawadee"/>
          <w:color w:val="000000" w:themeColor="text1"/>
          <w:sz w:val="20"/>
          <w:lang w:val="pt-BR"/>
        </w:rPr>
        <w:t>13.2</w:t>
      </w:r>
      <w:r w:rsidRPr="00030ECF">
        <w:rPr>
          <w:rFonts w:ascii="Leelawadee" w:hAnsi="Leelawadee" w:cs="Leelawadee"/>
          <w:color w:val="000000" w:themeColor="text1"/>
          <w:sz w:val="20"/>
          <w:lang w:val="pt-BR"/>
        </w:rPr>
        <w:fldChar w:fldCharType="end"/>
      </w:r>
      <w:r w:rsidRPr="001478A6">
        <w:rPr>
          <w:rFonts w:ascii="Leelawadee" w:hAnsi="Leelawadee" w:cs="Leelawadee"/>
          <w:color w:val="000000" w:themeColor="text1"/>
          <w:sz w:val="20"/>
          <w:lang w:val="pt-BR"/>
        </w:rPr>
        <w:t xml:space="preserve">, acima, deverão ser reembolsados pela </w:t>
      </w:r>
      <w:r w:rsidR="002A1001" w:rsidRPr="001478A6">
        <w:rPr>
          <w:rFonts w:ascii="Leelawadee" w:hAnsi="Leelawadee" w:cs="Leelawadee"/>
          <w:color w:val="000000" w:themeColor="text1"/>
          <w:sz w:val="20"/>
          <w:lang w:val="pt-BR"/>
        </w:rPr>
        <w:t>Emissora</w:t>
      </w:r>
      <w:r w:rsidRPr="001478A6">
        <w:rPr>
          <w:rFonts w:ascii="Leelawadee" w:hAnsi="Leelawadee" w:cs="Leelawadee"/>
          <w:color w:val="000000" w:themeColor="text1"/>
          <w:sz w:val="20"/>
          <w:lang w:val="pt-BR"/>
        </w:rPr>
        <w:t xml:space="preserve"> ou descontados dos valores depositados na Conta do Patrimônio Separado em até 02 (dois) Dias Úteis, mediante a apresentação dos comprovantes dos referidos custos.</w:t>
      </w:r>
    </w:p>
    <w:p w14:paraId="79C3B21C" w14:textId="77777777" w:rsidR="005E4ADB" w:rsidRPr="001478A6" w:rsidRDefault="005E4ADB" w:rsidP="00AC4244">
      <w:pPr>
        <w:pStyle w:val="PargrafodaLista"/>
        <w:spacing w:line="360" w:lineRule="auto"/>
        <w:jc w:val="both"/>
        <w:rPr>
          <w:rFonts w:ascii="Leelawadee" w:hAnsi="Leelawadee" w:cs="Leelawadee"/>
          <w:color w:val="000000" w:themeColor="text1"/>
          <w:sz w:val="20"/>
          <w:lang w:val="pt-BR"/>
        </w:rPr>
      </w:pPr>
    </w:p>
    <w:p w14:paraId="0CCEEF6C" w14:textId="6DBB4C60" w:rsidR="005E4ADB" w:rsidRPr="001478A6" w:rsidRDefault="005E4ADB" w:rsidP="001478A6">
      <w:pPr>
        <w:pStyle w:val="PargrafodaLista"/>
        <w:numPr>
          <w:ilvl w:val="1"/>
          <w:numId w:val="64"/>
        </w:numPr>
        <w:spacing w:line="360" w:lineRule="auto"/>
        <w:ind w:left="0" w:firstLine="0"/>
        <w:contextualSpacing/>
        <w:jc w:val="both"/>
        <w:rPr>
          <w:rFonts w:ascii="Leelawadee" w:hAnsi="Leelawadee" w:cs="Leelawadee"/>
          <w:color w:val="000000" w:themeColor="text1"/>
          <w:sz w:val="20"/>
          <w:lang w:val="pt-BR"/>
        </w:rPr>
      </w:pPr>
      <w:r w:rsidRPr="001478A6">
        <w:rPr>
          <w:rFonts w:ascii="Leelawadee" w:hAnsi="Leelawadee" w:cs="Leelawadee"/>
          <w:color w:val="000000" w:themeColor="text1"/>
          <w:sz w:val="20"/>
          <w:lang w:val="pt-BR"/>
        </w:rPr>
        <w:t xml:space="preserve">Todos os valores referidos no item </w:t>
      </w:r>
      <w:r w:rsidRPr="00030ECF">
        <w:rPr>
          <w:rFonts w:ascii="Leelawadee" w:hAnsi="Leelawadee" w:cs="Leelawadee"/>
          <w:color w:val="000000" w:themeColor="text1"/>
          <w:sz w:val="20"/>
          <w:lang w:val="pt-BR"/>
        </w:rPr>
        <w:fldChar w:fldCharType="begin"/>
      </w:r>
      <w:r w:rsidRPr="001478A6">
        <w:rPr>
          <w:rFonts w:ascii="Leelawadee" w:hAnsi="Leelawadee" w:cs="Leelawadee"/>
          <w:color w:val="000000" w:themeColor="text1"/>
          <w:sz w:val="20"/>
          <w:lang w:val="pt-BR"/>
        </w:rPr>
        <w:instrText xml:space="preserve"> REF _Ref23171012 \r \h  \* MERGEFORMAT </w:instrText>
      </w:r>
      <w:r w:rsidRPr="00030ECF">
        <w:rPr>
          <w:rFonts w:ascii="Leelawadee" w:hAnsi="Leelawadee" w:cs="Leelawadee"/>
          <w:color w:val="000000" w:themeColor="text1"/>
          <w:sz w:val="20"/>
          <w:lang w:val="pt-BR"/>
        </w:rPr>
      </w:r>
      <w:r w:rsidRPr="00030ECF">
        <w:rPr>
          <w:rFonts w:ascii="Leelawadee" w:hAnsi="Leelawadee" w:cs="Leelawadee"/>
          <w:color w:val="000000" w:themeColor="text1"/>
          <w:sz w:val="20"/>
          <w:lang w:val="pt-BR"/>
        </w:rPr>
        <w:fldChar w:fldCharType="separate"/>
      </w:r>
      <w:r w:rsidR="00B2470D">
        <w:rPr>
          <w:rFonts w:ascii="Leelawadee" w:hAnsi="Leelawadee" w:cs="Leelawadee"/>
          <w:color w:val="000000" w:themeColor="text1"/>
          <w:sz w:val="20"/>
          <w:lang w:val="pt-BR"/>
        </w:rPr>
        <w:t>13.1</w:t>
      </w:r>
      <w:r w:rsidRPr="00030ECF">
        <w:rPr>
          <w:rFonts w:ascii="Leelawadee" w:hAnsi="Leelawadee" w:cs="Leelawadee"/>
          <w:color w:val="000000" w:themeColor="text1"/>
          <w:sz w:val="20"/>
          <w:lang w:val="pt-BR"/>
        </w:rPr>
        <w:fldChar w:fldCharType="end"/>
      </w:r>
      <w:r w:rsidRPr="001478A6">
        <w:rPr>
          <w:rFonts w:ascii="Leelawadee" w:hAnsi="Leelawadee" w:cs="Leelawadee"/>
          <w:color w:val="000000" w:themeColor="text1"/>
          <w:sz w:val="20"/>
          <w:lang w:val="pt-BR"/>
        </w:rPr>
        <w:t xml:space="preserve"> acima serão acrescidos dos impostos que incidem sobre a prestação desses serviços, tais como ISS (Impostos sobre Serviços de Qualquer Natureza), CSL</w:t>
      </w:r>
      <w:r w:rsidR="00953579" w:rsidRPr="001478A6">
        <w:rPr>
          <w:rFonts w:ascii="Leelawadee" w:hAnsi="Leelawadee" w:cs="Leelawadee"/>
          <w:color w:val="000000" w:themeColor="text1"/>
          <w:sz w:val="20"/>
          <w:lang w:val="pt-BR"/>
        </w:rPr>
        <w:t>L</w:t>
      </w:r>
      <w:r w:rsidRPr="001478A6">
        <w:rPr>
          <w:rFonts w:ascii="Leelawadee" w:hAnsi="Leelawadee" w:cs="Leelawadee"/>
          <w:color w:val="000000" w:themeColor="text1"/>
          <w:sz w:val="20"/>
          <w:lang w:val="pt-BR"/>
        </w:rPr>
        <w:t xml:space="preserve"> (Contribuição Social Sobre o Lucro Líquido), PIS (Contribuição ao Programa de Integração Social), COFINS (Contribuição para Financiamento da Seguridade Social), IRRF (Imposto de Renda Retido na Fonte) e quaisquer outros tributos que venham a incidir, nas alíquotas vigentes na data de cada pagamento.</w:t>
      </w:r>
    </w:p>
    <w:p w14:paraId="54EA903A" w14:textId="15A9460F" w:rsidR="005E4ADB" w:rsidRPr="001478A6" w:rsidRDefault="005E4ADB" w:rsidP="001478A6">
      <w:pPr>
        <w:spacing w:line="360" w:lineRule="auto"/>
        <w:contextualSpacing/>
        <w:jc w:val="both"/>
        <w:rPr>
          <w:rFonts w:ascii="Leelawadee" w:hAnsi="Leelawadee" w:cs="Leelawadee"/>
          <w:color w:val="000000" w:themeColor="text1"/>
          <w:sz w:val="20"/>
          <w:szCs w:val="20"/>
        </w:rPr>
      </w:pPr>
    </w:p>
    <w:p w14:paraId="19F169C5" w14:textId="075FF3A6" w:rsidR="005272C2" w:rsidRPr="001478A6" w:rsidRDefault="005272C2" w:rsidP="001478A6">
      <w:pPr>
        <w:pStyle w:val="PargrafodaLista"/>
        <w:numPr>
          <w:ilvl w:val="1"/>
          <w:numId w:val="64"/>
        </w:numPr>
        <w:spacing w:line="360" w:lineRule="auto"/>
        <w:ind w:left="0" w:firstLine="0"/>
        <w:contextualSpacing/>
        <w:jc w:val="both"/>
        <w:rPr>
          <w:rFonts w:ascii="Leelawadee" w:hAnsi="Leelawadee" w:cs="Leelawadee"/>
          <w:color w:val="000000" w:themeColor="text1"/>
          <w:sz w:val="20"/>
          <w:lang w:val="pt-BR"/>
        </w:rPr>
      </w:pPr>
      <w:r w:rsidRPr="001478A6">
        <w:rPr>
          <w:rFonts w:ascii="Leelawadee" w:hAnsi="Leelawadee" w:cs="Leelawadee"/>
          <w:color w:val="000000" w:themeColor="text1"/>
          <w:sz w:val="20"/>
          <w:lang w:val="pt-BR"/>
        </w:rPr>
        <w:t>Constituem despesas de responsabilidade do Patrimônio Separado dos CRI:</w:t>
      </w:r>
    </w:p>
    <w:p w14:paraId="2642B9B2" w14:textId="77777777" w:rsidR="005272C2" w:rsidRPr="001478A6" w:rsidRDefault="005272C2" w:rsidP="00AC4244">
      <w:pPr>
        <w:pStyle w:val="PargrafodaLista"/>
        <w:spacing w:line="360" w:lineRule="auto"/>
        <w:ind w:left="709"/>
        <w:jc w:val="both"/>
        <w:rPr>
          <w:rFonts w:ascii="Leelawadee" w:hAnsi="Leelawadee" w:cs="Leelawadee"/>
          <w:color w:val="000000" w:themeColor="text1"/>
          <w:sz w:val="20"/>
          <w:lang w:val="pt-BR"/>
        </w:rPr>
      </w:pPr>
    </w:p>
    <w:p w14:paraId="1F3097F8" w14:textId="39F4FD4F" w:rsidR="005272C2" w:rsidRPr="001478A6" w:rsidRDefault="005272C2" w:rsidP="001478A6">
      <w:pPr>
        <w:pStyle w:val="PargrafodaLista"/>
        <w:numPr>
          <w:ilvl w:val="0"/>
          <w:numId w:val="61"/>
        </w:numPr>
        <w:spacing w:line="360" w:lineRule="auto"/>
        <w:ind w:left="709" w:firstLine="0"/>
        <w:contextualSpacing/>
        <w:jc w:val="both"/>
        <w:rPr>
          <w:rFonts w:ascii="Leelawadee" w:hAnsi="Leelawadee" w:cs="Leelawadee"/>
          <w:color w:val="000000" w:themeColor="text1"/>
          <w:sz w:val="20"/>
          <w:lang w:val="pt-BR"/>
        </w:rPr>
      </w:pPr>
      <w:r w:rsidRPr="001478A6">
        <w:rPr>
          <w:rFonts w:ascii="Leelawadee" w:hAnsi="Leelawadee" w:cs="Leelawadee"/>
          <w:color w:val="000000" w:themeColor="text1"/>
          <w:sz w:val="20"/>
          <w:lang w:val="pt-BR"/>
        </w:rPr>
        <w:t>as despesas com a gestão, cobrança, contabilidade e auditoria na realização e administração do Patrimônio Separado, outras despesas indispensáveis à administração dos créditos imobiliários, inclusive as despesas referentes</w:t>
      </w:r>
      <w:r w:rsidR="00545DDE">
        <w:rPr>
          <w:rFonts w:ascii="Leelawadee" w:hAnsi="Leelawadee" w:cs="Leelawadee"/>
          <w:color w:val="000000" w:themeColor="text1"/>
          <w:sz w:val="20"/>
          <w:lang w:val="pt-BR"/>
        </w:rPr>
        <w:t xml:space="preserve"> aos prestadores de Serviços listados na cláusula </w:t>
      </w:r>
      <w:del w:id="360" w:author="Luisa Herkenhoff" w:date="2020-11-10T21:02:00Z">
        <w:r w:rsidR="006D6476">
          <w:rPr>
            <w:rFonts w:ascii="Leelawadee" w:hAnsi="Leelawadee" w:cs="Leelawadee"/>
            <w:color w:val="000000" w:themeColor="text1"/>
            <w:sz w:val="20"/>
            <w:lang w:val="pt-BR"/>
          </w:rPr>
          <w:fldChar w:fldCharType="begin"/>
        </w:r>
        <w:r w:rsidR="006D6476">
          <w:rPr>
            <w:rFonts w:ascii="Leelawadee" w:hAnsi="Leelawadee" w:cs="Leelawadee"/>
            <w:color w:val="000000" w:themeColor="text1"/>
            <w:sz w:val="20"/>
            <w:lang w:val="pt-BR"/>
          </w:rPr>
          <w:delInstrText xml:space="preserve"> REF _Ref23171012 \r \h </w:delInstrText>
        </w:r>
        <w:r w:rsidR="006D6476">
          <w:rPr>
            <w:rFonts w:ascii="Leelawadee" w:hAnsi="Leelawadee" w:cs="Leelawadee"/>
            <w:color w:val="000000" w:themeColor="text1"/>
            <w:sz w:val="20"/>
            <w:lang w:val="pt-BR"/>
          </w:rPr>
        </w:r>
        <w:r w:rsidR="006D6476">
          <w:rPr>
            <w:rFonts w:ascii="Leelawadee" w:hAnsi="Leelawadee" w:cs="Leelawadee"/>
            <w:color w:val="000000" w:themeColor="text1"/>
            <w:sz w:val="20"/>
            <w:lang w:val="pt-BR"/>
          </w:rPr>
          <w:fldChar w:fldCharType="separate"/>
        </w:r>
        <w:r w:rsidR="006D6476">
          <w:rPr>
            <w:rFonts w:ascii="Leelawadee" w:hAnsi="Leelawadee" w:cs="Leelawadee"/>
            <w:color w:val="000000" w:themeColor="text1"/>
            <w:sz w:val="20"/>
            <w:lang w:val="pt-BR"/>
          </w:rPr>
          <w:delText>13.1</w:delText>
        </w:r>
        <w:r w:rsidR="006D6476">
          <w:rPr>
            <w:rFonts w:ascii="Leelawadee" w:hAnsi="Leelawadee" w:cs="Leelawadee"/>
            <w:color w:val="000000" w:themeColor="text1"/>
            <w:sz w:val="20"/>
            <w:lang w:val="pt-BR"/>
          </w:rPr>
          <w:fldChar w:fldCharType="end"/>
        </w:r>
        <w:r w:rsidR="006D6476">
          <w:rPr>
            <w:rFonts w:ascii="Leelawadee" w:hAnsi="Leelawadee" w:cs="Leelawadee"/>
            <w:color w:val="000000" w:themeColor="text1"/>
            <w:sz w:val="20"/>
            <w:lang w:val="pt-BR"/>
          </w:rPr>
          <w:delText>,</w:delText>
        </w:r>
      </w:del>
      <w:ins w:id="361" w:author="Luisa Herkenhoff" w:date="2020-11-10T21:02:00Z">
        <w:r w:rsidR="00545DDE">
          <w:rPr>
            <w:rFonts w:ascii="Leelawadee" w:hAnsi="Leelawadee" w:cs="Leelawadee"/>
            <w:color w:val="000000" w:themeColor="text1"/>
            <w:sz w:val="20"/>
            <w:lang w:val="pt-BR"/>
          </w:rPr>
          <w:t>13.1</w:t>
        </w:r>
      </w:ins>
      <w:r w:rsidR="00545DDE">
        <w:rPr>
          <w:rFonts w:ascii="Leelawadee" w:hAnsi="Leelawadee" w:cs="Leelawadee"/>
          <w:color w:val="000000" w:themeColor="text1"/>
          <w:sz w:val="20"/>
          <w:lang w:val="pt-BR"/>
        </w:rPr>
        <w:t xml:space="preserve"> acima</w:t>
      </w:r>
      <w:del w:id="362" w:author="Luisa Herkenhoff" w:date="2020-11-10T21:02:00Z">
        <w:r w:rsidR="006D6476">
          <w:rPr>
            <w:rFonts w:ascii="Leelawadee" w:hAnsi="Leelawadee" w:cs="Leelawadee"/>
            <w:color w:val="000000" w:themeColor="text1"/>
            <w:sz w:val="20"/>
            <w:lang w:val="pt-BR"/>
          </w:rPr>
          <w:delText>,</w:delText>
        </w:r>
      </w:del>
      <w:r w:rsidR="00545DDE">
        <w:rPr>
          <w:rFonts w:ascii="Leelawadee" w:hAnsi="Leelawadee" w:cs="Leelawadee"/>
          <w:color w:val="000000" w:themeColor="text1"/>
          <w:sz w:val="20"/>
          <w:lang w:val="pt-BR"/>
        </w:rPr>
        <w:t xml:space="preserve"> e </w:t>
      </w:r>
      <w:r w:rsidRPr="001478A6">
        <w:rPr>
          <w:rFonts w:ascii="Leelawadee" w:hAnsi="Leelawadee" w:cs="Leelawadee"/>
          <w:color w:val="000000" w:themeColor="text1"/>
          <w:sz w:val="20"/>
          <w:lang w:val="pt-BR"/>
        </w:rPr>
        <w:t>à sua transferência na hipótese de o Agente Fiduciário dos CRI assumir a sua administração, desde que não arcadas pela Emissora</w:t>
      </w:r>
      <w:r w:rsidR="00545DDE">
        <w:rPr>
          <w:rFonts w:ascii="Leelawadee" w:hAnsi="Leelawadee" w:cs="Leelawadee"/>
          <w:color w:val="000000" w:themeColor="text1"/>
          <w:sz w:val="20"/>
          <w:lang w:val="pt-BR"/>
        </w:rPr>
        <w:t xml:space="preserve"> </w:t>
      </w:r>
      <w:del w:id="363" w:author="Luisa Herkenhoff" w:date="2020-11-10T21:02:00Z">
        <w:r w:rsidR="006907EC">
          <w:rPr>
            <w:rFonts w:ascii="Leelawadee" w:hAnsi="Leelawadee" w:cs="Leelawadee"/>
            <w:color w:val="000000" w:themeColor="text1"/>
            <w:sz w:val="20"/>
            <w:lang w:val="pt-BR"/>
          </w:rPr>
          <w:delText>por meio</w:delText>
        </w:r>
        <w:r w:rsidR="00545DDE">
          <w:rPr>
            <w:rFonts w:ascii="Leelawadee" w:hAnsi="Leelawadee" w:cs="Leelawadee"/>
            <w:color w:val="000000" w:themeColor="text1"/>
            <w:sz w:val="20"/>
            <w:lang w:val="pt-BR"/>
          </w:rPr>
          <w:delText xml:space="preserve"> do Fundo de Despesas</w:delText>
        </w:r>
        <w:r w:rsidRPr="001478A6">
          <w:rPr>
            <w:rFonts w:ascii="Leelawadee" w:hAnsi="Leelawadee" w:cs="Leelawadee"/>
            <w:color w:val="000000" w:themeColor="text1"/>
            <w:sz w:val="20"/>
            <w:lang w:val="pt-BR"/>
          </w:rPr>
          <w:delText>;</w:delText>
        </w:r>
      </w:del>
      <w:ins w:id="364" w:author="Luisa Herkenhoff" w:date="2020-11-10T21:02:00Z">
        <w:r w:rsidR="00545DDE">
          <w:rPr>
            <w:rFonts w:ascii="Leelawadee" w:hAnsi="Leelawadee" w:cs="Leelawadee"/>
            <w:color w:val="000000" w:themeColor="text1"/>
            <w:sz w:val="20"/>
            <w:lang w:val="pt-BR"/>
          </w:rPr>
          <w:t>através do Fundo de Despesas</w:t>
        </w:r>
        <w:r w:rsidRPr="001478A6">
          <w:rPr>
            <w:rFonts w:ascii="Leelawadee" w:hAnsi="Leelawadee" w:cs="Leelawadee"/>
            <w:color w:val="000000" w:themeColor="text1"/>
            <w:sz w:val="20"/>
            <w:lang w:val="pt-BR"/>
          </w:rPr>
          <w:t>;</w:t>
        </w:r>
        <w:r w:rsidR="00545DDE">
          <w:rPr>
            <w:rFonts w:ascii="Leelawadee" w:hAnsi="Leelawadee" w:cs="Leelawadee"/>
            <w:color w:val="000000" w:themeColor="text1"/>
            <w:sz w:val="20"/>
            <w:lang w:val="pt-BR"/>
          </w:rPr>
          <w:t xml:space="preserve"> </w:t>
        </w:r>
        <w:del w:id="365" w:author="Rafael Godinho Francisco" w:date="2020-11-10T21:05:00Z">
          <w:r w:rsidR="00545DDE" w:rsidDel="006117F8">
            <w:rPr>
              <w:rFonts w:ascii="Leelawadee" w:hAnsi="Leelawadee" w:cs="Leelawadee"/>
              <w:color w:val="000000" w:themeColor="text1"/>
              <w:sz w:val="20"/>
              <w:lang w:val="pt-BR"/>
            </w:rPr>
            <w:delText>[Comentário OT: caso o Fundo de despesas não tenha recursos para pagamento dos prestadores de serviços e não havendo recomposição pela devedora do Fundo de Despesas, tais despesas serão arcadas por eventuais créditos do patrimônio separado]</w:delText>
          </w:r>
        </w:del>
      </w:ins>
    </w:p>
    <w:p w14:paraId="650A8E36" w14:textId="77777777" w:rsidR="005272C2" w:rsidRPr="001478A6" w:rsidRDefault="005272C2" w:rsidP="001478A6">
      <w:pPr>
        <w:pStyle w:val="PargrafodaLista"/>
        <w:spacing w:line="360" w:lineRule="auto"/>
        <w:ind w:left="709"/>
        <w:contextualSpacing/>
        <w:jc w:val="both"/>
        <w:rPr>
          <w:rFonts w:ascii="Leelawadee" w:hAnsi="Leelawadee" w:cs="Leelawadee"/>
          <w:color w:val="000000" w:themeColor="text1"/>
          <w:sz w:val="20"/>
          <w:lang w:val="pt-BR"/>
        </w:rPr>
      </w:pPr>
    </w:p>
    <w:p w14:paraId="6926B9D9" w14:textId="173E6DCA" w:rsidR="005272C2" w:rsidRPr="001478A6" w:rsidRDefault="005272C2" w:rsidP="001478A6">
      <w:pPr>
        <w:pStyle w:val="PargrafodaLista"/>
        <w:numPr>
          <w:ilvl w:val="0"/>
          <w:numId w:val="61"/>
        </w:numPr>
        <w:spacing w:line="360" w:lineRule="auto"/>
        <w:ind w:left="709" w:firstLine="0"/>
        <w:contextualSpacing/>
        <w:jc w:val="both"/>
        <w:rPr>
          <w:rFonts w:ascii="Leelawadee" w:hAnsi="Leelawadee" w:cs="Leelawadee"/>
          <w:color w:val="000000" w:themeColor="text1"/>
          <w:sz w:val="20"/>
          <w:lang w:val="pt-BR"/>
        </w:rPr>
      </w:pPr>
      <w:r w:rsidRPr="001478A6">
        <w:rPr>
          <w:rFonts w:ascii="Leelawadee" w:hAnsi="Leelawadee" w:cs="Leelawadee"/>
          <w:color w:val="000000" w:themeColor="text1"/>
          <w:sz w:val="20"/>
          <w:lang w:val="pt-BR"/>
        </w:rPr>
        <w:t>as eventuais despesas com terceiros especialistas, advogados, auditores ou fiscais relacionados com procedimentos legais incorridas para resguardar os interesses dos Titulares d</w:t>
      </w:r>
      <w:r w:rsidR="000E531C" w:rsidRPr="001478A6">
        <w:rPr>
          <w:rFonts w:ascii="Leelawadee" w:hAnsi="Leelawadee" w:cs="Leelawadee"/>
          <w:color w:val="000000" w:themeColor="text1"/>
          <w:sz w:val="20"/>
          <w:lang w:val="pt-BR"/>
        </w:rPr>
        <w:t>os</w:t>
      </w:r>
      <w:r w:rsidRPr="001478A6">
        <w:rPr>
          <w:rFonts w:ascii="Leelawadee" w:hAnsi="Leelawadee" w:cs="Leelawadee"/>
          <w:color w:val="000000" w:themeColor="text1"/>
          <w:sz w:val="20"/>
          <w:lang w:val="pt-BR"/>
        </w:rPr>
        <w:t xml:space="preserve"> CRI e realização dos créditos imobiliários e das garantias integrantes do Patrimônio Separado, desde que previamente aprovadas pelos Titulares dos CRI;</w:t>
      </w:r>
    </w:p>
    <w:p w14:paraId="2CCD8998" w14:textId="77777777" w:rsidR="005272C2" w:rsidRPr="001478A6" w:rsidRDefault="005272C2" w:rsidP="00AC4244">
      <w:pPr>
        <w:pStyle w:val="PargrafodaLista"/>
        <w:spacing w:line="360" w:lineRule="auto"/>
        <w:ind w:left="709"/>
        <w:jc w:val="both"/>
        <w:rPr>
          <w:rFonts w:ascii="Leelawadee" w:hAnsi="Leelawadee" w:cs="Leelawadee"/>
          <w:color w:val="000000" w:themeColor="text1"/>
          <w:sz w:val="20"/>
          <w:lang w:val="pt-BR"/>
        </w:rPr>
      </w:pPr>
    </w:p>
    <w:p w14:paraId="0F7F96EC" w14:textId="3BDEB5D3" w:rsidR="005272C2" w:rsidRPr="001478A6" w:rsidRDefault="005272C2" w:rsidP="001478A6">
      <w:pPr>
        <w:pStyle w:val="PargrafodaLista"/>
        <w:numPr>
          <w:ilvl w:val="0"/>
          <w:numId w:val="61"/>
        </w:numPr>
        <w:spacing w:line="360" w:lineRule="auto"/>
        <w:ind w:left="709" w:firstLine="0"/>
        <w:contextualSpacing/>
        <w:jc w:val="both"/>
        <w:rPr>
          <w:rFonts w:ascii="Leelawadee" w:hAnsi="Leelawadee" w:cs="Leelawadee"/>
          <w:color w:val="000000" w:themeColor="text1"/>
          <w:sz w:val="20"/>
          <w:lang w:val="pt-BR"/>
        </w:rPr>
      </w:pPr>
      <w:r w:rsidRPr="001478A6">
        <w:rPr>
          <w:rFonts w:ascii="Leelawadee" w:hAnsi="Leelawadee" w:cs="Leelawadee"/>
          <w:color w:val="000000" w:themeColor="text1"/>
          <w:sz w:val="20"/>
          <w:lang w:val="pt-BR"/>
        </w:rPr>
        <w:t>as despesas com publicações em jornais ou outros meios de comunicação para cumprimento das eventuais formalidades relacionadas aos CRI;</w:t>
      </w:r>
    </w:p>
    <w:p w14:paraId="0AC87D24" w14:textId="77777777" w:rsidR="005272C2" w:rsidRPr="001478A6" w:rsidRDefault="005272C2" w:rsidP="00AC4244">
      <w:pPr>
        <w:pStyle w:val="PargrafodaLista"/>
        <w:spacing w:line="360" w:lineRule="auto"/>
        <w:ind w:left="709"/>
        <w:jc w:val="both"/>
        <w:rPr>
          <w:rFonts w:ascii="Leelawadee" w:hAnsi="Leelawadee" w:cs="Leelawadee"/>
          <w:color w:val="000000" w:themeColor="text1"/>
          <w:sz w:val="20"/>
          <w:lang w:val="pt-BR"/>
        </w:rPr>
      </w:pPr>
    </w:p>
    <w:p w14:paraId="69F22D80" w14:textId="03C935CC" w:rsidR="005272C2" w:rsidRPr="001478A6" w:rsidRDefault="005272C2" w:rsidP="001478A6">
      <w:pPr>
        <w:pStyle w:val="PargrafodaLista"/>
        <w:numPr>
          <w:ilvl w:val="0"/>
          <w:numId w:val="61"/>
        </w:numPr>
        <w:spacing w:line="360" w:lineRule="auto"/>
        <w:ind w:left="709" w:firstLine="0"/>
        <w:contextualSpacing/>
        <w:jc w:val="both"/>
        <w:rPr>
          <w:rFonts w:ascii="Leelawadee" w:hAnsi="Leelawadee" w:cs="Leelawadee"/>
          <w:color w:val="000000" w:themeColor="text1"/>
          <w:sz w:val="20"/>
          <w:lang w:val="pt-BR"/>
        </w:rPr>
      </w:pPr>
      <w:r w:rsidRPr="001478A6">
        <w:rPr>
          <w:rFonts w:ascii="Leelawadee" w:hAnsi="Leelawadee" w:cs="Leelawadee"/>
          <w:color w:val="000000" w:themeColor="text1"/>
          <w:sz w:val="20"/>
          <w:lang w:val="pt-BR"/>
        </w:rPr>
        <w:t>as eventuais despesas, depósitos e custas judiciais decorrentes da sucumbência em ações judiciais;</w:t>
      </w:r>
    </w:p>
    <w:p w14:paraId="592DDD1A" w14:textId="77777777" w:rsidR="005272C2" w:rsidRPr="001478A6" w:rsidRDefault="005272C2" w:rsidP="00AC4244">
      <w:pPr>
        <w:pStyle w:val="PargrafodaLista"/>
        <w:spacing w:line="360" w:lineRule="auto"/>
        <w:ind w:left="709"/>
        <w:jc w:val="both"/>
        <w:rPr>
          <w:rFonts w:ascii="Leelawadee" w:hAnsi="Leelawadee" w:cs="Leelawadee"/>
          <w:color w:val="000000" w:themeColor="text1"/>
          <w:sz w:val="20"/>
          <w:lang w:val="pt-BR"/>
        </w:rPr>
      </w:pPr>
    </w:p>
    <w:p w14:paraId="6A7D04CB" w14:textId="5ABAD855" w:rsidR="005272C2" w:rsidRPr="001478A6" w:rsidRDefault="005272C2" w:rsidP="001478A6">
      <w:pPr>
        <w:pStyle w:val="PargrafodaLista"/>
        <w:numPr>
          <w:ilvl w:val="0"/>
          <w:numId w:val="61"/>
        </w:numPr>
        <w:spacing w:line="360" w:lineRule="auto"/>
        <w:ind w:left="709" w:firstLine="0"/>
        <w:contextualSpacing/>
        <w:jc w:val="both"/>
        <w:rPr>
          <w:rFonts w:ascii="Leelawadee" w:hAnsi="Leelawadee" w:cs="Leelawadee"/>
          <w:color w:val="000000" w:themeColor="text1"/>
          <w:sz w:val="20"/>
          <w:lang w:val="pt-BR"/>
        </w:rPr>
      </w:pPr>
      <w:r w:rsidRPr="001478A6">
        <w:rPr>
          <w:rFonts w:ascii="Leelawadee" w:hAnsi="Leelawadee" w:cs="Leelawadee"/>
          <w:color w:val="000000" w:themeColor="text1"/>
          <w:sz w:val="20"/>
          <w:lang w:val="pt-BR"/>
        </w:rPr>
        <w:t>os tributos incidentes sobre a distribuição de rendimentos dos CRI;</w:t>
      </w:r>
      <w:r w:rsidR="00E134B3" w:rsidRPr="001478A6">
        <w:rPr>
          <w:rFonts w:ascii="Leelawadee" w:hAnsi="Leelawadee" w:cs="Leelawadee"/>
          <w:color w:val="000000" w:themeColor="text1"/>
          <w:sz w:val="20"/>
          <w:lang w:val="pt-BR"/>
        </w:rPr>
        <w:t xml:space="preserve"> e</w:t>
      </w:r>
    </w:p>
    <w:p w14:paraId="278CE6B1" w14:textId="77777777" w:rsidR="005272C2" w:rsidRPr="001478A6" w:rsidRDefault="005272C2" w:rsidP="00AC4244">
      <w:pPr>
        <w:pStyle w:val="PargrafodaLista"/>
        <w:spacing w:line="360" w:lineRule="auto"/>
        <w:ind w:left="709"/>
        <w:jc w:val="both"/>
        <w:rPr>
          <w:rFonts w:ascii="Leelawadee" w:hAnsi="Leelawadee" w:cs="Leelawadee"/>
          <w:color w:val="000000" w:themeColor="text1"/>
          <w:sz w:val="20"/>
          <w:lang w:val="pt-BR"/>
        </w:rPr>
      </w:pPr>
    </w:p>
    <w:p w14:paraId="2DDD8D92" w14:textId="18AC5A72" w:rsidR="005272C2" w:rsidRPr="001478A6" w:rsidRDefault="005272C2" w:rsidP="001478A6">
      <w:pPr>
        <w:pStyle w:val="PargrafodaLista"/>
        <w:numPr>
          <w:ilvl w:val="0"/>
          <w:numId w:val="61"/>
        </w:numPr>
        <w:spacing w:line="360" w:lineRule="auto"/>
        <w:ind w:left="709" w:firstLine="0"/>
        <w:contextualSpacing/>
        <w:jc w:val="both"/>
        <w:rPr>
          <w:rFonts w:ascii="Leelawadee" w:hAnsi="Leelawadee" w:cs="Leelawadee"/>
          <w:color w:val="000000" w:themeColor="text1"/>
          <w:sz w:val="20"/>
          <w:lang w:val="pt-BR"/>
        </w:rPr>
      </w:pPr>
      <w:r w:rsidRPr="001478A6">
        <w:rPr>
          <w:rFonts w:ascii="Leelawadee" w:hAnsi="Leelawadee" w:cs="Leelawadee"/>
          <w:color w:val="000000" w:themeColor="text1"/>
          <w:sz w:val="20"/>
          <w:lang w:val="pt-BR"/>
        </w:rPr>
        <w:t>despesas acima, de responsabilidade da Emissora, que forem pagas por esta, sem prejuízo de posterior reembolso</w:t>
      </w:r>
      <w:r w:rsidR="00E134B3" w:rsidRPr="001478A6">
        <w:rPr>
          <w:rFonts w:ascii="Leelawadee" w:hAnsi="Leelawadee" w:cs="Leelawadee"/>
          <w:color w:val="000000" w:themeColor="text1"/>
          <w:sz w:val="20"/>
          <w:lang w:val="pt-BR"/>
        </w:rPr>
        <w:t>.</w:t>
      </w:r>
    </w:p>
    <w:p w14:paraId="30E9AB34" w14:textId="77777777" w:rsidR="005272C2" w:rsidRPr="001478A6" w:rsidRDefault="005272C2" w:rsidP="001478A6">
      <w:pPr>
        <w:spacing w:line="360" w:lineRule="auto"/>
        <w:contextualSpacing/>
        <w:rPr>
          <w:rFonts w:ascii="Leelawadee" w:hAnsi="Leelawadee" w:cs="Leelawadee"/>
          <w:color w:val="000000" w:themeColor="text1"/>
          <w:sz w:val="20"/>
          <w:szCs w:val="20"/>
        </w:rPr>
      </w:pPr>
    </w:p>
    <w:p w14:paraId="7BA070D5" w14:textId="5EDCD70C" w:rsidR="005E4ADB" w:rsidRPr="00030ECF" w:rsidRDefault="005E4ADB" w:rsidP="001478A6">
      <w:pPr>
        <w:pStyle w:val="Nvel1"/>
        <w:numPr>
          <w:ilvl w:val="0"/>
          <w:numId w:val="0"/>
        </w:numPr>
        <w:ind w:left="357" w:hanging="357"/>
        <w:rPr>
          <w:rFonts w:cs="Leelawadee"/>
          <w:szCs w:val="20"/>
        </w:rPr>
      </w:pPr>
      <w:r w:rsidRPr="00030ECF">
        <w:rPr>
          <w:rFonts w:cs="Leelawadee"/>
          <w:szCs w:val="20"/>
        </w:rPr>
        <w:t xml:space="preserve">CLÁUSULA QUINZE </w:t>
      </w:r>
      <w:r w:rsidR="00464AB4" w:rsidRPr="001478A6">
        <w:rPr>
          <w:rFonts w:cs="Leelawadee"/>
          <w:szCs w:val="20"/>
        </w:rPr>
        <w:t>–</w:t>
      </w:r>
      <w:r w:rsidR="000D48EA" w:rsidRPr="001478A6">
        <w:rPr>
          <w:rFonts w:cs="Leelawadee"/>
          <w:szCs w:val="20"/>
        </w:rPr>
        <w:t xml:space="preserve"> </w:t>
      </w:r>
      <w:r w:rsidRPr="00030ECF">
        <w:rPr>
          <w:rFonts w:cs="Leelawadee"/>
          <w:szCs w:val="20"/>
        </w:rPr>
        <w:t>DISPOSIÇÕES GERAIS</w:t>
      </w:r>
    </w:p>
    <w:p w14:paraId="53E1BCA3" w14:textId="77777777" w:rsidR="005E4ADB" w:rsidRPr="001478A6" w:rsidRDefault="005E4ADB" w:rsidP="001478A6">
      <w:pPr>
        <w:spacing w:line="360" w:lineRule="auto"/>
        <w:contextualSpacing/>
        <w:rPr>
          <w:rFonts w:ascii="Leelawadee" w:hAnsi="Leelawadee" w:cs="Leelawadee"/>
          <w:color w:val="000000" w:themeColor="text1"/>
          <w:sz w:val="20"/>
          <w:szCs w:val="20"/>
        </w:rPr>
      </w:pPr>
    </w:p>
    <w:p w14:paraId="12E24900" w14:textId="267BD89A" w:rsidR="00F54CE3" w:rsidRPr="001478A6" w:rsidRDefault="00F54CE3" w:rsidP="001478A6">
      <w:pPr>
        <w:pStyle w:val="PargrafodaLista"/>
        <w:numPr>
          <w:ilvl w:val="1"/>
          <w:numId w:val="59"/>
        </w:numPr>
        <w:spacing w:line="360" w:lineRule="auto"/>
        <w:ind w:left="0" w:firstLine="0"/>
        <w:contextualSpacing/>
        <w:jc w:val="both"/>
        <w:rPr>
          <w:rFonts w:ascii="Leelawadee" w:hAnsi="Leelawadee" w:cs="Leelawadee"/>
          <w:b/>
          <w:color w:val="000000" w:themeColor="text1"/>
          <w:w w:val="0"/>
          <w:sz w:val="20"/>
          <w:lang w:val="pt-BR"/>
        </w:rPr>
      </w:pPr>
      <w:bookmarkStart w:id="366" w:name="_DV_M416"/>
      <w:bookmarkStart w:id="367" w:name="_Ref522521727"/>
      <w:bookmarkEnd w:id="366"/>
      <w:r w:rsidRPr="001478A6">
        <w:rPr>
          <w:rFonts w:ascii="Leelawadee" w:hAnsi="Leelawadee" w:cs="Leelawadee"/>
          <w:b/>
          <w:color w:val="000000" w:themeColor="text1"/>
          <w:w w:val="0"/>
          <w:sz w:val="20"/>
          <w:lang w:val="pt-BR"/>
        </w:rPr>
        <w:t>Comunicações</w:t>
      </w:r>
      <w:bookmarkEnd w:id="367"/>
    </w:p>
    <w:p w14:paraId="0E1730D6" w14:textId="77777777" w:rsidR="00F54CE3" w:rsidRPr="001478A6" w:rsidRDefault="00F54CE3" w:rsidP="001478A6">
      <w:pPr>
        <w:spacing w:line="360" w:lineRule="auto"/>
        <w:contextualSpacing/>
        <w:rPr>
          <w:rFonts w:ascii="Leelawadee" w:hAnsi="Leelawadee" w:cs="Leelawadee"/>
          <w:color w:val="000000" w:themeColor="text1"/>
          <w:w w:val="0"/>
          <w:sz w:val="20"/>
          <w:szCs w:val="20"/>
        </w:rPr>
      </w:pPr>
    </w:p>
    <w:p w14:paraId="2AB93F2F" w14:textId="2302211F" w:rsidR="00F54CE3" w:rsidRPr="001478A6" w:rsidRDefault="00F54CE3" w:rsidP="001478A6">
      <w:pPr>
        <w:pStyle w:val="Corpodetexto3"/>
        <w:numPr>
          <w:ilvl w:val="2"/>
          <w:numId w:val="59"/>
        </w:numPr>
        <w:spacing w:line="360" w:lineRule="auto"/>
        <w:ind w:left="0" w:firstLine="0"/>
        <w:contextualSpacing/>
        <w:rPr>
          <w:rFonts w:ascii="Leelawadee" w:hAnsi="Leelawadee" w:cs="Leelawadee"/>
          <w:color w:val="000000" w:themeColor="text1"/>
          <w:w w:val="0"/>
          <w:sz w:val="20"/>
          <w:szCs w:val="20"/>
        </w:rPr>
      </w:pPr>
      <w:bookmarkStart w:id="368" w:name="_DV_M417"/>
      <w:bookmarkStart w:id="369" w:name="_Ref24988853"/>
      <w:bookmarkEnd w:id="368"/>
      <w:r w:rsidRPr="001478A6">
        <w:rPr>
          <w:rFonts w:ascii="Leelawadee" w:hAnsi="Leelawadee" w:cs="Leelawadee"/>
          <w:color w:val="000000" w:themeColor="text1"/>
          <w:w w:val="0"/>
          <w:sz w:val="20"/>
          <w:szCs w:val="20"/>
        </w:rPr>
        <w:t>As comunicações a serem enviadas por qualquer das partes nos termos desta Escritura deverão ser encaminhadas para os seguintes endereços:</w:t>
      </w:r>
      <w:bookmarkEnd w:id="369"/>
    </w:p>
    <w:p w14:paraId="1FB9C5D1" w14:textId="77777777" w:rsidR="00F54CE3" w:rsidRPr="001478A6" w:rsidRDefault="00F54CE3" w:rsidP="001478A6">
      <w:pPr>
        <w:shd w:val="clear" w:color="auto" w:fill="FFFFFF"/>
        <w:spacing w:line="360" w:lineRule="auto"/>
        <w:contextualSpacing/>
        <w:rPr>
          <w:rFonts w:ascii="Leelawadee" w:hAnsi="Leelawadee" w:cs="Leelawadee"/>
          <w:b/>
          <w:color w:val="000000" w:themeColor="text1"/>
          <w:w w:val="0"/>
          <w:sz w:val="20"/>
          <w:szCs w:val="20"/>
        </w:rPr>
      </w:pPr>
    </w:p>
    <w:p w14:paraId="34E6B14D" w14:textId="77777777" w:rsidR="00F54CE3" w:rsidRPr="001478A6" w:rsidRDefault="00F54CE3" w:rsidP="001478A6">
      <w:pPr>
        <w:pStyle w:val="NormalWeb"/>
        <w:spacing w:before="0" w:beforeAutospacing="0" w:after="0" w:afterAutospacing="0" w:line="360" w:lineRule="auto"/>
        <w:contextualSpacing/>
        <w:jc w:val="both"/>
        <w:rPr>
          <w:rFonts w:ascii="Leelawadee" w:hAnsi="Leelawadee" w:cs="Leelawadee"/>
          <w:color w:val="000000" w:themeColor="text1"/>
          <w:sz w:val="20"/>
          <w:szCs w:val="20"/>
        </w:rPr>
      </w:pPr>
      <w:bookmarkStart w:id="370" w:name="_DV_M418"/>
      <w:bookmarkEnd w:id="370"/>
      <w:r w:rsidRPr="001478A6">
        <w:rPr>
          <w:rFonts w:ascii="Leelawadee" w:hAnsi="Leelawadee" w:cs="Leelawadee"/>
          <w:color w:val="000000" w:themeColor="text1"/>
          <w:sz w:val="20"/>
          <w:szCs w:val="20"/>
        </w:rPr>
        <w:t>Para a Emissora:</w:t>
      </w:r>
    </w:p>
    <w:p w14:paraId="112CB0AA" w14:textId="7044D7BA" w:rsidR="00F54CE3" w:rsidRPr="001478A6" w:rsidRDefault="00032ABA" w:rsidP="001478A6">
      <w:pPr>
        <w:shd w:val="clear" w:color="auto" w:fill="FFFFFF"/>
        <w:spacing w:line="360" w:lineRule="auto"/>
        <w:contextualSpacing/>
        <w:rPr>
          <w:rFonts w:ascii="Leelawadee" w:hAnsi="Leelawadee" w:cs="Leelawadee"/>
          <w:color w:val="000000" w:themeColor="text1"/>
          <w:sz w:val="20"/>
          <w:szCs w:val="20"/>
        </w:rPr>
      </w:pPr>
      <w:bookmarkStart w:id="371" w:name="_Hlk22823118"/>
      <w:r w:rsidRPr="001478A6">
        <w:rPr>
          <w:rFonts w:ascii="Leelawadee" w:hAnsi="Leelawadee" w:cs="Leelawadee"/>
          <w:b/>
          <w:color w:val="000000" w:themeColor="text1"/>
          <w:sz w:val="20"/>
          <w:szCs w:val="20"/>
        </w:rPr>
        <w:t>SUPERFRIO ARMAZÉNS GERAIS S.A.</w:t>
      </w:r>
    </w:p>
    <w:p w14:paraId="7A822D7D" w14:textId="401CC1A3" w:rsidR="00F54CE3" w:rsidRPr="001478A6" w:rsidRDefault="008C0AA5" w:rsidP="001478A6">
      <w:pPr>
        <w:shd w:val="clear" w:color="auto" w:fill="FFFFFF"/>
        <w:spacing w:line="360" w:lineRule="auto"/>
        <w:contextualSpacing/>
        <w:rPr>
          <w:rFonts w:ascii="Leelawadee" w:hAnsi="Leelawadee" w:cs="Leelawadee"/>
          <w:color w:val="000000" w:themeColor="text1"/>
          <w:sz w:val="20"/>
          <w:szCs w:val="20"/>
        </w:rPr>
      </w:pPr>
      <w:bookmarkStart w:id="372" w:name="_Hlk38492682"/>
      <w:r w:rsidRPr="001478A6">
        <w:rPr>
          <w:rFonts w:ascii="Leelawadee" w:hAnsi="Leelawadee" w:cs="Leelawadee"/>
          <w:bCs/>
          <w:color w:val="000000" w:themeColor="text1"/>
          <w:sz w:val="20"/>
          <w:szCs w:val="20"/>
        </w:rPr>
        <w:t>Luiz Eduardo Toledo Prado</w:t>
      </w:r>
      <w:r w:rsidR="00032ABA" w:rsidRPr="001478A6">
        <w:rPr>
          <w:rFonts w:ascii="Leelawadee" w:hAnsi="Leelawadee" w:cs="Leelawadee"/>
          <w:bCs/>
          <w:color w:val="000000" w:themeColor="text1"/>
          <w:sz w:val="20"/>
          <w:szCs w:val="20"/>
        </w:rPr>
        <w:t xml:space="preserve"> nº </w:t>
      </w:r>
      <w:r w:rsidRPr="001478A6">
        <w:rPr>
          <w:rFonts w:ascii="Leelawadee" w:hAnsi="Leelawadee" w:cs="Leelawadee"/>
          <w:bCs/>
          <w:color w:val="000000" w:themeColor="text1"/>
          <w:sz w:val="20"/>
          <w:szCs w:val="20"/>
        </w:rPr>
        <w:t>800, Torre 1</w:t>
      </w:r>
      <w:r w:rsidR="00032ABA" w:rsidRPr="001478A6">
        <w:rPr>
          <w:rFonts w:ascii="Leelawadee" w:hAnsi="Leelawadee" w:cs="Leelawadee"/>
          <w:bCs/>
          <w:color w:val="000000" w:themeColor="text1"/>
          <w:sz w:val="20"/>
          <w:szCs w:val="20"/>
        </w:rPr>
        <w:t xml:space="preserve">, </w:t>
      </w:r>
      <w:r w:rsidRPr="001478A6">
        <w:rPr>
          <w:rFonts w:ascii="Leelawadee" w:hAnsi="Leelawadee" w:cs="Leelawadee"/>
          <w:sz w:val="20"/>
          <w:szCs w:val="20"/>
        </w:rPr>
        <w:t>1º andar, Vila do Golfe</w:t>
      </w:r>
    </w:p>
    <w:p w14:paraId="6F181C67" w14:textId="14F29425" w:rsidR="00F54CE3" w:rsidRPr="001478A6" w:rsidRDefault="00032ABA" w:rsidP="001478A6">
      <w:pPr>
        <w:shd w:val="clear" w:color="auto" w:fill="FFFFFF"/>
        <w:spacing w:line="360" w:lineRule="auto"/>
        <w:contextualSpacing/>
        <w:rPr>
          <w:rFonts w:ascii="Leelawadee" w:hAnsi="Leelawadee" w:cs="Leelawadee"/>
          <w:color w:val="000000" w:themeColor="text1"/>
          <w:sz w:val="20"/>
          <w:szCs w:val="20"/>
        </w:rPr>
      </w:pPr>
      <w:r w:rsidRPr="001478A6">
        <w:rPr>
          <w:rFonts w:ascii="Leelawadee" w:hAnsi="Leelawadee" w:cs="Leelawadee"/>
          <w:color w:val="000000" w:themeColor="text1"/>
          <w:sz w:val="20"/>
          <w:szCs w:val="20"/>
        </w:rPr>
        <w:t>Ribeirão Preto</w:t>
      </w:r>
      <w:r w:rsidR="00F54CE3" w:rsidRPr="001478A6">
        <w:rPr>
          <w:rFonts w:ascii="Leelawadee" w:hAnsi="Leelawadee" w:cs="Leelawadee"/>
          <w:color w:val="000000" w:themeColor="text1"/>
          <w:sz w:val="20"/>
          <w:szCs w:val="20"/>
        </w:rPr>
        <w:t xml:space="preserve"> – SP</w:t>
      </w:r>
    </w:p>
    <w:p w14:paraId="0B068F56" w14:textId="3682450C" w:rsidR="00F54CE3" w:rsidRPr="001478A6" w:rsidRDefault="008C0AA5" w:rsidP="001478A6">
      <w:pPr>
        <w:shd w:val="clear" w:color="auto" w:fill="FFFFFF"/>
        <w:spacing w:line="360" w:lineRule="auto"/>
        <w:contextualSpacing/>
        <w:rPr>
          <w:rFonts w:ascii="Leelawadee" w:hAnsi="Leelawadee" w:cs="Leelawadee"/>
          <w:color w:val="000000" w:themeColor="text1"/>
          <w:w w:val="0"/>
          <w:sz w:val="20"/>
          <w:szCs w:val="20"/>
        </w:rPr>
      </w:pPr>
      <w:r w:rsidRPr="001478A6">
        <w:rPr>
          <w:rFonts w:ascii="Leelawadee" w:hAnsi="Leelawadee" w:cs="Leelawadee"/>
          <w:color w:val="000000"/>
          <w:sz w:val="20"/>
          <w:szCs w:val="20"/>
        </w:rPr>
        <w:t>CEP 14027-250</w:t>
      </w:r>
      <w:bookmarkEnd w:id="372"/>
    </w:p>
    <w:p w14:paraId="15B589B9" w14:textId="6F2AEF93" w:rsidR="00F54CE3" w:rsidRPr="001478A6" w:rsidRDefault="00F54CE3" w:rsidP="001478A6">
      <w:pPr>
        <w:pStyle w:val="NormalWeb"/>
        <w:spacing w:before="0" w:beforeAutospacing="0" w:after="0" w:afterAutospacing="0" w:line="360" w:lineRule="auto"/>
        <w:contextualSpacing/>
        <w:jc w:val="both"/>
        <w:rPr>
          <w:rFonts w:ascii="Leelawadee" w:hAnsi="Leelawadee" w:cs="Leelawadee"/>
          <w:b/>
          <w:color w:val="000000" w:themeColor="text1"/>
          <w:sz w:val="20"/>
          <w:szCs w:val="20"/>
        </w:rPr>
      </w:pPr>
      <w:r w:rsidRPr="001478A6">
        <w:rPr>
          <w:rFonts w:ascii="Leelawadee" w:hAnsi="Leelawadee" w:cs="Leelawadee"/>
          <w:color w:val="000000" w:themeColor="text1"/>
          <w:w w:val="0"/>
          <w:sz w:val="20"/>
          <w:szCs w:val="20"/>
        </w:rPr>
        <w:t xml:space="preserve">At.: </w:t>
      </w:r>
      <w:bookmarkStart w:id="373" w:name="_Hlk22823093"/>
      <w:r w:rsidR="00227C42" w:rsidRPr="001478A6">
        <w:rPr>
          <w:rFonts w:ascii="Leelawadee" w:hAnsi="Leelawadee" w:cs="Leelawadee"/>
          <w:bCs/>
          <w:color w:val="000000" w:themeColor="text1"/>
          <w:w w:val="0"/>
          <w:sz w:val="20"/>
          <w:szCs w:val="20"/>
        </w:rPr>
        <w:t>Alexandre Augusto Brandão</w:t>
      </w:r>
      <w:bookmarkEnd w:id="373"/>
      <w:r w:rsidR="000608E3" w:rsidRPr="001478A6">
        <w:rPr>
          <w:rFonts w:ascii="Leelawadee" w:hAnsi="Leelawadee" w:cs="Leelawadee"/>
          <w:bCs/>
          <w:color w:val="000000" w:themeColor="text1"/>
          <w:w w:val="0"/>
          <w:sz w:val="20"/>
          <w:szCs w:val="20"/>
        </w:rPr>
        <w:t xml:space="preserve"> / Frederico Barros</w:t>
      </w:r>
    </w:p>
    <w:p w14:paraId="63F66790" w14:textId="280BF496" w:rsidR="00D41563" w:rsidRPr="001478A6" w:rsidRDefault="00D41563" w:rsidP="001478A6">
      <w:pPr>
        <w:spacing w:line="360" w:lineRule="auto"/>
        <w:contextualSpacing/>
        <w:rPr>
          <w:rFonts w:ascii="Leelawadee" w:hAnsi="Leelawadee" w:cs="Leelawadee"/>
          <w:color w:val="000000" w:themeColor="text1"/>
          <w:sz w:val="20"/>
          <w:szCs w:val="20"/>
        </w:rPr>
      </w:pPr>
      <w:r w:rsidRPr="001478A6">
        <w:rPr>
          <w:rFonts w:ascii="Leelawadee" w:hAnsi="Leelawadee" w:cs="Leelawadee"/>
          <w:color w:val="000000" w:themeColor="text1"/>
          <w:sz w:val="20"/>
          <w:szCs w:val="20"/>
        </w:rPr>
        <w:t xml:space="preserve">Telefone: </w:t>
      </w:r>
      <w:r w:rsidR="007B6AAA" w:rsidRPr="001478A6">
        <w:rPr>
          <w:rFonts w:ascii="Leelawadee" w:hAnsi="Leelawadee" w:cs="Leelawadee"/>
          <w:color w:val="000000" w:themeColor="text1"/>
          <w:sz w:val="20"/>
          <w:szCs w:val="20"/>
        </w:rPr>
        <w:t>(16) 3902-1900</w:t>
      </w:r>
    </w:p>
    <w:p w14:paraId="70712983" w14:textId="11953327" w:rsidR="00F54CE3" w:rsidRPr="001478A6" w:rsidRDefault="00F54CE3" w:rsidP="001478A6">
      <w:pPr>
        <w:spacing w:line="360" w:lineRule="auto"/>
        <w:contextualSpacing/>
        <w:rPr>
          <w:rFonts w:ascii="Leelawadee" w:hAnsi="Leelawadee" w:cs="Leelawadee"/>
          <w:color w:val="000000" w:themeColor="text1"/>
          <w:w w:val="0"/>
          <w:sz w:val="20"/>
          <w:szCs w:val="20"/>
        </w:rPr>
      </w:pPr>
      <w:r w:rsidRPr="001478A6">
        <w:rPr>
          <w:rFonts w:ascii="Leelawadee" w:hAnsi="Leelawadee" w:cs="Leelawadee"/>
          <w:iCs/>
          <w:color w:val="000000" w:themeColor="text1"/>
          <w:sz w:val="20"/>
          <w:szCs w:val="20"/>
        </w:rPr>
        <w:t>E-mail</w:t>
      </w:r>
      <w:r w:rsidRPr="001478A6">
        <w:rPr>
          <w:rFonts w:ascii="Leelawadee" w:hAnsi="Leelawadee" w:cs="Leelawadee"/>
          <w:color w:val="000000" w:themeColor="text1"/>
          <w:sz w:val="20"/>
          <w:szCs w:val="20"/>
        </w:rPr>
        <w:t xml:space="preserve">: </w:t>
      </w:r>
      <w:bookmarkStart w:id="374" w:name="_DV_M420"/>
      <w:bookmarkStart w:id="375" w:name="_DV_M421"/>
      <w:bookmarkEnd w:id="374"/>
      <w:bookmarkEnd w:id="375"/>
      <w:r w:rsidR="00227C42" w:rsidRPr="001478A6">
        <w:rPr>
          <w:rFonts w:ascii="Leelawadee" w:hAnsi="Leelawadee" w:cs="Leelawadee"/>
          <w:bCs/>
          <w:color w:val="000000" w:themeColor="text1"/>
          <w:sz w:val="20"/>
          <w:szCs w:val="20"/>
        </w:rPr>
        <w:t>alexandre.brandao@superfrio.com.br</w:t>
      </w:r>
      <w:bookmarkEnd w:id="371"/>
      <w:r w:rsidR="00227C42" w:rsidRPr="001478A6" w:rsidDel="00227C42">
        <w:rPr>
          <w:rFonts w:ascii="Leelawadee" w:hAnsi="Leelawadee" w:cs="Leelawadee"/>
          <w:color w:val="000000" w:themeColor="text1"/>
          <w:sz w:val="20"/>
          <w:szCs w:val="20"/>
        </w:rPr>
        <w:t xml:space="preserve"> </w:t>
      </w:r>
      <w:r w:rsidR="000608E3" w:rsidRPr="001478A6">
        <w:rPr>
          <w:rFonts w:ascii="Leelawadee" w:hAnsi="Leelawadee" w:cs="Leelawadee"/>
          <w:color w:val="000000" w:themeColor="text1"/>
          <w:sz w:val="20"/>
          <w:szCs w:val="20"/>
        </w:rPr>
        <w:t>/ frederico.barros@superfrio.com.br</w:t>
      </w:r>
    </w:p>
    <w:p w14:paraId="40528658" w14:textId="77777777" w:rsidR="00F54CE3" w:rsidRPr="001478A6" w:rsidRDefault="00F54CE3" w:rsidP="001478A6">
      <w:pPr>
        <w:shd w:val="clear" w:color="auto" w:fill="FFFFFF"/>
        <w:spacing w:line="360" w:lineRule="auto"/>
        <w:contextualSpacing/>
        <w:rPr>
          <w:rFonts w:ascii="Leelawadee" w:hAnsi="Leelawadee" w:cs="Leelawadee"/>
          <w:color w:val="000000" w:themeColor="text1"/>
          <w:w w:val="0"/>
          <w:sz w:val="20"/>
          <w:szCs w:val="20"/>
        </w:rPr>
      </w:pPr>
    </w:p>
    <w:p w14:paraId="38F8AC45" w14:textId="21DAF586" w:rsidR="00F54CE3" w:rsidRPr="001478A6" w:rsidRDefault="00F54CE3" w:rsidP="001478A6">
      <w:pPr>
        <w:shd w:val="clear" w:color="auto" w:fill="FFFFFF"/>
        <w:spacing w:line="360" w:lineRule="auto"/>
        <w:contextualSpacing/>
        <w:rPr>
          <w:rFonts w:ascii="Leelawadee" w:hAnsi="Leelawadee" w:cs="Leelawadee"/>
          <w:color w:val="000000" w:themeColor="text1"/>
          <w:w w:val="0"/>
          <w:sz w:val="20"/>
          <w:szCs w:val="20"/>
        </w:rPr>
      </w:pPr>
      <w:r w:rsidRPr="001478A6">
        <w:rPr>
          <w:rFonts w:ascii="Leelawadee" w:hAnsi="Leelawadee" w:cs="Leelawadee"/>
          <w:color w:val="000000" w:themeColor="text1"/>
          <w:w w:val="0"/>
          <w:sz w:val="20"/>
          <w:szCs w:val="20"/>
        </w:rPr>
        <w:t>Para a Debenturista</w:t>
      </w:r>
      <w:r w:rsidR="00683B84" w:rsidRPr="001478A6">
        <w:rPr>
          <w:rFonts w:ascii="Leelawadee" w:hAnsi="Leelawadee" w:cs="Leelawadee"/>
          <w:color w:val="000000" w:themeColor="text1"/>
          <w:w w:val="0"/>
          <w:sz w:val="20"/>
          <w:szCs w:val="20"/>
        </w:rPr>
        <w:t>:</w:t>
      </w:r>
    </w:p>
    <w:p w14:paraId="36F5A5CA" w14:textId="6A2941A9" w:rsidR="00F54CE3" w:rsidRPr="001478A6" w:rsidRDefault="005D4228" w:rsidP="001478A6">
      <w:pPr>
        <w:shd w:val="clear" w:color="auto" w:fill="FFFFFF"/>
        <w:spacing w:line="360" w:lineRule="auto"/>
        <w:contextualSpacing/>
        <w:rPr>
          <w:rFonts w:ascii="Leelawadee" w:hAnsi="Leelawadee" w:cs="Leelawadee"/>
          <w:color w:val="000000" w:themeColor="text1"/>
          <w:sz w:val="20"/>
          <w:szCs w:val="20"/>
        </w:rPr>
      </w:pPr>
      <w:r w:rsidRPr="001478A6">
        <w:rPr>
          <w:rFonts w:ascii="Leelawadee" w:hAnsi="Leelawadee" w:cs="Leelawadee"/>
          <w:b/>
          <w:color w:val="000000" w:themeColor="text1"/>
          <w:sz w:val="20"/>
          <w:szCs w:val="20"/>
        </w:rPr>
        <w:t>ISEC SECURITIZADORA S.A.</w:t>
      </w:r>
    </w:p>
    <w:p w14:paraId="08E5FE3E" w14:textId="4BC8E6A2" w:rsidR="00F54CE3" w:rsidRPr="001478A6" w:rsidRDefault="005D4228" w:rsidP="001478A6">
      <w:pPr>
        <w:shd w:val="clear" w:color="auto" w:fill="FFFFFF"/>
        <w:spacing w:line="360" w:lineRule="auto"/>
        <w:contextualSpacing/>
        <w:rPr>
          <w:rFonts w:ascii="Leelawadee" w:hAnsi="Leelawadee" w:cs="Leelawadee"/>
          <w:color w:val="000000" w:themeColor="text1"/>
          <w:sz w:val="20"/>
          <w:szCs w:val="20"/>
        </w:rPr>
      </w:pPr>
      <w:r w:rsidRPr="001478A6">
        <w:rPr>
          <w:rFonts w:ascii="Leelawadee" w:hAnsi="Leelawadee" w:cs="Leelawadee"/>
          <w:color w:val="000000" w:themeColor="text1"/>
          <w:sz w:val="20"/>
          <w:szCs w:val="20"/>
        </w:rPr>
        <w:t>Rua Tabapuã, nº 1.123, 21º andar, conjunto 215, Itaim Bibi</w:t>
      </w:r>
      <w:r w:rsidRPr="001478A6" w:rsidDel="005D4228">
        <w:rPr>
          <w:rFonts w:ascii="Leelawadee" w:hAnsi="Leelawadee" w:cs="Leelawadee"/>
          <w:color w:val="000000" w:themeColor="text1"/>
          <w:sz w:val="20"/>
          <w:szCs w:val="20"/>
        </w:rPr>
        <w:t xml:space="preserve"> </w:t>
      </w:r>
    </w:p>
    <w:p w14:paraId="7A574B6A" w14:textId="2E777EE4" w:rsidR="00F54CE3" w:rsidRPr="001478A6" w:rsidRDefault="003863B0" w:rsidP="001478A6">
      <w:pPr>
        <w:shd w:val="clear" w:color="auto" w:fill="FFFFFF"/>
        <w:spacing w:line="360" w:lineRule="auto"/>
        <w:contextualSpacing/>
        <w:rPr>
          <w:rFonts w:ascii="Leelawadee" w:hAnsi="Leelawadee" w:cs="Leelawadee"/>
          <w:color w:val="000000" w:themeColor="text1"/>
          <w:sz w:val="20"/>
          <w:szCs w:val="20"/>
        </w:rPr>
      </w:pPr>
      <w:r w:rsidRPr="001478A6">
        <w:rPr>
          <w:rFonts w:ascii="Leelawadee" w:hAnsi="Leelawadee" w:cs="Leelawadee"/>
          <w:color w:val="000000" w:themeColor="text1"/>
          <w:sz w:val="20"/>
          <w:szCs w:val="20"/>
        </w:rPr>
        <w:t>São Paulo</w:t>
      </w:r>
      <w:r w:rsidR="00F54CE3" w:rsidRPr="001478A6">
        <w:rPr>
          <w:rFonts w:ascii="Leelawadee" w:hAnsi="Leelawadee" w:cs="Leelawadee"/>
          <w:color w:val="000000" w:themeColor="text1"/>
          <w:sz w:val="20"/>
          <w:szCs w:val="20"/>
        </w:rPr>
        <w:t xml:space="preserve"> – </w:t>
      </w:r>
      <w:r w:rsidRPr="001478A6">
        <w:rPr>
          <w:rFonts w:ascii="Leelawadee" w:hAnsi="Leelawadee" w:cs="Leelawadee"/>
          <w:color w:val="000000" w:themeColor="text1"/>
          <w:sz w:val="20"/>
          <w:szCs w:val="20"/>
        </w:rPr>
        <w:t>SP</w:t>
      </w:r>
    </w:p>
    <w:p w14:paraId="01F518DF" w14:textId="7544A074" w:rsidR="00F54CE3" w:rsidRPr="001478A6" w:rsidRDefault="00F54CE3" w:rsidP="001478A6">
      <w:pPr>
        <w:shd w:val="clear" w:color="auto" w:fill="FFFFFF"/>
        <w:spacing w:line="360" w:lineRule="auto"/>
        <w:contextualSpacing/>
        <w:rPr>
          <w:rFonts w:ascii="Leelawadee" w:hAnsi="Leelawadee" w:cs="Leelawadee"/>
          <w:color w:val="000000" w:themeColor="text1"/>
          <w:w w:val="0"/>
          <w:sz w:val="20"/>
          <w:szCs w:val="20"/>
        </w:rPr>
      </w:pPr>
      <w:r w:rsidRPr="001478A6">
        <w:rPr>
          <w:rFonts w:ascii="Leelawadee" w:hAnsi="Leelawadee" w:cs="Leelawadee"/>
          <w:color w:val="000000" w:themeColor="text1"/>
          <w:sz w:val="20"/>
          <w:szCs w:val="20"/>
        </w:rPr>
        <w:t xml:space="preserve">CEP </w:t>
      </w:r>
      <w:r w:rsidR="005D4228" w:rsidRPr="001478A6">
        <w:rPr>
          <w:rFonts w:ascii="Leelawadee" w:hAnsi="Leelawadee" w:cs="Leelawadee"/>
          <w:color w:val="000000" w:themeColor="text1"/>
          <w:sz w:val="20"/>
          <w:szCs w:val="20"/>
        </w:rPr>
        <w:t>04533-004</w:t>
      </w:r>
    </w:p>
    <w:p w14:paraId="32C7E420" w14:textId="02DA0B6D" w:rsidR="00F54CE3" w:rsidRPr="00030ECF" w:rsidRDefault="00F54CE3" w:rsidP="001478A6">
      <w:pPr>
        <w:pStyle w:val="NormalWeb"/>
        <w:spacing w:before="0" w:beforeAutospacing="0" w:after="0" w:afterAutospacing="0" w:line="360" w:lineRule="auto"/>
        <w:contextualSpacing/>
        <w:jc w:val="both"/>
        <w:rPr>
          <w:rFonts w:ascii="Leelawadee" w:hAnsi="Leelawadee" w:cs="Leelawadee"/>
          <w:b/>
          <w:color w:val="000000" w:themeColor="text1"/>
          <w:sz w:val="20"/>
          <w:szCs w:val="20"/>
        </w:rPr>
      </w:pPr>
      <w:r w:rsidRPr="00030ECF">
        <w:rPr>
          <w:rFonts w:ascii="Leelawadee" w:hAnsi="Leelawadee" w:cs="Leelawadee"/>
          <w:color w:val="000000" w:themeColor="text1"/>
          <w:w w:val="0"/>
          <w:sz w:val="20"/>
          <w:szCs w:val="20"/>
        </w:rPr>
        <w:t xml:space="preserve">At.: </w:t>
      </w:r>
      <w:bookmarkStart w:id="376" w:name="_Hlk25025696"/>
      <w:bookmarkStart w:id="377" w:name="_Hlk23776572"/>
      <w:r w:rsidR="00AF6D73" w:rsidRPr="001478A6">
        <w:rPr>
          <w:rFonts w:ascii="Leelawadee" w:hAnsi="Leelawadee" w:cs="Leelawadee"/>
          <w:color w:val="000000" w:themeColor="text1"/>
          <w:w w:val="0"/>
          <w:sz w:val="20"/>
          <w:szCs w:val="20"/>
        </w:rPr>
        <w:t>Ila Sym e Juliane Effting</w:t>
      </w:r>
      <w:bookmarkEnd w:id="376"/>
      <w:bookmarkEnd w:id="377"/>
    </w:p>
    <w:p w14:paraId="08DE15C8" w14:textId="57386574" w:rsidR="007B6AAA" w:rsidRPr="001478A6" w:rsidRDefault="00D41563" w:rsidP="001478A6">
      <w:pPr>
        <w:spacing w:line="360" w:lineRule="auto"/>
        <w:contextualSpacing/>
        <w:rPr>
          <w:rFonts w:ascii="Leelawadee" w:hAnsi="Leelawadee" w:cs="Leelawadee"/>
          <w:color w:val="000000" w:themeColor="text1"/>
          <w:sz w:val="20"/>
          <w:szCs w:val="20"/>
        </w:rPr>
      </w:pPr>
      <w:r w:rsidRPr="001478A6">
        <w:rPr>
          <w:rFonts w:ascii="Leelawadee" w:hAnsi="Leelawadee" w:cs="Leelawadee"/>
          <w:color w:val="000000" w:themeColor="text1"/>
          <w:sz w:val="20"/>
          <w:szCs w:val="20"/>
        </w:rPr>
        <w:t xml:space="preserve">Telefone: </w:t>
      </w:r>
      <w:bookmarkStart w:id="378" w:name="_Hlk25025703"/>
      <w:r w:rsidR="007B6AAA" w:rsidRPr="001478A6">
        <w:rPr>
          <w:rFonts w:ascii="Leelawadee" w:hAnsi="Leelawadee" w:cs="Leelawadee"/>
          <w:color w:val="000000" w:themeColor="text1"/>
          <w:sz w:val="20"/>
          <w:szCs w:val="20"/>
        </w:rPr>
        <w:t>(</w:t>
      </w:r>
      <w:r w:rsidR="00AF6D73" w:rsidRPr="001478A6">
        <w:rPr>
          <w:rFonts w:ascii="Leelawadee" w:hAnsi="Leelawadee" w:cs="Leelawadee"/>
          <w:color w:val="000000" w:themeColor="text1"/>
          <w:w w:val="0"/>
          <w:sz w:val="20"/>
          <w:szCs w:val="20"/>
        </w:rPr>
        <w:t>11</w:t>
      </w:r>
      <w:r w:rsidR="007B6AAA" w:rsidRPr="001478A6">
        <w:rPr>
          <w:rFonts w:ascii="Leelawadee" w:hAnsi="Leelawadee" w:cs="Leelawadee"/>
          <w:color w:val="000000" w:themeColor="text1"/>
          <w:sz w:val="20"/>
          <w:szCs w:val="20"/>
        </w:rPr>
        <w:t>)</w:t>
      </w:r>
      <w:r w:rsidR="00AF6D73" w:rsidRPr="001478A6">
        <w:rPr>
          <w:rFonts w:ascii="Leelawadee" w:hAnsi="Leelawadee" w:cs="Leelawadee"/>
          <w:color w:val="000000" w:themeColor="text1"/>
          <w:sz w:val="20"/>
          <w:szCs w:val="20"/>
        </w:rPr>
        <w:t xml:space="preserve"> 3320-7474</w:t>
      </w:r>
      <w:bookmarkEnd w:id="378"/>
    </w:p>
    <w:p w14:paraId="7308845E" w14:textId="3BC5ED3F" w:rsidR="007B6AAA" w:rsidRPr="001478A6" w:rsidRDefault="00F54CE3" w:rsidP="001478A6">
      <w:pPr>
        <w:spacing w:line="360" w:lineRule="auto"/>
        <w:contextualSpacing/>
        <w:rPr>
          <w:rFonts w:ascii="Leelawadee" w:hAnsi="Leelawadee" w:cs="Leelawadee"/>
          <w:color w:val="000000" w:themeColor="text1"/>
          <w:sz w:val="20"/>
          <w:szCs w:val="20"/>
        </w:rPr>
      </w:pPr>
      <w:r w:rsidRPr="001478A6">
        <w:rPr>
          <w:rFonts w:ascii="Leelawadee" w:hAnsi="Leelawadee" w:cs="Leelawadee"/>
          <w:iCs/>
          <w:color w:val="000000" w:themeColor="text1"/>
          <w:sz w:val="20"/>
          <w:szCs w:val="20"/>
        </w:rPr>
        <w:t>E-mail:</w:t>
      </w:r>
      <w:r w:rsidRPr="001478A6">
        <w:rPr>
          <w:rFonts w:ascii="Leelawadee" w:hAnsi="Leelawadee" w:cs="Leelawadee"/>
          <w:color w:val="000000" w:themeColor="text1"/>
          <w:sz w:val="20"/>
          <w:szCs w:val="20"/>
        </w:rPr>
        <w:t xml:space="preserve"> </w:t>
      </w:r>
      <w:bookmarkStart w:id="379" w:name="_Hlk25025710"/>
      <w:bookmarkStart w:id="380" w:name="_Hlk25049813"/>
      <w:r w:rsidR="00AF6D73" w:rsidRPr="00030ECF">
        <w:rPr>
          <w:rFonts w:ascii="Leelawadee" w:hAnsi="Leelawadee" w:cs="Leelawadee"/>
          <w:color w:val="000000" w:themeColor="text1"/>
          <w:sz w:val="20"/>
          <w:szCs w:val="20"/>
        </w:rPr>
        <w:fldChar w:fldCharType="begin"/>
      </w:r>
      <w:r w:rsidR="00AF6D73" w:rsidRPr="001478A6">
        <w:rPr>
          <w:rFonts w:ascii="Leelawadee" w:hAnsi="Leelawadee" w:cs="Leelawadee"/>
          <w:color w:val="000000" w:themeColor="text1"/>
          <w:sz w:val="20"/>
          <w:szCs w:val="20"/>
        </w:rPr>
        <w:instrText xml:space="preserve"> HYPERLINK "mailto:juridico@isecbrasil.com.br" </w:instrText>
      </w:r>
      <w:r w:rsidR="00AF6D73" w:rsidRPr="00030ECF">
        <w:rPr>
          <w:rFonts w:ascii="Leelawadee" w:hAnsi="Leelawadee" w:cs="Leelawadee"/>
          <w:color w:val="000000" w:themeColor="text1"/>
          <w:sz w:val="20"/>
          <w:szCs w:val="20"/>
        </w:rPr>
        <w:fldChar w:fldCharType="separate"/>
      </w:r>
      <w:r w:rsidR="00AF6D73" w:rsidRPr="001478A6">
        <w:rPr>
          <w:rStyle w:val="Hyperlink"/>
          <w:rFonts w:ascii="Leelawadee" w:hAnsi="Leelawadee" w:cs="Leelawadee"/>
          <w:sz w:val="20"/>
          <w:szCs w:val="20"/>
        </w:rPr>
        <w:t>juridico@isecbrasil.com.br</w:t>
      </w:r>
      <w:r w:rsidR="00AF6D73" w:rsidRPr="00030ECF">
        <w:rPr>
          <w:rFonts w:ascii="Leelawadee" w:hAnsi="Leelawadee" w:cs="Leelawadee"/>
          <w:color w:val="000000" w:themeColor="text1"/>
          <w:sz w:val="20"/>
          <w:szCs w:val="20"/>
        </w:rPr>
        <w:fldChar w:fldCharType="end"/>
      </w:r>
      <w:r w:rsidR="00AF6D73" w:rsidRPr="001478A6">
        <w:rPr>
          <w:rFonts w:ascii="Leelawadee" w:hAnsi="Leelawadee" w:cs="Leelawadee"/>
          <w:color w:val="000000" w:themeColor="text1"/>
          <w:sz w:val="20"/>
          <w:szCs w:val="20"/>
        </w:rPr>
        <w:t>; gestão@isecbrasil.com.br</w:t>
      </w:r>
      <w:bookmarkEnd w:id="379"/>
      <w:bookmarkEnd w:id="380"/>
    </w:p>
    <w:p w14:paraId="59CABDEF" w14:textId="77777777" w:rsidR="005B1092" w:rsidRPr="001478A6" w:rsidRDefault="005B1092" w:rsidP="001478A6">
      <w:pPr>
        <w:spacing w:line="360" w:lineRule="auto"/>
        <w:contextualSpacing/>
        <w:rPr>
          <w:rFonts w:ascii="Leelawadee" w:hAnsi="Leelawadee" w:cs="Leelawadee"/>
          <w:color w:val="000000" w:themeColor="text1"/>
          <w:w w:val="0"/>
          <w:sz w:val="20"/>
          <w:szCs w:val="20"/>
        </w:rPr>
      </w:pPr>
      <w:bookmarkStart w:id="381" w:name="_DV_M424"/>
      <w:bookmarkStart w:id="382" w:name="_DV_M425"/>
      <w:bookmarkStart w:id="383" w:name="_DV_M426"/>
      <w:bookmarkEnd w:id="381"/>
      <w:bookmarkEnd w:id="382"/>
      <w:bookmarkEnd w:id="383"/>
    </w:p>
    <w:p w14:paraId="51E56CFD" w14:textId="77777777" w:rsidR="005B1092" w:rsidRPr="001478A6" w:rsidRDefault="005B1092" w:rsidP="001478A6">
      <w:pPr>
        <w:spacing w:line="360" w:lineRule="auto"/>
        <w:contextualSpacing/>
        <w:jc w:val="both"/>
        <w:rPr>
          <w:rFonts w:ascii="Leelawadee" w:hAnsi="Leelawadee" w:cs="Leelawadee"/>
          <w:color w:val="000000" w:themeColor="text1"/>
          <w:w w:val="0"/>
          <w:sz w:val="20"/>
          <w:szCs w:val="20"/>
        </w:rPr>
      </w:pPr>
      <w:bookmarkStart w:id="384" w:name="_Hlk39081162"/>
      <w:r w:rsidRPr="001478A6">
        <w:rPr>
          <w:rFonts w:ascii="Leelawadee" w:hAnsi="Leelawadee" w:cs="Leelawadee"/>
          <w:color w:val="000000" w:themeColor="text1"/>
          <w:w w:val="0"/>
          <w:sz w:val="20"/>
          <w:szCs w:val="20"/>
        </w:rPr>
        <w:t>Com cópia para (sendo que o recebimento de notificação por tal destinatário tem a finalidade de informar apenas, não sendo considerado para fins de notificação):</w:t>
      </w:r>
    </w:p>
    <w:p w14:paraId="699306B7" w14:textId="77777777" w:rsidR="005B1092" w:rsidRPr="001478A6" w:rsidRDefault="005B1092" w:rsidP="001478A6">
      <w:pPr>
        <w:spacing w:line="360" w:lineRule="auto"/>
        <w:contextualSpacing/>
        <w:jc w:val="both"/>
        <w:rPr>
          <w:rFonts w:ascii="Leelawadee" w:hAnsi="Leelawadee" w:cs="Leelawadee"/>
          <w:color w:val="000000" w:themeColor="text1"/>
          <w:w w:val="0"/>
          <w:sz w:val="20"/>
          <w:szCs w:val="20"/>
        </w:rPr>
      </w:pPr>
    </w:p>
    <w:p w14:paraId="48758E65" w14:textId="77777777" w:rsidR="005B1092" w:rsidRPr="00AC4244" w:rsidRDefault="005B1092" w:rsidP="001478A6">
      <w:pPr>
        <w:spacing w:line="360" w:lineRule="auto"/>
        <w:contextualSpacing/>
        <w:jc w:val="both"/>
        <w:rPr>
          <w:rFonts w:ascii="Leelawadee" w:hAnsi="Leelawadee"/>
          <w:b/>
          <w:color w:val="000000" w:themeColor="text1"/>
          <w:w w:val="0"/>
          <w:sz w:val="20"/>
        </w:rPr>
      </w:pPr>
      <w:r w:rsidRPr="00AC4244">
        <w:rPr>
          <w:rFonts w:ascii="Leelawadee" w:hAnsi="Leelawadee"/>
          <w:b/>
          <w:color w:val="000000" w:themeColor="text1"/>
          <w:w w:val="0"/>
          <w:sz w:val="20"/>
        </w:rPr>
        <w:t>TOPASIO ADMINISTRADORA DE IMÓVEIS LTDA.</w:t>
      </w:r>
    </w:p>
    <w:p w14:paraId="60E49274" w14:textId="77777777" w:rsidR="005B1092" w:rsidRPr="001478A6" w:rsidRDefault="005B1092" w:rsidP="001478A6">
      <w:pPr>
        <w:spacing w:line="360" w:lineRule="auto"/>
        <w:contextualSpacing/>
        <w:jc w:val="both"/>
        <w:rPr>
          <w:rFonts w:ascii="Leelawadee" w:hAnsi="Leelawadee" w:cs="Leelawadee"/>
          <w:color w:val="000000" w:themeColor="text1"/>
          <w:w w:val="0"/>
          <w:sz w:val="20"/>
          <w:szCs w:val="20"/>
        </w:rPr>
      </w:pPr>
      <w:r w:rsidRPr="001478A6">
        <w:rPr>
          <w:rFonts w:ascii="Leelawadee" w:hAnsi="Leelawadee" w:cs="Leelawadee"/>
          <w:color w:val="000000" w:themeColor="text1"/>
          <w:w w:val="0"/>
          <w:sz w:val="20"/>
          <w:szCs w:val="20"/>
        </w:rPr>
        <w:t>Endereço: Rua Salgado Filho, nº 2500, apartamento 1.202, sala 02, centro, Cascavel/PR</w:t>
      </w:r>
    </w:p>
    <w:p w14:paraId="3BD35D35" w14:textId="77777777" w:rsidR="005B1092" w:rsidRPr="001478A6" w:rsidRDefault="005B1092" w:rsidP="001478A6">
      <w:pPr>
        <w:spacing w:line="360" w:lineRule="auto"/>
        <w:contextualSpacing/>
        <w:jc w:val="both"/>
        <w:rPr>
          <w:rFonts w:ascii="Leelawadee" w:hAnsi="Leelawadee" w:cs="Leelawadee"/>
          <w:color w:val="000000" w:themeColor="text1"/>
          <w:w w:val="0"/>
          <w:sz w:val="20"/>
          <w:szCs w:val="20"/>
        </w:rPr>
      </w:pPr>
      <w:r w:rsidRPr="001478A6">
        <w:rPr>
          <w:rFonts w:ascii="Leelawadee" w:hAnsi="Leelawadee" w:cs="Leelawadee"/>
          <w:color w:val="000000" w:themeColor="text1"/>
          <w:w w:val="0"/>
          <w:sz w:val="20"/>
          <w:szCs w:val="20"/>
        </w:rPr>
        <w:t>CEP 85810-140</w:t>
      </w:r>
    </w:p>
    <w:p w14:paraId="36AB97C4" w14:textId="5106A57D" w:rsidR="005B1092" w:rsidRPr="001478A6" w:rsidRDefault="005B1092" w:rsidP="001478A6">
      <w:pPr>
        <w:spacing w:line="360" w:lineRule="auto"/>
        <w:contextualSpacing/>
        <w:jc w:val="both"/>
        <w:rPr>
          <w:rFonts w:ascii="Leelawadee" w:hAnsi="Leelawadee" w:cs="Leelawadee"/>
          <w:color w:val="000000" w:themeColor="text1"/>
          <w:w w:val="0"/>
          <w:sz w:val="20"/>
          <w:szCs w:val="20"/>
        </w:rPr>
      </w:pPr>
      <w:r w:rsidRPr="001478A6">
        <w:rPr>
          <w:rFonts w:ascii="Leelawadee" w:hAnsi="Leelawadee" w:cs="Leelawadee"/>
          <w:color w:val="000000" w:themeColor="text1"/>
          <w:w w:val="0"/>
          <w:sz w:val="20"/>
          <w:szCs w:val="20"/>
        </w:rPr>
        <w:t>A</w:t>
      </w:r>
      <w:r w:rsidR="00B917BE" w:rsidRPr="001478A6">
        <w:rPr>
          <w:rFonts w:ascii="Leelawadee" w:hAnsi="Leelawadee" w:cs="Leelawadee"/>
          <w:color w:val="000000" w:themeColor="text1"/>
          <w:w w:val="0"/>
          <w:sz w:val="20"/>
          <w:szCs w:val="20"/>
        </w:rPr>
        <w:t>t.</w:t>
      </w:r>
      <w:r w:rsidRPr="001478A6">
        <w:rPr>
          <w:rFonts w:ascii="Leelawadee" w:hAnsi="Leelawadee" w:cs="Leelawadee"/>
          <w:color w:val="000000" w:themeColor="text1"/>
          <w:w w:val="0"/>
          <w:sz w:val="20"/>
          <w:szCs w:val="20"/>
        </w:rPr>
        <w:t>: Srs. Antonio Lorenzetti e Ricardo Tombini</w:t>
      </w:r>
    </w:p>
    <w:p w14:paraId="6FEA080D" w14:textId="65275B34" w:rsidR="005B1092" w:rsidRPr="001478A6" w:rsidRDefault="005B1092" w:rsidP="001478A6">
      <w:pPr>
        <w:spacing w:line="360" w:lineRule="auto"/>
        <w:contextualSpacing/>
        <w:jc w:val="both"/>
        <w:rPr>
          <w:rFonts w:ascii="Leelawadee" w:hAnsi="Leelawadee" w:cs="Leelawadee"/>
          <w:color w:val="000000" w:themeColor="text1"/>
          <w:w w:val="0"/>
          <w:sz w:val="20"/>
          <w:szCs w:val="20"/>
        </w:rPr>
      </w:pPr>
      <w:r w:rsidRPr="001478A6">
        <w:rPr>
          <w:rFonts w:ascii="Leelawadee" w:hAnsi="Leelawadee" w:cs="Leelawadee"/>
          <w:color w:val="000000" w:themeColor="text1"/>
          <w:w w:val="0"/>
          <w:sz w:val="20"/>
          <w:szCs w:val="20"/>
        </w:rPr>
        <w:t xml:space="preserve">E-mail: </w:t>
      </w:r>
      <w:hyperlink r:id="rId11" w:history="1">
        <w:r w:rsidRPr="001478A6">
          <w:rPr>
            <w:rStyle w:val="Hyperlink"/>
            <w:rFonts w:ascii="Leelawadee" w:hAnsi="Leelawadee" w:cs="Leelawadee"/>
            <w:w w:val="0"/>
            <w:sz w:val="20"/>
            <w:szCs w:val="20"/>
          </w:rPr>
          <w:t>lorenzetti@jumboalimentos.com.br</w:t>
        </w:r>
      </w:hyperlink>
      <w:r w:rsidRPr="001478A6">
        <w:rPr>
          <w:rFonts w:ascii="Leelawadee" w:hAnsi="Leelawadee" w:cs="Leelawadee"/>
          <w:color w:val="000000" w:themeColor="text1"/>
          <w:w w:val="0"/>
          <w:sz w:val="20"/>
          <w:szCs w:val="20"/>
        </w:rPr>
        <w:t>; rtr7@terra.com.br</w:t>
      </w:r>
    </w:p>
    <w:p w14:paraId="0043D05D" w14:textId="77777777" w:rsidR="005B1092" w:rsidRPr="001478A6" w:rsidRDefault="005B1092" w:rsidP="001478A6">
      <w:pPr>
        <w:spacing w:line="360" w:lineRule="auto"/>
        <w:contextualSpacing/>
        <w:jc w:val="both"/>
        <w:rPr>
          <w:rFonts w:ascii="Leelawadee" w:hAnsi="Leelawadee" w:cs="Leelawadee"/>
          <w:color w:val="000000" w:themeColor="text1"/>
          <w:w w:val="0"/>
          <w:sz w:val="20"/>
          <w:szCs w:val="20"/>
        </w:rPr>
      </w:pPr>
    </w:p>
    <w:p w14:paraId="449D3A28" w14:textId="77777777" w:rsidR="005B1092" w:rsidRPr="00AC4244" w:rsidRDefault="005B1092" w:rsidP="001478A6">
      <w:pPr>
        <w:spacing w:line="360" w:lineRule="auto"/>
        <w:contextualSpacing/>
        <w:jc w:val="both"/>
        <w:rPr>
          <w:rFonts w:ascii="Leelawadee" w:hAnsi="Leelawadee"/>
          <w:b/>
          <w:color w:val="000000" w:themeColor="text1"/>
          <w:w w:val="0"/>
          <w:sz w:val="20"/>
        </w:rPr>
      </w:pPr>
      <w:r w:rsidRPr="00AC4244">
        <w:rPr>
          <w:rFonts w:ascii="Leelawadee" w:hAnsi="Leelawadee"/>
          <w:b/>
          <w:color w:val="000000" w:themeColor="text1"/>
          <w:w w:val="0"/>
          <w:sz w:val="20"/>
        </w:rPr>
        <w:t>MARTINELLI ADVOCACIA EMPRESARIAL</w:t>
      </w:r>
    </w:p>
    <w:p w14:paraId="5ECCD71D" w14:textId="77777777" w:rsidR="005B1092" w:rsidRPr="001478A6" w:rsidRDefault="005B1092" w:rsidP="001478A6">
      <w:pPr>
        <w:spacing w:line="360" w:lineRule="auto"/>
        <w:contextualSpacing/>
        <w:jc w:val="both"/>
        <w:rPr>
          <w:rFonts w:ascii="Leelawadee" w:hAnsi="Leelawadee" w:cs="Leelawadee"/>
          <w:color w:val="000000" w:themeColor="text1"/>
          <w:w w:val="0"/>
          <w:sz w:val="20"/>
          <w:szCs w:val="20"/>
        </w:rPr>
      </w:pPr>
      <w:r w:rsidRPr="001478A6">
        <w:rPr>
          <w:rFonts w:ascii="Leelawadee" w:hAnsi="Leelawadee" w:cs="Leelawadee"/>
          <w:color w:val="000000" w:themeColor="text1"/>
          <w:w w:val="0"/>
          <w:sz w:val="20"/>
          <w:szCs w:val="20"/>
        </w:rPr>
        <w:t>Endereço: Rua Coronel Santiago, 177, Anita Garibaldi, Joinville/SC</w:t>
      </w:r>
    </w:p>
    <w:p w14:paraId="73655FCE" w14:textId="77777777" w:rsidR="005B1092" w:rsidRPr="001478A6" w:rsidRDefault="005B1092" w:rsidP="001478A6">
      <w:pPr>
        <w:spacing w:line="360" w:lineRule="auto"/>
        <w:contextualSpacing/>
        <w:jc w:val="both"/>
        <w:rPr>
          <w:rFonts w:ascii="Leelawadee" w:hAnsi="Leelawadee" w:cs="Leelawadee"/>
          <w:color w:val="000000" w:themeColor="text1"/>
          <w:w w:val="0"/>
          <w:sz w:val="20"/>
          <w:szCs w:val="20"/>
        </w:rPr>
      </w:pPr>
      <w:r w:rsidRPr="001478A6">
        <w:rPr>
          <w:rFonts w:ascii="Leelawadee" w:hAnsi="Leelawadee" w:cs="Leelawadee"/>
          <w:color w:val="000000" w:themeColor="text1"/>
          <w:w w:val="0"/>
          <w:sz w:val="20"/>
          <w:szCs w:val="20"/>
        </w:rPr>
        <w:t>CEP 89203-560</w:t>
      </w:r>
    </w:p>
    <w:p w14:paraId="13194DBC" w14:textId="070794B7" w:rsidR="005B1092" w:rsidRPr="001478A6" w:rsidRDefault="00B917BE" w:rsidP="001478A6">
      <w:pPr>
        <w:spacing w:line="360" w:lineRule="auto"/>
        <w:contextualSpacing/>
        <w:jc w:val="both"/>
        <w:rPr>
          <w:rFonts w:ascii="Leelawadee" w:hAnsi="Leelawadee" w:cs="Leelawadee"/>
          <w:color w:val="000000" w:themeColor="text1"/>
          <w:w w:val="0"/>
          <w:sz w:val="20"/>
          <w:szCs w:val="20"/>
        </w:rPr>
      </w:pPr>
      <w:r w:rsidRPr="001478A6">
        <w:rPr>
          <w:rFonts w:ascii="Leelawadee" w:hAnsi="Leelawadee" w:cs="Leelawadee"/>
          <w:color w:val="000000" w:themeColor="text1"/>
          <w:w w:val="0"/>
          <w:sz w:val="20"/>
          <w:szCs w:val="20"/>
        </w:rPr>
        <w:t>At.</w:t>
      </w:r>
      <w:r w:rsidR="005B1092" w:rsidRPr="001478A6">
        <w:rPr>
          <w:rFonts w:ascii="Leelawadee" w:hAnsi="Leelawadee" w:cs="Leelawadee"/>
          <w:color w:val="000000" w:themeColor="text1"/>
          <w:w w:val="0"/>
          <w:sz w:val="20"/>
          <w:szCs w:val="20"/>
        </w:rPr>
        <w:t>: Fernando Nees</w:t>
      </w:r>
    </w:p>
    <w:p w14:paraId="4CC7EE5A" w14:textId="4AA4BC0A" w:rsidR="005B1092" w:rsidRPr="001478A6" w:rsidRDefault="005B1092" w:rsidP="001478A6">
      <w:pPr>
        <w:spacing w:line="360" w:lineRule="auto"/>
        <w:contextualSpacing/>
        <w:jc w:val="both"/>
        <w:rPr>
          <w:rFonts w:ascii="Leelawadee" w:hAnsi="Leelawadee" w:cs="Leelawadee"/>
          <w:color w:val="000000" w:themeColor="text1"/>
          <w:w w:val="0"/>
          <w:sz w:val="20"/>
          <w:szCs w:val="20"/>
        </w:rPr>
      </w:pPr>
      <w:r w:rsidRPr="001478A6">
        <w:rPr>
          <w:rFonts w:ascii="Leelawadee" w:hAnsi="Leelawadee" w:cs="Leelawadee"/>
          <w:color w:val="000000" w:themeColor="text1"/>
          <w:w w:val="0"/>
          <w:sz w:val="20"/>
          <w:szCs w:val="20"/>
        </w:rPr>
        <w:t xml:space="preserve">E-mail: </w:t>
      </w:r>
      <w:hyperlink r:id="rId12" w:history="1">
        <w:r w:rsidR="00664B2E" w:rsidRPr="00C130BF">
          <w:rPr>
            <w:rStyle w:val="Hyperlink"/>
            <w:rFonts w:ascii="Leelawadee" w:hAnsi="Leelawadee" w:cs="Leelawadee"/>
            <w:w w:val="0"/>
            <w:sz w:val="20"/>
            <w:szCs w:val="20"/>
          </w:rPr>
          <w:t>fernandonees@martinelli.adv.br</w:t>
        </w:r>
      </w:hyperlink>
      <w:r w:rsidR="00664B2E">
        <w:rPr>
          <w:rFonts w:ascii="Leelawadee" w:hAnsi="Leelawadee" w:cs="Leelawadee"/>
          <w:color w:val="000000" w:themeColor="text1"/>
          <w:w w:val="0"/>
          <w:sz w:val="20"/>
          <w:szCs w:val="20"/>
        </w:rPr>
        <w:t>; juliana@martinelli.adv.br</w:t>
      </w:r>
      <w:bookmarkEnd w:id="384"/>
    </w:p>
    <w:p w14:paraId="1FC92436" w14:textId="77777777" w:rsidR="005B1092" w:rsidRPr="001478A6" w:rsidRDefault="005B1092" w:rsidP="001478A6">
      <w:pPr>
        <w:spacing w:line="360" w:lineRule="auto"/>
        <w:contextualSpacing/>
        <w:rPr>
          <w:rFonts w:ascii="Leelawadee" w:hAnsi="Leelawadee" w:cs="Leelawadee"/>
          <w:color w:val="000000" w:themeColor="text1"/>
          <w:w w:val="0"/>
          <w:sz w:val="20"/>
          <w:szCs w:val="20"/>
        </w:rPr>
      </w:pPr>
    </w:p>
    <w:p w14:paraId="28322051" w14:textId="7E720C88" w:rsidR="00F54CE3" w:rsidRPr="001478A6" w:rsidRDefault="00F54CE3" w:rsidP="001478A6">
      <w:pPr>
        <w:pStyle w:val="Recuodecorpodetexto"/>
        <w:widowControl/>
        <w:numPr>
          <w:ilvl w:val="2"/>
          <w:numId w:val="59"/>
        </w:numPr>
        <w:spacing w:line="360" w:lineRule="auto"/>
        <w:ind w:left="0" w:firstLine="0"/>
        <w:contextualSpacing/>
        <w:rPr>
          <w:rFonts w:ascii="Leelawadee" w:hAnsi="Leelawadee" w:cs="Leelawadee"/>
          <w:color w:val="000000" w:themeColor="text1"/>
          <w:w w:val="0"/>
        </w:rPr>
      </w:pPr>
      <w:bookmarkStart w:id="385" w:name="_DV_M428"/>
      <w:bookmarkEnd w:id="385"/>
      <w:r w:rsidRPr="001478A6">
        <w:rPr>
          <w:rFonts w:ascii="Leelawadee" w:hAnsi="Leelawadee" w:cs="Leelawadee"/>
          <w:color w:val="000000" w:themeColor="text1"/>
          <w:w w:val="0"/>
        </w:rPr>
        <w:t>As comunicações serão consideradas entregues quando recebidas sob protocolo ou com “aviso de recebimento” expedido pela Empresa Brasileira de Correios, por fax</w:t>
      </w:r>
      <w:r w:rsidR="00802C5E" w:rsidRPr="001478A6">
        <w:rPr>
          <w:rFonts w:ascii="Leelawadee" w:hAnsi="Leelawadee" w:cs="Leelawadee"/>
          <w:color w:val="000000" w:themeColor="text1"/>
          <w:w w:val="0"/>
        </w:rPr>
        <w:t xml:space="preserve">, </w:t>
      </w:r>
      <w:r w:rsidR="00802C5E" w:rsidRPr="001478A6">
        <w:rPr>
          <w:rFonts w:ascii="Leelawadee" w:hAnsi="Leelawadee" w:cs="Leelawadee"/>
          <w:iCs/>
          <w:color w:val="000000" w:themeColor="text1"/>
          <w:w w:val="0"/>
        </w:rPr>
        <w:t>e-mail</w:t>
      </w:r>
      <w:r w:rsidR="005B1092" w:rsidRPr="001478A6">
        <w:rPr>
          <w:rFonts w:ascii="Leelawadee" w:hAnsi="Leelawadee" w:cs="Leelawadee"/>
          <w:iCs/>
          <w:color w:val="000000" w:themeColor="text1"/>
          <w:w w:val="0"/>
        </w:rPr>
        <w:t xml:space="preserve"> com comprovante de leitura</w:t>
      </w:r>
      <w:r w:rsidRPr="001478A6">
        <w:rPr>
          <w:rFonts w:ascii="Leelawadee" w:hAnsi="Leelawadee" w:cs="Leelawadee"/>
          <w:color w:val="000000" w:themeColor="text1"/>
          <w:w w:val="0"/>
        </w:rPr>
        <w:t xml:space="preserve"> ou por telegrama nos endereços acima. Os originais dos documentos enviados por fax</w:t>
      </w:r>
      <w:r w:rsidR="00B40D5F" w:rsidRPr="001478A6">
        <w:rPr>
          <w:rFonts w:ascii="Leelawadee" w:hAnsi="Leelawadee" w:cs="Leelawadee"/>
          <w:color w:val="000000" w:themeColor="text1"/>
          <w:w w:val="0"/>
        </w:rPr>
        <w:t xml:space="preserve"> ou e-mail</w:t>
      </w:r>
      <w:r w:rsidRPr="001478A6">
        <w:rPr>
          <w:rFonts w:ascii="Leelawadee" w:hAnsi="Leelawadee" w:cs="Leelawadee"/>
          <w:color w:val="000000" w:themeColor="text1"/>
          <w:w w:val="0"/>
        </w:rPr>
        <w:t xml:space="preserve"> deverão ser encaminhados para os endereços acima em até 02 (dois) Dias Úteis após o envio da mensagem.</w:t>
      </w:r>
    </w:p>
    <w:p w14:paraId="260E82BE" w14:textId="77777777" w:rsidR="00F54CE3" w:rsidRPr="001478A6" w:rsidRDefault="00F54CE3" w:rsidP="001478A6">
      <w:pPr>
        <w:spacing w:line="360" w:lineRule="auto"/>
        <w:contextualSpacing/>
        <w:rPr>
          <w:rFonts w:ascii="Leelawadee" w:hAnsi="Leelawadee" w:cs="Leelawadee"/>
          <w:color w:val="000000" w:themeColor="text1"/>
          <w:w w:val="0"/>
          <w:sz w:val="20"/>
          <w:szCs w:val="20"/>
        </w:rPr>
      </w:pPr>
    </w:p>
    <w:p w14:paraId="15BA7929" w14:textId="55CCE67D" w:rsidR="00F54CE3" w:rsidRPr="001478A6" w:rsidRDefault="00F54CE3" w:rsidP="001478A6">
      <w:pPr>
        <w:pStyle w:val="PargrafodaLista"/>
        <w:numPr>
          <w:ilvl w:val="1"/>
          <w:numId w:val="59"/>
        </w:numPr>
        <w:spacing w:line="360" w:lineRule="auto"/>
        <w:ind w:left="0" w:firstLine="0"/>
        <w:contextualSpacing/>
        <w:jc w:val="both"/>
        <w:rPr>
          <w:rFonts w:ascii="Leelawadee" w:hAnsi="Leelawadee" w:cs="Leelawadee"/>
          <w:b/>
          <w:color w:val="000000" w:themeColor="text1"/>
          <w:w w:val="0"/>
          <w:sz w:val="20"/>
          <w:lang w:val="pt-BR"/>
        </w:rPr>
      </w:pPr>
      <w:bookmarkStart w:id="386" w:name="_DV_M429"/>
      <w:bookmarkEnd w:id="386"/>
      <w:r w:rsidRPr="001478A6">
        <w:rPr>
          <w:rFonts w:ascii="Leelawadee" w:hAnsi="Leelawadee" w:cs="Leelawadee"/>
          <w:b/>
          <w:color w:val="000000" w:themeColor="text1"/>
          <w:w w:val="0"/>
          <w:sz w:val="20"/>
          <w:lang w:val="pt-BR"/>
        </w:rPr>
        <w:t>Renúncia</w:t>
      </w:r>
    </w:p>
    <w:p w14:paraId="2DC6CDF9" w14:textId="77777777" w:rsidR="00F54CE3" w:rsidRPr="001478A6" w:rsidRDefault="00F54CE3" w:rsidP="001478A6">
      <w:pPr>
        <w:spacing w:line="360" w:lineRule="auto"/>
        <w:contextualSpacing/>
        <w:jc w:val="both"/>
        <w:rPr>
          <w:rFonts w:ascii="Leelawadee" w:hAnsi="Leelawadee" w:cs="Leelawadee"/>
          <w:color w:val="000000" w:themeColor="text1"/>
          <w:w w:val="0"/>
          <w:sz w:val="20"/>
          <w:szCs w:val="20"/>
        </w:rPr>
      </w:pPr>
    </w:p>
    <w:p w14:paraId="3ED88626" w14:textId="5939465C" w:rsidR="00F54CE3" w:rsidRPr="001478A6" w:rsidRDefault="00F54CE3" w:rsidP="001478A6">
      <w:pPr>
        <w:pStyle w:val="PargrafodaLista"/>
        <w:numPr>
          <w:ilvl w:val="2"/>
          <w:numId w:val="59"/>
        </w:numPr>
        <w:spacing w:line="360" w:lineRule="auto"/>
        <w:ind w:left="0" w:firstLine="0"/>
        <w:contextualSpacing/>
        <w:jc w:val="both"/>
        <w:rPr>
          <w:rFonts w:ascii="Leelawadee" w:hAnsi="Leelawadee" w:cs="Leelawadee"/>
          <w:color w:val="000000" w:themeColor="text1"/>
          <w:w w:val="0"/>
          <w:sz w:val="20"/>
          <w:lang w:val="pt-BR"/>
        </w:rPr>
      </w:pPr>
      <w:bookmarkStart w:id="387" w:name="_DV_M430"/>
      <w:bookmarkEnd w:id="387"/>
      <w:r w:rsidRPr="001478A6">
        <w:rPr>
          <w:rFonts w:ascii="Leelawadee" w:hAnsi="Leelawadee" w:cs="Leelawadee"/>
          <w:color w:val="000000" w:themeColor="text1"/>
          <w:w w:val="0"/>
          <w:sz w:val="20"/>
          <w:lang w:val="pt-BR"/>
        </w:rPr>
        <w:t>Não se presume a renúncia a qualquer dos direitos decorrentes da presente Escritura, desta forma, nenhum atraso, omissão ou liberalidade no exercício de qualquer direito, faculdade ou remédio que caiba à Debenturista em razão de qualquer inadimplemento da Emissora prejudicará tais direitos, faculdades ou remédios, ou será interpretado como constituindo uma renúncia aos mesmos ou concordância com tal inadimplemento, nem constituirá novação ou modificação de quaisquer outras obrigações assumidas pela Emissora nesta Escritura ou precedente no tocante a qualquer outro inadimplemento ou atraso.</w:t>
      </w:r>
    </w:p>
    <w:p w14:paraId="139F3E98" w14:textId="77777777" w:rsidR="00F54CE3" w:rsidRPr="001478A6" w:rsidRDefault="00F54CE3" w:rsidP="001478A6">
      <w:pPr>
        <w:spacing w:line="360" w:lineRule="auto"/>
        <w:contextualSpacing/>
        <w:rPr>
          <w:rFonts w:ascii="Leelawadee" w:hAnsi="Leelawadee" w:cs="Leelawadee"/>
          <w:color w:val="000000" w:themeColor="text1"/>
          <w:sz w:val="20"/>
          <w:szCs w:val="20"/>
        </w:rPr>
      </w:pPr>
    </w:p>
    <w:p w14:paraId="5F30F813" w14:textId="0F952BFD" w:rsidR="00F54CE3" w:rsidRPr="001478A6" w:rsidRDefault="00F54CE3" w:rsidP="001478A6">
      <w:pPr>
        <w:pStyle w:val="PargrafodaLista"/>
        <w:numPr>
          <w:ilvl w:val="1"/>
          <w:numId w:val="59"/>
        </w:numPr>
        <w:spacing w:line="360" w:lineRule="auto"/>
        <w:ind w:left="0" w:firstLine="0"/>
        <w:contextualSpacing/>
        <w:jc w:val="both"/>
        <w:rPr>
          <w:rFonts w:ascii="Leelawadee" w:hAnsi="Leelawadee" w:cs="Leelawadee"/>
          <w:b/>
          <w:color w:val="000000" w:themeColor="text1"/>
          <w:w w:val="0"/>
          <w:sz w:val="20"/>
          <w:lang w:val="pt-BR"/>
        </w:rPr>
      </w:pPr>
      <w:r w:rsidRPr="001478A6">
        <w:rPr>
          <w:rFonts w:ascii="Leelawadee" w:hAnsi="Leelawadee" w:cs="Leelawadee"/>
          <w:b/>
          <w:color w:val="000000" w:themeColor="text1"/>
          <w:w w:val="0"/>
          <w:sz w:val="20"/>
          <w:lang w:val="pt-BR"/>
        </w:rPr>
        <w:t>Custos de Registro</w:t>
      </w:r>
    </w:p>
    <w:p w14:paraId="74A9ED35" w14:textId="77777777" w:rsidR="00F54CE3" w:rsidRPr="001478A6" w:rsidRDefault="00F54CE3" w:rsidP="001478A6">
      <w:pPr>
        <w:spacing w:line="360" w:lineRule="auto"/>
        <w:contextualSpacing/>
        <w:jc w:val="both"/>
        <w:rPr>
          <w:rFonts w:ascii="Leelawadee" w:hAnsi="Leelawadee" w:cs="Leelawadee"/>
          <w:color w:val="000000" w:themeColor="text1"/>
          <w:w w:val="0"/>
          <w:sz w:val="20"/>
          <w:szCs w:val="20"/>
        </w:rPr>
      </w:pPr>
    </w:p>
    <w:p w14:paraId="35FDF135" w14:textId="048BB311" w:rsidR="00F54CE3" w:rsidRPr="001478A6" w:rsidRDefault="00F54CE3" w:rsidP="001478A6">
      <w:pPr>
        <w:pStyle w:val="PargrafodaLista"/>
        <w:numPr>
          <w:ilvl w:val="2"/>
          <w:numId w:val="59"/>
        </w:numPr>
        <w:spacing w:line="360" w:lineRule="auto"/>
        <w:ind w:left="0" w:firstLine="0"/>
        <w:contextualSpacing/>
        <w:jc w:val="both"/>
        <w:rPr>
          <w:rFonts w:ascii="Leelawadee" w:hAnsi="Leelawadee" w:cs="Leelawadee"/>
          <w:color w:val="000000" w:themeColor="text1"/>
          <w:w w:val="0"/>
          <w:sz w:val="20"/>
          <w:lang w:val="pt-BR"/>
        </w:rPr>
      </w:pPr>
      <w:r w:rsidRPr="001478A6">
        <w:rPr>
          <w:rFonts w:ascii="Leelawadee" w:hAnsi="Leelawadee" w:cs="Leelawadee"/>
          <w:color w:val="000000" w:themeColor="text1"/>
          <w:w w:val="0"/>
          <w:sz w:val="20"/>
          <w:lang w:val="pt-BR"/>
        </w:rPr>
        <w:t>Todos e quaisquer custos incorridos em razão do registro desta Escritura e seus eventuais aditamentos, e dos atos societários relacionados a esta Emissão, nos registros competentes, serão de responsabilidade exclusiva da Emissora.</w:t>
      </w:r>
    </w:p>
    <w:p w14:paraId="67411363" w14:textId="77777777" w:rsidR="005C3084" w:rsidRPr="001478A6" w:rsidRDefault="005C3084" w:rsidP="001478A6">
      <w:pPr>
        <w:pStyle w:val="PargrafodaLista"/>
        <w:spacing w:line="360" w:lineRule="auto"/>
        <w:ind w:left="0"/>
        <w:contextualSpacing/>
        <w:jc w:val="both"/>
        <w:rPr>
          <w:rFonts w:ascii="Leelawadee" w:hAnsi="Leelawadee" w:cs="Leelawadee"/>
          <w:color w:val="000000" w:themeColor="text1"/>
          <w:w w:val="0"/>
          <w:sz w:val="20"/>
          <w:lang w:val="pt-BR"/>
        </w:rPr>
      </w:pPr>
    </w:p>
    <w:p w14:paraId="6EDE7526" w14:textId="209D0951" w:rsidR="005C3084" w:rsidRPr="001478A6" w:rsidRDefault="005C3084" w:rsidP="001478A6">
      <w:pPr>
        <w:pStyle w:val="PargrafodaLista"/>
        <w:numPr>
          <w:ilvl w:val="2"/>
          <w:numId w:val="59"/>
        </w:numPr>
        <w:spacing w:line="360" w:lineRule="auto"/>
        <w:ind w:left="0" w:firstLine="0"/>
        <w:contextualSpacing/>
        <w:jc w:val="both"/>
        <w:rPr>
          <w:rFonts w:ascii="Leelawadee" w:hAnsi="Leelawadee" w:cs="Leelawadee"/>
          <w:color w:val="000000" w:themeColor="text1"/>
          <w:w w:val="0"/>
          <w:sz w:val="20"/>
          <w:lang w:val="pt-BR"/>
        </w:rPr>
      </w:pPr>
      <w:r w:rsidRPr="001478A6">
        <w:rPr>
          <w:rFonts w:ascii="Leelawadee" w:hAnsi="Leelawadee" w:cs="Leelawadee"/>
          <w:color w:val="000000" w:themeColor="text1"/>
          <w:w w:val="0"/>
          <w:sz w:val="20"/>
          <w:lang w:val="pt-BR"/>
        </w:rPr>
        <w:t>A Emissora será responsável por efetuar o pagamento de todos os impostos, taxas, emolumentos e outras obrigações tributárias, bem como de todas as despesas presentes e futuras, devidas em virtude d</w:t>
      </w:r>
      <w:r w:rsidR="00885AE8" w:rsidRPr="001478A6">
        <w:rPr>
          <w:rFonts w:ascii="Leelawadee" w:hAnsi="Leelawadee" w:cs="Leelawadee"/>
          <w:color w:val="000000" w:themeColor="text1"/>
          <w:w w:val="0"/>
          <w:sz w:val="20"/>
          <w:lang w:val="pt-BR"/>
        </w:rPr>
        <w:t>o</w:t>
      </w:r>
      <w:r w:rsidRPr="001478A6">
        <w:rPr>
          <w:rFonts w:ascii="Leelawadee" w:hAnsi="Leelawadee" w:cs="Leelawadee"/>
          <w:color w:val="000000" w:themeColor="text1"/>
          <w:w w:val="0"/>
          <w:sz w:val="20"/>
          <w:lang w:val="pt-BR"/>
        </w:rPr>
        <w:t xml:space="preserve"> registro desta Escritura ou incidentes sobre as Debêntures e </w:t>
      </w:r>
      <w:proofErr w:type="spellStart"/>
      <w:r w:rsidRPr="001478A6">
        <w:rPr>
          <w:rFonts w:ascii="Leelawadee" w:hAnsi="Leelawadee" w:cs="Leelawadee"/>
          <w:color w:val="000000" w:themeColor="text1"/>
          <w:w w:val="0"/>
          <w:sz w:val="20"/>
          <w:lang w:val="pt-BR"/>
        </w:rPr>
        <w:t>esta</w:t>
      </w:r>
      <w:proofErr w:type="spellEnd"/>
      <w:r w:rsidRPr="001478A6">
        <w:rPr>
          <w:rFonts w:ascii="Leelawadee" w:hAnsi="Leelawadee" w:cs="Leelawadee"/>
          <w:color w:val="000000" w:themeColor="text1"/>
          <w:w w:val="0"/>
          <w:sz w:val="20"/>
          <w:lang w:val="pt-BR"/>
        </w:rPr>
        <w:t xml:space="preserve"> Escritura</w:t>
      </w:r>
      <w:r w:rsidR="00E06F75" w:rsidRPr="001478A6">
        <w:rPr>
          <w:rFonts w:ascii="Leelawadee" w:hAnsi="Leelawadee" w:cs="Leelawadee"/>
          <w:color w:val="000000" w:themeColor="text1"/>
          <w:w w:val="0"/>
          <w:sz w:val="20"/>
          <w:lang w:val="pt-BR"/>
        </w:rPr>
        <w:t xml:space="preserve">, e decorrentes da emissão dos CRI, conforme descritas no </w:t>
      </w:r>
      <w:r w:rsidR="00885AE8" w:rsidRPr="001478A6">
        <w:rPr>
          <w:rFonts w:ascii="Leelawadee" w:hAnsi="Leelawadee" w:cs="Leelawadee"/>
          <w:color w:val="000000" w:themeColor="text1"/>
          <w:w w:val="0"/>
          <w:sz w:val="20"/>
          <w:lang w:val="pt-BR"/>
        </w:rPr>
        <w:t xml:space="preserve">Anexo </w:t>
      </w:r>
      <w:r w:rsidR="00726ABC" w:rsidRPr="001478A6">
        <w:rPr>
          <w:rFonts w:ascii="Leelawadee" w:hAnsi="Leelawadee" w:cs="Leelawadee"/>
          <w:color w:val="000000" w:themeColor="text1"/>
          <w:w w:val="0"/>
          <w:sz w:val="20"/>
          <w:lang w:val="pt-BR"/>
        </w:rPr>
        <w:t>I</w:t>
      </w:r>
      <w:r w:rsidR="00E73BE8">
        <w:rPr>
          <w:rFonts w:ascii="Leelawadee" w:hAnsi="Leelawadee" w:cs="Leelawadee"/>
          <w:color w:val="000000" w:themeColor="text1"/>
          <w:w w:val="0"/>
          <w:sz w:val="20"/>
          <w:lang w:val="pt-BR"/>
        </w:rPr>
        <w:t>I</w:t>
      </w:r>
      <w:r w:rsidR="00885AE8" w:rsidRPr="001478A6">
        <w:rPr>
          <w:rFonts w:ascii="Leelawadee" w:hAnsi="Leelawadee" w:cs="Leelawadee"/>
          <w:color w:val="000000" w:themeColor="text1"/>
          <w:w w:val="0"/>
          <w:sz w:val="20"/>
          <w:lang w:val="pt-BR"/>
        </w:rPr>
        <w:t xml:space="preserve"> desta Escritura</w:t>
      </w:r>
      <w:r w:rsidRPr="001478A6">
        <w:rPr>
          <w:rFonts w:ascii="Leelawadee" w:hAnsi="Leelawadee" w:cs="Leelawadee"/>
          <w:color w:val="000000" w:themeColor="text1"/>
          <w:w w:val="0"/>
          <w:sz w:val="20"/>
          <w:lang w:val="pt-BR"/>
        </w:rPr>
        <w:t>.</w:t>
      </w:r>
    </w:p>
    <w:p w14:paraId="6A1B47E8" w14:textId="77777777" w:rsidR="00F54CE3" w:rsidRPr="001478A6" w:rsidRDefault="00F54CE3" w:rsidP="001478A6">
      <w:pPr>
        <w:spacing w:line="360" w:lineRule="auto"/>
        <w:contextualSpacing/>
        <w:rPr>
          <w:rFonts w:ascii="Leelawadee" w:hAnsi="Leelawadee" w:cs="Leelawadee"/>
          <w:color w:val="000000" w:themeColor="text1"/>
          <w:sz w:val="20"/>
          <w:szCs w:val="20"/>
        </w:rPr>
      </w:pPr>
    </w:p>
    <w:p w14:paraId="33A27E53" w14:textId="1BB2CAD3" w:rsidR="00F54CE3" w:rsidRPr="001478A6" w:rsidRDefault="00F54CE3" w:rsidP="001478A6">
      <w:pPr>
        <w:pStyle w:val="PargrafodaLista"/>
        <w:numPr>
          <w:ilvl w:val="1"/>
          <w:numId w:val="59"/>
        </w:numPr>
        <w:spacing w:line="360" w:lineRule="auto"/>
        <w:ind w:left="0" w:firstLine="0"/>
        <w:contextualSpacing/>
        <w:jc w:val="both"/>
        <w:rPr>
          <w:rFonts w:ascii="Leelawadee" w:hAnsi="Leelawadee" w:cs="Leelawadee"/>
          <w:b/>
          <w:color w:val="000000" w:themeColor="text1"/>
          <w:w w:val="0"/>
          <w:sz w:val="20"/>
          <w:lang w:val="pt-BR"/>
        </w:rPr>
      </w:pPr>
      <w:bookmarkStart w:id="388" w:name="_DV_M431"/>
      <w:bookmarkEnd w:id="388"/>
      <w:r w:rsidRPr="001478A6">
        <w:rPr>
          <w:rFonts w:ascii="Leelawadee" w:hAnsi="Leelawadee" w:cs="Leelawadee"/>
          <w:b/>
          <w:color w:val="000000" w:themeColor="text1"/>
          <w:w w:val="0"/>
          <w:sz w:val="20"/>
          <w:lang w:val="pt-BR"/>
        </w:rPr>
        <w:t>Lei Aplicável</w:t>
      </w:r>
    </w:p>
    <w:p w14:paraId="7BD51755" w14:textId="77777777" w:rsidR="00F54CE3" w:rsidRPr="001478A6" w:rsidRDefault="00F54CE3" w:rsidP="001478A6">
      <w:pPr>
        <w:spacing w:line="360" w:lineRule="auto"/>
        <w:contextualSpacing/>
        <w:rPr>
          <w:rFonts w:ascii="Leelawadee" w:hAnsi="Leelawadee" w:cs="Leelawadee"/>
          <w:color w:val="000000" w:themeColor="text1"/>
          <w:w w:val="0"/>
          <w:sz w:val="20"/>
          <w:szCs w:val="20"/>
        </w:rPr>
      </w:pPr>
    </w:p>
    <w:p w14:paraId="38ED0846" w14:textId="38B27D47" w:rsidR="00F54CE3" w:rsidRPr="001478A6" w:rsidRDefault="00F54CE3" w:rsidP="001478A6">
      <w:pPr>
        <w:pStyle w:val="PargrafodaLista"/>
        <w:numPr>
          <w:ilvl w:val="2"/>
          <w:numId w:val="59"/>
        </w:numPr>
        <w:spacing w:line="360" w:lineRule="auto"/>
        <w:ind w:left="0" w:firstLine="0"/>
        <w:contextualSpacing/>
        <w:rPr>
          <w:rFonts w:ascii="Leelawadee" w:hAnsi="Leelawadee" w:cs="Leelawadee"/>
          <w:color w:val="000000" w:themeColor="text1"/>
          <w:w w:val="0"/>
          <w:sz w:val="20"/>
          <w:lang w:val="pt-BR"/>
        </w:rPr>
      </w:pPr>
      <w:bookmarkStart w:id="389" w:name="_DV_M432"/>
      <w:bookmarkEnd w:id="389"/>
      <w:r w:rsidRPr="001478A6">
        <w:rPr>
          <w:rFonts w:ascii="Leelawadee" w:hAnsi="Leelawadee" w:cs="Leelawadee"/>
          <w:color w:val="000000" w:themeColor="text1"/>
          <w:w w:val="0"/>
          <w:sz w:val="20"/>
          <w:lang w:val="pt-BR"/>
        </w:rPr>
        <w:t>Esta Escritura é regida pelas Leis da República Federativa do Brasil.</w:t>
      </w:r>
    </w:p>
    <w:p w14:paraId="78632A96" w14:textId="77777777" w:rsidR="00F54CE3" w:rsidRPr="001478A6" w:rsidRDefault="00F54CE3" w:rsidP="001478A6">
      <w:pPr>
        <w:spacing w:line="360" w:lineRule="auto"/>
        <w:contextualSpacing/>
        <w:rPr>
          <w:rFonts w:ascii="Leelawadee" w:hAnsi="Leelawadee" w:cs="Leelawadee"/>
          <w:color w:val="000000" w:themeColor="text1"/>
          <w:w w:val="0"/>
          <w:sz w:val="20"/>
          <w:szCs w:val="20"/>
        </w:rPr>
      </w:pPr>
    </w:p>
    <w:p w14:paraId="0F65AF6F" w14:textId="7EA3263C" w:rsidR="00F54CE3" w:rsidRPr="001478A6" w:rsidRDefault="00F54CE3" w:rsidP="001478A6">
      <w:pPr>
        <w:pStyle w:val="PargrafodaLista"/>
        <w:numPr>
          <w:ilvl w:val="1"/>
          <w:numId w:val="59"/>
        </w:numPr>
        <w:spacing w:line="360" w:lineRule="auto"/>
        <w:ind w:left="0" w:firstLine="0"/>
        <w:contextualSpacing/>
        <w:jc w:val="both"/>
        <w:rPr>
          <w:rFonts w:ascii="Leelawadee" w:hAnsi="Leelawadee" w:cs="Leelawadee"/>
          <w:b/>
          <w:color w:val="000000" w:themeColor="text1"/>
          <w:w w:val="0"/>
          <w:sz w:val="20"/>
          <w:lang w:val="pt-BR"/>
        </w:rPr>
      </w:pPr>
      <w:r w:rsidRPr="001478A6">
        <w:rPr>
          <w:rFonts w:ascii="Leelawadee" w:hAnsi="Leelawadee" w:cs="Leelawadee"/>
          <w:b/>
          <w:color w:val="000000" w:themeColor="text1"/>
          <w:w w:val="0"/>
          <w:sz w:val="20"/>
          <w:lang w:val="pt-BR"/>
        </w:rPr>
        <w:t xml:space="preserve">Irrevogabilidade </w:t>
      </w:r>
    </w:p>
    <w:p w14:paraId="4B080160" w14:textId="77777777" w:rsidR="00F54CE3" w:rsidRPr="001478A6" w:rsidRDefault="00F54CE3" w:rsidP="001478A6">
      <w:pPr>
        <w:spacing w:line="360" w:lineRule="auto"/>
        <w:contextualSpacing/>
        <w:jc w:val="both"/>
        <w:rPr>
          <w:rFonts w:ascii="Leelawadee" w:hAnsi="Leelawadee" w:cs="Leelawadee"/>
          <w:color w:val="000000" w:themeColor="text1"/>
          <w:sz w:val="20"/>
          <w:szCs w:val="20"/>
        </w:rPr>
      </w:pPr>
    </w:p>
    <w:p w14:paraId="0D29A7BB" w14:textId="48D47926" w:rsidR="00F54CE3" w:rsidRPr="001478A6" w:rsidRDefault="00F54CE3" w:rsidP="001478A6">
      <w:pPr>
        <w:pStyle w:val="PargrafodaLista"/>
        <w:numPr>
          <w:ilvl w:val="2"/>
          <w:numId w:val="59"/>
        </w:numPr>
        <w:spacing w:line="360" w:lineRule="auto"/>
        <w:ind w:left="0" w:firstLine="0"/>
        <w:contextualSpacing/>
        <w:jc w:val="both"/>
        <w:rPr>
          <w:rFonts w:ascii="Leelawadee" w:hAnsi="Leelawadee" w:cs="Leelawadee"/>
          <w:color w:val="000000" w:themeColor="text1"/>
          <w:w w:val="0"/>
          <w:sz w:val="20"/>
          <w:lang w:val="pt-BR"/>
        </w:rPr>
      </w:pPr>
      <w:r w:rsidRPr="001478A6">
        <w:rPr>
          <w:rFonts w:ascii="Leelawadee" w:hAnsi="Leelawadee" w:cs="Leelawadee"/>
          <w:color w:val="000000" w:themeColor="text1"/>
          <w:w w:val="0"/>
          <w:sz w:val="20"/>
          <w:lang w:val="pt-BR"/>
        </w:rPr>
        <w:t xml:space="preserve">Esta Escritura é celebrada em caráter irrevogável e irretratável, obrigando as partes e seus sucessores a qualquer título. Qualquer alteração a esta Escritura somente será considerada válida se formalizada </w:t>
      </w:r>
      <w:r w:rsidRPr="001478A6">
        <w:rPr>
          <w:rFonts w:ascii="Leelawadee" w:hAnsi="Leelawadee" w:cs="Leelawadee"/>
          <w:bCs/>
          <w:color w:val="000000" w:themeColor="text1"/>
          <w:w w:val="0"/>
          <w:sz w:val="20"/>
          <w:lang w:val="pt-BR"/>
        </w:rPr>
        <w:t>por</w:t>
      </w:r>
      <w:r w:rsidRPr="001478A6">
        <w:rPr>
          <w:rFonts w:ascii="Leelawadee" w:hAnsi="Leelawadee" w:cs="Leelawadee"/>
          <w:color w:val="000000" w:themeColor="text1"/>
          <w:w w:val="0"/>
          <w:sz w:val="20"/>
          <w:lang w:val="pt-BR"/>
        </w:rPr>
        <w:t xml:space="preserve"> escrito, em instrumento próprio assinado por todas as Partes.</w:t>
      </w:r>
    </w:p>
    <w:p w14:paraId="12145AF9" w14:textId="77777777" w:rsidR="00F54CE3" w:rsidRPr="001478A6" w:rsidRDefault="00F54CE3" w:rsidP="001478A6">
      <w:pPr>
        <w:spacing w:line="360" w:lineRule="auto"/>
        <w:contextualSpacing/>
        <w:jc w:val="both"/>
        <w:rPr>
          <w:rFonts w:ascii="Leelawadee" w:hAnsi="Leelawadee" w:cs="Leelawadee"/>
          <w:color w:val="000000" w:themeColor="text1"/>
          <w:sz w:val="20"/>
          <w:szCs w:val="20"/>
        </w:rPr>
      </w:pPr>
    </w:p>
    <w:p w14:paraId="31F2B21D" w14:textId="02DDF64F" w:rsidR="00F54CE3" w:rsidRPr="001478A6" w:rsidRDefault="00F54CE3" w:rsidP="001478A6">
      <w:pPr>
        <w:pStyle w:val="PargrafodaLista"/>
        <w:numPr>
          <w:ilvl w:val="1"/>
          <w:numId w:val="59"/>
        </w:numPr>
        <w:spacing w:line="360" w:lineRule="auto"/>
        <w:ind w:left="0" w:firstLine="0"/>
        <w:contextualSpacing/>
        <w:jc w:val="both"/>
        <w:rPr>
          <w:rFonts w:ascii="Leelawadee" w:hAnsi="Leelawadee" w:cs="Leelawadee"/>
          <w:b/>
          <w:color w:val="000000" w:themeColor="text1"/>
          <w:w w:val="0"/>
          <w:sz w:val="20"/>
          <w:lang w:val="pt-BR"/>
        </w:rPr>
      </w:pPr>
      <w:r w:rsidRPr="001478A6">
        <w:rPr>
          <w:rFonts w:ascii="Leelawadee" w:hAnsi="Leelawadee" w:cs="Leelawadee"/>
          <w:b/>
          <w:color w:val="000000" w:themeColor="text1"/>
          <w:w w:val="0"/>
          <w:sz w:val="20"/>
          <w:lang w:val="pt-BR"/>
        </w:rPr>
        <w:t xml:space="preserve">Independência das Disposições da Escritura </w:t>
      </w:r>
    </w:p>
    <w:p w14:paraId="46A7CA17" w14:textId="77777777" w:rsidR="00F54CE3" w:rsidRPr="001478A6" w:rsidRDefault="00F54CE3" w:rsidP="001478A6">
      <w:pPr>
        <w:spacing w:line="360" w:lineRule="auto"/>
        <w:contextualSpacing/>
        <w:jc w:val="both"/>
        <w:rPr>
          <w:rFonts w:ascii="Leelawadee" w:hAnsi="Leelawadee" w:cs="Leelawadee"/>
          <w:color w:val="000000" w:themeColor="text1"/>
          <w:sz w:val="20"/>
          <w:szCs w:val="20"/>
        </w:rPr>
      </w:pPr>
    </w:p>
    <w:p w14:paraId="2E00C01B" w14:textId="3CEAD7BD" w:rsidR="00F54CE3" w:rsidRPr="001478A6" w:rsidRDefault="00F54CE3" w:rsidP="001478A6">
      <w:pPr>
        <w:pStyle w:val="PargrafodaLista"/>
        <w:numPr>
          <w:ilvl w:val="2"/>
          <w:numId w:val="59"/>
        </w:numPr>
        <w:spacing w:line="360" w:lineRule="auto"/>
        <w:ind w:left="0" w:firstLine="0"/>
        <w:contextualSpacing/>
        <w:jc w:val="both"/>
        <w:rPr>
          <w:rFonts w:ascii="Leelawadee" w:hAnsi="Leelawadee" w:cs="Leelawadee"/>
          <w:color w:val="000000" w:themeColor="text1"/>
          <w:w w:val="0"/>
          <w:sz w:val="20"/>
          <w:lang w:val="pt-BR"/>
        </w:rPr>
      </w:pPr>
      <w:r w:rsidRPr="001478A6">
        <w:rPr>
          <w:rFonts w:ascii="Leelawadee" w:hAnsi="Leelawadee" w:cs="Leelawadee"/>
          <w:color w:val="000000" w:themeColor="text1"/>
          <w:w w:val="0"/>
          <w:sz w:val="20"/>
          <w:lang w:val="pt-BR"/>
        </w:rPr>
        <w:t xml:space="preserve">Caso qualquer das </w:t>
      </w:r>
      <w:r w:rsidRPr="001478A6">
        <w:rPr>
          <w:rFonts w:ascii="Leelawadee" w:hAnsi="Leelawadee" w:cs="Leelawadee"/>
          <w:bCs/>
          <w:color w:val="000000" w:themeColor="text1"/>
          <w:w w:val="0"/>
          <w:sz w:val="20"/>
          <w:lang w:val="pt-BR"/>
        </w:rPr>
        <w:t>disposições</w:t>
      </w:r>
      <w:r w:rsidRPr="001478A6">
        <w:rPr>
          <w:rFonts w:ascii="Leelawadee" w:hAnsi="Leelawadee" w:cs="Leelawadee"/>
          <w:color w:val="000000" w:themeColor="text1"/>
          <w:w w:val="0"/>
          <w:sz w:val="20"/>
          <w:lang w:val="pt-BR"/>
        </w:rPr>
        <w:t xml:space="preserve"> ora aprovadas venha a ser julgada ilegal, inválida ou ineficaz, prevalecerão todas as demais disposições não afetadas por tal julgamento, comprometendo-se as </w:t>
      </w:r>
      <w:r w:rsidR="00032ABA" w:rsidRPr="001478A6">
        <w:rPr>
          <w:rFonts w:ascii="Leelawadee" w:hAnsi="Leelawadee" w:cs="Leelawadee"/>
          <w:color w:val="000000" w:themeColor="text1"/>
          <w:w w:val="0"/>
          <w:sz w:val="20"/>
          <w:lang w:val="pt-BR"/>
        </w:rPr>
        <w:t>P</w:t>
      </w:r>
      <w:r w:rsidRPr="001478A6">
        <w:rPr>
          <w:rFonts w:ascii="Leelawadee" w:hAnsi="Leelawadee" w:cs="Leelawadee"/>
          <w:color w:val="000000" w:themeColor="text1"/>
          <w:w w:val="0"/>
          <w:sz w:val="20"/>
          <w:lang w:val="pt-BR"/>
        </w:rPr>
        <w:t>artes, em boa-fé, a substituírem a disposição afetada por outra que, na medida do possível, produza o mesmo efeito.</w:t>
      </w:r>
    </w:p>
    <w:p w14:paraId="6DD686ED" w14:textId="77777777" w:rsidR="00F54CE3" w:rsidRPr="001478A6" w:rsidRDefault="00F54CE3" w:rsidP="001478A6">
      <w:pPr>
        <w:spacing w:line="360" w:lineRule="auto"/>
        <w:contextualSpacing/>
        <w:jc w:val="both"/>
        <w:rPr>
          <w:rFonts w:ascii="Leelawadee" w:hAnsi="Leelawadee" w:cs="Leelawadee"/>
          <w:color w:val="000000" w:themeColor="text1"/>
          <w:sz w:val="20"/>
          <w:szCs w:val="20"/>
        </w:rPr>
      </w:pPr>
    </w:p>
    <w:p w14:paraId="5A031800" w14:textId="36FC133C" w:rsidR="00F54CE3" w:rsidRPr="001478A6" w:rsidRDefault="00F54CE3" w:rsidP="001478A6">
      <w:pPr>
        <w:pStyle w:val="PargrafodaLista"/>
        <w:numPr>
          <w:ilvl w:val="1"/>
          <w:numId w:val="59"/>
        </w:numPr>
        <w:spacing w:line="360" w:lineRule="auto"/>
        <w:ind w:left="0" w:firstLine="0"/>
        <w:contextualSpacing/>
        <w:jc w:val="both"/>
        <w:rPr>
          <w:rFonts w:ascii="Leelawadee" w:hAnsi="Leelawadee" w:cs="Leelawadee"/>
          <w:b/>
          <w:color w:val="000000" w:themeColor="text1"/>
          <w:w w:val="0"/>
          <w:sz w:val="20"/>
          <w:lang w:val="pt-BR"/>
        </w:rPr>
      </w:pPr>
      <w:r w:rsidRPr="001478A6">
        <w:rPr>
          <w:rFonts w:ascii="Leelawadee" w:hAnsi="Leelawadee" w:cs="Leelawadee"/>
          <w:b/>
          <w:color w:val="000000" w:themeColor="text1"/>
          <w:w w:val="0"/>
          <w:sz w:val="20"/>
          <w:lang w:val="pt-BR"/>
        </w:rPr>
        <w:t>Título Executivo Extrajudicial</w:t>
      </w:r>
    </w:p>
    <w:p w14:paraId="43BC930A" w14:textId="77777777" w:rsidR="00F54CE3" w:rsidRPr="001478A6" w:rsidRDefault="00F54CE3" w:rsidP="001478A6">
      <w:pPr>
        <w:spacing w:line="360" w:lineRule="auto"/>
        <w:contextualSpacing/>
        <w:jc w:val="both"/>
        <w:rPr>
          <w:rFonts w:ascii="Leelawadee" w:hAnsi="Leelawadee" w:cs="Leelawadee"/>
          <w:color w:val="000000" w:themeColor="text1"/>
          <w:sz w:val="20"/>
          <w:szCs w:val="20"/>
        </w:rPr>
      </w:pPr>
    </w:p>
    <w:p w14:paraId="3461B4B6" w14:textId="686CD7DA" w:rsidR="00F54CE3" w:rsidRPr="001478A6" w:rsidRDefault="00F54CE3" w:rsidP="001478A6">
      <w:pPr>
        <w:pStyle w:val="PargrafodaLista"/>
        <w:numPr>
          <w:ilvl w:val="2"/>
          <w:numId w:val="59"/>
        </w:numPr>
        <w:spacing w:line="360" w:lineRule="auto"/>
        <w:ind w:left="0" w:firstLine="0"/>
        <w:contextualSpacing/>
        <w:jc w:val="both"/>
        <w:rPr>
          <w:rFonts w:ascii="Leelawadee" w:hAnsi="Leelawadee" w:cs="Leelawadee"/>
          <w:color w:val="000000" w:themeColor="text1"/>
          <w:w w:val="0"/>
          <w:sz w:val="20"/>
          <w:lang w:val="pt-BR"/>
        </w:rPr>
      </w:pPr>
      <w:r w:rsidRPr="001478A6">
        <w:rPr>
          <w:rFonts w:ascii="Leelawadee" w:hAnsi="Leelawadee" w:cs="Leelawadee"/>
          <w:color w:val="000000" w:themeColor="text1"/>
          <w:w w:val="0"/>
          <w:sz w:val="20"/>
          <w:lang w:val="pt-BR"/>
        </w:rPr>
        <w:t xml:space="preserve">Toda e qualquer quantia devida a qualquer das Partes por força desta Escritura poderá ser cobrada via </w:t>
      </w:r>
      <w:r w:rsidRPr="001478A6">
        <w:rPr>
          <w:rFonts w:ascii="Leelawadee" w:hAnsi="Leelawadee" w:cs="Leelawadee"/>
          <w:bCs/>
          <w:color w:val="000000" w:themeColor="text1"/>
          <w:w w:val="0"/>
          <w:sz w:val="20"/>
          <w:lang w:val="pt-BR"/>
        </w:rPr>
        <w:t>processo</w:t>
      </w:r>
      <w:r w:rsidRPr="001478A6">
        <w:rPr>
          <w:rFonts w:ascii="Leelawadee" w:hAnsi="Leelawadee" w:cs="Leelawadee"/>
          <w:color w:val="000000" w:themeColor="text1"/>
          <w:w w:val="0"/>
          <w:sz w:val="20"/>
          <w:lang w:val="pt-BR"/>
        </w:rPr>
        <w:t xml:space="preserve"> de execução, visto que as Partes, desde já, reconhecem </w:t>
      </w:r>
      <w:r w:rsidR="00227C42" w:rsidRPr="001478A6">
        <w:rPr>
          <w:rFonts w:ascii="Leelawadee" w:hAnsi="Leelawadee" w:cs="Leelawadee"/>
          <w:color w:val="000000" w:themeColor="text1"/>
          <w:w w:val="0"/>
          <w:sz w:val="20"/>
          <w:lang w:val="pt-BR"/>
        </w:rPr>
        <w:t xml:space="preserve">se </w:t>
      </w:r>
      <w:r w:rsidRPr="001478A6">
        <w:rPr>
          <w:rFonts w:ascii="Leelawadee" w:hAnsi="Leelawadee" w:cs="Leelawadee"/>
          <w:color w:val="000000" w:themeColor="text1"/>
          <w:w w:val="0"/>
          <w:sz w:val="20"/>
          <w:lang w:val="pt-BR"/>
        </w:rPr>
        <w:t>tratar de quantia líquida e certa, atribuindo ao presente a qualidade de título executivo extrajudicial.</w:t>
      </w:r>
    </w:p>
    <w:p w14:paraId="7CEAFB56" w14:textId="77777777" w:rsidR="00576615" w:rsidRPr="001478A6" w:rsidRDefault="00576615" w:rsidP="001478A6">
      <w:pPr>
        <w:spacing w:line="360" w:lineRule="auto"/>
        <w:contextualSpacing/>
        <w:jc w:val="both"/>
        <w:rPr>
          <w:rFonts w:ascii="Leelawadee" w:hAnsi="Leelawadee" w:cs="Leelawadee"/>
          <w:color w:val="000000" w:themeColor="text1"/>
          <w:w w:val="0"/>
          <w:sz w:val="20"/>
          <w:szCs w:val="20"/>
        </w:rPr>
      </w:pPr>
    </w:p>
    <w:p w14:paraId="5DB90122" w14:textId="0C68C12E" w:rsidR="00576615" w:rsidRPr="001478A6" w:rsidRDefault="00576615" w:rsidP="001478A6">
      <w:pPr>
        <w:pStyle w:val="PargrafodaLista"/>
        <w:numPr>
          <w:ilvl w:val="1"/>
          <w:numId w:val="59"/>
        </w:numPr>
        <w:spacing w:line="360" w:lineRule="auto"/>
        <w:ind w:left="0" w:firstLine="0"/>
        <w:contextualSpacing/>
        <w:jc w:val="both"/>
        <w:rPr>
          <w:rFonts w:ascii="Leelawadee" w:hAnsi="Leelawadee" w:cs="Leelawadee"/>
          <w:b/>
          <w:color w:val="000000" w:themeColor="text1"/>
          <w:w w:val="0"/>
          <w:sz w:val="20"/>
          <w:lang w:val="pt-BR"/>
        </w:rPr>
      </w:pPr>
      <w:r w:rsidRPr="001478A6">
        <w:rPr>
          <w:rFonts w:ascii="Leelawadee" w:hAnsi="Leelawadee" w:cs="Leelawadee"/>
          <w:b/>
          <w:color w:val="000000" w:themeColor="text1"/>
          <w:w w:val="0"/>
          <w:sz w:val="20"/>
          <w:lang w:val="pt-BR"/>
        </w:rPr>
        <w:t>Documentos da Operação</w:t>
      </w:r>
    </w:p>
    <w:p w14:paraId="7B808484" w14:textId="77777777" w:rsidR="00576615" w:rsidRPr="001478A6" w:rsidRDefault="00576615" w:rsidP="001478A6">
      <w:pPr>
        <w:spacing w:line="360" w:lineRule="auto"/>
        <w:contextualSpacing/>
        <w:jc w:val="both"/>
        <w:rPr>
          <w:rFonts w:ascii="Leelawadee" w:hAnsi="Leelawadee" w:cs="Leelawadee"/>
          <w:color w:val="000000" w:themeColor="text1"/>
          <w:w w:val="0"/>
          <w:sz w:val="20"/>
          <w:szCs w:val="20"/>
        </w:rPr>
      </w:pPr>
    </w:p>
    <w:p w14:paraId="29C7B3B1" w14:textId="7A57851E" w:rsidR="00576615" w:rsidRPr="001478A6" w:rsidRDefault="00576615" w:rsidP="001478A6">
      <w:pPr>
        <w:pStyle w:val="PargrafodaLista"/>
        <w:numPr>
          <w:ilvl w:val="2"/>
          <w:numId w:val="59"/>
        </w:numPr>
        <w:spacing w:line="360" w:lineRule="auto"/>
        <w:ind w:left="0" w:firstLine="0"/>
        <w:contextualSpacing/>
        <w:jc w:val="both"/>
        <w:rPr>
          <w:rFonts w:ascii="Leelawadee" w:hAnsi="Leelawadee" w:cs="Leelawadee"/>
          <w:color w:val="000000" w:themeColor="text1"/>
          <w:w w:val="0"/>
          <w:sz w:val="20"/>
          <w:lang w:val="pt-BR"/>
        </w:rPr>
      </w:pPr>
      <w:r w:rsidRPr="001478A6">
        <w:rPr>
          <w:rFonts w:ascii="Leelawadee" w:hAnsi="Leelawadee" w:cs="Leelawadee"/>
          <w:color w:val="000000" w:themeColor="text1"/>
          <w:w w:val="0"/>
          <w:sz w:val="20"/>
          <w:lang w:val="pt-BR"/>
        </w:rPr>
        <w:t>Esta Escritura deverá ser interpretada em conjunto com os demais documentos relacionados à emissão dos CRI, sendo certo, portanto, que constituem instrumentos contratuais que, no seu conjunto, criam e disciplinam relações jurídicas entre as partes que deles participam. Em caso de divergências entre as disposições desta Escritura e aquelas previstas nos documentos relacionados à emissão dos CRI ou em qualquer outro instrumento relacionado às Debêntures, prevalecerão aquelas previstas nesta Escritura.</w:t>
      </w:r>
    </w:p>
    <w:p w14:paraId="0A9AC95C" w14:textId="77777777" w:rsidR="001478A6" w:rsidRPr="004F7B6D" w:rsidRDefault="001478A6" w:rsidP="00AC4244">
      <w:pPr>
        <w:pStyle w:val="PargrafodaLista"/>
        <w:spacing w:line="360" w:lineRule="auto"/>
        <w:ind w:left="0"/>
        <w:contextualSpacing/>
        <w:jc w:val="both"/>
        <w:rPr>
          <w:rFonts w:ascii="Leelawadee" w:hAnsi="Leelawadee"/>
          <w:color w:val="000000" w:themeColor="text1"/>
          <w:w w:val="0"/>
          <w:sz w:val="20"/>
        </w:rPr>
      </w:pPr>
    </w:p>
    <w:p w14:paraId="790ACE54" w14:textId="5730278C" w:rsidR="001478A6" w:rsidRPr="00030ECF" w:rsidRDefault="001478A6" w:rsidP="00030ECF">
      <w:pPr>
        <w:pStyle w:val="PargrafodaLista"/>
        <w:numPr>
          <w:ilvl w:val="1"/>
          <w:numId w:val="59"/>
        </w:numPr>
        <w:spacing w:line="360" w:lineRule="auto"/>
        <w:ind w:left="0" w:firstLine="0"/>
        <w:contextualSpacing/>
        <w:jc w:val="both"/>
        <w:rPr>
          <w:rFonts w:ascii="Leelawadee" w:hAnsi="Leelawadee" w:cs="Leelawadee"/>
          <w:b/>
          <w:bCs/>
          <w:color w:val="000000" w:themeColor="text1"/>
          <w:w w:val="0"/>
          <w:sz w:val="20"/>
          <w:lang w:val="pt-BR"/>
        </w:rPr>
      </w:pPr>
      <w:r w:rsidRPr="00030ECF">
        <w:rPr>
          <w:rFonts w:ascii="Leelawadee" w:hAnsi="Leelawadee" w:cs="Leelawadee"/>
          <w:b/>
          <w:bCs/>
          <w:color w:val="000000" w:themeColor="text1"/>
          <w:w w:val="0"/>
          <w:sz w:val="20"/>
          <w:lang w:val="pt-BR"/>
        </w:rPr>
        <w:t>Interpretação de prazos</w:t>
      </w:r>
    </w:p>
    <w:p w14:paraId="6D6A0278" w14:textId="77777777" w:rsidR="001478A6" w:rsidRPr="001478A6" w:rsidRDefault="001478A6" w:rsidP="00030ECF">
      <w:pPr>
        <w:pStyle w:val="PargrafodaLista"/>
        <w:spacing w:line="360" w:lineRule="auto"/>
        <w:ind w:left="480"/>
        <w:contextualSpacing/>
        <w:jc w:val="both"/>
        <w:rPr>
          <w:rFonts w:ascii="Leelawadee" w:hAnsi="Leelawadee" w:cs="Leelawadee"/>
          <w:color w:val="000000" w:themeColor="text1"/>
          <w:w w:val="0"/>
          <w:sz w:val="20"/>
          <w:lang w:val="pt-BR"/>
        </w:rPr>
      </w:pPr>
    </w:p>
    <w:p w14:paraId="68335BD6" w14:textId="02A090F3" w:rsidR="001478A6" w:rsidRPr="001478A6" w:rsidRDefault="001478A6" w:rsidP="001478A6">
      <w:pPr>
        <w:pStyle w:val="PargrafodaLista"/>
        <w:numPr>
          <w:ilvl w:val="2"/>
          <w:numId w:val="59"/>
        </w:numPr>
        <w:spacing w:line="360" w:lineRule="auto"/>
        <w:ind w:left="0" w:firstLine="0"/>
        <w:contextualSpacing/>
        <w:jc w:val="both"/>
        <w:rPr>
          <w:rFonts w:ascii="Leelawadee" w:hAnsi="Leelawadee" w:cs="Leelawadee"/>
          <w:color w:val="000000" w:themeColor="text1"/>
          <w:w w:val="0"/>
          <w:sz w:val="20"/>
          <w:lang w:val="pt-BR"/>
        </w:rPr>
      </w:pPr>
      <w:r w:rsidRPr="00030ECF">
        <w:rPr>
          <w:rFonts w:ascii="Leelawadee" w:eastAsia="TimesNewRoman" w:hAnsi="Leelawadee" w:cs="Leelawadee"/>
          <w:sz w:val="20"/>
          <w:lang w:val="pt-BR"/>
        </w:rPr>
        <w:t>Quando a indicação de prazo contado por dia na presente Escritura não vier acompanhada da indicação de “Dia Útil”, entende-se que o prazo é contado em dias corridos.</w:t>
      </w:r>
    </w:p>
    <w:p w14:paraId="47A912B5" w14:textId="77777777" w:rsidR="00A26664" w:rsidRPr="001478A6" w:rsidRDefault="00A26664" w:rsidP="001478A6">
      <w:pPr>
        <w:spacing w:line="360" w:lineRule="auto"/>
        <w:contextualSpacing/>
        <w:rPr>
          <w:rFonts w:ascii="Leelawadee" w:hAnsi="Leelawadee" w:cs="Leelawadee"/>
          <w:color w:val="000000" w:themeColor="text1"/>
          <w:w w:val="0"/>
          <w:sz w:val="20"/>
          <w:szCs w:val="20"/>
        </w:rPr>
      </w:pPr>
    </w:p>
    <w:p w14:paraId="77C6100A" w14:textId="0B180E0C" w:rsidR="00F54CE3" w:rsidRPr="001478A6" w:rsidRDefault="00510792" w:rsidP="001478A6">
      <w:pPr>
        <w:pStyle w:val="PargrafodaLista"/>
        <w:numPr>
          <w:ilvl w:val="1"/>
          <w:numId w:val="59"/>
        </w:numPr>
        <w:spacing w:line="360" w:lineRule="auto"/>
        <w:ind w:left="851" w:hanging="851"/>
        <w:contextualSpacing/>
        <w:jc w:val="both"/>
        <w:rPr>
          <w:rFonts w:ascii="Leelawadee" w:hAnsi="Leelawadee" w:cs="Leelawadee"/>
          <w:b/>
          <w:color w:val="000000" w:themeColor="text1"/>
          <w:w w:val="0"/>
          <w:sz w:val="20"/>
          <w:lang w:val="pt-BR"/>
        </w:rPr>
      </w:pPr>
      <w:bookmarkStart w:id="390" w:name="_DV_M433"/>
      <w:bookmarkEnd w:id="390"/>
      <w:r w:rsidRPr="001478A6">
        <w:rPr>
          <w:rFonts w:ascii="Leelawadee" w:hAnsi="Leelawadee" w:cs="Leelawadee"/>
          <w:b/>
          <w:color w:val="000000" w:themeColor="text1"/>
          <w:w w:val="0"/>
          <w:sz w:val="20"/>
          <w:lang w:val="pt-BR"/>
        </w:rPr>
        <w:t>Foro</w:t>
      </w:r>
    </w:p>
    <w:p w14:paraId="04625622" w14:textId="5FD74954" w:rsidR="00F54CE3" w:rsidRPr="001478A6" w:rsidRDefault="00F54CE3" w:rsidP="001478A6">
      <w:pPr>
        <w:spacing w:line="360" w:lineRule="auto"/>
        <w:contextualSpacing/>
        <w:jc w:val="both"/>
        <w:rPr>
          <w:rFonts w:ascii="Leelawadee" w:hAnsi="Leelawadee" w:cs="Leelawadee"/>
          <w:color w:val="000000" w:themeColor="text1"/>
          <w:w w:val="0"/>
          <w:sz w:val="20"/>
          <w:szCs w:val="20"/>
        </w:rPr>
      </w:pPr>
    </w:p>
    <w:p w14:paraId="4B8F0BA0" w14:textId="5A3E80D7" w:rsidR="00F54CE3" w:rsidRPr="001478A6" w:rsidRDefault="00510792" w:rsidP="001478A6">
      <w:pPr>
        <w:pStyle w:val="PargrafodaLista"/>
        <w:numPr>
          <w:ilvl w:val="2"/>
          <w:numId w:val="59"/>
        </w:numPr>
        <w:spacing w:line="360" w:lineRule="auto"/>
        <w:ind w:left="0" w:firstLine="0"/>
        <w:jc w:val="both"/>
        <w:rPr>
          <w:rFonts w:ascii="Leelawadee" w:hAnsi="Leelawadee" w:cs="Leelawadee"/>
          <w:color w:val="000000" w:themeColor="text1"/>
          <w:sz w:val="20"/>
          <w:lang w:val="pt-BR"/>
        </w:rPr>
      </w:pPr>
      <w:bookmarkStart w:id="391" w:name="_DV_M434"/>
      <w:bookmarkEnd w:id="391"/>
      <w:r w:rsidRPr="001478A6">
        <w:rPr>
          <w:rFonts w:ascii="Leelawadee" w:eastAsia="Malgun Gothic" w:hAnsi="Leelawadee" w:cs="Leelawadee"/>
          <w:color w:val="000000"/>
          <w:sz w:val="20"/>
          <w:lang w:val="pt-BR"/>
        </w:rPr>
        <w:t>As Partes elegem o foro da Comarca d</w:t>
      </w:r>
      <w:r w:rsidR="00885AE8" w:rsidRPr="001478A6">
        <w:rPr>
          <w:rFonts w:ascii="Leelawadee" w:eastAsia="Malgun Gothic" w:hAnsi="Leelawadee" w:cs="Leelawadee"/>
          <w:color w:val="000000"/>
          <w:sz w:val="20"/>
          <w:lang w:val="pt-BR"/>
        </w:rPr>
        <w:t>e</w:t>
      </w:r>
      <w:r w:rsidRPr="001478A6">
        <w:rPr>
          <w:rFonts w:ascii="Leelawadee" w:eastAsia="Malgun Gothic" w:hAnsi="Leelawadee" w:cs="Leelawadee"/>
          <w:color w:val="000000"/>
          <w:sz w:val="20"/>
          <w:lang w:val="pt-BR"/>
        </w:rPr>
        <w:t xml:space="preserve"> São Paulo, Estado de São Paulo, como o único competente para dirimir quaisquer questões ou litígios originários deste instrumento, renunciando expressamente a qualquer outro, por mais privilegiado que seja ou venha a ser.</w:t>
      </w:r>
    </w:p>
    <w:p w14:paraId="49BDD895" w14:textId="77777777" w:rsidR="00F54CE3" w:rsidRPr="001478A6" w:rsidRDefault="00F54CE3" w:rsidP="001478A6">
      <w:pPr>
        <w:spacing w:line="360" w:lineRule="auto"/>
        <w:contextualSpacing/>
        <w:jc w:val="both"/>
        <w:rPr>
          <w:rFonts w:ascii="Leelawadee" w:hAnsi="Leelawadee" w:cs="Leelawadee"/>
          <w:color w:val="000000" w:themeColor="text1"/>
          <w:w w:val="0"/>
          <w:sz w:val="20"/>
          <w:szCs w:val="20"/>
        </w:rPr>
      </w:pPr>
    </w:p>
    <w:p w14:paraId="132AB5B5" w14:textId="697A0324" w:rsidR="00F54CE3" w:rsidRPr="001478A6" w:rsidRDefault="00F54CE3" w:rsidP="001478A6">
      <w:pPr>
        <w:spacing w:line="360" w:lineRule="auto"/>
        <w:contextualSpacing/>
        <w:jc w:val="both"/>
        <w:rPr>
          <w:rFonts w:ascii="Leelawadee" w:hAnsi="Leelawadee" w:cs="Leelawadee"/>
          <w:color w:val="000000" w:themeColor="text1"/>
          <w:w w:val="0"/>
          <w:sz w:val="20"/>
          <w:szCs w:val="20"/>
        </w:rPr>
      </w:pPr>
      <w:bookmarkStart w:id="392" w:name="_DV_M435"/>
      <w:bookmarkEnd w:id="392"/>
      <w:r w:rsidRPr="001478A6">
        <w:rPr>
          <w:rFonts w:ascii="Leelawadee" w:hAnsi="Leelawadee" w:cs="Leelawadee"/>
          <w:color w:val="000000" w:themeColor="text1"/>
          <w:w w:val="0"/>
          <w:sz w:val="20"/>
          <w:szCs w:val="20"/>
        </w:rPr>
        <w:t xml:space="preserve">Estando assim, as partes, certas e ajustadas, firmam o presente instrumento, em </w:t>
      </w:r>
      <w:r w:rsidR="00475213" w:rsidRPr="001478A6">
        <w:rPr>
          <w:rFonts w:ascii="Leelawadee" w:hAnsi="Leelawadee" w:cs="Leelawadee"/>
          <w:color w:val="000000" w:themeColor="text1"/>
          <w:w w:val="0"/>
          <w:sz w:val="20"/>
          <w:szCs w:val="20"/>
        </w:rPr>
        <w:t>0</w:t>
      </w:r>
      <w:r w:rsidRPr="001478A6">
        <w:rPr>
          <w:rFonts w:ascii="Leelawadee" w:hAnsi="Leelawadee" w:cs="Leelawadee"/>
          <w:color w:val="000000" w:themeColor="text1"/>
          <w:w w:val="0"/>
          <w:sz w:val="20"/>
          <w:szCs w:val="20"/>
        </w:rPr>
        <w:t xml:space="preserve">3 (três) vias de igual teor e forma, juntamente com </w:t>
      </w:r>
      <w:r w:rsidR="00475213" w:rsidRPr="001478A6">
        <w:rPr>
          <w:rFonts w:ascii="Leelawadee" w:hAnsi="Leelawadee" w:cs="Leelawadee"/>
          <w:color w:val="000000" w:themeColor="text1"/>
          <w:w w:val="0"/>
          <w:sz w:val="20"/>
          <w:szCs w:val="20"/>
        </w:rPr>
        <w:t>0</w:t>
      </w:r>
      <w:r w:rsidRPr="001478A6">
        <w:rPr>
          <w:rFonts w:ascii="Leelawadee" w:hAnsi="Leelawadee" w:cs="Leelawadee"/>
          <w:color w:val="000000" w:themeColor="text1"/>
          <w:w w:val="0"/>
          <w:sz w:val="20"/>
          <w:szCs w:val="20"/>
        </w:rPr>
        <w:t>2 (duas) testemunhas, que também o assinam.</w:t>
      </w:r>
    </w:p>
    <w:p w14:paraId="6889919B" w14:textId="77777777" w:rsidR="00F54CE3" w:rsidRPr="001478A6" w:rsidRDefault="00F54CE3" w:rsidP="001478A6">
      <w:pPr>
        <w:spacing w:line="360" w:lineRule="auto"/>
        <w:contextualSpacing/>
        <w:jc w:val="both"/>
        <w:rPr>
          <w:rFonts w:ascii="Leelawadee" w:hAnsi="Leelawadee" w:cs="Leelawadee"/>
          <w:color w:val="000000" w:themeColor="text1"/>
          <w:w w:val="0"/>
          <w:sz w:val="20"/>
          <w:szCs w:val="20"/>
        </w:rPr>
      </w:pPr>
    </w:p>
    <w:p w14:paraId="00A3D1A3" w14:textId="68DC4AD9" w:rsidR="00F54CE3" w:rsidRPr="001478A6" w:rsidRDefault="00F54CE3" w:rsidP="001478A6">
      <w:pPr>
        <w:spacing w:line="360" w:lineRule="auto"/>
        <w:contextualSpacing/>
        <w:jc w:val="center"/>
        <w:rPr>
          <w:rFonts w:ascii="Leelawadee" w:hAnsi="Leelawadee" w:cs="Leelawadee"/>
          <w:color w:val="000000" w:themeColor="text1"/>
          <w:w w:val="0"/>
          <w:sz w:val="20"/>
          <w:szCs w:val="20"/>
        </w:rPr>
      </w:pPr>
      <w:bookmarkStart w:id="393" w:name="_DV_M436"/>
      <w:bookmarkEnd w:id="393"/>
      <w:r w:rsidRPr="001478A6">
        <w:rPr>
          <w:rFonts w:ascii="Leelawadee" w:hAnsi="Leelawadee" w:cs="Leelawadee"/>
          <w:color w:val="000000" w:themeColor="text1"/>
          <w:w w:val="0"/>
          <w:sz w:val="20"/>
          <w:szCs w:val="20"/>
        </w:rPr>
        <w:t xml:space="preserve">São Paulo, </w:t>
      </w:r>
      <w:r w:rsidR="00D94588">
        <w:rPr>
          <w:rFonts w:ascii="Leelawadee" w:hAnsi="Leelawadee" w:cs="Leelawadee"/>
          <w:color w:val="000000" w:themeColor="text1"/>
          <w:sz w:val="20"/>
          <w:szCs w:val="20"/>
        </w:rPr>
        <w:t>10</w:t>
      </w:r>
      <w:r w:rsidR="00D94588" w:rsidRPr="001478A6">
        <w:rPr>
          <w:rFonts w:ascii="Leelawadee" w:hAnsi="Leelawadee" w:cs="Leelawadee"/>
          <w:color w:val="000000" w:themeColor="text1"/>
          <w:w w:val="0"/>
          <w:sz w:val="20"/>
          <w:szCs w:val="20"/>
        </w:rPr>
        <w:t xml:space="preserve"> </w:t>
      </w:r>
      <w:r w:rsidR="007B6AAA" w:rsidRPr="001478A6">
        <w:rPr>
          <w:rFonts w:ascii="Leelawadee" w:hAnsi="Leelawadee" w:cs="Leelawadee"/>
          <w:color w:val="000000" w:themeColor="text1"/>
          <w:w w:val="0"/>
          <w:sz w:val="20"/>
          <w:szCs w:val="20"/>
        </w:rPr>
        <w:t xml:space="preserve">de </w:t>
      </w:r>
      <w:r w:rsidR="00361DC5">
        <w:rPr>
          <w:rFonts w:ascii="Leelawadee" w:hAnsi="Leelawadee" w:cs="Leelawadee"/>
          <w:color w:val="000000" w:themeColor="text1"/>
          <w:sz w:val="20"/>
          <w:szCs w:val="20"/>
        </w:rPr>
        <w:t>novembro</w:t>
      </w:r>
      <w:r w:rsidR="00361DC5" w:rsidRPr="001478A6">
        <w:rPr>
          <w:rFonts w:ascii="Leelawadee" w:hAnsi="Leelawadee" w:cs="Leelawadee"/>
          <w:color w:val="000000" w:themeColor="text1"/>
          <w:w w:val="0"/>
          <w:sz w:val="20"/>
          <w:szCs w:val="20"/>
        </w:rPr>
        <w:t xml:space="preserve"> </w:t>
      </w:r>
      <w:r w:rsidRPr="001478A6">
        <w:rPr>
          <w:rFonts w:ascii="Leelawadee" w:hAnsi="Leelawadee" w:cs="Leelawadee"/>
          <w:color w:val="000000" w:themeColor="text1"/>
          <w:w w:val="0"/>
          <w:sz w:val="20"/>
          <w:szCs w:val="20"/>
        </w:rPr>
        <w:t xml:space="preserve">de </w:t>
      </w:r>
      <w:r w:rsidR="00361DC5">
        <w:rPr>
          <w:rFonts w:ascii="Leelawadee" w:hAnsi="Leelawadee" w:cs="Leelawadee"/>
          <w:color w:val="000000" w:themeColor="text1"/>
          <w:sz w:val="20"/>
          <w:szCs w:val="20"/>
        </w:rPr>
        <w:t>2020</w:t>
      </w:r>
      <w:r w:rsidR="00361DC5" w:rsidRPr="001478A6">
        <w:rPr>
          <w:rFonts w:ascii="Leelawadee" w:hAnsi="Leelawadee" w:cs="Leelawadee"/>
          <w:color w:val="000000" w:themeColor="text1"/>
          <w:w w:val="0"/>
          <w:sz w:val="20"/>
          <w:szCs w:val="20"/>
        </w:rPr>
        <w:t>.</w:t>
      </w:r>
    </w:p>
    <w:p w14:paraId="27AE0407" w14:textId="77777777" w:rsidR="00F54CE3" w:rsidRPr="001478A6" w:rsidRDefault="00F54CE3" w:rsidP="001478A6">
      <w:pPr>
        <w:spacing w:line="360" w:lineRule="auto"/>
        <w:contextualSpacing/>
        <w:jc w:val="center"/>
        <w:rPr>
          <w:rFonts w:ascii="Leelawadee" w:hAnsi="Leelawadee" w:cs="Leelawadee"/>
          <w:color w:val="000000" w:themeColor="text1"/>
          <w:w w:val="0"/>
          <w:sz w:val="20"/>
          <w:szCs w:val="20"/>
        </w:rPr>
      </w:pPr>
    </w:p>
    <w:p w14:paraId="182CA975" w14:textId="69A8CA08" w:rsidR="00F54CE3" w:rsidRPr="001478A6" w:rsidRDefault="00F54CE3" w:rsidP="001478A6">
      <w:pPr>
        <w:spacing w:line="360" w:lineRule="auto"/>
        <w:contextualSpacing/>
        <w:jc w:val="center"/>
        <w:rPr>
          <w:rFonts w:ascii="Leelawadee" w:hAnsi="Leelawadee" w:cs="Leelawadee"/>
          <w:color w:val="000000" w:themeColor="text1"/>
          <w:w w:val="0"/>
          <w:sz w:val="20"/>
          <w:szCs w:val="20"/>
        </w:rPr>
      </w:pPr>
      <w:r w:rsidRPr="001478A6">
        <w:rPr>
          <w:rFonts w:ascii="Leelawadee" w:hAnsi="Leelawadee" w:cs="Leelawadee"/>
          <w:color w:val="000000" w:themeColor="text1"/>
          <w:w w:val="0"/>
          <w:sz w:val="20"/>
          <w:szCs w:val="20"/>
        </w:rPr>
        <w:t>(O restante da página foi intencionalmente deixado em branco.)</w:t>
      </w:r>
      <w:r w:rsidRPr="001478A6">
        <w:rPr>
          <w:rFonts w:ascii="Leelawadee" w:hAnsi="Leelawadee" w:cs="Leelawadee"/>
          <w:color w:val="000000" w:themeColor="text1"/>
          <w:w w:val="0"/>
          <w:sz w:val="20"/>
          <w:szCs w:val="20"/>
        </w:rPr>
        <w:br w:type="page"/>
      </w:r>
    </w:p>
    <w:p w14:paraId="046D9A04" w14:textId="287D0B5F" w:rsidR="00F54CE3" w:rsidRPr="001478A6" w:rsidRDefault="00F54CE3"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(Página de Assinaturas</w:t>
      </w:r>
      <w:r w:rsidR="00905499" w:rsidRPr="001478A6">
        <w:rPr>
          <w:rFonts w:ascii="Leelawadee" w:hAnsi="Leelawadee" w:cs="Leelawadee"/>
          <w:color w:val="000000" w:themeColor="text1"/>
          <w:sz w:val="20"/>
          <w:szCs w:val="20"/>
        </w:rPr>
        <w:t xml:space="preserve"> 01/02</w:t>
      </w:r>
      <w:r w:rsidRPr="001478A6">
        <w:rPr>
          <w:rFonts w:ascii="Leelawadee" w:hAnsi="Leelawadee" w:cs="Leelawadee"/>
          <w:color w:val="000000" w:themeColor="text1"/>
          <w:sz w:val="20"/>
          <w:szCs w:val="20"/>
        </w:rPr>
        <w:t xml:space="preserve"> do </w:t>
      </w:r>
      <w:r w:rsidRPr="001478A6">
        <w:rPr>
          <w:rFonts w:ascii="Leelawadee" w:hAnsi="Leelawadee" w:cs="Leelawadee"/>
          <w:i/>
          <w:color w:val="000000" w:themeColor="text1"/>
          <w:sz w:val="20"/>
          <w:szCs w:val="20"/>
        </w:rPr>
        <w:t xml:space="preserve">Instrumento Particular de Escritura da </w:t>
      </w:r>
      <w:r w:rsidR="00245299" w:rsidRPr="001478A6">
        <w:rPr>
          <w:rFonts w:ascii="Leelawadee" w:hAnsi="Leelawadee" w:cs="Leelawadee"/>
          <w:i/>
          <w:color w:val="000000" w:themeColor="text1"/>
          <w:sz w:val="20"/>
          <w:szCs w:val="20"/>
        </w:rPr>
        <w:t>4</w:t>
      </w:r>
      <w:r w:rsidRPr="001478A6">
        <w:rPr>
          <w:rFonts w:ascii="Leelawadee" w:hAnsi="Leelawadee" w:cs="Leelawadee"/>
          <w:i/>
          <w:color w:val="000000" w:themeColor="text1"/>
          <w:sz w:val="20"/>
          <w:szCs w:val="20"/>
        </w:rPr>
        <w:t xml:space="preserve">ª Emissão de Debêntures Simples, não Conversíveis em Ações, da Espécie </w:t>
      </w:r>
      <w:r w:rsidR="00BE6052" w:rsidRPr="001478A6">
        <w:rPr>
          <w:rFonts w:ascii="Leelawadee" w:hAnsi="Leelawadee" w:cs="Leelawadee"/>
          <w:i/>
          <w:color w:val="000000" w:themeColor="text1"/>
          <w:sz w:val="20"/>
          <w:szCs w:val="20"/>
        </w:rPr>
        <w:t>Quirografária, a ser Convolada em Espécie com Garantia Real</w:t>
      </w:r>
      <w:r w:rsidRPr="001478A6">
        <w:rPr>
          <w:rFonts w:ascii="Leelawadee" w:hAnsi="Leelawadee" w:cs="Leelawadee"/>
          <w:i/>
          <w:color w:val="000000" w:themeColor="text1"/>
          <w:sz w:val="20"/>
          <w:szCs w:val="20"/>
        </w:rPr>
        <w:t>, em Série</w:t>
      </w:r>
      <w:r w:rsidR="000D6867" w:rsidRPr="001478A6">
        <w:rPr>
          <w:rFonts w:ascii="Leelawadee" w:hAnsi="Leelawadee" w:cs="Leelawadee"/>
          <w:i/>
          <w:color w:val="000000" w:themeColor="text1"/>
          <w:sz w:val="20"/>
          <w:szCs w:val="20"/>
        </w:rPr>
        <w:t xml:space="preserve"> Única</w:t>
      </w:r>
      <w:r w:rsidRPr="001478A6">
        <w:rPr>
          <w:rFonts w:ascii="Leelawadee" w:hAnsi="Leelawadee" w:cs="Leelawadee"/>
          <w:i/>
          <w:color w:val="000000" w:themeColor="text1"/>
          <w:sz w:val="20"/>
          <w:szCs w:val="20"/>
        </w:rPr>
        <w:t xml:space="preserve">, para Colocação Privada, da </w:t>
      </w:r>
      <w:proofErr w:type="spellStart"/>
      <w:r w:rsidR="00475213" w:rsidRPr="001478A6">
        <w:rPr>
          <w:rFonts w:ascii="Leelawadee" w:hAnsi="Leelawadee" w:cs="Leelawadee"/>
          <w:i/>
          <w:color w:val="000000" w:themeColor="text1"/>
          <w:sz w:val="20"/>
          <w:szCs w:val="20"/>
        </w:rPr>
        <w:t>Superfrio</w:t>
      </w:r>
      <w:proofErr w:type="spellEnd"/>
      <w:r w:rsidR="00475213" w:rsidRPr="001478A6">
        <w:rPr>
          <w:rFonts w:ascii="Leelawadee" w:hAnsi="Leelawadee" w:cs="Leelawadee"/>
          <w:i/>
          <w:color w:val="000000" w:themeColor="text1"/>
          <w:sz w:val="20"/>
          <w:szCs w:val="20"/>
        </w:rPr>
        <w:t xml:space="preserve"> Armazéns Gerais S.A.</w:t>
      </w:r>
      <w:r w:rsidRPr="001478A6">
        <w:rPr>
          <w:rFonts w:ascii="Leelawadee" w:hAnsi="Leelawadee" w:cs="Leelawadee"/>
          <w:color w:val="000000" w:themeColor="text1"/>
          <w:sz w:val="20"/>
          <w:szCs w:val="20"/>
        </w:rPr>
        <w:t>)</w:t>
      </w:r>
    </w:p>
    <w:p w14:paraId="3271C91E" w14:textId="77777777" w:rsidR="00F54CE3" w:rsidRPr="001478A6" w:rsidRDefault="00F54CE3" w:rsidP="001478A6">
      <w:pPr>
        <w:spacing w:line="360" w:lineRule="auto"/>
        <w:contextualSpacing/>
        <w:jc w:val="center"/>
        <w:rPr>
          <w:rFonts w:ascii="Leelawadee" w:hAnsi="Leelawadee" w:cs="Leelawadee"/>
          <w:color w:val="000000" w:themeColor="text1"/>
          <w:w w:val="0"/>
          <w:sz w:val="20"/>
          <w:szCs w:val="20"/>
        </w:rPr>
      </w:pPr>
    </w:p>
    <w:p w14:paraId="523D55A5" w14:textId="77777777" w:rsidR="00F54CE3" w:rsidRPr="001478A6" w:rsidRDefault="00F54CE3" w:rsidP="001478A6">
      <w:pPr>
        <w:spacing w:line="360" w:lineRule="auto"/>
        <w:contextualSpacing/>
        <w:jc w:val="center"/>
        <w:rPr>
          <w:rFonts w:ascii="Leelawadee" w:hAnsi="Leelawadee" w:cs="Leelawadee"/>
          <w:color w:val="000000" w:themeColor="text1"/>
          <w:w w:val="0"/>
          <w:sz w:val="20"/>
          <w:szCs w:val="20"/>
        </w:rPr>
      </w:pPr>
    </w:p>
    <w:p w14:paraId="2ADD61AF" w14:textId="77777777" w:rsidR="00475213" w:rsidRPr="001478A6" w:rsidRDefault="00475213" w:rsidP="001478A6">
      <w:pPr>
        <w:spacing w:line="360" w:lineRule="auto"/>
        <w:contextualSpacing/>
        <w:jc w:val="center"/>
        <w:rPr>
          <w:rFonts w:ascii="Leelawadee" w:hAnsi="Leelawadee" w:cs="Leelawadee"/>
          <w:color w:val="000000" w:themeColor="text1"/>
          <w:w w:val="0"/>
          <w:sz w:val="20"/>
          <w:szCs w:val="20"/>
        </w:rPr>
      </w:pPr>
    </w:p>
    <w:p w14:paraId="6AB44B90" w14:textId="77777777" w:rsidR="00475213" w:rsidRPr="001478A6" w:rsidRDefault="00475213" w:rsidP="001478A6">
      <w:pPr>
        <w:spacing w:line="360" w:lineRule="auto"/>
        <w:contextualSpacing/>
        <w:jc w:val="center"/>
        <w:rPr>
          <w:rFonts w:ascii="Leelawadee" w:hAnsi="Leelawadee" w:cs="Leelawadee"/>
          <w:color w:val="000000" w:themeColor="text1"/>
          <w:w w:val="0"/>
          <w:sz w:val="20"/>
          <w:szCs w:val="20"/>
        </w:rPr>
      </w:pPr>
    </w:p>
    <w:p w14:paraId="09F93FEF" w14:textId="77777777" w:rsidR="00475213" w:rsidRPr="001478A6" w:rsidRDefault="00475213" w:rsidP="001478A6">
      <w:pPr>
        <w:spacing w:line="360" w:lineRule="auto"/>
        <w:contextualSpacing/>
        <w:jc w:val="center"/>
        <w:rPr>
          <w:rFonts w:ascii="Leelawadee" w:hAnsi="Leelawadee" w:cs="Leelawadee"/>
          <w:color w:val="000000" w:themeColor="text1"/>
          <w:w w:val="0"/>
          <w:sz w:val="20"/>
          <w:szCs w:val="20"/>
        </w:rPr>
      </w:pPr>
    </w:p>
    <w:tbl>
      <w:tblPr>
        <w:tblW w:w="0" w:type="auto"/>
        <w:tblBorders>
          <w:top w:val="single" w:sz="4" w:space="0" w:color="auto"/>
        </w:tblBorders>
        <w:tblLook w:val="04A0" w:firstRow="1" w:lastRow="0" w:firstColumn="1" w:lastColumn="0" w:noHBand="0" w:noVBand="1"/>
      </w:tblPr>
      <w:tblGrid>
        <w:gridCol w:w="4873"/>
        <w:gridCol w:w="4874"/>
      </w:tblGrid>
      <w:tr w:rsidR="00475213" w:rsidRPr="001478A6" w14:paraId="7CB73229" w14:textId="77777777" w:rsidTr="00DE5094">
        <w:tc>
          <w:tcPr>
            <w:tcW w:w="9889" w:type="dxa"/>
            <w:gridSpan w:val="2"/>
          </w:tcPr>
          <w:p w14:paraId="0267F321" w14:textId="77777777" w:rsidR="00475213" w:rsidRPr="001478A6" w:rsidRDefault="00475213" w:rsidP="001478A6">
            <w:pPr>
              <w:widowControl w:val="0"/>
              <w:tabs>
                <w:tab w:val="left" w:pos="8647"/>
              </w:tabs>
              <w:spacing w:line="360" w:lineRule="auto"/>
              <w:jc w:val="center"/>
              <w:rPr>
                <w:rFonts w:ascii="Leelawadee" w:hAnsi="Leelawadee" w:cs="Leelawadee"/>
                <w:sz w:val="20"/>
                <w:szCs w:val="20"/>
                <w:lang w:eastAsia="en-US"/>
              </w:rPr>
            </w:pPr>
            <w:r w:rsidRPr="001478A6">
              <w:rPr>
                <w:rFonts w:ascii="Leelawadee" w:hAnsi="Leelawadee" w:cs="Leelawadee"/>
                <w:b/>
                <w:sz w:val="20"/>
                <w:szCs w:val="20"/>
                <w:lang w:eastAsia="en-US"/>
              </w:rPr>
              <w:t>SUPERFRIO ARMAZÉNS GERAIS S.A.</w:t>
            </w:r>
          </w:p>
          <w:p w14:paraId="68E6E39F" w14:textId="7E61E70F" w:rsidR="00475213" w:rsidRPr="001478A6" w:rsidRDefault="00475213" w:rsidP="001478A6">
            <w:pPr>
              <w:widowControl w:val="0"/>
              <w:tabs>
                <w:tab w:val="left" w:pos="8647"/>
              </w:tabs>
              <w:spacing w:line="360" w:lineRule="auto"/>
              <w:jc w:val="center"/>
              <w:rPr>
                <w:rFonts w:ascii="Leelawadee" w:hAnsi="Leelawadee" w:cs="Leelawadee"/>
                <w:i/>
                <w:sz w:val="20"/>
                <w:szCs w:val="20"/>
                <w:lang w:eastAsia="en-US"/>
              </w:rPr>
            </w:pPr>
            <w:r w:rsidRPr="001478A6">
              <w:rPr>
                <w:rFonts w:ascii="Leelawadee" w:hAnsi="Leelawadee" w:cs="Leelawadee"/>
                <w:i/>
                <w:sz w:val="20"/>
                <w:szCs w:val="20"/>
                <w:lang w:eastAsia="en-US"/>
              </w:rPr>
              <w:t>Emissora</w:t>
            </w:r>
          </w:p>
        </w:tc>
      </w:tr>
      <w:tr w:rsidR="00475213" w:rsidRPr="001478A6" w14:paraId="50B2B37C" w14:textId="77777777" w:rsidTr="00DE5094">
        <w:tc>
          <w:tcPr>
            <w:tcW w:w="4944" w:type="dxa"/>
          </w:tcPr>
          <w:p w14:paraId="1B0C5937" w14:textId="77777777" w:rsidR="00475213" w:rsidRPr="001478A6" w:rsidRDefault="00475213" w:rsidP="001478A6">
            <w:pPr>
              <w:widowControl w:val="0"/>
              <w:tabs>
                <w:tab w:val="left" w:pos="8647"/>
              </w:tabs>
              <w:spacing w:line="360" w:lineRule="auto"/>
              <w:rPr>
                <w:rFonts w:ascii="Leelawadee" w:hAnsi="Leelawadee" w:cs="Leelawadee"/>
                <w:sz w:val="20"/>
                <w:szCs w:val="20"/>
                <w:lang w:eastAsia="en-US"/>
              </w:rPr>
            </w:pPr>
            <w:r w:rsidRPr="001478A6">
              <w:rPr>
                <w:rFonts w:ascii="Leelawadee" w:hAnsi="Leelawadee" w:cs="Leelawadee"/>
                <w:sz w:val="20"/>
                <w:szCs w:val="20"/>
                <w:lang w:eastAsia="en-US"/>
              </w:rPr>
              <w:t>Nome:</w:t>
            </w:r>
          </w:p>
        </w:tc>
        <w:tc>
          <w:tcPr>
            <w:tcW w:w="4945" w:type="dxa"/>
          </w:tcPr>
          <w:p w14:paraId="43C75272" w14:textId="77777777" w:rsidR="00475213" w:rsidRPr="001478A6" w:rsidRDefault="00475213" w:rsidP="001478A6">
            <w:pPr>
              <w:widowControl w:val="0"/>
              <w:tabs>
                <w:tab w:val="left" w:pos="8647"/>
              </w:tabs>
              <w:spacing w:line="360" w:lineRule="auto"/>
              <w:rPr>
                <w:rFonts w:ascii="Leelawadee" w:hAnsi="Leelawadee" w:cs="Leelawadee"/>
                <w:sz w:val="20"/>
                <w:szCs w:val="20"/>
                <w:lang w:eastAsia="en-US"/>
              </w:rPr>
            </w:pPr>
            <w:r w:rsidRPr="001478A6">
              <w:rPr>
                <w:rFonts w:ascii="Leelawadee" w:hAnsi="Leelawadee" w:cs="Leelawadee"/>
                <w:sz w:val="20"/>
                <w:szCs w:val="20"/>
                <w:lang w:eastAsia="en-US"/>
              </w:rPr>
              <w:t>Nome:</w:t>
            </w:r>
          </w:p>
        </w:tc>
      </w:tr>
      <w:tr w:rsidR="00475213" w:rsidRPr="001478A6" w14:paraId="49048242" w14:textId="77777777" w:rsidTr="00DE5094">
        <w:tc>
          <w:tcPr>
            <w:tcW w:w="4944" w:type="dxa"/>
          </w:tcPr>
          <w:p w14:paraId="729C6E3E" w14:textId="77777777" w:rsidR="00475213" w:rsidRPr="001478A6" w:rsidRDefault="00475213" w:rsidP="001478A6">
            <w:pPr>
              <w:widowControl w:val="0"/>
              <w:tabs>
                <w:tab w:val="left" w:pos="8647"/>
              </w:tabs>
              <w:spacing w:line="360" w:lineRule="auto"/>
              <w:rPr>
                <w:rFonts w:ascii="Leelawadee" w:hAnsi="Leelawadee" w:cs="Leelawadee"/>
                <w:sz w:val="20"/>
                <w:szCs w:val="20"/>
                <w:lang w:eastAsia="en-US"/>
              </w:rPr>
            </w:pPr>
            <w:r w:rsidRPr="001478A6">
              <w:rPr>
                <w:rFonts w:ascii="Leelawadee" w:hAnsi="Leelawadee" w:cs="Leelawadee"/>
                <w:sz w:val="20"/>
                <w:szCs w:val="20"/>
                <w:lang w:eastAsia="en-US"/>
              </w:rPr>
              <w:t>Cargo:</w:t>
            </w:r>
          </w:p>
        </w:tc>
        <w:tc>
          <w:tcPr>
            <w:tcW w:w="4945" w:type="dxa"/>
          </w:tcPr>
          <w:p w14:paraId="763E2453" w14:textId="77777777" w:rsidR="00475213" w:rsidRPr="001478A6" w:rsidRDefault="00475213" w:rsidP="001478A6">
            <w:pPr>
              <w:widowControl w:val="0"/>
              <w:tabs>
                <w:tab w:val="left" w:pos="8647"/>
              </w:tabs>
              <w:spacing w:line="360" w:lineRule="auto"/>
              <w:rPr>
                <w:rFonts w:ascii="Leelawadee" w:hAnsi="Leelawadee" w:cs="Leelawadee"/>
                <w:sz w:val="20"/>
                <w:szCs w:val="20"/>
                <w:lang w:eastAsia="en-US"/>
              </w:rPr>
            </w:pPr>
            <w:r w:rsidRPr="001478A6">
              <w:rPr>
                <w:rFonts w:ascii="Leelawadee" w:hAnsi="Leelawadee" w:cs="Leelawadee"/>
                <w:sz w:val="20"/>
                <w:szCs w:val="20"/>
                <w:lang w:eastAsia="en-US"/>
              </w:rPr>
              <w:t>Cargo:</w:t>
            </w:r>
          </w:p>
        </w:tc>
      </w:tr>
    </w:tbl>
    <w:p w14:paraId="7400043A" w14:textId="39FE07B0" w:rsidR="00F54CE3" w:rsidRPr="001478A6" w:rsidRDefault="00F54CE3" w:rsidP="001478A6">
      <w:pPr>
        <w:spacing w:line="360" w:lineRule="auto"/>
        <w:contextualSpacing/>
        <w:jc w:val="both"/>
        <w:rPr>
          <w:rFonts w:ascii="Leelawadee" w:hAnsi="Leelawadee" w:cs="Leelawadee"/>
          <w:color w:val="000000" w:themeColor="text1"/>
          <w:sz w:val="20"/>
          <w:szCs w:val="20"/>
        </w:rPr>
      </w:pPr>
    </w:p>
    <w:p w14:paraId="6179CF44" w14:textId="191145DD" w:rsidR="00905499" w:rsidRPr="001478A6" w:rsidRDefault="00905499" w:rsidP="001478A6">
      <w:pPr>
        <w:spacing w:line="360" w:lineRule="auto"/>
        <w:contextualSpacing/>
        <w:jc w:val="both"/>
        <w:rPr>
          <w:rFonts w:ascii="Leelawadee" w:hAnsi="Leelawadee" w:cs="Leelawadee"/>
          <w:color w:val="000000" w:themeColor="text1"/>
          <w:sz w:val="20"/>
          <w:szCs w:val="20"/>
        </w:rPr>
      </w:pPr>
    </w:p>
    <w:p w14:paraId="46B1E0D0" w14:textId="310A67E0" w:rsidR="00905499" w:rsidRPr="001478A6" w:rsidRDefault="00905499" w:rsidP="00AC4244">
      <w:pPr>
        <w:autoSpaceDE/>
        <w:autoSpaceDN/>
        <w:adjustRightInd/>
        <w:spacing w:line="360" w:lineRule="auto"/>
        <w:rPr>
          <w:rFonts w:ascii="Leelawadee" w:hAnsi="Leelawadee" w:cs="Leelawadee"/>
          <w:color w:val="000000" w:themeColor="text1"/>
          <w:sz w:val="20"/>
          <w:szCs w:val="20"/>
        </w:rPr>
      </w:pPr>
      <w:r w:rsidRPr="001478A6">
        <w:rPr>
          <w:rFonts w:ascii="Leelawadee" w:hAnsi="Leelawadee" w:cs="Leelawadee"/>
          <w:color w:val="000000" w:themeColor="text1"/>
          <w:sz w:val="20"/>
          <w:szCs w:val="20"/>
        </w:rPr>
        <w:br w:type="page"/>
      </w:r>
    </w:p>
    <w:p w14:paraId="773FCDD2" w14:textId="38643CCD" w:rsidR="00905499" w:rsidRPr="001478A6" w:rsidRDefault="00905499"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 xml:space="preserve">(Página de Assinaturas 02/02 do </w:t>
      </w:r>
      <w:r w:rsidRPr="001478A6">
        <w:rPr>
          <w:rFonts w:ascii="Leelawadee" w:hAnsi="Leelawadee" w:cs="Leelawadee"/>
          <w:i/>
          <w:color w:val="000000" w:themeColor="text1"/>
          <w:sz w:val="20"/>
          <w:szCs w:val="20"/>
        </w:rPr>
        <w:t xml:space="preserve">Instrumento Particular de Escritura da </w:t>
      </w:r>
      <w:r w:rsidR="00245299" w:rsidRPr="001478A6">
        <w:rPr>
          <w:rFonts w:ascii="Leelawadee" w:hAnsi="Leelawadee" w:cs="Leelawadee"/>
          <w:i/>
          <w:color w:val="000000" w:themeColor="text1"/>
          <w:sz w:val="20"/>
          <w:szCs w:val="20"/>
        </w:rPr>
        <w:t>4</w:t>
      </w:r>
      <w:r w:rsidRPr="001478A6">
        <w:rPr>
          <w:rFonts w:ascii="Leelawadee" w:hAnsi="Leelawadee" w:cs="Leelawadee"/>
          <w:i/>
          <w:color w:val="000000" w:themeColor="text1"/>
          <w:sz w:val="20"/>
          <w:szCs w:val="20"/>
        </w:rPr>
        <w:t xml:space="preserve">ª Emissão de Debêntures Simples, não Conversíveis em Ações, da Espécie </w:t>
      </w:r>
      <w:r w:rsidR="00BE6052" w:rsidRPr="001478A6">
        <w:rPr>
          <w:rFonts w:ascii="Leelawadee" w:hAnsi="Leelawadee" w:cs="Leelawadee"/>
          <w:i/>
          <w:color w:val="000000" w:themeColor="text1"/>
          <w:sz w:val="20"/>
          <w:szCs w:val="20"/>
        </w:rPr>
        <w:t>Quirografária, a ser Convolada em Espécie com Garantia Real</w:t>
      </w:r>
      <w:r w:rsidRPr="001478A6">
        <w:rPr>
          <w:rFonts w:ascii="Leelawadee" w:hAnsi="Leelawadee" w:cs="Leelawadee"/>
          <w:i/>
          <w:color w:val="000000" w:themeColor="text1"/>
          <w:sz w:val="20"/>
          <w:szCs w:val="20"/>
        </w:rPr>
        <w:t xml:space="preserve">, em Série Única, para Colocação Privada, da </w:t>
      </w:r>
      <w:proofErr w:type="spellStart"/>
      <w:r w:rsidRPr="001478A6">
        <w:rPr>
          <w:rFonts w:ascii="Leelawadee" w:hAnsi="Leelawadee" w:cs="Leelawadee"/>
          <w:i/>
          <w:color w:val="000000" w:themeColor="text1"/>
          <w:sz w:val="20"/>
          <w:szCs w:val="20"/>
        </w:rPr>
        <w:t>Superfrio</w:t>
      </w:r>
      <w:proofErr w:type="spellEnd"/>
      <w:r w:rsidRPr="001478A6">
        <w:rPr>
          <w:rFonts w:ascii="Leelawadee" w:hAnsi="Leelawadee" w:cs="Leelawadee"/>
          <w:i/>
          <w:color w:val="000000" w:themeColor="text1"/>
          <w:sz w:val="20"/>
          <w:szCs w:val="20"/>
        </w:rPr>
        <w:t xml:space="preserve"> Armazéns Gerais S.A.</w:t>
      </w:r>
      <w:r w:rsidRPr="001478A6">
        <w:rPr>
          <w:rFonts w:ascii="Leelawadee" w:hAnsi="Leelawadee" w:cs="Leelawadee"/>
          <w:color w:val="000000" w:themeColor="text1"/>
          <w:sz w:val="20"/>
          <w:szCs w:val="20"/>
        </w:rPr>
        <w:t>)</w:t>
      </w:r>
    </w:p>
    <w:p w14:paraId="3A1660A2" w14:textId="2B30ED0E" w:rsidR="00475213" w:rsidRPr="001478A6" w:rsidRDefault="00475213" w:rsidP="001478A6">
      <w:pPr>
        <w:spacing w:line="360" w:lineRule="auto"/>
        <w:contextualSpacing/>
        <w:jc w:val="both"/>
        <w:rPr>
          <w:rFonts w:ascii="Leelawadee" w:hAnsi="Leelawadee" w:cs="Leelawadee"/>
          <w:color w:val="000000" w:themeColor="text1"/>
          <w:sz w:val="20"/>
          <w:szCs w:val="20"/>
        </w:rPr>
      </w:pPr>
    </w:p>
    <w:p w14:paraId="0F0304CF" w14:textId="77777777" w:rsidR="00905499" w:rsidRPr="001478A6" w:rsidRDefault="00905499" w:rsidP="001478A6">
      <w:pPr>
        <w:spacing w:line="360" w:lineRule="auto"/>
        <w:contextualSpacing/>
        <w:jc w:val="both"/>
        <w:rPr>
          <w:rFonts w:ascii="Leelawadee" w:hAnsi="Leelawadee" w:cs="Leelawadee"/>
          <w:color w:val="000000" w:themeColor="text1"/>
          <w:sz w:val="20"/>
          <w:szCs w:val="20"/>
        </w:rPr>
      </w:pPr>
    </w:p>
    <w:p w14:paraId="21C3CFD8" w14:textId="77777777" w:rsidR="00475213" w:rsidRPr="001478A6" w:rsidRDefault="00475213" w:rsidP="001478A6">
      <w:pPr>
        <w:spacing w:line="360" w:lineRule="auto"/>
        <w:contextualSpacing/>
        <w:jc w:val="both"/>
        <w:rPr>
          <w:rFonts w:ascii="Leelawadee" w:hAnsi="Leelawadee" w:cs="Leelawadee"/>
          <w:color w:val="000000" w:themeColor="text1"/>
          <w:sz w:val="20"/>
          <w:szCs w:val="20"/>
        </w:rPr>
      </w:pPr>
    </w:p>
    <w:p w14:paraId="0785F229" w14:textId="77777777" w:rsidR="00475213" w:rsidRPr="001478A6" w:rsidRDefault="00475213" w:rsidP="001478A6">
      <w:pPr>
        <w:spacing w:line="360" w:lineRule="auto"/>
        <w:contextualSpacing/>
        <w:jc w:val="both"/>
        <w:rPr>
          <w:rFonts w:ascii="Leelawadee" w:hAnsi="Leelawadee" w:cs="Leelawadee"/>
          <w:color w:val="000000" w:themeColor="text1"/>
          <w:sz w:val="20"/>
          <w:szCs w:val="20"/>
        </w:rPr>
      </w:pPr>
    </w:p>
    <w:p w14:paraId="38A7B110" w14:textId="77777777" w:rsidR="00475213" w:rsidRPr="001478A6" w:rsidRDefault="00475213" w:rsidP="001478A6">
      <w:pPr>
        <w:spacing w:line="360" w:lineRule="auto"/>
        <w:contextualSpacing/>
        <w:jc w:val="both"/>
        <w:rPr>
          <w:rFonts w:ascii="Leelawadee" w:hAnsi="Leelawadee" w:cs="Leelawadee"/>
          <w:color w:val="000000" w:themeColor="text1"/>
          <w:sz w:val="20"/>
          <w:szCs w:val="20"/>
        </w:rPr>
      </w:pPr>
    </w:p>
    <w:tbl>
      <w:tblPr>
        <w:tblW w:w="0" w:type="auto"/>
        <w:tblBorders>
          <w:top w:val="single" w:sz="4" w:space="0" w:color="auto"/>
        </w:tblBorders>
        <w:tblLook w:val="04A0" w:firstRow="1" w:lastRow="0" w:firstColumn="1" w:lastColumn="0" w:noHBand="0" w:noVBand="1"/>
      </w:tblPr>
      <w:tblGrid>
        <w:gridCol w:w="4874"/>
        <w:gridCol w:w="4873"/>
      </w:tblGrid>
      <w:tr w:rsidR="00475213" w:rsidRPr="001478A6" w14:paraId="37998D97" w14:textId="77777777" w:rsidTr="00DE5094">
        <w:tc>
          <w:tcPr>
            <w:tcW w:w="9889" w:type="dxa"/>
            <w:gridSpan w:val="2"/>
          </w:tcPr>
          <w:p w14:paraId="4D05EC6D" w14:textId="641E8599" w:rsidR="00475213" w:rsidRPr="001478A6" w:rsidRDefault="00905499" w:rsidP="001478A6">
            <w:pPr>
              <w:widowControl w:val="0"/>
              <w:tabs>
                <w:tab w:val="left" w:pos="8647"/>
              </w:tabs>
              <w:spacing w:line="360" w:lineRule="auto"/>
              <w:jc w:val="center"/>
              <w:rPr>
                <w:rFonts w:ascii="Leelawadee" w:hAnsi="Leelawadee" w:cs="Leelawadee"/>
                <w:sz w:val="20"/>
                <w:szCs w:val="20"/>
                <w:lang w:eastAsia="en-US"/>
              </w:rPr>
            </w:pPr>
            <w:r w:rsidRPr="001478A6">
              <w:rPr>
                <w:rFonts w:ascii="Leelawadee" w:hAnsi="Leelawadee" w:cs="Leelawadee"/>
                <w:b/>
                <w:color w:val="000000" w:themeColor="text1"/>
                <w:sz w:val="20"/>
                <w:szCs w:val="20"/>
              </w:rPr>
              <w:t>ISEC SECURITIZADORA S.A.</w:t>
            </w:r>
          </w:p>
          <w:p w14:paraId="774BF241" w14:textId="01F82636" w:rsidR="00475213" w:rsidRPr="001478A6" w:rsidRDefault="00475213" w:rsidP="001478A6">
            <w:pPr>
              <w:widowControl w:val="0"/>
              <w:tabs>
                <w:tab w:val="left" w:pos="8647"/>
              </w:tabs>
              <w:spacing w:line="360" w:lineRule="auto"/>
              <w:jc w:val="center"/>
              <w:rPr>
                <w:rFonts w:ascii="Leelawadee" w:hAnsi="Leelawadee" w:cs="Leelawadee"/>
                <w:i/>
                <w:sz w:val="20"/>
                <w:szCs w:val="20"/>
                <w:lang w:eastAsia="en-US"/>
              </w:rPr>
            </w:pPr>
            <w:r w:rsidRPr="001478A6">
              <w:rPr>
                <w:rFonts w:ascii="Leelawadee" w:hAnsi="Leelawadee" w:cs="Leelawadee"/>
                <w:i/>
                <w:sz w:val="20"/>
                <w:szCs w:val="20"/>
                <w:lang w:eastAsia="en-US"/>
              </w:rPr>
              <w:t>Debenturista</w:t>
            </w:r>
          </w:p>
        </w:tc>
      </w:tr>
      <w:tr w:rsidR="00475213" w:rsidRPr="001478A6" w14:paraId="007C8D9C" w14:textId="77777777" w:rsidTr="00DE5094">
        <w:tc>
          <w:tcPr>
            <w:tcW w:w="4944" w:type="dxa"/>
          </w:tcPr>
          <w:p w14:paraId="18D9BBF0" w14:textId="77777777" w:rsidR="00475213" w:rsidRPr="001478A6" w:rsidRDefault="00475213" w:rsidP="001478A6">
            <w:pPr>
              <w:widowControl w:val="0"/>
              <w:tabs>
                <w:tab w:val="left" w:pos="8647"/>
              </w:tabs>
              <w:spacing w:line="360" w:lineRule="auto"/>
              <w:rPr>
                <w:rFonts w:ascii="Leelawadee" w:hAnsi="Leelawadee" w:cs="Leelawadee"/>
                <w:sz w:val="20"/>
                <w:szCs w:val="20"/>
                <w:lang w:eastAsia="en-US"/>
              </w:rPr>
            </w:pPr>
            <w:r w:rsidRPr="001478A6">
              <w:rPr>
                <w:rFonts w:ascii="Leelawadee" w:hAnsi="Leelawadee" w:cs="Leelawadee"/>
                <w:sz w:val="20"/>
                <w:szCs w:val="20"/>
                <w:lang w:eastAsia="en-US"/>
              </w:rPr>
              <w:t>Nome:</w:t>
            </w:r>
          </w:p>
        </w:tc>
        <w:tc>
          <w:tcPr>
            <w:tcW w:w="4945" w:type="dxa"/>
          </w:tcPr>
          <w:p w14:paraId="740BB71B" w14:textId="77777777" w:rsidR="00475213" w:rsidRPr="001478A6" w:rsidRDefault="00475213" w:rsidP="001478A6">
            <w:pPr>
              <w:widowControl w:val="0"/>
              <w:tabs>
                <w:tab w:val="left" w:pos="8647"/>
              </w:tabs>
              <w:spacing w:line="360" w:lineRule="auto"/>
              <w:rPr>
                <w:rFonts w:ascii="Leelawadee" w:hAnsi="Leelawadee" w:cs="Leelawadee"/>
                <w:sz w:val="20"/>
                <w:szCs w:val="20"/>
                <w:lang w:eastAsia="en-US"/>
              </w:rPr>
            </w:pPr>
            <w:r w:rsidRPr="001478A6">
              <w:rPr>
                <w:rFonts w:ascii="Leelawadee" w:hAnsi="Leelawadee" w:cs="Leelawadee"/>
                <w:sz w:val="20"/>
                <w:szCs w:val="20"/>
                <w:lang w:eastAsia="en-US"/>
              </w:rPr>
              <w:t>Nome:</w:t>
            </w:r>
          </w:p>
        </w:tc>
      </w:tr>
      <w:tr w:rsidR="00475213" w:rsidRPr="001478A6" w14:paraId="1E113DDC" w14:textId="77777777" w:rsidTr="00DE5094">
        <w:tc>
          <w:tcPr>
            <w:tcW w:w="4944" w:type="dxa"/>
          </w:tcPr>
          <w:p w14:paraId="45514475" w14:textId="77777777" w:rsidR="00475213" w:rsidRPr="001478A6" w:rsidRDefault="00475213" w:rsidP="001478A6">
            <w:pPr>
              <w:widowControl w:val="0"/>
              <w:tabs>
                <w:tab w:val="left" w:pos="8647"/>
              </w:tabs>
              <w:spacing w:line="360" w:lineRule="auto"/>
              <w:rPr>
                <w:rFonts w:ascii="Leelawadee" w:hAnsi="Leelawadee" w:cs="Leelawadee"/>
                <w:sz w:val="20"/>
                <w:szCs w:val="20"/>
                <w:lang w:eastAsia="en-US"/>
              </w:rPr>
            </w:pPr>
            <w:r w:rsidRPr="001478A6">
              <w:rPr>
                <w:rFonts w:ascii="Leelawadee" w:hAnsi="Leelawadee" w:cs="Leelawadee"/>
                <w:sz w:val="20"/>
                <w:szCs w:val="20"/>
                <w:lang w:eastAsia="en-US"/>
              </w:rPr>
              <w:t>Cargo:</w:t>
            </w:r>
          </w:p>
        </w:tc>
        <w:tc>
          <w:tcPr>
            <w:tcW w:w="4945" w:type="dxa"/>
          </w:tcPr>
          <w:p w14:paraId="59BC0B7A" w14:textId="77777777" w:rsidR="00475213" w:rsidRPr="001478A6" w:rsidRDefault="00475213" w:rsidP="001478A6">
            <w:pPr>
              <w:widowControl w:val="0"/>
              <w:tabs>
                <w:tab w:val="left" w:pos="8647"/>
              </w:tabs>
              <w:spacing w:line="360" w:lineRule="auto"/>
              <w:rPr>
                <w:rFonts w:ascii="Leelawadee" w:hAnsi="Leelawadee" w:cs="Leelawadee"/>
                <w:sz w:val="20"/>
                <w:szCs w:val="20"/>
                <w:lang w:eastAsia="en-US"/>
              </w:rPr>
            </w:pPr>
            <w:r w:rsidRPr="001478A6">
              <w:rPr>
                <w:rFonts w:ascii="Leelawadee" w:hAnsi="Leelawadee" w:cs="Leelawadee"/>
                <w:sz w:val="20"/>
                <w:szCs w:val="20"/>
                <w:lang w:eastAsia="en-US"/>
              </w:rPr>
              <w:t>Cargo:</w:t>
            </w:r>
          </w:p>
        </w:tc>
      </w:tr>
    </w:tbl>
    <w:p w14:paraId="3FAF24E7" w14:textId="77777777" w:rsidR="00F54CE3" w:rsidRPr="001478A6" w:rsidRDefault="00F54CE3" w:rsidP="001478A6">
      <w:pPr>
        <w:spacing w:line="360" w:lineRule="auto"/>
        <w:contextualSpacing/>
        <w:jc w:val="both"/>
        <w:rPr>
          <w:rFonts w:ascii="Leelawadee" w:hAnsi="Leelawadee" w:cs="Leelawadee"/>
          <w:color w:val="000000" w:themeColor="text1"/>
          <w:sz w:val="20"/>
          <w:szCs w:val="20"/>
        </w:rPr>
      </w:pPr>
    </w:p>
    <w:p w14:paraId="14408610" w14:textId="77777777" w:rsidR="00475213" w:rsidRPr="001478A6" w:rsidRDefault="00475213" w:rsidP="001478A6">
      <w:pPr>
        <w:spacing w:line="360" w:lineRule="auto"/>
        <w:contextualSpacing/>
        <w:jc w:val="both"/>
        <w:rPr>
          <w:rFonts w:ascii="Leelawadee" w:hAnsi="Leelawadee" w:cs="Leelawadee"/>
          <w:color w:val="000000" w:themeColor="text1"/>
          <w:sz w:val="20"/>
          <w:szCs w:val="20"/>
        </w:rPr>
      </w:pPr>
    </w:p>
    <w:p w14:paraId="0A63BFB9" w14:textId="77777777" w:rsidR="00475213" w:rsidRPr="001478A6" w:rsidRDefault="00475213" w:rsidP="001478A6">
      <w:pPr>
        <w:spacing w:line="360" w:lineRule="auto"/>
        <w:contextualSpacing/>
        <w:jc w:val="both"/>
        <w:rPr>
          <w:rFonts w:ascii="Leelawadee" w:hAnsi="Leelawadee" w:cs="Leelawadee"/>
          <w:color w:val="000000" w:themeColor="text1"/>
          <w:sz w:val="20"/>
          <w:szCs w:val="20"/>
        </w:rPr>
      </w:pPr>
    </w:p>
    <w:p w14:paraId="203D0C07" w14:textId="77777777" w:rsidR="00F54CE3" w:rsidRPr="001478A6" w:rsidRDefault="00F54CE3" w:rsidP="001478A6">
      <w:pPr>
        <w:spacing w:line="360" w:lineRule="auto"/>
        <w:contextualSpacing/>
        <w:jc w:val="both"/>
        <w:rPr>
          <w:rFonts w:ascii="Leelawadee" w:hAnsi="Leelawadee" w:cs="Leelawadee"/>
          <w:color w:val="000000" w:themeColor="text1"/>
          <w:sz w:val="20"/>
          <w:szCs w:val="20"/>
          <w:u w:val="single"/>
        </w:rPr>
      </w:pPr>
      <w:bookmarkStart w:id="394" w:name="_DV_M446"/>
      <w:bookmarkEnd w:id="394"/>
    </w:p>
    <w:p w14:paraId="61031A98" w14:textId="77777777" w:rsidR="00F54CE3" w:rsidRPr="001478A6" w:rsidRDefault="00F54CE3" w:rsidP="001478A6">
      <w:pPr>
        <w:spacing w:line="360" w:lineRule="auto"/>
        <w:contextualSpacing/>
        <w:jc w:val="both"/>
        <w:rPr>
          <w:rFonts w:ascii="Leelawadee" w:hAnsi="Leelawadee" w:cs="Leelawadee"/>
          <w:b/>
          <w:color w:val="000000" w:themeColor="text1"/>
          <w:sz w:val="20"/>
          <w:szCs w:val="20"/>
        </w:rPr>
      </w:pPr>
      <w:r w:rsidRPr="001478A6">
        <w:rPr>
          <w:rFonts w:ascii="Leelawadee" w:hAnsi="Leelawadee" w:cs="Leelawadee"/>
          <w:b/>
          <w:color w:val="000000" w:themeColor="text1"/>
          <w:sz w:val="20"/>
          <w:szCs w:val="20"/>
        </w:rPr>
        <w:t>TESTEMUNHAS:</w:t>
      </w:r>
    </w:p>
    <w:p w14:paraId="4F201FF2" w14:textId="77777777" w:rsidR="00F54CE3" w:rsidRPr="001478A6" w:rsidRDefault="00F54CE3" w:rsidP="001478A6">
      <w:pPr>
        <w:spacing w:line="360" w:lineRule="auto"/>
        <w:contextualSpacing/>
        <w:jc w:val="both"/>
        <w:rPr>
          <w:rFonts w:ascii="Leelawadee" w:hAnsi="Leelawadee" w:cs="Leelawadee"/>
          <w:color w:val="000000" w:themeColor="text1"/>
          <w:sz w:val="20"/>
          <w:szCs w:val="20"/>
        </w:rPr>
      </w:pPr>
    </w:p>
    <w:p w14:paraId="2FBEE09E" w14:textId="77777777" w:rsidR="00475213" w:rsidRPr="001478A6" w:rsidRDefault="00475213" w:rsidP="001478A6">
      <w:pPr>
        <w:spacing w:line="360" w:lineRule="auto"/>
        <w:contextualSpacing/>
        <w:jc w:val="both"/>
        <w:rPr>
          <w:rFonts w:ascii="Leelawadee" w:hAnsi="Leelawadee" w:cs="Leelawadee"/>
          <w:color w:val="000000" w:themeColor="text1"/>
          <w:sz w:val="20"/>
          <w:szCs w:val="20"/>
        </w:rPr>
      </w:pPr>
    </w:p>
    <w:p w14:paraId="48BBE105" w14:textId="77777777" w:rsidR="00475213" w:rsidRPr="001478A6" w:rsidRDefault="00475213" w:rsidP="001478A6">
      <w:pPr>
        <w:spacing w:line="360" w:lineRule="auto"/>
        <w:contextualSpacing/>
        <w:jc w:val="both"/>
        <w:rPr>
          <w:rFonts w:ascii="Leelawadee" w:hAnsi="Leelawadee" w:cs="Leelawadee"/>
          <w:color w:val="000000" w:themeColor="text1"/>
          <w:sz w:val="20"/>
          <w:szCs w:val="20"/>
        </w:rPr>
      </w:pPr>
    </w:p>
    <w:tbl>
      <w:tblPr>
        <w:tblW w:w="0" w:type="auto"/>
        <w:tblInd w:w="-38" w:type="dxa"/>
        <w:tblLayout w:type="fixed"/>
        <w:tblCellMar>
          <w:left w:w="70" w:type="dxa"/>
          <w:right w:w="70" w:type="dxa"/>
        </w:tblCellMar>
        <w:tblLook w:val="01E0" w:firstRow="1" w:lastRow="1" w:firstColumn="1" w:lastColumn="1" w:noHBand="0" w:noVBand="0"/>
      </w:tblPr>
      <w:tblGrid>
        <w:gridCol w:w="4489"/>
        <w:gridCol w:w="4489"/>
      </w:tblGrid>
      <w:tr w:rsidR="00F54CE3" w:rsidRPr="001478A6" w14:paraId="1A7B8D6A" w14:textId="77777777" w:rsidTr="00905FAA">
        <w:tc>
          <w:tcPr>
            <w:tcW w:w="4489" w:type="dxa"/>
          </w:tcPr>
          <w:p w14:paraId="1E7661E1" w14:textId="77777777" w:rsidR="00F54CE3" w:rsidRPr="001478A6" w:rsidRDefault="00F54CE3"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__________________________________</w:t>
            </w:r>
          </w:p>
          <w:p w14:paraId="3E95BBD8" w14:textId="77777777" w:rsidR="00F54CE3" w:rsidRPr="001478A6" w:rsidRDefault="00F54CE3"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Nome:</w:t>
            </w:r>
          </w:p>
          <w:p w14:paraId="51579219" w14:textId="1240FFBC" w:rsidR="00F54CE3" w:rsidRPr="001478A6" w:rsidRDefault="003C0C0C"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CPF</w:t>
            </w:r>
            <w:r w:rsidR="00F54CE3" w:rsidRPr="001478A6">
              <w:rPr>
                <w:rFonts w:ascii="Leelawadee" w:hAnsi="Leelawadee" w:cs="Leelawadee"/>
                <w:color w:val="000000" w:themeColor="text1"/>
                <w:sz w:val="20"/>
                <w:szCs w:val="20"/>
              </w:rPr>
              <w:t>:</w:t>
            </w:r>
          </w:p>
          <w:p w14:paraId="115435C6" w14:textId="629F7A14" w:rsidR="003C0C0C" w:rsidRPr="001478A6" w:rsidRDefault="003C0C0C"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RG:</w:t>
            </w:r>
          </w:p>
        </w:tc>
        <w:tc>
          <w:tcPr>
            <w:tcW w:w="4489" w:type="dxa"/>
          </w:tcPr>
          <w:p w14:paraId="669F9A69" w14:textId="77777777" w:rsidR="00F54CE3" w:rsidRPr="001478A6" w:rsidRDefault="00F54CE3"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__________________________________</w:t>
            </w:r>
          </w:p>
          <w:p w14:paraId="13F391CD" w14:textId="77777777" w:rsidR="00F54CE3" w:rsidRPr="001478A6" w:rsidRDefault="00F54CE3"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Nome:</w:t>
            </w:r>
          </w:p>
          <w:p w14:paraId="1D0A258C" w14:textId="77777777" w:rsidR="00F54CE3" w:rsidRPr="001478A6" w:rsidRDefault="003C0C0C"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CPF</w:t>
            </w:r>
            <w:r w:rsidR="00F54CE3" w:rsidRPr="001478A6">
              <w:rPr>
                <w:rFonts w:ascii="Leelawadee" w:hAnsi="Leelawadee" w:cs="Leelawadee"/>
                <w:color w:val="000000" w:themeColor="text1"/>
                <w:sz w:val="20"/>
                <w:szCs w:val="20"/>
              </w:rPr>
              <w:t>:</w:t>
            </w:r>
          </w:p>
          <w:p w14:paraId="022D2F48" w14:textId="005D2D18" w:rsidR="003C0C0C" w:rsidRPr="001478A6" w:rsidRDefault="003C0C0C" w:rsidP="001478A6">
            <w:pPr>
              <w:spacing w:line="360" w:lineRule="auto"/>
              <w:contextualSpacing/>
              <w:jc w:val="both"/>
              <w:rPr>
                <w:rFonts w:ascii="Leelawadee" w:hAnsi="Leelawadee" w:cs="Leelawadee"/>
                <w:color w:val="000000" w:themeColor="text1"/>
                <w:sz w:val="20"/>
                <w:szCs w:val="20"/>
              </w:rPr>
            </w:pPr>
            <w:r w:rsidRPr="001478A6">
              <w:rPr>
                <w:rFonts w:ascii="Leelawadee" w:hAnsi="Leelawadee" w:cs="Leelawadee"/>
                <w:color w:val="000000" w:themeColor="text1"/>
                <w:sz w:val="20"/>
                <w:szCs w:val="20"/>
              </w:rPr>
              <w:t>RG:</w:t>
            </w:r>
          </w:p>
        </w:tc>
      </w:tr>
    </w:tbl>
    <w:p w14:paraId="10ECCE17" w14:textId="77777777" w:rsidR="00F54CE3" w:rsidRPr="001478A6" w:rsidRDefault="00F54CE3" w:rsidP="001478A6">
      <w:pPr>
        <w:pStyle w:val="DeltaViewTableBody"/>
        <w:spacing w:line="360" w:lineRule="auto"/>
        <w:contextualSpacing/>
        <w:rPr>
          <w:rFonts w:ascii="Leelawadee" w:hAnsi="Leelawadee" w:cs="Leelawadee"/>
          <w:color w:val="000000" w:themeColor="text1"/>
          <w:sz w:val="20"/>
          <w:szCs w:val="20"/>
          <w:lang w:val="pt-BR"/>
        </w:rPr>
      </w:pPr>
    </w:p>
    <w:p w14:paraId="26BC9E58" w14:textId="5D99941B" w:rsidR="00F54CE3" w:rsidRPr="001478A6" w:rsidRDefault="00F54CE3" w:rsidP="006117F8">
      <w:pPr>
        <w:pStyle w:val="Ttulo1"/>
      </w:pPr>
      <w:r w:rsidRPr="001478A6">
        <w:rPr>
          <w:rFonts w:hint="cs"/>
        </w:rPr>
        <w:br w:type="page"/>
        <w:t>ANEXO I</w:t>
      </w:r>
      <w:r w:rsidR="00A403D8" w:rsidRPr="001478A6">
        <w:rPr>
          <w:rFonts w:hint="cs"/>
        </w:rPr>
        <w:t xml:space="preserve"> – CRONOGRAMA DE PAGAMENTOS</w:t>
      </w:r>
    </w:p>
    <w:p w14:paraId="3A68C128" w14:textId="0379D675" w:rsidR="003C4191" w:rsidRDefault="003C4191" w:rsidP="00AC4244">
      <w:pPr>
        <w:pStyle w:val="sub"/>
        <w:spacing w:before="0" w:after="0" w:line="360" w:lineRule="auto"/>
        <w:jc w:val="center"/>
        <w:rPr>
          <w:ins w:id="395" w:author="Luisa Herkenhoff" w:date="2020-11-10T21:02:00Z"/>
          <w:rFonts w:ascii="Leelawadee" w:hAnsi="Leelawadee" w:cs="Leelawadee"/>
          <w:color w:val="000000" w:themeColor="text1"/>
          <w:sz w:val="20"/>
          <w:szCs w:val="20"/>
        </w:rPr>
      </w:pPr>
    </w:p>
    <w:tbl>
      <w:tblPr>
        <w:tblW w:w="6560" w:type="dxa"/>
        <w:jc w:val="center"/>
        <w:tblCellMar>
          <w:left w:w="70" w:type="dxa"/>
          <w:right w:w="70" w:type="dxa"/>
        </w:tblCellMar>
        <w:tblLook w:val="04A0" w:firstRow="1" w:lastRow="0" w:firstColumn="1" w:lastColumn="0" w:noHBand="0" w:noVBand="1"/>
      </w:tblPr>
      <w:tblGrid>
        <w:gridCol w:w="505"/>
        <w:gridCol w:w="1299"/>
        <w:gridCol w:w="1299"/>
        <w:gridCol w:w="1052"/>
        <w:gridCol w:w="1346"/>
        <w:gridCol w:w="1522"/>
      </w:tblGrid>
      <w:tr w:rsidR="006117F8" w:rsidRPr="0029561E" w14:paraId="3A60A746" w14:textId="77777777" w:rsidTr="0017368B">
        <w:trPr>
          <w:trHeight w:val="864"/>
          <w:tblHeader/>
          <w:jc w:val="center"/>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E72F38" w14:textId="77777777" w:rsidR="0020530E" w:rsidRPr="0029561E" w:rsidRDefault="0020530E">
            <w:pPr>
              <w:jc w:val="center"/>
              <w:rPr>
                <w:rFonts w:ascii="Calibri" w:hAnsi="Calibri"/>
                <w:b/>
                <w:color w:val="000000"/>
                <w:rPrChange w:id="396" w:author="Luisa Herkenhoff" w:date="2020-11-10T21:02:00Z">
                  <w:rPr>
                    <w:rFonts w:ascii="Leelawadee" w:hAnsi="Leelawadee"/>
                    <w:b/>
                    <w:color w:val="000000" w:themeColor="text1"/>
                    <w:sz w:val="20"/>
                  </w:rPr>
                </w:rPrChange>
              </w:rPr>
              <w:pPrChange w:id="397" w:author="Luisa Herkenhoff" w:date="2020-11-10T21:02:00Z">
                <w:pPr>
                  <w:pStyle w:val="sub"/>
                  <w:spacing w:line="360" w:lineRule="auto"/>
                  <w:jc w:val="center"/>
                </w:pPr>
              </w:pPrChange>
            </w:pPr>
            <w:r w:rsidRPr="0029561E">
              <w:rPr>
                <w:rFonts w:ascii="Calibri" w:hAnsi="Calibri"/>
                <w:b/>
                <w:color w:val="000000"/>
                <w:rPrChange w:id="398" w:author="Luisa Herkenhoff" w:date="2020-11-10T21:02:00Z">
                  <w:rPr>
                    <w:rFonts w:ascii="Leelawadee" w:hAnsi="Leelawadee"/>
                    <w:b/>
                    <w:color w:val="000000" w:themeColor="text1"/>
                    <w:sz w:val="20"/>
                  </w:rPr>
                </w:rPrChange>
              </w:rPr>
              <w:t>#</w:t>
            </w:r>
          </w:p>
        </w:tc>
        <w:tc>
          <w:tcPr>
            <w:tcW w:w="1186" w:type="dxa"/>
            <w:tcBorders>
              <w:top w:val="single" w:sz="4" w:space="0" w:color="auto"/>
              <w:left w:val="nil"/>
              <w:bottom w:val="single" w:sz="4" w:space="0" w:color="auto"/>
              <w:right w:val="single" w:sz="4" w:space="0" w:color="auto"/>
            </w:tcBorders>
            <w:shd w:val="clear" w:color="auto" w:fill="auto"/>
            <w:vAlign w:val="center"/>
            <w:hideMark/>
          </w:tcPr>
          <w:p w14:paraId="440B6005" w14:textId="77777777" w:rsidR="0020530E" w:rsidRPr="0029561E" w:rsidRDefault="0020530E">
            <w:pPr>
              <w:jc w:val="center"/>
              <w:rPr>
                <w:rFonts w:ascii="Calibri" w:hAnsi="Calibri"/>
                <w:b/>
                <w:color w:val="000000"/>
                <w:rPrChange w:id="399" w:author="Luisa Herkenhoff" w:date="2020-11-10T21:02:00Z">
                  <w:rPr>
                    <w:rFonts w:ascii="Leelawadee" w:hAnsi="Leelawadee"/>
                    <w:b/>
                    <w:color w:val="000000" w:themeColor="text1"/>
                    <w:sz w:val="20"/>
                  </w:rPr>
                </w:rPrChange>
              </w:rPr>
              <w:pPrChange w:id="400" w:author="Luisa Herkenhoff" w:date="2020-11-10T21:02:00Z">
                <w:pPr>
                  <w:pStyle w:val="sub"/>
                  <w:spacing w:line="360" w:lineRule="auto"/>
                  <w:jc w:val="center"/>
                </w:pPr>
              </w:pPrChange>
            </w:pPr>
            <w:r w:rsidRPr="0029561E">
              <w:rPr>
                <w:rFonts w:ascii="Calibri" w:hAnsi="Calibri"/>
                <w:b/>
                <w:color w:val="000000"/>
                <w:rPrChange w:id="401" w:author="Luisa Herkenhoff" w:date="2020-11-10T21:02:00Z">
                  <w:rPr>
                    <w:rFonts w:ascii="Leelawadee" w:hAnsi="Leelawadee"/>
                    <w:b/>
                    <w:color w:val="000000" w:themeColor="text1"/>
                    <w:sz w:val="20"/>
                  </w:rPr>
                </w:rPrChange>
              </w:rPr>
              <w:t>Data de Aniversário</w:t>
            </w:r>
          </w:p>
        </w:tc>
        <w:tc>
          <w:tcPr>
            <w:tcW w:w="1186" w:type="dxa"/>
            <w:tcBorders>
              <w:top w:val="single" w:sz="4" w:space="0" w:color="auto"/>
              <w:left w:val="nil"/>
              <w:bottom w:val="single" w:sz="4" w:space="0" w:color="auto"/>
              <w:right w:val="single" w:sz="4" w:space="0" w:color="auto"/>
            </w:tcBorders>
            <w:shd w:val="clear" w:color="auto" w:fill="auto"/>
            <w:vAlign w:val="center"/>
            <w:hideMark/>
          </w:tcPr>
          <w:p w14:paraId="036F8726" w14:textId="77777777" w:rsidR="0020530E" w:rsidRPr="0029561E" w:rsidRDefault="0020530E">
            <w:pPr>
              <w:jc w:val="center"/>
              <w:rPr>
                <w:rFonts w:ascii="Calibri" w:hAnsi="Calibri"/>
                <w:b/>
                <w:color w:val="000000"/>
                <w:rPrChange w:id="402" w:author="Luisa Herkenhoff" w:date="2020-11-10T21:02:00Z">
                  <w:rPr>
                    <w:rFonts w:ascii="Leelawadee" w:hAnsi="Leelawadee"/>
                    <w:b/>
                    <w:color w:val="000000" w:themeColor="text1"/>
                    <w:sz w:val="20"/>
                  </w:rPr>
                </w:rPrChange>
              </w:rPr>
              <w:pPrChange w:id="403" w:author="Luisa Herkenhoff" w:date="2020-11-10T21:02:00Z">
                <w:pPr>
                  <w:pStyle w:val="sub"/>
                  <w:spacing w:line="360" w:lineRule="auto"/>
                  <w:jc w:val="center"/>
                </w:pPr>
              </w:pPrChange>
            </w:pPr>
            <w:r w:rsidRPr="0029561E">
              <w:rPr>
                <w:rFonts w:ascii="Calibri" w:hAnsi="Calibri"/>
                <w:b/>
                <w:color w:val="000000"/>
                <w:rPrChange w:id="404" w:author="Luisa Herkenhoff" w:date="2020-11-10T21:02:00Z">
                  <w:rPr>
                    <w:rFonts w:ascii="Leelawadee" w:hAnsi="Leelawadee"/>
                    <w:b/>
                    <w:color w:val="000000" w:themeColor="text1"/>
                    <w:sz w:val="20"/>
                  </w:rPr>
                </w:rPrChange>
              </w:rPr>
              <w:t>Data de Pagamento</w:t>
            </w:r>
          </w:p>
        </w:tc>
        <w:tc>
          <w:tcPr>
            <w:tcW w:w="929" w:type="dxa"/>
            <w:tcBorders>
              <w:top w:val="single" w:sz="4" w:space="0" w:color="auto"/>
              <w:left w:val="nil"/>
              <w:bottom w:val="single" w:sz="4" w:space="0" w:color="auto"/>
              <w:right w:val="single" w:sz="4" w:space="0" w:color="auto"/>
            </w:tcBorders>
            <w:shd w:val="clear" w:color="auto" w:fill="auto"/>
            <w:noWrap/>
            <w:vAlign w:val="center"/>
            <w:hideMark/>
          </w:tcPr>
          <w:p w14:paraId="68A05C6C" w14:textId="77777777" w:rsidR="0020530E" w:rsidRPr="0029561E" w:rsidRDefault="0020530E">
            <w:pPr>
              <w:jc w:val="center"/>
              <w:rPr>
                <w:rFonts w:ascii="Calibri" w:hAnsi="Calibri"/>
                <w:b/>
                <w:color w:val="000000"/>
                <w:rPrChange w:id="405" w:author="Luisa Herkenhoff" w:date="2020-11-10T21:02:00Z">
                  <w:rPr>
                    <w:rFonts w:ascii="Leelawadee" w:hAnsi="Leelawadee"/>
                    <w:b/>
                    <w:color w:val="000000" w:themeColor="text1"/>
                    <w:sz w:val="20"/>
                  </w:rPr>
                </w:rPrChange>
              </w:rPr>
              <w:pPrChange w:id="406" w:author="Luisa Herkenhoff" w:date="2020-11-10T21:02:00Z">
                <w:pPr>
                  <w:pStyle w:val="sub"/>
                  <w:spacing w:line="360" w:lineRule="auto"/>
                  <w:jc w:val="center"/>
                </w:pPr>
              </w:pPrChange>
            </w:pPr>
            <w:r w:rsidRPr="0029561E">
              <w:rPr>
                <w:rFonts w:ascii="Calibri" w:hAnsi="Calibri"/>
                <w:b/>
                <w:color w:val="000000"/>
                <w:rPrChange w:id="407" w:author="Luisa Herkenhoff" w:date="2020-11-10T21:02:00Z">
                  <w:rPr>
                    <w:rFonts w:ascii="Leelawadee" w:hAnsi="Leelawadee"/>
                    <w:b/>
                    <w:color w:val="000000" w:themeColor="text1"/>
                    <w:sz w:val="20"/>
                  </w:rPr>
                </w:rPrChange>
              </w:rPr>
              <w:t>Tai</w:t>
            </w:r>
          </w:p>
        </w:tc>
        <w:tc>
          <w:tcPr>
            <w:tcW w:w="1346" w:type="dxa"/>
            <w:tcBorders>
              <w:top w:val="single" w:sz="4" w:space="0" w:color="auto"/>
              <w:left w:val="nil"/>
              <w:bottom w:val="single" w:sz="4" w:space="0" w:color="auto"/>
              <w:right w:val="single" w:sz="4" w:space="0" w:color="auto"/>
            </w:tcBorders>
            <w:shd w:val="clear" w:color="auto" w:fill="auto"/>
            <w:vAlign w:val="center"/>
            <w:cellIns w:id="408" w:author="Luisa Herkenhoff" w:date="2020-11-10T21:02:00Z"/>
            <w:hideMark/>
          </w:tcPr>
          <w:p w14:paraId="6B068E19" w14:textId="77777777" w:rsidR="0020530E" w:rsidRPr="0029561E" w:rsidRDefault="0020530E" w:rsidP="002647D8">
            <w:pPr>
              <w:jc w:val="center"/>
              <w:rPr>
                <w:rFonts w:ascii="Calibri" w:hAnsi="Calibri" w:cs="Calibri"/>
                <w:b/>
                <w:bCs/>
                <w:color w:val="000000"/>
              </w:rPr>
            </w:pPr>
            <w:ins w:id="409" w:author="Luisa Herkenhoff" w:date="2020-11-10T21:02:00Z">
              <w:r w:rsidRPr="0029561E">
                <w:rPr>
                  <w:rFonts w:ascii="Calibri" w:hAnsi="Calibri" w:cs="Calibri"/>
                  <w:b/>
                  <w:bCs/>
                  <w:color w:val="000000"/>
                </w:rPr>
                <w:t>Atualização Monetária</w:t>
              </w:r>
            </w:ins>
          </w:p>
        </w:tc>
        <w:tc>
          <w:tcPr>
            <w:tcW w:w="1521" w:type="dxa"/>
            <w:tcBorders>
              <w:top w:val="single" w:sz="4" w:space="0" w:color="auto"/>
              <w:left w:val="nil"/>
              <w:bottom w:val="single" w:sz="4" w:space="0" w:color="auto"/>
              <w:right w:val="single" w:sz="4" w:space="0" w:color="auto"/>
            </w:tcBorders>
            <w:shd w:val="clear" w:color="auto" w:fill="auto"/>
            <w:vAlign w:val="center"/>
            <w:hideMark/>
          </w:tcPr>
          <w:p w14:paraId="75864060" w14:textId="77777777" w:rsidR="0020530E" w:rsidRPr="0029561E" w:rsidRDefault="0020530E">
            <w:pPr>
              <w:jc w:val="center"/>
              <w:rPr>
                <w:rFonts w:ascii="Calibri" w:hAnsi="Calibri"/>
                <w:b/>
                <w:color w:val="000000"/>
                <w:rPrChange w:id="410" w:author="Luisa Herkenhoff" w:date="2020-11-10T21:02:00Z">
                  <w:rPr>
                    <w:rFonts w:ascii="Leelawadee" w:hAnsi="Leelawadee"/>
                    <w:b/>
                    <w:color w:val="000000" w:themeColor="text1"/>
                    <w:sz w:val="20"/>
                  </w:rPr>
                </w:rPrChange>
              </w:rPr>
              <w:pPrChange w:id="411" w:author="Luisa Herkenhoff" w:date="2020-11-10T21:02:00Z">
                <w:pPr>
                  <w:pStyle w:val="sub"/>
                  <w:spacing w:line="360" w:lineRule="auto"/>
                  <w:jc w:val="center"/>
                </w:pPr>
              </w:pPrChange>
            </w:pPr>
            <w:r w:rsidRPr="0029561E">
              <w:rPr>
                <w:rFonts w:ascii="Calibri" w:hAnsi="Calibri"/>
                <w:b/>
                <w:color w:val="000000"/>
                <w:rPrChange w:id="412" w:author="Luisa Herkenhoff" w:date="2020-11-10T21:02:00Z">
                  <w:rPr>
                    <w:rFonts w:ascii="Leelawadee" w:hAnsi="Leelawadee"/>
                    <w:b/>
                    <w:color w:val="000000" w:themeColor="text1"/>
                    <w:sz w:val="20"/>
                  </w:rPr>
                </w:rPrChange>
              </w:rPr>
              <w:t>Pagamento de Remuneração</w:t>
            </w:r>
          </w:p>
        </w:tc>
      </w:tr>
      <w:tr w:rsidR="006117F8" w:rsidRPr="0029561E" w14:paraId="1AB62DC5"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28FE00C6" w14:textId="77777777" w:rsidR="0020530E" w:rsidRPr="0029561E" w:rsidRDefault="0020530E">
            <w:pPr>
              <w:jc w:val="center"/>
              <w:rPr>
                <w:rFonts w:ascii="Calibri" w:hAnsi="Calibri"/>
                <w:color w:val="000000"/>
                <w:rPrChange w:id="413" w:author="Luisa Herkenhoff" w:date="2020-11-10T21:02:00Z">
                  <w:rPr>
                    <w:rFonts w:ascii="Leelawadee" w:hAnsi="Leelawadee"/>
                    <w:color w:val="000000" w:themeColor="text1"/>
                    <w:sz w:val="20"/>
                  </w:rPr>
                </w:rPrChange>
              </w:rPr>
              <w:pPrChange w:id="414" w:author="Luisa Herkenhoff" w:date="2020-11-10T21:02:00Z">
                <w:pPr>
                  <w:pStyle w:val="sub"/>
                  <w:spacing w:line="360" w:lineRule="auto"/>
                  <w:jc w:val="center"/>
                </w:pPr>
              </w:pPrChange>
            </w:pPr>
            <w:r w:rsidRPr="0029561E">
              <w:rPr>
                <w:rFonts w:ascii="Calibri" w:hAnsi="Calibri"/>
                <w:color w:val="000000"/>
                <w:rPrChange w:id="415" w:author="Luisa Herkenhoff" w:date="2020-11-10T21:02:00Z">
                  <w:rPr>
                    <w:rFonts w:ascii="Leelawadee" w:hAnsi="Leelawadee"/>
                    <w:color w:val="000000" w:themeColor="text1"/>
                    <w:sz w:val="20"/>
                  </w:rPr>
                </w:rPrChange>
              </w:rPr>
              <w:t>1</w:t>
            </w:r>
          </w:p>
        </w:tc>
        <w:tc>
          <w:tcPr>
            <w:tcW w:w="1186" w:type="dxa"/>
            <w:tcBorders>
              <w:top w:val="nil"/>
              <w:left w:val="nil"/>
              <w:bottom w:val="single" w:sz="4" w:space="0" w:color="auto"/>
              <w:right w:val="single" w:sz="4" w:space="0" w:color="auto"/>
            </w:tcBorders>
            <w:shd w:val="clear" w:color="auto" w:fill="auto"/>
            <w:noWrap/>
            <w:vAlign w:val="center"/>
            <w:hideMark/>
          </w:tcPr>
          <w:p w14:paraId="33706553" w14:textId="77777777" w:rsidR="0020530E" w:rsidRPr="0029561E" w:rsidRDefault="0020530E">
            <w:pPr>
              <w:jc w:val="center"/>
              <w:rPr>
                <w:rFonts w:ascii="Calibri" w:hAnsi="Calibri"/>
                <w:color w:val="000000"/>
                <w:rPrChange w:id="416" w:author="Luisa Herkenhoff" w:date="2020-11-10T21:02:00Z">
                  <w:rPr>
                    <w:rFonts w:ascii="Leelawadee" w:hAnsi="Leelawadee"/>
                    <w:color w:val="000000" w:themeColor="text1"/>
                    <w:sz w:val="20"/>
                  </w:rPr>
                </w:rPrChange>
              </w:rPr>
              <w:pPrChange w:id="417" w:author="Luisa Herkenhoff" w:date="2020-11-10T21:02:00Z">
                <w:pPr>
                  <w:pStyle w:val="sub"/>
                  <w:spacing w:line="360" w:lineRule="auto"/>
                  <w:jc w:val="center"/>
                </w:pPr>
              </w:pPrChange>
            </w:pPr>
            <w:r w:rsidRPr="0029561E">
              <w:rPr>
                <w:rFonts w:ascii="Calibri" w:hAnsi="Calibri"/>
                <w:color w:val="000000"/>
                <w:rPrChange w:id="418" w:author="Luisa Herkenhoff" w:date="2020-11-10T21:02:00Z">
                  <w:rPr>
                    <w:rFonts w:ascii="Leelawadee" w:hAnsi="Leelawadee"/>
                    <w:color w:val="000000" w:themeColor="text1"/>
                    <w:sz w:val="20"/>
                  </w:rPr>
                </w:rPrChange>
              </w:rPr>
              <w:t>29/11/2020</w:t>
            </w:r>
          </w:p>
        </w:tc>
        <w:tc>
          <w:tcPr>
            <w:tcW w:w="1186" w:type="dxa"/>
            <w:tcBorders>
              <w:top w:val="nil"/>
              <w:left w:val="nil"/>
              <w:bottom w:val="single" w:sz="4" w:space="0" w:color="auto"/>
              <w:right w:val="single" w:sz="4" w:space="0" w:color="auto"/>
            </w:tcBorders>
            <w:shd w:val="clear" w:color="auto" w:fill="auto"/>
            <w:noWrap/>
            <w:vAlign w:val="center"/>
            <w:hideMark/>
          </w:tcPr>
          <w:p w14:paraId="79EC003C" w14:textId="77777777" w:rsidR="0020530E" w:rsidRPr="0029561E" w:rsidRDefault="0020530E">
            <w:pPr>
              <w:jc w:val="center"/>
              <w:rPr>
                <w:rFonts w:ascii="Calibri" w:hAnsi="Calibri"/>
                <w:color w:val="000000"/>
                <w:rPrChange w:id="419" w:author="Luisa Herkenhoff" w:date="2020-11-10T21:02:00Z">
                  <w:rPr>
                    <w:rFonts w:ascii="Leelawadee" w:hAnsi="Leelawadee"/>
                    <w:color w:val="000000" w:themeColor="text1"/>
                    <w:sz w:val="20"/>
                  </w:rPr>
                </w:rPrChange>
              </w:rPr>
              <w:pPrChange w:id="420" w:author="Luisa Herkenhoff" w:date="2020-11-10T21:02:00Z">
                <w:pPr>
                  <w:pStyle w:val="sub"/>
                  <w:spacing w:line="360" w:lineRule="auto"/>
                  <w:jc w:val="center"/>
                </w:pPr>
              </w:pPrChange>
            </w:pPr>
            <w:r w:rsidRPr="0029561E">
              <w:rPr>
                <w:rFonts w:ascii="Calibri" w:hAnsi="Calibri"/>
                <w:color w:val="000000"/>
                <w:rPrChange w:id="421" w:author="Luisa Herkenhoff" w:date="2020-11-10T21:02:00Z">
                  <w:rPr>
                    <w:rFonts w:ascii="Leelawadee" w:hAnsi="Leelawadee"/>
                    <w:color w:val="000000" w:themeColor="text1"/>
                    <w:sz w:val="20"/>
                  </w:rPr>
                </w:rPrChange>
              </w:rPr>
              <w:t>30/11/2020</w:t>
            </w:r>
          </w:p>
        </w:tc>
        <w:tc>
          <w:tcPr>
            <w:tcW w:w="929" w:type="dxa"/>
            <w:tcBorders>
              <w:top w:val="nil"/>
              <w:left w:val="nil"/>
              <w:bottom w:val="single" w:sz="4" w:space="0" w:color="auto"/>
              <w:right w:val="single" w:sz="4" w:space="0" w:color="auto"/>
            </w:tcBorders>
            <w:shd w:val="clear" w:color="auto" w:fill="auto"/>
            <w:noWrap/>
            <w:vAlign w:val="center"/>
            <w:hideMark/>
          </w:tcPr>
          <w:p w14:paraId="6DD1EAE4" w14:textId="77777777" w:rsidR="0020530E" w:rsidRPr="0029561E" w:rsidRDefault="0020530E">
            <w:pPr>
              <w:jc w:val="center"/>
              <w:rPr>
                <w:rFonts w:ascii="Calibri" w:hAnsi="Calibri"/>
                <w:color w:val="000000"/>
                <w:rPrChange w:id="422" w:author="Luisa Herkenhoff" w:date="2020-11-10T21:02:00Z">
                  <w:rPr>
                    <w:rFonts w:ascii="Leelawadee" w:hAnsi="Leelawadee"/>
                    <w:color w:val="000000" w:themeColor="text1"/>
                    <w:sz w:val="20"/>
                  </w:rPr>
                </w:rPrChange>
              </w:rPr>
              <w:pPrChange w:id="423" w:author="Luisa Herkenhoff" w:date="2020-11-10T21:02:00Z">
                <w:pPr>
                  <w:pStyle w:val="sub"/>
                  <w:spacing w:line="360" w:lineRule="auto"/>
                  <w:jc w:val="center"/>
                </w:pPr>
              </w:pPrChange>
            </w:pPr>
            <w:r w:rsidRPr="0029561E">
              <w:rPr>
                <w:rFonts w:ascii="Calibri" w:hAnsi="Calibri"/>
                <w:color w:val="000000"/>
                <w:rPrChange w:id="424" w:author="Luisa Herkenhoff" w:date="2020-11-10T21:02:00Z">
                  <w:rPr>
                    <w:rFonts w:ascii="Leelawadee" w:hAnsi="Leelawadee"/>
                    <w:color w:val="000000" w:themeColor="text1"/>
                    <w:sz w:val="20"/>
                  </w:rPr>
                </w:rPrChange>
              </w:rPr>
              <w:t>0,9625</w:t>
            </w:r>
          </w:p>
        </w:tc>
        <w:tc>
          <w:tcPr>
            <w:tcW w:w="1346" w:type="dxa"/>
            <w:tcBorders>
              <w:top w:val="nil"/>
              <w:left w:val="nil"/>
              <w:bottom w:val="single" w:sz="4" w:space="0" w:color="auto"/>
              <w:right w:val="single" w:sz="4" w:space="0" w:color="auto"/>
            </w:tcBorders>
            <w:shd w:val="clear" w:color="auto" w:fill="auto"/>
            <w:noWrap/>
            <w:vAlign w:val="center"/>
            <w:cellIns w:id="425" w:author="Luisa Herkenhoff" w:date="2020-11-10T21:02:00Z"/>
            <w:hideMark/>
          </w:tcPr>
          <w:p w14:paraId="292D18A7" w14:textId="77777777" w:rsidR="0020530E" w:rsidRPr="0029561E" w:rsidRDefault="0020530E" w:rsidP="002647D8">
            <w:pPr>
              <w:jc w:val="center"/>
              <w:rPr>
                <w:rFonts w:ascii="Calibri" w:hAnsi="Calibri" w:cs="Calibri"/>
                <w:color w:val="000000"/>
              </w:rPr>
            </w:pPr>
            <w:ins w:id="426" w:author="Luisa Herkenhoff" w:date="2020-11-10T21:02:00Z">
              <w:r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hideMark/>
          </w:tcPr>
          <w:p w14:paraId="421780D4" w14:textId="77777777" w:rsidR="0020530E" w:rsidRPr="0029561E" w:rsidRDefault="0020530E">
            <w:pPr>
              <w:jc w:val="center"/>
              <w:rPr>
                <w:rFonts w:ascii="Calibri" w:hAnsi="Calibri"/>
                <w:color w:val="000000"/>
                <w:rPrChange w:id="427" w:author="Luisa Herkenhoff" w:date="2020-11-10T21:02:00Z">
                  <w:rPr>
                    <w:rFonts w:ascii="Leelawadee" w:hAnsi="Leelawadee"/>
                    <w:color w:val="000000" w:themeColor="text1"/>
                    <w:sz w:val="20"/>
                  </w:rPr>
                </w:rPrChange>
              </w:rPr>
              <w:pPrChange w:id="428" w:author="Luisa Herkenhoff" w:date="2020-11-10T21:02:00Z">
                <w:pPr>
                  <w:pStyle w:val="sub"/>
                  <w:spacing w:line="360" w:lineRule="auto"/>
                  <w:jc w:val="center"/>
                </w:pPr>
              </w:pPrChange>
            </w:pPr>
            <w:r w:rsidRPr="0029561E">
              <w:rPr>
                <w:rFonts w:ascii="Calibri" w:hAnsi="Calibri"/>
                <w:color w:val="000000"/>
                <w:rPrChange w:id="429" w:author="Luisa Herkenhoff" w:date="2020-11-10T21:02:00Z">
                  <w:rPr>
                    <w:rFonts w:ascii="Leelawadee" w:hAnsi="Leelawadee"/>
                    <w:color w:val="000000" w:themeColor="text1"/>
                    <w:sz w:val="20"/>
                  </w:rPr>
                </w:rPrChange>
              </w:rPr>
              <w:t>SIM</w:t>
            </w:r>
          </w:p>
        </w:tc>
      </w:tr>
      <w:tr w:rsidR="006117F8" w:rsidRPr="0029561E" w14:paraId="1815B612"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5A068F7E" w14:textId="77777777" w:rsidR="0020530E" w:rsidRPr="0029561E" w:rsidRDefault="0020530E">
            <w:pPr>
              <w:jc w:val="center"/>
              <w:rPr>
                <w:rFonts w:ascii="Calibri" w:hAnsi="Calibri"/>
                <w:color w:val="000000"/>
                <w:rPrChange w:id="430" w:author="Luisa Herkenhoff" w:date="2020-11-10T21:02:00Z">
                  <w:rPr>
                    <w:rFonts w:ascii="Leelawadee" w:hAnsi="Leelawadee"/>
                    <w:color w:val="000000" w:themeColor="text1"/>
                    <w:sz w:val="20"/>
                  </w:rPr>
                </w:rPrChange>
              </w:rPr>
              <w:pPrChange w:id="431" w:author="Luisa Herkenhoff" w:date="2020-11-10T21:02:00Z">
                <w:pPr>
                  <w:pStyle w:val="sub"/>
                  <w:spacing w:line="360" w:lineRule="auto"/>
                  <w:jc w:val="center"/>
                </w:pPr>
              </w:pPrChange>
            </w:pPr>
            <w:r w:rsidRPr="0029561E">
              <w:rPr>
                <w:rFonts w:ascii="Calibri" w:hAnsi="Calibri"/>
                <w:color w:val="000000"/>
                <w:rPrChange w:id="432" w:author="Luisa Herkenhoff" w:date="2020-11-10T21:02:00Z">
                  <w:rPr>
                    <w:rFonts w:ascii="Leelawadee" w:hAnsi="Leelawadee"/>
                    <w:color w:val="000000" w:themeColor="text1"/>
                    <w:sz w:val="20"/>
                  </w:rPr>
                </w:rPrChange>
              </w:rPr>
              <w:t>2</w:t>
            </w:r>
          </w:p>
        </w:tc>
        <w:tc>
          <w:tcPr>
            <w:tcW w:w="1186" w:type="dxa"/>
            <w:tcBorders>
              <w:top w:val="nil"/>
              <w:left w:val="nil"/>
              <w:bottom w:val="single" w:sz="4" w:space="0" w:color="auto"/>
              <w:right w:val="single" w:sz="4" w:space="0" w:color="auto"/>
            </w:tcBorders>
            <w:shd w:val="clear" w:color="auto" w:fill="auto"/>
            <w:noWrap/>
            <w:vAlign w:val="center"/>
            <w:hideMark/>
          </w:tcPr>
          <w:p w14:paraId="48BBC611" w14:textId="77777777" w:rsidR="0020530E" w:rsidRPr="0029561E" w:rsidRDefault="0020530E">
            <w:pPr>
              <w:jc w:val="center"/>
              <w:rPr>
                <w:rFonts w:ascii="Calibri" w:hAnsi="Calibri"/>
                <w:color w:val="000000"/>
                <w:rPrChange w:id="433" w:author="Luisa Herkenhoff" w:date="2020-11-10T21:02:00Z">
                  <w:rPr>
                    <w:rFonts w:ascii="Leelawadee" w:hAnsi="Leelawadee"/>
                    <w:color w:val="000000" w:themeColor="text1"/>
                    <w:sz w:val="20"/>
                  </w:rPr>
                </w:rPrChange>
              </w:rPr>
              <w:pPrChange w:id="434" w:author="Luisa Herkenhoff" w:date="2020-11-10T21:02:00Z">
                <w:pPr>
                  <w:pStyle w:val="sub"/>
                  <w:spacing w:line="360" w:lineRule="auto"/>
                  <w:jc w:val="center"/>
                </w:pPr>
              </w:pPrChange>
            </w:pPr>
            <w:r w:rsidRPr="0029561E">
              <w:rPr>
                <w:rFonts w:ascii="Calibri" w:hAnsi="Calibri"/>
                <w:color w:val="000000"/>
                <w:rPrChange w:id="435" w:author="Luisa Herkenhoff" w:date="2020-11-10T21:02:00Z">
                  <w:rPr>
                    <w:rFonts w:ascii="Leelawadee" w:hAnsi="Leelawadee"/>
                    <w:color w:val="000000" w:themeColor="text1"/>
                    <w:sz w:val="20"/>
                  </w:rPr>
                </w:rPrChange>
              </w:rPr>
              <w:t>29/12/2020</w:t>
            </w:r>
          </w:p>
        </w:tc>
        <w:tc>
          <w:tcPr>
            <w:tcW w:w="1186" w:type="dxa"/>
            <w:tcBorders>
              <w:top w:val="nil"/>
              <w:left w:val="nil"/>
              <w:bottom w:val="single" w:sz="4" w:space="0" w:color="auto"/>
              <w:right w:val="single" w:sz="4" w:space="0" w:color="auto"/>
            </w:tcBorders>
            <w:shd w:val="clear" w:color="auto" w:fill="auto"/>
            <w:noWrap/>
            <w:vAlign w:val="center"/>
            <w:hideMark/>
          </w:tcPr>
          <w:p w14:paraId="66AA463A" w14:textId="77777777" w:rsidR="0020530E" w:rsidRPr="0029561E" w:rsidRDefault="0020530E">
            <w:pPr>
              <w:jc w:val="center"/>
              <w:rPr>
                <w:rFonts w:ascii="Calibri" w:hAnsi="Calibri"/>
                <w:color w:val="000000"/>
                <w:rPrChange w:id="436" w:author="Luisa Herkenhoff" w:date="2020-11-10T21:02:00Z">
                  <w:rPr>
                    <w:rFonts w:ascii="Leelawadee" w:hAnsi="Leelawadee"/>
                    <w:color w:val="000000" w:themeColor="text1"/>
                    <w:sz w:val="20"/>
                  </w:rPr>
                </w:rPrChange>
              </w:rPr>
              <w:pPrChange w:id="437" w:author="Luisa Herkenhoff" w:date="2020-11-10T21:02:00Z">
                <w:pPr>
                  <w:pStyle w:val="sub"/>
                  <w:spacing w:line="360" w:lineRule="auto"/>
                  <w:jc w:val="center"/>
                </w:pPr>
              </w:pPrChange>
            </w:pPr>
            <w:r w:rsidRPr="0029561E">
              <w:rPr>
                <w:rFonts w:ascii="Calibri" w:hAnsi="Calibri"/>
                <w:color w:val="000000"/>
                <w:rPrChange w:id="438" w:author="Luisa Herkenhoff" w:date="2020-11-10T21:02:00Z">
                  <w:rPr>
                    <w:rFonts w:ascii="Leelawadee" w:hAnsi="Leelawadee"/>
                    <w:color w:val="000000" w:themeColor="text1"/>
                    <w:sz w:val="20"/>
                  </w:rPr>
                </w:rPrChange>
              </w:rPr>
              <w:t>29/12/2020</w:t>
            </w:r>
          </w:p>
        </w:tc>
        <w:tc>
          <w:tcPr>
            <w:tcW w:w="929" w:type="dxa"/>
            <w:tcBorders>
              <w:top w:val="nil"/>
              <w:left w:val="nil"/>
              <w:bottom w:val="single" w:sz="4" w:space="0" w:color="auto"/>
              <w:right w:val="single" w:sz="4" w:space="0" w:color="auto"/>
            </w:tcBorders>
            <w:shd w:val="clear" w:color="auto" w:fill="auto"/>
            <w:noWrap/>
            <w:vAlign w:val="center"/>
            <w:hideMark/>
          </w:tcPr>
          <w:p w14:paraId="2D5506EC" w14:textId="77777777" w:rsidR="0020530E" w:rsidRPr="0029561E" w:rsidRDefault="0020530E">
            <w:pPr>
              <w:jc w:val="center"/>
              <w:rPr>
                <w:rFonts w:ascii="Calibri" w:hAnsi="Calibri"/>
                <w:color w:val="000000"/>
                <w:rPrChange w:id="439" w:author="Luisa Herkenhoff" w:date="2020-11-10T21:02:00Z">
                  <w:rPr>
                    <w:rFonts w:ascii="Leelawadee" w:hAnsi="Leelawadee"/>
                    <w:color w:val="000000" w:themeColor="text1"/>
                    <w:sz w:val="20"/>
                  </w:rPr>
                </w:rPrChange>
              </w:rPr>
              <w:pPrChange w:id="440" w:author="Luisa Herkenhoff" w:date="2020-11-10T21:02:00Z">
                <w:pPr>
                  <w:pStyle w:val="sub"/>
                  <w:spacing w:line="360" w:lineRule="auto"/>
                  <w:jc w:val="center"/>
                </w:pPr>
              </w:pPrChange>
            </w:pPr>
            <w:r w:rsidRPr="0029561E">
              <w:rPr>
                <w:rFonts w:ascii="Calibri" w:hAnsi="Calibri"/>
                <w:color w:val="000000"/>
                <w:rPrChange w:id="441" w:author="Luisa Herkenhoff" w:date="2020-11-10T21:02:00Z">
                  <w:rPr>
                    <w:rFonts w:ascii="Leelawadee" w:hAnsi="Leelawadee"/>
                    <w:color w:val="000000" w:themeColor="text1"/>
                    <w:sz w:val="20"/>
                  </w:rPr>
                </w:rPrChange>
              </w:rPr>
              <w:t>0,6909</w:t>
            </w:r>
          </w:p>
        </w:tc>
        <w:tc>
          <w:tcPr>
            <w:tcW w:w="1346" w:type="dxa"/>
            <w:tcBorders>
              <w:top w:val="nil"/>
              <w:left w:val="nil"/>
              <w:bottom w:val="single" w:sz="4" w:space="0" w:color="auto"/>
              <w:right w:val="single" w:sz="4" w:space="0" w:color="auto"/>
            </w:tcBorders>
            <w:shd w:val="clear" w:color="auto" w:fill="auto"/>
            <w:noWrap/>
            <w:vAlign w:val="center"/>
            <w:cellIns w:id="442" w:author="Luisa Herkenhoff" w:date="2020-11-10T21:02:00Z"/>
            <w:hideMark/>
          </w:tcPr>
          <w:p w14:paraId="31F75C22" w14:textId="77777777" w:rsidR="0020530E" w:rsidRPr="0029561E" w:rsidRDefault="0020530E" w:rsidP="002647D8">
            <w:pPr>
              <w:jc w:val="center"/>
              <w:rPr>
                <w:rFonts w:ascii="Calibri" w:hAnsi="Calibri" w:cs="Calibri"/>
                <w:color w:val="000000"/>
              </w:rPr>
            </w:pPr>
            <w:ins w:id="443" w:author="Luisa Herkenhoff" w:date="2020-11-10T21:02:00Z">
              <w:r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hideMark/>
          </w:tcPr>
          <w:p w14:paraId="79965A5E" w14:textId="77777777" w:rsidR="0020530E" w:rsidRPr="0029561E" w:rsidRDefault="0020530E">
            <w:pPr>
              <w:jc w:val="center"/>
              <w:rPr>
                <w:rFonts w:ascii="Calibri" w:hAnsi="Calibri"/>
                <w:color w:val="000000"/>
                <w:rPrChange w:id="444" w:author="Luisa Herkenhoff" w:date="2020-11-10T21:02:00Z">
                  <w:rPr>
                    <w:rFonts w:ascii="Leelawadee" w:hAnsi="Leelawadee"/>
                    <w:color w:val="000000" w:themeColor="text1"/>
                    <w:sz w:val="20"/>
                  </w:rPr>
                </w:rPrChange>
              </w:rPr>
              <w:pPrChange w:id="445" w:author="Luisa Herkenhoff" w:date="2020-11-10T21:02:00Z">
                <w:pPr>
                  <w:pStyle w:val="sub"/>
                  <w:spacing w:line="360" w:lineRule="auto"/>
                  <w:jc w:val="center"/>
                </w:pPr>
              </w:pPrChange>
            </w:pPr>
            <w:r w:rsidRPr="0029561E">
              <w:rPr>
                <w:rFonts w:ascii="Calibri" w:hAnsi="Calibri"/>
                <w:color w:val="000000"/>
                <w:rPrChange w:id="446" w:author="Luisa Herkenhoff" w:date="2020-11-10T21:02:00Z">
                  <w:rPr>
                    <w:rFonts w:ascii="Leelawadee" w:hAnsi="Leelawadee"/>
                    <w:color w:val="000000" w:themeColor="text1"/>
                    <w:sz w:val="20"/>
                  </w:rPr>
                </w:rPrChange>
              </w:rPr>
              <w:t>SIM</w:t>
            </w:r>
          </w:p>
        </w:tc>
      </w:tr>
      <w:tr w:rsidR="006117F8" w:rsidRPr="0029561E" w14:paraId="05440BCE"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13F69600" w14:textId="77777777" w:rsidR="0020530E" w:rsidRPr="0029561E" w:rsidRDefault="0020530E">
            <w:pPr>
              <w:jc w:val="center"/>
              <w:rPr>
                <w:rFonts w:ascii="Calibri" w:hAnsi="Calibri"/>
                <w:color w:val="000000"/>
                <w:rPrChange w:id="447" w:author="Luisa Herkenhoff" w:date="2020-11-10T21:02:00Z">
                  <w:rPr>
                    <w:rFonts w:ascii="Leelawadee" w:hAnsi="Leelawadee"/>
                    <w:color w:val="000000" w:themeColor="text1"/>
                    <w:sz w:val="20"/>
                  </w:rPr>
                </w:rPrChange>
              </w:rPr>
              <w:pPrChange w:id="448" w:author="Luisa Herkenhoff" w:date="2020-11-10T21:02:00Z">
                <w:pPr>
                  <w:pStyle w:val="sub"/>
                  <w:spacing w:line="360" w:lineRule="auto"/>
                  <w:jc w:val="center"/>
                </w:pPr>
              </w:pPrChange>
            </w:pPr>
            <w:r w:rsidRPr="0029561E">
              <w:rPr>
                <w:rFonts w:ascii="Calibri" w:hAnsi="Calibri"/>
                <w:color w:val="000000"/>
                <w:rPrChange w:id="449" w:author="Luisa Herkenhoff" w:date="2020-11-10T21:02:00Z">
                  <w:rPr>
                    <w:rFonts w:ascii="Leelawadee" w:hAnsi="Leelawadee"/>
                    <w:color w:val="000000" w:themeColor="text1"/>
                    <w:sz w:val="20"/>
                  </w:rPr>
                </w:rPrChange>
              </w:rPr>
              <w:t>3</w:t>
            </w:r>
          </w:p>
        </w:tc>
        <w:tc>
          <w:tcPr>
            <w:tcW w:w="1186" w:type="dxa"/>
            <w:tcBorders>
              <w:top w:val="nil"/>
              <w:left w:val="nil"/>
              <w:bottom w:val="single" w:sz="4" w:space="0" w:color="auto"/>
              <w:right w:val="single" w:sz="4" w:space="0" w:color="auto"/>
            </w:tcBorders>
            <w:shd w:val="clear" w:color="auto" w:fill="auto"/>
            <w:noWrap/>
            <w:vAlign w:val="center"/>
            <w:hideMark/>
          </w:tcPr>
          <w:p w14:paraId="75E54015" w14:textId="77777777" w:rsidR="0020530E" w:rsidRPr="0029561E" w:rsidRDefault="0020530E">
            <w:pPr>
              <w:jc w:val="center"/>
              <w:rPr>
                <w:rFonts w:ascii="Calibri" w:hAnsi="Calibri"/>
                <w:color w:val="000000"/>
                <w:rPrChange w:id="450" w:author="Luisa Herkenhoff" w:date="2020-11-10T21:02:00Z">
                  <w:rPr>
                    <w:rFonts w:ascii="Leelawadee" w:hAnsi="Leelawadee"/>
                    <w:color w:val="000000" w:themeColor="text1"/>
                    <w:sz w:val="20"/>
                  </w:rPr>
                </w:rPrChange>
              </w:rPr>
              <w:pPrChange w:id="451" w:author="Luisa Herkenhoff" w:date="2020-11-10T21:02:00Z">
                <w:pPr>
                  <w:pStyle w:val="sub"/>
                  <w:spacing w:line="360" w:lineRule="auto"/>
                  <w:jc w:val="center"/>
                </w:pPr>
              </w:pPrChange>
            </w:pPr>
            <w:r w:rsidRPr="0029561E">
              <w:rPr>
                <w:rFonts w:ascii="Calibri" w:hAnsi="Calibri"/>
                <w:color w:val="000000"/>
                <w:rPrChange w:id="452" w:author="Luisa Herkenhoff" w:date="2020-11-10T21:02:00Z">
                  <w:rPr>
                    <w:rFonts w:ascii="Leelawadee" w:hAnsi="Leelawadee"/>
                    <w:color w:val="000000" w:themeColor="text1"/>
                    <w:sz w:val="20"/>
                  </w:rPr>
                </w:rPrChange>
              </w:rPr>
              <w:t>29/01/2021</w:t>
            </w:r>
          </w:p>
        </w:tc>
        <w:tc>
          <w:tcPr>
            <w:tcW w:w="1186" w:type="dxa"/>
            <w:tcBorders>
              <w:top w:val="nil"/>
              <w:left w:val="nil"/>
              <w:bottom w:val="single" w:sz="4" w:space="0" w:color="auto"/>
              <w:right w:val="single" w:sz="4" w:space="0" w:color="auto"/>
            </w:tcBorders>
            <w:shd w:val="clear" w:color="auto" w:fill="auto"/>
            <w:noWrap/>
            <w:vAlign w:val="center"/>
            <w:hideMark/>
          </w:tcPr>
          <w:p w14:paraId="76D86DC5" w14:textId="77777777" w:rsidR="0020530E" w:rsidRPr="0029561E" w:rsidRDefault="0020530E">
            <w:pPr>
              <w:jc w:val="center"/>
              <w:rPr>
                <w:rFonts w:ascii="Calibri" w:hAnsi="Calibri"/>
                <w:color w:val="000000"/>
                <w:rPrChange w:id="453" w:author="Luisa Herkenhoff" w:date="2020-11-10T21:02:00Z">
                  <w:rPr>
                    <w:rFonts w:ascii="Leelawadee" w:hAnsi="Leelawadee"/>
                    <w:color w:val="000000" w:themeColor="text1"/>
                    <w:sz w:val="20"/>
                  </w:rPr>
                </w:rPrChange>
              </w:rPr>
              <w:pPrChange w:id="454" w:author="Luisa Herkenhoff" w:date="2020-11-10T21:02:00Z">
                <w:pPr>
                  <w:pStyle w:val="sub"/>
                  <w:spacing w:line="360" w:lineRule="auto"/>
                  <w:jc w:val="center"/>
                </w:pPr>
              </w:pPrChange>
            </w:pPr>
            <w:r w:rsidRPr="0029561E">
              <w:rPr>
                <w:rFonts w:ascii="Calibri" w:hAnsi="Calibri"/>
                <w:color w:val="000000"/>
                <w:rPrChange w:id="455" w:author="Luisa Herkenhoff" w:date="2020-11-10T21:02:00Z">
                  <w:rPr>
                    <w:rFonts w:ascii="Leelawadee" w:hAnsi="Leelawadee"/>
                    <w:color w:val="000000" w:themeColor="text1"/>
                    <w:sz w:val="20"/>
                  </w:rPr>
                </w:rPrChange>
              </w:rPr>
              <w:t>29/01/2021</w:t>
            </w:r>
          </w:p>
        </w:tc>
        <w:tc>
          <w:tcPr>
            <w:tcW w:w="929" w:type="dxa"/>
            <w:tcBorders>
              <w:top w:val="nil"/>
              <w:left w:val="nil"/>
              <w:bottom w:val="single" w:sz="4" w:space="0" w:color="auto"/>
              <w:right w:val="single" w:sz="4" w:space="0" w:color="auto"/>
            </w:tcBorders>
            <w:shd w:val="clear" w:color="auto" w:fill="auto"/>
            <w:noWrap/>
            <w:vAlign w:val="center"/>
            <w:hideMark/>
          </w:tcPr>
          <w:p w14:paraId="67F8206A" w14:textId="77777777" w:rsidR="0020530E" w:rsidRPr="0029561E" w:rsidRDefault="0020530E">
            <w:pPr>
              <w:jc w:val="center"/>
              <w:rPr>
                <w:rFonts w:ascii="Calibri" w:hAnsi="Calibri"/>
                <w:color w:val="000000"/>
                <w:rPrChange w:id="456" w:author="Luisa Herkenhoff" w:date="2020-11-10T21:02:00Z">
                  <w:rPr>
                    <w:rFonts w:ascii="Leelawadee" w:hAnsi="Leelawadee"/>
                    <w:color w:val="000000" w:themeColor="text1"/>
                    <w:sz w:val="20"/>
                  </w:rPr>
                </w:rPrChange>
              </w:rPr>
              <w:pPrChange w:id="457" w:author="Luisa Herkenhoff" w:date="2020-11-10T21:02:00Z">
                <w:pPr>
                  <w:pStyle w:val="sub"/>
                  <w:spacing w:line="360" w:lineRule="auto"/>
                  <w:jc w:val="center"/>
                </w:pPr>
              </w:pPrChange>
            </w:pPr>
            <w:r w:rsidRPr="0029561E">
              <w:rPr>
                <w:rFonts w:ascii="Calibri" w:hAnsi="Calibri"/>
                <w:color w:val="000000"/>
                <w:rPrChange w:id="458" w:author="Luisa Herkenhoff" w:date="2020-11-10T21:02:00Z">
                  <w:rPr>
                    <w:rFonts w:ascii="Leelawadee" w:hAnsi="Leelawadee"/>
                    <w:color w:val="000000" w:themeColor="text1"/>
                    <w:sz w:val="20"/>
                  </w:rPr>
                </w:rPrChange>
              </w:rPr>
              <w:t>0,6996</w:t>
            </w:r>
          </w:p>
        </w:tc>
        <w:tc>
          <w:tcPr>
            <w:tcW w:w="1346" w:type="dxa"/>
            <w:tcBorders>
              <w:top w:val="nil"/>
              <w:left w:val="nil"/>
              <w:bottom w:val="single" w:sz="4" w:space="0" w:color="auto"/>
              <w:right w:val="single" w:sz="4" w:space="0" w:color="auto"/>
            </w:tcBorders>
            <w:shd w:val="clear" w:color="auto" w:fill="auto"/>
            <w:noWrap/>
            <w:vAlign w:val="center"/>
            <w:cellIns w:id="459" w:author="Luisa Herkenhoff" w:date="2020-11-10T21:02:00Z"/>
            <w:hideMark/>
          </w:tcPr>
          <w:p w14:paraId="35007A78" w14:textId="77777777" w:rsidR="0020530E" w:rsidRPr="0029561E" w:rsidRDefault="0020530E" w:rsidP="002647D8">
            <w:pPr>
              <w:jc w:val="center"/>
              <w:rPr>
                <w:rFonts w:ascii="Calibri" w:hAnsi="Calibri" w:cs="Calibri"/>
                <w:color w:val="000000"/>
              </w:rPr>
            </w:pPr>
            <w:ins w:id="460" w:author="Luisa Herkenhoff" w:date="2020-11-10T21:02:00Z">
              <w:r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hideMark/>
          </w:tcPr>
          <w:p w14:paraId="6E672003" w14:textId="77777777" w:rsidR="0020530E" w:rsidRPr="0029561E" w:rsidRDefault="0020530E">
            <w:pPr>
              <w:jc w:val="center"/>
              <w:rPr>
                <w:rFonts w:ascii="Calibri" w:hAnsi="Calibri"/>
                <w:color w:val="000000"/>
                <w:rPrChange w:id="461" w:author="Luisa Herkenhoff" w:date="2020-11-10T21:02:00Z">
                  <w:rPr>
                    <w:rFonts w:ascii="Leelawadee" w:hAnsi="Leelawadee"/>
                    <w:color w:val="000000" w:themeColor="text1"/>
                    <w:sz w:val="20"/>
                  </w:rPr>
                </w:rPrChange>
              </w:rPr>
              <w:pPrChange w:id="462" w:author="Luisa Herkenhoff" w:date="2020-11-10T21:02:00Z">
                <w:pPr>
                  <w:pStyle w:val="sub"/>
                  <w:spacing w:line="360" w:lineRule="auto"/>
                  <w:jc w:val="center"/>
                </w:pPr>
              </w:pPrChange>
            </w:pPr>
            <w:r w:rsidRPr="0029561E">
              <w:rPr>
                <w:rFonts w:ascii="Calibri" w:hAnsi="Calibri"/>
                <w:color w:val="000000"/>
                <w:rPrChange w:id="463" w:author="Luisa Herkenhoff" w:date="2020-11-10T21:02:00Z">
                  <w:rPr>
                    <w:rFonts w:ascii="Leelawadee" w:hAnsi="Leelawadee"/>
                    <w:color w:val="000000" w:themeColor="text1"/>
                    <w:sz w:val="20"/>
                  </w:rPr>
                </w:rPrChange>
              </w:rPr>
              <w:t>SIM</w:t>
            </w:r>
          </w:p>
        </w:tc>
      </w:tr>
      <w:tr w:rsidR="006117F8" w:rsidRPr="0029561E" w14:paraId="5A6017D6"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1E8582EE" w14:textId="77777777" w:rsidR="0020530E" w:rsidRPr="0029561E" w:rsidRDefault="0020530E">
            <w:pPr>
              <w:jc w:val="center"/>
              <w:rPr>
                <w:rFonts w:ascii="Calibri" w:hAnsi="Calibri"/>
                <w:color w:val="000000"/>
                <w:rPrChange w:id="464" w:author="Luisa Herkenhoff" w:date="2020-11-10T21:02:00Z">
                  <w:rPr>
                    <w:rFonts w:ascii="Leelawadee" w:hAnsi="Leelawadee"/>
                    <w:color w:val="000000" w:themeColor="text1"/>
                    <w:sz w:val="20"/>
                  </w:rPr>
                </w:rPrChange>
              </w:rPr>
              <w:pPrChange w:id="465" w:author="Luisa Herkenhoff" w:date="2020-11-10T21:02:00Z">
                <w:pPr>
                  <w:pStyle w:val="sub"/>
                  <w:spacing w:line="360" w:lineRule="auto"/>
                  <w:jc w:val="center"/>
                </w:pPr>
              </w:pPrChange>
            </w:pPr>
            <w:r w:rsidRPr="0029561E">
              <w:rPr>
                <w:rFonts w:ascii="Calibri" w:hAnsi="Calibri"/>
                <w:color w:val="000000"/>
                <w:rPrChange w:id="466" w:author="Luisa Herkenhoff" w:date="2020-11-10T21:02:00Z">
                  <w:rPr>
                    <w:rFonts w:ascii="Leelawadee" w:hAnsi="Leelawadee"/>
                    <w:color w:val="000000" w:themeColor="text1"/>
                    <w:sz w:val="20"/>
                  </w:rPr>
                </w:rPrChange>
              </w:rPr>
              <w:t>4</w:t>
            </w:r>
          </w:p>
        </w:tc>
        <w:tc>
          <w:tcPr>
            <w:tcW w:w="1186" w:type="dxa"/>
            <w:tcBorders>
              <w:top w:val="nil"/>
              <w:left w:val="nil"/>
              <w:bottom w:val="single" w:sz="4" w:space="0" w:color="auto"/>
              <w:right w:val="single" w:sz="4" w:space="0" w:color="auto"/>
            </w:tcBorders>
            <w:shd w:val="clear" w:color="auto" w:fill="auto"/>
            <w:noWrap/>
            <w:vAlign w:val="center"/>
            <w:hideMark/>
          </w:tcPr>
          <w:p w14:paraId="02FC9492" w14:textId="77777777" w:rsidR="0020530E" w:rsidRPr="0029561E" w:rsidRDefault="0020530E">
            <w:pPr>
              <w:jc w:val="center"/>
              <w:rPr>
                <w:rFonts w:ascii="Calibri" w:hAnsi="Calibri"/>
                <w:color w:val="000000"/>
                <w:rPrChange w:id="467" w:author="Luisa Herkenhoff" w:date="2020-11-10T21:02:00Z">
                  <w:rPr>
                    <w:rFonts w:ascii="Leelawadee" w:hAnsi="Leelawadee"/>
                    <w:color w:val="000000" w:themeColor="text1"/>
                    <w:sz w:val="20"/>
                  </w:rPr>
                </w:rPrChange>
              </w:rPr>
              <w:pPrChange w:id="468" w:author="Luisa Herkenhoff" w:date="2020-11-10T21:02:00Z">
                <w:pPr>
                  <w:pStyle w:val="sub"/>
                  <w:spacing w:line="360" w:lineRule="auto"/>
                  <w:jc w:val="center"/>
                </w:pPr>
              </w:pPrChange>
            </w:pPr>
            <w:r w:rsidRPr="0029561E">
              <w:rPr>
                <w:rFonts w:ascii="Calibri" w:hAnsi="Calibri"/>
                <w:color w:val="000000"/>
                <w:rPrChange w:id="469" w:author="Luisa Herkenhoff" w:date="2020-11-10T21:02:00Z">
                  <w:rPr>
                    <w:rFonts w:ascii="Leelawadee" w:hAnsi="Leelawadee"/>
                    <w:color w:val="000000" w:themeColor="text1"/>
                    <w:sz w:val="20"/>
                  </w:rPr>
                </w:rPrChange>
              </w:rPr>
              <w:t>28/02/2021</w:t>
            </w:r>
          </w:p>
        </w:tc>
        <w:tc>
          <w:tcPr>
            <w:tcW w:w="1186" w:type="dxa"/>
            <w:tcBorders>
              <w:top w:val="nil"/>
              <w:left w:val="nil"/>
              <w:bottom w:val="single" w:sz="4" w:space="0" w:color="auto"/>
              <w:right w:val="single" w:sz="4" w:space="0" w:color="auto"/>
            </w:tcBorders>
            <w:shd w:val="clear" w:color="auto" w:fill="auto"/>
            <w:noWrap/>
            <w:vAlign w:val="center"/>
            <w:hideMark/>
          </w:tcPr>
          <w:p w14:paraId="2EDC49AE" w14:textId="77777777" w:rsidR="0020530E" w:rsidRPr="0029561E" w:rsidRDefault="0020530E">
            <w:pPr>
              <w:jc w:val="center"/>
              <w:rPr>
                <w:rFonts w:ascii="Calibri" w:hAnsi="Calibri"/>
                <w:color w:val="000000"/>
                <w:rPrChange w:id="470" w:author="Luisa Herkenhoff" w:date="2020-11-10T21:02:00Z">
                  <w:rPr>
                    <w:rFonts w:ascii="Leelawadee" w:hAnsi="Leelawadee"/>
                    <w:color w:val="000000" w:themeColor="text1"/>
                    <w:sz w:val="20"/>
                  </w:rPr>
                </w:rPrChange>
              </w:rPr>
              <w:pPrChange w:id="471" w:author="Luisa Herkenhoff" w:date="2020-11-10T21:02:00Z">
                <w:pPr>
                  <w:pStyle w:val="sub"/>
                  <w:spacing w:line="360" w:lineRule="auto"/>
                  <w:jc w:val="center"/>
                </w:pPr>
              </w:pPrChange>
            </w:pPr>
            <w:r w:rsidRPr="0029561E">
              <w:rPr>
                <w:rFonts w:ascii="Calibri" w:hAnsi="Calibri"/>
                <w:color w:val="000000"/>
                <w:rPrChange w:id="472" w:author="Luisa Herkenhoff" w:date="2020-11-10T21:02:00Z">
                  <w:rPr>
                    <w:rFonts w:ascii="Leelawadee" w:hAnsi="Leelawadee"/>
                    <w:color w:val="000000" w:themeColor="text1"/>
                    <w:sz w:val="20"/>
                  </w:rPr>
                </w:rPrChange>
              </w:rPr>
              <w:t>01/03/2021</w:t>
            </w:r>
          </w:p>
        </w:tc>
        <w:tc>
          <w:tcPr>
            <w:tcW w:w="929" w:type="dxa"/>
            <w:tcBorders>
              <w:top w:val="nil"/>
              <w:left w:val="nil"/>
              <w:bottom w:val="single" w:sz="4" w:space="0" w:color="auto"/>
              <w:right w:val="single" w:sz="4" w:space="0" w:color="auto"/>
            </w:tcBorders>
            <w:shd w:val="clear" w:color="auto" w:fill="auto"/>
            <w:noWrap/>
            <w:vAlign w:val="center"/>
            <w:hideMark/>
          </w:tcPr>
          <w:p w14:paraId="54036B3C" w14:textId="77777777" w:rsidR="0020530E" w:rsidRPr="0029561E" w:rsidRDefault="0020530E">
            <w:pPr>
              <w:jc w:val="center"/>
              <w:rPr>
                <w:rFonts w:ascii="Calibri" w:hAnsi="Calibri"/>
                <w:color w:val="000000"/>
                <w:rPrChange w:id="473" w:author="Luisa Herkenhoff" w:date="2020-11-10T21:02:00Z">
                  <w:rPr>
                    <w:rFonts w:ascii="Leelawadee" w:hAnsi="Leelawadee"/>
                    <w:color w:val="000000" w:themeColor="text1"/>
                    <w:sz w:val="20"/>
                  </w:rPr>
                </w:rPrChange>
              </w:rPr>
              <w:pPrChange w:id="474" w:author="Luisa Herkenhoff" w:date="2020-11-10T21:02:00Z">
                <w:pPr>
                  <w:pStyle w:val="sub"/>
                  <w:spacing w:line="360" w:lineRule="auto"/>
                  <w:jc w:val="center"/>
                </w:pPr>
              </w:pPrChange>
            </w:pPr>
            <w:r w:rsidRPr="0029561E">
              <w:rPr>
                <w:rFonts w:ascii="Calibri" w:hAnsi="Calibri"/>
                <w:color w:val="000000"/>
                <w:rPrChange w:id="475" w:author="Luisa Herkenhoff" w:date="2020-11-10T21:02:00Z">
                  <w:rPr>
                    <w:rFonts w:ascii="Leelawadee" w:hAnsi="Leelawadee"/>
                    <w:color w:val="000000" w:themeColor="text1"/>
                    <w:sz w:val="20"/>
                  </w:rPr>
                </w:rPrChange>
              </w:rPr>
              <w:t>0,7085</w:t>
            </w:r>
          </w:p>
        </w:tc>
        <w:tc>
          <w:tcPr>
            <w:tcW w:w="1346" w:type="dxa"/>
            <w:tcBorders>
              <w:top w:val="nil"/>
              <w:left w:val="nil"/>
              <w:bottom w:val="single" w:sz="4" w:space="0" w:color="auto"/>
              <w:right w:val="single" w:sz="4" w:space="0" w:color="auto"/>
            </w:tcBorders>
            <w:shd w:val="clear" w:color="auto" w:fill="auto"/>
            <w:noWrap/>
            <w:vAlign w:val="center"/>
            <w:cellIns w:id="476" w:author="Luisa Herkenhoff" w:date="2020-11-10T21:02:00Z"/>
            <w:hideMark/>
          </w:tcPr>
          <w:p w14:paraId="2235B12B" w14:textId="77777777" w:rsidR="0020530E" w:rsidRPr="0029561E" w:rsidRDefault="0020530E" w:rsidP="002647D8">
            <w:pPr>
              <w:jc w:val="center"/>
              <w:rPr>
                <w:rFonts w:ascii="Calibri" w:hAnsi="Calibri" w:cs="Calibri"/>
                <w:color w:val="000000"/>
              </w:rPr>
            </w:pPr>
            <w:ins w:id="477" w:author="Luisa Herkenhoff" w:date="2020-11-10T21:02:00Z">
              <w:r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hideMark/>
          </w:tcPr>
          <w:p w14:paraId="00DA8655" w14:textId="77777777" w:rsidR="0020530E" w:rsidRPr="0029561E" w:rsidRDefault="0020530E">
            <w:pPr>
              <w:jc w:val="center"/>
              <w:rPr>
                <w:rFonts w:ascii="Calibri" w:hAnsi="Calibri"/>
                <w:color w:val="000000"/>
                <w:rPrChange w:id="478" w:author="Luisa Herkenhoff" w:date="2020-11-10T21:02:00Z">
                  <w:rPr>
                    <w:rFonts w:ascii="Leelawadee" w:hAnsi="Leelawadee"/>
                    <w:color w:val="000000" w:themeColor="text1"/>
                    <w:sz w:val="20"/>
                  </w:rPr>
                </w:rPrChange>
              </w:rPr>
              <w:pPrChange w:id="479" w:author="Luisa Herkenhoff" w:date="2020-11-10T21:02:00Z">
                <w:pPr>
                  <w:pStyle w:val="sub"/>
                  <w:spacing w:line="360" w:lineRule="auto"/>
                  <w:jc w:val="center"/>
                </w:pPr>
              </w:pPrChange>
            </w:pPr>
            <w:r w:rsidRPr="0029561E">
              <w:rPr>
                <w:rFonts w:ascii="Calibri" w:hAnsi="Calibri"/>
                <w:color w:val="000000"/>
                <w:rPrChange w:id="480" w:author="Luisa Herkenhoff" w:date="2020-11-10T21:02:00Z">
                  <w:rPr>
                    <w:rFonts w:ascii="Leelawadee" w:hAnsi="Leelawadee"/>
                    <w:color w:val="000000" w:themeColor="text1"/>
                    <w:sz w:val="20"/>
                  </w:rPr>
                </w:rPrChange>
              </w:rPr>
              <w:t>SIM</w:t>
            </w:r>
          </w:p>
        </w:tc>
      </w:tr>
      <w:tr w:rsidR="006117F8" w:rsidRPr="0029561E" w14:paraId="707AF83E"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337F45FC" w14:textId="77777777" w:rsidR="0020530E" w:rsidRPr="0029561E" w:rsidRDefault="0020530E">
            <w:pPr>
              <w:jc w:val="center"/>
              <w:rPr>
                <w:rFonts w:ascii="Calibri" w:hAnsi="Calibri"/>
                <w:color w:val="000000"/>
                <w:rPrChange w:id="481" w:author="Luisa Herkenhoff" w:date="2020-11-10T21:02:00Z">
                  <w:rPr>
                    <w:rFonts w:ascii="Leelawadee" w:hAnsi="Leelawadee"/>
                    <w:color w:val="000000" w:themeColor="text1"/>
                    <w:sz w:val="20"/>
                  </w:rPr>
                </w:rPrChange>
              </w:rPr>
              <w:pPrChange w:id="482" w:author="Luisa Herkenhoff" w:date="2020-11-10T21:02:00Z">
                <w:pPr>
                  <w:pStyle w:val="sub"/>
                  <w:spacing w:line="360" w:lineRule="auto"/>
                  <w:jc w:val="center"/>
                </w:pPr>
              </w:pPrChange>
            </w:pPr>
            <w:r w:rsidRPr="0029561E">
              <w:rPr>
                <w:rFonts w:ascii="Calibri" w:hAnsi="Calibri"/>
                <w:color w:val="000000"/>
                <w:rPrChange w:id="483" w:author="Luisa Herkenhoff" w:date="2020-11-10T21:02:00Z">
                  <w:rPr>
                    <w:rFonts w:ascii="Leelawadee" w:hAnsi="Leelawadee"/>
                    <w:color w:val="000000" w:themeColor="text1"/>
                    <w:sz w:val="20"/>
                  </w:rPr>
                </w:rPrChange>
              </w:rPr>
              <w:t>5</w:t>
            </w:r>
          </w:p>
        </w:tc>
        <w:tc>
          <w:tcPr>
            <w:tcW w:w="1186" w:type="dxa"/>
            <w:tcBorders>
              <w:top w:val="nil"/>
              <w:left w:val="nil"/>
              <w:bottom w:val="single" w:sz="4" w:space="0" w:color="auto"/>
              <w:right w:val="single" w:sz="4" w:space="0" w:color="auto"/>
            </w:tcBorders>
            <w:shd w:val="clear" w:color="auto" w:fill="auto"/>
            <w:noWrap/>
            <w:vAlign w:val="center"/>
            <w:hideMark/>
          </w:tcPr>
          <w:p w14:paraId="34ACA04D" w14:textId="77777777" w:rsidR="0020530E" w:rsidRPr="0029561E" w:rsidRDefault="0020530E">
            <w:pPr>
              <w:jc w:val="center"/>
              <w:rPr>
                <w:rFonts w:ascii="Calibri" w:hAnsi="Calibri"/>
                <w:color w:val="000000"/>
                <w:rPrChange w:id="484" w:author="Luisa Herkenhoff" w:date="2020-11-10T21:02:00Z">
                  <w:rPr>
                    <w:rFonts w:ascii="Leelawadee" w:hAnsi="Leelawadee"/>
                    <w:color w:val="000000" w:themeColor="text1"/>
                    <w:sz w:val="20"/>
                  </w:rPr>
                </w:rPrChange>
              </w:rPr>
              <w:pPrChange w:id="485" w:author="Luisa Herkenhoff" w:date="2020-11-10T21:02:00Z">
                <w:pPr>
                  <w:pStyle w:val="sub"/>
                  <w:spacing w:line="360" w:lineRule="auto"/>
                  <w:jc w:val="center"/>
                </w:pPr>
              </w:pPrChange>
            </w:pPr>
            <w:r w:rsidRPr="0029561E">
              <w:rPr>
                <w:rFonts w:ascii="Calibri" w:hAnsi="Calibri"/>
                <w:color w:val="000000"/>
                <w:rPrChange w:id="486" w:author="Luisa Herkenhoff" w:date="2020-11-10T21:02:00Z">
                  <w:rPr>
                    <w:rFonts w:ascii="Leelawadee" w:hAnsi="Leelawadee"/>
                    <w:color w:val="000000" w:themeColor="text1"/>
                    <w:sz w:val="20"/>
                  </w:rPr>
                </w:rPrChange>
              </w:rPr>
              <w:t>29/03/2021</w:t>
            </w:r>
          </w:p>
        </w:tc>
        <w:tc>
          <w:tcPr>
            <w:tcW w:w="1186" w:type="dxa"/>
            <w:tcBorders>
              <w:top w:val="nil"/>
              <w:left w:val="nil"/>
              <w:bottom w:val="single" w:sz="4" w:space="0" w:color="auto"/>
              <w:right w:val="single" w:sz="4" w:space="0" w:color="auto"/>
            </w:tcBorders>
            <w:shd w:val="clear" w:color="auto" w:fill="auto"/>
            <w:noWrap/>
            <w:vAlign w:val="center"/>
            <w:hideMark/>
          </w:tcPr>
          <w:p w14:paraId="5D8E75F3" w14:textId="77777777" w:rsidR="0020530E" w:rsidRPr="0029561E" w:rsidRDefault="0020530E">
            <w:pPr>
              <w:jc w:val="center"/>
              <w:rPr>
                <w:rFonts w:ascii="Calibri" w:hAnsi="Calibri"/>
                <w:color w:val="000000"/>
                <w:rPrChange w:id="487" w:author="Luisa Herkenhoff" w:date="2020-11-10T21:02:00Z">
                  <w:rPr>
                    <w:rFonts w:ascii="Leelawadee" w:hAnsi="Leelawadee"/>
                    <w:color w:val="000000" w:themeColor="text1"/>
                    <w:sz w:val="20"/>
                  </w:rPr>
                </w:rPrChange>
              </w:rPr>
              <w:pPrChange w:id="488" w:author="Luisa Herkenhoff" w:date="2020-11-10T21:02:00Z">
                <w:pPr>
                  <w:pStyle w:val="sub"/>
                  <w:spacing w:line="360" w:lineRule="auto"/>
                  <w:jc w:val="center"/>
                </w:pPr>
              </w:pPrChange>
            </w:pPr>
            <w:r w:rsidRPr="0029561E">
              <w:rPr>
                <w:rFonts w:ascii="Calibri" w:hAnsi="Calibri"/>
                <w:color w:val="000000"/>
                <w:rPrChange w:id="489" w:author="Luisa Herkenhoff" w:date="2020-11-10T21:02:00Z">
                  <w:rPr>
                    <w:rFonts w:ascii="Leelawadee" w:hAnsi="Leelawadee"/>
                    <w:color w:val="000000" w:themeColor="text1"/>
                    <w:sz w:val="20"/>
                  </w:rPr>
                </w:rPrChange>
              </w:rPr>
              <w:t>29/03/2021</w:t>
            </w:r>
          </w:p>
        </w:tc>
        <w:tc>
          <w:tcPr>
            <w:tcW w:w="929" w:type="dxa"/>
            <w:tcBorders>
              <w:top w:val="nil"/>
              <w:left w:val="nil"/>
              <w:bottom w:val="single" w:sz="4" w:space="0" w:color="auto"/>
              <w:right w:val="single" w:sz="4" w:space="0" w:color="auto"/>
            </w:tcBorders>
            <w:shd w:val="clear" w:color="auto" w:fill="auto"/>
            <w:noWrap/>
            <w:vAlign w:val="center"/>
            <w:hideMark/>
          </w:tcPr>
          <w:p w14:paraId="3D4FCC29" w14:textId="77777777" w:rsidR="0020530E" w:rsidRPr="0029561E" w:rsidRDefault="0020530E">
            <w:pPr>
              <w:jc w:val="center"/>
              <w:rPr>
                <w:rFonts w:ascii="Calibri" w:hAnsi="Calibri"/>
                <w:color w:val="000000"/>
                <w:rPrChange w:id="490" w:author="Luisa Herkenhoff" w:date="2020-11-10T21:02:00Z">
                  <w:rPr>
                    <w:rFonts w:ascii="Leelawadee" w:hAnsi="Leelawadee"/>
                    <w:color w:val="000000" w:themeColor="text1"/>
                    <w:sz w:val="20"/>
                  </w:rPr>
                </w:rPrChange>
              </w:rPr>
              <w:pPrChange w:id="491" w:author="Luisa Herkenhoff" w:date="2020-11-10T21:02:00Z">
                <w:pPr>
                  <w:pStyle w:val="sub"/>
                  <w:spacing w:line="360" w:lineRule="auto"/>
                  <w:jc w:val="center"/>
                </w:pPr>
              </w:pPrChange>
            </w:pPr>
            <w:r w:rsidRPr="0029561E">
              <w:rPr>
                <w:rFonts w:ascii="Calibri" w:hAnsi="Calibri"/>
                <w:color w:val="000000"/>
                <w:rPrChange w:id="492" w:author="Luisa Herkenhoff" w:date="2020-11-10T21:02:00Z">
                  <w:rPr>
                    <w:rFonts w:ascii="Leelawadee" w:hAnsi="Leelawadee"/>
                    <w:color w:val="000000" w:themeColor="text1"/>
                    <w:sz w:val="20"/>
                  </w:rPr>
                </w:rPrChange>
              </w:rPr>
              <w:t>0,7176</w:t>
            </w:r>
          </w:p>
        </w:tc>
        <w:tc>
          <w:tcPr>
            <w:tcW w:w="1346" w:type="dxa"/>
            <w:tcBorders>
              <w:top w:val="nil"/>
              <w:left w:val="nil"/>
              <w:bottom w:val="single" w:sz="4" w:space="0" w:color="auto"/>
              <w:right w:val="single" w:sz="4" w:space="0" w:color="auto"/>
            </w:tcBorders>
            <w:shd w:val="clear" w:color="auto" w:fill="auto"/>
            <w:noWrap/>
            <w:vAlign w:val="center"/>
            <w:cellIns w:id="493" w:author="Luisa Herkenhoff" w:date="2020-11-10T21:02:00Z"/>
            <w:hideMark/>
          </w:tcPr>
          <w:p w14:paraId="3958156A" w14:textId="77777777" w:rsidR="0020530E" w:rsidRPr="0029561E" w:rsidRDefault="0020530E" w:rsidP="002647D8">
            <w:pPr>
              <w:jc w:val="center"/>
              <w:rPr>
                <w:rFonts w:ascii="Calibri" w:hAnsi="Calibri" w:cs="Calibri"/>
                <w:color w:val="000000"/>
              </w:rPr>
            </w:pPr>
            <w:ins w:id="494" w:author="Luisa Herkenhoff" w:date="2020-11-10T21:02:00Z">
              <w:r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hideMark/>
          </w:tcPr>
          <w:p w14:paraId="033A5928" w14:textId="77777777" w:rsidR="0020530E" w:rsidRPr="0029561E" w:rsidRDefault="0020530E">
            <w:pPr>
              <w:jc w:val="center"/>
              <w:rPr>
                <w:rFonts w:ascii="Calibri" w:hAnsi="Calibri"/>
                <w:color w:val="000000"/>
                <w:rPrChange w:id="495" w:author="Luisa Herkenhoff" w:date="2020-11-10T21:02:00Z">
                  <w:rPr>
                    <w:rFonts w:ascii="Leelawadee" w:hAnsi="Leelawadee"/>
                    <w:color w:val="000000" w:themeColor="text1"/>
                    <w:sz w:val="20"/>
                  </w:rPr>
                </w:rPrChange>
              </w:rPr>
              <w:pPrChange w:id="496" w:author="Luisa Herkenhoff" w:date="2020-11-10T21:02:00Z">
                <w:pPr>
                  <w:pStyle w:val="sub"/>
                  <w:spacing w:line="360" w:lineRule="auto"/>
                  <w:jc w:val="center"/>
                </w:pPr>
              </w:pPrChange>
            </w:pPr>
            <w:r w:rsidRPr="0029561E">
              <w:rPr>
                <w:rFonts w:ascii="Calibri" w:hAnsi="Calibri"/>
                <w:color w:val="000000"/>
                <w:rPrChange w:id="497" w:author="Luisa Herkenhoff" w:date="2020-11-10T21:02:00Z">
                  <w:rPr>
                    <w:rFonts w:ascii="Leelawadee" w:hAnsi="Leelawadee"/>
                    <w:color w:val="000000" w:themeColor="text1"/>
                    <w:sz w:val="20"/>
                  </w:rPr>
                </w:rPrChange>
              </w:rPr>
              <w:t>SIM</w:t>
            </w:r>
          </w:p>
        </w:tc>
      </w:tr>
      <w:tr w:rsidR="006117F8" w:rsidRPr="0029561E" w14:paraId="5C09F2E3"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389262E1" w14:textId="77777777" w:rsidR="0020530E" w:rsidRPr="0029561E" w:rsidRDefault="0020530E">
            <w:pPr>
              <w:jc w:val="center"/>
              <w:rPr>
                <w:rFonts w:ascii="Calibri" w:hAnsi="Calibri"/>
                <w:color w:val="000000"/>
                <w:rPrChange w:id="498" w:author="Luisa Herkenhoff" w:date="2020-11-10T21:02:00Z">
                  <w:rPr>
                    <w:rFonts w:ascii="Leelawadee" w:hAnsi="Leelawadee"/>
                    <w:color w:val="000000" w:themeColor="text1"/>
                    <w:sz w:val="20"/>
                  </w:rPr>
                </w:rPrChange>
              </w:rPr>
              <w:pPrChange w:id="499" w:author="Luisa Herkenhoff" w:date="2020-11-10T21:02:00Z">
                <w:pPr>
                  <w:pStyle w:val="sub"/>
                  <w:spacing w:line="360" w:lineRule="auto"/>
                  <w:jc w:val="center"/>
                </w:pPr>
              </w:pPrChange>
            </w:pPr>
            <w:r w:rsidRPr="0029561E">
              <w:rPr>
                <w:rFonts w:ascii="Calibri" w:hAnsi="Calibri"/>
                <w:color w:val="000000"/>
                <w:rPrChange w:id="500" w:author="Luisa Herkenhoff" w:date="2020-11-10T21:02:00Z">
                  <w:rPr>
                    <w:rFonts w:ascii="Leelawadee" w:hAnsi="Leelawadee"/>
                    <w:color w:val="000000" w:themeColor="text1"/>
                    <w:sz w:val="20"/>
                  </w:rPr>
                </w:rPrChange>
              </w:rPr>
              <w:t>6</w:t>
            </w:r>
          </w:p>
        </w:tc>
        <w:tc>
          <w:tcPr>
            <w:tcW w:w="1186" w:type="dxa"/>
            <w:tcBorders>
              <w:top w:val="nil"/>
              <w:left w:val="nil"/>
              <w:bottom w:val="single" w:sz="4" w:space="0" w:color="auto"/>
              <w:right w:val="single" w:sz="4" w:space="0" w:color="auto"/>
            </w:tcBorders>
            <w:shd w:val="clear" w:color="auto" w:fill="auto"/>
            <w:noWrap/>
            <w:vAlign w:val="center"/>
            <w:hideMark/>
          </w:tcPr>
          <w:p w14:paraId="62E821FC" w14:textId="77777777" w:rsidR="0020530E" w:rsidRPr="0029561E" w:rsidRDefault="0020530E">
            <w:pPr>
              <w:jc w:val="center"/>
              <w:rPr>
                <w:rFonts w:ascii="Calibri" w:hAnsi="Calibri"/>
                <w:color w:val="000000"/>
                <w:rPrChange w:id="501" w:author="Luisa Herkenhoff" w:date="2020-11-10T21:02:00Z">
                  <w:rPr>
                    <w:rFonts w:ascii="Leelawadee" w:hAnsi="Leelawadee"/>
                    <w:color w:val="000000" w:themeColor="text1"/>
                    <w:sz w:val="20"/>
                  </w:rPr>
                </w:rPrChange>
              </w:rPr>
              <w:pPrChange w:id="502" w:author="Luisa Herkenhoff" w:date="2020-11-10T21:02:00Z">
                <w:pPr>
                  <w:pStyle w:val="sub"/>
                  <w:spacing w:line="360" w:lineRule="auto"/>
                  <w:jc w:val="center"/>
                </w:pPr>
              </w:pPrChange>
            </w:pPr>
            <w:r w:rsidRPr="0029561E">
              <w:rPr>
                <w:rFonts w:ascii="Calibri" w:hAnsi="Calibri"/>
                <w:color w:val="000000"/>
                <w:rPrChange w:id="503" w:author="Luisa Herkenhoff" w:date="2020-11-10T21:02:00Z">
                  <w:rPr>
                    <w:rFonts w:ascii="Leelawadee" w:hAnsi="Leelawadee"/>
                    <w:color w:val="000000" w:themeColor="text1"/>
                    <w:sz w:val="20"/>
                  </w:rPr>
                </w:rPrChange>
              </w:rPr>
              <w:t>29/04/2021</w:t>
            </w:r>
          </w:p>
        </w:tc>
        <w:tc>
          <w:tcPr>
            <w:tcW w:w="1186" w:type="dxa"/>
            <w:tcBorders>
              <w:top w:val="nil"/>
              <w:left w:val="nil"/>
              <w:bottom w:val="single" w:sz="4" w:space="0" w:color="auto"/>
              <w:right w:val="single" w:sz="4" w:space="0" w:color="auto"/>
            </w:tcBorders>
            <w:shd w:val="clear" w:color="auto" w:fill="auto"/>
            <w:noWrap/>
            <w:vAlign w:val="center"/>
            <w:hideMark/>
          </w:tcPr>
          <w:p w14:paraId="7E6CAEFD" w14:textId="77777777" w:rsidR="0020530E" w:rsidRPr="0029561E" w:rsidRDefault="0020530E">
            <w:pPr>
              <w:jc w:val="center"/>
              <w:rPr>
                <w:rFonts w:ascii="Calibri" w:hAnsi="Calibri"/>
                <w:color w:val="000000"/>
                <w:rPrChange w:id="504" w:author="Luisa Herkenhoff" w:date="2020-11-10T21:02:00Z">
                  <w:rPr>
                    <w:rFonts w:ascii="Leelawadee" w:hAnsi="Leelawadee"/>
                    <w:color w:val="000000" w:themeColor="text1"/>
                    <w:sz w:val="20"/>
                  </w:rPr>
                </w:rPrChange>
              </w:rPr>
              <w:pPrChange w:id="505" w:author="Luisa Herkenhoff" w:date="2020-11-10T21:02:00Z">
                <w:pPr>
                  <w:pStyle w:val="sub"/>
                  <w:spacing w:line="360" w:lineRule="auto"/>
                  <w:jc w:val="center"/>
                </w:pPr>
              </w:pPrChange>
            </w:pPr>
            <w:r w:rsidRPr="0029561E">
              <w:rPr>
                <w:rFonts w:ascii="Calibri" w:hAnsi="Calibri"/>
                <w:color w:val="000000"/>
                <w:rPrChange w:id="506" w:author="Luisa Herkenhoff" w:date="2020-11-10T21:02:00Z">
                  <w:rPr>
                    <w:rFonts w:ascii="Leelawadee" w:hAnsi="Leelawadee"/>
                    <w:color w:val="000000" w:themeColor="text1"/>
                    <w:sz w:val="20"/>
                  </w:rPr>
                </w:rPrChange>
              </w:rPr>
              <w:t>29/04/2021</w:t>
            </w:r>
          </w:p>
        </w:tc>
        <w:tc>
          <w:tcPr>
            <w:tcW w:w="929" w:type="dxa"/>
            <w:tcBorders>
              <w:top w:val="nil"/>
              <w:left w:val="nil"/>
              <w:bottom w:val="single" w:sz="4" w:space="0" w:color="auto"/>
              <w:right w:val="single" w:sz="4" w:space="0" w:color="auto"/>
            </w:tcBorders>
            <w:shd w:val="clear" w:color="auto" w:fill="auto"/>
            <w:noWrap/>
            <w:vAlign w:val="center"/>
            <w:hideMark/>
          </w:tcPr>
          <w:p w14:paraId="2A821613" w14:textId="77777777" w:rsidR="0020530E" w:rsidRPr="0029561E" w:rsidRDefault="0020530E">
            <w:pPr>
              <w:jc w:val="center"/>
              <w:rPr>
                <w:rFonts w:ascii="Calibri" w:hAnsi="Calibri"/>
                <w:color w:val="000000"/>
                <w:rPrChange w:id="507" w:author="Luisa Herkenhoff" w:date="2020-11-10T21:02:00Z">
                  <w:rPr>
                    <w:rFonts w:ascii="Leelawadee" w:hAnsi="Leelawadee"/>
                    <w:color w:val="000000" w:themeColor="text1"/>
                    <w:sz w:val="20"/>
                  </w:rPr>
                </w:rPrChange>
              </w:rPr>
              <w:pPrChange w:id="508" w:author="Luisa Herkenhoff" w:date="2020-11-10T21:02:00Z">
                <w:pPr>
                  <w:pStyle w:val="sub"/>
                  <w:spacing w:line="360" w:lineRule="auto"/>
                  <w:jc w:val="center"/>
                </w:pPr>
              </w:pPrChange>
            </w:pPr>
            <w:r w:rsidRPr="0029561E">
              <w:rPr>
                <w:rFonts w:ascii="Calibri" w:hAnsi="Calibri"/>
                <w:color w:val="000000"/>
                <w:rPrChange w:id="509" w:author="Luisa Herkenhoff" w:date="2020-11-10T21:02:00Z">
                  <w:rPr>
                    <w:rFonts w:ascii="Leelawadee" w:hAnsi="Leelawadee"/>
                    <w:color w:val="000000" w:themeColor="text1"/>
                    <w:sz w:val="20"/>
                  </w:rPr>
                </w:rPrChange>
              </w:rPr>
              <w:t>0,7269</w:t>
            </w:r>
          </w:p>
        </w:tc>
        <w:tc>
          <w:tcPr>
            <w:tcW w:w="1346" w:type="dxa"/>
            <w:tcBorders>
              <w:top w:val="nil"/>
              <w:left w:val="nil"/>
              <w:bottom w:val="single" w:sz="4" w:space="0" w:color="auto"/>
              <w:right w:val="single" w:sz="4" w:space="0" w:color="auto"/>
            </w:tcBorders>
            <w:shd w:val="clear" w:color="auto" w:fill="auto"/>
            <w:noWrap/>
            <w:vAlign w:val="center"/>
            <w:cellIns w:id="510" w:author="Luisa Herkenhoff" w:date="2020-11-10T21:02:00Z"/>
            <w:hideMark/>
          </w:tcPr>
          <w:p w14:paraId="5B959B9C" w14:textId="77777777" w:rsidR="0020530E" w:rsidRPr="0029561E" w:rsidRDefault="0020530E" w:rsidP="002647D8">
            <w:pPr>
              <w:jc w:val="center"/>
              <w:rPr>
                <w:rFonts w:ascii="Calibri" w:hAnsi="Calibri" w:cs="Calibri"/>
                <w:color w:val="000000"/>
              </w:rPr>
            </w:pPr>
            <w:ins w:id="511" w:author="Luisa Herkenhoff" w:date="2020-11-10T21:02:00Z">
              <w:r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hideMark/>
          </w:tcPr>
          <w:p w14:paraId="157F9F2B" w14:textId="77777777" w:rsidR="0020530E" w:rsidRPr="0029561E" w:rsidRDefault="0020530E">
            <w:pPr>
              <w:jc w:val="center"/>
              <w:rPr>
                <w:rFonts w:ascii="Calibri" w:hAnsi="Calibri"/>
                <w:color w:val="000000"/>
                <w:rPrChange w:id="512" w:author="Luisa Herkenhoff" w:date="2020-11-10T21:02:00Z">
                  <w:rPr>
                    <w:rFonts w:ascii="Leelawadee" w:hAnsi="Leelawadee"/>
                    <w:color w:val="000000" w:themeColor="text1"/>
                    <w:sz w:val="20"/>
                  </w:rPr>
                </w:rPrChange>
              </w:rPr>
              <w:pPrChange w:id="513" w:author="Luisa Herkenhoff" w:date="2020-11-10T21:02:00Z">
                <w:pPr>
                  <w:pStyle w:val="sub"/>
                  <w:spacing w:line="360" w:lineRule="auto"/>
                  <w:jc w:val="center"/>
                </w:pPr>
              </w:pPrChange>
            </w:pPr>
            <w:r w:rsidRPr="0029561E">
              <w:rPr>
                <w:rFonts w:ascii="Calibri" w:hAnsi="Calibri"/>
                <w:color w:val="000000"/>
                <w:rPrChange w:id="514" w:author="Luisa Herkenhoff" w:date="2020-11-10T21:02:00Z">
                  <w:rPr>
                    <w:rFonts w:ascii="Leelawadee" w:hAnsi="Leelawadee"/>
                    <w:color w:val="000000" w:themeColor="text1"/>
                    <w:sz w:val="20"/>
                  </w:rPr>
                </w:rPrChange>
              </w:rPr>
              <w:t>SIM</w:t>
            </w:r>
          </w:p>
        </w:tc>
      </w:tr>
      <w:tr w:rsidR="006117F8" w:rsidRPr="0029561E" w14:paraId="3BB13362"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04B7C623" w14:textId="77777777" w:rsidR="0020530E" w:rsidRPr="0029561E" w:rsidRDefault="0020530E">
            <w:pPr>
              <w:jc w:val="center"/>
              <w:rPr>
                <w:rFonts w:ascii="Calibri" w:hAnsi="Calibri"/>
                <w:color w:val="000000"/>
                <w:rPrChange w:id="515" w:author="Luisa Herkenhoff" w:date="2020-11-10T21:02:00Z">
                  <w:rPr>
                    <w:rFonts w:ascii="Leelawadee" w:hAnsi="Leelawadee"/>
                    <w:color w:val="000000" w:themeColor="text1"/>
                    <w:sz w:val="20"/>
                  </w:rPr>
                </w:rPrChange>
              </w:rPr>
              <w:pPrChange w:id="516" w:author="Luisa Herkenhoff" w:date="2020-11-10T21:02:00Z">
                <w:pPr>
                  <w:pStyle w:val="sub"/>
                  <w:spacing w:line="360" w:lineRule="auto"/>
                  <w:jc w:val="center"/>
                </w:pPr>
              </w:pPrChange>
            </w:pPr>
            <w:r w:rsidRPr="0029561E">
              <w:rPr>
                <w:rFonts w:ascii="Calibri" w:hAnsi="Calibri"/>
                <w:color w:val="000000"/>
                <w:rPrChange w:id="517" w:author="Luisa Herkenhoff" w:date="2020-11-10T21:02:00Z">
                  <w:rPr>
                    <w:rFonts w:ascii="Leelawadee" w:hAnsi="Leelawadee"/>
                    <w:color w:val="000000" w:themeColor="text1"/>
                    <w:sz w:val="20"/>
                  </w:rPr>
                </w:rPrChange>
              </w:rPr>
              <w:t>7</w:t>
            </w:r>
          </w:p>
        </w:tc>
        <w:tc>
          <w:tcPr>
            <w:tcW w:w="1186" w:type="dxa"/>
            <w:tcBorders>
              <w:top w:val="nil"/>
              <w:left w:val="nil"/>
              <w:bottom w:val="single" w:sz="4" w:space="0" w:color="auto"/>
              <w:right w:val="single" w:sz="4" w:space="0" w:color="auto"/>
            </w:tcBorders>
            <w:shd w:val="clear" w:color="auto" w:fill="auto"/>
            <w:noWrap/>
            <w:vAlign w:val="center"/>
            <w:hideMark/>
          </w:tcPr>
          <w:p w14:paraId="1938CDC3" w14:textId="77777777" w:rsidR="0020530E" w:rsidRPr="0029561E" w:rsidRDefault="0020530E">
            <w:pPr>
              <w:jc w:val="center"/>
              <w:rPr>
                <w:rFonts w:ascii="Calibri" w:hAnsi="Calibri"/>
                <w:color w:val="000000"/>
                <w:rPrChange w:id="518" w:author="Luisa Herkenhoff" w:date="2020-11-10T21:02:00Z">
                  <w:rPr>
                    <w:rFonts w:ascii="Leelawadee" w:hAnsi="Leelawadee"/>
                    <w:color w:val="000000" w:themeColor="text1"/>
                    <w:sz w:val="20"/>
                  </w:rPr>
                </w:rPrChange>
              </w:rPr>
              <w:pPrChange w:id="519" w:author="Luisa Herkenhoff" w:date="2020-11-10T21:02:00Z">
                <w:pPr>
                  <w:pStyle w:val="sub"/>
                  <w:spacing w:line="360" w:lineRule="auto"/>
                  <w:jc w:val="center"/>
                </w:pPr>
              </w:pPrChange>
            </w:pPr>
            <w:r w:rsidRPr="0029561E">
              <w:rPr>
                <w:rFonts w:ascii="Calibri" w:hAnsi="Calibri"/>
                <w:color w:val="000000"/>
                <w:rPrChange w:id="520" w:author="Luisa Herkenhoff" w:date="2020-11-10T21:02:00Z">
                  <w:rPr>
                    <w:rFonts w:ascii="Leelawadee" w:hAnsi="Leelawadee"/>
                    <w:color w:val="000000" w:themeColor="text1"/>
                    <w:sz w:val="20"/>
                  </w:rPr>
                </w:rPrChange>
              </w:rPr>
              <w:t>29/05/2021</w:t>
            </w:r>
          </w:p>
        </w:tc>
        <w:tc>
          <w:tcPr>
            <w:tcW w:w="1186" w:type="dxa"/>
            <w:tcBorders>
              <w:top w:val="nil"/>
              <w:left w:val="nil"/>
              <w:bottom w:val="single" w:sz="4" w:space="0" w:color="auto"/>
              <w:right w:val="single" w:sz="4" w:space="0" w:color="auto"/>
            </w:tcBorders>
            <w:shd w:val="clear" w:color="auto" w:fill="auto"/>
            <w:noWrap/>
            <w:vAlign w:val="center"/>
            <w:hideMark/>
          </w:tcPr>
          <w:p w14:paraId="333A694A" w14:textId="77777777" w:rsidR="0020530E" w:rsidRPr="0029561E" w:rsidRDefault="0020530E">
            <w:pPr>
              <w:jc w:val="center"/>
              <w:rPr>
                <w:rFonts w:ascii="Calibri" w:hAnsi="Calibri"/>
                <w:color w:val="000000"/>
                <w:rPrChange w:id="521" w:author="Luisa Herkenhoff" w:date="2020-11-10T21:02:00Z">
                  <w:rPr>
                    <w:rFonts w:ascii="Leelawadee" w:hAnsi="Leelawadee"/>
                    <w:color w:val="000000" w:themeColor="text1"/>
                    <w:sz w:val="20"/>
                  </w:rPr>
                </w:rPrChange>
              </w:rPr>
              <w:pPrChange w:id="522" w:author="Luisa Herkenhoff" w:date="2020-11-10T21:02:00Z">
                <w:pPr>
                  <w:pStyle w:val="sub"/>
                  <w:spacing w:line="360" w:lineRule="auto"/>
                  <w:jc w:val="center"/>
                </w:pPr>
              </w:pPrChange>
            </w:pPr>
            <w:r w:rsidRPr="0029561E">
              <w:rPr>
                <w:rFonts w:ascii="Calibri" w:hAnsi="Calibri"/>
                <w:color w:val="000000"/>
                <w:rPrChange w:id="523" w:author="Luisa Herkenhoff" w:date="2020-11-10T21:02:00Z">
                  <w:rPr>
                    <w:rFonts w:ascii="Leelawadee" w:hAnsi="Leelawadee"/>
                    <w:color w:val="000000" w:themeColor="text1"/>
                    <w:sz w:val="20"/>
                  </w:rPr>
                </w:rPrChange>
              </w:rPr>
              <w:t>31/05/2021</w:t>
            </w:r>
          </w:p>
        </w:tc>
        <w:tc>
          <w:tcPr>
            <w:tcW w:w="929" w:type="dxa"/>
            <w:tcBorders>
              <w:top w:val="nil"/>
              <w:left w:val="nil"/>
              <w:bottom w:val="single" w:sz="4" w:space="0" w:color="auto"/>
              <w:right w:val="single" w:sz="4" w:space="0" w:color="auto"/>
            </w:tcBorders>
            <w:shd w:val="clear" w:color="auto" w:fill="auto"/>
            <w:noWrap/>
            <w:vAlign w:val="center"/>
            <w:hideMark/>
          </w:tcPr>
          <w:p w14:paraId="62E5FF3E" w14:textId="77777777" w:rsidR="0020530E" w:rsidRPr="0029561E" w:rsidRDefault="0020530E">
            <w:pPr>
              <w:jc w:val="center"/>
              <w:rPr>
                <w:rFonts w:ascii="Calibri" w:hAnsi="Calibri"/>
                <w:color w:val="000000"/>
                <w:rPrChange w:id="524" w:author="Luisa Herkenhoff" w:date="2020-11-10T21:02:00Z">
                  <w:rPr>
                    <w:rFonts w:ascii="Leelawadee" w:hAnsi="Leelawadee"/>
                    <w:color w:val="000000" w:themeColor="text1"/>
                    <w:sz w:val="20"/>
                  </w:rPr>
                </w:rPrChange>
              </w:rPr>
              <w:pPrChange w:id="525" w:author="Luisa Herkenhoff" w:date="2020-11-10T21:02:00Z">
                <w:pPr>
                  <w:pStyle w:val="sub"/>
                  <w:spacing w:line="360" w:lineRule="auto"/>
                  <w:jc w:val="center"/>
                </w:pPr>
              </w:pPrChange>
            </w:pPr>
            <w:r w:rsidRPr="0029561E">
              <w:rPr>
                <w:rFonts w:ascii="Calibri" w:hAnsi="Calibri"/>
                <w:color w:val="000000"/>
                <w:rPrChange w:id="526" w:author="Luisa Herkenhoff" w:date="2020-11-10T21:02:00Z">
                  <w:rPr>
                    <w:rFonts w:ascii="Leelawadee" w:hAnsi="Leelawadee"/>
                    <w:color w:val="000000" w:themeColor="text1"/>
                    <w:sz w:val="20"/>
                  </w:rPr>
                </w:rPrChange>
              </w:rPr>
              <w:t>0,7364</w:t>
            </w:r>
          </w:p>
        </w:tc>
        <w:tc>
          <w:tcPr>
            <w:tcW w:w="1346" w:type="dxa"/>
            <w:tcBorders>
              <w:top w:val="nil"/>
              <w:left w:val="nil"/>
              <w:bottom w:val="single" w:sz="4" w:space="0" w:color="auto"/>
              <w:right w:val="single" w:sz="4" w:space="0" w:color="auto"/>
            </w:tcBorders>
            <w:shd w:val="clear" w:color="auto" w:fill="auto"/>
            <w:noWrap/>
            <w:vAlign w:val="center"/>
            <w:cellIns w:id="527" w:author="Luisa Herkenhoff" w:date="2020-11-10T21:02:00Z"/>
            <w:hideMark/>
          </w:tcPr>
          <w:p w14:paraId="2C7DD2AE" w14:textId="77777777" w:rsidR="0020530E" w:rsidRPr="0029561E" w:rsidRDefault="0020530E" w:rsidP="002647D8">
            <w:pPr>
              <w:jc w:val="center"/>
              <w:rPr>
                <w:rFonts w:ascii="Calibri" w:hAnsi="Calibri" w:cs="Calibri"/>
                <w:color w:val="000000"/>
              </w:rPr>
            </w:pPr>
            <w:ins w:id="528" w:author="Luisa Herkenhoff" w:date="2020-11-10T21:02:00Z">
              <w:r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hideMark/>
          </w:tcPr>
          <w:p w14:paraId="720818ED" w14:textId="77777777" w:rsidR="0020530E" w:rsidRPr="0029561E" w:rsidRDefault="0020530E">
            <w:pPr>
              <w:jc w:val="center"/>
              <w:rPr>
                <w:rFonts w:ascii="Calibri" w:hAnsi="Calibri"/>
                <w:color w:val="000000"/>
                <w:rPrChange w:id="529" w:author="Luisa Herkenhoff" w:date="2020-11-10T21:02:00Z">
                  <w:rPr>
                    <w:rFonts w:ascii="Leelawadee" w:hAnsi="Leelawadee"/>
                    <w:color w:val="000000" w:themeColor="text1"/>
                    <w:sz w:val="20"/>
                  </w:rPr>
                </w:rPrChange>
              </w:rPr>
              <w:pPrChange w:id="530" w:author="Luisa Herkenhoff" w:date="2020-11-10T21:02:00Z">
                <w:pPr>
                  <w:pStyle w:val="sub"/>
                  <w:spacing w:line="360" w:lineRule="auto"/>
                  <w:jc w:val="center"/>
                </w:pPr>
              </w:pPrChange>
            </w:pPr>
            <w:r w:rsidRPr="0029561E">
              <w:rPr>
                <w:rFonts w:ascii="Calibri" w:hAnsi="Calibri"/>
                <w:color w:val="000000"/>
                <w:rPrChange w:id="531" w:author="Luisa Herkenhoff" w:date="2020-11-10T21:02:00Z">
                  <w:rPr>
                    <w:rFonts w:ascii="Leelawadee" w:hAnsi="Leelawadee"/>
                    <w:color w:val="000000" w:themeColor="text1"/>
                    <w:sz w:val="20"/>
                  </w:rPr>
                </w:rPrChange>
              </w:rPr>
              <w:t>SIM</w:t>
            </w:r>
          </w:p>
        </w:tc>
      </w:tr>
      <w:tr w:rsidR="006117F8" w:rsidRPr="0029561E" w14:paraId="084F60BF"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180D1709" w14:textId="77777777" w:rsidR="0020530E" w:rsidRPr="0029561E" w:rsidRDefault="0020530E">
            <w:pPr>
              <w:jc w:val="center"/>
              <w:rPr>
                <w:rFonts w:ascii="Calibri" w:hAnsi="Calibri"/>
                <w:color w:val="000000"/>
                <w:rPrChange w:id="532" w:author="Luisa Herkenhoff" w:date="2020-11-10T21:02:00Z">
                  <w:rPr>
                    <w:rFonts w:ascii="Leelawadee" w:hAnsi="Leelawadee"/>
                    <w:color w:val="000000" w:themeColor="text1"/>
                    <w:sz w:val="20"/>
                  </w:rPr>
                </w:rPrChange>
              </w:rPr>
              <w:pPrChange w:id="533" w:author="Luisa Herkenhoff" w:date="2020-11-10T21:02:00Z">
                <w:pPr>
                  <w:pStyle w:val="sub"/>
                  <w:spacing w:line="360" w:lineRule="auto"/>
                  <w:jc w:val="center"/>
                </w:pPr>
              </w:pPrChange>
            </w:pPr>
            <w:r w:rsidRPr="0029561E">
              <w:rPr>
                <w:rFonts w:ascii="Calibri" w:hAnsi="Calibri"/>
                <w:color w:val="000000"/>
                <w:rPrChange w:id="534" w:author="Luisa Herkenhoff" w:date="2020-11-10T21:02:00Z">
                  <w:rPr>
                    <w:rFonts w:ascii="Leelawadee" w:hAnsi="Leelawadee"/>
                    <w:color w:val="000000" w:themeColor="text1"/>
                    <w:sz w:val="20"/>
                  </w:rPr>
                </w:rPrChange>
              </w:rPr>
              <w:t>8</w:t>
            </w:r>
          </w:p>
        </w:tc>
        <w:tc>
          <w:tcPr>
            <w:tcW w:w="1186" w:type="dxa"/>
            <w:tcBorders>
              <w:top w:val="nil"/>
              <w:left w:val="nil"/>
              <w:bottom w:val="single" w:sz="4" w:space="0" w:color="auto"/>
              <w:right w:val="single" w:sz="4" w:space="0" w:color="auto"/>
            </w:tcBorders>
            <w:shd w:val="clear" w:color="auto" w:fill="auto"/>
            <w:noWrap/>
            <w:vAlign w:val="center"/>
            <w:hideMark/>
          </w:tcPr>
          <w:p w14:paraId="49398557" w14:textId="77777777" w:rsidR="0020530E" w:rsidRPr="0029561E" w:rsidRDefault="0020530E">
            <w:pPr>
              <w:jc w:val="center"/>
              <w:rPr>
                <w:rFonts w:ascii="Calibri" w:hAnsi="Calibri"/>
                <w:color w:val="000000"/>
                <w:rPrChange w:id="535" w:author="Luisa Herkenhoff" w:date="2020-11-10T21:02:00Z">
                  <w:rPr>
                    <w:rFonts w:ascii="Leelawadee" w:hAnsi="Leelawadee"/>
                    <w:color w:val="000000" w:themeColor="text1"/>
                    <w:sz w:val="20"/>
                  </w:rPr>
                </w:rPrChange>
              </w:rPr>
              <w:pPrChange w:id="536" w:author="Luisa Herkenhoff" w:date="2020-11-10T21:02:00Z">
                <w:pPr>
                  <w:pStyle w:val="sub"/>
                  <w:spacing w:line="360" w:lineRule="auto"/>
                  <w:jc w:val="center"/>
                </w:pPr>
              </w:pPrChange>
            </w:pPr>
            <w:r w:rsidRPr="0029561E">
              <w:rPr>
                <w:rFonts w:ascii="Calibri" w:hAnsi="Calibri"/>
                <w:color w:val="000000"/>
                <w:rPrChange w:id="537" w:author="Luisa Herkenhoff" w:date="2020-11-10T21:02:00Z">
                  <w:rPr>
                    <w:rFonts w:ascii="Leelawadee" w:hAnsi="Leelawadee"/>
                    <w:color w:val="000000" w:themeColor="text1"/>
                    <w:sz w:val="20"/>
                  </w:rPr>
                </w:rPrChange>
              </w:rPr>
              <w:t>29/06/2021</w:t>
            </w:r>
          </w:p>
        </w:tc>
        <w:tc>
          <w:tcPr>
            <w:tcW w:w="1186" w:type="dxa"/>
            <w:tcBorders>
              <w:top w:val="nil"/>
              <w:left w:val="nil"/>
              <w:bottom w:val="single" w:sz="4" w:space="0" w:color="auto"/>
              <w:right w:val="single" w:sz="4" w:space="0" w:color="auto"/>
            </w:tcBorders>
            <w:shd w:val="clear" w:color="auto" w:fill="auto"/>
            <w:noWrap/>
            <w:vAlign w:val="center"/>
            <w:hideMark/>
          </w:tcPr>
          <w:p w14:paraId="3EBD48FA" w14:textId="77777777" w:rsidR="0020530E" w:rsidRPr="0029561E" w:rsidRDefault="0020530E">
            <w:pPr>
              <w:jc w:val="center"/>
              <w:rPr>
                <w:rFonts w:ascii="Calibri" w:hAnsi="Calibri"/>
                <w:color w:val="000000"/>
                <w:rPrChange w:id="538" w:author="Luisa Herkenhoff" w:date="2020-11-10T21:02:00Z">
                  <w:rPr>
                    <w:rFonts w:ascii="Leelawadee" w:hAnsi="Leelawadee"/>
                    <w:color w:val="000000" w:themeColor="text1"/>
                    <w:sz w:val="20"/>
                  </w:rPr>
                </w:rPrChange>
              </w:rPr>
              <w:pPrChange w:id="539" w:author="Luisa Herkenhoff" w:date="2020-11-10T21:02:00Z">
                <w:pPr>
                  <w:pStyle w:val="sub"/>
                  <w:spacing w:line="360" w:lineRule="auto"/>
                  <w:jc w:val="center"/>
                </w:pPr>
              </w:pPrChange>
            </w:pPr>
            <w:r w:rsidRPr="0029561E">
              <w:rPr>
                <w:rFonts w:ascii="Calibri" w:hAnsi="Calibri"/>
                <w:color w:val="000000"/>
                <w:rPrChange w:id="540" w:author="Luisa Herkenhoff" w:date="2020-11-10T21:02:00Z">
                  <w:rPr>
                    <w:rFonts w:ascii="Leelawadee" w:hAnsi="Leelawadee"/>
                    <w:color w:val="000000" w:themeColor="text1"/>
                    <w:sz w:val="20"/>
                  </w:rPr>
                </w:rPrChange>
              </w:rPr>
              <w:t>29/06/2021</w:t>
            </w:r>
          </w:p>
        </w:tc>
        <w:tc>
          <w:tcPr>
            <w:tcW w:w="929" w:type="dxa"/>
            <w:tcBorders>
              <w:top w:val="nil"/>
              <w:left w:val="nil"/>
              <w:bottom w:val="single" w:sz="4" w:space="0" w:color="auto"/>
              <w:right w:val="single" w:sz="4" w:space="0" w:color="auto"/>
            </w:tcBorders>
            <w:shd w:val="clear" w:color="auto" w:fill="auto"/>
            <w:noWrap/>
            <w:vAlign w:val="center"/>
            <w:hideMark/>
          </w:tcPr>
          <w:p w14:paraId="7EA567A6" w14:textId="77777777" w:rsidR="0020530E" w:rsidRPr="0029561E" w:rsidRDefault="0020530E">
            <w:pPr>
              <w:jc w:val="center"/>
              <w:rPr>
                <w:rFonts w:ascii="Calibri" w:hAnsi="Calibri"/>
                <w:color w:val="000000"/>
                <w:rPrChange w:id="541" w:author="Luisa Herkenhoff" w:date="2020-11-10T21:02:00Z">
                  <w:rPr>
                    <w:rFonts w:ascii="Leelawadee" w:hAnsi="Leelawadee"/>
                    <w:color w:val="000000" w:themeColor="text1"/>
                    <w:sz w:val="20"/>
                  </w:rPr>
                </w:rPrChange>
              </w:rPr>
              <w:pPrChange w:id="542" w:author="Luisa Herkenhoff" w:date="2020-11-10T21:02:00Z">
                <w:pPr>
                  <w:pStyle w:val="sub"/>
                  <w:spacing w:line="360" w:lineRule="auto"/>
                  <w:jc w:val="center"/>
                </w:pPr>
              </w:pPrChange>
            </w:pPr>
            <w:r w:rsidRPr="0029561E">
              <w:rPr>
                <w:rFonts w:ascii="Calibri" w:hAnsi="Calibri"/>
                <w:color w:val="000000"/>
                <w:rPrChange w:id="543" w:author="Luisa Herkenhoff" w:date="2020-11-10T21:02:00Z">
                  <w:rPr>
                    <w:rFonts w:ascii="Leelawadee" w:hAnsi="Leelawadee"/>
                    <w:color w:val="000000" w:themeColor="text1"/>
                    <w:sz w:val="20"/>
                  </w:rPr>
                </w:rPrChange>
              </w:rPr>
              <w:t>0,7461</w:t>
            </w:r>
          </w:p>
        </w:tc>
        <w:tc>
          <w:tcPr>
            <w:tcW w:w="1346" w:type="dxa"/>
            <w:tcBorders>
              <w:top w:val="nil"/>
              <w:left w:val="nil"/>
              <w:bottom w:val="single" w:sz="4" w:space="0" w:color="auto"/>
              <w:right w:val="single" w:sz="4" w:space="0" w:color="auto"/>
            </w:tcBorders>
            <w:shd w:val="clear" w:color="auto" w:fill="auto"/>
            <w:noWrap/>
            <w:vAlign w:val="center"/>
            <w:hideMark/>
          </w:tcPr>
          <w:p w14:paraId="2A863A6D" w14:textId="77777777" w:rsidR="0020530E" w:rsidRPr="0029561E" w:rsidRDefault="0020530E">
            <w:pPr>
              <w:jc w:val="center"/>
              <w:rPr>
                <w:rFonts w:ascii="Calibri" w:hAnsi="Calibri"/>
                <w:color w:val="000000"/>
                <w:rPrChange w:id="544" w:author="Luisa Herkenhoff" w:date="2020-11-10T21:02:00Z">
                  <w:rPr>
                    <w:rFonts w:ascii="Leelawadee" w:hAnsi="Leelawadee"/>
                    <w:color w:val="000000" w:themeColor="text1"/>
                    <w:sz w:val="20"/>
                  </w:rPr>
                </w:rPrChange>
              </w:rPr>
              <w:pPrChange w:id="545" w:author="Luisa Herkenhoff" w:date="2020-11-10T21:02:00Z">
                <w:pPr>
                  <w:pStyle w:val="sub"/>
                  <w:spacing w:line="360" w:lineRule="auto"/>
                  <w:jc w:val="center"/>
                </w:pPr>
              </w:pPrChange>
            </w:pPr>
            <w:r w:rsidRPr="0029561E">
              <w:rPr>
                <w:rFonts w:ascii="Calibri" w:hAnsi="Calibri"/>
                <w:color w:val="000000"/>
                <w:rPrChange w:id="546" w:author="Luisa Herkenhoff" w:date="2020-11-10T21:02:00Z">
                  <w:rPr>
                    <w:rFonts w:ascii="Leelawadee" w:hAnsi="Leelawadee"/>
                    <w:color w:val="000000" w:themeColor="text1"/>
                    <w:sz w:val="20"/>
                  </w:rPr>
                </w:rPrChange>
              </w:rPr>
              <w:t>SIM</w:t>
            </w:r>
          </w:p>
        </w:tc>
        <w:tc>
          <w:tcPr>
            <w:tcW w:w="1521" w:type="dxa"/>
            <w:tcBorders>
              <w:top w:val="nil"/>
              <w:left w:val="nil"/>
              <w:bottom w:val="single" w:sz="4" w:space="0" w:color="auto"/>
              <w:right w:val="single" w:sz="4" w:space="0" w:color="auto"/>
            </w:tcBorders>
            <w:shd w:val="clear" w:color="auto" w:fill="auto"/>
            <w:noWrap/>
            <w:vAlign w:val="center"/>
            <w:cellIns w:id="547" w:author="Luisa Herkenhoff" w:date="2020-11-10T21:02:00Z"/>
            <w:hideMark/>
          </w:tcPr>
          <w:p w14:paraId="7A7C2975" w14:textId="77777777" w:rsidR="0020530E" w:rsidRPr="0029561E" w:rsidRDefault="0020530E" w:rsidP="002647D8">
            <w:pPr>
              <w:jc w:val="center"/>
              <w:rPr>
                <w:rFonts w:ascii="Calibri" w:hAnsi="Calibri" w:cs="Calibri"/>
                <w:color w:val="000000"/>
              </w:rPr>
            </w:pPr>
            <w:ins w:id="548" w:author="Luisa Herkenhoff" w:date="2020-11-10T21:02:00Z">
              <w:r w:rsidRPr="0029561E">
                <w:rPr>
                  <w:rFonts w:ascii="Calibri" w:hAnsi="Calibri" w:cs="Calibri"/>
                  <w:color w:val="000000"/>
                </w:rPr>
                <w:t>SIM</w:t>
              </w:r>
            </w:ins>
          </w:p>
        </w:tc>
      </w:tr>
      <w:tr w:rsidR="006117F8" w:rsidRPr="0029561E" w14:paraId="1F638CBD"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683F40F2" w14:textId="77777777" w:rsidR="0020530E" w:rsidRPr="0029561E" w:rsidRDefault="0020530E">
            <w:pPr>
              <w:jc w:val="center"/>
              <w:rPr>
                <w:rFonts w:ascii="Calibri" w:hAnsi="Calibri"/>
                <w:color w:val="000000"/>
                <w:rPrChange w:id="549" w:author="Luisa Herkenhoff" w:date="2020-11-10T21:02:00Z">
                  <w:rPr>
                    <w:rFonts w:ascii="Leelawadee" w:hAnsi="Leelawadee"/>
                    <w:color w:val="000000" w:themeColor="text1"/>
                    <w:sz w:val="20"/>
                  </w:rPr>
                </w:rPrChange>
              </w:rPr>
              <w:pPrChange w:id="550" w:author="Luisa Herkenhoff" w:date="2020-11-10T21:02:00Z">
                <w:pPr>
                  <w:pStyle w:val="sub"/>
                  <w:spacing w:line="360" w:lineRule="auto"/>
                  <w:jc w:val="center"/>
                </w:pPr>
              </w:pPrChange>
            </w:pPr>
            <w:r w:rsidRPr="0029561E">
              <w:rPr>
                <w:rFonts w:ascii="Calibri" w:hAnsi="Calibri"/>
                <w:color w:val="000000"/>
                <w:rPrChange w:id="551" w:author="Luisa Herkenhoff" w:date="2020-11-10T21:02:00Z">
                  <w:rPr>
                    <w:rFonts w:ascii="Leelawadee" w:hAnsi="Leelawadee"/>
                    <w:color w:val="000000" w:themeColor="text1"/>
                    <w:sz w:val="20"/>
                  </w:rPr>
                </w:rPrChange>
              </w:rPr>
              <w:t>9</w:t>
            </w:r>
          </w:p>
        </w:tc>
        <w:tc>
          <w:tcPr>
            <w:tcW w:w="1186" w:type="dxa"/>
            <w:tcBorders>
              <w:top w:val="nil"/>
              <w:left w:val="nil"/>
              <w:bottom w:val="single" w:sz="4" w:space="0" w:color="auto"/>
              <w:right w:val="single" w:sz="4" w:space="0" w:color="auto"/>
            </w:tcBorders>
            <w:shd w:val="clear" w:color="auto" w:fill="auto"/>
            <w:noWrap/>
            <w:vAlign w:val="center"/>
            <w:hideMark/>
          </w:tcPr>
          <w:p w14:paraId="5DAB81A4" w14:textId="77777777" w:rsidR="0020530E" w:rsidRPr="0029561E" w:rsidRDefault="0020530E">
            <w:pPr>
              <w:jc w:val="center"/>
              <w:rPr>
                <w:rFonts w:ascii="Calibri" w:hAnsi="Calibri"/>
                <w:color w:val="000000"/>
                <w:rPrChange w:id="552" w:author="Luisa Herkenhoff" w:date="2020-11-10T21:02:00Z">
                  <w:rPr>
                    <w:rFonts w:ascii="Leelawadee" w:hAnsi="Leelawadee"/>
                    <w:color w:val="000000" w:themeColor="text1"/>
                    <w:sz w:val="20"/>
                  </w:rPr>
                </w:rPrChange>
              </w:rPr>
              <w:pPrChange w:id="553" w:author="Luisa Herkenhoff" w:date="2020-11-10T21:02:00Z">
                <w:pPr>
                  <w:pStyle w:val="sub"/>
                  <w:spacing w:line="360" w:lineRule="auto"/>
                  <w:jc w:val="center"/>
                </w:pPr>
              </w:pPrChange>
            </w:pPr>
            <w:r w:rsidRPr="0029561E">
              <w:rPr>
                <w:rFonts w:ascii="Calibri" w:hAnsi="Calibri"/>
                <w:color w:val="000000"/>
                <w:rPrChange w:id="554" w:author="Luisa Herkenhoff" w:date="2020-11-10T21:02:00Z">
                  <w:rPr>
                    <w:rFonts w:ascii="Leelawadee" w:hAnsi="Leelawadee"/>
                    <w:color w:val="000000" w:themeColor="text1"/>
                    <w:sz w:val="20"/>
                  </w:rPr>
                </w:rPrChange>
              </w:rPr>
              <w:t>29/07/2021</w:t>
            </w:r>
          </w:p>
        </w:tc>
        <w:tc>
          <w:tcPr>
            <w:tcW w:w="1186" w:type="dxa"/>
            <w:tcBorders>
              <w:top w:val="nil"/>
              <w:left w:val="nil"/>
              <w:bottom w:val="single" w:sz="4" w:space="0" w:color="auto"/>
              <w:right w:val="single" w:sz="4" w:space="0" w:color="auto"/>
            </w:tcBorders>
            <w:shd w:val="clear" w:color="auto" w:fill="auto"/>
            <w:noWrap/>
            <w:vAlign w:val="center"/>
            <w:hideMark/>
          </w:tcPr>
          <w:p w14:paraId="179968D7" w14:textId="77777777" w:rsidR="0020530E" w:rsidRPr="0029561E" w:rsidRDefault="0020530E">
            <w:pPr>
              <w:jc w:val="center"/>
              <w:rPr>
                <w:rFonts w:ascii="Calibri" w:hAnsi="Calibri"/>
                <w:color w:val="000000"/>
                <w:rPrChange w:id="555" w:author="Luisa Herkenhoff" w:date="2020-11-10T21:02:00Z">
                  <w:rPr>
                    <w:rFonts w:ascii="Leelawadee" w:hAnsi="Leelawadee"/>
                    <w:color w:val="000000" w:themeColor="text1"/>
                    <w:sz w:val="20"/>
                  </w:rPr>
                </w:rPrChange>
              </w:rPr>
              <w:pPrChange w:id="556" w:author="Luisa Herkenhoff" w:date="2020-11-10T21:02:00Z">
                <w:pPr>
                  <w:pStyle w:val="sub"/>
                  <w:spacing w:line="360" w:lineRule="auto"/>
                  <w:jc w:val="center"/>
                </w:pPr>
              </w:pPrChange>
            </w:pPr>
            <w:r w:rsidRPr="0029561E">
              <w:rPr>
                <w:rFonts w:ascii="Calibri" w:hAnsi="Calibri"/>
                <w:color w:val="000000"/>
                <w:rPrChange w:id="557" w:author="Luisa Herkenhoff" w:date="2020-11-10T21:02:00Z">
                  <w:rPr>
                    <w:rFonts w:ascii="Leelawadee" w:hAnsi="Leelawadee"/>
                    <w:color w:val="000000" w:themeColor="text1"/>
                    <w:sz w:val="20"/>
                  </w:rPr>
                </w:rPrChange>
              </w:rPr>
              <w:t>29/07/2021</w:t>
            </w:r>
          </w:p>
        </w:tc>
        <w:tc>
          <w:tcPr>
            <w:tcW w:w="929" w:type="dxa"/>
            <w:tcBorders>
              <w:top w:val="nil"/>
              <w:left w:val="nil"/>
              <w:bottom w:val="single" w:sz="4" w:space="0" w:color="auto"/>
              <w:right w:val="single" w:sz="4" w:space="0" w:color="auto"/>
            </w:tcBorders>
            <w:shd w:val="clear" w:color="auto" w:fill="auto"/>
            <w:noWrap/>
            <w:vAlign w:val="center"/>
            <w:hideMark/>
          </w:tcPr>
          <w:p w14:paraId="7357C809" w14:textId="77777777" w:rsidR="0020530E" w:rsidRPr="0029561E" w:rsidRDefault="0020530E">
            <w:pPr>
              <w:jc w:val="center"/>
              <w:rPr>
                <w:rFonts w:ascii="Calibri" w:hAnsi="Calibri"/>
                <w:color w:val="000000"/>
                <w:rPrChange w:id="558" w:author="Luisa Herkenhoff" w:date="2020-11-10T21:02:00Z">
                  <w:rPr>
                    <w:rFonts w:ascii="Leelawadee" w:hAnsi="Leelawadee"/>
                    <w:color w:val="000000" w:themeColor="text1"/>
                    <w:sz w:val="20"/>
                  </w:rPr>
                </w:rPrChange>
              </w:rPr>
              <w:pPrChange w:id="559" w:author="Luisa Herkenhoff" w:date="2020-11-10T21:02:00Z">
                <w:pPr>
                  <w:pStyle w:val="sub"/>
                  <w:spacing w:line="360" w:lineRule="auto"/>
                  <w:jc w:val="center"/>
                </w:pPr>
              </w:pPrChange>
            </w:pPr>
            <w:r w:rsidRPr="0029561E">
              <w:rPr>
                <w:rFonts w:ascii="Calibri" w:hAnsi="Calibri"/>
                <w:color w:val="000000"/>
                <w:rPrChange w:id="560" w:author="Luisa Herkenhoff" w:date="2020-11-10T21:02:00Z">
                  <w:rPr>
                    <w:rFonts w:ascii="Leelawadee" w:hAnsi="Leelawadee"/>
                    <w:color w:val="000000" w:themeColor="text1"/>
                    <w:sz w:val="20"/>
                  </w:rPr>
                </w:rPrChange>
              </w:rPr>
              <w:t>0,7559</w:t>
            </w:r>
          </w:p>
        </w:tc>
        <w:tc>
          <w:tcPr>
            <w:tcW w:w="1346" w:type="dxa"/>
            <w:tcBorders>
              <w:top w:val="nil"/>
              <w:left w:val="nil"/>
              <w:bottom w:val="single" w:sz="4" w:space="0" w:color="auto"/>
              <w:right w:val="single" w:sz="4" w:space="0" w:color="auto"/>
            </w:tcBorders>
            <w:shd w:val="clear" w:color="auto" w:fill="auto"/>
            <w:noWrap/>
            <w:vAlign w:val="center"/>
            <w:cellIns w:id="561" w:author="Luisa Herkenhoff" w:date="2020-11-10T21:02:00Z"/>
            <w:hideMark/>
          </w:tcPr>
          <w:p w14:paraId="09A1E980" w14:textId="77777777" w:rsidR="0020530E" w:rsidRPr="0029561E" w:rsidRDefault="0020530E" w:rsidP="002647D8">
            <w:pPr>
              <w:jc w:val="center"/>
              <w:rPr>
                <w:rFonts w:ascii="Calibri" w:hAnsi="Calibri" w:cs="Calibri"/>
                <w:color w:val="000000"/>
              </w:rPr>
            </w:pPr>
            <w:ins w:id="562" w:author="Luisa Herkenhoff" w:date="2020-11-10T21:02:00Z">
              <w:r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hideMark/>
          </w:tcPr>
          <w:p w14:paraId="23877A17" w14:textId="77777777" w:rsidR="0020530E" w:rsidRPr="0029561E" w:rsidRDefault="0020530E">
            <w:pPr>
              <w:jc w:val="center"/>
              <w:rPr>
                <w:rFonts w:ascii="Calibri" w:hAnsi="Calibri"/>
                <w:color w:val="000000"/>
                <w:rPrChange w:id="563" w:author="Luisa Herkenhoff" w:date="2020-11-10T21:02:00Z">
                  <w:rPr>
                    <w:rFonts w:ascii="Leelawadee" w:hAnsi="Leelawadee"/>
                    <w:color w:val="000000" w:themeColor="text1"/>
                    <w:sz w:val="20"/>
                  </w:rPr>
                </w:rPrChange>
              </w:rPr>
              <w:pPrChange w:id="564" w:author="Luisa Herkenhoff" w:date="2020-11-10T21:02:00Z">
                <w:pPr>
                  <w:pStyle w:val="sub"/>
                  <w:spacing w:line="360" w:lineRule="auto"/>
                  <w:jc w:val="center"/>
                </w:pPr>
              </w:pPrChange>
            </w:pPr>
            <w:r w:rsidRPr="0029561E">
              <w:rPr>
                <w:rFonts w:ascii="Calibri" w:hAnsi="Calibri"/>
                <w:color w:val="000000"/>
                <w:rPrChange w:id="565" w:author="Luisa Herkenhoff" w:date="2020-11-10T21:02:00Z">
                  <w:rPr>
                    <w:rFonts w:ascii="Leelawadee" w:hAnsi="Leelawadee"/>
                    <w:color w:val="000000" w:themeColor="text1"/>
                    <w:sz w:val="20"/>
                  </w:rPr>
                </w:rPrChange>
              </w:rPr>
              <w:t>SIM</w:t>
            </w:r>
          </w:p>
        </w:tc>
      </w:tr>
      <w:tr w:rsidR="006117F8" w:rsidRPr="0029561E" w14:paraId="7660FEA2"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491AF3F8" w14:textId="77777777" w:rsidR="0020530E" w:rsidRPr="0029561E" w:rsidRDefault="0020530E">
            <w:pPr>
              <w:jc w:val="center"/>
              <w:rPr>
                <w:rFonts w:ascii="Calibri" w:hAnsi="Calibri"/>
                <w:color w:val="000000"/>
                <w:rPrChange w:id="566" w:author="Luisa Herkenhoff" w:date="2020-11-10T21:02:00Z">
                  <w:rPr>
                    <w:rFonts w:ascii="Leelawadee" w:hAnsi="Leelawadee"/>
                    <w:color w:val="000000" w:themeColor="text1"/>
                    <w:sz w:val="20"/>
                  </w:rPr>
                </w:rPrChange>
              </w:rPr>
              <w:pPrChange w:id="567" w:author="Luisa Herkenhoff" w:date="2020-11-10T21:02:00Z">
                <w:pPr>
                  <w:pStyle w:val="sub"/>
                  <w:spacing w:line="360" w:lineRule="auto"/>
                  <w:jc w:val="center"/>
                </w:pPr>
              </w:pPrChange>
            </w:pPr>
            <w:r w:rsidRPr="0029561E">
              <w:rPr>
                <w:rFonts w:ascii="Calibri" w:hAnsi="Calibri"/>
                <w:color w:val="000000"/>
                <w:rPrChange w:id="568" w:author="Luisa Herkenhoff" w:date="2020-11-10T21:02:00Z">
                  <w:rPr>
                    <w:rFonts w:ascii="Leelawadee" w:hAnsi="Leelawadee"/>
                    <w:color w:val="000000" w:themeColor="text1"/>
                    <w:sz w:val="20"/>
                  </w:rPr>
                </w:rPrChange>
              </w:rPr>
              <w:t>10</w:t>
            </w:r>
          </w:p>
        </w:tc>
        <w:tc>
          <w:tcPr>
            <w:tcW w:w="1186" w:type="dxa"/>
            <w:tcBorders>
              <w:top w:val="nil"/>
              <w:left w:val="nil"/>
              <w:bottom w:val="single" w:sz="4" w:space="0" w:color="auto"/>
              <w:right w:val="single" w:sz="4" w:space="0" w:color="auto"/>
            </w:tcBorders>
            <w:shd w:val="clear" w:color="auto" w:fill="auto"/>
            <w:noWrap/>
            <w:vAlign w:val="center"/>
            <w:hideMark/>
          </w:tcPr>
          <w:p w14:paraId="2A0E4B9C" w14:textId="77777777" w:rsidR="0020530E" w:rsidRPr="0029561E" w:rsidRDefault="0020530E">
            <w:pPr>
              <w:jc w:val="center"/>
              <w:rPr>
                <w:rFonts w:ascii="Calibri" w:hAnsi="Calibri"/>
                <w:color w:val="000000"/>
                <w:rPrChange w:id="569" w:author="Luisa Herkenhoff" w:date="2020-11-10T21:02:00Z">
                  <w:rPr>
                    <w:rFonts w:ascii="Leelawadee" w:hAnsi="Leelawadee"/>
                    <w:color w:val="000000" w:themeColor="text1"/>
                    <w:sz w:val="20"/>
                  </w:rPr>
                </w:rPrChange>
              </w:rPr>
              <w:pPrChange w:id="570" w:author="Luisa Herkenhoff" w:date="2020-11-10T21:02:00Z">
                <w:pPr>
                  <w:pStyle w:val="sub"/>
                  <w:spacing w:line="360" w:lineRule="auto"/>
                  <w:jc w:val="center"/>
                </w:pPr>
              </w:pPrChange>
            </w:pPr>
            <w:r w:rsidRPr="0029561E">
              <w:rPr>
                <w:rFonts w:ascii="Calibri" w:hAnsi="Calibri"/>
                <w:color w:val="000000"/>
                <w:rPrChange w:id="571" w:author="Luisa Herkenhoff" w:date="2020-11-10T21:02:00Z">
                  <w:rPr>
                    <w:rFonts w:ascii="Leelawadee" w:hAnsi="Leelawadee"/>
                    <w:color w:val="000000" w:themeColor="text1"/>
                    <w:sz w:val="20"/>
                  </w:rPr>
                </w:rPrChange>
              </w:rPr>
              <w:t>29/08/2021</w:t>
            </w:r>
          </w:p>
        </w:tc>
        <w:tc>
          <w:tcPr>
            <w:tcW w:w="1186" w:type="dxa"/>
            <w:tcBorders>
              <w:top w:val="nil"/>
              <w:left w:val="nil"/>
              <w:bottom w:val="single" w:sz="4" w:space="0" w:color="auto"/>
              <w:right w:val="single" w:sz="4" w:space="0" w:color="auto"/>
            </w:tcBorders>
            <w:shd w:val="clear" w:color="auto" w:fill="auto"/>
            <w:noWrap/>
            <w:vAlign w:val="center"/>
            <w:hideMark/>
          </w:tcPr>
          <w:p w14:paraId="01776356" w14:textId="77777777" w:rsidR="0020530E" w:rsidRPr="0029561E" w:rsidRDefault="0020530E">
            <w:pPr>
              <w:jc w:val="center"/>
              <w:rPr>
                <w:rFonts w:ascii="Calibri" w:hAnsi="Calibri"/>
                <w:color w:val="000000"/>
                <w:rPrChange w:id="572" w:author="Luisa Herkenhoff" w:date="2020-11-10T21:02:00Z">
                  <w:rPr>
                    <w:rFonts w:ascii="Leelawadee" w:hAnsi="Leelawadee"/>
                    <w:color w:val="000000" w:themeColor="text1"/>
                    <w:sz w:val="20"/>
                  </w:rPr>
                </w:rPrChange>
              </w:rPr>
              <w:pPrChange w:id="573" w:author="Luisa Herkenhoff" w:date="2020-11-10T21:02:00Z">
                <w:pPr>
                  <w:pStyle w:val="sub"/>
                  <w:spacing w:line="360" w:lineRule="auto"/>
                  <w:jc w:val="center"/>
                </w:pPr>
              </w:pPrChange>
            </w:pPr>
            <w:r w:rsidRPr="0029561E">
              <w:rPr>
                <w:rFonts w:ascii="Calibri" w:hAnsi="Calibri"/>
                <w:color w:val="000000"/>
                <w:rPrChange w:id="574" w:author="Luisa Herkenhoff" w:date="2020-11-10T21:02:00Z">
                  <w:rPr>
                    <w:rFonts w:ascii="Leelawadee" w:hAnsi="Leelawadee"/>
                    <w:color w:val="000000" w:themeColor="text1"/>
                    <w:sz w:val="20"/>
                  </w:rPr>
                </w:rPrChange>
              </w:rPr>
              <w:t>30/08/2021</w:t>
            </w:r>
          </w:p>
        </w:tc>
        <w:tc>
          <w:tcPr>
            <w:tcW w:w="929" w:type="dxa"/>
            <w:tcBorders>
              <w:top w:val="nil"/>
              <w:left w:val="nil"/>
              <w:bottom w:val="single" w:sz="4" w:space="0" w:color="auto"/>
              <w:right w:val="single" w:sz="4" w:space="0" w:color="auto"/>
            </w:tcBorders>
            <w:shd w:val="clear" w:color="auto" w:fill="auto"/>
            <w:noWrap/>
            <w:vAlign w:val="center"/>
            <w:hideMark/>
          </w:tcPr>
          <w:p w14:paraId="5C2A8E8A" w14:textId="77777777" w:rsidR="0020530E" w:rsidRPr="0029561E" w:rsidRDefault="0020530E">
            <w:pPr>
              <w:jc w:val="center"/>
              <w:rPr>
                <w:rFonts w:ascii="Calibri" w:hAnsi="Calibri"/>
                <w:color w:val="000000"/>
                <w:rPrChange w:id="575" w:author="Luisa Herkenhoff" w:date="2020-11-10T21:02:00Z">
                  <w:rPr>
                    <w:rFonts w:ascii="Leelawadee" w:hAnsi="Leelawadee"/>
                    <w:color w:val="000000" w:themeColor="text1"/>
                    <w:sz w:val="20"/>
                  </w:rPr>
                </w:rPrChange>
              </w:rPr>
              <w:pPrChange w:id="576" w:author="Luisa Herkenhoff" w:date="2020-11-10T21:02:00Z">
                <w:pPr>
                  <w:pStyle w:val="sub"/>
                  <w:spacing w:line="360" w:lineRule="auto"/>
                  <w:jc w:val="center"/>
                </w:pPr>
              </w:pPrChange>
            </w:pPr>
            <w:r w:rsidRPr="0029561E">
              <w:rPr>
                <w:rFonts w:ascii="Calibri" w:hAnsi="Calibri"/>
                <w:color w:val="000000"/>
                <w:rPrChange w:id="577" w:author="Luisa Herkenhoff" w:date="2020-11-10T21:02:00Z">
                  <w:rPr>
                    <w:rFonts w:ascii="Leelawadee" w:hAnsi="Leelawadee"/>
                    <w:color w:val="000000" w:themeColor="text1"/>
                    <w:sz w:val="20"/>
                  </w:rPr>
                </w:rPrChange>
              </w:rPr>
              <w:t>0,7660</w:t>
            </w:r>
          </w:p>
        </w:tc>
        <w:tc>
          <w:tcPr>
            <w:tcW w:w="1346" w:type="dxa"/>
            <w:tcBorders>
              <w:top w:val="nil"/>
              <w:left w:val="nil"/>
              <w:bottom w:val="single" w:sz="4" w:space="0" w:color="auto"/>
              <w:right w:val="single" w:sz="4" w:space="0" w:color="auto"/>
            </w:tcBorders>
            <w:shd w:val="clear" w:color="auto" w:fill="auto"/>
            <w:noWrap/>
            <w:vAlign w:val="center"/>
            <w:cellIns w:id="578" w:author="Luisa Herkenhoff" w:date="2020-11-10T21:02:00Z"/>
            <w:hideMark/>
          </w:tcPr>
          <w:p w14:paraId="67AB3C18" w14:textId="77777777" w:rsidR="0020530E" w:rsidRPr="0029561E" w:rsidRDefault="0020530E" w:rsidP="002647D8">
            <w:pPr>
              <w:jc w:val="center"/>
              <w:rPr>
                <w:rFonts w:ascii="Calibri" w:hAnsi="Calibri" w:cs="Calibri"/>
                <w:color w:val="000000"/>
              </w:rPr>
            </w:pPr>
            <w:ins w:id="579" w:author="Luisa Herkenhoff" w:date="2020-11-10T21:02:00Z">
              <w:r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hideMark/>
          </w:tcPr>
          <w:p w14:paraId="2F2D429B" w14:textId="77777777" w:rsidR="0020530E" w:rsidRPr="0029561E" w:rsidRDefault="0020530E">
            <w:pPr>
              <w:jc w:val="center"/>
              <w:rPr>
                <w:rFonts w:ascii="Calibri" w:hAnsi="Calibri"/>
                <w:color w:val="000000"/>
                <w:rPrChange w:id="580" w:author="Luisa Herkenhoff" w:date="2020-11-10T21:02:00Z">
                  <w:rPr>
                    <w:rFonts w:ascii="Leelawadee" w:hAnsi="Leelawadee"/>
                    <w:color w:val="000000" w:themeColor="text1"/>
                    <w:sz w:val="20"/>
                  </w:rPr>
                </w:rPrChange>
              </w:rPr>
              <w:pPrChange w:id="581" w:author="Luisa Herkenhoff" w:date="2020-11-10T21:02:00Z">
                <w:pPr>
                  <w:pStyle w:val="sub"/>
                  <w:spacing w:line="360" w:lineRule="auto"/>
                  <w:jc w:val="center"/>
                </w:pPr>
              </w:pPrChange>
            </w:pPr>
            <w:r w:rsidRPr="0029561E">
              <w:rPr>
                <w:rFonts w:ascii="Calibri" w:hAnsi="Calibri"/>
                <w:color w:val="000000"/>
                <w:rPrChange w:id="582" w:author="Luisa Herkenhoff" w:date="2020-11-10T21:02:00Z">
                  <w:rPr>
                    <w:rFonts w:ascii="Leelawadee" w:hAnsi="Leelawadee"/>
                    <w:color w:val="000000" w:themeColor="text1"/>
                    <w:sz w:val="20"/>
                  </w:rPr>
                </w:rPrChange>
              </w:rPr>
              <w:t>SIM</w:t>
            </w:r>
          </w:p>
        </w:tc>
      </w:tr>
      <w:tr w:rsidR="006117F8" w:rsidRPr="0029561E" w14:paraId="3781AEBF"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02159440" w14:textId="77777777" w:rsidR="0020530E" w:rsidRPr="0029561E" w:rsidRDefault="0020530E">
            <w:pPr>
              <w:jc w:val="center"/>
              <w:rPr>
                <w:rFonts w:ascii="Calibri" w:hAnsi="Calibri"/>
                <w:color w:val="000000"/>
                <w:rPrChange w:id="583" w:author="Luisa Herkenhoff" w:date="2020-11-10T21:02:00Z">
                  <w:rPr>
                    <w:rFonts w:ascii="Leelawadee" w:hAnsi="Leelawadee"/>
                    <w:color w:val="000000" w:themeColor="text1"/>
                    <w:sz w:val="20"/>
                  </w:rPr>
                </w:rPrChange>
              </w:rPr>
              <w:pPrChange w:id="584" w:author="Luisa Herkenhoff" w:date="2020-11-10T21:02:00Z">
                <w:pPr>
                  <w:pStyle w:val="sub"/>
                  <w:spacing w:line="360" w:lineRule="auto"/>
                  <w:jc w:val="center"/>
                </w:pPr>
              </w:pPrChange>
            </w:pPr>
            <w:r w:rsidRPr="0029561E">
              <w:rPr>
                <w:rFonts w:ascii="Calibri" w:hAnsi="Calibri"/>
                <w:color w:val="000000"/>
                <w:rPrChange w:id="585" w:author="Luisa Herkenhoff" w:date="2020-11-10T21:02:00Z">
                  <w:rPr>
                    <w:rFonts w:ascii="Leelawadee" w:hAnsi="Leelawadee"/>
                    <w:color w:val="000000" w:themeColor="text1"/>
                    <w:sz w:val="20"/>
                  </w:rPr>
                </w:rPrChange>
              </w:rPr>
              <w:t>11</w:t>
            </w:r>
          </w:p>
        </w:tc>
        <w:tc>
          <w:tcPr>
            <w:tcW w:w="1186" w:type="dxa"/>
            <w:tcBorders>
              <w:top w:val="nil"/>
              <w:left w:val="nil"/>
              <w:bottom w:val="single" w:sz="4" w:space="0" w:color="auto"/>
              <w:right w:val="single" w:sz="4" w:space="0" w:color="auto"/>
            </w:tcBorders>
            <w:shd w:val="clear" w:color="auto" w:fill="auto"/>
            <w:noWrap/>
            <w:vAlign w:val="center"/>
            <w:hideMark/>
          </w:tcPr>
          <w:p w14:paraId="10E5176C" w14:textId="77777777" w:rsidR="0020530E" w:rsidRPr="0029561E" w:rsidRDefault="0020530E">
            <w:pPr>
              <w:jc w:val="center"/>
              <w:rPr>
                <w:rFonts w:ascii="Calibri" w:hAnsi="Calibri"/>
                <w:color w:val="000000"/>
                <w:rPrChange w:id="586" w:author="Luisa Herkenhoff" w:date="2020-11-10T21:02:00Z">
                  <w:rPr>
                    <w:rFonts w:ascii="Leelawadee" w:hAnsi="Leelawadee"/>
                    <w:color w:val="000000" w:themeColor="text1"/>
                    <w:sz w:val="20"/>
                  </w:rPr>
                </w:rPrChange>
              </w:rPr>
              <w:pPrChange w:id="587" w:author="Luisa Herkenhoff" w:date="2020-11-10T21:02:00Z">
                <w:pPr>
                  <w:pStyle w:val="sub"/>
                  <w:spacing w:line="360" w:lineRule="auto"/>
                  <w:jc w:val="center"/>
                </w:pPr>
              </w:pPrChange>
            </w:pPr>
            <w:r w:rsidRPr="0029561E">
              <w:rPr>
                <w:rFonts w:ascii="Calibri" w:hAnsi="Calibri"/>
                <w:color w:val="000000"/>
                <w:rPrChange w:id="588" w:author="Luisa Herkenhoff" w:date="2020-11-10T21:02:00Z">
                  <w:rPr>
                    <w:rFonts w:ascii="Leelawadee" w:hAnsi="Leelawadee"/>
                    <w:color w:val="000000" w:themeColor="text1"/>
                    <w:sz w:val="20"/>
                  </w:rPr>
                </w:rPrChange>
              </w:rPr>
              <w:t>29/09/2021</w:t>
            </w:r>
          </w:p>
        </w:tc>
        <w:tc>
          <w:tcPr>
            <w:tcW w:w="1186" w:type="dxa"/>
            <w:tcBorders>
              <w:top w:val="nil"/>
              <w:left w:val="nil"/>
              <w:bottom w:val="single" w:sz="4" w:space="0" w:color="auto"/>
              <w:right w:val="single" w:sz="4" w:space="0" w:color="auto"/>
            </w:tcBorders>
            <w:shd w:val="clear" w:color="auto" w:fill="auto"/>
            <w:noWrap/>
            <w:vAlign w:val="center"/>
            <w:hideMark/>
          </w:tcPr>
          <w:p w14:paraId="3FC0383E" w14:textId="77777777" w:rsidR="0020530E" w:rsidRPr="0029561E" w:rsidRDefault="0020530E">
            <w:pPr>
              <w:jc w:val="center"/>
              <w:rPr>
                <w:rFonts w:ascii="Calibri" w:hAnsi="Calibri"/>
                <w:color w:val="000000"/>
                <w:rPrChange w:id="589" w:author="Luisa Herkenhoff" w:date="2020-11-10T21:02:00Z">
                  <w:rPr>
                    <w:rFonts w:ascii="Leelawadee" w:hAnsi="Leelawadee"/>
                    <w:color w:val="000000" w:themeColor="text1"/>
                    <w:sz w:val="20"/>
                  </w:rPr>
                </w:rPrChange>
              </w:rPr>
              <w:pPrChange w:id="590" w:author="Luisa Herkenhoff" w:date="2020-11-10T21:02:00Z">
                <w:pPr>
                  <w:pStyle w:val="sub"/>
                  <w:spacing w:line="360" w:lineRule="auto"/>
                  <w:jc w:val="center"/>
                </w:pPr>
              </w:pPrChange>
            </w:pPr>
            <w:r w:rsidRPr="0029561E">
              <w:rPr>
                <w:rFonts w:ascii="Calibri" w:hAnsi="Calibri"/>
                <w:color w:val="000000"/>
                <w:rPrChange w:id="591" w:author="Luisa Herkenhoff" w:date="2020-11-10T21:02:00Z">
                  <w:rPr>
                    <w:rFonts w:ascii="Leelawadee" w:hAnsi="Leelawadee"/>
                    <w:color w:val="000000" w:themeColor="text1"/>
                    <w:sz w:val="20"/>
                  </w:rPr>
                </w:rPrChange>
              </w:rPr>
              <w:t>29/09/2021</w:t>
            </w:r>
          </w:p>
        </w:tc>
        <w:tc>
          <w:tcPr>
            <w:tcW w:w="929" w:type="dxa"/>
            <w:tcBorders>
              <w:top w:val="nil"/>
              <w:left w:val="nil"/>
              <w:bottom w:val="single" w:sz="4" w:space="0" w:color="auto"/>
              <w:right w:val="single" w:sz="4" w:space="0" w:color="auto"/>
            </w:tcBorders>
            <w:shd w:val="clear" w:color="auto" w:fill="auto"/>
            <w:noWrap/>
            <w:vAlign w:val="center"/>
            <w:hideMark/>
          </w:tcPr>
          <w:p w14:paraId="4C3A813B" w14:textId="77777777" w:rsidR="0020530E" w:rsidRPr="0029561E" w:rsidRDefault="0020530E">
            <w:pPr>
              <w:jc w:val="center"/>
              <w:rPr>
                <w:rFonts w:ascii="Calibri" w:hAnsi="Calibri"/>
                <w:color w:val="000000"/>
                <w:rPrChange w:id="592" w:author="Luisa Herkenhoff" w:date="2020-11-10T21:02:00Z">
                  <w:rPr>
                    <w:rFonts w:ascii="Leelawadee" w:hAnsi="Leelawadee"/>
                    <w:color w:val="000000" w:themeColor="text1"/>
                    <w:sz w:val="20"/>
                  </w:rPr>
                </w:rPrChange>
              </w:rPr>
              <w:pPrChange w:id="593" w:author="Luisa Herkenhoff" w:date="2020-11-10T21:02:00Z">
                <w:pPr>
                  <w:pStyle w:val="sub"/>
                  <w:spacing w:line="360" w:lineRule="auto"/>
                  <w:jc w:val="center"/>
                </w:pPr>
              </w:pPrChange>
            </w:pPr>
            <w:r w:rsidRPr="0029561E">
              <w:rPr>
                <w:rFonts w:ascii="Calibri" w:hAnsi="Calibri"/>
                <w:color w:val="000000"/>
                <w:rPrChange w:id="594" w:author="Luisa Herkenhoff" w:date="2020-11-10T21:02:00Z">
                  <w:rPr>
                    <w:rFonts w:ascii="Leelawadee" w:hAnsi="Leelawadee"/>
                    <w:color w:val="000000" w:themeColor="text1"/>
                    <w:sz w:val="20"/>
                  </w:rPr>
                </w:rPrChange>
              </w:rPr>
              <w:t>0,7763</w:t>
            </w:r>
          </w:p>
        </w:tc>
        <w:tc>
          <w:tcPr>
            <w:tcW w:w="1346" w:type="dxa"/>
            <w:tcBorders>
              <w:top w:val="nil"/>
              <w:left w:val="nil"/>
              <w:bottom w:val="single" w:sz="4" w:space="0" w:color="auto"/>
              <w:right w:val="single" w:sz="4" w:space="0" w:color="auto"/>
            </w:tcBorders>
            <w:shd w:val="clear" w:color="auto" w:fill="auto"/>
            <w:noWrap/>
            <w:vAlign w:val="center"/>
            <w:cellIns w:id="595" w:author="Luisa Herkenhoff" w:date="2020-11-10T21:02:00Z"/>
            <w:hideMark/>
          </w:tcPr>
          <w:p w14:paraId="7B7CA50C" w14:textId="77777777" w:rsidR="0020530E" w:rsidRPr="0029561E" w:rsidRDefault="0020530E" w:rsidP="002647D8">
            <w:pPr>
              <w:jc w:val="center"/>
              <w:rPr>
                <w:rFonts w:ascii="Calibri" w:hAnsi="Calibri" w:cs="Calibri"/>
                <w:color w:val="000000"/>
              </w:rPr>
            </w:pPr>
            <w:ins w:id="596" w:author="Luisa Herkenhoff" w:date="2020-11-10T21:02:00Z">
              <w:r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hideMark/>
          </w:tcPr>
          <w:p w14:paraId="77D4BDC9" w14:textId="77777777" w:rsidR="0020530E" w:rsidRPr="0029561E" w:rsidRDefault="0020530E">
            <w:pPr>
              <w:jc w:val="center"/>
              <w:rPr>
                <w:rFonts w:ascii="Calibri" w:hAnsi="Calibri"/>
                <w:color w:val="000000"/>
                <w:rPrChange w:id="597" w:author="Luisa Herkenhoff" w:date="2020-11-10T21:02:00Z">
                  <w:rPr>
                    <w:rFonts w:ascii="Leelawadee" w:hAnsi="Leelawadee"/>
                    <w:color w:val="000000" w:themeColor="text1"/>
                    <w:sz w:val="20"/>
                  </w:rPr>
                </w:rPrChange>
              </w:rPr>
              <w:pPrChange w:id="598" w:author="Luisa Herkenhoff" w:date="2020-11-10T21:02:00Z">
                <w:pPr>
                  <w:pStyle w:val="sub"/>
                  <w:spacing w:line="360" w:lineRule="auto"/>
                  <w:jc w:val="center"/>
                </w:pPr>
              </w:pPrChange>
            </w:pPr>
            <w:r w:rsidRPr="0029561E">
              <w:rPr>
                <w:rFonts w:ascii="Calibri" w:hAnsi="Calibri"/>
                <w:color w:val="000000"/>
                <w:rPrChange w:id="599" w:author="Luisa Herkenhoff" w:date="2020-11-10T21:02:00Z">
                  <w:rPr>
                    <w:rFonts w:ascii="Leelawadee" w:hAnsi="Leelawadee"/>
                    <w:color w:val="000000" w:themeColor="text1"/>
                    <w:sz w:val="20"/>
                  </w:rPr>
                </w:rPrChange>
              </w:rPr>
              <w:t>SIM</w:t>
            </w:r>
          </w:p>
        </w:tc>
      </w:tr>
      <w:tr w:rsidR="006117F8" w:rsidRPr="0029561E" w14:paraId="7C224787"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0519B06E" w14:textId="77777777" w:rsidR="0020530E" w:rsidRPr="0029561E" w:rsidRDefault="0020530E">
            <w:pPr>
              <w:jc w:val="center"/>
              <w:rPr>
                <w:rFonts w:ascii="Calibri" w:hAnsi="Calibri"/>
                <w:color w:val="000000"/>
                <w:rPrChange w:id="600" w:author="Luisa Herkenhoff" w:date="2020-11-10T21:02:00Z">
                  <w:rPr>
                    <w:rFonts w:ascii="Leelawadee" w:hAnsi="Leelawadee"/>
                    <w:color w:val="000000" w:themeColor="text1"/>
                    <w:sz w:val="20"/>
                  </w:rPr>
                </w:rPrChange>
              </w:rPr>
              <w:pPrChange w:id="601" w:author="Luisa Herkenhoff" w:date="2020-11-10T21:02:00Z">
                <w:pPr>
                  <w:pStyle w:val="sub"/>
                  <w:spacing w:line="360" w:lineRule="auto"/>
                  <w:jc w:val="center"/>
                </w:pPr>
              </w:pPrChange>
            </w:pPr>
            <w:r w:rsidRPr="0029561E">
              <w:rPr>
                <w:rFonts w:ascii="Calibri" w:hAnsi="Calibri"/>
                <w:color w:val="000000"/>
                <w:rPrChange w:id="602" w:author="Luisa Herkenhoff" w:date="2020-11-10T21:02:00Z">
                  <w:rPr>
                    <w:rFonts w:ascii="Leelawadee" w:hAnsi="Leelawadee"/>
                    <w:color w:val="000000" w:themeColor="text1"/>
                    <w:sz w:val="20"/>
                  </w:rPr>
                </w:rPrChange>
              </w:rPr>
              <w:t>12</w:t>
            </w:r>
          </w:p>
        </w:tc>
        <w:tc>
          <w:tcPr>
            <w:tcW w:w="1186" w:type="dxa"/>
            <w:tcBorders>
              <w:top w:val="nil"/>
              <w:left w:val="nil"/>
              <w:bottom w:val="single" w:sz="4" w:space="0" w:color="auto"/>
              <w:right w:val="single" w:sz="4" w:space="0" w:color="auto"/>
            </w:tcBorders>
            <w:shd w:val="clear" w:color="auto" w:fill="auto"/>
            <w:noWrap/>
            <w:vAlign w:val="center"/>
            <w:hideMark/>
          </w:tcPr>
          <w:p w14:paraId="459213AC" w14:textId="77777777" w:rsidR="0020530E" w:rsidRPr="0029561E" w:rsidRDefault="0020530E">
            <w:pPr>
              <w:jc w:val="center"/>
              <w:rPr>
                <w:rFonts w:ascii="Calibri" w:hAnsi="Calibri"/>
                <w:color w:val="000000"/>
                <w:rPrChange w:id="603" w:author="Luisa Herkenhoff" w:date="2020-11-10T21:02:00Z">
                  <w:rPr>
                    <w:rFonts w:ascii="Leelawadee" w:hAnsi="Leelawadee"/>
                    <w:color w:val="000000" w:themeColor="text1"/>
                    <w:sz w:val="20"/>
                  </w:rPr>
                </w:rPrChange>
              </w:rPr>
              <w:pPrChange w:id="604" w:author="Luisa Herkenhoff" w:date="2020-11-10T21:02:00Z">
                <w:pPr>
                  <w:pStyle w:val="sub"/>
                  <w:spacing w:line="360" w:lineRule="auto"/>
                  <w:jc w:val="center"/>
                </w:pPr>
              </w:pPrChange>
            </w:pPr>
            <w:r w:rsidRPr="0029561E">
              <w:rPr>
                <w:rFonts w:ascii="Calibri" w:hAnsi="Calibri"/>
                <w:color w:val="000000"/>
                <w:rPrChange w:id="605" w:author="Luisa Herkenhoff" w:date="2020-11-10T21:02:00Z">
                  <w:rPr>
                    <w:rFonts w:ascii="Leelawadee" w:hAnsi="Leelawadee"/>
                    <w:color w:val="000000" w:themeColor="text1"/>
                    <w:sz w:val="20"/>
                  </w:rPr>
                </w:rPrChange>
              </w:rPr>
              <w:t>29/10/2021</w:t>
            </w:r>
          </w:p>
        </w:tc>
        <w:tc>
          <w:tcPr>
            <w:tcW w:w="1186" w:type="dxa"/>
            <w:tcBorders>
              <w:top w:val="nil"/>
              <w:left w:val="nil"/>
              <w:bottom w:val="single" w:sz="4" w:space="0" w:color="auto"/>
              <w:right w:val="single" w:sz="4" w:space="0" w:color="auto"/>
            </w:tcBorders>
            <w:shd w:val="clear" w:color="auto" w:fill="auto"/>
            <w:noWrap/>
            <w:vAlign w:val="center"/>
            <w:hideMark/>
          </w:tcPr>
          <w:p w14:paraId="100991AB" w14:textId="77777777" w:rsidR="0020530E" w:rsidRPr="0029561E" w:rsidRDefault="0020530E">
            <w:pPr>
              <w:jc w:val="center"/>
              <w:rPr>
                <w:rFonts w:ascii="Calibri" w:hAnsi="Calibri"/>
                <w:color w:val="000000"/>
                <w:rPrChange w:id="606" w:author="Luisa Herkenhoff" w:date="2020-11-10T21:02:00Z">
                  <w:rPr>
                    <w:rFonts w:ascii="Leelawadee" w:hAnsi="Leelawadee"/>
                    <w:color w:val="000000" w:themeColor="text1"/>
                    <w:sz w:val="20"/>
                  </w:rPr>
                </w:rPrChange>
              </w:rPr>
              <w:pPrChange w:id="607" w:author="Luisa Herkenhoff" w:date="2020-11-10T21:02:00Z">
                <w:pPr>
                  <w:pStyle w:val="sub"/>
                  <w:spacing w:line="360" w:lineRule="auto"/>
                  <w:jc w:val="center"/>
                </w:pPr>
              </w:pPrChange>
            </w:pPr>
            <w:r w:rsidRPr="0029561E">
              <w:rPr>
                <w:rFonts w:ascii="Calibri" w:hAnsi="Calibri"/>
                <w:color w:val="000000"/>
                <w:rPrChange w:id="608" w:author="Luisa Herkenhoff" w:date="2020-11-10T21:02:00Z">
                  <w:rPr>
                    <w:rFonts w:ascii="Leelawadee" w:hAnsi="Leelawadee"/>
                    <w:color w:val="000000" w:themeColor="text1"/>
                    <w:sz w:val="20"/>
                  </w:rPr>
                </w:rPrChange>
              </w:rPr>
              <w:t>29/10/2021</w:t>
            </w:r>
          </w:p>
        </w:tc>
        <w:tc>
          <w:tcPr>
            <w:tcW w:w="929" w:type="dxa"/>
            <w:tcBorders>
              <w:top w:val="nil"/>
              <w:left w:val="nil"/>
              <w:bottom w:val="single" w:sz="4" w:space="0" w:color="auto"/>
              <w:right w:val="single" w:sz="4" w:space="0" w:color="auto"/>
            </w:tcBorders>
            <w:shd w:val="clear" w:color="auto" w:fill="auto"/>
            <w:noWrap/>
            <w:vAlign w:val="center"/>
            <w:hideMark/>
          </w:tcPr>
          <w:p w14:paraId="5A25FAFA" w14:textId="77777777" w:rsidR="0020530E" w:rsidRPr="0029561E" w:rsidRDefault="0020530E">
            <w:pPr>
              <w:jc w:val="center"/>
              <w:rPr>
                <w:rFonts w:ascii="Calibri" w:hAnsi="Calibri"/>
                <w:color w:val="000000"/>
                <w:rPrChange w:id="609" w:author="Luisa Herkenhoff" w:date="2020-11-10T21:02:00Z">
                  <w:rPr>
                    <w:rFonts w:ascii="Leelawadee" w:hAnsi="Leelawadee"/>
                    <w:color w:val="000000" w:themeColor="text1"/>
                    <w:sz w:val="20"/>
                  </w:rPr>
                </w:rPrChange>
              </w:rPr>
              <w:pPrChange w:id="610" w:author="Luisa Herkenhoff" w:date="2020-11-10T21:02:00Z">
                <w:pPr>
                  <w:pStyle w:val="sub"/>
                  <w:spacing w:line="360" w:lineRule="auto"/>
                  <w:jc w:val="center"/>
                </w:pPr>
              </w:pPrChange>
            </w:pPr>
            <w:r w:rsidRPr="0029561E">
              <w:rPr>
                <w:rFonts w:ascii="Calibri" w:hAnsi="Calibri"/>
                <w:color w:val="000000"/>
                <w:rPrChange w:id="611" w:author="Luisa Herkenhoff" w:date="2020-11-10T21:02:00Z">
                  <w:rPr>
                    <w:rFonts w:ascii="Leelawadee" w:hAnsi="Leelawadee"/>
                    <w:color w:val="000000" w:themeColor="text1"/>
                    <w:sz w:val="20"/>
                  </w:rPr>
                </w:rPrChange>
              </w:rPr>
              <w:t>0,7868</w:t>
            </w:r>
          </w:p>
        </w:tc>
        <w:tc>
          <w:tcPr>
            <w:tcW w:w="1346" w:type="dxa"/>
            <w:tcBorders>
              <w:top w:val="nil"/>
              <w:left w:val="nil"/>
              <w:bottom w:val="single" w:sz="4" w:space="0" w:color="auto"/>
              <w:right w:val="single" w:sz="4" w:space="0" w:color="auto"/>
            </w:tcBorders>
            <w:shd w:val="clear" w:color="auto" w:fill="auto"/>
            <w:noWrap/>
            <w:vAlign w:val="center"/>
            <w:cellIns w:id="612" w:author="Luisa Herkenhoff" w:date="2020-11-10T21:02:00Z"/>
            <w:hideMark/>
          </w:tcPr>
          <w:p w14:paraId="7E1A28F3" w14:textId="77777777" w:rsidR="0020530E" w:rsidRPr="0029561E" w:rsidRDefault="0020530E" w:rsidP="002647D8">
            <w:pPr>
              <w:jc w:val="center"/>
              <w:rPr>
                <w:rFonts w:ascii="Calibri" w:hAnsi="Calibri" w:cs="Calibri"/>
                <w:color w:val="000000"/>
              </w:rPr>
            </w:pPr>
            <w:ins w:id="613" w:author="Luisa Herkenhoff" w:date="2020-11-10T21:02:00Z">
              <w:r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hideMark/>
          </w:tcPr>
          <w:p w14:paraId="4CA1F434" w14:textId="77777777" w:rsidR="0020530E" w:rsidRPr="0029561E" w:rsidRDefault="0020530E">
            <w:pPr>
              <w:jc w:val="center"/>
              <w:rPr>
                <w:rFonts w:ascii="Calibri" w:hAnsi="Calibri"/>
                <w:color w:val="000000"/>
                <w:rPrChange w:id="614" w:author="Luisa Herkenhoff" w:date="2020-11-10T21:02:00Z">
                  <w:rPr>
                    <w:rFonts w:ascii="Leelawadee" w:hAnsi="Leelawadee"/>
                    <w:color w:val="000000" w:themeColor="text1"/>
                    <w:sz w:val="20"/>
                  </w:rPr>
                </w:rPrChange>
              </w:rPr>
              <w:pPrChange w:id="615" w:author="Luisa Herkenhoff" w:date="2020-11-10T21:02:00Z">
                <w:pPr>
                  <w:pStyle w:val="sub"/>
                  <w:spacing w:line="360" w:lineRule="auto"/>
                  <w:jc w:val="center"/>
                </w:pPr>
              </w:pPrChange>
            </w:pPr>
            <w:r w:rsidRPr="0029561E">
              <w:rPr>
                <w:rFonts w:ascii="Calibri" w:hAnsi="Calibri"/>
                <w:color w:val="000000"/>
                <w:rPrChange w:id="616" w:author="Luisa Herkenhoff" w:date="2020-11-10T21:02:00Z">
                  <w:rPr>
                    <w:rFonts w:ascii="Leelawadee" w:hAnsi="Leelawadee"/>
                    <w:color w:val="000000" w:themeColor="text1"/>
                    <w:sz w:val="20"/>
                  </w:rPr>
                </w:rPrChange>
              </w:rPr>
              <w:t>SIM</w:t>
            </w:r>
          </w:p>
        </w:tc>
      </w:tr>
      <w:tr w:rsidR="006117F8" w:rsidRPr="0029561E" w14:paraId="4D8390CA"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4A1F01AD" w14:textId="77777777" w:rsidR="0020530E" w:rsidRPr="0029561E" w:rsidRDefault="0020530E">
            <w:pPr>
              <w:jc w:val="center"/>
              <w:rPr>
                <w:rFonts w:ascii="Calibri" w:hAnsi="Calibri"/>
                <w:color w:val="000000"/>
                <w:rPrChange w:id="617" w:author="Luisa Herkenhoff" w:date="2020-11-10T21:02:00Z">
                  <w:rPr>
                    <w:rFonts w:ascii="Leelawadee" w:hAnsi="Leelawadee"/>
                    <w:color w:val="000000" w:themeColor="text1"/>
                    <w:sz w:val="20"/>
                  </w:rPr>
                </w:rPrChange>
              </w:rPr>
              <w:pPrChange w:id="618" w:author="Luisa Herkenhoff" w:date="2020-11-10T21:02:00Z">
                <w:pPr>
                  <w:pStyle w:val="sub"/>
                  <w:spacing w:line="360" w:lineRule="auto"/>
                  <w:jc w:val="center"/>
                </w:pPr>
              </w:pPrChange>
            </w:pPr>
            <w:r w:rsidRPr="0029561E">
              <w:rPr>
                <w:rFonts w:ascii="Calibri" w:hAnsi="Calibri"/>
                <w:color w:val="000000"/>
                <w:rPrChange w:id="619" w:author="Luisa Herkenhoff" w:date="2020-11-10T21:02:00Z">
                  <w:rPr>
                    <w:rFonts w:ascii="Leelawadee" w:hAnsi="Leelawadee"/>
                    <w:color w:val="000000" w:themeColor="text1"/>
                    <w:sz w:val="20"/>
                  </w:rPr>
                </w:rPrChange>
              </w:rPr>
              <w:t>13</w:t>
            </w:r>
          </w:p>
        </w:tc>
        <w:tc>
          <w:tcPr>
            <w:tcW w:w="1186" w:type="dxa"/>
            <w:tcBorders>
              <w:top w:val="nil"/>
              <w:left w:val="nil"/>
              <w:bottom w:val="single" w:sz="4" w:space="0" w:color="auto"/>
              <w:right w:val="single" w:sz="4" w:space="0" w:color="auto"/>
            </w:tcBorders>
            <w:shd w:val="clear" w:color="auto" w:fill="auto"/>
            <w:noWrap/>
            <w:vAlign w:val="center"/>
            <w:hideMark/>
          </w:tcPr>
          <w:p w14:paraId="22901899" w14:textId="77777777" w:rsidR="0020530E" w:rsidRPr="0029561E" w:rsidRDefault="0020530E">
            <w:pPr>
              <w:jc w:val="center"/>
              <w:rPr>
                <w:rFonts w:ascii="Calibri" w:hAnsi="Calibri"/>
                <w:color w:val="000000"/>
                <w:rPrChange w:id="620" w:author="Luisa Herkenhoff" w:date="2020-11-10T21:02:00Z">
                  <w:rPr>
                    <w:rFonts w:ascii="Leelawadee" w:hAnsi="Leelawadee"/>
                    <w:color w:val="000000" w:themeColor="text1"/>
                    <w:sz w:val="20"/>
                  </w:rPr>
                </w:rPrChange>
              </w:rPr>
              <w:pPrChange w:id="621" w:author="Luisa Herkenhoff" w:date="2020-11-10T21:02:00Z">
                <w:pPr>
                  <w:pStyle w:val="sub"/>
                  <w:spacing w:line="360" w:lineRule="auto"/>
                  <w:jc w:val="center"/>
                </w:pPr>
              </w:pPrChange>
            </w:pPr>
            <w:r w:rsidRPr="0029561E">
              <w:rPr>
                <w:rFonts w:ascii="Calibri" w:hAnsi="Calibri"/>
                <w:color w:val="000000"/>
                <w:rPrChange w:id="622" w:author="Luisa Herkenhoff" w:date="2020-11-10T21:02:00Z">
                  <w:rPr>
                    <w:rFonts w:ascii="Leelawadee" w:hAnsi="Leelawadee"/>
                    <w:color w:val="000000" w:themeColor="text1"/>
                    <w:sz w:val="20"/>
                  </w:rPr>
                </w:rPrChange>
              </w:rPr>
              <w:t>29/11/2021</w:t>
            </w:r>
          </w:p>
        </w:tc>
        <w:tc>
          <w:tcPr>
            <w:tcW w:w="1186" w:type="dxa"/>
            <w:tcBorders>
              <w:top w:val="nil"/>
              <w:left w:val="nil"/>
              <w:bottom w:val="single" w:sz="4" w:space="0" w:color="auto"/>
              <w:right w:val="single" w:sz="4" w:space="0" w:color="auto"/>
            </w:tcBorders>
            <w:shd w:val="clear" w:color="auto" w:fill="auto"/>
            <w:noWrap/>
            <w:vAlign w:val="center"/>
            <w:hideMark/>
          </w:tcPr>
          <w:p w14:paraId="0D0C7BC1" w14:textId="77777777" w:rsidR="0020530E" w:rsidRPr="0029561E" w:rsidRDefault="0020530E">
            <w:pPr>
              <w:jc w:val="center"/>
              <w:rPr>
                <w:rFonts w:ascii="Calibri" w:hAnsi="Calibri"/>
                <w:color w:val="000000"/>
                <w:rPrChange w:id="623" w:author="Luisa Herkenhoff" w:date="2020-11-10T21:02:00Z">
                  <w:rPr>
                    <w:rFonts w:ascii="Leelawadee" w:hAnsi="Leelawadee"/>
                    <w:color w:val="000000" w:themeColor="text1"/>
                    <w:sz w:val="20"/>
                  </w:rPr>
                </w:rPrChange>
              </w:rPr>
              <w:pPrChange w:id="624" w:author="Luisa Herkenhoff" w:date="2020-11-10T21:02:00Z">
                <w:pPr>
                  <w:pStyle w:val="sub"/>
                  <w:spacing w:line="360" w:lineRule="auto"/>
                  <w:jc w:val="center"/>
                </w:pPr>
              </w:pPrChange>
            </w:pPr>
            <w:r w:rsidRPr="0029561E">
              <w:rPr>
                <w:rFonts w:ascii="Calibri" w:hAnsi="Calibri"/>
                <w:color w:val="000000"/>
                <w:rPrChange w:id="625" w:author="Luisa Herkenhoff" w:date="2020-11-10T21:02:00Z">
                  <w:rPr>
                    <w:rFonts w:ascii="Leelawadee" w:hAnsi="Leelawadee"/>
                    <w:color w:val="000000" w:themeColor="text1"/>
                    <w:sz w:val="20"/>
                  </w:rPr>
                </w:rPrChange>
              </w:rPr>
              <w:t>29/11/2021</w:t>
            </w:r>
          </w:p>
        </w:tc>
        <w:tc>
          <w:tcPr>
            <w:tcW w:w="929" w:type="dxa"/>
            <w:tcBorders>
              <w:top w:val="nil"/>
              <w:left w:val="nil"/>
              <w:bottom w:val="single" w:sz="4" w:space="0" w:color="auto"/>
              <w:right w:val="single" w:sz="4" w:space="0" w:color="auto"/>
            </w:tcBorders>
            <w:shd w:val="clear" w:color="auto" w:fill="auto"/>
            <w:noWrap/>
            <w:vAlign w:val="center"/>
            <w:hideMark/>
          </w:tcPr>
          <w:p w14:paraId="32F44A3F" w14:textId="77777777" w:rsidR="0020530E" w:rsidRPr="0029561E" w:rsidRDefault="0020530E">
            <w:pPr>
              <w:jc w:val="center"/>
              <w:rPr>
                <w:rFonts w:ascii="Calibri" w:hAnsi="Calibri"/>
                <w:color w:val="000000"/>
                <w:rPrChange w:id="626" w:author="Luisa Herkenhoff" w:date="2020-11-10T21:02:00Z">
                  <w:rPr>
                    <w:rFonts w:ascii="Leelawadee" w:hAnsi="Leelawadee"/>
                    <w:color w:val="000000" w:themeColor="text1"/>
                    <w:sz w:val="20"/>
                  </w:rPr>
                </w:rPrChange>
              </w:rPr>
              <w:pPrChange w:id="627" w:author="Luisa Herkenhoff" w:date="2020-11-10T21:02:00Z">
                <w:pPr>
                  <w:pStyle w:val="sub"/>
                  <w:spacing w:line="360" w:lineRule="auto"/>
                  <w:jc w:val="center"/>
                </w:pPr>
              </w:pPrChange>
            </w:pPr>
            <w:r w:rsidRPr="0029561E">
              <w:rPr>
                <w:rFonts w:ascii="Calibri" w:hAnsi="Calibri"/>
                <w:color w:val="000000"/>
                <w:rPrChange w:id="628" w:author="Luisa Herkenhoff" w:date="2020-11-10T21:02:00Z">
                  <w:rPr>
                    <w:rFonts w:ascii="Leelawadee" w:hAnsi="Leelawadee"/>
                    <w:color w:val="000000" w:themeColor="text1"/>
                    <w:sz w:val="20"/>
                  </w:rPr>
                </w:rPrChange>
              </w:rPr>
              <w:t>0,7975</w:t>
            </w:r>
          </w:p>
        </w:tc>
        <w:tc>
          <w:tcPr>
            <w:tcW w:w="1346" w:type="dxa"/>
            <w:tcBorders>
              <w:top w:val="nil"/>
              <w:left w:val="nil"/>
              <w:bottom w:val="single" w:sz="4" w:space="0" w:color="auto"/>
              <w:right w:val="single" w:sz="4" w:space="0" w:color="auto"/>
            </w:tcBorders>
            <w:shd w:val="clear" w:color="auto" w:fill="auto"/>
            <w:noWrap/>
            <w:vAlign w:val="center"/>
            <w:cellIns w:id="629" w:author="Luisa Herkenhoff" w:date="2020-11-10T21:02:00Z"/>
            <w:hideMark/>
          </w:tcPr>
          <w:p w14:paraId="60D11007" w14:textId="77777777" w:rsidR="0020530E" w:rsidRPr="0029561E" w:rsidRDefault="0020530E" w:rsidP="002647D8">
            <w:pPr>
              <w:jc w:val="center"/>
              <w:rPr>
                <w:rFonts w:ascii="Calibri" w:hAnsi="Calibri" w:cs="Calibri"/>
                <w:color w:val="000000"/>
              </w:rPr>
            </w:pPr>
            <w:ins w:id="630" w:author="Luisa Herkenhoff" w:date="2020-11-10T21:02:00Z">
              <w:r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hideMark/>
          </w:tcPr>
          <w:p w14:paraId="4F60BEC6" w14:textId="77777777" w:rsidR="0020530E" w:rsidRPr="0029561E" w:rsidRDefault="0020530E">
            <w:pPr>
              <w:jc w:val="center"/>
              <w:rPr>
                <w:rFonts w:ascii="Calibri" w:hAnsi="Calibri"/>
                <w:color w:val="000000"/>
                <w:rPrChange w:id="631" w:author="Luisa Herkenhoff" w:date="2020-11-10T21:02:00Z">
                  <w:rPr>
                    <w:rFonts w:ascii="Leelawadee" w:hAnsi="Leelawadee"/>
                    <w:color w:val="000000" w:themeColor="text1"/>
                    <w:sz w:val="20"/>
                  </w:rPr>
                </w:rPrChange>
              </w:rPr>
              <w:pPrChange w:id="632" w:author="Luisa Herkenhoff" w:date="2020-11-10T21:02:00Z">
                <w:pPr>
                  <w:pStyle w:val="sub"/>
                  <w:spacing w:line="360" w:lineRule="auto"/>
                  <w:jc w:val="center"/>
                </w:pPr>
              </w:pPrChange>
            </w:pPr>
            <w:r w:rsidRPr="0029561E">
              <w:rPr>
                <w:rFonts w:ascii="Calibri" w:hAnsi="Calibri"/>
                <w:color w:val="000000"/>
                <w:rPrChange w:id="633" w:author="Luisa Herkenhoff" w:date="2020-11-10T21:02:00Z">
                  <w:rPr>
                    <w:rFonts w:ascii="Leelawadee" w:hAnsi="Leelawadee"/>
                    <w:color w:val="000000" w:themeColor="text1"/>
                    <w:sz w:val="20"/>
                  </w:rPr>
                </w:rPrChange>
              </w:rPr>
              <w:t>SIM</w:t>
            </w:r>
          </w:p>
        </w:tc>
      </w:tr>
      <w:tr w:rsidR="006117F8" w:rsidRPr="0029561E" w14:paraId="3F038532"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4B566D93" w14:textId="77777777" w:rsidR="0020530E" w:rsidRPr="0029561E" w:rsidRDefault="0020530E">
            <w:pPr>
              <w:jc w:val="center"/>
              <w:rPr>
                <w:rFonts w:ascii="Calibri" w:hAnsi="Calibri"/>
                <w:color w:val="000000"/>
                <w:rPrChange w:id="634" w:author="Luisa Herkenhoff" w:date="2020-11-10T21:02:00Z">
                  <w:rPr>
                    <w:rFonts w:ascii="Leelawadee" w:hAnsi="Leelawadee"/>
                    <w:color w:val="000000" w:themeColor="text1"/>
                    <w:sz w:val="20"/>
                  </w:rPr>
                </w:rPrChange>
              </w:rPr>
              <w:pPrChange w:id="635" w:author="Luisa Herkenhoff" w:date="2020-11-10T21:02:00Z">
                <w:pPr>
                  <w:pStyle w:val="sub"/>
                  <w:spacing w:line="360" w:lineRule="auto"/>
                  <w:jc w:val="center"/>
                </w:pPr>
              </w:pPrChange>
            </w:pPr>
            <w:r w:rsidRPr="0029561E">
              <w:rPr>
                <w:rFonts w:ascii="Calibri" w:hAnsi="Calibri"/>
                <w:color w:val="000000"/>
                <w:rPrChange w:id="636" w:author="Luisa Herkenhoff" w:date="2020-11-10T21:02:00Z">
                  <w:rPr>
                    <w:rFonts w:ascii="Leelawadee" w:hAnsi="Leelawadee"/>
                    <w:color w:val="000000" w:themeColor="text1"/>
                    <w:sz w:val="20"/>
                  </w:rPr>
                </w:rPrChange>
              </w:rPr>
              <w:t>14</w:t>
            </w:r>
          </w:p>
        </w:tc>
        <w:tc>
          <w:tcPr>
            <w:tcW w:w="1186" w:type="dxa"/>
            <w:tcBorders>
              <w:top w:val="nil"/>
              <w:left w:val="nil"/>
              <w:bottom w:val="single" w:sz="4" w:space="0" w:color="auto"/>
              <w:right w:val="single" w:sz="4" w:space="0" w:color="auto"/>
            </w:tcBorders>
            <w:shd w:val="clear" w:color="auto" w:fill="auto"/>
            <w:noWrap/>
            <w:vAlign w:val="center"/>
            <w:hideMark/>
          </w:tcPr>
          <w:p w14:paraId="4DB67239" w14:textId="77777777" w:rsidR="0020530E" w:rsidRPr="0029561E" w:rsidRDefault="0020530E">
            <w:pPr>
              <w:jc w:val="center"/>
              <w:rPr>
                <w:rFonts w:ascii="Calibri" w:hAnsi="Calibri"/>
                <w:color w:val="000000"/>
                <w:rPrChange w:id="637" w:author="Luisa Herkenhoff" w:date="2020-11-10T21:02:00Z">
                  <w:rPr>
                    <w:rFonts w:ascii="Leelawadee" w:hAnsi="Leelawadee"/>
                    <w:color w:val="000000" w:themeColor="text1"/>
                    <w:sz w:val="20"/>
                  </w:rPr>
                </w:rPrChange>
              </w:rPr>
              <w:pPrChange w:id="638" w:author="Luisa Herkenhoff" w:date="2020-11-10T21:02:00Z">
                <w:pPr>
                  <w:pStyle w:val="sub"/>
                  <w:spacing w:line="360" w:lineRule="auto"/>
                  <w:jc w:val="center"/>
                </w:pPr>
              </w:pPrChange>
            </w:pPr>
            <w:r w:rsidRPr="0029561E">
              <w:rPr>
                <w:rFonts w:ascii="Calibri" w:hAnsi="Calibri"/>
                <w:color w:val="000000"/>
                <w:rPrChange w:id="639" w:author="Luisa Herkenhoff" w:date="2020-11-10T21:02:00Z">
                  <w:rPr>
                    <w:rFonts w:ascii="Leelawadee" w:hAnsi="Leelawadee"/>
                    <w:color w:val="000000" w:themeColor="text1"/>
                    <w:sz w:val="20"/>
                  </w:rPr>
                </w:rPrChange>
              </w:rPr>
              <w:t>29/12/2021</w:t>
            </w:r>
          </w:p>
        </w:tc>
        <w:tc>
          <w:tcPr>
            <w:tcW w:w="1186" w:type="dxa"/>
            <w:tcBorders>
              <w:top w:val="nil"/>
              <w:left w:val="nil"/>
              <w:bottom w:val="single" w:sz="4" w:space="0" w:color="auto"/>
              <w:right w:val="single" w:sz="4" w:space="0" w:color="auto"/>
            </w:tcBorders>
            <w:shd w:val="clear" w:color="auto" w:fill="auto"/>
            <w:noWrap/>
            <w:vAlign w:val="center"/>
            <w:hideMark/>
          </w:tcPr>
          <w:p w14:paraId="6B48DC08" w14:textId="77777777" w:rsidR="0020530E" w:rsidRPr="0029561E" w:rsidRDefault="0020530E">
            <w:pPr>
              <w:jc w:val="center"/>
              <w:rPr>
                <w:rFonts w:ascii="Calibri" w:hAnsi="Calibri"/>
                <w:color w:val="000000"/>
                <w:rPrChange w:id="640" w:author="Luisa Herkenhoff" w:date="2020-11-10T21:02:00Z">
                  <w:rPr>
                    <w:rFonts w:ascii="Leelawadee" w:hAnsi="Leelawadee"/>
                    <w:color w:val="000000" w:themeColor="text1"/>
                    <w:sz w:val="20"/>
                  </w:rPr>
                </w:rPrChange>
              </w:rPr>
              <w:pPrChange w:id="641" w:author="Luisa Herkenhoff" w:date="2020-11-10T21:02:00Z">
                <w:pPr>
                  <w:pStyle w:val="sub"/>
                  <w:spacing w:line="360" w:lineRule="auto"/>
                  <w:jc w:val="center"/>
                </w:pPr>
              </w:pPrChange>
            </w:pPr>
            <w:r w:rsidRPr="0029561E">
              <w:rPr>
                <w:rFonts w:ascii="Calibri" w:hAnsi="Calibri"/>
                <w:color w:val="000000"/>
                <w:rPrChange w:id="642" w:author="Luisa Herkenhoff" w:date="2020-11-10T21:02:00Z">
                  <w:rPr>
                    <w:rFonts w:ascii="Leelawadee" w:hAnsi="Leelawadee"/>
                    <w:color w:val="000000" w:themeColor="text1"/>
                    <w:sz w:val="20"/>
                  </w:rPr>
                </w:rPrChange>
              </w:rPr>
              <w:t>29/12/2021</w:t>
            </w:r>
          </w:p>
        </w:tc>
        <w:tc>
          <w:tcPr>
            <w:tcW w:w="929" w:type="dxa"/>
            <w:tcBorders>
              <w:top w:val="nil"/>
              <w:left w:val="nil"/>
              <w:bottom w:val="single" w:sz="4" w:space="0" w:color="auto"/>
              <w:right w:val="single" w:sz="4" w:space="0" w:color="auto"/>
            </w:tcBorders>
            <w:shd w:val="clear" w:color="auto" w:fill="auto"/>
            <w:noWrap/>
            <w:vAlign w:val="center"/>
            <w:hideMark/>
          </w:tcPr>
          <w:p w14:paraId="652E0B40" w14:textId="77777777" w:rsidR="0020530E" w:rsidRPr="0029561E" w:rsidRDefault="0020530E">
            <w:pPr>
              <w:jc w:val="center"/>
              <w:rPr>
                <w:rFonts w:ascii="Calibri" w:hAnsi="Calibri"/>
                <w:color w:val="000000"/>
                <w:rPrChange w:id="643" w:author="Luisa Herkenhoff" w:date="2020-11-10T21:02:00Z">
                  <w:rPr>
                    <w:rFonts w:ascii="Leelawadee" w:hAnsi="Leelawadee"/>
                    <w:color w:val="000000" w:themeColor="text1"/>
                    <w:sz w:val="20"/>
                  </w:rPr>
                </w:rPrChange>
              </w:rPr>
              <w:pPrChange w:id="644" w:author="Luisa Herkenhoff" w:date="2020-11-10T21:02:00Z">
                <w:pPr>
                  <w:pStyle w:val="sub"/>
                  <w:spacing w:line="360" w:lineRule="auto"/>
                  <w:jc w:val="center"/>
                </w:pPr>
              </w:pPrChange>
            </w:pPr>
            <w:r w:rsidRPr="0029561E">
              <w:rPr>
                <w:rFonts w:ascii="Calibri" w:hAnsi="Calibri"/>
                <w:color w:val="000000"/>
                <w:rPrChange w:id="645" w:author="Luisa Herkenhoff" w:date="2020-11-10T21:02:00Z">
                  <w:rPr>
                    <w:rFonts w:ascii="Leelawadee" w:hAnsi="Leelawadee"/>
                    <w:color w:val="000000" w:themeColor="text1"/>
                    <w:sz w:val="20"/>
                  </w:rPr>
                </w:rPrChange>
              </w:rPr>
              <w:t>0,8085</w:t>
            </w:r>
          </w:p>
        </w:tc>
        <w:tc>
          <w:tcPr>
            <w:tcW w:w="1346" w:type="dxa"/>
            <w:tcBorders>
              <w:top w:val="nil"/>
              <w:left w:val="nil"/>
              <w:bottom w:val="single" w:sz="4" w:space="0" w:color="auto"/>
              <w:right w:val="single" w:sz="4" w:space="0" w:color="auto"/>
            </w:tcBorders>
            <w:shd w:val="clear" w:color="auto" w:fill="auto"/>
            <w:noWrap/>
            <w:vAlign w:val="center"/>
            <w:cellIns w:id="646" w:author="Luisa Herkenhoff" w:date="2020-11-10T21:02:00Z"/>
            <w:hideMark/>
          </w:tcPr>
          <w:p w14:paraId="32728944" w14:textId="77777777" w:rsidR="0020530E" w:rsidRPr="0029561E" w:rsidRDefault="0020530E" w:rsidP="002647D8">
            <w:pPr>
              <w:jc w:val="center"/>
              <w:rPr>
                <w:rFonts w:ascii="Calibri" w:hAnsi="Calibri" w:cs="Calibri"/>
                <w:color w:val="000000"/>
              </w:rPr>
            </w:pPr>
            <w:ins w:id="647" w:author="Luisa Herkenhoff" w:date="2020-11-10T21:02:00Z">
              <w:r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hideMark/>
          </w:tcPr>
          <w:p w14:paraId="6F08C892" w14:textId="77777777" w:rsidR="0020530E" w:rsidRPr="0029561E" w:rsidRDefault="0020530E">
            <w:pPr>
              <w:jc w:val="center"/>
              <w:rPr>
                <w:rFonts w:ascii="Calibri" w:hAnsi="Calibri"/>
                <w:color w:val="000000"/>
                <w:rPrChange w:id="648" w:author="Luisa Herkenhoff" w:date="2020-11-10T21:02:00Z">
                  <w:rPr>
                    <w:rFonts w:ascii="Leelawadee" w:hAnsi="Leelawadee"/>
                    <w:color w:val="000000" w:themeColor="text1"/>
                    <w:sz w:val="20"/>
                  </w:rPr>
                </w:rPrChange>
              </w:rPr>
              <w:pPrChange w:id="649" w:author="Luisa Herkenhoff" w:date="2020-11-10T21:02:00Z">
                <w:pPr>
                  <w:pStyle w:val="sub"/>
                  <w:spacing w:line="360" w:lineRule="auto"/>
                  <w:jc w:val="center"/>
                </w:pPr>
              </w:pPrChange>
            </w:pPr>
            <w:r w:rsidRPr="0029561E">
              <w:rPr>
                <w:rFonts w:ascii="Calibri" w:hAnsi="Calibri"/>
                <w:color w:val="000000"/>
                <w:rPrChange w:id="650" w:author="Luisa Herkenhoff" w:date="2020-11-10T21:02:00Z">
                  <w:rPr>
                    <w:rFonts w:ascii="Leelawadee" w:hAnsi="Leelawadee"/>
                    <w:color w:val="000000" w:themeColor="text1"/>
                    <w:sz w:val="20"/>
                  </w:rPr>
                </w:rPrChange>
              </w:rPr>
              <w:t>SIM</w:t>
            </w:r>
          </w:p>
        </w:tc>
      </w:tr>
      <w:tr w:rsidR="006117F8" w:rsidRPr="0029561E" w14:paraId="4F5AD7CC"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0519A842" w14:textId="77777777" w:rsidR="0020530E" w:rsidRPr="0029561E" w:rsidRDefault="0020530E">
            <w:pPr>
              <w:jc w:val="center"/>
              <w:rPr>
                <w:rFonts w:ascii="Calibri" w:hAnsi="Calibri"/>
                <w:color w:val="000000"/>
                <w:rPrChange w:id="651" w:author="Luisa Herkenhoff" w:date="2020-11-10T21:02:00Z">
                  <w:rPr>
                    <w:rFonts w:ascii="Leelawadee" w:hAnsi="Leelawadee"/>
                    <w:color w:val="000000" w:themeColor="text1"/>
                    <w:sz w:val="20"/>
                  </w:rPr>
                </w:rPrChange>
              </w:rPr>
              <w:pPrChange w:id="652" w:author="Luisa Herkenhoff" w:date="2020-11-10T21:02:00Z">
                <w:pPr>
                  <w:pStyle w:val="sub"/>
                  <w:spacing w:line="360" w:lineRule="auto"/>
                  <w:jc w:val="center"/>
                </w:pPr>
              </w:pPrChange>
            </w:pPr>
            <w:r w:rsidRPr="0029561E">
              <w:rPr>
                <w:rFonts w:ascii="Calibri" w:hAnsi="Calibri"/>
                <w:color w:val="000000"/>
                <w:rPrChange w:id="653" w:author="Luisa Herkenhoff" w:date="2020-11-10T21:02:00Z">
                  <w:rPr>
                    <w:rFonts w:ascii="Leelawadee" w:hAnsi="Leelawadee"/>
                    <w:color w:val="000000" w:themeColor="text1"/>
                    <w:sz w:val="20"/>
                  </w:rPr>
                </w:rPrChange>
              </w:rPr>
              <w:t>15</w:t>
            </w:r>
          </w:p>
        </w:tc>
        <w:tc>
          <w:tcPr>
            <w:tcW w:w="1186" w:type="dxa"/>
            <w:tcBorders>
              <w:top w:val="nil"/>
              <w:left w:val="nil"/>
              <w:bottom w:val="single" w:sz="4" w:space="0" w:color="auto"/>
              <w:right w:val="single" w:sz="4" w:space="0" w:color="auto"/>
            </w:tcBorders>
            <w:shd w:val="clear" w:color="auto" w:fill="auto"/>
            <w:noWrap/>
            <w:vAlign w:val="center"/>
            <w:hideMark/>
          </w:tcPr>
          <w:p w14:paraId="44589E54" w14:textId="77777777" w:rsidR="0020530E" w:rsidRPr="0029561E" w:rsidRDefault="0020530E">
            <w:pPr>
              <w:jc w:val="center"/>
              <w:rPr>
                <w:rFonts w:ascii="Calibri" w:hAnsi="Calibri"/>
                <w:color w:val="000000"/>
                <w:rPrChange w:id="654" w:author="Luisa Herkenhoff" w:date="2020-11-10T21:02:00Z">
                  <w:rPr>
                    <w:rFonts w:ascii="Leelawadee" w:hAnsi="Leelawadee"/>
                    <w:color w:val="000000" w:themeColor="text1"/>
                    <w:sz w:val="20"/>
                  </w:rPr>
                </w:rPrChange>
              </w:rPr>
              <w:pPrChange w:id="655" w:author="Luisa Herkenhoff" w:date="2020-11-10T21:02:00Z">
                <w:pPr>
                  <w:pStyle w:val="sub"/>
                  <w:spacing w:line="360" w:lineRule="auto"/>
                  <w:jc w:val="center"/>
                </w:pPr>
              </w:pPrChange>
            </w:pPr>
            <w:r w:rsidRPr="0029561E">
              <w:rPr>
                <w:rFonts w:ascii="Calibri" w:hAnsi="Calibri"/>
                <w:color w:val="000000"/>
                <w:rPrChange w:id="656" w:author="Luisa Herkenhoff" w:date="2020-11-10T21:02:00Z">
                  <w:rPr>
                    <w:rFonts w:ascii="Leelawadee" w:hAnsi="Leelawadee"/>
                    <w:color w:val="000000" w:themeColor="text1"/>
                    <w:sz w:val="20"/>
                  </w:rPr>
                </w:rPrChange>
              </w:rPr>
              <w:t>29/01/2022</w:t>
            </w:r>
          </w:p>
        </w:tc>
        <w:tc>
          <w:tcPr>
            <w:tcW w:w="1186" w:type="dxa"/>
            <w:tcBorders>
              <w:top w:val="nil"/>
              <w:left w:val="nil"/>
              <w:bottom w:val="single" w:sz="4" w:space="0" w:color="auto"/>
              <w:right w:val="single" w:sz="4" w:space="0" w:color="auto"/>
            </w:tcBorders>
            <w:shd w:val="clear" w:color="auto" w:fill="auto"/>
            <w:noWrap/>
            <w:vAlign w:val="center"/>
            <w:hideMark/>
          </w:tcPr>
          <w:p w14:paraId="16BED8C1" w14:textId="77777777" w:rsidR="0020530E" w:rsidRPr="0029561E" w:rsidRDefault="0020530E">
            <w:pPr>
              <w:jc w:val="center"/>
              <w:rPr>
                <w:rFonts w:ascii="Calibri" w:hAnsi="Calibri"/>
                <w:color w:val="000000"/>
                <w:rPrChange w:id="657" w:author="Luisa Herkenhoff" w:date="2020-11-10T21:02:00Z">
                  <w:rPr>
                    <w:rFonts w:ascii="Leelawadee" w:hAnsi="Leelawadee"/>
                    <w:color w:val="000000" w:themeColor="text1"/>
                    <w:sz w:val="20"/>
                  </w:rPr>
                </w:rPrChange>
              </w:rPr>
              <w:pPrChange w:id="658" w:author="Luisa Herkenhoff" w:date="2020-11-10T21:02:00Z">
                <w:pPr>
                  <w:pStyle w:val="sub"/>
                  <w:spacing w:line="360" w:lineRule="auto"/>
                  <w:jc w:val="center"/>
                </w:pPr>
              </w:pPrChange>
            </w:pPr>
            <w:r w:rsidRPr="0029561E">
              <w:rPr>
                <w:rFonts w:ascii="Calibri" w:hAnsi="Calibri"/>
                <w:color w:val="000000"/>
                <w:rPrChange w:id="659" w:author="Luisa Herkenhoff" w:date="2020-11-10T21:02:00Z">
                  <w:rPr>
                    <w:rFonts w:ascii="Leelawadee" w:hAnsi="Leelawadee"/>
                    <w:color w:val="000000" w:themeColor="text1"/>
                    <w:sz w:val="20"/>
                  </w:rPr>
                </w:rPrChange>
              </w:rPr>
              <w:t>31/01/2022</w:t>
            </w:r>
          </w:p>
        </w:tc>
        <w:tc>
          <w:tcPr>
            <w:tcW w:w="929" w:type="dxa"/>
            <w:tcBorders>
              <w:top w:val="nil"/>
              <w:left w:val="nil"/>
              <w:bottom w:val="single" w:sz="4" w:space="0" w:color="auto"/>
              <w:right w:val="single" w:sz="4" w:space="0" w:color="auto"/>
            </w:tcBorders>
            <w:shd w:val="clear" w:color="auto" w:fill="auto"/>
            <w:noWrap/>
            <w:vAlign w:val="center"/>
            <w:hideMark/>
          </w:tcPr>
          <w:p w14:paraId="328E2E98" w14:textId="77777777" w:rsidR="0020530E" w:rsidRPr="0029561E" w:rsidRDefault="0020530E">
            <w:pPr>
              <w:jc w:val="center"/>
              <w:rPr>
                <w:rFonts w:ascii="Calibri" w:hAnsi="Calibri"/>
                <w:color w:val="000000"/>
                <w:rPrChange w:id="660" w:author="Luisa Herkenhoff" w:date="2020-11-10T21:02:00Z">
                  <w:rPr>
                    <w:rFonts w:ascii="Leelawadee" w:hAnsi="Leelawadee"/>
                    <w:color w:val="000000" w:themeColor="text1"/>
                    <w:sz w:val="20"/>
                  </w:rPr>
                </w:rPrChange>
              </w:rPr>
              <w:pPrChange w:id="661" w:author="Luisa Herkenhoff" w:date="2020-11-10T21:02:00Z">
                <w:pPr>
                  <w:pStyle w:val="sub"/>
                  <w:spacing w:line="360" w:lineRule="auto"/>
                  <w:jc w:val="center"/>
                </w:pPr>
              </w:pPrChange>
            </w:pPr>
            <w:r w:rsidRPr="0029561E">
              <w:rPr>
                <w:rFonts w:ascii="Calibri" w:hAnsi="Calibri"/>
                <w:color w:val="000000"/>
                <w:rPrChange w:id="662" w:author="Luisa Herkenhoff" w:date="2020-11-10T21:02:00Z">
                  <w:rPr>
                    <w:rFonts w:ascii="Leelawadee" w:hAnsi="Leelawadee"/>
                    <w:color w:val="000000" w:themeColor="text1"/>
                    <w:sz w:val="20"/>
                  </w:rPr>
                </w:rPrChange>
              </w:rPr>
              <w:t>0,8197</w:t>
            </w:r>
          </w:p>
        </w:tc>
        <w:tc>
          <w:tcPr>
            <w:tcW w:w="1346" w:type="dxa"/>
            <w:tcBorders>
              <w:top w:val="nil"/>
              <w:left w:val="nil"/>
              <w:bottom w:val="single" w:sz="4" w:space="0" w:color="auto"/>
              <w:right w:val="single" w:sz="4" w:space="0" w:color="auto"/>
            </w:tcBorders>
            <w:shd w:val="clear" w:color="auto" w:fill="auto"/>
            <w:noWrap/>
            <w:vAlign w:val="center"/>
            <w:cellIns w:id="663" w:author="Luisa Herkenhoff" w:date="2020-11-10T21:02:00Z"/>
            <w:hideMark/>
          </w:tcPr>
          <w:p w14:paraId="139E45D4" w14:textId="77777777" w:rsidR="0020530E" w:rsidRPr="0029561E" w:rsidRDefault="0020530E" w:rsidP="002647D8">
            <w:pPr>
              <w:jc w:val="center"/>
              <w:rPr>
                <w:rFonts w:ascii="Calibri" w:hAnsi="Calibri" w:cs="Calibri"/>
                <w:color w:val="000000"/>
              </w:rPr>
            </w:pPr>
            <w:ins w:id="664" w:author="Luisa Herkenhoff" w:date="2020-11-10T21:02:00Z">
              <w:r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hideMark/>
          </w:tcPr>
          <w:p w14:paraId="39E989DE" w14:textId="77777777" w:rsidR="0020530E" w:rsidRPr="0029561E" w:rsidRDefault="0020530E">
            <w:pPr>
              <w:jc w:val="center"/>
              <w:rPr>
                <w:rFonts w:ascii="Calibri" w:hAnsi="Calibri"/>
                <w:color w:val="000000"/>
                <w:rPrChange w:id="665" w:author="Luisa Herkenhoff" w:date="2020-11-10T21:02:00Z">
                  <w:rPr>
                    <w:rFonts w:ascii="Leelawadee" w:hAnsi="Leelawadee"/>
                    <w:color w:val="000000" w:themeColor="text1"/>
                    <w:sz w:val="20"/>
                  </w:rPr>
                </w:rPrChange>
              </w:rPr>
              <w:pPrChange w:id="666" w:author="Luisa Herkenhoff" w:date="2020-11-10T21:02:00Z">
                <w:pPr>
                  <w:pStyle w:val="sub"/>
                  <w:spacing w:line="360" w:lineRule="auto"/>
                  <w:jc w:val="center"/>
                </w:pPr>
              </w:pPrChange>
            </w:pPr>
            <w:r w:rsidRPr="0029561E">
              <w:rPr>
                <w:rFonts w:ascii="Calibri" w:hAnsi="Calibri"/>
                <w:color w:val="000000"/>
                <w:rPrChange w:id="667" w:author="Luisa Herkenhoff" w:date="2020-11-10T21:02:00Z">
                  <w:rPr>
                    <w:rFonts w:ascii="Leelawadee" w:hAnsi="Leelawadee"/>
                    <w:color w:val="000000" w:themeColor="text1"/>
                    <w:sz w:val="20"/>
                  </w:rPr>
                </w:rPrChange>
              </w:rPr>
              <w:t>SIM</w:t>
            </w:r>
          </w:p>
        </w:tc>
      </w:tr>
      <w:tr w:rsidR="006117F8" w:rsidRPr="0029561E" w14:paraId="752BE106"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6B159841" w14:textId="77777777" w:rsidR="0020530E" w:rsidRPr="0029561E" w:rsidRDefault="0020530E">
            <w:pPr>
              <w:jc w:val="center"/>
              <w:rPr>
                <w:rFonts w:ascii="Calibri" w:hAnsi="Calibri"/>
                <w:color w:val="000000"/>
                <w:rPrChange w:id="668" w:author="Luisa Herkenhoff" w:date="2020-11-10T21:02:00Z">
                  <w:rPr>
                    <w:rFonts w:ascii="Leelawadee" w:hAnsi="Leelawadee"/>
                    <w:color w:val="000000" w:themeColor="text1"/>
                    <w:sz w:val="20"/>
                  </w:rPr>
                </w:rPrChange>
              </w:rPr>
              <w:pPrChange w:id="669" w:author="Luisa Herkenhoff" w:date="2020-11-10T21:02:00Z">
                <w:pPr>
                  <w:pStyle w:val="sub"/>
                  <w:spacing w:line="360" w:lineRule="auto"/>
                  <w:jc w:val="center"/>
                </w:pPr>
              </w:pPrChange>
            </w:pPr>
            <w:r w:rsidRPr="0029561E">
              <w:rPr>
                <w:rFonts w:ascii="Calibri" w:hAnsi="Calibri"/>
                <w:color w:val="000000"/>
                <w:rPrChange w:id="670" w:author="Luisa Herkenhoff" w:date="2020-11-10T21:02:00Z">
                  <w:rPr>
                    <w:rFonts w:ascii="Leelawadee" w:hAnsi="Leelawadee"/>
                    <w:color w:val="000000" w:themeColor="text1"/>
                    <w:sz w:val="20"/>
                  </w:rPr>
                </w:rPrChange>
              </w:rPr>
              <w:t>16</w:t>
            </w:r>
          </w:p>
        </w:tc>
        <w:tc>
          <w:tcPr>
            <w:tcW w:w="1186" w:type="dxa"/>
            <w:tcBorders>
              <w:top w:val="nil"/>
              <w:left w:val="nil"/>
              <w:bottom w:val="single" w:sz="4" w:space="0" w:color="auto"/>
              <w:right w:val="single" w:sz="4" w:space="0" w:color="auto"/>
            </w:tcBorders>
            <w:shd w:val="clear" w:color="auto" w:fill="auto"/>
            <w:noWrap/>
            <w:vAlign w:val="center"/>
            <w:hideMark/>
          </w:tcPr>
          <w:p w14:paraId="367EEC13" w14:textId="77777777" w:rsidR="0020530E" w:rsidRPr="0029561E" w:rsidRDefault="0020530E">
            <w:pPr>
              <w:jc w:val="center"/>
              <w:rPr>
                <w:rFonts w:ascii="Calibri" w:hAnsi="Calibri"/>
                <w:color w:val="000000"/>
                <w:rPrChange w:id="671" w:author="Luisa Herkenhoff" w:date="2020-11-10T21:02:00Z">
                  <w:rPr>
                    <w:rFonts w:ascii="Leelawadee" w:hAnsi="Leelawadee"/>
                    <w:color w:val="000000" w:themeColor="text1"/>
                    <w:sz w:val="20"/>
                  </w:rPr>
                </w:rPrChange>
              </w:rPr>
              <w:pPrChange w:id="672" w:author="Luisa Herkenhoff" w:date="2020-11-10T21:02:00Z">
                <w:pPr>
                  <w:pStyle w:val="sub"/>
                  <w:spacing w:line="360" w:lineRule="auto"/>
                  <w:jc w:val="center"/>
                </w:pPr>
              </w:pPrChange>
            </w:pPr>
            <w:r w:rsidRPr="0029561E">
              <w:rPr>
                <w:rFonts w:ascii="Calibri" w:hAnsi="Calibri"/>
                <w:color w:val="000000"/>
                <w:rPrChange w:id="673" w:author="Luisa Herkenhoff" w:date="2020-11-10T21:02:00Z">
                  <w:rPr>
                    <w:rFonts w:ascii="Leelawadee" w:hAnsi="Leelawadee"/>
                    <w:color w:val="000000" w:themeColor="text1"/>
                    <w:sz w:val="20"/>
                  </w:rPr>
                </w:rPrChange>
              </w:rPr>
              <w:t>28/02/2022</w:t>
            </w:r>
          </w:p>
        </w:tc>
        <w:tc>
          <w:tcPr>
            <w:tcW w:w="1186" w:type="dxa"/>
            <w:tcBorders>
              <w:top w:val="nil"/>
              <w:left w:val="nil"/>
              <w:bottom w:val="single" w:sz="4" w:space="0" w:color="auto"/>
              <w:right w:val="single" w:sz="4" w:space="0" w:color="auto"/>
            </w:tcBorders>
            <w:shd w:val="clear" w:color="auto" w:fill="auto"/>
            <w:noWrap/>
            <w:vAlign w:val="center"/>
            <w:hideMark/>
          </w:tcPr>
          <w:p w14:paraId="3E33757C" w14:textId="77777777" w:rsidR="0020530E" w:rsidRPr="0029561E" w:rsidRDefault="0020530E">
            <w:pPr>
              <w:jc w:val="center"/>
              <w:rPr>
                <w:rFonts w:ascii="Calibri" w:hAnsi="Calibri"/>
                <w:color w:val="000000"/>
                <w:rPrChange w:id="674" w:author="Luisa Herkenhoff" w:date="2020-11-10T21:02:00Z">
                  <w:rPr>
                    <w:rFonts w:ascii="Leelawadee" w:hAnsi="Leelawadee"/>
                    <w:color w:val="000000" w:themeColor="text1"/>
                    <w:sz w:val="20"/>
                  </w:rPr>
                </w:rPrChange>
              </w:rPr>
              <w:pPrChange w:id="675" w:author="Luisa Herkenhoff" w:date="2020-11-10T21:02:00Z">
                <w:pPr>
                  <w:pStyle w:val="sub"/>
                  <w:spacing w:line="360" w:lineRule="auto"/>
                  <w:jc w:val="center"/>
                </w:pPr>
              </w:pPrChange>
            </w:pPr>
            <w:r w:rsidRPr="0029561E">
              <w:rPr>
                <w:rFonts w:ascii="Calibri" w:hAnsi="Calibri"/>
                <w:color w:val="000000"/>
                <w:rPrChange w:id="676" w:author="Luisa Herkenhoff" w:date="2020-11-10T21:02:00Z">
                  <w:rPr>
                    <w:rFonts w:ascii="Leelawadee" w:hAnsi="Leelawadee"/>
                    <w:color w:val="000000" w:themeColor="text1"/>
                    <w:sz w:val="20"/>
                  </w:rPr>
                </w:rPrChange>
              </w:rPr>
              <w:t>02/03/2022</w:t>
            </w:r>
          </w:p>
        </w:tc>
        <w:tc>
          <w:tcPr>
            <w:tcW w:w="929" w:type="dxa"/>
            <w:tcBorders>
              <w:top w:val="nil"/>
              <w:left w:val="nil"/>
              <w:bottom w:val="single" w:sz="4" w:space="0" w:color="auto"/>
              <w:right w:val="single" w:sz="4" w:space="0" w:color="auto"/>
            </w:tcBorders>
            <w:shd w:val="clear" w:color="auto" w:fill="auto"/>
            <w:noWrap/>
            <w:vAlign w:val="center"/>
            <w:hideMark/>
          </w:tcPr>
          <w:p w14:paraId="572EF50E" w14:textId="77777777" w:rsidR="0020530E" w:rsidRPr="0029561E" w:rsidRDefault="0020530E">
            <w:pPr>
              <w:jc w:val="center"/>
              <w:rPr>
                <w:rFonts w:ascii="Calibri" w:hAnsi="Calibri"/>
                <w:color w:val="000000"/>
                <w:rPrChange w:id="677" w:author="Luisa Herkenhoff" w:date="2020-11-10T21:02:00Z">
                  <w:rPr>
                    <w:rFonts w:ascii="Leelawadee" w:hAnsi="Leelawadee"/>
                    <w:color w:val="000000" w:themeColor="text1"/>
                    <w:sz w:val="20"/>
                  </w:rPr>
                </w:rPrChange>
              </w:rPr>
              <w:pPrChange w:id="678" w:author="Luisa Herkenhoff" w:date="2020-11-10T21:02:00Z">
                <w:pPr>
                  <w:pStyle w:val="sub"/>
                  <w:spacing w:line="360" w:lineRule="auto"/>
                  <w:jc w:val="center"/>
                </w:pPr>
              </w:pPrChange>
            </w:pPr>
            <w:r w:rsidRPr="0029561E">
              <w:rPr>
                <w:rFonts w:ascii="Calibri" w:hAnsi="Calibri"/>
                <w:color w:val="000000"/>
                <w:rPrChange w:id="679" w:author="Luisa Herkenhoff" w:date="2020-11-10T21:02:00Z">
                  <w:rPr>
                    <w:rFonts w:ascii="Leelawadee" w:hAnsi="Leelawadee"/>
                    <w:color w:val="000000" w:themeColor="text1"/>
                    <w:sz w:val="20"/>
                  </w:rPr>
                </w:rPrChange>
              </w:rPr>
              <w:t>0,8312</w:t>
            </w:r>
          </w:p>
        </w:tc>
        <w:tc>
          <w:tcPr>
            <w:tcW w:w="1346" w:type="dxa"/>
            <w:tcBorders>
              <w:top w:val="nil"/>
              <w:left w:val="nil"/>
              <w:bottom w:val="single" w:sz="4" w:space="0" w:color="auto"/>
              <w:right w:val="single" w:sz="4" w:space="0" w:color="auto"/>
            </w:tcBorders>
            <w:shd w:val="clear" w:color="auto" w:fill="auto"/>
            <w:noWrap/>
            <w:vAlign w:val="center"/>
            <w:cellIns w:id="680" w:author="Luisa Herkenhoff" w:date="2020-11-10T21:02:00Z"/>
            <w:hideMark/>
          </w:tcPr>
          <w:p w14:paraId="3F7C0037" w14:textId="77777777" w:rsidR="0020530E" w:rsidRPr="0029561E" w:rsidRDefault="0020530E" w:rsidP="002647D8">
            <w:pPr>
              <w:jc w:val="center"/>
              <w:rPr>
                <w:rFonts w:ascii="Calibri" w:hAnsi="Calibri" w:cs="Calibri"/>
                <w:color w:val="000000"/>
              </w:rPr>
            </w:pPr>
            <w:ins w:id="681" w:author="Luisa Herkenhoff" w:date="2020-11-10T21:02:00Z">
              <w:r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hideMark/>
          </w:tcPr>
          <w:p w14:paraId="13210790" w14:textId="77777777" w:rsidR="0020530E" w:rsidRPr="0029561E" w:rsidRDefault="0020530E">
            <w:pPr>
              <w:jc w:val="center"/>
              <w:rPr>
                <w:rFonts w:ascii="Calibri" w:hAnsi="Calibri"/>
                <w:color w:val="000000"/>
                <w:rPrChange w:id="682" w:author="Luisa Herkenhoff" w:date="2020-11-10T21:02:00Z">
                  <w:rPr>
                    <w:rFonts w:ascii="Leelawadee" w:hAnsi="Leelawadee"/>
                    <w:color w:val="000000" w:themeColor="text1"/>
                    <w:sz w:val="20"/>
                  </w:rPr>
                </w:rPrChange>
              </w:rPr>
              <w:pPrChange w:id="683" w:author="Luisa Herkenhoff" w:date="2020-11-10T21:02:00Z">
                <w:pPr>
                  <w:pStyle w:val="sub"/>
                  <w:spacing w:line="360" w:lineRule="auto"/>
                  <w:jc w:val="center"/>
                </w:pPr>
              </w:pPrChange>
            </w:pPr>
            <w:r w:rsidRPr="0029561E">
              <w:rPr>
                <w:rFonts w:ascii="Calibri" w:hAnsi="Calibri"/>
                <w:color w:val="000000"/>
                <w:rPrChange w:id="684" w:author="Luisa Herkenhoff" w:date="2020-11-10T21:02:00Z">
                  <w:rPr>
                    <w:rFonts w:ascii="Leelawadee" w:hAnsi="Leelawadee"/>
                    <w:color w:val="000000" w:themeColor="text1"/>
                    <w:sz w:val="20"/>
                  </w:rPr>
                </w:rPrChange>
              </w:rPr>
              <w:t>SIM</w:t>
            </w:r>
          </w:p>
        </w:tc>
      </w:tr>
      <w:tr w:rsidR="006117F8" w:rsidRPr="0029561E" w14:paraId="7137255D"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2F64887C" w14:textId="77777777" w:rsidR="0020530E" w:rsidRPr="0029561E" w:rsidRDefault="0020530E">
            <w:pPr>
              <w:jc w:val="center"/>
              <w:rPr>
                <w:rFonts w:ascii="Calibri" w:hAnsi="Calibri"/>
                <w:color w:val="000000"/>
                <w:rPrChange w:id="685" w:author="Luisa Herkenhoff" w:date="2020-11-10T21:02:00Z">
                  <w:rPr>
                    <w:rFonts w:ascii="Leelawadee" w:hAnsi="Leelawadee"/>
                    <w:color w:val="000000" w:themeColor="text1"/>
                    <w:sz w:val="20"/>
                  </w:rPr>
                </w:rPrChange>
              </w:rPr>
              <w:pPrChange w:id="686" w:author="Luisa Herkenhoff" w:date="2020-11-10T21:02:00Z">
                <w:pPr>
                  <w:pStyle w:val="sub"/>
                  <w:spacing w:line="360" w:lineRule="auto"/>
                  <w:jc w:val="center"/>
                </w:pPr>
              </w:pPrChange>
            </w:pPr>
            <w:r w:rsidRPr="0029561E">
              <w:rPr>
                <w:rFonts w:ascii="Calibri" w:hAnsi="Calibri"/>
                <w:color w:val="000000"/>
                <w:rPrChange w:id="687" w:author="Luisa Herkenhoff" w:date="2020-11-10T21:02:00Z">
                  <w:rPr>
                    <w:rFonts w:ascii="Leelawadee" w:hAnsi="Leelawadee"/>
                    <w:color w:val="000000" w:themeColor="text1"/>
                    <w:sz w:val="20"/>
                  </w:rPr>
                </w:rPrChange>
              </w:rPr>
              <w:t>17</w:t>
            </w:r>
          </w:p>
        </w:tc>
        <w:tc>
          <w:tcPr>
            <w:tcW w:w="1186" w:type="dxa"/>
            <w:tcBorders>
              <w:top w:val="nil"/>
              <w:left w:val="nil"/>
              <w:bottom w:val="single" w:sz="4" w:space="0" w:color="auto"/>
              <w:right w:val="single" w:sz="4" w:space="0" w:color="auto"/>
            </w:tcBorders>
            <w:shd w:val="clear" w:color="auto" w:fill="auto"/>
            <w:noWrap/>
            <w:vAlign w:val="center"/>
            <w:hideMark/>
          </w:tcPr>
          <w:p w14:paraId="3ED4C6B4" w14:textId="77777777" w:rsidR="0020530E" w:rsidRPr="0029561E" w:rsidRDefault="0020530E">
            <w:pPr>
              <w:jc w:val="center"/>
              <w:rPr>
                <w:rFonts w:ascii="Calibri" w:hAnsi="Calibri"/>
                <w:color w:val="000000"/>
                <w:rPrChange w:id="688" w:author="Luisa Herkenhoff" w:date="2020-11-10T21:02:00Z">
                  <w:rPr>
                    <w:rFonts w:ascii="Leelawadee" w:hAnsi="Leelawadee"/>
                    <w:color w:val="000000" w:themeColor="text1"/>
                    <w:sz w:val="20"/>
                  </w:rPr>
                </w:rPrChange>
              </w:rPr>
              <w:pPrChange w:id="689" w:author="Luisa Herkenhoff" w:date="2020-11-10T21:02:00Z">
                <w:pPr>
                  <w:pStyle w:val="sub"/>
                  <w:spacing w:line="360" w:lineRule="auto"/>
                  <w:jc w:val="center"/>
                </w:pPr>
              </w:pPrChange>
            </w:pPr>
            <w:r w:rsidRPr="0029561E">
              <w:rPr>
                <w:rFonts w:ascii="Calibri" w:hAnsi="Calibri"/>
                <w:color w:val="000000"/>
                <w:rPrChange w:id="690" w:author="Luisa Herkenhoff" w:date="2020-11-10T21:02:00Z">
                  <w:rPr>
                    <w:rFonts w:ascii="Leelawadee" w:hAnsi="Leelawadee"/>
                    <w:color w:val="000000" w:themeColor="text1"/>
                    <w:sz w:val="20"/>
                  </w:rPr>
                </w:rPrChange>
              </w:rPr>
              <w:t>29/03/2022</w:t>
            </w:r>
          </w:p>
        </w:tc>
        <w:tc>
          <w:tcPr>
            <w:tcW w:w="1186" w:type="dxa"/>
            <w:tcBorders>
              <w:top w:val="nil"/>
              <w:left w:val="nil"/>
              <w:bottom w:val="single" w:sz="4" w:space="0" w:color="auto"/>
              <w:right w:val="single" w:sz="4" w:space="0" w:color="auto"/>
            </w:tcBorders>
            <w:shd w:val="clear" w:color="auto" w:fill="auto"/>
            <w:noWrap/>
            <w:vAlign w:val="center"/>
            <w:hideMark/>
          </w:tcPr>
          <w:p w14:paraId="03D7B013" w14:textId="77777777" w:rsidR="0020530E" w:rsidRPr="0029561E" w:rsidRDefault="0020530E">
            <w:pPr>
              <w:jc w:val="center"/>
              <w:rPr>
                <w:rFonts w:ascii="Calibri" w:hAnsi="Calibri"/>
                <w:color w:val="000000"/>
                <w:rPrChange w:id="691" w:author="Luisa Herkenhoff" w:date="2020-11-10T21:02:00Z">
                  <w:rPr>
                    <w:rFonts w:ascii="Leelawadee" w:hAnsi="Leelawadee"/>
                    <w:color w:val="000000" w:themeColor="text1"/>
                    <w:sz w:val="20"/>
                  </w:rPr>
                </w:rPrChange>
              </w:rPr>
              <w:pPrChange w:id="692" w:author="Luisa Herkenhoff" w:date="2020-11-10T21:02:00Z">
                <w:pPr>
                  <w:pStyle w:val="sub"/>
                  <w:spacing w:line="360" w:lineRule="auto"/>
                  <w:jc w:val="center"/>
                </w:pPr>
              </w:pPrChange>
            </w:pPr>
            <w:r w:rsidRPr="0029561E">
              <w:rPr>
                <w:rFonts w:ascii="Calibri" w:hAnsi="Calibri"/>
                <w:color w:val="000000"/>
                <w:rPrChange w:id="693" w:author="Luisa Herkenhoff" w:date="2020-11-10T21:02:00Z">
                  <w:rPr>
                    <w:rFonts w:ascii="Leelawadee" w:hAnsi="Leelawadee"/>
                    <w:color w:val="000000" w:themeColor="text1"/>
                    <w:sz w:val="20"/>
                  </w:rPr>
                </w:rPrChange>
              </w:rPr>
              <w:t>29/03/2022</w:t>
            </w:r>
          </w:p>
        </w:tc>
        <w:tc>
          <w:tcPr>
            <w:tcW w:w="929" w:type="dxa"/>
            <w:tcBorders>
              <w:top w:val="nil"/>
              <w:left w:val="nil"/>
              <w:bottom w:val="single" w:sz="4" w:space="0" w:color="auto"/>
              <w:right w:val="single" w:sz="4" w:space="0" w:color="auto"/>
            </w:tcBorders>
            <w:shd w:val="clear" w:color="auto" w:fill="auto"/>
            <w:noWrap/>
            <w:vAlign w:val="center"/>
            <w:hideMark/>
          </w:tcPr>
          <w:p w14:paraId="048A83BA" w14:textId="77777777" w:rsidR="0020530E" w:rsidRPr="0029561E" w:rsidRDefault="0020530E">
            <w:pPr>
              <w:jc w:val="center"/>
              <w:rPr>
                <w:rFonts w:ascii="Calibri" w:hAnsi="Calibri"/>
                <w:color w:val="000000"/>
                <w:rPrChange w:id="694" w:author="Luisa Herkenhoff" w:date="2020-11-10T21:02:00Z">
                  <w:rPr>
                    <w:rFonts w:ascii="Leelawadee" w:hAnsi="Leelawadee"/>
                    <w:color w:val="000000" w:themeColor="text1"/>
                    <w:sz w:val="20"/>
                  </w:rPr>
                </w:rPrChange>
              </w:rPr>
              <w:pPrChange w:id="695" w:author="Luisa Herkenhoff" w:date="2020-11-10T21:02:00Z">
                <w:pPr>
                  <w:pStyle w:val="sub"/>
                  <w:spacing w:line="360" w:lineRule="auto"/>
                  <w:jc w:val="center"/>
                </w:pPr>
              </w:pPrChange>
            </w:pPr>
            <w:r w:rsidRPr="0029561E">
              <w:rPr>
                <w:rFonts w:ascii="Calibri" w:hAnsi="Calibri"/>
                <w:color w:val="000000"/>
                <w:rPrChange w:id="696" w:author="Luisa Herkenhoff" w:date="2020-11-10T21:02:00Z">
                  <w:rPr>
                    <w:rFonts w:ascii="Leelawadee" w:hAnsi="Leelawadee"/>
                    <w:color w:val="000000" w:themeColor="text1"/>
                    <w:sz w:val="20"/>
                  </w:rPr>
                </w:rPrChange>
              </w:rPr>
              <w:t>0,8429</w:t>
            </w:r>
          </w:p>
        </w:tc>
        <w:tc>
          <w:tcPr>
            <w:tcW w:w="1346" w:type="dxa"/>
            <w:tcBorders>
              <w:top w:val="nil"/>
              <w:left w:val="nil"/>
              <w:bottom w:val="single" w:sz="4" w:space="0" w:color="auto"/>
              <w:right w:val="single" w:sz="4" w:space="0" w:color="auto"/>
            </w:tcBorders>
            <w:shd w:val="clear" w:color="auto" w:fill="auto"/>
            <w:noWrap/>
            <w:vAlign w:val="center"/>
            <w:cellIns w:id="697" w:author="Luisa Herkenhoff" w:date="2020-11-10T21:02:00Z"/>
            <w:hideMark/>
          </w:tcPr>
          <w:p w14:paraId="50EC1A3C" w14:textId="77777777" w:rsidR="0020530E" w:rsidRPr="0029561E" w:rsidRDefault="0020530E" w:rsidP="002647D8">
            <w:pPr>
              <w:jc w:val="center"/>
              <w:rPr>
                <w:rFonts w:ascii="Calibri" w:hAnsi="Calibri" w:cs="Calibri"/>
                <w:color w:val="000000"/>
              </w:rPr>
            </w:pPr>
            <w:ins w:id="698" w:author="Luisa Herkenhoff" w:date="2020-11-10T21:02:00Z">
              <w:r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hideMark/>
          </w:tcPr>
          <w:p w14:paraId="0CB75B53" w14:textId="77777777" w:rsidR="0020530E" w:rsidRPr="0029561E" w:rsidRDefault="0020530E">
            <w:pPr>
              <w:jc w:val="center"/>
              <w:rPr>
                <w:rFonts w:ascii="Calibri" w:hAnsi="Calibri"/>
                <w:color w:val="000000"/>
                <w:rPrChange w:id="699" w:author="Luisa Herkenhoff" w:date="2020-11-10T21:02:00Z">
                  <w:rPr>
                    <w:rFonts w:ascii="Leelawadee" w:hAnsi="Leelawadee"/>
                    <w:color w:val="000000" w:themeColor="text1"/>
                    <w:sz w:val="20"/>
                  </w:rPr>
                </w:rPrChange>
              </w:rPr>
              <w:pPrChange w:id="700" w:author="Luisa Herkenhoff" w:date="2020-11-10T21:02:00Z">
                <w:pPr>
                  <w:pStyle w:val="sub"/>
                  <w:spacing w:line="360" w:lineRule="auto"/>
                  <w:jc w:val="center"/>
                </w:pPr>
              </w:pPrChange>
            </w:pPr>
            <w:r w:rsidRPr="0029561E">
              <w:rPr>
                <w:rFonts w:ascii="Calibri" w:hAnsi="Calibri"/>
                <w:color w:val="000000"/>
                <w:rPrChange w:id="701" w:author="Luisa Herkenhoff" w:date="2020-11-10T21:02:00Z">
                  <w:rPr>
                    <w:rFonts w:ascii="Leelawadee" w:hAnsi="Leelawadee"/>
                    <w:color w:val="000000" w:themeColor="text1"/>
                    <w:sz w:val="20"/>
                  </w:rPr>
                </w:rPrChange>
              </w:rPr>
              <w:t>SIM</w:t>
            </w:r>
          </w:p>
        </w:tc>
      </w:tr>
      <w:tr w:rsidR="006117F8" w:rsidRPr="0029561E" w14:paraId="2EC78E80"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6BA1530C" w14:textId="77777777" w:rsidR="0020530E" w:rsidRPr="0029561E" w:rsidRDefault="0020530E">
            <w:pPr>
              <w:jc w:val="center"/>
              <w:rPr>
                <w:rFonts w:ascii="Calibri" w:hAnsi="Calibri"/>
                <w:color w:val="000000"/>
                <w:rPrChange w:id="702" w:author="Luisa Herkenhoff" w:date="2020-11-10T21:02:00Z">
                  <w:rPr>
                    <w:rFonts w:ascii="Leelawadee" w:hAnsi="Leelawadee"/>
                    <w:color w:val="000000" w:themeColor="text1"/>
                    <w:sz w:val="20"/>
                  </w:rPr>
                </w:rPrChange>
              </w:rPr>
              <w:pPrChange w:id="703" w:author="Luisa Herkenhoff" w:date="2020-11-10T21:02:00Z">
                <w:pPr>
                  <w:pStyle w:val="sub"/>
                  <w:spacing w:line="360" w:lineRule="auto"/>
                  <w:jc w:val="center"/>
                </w:pPr>
              </w:pPrChange>
            </w:pPr>
            <w:r w:rsidRPr="0029561E">
              <w:rPr>
                <w:rFonts w:ascii="Calibri" w:hAnsi="Calibri"/>
                <w:color w:val="000000"/>
                <w:rPrChange w:id="704" w:author="Luisa Herkenhoff" w:date="2020-11-10T21:02:00Z">
                  <w:rPr>
                    <w:rFonts w:ascii="Leelawadee" w:hAnsi="Leelawadee"/>
                    <w:color w:val="000000" w:themeColor="text1"/>
                    <w:sz w:val="20"/>
                  </w:rPr>
                </w:rPrChange>
              </w:rPr>
              <w:t>18</w:t>
            </w:r>
          </w:p>
        </w:tc>
        <w:tc>
          <w:tcPr>
            <w:tcW w:w="1186" w:type="dxa"/>
            <w:tcBorders>
              <w:top w:val="nil"/>
              <w:left w:val="nil"/>
              <w:bottom w:val="single" w:sz="4" w:space="0" w:color="auto"/>
              <w:right w:val="single" w:sz="4" w:space="0" w:color="auto"/>
            </w:tcBorders>
            <w:shd w:val="clear" w:color="auto" w:fill="auto"/>
            <w:noWrap/>
            <w:vAlign w:val="center"/>
            <w:hideMark/>
          </w:tcPr>
          <w:p w14:paraId="26FBF3B7" w14:textId="77777777" w:rsidR="0020530E" w:rsidRPr="0029561E" w:rsidRDefault="0020530E">
            <w:pPr>
              <w:jc w:val="center"/>
              <w:rPr>
                <w:rFonts w:ascii="Calibri" w:hAnsi="Calibri"/>
                <w:color w:val="000000"/>
                <w:rPrChange w:id="705" w:author="Luisa Herkenhoff" w:date="2020-11-10T21:02:00Z">
                  <w:rPr>
                    <w:rFonts w:ascii="Leelawadee" w:hAnsi="Leelawadee"/>
                    <w:color w:val="000000" w:themeColor="text1"/>
                    <w:sz w:val="20"/>
                  </w:rPr>
                </w:rPrChange>
              </w:rPr>
              <w:pPrChange w:id="706" w:author="Luisa Herkenhoff" w:date="2020-11-10T21:02:00Z">
                <w:pPr>
                  <w:pStyle w:val="sub"/>
                  <w:spacing w:line="360" w:lineRule="auto"/>
                  <w:jc w:val="center"/>
                </w:pPr>
              </w:pPrChange>
            </w:pPr>
            <w:r w:rsidRPr="0029561E">
              <w:rPr>
                <w:rFonts w:ascii="Calibri" w:hAnsi="Calibri"/>
                <w:color w:val="000000"/>
                <w:rPrChange w:id="707" w:author="Luisa Herkenhoff" w:date="2020-11-10T21:02:00Z">
                  <w:rPr>
                    <w:rFonts w:ascii="Leelawadee" w:hAnsi="Leelawadee"/>
                    <w:color w:val="000000" w:themeColor="text1"/>
                    <w:sz w:val="20"/>
                  </w:rPr>
                </w:rPrChange>
              </w:rPr>
              <w:t>29/04/2022</w:t>
            </w:r>
          </w:p>
        </w:tc>
        <w:tc>
          <w:tcPr>
            <w:tcW w:w="1186" w:type="dxa"/>
            <w:tcBorders>
              <w:top w:val="nil"/>
              <w:left w:val="nil"/>
              <w:bottom w:val="single" w:sz="4" w:space="0" w:color="auto"/>
              <w:right w:val="single" w:sz="4" w:space="0" w:color="auto"/>
            </w:tcBorders>
            <w:shd w:val="clear" w:color="auto" w:fill="auto"/>
            <w:noWrap/>
            <w:vAlign w:val="center"/>
            <w:hideMark/>
          </w:tcPr>
          <w:p w14:paraId="2AC16CCD" w14:textId="77777777" w:rsidR="0020530E" w:rsidRPr="0029561E" w:rsidRDefault="0020530E">
            <w:pPr>
              <w:jc w:val="center"/>
              <w:rPr>
                <w:rFonts w:ascii="Calibri" w:hAnsi="Calibri"/>
                <w:color w:val="000000"/>
                <w:rPrChange w:id="708" w:author="Luisa Herkenhoff" w:date="2020-11-10T21:02:00Z">
                  <w:rPr>
                    <w:rFonts w:ascii="Leelawadee" w:hAnsi="Leelawadee"/>
                    <w:color w:val="000000" w:themeColor="text1"/>
                    <w:sz w:val="20"/>
                  </w:rPr>
                </w:rPrChange>
              </w:rPr>
              <w:pPrChange w:id="709" w:author="Luisa Herkenhoff" w:date="2020-11-10T21:02:00Z">
                <w:pPr>
                  <w:pStyle w:val="sub"/>
                  <w:spacing w:line="360" w:lineRule="auto"/>
                  <w:jc w:val="center"/>
                </w:pPr>
              </w:pPrChange>
            </w:pPr>
            <w:r w:rsidRPr="0029561E">
              <w:rPr>
                <w:rFonts w:ascii="Calibri" w:hAnsi="Calibri"/>
                <w:color w:val="000000"/>
                <w:rPrChange w:id="710" w:author="Luisa Herkenhoff" w:date="2020-11-10T21:02:00Z">
                  <w:rPr>
                    <w:rFonts w:ascii="Leelawadee" w:hAnsi="Leelawadee"/>
                    <w:color w:val="000000" w:themeColor="text1"/>
                    <w:sz w:val="20"/>
                  </w:rPr>
                </w:rPrChange>
              </w:rPr>
              <w:t>29/04/2022</w:t>
            </w:r>
          </w:p>
        </w:tc>
        <w:tc>
          <w:tcPr>
            <w:tcW w:w="929" w:type="dxa"/>
            <w:tcBorders>
              <w:top w:val="nil"/>
              <w:left w:val="nil"/>
              <w:bottom w:val="single" w:sz="4" w:space="0" w:color="auto"/>
              <w:right w:val="single" w:sz="4" w:space="0" w:color="auto"/>
            </w:tcBorders>
            <w:shd w:val="clear" w:color="auto" w:fill="auto"/>
            <w:noWrap/>
            <w:vAlign w:val="center"/>
            <w:hideMark/>
          </w:tcPr>
          <w:p w14:paraId="5977CC96" w14:textId="77777777" w:rsidR="0020530E" w:rsidRPr="0029561E" w:rsidRDefault="0020530E">
            <w:pPr>
              <w:jc w:val="center"/>
              <w:rPr>
                <w:rFonts w:ascii="Calibri" w:hAnsi="Calibri"/>
                <w:color w:val="000000"/>
                <w:rPrChange w:id="711" w:author="Luisa Herkenhoff" w:date="2020-11-10T21:02:00Z">
                  <w:rPr>
                    <w:rFonts w:ascii="Leelawadee" w:hAnsi="Leelawadee"/>
                    <w:color w:val="000000" w:themeColor="text1"/>
                    <w:sz w:val="20"/>
                  </w:rPr>
                </w:rPrChange>
              </w:rPr>
              <w:pPrChange w:id="712" w:author="Luisa Herkenhoff" w:date="2020-11-10T21:02:00Z">
                <w:pPr>
                  <w:pStyle w:val="sub"/>
                  <w:spacing w:line="360" w:lineRule="auto"/>
                  <w:jc w:val="center"/>
                </w:pPr>
              </w:pPrChange>
            </w:pPr>
            <w:r w:rsidRPr="0029561E">
              <w:rPr>
                <w:rFonts w:ascii="Calibri" w:hAnsi="Calibri"/>
                <w:color w:val="000000"/>
                <w:rPrChange w:id="713" w:author="Luisa Herkenhoff" w:date="2020-11-10T21:02:00Z">
                  <w:rPr>
                    <w:rFonts w:ascii="Leelawadee" w:hAnsi="Leelawadee"/>
                    <w:color w:val="000000" w:themeColor="text1"/>
                    <w:sz w:val="20"/>
                  </w:rPr>
                </w:rPrChange>
              </w:rPr>
              <w:t>0,8549</w:t>
            </w:r>
          </w:p>
        </w:tc>
        <w:tc>
          <w:tcPr>
            <w:tcW w:w="1346" w:type="dxa"/>
            <w:tcBorders>
              <w:top w:val="nil"/>
              <w:left w:val="nil"/>
              <w:bottom w:val="single" w:sz="4" w:space="0" w:color="auto"/>
              <w:right w:val="single" w:sz="4" w:space="0" w:color="auto"/>
            </w:tcBorders>
            <w:shd w:val="clear" w:color="auto" w:fill="auto"/>
            <w:noWrap/>
            <w:vAlign w:val="center"/>
            <w:cellIns w:id="714" w:author="Luisa Herkenhoff" w:date="2020-11-10T21:02:00Z"/>
            <w:hideMark/>
          </w:tcPr>
          <w:p w14:paraId="63F087B5" w14:textId="77777777" w:rsidR="0020530E" w:rsidRPr="0029561E" w:rsidRDefault="0020530E" w:rsidP="002647D8">
            <w:pPr>
              <w:jc w:val="center"/>
              <w:rPr>
                <w:rFonts w:ascii="Calibri" w:hAnsi="Calibri" w:cs="Calibri"/>
                <w:color w:val="000000"/>
              </w:rPr>
            </w:pPr>
            <w:ins w:id="715" w:author="Luisa Herkenhoff" w:date="2020-11-10T21:02:00Z">
              <w:r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hideMark/>
          </w:tcPr>
          <w:p w14:paraId="1D931634" w14:textId="77777777" w:rsidR="0020530E" w:rsidRPr="0029561E" w:rsidRDefault="0020530E">
            <w:pPr>
              <w:jc w:val="center"/>
              <w:rPr>
                <w:rFonts w:ascii="Calibri" w:hAnsi="Calibri"/>
                <w:color w:val="000000"/>
                <w:rPrChange w:id="716" w:author="Luisa Herkenhoff" w:date="2020-11-10T21:02:00Z">
                  <w:rPr>
                    <w:rFonts w:ascii="Leelawadee" w:hAnsi="Leelawadee"/>
                    <w:color w:val="000000" w:themeColor="text1"/>
                    <w:sz w:val="20"/>
                  </w:rPr>
                </w:rPrChange>
              </w:rPr>
              <w:pPrChange w:id="717" w:author="Luisa Herkenhoff" w:date="2020-11-10T21:02:00Z">
                <w:pPr>
                  <w:pStyle w:val="sub"/>
                  <w:spacing w:line="360" w:lineRule="auto"/>
                  <w:jc w:val="center"/>
                </w:pPr>
              </w:pPrChange>
            </w:pPr>
            <w:r w:rsidRPr="0029561E">
              <w:rPr>
                <w:rFonts w:ascii="Calibri" w:hAnsi="Calibri"/>
                <w:color w:val="000000"/>
                <w:rPrChange w:id="718" w:author="Luisa Herkenhoff" w:date="2020-11-10T21:02:00Z">
                  <w:rPr>
                    <w:rFonts w:ascii="Leelawadee" w:hAnsi="Leelawadee"/>
                    <w:color w:val="000000" w:themeColor="text1"/>
                    <w:sz w:val="20"/>
                  </w:rPr>
                </w:rPrChange>
              </w:rPr>
              <w:t>SIM</w:t>
            </w:r>
          </w:p>
        </w:tc>
      </w:tr>
      <w:tr w:rsidR="006117F8" w:rsidRPr="0029561E" w14:paraId="717FDA82"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38B29486" w14:textId="77777777" w:rsidR="0020530E" w:rsidRPr="0029561E" w:rsidRDefault="0020530E">
            <w:pPr>
              <w:jc w:val="center"/>
              <w:rPr>
                <w:rFonts w:ascii="Calibri" w:hAnsi="Calibri"/>
                <w:color w:val="000000"/>
                <w:rPrChange w:id="719" w:author="Luisa Herkenhoff" w:date="2020-11-10T21:02:00Z">
                  <w:rPr>
                    <w:rFonts w:ascii="Leelawadee" w:hAnsi="Leelawadee"/>
                    <w:color w:val="000000" w:themeColor="text1"/>
                    <w:sz w:val="20"/>
                  </w:rPr>
                </w:rPrChange>
              </w:rPr>
              <w:pPrChange w:id="720" w:author="Luisa Herkenhoff" w:date="2020-11-10T21:02:00Z">
                <w:pPr>
                  <w:pStyle w:val="sub"/>
                  <w:spacing w:line="360" w:lineRule="auto"/>
                  <w:jc w:val="center"/>
                </w:pPr>
              </w:pPrChange>
            </w:pPr>
            <w:r w:rsidRPr="0029561E">
              <w:rPr>
                <w:rFonts w:ascii="Calibri" w:hAnsi="Calibri"/>
                <w:color w:val="000000"/>
                <w:rPrChange w:id="721" w:author="Luisa Herkenhoff" w:date="2020-11-10T21:02:00Z">
                  <w:rPr>
                    <w:rFonts w:ascii="Leelawadee" w:hAnsi="Leelawadee"/>
                    <w:color w:val="000000" w:themeColor="text1"/>
                    <w:sz w:val="20"/>
                  </w:rPr>
                </w:rPrChange>
              </w:rPr>
              <w:t>19</w:t>
            </w:r>
          </w:p>
        </w:tc>
        <w:tc>
          <w:tcPr>
            <w:tcW w:w="1186" w:type="dxa"/>
            <w:tcBorders>
              <w:top w:val="nil"/>
              <w:left w:val="nil"/>
              <w:bottom w:val="single" w:sz="4" w:space="0" w:color="auto"/>
              <w:right w:val="single" w:sz="4" w:space="0" w:color="auto"/>
            </w:tcBorders>
            <w:shd w:val="clear" w:color="auto" w:fill="auto"/>
            <w:noWrap/>
            <w:vAlign w:val="center"/>
            <w:hideMark/>
          </w:tcPr>
          <w:p w14:paraId="35F8B238" w14:textId="77777777" w:rsidR="0020530E" w:rsidRPr="0029561E" w:rsidRDefault="0020530E">
            <w:pPr>
              <w:jc w:val="center"/>
              <w:rPr>
                <w:rFonts w:ascii="Calibri" w:hAnsi="Calibri"/>
                <w:color w:val="000000"/>
                <w:rPrChange w:id="722" w:author="Luisa Herkenhoff" w:date="2020-11-10T21:02:00Z">
                  <w:rPr>
                    <w:rFonts w:ascii="Leelawadee" w:hAnsi="Leelawadee"/>
                    <w:color w:val="000000" w:themeColor="text1"/>
                    <w:sz w:val="20"/>
                  </w:rPr>
                </w:rPrChange>
              </w:rPr>
              <w:pPrChange w:id="723" w:author="Luisa Herkenhoff" w:date="2020-11-10T21:02:00Z">
                <w:pPr>
                  <w:pStyle w:val="sub"/>
                  <w:spacing w:line="360" w:lineRule="auto"/>
                  <w:jc w:val="center"/>
                </w:pPr>
              </w:pPrChange>
            </w:pPr>
            <w:r w:rsidRPr="0029561E">
              <w:rPr>
                <w:rFonts w:ascii="Calibri" w:hAnsi="Calibri"/>
                <w:color w:val="000000"/>
                <w:rPrChange w:id="724" w:author="Luisa Herkenhoff" w:date="2020-11-10T21:02:00Z">
                  <w:rPr>
                    <w:rFonts w:ascii="Leelawadee" w:hAnsi="Leelawadee"/>
                    <w:color w:val="000000" w:themeColor="text1"/>
                    <w:sz w:val="20"/>
                  </w:rPr>
                </w:rPrChange>
              </w:rPr>
              <w:t>29/05/2022</w:t>
            </w:r>
          </w:p>
        </w:tc>
        <w:tc>
          <w:tcPr>
            <w:tcW w:w="1186" w:type="dxa"/>
            <w:tcBorders>
              <w:top w:val="nil"/>
              <w:left w:val="nil"/>
              <w:bottom w:val="single" w:sz="4" w:space="0" w:color="auto"/>
              <w:right w:val="single" w:sz="4" w:space="0" w:color="auto"/>
            </w:tcBorders>
            <w:shd w:val="clear" w:color="auto" w:fill="auto"/>
            <w:noWrap/>
            <w:vAlign w:val="center"/>
            <w:hideMark/>
          </w:tcPr>
          <w:p w14:paraId="20D9EA82" w14:textId="77777777" w:rsidR="0020530E" w:rsidRPr="0029561E" w:rsidRDefault="0020530E">
            <w:pPr>
              <w:jc w:val="center"/>
              <w:rPr>
                <w:rFonts w:ascii="Calibri" w:hAnsi="Calibri"/>
                <w:color w:val="000000"/>
                <w:rPrChange w:id="725" w:author="Luisa Herkenhoff" w:date="2020-11-10T21:02:00Z">
                  <w:rPr>
                    <w:rFonts w:ascii="Leelawadee" w:hAnsi="Leelawadee"/>
                    <w:color w:val="000000" w:themeColor="text1"/>
                    <w:sz w:val="20"/>
                  </w:rPr>
                </w:rPrChange>
              </w:rPr>
              <w:pPrChange w:id="726" w:author="Luisa Herkenhoff" w:date="2020-11-10T21:02:00Z">
                <w:pPr>
                  <w:pStyle w:val="sub"/>
                  <w:spacing w:line="360" w:lineRule="auto"/>
                  <w:jc w:val="center"/>
                </w:pPr>
              </w:pPrChange>
            </w:pPr>
            <w:r w:rsidRPr="0029561E">
              <w:rPr>
                <w:rFonts w:ascii="Calibri" w:hAnsi="Calibri"/>
                <w:color w:val="000000"/>
                <w:rPrChange w:id="727" w:author="Luisa Herkenhoff" w:date="2020-11-10T21:02:00Z">
                  <w:rPr>
                    <w:rFonts w:ascii="Leelawadee" w:hAnsi="Leelawadee"/>
                    <w:color w:val="000000" w:themeColor="text1"/>
                    <w:sz w:val="20"/>
                  </w:rPr>
                </w:rPrChange>
              </w:rPr>
              <w:t>30/05/2022</w:t>
            </w:r>
          </w:p>
        </w:tc>
        <w:tc>
          <w:tcPr>
            <w:tcW w:w="929" w:type="dxa"/>
            <w:tcBorders>
              <w:top w:val="nil"/>
              <w:left w:val="nil"/>
              <w:bottom w:val="single" w:sz="4" w:space="0" w:color="auto"/>
              <w:right w:val="single" w:sz="4" w:space="0" w:color="auto"/>
            </w:tcBorders>
            <w:shd w:val="clear" w:color="auto" w:fill="auto"/>
            <w:noWrap/>
            <w:vAlign w:val="center"/>
            <w:hideMark/>
          </w:tcPr>
          <w:p w14:paraId="630640BC" w14:textId="77777777" w:rsidR="0020530E" w:rsidRPr="0029561E" w:rsidRDefault="0020530E">
            <w:pPr>
              <w:jc w:val="center"/>
              <w:rPr>
                <w:rFonts w:ascii="Calibri" w:hAnsi="Calibri"/>
                <w:color w:val="000000"/>
                <w:rPrChange w:id="728" w:author="Luisa Herkenhoff" w:date="2020-11-10T21:02:00Z">
                  <w:rPr>
                    <w:rFonts w:ascii="Leelawadee" w:hAnsi="Leelawadee"/>
                    <w:color w:val="000000" w:themeColor="text1"/>
                    <w:sz w:val="20"/>
                  </w:rPr>
                </w:rPrChange>
              </w:rPr>
              <w:pPrChange w:id="729" w:author="Luisa Herkenhoff" w:date="2020-11-10T21:02:00Z">
                <w:pPr>
                  <w:pStyle w:val="sub"/>
                  <w:spacing w:line="360" w:lineRule="auto"/>
                  <w:jc w:val="center"/>
                </w:pPr>
              </w:pPrChange>
            </w:pPr>
            <w:r w:rsidRPr="0029561E">
              <w:rPr>
                <w:rFonts w:ascii="Calibri" w:hAnsi="Calibri"/>
                <w:color w:val="000000"/>
                <w:rPrChange w:id="730" w:author="Luisa Herkenhoff" w:date="2020-11-10T21:02:00Z">
                  <w:rPr>
                    <w:rFonts w:ascii="Leelawadee" w:hAnsi="Leelawadee"/>
                    <w:color w:val="000000" w:themeColor="text1"/>
                    <w:sz w:val="20"/>
                  </w:rPr>
                </w:rPrChange>
              </w:rPr>
              <w:t>0,8671</w:t>
            </w:r>
          </w:p>
        </w:tc>
        <w:tc>
          <w:tcPr>
            <w:tcW w:w="1346" w:type="dxa"/>
            <w:tcBorders>
              <w:top w:val="nil"/>
              <w:left w:val="nil"/>
              <w:bottom w:val="single" w:sz="4" w:space="0" w:color="auto"/>
              <w:right w:val="single" w:sz="4" w:space="0" w:color="auto"/>
            </w:tcBorders>
            <w:shd w:val="clear" w:color="auto" w:fill="auto"/>
            <w:noWrap/>
            <w:vAlign w:val="center"/>
            <w:cellIns w:id="731" w:author="Luisa Herkenhoff" w:date="2020-11-10T21:02:00Z"/>
            <w:hideMark/>
          </w:tcPr>
          <w:p w14:paraId="01EE5F64" w14:textId="77777777" w:rsidR="0020530E" w:rsidRPr="0029561E" w:rsidRDefault="0020530E" w:rsidP="002647D8">
            <w:pPr>
              <w:jc w:val="center"/>
              <w:rPr>
                <w:rFonts w:ascii="Calibri" w:hAnsi="Calibri" w:cs="Calibri"/>
                <w:color w:val="000000"/>
              </w:rPr>
            </w:pPr>
            <w:ins w:id="732" w:author="Luisa Herkenhoff" w:date="2020-11-10T21:02:00Z">
              <w:r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hideMark/>
          </w:tcPr>
          <w:p w14:paraId="30CE32CE" w14:textId="77777777" w:rsidR="0020530E" w:rsidRPr="0029561E" w:rsidRDefault="0020530E">
            <w:pPr>
              <w:jc w:val="center"/>
              <w:rPr>
                <w:rFonts w:ascii="Calibri" w:hAnsi="Calibri"/>
                <w:color w:val="000000"/>
                <w:rPrChange w:id="733" w:author="Luisa Herkenhoff" w:date="2020-11-10T21:02:00Z">
                  <w:rPr>
                    <w:rFonts w:ascii="Leelawadee" w:hAnsi="Leelawadee"/>
                    <w:color w:val="000000" w:themeColor="text1"/>
                    <w:sz w:val="20"/>
                  </w:rPr>
                </w:rPrChange>
              </w:rPr>
              <w:pPrChange w:id="734" w:author="Luisa Herkenhoff" w:date="2020-11-10T21:02:00Z">
                <w:pPr>
                  <w:pStyle w:val="sub"/>
                  <w:spacing w:line="360" w:lineRule="auto"/>
                  <w:jc w:val="center"/>
                </w:pPr>
              </w:pPrChange>
            </w:pPr>
            <w:r w:rsidRPr="0029561E">
              <w:rPr>
                <w:rFonts w:ascii="Calibri" w:hAnsi="Calibri"/>
                <w:color w:val="000000"/>
                <w:rPrChange w:id="735" w:author="Luisa Herkenhoff" w:date="2020-11-10T21:02:00Z">
                  <w:rPr>
                    <w:rFonts w:ascii="Leelawadee" w:hAnsi="Leelawadee"/>
                    <w:color w:val="000000" w:themeColor="text1"/>
                    <w:sz w:val="20"/>
                  </w:rPr>
                </w:rPrChange>
              </w:rPr>
              <w:t>SIM</w:t>
            </w:r>
          </w:p>
        </w:tc>
      </w:tr>
      <w:tr w:rsidR="006117F8" w:rsidRPr="0029561E" w14:paraId="56AF97E0"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50EE9D9E" w14:textId="77777777" w:rsidR="0020530E" w:rsidRPr="0029561E" w:rsidRDefault="0020530E">
            <w:pPr>
              <w:jc w:val="center"/>
              <w:rPr>
                <w:rFonts w:ascii="Calibri" w:hAnsi="Calibri"/>
                <w:color w:val="000000"/>
                <w:rPrChange w:id="736" w:author="Luisa Herkenhoff" w:date="2020-11-10T21:02:00Z">
                  <w:rPr>
                    <w:rFonts w:ascii="Leelawadee" w:hAnsi="Leelawadee"/>
                    <w:color w:val="000000" w:themeColor="text1"/>
                    <w:sz w:val="20"/>
                  </w:rPr>
                </w:rPrChange>
              </w:rPr>
              <w:pPrChange w:id="737" w:author="Luisa Herkenhoff" w:date="2020-11-10T21:02:00Z">
                <w:pPr>
                  <w:pStyle w:val="sub"/>
                  <w:spacing w:line="360" w:lineRule="auto"/>
                  <w:jc w:val="center"/>
                </w:pPr>
              </w:pPrChange>
            </w:pPr>
            <w:r w:rsidRPr="0029561E">
              <w:rPr>
                <w:rFonts w:ascii="Calibri" w:hAnsi="Calibri"/>
                <w:color w:val="000000"/>
                <w:rPrChange w:id="738" w:author="Luisa Herkenhoff" w:date="2020-11-10T21:02:00Z">
                  <w:rPr>
                    <w:rFonts w:ascii="Leelawadee" w:hAnsi="Leelawadee"/>
                    <w:color w:val="000000" w:themeColor="text1"/>
                    <w:sz w:val="20"/>
                  </w:rPr>
                </w:rPrChange>
              </w:rPr>
              <w:t>20</w:t>
            </w:r>
          </w:p>
        </w:tc>
        <w:tc>
          <w:tcPr>
            <w:tcW w:w="1186" w:type="dxa"/>
            <w:tcBorders>
              <w:top w:val="nil"/>
              <w:left w:val="nil"/>
              <w:bottom w:val="single" w:sz="4" w:space="0" w:color="auto"/>
              <w:right w:val="single" w:sz="4" w:space="0" w:color="auto"/>
            </w:tcBorders>
            <w:shd w:val="clear" w:color="auto" w:fill="auto"/>
            <w:noWrap/>
            <w:vAlign w:val="center"/>
            <w:hideMark/>
          </w:tcPr>
          <w:p w14:paraId="6D21A1EB" w14:textId="77777777" w:rsidR="0020530E" w:rsidRPr="0029561E" w:rsidRDefault="0020530E">
            <w:pPr>
              <w:jc w:val="center"/>
              <w:rPr>
                <w:rFonts w:ascii="Calibri" w:hAnsi="Calibri"/>
                <w:color w:val="000000"/>
                <w:rPrChange w:id="739" w:author="Luisa Herkenhoff" w:date="2020-11-10T21:02:00Z">
                  <w:rPr>
                    <w:rFonts w:ascii="Leelawadee" w:hAnsi="Leelawadee"/>
                    <w:color w:val="000000" w:themeColor="text1"/>
                    <w:sz w:val="20"/>
                  </w:rPr>
                </w:rPrChange>
              </w:rPr>
              <w:pPrChange w:id="740" w:author="Luisa Herkenhoff" w:date="2020-11-10T21:02:00Z">
                <w:pPr>
                  <w:pStyle w:val="sub"/>
                  <w:spacing w:line="360" w:lineRule="auto"/>
                  <w:jc w:val="center"/>
                </w:pPr>
              </w:pPrChange>
            </w:pPr>
            <w:r w:rsidRPr="0029561E">
              <w:rPr>
                <w:rFonts w:ascii="Calibri" w:hAnsi="Calibri"/>
                <w:color w:val="000000"/>
                <w:rPrChange w:id="741" w:author="Luisa Herkenhoff" w:date="2020-11-10T21:02:00Z">
                  <w:rPr>
                    <w:rFonts w:ascii="Leelawadee" w:hAnsi="Leelawadee"/>
                    <w:color w:val="000000" w:themeColor="text1"/>
                    <w:sz w:val="20"/>
                  </w:rPr>
                </w:rPrChange>
              </w:rPr>
              <w:t>29/06/2022</w:t>
            </w:r>
          </w:p>
        </w:tc>
        <w:tc>
          <w:tcPr>
            <w:tcW w:w="1186" w:type="dxa"/>
            <w:tcBorders>
              <w:top w:val="nil"/>
              <w:left w:val="nil"/>
              <w:bottom w:val="single" w:sz="4" w:space="0" w:color="auto"/>
              <w:right w:val="single" w:sz="4" w:space="0" w:color="auto"/>
            </w:tcBorders>
            <w:shd w:val="clear" w:color="auto" w:fill="auto"/>
            <w:noWrap/>
            <w:vAlign w:val="center"/>
            <w:hideMark/>
          </w:tcPr>
          <w:p w14:paraId="3E4DA750" w14:textId="77777777" w:rsidR="0020530E" w:rsidRPr="0029561E" w:rsidRDefault="0020530E">
            <w:pPr>
              <w:jc w:val="center"/>
              <w:rPr>
                <w:rFonts w:ascii="Calibri" w:hAnsi="Calibri"/>
                <w:color w:val="000000"/>
                <w:rPrChange w:id="742" w:author="Luisa Herkenhoff" w:date="2020-11-10T21:02:00Z">
                  <w:rPr>
                    <w:rFonts w:ascii="Leelawadee" w:hAnsi="Leelawadee"/>
                    <w:color w:val="000000" w:themeColor="text1"/>
                    <w:sz w:val="20"/>
                  </w:rPr>
                </w:rPrChange>
              </w:rPr>
              <w:pPrChange w:id="743" w:author="Luisa Herkenhoff" w:date="2020-11-10T21:02:00Z">
                <w:pPr>
                  <w:pStyle w:val="sub"/>
                  <w:spacing w:line="360" w:lineRule="auto"/>
                  <w:jc w:val="center"/>
                </w:pPr>
              </w:pPrChange>
            </w:pPr>
            <w:r w:rsidRPr="0029561E">
              <w:rPr>
                <w:rFonts w:ascii="Calibri" w:hAnsi="Calibri"/>
                <w:color w:val="000000"/>
                <w:rPrChange w:id="744" w:author="Luisa Herkenhoff" w:date="2020-11-10T21:02:00Z">
                  <w:rPr>
                    <w:rFonts w:ascii="Leelawadee" w:hAnsi="Leelawadee"/>
                    <w:color w:val="000000" w:themeColor="text1"/>
                    <w:sz w:val="20"/>
                  </w:rPr>
                </w:rPrChange>
              </w:rPr>
              <w:t>29/06/2022</w:t>
            </w:r>
          </w:p>
        </w:tc>
        <w:tc>
          <w:tcPr>
            <w:tcW w:w="929" w:type="dxa"/>
            <w:tcBorders>
              <w:top w:val="nil"/>
              <w:left w:val="nil"/>
              <w:bottom w:val="single" w:sz="4" w:space="0" w:color="auto"/>
              <w:right w:val="single" w:sz="4" w:space="0" w:color="auto"/>
            </w:tcBorders>
            <w:shd w:val="clear" w:color="auto" w:fill="auto"/>
            <w:noWrap/>
            <w:vAlign w:val="center"/>
            <w:hideMark/>
          </w:tcPr>
          <w:p w14:paraId="4418741D" w14:textId="77777777" w:rsidR="0020530E" w:rsidRPr="0029561E" w:rsidRDefault="0020530E">
            <w:pPr>
              <w:jc w:val="center"/>
              <w:rPr>
                <w:rFonts w:ascii="Calibri" w:hAnsi="Calibri"/>
                <w:color w:val="000000"/>
                <w:rPrChange w:id="745" w:author="Luisa Herkenhoff" w:date="2020-11-10T21:02:00Z">
                  <w:rPr>
                    <w:rFonts w:ascii="Leelawadee" w:hAnsi="Leelawadee"/>
                    <w:color w:val="000000" w:themeColor="text1"/>
                    <w:sz w:val="20"/>
                  </w:rPr>
                </w:rPrChange>
              </w:rPr>
              <w:pPrChange w:id="746" w:author="Luisa Herkenhoff" w:date="2020-11-10T21:02:00Z">
                <w:pPr>
                  <w:pStyle w:val="sub"/>
                  <w:spacing w:line="360" w:lineRule="auto"/>
                  <w:jc w:val="center"/>
                </w:pPr>
              </w:pPrChange>
            </w:pPr>
            <w:r w:rsidRPr="0029561E">
              <w:rPr>
                <w:rFonts w:ascii="Calibri" w:hAnsi="Calibri"/>
                <w:color w:val="000000"/>
                <w:rPrChange w:id="747" w:author="Luisa Herkenhoff" w:date="2020-11-10T21:02:00Z">
                  <w:rPr>
                    <w:rFonts w:ascii="Leelawadee" w:hAnsi="Leelawadee"/>
                    <w:color w:val="000000" w:themeColor="text1"/>
                    <w:sz w:val="20"/>
                  </w:rPr>
                </w:rPrChange>
              </w:rPr>
              <w:t>0,8797</w:t>
            </w:r>
          </w:p>
        </w:tc>
        <w:tc>
          <w:tcPr>
            <w:tcW w:w="1346" w:type="dxa"/>
            <w:tcBorders>
              <w:top w:val="nil"/>
              <w:left w:val="nil"/>
              <w:bottom w:val="single" w:sz="4" w:space="0" w:color="auto"/>
              <w:right w:val="single" w:sz="4" w:space="0" w:color="auto"/>
            </w:tcBorders>
            <w:shd w:val="clear" w:color="auto" w:fill="auto"/>
            <w:noWrap/>
            <w:vAlign w:val="center"/>
            <w:hideMark/>
          </w:tcPr>
          <w:p w14:paraId="792B6462" w14:textId="77777777" w:rsidR="0020530E" w:rsidRPr="0029561E" w:rsidRDefault="0020530E">
            <w:pPr>
              <w:jc w:val="center"/>
              <w:rPr>
                <w:rFonts w:ascii="Calibri" w:hAnsi="Calibri"/>
                <w:color w:val="000000"/>
                <w:rPrChange w:id="748" w:author="Luisa Herkenhoff" w:date="2020-11-10T21:02:00Z">
                  <w:rPr>
                    <w:rFonts w:ascii="Leelawadee" w:hAnsi="Leelawadee"/>
                    <w:color w:val="000000" w:themeColor="text1"/>
                    <w:sz w:val="20"/>
                  </w:rPr>
                </w:rPrChange>
              </w:rPr>
              <w:pPrChange w:id="749" w:author="Luisa Herkenhoff" w:date="2020-11-10T21:02:00Z">
                <w:pPr>
                  <w:pStyle w:val="sub"/>
                  <w:spacing w:line="360" w:lineRule="auto"/>
                  <w:jc w:val="center"/>
                </w:pPr>
              </w:pPrChange>
            </w:pPr>
            <w:r w:rsidRPr="0029561E">
              <w:rPr>
                <w:rFonts w:ascii="Calibri" w:hAnsi="Calibri"/>
                <w:color w:val="000000"/>
                <w:rPrChange w:id="750" w:author="Luisa Herkenhoff" w:date="2020-11-10T21:02:00Z">
                  <w:rPr>
                    <w:rFonts w:ascii="Leelawadee" w:hAnsi="Leelawadee"/>
                    <w:color w:val="000000" w:themeColor="text1"/>
                    <w:sz w:val="20"/>
                  </w:rPr>
                </w:rPrChange>
              </w:rPr>
              <w:t>SIM</w:t>
            </w:r>
          </w:p>
        </w:tc>
        <w:tc>
          <w:tcPr>
            <w:tcW w:w="1521" w:type="dxa"/>
            <w:tcBorders>
              <w:top w:val="nil"/>
              <w:left w:val="nil"/>
              <w:bottom w:val="single" w:sz="4" w:space="0" w:color="auto"/>
              <w:right w:val="single" w:sz="4" w:space="0" w:color="auto"/>
            </w:tcBorders>
            <w:shd w:val="clear" w:color="auto" w:fill="auto"/>
            <w:noWrap/>
            <w:vAlign w:val="center"/>
            <w:cellIns w:id="751" w:author="Luisa Herkenhoff" w:date="2020-11-10T21:02:00Z"/>
            <w:hideMark/>
          </w:tcPr>
          <w:p w14:paraId="10B6FA5E" w14:textId="77777777" w:rsidR="0020530E" w:rsidRPr="0029561E" w:rsidRDefault="0020530E" w:rsidP="002647D8">
            <w:pPr>
              <w:jc w:val="center"/>
              <w:rPr>
                <w:rFonts w:ascii="Calibri" w:hAnsi="Calibri" w:cs="Calibri"/>
                <w:color w:val="000000"/>
              </w:rPr>
            </w:pPr>
            <w:ins w:id="752" w:author="Luisa Herkenhoff" w:date="2020-11-10T21:02:00Z">
              <w:r w:rsidRPr="0029561E">
                <w:rPr>
                  <w:rFonts w:ascii="Calibri" w:hAnsi="Calibri" w:cs="Calibri"/>
                  <w:color w:val="000000"/>
                </w:rPr>
                <w:t>SIM</w:t>
              </w:r>
            </w:ins>
          </w:p>
        </w:tc>
      </w:tr>
      <w:tr w:rsidR="006117F8" w:rsidRPr="0029561E" w14:paraId="6E4E8B60"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29626144" w14:textId="77777777" w:rsidR="0020530E" w:rsidRPr="0029561E" w:rsidRDefault="0020530E">
            <w:pPr>
              <w:jc w:val="center"/>
              <w:rPr>
                <w:rFonts w:ascii="Calibri" w:hAnsi="Calibri"/>
                <w:color w:val="000000"/>
                <w:rPrChange w:id="753" w:author="Luisa Herkenhoff" w:date="2020-11-10T21:02:00Z">
                  <w:rPr>
                    <w:rFonts w:ascii="Leelawadee" w:hAnsi="Leelawadee"/>
                    <w:color w:val="000000" w:themeColor="text1"/>
                    <w:sz w:val="20"/>
                  </w:rPr>
                </w:rPrChange>
              </w:rPr>
              <w:pPrChange w:id="754" w:author="Luisa Herkenhoff" w:date="2020-11-10T21:02:00Z">
                <w:pPr>
                  <w:pStyle w:val="sub"/>
                  <w:spacing w:line="360" w:lineRule="auto"/>
                  <w:jc w:val="center"/>
                </w:pPr>
              </w:pPrChange>
            </w:pPr>
            <w:r w:rsidRPr="0029561E">
              <w:rPr>
                <w:rFonts w:ascii="Calibri" w:hAnsi="Calibri"/>
                <w:color w:val="000000"/>
                <w:rPrChange w:id="755" w:author="Luisa Herkenhoff" w:date="2020-11-10T21:02:00Z">
                  <w:rPr>
                    <w:rFonts w:ascii="Leelawadee" w:hAnsi="Leelawadee"/>
                    <w:color w:val="000000" w:themeColor="text1"/>
                    <w:sz w:val="20"/>
                  </w:rPr>
                </w:rPrChange>
              </w:rPr>
              <w:t>21</w:t>
            </w:r>
          </w:p>
        </w:tc>
        <w:tc>
          <w:tcPr>
            <w:tcW w:w="1186" w:type="dxa"/>
            <w:tcBorders>
              <w:top w:val="nil"/>
              <w:left w:val="nil"/>
              <w:bottom w:val="single" w:sz="4" w:space="0" w:color="auto"/>
              <w:right w:val="single" w:sz="4" w:space="0" w:color="auto"/>
            </w:tcBorders>
            <w:shd w:val="clear" w:color="auto" w:fill="auto"/>
            <w:noWrap/>
            <w:vAlign w:val="center"/>
            <w:hideMark/>
          </w:tcPr>
          <w:p w14:paraId="3E3A2EF7" w14:textId="77777777" w:rsidR="0020530E" w:rsidRPr="0029561E" w:rsidRDefault="0020530E">
            <w:pPr>
              <w:jc w:val="center"/>
              <w:rPr>
                <w:rFonts w:ascii="Calibri" w:hAnsi="Calibri"/>
                <w:color w:val="000000"/>
                <w:rPrChange w:id="756" w:author="Luisa Herkenhoff" w:date="2020-11-10T21:02:00Z">
                  <w:rPr>
                    <w:rFonts w:ascii="Leelawadee" w:hAnsi="Leelawadee"/>
                    <w:color w:val="000000" w:themeColor="text1"/>
                    <w:sz w:val="20"/>
                  </w:rPr>
                </w:rPrChange>
              </w:rPr>
              <w:pPrChange w:id="757" w:author="Luisa Herkenhoff" w:date="2020-11-10T21:02:00Z">
                <w:pPr>
                  <w:pStyle w:val="sub"/>
                  <w:spacing w:line="360" w:lineRule="auto"/>
                  <w:jc w:val="center"/>
                </w:pPr>
              </w:pPrChange>
            </w:pPr>
            <w:r w:rsidRPr="0029561E">
              <w:rPr>
                <w:rFonts w:ascii="Calibri" w:hAnsi="Calibri"/>
                <w:color w:val="000000"/>
                <w:rPrChange w:id="758" w:author="Luisa Herkenhoff" w:date="2020-11-10T21:02:00Z">
                  <w:rPr>
                    <w:rFonts w:ascii="Leelawadee" w:hAnsi="Leelawadee"/>
                    <w:color w:val="000000" w:themeColor="text1"/>
                    <w:sz w:val="20"/>
                  </w:rPr>
                </w:rPrChange>
              </w:rPr>
              <w:t>29/07/2022</w:t>
            </w:r>
          </w:p>
        </w:tc>
        <w:tc>
          <w:tcPr>
            <w:tcW w:w="1186" w:type="dxa"/>
            <w:tcBorders>
              <w:top w:val="nil"/>
              <w:left w:val="nil"/>
              <w:bottom w:val="single" w:sz="4" w:space="0" w:color="auto"/>
              <w:right w:val="single" w:sz="4" w:space="0" w:color="auto"/>
            </w:tcBorders>
            <w:shd w:val="clear" w:color="auto" w:fill="auto"/>
            <w:noWrap/>
            <w:vAlign w:val="center"/>
            <w:hideMark/>
          </w:tcPr>
          <w:p w14:paraId="59289B96" w14:textId="77777777" w:rsidR="0020530E" w:rsidRPr="0029561E" w:rsidRDefault="0020530E">
            <w:pPr>
              <w:jc w:val="center"/>
              <w:rPr>
                <w:rFonts w:ascii="Calibri" w:hAnsi="Calibri"/>
                <w:color w:val="000000"/>
                <w:rPrChange w:id="759" w:author="Luisa Herkenhoff" w:date="2020-11-10T21:02:00Z">
                  <w:rPr>
                    <w:rFonts w:ascii="Leelawadee" w:hAnsi="Leelawadee"/>
                    <w:color w:val="000000" w:themeColor="text1"/>
                    <w:sz w:val="20"/>
                  </w:rPr>
                </w:rPrChange>
              </w:rPr>
              <w:pPrChange w:id="760" w:author="Luisa Herkenhoff" w:date="2020-11-10T21:02:00Z">
                <w:pPr>
                  <w:pStyle w:val="sub"/>
                  <w:spacing w:line="360" w:lineRule="auto"/>
                  <w:jc w:val="center"/>
                </w:pPr>
              </w:pPrChange>
            </w:pPr>
            <w:r w:rsidRPr="0029561E">
              <w:rPr>
                <w:rFonts w:ascii="Calibri" w:hAnsi="Calibri"/>
                <w:color w:val="000000"/>
                <w:rPrChange w:id="761" w:author="Luisa Herkenhoff" w:date="2020-11-10T21:02:00Z">
                  <w:rPr>
                    <w:rFonts w:ascii="Leelawadee" w:hAnsi="Leelawadee"/>
                    <w:color w:val="000000" w:themeColor="text1"/>
                    <w:sz w:val="20"/>
                  </w:rPr>
                </w:rPrChange>
              </w:rPr>
              <w:t>29/07/2022</w:t>
            </w:r>
          </w:p>
        </w:tc>
        <w:tc>
          <w:tcPr>
            <w:tcW w:w="929" w:type="dxa"/>
            <w:tcBorders>
              <w:top w:val="nil"/>
              <w:left w:val="nil"/>
              <w:bottom w:val="single" w:sz="4" w:space="0" w:color="auto"/>
              <w:right w:val="single" w:sz="4" w:space="0" w:color="auto"/>
            </w:tcBorders>
            <w:shd w:val="clear" w:color="auto" w:fill="auto"/>
            <w:noWrap/>
            <w:vAlign w:val="center"/>
            <w:hideMark/>
          </w:tcPr>
          <w:p w14:paraId="05E5ABE0" w14:textId="77777777" w:rsidR="0020530E" w:rsidRPr="0029561E" w:rsidRDefault="0020530E">
            <w:pPr>
              <w:jc w:val="center"/>
              <w:rPr>
                <w:rFonts w:ascii="Calibri" w:hAnsi="Calibri"/>
                <w:color w:val="000000"/>
                <w:rPrChange w:id="762" w:author="Luisa Herkenhoff" w:date="2020-11-10T21:02:00Z">
                  <w:rPr>
                    <w:rFonts w:ascii="Leelawadee" w:hAnsi="Leelawadee"/>
                    <w:color w:val="000000" w:themeColor="text1"/>
                    <w:sz w:val="20"/>
                  </w:rPr>
                </w:rPrChange>
              </w:rPr>
              <w:pPrChange w:id="763" w:author="Luisa Herkenhoff" w:date="2020-11-10T21:02:00Z">
                <w:pPr>
                  <w:pStyle w:val="sub"/>
                  <w:spacing w:line="360" w:lineRule="auto"/>
                  <w:jc w:val="center"/>
                </w:pPr>
              </w:pPrChange>
            </w:pPr>
            <w:r w:rsidRPr="0029561E">
              <w:rPr>
                <w:rFonts w:ascii="Calibri" w:hAnsi="Calibri"/>
                <w:color w:val="000000"/>
                <w:rPrChange w:id="764" w:author="Luisa Herkenhoff" w:date="2020-11-10T21:02:00Z">
                  <w:rPr>
                    <w:rFonts w:ascii="Leelawadee" w:hAnsi="Leelawadee"/>
                    <w:color w:val="000000" w:themeColor="text1"/>
                    <w:sz w:val="20"/>
                  </w:rPr>
                </w:rPrChange>
              </w:rPr>
              <w:t>0,8925</w:t>
            </w:r>
          </w:p>
        </w:tc>
        <w:tc>
          <w:tcPr>
            <w:tcW w:w="1346" w:type="dxa"/>
            <w:tcBorders>
              <w:top w:val="nil"/>
              <w:left w:val="nil"/>
              <w:bottom w:val="single" w:sz="4" w:space="0" w:color="auto"/>
              <w:right w:val="single" w:sz="4" w:space="0" w:color="auto"/>
            </w:tcBorders>
            <w:shd w:val="clear" w:color="auto" w:fill="auto"/>
            <w:noWrap/>
            <w:vAlign w:val="center"/>
            <w:hideMark/>
          </w:tcPr>
          <w:p w14:paraId="56FF76CE" w14:textId="5B94146A" w:rsidR="0020530E" w:rsidRPr="0029561E" w:rsidRDefault="00A604CE">
            <w:pPr>
              <w:jc w:val="center"/>
              <w:rPr>
                <w:rFonts w:ascii="Calibri" w:hAnsi="Calibri"/>
                <w:color w:val="000000"/>
                <w:rPrChange w:id="765" w:author="Luisa Herkenhoff" w:date="2020-11-10T21:02:00Z">
                  <w:rPr>
                    <w:rFonts w:ascii="Leelawadee" w:hAnsi="Leelawadee"/>
                    <w:color w:val="000000" w:themeColor="text1"/>
                    <w:sz w:val="20"/>
                  </w:rPr>
                </w:rPrChange>
              </w:rPr>
              <w:pPrChange w:id="766" w:author="Luisa Herkenhoff" w:date="2020-11-10T21:02:00Z">
                <w:pPr>
                  <w:pStyle w:val="sub"/>
                  <w:spacing w:line="360" w:lineRule="auto"/>
                  <w:jc w:val="center"/>
                </w:pPr>
              </w:pPrChange>
            </w:pPr>
            <w:del w:id="767" w:author="Luisa Herkenhoff" w:date="2020-11-10T21:02:00Z">
              <w:r w:rsidRPr="00A604CE">
                <w:rPr>
                  <w:rFonts w:ascii="Leelawadee" w:hAnsi="Leelawadee" w:cs="Leelawadee"/>
                  <w:color w:val="000000" w:themeColor="text1"/>
                  <w:sz w:val="20"/>
                  <w:szCs w:val="20"/>
                </w:rPr>
                <w:delText>SIM</w:delText>
              </w:r>
            </w:del>
            <w:ins w:id="768"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769" w:author="Luisa Herkenhoff" w:date="2020-11-10T21:02:00Z"/>
            <w:hideMark/>
          </w:tcPr>
          <w:p w14:paraId="217DB326" w14:textId="77777777" w:rsidR="0020530E" w:rsidRPr="0029561E" w:rsidRDefault="0020530E" w:rsidP="002647D8">
            <w:pPr>
              <w:jc w:val="center"/>
              <w:rPr>
                <w:rFonts w:ascii="Calibri" w:hAnsi="Calibri" w:cs="Calibri"/>
                <w:color w:val="000000"/>
              </w:rPr>
            </w:pPr>
            <w:ins w:id="770" w:author="Luisa Herkenhoff" w:date="2020-11-10T21:02:00Z">
              <w:r w:rsidRPr="0029561E">
                <w:rPr>
                  <w:rFonts w:ascii="Calibri" w:hAnsi="Calibri" w:cs="Calibri"/>
                  <w:color w:val="000000"/>
                </w:rPr>
                <w:t>SIM</w:t>
              </w:r>
            </w:ins>
          </w:p>
        </w:tc>
      </w:tr>
      <w:tr w:rsidR="006117F8" w:rsidRPr="0029561E" w14:paraId="3C98DD4F"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5645C228" w14:textId="77777777" w:rsidR="0020530E" w:rsidRPr="0029561E" w:rsidRDefault="0020530E">
            <w:pPr>
              <w:jc w:val="center"/>
              <w:rPr>
                <w:rFonts w:ascii="Calibri" w:hAnsi="Calibri"/>
                <w:color w:val="000000"/>
                <w:rPrChange w:id="771" w:author="Luisa Herkenhoff" w:date="2020-11-10T21:02:00Z">
                  <w:rPr>
                    <w:rFonts w:ascii="Leelawadee" w:hAnsi="Leelawadee"/>
                    <w:color w:val="000000" w:themeColor="text1"/>
                    <w:sz w:val="20"/>
                  </w:rPr>
                </w:rPrChange>
              </w:rPr>
              <w:pPrChange w:id="772" w:author="Luisa Herkenhoff" w:date="2020-11-10T21:02:00Z">
                <w:pPr>
                  <w:pStyle w:val="sub"/>
                  <w:spacing w:line="360" w:lineRule="auto"/>
                  <w:jc w:val="center"/>
                </w:pPr>
              </w:pPrChange>
            </w:pPr>
            <w:r w:rsidRPr="0029561E">
              <w:rPr>
                <w:rFonts w:ascii="Calibri" w:hAnsi="Calibri"/>
                <w:color w:val="000000"/>
                <w:rPrChange w:id="773" w:author="Luisa Herkenhoff" w:date="2020-11-10T21:02:00Z">
                  <w:rPr>
                    <w:rFonts w:ascii="Leelawadee" w:hAnsi="Leelawadee"/>
                    <w:color w:val="000000" w:themeColor="text1"/>
                    <w:sz w:val="20"/>
                  </w:rPr>
                </w:rPrChange>
              </w:rPr>
              <w:t>22</w:t>
            </w:r>
          </w:p>
        </w:tc>
        <w:tc>
          <w:tcPr>
            <w:tcW w:w="1186" w:type="dxa"/>
            <w:tcBorders>
              <w:top w:val="nil"/>
              <w:left w:val="nil"/>
              <w:bottom w:val="single" w:sz="4" w:space="0" w:color="auto"/>
              <w:right w:val="single" w:sz="4" w:space="0" w:color="auto"/>
            </w:tcBorders>
            <w:shd w:val="clear" w:color="auto" w:fill="auto"/>
            <w:noWrap/>
            <w:vAlign w:val="center"/>
            <w:hideMark/>
          </w:tcPr>
          <w:p w14:paraId="4D36621B" w14:textId="77777777" w:rsidR="0020530E" w:rsidRPr="0029561E" w:rsidRDefault="0020530E">
            <w:pPr>
              <w:jc w:val="center"/>
              <w:rPr>
                <w:rFonts w:ascii="Calibri" w:hAnsi="Calibri"/>
                <w:color w:val="000000"/>
                <w:rPrChange w:id="774" w:author="Luisa Herkenhoff" w:date="2020-11-10T21:02:00Z">
                  <w:rPr>
                    <w:rFonts w:ascii="Leelawadee" w:hAnsi="Leelawadee"/>
                    <w:color w:val="000000" w:themeColor="text1"/>
                    <w:sz w:val="20"/>
                  </w:rPr>
                </w:rPrChange>
              </w:rPr>
              <w:pPrChange w:id="775" w:author="Luisa Herkenhoff" w:date="2020-11-10T21:02:00Z">
                <w:pPr>
                  <w:pStyle w:val="sub"/>
                  <w:spacing w:line="360" w:lineRule="auto"/>
                  <w:jc w:val="center"/>
                </w:pPr>
              </w:pPrChange>
            </w:pPr>
            <w:r w:rsidRPr="0029561E">
              <w:rPr>
                <w:rFonts w:ascii="Calibri" w:hAnsi="Calibri"/>
                <w:color w:val="000000"/>
                <w:rPrChange w:id="776" w:author="Luisa Herkenhoff" w:date="2020-11-10T21:02:00Z">
                  <w:rPr>
                    <w:rFonts w:ascii="Leelawadee" w:hAnsi="Leelawadee"/>
                    <w:color w:val="000000" w:themeColor="text1"/>
                    <w:sz w:val="20"/>
                  </w:rPr>
                </w:rPrChange>
              </w:rPr>
              <w:t>29/08/2022</w:t>
            </w:r>
          </w:p>
        </w:tc>
        <w:tc>
          <w:tcPr>
            <w:tcW w:w="1186" w:type="dxa"/>
            <w:tcBorders>
              <w:top w:val="nil"/>
              <w:left w:val="nil"/>
              <w:bottom w:val="single" w:sz="4" w:space="0" w:color="auto"/>
              <w:right w:val="single" w:sz="4" w:space="0" w:color="auto"/>
            </w:tcBorders>
            <w:shd w:val="clear" w:color="auto" w:fill="auto"/>
            <w:noWrap/>
            <w:vAlign w:val="center"/>
            <w:hideMark/>
          </w:tcPr>
          <w:p w14:paraId="3A5E7D07" w14:textId="77777777" w:rsidR="0020530E" w:rsidRPr="0029561E" w:rsidRDefault="0020530E">
            <w:pPr>
              <w:jc w:val="center"/>
              <w:rPr>
                <w:rFonts w:ascii="Calibri" w:hAnsi="Calibri"/>
                <w:color w:val="000000"/>
                <w:rPrChange w:id="777" w:author="Luisa Herkenhoff" w:date="2020-11-10T21:02:00Z">
                  <w:rPr>
                    <w:rFonts w:ascii="Leelawadee" w:hAnsi="Leelawadee"/>
                    <w:color w:val="000000" w:themeColor="text1"/>
                    <w:sz w:val="20"/>
                  </w:rPr>
                </w:rPrChange>
              </w:rPr>
              <w:pPrChange w:id="778" w:author="Luisa Herkenhoff" w:date="2020-11-10T21:02:00Z">
                <w:pPr>
                  <w:pStyle w:val="sub"/>
                  <w:spacing w:line="360" w:lineRule="auto"/>
                  <w:jc w:val="center"/>
                </w:pPr>
              </w:pPrChange>
            </w:pPr>
            <w:r w:rsidRPr="0029561E">
              <w:rPr>
                <w:rFonts w:ascii="Calibri" w:hAnsi="Calibri"/>
                <w:color w:val="000000"/>
                <w:rPrChange w:id="779" w:author="Luisa Herkenhoff" w:date="2020-11-10T21:02:00Z">
                  <w:rPr>
                    <w:rFonts w:ascii="Leelawadee" w:hAnsi="Leelawadee"/>
                    <w:color w:val="000000" w:themeColor="text1"/>
                    <w:sz w:val="20"/>
                  </w:rPr>
                </w:rPrChange>
              </w:rPr>
              <w:t>29/08/2022</w:t>
            </w:r>
          </w:p>
        </w:tc>
        <w:tc>
          <w:tcPr>
            <w:tcW w:w="929" w:type="dxa"/>
            <w:tcBorders>
              <w:top w:val="nil"/>
              <w:left w:val="nil"/>
              <w:bottom w:val="single" w:sz="4" w:space="0" w:color="auto"/>
              <w:right w:val="single" w:sz="4" w:space="0" w:color="auto"/>
            </w:tcBorders>
            <w:shd w:val="clear" w:color="auto" w:fill="auto"/>
            <w:noWrap/>
            <w:vAlign w:val="center"/>
            <w:hideMark/>
          </w:tcPr>
          <w:p w14:paraId="55EF3980" w14:textId="77777777" w:rsidR="0020530E" w:rsidRPr="0029561E" w:rsidRDefault="0020530E">
            <w:pPr>
              <w:jc w:val="center"/>
              <w:rPr>
                <w:rFonts w:ascii="Calibri" w:hAnsi="Calibri"/>
                <w:color w:val="000000"/>
                <w:rPrChange w:id="780" w:author="Luisa Herkenhoff" w:date="2020-11-10T21:02:00Z">
                  <w:rPr>
                    <w:rFonts w:ascii="Leelawadee" w:hAnsi="Leelawadee"/>
                    <w:color w:val="000000" w:themeColor="text1"/>
                    <w:sz w:val="20"/>
                  </w:rPr>
                </w:rPrChange>
              </w:rPr>
              <w:pPrChange w:id="781" w:author="Luisa Herkenhoff" w:date="2020-11-10T21:02:00Z">
                <w:pPr>
                  <w:pStyle w:val="sub"/>
                  <w:spacing w:line="360" w:lineRule="auto"/>
                  <w:jc w:val="center"/>
                </w:pPr>
              </w:pPrChange>
            </w:pPr>
            <w:r w:rsidRPr="0029561E">
              <w:rPr>
                <w:rFonts w:ascii="Calibri" w:hAnsi="Calibri"/>
                <w:color w:val="000000"/>
                <w:rPrChange w:id="782" w:author="Luisa Herkenhoff" w:date="2020-11-10T21:02:00Z">
                  <w:rPr>
                    <w:rFonts w:ascii="Leelawadee" w:hAnsi="Leelawadee"/>
                    <w:color w:val="000000" w:themeColor="text1"/>
                    <w:sz w:val="20"/>
                  </w:rPr>
                </w:rPrChange>
              </w:rPr>
              <w:t>0,9056</w:t>
            </w:r>
          </w:p>
        </w:tc>
        <w:tc>
          <w:tcPr>
            <w:tcW w:w="1346" w:type="dxa"/>
            <w:tcBorders>
              <w:top w:val="nil"/>
              <w:left w:val="nil"/>
              <w:bottom w:val="single" w:sz="4" w:space="0" w:color="auto"/>
              <w:right w:val="single" w:sz="4" w:space="0" w:color="auto"/>
            </w:tcBorders>
            <w:shd w:val="clear" w:color="auto" w:fill="auto"/>
            <w:noWrap/>
            <w:vAlign w:val="center"/>
            <w:hideMark/>
          </w:tcPr>
          <w:p w14:paraId="557DDA09" w14:textId="5ADFFEC6" w:rsidR="0020530E" w:rsidRPr="0029561E" w:rsidRDefault="00A604CE">
            <w:pPr>
              <w:jc w:val="center"/>
              <w:rPr>
                <w:rFonts w:ascii="Calibri" w:hAnsi="Calibri"/>
                <w:color w:val="000000"/>
                <w:rPrChange w:id="783" w:author="Luisa Herkenhoff" w:date="2020-11-10T21:02:00Z">
                  <w:rPr>
                    <w:rFonts w:ascii="Leelawadee" w:hAnsi="Leelawadee"/>
                    <w:color w:val="000000" w:themeColor="text1"/>
                    <w:sz w:val="20"/>
                  </w:rPr>
                </w:rPrChange>
              </w:rPr>
              <w:pPrChange w:id="784" w:author="Luisa Herkenhoff" w:date="2020-11-10T21:02:00Z">
                <w:pPr>
                  <w:pStyle w:val="sub"/>
                  <w:spacing w:line="360" w:lineRule="auto"/>
                  <w:jc w:val="center"/>
                </w:pPr>
              </w:pPrChange>
            </w:pPr>
            <w:del w:id="785" w:author="Luisa Herkenhoff" w:date="2020-11-10T21:02:00Z">
              <w:r w:rsidRPr="00A604CE">
                <w:rPr>
                  <w:rFonts w:ascii="Leelawadee" w:hAnsi="Leelawadee" w:cs="Leelawadee"/>
                  <w:color w:val="000000" w:themeColor="text1"/>
                  <w:sz w:val="20"/>
                  <w:szCs w:val="20"/>
                </w:rPr>
                <w:delText>SIM</w:delText>
              </w:r>
            </w:del>
            <w:ins w:id="786"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787" w:author="Luisa Herkenhoff" w:date="2020-11-10T21:02:00Z"/>
            <w:hideMark/>
          </w:tcPr>
          <w:p w14:paraId="582272BF" w14:textId="77777777" w:rsidR="0020530E" w:rsidRPr="0029561E" w:rsidRDefault="0020530E" w:rsidP="002647D8">
            <w:pPr>
              <w:jc w:val="center"/>
              <w:rPr>
                <w:rFonts w:ascii="Calibri" w:hAnsi="Calibri" w:cs="Calibri"/>
                <w:color w:val="000000"/>
              </w:rPr>
            </w:pPr>
            <w:ins w:id="788" w:author="Luisa Herkenhoff" w:date="2020-11-10T21:02:00Z">
              <w:r w:rsidRPr="0029561E">
                <w:rPr>
                  <w:rFonts w:ascii="Calibri" w:hAnsi="Calibri" w:cs="Calibri"/>
                  <w:color w:val="000000"/>
                </w:rPr>
                <w:t>SIM</w:t>
              </w:r>
            </w:ins>
          </w:p>
        </w:tc>
      </w:tr>
      <w:tr w:rsidR="006117F8" w:rsidRPr="0029561E" w14:paraId="2F561455"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4F6EE3F5" w14:textId="77777777" w:rsidR="0020530E" w:rsidRPr="0029561E" w:rsidRDefault="0020530E">
            <w:pPr>
              <w:jc w:val="center"/>
              <w:rPr>
                <w:rFonts w:ascii="Calibri" w:hAnsi="Calibri"/>
                <w:color w:val="000000"/>
                <w:rPrChange w:id="789" w:author="Luisa Herkenhoff" w:date="2020-11-10T21:02:00Z">
                  <w:rPr>
                    <w:rFonts w:ascii="Leelawadee" w:hAnsi="Leelawadee"/>
                    <w:color w:val="000000" w:themeColor="text1"/>
                    <w:sz w:val="20"/>
                  </w:rPr>
                </w:rPrChange>
              </w:rPr>
              <w:pPrChange w:id="790" w:author="Luisa Herkenhoff" w:date="2020-11-10T21:02:00Z">
                <w:pPr>
                  <w:pStyle w:val="sub"/>
                  <w:spacing w:line="360" w:lineRule="auto"/>
                  <w:jc w:val="center"/>
                </w:pPr>
              </w:pPrChange>
            </w:pPr>
            <w:r w:rsidRPr="0029561E">
              <w:rPr>
                <w:rFonts w:ascii="Calibri" w:hAnsi="Calibri"/>
                <w:color w:val="000000"/>
                <w:rPrChange w:id="791" w:author="Luisa Herkenhoff" w:date="2020-11-10T21:02:00Z">
                  <w:rPr>
                    <w:rFonts w:ascii="Leelawadee" w:hAnsi="Leelawadee"/>
                    <w:color w:val="000000" w:themeColor="text1"/>
                    <w:sz w:val="20"/>
                  </w:rPr>
                </w:rPrChange>
              </w:rPr>
              <w:t>23</w:t>
            </w:r>
          </w:p>
        </w:tc>
        <w:tc>
          <w:tcPr>
            <w:tcW w:w="1186" w:type="dxa"/>
            <w:tcBorders>
              <w:top w:val="nil"/>
              <w:left w:val="nil"/>
              <w:bottom w:val="single" w:sz="4" w:space="0" w:color="auto"/>
              <w:right w:val="single" w:sz="4" w:space="0" w:color="auto"/>
            </w:tcBorders>
            <w:shd w:val="clear" w:color="auto" w:fill="auto"/>
            <w:noWrap/>
            <w:vAlign w:val="center"/>
            <w:hideMark/>
          </w:tcPr>
          <w:p w14:paraId="6C2C1A0C" w14:textId="77777777" w:rsidR="0020530E" w:rsidRPr="0029561E" w:rsidRDefault="0020530E">
            <w:pPr>
              <w:jc w:val="center"/>
              <w:rPr>
                <w:rFonts w:ascii="Calibri" w:hAnsi="Calibri"/>
                <w:color w:val="000000"/>
                <w:rPrChange w:id="792" w:author="Luisa Herkenhoff" w:date="2020-11-10T21:02:00Z">
                  <w:rPr>
                    <w:rFonts w:ascii="Leelawadee" w:hAnsi="Leelawadee"/>
                    <w:color w:val="000000" w:themeColor="text1"/>
                    <w:sz w:val="20"/>
                  </w:rPr>
                </w:rPrChange>
              </w:rPr>
              <w:pPrChange w:id="793" w:author="Luisa Herkenhoff" w:date="2020-11-10T21:02:00Z">
                <w:pPr>
                  <w:pStyle w:val="sub"/>
                  <w:spacing w:line="360" w:lineRule="auto"/>
                  <w:jc w:val="center"/>
                </w:pPr>
              </w:pPrChange>
            </w:pPr>
            <w:r w:rsidRPr="0029561E">
              <w:rPr>
                <w:rFonts w:ascii="Calibri" w:hAnsi="Calibri"/>
                <w:color w:val="000000"/>
                <w:rPrChange w:id="794" w:author="Luisa Herkenhoff" w:date="2020-11-10T21:02:00Z">
                  <w:rPr>
                    <w:rFonts w:ascii="Leelawadee" w:hAnsi="Leelawadee"/>
                    <w:color w:val="000000" w:themeColor="text1"/>
                    <w:sz w:val="20"/>
                  </w:rPr>
                </w:rPrChange>
              </w:rPr>
              <w:t>29/09/2022</w:t>
            </w:r>
          </w:p>
        </w:tc>
        <w:tc>
          <w:tcPr>
            <w:tcW w:w="1186" w:type="dxa"/>
            <w:tcBorders>
              <w:top w:val="nil"/>
              <w:left w:val="nil"/>
              <w:bottom w:val="single" w:sz="4" w:space="0" w:color="auto"/>
              <w:right w:val="single" w:sz="4" w:space="0" w:color="auto"/>
            </w:tcBorders>
            <w:shd w:val="clear" w:color="auto" w:fill="auto"/>
            <w:noWrap/>
            <w:vAlign w:val="center"/>
            <w:hideMark/>
          </w:tcPr>
          <w:p w14:paraId="72F03BB6" w14:textId="77777777" w:rsidR="0020530E" w:rsidRPr="0029561E" w:rsidRDefault="0020530E">
            <w:pPr>
              <w:jc w:val="center"/>
              <w:rPr>
                <w:rFonts w:ascii="Calibri" w:hAnsi="Calibri"/>
                <w:color w:val="000000"/>
                <w:rPrChange w:id="795" w:author="Luisa Herkenhoff" w:date="2020-11-10T21:02:00Z">
                  <w:rPr>
                    <w:rFonts w:ascii="Leelawadee" w:hAnsi="Leelawadee"/>
                    <w:color w:val="000000" w:themeColor="text1"/>
                    <w:sz w:val="20"/>
                  </w:rPr>
                </w:rPrChange>
              </w:rPr>
              <w:pPrChange w:id="796" w:author="Luisa Herkenhoff" w:date="2020-11-10T21:02:00Z">
                <w:pPr>
                  <w:pStyle w:val="sub"/>
                  <w:spacing w:line="360" w:lineRule="auto"/>
                  <w:jc w:val="center"/>
                </w:pPr>
              </w:pPrChange>
            </w:pPr>
            <w:r w:rsidRPr="0029561E">
              <w:rPr>
                <w:rFonts w:ascii="Calibri" w:hAnsi="Calibri"/>
                <w:color w:val="000000"/>
                <w:rPrChange w:id="797" w:author="Luisa Herkenhoff" w:date="2020-11-10T21:02:00Z">
                  <w:rPr>
                    <w:rFonts w:ascii="Leelawadee" w:hAnsi="Leelawadee"/>
                    <w:color w:val="000000" w:themeColor="text1"/>
                    <w:sz w:val="20"/>
                  </w:rPr>
                </w:rPrChange>
              </w:rPr>
              <w:t>29/09/2022</w:t>
            </w:r>
          </w:p>
        </w:tc>
        <w:tc>
          <w:tcPr>
            <w:tcW w:w="929" w:type="dxa"/>
            <w:tcBorders>
              <w:top w:val="nil"/>
              <w:left w:val="nil"/>
              <w:bottom w:val="single" w:sz="4" w:space="0" w:color="auto"/>
              <w:right w:val="single" w:sz="4" w:space="0" w:color="auto"/>
            </w:tcBorders>
            <w:shd w:val="clear" w:color="auto" w:fill="auto"/>
            <w:noWrap/>
            <w:vAlign w:val="center"/>
            <w:hideMark/>
          </w:tcPr>
          <w:p w14:paraId="052FB0FA" w14:textId="77777777" w:rsidR="0020530E" w:rsidRPr="0029561E" w:rsidRDefault="0020530E">
            <w:pPr>
              <w:jc w:val="center"/>
              <w:rPr>
                <w:rFonts w:ascii="Calibri" w:hAnsi="Calibri"/>
                <w:color w:val="000000"/>
                <w:rPrChange w:id="798" w:author="Luisa Herkenhoff" w:date="2020-11-10T21:02:00Z">
                  <w:rPr>
                    <w:rFonts w:ascii="Leelawadee" w:hAnsi="Leelawadee"/>
                    <w:color w:val="000000" w:themeColor="text1"/>
                    <w:sz w:val="20"/>
                  </w:rPr>
                </w:rPrChange>
              </w:rPr>
              <w:pPrChange w:id="799" w:author="Luisa Herkenhoff" w:date="2020-11-10T21:02:00Z">
                <w:pPr>
                  <w:pStyle w:val="sub"/>
                  <w:spacing w:line="360" w:lineRule="auto"/>
                  <w:jc w:val="center"/>
                </w:pPr>
              </w:pPrChange>
            </w:pPr>
            <w:r w:rsidRPr="0029561E">
              <w:rPr>
                <w:rFonts w:ascii="Calibri" w:hAnsi="Calibri"/>
                <w:color w:val="000000"/>
                <w:rPrChange w:id="800" w:author="Luisa Herkenhoff" w:date="2020-11-10T21:02:00Z">
                  <w:rPr>
                    <w:rFonts w:ascii="Leelawadee" w:hAnsi="Leelawadee"/>
                    <w:color w:val="000000" w:themeColor="text1"/>
                    <w:sz w:val="20"/>
                  </w:rPr>
                </w:rPrChange>
              </w:rPr>
              <w:t>0,9191</w:t>
            </w:r>
          </w:p>
        </w:tc>
        <w:tc>
          <w:tcPr>
            <w:tcW w:w="1346" w:type="dxa"/>
            <w:tcBorders>
              <w:top w:val="nil"/>
              <w:left w:val="nil"/>
              <w:bottom w:val="single" w:sz="4" w:space="0" w:color="auto"/>
              <w:right w:val="single" w:sz="4" w:space="0" w:color="auto"/>
            </w:tcBorders>
            <w:shd w:val="clear" w:color="auto" w:fill="auto"/>
            <w:noWrap/>
            <w:vAlign w:val="center"/>
            <w:hideMark/>
          </w:tcPr>
          <w:p w14:paraId="11A5240A" w14:textId="5E3DCAB8" w:rsidR="0020530E" w:rsidRPr="0029561E" w:rsidRDefault="00A604CE">
            <w:pPr>
              <w:jc w:val="center"/>
              <w:rPr>
                <w:rFonts w:ascii="Calibri" w:hAnsi="Calibri"/>
                <w:color w:val="000000"/>
                <w:rPrChange w:id="801" w:author="Luisa Herkenhoff" w:date="2020-11-10T21:02:00Z">
                  <w:rPr>
                    <w:rFonts w:ascii="Leelawadee" w:hAnsi="Leelawadee"/>
                    <w:color w:val="000000" w:themeColor="text1"/>
                    <w:sz w:val="20"/>
                  </w:rPr>
                </w:rPrChange>
              </w:rPr>
              <w:pPrChange w:id="802" w:author="Luisa Herkenhoff" w:date="2020-11-10T21:02:00Z">
                <w:pPr>
                  <w:pStyle w:val="sub"/>
                  <w:spacing w:line="360" w:lineRule="auto"/>
                  <w:jc w:val="center"/>
                </w:pPr>
              </w:pPrChange>
            </w:pPr>
            <w:del w:id="803" w:author="Luisa Herkenhoff" w:date="2020-11-10T21:02:00Z">
              <w:r w:rsidRPr="00A604CE">
                <w:rPr>
                  <w:rFonts w:ascii="Leelawadee" w:hAnsi="Leelawadee" w:cs="Leelawadee"/>
                  <w:color w:val="000000" w:themeColor="text1"/>
                  <w:sz w:val="20"/>
                  <w:szCs w:val="20"/>
                </w:rPr>
                <w:delText>SIM</w:delText>
              </w:r>
            </w:del>
            <w:ins w:id="804"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805" w:author="Luisa Herkenhoff" w:date="2020-11-10T21:02:00Z"/>
            <w:hideMark/>
          </w:tcPr>
          <w:p w14:paraId="07645679" w14:textId="77777777" w:rsidR="0020530E" w:rsidRPr="0029561E" w:rsidRDefault="0020530E" w:rsidP="002647D8">
            <w:pPr>
              <w:jc w:val="center"/>
              <w:rPr>
                <w:rFonts w:ascii="Calibri" w:hAnsi="Calibri" w:cs="Calibri"/>
                <w:color w:val="000000"/>
              </w:rPr>
            </w:pPr>
            <w:ins w:id="806" w:author="Luisa Herkenhoff" w:date="2020-11-10T21:02:00Z">
              <w:r w:rsidRPr="0029561E">
                <w:rPr>
                  <w:rFonts w:ascii="Calibri" w:hAnsi="Calibri" w:cs="Calibri"/>
                  <w:color w:val="000000"/>
                </w:rPr>
                <w:t>SIM</w:t>
              </w:r>
            </w:ins>
          </w:p>
        </w:tc>
      </w:tr>
      <w:tr w:rsidR="006117F8" w:rsidRPr="0029561E" w14:paraId="4F3B2197"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1456D972" w14:textId="77777777" w:rsidR="0020530E" w:rsidRPr="0029561E" w:rsidRDefault="0020530E">
            <w:pPr>
              <w:jc w:val="center"/>
              <w:rPr>
                <w:rFonts w:ascii="Calibri" w:hAnsi="Calibri"/>
                <w:color w:val="000000"/>
                <w:rPrChange w:id="807" w:author="Luisa Herkenhoff" w:date="2020-11-10T21:02:00Z">
                  <w:rPr>
                    <w:rFonts w:ascii="Leelawadee" w:hAnsi="Leelawadee"/>
                    <w:color w:val="000000" w:themeColor="text1"/>
                    <w:sz w:val="20"/>
                  </w:rPr>
                </w:rPrChange>
              </w:rPr>
              <w:pPrChange w:id="808" w:author="Luisa Herkenhoff" w:date="2020-11-10T21:02:00Z">
                <w:pPr>
                  <w:pStyle w:val="sub"/>
                  <w:spacing w:line="360" w:lineRule="auto"/>
                  <w:jc w:val="center"/>
                </w:pPr>
              </w:pPrChange>
            </w:pPr>
            <w:r w:rsidRPr="0029561E">
              <w:rPr>
                <w:rFonts w:ascii="Calibri" w:hAnsi="Calibri"/>
                <w:color w:val="000000"/>
                <w:rPrChange w:id="809" w:author="Luisa Herkenhoff" w:date="2020-11-10T21:02:00Z">
                  <w:rPr>
                    <w:rFonts w:ascii="Leelawadee" w:hAnsi="Leelawadee"/>
                    <w:color w:val="000000" w:themeColor="text1"/>
                    <w:sz w:val="20"/>
                  </w:rPr>
                </w:rPrChange>
              </w:rPr>
              <w:t>24</w:t>
            </w:r>
          </w:p>
        </w:tc>
        <w:tc>
          <w:tcPr>
            <w:tcW w:w="1186" w:type="dxa"/>
            <w:tcBorders>
              <w:top w:val="nil"/>
              <w:left w:val="nil"/>
              <w:bottom w:val="single" w:sz="4" w:space="0" w:color="auto"/>
              <w:right w:val="single" w:sz="4" w:space="0" w:color="auto"/>
            </w:tcBorders>
            <w:shd w:val="clear" w:color="auto" w:fill="auto"/>
            <w:noWrap/>
            <w:vAlign w:val="center"/>
            <w:hideMark/>
          </w:tcPr>
          <w:p w14:paraId="62E0B8B6" w14:textId="77777777" w:rsidR="0020530E" w:rsidRPr="0029561E" w:rsidRDefault="0020530E">
            <w:pPr>
              <w:jc w:val="center"/>
              <w:rPr>
                <w:rFonts w:ascii="Calibri" w:hAnsi="Calibri"/>
                <w:color w:val="000000"/>
                <w:rPrChange w:id="810" w:author="Luisa Herkenhoff" w:date="2020-11-10T21:02:00Z">
                  <w:rPr>
                    <w:rFonts w:ascii="Leelawadee" w:hAnsi="Leelawadee"/>
                    <w:color w:val="000000" w:themeColor="text1"/>
                    <w:sz w:val="20"/>
                  </w:rPr>
                </w:rPrChange>
              </w:rPr>
              <w:pPrChange w:id="811" w:author="Luisa Herkenhoff" w:date="2020-11-10T21:02:00Z">
                <w:pPr>
                  <w:pStyle w:val="sub"/>
                  <w:spacing w:line="360" w:lineRule="auto"/>
                  <w:jc w:val="center"/>
                </w:pPr>
              </w:pPrChange>
            </w:pPr>
            <w:r w:rsidRPr="0029561E">
              <w:rPr>
                <w:rFonts w:ascii="Calibri" w:hAnsi="Calibri"/>
                <w:color w:val="000000"/>
                <w:rPrChange w:id="812" w:author="Luisa Herkenhoff" w:date="2020-11-10T21:02:00Z">
                  <w:rPr>
                    <w:rFonts w:ascii="Leelawadee" w:hAnsi="Leelawadee"/>
                    <w:color w:val="000000" w:themeColor="text1"/>
                    <w:sz w:val="20"/>
                  </w:rPr>
                </w:rPrChange>
              </w:rPr>
              <w:t>29/10/2022</w:t>
            </w:r>
          </w:p>
        </w:tc>
        <w:tc>
          <w:tcPr>
            <w:tcW w:w="1186" w:type="dxa"/>
            <w:tcBorders>
              <w:top w:val="nil"/>
              <w:left w:val="nil"/>
              <w:bottom w:val="single" w:sz="4" w:space="0" w:color="auto"/>
              <w:right w:val="single" w:sz="4" w:space="0" w:color="auto"/>
            </w:tcBorders>
            <w:shd w:val="clear" w:color="auto" w:fill="auto"/>
            <w:noWrap/>
            <w:vAlign w:val="center"/>
            <w:hideMark/>
          </w:tcPr>
          <w:p w14:paraId="621B1733" w14:textId="77777777" w:rsidR="0020530E" w:rsidRPr="0029561E" w:rsidRDefault="0020530E">
            <w:pPr>
              <w:jc w:val="center"/>
              <w:rPr>
                <w:rFonts w:ascii="Calibri" w:hAnsi="Calibri"/>
                <w:color w:val="000000"/>
                <w:rPrChange w:id="813" w:author="Luisa Herkenhoff" w:date="2020-11-10T21:02:00Z">
                  <w:rPr>
                    <w:rFonts w:ascii="Leelawadee" w:hAnsi="Leelawadee"/>
                    <w:color w:val="000000" w:themeColor="text1"/>
                    <w:sz w:val="20"/>
                  </w:rPr>
                </w:rPrChange>
              </w:rPr>
              <w:pPrChange w:id="814" w:author="Luisa Herkenhoff" w:date="2020-11-10T21:02:00Z">
                <w:pPr>
                  <w:pStyle w:val="sub"/>
                  <w:spacing w:line="360" w:lineRule="auto"/>
                  <w:jc w:val="center"/>
                </w:pPr>
              </w:pPrChange>
            </w:pPr>
            <w:r w:rsidRPr="0029561E">
              <w:rPr>
                <w:rFonts w:ascii="Calibri" w:hAnsi="Calibri"/>
                <w:color w:val="000000"/>
                <w:rPrChange w:id="815" w:author="Luisa Herkenhoff" w:date="2020-11-10T21:02:00Z">
                  <w:rPr>
                    <w:rFonts w:ascii="Leelawadee" w:hAnsi="Leelawadee"/>
                    <w:color w:val="000000" w:themeColor="text1"/>
                    <w:sz w:val="20"/>
                  </w:rPr>
                </w:rPrChange>
              </w:rPr>
              <w:t>31/10/2022</w:t>
            </w:r>
          </w:p>
        </w:tc>
        <w:tc>
          <w:tcPr>
            <w:tcW w:w="929" w:type="dxa"/>
            <w:tcBorders>
              <w:top w:val="nil"/>
              <w:left w:val="nil"/>
              <w:bottom w:val="single" w:sz="4" w:space="0" w:color="auto"/>
              <w:right w:val="single" w:sz="4" w:space="0" w:color="auto"/>
            </w:tcBorders>
            <w:shd w:val="clear" w:color="auto" w:fill="auto"/>
            <w:noWrap/>
            <w:vAlign w:val="center"/>
            <w:hideMark/>
          </w:tcPr>
          <w:p w14:paraId="4455EDBF" w14:textId="77777777" w:rsidR="0020530E" w:rsidRPr="0029561E" w:rsidRDefault="0020530E">
            <w:pPr>
              <w:jc w:val="center"/>
              <w:rPr>
                <w:rFonts w:ascii="Calibri" w:hAnsi="Calibri"/>
                <w:color w:val="000000"/>
                <w:rPrChange w:id="816" w:author="Luisa Herkenhoff" w:date="2020-11-10T21:02:00Z">
                  <w:rPr>
                    <w:rFonts w:ascii="Leelawadee" w:hAnsi="Leelawadee"/>
                    <w:color w:val="000000" w:themeColor="text1"/>
                    <w:sz w:val="20"/>
                  </w:rPr>
                </w:rPrChange>
              </w:rPr>
              <w:pPrChange w:id="817" w:author="Luisa Herkenhoff" w:date="2020-11-10T21:02:00Z">
                <w:pPr>
                  <w:pStyle w:val="sub"/>
                  <w:spacing w:line="360" w:lineRule="auto"/>
                  <w:jc w:val="center"/>
                </w:pPr>
              </w:pPrChange>
            </w:pPr>
            <w:r w:rsidRPr="0029561E">
              <w:rPr>
                <w:rFonts w:ascii="Calibri" w:hAnsi="Calibri"/>
                <w:color w:val="000000"/>
                <w:rPrChange w:id="818" w:author="Luisa Herkenhoff" w:date="2020-11-10T21:02:00Z">
                  <w:rPr>
                    <w:rFonts w:ascii="Leelawadee" w:hAnsi="Leelawadee"/>
                    <w:color w:val="000000" w:themeColor="text1"/>
                    <w:sz w:val="20"/>
                  </w:rPr>
                </w:rPrChange>
              </w:rPr>
              <w:t>0,9329</w:t>
            </w:r>
          </w:p>
        </w:tc>
        <w:tc>
          <w:tcPr>
            <w:tcW w:w="1346" w:type="dxa"/>
            <w:tcBorders>
              <w:top w:val="nil"/>
              <w:left w:val="nil"/>
              <w:bottom w:val="single" w:sz="4" w:space="0" w:color="auto"/>
              <w:right w:val="single" w:sz="4" w:space="0" w:color="auto"/>
            </w:tcBorders>
            <w:shd w:val="clear" w:color="auto" w:fill="auto"/>
            <w:noWrap/>
            <w:vAlign w:val="center"/>
            <w:hideMark/>
          </w:tcPr>
          <w:p w14:paraId="2F8E99A5" w14:textId="0396D80E" w:rsidR="0020530E" w:rsidRPr="0029561E" w:rsidRDefault="00A604CE">
            <w:pPr>
              <w:jc w:val="center"/>
              <w:rPr>
                <w:rFonts w:ascii="Calibri" w:hAnsi="Calibri"/>
                <w:color w:val="000000"/>
                <w:rPrChange w:id="819" w:author="Luisa Herkenhoff" w:date="2020-11-10T21:02:00Z">
                  <w:rPr>
                    <w:rFonts w:ascii="Leelawadee" w:hAnsi="Leelawadee"/>
                    <w:color w:val="000000" w:themeColor="text1"/>
                    <w:sz w:val="20"/>
                  </w:rPr>
                </w:rPrChange>
              </w:rPr>
              <w:pPrChange w:id="820" w:author="Luisa Herkenhoff" w:date="2020-11-10T21:02:00Z">
                <w:pPr>
                  <w:pStyle w:val="sub"/>
                  <w:spacing w:line="360" w:lineRule="auto"/>
                  <w:jc w:val="center"/>
                </w:pPr>
              </w:pPrChange>
            </w:pPr>
            <w:del w:id="821" w:author="Luisa Herkenhoff" w:date="2020-11-10T21:02:00Z">
              <w:r w:rsidRPr="00A604CE">
                <w:rPr>
                  <w:rFonts w:ascii="Leelawadee" w:hAnsi="Leelawadee" w:cs="Leelawadee"/>
                  <w:color w:val="000000" w:themeColor="text1"/>
                  <w:sz w:val="20"/>
                  <w:szCs w:val="20"/>
                </w:rPr>
                <w:delText>SIM</w:delText>
              </w:r>
            </w:del>
            <w:ins w:id="822"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823" w:author="Luisa Herkenhoff" w:date="2020-11-10T21:02:00Z"/>
            <w:hideMark/>
          </w:tcPr>
          <w:p w14:paraId="0CA91FF1" w14:textId="77777777" w:rsidR="0020530E" w:rsidRPr="0029561E" w:rsidRDefault="0020530E" w:rsidP="002647D8">
            <w:pPr>
              <w:jc w:val="center"/>
              <w:rPr>
                <w:rFonts w:ascii="Calibri" w:hAnsi="Calibri" w:cs="Calibri"/>
                <w:color w:val="000000"/>
              </w:rPr>
            </w:pPr>
            <w:ins w:id="824" w:author="Luisa Herkenhoff" w:date="2020-11-10T21:02:00Z">
              <w:r w:rsidRPr="0029561E">
                <w:rPr>
                  <w:rFonts w:ascii="Calibri" w:hAnsi="Calibri" w:cs="Calibri"/>
                  <w:color w:val="000000"/>
                </w:rPr>
                <w:t>SIM</w:t>
              </w:r>
            </w:ins>
          </w:p>
        </w:tc>
      </w:tr>
      <w:tr w:rsidR="006117F8" w:rsidRPr="0029561E" w14:paraId="498F1DEF"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2A846ACF" w14:textId="77777777" w:rsidR="0020530E" w:rsidRPr="0029561E" w:rsidRDefault="0020530E">
            <w:pPr>
              <w:jc w:val="center"/>
              <w:rPr>
                <w:rFonts w:ascii="Calibri" w:hAnsi="Calibri"/>
                <w:color w:val="000000"/>
                <w:rPrChange w:id="825" w:author="Luisa Herkenhoff" w:date="2020-11-10T21:02:00Z">
                  <w:rPr>
                    <w:rFonts w:ascii="Leelawadee" w:hAnsi="Leelawadee"/>
                    <w:color w:val="000000" w:themeColor="text1"/>
                    <w:sz w:val="20"/>
                  </w:rPr>
                </w:rPrChange>
              </w:rPr>
              <w:pPrChange w:id="826" w:author="Luisa Herkenhoff" w:date="2020-11-10T21:02:00Z">
                <w:pPr>
                  <w:pStyle w:val="sub"/>
                  <w:spacing w:line="360" w:lineRule="auto"/>
                  <w:jc w:val="center"/>
                </w:pPr>
              </w:pPrChange>
            </w:pPr>
            <w:r w:rsidRPr="0029561E">
              <w:rPr>
                <w:rFonts w:ascii="Calibri" w:hAnsi="Calibri"/>
                <w:color w:val="000000"/>
                <w:rPrChange w:id="827" w:author="Luisa Herkenhoff" w:date="2020-11-10T21:02:00Z">
                  <w:rPr>
                    <w:rFonts w:ascii="Leelawadee" w:hAnsi="Leelawadee"/>
                    <w:color w:val="000000" w:themeColor="text1"/>
                    <w:sz w:val="20"/>
                  </w:rPr>
                </w:rPrChange>
              </w:rPr>
              <w:t>25</w:t>
            </w:r>
          </w:p>
        </w:tc>
        <w:tc>
          <w:tcPr>
            <w:tcW w:w="1186" w:type="dxa"/>
            <w:tcBorders>
              <w:top w:val="nil"/>
              <w:left w:val="nil"/>
              <w:bottom w:val="single" w:sz="4" w:space="0" w:color="auto"/>
              <w:right w:val="single" w:sz="4" w:space="0" w:color="auto"/>
            </w:tcBorders>
            <w:shd w:val="clear" w:color="auto" w:fill="auto"/>
            <w:noWrap/>
            <w:vAlign w:val="center"/>
            <w:hideMark/>
          </w:tcPr>
          <w:p w14:paraId="35024F95" w14:textId="77777777" w:rsidR="0020530E" w:rsidRPr="0029561E" w:rsidRDefault="0020530E">
            <w:pPr>
              <w:jc w:val="center"/>
              <w:rPr>
                <w:rFonts w:ascii="Calibri" w:hAnsi="Calibri"/>
                <w:color w:val="000000"/>
                <w:rPrChange w:id="828" w:author="Luisa Herkenhoff" w:date="2020-11-10T21:02:00Z">
                  <w:rPr>
                    <w:rFonts w:ascii="Leelawadee" w:hAnsi="Leelawadee"/>
                    <w:color w:val="000000" w:themeColor="text1"/>
                    <w:sz w:val="20"/>
                  </w:rPr>
                </w:rPrChange>
              </w:rPr>
              <w:pPrChange w:id="829" w:author="Luisa Herkenhoff" w:date="2020-11-10T21:02:00Z">
                <w:pPr>
                  <w:pStyle w:val="sub"/>
                  <w:spacing w:line="360" w:lineRule="auto"/>
                  <w:jc w:val="center"/>
                </w:pPr>
              </w:pPrChange>
            </w:pPr>
            <w:r w:rsidRPr="0029561E">
              <w:rPr>
                <w:rFonts w:ascii="Calibri" w:hAnsi="Calibri"/>
                <w:color w:val="000000"/>
                <w:rPrChange w:id="830" w:author="Luisa Herkenhoff" w:date="2020-11-10T21:02:00Z">
                  <w:rPr>
                    <w:rFonts w:ascii="Leelawadee" w:hAnsi="Leelawadee"/>
                    <w:color w:val="000000" w:themeColor="text1"/>
                    <w:sz w:val="20"/>
                  </w:rPr>
                </w:rPrChange>
              </w:rPr>
              <w:t>29/11/2022</w:t>
            </w:r>
          </w:p>
        </w:tc>
        <w:tc>
          <w:tcPr>
            <w:tcW w:w="1186" w:type="dxa"/>
            <w:tcBorders>
              <w:top w:val="nil"/>
              <w:left w:val="nil"/>
              <w:bottom w:val="single" w:sz="4" w:space="0" w:color="auto"/>
              <w:right w:val="single" w:sz="4" w:space="0" w:color="auto"/>
            </w:tcBorders>
            <w:shd w:val="clear" w:color="auto" w:fill="auto"/>
            <w:noWrap/>
            <w:vAlign w:val="center"/>
            <w:hideMark/>
          </w:tcPr>
          <w:p w14:paraId="34B3CC70" w14:textId="77777777" w:rsidR="0020530E" w:rsidRPr="0029561E" w:rsidRDefault="0020530E">
            <w:pPr>
              <w:jc w:val="center"/>
              <w:rPr>
                <w:rFonts w:ascii="Calibri" w:hAnsi="Calibri"/>
                <w:color w:val="000000"/>
                <w:rPrChange w:id="831" w:author="Luisa Herkenhoff" w:date="2020-11-10T21:02:00Z">
                  <w:rPr>
                    <w:rFonts w:ascii="Leelawadee" w:hAnsi="Leelawadee"/>
                    <w:color w:val="000000" w:themeColor="text1"/>
                    <w:sz w:val="20"/>
                  </w:rPr>
                </w:rPrChange>
              </w:rPr>
              <w:pPrChange w:id="832" w:author="Luisa Herkenhoff" w:date="2020-11-10T21:02:00Z">
                <w:pPr>
                  <w:pStyle w:val="sub"/>
                  <w:spacing w:line="360" w:lineRule="auto"/>
                  <w:jc w:val="center"/>
                </w:pPr>
              </w:pPrChange>
            </w:pPr>
            <w:r w:rsidRPr="0029561E">
              <w:rPr>
                <w:rFonts w:ascii="Calibri" w:hAnsi="Calibri"/>
                <w:color w:val="000000"/>
                <w:rPrChange w:id="833" w:author="Luisa Herkenhoff" w:date="2020-11-10T21:02:00Z">
                  <w:rPr>
                    <w:rFonts w:ascii="Leelawadee" w:hAnsi="Leelawadee"/>
                    <w:color w:val="000000" w:themeColor="text1"/>
                    <w:sz w:val="20"/>
                  </w:rPr>
                </w:rPrChange>
              </w:rPr>
              <w:t>29/11/2022</w:t>
            </w:r>
          </w:p>
        </w:tc>
        <w:tc>
          <w:tcPr>
            <w:tcW w:w="929" w:type="dxa"/>
            <w:tcBorders>
              <w:top w:val="nil"/>
              <w:left w:val="nil"/>
              <w:bottom w:val="single" w:sz="4" w:space="0" w:color="auto"/>
              <w:right w:val="single" w:sz="4" w:space="0" w:color="auto"/>
            </w:tcBorders>
            <w:shd w:val="clear" w:color="auto" w:fill="auto"/>
            <w:noWrap/>
            <w:vAlign w:val="center"/>
            <w:hideMark/>
          </w:tcPr>
          <w:p w14:paraId="70B6BF33" w14:textId="77777777" w:rsidR="0020530E" w:rsidRPr="0029561E" w:rsidRDefault="0020530E">
            <w:pPr>
              <w:jc w:val="center"/>
              <w:rPr>
                <w:rFonts w:ascii="Calibri" w:hAnsi="Calibri"/>
                <w:color w:val="000000"/>
                <w:rPrChange w:id="834" w:author="Luisa Herkenhoff" w:date="2020-11-10T21:02:00Z">
                  <w:rPr>
                    <w:rFonts w:ascii="Leelawadee" w:hAnsi="Leelawadee"/>
                    <w:color w:val="000000" w:themeColor="text1"/>
                    <w:sz w:val="20"/>
                  </w:rPr>
                </w:rPrChange>
              </w:rPr>
              <w:pPrChange w:id="835" w:author="Luisa Herkenhoff" w:date="2020-11-10T21:02:00Z">
                <w:pPr>
                  <w:pStyle w:val="sub"/>
                  <w:spacing w:line="360" w:lineRule="auto"/>
                  <w:jc w:val="center"/>
                </w:pPr>
              </w:pPrChange>
            </w:pPr>
            <w:r w:rsidRPr="0029561E">
              <w:rPr>
                <w:rFonts w:ascii="Calibri" w:hAnsi="Calibri"/>
                <w:color w:val="000000"/>
                <w:rPrChange w:id="836" w:author="Luisa Herkenhoff" w:date="2020-11-10T21:02:00Z">
                  <w:rPr>
                    <w:rFonts w:ascii="Leelawadee" w:hAnsi="Leelawadee"/>
                    <w:color w:val="000000" w:themeColor="text1"/>
                    <w:sz w:val="20"/>
                  </w:rPr>
                </w:rPrChange>
              </w:rPr>
              <w:t>0,9470</w:t>
            </w:r>
          </w:p>
        </w:tc>
        <w:tc>
          <w:tcPr>
            <w:tcW w:w="1346" w:type="dxa"/>
            <w:tcBorders>
              <w:top w:val="nil"/>
              <w:left w:val="nil"/>
              <w:bottom w:val="single" w:sz="4" w:space="0" w:color="auto"/>
              <w:right w:val="single" w:sz="4" w:space="0" w:color="auto"/>
            </w:tcBorders>
            <w:shd w:val="clear" w:color="auto" w:fill="auto"/>
            <w:noWrap/>
            <w:vAlign w:val="center"/>
            <w:hideMark/>
          </w:tcPr>
          <w:p w14:paraId="2DD1F18D" w14:textId="4CEB3114" w:rsidR="0020530E" w:rsidRPr="0029561E" w:rsidRDefault="00A604CE">
            <w:pPr>
              <w:jc w:val="center"/>
              <w:rPr>
                <w:rFonts w:ascii="Calibri" w:hAnsi="Calibri"/>
                <w:color w:val="000000"/>
                <w:rPrChange w:id="837" w:author="Luisa Herkenhoff" w:date="2020-11-10T21:02:00Z">
                  <w:rPr>
                    <w:rFonts w:ascii="Leelawadee" w:hAnsi="Leelawadee"/>
                    <w:color w:val="000000" w:themeColor="text1"/>
                    <w:sz w:val="20"/>
                  </w:rPr>
                </w:rPrChange>
              </w:rPr>
              <w:pPrChange w:id="838" w:author="Luisa Herkenhoff" w:date="2020-11-10T21:02:00Z">
                <w:pPr>
                  <w:pStyle w:val="sub"/>
                  <w:spacing w:line="360" w:lineRule="auto"/>
                  <w:jc w:val="center"/>
                </w:pPr>
              </w:pPrChange>
            </w:pPr>
            <w:del w:id="839" w:author="Luisa Herkenhoff" w:date="2020-11-10T21:02:00Z">
              <w:r w:rsidRPr="00A604CE">
                <w:rPr>
                  <w:rFonts w:ascii="Leelawadee" w:hAnsi="Leelawadee" w:cs="Leelawadee"/>
                  <w:color w:val="000000" w:themeColor="text1"/>
                  <w:sz w:val="20"/>
                  <w:szCs w:val="20"/>
                </w:rPr>
                <w:delText>SIM</w:delText>
              </w:r>
            </w:del>
            <w:ins w:id="840"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841" w:author="Luisa Herkenhoff" w:date="2020-11-10T21:02:00Z"/>
            <w:hideMark/>
          </w:tcPr>
          <w:p w14:paraId="6A2C88F5" w14:textId="77777777" w:rsidR="0020530E" w:rsidRPr="0029561E" w:rsidRDefault="0020530E" w:rsidP="002647D8">
            <w:pPr>
              <w:jc w:val="center"/>
              <w:rPr>
                <w:rFonts w:ascii="Calibri" w:hAnsi="Calibri" w:cs="Calibri"/>
                <w:color w:val="000000"/>
              </w:rPr>
            </w:pPr>
            <w:ins w:id="842" w:author="Luisa Herkenhoff" w:date="2020-11-10T21:02:00Z">
              <w:r w:rsidRPr="0029561E">
                <w:rPr>
                  <w:rFonts w:ascii="Calibri" w:hAnsi="Calibri" w:cs="Calibri"/>
                  <w:color w:val="000000"/>
                </w:rPr>
                <w:t>SIM</w:t>
              </w:r>
            </w:ins>
          </w:p>
        </w:tc>
      </w:tr>
      <w:tr w:rsidR="006117F8" w:rsidRPr="0029561E" w14:paraId="28C49C10"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127C2821" w14:textId="77777777" w:rsidR="0020530E" w:rsidRPr="0029561E" w:rsidRDefault="0020530E">
            <w:pPr>
              <w:jc w:val="center"/>
              <w:rPr>
                <w:rFonts w:ascii="Calibri" w:hAnsi="Calibri"/>
                <w:color w:val="000000"/>
                <w:rPrChange w:id="843" w:author="Luisa Herkenhoff" w:date="2020-11-10T21:02:00Z">
                  <w:rPr>
                    <w:rFonts w:ascii="Leelawadee" w:hAnsi="Leelawadee"/>
                    <w:color w:val="000000" w:themeColor="text1"/>
                    <w:sz w:val="20"/>
                  </w:rPr>
                </w:rPrChange>
              </w:rPr>
              <w:pPrChange w:id="844" w:author="Luisa Herkenhoff" w:date="2020-11-10T21:02:00Z">
                <w:pPr>
                  <w:pStyle w:val="sub"/>
                  <w:spacing w:line="360" w:lineRule="auto"/>
                  <w:jc w:val="center"/>
                </w:pPr>
              </w:pPrChange>
            </w:pPr>
            <w:r w:rsidRPr="0029561E">
              <w:rPr>
                <w:rFonts w:ascii="Calibri" w:hAnsi="Calibri"/>
                <w:color w:val="000000"/>
                <w:rPrChange w:id="845" w:author="Luisa Herkenhoff" w:date="2020-11-10T21:02:00Z">
                  <w:rPr>
                    <w:rFonts w:ascii="Leelawadee" w:hAnsi="Leelawadee"/>
                    <w:color w:val="000000" w:themeColor="text1"/>
                    <w:sz w:val="20"/>
                  </w:rPr>
                </w:rPrChange>
              </w:rPr>
              <w:t>26</w:t>
            </w:r>
          </w:p>
        </w:tc>
        <w:tc>
          <w:tcPr>
            <w:tcW w:w="1186" w:type="dxa"/>
            <w:tcBorders>
              <w:top w:val="nil"/>
              <w:left w:val="nil"/>
              <w:bottom w:val="single" w:sz="4" w:space="0" w:color="auto"/>
              <w:right w:val="single" w:sz="4" w:space="0" w:color="auto"/>
            </w:tcBorders>
            <w:shd w:val="clear" w:color="auto" w:fill="auto"/>
            <w:noWrap/>
            <w:vAlign w:val="center"/>
            <w:hideMark/>
          </w:tcPr>
          <w:p w14:paraId="401C2659" w14:textId="77777777" w:rsidR="0020530E" w:rsidRPr="0029561E" w:rsidRDefault="0020530E">
            <w:pPr>
              <w:jc w:val="center"/>
              <w:rPr>
                <w:rFonts w:ascii="Calibri" w:hAnsi="Calibri"/>
                <w:color w:val="000000"/>
                <w:rPrChange w:id="846" w:author="Luisa Herkenhoff" w:date="2020-11-10T21:02:00Z">
                  <w:rPr>
                    <w:rFonts w:ascii="Leelawadee" w:hAnsi="Leelawadee"/>
                    <w:color w:val="000000" w:themeColor="text1"/>
                    <w:sz w:val="20"/>
                  </w:rPr>
                </w:rPrChange>
              </w:rPr>
              <w:pPrChange w:id="847" w:author="Luisa Herkenhoff" w:date="2020-11-10T21:02:00Z">
                <w:pPr>
                  <w:pStyle w:val="sub"/>
                  <w:spacing w:line="360" w:lineRule="auto"/>
                  <w:jc w:val="center"/>
                </w:pPr>
              </w:pPrChange>
            </w:pPr>
            <w:r w:rsidRPr="0029561E">
              <w:rPr>
                <w:rFonts w:ascii="Calibri" w:hAnsi="Calibri"/>
                <w:color w:val="000000"/>
                <w:rPrChange w:id="848" w:author="Luisa Herkenhoff" w:date="2020-11-10T21:02:00Z">
                  <w:rPr>
                    <w:rFonts w:ascii="Leelawadee" w:hAnsi="Leelawadee"/>
                    <w:color w:val="000000" w:themeColor="text1"/>
                    <w:sz w:val="20"/>
                  </w:rPr>
                </w:rPrChange>
              </w:rPr>
              <w:t>29/12/2022</w:t>
            </w:r>
          </w:p>
        </w:tc>
        <w:tc>
          <w:tcPr>
            <w:tcW w:w="1186" w:type="dxa"/>
            <w:tcBorders>
              <w:top w:val="nil"/>
              <w:left w:val="nil"/>
              <w:bottom w:val="single" w:sz="4" w:space="0" w:color="auto"/>
              <w:right w:val="single" w:sz="4" w:space="0" w:color="auto"/>
            </w:tcBorders>
            <w:shd w:val="clear" w:color="auto" w:fill="auto"/>
            <w:noWrap/>
            <w:vAlign w:val="center"/>
            <w:hideMark/>
          </w:tcPr>
          <w:p w14:paraId="12F7EC31" w14:textId="77777777" w:rsidR="0020530E" w:rsidRPr="0029561E" w:rsidRDefault="0020530E">
            <w:pPr>
              <w:jc w:val="center"/>
              <w:rPr>
                <w:rFonts w:ascii="Calibri" w:hAnsi="Calibri"/>
                <w:color w:val="000000"/>
                <w:rPrChange w:id="849" w:author="Luisa Herkenhoff" w:date="2020-11-10T21:02:00Z">
                  <w:rPr>
                    <w:rFonts w:ascii="Leelawadee" w:hAnsi="Leelawadee"/>
                    <w:color w:val="000000" w:themeColor="text1"/>
                    <w:sz w:val="20"/>
                  </w:rPr>
                </w:rPrChange>
              </w:rPr>
              <w:pPrChange w:id="850" w:author="Luisa Herkenhoff" w:date="2020-11-10T21:02:00Z">
                <w:pPr>
                  <w:pStyle w:val="sub"/>
                  <w:spacing w:line="360" w:lineRule="auto"/>
                  <w:jc w:val="center"/>
                </w:pPr>
              </w:pPrChange>
            </w:pPr>
            <w:r w:rsidRPr="0029561E">
              <w:rPr>
                <w:rFonts w:ascii="Calibri" w:hAnsi="Calibri"/>
                <w:color w:val="000000"/>
                <w:rPrChange w:id="851" w:author="Luisa Herkenhoff" w:date="2020-11-10T21:02:00Z">
                  <w:rPr>
                    <w:rFonts w:ascii="Leelawadee" w:hAnsi="Leelawadee"/>
                    <w:color w:val="000000" w:themeColor="text1"/>
                    <w:sz w:val="20"/>
                  </w:rPr>
                </w:rPrChange>
              </w:rPr>
              <w:t>29/12/2022</w:t>
            </w:r>
          </w:p>
        </w:tc>
        <w:tc>
          <w:tcPr>
            <w:tcW w:w="929" w:type="dxa"/>
            <w:tcBorders>
              <w:top w:val="nil"/>
              <w:left w:val="nil"/>
              <w:bottom w:val="single" w:sz="4" w:space="0" w:color="auto"/>
              <w:right w:val="single" w:sz="4" w:space="0" w:color="auto"/>
            </w:tcBorders>
            <w:shd w:val="clear" w:color="auto" w:fill="auto"/>
            <w:noWrap/>
            <w:vAlign w:val="center"/>
            <w:hideMark/>
          </w:tcPr>
          <w:p w14:paraId="4C2CCEB2" w14:textId="77777777" w:rsidR="0020530E" w:rsidRPr="0029561E" w:rsidRDefault="0020530E">
            <w:pPr>
              <w:jc w:val="center"/>
              <w:rPr>
                <w:rFonts w:ascii="Calibri" w:hAnsi="Calibri"/>
                <w:color w:val="000000"/>
                <w:rPrChange w:id="852" w:author="Luisa Herkenhoff" w:date="2020-11-10T21:02:00Z">
                  <w:rPr>
                    <w:rFonts w:ascii="Leelawadee" w:hAnsi="Leelawadee"/>
                    <w:color w:val="000000" w:themeColor="text1"/>
                    <w:sz w:val="20"/>
                  </w:rPr>
                </w:rPrChange>
              </w:rPr>
              <w:pPrChange w:id="853" w:author="Luisa Herkenhoff" w:date="2020-11-10T21:02:00Z">
                <w:pPr>
                  <w:pStyle w:val="sub"/>
                  <w:spacing w:line="360" w:lineRule="auto"/>
                  <w:jc w:val="center"/>
                </w:pPr>
              </w:pPrChange>
            </w:pPr>
            <w:r w:rsidRPr="0029561E">
              <w:rPr>
                <w:rFonts w:ascii="Calibri" w:hAnsi="Calibri"/>
                <w:color w:val="000000"/>
                <w:rPrChange w:id="854" w:author="Luisa Herkenhoff" w:date="2020-11-10T21:02:00Z">
                  <w:rPr>
                    <w:rFonts w:ascii="Leelawadee" w:hAnsi="Leelawadee"/>
                    <w:color w:val="000000" w:themeColor="text1"/>
                    <w:sz w:val="20"/>
                  </w:rPr>
                </w:rPrChange>
              </w:rPr>
              <w:t>0,9615</w:t>
            </w:r>
          </w:p>
        </w:tc>
        <w:tc>
          <w:tcPr>
            <w:tcW w:w="1346" w:type="dxa"/>
            <w:tcBorders>
              <w:top w:val="nil"/>
              <w:left w:val="nil"/>
              <w:bottom w:val="single" w:sz="4" w:space="0" w:color="auto"/>
              <w:right w:val="single" w:sz="4" w:space="0" w:color="auto"/>
            </w:tcBorders>
            <w:shd w:val="clear" w:color="auto" w:fill="auto"/>
            <w:noWrap/>
            <w:vAlign w:val="center"/>
            <w:hideMark/>
          </w:tcPr>
          <w:p w14:paraId="6E0253A9" w14:textId="75C6BB9B" w:rsidR="0020530E" w:rsidRPr="0029561E" w:rsidRDefault="00A604CE">
            <w:pPr>
              <w:jc w:val="center"/>
              <w:rPr>
                <w:rFonts w:ascii="Calibri" w:hAnsi="Calibri"/>
                <w:color w:val="000000"/>
                <w:rPrChange w:id="855" w:author="Luisa Herkenhoff" w:date="2020-11-10T21:02:00Z">
                  <w:rPr>
                    <w:rFonts w:ascii="Leelawadee" w:hAnsi="Leelawadee"/>
                    <w:color w:val="000000" w:themeColor="text1"/>
                    <w:sz w:val="20"/>
                  </w:rPr>
                </w:rPrChange>
              </w:rPr>
              <w:pPrChange w:id="856" w:author="Luisa Herkenhoff" w:date="2020-11-10T21:02:00Z">
                <w:pPr>
                  <w:pStyle w:val="sub"/>
                  <w:spacing w:line="360" w:lineRule="auto"/>
                  <w:jc w:val="center"/>
                </w:pPr>
              </w:pPrChange>
            </w:pPr>
            <w:del w:id="857" w:author="Luisa Herkenhoff" w:date="2020-11-10T21:02:00Z">
              <w:r w:rsidRPr="00A604CE">
                <w:rPr>
                  <w:rFonts w:ascii="Leelawadee" w:hAnsi="Leelawadee" w:cs="Leelawadee"/>
                  <w:color w:val="000000" w:themeColor="text1"/>
                  <w:sz w:val="20"/>
                  <w:szCs w:val="20"/>
                </w:rPr>
                <w:delText>SIM</w:delText>
              </w:r>
            </w:del>
            <w:ins w:id="858"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859" w:author="Luisa Herkenhoff" w:date="2020-11-10T21:02:00Z"/>
            <w:hideMark/>
          </w:tcPr>
          <w:p w14:paraId="6A5061CB" w14:textId="77777777" w:rsidR="0020530E" w:rsidRPr="0029561E" w:rsidRDefault="0020530E" w:rsidP="002647D8">
            <w:pPr>
              <w:jc w:val="center"/>
              <w:rPr>
                <w:rFonts w:ascii="Calibri" w:hAnsi="Calibri" w:cs="Calibri"/>
                <w:color w:val="000000"/>
              </w:rPr>
            </w:pPr>
            <w:ins w:id="860" w:author="Luisa Herkenhoff" w:date="2020-11-10T21:02:00Z">
              <w:r w:rsidRPr="0029561E">
                <w:rPr>
                  <w:rFonts w:ascii="Calibri" w:hAnsi="Calibri" w:cs="Calibri"/>
                  <w:color w:val="000000"/>
                </w:rPr>
                <w:t>SIM</w:t>
              </w:r>
            </w:ins>
          </w:p>
        </w:tc>
      </w:tr>
      <w:tr w:rsidR="006117F8" w:rsidRPr="0029561E" w14:paraId="58329761"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19A3DA32" w14:textId="77777777" w:rsidR="0020530E" w:rsidRPr="0029561E" w:rsidRDefault="0020530E">
            <w:pPr>
              <w:jc w:val="center"/>
              <w:rPr>
                <w:rFonts w:ascii="Calibri" w:hAnsi="Calibri"/>
                <w:color w:val="000000"/>
                <w:rPrChange w:id="861" w:author="Luisa Herkenhoff" w:date="2020-11-10T21:02:00Z">
                  <w:rPr>
                    <w:rFonts w:ascii="Leelawadee" w:hAnsi="Leelawadee"/>
                    <w:color w:val="000000" w:themeColor="text1"/>
                    <w:sz w:val="20"/>
                  </w:rPr>
                </w:rPrChange>
              </w:rPr>
              <w:pPrChange w:id="862" w:author="Luisa Herkenhoff" w:date="2020-11-10T21:02:00Z">
                <w:pPr>
                  <w:pStyle w:val="sub"/>
                  <w:spacing w:line="360" w:lineRule="auto"/>
                  <w:jc w:val="center"/>
                </w:pPr>
              </w:pPrChange>
            </w:pPr>
            <w:r w:rsidRPr="0029561E">
              <w:rPr>
                <w:rFonts w:ascii="Calibri" w:hAnsi="Calibri"/>
                <w:color w:val="000000"/>
                <w:rPrChange w:id="863" w:author="Luisa Herkenhoff" w:date="2020-11-10T21:02:00Z">
                  <w:rPr>
                    <w:rFonts w:ascii="Leelawadee" w:hAnsi="Leelawadee"/>
                    <w:color w:val="000000" w:themeColor="text1"/>
                    <w:sz w:val="20"/>
                  </w:rPr>
                </w:rPrChange>
              </w:rPr>
              <w:t>27</w:t>
            </w:r>
          </w:p>
        </w:tc>
        <w:tc>
          <w:tcPr>
            <w:tcW w:w="1186" w:type="dxa"/>
            <w:tcBorders>
              <w:top w:val="nil"/>
              <w:left w:val="nil"/>
              <w:bottom w:val="single" w:sz="4" w:space="0" w:color="auto"/>
              <w:right w:val="single" w:sz="4" w:space="0" w:color="auto"/>
            </w:tcBorders>
            <w:shd w:val="clear" w:color="auto" w:fill="auto"/>
            <w:noWrap/>
            <w:vAlign w:val="center"/>
            <w:hideMark/>
          </w:tcPr>
          <w:p w14:paraId="3DF67579" w14:textId="77777777" w:rsidR="0020530E" w:rsidRPr="0029561E" w:rsidRDefault="0020530E">
            <w:pPr>
              <w:jc w:val="center"/>
              <w:rPr>
                <w:rFonts w:ascii="Calibri" w:hAnsi="Calibri"/>
                <w:color w:val="000000"/>
                <w:rPrChange w:id="864" w:author="Luisa Herkenhoff" w:date="2020-11-10T21:02:00Z">
                  <w:rPr>
                    <w:rFonts w:ascii="Leelawadee" w:hAnsi="Leelawadee"/>
                    <w:color w:val="000000" w:themeColor="text1"/>
                    <w:sz w:val="20"/>
                  </w:rPr>
                </w:rPrChange>
              </w:rPr>
              <w:pPrChange w:id="865" w:author="Luisa Herkenhoff" w:date="2020-11-10T21:02:00Z">
                <w:pPr>
                  <w:pStyle w:val="sub"/>
                  <w:spacing w:line="360" w:lineRule="auto"/>
                  <w:jc w:val="center"/>
                </w:pPr>
              </w:pPrChange>
            </w:pPr>
            <w:r w:rsidRPr="0029561E">
              <w:rPr>
                <w:rFonts w:ascii="Calibri" w:hAnsi="Calibri"/>
                <w:color w:val="000000"/>
                <w:rPrChange w:id="866" w:author="Luisa Herkenhoff" w:date="2020-11-10T21:02:00Z">
                  <w:rPr>
                    <w:rFonts w:ascii="Leelawadee" w:hAnsi="Leelawadee"/>
                    <w:color w:val="000000" w:themeColor="text1"/>
                    <w:sz w:val="20"/>
                  </w:rPr>
                </w:rPrChange>
              </w:rPr>
              <w:t>29/01/2023</w:t>
            </w:r>
          </w:p>
        </w:tc>
        <w:tc>
          <w:tcPr>
            <w:tcW w:w="1186" w:type="dxa"/>
            <w:tcBorders>
              <w:top w:val="nil"/>
              <w:left w:val="nil"/>
              <w:bottom w:val="single" w:sz="4" w:space="0" w:color="auto"/>
              <w:right w:val="single" w:sz="4" w:space="0" w:color="auto"/>
            </w:tcBorders>
            <w:shd w:val="clear" w:color="auto" w:fill="auto"/>
            <w:noWrap/>
            <w:vAlign w:val="center"/>
            <w:hideMark/>
          </w:tcPr>
          <w:p w14:paraId="33057D79" w14:textId="77777777" w:rsidR="0020530E" w:rsidRPr="0029561E" w:rsidRDefault="0020530E">
            <w:pPr>
              <w:jc w:val="center"/>
              <w:rPr>
                <w:rFonts w:ascii="Calibri" w:hAnsi="Calibri"/>
                <w:color w:val="000000"/>
                <w:rPrChange w:id="867" w:author="Luisa Herkenhoff" w:date="2020-11-10T21:02:00Z">
                  <w:rPr>
                    <w:rFonts w:ascii="Leelawadee" w:hAnsi="Leelawadee"/>
                    <w:color w:val="000000" w:themeColor="text1"/>
                    <w:sz w:val="20"/>
                  </w:rPr>
                </w:rPrChange>
              </w:rPr>
              <w:pPrChange w:id="868" w:author="Luisa Herkenhoff" w:date="2020-11-10T21:02:00Z">
                <w:pPr>
                  <w:pStyle w:val="sub"/>
                  <w:spacing w:line="360" w:lineRule="auto"/>
                  <w:jc w:val="center"/>
                </w:pPr>
              </w:pPrChange>
            </w:pPr>
            <w:r w:rsidRPr="0029561E">
              <w:rPr>
                <w:rFonts w:ascii="Calibri" w:hAnsi="Calibri"/>
                <w:color w:val="000000"/>
                <w:rPrChange w:id="869" w:author="Luisa Herkenhoff" w:date="2020-11-10T21:02:00Z">
                  <w:rPr>
                    <w:rFonts w:ascii="Leelawadee" w:hAnsi="Leelawadee"/>
                    <w:color w:val="000000" w:themeColor="text1"/>
                    <w:sz w:val="20"/>
                  </w:rPr>
                </w:rPrChange>
              </w:rPr>
              <w:t>30/01/2023</w:t>
            </w:r>
          </w:p>
        </w:tc>
        <w:tc>
          <w:tcPr>
            <w:tcW w:w="929" w:type="dxa"/>
            <w:tcBorders>
              <w:top w:val="nil"/>
              <w:left w:val="nil"/>
              <w:bottom w:val="single" w:sz="4" w:space="0" w:color="auto"/>
              <w:right w:val="single" w:sz="4" w:space="0" w:color="auto"/>
            </w:tcBorders>
            <w:shd w:val="clear" w:color="auto" w:fill="auto"/>
            <w:noWrap/>
            <w:vAlign w:val="center"/>
            <w:hideMark/>
          </w:tcPr>
          <w:p w14:paraId="74AB4E9D" w14:textId="77777777" w:rsidR="0020530E" w:rsidRPr="0029561E" w:rsidRDefault="0020530E">
            <w:pPr>
              <w:jc w:val="center"/>
              <w:rPr>
                <w:rFonts w:ascii="Calibri" w:hAnsi="Calibri"/>
                <w:color w:val="000000"/>
                <w:rPrChange w:id="870" w:author="Luisa Herkenhoff" w:date="2020-11-10T21:02:00Z">
                  <w:rPr>
                    <w:rFonts w:ascii="Leelawadee" w:hAnsi="Leelawadee"/>
                    <w:color w:val="000000" w:themeColor="text1"/>
                    <w:sz w:val="20"/>
                  </w:rPr>
                </w:rPrChange>
              </w:rPr>
              <w:pPrChange w:id="871" w:author="Luisa Herkenhoff" w:date="2020-11-10T21:02:00Z">
                <w:pPr>
                  <w:pStyle w:val="sub"/>
                  <w:spacing w:line="360" w:lineRule="auto"/>
                  <w:jc w:val="center"/>
                </w:pPr>
              </w:pPrChange>
            </w:pPr>
            <w:r w:rsidRPr="0029561E">
              <w:rPr>
                <w:rFonts w:ascii="Calibri" w:hAnsi="Calibri"/>
                <w:color w:val="000000"/>
                <w:rPrChange w:id="872" w:author="Luisa Herkenhoff" w:date="2020-11-10T21:02:00Z">
                  <w:rPr>
                    <w:rFonts w:ascii="Leelawadee" w:hAnsi="Leelawadee"/>
                    <w:color w:val="000000" w:themeColor="text1"/>
                    <w:sz w:val="20"/>
                  </w:rPr>
                </w:rPrChange>
              </w:rPr>
              <w:t>0,9763</w:t>
            </w:r>
          </w:p>
        </w:tc>
        <w:tc>
          <w:tcPr>
            <w:tcW w:w="1346" w:type="dxa"/>
            <w:tcBorders>
              <w:top w:val="nil"/>
              <w:left w:val="nil"/>
              <w:bottom w:val="single" w:sz="4" w:space="0" w:color="auto"/>
              <w:right w:val="single" w:sz="4" w:space="0" w:color="auto"/>
            </w:tcBorders>
            <w:shd w:val="clear" w:color="auto" w:fill="auto"/>
            <w:noWrap/>
            <w:vAlign w:val="center"/>
            <w:hideMark/>
          </w:tcPr>
          <w:p w14:paraId="6AF3DE0F" w14:textId="6418265D" w:rsidR="0020530E" w:rsidRPr="0029561E" w:rsidRDefault="00A604CE">
            <w:pPr>
              <w:jc w:val="center"/>
              <w:rPr>
                <w:rFonts w:ascii="Calibri" w:hAnsi="Calibri"/>
                <w:color w:val="000000"/>
                <w:rPrChange w:id="873" w:author="Luisa Herkenhoff" w:date="2020-11-10T21:02:00Z">
                  <w:rPr>
                    <w:rFonts w:ascii="Leelawadee" w:hAnsi="Leelawadee"/>
                    <w:color w:val="000000" w:themeColor="text1"/>
                    <w:sz w:val="20"/>
                  </w:rPr>
                </w:rPrChange>
              </w:rPr>
              <w:pPrChange w:id="874" w:author="Luisa Herkenhoff" w:date="2020-11-10T21:02:00Z">
                <w:pPr>
                  <w:pStyle w:val="sub"/>
                  <w:spacing w:line="360" w:lineRule="auto"/>
                  <w:jc w:val="center"/>
                </w:pPr>
              </w:pPrChange>
            </w:pPr>
            <w:del w:id="875" w:author="Luisa Herkenhoff" w:date="2020-11-10T21:02:00Z">
              <w:r w:rsidRPr="00A604CE">
                <w:rPr>
                  <w:rFonts w:ascii="Leelawadee" w:hAnsi="Leelawadee" w:cs="Leelawadee"/>
                  <w:color w:val="000000" w:themeColor="text1"/>
                  <w:sz w:val="20"/>
                  <w:szCs w:val="20"/>
                </w:rPr>
                <w:delText>SIM</w:delText>
              </w:r>
            </w:del>
            <w:ins w:id="876"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877" w:author="Luisa Herkenhoff" w:date="2020-11-10T21:02:00Z"/>
            <w:hideMark/>
          </w:tcPr>
          <w:p w14:paraId="289ADD90" w14:textId="77777777" w:rsidR="0020530E" w:rsidRPr="0029561E" w:rsidRDefault="0020530E" w:rsidP="002647D8">
            <w:pPr>
              <w:jc w:val="center"/>
              <w:rPr>
                <w:rFonts w:ascii="Calibri" w:hAnsi="Calibri" w:cs="Calibri"/>
                <w:color w:val="000000"/>
              </w:rPr>
            </w:pPr>
            <w:ins w:id="878" w:author="Luisa Herkenhoff" w:date="2020-11-10T21:02:00Z">
              <w:r w:rsidRPr="0029561E">
                <w:rPr>
                  <w:rFonts w:ascii="Calibri" w:hAnsi="Calibri" w:cs="Calibri"/>
                  <w:color w:val="000000"/>
                </w:rPr>
                <w:t>SIM</w:t>
              </w:r>
            </w:ins>
          </w:p>
        </w:tc>
      </w:tr>
      <w:tr w:rsidR="006117F8" w:rsidRPr="0029561E" w14:paraId="3EE11165"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27E65BAD" w14:textId="77777777" w:rsidR="0020530E" w:rsidRPr="0029561E" w:rsidRDefault="0020530E">
            <w:pPr>
              <w:jc w:val="center"/>
              <w:rPr>
                <w:rFonts w:ascii="Calibri" w:hAnsi="Calibri"/>
                <w:color w:val="000000"/>
                <w:rPrChange w:id="879" w:author="Luisa Herkenhoff" w:date="2020-11-10T21:02:00Z">
                  <w:rPr>
                    <w:rFonts w:ascii="Leelawadee" w:hAnsi="Leelawadee"/>
                    <w:color w:val="000000" w:themeColor="text1"/>
                    <w:sz w:val="20"/>
                  </w:rPr>
                </w:rPrChange>
              </w:rPr>
              <w:pPrChange w:id="880" w:author="Luisa Herkenhoff" w:date="2020-11-10T21:02:00Z">
                <w:pPr>
                  <w:pStyle w:val="sub"/>
                  <w:spacing w:line="360" w:lineRule="auto"/>
                  <w:jc w:val="center"/>
                </w:pPr>
              </w:pPrChange>
            </w:pPr>
            <w:r w:rsidRPr="0029561E">
              <w:rPr>
                <w:rFonts w:ascii="Calibri" w:hAnsi="Calibri"/>
                <w:color w:val="000000"/>
                <w:rPrChange w:id="881" w:author="Luisa Herkenhoff" w:date="2020-11-10T21:02:00Z">
                  <w:rPr>
                    <w:rFonts w:ascii="Leelawadee" w:hAnsi="Leelawadee"/>
                    <w:color w:val="000000" w:themeColor="text1"/>
                    <w:sz w:val="20"/>
                  </w:rPr>
                </w:rPrChange>
              </w:rPr>
              <w:t>28</w:t>
            </w:r>
          </w:p>
        </w:tc>
        <w:tc>
          <w:tcPr>
            <w:tcW w:w="1186" w:type="dxa"/>
            <w:tcBorders>
              <w:top w:val="nil"/>
              <w:left w:val="nil"/>
              <w:bottom w:val="single" w:sz="4" w:space="0" w:color="auto"/>
              <w:right w:val="single" w:sz="4" w:space="0" w:color="auto"/>
            </w:tcBorders>
            <w:shd w:val="clear" w:color="auto" w:fill="auto"/>
            <w:noWrap/>
            <w:vAlign w:val="center"/>
            <w:hideMark/>
          </w:tcPr>
          <w:p w14:paraId="4B57C3DA" w14:textId="77777777" w:rsidR="0020530E" w:rsidRPr="0029561E" w:rsidRDefault="0020530E">
            <w:pPr>
              <w:jc w:val="center"/>
              <w:rPr>
                <w:rFonts w:ascii="Calibri" w:hAnsi="Calibri"/>
                <w:color w:val="000000"/>
                <w:rPrChange w:id="882" w:author="Luisa Herkenhoff" w:date="2020-11-10T21:02:00Z">
                  <w:rPr>
                    <w:rFonts w:ascii="Leelawadee" w:hAnsi="Leelawadee"/>
                    <w:color w:val="000000" w:themeColor="text1"/>
                    <w:sz w:val="20"/>
                  </w:rPr>
                </w:rPrChange>
              </w:rPr>
              <w:pPrChange w:id="883" w:author="Luisa Herkenhoff" w:date="2020-11-10T21:02:00Z">
                <w:pPr>
                  <w:pStyle w:val="sub"/>
                  <w:spacing w:line="360" w:lineRule="auto"/>
                  <w:jc w:val="center"/>
                </w:pPr>
              </w:pPrChange>
            </w:pPr>
            <w:r w:rsidRPr="0029561E">
              <w:rPr>
                <w:rFonts w:ascii="Calibri" w:hAnsi="Calibri"/>
                <w:color w:val="000000"/>
                <w:rPrChange w:id="884" w:author="Luisa Herkenhoff" w:date="2020-11-10T21:02:00Z">
                  <w:rPr>
                    <w:rFonts w:ascii="Leelawadee" w:hAnsi="Leelawadee"/>
                    <w:color w:val="000000" w:themeColor="text1"/>
                    <w:sz w:val="20"/>
                  </w:rPr>
                </w:rPrChange>
              </w:rPr>
              <w:t>28/02/2023</w:t>
            </w:r>
          </w:p>
        </w:tc>
        <w:tc>
          <w:tcPr>
            <w:tcW w:w="1186" w:type="dxa"/>
            <w:tcBorders>
              <w:top w:val="nil"/>
              <w:left w:val="nil"/>
              <w:bottom w:val="single" w:sz="4" w:space="0" w:color="auto"/>
              <w:right w:val="single" w:sz="4" w:space="0" w:color="auto"/>
            </w:tcBorders>
            <w:shd w:val="clear" w:color="auto" w:fill="auto"/>
            <w:noWrap/>
            <w:vAlign w:val="center"/>
            <w:hideMark/>
          </w:tcPr>
          <w:p w14:paraId="01017165" w14:textId="77777777" w:rsidR="0020530E" w:rsidRPr="0029561E" w:rsidRDefault="0020530E">
            <w:pPr>
              <w:jc w:val="center"/>
              <w:rPr>
                <w:rFonts w:ascii="Calibri" w:hAnsi="Calibri"/>
                <w:color w:val="000000"/>
                <w:rPrChange w:id="885" w:author="Luisa Herkenhoff" w:date="2020-11-10T21:02:00Z">
                  <w:rPr>
                    <w:rFonts w:ascii="Leelawadee" w:hAnsi="Leelawadee"/>
                    <w:color w:val="000000" w:themeColor="text1"/>
                    <w:sz w:val="20"/>
                  </w:rPr>
                </w:rPrChange>
              </w:rPr>
              <w:pPrChange w:id="886" w:author="Luisa Herkenhoff" w:date="2020-11-10T21:02:00Z">
                <w:pPr>
                  <w:pStyle w:val="sub"/>
                  <w:spacing w:line="360" w:lineRule="auto"/>
                  <w:jc w:val="center"/>
                </w:pPr>
              </w:pPrChange>
            </w:pPr>
            <w:r w:rsidRPr="0029561E">
              <w:rPr>
                <w:rFonts w:ascii="Calibri" w:hAnsi="Calibri"/>
                <w:color w:val="000000"/>
                <w:rPrChange w:id="887" w:author="Luisa Herkenhoff" w:date="2020-11-10T21:02:00Z">
                  <w:rPr>
                    <w:rFonts w:ascii="Leelawadee" w:hAnsi="Leelawadee"/>
                    <w:color w:val="000000" w:themeColor="text1"/>
                    <w:sz w:val="20"/>
                  </w:rPr>
                </w:rPrChange>
              </w:rPr>
              <w:t>28/02/2023</w:t>
            </w:r>
          </w:p>
        </w:tc>
        <w:tc>
          <w:tcPr>
            <w:tcW w:w="929" w:type="dxa"/>
            <w:tcBorders>
              <w:top w:val="nil"/>
              <w:left w:val="nil"/>
              <w:bottom w:val="single" w:sz="4" w:space="0" w:color="auto"/>
              <w:right w:val="single" w:sz="4" w:space="0" w:color="auto"/>
            </w:tcBorders>
            <w:shd w:val="clear" w:color="auto" w:fill="auto"/>
            <w:noWrap/>
            <w:vAlign w:val="center"/>
            <w:hideMark/>
          </w:tcPr>
          <w:p w14:paraId="2F67D216" w14:textId="77777777" w:rsidR="0020530E" w:rsidRPr="0029561E" w:rsidRDefault="0020530E">
            <w:pPr>
              <w:jc w:val="center"/>
              <w:rPr>
                <w:rFonts w:ascii="Calibri" w:hAnsi="Calibri"/>
                <w:color w:val="000000"/>
                <w:rPrChange w:id="888" w:author="Luisa Herkenhoff" w:date="2020-11-10T21:02:00Z">
                  <w:rPr>
                    <w:rFonts w:ascii="Leelawadee" w:hAnsi="Leelawadee"/>
                    <w:color w:val="000000" w:themeColor="text1"/>
                    <w:sz w:val="20"/>
                  </w:rPr>
                </w:rPrChange>
              </w:rPr>
              <w:pPrChange w:id="889" w:author="Luisa Herkenhoff" w:date="2020-11-10T21:02:00Z">
                <w:pPr>
                  <w:pStyle w:val="sub"/>
                  <w:spacing w:line="360" w:lineRule="auto"/>
                  <w:jc w:val="center"/>
                </w:pPr>
              </w:pPrChange>
            </w:pPr>
            <w:r w:rsidRPr="0029561E">
              <w:rPr>
                <w:rFonts w:ascii="Calibri" w:hAnsi="Calibri"/>
                <w:color w:val="000000"/>
                <w:rPrChange w:id="890" w:author="Luisa Herkenhoff" w:date="2020-11-10T21:02:00Z">
                  <w:rPr>
                    <w:rFonts w:ascii="Leelawadee" w:hAnsi="Leelawadee"/>
                    <w:color w:val="000000" w:themeColor="text1"/>
                    <w:sz w:val="20"/>
                  </w:rPr>
                </w:rPrChange>
              </w:rPr>
              <w:t>0,9915</w:t>
            </w:r>
          </w:p>
        </w:tc>
        <w:tc>
          <w:tcPr>
            <w:tcW w:w="1346" w:type="dxa"/>
            <w:tcBorders>
              <w:top w:val="nil"/>
              <w:left w:val="nil"/>
              <w:bottom w:val="single" w:sz="4" w:space="0" w:color="auto"/>
              <w:right w:val="single" w:sz="4" w:space="0" w:color="auto"/>
            </w:tcBorders>
            <w:shd w:val="clear" w:color="auto" w:fill="auto"/>
            <w:noWrap/>
            <w:vAlign w:val="center"/>
            <w:hideMark/>
          </w:tcPr>
          <w:p w14:paraId="3CF357C8" w14:textId="0D849DC6" w:rsidR="0020530E" w:rsidRPr="0029561E" w:rsidRDefault="00A604CE">
            <w:pPr>
              <w:jc w:val="center"/>
              <w:rPr>
                <w:rFonts w:ascii="Calibri" w:hAnsi="Calibri"/>
                <w:color w:val="000000"/>
                <w:rPrChange w:id="891" w:author="Luisa Herkenhoff" w:date="2020-11-10T21:02:00Z">
                  <w:rPr>
                    <w:rFonts w:ascii="Leelawadee" w:hAnsi="Leelawadee"/>
                    <w:color w:val="000000" w:themeColor="text1"/>
                    <w:sz w:val="20"/>
                  </w:rPr>
                </w:rPrChange>
              </w:rPr>
              <w:pPrChange w:id="892" w:author="Luisa Herkenhoff" w:date="2020-11-10T21:02:00Z">
                <w:pPr>
                  <w:pStyle w:val="sub"/>
                  <w:spacing w:line="360" w:lineRule="auto"/>
                  <w:jc w:val="center"/>
                </w:pPr>
              </w:pPrChange>
            </w:pPr>
            <w:del w:id="893" w:author="Luisa Herkenhoff" w:date="2020-11-10T21:02:00Z">
              <w:r w:rsidRPr="00A604CE">
                <w:rPr>
                  <w:rFonts w:ascii="Leelawadee" w:hAnsi="Leelawadee" w:cs="Leelawadee"/>
                  <w:color w:val="000000" w:themeColor="text1"/>
                  <w:sz w:val="20"/>
                  <w:szCs w:val="20"/>
                </w:rPr>
                <w:delText>SIM</w:delText>
              </w:r>
            </w:del>
            <w:ins w:id="894"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895" w:author="Luisa Herkenhoff" w:date="2020-11-10T21:02:00Z"/>
            <w:hideMark/>
          </w:tcPr>
          <w:p w14:paraId="5E7B6510" w14:textId="77777777" w:rsidR="0020530E" w:rsidRPr="0029561E" w:rsidRDefault="0020530E" w:rsidP="002647D8">
            <w:pPr>
              <w:jc w:val="center"/>
              <w:rPr>
                <w:rFonts w:ascii="Calibri" w:hAnsi="Calibri" w:cs="Calibri"/>
                <w:color w:val="000000"/>
              </w:rPr>
            </w:pPr>
            <w:ins w:id="896" w:author="Luisa Herkenhoff" w:date="2020-11-10T21:02:00Z">
              <w:r w:rsidRPr="0029561E">
                <w:rPr>
                  <w:rFonts w:ascii="Calibri" w:hAnsi="Calibri" w:cs="Calibri"/>
                  <w:color w:val="000000"/>
                </w:rPr>
                <w:t>SIM</w:t>
              </w:r>
            </w:ins>
          </w:p>
        </w:tc>
      </w:tr>
      <w:tr w:rsidR="006117F8" w:rsidRPr="0029561E" w14:paraId="20E9A381"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5B652FD3" w14:textId="77777777" w:rsidR="0020530E" w:rsidRPr="0029561E" w:rsidRDefault="0020530E">
            <w:pPr>
              <w:jc w:val="center"/>
              <w:rPr>
                <w:rFonts w:ascii="Calibri" w:hAnsi="Calibri"/>
                <w:color w:val="000000"/>
                <w:rPrChange w:id="897" w:author="Luisa Herkenhoff" w:date="2020-11-10T21:02:00Z">
                  <w:rPr>
                    <w:rFonts w:ascii="Leelawadee" w:hAnsi="Leelawadee"/>
                    <w:color w:val="000000" w:themeColor="text1"/>
                    <w:sz w:val="20"/>
                  </w:rPr>
                </w:rPrChange>
              </w:rPr>
              <w:pPrChange w:id="898" w:author="Luisa Herkenhoff" w:date="2020-11-10T21:02:00Z">
                <w:pPr>
                  <w:pStyle w:val="sub"/>
                  <w:spacing w:line="360" w:lineRule="auto"/>
                  <w:jc w:val="center"/>
                </w:pPr>
              </w:pPrChange>
            </w:pPr>
            <w:r w:rsidRPr="0029561E">
              <w:rPr>
                <w:rFonts w:ascii="Calibri" w:hAnsi="Calibri"/>
                <w:color w:val="000000"/>
                <w:rPrChange w:id="899" w:author="Luisa Herkenhoff" w:date="2020-11-10T21:02:00Z">
                  <w:rPr>
                    <w:rFonts w:ascii="Leelawadee" w:hAnsi="Leelawadee"/>
                    <w:color w:val="000000" w:themeColor="text1"/>
                    <w:sz w:val="20"/>
                  </w:rPr>
                </w:rPrChange>
              </w:rPr>
              <w:t>29</w:t>
            </w:r>
          </w:p>
        </w:tc>
        <w:tc>
          <w:tcPr>
            <w:tcW w:w="1186" w:type="dxa"/>
            <w:tcBorders>
              <w:top w:val="nil"/>
              <w:left w:val="nil"/>
              <w:bottom w:val="single" w:sz="4" w:space="0" w:color="auto"/>
              <w:right w:val="single" w:sz="4" w:space="0" w:color="auto"/>
            </w:tcBorders>
            <w:shd w:val="clear" w:color="auto" w:fill="auto"/>
            <w:noWrap/>
            <w:vAlign w:val="center"/>
            <w:hideMark/>
          </w:tcPr>
          <w:p w14:paraId="53E88D37" w14:textId="77777777" w:rsidR="0020530E" w:rsidRPr="0029561E" w:rsidRDefault="0020530E">
            <w:pPr>
              <w:jc w:val="center"/>
              <w:rPr>
                <w:rFonts w:ascii="Calibri" w:hAnsi="Calibri"/>
                <w:color w:val="000000"/>
                <w:rPrChange w:id="900" w:author="Luisa Herkenhoff" w:date="2020-11-10T21:02:00Z">
                  <w:rPr>
                    <w:rFonts w:ascii="Leelawadee" w:hAnsi="Leelawadee"/>
                    <w:color w:val="000000" w:themeColor="text1"/>
                    <w:sz w:val="20"/>
                  </w:rPr>
                </w:rPrChange>
              </w:rPr>
              <w:pPrChange w:id="901" w:author="Luisa Herkenhoff" w:date="2020-11-10T21:02:00Z">
                <w:pPr>
                  <w:pStyle w:val="sub"/>
                  <w:spacing w:line="360" w:lineRule="auto"/>
                  <w:jc w:val="center"/>
                </w:pPr>
              </w:pPrChange>
            </w:pPr>
            <w:r w:rsidRPr="0029561E">
              <w:rPr>
                <w:rFonts w:ascii="Calibri" w:hAnsi="Calibri"/>
                <w:color w:val="000000"/>
                <w:rPrChange w:id="902" w:author="Luisa Herkenhoff" w:date="2020-11-10T21:02:00Z">
                  <w:rPr>
                    <w:rFonts w:ascii="Leelawadee" w:hAnsi="Leelawadee"/>
                    <w:color w:val="000000" w:themeColor="text1"/>
                    <w:sz w:val="20"/>
                  </w:rPr>
                </w:rPrChange>
              </w:rPr>
              <w:t>29/03/2023</w:t>
            </w:r>
          </w:p>
        </w:tc>
        <w:tc>
          <w:tcPr>
            <w:tcW w:w="1186" w:type="dxa"/>
            <w:tcBorders>
              <w:top w:val="nil"/>
              <w:left w:val="nil"/>
              <w:bottom w:val="single" w:sz="4" w:space="0" w:color="auto"/>
              <w:right w:val="single" w:sz="4" w:space="0" w:color="auto"/>
            </w:tcBorders>
            <w:shd w:val="clear" w:color="auto" w:fill="auto"/>
            <w:noWrap/>
            <w:vAlign w:val="center"/>
            <w:hideMark/>
          </w:tcPr>
          <w:p w14:paraId="1B7E4F79" w14:textId="77777777" w:rsidR="0020530E" w:rsidRPr="0029561E" w:rsidRDefault="0020530E">
            <w:pPr>
              <w:jc w:val="center"/>
              <w:rPr>
                <w:rFonts w:ascii="Calibri" w:hAnsi="Calibri"/>
                <w:color w:val="000000"/>
                <w:rPrChange w:id="903" w:author="Luisa Herkenhoff" w:date="2020-11-10T21:02:00Z">
                  <w:rPr>
                    <w:rFonts w:ascii="Leelawadee" w:hAnsi="Leelawadee"/>
                    <w:color w:val="000000" w:themeColor="text1"/>
                    <w:sz w:val="20"/>
                  </w:rPr>
                </w:rPrChange>
              </w:rPr>
              <w:pPrChange w:id="904" w:author="Luisa Herkenhoff" w:date="2020-11-10T21:02:00Z">
                <w:pPr>
                  <w:pStyle w:val="sub"/>
                  <w:spacing w:line="360" w:lineRule="auto"/>
                  <w:jc w:val="center"/>
                </w:pPr>
              </w:pPrChange>
            </w:pPr>
            <w:r w:rsidRPr="0029561E">
              <w:rPr>
                <w:rFonts w:ascii="Calibri" w:hAnsi="Calibri"/>
                <w:color w:val="000000"/>
                <w:rPrChange w:id="905" w:author="Luisa Herkenhoff" w:date="2020-11-10T21:02:00Z">
                  <w:rPr>
                    <w:rFonts w:ascii="Leelawadee" w:hAnsi="Leelawadee"/>
                    <w:color w:val="000000" w:themeColor="text1"/>
                    <w:sz w:val="20"/>
                  </w:rPr>
                </w:rPrChange>
              </w:rPr>
              <w:t>29/03/2023</w:t>
            </w:r>
          </w:p>
        </w:tc>
        <w:tc>
          <w:tcPr>
            <w:tcW w:w="929" w:type="dxa"/>
            <w:tcBorders>
              <w:top w:val="nil"/>
              <w:left w:val="nil"/>
              <w:bottom w:val="single" w:sz="4" w:space="0" w:color="auto"/>
              <w:right w:val="single" w:sz="4" w:space="0" w:color="auto"/>
            </w:tcBorders>
            <w:shd w:val="clear" w:color="auto" w:fill="auto"/>
            <w:noWrap/>
            <w:vAlign w:val="center"/>
            <w:hideMark/>
          </w:tcPr>
          <w:p w14:paraId="57BB9C4A" w14:textId="77777777" w:rsidR="0020530E" w:rsidRPr="0029561E" w:rsidRDefault="0020530E">
            <w:pPr>
              <w:jc w:val="center"/>
              <w:rPr>
                <w:rFonts w:ascii="Calibri" w:hAnsi="Calibri"/>
                <w:color w:val="000000"/>
                <w:rPrChange w:id="906" w:author="Luisa Herkenhoff" w:date="2020-11-10T21:02:00Z">
                  <w:rPr>
                    <w:rFonts w:ascii="Leelawadee" w:hAnsi="Leelawadee"/>
                    <w:color w:val="000000" w:themeColor="text1"/>
                    <w:sz w:val="20"/>
                  </w:rPr>
                </w:rPrChange>
              </w:rPr>
              <w:pPrChange w:id="907" w:author="Luisa Herkenhoff" w:date="2020-11-10T21:02:00Z">
                <w:pPr>
                  <w:pStyle w:val="sub"/>
                  <w:spacing w:line="360" w:lineRule="auto"/>
                  <w:jc w:val="center"/>
                </w:pPr>
              </w:pPrChange>
            </w:pPr>
            <w:r w:rsidRPr="0029561E">
              <w:rPr>
                <w:rFonts w:ascii="Calibri" w:hAnsi="Calibri"/>
                <w:color w:val="000000"/>
                <w:rPrChange w:id="908" w:author="Luisa Herkenhoff" w:date="2020-11-10T21:02:00Z">
                  <w:rPr>
                    <w:rFonts w:ascii="Leelawadee" w:hAnsi="Leelawadee"/>
                    <w:color w:val="000000" w:themeColor="text1"/>
                    <w:sz w:val="20"/>
                  </w:rPr>
                </w:rPrChange>
              </w:rPr>
              <w:t>1,0071</w:t>
            </w:r>
          </w:p>
        </w:tc>
        <w:tc>
          <w:tcPr>
            <w:tcW w:w="1346" w:type="dxa"/>
            <w:tcBorders>
              <w:top w:val="nil"/>
              <w:left w:val="nil"/>
              <w:bottom w:val="single" w:sz="4" w:space="0" w:color="auto"/>
              <w:right w:val="single" w:sz="4" w:space="0" w:color="auto"/>
            </w:tcBorders>
            <w:shd w:val="clear" w:color="auto" w:fill="auto"/>
            <w:noWrap/>
            <w:vAlign w:val="center"/>
            <w:hideMark/>
          </w:tcPr>
          <w:p w14:paraId="536799B9" w14:textId="33A55C31" w:rsidR="0020530E" w:rsidRPr="0029561E" w:rsidRDefault="00A604CE">
            <w:pPr>
              <w:jc w:val="center"/>
              <w:rPr>
                <w:rFonts w:ascii="Calibri" w:hAnsi="Calibri"/>
                <w:color w:val="000000"/>
                <w:rPrChange w:id="909" w:author="Luisa Herkenhoff" w:date="2020-11-10T21:02:00Z">
                  <w:rPr>
                    <w:rFonts w:ascii="Leelawadee" w:hAnsi="Leelawadee"/>
                    <w:color w:val="000000" w:themeColor="text1"/>
                    <w:sz w:val="20"/>
                  </w:rPr>
                </w:rPrChange>
              </w:rPr>
              <w:pPrChange w:id="910" w:author="Luisa Herkenhoff" w:date="2020-11-10T21:02:00Z">
                <w:pPr>
                  <w:pStyle w:val="sub"/>
                  <w:spacing w:line="360" w:lineRule="auto"/>
                  <w:jc w:val="center"/>
                </w:pPr>
              </w:pPrChange>
            </w:pPr>
            <w:del w:id="911" w:author="Luisa Herkenhoff" w:date="2020-11-10T21:02:00Z">
              <w:r w:rsidRPr="00A604CE">
                <w:rPr>
                  <w:rFonts w:ascii="Leelawadee" w:hAnsi="Leelawadee" w:cs="Leelawadee"/>
                  <w:color w:val="000000" w:themeColor="text1"/>
                  <w:sz w:val="20"/>
                  <w:szCs w:val="20"/>
                </w:rPr>
                <w:delText>SIM</w:delText>
              </w:r>
            </w:del>
            <w:ins w:id="912"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913" w:author="Luisa Herkenhoff" w:date="2020-11-10T21:02:00Z"/>
            <w:hideMark/>
          </w:tcPr>
          <w:p w14:paraId="48813C0D" w14:textId="77777777" w:rsidR="0020530E" w:rsidRPr="0029561E" w:rsidRDefault="0020530E" w:rsidP="002647D8">
            <w:pPr>
              <w:jc w:val="center"/>
              <w:rPr>
                <w:rFonts w:ascii="Calibri" w:hAnsi="Calibri" w:cs="Calibri"/>
                <w:color w:val="000000"/>
              </w:rPr>
            </w:pPr>
            <w:ins w:id="914" w:author="Luisa Herkenhoff" w:date="2020-11-10T21:02:00Z">
              <w:r w:rsidRPr="0029561E">
                <w:rPr>
                  <w:rFonts w:ascii="Calibri" w:hAnsi="Calibri" w:cs="Calibri"/>
                  <w:color w:val="000000"/>
                </w:rPr>
                <w:t>SIM</w:t>
              </w:r>
            </w:ins>
          </w:p>
        </w:tc>
      </w:tr>
      <w:tr w:rsidR="006117F8" w:rsidRPr="0029561E" w14:paraId="4A1EC011"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3E324B1A" w14:textId="77777777" w:rsidR="0020530E" w:rsidRPr="0029561E" w:rsidRDefault="0020530E">
            <w:pPr>
              <w:jc w:val="center"/>
              <w:rPr>
                <w:rFonts w:ascii="Calibri" w:hAnsi="Calibri"/>
                <w:color w:val="000000"/>
                <w:rPrChange w:id="915" w:author="Luisa Herkenhoff" w:date="2020-11-10T21:02:00Z">
                  <w:rPr>
                    <w:rFonts w:ascii="Leelawadee" w:hAnsi="Leelawadee"/>
                    <w:color w:val="000000" w:themeColor="text1"/>
                    <w:sz w:val="20"/>
                  </w:rPr>
                </w:rPrChange>
              </w:rPr>
              <w:pPrChange w:id="916" w:author="Luisa Herkenhoff" w:date="2020-11-10T21:02:00Z">
                <w:pPr>
                  <w:pStyle w:val="sub"/>
                  <w:spacing w:line="360" w:lineRule="auto"/>
                  <w:jc w:val="center"/>
                </w:pPr>
              </w:pPrChange>
            </w:pPr>
            <w:r w:rsidRPr="0029561E">
              <w:rPr>
                <w:rFonts w:ascii="Calibri" w:hAnsi="Calibri"/>
                <w:color w:val="000000"/>
                <w:rPrChange w:id="917" w:author="Luisa Herkenhoff" w:date="2020-11-10T21:02:00Z">
                  <w:rPr>
                    <w:rFonts w:ascii="Leelawadee" w:hAnsi="Leelawadee"/>
                    <w:color w:val="000000" w:themeColor="text1"/>
                    <w:sz w:val="20"/>
                  </w:rPr>
                </w:rPrChange>
              </w:rPr>
              <w:t>30</w:t>
            </w:r>
          </w:p>
        </w:tc>
        <w:tc>
          <w:tcPr>
            <w:tcW w:w="1186" w:type="dxa"/>
            <w:tcBorders>
              <w:top w:val="nil"/>
              <w:left w:val="nil"/>
              <w:bottom w:val="single" w:sz="4" w:space="0" w:color="auto"/>
              <w:right w:val="single" w:sz="4" w:space="0" w:color="auto"/>
            </w:tcBorders>
            <w:shd w:val="clear" w:color="auto" w:fill="auto"/>
            <w:noWrap/>
            <w:vAlign w:val="center"/>
            <w:hideMark/>
          </w:tcPr>
          <w:p w14:paraId="2A7809FA" w14:textId="77777777" w:rsidR="0020530E" w:rsidRPr="0029561E" w:rsidRDefault="0020530E">
            <w:pPr>
              <w:jc w:val="center"/>
              <w:rPr>
                <w:rFonts w:ascii="Calibri" w:hAnsi="Calibri"/>
                <w:color w:val="000000"/>
                <w:rPrChange w:id="918" w:author="Luisa Herkenhoff" w:date="2020-11-10T21:02:00Z">
                  <w:rPr>
                    <w:rFonts w:ascii="Leelawadee" w:hAnsi="Leelawadee"/>
                    <w:color w:val="000000" w:themeColor="text1"/>
                    <w:sz w:val="20"/>
                  </w:rPr>
                </w:rPrChange>
              </w:rPr>
              <w:pPrChange w:id="919" w:author="Luisa Herkenhoff" w:date="2020-11-10T21:02:00Z">
                <w:pPr>
                  <w:pStyle w:val="sub"/>
                  <w:spacing w:line="360" w:lineRule="auto"/>
                  <w:jc w:val="center"/>
                </w:pPr>
              </w:pPrChange>
            </w:pPr>
            <w:r w:rsidRPr="0029561E">
              <w:rPr>
                <w:rFonts w:ascii="Calibri" w:hAnsi="Calibri"/>
                <w:color w:val="000000"/>
                <w:rPrChange w:id="920" w:author="Luisa Herkenhoff" w:date="2020-11-10T21:02:00Z">
                  <w:rPr>
                    <w:rFonts w:ascii="Leelawadee" w:hAnsi="Leelawadee"/>
                    <w:color w:val="000000" w:themeColor="text1"/>
                    <w:sz w:val="20"/>
                  </w:rPr>
                </w:rPrChange>
              </w:rPr>
              <w:t>29/04/2023</w:t>
            </w:r>
          </w:p>
        </w:tc>
        <w:tc>
          <w:tcPr>
            <w:tcW w:w="1186" w:type="dxa"/>
            <w:tcBorders>
              <w:top w:val="nil"/>
              <w:left w:val="nil"/>
              <w:bottom w:val="single" w:sz="4" w:space="0" w:color="auto"/>
              <w:right w:val="single" w:sz="4" w:space="0" w:color="auto"/>
            </w:tcBorders>
            <w:shd w:val="clear" w:color="auto" w:fill="auto"/>
            <w:noWrap/>
            <w:vAlign w:val="center"/>
            <w:hideMark/>
          </w:tcPr>
          <w:p w14:paraId="5A237404" w14:textId="77777777" w:rsidR="0020530E" w:rsidRPr="0029561E" w:rsidRDefault="0020530E">
            <w:pPr>
              <w:jc w:val="center"/>
              <w:rPr>
                <w:rFonts w:ascii="Calibri" w:hAnsi="Calibri"/>
                <w:color w:val="000000"/>
                <w:rPrChange w:id="921" w:author="Luisa Herkenhoff" w:date="2020-11-10T21:02:00Z">
                  <w:rPr>
                    <w:rFonts w:ascii="Leelawadee" w:hAnsi="Leelawadee"/>
                    <w:color w:val="000000" w:themeColor="text1"/>
                    <w:sz w:val="20"/>
                  </w:rPr>
                </w:rPrChange>
              </w:rPr>
              <w:pPrChange w:id="922" w:author="Luisa Herkenhoff" w:date="2020-11-10T21:02:00Z">
                <w:pPr>
                  <w:pStyle w:val="sub"/>
                  <w:spacing w:line="360" w:lineRule="auto"/>
                  <w:jc w:val="center"/>
                </w:pPr>
              </w:pPrChange>
            </w:pPr>
            <w:r w:rsidRPr="0029561E">
              <w:rPr>
                <w:rFonts w:ascii="Calibri" w:hAnsi="Calibri"/>
                <w:color w:val="000000"/>
                <w:rPrChange w:id="923" w:author="Luisa Herkenhoff" w:date="2020-11-10T21:02:00Z">
                  <w:rPr>
                    <w:rFonts w:ascii="Leelawadee" w:hAnsi="Leelawadee"/>
                    <w:color w:val="000000" w:themeColor="text1"/>
                    <w:sz w:val="20"/>
                  </w:rPr>
                </w:rPrChange>
              </w:rPr>
              <w:t>02/05/2023</w:t>
            </w:r>
          </w:p>
        </w:tc>
        <w:tc>
          <w:tcPr>
            <w:tcW w:w="929" w:type="dxa"/>
            <w:tcBorders>
              <w:top w:val="nil"/>
              <w:left w:val="nil"/>
              <w:bottom w:val="single" w:sz="4" w:space="0" w:color="auto"/>
              <w:right w:val="single" w:sz="4" w:space="0" w:color="auto"/>
            </w:tcBorders>
            <w:shd w:val="clear" w:color="auto" w:fill="auto"/>
            <w:noWrap/>
            <w:vAlign w:val="center"/>
            <w:hideMark/>
          </w:tcPr>
          <w:p w14:paraId="1D26A023" w14:textId="77777777" w:rsidR="0020530E" w:rsidRPr="0029561E" w:rsidRDefault="0020530E">
            <w:pPr>
              <w:jc w:val="center"/>
              <w:rPr>
                <w:rFonts w:ascii="Calibri" w:hAnsi="Calibri"/>
                <w:color w:val="000000"/>
                <w:rPrChange w:id="924" w:author="Luisa Herkenhoff" w:date="2020-11-10T21:02:00Z">
                  <w:rPr>
                    <w:rFonts w:ascii="Leelawadee" w:hAnsi="Leelawadee"/>
                    <w:color w:val="000000" w:themeColor="text1"/>
                    <w:sz w:val="20"/>
                  </w:rPr>
                </w:rPrChange>
              </w:rPr>
              <w:pPrChange w:id="925" w:author="Luisa Herkenhoff" w:date="2020-11-10T21:02:00Z">
                <w:pPr>
                  <w:pStyle w:val="sub"/>
                  <w:spacing w:line="360" w:lineRule="auto"/>
                  <w:jc w:val="center"/>
                </w:pPr>
              </w:pPrChange>
            </w:pPr>
            <w:r w:rsidRPr="0029561E">
              <w:rPr>
                <w:rFonts w:ascii="Calibri" w:hAnsi="Calibri"/>
                <w:color w:val="000000"/>
                <w:rPrChange w:id="926" w:author="Luisa Herkenhoff" w:date="2020-11-10T21:02:00Z">
                  <w:rPr>
                    <w:rFonts w:ascii="Leelawadee" w:hAnsi="Leelawadee"/>
                    <w:color w:val="000000" w:themeColor="text1"/>
                    <w:sz w:val="20"/>
                  </w:rPr>
                </w:rPrChange>
              </w:rPr>
              <w:t>1,0231</w:t>
            </w:r>
          </w:p>
        </w:tc>
        <w:tc>
          <w:tcPr>
            <w:tcW w:w="1346" w:type="dxa"/>
            <w:tcBorders>
              <w:top w:val="nil"/>
              <w:left w:val="nil"/>
              <w:bottom w:val="single" w:sz="4" w:space="0" w:color="auto"/>
              <w:right w:val="single" w:sz="4" w:space="0" w:color="auto"/>
            </w:tcBorders>
            <w:shd w:val="clear" w:color="auto" w:fill="auto"/>
            <w:noWrap/>
            <w:vAlign w:val="center"/>
            <w:hideMark/>
          </w:tcPr>
          <w:p w14:paraId="6DDA1AA8" w14:textId="69CEA488" w:rsidR="0020530E" w:rsidRPr="0029561E" w:rsidRDefault="00A604CE">
            <w:pPr>
              <w:jc w:val="center"/>
              <w:rPr>
                <w:rFonts w:ascii="Calibri" w:hAnsi="Calibri"/>
                <w:color w:val="000000"/>
                <w:rPrChange w:id="927" w:author="Luisa Herkenhoff" w:date="2020-11-10T21:02:00Z">
                  <w:rPr>
                    <w:rFonts w:ascii="Leelawadee" w:hAnsi="Leelawadee"/>
                    <w:color w:val="000000" w:themeColor="text1"/>
                    <w:sz w:val="20"/>
                  </w:rPr>
                </w:rPrChange>
              </w:rPr>
              <w:pPrChange w:id="928" w:author="Luisa Herkenhoff" w:date="2020-11-10T21:02:00Z">
                <w:pPr>
                  <w:pStyle w:val="sub"/>
                  <w:spacing w:line="360" w:lineRule="auto"/>
                  <w:jc w:val="center"/>
                </w:pPr>
              </w:pPrChange>
            </w:pPr>
            <w:del w:id="929" w:author="Luisa Herkenhoff" w:date="2020-11-10T21:02:00Z">
              <w:r w:rsidRPr="00A604CE">
                <w:rPr>
                  <w:rFonts w:ascii="Leelawadee" w:hAnsi="Leelawadee" w:cs="Leelawadee"/>
                  <w:color w:val="000000" w:themeColor="text1"/>
                  <w:sz w:val="20"/>
                  <w:szCs w:val="20"/>
                </w:rPr>
                <w:delText>SIM</w:delText>
              </w:r>
            </w:del>
            <w:ins w:id="930"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931" w:author="Luisa Herkenhoff" w:date="2020-11-10T21:02:00Z"/>
            <w:hideMark/>
          </w:tcPr>
          <w:p w14:paraId="633D84DB" w14:textId="77777777" w:rsidR="0020530E" w:rsidRPr="0029561E" w:rsidRDefault="0020530E" w:rsidP="002647D8">
            <w:pPr>
              <w:jc w:val="center"/>
              <w:rPr>
                <w:rFonts w:ascii="Calibri" w:hAnsi="Calibri" w:cs="Calibri"/>
                <w:color w:val="000000"/>
              </w:rPr>
            </w:pPr>
            <w:ins w:id="932" w:author="Luisa Herkenhoff" w:date="2020-11-10T21:02:00Z">
              <w:r w:rsidRPr="0029561E">
                <w:rPr>
                  <w:rFonts w:ascii="Calibri" w:hAnsi="Calibri" w:cs="Calibri"/>
                  <w:color w:val="000000"/>
                </w:rPr>
                <w:t>SIM</w:t>
              </w:r>
            </w:ins>
          </w:p>
        </w:tc>
      </w:tr>
      <w:tr w:rsidR="006117F8" w:rsidRPr="0029561E" w14:paraId="2F9F8702"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18BB2558" w14:textId="77777777" w:rsidR="0020530E" w:rsidRPr="0029561E" w:rsidRDefault="0020530E">
            <w:pPr>
              <w:jc w:val="center"/>
              <w:rPr>
                <w:rFonts w:ascii="Calibri" w:hAnsi="Calibri"/>
                <w:color w:val="000000"/>
                <w:rPrChange w:id="933" w:author="Luisa Herkenhoff" w:date="2020-11-10T21:02:00Z">
                  <w:rPr>
                    <w:rFonts w:ascii="Leelawadee" w:hAnsi="Leelawadee"/>
                    <w:color w:val="000000" w:themeColor="text1"/>
                    <w:sz w:val="20"/>
                  </w:rPr>
                </w:rPrChange>
              </w:rPr>
              <w:pPrChange w:id="934" w:author="Luisa Herkenhoff" w:date="2020-11-10T21:02:00Z">
                <w:pPr>
                  <w:pStyle w:val="sub"/>
                  <w:spacing w:line="360" w:lineRule="auto"/>
                  <w:jc w:val="center"/>
                </w:pPr>
              </w:pPrChange>
            </w:pPr>
            <w:r w:rsidRPr="0029561E">
              <w:rPr>
                <w:rFonts w:ascii="Calibri" w:hAnsi="Calibri"/>
                <w:color w:val="000000"/>
                <w:rPrChange w:id="935" w:author="Luisa Herkenhoff" w:date="2020-11-10T21:02:00Z">
                  <w:rPr>
                    <w:rFonts w:ascii="Leelawadee" w:hAnsi="Leelawadee"/>
                    <w:color w:val="000000" w:themeColor="text1"/>
                    <w:sz w:val="20"/>
                  </w:rPr>
                </w:rPrChange>
              </w:rPr>
              <w:t>31</w:t>
            </w:r>
          </w:p>
        </w:tc>
        <w:tc>
          <w:tcPr>
            <w:tcW w:w="1186" w:type="dxa"/>
            <w:tcBorders>
              <w:top w:val="nil"/>
              <w:left w:val="nil"/>
              <w:bottom w:val="single" w:sz="4" w:space="0" w:color="auto"/>
              <w:right w:val="single" w:sz="4" w:space="0" w:color="auto"/>
            </w:tcBorders>
            <w:shd w:val="clear" w:color="auto" w:fill="auto"/>
            <w:noWrap/>
            <w:vAlign w:val="center"/>
            <w:hideMark/>
          </w:tcPr>
          <w:p w14:paraId="5E945A4A" w14:textId="77777777" w:rsidR="0020530E" w:rsidRPr="0029561E" w:rsidRDefault="0020530E">
            <w:pPr>
              <w:jc w:val="center"/>
              <w:rPr>
                <w:rFonts w:ascii="Calibri" w:hAnsi="Calibri"/>
                <w:color w:val="000000"/>
                <w:rPrChange w:id="936" w:author="Luisa Herkenhoff" w:date="2020-11-10T21:02:00Z">
                  <w:rPr>
                    <w:rFonts w:ascii="Leelawadee" w:hAnsi="Leelawadee"/>
                    <w:color w:val="000000" w:themeColor="text1"/>
                    <w:sz w:val="20"/>
                  </w:rPr>
                </w:rPrChange>
              </w:rPr>
              <w:pPrChange w:id="937" w:author="Luisa Herkenhoff" w:date="2020-11-10T21:02:00Z">
                <w:pPr>
                  <w:pStyle w:val="sub"/>
                  <w:spacing w:line="360" w:lineRule="auto"/>
                  <w:jc w:val="center"/>
                </w:pPr>
              </w:pPrChange>
            </w:pPr>
            <w:r w:rsidRPr="0029561E">
              <w:rPr>
                <w:rFonts w:ascii="Calibri" w:hAnsi="Calibri"/>
                <w:color w:val="000000"/>
                <w:rPrChange w:id="938" w:author="Luisa Herkenhoff" w:date="2020-11-10T21:02:00Z">
                  <w:rPr>
                    <w:rFonts w:ascii="Leelawadee" w:hAnsi="Leelawadee"/>
                    <w:color w:val="000000" w:themeColor="text1"/>
                    <w:sz w:val="20"/>
                  </w:rPr>
                </w:rPrChange>
              </w:rPr>
              <w:t>29/05/2023</w:t>
            </w:r>
          </w:p>
        </w:tc>
        <w:tc>
          <w:tcPr>
            <w:tcW w:w="1186" w:type="dxa"/>
            <w:tcBorders>
              <w:top w:val="nil"/>
              <w:left w:val="nil"/>
              <w:bottom w:val="single" w:sz="4" w:space="0" w:color="auto"/>
              <w:right w:val="single" w:sz="4" w:space="0" w:color="auto"/>
            </w:tcBorders>
            <w:shd w:val="clear" w:color="auto" w:fill="auto"/>
            <w:noWrap/>
            <w:vAlign w:val="center"/>
            <w:hideMark/>
          </w:tcPr>
          <w:p w14:paraId="7C58A0FF" w14:textId="77777777" w:rsidR="0020530E" w:rsidRPr="0029561E" w:rsidRDefault="0020530E">
            <w:pPr>
              <w:jc w:val="center"/>
              <w:rPr>
                <w:rFonts w:ascii="Calibri" w:hAnsi="Calibri"/>
                <w:color w:val="000000"/>
                <w:rPrChange w:id="939" w:author="Luisa Herkenhoff" w:date="2020-11-10T21:02:00Z">
                  <w:rPr>
                    <w:rFonts w:ascii="Leelawadee" w:hAnsi="Leelawadee"/>
                    <w:color w:val="000000" w:themeColor="text1"/>
                    <w:sz w:val="20"/>
                  </w:rPr>
                </w:rPrChange>
              </w:rPr>
              <w:pPrChange w:id="940" w:author="Luisa Herkenhoff" w:date="2020-11-10T21:02:00Z">
                <w:pPr>
                  <w:pStyle w:val="sub"/>
                  <w:spacing w:line="360" w:lineRule="auto"/>
                  <w:jc w:val="center"/>
                </w:pPr>
              </w:pPrChange>
            </w:pPr>
            <w:r w:rsidRPr="0029561E">
              <w:rPr>
                <w:rFonts w:ascii="Calibri" w:hAnsi="Calibri"/>
                <w:color w:val="000000"/>
                <w:rPrChange w:id="941" w:author="Luisa Herkenhoff" w:date="2020-11-10T21:02:00Z">
                  <w:rPr>
                    <w:rFonts w:ascii="Leelawadee" w:hAnsi="Leelawadee"/>
                    <w:color w:val="000000" w:themeColor="text1"/>
                    <w:sz w:val="20"/>
                  </w:rPr>
                </w:rPrChange>
              </w:rPr>
              <w:t>29/05/2023</w:t>
            </w:r>
          </w:p>
        </w:tc>
        <w:tc>
          <w:tcPr>
            <w:tcW w:w="929" w:type="dxa"/>
            <w:tcBorders>
              <w:top w:val="nil"/>
              <w:left w:val="nil"/>
              <w:bottom w:val="single" w:sz="4" w:space="0" w:color="auto"/>
              <w:right w:val="single" w:sz="4" w:space="0" w:color="auto"/>
            </w:tcBorders>
            <w:shd w:val="clear" w:color="auto" w:fill="auto"/>
            <w:noWrap/>
            <w:vAlign w:val="center"/>
            <w:hideMark/>
          </w:tcPr>
          <w:p w14:paraId="6F2547DA" w14:textId="77777777" w:rsidR="0020530E" w:rsidRPr="0029561E" w:rsidRDefault="0020530E">
            <w:pPr>
              <w:jc w:val="center"/>
              <w:rPr>
                <w:rFonts w:ascii="Calibri" w:hAnsi="Calibri"/>
                <w:color w:val="000000"/>
                <w:rPrChange w:id="942" w:author="Luisa Herkenhoff" w:date="2020-11-10T21:02:00Z">
                  <w:rPr>
                    <w:rFonts w:ascii="Leelawadee" w:hAnsi="Leelawadee"/>
                    <w:color w:val="000000" w:themeColor="text1"/>
                    <w:sz w:val="20"/>
                  </w:rPr>
                </w:rPrChange>
              </w:rPr>
              <w:pPrChange w:id="943" w:author="Luisa Herkenhoff" w:date="2020-11-10T21:02:00Z">
                <w:pPr>
                  <w:pStyle w:val="sub"/>
                  <w:spacing w:line="360" w:lineRule="auto"/>
                  <w:jc w:val="center"/>
                </w:pPr>
              </w:pPrChange>
            </w:pPr>
            <w:r w:rsidRPr="0029561E">
              <w:rPr>
                <w:rFonts w:ascii="Calibri" w:hAnsi="Calibri"/>
                <w:color w:val="000000"/>
                <w:rPrChange w:id="944" w:author="Luisa Herkenhoff" w:date="2020-11-10T21:02:00Z">
                  <w:rPr>
                    <w:rFonts w:ascii="Leelawadee" w:hAnsi="Leelawadee"/>
                    <w:color w:val="000000" w:themeColor="text1"/>
                    <w:sz w:val="20"/>
                  </w:rPr>
                </w:rPrChange>
              </w:rPr>
              <w:t>1,0396</w:t>
            </w:r>
          </w:p>
        </w:tc>
        <w:tc>
          <w:tcPr>
            <w:tcW w:w="1346" w:type="dxa"/>
            <w:tcBorders>
              <w:top w:val="nil"/>
              <w:left w:val="nil"/>
              <w:bottom w:val="single" w:sz="4" w:space="0" w:color="auto"/>
              <w:right w:val="single" w:sz="4" w:space="0" w:color="auto"/>
            </w:tcBorders>
            <w:shd w:val="clear" w:color="auto" w:fill="auto"/>
            <w:noWrap/>
            <w:vAlign w:val="center"/>
            <w:hideMark/>
          </w:tcPr>
          <w:p w14:paraId="044261B9" w14:textId="378AE25A" w:rsidR="0020530E" w:rsidRPr="0029561E" w:rsidRDefault="00A604CE">
            <w:pPr>
              <w:jc w:val="center"/>
              <w:rPr>
                <w:rFonts w:ascii="Calibri" w:hAnsi="Calibri"/>
                <w:color w:val="000000"/>
                <w:rPrChange w:id="945" w:author="Luisa Herkenhoff" w:date="2020-11-10T21:02:00Z">
                  <w:rPr>
                    <w:rFonts w:ascii="Leelawadee" w:hAnsi="Leelawadee"/>
                    <w:color w:val="000000" w:themeColor="text1"/>
                    <w:sz w:val="20"/>
                  </w:rPr>
                </w:rPrChange>
              </w:rPr>
              <w:pPrChange w:id="946" w:author="Luisa Herkenhoff" w:date="2020-11-10T21:02:00Z">
                <w:pPr>
                  <w:pStyle w:val="sub"/>
                  <w:spacing w:line="360" w:lineRule="auto"/>
                  <w:jc w:val="center"/>
                </w:pPr>
              </w:pPrChange>
            </w:pPr>
            <w:del w:id="947" w:author="Luisa Herkenhoff" w:date="2020-11-10T21:02:00Z">
              <w:r w:rsidRPr="00A604CE">
                <w:rPr>
                  <w:rFonts w:ascii="Leelawadee" w:hAnsi="Leelawadee" w:cs="Leelawadee"/>
                  <w:color w:val="000000" w:themeColor="text1"/>
                  <w:sz w:val="20"/>
                  <w:szCs w:val="20"/>
                </w:rPr>
                <w:delText>SIM</w:delText>
              </w:r>
            </w:del>
            <w:ins w:id="948"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949" w:author="Luisa Herkenhoff" w:date="2020-11-10T21:02:00Z"/>
            <w:hideMark/>
          </w:tcPr>
          <w:p w14:paraId="01AB9C80" w14:textId="77777777" w:rsidR="0020530E" w:rsidRPr="0029561E" w:rsidRDefault="0020530E" w:rsidP="002647D8">
            <w:pPr>
              <w:jc w:val="center"/>
              <w:rPr>
                <w:rFonts w:ascii="Calibri" w:hAnsi="Calibri" w:cs="Calibri"/>
                <w:color w:val="000000"/>
              </w:rPr>
            </w:pPr>
            <w:ins w:id="950" w:author="Luisa Herkenhoff" w:date="2020-11-10T21:02:00Z">
              <w:r w:rsidRPr="0029561E">
                <w:rPr>
                  <w:rFonts w:ascii="Calibri" w:hAnsi="Calibri" w:cs="Calibri"/>
                  <w:color w:val="000000"/>
                </w:rPr>
                <w:t>SIM</w:t>
              </w:r>
            </w:ins>
          </w:p>
        </w:tc>
      </w:tr>
      <w:tr w:rsidR="006117F8" w:rsidRPr="0029561E" w14:paraId="020DCD3D"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160B2D86" w14:textId="77777777" w:rsidR="0020530E" w:rsidRPr="0029561E" w:rsidRDefault="0020530E">
            <w:pPr>
              <w:jc w:val="center"/>
              <w:rPr>
                <w:rFonts w:ascii="Calibri" w:hAnsi="Calibri"/>
                <w:color w:val="000000"/>
                <w:rPrChange w:id="951" w:author="Luisa Herkenhoff" w:date="2020-11-10T21:02:00Z">
                  <w:rPr>
                    <w:rFonts w:ascii="Leelawadee" w:hAnsi="Leelawadee"/>
                    <w:color w:val="000000" w:themeColor="text1"/>
                    <w:sz w:val="20"/>
                  </w:rPr>
                </w:rPrChange>
              </w:rPr>
              <w:pPrChange w:id="952" w:author="Luisa Herkenhoff" w:date="2020-11-10T21:02:00Z">
                <w:pPr>
                  <w:pStyle w:val="sub"/>
                  <w:spacing w:line="360" w:lineRule="auto"/>
                  <w:jc w:val="center"/>
                </w:pPr>
              </w:pPrChange>
            </w:pPr>
            <w:r w:rsidRPr="0029561E">
              <w:rPr>
                <w:rFonts w:ascii="Calibri" w:hAnsi="Calibri"/>
                <w:color w:val="000000"/>
                <w:rPrChange w:id="953" w:author="Luisa Herkenhoff" w:date="2020-11-10T21:02:00Z">
                  <w:rPr>
                    <w:rFonts w:ascii="Leelawadee" w:hAnsi="Leelawadee"/>
                    <w:color w:val="000000" w:themeColor="text1"/>
                    <w:sz w:val="20"/>
                  </w:rPr>
                </w:rPrChange>
              </w:rPr>
              <w:t>32</w:t>
            </w:r>
          </w:p>
        </w:tc>
        <w:tc>
          <w:tcPr>
            <w:tcW w:w="1186" w:type="dxa"/>
            <w:tcBorders>
              <w:top w:val="nil"/>
              <w:left w:val="nil"/>
              <w:bottom w:val="single" w:sz="4" w:space="0" w:color="auto"/>
              <w:right w:val="single" w:sz="4" w:space="0" w:color="auto"/>
            </w:tcBorders>
            <w:shd w:val="clear" w:color="auto" w:fill="auto"/>
            <w:noWrap/>
            <w:vAlign w:val="center"/>
            <w:hideMark/>
          </w:tcPr>
          <w:p w14:paraId="45DE3756" w14:textId="77777777" w:rsidR="0020530E" w:rsidRPr="0029561E" w:rsidRDefault="0020530E">
            <w:pPr>
              <w:jc w:val="center"/>
              <w:rPr>
                <w:rFonts w:ascii="Calibri" w:hAnsi="Calibri"/>
                <w:color w:val="000000"/>
                <w:rPrChange w:id="954" w:author="Luisa Herkenhoff" w:date="2020-11-10T21:02:00Z">
                  <w:rPr>
                    <w:rFonts w:ascii="Leelawadee" w:hAnsi="Leelawadee"/>
                    <w:color w:val="000000" w:themeColor="text1"/>
                    <w:sz w:val="20"/>
                  </w:rPr>
                </w:rPrChange>
              </w:rPr>
              <w:pPrChange w:id="955" w:author="Luisa Herkenhoff" w:date="2020-11-10T21:02:00Z">
                <w:pPr>
                  <w:pStyle w:val="sub"/>
                  <w:spacing w:line="360" w:lineRule="auto"/>
                  <w:jc w:val="center"/>
                </w:pPr>
              </w:pPrChange>
            </w:pPr>
            <w:r w:rsidRPr="0029561E">
              <w:rPr>
                <w:rFonts w:ascii="Calibri" w:hAnsi="Calibri"/>
                <w:color w:val="000000"/>
                <w:rPrChange w:id="956" w:author="Luisa Herkenhoff" w:date="2020-11-10T21:02:00Z">
                  <w:rPr>
                    <w:rFonts w:ascii="Leelawadee" w:hAnsi="Leelawadee"/>
                    <w:color w:val="000000" w:themeColor="text1"/>
                    <w:sz w:val="20"/>
                  </w:rPr>
                </w:rPrChange>
              </w:rPr>
              <w:t>29/06/2023</w:t>
            </w:r>
          </w:p>
        </w:tc>
        <w:tc>
          <w:tcPr>
            <w:tcW w:w="1186" w:type="dxa"/>
            <w:tcBorders>
              <w:top w:val="nil"/>
              <w:left w:val="nil"/>
              <w:bottom w:val="single" w:sz="4" w:space="0" w:color="auto"/>
              <w:right w:val="single" w:sz="4" w:space="0" w:color="auto"/>
            </w:tcBorders>
            <w:shd w:val="clear" w:color="auto" w:fill="auto"/>
            <w:noWrap/>
            <w:vAlign w:val="center"/>
            <w:hideMark/>
          </w:tcPr>
          <w:p w14:paraId="78FDA6EB" w14:textId="77777777" w:rsidR="0020530E" w:rsidRPr="0029561E" w:rsidRDefault="0020530E">
            <w:pPr>
              <w:jc w:val="center"/>
              <w:rPr>
                <w:rFonts w:ascii="Calibri" w:hAnsi="Calibri"/>
                <w:color w:val="000000"/>
                <w:rPrChange w:id="957" w:author="Luisa Herkenhoff" w:date="2020-11-10T21:02:00Z">
                  <w:rPr>
                    <w:rFonts w:ascii="Leelawadee" w:hAnsi="Leelawadee"/>
                    <w:color w:val="000000" w:themeColor="text1"/>
                    <w:sz w:val="20"/>
                  </w:rPr>
                </w:rPrChange>
              </w:rPr>
              <w:pPrChange w:id="958" w:author="Luisa Herkenhoff" w:date="2020-11-10T21:02:00Z">
                <w:pPr>
                  <w:pStyle w:val="sub"/>
                  <w:spacing w:line="360" w:lineRule="auto"/>
                  <w:jc w:val="center"/>
                </w:pPr>
              </w:pPrChange>
            </w:pPr>
            <w:r w:rsidRPr="0029561E">
              <w:rPr>
                <w:rFonts w:ascii="Calibri" w:hAnsi="Calibri"/>
                <w:color w:val="000000"/>
                <w:rPrChange w:id="959" w:author="Luisa Herkenhoff" w:date="2020-11-10T21:02:00Z">
                  <w:rPr>
                    <w:rFonts w:ascii="Leelawadee" w:hAnsi="Leelawadee"/>
                    <w:color w:val="000000" w:themeColor="text1"/>
                    <w:sz w:val="20"/>
                  </w:rPr>
                </w:rPrChange>
              </w:rPr>
              <w:t>29/06/2023</w:t>
            </w:r>
          </w:p>
        </w:tc>
        <w:tc>
          <w:tcPr>
            <w:tcW w:w="929" w:type="dxa"/>
            <w:tcBorders>
              <w:top w:val="nil"/>
              <w:left w:val="nil"/>
              <w:bottom w:val="single" w:sz="4" w:space="0" w:color="auto"/>
              <w:right w:val="single" w:sz="4" w:space="0" w:color="auto"/>
            </w:tcBorders>
            <w:shd w:val="clear" w:color="auto" w:fill="auto"/>
            <w:noWrap/>
            <w:vAlign w:val="center"/>
            <w:hideMark/>
          </w:tcPr>
          <w:p w14:paraId="35F98CEB" w14:textId="77777777" w:rsidR="0020530E" w:rsidRPr="0029561E" w:rsidRDefault="0020530E">
            <w:pPr>
              <w:jc w:val="center"/>
              <w:rPr>
                <w:rFonts w:ascii="Calibri" w:hAnsi="Calibri"/>
                <w:color w:val="000000"/>
                <w:rPrChange w:id="960" w:author="Luisa Herkenhoff" w:date="2020-11-10T21:02:00Z">
                  <w:rPr>
                    <w:rFonts w:ascii="Leelawadee" w:hAnsi="Leelawadee"/>
                    <w:color w:val="000000" w:themeColor="text1"/>
                    <w:sz w:val="20"/>
                  </w:rPr>
                </w:rPrChange>
              </w:rPr>
              <w:pPrChange w:id="961" w:author="Luisa Herkenhoff" w:date="2020-11-10T21:02:00Z">
                <w:pPr>
                  <w:pStyle w:val="sub"/>
                  <w:spacing w:line="360" w:lineRule="auto"/>
                  <w:jc w:val="center"/>
                </w:pPr>
              </w:pPrChange>
            </w:pPr>
            <w:r w:rsidRPr="0029561E">
              <w:rPr>
                <w:rFonts w:ascii="Calibri" w:hAnsi="Calibri"/>
                <w:color w:val="000000"/>
                <w:rPrChange w:id="962" w:author="Luisa Herkenhoff" w:date="2020-11-10T21:02:00Z">
                  <w:rPr>
                    <w:rFonts w:ascii="Leelawadee" w:hAnsi="Leelawadee"/>
                    <w:color w:val="000000" w:themeColor="text1"/>
                    <w:sz w:val="20"/>
                  </w:rPr>
                </w:rPrChange>
              </w:rPr>
              <w:t>1,0564</w:t>
            </w:r>
          </w:p>
        </w:tc>
        <w:tc>
          <w:tcPr>
            <w:tcW w:w="1346" w:type="dxa"/>
            <w:tcBorders>
              <w:top w:val="nil"/>
              <w:left w:val="nil"/>
              <w:bottom w:val="single" w:sz="4" w:space="0" w:color="auto"/>
              <w:right w:val="single" w:sz="4" w:space="0" w:color="auto"/>
            </w:tcBorders>
            <w:shd w:val="clear" w:color="auto" w:fill="auto"/>
            <w:noWrap/>
            <w:vAlign w:val="center"/>
            <w:hideMark/>
          </w:tcPr>
          <w:p w14:paraId="419FDD7A" w14:textId="77777777" w:rsidR="0020530E" w:rsidRPr="0029561E" w:rsidRDefault="0020530E">
            <w:pPr>
              <w:jc w:val="center"/>
              <w:rPr>
                <w:rFonts w:ascii="Calibri" w:hAnsi="Calibri"/>
                <w:color w:val="000000"/>
                <w:rPrChange w:id="963" w:author="Luisa Herkenhoff" w:date="2020-11-10T21:02:00Z">
                  <w:rPr>
                    <w:rFonts w:ascii="Leelawadee" w:hAnsi="Leelawadee"/>
                    <w:color w:val="000000" w:themeColor="text1"/>
                    <w:sz w:val="20"/>
                  </w:rPr>
                </w:rPrChange>
              </w:rPr>
              <w:pPrChange w:id="964" w:author="Luisa Herkenhoff" w:date="2020-11-10T21:02:00Z">
                <w:pPr>
                  <w:pStyle w:val="sub"/>
                  <w:spacing w:line="360" w:lineRule="auto"/>
                  <w:jc w:val="center"/>
                </w:pPr>
              </w:pPrChange>
            </w:pPr>
            <w:r w:rsidRPr="0029561E">
              <w:rPr>
                <w:rFonts w:ascii="Calibri" w:hAnsi="Calibri"/>
                <w:color w:val="000000"/>
                <w:rPrChange w:id="965" w:author="Luisa Herkenhoff" w:date="2020-11-10T21:02:00Z">
                  <w:rPr>
                    <w:rFonts w:ascii="Leelawadee" w:hAnsi="Leelawadee"/>
                    <w:color w:val="000000" w:themeColor="text1"/>
                    <w:sz w:val="20"/>
                  </w:rPr>
                </w:rPrChange>
              </w:rPr>
              <w:t>SIM</w:t>
            </w:r>
          </w:p>
        </w:tc>
        <w:tc>
          <w:tcPr>
            <w:tcW w:w="1521" w:type="dxa"/>
            <w:tcBorders>
              <w:top w:val="nil"/>
              <w:left w:val="nil"/>
              <w:bottom w:val="single" w:sz="4" w:space="0" w:color="auto"/>
              <w:right w:val="single" w:sz="4" w:space="0" w:color="auto"/>
            </w:tcBorders>
            <w:shd w:val="clear" w:color="auto" w:fill="auto"/>
            <w:noWrap/>
            <w:vAlign w:val="center"/>
            <w:cellIns w:id="966" w:author="Luisa Herkenhoff" w:date="2020-11-10T21:02:00Z"/>
            <w:hideMark/>
          </w:tcPr>
          <w:p w14:paraId="2D005D73" w14:textId="77777777" w:rsidR="0020530E" w:rsidRPr="0029561E" w:rsidRDefault="0020530E" w:rsidP="002647D8">
            <w:pPr>
              <w:jc w:val="center"/>
              <w:rPr>
                <w:rFonts w:ascii="Calibri" w:hAnsi="Calibri" w:cs="Calibri"/>
                <w:color w:val="000000"/>
              </w:rPr>
            </w:pPr>
            <w:ins w:id="967" w:author="Luisa Herkenhoff" w:date="2020-11-10T21:02:00Z">
              <w:r w:rsidRPr="0029561E">
                <w:rPr>
                  <w:rFonts w:ascii="Calibri" w:hAnsi="Calibri" w:cs="Calibri"/>
                  <w:color w:val="000000"/>
                </w:rPr>
                <w:t>SIM</w:t>
              </w:r>
            </w:ins>
          </w:p>
        </w:tc>
      </w:tr>
      <w:tr w:rsidR="006117F8" w:rsidRPr="0029561E" w14:paraId="59C012B1"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66874312" w14:textId="77777777" w:rsidR="0020530E" w:rsidRPr="0029561E" w:rsidRDefault="0020530E">
            <w:pPr>
              <w:jc w:val="center"/>
              <w:rPr>
                <w:rFonts w:ascii="Calibri" w:hAnsi="Calibri"/>
                <w:color w:val="000000"/>
                <w:rPrChange w:id="968" w:author="Luisa Herkenhoff" w:date="2020-11-10T21:02:00Z">
                  <w:rPr>
                    <w:rFonts w:ascii="Leelawadee" w:hAnsi="Leelawadee"/>
                    <w:color w:val="000000" w:themeColor="text1"/>
                    <w:sz w:val="20"/>
                  </w:rPr>
                </w:rPrChange>
              </w:rPr>
              <w:pPrChange w:id="969" w:author="Luisa Herkenhoff" w:date="2020-11-10T21:02:00Z">
                <w:pPr>
                  <w:pStyle w:val="sub"/>
                  <w:spacing w:line="360" w:lineRule="auto"/>
                  <w:jc w:val="center"/>
                </w:pPr>
              </w:pPrChange>
            </w:pPr>
            <w:r w:rsidRPr="0029561E">
              <w:rPr>
                <w:rFonts w:ascii="Calibri" w:hAnsi="Calibri"/>
                <w:color w:val="000000"/>
                <w:rPrChange w:id="970" w:author="Luisa Herkenhoff" w:date="2020-11-10T21:02:00Z">
                  <w:rPr>
                    <w:rFonts w:ascii="Leelawadee" w:hAnsi="Leelawadee"/>
                    <w:color w:val="000000" w:themeColor="text1"/>
                    <w:sz w:val="20"/>
                  </w:rPr>
                </w:rPrChange>
              </w:rPr>
              <w:t>33</w:t>
            </w:r>
          </w:p>
        </w:tc>
        <w:tc>
          <w:tcPr>
            <w:tcW w:w="1186" w:type="dxa"/>
            <w:tcBorders>
              <w:top w:val="nil"/>
              <w:left w:val="nil"/>
              <w:bottom w:val="single" w:sz="4" w:space="0" w:color="auto"/>
              <w:right w:val="single" w:sz="4" w:space="0" w:color="auto"/>
            </w:tcBorders>
            <w:shd w:val="clear" w:color="auto" w:fill="auto"/>
            <w:noWrap/>
            <w:vAlign w:val="center"/>
            <w:hideMark/>
          </w:tcPr>
          <w:p w14:paraId="6E25064B" w14:textId="77777777" w:rsidR="0020530E" w:rsidRPr="0029561E" w:rsidRDefault="0020530E">
            <w:pPr>
              <w:jc w:val="center"/>
              <w:rPr>
                <w:rFonts w:ascii="Calibri" w:hAnsi="Calibri"/>
                <w:color w:val="000000"/>
                <w:rPrChange w:id="971" w:author="Luisa Herkenhoff" w:date="2020-11-10T21:02:00Z">
                  <w:rPr>
                    <w:rFonts w:ascii="Leelawadee" w:hAnsi="Leelawadee"/>
                    <w:color w:val="000000" w:themeColor="text1"/>
                    <w:sz w:val="20"/>
                  </w:rPr>
                </w:rPrChange>
              </w:rPr>
              <w:pPrChange w:id="972" w:author="Luisa Herkenhoff" w:date="2020-11-10T21:02:00Z">
                <w:pPr>
                  <w:pStyle w:val="sub"/>
                  <w:spacing w:line="360" w:lineRule="auto"/>
                  <w:jc w:val="center"/>
                </w:pPr>
              </w:pPrChange>
            </w:pPr>
            <w:r w:rsidRPr="0029561E">
              <w:rPr>
                <w:rFonts w:ascii="Calibri" w:hAnsi="Calibri"/>
                <w:color w:val="000000"/>
                <w:rPrChange w:id="973" w:author="Luisa Herkenhoff" w:date="2020-11-10T21:02:00Z">
                  <w:rPr>
                    <w:rFonts w:ascii="Leelawadee" w:hAnsi="Leelawadee"/>
                    <w:color w:val="000000" w:themeColor="text1"/>
                    <w:sz w:val="20"/>
                  </w:rPr>
                </w:rPrChange>
              </w:rPr>
              <w:t>29/07/2023</w:t>
            </w:r>
          </w:p>
        </w:tc>
        <w:tc>
          <w:tcPr>
            <w:tcW w:w="1186" w:type="dxa"/>
            <w:tcBorders>
              <w:top w:val="nil"/>
              <w:left w:val="nil"/>
              <w:bottom w:val="single" w:sz="4" w:space="0" w:color="auto"/>
              <w:right w:val="single" w:sz="4" w:space="0" w:color="auto"/>
            </w:tcBorders>
            <w:shd w:val="clear" w:color="auto" w:fill="auto"/>
            <w:noWrap/>
            <w:vAlign w:val="center"/>
            <w:hideMark/>
          </w:tcPr>
          <w:p w14:paraId="1D6F6CA6" w14:textId="77777777" w:rsidR="0020530E" w:rsidRPr="0029561E" w:rsidRDefault="0020530E">
            <w:pPr>
              <w:jc w:val="center"/>
              <w:rPr>
                <w:rFonts w:ascii="Calibri" w:hAnsi="Calibri"/>
                <w:color w:val="000000"/>
                <w:rPrChange w:id="974" w:author="Luisa Herkenhoff" w:date="2020-11-10T21:02:00Z">
                  <w:rPr>
                    <w:rFonts w:ascii="Leelawadee" w:hAnsi="Leelawadee"/>
                    <w:color w:val="000000" w:themeColor="text1"/>
                    <w:sz w:val="20"/>
                  </w:rPr>
                </w:rPrChange>
              </w:rPr>
              <w:pPrChange w:id="975" w:author="Luisa Herkenhoff" w:date="2020-11-10T21:02:00Z">
                <w:pPr>
                  <w:pStyle w:val="sub"/>
                  <w:spacing w:line="360" w:lineRule="auto"/>
                  <w:jc w:val="center"/>
                </w:pPr>
              </w:pPrChange>
            </w:pPr>
            <w:r w:rsidRPr="0029561E">
              <w:rPr>
                <w:rFonts w:ascii="Calibri" w:hAnsi="Calibri"/>
                <w:color w:val="000000"/>
                <w:rPrChange w:id="976" w:author="Luisa Herkenhoff" w:date="2020-11-10T21:02:00Z">
                  <w:rPr>
                    <w:rFonts w:ascii="Leelawadee" w:hAnsi="Leelawadee"/>
                    <w:color w:val="000000" w:themeColor="text1"/>
                    <w:sz w:val="20"/>
                  </w:rPr>
                </w:rPrChange>
              </w:rPr>
              <w:t>31/07/2023</w:t>
            </w:r>
          </w:p>
        </w:tc>
        <w:tc>
          <w:tcPr>
            <w:tcW w:w="929" w:type="dxa"/>
            <w:tcBorders>
              <w:top w:val="nil"/>
              <w:left w:val="nil"/>
              <w:bottom w:val="single" w:sz="4" w:space="0" w:color="auto"/>
              <w:right w:val="single" w:sz="4" w:space="0" w:color="auto"/>
            </w:tcBorders>
            <w:shd w:val="clear" w:color="auto" w:fill="auto"/>
            <w:noWrap/>
            <w:vAlign w:val="center"/>
            <w:hideMark/>
          </w:tcPr>
          <w:p w14:paraId="56A7EA74" w14:textId="77777777" w:rsidR="0020530E" w:rsidRPr="0029561E" w:rsidRDefault="0020530E">
            <w:pPr>
              <w:jc w:val="center"/>
              <w:rPr>
                <w:rFonts w:ascii="Calibri" w:hAnsi="Calibri"/>
                <w:color w:val="000000"/>
                <w:rPrChange w:id="977" w:author="Luisa Herkenhoff" w:date="2020-11-10T21:02:00Z">
                  <w:rPr>
                    <w:rFonts w:ascii="Leelawadee" w:hAnsi="Leelawadee"/>
                    <w:color w:val="000000" w:themeColor="text1"/>
                    <w:sz w:val="20"/>
                  </w:rPr>
                </w:rPrChange>
              </w:rPr>
              <w:pPrChange w:id="978" w:author="Luisa Herkenhoff" w:date="2020-11-10T21:02:00Z">
                <w:pPr>
                  <w:pStyle w:val="sub"/>
                  <w:spacing w:line="360" w:lineRule="auto"/>
                  <w:jc w:val="center"/>
                </w:pPr>
              </w:pPrChange>
            </w:pPr>
            <w:r w:rsidRPr="0029561E">
              <w:rPr>
                <w:rFonts w:ascii="Calibri" w:hAnsi="Calibri"/>
                <w:color w:val="000000"/>
                <w:rPrChange w:id="979" w:author="Luisa Herkenhoff" w:date="2020-11-10T21:02:00Z">
                  <w:rPr>
                    <w:rFonts w:ascii="Leelawadee" w:hAnsi="Leelawadee"/>
                    <w:color w:val="000000" w:themeColor="text1"/>
                    <w:sz w:val="20"/>
                  </w:rPr>
                </w:rPrChange>
              </w:rPr>
              <w:t>1,0738</w:t>
            </w:r>
          </w:p>
        </w:tc>
        <w:tc>
          <w:tcPr>
            <w:tcW w:w="1346" w:type="dxa"/>
            <w:tcBorders>
              <w:top w:val="nil"/>
              <w:left w:val="nil"/>
              <w:bottom w:val="single" w:sz="4" w:space="0" w:color="auto"/>
              <w:right w:val="single" w:sz="4" w:space="0" w:color="auto"/>
            </w:tcBorders>
            <w:shd w:val="clear" w:color="auto" w:fill="auto"/>
            <w:noWrap/>
            <w:vAlign w:val="center"/>
            <w:hideMark/>
          </w:tcPr>
          <w:p w14:paraId="02DA4F4B" w14:textId="661A7494" w:rsidR="0020530E" w:rsidRPr="0029561E" w:rsidRDefault="00A604CE">
            <w:pPr>
              <w:jc w:val="center"/>
              <w:rPr>
                <w:rFonts w:ascii="Calibri" w:hAnsi="Calibri"/>
                <w:color w:val="000000"/>
                <w:rPrChange w:id="980" w:author="Luisa Herkenhoff" w:date="2020-11-10T21:02:00Z">
                  <w:rPr>
                    <w:rFonts w:ascii="Leelawadee" w:hAnsi="Leelawadee"/>
                    <w:color w:val="000000" w:themeColor="text1"/>
                    <w:sz w:val="20"/>
                  </w:rPr>
                </w:rPrChange>
              </w:rPr>
              <w:pPrChange w:id="981" w:author="Luisa Herkenhoff" w:date="2020-11-10T21:02:00Z">
                <w:pPr>
                  <w:pStyle w:val="sub"/>
                  <w:spacing w:line="360" w:lineRule="auto"/>
                  <w:jc w:val="center"/>
                </w:pPr>
              </w:pPrChange>
            </w:pPr>
            <w:del w:id="982" w:author="Luisa Herkenhoff" w:date="2020-11-10T21:02:00Z">
              <w:r w:rsidRPr="00A604CE">
                <w:rPr>
                  <w:rFonts w:ascii="Leelawadee" w:hAnsi="Leelawadee" w:cs="Leelawadee"/>
                  <w:color w:val="000000" w:themeColor="text1"/>
                  <w:sz w:val="20"/>
                  <w:szCs w:val="20"/>
                </w:rPr>
                <w:delText>SIM</w:delText>
              </w:r>
            </w:del>
            <w:ins w:id="983"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984" w:author="Luisa Herkenhoff" w:date="2020-11-10T21:02:00Z"/>
            <w:hideMark/>
          </w:tcPr>
          <w:p w14:paraId="0C2099FC" w14:textId="77777777" w:rsidR="0020530E" w:rsidRPr="0029561E" w:rsidRDefault="0020530E" w:rsidP="002647D8">
            <w:pPr>
              <w:jc w:val="center"/>
              <w:rPr>
                <w:rFonts w:ascii="Calibri" w:hAnsi="Calibri" w:cs="Calibri"/>
                <w:color w:val="000000"/>
              </w:rPr>
            </w:pPr>
            <w:ins w:id="985" w:author="Luisa Herkenhoff" w:date="2020-11-10T21:02:00Z">
              <w:r w:rsidRPr="0029561E">
                <w:rPr>
                  <w:rFonts w:ascii="Calibri" w:hAnsi="Calibri" w:cs="Calibri"/>
                  <w:color w:val="000000"/>
                </w:rPr>
                <w:t>SIM</w:t>
              </w:r>
            </w:ins>
          </w:p>
        </w:tc>
      </w:tr>
      <w:tr w:rsidR="006117F8" w:rsidRPr="0029561E" w14:paraId="5B33A070"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3899FF56" w14:textId="77777777" w:rsidR="0020530E" w:rsidRPr="0029561E" w:rsidRDefault="0020530E">
            <w:pPr>
              <w:jc w:val="center"/>
              <w:rPr>
                <w:rFonts w:ascii="Calibri" w:hAnsi="Calibri"/>
                <w:color w:val="000000"/>
                <w:rPrChange w:id="986" w:author="Luisa Herkenhoff" w:date="2020-11-10T21:02:00Z">
                  <w:rPr>
                    <w:rFonts w:ascii="Leelawadee" w:hAnsi="Leelawadee"/>
                    <w:color w:val="000000" w:themeColor="text1"/>
                    <w:sz w:val="20"/>
                  </w:rPr>
                </w:rPrChange>
              </w:rPr>
              <w:pPrChange w:id="987" w:author="Luisa Herkenhoff" w:date="2020-11-10T21:02:00Z">
                <w:pPr>
                  <w:pStyle w:val="sub"/>
                  <w:spacing w:line="360" w:lineRule="auto"/>
                  <w:jc w:val="center"/>
                </w:pPr>
              </w:pPrChange>
            </w:pPr>
            <w:r w:rsidRPr="0029561E">
              <w:rPr>
                <w:rFonts w:ascii="Calibri" w:hAnsi="Calibri"/>
                <w:color w:val="000000"/>
                <w:rPrChange w:id="988" w:author="Luisa Herkenhoff" w:date="2020-11-10T21:02:00Z">
                  <w:rPr>
                    <w:rFonts w:ascii="Leelawadee" w:hAnsi="Leelawadee"/>
                    <w:color w:val="000000" w:themeColor="text1"/>
                    <w:sz w:val="20"/>
                  </w:rPr>
                </w:rPrChange>
              </w:rPr>
              <w:t>34</w:t>
            </w:r>
          </w:p>
        </w:tc>
        <w:tc>
          <w:tcPr>
            <w:tcW w:w="1186" w:type="dxa"/>
            <w:tcBorders>
              <w:top w:val="nil"/>
              <w:left w:val="nil"/>
              <w:bottom w:val="single" w:sz="4" w:space="0" w:color="auto"/>
              <w:right w:val="single" w:sz="4" w:space="0" w:color="auto"/>
            </w:tcBorders>
            <w:shd w:val="clear" w:color="auto" w:fill="auto"/>
            <w:noWrap/>
            <w:vAlign w:val="center"/>
            <w:hideMark/>
          </w:tcPr>
          <w:p w14:paraId="06E55825" w14:textId="77777777" w:rsidR="0020530E" w:rsidRPr="0029561E" w:rsidRDefault="0020530E">
            <w:pPr>
              <w:jc w:val="center"/>
              <w:rPr>
                <w:rFonts w:ascii="Calibri" w:hAnsi="Calibri"/>
                <w:color w:val="000000"/>
                <w:rPrChange w:id="989" w:author="Luisa Herkenhoff" w:date="2020-11-10T21:02:00Z">
                  <w:rPr>
                    <w:rFonts w:ascii="Leelawadee" w:hAnsi="Leelawadee"/>
                    <w:color w:val="000000" w:themeColor="text1"/>
                    <w:sz w:val="20"/>
                  </w:rPr>
                </w:rPrChange>
              </w:rPr>
              <w:pPrChange w:id="990" w:author="Luisa Herkenhoff" w:date="2020-11-10T21:02:00Z">
                <w:pPr>
                  <w:pStyle w:val="sub"/>
                  <w:spacing w:line="360" w:lineRule="auto"/>
                  <w:jc w:val="center"/>
                </w:pPr>
              </w:pPrChange>
            </w:pPr>
            <w:r w:rsidRPr="0029561E">
              <w:rPr>
                <w:rFonts w:ascii="Calibri" w:hAnsi="Calibri"/>
                <w:color w:val="000000"/>
                <w:rPrChange w:id="991" w:author="Luisa Herkenhoff" w:date="2020-11-10T21:02:00Z">
                  <w:rPr>
                    <w:rFonts w:ascii="Leelawadee" w:hAnsi="Leelawadee"/>
                    <w:color w:val="000000" w:themeColor="text1"/>
                    <w:sz w:val="20"/>
                  </w:rPr>
                </w:rPrChange>
              </w:rPr>
              <w:t>29/08/2023</w:t>
            </w:r>
          </w:p>
        </w:tc>
        <w:tc>
          <w:tcPr>
            <w:tcW w:w="1186" w:type="dxa"/>
            <w:tcBorders>
              <w:top w:val="nil"/>
              <w:left w:val="nil"/>
              <w:bottom w:val="single" w:sz="4" w:space="0" w:color="auto"/>
              <w:right w:val="single" w:sz="4" w:space="0" w:color="auto"/>
            </w:tcBorders>
            <w:shd w:val="clear" w:color="auto" w:fill="auto"/>
            <w:noWrap/>
            <w:vAlign w:val="center"/>
            <w:hideMark/>
          </w:tcPr>
          <w:p w14:paraId="27732503" w14:textId="77777777" w:rsidR="0020530E" w:rsidRPr="0029561E" w:rsidRDefault="0020530E">
            <w:pPr>
              <w:jc w:val="center"/>
              <w:rPr>
                <w:rFonts w:ascii="Calibri" w:hAnsi="Calibri"/>
                <w:color w:val="000000"/>
                <w:rPrChange w:id="992" w:author="Luisa Herkenhoff" w:date="2020-11-10T21:02:00Z">
                  <w:rPr>
                    <w:rFonts w:ascii="Leelawadee" w:hAnsi="Leelawadee"/>
                    <w:color w:val="000000" w:themeColor="text1"/>
                    <w:sz w:val="20"/>
                  </w:rPr>
                </w:rPrChange>
              </w:rPr>
              <w:pPrChange w:id="993" w:author="Luisa Herkenhoff" w:date="2020-11-10T21:02:00Z">
                <w:pPr>
                  <w:pStyle w:val="sub"/>
                  <w:spacing w:line="360" w:lineRule="auto"/>
                  <w:jc w:val="center"/>
                </w:pPr>
              </w:pPrChange>
            </w:pPr>
            <w:r w:rsidRPr="0029561E">
              <w:rPr>
                <w:rFonts w:ascii="Calibri" w:hAnsi="Calibri"/>
                <w:color w:val="000000"/>
                <w:rPrChange w:id="994" w:author="Luisa Herkenhoff" w:date="2020-11-10T21:02:00Z">
                  <w:rPr>
                    <w:rFonts w:ascii="Leelawadee" w:hAnsi="Leelawadee"/>
                    <w:color w:val="000000" w:themeColor="text1"/>
                    <w:sz w:val="20"/>
                  </w:rPr>
                </w:rPrChange>
              </w:rPr>
              <w:t>29/08/2023</w:t>
            </w:r>
          </w:p>
        </w:tc>
        <w:tc>
          <w:tcPr>
            <w:tcW w:w="929" w:type="dxa"/>
            <w:tcBorders>
              <w:top w:val="nil"/>
              <w:left w:val="nil"/>
              <w:bottom w:val="single" w:sz="4" w:space="0" w:color="auto"/>
              <w:right w:val="single" w:sz="4" w:space="0" w:color="auto"/>
            </w:tcBorders>
            <w:shd w:val="clear" w:color="auto" w:fill="auto"/>
            <w:noWrap/>
            <w:vAlign w:val="center"/>
            <w:hideMark/>
          </w:tcPr>
          <w:p w14:paraId="075FA5F5" w14:textId="77777777" w:rsidR="0020530E" w:rsidRPr="0029561E" w:rsidRDefault="0020530E">
            <w:pPr>
              <w:jc w:val="center"/>
              <w:rPr>
                <w:rFonts w:ascii="Calibri" w:hAnsi="Calibri"/>
                <w:color w:val="000000"/>
                <w:rPrChange w:id="995" w:author="Luisa Herkenhoff" w:date="2020-11-10T21:02:00Z">
                  <w:rPr>
                    <w:rFonts w:ascii="Leelawadee" w:hAnsi="Leelawadee"/>
                    <w:color w:val="000000" w:themeColor="text1"/>
                    <w:sz w:val="20"/>
                  </w:rPr>
                </w:rPrChange>
              </w:rPr>
              <w:pPrChange w:id="996" w:author="Luisa Herkenhoff" w:date="2020-11-10T21:02:00Z">
                <w:pPr>
                  <w:pStyle w:val="sub"/>
                  <w:spacing w:line="360" w:lineRule="auto"/>
                  <w:jc w:val="center"/>
                </w:pPr>
              </w:pPrChange>
            </w:pPr>
            <w:r w:rsidRPr="0029561E">
              <w:rPr>
                <w:rFonts w:ascii="Calibri" w:hAnsi="Calibri"/>
                <w:color w:val="000000"/>
                <w:rPrChange w:id="997" w:author="Luisa Herkenhoff" w:date="2020-11-10T21:02:00Z">
                  <w:rPr>
                    <w:rFonts w:ascii="Leelawadee" w:hAnsi="Leelawadee"/>
                    <w:color w:val="000000" w:themeColor="text1"/>
                    <w:sz w:val="20"/>
                  </w:rPr>
                </w:rPrChange>
              </w:rPr>
              <w:t>1,0916</w:t>
            </w:r>
          </w:p>
        </w:tc>
        <w:tc>
          <w:tcPr>
            <w:tcW w:w="1346" w:type="dxa"/>
            <w:tcBorders>
              <w:top w:val="nil"/>
              <w:left w:val="nil"/>
              <w:bottom w:val="single" w:sz="4" w:space="0" w:color="auto"/>
              <w:right w:val="single" w:sz="4" w:space="0" w:color="auto"/>
            </w:tcBorders>
            <w:shd w:val="clear" w:color="auto" w:fill="auto"/>
            <w:noWrap/>
            <w:vAlign w:val="center"/>
            <w:hideMark/>
          </w:tcPr>
          <w:p w14:paraId="7B6E4E84" w14:textId="1FF74276" w:rsidR="0020530E" w:rsidRPr="0029561E" w:rsidRDefault="00A604CE">
            <w:pPr>
              <w:jc w:val="center"/>
              <w:rPr>
                <w:rFonts w:ascii="Calibri" w:hAnsi="Calibri"/>
                <w:color w:val="000000"/>
                <w:rPrChange w:id="998" w:author="Luisa Herkenhoff" w:date="2020-11-10T21:02:00Z">
                  <w:rPr>
                    <w:rFonts w:ascii="Leelawadee" w:hAnsi="Leelawadee"/>
                    <w:color w:val="000000" w:themeColor="text1"/>
                    <w:sz w:val="20"/>
                  </w:rPr>
                </w:rPrChange>
              </w:rPr>
              <w:pPrChange w:id="999" w:author="Luisa Herkenhoff" w:date="2020-11-10T21:02:00Z">
                <w:pPr>
                  <w:pStyle w:val="sub"/>
                  <w:spacing w:line="360" w:lineRule="auto"/>
                  <w:jc w:val="center"/>
                </w:pPr>
              </w:pPrChange>
            </w:pPr>
            <w:del w:id="1000" w:author="Luisa Herkenhoff" w:date="2020-11-10T21:02:00Z">
              <w:r w:rsidRPr="00A604CE">
                <w:rPr>
                  <w:rFonts w:ascii="Leelawadee" w:hAnsi="Leelawadee" w:cs="Leelawadee"/>
                  <w:color w:val="000000" w:themeColor="text1"/>
                  <w:sz w:val="20"/>
                  <w:szCs w:val="20"/>
                </w:rPr>
                <w:delText>SIM</w:delText>
              </w:r>
            </w:del>
            <w:ins w:id="1001"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1002" w:author="Luisa Herkenhoff" w:date="2020-11-10T21:02:00Z"/>
            <w:hideMark/>
          </w:tcPr>
          <w:p w14:paraId="51C705BA" w14:textId="77777777" w:rsidR="0020530E" w:rsidRPr="0029561E" w:rsidRDefault="0020530E" w:rsidP="002647D8">
            <w:pPr>
              <w:jc w:val="center"/>
              <w:rPr>
                <w:rFonts w:ascii="Calibri" w:hAnsi="Calibri" w:cs="Calibri"/>
                <w:color w:val="000000"/>
              </w:rPr>
            </w:pPr>
            <w:ins w:id="1003" w:author="Luisa Herkenhoff" w:date="2020-11-10T21:02:00Z">
              <w:r w:rsidRPr="0029561E">
                <w:rPr>
                  <w:rFonts w:ascii="Calibri" w:hAnsi="Calibri" w:cs="Calibri"/>
                  <w:color w:val="000000"/>
                </w:rPr>
                <w:t>SIM</w:t>
              </w:r>
            </w:ins>
          </w:p>
        </w:tc>
      </w:tr>
      <w:tr w:rsidR="006117F8" w:rsidRPr="0029561E" w14:paraId="7CFA26D0"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669EC9CB" w14:textId="77777777" w:rsidR="0020530E" w:rsidRPr="0029561E" w:rsidRDefault="0020530E">
            <w:pPr>
              <w:jc w:val="center"/>
              <w:rPr>
                <w:rFonts w:ascii="Calibri" w:hAnsi="Calibri"/>
                <w:color w:val="000000"/>
                <w:rPrChange w:id="1004" w:author="Luisa Herkenhoff" w:date="2020-11-10T21:02:00Z">
                  <w:rPr>
                    <w:rFonts w:ascii="Leelawadee" w:hAnsi="Leelawadee"/>
                    <w:color w:val="000000" w:themeColor="text1"/>
                    <w:sz w:val="20"/>
                  </w:rPr>
                </w:rPrChange>
              </w:rPr>
              <w:pPrChange w:id="1005" w:author="Luisa Herkenhoff" w:date="2020-11-10T21:02:00Z">
                <w:pPr>
                  <w:pStyle w:val="sub"/>
                  <w:spacing w:line="360" w:lineRule="auto"/>
                  <w:jc w:val="center"/>
                </w:pPr>
              </w:pPrChange>
            </w:pPr>
            <w:r w:rsidRPr="0029561E">
              <w:rPr>
                <w:rFonts w:ascii="Calibri" w:hAnsi="Calibri"/>
                <w:color w:val="000000"/>
                <w:rPrChange w:id="1006" w:author="Luisa Herkenhoff" w:date="2020-11-10T21:02:00Z">
                  <w:rPr>
                    <w:rFonts w:ascii="Leelawadee" w:hAnsi="Leelawadee"/>
                    <w:color w:val="000000" w:themeColor="text1"/>
                    <w:sz w:val="20"/>
                  </w:rPr>
                </w:rPrChange>
              </w:rPr>
              <w:t>35</w:t>
            </w:r>
          </w:p>
        </w:tc>
        <w:tc>
          <w:tcPr>
            <w:tcW w:w="1186" w:type="dxa"/>
            <w:tcBorders>
              <w:top w:val="nil"/>
              <w:left w:val="nil"/>
              <w:bottom w:val="single" w:sz="4" w:space="0" w:color="auto"/>
              <w:right w:val="single" w:sz="4" w:space="0" w:color="auto"/>
            </w:tcBorders>
            <w:shd w:val="clear" w:color="auto" w:fill="auto"/>
            <w:noWrap/>
            <w:vAlign w:val="center"/>
            <w:hideMark/>
          </w:tcPr>
          <w:p w14:paraId="74B05A2B" w14:textId="77777777" w:rsidR="0020530E" w:rsidRPr="0029561E" w:rsidRDefault="0020530E">
            <w:pPr>
              <w:jc w:val="center"/>
              <w:rPr>
                <w:rFonts w:ascii="Calibri" w:hAnsi="Calibri"/>
                <w:color w:val="000000"/>
                <w:rPrChange w:id="1007" w:author="Luisa Herkenhoff" w:date="2020-11-10T21:02:00Z">
                  <w:rPr>
                    <w:rFonts w:ascii="Leelawadee" w:hAnsi="Leelawadee"/>
                    <w:color w:val="000000" w:themeColor="text1"/>
                    <w:sz w:val="20"/>
                  </w:rPr>
                </w:rPrChange>
              </w:rPr>
              <w:pPrChange w:id="1008" w:author="Luisa Herkenhoff" w:date="2020-11-10T21:02:00Z">
                <w:pPr>
                  <w:pStyle w:val="sub"/>
                  <w:spacing w:line="360" w:lineRule="auto"/>
                  <w:jc w:val="center"/>
                </w:pPr>
              </w:pPrChange>
            </w:pPr>
            <w:r w:rsidRPr="0029561E">
              <w:rPr>
                <w:rFonts w:ascii="Calibri" w:hAnsi="Calibri"/>
                <w:color w:val="000000"/>
                <w:rPrChange w:id="1009" w:author="Luisa Herkenhoff" w:date="2020-11-10T21:02:00Z">
                  <w:rPr>
                    <w:rFonts w:ascii="Leelawadee" w:hAnsi="Leelawadee"/>
                    <w:color w:val="000000" w:themeColor="text1"/>
                    <w:sz w:val="20"/>
                  </w:rPr>
                </w:rPrChange>
              </w:rPr>
              <w:t>29/09/2023</w:t>
            </w:r>
          </w:p>
        </w:tc>
        <w:tc>
          <w:tcPr>
            <w:tcW w:w="1186" w:type="dxa"/>
            <w:tcBorders>
              <w:top w:val="nil"/>
              <w:left w:val="nil"/>
              <w:bottom w:val="single" w:sz="4" w:space="0" w:color="auto"/>
              <w:right w:val="single" w:sz="4" w:space="0" w:color="auto"/>
            </w:tcBorders>
            <w:shd w:val="clear" w:color="auto" w:fill="auto"/>
            <w:noWrap/>
            <w:vAlign w:val="center"/>
            <w:hideMark/>
          </w:tcPr>
          <w:p w14:paraId="2C801344" w14:textId="77777777" w:rsidR="0020530E" w:rsidRPr="0029561E" w:rsidRDefault="0020530E">
            <w:pPr>
              <w:jc w:val="center"/>
              <w:rPr>
                <w:rFonts w:ascii="Calibri" w:hAnsi="Calibri"/>
                <w:color w:val="000000"/>
                <w:rPrChange w:id="1010" w:author="Luisa Herkenhoff" w:date="2020-11-10T21:02:00Z">
                  <w:rPr>
                    <w:rFonts w:ascii="Leelawadee" w:hAnsi="Leelawadee"/>
                    <w:color w:val="000000" w:themeColor="text1"/>
                    <w:sz w:val="20"/>
                  </w:rPr>
                </w:rPrChange>
              </w:rPr>
              <w:pPrChange w:id="1011" w:author="Luisa Herkenhoff" w:date="2020-11-10T21:02:00Z">
                <w:pPr>
                  <w:pStyle w:val="sub"/>
                  <w:spacing w:line="360" w:lineRule="auto"/>
                  <w:jc w:val="center"/>
                </w:pPr>
              </w:pPrChange>
            </w:pPr>
            <w:r w:rsidRPr="0029561E">
              <w:rPr>
                <w:rFonts w:ascii="Calibri" w:hAnsi="Calibri"/>
                <w:color w:val="000000"/>
                <w:rPrChange w:id="1012" w:author="Luisa Herkenhoff" w:date="2020-11-10T21:02:00Z">
                  <w:rPr>
                    <w:rFonts w:ascii="Leelawadee" w:hAnsi="Leelawadee"/>
                    <w:color w:val="000000" w:themeColor="text1"/>
                    <w:sz w:val="20"/>
                  </w:rPr>
                </w:rPrChange>
              </w:rPr>
              <w:t>29/09/2023</w:t>
            </w:r>
          </w:p>
        </w:tc>
        <w:tc>
          <w:tcPr>
            <w:tcW w:w="929" w:type="dxa"/>
            <w:tcBorders>
              <w:top w:val="nil"/>
              <w:left w:val="nil"/>
              <w:bottom w:val="single" w:sz="4" w:space="0" w:color="auto"/>
              <w:right w:val="single" w:sz="4" w:space="0" w:color="auto"/>
            </w:tcBorders>
            <w:shd w:val="clear" w:color="auto" w:fill="auto"/>
            <w:noWrap/>
            <w:vAlign w:val="center"/>
            <w:hideMark/>
          </w:tcPr>
          <w:p w14:paraId="486FE40E" w14:textId="77777777" w:rsidR="0020530E" w:rsidRPr="0029561E" w:rsidRDefault="0020530E">
            <w:pPr>
              <w:jc w:val="center"/>
              <w:rPr>
                <w:rFonts w:ascii="Calibri" w:hAnsi="Calibri"/>
                <w:color w:val="000000"/>
                <w:rPrChange w:id="1013" w:author="Luisa Herkenhoff" w:date="2020-11-10T21:02:00Z">
                  <w:rPr>
                    <w:rFonts w:ascii="Leelawadee" w:hAnsi="Leelawadee"/>
                    <w:color w:val="000000" w:themeColor="text1"/>
                    <w:sz w:val="20"/>
                  </w:rPr>
                </w:rPrChange>
              </w:rPr>
              <w:pPrChange w:id="1014" w:author="Luisa Herkenhoff" w:date="2020-11-10T21:02:00Z">
                <w:pPr>
                  <w:pStyle w:val="sub"/>
                  <w:spacing w:line="360" w:lineRule="auto"/>
                  <w:jc w:val="center"/>
                </w:pPr>
              </w:pPrChange>
            </w:pPr>
            <w:r w:rsidRPr="0029561E">
              <w:rPr>
                <w:rFonts w:ascii="Calibri" w:hAnsi="Calibri"/>
                <w:color w:val="000000"/>
                <w:rPrChange w:id="1015" w:author="Luisa Herkenhoff" w:date="2020-11-10T21:02:00Z">
                  <w:rPr>
                    <w:rFonts w:ascii="Leelawadee" w:hAnsi="Leelawadee"/>
                    <w:color w:val="000000" w:themeColor="text1"/>
                    <w:sz w:val="20"/>
                  </w:rPr>
                </w:rPrChange>
              </w:rPr>
              <w:t>1,1099</w:t>
            </w:r>
          </w:p>
        </w:tc>
        <w:tc>
          <w:tcPr>
            <w:tcW w:w="1346" w:type="dxa"/>
            <w:tcBorders>
              <w:top w:val="nil"/>
              <w:left w:val="nil"/>
              <w:bottom w:val="single" w:sz="4" w:space="0" w:color="auto"/>
              <w:right w:val="single" w:sz="4" w:space="0" w:color="auto"/>
            </w:tcBorders>
            <w:shd w:val="clear" w:color="auto" w:fill="auto"/>
            <w:noWrap/>
            <w:vAlign w:val="center"/>
            <w:hideMark/>
          </w:tcPr>
          <w:p w14:paraId="078CCA73" w14:textId="6BBD6389" w:rsidR="0020530E" w:rsidRPr="0029561E" w:rsidRDefault="00A604CE">
            <w:pPr>
              <w:jc w:val="center"/>
              <w:rPr>
                <w:rFonts w:ascii="Calibri" w:hAnsi="Calibri"/>
                <w:color w:val="000000"/>
                <w:rPrChange w:id="1016" w:author="Luisa Herkenhoff" w:date="2020-11-10T21:02:00Z">
                  <w:rPr>
                    <w:rFonts w:ascii="Leelawadee" w:hAnsi="Leelawadee"/>
                    <w:color w:val="000000" w:themeColor="text1"/>
                    <w:sz w:val="20"/>
                  </w:rPr>
                </w:rPrChange>
              </w:rPr>
              <w:pPrChange w:id="1017" w:author="Luisa Herkenhoff" w:date="2020-11-10T21:02:00Z">
                <w:pPr>
                  <w:pStyle w:val="sub"/>
                  <w:spacing w:line="360" w:lineRule="auto"/>
                  <w:jc w:val="center"/>
                </w:pPr>
              </w:pPrChange>
            </w:pPr>
            <w:del w:id="1018" w:author="Luisa Herkenhoff" w:date="2020-11-10T21:02:00Z">
              <w:r w:rsidRPr="00A604CE">
                <w:rPr>
                  <w:rFonts w:ascii="Leelawadee" w:hAnsi="Leelawadee" w:cs="Leelawadee"/>
                  <w:color w:val="000000" w:themeColor="text1"/>
                  <w:sz w:val="20"/>
                  <w:szCs w:val="20"/>
                </w:rPr>
                <w:delText>SIM</w:delText>
              </w:r>
            </w:del>
            <w:ins w:id="1019"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1020" w:author="Luisa Herkenhoff" w:date="2020-11-10T21:02:00Z"/>
            <w:hideMark/>
          </w:tcPr>
          <w:p w14:paraId="3F3F5DB1" w14:textId="77777777" w:rsidR="0020530E" w:rsidRPr="0029561E" w:rsidRDefault="0020530E" w:rsidP="002647D8">
            <w:pPr>
              <w:jc w:val="center"/>
              <w:rPr>
                <w:rFonts w:ascii="Calibri" w:hAnsi="Calibri" w:cs="Calibri"/>
                <w:color w:val="000000"/>
              </w:rPr>
            </w:pPr>
            <w:ins w:id="1021" w:author="Luisa Herkenhoff" w:date="2020-11-10T21:02:00Z">
              <w:r w:rsidRPr="0029561E">
                <w:rPr>
                  <w:rFonts w:ascii="Calibri" w:hAnsi="Calibri" w:cs="Calibri"/>
                  <w:color w:val="000000"/>
                </w:rPr>
                <w:t>SIM</w:t>
              </w:r>
            </w:ins>
          </w:p>
        </w:tc>
      </w:tr>
      <w:tr w:rsidR="006117F8" w:rsidRPr="0029561E" w14:paraId="54A7FBA6"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23AFFFC3" w14:textId="77777777" w:rsidR="0020530E" w:rsidRPr="0029561E" w:rsidRDefault="0020530E">
            <w:pPr>
              <w:jc w:val="center"/>
              <w:rPr>
                <w:rFonts w:ascii="Calibri" w:hAnsi="Calibri"/>
                <w:color w:val="000000"/>
                <w:rPrChange w:id="1022" w:author="Luisa Herkenhoff" w:date="2020-11-10T21:02:00Z">
                  <w:rPr>
                    <w:rFonts w:ascii="Leelawadee" w:hAnsi="Leelawadee"/>
                    <w:color w:val="000000" w:themeColor="text1"/>
                    <w:sz w:val="20"/>
                  </w:rPr>
                </w:rPrChange>
              </w:rPr>
              <w:pPrChange w:id="1023" w:author="Luisa Herkenhoff" w:date="2020-11-10T21:02:00Z">
                <w:pPr>
                  <w:pStyle w:val="sub"/>
                  <w:spacing w:line="360" w:lineRule="auto"/>
                  <w:jc w:val="center"/>
                </w:pPr>
              </w:pPrChange>
            </w:pPr>
            <w:r w:rsidRPr="0029561E">
              <w:rPr>
                <w:rFonts w:ascii="Calibri" w:hAnsi="Calibri"/>
                <w:color w:val="000000"/>
                <w:rPrChange w:id="1024" w:author="Luisa Herkenhoff" w:date="2020-11-10T21:02:00Z">
                  <w:rPr>
                    <w:rFonts w:ascii="Leelawadee" w:hAnsi="Leelawadee"/>
                    <w:color w:val="000000" w:themeColor="text1"/>
                    <w:sz w:val="20"/>
                  </w:rPr>
                </w:rPrChange>
              </w:rPr>
              <w:t>36</w:t>
            </w:r>
          </w:p>
        </w:tc>
        <w:tc>
          <w:tcPr>
            <w:tcW w:w="1186" w:type="dxa"/>
            <w:tcBorders>
              <w:top w:val="nil"/>
              <w:left w:val="nil"/>
              <w:bottom w:val="single" w:sz="4" w:space="0" w:color="auto"/>
              <w:right w:val="single" w:sz="4" w:space="0" w:color="auto"/>
            </w:tcBorders>
            <w:shd w:val="clear" w:color="auto" w:fill="auto"/>
            <w:noWrap/>
            <w:vAlign w:val="center"/>
            <w:hideMark/>
          </w:tcPr>
          <w:p w14:paraId="31F39B9B" w14:textId="77777777" w:rsidR="0020530E" w:rsidRPr="0029561E" w:rsidRDefault="0020530E">
            <w:pPr>
              <w:jc w:val="center"/>
              <w:rPr>
                <w:rFonts w:ascii="Calibri" w:hAnsi="Calibri"/>
                <w:color w:val="000000"/>
                <w:rPrChange w:id="1025" w:author="Luisa Herkenhoff" w:date="2020-11-10T21:02:00Z">
                  <w:rPr>
                    <w:rFonts w:ascii="Leelawadee" w:hAnsi="Leelawadee"/>
                    <w:color w:val="000000" w:themeColor="text1"/>
                    <w:sz w:val="20"/>
                  </w:rPr>
                </w:rPrChange>
              </w:rPr>
              <w:pPrChange w:id="1026" w:author="Luisa Herkenhoff" w:date="2020-11-10T21:02:00Z">
                <w:pPr>
                  <w:pStyle w:val="sub"/>
                  <w:spacing w:line="360" w:lineRule="auto"/>
                  <w:jc w:val="center"/>
                </w:pPr>
              </w:pPrChange>
            </w:pPr>
            <w:r w:rsidRPr="0029561E">
              <w:rPr>
                <w:rFonts w:ascii="Calibri" w:hAnsi="Calibri"/>
                <w:color w:val="000000"/>
                <w:rPrChange w:id="1027" w:author="Luisa Herkenhoff" w:date="2020-11-10T21:02:00Z">
                  <w:rPr>
                    <w:rFonts w:ascii="Leelawadee" w:hAnsi="Leelawadee"/>
                    <w:color w:val="000000" w:themeColor="text1"/>
                    <w:sz w:val="20"/>
                  </w:rPr>
                </w:rPrChange>
              </w:rPr>
              <w:t>29/10/2023</w:t>
            </w:r>
          </w:p>
        </w:tc>
        <w:tc>
          <w:tcPr>
            <w:tcW w:w="1186" w:type="dxa"/>
            <w:tcBorders>
              <w:top w:val="nil"/>
              <w:left w:val="nil"/>
              <w:bottom w:val="single" w:sz="4" w:space="0" w:color="auto"/>
              <w:right w:val="single" w:sz="4" w:space="0" w:color="auto"/>
            </w:tcBorders>
            <w:shd w:val="clear" w:color="auto" w:fill="auto"/>
            <w:noWrap/>
            <w:vAlign w:val="center"/>
            <w:hideMark/>
          </w:tcPr>
          <w:p w14:paraId="69A552E3" w14:textId="77777777" w:rsidR="0020530E" w:rsidRPr="0029561E" w:rsidRDefault="0020530E">
            <w:pPr>
              <w:jc w:val="center"/>
              <w:rPr>
                <w:rFonts w:ascii="Calibri" w:hAnsi="Calibri"/>
                <w:color w:val="000000"/>
                <w:rPrChange w:id="1028" w:author="Luisa Herkenhoff" w:date="2020-11-10T21:02:00Z">
                  <w:rPr>
                    <w:rFonts w:ascii="Leelawadee" w:hAnsi="Leelawadee"/>
                    <w:color w:val="000000" w:themeColor="text1"/>
                    <w:sz w:val="20"/>
                  </w:rPr>
                </w:rPrChange>
              </w:rPr>
              <w:pPrChange w:id="1029" w:author="Luisa Herkenhoff" w:date="2020-11-10T21:02:00Z">
                <w:pPr>
                  <w:pStyle w:val="sub"/>
                  <w:spacing w:line="360" w:lineRule="auto"/>
                  <w:jc w:val="center"/>
                </w:pPr>
              </w:pPrChange>
            </w:pPr>
            <w:r w:rsidRPr="0029561E">
              <w:rPr>
                <w:rFonts w:ascii="Calibri" w:hAnsi="Calibri"/>
                <w:color w:val="000000"/>
                <w:rPrChange w:id="1030" w:author="Luisa Herkenhoff" w:date="2020-11-10T21:02:00Z">
                  <w:rPr>
                    <w:rFonts w:ascii="Leelawadee" w:hAnsi="Leelawadee"/>
                    <w:color w:val="000000" w:themeColor="text1"/>
                    <w:sz w:val="20"/>
                  </w:rPr>
                </w:rPrChange>
              </w:rPr>
              <w:t>30/10/2023</w:t>
            </w:r>
          </w:p>
        </w:tc>
        <w:tc>
          <w:tcPr>
            <w:tcW w:w="929" w:type="dxa"/>
            <w:tcBorders>
              <w:top w:val="nil"/>
              <w:left w:val="nil"/>
              <w:bottom w:val="single" w:sz="4" w:space="0" w:color="auto"/>
              <w:right w:val="single" w:sz="4" w:space="0" w:color="auto"/>
            </w:tcBorders>
            <w:shd w:val="clear" w:color="auto" w:fill="auto"/>
            <w:noWrap/>
            <w:vAlign w:val="center"/>
            <w:hideMark/>
          </w:tcPr>
          <w:p w14:paraId="0669B68B" w14:textId="77777777" w:rsidR="0020530E" w:rsidRPr="0029561E" w:rsidRDefault="0020530E">
            <w:pPr>
              <w:jc w:val="center"/>
              <w:rPr>
                <w:rFonts w:ascii="Calibri" w:hAnsi="Calibri"/>
                <w:color w:val="000000"/>
                <w:rPrChange w:id="1031" w:author="Luisa Herkenhoff" w:date="2020-11-10T21:02:00Z">
                  <w:rPr>
                    <w:rFonts w:ascii="Leelawadee" w:hAnsi="Leelawadee"/>
                    <w:color w:val="000000" w:themeColor="text1"/>
                    <w:sz w:val="20"/>
                  </w:rPr>
                </w:rPrChange>
              </w:rPr>
              <w:pPrChange w:id="1032" w:author="Luisa Herkenhoff" w:date="2020-11-10T21:02:00Z">
                <w:pPr>
                  <w:pStyle w:val="sub"/>
                  <w:spacing w:line="360" w:lineRule="auto"/>
                  <w:jc w:val="center"/>
                </w:pPr>
              </w:pPrChange>
            </w:pPr>
            <w:r w:rsidRPr="0029561E">
              <w:rPr>
                <w:rFonts w:ascii="Calibri" w:hAnsi="Calibri"/>
                <w:color w:val="000000"/>
                <w:rPrChange w:id="1033" w:author="Luisa Herkenhoff" w:date="2020-11-10T21:02:00Z">
                  <w:rPr>
                    <w:rFonts w:ascii="Leelawadee" w:hAnsi="Leelawadee"/>
                    <w:color w:val="000000" w:themeColor="text1"/>
                    <w:sz w:val="20"/>
                  </w:rPr>
                </w:rPrChange>
              </w:rPr>
              <w:t>1,1287</w:t>
            </w:r>
          </w:p>
        </w:tc>
        <w:tc>
          <w:tcPr>
            <w:tcW w:w="1346" w:type="dxa"/>
            <w:tcBorders>
              <w:top w:val="nil"/>
              <w:left w:val="nil"/>
              <w:bottom w:val="single" w:sz="4" w:space="0" w:color="auto"/>
              <w:right w:val="single" w:sz="4" w:space="0" w:color="auto"/>
            </w:tcBorders>
            <w:shd w:val="clear" w:color="auto" w:fill="auto"/>
            <w:noWrap/>
            <w:vAlign w:val="center"/>
            <w:hideMark/>
          </w:tcPr>
          <w:p w14:paraId="208CB170" w14:textId="5BA06139" w:rsidR="0020530E" w:rsidRPr="0029561E" w:rsidRDefault="00A604CE">
            <w:pPr>
              <w:jc w:val="center"/>
              <w:rPr>
                <w:rFonts w:ascii="Calibri" w:hAnsi="Calibri"/>
                <w:color w:val="000000"/>
                <w:rPrChange w:id="1034" w:author="Luisa Herkenhoff" w:date="2020-11-10T21:02:00Z">
                  <w:rPr>
                    <w:rFonts w:ascii="Leelawadee" w:hAnsi="Leelawadee"/>
                    <w:color w:val="000000" w:themeColor="text1"/>
                    <w:sz w:val="20"/>
                  </w:rPr>
                </w:rPrChange>
              </w:rPr>
              <w:pPrChange w:id="1035" w:author="Luisa Herkenhoff" w:date="2020-11-10T21:02:00Z">
                <w:pPr>
                  <w:pStyle w:val="sub"/>
                  <w:spacing w:line="360" w:lineRule="auto"/>
                  <w:jc w:val="center"/>
                </w:pPr>
              </w:pPrChange>
            </w:pPr>
            <w:del w:id="1036" w:author="Luisa Herkenhoff" w:date="2020-11-10T21:02:00Z">
              <w:r w:rsidRPr="00A604CE">
                <w:rPr>
                  <w:rFonts w:ascii="Leelawadee" w:hAnsi="Leelawadee" w:cs="Leelawadee"/>
                  <w:color w:val="000000" w:themeColor="text1"/>
                  <w:sz w:val="20"/>
                  <w:szCs w:val="20"/>
                </w:rPr>
                <w:delText>SIM</w:delText>
              </w:r>
            </w:del>
            <w:ins w:id="1037"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1038" w:author="Luisa Herkenhoff" w:date="2020-11-10T21:02:00Z"/>
            <w:hideMark/>
          </w:tcPr>
          <w:p w14:paraId="507FDF57" w14:textId="77777777" w:rsidR="0020530E" w:rsidRPr="0029561E" w:rsidRDefault="0020530E" w:rsidP="002647D8">
            <w:pPr>
              <w:jc w:val="center"/>
              <w:rPr>
                <w:rFonts w:ascii="Calibri" w:hAnsi="Calibri" w:cs="Calibri"/>
                <w:color w:val="000000"/>
              </w:rPr>
            </w:pPr>
            <w:ins w:id="1039" w:author="Luisa Herkenhoff" w:date="2020-11-10T21:02:00Z">
              <w:r w:rsidRPr="0029561E">
                <w:rPr>
                  <w:rFonts w:ascii="Calibri" w:hAnsi="Calibri" w:cs="Calibri"/>
                  <w:color w:val="000000"/>
                </w:rPr>
                <w:t>SIM</w:t>
              </w:r>
            </w:ins>
          </w:p>
        </w:tc>
      </w:tr>
      <w:tr w:rsidR="006117F8" w:rsidRPr="0029561E" w14:paraId="11276C00"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4B6DF07C" w14:textId="77777777" w:rsidR="0020530E" w:rsidRPr="0029561E" w:rsidRDefault="0020530E">
            <w:pPr>
              <w:jc w:val="center"/>
              <w:rPr>
                <w:rFonts w:ascii="Calibri" w:hAnsi="Calibri"/>
                <w:color w:val="000000"/>
                <w:rPrChange w:id="1040" w:author="Luisa Herkenhoff" w:date="2020-11-10T21:02:00Z">
                  <w:rPr>
                    <w:rFonts w:ascii="Leelawadee" w:hAnsi="Leelawadee"/>
                    <w:color w:val="000000" w:themeColor="text1"/>
                    <w:sz w:val="20"/>
                  </w:rPr>
                </w:rPrChange>
              </w:rPr>
              <w:pPrChange w:id="1041" w:author="Luisa Herkenhoff" w:date="2020-11-10T21:02:00Z">
                <w:pPr>
                  <w:pStyle w:val="sub"/>
                  <w:spacing w:line="360" w:lineRule="auto"/>
                  <w:jc w:val="center"/>
                </w:pPr>
              </w:pPrChange>
            </w:pPr>
            <w:r w:rsidRPr="0029561E">
              <w:rPr>
                <w:rFonts w:ascii="Calibri" w:hAnsi="Calibri"/>
                <w:color w:val="000000"/>
                <w:rPrChange w:id="1042" w:author="Luisa Herkenhoff" w:date="2020-11-10T21:02:00Z">
                  <w:rPr>
                    <w:rFonts w:ascii="Leelawadee" w:hAnsi="Leelawadee"/>
                    <w:color w:val="000000" w:themeColor="text1"/>
                    <w:sz w:val="20"/>
                  </w:rPr>
                </w:rPrChange>
              </w:rPr>
              <w:t>37</w:t>
            </w:r>
          </w:p>
        </w:tc>
        <w:tc>
          <w:tcPr>
            <w:tcW w:w="1186" w:type="dxa"/>
            <w:tcBorders>
              <w:top w:val="nil"/>
              <w:left w:val="nil"/>
              <w:bottom w:val="single" w:sz="4" w:space="0" w:color="auto"/>
              <w:right w:val="single" w:sz="4" w:space="0" w:color="auto"/>
            </w:tcBorders>
            <w:shd w:val="clear" w:color="auto" w:fill="auto"/>
            <w:noWrap/>
            <w:vAlign w:val="center"/>
            <w:hideMark/>
          </w:tcPr>
          <w:p w14:paraId="53AFB570" w14:textId="77777777" w:rsidR="0020530E" w:rsidRPr="0029561E" w:rsidRDefault="0020530E">
            <w:pPr>
              <w:jc w:val="center"/>
              <w:rPr>
                <w:rFonts w:ascii="Calibri" w:hAnsi="Calibri"/>
                <w:color w:val="000000"/>
                <w:rPrChange w:id="1043" w:author="Luisa Herkenhoff" w:date="2020-11-10T21:02:00Z">
                  <w:rPr>
                    <w:rFonts w:ascii="Leelawadee" w:hAnsi="Leelawadee"/>
                    <w:color w:val="000000" w:themeColor="text1"/>
                    <w:sz w:val="20"/>
                  </w:rPr>
                </w:rPrChange>
              </w:rPr>
              <w:pPrChange w:id="1044" w:author="Luisa Herkenhoff" w:date="2020-11-10T21:02:00Z">
                <w:pPr>
                  <w:pStyle w:val="sub"/>
                  <w:spacing w:line="360" w:lineRule="auto"/>
                  <w:jc w:val="center"/>
                </w:pPr>
              </w:pPrChange>
            </w:pPr>
            <w:r w:rsidRPr="0029561E">
              <w:rPr>
                <w:rFonts w:ascii="Calibri" w:hAnsi="Calibri"/>
                <w:color w:val="000000"/>
                <w:rPrChange w:id="1045" w:author="Luisa Herkenhoff" w:date="2020-11-10T21:02:00Z">
                  <w:rPr>
                    <w:rFonts w:ascii="Leelawadee" w:hAnsi="Leelawadee"/>
                    <w:color w:val="000000" w:themeColor="text1"/>
                    <w:sz w:val="20"/>
                  </w:rPr>
                </w:rPrChange>
              </w:rPr>
              <w:t>29/11/2023</w:t>
            </w:r>
          </w:p>
        </w:tc>
        <w:tc>
          <w:tcPr>
            <w:tcW w:w="1186" w:type="dxa"/>
            <w:tcBorders>
              <w:top w:val="nil"/>
              <w:left w:val="nil"/>
              <w:bottom w:val="single" w:sz="4" w:space="0" w:color="auto"/>
              <w:right w:val="single" w:sz="4" w:space="0" w:color="auto"/>
            </w:tcBorders>
            <w:shd w:val="clear" w:color="auto" w:fill="auto"/>
            <w:noWrap/>
            <w:vAlign w:val="center"/>
            <w:hideMark/>
          </w:tcPr>
          <w:p w14:paraId="16D07536" w14:textId="77777777" w:rsidR="0020530E" w:rsidRPr="0029561E" w:rsidRDefault="0020530E">
            <w:pPr>
              <w:jc w:val="center"/>
              <w:rPr>
                <w:rFonts w:ascii="Calibri" w:hAnsi="Calibri"/>
                <w:color w:val="000000"/>
                <w:rPrChange w:id="1046" w:author="Luisa Herkenhoff" w:date="2020-11-10T21:02:00Z">
                  <w:rPr>
                    <w:rFonts w:ascii="Leelawadee" w:hAnsi="Leelawadee"/>
                    <w:color w:val="000000" w:themeColor="text1"/>
                    <w:sz w:val="20"/>
                  </w:rPr>
                </w:rPrChange>
              </w:rPr>
              <w:pPrChange w:id="1047" w:author="Luisa Herkenhoff" w:date="2020-11-10T21:02:00Z">
                <w:pPr>
                  <w:pStyle w:val="sub"/>
                  <w:spacing w:line="360" w:lineRule="auto"/>
                  <w:jc w:val="center"/>
                </w:pPr>
              </w:pPrChange>
            </w:pPr>
            <w:r w:rsidRPr="0029561E">
              <w:rPr>
                <w:rFonts w:ascii="Calibri" w:hAnsi="Calibri"/>
                <w:color w:val="000000"/>
                <w:rPrChange w:id="1048" w:author="Luisa Herkenhoff" w:date="2020-11-10T21:02:00Z">
                  <w:rPr>
                    <w:rFonts w:ascii="Leelawadee" w:hAnsi="Leelawadee"/>
                    <w:color w:val="000000" w:themeColor="text1"/>
                    <w:sz w:val="20"/>
                  </w:rPr>
                </w:rPrChange>
              </w:rPr>
              <w:t>29/11/2023</w:t>
            </w:r>
          </w:p>
        </w:tc>
        <w:tc>
          <w:tcPr>
            <w:tcW w:w="929" w:type="dxa"/>
            <w:tcBorders>
              <w:top w:val="nil"/>
              <w:left w:val="nil"/>
              <w:bottom w:val="single" w:sz="4" w:space="0" w:color="auto"/>
              <w:right w:val="single" w:sz="4" w:space="0" w:color="auto"/>
            </w:tcBorders>
            <w:shd w:val="clear" w:color="auto" w:fill="auto"/>
            <w:noWrap/>
            <w:vAlign w:val="center"/>
            <w:hideMark/>
          </w:tcPr>
          <w:p w14:paraId="562D6531" w14:textId="77777777" w:rsidR="0020530E" w:rsidRPr="0029561E" w:rsidRDefault="0020530E">
            <w:pPr>
              <w:jc w:val="center"/>
              <w:rPr>
                <w:rFonts w:ascii="Calibri" w:hAnsi="Calibri"/>
                <w:color w:val="000000"/>
                <w:rPrChange w:id="1049" w:author="Luisa Herkenhoff" w:date="2020-11-10T21:02:00Z">
                  <w:rPr>
                    <w:rFonts w:ascii="Leelawadee" w:hAnsi="Leelawadee"/>
                    <w:color w:val="000000" w:themeColor="text1"/>
                    <w:sz w:val="20"/>
                  </w:rPr>
                </w:rPrChange>
              </w:rPr>
              <w:pPrChange w:id="1050" w:author="Luisa Herkenhoff" w:date="2020-11-10T21:02:00Z">
                <w:pPr>
                  <w:pStyle w:val="sub"/>
                  <w:spacing w:line="360" w:lineRule="auto"/>
                  <w:jc w:val="center"/>
                </w:pPr>
              </w:pPrChange>
            </w:pPr>
            <w:r w:rsidRPr="0029561E">
              <w:rPr>
                <w:rFonts w:ascii="Calibri" w:hAnsi="Calibri"/>
                <w:color w:val="000000"/>
                <w:rPrChange w:id="1051" w:author="Luisa Herkenhoff" w:date="2020-11-10T21:02:00Z">
                  <w:rPr>
                    <w:rFonts w:ascii="Leelawadee" w:hAnsi="Leelawadee"/>
                    <w:color w:val="000000" w:themeColor="text1"/>
                    <w:sz w:val="20"/>
                  </w:rPr>
                </w:rPrChange>
              </w:rPr>
              <w:t>1,1480</w:t>
            </w:r>
          </w:p>
        </w:tc>
        <w:tc>
          <w:tcPr>
            <w:tcW w:w="1346" w:type="dxa"/>
            <w:tcBorders>
              <w:top w:val="nil"/>
              <w:left w:val="nil"/>
              <w:bottom w:val="single" w:sz="4" w:space="0" w:color="auto"/>
              <w:right w:val="single" w:sz="4" w:space="0" w:color="auto"/>
            </w:tcBorders>
            <w:shd w:val="clear" w:color="auto" w:fill="auto"/>
            <w:noWrap/>
            <w:vAlign w:val="center"/>
            <w:hideMark/>
          </w:tcPr>
          <w:p w14:paraId="268FFB11" w14:textId="32BEBB9F" w:rsidR="0020530E" w:rsidRPr="0029561E" w:rsidRDefault="00A604CE">
            <w:pPr>
              <w:jc w:val="center"/>
              <w:rPr>
                <w:rFonts w:ascii="Calibri" w:hAnsi="Calibri"/>
                <w:color w:val="000000"/>
                <w:rPrChange w:id="1052" w:author="Luisa Herkenhoff" w:date="2020-11-10T21:02:00Z">
                  <w:rPr>
                    <w:rFonts w:ascii="Leelawadee" w:hAnsi="Leelawadee"/>
                    <w:color w:val="000000" w:themeColor="text1"/>
                    <w:sz w:val="20"/>
                  </w:rPr>
                </w:rPrChange>
              </w:rPr>
              <w:pPrChange w:id="1053" w:author="Luisa Herkenhoff" w:date="2020-11-10T21:02:00Z">
                <w:pPr>
                  <w:pStyle w:val="sub"/>
                  <w:spacing w:line="360" w:lineRule="auto"/>
                  <w:jc w:val="center"/>
                </w:pPr>
              </w:pPrChange>
            </w:pPr>
            <w:del w:id="1054" w:author="Luisa Herkenhoff" w:date="2020-11-10T21:02:00Z">
              <w:r w:rsidRPr="00A604CE">
                <w:rPr>
                  <w:rFonts w:ascii="Leelawadee" w:hAnsi="Leelawadee" w:cs="Leelawadee"/>
                  <w:color w:val="000000" w:themeColor="text1"/>
                  <w:sz w:val="20"/>
                  <w:szCs w:val="20"/>
                </w:rPr>
                <w:delText>SIM</w:delText>
              </w:r>
            </w:del>
            <w:ins w:id="1055"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1056" w:author="Luisa Herkenhoff" w:date="2020-11-10T21:02:00Z"/>
            <w:hideMark/>
          </w:tcPr>
          <w:p w14:paraId="7C9F9516" w14:textId="77777777" w:rsidR="0020530E" w:rsidRPr="0029561E" w:rsidRDefault="0020530E" w:rsidP="002647D8">
            <w:pPr>
              <w:jc w:val="center"/>
              <w:rPr>
                <w:rFonts w:ascii="Calibri" w:hAnsi="Calibri" w:cs="Calibri"/>
                <w:color w:val="000000"/>
              </w:rPr>
            </w:pPr>
            <w:ins w:id="1057" w:author="Luisa Herkenhoff" w:date="2020-11-10T21:02:00Z">
              <w:r w:rsidRPr="0029561E">
                <w:rPr>
                  <w:rFonts w:ascii="Calibri" w:hAnsi="Calibri" w:cs="Calibri"/>
                  <w:color w:val="000000"/>
                </w:rPr>
                <w:t>SIM</w:t>
              </w:r>
            </w:ins>
          </w:p>
        </w:tc>
      </w:tr>
      <w:tr w:rsidR="006117F8" w:rsidRPr="0029561E" w14:paraId="5544D218"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3066EAFB" w14:textId="77777777" w:rsidR="0020530E" w:rsidRPr="0029561E" w:rsidRDefault="0020530E">
            <w:pPr>
              <w:jc w:val="center"/>
              <w:rPr>
                <w:rFonts w:ascii="Calibri" w:hAnsi="Calibri"/>
                <w:color w:val="000000"/>
                <w:rPrChange w:id="1058" w:author="Luisa Herkenhoff" w:date="2020-11-10T21:02:00Z">
                  <w:rPr>
                    <w:rFonts w:ascii="Leelawadee" w:hAnsi="Leelawadee"/>
                    <w:color w:val="000000" w:themeColor="text1"/>
                    <w:sz w:val="20"/>
                  </w:rPr>
                </w:rPrChange>
              </w:rPr>
              <w:pPrChange w:id="1059" w:author="Luisa Herkenhoff" w:date="2020-11-10T21:02:00Z">
                <w:pPr>
                  <w:pStyle w:val="sub"/>
                  <w:spacing w:line="360" w:lineRule="auto"/>
                  <w:jc w:val="center"/>
                </w:pPr>
              </w:pPrChange>
            </w:pPr>
            <w:r w:rsidRPr="0029561E">
              <w:rPr>
                <w:rFonts w:ascii="Calibri" w:hAnsi="Calibri"/>
                <w:color w:val="000000"/>
                <w:rPrChange w:id="1060" w:author="Luisa Herkenhoff" w:date="2020-11-10T21:02:00Z">
                  <w:rPr>
                    <w:rFonts w:ascii="Leelawadee" w:hAnsi="Leelawadee"/>
                    <w:color w:val="000000" w:themeColor="text1"/>
                    <w:sz w:val="20"/>
                  </w:rPr>
                </w:rPrChange>
              </w:rPr>
              <w:t>38</w:t>
            </w:r>
          </w:p>
        </w:tc>
        <w:tc>
          <w:tcPr>
            <w:tcW w:w="1186" w:type="dxa"/>
            <w:tcBorders>
              <w:top w:val="nil"/>
              <w:left w:val="nil"/>
              <w:bottom w:val="single" w:sz="4" w:space="0" w:color="auto"/>
              <w:right w:val="single" w:sz="4" w:space="0" w:color="auto"/>
            </w:tcBorders>
            <w:shd w:val="clear" w:color="auto" w:fill="auto"/>
            <w:noWrap/>
            <w:vAlign w:val="center"/>
            <w:hideMark/>
          </w:tcPr>
          <w:p w14:paraId="775174C0" w14:textId="77777777" w:rsidR="0020530E" w:rsidRPr="0029561E" w:rsidRDefault="0020530E">
            <w:pPr>
              <w:jc w:val="center"/>
              <w:rPr>
                <w:rFonts w:ascii="Calibri" w:hAnsi="Calibri"/>
                <w:color w:val="000000"/>
                <w:rPrChange w:id="1061" w:author="Luisa Herkenhoff" w:date="2020-11-10T21:02:00Z">
                  <w:rPr>
                    <w:rFonts w:ascii="Leelawadee" w:hAnsi="Leelawadee"/>
                    <w:color w:val="000000" w:themeColor="text1"/>
                    <w:sz w:val="20"/>
                  </w:rPr>
                </w:rPrChange>
              </w:rPr>
              <w:pPrChange w:id="1062" w:author="Luisa Herkenhoff" w:date="2020-11-10T21:02:00Z">
                <w:pPr>
                  <w:pStyle w:val="sub"/>
                  <w:spacing w:line="360" w:lineRule="auto"/>
                  <w:jc w:val="center"/>
                </w:pPr>
              </w:pPrChange>
            </w:pPr>
            <w:r w:rsidRPr="0029561E">
              <w:rPr>
                <w:rFonts w:ascii="Calibri" w:hAnsi="Calibri"/>
                <w:color w:val="000000"/>
                <w:rPrChange w:id="1063" w:author="Luisa Herkenhoff" w:date="2020-11-10T21:02:00Z">
                  <w:rPr>
                    <w:rFonts w:ascii="Leelawadee" w:hAnsi="Leelawadee"/>
                    <w:color w:val="000000" w:themeColor="text1"/>
                    <w:sz w:val="20"/>
                  </w:rPr>
                </w:rPrChange>
              </w:rPr>
              <w:t>29/12/2023</w:t>
            </w:r>
          </w:p>
        </w:tc>
        <w:tc>
          <w:tcPr>
            <w:tcW w:w="1186" w:type="dxa"/>
            <w:tcBorders>
              <w:top w:val="nil"/>
              <w:left w:val="nil"/>
              <w:bottom w:val="single" w:sz="4" w:space="0" w:color="auto"/>
              <w:right w:val="single" w:sz="4" w:space="0" w:color="auto"/>
            </w:tcBorders>
            <w:shd w:val="clear" w:color="auto" w:fill="auto"/>
            <w:noWrap/>
            <w:vAlign w:val="center"/>
            <w:hideMark/>
          </w:tcPr>
          <w:p w14:paraId="0AF8D43A" w14:textId="77777777" w:rsidR="0020530E" w:rsidRPr="0029561E" w:rsidRDefault="0020530E">
            <w:pPr>
              <w:jc w:val="center"/>
              <w:rPr>
                <w:rFonts w:ascii="Calibri" w:hAnsi="Calibri"/>
                <w:color w:val="000000"/>
                <w:rPrChange w:id="1064" w:author="Luisa Herkenhoff" w:date="2020-11-10T21:02:00Z">
                  <w:rPr>
                    <w:rFonts w:ascii="Leelawadee" w:hAnsi="Leelawadee"/>
                    <w:color w:val="000000" w:themeColor="text1"/>
                    <w:sz w:val="20"/>
                  </w:rPr>
                </w:rPrChange>
              </w:rPr>
              <w:pPrChange w:id="1065" w:author="Luisa Herkenhoff" w:date="2020-11-10T21:02:00Z">
                <w:pPr>
                  <w:pStyle w:val="sub"/>
                  <w:spacing w:line="360" w:lineRule="auto"/>
                  <w:jc w:val="center"/>
                </w:pPr>
              </w:pPrChange>
            </w:pPr>
            <w:r w:rsidRPr="0029561E">
              <w:rPr>
                <w:rFonts w:ascii="Calibri" w:hAnsi="Calibri"/>
                <w:color w:val="000000"/>
                <w:rPrChange w:id="1066" w:author="Luisa Herkenhoff" w:date="2020-11-10T21:02:00Z">
                  <w:rPr>
                    <w:rFonts w:ascii="Leelawadee" w:hAnsi="Leelawadee"/>
                    <w:color w:val="000000" w:themeColor="text1"/>
                    <w:sz w:val="20"/>
                  </w:rPr>
                </w:rPrChange>
              </w:rPr>
              <w:t>29/12/2023</w:t>
            </w:r>
          </w:p>
        </w:tc>
        <w:tc>
          <w:tcPr>
            <w:tcW w:w="929" w:type="dxa"/>
            <w:tcBorders>
              <w:top w:val="nil"/>
              <w:left w:val="nil"/>
              <w:bottom w:val="single" w:sz="4" w:space="0" w:color="auto"/>
              <w:right w:val="single" w:sz="4" w:space="0" w:color="auto"/>
            </w:tcBorders>
            <w:shd w:val="clear" w:color="auto" w:fill="auto"/>
            <w:noWrap/>
            <w:vAlign w:val="center"/>
            <w:hideMark/>
          </w:tcPr>
          <w:p w14:paraId="06F26CE5" w14:textId="77777777" w:rsidR="0020530E" w:rsidRPr="0029561E" w:rsidRDefault="0020530E">
            <w:pPr>
              <w:jc w:val="center"/>
              <w:rPr>
                <w:rFonts w:ascii="Calibri" w:hAnsi="Calibri"/>
                <w:color w:val="000000"/>
                <w:rPrChange w:id="1067" w:author="Luisa Herkenhoff" w:date="2020-11-10T21:02:00Z">
                  <w:rPr>
                    <w:rFonts w:ascii="Leelawadee" w:hAnsi="Leelawadee"/>
                    <w:color w:val="000000" w:themeColor="text1"/>
                    <w:sz w:val="20"/>
                  </w:rPr>
                </w:rPrChange>
              </w:rPr>
              <w:pPrChange w:id="1068" w:author="Luisa Herkenhoff" w:date="2020-11-10T21:02:00Z">
                <w:pPr>
                  <w:pStyle w:val="sub"/>
                  <w:spacing w:line="360" w:lineRule="auto"/>
                  <w:jc w:val="center"/>
                </w:pPr>
              </w:pPrChange>
            </w:pPr>
            <w:r w:rsidRPr="0029561E">
              <w:rPr>
                <w:rFonts w:ascii="Calibri" w:hAnsi="Calibri"/>
                <w:color w:val="000000"/>
                <w:rPrChange w:id="1069" w:author="Luisa Herkenhoff" w:date="2020-11-10T21:02:00Z">
                  <w:rPr>
                    <w:rFonts w:ascii="Leelawadee" w:hAnsi="Leelawadee"/>
                    <w:color w:val="000000" w:themeColor="text1"/>
                    <w:sz w:val="20"/>
                  </w:rPr>
                </w:rPrChange>
              </w:rPr>
              <w:t>1,1679</w:t>
            </w:r>
          </w:p>
        </w:tc>
        <w:tc>
          <w:tcPr>
            <w:tcW w:w="1346" w:type="dxa"/>
            <w:tcBorders>
              <w:top w:val="nil"/>
              <w:left w:val="nil"/>
              <w:bottom w:val="single" w:sz="4" w:space="0" w:color="auto"/>
              <w:right w:val="single" w:sz="4" w:space="0" w:color="auto"/>
            </w:tcBorders>
            <w:shd w:val="clear" w:color="auto" w:fill="auto"/>
            <w:noWrap/>
            <w:vAlign w:val="center"/>
            <w:hideMark/>
          </w:tcPr>
          <w:p w14:paraId="1D484D08" w14:textId="5A309C86" w:rsidR="0020530E" w:rsidRPr="0029561E" w:rsidRDefault="00A604CE">
            <w:pPr>
              <w:jc w:val="center"/>
              <w:rPr>
                <w:rFonts w:ascii="Calibri" w:hAnsi="Calibri"/>
                <w:color w:val="000000"/>
                <w:rPrChange w:id="1070" w:author="Luisa Herkenhoff" w:date="2020-11-10T21:02:00Z">
                  <w:rPr>
                    <w:rFonts w:ascii="Leelawadee" w:hAnsi="Leelawadee"/>
                    <w:color w:val="000000" w:themeColor="text1"/>
                    <w:sz w:val="20"/>
                  </w:rPr>
                </w:rPrChange>
              </w:rPr>
              <w:pPrChange w:id="1071" w:author="Luisa Herkenhoff" w:date="2020-11-10T21:02:00Z">
                <w:pPr>
                  <w:pStyle w:val="sub"/>
                  <w:spacing w:line="360" w:lineRule="auto"/>
                  <w:jc w:val="center"/>
                </w:pPr>
              </w:pPrChange>
            </w:pPr>
            <w:del w:id="1072" w:author="Luisa Herkenhoff" w:date="2020-11-10T21:02:00Z">
              <w:r w:rsidRPr="00A604CE">
                <w:rPr>
                  <w:rFonts w:ascii="Leelawadee" w:hAnsi="Leelawadee" w:cs="Leelawadee"/>
                  <w:color w:val="000000" w:themeColor="text1"/>
                  <w:sz w:val="20"/>
                  <w:szCs w:val="20"/>
                </w:rPr>
                <w:delText>SIM</w:delText>
              </w:r>
            </w:del>
            <w:ins w:id="1073"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1074" w:author="Luisa Herkenhoff" w:date="2020-11-10T21:02:00Z"/>
            <w:hideMark/>
          </w:tcPr>
          <w:p w14:paraId="79BFFC73" w14:textId="77777777" w:rsidR="0020530E" w:rsidRPr="0029561E" w:rsidRDefault="0020530E" w:rsidP="002647D8">
            <w:pPr>
              <w:jc w:val="center"/>
              <w:rPr>
                <w:rFonts w:ascii="Calibri" w:hAnsi="Calibri" w:cs="Calibri"/>
                <w:color w:val="000000"/>
              </w:rPr>
            </w:pPr>
            <w:ins w:id="1075" w:author="Luisa Herkenhoff" w:date="2020-11-10T21:02:00Z">
              <w:r w:rsidRPr="0029561E">
                <w:rPr>
                  <w:rFonts w:ascii="Calibri" w:hAnsi="Calibri" w:cs="Calibri"/>
                  <w:color w:val="000000"/>
                </w:rPr>
                <w:t>SIM</w:t>
              </w:r>
            </w:ins>
          </w:p>
        </w:tc>
      </w:tr>
      <w:tr w:rsidR="006117F8" w:rsidRPr="0029561E" w14:paraId="4E3B9ACB"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4C3CC88C" w14:textId="77777777" w:rsidR="0020530E" w:rsidRPr="0029561E" w:rsidRDefault="0020530E">
            <w:pPr>
              <w:jc w:val="center"/>
              <w:rPr>
                <w:rFonts w:ascii="Calibri" w:hAnsi="Calibri"/>
                <w:color w:val="000000"/>
                <w:rPrChange w:id="1076" w:author="Luisa Herkenhoff" w:date="2020-11-10T21:02:00Z">
                  <w:rPr>
                    <w:rFonts w:ascii="Leelawadee" w:hAnsi="Leelawadee"/>
                    <w:color w:val="000000" w:themeColor="text1"/>
                    <w:sz w:val="20"/>
                  </w:rPr>
                </w:rPrChange>
              </w:rPr>
              <w:pPrChange w:id="1077" w:author="Luisa Herkenhoff" w:date="2020-11-10T21:02:00Z">
                <w:pPr>
                  <w:pStyle w:val="sub"/>
                  <w:spacing w:line="360" w:lineRule="auto"/>
                  <w:jc w:val="center"/>
                </w:pPr>
              </w:pPrChange>
            </w:pPr>
            <w:r w:rsidRPr="0029561E">
              <w:rPr>
                <w:rFonts w:ascii="Calibri" w:hAnsi="Calibri"/>
                <w:color w:val="000000"/>
                <w:rPrChange w:id="1078" w:author="Luisa Herkenhoff" w:date="2020-11-10T21:02:00Z">
                  <w:rPr>
                    <w:rFonts w:ascii="Leelawadee" w:hAnsi="Leelawadee"/>
                    <w:color w:val="000000" w:themeColor="text1"/>
                    <w:sz w:val="20"/>
                  </w:rPr>
                </w:rPrChange>
              </w:rPr>
              <w:t>39</w:t>
            </w:r>
          </w:p>
        </w:tc>
        <w:tc>
          <w:tcPr>
            <w:tcW w:w="1186" w:type="dxa"/>
            <w:tcBorders>
              <w:top w:val="nil"/>
              <w:left w:val="nil"/>
              <w:bottom w:val="single" w:sz="4" w:space="0" w:color="auto"/>
              <w:right w:val="single" w:sz="4" w:space="0" w:color="auto"/>
            </w:tcBorders>
            <w:shd w:val="clear" w:color="auto" w:fill="auto"/>
            <w:noWrap/>
            <w:vAlign w:val="center"/>
            <w:hideMark/>
          </w:tcPr>
          <w:p w14:paraId="52E676EE" w14:textId="77777777" w:rsidR="0020530E" w:rsidRPr="0029561E" w:rsidRDefault="0020530E">
            <w:pPr>
              <w:jc w:val="center"/>
              <w:rPr>
                <w:rFonts w:ascii="Calibri" w:hAnsi="Calibri"/>
                <w:color w:val="000000"/>
                <w:rPrChange w:id="1079" w:author="Luisa Herkenhoff" w:date="2020-11-10T21:02:00Z">
                  <w:rPr>
                    <w:rFonts w:ascii="Leelawadee" w:hAnsi="Leelawadee"/>
                    <w:color w:val="000000" w:themeColor="text1"/>
                    <w:sz w:val="20"/>
                  </w:rPr>
                </w:rPrChange>
              </w:rPr>
              <w:pPrChange w:id="1080" w:author="Luisa Herkenhoff" w:date="2020-11-10T21:02:00Z">
                <w:pPr>
                  <w:pStyle w:val="sub"/>
                  <w:spacing w:line="360" w:lineRule="auto"/>
                  <w:jc w:val="center"/>
                </w:pPr>
              </w:pPrChange>
            </w:pPr>
            <w:r w:rsidRPr="0029561E">
              <w:rPr>
                <w:rFonts w:ascii="Calibri" w:hAnsi="Calibri"/>
                <w:color w:val="000000"/>
                <w:rPrChange w:id="1081" w:author="Luisa Herkenhoff" w:date="2020-11-10T21:02:00Z">
                  <w:rPr>
                    <w:rFonts w:ascii="Leelawadee" w:hAnsi="Leelawadee"/>
                    <w:color w:val="000000" w:themeColor="text1"/>
                    <w:sz w:val="20"/>
                  </w:rPr>
                </w:rPrChange>
              </w:rPr>
              <w:t>29/01/2024</w:t>
            </w:r>
          </w:p>
        </w:tc>
        <w:tc>
          <w:tcPr>
            <w:tcW w:w="1186" w:type="dxa"/>
            <w:tcBorders>
              <w:top w:val="nil"/>
              <w:left w:val="nil"/>
              <w:bottom w:val="single" w:sz="4" w:space="0" w:color="auto"/>
              <w:right w:val="single" w:sz="4" w:space="0" w:color="auto"/>
            </w:tcBorders>
            <w:shd w:val="clear" w:color="auto" w:fill="auto"/>
            <w:noWrap/>
            <w:vAlign w:val="center"/>
            <w:hideMark/>
          </w:tcPr>
          <w:p w14:paraId="6E6D5AA8" w14:textId="77777777" w:rsidR="0020530E" w:rsidRPr="0029561E" w:rsidRDefault="0020530E">
            <w:pPr>
              <w:jc w:val="center"/>
              <w:rPr>
                <w:rFonts w:ascii="Calibri" w:hAnsi="Calibri"/>
                <w:color w:val="000000"/>
                <w:rPrChange w:id="1082" w:author="Luisa Herkenhoff" w:date="2020-11-10T21:02:00Z">
                  <w:rPr>
                    <w:rFonts w:ascii="Leelawadee" w:hAnsi="Leelawadee"/>
                    <w:color w:val="000000" w:themeColor="text1"/>
                    <w:sz w:val="20"/>
                  </w:rPr>
                </w:rPrChange>
              </w:rPr>
              <w:pPrChange w:id="1083" w:author="Luisa Herkenhoff" w:date="2020-11-10T21:02:00Z">
                <w:pPr>
                  <w:pStyle w:val="sub"/>
                  <w:spacing w:line="360" w:lineRule="auto"/>
                  <w:jc w:val="center"/>
                </w:pPr>
              </w:pPrChange>
            </w:pPr>
            <w:r w:rsidRPr="0029561E">
              <w:rPr>
                <w:rFonts w:ascii="Calibri" w:hAnsi="Calibri"/>
                <w:color w:val="000000"/>
                <w:rPrChange w:id="1084" w:author="Luisa Herkenhoff" w:date="2020-11-10T21:02:00Z">
                  <w:rPr>
                    <w:rFonts w:ascii="Leelawadee" w:hAnsi="Leelawadee"/>
                    <w:color w:val="000000" w:themeColor="text1"/>
                    <w:sz w:val="20"/>
                  </w:rPr>
                </w:rPrChange>
              </w:rPr>
              <w:t>29/01/2024</w:t>
            </w:r>
          </w:p>
        </w:tc>
        <w:tc>
          <w:tcPr>
            <w:tcW w:w="929" w:type="dxa"/>
            <w:tcBorders>
              <w:top w:val="nil"/>
              <w:left w:val="nil"/>
              <w:bottom w:val="single" w:sz="4" w:space="0" w:color="auto"/>
              <w:right w:val="single" w:sz="4" w:space="0" w:color="auto"/>
            </w:tcBorders>
            <w:shd w:val="clear" w:color="auto" w:fill="auto"/>
            <w:noWrap/>
            <w:vAlign w:val="center"/>
            <w:hideMark/>
          </w:tcPr>
          <w:p w14:paraId="743BC2D5" w14:textId="77777777" w:rsidR="0020530E" w:rsidRPr="0029561E" w:rsidRDefault="0020530E">
            <w:pPr>
              <w:jc w:val="center"/>
              <w:rPr>
                <w:rFonts w:ascii="Calibri" w:hAnsi="Calibri"/>
                <w:color w:val="000000"/>
                <w:rPrChange w:id="1085" w:author="Luisa Herkenhoff" w:date="2020-11-10T21:02:00Z">
                  <w:rPr>
                    <w:rFonts w:ascii="Leelawadee" w:hAnsi="Leelawadee"/>
                    <w:color w:val="000000" w:themeColor="text1"/>
                    <w:sz w:val="20"/>
                  </w:rPr>
                </w:rPrChange>
              </w:rPr>
              <w:pPrChange w:id="1086" w:author="Luisa Herkenhoff" w:date="2020-11-10T21:02:00Z">
                <w:pPr>
                  <w:pStyle w:val="sub"/>
                  <w:spacing w:line="360" w:lineRule="auto"/>
                  <w:jc w:val="center"/>
                </w:pPr>
              </w:pPrChange>
            </w:pPr>
            <w:r w:rsidRPr="0029561E">
              <w:rPr>
                <w:rFonts w:ascii="Calibri" w:hAnsi="Calibri"/>
                <w:color w:val="000000"/>
                <w:rPrChange w:id="1087" w:author="Luisa Herkenhoff" w:date="2020-11-10T21:02:00Z">
                  <w:rPr>
                    <w:rFonts w:ascii="Leelawadee" w:hAnsi="Leelawadee"/>
                    <w:color w:val="000000" w:themeColor="text1"/>
                    <w:sz w:val="20"/>
                  </w:rPr>
                </w:rPrChange>
              </w:rPr>
              <w:t>1,1884</w:t>
            </w:r>
          </w:p>
        </w:tc>
        <w:tc>
          <w:tcPr>
            <w:tcW w:w="1346" w:type="dxa"/>
            <w:tcBorders>
              <w:top w:val="nil"/>
              <w:left w:val="nil"/>
              <w:bottom w:val="single" w:sz="4" w:space="0" w:color="auto"/>
              <w:right w:val="single" w:sz="4" w:space="0" w:color="auto"/>
            </w:tcBorders>
            <w:shd w:val="clear" w:color="auto" w:fill="auto"/>
            <w:noWrap/>
            <w:vAlign w:val="center"/>
            <w:hideMark/>
          </w:tcPr>
          <w:p w14:paraId="33AE637C" w14:textId="15F1B1C0" w:rsidR="0020530E" w:rsidRPr="0029561E" w:rsidRDefault="00A604CE">
            <w:pPr>
              <w:jc w:val="center"/>
              <w:rPr>
                <w:rFonts w:ascii="Calibri" w:hAnsi="Calibri"/>
                <w:color w:val="000000"/>
                <w:rPrChange w:id="1088" w:author="Luisa Herkenhoff" w:date="2020-11-10T21:02:00Z">
                  <w:rPr>
                    <w:rFonts w:ascii="Leelawadee" w:hAnsi="Leelawadee"/>
                    <w:color w:val="000000" w:themeColor="text1"/>
                    <w:sz w:val="20"/>
                  </w:rPr>
                </w:rPrChange>
              </w:rPr>
              <w:pPrChange w:id="1089" w:author="Luisa Herkenhoff" w:date="2020-11-10T21:02:00Z">
                <w:pPr>
                  <w:pStyle w:val="sub"/>
                  <w:spacing w:line="360" w:lineRule="auto"/>
                  <w:jc w:val="center"/>
                </w:pPr>
              </w:pPrChange>
            </w:pPr>
            <w:del w:id="1090" w:author="Luisa Herkenhoff" w:date="2020-11-10T21:02:00Z">
              <w:r w:rsidRPr="00A604CE">
                <w:rPr>
                  <w:rFonts w:ascii="Leelawadee" w:hAnsi="Leelawadee" w:cs="Leelawadee"/>
                  <w:color w:val="000000" w:themeColor="text1"/>
                  <w:sz w:val="20"/>
                  <w:szCs w:val="20"/>
                </w:rPr>
                <w:delText>SIM</w:delText>
              </w:r>
            </w:del>
            <w:ins w:id="1091"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1092" w:author="Luisa Herkenhoff" w:date="2020-11-10T21:02:00Z"/>
            <w:hideMark/>
          </w:tcPr>
          <w:p w14:paraId="442B5A7F" w14:textId="77777777" w:rsidR="0020530E" w:rsidRPr="0029561E" w:rsidRDefault="0020530E" w:rsidP="002647D8">
            <w:pPr>
              <w:jc w:val="center"/>
              <w:rPr>
                <w:rFonts w:ascii="Calibri" w:hAnsi="Calibri" w:cs="Calibri"/>
                <w:color w:val="000000"/>
              </w:rPr>
            </w:pPr>
            <w:ins w:id="1093" w:author="Luisa Herkenhoff" w:date="2020-11-10T21:02:00Z">
              <w:r w:rsidRPr="0029561E">
                <w:rPr>
                  <w:rFonts w:ascii="Calibri" w:hAnsi="Calibri" w:cs="Calibri"/>
                  <w:color w:val="000000"/>
                </w:rPr>
                <w:t>SIM</w:t>
              </w:r>
            </w:ins>
          </w:p>
        </w:tc>
      </w:tr>
      <w:tr w:rsidR="006117F8" w:rsidRPr="0029561E" w14:paraId="5D0FEEEA"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5FAE43B9" w14:textId="77777777" w:rsidR="0020530E" w:rsidRPr="0029561E" w:rsidRDefault="0020530E">
            <w:pPr>
              <w:jc w:val="center"/>
              <w:rPr>
                <w:rFonts w:ascii="Calibri" w:hAnsi="Calibri"/>
                <w:color w:val="000000"/>
                <w:rPrChange w:id="1094" w:author="Luisa Herkenhoff" w:date="2020-11-10T21:02:00Z">
                  <w:rPr>
                    <w:rFonts w:ascii="Leelawadee" w:hAnsi="Leelawadee"/>
                    <w:color w:val="000000" w:themeColor="text1"/>
                    <w:sz w:val="20"/>
                  </w:rPr>
                </w:rPrChange>
              </w:rPr>
              <w:pPrChange w:id="1095" w:author="Luisa Herkenhoff" w:date="2020-11-10T21:02:00Z">
                <w:pPr>
                  <w:pStyle w:val="sub"/>
                  <w:spacing w:line="360" w:lineRule="auto"/>
                  <w:jc w:val="center"/>
                </w:pPr>
              </w:pPrChange>
            </w:pPr>
            <w:r w:rsidRPr="0029561E">
              <w:rPr>
                <w:rFonts w:ascii="Calibri" w:hAnsi="Calibri"/>
                <w:color w:val="000000"/>
                <w:rPrChange w:id="1096" w:author="Luisa Herkenhoff" w:date="2020-11-10T21:02:00Z">
                  <w:rPr>
                    <w:rFonts w:ascii="Leelawadee" w:hAnsi="Leelawadee"/>
                    <w:color w:val="000000" w:themeColor="text1"/>
                    <w:sz w:val="20"/>
                  </w:rPr>
                </w:rPrChange>
              </w:rPr>
              <w:t>40</w:t>
            </w:r>
          </w:p>
        </w:tc>
        <w:tc>
          <w:tcPr>
            <w:tcW w:w="1186" w:type="dxa"/>
            <w:tcBorders>
              <w:top w:val="nil"/>
              <w:left w:val="nil"/>
              <w:bottom w:val="single" w:sz="4" w:space="0" w:color="auto"/>
              <w:right w:val="single" w:sz="4" w:space="0" w:color="auto"/>
            </w:tcBorders>
            <w:shd w:val="clear" w:color="auto" w:fill="auto"/>
            <w:noWrap/>
            <w:vAlign w:val="center"/>
            <w:hideMark/>
          </w:tcPr>
          <w:p w14:paraId="3B68F237" w14:textId="77777777" w:rsidR="0020530E" w:rsidRPr="0029561E" w:rsidRDefault="0020530E">
            <w:pPr>
              <w:jc w:val="center"/>
              <w:rPr>
                <w:rFonts w:ascii="Calibri" w:hAnsi="Calibri"/>
                <w:color w:val="000000"/>
                <w:rPrChange w:id="1097" w:author="Luisa Herkenhoff" w:date="2020-11-10T21:02:00Z">
                  <w:rPr>
                    <w:rFonts w:ascii="Leelawadee" w:hAnsi="Leelawadee"/>
                    <w:color w:val="000000" w:themeColor="text1"/>
                    <w:sz w:val="20"/>
                  </w:rPr>
                </w:rPrChange>
              </w:rPr>
              <w:pPrChange w:id="1098" w:author="Luisa Herkenhoff" w:date="2020-11-10T21:02:00Z">
                <w:pPr>
                  <w:pStyle w:val="sub"/>
                  <w:spacing w:line="360" w:lineRule="auto"/>
                  <w:jc w:val="center"/>
                </w:pPr>
              </w:pPrChange>
            </w:pPr>
            <w:r w:rsidRPr="0029561E">
              <w:rPr>
                <w:rFonts w:ascii="Calibri" w:hAnsi="Calibri"/>
                <w:color w:val="000000"/>
                <w:rPrChange w:id="1099" w:author="Luisa Herkenhoff" w:date="2020-11-10T21:02:00Z">
                  <w:rPr>
                    <w:rFonts w:ascii="Leelawadee" w:hAnsi="Leelawadee"/>
                    <w:color w:val="000000" w:themeColor="text1"/>
                    <w:sz w:val="20"/>
                  </w:rPr>
                </w:rPrChange>
              </w:rPr>
              <w:t>29/02/2024</w:t>
            </w:r>
          </w:p>
        </w:tc>
        <w:tc>
          <w:tcPr>
            <w:tcW w:w="1186" w:type="dxa"/>
            <w:tcBorders>
              <w:top w:val="nil"/>
              <w:left w:val="nil"/>
              <w:bottom w:val="single" w:sz="4" w:space="0" w:color="auto"/>
              <w:right w:val="single" w:sz="4" w:space="0" w:color="auto"/>
            </w:tcBorders>
            <w:shd w:val="clear" w:color="auto" w:fill="auto"/>
            <w:noWrap/>
            <w:vAlign w:val="center"/>
            <w:hideMark/>
          </w:tcPr>
          <w:p w14:paraId="4420F1EF" w14:textId="77777777" w:rsidR="0020530E" w:rsidRPr="0029561E" w:rsidRDefault="0020530E">
            <w:pPr>
              <w:jc w:val="center"/>
              <w:rPr>
                <w:rFonts w:ascii="Calibri" w:hAnsi="Calibri"/>
                <w:color w:val="000000"/>
                <w:rPrChange w:id="1100" w:author="Luisa Herkenhoff" w:date="2020-11-10T21:02:00Z">
                  <w:rPr>
                    <w:rFonts w:ascii="Leelawadee" w:hAnsi="Leelawadee"/>
                    <w:color w:val="000000" w:themeColor="text1"/>
                    <w:sz w:val="20"/>
                  </w:rPr>
                </w:rPrChange>
              </w:rPr>
              <w:pPrChange w:id="1101" w:author="Luisa Herkenhoff" w:date="2020-11-10T21:02:00Z">
                <w:pPr>
                  <w:pStyle w:val="sub"/>
                  <w:spacing w:line="360" w:lineRule="auto"/>
                  <w:jc w:val="center"/>
                </w:pPr>
              </w:pPrChange>
            </w:pPr>
            <w:r w:rsidRPr="0029561E">
              <w:rPr>
                <w:rFonts w:ascii="Calibri" w:hAnsi="Calibri"/>
                <w:color w:val="000000"/>
                <w:rPrChange w:id="1102" w:author="Luisa Herkenhoff" w:date="2020-11-10T21:02:00Z">
                  <w:rPr>
                    <w:rFonts w:ascii="Leelawadee" w:hAnsi="Leelawadee"/>
                    <w:color w:val="000000" w:themeColor="text1"/>
                    <w:sz w:val="20"/>
                  </w:rPr>
                </w:rPrChange>
              </w:rPr>
              <w:t>29/02/2024</w:t>
            </w:r>
          </w:p>
        </w:tc>
        <w:tc>
          <w:tcPr>
            <w:tcW w:w="929" w:type="dxa"/>
            <w:tcBorders>
              <w:top w:val="nil"/>
              <w:left w:val="nil"/>
              <w:bottom w:val="single" w:sz="4" w:space="0" w:color="auto"/>
              <w:right w:val="single" w:sz="4" w:space="0" w:color="auto"/>
            </w:tcBorders>
            <w:shd w:val="clear" w:color="auto" w:fill="auto"/>
            <w:noWrap/>
            <w:vAlign w:val="center"/>
            <w:hideMark/>
          </w:tcPr>
          <w:p w14:paraId="3EEE4261" w14:textId="77777777" w:rsidR="0020530E" w:rsidRPr="0029561E" w:rsidRDefault="0020530E">
            <w:pPr>
              <w:jc w:val="center"/>
              <w:rPr>
                <w:rFonts w:ascii="Calibri" w:hAnsi="Calibri"/>
                <w:color w:val="000000"/>
                <w:rPrChange w:id="1103" w:author="Luisa Herkenhoff" w:date="2020-11-10T21:02:00Z">
                  <w:rPr>
                    <w:rFonts w:ascii="Leelawadee" w:hAnsi="Leelawadee"/>
                    <w:color w:val="000000" w:themeColor="text1"/>
                    <w:sz w:val="20"/>
                  </w:rPr>
                </w:rPrChange>
              </w:rPr>
              <w:pPrChange w:id="1104" w:author="Luisa Herkenhoff" w:date="2020-11-10T21:02:00Z">
                <w:pPr>
                  <w:pStyle w:val="sub"/>
                  <w:spacing w:line="360" w:lineRule="auto"/>
                  <w:jc w:val="center"/>
                </w:pPr>
              </w:pPrChange>
            </w:pPr>
            <w:r w:rsidRPr="0029561E">
              <w:rPr>
                <w:rFonts w:ascii="Calibri" w:hAnsi="Calibri"/>
                <w:color w:val="000000"/>
                <w:rPrChange w:id="1105" w:author="Luisa Herkenhoff" w:date="2020-11-10T21:02:00Z">
                  <w:rPr>
                    <w:rFonts w:ascii="Leelawadee" w:hAnsi="Leelawadee"/>
                    <w:color w:val="000000" w:themeColor="text1"/>
                    <w:sz w:val="20"/>
                  </w:rPr>
                </w:rPrChange>
              </w:rPr>
              <w:t>1,2096</w:t>
            </w:r>
          </w:p>
        </w:tc>
        <w:tc>
          <w:tcPr>
            <w:tcW w:w="1346" w:type="dxa"/>
            <w:tcBorders>
              <w:top w:val="nil"/>
              <w:left w:val="nil"/>
              <w:bottom w:val="single" w:sz="4" w:space="0" w:color="auto"/>
              <w:right w:val="single" w:sz="4" w:space="0" w:color="auto"/>
            </w:tcBorders>
            <w:shd w:val="clear" w:color="auto" w:fill="auto"/>
            <w:noWrap/>
            <w:vAlign w:val="center"/>
            <w:hideMark/>
          </w:tcPr>
          <w:p w14:paraId="557553EF" w14:textId="743CC9E5" w:rsidR="0020530E" w:rsidRPr="0029561E" w:rsidRDefault="00A604CE">
            <w:pPr>
              <w:jc w:val="center"/>
              <w:rPr>
                <w:rFonts w:ascii="Calibri" w:hAnsi="Calibri"/>
                <w:color w:val="000000"/>
                <w:rPrChange w:id="1106" w:author="Luisa Herkenhoff" w:date="2020-11-10T21:02:00Z">
                  <w:rPr>
                    <w:rFonts w:ascii="Leelawadee" w:hAnsi="Leelawadee"/>
                    <w:color w:val="000000" w:themeColor="text1"/>
                    <w:sz w:val="20"/>
                  </w:rPr>
                </w:rPrChange>
              </w:rPr>
              <w:pPrChange w:id="1107" w:author="Luisa Herkenhoff" w:date="2020-11-10T21:02:00Z">
                <w:pPr>
                  <w:pStyle w:val="sub"/>
                  <w:spacing w:line="360" w:lineRule="auto"/>
                  <w:jc w:val="center"/>
                </w:pPr>
              </w:pPrChange>
            </w:pPr>
            <w:del w:id="1108" w:author="Luisa Herkenhoff" w:date="2020-11-10T21:02:00Z">
              <w:r w:rsidRPr="00A604CE">
                <w:rPr>
                  <w:rFonts w:ascii="Leelawadee" w:hAnsi="Leelawadee" w:cs="Leelawadee"/>
                  <w:color w:val="000000" w:themeColor="text1"/>
                  <w:sz w:val="20"/>
                  <w:szCs w:val="20"/>
                </w:rPr>
                <w:delText>SIM</w:delText>
              </w:r>
            </w:del>
            <w:ins w:id="1109"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1110" w:author="Luisa Herkenhoff" w:date="2020-11-10T21:02:00Z"/>
            <w:hideMark/>
          </w:tcPr>
          <w:p w14:paraId="1121E9B8" w14:textId="77777777" w:rsidR="0020530E" w:rsidRPr="0029561E" w:rsidRDefault="0020530E" w:rsidP="002647D8">
            <w:pPr>
              <w:jc w:val="center"/>
              <w:rPr>
                <w:rFonts w:ascii="Calibri" w:hAnsi="Calibri" w:cs="Calibri"/>
                <w:color w:val="000000"/>
              </w:rPr>
            </w:pPr>
            <w:ins w:id="1111" w:author="Luisa Herkenhoff" w:date="2020-11-10T21:02:00Z">
              <w:r w:rsidRPr="0029561E">
                <w:rPr>
                  <w:rFonts w:ascii="Calibri" w:hAnsi="Calibri" w:cs="Calibri"/>
                  <w:color w:val="000000"/>
                </w:rPr>
                <w:t>SIM</w:t>
              </w:r>
            </w:ins>
          </w:p>
        </w:tc>
      </w:tr>
      <w:tr w:rsidR="006117F8" w:rsidRPr="0029561E" w14:paraId="5F939758"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474D7441" w14:textId="77777777" w:rsidR="0020530E" w:rsidRPr="0029561E" w:rsidRDefault="0020530E">
            <w:pPr>
              <w:jc w:val="center"/>
              <w:rPr>
                <w:rFonts w:ascii="Calibri" w:hAnsi="Calibri"/>
                <w:color w:val="000000"/>
                <w:rPrChange w:id="1112" w:author="Luisa Herkenhoff" w:date="2020-11-10T21:02:00Z">
                  <w:rPr>
                    <w:rFonts w:ascii="Leelawadee" w:hAnsi="Leelawadee"/>
                    <w:color w:val="000000" w:themeColor="text1"/>
                    <w:sz w:val="20"/>
                  </w:rPr>
                </w:rPrChange>
              </w:rPr>
              <w:pPrChange w:id="1113" w:author="Luisa Herkenhoff" w:date="2020-11-10T21:02:00Z">
                <w:pPr>
                  <w:pStyle w:val="sub"/>
                  <w:spacing w:line="360" w:lineRule="auto"/>
                  <w:jc w:val="center"/>
                </w:pPr>
              </w:pPrChange>
            </w:pPr>
            <w:r w:rsidRPr="0029561E">
              <w:rPr>
                <w:rFonts w:ascii="Calibri" w:hAnsi="Calibri"/>
                <w:color w:val="000000"/>
                <w:rPrChange w:id="1114" w:author="Luisa Herkenhoff" w:date="2020-11-10T21:02:00Z">
                  <w:rPr>
                    <w:rFonts w:ascii="Leelawadee" w:hAnsi="Leelawadee"/>
                    <w:color w:val="000000" w:themeColor="text1"/>
                    <w:sz w:val="20"/>
                  </w:rPr>
                </w:rPrChange>
              </w:rPr>
              <w:t>41</w:t>
            </w:r>
          </w:p>
        </w:tc>
        <w:tc>
          <w:tcPr>
            <w:tcW w:w="1186" w:type="dxa"/>
            <w:tcBorders>
              <w:top w:val="nil"/>
              <w:left w:val="nil"/>
              <w:bottom w:val="single" w:sz="4" w:space="0" w:color="auto"/>
              <w:right w:val="single" w:sz="4" w:space="0" w:color="auto"/>
            </w:tcBorders>
            <w:shd w:val="clear" w:color="auto" w:fill="auto"/>
            <w:noWrap/>
            <w:vAlign w:val="center"/>
            <w:hideMark/>
          </w:tcPr>
          <w:p w14:paraId="0171B503" w14:textId="77777777" w:rsidR="0020530E" w:rsidRPr="0029561E" w:rsidRDefault="0020530E">
            <w:pPr>
              <w:jc w:val="center"/>
              <w:rPr>
                <w:rFonts w:ascii="Calibri" w:hAnsi="Calibri"/>
                <w:color w:val="000000"/>
                <w:rPrChange w:id="1115" w:author="Luisa Herkenhoff" w:date="2020-11-10T21:02:00Z">
                  <w:rPr>
                    <w:rFonts w:ascii="Leelawadee" w:hAnsi="Leelawadee"/>
                    <w:color w:val="000000" w:themeColor="text1"/>
                    <w:sz w:val="20"/>
                  </w:rPr>
                </w:rPrChange>
              </w:rPr>
              <w:pPrChange w:id="1116" w:author="Luisa Herkenhoff" w:date="2020-11-10T21:02:00Z">
                <w:pPr>
                  <w:pStyle w:val="sub"/>
                  <w:spacing w:line="360" w:lineRule="auto"/>
                  <w:jc w:val="center"/>
                </w:pPr>
              </w:pPrChange>
            </w:pPr>
            <w:r w:rsidRPr="0029561E">
              <w:rPr>
                <w:rFonts w:ascii="Calibri" w:hAnsi="Calibri"/>
                <w:color w:val="000000"/>
                <w:rPrChange w:id="1117" w:author="Luisa Herkenhoff" w:date="2020-11-10T21:02:00Z">
                  <w:rPr>
                    <w:rFonts w:ascii="Leelawadee" w:hAnsi="Leelawadee"/>
                    <w:color w:val="000000" w:themeColor="text1"/>
                    <w:sz w:val="20"/>
                  </w:rPr>
                </w:rPrChange>
              </w:rPr>
              <w:t>29/03/2024</w:t>
            </w:r>
          </w:p>
        </w:tc>
        <w:tc>
          <w:tcPr>
            <w:tcW w:w="1186" w:type="dxa"/>
            <w:tcBorders>
              <w:top w:val="nil"/>
              <w:left w:val="nil"/>
              <w:bottom w:val="single" w:sz="4" w:space="0" w:color="auto"/>
              <w:right w:val="single" w:sz="4" w:space="0" w:color="auto"/>
            </w:tcBorders>
            <w:shd w:val="clear" w:color="auto" w:fill="auto"/>
            <w:noWrap/>
            <w:vAlign w:val="center"/>
            <w:hideMark/>
          </w:tcPr>
          <w:p w14:paraId="0239EDF0" w14:textId="77777777" w:rsidR="0020530E" w:rsidRPr="0029561E" w:rsidRDefault="0020530E">
            <w:pPr>
              <w:jc w:val="center"/>
              <w:rPr>
                <w:rFonts w:ascii="Calibri" w:hAnsi="Calibri"/>
                <w:color w:val="000000"/>
                <w:rPrChange w:id="1118" w:author="Luisa Herkenhoff" w:date="2020-11-10T21:02:00Z">
                  <w:rPr>
                    <w:rFonts w:ascii="Leelawadee" w:hAnsi="Leelawadee"/>
                    <w:color w:val="000000" w:themeColor="text1"/>
                    <w:sz w:val="20"/>
                  </w:rPr>
                </w:rPrChange>
              </w:rPr>
              <w:pPrChange w:id="1119" w:author="Luisa Herkenhoff" w:date="2020-11-10T21:02:00Z">
                <w:pPr>
                  <w:pStyle w:val="sub"/>
                  <w:spacing w:line="360" w:lineRule="auto"/>
                  <w:jc w:val="center"/>
                </w:pPr>
              </w:pPrChange>
            </w:pPr>
            <w:r w:rsidRPr="0029561E">
              <w:rPr>
                <w:rFonts w:ascii="Calibri" w:hAnsi="Calibri"/>
                <w:color w:val="000000"/>
                <w:rPrChange w:id="1120" w:author="Luisa Herkenhoff" w:date="2020-11-10T21:02:00Z">
                  <w:rPr>
                    <w:rFonts w:ascii="Leelawadee" w:hAnsi="Leelawadee"/>
                    <w:color w:val="000000" w:themeColor="text1"/>
                    <w:sz w:val="20"/>
                  </w:rPr>
                </w:rPrChange>
              </w:rPr>
              <w:t>01/04/2024</w:t>
            </w:r>
          </w:p>
        </w:tc>
        <w:tc>
          <w:tcPr>
            <w:tcW w:w="929" w:type="dxa"/>
            <w:tcBorders>
              <w:top w:val="nil"/>
              <w:left w:val="nil"/>
              <w:bottom w:val="single" w:sz="4" w:space="0" w:color="auto"/>
              <w:right w:val="single" w:sz="4" w:space="0" w:color="auto"/>
            </w:tcBorders>
            <w:shd w:val="clear" w:color="auto" w:fill="auto"/>
            <w:noWrap/>
            <w:vAlign w:val="center"/>
            <w:hideMark/>
          </w:tcPr>
          <w:p w14:paraId="0369CC5C" w14:textId="77777777" w:rsidR="0020530E" w:rsidRPr="0029561E" w:rsidRDefault="0020530E">
            <w:pPr>
              <w:jc w:val="center"/>
              <w:rPr>
                <w:rFonts w:ascii="Calibri" w:hAnsi="Calibri"/>
                <w:color w:val="000000"/>
                <w:rPrChange w:id="1121" w:author="Luisa Herkenhoff" w:date="2020-11-10T21:02:00Z">
                  <w:rPr>
                    <w:rFonts w:ascii="Leelawadee" w:hAnsi="Leelawadee"/>
                    <w:color w:val="000000" w:themeColor="text1"/>
                    <w:sz w:val="20"/>
                  </w:rPr>
                </w:rPrChange>
              </w:rPr>
              <w:pPrChange w:id="1122" w:author="Luisa Herkenhoff" w:date="2020-11-10T21:02:00Z">
                <w:pPr>
                  <w:pStyle w:val="sub"/>
                  <w:spacing w:line="360" w:lineRule="auto"/>
                  <w:jc w:val="center"/>
                </w:pPr>
              </w:pPrChange>
            </w:pPr>
            <w:r w:rsidRPr="0029561E">
              <w:rPr>
                <w:rFonts w:ascii="Calibri" w:hAnsi="Calibri"/>
                <w:color w:val="000000"/>
                <w:rPrChange w:id="1123" w:author="Luisa Herkenhoff" w:date="2020-11-10T21:02:00Z">
                  <w:rPr>
                    <w:rFonts w:ascii="Leelawadee" w:hAnsi="Leelawadee"/>
                    <w:color w:val="000000" w:themeColor="text1"/>
                    <w:sz w:val="20"/>
                  </w:rPr>
                </w:rPrChange>
              </w:rPr>
              <w:t>1,2313</w:t>
            </w:r>
          </w:p>
        </w:tc>
        <w:tc>
          <w:tcPr>
            <w:tcW w:w="1346" w:type="dxa"/>
            <w:tcBorders>
              <w:top w:val="nil"/>
              <w:left w:val="nil"/>
              <w:bottom w:val="single" w:sz="4" w:space="0" w:color="auto"/>
              <w:right w:val="single" w:sz="4" w:space="0" w:color="auto"/>
            </w:tcBorders>
            <w:shd w:val="clear" w:color="auto" w:fill="auto"/>
            <w:noWrap/>
            <w:vAlign w:val="center"/>
            <w:hideMark/>
          </w:tcPr>
          <w:p w14:paraId="0CD19EEE" w14:textId="5B1A4A67" w:rsidR="0020530E" w:rsidRPr="0029561E" w:rsidRDefault="00A604CE">
            <w:pPr>
              <w:jc w:val="center"/>
              <w:rPr>
                <w:rFonts w:ascii="Calibri" w:hAnsi="Calibri"/>
                <w:color w:val="000000"/>
                <w:rPrChange w:id="1124" w:author="Luisa Herkenhoff" w:date="2020-11-10T21:02:00Z">
                  <w:rPr>
                    <w:rFonts w:ascii="Leelawadee" w:hAnsi="Leelawadee"/>
                    <w:color w:val="000000" w:themeColor="text1"/>
                    <w:sz w:val="20"/>
                  </w:rPr>
                </w:rPrChange>
              </w:rPr>
              <w:pPrChange w:id="1125" w:author="Luisa Herkenhoff" w:date="2020-11-10T21:02:00Z">
                <w:pPr>
                  <w:pStyle w:val="sub"/>
                  <w:spacing w:line="360" w:lineRule="auto"/>
                  <w:jc w:val="center"/>
                </w:pPr>
              </w:pPrChange>
            </w:pPr>
            <w:del w:id="1126" w:author="Luisa Herkenhoff" w:date="2020-11-10T21:02:00Z">
              <w:r w:rsidRPr="00A604CE">
                <w:rPr>
                  <w:rFonts w:ascii="Leelawadee" w:hAnsi="Leelawadee" w:cs="Leelawadee"/>
                  <w:color w:val="000000" w:themeColor="text1"/>
                  <w:sz w:val="20"/>
                  <w:szCs w:val="20"/>
                </w:rPr>
                <w:delText>SIM</w:delText>
              </w:r>
            </w:del>
            <w:ins w:id="1127"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1128" w:author="Luisa Herkenhoff" w:date="2020-11-10T21:02:00Z"/>
            <w:hideMark/>
          </w:tcPr>
          <w:p w14:paraId="60CACFD2" w14:textId="77777777" w:rsidR="0020530E" w:rsidRPr="0029561E" w:rsidRDefault="0020530E" w:rsidP="002647D8">
            <w:pPr>
              <w:jc w:val="center"/>
              <w:rPr>
                <w:rFonts w:ascii="Calibri" w:hAnsi="Calibri" w:cs="Calibri"/>
                <w:color w:val="000000"/>
              </w:rPr>
            </w:pPr>
            <w:ins w:id="1129" w:author="Luisa Herkenhoff" w:date="2020-11-10T21:02:00Z">
              <w:r w:rsidRPr="0029561E">
                <w:rPr>
                  <w:rFonts w:ascii="Calibri" w:hAnsi="Calibri" w:cs="Calibri"/>
                  <w:color w:val="000000"/>
                </w:rPr>
                <w:t>SIM</w:t>
              </w:r>
            </w:ins>
          </w:p>
        </w:tc>
      </w:tr>
      <w:tr w:rsidR="006117F8" w:rsidRPr="0029561E" w14:paraId="3B5C3A0C"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3C21F13F" w14:textId="77777777" w:rsidR="0020530E" w:rsidRPr="0029561E" w:rsidRDefault="0020530E">
            <w:pPr>
              <w:jc w:val="center"/>
              <w:rPr>
                <w:rFonts w:ascii="Calibri" w:hAnsi="Calibri"/>
                <w:color w:val="000000"/>
                <w:rPrChange w:id="1130" w:author="Luisa Herkenhoff" w:date="2020-11-10T21:02:00Z">
                  <w:rPr>
                    <w:rFonts w:ascii="Leelawadee" w:hAnsi="Leelawadee"/>
                    <w:color w:val="000000" w:themeColor="text1"/>
                    <w:sz w:val="20"/>
                  </w:rPr>
                </w:rPrChange>
              </w:rPr>
              <w:pPrChange w:id="1131" w:author="Luisa Herkenhoff" w:date="2020-11-10T21:02:00Z">
                <w:pPr>
                  <w:pStyle w:val="sub"/>
                  <w:spacing w:line="360" w:lineRule="auto"/>
                  <w:jc w:val="center"/>
                </w:pPr>
              </w:pPrChange>
            </w:pPr>
            <w:r w:rsidRPr="0029561E">
              <w:rPr>
                <w:rFonts w:ascii="Calibri" w:hAnsi="Calibri"/>
                <w:color w:val="000000"/>
                <w:rPrChange w:id="1132" w:author="Luisa Herkenhoff" w:date="2020-11-10T21:02:00Z">
                  <w:rPr>
                    <w:rFonts w:ascii="Leelawadee" w:hAnsi="Leelawadee"/>
                    <w:color w:val="000000" w:themeColor="text1"/>
                    <w:sz w:val="20"/>
                  </w:rPr>
                </w:rPrChange>
              </w:rPr>
              <w:t>42</w:t>
            </w:r>
          </w:p>
        </w:tc>
        <w:tc>
          <w:tcPr>
            <w:tcW w:w="1186" w:type="dxa"/>
            <w:tcBorders>
              <w:top w:val="nil"/>
              <w:left w:val="nil"/>
              <w:bottom w:val="single" w:sz="4" w:space="0" w:color="auto"/>
              <w:right w:val="single" w:sz="4" w:space="0" w:color="auto"/>
            </w:tcBorders>
            <w:shd w:val="clear" w:color="auto" w:fill="auto"/>
            <w:noWrap/>
            <w:vAlign w:val="center"/>
            <w:hideMark/>
          </w:tcPr>
          <w:p w14:paraId="7D30D566" w14:textId="77777777" w:rsidR="0020530E" w:rsidRPr="0029561E" w:rsidRDefault="0020530E">
            <w:pPr>
              <w:jc w:val="center"/>
              <w:rPr>
                <w:rFonts w:ascii="Calibri" w:hAnsi="Calibri"/>
                <w:color w:val="000000"/>
                <w:rPrChange w:id="1133" w:author="Luisa Herkenhoff" w:date="2020-11-10T21:02:00Z">
                  <w:rPr>
                    <w:rFonts w:ascii="Leelawadee" w:hAnsi="Leelawadee"/>
                    <w:color w:val="000000" w:themeColor="text1"/>
                    <w:sz w:val="20"/>
                  </w:rPr>
                </w:rPrChange>
              </w:rPr>
              <w:pPrChange w:id="1134" w:author="Luisa Herkenhoff" w:date="2020-11-10T21:02:00Z">
                <w:pPr>
                  <w:pStyle w:val="sub"/>
                  <w:spacing w:line="360" w:lineRule="auto"/>
                  <w:jc w:val="center"/>
                </w:pPr>
              </w:pPrChange>
            </w:pPr>
            <w:r w:rsidRPr="0029561E">
              <w:rPr>
                <w:rFonts w:ascii="Calibri" w:hAnsi="Calibri"/>
                <w:color w:val="000000"/>
                <w:rPrChange w:id="1135" w:author="Luisa Herkenhoff" w:date="2020-11-10T21:02:00Z">
                  <w:rPr>
                    <w:rFonts w:ascii="Leelawadee" w:hAnsi="Leelawadee"/>
                    <w:color w:val="000000" w:themeColor="text1"/>
                    <w:sz w:val="20"/>
                  </w:rPr>
                </w:rPrChange>
              </w:rPr>
              <w:t>29/04/2024</w:t>
            </w:r>
          </w:p>
        </w:tc>
        <w:tc>
          <w:tcPr>
            <w:tcW w:w="1186" w:type="dxa"/>
            <w:tcBorders>
              <w:top w:val="nil"/>
              <w:left w:val="nil"/>
              <w:bottom w:val="single" w:sz="4" w:space="0" w:color="auto"/>
              <w:right w:val="single" w:sz="4" w:space="0" w:color="auto"/>
            </w:tcBorders>
            <w:shd w:val="clear" w:color="auto" w:fill="auto"/>
            <w:noWrap/>
            <w:vAlign w:val="center"/>
            <w:hideMark/>
          </w:tcPr>
          <w:p w14:paraId="5577B040" w14:textId="77777777" w:rsidR="0020530E" w:rsidRPr="0029561E" w:rsidRDefault="0020530E">
            <w:pPr>
              <w:jc w:val="center"/>
              <w:rPr>
                <w:rFonts w:ascii="Calibri" w:hAnsi="Calibri"/>
                <w:color w:val="000000"/>
                <w:rPrChange w:id="1136" w:author="Luisa Herkenhoff" w:date="2020-11-10T21:02:00Z">
                  <w:rPr>
                    <w:rFonts w:ascii="Leelawadee" w:hAnsi="Leelawadee"/>
                    <w:color w:val="000000" w:themeColor="text1"/>
                    <w:sz w:val="20"/>
                  </w:rPr>
                </w:rPrChange>
              </w:rPr>
              <w:pPrChange w:id="1137" w:author="Luisa Herkenhoff" w:date="2020-11-10T21:02:00Z">
                <w:pPr>
                  <w:pStyle w:val="sub"/>
                  <w:spacing w:line="360" w:lineRule="auto"/>
                  <w:jc w:val="center"/>
                </w:pPr>
              </w:pPrChange>
            </w:pPr>
            <w:r w:rsidRPr="0029561E">
              <w:rPr>
                <w:rFonts w:ascii="Calibri" w:hAnsi="Calibri"/>
                <w:color w:val="000000"/>
                <w:rPrChange w:id="1138" w:author="Luisa Herkenhoff" w:date="2020-11-10T21:02:00Z">
                  <w:rPr>
                    <w:rFonts w:ascii="Leelawadee" w:hAnsi="Leelawadee"/>
                    <w:color w:val="000000" w:themeColor="text1"/>
                    <w:sz w:val="20"/>
                  </w:rPr>
                </w:rPrChange>
              </w:rPr>
              <w:t>29/04/2024</w:t>
            </w:r>
          </w:p>
        </w:tc>
        <w:tc>
          <w:tcPr>
            <w:tcW w:w="929" w:type="dxa"/>
            <w:tcBorders>
              <w:top w:val="nil"/>
              <w:left w:val="nil"/>
              <w:bottom w:val="single" w:sz="4" w:space="0" w:color="auto"/>
              <w:right w:val="single" w:sz="4" w:space="0" w:color="auto"/>
            </w:tcBorders>
            <w:shd w:val="clear" w:color="auto" w:fill="auto"/>
            <w:noWrap/>
            <w:vAlign w:val="center"/>
            <w:hideMark/>
          </w:tcPr>
          <w:p w14:paraId="6BB16D60" w14:textId="77777777" w:rsidR="0020530E" w:rsidRPr="0029561E" w:rsidRDefault="0020530E">
            <w:pPr>
              <w:jc w:val="center"/>
              <w:rPr>
                <w:rFonts w:ascii="Calibri" w:hAnsi="Calibri"/>
                <w:color w:val="000000"/>
                <w:rPrChange w:id="1139" w:author="Luisa Herkenhoff" w:date="2020-11-10T21:02:00Z">
                  <w:rPr>
                    <w:rFonts w:ascii="Leelawadee" w:hAnsi="Leelawadee"/>
                    <w:color w:val="000000" w:themeColor="text1"/>
                    <w:sz w:val="20"/>
                  </w:rPr>
                </w:rPrChange>
              </w:rPr>
              <w:pPrChange w:id="1140" w:author="Luisa Herkenhoff" w:date="2020-11-10T21:02:00Z">
                <w:pPr>
                  <w:pStyle w:val="sub"/>
                  <w:spacing w:line="360" w:lineRule="auto"/>
                  <w:jc w:val="center"/>
                </w:pPr>
              </w:pPrChange>
            </w:pPr>
            <w:r w:rsidRPr="0029561E">
              <w:rPr>
                <w:rFonts w:ascii="Calibri" w:hAnsi="Calibri"/>
                <w:color w:val="000000"/>
                <w:rPrChange w:id="1141" w:author="Luisa Herkenhoff" w:date="2020-11-10T21:02:00Z">
                  <w:rPr>
                    <w:rFonts w:ascii="Leelawadee" w:hAnsi="Leelawadee"/>
                    <w:color w:val="000000" w:themeColor="text1"/>
                    <w:sz w:val="20"/>
                  </w:rPr>
                </w:rPrChange>
              </w:rPr>
              <w:t>1,2537</w:t>
            </w:r>
          </w:p>
        </w:tc>
        <w:tc>
          <w:tcPr>
            <w:tcW w:w="1346" w:type="dxa"/>
            <w:tcBorders>
              <w:top w:val="nil"/>
              <w:left w:val="nil"/>
              <w:bottom w:val="single" w:sz="4" w:space="0" w:color="auto"/>
              <w:right w:val="single" w:sz="4" w:space="0" w:color="auto"/>
            </w:tcBorders>
            <w:shd w:val="clear" w:color="auto" w:fill="auto"/>
            <w:noWrap/>
            <w:vAlign w:val="center"/>
            <w:hideMark/>
          </w:tcPr>
          <w:p w14:paraId="10BDEBD2" w14:textId="1AA54722" w:rsidR="0020530E" w:rsidRPr="0029561E" w:rsidRDefault="00A604CE">
            <w:pPr>
              <w:jc w:val="center"/>
              <w:rPr>
                <w:rFonts w:ascii="Calibri" w:hAnsi="Calibri"/>
                <w:color w:val="000000"/>
                <w:rPrChange w:id="1142" w:author="Luisa Herkenhoff" w:date="2020-11-10T21:02:00Z">
                  <w:rPr>
                    <w:rFonts w:ascii="Leelawadee" w:hAnsi="Leelawadee"/>
                    <w:color w:val="000000" w:themeColor="text1"/>
                    <w:sz w:val="20"/>
                  </w:rPr>
                </w:rPrChange>
              </w:rPr>
              <w:pPrChange w:id="1143" w:author="Luisa Herkenhoff" w:date="2020-11-10T21:02:00Z">
                <w:pPr>
                  <w:pStyle w:val="sub"/>
                  <w:spacing w:line="360" w:lineRule="auto"/>
                  <w:jc w:val="center"/>
                </w:pPr>
              </w:pPrChange>
            </w:pPr>
            <w:del w:id="1144" w:author="Luisa Herkenhoff" w:date="2020-11-10T21:02:00Z">
              <w:r w:rsidRPr="00A604CE">
                <w:rPr>
                  <w:rFonts w:ascii="Leelawadee" w:hAnsi="Leelawadee" w:cs="Leelawadee"/>
                  <w:color w:val="000000" w:themeColor="text1"/>
                  <w:sz w:val="20"/>
                  <w:szCs w:val="20"/>
                </w:rPr>
                <w:delText>SIM</w:delText>
              </w:r>
            </w:del>
            <w:ins w:id="1145"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1146" w:author="Luisa Herkenhoff" w:date="2020-11-10T21:02:00Z"/>
            <w:hideMark/>
          </w:tcPr>
          <w:p w14:paraId="610C9926" w14:textId="77777777" w:rsidR="0020530E" w:rsidRPr="0029561E" w:rsidRDefault="0020530E" w:rsidP="002647D8">
            <w:pPr>
              <w:jc w:val="center"/>
              <w:rPr>
                <w:rFonts w:ascii="Calibri" w:hAnsi="Calibri" w:cs="Calibri"/>
                <w:color w:val="000000"/>
              </w:rPr>
            </w:pPr>
            <w:ins w:id="1147" w:author="Luisa Herkenhoff" w:date="2020-11-10T21:02:00Z">
              <w:r w:rsidRPr="0029561E">
                <w:rPr>
                  <w:rFonts w:ascii="Calibri" w:hAnsi="Calibri" w:cs="Calibri"/>
                  <w:color w:val="000000"/>
                </w:rPr>
                <w:t>SIM</w:t>
              </w:r>
            </w:ins>
          </w:p>
        </w:tc>
      </w:tr>
      <w:tr w:rsidR="006117F8" w:rsidRPr="0029561E" w14:paraId="286096CE"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5C2B9FC5" w14:textId="77777777" w:rsidR="0020530E" w:rsidRPr="0029561E" w:rsidRDefault="0020530E">
            <w:pPr>
              <w:jc w:val="center"/>
              <w:rPr>
                <w:rFonts w:ascii="Calibri" w:hAnsi="Calibri"/>
                <w:color w:val="000000"/>
                <w:rPrChange w:id="1148" w:author="Luisa Herkenhoff" w:date="2020-11-10T21:02:00Z">
                  <w:rPr>
                    <w:rFonts w:ascii="Leelawadee" w:hAnsi="Leelawadee"/>
                    <w:color w:val="000000" w:themeColor="text1"/>
                    <w:sz w:val="20"/>
                  </w:rPr>
                </w:rPrChange>
              </w:rPr>
              <w:pPrChange w:id="1149" w:author="Luisa Herkenhoff" w:date="2020-11-10T21:02:00Z">
                <w:pPr>
                  <w:pStyle w:val="sub"/>
                  <w:spacing w:line="360" w:lineRule="auto"/>
                  <w:jc w:val="center"/>
                </w:pPr>
              </w:pPrChange>
            </w:pPr>
            <w:r w:rsidRPr="0029561E">
              <w:rPr>
                <w:rFonts w:ascii="Calibri" w:hAnsi="Calibri"/>
                <w:color w:val="000000"/>
                <w:rPrChange w:id="1150" w:author="Luisa Herkenhoff" w:date="2020-11-10T21:02:00Z">
                  <w:rPr>
                    <w:rFonts w:ascii="Leelawadee" w:hAnsi="Leelawadee"/>
                    <w:color w:val="000000" w:themeColor="text1"/>
                    <w:sz w:val="20"/>
                  </w:rPr>
                </w:rPrChange>
              </w:rPr>
              <w:t>43</w:t>
            </w:r>
          </w:p>
        </w:tc>
        <w:tc>
          <w:tcPr>
            <w:tcW w:w="1186" w:type="dxa"/>
            <w:tcBorders>
              <w:top w:val="nil"/>
              <w:left w:val="nil"/>
              <w:bottom w:val="single" w:sz="4" w:space="0" w:color="auto"/>
              <w:right w:val="single" w:sz="4" w:space="0" w:color="auto"/>
            </w:tcBorders>
            <w:shd w:val="clear" w:color="auto" w:fill="auto"/>
            <w:noWrap/>
            <w:vAlign w:val="center"/>
            <w:hideMark/>
          </w:tcPr>
          <w:p w14:paraId="109D385D" w14:textId="77777777" w:rsidR="0020530E" w:rsidRPr="0029561E" w:rsidRDefault="0020530E">
            <w:pPr>
              <w:jc w:val="center"/>
              <w:rPr>
                <w:rFonts w:ascii="Calibri" w:hAnsi="Calibri"/>
                <w:color w:val="000000"/>
                <w:rPrChange w:id="1151" w:author="Luisa Herkenhoff" w:date="2020-11-10T21:02:00Z">
                  <w:rPr>
                    <w:rFonts w:ascii="Leelawadee" w:hAnsi="Leelawadee"/>
                    <w:color w:val="000000" w:themeColor="text1"/>
                    <w:sz w:val="20"/>
                  </w:rPr>
                </w:rPrChange>
              </w:rPr>
              <w:pPrChange w:id="1152" w:author="Luisa Herkenhoff" w:date="2020-11-10T21:02:00Z">
                <w:pPr>
                  <w:pStyle w:val="sub"/>
                  <w:spacing w:line="360" w:lineRule="auto"/>
                  <w:jc w:val="center"/>
                </w:pPr>
              </w:pPrChange>
            </w:pPr>
            <w:r w:rsidRPr="0029561E">
              <w:rPr>
                <w:rFonts w:ascii="Calibri" w:hAnsi="Calibri"/>
                <w:color w:val="000000"/>
                <w:rPrChange w:id="1153" w:author="Luisa Herkenhoff" w:date="2020-11-10T21:02:00Z">
                  <w:rPr>
                    <w:rFonts w:ascii="Leelawadee" w:hAnsi="Leelawadee"/>
                    <w:color w:val="000000" w:themeColor="text1"/>
                    <w:sz w:val="20"/>
                  </w:rPr>
                </w:rPrChange>
              </w:rPr>
              <w:t>29/05/2024</w:t>
            </w:r>
          </w:p>
        </w:tc>
        <w:tc>
          <w:tcPr>
            <w:tcW w:w="1186" w:type="dxa"/>
            <w:tcBorders>
              <w:top w:val="nil"/>
              <w:left w:val="nil"/>
              <w:bottom w:val="single" w:sz="4" w:space="0" w:color="auto"/>
              <w:right w:val="single" w:sz="4" w:space="0" w:color="auto"/>
            </w:tcBorders>
            <w:shd w:val="clear" w:color="auto" w:fill="auto"/>
            <w:noWrap/>
            <w:vAlign w:val="center"/>
            <w:hideMark/>
          </w:tcPr>
          <w:p w14:paraId="7A87FB8F" w14:textId="77777777" w:rsidR="0020530E" w:rsidRPr="0029561E" w:rsidRDefault="0020530E">
            <w:pPr>
              <w:jc w:val="center"/>
              <w:rPr>
                <w:rFonts w:ascii="Calibri" w:hAnsi="Calibri"/>
                <w:color w:val="000000"/>
                <w:rPrChange w:id="1154" w:author="Luisa Herkenhoff" w:date="2020-11-10T21:02:00Z">
                  <w:rPr>
                    <w:rFonts w:ascii="Leelawadee" w:hAnsi="Leelawadee"/>
                    <w:color w:val="000000" w:themeColor="text1"/>
                    <w:sz w:val="20"/>
                  </w:rPr>
                </w:rPrChange>
              </w:rPr>
              <w:pPrChange w:id="1155" w:author="Luisa Herkenhoff" w:date="2020-11-10T21:02:00Z">
                <w:pPr>
                  <w:pStyle w:val="sub"/>
                  <w:spacing w:line="360" w:lineRule="auto"/>
                  <w:jc w:val="center"/>
                </w:pPr>
              </w:pPrChange>
            </w:pPr>
            <w:r w:rsidRPr="0029561E">
              <w:rPr>
                <w:rFonts w:ascii="Calibri" w:hAnsi="Calibri"/>
                <w:color w:val="000000"/>
                <w:rPrChange w:id="1156" w:author="Luisa Herkenhoff" w:date="2020-11-10T21:02:00Z">
                  <w:rPr>
                    <w:rFonts w:ascii="Leelawadee" w:hAnsi="Leelawadee"/>
                    <w:color w:val="000000" w:themeColor="text1"/>
                    <w:sz w:val="20"/>
                  </w:rPr>
                </w:rPrChange>
              </w:rPr>
              <w:t>29/05/2024</w:t>
            </w:r>
          </w:p>
        </w:tc>
        <w:tc>
          <w:tcPr>
            <w:tcW w:w="929" w:type="dxa"/>
            <w:tcBorders>
              <w:top w:val="nil"/>
              <w:left w:val="nil"/>
              <w:bottom w:val="single" w:sz="4" w:space="0" w:color="auto"/>
              <w:right w:val="single" w:sz="4" w:space="0" w:color="auto"/>
            </w:tcBorders>
            <w:shd w:val="clear" w:color="auto" w:fill="auto"/>
            <w:noWrap/>
            <w:vAlign w:val="center"/>
            <w:hideMark/>
          </w:tcPr>
          <w:p w14:paraId="4DCA8A7E" w14:textId="77777777" w:rsidR="0020530E" w:rsidRPr="0029561E" w:rsidRDefault="0020530E">
            <w:pPr>
              <w:jc w:val="center"/>
              <w:rPr>
                <w:rFonts w:ascii="Calibri" w:hAnsi="Calibri"/>
                <w:color w:val="000000"/>
                <w:rPrChange w:id="1157" w:author="Luisa Herkenhoff" w:date="2020-11-10T21:02:00Z">
                  <w:rPr>
                    <w:rFonts w:ascii="Leelawadee" w:hAnsi="Leelawadee"/>
                    <w:color w:val="000000" w:themeColor="text1"/>
                    <w:sz w:val="20"/>
                  </w:rPr>
                </w:rPrChange>
              </w:rPr>
              <w:pPrChange w:id="1158" w:author="Luisa Herkenhoff" w:date="2020-11-10T21:02:00Z">
                <w:pPr>
                  <w:pStyle w:val="sub"/>
                  <w:spacing w:line="360" w:lineRule="auto"/>
                  <w:jc w:val="center"/>
                </w:pPr>
              </w:pPrChange>
            </w:pPr>
            <w:r w:rsidRPr="0029561E">
              <w:rPr>
                <w:rFonts w:ascii="Calibri" w:hAnsi="Calibri"/>
                <w:color w:val="000000"/>
                <w:rPrChange w:id="1159" w:author="Luisa Herkenhoff" w:date="2020-11-10T21:02:00Z">
                  <w:rPr>
                    <w:rFonts w:ascii="Leelawadee" w:hAnsi="Leelawadee"/>
                    <w:color w:val="000000" w:themeColor="text1"/>
                    <w:sz w:val="20"/>
                  </w:rPr>
                </w:rPrChange>
              </w:rPr>
              <w:t>1,2768</w:t>
            </w:r>
          </w:p>
        </w:tc>
        <w:tc>
          <w:tcPr>
            <w:tcW w:w="1346" w:type="dxa"/>
            <w:tcBorders>
              <w:top w:val="nil"/>
              <w:left w:val="nil"/>
              <w:bottom w:val="single" w:sz="4" w:space="0" w:color="auto"/>
              <w:right w:val="single" w:sz="4" w:space="0" w:color="auto"/>
            </w:tcBorders>
            <w:shd w:val="clear" w:color="auto" w:fill="auto"/>
            <w:noWrap/>
            <w:vAlign w:val="center"/>
            <w:hideMark/>
          </w:tcPr>
          <w:p w14:paraId="6E2FF330" w14:textId="51A6A48A" w:rsidR="0020530E" w:rsidRPr="0029561E" w:rsidRDefault="00A604CE">
            <w:pPr>
              <w:jc w:val="center"/>
              <w:rPr>
                <w:rFonts w:ascii="Calibri" w:hAnsi="Calibri"/>
                <w:color w:val="000000"/>
                <w:rPrChange w:id="1160" w:author="Luisa Herkenhoff" w:date="2020-11-10T21:02:00Z">
                  <w:rPr>
                    <w:rFonts w:ascii="Leelawadee" w:hAnsi="Leelawadee"/>
                    <w:color w:val="000000" w:themeColor="text1"/>
                    <w:sz w:val="20"/>
                  </w:rPr>
                </w:rPrChange>
              </w:rPr>
              <w:pPrChange w:id="1161" w:author="Luisa Herkenhoff" w:date="2020-11-10T21:02:00Z">
                <w:pPr>
                  <w:pStyle w:val="sub"/>
                  <w:spacing w:line="360" w:lineRule="auto"/>
                  <w:jc w:val="center"/>
                </w:pPr>
              </w:pPrChange>
            </w:pPr>
            <w:del w:id="1162" w:author="Luisa Herkenhoff" w:date="2020-11-10T21:02:00Z">
              <w:r w:rsidRPr="00A604CE">
                <w:rPr>
                  <w:rFonts w:ascii="Leelawadee" w:hAnsi="Leelawadee" w:cs="Leelawadee"/>
                  <w:color w:val="000000" w:themeColor="text1"/>
                  <w:sz w:val="20"/>
                  <w:szCs w:val="20"/>
                </w:rPr>
                <w:delText>SIM</w:delText>
              </w:r>
            </w:del>
            <w:ins w:id="1163"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1164" w:author="Luisa Herkenhoff" w:date="2020-11-10T21:02:00Z"/>
            <w:hideMark/>
          </w:tcPr>
          <w:p w14:paraId="40917C76" w14:textId="77777777" w:rsidR="0020530E" w:rsidRPr="0029561E" w:rsidRDefault="0020530E" w:rsidP="002647D8">
            <w:pPr>
              <w:jc w:val="center"/>
              <w:rPr>
                <w:rFonts w:ascii="Calibri" w:hAnsi="Calibri" w:cs="Calibri"/>
                <w:color w:val="000000"/>
              </w:rPr>
            </w:pPr>
            <w:ins w:id="1165" w:author="Luisa Herkenhoff" w:date="2020-11-10T21:02:00Z">
              <w:r w:rsidRPr="0029561E">
                <w:rPr>
                  <w:rFonts w:ascii="Calibri" w:hAnsi="Calibri" w:cs="Calibri"/>
                  <w:color w:val="000000"/>
                </w:rPr>
                <w:t>SIM</w:t>
              </w:r>
            </w:ins>
          </w:p>
        </w:tc>
      </w:tr>
      <w:tr w:rsidR="006117F8" w:rsidRPr="0029561E" w14:paraId="733D8EFD"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1C8631CF" w14:textId="77777777" w:rsidR="0020530E" w:rsidRPr="0029561E" w:rsidRDefault="0020530E">
            <w:pPr>
              <w:jc w:val="center"/>
              <w:rPr>
                <w:rFonts w:ascii="Calibri" w:hAnsi="Calibri"/>
                <w:color w:val="000000"/>
                <w:rPrChange w:id="1166" w:author="Luisa Herkenhoff" w:date="2020-11-10T21:02:00Z">
                  <w:rPr>
                    <w:rFonts w:ascii="Leelawadee" w:hAnsi="Leelawadee"/>
                    <w:color w:val="000000" w:themeColor="text1"/>
                    <w:sz w:val="20"/>
                  </w:rPr>
                </w:rPrChange>
              </w:rPr>
              <w:pPrChange w:id="1167" w:author="Luisa Herkenhoff" w:date="2020-11-10T21:02:00Z">
                <w:pPr>
                  <w:pStyle w:val="sub"/>
                  <w:spacing w:line="360" w:lineRule="auto"/>
                  <w:jc w:val="center"/>
                </w:pPr>
              </w:pPrChange>
            </w:pPr>
            <w:r w:rsidRPr="0029561E">
              <w:rPr>
                <w:rFonts w:ascii="Calibri" w:hAnsi="Calibri"/>
                <w:color w:val="000000"/>
                <w:rPrChange w:id="1168" w:author="Luisa Herkenhoff" w:date="2020-11-10T21:02:00Z">
                  <w:rPr>
                    <w:rFonts w:ascii="Leelawadee" w:hAnsi="Leelawadee"/>
                    <w:color w:val="000000" w:themeColor="text1"/>
                    <w:sz w:val="20"/>
                  </w:rPr>
                </w:rPrChange>
              </w:rPr>
              <w:t>44</w:t>
            </w:r>
          </w:p>
        </w:tc>
        <w:tc>
          <w:tcPr>
            <w:tcW w:w="1186" w:type="dxa"/>
            <w:tcBorders>
              <w:top w:val="nil"/>
              <w:left w:val="nil"/>
              <w:bottom w:val="single" w:sz="4" w:space="0" w:color="auto"/>
              <w:right w:val="single" w:sz="4" w:space="0" w:color="auto"/>
            </w:tcBorders>
            <w:shd w:val="clear" w:color="auto" w:fill="auto"/>
            <w:noWrap/>
            <w:vAlign w:val="center"/>
            <w:hideMark/>
          </w:tcPr>
          <w:p w14:paraId="633184ED" w14:textId="77777777" w:rsidR="0020530E" w:rsidRPr="0029561E" w:rsidRDefault="0020530E">
            <w:pPr>
              <w:jc w:val="center"/>
              <w:rPr>
                <w:rFonts w:ascii="Calibri" w:hAnsi="Calibri"/>
                <w:color w:val="000000"/>
                <w:rPrChange w:id="1169" w:author="Luisa Herkenhoff" w:date="2020-11-10T21:02:00Z">
                  <w:rPr>
                    <w:rFonts w:ascii="Leelawadee" w:hAnsi="Leelawadee"/>
                    <w:color w:val="000000" w:themeColor="text1"/>
                    <w:sz w:val="20"/>
                  </w:rPr>
                </w:rPrChange>
              </w:rPr>
              <w:pPrChange w:id="1170" w:author="Luisa Herkenhoff" w:date="2020-11-10T21:02:00Z">
                <w:pPr>
                  <w:pStyle w:val="sub"/>
                  <w:spacing w:line="360" w:lineRule="auto"/>
                  <w:jc w:val="center"/>
                </w:pPr>
              </w:pPrChange>
            </w:pPr>
            <w:r w:rsidRPr="0029561E">
              <w:rPr>
                <w:rFonts w:ascii="Calibri" w:hAnsi="Calibri"/>
                <w:color w:val="000000"/>
                <w:rPrChange w:id="1171" w:author="Luisa Herkenhoff" w:date="2020-11-10T21:02:00Z">
                  <w:rPr>
                    <w:rFonts w:ascii="Leelawadee" w:hAnsi="Leelawadee"/>
                    <w:color w:val="000000" w:themeColor="text1"/>
                    <w:sz w:val="20"/>
                  </w:rPr>
                </w:rPrChange>
              </w:rPr>
              <w:t>29/06/2024</w:t>
            </w:r>
          </w:p>
        </w:tc>
        <w:tc>
          <w:tcPr>
            <w:tcW w:w="1186" w:type="dxa"/>
            <w:tcBorders>
              <w:top w:val="nil"/>
              <w:left w:val="nil"/>
              <w:bottom w:val="single" w:sz="4" w:space="0" w:color="auto"/>
              <w:right w:val="single" w:sz="4" w:space="0" w:color="auto"/>
            </w:tcBorders>
            <w:shd w:val="clear" w:color="auto" w:fill="auto"/>
            <w:noWrap/>
            <w:vAlign w:val="center"/>
            <w:hideMark/>
          </w:tcPr>
          <w:p w14:paraId="7DC550CF" w14:textId="77777777" w:rsidR="0020530E" w:rsidRPr="0029561E" w:rsidRDefault="0020530E">
            <w:pPr>
              <w:jc w:val="center"/>
              <w:rPr>
                <w:rFonts w:ascii="Calibri" w:hAnsi="Calibri"/>
                <w:color w:val="000000"/>
                <w:rPrChange w:id="1172" w:author="Luisa Herkenhoff" w:date="2020-11-10T21:02:00Z">
                  <w:rPr>
                    <w:rFonts w:ascii="Leelawadee" w:hAnsi="Leelawadee"/>
                    <w:color w:val="000000" w:themeColor="text1"/>
                    <w:sz w:val="20"/>
                  </w:rPr>
                </w:rPrChange>
              </w:rPr>
              <w:pPrChange w:id="1173" w:author="Luisa Herkenhoff" w:date="2020-11-10T21:02:00Z">
                <w:pPr>
                  <w:pStyle w:val="sub"/>
                  <w:spacing w:line="360" w:lineRule="auto"/>
                  <w:jc w:val="center"/>
                </w:pPr>
              </w:pPrChange>
            </w:pPr>
            <w:r w:rsidRPr="0029561E">
              <w:rPr>
                <w:rFonts w:ascii="Calibri" w:hAnsi="Calibri"/>
                <w:color w:val="000000"/>
                <w:rPrChange w:id="1174" w:author="Luisa Herkenhoff" w:date="2020-11-10T21:02:00Z">
                  <w:rPr>
                    <w:rFonts w:ascii="Leelawadee" w:hAnsi="Leelawadee"/>
                    <w:color w:val="000000" w:themeColor="text1"/>
                    <w:sz w:val="20"/>
                  </w:rPr>
                </w:rPrChange>
              </w:rPr>
              <w:t>01/07/2024</w:t>
            </w:r>
          </w:p>
        </w:tc>
        <w:tc>
          <w:tcPr>
            <w:tcW w:w="929" w:type="dxa"/>
            <w:tcBorders>
              <w:top w:val="nil"/>
              <w:left w:val="nil"/>
              <w:bottom w:val="single" w:sz="4" w:space="0" w:color="auto"/>
              <w:right w:val="single" w:sz="4" w:space="0" w:color="auto"/>
            </w:tcBorders>
            <w:shd w:val="clear" w:color="auto" w:fill="auto"/>
            <w:noWrap/>
            <w:vAlign w:val="center"/>
            <w:hideMark/>
          </w:tcPr>
          <w:p w14:paraId="15BA17CD" w14:textId="77777777" w:rsidR="0020530E" w:rsidRPr="0029561E" w:rsidRDefault="0020530E">
            <w:pPr>
              <w:jc w:val="center"/>
              <w:rPr>
                <w:rFonts w:ascii="Calibri" w:hAnsi="Calibri"/>
                <w:color w:val="000000"/>
                <w:rPrChange w:id="1175" w:author="Luisa Herkenhoff" w:date="2020-11-10T21:02:00Z">
                  <w:rPr>
                    <w:rFonts w:ascii="Leelawadee" w:hAnsi="Leelawadee"/>
                    <w:color w:val="000000" w:themeColor="text1"/>
                    <w:sz w:val="20"/>
                  </w:rPr>
                </w:rPrChange>
              </w:rPr>
              <w:pPrChange w:id="1176" w:author="Luisa Herkenhoff" w:date="2020-11-10T21:02:00Z">
                <w:pPr>
                  <w:pStyle w:val="sub"/>
                  <w:spacing w:line="360" w:lineRule="auto"/>
                  <w:jc w:val="center"/>
                </w:pPr>
              </w:pPrChange>
            </w:pPr>
            <w:r w:rsidRPr="0029561E">
              <w:rPr>
                <w:rFonts w:ascii="Calibri" w:hAnsi="Calibri"/>
                <w:color w:val="000000"/>
                <w:rPrChange w:id="1177" w:author="Luisa Herkenhoff" w:date="2020-11-10T21:02:00Z">
                  <w:rPr>
                    <w:rFonts w:ascii="Leelawadee" w:hAnsi="Leelawadee"/>
                    <w:color w:val="000000" w:themeColor="text1"/>
                    <w:sz w:val="20"/>
                  </w:rPr>
                </w:rPrChange>
              </w:rPr>
              <w:t>1,3007</w:t>
            </w:r>
          </w:p>
        </w:tc>
        <w:tc>
          <w:tcPr>
            <w:tcW w:w="1346" w:type="dxa"/>
            <w:tcBorders>
              <w:top w:val="nil"/>
              <w:left w:val="nil"/>
              <w:bottom w:val="single" w:sz="4" w:space="0" w:color="auto"/>
              <w:right w:val="single" w:sz="4" w:space="0" w:color="auto"/>
            </w:tcBorders>
            <w:shd w:val="clear" w:color="auto" w:fill="auto"/>
            <w:noWrap/>
            <w:vAlign w:val="center"/>
            <w:hideMark/>
          </w:tcPr>
          <w:p w14:paraId="1F2FDE07" w14:textId="77777777" w:rsidR="0020530E" w:rsidRPr="0029561E" w:rsidRDefault="0020530E">
            <w:pPr>
              <w:jc w:val="center"/>
              <w:rPr>
                <w:rFonts w:ascii="Calibri" w:hAnsi="Calibri"/>
                <w:color w:val="000000"/>
                <w:rPrChange w:id="1178" w:author="Luisa Herkenhoff" w:date="2020-11-10T21:02:00Z">
                  <w:rPr>
                    <w:rFonts w:ascii="Leelawadee" w:hAnsi="Leelawadee"/>
                    <w:color w:val="000000" w:themeColor="text1"/>
                    <w:sz w:val="20"/>
                  </w:rPr>
                </w:rPrChange>
              </w:rPr>
              <w:pPrChange w:id="1179" w:author="Luisa Herkenhoff" w:date="2020-11-10T21:02:00Z">
                <w:pPr>
                  <w:pStyle w:val="sub"/>
                  <w:spacing w:line="360" w:lineRule="auto"/>
                  <w:jc w:val="center"/>
                </w:pPr>
              </w:pPrChange>
            </w:pPr>
            <w:r w:rsidRPr="0029561E">
              <w:rPr>
                <w:rFonts w:ascii="Calibri" w:hAnsi="Calibri"/>
                <w:color w:val="000000"/>
                <w:rPrChange w:id="1180" w:author="Luisa Herkenhoff" w:date="2020-11-10T21:02:00Z">
                  <w:rPr>
                    <w:rFonts w:ascii="Leelawadee" w:hAnsi="Leelawadee"/>
                    <w:color w:val="000000" w:themeColor="text1"/>
                    <w:sz w:val="20"/>
                  </w:rPr>
                </w:rPrChange>
              </w:rPr>
              <w:t>SIM</w:t>
            </w:r>
          </w:p>
        </w:tc>
        <w:tc>
          <w:tcPr>
            <w:tcW w:w="1521" w:type="dxa"/>
            <w:tcBorders>
              <w:top w:val="nil"/>
              <w:left w:val="nil"/>
              <w:bottom w:val="single" w:sz="4" w:space="0" w:color="auto"/>
              <w:right w:val="single" w:sz="4" w:space="0" w:color="auto"/>
            </w:tcBorders>
            <w:shd w:val="clear" w:color="auto" w:fill="auto"/>
            <w:noWrap/>
            <w:vAlign w:val="center"/>
            <w:cellIns w:id="1181" w:author="Luisa Herkenhoff" w:date="2020-11-10T21:02:00Z"/>
            <w:hideMark/>
          </w:tcPr>
          <w:p w14:paraId="0A65821F" w14:textId="77777777" w:rsidR="0020530E" w:rsidRPr="0029561E" w:rsidRDefault="0020530E" w:rsidP="002647D8">
            <w:pPr>
              <w:jc w:val="center"/>
              <w:rPr>
                <w:rFonts w:ascii="Calibri" w:hAnsi="Calibri" w:cs="Calibri"/>
                <w:color w:val="000000"/>
              </w:rPr>
            </w:pPr>
            <w:ins w:id="1182" w:author="Luisa Herkenhoff" w:date="2020-11-10T21:02:00Z">
              <w:r w:rsidRPr="0029561E">
                <w:rPr>
                  <w:rFonts w:ascii="Calibri" w:hAnsi="Calibri" w:cs="Calibri"/>
                  <w:color w:val="000000"/>
                </w:rPr>
                <w:t>SIM</w:t>
              </w:r>
            </w:ins>
          </w:p>
        </w:tc>
      </w:tr>
      <w:tr w:rsidR="006117F8" w:rsidRPr="0029561E" w14:paraId="48B5C3C1"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1BA374CD" w14:textId="77777777" w:rsidR="0020530E" w:rsidRPr="0029561E" w:rsidRDefault="0020530E">
            <w:pPr>
              <w:jc w:val="center"/>
              <w:rPr>
                <w:rFonts w:ascii="Calibri" w:hAnsi="Calibri"/>
                <w:color w:val="000000"/>
                <w:rPrChange w:id="1183" w:author="Luisa Herkenhoff" w:date="2020-11-10T21:02:00Z">
                  <w:rPr>
                    <w:rFonts w:ascii="Leelawadee" w:hAnsi="Leelawadee"/>
                    <w:color w:val="000000" w:themeColor="text1"/>
                    <w:sz w:val="20"/>
                  </w:rPr>
                </w:rPrChange>
              </w:rPr>
              <w:pPrChange w:id="1184" w:author="Luisa Herkenhoff" w:date="2020-11-10T21:02:00Z">
                <w:pPr>
                  <w:pStyle w:val="sub"/>
                  <w:spacing w:line="360" w:lineRule="auto"/>
                  <w:jc w:val="center"/>
                </w:pPr>
              </w:pPrChange>
            </w:pPr>
            <w:r w:rsidRPr="0029561E">
              <w:rPr>
                <w:rFonts w:ascii="Calibri" w:hAnsi="Calibri"/>
                <w:color w:val="000000"/>
                <w:rPrChange w:id="1185" w:author="Luisa Herkenhoff" w:date="2020-11-10T21:02:00Z">
                  <w:rPr>
                    <w:rFonts w:ascii="Leelawadee" w:hAnsi="Leelawadee"/>
                    <w:color w:val="000000" w:themeColor="text1"/>
                    <w:sz w:val="20"/>
                  </w:rPr>
                </w:rPrChange>
              </w:rPr>
              <w:t>45</w:t>
            </w:r>
          </w:p>
        </w:tc>
        <w:tc>
          <w:tcPr>
            <w:tcW w:w="1186" w:type="dxa"/>
            <w:tcBorders>
              <w:top w:val="nil"/>
              <w:left w:val="nil"/>
              <w:bottom w:val="single" w:sz="4" w:space="0" w:color="auto"/>
              <w:right w:val="single" w:sz="4" w:space="0" w:color="auto"/>
            </w:tcBorders>
            <w:shd w:val="clear" w:color="auto" w:fill="auto"/>
            <w:noWrap/>
            <w:vAlign w:val="center"/>
            <w:hideMark/>
          </w:tcPr>
          <w:p w14:paraId="68C49DBC" w14:textId="77777777" w:rsidR="0020530E" w:rsidRPr="0029561E" w:rsidRDefault="0020530E">
            <w:pPr>
              <w:jc w:val="center"/>
              <w:rPr>
                <w:rFonts w:ascii="Calibri" w:hAnsi="Calibri"/>
                <w:color w:val="000000"/>
                <w:rPrChange w:id="1186" w:author="Luisa Herkenhoff" w:date="2020-11-10T21:02:00Z">
                  <w:rPr>
                    <w:rFonts w:ascii="Leelawadee" w:hAnsi="Leelawadee"/>
                    <w:color w:val="000000" w:themeColor="text1"/>
                    <w:sz w:val="20"/>
                  </w:rPr>
                </w:rPrChange>
              </w:rPr>
              <w:pPrChange w:id="1187" w:author="Luisa Herkenhoff" w:date="2020-11-10T21:02:00Z">
                <w:pPr>
                  <w:pStyle w:val="sub"/>
                  <w:spacing w:line="360" w:lineRule="auto"/>
                  <w:jc w:val="center"/>
                </w:pPr>
              </w:pPrChange>
            </w:pPr>
            <w:r w:rsidRPr="0029561E">
              <w:rPr>
                <w:rFonts w:ascii="Calibri" w:hAnsi="Calibri"/>
                <w:color w:val="000000"/>
                <w:rPrChange w:id="1188" w:author="Luisa Herkenhoff" w:date="2020-11-10T21:02:00Z">
                  <w:rPr>
                    <w:rFonts w:ascii="Leelawadee" w:hAnsi="Leelawadee"/>
                    <w:color w:val="000000" w:themeColor="text1"/>
                    <w:sz w:val="20"/>
                  </w:rPr>
                </w:rPrChange>
              </w:rPr>
              <w:t>29/07/2024</w:t>
            </w:r>
          </w:p>
        </w:tc>
        <w:tc>
          <w:tcPr>
            <w:tcW w:w="1186" w:type="dxa"/>
            <w:tcBorders>
              <w:top w:val="nil"/>
              <w:left w:val="nil"/>
              <w:bottom w:val="single" w:sz="4" w:space="0" w:color="auto"/>
              <w:right w:val="single" w:sz="4" w:space="0" w:color="auto"/>
            </w:tcBorders>
            <w:shd w:val="clear" w:color="auto" w:fill="auto"/>
            <w:noWrap/>
            <w:vAlign w:val="center"/>
            <w:hideMark/>
          </w:tcPr>
          <w:p w14:paraId="59E41727" w14:textId="77777777" w:rsidR="0020530E" w:rsidRPr="0029561E" w:rsidRDefault="0020530E">
            <w:pPr>
              <w:jc w:val="center"/>
              <w:rPr>
                <w:rFonts w:ascii="Calibri" w:hAnsi="Calibri"/>
                <w:color w:val="000000"/>
                <w:rPrChange w:id="1189" w:author="Luisa Herkenhoff" w:date="2020-11-10T21:02:00Z">
                  <w:rPr>
                    <w:rFonts w:ascii="Leelawadee" w:hAnsi="Leelawadee"/>
                    <w:color w:val="000000" w:themeColor="text1"/>
                    <w:sz w:val="20"/>
                  </w:rPr>
                </w:rPrChange>
              </w:rPr>
              <w:pPrChange w:id="1190" w:author="Luisa Herkenhoff" w:date="2020-11-10T21:02:00Z">
                <w:pPr>
                  <w:pStyle w:val="sub"/>
                  <w:spacing w:line="360" w:lineRule="auto"/>
                  <w:jc w:val="center"/>
                </w:pPr>
              </w:pPrChange>
            </w:pPr>
            <w:r w:rsidRPr="0029561E">
              <w:rPr>
                <w:rFonts w:ascii="Calibri" w:hAnsi="Calibri"/>
                <w:color w:val="000000"/>
                <w:rPrChange w:id="1191" w:author="Luisa Herkenhoff" w:date="2020-11-10T21:02:00Z">
                  <w:rPr>
                    <w:rFonts w:ascii="Leelawadee" w:hAnsi="Leelawadee"/>
                    <w:color w:val="000000" w:themeColor="text1"/>
                    <w:sz w:val="20"/>
                  </w:rPr>
                </w:rPrChange>
              </w:rPr>
              <w:t>29/07/2024</w:t>
            </w:r>
          </w:p>
        </w:tc>
        <w:tc>
          <w:tcPr>
            <w:tcW w:w="929" w:type="dxa"/>
            <w:tcBorders>
              <w:top w:val="nil"/>
              <w:left w:val="nil"/>
              <w:bottom w:val="single" w:sz="4" w:space="0" w:color="auto"/>
              <w:right w:val="single" w:sz="4" w:space="0" w:color="auto"/>
            </w:tcBorders>
            <w:shd w:val="clear" w:color="auto" w:fill="auto"/>
            <w:noWrap/>
            <w:vAlign w:val="center"/>
            <w:hideMark/>
          </w:tcPr>
          <w:p w14:paraId="1E59158D" w14:textId="77777777" w:rsidR="0020530E" w:rsidRPr="0029561E" w:rsidRDefault="0020530E">
            <w:pPr>
              <w:jc w:val="center"/>
              <w:rPr>
                <w:rFonts w:ascii="Calibri" w:hAnsi="Calibri"/>
                <w:color w:val="000000"/>
                <w:rPrChange w:id="1192" w:author="Luisa Herkenhoff" w:date="2020-11-10T21:02:00Z">
                  <w:rPr>
                    <w:rFonts w:ascii="Leelawadee" w:hAnsi="Leelawadee"/>
                    <w:color w:val="000000" w:themeColor="text1"/>
                    <w:sz w:val="20"/>
                  </w:rPr>
                </w:rPrChange>
              </w:rPr>
              <w:pPrChange w:id="1193" w:author="Luisa Herkenhoff" w:date="2020-11-10T21:02:00Z">
                <w:pPr>
                  <w:pStyle w:val="sub"/>
                  <w:spacing w:line="360" w:lineRule="auto"/>
                  <w:jc w:val="center"/>
                </w:pPr>
              </w:pPrChange>
            </w:pPr>
            <w:r w:rsidRPr="0029561E">
              <w:rPr>
                <w:rFonts w:ascii="Calibri" w:hAnsi="Calibri"/>
                <w:color w:val="000000"/>
                <w:rPrChange w:id="1194" w:author="Luisa Herkenhoff" w:date="2020-11-10T21:02:00Z">
                  <w:rPr>
                    <w:rFonts w:ascii="Leelawadee" w:hAnsi="Leelawadee"/>
                    <w:color w:val="000000" w:themeColor="text1"/>
                    <w:sz w:val="20"/>
                  </w:rPr>
                </w:rPrChange>
              </w:rPr>
              <w:t>1,3253</w:t>
            </w:r>
          </w:p>
        </w:tc>
        <w:tc>
          <w:tcPr>
            <w:tcW w:w="1346" w:type="dxa"/>
            <w:tcBorders>
              <w:top w:val="nil"/>
              <w:left w:val="nil"/>
              <w:bottom w:val="single" w:sz="4" w:space="0" w:color="auto"/>
              <w:right w:val="single" w:sz="4" w:space="0" w:color="auto"/>
            </w:tcBorders>
            <w:shd w:val="clear" w:color="auto" w:fill="auto"/>
            <w:noWrap/>
            <w:vAlign w:val="center"/>
            <w:hideMark/>
          </w:tcPr>
          <w:p w14:paraId="5A9C88A7" w14:textId="01031D06" w:rsidR="0020530E" w:rsidRPr="0029561E" w:rsidRDefault="00A604CE">
            <w:pPr>
              <w:jc w:val="center"/>
              <w:rPr>
                <w:rFonts w:ascii="Calibri" w:hAnsi="Calibri"/>
                <w:color w:val="000000"/>
                <w:rPrChange w:id="1195" w:author="Luisa Herkenhoff" w:date="2020-11-10T21:02:00Z">
                  <w:rPr>
                    <w:rFonts w:ascii="Leelawadee" w:hAnsi="Leelawadee"/>
                    <w:color w:val="000000" w:themeColor="text1"/>
                    <w:sz w:val="20"/>
                  </w:rPr>
                </w:rPrChange>
              </w:rPr>
              <w:pPrChange w:id="1196" w:author="Luisa Herkenhoff" w:date="2020-11-10T21:02:00Z">
                <w:pPr>
                  <w:pStyle w:val="sub"/>
                  <w:spacing w:line="360" w:lineRule="auto"/>
                  <w:jc w:val="center"/>
                </w:pPr>
              </w:pPrChange>
            </w:pPr>
            <w:del w:id="1197" w:author="Luisa Herkenhoff" w:date="2020-11-10T21:02:00Z">
              <w:r w:rsidRPr="00A604CE">
                <w:rPr>
                  <w:rFonts w:ascii="Leelawadee" w:hAnsi="Leelawadee" w:cs="Leelawadee"/>
                  <w:color w:val="000000" w:themeColor="text1"/>
                  <w:sz w:val="20"/>
                  <w:szCs w:val="20"/>
                </w:rPr>
                <w:delText>SIM</w:delText>
              </w:r>
            </w:del>
            <w:ins w:id="1198"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1199" w:author="Luisa Herkenhoff" w:date="2020-11-10T21:02:00Z"/>
            <w:hideMark/>
          </w:tcPr>
          <w:p w14:paraId="423364FB" w14:textId="77777777" w:rsidR="0020530E" w:rsidRPr="0029561E" w:rsidRDefault="0020530E" w:rsidP="002647D8">
            <w:pPr>
              <w:jc w:val="center"/>
              <w:rPr>
                <w:rFonts w:ascii="Calibri" w:hAnsi="Calibri" w:cs="Calibri"/>
                <w:color w:val="000000"/>
              </w:rPr>
            </w:pPr>
            <w:ins w:id="1200" w:author="Luisa Herkenhoff" w:date="2020-11-10T21:02:00Z">
              <w:r w:rsidRPr="0029561E">
                <w:rPr>
                  <w:rFonts w:ascii="Calibri" w:hAnsi="Calibri" w:cs="Calibri"/>
                  <w:color w:val="000000"/>
                </w:rPr>
                <w:t>SIM</w:t>
              </w:r>
            </w:ins>
          </w:p>
        </w:tc>
      </w:tr>
      <w:tr w:rsidR="006117F8" w:rsidRPr="0029561E" w14:paraId="6F18A07D"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0023A366" w14:textId="77777777" w:rsidR="0020530E" w:rsidRPr="0029561E" w:rsidRDefault="0020530E">
            <w:pPr>
              <w:jc w:val="center"/>
              <w:rPr>
                <w:rFonts w:ascii="Calibri" w:hAnsi="Calibri"/>
                <w:color w:val="000000"/>
                <w:rPrChange w:id="1201" w:author="Luisa Herkenhoff" w:date="2020-11-10T21:02:00Z">
                  <w:rPr>
                    <w:rFonts w:ascii="Leelawadee" w:hAnsi="Leelawadee"/>
                    <w:color w:val="000000" w:themeColor="text1"/>
                    <w:sz w:val="20"/>
                  </w:rPr>
                </w:rPrChange>
              </w:rPr>
              <w:pPrChange w:id="1202" w:author="Luisa Herkenhoff" w:date="2020-11-10T21:02:00Z">
                <w:pPr>
                  <w:pStyle w:val="sub"/>
                  <w:spacing w:line="360" w:lineRule="auto"/>
                  <w:jc w:val="center"/>
                </w:pPr>
              </w:pPrChange>
            </w:pPr>
            <w:r w:rsidRPr="0029561E">
              <w:rPr>
                <w:rFonts w:ascii="Calibri" w:hAnsi="Calibri"/>
                <w:color w:val="000000"/>
                <w:rPrChange w:id="1203" w:author="Luisa Herkenhoff" w:date="2020-11-10T21:02:00Z">
                  <w:rPr>
                    <w:rFonts w:ascii="Leelawadee" w:hAnsi="Leelawadee"/>
                    <w:color w:val="000000" w:themeColor="text1"/>
                    <w:sz w:val="20"/>
                  </w:rPr>
                </w:rPrChange>
              </w:rPr>
              <w:t>46</w:t>
            </w:r>
          </w:p>
        </w:tc>
        <w:tc>
          <w:tcPr>
            <w:tcW w:w="1186" w:type="dxa"/>
            <w:tcBorders>
              <w:top w:val="nil"/>
              <w:left w:val="nil"/>
              <w:bottom w:val="single" w:sz="4" w:space="0" w:color="auto"/>
              <w:right w:val="single" w:sz="4" w:space="0" w:color="auto"/>
            </w:tcBorders>
            <w:shd w:val="clear" w:color="auto" w:fill="auto"/>
            <w:noWrap/>
            <w:vAlign w:val="center"/>
            <w:hideMark/>
          </w:tcPr>
          <w:p w14:paraId="72404330" w14:textId="77777777" w:rsidR="0020530E" w:rsidRPr="0029561E" w:rsidRDefault="0020530E">
            <w:pPr>
              <w:jc w:val="center"/>
              <w:rPr>
                <w:rFonts w:ascii="Calibri" w:hAnsi="Calibri"/>
                <w:color w:val="000000"/>
                <w:rPrChange w:id="1204" w:author="Luisa Herkenhoff" w:date="2020-11-10T21:02:00Z">
                  <w:rPr>
                    <w:rFonts w:ascii="Leelawadee" w:hAnsi="Leelawadee"/>
                    <w:color w:val="000000" w:themeColor="text1"/>
                    <w:sz w:val="20"/>
                  </w:rPr>
                </w:rPrChange>
              </w:rPr>
              <w:pPrChange w:id="1205" w:author="Luisa Herkenhoff" w:date="2020-11-10T21:02:00Z">
                <w:pPr>
                  <w:pStyle w:val="sub"/>
                  <w:spacing w:line="360" w:lineRule="auto"/>
                  <w:jc w:val="center"/>
                </w:pPr>
              </w:pPrChange>
            </w:pPr>
            <w:r w:rsidRPr="0029561E">
              <w:rPr>
                <w:rFonts w:ascii="Calibri" w:hAnsi="Calibri"/>
                <w:color w:val="000000"/>
                <w:rPrChange w:id="1206" w:author="Luisa Herkenhoff" w:date="2020-11-10T21:02:00Z">
                  <w:rPr>
                    <w:rFonts w:ascii="Leelawadee" w:hAnsi="Leelawadee"/>
                    <w:color w:val="000000" w:themeColor="text1"/>
                    <w:sz w:val="20"/>
                  </w:rPr>
                </w:rPrChange>
              </w:rPr>
              <w:t>29/08/2024</w:t>
            </w:r>
          </w:p>
        </w:tc>
        <w:tc>
          <w:tcPr>
            <w:tcW w:w="1186" w:type="dxa"/>
            <w:tcBorders>
              <w:top w:val="nil"/>
              <w:left w:val="nil"/>
              <w:bottom w:val="single" w:sz="4" w:space="0" w:color="auto"/>
              <w:right w:val="single" w:sz="4" w:space="0" w:color="auto"/>
            </w:tcBorders>
            <w:shd w:val="clear" w:color="auto" w:fill="auto"/>
            <w:noWrap/>
            <w:vAlign w:val="center"/>
            <w:hideMark/>
          </w:tcPr>
          <w:p w14:paraId="265E7F0D" w14:textId="77777777" w:rsidR="0020530E" w:rsidRPr="0029561E" w:rsidRDefault="0020530E">
            <w:pPr>
              <w:jc w:val="center"/>
              <w:rPr>
                <w:rFonts w:ascii="Calibri" w:hAnsi="Calibri"/>
                <w:color w:val="000000"/>
                <w:rPrChange w:id="1207" w:author="Luisa Herkenhoff" w:date="2020-11-10T21:02:00Z">
                  <w:rPr>
                    <w:rFonts w:ascii="Leelawadee" w:hAnsi="Leelawadee"/>
                    <w:color w:val="000000" w:themeColor="text1"/>
                    <w:sz w:val="20"/>
                  </w:rPr>
                </w:rPrChange>
              </w:rPr>
              <w:pPrChange w:id="1208" w:author="Luisa Herkenhoff" w:date="2020-11-10T21:02:00Z">
                <w:pPr>
                  <w:pStyle w:val="sub"/>
                  <w:spacing w:line="360" w:lineRule="auto"/>
                  <w:jc w:val="center"/>
                </w:pPr>
              </w:pPrChange>
            </w:pPr>
            <w:r w:rsidRPr="0029561E">
              <w:rPr>
                <w:rFonts w:ascii="Calibri" w:hAnsi="Calibri"/>
                <w:color w:val="000000"/>
                <w:rPrChange w:id="1209" w:author="Luisa Herkenhoff" w:date="2020-11-10T21:02:00Z">
                  <w:rPr>
                    <w:rFonts w:ascii="Leelawadee" w:hAnsi="Leelawadee"/>
                    <w:color w:val="000000" w:themeColor="text1"/>
                    <w:sz w:val="20"/>
                  </w:rPr>
                </w:rPrChange>
              </w:rPr>
              <w:t>29/08/2024</w:t>
            </w:r>
          </w:p>
        </w:tc>
        <w:tc>
          <w:tcPr>
            <w:tcW w:w="929" w:type="dxa"/>
            <w:tcBorders>
              <w:top w:val="nil"/>
              <w:left w:val="nil"/>
              <w:bottom w:val="single" w:sz="4" w:space="0" w:color="auto"/>
              <w:right w:val="single" w:sz="4" w:space="0" w:color="auto"/>
            </w:tcBorders>
            <w:shd w:val="clear" w:color="auto" w:fill="auto"/>
            <w:noWrap/>
            <w:vAlign w:val="center"/>
            <w:hideMark/>
          </w:tcPr>
          <w:p w14:paraId="123CEC45" w14:textId="77777777" w:rsidR="0020530E" w:rsidRPr="0029561E" w:rsidRDefault="0020530E">
            <w:pPr>
              <w:jc w:val="center"/>
              <w:rPr>
                <w:rFonts w:ascii="Calibri" w:hAnsi="Calibri"/>
                <w:color w:val="000000"/>
                <w:rPrChange w:id="1210" w:author="Luisa Herkenhoff" w:date="2020-11-10T21:02:00Z">
                  <w:rPr>
                    <w:rFonts w:ascii="Leelawadee" w:hAnsi="Leelawadee"/>
                    <w:color w:val="000000" w:themeColor="text1"/>
                    <w:sz w:val="20"/>
                  </w:rPr>
                </w:rPrChange>
              </w:rPr>
              <w:pPrChange w:id="1211" w:author="Luisa Herkenhoff" w:date="2020-11-10T21:02:00Z">
                <w:pPr>
                  <w:pStyle w:val="sub"/>
                  <w:spacing w:line="360" w:lineRule="auto"/>
                  <w:jc w:val="center"/>
                </w:pPr>
              </w:pPrChange>
            </w:pPr>
            <w:r w:rsidRPr="0029561E">
              <w:rPr>
                <w:rFonts w:ascii="Calibri" w:hAnsi="Calibri"/>
                <w:color w:val="000000"/>
                <w:rPrChange w:id="1212" w:author="Luisa Herkenhoff" w:date="2020-11-10T21:02:00Z">
                  <w:rPr>
                    <w:rFonts w:ascii="Leelawadee" w:hAnsi="Leelawadee"/>
                    <w:color w:val="000000" w:themeColor="text1"/>
                    <w:sz w:val="20"/>
                  </w:rPr>
                </w:rPrChange>
              </w:rPr>
              <w:t>1,3507</w:t>
            </w:r>
          </w:p>
        </w:tc>
        <w:tc>
          <w:tcPr>
            <w:tcW w:w="1346" w:type="dxa"/>
            <w:tcBorders>
              <w:top w:val="nil"/>
              <w:left w:val="nil"/>
              <w:bottom w:val="single" w:sz="4" w:space="0" w:color="auto"/>
              <w:right w:val="single" w:sz="4" w:space="0" w:color="auto"/>
            </w:tcBorders>
            <w:shd w:val="clear" w:color="auto" w:fill="auto"/>
            <w:noWrap/>
            <w:vAlign w:val="center"/>
            <w:hideMark/>
          </w:tcPr>
          <w:p w14:paraId="4640BEAD" w14:textId="6F7D2F51" w:rsidR="0020530E" w:rsidRPr="0029561E" w:rsidRDefault="00A604CE">
            <w:pPr>
              <w:jc w:val="center"/>
              <w:rPr>
                <w:rFonts w:ascii="Calibri" w:hAnsi="Calibri"/>
                <w:color w:val="000000"/>
                <w:rPrChange w:id="1213" w:author="Luisa Herkenhoff" w:date="2020-11-10T21:02:00Z">
                  <w:rPr>
                    <w:rFonts w:ascii="Leelawadee" w:hAnsi="Leelawadee"/>
                    <w:color w:val="000000" w:themeColor="text1"/>
                    <w:sz w:val="20"/>
                  </w:rPr>
                </w:rPrChange>
              </w:rPr>
              <w:pPrChange w:id="1214" w:author="Luisa Herkenhoff" w:date="2020-11-10T21:02:00Z">
                <w:pPr>
                  <w:pStyle w:val="sub"/>
                  <w:spacing w:line="360" w:lineRule="auto"/>
                  <w:jc w:val="center"/>
                </w:pPr>
              </w:pPrChange>
            </w:pPr>
            <w:del w:id="1215" w:author="Luisa Herkenhoff" w:date="2020-11-10T21:02:00Z">
              <w:r w:rsidRPr="00A604CE">
                <w:rPr>
                  <w:rFonts w:ascii="Leelawadee" w:hAnsi="Leelawadee" w:cs="Leelawadee"/>
                  <w:color w:val="000000" w:themeColor="text1"/>
                  <w:sz w:val="20"/>
                  <w:szCs w:val="20"/>
                </w:rPr>
                <w:delText>SIM</w:delText>
              </w:r>
            </w:del>
            <w:ins w:id="1216"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1217" w:author="Luisa Herkenhoff" w:date="2020-11-10T21:02:00Z"/>
            <w:hideMark/>
          </w:tcPr>
          <w:p w14:paraId="3CDFC1BF" w14:textId="77777777" w:rsidR="0020530E" w:rsidRPr="0029561E" w:rsidRDefault="0020530E" w:rsidP="002647D8">
            <w:pPr>
              <w:jc w:val="center"/>
              <w:rPr>
                <w:rFonts w:ascii="Calibri" w:hAnsi="Calibri" w:cs="Calibri"/>
                <w:color w:val="000000"/>
              </w:rPr>
            </w:pPr>
            <w:ins w:id="1218" w:author="Luisa Herkenhoff" w:date="2020-11-10T21:02:00Z">
              <w:r w:rsidRPr="0029561E">
                <w:rPr>
                  <w:rFonts w:ascii="Calibri" w:hAnsi="Calibri" w:cs="Calibri"/>
                  <w:color w:val="000000"/>
                </w:rPr>
                <w:t>SIM</w:t>
              </w:r>
            </w:ins>
          </w:p>
        </w:tc>
      </w:tr>
      <w:tr w:rsidR="006117F8" w:rsidRPr="0029561E" w14:paraId="6EB2D3F0"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1ED1CF07" w14:textId="77777777" w:rsidR="0020530E" w:rsidRPr="0029561E" w:rsidRDefault="0020530E">
            <w:pPr>
              <w:jc w:val="center"/>
              <w:rPr>
                <w:rFonts w:ascii="Calibri" w:hAnsi="Calibri"/>
                <w:color w:val="000000"/>
                <w:rPrChange w:id="1219" w:author="Luisa Herkenhoff" w:date="2020-11-10T21:02:00Z">
                  <w:rPr>
                    <w:rFonts w:ascii="Leelawadee" w:hAnsi="Leelawadee"/>
                    <w:color w:val="000000" w:themeColor="text1"/>
                    <w:sz w:val="20"/>
                  </w:rPr>
                </w:rPrChange>
              </w:rPr>
              <w:pPrChange w:id="1220" w:author="Luisa Herkenhoff" w:date="2020-11-10T21:02:00Z">
                <w:pPr>
                  <w:pStyle w:val="sub"/>
                  <w:spacing w:line="360" w:lineRule="auto"/>
                  <w:jc w:val="center"/>
                </w:pPr>
              </w:pPrChange>
            </w:pPr>
            <w:r w:rsidRPr="0029561E">
              <w:rPr>
                <w:rFonts w:ascii="Calibri" w:hAnsi="Calibri"/>
                <w:color w:val="000000"/>
                <w:rPrChange w:id="1221" w:author="Luisa Herkenhoff" w:date="2020-11-10T21:02:00Z">
                  <w:rPr>
                    <w:rFonts w:ascii="Leelawadee" w:hAnsi="Leelawadee"/>
                    <w:color w:val="000000" w:themeColor="text1"/>
                    <w:sz w:val="20"/>
                  </w:rPr>
                </w:rPrChange>
              </w:rPr>
              <w:t>47</w:t>
            </w:r>
          </w:p>
        </w:tc>
        <w:tc>
          <w:tcPr>
            <w:tcW w:w="1186" w:type="dxa"/>
            <w:tcBorders>
              <w:top w:val="nil"/>
              <w:left w:val="nil"/>
              <w:bottom w:val="single" w:sz="4" w:space="0" w:color="auto"/>
              <w:right w:val="single" w:sz="4" w:space="0" w:color="auto"/>
            </w:tcBorders>
            <w:shd w:val="clear" w:color="auto" w:fill="auto"/>
            <w:noWrap/>
            <w:vAlign w:val="center"/>
            <w:hideMark/>
          </w:tcPr>
          <w:p w14:paraId="71FFFD82" w14:textId="77777777" w:rsidR="0020530E" w:rsidRPr="0029561E" w:rsidRDefault="0020530E">
            <w:pPr>
              <w:jc w:val="center"/>
              <w:rPr>
                <w:rFonts w:ascii="Calibri" w:hAnsi="Calibri"/>
                <w:color w:val="000000"/>
                <w:rPrChange w:id="1222" w:author="Luisa Herkenhoff" w:date="2020-11-10T21:02:00Z">
                  <w:rPr>
                    <w:rFonts w:ascii="Leelawadee" w:hAnsi="Leelawadee"/>
                    <w:color w:val="000000" w:themeColor="text1"/>
                    <w:sz w:val="20"/>
                  </w:rPr>
                </w:rPrChange>
              </w:rPr>
              <w:pPrChange w:id="1223" w:author="Luisa Herkenhoff" w:date="2020-11-10T21:02:00Z">
                <w:pPr>
                  <w:pStyle w:val="sub"/>
                  <w:spacing w:line="360" w:lineRule="auto"/>
                  <w:jc w:val="center"/>
                </w:pPr>
              </w:pPrChange>
            </w:pPr>
            <w:r w:rsidRPr="0029561E">
              <w:rPr>
                <w:rFonts w:ascii="Calibri" w:hAnsi="Calibri"/>
                <w:color w:val="000000"/>
                <w:rPrChange w:id="1224" w:author="Luisa Herkenhoff" w:date="2020-11-10T21:02:00Z">
                  <w:rPr>
                    <w:rFonts w:ascii="Leelawadee" w:hAnsi="Leelawadee"/>
                    <w:color w:val="000000" w:themeColor="text1"/>
                    <w:sz w:val="20"/>
                  </w:rPr>
                </w:rPrChange>
              </w:rPr>
              <w:t>29/09/2024</w:t>
            </w:r>
          </w:p>
        </w:tc>
        <w:tc>
          <w:tcPr>
            <w:tcW w:w="1186" w:type="dxa"/>
            <w:tcBorders>
              <w:top w:val="nil"/>
              <w:left w:val="nil"/>
              <w:bottom w:val="single" w:sz="4" w:space="0" w:color="auto"/>
              <w:right w:val="single" w:sz="4" w:space="0" w:color="auto"/>
            </w:tcBorders>
            <w:shd w:val="clear" w:color="auto" w:fill="auto"/>
            <w:noWrap/>
            <w:vAlign w:val="center"/>
            <w:hideMark/>
          </w:tcPr>
          <w:p w14:paraId="04AD4663" w14:textId="77777777" w:rsidR="0020530E" w:rsidRPr="0029561E" w:rsidRDefault="0020530E">
            <w:pPr>
              <w:jc w:val="center"/>
              <w:rPr>
                <w:rFonts w:ascii="Calibri" w:hAnsi="Calibri"/>
                <w:color w:val="000000"/>
                <w:rPrChange w:id="1225" w:author="Luisa Herkenhoff" w:date="2020-11-10T21:02:00Z">
                  <w:rPr>
                    <w:rFonts w:ascii="Leelawadee" w:hAnsi="Leelawadee"/>
                    <w:color w:val="000000" w:themeColor="text1"/>
                    <w:sz w:val="20"/>
                  </w:rPr>
                </w:rPrChange>
              </w:rPr>
              <w:pPrChange w:id="1226" w:author="Luisa Herkenhoff" w:date="2020-11-10T21:02:00Z">
                <w:pPr>
                  <w:pStyle w:val="sub"/>
                  <w:spacing w:line="360" w:lineRule="auto"/>
                  <w:jc w:val="center"/>
                </w:pPr>
              </w:pPrChange>
            </w:pPr>
            <w:r w:rsidRPr="0029561E">
              <w:rPr>
                <w:rFonts w:ascii="Calibri" w:hAnsi="Calibri"/>
                <w:color w:val="000000"/>
                <w:rPrChange w:id="1227" w:author="Luisa Herkenhoff" w:date="2020-11-10T21:02:00Z">
                  <w:rPr>
                    <w:rFonts w:ascii="Leelawadee" w:hAnsi="Leelawadee"/>
                    <w:color w:val="000000" w:themeColor="text1"/>
                    <w:sz w:val="20"/>
                  </w:rPr>
                </w:rPrChange>
              </w:rPr>
              <w:t>30/09/2024</w:t>
            </w:r>
          </w:p>
        </w:tc>
        <w:tc>
          <w:tcPr>
            <w:tcW w:w="929" w:type="dxa"/>
            <w:tcBorders>
              <w:top w:val="nil"/>
              <w:left w:val="nil"/>
              <w:bottom w:val="single" w:sz="4" w:space="0" w:color="auto"/>
              <w:right w:val="single" w:sz="4" w:space="0" w:color="auto"/>
            </w:tcBorders>
            <w:shd w:val="clear" w:color="auto" w:fill="auto"/>
            <w:noWrap/>
            <w:vAlign w:val="center"/>
            <w:hideMark/>
          </w:tcPr>
          <w:p w14:paraId="0671F5A5" w14:textId="77777777" w:rsidR="0020530E" w:rsidRPr="0029561E" w:rsidRDefault="0020530E">
            <w:pPr>
              <w:jc w:val="center"/>
              <w:rPr>
                <w:rFonts w:ascii="Calibri" w:hAnsi="Calibri"/>
                <w:color w:val="000000"/>
                <w:rPrChange w:id="1228" w:author="Luisa Herkenhoff" w:date="2020-11-10T21:02:00Z">
                  <w:rPr>
                    <w:rFonts w:ascii="Leelawadee" w:hAnsi="Leelawadee"/>
                    <w:color w:val="000000" w:themeColor="text1"/>
                    <w:sz w:val="20"/>
                  </w:rPr>
                </w:rPrChange>
              </w:rPr>
              <w:pPrChange w:id="1229" w:author="Luisa Herkenhoff" w:date="2020-11-10T21:02:00Z">
                <w:pPr>
                  <w:pStyle w:val="sub"/>
                  <w:spacing w:line="360" w:lineRule="auto"/>
                  <w:jc w:val="center"/>
                </w:pPr>
              </w:pPrChange>
            </w:pPr>
            <w:r w:rsidRPr="0029561E">
              <w:rPr>
                <w:rFonts w:ascii="Calibri" w:hAnsi="Calibri"/>
                <w:color w:val="000000"/>
                <w:rPrChange w:id="1230" w:author="Luisa Herkenhoff" w:date="2020-11-10T21:02:00Z">
                  <w:rPr>
                    <w:rFonts w:ascii="Leelawadee" w:hAnsi="Leelawadee"/>
                    <w:color w:val="000000" w:themeColor="text1"/>
                    <w:sz w:val="20"/>
                  </w:rPr>
                </w:rPrChange>
              </w:rPr>
              <w:t>1,3769</w:t>
            </w:r>
          </w:p>
        </w:tc>
        <w:tc>
          <w:tcPr>
            <w:tcW w:w="1346" w:type="dxa"/>
            <w:tcBorders>
              <w:top w:val="nil"/>
              <w:left w:val="nil"/>
              <w:bottom w:val="single" w:sz="4" w:space="0" w:color="auto"/>
              <w:right w:val="single" w:sz="4" w:space="0" w:color="auto"/>
            </w:tcBorders>
            <w:shd w:val="clear" w:color="auto" w:fill="auto"/>
            <w:noWrap/>
            <w:vAlign w:val="center"/>
            <w:hideMark/>
          </w:tcPr>
          <w:p w14:paraId="5CE97ED3" w14:textId="308D22D9" w:rsidR="0020530E" w:rsidRPr="0029561E" w:rsidRDefault="00A604CE">
            <w:pPr>
              <w:jc w:val="center"/>
              <w:rPr>
                <w:rFonts w:ascii="Calibri" w:hAnsi="Calibri"/>
                <w:color w:val="000000"/>
                <w:rPrChange w:id="1231" w:author="Luisa Herkenhoff" w:date="2020-11-10T21:02:00Z">
                  <w:rPr>
                    <w:rFonts w:ascii="Leelawadee" w:hAnsi="Leelawadee"/>
                    <w:color w:val="000000" w:themeColor="text1"/>
                    <w:sz w:val="20"/>
                  </w:rPr>
                </w:rPrChange>
              </w:rPr>
              <w:pPrChange w:id="1232" w:author="Luisa Herkenhoff" w:date="2020-11-10T21:02:00Z">
                <w:pPr>
                  <w:pStyle w:val="sub"/>
                  <w:spacing w:line="360" w:lineRule="auto"/>
                  <w:jc w:val="center"/>
                </w:pPr>
              </w:pPrChange>
            </w:pPr>
            <w:del w:id="1233" w:author="Luisa Herkenhoff" w:date="2020-11-10T21:02:00Z">
              <w:r w:rsidRPr="00A604CE">
                <w:rPr>
                  <w:rFonts w:ascii="Leelawadee" w:hAnsi="Leelawadee" w:cs="Leelawadee"/>
                  <w:color w:val="000000" w:themeColor="text1"/>
                  <w:sz w:val="20"/>
                  <w:szCs w:val="20"/>
                </w:rPr>
                <w:delText>SIM</w:delText>
              </w:r>
            </w:del>
            <w:ins w:id="1234"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1235" w:author="Luisa Herkenhoff" w:date="2020-11-10T21:02:00Z"/>
            <w:hideMark/>
          </w:tcPr>
          <w:p w14:paraId="04B35439" w14:textId="77777777" w:rsidR="0020530E" w:rsidRPr="0029561E" w:rsidRDefault="0020530E" w:rsidP="002647D8">
            <w:pPr>
              <w:jc w:val="center"/>
              <w:rPr>
                <w:rFonts w:ascii="Calibri" w:hAnsi="Calibri" w:cs="Calibri"/>
                <w:color w:val="000000"/>
              </w:rPr>
            </w:pPr>
            <w:ins w:id="1236" w:author="Luisa Herkenhoff" w:date="2020-11-10T21:02:00Z">
              <w:r w:rsidRPr="0029561E">
                <w:rPr>
                  <w:rFonts w:ascii="Calibri" w:hAnsi="Calibri" w:cs="Calibri"/>
                  <w:color w:val="000000"/>
                </w:rPr>
                <w:t>SIM</w:t>
              </w:r>
            </w:ins>
          </w:p>
        </w:tc>
      </w:tr>
      <w:tr w:rsidR="006117F8" w:rsidRPr="0029561E" w14:paraId="6B365FD5"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5D799818" w14:textId="77777777" w:rsidR="0020530E" w:rsidRPr="0029561E" w:rsidRDefault="0020530E">
            <w:pPr>
              <w:jc w:val="center"/>
              <w:rPr>
                <w:rFonts w:ascii="Calibri" w:hAnsi="Calibri"/>
                <w:color w:val="000000"/>
                <w:rPrChange w:id="1237" w:author="Luisa Herkenhoff" w:date="2020-11-10T21:02:00Z">
                  <w:rPr>
                    <w:rFonts w:ascii="Leelawadee" w:hAnsi="Leelawadee"/>
                    <w:color w:val="000000" w:themeColor="text1"/>
                    <w:sz w:val="20"/>
                  </w:rPr>
                </w:rPrChange>
              </w:rPr>
              <w:pPrChange w:id="1238" w:author="Luisa Herkenhoff" w:date="2020-11-10T21:02:00Z">
                <w:pPr>
                  <w:pStyle w:val="sub"/>
                  <w:spacing w:line="360" w:lineRule="auto"/>
                  <w:jc w:val="center"/>
                </w:pPr>
              </w:pPrChange>
            </w:pPr>
            <w:r w:rsidRPr="0029561E">
              <w:rPr>
                <w:rFonts w:ascii="Calibri" w:hAnsi="Calibri"/>
                <w:color w:val="000000"/>
                <w:rPrChange w:id="1239" w:author="Luisa Herkenhoff" w:date="2020-11-10T21:02:00Z">
                  <w:rPr>
                    <w:rFonts w:ascii="Leelawadee" w:hAnsi="Leelawadee"/>
                    <w:color w:val="000000" w:themeColor="text1"/>
                    <w:sz w:val="20"/>
                  </w:rPr>
                </w:rPrChange>
              </w:rPr>
              <w:t>48</w:t>
            </w:r>
          </w:p>
        </w:tc>
        <w:tc>
          <w:tcPr>
            <w:tcW w:w="1186" w:type="dxa"/>
            <w:tcBorders>
              <w:top w:val="nil"/>
              <w:left w:val="nil"/>
              <w:bottom w:val="single" w:sz="4" w:space="0" w:color="auto"/>
              <w:right w:val="single" w:sz="4" w:space="0" w:color="auto"/>
            </w:tcBorders>
            <w:shd w:val="clear" w:color="auto" w:fill="auto"/>
            <w:noWrap/>
            <w:vAlign w:val="center"/>
            <w:hideMark/>
          </w:tcPr>
          <w:p w14:paraId="1CCCBEF1" w14:textId="77777777" w:rsidR="0020530E" w:rsidRPr="0029561E" w:rsidRDefault="0020530E">
            <w:pPr>
              <w:jc w:val="center"/>
              <w:rPr>
                <w:rFonts w:ascii="Calibri" w:hAnsi="Calibri"/>
                <w:color w:val="000000"/>
                <w:rPrChange w:id="1240" w:author="Luisa Herkenhoff" w:date="2020-11-10T21:02:00Z">
                  <w:rPr>
                    <w:rFonts w:ascii="Leelawadee" w:hAnsi="Leelawadee"/>
                    <w:color w:val="000000" w:themeColor="text1"/>
                    <w:sz w:val="20"/>
                  </w:rPr>
                </w:rPrChange>
              </w:rPr>
              <w:pPrChange w:id="1241" w:author="Luisa Herkenhoff" w:date="2020-11-10T21:02:00Z">
                <w:pPr>
                  <w:pStyle w:val="sub"/>
                  <w:spacing w:line="360" w:lineRule="auto"/>
                  <w:jc w:val="center"/>
                </w:pPr>
              </w:pPrChange>
            </w:pPr>
            <w:r w:rsidRPr="0029561E">
              <w:rPr>
                <w:rFonts w:ascii="Calibri" w:hAnsi="Calibri"/>
                <w:color w:val="000000"/>
                <w:rPrChange w:id="1242" w:author="Luisa Herkenhoff" w:date="2020-11-10T21:02:00Z">
                  <w:rPr>
                    <w:rFonts w:ascii="Leelawadee" w:hAnsi="Leelawadee"/>
                    <w:color w:val="000000" w:themeColor="text1"/>
                    <w:sz w:val="20"/>
                  </w:rPr>
                </w:rPrChange>
              </w:rPr>
              <w:t>29/10/2024</w:t>
            </w:r>
          </w:p>
        </w:tc>
        <w:tc>
          <w:tcPr>
            <w:tcW w:w="1186" w:type="dxa"/>
            <w:tcBorders>
              <w:top w:val="nil"/>
              <w:left w:val="nil"/>
              <w:bottom w:val="single" w:sz="4" w:space="0" w:color="auto"/>
              <w:right w:val="single" w:sz="4" w:space="0" w:color="auto"/>
            </w:tcBorders>
            <w:shd w:val="clear" w:color="auto" w:fill="auto"/>
            <w:noWrap/>
            <w:vAlign w:val="center"/>
            <w:hideMark/>
          </w:tcPr>
          <w:p w14:paraId="75C5DE71" w14:textId="77777777" w:rsidR="0020530E" w:rsidRPr="0029561E" w:rsidRDefault="0020530E">
            <w:pPr>
              <w:jc w:val="center"/>
              <w:rPr>
                <w:rFonts w:ascii="Calibri" w:hAnsi="Calibri"/>
                <w:color w:val="000000"/>
                <w:rPrChange w:id="1243" w:author="Luisa Herkenhoff" w:date="2020-11-10T21:02:00Z">
                  <w:rPr>
                    <w:rFonts w:ascii="Leelawadee" w:hAnsi="Leelawadee"/>
                    <w:color w:val="000000" w:themeColor="text1"/>
                    <w:sz w:val="20"/>
                  </w:rPr>
                </w:rPrChange>
              </w:rPr>
              <w:pPrChange w:id="1244" w:author="Luisa Herkenhoff" w:date="2020-11-10T21:02:00Z">
                <w:pPr>
                  <w:pStyle w:val="sub"/>
                  <w:spacing w:line="360" w:lineRule="auto"/>
                  <w:jc w:val="center"/>
                </w:pPr>
              </w:pPrChange>
            </w:pPr>
            <w:r w:rsidRPr="0029561E">
              <w:rPr>
                <w:rFonts w:ascii="Calibri" w:hAnsi="Calibri"/>
                <w:color w:val="000000"/>
                <w:rPrChange w:id="1245" w:author="Luisa Herkenhoff" w:date="2020-11-10T21:02:00Z">
                  <w:rPr>
                    <w:rFonts w:ascii="Leelawadee" w:hAnsi="Leelawadee"/>
                    <w:color w:val="000000" w:themeColor="text1"/>
                    <w:sz w:val="20"/>
                  </w:rPr>
                </w:rPrChange>
              </w:rPr>
              <w:t>29/10/2024</w:t>
            </w:r>
          </w:p>
        </w:tc>
        <w:tc>
          <w:tcPr>
            <w:tcW w:w="929" w:type="dxa"/>
            <w:tcBorders>
              <w:top w:val="nil"/>
              <w:left w:val="nil"/>
              <w:bottom w:val="single" w:sz="4" w:space="0" w:color="auto"/>
              <w:right w:val="single" w:sz="4" w:space="0" w:color="auto"/>
            </w:tcBorders>
            <w:shd w:val="clear" w:color="auto" w:fill="auto"/>
            <w:noWrap/>
            <w:vAlign w:val="center"/>
            <w:hideMark/>
          </w:tcPr>
          <w:p w14:paraId="42F38C69" w14:textId="77777777" w:rsidR="0020530E" w:rsidRPr="0029561E" w:rsidRDefault="0020530E">
            <w:pPr>
              <w:jc w:val="center"/>
              <w:rPr>
                <w:rFonts w:ascii="Calibri" w:hAnsi="Calibri"/>
                <w:color w:val="000000"/>
                <w:rPrChange w:id="1246" w:author="Luisa Herkenhoff" w:date="2020-11-10T21:02:00Z">
                  <w:rPr>
                    <w:rFonts w:ascii="Leelawadee" w:hAnsi="Leelawadee"/>
                    <w:color w:val="000000" w:themeColor="text1"/>
                    <w:sz w:val="20"/>
                  </w:rPr>
                </w:rPrChange>
              </w:rPr>
              <w:pPrChange w:id="1247" w:author="Luisa Herkenhoff" w:date="2020-11-10T21:02:00Z">
                <w:pPr>
                  <w:pStyle w:val="sub"/>
                  <w:spacing w:line="360" w:lineRule="auto"/>
                  <w:jc w:val="center"/>
                </w:pPr>
              </w:pPrChange>
            </w:pPr>
            <w:r w:rsidRPr="0029561E">
              <w:rPr>
                <w:rFonts w:ascii="Calibri" w:hAnsi="Calibri"/>
                <w:color w:val="000000"/>
                <w:rPrChange w:id="1248" w:author="Luisa Herkenhoff" w:date="2020-11-10T21:02:00Z">
                  <w:rPr>
                    <w:rFonts w:ascii="Leelawadee" w:hAnsi="Leelawadee"/>
                    <w:color w:val="000000" w:themeColor="text1"/>
                    <w:sz w:val="20"/>
                  </w:rPr>
                </w:rPrChange>
              </w:rPr>
              <w:t>1,4041</w:t>
            </w:r>
          </w:p>
        </w:tc>
        <w:tc>
          <w:tcPr>
            <w:tcW w:w="1346" w:type="dxa"/>
            <w:tcBorders>
              <w:top w:val="nil"/>
              <w:left w:val="nil"/>
              <w:bottom w:val="single" w:sz="4" w:space="0" w:color="auto"/>
              <w:right w:val="single" w:sz="4" w:space="0" w:color="auto"/>
            </w:tcBorders>
            <w:shd w:val="clear" w:color="auto" w:fill="auto"/>
            <w:noWrap/>
            <w:vAlign w:val="center"/>
            <w:hideMark/>
          </w:tcPr>
          <w:p w14:paraId="145E7FA0" w14:textId="317EBDEB" w:rsidR="0020530E" w:rsidRPr="0029561E" w:rsidRDefault="00A604CE">
            <w:pPr>
              <w:jc w:val="center"/>
              <w:rPr>
                <w:rFonts w:ascii="Calibri" w:hAnsi="Calibri"/>
                <w:color w:val="000000"/>
                <w:rPrChange w:id="1249" w:author="Luisa Herkenhoff" w:date="2020-11-10T21:02:00Z">
                  <w:rPr>
                    <w:rFonts w:ascii="Leelawadee" w:hAnsi="Leelawadee"/>
                    <w:color w:val="000000" w:themeColor="text1"/>
                    <w:sz w:val="20"/>
                  </w:rPr>
                </w:rPrChange>
              </w:rPr>
              <w:pPrChange w:id="1250" w:author="Luisa Herkenhoff" w:date="2020-11-10T21:02:00Z">
                <w:pPr>
                  <w:pStyle w:val="sub"/>
                  <w:spacing w:line="360" w:lineRule="auto"/>
                  <w:jc w:val="center"/>
                </w:pPr>
              </w:pPrChange>
            </w:pPr>
            <w:del w:id="1251" w:author="Luisa Herkenhoff" w:date="2020-11-10T21:02:00Z">
              <w:r w:rsidRPr="00A604CE">
                <w:rPr>
                  <w:rFonts w:ascii="Leelawadee" w:hAnsi="Leelawadee" w:cs="Leelawadee"/>
                  <w:color w:val="000000" w:themeColor="text1"/>
                  <w:sz w:val="20"/>
                  <w:szCs w:val="20"/>
                </w:rPr>
                <w:delText>SIM</w:delText>
              </w:r>
            </w:del>
            <w:ins w:id="1252"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1253" w:author="Luisa Herkenhoff" w:date="2020-11-10T21:02:00Z"/>
            <w:hideMark/>
          </w:tcPr>
          <w:p w14:paraId="0852CAAF" w14:textId="77777777" w:rsidR="0020530E" w:rsidRPr="0029561E" w:rsidRDefault="0020530E" w:rsidP="002647D8">
            <w:pPr>
              <w:jc w:val="center"/>
              <w:rPr>
                <w:rFonts w:ascii="Calibri" w:hAnsi="Calibri" w:cs="Calibri"/>
                <w:color w:val="000000"/>
              </w:rPr>
            </w:pPr>
            <w:ins w:id="1254" w:author="Luisa Herkenhoff" w:date="2020-11-10T21:02:00Z">
              <w:r w:rsidRPr="0029561E">
                <w:rPr>
                  <w:rFonts w:ascii="Calibri" w:hAnsi="Calibri" w:cs="Calibri"/>
                  <w:color w:val="000000"/>
                </w:rPr>
                <w:t>SIM</w:t>
              </w:r>
            </w:ins>
          </w:p>
        </w:tc>
      </w:tr>
      <w:tr w:rsidR="006117F8" w:rsidRPr="0029561E" w14:paraId="453FF95B"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20075A6E" w14:textId="77777777" w:rsidR="0020530E" w:rsidRPr="0029561E" w:rsidRDefault="0020530E">
            <w:pPr>
              <w:jc w:val="center"/>
              <w:rPr>
                <w:rFonts w:ascii="Calibri" w:hAnsi="Calibri"/>
                <w:color w:val="000000"/>
                <w:rPrChange w:id="1255" w:author="Luisa Herkenhoff" w:date="2020-11-10T21:02:00Z">
                  <w:rPr>
                    <w:rFonts w:ascii="Leelawadee" w:hAnsi="Leelawadee"/>
                    <w:color w:val="000000" w:themeColor="text1"/>
                    <w:sz w:val="20"/>
                  </w:rPr>
                </w:rPrChange>
              </w:rPr>
              <w:pPrChange w:id="1256" w:author="Luisa Herkenhoff" w:date="2020-11-10T21:02:00Z">
                <w:pPr>
                  <w:pStyle w:val="sub"/>
                  <w:spacing w:line="360" w:lineRule="auto"/>
                  <w:jc w:val="center"/>
                </w:pPr>
              </w:pPrChange>
            </w:pPr>
            <w:r w:rsidRPr="0029561E">
              <w:rPr>
                <w:rFonts w:ascii="Calibri" w:hAnsi="Calibri"/>
                <w:color w:val="000000"/>
                <w:rPrChange w:id="1257" w:author="Luisa Herkenhoff" w:date="2020-11-10T21:02:00Z">
                  <w:rPr>
                    <w:rFonts w:ascii="Leelawadee" w:hAnsi="Leelawadee"/>
                    <w:color w:val="000000" w:themeColor="text1"/>
                    <w:sz w:val="20"/>
                  </w:rPr>
                </w:rPrChange>
              </w:rPr>
              <w:t>49</w:t>
            </w:r>
          </w:p>
        </w:tc>
        <w:tc>
          <w:tcPr>
            <w:tcW w:w="1186" w:type="dxa"/>
            <w:tcBorders>
              <w:top w:val="nil"/>
              <w:left w:val="nil"/>
              <w:bottom w:val="single" w:sz="4" w:space="0" w:color="auto"/>
              <w:right w:val="single" w:sz="4" w:space="0" w:color="auto"/>
            </w:tcBorders>
            <w:shd w:val="clear" w:color="auto" w:fill="auto"/>
            <w:noWrap/>
            <w:vAlign w:val="center"/>
            <w:hideMark/>
          </w:tcPr>
          <w:p w14:paraId="5524DEBD" w14:textId="77777777" w:rsidR="0020530E" w:rsidRPr="0029561E" w:rsidRDefault="0020530E">
            <w:pPr>
              <w:jc w:val="center"/>
              <w:rPr>
                <w:rFonts w:ascii="Calibri" w:hAnsi="Calibri"/>
                <w:color w:val="000000"/>
                <w:rPrChange w:id="1258" w:author="Luisa Herkenhoff" w:date="2020-11-10T21:02:00Z">
                  <w:rPr>
                    <w:rFonts w:ascii="Leelawadee" w:hAnsi="Leelawadee"/>
                    <w:color w:val="000000" w:themeColor="text1"/>
                    <w:sz w:val="20"/>
                  </w:rPr>
                </w:rPrChange>
              </w:rPr>
              <w:pPrChange w:id="1259" w:author="Luisa Herkenhoff" w:date="2020-11-10T21:02:00Z">
                <w:pPr>
                  <w:pStyle w:val="sub"/>
                  <w:spacing w:line="360" w:lineRule="auto"/>
                  <w:jc w:val="center"/>
                </w:pPr>
              </w:pPrChange>
            </w:pPr>
            <w:r w:rsidRPr="0029561E">
              <w:rPr>
                <w:rFonts w:ascii="Calibri" w:hAnsi="Calibri"/>
                <w:color w:val="000000"/>
                <w:rPrChange w:id="1260" w:author="Luisa Herkenhoff" w:date="2020-11-10T21:02:00Z">
                  <w:rPr>
                    <w:rFonts w:ascii="Leelawadee" w:hAnsi="Leelawadee"/>
                    <w:color w:val="000000" w:themeColor="text1"/>
                    <w:sz w:val="20"/>
                  </w:rPr>
                </w:rPrChange>
              </w:rPr>
              <w:t>29/11/2024</w:t>
            </w:r>
          </w:p>
        </w:tc>
        <w:tc>
          <w:tcPr>
            <w:tcW w:w="1186" w:type="dxa"/>
            <w:tcBorders>
              <w:top w:val="nil"/>
              <w:left w:val="nil"/>
              <w:bottom w:val="single" w:sz="4" w:space="0" w:color="auto"/>
              <w:right w:val="single" w:sz="4" w:space="0" w:color="auto"/>
            </w:tcBorders>
            <w:shd w:val="clear" w:color="auto" w:fill="auto"/>
            <w:noWrap/>
            <w:vAlign w:val="center"/>
            <w:hideMark/>
          </w:tcPr>
          <w:p w14:paraId="0281DC05" w14:textId="77777777" w:rsidR="0020530E" w:rsidRPr="0029561E" w:rsidRDefault="0020530E">
            <w:pPr>
              <w:jc w:val="center"/>
              <w:rPr>
                <w:rFonts w:ascii="Calibri" w:hAnsi="Calibri"/>
                <w:color w:val="000000"/>
                <w:rPrChange w:id="1261" w:author="Luisa Herkenhoff" w:date="2020-11-10T21:02:00Z">
                  <w:rPr>
                    <w:rFonts w:ascii="Leelawadee" w:hAnsi="Leelawadee"/>
                    <w:color w:val="000000" w:themeColor="text1"/>
                    <w:sz w:val="20"/>
                  </w:rPr>
                </w:rPrChange>
              </w:rPr>
              <w:pPrChange w:id="1262" w:author="Luisa Herkenhoff" w:date="2020-11-10T21:02:00Z">
                <w:pPr>
                  <w:pStyle w:val="sub"/>
                  <w:spacing w:line="360" w:lineRule="auto"/>
                  <w:jc w:val="center"/>
                </w:pPr>
              </w:pPrChange>
            </w:pPr>
            <w:r w:rsidRPr="0029561E">
              <w:rPr>
                <w:rFonts w:ascii="Calibri" w:hAnsi="Calibri"/>
                <w:color w:val="000000"/>
                <w:rPrChange w:id="1263" w:author="Luisa Herkenhoff" w:date="2020-11-10T21:02:00Z">
                  <w:rPr>
                    <w:rFonts w:ascii="Leelawadee" w:hAnsi="Leelawadee"/>
                    <w:color w:val="000000" w:themeColor="text1"/>
                    <w:sz w:val="20"/>
                  </w:rPr>
                </w:rPrChange>
              </w:rPr>
              <w:t>29/11/2024</w:t>
            </w:r>
          </w:p>
        </w:tc>
        <w:tc>
          <w:tcPr>
            <w:tcW w:w="929" w:type="dxa"/>
            <w:tcBorders>
              <w:top w:val="nil"/>
              <w:left w:val="nil"/>
              <w:bottom w:val="single" w:sz="4" w:space="0" w:color="auto"/>
              <w:right w:val="single" w:sz="4" w:space="0" w:color="auto"/>
            </w:tcBorders>
            <w:shd w:val="clear" w:color="auto" w:fill="auto"/>
            <w:noWrap/>
            <w:vAlign w:val="center"/>
            <w:hideMark/>
          </w:tcPr>
          <w:p w14:paraId="4AE259BF" w14:textId="77777777" w:rsidR="0020530E" w:rsidRPr="0029561E" w:rsidRDefault="0020530E">
            <w:pPr>
              <w:jc w:val="center"/>
              <w:rPr>
                <w:rFonts w:ascii="Calibri" w:hAnsi="Calibri"/>
                <w:color w:val="000000"/>
                <w:rPrChange w:id="1264" w:author="Luisa Herkenhoff" w:date="2020-11-10T21:02:00Z">
                  <w:rPr>
                    <w:rFonts w:ascii="Leelawadee" w:hAnsi="Leelawadee"/>
                    <w:color w:val="000000" w:themeColor="text1"/>
                    <w:sz w:val="20"/>
                  </w:rPr>
                </w:rPrChange>
              </w:rPr>
              <w:pPrChange w:id="1265" w:author="Luisa Herkenhoff" w:date="2020-11-10T21:02:00Z">
                <w:pPr>
                  <w:pStyle w:val="sub"/>
                  <w:spacing w:line="360" w:lineRule="auto"/>
                  <w:jc w:val="center"/>
                </w:pPr>
              </w:pPrChange>
            </w:pPr>
            <w:r w:rsidRPr="0029561E">
              <w:rPr>
                <w:rFonts w:ascii="Calibri" w:hAnsi="Calibri"/>
                <w:color w:val="000000"/>
                <w:rPrChange w:id="1266" w:author="Luisa Herkenhoff" w:date="2020-11-10T21:02:00Z">
                  <w:rPr>
                    <w:rFonts w:ascii="Leelawadee" w:hAnsi="Leelawadee"/>
                    <w:color w:val="000000" w:themeColor="text1"/>
                    <w:sz w:val="20"/>
                  </w:rPr>
                </w:rPrChange>
              </w:rPr>
              <w:t>1,4321</w:t>
            </w:r>
          </w:p>
        </w:tc>
        <w:tc>
          <w:tcPr>
            <w:tcW w:w="1346" w:type="dxa"/>
            <w:tcBorders>
              <w:top w:val="nil"/>
              <w:left w:val="nil"/>
              <w:bottom w:val="single" w:sz="4" w:space="0" w:color="auto"/>
              <w:right w:val="single" w:sz="4" w:space="0" w:color="auto"/>
            </w:tcBorders>
            <w:shd w:val="clear" w:color="auto" w:fill="auto"/>
            <w:noWrap/>
            <w:vAlign w:val="center"/>
            <w:hideMark/>
          </w:tcPr>
          <w:p w14:paraId="6899DB7D" w14:textId="6648A71A" w:rsidR="0020530E" w:rsidRPr="0029561E" w:rsidRDefault="00A604CE">
            <w:pPr>
              <w:jc w:val="center"/>
              <w:rPr>
                <w:rFonts w:ascii="Calibri" w:hAnsi="Calibri"/>
                <w:color w:val="000000"/>
                <w:rPrChange w:id="1267" w:author="Luisa Herkenhoff" w:date="2020-11-10T21:02:00Z">
                  <w:rPr>
                    <w:rFonts w:ascii="Leelawadee" w:hAnsi="Leelawadee"/>
                    <w:color w:val="000000" w:themeColor="text1"/>
                    <w:sz w:val="20"/>
                  </w:rPr>
                </w:rPrChange>
              </w:rPr>
              <w:pPrChange w:id="1268" w:author="Luisa Herkenhoff" w:date="2020-11-10T21:02:00Z">
                <w:pPr>
                  <w:pStyle w:val="sub"/>
                  <w:spacing w:line="360" w:lineRule="auto"/>
                  <w:jc w:val="center"/>
                </w:pPr>
              </w:pPrChange>
            </w:pPr>
            <w:del w:id="1269" w:author="Luisa Herkenhoff" w:date="2020-11-10T21:02:00Z">
              <w:r w:rsidRPr="00A604CE">
                <w:rPr>
                  <w:rFonts w:ascii="Leelawadee" w:hAnsi="Leelawadee" w:cs="Leelawadee"/>
                  <w:color w:val="000000" w:themeColor="text1"/>
                  <w:sz w:val="20"/>
                  <w:szCs w:val="20"/>
                </w:rPr>
                <w:delText>SIM</w:delText>
              </w:r>
            </w:del>
            <w:ins w:id="1270"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1271" w:author="Luisa Herkenhoff" w:date="2020-11-10T21:02:00Z"/>
            <w:hideMark/>
          </w:tcPr>
          <w:p w14:paraId="718638DA" w14:textId="77777777" w:rsidR="0020530E" w:rsidRPr="0029561E" w:rsidRDefault="0020530E" w:rsidP="002647D8">
            <w:pPr>
              <w:jc w:val="center"/>
              <w:rPr>
                <w:rFonts w:ascii="Calibri" w:hAnsi="Calibri" w:cs="Calibri"/>
                <w:color w:val="000000"/>
              </w:rPr>
            </w:pPr>
            <w:ins w:id="1272" w:author="Luisa Herkenhoff" w:date="2020-11-10T21:02:00Z">
              <w:r w:rsidRPr="0029561E">
                <w:rPr>
                  <w:rFonts w:ascii="Calibri" w:hAnsi="Calibri" w:cs="Calibri"/>
                  <w:color w:val="000000"/>
                </w:rPr>
                <w:t>SIM</w:t>
              </w:r>
            </w:ins>
          </w:p>
        </w:tc>
      </w:tr>
      <w:tr w:rsidR="006117F8" w:rsidRPr="0029561E" w14:paraId="5FA9FF03"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424E0322" w14:textId="77777777" w:rsidR="0020530E" w:rsidRPr="0029561E" w:rsidRDefault="0020530E">
            <w:pPr>
              <w:jc w:val="center"/>
              <w:rPr>
                <w:rFonts w:ascii="Calibri" w:hAnsi="Calibri"/>
                <w:color w:val="000000"/>
                <w:rPrChange w:id="1273" w:author="Luisa Herkenhoff" w:date="2020-11-10T21:02:00Z">
                  <w:rPr>
                    <w:rFonts w:ascii="Leelawadee" w:hAnsi="Leelawadee"/>
                    <w:color w:val="000000" w:themeColor="text1"/>
                    <w:sz w:val="20"/>
                  </w:rPr>
                </w:rPrChange>
              </w:rPr>
              <w:pPrChange w:id="1274" w:author="Luisa Herkenhoff" w:date="2020-11-10T21:02:00Z">
                <w:pPr>
                  <w:pStyle w:val="sub"/>
                  <w:spacing w:line="360" w:lineRule="auto"/>
                  <w:jc w:val="center"/>
                </w:pPr>
              </w:pPrChange>
            </w:pPr>
            <w:r w:rsidRPr="0029561E">
              <w:rPr>
                <w:rFonts w:ascii="Calibri" w:hAnsi="Calibri"/>
                <w:color w:val="000000"/>
                <w:rPrChange w:id="1275" w:author="Luisa Herkenhoff" w:date="2020-11-10T21:02:00Z">
                  <w:rPr>
                    <w:rFonts w:ascii="Leelawadee" w:hAnsi="Leelawadee"/>
                    <w:color w:val="000000" w:themeColor="text1"/>
                    <w:sz w:val="20"/>
                  </w:rPr>
                </w:rPrChange>
              </w:rPr>
              <w:t>50</w:t>
            </w:r>
          </w:p>
        </w:tc>
        <w:tc>
          <w:tcPr>
            <w:tcW w:w="1186" w:type="dxa"/>
            <w:tcBorders>
              <w:top w:val="nil"/>
              <w:left w:val="nil"/>
              <w:bottom w:val="single" w:sz="4" w:space="0" w:color="auto"/>
              <w:right w:val="single" w:sz="4" w:space="0" w:color="auto"/>
            </w:tcBorders>
            <w:shd w:val="clear" w:color="auto" w:fill="auto"/>
            <w:noWrap/>
            <w:vAlign w:val="center"/>
            <w:hideMark/>
          </w:tcPr>
          <w:p w14:paraId="45DAF87B" w14:textId="77777777" w:rsidR="0020530E" w:rsidRPr="0029561E" w:rsidRDefault="0020530E">
            <w:pPr>
              <w:jc w:val="center"/>
              <w:rPr>
                <w:rFonts w:ascii="Calibri" w:hAnsi="Calibri"/>
                <w:color w:val="000000"/>
                <w:rPrChange w:id="1276" w:author="Luisa Herkenhoff" w:date="2020-11-10T21:02:00Z">
                  <w:rPr>
                    <w:rFonts w:ascii="Leelawadee" w:hAnsi="Leelawadee"/>
                    <w:color w:val="000000" w:themeColor="text1"/>
                    <w:sz w:val="20"/>
                  </w:rPr>
                </w:rPrChange>
              </w:rPr>
              <w:pPrChange w:id="1277" w:author="Luisa Herkenhoff" w:date="2020-11-10T21:02:00Z">
                <w:pPr>
                  <w:pStyle w:val="sub"/>
                  <w:spacing w:line="360" w:lineRule="auto"/>
                  <w:jc w:val="center"/>
                </w:pPr>
              </w:pPrChange>
            </w:pPr>
            <w:r w:rsidRPr="0029561E">
              <w:rPr>
                <w:rFonts w:ascii="Calibri" w:hAnsi="Calibri"/>
                <w:color w:val="000000"/>
                <w:rPrChange w:id="1278" w:author="Luisa Herkenhoff" w:date="2020-11-10T21:02:00Z">
                  <w:rPr>
                    <w:rFonts w:ascii="Leelawadee" w:hAnsi="Leelawadee"/>
                    <w:color w:val="000000" w:themeColor="text1"/>
                    <w:sz w:val="20"/>
                  </w:rPr>
                </w:rPrChange>
              </w:rPr>
              <w:t>29/12/2024</w:t>
            </w:r>
          </w:p>
        </w:tc>
        <w:tc>
          <w:tcPr>
            <w:tcW w:w="1186" w:type="dxa"/>
            <w:tcBorders>
              <w:top w:val="nil"/>
              <w:left w:val="nil"/>
              <w:bottom w:val="single" w:sz="4" w:space="0" w:color="auto"/>
              <w:right w:val="single" w:sz="4" w:space="0" w:color="auto"/>
            </w:tcBorders>
            <w:shd w:val="clear" w:color="auto" w:fill="auto"/>
            <w:noWrap/>
            <w:vAlign w:val="center"/>
            <w:hideMark/>
          </w:tcPr>
          <w:p w14:paraId="7C7B6B4F" w14:textId="77777777" w:rsidR="0020530E" w:rsidRPr="0029561E" w:rsidRDefault="0020530E">
            <w:pPr>
              <w:jc w:val="center"/>
              <w:rPr>
                <w:rFonts w:ascii="Calibri" w:hAnsi="Calibri"/>
                <w:color w:val="000000"/>
                <w:rPrChange w:id="1279" w:author="Luisa Herkenhoff" w:date="2020-11-10T21:02:00Z">
                  <w:rPr>
                    <w:rFonts w:ascii="Leelawadee" w:hAnsi="Leelawadee"/>
                    <w:color w:val="000000" w:themeColor="text1"/>
                    <w:sz w:val="20"/>
                  </w:rPr>
                </w:rPrChange>
              </w:rPr>
              <w:pPrChange w:id="1280" w:author="Luisa Herkenhoff" w:date="2020-11-10T21:02:00Z">
                <w:pPr>
                  <w:pStyle w:val="sub"/>
                  <w:spacing w:line="360" w:lineRule="auto"/>
                  <w:jc w:val="center"/>
                </w:pPr>
              </w:pPrChange>
            </w:pPr>
            <w:r w:rsidRPr="0029561E">
              <w:rPr>
                <w:rFonts w:ascii="Calibri" w:hAnsi="Calibri"/>
                <w:color w:val="000000"/>
                <w:rPrChange w:id="1281" w:author="Luisa Herkenhoff" w:date="2020-11-10T21:02:00Z">
                  <w:rPr>
                    <w:rFonts w:ascii="Leelawadee" w:hAnsi="Leelawadee"/>
                    <w:color w:val="000000" w:themeColor="text1"/>
                    <w:sz w:val="20"/>
                  </w:rPr>
                </w:rPrChange>
              </w:rPr>
              <w:t>30/12/2024</w:t>
            </w:r>
          </w:p>
        </w:tc>
        <w:tc>
          <w:tcPr>
            <w:tcW w:w="929" w:type="dxa"/>
            <w:tcBorders>
              <w:top w:val="nil"/>
              <w:left w:val="nil"/>
              <w:bottom w:val="single" w:sz="4" w:space="0" w:color="auto"/>
              <w:right w:val="single" w:sz="4" w:space="0" w:color="auto"/>
            </w:tcBorders>
            <w:shd w:val="clear" w:color="auto" w:fill="auto"/>
            <w:noWrap/>
            <w:vAlign w:val="center"/>
            <w:hideMark/>
          </w:tcPr>
          <w:p w14:paraId="25D0B3BB" w14:textId="77777777" w:rsidR="0020530E" w:rsidRPr="0029561E" w:rsidRDefault="0020530E">
            <w:pPr>
              <w:jc w:val="center"/>
              <w:rPr>
                <w:rFonts w:ascii="Calibri" w:hAnsi="Calibri"/>
                <w:color w:val="000000"/>
                <w:rPrChange w:id="1282" w:author="Luisa Herkenhoff" w:date="2020-11-10T21:02:00Z">
                  <w:rPr>
                    <w:rFonts w:ascii="Leelawadee" w:hAnsi="Leelawadee"/>
                    <w:color w:val="000000" w:themeColor="text1"/>
                    <w:sz w:val="20"/>
                  </w:rPr>
                </w:rPrChange>
              </w:rPr>
              <w:pPrChange w:id="1283" w:author="Luisa Herkenhoff" w:date="2020-11-10T21:02:00Z">
                <w:pPr>
                  <w:pStyle w:val="sub"/>
                  <w:spacing w:line="360" w:lineRule="auto"/>
                  <w:jc w:val="center"/>
                </w:pPr>
              </w:pPrChange>
            </w:pPr>
            <w:r w:rsidRPr="0029561E">
              <w:rPr>
                <w:rFonts w:ascii="Calibri" w:hAnsi="Calibri"/>
                <w:color w:val="000000"/>
                <w:rPrChange w:id="1284" w:author="Luisa Herkenhoff" w:date="2020-11-10T21:02:00Z">
                  <w:rPr>
                    <w:rFonts w:ascii="Leelawadee" w:hAnsi="Leelawadee"/>
                    <w:color w:val="000000" w:themeColor="text1"/>
                    <w:sz w:val="20"/>
                  </w:rPr>
                </w:rPrChange>
              </w:rPr>
              <w:t>1,4612</w:t>
            </w:r>
          </w:p>
        </w:tc>
        <w:tc>
          <w:tcPr>
            <w:tcW w:w="1346" w:type="dxa"/>
            <w:tcBorders>
              <w:top w:val="nil"/>
              <w:left w:val="nil"/>
              <w:bottom w:val="single" w:sz="4" w:space="0" w:color="auto"/>
              <w:right w:val="single" w:sz="4" w:space="0" w:color="auto"/>
            </w:tcBorders>
            <w:shd w:val="clear" w:color="auto" w:fill="auto"/>
            <w:noWrap/>
            <w:vAlign w:val="center"/>
            <w:hideMark/>
          </w:tcPr>
          <w:p w14:paraId="528BD47D" w14:textId="0C3F7C45" w:rsidR="0020530E" w:rsidRPr="0029561E" w:rsidRDefault="00A604CE">
            <w:pPr>
              <w:jc w:val="center"/>
              <w:rPr>
                <w:rFonts w:ascii="Calibri" w:hAnsi="Calibri"/>
                <w:color w:val="000000"/>
                <w:rPrChange w:id="1285" w:author="Luisa Herkenhoff" w:date="2020-11-10T21:02:00Z">
                  <w:rPr>
                    <w:rFonts w:ascii="Leelawadee" w:hAnsi="Leelawadee"/>
                    <w:color w:val="000000" w:themeColor="text1"/>
                    <w:sz w:val="20"/>
                  </w:rPr>
                </w:rPrChange>
              </w:rPr>
              <w:pPrChange w:id="1286" w:author="Luisa Herkenhoff" w:date="2020-11-10T21:02:00Z">
                <w:pPr>
                  <w:pStyle w:val="sub"/>
                  <w:spacing w:line="360" w:lineRule="auto"/>
                  <w:jc w:val="center"/>
                </w:pPr>
              </w:pPrChange>
            </w:pPr>
            <w:del w:id="1287" w:author="Luisa Herkenhoff" w:date="2020-11-10T21:02:00Z">
              <w:r w:rsidRPr="00A604CE">
                <w:rPr>
                  <w:rFonts w:ascii="Leelawadee" w:hAnsi="Leelawadee" w:cs="Leelawadee"/>
                  <w:color w:val="000000" w:themeColor="text1"/>
                  <w:sz w:val="20"/>
                  <w:szCs w:val="20"/>
                </w:rPr>
                <w:delText>SIM</w:delText>
              </w:r>
            </w:del>
            <w:ins w:id="1288"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1289" w:author="Luisa Herkenhoff" w:date="2020-11-10T21:02:00Z"/>
            <w:hideMark/>
          </w:tcPr>
          <w:p w14:paraId="5963AB28" w14:textId="77777777" w:rsidR="0020530E" w:rsidRPr="0029561E" w:rsidRDefault="0020530E" w:rsidP="002647D8">
            <w:pPr>
              <w:jc w:val="center"/>
              <w:rPr>
                <w:rFonts w:ascii="Calibri" w:hAnsi="Calibri" w:cs="Calibri"/>
                <w:color w:val="000000"/>
              </w:rPr>
            </w:pPr>
            <w:ins w:id="1290" w:author="Luisa Herkenhoff" w:date="2020-11-10T21:02:00Z">
              <w:r w:rsidRPr="0029561E">
                <w:rPr>
                  <w:rFonts w:ascii="Calibri" w:hAnsi="Calibri" w:cs="Calibri"/>
                  <w:color w:val="000000"/>
                </w:rPr>
                <w:t>SIM</w:t>
              </w:r>
            </w:ins>
          </w:p>
        </w:tc>
      </w:tr>
      <w:tr w:rsidR="006117F8" w:rsidRPr="0029561E" w14:paraId="74F6AF5A"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17A8FBFF" w14:textId="77777777" w:rsidR="0020530E" w:rsidRPr="0029561E" w:rsidRDefault="0020530E">
            <w:pPr>
              <w:jc w:val="center"/>
              <w:rPr>
                <w:rFonts w:ascii="Calibri" w:hAnsi="Calibri"/>
                <w:color w:val="000000"/>
                <w:rPrChange w:id="1291" w:author="Luisa Herkenhoff" w:date="2020-11-10T21:02:00Z">
                  <w:rPr>
                    <w:rFonts w:ascii="Leelawadee" w:hAnsi="Leelawadee"/>
                    <w:color w:val="000000" w:themeColor="text1"/>
                    <w:sz w:val="20"/>
                  </w:rPr>
                </w:rPrChange>
              </w:rPr>
              <w:pPrChange w:id="1292" w:author="Luisa Herkenhoff" w:date="2020-11-10T21:02:00Z">
                <w:pPr>
                  <w:pStyle w:val="sub"/>
                  <w:spacing w:line="360" w:lineRule="auto"/>
                  <w:jc w:val="center"/>
                </w:pPr>
              </w:pPrChange>
            </w:pPr>
            <w:r w:rsidRPr="0029561E">
              <w:rPr>
                <w:rFonts w:ascii="Calibri" w:hAnsi="Calibri"/>
                <w:color w:val="000000"/>
                <w:rPrChange w:id="1293" w:author="Luisa Herkenhoff" w:date="2020-11-10T21:02:00Z">
                  <w:rPr>
                    <w:rFonts w:ascii="Leelawadee" w:hAnsi="Leelawadee"/>
                    <w:color w:val="000000" w:themeColor="text1"/>
                    <w:sz w:val="20"/>
                  </w:rPr>
                </w:rPrChange>
              </w:rPr>
              <w:t>51</w:t>
            </w:r>
          </w:p>
        </w:tc>
        <w:tc>
          <w:tcPr>
            <w:tcW w:w="1186" w:type="dxa"/>
            <w:tcBorders>
              <w:top w:val="nil"/>
              <w:left w:val="nil"/>
              <w:bottom w:val="single" w:sz="4" w:space="0" w:color="auto"/>
              <w:right w:val="single" w:sz="4" w:space="0" w:color="auto"/>
            </w:tcBorders>
            <w:shd w:val="clear" w:color="auto" w:fill="auto"/>
            <w:noWrap/>
            <w:vAlign w:val="center"/>
            <w:hideMark/>
          </w:tcPr>
          <w:p w14:paraId="48D81A50" w14:textId="77777777" w:rsidR="0020530E" w:rsidRPr="0029561E" w:rsidRDefault="0020530E">
            <w:pPr>
              <w:jc w:val="center"/>
              <w:rPr>
                <w:rFonts w:ascii="Calibri" w:hAnsi="Calibri"/>
                <w:color w:val="000000"/>
                <w:rPrChange w:id="1294" w:author="Luisa Herkenhoff" w:date="2020-11-10T21:02:00Z">
                  <w:rPr>
                    <w:rFonts w:ascii="Leelawadee" w:hAnsi="Leelawadee"/>
                    <w:color w:val="000000" w:themeColor="text1"/>
                    <w:sz w:val="20"/>
                  </w:rPr>
                </w:rPrChange>
              </w:rPr>
              <w:pPrChange w:id="1295" w:author="Luisa Herkenhoff" w:date="2020-11-10T21:02:00Z">
                <w:pPr>
                  <w:pStyle w:val="sub"/>
                  <w:spacing w:line="360" w:lineRule="auto"/>
                  <w:jc w:val="center"/>
                </w:pPr>
              </w:pPrChange>
            </w:pPr>
            <w:r w:rsidRPr="0029561E">
              <w:rPr>
                <w:rFonts w:ascii="Calibri" w:hAnsi="Calibri"/>
                <w:color w:val="000000"/>
                <w:rPrChange w:id="1296" w:author="Luisa Herkenhoff" w:date="2020-11-10T21:02:00Z">
                  <w:rPr>
                    <w:rFonts w:ascii="Leelawadee" w:hAnsi="Leelawadee"/>
                    <w:color w:val="000000" w:themeColor="text1"/>
                    <w:sz w:val="20"/>
                  </w:rPr>
                </w:rPrChange>
              </w:rPr>
              <w:t>29/01/2025</w:t>
            </w:r>
          </w:p>
        </w:tc>
        <w:tc>
          <w:tcPr>
            <w:tcW w:w="1186" w:type="dxa"/>
            <w:tcBorders>
              <w:top w:val="nil"/>
              <w:left w:val="nil"/>
              <w:bottom w:val="single" w:sz="4" w:space="0" w:color="auto"/>
              <w:right w:val="single" w:sz="4" w:space="0" w:color="auto"/>
            </w:tcBorders>
            <w:shd w:val="clear" w:color="auto" w:fill="auto"/>
            <w:noWrap/>
            <w:vAlign w:val="center"/>
            <w:hideMark/>
          </w:tcPr>
          <w:p w14:paraId="25763D24" w14:textId="77777777" w:rsidR="0020530E" w:rsidRPr="0029561E" w:rsidRDefault="0020530E">
            <w:pPr>
              <w:jc w:val="center"/>
              <w:rPr>
                <w:rFonts w:ascii="Calibri" w:hAnsi="Calibri"/>
                <w:color w:val="000000"/>
                <w:rPrChange w:id="1297" w:author="Luisa Herkenhoff" w:date="2020-11-10T21:02:00Z">
                  <w:rPr>
                    <w:rFonts w:ascii="Leelawadee" w:hAnsi="Leelawadee"/>
                    <w:color w:val="000000" w:themeColor="text1"/>
                    <w:sz w:val="20"/>
                  </w:rPr>
                </w:rPrChange>
              </w:rPr>
              <w:pPrChange w:id="1298" w:author="Luisa Herkenhoff" w:date="2020-11-10T21:02:00Z">
                <w:pPr>
                  <w:pStyle w:val="sub"/>
                  <w:spacing w:line="360" w:lineRule="auto"/>
                  <w:jc w:val="center"/>
                </w:pPr>
              </w:pPrChange>
            </w:pPr>
            <w:r w:rsidRPr="0029561E">
              <w:rPr>
                <w:rFonts w:ascii="Calibri" w:hAnsi="Calibri"/>
                <w:color w:val="000000"/>
                <w:rPrChange w:id="1299" w:author="Luisa Herkenhoff" w:date="2020-11-10T21:02:00Z">
                  <w:rPr>
                    <w:rFonts w:ascii="Leelawadee" w:hAnsi="Leelawadee"/>
                    <w:color w:val="000000" w:themeColor="text1"/>
                    <w:sz w:val="20"/>
                  </w:rPr>
                </w:rPrChange>
              </w:rPr>
              <w:t>29/01/2025</w:t>
            </w:r>
          </w:p>
        </w:tc>
        <w:tc>
          <w:tcPr>
            <w:tcW w:w="929" w:type="dxa"/>
            <w:tcBorders>
              <w:top w:val="nil"/>
              <w:left w:val="nil"/>
              <w:bottom w:val="single" w:sz="4" w:space="0" w:color="auto"/>
              <w:right w:val="single" w:sz="4" w:space="0" w:color="auto"/>
            </w:tcBorders>
            <w:shd w:val="clear" w:color="auto" w:fill="auto"/>
            <w:noWrap/>
            <w:vAlign w:val="center"/>
            <w:hideMark/>
          </w:tcPr>
          <w:p w14:paraId="44144BE5" w14:textId="77777777" w:rsidR="0020530E" w:rsidRPr="0029561E" w:rsidRDefault="0020530E">
            <w:pPr>
              <w:jc w:val="center"/>
              <w:rPr>
                <w:rFonts w:ascii="Calibri" w:hAnsi="Calibri"/>
                <w:color w:val="000000"/>
                <w:rPrChange w:id="1300" w:author="Luisa Herkenhoff" w:date="2020-11-10T21:02:00Z">
                  <w:rPr>
                    <w:rFonts w:ascii="Leelawadee" w:hAnsi="Leelawadee"/>
                    <w:color w:val="000000" w:themeColor="text1"/>
                    <w:sz w:val="20"/>
                  </w:rPr>
                </w:rPrChange>
              </w:rPr>
              <w:pPrChange w:id="1301" w:author="Luisa Herkenhoff" w:date="2020-11-10T21:02:00Z">
                <w:pPr>
                  <w:pStyle w:val="sub"/>
                  <w:spacing w:line="360" w:lineRule="auto"/>
                  <w:jc w:val="center"/>
                </w:pPr>
              </w:pPrChange>
            </w:pPr>
            <w:r w:rsidRPr="0029561E">
              <w:rPr>
                <w:rFonts w:ascii="Calibri" w:hAnsi="Calibri"/>
                <w:color w:val="000000"/>
                <w:rPrChange w:id="1302" w:author="Luisa Herkenhoff" w:date="2020-11-10T21:02:00Z">
                  <w:rPr>
                    <w:rFonts w:ascii="Leelawadee" w:hAnsi="Leelawadee"/>
                    <w:color w:val="000000" w:themeColor="text1"/>
                    <w:sz w:val="20"/>
                  </w:rPr>
                </w:rPrChange>
              </w:rPr>
              <w:t>1,4912</w:t>
            </w:r>
          </w:p>
        </w:tc>
        <w:tc>
          <w:tcPr>
            <w:tcW w:w="1346" w:type="dxa"/>
            <w:tcBorders>
              <w:top w:val="nil"/>
              <w:left w:val="nil"/>
              <w:bottom w:val="single" w:sz="4" w:space="0" w:color="auto"/>
              <w:right w:val="single" w:sz="4" w:space="0" w:color="auto"/>
            </w:tcBorders>
            <w:shd w:val="clear" w:color="auto" w:fill="auto"/>
            <w:noWrap/>
            <w:vAlign w:val="center"/>
            <w:hideMark/>
          </w:tcPr>
          <w:p w14:paraId="59B06469" w14:textId="7A8F2526" w:rsidR="0020530E" w:rsidRPr="0029561E" w:rsidRDefault="00A604CE">
            <w:pPr>
              <w:jc w:val="center"/>
              <w:rPr>
                <w:rFonts w:ascii="Calibri" w:hAnsi="Calibri"/>
                <w:color w:val="000000"/>
                <w:rPrChange w:id="1303" w:author="Luisa Herkenhoff" w:date="2020-11-10T21:02:00Z">
                  <w:rPr>
                    <w:rFonts w:ascii="Leelawadee" w:hAnsi="Leelawadee"/>
                    <w:color w:val="000000" w:themeColor="text1"/>
                    <w:sz w:val="20"/>
                  </w:rPr>
                </w:rPrChange>
              </w:rPr>
              <w:pPrChange w:id="1304" w:author="Luisa Herkenhoff" w:date="2020-11-10T21:02:00Z">
                <w:pPr>
                  <w:pStyle w:val="sub"/>
                  <w:spacing w:line="360" w:lineRule="auto"/>
                  <w:jc w:val="center"/>
                </w:pPr>
              </w:pPrChange>
            </w:pPr>
            <w:del w:id="1305" w:author="Luisa Herkenhoff" w:date="2020-11-10T21:02:00Z">
              <w:r w:rsidRPr="00A604CE">
                <w:rPr>
                  <w:rFonts w:ascii="Leelawadee" w:hAnsi="Leelawadee" w:cs="Leelawadee"/>
                  <w:color w:val="000000" w:themeColor="text1"/>
                  <w:sz w:val="20"/>
                  <w:szCs w:val="20"/>
                </w:rPr>
                <w:delText>SIM</w:delText>
              </w:r>
            </w:del>
            <w:ins w:id="1306"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1307" w:author="Luisa Herkenhoff" w:date="2020-11-10T21:02:00Z"/>
            <w:hideMark/>
          </w:tcPr>
          <w:p w14:paraId="5F08F047" w14:textId="77777777" w:rsidR="0020530E" w:rsidRPr="0029561E" w:rsidRDefault="0020530E" w:rsidP="002647D8">
            <w:pPr>
              <w:jc w:val="center"/>
              <w:rPr>
                <w:rFonts w:ascii="Calibri" w:hAnsi="Calibri" w:cs="Calibri"/>
                <w:color w:val="000000"/>
              </w:rPr>
            </w:pPr>
            <w:ins w:id="1308" w:author="Luisa Herkenhoff" w:date="2020-11-10T21:02:00Z">
              <w:r w:rsidRPr="0029561E">
                <w:rPr>
                  <w:rFonts w:ascii="Calibri" w:hAnsi="Calibri" w:cs="Calibri"/>
                  <w:color w:val="000000"/>
                </w:rPr>
                <w:t>SIM</w:t>
              </w:r>
            </w:ins>
          </w:p>
        </w:tc>
      </w:tr>
      <w:tr w:rsidR="006117F8" w:rsidRPr="0029561E" w14:paraId="5B9035E8"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36B20E8D" w14:textId="77777777" w:rsidR="0020530E" w:rsidRPr="0029561E" w:rsidRDefault="0020530E">
            <w:pPr>
              <w:jc w:val="center"/>
              <w:rPr>
                <w:rFonts w:ascii="Calibri" w:hAnsi="Calibri"/>
                <w:color w:val="000000"/>
                <w:rPrChange w:id="1309" w:author="Luisa Herkenhoff" w:date="2020-11-10T21:02:00Z">
                  <w:rPr>
                    <w:rFonts w:ascii="Leelawadee" w:hAnsi="Leelawadee"/>
                    <w:color w:val="000000" w:themeColor="text1"/>
                    <w:sz w:val="20"/>
                  </w:rPr>
                </w:rPrChange>
              </w:rPr>
              <w:pPrChange w:id="1310" w:author="Luisa Herkenhoff" w:date="2020-11-10T21:02:00Z">
                <w:pPr>
                  <w:pStyle w:val="sub"/>
                  <w:spacing w:line="360" w:lineRule="auto"/>
                  <w:jc w:val="center"/>
                </w:pPr>
              </w:pPrChange>
            </w:pPr>
            <w:r w:rsidRPr="0029561E">
              <w:rPr>
                <w:rFonts w:ascii="Calibri" w:hAnsi="Calibri"/>
                <w:color w:val="000000"/>
                <w:rPrChange w:id="1311" w:author="Luisa Herkenhoff" w:date="2020-11-10T21:02:00Z">
                  <w:rPr>
                    <w:rFonts w:ascii="Leelawadee" w:hAnsi="Leelawadee"/>
                    <w:color w:val="000000" w:themeColor="text1"/>
                    <w:sz w:val="20"/>
                  </w:rPr>
                </w:rPrChange>
              </w:rPr>
              <w:t>52</w:t>
            </w:r>
          </w:p>
        </w:tc>
        <w:tc>
          <w:tcPr>
            <w:tcW w:w="1186" w:type="dxa"/>
            <w:tcBorders>
              <w:top w:val="nil"/>
              <w:left w:val="nil"/>
              <w:bottom w:val="single" w:sz="4" w:space="0" w:color="auto"/>
              <w:right w:val="single" w:sz="4" w:space="0" w:color="auto"/>
            </w:tcBorders>
            <w:shd w:val="clear" w:color="auto" w:fill="auto"/>
            <w:noWrap/>
            <w:vAlign w:val="center"/>
            <w:hideMark/>
          </w:tcPr>
          <w:p w14:paraId="67E4FEA1" w14:textId="77777777" w:rsidR="0020530E" w:rsidRPr="0029561E" w:rsidRDefault="0020530E">
            <w:pPr>
              <w:jc w:val="center"/>
              <w:rPr>
                <w:rFonts w:ascii="Calibri" w:hAnsi="Calibri"/>
                <w:color w:val="000000"/>
                <w:rPrChange w:id="1312" w:author="Luisa Herkenhoff" w:date="2020-11-10T21:02:00Z">
                  <w:rPr>
                    <w:rFonts w:ascii="Leelawadee" w:hAnsi="Leelawadee"/>
                    <w:color w:val="000000" w:themeColor="text1"/>
                    <w:sz w:val="20"/>
                  </w:rPr>
                </w:rPrChange>
              </w:rPr>
              <w:pPrChange w:id="1313" w:author="Luisa Herkenhoff" w:date="2020-11-10T21:02:00Z">
                <w:pPr>
                  <w:pStyle w:val="sub"/>
                  <w:spacing w:line="360" w:lineRule="auto"/>
                  <w:jc w:val="center"/>
                </w:pPr>
              </w:pPrChange>
            </w:pPr>
            <w:r w:rsidRPr="0029561E">
              <w:rPr>
                <w:rFonts w:ascii="Calibri" w:hAnsi="Calibri"/>
                <w:color w:val="000000"/>
                <w:rPrChange w:id="1314" w:author="Luisa Herkenhoff" w:date="2020-11-10T21:02:00Z">
                  <w:rPr>
                    <w:rFonts w:ascii="Leelawadee" w:hAnsi="Leelawadee"/>
                    <w:color w:val="000000" w:themeColor="text1"/>
                    <w:sz w:val="20"/>
                  </w:rPr>
                </w:rPrChange>
              </w:rPr>
              <w:t>28/02/2025</w:t>
            </w:r>
          </w:p>
        </w:tc>
        <w:tc>
          <w:tcPr>
            <w:tcW w:w="1186" w:type="dxa"/>
            <w:tcBorders>
              <w:top w:val="nil"/>
              <w:left w:val="nil"/>
              <w:bottom w:val="single" w:sz="4" w:space="0" w:color="auto"/>
              <w:right w:val="single" w:sz="4" w:space="0" w:color="auto"/>
            </w:tcBorders>
            <w:shd w:val="clear" w:color="auto" w:fill="auto"/>
            <w:noWrap/>
            <w:vAlign w:val="center"/>
            <w:hideMark/>
          </w:tcPr>
          <w:p w14:paraId="5709444C" w14:textId="77777777" w:rsidR="0020530E" w:rsidRPr="0029561E" w:rsidRDefault="0020530E">
            <w:pPr>
              <w:jc w:val="center"/>
              <w:rPr>
                <w:rFonts w:ascii="Calibri" w:hAnsi="Calibri"/>
                <w:color w:val="000000"/>
                <w:rPrChange w:id="1315" w:author="Luisa Herkenhoff" w:date="2020-11-10T21:02:00Z">
                  <w:rPr>
                    <w:rFonts w:ascii="Leelawadee" w:hAnsi="Leelawadee"/>
                    <w:color w:val="000000" w:themeColor="text1"/>
                    <w:sz w:val="20"/>
                  </w:rPr>
                </w:rPrChange>
              </w:rPr>
              <w:pPrChange w:id="1316" w:author="Luisa Herkenhoff" w:date="2020-11-10T21:02:00Z">
                <w:pPr>
                  <w:pStyle w:val="sub"/>
                  <w:spacing w:line="360" w:lineRule="auto"/>
                  <w:jc w:val="center"/>
                </w:pPr>
              </w:pPrChange>
            </w:pPr>
            <w:r w:rsidRPr="0029561E">
              <w:rPr>
                <w:rFonts w:ascii="Calibri" w:hAnsi="Calibri"/>
                <w:color w:val="000000"/>
                <w:rPrChange w:id="1317" w:author="Luisa Herkenhoff" w:date="2020-11-10T21:02:00Z">
                  <w:rPr>
                    <w:rFonts w:ascii="Leelawadee" w:hAnsi="Leelawadee"/>
                    <w:color w:val="000000" w:themeColor="text1"/>
                    <w:sz w:val="20"/>
                  </w:rPr>
                </w:rPrChange>
              </w:rPr>
              <w:t>28/02/2025</w:t>
            </w:r>
          </w:p>
        </w:tc>
        <w:tc>
          <w:tcPr>
            <w:tcW w:w="929" w:type="dxa"/>
            <w:tcBorders>
              <w:top w:val="nil"/>
              <w:left w:val="nil"/>
              <w:bottom w:val="single" w:sz="4" w:space="0" w:color="auto"/>
              <w:right w:val="single" w:sz="4" w:space="0" w:color="auto"/>
            </w:tcBorders>
            <w:shd w:val="clear" w:color="auto" w:fill="auto"/>
            <w:noWrap/>
            <w:vAlign w:val="center"/>
            <w:hideMark/>
          </w:tcPr>
          <w:p w14:paraId="198E0156" w14:textId="77777777" w:rsidR="0020530E" w:rsidRPr="0029561E" w:rsidRDefault="0020530E">
            <w:pPr>
              <w:jc w:val="center"/>
              <w:rPr>
                <w:rFonts w:ascii="Calibri" w:hAnsi="Calibri"/>
                <w:color w:val="000000"/>
                <w:rPrChange w:id="1318" w:author="Luisa Herkenhoff" w:date="2020-11-10T21:02:00Z">
                  <w:rPr>
                    <w:rFonts w:ascii="Leelawadee" w:hAnsi="Leelawadee"/>
                    <w:color w:val="000000" w:themeColor="text1"/>
                    <w:sz w:val="20"/>
                  </w:rPr>
                </w:rPrChange>
              </w:rPr>
              <w:pPrChange w:id="1319" w:author="Luisa Herkenhoff" w:date="2020-11-10T21:02:00Z">
                <w:pPr>
                  <w:pStyle w:val="sub"/>
                  <w:spacing w:line="360" w:lineRule="auto"/>
                  <w:jc w:val="center"/>
                </w:pPr>
              </w:pPrChange>
            </w:pPr>
            <w:r w:rsidRPr="0029561E">
              <w:rPr>
                <w:rFonts w:ascii="Calibri" w:hAnsi="Calibri"/>
                <w:color w:val="000000"/>
                <w:rPrChange w:id="1320" w:author="Luisa Herkenhoff" w:date="2020-11-10T21:02:00Z">
                  <w:rPr>
                    <w:rFonts w:ascii="Leelawadee" w:hAnsi="Leelawadee"/>
                    <w:color w:val="000000" w:themeColor="text1"/>
                    <w:sz w:val="20"/>
                  </w:rPr>
                </w:rPrChange>
              </w:rPr>
              <w:t>1,5224</w:t>
            </w:r>
          </w:p>
        </w:tc>
        <w:tc>
          <w:tcPr>
            <w:tcW w:w="1346" w:type="dxa"/>
            <w:tcBorders>
              <w:top w:val="nil"/>
              <w:left w:val="nil"/>
              <w:bottom w:val="single" w:sz="4" w:space="0" w:color="auto"/>
              <w:right w:val="single" w:sz="4" w:space="0" w:color="auto"/>
            </w:tcBorders>
            <w:shd w:val="clear" w:color="auto" w:fill="auto"/>
            <w:noWrap/>
            <w:vAlign w:val="center"/>
            <w:hideMark/>
          </w:tcPr>
          <w:p w14:paraId="77D5FF07" w14:textId="60912AF3" w:rsidR="0020530E" w:rsidRPr="0029561E" w:rsidRDefault="00A604CE">
            <w:pPr>
              <w:jc w:val="center"/>
              <w:rPr>
                <w:rFonts w:ascii="Calibri" w:hAnsi="Calibri"/>
                <w:color w:val="000000"/>
                <w:rPrChange w:id="1321" w:author="Luisa Herkenhoff" w:date="2020-11-10T21:02:00Z">
                  <w:rPr>
                    <w:rFonts w:ascii="Leelawadee" w:hAnsi="Leelawadee"/>
                    <w:color w:val="000000" w:themeColor="text1"/>
                    <w:sz w:val="20"/>
                  </w:rPr>
                </w:rPrChange>
              </w:rPr>
              <w:pPrChange w:id="1322" w:author="Luisa Herkenhoff" w:date="2020-11-10T21:02:00Z">
                <w:pPr>
                  <w:pStyle w:val="sub"/>
                  <w:spacing w:line="360" w:lineRule="auto"/>
                  <w:jc w:val="center"/>
                </w:pPr>
              </w:pPrChange>
            </w:pPr>
            <w:del w:id="1323" w:author="Luisa Herkenhoff" w:date="2020-11-10T21:02:00Z">
              <w:r w:rsidRPr="00A604CE">
                <w:rPr>
                  <w:rFonts w:ascii="Leelawadee" w:hAnsi="Leelawadee" w:cs="Leelawadee"/>
                  <w:color w:val="000000" w:themeColor="text1"/>
                  <w:sz w:val="20"/>
                  <w:szCs w:val="20"/>
                </w:rPr>
                <w:delText>SIM</w:delText>
              </w:r>
            </w:del>
            <w:ins w:id="1324"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1325" w:author="Luisa Herkenhoff" w:date="2020-11-10T21:02:00Z"/>
            <w:hideMark/>
          </w:tcPr>
          <w:p w14:paraId="67A5B7FC" w14:textId="77777777" w:rsidR="0020530E" w:rsidRPr="0029561E" w:rsidRDefault="0020530E" w:rsidP="002647D8">
            <w:pPr>
              <w:jc w:val="center"/>
              <w:rPr>
                <w:rFonts w:ascii="Calibri" w:hAnsi="Calibri" w:cs="Calibri"/>
                <w:color w:val="000000"/>
              </w:rPr>
            </w:pPr>
            <w:ins w:id="1326" w:author="Luisa Herkenhoff" w:date="2020-11-10T21:02:00Z">
              <w:r w:rsidRPr="0029561E">
                <w:rPr>
                  <w:rFonts w:ascii="Calibri" w:hAnsi="Calibri" w:cs="Calibri"/>
                  <w:color w:val="000000"/>
                </w:rPr>
                <w:t>SIM</w:t>
              </w:r>
            </w:ins>
          </w:p>
        </w:tc>
      </w:tr>
      <w:tr w:rsidR="006117F8" w:rsidRPr="0029561E" w14:paraId="6D817EA2"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4670ECAF" w14:textId="77777777" w:rsidR="0020530E" w:rsidRPr="0029561E" w:rsidRDefault="0020530E">
            <w:pPr>
              <w:jc w:val="center"/>
              <w:rPr>
                <w:rFonts w:ascii="Calibri" w:hAnsi="Calibri"/>
                <w:color w:val="000000"/>
                <w:rPrChange w:id="1327" w:author="Luisa Herkenhoff" w:date="2020-11-10T21:02:00Z">
                  <w:rPr>
                    <w:rFonts w:ascii="Leelawadee" w:hAnsi="Leelawadee"/>
                    <w:color w:val="000000" w:themeColor="text1"/>
                    <w:sz w:val="20"/>
                  </w:rPr>
                </w:rPrChange>
              </w:rPr>
              <w:pPrChange w:id="1328" w:author="Luisa Herkenhoff" w:date="2020-11-10T21:02:00Z">
                <w:pPr>
                  <w:pStyle w:val="sub"/>
                  <w:spacing w:line="360" w:lineRule="auto"/>
                  <w:jc w:val="center"/>
                </w:pPr>
              </w:pPrChange>
            </w:pPr>
            <w:r w:rsidRPr="0029561E">
              <w:rPr>
                <w:rFonts w:ascii="Calibri" w:hAnsi="Calibri"/>
                <w:color w:val="000000"/>
                <w:rPrChange w:id="1329" w:author="Luisa Herkenhoff" w:date="2020-11-10T21:02:00Z">
                  <w:rPr>
                    <w:rFonts w:ascii="Leelawadee" w:hAnsi="Leelawadee"/>
                    <w:color w:val="000000" w:themeColor="text1"/>
                    <w:sz w:val="20"/>
                  </w:rPr>
                </w:rPrChange>
              </w:rPr>
              <w:t>53</w:t>
            </w:r>
          </w:p>
        </w:tc>
        <w:tc>
          <w:tcPr>
            <w:tcW w:w="1186" w:type="dxa"/>
            <w:tcBorders>
              <w:top w:val="nil"/>
              <w:left w:val="nil"/>
              <w:bottom w:val="single" w:sz="4" w:space="0" w:color="auto"/>
              <w:right w:val="single" w:sz="4" w:space="0" w:color="auto"/>
            </w:tcBorders>
            <w:shd w:val="clear" w:color="auto" w:fill="auto"/>
            <w:noWrap/>
            <w:vAlign w:val="center"/>
            <w:hideMark/>
          </w:tcPr>
          <w:p w14:paraId="7534C286" w14:textId="77777777" w:rsidR="0020530E" w:rsidRPr="0029561E" w:rsidRDefault="0020530E">
            <w:pPr>
              <w:jc w:val="center"/>
              <w:rPr>
                <w:rFonts w:ascii="Calibri" w:hAnsi="Calibri"/>
                <w:color w:val="000000"/>
                <w:rPrChange w:id="1330" w:author="Luisa Herkenhoff" w:date="2020-11-10T21:02:00Z">
                  <w:rPr>
                    <w:rFonts w:ascii="Leelawadee" w:hAnsi="Leelawadee"/>
                    <w:color w:val="000000" w:themeColor="text1"/>
                    <w:sz w:val="20"/>
                  </w:rPr>
                </w:rPrChange>
              </w:rPr>
              <w:pPrChange w:id="1331" w:author="Luisa Herkenhoff" w:date="2020-11-10T21:02:00Z">
                <w:pPr>
                  <w:pStyle w:val="sub"/>
                  <w:spacing w:line="360" w:lineRule="auto"/>
                  <w:jc w:val="center"/>
                </w:pPr>
              </w:pPrChange>
            </w:pPr>
            <w:r w:rsidRPr="0029561E">
              <w:rPr>
                <w:rFonts w:ascii="Calibri" w:hAnsi="Calibri"/>
                <w:color w:val="000000"/>
                <w:rPrChange w:id="1332" w:author="Luisa Herkenhoff" w:date="2020-11-10T21:02:00Z">
                  <w:rPr>
                    <w:rFonts w:ascii="Leelawadee" w:hAnsi="Leelawadee"/>
                    <w:color w:val="000000" w:themeColor="text1"/>
                    <w:sz w:val="20"/>
                  </w:rPr>
                </w:rPrChange>
              </w:rPr>
              <w:t>29/03/2025</w:t>
            </w:r>
          </w:p>
        </w:tc>
        <w:tc>
          <w:tcPr>
            <w:tcW w:w="1186" w:type="dxa"/>
            <w:tcBorders>
              <w:top w:val="nil"/>
              <w:left w:val="nil"/>
              <w:bottom w:val="single" w:sz="4" w:space="0" w:color="auto"/>
              <w:right w:val="single" w:sz="4" w:space="0" w:color="auto"/>
            </w:tcBorders>
            <w:shd w:val="clear" w:color="auto" w:fill="auto"/>
            <w:noWrap/>
            <w:vAlign w:val="center"/>
            <w:hideMark/>
          </w:tcPr>
          <w:p w14:paraId="04177D6D" w14:textId="77777777" w:rsidR="0020530E" w:rsidRPr="0029561E" w:rsidRDefault="0020530E">
            <w:pPr>
              <w:jc w:val="center"/>
              <w:rPr>
                <w:rFonts w:ascii="Calibri" w:hAnsi="Calibri"/>
                <w:color w:val="000000"/>
                <w:rPrChange w:id="1333" w:author="Luisa Herkenhoff" w:date="2020-11-10T21:02:00Z">
                  <w:rPr>
                    <w:rFonts w:ascii="Leelawadee" w:hAnsi="Leelawadee"/>
                    <w:color w:val="000000" w:themeColor="text1"/>
                    <w:sz w:val="20"/>
                  </w:rPr>
                </w:rPrChange>
              </w:rPr>
              <w:pPrChange w:id="1334" w:author="Luisa Herkenhoff" w:date="2020-11-10T21:02:00Z">
                <w:pPr>
                  <w:pStyle w:val="sub"/>
                  <w:spacing w:line="360" w:lineRule="auto"/>
                  <w:jc w:val="center"/>
                </w:pPr>
              </w:pPrChange>
            </w:pPr>
            <w:r w:rsidRPr="0029561E">
              <w:rPr>
                <w:rFonts w:ascii="Calibri" w:hAnsi="Calibri"/>
                <w:color w:val="000000"/>
                <w:rPrChange w:id="1335" w:author="Luisa Herkenhoff" w:date="2020-11-10T21:02:00Z">
                  <w:rPr>
                    <w:rFonts w:ascii="Leelawadee" w:hAnsi="Leelawadee"/>
                    <w:color w:val="000000" w:themeColor="text1"/>
                    <w:sz w:val="20"/>
                  </w:rPr>
                </w:rPrChange>
              </w:rPr>
              <w:t>31/03/2025</w:t>
            </w:r>
          </w:p>
        </w:tc>
        <w:tc>
          <w:tcPr>
            <w:tcW w:w="929" w:type="dxa"/>
            <w:tcBorders>
              <w:top w:val="nil"/>
              <w:left w:val="nil"/>
              <w:bottom w:val="single" w:sz="4" w:space="0" w:color="auto"/>
              <w:right w:val="single" w:sz="4" w:space="0" w:color="auto"/>
            </w:tcBorders>
            <w:shd w:val="clear" w:color="auto" w:fill="auto"/>
            <w:noWrap/>
            <w:vAlign w:val="center"/>
            <w:hideMark/>
          </w:tcPr>
          <w:p w14:paraId="1433840F" w14:textId="77777777" w:rsidR="0020530E" w:rsidRPr="0029561E" w:rsidRDefault="0020530E">
            <w:pPr>
              <w:jc w:val="center"/>
              <w:rPr>
                <w:rFonts w:ascii="Calibri" w:hAnsi="Calibri"/>
                <w:color w:val="000000"/>
                <w:rPrChange w:id="1336" w:author="Luisa Herkenhoff" w:date="2020-11-10T21:02:00Z">
                  <w:rPr>
                    <w:rFonts w:ascii="Leelawadee" w:hAnsi="Leelawadee"/>
                    <w:color w:val="000000" w:themeColor="text1"/>
                    <w:sz w:val="20"/>
                  </w:rPr>
                </w:rPrChange>
              </w:rPr>
              <w:pPrChange w:id="1337" w:author="Luisa Herkenhoff" w:date="2020-11-10T21:02:00Z">
                <w:pPr>
                  <w:pStyle w:val="sub"/>
                  <w:spacing w:line="360" w:lineRule="auto"/>
                  <w:jc w:val="center"/>
                </w:pPr>
              </w:pPrChange>
            </w:pPr>
            <w:r w:rsidRPr="0029561E">
              <w:rPr>
                <w:rFonts w:ascii="Calibri" w:hAnsi="Calibri"/>
                <w:color w:val="000000"/>
                <w:rPrChange w:id="1338" w:author="Luisa Herkenhoff" w:date="2020-11-10T21:02:00Z">
                  <w:rPr>
                    <w:rFonts w:ascii="Leelawadee" w:hAnsi="Leelawadee"/>
                    <w:color w:val="000000" w:themeColor="text1"/>
                    <w:sz w:val="20"/>
                  </w:rPr>
                </w:rPrChange>
              </w:rPr>
              <w:t>1,5547</w:t>
            </w:r>
          </w:p>
        </w:tc>
        <w:tc>
          <w:tcPr>
            <w:tcW w:w="1346" w:type="dxa"/>
            <w:tcBorders>
              <w:top w:val="nil"/>
              <w:left w:val="nil"/>
              <w:bottom w:val="single" w:sz="4" w:space="0" w:color="auto"/>
              <w:right w:val="single" w:sz="4" w:space="0" w:color="auto"/>
            </w:tcBorders>
            <w:shd w:val="clear" w:color="auto" w:fill="auto"/>
            <w:noWrap/>
            <w:vAlign w:val="center"/>
            <w:hideMark/>
          </w:tcPr>
          <w:p w14:paraId="175DF58A" w14:textId="3C2987C4" w:rsidR="0020530E" w:rsidRPr="0029561E" w:rsidRDefault="00A604CE">
            <w:pPr>
              <w:jc w:val="center"/>
              <w:rPr>
                <w:rFonts w:ascii="Calibri" w:hAnsi="Calibri"/>
                <w:color w:val="000000"/>
                <w:rPrChange w:id="1339" w:author="Luisa Herkenhoff" w:date="2020-11-10T21:02:00Z">
                  <w:rPr>
                    <w:rFonts w:ascii="Leelawadee" w:hAnsi="Leelawadee"/>
                    <w:color w:val="000000" w:themeColor="text1"/>
                    <w:sz w:val="20"/>
                  </w:rPr>
                </w:rPrChange>
              </w:rPr>
              <w:pPrChange w:id="1340" w:author="Luisa Herkenhoff" w:date="2020-11-10T21:02:00Z">
                <w:pPr>
                  <w:pStyle w:val="sub"/>
                  <w:spacing w:line="360" w:lineRule="auto"/>
                  <w:jc w:val="center"/>
                </w:pPr>
              </w:pPrChange>
            </w:pPr>
            <w:del w:id="1341" w:author="Luisa Herkenhoff" w:date="2020-11-10T21:02:00Z">
              <w:r w:rsidRPr="00A604CE">
                <w:rPr>
                  <w:rFonts w:ascii="Leelawadee" w:hAnsi="Leelawadee" w:cs="Leelawadee"/>
                  <w:color w:val="000000" w:themeColor="text1"/>
                  <w:sz w:val="20"/>
                  <w:szCs w:val="20"/>
                </w:rPr>
                <w:delText>SIM</w:delText>
              </w:r>
            </w:del>
            <w:ins w:id="1342"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1343" w:author="Luisa Herkenhoff" w:date="2020-11-10T21:02:00Z"/>
            <w:hideMark/>
          </w:tcPr>
          <w:p w14:paraId="0AA16A8E" w14:textId="77777777" w:rsidR="0020530E" w:rsidRPr="0029561E" w:rsidRDefault="0020530E" w:rsidP="002647D8">
            <w:pPr>
              <w:jc w:val="center"/>
              <w:rPr>
                <w:rFonts w:ascii="Calibri" w:hAnsi="Calibri" w:cs="Calibri"/>
                <w:color w:val="000000"/>
              </w:rPr>
            </w:pPr>
            <w:ins w:id="1344" w:author="Luisa Herkenhoff" w:date="2020-11-10T21:02:00Z">
              <w:r w:rsidRPr="0029561E">
                <w:rPr>
                  <w:rFonts w:ascii="Calibri" w:hAnsi="Calibri" w:cs="Calibri"/>
                  <w:color w:val="000000"/>
                </w:rPr>
                <w:t>SIM</w:t>
              </w:r>
            </w:ins>
          </w:p>
        </w:tc>
      </w:tr>
      <w:tr w:rsidR="006117F8" w:rsidRPr="0029561E" w14:paraId="53D6D202"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1BE3FDC5" w14:textId="77777777" w:rsidR="0020530E" w:rsidRPr="0029561E" w:rsidRDefault="0020530E">
            <w:pPr>
              <w:jc w:val="center"/>
              <w:rPr>
                <w:rFonts w:ascii="Calibri" w:hAnsi="Calibri"/>
                <w:color w:val="000000"/>
                <w:rPrChange w:id="1345" w:author="Luisa Herkenhoff" w:date="2020-11-10T21:02:00Z">
                  <w:rPr>
                    <w:rFonts w:ascii="Leelawadee" w:hAnsi="Leelawadee"/>
                    <w:color w:val="000000" w:themeColor="text1"/>
                    <w:sz w:val="20"/>
                  </w:rPr>
                </w:rPrChange>
              </w:rPr>
              <w:pPrChange w:id="1346" w:author="Luisa Herkenhoff" w:date="2020-11-10T21:02:00Z">
                <w:pPr>
                  <w:pStyle w:val="sub"/>
                  <w:spacing w:line="360" w:lineRule="auto"/>
                  <w:jc w:val="center"/>
                </w:pPr>
              </w:pPrChange>
            </w:pPr>
            <w:r w:rsidRPr="0029561E">
              <w:rPr>
                <w:rFonts w:ascii="Calibri" w:hAnsi="Calibri"/>
                <w:color w:val="000000"/>
                <w:rPrChange w:id="1347" w:author="Luisa Herkenhoff" w:date="2020-11-10T21:02:00Z">
                  <w:rPr>
                    <w:rFonts w:ascii="Leelawadee" w:hAnsi="Leelawadee"/>
                    <w:color w:val="000000" w:themeColor="text1"/>
                    <w:sz w:val="20"/>
                  </w:rPr>
                </w:rPrChange>
              </w:rPr>
              <w:t>54</w:t>
            </w:r>
          </w:p>
        </w:tc>
        <w:tc>
          <w:tcPr>
            <w:tcW w:w="1186" w:type="dxa"/>
            <w:tcBorders>
              <w:top w:val="nil"/>
              <w:left w:val="nil"/>
              <w:bottom w:val="single" w:sz="4" w:space="0" w:color="auto"/>
              <w:right w:val="single" w:sz="4" w:space="0" w:color="auto"/>
            </w:tcBorders>
            <w:shd w:val="clear" w:color="auto" w:fill="auto"/>
            <w:noWrap/>
            <w:vAlign w:val="center"/>
            <w:hideMark/>
          </w:tcPr>
          <w:p w14:paraId="148B3E38" w14:textId="77777777" w:rsidR="0020530E" w:rsidRPr="0029561E" w:rsidRDefault="0020530E">
            <w:pPr>
              <w:jc w:val="center"/>
              <w:rPr>
                <w:rFonts w:ascii="Calibri" w:hAnsi="Calibri"/>
                <w:color w:val="000000"/>
                <w:rPrChange w:id="1348" w:author="Luisa Herkenhoff" w:date="2020-11-10T21:02:00Z">
                  <w:rPr>
                    <w:rFonts w:ascii="Leelawadee" w:hAnsi="Leelawadee"/>
                    <w:color w:val="000000" w:themeColor="text1"/>
                    <w:sz w:val="20"/>
                  </w:rPr>
                </w:rPrChange>
              </w:rPr>
              <w:pPrChange w:id="1349" w:author="Luisa Herkenhoff" w:date="2020-11-10T21:02:00Z">
                <w:pPr>
                  <w:pStyle w:val="sub"/>
                  <w:spacing w:line="360" w:lineRule="auto"/>
                  <w:jc w:val="center"/>
                </w:pPr>
              </w:pPrChange>
            </w:pPr>
            <w:r w:rsidRPr="0029561E">
              <w:rPr>
                <w:rFonts w:ascii="Calibri" w:hAnsi="Calibri"/>
                <w:color w:val="000000"/>
                <w:rPrChange w:id="1350" w:author="Luisa Herkenhoff" w:date="2020-11-10T21:02:00Z">
                  <w:rPr>
                    <w:rFonts w:ascii="Leelawadee" w:hAnsi="Leelawadee"/>
                    <w:color w:val="000000" w:themeColor="text1"/>
                    <w:sz w:val="20"/>
                  </w:rPr>
                </w:rPrChange>
              </w:rPr>
              <w:t>29/04/2025</w:t>
            </w:r>
          </w:p>
        </w:tc>
        <w:tc>
          <w:tcPr>
            <w:tcW w:w="1186" w:type="dxa"/>
            <w:tcBorders>
              <w:top w:val="nil"/>
              <w:left w:val="nil"/>
              <w:bottom w:val="single" w:sz="4" w:space="0" w:color="auto"/>
              <w:right w:val="single" w:sz="4" w:space="0" w:color="auto"/>
            </w:tcBorders>
            <w:shd w:val="clear" w:color="auto" w:fill="auto"/>
            <w:noWrap/>
            <w:vAlign w:val="center"/>
            <w:hideMark/>
          </w:tcPr>
          <w:p w14:paraId="3CDEA10B" w14:textId="77777777" w:rsidR="0020530E" w:rsidRPr="0029561E" w:rsidRDefault="0020530E">
            <w:pPr>
              <w:jc w:val="center"/>
              <w:rPr>
                <w:rFonts w:ascii="Calibri" w:hAnsi="Calibri"/>
                <w:color w:val="000000"/>
                <w:rPrChange w:id="1351" w:author="Luisa Herkenhoff" w:date="2020-11-10T21:02:00Z">
                  <w:rPr>
                    <w:rFonts w:ascii="Leelawadee" w:hAnsi="Leelawadee"/>
                    <w:color w:val="000000" w:themeColor="text1"/>
                    <w:sz w:val="20"/>
                  </w:rPr>
                </w:rPrChange>
              </w:rPr>
              <w:pPrChange w:id="1352" w:author="Luisa Herkenhoff" w:date="2020-11-10T21:02:00Z">
                <w:pPr>
                  <w:pStyle w:val="sub"/>
                  <w:spacing w:line="360" w:lineRule="auto"/>
                  <w:jc w:val="center"/>
                </w:pPr>
              </w:pPrChange>
            </w:pPr>
            <w:r w:rsidRPr="0029561E">
              <w:rPr>
                <w:rFonts w:ascii="Calibri" w:hAnsi="Calibri"/>
                <w:color w:val="000000"/>
                <w:rPrChange w:id="1353" w:author="Luisa Herkenhoff" w:date="2020-11-10T21:02:00Z">
                  <w:rPr>
                    <w:rFonts w:ascii="Leelawadee" w:hAnsi="Leelawadee"/>
                    <w:color w:val="000000" w:themeColor="text1"/>
                    <w:sz w:val="20"/>
                  </w:rPr>
                </w:rPrChange>
              </w:rPr>
              <w:t>29/04/2025</w:t>
            </w:r>
          </w:p>
        </w:tc>
        <w:tc>
          <w:tcPr>
            <w:tcW w:w="929" w:type="dxa"/>
            <w:tcBorders>
              <w:top w:val="nil"/>
              <w:left w:val="nil"/>
              <w:bottom w:val="single" w:sz="4" w:space="0" w:color="auto"/>
              <w:right w:val="single" w:sz="4" w:space="0" w:color="auto"/>
            </w:tcBorders>
            <w:shd w:val="clear" w:color="auto" w:fill="auto"/>
            <w:noWrap/>
            <w:vAlign w:val="center"/>
            <w:hideMark/>
          </w:tcPr>
          <w:p w14:paraId="43D4ED66" w14:textId="77777777" w:rsidR="0020530E" w:rsidRPr="0029561E" w:rsidRDefault="0020530E">
            <w:pPr>
              <w:jc w:val="center"/>
              <w:rPr>
                <w:rFonts w:ascii="Calibri" w:hAnsi="Calibri"/>
                <w:color w:val="000000"/>
                <w:rPrChange w:id="1354" w:author="Luisa Herkenhoff" w:date="2020-11-10T21:02:00Z">
                  <w:rPr>
                    <w:rFonts w:ascii="Leelawadee" w:hAnsi="Leelawadee"/>
                    <w:color w:val="000000" w:themeColor="text1"/>
                    <w:sz w:val="20"/>
                  </w:rPr>
                </w:rPrChange>
              </w:rPr>
              <w:pPrChange w:id="1355" w:author="Luisa Herkenhoff" w:date="2020-11-10T21:02:00Z">
                <w:pPr>
                  <w:pStyle w:val="sub"/>
                  <w:spacing w:line="360" w:lineRule="auto"/>
                  <w:jc w:val="center"/>
                </w:pPr>
              </w:pPrChange>
            </w:pPr>
            <w:r w:rsidRPr="0029561E">
              <w:rPr>
                <w:rFonts w:ascii="Calibri" w:hAnsi="Calibri"/>
                <w:color w:val="000000"/>
                <w:rPrChange w:id="1356" w:author="Luisa Herkenhoff" w:date="2020-11-10T21:02:00Z">
                  <w:rPr>
                    <w:rFonts w:ascii="Leelawadee" w:hAnsi="Leelawadee"/>
                    <w:color w:val="000000" w:themeColor="text1"/>
                    <w:sz w:val="20"/>
                  </w:rPr>
                </w:rPrChange>
              </w:rPr>
              <w:t>1,5882</w:t>
            </w:r>
          </w:p>
        </w:tc>
        <w:tc>
          <w:tcPr>
            <w:tcW w:w="1346" w:type="dxa"/>
            <w:tcBorders>
              <w:top w:val="nil"/>
              <w:left w:val="nil"/>
              <w:bottom w:val="single" w:sz="4" w:space="0" w:color="auto"/>
              <w:right w:val="single" w:sz="4" w:space="0" w:color="auto"/>
            </w:tcBorders>
            <w:shd w:val="clear" w:color="auto" w:fill="auto"/>
            <w:noWrap/>
            <w:vAlign w:val="center"/>
            <w:hideMark/>
          </w:tcPr>
          <w:p w14:paraId="5AA44A0E" w14:textId="204A3BBA" w:rsidR="0020530E" w:rsidRPr="0029561E" w:rsidRDefault="00A604CE">
            <w:pPr>
              <w:jc w:val="center"/>
              <w:rPr>
                <w:rFonts w:ascii="Calibri" w:hAnsi="Calibri"/>
                <w:color w:val="000000"/>
                <w:rPrChange w:id="1357" w:author="Luisa Herkenhoff" w:date="2020-11-10T21:02:00Z">
                  <w:rPr>
                    <w:rFonts w:ascii="Leelawadee" w:hAnsi="Leelawadee"/>
                    <w:color w:val="000000" w:themeColor="text1"/>
                    <w:sz w:val="20"/>
                  </w:rPr>
                </w:rPrChange>
              </w:rPr>
              <w:pPrChange w:id="1358" w:author="Luisa Herkenhoff" w:date="2020-11-10T21:02:00Z">
                <w:pPr>
                  <w:pStyle w:val="sub"/>
                  <w:spacing w:line="360" w:lineRule="auto"/>
                  <w:jc w:val="center"/>
                </w:pPr>
              </w:pPrChange>
            </w:pPr>
            <w:del w:id="1359" w:author="Luisa Herkenhoff" w:date="2020-11-10T21:02:00Z">
              <w:r w:rsidRPr="00A604CE">
                <w:rPr>
                  <w:rFonts w:ascii="Leelawadee" w:hAnsi="Leelawadee" w:cs="Leelawadee"/>
                  <w:color w:val="000000" w:themeColor="text1"/>
                  <w:sz w:val="20"/>
                  <w:szCs w:val="20"/>
                </w:rPr>
                <w:delText>SIM</w:delText>
              </w:r>
            </w:del>
            <w:ins w:id="1360"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1361" w:author="Luisa Herkenhoff" w:date="2020-11-10T21:02:00Z"/>
            <w:hideMark/>
          </w:tcPr>
          <w:p w14:paraId="6BB9D96B" w14:textId="77777777" w:rsidR="0020530E" w:rsidRPr="0029561E" w:rsidRDefault="0020530E" w:rsidP="002647D8">
            <w:pPr>
              <w:jc w:val="center"/>
              <w:rPr>
                <w:rFonts w:ascii="Calibri" w:hAnsi="Calibri" w:cs="Calibri"/>
                <w:color w:val="000000"/>
              </w:rPr>
            </w:pPr>
            <w:ins w:id="1362" w:author="Luisa Herkenhoff" w:date="2020-11-10T21:02:00Z">
              <w:r w:rsidRPr="0029561E">
                <w:rPr>
                  <w:rFonts w:ascii="Calibri" w:hAnsi="Calibri" w:cs="Calibri"/>
                  <w:color w:val="000000"/>
                </w:rPr>
                <w:t>SIM</w:t>
              </w:r>
            </w:ins>
          </w:p>
        </w:tc>
      </w:tr>
      <w:tr w:rsidR="006117F8" w:rsidRPr="0029561E" w14:paraId="056638F9"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7343858B" w14:textId="77777777" w:rsidR="0020530E" w:rsidRPr="0029561E" w:rsidRDefault="0020530E">
            <w:pPr>
              <w:jc w:val="center"/>
              <w:rPr>
                <w:rFonts w:ascii="Calibri" w:hAnsi="Calibri"/>
                <w:color w:val="000000"/>
                <w:rPrChange w:id="1363" w:author="Luisa Herkenhoff" w:date="2020-11-10T21:02:00Z">
                  <w:rPr>
                    <w:rFonts w:ascii="Leelawadee" w:hAnsi="Leelawadee"/>
                    <w:color w:val="000000" w:themeColor="text1"/>
                    <w:sz w:val="20"/>
                  </w:rPr>
                </w:rPrChange>
              </w:rPr>
              <w:pPrChange w:id="1364" w:author="Luisa Herkenhoff" w:date="2020-11-10T21:02:00Z">
                <w:pPr>
                  <w:pStyle w:val="sub"/>
                  <w:spacing w:line="360" w:lineRule="auto"/>
                  <w:jc w:val="center"/>
                </w:pPr>
              </w:pPrChange>
            </w:pPr>
            <w:r w:rsidRPr="0029561E">
              <w:rPr>
                <w:rFonts w:ascii="Calibri" w:hAnsi="Calibri"/>
                <w:color w:val="000000"/>
                <w:rPrChange w:id="1365" w:author="Luisa Herkenhoff" w:date="2020-11-10T21:02:00Z">
                  <w:rPr>
                    <w:rFonts w:ascii="Leelawadee" w:hAnsi="Leelawadee"/>
                    <w:color w:val="000000" w:themeColor="text1"/>
                    <w:sz w:val="20"/>
                  </w:rPr>
                </w:rPrChange>
              </w:rPr>
              <w:t>55</w:t>
            </w:r>
          </w:p>
        </w:tc>
        <w:tc>
          <w:tcPr>
            <w:tcW w:w="1186" w:type="dxa"/>
            <w:tcBorders>
              <w:top w:val="nil"/>
              <w:left w:val="nil"/>
              <w:bottom w:val="single" w:sz="4" w:space="0" w:color="auto"/>
              <w:right w:val="single" w:sz="4" w:space="0" w:color="auto"/>
            </w:tcBorders>
            <w:shd w:val="clear" w:color="auto" w:fill="auto"/>
            <w:noWrap/>
            <w:vAlign w:val="center"/>
            <w:hideMark/>
          </w:tcPr>
          <w:p w14:paraId="00671824" w14:textId="77777777" w:rsidR="0020530E" w:rsidRPr="0029561E" w:rsidRDefault="0020530E">
            <w:pPr>
              <w:jc w:val="center"/>
              <w:rPr>
                <w:rFonts w:ascii="Calibri" w:hAnsi="Calibri"/>
                <w:color w:val="000000"/>
                <w:rPrChange w:id="1366" w:author="Luisa Herkenhoff" w:date="2020-11-10T21:02:00Z">
                  <w:rPr>
                    <w:rFonts w:ascii="Leelawadee" w:hAnsi="Leelawadee"/>
                    <w:color w:val="000000" w:themeColor="text1"/>
                    <w:sz w:val="20"/>
                  </w:rPr>
                </w:rPrChange>
              </w:rPr>
              <w:pPrChange w:id="1367" w:author="Luisa Herkenhoff" w:date="2020-11-10T21:02:00Z">
                <w:pPr>
                  <w:pStyle w:val="sub"/>
                  <w:spacing w:line="360" w:lineRule="auto"/>
                  <w:jc w:val="center"/>
                </w:pPr>
              </w:pPrChange>
            </w:pPr>
            <w:r w:rsidRPr="0029561E">
              <w:rPr>
                <w:rFonts w:ascii="Calibri" w:hAnsi="Calibri"/>
                <w:color w:val="000000"/>
                <w:rPrChange w:id="1368" w:author="Luisa Herkenhoff" w:date="2020-11-10T21:02:00Z">
                  <w:rPr>
                    <w:rFonts w:ascii="Leelawadee" w:hAnsi="Leelawadee"/>
                    <w:color w:val="000000" w:themeColor="text1"/>
                    <w:sz w:val="20"/>
                  </w:rPr>
                </w:rPrChange>
              </w:rPr>
              <w:t>29/05/2025</w:t>
            </w:r>
          </w:p>
        </w:tc>
        <w:tc>
          <w:tcPr>
            <w:tcW w:w="1186" w:type="dxa"/>
            <w:tcBorders>
              <w:top w:val="nil"/>
              <w:left w:val="nil"/>
              <w:bottom w:val="single" w:sz="4" w:space="0" w:color="auto"/>
              <w:right w:val="single" w:sz="4" w:space="0" w:color="auto"/>
            </w:tcBorders>
            <w:shd w:val="clear" w:color="auto" w:fill="auto"/>
            <w:noWrap/>
            <w:vAlign w:val="center"/>
            <w:hideMark/>
          </w:tcPr>
          <w:p w14:paraId="0E15CD43" w14:textId="77777777" w:rsidR="0020530E" w:rsidRPr="0029561E" w:rsidRDefault="0020530E">
            <w:pPr>
              <w:jc w:val="center"/>
              <w:rPr>
                <w:rFonts w:ascii="Calibri" w:hAnsi="Calibri"/>
                <w:color w:val="000000"/>
                <w:rPrChange w:id="1369" w:author="Luisa Herkenhoff" w:date="2020-11-10T21:02:00Z">
                  <w:rPr>
                    <w:rFonts w:ascii="Leelawadee" w:hAnsi="Leelawadee"/>
                    <w:color w:val="000000" w:themeColor="text1"/>
                    <w:sz w:val="20"/>
                  </w:rPr>
                </w:rPrChange>
              </w:rPr>
              <w:pPrChange w:id="1370" w:author="Luisa Herkenhoff" w:date="2020-11-10T21:02:00Z">
                <w:pPr>
                  <w:pStyle w:val="sub"/>
                  <w:spacing w:line="360" w:lineRule="auto"/>
                  <w:jc w:val="center"/>
                </w:pPr>
              </w:pPrChange>
            </w:pPr>
            <w:r w:rsidRPr="0029561E">
              <w:rPr>
                <w:rFonts w:ascii="Calibri" w:hAnsi="Calibri"/>
                <w:color w:val="000000"/>
                <w:rPrChange w:id="1371" w:author="Luisa Herkenhoff" w:date="2020-11-10T21:02:00Z">
                  <w:rPr>
                    <w:rFonts w:ascii="Leelawadee" w:hAnsi="Leelawadee"/>
                    <w:color w:val="000000" w:themeColor="text1"/>
                    <w:sz w:val="20"/>
                  </w:rPr>
                </w:rPrChange>
              </w:rPr>
              <w:t>29/05/2025</w:t>
            </w:r>
          </w:p>
        </w:tc>
        <w:tc>
          <w:tcPr>
            <w:tcW w:w="929" w:type="dxa"/>
            <w:tcBorders>
              <w:top w:val="nil"/>
              <w:left w:val="nil"/>
              <w:bottom w:val="single" w:sz="4" w:space="0" w:color="auto"/>
              <w:right w:val="single" w:sz="4" w:space="0" w:color="auto"/>
            </w:tcBorders>
            <w:shd w:val="clear" w:color="auto" w:fill="auto"/>
            <w:noWrap/>
            <w:vAlign w:val="center"/>
            <w:hideMark/>
          </w:tcPr>
          <w:p w14:paraId="75702EF2" w14:textId="77777777" w:rsidR="0020530E" w:rsidRPr="0029561E" w:rsidRDefault="0020530E">
            <w:pPr>
              <w:jc w:val="center"/>
              <w:rPr>
                <w:rFonts w:ascii="Calibri" w:hAnsi="Calibri"/>
                <w:color w:val="000000"/>
                <w:rPrChange w:id="1372" w:author="Luisa Herkenhoff" w:date="2020-11-10T21:02:00Z">
                  <w:rPr>
                    <w:rFonts w:ascii="Leelawadee" w:hAnsi="Leelawadee"/>
                    <w:color w:val="000000" w:themeColor="text1"/>
                    <w:sz w:val="20"/>
                  </w:rPr>
                </w:rPrChange>
              </w:rPr>
              <w:pPrChange w:id="1373" w:author="Luisa Herkenhoff" w:date="2020-11-10T21:02:00Z">
                <w:pPr>
                  <w:pStyle w:val="sub"/>
                  <w:spacing w:line="360" w:lineRule="auto"/>
                  <w:jc w:val="center"/>
                </w:pPr>
              </w:pPrChange>
            </w:pPr>
            <w:r w:rsidRPr="0029561E">
              <w:rPr>
                <w:rFonts w:ascii="Calibri" w:hAnsi="Calibri"/>
                <w:color w:val="000000"/>
                <w:rPrChange w:id="1374" w:author="Luisa Herkenhoff" w:date="2020-11-10T21:02:00Z">
                  <w:rPr>
                    <w:rFonts w:ascii="Leelawadee" w:hAnsi="Leelawadee"/>
                    <w:color w:val="000000" w:themeColor="text1"/>
                    <w:sz w:val="20"/>
                  </w:rPr>
                </w:rPrChange>
              </w:rPr>
              <w:t>1,6230</w:t>
            </w:r>
          </w:p>
        </w:tc>
        <w:tc>
          <w:tcPr>
            <w:tcW w:w="1346" w:type="dxa"/>
            <w:tcBorders>
              <w:top w:val="nil"/>
              <w:left w:val="nil"/>
              <w:bottom w:val="single" w:sz="4" w:space="0" w:color="auto"/>
              <w:right w:val="single" w:sz="4" w:space="0" w:color="auto"/>
            </w:tcBorders>
            <w:shd w:val="clear" w:color="auto" w:fill="auto"/>
            <w:noWrap/>
            <w:vAlign w:val="center"/>
            <w:hideMark/>
          </w:tcPr>
          <w:p w14:paraId="6BC5FD8B" w14:textId="5AE21A06" w:rsidR="0020530E" w:rsidRPr="0029561E" w:rsidRDefault="00A604CE">
            <w:pPr>
              <w:jc w:val="center"/>
              <w:rPr>
                <w:rFonts w:ascii="Calibri" w:hAnsi="Calibri"/>
                <w:color w:val="000000"/>
                <w:rPrChange w:id="1375" w:author="Luisa Herkenhoff" w:date="2020-11-10T21:02:00Z">
                  <w:rPr>
                    <w:rFonts w:ascii="Leelawadee" w:hAnsi="Leelawadee"/>
                    <w:color w:val="000000" w:themeColor="text1"/>
                    <w:sz w:val="20"/>
                  </w:rPr>
                </w:rPrChange>
              </w:rPr>
              <w:pPrChange w:id="1376" w:author="Luisa Herkenhoff" w:date="2020-11-10T21:02:00Z">
                <w:pPr>
                  <w:pStyle w:val="sub"/>
                  <w:spacing w:line="360" w:lineRule="auto"/>
                  <w:jc w:val="center"/>
                </w:pPr>
              </w:pPrChange>
            </w:pPr>
            <w:del w:id="1377" w:author="Luisa Herkenhoff" w:date="2020-11-10T21:02:00Z">
              <w:r w:rsidRPr="00A604CE">
                <w:rPr>
                  <w:rFonts w:ascii="Leelawadee" w:hAnsi="Leelawadee" w:cs="Leelawadee"/>
                  <w:color w:val="000000" w:themeColor="text1"/>
                  <w:sz w:val="20"/>
                  <w:szCs w:val="20"/>
                </w:rPr>
                <w:delText>SIM</w:delText>
              </w:r>
            </w:del>
            <w:ins w:id="1378"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1379" w:author="Luisa Herkenhoff" w:date="2020-11-10T21:02:00Z"/>
            <w:hideMark/>
          </w:tcPr>
          <w:p w14:paraId="259CA4AD" w14:textId="77777777" w:rsidR="0020530E" w:rsidRPr="0029561E" w:rsidRDefault="0020530E" w:rsidP="002647D8">
            <w:pPr>
              <w:jc w:val="center"/>
              <w:rPr>
                <w:rFonts w:ascii="Calibri" w:hAnsi="Calibri" w:cs="Calibri"/>
                <w:color w:val="000000"/>
              </w:rPr>
            </w:pPr>
            <w:ins w:id="1380" w:author="Luisa Herkenhoff" w:date="2020-11-10T21:02:00Z">
              <w:r w:rsidRPr="0029561E">
                <w:rPr>
                  <w:rFonts w:ascii="Calibri" w:hAnsi="Calibri" w:cs="Calibri"/>
                  <w:color w:val="000000"/>
                </w:rPr>
                <w:t>SIM</w:t>
              </w:r>
            </w:ins>
          </w:p>
        </w:tc>
      </w:tr>
      <w:tr w:rsidR="006117F8" w:rsidRPr="0029561E" w14:paraId="77C3F672"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3DA45DCE" w14:textId="77777777" w:rsidR="0020530E" w:rsidRPr="0029561E" w:rsidRDefault="0020530E">
            <w:pPr>
              <w:jc w:val="center"/>
              <w:rPr>
                <w:rFonts w:ascii="Calibri" w:hAnsi="Calibri"/>
                <w:color w:val="000000"/>
                <w:rPrChange w:id="1381" w:author="Luisa Herkenhoff" w:date="2020-11-10T21:02:00Z">
                  <w:rPr>
                    <w:rFonts w:ascii="Leelawadee" w:hAnsi="Leelawadee"/>
                    <w:color w:val="000000" w:themeColor="text1"/>
                    <w:sz w:val="20"/>
                  </w:rPr>
                </w:rPrChange>
              </w:rPr>
              <w:pPrChange w:id="1382" w:author="Luisa Herkenhoff" w:date="2020-11-10T21:02:00Z">
                <w:pPr>
                  <w:pStyle w:val="sub"/>
                  <w:spacing w:line="360" w:lineRule="auto"/>
                  <w:jc w:val="center"/>
                </w:pPr>
              </w:pPrChange>
            </w:pPr>
            <w:r w:rsidRPr="0029561E">
              <w:rPr>
                <w:rFonts w:ascii="Calibri" w:hAnsi="Calibri"/>
                <w:color w:val="000000"/>
                <w:rPrChange w:id="1383" w:author="Luisa Herkenhoff" w:date="2020-11-10T21:02:00Z">
                  <w:rPr>
                    <w:rFonts w:ascii="Leelawadee" w:hAnsi="Leelawadee"/>
                    <w:color w:val="000000" w:themeColor="text1"/>
                    <w:sz w:val="20"/>
                  </w:rPr>
                </w:rPrChange>
              </w:rPr>
              <w:t>56</w:t>
            </w:r>
          </w:p>
        </w:tc>
        <w:tc>
          <w:tcPr>
            <w:tcW w:w="1186" w:type="dxa"/>
            <w:tcBorders>
              <w:top w:val="nil"/>
              <w:left w:val="nil"/>
              <w:bottom w:val="single" w:sz="4" w:space="0" w:color="auto"/>
              <w:right w:val="single" w:sz="4" w:space="0" w:color="auto"/>
            </w:tcBorders>
            <w:shd w:val="clear" w:color="auto" w:fill="auto"/>
            <w:noWrap/>
            <w:vAlign w:val="center"/>
            <w:hideMark/>
          </w:tcPr>
          <w:p w14:paraId="65AF8E43" w14:textId="77777777" w:rsidR="0020530E" w:rsidRPr="0029561E" w:rsidRDefault="0020530E">
            <w:pPr>
              <w:jc w:val="center"/>
              <w:rPr>
                <w:rFonts w:ascii="Calibri" w:hAnsi="Calibri"/>
                <w:color w:val="000000"/>
                <w:rPrChange w:id="1384" w:author="Luisa Herkenhoff" w:date="2020-11-10T21:02:00Z">
                  <w:rPr>
                    <w:rFonts w:ascii="Leelawadee" w:hAnsi="Leelawadee"/>
                    <w:color w:val="000000" w:themeColor="text1"/>
                    <w:sz w:val="20"/>
                  </w:rPr>
                </w:rPrChange>
              </w:rPr>
              <w:pPrChange w:id="1385" w:author="Luisa Herkenhoff" w:date="2020-11-10T21:02:00Z">
                <w:pPr>
                  <w:pStyle w:val="sub"/>
                  <w:spacing w:line="360" w:lineRule="auto"/>
                  <w:jc w:val="center"/>
                </w:pPr>
              </w:pPrChange>
            </w:pPr>
            <w:r w:rsidRPr="0029561E">
              <w:rPr>
                <w:rFonts w:ascii="Calibri" w:hAnsi="Calibri"/>
                <w:color w:val="000000"/>
                <w:rPrChange w:id="1386" w:author="Luisa Herkenhoff" w:date="2020-11-10T21:02:00Z">
                  <w:rPr>
                    <w:rFonts w:ascii="Leelawadee" w:hAnsi="Leelawadee"/>
                    <w:color w:val="000000" w:themeColor="text1"/>
                    <w:sz w:val="20"/>
                  </w:rPr>
                </w:rPrChange>
              </w:rPr>
              <w:t>29/06/2025</w:t>
            </w:r>
          </w:p>
        </w:tc>
        <w:tc>
          <w:tcPr>
            <w:tcW w:w="1186" w:type="dxa"/>
            <w:tcBorders>
              <w:top w:val="nil"/>
              <w:left w:val="nil"/>
              <w:bottom w:val="single" w:sz="4" w:space="0" w:color="auto"/>
              <w:right w:val="single" w:sz="4" w:space="0" w:color="auto"/>
            </w:tcBorders>
            <w:shd w:val="clear" w:color="auto" w:fill="auto"/>
            <w:noWrap/>
            <w:vAlign w:val="center"/>
            <w:hideMark/>
          </w:tcPr>
          <w:p w14:paraId="1AF185CC" w14:textId="77777777" w:rsidR="0020530E" w:rsidRPr="0029561E" w:rsidRDefault="0020530E">
            <w:pPr>
              <w:jc w:val="center"/>
              <w:rPr>
                <w:rFonts w:ascii="Calibri" w:hAnsi="Calibri"/>
                <w:color w:val="000000"/>
                <w:rPrChange w:id="1387" w:author="Luisa Herkenhoff" w:date="2020-11-10T21:02:00Z">
                  <w:rPr>
                    <w:rFonts w:ascii="Leelawadee" w:hAnsi="Leelawadee"/>
                    <w:color w:val="000000" w:themeColor="text1"/>
                    <w:sz w:val="20"/>
                  </w:rPr>
                </w:rPrChange>
              </w:rPr>
              <w:pPrChange w:id="1388" w:author="Luisa Herkenhoff" w:date="2020-11-10T21:02:00Z">
                <w:pPr>
                  <w:pStyle w:val="sub"/>
                  <w:spacing w:line="360" w:lineRule="auto"/>
                  <w:jc w:val="center"/>
                </w:pPr>
              </w:pPrChange>
            </w:pPr>
            <w:r w:rsidRPr="0029561E">
              <w:rPr>
                <w:rFonts w:ascii="Calibri" w:hAnsi="Calibri"/>
                <w:color w:val="000000"/>
                <w:rPrChange w:id="1389" w:author="Luisa Herkenhoff" w:date="2020-11-10T21:02:00Z">
                  <w:rPr>
                    <w:rFonts w:ascii="Leelawadee" w:hAnsi="Leelawadee"/>
                    <w:color w:val="000000" w:themeColor="text1"/>
                    <w:sz w:val="20"/>
                  </w:rPr>
                </w:rPrChange>
              </w:rPr>
              <w:t>30/06/2025</w:t>
            </w:r>
          </w:p>
        </w:tc>
        <w:tc>
          <w:tcPr>
            <w:tcW w:w="929" w:type="dxa"/>
            <w:tcBorders>
              <w:top w:val="nil"/>
              <w:left w:val="nil"/>
              <w:bottom w:val="single" w:sz="4" w:space="0" w:color="auto"/>
              <w:right w:val="single" w:sz="4" w:space="0" w:color="auto"/>
            </w:tcBorders>
            <w:shd w:val="clear" w:color="auto" w:fill="auto"/>
            <w:noWrap/>
            <w:vAlign w:val="center"/>
            <w:hideMark/>
          </w:tcPr>
          <w:p w14:paraId="3EA69456" w14:textId="77777777" w:rsidR="0020530E" w:rsidRPr="0029561E" w:rsidRDefault="0020530E">
            <w:pPr>
              <w:jc w:val="center"/>
              <w:rPr>
                <w:rFonts w:ascii="Calibri" w:hAnsi="Calibri"/>
                <w:color w:val="000000"/>
                <w:rPrChange w:id="1390" w:author="Luisa Herkenhoff" w:date="2020-11-10T21:02:00Z">
                  <w:rPr>
                    <w:rFonts w:ascii="Leelawadee" w:hAnsi="Leelawadee"/>
                    <w:color w:val="000000" w:themeColor="text1"/>
                    <w:sz w:val="20"/>
                  </w:rPr>
                </w:rPrChange>
              </w:rPr>
              <w:pPrChange w:id="1391" w:author="Luisa Herkenhoff" w:date="2020-11-10T21:02:00Z">
                <w:pPr>
                  <w:pStyle w:val="sub"/>
                  <w:spacing w:line="360" w:lineRule="auto"/>
                  <w:jc w:val="center"/>
                </w:pPr>
              </w:pPrChange>
            </w:pPr>
            <w:r w:rsidRPr="0029561E">
              <w:rPr>
                <w:rFonts w:ascii="Calibri" w:hAnsi="Calibri"/>
                <w:color w:val="000000"/>
                <w:rPrChange w:id="1392" w:author="Luisa Herkenhoff" w:date="2020-11-10T21:02:00Z">
                  <w:rPr>
                    <w:rFonts w:ascii="Leelawadee" w:hAnsi="Leelawadee"/>
                    <w:color w:val="000000" w:themeColor="text1"/>
                    <w:sz w:val="20"/>
                  </w:rPr>
                </w:rPrChange>
              </w:rPr>
              <w:t>1,6591</w:t>
            </w:r>
          </w:p>
        </w:tc>
        <w:tc>
          <w:tcPr>
            <w:tcW w:w="1346" w:type="dxa"/>
            <w:tcBorders>
              <w:top w:val="nil"/>
              <w:left w:val="nil"/>
              <w:bottom w:val="single" w:sz="4" w:space="0" w:color="auto"/>
              <w:right w:val="single" w:sz="4" w:space="0" w:color="auto"/>
            </w:tcBorders>
            <w:shd w:val="clear" w:color="auto" w:fill="auto"/>
            <w:noWrap/>
            <w:vAlign w:val="center"/>
            <w:hideMark/>
          </w:tcPr>
          <w:p w14:paraId="17958E0C" w14:textId="77777777" w:rsidR="0020530E" w:rsidRPr="0029561E" w:rsidRDefault="0020530E">
            <w:pPr>
              <w:jc w:val="center"/>
              <w:rPr>
                <w:rFonts w:ascii="Calibri" w:hAnsi="Calibri"/>
                <w:color w:val="000000"/>
                <w:rPrChange w:id="1393" w:author="Luisa Herkenhoff" w:date="2020-11-10T21:02:00Z">
                  <w:rPr>
                    <w:rFonts w:ascii="Leelawadee" w:hAnsi="Leelawadee"/>
                    <w:color w:val="000000" w:themeColor="text1"/>
                    <w:sz w:val="20"/>
                  </w:rPr>
                </w:rPrChange>
              </w:rPr>
              <w:pPrChange w:id="1394" w:author="Luisa Herkenhoff" w:date="2020-11-10T21:02:00Z">
                <w:pPr>
                  <w:pStyle w:val="sub"/>
                  <w:spacing w:line="360" w:lineRule="auto"/>
                  <w:jc w:val="center"/>
                </w:pPr>
              </w:pPrChange>
            </w:pPr>
            <w:r w:rsidRPr="0029561E">
              <w:rPr>
                <w:rFonts w:ascii="Calibri" w:hAnsi="Calibri"/>
                <w:color w:val="000000"/>
                <w:rPrChange w:id="1395" w:author="Luisa Herkenhoff" w:date="2020-11-10T21:02:00Z">
                  <w:rPr>
                    <w:rFonts w:ascii="Leelawadee" w:hAnsi="Leelawadee"/>
                    <w:color w:val="000000" w:themeColor="text1"/>
                    <w:sz w:val="20"/>
                  </w:rPr>
                </w:rPrChange>
              </w:rPr>
              <w:t>SIM</w:t>
            </w:r>
          </w:p>
        </w:tc>
        <w:tc>
          <w:tcPr>
            <w:tcW w:w="1521" w:type="dxa"/>
            <w:tcBorders>
              <w:top w:val="nil"/>
              <w:left w:val="nil"/>
              <w:bottom w:val="single" w:sz="4" w:space="0" w:color="auto"/>
              <w:right w:val="single" w:sz="4" w:space="0" w:color="auto"/>
            </w:tcBorders>
            <w:shd w:val="clear" w:color="auto" w:fill="auto"/>
            <w:noWrap/>
            <w:vAlign w:val="center"/>
            <w:cellIns w:id="1396" w:author="Luisa Herkenhoff" w:date="2020-11-10T21:02:00Z"/>
            <w:hideMark/>
          </w:tcPr>
          <w:p w14:paraId="5F771DED" w14:textId="77777777" w:rsidR="0020530E" w:rsidRPr="0029561E" w:rsidRDefault="0020530E" w:rsidP="002647D8">
            <w:pPr>
              <w:jc w:val="center"/>
              <w:rPr>
                <w:rFonts w:ascii="Calibri" w:hAnsi="Calibri" w:cs="Calibri"/>
                <w:color w:val="000000"/>
              </w:rPr>
            </w:pPr>
            <w:ins w:id="1397" w:author="Luisa Herkenhoff" w:date="2020-11-10T21:02:00Z">
              <w:r w:rsidRPr="0029561E">
                <w:rPr>
                  <w:rFonts w:ascii="Calibri" w:hAnsi="Calibri" w:cs="Calibri"/>
                  <w:color w:val="000000"/>
                </w:rPr>
                <w:t>SIM</w:t>
              </w:r>
            </w:ins>
          </w:p>
        </w:tc>
      </w:tr>
      <w:tr w:rsidR="006117F8" w:rsidRPr="0029561E" w14:paraId="719FAEF8"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33D25C17" w14:textId="77777777" w:rsidR="0020530E" w:rsidRPr="0029561E" w:rsidRDefault="0020530E">
            <w:pPr>
              <w:jc w:val="center"/>
              <w:rPr>
                <w:rFonts w:ascii="Calibri" w:hAnsi="Calibri"/>
                <w:color w:val="000000"/>
                <w:rPrChange w:id="1398" w:author="Luisa Herkenhoff" w:date="2020-11-10T21:02:00Z">
                  <w:rPr>
                    <w:rFonts w:ascii="Leelawadee" w:hAnsi="Leelawadee"/>
                    <w:color w:val="000000" w:themeColor="text1"/>
                    <w:sz w:val="20"/>
                  </w:rPr>
                </w:rPrChange>
              </w:rPr>
              <w:pPrChange w:id="1399" w:author="Luisa Herkenhoff" w:date="2020-11-10T21:02:00Z">
                <w:pPr>
                  <w:pStyle w:val="sub"/>
                  <w:spacing w:line="360" w:lineRule="auto"/>
                  <w:jc w:val="center"/>
                </w:pPr>
              </w:pPrChange>
            </w:pPr>
            <w:r w:rsidRPr="0029561E">
              <w:rPr>
                <w:rFonts w:ascii="Calibri" w:hAnsi="Calibri"/>
                <w:color w:val="000000"/>
                <w:rPrChange w:id="1400" w:author="Luisa Herkenhoff" w:date="2020-11-10T21:02:00Z">
                  <w:rPr>
                    <w:rFonts w:ascii="Leelawadee" w:hAnsi="Leelawadee"/>
                    <w:color w:val="000000" w:themeColor="text1"/>
                    <w:sz w:val="20"/>
                  </w:rPr>
                </w:rPrChange>
              </w:rPr>
              <w:t>57</w:t>
            </w:r>
          </w:p>
        </w:tc>
        <w:tc>
          <w:tcPr>
            <w:tcW w:w="1186" w:type="dxa"/>
            <w:tcBorders>
              <w:top w:val="nil"/>
              <w:left w:val="nil"/>
              <w:bottom w:val="single" w:sz="4" w:space="0" w:color="auto"/>
              <w:right w:val="single" w:sz="4" w:space="0" w:color="auto"/>
            </w:tcBorders>
            <w:shd w:val="clear" w:color="auto" w:fill="auto"/>
            <w:noWrap/>
            <w:vAlign w:val="center"/>
            <w:hideMark/>
          </w:tcPr>
          <w:p w14:paraId="2823AEC1" w14:textId="77777777" w:rsidR="0020530E" w:rsidRPr="0029561E" w:rsidRDefault="0020530E">
            <w:pPr>
              <w:jc w:val="center"/>
              <w:rPr>
                <w:rFonts w:ascii="Calibri" w:hAnsi="Calibri"/>
                <w:color w:val="000000"/>
                <w:rPrChange w:id="1401" w:author="Luisa Herkenhoff" w:date="2020-11-10T21:02:00Z">
                  <w:rPr>
                    <w:rFonts w:ascii="Leelawadee" w:hAnsi="Leelawadee"/>
                    <w:color w:val="000000" w:themeColor="text1"/>
                    <w:sz w:val="20"/>
                  </w:rPr>
                </w:rPrChange>
              </w:rPr>
              <w:pPrChange w:id="1402" w:author="Luisa Herkenhoff" w:date="2020-11-10T21:02:00Z">
                <w:pPr>
                  <w:pStyle w:val="sub"/>
                  <w:spacing w:line="360" w:lineRule="auto"/>
                  <w:jc w:val="center"/>
                </w:pPr>
              </w:pPrChange>
            </w:pPr>
            <w:r w:rsidRPr="0029561E">
              <w:rPr>
                <w:rFonts w:ascii="Calibri" w:hAnsi="Calibri"/>
                <w:color w:val="000000"/>
                <w:rPrChange w:id="1403" w:author="Luisa Herkenhoff" w:date="2020-11-10T21:02:00Z">
                  <w:rPr>
                    <w:rFonts w:ascii="Leelawadee" w:hAnsi="Leelawadee"/>
                    <w:color w:val="000000" w:themeColor="text1"/>
                    <w:sz w:val="20"/>
                  </w:rPr>
                </w:rPrChange>
              </w:rPr>
              <w:t>29/07/2025</w:t>
            </w:r>
          </w:p>
        </w:tc>
        <w:tc>
          <w:tcPr>
            <w:tcW w:w="1186" w:type="dxa"/>
            <w:tcBorders>
              <w:top w:val="nil"/>
              <w:left w:val="nil"/>
              <w:bottom w:val="single" w:sz="4" w:space="0" w:color="auto"/>
              <w:right w:val="single" w:sz="4" w:space="0" w:color="auto"/>
            </w:tcBorders>
            <w:shd w:val="clear" w:color="auto" w:fill="auto"/>
            <w:noWrap/>
            <w:vAlign w:val="center"/>
            <w:hideMark/>
          </w:tcPr>
          <w:p w14:paraId="7BF3F821" w14:textId="77777777" w:rsidR="0020530E" w:rsidRPr="0029561E" w:rsidRDefault="0020530E">
            <w:pPr>
              <w:jc w:val="center"/>
              <w:rPr>
                <w:rFonts w:ascii="Calibri" w:hAnsi="Calibri"/>
                <w:color w:val="000000"/>
                <w:rPrChange w:id="1404" w:author="Luisa Herkenhoff" w:date="2020-11-10T21:02:00Z">
                  <w:rPr>
                    <w:rFonts w:ascii="Leelawadee" w:hAnsi="Leelawadee"/>
                    <w:color w:val="000000" w:themeColor="text1"/>
                    <w:sz w:val="20"/>
                  </w:rPr>
                </w:rPrChange>
              </w:rPr>
              <w:pPrChange w:id="1405" w:author="Luisa Herkenhoff" w:date="2020-11-10T21:02:00Z">
                <w:pPr>
                  <w:pStyle w:val="sub"/>
                  <w:spacing w:line="360" w:lineRule="auto"/>
                  <w:jc w:val="center"/>
                </w:pPr>
              </w:pPrChange>
            </w:pPr>
            <w:r w:rsidRPr="0029561E">
              <w:rPr>
                <w:rFonts w:ascii="Calibri" w:hAnsi="Calibri"/>
                <w:color w:val="000000"/>
                <w:rPrChange w:id="1406" w:author="Luisa Herkenhoff" w:date="2020-11-10T21:02:00Z">
                  <w:rPr>
                    <w:rFonts w:ascii="Leelawadee" w:hAnsi="Leelawadee"/>
                    <w:color w:val="000000" w:themeColor="text1"/>
                    <w:sz w:val="20"/>
                  </w:rPr>
                </w:rPrChange>
              </w:rPr>
              <w:t>29/07/2025</w:t>
            </w:r>
          </w:p>
        </w:tc>
        <w:tc>
          <w:tcPr>
            <w:tcW w:w="929" w:type="dxa"/>
            <w:tcBorders>
              <w:top w:val="nil"/>
              <w:left w:val="nil"/>
              <w:bottom w:val="single" w:sz="4" w:space="0" w:color="auto"/>
              <w:right w:val="single" w:sz="4" w:space="0" w:color="auto"/>
            </w:tcBorders>
            <w:shd w:val="clear" w:color="auto" w:fill="auto"/>
            <w:noWrap/>
            <w:vAlign w:val="center"/>
            <w:hideMark/>
          </w:tcPr>
          <w:p w14:paraId="5982F7E8" w14:textId="77777777" w:rsidR="0020530E" w:rsidRPr="0029561E" w:rsidRDefault="0020530E">
            <w:pPr>
              <w:jc w:val="center"/>
              <w:rPr>
                <w:rFonts w:ascii="Calibri" w:hAnsi="Calibri"/>
                <w:color w:val="000000"/>
                <w:rPrChange w:id="1407" w:author="Luisa Herkenhoff" w:date="2020-11-10T21:02:00Z">
                  <w:rPr>
                    <w:rFonts w:ascii="Leelawadee" w:hAnsi="Leelawadee"/>
                    <w:color w:val="000000" w:themeColor="text1"/>
                    <w:sz w:val="20"/>
                  </w:rPr>
                </w:rPrChange>
              </w:rPr>
              <w:pPrChange w:id="1408" w:author="Luisa Herkenhoff" w:date="2020-11-10T21:02:00Z">
                <w:pPr>
                  <w:pStyle w:val="sub"/>
                  <w:spacing w:line="360" w:lineRule="auto"/>
                  <w:jc w:val="center"/>
                </w:pPr>
              </w:pPrChange>
            </w:pPr>
            <w:r w:rsidRPr="0029561E">
              <w:rPr>
                <w:rFonts w:ascii="Calibri" w:hAnsi="Calibri"/>
                <w:color w:val="000000"/>
                <w:rPrChange w:id="1409" w:author="Luisa Herkenhoff" w:date="2020-11-10T21:02:00Z">
                  <w:rPr>
                    <w:rFonts w:ascii="Leelawadee" w:hAnsi="Leelawadee"/>
                    <w:color w:val="000000" w:themeColor="text1"/>
                    <w:sz w:val="20"/>
                  </w:rPr>
                </w:rPrChange>
              </w:rPr>
              <w:t>1,6966</w:t>
            </w:r>
          </w:p>
        </w:tc>
        <w:tc>
          <w:tcPr>
            <w:tcW w:w="1346" w:type="dxa"/>
            <w:tcBorders>
              <w:top w:val="nil"/>
              <w:left w:val="nil"/>
              <w:bottom w:val="single" w:sz="4" w:space="0" w:color="auto"/>
              <w:right w:val="single" w:sz="4" w:space="0" w:color="auto"/>
            </w:tcBorders>
            <w:shd w:val="clear" w:color="auto" w:fill="auto"/>
            <w:noWrap/>
            <w:vAlign w:val="center"/>
            <w:hideMark/>
          </w:tcPr>
          <w:p w14:paraId="106D6B1B" w14:textId="2F0D2EA6" w:rsidR="0020530E" w:rsidRPr="0029561E" w:rsidRDefault="00A604CE">
            <w:pPr>
              <w:jc w:val="center"/>
              <w:rPr>
                <w:rFonts w:ascii="Calibri" w:hAnsi="Calibri"/>
                <w:color w:val="000000"/>
                <w:rPrChange w:id="1410" w:author="Luisa Herkenhoff" w:date="2020-11-10T21:02:00Z">
                  <w:rPr>
                    <w:rFonts w:ascii="Leelawadee" w:hAnsi="Leelawadee"/>
                    <w:color w:val="000000" w:themeColor="text1"/>
                    <w:sz w:val="20"/>
                  </w:rPr>
                </w:rPrChange>
              </w:rPr>
              <w:pPrChange w:id="1411" w:author="Luisa Herkenhoff" w:date="2020-11-10T21:02:00Z">
                <w:pPr>
                  <w:pStyle w:val="sub"/>
                  <w:spacing w:line="360" w:lineRule="auto"/>
                  <w:jc w:val="center"/>
                </w:pPr>
              </w:pPrChange>
            </w:pPr>
            <w:del w:id="1412" w:author="Luisa Herkenhoff" w:date="2020-11-10T21:02:00Z">
              <w:r w:rsidRPr="00A604CE">
                <w:rPr>
                  <w:rFonts w:ascii="Leelawadee" w:hAnsi="Leelawadee" w:cs="Leelawadee"/>
                  <w:color w:val="000000" w:themeColor="text1"/>
                  <w:sz w:val="20"/>
                  <w:szCs w:val="20"/>
                </w:rPr>
                <w:delText>SIM</w:delText>
              </w:r>
            </w:del>
            <w:ins w:id="1413"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1414" w:author="Luisa Herkenhoff" w:date="2020-11-10T21:02:00Z"/>
            <w:hideMark/>
          </w:tcPr>
          <w:p w14:paraId="50B2ACE5" w14:textId="77777777" w:rsidR="0020530E" w:rsidRPr="0029561E" w:rsidRDefault="0020530E" w:rsidP="002647D8">
            <w:pPr>
              <w:jc w:val="center"/>
              <w:rPr>
                <w:rFonts w:ascii="Calibri" w:hAnsi="Calibri" w:cs="Calibri"/>
                <w:color w:val="000000"/>
              </w:rPr>
            </w:pPr>
            <w:ins w:id="1415" w:author="Luisa Herkenhoff" w:date="2020-11-10T21:02:00Z">
              <w:r w:rsidRPr="0029561E">
                <w:rPr>
                  <w:rFonts w:ascii="Calibri" w:hAnsi="Calibri" w:cs="Calibri"/>
                  <w:color w:val="000000"/>
                </w:rPr>
                <w:t>SIM</w:t>
              </w:r>
            </w:ins>
          </w:p>
        </w:tc>
      </w:tr>
      <w:tr w:rsidR="006117F8" w:rsidRPr="0029561E" w14:paraId="5111F2E9"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160861DF" w14:textId="77777777" w:rsidR="0020530E" w:rsidRPr="0029561E" w:rsidRDefault="0020530E">
            <w:pPr>
              <w:jc w:val="center"/>
              <w:rPr>
                <w:rFonts w:ascii="Calibri" w:hAnsi="Calibri"/>
                <w:color w:val="000000"/>
                <w:rPrChange w:id="1416" w:author="Luisa Herkenhoff" w:date="2020-11-10T21:02:00Z">
                  <w:rPr>
                    <w:rFonts w:ascii="Leelawadee" w:hAnsi="Leelawadee"/>
                    <w:color w:val="000000" w:themeColor="text1"/>
                    <w:sz w:val="20"/>
                  </w:rPr>
                </w:rPrChange>
              </w:rPr>
              <w:pPrChange w:id="1417" w:author="Luisa Herkenhoff" w:date="2020-11-10T21:02:00Z">
                <w:pPr>
                  <w:pStyle w:val="sub"/>
                  <w:spacing w:line="360" w:lineRule="auto"/>
                  <w:jc w:val="center"/>
                </w:pPr>
              </w:pPrChange>
            </w:pPr>
            <w:r w:rsidRPr="0029561E">
              <w:rPr>
                <w:rFonts w:ascii="Calibri" w:hAnsi="Calibri"/>
                <w:color w:val="000000"/>
                <w:rPrChange w:id="1418" w:author="Luisa Herkenhoff" w:date="2020-11-10T21:02:00Z">
                  <w:rPr>
                    <w:rFonts w:ascii="Leelawadee" w:hAnsi="Leelawadee"/>
                    <w:color w:val="000000" w:themeColor="text1"/>
                    <w:sz w:val="20"/>
                  </w:rPr>
                </w:rPrChange>
              </w:rPr>
              <w:t>58</w:t>
            </w:r>
          </w:p>
        </w:tc>
        <w:tc>
          <w:tcPr>
            <w:tcW w:w="1186" w:type="dxa"/>
            <w:tcBorders>
              <w:top w:val="nil"/>
              <w:left w:val="nil"/>
              <w:bottom w:val="single" w:sz="4" w:space="0" w:color="auto"/>
              <w:right w:val="single" w:sz="4" w:space="0" w:color="auto"/>
            </w:tcBorders>
            <w:shd w:val="clear" w:color="auto" w:fill="auto"/>
            <w:noWrap/>
            <w:vAlign w:val="center"/>
            <w:hideMark/>
          </w:tcPr>
          <w:p w14:paraId="5A9F7290" w14:textId="77777777" w:rsidR="0020530E" w:rsidRPr="0029561E" w:rsidRDefault="0020530E">
            <w:pPr>
              <w:jc w:val="center"/>
              <w:rPr>
                <w:rFonts w:ascii="Calibri" w:hAnsi="Calibri"/>
                <w:color w:val="000000"/>
                <w:rPrChange w:id="1419" w:author="Luisa Herkenhoff" w:date="2020-11-10T21:02:00Z">
                  <w:rPr>
                    <w:rFonts w:ascii="Leelawadee" w:hAnsi="Leelawadee"/>
                    <w:color w:val="000000" w:themeColor="text1"/>
                    <w:sz w:val="20"/>
                  </w:rPr>
                </w:rPrChange>
              </w:rPr>
              <w:pPrChange w:id="1420" w:author="Luisa Herkenhoff" w:date="2020-11-10T21:02:00Z">
                <w:pPr>
                  <w:pStyle w:val="sub"/>
                  <w:spacing w:line="360" w:lineRule="auto"/>
                  <w:jc w:val="center"/>
                </w:pPr>
              </w:pPrChange>
            </w:pPr>
            <w:r w:rsidRPr="0029561E">
              <w:rPr>
                <w:rFonts w:ascii="Calibri" w:hAnsi="Calibri"/>
                <w:color w:val="000000"/>
                <w:rPrChange w:id="1421" w:author="Luisa Herkenhoff" w:date="2020-11-10T21:02:00Z">
                  <w:rPr>
                    <w:rFonts w:ascii="Leelawadee" w:hAnsi="Leelawadee"/>
                    <w:color w:val="000000" w:themeColor="text1"/>
                    <w:sz w:val="20"/>
                  </w:rPr>
                </w:rPrChange>
              </w:rPr>
              <w:t>29/08/2025</w:t>
            </w:r>
          </w:p>
        </w:tc>
        <w:tc>
          <w:tcPr>
            <w:tcW w:w="1186" w:type="dxa"/>
            <w:tcBorders>
              <w:top w:val="nil"/>
              <w:left w:val="nil"/>
              <w:bottom w:val="single" w:sz="4" w:space="0" w:color="auto"/>
              <w:right w:val="single" w:sz="4" w:space="0" w:color="auto"/>
            </w:tcBorders>
            <w:shd w:val="clear" w:color="auto" w:fill="auto"/>
            <w:noWrap/>
            <w:vAlign w:val="center"/>
            <w:hideMark/>
          </w:tcPr>
          <w:p w14:paraId="31FAF440" w14:textId="77777777" w:rsidR="0020530E" w:rsidRPr="0029561E" w:rsidRDefault="0020530E">
            <w:pPr>
              <w:jc w:val="center"/>
              <w:rPr>
                <w:rFonts w:ascii="Calibri" w:hAnsi="Calibri"/>
                <w:color w:val="000000"/>
                <w:rPrChange w:id="1422" w:author="Luisa Herkenhoff" w:date="2020-11-10T21:02:00Z">
                  <w:rPr>
                    <w:rFonts w:ascii="Leelawadee" w:hAnsi="Leelawadee"/>
                    <w:color w:val="000000" w:themeColor="text1"/>
                    <w:sz w:val="20"/>
                  </w:rPr>
                </w:rPrChange>
              </w:rPr>
              <w:pPrChange w:id="1423" w:author="Luisa Herkenhoff" w:date="2020-11-10T21:02:00Z">
                <w:pPr>
                  <w:pStyle w:val="sub"/>
                  <w:spacing w:line="360" w:lineRule="auto"/>
                  <w:jc w:val="center"/>
                </w:pPr>
              </w:pPrChange>
            </w:pPr>
            <w:r w:rsidRPr="0029561E">
              <w:rPr>
                <w:rFonts w:ascii="Calibri" w:hAnsi="Calibri"/>
                <w:color w:val="000000"/>
                <w:rPrChange w:id="1424" w:author="Luisa Herkenhoff" w:date="2020-11-10T21:02:00Z">
                  <w:rPr>
                    <w:rFonts w:ascii="Leelawadee" w:hAnsi="Leelawadee"/>
                    <w:color w:val="000000" w:themeColor="text1"/>
                    <w:sz w:val="20"/>
                  </w:rPr>
                </w:rPrChange>
              </w:rPr>
              <w:t>29/08/2025</w:t>
            </w:r>
          </w:p>
        </w:tc>
        <w:tc>
          <w:tcPr>
            <w:tcW w:w="929" w:type="dxa"/>
            <w:tcBorders>
              <w:top w:val="nil"/>
              <w:left w:val="nil"/>
              <w:bottom w:val="single" w:sz="4" w:space="0" w:color="auto"/>
              <w:right w:val="single" w:sz="4" w:space="0" w:color="auto"/>
            </w:tcBorders>
            <w:shd w:val="clear" w:color="auto" w:fill="auto"/>
            <w:noWrap/>
            <w:vAlign w:val="center"/>
            <w:hideMark/>
          </w:tcPr>
          <w:p w14:paraId="03791159" w14:textId="77777777" w:rsidR="0020530E" w:rsidRPr="0029561E" w:rsidRDefault="0020530E">
            <w:pPr>
              <w:jc w:val="center"/>
              <w:rPr>
                <w:rFonts w:ascii="Calibri" w:hAnsi="Calibri"/>
                <w:color w:val="000000"/>
                <w:rPrChange w:id="1425" w:author="Luisa Herkenhoff" w:date="2020-11-10T21:02:00Z">
                  <w:rPr>
                    <w:rFonts w:ascii="Leelawadee" w:hAnsi="Leelawadee"/>
                    <w:color w:val="000000" w:themeColor="text1"/>
                    <w:sz w:val="20"/>
                  </w:rPr>
                </w:rPrChange>
              </w:rPr>
              <w:pPrChange w:id="1426" w:author="Luisa Herkenhoff" w:date="2020-11-10T21:02:00Z">
                <w:pPr>
                  <w:pStyle w:val="sub"/>
                  <w:spacing w:line="360" w:lineRule="auto"/>
                  <w:jc w:val="center"/>
                </w:pPr>
              </w:pPrChange>
            </w:pPr>
            <w:r w:rsidRPr="0029561E">
              <w:rPr>
                <w:rFonts w:ascii="Calibri" w:hAnsi="Calibri"/>
                <w:color w:val="000000"/>
                <w:rPrChange w:id="1427" w:author="Luisa Herkenhoff" w:date="2020-11-10T21:02:00Z">
                  <w:rPr>
                    <w:rFonts w:ascii="Leelawadee" w:hAnsi="Leelawadee"/>
                    <w:color w:val="000000" w:themeColor="text1"/>
                    <w:sz w:val="20"/>
                  </w:rPr>
                </w:rPrChange>
              </w:rPr>
              <w:t>1,7357</w:t>
            </w:r>
          </w:p>
        </w:tc>
        <w:tc>
          <w:tcPr>
            <w:tcW w:w="1346" w:type="dxa"/>
            <w:tcBorders>
              <w:top w:val="nil"/>
              <w:left w:val="nil"/>
              <w:bottom w:val="single" w:sz="4" w:space="0" w:color="auto"/>
              <w:right w:val="single" w:sz="4" w:space="0" w:color="auto"/>
            </w:tcBorders>
            <w:shd w:val="clear" w:color="auto" w:fill="auto"/>
            <w:noWrap/>
            <w:vAlign w:val="center"/>
            <w:hideMark/>
          </w:tcPr>
          <w:p w14:paraId="569B2B7E" w14:textId="27C3614F" w:rsidR="0020530E" w:rsidRPr="0029561E" w:rsidRDefault="00A604CE">
            <w:pPr>
              <w:jc w:val="center"/>
              <w:rPr>
                <w:rFonts w:ascii="Calibri" w:hAnsi="Calibri"/>
                <w:color w:val="000000"/>
                <w:rPrChange w:id="1428" w:author="Luisa Herkenhoff" w:date="2020-11-10T21:02:00Z">
                  <w:rPr>
                    <w:rFonts w:ascii="Leelawadee" w:hAnsi="Leelawadee"/>
                    <w:color w:val="000000" w:themeColor="text1"/>
                    <w:sz w:val="20"/>
                  </w:rPr>
                </w:rPrChange>
              </w:rPr>
              <w:pPrChange w:id="1429" w:author="Luisa Herkenhoff" w:date="2020-11-10T21:02:00Z">
                <w:pPr>
                  <w:pStyle w:val="sub"/>
                  <w:spacing w:line="360" w:lineRule="auto"/>
                  <w:jc w:val="center"/>
                </w:pPr>
              </w:pPrChange>
            </w:pPr>
            <w:del w:id="1430" w:author="Luisa Herkenhoff" w:date="2020-11-10T21:02:00Z">
              <w:r w:rsidRPr="00A604CE">
                <w:rPr>
                  <w:rFonts w:ascii="Leelawadee" w:hAnsi="Leelawadee" w:cs="Leelawadee"/>
                  <w:color w:val="000000" w:themeColor="text1"/>
                  <w:sz w:val="20"/>
                  <w:szCs w:val="20"/>
                </w:rPr>
                <w:delText>SIM</w:delText>
              </w:r>
            </w:del>
            <w:ins w:id="1431"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1432" w:author="Luisa Herkenhoff" w:date="2020-11-10T21:02:00Z"/>
            <w:hideMark/>
          </w:tcPr>
          <w:p w14:paraId="19E06867" w14:textId="77777777" w:rsidR="0020530E" w:rsidRPr="0029561E" w:rsidRDefault="0020530E" w:rsidP="002647D8">
            <w:pPr>
              <w:jc w:val="center"/>
              <w:rPr>
                <w:rFonts w:ascii="Calibri" w:hAnsi="Calibri" w:cs="Calibri"/>
                <w:color w:val="000000"/>
              </w:rPr>
            </w:pPr>
            <w:ins w:id="1433" w:author="Luisa Herkenhoff" w:date="2020-11-10T21:02:00Z">
              <w:r w:rsidRPr="0029561E">
                <w:rPr>
                  <w:rFonts w:ascii="Calibri" w:hAnsi="Calibri" w:cs="Calibri"/>
                  <w:color w:val="000000"/>
                </w:rPr>
                <w:t>SIM</w:t>
              </w:r>
            </w:ins>
          </w:p>
        </w:tc>
      </w:tr>
      <w:tr w:rsidR="006117F8" w:rsidRPr="0029561E" w14:paraId="06F263F8"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38A0B707" w14:textId="77777777" w:rsidR="0020530E" w:rsidRPr="0029561E" w:rsidRDefault="0020530E">
            <w:pPr>
              <w:jc w:val="center"/>
              <w:rPr>
                <w:rFonts w:ascii="Calibri" w:hAnsi="Calibri"/>
                <w:color w:val="000000"/>
                <w:rPrChange w:id="1434" w:author="Luisa Herkenhoff" w:date="2020-11-10T21:02:00Z">
                  <w:rPr>
                    <w:rFonts w:ascii="Leelawadee" w:hAnsi="Leelawadee"/>
                    <w:color w:val="000000" w:themeColor="text1"/>
                    <w:sz w:val="20"/>
                  </w:rPr>
                </w:rPrChange>
              </w:rPr>
              <w:pPrChange w:id="1435" w:author="Luisa Herkenhoff" w:date="2020-11-10T21:02:00Z">
                <w:pPr>
                  <w:pStyle w:val="sub"/>
                  <w:spacing w:line="360" w:lineRule="auto"/>
                  <w:jc w:val="center"/>
                </w:pPr>
              </w:pPrChange>
            </w:pPr>
            <w:r w:rsidRPr="0029561E">
              <w:rPr>
                <w:rFonts w:ascii="Calibri" w:hAnsi="Calibri"/>
                <w:color w:val="000000"/>
                <w:rPrChange w:id="1436" w:author="Luisa Herkenhoff" w:date="2020-11-10T21:02:00Z">
                  <w:rPr>
                    <w:rFonts w:ascii="Leelawadee" w:hAnsi="Leelawadee"/>
                    <w:color w:val="000000" w:themeColor="text1"/>
                    <w:sz w:val="20"/>
                  </w:rPr>
                </w:rPrChange>
              </w:rPr>
              <w:t>59</w:t>
            </w:r>
          </w:p>
        </w:tc>
        <w:tc>
          <w:tcPr>
            <w:tcW w:w="1186" w:type="dxa"/>
            <w:tcBorders>
              <w:top w:val="nil"/>
              <w:left w:val="nil"/>
              <w:bottom w:val="single" w:sz="4" w:space="0" w:color="auto"/>
              <w:right w:val="single" w:sz="4" w:space="0" w:color="auto"/>
            </w:tcBorders>
            <w:shd w:val="clear" w:color="auto" w:fill="auto"/>
            <w:noWrap/>
            <w:vAlign w:val="center"/>
            <w:hideMark/>
          </w:tcPr>
          <w:p w14:paraId="089A4DFB" w14:textId="77777777" w:rsidR="0020530E" w:rsidRPr="0029561E" w:rsidRDefault="0020530E">
            <w:pPr>
              <w:jc w:val="center"/>
              <w:rPr>
                <w:rFonts w:ascii="Calibri" w:hAnsi="Calibri"/>
                <w:color w:val="000000"/>
                <w:rPrChange w:id="1437" w:author="Luisa Herkenhoff" w:date="2020-11-10T21:02:00Z">
                  <w:rPr>
                    <w:rFonts w:ascii="Leelawadee" w:hAnsi="Leelawadee"/>
                    <w:color w:val="000000" w:themeColor="text1"/>
                    <w:sz w:val="20"/>
                  </w:rPr>
                </w:rPrChange>
              </w:rPr>
              <w:pPrChange w:id="1438" w:author="Luisa Herkenhoff" w:date="2020-11-10T21:02:00Z">
                <w:pPr>
                  <w:pStyle w:val="sub"/>
                  <w:spacing w:line="360" w:lineRule="auto"/>
                  <w:jc w:val="center"/>
                </w:pPr>
              </w:pPrChange>
            </w:pPr>
            <w:r w:rsidRPr="0029561E">
              <w:rPr>
                <w:rFonts w:ascii="Calibri" w:hAnsi="Calibri"/>
                <w:color w:val="000000"/>
                <w:rPrChange w:id="1439" w:author="Luisa Herkenhoff" w:date="2020-11-10T21:02:00Z">
                  <w:rPr>
                    <w:rFonts w:ascii="Leelawadee" w:hAnsi="Leelawadee"/>
                    <w:color w:val="000000" w:themeColor="text1"/>
                    <w:sz w:val="20"/>
                  </w:rPr>
                </w:rPrChange>
              </w:rPr>
              <w:t>29/09/2025</w:t>
            </w:r>
          </w:p>
        </w:tc>
        <w:tc>
          <w:tcPr>
            <w:tcW w:w="1186" w:type="dxa"/>
            <w:tcBorders>
              <w:top w:val="nil"/>
              <w:left w:val="nil"/>
              <w:bottom w:val="single" w:sz="4" w:space="0" w:color="auto"/>
              <w:right w:val="single" w:sz="4" w:space="0" w:color="auto"/>
            </w:tcBorders>
            <w:shd w:val="clear" w:color="auto" w:fill="auto"/>
            <w:noWrap/>
            <w:vAlign w:val="center"/>
            <w:hideMark/>
          </w:tcPr>
          <w:p w14:paraId="22AE3FC5" w14:textId="77777777" w:rsidR="0020530E" w:rsidRPr="0029561E" w:rsidRDefault="0020530E">
            <w:pPr>
              <w:jc w:val="center"/>
              <w:rPr>
                <w:rFonts w:ascii="Calibri" w:hAnsi="Calibri"/>
                <w:color w:val="000000"/>
                <w:rPrChange w:id="1440" w:author="Luisa Herkenhoff" w:date="2020-11-10T21:02:00Z">
                  <w:rPr>
                    <w:rFonts w:ascii="Leelawadee" w:hAnsi="Leelawadee"/>
                    <w:color w:val="000000" w:themeColor="text1"/>
                    <w:sz w:val="20"/>
                  </w:rPr>
                </w:rPrChange>
              </w:rPr>
              <w:pPrChange w:id="1441" w:author="Luisa Herkenhoff" w:date="2020-11-10T21:02:00Z">
                <w:pPr>
                  <w:pStyle w:val="sub"/>
                  <w:spacing w:line="360" w:lineRule="auto"/>
                  <w:jc w:val="center"/>
                </w:pPr>
              </w:pPrChange>
            </w:pPr>
            <w:r w:rsidRPr="0029561E">
              <w:rPr>
                <w:rFonts w:ascii="Calibri" w:hAnsi="Calibri"/>
                <w:color w:val="000000"/>
                <w:rPrChange w:id="1442" w:author="Luisa Herkenhoff" w:date="2020-11-10T21:02:00Z">
                  <w:rPr>
                    <w:rFonts w:ascii="Leelawadee" w:hAnsi="Leelawadee"/>
                    <w:color w:val="000000" w:themeColor="text1"/>
                    <w:sz w:val="20"/>
                  </w:rPr>
                </w:rPrChange>
              </w:rPr>
              <w:t>29/09/2025</w:t>
            </w:r>
          </w:p>
        </w:tc>
        <w:tc>
          <w:tcPr>
            <w:tcW w:w="929" w:type="dxa"/>
            <w:tcBorders>
              <w:top w:val="nil"/>
              <w:left w:val="nil"/>
              <w:bottom w:val="single" w:sz="4" w:space="0" w:color="auto"/>
              <w:right w:val="single" w:sz="4" w:space="0" w:color="auto"/>
            </w:tcBorders>
            <w:shd w:val="clear" w:color="auto" w:fill="auto"/>
            <w:noWrap/>
            <w:vAlign w:val="center"/>
            <w:hideMark/>
          </w:tcPr>
          <w:p w14:paraId="11D13B24" w14:textId="77777777" w:rsidR="0020530E" w:rsidRPr="0029561E" w:rsidRDefault="0020530E">
            <w:pPr>
              <w:jc w:val="center"/>
              <w:rPr>
                <w:rFonts w:ascii="Calibri" w:hAnsi="Calibri"/>
                <w:color w:val="000000"/>
                <w:rPrChange w:id="1443" w:author="Luisa Herkenhoff" w:date="2020-11-10T21:02:00Z">
                  <w:rPr>
                    <w:rFonts w:ascii="Leelawadee" w:hAnsi="Leelawadee"/>
                    <w:color w:val="000000" w:themeColor="text1"/>
                    <w:sz w:val="20"/>
                  </w:rPr>
                </w:rPrChange>
              </w:rPr>
              <w:pPrChange w:id="1444" w:author="Luisa Herkenhoff" w:date="2020-11-10T21:02:00Z">
                <w:pPr>
                  <w:pStyle w:val="sub"/>
                  <w:spacing w:line="360" w:lineRule="auto"/>
                  <w:jc w:val="center"/>
                </w:pPr>
              </w:pPrChange>
            </w:pPr>
            <w:r w:rsidRPr="0029561E">
              <w:rPr>
                <w:rFonts w:ascii="Calibri" w:hAnsi="Calibri"/>
                <w:color w:val="000000"/>
                <w:rPrChange w:id="1445" w:author="Luisa Herkenhoff" w:date="2020-11-10T21:02:00Z">
                  <w:rPr>
                    <w:rFonts w:ascii="Leelawadee" w:hAnsi="Leelawadee"/>
                    <w:color w:val="000000" w:themeColor="text1"/>
                    <w:sz w:val="20"/>
                  </w:rPr>
                </w:rPrChange>
              </w:rPr>
              <w:t>1,7764</w:t>
            </w:r>
          </w:p>
        </w:tc>
        <w:tc>
          <w:tcPr>
            <w:tcW w:w="1346" w:type="dxa"/>
            <w:tcBorders>
              <w:top w:val="nil"/>
              <w:left w:val="nil"/>
              <w:bottom w:val="single" w:sz="4" w:space="0" w:color="auto"/>
              <w:right w:val="single" w:sz="4" w:space="0" w:color="auto"/>
            </w:tcBorders>
            <w:shd w:val="clear" w:color="auto" w:fill="auto"/>
            <w:noWrap/>
            <w:vAlign w:val="center"/>
            <w:hideMark/>
          </w:tcPr>
          <w:p w14:paraId="22D68E00" w14:textId="0D78E6B9" w:rsidR="0020530E" w:rsidRPr="0029561E" w:rsidRDefault="00A604CE">
            <w:pPr>
              <w:jc w:val="center"/>
              <w:rPr>
                <w:rFonts w:ascii="Calibri" w:hAnsi="Calibri"/>
                <w:color w:val="000000"/>
                <w:rPrChange w:id="1446" w:author="Luisa Herkenhoff" w:date="2020-11-10T21:02:00Z">
                  <w:rPr>
                    <w:rFonts w:ascii="Leelawadee" w:hAnsi="Leelawadee"/>
                    <w:color w:val="000000" w:themeColor="text1"/>
                    <w:sz w:val="20"/>
                  </w:rPr>
                </w:rPrChange>
              </w:rPr>
              <w:pPrChange w:id="1447" w:author="Luisa Herkenhoff" w:date="2020-11-10T21:02:00Z">
                <w:pPr>
                  <w:pStyle w:val="sub"/>
                  <w:spacing w:line="360" w:lineRule="auto"/>
                  <w:jc w:val="center"/>
                </w:pPr>
              </w:pPrChange>
            </w:pPr>
            <w:del w:id="1448" w:author="Luisa Herkenhoff" w:date="2020-11-10T21:02:00Z">
              <w:r w:rsidRPr="00A604CE">
                <w:rPr>
                  <w:rFonts w:ascii="Leelawadee" w:hAnsi="Leelawadee" w:cs="Leelawadee"/>
                  <w:color w:val="000000" w:themeColor="text1"/>
                  <w:sz w:val="20"/>
                  <w:szCs w:val="20"/>
                </w:rPr>
                <w:delText>SIM</w:delText>
              </w:r>
            </w:del>
            <w:ins w:id="1449"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1450" w:author="Luisa Herkenhoff" w:date="2020-11-10T21:02:00Z"/>
            <w:hideMark/>
          </w:tcPr>
          <w:p w14:paraId="1C125923" w14:textId="77777777" w:rsidR="0020530E" w:rsidRPr="0029561E" w:rsidRDefault="0020530E" w:rsidP="002647D8">
            <w:pPr>
              <w:jc w:val="center"/>
              <w:rPr>
                <w:rFonts w:ascii="Calibri" w:hAnsi="Calibri" w:cs="Calibri"/>
                <w:color w:val="000000"/>
              </w:rPr>
            </w:pPr>
            <w:ins w:id="1451" w:author="Luisa Herkenhoff" w:date="2020-11-10T21:02:00Z">
              <w:r w:rsidRPr="0029561E">
                <w:rPr>
                  <w:rFonts w:ascii="Calibri" w:hAnsi="Calibri" w:cs="Calibri"/>
                  <w:color w:val="000000"/>
                </w:rPr>
                <w:t>SIM</w:t>
              </w:r>
            </w:ins>
          </w:p>
        </w:tc>
      </w:tr>
      <w:tr w:rsidR="006117F8" w:rsidRPr="0029561E" w14:paraId="38CB85E6"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1BF1C2D0" w14:textId="77777777" w:rsidR="0020530E" w:rsidRPr="0029561E" w:rsidRDefault="0020530E">
            <w:pPr>
              <w:jc w:val="center"/>
              <w:rPr>
                <w:rFonts w:ascii="Calibri" w:hAnsi="Calibri"/>
                <w:color w:val="000000"/>
                <w:rPrChange w:id="1452" w:author="Luisa Herkenhoff" w:date="2020-11-10T21:02:00Z">
                  <w:rPr>
                    <w:rFonts w:ascii="Leelawadee" w:hAnsi="Leelawadee"/>
                    <w:color w:val="000000" w:themeColor="text1"/>
                    <w:sz w:val="20"/>
                  </w:rPr>
                </w:rPrChange>
              </w:rPr>
              <w:pPrChange w:id="1453" w:author="Luisa Herkenhoff" w:date="2020-11-10T21:02:00Z">
                <w:pPr>
                  <w:pStyle w:val="sub"/>
                  <w:spacing w:line="360" w:lineRule="auto"/>
                  <w:jc w:val="center"/>
                </w:pPr>
              </w:pPrChange>
            </w:pPr>
            <w:r w:rsidRPr="0029561E">
              <w:rPr>
                <w:rFonts w:ascii="Calibri" w:hAnsi="Calibri"/>
                <w:color w:val="000000"/>
                <w:rPrChange w:id="1454" w:author="Luisa Herkenhoff" w:date="2020-11-10T21:02:00Z">
                  <w:rPr>
                    <w:rFonts w:ascii="Leelawadee" w:hAnsi="Leelawadee"/>
                    <w:color w:val="000000" w:themeColor="text1"/>
                    <w:sz w:val="20"/>
                  </w:rPr>
                </w:rPrChange>
              </w:rPr>
              <w:t>60</w:t>
            </w:r>
          </w:p>
        </w:tc>
        <w:tc>
          <w:tcPr>
            <w:tcW w:w="1186" w:type="dxa"/>
            <w:tcBorders>
              <w:top w:val="nil"/>
              <w:left w:val="nil"/>
              <w:bottom w:val="single" w:sz="4" w:space="0" w:color="auto"/>
              <w:right w:val="single" w:sz="4" w:space="0" w:color="auto"/>
            </w:tcBorders>
            <w:shd w:val="clear" w:color="auto" w:fill="auto"/>
            <w:noWrap/>
            <w:vAlign w:val="center"/>
            <w:hideMark/>
          </w:tcPr>
          <w:p w14:paraId="24CB755D" w14:textId="77777777" w:rsidR="0020530E" w:rsidRPr="0029561E" w:rsidRDefault="0020530E">
            <w:pPr>
              <w:jc w:val="center"/>
              <w:rPr>
                <w:rFonts w:ascii="Calibri" w:hAnsi="Calibri"/>
                <w:color w:val="000000"/>
                <w:rPrChange w:id="1455" w:author="Luisa Herkenhoff" w:date="2020-11-10T21:02:00Z">
                  <w:rPr>
                    <w:rFonts w:ascii="Leelawadee" w:hAnsi="Leelawadee"/>
                    <w:color w:val="000000" w:themeColor="text1"/>
                    <w:sz w:val="20"/>
                  </w:rPr>
                </w:rPrChange>
              </w:rPr>
              <w:pPrChange w:id="1456" w:author="Luisa Herkenhoff" w:date="2020-11-10T21:02:00Z">
                <w:pPr>
                  <w:pStyle w:val="sub"/>
                  <w:spacing w:line="360" w:lineRule="auto"/>
                  <w:jc w:val="center"/>
                </w:pPr>
              </w:pPrChange>
            </w:pPr>
            <w:r w:rsidRPr="0029561E">
              <w:rPr>
                <w:rFonts w:ascii="Calibri" w:hAnsi="Calibri"/>
                <w:color w:val="000000"/>
                <w:rPrChange w:id="1457" w:author="Luisa Herkenhoff" w:date="2020-11-10T21:02:00Z">
                  <w:rPr>
                    <w:rFonts w:ascii="Leelawadee" w:hAnsi="Leelawadee"/>
                    <w:color w:val="000000" w:themeColor="text1"/>
                    <w:sz w:val="20"/>
                  </w:rPr>
                </w:rPrChange>
              </w:rPr>
              <w:t>29/10/2025</w:t>
            </w:r>
          </w:p>
        </w:tc>
        <w:tc>
          <w:tcPr>
            <w:tcW w:w="1186" w:type="dxa"/>
            <w:tcBorders>
              <w:top w:val="nil"/>
              <w:left w:val="nil"/>
              <w:bottom w:val="single" w:sz="4" w:space="0" w:color="auto"/>
              <w:right w:val="single" w:sz="4" w:space="0" w:color="auto"/>
            </w:tcBorders>
            <w:shd w:val="clear" w:color="auto" w:fill="auto"/>
            <w:noWrap/>
            <w:vAlign w:val="center"/>
            <w:hideMark/>
          </w:tcPr>
          <w:p w14:paraId="2C62356C" w14:textId="77777777" w:rsidR="0020530E" w:rsidRPr="0029561E" w:rsidRDefault="0020530E">
            <w:pPr>
              <w:jc w:val="center"/>
              <w:rPr>
                <w:rFonts w:ascii="Calibri" w:hAnsi="Calibri"/>
                <w:color w:val="000000"/>
                <w:rPrChange w:id="1458" w:author="Luisa Herkenhoff" w:date="2020-11-10T21:02:00Z">
                  <w:rPr>
                    <w:rFonts w:ascii="Leelawadee" w:hAnsi="Leelawadee"/>
                    <w:color w:val="000000" w:themeColor="text1"/>
                    <w:sz w:val="20"/>
                  </w:rPr>
                </w:rPrChange>
              </w:rPr>
              <w:pPrChange w:id="1459" w:author="Luisa Herkenhoff" w:date="2020-11-10T21:02:00Z">
                <w:pPr>
                  <w:pStyle w:val="sub"/>
                  <w:spacing w:line="360" w:lineRule="auto"/>
                  <w:jc w:val="center"/>
                </w:pPr>
              </w:pPrChange>
            </w:pPr>
            <w:r w:rsidRPr="0029561E">
              <w:rPr>
                <w:rFonts w:ascii="Calibri" w:hAnsi="Calibri"/>
                <w:color w:val="000000"/>
                <w:rPrChange w:id="1460" w:author="Luisa Herkenhoff" w:date="2020-11-10T21:02:00Z">
                  <w:rPr>
                    <w:rFonts w:ascii="Leelawadee" w:hAnsi="Leelawadee"/>
                    <w:color w:val="000000" w:themeColor="text1"/>
                    <w:sz w:val="20"/>
                  </w:rPr>
                </w:rPrChange>
              </w:rPr>
              <w:t>29/10/2025</w:t>
            </w:r>
          </w:p>
        </w:tc>
        <w:tc>
          <w:tcPr>
            <w:tcW w:w="929" w:type="dxa"/>
            <w:tcBorders>
              <w:top w:val="nil"/>
              <w:left w:val="nil"/>
              <w:bottom w:val="single" w:sz="4" w:space="0" w:color="auto"/>
              <w:right w:val="single" w:sz="4" w:space="0" w:color="auto"/>
            </w:tcBorders>
            <w:shd w:val="clear" w:color="auto" w:fill="auto"/>
            <w:noWrap/>
            <w:vAlign w:val="center"/>
            <w:hideMark/>
          </w:tcPr>
          <w:p w14:paraId="4EA83265" w14:textId="77777777" w:rsidR="0020530E" w:rsidRPr="0029561E" w:rsidRDefault="0020530E">
            <w:pPr>
              <w:jc w:val="center"/>
              <w:rPr>
                <w:rFonts w:ascii="Calibri" w:hAnsi="Calibri"/>
                <w:color w:val="000000"/>
                <w:rPrChange w:id="1461" w:author="Luisa Herkenhoff" w:date="2020-11-10T21:02:00Z">
                  <w:rPr>
                    <w:rFonts w:ascii="Leelawadee" w:hAnsi="Leelawadee"/>
                    <w:color w:val="000000" w:themeColor="text1"/>
                    <w:sz w:val="20"/>
                  </w:rPr>
                </w:rPrChange>
              </w:rPr>
              <w:pPrChange w:id="1462" w:author="Luisa Herkenhoff" w:date="2020-11-10T21:02:00Z">
                <w:pPr>
                  <w:pStyle w:val="sub"/>
                  <w:spacing w:line="360" w:lineRule="auto"/>
                  <w:jc w:val="center"/>
                </w:pPr>
              </w:pPrChange>
            </w:pPr>
            <w:r w:rsidRPr="0029561E">
              <w:rPr>
                <w:rFonts w:ascii="Calibri" w:hAnsi="Calibri"/>
                <w:color w:val="000000"/>
                <w:rPrChange w:id="1463" w:author="Luisa Herkenhoff" w:date="2020-11-10T21:02:00Z">
                  <w:rPr>
                    <w:rFonts w:ascii="Leelawadee" w:hAnsi="Leelawadee"/>
                    <w:color w:val="000000" w:themeColor="text1"/>
                    <w:sz w:val="20"/>
                  </w:rPr>
                </w:rPrChange>
              </w:rPr>
              <w:t>1,8187</w:t>
            </w:r>
          </w:p>
        </w:tc>
        <w:tc>
          <w:tcPr>
            <w:tcW w:w="1346" w:type="dxa"/>
            <w:tcBorders>
              <w:top w:val="nil"/>
              <w:left w:val="nil"/>
              <w:bottom w:val="single" w:sz="4" w:space="0" w:color="auto"/>
              <w:right w:val="single" w:sz="4" w:space="0" w:color="auto"/>
            </w:tcBorders>
            <w:shd w:val="clear" w:color="auto" w:fill="auto"/>
            <w:noWrap/>
            <w:vAlign w:val="center"/>
            <w:hideMark/>
          </w:tcPr>
          <w:p w14:paraId="25A23571" w14:textId="72380492" w:rsidR="0020530E" w:rsidRPr="0029561E" w:rsidRDefault="00A604CE">
            <w:pPr>
              <w:jc w:val="center"/>
              <w:rPr>
                <w:rFonts w:ascii="Calibri" w:hAnsi="Calibri"/>
                <w:color w:val="000000"/>
                <w:rPrChange w:id="1464" w:author="Luisa Herkenhoff" w:date="2020-11-10T21:02:00Z">
                  <w:rPr>
                    <w:rFonts w:ascii="Leelawadee" w:hAnsi="Leelawadee"/>
                    <w:color w:val="000000" w:themeColor="text1"/>
                    <w:sz w:val="20"/>
                  </w:rPr>
                </w:rPrChange>
              </w:rPr>
              <w:pPrChange w:id="1465" w:author="Luisa Herkenhoff" w:date="2020-11-10T21:02:00Z">
                <w:pPr>
                  <w:pStyle w:val="sub"/>
                  <w:spacing w:line="360" w:lineRule="auto"/>
                  <w:jc w:val="center"/>
                </w:pPr>
              </w:pPrChange>
            </w:pPr>
            <w:del w:id="1466" w:author="Luisa Herkenhoff" w:date="2020-11-10T21:02:00Z">
              <w:r w:rsidRPr="00A604CE">
                <w:rPr>
                  <w:rFonts w:ascii="Leelawadee" w:hAnsi="Leelawadee" w:cs="Leelawadee"/>
                  <w:color w:val="000000" w:themeColor="text1"/>
                  <w:sz w:val="20"/>
                  <w:szCs w:val="20"/>
                </w:rPr>
                <w:delText>SIM</w:delText>
              </w:r>
            </w:del>
            <w:ins w:id="1467"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1468" w:author="Luisa Herkenhoff" w:date="2020-11-10T21:02:00Z"/>
            <w:hideMark/>
          </w:tcPr>
          <w:p w14:paraId="5AE90757" w14:textId="77777777" w:rsidR="0020530E" w:rsidRPr="0029561E" w:rsidRDefault="0020530E" w:rsidP="002647D8">
            <w:pPr>
              <w:jc w:val="center"/>
              <w:rPr>
                <w:rFonts w:ascii="Calibri" w:hAnsi="Calibri" w:cs="Calibri"/>
                <w:color w:val="000000"/>
              </w:rPr>
            </w:pPr>
            <w:ins w:id="1469" w:author="Luisa Herkenhoff" w:date="2020-11-10T21:02:00Z">
              <w:r w:rsidRPr="0029561E">
                <w:rPr>
                  <w:rFonts w:ascii="Calibri" w:hAnsi="Calibri" w:cs="Calibri"/>
                  <w:color w:val="000000"/>
                </w:rPr>
                <w:t>SIM</w:t>
              </w:r>
            </w:ins>
          </w:p>
        </w:tc>
      </w:tr>
      <w:tr w:rsidR="006117F8" w:rsidRPr="0029561E" w14:paraId="1821866E"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72DC949B" w14:textId="77777777" w:rsidR="0020530E" w:rsidRPr="0029561E" w:rsidRDefault="0020530E">
            <w:pPr>
              <w:jc w:val="center"/>
              <w:rPr>
                <w:rFonts w:ascii="Calibri" w:hAnsi="Calibri"/>
                <w:color w:val="000000"/>
                <w:rPrChange w:id="1470" w:author="Luisa Herkenhoff" w:date="2020-11-10T21:02:00Z">
                  <w:rPr>
                    <w:rFonts w:ascii="Leelawadee" w:hAnsi="Leelawadee"/>
                    <w:color w:val="000000" w:themeColor="text1"/>
                    <w:sz w:val="20"/>
                  </w:rPr>
                </w:rPrChange>
              </w:rPr>
              <w:pPrChange w:id="1471" w:author="Luisa Herkenhoff" w:date="2020-11-10T21:02:00Z">
                <w:pPr>
                  <w:pStyle w:val="sub"/>
                  <w:spacing w:line="360" w:lineRule="auto"/>
                  <w:jc w:val="center"/>
                </w:pPr>
              </w:pPrChange>
            </w:pPr>
            <w:r w:rsidRPr="0029561E">
              <w:rPr>
                <w:rFonts w:ascii="Calibri" w:hAnsi="Calibri"/>
                <w:color w:val="000000"/>
                <w:rPrChange w:id="1472" w:author="Luisa Herkenhoff" w:date="2020-11-10T21:02:00Z">
                  <w:rPr>
                    <w:rFonts w:ascii="Leelawadee" w:hAnsi="Leelawadee"/>
                    <w:color w:val="000000" w:themeColor="text1"/>
                    <w:sz w:val="20"/>
                  </w:rPr>
                </w:rPrChange>
              </w:rPr>
              <w:t>61</w:t>
            </w:r>
          </w:p>
        </w:tc>
        <w:tc>
          <w:tcPr>
            <w:tcW w:w="1186" w:type="dxa"/>
            <w:tcBorders>
              <w:top w:val="nil"/>
              <w:left w:val="nil"/>
              <w:bottom w:val="single" w:sz="4" w:space="0" w:color="auto"/>
              <w:right w:val="single" w:sz="4" w:space="0" w:color="auto"/>
            </w:tcBorders>
            <w:shd w:val="clear" w:color="auto" w:fill="auto"/>
            <w:noWrap/>
            <w:vAlign w:val="center"/>
            <w:hideMark/>
          </w:tcPr>
          <w:p w14:paraId="133DE62A" w14:textId="77777777" w:rsidR="0020530E" w:rsidRPr="0029561E" w:rsidRDefault="0020530E">
            <w:pPr>
              <w:jc w:val="center"/>
              <w:rPr>
                <w:rFonts w:ascii="Calibri" w:hAnsi="Calibri"/>
                <w:color w:val="000000"/>
                <w:rPrChange w:id="1473" w:author="Luisa Herkenhoff" w:date="2020-11-10T21:02:00Z">
                  <w:rPr>
                    <w:rFonts w:ascii="Leelawadee" w:hAnsi="Leelawadee"/>
                    <w:color w:val="000000" w:themeColor="text1"/>
                    <w:sz w:val="20"/>
                  </w:rPr>
                </w:rPrChange>
              </w:rPr>
              <w:pPrChange w:id="1474" w:author="Luisa Herkenhoff" w:date="2020-11-10T21:02:00Z">
                <w:pPr>
                  <w:pStyle w:val="sub"/>
                  <w:spacing w:line="360" w:lineRule="auto"/>
                  <w:jc w:val="center"/>
                </w:pPr>
              </w:pPrChange>
            </w:pPr>
            <w:r w:rsidRPr="0029561E">
              <w:rPr>
                <w:rFonts w:ascii="Calibri" w:hAnsi="Calibri"/>
                <w:color w:val="000000"/>
                <w:rPrChange w:id="1475" w:author="Luisa Herkenhoff" w:date="2020-11-10T21:02:00Z">
                  <w:rPr>
                    <w:rFonts w:ascii="Leelawadee" w:hAnsi="Leelawadee"/>
                    <w:color w:val="000000" w:themeColor="text1"/>
                    <w:sz w:val="20"/>
                  </w:rPr>
                </w:rPrChange>
              </w:rPr>
              <w:t>29/11/2025</w:t>
            </w:r>
          </w:p>
        </w:tc>
        <w:tc>
          <w:tcPr>
            <w:tcW w:w="1186" w:type="dxa"/>
            <w:tcBorders>
              <w:top w:val="nil"/>
              <w:left w:val="nil"/>
              <w:bottom w:val="single" w:sz="4" w:space="0" w:color="auto"/>
              <w:right w:val="single" w:sz="4" w:space="0" w:color="auto"/>
            </w:tcBorders>
            <w:shd w:val="clear" w:color="auto" w:fill="auto"/>
            <w:noWrap/>
            <w:vAlign w:val="center"/>
            <w:hideMark/>
          </w:tcPr>
          <w:p w14:paraId="48B38371" w14:textId="77777777" w:rsidR="0020530E" w:rsidRPr="0029561E" w:rsidRDefault="0020530E">
            <w:pPr>
              <w:jc w:val="center"/>
              <w:rPr>
                <w:rFonts w:ascii="Calibri" w:hAnsi="Calibri"/>
                <w:color w:val="000000"/>
                <w:rPrChange w:id="1476" w:author="Luisa Herkenhoff" w:date="2020-11-10T21:02:00Z">
                  <w:rPr>
                    <w:rFonts w:ascii="Leelawadee" w:hAnsi="Leelawadee"/>
                    <w:color w:val="000000" w:themeColor="text1"/>
                    <w:sz w:val="20"/>
                  </w:rPr>
                </w:rPrChange>
              </w:rPr>
              <w:pPrChange w:id="1477" w:author="Luisa Herkenhoff" w:date="2020-11-10T21:02:00Z">
                <w:pPr>
                  <w:pStyle w:val="sub"/>
                  <w:spacing w:line="360" w:lineRule="auto"/>
                  <w:jc w:val="center"/>
                </w:pPr>
              </w:pPrChange>
            </w:pPr>
            <w:r w:rsidRPr="0029561E">
              <w:rPr>
                <w:rFonts w:ascii="Calibri" w:hAnsi="Calibri"/>
                <w:color w:val="000000"/>
                <w:rPrChange w:id="1478" w:author="Luisa Herkenhoff" w:date="2020-11-10T21:02:00Z">
                  <w:rPr>
                    <w:rFonts w:ascii="Leelawadee" w:hAnsi="Leelawadee"/>
                    <w:color w:val="000000" w:themeColor="text1"/>
                    <w:sz w:val="20"/>
                  </w:rPr>
                </w:rPrChange>
              </w:rPr>
              <w:t>01/12/2025</w:t>
            </w:r>
          </w:p>
        </w:tc>
        <w:tc>
          <w:tcPr>
            <w:tcW w:w="929" w:type="dxa"/>
            <w:tcBorders>
              <w:top w:val="nil"/>
              <w:left w:val="nil"/>
              <w:bottom w:val="single" w:sz="4" w:space="0" w:color="auto"/>
              <w:right w:val="single" w:sz="4" w:space="0" w:color="auto"/>
            </w:tcBorders>
            <w:shd w:val="clear" w:color="auto" w:fill="auto"/>
            <w:noWrap/>
            <w:vAlign w:val="center"/>
            <w:hideMark/>
          </w:tcPr>
          <w:p w14:paraId="29C66A02" w14:textId="77777777" w:rsidR="0020530E" w:rsidRPr="0029561E" w:rsidRDefault="0020530E">
            <w:pPr>
              <w:jc w:val="center"/>
              <w:rPr>
                <w:rFonts w:ascii="Calibri" w:hAnsi="Calibri"/>
                <w:color w:val="000000"/>
                <w:rPrChange w:id="1479" w:author="Luisa Herkenhoff" w:date="2020-11-10T21:02:00Z">
                  <w:rPr>
                    <w:rFonts w:ascii="Leelawadee" w:hAnsi="Leelawadee"/>
                    <w:color w:val="000000" w:themeColor="text1"/>
                    <w:sz w:val="20"/>
                  </w:rPr>
                </w:rPrChange>
              </w:rPr>
              <w:pPrChange w:id="1480" w:author="Luisa Herkenhoff" w:date="2020-11-10T21:02:00Z">
                <w:pPr>
                  <w:pStyle w:val="sub"/>
                  <w:spacing w:line="360" w:lineRule="auto"/>
                  <w:jc w:val="center"/>
                </w:pPr>
              </w:pPrChange>
            </w:pPr>
            <w:r w:rsidRPr="0029561E">
              <w:rPr>
                <w:rFonts w:ascii="Calibri" w:hAnsi="Calibri"/>
                <w:color w:val="000000"/>
                <w:rPrChange w:id="1481" w:author="Luisa Herkenhoff" w:date="2020-11-10T21:02:00Z">
                  <w:rPr>
                    <w:rFonts w:ascii="Leelawadee" w:hAnsi="Leelawadee"/>
                    <w:color w:val="000000" w:themeColor="text1"/>
                    <w:sz w:val="20"/>
                  </w:rPr>
                </w:rPrChange>
              </w:rPr>
              <w:t>1,8629</w:t>
            </w:r>
          </w:p>
        </w:tc>
        <w:tc>
          <w:tcPr>
            <w:tcW w:w="1346" w:type="dxa"/>
            <w:tcBorders>
              <w:top w:val="nil"/>
              <w:left w:val="nil"/>
              <w:bottom w:val="single" w:sz="4" w:space="0" w:color="auto"/>
              <w:right w:val="single" w:sz="4" w:space="0" w:color="auto"/>
            </w:tcBorders>
            <w:shd w:val="clear" w:color="auto" w:fill="auto"/>
            <w:noWrap/>
            <w:vAlign w:val="center"/>
            <w:hideMark/>
          </w:tcPr>
          <w:p w14:paraId="3BDD8E0B" w14:textId="6A144C2C" w:rsidR="0020530E" w:rsidRPr="0029561E" w:rsidRDefault="00A604CE">
            <w:pPr>
              <w:jc w:val="center"/>
              <w:rPr>
                <w:rFonts w:ascii="Calibri" w:hAnsi="Calibri"/>
                <w:color w:val="000000"/>
                <w:rPrChange w:id="1482" w:author="Luisa Herkenhoff" w:date="2020-11-10T21:02:00Z">
                  <w:rPr>
                    <w:rFonts w:ascii="Leelawadee" w:hAnsi="Leelawadee"/>
                    <w:color w:val="000000" w:themeColor="text1"/>
                    <w:sz w:val="20"/>
                  </w:rPr>
                </w:rPrChange>
              </w:rPr>
              <w:pPrChange w:id="1483" w:author="Luisa Herkenhoff" w:date="2020-11-10T21:02:00Z">
                <w:pPr>
                  <w:pStyle w:val="sub"/>
                  <w:spacing w:line="360" w:lineRule="auto"/>
                  <w:jc w:val="center"/>
                </w:pPr>
              </w:pPrChange>
            </w:pPr>
            <w:del w:id="1484" w:author="Luisa Herkenhoff" w:date="2020-11-10T21:02:00Z">
              <w:r w:rsidRPr="00A604CE">
                <w:rPr>
                  <w:rFonts w:ascii="Leelawadee" w:hAnsi="Leelawadee" w:cs="Leelawadee"/>
                  <w:color w:val="000000" w:themeColor="text1"/>
                  <w:sz w:val="20"/>
                  <w:szCs w:val="20"/>
                </w:rPr>
                <w:delText>SIM</w:delText>
              </w:r>
            </w:del>
            <w:ins w:id="1485"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1486" w:author="Luisa Herkenhoff" w:date="2020-11-10T21:02:00Z"/>
            <w:hideMark/>
          </w:tcPr>
          <w:p w14:paraId="3D9F0221" w14:textId="77777777" w:rsidR="0020530E" w:rsidRPr="0029561E" w:rsidRDefault="0020530E" w:rsidP="002647D8">
            <w:pPr>
              <w:jc w:val="center"/>
              <w:rPr>
                <w:rFonts w:ascii="Calibri" w:hAnsi="Calibri" w:cs="Calibri"/>
                <w:color w:val="000000"/>
              </w:rPr>
            </w:pPr>
            <w:ins w:id="1487" w:author="Luisa Herkenhoff" w:date="2020-11-10T21:02:00Z">
              <w:r w:rsidRPr="0029561E">
                <w:rPr>
                  <w:rFonts w:ascii="Calibri" w:hAnsi="Calibri" w:cs="Calibri"/>
                  <w:color w:val="000000"/>
                </w:rPr>
                <w:t>SIM</w:t>
              </w:r>
            </w:ins>
          </w:p>
        </w:tc>
      </w:tr>
      <w:tr w:rsidR="006117F8" w:rsidRPr="0029561E" w14:paraId="6379FB2E"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592EE6A7" w14:textId="77777777" w:rsidR="0020530E" w:rsidRPr="0029561E" w:rsidRDefault="0020530E">
            <w:pPr>
              <w:jc w:val="center"/>
              <w:rPr>
                <w:rFonts w:ascii="Calibri" w:hAnsi="Calibri"/>
                <w:color w:val="000000"/>
                <w:rPrChange w:id="1488" w:author="Luisa Herkenhoff" w:date="2020-11-10T21:02:00Z">
                  <w:rPr>
                    <w:rFonts w:ascii="Leelawadee" w:hAnsi="Leelawadee"/>
                    <w:color w:val="000000" w:themeColor="text1"/>
                    <w:sz w:val="20"/>
                  </w:rPr>
                </w:rPrChange>
              </w:rPr>
              <w:pPrChange w:id="1489" w:author="Luisa Herkenhoff" w:date="2020-11-10T21:02:00Z">
                <w:pPr>
                  <w:pStyle w:val="sub"/>
                  <w:spacing w:line="360" w:lineRule="auto"/>
                  <w:jc w:val="center"/>
                </w:pPr>
              </w:pPrChange>
            </w:pPr>
            <w:r w:rsidRPr="0029561E">
              <w:rPr>
                <w:rFonts w:ascii="Calibri" w:hAnsi="Calibri"/>
                <w:color w:val="000000"/>
                <w:rPrChange w:id="1490" w:author="Luisa Herkenhoff" w:date="2020-11-10T21:02:00Z">
                  <w:rPr>
                    <w:rFonts w:ascii="Leelawadee" w:hAnsi="Leelawadee"/>
                    <w:color w:val="000000" w:themeColor="text1"/>
                    <w:sz w:val="20"/>
                  </w:rPr>
                </w:rPrChange>
              </w:rPr>
              <w:t>62</w:t>
            </w:r>
          </w:p>
        </w:tc>
        <w:tc>
          <w:tcPr>
            <w:tcW w:w="1186" w:type="dxa"/>
            <w:tcBorders>
              <w:top w:val="nil"/>
              <w:left w:val="nil"/>
              <w:bottom w:val="single" w:sz="4" w:space="0" w:color="auto"/>
              <w:right w:val="single" w:sz="4" w:space="0" w:color="auto"/>
            </w:tcBorders>
            <w:shd w:val="clear" w:color="auto" w:fill="auto"/>
            <w:noWrap/>
            <w:vAlign w:val="center"/>
            <w:hideMark/>
          </w:tcPr>
          <w:p w14:paraId="77537373" w14:textId="77777777" w:rsidR="0020530E" w:rsidRPr="0029561E" w:rsidRDefault="0020530E">
            <w:pPr>
              <w:jc w:val="center"/>
              <w:rPr>
                <w:rFonts w:ascii="Calibri" w:hAnsi="Calibri"/>
                <w:color w:val="000000"/>
                <w:rPrChange w:id="1491" w:author="Luisa Herkenhoff" w:date="2020-11-10T21:02:00Z">
                  <w:rPr>
                    <w:rFonts w:ascii="Leelawadee" w:hAnsi="Leelawadee"/>
                    <w:color w:val="000000" w:themeColor="text1"/>
                    <w:sz w:val="20"/>
                  </w:rPr>
                </w:rPrChange>
              </w:rPr>
              <w:pPrChange w:id="1492" w:author="Luisa Herkenhoff" w:date="2020-11-10T21:02:00Z">
                <w:pPr>
                  <w:pStyle w:val="sub"/>
                  <w:spacing w:line="360" w:lineRule="auto"/>
                  <w:jc w:val="center"/>
                </w:pPr>
              </w:pPrChange>
            </w:pPr>
            <w:r w:rsidRPr="0029561E">
              <w:rPr>
                <w:rFonts w:ascii="Calibri" w:hAnsi="Calibri"/>
                <w:color w:val="000000"/>
                <w:rPrChange w:id="1493" w:author="Luisa Herkenhoff" w:date="2020-11-10T21:02:00Z">
                  <w:rPr>
                    <w:rFonts w:ascii="Leelawadee" w:hAnsi="Leelawadee"/>
                    <w:color w:val="000000" w:themeColor="text1"/>
                    <w:sz w:val="20"/>
                  </w:rPr>
                </w:rPrChange>
              </w:rPr>
              <w:t>29/12/2025</w:t>
            </w:r>
          </w:p>
        </w:tc>
        <w:tc>
          <w:tcPr>
            <w:tcW w:w="1186" w:type="dxa"/>
            <w:tcBorders>
              <w:top w:val="nil"/>
              <w:left w:val="nil"/>
              <w:bottom w:val="single" w:sz="4" w:space="0" w:color="auto"/>
              <w:right w:val="single" w:sz="4" w:space="0" w:color="auto"/>
            </w:tcBorders>
            <w:shd w:val="clear" w:color="auto" w:fill="auto"/>
            <w:noWrap/>
            <w:vAlign w:val="center"/>
            <w:hideMark/>
          </w:tcPr>
          <w:p w14:paraId="5780FA5D" w14:textId="77777777" w:rsidR="0020530E" w:rsidRPr="0029561E" w:rsidRDefault="0020530E">
            <w:pPr>
              <w:jc w:val="center"/>
              <w:rPr>
                <w:rFonts w:ascii="Calibri" w:hAnsi="Calibri"/>
                <w:color w:val="000000"/>
                <w:rPrChange w:id="1494" w:author="Luisa Herkenhoff" w:date="2020-11-10T21:02:00Z">
                  <w:rPr>
                    <w:rFonts w:ascii="Leelawadee" w:hAnsi="Leelawadee"/>
                    <w:color w:val="000000" w:themeColor="text1"/>
                    <w:sz w:val="20"/>
                  </w:rPr>
                </w:rPrChange>
              </w:rPr>
              <w:pPrChange w:id="1495" w:author="Luisa Herkenhoff" w:date="2020-11-10T21:02:00Z">
                <w:pPr>
                  <w:pStyle w:val="sub"/>
                  <w:spacing w:line="360" w:lineRule="auto"/>
                  <w:jc w:val="center"/>
                </w:pPr>
              </w:pPrChange>
            </w:pPr>
            <w:r w:rsidRPr="0029561E">
              <w:rPr>
                <w:rFonts w:ascii="Calibri" w:hAnsi="Calibri"/>
                <w:color w:val="000000"/>
                <w:rPrChange w:id="1496" w:author="Luisa Herkenhoff" w:date="2020-11-10T21:02:00Z">
                  <w:rPr>
                    <w:rFonts w:ascii="Leelawadee" w:hAnsi="Leelawadee"/>
                    <w:color w:val="000000" w:themeColor="text1"/>
                    <w:sz w:val="20"/>
                  </w:rPr>
                </w:rPrChange>
              </w:rPr>
              <w:t>29/12/2025</w:t>
            </w:r>
          </w:p>
        </w:tc>
        <w:tc>
          <w:tcPr>
            <w:tcW w:w="929" w:type="dxa"/>
            <w:tcBorders>
              <w:top w:val="nil"/>
              <w:left w:val="nil"/>
              <w:bottom w:val="single" w:sz="4" w:space="0" w:color="auto"/>
              <w:right w:val="single" w:sz="4" w:space="0" w:color="auto"/>
            </w:tcBorders>
            <w:shd w:val="clear" w:color="auto" w:fill="auto"/>
            <w:noWrap/>
            <w:vAlign w:val="center"/>
            <w:hideMark/>
          </w:tcPr>
          <w:p w14:paraId="0A1197BB" w14:textId="77777777" w:rsidR="0020530E" w:rsidRPr="0029561E" w:rsidRDefault="0020530E">
            <w:pPr>
              <w:jc w:val="center"/>
              <w:rPr>
                <w:rFonts w:ascii="Calibri" w:hAnsi="Calibri"/>
                <w:color w:val="000000"/>
                <w:rPrChange w:id="1497" w:author="Luisa Herkenhoff" w:date="2020-11-10T21:02:00Z">
                  <w:rPr>
                    <w:rFonts w:ascii="Leelawadee" w:hAnsi="Leelawadee"/>
                    <w:color w:val="000000" w:themeColor="text1"/>
                    <w:sz w:val="20"/>
                  </w:rPr>
                </w:rPrChange>
              </w:rPr>
              <w:pPrChange w:id="1498" w:author="Luisa Herkenhoff" w:date="2020-11-10T21:02:00Z">
                <w:pPr>
                  <w:pStyle w:val="sub"/>
                  <w:spacing w:line="360" w:lineRule="auto"/>
                  <w:jc w:val="center"/>
                </w:pPr>
              </w:pPrChange>
            </w:pPr>
            <w:r w:rsidRPr="0029561E">
              <w:rPr>
                <w:rFonts w:ascii="Calibri" w:hAnsi="Calibri"/>
                <w:color w:val="000000"/>
                <w:rPrChange w:id="1499" w:author="Luisa Herkenhoff" w:date="2020-11-10T21:02:00Z">
                  <w:rPr>
                    <w:rFonts w:ascii="Leelawadee" w:hAnsi="Leelawadee"/>
                    <w:color w:val="000000" w:themeColor="text1"/>
                    <w:sz w:val="20"/>
                  </w:rPr>
                </w:rPrChange>
              </w:rPr>
              <w:t>1,9090</w:t>
            </w:r>
          </w:p>
        </w:tc>
        <w:tc>
          <w:tcPr>
            <w:tcW w:w="1346" w:type="dxa"/>
            <w:tcBorders>
              <w:top w:val="nil"/>
              <w:left w:val="nil"/>
              <w:bottom w:val="single" w:sz="4" w:space="0" w:color="auto"/>
              <w:right w:val="single" w:sz="4" w:space="0" w:color="auto"/>
            </w:tcBorders>
            <w:shd w:val="clear" w:color="auto" w:fill="auto"/>
            <w:noWrap/>
            <w:vAlign w:val="center"/>
            <w:hideMark/>
          </w:tcPr>
          <w:p w14:paraId="5FF6A185" w14:textId="27BB2CFF" w:rsidR="0020530E" w:rsidRPr="0029561E" w:rsidRDefault="00A604CE">
            <w:pPr>
              <w:jc w:val="center"/>
              <w:rPr>
                <w:rFonts w:ascii="Calibri" w:hAnsi="Calibri"/>
                <w:color w:val="000000"/>
                <w:rPrChange w:id="1500" w:author="Luisa Herkenhoff" w:date="2020-11-10T21:02:00Z">
                  <w:rPr>
                    <w:rFonts w:ascii="Leelawadee" w:hAnsi="Leelawadee"/>
                    <w:color w:val="000000" w:themeColor="text1"/>
                    <w:sz w:val="20"/>
                  </w:rPr>
                </w:rPrChange>
              </w:rPr>
              <w:pPrChange w:id="1501" w:author="Luisa Herkenhoff" w:date="2020-11-10T21:02:00Z">
                <w:pPr>
                  <w:pStyle w:val="sub"/>
                  <w:spacing w:line="360" w:lineRule="auto"/>
                  <w:jc w:val="center"/>
                </w:pPr>
              </w:pPrChange>
            </w:pPr>
            <w:del w:id="1502" w:author="Luisa Herkenhoff" w:date="2020-11-10T21:02:00Z">
              <w:r w:rsidRPr="00A604CE">
                <w:rPr>
                  <w:rFonts w:ascii="Leelawadee" w:hAnsi="Leelawadee" w:cs="Leelawadee"/>
                  <w:color w:val="000000" w:themeColor="text1"/>
                  <w:sz w:val="20"/>
                  <w:szCs w:val="20"/>
                </w:rPr>
                <w:delText>SIM</w:delText>
              </w:r>
            </w:del>
            <w:ins w:id="1503"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1504" w:author="Luisa Herkenhoff" w:date="2020-11-10T21:02:00Z"/>
            <w:hideMark/>
          </w:tcPr>
          <w:p w14:paraId="139F5B30" w14:textId="77777777" w:rsidR="0020530E" w:rsidRPr="0029561E" w:rsidRDefault="0020530E" w:rsidP="002647D8">
            <w:pPr>
              <w:jc w:val="center"/>
              <w:rPr>
                <w:rFonts w:ascii="Calibri" w:hAnsi="Calibri" w:cs="Calibri"/>
                <w:color w:val="000000"/>
              </w:rPr>
            </w:pPr>
            <w:ins w:id="1505" w:author="Luisa Herkenhoff" w:date="2020-11-10T21:02:00Z">
              <w:r w:rsidRPr="0029561E">
                <w:rPr>
                  <w:rFonts w:ascii="Calibri" w:hAnsi="Calibri" w:cs="Calibri"/>
                  <w:color w:val="000000"/>
                </w:rPr>
                <w:t>SIM</w:t>
              </w:r>
            </w:ins>
          </w:p>
        </w:tc>
      </w:tr>
      <w:tr w:rsidR="006117F8" w:rsidRPr="0029561E" w14:paraId="0526EB25"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59A5FD22" w14:textId="77777777" w:rsidR="0020530E" w:rsidRPr="0029561E" w:rsidRDefault="0020530E">
            <w:pPr>
              <w:jc w:val="center"/>
              <w:rPr>
                <w:rFonts w:ascii="Calibri" w:hAnsi="Calibri"/>
                <w:color w:val="000000"/>
                <w:rPrChange w:id="1506" w:author="Luisa Herkenhoff" w:date="2020-11-10T21:02:00Z">
                  <w:rPr>
                    <w:rFonts w:ascii="Leelawadee" w:hAnsi="Leelawadee"/>
                    <w:color w:val="000000" w:themeColor="text1"/>
                    <w:sz w:val="20"/>
                  </w:rPr>
                </w:rPrChange>
              </w:rPr>
              <w:pPrChange w:id="1507" w:author="Luisa Herkenhoff" w:date="2020-11-10T21:02:00Z">
                <w:pPr>
                  <w:pStyle w:val="sub"/>
                  <w:spacing w:line="360" w:lineRule="auto"/>
                  <w:jc w:val="center"/>
                </w:pPr>
              </w:pPrChange>
            </w:pPr>
            <w:r w:rsidRPr="0029561E">
              <w:rPr>
                <w:rFonts w:ascii="Calibri" w:hAnsi="Calibri"/>
                <w:color w:val="000000"/>
                <w:rPrChange w:id="1508" w:author="Luisa Herkenhoff" w:date="2020-11-10T21:02:00Z">
                  <w:rPr>
                    <w:rFonts w:ascii="Leelawadee" w:hAnsi="Leelawadee"/>
                    <w:color w:val="000000" w:themeColor="text1"/>
                    <w:sz w:val="20"/>
                  </w:rPr>
                </w:rPrChange>
              </w:rPr>
              <w:t>63</w:t>
            </w:r>
          </w:p>
        </w:tc>
        <w:tc>
          <w:tcPr>
            <w:tcW w:w="1186" w:type="dxa"/>
            <w:tcBorders>
              <w:top w:val="nil"/>
              <w:left w:val="nil"/>
              <w:bottom w:val="single" w:sz="4" w:space="0" w:color="auto"/>
              <w:right w:val="single" w:sz="4" w:space="0" w:color="auto"/>
            </w:tcBorders>
            <w:shd w:val="clear" w:color="auto" w:fill="auto"/>
            <w:noWrap/>
            <w:vAlign w:val="center"/>
            <w:hideMark/>
          </w:tcPr>
          <w:p w14:paraId="4FECF0FE" w14:textId="77777777" w:rsidR="0020530E" w:rsidRPr="0029561E" w:rsidRDefault="0020530E">
            <w:pPr>
              <w:jc w:val="center"/>
              <w:rPr>
                <w:rFonts w:ascii="Calibri" w:hAnsi="Calibri"/>
                <w:color w:val="000000"/>
                <w:rPrChange w:id="1509" w:author="Luisa Herkenhoff" w:date="2020-11-10T21:02:00Z">
                  <w:rPr>
                    <w:rFonts w:ascii="Leelawadee" w:hAnsi="Leelawadee"/>
                    <w:color w:val="000000" w:themeColor="text1"/>
                    <w:sz w:val="20"/>
                  </w:rPr>
                </w:rPrChange>
              </w:rPr>
              <w:pPrChange w:id="1510" w:author="Luisa Herkenhoff" w:date="2020-11-10T21:02:00Z">
                <w:pPr>
                  <w:pStyle w:val="sub"/>
                  <w:spacing w:line="360" w:lineRule="auto"/>
                  <w:jc w:val="center"/>
                </w:pPr>
              </w:pPrChange>
            </w:pPr>
            <w:r w:rsidRPr="0029561E">
              <w:rPr>
                <w:rFonts w:ascii="Calibri" w:hAnsi="Calibri"/>
                <w:color w:val="000000"/>
                <w:rPrChange w:id="1511" w:author="Luisa Herkenhoff" w:date="2020-11-10T21:02:00Z">
                  <w:rPr>
                    <w:rFonts w:ascii="Leelawadee" w:hAnsi="Leelawadee"/>
                    <w:color w:val="000000" w:themeColor="text1"/>
                    <w:sz w:val="20"/>
                  </w:rPr>
                </w:rPrChange>
              </w:rPr>
              <w:t>29/01/2026</w:t>
            </w:r>
          </w:p>
        </w:tc>
        <w:tc>
          <w:tcPr>
            <w:tcW w:w="1186" w:type="dxa"/>
            <w:tcBorders>
              <w:top w:val="nil"/>
              <w:left w:val="nil"/>
              <w:bottom w:val="single" w:sz="4" w:space="0" w:color="auto"/>
              <w:right w:val="single" w:sz="4" w:space="0" w:color="auto"/>
            </w:tcBorders>
            <w:shd w:val="clear" w:color="auto" w:fill="auto"/>
            <w:noWrap/>
            <w:vAlign w:val="center"/>
            <w:hideMark/>
          </w:tcPr>
          <w:p w14:paraId="4FE632D7" w14:textId="77777777" w:rsidR="0020530E" w:rsidRPr="0029561E" w:rsidRDefault="0020530E">
            <w:pPr>
              <w:jc w:val="center"/>
              <w:rPr>
                <w:rFonts w:ascii="Calibri" w:hAnsi="Calibri"/>
                <w:color w:val="000000"/>
                <w:rPrChange w:id="1512" w:author="Luisa Herkenhoff" w:date="2020-11-10T21:02:00Z">
                  <w:rPr>
                    <w:rFonts w:ascii="Leelawadee" w:hAnsi="Leelawadee"/>
                    <w:color w:val="000000" w:themeColor="text1"/>
                    <w:sz w:val="20"/>
                  </w:rPr>
                </w:rPrChange>
              </w:rPr>
              <w:pPrChange w:id="1513" w:author="Luisa Herkenhoff" w:date="2020-11-10T21:02:00Z">
                <w:pPr>
                  <w:pStyle w:val="sub"/>
                  <w:spacing w:line="360" w:lineRule="auto"/>
                  <w:jc w:val="center"/>
                </w:pPr>
              </w:pPrChange>
            </w:pPr>
            <w:r w:rsidRPr="0029561E">
              <w:rPr>
                <w:rFonts w:ascii="Calibri" w:hAnsi="Calibri"/>
                <w:color w:val="000000"/>
                <w:rPrChange w:id="1514" w:author="Luisa Herkenhoff" w:date="2020-11-10T21:02:00Z">
                  <w:rPr>
                    <w:rFonts w:ascii="Leelawadee" w:hAnsi="Leelawadee"/>
                    <w:color w:val="000000" w:themeColor="text1"/>
                    <w:sz w:val="20"/>
                  </w:rPr>
                </w:rPrChange>
              </w:rPr>
              <w:t>29/01/2026</w:t>
            </w:r>
          </w:p>
        </w:tc>
        <w:tc>
          <w:tcPr>
            <w:tcW w:w="929" w:type="dxa"/>
            <w:tcBorders>
              <w:top w:val="nil"/>
              <w:left w:val="nil"/>
              <w:bottom w:val="single" w:sz="4" w:space="0" w:color="auto"/>
              <w:right w:val="single" w:sz="4" w:space="0" w:color="auto"/>
            </w:tcBorders>
            <w:shd w:val="clear" w:color="auto" w:fill="auto"/>
            <w:noWrap/>
            <w:vAlign w:val="center"/>
            <w:hideMark/>
          </w:tcPr>
          <w:p w14:paraId="4D393187" w14:textId="77777777" w:rsidR="0020530E" w:rsidRPr="0029561E" w:rsidRDefault="0020530E">
            <w:pPr>
              <w:jc w:val="center"/>
              <w:rPr>
                <w:rFonts w:ascii="Calibri" w:hAnsi="Calibri"/>
                <w:color w:val="000000"/>
                <w:rPrChange w:id="1515" w:author="Luisa Herkenhoff" w:date="2020-11-10T21:02:00Z">
                  <w:rPr>
                    <w:rFonts w:ascii="Leelawadee" w:hAnsi="Leelawadee"/>
                    <w:color w:val="000000" w:themeColor="text1"/>
                    <w:sz w:val="20"/>
                  </w:rPr>
                </w:rPrChange>
              </w:rPr>
              <w:pPrChange w:id="1516" w:author="Luisa Herkenhoff" w:date="2020-11-10T21:02:00Z">
                <w:pPr>
                  <w:pStyle w:val="sub"/>
                  <w:spacing w:line="360" w:lineRule="auto"/>
                  <w:jc w:val="center"/>
                </w:pPr>
              </w:pPrChange>
            </w:pPr>
            <w:r w:rsidRPr="0029561E">
              <w:rPr>
                <w:rFonts w:ascii="Calibri" w:hAnsi="Calibri"/>
                <w:color w:val="000000"/>
                <w:rPrChange w:id="1517" w:author="Luisa Herkenhoff" w:date="2020-11-10T21:02:00Z">
                  <w:rPr>
                    <w:rFonts w:ascii="Leelawadee" w:hAnsi="Leelawadee"/>
                    <w:color w:val="000000" w:themeColor="text1"/>
                    <w:sz w:val="20"/>
                  </w:rPr>
                </w:rPrChange>
              </w:rPr>
              <w:t>1,9572</w:t>
            </w:r>
          </w:p>
        </w:tc>
        <w:tc>
          <w:tcPr>
            <w:tcW w:w="1346" w:type="dxa"/>
            <w:tcBorders>
              <w:top w:val="nil"/>
              <w:left w:val="nil"/>
              <w:bottom w:val="single" w:sz="4" w:space="0" w:color="auto"/>
              <w:right w:val="single" w:sz="4" w:space="0" w:color="auto"/>
            </w:tcBorders>
            <w:shd w:val="clear" w:color="auto" w:fill="auto"/>
            <w:noWrap/>
            <w:vAlign w:val="center"/>
            <w:hideMark/>
          </w:tcPr>
          <w:p w14:paraId="262DF690" w14:textId="52B9F386" w:rsidR="0020530E" w:rsidRPr="0029561E" w:rsidRDefault="00A604CE">
            <w:pPr>
              <w:jc w:val="center"/>
              <w:rPr>
                <w:rFonts w:ascii="Calibri" w:hAnsi="Calibri"/>
                <w:color w:val="000000"/>
                <w:rPrChange w:id="1518" w:author="Luisa Herkenhoff" w:date="2020-11-10T21:02:00Z">
                  <w:rPr>
                    <w:rFonts w:ascii="Leelawadee" w:hAnsi="Leelawadee"/>
                    <w:color w:val="000000" w:themeColor="text1"/>
                    <w:sz w:val="20"/>
                  </w:rPr>
                </w:rPrChange>
              </w:rPr>
              <w:pPrChange w:id="1519" w:author="Luisa Herkenhoff" w:date="2020-11-10T21:02:00Z">
                <w:pPr>
                  <w:pStyle w:val="sub"/>
                  <w:spacing w:line="360" w:lineRule="auto"/>
                  <w:jc w:val="center"/>
                </w:pPr>
              </w:pPrChange>
            </w:pPr>
            <w:del w:id="1520" w:author="Luisa Herkenhoff" w:date="2020-11-10T21:02:00Z">
              <w:r w:rsidRPr="00A604CE">
                <w:rPr>
                  <w:rFonts w:ascii="Leelawadee" w:hAnsi="Leelawadee" w:cs="Leelawadee"/>
                  <w:color w:val="000000" w:themeColor="text1"/>
                  <w:sz w:val="20"/>
                  <w:szCs w:val="20"/>
                </w:rPr>
                <w:delText>SIM</w:delText>
              </w:r>
            </w:del>
            <w:ins w:id="1521"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1522" w:author="Luisa Herkenhoff" w:date="2020-11-10T21:02:00Z"/>
            <w:hideMark/>
          </w:tcPr>
          <w:p w14:paraId="4C58C914" w14:textId="77777777" w:rsidR="0020530E" w:rsidRPr="0029561E" w:rsidRDefault="0020530E" w:rsidP="002647D8">
            <w:pPr>
              <w:jc w:val="center"/>
              <w:rPr>
                <w:rFonts w:ascii="Calibri" w:hAnsi="Calibri" w:cs="Calibri"/>
                <w:color w:val="000000"/>
              </w:rPr>
            </w:pPr>
            <w:ins w:id="1523" w:author="Luisa Herkenhoff" w:date="2020-11-10T21:02:00Z">
              <w:r w:rsidRPr="0029561E">
                <w:rPr>
                  <w:rFonts w:ascii="Calibri" w:hAnsi="Calibri" w:cs="Calibri"/>
                  <w:color w:val="000000"/>
                </w:rPr>
                <w:t>SIM</w:t>
              </w:r>
            </w:ins>
          </w:p>
        </w:tc>
      </w:tr>
      <w:tr w:rsidR="006117F8" w:rsidRPr="0029561E" w14:paraId="29D2433E"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4117ACFA" w14:textId="77777777" w:rsidR="0020530E" w:rsidRPr="0029561E" w:rsidRDefault="0020530E">
            <w:pPr>
              <w:jc w:val="center"/>
              <w:rPr>
                <w:rFonts w:ascii="Calibri" w:hAnsi="Calibri"/>
                <w:color w:val="000000"/>
                <w:rPrChange w:id="1524" w:author="Luisa Herkenhoff" w:date="2020-11-10T21:02:00Z">
                  <w:rPr>
                    <w:rFonts w:ascii="Leelawadee" w:hAnsi="Leelawadee"/>
                    <w:color w:val="000000" w:themeColor="text1"/>
                    <w:sz w:val="20"/>
                  </w:rPr>
                </w:rPrChange>
              </w:rPr>
              <w:pPrChange w:id="1525" w:author="Luisa Herkenhoff" w:date="2020-11-10T21:02:00Z">
                <w:pPr>
                  <w:pStyle w:val="sub"/>
                  <w:spacing w:line="360" w:lineRule="auto"/>
                  <w:jc w:val="center"/>
                </w:pPr>
              </w:pPrChange>
            </w:pPr>
            <w:r w:rsidRPr="0029561E">
              <w:rPr>
                <w:rFonts w:ascii="Calibri" w:hAnsi="Calibri"/>
                <w:color w:val="000000"/>
                <w:rPrChange w:id="1526" w:author="Luisa Herkenhoff" w:date="2020-11-10T21:02:00Z">
                  <w:rPr>
                    <w:rFonts w:ascii="Leelawadee" w:hAnsi="Leelawadee"/>
                    <w:color w:val="000000" w:themeColor="text1"/>
                    <w:sz w:val="20"/>
                  </w:rPr>
                </w:rPrChange>
              </w:rPr>
              <w:t>64</w:t>
            </w:r>
          </w:p>
        </w:tc>
        <w:tc>
          <w:tcPr>
            <w:tcW w:w="1186" w:type="dxa"/>
            <w:tcBorders>
              <w:top w:val="nil"/>
              <w:left w:val="nil"/>
              <w:bottom w:val="single" w:sz="4" w:space="0" w:color="auto"/>
              <w:right w:val="single" w:sz="4" w:space="0" w:color="auto"/>
            </w:tcBorders>
            <w:shd w:val="clear" w:color="auto" w:fill="auto"/>
            <w:noWrap/>
            <w:vAlign w:val="center"/>
            <w:hideMark/>
          </w:tcPr>
          <w:p w14:paraId="4453D80C" w14:textId="77777777" w:rsidR="0020530E" w:rsidRPr="0029561E" w:rsidRDefault="0020530E">
            <w:pPr>
              <w:jc w:val="center"/>
              <w:rPr>
                <w:rFonts w:ascii="Calibri" w:hAnsi="Calibri"/>
                <w:color w:val="000000"/>
                <w:rPrChange w:id="1527" w:author="Luisa Herkenhoff" w:date="2020-11-10T21:02:00Z">
                  <w:rPr>
                    <w:rFonts w:ascii="Leelawadee" w:hAnsi="Leelawadee"/>
                    <w:color w:val="000000" w:themeColor="text1"/>
                    <w:sz w:val="20"/>
                  </w:rPr>
                </w:rPrChange>
              </w:rPr>
              <w:pPrChange w:id="1528" w:author="Luisa Herkenhoff" w:date="2020-11-10T21:02:00Z">
                <w:pPr>
                  <w:pStyle w:val="sub"/>
                  <w:spacing w:line="360" w:lineRule="auto"/>
                  <w:jc w:val="center"/>
                </w:pPr>
              </w:pPrChange>
            </w:pPr>
            <w:r w:rsidRPr="0029561E">
              <w:rPr>
                <w:rFonts w:ascii="Calibri" w:hAnsi="Calibri"/>
                <w:color w:val="000000"/>
                <w:rPrChange w:id="1529" w:author="Luisa Herkenhoff" w:date="2020-11-10T21:02:00Z">
                  <w:rPr>
                    <w:rFonts w:ascii="Leelawadee" w:hAnsi="Leelawadee"/>
                    <w:color w:val="000000" w:themeColor="text1"/>
                    <w:sz w:val="20"/>
                  </w:rPr>
                </w:rPrChange>
              </w:rPr>
              <w:t>28/02/2026</w:t>
            </w:r>
          </w:p>
        </w:tc>
        <w:tc>
          <w:tcPr>
            <w:tcW w:w="1186" w:type="dxa"/>
            <w:tcBorders>
              <w:top w:val="nil"/>
              <w:left w:val="nil"/>
              <w:bottom w:val="single" w:sz="4" w:space="0" w:color="auto"/>
              <w:right w:val="single" w:sz="4" w:space="0" w:color="auto"/>
            </w:tcBorders>
            <w:shd w:val="clear" w:color="auto" w:fill="auto"/>
            <w:noWrap/>
            <w:vAlign w:val="center"/>
            <w:hideMark/>
          </w:tcPr>
          <w:p w14:paraId="5F942D68" w14:textId="77777777" w:rsidR="0020530E" w:rsidRPr="0029561E" w:rsidRDefault="0020530E">
            <w:pPr>
              <w:jc w:val="center"/>
              <w:rPr>
                <w:rFonts w:ascii="Calibri" w:hAnsi="Calibri"/>
                <w:color w:val="000000"/>
                <w:rPrChange w:id="1530" w:author="Luisa Herkenhoff" w:date="2020-11-10T21:02:00Z">
                  <w:rPr>
                    <w:rFonts w:ascii="Leelawadee" w:hAnsi="Leelawadee"/>
                    <w:color w:val="000000" w:themeColor="text1"/>
                    <w:sz w:val="20"/>
                  </w:rPr>
                </w:rPrChange>
              </w:rPr>
              <w:pPrChange w:id="1531" w:author="Luisa Herkenhoff" w:date="2020-11-10T21:02:00Z">
                <w:pPr>
                  <w:pStyle w:val="sub"/>
                  <w:spacing w:line="360" w:lineRule="auto"/>
                  <w:jc w:val="center"/>
                </w:pPr>
              </w:pPrChange>
            </w:pPr>
            <w:r w:rsidRPr="0029561E">
              <w:rPr>
                <w:rFonts w:ascii="Calibri" w:hAnsi="Calibri"/>
                <w:color w:val="000000"/>
                <w:rPrChange w:id="1532" w:author="Luisa Herkenhoff" w:date="2020-11-10T21:02:00Z">
                  <w:rPr>
                    <w:rFonts w:ascii="Leelawadee" w:hAnsi="Leelawadee"/>
                    <w:color w:val="000000" w:themeColor="text1"/>
                    <w:sz w:val="20"/>
                  </w:rPr>
                </w:rPrChange>
              </w:rPr>
              <w:t>02/03/2026</w:t>
            </w:r>
          </w:p>
        </w:tc>
        <w:tc>
          <w:tcPr>
            <w:tcW w:w="929" w:type="dxa"/>
            <w:tcBorders>
              <w:top w:val="nil"/>
              <w:left w:val="nil"/>
              <w:bottom w:val="single" w:sz="4" w:space="0" w:color="auto"/>
              <w:right w:val="single" w:sz="4" w:space="0" w:color="auto"/>
            </w:tcBorders>
            <w:shd w:val="clear" w:color="auto" w:fill="auto"/>
            <w:noWrap/>
            <w:vAlign w:val="center"/>
            <w:hideMark/>
          </w:tcPr>
          <w:p w14:paraId="529EE1F2" w14:textId="77777777" w:rsidR="0020530E" w:rsidRPr="0029561E" w:rsidRDefault="0020530E">
            <w:pPr>
              <w:jc w:val="center"/>
              <w:rPr>
                <w:rFonts w:ascii="Calibri" w:hAnsi="Calibri"/>
                <w:color w:val="000000"/>
                <w:rPrChange w:id="1533" w:author="Luisa Herkenhoff" w:date="2020-11-10T21:02:00Z">
                  <w:rPr>
                    <w:rFonts w:ascii="Leelawadee" w:hAnsi="Leelawadee"/>
                    <w:color w:val="000000" w:themeColor="text1"/>
                    <w:sz w:val="20"/>
                  </w:rPr>
                </w:rPrChange>
              </w:rPr>
              <w:pPrChange w:id="1534" w:author="Luisa Herkenhoff" w:date="2020-11-10T21:02:00Z">
                <w:pPr>
                  <w:pStyle w:val="sub"/>
                  <w:spacing w:line="360" w:lineRule="auto"/>
                  <w:jc w:val="center"/>
                </w:pPr>
              </w:pPrChange>
            </w:pPr>
            <w:r w:rsidRPr="0029561E">
              <w:rPr>
                <w:rFonts w:ascii="Calibri" w:hAnsi="Calibri"/>
                <w:color w:val="000000"/>
                <w:rPrChange w:id="1535" w:author="Luisa Herkenhoff" w:date="2020-11-10T21:02:00Z">
                  <w:rPr>
                    <w:rFonts w:ascii="Leelawadee" w:hAnsi="Leelawadee"/>
                    <w:color w:val="000000" w:themeColor="text1"/>
                    <w:sz w:val="20"/>
                  </w:rPr>
                </w:rPrChange>
              </w:rPr>
              <w:t>2,0076</w:t>
            </w:r>
          </w:p>
        </w:tc>
        <w:tc>
          <w:tcPr>
            <w:tcW w:w="1346" w:type="dxa"/>
            <w:tcBorders>
              <w:top w:val="nil"/>
              <w:left w:val="nil"/>
              <w:bottom w:val="single" w:sz="4" w:space="0" w:color="auto"/>
              <w:right w:val="single" w:sz="4" w:space="0" w:color="auto"/>
            </w:tcBorders>
            <w:shd w:val="clear" w:color="auto" w:fill="auto"/>
            <w:noWrap/>
            <w:vAlign w:val="center"/>
            <w:hideMark/>
          </w:tcPr>
          <w:p w14:paraId="344EE1B9" w14:textId="42C0410F" w:rsidR="0020530E" w:rsidRPr="0029561E" w:rsidRDefault="00A604CE">
            <w:pPr>
              <w:jc w:val="center"/>
              <w:rPr>
                <w:rFonts w:ascii="Calibri" w:hAnsi="Calibri"/>
                <w:color w:val="000000"/>
                <w:rPrChange w:id="1536" w:author="Luisa Herkenhoff" w:date="2020-11-10T21:02:00Z">
                  <w:rPr>
                    <w:rFonts w:ascii="Leelawadee" w:hAnsi="Leelawadee"/>
                    <w:color w:val="000000" w:themeColor="text1"/>
                    <w:sz w:val="20"/>
                  </w:rPr>
                </w:rPrChange>
              </w:rPr>
              <w:pPrChange w:id="1537" w:author="Luisa Herkenhoff" w:date="2020-11-10T21:02:00Z">
                <w:pPr>
                  <w:pStyle w:val="sub"/>
                  <w:spacing w:line="360" w:lineRule="auto"/>
                  <w:jc w:val="center"/>
                </w:pPr>
              </w:pPrChange>
            </w:pPr>
            <w:del w:id="1538" w:author="Luisa Herkenhoff" w:date="2020-11-10T21:02:00Z">
              <w:r w:rsidRPr="00A604CE">
                <w:rPr>
                  <w:rFonts w:ascii="Leelawadee" w:hAnsi="Leelawadee" w:cs="Leelawadee"/>
                  <w:color w:val="000000" w:themeColor="text1"/>
                  <w:sz w:val="20"/>
                  <w:szCs w:val="20"/>
                </w:rPr>
                <w:delText>SIM</w:delText>
              </w:r>
            </w:del>
            <w:ins w:id="1539"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1540" w:author="Luisa Herkenhoff" w:date="2020-11-10T21:02:00Z"/>
            <w:hideMark/>
          </w:tcPr>
          <w:p w14:paraId="513643C2" w14:textId="77777777" w:rsidR="0020530E" w:rsidRPr="0029561E" w:rsidRDefault="0020530E" w:rsidP="002647D8">
            <w:pPr>
              <w:jc w:val="center"/>
              <w:rPr>
                <w:rFonts w:ascii="Calibri" w:hAnsi="Calibri" w:cs="Calibri"/>
                <w:color w:val="000000"/>
              </w:rPr>
            </w:pPr>
            <w:ins w:id="1541" w:author="Luisa Herkenhoff" w:date="2020-11-10T21:02:00Z">
              <w:r w:rsidRPr="0029561E">
                <w:rPr>
                  <w:rFonts w:ascii="Calibri" w:hAnsi="Calibri" w:cs="Calibri"/>
                  <w:color w:val="000000"/>
                </w:rPr>
                <w:t>SIM</w:t>
              </w:r>
            </w:ins>
          </w:p>
        </w:tc>
      </w:tr>
      <w:tr w:rsidR="006117F8" w:rsidRPr="0029561E" w14:paraId="75EA4A5E"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026A6C3B" w14:textId="77777777" w:rsidR="0020530E" w:rsidRPr="0029561E" w:rsidRDefault="0020530E">
            <w:pPr>
              <w:jc w:val="center"/>
              <w:rPr>
                <w:rFonts w:ascii="Calibri" w:hAnsi="Calibri"/>
                <w:color w:val="000000"/>
                <w:rPrChange w:id="1542" w:author="Luisa Herkenhoff" w:date="2020-11-10T21:02:00Z">
                  <w:rPr>
                    <w:rFonts w:ascii="Leelawadee" w:hAnsi="Leelawadee"/>
                    <w:color w:val="000000" w:themeColor="text1"/>
                    <w:sz w:val="20"/>
                  </w:rPr>
                </w:rPrChange>
              </w:rPr>
              <w:pPrChange w:id="1543" w:author="Luisa Herkenhoff" w:date="2020-11-10T21:02:00Z">
                <w:pPr>
                  <w:pStyle w:val="sub"/>
                  <w:spacing w:line="360" w:lineRule="auto"/>
                  <w:jc w:val="center"/>
                </w:pPr>
              </w:pPrChange>
            </w:pPr>
            <w:r w:rsidRPr="0029561E">
              <w:rPr>
                <w:rFonts w:ascii="Calibri" w:hAnsi="Calibri"/>
                <w:color w:val="000000"/>
                <w:rPrChange w:id="1544" w:author="Luisa Herkenhoff" w:date="2020-11-10T21:02:00Z">
                  <w:rPr>
                    <w:rFonts w:ascii="Leelawadee" w:hAnsi="Leelawadee"/>
                    <w:color w:val="000000" w:themeColor="text1"/>
                    <w:sz w:val="20"/>
                  </w:rPr>
                </w:rPrChange>
              </w:rPr>
              <w:t>65</w:t>
            </w:r>
          </w:p>
        </w:tc>
        <w:tc>
          <w:tcPr>
            <w:tcW w:w="1186" w:type="dxa"/>
            <w:tcBorders>
              <w:top w:val="nil"/>
              <w:left w:val="nil"/>
              <w:bottom w:val="single" w:sz="4" w:space="0" w:color="auto"/>
              <w:right w:val="single" w:sz="4" w:space="0" w:color="auto"/>
            </w:tcBorders>
            <w:shd w:val="clear" w:color="auto" w:fill="auto"/>
            <w:noWrap/>
            <w:vAlign w:val="center"/>
            <w:hideMark/>
          </w:tcPr>
          <w:p w14:paraId="47C6CA95" w14:textId="77777777" w:rsidR="0020530E" w:rsidRPr="0029561E" w:rsidRDefault="0020530E">
            <w:pPr>
              <w:jc w:val="center"/>
              <w:rPr>
                <w:rFonts w:ascii="Calibri" w:hAnsi="Calibri"/>
                <w:color w:val="000000"/>
                <w:rPrChange w:id="1545" w:author="Luisa Herkenhoff" w:date="2020-11-10T21:02:00Z">
                  <w:rPr>
                    <w:rFonts w:ascii="Leelawadee" w:hAnsi="Leelawadee"/>
                    <w:color w:val="000000" w:themeColor="text1"/>
                    <w:sz w:val="20"/>
                  </w:rPr>
                </w:rPrChange>
              </w:rPr>
              <w:pPrChange w:id="1546" w:author="Luisa Herkenhoff" w:date="2020-11-10T21:02:00Z">
                <w:pPr>
                  <w:pStyle w:val="sub"/>
                  <w:spacing w:line="360" w:lineRule="auto"/>
                  <w:jc w:val="center"/>
                </w:pPr>
              </w:pPrChange>
            </w:pPr>
            <w:r w:rsidRPr="0029561E">
              <w:rPr>
                <w:rFonts w:ascii="Calibri" w:hAnsi="Calibri"/>
                <w:color w:val="000000"/>
                <w:rPrChange w:id="1547" w:author="Luisa Herkenhoff" w:date="2020-11-10T21:02:00Z">
                  <w:rPr>
                    <w:rFonts w:ascii="Leelawadee" w:hAnsi="Leelawadee"/>
                    <w:color w:val="000000" w:themeColor="text1"/>
                    <w:sz w:val="20"/>
                  </w:rPr>
                </w:rPrChange>
              </w:rPr>
              <w:t>29/03/2026</w:t>
            </w:r>
          </w:p>
        </w:tc>
        <w:tc>
          <w:tcPr>
            <w:tcW w:w="1186" w:type="dxa"/>
            <w:tcBorders>
              <w:top w:val="nil"/>
              <w:left w:val="nil"/>
              <w:bottom w:val="single" w:sz="4" w:space="0" w:color="auto"/>
              <w:right w:val="single" w:sz="4" w:space="0" w:color="auto"/>
            </w:tcBorders>
            <w:shd w:val="clear" w:color="auto" w:fill="auto"/>
            <w:noWrap/>
            <w:vAlign w:val="center"/>
            <w:hideMark/>
          </w:tcPr>
          <w:p w14:paraId="305683FC" w14:textId="77777777" w:rsidR="0020530E" w:rsidRPr="0029561E" w:rsidRDefault="0020530E">
            <w:pPr>
              <w:jc w:val="center"/>
              <w:rPr>
                <w:rFonts w:ascii="Calibri" w:hAnsi="Calibri"/>
                <w:color w:val="000000"/>
                <w:rPrChange w:id="1548" w:author="Luisa Herkenhoff" w:date="2020-11-10T21:02:00Z">
                  <w:rPr>
                    <w:rFonts w:ascii="Leelawadee" w:hAnsi="Leelawadee"/>
                    <w:color w:val="000000" w:themeColor="text1"/>
                    <w:sz w:val="20"/>
                  </w:rPr>
                </w:rPrChange>
              </w:rPr>
              <w:pPrChange w:id="1549" w:author="Luisa Herkenhoff" w:date="2020-11-10T21:02:00Z">
                <w:pPr>
                  <w:pStyle w:val="sub"/>
                  <w:spacing w:line="360" w:lineRule="auto"/>
                  <w:jc w:val="center"/>
                </w:pPr>
              </w:pPrChange>
            </w:pPr>
            <w:r w:rsidRPr="0029561E">
              <w:rPr>
                <w:rFonts w:ascii="Calibri" w:hAnsi="Calibri"/>
                <w:color w:val="000000"/>
                <w:rPrChange w:id="1550" w:author="Luisa Herkenhoff" w:date="2020-11-10T21:02:00Z">
                  <w:rPr>
                    <w:rFonts w:ascii="Leelawadee" w:hAnsi="Leelawadee"/>
                    <w:color w:val="000000" w:themeColor="text1"/>
                    <w:sz w:val="20"/>
                  </w:rPr>
                </w:rPrChange>
              </w:rPr>
              <w:t>30/03/2026</w:t>
            </w:r>
          </w:p>
        </w:tc>
        <w:tc>
          <w:tcPr>
            <w:tcW w:w="929" w:type="dxa"/>
            <w:tcBorders>
              <w:top w:val="nil"/>
              <w:left w:val="nil"/>
              <w:bottom w:val="single" w:sz="4" w:space="0" w:color="auto"/>
              <w:right w:val="single" w:sz="4" w:space="0" w:color="auto"/>
            </w:tcBorders>
            <w:shd w:val="clear" w:color="auto" w:fill="auto"/>
            <w:noWrap/>
            <w:vAlign w:val="center"/>
            <w:hideMark/>
          </w:tcPr>
          <w:p w14:paraId="02121A77" w14:textId="77777777" w:rsidR="0020530E" w:rsidRPr="0029561E" w:rsidRDefault="0020530E">
            <w:pPr>
              <w:jc w:val="center"/>
              <w:rPr>
                <w:rFonts w:ascii="Calibri" w:hAnsi="Calibri"/>
                <w:color w:val="000000"/>
                <w:rPrChange w:id="1551" w:author="Luisa Herkenhoff" w:date="2020-11-10T21:02:00Z">
                  <w:rPr>
                    <w:rFonts w:ascii="Leelawadee" w:hAnsi="Leelawadee"/>
                    <w:color w:val="000000" w:themeColor="text1"/>
                    <w:sz w:val="20"/>
                  </w:rPr>
                </w:rPrChange>
              </w:rPr>
              <w:pPrChange w:id="1552" w:author="Luisa Herkenhoff" w:date="2020-11-10T21:02:00Z">
                <w:pPr>
                  <w:pStyle w:val="sub"/>
                  <w:spacing w:line="360" w:lineRule="auto"/>
                  <w:jc w:val="center"/>
                </w:pPr>
              </w:pPrChange>
            </w:pPr>
            <w:r w:rsidRPr="0029561E">
              <w:rPr>
                <w:rFonts w:ascii="Calibri" w:hAnsi="Calibri"/>
                <w:color w:val="000000"/>
                <w:rPrChange w:id="1553" w:author="Luisa Herkenhoff" w:date="2020-11-10T21:02:00Z">
                  <w:rPr>
                    <w:rFonts w:ascii="Leelawadee" w:hAnsi="Leelawadee"/>
                    <w:color w:val="000000" w:themeColor="text1"/>
                    <w:sz w:val="20"/>
                  </w:rPr>
                </w:rPrChange>
              </w:rPr>
              <w:t>2,0603</w:t>
            </w:r>
          </w:p>
        </w:tc>
        <w:tc>
          <w:tcPr>
            <w:tcW w:w="1346" w:type="dxa"/>
            <w:tcBorders>
              <w:top w:val="nil"/>
              <w:left w:val="nil"/>
              <w:bottom w:val="single" w:sz="4" w:space="0" w:color="auto"/>
              <w:right w:val="single" w:sz="4" w:space="0" w:color="auto"/>
            </w:tcBorders>
            <w:shd w:val="clear" w:color="auto" w:fill="auto"/>
            <w:noWrap/>
            <w:vAlign w:val="center"/>
            <w:hideMark/>
          </w:tcPr>
          <w:p w14:paraId="0B8DF863" w14:textId="648CAD12" w:rsidR="0020530E" w:rsidRPr="0029561E" w:rsidRDefault="00A604CE">
            <w:pPr>
              <w:jc w:val="center"/>
              <w:rPr>
                <w:rFonts w:ascii="Calibri" w:hAnsi="Calibri"/>
                <w:color w:val="000000"/>
                <w:rPrChange w:id="1554" w:author="Luisa Herkenhoff" w:date="2020-11-10T21:02:00Z">
                  <w:rPr>
                    <w:rFonts w:ascii="Leelawadee" w:hAnsi="Leelawadee"/>
                    <w:color w:val="000000" w:themeColor="text1"/>
                    <w:sz w:val="20"/>
                  </w:rPr>
                </w:rPrChange>
              </w:rPr>
              <w:pPrChange w:id="1555" w:author="Luisa Herkenhoff" w:date="2020-11-10T21:02:00Z">
                <w:pPr>
                  <w:pStyle w:val="sub"/>
                  <w:spacing w:line="360" w:lineRule="auto"/>
                  <w:jc w:val="center"/>
                </w:pPr>
              </w:pPrChange>
            </w:pPr>
            <w:del w:id="1556" w:author="Luisa Herkenhoff" w:date="2020-11-10T21:02:00Z">
              <w:r w:rsidRPr="00A604CE">
                <w:rPr>
                  <w:rFonts w:ascii="Leelawadee" w:hAnsi="Leelawadee" w:cs="Leelawadee"/>
                  <w:color w:val="000000" w:themeColor="text1"/>
                  <w:sz w:val="20"/>
                  <w:szCs w:val="20"/>
                </w:rPr>
                <w:delText>SIM</w:delText>
              </w:r>
            </w:del>
            <w:ins w:id="1557"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1558" w:author="Luisa Herkenhoff" w:date="2020-11-10T21:02:00Z"/>
            <w:hideMark/>
          </w:tcPr>
          <w:p w14:paraId="607EA76F" w14:textId="77777777" w:rsidR="0020530E" w:rsidRPr="0029561E" w:rsidRDefault="0020530E" w:rsidP="002647D8">
            <w:pPr>
              <w:jc w:val="center"/>
              <w:rPr>
                <w:rFonts w:ascii="Calibri" w:hAnsi="Calibri" w:cs="Calibri"/>
                <w:color w:val="000000"/>
              </w:rPr>
            </w:pPr>
            <w:ins w:id="1559" w:author="Luisa Herkenhoff" w:date="2020-11-10T21:02:00Z">
              <w:r w:rsidRPr="0029561E">
                <w:rPr>
                  <w:rFonts w:ascii="Calibri" w:hAnsi="Calibri" w:cs="Calibri"/>
                  <w:color w:val="000000"/>
                </w:rPr>
                <w:t>SIM</w:t>
              </w:r>
            </w:ins>
          </w:p>
        </w:tc>
      </w:tr>
      <w:tr w:rsidR="006117F8" w:rsidRPr="0029561E" w14:paraId="7E791608"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3833EF23" w14:textId="77777777" w:rsidR="0020530E" w:rsidRPr="0029561E" w:rsidRDefault="0020530E">
            <w:pPr>
              <w:jc w:val="center"/>
              <w:rPr>
                <w:rFonts w:ascii="Calibri" w:hAnsi="Calibri"/>
                <w:color w:val="000000"/>
                <w:rPrChange w:id="1560" w:author="Luisa Herkenhoff" w:date="2020-11-10T21:02:00Z">
                  <w:rPr>
                    <w:rFonts w:ascii="Leelawadee" w:hAnsi="Leelawadee"/>
                    <w:color w:val="000000" w:themeColor="text1"/>
                    <w:sz w:val="20"/>
                  </w:rPr>
                </w:rPrChange>
              </w:rPr>
              <w:pPrChange w:id="1561" w:author="Luisa Herkenhoff" w:date="2020-11-10T21:02:00Z">
                <w:pPr>
                  <w:pStyle w:val="sub"/>
                  <w:spacing w:line="360" w:lineRule="auto"/>
                  <w:jc w:val="center"/>
                </w:pPr>
              </w:pPrChange>
            </w:pPr>
            <w:r w:rsidRPr="0029561E">
              <w:rPr>
                <w:rFonts w:ascii="Calibri" w:hAnsi="Calibri"/>
                <w:color w:val="000000"/>
                <w:rPrChange w:id="1562" w:author="Luisa Herkenhoff" w:date="2020-11-10T21:02:00Z">
                  <w:rPr>
                    <w:rFonts w:ascii="Leelawadee" w:hAnsi="Leelawadee"/>
                    <w:color w:val="000000" w:themeColor="text1"/>
                    <w:sz w:val="20"/>
                  </w:rPr>
                </w:rPrChange>
              </w:rPr>
              <w:t>66</w:t>
            </w:r>
          </w:p>
        </w:tc>
        <w:tc>
          <w:tcPr>
            <w:tcW w:w="1186" w:type="dxa"/>
            <w:tcBorders>
              <w:top w:val="nil"/>
              <w:left w:val="nil"/>
              <w:bottom w:val="single" w:sz="4" w:space="0" w:color="auto"/>
              <w:right w:val="single" w:sz="4" w:space="0" w:color="auto"/>
            </w:tcBorders>
            <w:shd w:val="clear" w:color="auto" w:fill="auto"/>
            <w:noWrap/>
            <w:vAlign w:val="center"/>
            <w:hideMark/>
          </w:tcPr>
          <w:p w14:paraId="3B69D646" w14:textId="77777777" w:rsidR="0020530E" w:rsidRPr="0029561E" w:rsidRDefault="0020530E">
            <w:pPr>
              <w:jc w:val="center"/>
              <w:rPr>
                <w:rFonts w:ascii="Calibri" w:hAnsi="Calibri"/>
                <w:color w:val="000000"/>
                <w:rPrChange w:id="1563" w:author="Luisa Herkenhoff" w:date="2020-11-10T21:02:00Z">
                  <w:rPr>
                    <w:rFonts w:ascii="Leelawadee" w:hAnsi="Leelawadee"/>
                    <w:color w:val="000000" w:themeColor="text1"/>
                    <w:sz w:val="20"/>
                  </w:rPr>
                </w:rPrChange>
              </w:rPr>
              <w:pPrChange w:id="1564" w:author="Luisa Herkenhoff" w:date="2020-11-10T21:02:00Z">
                <w:pPr>
                  <w:pStyle w:val="sub"/>
                  <w:spacing w:line="360" w:lineRule="auto"/>
                  <w:jc w:val="center"/>
                </w:pPr>
              </w:pPrChange>
            </w:pPr>
            <w:r w:rsidRPr="0029561E">
              <w:rPr>
                <w:rFonts w:ascii="Calibri" w:hAnsi="Calibri"/>
                <w:color w:val="000000"/>
                <w:rPrChange w:id="1565" w:author="Luisa Herkenhoff" w:date="2020-11-10T21:02:00Z">
                  <w:rPr>
                    <w:rFonts w:ascii="Leelawadee" w:hAnsi="Leelawadee"/>
                    <w:color w:val="000000" w:themeColor="text1"/>
                    <w:sz w:val="20"/>
                  </w:rPr>
                </w:rPrChange>
              </w:rPr>
              <w:t>29/04/2026</w:t>
            </w:r>
          </w:p>
        </w:tc>
        <w:tc>
          <w:tcPr>
            <w:tcW w:w="1186" w:type="dxa"/>
            <w:tcBorders>
              <w:top w:val="nil"/>
              <w:left w:val="nil"/>
              <w:bottom w:val="single" w:sz="4" w:space="0" w:color="auto"/>
              <w:right w:val="single" w:sz="4" w:space="0" w:color="auto"/>
            </w:tcBorders>
            <w:shd w:val="clear" w:color="auto" w:fill="auto"/>
            <w:noWrap/>
            <w:vAlign w:val="center"/>
            <w:hideMark/>
          </w:tcPr>
          <w:p w14:paraId="664E1CFC" w14:textId="77777777" w:rsidR="0020530E" w:rsidRPr="0029561E" w:rsidRDefault="0020530E">
            <w:pPr>
              <w:jc w:val="center"/>
              <w:rPr>
                <w:rFonts w:ascii="Calibri" w:hAnsi="Calibri"/>
                <w:color w:val="000000"/>
                <w:rPrChange w:id="1566" w:author="Luisa Herkenhoff" w:date="2020-11-10T21:02:00Z">
                  <w:rPr>
                    <w:rFonts w:ascii="Leelawadee" w:hAnsi="Leelawadee"/>
                    <w:color w:val="000000" w:themeColor="text1"/>
                    <w:sz w:val="20"/>
                  </w:rPr>
                </w:rPrChange>
              </w:rPr>
              <w:pPrChange w:id="1567" w:author="Luisa Herkenhoff" w:date="2020-11-10T21:02:00Z">
                <w:pPr>
                  <w:pStyle w:val="sub"/>
                  <w:spacing w:line="360" w:lineRule="auto"/>
                  <w:jc w:val="center"/>
                </w:pPr>
              </w:pPrChange>
            </w:pPr>
            <w:r w:rsidRPr="0029561E">
              <w:rPr>
                <w:rFonts w:ascii="Calibri" w:hAnsi="Calibri"/>
                <w:color w:val="000000"/>
                <w:rPrChange w:id="1568" w:author="Luisa Herkenhoff" w:date="2020-11-10T21:02:00Z">
                  <w:rPr>
                    <w:rFonts w:ascii="Leelawadee" w:hAnsi="Leelawadee"/>
                    <w:color w:val="000000" w:themeColor="text1"/>
                    <w:sz w:val="20"/>
                  </w:rPr>
                </w:rPrChange>
              </w:rPr>
              <w:t>29/04/2026</w:t>
            </w:r>
          </w:p>
        </w:tc>
        <w:tc>
          <w:tcPr>
            <w:tcW w:w="929" w:type="dxa"/>
            <w:tcBorders>
              <w:top w:val="nil"/>
              <w:left w:val="nil"/>
              <w:bottom w:val="single" w:sz="4" w:space="0" w:color="auto"/>
              <w:right w:val="single" w:sz="4" w:space="0" w:color="auto"/>
            </w:tcBorders>
            <w:shd w:val="clear" w:color="auto" w:fill="auto"/>
            <w:noWrap/>
            <w:vAlign w:val="center"/>
            <w:hideMark/>
          </w:tcPr>
          <w:p w14:paraId="5DBADC6B" w14:textId="77777777" w:rsidR="0020530E" w:rsidRPr="0029561E" w:rsidRDefault="0020530E">
            <w:pPr>
              <w:jc w:val="center"/>
              <w:rPr>
                <w:rFonts w:ascii="Calibri" w:hAnsi="Calibri"/>
                <w:color w:val="000000"/>
                <w:rPrChange w:id="1569" w:author="Luisa Herkenhoff" w:date="2020-11-10T21:02:00Z">
                  <w:rPr>
                    <w:rFonts w:ascii="Leelawadee" w:hAnsi="Leelawadee"/>
                    <w:color w:val="000000" w:themeColor="text1"/>
                    <w:sz w:val="20"/>
                  </w:rPr>
                </w:rPrChange>
              </w:rPr>
              <w:pPrChange w:id="1570" w:author="Luisa Herkenhoff" w:date="2020-11-10T21:02:00Z">
                <w:pPr>
                  <w:pStyle w:val="sub"/>
                  <w:spacing w:line="360" w:lineRule="auto"/>
                  <w:jc w:val="center"/>
                </w:pPr>
              </w:pPrChange>
            </w:pPr>
            <w:r w:rsidRPr="0029561E">
              <w:rPr>
                <w:rFonts w:ascii="Calibri" w:hAnsi="Calibri"/>
                <w:color w:val="000000"/>
                <w:rPrChange w:id="1571" w:author="Luisa Herkenhoff" w:date="2020-11-10T21:02:00Z">
                  <w:rPr>
                    <w:rFonts w:ascii="Leelawadee" w:hAnsi="Leelawadee"/>
                    <w:color w:val="000000" w:themeColor="text1"/>
                    <w:sz w:val="20"/>
                  </w:rPr>
                </w:rPrChange>
              </w:rPr>
              <w:t>2,1156</w:t>
            </w:r>
          </w:p>
        </w:tc>
        <w:tc>
          <w:tcPr>
            <w:tcW w:w="1346" w:type="dxa"/>
            <w:tcBorders>
              <w:top w:val="nil"/>
              <w:left w:val="nil"/>
              <w:bottom w:val="single" w:sz="4" w:space="0" w:color="auto"/>
              <w:right w:val="single" w:sz="4" w:space="0" w:color="auto"/>
            </w:tcBorders>
            <w:shd w:val="clear" w:color="auto" w:fill="auto"/>
            <w:noWrap/>
            <w:vAlign w:val="center"/>
            <w:hideMark/>
          </w:tcPr>
          <w:p w14:paraId="64A6CBC9" w14:textId="03D87677" w:rsidR="0020530E" w:rsidRPr="0029561E" w:rsidRDefault="00A604CE">
            <w:pPr>
              <w:jc w:val="center"/>
              <w:rPr>
                <w:rFonts w:ascii="Calibri" w:hAnsi="Calibri"/>
                <w:color w:val="000000"/>
                <w:rPrChange w:id="1572" w:author="Luisa Herkenhoff" w:date="2020-11-10T21:02:00Z">
                  <w:rPr>
                    <w:rFonts w:ascii="Leelawadee" w:hAnsi="Leelawadee"/>
                    <w:color w:val="000000" w:themeColor="text1"/>
                    <w:sz w:val="20"/>
                  </w:rPr>
                </w:rPrChange>
              </w:rPr>
              <w:pPrChange w:id="1573" w:author="Luisa Herkenhoff" w:date="2020-11-10T21:02:00Z">
                <w:pPr>
                  <w:pStyle w:val="sub"/>
                  <w:spacing w:line="360" w:lineRule="auto"/>
                  <w:jc w:val="center"/>
                </w:pPr>
              </w:pPrChange>
            </w:pPr>
            <w:del w:id="1574" w:author="Luisa Herkenhoff" w:date="2020-11-10T21:02:00Z">
              <w:r w:rsidRPr="00A604CE">
                <w:rPr>
                  <w:rFonts w:ascii="Leelawadee" w:hAnsi="Leelawadee" w:cs="Leelawadee"/>
                  <w:color w:val="000000" w:themeColor="text1"/>
                  <w:sz w:val="20"/>
                  <w:szCs w:val="20"/>
                </w:rPr>
                <w:delText>SIM</w:delText>
              </w:r>
            </w:del>
            <w:ins w:id="1575"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1576" w:author="Luisa Herkenhoff" w:date="2020-11-10T21:02:00Z"/>
            <w:hideMark/>
          </w:tcPr>
          <w:p w14:paraId="6DE4D2D5" w14:textId="77777777" w:rsidR="0020530E" w:rsidRPr="0029561E" w:rsidRDefault="0020530E" w:rsidP="002647D8">
            <w:pPr>
              <w:jc w:val="center"/>
              <w:rPr>
                <w:rFonts w:ascii="Calibri" w:hAnsi="Calibri" w:cs="Calibri"/>
                <w:color w:val="000000"/>
              </w:rPr>
            </w:pPr>
            <w:ins w:id="1577" w:author="Luisa Herkenhoff" w:date="2020-11-10T21:02:00Z">
              <w:r w:rsidRPr="0029561E">
                <w:rPr>
                  <w:rFonts w:ascii="Calibri" w:hAnsi="Calibri" w:cs="Calibri"/>
                  <w:color w:val="000000"/>
                </w:rPr>
                <w:t>SIM</w:t>
              </w:r>
            </w:ins>
          </w:p>
        </w:tc>
      </w:tr>
      <w:tr w:rsidR="006117F8" w:rsidRPr="0029561E" w14:paraId="16B2F038"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064F3D67" w14:textId="77777777" w:rsidR="0020530E" w:rsidRPr="0029561E" w:rsidRDefault="0020530E">
            <w:pPr>
              <w:jc w:val="center"/>
              <w:rPr>
                <w:rFonts w:ascii="Calibri" w:hAnsi="Calibri"/>
                <w:color w:val="000000"/>
                <w:rPrChange w:id="1578" w:author="Luisa Herkenhoff" w:date="2020-11-10T21:02:00Z">
                  <w:rPr>
                    <w:rFonts w:ascii="Leelawadee" w:hAnsi="Leelawadee"/>
                    <w:color w:val="000000" w:themeColor="text1"/>
                    <w:sz w:val="20"/>
                  </w:rPr>
                </w:rPrChange>
              </w:rPr>
              <w:pPrChange w:id="1579" w:author="Luisa Herkenhoff" w:date="2020-11-10T21:02:00Z">
                <w:pPr>
                  <w:pStyle w:val="sub"/>
                  <w:spacing w:line="360" w:lineRule="auto"/>
                  <w:jc w:val="center"/>
                </w:pPr>
              </w:pPrChange>
            </w:pPr>
            <w:r w:rsidRPr="0029561E">
              <w:rPr>
                <w:rFonts w:ascii="Calibri" w:hAnsi="Calibri"/>
                <w:color w:val="000000"/>
                <w:rPrChange w:id="1580" w:author="Luisa Herkenhoff" w:date="2020-11-10T21:02:00Z">
                  <w:rPr>
                    <w:rFonts w:ascii="Leelawadee" w:hAnsi="Leelawadee"/>
                    <w:color w:val="000000" w:themeColor="text1"/>
                    <w:sz w:val="20"/>
                  </w:rPr>
                </w:rPrChange>
              </w:rPr>
              <w:t>67</w:t>
            </w:r>
          </w:p>
        </w:tc>
        <w:tc>
          <w:tcPr>
            <w:tcW w:w="1186" w:type="dxa"/>
            <w:tcBorders>
              <w:top w:val="nil"/>
              <w:left w:val="nil"/>
              <w:bottom w:val="single" w:sz="4" w:space="0" w:color="auto"/>
              <w:right w:val="single" w:sz="4" w:space="0" w:color="auto"/>
            </w:tcBorders>
            <w:shd w:val="clear" w:color="auto" w:fill="auto"/>
            <w:noWrap/>
            <w:vAlign w:val="center"/>
            <w:hideMark/>
          </w:tcPr>
          <w:p w14:paraId="28F33BB6" w14:textId="77777777" w:rsidR="0020530E" w:rsidRPr="0029561E" w:rsidRDefault="0020530E">
            <w:pPr>
              <w:jc w:val="center"/>
              <w:rPr>
                <w:rFonts w:ascii="Calibri" w:hAnsi="Calibri"/>
                <w:color w:val="000000"/>
                <w:rPrChange w:id="1581" w:author="Luisa Herkenhoff" w:date="2020-11-10T21:02:00Z">
                  <w:rPr>
                    <w:rFonts w:ascii="Leelawadee" w:hAnsi="Leelawadee"/>
                    <w:color w:val="000000" w:themeColor="text1"/>
                    <w:sz w:val="20"/>
                  </w:rPr>
                </w:rPrChange>
              </w:rPr>
              <w:pPrChange w:id="1582" w:author="Luisa Herkenhoff" w:date="2020-11-10T21:02:00Z">
                <w:pPr>
                  <w:pStyle w:val="sub"/>
                  <w:spacing w:line="360" w:lineRule="auto"/>
                  <w:jc w:val="center"/>
                </w:pPr>
              </w:pPrChange>
            </w:pPr>
            <w:r w:rsidRPr="0029561E">
              <w:rPr>
                <w:rFonts w:ascii="Calibri" w:hAnsi="Calibri"/>
                <w:color w:val="000000"/>
                <w:rPrChange w:id="1583" w:author="Luisa Herkenhoff" w:date="2020-11-10T21:02:00Z">
                  <w:rPr>
                    <w:rFonts w:ascii="Leelawadee" w:hAnsi="Leelawadee"/>
                    <w:color w:val="000000" w:themeColor="text1"/>
                    <w:sz w:val="20"/>
                  </w:rPr>
                </w:rPrChange>
              </w:rPr>
              <w:t>29/05/2026</w:t>
            </w:r>
          </w:p>
        </w:tc>
        <w:tc>
          <w:tcPr>
            <w:tcW w:w="1186" w:type="dxa"/>
            <w:tcBorders>
              <w:top w:val="nil"/>
              <w:left w:val="nil"/>
              <w:bottom w:val="single" w:sz="4" w:space="0" w:color="auto"/>
              <w:right w:val="single" w:sz="4" w:space="0" w:color="auto"/>
            </w:tcBorders>
            <w:shd w:val="clear" w:color="auto" w:fill="auto"/>
            <w:noWrap/>
            <w:vAlign w:val="center"/>
            <w:hideMark/>
          </w:tcPr>
          <w:p w14:paraId="16467DCD" w14:textId="77777777" w:rsidR="0020530E" w:rsidRPr="0029561E" w:rsidRDefault="0020530E">
            <w:pPr>
              <w:jc w:val="center"/>
              <w:rPr>
                <w:rFonts w:ascii="Calibri" w:hAnsi="Calibri"/>
                <w:color w:val="000000"/>
                <w:rPrChange w:id="1584" w:author="Luisa Herkenhoff" w:date="2020-11-10T21:02:00Z">
                  <w:rPr>
                    <w:rFonts w:ascii="Leelawadee" w:hAnsi="Leelawadee"/>
                    <w:color w:val="000000" w:themeColor="text1"/>
                    <w:sz w:val="20"/>
                  </w:rPr>
                </w:rPrChange>
              </w:rPr>
              <w:pPrChange w:id="1585" w:author="Luisa Herkenhoff" w:date="2020-11-10T21:02:00Z">
                <w:pPr>
                  <w:pStyle w:val="sub"/>
                  <w:spacing w:line="360" w:lineRule="auto"/>
                  <w:jc w:val="center"/>
                </w:pPr>
              </w:pPrChange>
            </w:pPr>
            <w:r w:rsidRPr="0029561E">
              <w:rPr>
                <w:rFonts w:ascii="Calibri" w:hAnsi="Calibri"/>
                <w:color w:val="000000"/>
                <w:rPrChange w:id="1586" w:author="Luisa Herkenhoff" w:date="2020-11-10T21:02:00Z">
                  <w:rPr>
                    <w:rFonts w:ascii="Leelawadee" w:hAnsi="Leelawadee"/>
                    <w:color w:val="000000" w:themeColor="text1"/>
                    <w:sz w:val="20"/>
                  </w:rPr>
                </w:rPrChange>
              </w:rPr>
              <w:t>29/05/2026</w:t>
            </w:r>
          </w:p>
        </w:tc>
        <w:tc>
          <w:tcPr>
            <w:tcW w:w="929" w:type="dxa"/>
            <w:tcBorders>
              <w:top w:val="nil"/>
              <w:left w:val="nil"/>
              <w:bottom w:val="single" w:sz="4" w:space="0" w:color="auto"/>
              <w:right w:val="single" w:sz="4" w:space="0" w:color="auto"/>
            </w:tcBorders>
            <w:shd w:val="clear" w:color="auto" w:fill="auto"/>
            <w:noWrap/>
            <w:vAlign w:val="center"/>
            <w:hideMark/>
          </w:tcPr>
          <w:p w14:paraId="2954DC4B" w14:textId="77777777" w:rsidR="0020530E" w:rsidRPr="0029561E" w:rsidRDefault="0020530E">
            <w:pPr>
              <w:jc w:val="center"/>
              <w:rPr>
                <w:rFonts w:ascii="Calibri" w:hAnsi="Calibri"/>
                <w:color w:val="000000"/>
                <w:rPrChange w:id="1587" w:author="Luisa Herkenhoff" w:date="2020-11-10T21:02:00Z">
                  <w:rPr>
                    <w:rFonts w:ascii="Leelawadee" w:hAnsi="Leelawadee"/>
                    <w:color w:val="000000" w:themeColor="text1"/>
                    <w:sz w:val="20"/>
                  </w:rPr>
                </w:rPrChange>
              </w:rPr>
              <w:pPrChange w:id="1588" w:author="Luisa Herkenhoff" w:date="2020-11-10T21:02:00Z">
                <w:pPr>
                  <w:pStyle w:val="sub"/>
                  <w:spacing w:line="360" w:lineRule="auto"/>
                  <w:jc w:val="center"/>
                </w:pPr>
              </w:pPrChange>
            </w:pPr>
            <w:r w:rsidRPr="0029561E">
              <w:rPr>
                <w:rFonts w:ascii="Calibri" w:hAnsi="Calibri"/>
                <w:color w:val="000000"/>
                <w:rPrChange w:id="1589" w:author="Luisa Herkenhoff" w:date="2020-11-10T21:02:00Z">
                  <w:rPr>
                    <w:rFonts w:ascii="Leelawadee" w:hAnsi="Leelawadee"/>
                    <w:color w:val="000000" w:themeColor="text1"/>
                    <w:sz w:val="20"/>
                  </w:rPr>
                </w:rPrChange>
              </w:rPr>
              <w:t>2,1736</w:t>
            </w:r>
          </w:p>
        </w:tc>
        <w:tc>
          <w:tcPr>
            <w:tcW w:w="1346" w:type="dxa"/>
            <w:tcBorders>
              <w:top w:val="nil"/>
              <w:left w:val="nil"/>
              <w:bottom w:val="single" w:sz="4" w:space="0" w:color="auto"/>
              <w:right w:val="single" w:sz="4" w:space="0" w:color="auto"/>
            </w:tcBorders>
            <w:shd w:val="clear" w:color="auto" w:fill="auto"/>
            <w:noWrap/>
            <w:vAlign w:val="center"/>
            <w:hideMark/>
          </w:tcPr>
          <w:p w14:paraId="3793F347" w14:textId="22456E6D" w:rsidR="0020530E" w:rsidRPr="0029561E" w:rsidRDefault="00A604CE">
            <w:pPr>
              <w:jc w:val="center"/>
              <w:rPr>
                <w:rFonts w:ascii="Calibri" w:hAnsi="Calibri"/>
                <w:color w:val="000000"/>
                <w:rPrChange w:id="1590" w:author="Luisa Herkenhoff" w:date="2020-11-10T21:02:00Z">
                  <w:rPr>
                    <w:rFonts w:ascii="Leelawadee" w:hAnsi="Leelawadee"/>
                    <w:color w:val="000000" w:themeColor="text1"/>
                    <w:sz w:val="20"/>
                  </w:rPr>
                </w:rPrChange>
              </w:rPr>
              <w:pPrChange w:id="1591" w:author="Luisa Herkenhoff" w:date="2020-11-10T21:02:00Z">
                <w:pPr>
                  <w:pStyle w:val="sub"/>
                  <w:spacing w:line="360" w:lineRule="auto"/>
                  <w:jc w:val="center"/>
                </w:pPr>
              </w:pPrChange>
            </w:pPr>
            <w:del w:id="1592" w:author="Luisa Herkenhoff" w:date="2020-11-10T21:02:00Z">
              <w:r w:rsidRPr="00A604CE">
                <w:rPr>
                  <w:rFonts w:ascii="Leelawadee" w:hAnsi="Leelawadee" w:cs="Leelawadee"/>
                  <w:color w:val="000000" w:themeColor="text1"/>
                  <w:sz w:val="20"/>
                  <w:szCs w:val="20"/>
                </w:rPr>
                <w:delText>SIM</w:delText>
              </w:r>
            </w:del>
            <w:ins w:id="1593"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1594" w:author="Luisa Herkenhoff" w:date="2020-11-10T21:02:00Z"/>
            <w:hideMark/>
          </w:tcPr>
          <w:p w14:paraId="41E8AFF4" w14:textId="77777777" w:rsidR="0020530E" w:rsidRPr="0029561E" w:rsidRDefault="0020530E" w:rsidP="002647D8">
            <w:pPr>
              <w:jc w:val="center"/>
              <w:rPr>
                <w:rFonts w:ascii="Calibri" w:hAnsi="Calibri" w:cs="Calibri"/>
                <w:color w:val="000000"/>
              </w:rPr>
            </w:pPr>
            <w:ins w:id="1595" w:author="Luisa Herkenhoff" w:date="2020-11-10T21:02:00Z">
              <w:r w:rsidRPr="0029561E">
                <w:rPr>
                  <w:rFonts w:ascii="Calibri" w:hAnsi="Calibri" w:cs="Calibri"/>
                  <w:color w:val="000000"/>
                </w:rPr>
                <w:t>SIM</w:t>
              </w:r>
            </w:ins>
          </w:p>
        </w:tc>
      </w:tr>
      <w:tr w:rsidR="006117F8" w:rsidRPr="0029561E" w14:paraId="7D815E1A"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69B6603E" w14:textId="77777777" w:rsidR="0020530E" w:rsidRPr="0029561E" w:rsidRDefault="0020530E">
            <w:pPr>
              <w:jc w:val="center"/>
              <w:rPr>
                <w:rFonts w:ascii="Calibri" w:hAnsi="Calibri"/>
                <w:color w:val="000000"/>
                <w:rPrChange w:id="1596" w:author="Luisa Herkenhoff" w:date="2020-11-10T21:02:00Z">
                  <w:rPr>
                    <w:rFonts w:ascii="Leelawadee" w:hAnsi="Leelawadee"/>
                    <w:color w:val="000000" w:themeColor="text1"/>
                    <w:sz w:val="20"/>
                  </w:rPr>
                </w:rPrChange>
              </w:rPr>
              <w:pPrChange w:id="1597" w:author="Luisa Herkenhoff" w:date="2020-11-10T21:02:00Z">
                <w:pPr>
                  <w:pStyle w:val="sub"/>
                  <w:spacing w:line="360" w:lineRule="auto"/>
                  <w:jc w:val="center"/>
                </w:pPr>
              </w:pPrChange>
            </w:pPr>
            <w:r w:rsidRPr="0029561E">
              <w:rPr>
                <w:rFonts w:ascii="Calibri" w:hAnsi="Calibri"/>
                <w:color w:val="000000"/>
                <w:rPrChange w:id="1598" w:author="Luisa Herkenhoff" w:date="2020-11-10T21:02:00Z">
                  <w:rPr>
                    <w:rFonts w:ascii="Leelawadee" w:hAnsi="Leelawadee"/>
                    <w:color w:val="000000" w:themeColor="text1"/>
                    <w:sz w:val="20"/>
                  </w:rPr>
                </w:rPrChange>
              </w:rPr>
              <w:t>68</w:t>
            </w:r>
          </w:p>
        </w:tc>
        <w:tc>
          <w:tcPr>
            <w:tcW w:w="1186" w:type="dxa"/>
            <w:tcBorders>
              <w:top w:val="nil"/>
              <w:left w:val="nil"/>
              <w:bottom w:val="single" w:sz="4" w:space="0" w:color="auto"/>
              <w:right w:val="single" w:sz="4" w:space="0" w:color="auto"/>
            </w:tcBorders>
            <w:shd w:val="clear" w:color="auto" w:fill="auto"/>
            <w:noWrap/>
            <w:vAlign w:val="center"/>
            <w:hideMark/>
          </w:tcPr>
          <w:p w14:paraId="14972ACE" w14:textId="77777777" w:rsidR="0020530E" w:rsidRPr="0029561E" w:rsidRDefault="0020530E">
            <w:pPr>
              <w:jc w:val="center"/>
              <w:rPr>
                <w:rFonts w:ascii="Calibri" w:hAnsi="Calibri"/>
                <w:color w:val="000000"/>
                <w:rPrChange w:id="1599" w:author="Luisa Herkenhoff" w:date="2020-11-10T21:02:00Z">
                  <w:rPr>
                    <w:rFonts w:ascii="Leelawadee" w:hAnsi="Leelawadee"/>
                    <w:color w:val="000000" w:themeColor="text1"/>
                    <w:sz w:val="20"/>
                  </w:rPr>
                </w:rPrChange>
              </w:rPr>
              <w:pPrChange w:id="1600" w:author="Luisa Herkenhoff" w:date="2020-11-10T21:02:00Z">
                <w:pPr>
                  <w:pStyle w:val="sub"/>
                  <w:spacing w:line="360" w:lineRule="auto"/>
                  <w:jc w:val="center"/>
                </w:pPr>
              </w:pPrChange>
            </w:pPr>
            <w:r w:rsidRPr="0029561E">
              <w:rPr>
                <w:rFonts w:ascii="Calibri" w:hAnsi="Calibri"/>
                <w:color w:val="000000"/>
                <w:rPrChange w:id="1601" w:author="Luisa Herkenhoff" w:date="2020-11-10T21:02:00Z">
                  <w:rPr>
                    <w:rFonts w:ascii="Leelawadee" w:hAnsi="Leelawadee"/>
                    <w:color w:val="000000" w:themeColor="text1"/>
                    <w:sz w:val="20"/>
                  </w:rPr>
                </w:rPrChange>
              </w:rPr>
              <w:t>29/06/2026</w:t>
            </w:r>
          </w:p>
        </w:tc>
        <w:tc>
          <w:tcPr>
            <w:tcW w:w="1186" w:type="dxa"/>
            <w:tcBorders>
              <w:top w:val="nil"/>
              <w:left w:val="nil"/>
              <w:bottom w:val="single" w:sz="4" w:space="0" w:color="auto"/>
              <w:right w:val="single" w:sz="4" w:space="0" w:color="auto"/>
            </w:tcBorders>
            <w:shd w:val="clear" w:color="auto" w:fill="auto"/>
            <w:noWrap/>
            <w:vAlign w:val="center"/>
            <w:hideMark/>
          </w:tcPr>
          <w:p w14:paraId="0651D31E" w14:textId="77777777" w:rsidR="0020530E" w:rsidRPr="0029561E" w:rsidRDefault="0020530E">
            <w:pPr>
              <w:jc w:val="center"/>
              <w:rPr>
                <w:rFonts w:ascii="Calibri" w:hAnsi="Calibri"/>
                <w:color w:val="000000"/>
                <w:rPrChange w:id="1602" w:author="Luisa Herkenhoff" w:date="2020-11-10T21:02:00Z">
                  <w:rPr>
                    <w:rFonts w:ascii="Leelawadee" w:hAnsi="Leelawadee"/>
                    <w:color w:val="000000" w:themeColor="text1"/>
                    <w:sz w:val="20"/>
                  </w:rPr>
                </w:rPrChange>
              </w:rPr>
              <w:pPrChange w:id="1603" w:author="Luisa Herkenhoff" w:date="2020-11-10T21:02:00Z">
                <w:pPr>
                  <w:pStyle w:val="sub"/>
                  <w:spacing w:line="360" w:lineRule="auto"/>
                  <w:jc w:val="center"/>
                </w:pPr>
              </w:pPrChange>
            </w:pPr>
            <w:r w:rsidRPr="0029561E">
              <w:rPr>
                <w:rFonts w:ascii="Calibri" w:hAnsi="Calibri"/>
                <w:color w:val="000000"/>
                <w:rPrChange w:id="1604" w:author="Luisa Herkenhoff" w:date="2020-11-10T21:02:00Z">
                  <w:rPr>
                    <w:rFonts w:ascii="Leelawadee" w:hAnsi="Leelawadee"/>
                    <w:color w:val="000000" w:themeColor="text1"/>
                    <w:sz w:val="20"/>
                  </w:rPr>
                </w:rPrChange>
              </w:rPr>
              <w:t>29/06/2026</w:t>
            </w:r>
          </w:p>
        </w:tc>
        <w:tc>
          <w:tcPr>
            <w:tcW w:w="929" w:type="dxa"/>
            <w:tcBorders>
              <w:top w:val="nil"/>
              <w:left w:val="nil"/>
              <w:bottom w:val="single" w:sz="4" w:space="0" w:color="auto"/>
              <w:right w:val="single" w:sz="4" w:space="0" w:color="auto"/>
            </w:tcBorders>
            <w:shd w:val="clear" w:color="auto" w:fill="auto"/>
            <w:noWrap/>
            <w:vAlign w:val="center"/>
            <w:hideMark/>
          </w:tcPr>
          <w:p w14:paraId="0C1CD4CF" w14:textId="77777777" w:rsidR="0020530E" w:rsidRPr="0029561E" w:rsidRDefault="0020530E">
            <w:pPr>
              <w:jc w:val="center"/>
              <w:rPr>
                <w:rFonts w:ascii="Calibri" w:hAnsi="Calibri"/>
                <w:color w:val="000000"/>
                <w:rPrChange w:id="1605" w:author="Luisa Herkenhoff" w:date="2020-11-10T21:02:00Z">
                  <w:rPr>
                    <w:rFonts w:ascii="Leelawadee" w:hAnsi="Leelawadee"/>
                    <w:color w:val="000000" w:themeColor="text1"/>
                    <w:sz w:val="20"/>
                  </w:rPr>
                </w:rPrChange>
              </w:rPr>
              <w:pPrChange w:id="1606" w:author="Luisa Herkenhoff" w:date="2020-11-10T21:02:00Z">
                <w:pPr>
                  <w:pStyle w:val="sub"/>
                  <w:spacing w:line="360" w:lineRule="auto"/>
                  <w:jc w:val="center"/>
                </w:pPr>
              </w:pPrChange>
            </w:pPr>
            <w:r w:rsidRPr="0029561E">
              <w:rPr>
                <w:rFonts w:ascii="Calibri" w:hAnsi="Calibri"/>
                <w:color w:val="000000"/>
                <w:rPrChange w:id="1607" w:author="Luisa Herkenhoff" w:date="2020-11-10T21:02:00Z">
                  <w:rPr>
                    <w:rFonts w:ascii="Leelawadee" w:hAnsi="Leelawadee"/>
                    <w:color w:val="000000" w:themeColor="text1"/>
                    <w:sz w:val="20"/>
                  </w:rPr>
                </w:rPrChange>
              </w:rPr>
              <w:t>2,2344</w:t>
            </w:r>
          </w:p>
        </w:tc>
        <w:tc>
          <w:tcPr>
            <w:tcW w:w="1346" w:type="dxa"/>
            <w:tcBorders>
              <w:top w:val="nil"/>
              <w:left w:val="nil"/>
              <w:bottom w:val="single" w:sz="4" w:space="0" w:color="auto"/>
              <w:right w:val="single" w:sz="4" w:space="0" w:color="auto"/>
            </w:tcBorders>
            <w:shd w:val="clear" w:color="auto" w:fill="auto"/>
            <w:noWrap/>
            <w:vAlign w:val="center"/>
            <w:hideMark/>
          </w:tcPr>
          <w:p w14:paraId="491CB16F" w14:textId="77777777" w:rsidR="0020530E" w:rsidRPr="0029561E" w:rsidRDefault="0020530E">
            <w:pPr>
              <w:jc w:val="center"/>
              <w:rPr>
                <w:rFonts w:ascii="Calibri" w:hAnsi="Calibri"/>
                <w:color w:val="000000"/>
                <w:rPrChange w:id="1608" w:author="Luisa Herkenhoff" w:date="2020-11-10T21:02:00Z">
                  <w:rPr>
                    <w:rFonts w:ascii="Leelawadee" w:hAnsi="Leelawadee"/>
                    <w:color w:val="000000" w:themeColor="text1"/>
                    <w:sz w:val="20"/>
                  </w:rPr>
                </w:rPrChange>
              </w:rPr>
              <w:pPrChange w:id="1609" w:author="Luisa Herkenhoff" w:date="2020-11-10T21:02:00Z">
                <w:pPr>
                  <w:pStyle w:val="sub"/>
                  <w:spacing w:line="360" w:lineRule="auto"/>
                  <w:jc w:val="center"/>
                </w:pPr>
              </w:pPrChange>
            </w:pPr>
            <w:r w:rsidRPr="0029561E">
              <w:rPr>
                <w:rFonts w:ascii="Calibri" w:hAnsi="Calibri"/>
                <w:color w:val="000000"/>
                <w:rPrChange w:id="1610" w:author="Luisa Herkenhoff" w:date="2020-11-10T21:02:00Z">
                  <w:rPr>
                    <w:rFonts w:ascii="Leelawadee" w:hAnsi="Leelawadee"/>
                    <w:color w:val="000000" w:themeColor="text1"/>
                    <w:sz w:val="20"/>
                  </w:rPr>
                </w:rPrChange>
              </w:rPr>
              <w:t>SIM</w:t>
            </w:r>
          </w:p>
        </w:tc>
        <w:tc>
          <w:tcPr>
            <w:tcW w:w="1521" w:type="dxa"/>
            <w:tcBorders>
              <w:top w:val="nil"/>
              <w:left w:val="nil"/>
              <w:bottom w:val="single" w:sz="4" w:space="0" w:color="auto"/>
              <w:right w:val="single" w:sz="4" w:space="0" w:color="auto"/>
            </w:tcBorders>
            <w:shd w:val="clear" w:color="auto" w:fill="auto"/>
            <w:noWrap/>
            <w:vAlign w:val="center"/>
            <w:cellIns w:id="1611" w:author="Luisa Herkenhoff" w:date="2020-11-10T21:02:00Z"/>
            <w:hideMark/>
          </w:tcPr>
          <w:p w14:paraId="6CCFDDEA" w14:textId="77777777" w:rsidR="0020530E" w:rsidRPr="0029561E" w:rsidRDefault="0020530E" w:rsidP="002647D8">
            <w:pPr>
              <w:jc w:val="center"/>
              <w:rPr>
                <w:rFonts w:ascii="Calibri" w:hAnsi="Calibri" w:cs="Calibri"/>
                <w:color w:val="000000"/>
              </w:rPr>
            </w:pPr>
            <w:ins w:id="1612" w:author="Luisa Herkenhoff" w:date="2020-11-10T21:02:00Z">
              <w:r w:rsidRPr="0029561E">
                <w:rPr>
                  <w:rFonts w:ascii="Calibri" w:hAnsi="Calibri" w:cs="Calibri"/>
                  <w:color w:val="000000"/>
                </w:rPr>
                <w:t>SIM</w:t>
              </w:r>
            </w:ins>
          </w:p>
        </w:tc>
      </w:tr>
      <w:tr w:rsidR="006117F8" w:rsidRPr="0029561E" w14:paraId="540D60E6"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670414A3" w14:textId="77777777" w:rsidR="0020530E" w:rsidRPr="0029561E" w:rsidRDefault="0020530E">
            <w:pPr>
              <w:jc w:val="center"/>
              <w:rPr>
                <w:rFonts w:ascii="Calibri" w:hAnsi="Calibri"/>
                <w:color w:val="000000"/>
                <w:rPrChange w:id="1613" w:author="Luisa Herkenhoff" w:date="2020-11-10T21:02:00Z">
                  <w:rPr>
                    <w:rFonts w:ascii="Leelawadee" w:hAnsi="Leelawadee"/>
                    <w:color w:val="000000" w:themeColor="text1"/>
                    <w:sz w:val="20"/>
                  </w:rPr>
                </w:rPrChange>
              </w:rPr>
              <w:pPrChange w:id="1614" w:author="Luisa Herkenhoff" w:date="2020-11-10T21:02:00Z">
                <w:pPr>
                  <w:pStyle w:val="sub"/>
                  <w:spacing w:line="360" w:lineRule="auto"/>
                  <w:jc w:val="center"/>
                </w:pPr>
              </w:pPrChange>
            </w:pPr>
            <w:r w:rsidRPr="0029561E">
              <w:rPr>
                <w:rFonts w:ascii="Calibri" w:hAnsi="Calibri"/>
                <w:color w:val="000000"/>
                <w:rPrChange w:id="1615" w:author="Luisa Herkenhoff" w:date="2020-11-10T21:02:00Z">
                  <w:rPr>
                    <w:rFonts w:ascii="Leelawadee" w:hAnsi="Leelawadee"/>
                    <w:color w:val="000000" w:themeColor="text1"/>
                    <w:sz w:val="20"/>
                  </w:rPr>
                </w:rPrChange>
              </w:rPr>
              <w:t>69</w:t>
            </w:r>
          </w:p>
        </w:tc>
        <w:tc>
          <w:tcPr>
            <w:tcW w:w="1186" w:type="dxa"/>
            <w:tcBorders>
              <w:top w:val="nil"/>
              <w:left w:val="nil"/>
              <w:bottom w:val="single" w:sz="4" w:space="0" w:color="auto"/>
              <w:right w:val="single" w:sz="4" w:space="0" w:color="auto"/>
            </w:tcBorders>
            <w:shd w:val="clear" w:color="auto" w:fill="auto"/>
            <w:noWrap/>
            <w:vAlign w:val="center"/>
            <w:hideMark/>
          </w:tcPr>
          <w:p w14:paraId="2298A189" w14:textId="77777777" w:rsidR="0020530E" w:rsidRPr="0029561E" w:rsidRDefault="0020530E">
            <w:pPr>
              <w:jc w:val="center"/>
              <w:rPr>
                <w:rFonts w:ascii="Calibri" w:hAnsi="Calibri"/>
                <w:color w:val="000000"/>
                <w:rPrChange w:id="1616" w:author="Luisa Herkenhoff" w:date="2020-11-10T21:02:00Z">
                  <w:rPr>
                    <w:rFonts w:ascii="Leelawadee" w:hAnsi="Leelawadee"/>
                    <w:color w:val="000000" w:themeColor="text1"/>
                    <w:sz w:val="20"/>
                  </w:rPr>
                </w:rPrChange>
              </w:rPr>
              <w:pPrChange w:id="1617" w:author="Luisa Herkenhoff" w:date="2020-11-10T21:02:00Z">
                <w:pPr>
                  <w:pStyle w:val="sub"/>
                  <w:spacing w:line="360" w:lineRule="auto"/>
                  <w:jc w:val="center"/>
                </w:pPr>
              </w:pPrChange>
            </w:pPr>
            <w:r w:rsidRPr="0029561E">
              <w:rPr>
                <w:rFonts w:ascii="Calibri" w:hAnsi="Calibri"/>
                <w:color w:val="000000"/>
                <w:rPrChange w:id="1618" w:author="Luisa Herkenhoff" w:date="2020-11-10T21:02:00Z">
                  <w:rPr>
                    <w:rFonts w:ascii="Leelawadee" w:hAnsi="Leelawadee"/>
                    <w:color w:val="000000" w:themeColor="text1"/>
                    <w:sz w:val="20"/>
                  </w:rPr>
                </w:rPrChange>
              </w:rPr>
              <w:t>29/07/2026</w:t>
            </w:r>
          </w:p>
        </w:tc>
        <w:tc>
          <w:tcPr>
            <w:tcW w:w="1186" w:type="dxa"/>
            <w:tcBorders>
              <w:top w:val="nil"/>
              <w:left w:val="nil"/>
              <w:bottom w:val="single" w:sz="4" w:space="0" w:color="auto"/>
              <w:right w:val="single" w:sz="4" w:space="0" w:color="auto"/>
            </w:tcBorders>
            <w:shd w:val="clear" w:color="auto" w:fill="auto"/>
            <w:noWrap/>
            <w:vAlign w:val="center"/>
            <w:hideMark/>
          </w:tcPr>
          <w:p w14:paraId="5479C2F6" w14:textId="77777777" w:rsidR="0020530E" w:rsidRPr="0029561E" w:rsidRDefault="0020530E">
            <w:pPr>
              <w:jc w:val="center"/>
              <w:rPr>
                <w:rFonts w:ascii="Calibri" w:hAnsi="Calibri"/>
                <w:color w:val="000000"/>
                <w:rPrChange w:id="1619" w:author="Luisa Herkenhoff" w:date="2020-11-10T21:02:00Z">
                  <w:rPr>
                    <w:rFonts w:ascii="Leelawadee" w:hAnsi="Leelawadee"/>
                    <w:color w:val="000000" w:themeColor="text1"/>
                    <w:sz w:val="20"/>
                  </w:rPr>
                </w:rPrChange>
              </w:rPr>
              <w:pPrChange w:id="1620" w:author="Luisa Herkenhoff" w:date="2020-11-10T21:02:00Z">
                <w:pPr>
                  <w:pStyle w:val="sub"/>
                  <w:spacing w:line="360" w:lineRule="auto"/>
                  <w:jc w:val="center"/>
                </w:pPr>
              </w:pPrChange>
            </w:pPr>
            <w:r w:rsidRPr="0029561E">
              <w:rPr>
                <w:rFonts w:ascii="Calibri" w:hAnsi="Calibri"/>
                <w:color w:val="000000"/>
                <w:rPrChange w:id="1621" w:author="Luisa Herkenhoff" w:date="2020-11-10T21:02:00Z">
                  <w:rPr>
                    <w:rFonts w:ascii="Leelawadee" w:hAnsi="Leelawadee"/>
                    <w:color w:val="000000" w:themeColor="text1"/>
                    <w:sz w:val="20"/>
                  </w:rPr>
                </w:rPrChange>
              </w:rPr>
              <w:t>29/07/2026</w:t>
            </w:r>
          </w:p>
        </w:tc>
        <w:tc>
          <w:tcPr>
            <w:tcW w:w="929" w:type="dxa"/>
            <w:tcBorders>
              <w:top w:val="nil"/>
              <w:left w:val="nil"/>
              <w:bottom w:val="single" w:sz="4" w:space="0" w:color="auto"/>
              <w:right w:val="single" w:sz="4" w:space="0" w:color="auto"/>
            </w:tcBorders>
            <w:shd w:val="clear" w:color="auto" w:fill="auto"/>
            <w:noWrap/>
            <w:vAlign w:val="center"/>
            <w:hideMark/>
          </w:tcPr>
          <w:p w14:paraId="5E392810" w14:textId="77777777" w:rsidR="0020530E" w:rsidRPr="0029561E" w:rsidRDefault="0020530E">
            <w:pPr>
              <w:jc w:val="center"/>
              <w:rPr>
                <w:rFonts w:ascii="Calibri" w:hAnsi="Calibri"/>
                <w:color w:val="000000"/>
                <w:rPrChange w:id="1622" w:author="Luisa Herkenhoff" w:date="2020-11-10T21:02:00Z">
                  <w:rPr>
                    <w:rFonts w:ascii="Leelawadee" w:hAnsi="Leelawadee"/>
                    <w:color w:val="000000" w:themeColor="text1"/>
                    <w:sz w:val="20"/>
                  </w:rPr>
                </w:rPrChange>
              </w:rPr>
              <w:pPrChange w:id="1623" w:author="Luisa Herkenhoff" w:date="2020-11-10T21:02:00Z">
                <w:pPr>
                  <w:pStyle w:val="sub"/>
                  <w:spacing w:line="360" w:lineRule="auto"/>
                  <w:jc w:val="center"/>
                </w:pPr>
              </w:pPrChange>
            </w:pPr>
            <w:r w:rsidRPr="0029561E">
              <w:rPr>
                <w:rFonts w:ascii="Calibri" w:hAnsi="Calibri"/>
                <w:color w:val="000000"/>
                <w:rPrChange w:id="1624" w:author="Luisa Herkenhoff" w:date="2020-11-10T21:02:00Z">
                  <w:rPr>
                    <w:rFonts w:ascii="Leelawadee" w:hAnsi="Leelawadee"/>
                    <w:color w:val="000000" w:themeColor="text1"/>
                    <w:sz w:val="20"/>
                  </w:rPr>
                </w:rPrChange>
              </w:rPr>
              <w:t>2,2985</w:t>
            </w:r>
          </w:p>
        </w:tc>
        <w:tc>
          <w:tcPr>
            <w:tcW w:w="1346" w:type="dxa"/>
            <w:tcBorders>
              <w:top w:val="nil"/>
              <w:left w:val="nil"/>
              <w:bottom w:val="single" w:sz="4" w:space="0" w:color="auto"/>
              <w:right w:val="single" w:sz="4" w:space="0" w:color="auto"/>
            </w:tcBorders>
            <w:shd w:val="clear" w:color="auto" w:fill="auto"/>
            <w:noWrap/>
            <w:vAlign w:val="center"/>
            <w:hideMark/>
          </w:tcPr>
          <w:p w14:paraId="51C2DFB4" w14:textId="5CAA121B" w:rsidR="0020530E" w:rsidRPr="0029561E" w:rsidRDefault="00A604CE">
            <w:pPr>
              <w:jc w:val="center"/>
              <w:rPr>
                <w:rFonts w:ascii="Calibri" w:hAnsi="Calibri"/>
                <w:color w:val="000000"/>
                <w:rPrChange w:id="1625" w:author="Luisa Herkenhoff" w:date="2020-11-10T21:02:00Z">
                  <w:rPr>
                    <w:rFonts w:ascii="Leelawadee" w:hAnsi="Leelawadee"/>
                    <w:color w:val="000000" w:themeColor="text1"/>
                    <w:sz w:val="20"/>
                  </w:rPr>
                </w:rPrChange>
              </w:rPr>
              <w:pPrChange w:id="1626" w:author="Luisa Herkenhoff" w:date="2020-11-10T21:02:00Z">
                <w:pPr>
                  <w:pStyle w:val="sub"/>
                  <w:spacing w:line="360" w:lineRule="auto"/>
                  <w:jc w:val="center"/>
                </w:pPr>
              </w:pPrChange>
            </w:pPr>
            <w:del w:id="1627" w:author="Luisa Herkenhoff" w:date="2020-11-10T21:02:00Z">
              <w:r w:rsidRPr="00A604CE">
                <w:rPr>
                  <w:rFonts w:ascii="Leelawadee" w:hAnsi="Leelawadee" w:cs="Leelawadee"/>
                  <w:color w:val="000000" w:themeColor="text1"/>
                  <w:sz w:val="20"/>
                  <w:szCs w:val="20"/>
                </w:rPr>
                <w:delText>SIM</w:delText>
              </w:r>
            </w:del>
            <w:ins w:id="1628"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1629" w:author="Luisa Herkenhoff" w:date="2020-11-10T21:02:00Z"/>
            <w:hideMark/>
          </w:tcPr>
          <w:p w14:paraId="3C0CD9D4" w14:textId="77777777" w:rsidR="0020530E" w:rsidRPr="0029561E" w:rsidRDefault="0020530E" w:rsidP="002647D8">
            <w:pPr>
              <w:jc w:val="center"/>
              <w:rPr>
                <w:rFonts w:ascii="Calibri" w:hAnsi="Calibri" w:cs="Calibri"/>
                <w:color w:val="000000"/>
              </w:rPr>
            </w:pPr>
            <w:ins w:id="1630" w:author="Luisa Herkenhoff" w:date="2020-11-10T21:02:00Z">
              <w:r w:rsidRPr="0029561E">
                <w:rPr>
                  <w:rFonts w:ascii="Calibri" w:hAnsi="Calibri" w:cs="Calibri"/>
                  <w:color w:val="000000"/>
                </w:rPr>
                <w:t>SIM</w:t>
              </w:r>
            </w:ins>
          </w:p>
        </w:tc>
      </w:tr>
      <w:tr w:rsidR="006117F8" w:rsidRPr="0029561E" w14:paraId="296017EC"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204B2AF4" w14:textId="77777777" w:rsidR="0020530E" w:rsidRPr="0029561E" w:rsidRDefault="0020530E">
            <w:pPr>
              <w:jc w:val="center"/>
              <w:rPr>
                <w:rFonts w:ascii="Calibri" w:hAnsi="Calibri"/>
                <w:color w:val="000000"/>
                <w:rPrChange w:id="1631" w:author="Luisa Herkenhoff" w:date="2020-11-10T21:02:00Z">
                  <w:rPr>
                    <w:rFonts w:ascii="Leelawadee" w:hAnsi="Leelawadee"/>
                    <w:color w:val="000000" w:themeColor="text1"/>
                    <w:sz w:val="20"/>
                  </w:rPr>
                </w:rPrChange>
              </w:rPr>
              <w:pPrChange w:id="1632" w:author="Luisa Herkenhoff" w:date="2020-11-10T21:02:00Z">
                <w:pPr>
                  <w:pStyle w:val="sub"/>
                  <w:spacing w:line="360" w:lineRule="auto"/>
                  <w:jc w:val="center"/>
                </w:pPr>
              </w:pPrChange>
            </w:pPr>
            <w:r w:rsidRPr="0029561E">
              <w:rPr>
                <w:rFonts w:ascii="Calibri" w:hAnsi="Calibri"/>
                <w:color w:val="000000"/>
                <w:rPrChange w:id="1633" w:author="Luisa Herkenhoff" w:date="2020-11-10T21:02:00Z">
                  <w:rPr>
                    <w:rFonts w:ascii="Leelawadee" w:hAnsi="Leelawadee"/>
                    <w:color w:val="000000" w:themeColor="text1"/>
                    <w:sz w:val="20"/>
                  </w:rPr>
                </w:rPrChange>
              </w:rPr>
              <w:t>70</w:t>
            </w:r>
          </w:p>
        </w:tc>
        <w:tc>
          <w:tcPr>
            <w:tcW w:w="1186" w:type="dxa"/>
            <w:tcBorders>
              <w:top w:val="nil"/>
              <w:left w:val="nil"/>
              <w:bottom w:val="single" w:sz="4" w:space="0" w:color="auto"/>
              <w:right w:val="single" w:sz="4" w:space="0" w:color="auto"/>
            </w:tcBorders>
            <w:shd w:val="clear" w:color="auto" w:fill="auto"/>
            <w:noWrap/>
            <w:vAlign w:val="center"/>
            <w:hideMark/>
          </w:tcPr>
          <w:p w14:paraId="7EBB8C7B" w14:textId="77777777" w:rsidR="0020530E" w:rsidRPr="0029561E" w:rsidRDefault="0020530E">
            <w:pPr>
              <w:jc w:val="center"/>
              <w:rPr>
                <w:rFonts w:ascii="Calibri" w:hAnsi="Calibri"/>
                <w:color w:val="000000"/>
                <w:rPrChange w:id="1634" w:author="Luisa Herkenhoff" w:date="2020-11-10T21:02:00Z">
                  <w:rPr>
                    <w:rFonts w:ascii="Leelawadee" w:hAnsi="Leelawadee"/>
                    <w:color w:val="000000" w:themeColor="text1"/>
                    <w:sz w:val="20"/>
                  </w:rPr>
                </w:rPrChange>
              </w:rPr>
              <w:pPrChange w:id="1635" w:author="Luisa Herkenhoff" w:date="2020-11-10T21:02:00Z">
                <w:pPr>
                  <w:pStyle w:val="sub"/>
                  <w:spacing w:line="360" w:lineRule="auto"/>
                  <w:jc w:val="center"/>
                </w:pPr>
              </w:pPrChange>
            </w:pPr>
            <w:r w:rsidRPr="0029561E">
              <w:rPr>
                <w:rFonts w:ascii="Calibri" w:hAnsi="Calibri"/>
                <w:color w:val="000000"/>
                <w:rPrChange w:id="1636" w:author="Luisa Herkenhoff" w:date="2020-11-10T21:02:00Z">
                  <w:rPr>
                    <w:rFonts w:ascii="Leelawadee" w:hAnsi="Leelawadee"/>
                    <w:color w:val="000000" w:themeColor="text1"/>
                    <w:sz w:val="20"/>
                  </w:rPr>
                </w:rPrChange>
              </w:rPr>
              <w:t>29/08/2026</w:t>
            </w:r>
          </w:p>
        </w:tc>
        <w:tc>
          <w:tcPr>
            <w:tcW w:w="1186" w:type="dxa"/>
            <w:tcBorders>
              <w:top w:val="nil"/>
              <w:left w:val="nil"/>
              <w:bottom w:val="single" w:sz="4" w:space="0" w:color="auto"/>
              <w:right w:val="single" w:sz="4" w:space="0" w:color="auto"/>
            </w:tcBorders>
            <w:shd w:val="clear" w:color="auto" w:fill="auto"/>
            <w:noWrap/>
            <w:vAlign w:val="center"/>
            <w:hideMark/>
          </w:tcPr>
          <w:p w14:paraId="7C095393" w14:textId="77777777" w:rsidR="0020530E" w:rsidRPr="0029561E" w:rsidRDefault="0020530E">
            <w:pPr>
              <w:jc w:val="center"/>
              <w:rPr>
                <w:rFonts w:ascii="Calibri" w:hAnsi="Calibri"/>
                <w:color w:val="000000"/>
                <w:rPrChange w:id="1637" w:author="Luisa Herkenhoff" w:date="2020-11-10T21:02:00Z">
                  <w:rPr>
                    <w:rFonts w:ascii="Leelawadee" w:hAnsi="Leelawadee"/>
                    <w:color w:val="000000" w:themeColor="text1"/>
                    <w:sz w:val="20"/>
                  </w:rPr>
                </w:rPrChange>
              </w:rPr>
              <w:pPrChange w:id="1638" w:author="Luisa Herkenhoff" w:date="2020-11-10T21:02:00Z">
                <w:pPr>
                  <w:pStyle w:val="sub"/>
                  <w:spacing w:line="360" w:lineRule="auto"/>
                  <w:jc w:val="center"/>
                </w:pPr>
              </w:pPrChange>
            </w:pPr>
            <w:r w:rsidRPr="0029561E">
              <w:rPr>
                <w:rFonts w:ascii="Calibri" w:hAnsi="Calibri"/>
                <w:color w:val="000000"/>
                <w:rPrChange w:id="1639" w:author="Luisa Herkenhoff" w:date="2020-11-10T21:02:00Z">
                  <w:rPr>
                    <w:rFonts w:ascii="Leelawadee" w:hAnsi="Leelawadee"/>
                    <w:color w:val="000000" w:themeColor="text1"/>
                    <w:sz w:val="20"/>
                  </w:rPr>
                </w:rPrChange>
              </w:rPr>
              <w:t>31/08/2026</w:t>
            </w:r>
          </w:p>
        </w:tc>
        <w:tc>
          <w:tcPr>
            <w:tcW w:w="929" w:type="dxa"/>
            <w:tcBorders>
              <w:top w:val="nil"/>
              <w:left w:val="nil"/>
              <w:bottom w:val="single" w:sz="4" w:space="0" w:color="auto"/>
              <w:right w:val="single" w:sz="4" w:space="0" w:color="auto"/>
            </w:tcBorders>
            <w:shd w:val="clear" w:color="auto" w:fill="auto"/>
            <w:noWrap/>
            <w:vAlign w:val="center"/>
            <w:hideMark/>
          </w:tcPr>
          <w:p w14:paraId="0CD82937" w14:textId="77777777" w:rsidR="0020530E" w:rsidRPr="0029561E" w:rsidRDefault="0020530E">
            <w:pPr>
              <w:jc w:val="center"/>
              <w:rPr>
                <w:rFonts w:ascii="Calibri" w:hAnsi="Calibri"/>
                <w:color w:val="000000"/>
                <w:rPrChange w:id="1640" w:author="Luisa Herkenhoff" w:date="2020-11-10T21:02:00Z">
                  <w:rPr>
                    <w:rFonts w:ascii="Leelawadee" w:hAnsi="Leelawadee"/>
                    <w:color w:val="000000" w:themeColor="text1"/>
                    <w:sz w:val="20"/>
                  </w:rPr>
                </w:rPrChange>
              </w:rPr>
              <w:pPrChange w:id="1641" w:author="Luisa Herkenhoff" w:date="2020-11-10T21:02:00Z">
                <w:pPr>
                  <w:pStyle w:val="sub"/>
                  <w:spacing w:line="360" w:lineRule="auto"/>
                  <w:jc w:val="center"/>
                </w:pPr>
              </w:pPrChange>
            </w:pPr>
            <w:r w:rsidRPr="0029561E">
              <w:rPr>
                <w:rFonts w:ascii="Calibri" w:hAnsi="Calibri"/>
                <w:color w:val="000000"/>
                <w:rPrChange w:id="1642" w:author="Luisa Herkenhoff" w:date="2020-11-10T21:02:00Z">
                  <w:rPr>
                    <w:rFonts w:ascii="Leelawadee" w:hAnsi="Leelawadee"/>
                    <w:color w:val="000000" w:themeColor="text1"/>
                    <w:sz w:val="20"/>
                  </w:rPr>
                </w:rPrChange>
              </w:rPr>
              <w:t>2,3659</w:t>
            </w:r>
          </w:p>
        </w:tc>
        <w:tc>
          <w:tcPr>
            <w:tcW w:w="1346" w:type="dxa"/>
            <w:tcBorders>
              <w:top w:val="nil"/>
              <w:left w:val="nil"/>
              <w:bottom w:val="single" w:sz="4" w:space="0" w:color="auto"/>
              <w:right w:val="single" w:sz="4" w:space="0" w:color="auto"/>
            </w:tcBorders>
            <w:shd w:val="clear" w:color="auto" w:fill="auto"/>
            <w:noWrap/>
            <w:vAlign w:val="center"/>
            <w:hideMark/>
          </w:tcPr>
          <w:p w14:paraId="5BB1CB5E" w14:textId="03856CBB" w:rsidR="0020530E" w:rsidRPr="0029561E" w:rsidRDefault="00A604CE">
            <w:pPr>
              <w:jc w:val="center"/>
              <w:rPr>
                <w:rFonts w:ascii="Calibri" w:hAnsi="Calibri"/>
                <w:color w:val="000000"/>
                <w:rPrChange w:id="1643" w:author="Luisa Herkenhoff" w:date="2020-11-10T21:02:00Z">
                  <w:rPr>
                    <w:rFonts w:ascii="Leelawadee" w:hAnsi="Leelawadee"/>
                    <w:color w:val="000000" w:themeColor="text1"/>
                    <w:sz w:val="20"/>
                  </w:rPr>
                </w:rPrChange>
              </w:rPr>
              <w:pPrChange w:id="1644" w:author="Luisa Herkenhoff" w:date="2020-11-10T21:02:00Z">
                <w:pPr>
                  <w:pStyle w:val="sub"/>
                  <w:spacing w:line="360" w:lineRule="auto"/>
                  <w:jc w:val="center"/>
                </w:pPr>
              </w:pPrChange>
            </w:pPr>
            <w:del w:id="1645" w:author="Luisa Herkenhoff" w:date="2020-11-10T21:02:00Z">
              <w:r w:rsidRPr="00A604CE">
                <w:rPr>
                  <w:rFonts w:ascii="Leelawadee" w:hAnsi="Leelawadee" w:cs="Leelawadee"/>
                  <w:color w:val="000000" w:themeColor="text1"/>
                  <w:sz w:val="20"/>
                  <w:szCs w:val="20"/>
                </w:rPr>
                <w:delText>SIM</w:delText>
              </w:r>
            </w:del>
            <w:ins w:id="1646"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1647" w:author="Luisa Herkenhoff" w:date="2020-11-10T21:02:00Z"/>
            <w:hideMark/>
          </w:tcPr>
          <w:p w14:paraId="4ED3AB51" w14:textId="77777777" w:rsidR="0020530E" w:rsidRPr="0029561E" w:rsidRDefault="0020530E" w:rsidP="002647D8">
            <w:pPr>
              <w:jc w:val="center"/>
              <w:rPr>
                <w:rFonts w:ascii="Calibri" w:hAnsi="Calibri" w:cs="Calibri"/>
                <w:color w:val="000000"/>
              </w:rPr>
            </w:pPr>
            <w:ins w:id="1648" w:author="Luisa Herkenhoff" w:date="2020-11-10T21:02:00Z">
              <w:r w:rsidRPr="0029561E">
                <w:rPr>
                  <w:rFonts w:ascii="Calibri" w:hAnsi="Calibri" w:cs="Calibri"/>
                  <w:color w:val="000000"/>
                </w:rPr>
                <w:t>SIM</w:t>
              </w:r>
            </w:ins>
          </w:p>
        </w:tc>
      </w:tr>
      <w:tr w:rsidR="006117F8" w:rsidRPr="0029561E" w14:paraId="5A44B755"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668275E0" w14:textId="77777777" w:rsidR="0020530E" w:rsidRPr="0029561E" w:rsidRDefault="0020530E">
            <w:pPr>
              <w:jc w:val="center"/>
              <w:rPr>
                <w:rFonts w:ascii="Calibri" w:hAnsi="Calibri"/>
                <w:color w:val="000000"/>
                <w:rPrChange w:id="1649" w:author="Luisa Herkenhoff" w:date="2020-11-10T21:02:00Z">
                  <w:rPr>
                    <w:rFonts w:ascii="Leelawadee" w:hAnsi="Leelawadee"/>
                    <w:color w:val="000000" w:themeColor="text1"/>
                    <w:sz w:val="20"/>
                  </w:rPr>
                </w:rPrChange>
              </w:rPr>
              <w:pPrChange w:id="1650" w:author="Luisa Herkenhoff" w:date="2020-11-10T21:02:00Z">
                <w:pPr>
                  <w:pStyle w:val="sub"/>
                  <w:spacing w:line="360" w:lineRule="auto"/>
                  <w:jc w:val="center"/>
                </w:pPr>
              </w:pPrChange>
            </w:pPr>
            <w:r w:rsidRPr="0029561E">
              <w:rPr>
                <w:rFonts w:ascii="Calibri" w:hAnsi="Calibri"/>
                <w:color w:val="000000"/>
                <w:rPrChange w:id="1651" w:author="Luisa Herkenhoff" w:date="2020-11-10T21:02:00Z">
                  <w:rPr>
                    <w:rFonts w:ascii="Leelawadee" w:hAnsi="Leelawadee"/>
                    <w:color w:val="000000" w:themeColor="text1"/>
                    <w:sz w:val="20"/>
                  </w:rPr>
                </w:rPrChange>
              </w:rPr>
              <w:t>71</w:t>
            </w:r>
          </w:p>
        </w:tc>
        <w:tc>
          <w:tcPr>
            <w:tcW w:w="1186" w:type="dxa"/>
            <w:tcBorders>
              <w:top w:val="nil"/>
              <w:left w:val="nil"/>
              <w:bottom w:val="single" w:sz="4" w:space="0" w:color="auto"/>
              <w:right w:val="single" w:sz="4" w:space="0" w:color="auto"/>
            </w:tcBorders>
            <w:shd w:val="clear" w:color="auto" w:fill="auto"/>
            <w:noWrap/>
            <w:vAlign w:val="center"/>
            <w:hideMark/>
          </w:tcPr>
          <w:p w14:paraId="35F0F49B" w14:textId="77777777" w:rsidR="0020530E" w:rsidRPr="0029561E" w:rsidRDefault="0020530E">
            <w:pPr>
              <w:jc w:val="center"/>
              <w:rPr>
                <w:rFonts w:ascii="Calibri" w:hAnsi="Calibri"/>
                <w:color w:val="000000"/>
                <w:rPrChange w:id="1652" w:author="Luisa Herkenhoff" w:date="2020-11-10T21:02:00Z">
                  <w:rPr>
                    <w:rFonts w:ascii="Leelawadee" w:hAnsi="Leelawadee"/>
                    <w:color w:val="000000" w:themeColor="text1"/>
                    <w:sz w:val="20"/>
                  </w:rPr>
                </w:rPrChange>
              </w:rPr>
              <w:pPrChange w:id="1653" w:author="Luisa Herkenhoff" w:date="2020-11-10T21:02:00Z">
                <w:pPr>
                  <w:pStyle w:val="sub"/>
                  <w:spacing w:line="360" w:lineRule="auto"/>
                  <w:jc w:val="center"/>
                </w:pPr>
              </w:pPrChange>
            </w:pPr>
            <w:r w:rsidRPr="0029561E">
              <w:rPr>
                <w:rFonts w:ascii="Calibri" w:hAnsi="Calibri"/>
                <w:color w:val="000000"/>
                <w:rPrChange w:id="1654" w:author="Luisa Herkenhoff" w:date="2020-11-10T21:02:00Z">
                  <w:rPr>
                    <w:rFonts w:ascii="Leelawadee" w:hAnsi="Leelawadee"/>
                    <w:color w:val="000000" w:themeColor="text1"/>
                    <w:sz w:val="20"/>
                  </w:rPr>
                </w:rPrChange>
              </w:rPr>
              <w:t>29/09/2026</w:t>
            </w:r>
          </w:p>
        </w:tc>
        <w:tc>
          <w:tcPr>
            <w:tcW w:w="1186" w:type="dxa"/>
            <w:tcBorders>
              <w:top w:val="nil"/>
              <w:left w:val="nil"/>
              <w:bottom w:val="single" w:sz="4" w:space="0" w:color="auto"/>
              <w:right w:val="single" w:sz="4" w:space="0" w:color="auto"/>
            </w:tcBorders>
            <w:shd w:val="clear" w:color="auto" w:fill="auto"/>
            <w:noWrap/>
            <w:vAlign w:val="center"/>
            <w:hideMark/>
          </w:tcPr>
          <w:p w14:paraId="77E4BD2A" w14:textId="77777777" w:rsidR="0020530E" w:rsidRPr="0029561E" w:rsidRDefault="0020530E">
            <w:pPr>
              <w:jc w:val="center"/>
              <w:rPr>
                <w:rFonts w:ascii="Calibri" w:hAnsi="Calibri"/>
                <w:color w:val="000000"/>
                <w:rPrChange w:id="1655" w:author="Luisa Herkenhoff" w:date="2020-11-10T21:02:00Z">
                  <w:rPr>
                    <w:rFonts w:ascii="Leelawadee" w:hAnsi="Leelawadee"/>
                    <w:color w:val="000000" w:themeColor="text1"/>
                    <w:sz w:val="20"/>
                  </w:rPr>
                </w:rPrChange>
              </w:rPr>
              <w:pPrChange w:id="1656" w:author="Luisa Herkenhoff" w:date="2020-11-10T21:02:00Z">
                <w:pPr>
                  <w:pStyle w:val="sub"/>
                  <w:spacing w:line="360" w:lineRule="auto"/>
                  <w:jc w:val="center"/>
                </w:pPr>
              </w:pPrChange>
            </w:pPr>
            <w:r w:rsidRPr="0029561E">
              <w:rPr>
                <w:rFonts w:ascii="Calibri" w:hAnsi="Calibri"/>
                <w:color w:val="000000"/>
                <w:rPrChange w:id="1657" w:author="Luisa Herkenhoff" w:date="2020-11-10T21:02:00Z">
                  <w:rPr>
                    <w:rFonts w:ascii="Leelawadee" w:hAnsi="Leelawadee"/>
                    <w:color w:val="000000" w:themeColor="text1"/>
                    <w:sz w:val="20"/>
                  </w:rPr>
                </w:rPrChange>
              </w:rPr>
              <w:t>29/09/2026</w:t>
            </w:r>
          </w:p>
        </w:tc>
        <w:tc>
          <w:tcPr>
            <w:tcW w:w="929" w:type="dxa"/>
            <w:tcBorders>
              <w:top w:val="nil"/>
              <w:left w:val="nil"/>
              <w:bottom w:val="single" w:sz="4" w:space="0" w:color="auto"/>
              <w:right w:val="single" w:sz="4" w:space="0" w:color="auto"/>
            </w:tcBorders>
            <w:shd w:val="clear" w:color="auto" w:fill="auto"/>
            <w:noWrap/>
            <w:vAlign w:val="center"/>
            <w:hideMark/>
          </w:tcPr>
          <w:p w14:paraId="1D39F2D0" w14:textId="77777777" w:rsidR="0020530E" w:rsidRPr="0029561E" w:rsidRDefault="0020530E">
            <w:pPr>
              <w:jc w:val="center"/>
              <w:rPr>
                <w:rFonts w:ascii="Calibri" w:hAnsi="Calibri"/>
                <w:color w:val="000000"/>
                <w:rPrChange w:id="1658" w:author="Luisa Herkenhoff" w:date="2020-11-10T21:02:00Z">
                  <w:rPr>
                    <w:rFonts w:ascii="Leelawadee" w:hAnsi="Leelawadee"/>
                    <w:color w:val="000000" w:themeColor="text1"/>
                    <w:sz w:val="20"/>
                  </w:rPr>
                </w:rPrChange>
              </w:rPr>
              <w:pPrChange w:id="1659" w:author="Luisa Herkenhoff" w:date="2020-11-10T21:02:00Z">
                <w:pPr>
                  <w:pStyle w:val="sub"/>
                  <w:spacing w:line="360" w:lineRule="auto"/>
                  <w:jc w:val="center"/>
                </w:pPr>
              </w:pPrChange>
            </w:pPr>
            <w:r w:rsidRPr="0029561E">
              <w:rPr>
                <w:rFonts w:ascii="Calibri" w:hAnsi="Calibri"/>
                <w:color w:val="000000"/>
                <w:rPrChange w:id="1660" w:author="Luisa Herkenhoff" w:date="2020-11-10T21:02:00Z">
                  <w:rPr>
                    <w:rFonts w:ascii="Leelawadee" w:hAnsi="Leelawadee"/>
                    <w:color w:val="000000" w:themeColor="text1"/>
                    <w:sz w:val="20"/>
                  </w:rPr>
                </w:rPrChange>
              </w:rPr>
              <w:t>2,4369</w:t>
            </w:r>
          </w:p>
        </w:tc>
        <w:tc>
          <w:tcPr>
            <w:tcW w:w="1346" w:type="dxa"/>
            <w:tcBorders>
              <w:top w:val="nil"/>
              <w:left w:val="nil"/>
              <w:bottom w:val="single" w:sz="4" w:space="0" w:color="auto"/>
              <w:right w:val="single" w:sz="4" w:space="0" w:color="auto"/>
            </w:tcBorders>
            <w:shd w:val="clear" w:color="auto" w:fill="auto"/>
            <w:noWrap/>
            <w:vAlign w:val="center"/>
            <w:hideMark/>
          </w:tcPr>
          <w:p w14:paraId="5324E775" w14:textId="30A8EA06" w:rsidR="0020530E" w:rsidRPr="0029561E" w:rsidRDefault="00A604CE">
            <w:pPr>
              <w:jc w:val="center"/>
              <w:rPr>
                <w:rFonts w:ascii="Calibri" w:hAnsi="Calibri"/>
                <w:color w:val="000000"/>
                <w:rPrChange w:id="1661" w:author="Luisa Herkenhoff" w:date="2020-11-10T21:02:00Z">
                  <w:rPr>
                    <w:rFonts w:ascii="Leelawadee" w:hAnsi="Leelawadee"/>
                    <w:color w:val="000000" w:themeColor="text1"/>
                    <w:sz w:val="20"/>
                  </w:rPr>
                </w:rPrChange>
              </w:rPr>
              <w:pPrChange w:id="1662" w:author="Luisa Herkenhoff" w:date="2020-11-10T21:02:00Z">
                <w:pPr>
                  <w:pStyle w:val="sub"/>
                  <w:spacing w:line="360" w:lineRule="auto"/>
                  <w:jc w:val="center"/>
                </w:pPr>
              </w:pPrChange>
            </w:pPr>
            <w:del w:id="1663" w:author="Luisa Herkenhoff" w:date="2020-11-10T21:02:00Z">
              <w:r w:rsidRPr="00A604CE">
                <w:rPr>
                  <w:rFonts w:ascii="Leelawadee" w:hAnsi="Leelawadee" w:cs="Leelawadee"/>
                  <w:color w:val="000000" w:themeColor="text1"/>
                  <w:sz w:val="20"/>
                  <w:szCs w:val="20"/>
                </w:rPr>
                <w:delText>SIM</w:delText>
              </w:r>
            </w:del>
            <w:ins w:id="1664"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1665" w:author="Luisa Herkenhoff" w:date="2020-11-10T21:02:00Z"/>
            <w:hideMark/>
          </w:tcPr>
          <w:p w14:paraId="49D061CC" w14:textId="77777777" w:rsidR="0020530E" w:rsidRPr="0029561E" w:rsidRDefault="0020530E" w:rsidP="002647D8">
            <w:pPr>
              <w:jc w:val="center"/>
              <w:rPr>
                <w:rFonts w:ascii="Calibri" w:hAnsi="Calibri" w:cs="Calibri"/>
                <w:color w:val="000000"/>
              </w:rPr>
            </w:pPr>
            <w:ins w:id="1666" w:author="Luisa Herkenhoff" w:date="2020-11-10T21:02:00Z">
              <w:r w:rsidRPr="0029561E">
                <w:rPr>
                  <w:rFonts w:ascii="Calibri" w:hAnsi="Calibri" w:cs="Calibri"/>
                  <w:color w:val="000000"/>
                </w:rPr>
                <w:t>SIM</w:t>
              </w:r>
            </w:ins>
          </w:p>
        </w:tc>
      </w:tr>
      <w:tr w:rsidR="006117F8" w:rsidRPr="0029561E" w14:paraId="21F6B794"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193A2B1F" w14:textId="77777777" w:rsidR="0020530E" w:rsidRPr="0029561E" w:rsidRDefault="0020530E">
            <w:pPr>
              <w:jc w:val="center"/>
              <w:rPr>
                <w:rFonts w:ascii="Calibri" w:hAnsi="Calibri"/>
                <w:color w:val="000000"/>
                <w:rPrChange w:id="1667" w:author="Luisa Herkenhoff" w:date="2020-11-10T21:02:00Z">
                  <w:rPr>
                    <w:rFonts w:ascii="Leelawadee" w:hAnsi="Leelawadee"/>
                    <w:color w:val="000000" w:themeColor="text1"/>
                    <w:sz w:val="20"/>
                  </w:rPr>
                </w:rPrChange>
              </w:rPr>
              <w:pPrChange w:id="1668" w:author="Luisa Herkenhoff" w:date="2020-11-10T21:02:00Z">
                <w:pPr>
                  <w:pStyle w:val="sub"/>
                  <w:spacing w:line="360" w:lineRule="auto"/>
                  <w:jc w:val="center"/>
                </w:pPr>
              </w:pPrChange>
            </w:pPr>
            <w:r w:rsidRPr="0029561E">
              <w:rPr>
                <w:rFonts w:ascii="Calibri" w:hAnsi="Calibri"/>
                <w:color w:val="000000"/>
                <w:rPrChange w:id="1669" w:author="Luisa Herkenhoff" w:date="2020-11-10T21:02:00Z">
                  <w:rPr>
                    <w:rFonts w:ascii="Leelawadee" w:hAnsi="Leelawadee"/>
                    <w:color w:val="000000" w:themeColor="text1"/>
                    <w:sz w:val="20"/>
                  </w:rPr>
                </w:rPrChange>
              </w:rPr>
              <w:t>72</w:t>
            </w:r>
          </w:p>
        </w:tc>
        <w:tc>
          <w:tcPr>
            <w:tcW w:w="1186" w:type="dxa"/>
            <w:tcBorders>
              <w:top w:val="nil"/>
              <w:left w:val="nil"/>
              <w:bottom w:val="single" w:sz="4" w:space="0" w:color="auto"/>
              <w:right w:val="single" w:sz="4" w:space="0" w:color="auto"/>
            </w:tcBorders>
            <w:shd w:val="clear" w:color="auto" w:fill="auto"/>
            <w:noWrap/>
            <w:vAlign w:val="center"/>
            <w:hideMark/>
          </w:tcPr>
          <w:p w14:paraId="679505AC" w14:textId="77777777" w:rsidR="0020530E" w:rsidRPr="0029561E" w:rsidRDefault="0020530E">
            <w:pPr>
              <w:jc w:val="center"/>
              <w:rPr>
                <w:rFonts w:ascii="Calibri" w:hAnsi="Calibri"/>
                <w:color w:val="000000"/>
                <w:rPrChange w:id="1670" w:author="Luisa Herkenhoff" w:date="2020-11-10T21:02:00Z">
                  <w:rPr>
                    <w:rFonts w:ascii="Leelawadee" w:hAnsi="Leelawadee"/>
                    <w:color w:val="000000" w:themeColor="text1"/>
                    <w:sz w:val="20"/>
                  </w:rPr>
                </w:rPrChange>
              </w:rPr>
              <w:pPrChange w:id="1671" w:author="Luisa Herkenhoff" w:date="2020-11-10T21:02:00Z">
                <w:pPr>
                  <w:pStyle w:val="sub"/>
                  <w:spacing w:line="360" w:lineRule="auto"/>
                  <w:jc w:val="center"/>
                </w:pPr>
              </w:pPrChange>
            </w:pPr>
            <w:r w:rsidRPr="0029561E">
              <w:rPr>
                <w:rFonts w:ascii="Calibri" w:hAnsi="Calibri"/>
                <w:color w:val="000000"/>
                <w:rPrChange w:id="1672" w:author="Luisa Herkenhoff" w:date="2020-11-10T21:02:00Z">
                  <w:rPr>
                    <w:rFonts w:ascii="Leelawadee" w:hAnsi="Leelawadee"/>
                    <w:color w:val="000000" w:themeColor="text1"/>
                    <w:sz w:val="20"/>
                  </w:rPr>
                </w:rPrChange>
              </w:rPr>
              <w:t>29/10/2026</w:t>
            </w:r>
          </w:p>
        </w:tc>
        <w:tc>
          <w:tcPr>
            <w:tcW w:w="1186" w:type="dxa"/>
            <w:tcBorders>
              <w:top w:val="nil"/>
              <w:left w:val="nil"/>
              <w:bottom w:val="single" w:sz="4" w:space="0" w:color="auto"/>
              <w:right w:val="single" w:sz="4" w:space="0" w:color="auto"/>
            </w:tcBorders>
            <w:shd w:val="clear" w:color="auto" w:fill="auto"/>
            <w:noWrap/>
            <w:vAlign w:val="center"/>
            <w:hideMark/>
          </w:tcPr>
          <w:p w14:paraId="5B078747" w14:textId="77777777" w:rsidR="0020530E" w:rsidRPr="0029561E" w:rsidRDefault="0020530E">
            <w:pPr>
              <w:jc w:val="center"/>
              <w:rPr>
                <w:rFonts w:ascii="Calibri" w:hAnsi="Calibri"/>
                <w:color w:val="000000"/>
                <w:rPrChange w:id="1673" w:author="Luisa Herkenhoff" w:date="2020-11-10T21:02:00Z">
                  <w:rPr>
                    <w:rFonts w:ascii="Leelawadee" w:hAnsi="Leelawadee"/>
                    <w:color w:val="000000" w:themeColor="text1"/>
                    <w:sz w:val="20"/>
                  </w:rPr>
                </w:rPrChange>
              </w:rPr>
              <w:pPrChange w:id="1674" w:author="Luisa Herkenhoff" w:date="2020-11-10T21:02:00Z">
                <w:pPr>
                  <w:pStyle w:val="sub"/>
                  <w:spacing w:line="360" w:lineRule="auto"/>
                  <w:jc w:val="center"/>
                </w:pPr>
              </w:pPrChange>
            </w:pPr>
            <w:r w:rsidRPr="0029561E">
              <w:rPr>
                <w:rFonts w:ascii="Calibri" w:hAnsi="Calibri"/>
                <w:color w:val="000000"/>
                <w:rPrChange w:id="1675" w:author="Luisa Herkenhoff" w:date="2020-11-10T21:02:00Z">
                  <w:rPr>
                    <w:rFonts w:ascii="Leelawadee" w:hAnsi="Leelawadee"/>
                    <w:color w:val="000000" w:themeColor="text1"/>
                    <w:sz w:val="20"/>
                  </w:rPr>
                </w:rPrChange>
              </w:rPr>
              <w:t>29/10/2026</w:t>
            </w:r>
          </w:p>
        </w:tc>
        <w:tc>
          <w:tcPr>
            <w:tcW w:w="929" w:type="dxa"/>
            <w:tcBorders>
              <w:top w:val="nil"/>
              <w:left w:val="nil"/>
              <w:bottom w:val="single" w:sz="4" w:space="0" w:color="auto"/>
              <w:right w:val="single" w:sz="4" w:space="0" w:color="auto"/>
            </w:tcBorders>
            <w:shd w:val="clear" w:color="auto" w:fill="auto"/>
            <w:noWrap/>
            <w:vAlign w:val="center"/>
            <w:hideMark/>
          </w:tcPr>
          <w:p w14:paraId="4ADD88EE" w14:textId="77777777" w:rsidR="0020530E" w:rsidRPr="0029561E" w:rsidRDefault="0020530E">
            <w:pPr>
              <w:jc w:val="center"/>
              <w:rPr>
                <w:rFonts w:ascii="Calibri" w:hAnsi="Calibri"/>
                <w:color w:val="000000"/>
                <w:rPrChange w:id="1676" w:author="Luisa Herkenhoff" w:date="2020-11-10T21:02:00Z">
                  <w:rPr>
                    <w:rFonts w:ascii="Leelawadee" w:hAnsi="Leelawadee"/>
                    <w:color w:val="000000" w:themeColor="text1"/>
                    <w:sz w:val="20"/>
                  </w:rPr>
                </w:rPrChange>
              </w:rPr>
              <w:pPrChange w:id="1677" w:author="Luisa Herkenhoff" w:date="2020-11-10T21:02:00Z">
                <w:pPr>
                  <w:pStyle w:val="sub"/>
                  <w:spacing w:line="360" w:lineRule="auto"/>
                  <w:jc w:val="center"/>
                </w:pPr>
              </w:pPrChange>
            </w:pPr>
            <w:r w:rsidRPr="0029561E">
              <w:rPr>
                <w:rFonts w:ascii="Calibri" w:hAnsi="Calibri"/>
                <w:color w:val="000000"/>
                <w:rPrChange w:id="1678" w:author="Luisa Herkenhoff" w:date="2020-11-10T21:02:00Z">
                  <w:rPr>
                    <w:rFonts w:ascii="Leelawadee" w:hAnsi="Leelawadee"/>
                    <w:color w:val="000000" w:themeColor="text1"/>
                    <w:sz w:val="20"/>
                  </w:rPr>
                </w:rPrChange>
              </w:rPr>
              <w:t>2,5119</w:t>
            </w:r>
          </w:p>
        </w:tc>
        <w:tc>
          <w:tcPr>
            <w:tcW w:w="1346" w:type="dxa"/>
            <w:tcBorders>
              <w:top w:val="nil"/>
              <w:left w:val="nil"/>
              <w:bottom w:val="single" w:sz="4" w:space="0" w:color="auto"/>
              <w:right w:val="single" w:sz="4" w:space="0" w:color="auto"/>
            </w:tcBorders>
            <w:shd w:val="clear" w:color="auto" w:fill="auto"/>
            <w:noWrap/>
            <w:vAlign w:val="center"/>
            <w:hideMark/>
          </w:tcPr>
          <w:p w14:paraId="2FDB0002" w14:textId="5B26A279" w:rsidR="0020530E" w:rsidRPr="0029561E" w:rsidRDefault="00A604CE">
            <w:pPr>
              <w:jc w:val="center"/>
              <w:rPr>
                <w:rFonts w:ascii="Calibri" w:hAnsi="Calibri"/>
                <w:color w:val="000000"/>
                <w:rPrChange w:id="1679" w:author="Luisa Herkenhoff" w:date="2020-11-10T21:02:00Z">
                  <w:rPr>
                    <w:rFonts w:ascii="Leelawadee" w:hAnsi="Leelawadee"/>
                    <w:color w:val="000000" w:themeColor="text1"/>
                    <w:sz w:val="20"/>
                  </w:rPr>
                </w:rPrChange>
              </w:rPr>
              <w:pPrChange w:id="1680" w:author="Luisa Herkenhoff" w:date="2020-11-10T21:02:00Z">
                <w:pPr>
                  <w:pStyle w:val="sub"/>
                  <w:spacing w:line="360" w:lineRule="auto"/>
                  <w:jc w:val="center"/>
                </w:pPr>
              </w:pPrChange>
            </w:pPr>
            <w:del w:id="1681" w:author="Luisa Herkenhoff" w:date="2020-11-10T21:02:00Z">
              <w:r w:rsidRPr="00A604CE">
                <w:rPr>
                  <w:rFonts w:ascii="Leelawadee" w:hAnsi="Leelawadee" w:cs="Leelawadee"/>
                  <w:color w:val="000000" w:themeColor="text1"/>
                  <w:sz w:val="20"/>
                  <w:szCs w:val="20"/>
                </w:rPr>
                <w:delText>SIM</w:delText>
              </w:r>
            </w:del>
            <w:ins w:id="1682"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1683" w:author="Luisa Herkenhoff" w:date="2020-11-10T21:02:00Z"/>
            <w:hideMark/>
          </w:tcPr>
          <w:p w14:paraId="7F9C15A1" w14:textId="77777777" w:rsidR="0020530E" w:rsidRPr="0029561E" w:rsidRDefault="0020530E" w:rsidP="002647D8">
            <w:pPr>
              <w:jc w:val="center"/>
              <w:rPr>
                <w:rFonts w:ascii="Calibri" w:hAnsi="Calibri" w:cs="Calibri"/>
                <w:color w:val="000000"/>
              </w:rPr>
            </w:pPr>
            <w:ins w:id="1684" w:author="Luisa Herkenhoff" w:date="2020-11-10T21:02:00Z">
              <w:r w:rsidRPr="0029561E">
                <w:rPr>
                  <w:rFonts w:ascii="Calibri" w:hAnsi="Calibri" w:cs="Calibri"/>
                  <w:color w:val="000000"/>
                </w:rPr>
                <w:t>SIM</w:t>
              </w:r>
            </w:ins>
          </w:p>
        </w:tc>
      </w:tr>
      <w:tr w:rsidR="006117F8" w:rsidRPr="0029561E" w14:paraId="56C23966"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10ED666F" w14:textId="77777777" w:rsidR="0020530E" w:rsidRPr="0029561E" w:rsidRDefault="0020530E">
            <w:pPr>
              <w:jc w:val="center"/>
              <w:rPr>
                <w:rFonts w:ascii="Calibri" w:hAnsi="Calibri"/>
                <w:color w:val="000000"/>
                <w:rPrChange w:id="1685" w:author="Luisa Herkenhoff" w:date="2020-11-10T21:02:00Z">
                  <w:rPr>
                    <w:rFonts w:ascii="Leelawadee" w:hAnsi="Leelawadee"/>
                    <w:color w:val="000000" w:themeColor="text1"/>
                    <w:sz w:val="20"/>
                  </w:rPr>
                </w:rPrChange>
              </w:rPr>
              <w:pPrChange w:id="1686" w:author="Luisa Herkenhoff" w:date="2020-11-10T21:02:00Z">
                <w:pPr>
                  <w:pStyle w:val="sub"/>
                  <w:spacing w:line="360" w:lineRule="auto"/>
                  <w:jc w:val="center"/>
                </w:pPr>
              </w:pPrChange>
            </w:pPr>
            <w:r w:rsidRPr="0029561E">
              <w:rPr>
                <w:rFonts w:ascii="Calibri" w:hAnsi="Calibri"/>
                <w:color w:val="000000"/>
                <w:rPrChange w:id="1687" w:author="Luisa Herkenhoff" w:date="2020-11-10T21:02:00Z">
                  <w:rPr>
                    <w:rFonts w:ascii="Leelawadee" w:hAnsi="Leelawadee"/>
                    <w:color w:val="000000" w:themeColor="text1"/>
                    <w:sz w:val="20"/>
                  </w:rPr>
                </w:rPrChange>
              </w:rPr>
              <w:t>73</w:t>
            </w:r>
          </w:p>
        </w:tc>
        <w:tc>
          <w:tcPr>
            <w:tcW w:w="1186" w:type="dxa"/>
            <w:tcBorders>
              <w:top w:val="nil"/>
              <w:left w:val="nil"/>
              <w:bottom w:val="single" w:sz="4" w:space="0" w:color="auto"/>
              <w:right w:val="single" w:sz="4" w:space="0" w:color="auto"/>
            </w:tcBorders>
            <w:shd w:val="clear" w:color="auto" w:fill="auto"/>
            <w:noWrap/>
            <w:vAlign w:val="center"/>
            <w:hideMark/>
          </w:tcPr>
          <w:p w14:paraId="7E7F769A" w14:textId="77777777" w:rsidR="0020530E" w:rsidRPr="0029561E" w:rsidRDefault="0020530E">
            <w:pPr>
              <w:jc w:val="center"/>
              <w:rPr>
                <w:rFonts w:ascii="Calibri" w:hAnsi="Calibri"/>
                <w:color w:val="000000"/>
                <w:rPrChange w:id="1688" w:author="Luisa Herkenhoff" w:date="2020-11-10T21:02:00Z">
                  <w:rPr>
                    <w:rFonts w:ascii="Leelawadee" w:hAnsi="Leelawadee"/>
                    <w:color w:val="000000" w:themeColor="text1"/>
                    <w:sz w:val="20"/>
                  </w:rPr>
                </w:rPrChange>
              </w:rPr>
              <w:pPrChange w:id="1689" w:author="Luisa Herkenhoff" w:date="2020-11-10T21:02:00Z">
                <w:pPr>
                  <w:pStyle w:val="sub"/>
                  <w:spacing w:line="360" w:lineRule="auto"/>
                  <w:jc w:val="center"/>
                </w:pPr>
              </w:pPrChange>
            </w:pPr>
            <w:r w:rsidRPr="0029561E">
              <w:rPr>
                <w:rFonts w:ascii="Calibri" w:hAnsi="Calibri"/>
                <w:color w:val="000000"/>
                <w:rPrChange w:id="1690" w:author="Luisa Herkenhoff" w:date="2020-11-10T21:02:00Z">
                  <w:rPr>
                    <w:rFonts w:ascii="Leelawadee" w:hAnsi="Leelawadee"/>
                    <w:color w:val="000000" w:themeColor="text1"/>
                    <w:sz w:val="20"/>
                  </w:rPr>
                </w:rPrChange>
              </w:rPr>
              <w:t>29/11/2026</w:t>
            </w:r>
          </w:p>
        </w:tc>
        <w:tc>
          <w:tcPr>
            <w:tcW w:w="1186" w:type="dxa"/>
            <w:tcBorders>
              <w:top w:val="nil"/>
              <w:left w:val="nil"/>
              <w:bottom w:val="single" w:sz="4" w:space="0" w:color="auto"/>
              <w:right w:val="single" w:sz="4" w:space="0" w:color="auto"/>
            </w:tcBorders>
            <w:shd w:val="clear" w:color="auto" w:fill="auto"/>
            <w:noWrap/>
            <w:vAlign w:val="center"/>
            <w:hideMark/>
          </w:tcPr>
          <w:p w14:paraId="7AF600AE" w14:textId="77777777" w:rsidR="0020530E" w:rsidRPr="0029561E" w:rsidRDefault="0020530E">
            <w:pPr>
              <w:jc w:val="center"/>
              <w:rPr>
                <w:rFonts w:ascii="Calibri" w:hAnsi="Calibri"/>
                <w:color w:val="000000"/>
                <w:rPrChange w:id="1691" w:author="Luisa Herkenhoff" w:date="2020-11-10T21:02:00Z">
                  <w:rPr>
                    <w:rFonts w:ascii="Leelawadee" w:hAnsi="Leelawadee"/>
                    <w:color w:val="000000" w:themeColor="text1"/>
                    <w:sz w:val="20"/>
                  </w:rPr>
                </w:rPrChange>
              </w:rPr>
              <w:pPrChange w:id="1692" w:author="Luisa Herkenhoff" w:date="2020-11-10T21:02:00Z">
                <w:pPr>
                  <w:pStyle w:val="sub"/>
                  <w:spacing w:line="360" w:lineRule="auto"/>
                  <w:jc w:val="center"/>
                </w:pPr>
              </w:pPrChange>
            </w:pPr>
            <w:r w:rsidRPr="0029561E">
              <w:rPr>
                <w:rFonts w:ascii="Calibri" w:hAnsi="Calibri"/>
                <w:color w:val="000000"/>
                <w:rPrChange w:id="1693" w:author="Luisa Herkenhoff" w:date="2020-11-10T21:02:00Z">
                  <w:rPr>
                    <w:rFonts w:ascii="Leelawadee" w:hAnsi="Leelawadee"/>
                    <w:color w:val="000000" w:themeColor="text1"/>
                    <w:sz w:val="20"/>
                  </w:rPr>
                </w:rPrChange>
              </w:rPr>
              <w:t>30/11/2026</w:t>
            </w:r>
          </w:p>
        </w:tc>
        <w:tc>
          <w:tcPr>
            <w:tcW w:w="929" w:type="dxa"/>
            <w:tcBorders>
              <w:top w:val="nil"/>
              <w:left w:val="nil"/>
              <w:bottom w:val="single" w:sz="4" w:space="0" w:color="auto"/>
              <w:right w:val="single" w:sz="4" w:space="0" w:color="auto"/>
            </w:tcBorders>
            <w:shd w:val="clear" w:color="auto" w:fill="auto"/>
            <w:noWrap/>
            <w:vAlign w:val="center"/>
            <w:hideMark/>
          </w:tcPr>
          <w:p w14:paraId="4A851476" w14:textId="77777777" w:rsidR="0020530E" w:rsidRPr="0029561E" w:rsidRDefault="0020530E">
            <w:pPr>
              <w:jc w:val="center"/>
              <w:rPr>
                <w:rFonts w:ascii="Calibri" w:hAnsi="Calibri"/>
                <w:color w:val="000000"/>
                <w:rPrChange w:id="1694" w:author="Luisa Herkenhoff" w:date="2020-11-10T21:02:00Z">
                  <w:rPr>
                    <w:rFonts w:ascii="Leelawadee" w:hAnsi="Leelawadee"/>
                    <w:color w:val="000000" w:themeColor="text1"/>
                    <w:sz w:val="20"/>
                  </w:rPr>
                </w:rPrChange>
              </w:rPr>
              <w:pPrChange w:id="1695" w:author="Luisa Herkenhoff" w:date="2020-11-10T21:02:00Z">
                <w:pPr>
                  <w:pStyle w:val="sub"/>
                  <w:spacing w:line="360" w:lineRule="auto"/>
                  <w:jc w:val="center"/>
                </w:pPr>
              </w:pPrChange>
            </w:pPr>
            <w:r w:rsidRPr="0029561E">
              <w:rPr>
                <w:rFonts w:ascii="Calibri" w:hAnsi="Calibri"/>
                <w:color w:val="000000"/>
                <w:rPrChange w:id="1696" w:author="Luisa Herkenhoff" w:date="2020-11-10T21:02:00Z">
                  <w:rPr>
                    <w:rFonts w:ascii="Leelawadee" w:hAnsi="Leelawadee"/>
                    <w:color w:val="000000" w:themeColor="text1"/>
                    <w:sz w:val="20"/>
                  </w:rPr>
                </w:rPrChange>
              </w:rPr>
              <w:t>2,5913</w:t>
            </w:r>
          </w:p>
        </w:tc>
        <w:tc>
          <w:tcPr>
            <w:tcW w:w="1346" w:type="dxa"/>
            <w:tcBorders>
              <w:top w:val="nil"/>
              <w:left w:val="nil"/>
              <w:bottom w:val="single" w:sz="4" w:space="0" w:color="auto"/>
              <w:right w:val="single" w:sz="4" w:space="0" w:color="auto"/>
            </w:tcBorders>
            <w:shd w:val="clear" w:color="auto" w:fill="auto"/>
            <w:noWrap/>
            <w:vAlign w:val="center"/>
            <w:hideMark/>
          </w:tcPr>
          <w:p w14:paraId="6E6ED971" w14:textId="7433E1EE" w:rsidR="0020530E" w:rsidRPr="0029561E" w:rsidRDefault="00A604CE">
            <w:pPr>
              <w:jc w:val="center"/>
              <w:rPr>
                <w:rFonts w:ascii="Calibri" w:hAnsi="Calibri"/>
                <w:color w:val="000000"/>
                <w:rPrChange w:id="1697" w:author="Luisa Herkenhoff" w:date="2020-11-10T21:02:00Z">
                  <w:rPr>
                    <w:rFonts w:ascii="Leelawadee" w:hAnsi="Leelawadee"/>
                    <w:color w:val="000000" w:themeColor="text1"/>
                    <w:sz w:val="20"/>
                  </w:rPr>
                </w:rPrChange>
              </w:rPr>
              <w:pPrChange w:id="1698" w:author="Luisa Herkenhoff" w:date="2020-11-10T21:02:00Z">
                <w:pPr>
                  <w:pStyle w:val="sub"/>
                  <w:spacing w:line="360" w:lineRule="auto"/>
                  <w:jc w:val="center"/>
                </w:pPr>
              </w:pPrChange>
            </w:pPr>
            <w:del w:id="1699" w:author="Luisa Herkenhoff" w:date="2020-11-10T21:02:00Z">
              <w:r w:rsidRPr="00A604CE">
                <w:rPr>
                  <w:rFonts w:ascii="Leelawadee" w:hAnsi="Leelawadee" w:cs="Leelawadee"/>
                  <w:color w:val="000000" w:themeColor="text1"/>
                  <w:sz w:val="20"/>
                  <w:szCs w:val="20"/>
                </w:rPr>
                <w:delText>SIM</w:delText>
              </w:r>
            </w:del>
            <w:ins w:id="1700"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1701" w:author="Luisa Herkenhoff" w:date="2020-11-10T21:02:00Z"/>
            <w:hideMark/>
          </w:tcPr>
          <w:p w14:paraId="2D98B771" w14:textId="77777777" w:rsidR="0020530E" w:rsidRPr="0029561E" w:rsidRDefault="0020530E" w:rsidP="002647D8">
            <w:pPr>
              <w:jc w:val="center"/>
              <w:rPr>
                <w:rFonts w:ascii="Calibri" w:hAnsi="Calibri" w:cs="Calibri"/>
                <w:color w:val="000000"/>
              </w:rPr>
            </w:pPr>
            <w:ins w:id="1702" w:author="Luisa Herkenhoff" w:date="2020-11-10T21:02:00Z">
              <w:r w:rsidRPr="0029561E">
                <w:rPr>
                  <w:rFonts w:ascii="Calibri" w:hAnsi="Calibri" w:cs="Calibri"/>
                  <w:color w:val="000000"/>
                </w:rPr>
                <w:t>SIM</w:t>
              </w:r>
            </w:ins>
          </w:p>
        </w:tc>
      </w:tr>
      <w:tr w:rsidR="006117F8" w:rsidRPr="0029561E" w14:paraId="5AE1613E"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7420E59A" w14:textId="77777777" w:rsidR="0020530E" w:rsidRPr="0029561E" w:rsidRDefault="0020530E">
            <w:pPr>
              <w:jc w:val="center"/>
              <w:rPr>
                <w:rFonts w:ascii="Calibri" w:hAnsi="Calibri"/>
                <w:color w:val="000000"/>
                <w:rPrChange w:id="1703" w:author="Luisa Herkenhoff" w:date="2020-11-10T21:02:00Z">
                  <w:rPr>
                    <w:rFonts w:ascii="Leelawadee" w:hAnsi="Leelawadee"/>
                    <w:color w:val="000000" w:themeColor="text1"/>
                    <w:sz w:val="20"/>
                  </w:rPr>
                </w:rPrChange>
              </w:rPr>
              <w:pPrChange w:id="1704" w:author="Luisa Herkenhoff" w:date="2020-11-10T21:02:00Z">
                <w:pPr>
                  <w:pStyle w:val="sub"/>
                  <w:spacing w:line="360" w:lineRule="auto"/>
                  <w:jc w:val="center"/>
                </w:pPr>
              </w:pPrChange>
            </w:pPr>
            <w:r w:rsidRPr="0029561E">
              <w:rPr>
                <w:rFonts w:ascii="Calibri" w:hAnsi="Calibri"/>
                <w:color w:val="000000"/>
                <w:rPrChange w:id="1705" w:author="Luisa Herkenhoff" w:date="2020-11-10T21:02:00Z">
                  <w:rPr>
                    <w:rFonts w:ascii="Leelawadee" w:hAnsi="Leelawadee"/>
                    <w:color w:val="000000" w:themeColor="text1"/>
                    <w:sz w:val="20"/>
                  </w:rPr>
                </w:rPrChange>
              </w:rPr>
              <w:t>74</w:t>
            </w:r>
          </w:p>
        </w:tc>
        <w:tc>
          <w:tcPr>
            <w:tcW w:w="1186" w:type="dxa"/>
            <w:tcBorders>
              <w:top w:val="nil"/>
              <w:left w:val="nil"/>
              <w:bottom w:val="single" w:sz="4" w:space="0" w:color="auto"/>
              <w:right w:val="single" w:sz="4" w:space="0" w:color="auto"/>
            </w:tcBorders>
            <w:shd w:val="clear" w:color="auto" w:fill="auto"/>
            <w:noWrap/>
            <w:vAlign w:val="center"/>
            <w:hideMark/>
          </w:tcPr>
          <w:p w14:paraId="2D154633" w14:textId="77777777" w:rsidR="0020530E" w:rsidRPr="0029561E" w:rsidRDefault="0020530E">
            <w:pPr>
              <w:jc w:val="center"/>
              <w:rPr>
                <w:rFonts w:ascii="Calibri" w:hAnsi="Calibri"/>
                <w:color w:val="000000"/>
                <w:rPrChange w:id="1706" w:author="Luisa Herkenhoff" w:date="2020-11-10T21:02:00Z">
                  <w:rPr>
                    <w:rFonts w:ascii="Leelawadee" w:hAnsi="Leelawadee"/>
                    <w:color w:val="000000" w:themeColor="text1"/>
                    <w:sz w:val="20"/>
                  </w:rPr>
                </w:rPrChange>
              </w:rPr>
              <w:pPrChange w:id="1707" w:author="Luisa Herkenhoff" w:date="2020-11-10T21:02:00Z">
                <w:pPr>
                  <w:pStyle w:val="sub"/>
                  <w:spacing w:line="360" w:lineRule="auto"/>
                  <w:jc w:val="center"/>
                </w:pPr>
              </w:pPrChange>
            </w:pPr>
            <w:r w:rsidRPr="0029561E">
              <w:rPr>
                <w:rFonts w:ascii="Calibri" w:hAnsi="Calibri"/>
                <w:color w:val="000000"/>
                <w:rPrChange w:id="1708" w:author="Luisa Herkenhoff" w:date="2020-11-10T21:02:00Z">
                  <w:rPr>
                    <w:rFonts w:ascii="Leelawadee" w:hAnsi="Leelawadee"/>
                    <w:color w:val="000000" w:themeColor="text1"/>
                    <w:sz w:val="20"/>
                  </w:rPr>
                </w:rPrChange>
              </w:rPr>
              <w:t>29/12/2026</w:t>
            </w:r>
          </w:p>
        </w:tc>
        <w:tc>
          <w:tcPr>
            <w:tcW w:w="1186" w:type="dxa"/>
            <w:tcBorders>
              <w:top w:val="nil"/>
              <w:left w:val="nil"/>
              <w:bottom w:val="single" w:sz="4" w:space="0" w:color="auto"/>
              <w:right w:val="single" w:sz="4" w:space="0" w:color="auto"/>
            </w:tcBorders>
            <w:shd w:val="clear" w:color="auto" w:fill="auto"/>
            <w:noWrap/>
            <w:vAlign w:val="center"/>
            <w:hideMark/>
          </w:tcPr>
          <w:p w14:paraId="2432D2BE" w14:textId="77777777" w:rsidR="0020530E" w:rsidRPr="0029561E" w:rsidRDefault="0020530E">
            <w:pPr>
              <w:jc w:val="center"/>
              <w:rPr>
                <w:rFonts w:ascii="Calibri" w:hAnsi="Calibri"/>
                <w:color w:val="000000"/>
                <w:rPrChange w:id="1709" w:author="Luisa Herkenhoff" w:date="2020-11-10T21:02:00Z">
                  <w:rPr>
                    <w:rFonts w:ascii="Leelawadee" w:hAnsi="Leelawadee"/>
                    <w:color w:val="000000" w:themeColor="text1"/>
                    <w:sz w:val="20"/>
                  </w:rPr>
                </w:rPrChange>
              </w:rPr>
              <w:pPrChange w:id="1710" w:author="Luisa Herkenhoff" w:date="2020-11-10T21:02:00Z">
                <w:pPr>
                  <w:pStyle w:val="sub"/>
                  <w:spacing w:line="360" w:lineRule="auto"/>
                  <w:jc w:val="center"/>
                </w:pPr>
              </w:pPrChange>
            </w:pPr>
            <w:r w:rsidRPr="0029561E">
              <w:rPr>
                <w:rFonts w:ascii="Calibri" w:hAnsi="Calibri"/>
                <w:color w:val="000000"/>
                <w:rPrChange w:id="1711" w:author="Luisa Herkenhoff" w:date="2020-11-10T21:02:00Z">
                  <w:rPr>
                    <w:rFonts w:ascii="Leelawadee" w:hAnsi="Leelawadee"/>
                    <w:color w:val="000000" w:themeColor="text1"/>
                    <w:sz w:val="20"/>
                  </w:rPr>
                </w:rPrChange>
              </w:rPr>
              <w:t>29/12/2026</w:t>
            </w:r>
          </w:p>
        </w:tc>
        <w:tc>
          <w:tcPr>
            <w:tcW w:w="929" w:type="dxa"/>
            <w:tcBorders>
              <w:top w:val="nil"/>
              <w:left w:val="nil"/>
              <w:bottom w:val="single" w:sz="4" w:space="0" w:color="auto"/>
              <w:right w:val="single" w:sz="4" w:space="0" w:color="auto"/>
            </w:tcBorders>
            <w:shd w:val="clear" w:color="auto" w:fill="auto"/>
            <w:noWrap/>
            <w:vAlign w:val="center"/>
            <w:hideMark/>
          </w:tcPr>
          <w:p w14:paraId="4CCB900D" w14:textId="77777777" w:rsidR="0020530E" w:rsidRPr="0029561E" w:rsidRDefault="0020530E">
            <w:pPr>
              <w:jc w:val="center"/>
              <w:rPr>
                <w:rFonts w:ascii="Calibri" w:hAnsi="Calibri"/>
                <w:color w:val="000000"/>
                <w:rPrChange w:id="1712" w:author="Luisa Herkenhoff" w:date="2020-11-10T21:02:00Z">
                  <w:rPr>
                    <w:rFonts w:ascii="Leelawadee" w:hAnsi="Leelawadee"/>
                    <w:color w:val="000000" w:themeColor="text1"/>
                    <w:sz w:val="20"/>
                  </w:rPr>
                </w:rPrChange>
              </w:rPr>
              <w:pPrChange w:id="1713" w:author="Luisa Herkenhoff" w:date="2020-11-10T21:02:00Z">
                <w:pPr>
                  <w:pStyle w:val="sub"/>
                  <w:spacing w:line="360" w:lineRule="auto"/>
                  <w:jc w:val="center"/>
                </w:pPr>
              </w:pPrChange>
            </w:pPr>
            <w:r w:rsidRPr="0029561E">
              <w:rPr>
                <w:rFonts w:ascii="Calibri" w:hAnsi="Calibri"/>
                <w:color w:val="000000"/>
                <w:rPrChange w:id="1714" w:author="Luisa Herkenhoff" w:date="2020-11-10T21:02:00Z">
                  <w:rPr>
                    <w:rFonts w:ascii="Leelawadee" w:hAnsi="Leelawadee"/>
                    <w:color w:val="000000" w:themeColor="text1"/>
                    <w:sz w:val="20"/>
                  </w:rPr>
                </w:rPrChange>
              </w:rPr>
              <w:t>2,6753</w:t>
            </w:r>
          </w:p>
        </w:tc>
        <w:tc>
          <w:tcPr>
            <w:tcW w:w="1346" w:type="dxa"/>
            <w:tcBorders>
              <w:top w:val="nil"/>
              <w:left w:val="nil"/>
              <w:bottom w:val="single" w:sz="4" w:space="0" w:color="auto"/>
              <w:right w:val="single" w:sz="4" w:space="0" w:color="auto"/>
            </w:tcBorders>
            <w:shd w:val="clear" w:color="auto" w:fill="auto"/>
            <w:noWrap/>
            <w:vAlign w:val="center"/>
            <w:hideMark/>
          </w:tcPr>
          <w:p w14:paraId="38621213" w14:textId="056F6FD6" w:rsidR="0020530E" w:rsidRPr="0029561E" w:rsidRDefault="00A604CE">
            <w:pPr>
              <w:jc w:val="center"/>
              <w:rPr>
                <w:rFonts w:ascii="Calibri" w:hAnsi="Calibri"/>
                <w:color w:val="000000"/>
                <w:rPrChange w:id="1715" w:author="Luisa Herkenhoff" w:date="2020-11-10T21:02:00Z">
                  <w:rPr>
                    <w:rFonts w:ascii="Leelawadee" w:hAnsi="Leelawadee"/>
                    <w:color w:val="000000" w:themeColor="text1"/>
                    <w:sz w:val="20"/>
                  </w:rPr>
                </w:rPrChange>
              </w:rPr>
              <w:pPrChange w:id="1716" w:author="Luisa Herkenhoff" w:date="2020-11-10T21:02:00Z">
                <w:pPr>
                  <w:pStyle w:val="sub"/>
                  <w:spacing w:line="360" w:lineRule="auto"/>
                  <w:jc w:val="center"/>
                </w:pPr>
              </w:pPrChange>
            </w:pPr>
            <w:del w:id="1717" w:author="Luisa Herkenhoff" w:date="2020-11-10T21:02:00Z">
              <w:r w:rsidRPr="00A604CE">
                <w:rPr>
                  <w:rFonts w:ascii="Leelawadee" w:hAnsi="Leelawadee" w:cs="Leelawadee"/>
                  <w:color w:val="000000" w:themeColor="text1"/>
                  <w:sz w:val="20"/>
                  <w:szCs w:val="20"/>
                </w:rPr>
                <w:delText>SIM</w:delText>
              </w:r>
            </w:del>
            <w:ins w:id="1718"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1719" w:author="Luisa Herkenhoff" w:date="2020-11-10T21:02:00Z"/>
            <w:hideMark/>
          </w:tcPr>
          <w:p w14:paraId="255C2418" w14:textId="77777777" w:rsidR="0020530E" w:rsidRPr="0029561E" w:rsidRDefault="0020530E" w:rsidP="002647D8">
            <w:pPr>
              <w:jc w:val="center"/>
              <w:rPr>
                <w:rFonts w:ascii="Calibri" w:hAnsi="Calibri" w:cs="Calibri"/>
                <w:color w:val="000000"/>
              </w:rPr>
            </w:pPr>
            <w:ins w:id="1720" w:author="Luisa Herkenhoff" w:date="2020-11-10T21:02:00Z">
              <w:r w:rsidRPr="0029561E">
                <w:rPr>
                  <w:rFonts w:ascii="Calibri" w:hAnsi="Calibri" w:cs="Calibri"/>
                  <w:color w:val="000000"/>
                </w:rPr>
                <w:t>SIM</w:t>
              </w:r>
            </w:ins>
          </w:p>
        </w:tc>
      </w:tr>
      <w:tr w:rsidR="006117F8" w:rsidRPr="0029561E" w14:paraId="7F3E5E51"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135C6E07" w14:textId="77777777" w:rsidR="0020530E" w:rsidRPr="0029561E" w:rsidRDefault="0020530E">
            <w:pPr>
              <w:jc w:val="center"/>
              <w:rPr>
                <w:rFonts w:ascii="Calibri" w:hAnsi="Calibri"/>
                <w:color w:val="000000"/>
                <w:rPrChange w:id="1721" w:author="Luisa Herkenhoff" w:date="2020-11-10T21:02:00Z">
                  <w:rPr>
                    <w:rFonts w:ascii="Leelawadee" w:hAnsi="Leelawadee"/>
                    <w:color w:val="000000" w:themeColor="text1"/>
                    <w:sz w:val="20"/>
                  </w:rPr>
                </w:rPrChange>
              </w:rPr>
              <w:pPrChange w:id="1722" w:author="Luisa Herkenhoff" w:date="2020-11-10T21:02:00Z">
                <w:pPr>
                  <w:pStyle w:val="sub"/>
                  <w:spacing w:line="360" w:lineRule="auto"/>
                  <w:jc w:val="center"/>
                </w:pPr>
              </w:pPrChange>
            </w:pPr>
            <w:r w:rsidRPr="0029561E">
              <w:rPr>
                <w:rFonts w:ascii="Calibri" w:hAnsi="Calibri"/>
                <w:color w:val="000000"/>
                <w:rPrChange w:id="1723" w:author="Luisa Herkenhoff" w:date="2020-11-10T21:02:00Z">
                  <w:rPr>
                    <w:rFonts w:ascii="Leelawadee" w:hAnsi="Leelawadee"/>
                    <w:color w:val="000000" w:themeColor="text1"/>
                    <w:sz w:val="20"/>
                  </w:rPr>
                </w:rPrChange>
              </w:rPr>
              <w:t>75</w:t>
            </w:r>
          </w:p>
        </w:tc>
        <w:tc>
          <w:tcPr>
            <w:tcW w:w="1186" w:type="dxa"/>
            <w:tcBorders>
              <w:top w:val="nil"/>
              <w:left w:val="nil"/>
              <w:bottom w:val="single" w:sz="4" w:space="0" w:color="auto"/>
              <w:right w:val="single" w:sz="4" w:space="0" w:color="auto"/>
            </w:tcBorders>
            <w:shd w:val="clear" w:color="auto" w:fill="auto"/>
            <w:noWrap/>
            <w:vAlign w:val="center"/>
            <w:hideMark/>
          </w:tcPr>
          <w:p w14:paraId="5BF5C899" w14:textId="77777777" w:rsidR="0020530E" w:rsidRPr="0029561E" w:rsidRDefault="0020530E">
            <w:pPr>
              <w:jc w:val="center"/>
              <w:rPr>
                <w:rFonts w:ascii="Calibri" w:hAnsi="Calibri"/>
                <w:color w:val="000000"/>
                <w:rPrChange w:id="1724" w:author="Luisa Herkenhoff" w:date="2020-11-10T21:02:00Z">
                  <w:rPr>
                    <w:rFonts w:ascii="Leelawadee" w:hAnsi="Leelawadee"/>
                    <w:color w:val="000000" w:themeColor="text1"/>
                    <w:sz w:val="20"/>
                  </w:rPr>
                </w:rPrChange>
              </w:rPr>
              <w:pPrChange w:id="1725" w:author="Luisa Herkenhoff" w:date="2020-11-10T21:02:00Z">
                <w:pPr>
                  <w:pStyle w:val="sub"/>
                  <w:spacing w:line="360" w:lineRule="auto"/>
                  <w:jc w:val="center"/>
                </w:pPr>
              </w:pPrChange>
            </w:pPr>
            <w:r w:rsidRPr="0029561E">
              <w:rPr>
                <w:rFonts w:ascii="Calibri" w:hAnsi="Calibri"/>
                <w:color w:val="000000"/>
                <w:rPrChange w:id="1726" w:author="Luisa Herkenhoff" w:date="2020-11-10T21:02:00Z">
                  <w:rPr>
                    <w:rFonts w:ascii="Leelawadee" w:hAnsi="Leelawadee"/>
                    <w:color w:val="000000" w:themeColor="text1"/>
                    <w:sz w:val="20"/>
                  </w:rPr>
                </w:rPrChange>
              </w:rPr>
              <w:t>29/01/2027</w:t>
            </w:r>
          </w:p>
        </w:tc>
        <w:tc>
          <w:tcPr>
            <w:tcW w:w="1186" w:type="dxa"/>
            <w:tcBorders>
              <w:top w:val="nil"/>
              <w:left w:val="nil"/>
              <w:bottom w:val="single" w:sz="4" w:space="0" w:color="auto"/>
              <w:right w:val="single" w:sz="4" w:space="0" w:color="auto"/>
            </w:tcBorders>
            <w:shd w:val="clear" w:color="auto" w:fill="auto"/>
            <w:noWrap/>
            <w:vAlign w:val="center"/>
            <w:hideMark/>
          </w:tcPr>
          <w:p w14:paraId="7F1D8F69" w14:textId="77777777" w:rsidR="0020530E" w:rsidRPr="0029561E" w:rsidRDefault="0020530E">
            <w:pPr>
              <w:jc w:val="center"/>
              <w:rPr>
                <w:rFonts w:ascii="Calibri" w:hAnsi="Calibri"/>
                <w:color w:val="000000"/>
                <w:rPrChange w:id="1727" w:author="Luisa Herkenhoff" w:date="2020-11-10T21:02:00Z">
                  <w:rPr>
                    <w:rFonts w:ascii="Leelawadee" w:hAnsi="Leelawadee"/>
                    <w:color w:val="000000" w:themeColor="text1"/>
                    <w:sz w:val="20"/>
                  </w:rPr>
                </w:rPrChange>
              </w:rPr>
              <w:pPrChange w:id="1728" w:author="Luisa Herkenhoff" w:date="2020-11-10T21:02:00Z">
                <w:pPr>
                  <w:pStyle w:val="sub"/>
                  <w:spacing w:line="360" w:lineRule="auto"/>
                  <w:jc w:val="center"/>
                </w:pPr>
              </w:pPrChange>
            </w:pPr>
            <w:r w:rsidRPr="0029561E">
              <w:rPr>
                <w:rFonts w:ascii="Calibri" w:hAnsi="Calibri"/>
                <w:color w:val="000000"/>
                <w:rPrChange w:id="1729" w:author="Luisa Herkenhoff" w:date="2020-11-10T21:02:00Z">
                  <w:rPr>
                    <w:rFonts w:ascii="Leelawadee" w:hAnsi="Leelawadee"/>
                    <w:color w:val="000000" w:themeColor="text1"/>
                    <w:sz w:val="20"/>
                  </w:rPr>
                </w:rPrChange>
              </w:rPr>
              <w:t>29/01/2027</w:t>
            </w:r>
          </w:p>
        </w:tc>
        <w:tc>
          <w:tcPr>
            <w:tcW w:w="929" w:type="dxa"/>
            <w:tcBorders>
              <w:top w:val="nil"/>
              <w:left w:val="nil"/>
              <w:bottom w:val="single" w:sz="4" w:space="0" w:color="auto"/>
              <w:right w:val="single" w:sz="4" w:space="0" w:color="auto"/>
            </w:tcBorders>
            <w:shd w:val="clear" w:color="auto" w:fill="auto"/>
            <w:noWrap/>
            <w:vAlign w:val="center"/>
            <w:hideMark/>
          </w:tcPr>
          <w:p w14:paraId="2C13BCB0" w14:textId="77777777" w:rsidR="0020530E" w:rsidRPr="0029561E" w:rsidRDefault="0020530E">
            <w:pPr>
              <w:jc w:val="center"/>
              <w:rPr>
                <w:rFonts w:ascii="Calibri" w:hAnsi="Calibri"/>
                <w:color w:val="000000"/>
                <w:rPrChange w:id="1730" w:author="Luisa Herkenhoff" w:date="2020-11-10T21:02:00Z">
                  <w:rPr>
                    <w:rFonts w:ascii="Leelawadee" w:hAnsi="Leelawadee"/>
                    <w:color w:val="000000" w:themeColor="text1"/>
                    <w:sz w:val="20"/>
                  </w:rPr>
                </w:rPrChange>
              </w:rPr>
              <w:pPrChange w:id="1731" w:author="Luisa Herkenhoff" w:date="2020-11-10T21:02:00Z">
                <w:pPr>
                  <w:pStyle w:val="sub"/>
                  <w:spacing w:line="360" w:lineRule="auto"/>
                  <w:jc w:val="center"/>
                </w:pPr>
              </w:pPrChange>
            </w:pPr>
            <w:r w:rsidRPr="0029561E">
              <w:rPr>
                <w:rFonts w:ascii="Calibri" w:hAnsi="Calibri"/>
                <w:color w:val="000000"/>
                <w:rPrChange w:id="1732" w:author="Luisa Herkenhoff" w:date="2020-11-10T21:02:00Z">
                  <w:rPr>
                    <w:rFonts w:ascii="Leelawadee" w:hAnsi="Leelawadee"/>
                    <w:color w:val="000000" w:themeColor="text1"/>
                    <w:sz w:val="20"/>
                  </w:rPr>
                </w:rPrChange>
              </w:rPr>
              <w:t>2,7644</w:t>
            </w:r>
          </w:p>
        </w:tc>
        <w:tc>
          <w:tcPr>
            <w:tcW w:w="1346" w:type="dxa"/>
            <w:tcBorders>
              <w:top w:val="nil"/>
              <w:left w:val="nil"/>
              <w:bottom w:val="single" w:sz="4" w:space="0" w:color="auto"/>
              <w:right w:val="single" w:sz="4" w:space="0" w:color="auto"/>
            </w:tcBorders>
            <w:shd w:val="clear" w:color="auto" w:fill="auto"/>
            <w:noWrap/>
            <w:vAlign w:val="center"/>
            <w:hideMark/>
          </w:tcPr>
          <w:p w14:paraId="0C3A6410" w14:textId="1F220856" w:rsidR="0020530E" w:rsidRPr="0029561E" w:rsidRDefault="00A604CE">
            <w:pPr>
              <w:jc w:val="center"/>
              <w:rPr>
                <w:rFonts w:ascii="Calibri" w:hAnsi="Calibri"/>
                <w:color w:val="000000"/>
                <w:rPrChange w:id="1733" w:author="Luisa Herkenhoff" w:date="2020-11-10T21:02:00Z">
                  <w:rPr>
                    <w:rFonts w:ascii="Leelawadee" w:hAnsi="Leelawadee"/>
                    <w:color w:val="000000" w:themeColor="text1"/>
                    <w:sz w:val="20"/>
                  </w:rPr>
                </w:rPrChange>
              </w:rPr>
              <w:pPrChange w:id="1734" w:author="Luisa Herkenhoff" w:date="2020-11-10T21:02:00Z">
                <w:pPr>
                  <w:pStyle w:val="sub"/>
                  <w:spacing w:line="360" w:lineRule="auto"/>
                  <w:jc w:val="center"/>
                </w:pPr>
              </w:pPrChange>
            </w:pPr>
            <w:del w:id="1735" w:author="Luisa Herkenhoff" w:date="2020-11-10T21:02:00Z">
              <w:r w:rsidRPr="00A604CE">
                <w:rPr>
                  <w:rFonts w:ascii="Leelawadee" w:hAnsi="Leelawadee" w:cs="Leelawadee"/>
                  <w:color w:val="000000" w:themeColor="text1"/>
                  <w:sz w:val="20"/>
                  <w:szCs w:val="20"/>
                </w:rPr>
                <w:delText>SIM</w:delText>
              </w:r>
            </w:del>
            <w:ins w:id="1736"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1737" w:author="Luisa Herkenhoff" w:date="2020-11-10T21:02:00Z"/>
            <w:hideMark/>
          </w:tcPr>
          <w:p w14:paraId="371D6F2A" w14:textId="77777777" w:rsidR="0020530E" w:rsidRPr="0029561E" w:rsidRDefault="0020530E" w:rsidP="002647D8">
            <w:pPr>
              <w:jc w:val="center"/>
              <w:rPr>
                <w:rFonts w:ascii="Calibri" w:hAnsi="Calibri" w:cs="Calibri"/>
                <w:color w:val="000000"/>
              </w:rPr>
            </w:pPr>
            <w:ins w:id="1738" w:author="Luisa Herkenhoff" w:date="2020-11-10T21:02:00Z">
              <w:r w:rsidRPr="0029561E">
                <w:rPr>
                  <w:rFonts w:ascii="Calibri" w:hAnsi="Calibri" w:cs="Calibri"/>
                  <w:color w:val="000000"/>
                </w:rPr>
                <w:t>SIM</w:t>
              </w:r>
            </w:ins>
          </w:p>
        </w:tc>
      </w:tr>
      <w:tr w:rsidR="006117F8" w:rsidRPr="0029561E" w14:paraId="525BF22F"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16B5553F" w14:textId="77777777" w:rsidR="0020530E" w:rsidRPr="0029561E" w:rsidRDefault="0020530E">
            <w:pPr>
              <w:jc w:val="center"/>
              <w:rPr>
                <w:rFonts w:ascii="Calibri" w:hAnsi="Calibri"/>
                <w:color w:val="000000"/>
                <w:rPrChange w:id="1739" w:author="Luisa Herkenhoff" w:date="2020-11-10T21:02:00Z">
                  <w:rPr>
                    <w:rFonts w:ascii="Leelawadee" w:hAnsi="Leelawadee"/>
                    <w:color w:val="000000" w:themeColor="text1"/>
                    <w:sz w:val="20"/>
                  </w:rPr>
                </w:rPrChange>
              </w:rPr>
              <w:pPrChange w:id="1740" w:author="Luisa Herkenhoff" w:date="2020-11-10T21:02:00Z">
                <w:pPr>
                  <w:pStyle w:val="sub"/>
                  <w:spacing w:line="360" w:lineRule="auto"/>
                  <w:jc w:val="center"/>
                </w:pPr>
              </w:pPrChange>
            </w:pPr>
            <w:r w:rsidRPr="0029561E">
              <w:rPr>
                <w:rFonts w:ascii="Calibri" w:hAnsi="Calibri"/>
                <w:color w:val="000000"/>
                <w:rPrChange w:id="1741" w:author="Luisa Herkenhoff" w:date="2020-11-10T21:02:00Z">
                  <w:rPr>
                    <w:rFonts w:ascii="Leelawadee" w:hAnsi="Leelawadee"/>
                    <w:color w:val="000000" w:themeColor="text1"/>
                    <w:sz w:val="20"/>
                  </w:rPr>
                </w:rPrChange>
              </w:rPr>
              <w:t>76</w:t>
            </w:r>
          </w:p>
        </w:tc>
        <w:tc>
          <w:tcPr>
            <w:tcW w:w="1186" w:type="dxa"/>
            <w:tcBorders>
              <w:top w:val="nil"/>
              <w:left w:val="nil"/>
              <w:bottom w:val="single" w:sz="4" w:space="0" w:color="auto"/>
              <w:right w:val="single" w:sz="4" w:space="0" w:color="auto"/>
            </w:tcBorders>
            <w:shd w:val="clear" w:color="auto" w:fill="auto"/>
            <w:noWrap/>
            <w:vAlign w:val="center"/>
            <w:hideMark/>
          </w:tcPr>
          <w:p w14:paraId="45940344" w14:textId="77777777" w:rsidR="0020530E" w:rsidRPr="0029561E" w:rsidRDefault="0020530E">
            <w:pPr>
              <w:jc w:val="center"/>
              <w:rPr>
                <w:rFonts w:ascii="Calibri" w:hAnsi="Calibri"/>
                <w:color w:val="000000"/>
                <w:rPrChange w:id="1742" w:author="Luisa Herkenhoff" w:date="2020-11-10T21:02:00Z">
                  <w:rPr>
                    <w:rFonts w:ascii="Leelawadee" w:hAnsi="Leelawadee"/>
                    <w:color w:val="000000" w:themeColor="text1"/>
                    <w:sz w:val="20"/>
                  </w:rPr>
                </w:rPrChange>
              </w:rPr>
              <w:pPrChange w:id="1743" w:author="Luisa Herkenhoff" w:date="2020-11-10T21:02:00Z">
                <w:pPr>
                  <w:pStyle w:val="sub"/>
                  <w:spacing w:line="360" w:lineRule="auto"/>
                  <w:jc w:val="center"/>
                </w:pPr>
              </w:pPrChange>
            </w:pPr>
            <w:r w:rsidRPr="0029561E">
              <w:rPr>
                <w:rFonts w:ascii="Calibri" w:hAnsi="Calibri"/>
                <w:color w:val="000000"/>
                <w:rPrChange w:id="1744" w:author="Luisa Herkenhoff" w:date="2020-11-10T21:02:00Z">
                  <w:rPr>
                    <w:rFonts w:ascii="Leelawadee" w:hAnsi="Leelawadee"/>
                    <w:color w:val="000000" w:themeColor="text1"/>
                    <w:sz w:val="20"/>
                  </w:rPr>
                </w:rPrChange>
              </w:rPr>
              <w:t>28/02/2027</w:t>
            </w:r>
          </w:p>
        </w:tc>
        <w:tc>
          <w:tcPr>
            <w:tcW w:w="1186" w:type="dxa"/>
            <w:tcBorders>
              <w:top w:val="nil"/>
              <w:left w:val="nil"/>
              <w:bottom w:val="single" w:sz="4" w:space="0" w:color="auto"/>
              <w:right w:val="single" w:sz="4" w:space="0" w:color="auto"/>
            </w:tcBorders>
            <w:shd w:val="clear" w:color="auto" w:fill="auto"/>
            <w:noWrap/>
            <w:vAlign w:val="center"/>
            <w:hideMark/>
          </w:tcPr>
          <w:p w14:paraId="5A4E1614" w14:textId="77777777" w:rsidR="0020530E" w:rsidRPr="0029561E" w:rsidRDefault="0020530E">
            <w:pPr>
              <w:jc w:val="center"/>
              <w:rPr>
                <w:rFonts w:ascii="Calibri" w:hAnsi="Calibri"/>
                <w:color w:val="000000"/>
                <w:rPrChange w:id="1745" w:author="Luisa Herkenhoff" w:date="2020-11-10T21:02:00Z">
                  <w:rPr>
                    <w:rFonts w:ascii="Leelawadee" w:hAnsi="Leelawadee"/>
                    <w:color w:val="000000" w:themeColor="text1"/>
                    <w:sz w:val="20"/>
                  </w:rPr>
                </w:rPrChange>
              </w:rPr>
              <w:pPrChange w:id="1746" w:author="Luisa Herkenhoff" w:date="2020-11-10T21:02:00Z">
                <w:pPr>
                  <w:pStyle w:val="sub"/>
                  <w:spacing w:line="360" w:lineRule="auto"/>
                  <w:jc w:val="center"/>
                </w:pPr>
              </w:pPrChange>
            </w:pPr>
            <w:r w:rsidRPr="0029561E">
              <w:rPr>
                <w:rFonts w:ascii="Calibri" w:hAnsi="Calibri"/>
                <w:color w:val="000000"/>
                <w:rPrChange w:id="1747" w:author="Luisa Herkenhoff" w:date="2020-11-10T21:02:00Z">
                  <w:rPr>
                    <w:rFonts w:ascii="Leelawadee" w:hAnsi="Leelawadee"/>
                    <w:color w:val="000000" w:themeColor="text1"/>
                    <w:sz w:val="20"/>
                  </w:rPr>
                </w:rPrChange>
              </w:rPr>
              <w:t>01/03/2027</w:t>
            </w:r>
          </w:p>
        </w:tc>
        <w:tc>
          <w:tcPr>
            <w:tcW w:w="929" w:type="dxa"/>
            <w:tcBorders>
              <w:top w:val="nil"/>
              <w:left w:val="nil"/>
              <w:bottom w:val="single" w:sz="4" w:space="0" w:color="auto"/>
              <w:right w:val="single" w:sz="4" w:space="0" w:color="auto"/>
            </w:tcBorders>
            <w:shd w:val="clear" w:color="auto" w:fill="auto"/>
            <w:noWrap/>
            <w:vAlign w:val="center"/>
            <w:hideMark/>
          </w:tcPr>
          <w:p w14:paraId="00B1D6F5" w14:textId="77777777" w:rsidR="0020530E" w:rsidRPr="0029561E" w:rsidRDefault="0020530E">
            <w:pPr>
              <w:jc w:val="center"/>
              <w:rPr>
                <w:rFonts w:ascii="Calibri" w:hAnsi="Calibri"/>
                <w:color w:val="000000"/>
                <w:rPrChange w:id="1748" w:author="Luisa Herkenhoff" w:date="2020-11-10T21:02:00Z">
                  <w:rPr>
                    <w:rFonts w:ascii="Leelawadee" w:hAnsi="Leelawadee"/>
                    <w:color w:val="000000" w:themeColor="text1"/>
                    <w:sz w:val="20"/>
                  </w:rPr>
                </w:rPrChange>
              </w:rPr>
              <w:pPrChange w:id="1749" w:author="Luisa Herkenhoff" w:date="2020-11-10T21:02:00Z">
                <w:pPr>
                  <w:pStyle w:val="sub"/>
                  <w:spacing w:line="360" w:lineRule="auto"/>
                  <w:jc w:val="center"/>
                </w:pPr>
              </w:pPrChange>
            </w:pPr>
            <w:r w:rsidRPr="0029561E">
              <w:rPr>
                <w:rFonts w:ascii="Calibri" w:hAnsi="Calibri"/>
                <w:color w:val="000000"/>
                <w:rPrChange w:id="1750" w:author="Luisa Herkenhoff" w:date="2020-11-10T21:02:00Z">
                  <w:rPr>
                    <w:rFonts w:ascii="Leelawadee" w:hAnsi="Leelawadee"/>
                    <w:color w:val="000000" w:themeColor="text1"/>
                    <w:sz w:val="20"/>
                  </w:rPr>
                </w:rPrChange>
              </w:rPr>
              <w:t>2,8591</w:t>
            </w:r>
          </w:p>
        </w:tc>
        <w:tc>
          <w:tcPr>
            <w:tcW w:w="1346" w:type="dxa"/>
            <w:tcBorders>
              <w:top w:val="nil"/>
              <w:left w:val="nil"/>
              <w:bottom w:val="single" w:sz="4" w:space="0" w:color="auto"/>
              <w:right w:val="single" w:sz="4" w:space="0" w:color="auto"/>
            </w:tcBorders>
            <w:shd w:val="clear" w:color="auto" w:fill="auto"/>
            <w:noWrap/>
            <w:vAlign w:val="center"/>
            <w:hideMark/>
          </w:tcPr>
          <w:p w14:paraId="419038BD" w14:textId="77A6896E" w:rsidR="0020530E" w:rsidRPr="0029561E" w:rsidRDefault="00A604CE">
            <w:pPr>
              <w:jc w:val="center"/>
              <w:rPr>
                <w:rFonts w:ascii="Calibri" w:hAnsi="Calibri"/>
                <w:color w:val="000000"/>
                <w:rPrChange w:id="1751" w:author="Luisa Herkenhoff" w:date="2020-11-10T21:02:00Z">
                  <w:rPr>
                    <w:rFonts w:ascii="Leelawadee" w:hAnsi="Leelawadee"/>
                    <w:color w:val="000000" w:themeColor="text1"/>
                    <w:sz w:val="20"/>
                  </w:rPr>
                </w:rPrChange>
              </w:rPr>
              <w:pPrChange w:id="1752" w:author="Luisa Herkenhoff" w:date="2020-11-10T21:02:00Z">
                <w:pPr>
                  <w:pStyle w:val="sub"/>
                  <w:spacing w:line="360" w:lineRule="auto"/>
                  <w:jc w:val="center"/>
                </w:pPr>
              </w:pPrChange>
            </w:pPr>
            <w:del w:id="1753" w:author="Luisa Herkenhoff" w:date="2020-11-10T21:02:00Z">
              <w:r w:rsidRPr="00A604CE">
                <w:rPr>
                  <w:rFonts w:ascii="Leelawadee" w:hAnsi="Leelawadee" w:cs="Leelawadee"/>
                  <w:color w:val="000000" w:themeColor="text1"/>
                  <w:sz w:val="20"/>
                  <w:szCs w:val="20"/>
                </w:rPr>
                <w:delText>SIM</w:delText>
              </w:r>
            </w:del>
            <w:ins w:id="1754"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1755" w:author="Luisa Herkenhoff" w:date="2020-11-10T21:02:00Z"/>
            <w:hideMark/>
          </w:tcPr>
          <w:p w14:paraId="54DD8C4B" w14:textId="77777777" w:rsidR="0020530E" w:rsidRPr="0029561E" w:rsidRDefault="0020530E" w:rsidP="002647D8">
            <w:pPr>
              <w:jc w:val="center"/>
              <w:rPr>
                <w:rFonts w:ascii="Calibri" w:hAnsi="Calibri" w:cs="Calibri"/>
                <w:color w:val="000000"/>
              </w:rPr>
            </w:pPr>
            <w:ins w:id="1756" w:author="Luisa Herkenhoff" w:date="2020-11-10T21:02:00Z">
              <w:r w:rsidRPr="0029561E">
                <w:rPr>
                  <w:rFonts w:ascii="Calibri" w:hAnsi="Calibri" w:cs="Calibri"/>
                  <w:color w:val="000000"/>
                </w:rPr>
                <w:t>SIM</w:t>
              </w:r>
            </w:ins>
          </w:p>
        </w:tc>
      </w:tr>
      <w:tr w:rsidR="006117F8" w:rsidRPr="0029561E" w14:paraId="386AFC55"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2C66E638" w14:textId="77777777" w:rsidR="0020530E" w:rsidRPr="0029561E" w:rsidRDefault="0020530E">
            <w:pPr>
              <w:jc w:val="center"/>
              <w:rPr>
                <w:rFonts w:ascii="Calibri" w:hAnsi="Calibri"/>
                <w:color w:val="000000"/>
                <w:rPrChange w:id="1757" w:author="Luisa Herkenhoff" w:date="2020-11-10T21:02:00Z">
                  <w:rPr>
                    <w:rFonts w:ascii="Leelawadee" w:hAnsi="Leelawadee"/>
                    <w:color w:val="000000" w:themeColor="text1"/>
                    <w:sz w:val="20"/>
                  </w:rPr>
                </w:rPrChange>
              </w:rPr>
              <w:pPrChange w:id="1758" w:author="Luisa Herkenhoff" w:date="2020-11-10T21:02:00Z">
                <w:pPr>
                  <w:pStyle w:val="sub"/>
                  <w:spacing w:line="360" w:lineRule="auto"/>
                  <w:jc w:val="center"/>
                </w:pPr>
              </w:pPrChange>
            </w:pPr>
            <w:r w:rsidRPr="0029561E">
              <w:rPr>
                <w:rFonts w:ascii="Calibri" w:hAnsi="Calibri"/>
                <w:color w:val="000000"/>
                <w:rPrChange w:id="1759" w:author="Luisa Herkenhoff" w:date="2020-11-10T21:02:00Z">
                  <w:rPr>
                    <w:rFonts w:ascii="Leelawadee" w:hAnsi="Leelawadee"/>
                    <w:color w:val="000000" w:themeColor="text1"/>
                    <w:sz w:val="20"/>
                  </w:rPr>
                </w:rPrChange>
              </w:rPr>
              <w:t>77</w:t>
            </w:r>
          </w:p>
        </w:tc>
        <w:tc>
          <w:tcPr>
            <w:tcW w:w="1186" w:type="dxa"/>
            <w:tcBorders>
              <w:top w:val="nil"/>
              <w:left w:val="nil"/>
              <w:bottom w:val="single" w:sz="4" w:space="0" w:color="auto"/>
              <w:right w:val="single" w:sz="4" w:space="0" w:color="auto"/>
            </w:tcBorders>
            <w:shd w:val="clear" w:color="auto" w:fill="auto"/>
            <w:noWrap/>
            <w:vAlign w:val="center"/>
            <w:hideMark/>
          </w:tcPr>
          <w:p w14:paraId="029AB077" w14:textId="77777777" w:rsidR="0020530E" w:rsidRPr="0029561E" w:rsidRDefault="0020530E">
            <w:pPr>
              <w:jc w:val="center"/>
              <w:rPr>
                <w:rFonts w:ascii="Calibri" w:hAnsi="Calibri"/>
                <w:color w:val="000000"/>
                <w:rPrChange w:id="1760" w:author="Luisa Herkenhoff" w:date="2020-11-10T21:02:00Z">
                  <w:rPr>
                    <w:rFonts w:ascii="Leelawadee" w:hAnsi="Leelawadee"/>
                    <w:color w:val="000000" w:themeColor="text1"/>
                    <w:sz w:val="20"/>
                  </w:rPr>
                </w:rPrChange>
              </w:rPr>
              <w:pPrChange w:id="1761" w:author="Luisa Herkenhoff" w:date="2020-11-10T21:02:00Z">
                <w:pPr>
                  <w:pStyle w:val="sub"/>
                  <w:spacing w:line="360" w:lineRule="auto"/>
                  <w:jc w:val="center"/>
                </w:pPr>
              </w:pPrChange>
            </w:pPr>
            <w:r w:rsidRPr="0029561E">
              <w:rPr>
                <w:rFonts w:ascii="Calibri" w:hAnsi="Calibri"/>
                <w:color w:val="000000"/>
                <w:rPrChange w:id="1762" w:author="Luisa Herkenhoff" w:date="2020-11-10T21:02:00Z">
                  <w:rPr>
                    <w:rFonts w:ascii="Leelawadee" w:hAnsi="Leelawadee"/>
                    <w:color w:val="000000" w:themeColor="text1"/>
                    <w:sz w:val="20"/>
                  </w:rPr>
                </w:rPrChange>
              </w:rPr>
              <w:t>29/03/2027</w:t>
            </w:r>
          </w:p>
        </w:tc>
        <w:tc>
          <w:tcPr>
            <w:tcW w:w="1186" w:type="dxa"/>
            <w:tcBorders>
              <w:top w:val="nil"/>
              <w:left w:val="nil"/>
              <w:bottom w:val="single" w:sz="4" w:space="0" w:color="auto"/>
              <w:right w:val="single" w:sz="4" w:space="0" w:color="auto"/>
            </w:tcBorders>
            <w:shd w:val="clear" w:color="auto" w:fill="auto"/>
            <w:noWrap/>
            <w:vAlign w:val="center"/>
            <w:hideMark/>
          </w:tcPr>
          <w:p w14:paraId="0370689A" w14:textId="77777777" w:rsidR="0020530E" w:rsidRPr="0029561E" w:rsidRDefault="0020530E">
            <w:pPr>
              <w:jc w:val="center"/>
              <w:rPr>
                <w:rFonts w:ascii="Calibri" w:hAnsi="Calibri"/>
                <w:color w:val="000000"/>
                <w:rPrChange w:id="1763" w:author="Luisa Herkenhoff" w:date="2020-11-10T21:02:00Z">
                  <w:rPr>
                    <w:rFonts w:ascii="Leelawadee" w:hAnsi="Leelawadee"/>
                    <w:color w:val="000000" w:themeColor="text1"/>
                    <w:sz w:val="20"/>
                  </w:rPr>
                </w:rPrChange>
              </w:rPr>
              <w:pPrChange w:id="1764" w:author="Luisa Herkenhoff" w:date="2020-11-10T21:02:00Z">
                <w:pPr>
                  <w:pStyle w:val="sub"/>
                  <w:spacing w:line="360" w:lineRule="auto"/>
                  <w:jc w:val="center"/>
                </w:pPr>
              </w:pPrChange>
            </w:pPr>
            <w:r w:rsidRPr="0029561E">
              <w:rPr>
                <w:rFonts w:ascii="Calibri" w:hAnsi="Calibri"/>
                <w:color w:val="000000"/>
                <w:rPrChange w:id="1765" w:author="Luisa Herkenhoff" w:date="2020-11-10T21:02:00Z">
                  <w:rPr>
                    <w:rFonts w:ascii="Leelawadee" w:hAnsi="Leelawadee"/>
                    <w:color w:val="000000" w:themeColor="text1"/>
                    <w:sz w:val="20"/>
                  </w:rPr>
                </w:rPrChange>
              </w:rPr>
              <w:t>29/03/2027</w:t>
            </w:r>
          </w:p>
        </w:tc>
        <w:tc>
          <w:tcPr>
            <w:tcW w:w="929" w:type="dxa"/>
            <w:tcBorders>
              <w:top w:val="nil"/>
              <w:left w:val="nil"/>
              <w:bottom w:val="single" w:sz="4" w:space="0" w:color="auto"/>
              <w:right w:val="single" w:sz="4" w:space="0" w:color="auto"/>
            </w:tcBorders>
            <w:shd w:val="clear" w:color="auto" w:fill="auto"/>
            <w:noWrap/>
            <w:vAlign w:val="center"/>
            <w:hideMark/>
          </w:tcPr>
          <w:p w14:paraId="0A69853D" w14:textId="77777777" w:rsidR="0020530E" w:rsidRPr="0029561E" w:rsidRDefault="0020530E">
            <w:pPr>
              <w:jc w:val="center"/>
              <w:rPr>
                <w:rFonts w:ascii="Calibri" w:hAnsi="Calibri"/>
                <w:color w:val="000000"/>
                <w:rPrChange w:id="1766" w:author="Luisa Herkenhoff" w:date="2020-11-10T21:02:00Z">
                  <w:rPr>
                    <w:rFonts w:ascii="Leelawadee" w:hAnsi="Leelawadee"/>
                    <w:color w:val="000000" w:themeColor="text1"/>
                    <w:sz w:val="20"/>
                  </w:rPr>
                </w:rPrChange>
              </w:rPr>
              <w:pPrChange w:id="1767" w:author="Luisa Herkenhoff" w:date="2020-11-10T21:02:00Z">
                <w:pPr>
                  <w:pStyle w:val="sub"/>
                  <w:spacing w:line="360" w:lineRule="auto"/>
                  <w:jc w:val="center"/>
                </w:pPr>
              </w:pPrChange>
            </w:pPr>
            <w:r w:rsidRPr="0029561E">
              <w:rPr>
                <w:rFonts w:ascii="Calibri" w:hAnsi="Calibri"/>
                <w:color w:val="000000"/>
                <w:rPrChange w:id="1768" w:author="Luisa Herkenhoff" w:date="2020-11-10T21:02:00Z">
                  <w:rPr>
                    <w:rFonts w:ascii="Leelawadee" w:hAnsi="Leelawadee"/>
                    <w:color w:val="000000" w:themeColor="text1"/>
                    <w:sz w:val="20"/>
                  </w:rPr>
                </w:rPrChange>
              </w:rPr>
              <w:t>2,9599</w:t>
            </w:r>
          </w:p>
        </w:tc>
        <w:tc>
          <w:tcPr>
            <w:tcW w:w="1346" w:type="dxa"/>
            <w:tcBorders>
              <w:top w:val="nil"/>
              <w:left w:val="nil"/>
              <w:bottom w:val="single" w:sz="4" w:space="0" w:color="auto"/>
              <w:right w:val="single" w:sz="4" w:space="0" w:color="auto"/>
            </w:tcBorders>
            <w:shd w:val="clear" w:color="auto" w:fill="auto"/>
            <w:noWrap/>
            <w:vAlign w:val="center"/>
            <w:hideMark/>
          </w:tcPr>
          <w:p w14:paraId="0D291C7E" w14:textId="4AF33806" w:rsidR="0020530E" w:rsidRPr="0029561E" w:rsidRDefault="00A604CE">
            <w:pPr>
              <w:jc w:val="center"/>
              <w:rPr>
                <w:rFonts w:ascii="Calibri" w:hAnsi="Calibri"/>
                <w:color w:val="000000"/>
                <w:rPrChange w:id="1769" w:author="Luisa Herkenhoff" w:date="2020-11-10T21:02:00Z">
                  <w:rPr>
                    <w:rFonts w:ascii="Leelawadee" w:hAnsi="Leelawadee"/>
                    <w:color w:val="000000" w:themeColor="text1"/>
                    <w:sz w:val="20"/>
                  </w:rPr>
                </w:rPrChange>
              </w:rPr>
              <w:pPrChange w:id="1770" w:author="Luisa Herkenhoff" w:date="2020-11-10T21:02:00Z">
                <w:pPr>
                  <w:pStyle w:val="sub"/>
                  <w:spacing w:line="360" w:lineRule="auto"/>
                  <w:jc w:val="center"/>
                </w:pPr>
              </w:pPrChange>
            </w:pPr>
            <w:del w:id="1771" w:author="Luisa Herkenhoff" w:date="2020-11-10T21:02:00Z">
              <w:r w:rsidRPr="00A604CE">
                <w:rPr>
                  <w:rFonts w:ascii="Leelawadee" w:hAnsi="Leelawadee" w:cs="Leelawadee"/>
                  <w:color w:val="000000" w:themeColor="text1"/>
                  <w:sz w:val="20"/>
                  <w:szCs w:val="20"/>
                </w:rPr>
                <w:delText>SIM</w:delText>
              </w:r>
            </w:del>
            <w:ins w:id="1772"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1773" w:author="Luisa Herkenhoff" w:date="2020-11-10T21:02:00Z"/>
            <w:hideMark/>
          </w:tcPr>
          <w:p w14:paraId="7D36BFDA" w14:textId="77777777" w:rsidR="0020530E" w:rsidRPr="0029561E" w:rsidRDefault="0020530E" w:rsidP="002647D8">
            <w:pPr>
              <w:jc w:val="center"/>
              <w:rPr>
                <w:rFonts w:ascii="Calibri" w:hAnsi="Calibri" w:cs="Calibri"/>
                <w:color w:val="000000"/>
              </w:rPr>
            </w:pPr>
            <w:ins w:id="1774" w:author="Luisa Herkenhoff" w:date="2020-11-10T21:02:00Z">
              <w:r w:rsidRPr="0029561E">
                <w:rPr>
                  <w:rFonts w:ascii="Calibri" w:hAnsi="Calibri" w:cs="Calibri"/>
                  <w:color w:val="000000"/>
                </w:rPr>
                <w:t>SIM</w:t>
              </w:r>
            </w:ins>
          </w:p>
        </w:tc>
      </w:tr>
      <w:tr w:rsidR="006117F8" w:rsidRPr="0029561E" w14:paraId="010148E5"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7B5F1407" w14:textId="77777777" w:rsidR="0020530E" w:rsidRPr="0029561E" w:rsidRDefault="0020530E">
            <w:pPr>
              <w:jc w:val="center"/>
              <w:rPr>
                <w:rFonts w:ascii="Calibri" w:hAnsi="Calibri"/>
                <w:color w:val="000000"/>
                <w:rPrChange w:id="1775" w:author="Luisa Herkenhoff" w:date="2020-11-10T21:02:00Z">
                  <w:rPr>
                    <w:rFonts w:ascii="Leelawadee" w:hAnsi="Leelawadee"/>
                    <w:color w:val="000000" w:themeColor="text1"/>
                    <w:sz w:val="20"/>
                  </w:rPr>
                </w:rPrChange>
              </w:rPr>
              <w:pPrChange w:id="1776" w:author="Luisa Herkenhoff" w:date="2020-11-10T21:02:00Z">
                <w:pPr>
                  <w:pStyle w:val="sub"/>
                  <w:spacing w:line="360" w:lineRule="auto"/>
                  <w:jc w:val="center"/>
                </w:pPr>
              </w:pPrChange>
            </w:pPr>
            <w:r w:rsidRPr="0029561E">
              <w:rPr>
                <w:rFonts w:ascii="Calibri" w:hAnsi="Calibri"/>
                <w:color w:val="000000"/>
                <w:rPrChange w:id="1777" w:author="Luisa Herkenhoff" w:date="2020-11-10T21:02:00Z">
                  <w:rPr>
                    <w:rFonts w:ascii="Leelawadee" w:hAnsi="Leelawadee"/>
                    <w:color w:val="000000" w:themeColor="text1"/>
                    <w:sz w:val="20"/>
                  </w:rPr>
                </w:rPrChange>
              </w:rPr>
              <w:t>78</w:t>
            </w:r>
          </w:p>
        </w:tc>
        <w:tc>
          <w:tcPr>
            <w:tcW w:w="1186" w:type="dxa"/>
            <w:tcBorders>
              <w:top w:val="nil"/>
              <w:left w:val="nil"/>
              <w:bottom w:val="single" w:sz="4" w:space="0" w:color="auto"/>
              <w:right w:val="single" w:sz="4" w:space="0" w:color="auto"/>
            </w:tcBorders>
            <w:shd w:val="clear" w:color="auto" w:fill="auto"/>
            <w:noWrap/>
            <w:vAlign w:val="center"/>
            <w:hideMark/>
          </w:tcPr>
          <w:p w14:paraId="099057DE" w14:textId="77777777" w:rsidR="0020530E" w:rsidRPr="0029561E" w:rsidRDefault="0020530E">
            <w:pPr>
              <w:jc w:val="center"/>
              <w:rPr>
                <w:rFonts w:ascii="Calibri" w:hAnsi="Calibri"/>
                <w:color w:val="000000"/>
                <w:rPrChange w:id="1778" w:author="Luisa Herkenhoff" w:date="2020-11-10T21:02:00Z">
                  <w:rPr>
                    <w:rFonts w:ascii="Leelawadee" w:hAnsi="Leelawadee"/>
                    <w:color w:val="000000" w:themeColor="text1"/>
                    <w:sz w:val="20"/>
                  </w:rPr>
                </w:rPrChange>
              </w:rPr>
              <w:pPrChange w:id="1779" w:author="Luisa Herkenhoff" w:date="2020-11-10T21:02:00Z">
                <w:pPr>
                  <w:pStyle w:val="sub"/>
                  <w:spacing w:line="360" w:lineRule="auto"/>
                  <w:jc w:val="center"/>
                </w:pPr>
              </w:pPrChange>
            </w:pPr>
            <w:r w:rsidRPr="0029561E">
              <w:rPr>
                <w:rFonts w:ascii="Calibri" w:hAnsi="Calibri"/>
                <w:color w:val="000000"/>
                <w:rPrChange w:id="1780" w:author="Luisa Herkenhoff" w:date="2020-11-10T21:02:00Z">
                  <w:rPr>
                    <w:rFonts w:ascii="Leelawadee" w:hAnsi="Leelawadee"/>
                    <w:color w:val="000000" w:themeColor="text1"/>
                    <w:sz w:val="20"/>
                  </w:rPr>
                </w:rPrChange>
              </w:rPr>
              <w:t>29/04/2027</w:t>
            </w:r>
          </w:p>
        </w:tc>
        <w:tc>
          <w:tcPr>
            <w:tcW w:w="1186" w:type="dxa"/>
            <w:tcBorders>
              <w:top w:val="nil"/>
              <w:left w:val="nil"/>
              <w:bottom w:val="single" w:sz="4" w:space="0" w:color="auto"/>
              <w:right w:val="single" w:sz="4" w:space="0" w:color="auto"/>
            </w:tcBorders>
            <w:shd w:val="clear" w:color="auto" w:fill="auto"/>
            <w:noWrap/>
            <w:vAlign w:val="center"/>
            <w:hideMark/>
          </w:tcPr>
          <w:p w14:paraId="018794ED" w14:textId="77777777" w:rsidR="0020530E" w:rsidRPr="0029561E" w:rsidRDefault="0020530E">
            <w:pPr>
              <w:jc w:val="center"/>
              <w:rPr>
                <w:rFonts w:ascii="Calibri" w:hAnsi="Calibri"/>
                <w:color w:val="000000"/>
                <w:rPrChange w:id="1781" w:author="Luisa Herkenhoff" w:date="2020-11-10T21:02:00Z">
                  <w:rPr>
                    <w:rFonts w:ascii="Leelawadee" w:hAnsi="Leelawadee"/>
                    <w:color w:val="000000" w:themeColor="text1"/>
                    <w:sz w:val="20"/>
                  </w:rPr>
                </w:rPrChange>
              </w:rPr>
              <w:pPrChange w:id="1782" w:author="Luisa Herkenhoff" w:date="2020-11-10T21:02:00Z">
                <w:pPr>
                  <w:pStyle w:val="sub"/>
                  <w:spacing w:line="360" w:lineRule="auto"/>
                  <w:jc w:val="center"/>
                </w:pPr>
              </w:pPrChange>
            </w:pPr>
            <w:r w:rsidRPr="0029561E">
              <w:rPr>
                <w:rFonts w:ascii="Calibri" w:hAnsi="Calibri"/>
                <w:color w:val="000000"/>
                <w:rPrChange w:id="1783" w:author="Luisa Herkenhoff" w:date="2020-11-10T21:02:00Z">
                  <w:rPr>
                    <w:rFonts w:ascii="Leelawadee" w:hAnsi="Leelawadee"/>
                    <w:color w:val="000000" w:themeColor="text1"/>
                    <w:sz w:val="20"/>
                  </w:rPr>
                </w:rPrChange>
              </w:rPr>
              <w:t>29/04/2027</w:t>
            </w:r>
          </w:p>
        </w:tc>
        <w:tc>
          <w:tcPr>
            <w:tcW w:w="929" w:type="dxa"/>
            <w:tcBorders>
              <w:top w:val="nil"/>
              <w:left w:val="nil"/>
              <w:bottom w:val="single" w:sz="4" w:space="0" w:color="auto"/>
              <w:right w:val="single" w:sz="4" w:space="0" w:color="auto"/>
            </w:tcBorders>
            <w:shd w:val="clear" w:color="auto" w:fill="auto"/>
            <w:noWrap/>
            <w:vAlign w:val="center"/>
            <w:hideMark/>
          </w:tcPr>
          <w:p w14:paraId="49690131" w14:textId="77777777" w:rsidR="0020530E" w:rsidRPr="0029561E" w:rsidRDefault="0020530E">
            <w:pPr>
              <w:jc w:val="center"/>
              <w:rPr>
                <w:rFonts w:ascii="Calibri" w:hAnsi="Calibri"/>
                <w:color w:val="000000"/>
                <w:rPrChange w:id="1784" w:author="Luisa Herkenhoff" w:date="2020-11-10T21:02:00Z">
                  <w:rPr>
                    <w:rFonts w:ascii="Leelawadee" w:hAnsi="Leelawadee"/>
                    <w:color w:val="000000" w:themeColor="text1"/>
                    <w:sz w:val="20"/>
                  </w:rPr>
                </w:rPrChange>
              </w:rPr>
              <w:pPrChange w:id="1785" w:author="Luisa Herkenhoff" w:date="2020-11-10T21:02:00Z">
                <w:pPr>
                  <w:pStyle w:val="sub"/>
                  <w:spacing w:line="360" w:lineRule="auto"/>
                  <w:jc w:val="center"/>
                </w:pPr>
              </w:pPrChange>
            </w:pPr>
            <w:r w:rsidRPr="0029561E">
              <w:rPr>
                <w:rFonts w:ascii="Calibri" w:hAnsi="Calibri"/>
                <w:color w:val="000000"/>
                <w:rPrChange w:id="1786" w:author="Luisa Herkenhoff" w:date="2020-11-10T21:02:00Z">
                  <w:rPr>
                    <w:rFonts w:ascii="Leelawadee" w:hAnsi="Leelawadee"/>
                    <w:color w:val="000000" w:themeColor="text1"/>
                    <w:sz w:val="20"/>
                  </w:rPr>
                </w:rPrChange>
              </w:rPr>
              <w:t>3,0675</w:t>
            </w:r>
          </w:p>
        </w:tc>
        <w:tc>
          <w:tcPr>
            <w:tcW w:w="1346" w:type="dxa"/>
            <w:tcBorders>
              <w:top w:val="nil"/>
              <w:left w:val="nil"/>
              <w:bottom w:val="single" w:sz="4" w:space="0" w:color="auto"/>
              <w:right w:val="single" w:sz="4" w:space="0" w:color="auto"/>
            </w:tcBorders>
            <w:shd w:val="clear" w:color="auto" w:fill="auto"/>
            <w:noWrap/>
            <w:vAlign w:val="center"/>
            <w:hideMark/>
          </w:tcPr>
          <w:p w14:paraId="5C5F9E60" w14:textId="6FB909C8" w:rsidR="0020530E" w:rsidRPr="0029561E" w:rsidRDefault="00A604CE">
            <w:pPr>
              <w:jc w:val="center"/>
              <w:rPr>
                <w:rFonts w:ascii="Calibri" w:hAnsi="Calibri"/>
                <w:color w:val="000000"/>
                <w:rPrChange w:id="1787" w:author="Luisa Herkenhoff" w:date="2020-11-10T21:02:00Z">
                  <w:rPr>
                    <w:rFonts w:ascii="Leelawadee" w:hAnsi="Leelawadee"/>
                    <w:color w:val="000000" w:themeColor="text1"/>
                    <w:sz w:val="20"/>
                  </w:rPr>
                </w:rPrChange>
              </w:rPr>
              <w:pPrChange w:id="1788" w:author="Luisa Herkenhoff" w:date="2020-11-10T21:02:00Z">
                <w:pPr>
                  <w:pStyle w:val="sub"/>
                  <w:spacing w:line="360" w:lineRule="auto"/>
                  <w:jc w:val="center"/>
                </w:pPr>
              </w:pPrChange>
            </w:pPr>
            <w:del w:id="1789" w:author="Luisa Herkenhoff" w:date="2020-11-10T21:02:00Z">
              <w:r w:rsidRPr="00A604CE">
                <w:rPr>
                  <w:rFonts w:ascii="Leelawadee" w:hAnsi="Leelawadee" w:cs="Leelawadee"/>
                  <w:color w:val="000000" w:themeColor="text1"/>
                  <w:sz w:val="20"/>
                  <w:szCs w:val="20"/>
                </w:rPr>
                <w:delText>SIM</w:delText>
              </w:r>
            </w:del>
            <w:ins w:id="1790"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1791" w:author="Luisa Herkenhoff" w:date="2020-11-10T21:02:00Z"/>
            <w:hideMark/>
          </w:tcPr>
          <w:p w14:paraId="5B4BAB8E" w14:textId="77777777" w:rsidR="0020530E" w:rsidRPr="0029561E" w:rsidRDefault="0020530E" w:rsidP="002647D8">
            <w:pPr>
              <w:jc w:val="center"/>
              <w:rPr>
                <w:rFonts w:ascii="Calibri" w:hAnsi="Calibri" w:cs="Calibri"/>
                <w:color w:val="000000"/>
              </w:rPr>
            </w:pPr>
            <w:ins w:id="1792" w:author="Luisa Herkenhoff" w:date="2020-11-10T21:02:00Z">
              <w:r w:rsidRPr="0029561E">
                <w:rPr>
                  <w:rFonts w:ascii="Calibri" w:hAnsi="Calibri" w:cs="Calibri"/>
                  <w:color w:val="000000"/>
                </w:rPr>
                <w:t>SIM</w:t>
              </w:r>
            </w:ins>
          </w:p>
        </w:tc>
      </w:tr>
      <w:tr w:rsidR="006117F8" w:rsidRPr="0029561E" w14:paraId="5FC63190"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295638A8" w14:textId="77777777" w:rsidR="0020530E" w:rsidRPr="0029561E" w:rsidRDefault="0020530E">
            <w:pPr>
              <w:jc w:val="center"/>
              <w:rPr>
                <w:rFonts w:ascii="Calibri" w:hAnsi="Calibri"/>
                <w:color w:val="000000"/>
                <w:rPrChange w:id="1793" w:author="Luisa Herkenhoff" w:date="2020-11-10T21:02:00Z">
                  <w:rPr>
                    <w:rFonts w:ascii="Leelawadee" w:hAnsi="Leelawadee"/>
                    <w:color w:val="000000" w:themeColor="text1"/>
                    <w:sz w:val="20"/>
                  </w:rPr>
                </w:rPrChange>
              </w:rPr>
              <w:pPrChange w:id="1794" w:author="Luisa Herkenhoff" w:date="2020-11-10T21:02:00Z">
                <w:pPr>
                  <w:pStyle w:val="sub"/>
                  <w:spacing w:line="360" w:lineRule="auto"/>
                  <w:jc w:val="center"/>
                </w:pPr>
              </w:pPrChange>
            </w:pPr>
            <w:r w:rsidRPr="0029561E">
              <w:rPr>
                <w:rFonts w:ascii="Calibri" w:hAnsi="Calibri"/>
                <w:color w:val="000000"/>
                <w:rPrChange w:id="1795" w:author="Luisa Herkenhoff" w:date="2020-11-10T21:02:00Z">
                  <w:rPr>
                    <w:rFonts w:ascii="Leelawadee" w:hAnsi="Leelawadee"/>
                    <w:color w:val="000000" w:themeColor="text1"/>
                    <w:sz w:val="20"/>
                  </w:rPr>
                </w:rPrChange>
              </w:rPr>
              <w:t>79</w:t>
            </w:r>
          </w:p>
        </w:tc>
        <w:tc>
          <w:tcPr>
            <w:tcW w:w="1186" w:type="dxa"/>
            <w:tcBorders>
              <w:top w:val="nil"/>
              <w:left w:val="nil"/>
              <w:bottom w:val="single" w:sz="4" w:space="0" w:color="auto"/>
              <w:right w:val="single" w:sz="4" w:space="0" w:color="auto"/>
            </w:tcBorders>
            <w:shd w:val="clear" w:color="auto" w:fill="auto"/>
            <w:noWrap/>
            <w:vAlign w:val="center"/>
            <w:hideMark/>
          </w:tcPr>
          <w:p w14:paraId="6BC8591A" w14:textId="77777777" w:rsidR="0020530E" w:rsidRPr="0029561E" w:rsidRDefault="0020530E">
            <w:pPr>
              <w:jc w:val="center"/>
              <w:rPr>
                <w:rFonts w:ascii="Calibri" w:hAnsi="Calibri"/>
                <w:color w:val="000000"/>
                <w:rPrChange w:id="1796" w:author="Luisa Herkenhoff" w:date="2020-11-10T21:02:00Z">
                  <w:rPr>
                    <w:rFonts w:ascii="Leelawadee" w:hAnsi="Leelawadee"/>
                    <w:color w:val="000000" w:themeColor="text1"/>
                    <w:sz w:val="20"/>
                  </w:rPr>
                </w:rPrChange>
              </w:rPr>
              <w:pPrChange w:id="1797" w:author="Luisa Herkenhoff" w:date="2020-11-10T21:02:00Z">
                <w:pPr>
                  <w:pStyle w:val="sub"/>
                  <w:spacing w:line="360" w:lineRule="auto"/>
                  <w:jc w:val="center"/>
                </w:pPr>
              </w:pPrChange>
            </w:pPr>
            <w:r w:rsidRPr="0029561E">
              <w:rPr>
                <w:rFonts w:ascii="Calibri" w:hAnsi="Calibri"/>
                <w:color w:val="000000"/>
                <w:rPrChange w:id="1798" w:author="Luisa Herkenhoff" w:date="2020-11-10T21:02:00Z">
                  <w:rPr>
                    <w:rFonts w:ascii="Leelawadee" w:hAnsi="Leelawadee"/>
                    <w:color w:val="000000" w:themeColor="text1"/>
                    <w:sz w:val="20"/>
                  </w:rPr>
                </w:rPrChange>
              </w:rPr>
              <w:t>29/05/2027</w:t>
            </w:r>
          </w:p>
        </w:tc>
        <w:tc>
          <w:tcPr>
            <w:tcW w:w="1186" w:type="dxa"/>
            <w:tcBorders>
              <w:top w:val="nil"/>
              <w:left w:val="nil"/>
              <w:bottom w:val="single" w:sz="4" w:space="0" w:color="auto"/>
              <w:right w:val="single" w:sz="4" w:space="0" w:color="auto"/>
            </w:tcBorders>
            <w:shd w:val="clear" w:color="auto" w:fill="auto"/>
            <w:noWrap/>
            <w:vAlign w:val="center"/>
            <w:hideMark/>
          </w:tcPr>
          <w:p w14:paraId="000F1826" w14:textId="77777777" w:rsidR="0020530E" w:rsidRPr="0029561E" w:rsidRDefault="0020530E">
            <w:pPr>
              <w:jc w:val="center"/>
              <w:rPr>
                <w:rFonts w:ascii="Calibri" w:hAnsi="Calibri"/>
                <w:color w:val="000000"/>
                <w:rPrChange w:id="1799" w:author="Luisa Herkenhoff" w:date="2020-11-10T21:02:00Z">
                  <w:rPr>
                    <w:rFonts w:ascii="Leelawadee" w:hAnsi="Leelawadee"/>
                    <w:color w:val="000000" w:themeColor="text1"/>
                    <w:sz w:val="20"/>
                  </w:rPr>
                </w:rPrChange>
              </w:rPr>
              <w:pPrChange w:id="1800" w:author="Luisa Herkenhoff" w:date="2020-11-10T21:02:00Z">
                <w:pPr>
                  <w:pStyle w:val="sub"/>
                  <w:spacing w:line="360" w:lineRule="auto"/>
                  <w:jc w:val="center"/>
                </w:pPr>
              </w:pPrChange>
            </w:pPr>
            <w:r w:rsidRPr="0029561E">
              <w:rPr>
                <w:rFonts w:ascii="Calibri" w:hAnsi="Calibri"/>
                <w:color w:val="000000"/>
                <w:rPrChange w:id="1801" w:author="Luisa Herkenhoff" w:date="2020-11-10T21:02:00Z">
                  <w:rPr>
                    <w:rFonts w:ascii="Leelawadee" w:hAnsi="Leelawadee"/>
                    <w:color w:val="000000" w:themeColor="text1"/>
                    <w:sz w:val="20"/>
                  </w:rPr>
                </w:rPrChange>
              </w:rPr>
              <w:t>31/05/2027</w:t>
            </w:r>
          </w:p>
        </w:tc>
        <w:tc>
          <w:tcPr>
            <w:tcW w:w="929" w:type="dxa"/>
            <w:tcBorders>
              <w:top w:val="nil"/>
              <w:left w:val="nil"/>
              <w:bottom w:val="single" w:sz="4" w:space="0" w:color="auto"/>
              <w:right w:val="single" w:sz="4" w:space="0" w:color="auto"/>
            </w:tcBorders>
            <w:shd w:val="clear" w:color="auto" w:fill="auto"/>
            <w:noWrap/>
            <w:vAlign w:val="center"/>
            <w:hideMark/>
          </w:tcPr>
          <w:p w14:paraId="5E1E0FA4" w14:textId="77777777" w:rsidR="0020530E" w:rsidRPr="0029561E" w:rsidRDefault="0020530E">
            <w:pPr>
              <w:jc w:val="center"/>
              <w:rPr>
                <w:rFonts w:ascii="Calibri" w:hAnsi="Calibri"/>
                <w:color w:val="000000"/>
                <w:rPrChange w:id="1802" w:author="Luisa Herkenhoff" w:date="2020-11-10T21:02:00Z">
                  <w:rPr>
                    <w:rFonts w:ascii="Leelawadee" w:hAnsi="Leelawadee"/>
                    <w:color w:val="000000" w:themeColor="text1"/>
                    <w:sz w:val="20"/>
                  </w:rPr>
                </w:rPrChange>
              </w:rPr>
              <w:pPrChange w:id="1803" w:author="Luisa Herkenhoff" w:date="2020-11-10T21:02:00Z">
                <w:pPr>
                  <w:pStyle w:val="sub"/>
                  <w:spacing w:line="360" w:lineRule="auto"/>
                  <w:jc w:val="center"/>
                </w:pPr>
              </w:pPrChange>
            </w:pPr>
            <w:r w:rsidRPr="0029561E">
              <w:rPr>
                <w:rFonts w:ascii="Calibri" w:hAnsi="Calibri"/>
                <w:color w:val="000000"/>
                <w:rPrChange w:id="1804" w:author="Luisa Herkenhoff" w:date="2020-11-10T21:02:00Z">
                  <w:rPr>
                    <w:rFonts w:ascii="Leelawadee" w:hAnsi="Leelawadee"/>
                    <w:color w:val="000000" w:themeColor="text1"/>
                    <w:sz w:val="20"/>
                  </w:rPr>
                </w:rPrChange>
              </w:rPr>
              <w:t>3,1825</w:t>
            </w:r>
          </w:p>
        </w:tc>
        <w:tc>
          <w:tcPr>
            <w:tcW w:w="1346" w:type="dxa"/>
            <w:tcBorders>
              <w:top w:val="nil"/>
              <w:left w:val="nil"/>
              <w:bottom w:val="single" w:sz="4" w:space="0" w:color="auto"/>
              <w:right w:val="single" w:sz="4" w:space="0" w:color="auto"/>
            </w:tcBorders>
            <w:shd w:val="clear" w:color="auto" w:fill="auto"/>
            <w:noWrap/>
            <w:vAlign w:val="center"/>
            <w:hideMark/>
          </w:tcPr>
          <w:p w14:paraId="424AFC5E" w14:textId="28B92210" w:rsidR="0020530E" w:rsidRPr="0029561E" w:rsidRDefault="00A604CE">
            <w:pPr>
              <w:jc w:val="center"/>
              <w:rPr>
                <w:rFonts w:ascii="Calibri" w:hAnsi="Calibri"/>
                <w:color w:val="000000"/>
                <w:rPrChange w:id="1805" w:author="Luisa Herkenhoff" w:date="2020-11-10T21:02:00Z">
                  <w:rPr>
                    <w:rFonts w:ascii="Leelawadee" w:hAnsi="Leelawadee"/>
                    <w:color w:val="000000" w:themeColor="text1"/>
                    <w:sz w:val="20"/>
                  </w:rPr>
                </w:rPrChange>
              </w:rPr>
              <w:pPrChange w:id="1806" w:author="Luisa Herkenhoff" w:date="2020-11-10T21:02:00Z">
                <w:pPr>
                  <w:pStyle w:val="sub"/>
                  <w:spacing w:line="360" w:lineRule="auto"/>
                  <w:jc w:val="center"/>
                </w:pPr>
              </w:pPrChange>
            </w:pPr>
            <w:del w:id="1807" w:author="Luisa Herkenhoff" w:date="2020-11-10T21:02:00Z">
              <w:r w:rsidRPr="00A604CE">
                <w:rPr>
                  <w:rFonts w:ascii="Leelawadee" w:hAnsi="Leelawadee" w:cs="Leelawadee"/>
                  <w:color w:val="000000" w:themeColor="text1"/>
                  <w:sz w:val="20"/>
                  <w:szCs w:val="20"/>
                </w:rPr>
                <w:delText>SIM</w:delText>
              </w:r>
            </w:del>
            <w:ins w:id="1808"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1809" w:author="Luisa Herkenhoff" w:date="2020-11-10T21:02:00Z"/>
            <w:hideMark/>
          </w:tcPr>
          <w:p w14:paraId="51C077F1" w14:textId="77777777" w:rsidR="0020530E" w:rsidRPr="0029561E" w:rsidRDefault="0020530E" w:rsidP="002647D8">
            <w:pPr>
              <w:jc w:val="center"/>
              <w:rPr>
                <w:rFonts w:ascii="Calibri" w:hAnsi="Calibri" w:cs="Calibri"/>
                <w:color w:val="000000"/>
              </w:rPr>
            </w:pPr>
            <w:ins w:id="1810" w:author="Luisa Herkenhoff" w:date="2020-11-10T21:02:00Z">
              <w:r w:rsidRPr="0029561E">
                <w:rPr>
                  <w:rFonts w:ascii="Calibri" w:hAnsi="Calibri" w:cs="Calibri"/>
                  <w:color w:val="000000"/>
                </w:rPr>
                <w:t>SIM</w:t>
              </w:r>
            </w:ins>
          </w:p>
        </w:tc>
      </w:tr>
      <w:tr w:rsidR="006117F8" w:rsidRPr="0029561E" w14:paraId="5B12BD74"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5168596C" w14:textId="77777777" w:rsidR="0020530E" w:rsidRPr="0029561E" w:rsidRDefault="0020530E">
            <w:pPr>
              <w:jc w:val="center"/>
              <w:rPr>
                <w:rFonts w:ascii="Calibri" w:hAnsi="Calibri"/>
                <w:color w:val="000000"/>
                <w:rPrChange w:id="1811" w:author="Luisa Herkenhoff" w:date="2020-11-10T21:02:00Z">
                  <w:rPr>
                    <w:rFonts w:ascii="Leelawadee" w:hAnsi="Leelawadee"/>
                    <w:color w:val="000000" w:themeColor="text1"/>
                    <w:sz w:val="20"/>
                  </w:rPr>
                </w:rPrChange>
              </w:rPr>
              <w:pPrChange w:id="1812" w:author="Luisa Herkenhoff" w:date="2020-11-10T21:02:00Z">
                <w:pPr>
                  <w:pStyle w:val="sub"/>
                  <w:spacing w:line="360" w:lineRule="auto"/>
                  <w:jc w:val="center"/>
                </w:pPr>
              </w:pPrChange>
            </w:pPr>
            <w:r w:rsidRPr="0029561E">
              <w:rPr>
                <w:rFonts w:ascii="Calibri" w:hAnsi="Calibri"/>
                <w:color w:val="000000"/>
                <w:rPrChange w:id="1813" w:author="Luisa Herkenhoff" w:date="2020-11-10T21:02:00Z">
                  <w:rPr>
                    <w:rFonts w:ascii="Leelawadee" w:hAnsi="Leelawadee"/>
                    <w:color w:val="000000" w:themeColor="text1"/>
                    <w:sz w:val="20"/>
                  </w:rPr>
                </w:rPrChange>
              </w:rPr>
              <w:t>80</w:t>
            </w:r>
          </w:p>
        </w:tc>
        <w:tc>
          <w:tcPr>
            <w:tcW w:w="1186" w:type="dxa"/>
            <w:tcBorders>
              <w:top w:val="nil"/>
              <w:left w:val="nil"/>
              <w:bottom w:val="single" w:sz="4" w:space="0" w:color="auto"/>
              <w:right w:val="single" w:sz="4" w:space="0" w:color="auto"/>
            </w:tcBorders>
            <w:shd w:val="clear" w:color="auto" w:fill="auto"/>
            <w:noWrap/>
            <w:vAlign w:val="center"/>
            <w:hideMark/>
          </w:tcPr>
          <w:p w14:paraId="2B3B6498" w14:textId="77777777" w:rsidR="0020530E" w:rsidRPr="0029561E" w:rsidRDefault="0020530E">
            <w:pPr>
              <w:jc w:val="center"/>
              <w:rPr>
                <w:rFonts w:ascii="Calibri" w:hAnsi="Calibri"/>
                <w:color w:val="000000"/>
                <w:rPrChange w:id="1814" w:author="Luisa Herkenhoff" w:date="2020-11-10T21:02:00Z">
                  <w:rPr>
                    <w:rFonts w:ascii="Leelawadee" w:hAnsi="Leelawadee"/>
                    <w:color w:val="000000" w:themeColor="text1"/>
                    <w:sz w:val="20"/>
                  </w:rPr>
                </w:rPrChange>
              </w:rPr>
              <w:pPrChange w:id="1815" w:author="Luisa Herkenhoff" w:date="2020-11-10T21:02:00Z">
                <w:pPr>
                  <w:pStyle w:val="sub"/>
                  <w:spacing w:line="360" w:lineRule="auto"/>
                  <w:jc w:val="center"/>
                </w:pPr>
              </w:pPrChange>
            </w:pPr>
            <w:r w:rsidRPr="0029561E">
              <w:rPr>
                <w:rFonts w:ascii="Calibri" w:hAnsi="Calibri"/>
                <w:color w:val="000000"/>
                <w:rPrChange w:id="1816" w:author="Luisa Herkenhoff" w:date="2020-11-10T21:02:00Z">
                  <w:rPr>
                    <w:rFonts w:ascii="Leelawadee" w:hAnsi="Leelawadee"/>
                    <w:color w:val="000000" w:themeColor="text1"/>
                    <w:sz w:val="20"/>
                  </w:rPr>
                </w:rPrChange>
              </w:rPr>
              <w:t>29/06/2027</w:t>
            </w:r>
          </w:p>
        </w:tc>
        <w:tc>
          <w:tcPr>
            <w:tcW w:w="1186" w:type="dxa"/>
            <w:tcBorders>
              <w:top w:val="nil"/>
              <w:left w:val="nil"/>
              <w:bottom w:val="single" w:sz="4" w:space="0" w:color="auto"/>
              <w:right w:val="single" w:sz="4" w:space="0" w:color="auto"/>
            </w:tcBorders>
            <w:shd w:val="clear" w:color="auto" w:fill="auto"/>
            <w:noWrap/>
            <w:vAlign w:val="center"/>
            <w:hideMark/>
          </w:tcPr>
          <w:p w14:paraId="208EE553" w14:textId="77777777" w:rsidR="0020530E" w:rsidRPr="0029561E" w:rsidRDefault="0020530E">
            <w:pPr>
              <w:jc w:val="center"/>
              <w:rPr>
                <w:rFonts w:ascii="Calibri" w:hAnsi="Calibri"/>
                <w:color w:val="000000"/>
                <w:rPrChange w:id="1817" w:author="Luisa Herkenhoff" w:date="2020-11-10T21:02:00Z">
                  <w:rPr>
                    <w:rFonts w:ascii="Leelawadee" w:hAnsi="Leelawadee"/>
                    <w:color w:val="000000" w:themeColor="text1"/>
                    <w:sz w:val="20"/>
                  </w:rPr>
                </w:rPrChange>
              </w:rPr>
              <w:pPrChange w:id="1818" w:author="Luisa Herkenhoff" w:date="2020-11-10T21:02:00Z">
                <w:pPr>
                  <w:pStyle w:val="sub"/>
                  <w:spacing w:line="360" w:lineRule="auto"/>
                  <w:jc w:val="center"/>
                </w:pPr>
              </w:pPrChange>
            </w:pPr>
            <w:r w:rsidRPr="0029561E">
              <w:rPr>
                <w:rFonts w:ascii="Calibri" w:hAnsi="Calibri"/>
                <w:color w:val="000000"/>
                <w:rPrChange w:id="1819" w:author="Luisa Herkenhoff" w:date="2020-11-10T21:02:00Z">
                  <w:rPr>
                    <w:rFonts w:ascii="Leelawadee" w:hAnsi="Leelawadee"/>
                    <w:color w:val="000000" w:themeColor="text1"/>
                    <w:sz w:val="20"/>
                  </w:rPr>
                </w:rPrChange>
              </w:rPr>
              <w:t>29/06/2027</w:t>
            </w:r>
          </w:p>
        </w:tc>
        <w:tc>
          <w:tcPr>
            <w:tcW w:w="929" w:type="dxa"/>
            <w:tcBorders>
              <w:top w:val="nil"/>
              <w:left w:val="nil"/>
              <w:bottom w:val="single" w:sz="4" w:space="0" w:color="auto"/>
              <w:right w:val="single" w:sz="4" w:space="0" w:color="auto"/>
            </w:tcBorders>
            <w:shd w:val="clear" w:color="auto" w:fill="auto"/>
            <w:noWrap/>
            <w:vAlign w:val="center"/>
            <w:hideMark/>
          </w:tcPr>
          <w:p w14:paraId="25006D48" w14:textId="77777777" w:rsidR="0020530E" w:rsidRPr="0029561E" w:rsidRDefault="0020530E">
            <w:pPr>
              <w:jc w:val="center"/>
              <w:rPr>
                <w:rFonts w:ascii="Calibri" w:hAnsi="Calibri"/>
                <w:color w:val="000000"/>
                <w:rPrChange w:id="1820" w:author="Luisa Herkenhoff" w:date="2020-11-10T21:02:00Z">
                  <w:rPr>
                    <w:rFonts w:ascii="Leelawadee" w:hAnsi="Leelawadee"/>
                    <w:color w:val="000000" w:themeColor="text1"/>
                    <w:sz w:val="20"/>
                  </w:rPr>
                </w:rPrChange>
              </w:rPr>
              <w:pPrChange w:id="1821" w:author="Luisa Herkenhoff" w:date="2020-11-10T21:02:00Z">
                <w:pPr>
                  <w:pStyle w:val="sub"/>
                  <w:spacing w:line="360" w:lineRule="auto"/>
                  <w:jc w:val="center"/>
                </w:pPr>
              </w:pPrChange>
            </w:pPr>
            <w:r w:rsidRPr="0029561E">
              <w:rPr>
                <w:rFonts w:ascii="Calibri" w:hAnsi="Calibri"/>
                <w:color w:val="000000"/>
                <w:rPrChange w:id="1822" w:author="Luisa Herkenhoff" w:date="2020-11-10T21:02:00Z">
                  <w:rPr>
                    <w:rFonts w:ascii="Leelawadee" w:hAnsi="Leelawadee"/>
                    <w:color w:val="000000" w:themeColor="text1"/>
                    <w:sz w:val="20"/>
                  </w:rPr>
                </w:rPrChange>
              </w:rPr>
              <w:t>3,3057</w:t>
            </w:r>
          </w:p>
        </w:tc>
        <w:tc>
          <w:tcPr>
            <w:tcW w:w="1346" w:type="dxa"/>
            <w:tcBorders>
              <w:top w:val="nil"/>
              <w:left w:val="nil"/>
              <w:bottom w:val="single" w:sz="4" w:space="0" w:color="auto"/>
              <w:right w:val="single" w:sz="4" w:space="0" w:color="auto"/>
            </w:tcBorders>
            <w:shd w:val="clear" w:color="auto" w:fill="auto"/>
            <w:noWrap/>
            <w:vAlign w:val="center"/>
            <w:hideMark/>
          </w:tcPr>
          <w:p w14:paraId="1C6D2B9D" w14:textId="77777777" w:rsidR="0020530E" w:rsidRPr="0029561E" w:rsidRDefault="0020530E">
            <w:pPr>
              <w:jc w:val="center"/>
              <w:rPr>
                <w:rFonts w:ascii="Calibri" w:hAnsi="Calibri"/>
                <w:color w:val="000000"/>
                <w:rPrChange w:id="1823" w:author="Luisa Herkenhoff" w:date="2020-11-10T21:02:00Z">
                  <w:rPr>
                    <w:rFonts w:ascii="Leelawadee" w:hAnsi="Leelawadee"/>
                    <w:color w:val="000000" w:themeColor="text1"/>
                    <w:sz w:val="20"/>
                  </w:rPr>
                </w:rPrChange>
              </w:rPr>
              <w:pPrChange w:id="1824" w:author="Luisa Herkenhoff" w:date="2020-11-10T21:02:00Z">
                <w:pPr>
                  <w:pStyle w:val="sub"/>
                  <w:spacing w:line="360" w:lineRule="auto"/>
                  <w:jc w:val="center"/>
                </w:pPr>
              </w:pPrChange>
            </w:pPr>
            <w:r w:rsidRPr="0029561E">
              <w:rPr>
                <w:rFonts w:ascii="Calibri" w:hAnsi="Calibri"/>
                <w:color w:val="000000"/>
                <w:rPrChange w:id="1825" w:author="Luisa Herkenhoff" w:date="2020-11-10T21:02:00Z">
                  <w:rPr>
                    <w:rFonts w:ascii="Leelawadee" w:hAnsi="Leelawadee"/>
                    <w:color w:val="000000" w:themeColor="text1"/>
                    <w:sz w:val="20"/>
                  </w:rPr>
                </w:rPrChange>
              </w:rPr>
              <w:t>SIM</w:t>
            </w:r>
          </w:p>
        </w:tc>
        <w:tc>
          <w:tcPr>
            <w:tcW w:w="1521" w:type="dxa"/>
            <w:tcBorders>
              <w:top w:val="nil"/>
              <w:left w:val="nil"/>
              <w:bottom w:val="single" w:sz="4" w:space="0" w:color="auto"/>
              <w:right w:val="single" w:sz="4" w:space="0" w:color="auto"/>
            </w:tcBorders>
            <w:shd w:val="clear" w:color="auto" w:fill="auto"/>
            <w:noWrap/>
            <w:vAlign w:val="center"/>
            <w:cellIns w:id="1826" w:author="Luisa Herkenhoff" w:date="2020-11-10T21:02:00Z"/>
            <w:hideMark/>
          </w:tcPr>
          <w:p w14:paraId="232EF250" w14:textId="77777777" w:rsidR="0020530E" w:rsidRPr="0029561E" w:rsidRDefault="0020530E" w:rsidP="002647D8">
            <w:pPr>
              <w:jc w:val="center"/>
              <w:rPr>
                <w:rFonts w:ascii="Calibri" w:hAnsi="Calibri" w:cs="Calibri"/>
                <w:color w:val="000000"/>
              </w:rPr>
            </w:pPr>
            <w:ins w:id="1827" w:author="Luisa Herkenhoff" w:date="2020-11-10T21:02:00Z">
              <w:r w:rsidRPr="0029561E">
                <w:rPr>
                  <w:rFonts w:ascii="Calibri" w:hAnsi="Calibri" w:cs="Calibri"/>
                  <w:color w:val="000000"/>
                </w:rPr>
                <w:t>SIM</w:t>
              </w:r>
            </w:ins>
          </w:p>
        </w:tc>
      </w:tr>
      <w:tr w:rsidR="006117F8" w:rsidRPr="0029561E" w14:paraId="74DDE20A"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78FAF589" w14:textId="77777777" w:rsidR="0020530E" w:rsidRPr="0029561E" w:rsidRDefault="0020530E">
            <w:pPr>
              <w:jc w:val="center"/>
              <w:rPr>
                <w:rFonts w:ascii="Calibri" w:hAnsi="Calibri"/>
                <w:color w:val="000000"/>
                <w:rPrChange w:id="1828" w:author="Luisa Herkenhoff" w:date="2020-11-10T21:02:00Z">
                  <w:rPr>
                    <w:rFonts w:ascii="Leelawadee" w:hAnsi="Leelawadee"/>
                    <w:color w:val="000000" w:themeColor="text1"/>
                    <w:sz w:val="20"/>
                  </w:rPr>
                </w:rPrChange>
              </w:rPr>
              <w:pPrChange w:id="1829" w:author="Luisa Herkenhoff" w:date="2020-11-10T21:02:00Z">
                <w:pPr>
                  <w:pStyle w:val="sub"/>
                  <w:spacing w:line="360" w:lineRule="auto"/>
                  <w:jc w:val="center"/>
                </w:pPr>
              </w:pPrChange>
            </w:pPr>
            <w:r w:rsidRPr="0029561E">
              <w:rPr>
                <w:rFonts w:ascii="Calibri" w:hAnsi="Calibri"/>
                <w:color w:val="000000"/>
                <w:rPrChange w:id="1830" w:author="Luisa Herkenhoff" w:date="2020-11-10T21:02:00Z">
                  <w:rPr>
                    <w:rFonts w:ascii="Leelawadee" w:hAnsi="Leelawadee"/>
                    <w:color w:val="000000" w:themeColor="text1"/>
                    <w:sz w:val="20"/>
                  </w:rPr>
                </w:rPrChange>
              </w:rPr>
              <w:t>81</w:t>
            </w:r>
          </w:p>
        </w:tc>
        <w:tc>
          <w:tcPr>
            <w:tcW w:w="1186" w:type="dxa"/>
            <w:tcBorders>
              <w:top w:val="nil"/>
              <w:left w:val="nil"/>
              <w:bottom w:val="single" w:sz="4" w:space="0" w:color="auto"/>
              <w:right w:val="single" w:sz="4" w:space="0" w:color="auto"/>
            </w:tcBorders>
            <w:shd w:val="clear" w:color="auto" w:fill="auto"/>
            <w:noWrap/>
            <w:vAlign w:val="center"/>
            <w:hideMark/>
          </w:tcPr>
          <w:p w14:paraId="4EAA8646" w14:textId="77777777" w:rsidR="0020530E" w:rsidRPr="0029561E" w:rsidRDefault="0020530E">
            <w:pPr>
              <w:jc w:val="center"/>
              <w:rPr>
                <w:rFonts w:ascii="Calibri" w:hAnsi="Calibri"/>
                <w:color w:val="000000"/>
                <w:rPrChange w:id="1831" w:author="Luisa Herkenhoff" w:date="2020-11-10T21:02:00Z">
                  <w:rPr>
                    <w:rFonts w:ascii="Leelawadee" w:hAnsi="Leelawadee"/>
                    <w:color w:val="000000" w:themeColor="text1"/>
                    <w:sz w:val="20"/>
                  </w:rPr>
                </w:rPrChange>
              </w:rPr>
              <w:pPrChange w:id="1832" w:author="Luisa Herkenhoff" w:date="2020-11-10T21:02:00Z">
                <w:pPr>
                  <w:pStyle w:val="sub"/>
                  <w:spacing w:line="360" w:lineRule="auto"/>
                  <w:jc w:val="center"/>
                </w:pPr>
              </w:pPrChange>
            </w:pPr>
            <w:r w:rsidRPr="0029561E">
              <w:rPr>
                <w:rFonts w:ascii="Calibri" w:hAnsi="Calibri"/>
                <w:color w:val="000000"/>
                <w:rPrChange w:id="1833" w:author="Luisa Herkenhoff" w:date="2020-11-10T21:02:00Z">
                  <w:rPr>
                    <w:rFonts w:ascii="Leelawadee" w:hAnsi="Leelawadee"/>
                    <w:color w:val="000000" w:themeColor="text1"/>
                    <w:sz w:val="20"/>
                  </w:rPr>
                </w:rPrChange>
              </w:rPr>
              <w:t>29/07/2027</w:t>
            </w:r>
          </w:p>
        </w:tc>
        <w:tc>
          <w:tcPr>
            <w:tcW w:w="1186" w:type="dxa"/>
            <w:tcBorders>
              <w:top w:val="nil"/>
              <w:left w:val="nil"/>
              <w:bottom w:val="single" w:sz="4" w:space="0" w:color="auto"/>
              <w:right w:val="single" w:sz="4" w:space="0" w:color="auto"/>
            </w:tcBorders>
            <w:shd w:val="clear" w:color="auto" w:fill="auto"/>
            <w:noWrap/>
            <w:vAlign w:val="center"/>
            <w:hideMark/>
          </w:tcPr>
          <w:p w14:paraId="7EEE0EDB" w14:textId="77777777" w:rsidR="0020530E" w:rsidRPr="0029561E" w:rsidRDefault="0020530E">
            <w:pPr>
              <w:jc w:val="center"/>
              <w:rPr>
                <w:rFonts w:ascii="Calibri" w:hAnsi="Calibri"/>
                <w:color w:val="000000"/>
                <w:rPrChange w:id="1834" w:author="Luisa Herkenhoff" w:date="2020-11-10T21:02:00Z">
                  <w:rPr>
                    <w:rFonts w:ascii="Leelawadee" w:hAnsi="Leelawadee"/>
                    <w:color w:val="000000" w:themeColor="text1"/>
                    <w:sz w:val="20"/>
                  </w:rPr>
                </w:rPrChange>
              </w:rPr>
              <w:pPrChange w:id="1835" w:author="Luisa Herkenhoff" w:date="2020-11-10T21:02:00Z">
                <w:pPr>
                  <w:pStyle w:val="sub"/>
                  <w:spacing w:line="360" w:lineRule="auto"/>
                  <w:jc w:val="center"/>
                </w:pPr>
              </w:pPrChange>
            </w:pPr>
            <w:r w:rsidRPr="0029561E">
              <w:rPr>
                <w:rFonts w:ascii="Calibri" w:hAnsi="Calibri"/>
                <w:color w:val="000000"/>
                <w:rPrChange w:id="1836" w:author="Luisa Herkenhoff" w:date="2020-11-10T21:02:00Z">
                  <w:rPr>
                    <w:rFonts w:ascii="Leelawadee" w:hAnsi="Leelawadee"/>
                    <w:color w:val="000000" w:themeColor="text1"/>
                    <w:sz w:val="20"/>
                  </w:rPr>
                </w:rPrChange>
              </w:rPr>
              <w:t>29/07/2027</w:t>
            </w:r>
          </w:p>
        </w:tc>
        <w:tc>
          <w:tcPr>
            <w:tcW w:w="929" w:type="dxa"/>
            <w:tcBorders>
              <w:top w:val="nil"/>
              <w:left w:val="nil"/>
              <w:bottom w:val="single" w:sz="4" w:space="0" w:color="auto"/>
              <w:right w:val="single" w:sz="4" w:space="0" w:color="auto"/>
            </w:tcBorders>
            <w:shd w:val="clear" w:color="auto" w:fill="auto"/>
            <w:noWrap/>
            <w:vAlign w:val="center"/>
            <w:hideMark/>
          </w:tcPr>
          <w:p w14:paraId="0DBCE930" w14:textId="77777777" w:rsidR="0020530E" w:rsidRPr="0029561E" w:rsidRDefault="0020530E">
            <w:pPr>
              <w:jc w:val="center"/>
              <w:rPr>
                <w:rFonts w:ascii="Calibri" w:hAnsi="Calibri"/>
                <w:color w:val="000000"/>
                <w:rPrChange w:id="1837" w:author="Luisa Herkenhoff" w:date="2020-11-10T21:02:00Z">
                  <w:rPr>
                    <w:rFonts w:ascii="Leelawadee" w:hAnsi="Leelawadee"/>
                    <w:color w:val="000000" w:themeColor="text1"/>
                    <w:sz w:val="20"/>
                  </w:rPr>
                </w:rPrChange>
              </w:rPr>
              <w:pPrChange w:id="1838" w:author="Luisa Herkenhoff" w:date="2020-11-10T21:02:00Z">
                <w:pPr>
                  <w:pStyle w:val="sub"/>
                  <w:spacing w:line="360" w:lineRule="auto"/>
                  <w:jc w:val="center"/>
                </w:pPr>
              </w:pPrChange>
            </w:pPr>
            <w:r w:rsidRPr="0029561E">
              <w:rPr>
                <w:rFonts w:ascii="Calibri" w:hAnsi="Calibri"/>
                <w:color w:val="000000"/>
                <w:rPrChange w:id="1839" w:author="Luisa Herkenhoff" w:date="2020-11-10T21:02:00Z">
                  <w:rPr>
                    <w:rFonts w:ascii="Leelawadee" w:hAnsi="Leelawadee"/>
                    <w:color w:val="000000" w:themeColor="text1"/>
                    <w:sz w:val="20"/>
                  </w:rPr>
                </w:rPrChange>
              </w:rPr>
              <w:t>3,4381</w:t>
            </w:r>
          </w:p>
        </w:tc>
        <w:tc>
          <w:tcPr>
            <w:tcW w:w="1346" w:type="dxa"/>
            <w:tcBorders>
              <w:top w:val="nil"/>
              <w:left w:val="nil"/>
              <w:bottom w:val="single" w:sz="4" w:space="0" w:color="auto"/>
              <w:right w:val="single" w:sz="4" w:space="0" w:color="auto"/>
            </w:tcBorders>
            <w:shd w:val="clear" w:color="auto" w:fill="auto"/>
            <w:noWrap/>
            <w:vAlign w:val="center"/>
            <w:hideMark/>
          </w:tcPr>
          <w:p w14:paraId="234A9335" w14:textId="615C8292" w:rsidR="0020530E" w:rsidRPr="0029561E" w:rsidRDefault="00A604CE">
            <w:pPr>
              <w:jc w:val="center"/>
              <w:rPr>
                <w:rFonts w:ascii="Calibri" w:hAnsi="Calibri"/>
                <w:color w:val="000000"/>
                <w:rPrChange w:id="1840" w:author="Luisa Herkenhoff" w:date="2020-11-10T21:02:00Z">
                  <w:rPr>
                    <w:rFonts w:ascii="Leelawadee" w:hAnsi="Leelawadee"/>
                    <w:color w:val="000000" w:themeColor="text1"/>
                    <w:sz w:val="20"/>
                  </w:rPr>
                </w:rPrChange>
              </w:rPr>
              <w:pPrChange w:id="1841" w:author="Luisa Herkenhoff" w:date="2020-11-10T21:02:00Z">
                <w:pPr>
                  <w:pStyle w:val="sub"/>
                  <w:spacing w:line="360" w:lineRule="auto"/>
                  <w:jc w:val="center"/>
                </w:pPr>
              </w:pPrChange>
            </w:pPr>
            <w:del w:id="1842" w:author="Luisa Herkenhoff" w:date="2020-11-10T21:02:00Z">
              <w:r w:rsidRPr="00A604CE">
                <w:rPr>
                  <w:rFonts w:ascii="Leelawadee" w:hAnsi="Leelawadee" w:cs="Leelawadee"/>
                  <w:color w:val="000000" w:themeColor="text1"/>
                  <w:sz w:val="20"/>
                  <w:szCs w:val="20"/>
                </w:rPr>
                <w:delText>SIM</w:delText>
              </w:r>
            </w:del>
            <w:ins w:id="1843"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1844" w:author="Luisa Herkenhoff" w:date="2020-11-10T21:02:00Z"/>
            <w:hideMark/>
          </w:tcPr>
          <w:p w14:paraId="7EFE17A4" w14:textId="77777777" w:rsidR="0020530E" w:rsidRPr="0029561E" w:rsidRDefault="0020530E" w:rsidP="002647D8">
            <w:pPr>
              <w:jc w:val="center"/>
              <w:rPr>
                <w:rFonts w:ascii="Calibri" w:hAnsi="Calibri" w:cs="Calibri"/>
                <w:color w:val="000000"/>
              </w:rPr>
            </w:pPr>
            <w:ins w:id="1845" w:author="Luisa Herkenhoff" w:date="2020-11-10T21:02:00Z">
              <w:r w:rsidRPr="0029561E">
                <w:rPr>
                  <w:rFonts w:ascii="Calibri" w:hAnsi="Calibri" w:cs="Calibri"/>
                  <w:color w:val="000000"/>
                </w:rPr>
                <w:t>SIM</w:t>
              </w:r>
            </w:ins>
          </w:p>
        </w:tc>
      </w:tr>
      <w:tr w:rsidR="006117F8" w:rsidRPr="0029561E" w14:paraId="4A878151"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7F359663" w14:textId="77777777" w:rsidR="0020530E" w:rsidRPr="0029561E" w:rsidRDefault="0020530E">
            <w:pPr>
              <w:jc w:val="center"/>
              <w:rPr>
                <w:rFonts w:ascii="Calibri" w:hAnsi="Calibri"/>
                <w:color w:val="000000"/>
                <w:rPrChange w:id="1846" w:author="Luisa Herkenhoff" w:date="2020-11-10T21:02:00Z">
                  <w:rPr>
                    <w:rFonts w:ascii="Leelawadee" w:hAnsi="Leelawadee"/>
                    <w:color w:val="000000" w:themeColor="text1"/>
                    <w:sz w:val="20"/>
                  </w:rPr>
                </w:rPrChange>
              </w:rPr>
              <w:pPrChange w:id="1847" w:author="Luisa Herkenhoff" w:date="2020-11-10T21:02:00Z">
                <w:pPr>
                  <w:pStyle w:val="sub"/>
                  <w:spacing w:line="360" w:lineRule="auto"/>
                  <w:jc w:val="center"/>
                </w:pPr>
              </w:pPrChange>
            </w:pPr>
            <w:r w:rsidRPr="0029561E">
              <w:rPr>
                <w:rFonts w:ascii="Calibri" w:hAnsi="Calibri"/>
                <w:color w:val="000000"/>
                <w:rPrChange w:id="1848" w:author="Luisa Herkenhoff" w:date="2020-11-10T21:02:00Z">
                  <w:rPr>
                    <w:rFonts w:ascii="Leelawadee" w:hAnsi="Leelawadee"/>
                    <w:color w:val="000000" w:themeColor="text1"/>
                    <w:sz w:val="20"/>
                  </w:rPr>
                </w:rPrChange>
              </w:rPr>
              <w:t>82</w:t>
            </w:r>
          </w:p>
        </w:tc>
        <w:tc>
          <w:tcPr>
            <w:tcW w:w="1186" w:type="dxa"/>
            <w:tcBorders>
              <w:top w:val="nil"/>
              <w:left w:val="nil"/>
              <w:bottom w:val="single" w:sz="4" w:space="0" w:color="auto"/>
              <w:right w:val="single" w:sz="4" w:space="0" w:color="auto"/>
            </w:tcBorders>
            <w:shd w:val="clear" w:color="auto" w:fill="auto"/>
            <w:noWrap/>
            <w:vAlign w:val="center"/>
            <w:hideMark/>
          </w:tcPr>
          <w:p w14:paraId="45D73E70" w14:textId="77777777" w:rsidR="0020530E" w:rsidRPr="0029561E" w:rsidRDefault="0020530E">
            <w:pPr>
              <w:jc w:val="center"/>
              <w:rPr>
                <w:rFonts w:ascii="Calibri" w:hAnsi="Calibri"/>
                <w:color w:val="000000"/>
                <w:rPrChange w:id="1849" w:author="Luisa Herkenhoff" w:date="2020-11-10T21:02:00Z">
                  <w:rPr>
                    <w:rFonts w:ascii="Leelawadee" w:hAnsi="Leelawadee"/>
                    <w:color w:val="000000" w:themeColor="text1"/>
                    <w:sz w:val="20"/>
                  </w:rPr>
                </w:rPrChange>
              </w:rPr>
              <w:pPrChange w:id="1850" w:author="Luisa Herkenhoff" w:date="2020-11-10T21:02:00Z">
                <w:pPr>
                  <w:pStyle w:val="sub"/>
                  <w:spacing w:line="360" w:lineRule="auto"/>
                  <w:jc w:val="center"/>
                </w:pPr>
              </w:pPrChange>
            </w:pPr>
            <w:r w:rsidRPr="0029561E">
              <w:rPr>
                <w:rFonts w:ascii="Calibri" w:hAnsi="Calibri"/>
                <w:color w:val="000000"/>
                <w:rPrChange w:id="1851" w:author="Luisa Herkenhoff" w:date="2020-11-10T21:02:00Z">
                  <w:rPr>
                    <w:rFonts w:ascii="Leelawadee" w:hAnsi="Leelawadee"/>
                    <w:color w:val="000000" w:themeColor="text1"/>
                    <w:sz w:val="20"/>
                  </w:rPr>
                </w:rPrChange>
              </w:rPr>
              <w:t>29/08/2027</w:t>
            </w:r>
          </w:p>
        </w:tc>
        <w:tc>
          <w:tcPr>
            <w:tcW w:w="1186" w:type="dxa"/>
            <w:tcBorders>
              <w:top w:val="nil"/>
              <w:left w:val="nil"/>
              <w:bottom w:val="single" w:sz="4" w:space="0" w:color="auto"/>
              <w:right w:val="single" w:sz="4" w:space="0" w:color="auto"/>
            </w:tcBorders>
            <w:shd w:val="clear" w:color="auto" w:fill="auto"/>
            <w:noWrap/>
            <w:vAlign w:val="center"/>
            <w:hideMark/>
          </w:tcPr>
          <w:p w14:paraId="6D832CDF" w14:textId="77777777" w:rsidR="0020530E" w:rsidRPr="0029561E" w:rsidRDefault="0020530E">
            <w:pPr>
              <w:jc w:val="center"/>
              <w:rPr>
                <w:rFonts w:ascii="Calibri" w:hAnsi="Calibri"/>
                <w:color w:val="000000"/>
                <w:rPrChange w:id="1852" w:author="Luisa Herkenhoff" w:date="2020-11-10T21:02:00Z">
                  <w:rPr>
                    <w:rFonts w:ascii="Leelawadee" w:hAnsi="Leelawadee"/>
                    <w:color w:val="000000" w:themeColor="text1"/>
                    <w:sz w:val="20"/>
                  </w:rPr>
                </w:rPrChange>
              </w:rPr>
              <w:pPrChange w:id="1853" w:author="Luisa Herkenhoff" w:date="2020-11-10T21:02:00Z">
                <w:pPr>
                  <w:pStyle w:val="sub"/>
                  <w:spacing w:line="360" w:lineRule="auto"/>
                  <w:jc w:val="center"/>
                </w:pPr>
              </w:pPrChange>
            </w:pPr>
            <w:r w:rsidRPr="0029561E">
              <w:rPr>
                <w:rFonts w:ascii="Calibri" w:hAnsi="Calibri"/>
                <w:color w:val="000000"/>
                <w:rPrChange w:id="1854" w:author="Luisa Herkenhoff" w:date="2020-11-10T21:02:00Z">
                  <w:rPr>
                    <w:rFonts w:ascii="Leelawadee" w:hAnsi="Leelawadee"/>
                    <w:color w:val="000000" w:themeColor="text1"/>
                    <w:sz w:val="20"/>
                  </w:rPr>
                </w:rPrChange>
              </w:rPr>
              <w:t>30/08/2027</w:t>
            </w:r>
          </w:p>
        </w:tc>
        <w:tc>
          <w:tcPr>
            <w:tcW w:w="929" w:type="dxa"/>
            <w:tcBorders>
              <w:top w:val="nil"/>
              <w:left w:val="nil"/>
              <w:bottom w:val="single" w:sz="4" w:space="0" w:color="auto"/>
              <w:right w:val="single" w:sz="4" w:space="0" w:color="auto"/>
            </w:tcBorders>
            <w:shd w:val="clear" w:color="auto" w:fill="auto"/>
            <w:noWrap/>
            <w:vAlign w:val="center"/>
            <w:hideMark/>
          </w:tcPr>
          <w:p w14:paraId="5C5D4D36" w14:textId="77777777" w:rsidR="0020530E" w:rsidRPr="0029561E" w:rsidRDefault="0020530E">
            <w:pPr>
              <w:jc w:val="center"/>
              <w:rPr>
                <w:rFonts w:ascii="Calibri" w:hAnsi="Calibri"/>
                <w:color w:val="000000"/>
                <w:rPrChange w:id="1855" w:author="Luisa Herkenhoff" w:date="2020-11-10T21:02:00Z">
                  <w:rPr>
                    <w:rFonts w:ascii="Leelawadee" w:hAnsi="Leelawadee"/>
                    <w:color w:val="000000" w:themeColor="text1"/>
                    <w:sz w:val="20"/>
                  </w:rPr>
                </w:rPrChange>
              </w:rPr>
              <w:pPrChange w:id="1856" w:author="Luisa Herkenhoff" w:date="2020-11-10T21:02:00Z">
                <w:pPr>
                  <w:pStyle w:val="sub"/>
                  <w:spacing w:line="360" w:lineRule="auto"/>
                  <w:jc w:val="center"/>
                </w:pPr>
              </w:pPrChange>
            </w:pPr>
            <w:r w:rsidRPr="0029561E">
              <w:rPr>
                <w:rFonts w:ascii="Calibri" w:hAnsi="Calibri"/>
                <w:color w:val="000000"/>
                <w:rPrChange w:id="1857" w:author="Luisa Herkenhoff" w:date="2020-11-10T21:02:00Z">
                  <w:rPr>
                    <w:rFonts w:ascii="Leelawadee" w:hAnsi="Leelawadee"/>
                    <w:color w:val="000000" w:themeColor="text1"/>
                    <w:sz w:val="20"/>
                  </w:rPr>
                </w:rPrChange>
              </w:rPr>
              <w:t>3,5807</w:t>
            </w:r>
          </w:p>
        </w:tc>
        <w:tc>
          <w:tcPr>
            <w:tcW w:w="1346" w:type="dxa"/>
            <w:tcBorders>
              <w:top w:val="nil"/>
              <w:left w:val="nil"/>
              <w:bottom w:val="single" w:sz="4" w:space="0" w:color="auto"/>
              <w:right w:val="single" w:sz="4" w:space="0" w:color="auto"/>
            </w:tcBorders>
            <w:shd w:val="clear" w:color="auto" w:fill="auto"/>
            <w:noWrap/>
            <w:vAlign w:val="center"/>
            <w:hideMark/>
          </w:tcPr>
          <w:p w14:paraId="02680788" w14:textId="350A152C" w:rsidR="0020530E" w:rsidRPr="0029561E" w:rsidRDefault="00A604CE">
            <w:pPr>
              <w:jc w:val="center"/>
              <w:rPr>
                <w:rFonts w:ascii="Calibri" w:hAnsi="Calibri"/>
                <w:color w:val="000000"/>
                <w:rPrChange w:id="1858" w:author="Luisa Herkenhoff" w:date="2020-11-10T21:02:00Z">
                  <w:rPr>
                    <w:rFonts w:ascii="Leelawadee" w:hAnsi="Leelawadee"/>
                    <w:color w:val="000000" w:themeColor="text1"/>
                    <w:sz w:val="20"/>
                  </w:rPr>
                </w:rPrChange>
              </w:rPr>
              <w:pPrChange w:id="1859" w:author="Luisa Herkenhoff" w:date="2020-11-10T21:02:00Z">
                <w:pPr>
                  <w:pStyle w:val="sub"/>
                  <w:spacing w:line="360" w:lineRule="auto"/>
                  <w:jc w:val="center"/>
                </w:pPr>
              </w:pPrChange>
            </w:pPr>
            <w:del w:id="1860" w:author="Luisa Herkenhoff" w:date="2020-11-10T21:02:00Z">
              <w:r w:rsidRPr="00A604CE">
                <w:rPr>
                  <w:rFonts w:ascii="Leelawadee" w:hAnsi="Leelawadee" w:cs="Leelawadee"/>
                  <w:color w:val="000000" w:themeColor="text1"/>
                  <w:sz w:val="20"/>
                  <w:szCs w:val="20"/>
                </w:rPr>
                <w:delText>SIM</w:delText>
              </w:r>
            </w:del>
            <w:ins w:id="1861"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1862" w:author="Luisa Herkenhoff" w:date="2020-11-10T21:02:00Z"/>
            <w:hideMark/>
          </w:tcPr>
          <w:p w14:paraId="6BF5A9FF" w14:textId="77777777" w:rsidR="0020530E" w:rsidRPr="0029561E" w:rsidRDefault="0020530E" w:rsidP="002647D8">
            <w:pPr>
              <w:jc w:val="center"/>
              <w:rPr>
                <w:rFonts w:ascii="Calibri" w:hAnsi="Calibri" w:cs="Calibri"/>
                <w:color w:val="000000"/>
              </w:rPr>
            </w:pPr>
            <w:ins w:id="1863" w:author="Luisa Herkenhoff" w:date="2020-11-10T21:02:00Z">
              <w:r w:rsidRPr="0029561E">
                <w:rPr>
                  <w:rFonts w:ascii="Calibri" w:hAnsi="Calibri" w:cs="Calibri"/>
                  <w:color w:val="000000"/>
                </w:rPr>
                <w:t>SIM</w:t>
              </w:r>
            </w:ins>
          </w:p>
        </w:tc>
      </w:tr>
      <w:tr w:rsidR="006117F8" w:rsidRPr="0029561E" w14:paraId="6A6F59C6"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4B78DD90" w14:textId="77777777" w:rsidR="0020530E" w:rsidRPr="0029561E" w:rsidRDefault="0020530E">
            <w:pPr>
              <w:jc w:val="center"/>
              <w:rPr>
                <w:rFonts w:ascii="Calibri" w:hAnsi="Calibri"/>
                <w:color w:val="000000"/>
                <w:rPrChange w:id="1864" w:author="Luisa Herkenhoff" w:date="2020-11-10T21:02:00Z">
                  <w:rPr>
                    <w:rFonts w:ascii="Leelawadee" w:hAnsi="Leelawadee"/>
                    <w:color w:val="000000" w:themeColor="text1"/>
                    <w:sz w:val="20"/>
                  </w:rPr>
                </w:rPrChange>
              </w:rPr>
              <w:pPrChange w:id="1865" w:author="Luisa Herkenhoff" w:date="2020-11-10T21:02:00Z">
                <w:pPr>
                  <w:pStyle w:val="sub"/>
                  <w:spacing w:line="360" w:lineRule="auto"/>
                  <w:jc w:val="center"/>
                </w:pPr>
              </w:pPrChange>
            </w:pPr>
            <w:r w:rsidRPr="0029561E">
              <w:rPr>
                <w:rFonts w:ascii="Calibri" w:hAnsi="Calibri"/>
                <w:color w:val="000000"/>
                <w:rPrChange w:id="1866" w:author="Luisa Herkenhoff" w:date="2020-11-10T21:02:00Z">
                  <w:rPr>
                    <w:rFonts w:ascii="Leelawadee" w:hAnsi="Leelawadee"/>
                    <w:color w:val="000000" w:themeColor="text1"/>
                    <w:sz w:val="20"/>
                  </w:rPr>
                </w:rPrChange>
              </w:rPr>
              <w:t>83</w:t>
            </w:r>
          </w:p>
        </w:tc>
        <w:tc>
          <w:tcPr>
            <w:tcW w:w="1186" w:type="dxa"/>
            <w:tcBorders>
              <w:top w:val="nil"/>
              <w:left w:val="nil"/>
              <w:bottom w:val="single" w:sz="4" w:space="0" w:color="auto"/>
              <w:right w:val="single" w:sz="4" w:space="0" w:color="auto"/>
            </w:tcBorders>
            <w:shd w:val="clear" w:color="auto" w:fill="auto"/>
            <w:noWrap/>
            <w:vAlign w:val="center"/>
            <w:hideMark/>
          </w:tcPr>
          <w:p w14:paraId="76D8AEAE" w14:textId="77777777" w:rsidR="0020530E" w:rsidRPr="0029561E" w:rsidRDefault="0020530E">
            <w:pPr>
              <w:jc w:val="center"/>
              <w:rPr>
                <w:rFonts w:ascii="Calibri" w:hAnsi="Calibri"/>
                <w:color w:val="000000"/>
                <w:rPrChange w:id="1867" w:author="Luisa Herkenhoff" w:date="2020-11-10T21:02:00Z">
                  <w:rPr>
                    <w:rFonts w:ascii="Leelawadee" w:hAnsi="Leelawadee"/>
                    <w:color w:val="000000" w:themeColor="text1"/>
                    <w:sz w:val="20"/>
                  </w:rPr>
                </w:rPrChange>
              </w:rPr>
              <w:pPrChange w:id="1868" w:author="Luisa Herkenhoff" w:date="2020-11-10T21:02:00Z">
                <w:pPr>
                  <w:pStyle w:val="sub"/>
                  <w:spacing w:line="360" w:lineRule="auto"/>
                  <w:jc w:val="center"/>
                </w:pPr>
              </w:pPrChange>
            </w:pPr>
            <w:r w:rsidRPr="0029561E">
              <w:rPr>
                <w:rFonts w:ascii="Calibri" w:hAnsi="Calibri"/>
                <w:color w:val="000000"/>
                <w:rPrChange w:id="1869" w:author="Luisa Herkenhoff" w:date="2020-11-10T21:02:00Z">
                  <w:rPr>
                    <w:rFonts w:ascii="Leelawadee" w:hAnsi="Leelawadee"/>
                    <w:color w:val="000000" w:themeColor="text1"/>
                    <w:sz w:val="20"/>
                  </w:rPr>
                </w:rPrChange>
              </w:rPr>
              <w:t>29/09/2027</w:t>
            </w:r>
          </w:p>
        </w:tc>
        <w:tc>
          <w:tcPr>
            <w:tcW w:w="1186" w:type="dxa"/>
            <w:tcBorders>
              <w:top w:val="nil"/>
              <w:left w:val="nil"/>
              <w:bottom w:val="single" w:sz="4" w:space="0" w:color="auto"/>
              <w:right w:val="single" w:sz="4" w:space="0" w:color="auto"/>
            </w:tcBorders>
            <w:shd w:val="clear" w:color="auto" w:fill="auto"/>
            <w:noWrap/>
            <w:vAlign w:val="center"/>
            <w:hideMark/>
          </w:tcPr>
          <w:p w14:paraId="71B25373" w14:textId="77777777" w:rsidR="0020530E" w:rsidRPr="0029561E" w:rsidRDefault="0020530E">
            <w:pPr>
              <w:jc w:val="center"/>
              <w:rPr>
                <w:rFonts w:ascii="Calibri" w:hAnsi="Calibri"/>
                <w:color w:val="000000"/>
                <w:rPrChange w:id="1870" w:author="Luisa Herkenhoff" w:date="2020-11-10T21:02:00Z">
                  <w:rPr>
                    <w:rFonts w:ascii="Leelawadee" w:hAnsi="Leelawadee"/>
                    <w:color w:val="000000" w:themeColor="text1"/>
                    <w:sz w:val="20"/>
                  </w:rPr>
                </w:rPrChange>
              </w:rPr>
              <w:pPrChange w:id="1871" w:author="Luisa Herkenhoff" w:date="2020-11-10T21:02:00Z">
                <w:pPr>
                  <w:pStyle w:val="sub"/>
                  <w:spacing w:line="360" w:lineRule="auto"/>
                  <w:jc w:val="center"/>
                </w:pPr>
              </w:pPrChange>
            </w:pPr>
            <w:r w:rsidRPr="0029561E">
              <w:rPr>
                <w:rFonts w:ascii="Calibri" w:hAnsi="Calibri"/>
                <w:color w:val="000000"/>
                <w:rPrChange w:id="1872" w:author="Luisa Herkenhoff" w:date="2020-11-10T21:02:00Z">
                  <w:rPr>
                    <w:rFonts w:ascii="Leelawadee" w:hAnsi="Leelawadee"/>
                    <w:color w:val="000000" w:themeColor="text1"/>
                    <w:sz w:val="20"/>
                  </w:rPr>
                </w:rPrChange>
              </w:rPr>
              <w:t>29/09/2027</w:t>
            </w:r>
          </w:p>
        </w:tc>
        <w:tc>
          <w:tcPr>
            <w:tcW w:w="929" w:type="dxa"/>
            <w:tcBorders>
              <w:top w:val="nil"/>
              <w:left w:val="nil"/>
              <w:bottom w:val="single" w:sz="4" w:space="0" w:color="auto"/>
              <w:right w:val="single" w:sz="4" w:space="0" w:color="auto"/>
            </w:tcBorders>
            <w:shd w:val="clear" w:color="auto" w:fill="auto"/>
            <w:noWrap/>
            <w:vAlign w:val="center"/>
            <w:hideMark/>
          </w:tcPr>
          <w:p w14:paraId="613867EC" w14:textId="77777777" w:rsidR="0020530E" w:rsidRPr="0029561E" w:rsidRDefault="0020530E">
            <w:pPr>
              <w:jc w:val="center"/>
              <w:rPr>
                <w:rFonts w:ascii="Calibri" w:hAnsi="Calibri"/>
                <w:color w:val="000000"/>
                <w:rPrChange w:id="1873" w:author="Luisa Herkenhoff" w:date="2020-11-10T21:02:00Z">
                  <w:rPr>
                    <w:rFonts w:ascii="Leelawadee" w:hAnsi="Leelawadee"/>
                    <w:color w:val="000000" w:themeColor="text1"/>
                    <w:sz w:val="20"/>
                  </w:rPr>
                </w:rPrChange>
              </w:rPr>
              <w:pPrChange w:id="1874" w:author="Luisa Herkenhoff" w:date="2020-11-10T21:02:00Z">
                <w:pPr>
                  <w:pStyle w:val="sub"/>
                  <w:spacing w:line="360" w:lineRule="auto"/>
                  <w:jc w:val="center"/>
                </w:pPr>
              </w:pPrChange>
            </w:pPr>
            <w:r w:rsidRPr="0029561E">
              <w:rPr>
                <w:rFonts w:ascii="Calibri" w:hAnsi="Calibri"/>
                <w:color w:val="000000"/>
                <w:rPrChange w:id="1875" w:author="Luisa Herkenhoff" w:date="2020-11-10T21:02:00Z">
                  <w:rPr>
                    <w:rFonts w:ascii="Leelawadee" w:hAnsi="Leelawadee"/>
                    <w:color w:val="000000" w:themeColor="text1"/>
                    <w:sz w:val="20"/>
                  </w:rPr>
                </w:rPrChange>
              </w:rPr>
              <w:t>3,7347</w:t>
            </w:r>
          </w:p>
        </w:tc>
        <w:tc>
          <w:tcPr>
            <w:tcW w:w="1346" w:type="dxa"/>
            <w:tcBorders>
              <w:top w:val="nil"/>
              <w:left w:val="nil"/>
              <w:bottom w:val="single" w:sz="4" w:space="0" w:color="auto"/>
              <w:right w:val="single" w:sz="4" w:space="0" w:color="auto"/>
            </w:tcBorders>
            <w:shd w:val="clear" w:color="auto" w:fill="auto"/>
            <w:noWrap/>
            <w:vAlign w:val="center"/>
            <w:hideMark/>
          </w:tcPr>
          <w:p w14:paraId="4BF7C065" w14:textId="5EDB15AB" w:rsidR="0020530E" w:rsidRPr="0029561E" w:rsidRDefault="00A604CE">
            <w:pPr>
              <w:jc w:val="center"/>
              <w:rPr>
                <w:rFonts w:ascii="Calibri" w:hAnsi="Calibri"/>
                <w:color w:val="000000"/>
                <w:rPrChange w:id="1876" w:author="Luisa Herkenhoff" w:date="2020-11-10T21:02:00Z">
                  <w:rPr>
                    <w:rFonts w:ascii="Leelawadee" w:hAnsi="Leelawadee"/>
                    <w:color w:val="000000" w:themeColor="text1"/>
                    <w:sz w:val="20"/>
                  </w:rPr>
                </w:rPrChange>
              </w:rPr>
              <w:pPrChange w:id="1877" w:author="Luisa Herkenhoff" w:date="2020-11-10T21:02:00Z">
                <w:pPr>
                  <w:pStyle w:val="sub"/>
                  <w:spacing w:line="360" w:lineRule="auto"/>
                  <w:jc w:val="center"/>
                </w:pPr>
              </w:pPrChange>
            </w:pPr>
            <w:del w:id="1878" w:author="Luisa Herkenhoff" w:date="2020-11-10T21:02:00Z">
              <w:r w:rsidRPr="00A604CE">
                <w:rPr>
                  <w:rFonts w:ascii="Leelawadee" w:hAnsi="Leelawadee" w:cs="Leelawadee"/>
                  <w:color w:val="000000" w:themeColor="text1"/>
                  <w:sz w:val="20"/>
                  <w:szCs w:val="20"/>
                </w:rPr>
                <w:delText>SIM</w:delText>
              </w:r>
            </w:del>
            <w:ins w:id="1879"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1880" w:author="Luisa Herkenhoff" w:date="2020-11-10T21:02:00Z"/>
            <w:hideMark/>
          </w:tcPr>
          <w:p w14:paraId="7A9CBF99" w14:textId="77777777" w:rsidR="0020530E" w:rsidRPr="0029561E" w:rsidRDefault="0020530E" w:rsidP="002647D8">
            <w:pPr>
              <w:jc w:val="center"/>
              <w:rPr>
                <w:rFonts w:ascii="Calibri" w:hAnsi="Calibri" w:cs="Calibri"/>
                <w:color w:val="000000"/>
              </w:rPr>
            </w:pPr>
            <w:ins w:id="1881" w:author="Luisa Herkenhoff" w:date="2020-11-10T21:02:00Z">
              <w:r w:rsidRPr="0029561E">
                <w:rPr>
                  <w:rFonts w:ascii="Calibri" w:hAnsi="Calibri" w:cs="Calibri"/>
                  <w:color w:val="000000"/>
                </w:rPr>
                <w:t>SIM</w:t>
              </w:r>
            </w:ins>
          </w:p>
        </w:tc>
      </w:tr>
      <w:tr w:rsidR="006117F8" w:rsidRPr="0029561E" w14:paraId="3239F406"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4CD3F13F" w14:textId="77777777" w:rsidR="0020530E" w:rsidRPr="0029561E" w:rsidRDefault="0020530E">
            <w:pPr>
              <w:jc w:val="center"/>
              <w:rPr>
                <w:rFonts w:ascii="Calibri" w:hAnsi="Calibri"/>
                <w:color w:val="000000"/>
                <w:rPrChange w:id="1882" w:author="Luisa Herkenhoff" w:date="2020-11-10T21:02:00Z">
                  <w:rPr>
                    <w:rFonts w:ascii="Leelawadee" w:hAnsi="Leelawadee"/>
                    <w:color w:val="000000" w:themeColor="text1"/>
                    <w:sz w:val="20"/>
                  </w:rPr>
                </w:rPrChange>
              </w:rPr>
              <w:pPrChange w:id="1883" w:author="Luisa Herkenhoff" w:date="2020-11-10T21:02:00Z">
                <w:pPr>
                  <w:pStyle w:val="sub"/>
                  <w:spacing w:line="360" w:lineRule="auto"/>
                  <w:jc w:val="center"/>
                </w:pPr>
              </w:pPrChange>
            </w:pPr>
            <w:r w:rsidRPr="0029561E">
              <w:rPr>
                <w:rFonts w:ascii="Calibri" w:hAnsi="Calibri"/>
                <w:color w:val="000000"/>
                <w:rPrChange w:id="1884" w:author="Luisa Herkenhoff" w:date="2020-11-10T21:02:00Z">
                  <w:rPr>
                    <w:rFonts w:ascii="Leelawadee" w:hAnsi="Leelawadee"/>
                    <w:color w:val="000000" w:themeColor="text1"/>
                    <w:sz w:val="20"/>
                  </w:rPr>
                </w:rPrChange>
              </w:rPr>
              <w:t>84</w:t>
            </w:r>
          </w:p>
        </w:tc>
        <w:tc>
          <w:tcPr>
            <w:tcW w:w="1186" w:type="dxa"/>
            <w:tcBorders>
              <w:top w:val="nil"/>
              <w:left w:val="nil"/>
              <w:bottom w:val="single" w:sz="4" w:space="0" w:color="auto"/>
              <w:right w:val="single" w:sz="4" w:space="0" w:color="auto"/>
            </w:tcBorders>
            <w:shd w:val="clear" w:color="auto" w:fill="auto"/>
            <w:noWrap/>
            <w:vAlign w:val="center"/>
            <w:hideMark/>
          </w:tcPr>
          <w:p w14:paraId="79DAE270" w14:textId="77777777" w:rsidR="0020530E" w:rsidRPr="0029561E" w:rsidRDefault="0020530E">
            <w:pPr>
              <w:jc w:val="center"/>
              <w:rPr>
                <w:rFonts w:ascii="Calibri" w:hAnsi="Calibri"/>
                <w:color w:val="000000"/>
                <w:rPrChange w:id="1885" w:author="Luisa Herkenhoff" w:date="2020-11-10T21:02:00Z">
                  <w:rPr>
                    <w:rFonts w:ascii="Leelawadee" w:hAnsi="Leelawadee"/>
                    <w:color w:val="000000" w:themeColor="text1"/>
                    <w:sz w:val="20"/>
                  </w:rPr>
                </w:rPrChange>
              </w:rPr>
              <w:pPrChange w:id="1886" w:author="Luisa Herkenhoff" w:date="2020-11-10T21:02:00Z">
                <w:pPr>
                  <w:pStyle w:val="sub"/>
                  <w:spacing w:line="360" w:lineRule="auto"/>
                  <w:jc w:val="center"/>
                </w:pPr>
              </w:pPrChange>
            </w:pPr>
            <w:r w:rsidRPr="0029561E">
              <w:rPr>
                <w:rFonts w:ascii="Calibri" w:hAnsi="Calibri"/>
                <w:color w:val="000000"/>
                <w:rPrChange w:id="1887" w:author="Luisa Herkenhoff" w:date="2020-11-10T21:02:00Z">
                  <w:rPr>
                    <w:rFonts w:ascii="Leelawadee" w:hAnsi="Leelawadee"/>
                    <w:color w:val="000000" w:themeColor="text1"/>
                    <w:sz w:val="20"/>
                  </w:rPr>
                </w:rPrChange>
              </w:rPr>
              <w:t>29/10/2027</w:t>
            </w:r>
          </w:p>
        </w:tc>
        <w:tc>
          <w:tcPr>
            <w:tcW w:w="1186" w:type="dxa"/>
            <w:tcBorders>
              <w:top w:val="nil"/>
              <w:left w:val="nil"/>
              <w:bottom w:val="single" w:sz="4" w:space="0" w:color="auto"/>
              <w:right w:val="single" w:sz="4" w:space="0" w:color="auto"/>
            </w:tcBorders>
            <w:shd w:val="clear" w:color="auto" w:fill="auto"/>
            <w:noWrap/>
            <w:vAlign w:val="center"/>
            <w:hideMark/>
          </w:tcPr>
          <w:p w14:paraId="5D2DD9BF" w14:textId="77777777" w:rsidR="0020530E" w:rsidRPr="0029561E" w:rsidRDefault="0020530E">
            <w:pPr>
              <w:jc w:val="center"/>
              <w:rPr>
                <w:rFonts w:ascii="Calibri" w:hAnsi="Calibri"/>
                <w:color w:val="000000"/>
                <w:rPrChange w:id="1888" w:author="Luisa Herkenhoff" w:date="2020-11-10T21:02:00Z">
                  <w:rPr>
                    <w:rFonts w:ascii="Leelawadee" w:hAnsi="Leelawadee"/>
                    <w:color w:val="000000" w:themeColor="text1"/>
                    <w:sz w:val="20"/>
                  </w:rPr>
                </w:rPrChange>
              </w:rPr>
              <w:pPrChange w:id="1889" w:author="Luisa Herkenhoff" w:date="2020-11-10T21:02:00Z">
                <w:pPr>
                  <w:pStyle w:val="sub"/>
                  <w:spacing w:line="360" w:lineRule="auto"/>
                  <w:jc w:val="center"/>
                </w:pPr>
              </w:pPrChange>
            </w:pPr>
            <w:r w:rsidRPr="0029561E">
              <w:rPr>
                <w:rFonts w:ascii="Calibri" w:hAnsi="Calibri"/>
                <w:color w:val="000000"/>
                <w:rPrChange w:id="1890" w:author="Luisa Herkenhoff" w:date="2020-11-10T21:02:00Z">
                  <w:rPr>
                    <w:rFonts w:ascii="Leelawadee" w:hAnsi="Leelawadee"/>
                    <w:color w:val="000000" w:themeColor="text1"/>
                    <w:sz w:val="20"/>
                  </w:rPr>
                </w:rPrChange>
              </w:rPr>
              <w:t>29/10/2027</w:t>
            </w:r>
          </w:p>
        </w:tc>
        <w:tc>
          <w:tcPr>
            <w:tcW w:w="929" w:type="dxa"/>
            <w:tcBorders>
              <w:top w:val="nil"/>
              <w:left w:val="nil"/>
              <w:bottom w:val="single" w:sz="4" w:space="0" w:color="auto"/>
              <w:right w:val="single" w:sz="4" w:space="0" w:color="auto"/>
            </w:tcBorders>
            <w:shd w:val="clear" w:color="auto" w:fill="auto"/>
            <w:noWrap/>
            <w:vAlign w:val="center"/>
            <w:hideMark/>
          </w:tcPr>
          <w:p w14:paraId="4307665A" w14:textId="77777777" w:rsidR="0020530E" w:rsidRPr="0029561E" w:rsidRDefault="0020530E">
            <w:pPr>
              <w:jc w:val="center"/>
              <w:rPr>
                <w:rFonts w:ascii="Calibri" w:hAnsi="Calibri"/>
                <w:color w:val="000000"/>
                <w:rPrChange w:id="1891" w:author="Luisa Herkenhoff" w:date="2020-11-10T21:02:00Z">
                  <w:rPr>
                    <w:rFonts w:ascii="Leelawadee" w:hAnsi="Leelawadee"/>
                    <w:color w:val="000000" w:themeColor="text1"/>
                    <w:sz w:val="20"/>
                  </w:rPr>
                </w:rPrChange>
              </w:rPr>
              <w:pPrChange w:id="1892" w:author="Luisa Herkenhoff" w:date="2020-11-10T21:02:00Z">
                <w:pPr>
                  <w:pStyle w:val="sub"/>
                  <w:spacing w:line="360" w:lineRule="auto"/>
                  <w:jc w:val="center"/>
                </w:pPr>
              </w:pPrChange>
            </w:pPr>
            <w:r w:rsidRPr="0029561E">
              <w:rPr>
                <w:rFonts w:ascii="Calibri" w:hAnsi="Calibri"/>
                <w:color w:val="000000"/>
                <w:rPrChange w:id="1893" w:author="Luisa Herkenhoff" w:date="2020-11-10T21:02:00Z">
                  <w:rPr>
                    <w:rFonts w:ascii="Leelawadee" w:hAnsi="Leelawadee"/>
                    <w:color w:val="000000" w:themeColor="text1"/>
                    <w:sz w:val="20"/>
                  </w:rPr>
                </w:rPrChange>
              </w:rPr>
              <w:t>3,9016</w:t>
            </w:r>
          </w:p>
        </w:tc>
        <w:tc>
          <w:tcPr>
            <w:tcW w:w="1346" w:type="dxa"/>
            <w:tcBorders>
              <w:top w:val="nil"/>
              <w:left w:val="nil"/>
              <w:bottom w:val="single" w:sz="4" w:space="0" w:color="auto"/>
              <w:right w:val="single" w:sz="4" w:space="0" w:color="auto"/>
            </w:tcBorders>
            <w:shd w:val="clear" w:color="auto" w:fill="auto"/>
            <w:noWrap/>
            <w:vAlign w:val="center"/>
            <w:hideMark/>
          </w:tcPr>
          <w:p w14:paraId="0DEE6F1A" w14:textId="15DB356A" w:rsidR="0020530E" w:rsidRPr="0029561E" w:rsidRDefault="00A604CE">
            <w:pPr>
              <w:jc w:val="center"/>
              <w:rPr>
                <w:rFonts w:ascii="Calibri" w:hAnsi="Calibri"/>
                <w:color w:val="000000"/>
                <w:rPrChange w:id="1894" w:author="Luisa Herkenhoff" w:date="2020-11-10T21:02:00Z">
                  <w:rPr>
                    <w:rFonts w:ascii="Leelawadee" w:hAnsi="Leelawadee"/>
                    <w:color w:val="000000" w:themeColor="text1"/>
                    <w:sz w:val="20"/>
                  </w:rPr>
                </w:rPrChange>
              </w:rPr>
              <w:pPrChange w:id="1895" w:author="Luisa Herkenhoff" w:date="2020-11-10T21:02:00Z">
                <w:pPr>
                  <w:pStyle w:val="sub"/>
                  <w:spacing w:line="360" w:lineRule="auto"/>
                  <w:jc w:val="center"/>
                </w:pPr>
              </w:pPrChange>
            </w:pPr>
            <w:del w:id="1896" w:author="Luisa Herkenhoff" w:date="2020-11-10T21:02:00Z">
              <w:r w:rsidRPr="00A604CE">
                <w:rPr>
                  <w:rFonts w:ascii="Leelawadee" w:hAnsi="Leelawadee" w:cs="Leelawadee"/>
                  <w:color w:val="000000" w:themeColor="text1"/>
                  <w:sz w:val="20"/>
                  <w:szCs w:val="20"/>
                </w:rPr>
                <w:delText>SIM</w:delText>
              </w:r>
            </w:del>
            <w:ins w:id="1897"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1898" w:author="Luisa Herkenhoff" w:date="2020-11-10T21:02:00Z"/>
            <w:hideMark/>
          </w:tcPr>
          <w:p w14:paraId="0F28FB36" w14:textId="77777777" w:rsidR="0020530E" w:rsidRPr="0029561E" w:rsidRDefault="0020530E" w:rsidP="002647D8">
            <w:pPr>
              <w:jc w:val="center"/>
              <w:rPr>
                <w:rFonts w:ascii="Calibri" w:hAnsi="Calibri" w:cs="Calibri"/>
                <w:color w:val="000000"/>
              </w:rPr>
            </w:pPr>
            <w:ins w:id="1899" w:author="Luisa Herkenhoff" w:date="2020-11-10T21:02:00Z">
              <w:r w:rsidRPr="0029561E">
                <w:rPr>
                  <w:rFonts w:ascii="Calibri" w:hAnsi="Calibri" w:cs="Calibri"/>
                  <w:color w:val="000000"/>
                </w:rPr>
                <w:t>SIM</w:t>
              </w:r>
            </w:ins>
          </w:p>
        </w:tc>
      </w:tr>
      <w:tr w:rsidR="006117F8" w:rsidRPr="0029561E" w14:paraId="00EC427A"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745366DD" w14:textId="77777777" w:rsidR="0020530E" w:rsidRPr="0029561E" w:rsidRDefault="0020530E">
            <w:pPr>
              <w:jc w:val="center"/>
              <w:rPr>
                <w:rFonts w:ascii="Calibri" w:hAnsi="Calibri"/>
                <w:color w:val="000000"/>
                <w:rPrChange w:id="1900" w:author="Luisa Herkenhoff" w:date="2020-11-10T21:02:00Z">
                  <w:rPr>
                    <w:rFonts w:ascii="Leelawadee" w:hAnsi="Leelawadee"/>
                    <w:color w:val="000000" w:themeColor="text1"/>
                    <w:sz w:val="20"/>
                  </w:rPr>
                </w:rPrChange>
              </w:rPr>
              <w:pPrChange w:id="1901" w:author="Luisa Herkenhoff" w:date="2020-11-10T21:02:00Z">
                <w:pPr>
                  <w:pStyle w:val="sub"/>
                  <w:spacing w:line="360" w:lineRule="auto"/>
                  <w:jc w:val="center"/>
                </w:pPr>
              </w:pPrChange>
            </w:pPr>
            <w:r w:rsidRPr="0029561E">
              <w:rPr>
                <w:rFonts w:ascii="Calibri" w:hAnsi="Calibri"/>
                <w:color w:val="000000"/>
                <w:rPrChange w:id="1902" w:author="Luisa Herkenhoff" w:date="2020-11-10T21:02:00Z">
                  <w:rPr>
                    <w:rFonts w:ascii="Leelawadee" w:hAnsi="Leelawadee"/>
                    <w:color w:val="000000" w:themeColor="text1"/>
                    <w:sz w:val="20"/>
                  </w:rPr>
                </w:rPrChange>
              </w:rPr>
              <w:t>85</w:t>
            </w:r>
          </w:p>
        </w:tc>
        <w:tc>
          <w:tcPr>
            <w:tcW w:w="1186" w:type="dxa"/>
            <w:tcBorders>
              <w:top w:val="nil"/>
              <w:left w:val="nil"/>
              <w:bottom w:val="single" w:sz="4" w:space="0" w:color="auto"/>
              <w:right w:val="single" w:sz="4" w:space="0" w:color="auto"/>
            </w:tcBorders>
            <w:shd w:val="clear" w:color="auto" w:fill="auto"/>
            <w:noWrap/>
            <w:vAlign w:val="center"/>
            <w:hideMark/>
          </w:tcPr>
          <w:p w14:paraId="3E9E2093" w14:textId="77777777" w:rsidR="0020530E" w:rsidRPr="0029561E" w:rsidRDefault="0020530E">
            <w:pPr>
              <w:jc w:val="center"/>
              <w:rPr>
                <w:rFonts w:ascii="Calibri" w:hAnsi="Calibri"/>
                <w:color w:val="000000"/>
                <w:rPrChange w:id="1903" w:author="Luisa Herkenhoff" w:date="2020-11-10T21:02:00Z">
                  <w:rPr>
                    <w:rFonts w:ascii="Leelawadee" w:hAnsi="Leelawadee"/>
                    <w:color w:val="000000" w:themeColor="text1"/>
                    <w:sz w:val="20"/>
                  </w:rPr>
                </w:rPrChange>
              </w:rPr>
              <w:pPrChange w:id="1904" w:author="Luisa Herkenhoff" w:date="2020-11-10T21:02:00Z">
                <w:pPr>
                  <w:pStyle w:val="sub"/>
                  <w:spacing w:line="360" w:lineRule="auto"/>
                  <w:jc w:val="center"/>
                </w:pPr>
              </w:pPrChange>
            </w:pPr>
            <w:r w:rsidRPr="0029561E">
              <w:rPr>
                <w:rFonts w:ascii="Calibri" w:hAnsi="Calibri"/>
                <w:color w:val="000000"/>
                <w:rPrChange w:id="1905" w:author="Luisa Herkenhoff" w:date="2020-11-10T21:02:00Z">
                  <w:rPr>
                    <w:rFonts w:ascii="Leelawadee" w:hAnsi="Leelawadee"/>
                    <w:color w:val="000000" w:themeColor="text1"/>
                    <w:sz w:val="20"/>
                  </w:rPr>
                </w:rPrChange>
              </w:rPr>
              <w:t>29/11/2027</w:t>
            </w:r>
          </w:p>
        </w:tc>
        <w:tc>
          <w:tcPr>
            <w:tcW w:w="1186" w:type="dxa"/>
            <w:tcBorders>
              <w:top w:val="nil"/>
              <w:left w:val="nil"/>
              <w:bottom w:val="single" w:sz="4" w:space="0" w:color="auto"/>
              <w:right w:val="single" w:sz="4" w:space="0" w:color="auto"/>
            </w:tcBorders>
            <w:shd w:val="clear" w:color="auto" w:fill="auto"/>
            <w:noWrap/>
            <w:vAlign w:val="center"/>
            <w:hideMark/>
          </w:tcPr>
          <w:p w14:paraId="53547DA5" w14:textId="77777777" w:rsidR="0020530E" w:rsidRPr="0029561E" w:rsidRDefault="0020530E">
            <w:pPr>
              <w:jc w:val="center"/>
              <w:rPr>
                <w:rFonts w:ascii="Calibri" w:hAnsi="Calibri"/>
                <w:color w:val="000000"/>
                <w:rPrChange w:id="1906" w:author="Luisa Herkenhoff" w:date="2020-11-10T21:02:00Z">
                  <w:rPr>
                    <w:rFonts w:ascii="Leelawadee" w:hAnsi="Leelawadee"/>
                    <w:color w:val="000000" w:themeColor="text1"/>
                    <w:sz w:val="20"/>
                  </w:rPr>
                </w:rPrChange>
              </w:rPr>
              <w:pPrChange w:id="1907" w:author="Luisa Herkenhoff" w:date="2020-11-10T21:02:00Z">
                <w:pPr>
                  <w:pStyle w:val="sub"/>
                  <w:spacing w:line="360" w:lineRule="auto"/>
                  <w:jc w:val="center"/>
                </w:pPr>
              </w:pPrChange>
            </w:pPr>
            <w:r w:rsidRPr="0029561E">
              <w:rPr>
                <w:rFonts w:ascii="Calibri" w:hAnsi="Calibri"/>
                <w:color w:val="000000"/>
                <w:rPrChange w:id="1908" w:author="Luisa Herkenhoff" w:date="2020-11-10T21:02:00Z">
                  <w:rPr>
                    <w:rFonts w:ascii="Leelawadee" w:hAnsi="Leelawadee"/>
                    <w:color w:val="000000" w:themeColor="text1"/>
                    <w:sz w:val="20"/>
                  </w:rPr>
                </w:rPrChange>
              </w:rPr>
              <w:t>29/11/2027</w:t>
            </w:r>
          </w:p>
        </w:tc>
        <w:tc>
          <w:tcPr>
            <w:tcW w:w="929" w:type="dxa"/>
            <w:tcBorders>
              <w:top w:val="nil"/>
              <w:left w:val="nil"/>
              <w:bottom w:val="single" w:sz="4" w:space="0" w:color="auto"/>
              <w:right w:val="single" w:sz="4" w:space="0" w:color="auto"/>
            </w:tcBorders>
            <w:shd w:val="clear" w:color="auto" w:fill="auto"/>
            <w:noWrap/>
            <w:vAlign w:val="center"/>
            <w:hideMark/>
          </w:tcPr>
          <w:p w14:paraId="6B64FF67" w14:textId="77777777" w:rsidR="0020530E" w:rsidRPr="0029561E" w:rsidRDefault="0020530E">
            <w:pPr>
              <w:jc w:val="center"/>
              <w:rPr>
                <w:rFonts w:ascii="Calibri" w:hAnsi="Calibri"/>
                <w:color w:val="000000"/>
                <w:rPrChange w:id="1909" w:author="Luisa Herkenhoff" w:date="2020-11-10T21:02:00Z">
                  <w:rPr>
                    <w:rFonts w:ascii="Leelawadee" w:hAnsi="Leelawadee"/>
                    <w:color w:val="000000" w:themeColor="text1"/>
                    <w:sz w:val="20"/>
                  </w:rPr>
                </w:rPrChange>
              </w:rPr>
              <w:pPrChange w:id="1910" w:author="Luisa Herkenhoff" w:date="2020-11-10T21:02:00Z">
                <w:pPr>
                  <w:pStyle w:val="sub"/>
                  <w:spacing w:line="360" w:lineRule="auto"/>
                  <w:jc w:val="center"/>
                </w:pPr>
              </w:pPrChange>
            </w:pPr>
            <w:r w:rsidRPr="0029561E">
              <w:rPr>
                <w:rFonts w:ascii="Calibri" w:hAnsi="Calibri"/>
                <w:color w:val="000000"/>
                <w:rPrChange w:id="1911" w:author="Luisa Herkenhoff" w:date="2020-11-10T21:02:00Z">
                  <w:rPr>
                    <w:rFonts w:ascii="Leelawadee" w:hAnsi="Leelawadee"/>
                    <w:color w:val="000000" w:themeColor="text1"/>
                    <w:sz w:val="20"/>
                  </w:rPr>
                </w:rPrChange>
              </w:rPr>
              <w:t>4,0830</w:t>
            </w:r>
          </w:p>
        </w:tc>
        <w:tc>
          <w:tcPr>
            <w:tcW w:w="1346" w:type="dxa"/>
            <w:tcBorders>
              <w:top w:val="nil"/>
              <w:left w:val="nil"/>
              <w:bottom w:val="single" w:sz="4" w:space="0" w:color="auto"/>
              <w:right w:val="single" w:sz="4" w:space="0" w:color="auto"/>
            </w:tcBorders>
            <w:shd w:val="clear" w:color="auto" w:fill="auto"/>
            <w:noWrap/>
            <w:vAlign w:val="center"/>
            <w:hideMark/>
          </w:tcPr>
          <w:p w14:paraId="1CA6F1CE" w14:textId="159CD364" w:rsidR="0020530E" w:rsidRPr="0029561E" w:rsidRDefault="00A604CE">
            <w:pPr>
              <w:jc w:val="center"/>
              <w:rPr>
                <w:rFonts w:ascii="Calibri" w:hAnsi="Calibri"/>
                <w:color w:val="000000"/>
                <w:rPrChange w:id="1912" w:author="Luisa Herkenhoff" w:date="2020-11-10T21:02:00Z">
                  <w:rPr>
                    <w:rFonts w:ascii="Leelawadee" w:hAnsi="Leelawadee"/>
                    <w:color w:val="000000" w:themeColor="text1"/>
                    <w:sz w:val="20"/>
                  </w:rPr>
                </w:rPrChange>
              </w:rPr>
              <w:pPrChange w:id="1913" w:author="Luisa Herkenhoff" w:date="2020-11-10T21:02:00Z">
                <w:pPr>
                  <w:pStyle w:val="sub"/>
                  <w:spacing w:line="360" w:lineRule="auto"/>
                  <w:jc w:val="center"/>
                </w:pPr>
              </w:pPrChange>
            </w:pPr>
            <w:del w:id="1914" w:author="Luisa Herkenhoff" w:date="2020-11-10T21:02:00Z">
              <w:r w:rsidRPr="00A604CE">
                <w:rPr>
                  <w:rFonts w:ascii="Leelawadee" w:hAnsi="Leelawadee" w:cs="Leelawadee"/>
                  <w:color w:val="000000" w:themeColor="text1"/>
                  <w:sz w:val="20"/>
                  <w:szCs w:val="20"/>
                </w:rPr>
                <w:delText>SIM</w:delText>
              </w:r>
            </w:del>
            <w:ins w:id="1915"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1916" w:author="Luisa Herkenhoff" w:date="2020-11-10T21:02:00Z"/>
            <w:hideMark/>
          </w:tcPr>
          <w:p w14:paraId="4B972827" w14:textId="77777777" w:rsidR="0020530E" w:rsidRPr="0029561E" w:rsidRDefault="0020530E" w:rsidP="002647D8">
            <w:pPr>
              <w:jc w:val="center"/>
              <w:rPr>
                <w:rFonts w:ascii="Calibri" w:hAnsi="Calibri" w:cs="Calibri"/>
                <w:color w:val="000000"/>
              </w:rPr>
            </w:pPr>
            <w:ins w:id="1917" w:author="Luisa Herkenhoff" w:date="2020-11-10T21:02:00Z">
              <w:r w:rsidRPr="0029561E">
                <w:rPr>
                  <w:rFonts w:ascii="Calibri" w:hAnsi="Calibri" w:cs="Calibri"/>
                  <w:color w:val="000000"/>
                </w:rPr>
                <w:t>SIM</w:t>
              </w:r>
            </w:ins>
          </w:p>
        </w:tc>
      </w:tr>
      <w:tr w:rsidR="006117F8" w:rsidRPr="0029561E" w14:paraId="0EB5FEE0"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02BF01CA" w14:textId="77777777" w:rsidR="0020530E" w:rsidRPr="0029561E" w:rsidRDefault="0020530E">
            <w:pPr>
              <w:jc w:val="center"/>
              <w:rPr>
                <w:rFonts w:ascii="Calibri" w:hAnsi="Calibri"/>
                <w:color w:val="000000"/>
                <w:rPrChange w:id="1918" w:author="Luisa Herkenhoff" w:date="2020-11-10T21:02:00Z">
                  <w:rPr>
                    <w:rFonts w:ascii="Leelawadee" w:hAnsi="Leelawadee"/>
                    <w:color w:val="000000" w:themeColor="text1"/>
                    <w:sz w:val="20"/>
                  </w:rPr>
                </w:rPrChange>
              </w:rPr>
              <w:pPrChange w:id="1919" w:author="Luisa Herkenhoff" w:date="2020-11-10T21:02:00Z">
                <w:pPr>
                  <w:pStyle w:val="sub"/>
                  <w:spacing w:line="360" w:lineRule="auto"/>
                  <w:jc w:val="center"/>
                </w:pPr>
              </w:pPrChange>
            </w:pPr>
            <w:r w:rsidRPr="0029561E">
              <w:rPr>
                <w:rFonts w:ascii="Calibri" w:hAnsi="Calibri"/>
                <w:color w:val="000000"/>
                <w:rPrChange w:id="1920" w:author="Luisa Herkenhoff" w:date="2020-11-10T21:02:00Z">
                  <w:rPr>
                    <w:rFonts w:ascii="Leelawadee" w:hAnsi="Leelawadee"/>
                    <w:color w:val="000000" w:themeColor="text1"/>
                    <w:sz w:val="20"/>
                  </w:rPr>
                </w:rPrChange>
              </w:rPr>
              <w:t>86</w:t>
            </w:r>
          </w:p>
        </w:tc>
        <w:tc>
          <w:tcPr>
            <w:tcW w:w="1186" w:type="dxa"/>
            <w:tcBorders>
              <w:top w:val="nil"/>
              <w:left w:val="nil"/>
              <w:bottom w:val="single" w:sz="4" w:space="0" w:color="auto"/>
              <w:right w:val="single" w:sz="4" w:space="0" w:color="auto"/>
            </w:tcBorders>
            <w:shd w:val="clear" w:color="auto" w:fill="auto"/>
            <w:noWrap/>
            <w:vAlign w:val="center"/>
            <w:hideMark/>
          </w:tcPr>
          <w:p w14:paraId="74B45016" w14:textId="77777777" w:rsidR="0020530E" w:rsidRPr="0029561E" w:rsidRDefault="0020530E">
            <w:pPr>
              <w:jc w:val="center"/>
              <w:rPr>
                <w:rFonts w:ascii="Calibri" w:hAnsi="Calibri"/>
                <w:color w:val="000000"/>
                <w:rPrChange w:id="1921" w:author="Luisa Herkenhoff" w:date="2020-11-10T21:02:00Z">
                  <w:rPr>
                    <w:rFonts w:ascii="Leelawadee" w:hAnsi="Leelawadee"/>
                    <w:color w:val="000000" w:themeColor="text1"/>
                    <w:sz w:val="20"/>
                  </w:rPr>
                </w:rPrChange>
              </w:rPr>
              <w:pPrChange w:id="1922" w:author="Luisa Herkenhoff" w:date="2020-11-10T21:02:00Z">
                <w:pPr>
                  <w:pStyle w:val="sub"/>
                  <w:spacing w:line="360" w:lineRule="auto"/>
                  <w:jc w:val="center"/>
                </w:pPr>
              </w:pPrChange>
            </w:pPr>
            <w:r w:rsidRPr="0029561E">
              <w:rPr>
                <w:rFonts w:ascii="Calibri" w:hAnsi="Calibri"/>
                <w:color w:val="000000"/>
                <w:rPrChange w:id="1923" w:author="Luisa Herkenhoff" w:date="2020-11-10T21:02:00Z">
                  <w:rPr>
                    <w:rFonts w:ascii="Leelawadee" w:hAnsi="Leelawadee"/>
                    <w:color w:val="000000" w:themeColor="text1"/>
                    <w:sz w:val="20"/>
                  </w:rPr>
                </w:rPrChange>
              </w:rPr>
              <w:t>29/12/2027</w:t>
            </w:r>
          </w:p>
        </w:tc>
        <w:tc>
          <w:tcPr>
            <w:tcW w:w="1186" w:type="dxa"/>
            <w:tcBorders>
              <w:top w:val="nil"/>
              <w:left w:val="nil"/>
              <w:bottom w:val="single" w:sz="4" w:space="0" w:color="auto"/>
              <w:right w:val="single" w:sz="4" w:space="0" w:color="auto"/>
            </w:tcBorders>
            <w:shd w:val="clear" w:color="auto" w:fill="auto"/>
            <w:noWrap/>
            <w:vAlign w:val="center"/>
            <w:hideMark/>
          </w:tcPr>
          <w:p w14:paraId="4471600D" w14:textId="77777777" w:rsidR="0020530E" w:rsidRPr="0029561E" w:rsidRDefault="0020530E">
            <w:pPr>
              <w:jc w:val="center"/>
              <w:rPr>
                <w:rFonts w:ascii="Calibri" w:hAnsi="Calibri"/>
                <w:color w:val="000000"/>
                <w:rPrChange w:id="1924" w:author="Luisa Herkenhoff" w:date="2020-11-10T21:02:00Z">
                  <w:rPr>
                    <w:rFonts w:ascii="Leelawadee" w:hAnsi="Leelawadee"/>
                    <w:color w:val="000000" w:themeColor="text1"/>
                    <w:sz w:val="20"/>
                  </w:rPr>
                </w:rPrChange>
              </w:rPr>
              <w:pPrChange w:id="1925" w:author="Luisa Herkenhoff" w:date="2020-11-10T21:02:00Z">
                <w:pPr>
                  <w:pStyle w:val="sub"/>
                  <w:spacing w:line="360" w:lineRule="auto"/>
                  <w:jc w:val="center"/>
                </w:pPr>
              </w:pPrChange>
            </w:pPr>
            <w:r w:rsidRPr="0029561E">
              <w:rPr>
                <w:rFonts w:ascii="Calibri" w:hAnsi="Calibri"/>
                <w:color w:val="000000"/>
                <w:rPrChange w:id="1926" w:author="Luisa Herkenhoff" w:date="2020-11-10T21:02:00Z">
                  <w:rPr>
                    <w:rFonts w:ascii="Leelawadee" w:hAnsi="Leelawadee"/>
                    <w:color w:val="000000" w:themeColor="text1"/>
                    <w:sz w:val="20"/>
                  </w:rPr>
                </w:rPrChange>
              </w:rPr>
              <w:t>29/12/2027</w:t>
            </w:r>
          </w:p>
        </w:tc>
        <w:tc>
          <w:tcPr>
            <w:tcW w:w="929" w:type="dxa"/>
            <w:tcBorders>
              <w:top w:val="nil"/>
              <w:left w:val="nil"/>
              <w:bottom w:val="single" w:sz="4" w:space="0" w:color="auto"/>
              <w:right w:val="single" w:sz="4" w:space="0" w:color="auto"/>
            </w:tcBorders>
            <w:shd w:val="clear" w:color="auto" w:fill="auto"/>
            <w:noWrap/>
            <w:vAlign w:val="center"/>
            <w:hideMark/>
          </w:tcPr>
          <w:p w14:paraId="4C7EAE36" w14:textId="77777777" w:rsidR="0020530E" w:rsidRPr="0029561E" w:rsidRDefault="0020530E">
            <w:pPr>
              <w:jc w:val="center"/>
              <w:rPr>
                <w:rFonts w:ascii="Calibri" w:hAnsi="Calibri"/>
                <w:color w:val="000000"/>
                <w:rPrChange w:id="1927" w:author="Luisa Herkenhoff" w:date="2020-11-10T21:02:00Z">
                  <w:rPr>
                    <w:rFonts w:ascii="Leelawadee" w:hAnsi="Leelawadee"/>
                    <w:color w:val="000000" w:themeColor="text1"/>
                    <w:sz w:val="20"/>
                  </w:rPr>
                </w:rPrChange>
              </w:rPr>
              <w:pPrChange w:id="1928" w:author="Luisa Herkenhoff" w:date="2020-11-10T21:02:00Z">
                <w:pPr>
                  <w:pStyle w:val="sub"/>
                  <w:spacing w:line="360" w:lineRule="auto"/>
                  <w:jc w:val="center"/>
                </w:pPr>
              </w:pPrChange>
            </w:pPr>
            <w:r w:rsidRPr="0029561E">
              <w:rPr>
                <w:rFonts w:ascii="Calibri" w:hAnsi="Calibri"/>
                <w:color w:val="000000"/>
                <w:rPrChange w:id="1929" w:author="Luisa Herkenhoff" w:date="2020-11-10T21:02:00Z">
                  <w:rPr>
                    <w:rFonts w:ascii="Leelawadee" w:hAnsi="Leelawadee"/>
                    <w:color w:val="000000" w:themeColor="text1"/>
                    <w:sz w:val="20"/>
                  </w:rPr>
                </w:rPrChange>
              </w:rPr>
              <w:t>4,2809</w:t>
            </w:r>
          </w:p>
        </w:tc>
        <w:tc>
          <w:tcPr>
            <w:tcW w:w="1346" w:type="dxa"/>
            <w:tcBorders>
              <w:top w:val="nil"/>
              <w:left w:val="nil"/>
              <w:bottom w:val="single" w:sz="4" w:space="0" w:color="auto"/>
              <w:right w:val="single" w:sz="4" w:space="0" w:color="auto"/>
            </w:tcBorders>
            <w:shd w:val="clear" w:color="auto" w:fill="auto"/>
            <w:noWrap/>
            <w:vAlign w:val="center"/>
            <w:hideMark/>
          </w:tcPr>
          <w:p w14:paraId="32EE1F24" w14:textId="3C66596D" w:rsidR="0020530E" w:rsidRPr="0029561E" w:rsidRDefault="00A604CE">
            <w:pPr>
              <w:jc w:val="center"/>
              <w:rPr>
                <w:rFonts w:ascii="Calibri" w:hAnsi="Calibri"/>
                <w:color w:val="000000"/>
                <w:rPrChange w:id="1930" w:author="Luisa Herkenhoff" w:date="2020-11-10T21:02:00Z">
                  <w:rPr>
                    <w:rFonts w:ascii="Leelawadee" w:hAnsi="Leelawadee"/>
                    <w:color w:val="000000" w:themeColor="text1"/>
                    <w:sz w:val="20"/>
                  </w:rPr>
                </w:rPrChange>
              </w:rPr>
              <w:pPrChange w:id="1931" w:author="Luisa Herkenhoff" w:date="2020-11-10T21:02:00Z">
                <w:pPr>
                  <w:pStyle w:val="sub"/>
                  <w:spacing w:line="360" w:lineRule="auto"/>
                  <w:jc w:val="center"/>
                </w:pPr>
              </w:pPrChange>
            </w:pPr>
            <w:del w:id="1932" w:author="Luisa Herkenhoff" w:date="2020-11-10T21:02:00Z">
              <w:r w:rsidRPr="00A604CE">
                <w:rPr>
                  <w:rFonts w:ascii="Leelawadee" w:hAnsi="Leelawadee" w:cs="Leelawadee"/>
                  <w:color w:val="000000" w:themeColor="text1"/>
                  <w:sz w:val="20"/>
                  <w:szCs w:val="20"/>
                </w:rPr>
                <w:delText>SIM</w:delText>
              </w:r>
            </w:del>
            <w:ins w:id="1933"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1934" w:author="Luisa Herkenhoff" w:date="2020-11-10T21:02:00Z"/>
            <w:hideMark/>
          </w:tcPr>
          <w:p w14:paraId="742D7387" w14:textId="77777777" w:rsidR="0020530E" w:rsidRPr="0029561E" w:rsidRDefault="0020530E" w:rsidP="002647D8">
            <w:pPr>
              <w:jc w:val="center"/>
              <w:rPr>
                <w:rFonts w:ascii="Calibri" w:hAnsi="Calibri" w:cs="Calibri"/>
                <w:color w:val="000000"/>
              </w:rPr>
            </w:pPr>
            <w:ins w:id="1935" w:author="Luisa Herkenhoff" w:date="2020-11-10T21:02:00Z">
              <w:r w:rsidRPr="0029561E">
                <w:rPr>
                  <w:rFonts w:ascii="Calibri" w:hAnsi="Calibri" w:cs="Calibri"/>
                  <w:color w:val="000000"/>
                </w:rPr>
                <w:t>SIM</w:t>
              </w:r>
            </w:ins>
          </w:p>
        </w:tc>
      </w:tr>
      <w:tr w:rsidR="006117F8" w:rsidRPr="0029561E" w14:paraId="41B99715"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76FFA286" w14:textId="77777777" w:rsidR="0020530E" w:rsidRPr="0029561E" w:rsidRDefault="0020530E">
            <w:pPr>
              <w:jc w:val="center"/>
              <w:rPr>
                <w:rFonts w:ascii="Calibri" w:hAnsi="Calibri"/>
                <w:color w:val="000000"/>
                <w:rPrChange w:id="1936" w:author="Luisa Herkenhoff" w:date="2020-11-10T21:02:00Z">
                  <w:rPr>
                    <w:rFonts w:ascii="Leelawadee" w:hAnsi="Leelawadee"/>
                    <w:color w:val="000000" w:themeColor="text1"/>
                    <w:sz w:val="20"/>
                  </w:rPr>
                </w:rPrChange>
              </w:rPr>
              <w:pPrChange w:id="1937" w:author="Luisa Herkenhoff" w:date="2020-11-10T21:02:00Z">
                <w:pPr>
                  <w:pStyle w:val="sub"/>
                  <w:spacing w:line="360" w:lineRule="auto"/>
                  <w:jc w:val="center"/>
                </w:pPr>
              </w:pPrChange>
            </w:pPr>
            <w:r w:rsidRPr="0029561E">
              <w:rPr>
                <w:rFonts w:ascii="Calibri" w:hAnsi="Calibri"/>
                <w:color w:val="000000"/>
                <w:rPrChange w:id="1938" w:author="Luisa Herkenhoff" w:date="2020-11-10T21:02:00Z">
                  <w:rPr>
                    <w:rFonts w:ascii="Leelawadee" w:hAnsi="Leelawadee"/>
                    <w:color w:val="000000" w:themeColor="text1"/>
                    <w:sz w:val="20"/>
                  </w:rPr>
                </w:rPrChange>
              </w:rPr>
              <w:t>87</w:t>
            </w:r>
          </w:p>
        </w:tc>
        <w:tc>
          <w:tcPr>
            <w:tcW w:w="1186" w:type="dxa"/>
            <w:tcBorders>
              <w:top w:val="nil"/>
              <w:left w:val="nil"/>
              <w:bottom w:val="single" w:sz="4" w:space="0" w:color="auto"/>
              <w:right w:val="single" w:sz="4" w:space="0" w:color="auto"/>
            </w:tcBorders>
            <w:shd w:val="clear" w:color="auto" w:fill="auto"/>
            <w:noWrap/>
            <w:vAlign w:val="center"/>
            <w:hideMark/>
          </w:tcPr>
          <w:p w14:paraId="480AF600" w14:textId="77777777" w:rsidR="0020530E" w:rsidRPr="0029561E" w:rsidRDefault="0020530E">
            <w:pPr>
              <w:jc w:val="center"/>
              <w:rPr>
                <w:rFonts w:ascii="Calibri" w:hAnsi="Calibri"/>
                <w:color w:val="000000"/>
                <w:rPrChange w:id="1939" w:author="Luisa Herkenhoff" w:date="2020-11-10T21:02:00Z">
                  <w:rPr>
                    <w:rFonts w:ascii="Leelawadee" w:hAnsi="Leelawadee"/>
                    <w:color w:val="000000" w:themeColor="text1"/>
                    <w:sz w:val="20"/>
                  </w:rPr>
                </w:rPrChange>
              </w:rPr>
              <w:pPrChange w:id="1940" w:author="Luisa Herkenhoff" w:date="2020-11-10T21:02:00Z">
                <w:pPr>
                  <w:pStyle w:val="sub"/>
                  <w:spacing w:line="360" w:lineRule="auto"/>
                  <w:jc w:val="center"/>
                </w:pPr>
              </w:pPrChange>
            </w:pPr>
            <w:r w:rsidRPr="0029561E">
              <w:rPr>
                <w:rFonts w:ascii="Calibri" w:hAnsi="Calibri"/>
                <w:color w:val="000000"/>
                <w:rPrChange w:id="1941" w:author="Luisa Herkenhoff" w:date="2020-11-10T21:02:00Z">
                  <w:rPr>
                    <w:rFonts w:ascii="Leelawadee" w:hAnsi="Leelawadee"/>
                    <w:color w:val="000000" w:themeColor="text1"/>
                    <w:sz w:val="20"/>
                  </w:rPr>
                </w:rPrChange>
              </w:rPr>
              <w:t>29/01/2028</w:t>
            </w:r>
          </w:p>
        </w:tc>
        <w:tc>
          <w:tcPr>
            <w:tcW w:w="1186" w:type="dxa"/>
            <w:tcBorders>
              <w:top w:val="nil"/>
              <w:left w:val="nil"/>
              <w:bottom w:val="single" w:sz="4" w:space="0" w:color="auto"/>
              <w:right w:val="single" w:sz="4" w:space="0" w:color="auto"/>
            </w:tcBorders>
            <w:shd w:val="clear" w:color="auto" w:fill="auto"/>
            <w:noWrap/>
            <w:vAlign w:val="center"/>
            <w:hideMark/>
          </w:tcPr>
          <w:p w14:paraId="678C39A3" w14:textId="77777777" w:rsidR="0020530E" w:rsidRPr="0029561E" w:rsidRDefault="0020530E">
            <w:pPr>
              <w:jc w:val="center"/>
              <w:rPr>
                <w:rFonts w:ascii="Calibri" w:hAnsi="Calibri"/>
                <w:color w:val="000000"/>
                <w:rPrChange w:id="1942" w:author="Luisa Herkenhoff" w:date="2020-11-10T21:02:00Z">
                  <w:rPr>
                    <w:rFonts w:ascii="Leelawadee" w:hAnsi="Leelawadee"/>
                    <w:color w:val="000000" w:themeColor="text1"/>
                    <w:sz w:val="20"/>
                  </w:rPr>
                </w:rPrChange>
              </w:rPr>
              <w:pPrChange w:id="1943" w:author="Luisa Herkenhoff" w:date="2020-11-10T21:02:00Z">
                <w:pPr>
                  <w:pStyle w:val="sub"/>
                  <w:spacing w:line="360" w:lineRule="auto"/>
                  <w:jc w:val="center"/>
                </w:pPr>
              </w:pPrChange>
            </w:pPr>
            <w:r w:rsidRPr="0029561E">
              <w:rPr>
                <w:rFonts w:ascii="Calibri" w:hAnsi="Calibri"/>
                <w:color w:val="000000"/>
                <w:rPrChange w:id="1944" w:author="Luisa Herkenhoff" w:date="2020-11-10T21:02:00Z">
                  <w:rPr>
                    <w:rFonts w:ascii="Leelawadee" w:hAnsi="Leelawadee"/>
                    <w:color w:val="000000" w:themeColor="text1"/>
                    <w:sz w:val="20"/>
                  </w:rPr>
                </w:rPrChange>
              </w:rPr>
              <w:t>31/01/2028</w:t>
            </w:r>
          </w:p>
        </w:tc>
        <w:tc>
          <w:tcPr>
            <w:tcW w:w="929" w:type="dxa"/>
            <w:tcBorders>
              <w:top w:val="nil"/>
              <w:left w:val="nil"/>
              <w:bottom w:val="single" w:sz="4" w:space="0" w:color="auto"/>
              <w:right w:val="single" w:sz="4" w:space="0" w:color="auto"/>
            </w:tcBorders>
            <w:shd w:val="clear" w:color="auto" w:fill="auto"/>
            <w:noWrap/>
            <w:vAlign w:val="center"/>
            <w:hideMark/>
          </w:tcPr>
          <w:p w14:paraId="098C01AD" w14:textId="77777777" w:rsidR="0020530E" w:rsidRPr="0029561E" w:rsidRDefault="0020530E">
            <w:pPr>
              <w:jc w:val="center"/>
              <w:rPr>
                <w:rFonts w:ascii="Calibri" w:hAnsi="Calibri"/>
                <w:color w:val="000000"/>
                <w:rPrChange w:id="1945" w:author="Luisa Herkenhoff" w:date="2020-11-10T21:02:00Z">
                  <w:rPr>
                    <w:rFonts w:ascii="Leelawadee" w:hAnsi="Leelawadee"/>
                    <w:color w:val="000000" w:themeColor="text1"/>
                    <w:sz w:val="20"/>
                  </w:rPr>
                </w:rPrChange>
              </w:rPr>
              <w:pPrChange w:id="1946" w:author="Luisa Herkenhoff" w:date="2020-11-10T21:02:00Z">
                <w:pPr>
                  <w:pStyle w:val="sub"/>
                  <w:spacing w:line="360" w:lineRule="auto"/>
                  <w:jc w:val="center"/>
                </w:pPr>
              </w:pPrChange>
            </w:pPr>
            <w:r w:rsidRPr="0029561E">
              <w:rPr>
                <w:rFonts w:ascii="Calibri" w:hAnsi="Calibri"/>
                <w:color w:val="000000"/>
                <w:rPrChange w:id="1947" w:author="Luisa Herkenhoff" w:date="2020-11-10T21:02:00Z">
                  <w:rPr>
                    <w:rFonts w:ascii="Leelawadee" w:hAnsi="Leelawadee"/>
                    <w:color w:val="000000" w:themeColor="text1"/>
                    <w:sz w:val="20"/>
                  </w:rPr>
                </w:rPrChange>
              </w:rPr>
              <w:t>4,4977</w:t>
            </w:r>
          </w:p>
        </w:tc>
        <w:tc>
          <w:tcPr>
            <w:tcW w:w="1346" w:type="dxa"/>
            <w:tcBorders>
              <w:top w:val="nil"/>
              <w:left w:val="nil"/>
              <w:bottom w:val="single" w:sz="4" w:space="0" w:color="auto"/>
              <w:right w:val="single" w:sz="4" w:space="0" w:color="auto"/>
            </w:tcBorders>
            <w:shd w:val="clear" w:color="auto" w:fill="auto"/>
            <w:noWrap/>
            <w:vAlign w:val="center"/>
            <w:hideMark/>
          </w:tcPr>
          <w:p w14:paraId="5B290D0F" w14:textId="3D8189FB" w:rsidR="0020530E" w:rsidRPr="0029561E" w:rsidRDefault="00A604CE">
            <w:pPr>
              <w:jc w:val="center"/>
              <w:rPr>
                <w:rFonts w:ascii="Calibri" w:hAnsi="Calibri"/>
                <w:color w:val="000000"/>
                <w:rPrChange w:id="1948" w:author="Luisa Herkenhoff" w:date="2020-11-10T21:02:00Z">
                  <w:rPr>
                    <w:rFonts w:ascii="Leelawadee" w:hAnsi="Leelawadee"/>
                    <w:color w:val="000000" w:themeColor="text1"/>
                    <w:sz w:val="20"/>
                  </w:rPr>
                </w:rPrChange>
              </w:rPr>
              <w:pPrChange w:id="1949" w:author="Luisa Herkenhoff" w:date="2020-11-10T21:02:00Z">
                <w:pPr>
                  <w:pStyle w:val="sub"/>
                  <w:spacing w:line="360" w:lineRule="auto"/>
                  <w:jc w:val="center"/>
                </w:pPr>
              </w:pPrChange>
            </w:pPr>
            <w:del w:id="1950" w:author="Luisa Herkenhoff" w:date="2020-11-10T21:02:00Z">
              <w:r w:rsidRPr="00A604CE">
                <w:rPr>
                  <w:rFonts w:ascii="Leelawadee" w:hAnsi="Leelawadee" w:cs="Leelawadee"/>
                  <w:color w:val="000000" w:themeColor="text1"/>
                  <w:sz w:val="20"/>
                  <w:szCs w:val="20"/>
                </w:rPr>
                <w:delText>SIM</w:delText>
              </w:r>
            </w:del>
            <w:ins w:id="1951"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1952" w:author="Luisa Herkenhoff" w:date="2020-11-10T21:02:00Z"/>
            <w:hideMark/>
          </w:tcPr>
          <w:p w14:paraId="50E6CFAA" w14:textId="77777777" w:rsidR="0020530E" w:rsidRPr="0029561E" w:rsidRDefault="0020530E" w:rsidP="002647D8">
            <w:pPr>
              <w:jc w:val="center"/>
              <w:rPr>
                <w:rFonts w:ascii="Calibri" w:hAnsi="Calibri" w:cs="Calibri"/>
                <w:color w:val="000000"/>
              </w:rPr>
            </w:pPr>
            <w:ins w:id="1953" w:author="Luisa Herkenhoff" w:date="2020-11-10T21:02:00Z">
              <w:r w:rsidRPr="0029561E">
                <w:rPr>
                  <w:rFonts w:ascii="Calibri" w:hAnsi="Calibri" w:cs="Calibri"/>
                  <w:color w:val="000000"/>
                </w:rPr>
                <w:t>SIM</w:t>
              </w:r>
            </w:ins>
          </w:p>
        </w:tc>
      </w:tr>
      <w:tr w:rsidR="006117F8" w:rsidRPr="0029561E" w14:paraId="4F634631"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07E5D0CE" w14:textId="77777777" w:rsidR="0020530E" w:rsidRPr="0029561E" w:rsidRDefault="0020530E">
            <w:pPr>
              <w:jc w:val="center"/>
              <w:rPr>
                <w:rFonts w:ascii="Calibri" w:hAnsi="Calibri"/>
                <w:color w:val="000000"/>
                <w:rPrChange w:id="1954" w:author="Luisa Herkenhoff" w:date="2020-11-10T21:02:00Z">
                  <w:rPr>
                    <w:rFonts w:ascii="Leelawadee" w:hAnsi="Leelawadee"/>
                    <w:color w:val="000000" w:themeColor="text1"/>
                    <w:sz w:val="20"/>
                  </w:rPr>
                </w:rPrChange>
              </w:rPr>
              <w:pPrChange w:id="1955" w:author="Luisa Herkenhoff" w:date="2020-11-10T21:02:00Z">
                <w:pPr>
                  <w:pStyle w:val="sub"/>
                  <w:spacing w:line="360" w:lineRule="auto"/>
                  <w:jc w:val="center"/>
                </w:pPr>
              </w:pPrChange>
            </w:pPr>
            <w:r w:rsidRPr="0029561E">
              <w:rPr>
                <w:rFonts w:ascii="Calibri" w:hAnsi="Calibri"/>
                <w:color w:val="000000"/>
                <w:rPrChange w:id="1956" w:author="Luisa Herkenhoff" w:date="2020-11-10T21:02:00Z">
                  <w:rPr>
                    <w:rFonts w:ascii="Leelawadee" w:hAnsi="Leelawadee"/>
                    <w:color w:val="000000" w:themeColor="text1"/>
                    <w:sz w:val="20"/>
                  </w:rPr>
                </w:rPrChange>
              </w:rPr>
              <w:t>88</w:t>
            </w:r>
          </w:p>
        </w:tc>
        <w:tc>
          <w:tcPr>
            <w:tcW w:w="1186" w:type="dxa"/>
            <w:tcBorders>
              <w:top w:val="nil"/>
              <w:left w:val="nil"/>
              <w:bottom w:val="single" w:sz="4" w:space="0" w:color="auto"/>
              <w:right w:val="single" w:sz="4" w:space="0" w:color="auto"/>
            </w:tcBorders>
            <w:shd w:val="clear" w:color="auto" w:fill="auto"/>
            <w:noWrap/>
            <w:vAlign w:val="center"/>
            <w:hideMark/>
          </w:tcPr>
          <w:p w14:paraId="16882FF4" w14:textId="77777777" w:rsidR="0020530E" w:rsidRPr="0029561E" w:rsidRDefault="0020530E">
            <w:pPr>
              <w:jc w:val="center"/>
              <w:rPr>
                <w:rFonts w:ascii="Calibri" w:hAnsi="Calibri"/>
                <w:color w:val="000000"/>
                <w:rPrChange w:id="1957" w:author="Luisa Herkenhoff" w:date="2020-11-10T21:02:00Z">
                  <w:rPr>
                    <w:rFonts w:ascii="Leelawadee" w:hAnsi="Leelawadee"/>
                    <w:color w:val="000000" w:themeColor="text1"/>
                    <w:sz w:val="20"/>
                  </w:rPr>
                </w:rPrChange>
              </w:rPr>
              <w:pPrChange w:id="1958" w:author="Luisa Herkenhoff" w:date="2020-11-10T21:02:00Z">
                <w:pPr>
                  <w:pStyle w:val="sub"/>
                  <w:spacing w:line="360" w:lineRule="auto"/>
                  <w:jc w:val="center"/>
                </w:pPr>
              </w:pPrChange>
            </w:pPr>
            <w:r w:rsidRPr="0029561E">
              <w:rPr>
                <w:rFonts w:ascii="Calibri" w:hAnsi="Calibri"/>
                <w:color w:val="000000"/>
                <w:rPrChange w:id="1959" w:author="Luisa Herkenhoff" w:date="2020-11-10T21:02:00Z">
                  <w:rPr>
                    <w:rFonts w:ascii="Leelawadee" w:hAnsi="Leelawadee"/>
                    <w:color w:val="000000" w:themeColor="text1"/>
                    <w:sz w:val="20"/>
                  </w:rPr>
                </w:rPrChange>
              </w:rPr>
              <w:t>29/02/2028</w:t>
            </w:r>
          </w:p>
        </w:tc>
        <w:tc>
          <w:tcPr>
            <w:tcW w:w="1186" w:type="dxa"/>
            <w:tcBorders>
              <w:top w:val="nil"/>
              <w:left w:val="nil"/>
              <w:bottom w:val="single" w:sz="4" w:space="0" w:color="auto"/>
              <w:right w:val="single" w:sz="4" w:space="0" w:color="auto"/>
            </w:tcBorders>
            <w:shd w:val="clear" w:color="auto" w:fill="auto"/>
            <w:noWrap/>
            <w:vAlign w:val="center"/>
            <w:hideMark/>
          </w:tcPr>
          <w:p w14:paraId="01A45133" w14:textId="77777777" w:rsidR="0020530E" w:rsidRPr="0029561E" w:rsidRDefault="0020530E">
            <w:pPr>
              <w:jc w:val="center"/>
              <w:rPr>
                <w:rFonts w:ascii="Calibri" w:hAnsi="Calibri"/>
                <w:color w:val="000000"/>
                <w:rPrChange w:id="1960" w:author="Luisa Herkenhoff" w:date="2020-11-10T21:02:00Z">
                  <w:rPr>
                    <w:rFonts w:ascii="Leelawadee" w:hAnsi="Leelawadee"/>
                    <w:color w:val="000000" w:themeColor="text1"/>
                    <w:sz w:val="20"/>
                  </w:rPr>
                </w:rPrChange>
              </w:rPr>
              <w:pPrChange w:id="1961" w:author="Luisa Herkenhoff" w:date="2020-11-10T21:02:00Z">
                <w:pPr>
                  <w:pStyle w:val="sub"/>
                  <w:spacing w:line="360" w:lineRule="auto"/>
                  <w:jc w:val="center"/>
                </w:pPr>
              </w:pPrChange>
            </w:pPr>
            <w:r w:rsidRPr="0029561E">
              <w:rPr>
                <w:rFonts w:ascii="Calibri" w:hAnsi="Calibri"/>
                <w:color w:val="000000"/>
                <w:rPrChange w:id="1962" w:author="Luisa Herkenhoff" w:date="2020-11-10T21:02:00Z">
                  <w:rPr>
                    <w:rFonts w:ascii="Leelawadee" w:hAnsi="Leelawadee"/>
                    <w:color w:val="000000" w:themeColor="text1"/>
                    <w:sz w:val="20"/>
                  </w:rPr>
                </w:rPrChange>
              </w:rPr>
              <w:t>01/03/2028</w:t>
            </w:r>
          </w:p>
        </w:tc>
        <w:tc>
          <w:tcPr>
            <w:tcW w:w="929" w:type="dxa"/>
            <w:tcBorders>
              <w:top w:val="nil"/>
              <w:left w:val="nil"/>
              <w:bottom w:val="single" w:sz="4" w:space="0" w:color="auto"/>
              <w:right w:val="single" w:sz="4" w:space="0" w:color="auto"/>
            </w:tcBorders>
            <w:shd w:val="clear" w:color="auto" w:fill="auto"/>
            <w:noWrap/>
            <w:vAlign w:val="center"/>
            <w:hideMark/>
          </w:tcPr>
          <w:p w14:paraId="17CBD5CA" w14:textId="77777777" w:rsidR="0020530E" w:rsidRPr="0029561E" w:rsidRDefault="0020530E">
            <w:pPr>
              <w:jc w:val="center"/>
              <w:rPr>
                <w:rFonts w:ascii="Calibri" w:hAnsi="Calibri"/>
                <w:color w:val="000000"/>
                <w:rPrChange w:id="1963" w:author="Luisa Herkenhoff" w:date="2020-11-10T21:02:00Z">
                  <w:rPr>
                    <w:rFonts w:ascii="Leelawadee" w:hAnsi="Leelawadee"/>
                    <w:color w:val="000000" w:themeColor="text1"/>
                    <w:sz w:val="20"/>
                  </w:rPr>
                </w:rPrChange>
              </w:rPr>
              <w:pPrChange w:id="1964" w:author="Luisa Herkenhoff" w:date="2020-11-10T21:02:00Z">
                <w:pPr>
                  <w:pStyle w:val="sub"/>
                  <w:spacing w:line="360" w:lineRule="auto"/>
                  <w:jc w:val="center"/>
                </w:pPr>
              </w:pPrChange>
            </w:pPr>
            <w:r w:rsidRPr="0029561E">
              <w:rPr>
                <w:rFonts w:ascii="Calibri" w:hAnsi="Calibri"/>
                <w:color w:val="000000"/>
                <w:rPrChange w:id="1965" w:author="Luisa Herkenhoff" w:date="2020-11-10T21:02:00Z">
                  <w:rPr>
                    <w:rFonts w:ascii="Leelawadee" w:hAnsi="Leelawadee"/>
                    <w:color w:val="000000" w:themeColor="text1"/>
                    <w:sz w:val="20"/>
                  </w:rPr>
                </w:rPrChange>
              </w:rPr>
              <w:t>4,7362</w:t>
            </w:r>
          </w:p>
        </w:tc>
        <w:tc>
          <w:tcPr>
            <w:tcW w:w="1346" w:type="dxa"/>
            <w:tcBorders>
              <w:top w:val="nil"/>
              <w:left w:val="nil"/>
              <w:bottom w:val="single" w:sz="4" w:space="0" w:color="auto"/>
              <w:right w:val="single" w:sz="4" w:space="0" w:color="auto"/>
            </w:tcBorders>
            <w:shd w:val="clear" w:color="auto" w:fill="auto"/>
            <w:noWrap/>
            <w:vAlign w:val="center"/>
            <w:hideMark/>
          </w:tcPr>
          <w:p w14:paraId="01D56C12" w14:textId="2D9744CA" w:rsidR="0020530E" w:rsidRPr="0029561E" w:rsidRDefault="00A604CE">
            <w:pPr>
              <w:jc w:val="center"/>
              <w:rPr>
                <w:rFonts w:ascii="Calibri" w:hAnsi="Calibri"/>
                <w:color w:val="000000"/>
                <w:rPrChange w:id="1966" w:author="Luisa Herkenhoff" w:date="2020-11-10T21:02:00Z">
                  <w:rPr>
                    <w:rFonts w:ascii="Leelawadee" w:hAnsi="Leelawadee"/>
                    <w:color w:val="000000" w:themeColor="text1"/>
                    <w:sz w:val="20"/>
                  </w:rPr>
                </w:rPrChange>
              </w:rPr>
              <w:pPrChange w:id="1967" w:author="Luisa Herkenhoff" w:date="2020-11-10T21:02:00Z">
                <w:pPr>
                  <w:pStyle w:val="sub"/>
                  <w:spacing w:line="360" w:lineRule="auto"/>
                  <w:jc w:val="center"/>
                </w:pPr>
              </w:pPrChange>
            </w:pPr>
            <w:del w:id="1968" w:author="Luisa Herkenhoff" w:date="2020-11-10T21:02:00Z">
              <w:r w:rsidRPr="00A604CE">
                <w:rPr>
                  <w:rFonts w:ascii="Leelawadee" w:hAnsi="Leelawadee" w:cs="Leelawadee"/>
                  <w:color w:val="000000" w:themeColor="text1"/>
                  <w:sz w:val="20"/>
                  <w:szCs w:val="20"/>
                </w:rPr>
                <w:delText>SIM</w:delText>
              </w:r>
            </w:del>
            <w:ins w:id="1969"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1970" w:author="Luisa Herkenhoff" w:date="2020-11-10T21:02:00Z"/>
            <w:hideMark/>
          </w:tcPr>
          <w:p w14:paraId="739FAAAB" w14:textId="77777777" w:rsidR="0020530E" w:rsidRPr="0029561E" w:rsidRDefault="0020530E" w:rsidP="002647D8">
            <w:pPr>
              <w:jc w:val="center"/>
              <w:rPr>
                <w:rFonts w:ascii="Calibri" w:hAnsi="Calibri" w:cs="Calibri"/>
                <w:color w:val="000000"/>
              </w:rPr>
            </w:pPr>
            <w:ins w:id="1971" w:author="Luisa Herkenhoff" w:date="2020-11-10T21:02:00Z">
              <w:r w:rsidRPr="0029561E">
                <w:rPr>
                  <w:rFonts w:ascii="Calibri" w:hAnsi="Calibri" w:cs="Calibri"/>
                  <w:color w:val="000000"/>
                </w:rPr>
                <w:t>SIM</w:t>
              </w:r>
            </w:ins>
          </w:p>
        </w:tc>
      </w:tr>
      <w:tr w:rsidR="006117F8" w:rsidRPr="0029561E" w14:paraId="75F2463C"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2E889381" w14:textId="77777777" w:rsidR="0020530E" w:rsidRPr="0029561E" w:rsidRDefault="0020530E">
            <w:pPr>
              <w:jc w:val="center"/>
              <w:rPr>
                <w:rFonts w:ascii="Calibri" w:hAnsi="Calibri"/>
                <w:color w:val="000000"/>
                <w:rPrChange w:id="1972" w:author="Luisa Herkenhoff" w:date="2020-11-10T21:02:00Z">
                  <w:rPr>
                    <w:rFonts w:ascii="Leelawadee" w:hAnsi="Leelawadee"/>
                    <w:color w:val="000000" w:themeColor="text1"/>
                    <w:sz w:val="20"/>
                  </w:rPr>
                </w:rPrChange>
              </w:rPr>
              <w:pPrChange w:id="1973" w:author="Luisa Herkenhoff" w:date="2020-11-10T21:02:00Z">
                <w:pPr>
                  <w:pStyle w:val="sub"/>
                  <w:spacing w:line="360" w:lineRule="auto"/>
                  <w:jc w:val="center"/>
                </w:pPr>
              </w:pPrChange>
            </w:pPr>
            <w:r w:rsidRPr="0029561E">
              <w:rPr>
                <w:rFonts w:ascii="Calibri" w:hAnsi="Calibri"/>
                <w:color w:val="000000"/>
                <w:rPrChange w:id="1974" w:author="Luisa Herkenhoff" w:date="2020-11-10T21:02:00Z">
                  <w:rPr>
                    <w:rFonts w:ascii="Leelawadee" w:hAnsi="Leelawadee"/>
                    <w:color w:val="000000" w:themeColor="text1"/>
                    <w:sz w:val="20"/>
                  </w:rPr>
                </w:rPrChange>
              </w:rPr>
              <w:t>89</w:t>
            </w:r>
          </w:p>
        </w:tc>
        <w:tc>
          <w:tcPr>
            <w:tcW w:w="1186" w:type="dxa"/>
            <w:tcBorders>
              <w:top w:val="nil"/>
              <w:left w:val="nil"/>
              <w:bottom w:val="single" w:sz="4" w:space="0" w:color="auto"/>
              <w:right w:val="single" w:sz="4" w:space="0" w:color="auto"/>
            </w:tcBorders>
            <w:shd w:val="clear" w:color="auto" w:fill="auto"/>
            <w:noWrap/>
            <w:vAlign w:val="center"/>
            <w:hideMark/>
          </w:tcPr>
          <w:p w14:paraId="488F7D33" w14:textId="77777777" w:rsidR="0020530E" w:rsidRPr="0029561E" w:rsidRDefault="0020530E">
            <w:pPr>
              <w:jc w:val="center"/>
              <w:rPr>
                <w:rFonts w:ascii="Calibri" w:hAnsi="Calibri"/>
                <w:color w:val="000000"/>
                <w:rPrChange w:id="1975" w:author="Luisa Herkenhoff" w:date="2020-11-10T21:02:00Z">
                  <w:rPr>
                    <w:rFonts w:ascii="Leelawadee" w:hAnsi="Leelawadee"/>
                    <w:color w:val="000000" w:themeColor="text1"/>
                    <w:sz w:val="20"/>
                  </w:rPr>
                </w:rPrChange>
              </w:rPr>
              <w:pPrChange w:id="1976" w:author="Luisa Herkenhoff" w:date="2020-11-10T21:02:00Z">
                <w:pPr>
                  <w:pStyle w:val="sub"/>
                  <w:spacing w:line="360" w:lineRule="auto"/>
                  <w:jc w:val="center"/>
                </w:pPr>
              </w:pPrChange>
            </w:pPr>
            <w:r w:rsidRPr="0029561E">
              <w:rPr>
                <w:rFonts w:ascii="Calibri" w:hAnsi="Calibri"/>
                <w:color w:val="000000"/>
                <w:rPrChange w:id="1977" w:author="Luisa Herkenhoff" w:date="2020-11-10T21:02:00Z">
                  <w:rPr>
                    <w:rFonts w:ascii="Leelawadee" w:hAnsi="Leelawadee"/>
                    <w:color w:val="000000" w:themeColor="text1"/>
                    <w:sz w:val="20"/>
                  </w:rPr>
                </w:rPrChange>
              </w:rPr>
              <w:t>29/03/2028</w:t>
            </w:r>
          </w:p>
        </w:tc>
        <w:tc>
          <w:tcPr>
            <w:tcW w:w="1186" w:type="dxa"/>
            <w:tcBorders>
              <w:top w:val="nil"/>
              <w:left w:val="nil"/>
              <w:bottom w:val="single" w:sz="4" w:space="0" w:color="auto"/>
              <w:right w:val="single" w:sz="4" w:space="0" w:color="auto"/>
            </w:tcBorders>
            <w:shd w:val="clear" w:color="auto" w:fill="auto"/>
            <w:noWrap/>
            <w:vAlign w:val="center"/>
            <w:hideMark/>
          </w:tcPr>
          <w:p w14:paraId="43C2F65A" w14:textId="77777777" w:rsidR="0020530E" w:rsidRPr="0029561E" w:rsidRDefault="0020530E">
            <w:pPr>
              <w:jc w:val="center"/>
              <w:rPr>
                <w:rFonts w:ascii="Calibri" w:hAnsi="Calibri"/>
                <w:color w:val="000000"/>
                <w:rPrChange w:id="1978" w:author="Luisa Herkenhoff" w:date="2020-11-10T21:02:00Z">
                  <w:rPr>
                    <w:rFonts w:ascii="Leelawadee" w:hAnsi="Leelawadee"/>
                    <w:color w:val="000000" w:themeColor="text1"/>
                    <w:sz w:val="20"/>
                  </w:rPr>
                </w:rPrChange>
              </w:rPr>
              <w:pPrChange w:id="1979" w:author="Luisa Herkenhoff" w:date="2020-11-10T21:02:00Z">
                <w:pPr>
                  <w:pStyle w:val="sub"/>
                  <w:spacing w:line="360" w:lineRule="auto"/>
                  <w:jc w:val="center"/>
                </w:pPr>
              </w:pPrChange>
            </w:pPr>
            <w:r w:rsidRPr="0029561E">
              <w:rPr>
                <w:rFonts w:ascii="Calibri" w:hAnsi="Calibri"/>
                <w:color w:val="000000"/>
                <w:rPrChange w:id="1980" w:author="Luisa Herkenhoff" w:date="2020-11-10T21:02:00Z">
                  <w:rPr>
                    <w:rFonts w:ascii="Leelawadee" w:hAnsi="Leelawadee"/>
                    <w:color w:val="000000" w:themeColor="text1"/>
                    <w:sz w:val="20"/>
                  </w:rPr>
                </w:rPrChange>
              </w:rPr>
              <w:t>29/03/2028</w:t>
            </w:r>
          </w:p>
        </w:tc>
        <w:tc>
          <w:tcPr>
            <w:tcW w:w="929" w:type="dxa"/>
            <w:tcBorders>
              <w:top w:val="nil"/>
              <w:left w:val="nil"/>
              <w:bottom w:val="single" w:sz="4" w:space="0" w:color="auto"/>
              <w:right w:val="single" w:sz="4" w:space="0" w:color="auto"/>
            </w:tcBorders>
            <w:shd w:val="clear" w:color="auto" w:fill="auto"/>
            <w:noWrap/>
            <w:vAlign w:val="center"/>
            <w:hideMark/>
          </w:tcPr>
          <w:p w14:paraId="2971B8F5" w14:textId="77777777" w:rsidR="0020530E" w:rsidRPr="0029561E" w:rsidRDefault="0020530E">
            <w:pPr>
              <w:jc w:val="center"/>
              <w:rPr>
                <w:rFonts w:ascii="Calibri" w:hAnsi="Calibri"/>
                <w:color w:val="000000"/>
                <w:rPrChange w:id="1981" w:author="Luisa Herkenhoff" w:date="2020-11-10T21:02:00Z">
                  <w:rPr>
                    <w:rFonts w:ascii="Leelawadee" w:hAnsi="Leelawadee"/>
                    <w:color w:val="000000" w:themeColor="text1"/>
                    <w:sz w:val="20"/>
                  </w:rPr>
                </w:rPrChange>
              </w:rPr>
              <w:pPrChange w:id="1982" w:author="Luisa Herkenhoff" w:date="2020-11-10T21:02:00Z">
                <w:pPr>
                  <w:pStyle w:val="sub"/>
                  <w:spacing w:line="360" w:lineRule="auto"/>
                  <w:jc w:val="center"/>
                </w:pPr>
              </w:pPrChange>
            </w:pPr>
            <w:r w:rsidRPr="0029561E">
              <w:rPr>
                <w:rFonts w:ascii="Calibri" w:hAnsi="Calibri"/>
                <w:color w:val="000000"/>
                <w:rPrChange w:id="1983" w:author="Luisa Herkenhoff" w:date="2020-11-10T21:02:00Z">
                  <w:rPr>
                    <w:rFonts w:ascii="Leelawadee" w:hAnsi="Leelawadee"/>
                    <w:color w:val="000000" w:themeColor="text1"/>
                    <w:sz w:val="20"/>
                  </w:rPr>
                </w:rPrChange>
              </w:rPr>
              <w:t>4,9998</w:t>
            </w:r>
          </w:p>
        </w:tc>
        <w:tc>
          <w:tcPr>
            <w:tcW w:w="1346" w:type="dxa"/>
            <w:tcBorders>
              <w:top w:val="nil"/>
              <w:left w:val="nil"/>
              <w:bottom w:val="single" w:sz="4" w:space="0" w:color="auto"/>
              <w:right w:val="single" w:sz="4" w:space="0" w:color="auto"/>
            </w:tcBorders>
            <w:shd w:val="clear" w:color="auto" w:fill="auto"/>
            <w:noWrap/>
            <w:vAlign w:val="center"/>
            <w:hideMark/>
          </w:tcPr>
          <w:p w14:paraId="0AD155D1" w14:textId="1F36D4B9" w:rsidR="0020530E" w:rsidRPr="0029561E" w:rsidRDefault="00A604CE">
            <w:pPr>
              <w:jc w:val="center"/>
              <w:rPr>
                <w:rFonts w:ascii="Calibri" w:hAnsi="Calibri"/>
                <w:color w:val="000000"/>
                <w:rPrChange w:id="1984" w:author="Luisa Herkenhoff" w:date="2020-11-10T21:02:00Z">
                  <w:rPr>
                    <w:rFonts w:ascii="Leelawadee" w:hAnsi="Leelawadee"/>
                    <w:color w:val="000000" w:themeColor="text1"/>
                    <w:sz w:val="20"/>
                  </w:rPr>
                </w:rPrChange>
              </w:rPr>
              <w:pPrChange w:id="1985" w:author="Luisa Herkenhoff" w:date="2020-11-10T21:02:00Z">
                <w:pPr>
                  <w:pStyle w:val="sub"/>
                  <w:spacing w:line="360" w:lineRule="auto"/>
                  <w:jc w:val="center"/>
                </w:pPr>
              </w:pPrChange>
            </w:pPr>
            <w:del w:id="1986" w:author="Luisa Herkenhoff" w:date="2020-11-10T21:02:00Z">
              <w:r w:rsidRPr="00A604CE">
                <w:rPr>
                  <w:rFonts w:ascii="Leelawadee" w:hAnsi="Leelawadee" w:cs="Leelawadee"/>
                  <w:color w:val="000000" w:themeColor="text1"/>
                  <w:sz w:val="20"/>
                  <w:szCs w:val="20"/>
                </w:rPr>
                <w:delText>SIM</w:delText>
              </w:r>
            </w:del>
            <w:ins w:id="1987"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1988" w:author="Luisa Herkenhoff" w:date="2020-11-10T21:02:00Z"/>
            <w:hideMark/>
          </w:tcPr>
          <w:p w14:paraId="1BD5D8FE" w14:textId="77777777" w:rsidR="0020530E" w:rsidRPr="0029561E" w:rsidRDefault="0020530E" w:rsidP="002647D8">
            <w:pPr>
              <w:jc w:val="center"/>
              <w:rPr>
                <w:rFonts w:ascii="Calibri" w:hAnsi="Calibri" w:cs="Calibri"/>
                <w:color w:val="000000"/>
              </w:rPr>
            </w:pPr>
            <w:ins w:id="1989" w:author="Luisa Herkenhoff" w:date="2020-11-10T21:02:00Z">
              <w:r w:rsidRPr="0029561E">
                <w:rPr>
                  <w:rFonts w:ascii="Calibri" w:hAnsi="Calibri" w:cs="Calibri"/>
                  <w:color w:val="000000"/>
                </w:rPr>
                <w:t>SIM</w:t>
              </w:r>
            </w:ins>
          </w:p>
        </w:tc>
      </w:tr>
      <w:tr w:rsidR="006117F8" w:rsidRPr="0029561E" w14:paraId="72E4D517"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6A7D7450" w14:textId="77777777" w:rsidR="0020530E" w:rsidRPr="0029561E" w:rsidRDefault="0020530E">
            <w:pPr>
              <w:jc w:val="center"/>
              <w:rPr>
                <w:rFonts w:ascii="Calibri" w:hAnsi="Calibri"/>
                <w:color w:val="000000"/>
                <w:rPrChange w:id="1990" w:author="Luisa Herkenhoff" w:date="2020-11-10T21:02:00Z">
                  <w:rPr>
                    <w:rFonts w:ascii="Leelawadee" w:hAnsi="Leelawadee"/>
                    <w:color w:val="000000" w:themeColor="text1"/>
                    <w:sz w:val="20"/>
                  </w:rPr>
                </w:rPrChange>
              </w:rPr>
              <w:pPrChange w:id="1991" w:author="Luisa Herkenhoff" w:date="2020-11-10T21:02:00Z">
                <w:pPr>
                  <w:pStyle w:val="sub"/>
                  <w:spacing w:line="360" w:lineRule="auto"/>
                  <w:jc w:val="center"/>
                </w:pPr>
              </w:pPrChange>
            </w:pPr>
            <w:r w:rsidRPr="0029561E">
              <w:rPr>
                <w:rFonts w:ascii="Calibri" w:hAnsi="Calibri"/>
                <w:color w:val="000000"/>
                <w:rPrChange w:id="1992" w:author="Luisa Herkenhoff" w:date="2020-11-10T21:02:00Z">
                  <w:rPr>
                    <w:rFonts w:ascii="Leelawadee" w:hAnsi="Leelawadee"/>
                    <w:color w:val="000000" w:themeColor="text1"/>
                    <w:sz w:val="20"/>
                  </w:rPr>
                </w:rPrChange>
              </w:rPr>
              <w:t>90</w:t>
            </w:r>
          </w:p>
        </w:tc>
        <w:tc>
          <w:tcPr>
            <w:tcW w:w="1186" w:type="dxa"/>
            <w:tcBorders>
              <w:top w:val="nil"/>
              <w:left w:val="nil"/>
              <w:bottom w:val="single" w:sz="4" w:space="0" w:color="auto"/>
              <w:right w:val="single" w:sz="4" w:space="0" w:color="auto"/>
            </w:tcBorders>
            <w:shd w:val="clear" w:color="auto" w:fill="auto"/>
            <w:noWrap/>
            <w:vAlign w:val="center"/>
            <w:hideMark/>
          </w:tcPr>
          <w:p w14:paraId="69E41F77" w14:textId="77777777" w:rsidR="0020530E" w:rsidRPr="0029561E" w:rsidRDefault="0020530E">
            <w:pPr>
              <w:jc w:val="center"/>
              <w:rPr>
                <w:rFonts w:ascii="Calibri" w:hAnsi="Calibri"/>
                <w:color w:val="000000"/>
                <w:rPrChange w:id="1993" w:author="Luisa Herkenhoff" w:date="2020-11-10T21:02:00Z">
                  <w:rPr>
                    <w:rFonts w:ascii="Leelawadee" w:hAnsi="Leelawadee"/>
                    <w:color w:val="000000" w:themeColor="text1"/>
                    <w:sz w:val="20"/>
                  </w:rPr>
                </w:rPrChange>
              </w:rPr>
              <w:pPrChange w:id="1994" w:author="Luisa Herkenhoff" w:date="2020-11-10T21:02:00Z">
                <w:pPr>
                  <w:pStyle w:val="sub"/>
                  <w:spacing w:line="360" w:lineRule="auto"/>
                  <w:jc w:val="center"/>
                </w:pPr>
              </w:pPrChange>
            </w:pPr>
            <w:r w:rsidRPr="0029561E">
              <w:rPr>
                <w:rFonts w:ascii="Calibri" w:hAnsi="Calibri"/>
                <w:color w:val="000000"/>
                <w:rPrChange w:id="1995" w:author="Luisa Herkenhoff" w:date="2020-11-10T21:02:00Z">
                  <w:rPr>
                    <w:rFonts w:ascii="Leelawadee" w:hAnsi="Leelawadee"/>
                    <w:color w:val="000000" w:themeColor="text1"/>
                    <w:sz w:val="20"/>
                  </w:rPr>
                </w:rPrChange>
              </w:rPr>
              <w:t>29/04/2028</w:t>
            </w:r>
          </w:p>
        </w:tc>
        <w:tc>
          <w:tcPr>
            <w:tcW w:w="1186" w:type="dxa"/>
            <w:tcBorders>
              <w:top w:val="nil"/>
              <w:left w:val="nil"/>
              <w:bottom w:val="single" w:sz="4" w:space="0" w:color="auto"/>
              <w:right w:val="single" w:sz="4" w:space="0" w:color="auto"/>
            </w:tcBorders>
            <w:shd w:val="clear" w:color="auto" w:fill="auto"/>
            <w:noWrap/>
            <w:vAlign w:val="center"/>
            <w:hideMark/>
          </w:tcPr>
          <w:p w14:paraId="6F98027A" w14:textId="77777777" w:rsidR="0020530E" w:rsidRPr="0029561E" w:rsidRDefault="0020530E">
            <w:pPr>
              <w:jc w:val="center"/>
              <w:rPr>
                <w:rFonts w:ascii="Calibri" w:hAnsi="Calibri"/>
                <w:color w:val="000000"/>
                <w:rPrChange w:id="1996" w:author="Luisa Herkenhoff" w:date="2020-11-10T21:02:00Z">
                  <w:rPr>
                    <w:rFonts w:ascii="Leelawadee" w:hAnsi="Leelawadee"/>
                    <w:color w:val="000000" w:themeColor="text1"/>
                    <w:sz w:val="20"/>
                  </w:rPr>
                </w:rPrChange>
              </w:rPr>
              <w:pPrChange w:id="1997" w:author="Luisa Herkenhoff" w:date="2020-11-10T21:02:00Z">
                <w:pPr>
                  <w:pStyle w:val="sub"/>
                  <w:spacing w:line="360" w:lineRule="auto"/>
                  <w:jc w:val="center"/>
                </w:pPr>
              </w:pPrChange>
            </w:pPr>
            <w:r w:rsidRPr="0029561E">
              <w:rPr>
                <w:rFonts w:ascii="Calibri" w:hAnsi="Calibri"/>
                <w:color w:val="000000"/>
                <w:rPrChange w:id="1998" w:author="Luisa Herkenhoff" w:date="2020-11-10T21:02:00Z">
                  <w:rPr>
                    <w:rFonts w:ascii="Leelawadee" w:hAnsi="Leelawadee"/>
                    <w:color w:val="000000" w:themeColor="text1"/>
                    <w:sz w:val="20"/>
                  </w:rPr>
                </w:rPrChange>
              </w:rPr>
              <w:t>02/05/2028</w:t>
            </w:r>
          </w:p>
        </w:tc>
        <w:tc>
          <w:tcPr>
            <w:tcW w:w="929" w:type="dxa"/>
            <w:tcBorders>
              <w:top w:val="nil"/>
              <w:left w:val="nil"/>
              <w:bottom w:val="single" w:sz="4" w:space="0" w:color="auto"/>
              <w:right w:val="single" w:sz="4" w:space="0" w:color="auto"/>
            </w:tcBorders>
            <w:shd w:val="clear" w:color="auto" w:fill="auto"/>
            <w:noWrap/>
            <w:vAlign w:val="center"/>
            <w:hideMark/>
          </w:tcPr>
          <w:p w14:paraId="35A3F1E4" w14:textId="77777777" w:rsidR="0020530E" w:rsidRPr="0029561E" w:rsidRDefault="0020530E">
            <w:pPr>
              <w:jc w:val="center"/>
              <w:rPr>
                <w:rFonts w:ascii="Calibri" w:hAnsi="Calibri"/>
                <w:color w:val="000000"/>
                <w:rPrChange w:id="1999" w:author="Luisa Herkenhoff" w:date="2020-11-10T21:02:00Z">
                  <w:rPr>
                    <w:rFonts w:ascii="Leelawadee" w:hAnsi="Leelawadee"/>
                    <w:color w:val="000000" w:themeColor="text1"/>
                    <w:sz w:val="20"/>
                  </w:rPr>
                </w:rPrChange>
              </w:rPr>
              <w:pPrChange w:id="2000" w:author="Luisa Herkenhoff" w:date="2020-11-10T21:02:00Z">
                <w:pPr>
                  <w:pStyle w:val="sub"/>
                  <w:spacing w:line="360" w:lineRule="auto"/>
                  <w:jc w:val="center"/>
                </w:pPr>
              </w:pPrChange>
            </w:pPr>
            <w:r w:rsidRPr="0029561E">
              <w:rPr>
                <w:rFonts w:ascii="Calibri" w:hAnsi="Calibri"/>
                <w:color w:val="000000"/>
                <w:rPrChange w:id="2001" w:author="Luisa Herkenhoff" w:date="2020-11-10T21:02:00Z">
                  <w:rPr>
                    <w:rFonts w:ascii="Leelawadee" w:hAnsi="Leelawadee"/>
                    <w:color w:val="000000" w:themeColor="text1"/>
                    <w:sz w:val="20"/>
                  </w:rPr>
                </w:rPrChange>
              </w:rPr>
              <w:t>5,2928</w:t>
            </w:r>
          </w:p>
        </w:tc>
        <w:tc>
          <w:tcPr>
            <w:tcW w:w="1346" w:type="dxa"/>
            <w:tcBorders>
              <w:top w:val="nil"/>
              <w:left w:val="nil"/>
              <w:bottom w:val="single" w:sz="4" w:space="0" w:color="auto"/>
              <w:right w:val="single" w:sz="4" w:space="0" w:color="auto"/>
            </w:tcBorders>
            <w:shd w:val="clear" w:color="auto" w:fill="auto"/>
            <w:noWrap/>
            <w:vAlign w:val="center"/>
            <w:hideMark/>
          </w:tcPr>
          <w:p w14:paraId="6D837D22" w14:textId="158B80CC" w:rsidR="0020530E" w:rsidRPr="0029561E" w:rsidRDefault="00A604CE">
            <w:pPr>
              <w:jc w:val="center"/>
              <w:rPr>
                <w:rFonts w:ascii="Calibri" w:hAnsi="Calibri"/>
                <w:color w:val="000000"/>
                <w:rPrChange w:id="2002" w:author="Luisa Herkenhoff" w:date="2020-11-10T21:02:00Z">
                  <w:rPr>
                    <w:rFonts w:ascii="Leelawadee" w:hAnsi="Leelawadee"/>
                    <w:color w:val="000000" w:themeColor="text1"/>
                    <w:sz w:val="20"/>
                  </w:rPr>
                </w:rPrChange>
              </w:rPr>
              <w:pPrChange w:id="2003" w:author="Luisa Herkenhoff" w:date="2020-11-10T21:02:00Z">
                <w:pPr>
                  <w:pStyle w:val="sub"/>
                  <w:spacing w:line="360" w:lineRule="auto"/>
                  <w:jc w:val="center"/>
                </w:pPr>
              </w:pPrChange>
            </w:pPr>
            <w:del w:id="2004" w:author="Luisa Herkenhoff" w:date="2020-11-10T21:02:00Z">
              <w:r w:rsidRPr="00A604CE">
                <w:rPr>
                  <w:rFonts w:ascii="Leelawadee" w:hAnsi="Leelawadee" w:cs="Leelawadee"/>
                  <w:color w:val="000000" w:themeColor="text1"/>
                  <w:sz w:val="20"/>
                  <w:szCs w:val="20"/>
                </w:rPr>
                <w:delText>SIM</w:delText>
              </w:r>
            </w:del>
            <w:ins w:id="2005"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2006" w:author="Luisa Herkenhoff" w:date="2020-11-10T21:02:00Z"/>
            <w:hideMark/>
          </w:tcPr>
          <w:p w14:paraId="6864823A" w14:textId="77777777" w:rsidR="0020530E" w:rsidRPr="0029561E" w:rsidRDefault="0020530E" w:rsidP="002647D8">
            <w:pPr>
              <w:jc w:val="center"/>
              <w:rPr>
                <w:rFonts w:ascii="Calibri" w:hAnsi="Calibri" w:cs="Calibri"/>
                <w:color w:val="000000"/>
              </w:rPr>
            </w:pPr>
            <w:ins w:id="2007" w:author="Luisa Herkenhoff" w:date="2020-11-10T21:02:00Z">
              <w:r w:rsidRPr="0029561E">
                <w:rPr>
                  <w:rFonts w:ascii="Calibri" w:hAnsi="Calibri" w:cs="Calibri"/>
                  <w:color w:val="000000"/>
                </w:rPr>
                <w:t>SIM</w:t>
              </w:r>
            </w:ins>
          </w:p>
        </w:tc>
      </w:tr>
      <w:tr w:rsidR="006117F8" w:rsidRPr="0029561E" w14:paraId="11974922"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4FCFD462" w14:textId="77777777" w:rsidR="0020530E" w:rsidRPr="0029561E" w:rsidRDefault="0020530E">
            <w:pPr>
              <w:jc w:val="center"/>
              <w:rPr>
                <w:rFonts w:ascii="Calibri" w:hAnsi="Calibri"/>
                <w:color w:val="000000"/>
                <w:rPrChange w:id="2008" w:author="Luisa Herkenhoff" w:date="2020-11-10T21:02:00Z">
                  <w:rPr>
                    <w:rFonts w:ascii="Leelawadee" w:hAnsi="Leelawadee"/>
                    <w:color w:val="000000" w:themeColor="text1"/>
                    <w:sz w:val="20"/>
                  </w:rPr>
                </w:rPrChange>
              </w:rPr>
              <w:pPrChange w:id="2009" w:author="Luisa Herkenhoff" w:date="2020-11-10T21:02:00Z">
                <w:pPr>
                  <w:pStyle w:val="sub"/>
                  <w:spacing w:line="360" w:lineRule="auto"/>
                  <w:jc w:val="center"/>
                </w:pPr>
              </w:pPrChange>
            </w:pPr>
            <w:r w:rsidRPr="0029561E">
              <w:rPr>
                <w:rFonts w:ascii="Calibri" w:hAnsi="Calibri"/>
                <w:color w:val="000000"/>
                <w:rPrChange w:id="2010" w:author="Luisa Herkenhoff" w:date="2020-11-10T21:02:00Z">
                  <w:rPr>
                    <w:rFonts w:ascii="Leelawadee" w:hAnsi="Leelawadee"/>
                    <w:color w:val="000000" w:themeColor="text1"/>
                    <w:sz w:val="20"/>
                  </w:rPr>
                </w:rPrChange>
              </w:rPr>
              <w:t>91</w:t>
            </w:r>
          </w:p>
        </w:tc>
        <w:tc>
          <w:tcPr>
            <w:tcW w:w="1186" w:type="dxa"/>
            <w:tcBorders>
              <w:top w:val="nil"/>
              <w:left w:val="nil"/>
              <w:bottom w:val="single" w:sz="4" w:space="0" w:color="auto"/>
              <w:right w:val="single" w:sz="4" w:space="0" w:color="auto"/>
            </w:tcBorders>
            <w:shd w:val="clear" w:color="auto" w:fill="auto"/>
            <w:noWrap/>
            <w:vAlign w:val="center"/>
            <w:hideMark/>
          </w:tcPr>
          <w:p w14:paraId="73138558" w14:textId="77777777" w:rsidR="0020530E" w:rsidRPr="0029561E" w:rsidRDefault="0020530E">
            <w:pPr>
              <w:jc w:val="center"/>
              <w:rPr>
                <w:rFonts w:ascii="Calibri" w:hAnsi="Calibri"/>
                <w:color w:val="000000"/>
                <w:rPrChange w:id="2011" w:author="Luisa Herkenhoff" w:date="2020-11-10T21:02:00Z">
                  <w:rPr>
                    <w:rFonts w:ascii="Leelawadee" w:hAnsi="Leelawadee"/>
                    <w:color w:val="000000" w:themeColor="text1"/>
                    <w:sz w:val="20"/>
                  </w:rPr>
                </w:rPrChange>
              </w:rPr>
              <w:pPrChange w:id="2012" w:author="Luisa Herkenhoff" w:date="2020-11-10T21:02:00Z">
                <w:pPr>
                  <w:pStyle w:val="sub"/>
                  <w:spacing w:line="360" w:lineRule="auto"/>
                  <w:jc w:val="center"/>
                </w:pPr>
              </w:pPrChange>
            </w:pPr>
            <w:r w:rsidRPr="0029561E">
              <w:rPr>
                <w:rFonts w:ascii="Calibri" w:hAnsi="Calibri"/>
                <w:color w:val="000000"/>
                <w:rPrChange w:id="2013" w:author="Luisa Herkenhoff" w:date="2020-11-10T21:02:00Z">
                  <w:rPr>
                    <w:rFonts w:ascii="Leelawadee" w:hAnsi="Leelawadee"/>
                    <w:color w:val="000000" w:themeColor="text1"/>
                    <w:sz w:val="20"/>
                  </w:rPr>
                </w:rPrChange>
              </w:rPr>
              <w:t>29/05/2028</w:t>
            </w:r>
          </w:p>
        </w:tc>
        <w:tc>
          <w:tcPr>
            <w:tcW w:w="1186" w:type="dxa"/>
            <w:tcBorders>
              <w:top w:val="nil"/>
              <w:left w:val="nil"/>
              <w:bottom w:val="single" w:sz="4" w:space="0" w:color="auto"/>
              <w:right w:val="single" w:sz="4" w:space="0" w:color="auto"/>
            </w:tcBorders>
            <w:shd w:val="clear" w:color="auto" w:fill="auto"/>
            <w:noWrap/>
            <w:vAlign w:val="center"/>
            <w:hideMark/>
          </w:tcPr>
          <w:p w14:paraId="4EEF87B0" w14:textId="77777777" w:rsidR="0020530E" w:rsidRPr="0029561E" w:rsidRDefault="0020530E">
            <w:pPr>
              <w:jc w:val="center"/>
              <w:rPr>
                <w:rFonts w:ascii="Calibri" w:hAnsi="Calibri"/>
                <w:color w:val="000000"/>
                <w:rPrChange w:id="2014" w:author="Luisa Herkenhoff" w:date="2020-11-10T21:02:00Z">
                  <w:rPr>
                    <w:rFonts w:ascii="Leelawadee" w:hAnsi="Leelawadee"/>
                    <w:color w:val="000000" w:themeColor="text1"/>
                    <w:sz w:val="20"/>
                  </w:rPr>
                </w:rPrChange>
              </w:rPr>
              <w:pPrChange w:id="2015" w:author="Luisa Herkenhoff" w:date="2020-11-10T21:02:00Z">
                <w:pPr>
                  <w:pStyle w:val="sub"/>
                  <w:spacing w:line="360" w:lineRule="auto"/>
                  <w:jc w:val="center"/>
                </w:pPr>
              </w:pPrChange>
            </w:pPr>
            <w:r w:rsidRPr="0029561E">
              <w:rPr>
                <w:rFonts w:ascii="Calibri" w:hAnsi="Calibri"/>
                <w:color w:val="000000"/>
                <w:rPrChange w:id="2016" w:author="Luisa Herkenhoff" w:date="2020-11-10T21:02:00Z">
                  <w:rPr>
                    <w:rFonts w:ascii="Leelawadee" w:hAnsi="Leelawadee"/>
                    <w:color w:val="000000" w:themeColor="text1"/>
                    <w:sz w:val="20"/>
                  </w:rPr>
                </w:rPrChange>
              </w:rPr>
              <w:t>29/05/2028</w:t>
            </w:r>
          </w:p>
        </w:tc>
        <w:tc>
          <w:tcPr>
            <w:tcW w:w="929" w:type="dxa"/>
            <w:tcBorders>
              <w:top w:val="nil"/>
              <w:left w:val="nil"/>
              <w:bottom w:val="single" w:sz="4" w:space="0" w:color="auto"/>
              <w:right w:val="single" w:sz="4" w:space="0" w:color="auto"/>
            </w:tcBorders>
            <w:shd w:val="clear" w:color="auto" w:fill="auto"/>
            <w:noWrap/>
            <w:vAlign w:val="center"/>
            <w:hideMark/>
          </w:tcPr>
          <w:p w14:paraId="56355B8E" w14:textId="77777777" w:rsidR="0020530E" w:rsidRPr="0029561E" w:rsidRDefault="0020530E">
            <w:pPr>
              <w:jc w:val="center"/>
              <w:rPr>
                <w:rFonts w:ascii="Calibri" w:hAnsi="Calibri"/>
                <w:color w:val="000000"/>
                <w:rPrChange w:id="2017" w:author="Luisa Herkenhoff" w:date="2020-11-10T21:02:00Z">
                  <w:rPr>
                    <w:rFonts w:ascii="Leelawadee" w:hAnsi="Leelawadee"/>
                    <w:color w:val="000000" w:themeColor="text1"/>
                    <w:sz w:val="20"/>
                  </w:rPr>
                </w:rPrChange>
              </w:rPr>
              <w:pPrChange w:id="2018" w:author="Luisa Herkenhoff" w:date="2020-11-10T21:02:00Z">
                <w:pPr>
                  <w:pStyle w:val="sub"/>
                  <w:spacing w:line="360" w:lineRule="auto"/>
                  <w:jc w:val="center"/>
                </w:pPr>
              </w:pPrChange>
            </w:pPr>
            <w:r w:rsidRPr="0029561E">
              <w:rPr>
                <w:rFonts w:ascii="Calibri" w:hAnsi="Calibri"/>
                <w:color w:val="000000"/>
                <w:rPrChange w:id="2019" w:author="Luisa Herkenhoff" w:date="2020-11-10T21:02:00Z">
                  <w:rPr>
                    <w:rFonts w:ascii="Leelawadee" w:hAnsi="Leelawadee"/>
                    <w:color w:val="000000" w:themeColor="text1"/>
                    <w:sz w:val="20"/>
                  </w:rPr>
                </w:rPrChange>
              </w:rPr>
              <w:t>5,6202</w:t>
            </w:r>
          </w:p>
        </w:tc>
        <w:tc>
          <w:tcPr>
            <w:tcW w:w="1346" w:type="dxa"/>
            <w:tcBorders>
              <w:top w:val="nil"/>
              <w:left w:val="nil"/>
              <w:bottom w:val="single" w:sz="4" w:space="0" w:color="auto"/>
              <w:right w:val="single" w:sz="4" w:space="0" w:color="auto"/>
            </w:tcBorders>
            <w:shd w:val="clear" w:color="auto" w:fill="auto"/>
            <w:noWrap/>
            <w:vAlign w:val="center"/>
            <w:hideMark/>
          </w:tcPr>
          <w:p w14:paraId="580630A6" w14:textId="23D8BF71" w:rsidR="0020530E" w:rsidRPr="0029561E" w:rsidRDefault="00A604CE">
            <w:pPr>
              <w:jc w:val="center"/>
              <w:rPr>
                <w:rFonts w:ascii="Calibri" w:hAnsi="Calibri"/>
                <w:color w:val="000000"/>
                <w:rPrChange w:id="2020" w:author="Luisa Herkenhoff" w:date="2020-11-10T21:02:00Z">
                  <w:rPr>
                    <w:rFonts w:ascii="Leelawadee" w:hAnsi="Leelawadee"/>
                    <w:color w:val="000000" w:themeColor="text1"/>
                    <w:sz w:val="20"/>
                  </w:rPr>
                </w:rPrChange>
              </w:rPr>
              <w:pPrChange w:id="2021" w:author="Luisa Herkenhoff" w:date="2020-11-10T21:02:00Z">
                <w:pPr>
                  <w:pStyle w:val="sub"/>
                  <w:spacing w:line="360" w:lineRule="auto"/>
                  <w:jc w:val="center"/>
                </w:pPr>
              </w:pPrChange>
            </w:pPr>
            <w:del w:id="2022" w:author="Luisa Herkenhoff" w:date="2020-11-10T21:02:00Z">
              <w:r w:rsidRPr="00A604CE">
                <w:rPr>
                  <w:rFonts w:ascii="Leelawadee" w:hAnsi="Leelawadee" w:cs="Leelawadee"/>
                  <w:color w:val="000000" w:themeColor="text1"/>
                  <w:sz w:val="20"/>
                  <w:szCs w:val="20"/>
                </w:rPr>
                <w:delText>SIM</w:delText>
              </w:r>
            </w:del>
            <w:ins w:id="2023"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2024" w:author="Luisa Herkenhoff" w:date="2020-11-10T21:02:00Z"/>
            <w:hideMark/>
          </w:tcPr>
          <w:p w14:paraId="008536E3" w14:textId="77777777" w:rsidR="0020530E" w:rsidRPr="0029561E" w:rsidRDefault="0020530E" w:rsidP="002647D8">
            <w:pPr>
              <w:jc w:val="center"/>
              <w:rPr>
                <w:rFonts w:ascii="Calibri" w:hAnsi="Calibri" w:cs="Calibri"/>
                <w:color w:val="000000"/>
              </w:rPr>
            </w:pPr>
            <w:ins w:id="2025" w:author="Luisa Herkenhoff" w:date="2020-11-10T21:02:00Z">
              <w:r w:rsidRPr="0029561E">
                <w:rPr>
                  <w:rFonts w:ascii="Calibri" w:hAnsi="Calibri" w:cs="Calibri"/>
                  <w:color w:val="000000"/>
                </w:rPr>
                <w:t>SIM</w:t>
              </w:r>
            </w:ins>
          </w:p>
        </w:tc>
      </w:tr>
      <w:tr w:rsidR="006117F8" w:rsidRPr="0029561E" w14:paraId="5988A14C"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73DD4656" w14:textId="77777777" w:rsidR="0020530E" w:rsidRPr="0029561E" w:rsidRDefault="0020530E">
            <w:pPr>
              <w:jc w:val="center"/>
              <w:rPr>
                <w:rFonts w:ascii="Calibri" w:hAnsi="Calibri"/>
                <w:color w:val="000000"/>
                <w:rPrChange w:id="2026" w:author="Luisa Herkenhoff" w:date="2020-11-10T21:02:00Z">
                  <w:rPr>
                    <w:rFonts w:ascii="Leelawadee" w:hAnsi="Leelawadee"/>
                    <w:color w:val="000000" w:themeColor="text1"/>
                    <w:sz w:val="20"/>
                  </w:rPr>
                </w:rPrChange>
              </w:rPr>
              <w:pPrChange w:id="2027" w:author="Luisa Herkenhoff" w:date="2020-11-10T21:02:00Z">
                <w:pPr>
                  <w:pStyle w:val="sub"/>
                  <w:spacing w:line="360" w:lineRule="auto"/>
                  <w:jc w:val="center"/>
                </w:pPr>
              </w:pPrChange>
            </w:pPr>
            <w:r w:rsidRPr="0029561E">
              <w:rPr>
                <w:rFonts w:ascii="Calibri" w:hAnsi="Calibri"/>
                <w:color w:val="000000"/>
                <w:rPrChange w:id="2028" w:author="Luisa Herkenhoff" w:date="2020-11-10T21:02:00Z">
                  <w:rPr>
                    <w:rFonts w:ascii="Leelawadee" w:hAnsi="Leelawadee"/>
                    <w:color w:val="000000" w:themeColor="text1"/>
                    <w:sz w:val="20"/>
                  </w:rPr>
                </w:rPrChange>
              </w:rPr>
              <w:t>92</w:t>
            </w:r>
          </w:p>
        </w:tc>
        <w:tc>
          <w:tcPr>
            <w:tcW w:w="1186" w:type="dxa"/>
            <w:tcBorders>
              <w:top w:val="nil"/>
              <w:left w:val="nil"/>
              <w:bottom w:val="single" w:sz="4" w:space="0" w:color="auto"/>
              <w:right w:val="single" w:sz="4" w:space="0" w:color="auto"/>
            </w:tcBorders>
            <w:shd w:val="clear" w:color="auto" w:fill="auto"/>
            <w:noWrap/>
            <w:vAlign w:val="center"/>
            <w:hideMark/>
          </w:tcPr>
          <w:p w14:paraId="0AE0444C" w14:textId="77777777" w:rsidR="0020530E" w:rsidRPr="0029561E" w:rsidRDefault="0020530E">
            <w:pPr>
              <w:jc w:val="center"/>
              <w:rPr>
                <w:rFonts w:ascii="Calibri" w:hAnsi="Calibri"/>
                <w:color w:val="000000"/>
                <w:rPrChange w:id="2029" w:author="Luisa Herkenhoff" w:date="2020-11-10T21:02:00Z">
                  <w:rPr>
                    <w:rFonts w:ascii="Leelawadee" w:hAnsi="Leelawadee"/>
                    <w:color w:val="000000" w:themeColor="text1"/>
                    <w:sz w:val="20"/>
                  </w:rPr>
                </w:rPrChange>
              </w:rPr>
              <w:pPrChange w:id="2030" w:author="Luisa Herkenhoff" w:date="2020-11-10T21:02:00Z">
                <w:pPr>
                  <w:pStyle w:val="sub"/>
                  <w:spacing w:line="360" w:lineRule="auto"/>
                  <w:jc w:val="center"/>
                </w:pPr>
              </w:pPrChange>
            </w:pPr>
            <w:r w:rsidRPr="0029561E">
              <w:rPr>
                <w:rFonts w:ascii="Calibri" w:hAnsi="Calibri"/>
                <w:color w:val="000000"/>
                <w:rPrChange w:id="2031" w:author="Luisa Herkenhoff" w:date="2020-11-10T21:02:00Z">
                  <w:rPr>
                    <w:rFonts w:ascii="Leelawadee" w:hAnsi="Leelawadee"/>
                    <w:color w:val="000000" w:themeColor="text1"/>
                    <w:sz w:val="20"/>
                  </w:rPr>
                </w:rPrChange>
              </w:rPr>
              <w:t>29/06/2028</w:t>
            </w:r>
          </w:p>
        </w:tc>
        <w:tc>
          <w:tcPr>
            <w:tcW w:w="1186" w:type="dxa"/>
            <w:tcBorders>
              <w:top w:val="nil"/>
              <w:left w:val="nil"/>
              <w:bottom w:val="single" w:sz="4" w:space="0" w:color="auto"/>
              <w:right w:val="single" w:sz="4" w:space="0" w:color="auto"/>
            </w:tcBorders>
            <w:shd w:val="clear" w:color="auto" w:fill="auto"/>
            <w:noWrap/>
            <w:vAlign w:val="center"/>
            <w:hideMark/>
          </w:tcPr>
          <w:p w14:paraId="58A8DAD2" w14:textId="77777777" w:rsidR="0020530E" w:rsidRPr="0029561E" w:rsidRDefault="0020530E">
            <w:pPr>
              <w:jc w:val="center"/>
              <w:rPr>
                <w:rFonts w:ascii="Calibri" w:hAnsi="Calibri"/>
                <w:color w:val="000000"/>
                <w:rPrChange w:id="2032" w:author="Luisa Herkenhoff" w:date="2020-11-10T21:02:00Z">
                  <w:rPr>
                    <w:rFonts w:ascii="Leelawadee" w:hAnsi="Leelawadee"/>
                    <w:color w:val="000000" w:themeColor="text1"/>
                    <w:sz w:val="20"/>
                  </w:rPr>
                </w:rPrChange>
              </w:rPr>
              <w:pPrChange w:id="2033" w:author="Luisa Herkenhoff" w:date="2020-11-10T21:02:00Z">
                <w:pPr>
                  <w:pStyle w:val="sub"/>
                  <w:spacing w:line="360" w:lineRule="auto"/>
                  <w:jc w:val="center"/>
                </w:pPr>
              </w:pPrChange>
            </w:pPr>
            <w:r w:rsidRPr="0029561E">
              <w:rPr>
                <w:rFonts w:ascii="Calibri" w:hAnsi="Calibri"/>
                <w:color w:val="000000"/>
                <w:rPrChange w:id="2034" w:author="Luisa Herkenhoff" w:date="2020-11-10T21:02:00Z">
                  <w:rPr>
                    <w:rFonts w:ascii="Leelawadee" w:hAnsi="Leelawadee"/>
                    <w:color w:val="000000" w:themeColor="text1"/>
                    <w:sz w:val="20"/>
                  </w:rPr>
                </w:rPrChange>
              </w:rPr>
              <w:t>29/06/2028</w:t>
            </w:r>
          </w:p>
        </w:tc>
        <w:tc>
          <w:tcPr>
            <w:tcW w:w="929" w:type="dxa"/>
            <w:tcBorders>
              <w:top w:val="nil"/>
              <w:left w:val="nil"/>
              <w:bottom w:val="single" w:sz="4" w:space="0" w:color="auto"/>
              <w:right w:val="single" w:sz="4" w:space="0" w:color="auto"/>
            </w:tcBorders>
            <w:shd w:val="clear" w:color="auto" w:fill="auto"/>
            <w:noWrap/>
            <w:vAlign w:val="center"/>
            <w:hideMark/>
          </w:tcPr>
          <w:p w14:paraId="60DF8181" w14:textId="77777777" w:rsidR="0020530E" w:rsidRPr="0029561E" w:rsidRDefault="0020530E">
            <w:pPr>
              <w:jc w:val="center"/>
              <w:rPr>
                <w:rFonts w:ascii="Calibri" w:hAnsi="Calibri"/>
                <w:color w:val="000000"/>
                <w:rPrChange w:id="2035" w:author="Luisa Herkenhoff" w:date="2020-11-10T21:02:00Z">
                  <w:rPr>
                    <w:rFonts w:ascii="Leelawadee" w:hAnsi="Leelawadee"/>
                    <w:color w:val="000000" w:themeColor="text1"/>
                    <w:sz w:val="20"/>
                  </w:rPr>
                </w:rPrChange>
              </w:rPr>
              <w:pPrChange w:id="2036" w:author="Luisa Herkenhoff" w:date="2020-11-10T21:02:00Z">
                <w:pPr>
                  <w:pStyle w:val="sub"/>
                  <w:spacing w:line="360" w:lineRule="auto"/>
                  <w:jc w:val="center"/>
                </w:pPr>
              </w:pPrChange>
            </w:pPr>
            <w:r w:rsidRPr="0029561E">
              <w:rPr>
                <w:rFonts w:ascii="Calibri" w:hAnsi="Calibri"/>
                <w:color w:val="000000"/>
                <w:rPrChange w:id="2037" w:author="Luisa Herkenhoff" w:date="2020-11-10T21:02:00Z">
                  <w:rPr>
                    <w:rFonts w:ascii="Leelawadee" w:hAnsi="Leelawadee"/>
                    <w:color w:val="000000" w:themeColor="text1"/>
                    <w:sz w:val="20"/>
                  </w:rPr>
                </w:rPrChange>
              </w:rPr>
              <w:t>5,9887</w:t>
            </w:r>
          </w:p>
        </w:tc>
        <w:tc>
          <w:tcPr>
            <w:tcW w:w="1346" w:type="dxa"/>
            <w:tcBorders>
              <w:top w:val="nil"/>
              <w:left w:val="nil"/>
              <w:bottom w:val="single" w:sz="4" w:space="0" w:color="auto"/>
              <w:right w:val="single" w:sz="4" w:space="0" w:color="auto"/>
            </w:tcBorders>
            <w:shd w:val="clear" w:color="auto" w:fill="auto"/>
            <w:noWrap/>
            <w:vAlign w:val="center"/>
            <w:hideMark/>
          </w:tcPr>
          <w:p w14:paraId="79781C2F" w14:textId="77777777" w:rsidR="0020530E" w:rsidRPr="0029561E" w:rsidRDefault="0020530E">
            <w:pPr>
              <w:jc w:val="center"/>
              <w:rPr>
                <w:rFonts w:ascii="Calibri" w:hAnsi="Calibri"/>
                <w:color w:val="000000"/>
                <w:rPrChange w:id="2038" w:author="Luisa Herkenhoff" w:date="2020-11-10T21:02:00Z">
                  <w:rPr>
                    <w:rFonts w:ascii="Leelawadee" w:hAnsi="Leelawadee"/>
                    <w:color w:val="000000" w:themeColor="text1"/>
                    <w:sz w:val="20"/>
                  </w:rPr>
                </w:rPrChange>
              </w:rPr>
              <w:pPrChange w:id="2039" w:author="Luisa Herkenhoff" w:date="2020-11-10T21:02:00Z">
                <w:pPr>
                  <w:pStyle w:val="sub"/>
                  <w:spacing w:line="360" w:lineRule="auto"/>
                  <w:jc w:val="center"/>
                </w:pPr>
              </w:pPrChange>
            </w:pPr>
            <w:r w:rsidRPr="0029561E">
              <w:rPr>
                <w:rFonts w:ascii="Calibri" w:hAnsi="Calibri"/>
                <w:color w:val="000000"/>
                <w:rPrChange w:id="2040" w:author="Luisa Herkenhoff" w:date="2020-11-10T21:02:00Z">
                  <w:rPr>
                    <w:rFonts w:ascii="Leelawadee" w:hAnsi="Leelawadee"/>
                    <w:color w:val="000000" w:themeColor="text1"/>
                    <w:sz w:val="20"/>
                  </w:rPr>
                </w:rPrChange>
              </w:rPr>
              <w:t>SIM</w:t>
            </w:r>
          </w:p>
        </w:tc>
        <w:tc>
          <w:tcPr>
            <w:tcW w:w="1521" w:type="dxa"/>
            <w:tcBorders>
              <w:top w:val="nil"/>
              <w:left w:val="nil"/>
              <w:bottom w:val="single" w:sz="4" w:space="0" w:color="auto"/>
              <w:right w:val="single" w:sz="4" w:space="0" w:color="auto"/>
            </w:tcBorders>
            <w:shd w:val="clear" w:color="auto" w:fill="auto"/>
            <w:noWrap/>
            <w:vAlign w:val="center"/>
            <w:cellIns w:id="2041" w:author="Luisa Herkenhoff" w:date="2020-11-10T21:02:00Z"/>
            <w:hideMark/>
          </w:tcPr>
          <w:p w14:paraId="0FDE2D9D" w14:textId="77777777" w:rsidR="0020530E" w:rsidRPr="0029561E" w:rsidRDefault="0020530E" w:rsidP="002647D8">
            <w:pPr>
              <w:jc w:val="center"/>
              <w:rPr>
                <w:rFonts w:ascii="Calibri" w:hAnsi="Calibri" w:cs="Calibri"/>
                <w:color w:val="000000"/>
              </w:rPr>
            </w:pPr>
            <w:ins w:id="2042" w:author="Luisa Herkenhoff" w:date="2020-11-10T21:02:00Z">
              <w:r w:rsidRPr="0029561E">
                <w:rPr>
                  <w:rFonts w:ascii="Calibri" w:hAnsi="Calibri" w:cs="Calibri"/>
                  <w:color w:val="000000"/>
                </w:rPr>
                <w:t>SIM</w:t>
              </w:r>
            </w:ins>
          </w:p>
        </w:tc>
      </w:tr>
      <w:tr w:rsidR="006117F8" w:rsidRPr="0029561E" w14:paraId="076DFE02"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69A0C277" w14:textId="77777777" w:rsidR="0020530E" w:rsidRPr="0029561E" w:rsidRDefault="0020530E">
            <w:pPr>
              <w:jc w:val="center"/>
              <w:rPr>
                <w:rFonts w:ascii="Calibri" w:hAnsi="Calibri"/>
                <w:color w:val="000000"/>
                <w:rPrChange w:id="2043" w:author="Luisa Herkenhoff" w:date="2020-11-10T21:02:00Z">
                  <w:rPr>
                    <w:rFonts w:ascii="Leelawadee" w:hAnsi="Leelawadee"/>
                    <w:color w:val="000000" w:themeColor="text1"/>
                    <w:sz w:val="20"/>
                  </w:rPr>
                </w:rPrChange>
              </w:rPr>
              <w:pPrChange w:id="2044" w:author="Luisa Herkenhoff" w:date="2020-11-10T21:02:00Z">
                <w:pPr>
                  <w:pStyle w:val="sub"/>
                  <w:spacing w:line="360" w:lineRule="auto"/>
                  <w:jc w:val="center"/>
                </w:pPr>
              </w:pPrChange>
            </w:pPr>
            <w:r w:rsidRPr="0029561E">
              <w:rPr>
                <w:rFonts w:ascii="Calibri" w:hAnsi="Calibri"/>
                <w:color w:val="000000"/>
                <w:rPrChange w:id="2045" w:author="Luisa Herkenhoff" w:date="2020-11-10T21:02:00Z">
                  <w:rPr>
                    <w:rFonts w:ascii="Leelawadee" w:hAnsi="Leelawadee"/>
                    <w:color w:val="000000" w:themeColor="text1"/>
                    <w:sz w:val="20"/>
                  </w:rPr>
                </w:rPrChange>
              </w:rPr>
              <w:t>93</w:t>
            </w:r>
          </w:p>
        </w:tc>
        <w:tc>
          <w:tcPr>
            <w:tcW w:w="1186" w:type="dxa"/>
            <w:tcBorders>
              <w:top w:val="nil"/>
              <w:left w:val="nil"/>
              <w:bottom w:val="single" w:sz="4" w:space="0" w:color="auto"/>
              <w:right w:val="single" w:sz="4" w:space="0" w:color="auto"/>
            </w:tcBorders>
            <w:shd w:val="clear" w:color="auto" w:fill="auto"/>
            <w:noWrap/>
            <w:vAlign w:val="center"/>
            <w:hideMark/>
          </w:tcPr>
          <w:p w14:paraId="5751319C" w14:textId="77777777" w:rsidR="0020530E" w:rsidRPr="0029561E" w:rsidRDefault="0020530E">
            <w:pPr>
              <w:jc w:val="center"/>
              <w:rPr>
                <w:rFonts w:ascii="Calibri" w:hAnsi="Calibri"/>
                <w:color w:val="000000"/>
                <w:rPrChange w:id="2046" w:author="Luisa Herkenhoff" w:date="2020-11-10T21:02:00Z">
                  <w:rPr>
                    <w:rFonts w:ascii="Leelawadee" w:hAnsi="Leelawadee"/>
                    <w:color w:val="000000" w:themeColor="text1"/>
                    <w:sz w:val="20"/>
                  </w:rPr>
                </w:rPrChange>
              </w:rPr>
              <w:pPrChange w:id="2047" w:author="Luisa Herkenhoff" w:date="2020-11-10T21:02:00Z">
                <w:pPr>
                  <w:pStyle w:val="sub"/>
                  <w:spacing w:line="360" w:lineRule="auto"/>
                  <w:jc w:val="center"/>
                </w:pPr>
              </w:pPrChange>
            </w:pPr>
            <w:r w:rsidRPr="0029561E">
              <w:rPr>
                <w:rFonts w:ascii="Calibri" w:hAnsi="Calibri"/>
                <w:color w:val="000000"/>
                <w:rPrChange w:id="2048" w:author="Luisa Herkenhoff" w:date="2020-11-10T21:02:00Z">
                  <w:rPr>
                    <w:rFonts w:ascii="Leelawadee" w:hAnsi="Leelawadee"/>
                    <w:color w:val="000000" w:themeColor="text1"/>
                    <w:sz w:val="20"/>
                  </w:rPr>
                </w:rPrChange>
              </w:rPr>
              <w:t>29/07/2028</w:t>
            </w:r>
          </w:p>
        </w:tc>
        <w:tc>
          <w:tcPr>
            <w:tcW w:w="1186" w:type="dxa"/>
            <w:tcBorders>
              <w:top w:val="nil"/>
              <w:left w:val="nil"/>
              <w:bottom w:val="single" w:sz="4" w:space="0" w:color="auto"/>
              <w:right w:val="single" w:sz="4" w:space="0" w:color="auto"/>
            </w:tcBorders>
            <w:shd w:val="clear" w:color="auto" w:fill="auto"/>
            <w:noWrap/>
            <w:vAlign w:val="center"/>
            <w:hideMark/>
          </w:tcPr>
          <w:p w14:paraId="60E91A77" w14:textId="77777777" w:rsidR="0020530E" w:rsidRPr="0029561E" w:rsidRDefault="0020530E">
            <w:pPr>
              <w:jc w:val="center"/>
              <w:rPr>
                <w:rFonts w:ascii="Calibri" w:hAnsi="Calibri"/>
                <w:color w:val="000000"/>
                <w:rPrChange w:id="2049" w:author="Luisa Herkenhoff" w:date="2020-11-10T21:02:00Z">
                  <w:rPr>
                    <w:rFonts w:ascii="Leelawadee" w:hAnsi="Leelawadee"/>
                    <w:color w:val="000000" w:themeColor="text1"/>
                    <w:sz w:val="20"/>
                  </w:rPr>
                </w:rPrChange>
              </w:rPr>
              <w:pPrChange w:id="2050" w:author="Luisa Herkenhoff" w:date="2020-11-10T21:02:00Z">
                <w:pPr>
                  <w:pStyle w:val="sub"/>
                  <w:spacing w:line="360" w:lineRule="auto"/>
                  <w:jc w:val="center"/>
                </w:pPr>
              </w:pPrChange>
            </w:pPr>
            <w:r w:rsidRPr="0029561E">
              <w:rPr>
                <w:rFonts w:ascii="Calibri" w:hAnsi="Calibri"/>
                <w:color w:val="000000"/>
                <w:rPrChange w:id="2051" w:author="Luisa Herkenhoff" w:date="2020-11-10T21:02:00Z">
                  <w:rPr>
                    <w:rFonts w:ascii="Leelawadee" w:hAnsi="Leelawadee"/>
                    <w:color w:val="000000" w:themeColor="text1"/>
                    <w:sz w:val="20"/>
                  </w:rPr>
                </w:rPrChange>
              </w:rPr>
              <w:t>31/07/2028</w:t>
            </w:r>
          </w:p>
        </w:tc>
        <w:tc>
          <w:tcPr>
            <w:tcW w:w="929" w:type="dxa"/>
            <w:tcBorders>
              <w:top w:val="nil"/>
              <w:left w:val="nil"/>
              <w:bottom w:val="single" w:sz="4" w:space="0" w:color="auto"/>
              <w:right w:val="single" w:sz="4" w:space="0" w:color="auto"/>
            </w:tcBorders>
            <w:shd w:val="clear" w:color="auto" w:fill="auto"/>
            <w:noWrap/>
            <w:vAlign w:val="center"/>
            <w:hideMark/>
          </w:tcPr>
          <w:p w14:paraId="69A93D8A" w14:textId="77777777" w:rsidR="0020530E" w:rsidRPr="0029561E" w:rsidRDefault="0020530E">
            <w:pPr>
              <w:jc w:val="center"/>
              <w:rPr>
                <w:rFonts w:ascii="Calibri" w:hAnsi="Calibri"/>
                <w:color w:val="000000"/>
                <w:rPrChange w:id="2052" w:author="Luisa Herkenhoff" w:date="2020-11-10T21:02:00Z">
                  <w:rPr>
                    <w:rFonts w:ascii="Leelawadee" w:hAnsi="Leelawadee"/>
                    <w:color w:val="000000" w:themeColor="text1"/>
                    <w:sz w:val="20"/>
                  </w:rPr>
                </w:rPrChange>
              </w:rPr>
              <w:pPrChange w:id="2053" w:author="Luisa Herkenhoff" w:date="2020-11-10T21:02:00Z">
                <w:pPr>
                  <w:pStyle w:val="sub"/>
                  <w:spacing w:line="360" w:lineRule="auto"/>
                  <w:jc w:val="center"/>
                </w:pPr>
              </w:pPrChange>
            </w:pPr>
            <w:r w:rsidRPr="0029561E">
              <w:rPr>
                <w:rFonts w:ascii="Calibri" w:hAnsi="Calibri"/>
                <w:color w:val="000000"/>
                <w:rPrChange w:id="2054" w:author="Luisa Herkenhoff" w:date="2020-11-10T21:02:00Z">
                  <w:rPr>
                    <w:rFonts w:ascii="Leelawadee" w:hAnsi="Leelawadee"/>
                    <w:color w:val="000000" w:themeColor="text1"/>
                    <w:sz w:val="20"/>
                  </w:rPr>
                </w:rPrChange>
              </w:rPr>
              <w:t>6,4062</w:t>
            </w:r>
          </w:p>
        </w:tc>
        <w:tc>
          <w:tcPr>
            <w:tcW w:w="1346" w:type="dxa"/>
            <w:tcBorders>
              <w:top w:val="nil"/>
              <w:left w:val="nil"/>
              <w:bottom w:val="single" w:sz="4" w:space="0" w:color="auto"/>
              <w:right w:val="single" w:sz="4" w:space="0" w:color="auto"/>
            </w:tcBorders>
            <w:shd w:val="clear" w:color="auto" w:fill="auto"/>
            <w:noWrap/>
            <w:vAlign w:val="center"/>
            <w:hideMark/>
          </w:tcPr>
          <w:p w14:paraId="1CAAD012" w14:textId="4D3527C5" w:rsidR="0020530E" w:rsidRPr="0029561E" w:rsidRDefault="00A604CE">
            <w:pPr>
              <w:jc w:val="center"/>
              <w:rPr>
                <w:rFonts w:ascii="Calibri" w:hAnsi="Calibri"/>
                <w:color w:val="000000"/>
                <w:rPrChange w:id="2055" w:author="Luisa Herkenhoff" w:date="2020-11-10T21:02:00Z">
                  <w:rPr>
                    <w:rFonts w:ascii="Leelawadee" w:hAnsi="Leelawadee"/>
                    <w:color w:val="000000" w:themeColor="text1"/>
                    <w:sz w:val="20"/>
                  </w:rPr>
                </w:rPrChange>
              </w:rPr>
              <w:pPrChange w:id="2056" w:author="Luisa Herkenhoff" w:date="2020-11-10T21:02:00Z">
                <w:pPr>
                  <w:pStyle w:val="sub"/>
                  <w:spacing w:line="360" w:lineRule="auto"/>
                  <w:jc w:val="center"/>
                </w:pPr>
              </w:pPrChange>
            </w:pPr>
            <w:del w:id="2057" w:author="Luisa Herkenhoff" w:date="2020-11-10T21:02:00Z">
              <w:r w:rsidRPr="00A604CE">
                <w:rPr>
                  <w:rFonts w:ascii="Leelawadee" w:hAnsi="Leelawadee" w:cs="Leelawadee"/>
                  <w:color w:val="000000" w:themeColor="text1"/>
                  <w:sz w:val="20"/>
                  <w:szCs w:val="20"/>
                </w:rPr>
                <w:delText>SIM</w:delText>
              </w:r>
            </w:del>
            <w:ins w:id="2058"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2059" w:author="Luisa Herkenhoff" w:date="2020-11-10T21:02:00Z"/>
            <w:hideMark/>
          </w:tcPr>
          <w:p w14:paraId="5FFCFC75" w14:textId="77777777" w:rsidR="0020530E" w:rsidRPr="0029561E" w:rsidRDefault="0020530E" w:rsidP="002647D8">
            <w:pPr>
              <w:jc w:val="center"/>
              <w:rPr>
                <w:rFonts w:ascii="Calibri" w:hAnsi="Calibri" w:cs="Calibri"/>
                <w:color w:val="000000"/>
              </w:rPr>
            </w:pPr>
            <w:ins w:id="2060" w:author="Luisa Herkenhoff" w:date="2020-11-10T21:02:00Z">
              <w:r w:rsidRPr="0029561E">
                <w:rPr>
                  <w:rFonts w:ascii="Calibri" w:hAnsi="Calibri" w:cs="Calibri"/>
                  <w:color w:val="000000"/>
                </w:rPr>
                <w:t>SIM</w:t>
              </w:r>
            </w:ins>
          </w:p>
        </w:tc>
      </w:tr>
      <w:tr w:rsidR="006117F8" w:rsidRPr="0029561E" w14:paraId="6E4E0FB3"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21B63C9D" w14:textId="77777777" w:rsidR="0020530E" w:rsidRPr="0029561E" w:rsidRDefault="0020530E">
            <w:pPr>
              <w:jc w:val="center"/>
              <w:rPr>
                <w:rFonts w:ascii="Calibri" w:hAnsi="Calibri"/>
                <w:color w:val="000000"/>
                <w:rPrChange w:id="2061" w:author="Luisa Herkenhoff" w:date="2020-11-10T21:02:00Z">
                  <w:rPr>
                    <w:rFonts w:ascii="Leelawadee" w:hAnsi="Leelawadee"/>
                    <w:color w:val="000000" w:themeColor="text1"/>
                    <w:sz w:val="20"/>
                  </w:rPr>
                </w:rPrChange>
              </w:rPr>
              <w:pPrChange w:id="2062" w:author="Luisa Herkenhoff" w:date="2020-11-10T21:02:00Z">
                <w:pPr>
                  <w:pStyle w:val="sub"/>
                  <w:spacing w:line="360" w:lineRule="auto"/>
                  <w:jc w:val="center"/>
                </w:pPr>
              </w:pPrChange>
            </w:pPr>
            <w:r w:rsidRPr="0029561E">
              <w:rPr>
                <w:rFonts w:ascii="Calibri" w:hAnsi="Calibri"/>
                <w:color w:val="000000"/>
                <w:rPrChange w:id="2063" w:author="Luisa Herkenhoff" w:date="2020-11-10T21:02:00Z">
                  <w:rPr>
                    <w:rFonts w:ascii="Leelawadee" w:hAnsi="Leelawadee"/>
                    <w:color w:val="000000" w:themeColor="text1"/>
                    <w:sz w:val="20"/>
                  </w:rPr>
                </w:rPrChange>
              </w:rPr>
              <w:t>94</w:t>
            </w:r>
          </w:p>
        </w:tc>
        <w:tc>
          <w:tcPr>
            <w:tcW w:w="1186" w:type="dxa"/>
            <w:tcBorders>
              <w:top w:val="nil"/>
              <w:left w:val="nil"/>
              <w:bottom w:val="single" w:sz="4" w:space="0" w:color="auto"/>
              <w:right w:val="single" w:sz="4" w:space="0" w:color="auto"/>
            </w:tcBorders>
            <w:shd w:val="clear" w:color="auto" w:fill="auto"/>
            <w:noWrap/>
            <w:vAlign w:val="center"/>
            <w:hideMark/>
          </w:tcPr>
          <w:p w14:paraId="67401B1D" w14:textId="77777777" w:rsidR="0020530E" w:rsidRPr="0029561E" w:rsidRDefault="0020530E">
            <w:pPr>
              <w:jc w:val="center"/>
              <w:rPr>
                <w:rFonts w:ascii="Calibri" w:hAnsi="Calibri"/>
                <w:color w:val="000000"/>
                <w:rPrChange w:id="2064" w:author="Luisa Herkenhoff" w:date="2020-11-10T21:02:00Z">
                  <w:rPr>
                    <w:rFonts w:ascii="Leelawadee" w:hAnsi="Leelawadee"/>
                    <w:color w:val="000000" w:themeColor="text1"/>
                    <w:sz w:val="20"/>
                  </w:rPr>
                </w:rPrChange>
              </w:rPr>
              <w:pPrChange w:id="2065" w:author="Luisa Herkenhoff" w:date="2020-11-10T21:02:00Z">
                <w:pPr>
                  <w:pStyle w:val="sub"/>
                  <w:spacing w:line="360" w:lineRule="auto"/>
                  <w:jc w:val="center"/>
                </w:pPr>
              </w:pPrChange>
            </w:pPr>
            <w:r w:rsidRPr="0029561E">
              <w:rPr>
                <w:rFonts w:ascii="Calibri" w:hAnsi="Calibri"/>
                <w:color w:val="000000"/>
                <w:rPrChange w:id="2066" w:author="Luisa Herkenhoff" w:date="2020-11-10T21:02:00Z">
                  <w:rPr>
                    <w:rFonts w:ascii="Leelawadee" w:hAnsi="Leelawadee"/>
                    <w:color w:val="000000" w:themeColor="text1"/>
                    <w:sz w:val="20"/>
                  </w:rPr>
                </w:rPrChange>
              </w:rPr>
              <w:t>29/08/2028</w:t>
            </w:r>
          </w:p>
        </w:tc>
        <w:tc>
          <w:tcPr>
            <w:tcW w:w="1186" w:type="dxa"/>
            <w:tcBorders>
              <w:top w:val="nil"/>
              <w:left w:val="nil"/>
              <w:bottom w:val="single" w:sz="4" w:space="0" w:color="auto"/>
              <w:right w:val="single" w:sz="4" w:space="0" w:color="auto"/>
            </w:tcBorders>
            <w:shd w:val="clear" w:color="auto" w:fill="auto"/>
            <w:noWrap/>
            <w:vAlign w:val="center"/>
            <w:hideMark/>
          </w:tcPr>
          <w:p w14:paraId="215D1DB3" w14:textId="77777777" w:rsidR="0020530E" w:rsidRPr="0029561E" w:rsidRDefault="0020530E">
            <w:pPr>
              <w:jc w:val="center"/>
              <w:rPr>
                <w:rFonts w:ascii="Calibri" w:hAnsi="Calibri"/>
                <w:color w:val="000000"/>
                <w:rPrChange w:id="2067" w:author="Luisa Herkenhoff" w:date="2020-11-10T21:02:00Z">
                  <w:rPr>
                    <w:rFonts w:ascii="Leelawadee" w:hAnsi="Leelawadee"/>
                    <w:color w:val="000000" w:themeColor="text1"/>
                    <w:sz w:val="20"/>
                  </w:rPr>
                </w:rPrChange>
              </w:rPr>
              <w:pPrChange w:id="2068" w:author="Luisa Herkenhoff" w:date="2020-11-10T21:02:00Z">
                <w:pPr>
                  <w:pStyle w:val="sub"/>
                  <w:spacing w:line="360" w:lineRule="auto"/>
                  <w:jc w:val="center"/>
                </w:pPr>
              </w:pPrChange>
            </w:pPr>
            <w:r w:rsidRPr="0029561E">
              <w:rPr>
                <w:rFonts w:ascii="Calibri" w:hAnsi="Calibri"/>
                <w:color w:val="000000"/>
                <w:rPrChange w:id="2069" w:author="Luisa Herkenhoff" w:date="2020-11-10T21:02:00Z">
                  <w:rPr>
                    <w:rFonts w:ascii="Leelawadee" w:hAnsi="Leelawadee"/>
                    <w:color w:val="000000" w:themeColor="text1"/>
                    <w:sz w:val="20"/>
                  </w:rPr>
                </w:rPrChange>
              </w:rPr>
              <w:t>29/08/2028</w:t>
            </w:r>
          </w:p>
        </w:tc>
        <w:tc>
          <w:tcPr>
            <w:tcW w:w="929" w:type="dxa"/>
            <w:tcBorders>
              <w:top w:val="nil"/>
              <w:left w:val="nil"/>
              <w:bottom w:val="single" w:sz="4" w:space="0" w:color="auto"/>
              <w:right w:val="single" w:sz="4" w:space="0" w:color="auto"/>
            </w:tcBorders>
            <w:shd w:val="clear" w:color="auto" w:fill="auto"/>
            <w:noWrap/>
            <w:vAlign w:val="center"/>
            <w:hideMark/>
          </w:tcPr>
          <w:p w14:paraId="0C4920AA" w14:textId="77777777" w:rsidR="0020530E" w:rsidRPr="0029561E" w:rsidRDefault="0020530E">
            <w:pPr>
              <w:jc w:val="center"/>
              <w:rPr>
                <w:rFonts w:ascii="Calibri" w:hAnsi="Calibri"/>
                <w:color w:val="000000"/>
                <w:rPrChange w:id="2070" w:author="Luisa Herkenhoff" w:date="2020-11-10T21:02:00Z">
                  <w:rPr>
                    <w:rFonts w:ascii="Leelawadee" w:hAnsi="Leelawadee"/>
                    <w:color w:val="000000" w:themeColor="text1"/>
                    <w:sz w:val="20"/>
                  </w:rPr>
                </w:rPrChange>
              </w:rPr>
              <w:pPrChange w:id="2071" w:author="Luisa Herkenhoff" w:date="2020-11-10T21:02:00Z">
                <w:pPr>
                  <w:pStyle w:val="sub"/>
                  <w:spacing w:line="360" w:lineRule="auto"/>
                  <w:jc w:val="center"/>
                </w:pPr>
              </w:pPrChange>
            </w:pPr>
            <w:r w:rsidRPr="0029561E">
              <w:rPr>
                <w:rFonts w:ascii="Calibri" w:hAnsi="Calibri"/>
                <w:color w:val="000000"/>
                <w:rPrChange w:id="2072" w:author="Luisa Herkenhoff" w:date="2020-11-10T21:02:00Z">
                  <w:rPr>
                    <w:rFonts w:ascii="Leelawadee" w:hAnsi="Leelawadee"/>
                    <w:color w:val="000000" w:themeColor="text1"/>
                    <w:sz w:val="20"/>
                  </w:rPr>
                </w:rPrChange>
              </w:rPr>
              <w:t>6,8835</w:t>
            </w:r>
          </w:p>
        </w:tc>
        <w:tc>
          <w:tcPr>
            <w:tcW w:w="1346" w:type="dxa"/>
            <w:tcBorders>
              <w:top w:val="nil"/>
              <w:left w:val="nil"/>
              <w:bottom w:val="single" w:sz="4" w:space="0" w:color="auto"/>
              <w:right w:val="single" w:sz="4" w:space="0" w:color="auto"/>
            </w:tcBorders>
            <w:shd w:val="clear" w:color="auto" w:fill="auto"/>
            <w:noWrap/>
            <w:vAlign w:val="center"/>
            <w:hideMark/>
          </w:tcPr>
          <w:p w14:paraId="6C76DBEB" w14:textId="0B43829E" w:rsidR="0020530E" w:rsidRPr="0029561E" w:rsidRDefault="00A604CE">
            <w:pPr>
              <w:jc w:val="center"/>
              <w:rPr>
                <w:rFonts w:ascii="Calibri" w:hAnsi="Calibri"/>
                <w:color w:val="000000"/>
                <w:rPrChange w:id="2073" w:author="Luisa Herkenhoff" w:date="2020-11-10T21:02:00Z">
                  <w:rPr>
                    <w:rFonts w:ascii="Leelawadee" w:hAnsi="Leelawadee"/>
                    <w:color w:val="000000" w:themeColor="text1"/>
                    <w:sz w:val="20"/>
                  </w:rPr>
                </w:rPrChange>
              </w:rPr>
              <w:pPrChange w:id="2074" w:author="Luisa Herkenhoff" w:date="2020-11-10T21:02:00Z">
                <w:pPr>
                  <w:pStyle w:val="sub"/>
                  <w:spacing w:line="360" w:lineRule="auto"/>
                  <w:jc w:val="center"/>
                </w:pPr>
              </w:pPrChange>
            </w:pPr>
            <w:del w:id="2075" w:author="Luisa Herkenhoff" w:date="2020-11-10T21:02:00Z">
              <w:r w:rsidRPr="00A604CE">
                <w:rPr>
                  <w:rFonts w:ascii="Leelawadee" w:hAnsi="Leelawadee" w:cs="Leelawadee"/>
                  <w:color w:val="000000" w:themeColor="text1"/>
                  <w:sz w:val="20"/>
                  <w:szCs w:val="20"/>
                </w:rPr>
                <w:delText>SIM</w:delText>
              </w:r>
            </w:del>
            <w:ins w:id="2076"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2077" w:author="Luisa Herkenhoff" w:date="2020-11-10T21:02:00Z"/>
            <w:hideMark/>
          </w:tcPr>
          <w:p w14:paraId="26DFAF1F" w14:textId="77777777" w:rsidR="0020530E" w:rsidRPr="0029561E" w:rsidRDefault="0020530E" w:rsidP="002647D8">
            <w:pPr>
              <w:jc w:val="center"/>
              <w:rPr>
                <w:rFonts w:ascii="Calibri" w:hAnsi="Calibri" w:cs="Calibri"/>
                <w:color w:val="000000"/>
              </w:rPr>
            </w:pPr>
            <w:ins w:id="2078" w:author="Luisa Herkenhoff" w:date="2020-11-10T21:02:00Z">
              <w:r w:rsidRPr="0029561E">
                <w:rPr>
                  <w:rFonts w:ascii="Calibri" w:hAnsi="Calibri" w:cs="Calibri"/>
                  <w:color w:val="000000"/>
                </w:rPr>
                <w:t>SIM</w:t>
              </w:r>
            </w:ins>
          </w:p>
        </w:tc>
      </w:tr>
      <w:tr w:rsidR="006117F8" w:rsidRPr="0029561E" w14:paraId="63C497CF"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43BD4541" w14:textId="77777777" w:rsidR="0020530E" w:rsidRPr="0029561E" w:rsidRDefault="0020530E">
            <w:pPr>
              <w:jc w:val="center"/>
              <w:rPr>
                <w:rFonts w:ascii="Calibri" w:hAnsi="Calibri"/>
                <w:color w:val="000000"/>
                <w:rPrChange w:id="2079" w:author="Luisa Herkenhoff" w:date="2020-11-10T21:02:00Z">
                  <w:rPr>
                    <w:rFonts w:ascii="Leelawadee" w:hAnsi="Leelawadee"/>
                    <w:color w:val="000000" w:themeColor="text1"/>
                    <w:sz w:val="20"/>
                  </w:rPr>
                </w:rPrChange>
              </w:rPr>
              <w:pPrChange w:id="2080" w:author="Luisa Herkenhoff" w:date="2020-11-10T21:02:00Z">
                <w:pPr>
                  <w:pStyle w:val="sub"/>
                  <w:spacing w:line="360" w:lineRule="auto"/>
                  <w:jc w:val="center"/>
                </w:pPr>
              </w:pPrChange>
            </w:pPr>
            <w:r w:rsidRPr="0029561E">
              <w:rPr>
                <w:rFonts w:ascii="Calibri" w:hAnsi="Calibri"/>
                <w:color w:val="000000"/>
                <w:rPrChange w:id="2081" w:author="Luisa Herkenhoff" w:date="2020-11-10T21:02:00Z">
                  <w:rPr>
                    <w:rFonts w:ascii="Leelawadee" w:hAnsi="Leelawadee"/>
                    <w:color w:val="000000" w:themeColor="text1"/>
                    <w:sz w:val="20"/>
                  </w:rPr>
                </w:rPrChange>
              </w:rPr>
              <w:t>95</w:t>
            </w:r>
          </w:p>
        </w:tc>
        <w:tc>
          <w:tcPr>
            <w:tcW w:w="1186" w:type="dxa"/>
            <w:tcBorders>
              <w:top w:val="nil"/>
              <w:left w:val="nil"/>
              <w:bottom w:val="single" w:sz="4" w:space="0" w:color="auto"/>
              <w:right w:val="single" w:sz="4" w:space="0" w:color="auto"/>
            </w:tcBorders>
            <w:shd w:val="clear" w:color="auto" w:fill="auto"/>
            <w:noWrap/>
            <w:vAlign w:val="center"/>
            <w:hideMark/>
          </w:tcPr>
          <w:p w14:paraId="4F16B8F0" w14:textId="77777777" w:rsidR="0020530E" w:rsidRPr="0029561E" w:rsidRDefault="0020530E">
            <w:pPr>
              <w:jc w:val="center"/>
              <w:rPr>
                <w:rFonts w:ascii="Calibri" w:hAnsi="Calibri"/>
                <w:color w:val="000000"/>
                <w:rPrChange w:id="2082" w:author="Luisa Herkenhoff" w:date="2020-11-10T21:02:00Z">
                  <w:rPr>
                    <w:rFonts w:ascii="Leelawadee" w:hAnsi="Leelawadee"/>
                    <w:color w:val="000000" w:themeColor="text1"/>
                    <w:sz w:val="20"/>
                  </w:rPr>
                </w:rPrChange>
              </w:rPr>
              <w:pPrChange w:id="2083" w:author="Luisa Herkenhoff" w:date="2020-11-10T21:02:00Z">
                <w:pPr>
                  <w:pStyle w:val="sub"/>
                  <w:spacing w:line="360" w:lineRule="auto"/>
                  <w:jc w:val="center"/>
                </w:pPr>
              </w:pPrChange>
            </w:pPr>
            <w:r w:rsidRPr="0029561E">
              <w:rPr>
                <w:rFonts w:ascii="Calibri" w:hAnsi="Calibri"/>
                <w:color w:val="000000"/>
                <w:rPrChange w:id="2084" w:author="Luisa Herkenhoff" w:date="2020-11-10T21:02:00Z">
                  <w:rPr>
                    <w:rFonts w:ascii="Leelawadee" w:hAnsi="Leelawadee"/>
                    <w:color w:val="000000" w:themeColor="text1"/>
                    <w:sz w:val="20"/>
                  </w:rPr>
                </w:rPrChange>
              </w:rPr>
              <w:t>29/09/2028</w:t>
            </w:r>
          </w:p>
        </w:tc>
        <w:tc>
          <w:tcPr>
            <w:tcW w:w="1186" w:type="dxa"/>
            <w:tcBorders>
              <w:top w:val="nil"/>
              <w:left w:val="nil"/>
              <w:bottom w:val="single" w:sz="4" w:space="0" w:color="auto"/>
              <w:right w:val="single" w:sz="4" w:space="0" w:color="auto"/>
            </w:tcBorders>
            <w:shd w:val="clear" w:color="auto" w:fill="auto"/>
            <w:noWrap/>
            <w:vAlign w:val="center"/>
            <w:hideMark/>
          </w:tcPr>
          <w:p w14:paraId="35C19F5D" w14:textId="77777777" w:rsidR="0020530E" w:rsidRPr="0029561E" w:rsidRDefault="0020530E">
            <w:pPr>
              <w:jc w:val="center"/>
              <w:rPr>
                <w:rFonts w:ascii="Calibri" w:hAnsi="Calibri"/>
                <w:color w:val="000000"/>
                <w:rPrChange w:id="2085" w:author="Luisa Herkenhoff" w:date="2020-11-10T21:02:00Z">
                  <w:rPr>
                    <w:rFonts w:ascii="Leelawadee" w:hAnsi="Leelawadee"/>
                    <w:color w:val="000000" w:themeColor="text1"/>
                    <w:sz w:val="20"/>
                  </w:rPr>
                </w:rPrChange>
              </w:rPr>
              <w:pPrChange w:id="2086" w:author="Luisa Herkenhoff" w:date="2020-11-10T21:02:00Z">
                <w:pPr>
                  <w:pStyle w:val="sub"/>
                  <w:spacing w:line="360" w:lineRule="auto"/>
                  <w:jc w:val="center"/>
                </w:pPr>
              </w:pPrChange>
            </w:pPr>
            <w:r w:rsidRPr="0029561E">
              <w:rPr>
                <w:rFonts w:ascii="Calibri" w:hAnsi="Calibri"/>
                <w:color w:val="000000"/>
                <w:rPrChange w:id="2087" w:author="Luisa Herkenhoff" w:date="2020-11-10T21:02:00Z">
                  <w:rPr>
                    <w:rFonts w:ascii="Leelawadee" w:hAnsi="Leelawadee"/>
                    <w:color w:val="000000" w:themeColor="text1"/>
                    <w:sz w:val="20"/>
                  </w:rPr>
                </w:rPrChange>
              </w:rPr>
              <w:t>29/09/2028</w:t>
            </w:r>
          </w:p>
        </w:tc>
        <w:tc>
          <w:tcPr>
            <w:tcW w:w="929" w:type="dxa"/>
            <w:tcBorders>
              <w:top w:val="nil"/>
              <w:left w:val="nil"/>
              <w:bottom w:val="single" w:sz="4" w:space="0" w:color="auto"/>
              <w:right w:val="single" w:sz="4" w:space="0" w:color="auto"/>
            </w:tcBorders>
            <w:shd w:val="clear" w:color="auto" w:fill="auto"/>
            <w:noWrap/>
            <w:vAlign w:val="center"/>
            <w:hideMark/>
          </w:tcPr>
          <w:p w14:paraId="600B73E5" w14:textId="77777777" w:rsidR="0020530E" w:rsidRPr="0029561E" w:rsidRDefault="0020530E">
            <w:pPr>
              <w:jc w:val="center"/>
              <w:rPr>
                <w:rFonts w:ascii="Calibri" w:hAnsi="Calibri"/>
                <w:color w:val="000000"/>
                <w:rPrChange w:id="2088" w:author="Luisa Herkenhoff" w:date="2020-11-10T21:02:00Z">
                  <w:rPr>
                    <w:rFonts w:ascii="Leelawadee" w:hAnsi="Leelawadee"/>
                    <w:color w:val="000000" w:themeColor="text1"/>
                    <w:sz w:val="20"/>
                  </w:rPr>
                </w:rPrChange>
              </w:rPr>
              <w:pPrChange w:id="2089" w:author="Luisa Herkenhoff" w:date="2020-11-10T21:02:00Z">
                <w:pPr>
                  <w:pStyle w:val="sub"/>
                  <w:spacing w:line="360" w:lineRule="auto"/>
                  <w:jc w:val="center"/>
                </w:pPr>
              </w:pPrChange>
            </w:pPr>
            <w:r w:rsidRPr="0029561E">
              <w:rPr>
                <w:rFonts w:ascii="Calibri" w:hAnsi="Calibri"/>
                <w:color w:val="000000"/>
                <w:rPrChange w:id="2090" w:author="Luisa Herkenhoff" w:date="2020-11-10T21:02:00Z">
                  <w:rPr>
                    <w:rFonts w:ascii="Leelawadee" w:hAnsi="Leelawadee"/>
                    <w:color w:val="000000" w:themeColor="text1"/>
                    <w:sz w:val="20"/>
                  </w:rPr>
                </w:rPrChange>
              </w:rPr>
              <w:t>7,4343</w:t>
            </w:r>
          </w:p>
        </w:tc>
        <w:tc>
          <w:tcPr>
            <w:tcW w:w="1346" w:type="dxa"/>
            <w:tcBorders>
              <w:top w:val="nil"/>
              <w:left w:val="nil"/>
              <w:bottom w:val="single" w:sz="4" w:space="0" w:color="auto"/>
              <w:right w:val="single" w:sz="4" w:space="0" w:color="auto"/>
            </w:tcBorders>
            <w:shd w:val="clear" w:color="auto" w:fill="auto"/>
            <w:noWrap/>
            <w:vAlign w:val="center"/>
            <w:hideMark/>
          </w:tcPr>
          <w:p w14:paraId="326A127A" w14:textId="37F696E7" w:rsidR="0020530E" w:rsidRPr="0029561E" w:rsidRDefault="00A604CE">
            <w:pPr>
              <w:jc w:val="center"/>
              <w:rPr>
                <w:rFonts w:ascii="Calibri" w:hAnsi="Calibri"/>
                <w:color w:val="000000"/>
                <w:rPrChange w:id="2091" w:author="Luisa Herkenhoff" w:date="2020-11-10T21:02:00Z">
                  <w:rPr>
                    <w:rFonts w:ascii="Leelawadee" w:hAnsi="Leelawadee"/>
                    <w:color w:val="000000" w:themeColor="text1"/>
                    <w:sz w:val="20"/>
                  </w:rPr>
                </w:rPrChange>
              </w:rPr>
              <w:pPrChange w:id="2092" w:author="Luisa Herkenhoff" w:date="2020-11-10T21:02:00Z">
                <w:pPr>
                  <w:pStyle w:val="sub"/>
                  <w:spacing w:line="360" w:lineRule="auto"/>
                  <w:jc w:val="center"/>
                </w:pPr>
              </w:pPrChange>
            </w:pPr>
            <w:del w:id="2093" w:author="Luisa Herkenhoff" w:date="2020-11-10T21:02:00Z">
              <w:r w:rsidRPr="00A604CE">
                <w:rPr>
                  <w:rFonts w:ascii="Leelawadee" w:hAnsi="Leelawadee" w:cs="Leelawadee"/>
                  <w:color w:val="000000" w:themeColor="text1"/>
                  <w:sz w:val="20"/>
                  <w:szCs w:val="20"/>
                </w:rPr>
                <w:delText>SIM</w:delText>
              </w:r>
            </w:del>
            <w:ins w:id="2094"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2095" w:author="Luisa Herkenhoff" w:date="2020-11-10T21:02:00Z"/>
            <w:hideMark/>
          </w:tcPr>
          <w:p w14:paraId="2A539695" w14:textId="77777777" w:rsidR="0020530E" w:rsidRPr="0029561E" w:rsidRDefault="0020530E" w:rsidP="002647D8">
            <w:pPr>
              <w:jc w:val="center"/>
              <w:rPr>
                <w:rFonts w:ascii="Calibri" w:hAnsi="Calibri" w:cs="Calibri"/>
                <w:color w:val="000000"/>
              </w:rPr>
            </w:pPr>
            <w:ins w:id="2096" w:author="Luisa Herkenhoff" w:date="2020-11-10T21:02:00Z">
              <w:r w:rsidRPr="0029561E">
                <w:rPr>
                  <w:rFonts w:ascii="Calibri" w:hAnsi="Calibri" w:cs="Calibri"/>
                  <w:color w:val="000000"/>
                </w:rPr>
                <w:t>SIM</w:t>
              </w:r>
            </w:ins>
          </w:p>
        </w:tc>
      </w:tr>
      <w:tr w:rsidR="006117F8" w:rsidRPr="0029561E" w14:paraId="0EADFC62"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0800DD8F" w14:textId="77777777" w:rsidR="0020530E" w:rsidRPr="0029561E" w:rsidRDefault="0020530E">
            <w:pPr>
              <w:jc w:val="center"/>
              <w:rPr>
                <w:rFonts w:ascii="Calibri" w:hAnsi="Calibri"/>
                <w:color w:val="000000"/>
                <w:rPrChange w:id="2097" w:author="Luisa Herkenhoff" w:date="2020-11-10T21:02:00Z">
                  <w:rPr>
                    <w:rFonts w:ascii="Leelawadee" w:hAnsi="Leelawadee"/>
                    <w:color w:val="000000" w:themeColor="text1"/>
                    <w:sz w:val="20"/>
                  </w:rPr>
                </w:rPrChange>
              </w:rPr>
              <w:pPrChange w:id="2098" w:author="Luisa Herkenhoff" w:date="2020-11-10T21:02:00Z">
                <w:pPr>
                  <w:pStyle w:val="sub"/>
                  <w:spacing w:line="360" w:lineRule="auto"/>
                  <w:jc w:val="center"/>
                </w:pPr>
              </w:pPrChange>
            </w:pPr>
            <w:r w:rsidRPr="0029561E">
              <w:rPr>
                <w:rFonts w:ascii="Calibri" w:hAnsi="Calibri"/>
                <w:color w:val="000000"/>
                <w:rPrChange w:id="2099" w:author="Luisa Herkenhoff" w:date="2020-11-10T21:02:00Z">
                  <w:rPr>
                    <w:rFonts w:ascii="Leelawadee" w:hAnsi="Leelawadee"/>
                    <w:color w:val="000000" w:themeColor="text1"/>
                    <w:sz w:val="20"/>
                  </w:rPr>
                </w:rPrChange>
              </w:rPr>
              <w:t>96</w:t>
            </w:r>
          </w:p>
        </w:tc>
        <w:tc>
          <w:tcPr>
            <w:tcW w:w="1186" w:type="dxa"/>
            <w:tcBorders>
              <w:top w:val="nil"/>
              <w:left w:val="nil"/>
              <w:bottom w:val="single" w:sz="4" w:space="0" w:color="auto"/>
              <w:right w:val="single" w:sz="4" w:space="0" w:color="auto"/>
            </w:tcBorders>
            <w:shd w:val="clear" w:color="auto" w:fill="auto"/>
            <w:noWrap/>
            <w:vAlign w:val="center"/>
            <w:hideMark/>
          </w:tcPr>
          <w:p w14:paraId="24406602" w14:textId="77777777" w:rsidR="0020530E" w:rsidRPr="0029561E" w:rsidRDefault="0020530E">
            <w:pPr>
              <w:jc w:val="center"/>
              <w:rPr>
                <w:rFonts w:ascii="Calibri" w:hAnsi="Calibri"/>
                <w:color w:val="000000"/>
                <w:rPrChange w:id="2100" w:author="Luisa Herkenhoff" w:date="2020-11-10T21:02:00Z">
                  <w:rPr>
                    <w:rFonts w:ascii="Leelawadee" w:hAnsi="Leelawadee"/>
                    <w:color w:val="000000" w:themeColor="text1"/>
                    <w:sz w:val="20"/>
                  </w:rPr>
                </w:rPrChange>
              </w:rPr>
              <w:pPrChange w:id="2101" w:author="Luisa Herkenhoff" w:date="2020-11-10T21:02:00Z">
                <w:pPr>
                  <w:pStyle w:val="sub"/>
                  <w:spacing w:line="360" w:lineRule="auto"/>
                  <w:jc w:val="center"/>
                </w:pPr>
              </w:pPrChange>
            </w:pPr>
            <w:r w:rsidRPr="0029561E">
              <w:rPr>
                <w:rFonts w:ascii="Calibri" w:hAnsi="Calibri"/>
                <w:color w:val="000000"/>
                <w:rPrChange w:id="2102" w:author="Luisa Herkenhoff" w:date="2020-11-10T21:02:00Z">
                  <w:rPr>
                    <w:rFonts w:ascii="Leelawadee" w:hAnsi="Leelawadee"/>
                    <w:color w:val="000000" w:themeColor="text1"/>
                    <w:sz w:val="20"/>
                  </w:rPr>
                </w:rPrChange>
              </w:rPr>
              <w:t>29/10/2028</w:t>
            </w:r>
          </w:p>
        </w:tc>
        <w:tc>
          <w:tcPr>
            <w:tcW w:w="1186" w:type="dxa"/>
            <w:tcBorders>
              <w:top w:val="nil"/>
              <w:left w:val="nil"/>
              <w:bottom w:val="single" w:sz="4" w:space="0" w:color="auto"/>
              <w:right w:val="single" w:sz="4" w:space="0" w:color="auto"/>
            </w:tcBorders>
            <w:shd w:val="clear" w:color="auto" w:fill="auto"/>
            <w:noWrap/>
            <w:vAlign w:val="center"/>
            <w:hideMark/>
          </w:tcPr>
          <w:p w14:paraId="559610E6" w14:textId="77777777" w:rsidR="0020530E" w:rsidRPr="0029561E" w:rsidRDefault="0020530E">
            <w:pPr>
              <w:jc w:val="center"/>
              <w:rPr>
                <w:rFonts w:ascii="Calibri" w:hAnsi="Calibri"/>
                <w:color w:val="000000"/>
                <w:rPrChange w:id="2103" w:author="Luisa Herkenhoff" w:date="2020-11-10T21:02:00Z">
                  <w:rPr>
                    <w:rFonts w:ascii="Leelawadee" w:hAnsi="Leelawadee"/>
                    <w:color w:val="000000" w:themeColor="text1"/>
                    <w:sz w:val="20"/>
                  </w:rPr>
                </w:rPrChange>
              </w:rPr>
              <w:pPrChange w:id="2104" w:author="Luisa Herkenhoff" w:date="2020-11-10T21:02:00Z">
                <w:pPr>
                  <w:pStyle w:val="sub"/>
                  <w:spacing w:line="360" w:lineRule="auto"/>
                  <w:jc w:val="center"/>
                </w:pPr>
              </w:pPrChange>
            </w:pPr>
            <w:r w:rsidRPr="0029561E">
              <w:rPr>
                <w:rFonts w:ascii="Calibri" w:hAnsi="Calibri"/>
                <w:color w:val="000000"/>
                <w:rPrChange w:id="2105" w:author="Luisa Herkenhoff" w:date="2020-11-10T21:02:00Z">
                  <w:rPr>
                    <w:rFonts w:ascii="Leelawadee" w:hAnsi="Leelawadee"/>
                    <w:color w:val="000000" w:themeColor="text1"/>
                    <w:sz w:val="20"/>
                  </w:rPr>
                </w:rPrChange>
              </w:rPr>
              <w:t>30/10/2028</w:t>
            </w:r>
          </w:p>
        </w:tc>
        <w:tc>
          <w:tcPr>
            <w:tcW w:w="929" w:type="dxa"/>
            <w:tcBorders>
              <w:top w:val="nil"/>
              <w:left w:val="nil"/>
              <w:bottom w:val="single" w:sz="4" w:space="0" w:color="auto"/>
              <w:right w:val="single" w:sz="4" w:space="0" w:color="auto"/>
            </w:tcBorders>
            <w:shd w:val="clear" w:color="auto" w:fill="auto"/>
            <w:noWrap/>
            <w:vAlign w:val="center"/>
            <w:hideMark/>
          </w:tcPr>
          <w:p w14:paraId="79132DE7" w14:textId="77777777" w:rsidR="0020530E" w:rsidRPr="0029561E" w:rsidRDefault="0020530E">
            <w:pPr>
              <w:jc w:val="center"/>
              <w:rPr>
                <w:rFonts w:ascii="Calibri" w:hAnsi="Calibri"/>
                <w:color w:val="000000"/>
                <w:rPrChange w:id="2106" w:author="Luisa Herkenhoff" w:date="2020-11-10T21:02:00Z">
                  <w:rPr>
                    <w:rFonts w:ascii="Leelawadee" w:hAnsi="Leelawadee"/>
                    <w:color w:val="000000" w:themeColor="text1"/>
                    <w:sz w:val="20"/>
                  </w:rPr>
                </w:rPrChange>
              </w:rPr>
              <w:pPrChange w:id="2107" w:author="Luisa Herkenhoff" w:date="2020-11-10T21:02:00Z">
                <w:pPr>
                  <w:pStyle w:val="sub"/>
                  <w:spacing w:line="360" w:lineRule="auto"/>
                  <w:jc w:val="center"/>
                </w:pPr>
              </w:pPrChange>
            </w:pPr>
            <w:r w:rsidRPr="0029561E">
              <w:rPr>
                <w:rFonts w:ascii="Calibri" w:hAnsi="Calibri"/>
                <w:color w:val="000000"/>
                <w:rPrChange w:id="2108" w:author="Luisa Herkenhoff" w:date="2020-11-10T21:02:00Z">
                  <w:rPr>
                    <w:rFonts w:ascii="Leelawadee" w:hAnsi="Leelawadee"/>
                    <w:color w:val="000000" w:themeColor="text1"/>
                    <w:sz w:val="20"/>
                  </w:rPr>
                </w:rPrChange>
              </w:rPr>
              <w:t>8,0768</w:t>
            </w:r>
          </w:p>
        </w:tc>
        <w:tc>
          <w:tcPr>
            <w:tcW w:w="1346" w:type="dxa"/>
            <w:tcBorders>
              <w:top w:val="nil"/>
              <w:left w:val="nil"/>
              <w:bottom w:val="single" w:sz="4" w:space="0" w:color="auto"/>
              <w:right w:val="single" w:sz="4" w:space="0" w:color="auto"/>
            </w:tcBorders>
            <w:shd w:val="clear" w:color="auto" w:fill="auto"/>
            <w:noWrap/>
            <w:vAlign w:val="center"/>
            <w:hideMark/>
          </w:tcPr>
          <w:p w14:paraId="6FD4FBC3" w14:textId="0A07FBE8" w:rsidR="0020530E" w:rsidRPr="0029561E" w:rsidRDefault="00A604CE">
            <w:pPr>
              <w:jc w:val="center"/>
              <w:rPr>
                <w:rFonts w:ascii="Calibri" w:hAnsi="Calibri"/>
                <w:color w:val="000000"/>
                <w:rPrChange w:id="2109" w:author="Luisa Herkenhoff" w:date="2020-11-10T21:02:00Z">
                  <w:rPr>
                    <w:rFonts w:ascii="Leelawadee" w:hAnsi="Leelawadee"/>
                    <w:color w:val="000000" w:themeColor="text1"/>
                    <w:sz w:val="20"/>
                  </w:rPr>
                </w:rPrChange>
              </w:rPr>
              <w:pPrChange w:id="2110" w:author="Luisa Herkenhoff" w:date="2020-11-10T21:02:00Z">
                <w:pPr>
                  <w:pStyle w:val="sub"/>
                  <w:spacing w:line="360" w:lineRule="auto"/>
                  <w:jc w:val="center"/>
                </w:pPr>
              </w:pPrChange>
            </w:pPr>
            <w:del w:id="2111" w:author="Luisa Herkenhoff" w:date="2020-11-10T21:02:00Z">
              <w:r w:rsidRPr="00A604CE">
                <w:rPr>
                  <w:rFonts w:ascii="Leelawadee" w:hAnsi="Leelawadee" w:cs="Leelawadee"/>
                  <w:color w:val="000000" w:themeColor="text1"/>
                  <w:sz w:val="20"/>
                  <w:szCs w:val="20"/>
                </w:rPr>
                <w:delText>SIM</w:delText>
              </w:r>
            </w:del>
            <w:ins w:id="2112"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2113" w:author="Luisa Herkenhoff" w:date="2020-11-10T21:02:00Z"/>
            <w:hideMark/>
          </w:tcPr>
          <w:p w14:paraId="58CB69FD" w14:textId="77777777" w:rsidR="0020530E" w:rsidRPr="0029561E" w:rsidRDefault="0020530E" w:rsidP="002647D8">
            <w:pPr>
              <w:jc w:val="center"/>
              <w:rPr>
                <w:rFonts w:ascii="Calibri" w:hAnsi="Calibri" w:cs="Calibri"/>
                <w:color w:val="000000"/>
              </w:rPr>
            </w:pPr>
            <w:ins w:id="2114" w:author="Luisa Herkenhoff" w:date="2020-11-10T21:02:00Z">
              <w:r w:rsidRPr="0029561E">
                <w:rPr>
                  <w:rFonts w:ascii="Calibri" w:hAnsi="Calibri" w:cs="Calibri"/>
                  <w:color w:val="000000"/>
                </w:rPr>
                <w:t>SIM</w:t>
              </w:r>
            </w:ins>
          </w:p>
        </w:tc>
      </w:tr>
      <w:tr w:rsidR="006117F8" w:rsidRPr="0029561E" w14:paraId="2B127F03"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43B7FD8A" w14:textId="77777777" w:rsidR="0020530E" w:rsidRPr="0029561E" w:rsidRDefault="0020530E">
            <w:pPr>
              <w:jc w:val="center"/>
              <w:rPr>
                <w:rFonts w:ascii="Calibri" w:hAnsi="Calibri"/>
                <w:color w:val="000000"/>
                <w:rPrChange w:id="2115" w:author="Luisa Herkenhoff" w:date="2020-11-10T21:02:00Z">
                  <w:rPr>
                    <w:rFonts w:ascii="Leelawadee" w:hAnsi="Leelawadee"/>
                    <w:color w:val="000000" w:themeColor="text1"/>
                    <w:sz w:val="20"/>
                  </w:rPr>
                </w:rPrChange>
              </w:rPr>
              <w:pPrChange w:id="2116" w:author="Luisa Herkenhoff" w:date="2020-11-10T21:02:00Z">
                <w:pPr>
                  <w:pStyle w:val="sub"/>
                  <w:spacing w:line="360" w:lineRule="auto"/>
                  <w:jc w:val="center"/>
                </w:pPr>
              </w:pPrChange>
            </w:pPr>
            <w:r w:rsidRPr="0029561E">
              <w:rPr>
                <w:rFonts w:ascii="Calibri" w:hAnsi="Calibri"/>
                <w:color w:val="000000"/>
                <w:rPrChange w:id="2117" w:author="Luisa Herkenhoff" w:date="2020-11-10T21:02:00Z">
                  <w:rPr>
                    <w:rFonts w:ascii="Leelawadee" w:hAnsi="Leelawadee"/>
                    <w:color w:val="000000" w:themeColor="text1"/>
                    <w:sz w:val="20"/>
                  </w:rPr>
                </w:rPrChange>
              </w:rPr>
              <w:t>97</w:t>
            </w:r>
          </w:p>
        </w:tc>
        <w:tc>
          <w:tcPr>
            <w:tcW w:w="1186" w:type="dxa"/>
            <w:tcBorders>
              <w:top w:val="nil"/>
              <w:left w:val="nil"/>
              <w:bottom w:val="single" w:sz="4" w:space="0" w:color="auto"/>
              <w:right w:val="single" w:sz="4" w:space="0" w:color="auto"/>
            </w:tcBorders>
            <w:shd w:val="clear" w:color="auto" w:fill="auto"/>
            <w:noWrap/>
            <w:vAlign w:val="center"/>
            <w:hideMark/>
          </w:tcPr>
          <w:p w14:paraId="04866AFB" w14:textId="77777777" w:rsidR="0020530E" w:rsidRPr="0029561E" w:rsidRDefault="0020530E">
            <w:pPr>
              <w:jc w:val="center"/>
              <w:rPr>
                <w:rFonts w:ascii="Calibri" w:hAnsi="Calibri"/>
                <w:color w:val="000000"/>
                <w:rPrChange w:id="2118" w:author="Luisa Herkenhoff" w:date="2020-11-10T21:02:00Z">
                  <w:rPr>
                    <w:rFonts w:ascii="Leelawadee" w:hAnsi="Leelawadee"/>
                    <w:color w:val="000000" w:themeColor="text1"/>
                    <w:sz w:val="20"/>
                  </w:rPr>
                </w:rPrChange>
              </w:rPr>
              <w:pPrChange w:id="2119" w:author="Luisa Herkenhoff" w:date="2020-11-10T21:02:00Z">
                <w:pPr>
                  <w:pStyle w:val="sub"/>
                  <w:spacing w:line="360" w:lineRule="auto"/>
                  <w:jc w:val="center"/>
                </w:pPr>
              </w:pPrChange>
            </w:pPr>
            <w:r w:rsidRPr="0029561E">
              <w:rPr>
                <w:rFonts w:ascii="Calibri" w:hAnsi="Calibri"/>
                <w:color w:val="000000"/>
                <w:rPrChange w:id="2120" w:author="Luisa Herkenhoff" w:date="2020-11-10T21:02:00Z">
                  <w:rPr>
                    <w:rFonts w:ascii="Leelawadee" w:hAnsi="Leelawadee"/>
                    <w:color w:val="000000" w:themeColor="text1"/>
                    <w:sz w:val="20"/>
                  </w:rPr>
                </w:rPrChange>
              </w:rPr>
              <w:t>29/11/2028</w:t>
            </w:r>
          </w:p>
        </w:tc>
        <w:tc>
          <w:tcPr>
            <w:tcW w:w="1186" w:type="dxa"/>
            <w:tcBorders>
              <w:top w:val="nil"/>
              <w:left w:val="nil"/>
              <w:bottom w:val="single" w:sz="4" w:space="0" w:color="auto"/>
              <w:right w:val="single" w:sz="4" w:space="0" w:color="auto"/>
            </w:tcBorders>
            <w:shd w:val="clear" w:color="auto" w:fill="auto"/>
            <w:noWrap/>
            <w:vAlign w:val="center"/>
            <w:hideMark/>
          </w:tcPr>
          <w:p w14:paraId="33C2DC7A" w14:textId="77777777" w:rsidR="0020530E" w:rsidRPr="0029561E" w:rsidRDefault="0020530E">
            <w:pPr>
              <w:jc w:val="center"/>
              <w:rPr>
                <w:rFonts w:ascii="Calibri" w:hAnsi="Calibri"/>
                <w:color w:val="000000"/>
                <w:rPrChange w:id="2121" w:author="Luisa Herkenhoff" w:date="2020-11-10T21:02:00Z">
                  <w:rPr>
                    <w:rFonts w:ascii="Leelawadee" w:hAnsi="Leelawadee"/>
                    <w:color w:val="000000" w:themeColor="text1"/>
                    <w:sz w:val="20"/>
                  </w:rPr>
                </w:rPrChange>
              </w:rPr>
              <w:pPrChange w:id="2122" w:author="Luisa Herkenhoff" w:date="2020-11-10T21:02:00Z">
                <w:pPr>
                  <w:pStyle w:val="sub"/>
                  <w:spacing w:line="360" w:lineRule="auto"/>
                  <w:jc w:val="center"/>
                </w:pPr>
              </w:pPrChange>
            </w:pPr>
            <w:r w:rsidRPr="0029561E">
              <w:rPr>
                <w:rFonts w:ascii="Calibri" w:hAnsi="Calibri"/>
                <w:color w:val="000000"/>
                <w:rPrChange w:id="2123" w:author="Luisa Herkenhoff" w:date="2020-11-10T21:02:00Z">
                  <w:rPr>
                    <w:rFonts w:ascii="Leelawadee" w:hAnsi="Leelawadee"/>
                    <w:color w:val="000000" w:themeColor="text1"/>
                    <w:sz w:val="20"/>
                  </w:rPr>
                </w:rPrChange>
              </w:rPr>
              <w:t>29/11/2028</w:t>
            </w:r>
          </w:p>
        </w:tc>
        <w:tc>
          <w:tcPr>
            <w:tcW w:w="929" w:type="dxa"/>
            <w:tcBorders>
              <w:top w:val="nil"/>
              <w:left w:val="nil"/>
              <w:bottom w:val="single" w:sz="4" w:space="0" w:color="auto"/>
              <w:right w:val="single" w:sz="4" w:space="0" w:color="auto"/>
            </w:tcBorders>
            <w:shd w:val="clear" w:color="auto" w:fill="auto"/>
            <w:noWrap/>
            <w:vAlign w:val="center"/>
            <w:hideMark/>
          </w:tcPr>
          <w:p w14:paraId="5590FE20" w14:textId="77777777" w:rsidR="0020530E" w:rsidRPr="0029561E" w:rsidRDefault="0020530E">
            <w:pPr>
              <w:jc w:val="center"/>
              <w:rPr>
                <w:rFonts w:ascii="Calibri" w:hAnsi="Calibri"/>
                <w:color w:val="000000"/>
                <w:rPrChange w:id="2124" w:author="Luisa Herkenhoff" w:date="2020-11-10T21:02:00Z">
                  <w:rPr>
                    <w:rFonts w:ascii="Leelawadee" w:hAnsi="Leelawadee"/>
                    <w:color w:val="000000" w:themeColor="text1"/>
                    <w:sz w:val="20"/>
                  </w:rPr>
                </w:rPrChange>
              </w:rPr>
              <w:pPrChange w:id="2125" w:author="Luisa Herkenhoff" w:date="2020-11-10T21:02:00Z">
                <w:pPr>
                  <w:pStyle w:val="sub"/>
                  <w:spacing w:line="360" w:lineRule="auto"/>
                  <w:jc w:val="center"/>
                </w:pPr>
              </w:pPrChange>
            </w:pPr>
            <w:r w:rsidRPr="0029561E">
              <w:rPr>
                <w:rFonts w:ascii="Calibri" w:hAnsi="Calibri"/>
                <w:color w:val="000000"/>
                <w:rPrChange w:id="2126" w:author="Luisa Herkenhoff" w:date="2020-11-10T21:02:00Z">
                  <w:rPr>
                    <w:rFonts w:ascii="Leelawadee" w:hAnsi="Leelawadee"/>
                    <w:color w:val="000000" w:themeColor="text1"/>
                    <w:sz w:val="20"/>
                  </w:rPr>
                </w:rPrChange>
              </w:rPr>
              <w:t>8,8363</w:t>
            </w:r>
          </w:p>
        </w:tc>
        <w:tc>
          <w:tcPr>
            <w:tcW w:w="1346" w:type="dxa"/>
            <w:tcBorders>
              <w:top w:val="nil"/>
              <w:left w:val="nil"/>
              <w:bottom w:val="single" w:sz="4" w:space="0" w:color="auto"/>
              <w:right w:val="single" w:sz="4" w:space="0" w:color="auto"/>
            </w:tcBorders>
            <w:shd w:val="clear" w:color="auto" w:fill="auto"/>
            <w:noWrap/>
            <w:vAlign w:val="center"/>
            <w:hideMark/>
          </w:tcPr>
          <w:p w14:paraId="3671E83E" w14:textId="6F579A8B" w:rsidR="0020530E" w:rsidRPr="0029561E" w:rsidRDefault="00A604CE">
            <w:pPr>
              <w:jc w:val="center"/>
              <w:rPr>
                <w:rFonts w:ascii="Calibri" w:hAnsi="Calibri"/>
                <w:color w:val="000000"/>
                <w:rPrChange w:id="2127" w:author="Luisa Herkenhoff" w:date="2020-11-10T21:02:00Z">
                  <w:rPr>
                    <w:rFonts w:ascii="Leelawadee" w:hAnsi="Leelawadee"/>
                    <w:color w:val="000000" w:themeColor="text1"/>
                    <w:sz w:val="20"/>
                  </w:rPr>
                </w:rPrChange>
              </w:rPr>
              <w:pPrChange w:id="2128" w:author="Luisa Herkenhoff" w:date="2020-11-10T21:02:00Z">
                <w:pPr>
                  <w:pStyle w:val="sub"/>
                  <w:spacing w:line="360" w:lineRule="auto"/>
                  <w:jc w:val="center"/>
                </w:pPr>
              </w:pPrChange>
            </w:pPr>
            <w:del w:id="2129" w:author="Luisa Herkenhoff" w:date="2020-11-10T21:02:00Z">
              <w:r w:rsidRPr="00A604CE">
                <w:rPr>
                  <w:rFonts w:ascii="Leelawadee" w:hAnsi="Leelawadee" w:cs="Leelawadee"/>
                  <w:color w:val="000000" w:themeColor="text1"/>
                  <w:sz w:val="20"/>
                  <w:szCs w:val="20"/>
                </w:rPr>
                <w:delText>SIM</w:delText>
              </w:r>
            </w:del>
            <w:ins w:id="2130"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2131" w:author="Luisa Herkenhoff" w:date="2020-11-10T21:02:00Z"/>
            <w:hideMark/>
          </w:tcPr>
          <w:p w14:paraId="4AE76B77" w14:textId="77777777" w:rsidR="0020530E" w:rsidRPr="0029561E" w:rsidRDefault="0020530E" w:rsidP="002647D8">
            <w:pPr>
              <w:jc w:val="center"/>
              <w:rPr>
                <w:rFonts w:ascii="Calibri" w:hAnsi="Calibri" w:cs="Calibri"/>
                <w:color w:val="000000"/>
              </w:rPr>
            </w:pPr>
            <w:ins w:id="2132" w:author="Luisa Herkenhoff" w:date="2020-11-10T21:02:00Z">
              <w:r w:rsidRPr="0029561E">
                <w:rPr>
                  <w:rFonts w:ascii="Calibri" w:hAnsi="Calibri" w:cs="Calibri"/>
                  <w:color w:val="000000"/>
                </w:rPr>
                <w:t>SIM</w:t>
              </w:r>
            </w:ins>
          </w:p>
        </w:tc>
      </w:tr>
      <w:tr w:rsidR="006117F8" w:rsidRPr="0029561E" w14:paraId="17FE9D57"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7F9F5434" w14:textId="77777777" w:rsidR="0020530E" w:rsidRPr="0029561E" w:rsidRDefault="0020530E">
            <w:pPr>
              <w:jc w:val="center"/>
              <w:rPr>
                <w:rFonts w:ascii="Calibri" w:hAnsi="Calibri"/>
                <w:color w:val="000000"/>
                <w:rPrChange w:id="2133" w:author="Luisa Herkenhoff" w:date="2020-11-10T21:02:00Z">
                  <w:rPr>
                    <w:rFonts w:ascii="Leelawadee" w:hAnsi="Leelawadee"/>
                    <w:color w:val="000000" w:themeColor="text1"/>
                    <w:sz w:val="20"/>
                  </w:rPr>
                </w:rPrChange>
              </w:rPr>
              <w:pPrChange w:id="2134" w:author="Luisa Herkenhoff" w:date="2020-11-10T21:02:00Z">
                <w:pPr>
                  <w:pStyle w:val="sub"/>
                  <w:spacing w:line="360" w:lineRule="auto"/>
                  <w:jc w:val="center"/>
                </w:pPr>
              </w:pPrChange>
            </w:pPr>
            <w:r w:rsidRPr="0029561E">
              <w:rPr>
                <w:rFonts w:ascii="Calibri" w:hAnsi="Calibri"/>
                <w:color w:val="000000"/>
                <w:rPrChange w:id="2135" w:author="Luisa Herkenhoff" w:date="2020-11-10T21:02:00Z">
                  <w:rPr>
                    <w:rFonts w:ascii="Leelawadee" w:hAnsi="Leelawadee"/>
                    <w:color w:val="000000" w:themeColor="text1"/>
                    <w:sz w:val="20"/>
                  </w:rPr>
                </w:rPrChange>
              </w:rPr>
              <w:t>98</w:t>
            </w:r>
          </w:p>
        </w:tc>
        <w:tc>
          <w:tcPr>
            <w:tcW w:w="1186" w:type="dxa"/>
            <w:tcBorders>
              <w:top w:val="nil"/>
              <w:left w:val="nil"/>
              <w:bottom w:val="single" w:sz="4" w:space="0" w:color="auto"/>
              <w:right w:val="single" w:sz="4" w:space="0" w:color="auto"/>
            </w:tcBorders>
            <w:shd w:val="clear" w:color="auto" w:fill="auto"/>
            <w:noWrap/>
            <w:vAlign w:val="center"/>
            <w:hideMark/>
          </w:tcPr>
          <w:p w14:paraId="1E6E3EFC" w14:textId="77777777" w:rsidR="0020530E" w:rsidRPr="0029561E" w:rsidRDefault="0020530E">
            <w:pPr>
              <w:jc w:val="center"/>
              <w:rPr>
                <w:rFonts w:ascii="Calibri" w:hAnsi="Calibri"/>
                <w:color w:val="000000"/>
                <w:rPrChange w:id="2136" w:author="Luisa Herkenhoff" w:date="2020-11-10T21:02:00Z">
                  <w:rPr>
                    <w:rFonts w:ascii="Leelawadee" w:hAnsi="Leelawadee"/>
                    <w:color w:val="000000" w:themeColor="text1"/>
                    <w:sz w:val="20"/>
                  </w:rPr>
                </w:rPrChange>
              </w:rPr>
              <w:pPrChange w:id="2137" w:author="Luisa Herkenhoff" w:date="2020-11-10T21:02:00Z">
                <w:pPr>
                  <w:pStyle w:val="sub"/>
                  <w:spacing w:line="360" w:lineRule="auto"/>
                  <w:jc w:val="center"/>
                </w:pPr>
              </w:pPrChange>
            </w:pPr>
            <w:r w:rsidRPr="0029561E">
              <w:rPr>
                <w:rFonts w:ascii="Calibri" w:hAnsi="Calibri"/>
                <w:color w:val="000000"/>
                <w:rPrChange w:id="2138" w:author="Luisa Herkenhoff" w:date="2020-11-10T21:02:00Z">
                  <w:rPr>
                    <w:rFonts w:ascii="Leelawadee" w:hAnsi="Leelawadee"/>
                    <w:color w:val="000000" w:themeColor="text1"/>
                    <w:sz w:val="20"/>
                  </w:rPr>
                </w:rPrChange>
              </w:rPr>
              <w:t>29/12/2028</w:t>
            </w:r>
          </w:p>
        </w:tc>
        <w:tc>
          <w:tcPr>
            <w:tcW w:w="1186" w:type="dxa"/>
            <w:tcBorders>
              <w:top w:val="nil"/>
              <w:left w:val="nil"/>
              <w:bottom w:val="single" w:sz="4" w:space="0" w:color="auto"/>
              <w:right w:val="single" w:sz="4" w:space="0" w:color="auto"/>
            </w:tcBorders>
            <w:shd w:val="clear" w:color="auto" w:fill="auto"/>
            <w:noWrap/>
            <w:vAlign w:val="center"/>
            <w:hideMark/>
          </w:tcPr>
          <w:p w14:paraId="06731933" w14:textId="77777777" w:rsidR="0020530E" w:rsidRPr="0029561E" w:rsidRDefault="0020530E">
            <w:pPr>
              <w:jc w:val="center"/>
              <w:rPr>
                <w:rFonts w:ascii="Calibri" w:hAnsi="Calibri"/>
                <w:color w:val="000000"/>
                <w:rPrChange w:id="2139" w:author="Luisa Herkenhoff" w:date="2020-11-10T21:02:00Z">
                  <w:rPr>
                    <w:rFonts w:ascii="Leelawadee" w:hAnsi="Leelawadee"/>
                    <w:color w:val="000000" w:themeColor="text1"/>
                    <w:sz w:val="20"/>
                  </w:rPr>
                </w:rPrChange>
              </w:rPr>
              <w:pPrChange w:id="2140" w:author="Luisa Herkenhoff" w:date="2020-11-10T21:02:00Z">
                <w:pPr>
                  <w:pStyle w:val="sub"/>
                  <w:spacing w:line="360" w:lineRule="auto"/>
                  <w:jc w:val="center"/>
                </w:pPr>
              </w:pPrChange>
            </w:pPr>
            <w:r w:rsidRPr="0029561E">
              <w:rPr>
                <w:rFonts w:ascii="Calibri" w:hAnsi="Calibri"/>
                <w:color w:val="000000"/>
                <w:rPrChange w:id="2141" w:author="Luisa Herkenhoff" w:date="2020-11-10T21:02:00Z">
                  <w:rPr>
                    <w:rFonts w:ascii="Leelawadee" w:hAnsi="Leelawadee"/>
                    <w:color w:val="000000" w:themeColor="text1"/>
                    <w:sz w:val="20"/>
                  </w:rPr>
                </w:rPrChange>
              </w:rPr>
              <w:t>29/12/2028</w:t>
            </w:r>
          </w:p>
        </w:tc>
        <w:tc>
          <w:tcPr>
            <w:tcW w:w="929" w:type="dxa"/>
            <w:tcBorders>
              <w:top w:val="nil"/>
              <w:left w:val="nil"/>
              <w:bottom w:val="single" w:sz="4" w:space="0" w:color="auto"/>
              <w:right w:val="single" w:sz="4" w:space="0" w:color="auto"/>
            </w:tcBorders>
            <w:shd w:val="clear" w:color="auto" w:fill="auto"/>
            <w:noWrap/>
            <w:vAlign w:val="center"/>
            <w:hideMark/>
          </w:tcPr>
          <w:p w14:paraId="089A703B" w14:textId="77777777" w:rsidR="0020530E" w:rsidRPr="0029561E" w:rsidRDefault="0020530E">
            <w:pPr>
              <w:jc w:val="center"/>
              <w:rPr>
                <w:rFonts w:ascii="Calibri" w:hAnsi="Calibri"/>
                <w:color w:val="000000"/>
                <w:rPrChange w:id="2142" w:author="Luisa Herkenhoff" w:date="2020-11-10T21:02:00Z">
                  <w:rPr>
                    <w:rFonts w:ascii="Leelawadee" w:hAnsi="Leelawadee"/>
                    <w:color w:val="000000" w:themeColor="text1"/>
                    <w:sz w:val="20"/>
                  </w:rPr>
                </w:rPrChange>
              </w:rPr>
              <w:pPrChange w:id="2143" w:author="Luisa Herkenhoff" w:date="2020-11-10T21:02:00Z">
                <w:pPr>
                  <w:pStyle w:val="sub"/>
                  <w:spacing w:line="360" w:lineRule="auto"/>
                  <w:jc w:val="center"/>
                </w:pPr>
              </w:pPrChange>
            </w:pPr>
            <w:r w:rsidRPr="0029561E">
              <w:rPr>
                <w:rFonts w:ascii="Calibri" w:hAnsi="Calibri"/>
                <w:color w:val="000000"/>
                <w:rPrChange w:id="2144" w:author="Luisa Herkenhoff" w:date="2020-11-10T21:02:00Z">
                  <w:rPr>
                    <w:rFonts w:ascii="Leelawadee" w:hAnsi="Leelawadee"/>
                    <w:color w:val="000000" w:themeColor="text1"/>
                    <w:sz w:val="20"/>
                  </w:rPr>
                </w:rPrChange>
              </w:rPr>
              <w:t>9,7477</w:t>
            </w:r>
          </w:p>
        </w:tc>
        <w:tc>
          <w:tcPr>
            <w:tcW w:w="1346" w:type="dxa"/>
            <w:tcBorders>
              <w:top w:val="nil"/>
              <w:left w:val="nil"/>
              <w:bottom w:val="single" w:sz="4" w:space="0" w:color="auto"/>
              <w:right w:val="single" w:sz="4" w:space="0" w:color="auto"/>
            </w:tcBorders>
            <w:shd w:val="clear" w:color="auto" w:fill="auto"/>
            <w:noWrap/>
            <w:vAlign w:val="center"/>
            <w:hideMark/>
          </w:tcPr>
          <w:p w14:paraId="27D02B7A" w14:textId="0ED0A73B" w:rsidR="0020530E" w:rsidRPr="0029561E" w:rsidRDefault="00A604CE">
            <w:pPr>
              <w:jc w:val="center"/>
              <w:rPr>
                <w:rFonts w:ascii="Calibri" w:hAnsi="Calibri"/>
                <w:color w:val="000000"/>
                <w:rPrChange w:id="2145" w:author="Luisa Herkenhoff" w:date="2020-11-10T21:02:00Z">
                  <w:rPr>
                    <w:rFonts w:ascii="Leelawadee" w:hAnsi="Leelawadee"/>
                    <w:color w:val="000000" w:themeColor="text1"/>
                    <w:sz w:val="20"/>
                  </w:rPr>
                </w:rPrChange>
              </w:rPr>
              <w:pPrChange w:id="2146" w:author="Luisa Herkenhoff" w:date="2020-11-10T21:02:00Z">
                <w:pPr>
                  <w:pStyle w:val="sub"/>
                  <w:spacing w:line="360" w:lineRule="auto"/>
                  <w:jc w:val="center"/>
                </w:pPr>
              </w:pPrChange>
            </w:pPr>
            <w:del w:id="2147" w:author="Luisa Herkenhoff" w:date="2020-11-10T21:02:00Z">
              <w:r w:rsidRPr="00A604CE">
                <w:rPr>
                  <w:rFonts w:ascii="Leelawadee" w:hAnsi="Leelawadee" w:cs="Leelawadee"/>
                  <w:color w:val="000000" w:themeColor="text1"/>
                  <w:sz w:val="20"/>
                  <w:szCs w:val="20"/>
                </w:rPr>
                <w:delText>SIM</w:delText>
              </w:r>
            </w:del>
            <w:ins w:id="2148"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2149" w:author="Luisa Herkenhoff" w:date="2020-11-10T21:02:00Z"/>
            <w:hideMark/>
          </w:tcPr>
          <w:p w14:paraId="7820A8F4" w14:textId="77777777" w:rsidR="0020530E" w:rsidRPr="0029561E" w:rsidRDefault="0020530E" w:rsidP="002647D8">
            <w:pPr>
              <w:jc w:val="center"/>
              <w:rPr>
                <w:rFonts w:ascii="Calibri" w:hAnsi="Calibri" w:cs="Calibri"/>
                <w:color w:val="000000"/>
              </w:rPr>
            </w:pPr>
            <w:ins w:id="2150" w:author="Luisa Herkenhoff" w:date="2020-11-10T21:02:00Z">
              <w:r w:rsidRPr="0029561E">
                <w:rPr>
                  <w:rFonts w:ascii="Calibri" w:hAnsi="Calibri" w:cs="Calibri"/>
                  <w:color w:val="000000"/>
                </w:rPr>
                <w:t>SIM</w:t>
              </w:r>
            </w:ins>
          </w:p>
        </w:tc>
      </w:tr>
      <w:tr w:rsidR="006117F8" w:rsidRPr="0029561E" w14:paraId="79C18688"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1DE6E075" w14:textId="77777777" w:rsidR="0020530E" w:rsidRPr="0029561E" w:rsidRDefault="0020530E">
            <w:pPr>
              <w:jc w:val="center"/>
              <w:rPr>
                <w:rFonts w:ascii="Calibri" w:hAnsi="Calibri"/>
                <w:color w:val="000000"/>
                <w:rPrChange w:id="2151" w:author="Luisa Herkenhoff" w:date="2020-11-10T21:02:00Z">
                  <w:rPr>
                    <w:rFonts w:ascii="Leelawadee" w:hAnsi="Leelawadee"/>
                    <w:color w:val="000000" w:themeColor="text1"/>
                    <w:sz w:val="20"/>
                  </w:rPr>
                </w:rPrChange>
              </w:rPr>
              <w:pPrChange w:id="2152" w:author="Luisa Herkenhoff" w:date="2020-11-10T21:02:00Z">
                <w:pPr>
                  <w:pStyle w:val="sub"/>
                  <w:spacing w:line="360" w:lineRule="auto"/>
                  <w:jc w:val="center"/>
                </w:pPr>
              </w:pPrChange>
            </w:pPr>
            <w:r w:rsidRPr="0029561E">
              <w:rPr>
                <w:rFonts w:ascii="Calibri" w:hAnsi="Calibri"/>
                <w:color w:val="000000"/>
                <w:rPrChange w:id="2153" w:author="Luisa Herkenhoff" w:date="2020-11-10T21:02:00Z">
                  <w:rPr>
                    <w:rFonts w:ascii="Leelawadee" w:hAnsi="Leelawadee"/>
                    <w:color w:val="000000" w:themeColor="text1"/>
                    <w:sz w:val="20"/>
                  </w:rPr>
                </w:rPrChange>
              </w:rPr>
              <w:t>99</w:t>
            </w:r>
          </w:p>
        </w:tc>
        <w:tc>
          <w:tcPr>
            <w:tcW w:w="1186" w:type="dxa"/>
            <w:tcBorders>
              <w:top w:val="nil"/>
              <w:left w:val="nil"/>
              <w:bottom w:val="single" w:sz="4" w:space="0" w:color="auto"/>
              <w:right w:val="single" w:sz="4" w:space="0" w:color="auto"/>
            </w:tcBorders>
            <w:shd w:val="clear" w:color="auto" w:fill="auto"/>
            <w:noWrap/>
            <w:vAlign w:val="center"/>
            <w:hideMark/>
          </w:tcPr>
          <w:p w14:paraId="3D3DB7C7" w14:textId="77777777" w:rsidR="0020530E" w:rsidRPr="0029561E" w:rsidRDefault="0020530E">
            <w:pPr>
              <w:jc w:val="center"/>
              <w:rPr>
                <w:rFonts w:ascii="Calibri" w:hAnsi="Calibri"/>
                <w:color w:val="000000"/>
                <w:rPrChange w:id="2154" w:author="Luisa Herkenhoff" w:date="2020-11-10T21:02:00Z">
                  <w:rPr>
                    <w:rFonts w:ascii="Leelawadee" w:hAnsi="Leelawadee"/>
                    <w:color w:val="000000" w:themeColor="text1"/>
                    <w:sz w:val="20"/>
                  </w:rPr>
                </w:rPrChange>
              </w:rPr>
              <w:pPrChange w:id="2155" w:author="Luisa Herkenhoff" w:date="2020-11-10T21:02:00Z">
                <w:pPr>
                  <w:pStyle w:val="sub"/>
                  <w:spacing w:line="360" w:lineRule="auto"/>
                  <w:jc w:val="center"/>
                </w:pPr>
              </w:pPrChange>
            </w:pPr>
            <w:r w:rsidRPr="0029561E">
              <w:rPr>
                <w:rFonts w:ascii="Calibri" w:hAnsi="Calibri"/>
                <w:color w:val="000000"/>
                <w:rPrChange w:id="2156" w:author="Luisa Herkenhoff" w:date="2020-11-10T21:02:00Z">
                  <w:rPr>
                    <w:rFonts w:ascii="Leelawadee" w:hAnsi="Leelawadee"/>
                    <w:color w:val="000000" w:themeColor="text1"/>
                    <w:sz w:val="20"/>
                  </w:rPr>
                </w:rPrChange>
              </w:rPr>
              <w:t>29/01/2029</w:t>
            </w:r>
          </w:p>
        </w:tc>
        <w:tc>
          <w:tcPr>
            <w:tcW w:w="1186" w:type="dxa"/>
            <w:tcBorders>
              <w:top w:val="nil"/>
              <w:left w:val="nil"/>
              <w:bottom w:val="single" w:sz="4" w:space="0" w:color="auto"/>
              <w:right w:val="single" w:sz="4" w:space="0" w:color="auto"/>
            </w:tcBorders>
            <w:shd w:val="clear" w:color="auto" w:fill="auto"/>
            <w:noWrap/>
            <w:vAlign w:val="center"/>
            <w:hideMark/>
          </w:tcPr>
          <w:p w14:paraId="03C02DE1" w14:textId="77777777" w:rsidR="0020530E" w:rsidRPr="0029561E" w:rsidRDefault="0020530E">
            <w:pPr>
              <w:jc w:val="center"/>
              <w:rPr>
                <w:rFonts w:ascii="Calibri" w:hAnsi="Calibri"/>
                <w:color w:val="000000"/>
                <w:rPrChange w:id="2157" w:author="Luisa Herkenhoff" w:date="2020-11-10T21:02:00Z">
                  <w:rPr>
                    <w:rFonts w:ascii="Leelawadee" w:hAnsi="Leelawadee"/>
                    <w:color w:val="000000" w:themeColor="text1"/>
                    <w:sz w:val="20"/>
                  </w:rPr>
                </w:rPrChange>
              </w:rPr>
              <w:pPrChange w:id="2158" w:author="Luisa Herkenhoff" w:date="2020-11-10T21:02:00Z">
                <w:pPr>
                  <w:pStyle w:val="sub"/>
                  <w:spacing w:line="360" w:lineRule="auto"/>
                  <w:jc w:val="center"/>
                </w:pPr>
              </w:pPrChange>
            </w:pPr>
            <w:r w:rsidRPr="0029561E">
              <w:rPr>
                <w:rFonts w:ascii="Calibri" w:hAnsi="Calibri"/>
                <w:color w:val="000000"/>
                <w:rPrChange w:id="2159" w:author="Luisa Herkenhoff" w:date="2020-11-10T21:02:00Z">
                  <w:rPr>
                    <w:rFonts w:ascii="Leelawadee" w:hAnsi="Leelawadee"/>
                    <w:color w:val="000000" w:themeColor="text1"/>
                    <w:sz w:val="20"/>
                  </w:rPr>
                </w:rPrChange>
              </w:rPr>
              <w:t>29/01/2029</w:t>
            </w:r>
          </w:p>
        </w:tc>
        <w:tc>
          <w:tcPr>
            <w:tcW w:w="929" w:type="dxa"/>
            <w:tcBorders>
              <w:top w:val="nil"/>
              <w:left w:val="nil"/>
              <w:bottom w:val="single" w:sz="4" w:space="0" w:color="auto"/>
              <w:right w:val="single" w:sz="4" w:space="0" w:color="auto"/>
            </w:tcBorders>
            <w:shd w:val="clear" w:color="auto" w:fill="auto"/>
            <w:noWrap/>
            <w:vAlign w:val="center"/>
            <w:hideMark/>
          </w:tcPr>
          <w:p w14:paraId="7EACC961" w14:textId="77777777" w:rsidR="0020530E" w:rsidRPr="0029561E" w:rsidRDefault="0020530E">
            <w:pPr>
              <w:jc w:val="center"/>
              <w:rPr>
                <w:rFonts w:ascii="Calibri" w:hAnsi="Calibri"/>
                <w:color w:val="000000"/>
                <w:rPrChange w:id="2160" w:author="Luisa Herkenhoff" w:date="2020-11-10T21:02:00Z">
                  <w:rPr>
                    <w:rFonts w:ascii="Leelawadee" w:hAnsi="Leelawadee"/>
                    <w:color w:val="000000" w:themeColor="text1"/>
                    <w:sz w:val="20"/>
                  </w:rPr>
                </w:rPrChange>
              </w:rPr>
              <w:pPrChange w:id="2161" w:author="Luisa Herkenhoff" w:date="2020-11-10T21:02:00Z">
                <w:pPr>
                  <w:pStyle w:val="sub"/>
                  <w:spacing w:line="360" w:lineRule="auto"/>
                  <w:jc w:val="center"/>
                </w:pPr>
              </w:pPrChange>
            </w:pPr>
            <w:r w:rsidRPr="0029561E">
              <w:rPr>
                <w:rFonts w:ascii="Calibri" w:hAnsi="Calibri"/>
                <w:color w:val="000000"/>
                <w:rPrChange w:id="2162" w:author="Luisa Herkenhoff" w:date="2020-11-10T21:02:00Z">
                  <w:rPr>
                    <w:rFonts w:ascii="Leelawadee" w:hAnsi="Leelawadee"/>
                    <w:color w:val="000000" w:themeColor="text1"/>
                    <w:sz w:val="20"/>
                  </w:rPr>
                </w:rPrChange>
              </w:rPr>
              <w:t>10,8617</w:t>
            </w:r>
          </w:p>
        </w:tc>
        <w:tc>
          <w:tcPr>
            <w:tcW w:w="1346" w:type="dxa"/>
            <w:tcBorders>
              <w:top w:val="nil"/>
              <w:left w:val="nil"/>
              <w:bottom w:val="single" w:sz="4" w:space="0" w:color="auto"/>
              <w:right w:val="single" w:sz="4" w:space="0" w:color="auto"/>
            </w:tcBorders>
            <w:shd w:val="clear" w:color="auto" w:fill="auto"/>
            <w:noWrap/>
            <w:vAlign w:val="center"/>
            <w:hideMark/>
          </w:tcPr>
          <w:p w14:paraId="45B69ABB" w14:textId="75AC4917" w:rsidR="0020530E" w:rsidRPr="0029561E" w:rsidRDefault="00A604CE">
            <w:pPr>
              <w:jc w:val="center"/>
              <w:rPr>
                <w:rFonts w:ascii="Calibri" w:hAnsi="Calibri"/>
                <w:color w:val="000000"/>
                <w:rPrChange w:id="2163" w:author="Luisa Herkenhoff" w:date="2020-11-10T21:02:00Z">
                  <w:rPr>
                    <w:rFonts w:ascii="Leelawadee" w:hAnsi="Leelawadee"/>
                    <w:color w:val="000000" w:themeColor="text1"/>
                    <w:sz w:val="20"/>
                  </w:rPr>
                </w:rPrChange>
              </w:rPr>
              <w:pPrChange w:id="2164" w:author="Luisa Herkenhoff" w:date="2020-11-10T21:02:00Z">
                <w:pPr>
                  <w:pStyle w:val="sub"/>
                  <w:spacing w:line="360" w:lineRule="auto"/>
                  <w:jc w:val="center"/>
                </w:pPr>
              </w:pPrChange>
            </w:pPr>
            <w:del w:id="2165" w:author="Luisa Herkenhoff" w:date="2020-11-10T21:02:00Z">
              <w:r w:rsidRPr="00A604CE">
                <w:rPr>
                  <w:rFonts w:ascii="Leelawadee" w:hAnsi="Leelawadee" w:cs="Leelawadee"/>
                  <w:color w:val="000000" w:themeColor="text1"/>
                  <w:sz w:val="20"/>
                  <w:szCs w:val="20"/>
                </w:rPr>
                <w:delText>SIM</w:delText>
              </w:r>
            </w:del>
            <w:ins w:id="2166"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2167" w:author="Luisa Herkenhoff" w:date="2020-11-10T21:02:00Z"/>
            <w:hideMark/>
          </w:tcPr>
          <w:p w14:paraId="095AC197" w14:textId="77777777" w:rsidR="0020530E" w:rsidRPr="0029561E" w:rsidRDefault="0020530E" w:rsidP="002647D8">
            <w:pPr>
              <w:jc w:val="center"/>
              <w:rPr>
                <w:rFonts w:ascii="Calibri" w:hAnsi="Calibri" w:cs="Calibri"/>
                <w:color w:val="000000"/>
              </w:rPr>
            </w:pPr>
            <w:ins w:id="2168" w:author="Luisa Herkenhoff" w:date="2020-11-10T21:02:00Z">
              <w:r w:rsidRPr="0029561E">
                <w:rPr>
                  <w:rFonts w:ascii="Calibri" w:hAnsi="Calibri" w:cs="Calibri"/>
                  <w:color w:val="000000"/>
                </w:rPr>
                <w:t>SIM</w:t>
              </w:r>
            </w:ins>
          </w:p>
        </w:tc>
      </w:tr>
      <w:tr w:rsidR="006117F8" w:rsidRPr="0029561E" w14:paraId="1307E045"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105316F4" w14:textId="77777777" w:rsidR="0020530E" w:rsidRPr="0029561E" w:rsidRDefault="0020530E">
            <w:pPr>
              <w:jc w:val="center"/>
              <w:rPr>
                <w:rFonts w:ascii="Calibri" w:hAnsi="Calibri"/>
                <w:color w:val="000000"/>
                <w:rPrChange w:id="2169" w:author="Luisa Herkenhoff" w:date="2020-11-10T21:02:00Z">
                  <w:rPr>
                    <w:rFonts w:ascii="Leelawadee" w:hAnsi="Leelawadee"/>
                    <w:color w:val="000000" w:themeColor="text1"/>
                    <w:sz w:val="20"/>
                  </w:rPr>
                </w:rPrChange>
              </w:rPr>
              <w:pPrChange w:id="2170" w:author="Luisa Herkenhoff" w:date="2020-11-10T21:02:00Z">
                <w:pPr>
                  <w:pStyle w:val="sub"/>
                  <w:spacing w:line="360" w:lineRule="auto"/>
                  <w:jc w:val="center"/>
                </w:pPr>
              </w:pPrChange>
            </w:pPr>
            <w:r w:rsidRPr="0029561E">
              <w:rPr>
                <w:rFonts w:ascii="Calibri" w:hAnsi="Calibri"/>
                <w:color w:val="000000"/>
                <w:rPrChange w:id="2171" w:author="Luisa Herkenhoff" w:date="2020-11-10T21:02:00Z">
                  <w:rPr>
                    <w:rFonts w:ascii="Leelawadee" w:hAnsi="Leelawadee"/>
                    <w:color w:val="000000" w:themeColor="text1"/>
                    <w:sz w:val="20"/>
                  </w:rPr>
                </w:rPrChange>
              </w:rPr>
              <w:t>100</w:t>
            </w:r>
          </w:p>
        </w:tc>
        <w:tc>
          <w:tcPr>
            <w:tcW w:w="1186" w:type="dxa"/>
            <w:tcBorders>
              <w:top w:val="nil"/>
              <w:left w:val="nil"/>
              <w:bottom w:val="single" w:sz="4" w:space="0" w:color="auto"/>
              <w:right w:val="single" w:sz="4" w:space="0" w:color="auto"/>
            </w:tcBorders>
            <w:shd w:val="clear" w:color="auto" w:fill="auto"/>
            <w:noWrap/>
            <w:vAlign w:val="center"/>
            <w:hideMark/>
          </w:tcPr>
          <w:p w14:paraId="5EA458BE" w14:textId="77777777" w:rsidR="0020530E" w:rsidRPr="0029561E" w:rsidRDefault="0020530E">
            <w:pPr>
              <w:jc w:val="center"/>
              <w:rPr>
                <w:rFonts w:ascii="Calibri" w:hAnsi="Calibri"/>
                <w:color w:val="000000"/>
                <w:rPrChange w:id="2172" w:author="Luisa Herkenhoff" w:date="2020-11-10T21:02:00Z">
                  <w:rPr>
                    <w:rFonts w:ascii="Leelawadee" w:hAnsi="Leelawadee"/>
                    <w:color w:val="000000" w:themeColor="text1"/>
                    <w:sz w:val="20"/>
                  </w:rPr>
                </w:rPrChange>
              </w:rPr>
              <w:pPrChange w:id="2173" w:author="Luisa Herkenhoff" w:date="2020-11-10T21:02:00Z">
                <w:pPr>
                  <w:pStyle w:val="sub"/>
                  <w:spacing w:line="360" w:lineRule="auto"/>
                  <w:jc w:val="center"/>
                </w:pPr>
              </w:pPrChange>
            </w:pPr>
            <w:r w:rsidRPr="0029561E">
              <w:rPr>
                <w:rFonts w:ascii="Calibri" w:hAnsi="Calibri"/>
                <w:color w:val="000000"/>
                <w:rPrChange w:id="2174" w:author="Luisa Herkenhoff" w:date="2020-11-10T21:02:00Z">
                  <w:rPr>
                    <w:rFonts w:ascii="Leelawadee" w:hAnsi="Leelawadee"/>
                    <w:color w:val="000000" w:themeColor="text1"/>
                    <w:sz w:val="20"/>
                  </w:rPr>
                </w:rPrChange>
              </w:rPr>
              <w:t>28/02/2029</w:t>
            </w:r>
          </w:p>
        </w:tc>
        <w:tc>
          <w:tcPr>
            <w:tcW w:w="1186" w:type="dxa"/>
            <w:tcBorders>
              <w:top w:val="nil"/>
              <w:left w:val="nil"/>
              <w:bottom w:val="single" w:sz="4" w:space="0" w:color="auto"/>
              <w:right w:val="single" w:sz="4" w:space="0" w:color="auto"/>
            </w:tcBorders>
            <w:shd w:val="clear" w:color="auto" w:fill="auto"/>
            <w:noWrap/>
            <w:vAlign w:val="center"/>
            <w:hideMark/>
          </w:tcPr>
          <w:p w14:paraId="61ED6383" w14:textId="77777777" w:rsidR="0020530E" w:rsidRPr="0029561E" w:rsidRDefault="0020530E">
            <w:pPr>
              <w:jc w:val="center"/>
              <w:rPr>
                <w:rFonts w:ascii="Calibri" w:hAnsi="Calibri"/>
                <w:color w:val="000000"/>
                <w:rPrChange w:id="2175" w:author="Luisa Herkenhoff" w:date="2020-11-10T21:02:00Z">
                  <w:rPr>
                    <w:rFonts w:ascii="Leelawadee" w:hAnsi="Leelawadee"/>
                    <w:color w:val="000000" w:themeColor="text1"/>
                    <w:sz w:val="20"/>
                  </w:rPr>
                </w:rPrChange>
              </w:rPr>
              <w:pPrChange w:id="2176" w:author="Luisa Herkenhoff" w:date="2020-11-10T21:02:00Z">
                <w:pPr>
                  <w:pStyle w:val="sub"/>
                  <w:spacing w:line="360" w:lineRule="auto"/>
                  <w:jc w:val="center"/>
                </w:pPr>
              </w:pPrChange>
            </w:pPr>
            <w:r w:rsidRPr="0029561E">
              <w:rPr>
                <w:rFonts w:ascii="Calibri" w:hAnsi="Calibri"/>
                <w:color w:val="000000"/>
                <w:rPrChange w:id="2177" w:author="Luisa Herkenhoff" w:date="2020-11-10T21:02:00Z">
                  <w:rPr>
                    <w:rFonts w:ascii="Leelawadee" w:hAnsi="Leelawadee"/>
                    <w:color w:val="000000" w:themeColor="text1"/>
                    <w:sz w:val="20"/>
                  </w:rPr>
                </w:rPrChange>
              </w:rPr>
              <w:t>28/02/2029</w:t>
            </w:r>
          </w:p>
        </w:tc>
        <w:tc>
          <w:tcPr>
            <w:tcW w:w="929" w:type="dxa"/>
            <w:tcBorders>
              <w:top w:val="nil"/>
              <w:left w:val="nil"/>
              <w:bottom w:val="single" w:sz="4" w:space="0" w:color="auto"/>
              <w:right w:val="single" w:sz="4" w:space="0" w:color="auto"/>
            </w:tcBorders>
            <w:shd w:val="clear" w:color="auto" w:fill="auto"/>
            <w:noWrap/>
            <w:vAlign w:val="center"/>
            <w:hideMark/>
          </w:tcPr>
          <w:p w14:paraId="6B0F8768" w14:textId="77777777" w:rsidR="0020530E" w:rsidRPr="0029561E" w:rsidRDefault="0020530E">
            <w:pPr>
              <w:jc w:val="center"/>
              <w:rPr>
                <w:rFonts w:ascii="Calibri" w:hAnsi="Calibri"/>
                <w:color w:val="000000"/>
                <w:rPrChange w:id="2178" w:author="Luisa Herkenhoff" w:date="2020-11-10T21:02:00Z">
                  <w:rPr>
                    <w:rFonts w:ascii="Leelawadee" w:hAnsi="Leelawadee"/>
                    <w:color w:val="000000" w:themeColor="text1"/>
                    <w:sz w:val="20"/>
                  </w:rPr>
                </w:rPrChange>
              </w:rPr>
              <w:pPrChange w:id="2179" w:author="Luisa Herkenhoff" w:date="2020-11-10T21:02:00Z">
                <w:pPr>
                  <w:pStyle w:val="sub"/>
                  <w:spacing w:line="360" w:lineRule="auto"/>
                  <w:jc w:val="center"/>
                </w:pPr>
              </w:pPrChange>
            </w:pPr>
            <w:r w:rsidRPr="0029561E">
              <w:rPr>
                <w:rFonts w:ascii="Calibri" w:hAnsi="Calibri"/>
                <w:color w:val="000000"/>
                <w:rPrChange w:id="2180" w:author="Luisa Herkenhoff" w:date="2020-11-10T21:02:00Z">
                  <w:rPr>
                    <w:rFonts w:ascii="Leelawadee" w:hAnsi="Leelawadee"/>
                    <w:color w:val="000000" w:themeColor="text1"/>
                    <w:sz w:val="20"/>
                  </w:rPr>
                </w:rPrChange>
              </w:rPr>
              <w:t>12,2542</w:t>
            </w:r>
          </w:p>
        </w:tc>
        <w:tc>
          <w:tcPr>
            <w:tcW w:w="1346" w:type="dxa"/>
            <w:tcBorders>
              <w:top w:val="nil"/>
              <w:left w:val="nil"/>
              <w:bottom w:val="single" w:sz="4" w:space="0" w:color="auto"/>
              <w:right w:val="single" w:sz="4" w:space="0" w:color="auto"/>
            </w:tcBorders>
            <w:shd w:val="clear" w:color="auto" w:fill="auto"/>
            <w:noWrap/>
            <w:vAlign w:val="center"/>
            <w:hideMark/>
          </w:tcPr>
          <w:p w14:paraId="4DCA936C" w14:textId="6D7CDC35" w:rsidR="0020530E" w:rsidRPr="0029561E" w:rsidRDefault="00A604CE">
            <w:pPr>
              <w:jc w:val="center"/>
              <w:rPr>
                <w:rFonts w:ascii="Calibri" w:hAnsi="Calibri"/>
                <w:color w:val="000000"/>
                <w:rPrChange w:id="2181" w:author="Luisa Herkenhoff" w:date="2020-11-10T21:02:00Z">
                  <w:rPr>
                    <w:rFonts w:ascii="Leelawadee" w:hAnsi="Leelawadee"/>
                    <w:color w:val="000000" w:themeColor="text1"/>
                    <w:sz w:val="20"/>
                  </w:rPr>
                </w:rPrChange>
              </w:rPr>
              <w:pPrChange w:id="2182" w:author="Luisa Herkenhoff" w:date="2020-11-10T21:02:00Z">
                <w:pPr>
                  <w:pStyle w:val="sub"/>
                  <w:spacing w:line="360" w:lineRule="auto"/>
                  <w:jc w:val="center"/>
                </w:pPr>
              </w:pPrChange>
            </w:pPr>
            <w:del w:id="2183" w:author="Luisa Herkenhoff" w:date="2020-11-10T21:02:00Z">
              <w:r w:rsidRPr="00A604CE">
                <w:rPr>
                  <w:rFonts w:ascii="Leelawadee" w:hAnsi="Leelawadee" w:cs="Leelawadee"/>
                  <w:color w:val="000000" w:themeColor="text1"/>
                  <w:sz w:val="20"/>
                  <w:szCs w:val="20"/>
                </w:rPr>
                <w:delText>SIM</w:delText>
              </w:r>
            </w:del>
            <w:ins w:id="2184"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2185" w:author="Luisa Herkenhoff" w:date="2020-11-10T21:02:00Z"/>
            <w:hideMark/>
          </w:tcPr>
          <w:p w14:paraId="6F866CC6" w14:textId="77777777" w:rsidR="0020530E" w:rsidRPr="0029561E" w:rsidRDefault="0020530E" w:rsidP="002647D8">
            <w:pPr>
              <w:jc w:val="center"/>
              <w:rPr>
                <w:rFonts w:ascii="Calibri" w:hAnsi="Calibri" w:cs="Calibri"/>
                <w:color w:val="000000"/>
              </w:rPr>
            </w:pPr>
            <w:ins w:id="2186" w:author="Luisa Herkenhoff" w:date="2020-11-10T21:02:00Z">
              <w:r w:rsidRPr="0029561E">
                <w:rPr>
                  <w:rFonts w:ascii="Calibri" w:hAnsi="Calibri" w:cs="Calibri"/>
                  <w:color w:val="000000"/>
                </w:rPr>
                <w:t>SIM</w:t>
              </w:r>
            </w:ins>
          </w:p>
        </w:tc>
      </w:tr>
      <w:tr w:rsidR="006117F8" w:rsidRPr="0029561E" w14:paraId="09F72974"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30335FC1" w14:textId="77777777" w:rsidR="0020530E" w:rsidRPr="0029561E" w:rsidRDefault="0020530E">
            <w:pPr>
              <w:jc w:val="center"/>
              <w:rPr>
                <w:rFonts w:ascii="Calibri" w:hAnsi="Calibri"/>
                <w:color w:val="000000"/>
                <w:rPrChange w:id="2187" w:author="Luisa Herkenhoff" w:date="2020-11-10T21:02:00Z">
                  <w:rPr>
                    <w:rFonts w:ascii="Leelawadee" w:hAnsi="Leelawadee"/>
                    <w:color w:val="000000" w:themeColor="text1"/>
                    <w:sz w:val="20"/>
                  </w:rPr>
                </w:rPrChange>
              </w:rPr>
              <w:pPrChange w:id="2188" w:author="Luisa Herkenhoff" w:date="2020-11-10T21:02:00Z">
                <w:pPr>
                  <w:pStyle w:val="sub"/>
                  <w:spacing w:line="360" w:lineRule="auto"/>
                  <w:jc w:val="center"/>
                </w:pPr>
              </w:pPrChange>
            </w:pPr>
            <w:r w:rsidRPr="0029561E">
              <w:rPr>
                <w:rFonts w:ascii="Calibri" w:hAnsi="Calibri"/>
                <w:color w:val="000000"/>
                <w:rPrChange w:id="2189" w:author="Luisa Herkenhoff" w:date="2020-11-10T21:02:00Z">
                  <w:rPr>
                    <w:rFonts w:ascii="Leelawadee" w:hAnsi="Leelawadee"/>
                    <w:color w:val="000000" w:themeColor="text1"/>
                    <w:sz w:val="20"/>
                  </w:rPr>
                </w:rPrChange>
              </w:rPr>
              <w:t>101</w:t>
            </w:r>
          </w:p>
        </w:tc>
        <w:tc>
          <w:tcPr>
            <w:tcW w:w="1186" w:type="dxa"/>
            <w:tcBorders>
              <w:top w:val="nil"/>
              <w:left w:val="nil"/>
              <w:bottom w:val="single" w:sz="4" w:space="0" w:color="auto"/>
              <w:right w:val="single" w:sz="4" w:space="0" w:color="auto"/>
            </w:tcBorders>
            <w:shd w:val="clear" w:color="auto" w:fill="auto"/>
            <w:noWrap/>
            <w:vAlign w:val="center"/>
            <w:hideMark/>
          </w:tcPr>
          <w:p w14:paraId="3DED3ACB" w14:textId="77777777" w:rsidR="0020530E" w:rsidRPr="0029561E" w:rsidRDefault="0020530E">
            <w:pPr>
              <w:jc w:val="center"/>
              <w:rPr>
                <w:rFonts w:ascii="Calibri" w:hAnsi="Calibri"/>
                <w:color w:val="000000"/>
                <w:rPrChange w:id="2190" w:author="Luisa Herkenhoff" w:date="2020-11-10T21:02:00Z">
                  <w:rPr>
                    <w:rFonts w:ascii="Leelawadee" w:hAnsi="Leelawadee"/>
                    <w:color w:val="000000" w:themeColor="text1"/>
                    <w:sz w:val="20"/>
                  </w:rPr>
                </w:rPrChange>
              </w:rPr>
              <w:pPrChange w:id="2191" w:author="Luisa Herkenhoff" w:date="2020-11-10T21:02:00Z">
                <w:pPr>
                  <w:pStyle w:val="sub"/>
                  <w:spacing w:line="360" w:lineRule="auto"/>
                  <w:jc w:val="center"/>
                </w:pPr>
              </w:pPrChange>
            </w:pPr>
            <w:r w:rsidRPr="0029561E">
              <w:rPr>
                <w:rFonts w:ascii="Calibri" w:hAnsi="Calibri"/>
                <w:color w:val="000000"/>
                <w:rPrChange w:id="2192" w:author="Luisa Herkenhoff" w:date="2020-11-10T21:02:00Z">
                  <w:rPr>
                    <w:rFonts w:ascii="Leelawadee" w:hAnsi="Leelawadee"/>
                    <w:color w:val="000000" w:themeColor="text1"/>
                    <w:sz w:val="20"/>
                  </w:rPr>
                </w:rPrChange>
              </w:rPr>
              <w:t>29/03/2029</w:t>
            </w:r>
          </w:p>
        </w:tc>
        <w:tc>
          <w:tcPr>
            <w:tcW w:w="1186" w:type="dxa"/>
            <w:tcBorders>
              <w:top w:val="nil"/>
              <w:left w:val="nil"/>
              <w:bottom w:val="single" w:sz="4" w:space="0" w:color="auto"/>
              <w:right w:val="single" w:sz="4" w:space="0" w:color="auto"/>
            </w:tcBorders>
            <w:shd w:val="clear" w:color="auto" w:fill="auto"/>
            <w:noWrap/>
            <w:vAlign w:val="center"/>
            <w:hideMark/>
          </w:tcPr>
          <w:p w14:paraId="50F542C1" w14:textId="77777777" w:rsidR="0020530E" w:rsidRPr="0029561E" w:rsidRDefault="0020530E">
            <w:pPr>
              <w:jc w:val="center"/>
              <w:rPr>
                <w:rFonts w:ascii="Calibri" w:hAnsi="Calibri"/>
                <w:color w:val="000000"/>
                <w:rPrChange w:id="2193" w:author="Luisa Herkenhoff" w:date="2020-11-10T21:02:00Z">
                  <w:rPr>
                    <w:rFonts w:ascii="Leelawadee" w:hAnsi="Leelawadee"/>
                    <w:color w:val="000000" w:themeColor="text1"/>
                    <w:sz w:val="20"/>
                  </w:rPr>
                </w:rPrChange>
              </w:rPr>
              <w:pPrChange w:id="2194" w:author="Luisa Herkenhoff" w:date="2020-11-10T21:02:00Z">
                <w:pPr>
                  <w:pStyle w:val="sub"/>
                  <w:spacing w:line="360" w:lineRule="auto"/>
                  <w:jc w:val="center"/>
                </w:pPr>
              </w:pPrChange>
            </w:pPr>
            <w:r w:rsidRPr="0029561E">
              <w:rPr>
                <w:rFonts w:ascii="Calibri" w:hAnsi="Calibri"/>
                <w:color w:val="000000"/>
                <w:rPrChange w:id="2195" w:author="Luisa Herkenhoff" w:date="2020-11-10T21:02:00Z">
                  <w:rPr>
                    <w:rFonts w:ascii="Leelawadee" w:hAnsi="Leelawadee"/>
                    <w:color w:val="000000" w:themeColor="text1"/>
                    <w:sz w:val="20"/>
                  </w:rPr>
                </w:rPrChange>
              </w:rPr>
              <w:t>29/03/2029</w:t>
            </w:r>
          </w:p>
        </w:tc>
        <w:tc>
          <w:tcPr>
            <w:tcW w:w="929" w:type="dxa"/>
            <w:tcBorders>
              <w:top w:val="nil"/>
              <w:left w:val="nil"/>
              <w:bottom w:val="single" w:sz="4" w:space="0" w:color="auto"/>
              <w:right w:val="single" w:sz="4" w:space="0" w:color="auto"/>
            </w:tcBorders>
            <w:shd w:val="clear" w:color="auto" w:fill="auto"/>
            <w:noWrap/>
            <w:vAlign w:val="center"/>
            <w:hideMark/>
          </w:tcPr>
          <w:p w14:paraId="6C0ECB1D" w14:textId="77777777" w:rsidR="0020530E" w:rsidRPr="0029561E" w:rsidRDefault="0020530E">
            <w:pPr>
              <w:jc w:val="center"/>
              <w:rPr>
                <w:rFonts w:ascii="Calibri" w:hAnsi="Calibri"/>
                <w:color w:val="000000"/>
                <w:rPrChange w:id="2196" w:author="Luisa Herkenhoff" w:date="2020-11-10T21:02:00Z">
                  <w:rPr>
                    <w:rFonts w:ascii="Leelawadee" w:hAnsi="Leelawadee"/>
                    <w:color w:val="000000" w:themeColor="text1"/>
                    <w:sz w:val="20"/>
                  </w:rPr>
                </w:rPrChange>
              </w:rPr>
              <w:pPrChange w:id="2197" w:author="Luisa Herkenhoff" w:date="2020-11-10T21:02:00Z">
                <w:pPr>
                  <w:pStyle w:val="sub"/>
                  <w:spacing w:line="360" w:lineRule="auto"/>
                  <w:jc w:val="center"/>
                </w:pPr>
              </w:pPrChange>
            </w:pPr>
            <w:r w:rsidRPr="0029561E">
              <w:rPr>
                <w:rFonts w:ascii="Calibri" w:hAnsi="Calibri"/>
                <w:color w:val="000000"/>
                <w:rPrChange w:id="2198" w:author="Luisa Herkenhoff" w:date="2020-11-10T21:02:00Z">
                  <w:rPr>
                    <w:rFonts w:ascii="Leelawadee" w:hAnsi="Leelawadee"/>
                    <w:color w:val="000000" w:themeColor="text1"/>
                    <w:sz w:val="20"/>
                  </w:rPr>
                </w:rPrChange>
              </w:rPr>
              <w:t>14,0447</w:t>
            </w:r>
          </w:p>
        </w:tc>
        <w:tc>
          <w:tcPr>
            <w:tcW w:w="1346" w:type="dxa"/>
            <w:tcBorders>
              <w:top w:val="nil"/>
              <w:left w:val="nil"/>
              <w:bottom w:val="single" w:sz="4" w:space="0" w:color="auto"/>
              <w:right w:val="single" w:sz="4" w:space="0" w:color="auto"/>
            </w:tcBorders>
            <w:shd w:val="clear" w:color="auto" w:fill="auto"/>
            <w:noWrap/>
            <w:vAlign w:val="center"/>
            <w:hideMark/>
          </w:tcPr>
          <w:p w14:paraId="0E93120C" w14:textId="6A18C9F9" w:rsidR="0020530E" w:rsidRPr="0029561E" w:rsidRDefault="00A604CE">
            <w:pPr>
              <w:jc w:val="center"/>
              <w:rPr>
                <w:rFonts w:ascii="Calibri" w:hAnsi="Calibri"/>
                <w:color w:val="000000"/>
                <w:rPrChange w:id="2199" w:author="Luisa Herkenhoff" w:date="2020-11-10T21:02:00Z">
                  <w:rPr>
                    <w:rFonts w:ascii="Leelawadee" w:hAnsi="Leelawadee"/>
                    <w:color w:val="000000" w:themeColor="text1"/>
                    <w:sz w:val="20"/>
                  </w:rPr>
                </w:rPrChange>
              </w:rPr>
              <w:pPrChange w:id="2200" w:author="Luisa Herkenhoff" w:date="2020-11-10T21:02:00Z">
                <w:pPr>
                  <w:pStyle w:val="sub"/>
                  <w:spacing w:line="360" w:lineRule="auto"/>
                  <w:jc w:val="center"/>
                </w:pPr>
              </w:pPrChange>
            </w:pPr>
            <w:del w:id="2201" w:author="Luisa Herkenhoff" w:date="2020-11-10T21:02:00Z">
              <w:r w:rsidRPr="00A604CE">
                <w:rPr>
                  <w:rFonts w:ascii="Leelawadee" w:hAnsi="Leelawadee" w:cs="Leelawadee"/>
                  <w:color w:val="000000" w:themeColor="text1"/>
                  <w:sz w:val="20"/>
                  <w:szCs w:val="20"/>
                </w:rPr>
                <w:delText>SIM</w:delText>
              </w:r>
            </w:del>
            <w:ins w:id="2202"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2203" w:author="Luisa Herkenhoff" w:date="2020-11-10T21:02:00Z"/>
            <w:hideMark/>
          </w:tcPr>
          <w:p w14:paraId="3B28093C" w14:textId="77777777" w:rsidR="0020530E" w:rsidRPr="0029561E" w:rsidRDefault="0020530E" w:rsidP="002647D8">
            <w:pPr>
              <w:jc w:val="center"/>
              <w:rPr>
                <w:rFonts w:ascii="Calibri" w:hAnsi="Calibri" w:cs="Calibri"/>
                <w:color w:val="000000"/>
              </w:rPr>
            </w:pPr>
            <w:ins w:id="2204" w:author="Luisa Herkenhoff" w:date="2020-11-10T21:02:00Z">
              <w:r w:rsidRPr="0029561E">
                <w:rPr>
                  <w:rFonts w:ascii="Calibri" w:hAnsi="Calibri" w:cs="Calibri"/>
                  <w:color w:val="000000"/>
                </w:rPr>
                <w:t>SIM</w:t>
              </w:r>
            </w:ins>
          </w:p>
        </w:tc>
      </w:tr>
      <w:tr w:rsidR="006117F8" w:rsidRPr="0029561E" w14:paraId="7D0455A0"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69FDF4C5" w14:textId="77777777" w:rsidR="0020530E" w:rsidRPr="0029561E" w:rsidRDefault="0020530E">
            <w:pPr>
              <w:jc w:val="center"/>
              <w:rPr>
                <w:rFonts w:ascii="Calibri" w:hAnsi="Calibri"/>
                <w:color w:val="000000"/>
                <w:rPrChange w:id="2205" w:author="Luisa Herkenhoff" w:date="2020-11-10T21:02:00Z">
                  <w:rPr>
                    <w:rFonts w:ascii="Leelawadee" w:hAnsi="Leelawadee"/>
                    <w:color w:val="000000" w:themeColor="text1"/>
                    <w:sz w:val="20"/>
                  </w:rPr>
                </w:rPrChange>
              </w:rPr>
              <w:pPrChange w:id="2206" w:author="Luisa Herkenhoff" w:date="2020-11-10T21:02:00Z">
                <w:pPr>
                  <w:pStyle w:val="sub"/>
                  <w:spacing w:line="360" w:lineRule="auto"/>
                  <w:jc w:val="center"/>
                </w:pPr>
              </w:pPrChange>
            </w:pPr>
            <w:r w:rsidRPr="0029561E">
              <w:rPr>
                <w:rFonts w:ascii="Calibri" w:hAnsi="Calibri"/>
                <w:color w:val="000000"/>
                <w:rPrChange w:id="2207" w:author="Luisa Herkenhoff" w:date="2020-11-10T21:02:00Z">
                  <w:rPr>
                    <w:rFonts w:ascii="Leelawadee" w:hAnsi="Leelawadee"/>
                    <w:color w:val="000000" w:themeColor="text1"/>
                    <w:sz w:val="20"/>
                  </w:rPr>
                </w:rPrChange>
              </w:rPr>
              <w:t>102</w:t>
            </w:r>
          </w:p>
        </w:tc>
        <w:tc>
          <w:tcPr>
            <w:tcW w:w="1186" w:type="dxa"/>
            <w:tcBorders>
              <w:top w:val="nil"/>
              <w:left w:val="nil"/>
              <w:bottom w:val="single" w:sz="4" w:space="0" w:color="auto"/>
              <w:right w:val="single" w:sz="4" w:space="0" w:color="auto"/>
            </w:tcBorders>
            <w:shd w:val="clear" w:color="auto" w:fill="auto"/>
            <w:noWrap/>
            <w:vAlign w:val="center"/>
            <w:hideMark/>
          </w:tcPr>
          <w:p w14:paraId="4EA41B28" w14:textId="77777777" w:rsidR="0020530E" w:rsidRPr="0029561E" w:rsidRDefault="0020530E">
            <w:pPr>
              <w:jc w:val="center"/>
              <w:rPr>
                <w:rFonts w:ascii="Calibri" w:hAnsi="Calibri"/>
                <w:color w:val="000000"/>
                <w:rPrChange w:id="2208" w:author="Luisa Herkenhoff" w:date="2020-11-10T21:02:00Z">
                  <w:rPr>
                    <w:rFonts w:ascii="Leelawadee" w:hAnsi="Leelawadee"/>
                    <w:color w:val="000000" w:themeColor="text1"/>
                    <w:sz w:val="20"/>
                  </w:rPr>
                </w:rPrChange>
              </w:rPr>
              <w:pPrChange w:id="2209" w:author="Luisa Herkenhoff" w:date="2020-11-10T21:02:00Z">
                <w:pPr>
                  <w:pStyle w:val="sub"/>
                  <w:spacing w:line="360" w:lineRule="auto"/>
                  <w:jc w:val="center"/>
                </w:pPr>
              </w:pPrChange>
            </w:pPr>
            <w:r w:rsidRPr="0029561E">
              <w:rPr>
                <w:rFonts w:ascii="Calibri" w:hAnsi="Calibri"/>
                <w:color w:val="000000"/>
                <w:rPrChange w:id="2210" w:author="Luisa Herkenhoff" w:date="2020-11-10T21:02:00Z">
                  <w:rPr>
                    <w:rFonts w:ascii="Leelawadee" w:hAnsi="Leelawadee"/>
                    <w:color w:val="000000" w:themeColor="text1"/>
                    <w:sz w:val="20"/>
                  </w:rPr>
                </w:rPrChange>
              </w:rPr>
              <w:t>29/04/2029</w:t>
            </w:r>
          </w:p>
        </w:tc>
        <w:tc>
          <w:tcPr>
            <w:tcW w:w="1186" w:type="dxa"/>
            <w:tcBorders>
              <w:top w:val="nil"/>
              <w:left w:val="nil"/>
              <w:bottom w:val="single" w:sz="4" w:space="0" w:color="auto"/>
              <w:right w:val="single" w:sz="4" w:space="0" w:color="auto"/>
            </w:tcBorders>
            <w:shd w:val="clear" w:color="auto" w:fill="auto"/>
            <w:noWrap/>
            <w:vAlign w:val="center"/>
            <w:hideMark/>
          </w:tcPr>
          <w:p w14:paraId="08B2B576" w14:textId="77777777" w:rsidR="0020530E" w:rsidRPr="0029561E" w:rsidRDefault="0020530E">
            <w:pPr>
              <w:jc w:val="center"/>
              <w:rPr>
                <w:rFonts w:ascii="Calibri" w:hAnsi="Calibri"/>
                <w:color w:val="000000"/>
                <w:rPrChange w:id="2211" w:author="Luisa Herkenhoff" w:date="2020-11-10T21:02:00Z">
                  <w:rPr>
                    <w:rFonts w:ascii="Leelawadee" w:hAnsi="Leelawadee"/>
                    <w:color w:val="000000" w:themeColor="text1"/>
                    <w:sz w:val="20"/>
                  </w:rPr>
                </w:rPrChange>
              </w:rPr>
              <w:pPrChange w:id="2212" w:author="Luisa Herkenhoff" w:date="2020-11-10T21:02:00Z">
                <w:pPr>
                  <w:pStyle w:val="sub"/>
                  <w:spacing w:line="360" w:lineRule="auto"/>
                  <w:jc w:val="center"/>
                </w:pPr>
              </w:pPrChange>
            </w:pPr>
            <w:r w:rsidRPr="0029561E">
              <w:rPr>
                <w:rFonts w:ascii="Calibri" w:hAnsi="Calibri"/>
                <w:color w:val="000000"/>
                <w:rPrChange w:id="2213" w:author="Luisa Herkenhoff" w:date="2020-11-10T21:02:00Z">
                  <w:rPr>
                    <w:rFonts w:ascii="Leelawadee" w:hAnsi="Leelawadee"/>
                    <w:color w:val="000000" w:themeColor="text1"/>
                    <w:sz w:val="20"/>
                  </w:rPr>
                </w:rPrChange>
              </w:rPr>
              <w:t>30/04/2029</w:t>
            </w:r>
          </w:p>
        </w:tc>
        <w:tc>
          <w:tcPr>
            <w:tcW w:w="929" w:type="dxa"/>
            <w:tcBorders>
              <w:top w:val="nil"/>
              <w:left w:val="nil"/>
              <w:bottom w:val="single" w:sz="4" w:space="0" w:color="auto"/>
              <w:right w:val="single" w:sz="4" w:space="0" w:color="auto"/>
            </w:tcBorders>
            <w:shd w:val="clear" w:color="auto" w:fill="auto"/>
            <w:noWrap/>
            <w:vAlign w:val="center"/>
            <w:hideMark/>
          </w:tcPr>
          <w:p w14:paraId="4AE820DF" w14:textId="77777777" w:rsidR="0020530E" w:rsidRPr="0029561E" w:rsidRDefault="0020530E">
            <w:pPr>
              <w:jc w:val="center"/>
              <w:rPr>
                <w:rFonts w:ascii="Calibri" w:hAnsi="Calibri"/>
                <w:color w:val="000000"/>
                <w:rPrChange w:id="2214" w:author="Luisa Herkenhoff" w:date="2020-11-10T21:02:00Z">
                  <w:rPr>
                    <w:rFonts w:ascii="Leelawadee" w:hAnsi="Leelawadee"/>
                    <w:color w:val="000000" w:themeColor="text1"/>
                    <w:sz w:val="20"/>
                  </w:rPr>
                </w:rPrChange>
              </w:rPr>
              <w:pPrChange w:id="2215" w:author="Luisa Herkenhoff" w:date="2020-11-10T21:02:00Z">
                <w:pPr>
                  <w:pStyle w:val="sub"/>
                  <w:spacing w:line="360" w:lineRule="auto"/>
                  <w:jc w:val="center"/>
                </w:pPr>
              </w:pPrChange>
            </w:pPr>
            <w:r w:rsidRPr="0029561E">
              <w:rPr>
                <w:rFonts w:ascii="Calibri" w:hAnsi="Calibri"/>
                <w:color w:val="000000"/>
                <w:rPrChange w:id="2216" w:author="Luisa Herkenhoff" w:date="2020-11-10T21:02:00Z">
                  <w:rPr>
                    <w:rFonts w:ascii="Leelawadee" w:hAnsi="Leelawadee"/>
                    <w:color w:val="000000" w:themeColor="text1"/>
                    <w:sz w:val="20"/>
                  </w:rPr>
                </w:rPrChange>
              </w:rPr>
              <w:t>16,4321</w:t>
            </w:r>
          </w:p>
        </w:tc>
        <w:tc>
          <w:tcPr>
            <w:tcW w:w="1346" w:type="dxa"/>
            <w:tcBorders>
              <w:top w:val="nil"/>
              <w:left w:val="nil"/>
              <w:bottom w:val="single" w:sz="4" w:space="0" w:color="auto"/>
              <w:right w:val="single" w:sz="4" w:space="0" w:color="auto"/>
            </w:tcBorders>
            <w:shd w:val="clear" w:color="auto" w:fill="auto"/>
            <w:noWrap/>
            <w:vAlign w:val="center"/>
            <w:hideMark/>
          </w:tcPr>
          <w:p w14:paraId="4641DCE9" w14:textId="540944E0" w:rsidR="0020530E" w:rsidRPr="0029561E" w:rsidRDefault="00A604CE">
            <w:pPr>
              <w:jc w:val="center"/>
              <w:rPr>
                <w:rFonts w:ascii="Calibri" w:hAnsi="Calibri"/>
                <w:color w:val="000000"/>
                <w:rPrChange w:id="2217" w:author="Luisa Herkenhoff" w:date="2020-11-10T21:02:00Z">
                  <w:rPr>
                    <w:rFonts w:ascii="Leelawadee" w:hAnsi="Leelawadee"/>
                    <w:color w:val="000000" w:themeColor="text1"/>
                    <w:sz w:val="20"/>
                  </w:rPr>
                </w:rPrChange>
              </w:rPr>
              <w:pPrChange w:id="2218" w:author="Luisa Herkenhoff" w:date="2020-11-10T21:02:00Z">
                <w:pPr>
                  <w:pStyle w:val="sub"/>
                  <w:spacing w:line="360" w:lineRule="auto"/>
                  <w:jc w:val="center"/>
                </w:pPr>
              </w:pPrChange>
            </w:pPr>
            <w:del w:id="2219" w:author="Luisa Herkenhoff" w:date="2020-11-10T21:02:00Z">
              <w:r w:rsidRPr="00A604CE">
                <w:rPr>
                  <w:rFonts w:ascii="Leelawadee" w:hAnsi="Leelawadee" w:cs="Leelawadee"/>
                  <w:color w:val="000000" w:themeColor="text1"/>
                  <w:sz w:val="20"/>
                  <w:szCs w:val="20"/>
                </w:rPr>
                <w:delText>SIM</w:delText>
              </w:r>
            </w:del>
            <w:ins w:id="2220"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2221" w:author="Luisa Herkenhoff" w:date="2020-11-10T21:02:00Z"/>
            <w:hideMark/>
          </w:tcPr>
          <w:p w14:paraId="67C49E93" w14:textId="77777777" w:rsidR="0020530E" w:rsidRPr="0029561E" w:rsidRDefault="0020530E" w:rsidP="002647D8">
            <w:pPr>
              <w:jc w:val="center"/>
              <w:rPr>
                <w:rFonts w:ascii="Calibri" w:hAnsi="Calibri" w:cs="Calibri"/>
                <w:color w:val="000000"/>
              </w:rPr>
            </w:pPr>
            <w:ins w:id="2222" w:author="Luisa Herkenhoff" w:date="2020-11-10T21:02:00Z">
              <w:r w:rsidRPr="0029561E">
                <w:rPr>
                  <w:rFonts w:ascii="Calibri" w:hAnsi="Calibri" w:cs="Calibri"/>
                  <w:color w:val="000000"/>
                </w:rPr>
                <w:t>SIM</w:t>
              </w:r>
            </w:ins>
          </w:p>
        </w:tc>
      </w:tr>
      <w:tr w:rsidR="006117F8" w:rsidRPr="0029561E" w14:paraId="56D45E8A"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2A55CE5E" w14:textId="77777777" w:rsidR="0020530E" w:rsidRPr="0029561E" w:rsidRDefault="0020530E">
            <w:pPr>
              <w:jc w:val="center"/>
              <w:rPr>
                <w:rFonts w:ascii="Calibri" w:hAnsi="Calibri"/>
                <w:color w:val="000000"/>
                <w:rPrChange w:id="2223" w:author="Luisa Herkenhoff" w:date="2020-11-10T21:02:00Z">
                  <w:rPr>
                    <w:rFonts w:ascii="Leelawadee" w:hAnsi="Leelawadee"/>
                    <w:color w:val="000000" w:themeColor="text1"/>
                    <w:sz w:val="20"/>
                  </w:rPr>
                </w:rPrChange>
              </w:rPr>
              <w:pPrChange w:id="2224" w:author="Luisa Herkenhoff" w:date="2020-11-10T21:02:00Z">
                <w:pPr>
                  <w:pStyle w:val="sub"/>
                  <w:spacing w:line="360" w:lineRule="auto"/>
                  <w:jc w:val="center"/>
                </w:pPr>
              </w:pPrChange>
            </w:pPr>
            <w:r w:rsidRPr="0029561E">
              <w:rPr>
                <w:rFonts w:ascii="Calibri" w:hAnsi="Calibri"/>
                <w:color w:val="000000"/>
                <w:rPrChange w:id="2225" w:author="Luisa Herkenhoff" w:date="2020-11-10T21:02:00Z">
                  <w:rPr>
                    <w:rFonts w:ascii="Leelawadee" w:hAnsi="Leelawadee"/>
                    <w:color w:val="000000" w:themeColor="text1"/>
                    <w:sz w:val="20"/>
                  </w:rPr>
                </w:rPrChange>
              </w:rPr>
              <w:t>103</w:t>
            </w:r>
          </w:p>
        </w:tc>
        <w:tc>
          <w:tcPr>
            <w:tcW w:w="1186" w:type="dxa"/>
            <w:tcBorders>
              <w:top w:val="nil"/>
              <w:left w:val="nil"/>
              <w:bottom w:val="single" w:sz="4" w:space="0" w:color="auto"/>
              <w:right w:val="single" w:sz="4" w:space="0" w:color="auto"/>
            </w:tcBorders>
            <w:shd w:val="clear" w:color="auto" w:fill="auto"/>
            <w:noWrap/>
            <w:vAlign w:val="center"/>
            <w:hideMark/>
          </w:tcPr>
          <w:p w14:paraId="38DAADB6" w14:textId="77777777" w:rsidR="0020530E" w:rsidRPr="0029561E" w:rsidRDefault="0020530E">
            <w:pPr>
              <w:jc w:val="center"/>
              <w:rPr>
                <w:rFonts w:ascii="Calibri" w:hAnsi="Calibri"/>
                <w:color w:val="000000"/>
                <w:rPrChange w:id="2226" w:author="Luisa Herkenhoff" w:date="2020-11-10T21:02:00Z">
                  <w:rPr>
                    <w:rFonts w:ascii="Leelawadee" w:hAnsi="Leelawadee"/>
                    <w:color w:val="000000" w:themeColor="text1"/>
                    <w:sz w:val="20"/>
                  </w:rPr>
                </w:rPrChange>
              </w:rPr>
              <w:pPrChange w:id="2227" w:author="Luisa Herkenhoff" w:date="2020-11-10T21:02:00Z">
                <w:pPr>
                  <w:pStyle w:val="sub"/>
                  <w:spacing w:line="360" w:lineRule="auto"/>
                  <w:jc w:val="center"/>
                </w:pPr>
              </w:pPrChange>
            </w:pPr>
            <w:r w:rsidRPr="0029561E">
              <w:rPr>
                <w:rFonts w:ascii="Calibri" w:hAnsi="Calibri"/>
                <w:color w:val="000000"/>
                <w:rPrChange w:id="2228" w:author="Luisa Herkenhoff" w:date="2020-11-10T21:02:00Z">
                  <w:rPr>
                    <w:rFonts w:ascii="Leelawadee" w:hAnsi="Leelawadee"/>
                    <w:color w:val="000000" w:themeColor="text1"/>
                    <w:sz w:val="20"/>
                  </w:rPr>
                </w:rPrChange>
              </w:rPr>
              <w:t>29/05/2029</w:t>
            </w:r>
          </w:p>
        </w:tc>
        <w:tc>
          <w:tcPr>
            <w:tcW w:w="1186" w:type="dxa"/>
            <w:tcBorders>
              <w:top w:val="nil"/>
              <w:left w:val="nil"/>
              <w:bottom w:val="single" w:sz="4" w:space="0" w:color="auto"/>
              <w:right w:val="single" w:sz="4" w:space="0" w:color="auto"/>
            </w:tcBorders>
            <w:shd w:val="clear" w:color="auto" w:fill="auto"/>
            <w:noWrap/>
            <w:vAlign w:val="center"/>
            <w:hideMark/>
          </w:tcPr>
          <w:p w14:paraId="3846F67C" w14:textId="77777777" w:rsidR="0020530E" w:rsidRPr="0029561E" w:rsidRDefault="0020530E">
            <w:pPr>
              <w:jc w:val="center"/>
              <w:rPr>
                <w:rFonts w:ascii="Calibri" w:hAnsi="Calibri"/>
                <w:color w:val="000000"/>
                <w:rPrChange w:id="2229" w:author="Luisa Herkenhoff" w:date="2020-11-10T21:02:00Z">
                  <w:rPr>
                    <w:rFonts w:ascii="Leelawadee" w:hAnsi="Leelawadee"/>
                    <w:color w:val="000000" w:themeColor="text1"/>
                    <w:sz w:val="20"/>
                  </w:rPr>
                </w:rPrChange>
              </w:rPr>
              <w:pPrChange w:id="2230" w:author="Luisa Herkenhoff" w:date="2020-11-10T21:02:00Z">
                <w:pPr>
                  <w:pStyle w:val="sub"/>
                  <w:spacing w:line="360" w:lineRule="auto"/>
                  <w:jc w:val="center"/>
                </w:pPr>
              </w:pPrChange>
            </w:pPr>
            <w:r w:rsidRPr="0029561E">
              <w:rPr>
                <w:rFonts w:ascii="Calibri" w:hAnsi="Calibri"/>
                <w:color w:val="000000"/>
                <w:rPrChange w:id="2231" w:author="Luisa Herkenhoff" w:date="2020-11-10T21:02:00Z">
                  <w:rPr>
                    <w:rFonts w:ascii="Leelawadee" w:hAnsi="Leelawadee"/>
                    <w:color w:val="000000" w:themeColor="text1"/>
                    <w:sz w:val="20"/>
                  </w:rPr>
                </w:rPrChange>
              </w:rPr>
              <w:t>29/05/2029</w:t>
            </w:r>
          </w:p>
        </w:tc>
        <w:tc>
          <w:tcPr>
            <w:tcW w:w="929" w:type="dxa"/>
            <w:tcBorders>
              <w:top w:val="nil"/>
              <w:left w:val="nil"/>
              <w:bottom w:val="single" w:sz="4" w:space="0" w:color="auto"/>
              <w:right w:val="single" w:sz="4" w:space="0" w:color="auto"/>
            </w:tcBorders>
            <w:shd w:val="clear" w:color="auto" w:fill="auto"/>
            <w:noWrap/>
            <w:vAlign w:val="center"/>
            <w:hideMark/>
          </w:tcPr>
          <w:p w14:paraId="156AC4F2" w14:textId="77777777" w:rsidR="0020530E" w:rsidRPr="0029561E" w:rsidRDefault="0020530E">
            <w:pPr>
              <w:jc w:val="center"/>
              <w:rPr>
                <w:rFonts w:ascii="Calibri" w:hAnsi="Calibri"/>
                <w:color w:val="000000"/>
                <w:rPrChange w:id="2232" w:author="Luisa Herkenhoff" w:date="2020-11-10T21:02:00Z">
                  <w:rPr>
                    <w:rFonts w:ascii="Leelawadee" w:hAnsi="Leelawadee"/>
                    <w:color w:val="000000" w:themeColor="text1"/>
                    <w:sz w:val="20"/>
                  </w:rPr>
                </w:rPrChange>
              </w:rPr>
              <w:pPrChange w:id="2233" w:author="Luisa Herkenhoff" w:date="2020-11-10T21:02:00Z">
                <w:pPr>
                  <w:pStyle w:val="sub"/>
                  <w:spacing w:line="360" w:lineRule="auto"/>
                  <w:jc w:val="center"/>
                </w:pPr>
              </w:pPrChange>
            </w:pPr>
            <w:r w:rsidRPr="0029561E">
              <w:rPr>
                <w:rFonts w:ascii="Calibri" w:hAnsi="Calibri"/>
                <w:color w:val="000000"/>
                <w:rPrChange w:id="2234" w:author="Luisa Herkenhoff" w:date="2020-11-10T21:02:00Z">
                  <w:rPr>
                    <w:rFonts w:ascii="Leelawadee" w:hAnsi="Leelawadee"/>
                    <w:color w:val="000000" w:themeColor="text1"/>
                    <w:sz w:val="20"/>
                  </w:rPr>
                </w:rPrChange>
              </w:rPr>
              <w:t>19,7746</w:t>
            </w:r>
          </w:p>
        </w:tc>
        <w:tc>
          <w:tcPr>
            <w:tcW w:w="1346" w:type="dxa"/>
            <w:tcBorders>
              <w:top w:val="nil"/>
              <w:left w:val="nil"/>
              <w:bottom w:val="single" w:sz="4" w:space="0" w:color="auto"/>
              <w:right w:val="single" w:sz="4" w:space="0" w:color="auto"/>
            </w:tcBorders>
            <w:shd w:val="clear" w:color="auto" w:fill="auto"/>
            <w:noWrap/>
            <w:vAlign w:val="center"/>
            <w:hideMark/>
          </w:tcPr>
          <w:p w14:paraId="3C123FD9" w14:textId="02A4230A" w:rsidR="0020530E" w:rsidRPr="0029561E" w:rsidRDefault="00A604CE">
            <w:pPr>
              <w:jc w:val="center"/>
              <w:rPr>
                <w:rFonts w:ascii="Calibri" w:hAnsi="Calibri"/>
                <w:color w:val="000000"/>
                <w:rPrChange w:id="2235" w:author="Luisa Herkenhoff" w:date="2020-11-10T21:02:00Z">
                  <w:rPr>
                    <w:rFonts w:ascii="Leelawadee" w:hAnsi="Leelawadee"/>
                    <w:color w:val="000000" w:themeColor="text1"/>
                    <w:sz w:val="20"/>
                  </w:rPr>
                </w:rPrChange>
              </w:rPr>
              <w:pPrChange w:id="2236" w:author="Luisa Herkenhoff" w:date="2020-11-10T21:02:00Z">
                <w:pPr>
                  <w:pStyle w:val="sub"/>
                  <w:spacing w:line="360" w:lineRule="auto"/>
                  <w:jc w:val="center"/>
                </w:pPr>
              </w:pPrChange>
            </w:pPr>
            <w:del w:id="2237" w:author="Luisa Herkenhoff" w:date="2020-11-10T21:02:00Z">
              <w:r w:rsidRPr="00A604CE">
                <w:rPr>
                  <w:rFonts w:ascii="Leelawadee" w:hAnsi="Leelawadee" w:cs="Leelawadee"/>
                  <w:color w:val="000000" w:themeColor="text1"/>
                  <w:sz w:val="20"/>
                  <w:szCs w:val="20"/>
                </w:rPr>
                <w:delText>SIM</w:delText>
              </w:r>
            </w:del>
            <w:ins w:id="2238"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2239" w:author="Luisa Herkenhoff" w:date="2020-11-10T21:02:00Z"/>
            <w:hideMark/>
          </w:tcPr>
          <w:p w14:paraId="232829B2" w14:textId="77777777" w:rsidR="0020530E" w:rsidRPr="0029561E" w:rsidRDefault="0020530E" w:rsidP="002647D8">
            <w:pPr>
              <w:jc w:val="center"/>
              <w:rPr>
                <w:rFonts w:ascii="Calibri" w:hAnsi="Calibri" w:cs="Calibri"/>
                <w:color w:val="000000"/>
              </w:rPr>
            </w:pPr>
            <w:ins w:id="2240" w:author="Luisa Herkenhoff" w:date="2020-11-10T21:02:00Z">
              <w:r w:rsidRPr="0029561E">
                <w:rPr>
                  <w:rFonts w:ascii="Calibri" w:hAnsi="Calibri" w:cs="Calibri"/>
                  <w:color w:val="000000"/>
                </w:rPr>
                <w:t>SIM</w:t>
              </w:r>
            </w:ins>
          </w:p>
        </w:tc>
      </w:tr>
      <w:tr w:rsidR="006117F8" w:rsidRPr="0029561E" w14:paraId="3671F24B"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2C3BBBE9" w14:textId="77777777" w:rsidR="0020530E" w:rsidRPr="0029561E" w:rsidRDefault="0020530E">
            <w:pPr>
              <w:jc w:val="center"/>
              <w:rPr>
                <w:rFonts w:ascii="Calibri" w:hAnsi="Calibri"/>
                <w:color w:val="000000"/>
                <w:rPrChange w:id="2241" w:author="Luisa Herkenhoff" w:date="2020-11-10T21:02:00Z">
                  <w:rPr>
                    <w:rFonts w:ascii="Leelawadee" w:hAnsi="Leelawadee"/>
                    <w:color w:val="000000" w:themeColor="text1"/>
                    <w:sz w:val="20"/>
                  </w:rPr>
                </w:rPrChange>
              </w:rPr>
              <w:pPrChange w:id="2242" w:author="Luisa Herkenhoff" w:date="2020-11-10T21:02:00Z">
                <w:pPr>
                  <w:pStyle w:val="sub"/>
                  <w:spacing w:line="360" w:lineRule="auto"/>
                  <w:jc w:val="center"/>
                </w:pPr>
              </w:pPrChange>
            </w:pPr>
            <w:r w:rsidRPr="0029561E">
              <w:rPr>
                <w:rFonts w:ascii="Calibri" w:hAnsi="Calibri"/>
                <w:color w:val="000000"/>
                <w:rPrChange w:id="2243" w:author="Luisa Herkenhoff" w:date="2020-11-10T21:02:00Z">
                  <w:rPr>
                    <w:rFonts w:ascii="Leelawadee" w:hAnsi="Leelawadee"/>
                    <w:color w:val="000000" w:themeColor="text1"/>
                    <w:sz w:val="20"/>
                  </w:rPr>
                </w:rPrChange>
              </w:rPr>
              <w:t>104</w:t>
            </w:r>
          </w:p>
        </w:tc>
        <w:tc>
          <w:tcPr>
            <w:tcW w:w="1186" w:type="dxa"/>
            <w:tcBorders>
              <w:top w:val="nil"/>
              <w:left w:val="nil"/>
              <w:bottom w:val="single" w:sz="4" w:space="0" w:color="auto"/>
              <w:right w:val="single" w:sz="4" w:space="0" w:color="auto"/>
            </w:tcBorders>
            <w:shd w:val="clear" w:color="auto" w:fill="auto"/>
            <w:noWrap/>
            <w:vAlign w:val="center"/>
            <w:hideMark/>
          </w:tcPr>
          <w:p w14:paraId="0AA4A314" w14:textId="77777777" w:rsidR="0020530E" w:rsidRPr="0029561E" w:rsidRDefault="0020530E">
            <w:pPr>
              <w:jc w:val="center"/>
              <w:rPr>
                <w:rFonts w:ascii="Calibri" w:hAnsi="Calibri"/>
                <w:color w:val="000000"/>
                <w:rPrChange w:id="2244" w:author="Luisa Herkenhoff" w:date="2020-11-10T21:02:00Z">
                  <w:rPr>
                    <w:rFonts w:ascii="Leelawadee" w:hAnsi="Leelawadee"/>
                    <w:color w:val="000000" w:themeColor="text1"/>
                    <w:sz w:val="20"/>
                  </w:rPr>
                </w:rPrChange>
              </w:rPr>
              <w:pPrChange w:id="2245" w:author="Luisa Herkenhoff" w:date="2020-11-10T21:02:00Z">
                <w:pPr>
                  <w:pStyle w:val="sub"/>
                  <w:spacing w:line="360" w:lineRule="auto"/>
                  <w:jc w:val="center"/>
                </w:pPr>
              </w:pPrChange>
            </w:pPr>
            <w:r w:rsidRPr="0029561E">
              <w:rPr>
                <w:rFonts w:ascii="Calibri" w:hAnsi="Calibri"/>
                <w:color w:val="000000"/>
                <w:rPrChange w:id="2246" w:author="Luisa Herkenhoff" w:date="2020-11-10T21:02:00Z">
                  <w:rPr>
                    <w:rFonts w:ascii="Leelawadee" w:hAnsi="Leelawadee"/>
                    <w:color w:val="000000" w:themeColor="text1"/>
                    <w:sz w:val="20"/>
                  </w:rPr>
                </w:rPrChange>
              </w:rPr>
              <w:t>29/06/2029</w:t>
            </w:r>
          </w:p>
        </w:tc>
        <w:tc>
          <w:tcPr>
            <w:tcW w:w="1186" w:type="dxa"/>
            <w:tcBorders>
              <w:top w:val="nil"/>
              <w:left w:val="nil"/>
              <w:bottom w:val="single" w:sz="4" w:space="0" w:color="auto"/>
              <w:right w:val="single" w:sz="4" w:space="0" w:color="auto"/>
            </w:tcBorders>
            <w:shd w:val="clear" w:color="auto" w:fill="auto"/>
            <w:noWrap/>
            <w:vAlign w:val="center"/>
            <w:hideMark/>
          </w:tcPr>
          <w:p w14:paraId="6910EA0A" w14:textId="77777777" w:rsidR="0020530E" w:rsidRPr="0029561E" w:rsidRDefault="0020530E">
            <w:pPr>
              <w:jc w:val="center"/>
              <w:rPr>
                <w:rFonts w:ascii="Calibri" w:hAnsi="Calibri"/>
                <w:color w:val="000000"/>
                <w:rPrChange w:id="2247" w:author="Luisa Herkenhoff" w:date="2020-11-10T21:02:00Z">
                  <w:rPr>
                    <w:rFonts w:ascii="Leelawadee" w:hAnsi="Leelawadee"/>
                    <w:color w:val="000000" w:themeColor="text1"/>
                    <w:sz w:val="20"/>
                  </w:rPr>
                </w:rPrChange>
              </w:rPr>
              <w:pPrChange w:id="2248" w:author="Luisa Herkenhoff" w:date="2020-11-10T21:02:00Z">
                <w:pPr>
                  <w:pStyle w:val="sub"/>
                  <w:spacing w:line="360" w:lineRule="auto"/>
                  <w:jc w:val="center"/>
                </w:pPr>
              </w:pPrChange>
            </w:pPr>
            <w:r w:rsidRPr="0029561E">
              <w:rPr>
                <w:rFonts w:ascii="Calibri" w:hAnsi="Calibri"/>
                <w:color w:val="000000"/>
                <w:rPrChange w:id="2249" w:author="Luisa Herkenhoff" w:date="2020-11-10T21:02:00Z">
                  <w:rPr>
                    <w:rFonts w:ascii="Leelawadee" w:hAnsi="Leelawadee"/>
                    <w:color w:val="000000" w:themeColor="text1"/>
                    <w:sz w:val="20"/>
                  </w:rPr>
                </w:rPrChange>
              </w:rPr>
              <w:t>29/06/2029</w:t>
            </w:r>
          </w:p>
        </w:tc>
        <w:tc>
          <w:tcPr>
            <w:tcW w:w="929" w:type="dxa"/>
            <w:tcBorders>
              <w:top w:val="nil"/>
              <w:left w:val="nil"/>
              <w:bottom w:val="single" w:sz="4" w:space="0" w:color="auto"/>
              <w:right w:val="single" w:sz="4" w:space="0" w:color="auto"/>
            </w:tcBorders>
            <w:shd w:val="clear" w:color="auto" w:fill="auto"/>
            <w:noWrap/>
            <w:vAlign w:val="center"/>
            <w:hideMark/>
          </w:tcPr>
          <w:p w14:paraId="48EF6F2E" w14:textId="77777777" w:rsidR="0020530E" w:rsidRPr="0029561E" w:rsidRDefault="0020530E">
            <w:pPr>
              <w:jc w:val="center"/>
              <w:rPr>
                <w:rFonts w:ascii="Calibri" w:hAnsi="Calibri"/>
                <w:color w:val="000000"/>
                <w:rPrChange w:id="2250" w:author="Luisa Herkenhoff" w:date="2020-11-10T21:02:00Z">
                  <w:rPr>
                    <w:rFonts w:ascii="Leelawadee" w:hAnsi="Leelawadee"/>
                    <w:color w:val="000000" w:themeColor="text1"/>
                    <w:sz w:val="20"/>
                  </w:rPr>
                </w:rPrChange>
              </w:rPr>
              <w:pPrChange w:id="2251" w:author="Luisa Herkenhoff" w:date="2020-11-10T21:02:00Z">
                <w:pPr>
                  <w:pStyle w:val="sub"/>
                  <w:spacing w:line="360" w:lineRule="auto"/>
                  <w:jc w:val="center"/>
                </w:pPr>
              </w:pPrChange>
            </w:pPr>
            <w:r w:rsidRPr="0029561E">
              <w:rPr>
                <w:rFonts w:ascii="Calibri" w:hAnsi="Calibri"/>
                <w:color w:val="000000"/>
                <w:rPrChange w:id="2252" w:author="Luisa Herkenhoff" w:date="2020-11-10T21:02:00Z">
                  <w:rPr>
                    <w:rFonts w:ascii="Leelawadee" w:hAnsi="Leelawadee"/>
                    <w:color w:val="000000" w:themeColor="text1"/>
                    <w:sz w:val="20"/>
                  </w:rPr>
                </w:rPrChange>
              </w:rPr>
              <w:t>24,7885</w:t>
            </w:r>
          </w:p>
        </w:tc>
        <w:tc>
          <w:tcPr>
            <w:tcW w:w="1346" w:type="dxa"/>
            <w:tcBorders>
              <w:top w:val="nil"/>
              <w:left w:val="nil"/>
              <w:bottom w:val="single" w:sz="4" w:space="0" w:color="auto"/>
              <w:right w:val="single" w:sz="4" w:space="0" w:color="auto"/>
            </w:tcBorders>
            <w:shd w:val="clear" w:color="auto" w:fill="auto"/>
            <w:noWrap/>
            <w:vAlign w:val="center"/>
            <w:hideMark/>
          </w:tcPr>
          <w:p w14:paraId="2489009E" w14:textId="77777777" w:rsidR="0020530E" w:rsidRPr="0029561E" w:rsidRDefault="0020530E">
            <w:pPr>
              <w:jc w:val="center"/>
              <w:rPr>
                <w:rFonts w:ascii="Calibri" w:hAnsi="Calibri"/>
                <w:color w:val="000000"/>
                <w:rPrChange w:id="2253" w:author="Luisa Herkenhoff" w:date="2020-11-10T21:02:00Z">
                  <w:rPr>
                    <w:rFonts w:ascii="Leelawadee" w:hAnsi="Leelawadee"/>
                    <w:color w:val="000000" w:themeColor="text1"/>
                    <w:sz w:val="20"/>
                  </w:rPr>
                </w:rPrChange>
              </w:rPr>
              <w:pPrChange w:id="2254" w:author="Luisa Herkenhoff" w:date="2020-11-10T21:02:00Z">
                <w:pPr>
                  <w:pStyle w:val="sub"/>
                  <w:spacing w:line="360" w:lineRule="auto"/>
                  <w:jc w:val="center"/>
                </w:pPr>
              </w:pPrChange>
            </w:pPr>
            <w:r w:rsidRPr="0029561E">
              <w:rPr>
                <w:rFonts w:ascii="Calibri" w:hAnsi="Calibri"/>
                <w:color w:val="000000"/>
                <w:rPrChange w:id="2255" w:author="Luisa Herkenhoff" w:date="2020-11-10T21:02:00Z">
                  <w:rPr>
                    <w:rFonts w:ascii="Leelawadee" w:hAnsi="Leelawadee"/>
                    <w:color w:val="000000" w:themeColor="text1"/>
                    <w:sz w:val="20"/>
                  </w:rPr>
                </w:rPrChange>
              </w:rPr>
              <w:t>SIM</w:t>
            </w:r>
          </w:p>
        </w:tc>
        <w:tc>
          <w:tcPr>
            <w:tcW w:w="1521" w:type="dxa"/>
            <w:tcBorders>
              <w:top w:val="nil"/>
              <w:left w:val="nil"/>
              <w:bottom w:val="single" w:sz="4" w:space="0" w:color="auto"/>
              <w:right w:val="single" w:sz="4" w:space="0" w:color="auto"/>
            </w:tcBorders>
            <w:shd w:val="clear" w:color="auto" w:fill="auto"/>
            <w:noWrap/>
            <w:vAlign w:val="center"/>
            <w:cellIns w:id="2256" w:author="Luisa Herkenhoff" w:date="2020-11-10T21:02:00Z"/>
            <w:hideMark/>
          </w:tcPr>
          <w:p w14:paraId="36E97D1F" w14:textId="77777777" w:rsidR="0020530E" w:rsidRPr="0029561E" w:rsidRDefault="0020530E" w:rsidP="002647D8">
            <w:pPr>
              <w:jc w:val="center"/>
              <w:rPr>
                <w:rFonts w:ascii="Calibri" w:hAnsi="Calibri" w:cs="Calibri"/>
                <w:color w:val="000000"/>
              </w:rPr>
            </w:pPr>
            <w:ins w:id="2257" w:author="Luisa Herkenhoff" w:date="2020-11-10T21:02:00Z">
              <w:r w:rsidRPr="0029561E">
                <w:rPr>
                  <w:rFonts w:ascii="Calibri" w:hAnsi="Calibri" w:cs="Calibri"/>
                  <w:color w:val="000000"/>
                </w:rPr>
                <w:t>SIM</w:t>
              </w:r>
            </w:ins>
          </w:p>
        </w:tc>
      </w:tr>
      <w:tr w:rsidR="006117F8" w:rsidRPr="0029561E" w14:paraId="0F41DAD3"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4C68ED87" w14:textId="77777777" w:rsidR="0020530E" w:rsidRPr="0029561E" w:rsidRDefault="0020530E">
            <w:pPr>
              <w:jc w:val="center"/>
              <w:rPr>
                <w:rFonts w:ascii="Calibri" w:hAnsi="Calibri"/>
                <w:color w:val="000000"/>
                <w:rPrChange w:id="2258" w:author="Luisa Herkenhoff" w:date="2020-11-10T21:02:00Z">
                  <w:rPr>
                    <w:rFonts w:ascii="Leelawadee" w:hAnsi="Leelawadee"/>
                    <w:color w:val="000000" w:themeColor="text1"/>
                    <w:sz w:val="20"/>
                  </w:rPr>
                </w:rPrChange>
              </w:rPr>
              <w:pPrChange w:id="2259" w:author="Luisa Herkenhoff" w:date="2020-11-10T21:02:00Z">
                <w:pPr>
                  <w:pStyle w:val="sub"/>
                  <w:spacing w:line="360" w:lineRule="auto"/>
                  <w:jc w:val="center"/>
                </w:pPr>
              </w:pPrChange>
            </w:pPr>
            <w:r w:rsidRPr="0029561E">
              <w:rPr>
                <w:rFonts w:ascii="Calibri" w:hAnsi="Calibri"/>
                <w:color w:val="000000"/>
                <w:rPrChange w:id="2260" w:author="Luisa Herkenhoff" w:date="2020-11-10T21:02:00Z">
                  <w:rPr>
                    <w:rFonts w:ascii="Leelawadee" w:hAnsi="Leelawadee"/>
                    <w:color w:val="000000" w:themeColor="text1"/>
                    <w:sz w:val="20"/>
                  </w:rPr>
                </w:rPrChange>
              </w:rPr>
              <w:t>105</w:t>
            </w:r>
          </w:p>
        </w:tc>
        <w:tc>
          <w:tcPr>
            <w:tcW w:w="1186" w:type="dxa"/>
            <w:tcBorders>
              <w:top w:val="nil"/>
              <w:left w:val="nil"/>
              <w:bottom w:val="single" w:sz="4" w:space="0" w:color="auto"/>
              <w:right w:val="single" w:sz="4" w:space="0" w:color="auto"/>
            </w:tcBorders>
            <w:shd w:val="clear" w:color="auto" w:fill="auto"/>
            <w:noWrap/>
            <w:vAlign w:val="center"/>
            <w:hideMark/>
          </w:tcPr>
          <w:p w14:paraId="706D3C6A" w14:textId="77777777" w:rsidR="0020530E" w:rsidRPr="0029561E" w:rsidRDefault="0020530E">
            <w:pPr>
              <w:jc w:val="center"/>
              <w:rPr>
                <w:rFonts w:ascii="Calibri" w:hAnsi="Calibri"/>
                <w:color w:val="000000"/>
                <w:rPrChange w:id="2261" w:author="Luisa Herkenhoff" w:date="2020-11-10T21:02:00Z">
                  <w:rPr>
                    <w:rFonts w:ascii="Leelawadee" w:hAnsi="Leelawadee"/>
                    <w:color w:val="000000" w:themeColor="text1"/>
                    <w:sz w:val="20"/>
                  </w:rPr>
                </w:rPrChange>
              </w:rPr>
              <w:pPrChange w:id="2262" w:author="Luisa Herkenhoff" w:date="2020-11-10T21:02:00Z">
                <w:pPr>
                  <w:pStyle w:val="sub"/>
                  <w:spacing w:line="360" w:lineRule="auto"/>
                  <w:jc w:val="center"/>
                </w:pPr>
              </w:pPrChange>
            </w:pPr>
            <w:r w:rsidRPr="0029561E">
              <w:rPr>
                <w:rFonts w:ascii="Calibri" w:hAnsi="Calibri"/>
                <w:color w:val="000000"/>
                <w:rPrChange w:id="2263" w:author="Luisa Herkenhoff" w:date="2020-11-10T21:02:00Z">
                  <w:rPr>
                    <w:rFonts w:ascii="Leelawadee" w:hAnsi="Leelawadee"/>
                    <w:color w:val="000000" w:themeColor="text1"/>
                    <w:sz w:val="20"/>
                  </w:rPr>
                </w:rPrChange>
              </w:rPr>
              <w:t>29/07/2029</w:t>
            </w:r>
          </w:p>
        </w:tc>
        <w:tc>
          <w:tcPr>
            <w:tcW w:w="1186" w:type="dxa"/>
            <w:tcBorders>
              <w:top w:val="nil"/>
              <w:left w:val="nil"/>
              <w:bottom w:val="single" w:sz="4" w:space="0" w:color="auto"/>
              <w:right w:val="single" w:sz="4" w:space="0" w:color="auto"/>
            </w:tcBorders>
            <w:shd w:val="clear" w:color="auto" w:fill="auto"/>
            <w:noWrap/>
            <w:vAlign w:val="center"/>
            <w:hideMark/>
          </w:tcPr>
          <w:p w14:paraId="29B3AFB0" w14:textId="77777777" w:rsidR="0020530E" w:rsidRPr="0029561E" w:rsidRDefault="0020530E">
            <w:pPr>
              <w:jc w:val="center"/>
              <w:rPr>
                <w:rFonts w:ascii="Calibri" w:hAnsi="Calibri"/>
                <w:color w:val="000000"/>
                <w:rPrChange w:id="2264" w:author="Luisa Herkenhoff" w:date="2020-11-10T21:02:00Z">
                  <w:rPr>
                    <w:rFonts w:ascii="Leelawadee" w:hAnsi="Leelawadee"/>
                    <w:color w:val="000000" w:themeColor="text1"/>
                    <w:sz w:val="20"/>
                  </w:rPr>
                </w:rPrChange>
              </w:rPr>
              <w:pPrChange w:id="2265" w:author="Luisa Herkenhoff" w:date="2020-11-10T21:02:00Z">
                <w:pPr>
                  <w:pStyle w:val="sub"/>
                  <w:spacing w:line="360" w:lineRule="auto"/>
                  <w:jc w:val="center"/>
                </w:pPr>
              </w:pPrChange>
            </w:pPr>
            <w:r w:rsidRPr="0029561E">
              <w:rPr>
                <w:rFonts w:ascii="Calibri" w:hAnsi="Calibri"/>
                <w:color w:val="000000"/>
                <w:rPrChange w:id="2266" w:author="Luisa Herkenhoff" w:date="2020-11-10T21:02:00Z">
                  <w:rPr>
                    <w:rFonts w:ascii="Leelawadee" w:hAnsi="Leelawadee"/>
                    <w:color w:val="000000" w:themeColor="text1"/>
                    <w:sz w:val="20"/>
                  </w:rPr>
                </w:rPrChange>
              </w:rPr>
              <w:t>30/07/2029</w:t>
            </w:r>
          </w:p>
        </w:tc>
        <w:tc>
          <w:tcPr>
            <w:tcW w:w="929" w:type="dxa"/>
            <w:tcBorders>
              <w:top w:val="nil"/>
              <w:left w:val="nil"/>
              <w:bottom w:val="single" w:sz="4" w:space="0" w:color="auto"/>
              <w:right w:val="single" w:sz="4" w:space="0" w:color="auto"/>
            </w:tcBorders>
            <w:shd w:val="clear" w:color="auto" w:fill="auto"/>
            <w:noWrap/>
            <w:vAlign w:val="center"/>
            <w:hideMark/>
          </w:tcPr>
          <w:p w14:paraId="6D67AC1B" w14:textId="77777777" w:rsidR="0020530E" w:rsidRPr="0029561E" w:rsidRDefault="0020530E">
            <w:pPr>
              <w:jc w:val="center"/>
              <w:rPr>
                <w:rFonts w:ascii="Calibri" w:hAnsi="Calibri"/>
                <w:color w:val="000000"/>
                <w:rPrChange w:id="2267" w:author="Luisa Herkenhoff" w:date="2020-11-10T21:02:00Z">
                  <w:rPr>
                    <w:rFonts w:ascii="Leelawadee" w:hAnsi="Leelawadee"/>
                    <w:color w:val="000000" w:themeColor="text1"/>
                    <w:sz w:val="20"/>
                  </w:rPr>
                </w:rPrChange>
              </w:rPr>
              <w:pPrChange w:id="2268" w:author="Luisa Herkenhoff" w:date="2020-11-10T21:02:00Z">
                <w:pPr>
                  <w:pStyle w:val="sub"/>
                  <w:spacing w:line="360" w:lineRule="auto"/>
                  <w:jc w:val="center"/>
                </w:pPr>
              </w:pPrChange>
            </w:pPr>
            <w:r w:rsidRPr="0029561E">
              <w:rPr>
                <w:rFonts w:ascii="Calibri" w:hAnsi="Calibri"/>
                <w:color w:val="000000"/>
                <w:rPrChange w:id="2269" w:author="Luisa Herkenhoff" w:date="2020-11-10T21:02:00Z">
                  <w:rPr>
                    <w:rFonts w:ascii="Leelawadee" w:hAnsi="Leelawadee"/>
                    <w:color w:val="000000" w:themeColor="text1"/>
                    <w:sz w:val="20"/>
                  </w:rPr>
                </w:rPrChange>
              </w:rPr>
              <w:t>33,1452</w:t>
            </w:r>
          </w:p>
        </w:tc>
        <w:tc>
          <w:tcPr>
            <w:tcW w:w="1346" w:type="dxa"/>
            <w:tcBorders>
              <w:top w:val="nil"/>
              <w:left w:val="nil"/>
              <w:bottom w:val="single" w:sz="4" w:space="0" w:color="auto"/>
              <w:right w:val="single" w:sz="4" w:space="0" w:color="auto"/>
            </w:tcBorders>
            <w:shd w:val="clear" w:color="auto" w:fill="auto"/>
            <w:noWrap/>
            <w:vAlign w:val="center"/>
            <w:hideMark/>
          </w:tcPr>
          <w:p w14:paraId="3D42785A" w14:textId="6DE0EC0E" w:rsidR="0020530E" w:rsidRPr="0029561E" w:rsidRDefault="00A604CE">
            <w:pPr>
              <w:jc w:val="center"/>
              <w:rPr>
                <w:rFonts w:ascii="Calibri" w:hAnsi="Calibri"/>
                <w:color w:val="000000"/>
                <w:rPrChange w:id="2270" w:author="Luisa Herkenhoff" w:date="2020-11-10T21:02:00Z">
                  <w:rPr>
                    <w:rFonts w:ascii="Leelawadee" w:hAnsi="Leelawadee"/>
                    <w:color w:val="000000" w:themeColor="text1"/>
                    <w:sz w:val="20"/>
                  </w:rPr>
                </w:rPrChange>
              </w:rPr>
              <w:pPrChange w:id="2271" w:author="Luisa Herkenhoff" w:date="2020-11-10T21:02:00Z">
                <w:pPr>
                  <w:pStyle w:val="sub"/>
                  <w:spacing w:line="360" w:lineRule="auto"/>
                  <w:jc w:val="center"/>
                </w:pPr>
              </w:pPrChange>
            </w:pPr>
            <w:del w:id="2272" w:author="Luisa Herkenhoff" w:date="2020-11-10T21:02:00Z">
              <w:r w:rsidRPr="00A604CE">
                <w:rPr>
                  <w:rFonts w:ascii="Leelawadee" w:hAnsi="Leelawadee" w:cs="Leelawadee"/>
                  <w:color w:val="000000" w:themeColor="text1"/>
                  <w:sz w:val="20"/>
                  <w:szCs w:val="20"/>
                </w:rPr>
                <w:delText>SIM</w:delText>
              </w:r>
            </w:del>
            <w:ins w:id="2273"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2274" w:author="Luisa Herkenhoff" w:date="2020-11-10T21:02:00Z"/>
            <w:hideMark/>
          </w:tcPr>
          <w:p w14:paraId="3A0FE7F1" w14:textId="77777777" w:rsidR="0020530E" w:rsidRPr="0029561E" w:rsidRDefault="0020530E" w:rsidP="002647D8">
            <w:pPr>
              <w:jc w:val="center"/>
              <w:rPr>
                <w:rFonts w:ascii="Calibri" w:hAnsi="Calibri" w:cs="Calibri"/>
                <w:color w:val="000000"/>
              </w:rPr>
            </w:pPr>
            <w:ins w:id="2275" w:author="Luisa Herkenhoff" w:date="2020-11-10T21:02:00Z">
              <w:r w:rsidRPr="0029561E">
                <w:rPr>
                  <w:rFonts w:ascii="Calibri" w:hAnsi="Calibri" w:cs="Calibri"/>
                  <w:color w:val="000000"/>
                </w:rPr>
                <w:t>SIM</w:t>
              </w:r>
            </w:ins>
          </w:p>
        </w:tc>
      </w:tr>
      <w:tr w:rsidR="006117F8" w:rsidRPr="0029561E" w14:paraId="08056261"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6C74950F" w14:textId="77777777" w:rsidR="0020530E" w:rsidRPr="0029561E" w:rsidRDefault="0020530E">
            <w:pPr>
              <w:jc w:val="center"/>
              <w:rPr>
                <w:rFonts w:ascii="Calibri" w:hAnsi="Calibri"/>
                <w:color w:val="000000"/>
                <w:rPrChange w:id="2276" w:author="Luisa Herkenhoff" w:date="2020-11-10T21:02:00Z">
                  <w:rPr>
                    <w:rFonts w:ascii="Leelawadee" w:hAnsi="Leelawadee"/>
                    <w:color w:val="000000" w:themeColor="text1"/>
                    <w:sz w:val="20"/>
                  </w:rPr>
                </w:rPrChange>
              </w:rPr>
              <w:pPrChange w:id="2277" w:author="Luisa Herkenhoff" w:date="2020-11-10T21:02:00Z">
                <w:pPr>
                  <w:pStyle w:val="sub"/>
                  <w:spacing w:line="360" w:lineRule="auto"/>
                  <w:jc w:val="center"/>
                </w:pPr>
              </w:pPrChange>
            </w:pPr>
            <w:r w:rsidRPr="0029561E">
              <w:rPr>
                <w:rFonts w:ascii="Calibri" w:hAnsi="Calibri"/>
                <w:color w:val="000000"/>
                <w:rPrChange w:id="2278" w:author="Luisa Herkenhoff" w:date="2020-11-10T21:02:00Z">
                  <w:rPr>
                    <w:rFonts w:ascii="Leelawadee" w:hAnsi="Leelawadee"/>
                    <w:color w:val="000000" w:themeColor="text1"/>
                    <w:sz w:val="20"/>
                  </w:rPr>
                </w:rPrChange>
              </w:rPr>
              <w:t>106</w:t>
            </w:r>
          </w:p>
        </w:tc>
        <w:tc>
          <w:tcPr>
            <w:tcW w:w="1186" w:type="dxa"/>
            <w:tcBorders>
              <w:top w:val="nil"/>
              <w:left w:val="nil"/>
              <w:bottom w:val="single" w:sz="4" w:space="0" w:color="auto"/>
              <w:right w:val="single" w:sz="4" w:space="0" w:color="auto"/>
            </w:tcBorders>
            <w:shd w:val="clear" w:color="auto" w:fill="auto"/>
            <w:noWrap/>
            <w:vAlign w:val="center"/>
            <w:hideMark/>
          </w:tcPr>
          <w:p w14:paraId="4F875A6F" w14:textId="77777777" w:rsidR="0020530E" w:rsidRPr="0029561E" w:rsidRDefault="0020530E">
            <w:pPr>
              <w:jc w:val="center"/>
              <w:rPr>
                <w:rFonts w:ascii="Calibri" w:hAnsi="Calibri"/>
                <w:color w:val="000000"/>
                <w:rPrChange w:id="2279" w:author="Luisa Herkenhoff" w:date="2020-11-10T21:02:00Z">
                  <w:rPr>
                    <w:rFonts w:ascii="Leelawadee" w:hAnsi="Leelawadee"/>
                    <w:color w:val="000000" w:themeColor="text1"/>
                    <w:sz w:val="20"/>
                  </w:rPr>
                </w:rPrChange>
              </w:rPr>
              <w:pPrChange w:id="2280" w:author="Luisa Herkenhoff" w:date="2020-11-10T21:02:00Z">
                <w:pPr>
                  <w:pStyle w:val="sub"/>
                  <w:spacing w:line="360" w:lineRule="auto"/>
                  <w:jc w:val="center"/>
                </w:pPr>
              </w:pPrChange>
            </w:pPr>
            <w:r w:rsidRPr="0029561E">
              <w:rPr>
                <w:rFonts w:ascii="Calibri" w:hAnsi="Calibri"/>
                <w:color w:val="000000"/>
                <w:rPrChange w:id="2281" w:author="Luisa Herkenhoff" w:date="2020-11-10T21:02:00Z">
                  <w:rPr>
                    <w:rFonts w:ascii="Leelawadee" w:hAnsi="Leelawadee"/>
                    <w:color w:val="000000" w:themeColor="text1"/>
                    <w:sz w:val="20"/>
                  </w:rPr>
                </w:rPrChange>
              </w:rPr>
              <w:t>29/08/2029</w:t>
            </w:r>
          </w:p>
        </w:tc>
        <w:tc>
          <w:tcPr>
            <w:tcW w:w="1186" w:type="dxa"/>
            <w:tcBorders>
              <w:top w:val="nil"/>
              <w:left w:val="nil"/>
              <w:bottom w:val="single" w:sz="4" w:space="0" w:color="auto"/>
              <w:right w:val="single" w:sz="4" w:space="0" w:color="auto"/>
            </w:tcBorders>
            <w:shd w:val="clear" w:color="auto" w:fill="auto"/>
            <w:noWrap/>
            <w:vAlign w:val="center"/>
            <w:hideMark/>
          </w:tcPr>
          <w:p w14:paraId="16A52314" w14:textId="77777777" w:rsidR="0020530E" w:rsidRPr="0029561E" w:rsidRDefault="0020530E">
            <w:pPr>
              <w:jc w:val="center"/>
              <w:rPr>
                <w:rFonts w:ascii="Calibri" w:hAnsi="Calibri"/>
                <w:color w:val="000000"/>
                <w:rPrChange w:id="2282" w:author="Luisa Herkenhoff" w:date="2020-11-10T21:02:00Z">
                  <w:rPr>
                    <w:rFonts w:ascii="Leelawadee" w:hAnsi="Leelawadee"/>
                    <w:color w:val="000000" w:themeColor="text1"/>
                    <w:sz w:val="20"/>
                  </w:rPr>
                </w:rPrChange>
              </w:rPr>
              <w:pPrChange w:id="2283" w:author="Luisa Herkenhoff" w:date="2020-11-10T21:02:00Z">
                <w:pPr>
                  <w:pStyle w:val="sub"/>
                  <w:spacing w:line="360" w:lineRule="auto"/>
                  <w:jc w:val="center"/>
                </w:pPr>
              </w:pPrChange>
            </w:pPr>
            <w:r w:rsidRPr="0029561E">
              <w:rPr>
                <w:rFonts w:ascii="Calibri" w:hAnsi="Calibri"/>
                <w:color w:val="000000"/>
                <w:rPrChange w:id="2284" w:author="Luisa Herkenhoff" w:date="2020-11-10T21:02:00Z">
                  <w:rPr>
                    <w:rFonts w:ascii="Leelawadee" w:hAnsi="Leelawadee"/>
                    <w:color w:val="000000" w:themeColor="text1"/>
                    <w:sz w:val="20"/>
                  </w:rPr>
                </w:rPrChange>
              </w:rPr>
              <w:t>29/08/2029</w:t>
            </w:r>
          </w:p>
        </w:tc>
        <w:tc>
          <w:tcPr>
            <w:tcW w:w="929" w:type="dxa"/>
            <w:tcBorders>
              <w:top w:val="nil"/>
              <w:left w:val="nil"/>
              <w:bottom w:val="single" w:sz="4" w:space="0" w:color="auto"/>
              <w:right w:val="single" w:sz="4" w:space="0" w:color="auto"/>
            </w:tcBorders>
            <w:shd w:val="clear" w:color="auto" w:fill="auto"/>
            <w:noWrap/>
            <w:vAlign w:val="center"/>
            <w:hideMark/>
          </w:tcPr>
          <w:p w14:paraId="583F6612" w14:textId="77777777" w:rsidR="0020530E" w:rsidRPr="0029561E" w:rsidRDefault="0020530E">
            <w:pPr>
              <w:jc w:val="center"/>
              <w:rPr>
                <w:rFonts w:ascii="Calibri" w:hAnsi="Calibri"/>
                <w:color w:val="000000"/>
                <w:rPrChange w:id="2285" w:author="Luisa Herkenhoff" w:date="2020-11-10T21:02:00Z">
                  <w:rPr>
                    <w:rFonts w:ascii="Leelawadee" w:hAnsi="Leelawadee"/>
                    <w:color w:val="000000" w:themeColor="text1"/>
                    <w:sz w:val="20"/>
                  </w:rPr>
                </w:rPrChange>
              </w:rPr>
              <w:pPrChange w:id="2286" w:author="Luisa Herkenhoff" w:date="2020-11-10T21:02:00Z">
                <w:pPr>
                  <w:pStyle w:val="sub"/>
                  <w:spacing w:line="360" w:lineRule="auto"/>
                  <w:jc w:val="center"/>
                </w:pPr>
              </w:pPrChange>
            </w:pPr>
            <w:r w:rsidRPr="0029561E">
              <w:rPr>
                <w:rFonts w:ascii="Calibri" w:hAnsi="Calibri"/>
                <w:color w:val="000000"/>
                <w:rPrChange w:id="2287" w:author="Luisa Herkenhoff" w:date="2020-11-10T21:02:00Z">
                  <w:rPr>
                    <w:rFonts w:ascii="Leelawadee" w:hAnsi="Leelawadee"/>
                    <w:color w:val="000000" w:themeColor="text1"/>
                    <w:sz w:val="20"/>
                  </w:rPr>
                </w:rPrChange>
              </w:rPr>
              <w:t>49,8588</w:t>
            </w:r>
          </w:p>
        </w:tc>
        <w:tc>
          <w:tcPr>
            <w:tcW w:w="1346" w:type="dxa"/>
            <w:tcBorders>
              <w:top w:val="nil"/>
              <w:left w:val="nil"/>
              <w:bottom w:val="single" w:sz="4" w:space="0" w:color="auto"/>
              <w:right w:val="single" w:sz="4" w:space="0" w:color="auto"/>
            </w:tcBorders>
            <w:shd w:val="clear" w:color="auto" w:fill="auto"/>
            <w:noWrap/>
            <w:vAlign w:val="center"/>
            <w:hideMark/>
          </w:tcPr>
          <w:p w14:paraId="133B9609" w14:textId="68CCC27B" w:rsidR="0020530E" w:rsidRPr="0029561E" w:rsidRDefault="00A604CE">
            <w:pPr>
              <w:jc w:val="center"/>
              <w:rPr>
                <w:rFonts w:ascii="Calibri" w:hAnsi="Calibri"/>
                <w:color w:val="000000"/>
                <w:rPrChange w:id="2288" w:author="Luisa Herkenhoff" w:date="2020-11-10T21:02:00Z">
                  <w:rPr>
                    <w:rFonts w:ascii="Leelawadee" w:hAnsi="Leelawadee"/>
                    <w:color w:val="000000" w:themeColor="text1"/>
                    <w:sz w:val="20"/>
                  </w:rPr>
                </w:rPrChange>
              </w:rPr>
              <w:pPrChange w:id="2289" w:author="Luisa Herkenhoff" w:date="2020-11-10T21:02:00Z">
                <w:pPr>
                  <w:pStyle w:val="sub"/>
                  <w:spacing w:line="360" w:lineRule="auto"/>
                  <w:jc w:val="center"/>
                </w:pPr>
              </w:pPrChange>
            </w:pPr>
            <w:del w:id="2290" w:author="Luisa Herkenhoff" w:date="2020-11-10T21:02:00Z">
              <w:r w:rsidRPr="00A604CE">
                <w:rPr>
                  <w:rFonts w:ascii="Leelawadee" w:hAnsi="Leelawadee" w:cs="Leelawadee"/>
                  <w:color w:val="000000" w:themeColor="text1"/>
                  <w:sz w:val="20"/>
                  <w:szCs w:val="20"/>
                </w:rPr>
                <w:delText>SIM</w:delText>
              </w:r>
            </w:del>
            <w:ins w:id="2291"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2292" w:author="Luisa Herkenhoff" w:date="2020-11-10T21:02:00Z"/>
            <w:hideMark/>
          </w:tcPr>
          <w:p w14:paraId="6FF79469" w14:textId="77777777" w:rsidR="0020530E" w:rsidRPr="0029561E" w:rsidRDefault="0020530E" w:rsidP="002647D8">
            <w:pPr>
              <w:jc w:val="center"/>
              <w:rPr>
                <w:rFonts w:ascii="Calibri" w:hAnsi="Calibri" w:cs="Calibri"/>
                <w:color w:val="000000"/>
              </w:rPr>
            </w:pPr>
            <w:ins w:id="2293" w:author="Luisa Herkenhoff" w:date="2020-11-10T21:02:00Z">
              <w:r w:rsidRPr="0029561E">
                <w:rPr>
                  <w:rFonts w:ascii="Calibri" w:hAnsi="Calibri" w:cs="Calibri"/>
                  <w:color w:val="000000"/>
                </w:rPr>
                <w:t>SIM</w:t>
              </w:r>
            </w:ins>
          </w:p>
        </w:tc>
      </w:tr>
      <w:tr w:rsidR="006117F8" w:rsidRPr="0029561E" w14:paraId="5515BA9E" w14:textId="77777777" w:rsidTr="0017368B">
        <w:trPr>
          <w:trHeight w:val="288"/>
          <w:jc w:val="center"/>
        </w:trPr>
        <w:tc>
          <w:tcPr>
            <w:tcW w:w="392" w:type="dxa"/>
            <w:tcBorders>
              <w:top w:val="nil"/>
              <w:left w:val="single" w:sz="4" w:space="0" w:color="auto"/>
              <w:bottom w:val="single" w:sz="4" w:space="0" w:color="auto"/>
              <w:right w:val="single" w:sz="4" w:space="0" w:color="auto"/>
            </w:tcBorders>
            <w:shd w:val="clear" w:color="auto" w:fill="auto"/>
            <w:noWrap/>
            <w:vAlign w:val="center"/>
            <w:hideMark/>
          </w:tcPr>
          <w:p w14:paraId="519BDBCF" w14:textId="77777777" w:rsidR="0020530E" w:rsidRPr="0029561E" w:rsidRDefault="0020530E">
            <w:pPr>
              <w:jc w:val="center"/>
              <w:rPr>
                <w:rFonts w:ascii="Calibri" w:hAnsi="Calibri"/>
                <w:color w:val="000000"/>
                <w:rPrChange w:id="2294" w:author="Luisa Herkenhoff" w:date="2020-11-10T21:02:00Z">
                  <w:rPr>
                    <w:rFonts w:ascii="Leelawadee" w:hAnsi="Leelawadee"/>
                    <w:color w:val="000000" w:themeColor="text1"/>
                    <w:sz w:val="20"/>
                  </w:rPr>
                </w:rPrChange>
              </w:rPr>
              <w:pPrChange w:id="2295" w:author="Luisa Herkenhoff" w:date="2020-11-10T21:02:00Z">
                <w:pPr>
                  <w:pStyle w:val="sub"/>
                  <w:spacing w:line="360" w:lineRule="auto"/>
                  <w:jc w:val="center"/>
                </w:pPr>
              </w:pPrChange>
            </w:pPr>
            <w:r w:rsidRPr="0029561E">
              <w:rPr>
                <w:rFonts w:ascii="Calibri" w:hAnsi="Calibri"/>
                <w:color w:val="000000"/>
                <w:rPrChange w:id="2296" w:author="Luisa Herkenhoff" w:date="2020-11-10T21:02:00Z">
                  <w:rPr>
                    <w:rFonts w:ascii="Leelawadee" w:hAnsi="Leelawadee"/>
                    <w:color w:val="000000" w:themeColor="text1"/>
                    <w:sz w:val="20"/>
                  </w:rPr>
                </w:rPrChange>
              </w:rPr>
              <w:t>107</w:t>
            </w:r>
          </w:p>
        </w:tc>
        <w:tc>
          <w:tcPr>
            <w:tcW w:w="1186" w:type="dxa"/>
            <w:tcBorders>
              <w:top w:val="nil"/>
              <w:left w:val="nil"/>
              <w:bottom w:val="single" w:sz="4" w:space="0" w:color="auto"/>
              <w:right w:val="single" w:sz="4" w:space="0" w:color="auto"/>
            </w:tcBorders>
            <w:shd w:val="clear" w:color="auto" w:fill="auto"/>
            <w:noWrap/>
            <w:vAlign w:val="center"/>
            <w:hideMark/>
          </w:tcPr>
          <w:p w14:paraId="634C735B" w14:textId="77777777" w:rsidR="0020530E" w:rsidRPr="0029561E" w:rsidRDefault="0020530E">
            <w:pPr>
              <w:jc w:val="center"/>
              <w:rPr>
                <w:rFonts w:ascii="Calibri" w:hAnsi="Calibri"/>
                <w:color w:val="000000"/>
                <w:rPrChange w:id="2297" w:author="Luisa Herkenhoff" w:date="2020-11-10T21:02:00Z">
                  <w:rPr>
                    <w:rFonts w:ascii="Leelawadee" w:hAnsi="Leelawadee"/>
                    <w:color w:val="000000" w:themeColor="text1"/>
                    <w:sz w:val="20"/>
                  </w:rPr>
                </w:rPrChange>
              </w:rPr>
              <w:pPrChange w:id="2298" w:author="Luisa Herkenhoff" w:date="2020-11-10T21:02:00Z">
                <w:pPr>
                  <w:pStyle w:val="sub"/>
                  <w:spacing w:line="360" w:lineRule="auto"/>
                  <w:jc w:val="center"/>
                </w:pPr>
              </w:pPrChange>
            </w:pPr>
            <w:r w:rsidRPr="0029561E">
              <w:rPr>
                <w:rFonts w:ascii="Calibri" w:hAnsi="Calibri"/>
                <w:color w:val="000000"/>
                <w:rPrChange w:id="2299" w:author="Luisa Herkenhoff" w:date="2020-11-10T21:02:00Z">
                  <w:rPr>
                    <w:rFonts w:ascii="Leelawadee" w:hAnsi="Leelawadee"/>
                    <w:color w:val="000000" w:themeColor="text1"/>
                    <w:sz w:val="20"/>
                  </w:rPr>
                </w:rPrChange>
              </w:rPr>
              <w:t>29/09/2029</w:t>
            </w:r>
          </w:p>
        </w:tc>
        <w:tc>
          <w:tcPr>
            <w:tcW w:w="1186" w:type="dxa"/>
            <w:tcBorders>
              <w:top w:val="nil"/>
              <w:left w:val="nil"/>
              <w:bottom w:val="single" w:sz="4" w:space="0" w:color="auto"/>
              <w:right w:val="single" w:sz="4" w:space="0" w:color="auto"/>
            </w:tcBorders>
            <w:shd w:val="clear" w:color="auto" w:fill="auto"/>
            <w:noWrap/>
            <w:vAlign w:val="center"/>
            <w:hideMark/>
          </w:tcPr>
          <w:p w14:paraId="06F25E20" w14:textId="77777777" w:rsidR="0020530E" w:rsidRPr="0029561E" w:rsidRDefault="0020530E">
            <w:pPr>
              <w:jc w:val="center"/>
              <w:rPr>
                <w:rFonts w:ascii="Calibri" w:hAnsi="Calibri"/>
                <w:color w:val="000000"/>
                <w:rPrChange w:id="2300" w:author="Luisa Herkenhoff" w:date="2020-11-10T21:02:00Z">
                  <w:rPr>
                    <w:rFonts w:ascii="Leelawadee" w:hAnsi="Leelawadee"/>
                    <w:color w:val="000000" w:themeColor="text1"/>
                    <w:sz w:val="20"/>
                  </w:rPr>
                </w:rPrChange>
              </w:rPr>
              <w:pPrChange w:id="2301" w:author="Luisa Herkenhoff" w:date="2020-11-10T21:02:00Z">
                <w:pPr>
                  <w:pStyle w:val="sub"/>
                  <w:spacing w:line="360" w:lineRule="auto"/>
                  <w:jc w:val="center"/>
                </w:pPr>
              </w:pPrChange>
            </w:pPr>
            <w:r w:rsidRPr="0029561E">
              <w:rPr>
                <w:rFonts w:ascii="Calibri" w:hAnsi="Calibri"/>
                <w:color w:val="000000"/>
                <w:rPrChange w:id="2302" w:author="Luisa Herkenhoff" w:date="2020-11-10T21:02:00Z">
                  <w:rPr>
                    <w:rFonts w:ascii="Leelawadee" w:hAnsi="Leelawadee"/>
                    <w:color w:val="000000" w:themeColor="text1"/>
                    <w:sz w:val="20"/>
                  </w:rPr>
                </w:rPrChange>
              </w:rPr>
              <w:t>01/10/2029</w:t>
            </w:r>
          </w:p>
        </w:tc>
        <w:tc>
          <w:tcPr>
            <w:tcW w:w="929" w:type="dxa"/>
            <w:tcBorders>
              <w:top w:val="nil"/>
              <w:left w:val="nil"/>
              <w:bottom w:val="single" w:sz="4" w:space="0" w:color="auto"/>
              <w:right w:val="single" w:sz="4" w:space="0" w:color="auto"/>
            </w:tcBorders>
            <w:shd w:val="clear" w:color="auto" w:fill="auto"/>
            <w:noWrap/>
            <w:vAlign w:val="center"/>
            <w:hideMark/>
          </w:tcPr>
          <w:p w14:paraId="1B11B2F7" w14:textId="77777777" w:rsidR="0020530E" w:rsidRPr="0029561E" w:rsidRDefault="0020530E">
            <w:pPr>
              <w:jc w:val="center"/>
              <w:rPr>
                <w:rFonts w:ascii="Calibri" w:hAnsi="Calibri"/>
                <w:color w:val="000000"/>
                <w:rPrChange w:id="2303" w:author="Luisa Herkenhoff" w:date="2020-11-10T21:02:00Z">
                  <w:rPr>
                    <w:rFonts w:ascii="Leelawadee" w:hAnsi="Leelawadee"/>
                    <w:color w:val="000000" w:themeColor="text1"/>
                    <w:sz w:val="20"/>
                  </w:rPr>
                </w:rPrChange>
              </w:rPr>
              <w:pPrChange w:id="2304" w:author="Luisa Herkenhoff" w:date="2020-11-10T21:02:00Z">
                <w:pPr>
                  <w:pStyle w:val="sub"/>
                  <w:spacing w:line="360" w:lineRule="auto"/>
                  <w:jc w:val="center"/>
                </w:pPr>
              </w:pPrChange>
            </w:pPr>
            <w:r w:rsidRPr="0029561E">
              <w:rPr>
                <w:rFonts w:ascii="Calibri" w:hAnsi="Calibri"/>
                <w:color w:val="000000"/>
                <w:rPrChange w:id="2305" w:author="Luisa Herkenhoff" w:date="2020-11-10T21:02:00Z">
                  <w:rPr>
                    <w:rFonts w:ascii="Leelawadee" w:hAnsi="Leelawadee"/>
                    <w:color w:val="000000" w:themeColor="text1"/>
                    <w:sz w:val="20"/>
                  </w:rPr>
                </w:rPrChange>
              </w:rPr>
              <w:t>100,0000</w:t>
            </w:r>
          </w:p>
        </w:tc>
        <w:tc>
          <w:tcPr>
            <w:tcW w:w="1346" w:type="dxa"/>
            <w:tcBorders>
              <w:top w:val="nil"/>
              <w:left w:val="nil"/>
              <w:bottom w:val="single" w:sz="4" w:space="0" w:color="auto"/>
              <w:right w:val="single" w:sz="4" w:space="0" w:color="auto"/>
            </w:tcBorders>
            <w:shd w:val="clear" w:color="auto" w:fill="auto"/>
            <w:noWrap/>
            <w:vAlign w:val="center"/>
            <w:hideMark/>
          </w:tcPr>
          <w:p w14:paraId="110B7032" w14:textId="124DE119" w:rsidR="0020530E" w:rsidRPr="0029561E" w:rsidRDefault="00A604CE">
            <w:pPr>
              <w:jc w:val="center"/>
              <w:rPr>
                <w:rFonts w:ascii="Calibri" w:hAnsi="Calibri"/>
                <w:color w:val="000000"/>
                <w:rPrChange w:id="2306" w:author="Luisa Herkenhoff" w:date="2020-11-10T21:02:00Z">
                  <w:rPr>
                    <w:rFonts w:ascii="Leelawadee" w:hAnsi="Leelawadee"/>
                    <w:color w:val="000000" w:themeColor="text1"/>
                    <w:sz w:val="20"/>
                  </w:rPr>
                </w:rPrChange>
              </w:rPr>
              <w:pPrChange w:id="2307" w:author="Luisa Herkenhoff" w:date="2020-11-10T21:02:00Z">
                <w:pPr>
                  <w:pStyle w:val="sub"/>
                  <w:spacing w:line="360" w:lineRule="auto"/>
                  <w:jc w:val="center"/>
                </w:pPr>
              </w:pPrChange>
            </w:pPr>
            <w:del w:id="2308" w:author="Luisa Herkenhoff" w:date="2020-11-10T21:02:00Z">
              <w:r w:rsidRPr="00A604CE">
                <w:rPr>
                  <w:rFonts w:ascii="Leelawadee" w:hAnsi="Leelawadee" w:cs="Leelawadee"/>
                  <w:color w:val="000000" w:themeColor="text1"/>
                  <w:sz w:val="20"/>
                  <w:szCs w:val="20"/>
                </w:rPr>
                <w:delText>SIM</w:delText>
              </w:r>
            </w:del>
            <w:ins w:id="2309" w:author="Luisa Herkenhoff" w:date="2020-11-10T21:02:00Z">
              <w:r w:rsidR="0020530E" w:rsidRPr="0029561E">
                <w:rPr>
                  <w:rFonts w:ascii="Calibri" w:hAnsi="Calibri" w:cs="Calibri"/>
                  <w:color w:val="000000"/>
                </w:rPr>
                <w:t>NÃO</w:t>
              </w:r>
            </w:ins>
          </w:p>
        </w:tc>
        <w:tc>
          <w:tcPr>
            <w:tcW w:w="1521" w:type="dxa"/>
            <w:tcBorders>
              <w:top w:val="nil"/>
              <w:left w:val="nil"/>
              <w:bottom w:val="single" w:sz="4" w:space="0" w:color="auto"/>
              <w:right w:val="single" w:sz="4" w:space="0" w:color="auto"/>
            </w:tcBorders>
            <w:shd w:val="clear" w:color="auto" w:fill="auto"/>
            <w:noWrap/>
            <w:vAlign w:val="center"/>
            <w:cellIns w:id="2310" w:author="Luisa Herkenhoff" w:date="2020-11-10T21:02:00Z"/>
            <w:hideMark/>
          </w:tcPr>
          <w:p w14:paraId="7EDBE60F" w14:textId="77777777" w:rsidR="0020530E" w:rsidRPr="0029561E" w:rsidRDefault="0020530E" w:rsidP="002647D8">
            <w:pPr>
              <w:jc w:val="center"/>
              <w:rPr>
                <w:rFonts w:ascii="Calibri" w:hAnsi="Calibri" w:cs="Calibri"/>
                <w:color w:val="000000"/>
              </w:rPr>
            </w:pPr>
            <w:ins w:id="2311" w:author="Luisa Herkenhoff" w:date="2020-11-10T21:02:00Z">
              <w:r w:rsidRPr="0029561E">
                <w:rPr>
                  <w:rFonts w:ascii="Calibri" w:hAnsi="Calibri" w:cs="Calibri"/>
                  <w:color w:val="000000"/>
                </w:rPr>
                <w:t>SIM</w:t>
              </w:r>
            </w:ins>
          </w:p>
        </w:tc>
      </w:tr>
    </w:tbl>
    <w:p w14:paraId="50C12B96" w14:textId="77777777" w:rsidR="003C4191" w:rsidRDefault="003C4191" w:rsidP="00AC4244">
      <w:pPr>
        <w:pStyle w:val="sub"/>
        <w:spacing w:before="0" w:after="0" w:line="360" w:lineRule="auto"/>
        <w:jc w:val="center"/>
        <w:rPr>
          <w:del w:id="2312" w:author="Luisa Herkenhoff" w:date="2020-11-10T21:02:00Z"/>
          <w:rFonts w:ascii="Leelawadee" w:hAnsi="Leelawadee" w:cs="Leelawadee"/>
          <w:color w:val="000000" w:themeColor="text1"/>
          <w:sz w:val="20"/>
          <w:szCs w:val="20"/>
        </w:rPr>
      </w:pPr>
    </w:p>
    <w:p w14:paraId="693D5A4F" w14:textId="77777777" w:rsidR="00AB5099" w:rsidRPr="001478A6" w:rsidRDefault="00AB5099" w:rsidP="001478A6">
      <w:pPr>
        <w:spacing w:line="360" w:lineRule="auto"/>
        <w:contextualSpacing/>
        <w:jc w:val="center"/>
        <w:rPr>
          <w:rFonts w:ascii="Leelawadee" w:hAnsi="Leelawadee" w:cs="Leelawadee"/>
          <w:color w:val="000000" w:themeColor="text1"/>
          <w:sz w:val="20"/>
          <w:szCs w:val="20"/>
        </w:rPr>
      </w:pPr>
    </w:p>
    <w:p w14:paraId="77234958" w14:textId="77777777" w:rsidR="00575460" w:rsidRPr="001478A6" w:rsidRDefault="00575460" w:rsidP="001478A6">
      <w:pPr>
        <w:spacing w:line="360" w:lineRule="auto"/>
        <w:contextualSpacing/>
        <w:jc w:val="center"/>
        <w:rPr>
          <w:rFonts w:ascii="Leelawadee" w:hAnsi="Leelawadee" w:cs="Leelawadee"/>
          <w:color w:val="000000" w:themeColor="text1"/>
          <w:sz w:val="20"/>
          <w:szCs w:val="20"/>
        </w:rPr>
        <w:sectPr w:rsidR="00575460" w:rsidRPr="001478A6" w:rsidSect="003C0C0C">
          <w:headerReference w:type="even" r:id="rId13"/>
          <w:headerReference w:type="default" r:id="rId14"/>
          <w:footerReference w:type="even" r:id="rId15"/>
          <w:footerReference w:type="default" r:id="rId16"/>
          <w:footerReference w:type="first" r:id="rId17"/>
          <w:pgSz w:w="11907" w:h="16839" w:code="9"/>
          <w:pgMar w:top="1440" w:right="1080" w:bottom="1440" w:left="1080" w:header="720" w:footer="720" w:gutter="0"/>
          <w:cols w:space="720"/>
          <w:noEndnote/>
          <w:titlePg/>
          <w:docGrid w:linePitch="326"/>
        </w:sectPr>
      </w:pPr>
    </w:p>
    <w:p w14:paraId="663F8467" w14:textId="4D19A9E6" w:rsidR="00FD7DDB" w:rsidRPr="001478A6" w:rsidRDefault="00FD7DDB" w:rsidP="006117F8">
      <w:pPr>
        <w:pStyle w:val="Ttulo1"/>
      </w:pPr>
      <w:r w:rsidRPr="001478A6">
        <w:rPr>
          <w:rFonts w:hint="cs"/>
        </w:rPr>
        <w:t xml:space="preserve">ANEXO </w:t>
      </w:r>
      <w:r w:rsidR="00E134B3" w:rsidRPr="001478A6">
        <w:rPr>
          <w:rFonts w:hint="cs"/>
        </w:rPr>
        <w:t>I</w:t>
      </w:r>
      <w:r w:rsidR="00E73BE8">
        <w:t>I</w:t>
      </w:r>
      <w:r w:rsidRPr="001478A6">
        <w:rPr>
          <w:rFonts w:hint="cs"/>
        </w:rPr>
        <w:t xml:space="preserve"> – DESPESAS ORDINÁRIAS</w:t>
      </w:r>
    </w:p>
    <w:p w14:paraId="0EFA709B" w14:textId="58D07301" w:rsidR="00FD7DDB" w:rsidRDefault="00FD7DDB" w:rsidP="001478A6">
      <w:pPr>
        <w:spacing w:line="360" w:lineRule="auto"/>
        <w:rPr>
          <w:rFonts w:ascii="Leelawadee" w:hAnsi="Leelawadee" w:cs="Leelawadee"/>
          <w:sz w:val="20"/>
          <w:szCs w:val="20"/>
        </w:rPr>
      </w:pPr>
    </w:p>
    <w:p w14:paraId="4FD8DF67" w14:textId="77777777" w:rsidR="00022200" w:rsidRPr="001478A6" w:rsidRDefault="00022200" w:rsidP="001478A6">
      <w:pPr>
        <w:spacing w:line="360" w:lineRule="auto"/>
        <w:rPr>
          <w:rFonts w:ascii="Leelawadee" w:hAnsi="Leelawadee" w:cs="Leelawadee"/>
          <w:sz w:val="20"/>
          <w:szCs w:val="20"/>
        </w:rPr>
      </w:pPr>
    </w:p>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4A0" w:firstRow="1" w:lastRow="0" w:firstColumn="1" w:lastColumn="0" w:noHBand="0" w:noVBand="1"/>
      </w:tblPr>
      <w:tblGrid>
        <w:gridCol w:w="1836"/>
        <w:gridCol w:w="5314"/>
        <w:gridCol w:w="1558"/>
        <w:gridCol w:w="1593"/>
        <w:gridCol w:w="1137"/>
        <w:gridCol w:w="1512"/>
      </w:tblGrid>
      <w:tr w:rsidR="00022200" w:rsidRPr="00022200" w14:paraId="0B51B33D" w14:textId="77777777" w:rsidTr="00B150E5">
        <w:trPr>
          <w:trHeight w:val="330"/>
          <w:jc w:val="center"/>
        </w:trPr>
        <w:tc>
          <w:tcPr>
            <w:tcW w:w="751" w:type="pct"/>
            <w:tcBorders>
              <w:top w:val="dotted" w:sz="4" w:space="0" w:color="auto"/>
              <w:left w:val="dotted" w:sz="4" w:space="0" w:color="auto"/>
              <w:bottom w:val="dotted" w:sz="4" w:space="0" w:color="auto"/>
              <w:right w:val="dotted" w:sz="4" w:space="0" w:color="auto"/>
            </w:tcBorders>
            <w:shd w:val="clear" w:color="auto" w:fill="D9D9D9" w:themeFill="background1" w:themeFillShade="D9"/>
            <w:noWrap/>
            <w:vAlign w:val="center"/>
            <w:hideMark/>
          </w:tcPr>
          <w:p w14:paraId="27BA49C0" w14:textId="77777777" w:rsidR="00022200" w:rsidRPr="00B150E5" w:rsidRDefault="00022200" w:rsidP="00B150E5">
            <w:pPr>
              <w:autoSpaceDE/>
              <w:autoSpaceDN/>
              <w:adjustRightInd/>
              <w:spacing w:beforeLines="20" w:before="48" w:line="360" w:lineRule="auto"/>
              <w:jc w:val="center"/>
              <w:rPr>
                <w:rFonts w:ascii="Leelawadee" w:hAnsi="Leelawadee" w:cs="Leelawadee"/>
                <w:color w:val="000000"/>
                <w:sz w:val="20"/>
                <w:szCs w:val="20"/>
              </w:rPr>
            </w:pPr>
            <w:r w:rsidRPr="00B150E5">
              <w:rPr>
                <w:rFonts w:ascii="Leelawadee" w:hAnsi="Leelawadee" w:cs="Leelawadee" w:hint="cs"/>
                <w:color w:val="000000"/>
                <w:sz w:val="20"/>
                <w:szCs w:val="20"/>
              </w:rPr>
              <w:t>PRESTADOR</w:t>
            </w:r>
          </w:p>
        </w:tc>
        <w:tc>
          <w:tcPr>
            <w:tcW w:w="2094" w:type="pct"/>
            <w:tcBorders>
              <w:top w:val="dotted" w:sz="4" w:space="0" w:color="auto"/>
              <w:left w:val="dotted" w:sz="4" w:space="0" w:color="auto"/>
              <w:bottom w:val="dotted" w:sz="4" w:space="0" w:color="auto"/>
              <w:right w:val="dotted" w:sz="4" w:space="0" w:color="auto"/>
            </w:tcBorders>
            <w:shd w:val="clear" w:color="auto" w:fill="D9D9D9" w:themeFill="background1" w:themeFillShade="D9"/>
            <w:noWrap/>
            <w:vAlign w:val="center"/>
            <w:hideMark/>
          </w:tcPr>
          <w:p w14:paraId="30AC19BA" w14:textId="77777777" w:rsidR="00022200" w:rsidRPr="00B150E5" w:rsidRDefault="00022200" w:rsidP="00B150E5">
            <w:pPr>
              <w:autoSpaceDE/>
              <w:autoSpaceDN/>
              <w:adjustRightInd/>
              <w:spacing w:beforeLines="20" w:before="48" w:line="360" w:lineRule="auto"/>
              <w:jc w:val="center"/>
              <w:rPr>
                <w:rFonts w:ascii="Leelawadee" w:hAnsi="Leelawadee" w:cs="Leelawadee"/>
                <w:color w:val="000000"/>
                <w:sz w:val="20"/>
                <w:szCs w:val="20"/>
              </w:rPr>
            </w:pPr>
            <w:r w:rsidRPr="00B150E5">
              <w:rPr>
                <w:rFonts w:ascii="Leelawadee" w:hAnsi="Leelawadee" w:cs="Leelawadee" w:hint="cs"/>
                <w:color w:val="000000"/>
                <w:sz w:val="20"/>
                <w:szCs w:val="20"/>
              </w:rPr>
              <w:t>DESCRIÇÃO</w:t>
            </w:r>
          </w:p>
        </w:tc>
        <w:tc>
          <w:tcPr>
            <w:tcW w:w="520" w:type="pct"/>
            <w:tcBorders>
              <w:top w:val="dotted" w:sz="4" w:space="0" w:color="auto"/>
              <w:left w:val="dotted" w:sz="4" w:space="0" w:color="auto"/>
              <w:bottom w:val="dotted" w:sz="4" w:space="0" w:color="auto"/>
              <w:right w:val="dotted" w:sz="4" w:space="0" w:color="auto"/>
            </w:tcBorders>
            <w:shd w:val="clear" w:color="auto" w:fill="D9D9D9" w:themeFill="background1" w:themeFillShade="D9"/>
            <w:noWrap/>
            <w:vAlign w:val="center"/>
            <w:hideMark/>
          </w:tcPr>
          <w:p w14:paraId="5563B947" w14:textId="77777777"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PERIODICIDADE</w:t>
            </w:r>
          </w:p>
        </w:tc>
        <w:tc>
          <w:tcPr>
            <w:tcW w:w="528" w:type="pct"/>
            <w:tcBorders>
              <w:top w:val="dotted" w:sz="4" w:space="0" w:color="auto"/>
              <w:left w:val="dotted" w:sz="4" w:space="0" w:color="auto"/>
              <w:bottom w:val="dotted" w:sz="4" w:space="0" w:color="auto"/>
              <w:right w:val="dotted" w:sz="4" w:space="0" w:color="auto"/>
            </w:tcBorders>
            <w:shd w:val="clear" w:color="auto" w:fill="D9D9D9" w:themeFill="background1" w:themeFillShade="D9"/>
            <w:noWrap/>
            <w:vAlign w:val="center"/>
            <w:hideMark/>
          </w:tcPr>
          <w:p w14:paraId="6DC7C849" w14:textId="77777777"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VALOR LÍQUIDO</w:t>
            </w:r>
          </w:p>
        </w:tc>
        <w:tc>
          <w:tcPr>
            <w:tcW w:w="481" w:type="pct"/>
            <w:tcBorders>
              <w:top w:val="dotted" w:sz="4" w:space="0" w:color="auto"/>
              <w:left w:val="dotted" w:sz="4" w:space="0" w:color="auto"/>
              <w:bottom w:val="dotted" w:sz="4" w:space="0" w:color="auto"/>
              <w:right w:val="dotted" w:sz="4" w:space="0" w:color="auto"/>
            </w:tcBorders>
            <w:shd w:val="clear" w:color="auto" w:fill="D9D9D9" w:themeFill="background1" w:themeFillShade="D9"/>
            <w:noWrap/>
            <w:vAlign w:val="center"/>
            <w:hideMark/>
          </w:tcPr>
          <w:p w14:paraId="245B7D26" w14:textId="77777777"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GROSS UP</w:t>
            </w:r>
          </w:p>
        </w:tc>
        <w:tc>
          <w:tcPr>
            <w:tcW w:w="626" w:type="pct"/>
            <w:tcBorders>
              <w:top w:val="dotted" w:sz="4" w:space="0" w:color="auto"/>
              <w:left w:val="dotted" w:sz="4" w:space="0" w:color="auto"/>
              <w:bottom w:val="dotted" w:sz="4" w:space="0" w:color="auto"/>
              <w:right w:val="dotted" w:sz="4" w:space="0" w:color="auto"/>
            </w:tcBorders>
            <w:shd w:val="clear" w:color="auto" w:fill="D9D9D9" w:themeFill="background1" w:themeFillShade="D9"/>
            <w:noWrap/>
            <w:vAlign w:val="center"/>
            <w:hideMark/>
          </w:tcPr>
          <w:p w14:paraId="64DCF28B" w14:textId="77777777"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VALOR BRUTO</w:t>
            </w:r>
          </w:p>
        </w:tc>
      </w:tr>
      <w:tr w:rsidR="00022200" w:rsidRPr="00022200" w14:paraId="2CEC060F" w14:textId="77777777" w:rsidTr="00022200">
        <w:trPr>
          <w:trHeight w:val="330"/>
          <w:jc w:val="center"/>
        </w:trPr>
        <w:tc>
          <w:tcPr>
            <w:tcW w:w="751"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5855DE7C" w14:textId="77777777" w:rsidR="00022200" w:rsidRPr="00B150E5" w:rsidRDefault="00022200" w:rsidP="00B150E5">
            <w:pPr>
              <w:autoSpaceDE/>
              <w:autoSpaceDN/>
              <w:adjustRightInd/>
              <w:spacing w:beforeLines="20" w:before="48" w:line="360" w:lineRule="auto"/>
              <w:jc w:val="center"/>
              <w:rPr>
                <w:rFonts w:ascii="Leelawadee" w:hAnsi="Leelawadee" w:cs="Leelawadee"/>
                <w:color w:val="000000"/>
                <w:sz w:val="20"/>
                <w:szCs w:val="20"/>
              </w:rPr>
            </w:pPr>
            <w:r w:rsidRPr="00B150E5">
              <w:rPr>
                <w:rFonts w:ascii="Leelawadee" w:hAnsi="Leelawadee" w:cs="Leelawadee" w:hint="cs"/>
                <w:color w:val="000000"/>
                <w:sz w:val="20"/>
                <w:szCs w:val="20"/>
              </w:rPr>
              <w:t>B3 | CETIP</w:t>
            </w:r>
          </w:p>
        </w:tc>
        <w:tc>
          <w:tcPr>
            <w:tcW w:w="2094"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71452525" w14:textId="77777777" w:rsidR="00022200" w:rsidRPr="00B150E5" w:rsidRDefault="00022200" w:rsidP="00B150E5">
            <w:pPr>
              <w:autoSpaceDE/>
              <w:autoSpaceDN/>
              <w:adjustRightInd/>
              <w:spacing w:beforeLines="20" w:before="48" w:line="360" w:lineRule="auto"/>
              <w:jc w:val="center"/>
              <w:rPr>
                <w:rFonts w:ascii="Leelawadee" w:hAnsi="Leelawadee" w:cs="Leelawadee"/>
                <w:color w:val="000000"/>
                <w:sz w:val="20"/>
                <w:szCs w:val="20"/>
              </w:rPr>
            </w:pPr>
            <w:r w:rsidRPr="00B150E5">
              <w:rPr>
                <w:rFonts w:ascii="Leelawadee" w:hAnsi="Leelawadee" w:cs="Leelawadee" w:hint="cs"/>
                <w:color w:val="000000"/>
                <w:sz w:val="20"/>
                <w:szCs w:val="20"/>
              </w:rPr>
              <w:t>Registro CRI, CRA, DEBÊNTURE</w:t>
            </w:r>
          </w:p>
        </w:tc>
        <w:tc>
          <w:tcPr>
            <w:tcW w:w="520"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04AEDE14" w14:textId="77777777"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FLAT</w:t>
            </w:r>
          </w:p>
        </w:tc>
        <w:tc>
          <w:tcPr>
            <w:tcW w:w="528"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438A4C74" w14:textId="30159B79"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R$</w:t>
            </w:r>
            <w:r>
              <w:rPr>
                <w:rFonts w:ascii="Leelawadee" w:hAnsi="Leelawadee" w:cs="Leelawadee"/>
                <w:sz w:val="20"/>
                <w:szCs w:val="20"/>
              </w:rPr>
              <w:t> </w:t>
            </w:r>
            <w:r w:rsidRPr="00B150E5">
              <w:rPr>
                <w:rFonts w:ascii="Leelawadee" w:hAnsi="Leelawadee" w:cs="Leelawadee" w:hint="cs"/>
                <w:sz w:val="20"/>
                <w:szCs w:val="20"/>
              </w:rPr>
              <w:t>14.405,42</w:t>
            </w:r>
          </w:p>
        </w:tc>
        <w:tc>
          <w:tcPr>
            <w:tcW w:w="481"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2BA3D7E8" w14:textId="77777777"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0%</w:t>
            </w:r>
          </w:p>
        </w:tc>
        <w:tc>
          <w:tcPr>
            <w:tcW w:w="626"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479EA9FC" w14:textId="6610D102"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R$</w:t>
            </w:r>
            <w:r>
              <w:rPr>
                <w:rFonts w:ascii="Leelawadee" w:hAnsi="Leelawadee" w:cs="Leelawadee"/>
                <w:sz w:val="20"/>
                <w:szCs w:val="20"/>
              </w:rPr>
              <w:t> </w:t>
            </w:r>
            <w:r w:rsidRPr="00B150E5">
              <w:rPr>
                <w:rFonts w:ascii="Leelawadee" w:hAnsi="Leelawadee" w:cs="Leelawadee" w:hint="cs"/>
                <w:sz w:val="20"/>
                <w:szCs w:val="20"/>
              </w:rPr>
              <w:t xml:space="preserve">14.405,42 </w:t>
            </w:r>
          </w:p>
        </w:tc>
      </w:tr>
      <w:tr w:rsidR="00022200" w:rsidRPr="00022200" w14:paraId="55CAB47F" w14:textId="77777777" w:rsidTr="00022200">
        <w:trPr>
          <w:trHeight w:val="330"/>
          <w:jc w:val="center"/>
        </w:trPr>
        <w:tc>
          <w:tcPr>
            <w:tcW w:w="751"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75B13B4C" w14:textId="77777777" w:rsidR="00022200" w:rsidRPr="00B150E5" w:rsidRDefault="00022200" w:rsidP="00B150E5">
            <w:pPr>
              <w:autoSpaceDE/>
              <w:autoSpaceDN/>
              <w:adjustRightInd/>
              <w:spacing w:beforeLines="20" w:before="48" w:line="360" w:lineRule="auto"/>
              <w:jc w:val="center"/>
              <w:rPr>
                <w:rFonts w:ascii="Leelawadee" w:hAnsi="Leelawadee" w:cs="Leelawadee"/>
                <w:color w:val="000000"/>
                <w:sz w:val="20"/>
                <w:szCs w:val="20"/>
              </w:rPr>
            </w:pPr>
            <w:r w:rsidRPr="00B150E5">
              <w:rPr>
                <w:rFonts w:ascii="Leelawadee" w:hAnsi="Leelawadee" w:cs="Leelawadee" w:hint="cs"/>
                <w:color w:val="000000"/>
                <w:sz w:val="20"/>
                <w:szCs w:val="20"/>
              </w:rPr>
              <w:t>B3 | CETIP</w:t>
            </w:r>
          </w:p>
        </w:tc>
        <w:tc>
          <w:tcPr>
            <w:tcW w:w="2094"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2B3CC840" w14:textId="77777777" w:rsidR="00022200" w:rsidRPr="00B150E5" w:rsidRDefault="00022200" w:rsidP="00B150E5">
            <w:pPr>
              <w:autoSpaceDE/>
              <w:autoSpaceDN/>
              <w:adjustRightInd/>
              <w:spacing w:beforeLines="20" w:before="48" w:line="360" w:lineRule="auto"/>
              <w:jc w:val="center"/>
              <w:rPr>
                <w:rFonts w:ascii="Leelawadee" w:hAnsi="Leelawadee" w:cs="Leelawadee"/>
                <w:color w:val="000000"/>
                <w:sz w:val="20"/>
                <w:szCs w:val="20"/>
              </w:rPr>
            </w:pPr>
            <w:r w:rsidRPr="00B150E5">
              <w:rPr>
                <w:rFonts w:ascii="Leelawadee" w:hAnsi="Leelawadee" w:cs="Leelawadee" w:hint="cs"/>
                <w:color w:val="000000"/>
                <w:sz w:val="20"/>
                <w:szCs w:val="20"/>
              </w:rPr>
              <w:t>Registro CCI</w:t>
            </w:r>
          </w:p>
        </w:tc>
        <w:tc>
          <w:tcPr>
            <w:tcW w:w="520"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55DAF99E" w14:textId="77777777"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FLAT</w:t>
            </w:r>
          </w:p>
        </w:tc>
        <w:tc>
          <w:tcPr>
            <w:tcW w:w="528"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4CA70F58" w14:textId="663CDAFD"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R$</w:t>
            </w:r>
            <w:r>
              <w:rPr>
                <w:rFonts w:ascii="Leelawadee" w:hAnsi="Leelawadee" w:cs="Leelawadee"/>
                <w:sz w:val="20"/>
                <w:szCs w:val="20"/>
              </w:rPr>
              <w:t> </w:t>
            </w:r>
            <w:r w:rsidRPr="00B150E5">
              <w:rPr>
                <w:rFonts w:ascii="Leelawadee" w:hAnsi="Leelawadee" w:cs="Leelawadee" w:hint="cs"/>
                <w:sz w:val="20"/>
                <w:szCs w:val="20"/>
              </w:rPr>
              <w:t>496,74</w:t>
            </w:r>
          </w:p>
        </w:tc>
        <w:tc>
          <w:tcPr>
            <w:tcW w:w="481"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400480DB" w14:textId="77777777"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0%</w:t>
            </w:r>
          </w:p>
        </w:tc>
        <w:tc>
          <w:tcPr>
            <w:tcW w:w="626"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07D01BE4" w14:textId="5989FB4C"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R$</w:t>
            </w:r>
            <w:r>
              <w:rPr>
                <w:rFonts w:ascii="Leelawadee" w:hAnsi="Leelawadee" w:cs="Leelawadee"/>
                <w:sz w:val="20"/>
                <w:szCs w:val="20"/>
              </w:rPr>
              <w:t> </w:t>
            </w:r>
            <w:r w:rsidRPr="00B150E5">
              <w:rPr>
                <w:rFonts w:ascii="Leelawadee" w:hAnsi="Leelawadee" w:cs="Leelawadee" w:hint="cs"/>
                <w:sz w:val="20"/>
                <w:szCs w:val="20"/>
              </w:rPr>
              <w:t xml:space="preserve">496,74 </w:t>
            </w:r>
          </w:p>
        </w:tc>
      </w:tr>
      <w:tr w:rsidR="00022200" w:rsidRPr="00022200" w14:paraId="59235DB4" w14:textId="77777777" w:rsidTr="00022200">
        <w:trPr>
          <w:trHeight w:val="330"/>
          <w:jc w:val="center"/>
        </w:trPr>
        <w:tc>
          <w:tcPr>
            <w:tcW w:w="751"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5C7B4E97" w14:textId="77777777" w:rsidR="00022200" w:rsidRPr="00B150E5" w:rsidRDefault="00022200" w:rsidP="00B150E5">
            <w:pPr>
              <w:autoSpaceDE/>
              <w:autoSpaceDN/>
              <w:adjustRightInd/>
              <w:spacing w:beforeLines="20" w:before="48" w:line="360" w:lineRule="auto"/>
              <w:jc w:val="center"/>
              <w:rPr>
                <w:rFonts w:ascii="Leelawadee" w:hAnsi="Leelawadee" w:cs="Leelawadee"/>
                <w:color w:val="000000"/>
                <w:sz w:val="20"/>
                <w:szCs w:val="20"/>
              </w:rPr>
            </w:pPr>
            <w:r w:rsidRPr="00B150E5">
              <w:rPr>
                <w:rFonts w:ascii="Leelawadee" w:hAnsi="Leelawadee" w:cs="Leelawadee" w:hint="cs"/>
                <w:color w:val="000000"/>
                <w:sz w:val="20"/>
                <w:szCs w:val="20"/>
              </w:rPr>
              <w:t>B3 | CETIP</w:t>
            </w:r>
          </w:p>
        </w:tc>
        <w:tc>
          <w:tcPr>
            <w:tcW w:w="2094"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0182EAA0" w14:textId="77777777" w:rsidR="00022200" w:rsidRPr="00B150E5" w:rsidRDefault="00022200" w:rsidP="00B150E5">
            <w:pPr>
              <w:autoSpaceDE/>
              <w:autoSpaceDN/>
              <w:adjustRightInd/>
              <w:spacing w:beforeLines="20" w:before="48" w:line="360" w:lineRule="auto"/>
              <w:jc w:val="center"/>
              <w:rPr>
                <w:rFonts w:ascii="Leelawadee" w:hAnsi="Leelawadee" w:cs="Leelawadee"/>
                <w:color w:val="000000"/>
                <w:sz w:val="20"/>
                <w:szCs w:val="20"/>
              </w:rPr>
            </w:pPr>
            <w:r w:rsidRPr="00B150E5">
              <w:rPr>
                <w:rFonts w:ascii="Leelawadee" w:hAnsi="Leelawadee" w:cs="Leelawadee" w:hint="cs"/>
                <w:color w:val="000000"/>
                <w:sz w:val="20"/>
                <w:szCs w:val="20"/>
              </w:rPr>
              <w:t>Carta de Titularidade</w:t>
            </w:r>
          </w:p>
        </w:tc>
        <w:tc>
          <w:tcPr>
            <w:tcW w:w="520"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166FA198" w14:textId="77777777"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FLAT</w:t>
            </w:r>
          </w:p>
        </w:tc>
        <w:tc>
          <w:tcPr>
            <w:tcW w:w="528"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5396F0CD" w14:textId="61C0B054"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R$</w:t>
            </w:r>
            <w:r>
              <w:rPr>
                <w:rFonts w:ascii="Leelawadee" w:hAnsi="Leelawadee" w:cs="Leelawadee"/>
                <w:sz w:val="20"/>
                <w:szCs w:val="20"/>
              </w:rPr>
              <w:t> </w:t>
            </w:r>
            <w:r w:rsidRPr="00B150E5">
              <w:rPr>
                <w:rFonts w:ascii="Leelawadee" w:hAnsi="Leelawadee" w:cs="Leelawadee" w:hint="cs"/>
                <w:sz w:val="20"/>
                <w:szCs w:val="20"/>
              </w:rPr>
              <w:t>76,03</w:t>
            </w:r>
          </w:p>
        </w:tc>
        <w:tc>
          <w:tcPr>
            <w:tcW w:w="481"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60A0D0BC" w14:textId="77777777"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0%</w:t>
            </w:r>
          </w:p>
        </w:tc>
        <w:tc>
          <w:tcPr>
            <w:tcW w:w="626"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14749FCE" w14:textId="20D2C41F"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R$</w:t>
            </w:r>
            <w:r>
              <w:rPr>
                <w:rFonts w:ascii="Leelawadee" w:hAnsi="Leelawadee" w:cs="Leelawadee"/>
                <w:sz w:val="20"/>
                <w:szCs w:val="20"/>
              </w:rPr>
              <w:t> </w:t>
            </w:r>
            <w:r w:rsidRPr="00B150E5">
              <w:rPr>
                <w:rFonts w:ascii="Leelawadee" w:hAnsi="Leelawadee" w:cs="Leelawadee" w:hint="cs"/>
                <w:sz w:val="20"/>
                <w:szCs w:val="20"/>
              </w:rPr>
              <w:t xml:space="preserve">76,03 </w:t>
            </w:r>
          </w:p>
        </w:tc>
      </w:tr>
      <w:tr w:rsidR="00022200" w:rsidRPr="00022200" w14:paraId="6005845B" w14:textId="77777777" w:rsidTr="00022200">
        <w:trPr>
          <w:trHeight w:val="330"/>
          <w:jc w:val="center"/>
        </w:trPr>
        <w:tc>
          <w:tcPr>
            <w:tcW w:w="751"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3CCEA140" w14:textId="77777777" w:rsidR="00022200" w:rsidRPr="00B150E5" w:rsidRDefault="00022200" w:rsidP="00B150E5">
            <w:pPr>
              <w:autoSpaceDE/>
              <w:autoSpaceDN/>
              <w:adjustRightInd/>
              <w:spacing w:beforeLines="20" w:before="48" w:line="360" w:lineRule="auto"/>
              <w:jc w:val="center"/>
              <w:rPr>
                <w:rFonts w:ascii="Leelawadee" w:hAnsi="Leelawadee" w:cs="Leelawadee"/>
                <w:color w:val="000000"/>
                <w:sz w:val="20"/>
                <w:szCs w:val="20"/>
              </w:rPr>
            </w:pPr>
            <w:r w:rsidRPr="00B150E5">
              <w:rPr>
                <w:rFonts w:ascii="Leelawadee" w:hAnsi="Leelawadee" w:cs="Leelawadee" w:hint="cs"/>
                <w:color w:val="000000"/>
                <w:sz w:val="20"/>
                <w:szCs w:val="20"/>
              </w:rPr>
              <w:t>B3 | CETIP</w:t>
            </w:r>
          </w:p>
        </w:tc>
        <w:tc>
          <w:tcPr>
            <w:tcW w:w="2094"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5E0CEC70" w14:textId="77777777" w:rsidR="00022200" w:rsidRPr="00B150E5" w:rsidRDefault="00022200" w:rsidP="00B150E5">
            <w:pPr>
              <w:autoSpaceDE/>
              <w:autoSpaceDN/>
              <w:adjustRightInd/>
              <w:spacing w:beforeLines="20" w:before="48" w:line="360" w:lineRule="auto"/>
              <w:jc w:val="center"/>
              <w:rPr>
                <w:rFonts w:ascii="Leelawadee" w:hAnsi="Leelawadee" w:cs="Leelawadee"/>
                <w:color w:val="000000"/>
                <w:sz w:val="20"/>
                <w:szCs w:val="20"/>
              </w:rPr>
            </w:pPr>
            <w:r w:rsidRPr="00B150E5">
              <w:rPr>
                <w:rFonts w:ascii="Leelawadee" w:hAnsi="Leelawadee" w:cs="Leelawadee" w:hint="cs"/>
                <w:color w:val="000000"/>
                <w:sz w:val="20"/>
                <w:szCs w:val="20"/>
              </w:rPr>
              <w:t>Depósito CCI/CPR/CDCA/CCB</w:t>
            </w:r>
          </w:p>
        </w:tc>
        <w:tc>
          <w:tcPr>
            <w:tcW w:w="520"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30D77CE0" w14:textId="77777777"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FLAT</w:t>
            </w:r>
          </w:p>
        </w:tc>
        <w:tc>
          <w:tcPr>
            <w:tcW w:w="528"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55DE5E56" w14:textId="10262736"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R$</w:t>
            </w:r>
            <w:r>
              <w:rPr>
                <w:rFonts w:ascii="Leelawadee" w:hAnsi="Leelawadee" w:cs="Leelawadee"/>
                <w:sz w:val="20"/>
                <w:szCs w:val="20"/>
              </w:rPr>
              <w:t> </w:t>
            </w:r>
            <w:r w:rsidRPr="00B150E5">
              <w:rPr>
                <w:rFonts w:ascii="Leelawadee" w:hAnsi="Leelawadee" w:cs="Leelawadee" w:hint="cs"/>
                <w:sz w:val="20"/>
                <w:szCs w:val="20"/>
              </w:rPr>
              <w:t>1.490,22</w:t>
            </w:r>
          </w:p>
        </w:tc>
        <w:tc>
          <w:tcPr>
            <w:tcW w:w="481"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4ED5F597" w14:textId="77777777"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0%</w:t>
            </w:r>
          </w:p>
        </w:tc>
        <w:tc>
          <w:tcPr>
            <w:tcW w:w="626"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013B6E5D" w14:textId="74253A12"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R$</w:t>
            </w:r>
            <w:r>
              <w:rPr>
                <w:rFonts w:ascii="Leelawadee" w:hAnsi="Leelawadee" w:cs="Leelawadee"/>
                <w:sz w:val="20"/>
                <w:szCs w:val="20"/>
              </w:rPr>
              <w:t> </w:t>
            </w:r>
            <w:r w:rsidRPr="00B150E5">
              <w:rPr>
                <w:rFonts w:ascii="Leelawadee" w:hAnsi="Leelawadee" w:cs="Leelawadee" w:hint="cs"/>
                <w:sz w:val="20"/>
                <w:szCs w:val="20"/>
              </w:rPr>
              <w:t xml:space="preserve">1.490,22 </w:t>
            </w:r>
          </w:p>
        </w:tc>
      </w:tr>
      <w:tr w:rsidR="00022200" w:rsidRPr="00022200" w14:paraId="36805DEF" w14:textId="77777777" w:rsidTr="00022200">
        <w:trPr>
          <w:trHeight w:val="330"/>
          <w:jc w:val="center"/>
        </w:trPr>
        <w:tc>
          <w:tcPr>
            <w:tcW w:w="751"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4EB37518" w14:textId="77777777" w:rsidR="00022200" w:rsidRPr="00B150E5" w:rsidRDefault="00022200" w:rsidP="00B150E5">
            <w:pPr>
              <w:autoSpaceDE/>
              <w:autoSpaceDN/>
              <w:adjustRightInd/>
              <w:spacing w:beforeLines="20" w:before="48" w:line="360" w:lineRule="auto"/>
              <w:jc w:val="center"/>
              <w:rPr>
                <w:rFonts w:ascii="Leelawadee" w:hAnsi="Leelawadee" w:cs="Leelawadee"/>
                <w:color w:val="000000"/>
                <w:sz w:val="20"/>
                <w:szCs w:val="20"/>
              </w:rPr>
            </w:pPr>
            <w:r w:rsidRPr="00B150E5">
              <w:rPr>
                <w:rFonts w:ascii="Leelawadee" w:hAnsi="Leelawadee" w:cs="Leelawadee" w:hint="cs"/>
                <w:color w:val="000000"/>
                <w:sz w:val="20"/>
                <w:szCs w:val="20"/>
              </w:rPr>
              <w:t>ISEC</w:t>
            </w:r>
          </w:p>
        </w:tc>
        <w:tc>
          <w:tcPr>
            <w:tcW w:w="2094"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559FFD73" w14:textId="77777777" w:rsidR="00022200" w:rsidRPr="00B150E5" w:rsidRDefault="00022200" w:rsidP="00B150E5">
            <w:pPr>
              <w:autoSpaceDE/>
              <w:autoSpaceDN/>
              <w:adjustRightInd/>
              <w:spacing w:beforeLines="20" w:before="48" w:line="360" w:lineRule="auto"/>
              <w:jc w:val="center"/>
              <w:rPr>
                <w:rFonts w:ascii="Leelawadee" w:hAnsi="Leelawadee" w:cs="Leelawadee"/>
                <w:color w:val="000000"/>
                <w:sz w:val="20"/>
                <w:szCs w:val="20"/>
              </w:rPr>
            </w:pPr>
            <w:r w:rsidRPr="00B150E5">
              <w:rPr>
                <w:rFonts w:ascii="Leelawadee" w:hAnsi="Leelawadee" w:cs="Leelawadee" w:hint="cs"/>
                <w:color w:val="000000"/>
                <w:sz w:val="20"/>
                <w:szCs w:val="20"/>
              </w:rPr>
              <w:t>Emissão</w:t>
            </w:r>
          </w:p>
        </w:tc>
        <w:tc>
          <w:tcPr>
            <w:tcW w:w="520"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75CAF58C" w14:textId="77777777"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FLAT</w:t>
            </w:r>
          </w:p>
        </w:tc>
        <w:tc>
          <w:tcPr>
            <w:tcW w:w="528"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063AF4B9" w14:textId="7A827CBF"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R$</w:t>
            </w:r>
            <w:r>
              <w:rPr>
                <w:rFonts w:ascii="Leelawadee" w:hAnsi="Leelawadee" w:cs="Leelawadee"/>
                <w:sz w:val="20"/>
                <w:szCs w:val="20"/>
              </w:rPr>
              <w:t> </w:t>
            </w:r>
            <w:r w:rsidRPr="00B150E5">
              <w:rPr>
                <w:rFonts w:ascii="Leelawadee" w:hAnsi="Leelawadee" w:cs="Leelawadee" w:hint="cs"/>
                <w:sz w:val="20"/>
                <w:szCs w:val="20"/>
              </w:rPr>
              <w:t>73.000,00</w:t>
            </w:r>
          </w:p>
        </w:tc>
        <w:tc>
          <w:tcPr>
            <w:tcW w:w="481"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1ECB103C" w14:textId="77777777"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16%</w:t>
            </w:r>
          </w:p>
        </w:tc>
        <w:tc>
          <w:tcPr>
            <w:tcW w:w="626"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6F3A9C05" w14:textId="369BF8F9"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R$</w:t>
            </w:r>
            <w:r>
              <w:rPr>
                <w:rFonts w:ascii="Leelawadee" w:hAnsi="Leelawadee" w:cs="Leelawadee"/>
                <w:sz w:val="20"/>
                <w:szCs w:val="20"/>
              </w:rPr>
              <w:t> </w:t>
            </w:r>
            <w:r w:rsidRPr="00B150E5">
              <w:rPr>
                <w:rFonts w:ascii="Leelawadee" w:hAnsi="Leelawadee" w:cs="Leelawadee" w:hint="cs"/>
                <w:sz w:val="20"/>
                <w:szCs w:val="20"/>
              </w:rPr>
              <w:t xml:space="preserve">87.247,53 </w:t>
            </w:r>
          </w:p>
        </w:tc>
      </w:tr>
      <w:tr w:rsidR="00022200" w:rsidRPr="00022200" w14:paraId="2DDF921F" w14:textId="77777777" w:rsidTr="00022200">
        <w:trPr>
          <w:trHeight w:val="330"/>
          <w:jc w:val="center"/>
        </w:trPr>
        <w:tc>
          <w:tcPr>
            <w:tcW w:w="751"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75A065E0" w14:textId="77777777" w:rsidR="00022200" w:rsidRPr="00B150E5" w:rsidRDefault="00022200" w:rsidP="00B150E5">
            <w:pPr>
              <w:autoSpaceDE/>
              <w:autoSpaceDN/>
              <w:adjustRightInd/>
              <w:spacing w:beforeLines="20" w:before="48" w:line="360" w:lineRule="auto"/>
              <w:jc w:val="center"/>
              <w:rPr>
                <w:rFonts w:ascii="Leelawadee" w:hAnsi="Leelawadee" w:cs="Leelawadee"/>
                <w:color w:val="000000"/>
                <w:sz w:val="20"/>
                <w:szCs w:val="20"/>
              </w:rPr>
            </w:pPr>
            <w:r w:rsidRPr="00B150E5">
              <w:rPr>
                <w:rFonts w:ascii="Leelawadee" w:hAnsi="Leelawadee" w:cs="Leelawadee" w:hint="cs"/>
                <w:color w:val="000000"/>
                <w:sz w:val="20"/>
                <w:szCs w:val="20"/>
              </w:rPr>
              <w:t>i2a</w:t>
            </w:r>
          </w:p>
        </w:tc>
        <w:tc>
          <w:tcPr>
            <w:tcW w:w="2094"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25712A3A" w14:textId="77777777" w:rsidR="00022200" w:rsidRPr="00B150E5" w:rsidRDefault="00022200" w:rsidP="00B150E5">
            <w:pPr>
              <w:autoSpaceDE/>
              <w:autoSpaceDN/>
              <w:adjustRightInd/>
              <w:spacing w:beforeLines="20" w:before="48" w:line="360" w:lineRule="auto"/>
              <w:jc w:val="center"/>
              <w:rPr>
                <w:rFonts w:ascii="Leelawadee" w:hAnsi="Leelawadee" w:cs="Leelawadee"/>
                <w:color w:val="000000"/>
                <w:sz w:val="20"/>
                <w:szCs w:val="20"/>
              </w:rPr>
            </w:pPr>
            <w:r w:rsidRPr="00B150E5">
              <w:rPr>
                <w:rFonts w:ascii="Leelawadee" w:hAnsi="Leelawadee" w:cs="Leelawadee" w:hint="cs"/>
                <w:color w:val="000000"/>
                <w:sz w:val="20"/>
                <w:szCs w:val="20"/>
              </w:rPr>
              <w:t>Assessor Legal</w:t>
            </w:r>
          </w:p>
        </w:tc>
        <w:tc>
          <w:tcPr>
            <w:tcW w:w="520"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016DC39F" w14:textId="77777777"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FLAT</w:t>
            </w:r>
          </w:p>
        </w:tc>
        <w:tc>
          <w:tcPr>
            <w:tcW w:w="528"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6AF6685A" w14:textId="32B2FC65"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R$</w:t>
            </w:r>
            <w:r>
              <w:rPr>
                <w:rFonts w:ascii="Leelawadee" w:hAnsi="Leelawadee" w:cs="Leelawadee"/>
                <w:sz w:val="20"/>
                <w:szCs w:val="20"/>
              </w:rPr>
              <w:t> </w:t>
            </w:r>
            <w:r w:rsidRPr="00B150E5">
              <w:rPr>
                <w:rFonts w:ascii="Leelawadee" w:hAnsi="Leelawadee" w:cs="Leelawadee" w:hint="cs"/>
                <w:sz w:val="20"/>
                <w:szCs w:val="20"/>
              </w:rPr>
              <w:t>105.000,00</w:t>
            </w:r>
          </w:p>
        </w:tc>
        <w:tc>
          <w:tcPr>
            <w:tcW w:w="481"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0A0E2A61" w14:textId="77777777"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6%</w:t>
            </w:r>
          </w:p>
        </w:tc>
        <w:tc>
          <w:tcPr>
            <w:tcW w:w="626"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5C7C769F" w14:textId="3C1F257B"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R$</w:t>
            </w:r>
            <w:r>
              <w:rPr>
                <w:rFonts w:ascii="Leelawadee" w:hAnsi="Leelawadee" w:cs="Leelawadee"/>
                <w:sz w:val="20"/>
                <w:szCs w:val="20"/>
              </w:rPr>
              <w:t> </w:t>
            </w:r>
            <w:r w:rsidRPr="00B150E5">
              <w:rPr>
                <w:rFonts w:ascii="Leelawadee" w:hAnsi="Leelawadee" w:cs="Leelawadee" w:hint="cs"/>
                <w:sz w:val="20"/>
                <w:szCs w:val="20"/>
              </w:rPr>
              <w:t xml:space="preserve">111.880,67 </w:t>
            </w:r>
          </w:p>
        </w:tc>
      </w:tr>
      <w:tr w:rsidR="00022200" w:rsidRPr="00022200" w14:paraId="12B1CB39" w14:textId="77777777" w:rsidTr="00022200">
        <w:trPr>
          <w:trHeight w:val="330"/>
          <w:jc w:val="center"/>
        </w:trPr>
        <w:tc>
          <w:tcPr>
            <w:tcW w:w="751"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74F5795D" w14:textId="1B98841E" w:rsidR="00022200" w:rsidRPr="00B150E5" w:rsidRDefault="00022200" w:rsidP="00B150E5">
            <w:pPr>
              <w:autoSpaceDE/>
              <w:autoSpaceDN/>
              <w:adjustRightInd/>
              <w:spacing w:beforeLines="20" w:before="48" w:line="360" w:lineRule="auto"/>
              <w:jc w:val="center"/>
              <w:rPr>
                <w:rFonts w:ascii="Leelawadee" w:hAnsi="Leelawadee" w:cs="Leelawadee"/>
                <w:color w:val="000000"/>
                <w:sz w:val="20"/>
                <w:szCs w:val="20"/>
              </w:rPr>
            </w:pPr>
            <w:r>
              <w:rPr>
                <w:rFonts w:ascii="Leelawadee" w:hAnsi="Leelawadee" w:cs="Leelawadee"/>
                <w:color w:val="000000"/>
                <w:sz w:val="20"/>
                <w:szCs w:val="20"/>
              </w:rPr>
              <w:t>Oliveira Trust</w:t>
            </w:r>
          </w:p>
        </w:tc>
        <w:tc>
          <w:tcPr>
            <w:tcW w:w="2094"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083DD748" w14:textId="77777777" w:rsidR="00022200" w:rsidRPr="00B150E5" w:rsidRDefault="00022200" w:rsidP="00B150E5">
            <w:pPr>
              <w:autoSpaceDE/>
              <w:autoSpaceDN/>
              <w:adjustRightInd/>
              <w:spacing w:beforeLines="20" w:before="48" w:line="360" w:lineRule="auto"/>
              <w:jc w:val="center"/>
              <w:rPr>
                <w:rFonts w:ascii="Leelawadee" w:hAnsi="Leelawadee" w:cs="Leelawadee"/>
                <w:color w:val="000000"/>
                <w:sz w:val="20"/>
                <w:szCs w:val="20"/>
              </w:rPr>
            </w:pPr>
            <w:r w:rsidRPr="00B150E5">
              <w:rPr>
                <w:rFonts w:ascii="Leelawadee" w:hAnsi="Leelawadee" w:cs="Leelawadee" w:hint="cs"/>
                <w:color w:val="000000"/>
                <w:sz w:val="20"/>
                <w:szCs w:val="20"/>
              </w:rPr>
              <w:t>Agente Registrador</w:t>
            </w:r>
          </w:p>
        </w:tc>
        <w:tc>
          <w:tcPr>
            <w:tcW w:w="520"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47788740" w14:textId="77777777"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FLAT</w:t>
            </w:r>
          </w:p>
        </w:tc>
        <w:tc>
          <w:tcPr>
            <w:tcW w:w="528"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75E96E86" w14:textId="0FB83891"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R$</w:t>
            </w:r>
            <w:r>
              <w:rPr>
                <w:rFonts w:ascii="Leelawadee" w:hAnsi="Leelawadee" w:cs="Leelawadee"/>
                <w:sz w:val="20"/>
                <w:szCs w:val="20"/>
              </w:rPr>
              <w:t> </w:t>
            </w:r>
            <w:r w:rsidRPr="00B150E5">
              <w:rPr>
                <w:rFonts w:ascii="Leelawadee" w:hAnsi="Leelawadee" w:cs="Leelawadee" w:hint="cs"/>
                <w:sz w:val="20"/>
                <w:szCs w:val="20"/>
              </w:rPr>
              <w:t>5.000,00</w:t>
            </w:r>
          </w:p>
        </w:tc>
        <w:tc>
          <w:tcPr>
            <w:tcW w:w="481"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17420770" w14:textId="77777777"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0%</w:t>
            </w:r>
          </w:p>
        </w:tc>
        <w:tc>
          <w:tcPr>
            <w:tcW w:w="626"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5B2417CC" w14:textId="5EA78CA2"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R$</w:t>
            </w:r>
            <w:r>
              <w:rPr>
                <w:rFonts w:ascii="Leelawadee" w:hAnsi="Leelawadee" w:cs="Leelawadee"/>
                <w:sz w:val="20"/>
                <w:szCs w:val="20"/>
              </w:rPr>
              <w:t> </w:t>
            </w:r>
            <w:r w:rsidRPr="00B150E5">
              <w:rPr>
                <w:rFonts w:ascii="Leelawadee" w:hAnsi="Leelawadee" w:cs="Leelawadee" w:hint="cs"/>
                <w:sz w:val="20"/>
                <w:szCs w:val="20"/>
              </w:rPr>
              <w:t xml:space="preserve">5.000,00 </w:t>
            </w:r>
          </w:p>
        </w:tc>
      </w:tr>
      <w:tr w:rsidR="00022200" w:rsidRPr="00022200" w14:paraId="5D344D28" w14:textId="77777777" w:rsidTr="00022200">
        <w:trPr>
          <w:trHeight w:val="330"/>
          <w:jc w:val="center"/>
        </w:trPr>
        <w:tc>
          <w:tcPr>
            <w:tcW w:w="751"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49CE0294" w14:textId="4026FABA" w:rsidR="00022200" w:rsidRPr="00B150E5" w:rsidRDefault="00022200" w:rsidP="00B150E5">
            <w:pPr>
              <w:autoSpaceDE/>
              <w:autoSpaceDN/>
              <w:adjustRightInd/>
              <w:spacing w:beforeLines="20" w:before="48" w:line="360" w:lineRule="auto"/>
              <w:jc w:val="center"/>
              <w:rPr>
                <w:rFonts w:ascii="Leelawadee" w:hAnsi="Leelawadee" w:cs="Leelawadee"/>
                <w:color w:val="000000"/>
                <w:sz w:val="20"/>
                <w:szCs w:val="20"/>
              </w:rPr>
            </w:pPr>
            <w:r>
              <w:rPr>
                <w:rFonts w:ascii="Leelawadee" w:hAnsi="Leelawadee" w:cs="Leelawadee"/>
                <w:color w:val="000000"/>
                <w:sz w:val="20"/>
                <w:szCs w:val="20"/>
              </w:rPr>
              <w:t>Oliveira Trust</w:t>
            </w:r>
          </w:p>
        </w:tc>
        <w:tc>
          <w:tcPr>
            <w:tcW w:w="2094"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7F45BC6E" w14:textId="77777777" w:rsidR="00022200" w:rsidRPr="00B150E5" w:rsidRDefault="00022200" w:rsidP="00B150E5">
            <w:pPr>
              <w:autoSpaceDE/>
              <w:autoSpaceDN/>
              <w:adjustRightInd/>
              <w:spacing w:beforeLines="20" w:before="48" w:line="360" w:lineRule="auto"/>
              <w:jc w:val="center"/>
              <w:rPr>
                <w:rFonts w:ascii="Leelawadee" w:hAnsi="Leelawadee" w:cs="Leelawadee"/>
                <w:color w:val="000000"/>
                <w:sz w:val="20"/>
                <w:szCs w:val="20"/>
              </w:rPr>
            </w:pPr>
            <w:r w:rsidRPr="00B150E5">
              <w:rPr>
                <w:rFonts w:ascii="Leelawadee" w:hAnsi="Leelawadee" w:cs="Leelawadee" w:hint="cs"/>
                <w:color w:val="000000"/>
                <w:sz w:val="20"/>
                <w:szCs w:val="20"/>
              </w:rPr>
              <w:t>Agente Fiduciário e Custodiante</w:t>
            </w:r>
          </w:p>
        </w:tc>
        <w:tc>
          <w:tcPr>
            <w:tcW w:w="520"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315AD1E8" w14:textId="77777777"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FLAT</w:t>
            </w:r>
          </w:p>
        </w:tc>
        <w:tc>
          <w:tcPr>
            <w:tcW w:w="528"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04337432" w14:textId="36A7B807"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R$</w:t>
            </w:r>
            <w:r>
              <w:rPr>
                <w:rFonts w:ascii="Leelawadee" w:hAnsi="Leelawadee" w:cs="Leelawadee"/>
                <w:sz w:val="20"/>
                <w:szCs w:val="20"/>
              </w:rPr>
              <w:t> </w:t>
            </w:r>
            <w:r w:rsidRPr="00B150E5">
              <w:rPr>
                <w:rFonts w:ascii="Leelawadee" w:hAnsi="Leelawadee" w:cs="Leelawadee" w:hint="cs"/>
                <w:sz w:val="20"/>
                <w:szCs w:val="20"/>
              </w:rPr>
              <w:t>19.000,00</w:t>
            </w:r>
          </w:p>
        </w:tc>
        <w:tc>
          <w:tcPr>
            <w:tcW w:w="481"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44FD5D82" w14:textId="77777777"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0%</w:t>
            </w:r>
          </w:p>
        </w:tc>
        <w:tc>
          <w:tcPr>
            <w:tcW w:w="626"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46F918AC" w14:textId="5954898A"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R$</w:t>
            </w:r>
            <w:r>
              <w:rPr>
                <w:rFonts w:ascii="Leelawadee" w:hAnsi="Leelawadee" w:cs="Leelawadee"/>
                <w:sz w:val="20"/>
                <w:szCs w:val="20"/>
              </w:rPr>
              <w:t> </w:t>
            </w:r>
            <w:r w:rsidRPr="00B150E5">
              <w:rPr>
                <w:rFonts w:ascii="Leelawadee" w:hAnsi="Leelawadee" w:cs="Leelawadee" w:hint="cs"/>
                <w:sz w:val="20"/>
                <w:szCs w:val="20"/>
              </w:rPr>
              <w:t xml:space="preserve">19.000,00 </w:t>
            </w:r>
          </w:p>
        </w:tc>
      </w:tr>
      <w:tr w:rsidR="00022200" w:rsidRPr="00022200" w14:paraId="6E29B3DF" w14:textId="77777777" w:rsidTr="00022200">
        <w:trPr>
          <w:trHeight w:val="330"/>
          <w:jc w:val="center"/>
        </w:trPr>
        <w:tc>
          <w:tcPr>
            <w:tcW w:w="751"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3A80ED18" w14:textId="313EF929" w:rsidR="00022200" w:rsidRPr="00B150E5" w:rsidRDefault="00022200" w:rsidP="00B150E5">
            <w:pPr>
              <w:autoSpaceDE/>
              <w:autoSpaceDN/>
              <w:adjustRightInd/>
              <w:spacing w:beforeLines="20" w:before="48" w:line="360" w:lineRule="auto"/>
              <w:jc w:val="center"/>
              <w:rPr>
                <w:rFonts w:ascii="Leelawadee" w:hAnsi="Leelawadee" w:cs="Leelawadee"/>
                <w:color w:val="000000"/>
                <w:sz w:val="20"/>
                <w:szCs w:val="20"/>
              </w:rPr>
            </w:pPr>
            <w:r>
              <w:rPr>
                <w:rFonts w:ascii="Leelawadee" w:hAnsi="Leelawadee" w:cs="Leelawadee"/>
                <w:color w:val="000000"/>
                <w:sz w:val="20"/>
                <w:szCs w:val="20"/>
              </w:rPr>
              <w:t>Oliveira Trust</w:t>
            </w:r>
          </w:p>
        </w:tc>
        <w:tc>
          <w:tcPr>
            <w:tcW w:w="2094"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7F148B54" w14:textId="77777777" w:rsidR="00022200" w:rsidRPr="00B150E5" w:rsidRDefault="00022200" w:rsidP="00B150E5">
            <w:pPr>
              <w:autoSpaceDE/>
              <w:autoSpaceDN/>
              <w:adjustRightInd/>
              <w:spacing w:beforeLines="20" w:before="48" w:line="360" w:lineRule="auto"/>
              <w:jc w:val="center"/>
              <w:rPr>
                <w:rFonts w:ascii="Leelawadee" w:hAnsi="Leelawadee" w:cs="Leelawadee"/>
                <w:color w:val="000000"/>
                <w:sz w:val="20"/>
                <w:szCs w:val="20"/>
              </w:rPr>
            </w:pPr>
            <w:r w:rsidRPr="00B150E5">
              <w:rPr>
                <w:rFonts w:ascii="Leelawadee" w:hAnsi="Leelawadee" w:cs="Leelawadee" w:hint="cs"/>
                <w:color w:val="000000"/>
                <w:sz w:val="20"/>
                <w:szCs w:val="20"/>
              </w:rPr>
              <w:t>Agente Fiduciário e Custodiante</w:t>
            </w:r>
          </w:p>
        </w:tc>
        <w:tc>
          <w:tcPr>
            <w:tcW w:w="520"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52321F02" w14:textId="77777777"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ANUAL</w:t>
            </w:r>
          </w:p>
        </w:tc>
        <w:tc>
          <w:tcPr>
            <w:tcW w:w="528"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67DC758D" w14:textId="014FA43F"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R$</w:t>
            </w:r>
            <w:r>
              <w:rPr>
                <w:rFonts w:ascii="Leelawadee" w:hAnsi="Leelawadee" w:cs="Leelawadee"/>
                <w:sz w:val="20"/>
                <w:szCs w:val="20"/>
              </w:rPr>
              <w:t> </w:t>
            </w:r>
            <w:r w:rsidRPr="00B150E5">
              <w:rPr>
                <w:rFonts w:ascii="Leelawadee" w:hAnsi="Leelawadee" w:cs="Leelawadee" w:hint="cs"/>
                <w:sz w:val="20"/>
                <w:szCs w:val="20"/>
              </w:rPr>
              <w:t>19.000,00</w:t>
            </w:r>
          </w:p>
        </w:tc>
        <w:tc>
          <w:tcPr>
            <w:tcW w:w="481"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0F969CA9" w14:textId="77777777"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0%</w:t>
            </w:r>
          </w:p>
        </w:tc>
        <w:tc>
          <w:tcPr>
            <w:tcW w:w="626"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2004AB3B" w14:textId="0E5AE1AA"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R$</w:t>
            </w:r>
            <w:r>
              <w:rPr>
                <w:rFonts w:ascii="Leelawadee" w:hAnsi="Leelawadee" w:cs="Leelawadee"/>
                <w:sz w:val="20"/>
                <w:szCs w:val="20"/>
              </w:rPr>
              <w:t> </w:t>
            </w:r>
            <w:r w:rsidRPr="00B150E5">
              <w:rPr>
                <w:rFonts w:ascii="Leelawadee" w:hAnsi="Leelawadee" w:cs="Leelawadee" w:hint="cs"/>
                <w:sz w:val="20"/>
                <w:szCs w:val="20"/>
              </w:rPr>
              <w:t xml:space="preserve">19.000,00 </w:t>
            </w:r>
          </w:p>
        </w:tc>
      </w:tr>
      <w:tr w:rsidR="00022200" w:rsidRPr="00022200" w14:paraId="4BD51E33" w14:textId="77777777" w:rsidTr="00022200">
        <w:trPr>
          <w:trHeight w:val="330"/>
          <w:jc w:val="center"/>
        </w:trPr>
        <w:tc>
          <w:tcPr>
            <w:tcW w:w="751"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50E6701E" w14:textId="77777777" w:rsidR="00022200" w:rsidRPr="00B150E5" w:rsidRDefault="00022200" w:rsidP="00B150E5">
            <w:pPr>
              <w:autoSpaceDE/>
              <w:autoSpaceDN/>
              <w:adjustRightInd/>
              <w:spacing w:beforeLines="20" w:before="48" w:line="360" w:lineRule="auto"/>
              <w:jc w:val="center"/>
              <w:rPr>
                <w:rFonts w:ascii="Leelawadee" w:hAnsi="Leelawadee" w:cs="Leelawadee"/>
                <w:color w:val="000000"/>
                <w:sz w:val="20"/>
                <w:szCs w:val="20"/>
              </w:rPr>
            </w:pPr>
            <w:r w:rsidRPr="00B150E5">
              <w:rPr>
                <w:rFonts w:ascii="Leelawadee" w:hAnsi="Leelawadee" w:cs="Leelawadee" w:hint="cs"/>
                <w:color w:val="000000"/>
                <w:sz w:val="20"/>
                <w:szCs w:val="20"/>
              </w:rPr>
              <w:t>ISEC</w:t>
            </w:r>
          </w:p>
        </w:tc>
        <w:tc>
          <w:tcPr>
            <w:tcW w:w="2094"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3367FD59" w14:textId="77777777" w:rsidR="00022200" w:rsidRPr="00B150E5" w:rsidRDefault="00022200" w:rsidP="00B150E5">
            <w:pPr>
              <w:autoSpaceDE/>
              <w:autoSpaceDN/>
              <w:adjustRightInd/>
              <w:spacing w:beforeLines="20" w:before="48" w:line="360" w:lineRule="auto"/>
              <w:jc w:val="center"/>
              <w:rPr>
                <w:rFonts w:ascii="Leelawadee" w:hAnsi="Leelawadee" w:cs="Leelawadee"/>
                <w:color w:val="000000"/>
                <w:sz w:val="20"/>
                <w:szCs w:val="20"/>
              </w:rPr>
            </w:pPr>
            <w:r w:rsidRPr="00B150E5">
              <w:rPr>
                <w:rFonts w:ascii="Leelawadee" w:hAnsi="Leelawadee" w:cs="Leelawadee" w:hint="cs"/>
                <w:color w:val="000000"/>
                <w:sz w:val="20"/>
                <w:szCs w:val="20"/>
              </w:rPr>
              <w:t>Taxa de Gestão</w:t>
            </w:r>
          </w:p>
        </w:tc>
        <w:tc>
          <w:tcPr>
            <w:tcW w:w="520"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376F1FFE" w14:textId="77777777"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MENSAL</w:t>
            </w:r>
          </w:p>
        </w:tc>
        <w:tc>
          <w:tcPr>
            <w:tcW w:w="528"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3D2B12E3" w14:textId="6B645618"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R$</w:t>
            </w:r>
            <w:r>
              <w:rPr>
                <w:rFonts w:ascii="Leelawadee" w:hAnsi="Leelawadee" w:cs="Leelawadee"/>
                <w:sz w:val="20"/>
                <w:szCs w:val="20"/>
              </w:rPr>
              <w:t> </w:t>
            </w:r>
            <w:r w:rsidRPr="00B150E5">
              <w:rPr>
                <w:rFonts w:ascii="Leelawadee" w:hAnsi="Leelawadee" w:cs="Leelawadee" w:hint="cs"/>
                <w:sz w:val="20"/>
                <w:szCs w:val="20"/>
              </w:rPr>
              <w:t>2.700,00</w:t>
            </w:r>
          </w:p>
        </w:tc>
        <w:tc>
          <w:tcPr>
            <w:tcW w:w="481"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38807079" w14:textId="77777777"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16%</w:t>
            </w:r>
          </w:p>
        </w:tc>
        <w:tc>
          <w:tcPr>
            <w:tcW w:w="626"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32679BEA" w14:textId="72A5F657"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R$</w:t>
            </w:r>
            <w:r>
              <w:rPr>
                <w:rFonts w:ascii="Leelawadee" w:hAnsi="Leelawadee" w:cs="Leelawadee"/>
                <w:sz w:val="20"/>
                <w:szCs w:val="20"/>
              </w:rPr>
              <w:t> </w:t>
            </w:r>
            <w:r w:rsidRPr="00B150E5">
              <w:rPr>
                <w:rFonts w:ascii="Leelawadee" w:hAnsi="Leelawadee" w:cs="Leelawadee" w:hint="cs"/>
                <w:sz w:val="20"/>
                <w:szCs w:val="20"/>
              </w:rPr>
              <w:t xml:space="preserve">3.226,97 </w:t>
            </w:r>
          </w:p>
        </w:tc>
      </w:tr>
      <w:tr w:rsidR="00022200" w:rsidRPr="00022200" w14:paraId="37BC765D" w14:textId="77777777" w:rsidTr="00022200">
        <w:trPr>
          <w:trHeight w:val="330"/>
          <w:jc w:val="center"/>
        </w:trPr>
        <w:tc>
          <w:tcPr>
            <w:tcW w:w="751"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49F45B3A" w14:textId="77777777" w:rsidR="00022200" w:rsidRPr="00B150E5" w:rsidRDefault="00022200" w:rsidP="00B150E5">
            <w:pPr>
              <w:autoSpaceDE/>
              <w:autoSpaceDN/>
              <w:adjustRightInd/>
              <w:spacing w:beforeLines="20" w:before="48" w:line="360" w:lineRule="auto"/>
              <w:jc w:val="center"/>
              <w:rPr>
                <w:rFonts w:ascii="Leelawadee" w:hAnsi="Leelawadee" w:cs="Leelawadee"/>
                <w:color w:val="000000"/>
                <w:sz w:val="20"/>
                <w:szCs w:val="20"/>
              </w:rPr>
            </w:pPr>
            <w:r w:rsidRPr="00B150E5">
              <w:rPr>
                <w:rFonts w:ascii="Leelawadee" w:hAnsi="Leelawadee" w:cs="Leelawadee" w:hint="cs"/>
                <w:color w:val="000000"/>
                <w:sz w:val="20"/>
                <w:szCs w:val="20"/>
              </w:rPr>
              <w:t>Link</w:t>
            </w:r>
          </w:p>
        </w:tc>
        <w:tc>
          <w:tcPr>
            <w:tcW w:w="2094"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3E5C8B99" w14:textId="77777777" w:rsidR="00022200" w:rsidRPr="00B150E5" w:rsidRDefault="00022200" w:rsidP="00B150E5">
            <w:pPr>
              <w:autoSpaceDE/>
              <w:autoSpaceDN/>
              <w:adjustRightInd/>
              <w:spacing w:beforeLines="20" w:before="48" w:line="360" w:lineRule="auto"/>
              <w:jc w:val="center"/>
              <w:rPr>
                <w:rFonts w:ascii="Leelawadee" w:hAnsi="Leelawadee" w:cs="Leelawadee"/>
                <w:color w:val="000000"/>
                <w:sz w:val="20"/>
                <w:szCs w:val="20"/>
              </w:rPr>
            </w:pPr>
            <w:r w:rsidRPr="00B150E5">
              <w:rPr>
                <w:rFonts w:ascii="Leelawadee" w:hAnsi="Leelawadee" w:cs="Leelawadee" w:hint="cs"/>
                <w:color w:val="000000"/>
                <w:sz w:val="20"/>
                <w:szCs w:val="20"/>
              </w:rPr>
              <w:t>Contador</w:t>
            </w:r>
          </w:p>
        </w:tc>
        <w:tc>
          <w:tcPr>
            <w:tcW w:w="520"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7F644A04" w14:textId="77777777"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MENSAL</w:t>
            </w:r>
          </w:p>
        </w:tc>
        <w:tc>
          <w:tcPr>
            <w:tcW w:w="528"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457868B3" w14:textId="73246EE6"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R$</w:t>
            </w:r>
            <w:r>
              <w:rPr>
                <w:rFonts w:ascii="Leelawadee" w:hAnsi="Leelawadee" w:cs="Leelawadee"/>
                <w:sz w:val="20"/>
                <w:szCs w:val="20"/>
              </w:rPr>
              <w:t> </w:t>
            </w:r>
            <w:r w:rsidRPr="00B150E5">
              <w:rPr>
                <w:rFonts w:ascii="Leelawadee" w:hAnsi="Leelawadee" w:cs="Leelawadee" w:hint="cs"/>
                <w:sz w:val="20"/>
                <w:szCs w:val="20"/>
              </w:rPr>
              <w:t>110,00</w:t>
            </w:r>
          </w:p>
        </w:tc>
        <w:tc>
          <w:tcPr>
            <w:tcW w:w="481"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37556E93" w14:textId="77777777"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0%</w:t>
            </w:r>
          </w:p>
        </w:tc>
        <w:tc>
          <w:tcPr>
            <w:tcW w:w="626"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637FC52F" w14:textId="6464AA04"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R$</w:t>
            </w:r>
            <w:r>
              <w:rPr>
                <w:rFonts w:ascii="Leelawadee" w:hAnsi="Leelawadee" w:cs="Leelawadee"/>
                <w:sz w:val="20"/>
                <w:szCs w:val="20"/>
              </w:rPr>
              <w:t> </w:t>
            </w:r>
            <w:r w:rsidRPr="00B150E5">
              <w:rPr>
                <w:rFonts w:ascii="Leelawadee" w:hAnsi="Leelawadee" w:cs="Leelawadee" w:hint="cs"/>
                <w:sz w:val="20"/>
                <w:szCs w:val="20"/>
              </w:rPr>
              <w:t xml:space="preserve">110,00 </w:t>
            </w:r>
          </w:p>
        </w:tc>
      </w:tr>
      <w:tr w:rsidR="00022200" w:rsidRPr="00022200" w14:paraId="46271D24" w14:textId="77777777" w:rsidTr="00022200">
        <w:trPr>
          <w:trHeight w:val="330"/>
          <w:jc w:val="center"/>
        </w:trPr>
        <w:tc>
          <w:tcPr>
            <w:tcW w:w="751"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5415A2E7" w14:textId="77777777" w:rsidR="00022200" w:rsidRPr="00B150E5" w:rsidRDefault="00022200" w:rsidP="00B150E5">
            <w:pPr>
              <w:autoSpaceDE/>
              <w:autoSpaceDN/>
              <w:adjustRightInd/>
              <w:spacing w:beforeLines="20" w:before="48" w:line="360" w:lineRule="auto"/>
              <w:jc w:val="center"/>
              <w:rPr>
                <w:rFonts w:ascii="Leelawadee" w:hAnsi="Leelawadee" w:cs="Leelawadee"/>
                <w:color w:val="000000"/>
                <w:sz w:val="20"/>
                <w:szCs w:val="20"/>
              </w:rPr>
            </w:pPr>
            <w:r w:rsidRPr="00B150E5">
              <w:rPr>
                <w:rFonts w:ascii="Leelawadee" w:hAnsi="Leelawadee" w:cs="Leelawadee" w:hint="cs"/>
                <w:color w:val="000000"/>
                <w:sz w:val="20"/>
                <w:szCs w:val="20"/>
              </w:rPr>
              <w:t>BLB</w:t>
            </w:r>
          </w:p>
        </w:tc>
        <w:tc>
          <w:tcPr>
            <w:tcW w:w="2094"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5D175EF1" w14:textId="77777777" w:rsidR="00022200" w:rsidRPr="00B150E5" w:rsidRDefault="00022200" w:rsidP="00B150E5">
            <w:pPr>
              <w:autoSpaceDE/>
              <w:autoSpaceDN/>
              <w:adjustRightInd/>
              <w:spacing w:beforeLines="20" w:before="48" w:line="360" w:lineRule="auto"/>
              <w:jc w:val="center"/>
              <w:rPr>
                <w:rFonts w:ascii="Leelawadee" w:hAnsi="Leelawadee" w:cs="Leelawadee"/>
                <w:color w:val="000000"/>
                <w:sz w:val="20"/>
                <w:szCs w:val="20"/>
              </w:rPr>
            </w:pPr>
            <w:r w:rsidRPr="00B150E5">
              <w:rPr>
                <w:rFonts w:ascii="Leelawadee" w:hAnsi="Leelawadee" w:cs="Leelawadee" w:hint="cs"/>
                <w:color w:val="000000"/>
                <w:sz w:val="20"/>
                <w:szCs w:val="20"/>
              </w:rPr>
              <w:t>Auditoria</w:t>
            </w:r>
          </w:p>
        </w:tc>
        <w:tc>
          <w:tcPr>
            <w:tcW w:w="520"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64A23A63" w14:textId="77777777"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MENSAL</w:t>
            </w:r>
          </w:p>
        </w:tc>
        <w:tc>
          <w:tcPr>
            <w:tcW w:w="528"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3EA6C4F4" w14:textId="14D1AD35"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R$</w:t>
            </w:r>
            <w:r>
              <w:rPr>
                <w:rFonts w:ascii="Leelawadee" w:hAnsi="Leelawadee" w:cs="Leelawadee"/>
                <w:sz w:val="20"/>
                <w:szCs w:val="20"/>
              </w:rPr>
              <w:t> </w:t>
            </w:r>
            <w:r w:rsidRPr="00B150E5">
              <w:rPr>
                <w:rFonts w:ascii="Leelawadee" w:hAnsi="Leelawadee" w:cs="Leelawadee" w:hint="cs"/>
                <w:sz w:val="20"/>
                <w:szCs w:val="20"/>
              </w:rPr>
              <w:t>150,00</w:t>
            </w:r>
          </w:p>
        </w:tc>
        <w:tc>
          <w:tcPr>
            <w:tcW w:w="481"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1EDE8814" w14:textId="77777777"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0%</w:t>
            </w:r>
          </w:p>
        </w:tc>
        <w:tc>
          <w:tcPr>
            <w:tcW w:w="626"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5A172D06" w14:textId="0C1E0280"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R$</w:t>
            </w:r>
            <w:r>
              <w:rPr>
                <w:rFonts w:ascii="Leelawadee" w:hAnsi="Leelawadee" w:cs="Leelawadee"/>
                <w:sz w:val="20"/>
                <w:szCs w:val="20"/>
              </w:rPr>
              <w:t> </w:t>
            </w:r>
            <w:r w:rsidRPr="00B150E5">
              <w:rPr>
                <w:rFonts w:ascii="Leelawadee" w:hAnsi="Leelawadee" w:cs="Leelawadee" w:hint="cs"/>
                <w:sz w:val="20"/>
                <w:szCs w:val="20"/>
              </w:rPr>
              <w:t xml:space="preserve">150,00 </w:t>
            </w:r>
          </w:p>
        </w:tc>
      </w:tr>
      <w:tr w:rsidR="00022200" w:rsidRPr="00022200" w14:paraId="1BBBEC97" w14:textId="77777777" w:rsidTr="00022200">
        <w:trPr>
          <w:trHeight w:val="330"/>
          <w:jc w:val="center"/>
        </w:trPr>
        <w:tc>
          <w:tcPr>
            <w:tcW w:w="751"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6595BF60" w14:textId="77777777" w:rsidR="00022200" w:rsidRPr="00B150E5" w:rsidRDefault="00022200" w:rsidP="00B150E5">
            <w:pPr>
              <w:autoSpaceDE/>
              <w:autoSpaceDN/>
              <w:adjustRightInd/>
              <w:spacing w:beforeLines="20" w:before="48" w:line="360" w:lineRule="auto"/>
              <w:jc w:val="center"/>
              <w:rPr>
                <w:rFonts w:ascii="Leelawadee" w:hAnsi="Leelawadee" w:cs="Leelawadee"/>
                <w:color w:val="000000"/>
                <w:sz w:val="20"/>
                <w:szCs w:val="20"/>
              </w:rPr>
            </w:pPr>
            <w:r w:rsidRPr="00B150E5">
              <w:rPr>
                <w:rFonts w:ascii="Leelawadee" w:hAnsi="Leelawadee" w:cs="Leelawadee" w:hint="cs"/>
                <w:color w:val="000000"/>
                <w:sz w:val="20"/>
                <w:szCs w:val="20"/>
              </w:rPr>
              <w:t>Bradesco</w:t>
            </w:r>
          </w:p>
        </w:tc>
        <w:tc>
          <w:tcPr>
            <w:tcW w:w="2094"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3CDBA2C9" w14:textId="77777777" w:rsidR="00022200" w:rsidRPr="00B150E5" w:rsidRDefault="00022200" w:rsidP="00B150E5">
            <w:pPr>
              <w:autoSpaceDE/>
              <w:autoSpaceDN/>
              <w:adjustRightInd/>
              <w:spacing w:beforeLines="20" w:before="48" w:line="360" w:lineRule="auto"/>
              <w:jc w:val="center"/>
              <w:rPr>
                <w:rFonts w:ascii="Leelawadee" w:hAnsi="Leelawadee" w:cs="Leelawadee"/>
                <w:color w:val="000000"/>
                <w:sz w:val="20"/>
                <w:szCs w:val="20"/>
              </w:rPr>
            </w:pPr>
            <w:proofErr w:type="spellStart"/>
            <w:r w:rsidRPr="00B150E5">
              <w:rPr>
                <w:rFonts w:ascii="Leelawadee" w:hAnsi="Leelawadee" w:cs="Leelawadee" w:hint="cs"/>
                <w:color w:val="000000"/>
                <w:sz w:val="20"/>
                <w:szCs w:val="20"/>
              </w:rPr>
              <w:t>Escriturador</w:t>
            </w:r>
            <w:proofErr w:type="spellEnd"/>
          </w:p>
        </w:tc>
        <w:tc>
          <w:tcPr>
            <w:tcW w:w="520"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5100DBD9" w14:textId="77777777"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MENSAL</w:t>
            </w:r>
          </w:p>
        </w:tc>
        <w:tc>
          <w:tcPr>
            <w:tcW w:w="528"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28FF0414" w14:textId="39D6068E"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R$</w:t>
            </w:r>
            <w:r>
              <w:rPr>
                <w:rFonts w:ascii="Leelawadee" w:hAnsi="Leelawadee" w:cs="Leelawadee"/>
                <w:sz w:val="20"/>
                <w:szCs w:val="20"/>
              </w:rPr>
              <w:t> </w:t>
            </w:r>
            <w:r w:rsidRPr="00B150E5">
              <w:rPr>
                <w:rFonts w:ascii="Leelawadee" w:hAnsi="Leelawadee" w:cs="Leelawadee" w:hint="cs"/>
                <w:sz w:val="20"/>
                <w:szCs w:val="20"/>
              </w:rPr>
              <w:t>500,00</w:t>
            </w:r>
          </w:p>
        </w:tc>
        <w:tc>
          <w:tcPr>
            <w:tcW w:w="481"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5A4C2A7D" w14:textId="77777777"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0%</w:t>
            </w:r>
          </w:p>
        </w:tc>
        <w:tc>
          <w:tcPr>
            <w:tcW w:w="626"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3706D23B" w14:textId="1F0FFCBF"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R$</w:t>
            </w:r>
            <w:r>
              <w:rPr>
                <w:rFonts w:ascii="Leelawadee" w:hAnsi="Leelawadee" w:cs="Leelawadee"/>
                <w:sz w:val="20"/>
                <w:szCs w:val="20"/>
              </w:rPr>
              <w:t> </w:t>
            </w:r>
            <w:r w:rsidRPr="00B150E5">
              <w:rPr>
                <w:rFonts w:ascii="Leelawadee" w:hAnsi="Leelawadee" w:cs="Leelawadee" w:hint="cs"/>
                <w:sz w:val="20"/>
                <w:szCs w:val="20"/>
              </w:rPr>
              <w:t xml:space="preserve">500,00 </w:t>
            </w:r>
          </w:p>
        </w:tc>
      </w:tr>
      <w:tr w:rsidR="00022200" w:rsidRPr="00022200" w14:paraId="03EBBEF7" w14:textId="77777777" w:rsidTr="00022200">
        <w:trPr>
          <w:trHeight w:val="330"/>
          <w:jc w:val="center"/>
        </w:trPr>
        <w:tc>
          <w:tcPr>
            <w:tcW w:w="751"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13701774" w14:textId="77777777" w:rsidR="00022200" w:rsidRPr="00B150E5" w:rsidRDefault="00022200" w:rsidP="00B150E5">
            <w:pPr>
              <w:autoSpaceDE/>
              <w:autoSpaceDN/>
              <w:adjustRightInd/>
              <w:spacing w:beforeLines="20" w:before="48" w:line="360" w:lineRule="auto"/>
              <w:jc w:val="center"/>
              <w:rPr>
                <w:rFonts w:ascii="Leelawadee" w:hAnsi="Leelawadee" w:cs="Leelawadee"/>
                <w:color w:val="000000"/>
                <w:sz w:val="20"/>
                <w:szCs w:val="20"/>
              </w:rPr>
            </w:pPr>
            <w:r w:rsidRPr="00B150E5">
              <w:rPr>
                <w:rFonts w:ascii="Leelawadee" w:hAnsi="Leelawadee" w:cs="Leelawadee" w:hint="cs"/>
                <w:color w:val="000000"/>
                <w:sz w:val="20"/>
                <w:szCs w:val="20"/>
              </w:rPr>
              <w:t>Bradesco</w:t>
            </w:r>
          </w:p>
        </w:tc>
        <w:tc>
          <w:tcPr>
            <w:tcW w:w="2094"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4E407244" w14:textId="77777777" w:rsidR="00022200" w:rsidRPr="00B150E5" w:rsidRDefault="00022200" w:rsidP="00B150E5">
            <w:pPr>
              <w:autoSpaceDE/>
              <w:autoSpaceDN/>
              <w:adjustRightInd/>
              <w:spacing w:beforeLines="20" w:before="48" w:line="360" w:lineRule="auto"/>
              <w:jc w:val="center"/>
              <w:rPr>
                <w:rFonts w:ascii="Leelawadee" w:hAnsi="Leelawadee" w:cs="Leelawadee"/>
                <w:color w:val="000000"/>
                <w:sz w:val="20"/>
                <w:szCs w:val="20"/>
              </w:rPr>
            </w:pPr>
            <w:r w:rsidRPr="00B150E5">
              <w:rPr>
                <w:rFonts w:ascii="Leelawadee" w:hAnsi="Leelawadee" w:cs="Leelawadee" w:hint="cs"/>
                <w:color w:val="000000"/>
                <w:sz w:val="20"/>
                <w:szCs w:val="20"/>
              </w:rPr>
              <w:t>Tarifa da Conta</w:t>
            </w:r>
          </w:p>
        </w:tc>
        <w:tc>
          <w:tcPr>
            <w:tcW w:w="520"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196C6C3A" w14:textId="77777777"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MENSAL</w:t>
            </w:r>
          </w:p>
        </w:tc>
        <w:tc>
          <w:tcPr>
            <w:tcW w:w="528"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6F80B885" w14:textId="6C7A5EEC"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R$</w:t>
            </w:r>
            <w:r>
              <w:rPr>
                <w:rFonts w:ascii="Leelawadee" w:hAnsi="Leelawadee" w:cs="Leelawadee"/>
                <w:sz w:val="20"/>
                <w:szCs w:val="20"/>
              </w:rPr>
              <w:t> </w:t>
            </w:r>
            <w:r w:rsidRPr="00B150E5">
              <w:rPr>
                <w:rFonts w:ascii="Leelawadee" w:hAnsi="Leelawadee" w:cs="Leelawadee" w:hint="cs"/>
                <w:sz w:val="20"/>
                <w:szCs w:val="20"/>
              </w:rPr>
              <w:t>90,00</w:t>
            </w:r>
          </w:p>
        </w:tc>
        <w:tc>
          <w:tcPr>
            <w:tcW w:w="481"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3833C326" w14:textId="77777777"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0%</w:t>
            </w:r>
          </w:p>
        </w:tc>
        <w:tc>
          <w:tcPr>
            <w:tcW w:w="626"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34D253F5" w14:textId="422C1435"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R$</w:t>
            </w:r>
            <w:r>
              <w:rPr>
                <w:rFonts w:ascii="Leelawadee" w:hAnsi="Leelawadee" w:cs="Leelawadee"/>
                <w:sz w:val="20"/>
                <w:szCs w:val="20"/>
              </w:rPr>
              <w:t> </w:t>
            </w:r>
            <w:r w:rsidRPr="00B150E5">
              <w:rPr>
                <w:rFonts w:ascii="Leelawadee" w:hAnsi="Leelawadee" w:cs="Leelawadee" w:hint="cs"/>
                <w:sz w:val="20"/>
                <w:szCs w:val="20"/>
              </w:rPr>
              <w:t xml:space="preserve">90,00 </w:t>
            </w:r>
          </w:p>
        </w:tc>
      </w:tr>
      <w:tr w:rsidR="00022200" w:rsidRPr="00022200" w14:paraId="255FE99A" w14:textId="77777777" w:rsidTr="00022200">
        <w:trPr>
          <w:trHeight w:val="330"/>
          <w:jc w:val="center"/>
        </w:trPr>
        <w:tc>
          <w:tcPr>
            <w:tcW w:w="751"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0609BEDC" w14:textId="77777777" w:rsidR="00022200" w:rsidRPr="00B150E5" w:rsidRDefault="00022200" w:rsidP="00B150E5">
            <w:pPr>
              <w:autoSpaceDE/>
              <w:autoSpaceDN/>
              <w:adjustRightInd/>
              <w:spacing w:beforeLines="20" w:before="48" w:line="360" w:lineRule="auto"/>
              <w:jc w:val="center"/>
              <w:rPr>
                <w:rFonts w:ascii="Leelawadee" w:hAnsi="Leelawadee" w:cs="Leelawadee"/>
                <w:color w:val="000000"/>
                <w:sz w:val="20"/>
                <w:szCs w:val="20"/>
              </w:rPr>
            </w:pPr>
            <w:r w:rsidRPr="00B150E5">
              <w:rPr>
                <w:rFonts w:ascii="Leelawadee" w:hAnsi="Leelawadee" w:cs="Leelawadee" w:hint="cs"/>
                <w:color w:val="000000"/>
                <w:sz w:val="20"/>
                <w:szCs w:val="20"/>
              </w:rPr>
              <w:t>B3 | CETIP</w:t>
            </w:r>
          </w:p>
        </w:tc>
        <w:tc>
          <w:tcPr>
            <w:tcW w:w="2094"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3EEBA915" w14:textId="77777777" w:rsidR="00022200" w:rsidRPr="00B150E5" w:rsidRDefault="00022200" w:rsidP="00B150E5">
            <w:pPr>
              <w:autoSpaceDE/>
              <w:autoSpaceDN/>
              <w:adjustRightInd/>
              <w:spacing w:beforeLines="20" w:before="48" w:line="360" w:lineRule="auto"/>
              <w:jc w:val="center"/>
              <w:rPr>
                <w:rFonts w:ascii="Leelawadee" w:hAnsi="Leelawadee" w:cs="Leelawadee"/>
                <w:color w:val="000000"/>
                <w:sz w:val="20"/>
                <w:szCs w:val="20"/>
              </w:rPr>
            </w:pPr>
            <w:r w:rsidRPr="00B150E5">
              <w:rPr>
                <w:rFonts w:ascii="Leelawadee" w:hAnsi="Leelawadee" w:cs="Leelawadee" w:hint="cs"/>
                <w:color w:val="000000"/>
                <w:sz w:val="20"/>
                <w:szCs w:val="20"/>
              </w:rPr>
              <w:t>Taxa Transação</w:t>
            </w:r>
          </w:p>
        </w:tc>
        <w:tc>
          <w:tcPr>
            <w:tcW w:w="520"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71C25614" w14:textId="77777777"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MENSAL</w:t>
            </w:r>
          </w:p>
        </w:tc>
        <w:tc>
          <w:tcPr>
            <w:tcW w:w="528"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476D3A19" w14:textId="62D9B3DE"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R$</w:t>
            </w:r>
            <w:r>
              <w:rPr>
                <w:rFonts w:ascii="Leelawadee" w:hAnsi="Leelawadee" w:cs="Leelawadee"/>
                <w:sz w:val="20"/>
                <w:szCs w:val="20"/>
              </w:rPr>
              <w:t> </w:t>
            </w:r>
            <w:r w:rsidRPr="00B150E5">
              <w:rPr>
                <w:rFonts w:ascii="Leelawadee" w:hAnsi="Leelawadee" w:cs="Leelawadee" w:hint="cs"/>
                <w:sz w:val="20"/>
                <w:szCs w:val="20"/>
              </w:rPr>
              <w:t>80,00</w:t>
            </w:r>
          </w:p>
        </w:tc>
        <w:tc>
          <w:tcPr>
            <w:tcW w:w="481"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445A9C3C" w14:textId="77777777"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0%</w:t>
            </w:r>
          </w:p>
        </w:tc>
        <w:tc>
          <w:tcPr>
            <w:tcW w:w="626"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63288AC1" w14:textId="71C6CFA5"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R$</w:t>
            </w:r>
            <w:r>
              <w:rPr>
                <w:rFonts w:ascii="Leelawadee" w:hAnsi="Leelawadee" w:cs="Leelawadee"/>
                <w:sz w:val="20"/>
                <w:szCs w:val="20"/>
              </w:rPr>
              <w:t> </w:t>
            </w:r>
            <w:r w:rsidRPr="00B150E5">
              <w:rPr>
                <w:rFonts w:ascii="Leelawadee" w:hAnsi="Leelawadee" w:cs="Leelawadee" w:hint="cs"/>
                <w:sz w:val="20"/>
                <w:szCs w:val="20"/>
              </w:rPr>
              <w:t xml:space="preserve">80,00 </w:t>
            </w:r>
          </w:p>
        </w:tc>
      </w:tr>
      <w:tr w:rsidR="00022200" w:rsidRPr="00022200" w14:paraId="0B5C341A" w14:textId="77777777" w:rsidTr="00022200">
        <w:trPr>
          <w:trHeight w:val="330"/>
          <w:jc w:val="center"/>
        </w:trPr>
        <w:tc>
          <w:tcPr>
            <w:tcW w:w="751"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6B918A77" w14:textId="77777777" w:rsidR="00022200" w:rsidRPr="00B150E5" w:rsidRDefault="00022200" w:rsidP="00B150E5">
            <w:pPr>
              <w:autoSpaceDE/>
              <w:autoSpaceDN/>
              <w:adjustRightInd/>
              <w:spacing w:beforeLines="20" w:before="48" w:line="360" w:lineRule="auto"/>
              <w:jc w:val="center"/>
              <w:rPr>
                <w:rFonts w:ascii="Leelawadee" w:hAnsi="Leelawadee" w:cs="Leelawadee"/>
                <w:color w:val="000000"/>
                <w:sz w:val="20"/>
                <w:szCs w:val="20"/>
              </w:rPr>
            </w:pPr>
            <w:r w:rsidRPr="00B150E5">
              <w:rPr>
                <w:rFonts w:ascii="Leelawadee" w:hAnsi="Leelawadee" w:cs="Leelawadee" w:hint="cs"/>
                <w:color w:val="000000"/>
                <w:sz w:val="20"/>
                <w:szCs w:val="20"/>
              </w:rPr>
              <w:t>B3 | CETIP</w:t>
            </w:r>
          </w:p>
        </w:tc>
        <w:tc>
          <w:tcPr>
            <w:tcW w:w="2094"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4979E90C" w14:textId="77777777" w:rsidR="00022200" w:rsidRPr="00B150E5" w:rsidRDefault="00022200" w:rsidP="00B150E5">
            <w:pPr>
              <w:autoSpaceDE/>
              <w:autoSpaceDN/>
              <w:adjustRightInd/>
              <w:spacing w:beforeLines="20" w:before="48" w:line="360" w:lineRule="auto"/>
              <w:jc w:val="center"/>
              <w:rPr>
                <w:rFonts w:ascii="Leelawadee" w:hAnsi="Leelawadee" w:cs="Leelawadee"/>
                <w:color w:val="000000"/>
                <w:sz w:val="20"/>
                <w:szCs w:val="20"/>
              </w:rPr>
            </w:pPr>
            <w:r w:rsidRPr="00B150E5">
              <w:rPr>
                <w:rFonts w:ascii="Leelawadee" w:hAnsi="Leelawadee" w:cs="Leelawadee" w:hint="cs"/>
                <w:color w:val="000000"/>
                <w:sz w:val="20"/>
                <w:szCs w:val="20"/>
              </w:rPr>
              <w:t>Utilização Mensal</w:t>
            </w:r>
          </w:p>
        </w:tc>
        <w:tc>
          <w:tcPr>
            <w:tcW w:w="520"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64EE47E6" w14:textId="77777777"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MENSAL</w:t>
            </w:r>
          </w:p>
        </w:tc>
        <w:tc>
          <w:tcPr>
            <w:tcW w:w="528"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24493AE4" w14:textId="3AB02CCF"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R$</w:t>
            </w:r>
            <w:r>
              <w:rPr>
                <w:rFonts w:ascii="Leelawadee" w:hAnsi="Leelawadee" w:cs="Leelawadee"/>
                <w:sz w:val="20"/>
                <w:szCs w:val="20"/>
              </w:rPr>
              <w:t> </w:t>
            </w:r>
            <w:r w:rsidRPr="00B150E5">
              <w:rPr>
                <w:rFonts w:ascii="Leelawadee" w:hAnsi="Leelawadee" w:cs="Leelawadee" w:hint="cs"/>
                <w:sz w:val="20"/>
                <w:szCs w:val="20"/>
              </w:rPr>
              <w:t>70,00</w:t>
            </w:r>
          </w:p>
        </w:tc>
        <w:tc>
          <w:tcPr>
            <w:tcW w:w="481"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28650BBB" w14:textId="77777777"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0%</w:t>
            </w:r>
          </w:p>
        </w:tc>
        <w:tc>
          <w:tcPr>
            <w:tcW w:w="626"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477FC2AD" w14:textId="74D54163"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R$</w:t>
            </w:r>
            <w:r>
              <w:rPr>
                <w:rFonts w:ascii="Leelawadee" w:hAnsi="Leelawadee" w:cs="Leelawadee"/>
                <w:sz w:val="20"/>
                <w:szCs w:val="20"/>
              </w:rPr>
              <w:t> </w:t>
            </w:r>
            <w:r w:rsidRPr="00B150E5">
              <w:rPr>
                <w:rFonts w:ascii="Leelawadee" w:hAnsi="Leelawadee" w:cs="Leelawadee" w:hint="cs"/>
                <w:sz w:val="20"/>
                <w:szCs w:val="20"/>
              </w:rPr>
              <w:t xml:space="preserve">70,00 </w:t>
            </w:r>
          </w:p>
        </w:tc>
      </w:tr>
      <w:tr w:rsidR="00022200" w:rsidRPr="00022200" w14:paraId="0CCF2822" w14:textId="77777777" w:rsidTr="00022200">
        <w:trPr>
          <w:trHeight w:val="330"/>
          <w:jc w:val="center"/>
        </w:trPr>
        <w:tc>
          <w:tcPr>
            <w:tcW w:w="751"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6B478755" w14:textId="77777777" w:rsidR="00022200" w:rsidRPr="00B150E5" w:rsidRDefault="00022200" w:rsidP="00B150E5">
            <w:pPr>
              <w:autoSpaceDE/>
              <w:autoSpaceDN/>
              <w:adjustRightInd/>
              <w:spacing w:beforeLines="20" w:before="48" w:line="360" w:lineRule="auto"/>
              <w:jc w:val="center"/>
              <w:rPr>
                <w:rFonts w:ascii="Leelawadee" w:hAnsi="Leelawadee" w:cs="Leelawadee"/>
                <w:color w:val="000000"/>
                <w:sz w:val="20"/>
                <w:szCs w:val="20"/>
              </w:rPr>
            </w:pPr>
            <w:r w:rsidRPr="00B150E5">
              <w:rPr>
                <w:rFonts w:ascii="Leelawadee" w:hAnsi="Leelawadee" w:cs="Leelawadee" w:hint="cs"/>
                <w:color w:val="000000"/>
                <w:sz w:val="20"/>
                <w:szCs w:val="20"/>
              </w:rPr>
              <w:t>B3 | CETIP</w:t>
            </w:r>
          </w:p>
        </w:tc>
        <w:tc>
          <w:tcPr>
            <w:tcW w:w="2094"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321FC96E" w14:textId="77777777" w:rsidR="00022200" w:rsidRPr="00B150E5" w:rsidRDefault="00022200" w:rsidP="00B150E5">
            <w:pPr>
              <w:autoSpaceDE/>
              <w:autoSpaceDN/>
              <w:adjustRightInd/>
              <w:spacing w:beforeLines="20" w:before="48" w:line="360" w:lineRule="auto"/>
              <w:jc w:val="center"/>
              <w:rPr>
                <w:rFonts w:ascii="Leelawadee" w:hAnsi="Leelawadee" w:cs="Leelawadee"/>
                <w:color w:val="000000"/>
                <w:sz w:val="20"/>
                <w:szCs w:val="20"/>
              </w:rPr>
            </w:pPr>
            <w:r w:rsidRPr="00B150E5">
              <w:rPr>
                <w:rFonts w:ascii="Leelawadee" w:hAnsi="Leelawadee" w:cs="Leelawadee" w:hint="cs"/>
                <w:color w:val="000000"/>
                <w:sz w:val="20"/>
                <w:szCs w:val="20"/>
              </w:rPr>
              <w:t>Custódia de Valores mobiliários</w:t>
            </w:r>
          </w:p>
        </w:tc>
        <w:tc>
          <w:tcPr>
            <w:tcW w:w="520"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087F5D0D" w14:textId="77777777"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MENSAL</w:t>
            </w:r>
          </w:p>
        </w:tc>
        <w:tc>
          <w:tcPr>
            <w:tcW w:w="528"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19217844" w14:textId="763FFC4B"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R$</w:t>
            </w:r>
            <w:r>
              <w:rPr>
                <w:rFonts w:ascii="Leelawadee" w:hAnsi="Leelawadee" w:cs="Leelawadee"/>
                <w:sz w:val="20"/>
                <w:szCs w:val="20"/>
              </w:rPr>
              <w:t> </w:t>
            </w:r>
            <w:r w:rsidRPr="00B150E5">
              <w:rPr>
                <w:rFonts w:ascii="Leelawadee" w:hAnsi="Leelawadee" w:cs="Leelawadee" w:hint="cs"/>
                <w:sz w:val="20"/>
                <w:szCs w:val="20"/>
              </w:rPr>
              <w:t>397,39</w:t>
            </w:r>
          </w:p>
        </w:tc>
        <w:tc>
          <w:tcPr>
            <w:tcW w:w="481"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340F998D" w14:textId="77777777"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0%</w:t>
            </w:r>
          </w:p>
        </w:tc>
        <w:tc>
          <w:tcPr>
            <w:tcW w:w="626"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55828FB0" w14:textId="7BCF4317"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R$</w:t>
            </w:r>
            <w:r>
              <w:rPr>
                <w:rFonts w:ascii="Leelawadee" w:hAnsi="Leelawadee" w:cs="Leelawadee"/>
                <w:sz w:val="20"/>
                <w:szCs w:val="20"/>
              </w:rPr>
              <w:t> </w:t>
            </w:r>
            <w:r w:rsidRPr="00B150E5">
              <w:rPr>
                <w:rFonts w:ascii="Leelawadee" w:hAnsi="Leelawadee" w:cs="Leelawadee" w:hint="cs"/>
                <w:sz w:val="20"/>
                <w:szCs w:val="20"/>
              </w:rPr>
              <w:t xml:space="preserve">397,39 </w:t>
            </w:r>
          </w:p>
        </w:tc>
      </w:tr>
      <w:tr w:rsidR="00022200" w:rsidRPr="00022200" w14:paraId="6244DFF3" w14:textId="77777777" w:rsidTr="00022200">
        <w:trPr>
          <w:trHeight w:val="330"/>
          <w:jc w:val="center"/>
        </w:trPr>
        <w:tc>
          <w:tcPr>
            <w:tcW w:w="751"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024367FD" w14:textId="77777777" w:rsidR="00022200" w:rsidRPr="00B150E5" w:rsidRDefault="00022200" w:rsidP="00B150E5">
            <w:pPr>
              <w:autoSpaceDE/>
              <w:autoSpaceDN/>
              <w:adjustRightInd/>
              <w:spacing w:beforeLines="20" w:before="48" w:line="360" w:lineRule="auto"/>
              <w:jc w:val="center"/>
              <w:rPr>
                <w:rFonts w:ascii="Leelawadee" w:hAnsi="Leelawadee" w:cs="Leelawadee"/>
                <w:color w:val="000000"/>
                <w:sz w:val="20"/>
                <w:szCs w:val="20"/>
              </w:rPr>
            </w:pPr>
            <w:r w:rsidRPr="00B150E5">
              <w:rPr>
                <w:rFonts w:ascii="Leelawadee" w:hAnsi="Leelawadee" w:cs="Leelawadee" w:hint="cs"/>
                <w:color w:val="000000"/>
                <w:sz w:val="20"/>
                <w:szCs w:val="20"/>
              </w:rPr>
              <w:t>B3 | CETIP</w:t>
            </w:r>
          </w:p>
        </w:tc>
        <w:tc>
          <w:tcPr>
            <w:tcW w:w="2094"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6EF8FAE5" w14:textId="77777777" w:rsidR="00022200" w:rsidRPr="00B150E5" w:rsidRDefault="00022200" w:rsidP="00B150E5">
            <w:pPr>
              <w:autoSpaceDE/>
              <w:autoSpaceDN/>
              <w:adjustRightInd/>
              <w:spacing w:beforeLines="20" w:before="48" w:line="360" w:lineRule="auto"/>
              <w:jc w:val="center"/>
              <w:rPr>
                <w:rFonts w:ascii="Leelawadee" w:hAnsi="Leelawadee" w:cs="Leelawadee"/>
                <w:color w:val="000000"/>
                <w:sz w:val="20"/>
                <w:szCs w:val="20"/>
              </w:rPr>
            </w:pPr>
            <w:r w:rsidRPr="00B150E5">
              <w:rPr>
                <w:rFonts w:ascii="Leelawadee" w:hAnsi="Leelawadee" w:cs="Leelawadee" w:hint="cs"/>
                <w:color w:val="000000"/>
                <w:sz w:val="20"/>
                <w:szCs w:val="20"/>
              </w:rPr>
              <w:t>Custódia de CDCA/CCB/CCI</w:t>
            </w:r>
          </w:p>
        </w:tc>
        <w:tc>
          <w:tcPr>
            <w:tcW w:w="520"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60BE26EB" w14:textId="77777777"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MENSAL</w:t>
            </w:r>
          </w:p>
        </w:tc>
        <w:tc>
          <w:tcPr>
            <w:tcW w:w="528"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79E7DC5C" w14:textId="234C0915"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R$</w:t>
            </w:r>
            <w:r>
              <w:rPr>
                <w:rFonts w:ascii="Leelawadee" w:hAnsi="Leelawadee" w:cs="Leelawadee"/>
                <w:sz w:val="20"/>
                <w:szCs w:val="20"/>
              </w:rPr>
              <w:t> </w:t>
            </w:r>
            <w:r w:rsidRPr="00B150E5">
              <w:rPr>
                <w:rFonts w:ascii="Leelawadee" w:hAnsi="Leelawadee" w:cs="Leelawadee" w:hint="cs"/>
                <w:sz w:val="20"/>
                <w:szCs w:val="20"/>
              </w:rPr>
              <w:t>993,48</w:t>
            </w:r>
          </w:p>
        </w:tc>
        <w:tc>
          <w:tcPr>
            <w:tcW w:w="481"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4EFDB134" w14:textId="77777777"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0%</w:t>
            </w:r>
          </w:p>
        </w:tc>
        <w:tc>
          <w:tcPr>
            <w:tcW w:w="626" w:type="pc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7583F46D" w14:textId="59D9103A" w:rsidR="00022200" w:rsidRPr="00B150E5" w:rsidRDefault="00022200" w:rsidP="00B150E5">
            <w:pPr>
              <w:autoSpaceDE/>
              <w:autoSpaceDN/>
              <w:adjustRightInd/>
              <w:spacing w:beforeLines="20" w:before="48" w:line="360" w:lineRule="auto"/>
              <w:jc w:val="center"/>
              <w:rPr>
                <w:rFonts w:ascii="Leelawadee" w:hAnsi="Leelawadee" w:cs="Leelawadee"/>
                <w:sz w:val="20"/>
                <w:szCs w:val="20"/>
              </w:rPr>
            </w:pPr>
            <w:r w:rsidRPr="00B150E5">
              <w:rPr>
                <w:rFonts w:ascii="Leelawadee" w:hAnsi="Leelawadee" w:cs="Leelawadee" w:hint="cs"/>
                <w:sz w:val="20"/>
                <w:szCs w:val="20"/>
              </w:rPr>
              <w:t>R$</w:t>
            </w:r>
            <w:r>
              <w:rPr>
                <w:rFonts w:ascii="Leelawadee" w:hAnsi="Leelawadee" w:cs="Leelawadee"/>
                <w:sz w:val="20"/>
                <w:szCs w:val="20"/>
              </w:rPr>
              <w:t> </w:t>
            </w:r>
            <w:r w:rsidRPr="00B150E5">
              <w:rPr>
                <w:rFonts w:ascii="Leelawadee" w:hAnsi="Leelawadee" w:cs="Leelawadee" w:hint="cs"/>
                <w:sz w:val="20"/>
                <w:szCs w:val="20"/>
              </w:rPr>
              <w:t xml:space="preserve">993,48 </w:t>
            </w:r>
          </w:p>
        </w:tc>
      </w:tr>
    </w:tbl>
    <w:p w14:paraId="725D3107" w14:textId="77777777" w:rsidR="00022200" w:rsidRPr="001478A6" w:rsidRDefault="00022200" w:rsidP="001478A6">
      <w:pPr>
        <w:spacing w:line="360" w:lineRule="auto"/>
        <w:rPr>
          <w:rFonts w:ascii="Leelawadee" w:hAnsi="Leelawadee" w:cs="Leelawadee"/>
          <w:sz w:val="20"/>
          <w:szCs w:val="20"/>
        </w:rPr>
      </w:pPr>
    </w:p>
    <w:p w14:paraId="5D1F5111" w14:textId="77777777" w:rsidR="00382162" w:rsidRPr="001478A6" w:rsidRDefault="00382162" w:rsidP="001478A6">
      <w:pPr>
        <w:spacing w:line="360" w:lineRule="auto"/>
        <w:rPr>
          <w:rFonts w:ascii="Leelawadee" w:hAnsi="Leelawadee" w:cs="Leelawadee"/>
          <w:sz w:val="20"/>
          <w:szCs w:val="20"/>
        </w:rPr>
      </w:pPr>
    </w:p>
    <w:p w14:paraId="1226FD08" w14:textId="77777777" w:rsidR="000059F3" w:rsidRDefault="000059F3" w:rsidP="00AC4244">
      <w:pPr>
        <w:autoSpaceDE/>
        <w:autoSpaceDN/>
        <w:adjustRightInd/>
        <w:spacing w:line="360" w:lineRule="auto"/>
        <w:rPr>
          <w:rFonts w:ascii="Leelawadee" w:hAnsi="Leelawadee" w:cs="Leelawadee"/>
          <w:b/>
          <w:sz w:val="20"/>
          <w:szCs w:val="20"/>
        </w:rPr>
        <w:sectPr w:rsidR="000059F3" w:rsidSect="00FD7DDB">
          <w:pgSz w:w="15840" w:h="12240" w:orient="landscape"/>
          <w:pgMar w:top="1080" w:right="1440" w:bottom="1080" w:left="1440" w:header="708" w:footer="708" w:gutter="0"/>
          <w:cols w:space="708"/>
          <w:docGrid w:linePitch="360"/>
        </w:sectPr>
      </w:pPr>
    </w:p>
    <w:p w14:paraId="69E85E66" w14:textId="77777777" w:rsidR="00AF6D73" w:rsidRPr="001478A6" w:rsidRDefault="00AF6D73" w:rsidP="001478A6">
      <w:pPr>
        <w:spacing w:line="360" w:lineRule="auto"/>
        <w:contextualSpacing/>
        <w:jc w:val="center"/>
        <w:rPr>
          <w:rFonts w:ascii="Leelawadee" w:hAnsi="Leelawadee" w:cs="Leelawadee"/>
          <w:sz w:val="20"/>
          <w:szCs w:val="20"/>
        </w:rPr>
      </w:pPr>
    </w:p>
    <w:p w14:paraId="127A59FB" w14:textId="145105F3" w:rsidR="00AF6D73" w:rsidRPr="001478A6" w:rsidRDefault="00AF6D73" w:rsidP="006117F8">
      <w:pPr>
        <w:pStyle w:val="Ttulo1"/>
        <w:rPr>
          <w:rFonts w:eastAsia="Arial Unicode MS"/>
          <w:w w:val="0"/>
        </w:rPr>
      </w:pPr>
      <w:r w:rsidRPr="001478A6">
        <w:rPr>
          <w:rFonts w:eastAsia="Arial Unicode MS" w:hint="cs"/>
          <w:w w:val="0"/>
        </w:rPr>
        <w:t xml:space="preserve">ANEXO </w:t>
      </w:r>
      <w:r w:rsidR="00E73BE8">
        <w:rPr>
          <w:rFonts w:eastAsia="Arial Unicode MS"/>
          <w:w w:val="0"/>
        </w:rPr>
        <w:t>III</w:t>
      </w:r>
      <w:r w:rsidR="00E73BE8" w:rsidRPr="001478A6">
        <w:rPr>
          <w:rFonts w:eastAsia="Arial Unicode MS" w:hint="cs"/>
          <w:w w:val="0"/>
        </w:rPr>
        <w:t xml:space="preserve"> </w:t>
      </w:r>
      <w:r w:rsidR="000E531C" w:rsidRPr="001478A6">
        <w:rPr>
          <w:rFonts w:eastAsia="Arial Unicode MS" w:hint="cs"/>
          <w:w w:val="0"/>
        </w:rPr>
        <w:t>– BOLETIM DE SUBSCRIÇÃO DAS DEBÊNTURES</w:t>
      </w:r>
    </w:p>
    <w:p w14:paraId="7ADAAD60" w14:textId="77777777" w:rsidR="00AF6D73" w:rsidRPr="001478A6" w:rsidRDefault="00AF6D73" w:rsidP="001478A6">
      <w:pPr>
        <w:widowControl w:val="0"/>
        <w:tabs>
          <w:tab w:val="left" w:pos="8647"/>
        </w:tabs>
        <w:spacing w:line="360" w:lineRule="auto"/>
        <w:jc w:val="center"/>
        <w:rPr>
          <w:rFonts w:ascii="Leelawadee" w:eastAsia="Arial Unicode MS" w:hAnsi="Leelawadee" w:cs="Leelawadee"/>
          <w:b/>
          <w:color w:val="000000"/>
          <w:w w:val="0"/>
          <w:sz w:val="20"/>
          <w:szCs w:val="20"/>
        </w:rPr>
      </w:pPr>
    </w:p>
    <w:p w14:paraId="323A28BF" w14:textId="77777777" w:rsidR="00AF6D73" w:rsidRPr="001478A6" w:rsidRDefault="00AF6D73" w:rsidP="001478A6">
      <w:pPr>
        <w:widowControl w:val="0"/>
        <w:tabs>
          <w:tab w:val="left" w:pos="8647"/>
        </w:tabs>
        <w:spacing w:line="360" w:lineRule="auto"/>
        <w:jc w:val="center"/>
        <w:rPr>
          <w:rFonts w:ascii="Leelawadee" w:eastAsia="Arial Unicode MS" w:hAnsi="Leelawadee" w:cs="Leelawadee"/>
          <w:b/>
          <w:color w:val="000000"/>
          <w:w w:val="0"/>
          <w:sz w:val="20"/>
          <w:szCs w:val="20"/>
        </w:rPr>
      </w:pPr>
      <w:r w:rsidRPr="001478A6">
        <w:rPr>
          <w:rFonts w:ascii="Leelawadee" w:eastAsia="Arial Unicode MS" w:hAnsi="Leelawadee" w:cs="Leelawadee"/>
          <w:b/>
          <w:color w:val="000000"/>
          <w:w w:val="0"/>
          <w:sz w:val="20"/>
          <w:szCs w:val="20"/>
        </w:rPr>
        <w:t>SUPERFRIO ARMAZÉNS GERAIS S.A.</w:t>
      </w:r>
    </w:p>
    <w:p w14:paraId="7C39FE60" w14:textId="205257B0" w:rsidR="00AF6D73" w:rsidRPr="001478A6" w:rsidRDefault="00AF6D73" w:rsidP="001478A6">
      <w:pPr>
        <w:pStyle w:val="Recuonormal"/>
        <w:spacing w:line="360" w:lineRule="auto"/>
        <w:ind w:left="0"/>
        <w:jc w:val="center"/>
        <w:rPr>
          <w:rFonts w:ascii="Leelawadee" w:eastAsia="Arial Unicode MS" w:hAnsi="Leelawadee" w:cs="Leelawadee"/>
          <w:b/>
          <w:color w:val="000000"/>
          <w:w w:val="0"/>
          <w:lang w:val="pt-BR"/>
        </w:rPr>
      </w:pPr>
      <w:r w:rsidRPr="001478A6">
        <w:rPr>
          <w:rFonts w:ascii="Leelawadee" w:eastAsia="Arial Unicode MS" w:hAnsi="Leelawadee" w:cs="Leelawadee"/>
          <w:b/>
          <w:color w:val="000000"/>
          <w:w w:val="0"/>
          <w:lang w:val="pt-BR"/>
        </w:rPr>
        <w:t>CNPJ</w:t>
      </w:r>
      <w:r w:rsidR="00F26BE3" w:rsidRPr="001478A6">
        <w:rPr>
          <w:rFonts w:ascii="Leelawadee" w:eastAsia="Arial Unicode MS" w:hAnsi="Leelawadee" w:cs="Leelawadee"/>
          <w:b/>
          <w:color w:val="000000"/>
          <w:w w:val="0"/>
          <w:lang w:val="pt-BR"/>
        </w:rPr>
        <w:t>/ME</w:t>
      </w:r>
      <w:r w:rsidRPr="001478A6">
        <w:rPr>
          <w:rFonts w:ascii="Leelawadee" w:eastAsia="Arial Unicode MS" w:hAnsi="Leelawadee" w:cs="Leelawadee"/>
          <w:b/>
          <w:color w:val="000000"/>
          <w:w w:val="0"/>
          <w:lang w:val="pt-BR"/>
        </w:rPr>
        <w:t xml:space="preserve"> </w:t>
      </w:r>
      <w:r w:rsidR="00E17CEA" w:rsidRPr="001478A6">
        <w:rPr>
          <w:rFonts w:ascii="Leelawadee" w:eastAsia="Arial Unicode MS" w:hAnsi="Leelawadee" w:cs="Leelawadee"/>
          <w:b/>
          <w:color w:val="000000"/>
          <w:w w:val="0"/>
          <w:lang w:val="pt-BR"/>
        </w:rPr>
        <w:t>N</w:t>
      </w:r>
      <w:r w:rsidRPr="001478A6">
        <w:rPr>
          <w:rFonts w:ascii="Leelawadee" w:eastAsia="Arial Unicode MS" w:hAnsi="Leelawadee" w:cs="Leelawadee"/>
          <w:b/>
          <w:color w:val="000000"/>
          <w:w w:val="0"/>
          <w:lang w:val="pt-BR"/>
        </w:rPr>
        <w:t>º 02.060.862/0011-07</w:t>
      </w:r>
    </w:p>
    <w:p w14:paraId="57E0A4A8" w14:textId="0C21DC68" w:rsidR="00AF6D73" w:rsidRPr="001478A6" w:rsidRDefault="00AF6D73" w:rsidP="001478A6">
      <w:pPr>
        <w:pStyle w:val="Recuonormal"/>
        <w:spacing w:line="360" w:lineRule="auto"/>
        <w:ind w:left="0"/>
        <w:jc w:val="center"/>
        <w:rPr>
          <w:rFonts w:ascii="Leelawadee" w:eastAsia="Arial Unicode MS" w:hAnsi="Leelawadee" w:cs="Leelawadee"/>
          <w:b/>
          <w:color w:val="000000"/>
          <w:w w:val="0"/>
          <w:lang w:val="pt-BR"/>
        </w:rPr>
      </w:pPr>
      <w:r w:rsidRPr="001478A6">
        <w:rPr>
          <w:rFonts w:ascii="Leelawadee" w:eastAsia="Arial Unicode MS" w:hAnsi="Leelawadee" w:cs="Leelawadee"/>
          <w:b/>
          <w:color w:val="000000"/>
          <w:w w:val="0"/>
          <w:lang w:val="pt-BR"/>
        </w:rPr>
        <w:t>BOLETIM DE SUBSCRIÇÃO DE DEBÊNTURES</w:t>
      </w:r>
    </w:p>
    <w:p w14:paraId="60199D91" w14:textId="77777777" w:rsidR="00AF6D73" w:rsidRPr="001478A6" w:rsidRDefault="00AF6D73" w:rsidP="001478A6">
      <w:pPr>
        <w:tabs>
          <w:tab w:val="left" w:pos="5387"/>
        </w:tabs>
        <w:spacing w:line="360" w:lineRule="auto"/>
        <w:jc w:val="both"/>
        <w:rPr>
          <w:rFonts w:ascii="Leelawadee" w:eastAsia="Arial Unicode MS" w:hAnsi="Leelawadee" w:cs="Leelawadee"/>
          <w:b/>
          <w:color w:val="000000"/>
          <w:w w:val="0"/>
          <w:sz w:val="20"/>
          <w:szCs w:val="20"/>
        </w:rPr>
      </w:pPr>
    </w:p>
    <w:p w14:paraId="51BEAA07" w14:textId="77777777" w:rsidR="00AF6D73" w:rsidRPr="001478A6" w:rsidRDefault="00AF6D73" w:rsidP="001478A6">
      <w:pPr>
        <w:spacing w:line="360" w:lineRule="auto"/>
        <w:jc w:val="both"/>
        <w:rPr>
          <w:rFonts w:ascii="Leelawadee" w:hAnsi="Leelawadee" w:cs="Leelawadee"/>
          <w:sz w:val="20"/>
          <w:szCs w:val="20"/>
        </w:rPr>
      </w:pPr>
      <w:r w:rsidRPr="001478A6">
        <w:rPr>
          <w:rFonts w:ascii="Leelawadee" w:hAnsi="Leelawadee" w:cs="Leelawadee"/>
          <w:b/>
          <w:caps/>
          <w:sz w:val="20"/>
          <w:szCs w:val="20"/>
        </w:rPr>
        <w:t>CARACTERÍSTICAS DA EMISSÃO</w:t>
      </w:r>
    </w:p>
    <w:tbl>
      <w:tblPr>
        <w:tblW w:w="9001" w:type="dxa"/>
        <w:tblLayout w:type="fixed"/>
        <w:tblCellMar>
          <w:left w:w="70" w:type="dxa"/>
          <w:right w:w="70" w:type="dxa"/>
        </w:tblCellMar>
        <w:tblLook w:val="0000" w:firstRow="0" w:lastRow="0" w:firstColumn="0" w:lastColumn="0" w:noHBand="0" w:noVBand="0"/>
      </w:tblPr>
      <w:tblGrid>
        <w:gridCol w:w="9001"/>
      </w:tblGrid>
      <w:tr w:rsidR="00AF6D73" w:rsidRPr="001478A6" w14:paraId="4833C141" w14:textId="77777777" w:rsidTr="002A04BF">
        <w:tc>
          <w:tcPr>
            <w:tcW w:w="9001" w:type="dxa"/>
            <w:tcBorders>
              <w:top w:val="single" w:sz="6" w:space="0" w:color="auto"/>
              <w:left w:val="single" w:sz="6" w:space="0" w:color="auto"/>
              <w:bottom w:val="single" w:sz="6" w:space="0" w:color="auto"/>
              <w:right w:val="single" w:sz="6" w:space="0" w:color="auto"/>
            </w:tcBorders>
          </w:tcPr>
          <w:p w14:paraId="1A8DAD08" w14:textId="6FA681DE" w:rsidR="00AF6D73" w:rsidRPr="001478A6" w:rsidRDefault="00245299" w:rsidP="001478A6">
            <w:pPr>
              <w:tabs>
                <w:tab w:val="left" w:pos="4395"/>
              </w:tabs>
              <w:spacing w:line="360" w:lineRule="auto"/>
              <w:contextualSpacing/>
              <w:jc w:val="both"/>
              <w:rPr>
                <w:rFonts w:ascii="Leelawadee" w:hAnsi="Leelawadee" w:cs="Leelawadee"/>
                <w:sz w:val="20"/>
                <w:szCs w:val="20"/>
              </w:rPr>
            </w:pPr>
            <w:r w:rsidRPr="001478A6">
              <w:rPr>
                <w:rFonts w:ascii="Leelawadee" w:hAnsi="Leelawadee" w:cs="Leelawadee"/>
                <w:sz w:val="20"/>
                <w:szCs w:val="20"/>
              </w:rPr>
              <w:t>4</w:t>
            </w:r>
            <w:r w:rsidR="00AF6D73" w:rsidRPr="001478A6">
              <w:rPr>
                <w:rFonts w:ascii="Leelawadee" w:hAnsi="Leelawadee" w:cs="Leelawadee"/>
                <w:sz w:val="20"/>
                <w:szCs w:val="20"/>
              </w:rPr>
              <w:t xml:space="preserve">ª EMISSÃO DE </w:t>
            </w:r>
            <w:r w:rsidR="00361DC5" w:rsidRPr="002054D8">
              <w:rPr>
                <w:rFonts w:ascii="Leelawadee" w:hAnsi="Leelawadee" w:cs="Leelawadee"/>
                <w:sz w:val="20"/>
                <w:szCs w:val="20"/>
              </w:rPr>
              <w:t>49.658</w:t>
            </w:r>
            <w:r w:rsidR="00AF6D73" w:rsidRPr="001478A6">
              <w:rPr>
                <w:rFonts w:ascii="Leelawadee" w:hAnsi="Leelawadee" w:cs="Leelawadee"/>
                <w:sz w:val="20"/>
                <w:szCs w:val="20"/>
              </w:rPr>
              <w:t xml:space="preserve"> </w:t>
            </w:r>
            <w:r w:rsidR="00AF6D73" w:rsidRPr="002054D8">
              <w:rPr>
                <w:rFonts w:ascii="Leelawadee" w:hAnsi="Leelawadee" w:cs="Leelawadee"/>
                <w:sz w:val="20"/>
                <w:szCs w:val="20"/>
              </w:rPr>
              <w:t>(</w:t>
            </w:r>
            <w:r w:rsidR="00361DC5">
              <w:rPr>
                <w:rFonts w:ascii="Leelawadee" w:hAnsi="Leelawadee" w:cs="Leelawadee"/>
                <w:sz w:val="20"/>
                <w:szCs w:val="20"/>
              </w:rPr>
              <w:t>QUARENTA E NOVE MIL, SEISCENTAS E CINQUENTA E OITO</w:t>
            </w:r>
            <w:r w:rsidR="00AF6D73" w:rsidRPr="002054D8">
              <w:rPr>
                <w:rFonts w:ascii="Leelawadee" w:hAnsi="Leelawadee" w:cs="Leelawadee"/>
                <w:sz w:val="20"/>
                <w:szCs w:val="20"/>
              </w:rPr>
              <w:t>)</w:t>
            </w:r>
            <w:r w:rsidR="00AF6D73" w:rsidRPr="001478A6">
              <w:rPr>
                <w:rFonts w:ascii="Leelawadee" w:hAnsi="Leelawadee" w:cs="Leelawadee"/>
                <w:sz w:val="20"/>
                <w:szCs w:val="20"/>
              </w:rPr>
              <w:t xml:space="preserve"> DEBÊNTURES SIMPLES, NÃO CONVERSÍVEIS EM AÇÕES, DA ESPÉCIE QUIROGRAFÁRIA</w:t>
            </w:r>
            <w:r w:rsidR="00D31F09" w:rsidRPr="001478A6">
              <w:rPr>
                <w:rFonts w:ascii="Leelawadee" w:hAnsi="Leelawadee" w:cs="Leelawadee"/>
                <w:sz w:val="20"/>
                <w:szCs w:val="20"/>
              </w:rPr>
              <w:t>,</w:t>
            </w:r>
            <w:r w:rsidR="00AF6D73" w:rsidRPr="001478A6">
              <w:rPr>
                <w:rFonts w:ascii="Leelawadee" w:hAnsi="Leelawadee" w:cs="Leelawadee"/>
                <w:sz w:val="20"/>
                <w:szCs w:val="20"/>
              </w:rPr>
              <w:t xml:space="preserve"> A SER CONVOLADA EM ESPÉCIE COM GARANTIA REAL, EM SÉRIE ÚNICA, PARA COLOCAÇÃO PRIVADA</w:t>
            </w:r>
            <w:r w:rsidR="00E17CEA" w:rsidRPr="001478A6">
              <w:rPr>
                <w:rFonts w:ascii="Leelawadee" w:hAnsi="Leelawadee" w:cs="Leelawadee"/>
                <w:sz w:val="20"/>
                <w:szCs w:val="20"/>
              </w:rPr>
              <w:t>, DA SUPERFRIO ARMAZÉNS GERAIS S.A.</w:t>
            </w:r>
            <w:r w:rsidR="00AF6D73" w:rsidRPr="001478A6">
              <w:rPr>
                <w:rFonts w:ascii="Leelawadee" w:hAnsi="Leelawadee" w:cs="Leelawadee"/>
                <w:sz w:val="20"/>
                <w:szCs w:val="20"/>
              </w:rPr>
              <w:t xml:space="preserve">, EMITIDA EM </w:t>
            </w:r>
            <w:r w:rsidR="00D94588">
              <w:rPr>
                <w:rFonts w:ascii="Leelawadee" w:hAnsi="Leelawadee" w:cs="Leelawadee"/>
                <w:color w:val="000000" w:themeColor="text1"/>
                <w:sz w:val="20"/>
                <w:szCs w:val="20"/>
              </w:rPr>
              <w:t>10</w:t>
            </w:r>
            <w:r w:rsidR="00D94588" w:rsidRPr="001478A6">
              <w:rPr>
                <w:rFonts w:ascii="Leelawadee" w:hAnsi="Leelawadee" w:cs="Leelawadee"/>
                <w:sz w:val="20"/>
                <w:szCs w:val="20"/>
              </w:rPr>
              <w:t xml:space="preserve"> </w:t>
            </w:r>
            <w:r w:rsidR="00AF6D73" w:rsidRPr="001478A6">
              <w:rPr>
                <w:rFonts w:ascii="Leelawadee" w:hAnsi="Leelawadee" w:cs="Leelawadee"/>
                <w:sz w:val="20"/>
                <w:szCs w:val="20"/>
              </w:rPr>
              <w:t xml:space="preserve">DE </w:t>
            </w:r>
            <w:r w:rsidR="00361DC5">
              <w:rPr>
                <w:rFonts w:ascii="Leelawadee" w:hAnsi="Leelawadee" w:cs="Leelawadee"/>
                <w:color w:val="000000" w:themeColor="text1"/>
                <w:sz w:val="20"/>
                <w:szCs w:val="20"/>
              </w:rPr>
              <w:t>NOVEMBRO</w:t>
            </w:r>
            <w:r w:rsidR="00361DC5" w:rsidRPr="001478A6">
              <w:rPr>
                <w:rFonts w:ascii="Leelawadee" w:hAnsi="Leelawadee" w:cs="Leelawadee"/>
                <w:sz w:val="20"/>
                <w:szCs w:val="20"/>
              </w:rPr>
              <w:t xml:space="preserve"> </w:t>
            </w:r>
            <w:r w:rsidR="00AF6D73" w:rsidRPr="001478A6">
              <w:rPr>
                <w:rFonts w:ascii="Leelawadee" w:hAnsi="Leelawadee" w:cs="Leelawadee"/>
                <w:sz w:val="20"/>
                <w:szCs w:val="20"/>
              </w:rPr>
              <w:t xml:space="preserve">DE </w:t>
            </w:r>
            <w:r w:rsidR="00361DC5">
              <w:rPr>
                <w:rFonts w:ascii="Leelawadee" w:hAnsi="Leelawadee" w:cs="Leelawadee"/>
                <w:color w:val="000000" w:themeColor="text1"/>
                <w:sz w:val="20"/>
                <w:szCs w:val="20"/>
              </w:rPr>
              <w:t>2020</w:t>
            </w:r>
            <w:r w:rsidR="00361DC5" w:rsidRPr="001478A6">
              <w:rPr>
                <w:rFonts w:ascii="Leelawadee" w:hAnsi="Leelawadee" w:cs="Leelawadee"/>
                <w:sz w:val="20"/>
                <w:szCs w:val="20"/>
              </w:rPr>
              <w:t xml:space="preserve">, </w:t>
            </w:r>
            <w:r w:rsidR="00AF6D73" w:rsidRPr="001478A6">
              <w:rPr>
                <w:rFonts w:ascii="Leelawadee" w:hAnsi="Leelawadee" w:cs="Leelawadee"/>
                <w:sz w:val="20"/>
                <w:szCs w:val="20"/>
              </w:rPr>
              <w:t xml:space="preserve">CUJOS TERMOS E CONDIÇÕES FORAM APROVADOS EM ATA DE ASSEMBLEIA GERAL EXTRAORDINÁRIA REALIZADA EM </w:t>
            </w:r>
            <w:r w:rsidR="00361DC5">
              <w:rPr>
                <w:rFonts w:ascii="Leelawadee" w:hAnsi="Leelawadee" w:cs="Leelawadee"/>
                <w:color w:val="000000" w:themeColor="text1"/>
                <w:sz w:val="20"/>
                <w:szCs w:val="20"/>
              </w:rPr>
              <w:t>06</w:t>
            </w:r>
            <w:r w:rsidR="00361DC5" w:rsidRPr="001478A6">
              <w:rPr>
                <w:rFonts w:ascii="Leelawadee" w:hAnsi="Leelawadee" w:cs="Leelawadee"/>
                <w:sz w:val="20"/>
                <w:szCs w:val="20"/>
              </w:rPr>
              <w:t xml:space="preserve"> </w:t>
            </w:r>
            <w:r w:rsidR="00AF6D73" w:rsidRPr="001478A6">
              <w:rPr>
                <w:rFonts w:ascii="Leelawadee" w:hAnsi="Leelawadee" w:cs="Leelawadee"/>
                <w:sz w:val="20"/>
                <w:szCs w:val="20"/>
              </w:rPr>
              <w:t xml:space="preserve">DE </w:t>
            </w:r>
            <w:r w:rsidR="00361DC5">
              <w:rPr>
                <w:rFonts w:ascii="Leelawadee" w:hAnsi="Leelawadee" w:cs="Leelawadee"/>
                <w:color w:val="000000" w:themeColor="text1"/>
                <w:sz w:val="20"/>
                <w:szCs w:val="20"/>
              </w:rPr>
              <w:t>NOVEMBRO</w:t>
            </w:r>
            <w:r w:rsidR="00361DC5" w:rsidRPr="001478A6">
              <w:rPr>
                <w:rFonts w:ascii="Leelawadee" w:hAnsi="Leelawadee" w:cs="Leelawadee"/>
                <w:color w:val="000000" w:themeColor="text1"/>
                <w:w w:val="0"/>
                <w:sz w:val="20"/>
                <w:szCs w:val="20"/>
                <w:lang w:eastAsia="x-none"/>
              </w:rPr>
              <w:t xml:space="preserve"> </w:t>
            </w:r>
            <w:r w:rsidR="00AF6D73" w:rsidRPr="001478A6">
              <w:rPr>
                <w:rFonts w:ascii="Leelawadee" w:hAnsi="Leelawadee" w:cs="Leelawadee"/>
                <w:sz w:val="20"/>
                <w:szCs w:val="20"/>
              </w:rPr>
              <w:t xml:space="preserve">DE </w:t>
            </w:r>
            <w:r w:rsidR="00361DC5">
              <w:rPr>
                <w:rFonts w:ascii="Leelawadee" w:hAnsi="Leelawadee" w:cs="Leelawadee"/>
                <w:color w:val="000000" w:themeColor="text1"/>
                <w:sz w:val="20"/>
                <w:szCs w:val="20"/>
              </w:rPr>
              <w:t>2020</w:t>
            </w:r>
            <w:r w:rsidR="00361DC5" w:rsidRPr="001478A6">
              <w:rPr>
                <w:rFonts w:ascii="Leelawadee" w:hAnsi="Leelawadee" w:cs="Leelawadee"/>
                <w:sz w:val="20"/>
                <w:szCs w:val="20"/>
              </w:rPr>
              <w:t>.</w:t>
            </w:r>
          </w:p>
        </w:tc>
      </w:tr>
    </w:tbl>
    <w:p w14:paraId="0489C10B" w14:textId="77777777" w:rsidR="00AF6D73" w:rsidRPr="001478A6" w:rsidRDefault="00AF6D73" w:rsidP="001478A6">
      <w:pPr>
        <w:tabs>
          <w:tab w:val="left" w:pos="480"/>
          <w:tab w:val="center" w:pos="4337"/>
        </w:tabs>
        <w:spacing w:line="360" w:lineRule="auto"/>
        <w:jc w:val="center"/>
        <w:rPr>
          <w:rFonts w:ascii="Leelawadee" w:hAnsi="Leelawadee" w:cs="Leelawadee"/>
          <w:sz w:val="20"/>
          <w:szCs w:val="20"/>
        </w:rPr>
      </w:pPr>
    </w:p>
    <w:p w14:paraId="33BF8216" w14:textId="77777777" w:rsidR="00AF6D73" w:rsidRPr="001478A6" w:rsidRDefault="00AF6D73" w:rsidP="001478A6">
      <w:pPr>
        <w:spacing w:line="360" w:lineRule="auto"/>
        <w:jc w:val="both"/>
        <w:rPr>
          <w:rFonts w:ascii="Leelawadee" w:hAnsi="Leelawadee" w:cs="Leelawadee"/>
          <w:b/>
          <w:sz w:val="20"/>
          <w:szCs w:val="20"/>
        </w:rPr>
      </w:pPr>
      <w:r w:rsidRPr="001478A6">
        <w:rPr>
          <w:rFonts w:ascii="Leelawadee" w:hAnsi="Leelawadee" w:cs="Leelawadee"/>
          <w:b/>
          <w:caps/>
          <w:sz w:val="20"/>
          <w:szCs w:val="20"/>
        </w:rPr>
        <w:t>qualificação do subscritor</w:t>
      </w:r>
    </w:p>
    <w:tbl>
      <w:tblPr>
        <w:tblW w:w="900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74"/>
        <w:gridCol w:w="1574"/>
        <w:gridCol w:w="1600"/>
        <w:gridCol w:w="810"/>
        <w:gridCol w:w="1843"/>
      </w:tblGrid>
      <w:tr w:rsidR="00AF6D73" w:rsidRPr="001478A6" w14:paraId="75C60185" w14:textId="77777777" w:rsidTr="002A04BF">
        <w:tc>
          <w:tcPr>
            <w:tcW w:w="6348" w:type="dxa"/>
            <w:gridSpan w:val="3"/>
            <w:tcBorders>
              <w:top w:val="single" w:sz="6" w:space="0" w:color="auto"/>
              <w:left w:val="single" w:sz="6" w:space="0" w:color="auto"/>
              <w:bottom w:val="single" w:sz="6" w:space="0" w:color="auto"/>
              <w:right w:val="single" w:sz="6" w:space="0" w:color="auto"/>
            </w:tcBorders>
          </w:tcPr>
          <w:p w14:paraId="54EE5D95" w14:textId="77777777" w:rsidR="00AF6D73" w:rsidRPr="001478A6" w:rsidRDefault="00AF6D73" w:rsidP="001478A6">
            <w:pPr>
              <w:spacing w:line="360" w:lineRule="auto"/>
              <w:jc w:val="both"/>
              <w:rPr>
                <w:rFonts w:ascii="Leelawadee" w:hAnsi="Leelawadee" w:cs="Leelawadee"/>
                <w:b/>
                <w:caps/>
                <w:sz w:val="20"/>
                <w:szCs w:val="20"/>
              </w:rPr>
            </w:pPr>
            <w:r w:rsidRPr="001478A6">
              <w:rPr>
                <w:rFonts w:ascii="Leelawadee" w:hAnsi="Leelawadee" w:cs="Leelawadee"/>
                <w:b/>
                <w:caps/>
                <w:sz w:val="20"/>
                <w:szCs w:val="20"/>
              </w:rPr>
              <w:t xml:space="preserve">nome / razão social </w:t>
            </w:r>
          </w:p>
          <w:p w14:paraId="578903EE" w14:textId="3CC865D6" w:rsidR="00AF6D73" w:rsidRPr="001478A6" w:rsidRDefault="00AF6D73" w:rsidP="001478A6">
            <w:pPr>
              <w:spacing w:line="360" w:lineRule="auto"/>
              <w:jc w:val="both"/>
              <w:rPr>
                <w:rFonts w:ascii="Leelawadee" w:hAnsi="Leelawadee" w:cs="Leelawadee"/>
                <w:bCs/>
                <w:caps/>
                <w:sz w:val="20"/>
                <w:szCs w:val="20"/>
              </w:rPr>
            </w:pPr>
            <w:r w:rsidRPr="001478A6">
              <w:rPr>
                <w:rFonts w:ascii="Leelawadee" w:hAnsi="Leelawadee" w:cs="Leelawadee"/>
                <w:bCs/>
                <w:sz w:val="20"/>
                <w:szCs w:val="20"/>
              </w:rPr>
              <w:t>ISEC SECURITIZADORA S.A.</w:t>
            </w:r>
          </w:p>
        </w:tc>
        <w:tc>
          <w:tcPr>
            <w:tcW w:w="2653" w:type="dxa"/>
            <w:gridSpan w:val="2"/>
            <w:tcBorders>
              <w:top w:val="single" w:sz="6" w:space="0" w:color="auto"/>
              <w:left w:val="single" w:sz="6" w:space="0" w:color="auto"/>
              <w:bottom w:val="single" w:sz="6" w:space="0" w:color="auto"/>
              <w:right w:val="single" w:sz="6" w:space="0" w:color="auto"/>
            </w:tcBorders>
          </w:tcPr>
          <w:p w14:paraId="3E68A365" w14:textId="77777777" w:rsidR="00AF6D73" w:rsidRPr="001478A6" w:rsidRDefault="00AF6D73" w:rsidP="001478A6">
            <w:pPr>
              <w:spacing w:line="360" w:lineRule="auto"/>
              <w:jc w:val="both"/>
              <w:rPr>
                <w:rFonts w:ascii="Leelawadee" w:hAnsi="Leelawadee" w:cs="Leelawadee"/>
                <w:b/>
                <w:caps/>
                <w:sz w:val="20"/>
                <w:szCs w:val="20"/>
              </w:rPr>
            </w:pPr>
            <w:r w:rsidRPr="001478A6">
              <w:rPr>
                <w:rFonts w:ascii="Leelawadee" w:hAnsi="Leelawadee" w:cs="Leelawadee"/>
                <w:b/>
                <w:caps/>
                <w:sz w:val="20"/>
                <w:szCs w:val="20"/>
              </w:rPr>
              <w:t>cpf /CNPJ</w:t>
            </w:r>
          </w:p>
          <w:p w14:paraId="4F511CAD" w14:textId="77777777" w:rsidR="00AF6D73" w:rsidRPr="001478A6" w:rsidRDefault="00AF6D73" w:rsidP="001478A6">
            <w:pPr>
              <w:spacing w:line="360" w:lineRule="auto"/>
              <w:jc w:val="both"/>
              <w:rPr>
                <w:rFonts w:ascii="Leelawadee" w:hAnsi="Leelawadee" w:cs="Leelawadee"/>
                <w:caps/>
                <w:sz w:val="20"/>
                <w:szCs w:val="20"/>
              </w:rPr>
            </w:pPr>
            <w:r w:rsidRPr="001478A6">
              <w:rPr>
                <w:rFonts w:ascii="Leelawadee" w:hAnsi="Leelawadee" w:cs="Leelawadee"/>
                <w:sz w:val="20"/>
                <w:szCs w:val="20"/>
              </w:rPr>
              <w:t>08.769.451/0001-08</w:t>
            </w:r>
          </w:p>
        </w:tc>
      </w:tr>
      <w:tr w:rsidR="00AF6D73" w:rsidRPr="001478A6" w14:paraId="2F31249F" w14:textId="77777777" w:rsidTr="002A04BF">
        <w:tc>
          <w:tcPr>
            <w:tcW w:w="6348" w:type="dxa"/>
            <w:gridSpan w:val="3"/>
            <w:tcBorders>
              <w:top w:val="single" w:sz="6" w:space="0" w:color="auto"/>
              <w:left w:val="single" w:sz="6" w:space="0" w:color="auto"/>
              <w:bottom w:val="single" w:sz="6" w:space="0" w:color="auto"/>
              <w:right w:val="single" w:sz="6" w:space="0" w:color="auto"/>
            </w:tcBorders>
          </w:tcPr>
          <w:p w14:paraId="48354201" w14:textId="77777777" w:rsidR="00AF6D73" w:rsidRPr="001478A6" w:rsidRDefault="00AF6D73" w:rsidP="001478A6">
            <w:pPr>
              <w:spacing w:line="360" w:lineRule="auto"/>
              <w:jc w:val="both"/>
              <w:rPr>
                <w:rFonts w:ascii="Leelawadee" w:hAnsi="Leelawadee" w:cs="Leelawadee"/>
                <w:b/>
                <w:caps/>
                <w:sz w:val="20"/>
                <w:szCs w:val="20"/>
              </w:rPr>
            </w:pPr>
            <w:r w:rsidRPr="001478A6">
              <w:rPr>
                <w:rFonts w:ascii="Leelawadee" w:hAnsi="Leelawadee" w:cs="Leelawadee"/>
                <w:b/>
                <w:caps/>
                <w:sz w:val="20"/>
                <w:szCs w:val="20"/>
              </w:rPr>
              <w:t>endereço da sede</w:t>
            </w:r>
          </w:p>
          <w:p w14:paraId="3E31EF6A" w14:textId="77777777" w:rsidR="00AF6D73" w:rsidRPr="001478A6" w:rsidRDefault="00AF6D73" w:rsidP="001478A6">
            <w:pPr>
              <w:spacing w:line="360" w:lineRule="auto"/>
              <w:jc w:val="both"/>
              <w:rPr>
                <w:rFonts w:ascii="Leelawadee" w:hAnsi="Leelawadee" w:cs="Leelawadee"/>
                <w:caps/>
                <w:sz w:val="20"/>
                <w:szCs w:val="20"/>
              </w:rPr>
            </w:pPr>
            <w:r w:rsidRPr="001478A6">
              <w:rPr>
                <w:rFonts w:ascii="Leelawadee" w:hAnsi="Leelawadee" w:cs="Leelawadee"/>
                <w:sz w:val="20"/>
                <w:szCs w:val="20"/>
              </w:rPr>
              <w:t xml:space="preserve">Rua Tabapuã </w:t>
            </w:r>
          </w:p>
        </w:tc>
        <w:tc>
          <w:tcPr>
            <w:tcW w:w="810" w:type="dxa"/>
            <w:tcBorders>
              <w:top w:val="single" w:sz="6" w:space="0" w:color="auto"/>
              <w:left w:val="single" w:sz="6" w:space="0" w:color="auto"/>
              <w:bottom w:val="single" w:sz="6" w:space="0" w:color="auto"/>
              <w:right w:val="single" w:sz="6" w:space="0" w:color="auto"/>
            </w:tcBorders>
          </w:tcPr>
          <w:p w14:paraId="1CBA8130" w14:textId="77777777" w:rsidR="00AF6D73" w:rsidRPr="001478A6" w:rsidRDefault="00AF6D73" w:rsidP="001478A6">
            <w:pPr>
              <w:spacing w:line="360" w:lineRule="auto"/>
              <w:jc w:val="both"/>
              <w:rPr>
                <w:rFonts w:ascii="Leelawadee" w:hAnsi="Leelawadee" w:cs="Leelawadee"/>
                <w:b/>
                <w:caps/>
                <w:sz w:val="20"/>
                <w:szCs w:val="20"/>
              </w:rPr>
            </w:pPr>
            <w:r w:rsidRPr="001478A6">
              <w:rPr>
                <w:rFonts w:ascii="Leelawadee" w:hAnsi="Leelawadee" w:cs="Leelawadee"/>
                <w:b/>
                <w:caps/>
                <w:sz w:val="20"/>
                <w:szCs w:val="20"/>
              </w:rPr>
              <w:t>nº</w:t>
            </w:r>
          </w:p>
          <w:p w14:paraId="39FAD372" w14:textId="77777777" w:rsidR="00AF6D73" w:rsidRPr="001478A6" w:rsidRDefault="00AF6D73" w:rsidP="001478A6">
            <w:pPr>
              <w:spacing w:line="360" w:lineRule="auto"/>
              <w:jc w:val="both"/>
              <w:rPr>
                <w:rFonts w:ascii="Leelawadee" w:hAnsi="Leelawadee" w:cs="Leelawadee"/>
                <w:caps/>
                <w:sz w:val="20"/>
                <w:szCs w:val="20"/>
              </w:rPr>
            </w:pPr>
            <w:r w:rsidRPr="001478A6">
              <w:rPr>
                <w:rFonts w:ascii="Leelawadee" w:hAnsi="Leelawadee" w:cs="Leelawadee"/>
                <w:sz w:val="20"/>
                <w:szCs w:val="20"/>
              </w:rPr>
              <w:t>1.123</w:t>
            </w:r>
          </w:p>
        </w:tc>
        <w:tc>
          <w:tcPr>
            <w:tcW w:w="1843" w:type="dxa"/>
            <w:tcBorders>
              <w:top w:val="single" w:sz="6" w:space="0" w:color="auto"/>
              <w:left w:val="single" w:sz="6" w:space="0" w:color="auto"/>
              <w:bottom w:val="single" w:sz="6" w:space="0" w:color="auto"/>
              <w:right w:val="single" w:sz="6" w:space="0" w:color="auto"/>
            </w:tcBorders>
          </w:tcPr>
          <w:p w14:paraId="668EA16A" w14:textId="77777777" w:rsidR="00AF6D73" w:rsidRPr="001478A6" w:rsidRDefault="00AF6D73" w:rsidP="001478A6">
            <w:pPr>
              <w:spacing w:line="360" w:lineRule="auto"/>
              <w:jc w:val="both"/>
              <w:rPr>
                <w:rFonts w:ascii="Leelawadee" w:hAnsi="Leelawadee" w:cs="Leelawadee"/>
                <w:b/>
                <w:caps/>
                <w:sz w:val="20"/>
                <w:szCs w:val="20"/>
              </w:rPr>
            </w:pPr>
            <w:r w:rsidRPr="001478A6">
              <w:rPr>
                <w:rFonts w:ascii="Leelawadee" w:hAnsi="Leelawadee" w:cs="Leelawadee"/>
                <w:b/>
                <w:caps/>
                <w:sz w:val="20"/>
                <w:szCs w:val="20"/>
              </w:rPr>
              <w:t>compl.</w:t>
            </w:r>
          </w:p>
          <w:p w14:paraId="08D35A05" w14:textId="77777777" w:rsidR="00AF6D73" w:rsidRPr="001478A6" w:rsidRDefault="00AF6D73" w:rsidP="001478A6">
            <w:pPr>
              <w:spacing w:line="360" w:lineRule="auto"/>
              <w:jc w:val="both"/>
              <w:rPr>
                <w:rFonts w:ascii="Leelawadee" w:hAnsi="Leelawadee" w:cs="Leelawadee"/>
                <w:caps/>
                <w:sz w:val="20"/>
                <w:szCs w:val="20"/>
              </w:rPr>
            </w:pPr>
            <w:r w:rsidRPr="001478A6">
              <w:rPr>
                <w:rFonts w:ascii="Leelawadee" w:hAnsi="Leelawadee" w:cs="Leelawadee"/>
                <w:sz w:val="20"/>
                <w:szCs w:val="20"/>
              </w:rPr>
              <w:t>conjunto 215</w:t>
            </w:r>
          </w:p>
        </w:tc>
      </w:tr>
      <w:tr w:rsidR="00AF6D73" w:rsidRPr="001478A6" w14:paraId="7160FC55" w14:textId="77777777" w:rsidTr="002A04BF">
        <w:trPr>
          <w:cantSplit/>
        </w:trPr>
        <w:tc>
          <w:tcPr>
            <w:tcW w:w="3174" w:type="dxa"/>
            <w:tcBorders>
              <w:top w:val="single" w:sz="6" w:space="0" w:color="auto"/>
              <w:left w:val="single" w:sz="6" w:space="0" w:color="auto"/>
              <w:bottom w:val="single" w:sz="6" w:space="0" w:color="auto"/>
              <w:right w:val="single" w:sz="6" w:space="0" w:color="auto"/>
            </w:tcBorders>
          </w:tcPr>
          <w:p w14:paraId="0B56A116" w14:textId="77777777" w:rsidR="00AF6D73" w:rsidRPr="001478A6" w:rsidRDefault="00AF6D73" w:rsidP="001478A6">
            <w:pPr>
              <w:spacing w:line="360" w:lineRule="auto"/>
              <w:jc w:val="both"/>
              <w:rPr>
                <w:rFonts w:ascii="Leelawadee" w:hAnsi="Leelawadee" w:cs="Leelawadee"/>
                <w:b/>
                <w:caps/>
                <w:sz w:val="20"/>
                <w:szCs w:val="20"/>
              </w:rPr>
            </w:pPr>
            <w:r w:rsidRPr="001478A6">
              <w:rPr>
                <w:rFonts w:ascii="Leelawadee" w:hAnsi="Leelawadee" w:cs="Leelawadee"/>
                <w:b/>
                <w:caps/>
                <w:sz w:val="20"/>
                <w:szCs w:val="20"/>
              </w:rPr>
              <w:t>bairro</w:t>
            </w:r>
          </w:p>
          <w:p w14:paraId="156E7ABF" w14:textId="77777777" w:rsidR="00AF6D73" w:rsidRPr="001478A6" w:rsidRDefault="00AF6D73" w:rsidP="001478A6">
            <w:pPr>
              <w:spacing w:line="360" w:lineRule="auto"/>
              <w:jc w:val="both"/>
              <w:rPr>
                <w:rFonts w:ascii="Leelawadee" w:hAnsi="Leelawadee" w:cs="Leelawadee"/>
                <w:caps/>
                <w:sz w:val="20"/>
                <w:szCs w:val="20"/>
              </w:rPr>
            </w:pPr>
            <w:r w:rsidRPr="001478A6">
              <w:rPr>
                <w:rFonts w:ascii="Leelawadee" w:hAnsi="Leelawadee" w:cs="Leelawadee"/>
                <w:sz w:val="20"/>
                <w:szCs w:val="20"/>
              </w:rPr>
              <w:t>Itaim Bibi</w:t>
            </w:r>
          </w:p>
        </w:tc>
        <w:tc>
          <w:tcPr>
            <w:tcW w:w="1574" w:type="dxa"/>
            <w:tcBorders>
              <w:top w:val="single" w:sz="6" w:space="0" w:color="auto"/>
              <w:left w:val="single" w:sz="6" w:space="0" w:color="auto"/>
              <w:bottom w:val="single" w:sz="6" w:space="0" w:color="auto"/>
              <w:right w:val="single" w:sz="6" w:space="0" w:color="auto"/>
            </w:tcBorders>
          </w:tcPr>
          <w:p w14:paraId="4A67BC3D" w14:textId="77777777" w:rsidR="00AF6D73" w:rsidRPr="001478A6" w:rsidRDefault="00AF6D73" w:rsidP="001478A6">
            <w:pPr>
              <w:spacing w:line="360" w:lineRule="auto"/>
              <w:jc w:val="both"/>
              <w:rPr>
                <w:rFonts w:ascii="Leelawadee" w:hAnsi="Leelawadee" w:cs="Leelawadee"/>
                <w:b/>
                <w:caps/>
                <w:sz w:val="20"/>
                <w:szCs w:val="20"/>
              </w:rPr>
            </w:pPr>
            <w:r w:rsidRPr="001478A6">
              <w:rPr>
                <w:rFonts w:ascii="Leelawadee" w:hAnsi="Leelawadee" w:cs="Leelawadee"/>
                <w:b/>
                <w:caps/>
                <w:sz w:val="20"/>
                <w:szCs w:val="20"/>
              </w:rPr>
              <w:t>cidade</w:t>
            </w:r>
          </w:p>
          <w:p w14:paraId="08AD5B9C" w14:textId="2DEFB63C" w:rsidR="00AF6D73" w:rsidRPr="001478A6" w:rsidRDefault="00D31F09" w:rsidP="001478A6">
            <w:pPr>
              <w:spacing w:line="360" w:lineRule="auto"/>
              <w:jc w:val="both"/>
              <w:rPr>
                <w:rFonts w:ascii="Leelawadee" w:hAnsi="Leelawadee" w:cs="Leelawadee"/>
                <w:caps/>
                <w:sz w:val="20"/>
                <w:szCs w:val="20"/>
              </w:rPr>
            </w:pPr>
            <w:r w:rsidRPr="001478A6">
              <w:rPr>
                <w:rFonts w:ascii="Leelawadee" w:hAnsi="Leelawadee" w:cs="Leelawadee"/>
                <w:sz w:val="20"/>
                <w:szCs w:val="20"/>
              </w:rPr>
              <w:t>São Paulo</w:t>
            </w:r>
          </w:p>
        </w:tc>
        <w:tc>
          <w:tcPr>
            <w:tcW w:w="1600" w:type="dxa"/>
            <w:tcBorders>
              <w:top w:val="single" w:sz="6" w:space="0" w:color="auto"/>
              <w:left w:val="single" w:sz="6" w:space="0" w:color="auto"/>
              <w:bottom w:val="single" w:sz="6" w:space="0" w:color="auto"/>
              <w:right w:val="single" w:sz="6" w:space="0" w:color="auto"/>
            </w:tcBorders>
          </w:tcPr>
          <w:p w14:paraId="7DA03547" w14:textId="77777777" w:rsidR="00AF6D73" w:rsidRPr="001478A6" w:rsidRDefault="00AF6D73" w:rsidP="001478A6">
            <w:pPr>
              <w:spacing w:line="360" w:lineRule="auto"/>
              <w:jc w:val="both"/>
              <w:rPr>
                <w:rFonts w:ascii="Leelawadee" w:hAnsi="Leelawadee" w:cs="Leelawadee"/>
                <w:b/>
                <w:caps/>
                <w:sz w:val="20"/>
                <w:szCs w:val="20"/>
              </w:rPr>
            </w:pPr>
            <w:r w:rsidRPr="001478A6">
              <w:rPr>
                <w:rFonts w:ascii="Leelawadee" w:hAnsi="Leelawadee" w:cs="Leelawadee"/>
                <w:b/>
                <w:caps/>
                <w:sz w:val="20"/>
                <w:szCs w:val="20"/>
              </w:rPr>
              <w:t>UF</w:t>
            </w:r>
          </w:p>
          <w:p w14:paraId="0628DB2F" w14:textId="77777777" w:rsidR="00AF6D73" w:rsidRPr="001478A6" w:rsidRDefault="00AF6D73" w:rsidP="001478A6">
            <w:pPr>
              <w:spacing w:line="360" w:lineRule="auto"/>
              <w:jc w:val="both"/>
              <w:rPr>
                <w:rFonts w:ascii="Leelawadee" w:hAnsi="Leelawadee" w:cs="Leelawadee"/>
                <w:caps/>
                <w:sz w:val="20"/>
                <w:szCs w:val="20"/>
              </w:rPr>
            </w:pPr>
            <w:r w:rsidRPr="001478A6">
              <w:rPr>
                <w:rFonts w:ascii="Leelawadee" w:hAnsi="Leelawadee" w:cs="Leelawadee"/>
                <w:caps/>
                <w:sz w:val="20"/>
                <w:szCs w:val="20"/>
              </w:rPr>
              <w:t>SP</w:t>
            </w:r>
          </w:p>
        </w:tc>
        <w:tc>
          <w:tcPr>
            <w:tcW w:w="810" w:type="dxa"/>
            <w:tcBorders>
              <w:top w:val="single" w:sz="6" w:space="0" w:color="auto"/>
              <w:left w:val="single" w:sz="6" w:space="0" w:color="auto"/>
              <w:bottom w:val="single" w:sz="6" w:space="0" w:color="auto"/>
              <w:right w:val="single" w:sz="6" w:space="0" w:color="auto"/>
            </w:tcBorders>
          </w:tcPr>
          <w:p w14:paraId="686D4D40" w14:textId="77777777" w:rsidR="00AF6D73" w:rsidRPr="001478A6" w:rsidRDefault="00AF6D73" w:rsidP="001478A6">
            <w:pPr>
              <w:spacing w:line="360" w:lineRule="auto"/>
              <w:jc w:val="both"/>
              <w:rPr>
                <w:rFonts w:ascii="Leelawadee" w:hAnsi="Leelawadee" w:cs="Leelawadee"/>
                <w:b/>
                <w:caps/>
                <w:sz w:val="20"/>
                <w:szCs w:val="20"/>
              </w:rPr>
            </w:pPr>
            <w:r w:rsidRPr="001478A6">
              <w:rPr>
                <w:rFonts w:ascii="Leelawadee" w:hAnsi="Leelawadee" w:cs="Leelawadee"/>
                <w:b/>
                <w:caps/>
                <w:sz w:val="20"/>
                <w:szCs w:val="20"/>
              </w:rPr>
              <w:t>país</w:t>
            </w:r>
          </w:p>
          <w:p w14:paraId="44396C69" w14:textId="77777777" w:rsidR="00AF6D73" w:rsidRPr="001478A6" w:rsidRDefault="00AF6D73" w:rsidP="001478A6">
            <w:pPr>
              <w:spacing w:line="360" w:lineRule="auto"/>
              <w:jc w:val="both"/>
              <w:rPr>
                <w:rFonts w:ascii="Leelawadee" w:hAnsi="Leelawadee" w:cs="Leelawadee"/>
                <w:caps/>
                <w:sz w:val="20"/>
                <w:szCs w:val="20"/>
              </w:rPr>
            </w:pPr>
            <w:r w:rsidRPr="001478A6">
              <w:rPr>
                <w:rFonts w:ascii="Leelawadee" w:hAnsi="Leelawadee" w:cs="Leelawadee"/>
                <w:caps/>
                <w:sz w:val="20"/>
                <w:szCs w:val="20"/>
              </w:rPr>
              <w:t>BR</w:t>
            </w:r>
          </w:p>
        </w:tc>
        <w:tc>
          <w:tcPr>
            <w:tcW w:w="1843" w:type="dxa"/>
            <w:tcBorders>
              <w:top w:val="single" w:sz="6" w:space="0" w:color="auto"/>
              <w:left w:val="single" w:sz="6" w:space="0" w:color="auto"/>
              <w:bottom w:val="single" w:sz="6" w:space="0" w:color="auto"/>
              <w:right w:val="single" w:sz="6" w:space="0" w:color="auto"/>
            </w:tcBorders>
          </w:tcPr>
          <w:p w14:paraId="6A00E204" w14:textId="77777777" w:rsidR="00AF6D73" w:rsidRPr="001478A6" w:rsidRDefault="00AF6D73" w:rsidP="001478A6">
            <w:pPr>
              <w:spacing w:line="360" w:lineRule="auto"/>
              <w:jc w:val="both"/>
              <w:rPr>
                <w:rFonts w:ascii="Leelawadee" w:hAnsi="Leelawadee" w:cs="Leelawadee"/>
                <w:b/>
                <w:caps/>
                <w:sz w:val="20"/>
                <w:szCs w:val="20"/>
              </w:rPr>
            </w:pPr>
            <w:r w:rsidRPr="001478A6">
              <w:rPr>
                <w:rFonts w:ascii="Leelawadee" w:hAnsi="Leelawadee" w:cs="Leelawadee"/>
                <w:b/>
                <w:caps/>
                <w:sz w:val="20"/>
                <w:szCs w:val="20"/>
              </w:rPr>
              <w:t>CEP</w:t>
            </w:r>
          </w:p>
          <w:p w14:paraId="3EEBA68B" w14:textId="76B08805" w:rsidR="00AF6D73" w:rsidRPr="001478A6" w:rsidRDefault="00D31F09" w:rsidP="001478A6">
            <w:pPr>
              <w:spacing w:line="360" w:lineRule="auto"/>
              <w:jc w:val="both"/>
              <w:rPr>
                <w:rFonts w:ascii="Leelawadee" w:hAnsi="Leelawadee" w:cs="Leelawadee"/>
                <w:caps/>
                <w:sz w:val="20"/>
                <w:szCs w:val="20"/>
              </w:rPr>
            </w:pPr>
            <w:r w:rsidRPr="001478A6">
              <w:rPr>
                <w:rFonts w:ascii="Leelawadee" w:hAnsi="Leelawadee" w:cs="Leelawadee"/>
                <w:color w:val="000000" w:themeColor="text1"/>
                <w:sz w:val="20"/>
                <w:szCs w:val="20"/>
              </w:rPr>
              <w:t>04533-004</w:t>
            </w:r>
          </w:p>
        </w:tc>
      </w:tr>
      <w:tr w:rsidR="00AF6D73" w:rsidRPr="001478A6" w14:paraId="6C815906" w14:textId="77777777" w:rsidTr="002A04BF">
        <w:tc>
          <w:tcPr>
            <w:tcW w:w="6348" w:type="dxa"/>
            <w:gridSpan w:val="3"/>
            <w:tcBorders>
              <w:top w:val="single" w:sz="6" w:space="0" w:color="auto"/>
              <w:left w:val="single" w:sz="6" w:space="0" w:color="auto"/>
              <w:bottom w:val="single" w:sz="6" w:space="0" w:color="auto"/>
              <w:right w:val="single" w:sz="6" w:space="0" w:color="auto"/>
            </w:tcBorders>
          </w:tcPr>
          <w:p w14:paraId="30BD40EA" w14:textId="77777777" w:rsidR="00AF6D73" w:rsidRPr="001478A6" w:rsidRDefault="00AF6D73" w:rsidP="001478A6">
            <w:pPr>
              <w:spacing w:line="360" w:lineRule="auto"/>
              <w:jc w:val="both"/>
              <w:rPr>
                <w:rFonts w:ascii="Leelawadee" w:hAnsi="Leelawadee" w:cs="Leelawadee"/>
                <w:b/>
                <w:caps/>
                <w:sz w:val="20"/>
                <w:szCs w:val="20"/>
              </w:rPr>
            </w:pPr>
            <w:r w:rsidRPr="001478A6">
              <w:rPr>
                <w:rFonts w:ascii="Leelawadee" w:hAnsi="Leelawadee" w:cs="Leelawadee"/>
                <w:b/>
                <w:caps/>
                <w:sz w:val="20"/>
                <w:szCs w:val="20"/>
              </w:rPr>
              <w:t>nome do representante legal</w:t>
            </w:r>
          </w:p>
          <w:p w14:paraId="67702A8C" w14:textId="777FBCA0" w:rsidR="00AF6D73" w:rsidRPr="001478A6" w:rsidRDefault="00D31F09" w:rsidP="001478A6">
            <w:pPr>
              <w:spacing w:line="360" w:lineRule="auto"/>
              <w:jc w:val="both"/>
              <w:rPr>
                <w:rFonts w:ascii="Leelawadee" w:hAnsi="Leelawadee" w:cs="Leelawadee"/>
                <w:caps/>
                <w:sz w:val="20"/>
                <w:szCs w:val="20"/>
              </w:rPr>
            </w:pPr>
            <w:r w:rsidRPr="001478A6">
              <w:rPr>
                <w:rFonts w:ascii="Leelawadee" w:hAnsi="Leelawadee" w:cs="Leelawadee"/>
                <w:sz w:val="20"/>
                <w:szCs w:val="20"/>
                <w:highlight w:val="lightGray"/>
              </w:rPr>
              <w:t>[•]</w:t>
            </w:r>
          </w:p>
        </w:tc>
        <w:tc>
          <w:tcPr>
            <w:tcW w:w="2653" w:type="dxa"/>
            <w:gridSpan w:val="2"/>
            <w:tcBorders>
              <w:top w:val="single" w:sz="6" w:space="0" w:color="auto"/>
              <w:left w:val="single" w:sz="6" w:space="0" w:color="auto"/>
              <w:bottom w:val="single" w:sz="6" w:space="0" w:color="auto"/>
              <w:right w:val="single" w:sz="6" w:space="0" w:color="auto"/>
            </w:tcBorders>
          </w:tcPr>
          <w:p w14:paraId="551D1905" w14:textId="77777777" w:rsidR="00AF6D73" w:rsidRPr="001478A6" w:rsidRDefault="00AF6D73" w:rsidP="001478A6">
            <w:pPr>
              <w:spacing w:line="360" w:lineRule="auto"/>
              <w:jc w:val="both"/>
              <w:rPr>
                <w:rFonts w:ascii="Leelawadee" w:hAnsi="Leelawadee" w:cs="Leelawadee"/>
                <w:b/>
                <w:caps/>
                <w:sz w:val="20"/>
                <w:szCs w:val="20"/>
              </w:rPr>
            </w:pPr>
            <w:r w:rsidRPr="001478A6">
              <w:rPr>
                <w:rFonts w:ascii="Leelawadee" w:hAnsi="Leelawadee" w:cs="Leelawadee"/>
                <w:b/>
                <w:caps/>
                <w:sz w:val="20"/>
                <w:szCs w:val="20"/>
              </w:rPr>
              <w:t>cpf</w:t>
            </w:r>
          </w:p>
          <w:p w14:paraId="5855BEB0" w14:textId="7A743EC2" w:rsidR="00AF6D73" w:rsidRPr="001478A6" w:rsidRDefault="00D31F09" w:rsidP="001478A6">
            <w:pPr>
              <w:spacing w:line="360" w:lineRule="auto"/>
              <w:jc w:val="both"/>
              <w:rPr>
                <w:rFonts w:ascii="Leelawadee" w:hAnsi="Leelawadee" w:cs="Leelawadee"/>
                <w:caps/>
                <w:sz w:val="20"/>
                <w:szCs w:val="20"/>
              </w:rPr>
            </w:pPr>
            <w:r w:rsidRPr="001478A6">
              <w:rPr>
                <w:rFonts w:ascii="Leelawadee" w:hAnsi="Leelawadee" w:cs="Leelawadee"/>
                <w:sz w:val="20"/>
                <w:szCs w:val="20"/>
                <w:highlight w:val="lightGray"/>
              </w:rPr>
              <w:t>[•]</w:t>
            </w:r>
          </w:p>
        </w:tc>
      </w:tr>
      <w:tr w:rsidR="00AF6D73" w:rsidRPr="001478A6" w14:paraId="6E0687E8" w14:textId="77777777" w:rsidTr="002A04BF">
        <w:trPr>
          <w:cantSplit/>
        </w:trPr>
        <w:tc>
          <w:tcPr>
            <w:tcW w:w="6348" w:type="dxa"/>
            <w:gridSpan w:val="3"/>
            <w:tcBorders>
              <w:top w:val="single" w:sz="6" w:space="0" w:color="auto"/>
              <w:left w:val="single" w:sz="6" w:space="0" w:color="auto"/>
              <w:bottom w:val="single" w:sz="6" w:space="0" w:color="auto"/>
              <w:right w:val="single" w:sz="6" w:space="0" w:color="auto"/>
            </w:tcBorders>
          </w:tcPr>
          <w:p w14:paraId="39413B62" w14:textId="77777777" w:rsidR="00AF6D73" w:rsidRPr="001478A6" w:rsidRDefault="00AF6D73" w:rsidP="001478A6">
            <w:pPr>
              <w:spacing w:line="360" w:lineRule="auto"/>
              <w:jc w:val="both"/>
              <w:rPr>
                <w:rFonts w:ascii="Leelawadee" w:hAnsi="Leelawadee" w:cs="Leelawadee"/>
                <w:b/>
                <w:caps/>
                <w:sz w:val="20"/>
                <w:szCs w:val="20"/>
              </w:rPr>
            </w:pPr>
            <w:r w:rsidRPr="001478A6">
              <w:rPr>
                <w:rFonts w:ascii="Leelawadee" w:hAnsi="Leelawadee" w:cs="Leelawadee"/>
                <w:b/>
                <w:caps/>
                <w:sz w:val="20"/>
                <w:szCs w:val="20"/>
              </w:rPr>
              <w:t>documento de identidade</w:t>
            </w:r>
          </w:p>
          <w:p w14:paraId="168FF05A" w14:textId="3FFA19E7" w:rsidR="00AF6D73" w:rsidRPr="001478A6" w:rsidRDefault="00D31F09" w:rsidP="001478A6">
            <w:pPr>
              <w:spacing w:line="360" w:lineRule="auto"/>
              <w:jc w:val="both"/>
              <w:rPr>
                <w:rFonts w:ascii="Leelawadee" w:hAnsi="Leelawadee" w:cs="Leelawadee"/>
                <w:caps/>
                <w:sz w:val="20"/>
                <w:szCs w:val="20"/>
              </w:rPr>
            </w:pPr>
            <w:r w:rsidRPr="001478A6">
              <w:rPr>
                <w:rFonts w:ascii="Leelawadee" w:hAnsi="Leelawadee" w:cs="Leelawadee"/>
                <w:sz w:val="20"/>
                <w:szCs w:val="20"/>
                <w:highlight w:val="lightGray"/>
              </w:rPr>
              <w:t>[•]</w:t>
            </w:r>
          </w:p>
        </w:tc>
        <w:tc>
          <w:tcPr>
            <w:tcW w:w="2653" w:type="dxa"/>
            <w:gridSpan w:val="2"/>
            <w:tcBorders>
              <w:top w:val="single" w:sz="6" w:space="0" w:color="auto"/>
              <w:left w:val="single" w:sz="6" w:space="0" w:color="auto"/>
              <w:bottom w:val="single" w:sz="6" w:space="0" w:color="auto"/>
              <w:right w:val="single" w:sz="6" w:space="0" w:color="auto"/>
            </w:tcBorders>
          </w:tcPr>
          <w:p w14:paraId="2B0466B1" w14:textId="77777777" w:rsidR="00AF6D73" w:rsidRPr="001478A6" w:rsidRDefault="00AF6D73" w:rsidP="001478A6">
            <w:pPr>
              <w:spacing w:line="360" w:lineRule="auto"/>
              <w:jc w:val="both"/>
              <w:rPr>
                <w:rFonts w:ascii="Leelawadee" w:hAnsi="Leelawadee" w:cs="Leelawadee"/>
                <w:b/>
                <w:caps/>
                <w:sz w:val="20"/>
                <w:szCs w:val="20"/>
              </w:rPr>
            </w:pPr>
            <w:r w:rsidRPr="001478A6">
              <w:rPr>
                <w:rFonts w:ascii="Leelawadee" w:hAnsi="Leelawadee" w:cs="Leelawadee"/>
                <w:b/>
                <w:caps/>
                <w:sz w:val="20"/>
                <w:szCs w:val="20"/>
              </w:rPr>
              <w:t>orgão expedidor</w:t>
            </w:r>
          </w:p>
          <w:p w14:paraId="62E45E67" w14:textId="0D779775" w:rsidR="00AF6D73" w:rsidRPr="001478A6" w:rsidRDefault="00D31F09" w:rsidP="001478A6">
            <w:pPr>
              <w:spacing w:line="360" w:lineRule="auto"/>
              <w:jc w:val="both"/>
              <w:rPr>
                <w:rFonts w:ascii="Leelawadee" w:hAnsi="Leelawadee" w:cs="Leelawadee"/>
                <w:bCs/>
                <w:sz w:val="20"/>
                <w:szCs w:val="20"/>
              </w:rPr>
            </w:pPr>
            <w:r w:rsidRPr="001478A6">
              <w:rPr>
                <w:rFonts w:ascii="Leelawadee" w:hAnsi="Leelawadee" w:cs="Leelawadee"/>
                <w:sz w:val="20"/>
                <w:szCs w:val="20"/>
                <w:highlight w:val="lightGray"/>
              </w:rPr>
              <w:t>[•]</w:t>
            </w:r>
          </w:p>
        </w:tc>
      </w:tr>
    </w:tbl>
    <w:p w14:paraId="0B98BE1B" w14:textId="77777777" w:rsidR="00AF6D73" w:rsidRPr="001478A6" w:rsidRDefault="00AF6D73" w:rsidP="001478A6">
      <w:pPr>
        <w:spacing w:line="360" w:lineRule="auto"/>
        <w:jc w:val="both"/>
        <w:rPr>
          <w:rFonts w:ascii="Leelawadee" w:hAnsi="Leelawadee" w:cs="Leelawadee"/>
          <w:b/>
          <w:caps/>
          <w:sz w:val="20"/>
          <w:szCs w:val="20"/>
        </w:rPr>
      </w:pPr>
    </w:p>
    <w:p w14:paraId="7DC1B7CB" w14:textId="77777777" w:rsidR="00AF6D73" w:rsidRPr="001478A6" w:rsidRDefault="00AF6D73" w:rsidP="001478A6">
      <w:pPr>
        <w:spacing w:line="360" w:lineRule="auto"/>
        <w:jc w:val="both"/>
        <w:rPr>
          <w:rFonts w:ascii="Leelawadee" w:hAnsi="Leelawadee" w:cs="Leelawadee"/>
          <w:b/>
          <w:sz w:val="20"/>
          <w:szCs w:val="20"/>
        </w:rPr>
      </w:pPr>
      <w:r w:rsidRPr="001478A6">
        <w:rPr>
          <w:rFonts w:ascii="Leelawadee" w:hAnsi="Leelawadee" w:cs="Leelawadee"/>
          <w:b/>
          <w:caps/>
          <w:sz w:val="20"/>
          <w:szCs w:val="20"/>
        </w:rPr>
        <w:t xml:space="preserve">dEBÊNTURES subscritas </w:t>
      </w:r>
    </w:p>
    <w:tbl>
      <w:tblPr>
        <w:tblW w:w="9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835"/>
        <w:gridCol w:w="1985"/>
        <w:gridCol w:w="3543"/>
        <w:gridCol w:w="1843"/>
      </w:tblGrid>
      <w:tr w:rsidR="00D31F09" w:rsidRPr="001478A6" w14:paraId="55F0CAD5" w14:textId="77777777" w:rsidTr="00D247DE">
        <w:trPr>
          <w:cantSplit/>
          <w:trHeight w:val="1058"/>
        </w:trPr>
        <w:tc>
          <w:tcPr>
            <w:tcW w:w="1835" w:type="dxa"/>
            <w:tcBorders>
              <w:top w:val="single" w:sz="6" w:space="0" w:color="auto"/>
              <w:left w:val="single" w:sz="6" w:space="0" w:color="auto"/>
              <w:bottom w:val="single" w:sz="4" w:space="0" w:color="auto"/>
              <w:right w:val="single" w:sz="4" w:space="0" w:color="auto"/>
            </w:tcBorders>
            <w:vAlign w:val="center"/>
          </w:tcPr>
          <w:p w14:paraId="0BB4EA79" w14:textId="77777777" w:rsidR="00AF6D73" w:rsidRPr="001478A6" w:rsidRDefault="00AF6D73" w:rsidP="001478A6">
            <w:pPr>
              <w:spacing w:line="360" w:lineRule="auto"/>
              <w:jc w:val="center"/>
              <w:rPr>
                <w:rFonts w:ascii="Leelawadee" w:hAnsi="Leelawadee" w:cs="Leelawadee"/>
                <w:b/>
                <w:caps/>
                <w:sz w:val="20"/>
                <w:szCs w:val="20"/>
              </w:rPr>
            </w:pPr>
            <w:r w:rsidRPr="001478A6">
              <w:rPr>
                <w:rFonts w:ascii="Leelawadee" w:hAnsi="Leelawadee" w:cs="Leelawadee"/>
                <w:b/>
                <w:caps/>
                <w:sz w:val="20"/>
                <w:szCs w:val="20"/>
              </w:rPr>
              <w:t>quantidade de DEBÊNTURES SUBSCRITAS</w:t>
            </w:r>
          </w:p>
        </w:tc>
        <w:tc>
          <w:tcPr>
            <w:tcW w:w="1985" w:type="dxa"/>
            <w:tcBorders>
              <w:top w:val="single" w:sz="4" w:space="0" w:color="auto"/>
              <w:left w:val="single" w:sz="4" w:space="0" w:color="auto"/>
              <w:bottom w:val="single" w:sz="4" w:space="0" w:color="auto"/>
              <w:right w:val="single" w:sz="4" w:space="0" w:color="auto"/>
            </w:tcBorders>
            <w:vAlign w:val="center"/>
          </w:tcPr>
          <w:p w14:paraId="3693E406" w14:textId="77777777" w:rsidR="00AF6D73" w:rsidRPr="001478A6" w:rsidRDefault="00AF6D73" w:rsidP="001478A6">
            <w:pPr>
              <w:spacing w:line="360" w:lineRule="auto"/>
              <w:jc w:val="center"/>
              <w:rPr>
                <w:rFonts w:ascii="Leelawadee" w:hAnsi="Leelawadee" w:cs="Leelawadee"/>
                <w:b/>
                <w:caps/>
                <w:sz w:val="20"/>
                <w:szCs w:val="20"/>
              </w:rPr>
            </w:pPr>
            <w:r w:rsidRPr="001478A6">
              <w:rPr>
                <w:rFonts w:ascii="Leelawadee" w:hAnsi="Leelawadee" w:cs="Leelawadee"/>
                <w:b/>
                <w:caps/>
                <w:sz w:val="20"/>
                <w:szCs w:val="20"/>
              </w:rPr>
              <w:t>VALOR NOMINAL unitário</w:t>
            </w:r>
          </w:p>
        </w:tc>
        <w:tc>
          <w:tcPr>
            <w:tcW w:w="3543" w:type="dxa"/>
            <w:tcBorders>
              <w:top w:val="single" w:sz="6" w:space="0" w:color="auto"/>
              <w:left w:val="nil"/>
              <w:bottom w:val="single" w:sz="4" w:space="0" w:color="auto"/>
              <w:right w:val="single" w:sz="6" w:space="0" w:color="auto"/>
            </w:tcBorders>
            <w:vAlign w:val="center"/>
          </w:tcPr>
          <w:p w14:paraId="629F7944" w14:textId="77777777" w:rsidR="00AF6D73" w:rsidRPr="001478A6" w:rsidRDefault="00AF6D73" w:rsidP="001478A6">
            <w:pPr>
              <w:spacing w:line="360" w:lineRule="auto"/>
              <w:jc w:val="center"/>
              <w:rPr>
                <w:rFonts w:ascii="Leelawadee" w:hAnsi="Leelawadee" w:cs="Leelawadee"/>
                <w:b/>
                <w:caps/>
                <w:sz w:val="20"/>
                <w:szCs w:val="20"/>
              </w:rPr>
            </w:pPr>
            <w:r w:rsidRPr="001478A6">
              <w:rPr>
                <w:rFonts w:ascii="Leelawadee" w:hAnsi="Leelawadee" w:cs="Leelawadee"/>
                <w:b/>
                <w:caps/>
                <w:sz w:val="20"/>
                <w:szCs w:val="20"/>
              </w:rPr>
              <w:t>valor total</w:t>
            </w:r>
          </w:p>
        </w:tc>
        <w:tc>
          <w:tcPr>
            <w:tcW w:w="1843" w:type="dxa"/>
            <w:tcBorders>
              <w:top w:val="single" w:sz="6" w:space="0" w:color="auto"/>
              <w:left w:val="nil"/>
              <w:bottom w:val="single" w:sz="4" w:space="0" w:color="auto"/>
              <w:right w:val="single" w:sz="6" w:space="0" w:color="auto"/>
            </w:tcBorders>
            <w:vAlign w:val="center"/>
          </w:tcPr>
          <w:p w14:paraId="1AFC23A9" w14:textId="77777777" w:rsidR="00AF6D73" w:rsidRPr="001478A6" w:rsidRDefault="00AF6D73" w:rsidP="001478A6">
            <w:pPr>
              <w:spacing w:line="360" w:lineRule="auto"/>
              <w:jc w:val="center"/>
              <w:rPr>
                <w:rFonts w:ascii="Leelawadee" w:hAnsi="Leelawadee" w:cs="Leelawadee"/>
                <w:b/>
                <w:caps/>
                <w:sz w:val="20"/>
                <w:szCs w:val="20"/>
              </w:rPr>
            </w:pPr>
            <w:r w:rsidRPr="001478A6">
              <w:rPr>
                <w:rFonts w:ascii="Leelawadee" w:hAnsi="Leelawadee" w:cs="Leelawadee"/>
                <w:b/>
                <w:caps/>
                <w:sz w:val="20"/>
                <w:szCs w:val="20"/>
              </w:rPr>
              <w:t>Série</w:t>
            </w:r>
          </w:p>
        </w:tc>
      </w:tr>
      <w:tr w:rsidR="00D31F09" w:rsidRPr="001478A6" w14:paraId="5258B744" w14:textId="77777777" w:rsidTr="00B150E5">
        <w:trPr>
          <w:cantSplit/>
          <w:trHeight w:hRule="exact" w:val="1514"/>
        </w:trPr>
        <w:tc>
          <w:tcPr>
            <w:tcW w:w="1835" w:type="dxa"/>
            <w:tcBorders>
              <w:top w:val="single" w:sz="4" w:space="0" w:color="auto"/>
              <w:left w:val="single" w:sz="4" w:space="0" w:color="auto"/>
              <w:bottom w:val="single" w:sz="4" w:space="0" w:color="auto"/>
              <w:right w:val="single" w:sz="4" w:space="0" w:color="auto"/>
            </w:tcBorders>
            <w:vAlign w:val="center"/>
          </w:tcPr>
          <w:p w14:paraId="7B45CD0D" w14:textId="2F2C58D4" w:rsidR="00361DC5" w:rsidRDefault="00361DC5" w:rsidP="00361DC5">
            <w:pPr>
              <w:spacing w:line="360" w:lineRule="auto"/>
              <w:jc w:val="both"/>
              <w:rPr>
                <w:rFonts w:ascii="Leelawadee" w:hAnsi="Leelawadee" w:cs="Leelawadee"/>
                <w:sz w:val="20"/>
                <w:szCs w:val="20"/>
              </w:rPr>
            </w:pPr>
            <w:r w:rsidRPr="008B0A60">
              <w:rPr>
                <w:rFonts w:ascii="Leelawadee" w:hAnsi="Leelawadee" w:cs="Leelawadee"/>
                <w:sz w:val="20"/>
                <w:szCs w:val="20"/>
              </w:rPr>
              <w:t>49.658</w:t>
            </w:r>
          </w:p>
          <w:p w14:paraId="11A22F50" w14:textId="7A3DDB82" w:rsidR="00AF6D73" w:rsidRPr="001478A6" w:rsidRDefault="00361DC5" w:rsidP="00E279AF">
            <w:pPr>
              <w:spacing w:line="360" w:lineRule="auto"/>
              <w:jc w:val="both"/>
              <w:rPr>
                <w:rFonts w:ascii="Leelawadee" w:hAnsi="Leelawadee" w:cs="Leelawadee"/>
                <w:caps/>
                <w:sz w:val="20"/>
                <w:szCs w:val="20"/>
              </w:rPr>
            </w:pPr>
            <w:r w:rsidRPr="008B0A60">
              <w:rPr>
                <w:rFonts w:ascii="Leelawadee" w:hAnsi="Leelawadee" w:cs="Leelawadee"/>
                <w:sz w:val="20"/>
                <w:szCs w:val="20"/>
              </w:rPr>
              <w:t>(</w:t>
            </w:r>
            <w:r>
              <w:rPr>
                <w:rFonts w:ascii="Leelawadee" w:hAnsi="Leelawadee" w:cs="Leelawadee"/>
                <w:sz w:val="20"/>
                <w:szCs w:val="20"/>
              </w:rPr>
              <w:t>quarenta e nove mil, seiscentas e cinquenta e oito</w:t>
            </w:r>
            <w:r w:rsidRPr="008B0A60">
              <w:rPr>
                <w:rFonts w:ascii="Leelawadee" w:hAnsi="Leelawadee" w:cs="Leelawadee"/>
                <w:sz w:val="20"/>
                <w:szCs w:val="20"/>
              </w:rPr>
              <w:t>)</w:t>
            </w:r>
          </w:p>
        </w:tc>
        <w:tc>
          <w:tcPr>
            <w:tcW w:w="1985" w:type="dxa"/>
            <w:tcBorders>
              <w:top w:val="single" w:sz="4" w:space="0" w:color="auto"/>
              <w:left w:val="single" w:sz="4" w:space="0" w:color="auto"/>
              <w:bottom w:val="single" w:sz="4" w:space="0" w:color="auto"/>
              <w:right w:val="single" w:sz="4" w:space="0" w:color="auto"/>
            </w:tcBorders>
            <w:vAlign w:val="center"/>
          </w:tcPr>
          <w:p w14:paraId="15FDD30D" w14:textId="1E9B4C4B" w:rsidR="00AF6D73" w:rsidRPr="001478A6" w:rsidRDefault="00361DC5" w:rsidP="001478A6">
            <w:pPr>
              <w:spacing w:line="360" w:lineRule="auto"/>
              <w:jc w:val="both"/>
              <w:rPr>
                <w:rFonts w:ascii="Leelawadee" w:hAnsi="Leelawadee" w:cs="Leelawadee"/>
                <w:caps/>
                <w:sz w:val="20"/>
                <w:szCs w:val="20"/>
              </w:rPr>
            </w:pPr>
            <w:r w:rsidRPr="00DA5644">
              <w:rPr>
                <w:rFonts w:ascii="Leelawadee" w:hAnsi="Leelawadee"/>
                <w:sz w:val="20"/>
              </w:rPr>
              <w:t>R$ </w:t>
            </w:r>
            <w:r w:rsidRPr="002054D8">
              <w:rPr>
                <w:rFonts w:ascii="Leelawadee" w:hAnsi="Leelawadee" w:cs="Leelawadee"/>
                <w:sz w:val="20"/>
                <w:szCs w:val="20"/>
              </w:rPr>
              <w:t>1.000,0120587</w:t>
            </w:r>
          </w:p>
        </w:tc>
        <w:tc>
          <w:tcPr>
            <w:tcW w:w="3543" w:type="dxa"/>
            <w:tcBorders>
              <w:top w:val="single" w:sz="4" w:space="0" w:color="auto"/>
              <w:left w:val="single" w:sz="4" w:space="0" w:color="auto"/>
              <w:bottom w:val="single" w:sz="4" w:space="0" w:color="auto"/>
              <w:right w:val="single" w:sz="4" w:space="0" w:color="auto"/>
            </w:tcBorders>
            <w:vAlign w:val="center"/>
          </w:tcPr>
          <w:p w14:paraId="45965C09" w14:textId="22CD87C5" w:rsidR="00AF6D73" w:rsidRPr="001478A6" w:rsidRDefault="009257E1" w:rsidP="001478A6">
            <w:pPr>
              <w:spacing w:line="360" w:lineRule="auto"/>
              <w:jc w:val="both"/>
              <w:rPr>
                <w:rFonts w:ascii="Leelawadee" w:eastAsia="Arial Unicode MS" w:hAnsi="Leelawadee" w:cs="Leelawadee"/>
                <w:sz w:val="20"/>
                <w:szCs w:val="20"/>
              </w:rPr>
            </w:pPr>
            <w:r w:rsidRPr="00DA5644">
              <w:rPr>
                <w:rFonts w:ascii="Leelawadee" w:hAnsi="Leelawadee"/>
                <w:sz w:val="20"/>
              </w:rPr>
              <w:t>R</w:t>
            </w:r>
            <w:r w:rsidR="00AF6D73" w:rsidRPr="00DA5644">
              <w:rPr>
                <w:rFonts w:ascii="Leelawadee" w:hAnsi="Leelawadee"/>
                <w:sz w:val="20"/>
              </w:rPr>
              <w:t>$</w:t>
            </w:r>
            <w:r w:rsidRPr="00DA5644">
              <w:rPr>
                <w:rFonts w:ascii="Leelawadee" w:hAnsi="Leelawadee"/>
                <w:sz w:val="20"/>
              </w:rPr>
              <w:t> </w:t>
            </w:r>
            <w:r w:rsidR="00022200" w:rsidRPr="00DA5644">
              <w:rPr>
                <w:rFonts w:ascii="Leelawadee" w:hAnsi="Leelawadee"/>
                <w:sz w:val="20"/>
              </w:rPr>
              <w:t>49.658.598,81</w:t>
            </w:r>
            <w:r w:rsidR="00D31F09" w:rsidRPr="00DA5644">
              <w:rPr>
                <w:rFonts w:ascii="Leelawadee" w:hAnsi="Leelawadee"/>
                <w:sz w:val="20"/>
              </w:rPr>
              <w:t xml:space="preserve"> (</w:t>
            </w:r>
            <w:r w:rsidR="00022200" w:rsidRPr="00DA5644">
              <w:rPr>
                <w:rFonts w:ascii="Leelawadee" w:hAnsi="Leelawadee"/>
                <w:sz w:val="20"/>
              </w:rPr>
              <w:t>quarenta e nove milhões, seiscentos e cinquenta e oito mil, quinhentos e noventa e oito reais e oitenta e um centavos</w:t>
            </w:r>
            <w:r w:rsidR="00D31F09" w:rsidRPr="002054D8">
              <w:rPr>
                <w:rFonts w:ascii="Leelawadee" w:hAnsi="Leelawadee" w:cs="Leelawadee"/>
                <w:sz w:val="20"/>
                <w:szCs w:val="20"/>
              </w:rPr>
              <w:t>)</w:t>
            </w:r>
          </w:p>
        </w:tc>
        <w:tc>
          <w:tcPr>
            <w:tcW w:w="1843" w:type="dxa"/>
            <w:tcBorders>
              <w:top w:val="single" w:sz="4" w:space="0" w:color="auto"/>
              <w:left w:val="single" w:sz="4" w:space="0" w:color="auto"/>
              <w:bottom w:val="single" w:sz="4" w:space="0" w:color="auto"/>
              <w:right w:val="single" w:sz="4" w:space="0" w:color="auto"/>
            </w:tcBorders>
            <w:vAlign w:val="center"/>
          </w:tcPr>
          <w:p w14:paraId="34559598" w14:textId="22946446" w:rsidR="00AF6D73" w:rsidRPr="001478A6" w:rsidRDefault="00D31F09" w:rsidP="001478A6">
            <w:pPr>
              <w:spacing w:line="360" w:lineRule="auto"/>
              <w:jc w:val="both"/>
              <w:rPr>
                <w:rFonts w:ascii="Leelawadee" w:hAnsi="Leelawadee" w:cs="Leelawadee"/>
                <w:caps/>
                <w:sz w:val="20"/>
                <w:szCs w:val="20"/>
              </w:rPr>
            </w:pPr>
            <w:r w:rsidRPr="001478A6">
              <w:rPr>
                <w:rFonts w:ascii="Leelawadee" w:hAnsi="Leelawadee" w:cs="Leelawadee"/>
                <w:sz w:val="20"/>
                <w:szCs w:val="20"/>
              </w:rPr>
              <w:t>Única</w:t>
            </w:r>
          </w:p>
        </w:tc>
      </w:tr>
    </w:tbl>
    <w:p w14:paraId="307B9DBF" w14:textId="77777777" w:rsidR="00AF6D73" w:rsidRPr="001478A6" w:rsidRDefault="00AF6D73" w:rsidP="001478A6">
      <w:pPr>
        <w:spacing w:line="360" w:lineRule="auto"/>
        <w:rPr>
          <w:rFonts w:ascii="Leelawadee" w:hAnsi="Leelawadee" w:cs="Leelawadee"/>
          <w:b/>
          <w:caps/>
          <w:sz w:val="20"/>
          <w:szCs w:val="20"/>
        </w:rPr>
      </w:pPr>
    </w:p>
    <w:p w14:paraId="115F6D66" w14:textId="77777777" w:rsidR="00AF6D73" w:rsidRPr="001478A6" w:rsidRDefault="00AF6D73" w:rsidP="001478A6">
      <w:pPr>
        <w:spacing w:line="360" w:lineRule="auto"/>
        <w:rPr>
          <w:rFonts w:ascii="Leelawadee" w:hAnsi="Leelawadee" w:cs="Leelawadee"/>
          <w:b/>
          <w:caps/>
          <w:sz w:val="20"/>
          <w:szCs w:val="20"/>
        </w:rPr>
      </w:pPr>
      <w:r w:rsidRPr="001478A6">
        <w:rPr>
          <w:rFonts w:ascii="Leelawadee" w:hAnsi="Leelawadee" w:cs="Leelawadee"/>
          <w:b/>
          <w:caps/>
          <w:sz w:val="20"/>
          <w:szCs w:val="20"/>
        </w:rPr>
        <w:t>forma de integralização</w:t>
      </w:r>
    </w:p>
    <w:tbl>
      <w:tblPr>
        <w:tblW w:w="9001" w:type="dxa"/>
        <w:tblLayout w:type="fixed"/>
        <w:tblCellMar>
          <w:left w:w="70" w:type="dxa"/>
          <w:right w:w="70" w:type="dxa"/>
        </w:tblCellMar>
        <w:tblLook w:val="0000" w:firstRow="0" w:lastRow="0" w:firstColumn="0" w:lastColumn="0" w:noHBand="0" w:noVBand="0"/>
      </w:tblPr>
      <w:tblGrid>
        <w:gridCol w:w="354"/>
        <w:gridCol w:w="2126"/>
        <w:gridCol w:w="2835"/>
        <w:gridCol w:w="2208"/>
        <w:gridCol w:w="1478"/>
      </w:tblGrid>
      <w:tr w:rsidR="00AF6D73" w:rsidRPr="001478A6" w14:paraId="07C5A0D0" w14:textId="77777777" w:rsidTr="002A04BF">
        <w:trPr>
          <w:trHeight w:val="1209"/>
        </w:trPr>
        <w:tc>
          <w:tcPr>
            <w:tcW w:w="9001" w:type="dxa"/>
            <w:gridSpan w:val="5"/>
            <w:tcBorders>
              <w:top w:val="single" w:sz="6" w:space="0" w:color="auto"/>
              <w:left w:val="single" w:sz="6" w:space="0" w:color="auto"/>
              <w:bottom w:val="single" w:sz="6" w:space="0" w:color="auto"/>
              <w:right w:val="single" w:sz="6" w:space="0" w:color="auto"/>
            </w:tcBorders>
          </w:tcPr>
          <w:p w14:paraId="14F4A0B3" w14:textId="746703E4" w:rsidR="00AF6D73" w:rsidRPr="001478A6" w:rsidRDefault="00AF6D73" w:rsidP="001478A6">
            <w:pPr>
              <w:spacing w:line="360" w:lineRule="auto"/>
              <w:jc w:val="both"/>
              <w:rPr>
                <w:rFonts w:ascii="Leelawadee" w:hAnsi="Leelawadee" w:cs="Leelawadee"/>
                <w:caps/>
                <w:sz w:val="20"/>
                <w:szCs w:val="20"/>
              </w:rPr>
            </w:pPr>
            <w:r w:rsidRPr="001478A6">
              <w:rPr>
                <w:rFonts w:ascii="Leelawadee" w:hAnsi="Leelawadee" w:cs="Leelawadee"/>
                <w:sz w:val="20"/>
                <w:szCs w:val="20"/>
              </w:rPr>
              <w:t>A</w:t>
            </w:r>
            <w:r w:rsidR="00D31F09" w:rsidRPr="001478A6">
              <w:rPr>
                <w:rFonts w:ascii="Leelawadee" w:hAnsi="Leelawadee" w:cs="Leelawadee"/>
                <w:sz w:val="20"/>
                <w:szCs w:val="20"/>
              </w:rPr>
              <w:t>S</w:t>
            </w:r>
            <w:r w:rsidRPr="001478A6">
              <w:rPr>
                <w:rFonts w:ascii="Leelawadee" w:hAnsi="Leelawadee" w:cs="Leelawadee"/>
                <w:sz w:val="20"/>
                <w:szCs w:val="20"/>
              </w:rPr>
              <w:t xml:space="preserve"> DEBÊNTURE</w:t>
            </w:r>
            <w:r w:rsidR="00D31F09" w:rsidRPr="001478A6">
              <w:rPr>
                <w:rFonts w:ascii="Leelawadee" w:hAnsi="Leelawadee" w:cs="Leelawadee"/>
                <w:sz w:val="20"/>
                <w:szCs w:val="20"/>
              </w:rPr>
              <w:t>S</w:t>
            </w:r>
            <w:r w:rsidRPr="001478A6">
              <w:rPr>
                <w:rFonts w:ascii="Leelawadee" w:hAnsi="Leelawadee" w:cs="Leelawadee"/>
                <w:sz w:val="20"/>
                <w:szCs w:val="20"/>
              </w:rPr>
              <w:t xml:space="preserve"> SER</w:t>
            </w:r>
            <w:r w:rsidR="00D31F09" w:rsidRPr="001478A6">
              <w:rPr>
                <w:rFonts w:ascii="Leelawadee" w:hAnsi="Leelawadee" w:cs="Leelawadee"/>
                <w:sz w:val="20"/>
                <w:szCs w:val="20"/>
              </w:rPr>
              <w:t>ÃO</w:t>
            </w:r>
            <w:r w:rsidRPr="001478A6">
              <w:rPr>
                <w:rFonts w:ascii="Leelawadee" w:hAnsi="Leelawadee" w:cs="Leelawadee"/>
                <w:sz w:val="20"/>
                <w:szCs w:val="20"/>
              </w:rPr>
              <w:t xml:space="preserve"> INTEGRALIZADA</w:t>
            </w:r>
            <w:r w:rsidR="00D31F09" w:rsidRPr="001478A6">
              <w:rPr>
                <w:rFonts w:ascii="Leelawadee" w:hAnsi="Leelawadee" w:cs="Leelawadee"/>
                <w:sz w:val="20"/>
                <w:szCs w:val="20"/>
              </w:rPr>
              <w:t>S</w:t>
            </w:r>
            <w:r w:rsidRPr="001478A6">
              <w:rPr>
                <w:rFonts w:ascii="Leelawadee" w:hAnsi="Leelawadee" w:cs="Leelawadee"/>
                <w:sz w:val="20"/>
                <w:szCs w:val="20"/>
              </w:rPr>
              <w:t xml:space="preserve"> PELO SEU PREÇO DE SUBSCRIÇÃO, NA DATA DE INTEGRALIZAÇÃO, </w:t>
            </w:r>
            <w:r w:rsidR="00E17CEA" w:rsidRPr="001478A6">
              <w:rPr>
                <w:rFonts w:ascii="Leelawadee" w:hAnsi="Leelawadee" w:cs="Leelawadee"/>
                <w:sz w:val="20"/>
                <w:szCs w:val="20"/>
              </w:rPr>
              <w:t xml:space="preserve">NOS TERMOS DA CLÁUSULA </w:t>
            </w:r>
            <w:r w:rsidR="009257E1" w:rsidRPr="00030ECF">
              <w:rPr>
                <w:rFonts w:ascii="Leelawadee" w:hAnsi="Leelawadee" w:cs="Leelawadee"/>
                <w:sz w:val="20"/>
                <w:szCs w:val="20"/>
              </w:rPr>
              <w:fldChar w:fldCharType="begin"/>
            </w:r>
            <w:r w:rsidR="009257E1" w:rsidRPr="001478A6">
              <w:rPr>
                <w:rFonts w:ascii="Leelawadee" w:hAnsi="Leelawadee" w:cs="Leelawadee"/>
                <w:sz w:val="20"/>
                <w:szCs w:val="20"/>
              </w:rPr>
              <w:instrText xml:space="preserve"> REF _Ref23844112 \r \h </w:instrText>
            </w:r>
            <w:r w:rsidR="001478A6" w:rsidRPr="001478A6">
              <w:rPr>
                <w:rFonts w:ascii="Leelawadee" w:hAnsi="Leelawadee" w:cs="Leelawadee"/>
                <w:sz w:val="20"/>
                <w:szCs w:val="20"/>
              </w:rPr>
              <w:instrText xml:space="preserve"> \* MERGEFORMAT </w:instrText>
            </w:r>
            <w:r w:rsidR="009257E1" w:rsidRPr="00030ECF">
              <w:rPr>
                <w:rFonts w:ascii="Leelawadee" w:hAnsi="Leelawadee" w:cs="Leelawadee"/>
                <w:sz w:val="20"/>
                <w:szCs w:val="20"/>
              </w:rPr>
            </w:r>
            <w:r w:rsidR="009257E1" w:rsidRPr="00030ECF">
              <w:rPr>
                <w:rFonts w:ascii="Leelawadee" w:hAnsi="Leelawadee" w:cs="Leelawadee"/>
                <w:sz w:val="20"/>
                <w:szCs w:val="20"/>
              </w:rPr>
              <w:fldChar w:fldCharType="separate"/>
            </w:r>
            <w:r w:rsidR="00B2470D">
              <w:rPr>
                <w:rFonts w:ascii="Leelawadee" w:hAnsi="Leelawadee" w:cs="Leelawadee"/>
                <w:sz w:val="20"/>
                <w:szCs w:val="20"/>
              </w:rPr>
              <w:t>6.12</w:t>
            </w:r>
            <w:r w:rsidR="009257E1" w:rsidRPr="00030ECF">
              <w:rPr>
                <w:rFonts w:ascii="Leelawadee" w:hAnsi="Leelawadee" w:cs="Leelawadee"/>
                <w:sz w:val="20"/>
                <w:szCs w:val="20"/>
              </w:rPr>
              <w:fldChar w:fldCharType="end"/>
            </w:r>
            <w:r w:rsidR="00E17CEA" w:rsidRPr="001478A6">
              <w:rPr>
                <w:rFonts w:ascii="Leelawadee" w:hAnsi="Leelawadee" w:cs="Leelawadee"/>
                <w:sz w:val="20"/>
                <w:szCs w:val="20"/>
              </w:rPr>
              <w:t xml:space="preserve"> DA ESCRITURA DE EMISSÃO DE DEBÊNTURES</w:t>
            </w:r>
            <w:r w:rsidRPr="001478A6">
              <w:rPr>
                <w:rFonts w:ascii="Leelawadee" w:hAnsi="Leelawadee" w:cs="Leelawadee"/>
                <w:sz w:val="20"/>
                <w:szCs w:val="20"/>
              </w:rPr>
              <w:t>.</w:t>
            </w:r>
          </w:p>
        </w:tc>
      </w:tr>
      <w:tr w:rsidR="00AF6D73" w:rsidRPr="001478A6" w14:paraId="48450F1B" w14:textId="77777777" w:rsidTr="002A04BF">
        <w:tc>
          <w:tcPr>
            <w:tcW w:w="354" w:type="dxa"/>
            <w:tcBorders>
              <w:top w:val="single" w:sz="18" w:space="0" w:color="auto"/>
              <w:left w:val="single" w:sz="18" w:space="0" w:color="auto"/>
              <w:bottom w:val="single" w:sz="18" w:space="0" w:color="auto"/>
              <w:right w:val="single" w:sz="18" w:space="0" w:color="auto"/>
            </w:tcBorders>
          </w:tcPr>
          <w:p w14:paraId="43B6FE5D" w14:textId="77777777" w:rsidR="00AF6D73" w:rsidRPr="001478A6" w:rsidRDefault="00AF6D73" w:rsidP="001478A6">
            <w:pPr>
              <w:spacing w:line="360" w:lineRule="auto"/>
              <w:jc w:val="both"/>
              <w:rPr>
                <w:rFonts w:ascii="Leelawadee" w:hAnsi="Leelawadee" w:cs="Leelawadee"/>
                <w:sz w:val="20"/>
                <w:szCs w:val="20"/>
              </w:rPr>
            </w:pPr>
            <w:r w:rsidRPr="001478A6">
              <w:rPr>
                <w:rFonts w:ascii="Leelawadee" w:hAnsi="Leelawadee" w:cs="Leelawadee"/>
                <w:sz w:val="20"/>
                <w:szCs w:val="20"/>
              </w:rPr>
              <w:t>x</w:t>
            </w:r>
          </w:p>
        </w:tc>
        <w:tc>
          <w:tcPr>
            <w:tcW w:w="2126" w:type="dxa"/>
            <w:tcBorders>
              <w:top w:val="single" w:sz="6" w:space="0" w:color="auto"/>
              <w:left w:val="nil"/>
              <w:bottom w:val="single" w:sz="6" w:space="0" w:color="auto"/>
              <w:right w:val="nil"/>
            </w:tcBorders>
          </w:tcPr>
          <w:p w14:paraId="5E491578" w14:textId="77777777" w:rsidR="00AF6D73" w:rsidRPr="001478A6" w:rsidRDefault="00AF6D73" w:rsidP="001478A6">
            <w:pPr>
              <w:spacing w:line="360" w:lineRule="auto"/>
              <w:jc w:val="both"/>
              <w:rPr>
                <w:rFonts w:ascii="Leelawadee" w:hAnsi="Leelawadee" w:cs="Leelawadee"/>
                <w:caps/>
                <w:sz w:val="20"/>
                <w:szCs w:val="20"/>
              </w:rPr>
            </w:pPr>
            <w:r w:rsidRPr="001478A6">
              <w:rPr>
                <w:rFonts w:ascii="Leelawadee" w:hAnsi="Leelawadee" w:cs="Leelawadee"/>
                <w:caps/>
                <w:sz w:val="20"/>
                <w:szCs w:val="20"/>
              </w:rPr>
              <w:t>depósito em conta</w:t>
            </w:r>
          </w:p>
        </w:tc>
        <w:tc>
          <w:tcPr>
            <w:tcW w:w="2835" w:type="dxa"/>
            <w:tcBorders>
              <w:top w:val="single" w:sz="6" w:space="0" w:color="auto"/>
              <w:left w:val="single" w:sz="6" w:space="0" w:color="auto"/>
              <w:bottom w:val="single" w:sz="6" w:space="0" w:color="auto"/>
              <w:right w:val="single" w:sz="6" w:space="0" w:color="auto"/>
            </w:tcBorders>
          </w:tcPr>
          <w:p w14:paraId="34C974B6" w14:textId="77777777" w:rsidR="00AF6D73" w:rsidRPr="001478A6" w:rsidRDefault="00AF6D73" w:rsidP="001478A6">
            <w:pPr>
              <w:spacing w:line="360" w:lineRule="auto"/>
              <w:jc w:val="both"/>
              <w:rPr>
                <w:rFonts w:ascii="Leelawadee" w:hAnsi="Leelawadee" w:cs="Leelawadee"/>
                <w:caps/>
                <w:sz w:val="20"/>
                <w:szCs w:val="20"/>
              </w:rPr>
            </w:pPr>
            <w:r w:rsidRPr="001478A6">
              <w:rPr>
                <w:rFonts w:ascii="Leelawadee" w:hAnsi="Leelawadee" w:cs="Leelawadee"/>
                <w:caps/>
                <w:sz w:val="20"/>
                <w:szCs w:val="20"/>
              </w:rPr>
              <w:t>nº da conta:</w:t>
            </w:r>
          </w:p>
        </w:tc>
        <w:tc>
          <w:tcPr>
            <w:tcW w:w="2208" w:type="dxa"/>
            <w:tcBorders>
              <w:top w:val="single" w:sz="6" w:space="0" w:color="auto"/>
              <w:left w:val="single" w:sz="6" w:space="0" w:color="auto"/>
              <w:bottom w:val="single" w:sz="6" w:space="0" w:color="auto"/>
              <w:right w:val="single" w:sz="6" w:space="0" w:color="auto"/>
            </w:tcBorders>
          </w:tcPr>
          <w:p w14:paraId="2F8F34F9" w14:textId="77777777" w:rsidR="00AF6D73" w:rsidRPr="001478A6" w:rsidRDefault="00AF6D73" w:rsidP="001478A6">
            <w:pPr>
              <w:spacing w:line="360" w:lineRule="auto"/>
              <w:jc w:val="both"/>
              <w:rPr>
                <w:rFonts w:ascii="Leelawadee" w:hAnsi="Leelawadee" w:cs="Leelawadee"/>
                <w:caps/>
                <w:sz w:val="20"/>
                <w:szCs w:val="20"/>
              </w:rPr>
            </w:pPr>
            <w:r w:rsidRPr="001478A6">
              <w:rPr>
                <w:rFonts w:ascii="Leelawadee" w:hAnsi="Leelawadee" w:cs="Leelawadee"/>
                <w:caps/>
                <w:sz w:val="20"/>
                <w:szCs w:val="20"/>
              </w:rPr>
              <w:t>nº do banco:</w:t>
            </w:r>
          </w:p>
        </w:tc>
        <w:tc>
          <w:tcPr>
            <w:tcW w:w="1478" w:type="dxa"/>
            <w:tcBorders>
              <w:top w:val="single" w:sz="6" w:space="0" w:color="auto"/>
              <w:left w:val="single" w:sz="6" w:space="0" w:color="auto"/>
              <w:bottom w:val="single" w:sz="6" w:space="0" w:color="auto"/>
              <w:right w:val="single" w:sz="6" w:space="0" w:color="auto"/>
            </w:tcBorders>
          </w:tcPr>
          <w:p w14:paraId="23EFF98B" w14:textId="77777777" w:rsidR="00AF6D73" w:rsidRPr="001478A6" w:rsidRDefault="00AF6D73" w:rsidP="001478A6">
            <w:pPr>
              <w:spacing w:line="360" w:lineRule="auto"/>
              <w:jc w:val="both"/>
              <w:rPr>
                <w:rFonts w:ascii="Leelawadee" w:hAnsi="Leelawadee" w:cs="Leelawadee"/>
                <w:caps/>
                <w:sz w:val="20"/>
                <w:szCs w:val="20"/>
              </w:rPr>
            </w:pPr>
            <w:r w:rsidRPr="001478A6">
              <w:rPr>
                <w:rFonts w:ascii="Leelawadee" w:hAnsi="Leelawadee" w:cs="Leelawadee"/>
                <w:caps/>
                <w:sz w:val="20"/>
                <w:szCs w:val="20"/>
              </w:rPr>
              <w:t>nº agência:</w:t>
            </w:r>
          </w:p>
        </w:tc>
      </w:tr>
      <w:tr w:rsidR="00AF6D73" w:rsidRPr="001478A6" w14:paraId="09EA42F6" w14:textId="77777777" w:rsidTr="002A04BF">
        <w:tc>
          <w:tcPr>
            <w:tcW w:w="354" w:type="dxa"/>
            <w:tcBorders>
              <w:top w:val="single" w:sz="18" w:space="0" w:color="auto"/>
              <w:left w:val="single" w:sz="18" w:space="0" w:color="auto"/>
              <w:bottom w:val="single" w:sz="18" w:space="0" w:color="auto"/>
              <w:right w:val="single" w:sz="18" w:space="0" w:color="auto"/>
            </w:tcBorders>
          </w:tcPr>
          <w:p w14:paraId="1C614ED6" w14:textId="77777777" w:rsidR="00AF6D73" w:rsidRPr="001478A6" w:rsidRDefault="00AF6D73" w:rsidP="001478A6">
            <w:pPr>
              <w:spacing w:line="360" w:lineRule="auto"/>
              <w:jc w:val="both"/>
              <w:rPr>
                <w:rFonts w:ascii="Leelawadee" w:hAnsi="Leelawadee" w:cs="Leelawadee"/>
                <w:sz w:val="20"/>
                <w:szCs w:val="20"/>
              </w:rPr>
            </w:pPr>
          </w:p>
        </w:tc>
        <w:tc>
          <w:tcPr>
            <w:tcW w:w="4961" w:type="dxa"/>
            <w:gridSpan w:val="2"/>
            <w:tcBorders>
              <w:top w:val="single" w:sz="6" w:space="0" w:color="auto"/>
              <w:left w:val="nil"/>
              <w:bottom w:val="single" w:sz="6" w:space="0" w:color="auto"/>
              <w:right w:val="single" w:sz="6" w:space="0" w:color="auto"/>
            </w:tcBorders>
          </w:tcPr>
          <w:p w14:paraId="5C1A1AEB" w14:textId="77777777" w:rsidR="00AF6D73" w:rsidRPr="001478A6" w:rsidRDefault="00AF6D73" w:rsidP="001478A6">
            <w:pPr>
              <w:spacing w:line="360" w:lineRule="auto"/>
              <w:jc w:val="both"/>
              <w:rPr>
                <w:rFonts w:ascii="Leelawadee" w:hAnsi="Leelawadee" w:cs="Leelawadee"/>
                <w:caps/>
                <w:sz w:val="20"/>
                <w:szCs w:val="20"/>
              </w:rPr>
            </w:pPr>
            <w:r w:rsidRPr="001478A6">
              <w:rPr>
                <w:rFonts w:ascii="Leelawadee" w:hAnsi="Leelawadee" w:cs="Leelawadee"/>
                <w:caps/>
                <w:sz w:val="20"/>
                <w:szCs w:val="20"/>
              </w:rPr>
              <w:t>Conta Corrente nº [=]</w:t>
            </w:r>
          </w:p>
        </w:tc>
        <w:tc>
          <w:tcPr>
            <w:tcW w:w="3686" w:type="dxa"/>
            <w:gridSpan w:val="2"/>
            <w:tcBorders>
              <w:top w:val="single" w:sz="6" w:space="0" w:color="auto"/>
              <w:left w:val="single" w:sz="6" w:space="0" w:color="auto"/>
              <w:bottom w:val="single" w:sz="6" w:space="0" w:color="auto"/>
              <w:right w:val="single" w:sz="6" w:space="0" w:color="auto"/>
            </w:tcBorders>
          </w:tcPr>
          <w:p w14:paraId="70878588" w14:textId="77777777" w:rsidR="00AF6D73" w:rsidRPr="001478A6" w:rsidRDefault="00AF6D73" w:rsidP="001478A6">
            <w:pPr>
              <w:spacing w:line="360" w:lineRule="auto"/>
              <w:jc w:val="both"/>
              <w:rPr>
                <w:rFonts w:ascii="Leelawadee" w:hAnsi="Leelawadee" w:cs="Leelawadee"/>
                <w:caps/>
                <w:sz w:val="20"/>
                <w:szCs w:val="20"/>
              </w:rPr>
            </w:pPr>
            <w:r w:rsidRPr="001478A6">
              <w:rPr>
                <w:rFonts w:ascii="Leelawadee" w:hAnsi="Leelawadee" w:cs="Leelawadee"/>
                <w:caps/>
                <w:sz w:val="20"/>
                <w:szCs w:val="20"/>
              </w:rPr>
              <w:t>Banco [=]</w:t>
            </w:r>
          </w:p>
          <w:p w14:paraId="1A1A9C48" w14:textId="77777777" w:rsidR="00AF6D73" w:rsidRPr="001478A6" w:rsidRDefault="00AF6D73" w:rsidP="001478A6">
            <w:pPr>
              <w:spacing w:line="360" w:lineRule="auto"/>
              <w:jc w:val="both"/>
              <w:rPr>
                <w:rFonts w:ascii="Leelawadee" w:hAnsi="Leelawadee" w:cs="Leelawadee"/>
                <w:caps/>
                <w:sz w:val="20"/>
                <w:szCs w:val="20"/>
              </w:rPr>
            </w:pPr>
            <w:r w:rsidRPr="001478A6">
              <w:rPr>
                <w:rFonts w:ascii="Leelawadee" w:hAnsi="Leelawadee" w:cs="Leelawadee"/>
                <w:caps/>
                <w:sz w:val="20"/>
                <w:szCs w:val="20"/>
              </w:rPr>
              <w:t>AGÊNCIA [=]</w:t>
            </w:r>
          </w:p>
        </w:tc>
      </w:tr>
    </w:tbl>
    <w:p w14:paraId="7B1791CF" w14:textId="77777777" w:rsidR="00AF6D73" w:rsidRPr="001478A6" w:rsidRDefault="00AF6D73" w:rsidP="001478A6">
      <w:pPr>
        <w:spacing w:line="360" w:lineRule="auto"/>
        <w:ind w:right="-285"/>
        <w:jc w:val="both"/>
        <w:rPr>
          <w:rFonts w:ascii="Leelawadee" w:hAnsi="Leelawadee" w:cs="Leelawadee"/>
          <w:caps/>
          <w:sz w:val="20"/>
          <w:szCs w:val="20"/>
        </w:rPr>
      </w:pPr>
      <w:r w:rsidRPr="001478A6">
        <w:rPr>
          <w:rFonts w:ascii="Leelawadee" w:hAnsi="Leelawadee" w:cs="Leelawadee"/>
          <w:caps/>
          <w:sz w:val="20"/>
          <w:szCs w:val="20"/>
        </w:rPr>
        <w:t xml:space="preserve"> </w:t>
      </w:r>
    </w:p>
    <w:p w14:paraId="5241A61D" w14:textId="77777777" w:rsidR="00AF6D73" w:rsidRPr="001478A6" w:rsidRDefault="00AF6D73" w:rsidP="001478A6">
      <w:pPr>
        <w:spacing w:line="360" w:lineRule="auto"/>
        <w:ind w:right="-285"/>
        <w:jc w:val="both"/>
        <w:rPr>
          <w:rFonts w:ascii="Leelawadee" w:hAnsi="Leelawadee" w:cs="Leelawadee"/>
          <w:b/>
          <w:caps/>
          <w:sz w:val="20"/>
          <w:szCs w:val="20"/>
        </w:rPr>
      </w:pPr>
      <w:r w:rsidRPr="001478A6">
        <w:rPr>
          <w:rFonts w:ascii="Leelawadee" w:hAnsi="Leelawadee" w:cs="Leelawadee"/>
          <w:b/>
          <w:sz w:val="20"/>
          <w:szCs w:val="20"/>
        </w:rPr>
        <w:t>DECLARAÇÃO</w:t>
      </w:r>
    </w:p>
    <w:tbl>
      <w:tblPr>
        <w:tblW w:w="9001" w:type="dxa"/>
        <w:tblLayout w:type="fixed"/>
        <w:tblCellMar>
          <w:left w:w="70" w:type="dxa"/>
          <w:right w:w="70" w:type="dxa"/>
        </w:tblCellMar>
        <w:tblLook w:val="0000" w:firstRow="0" w:lastRow="0" w:firstColumn="0" w:lastColumn="0" w:noHBand="0" w:noVBand="0"/>
      </w:tblPr>
      <w:tblGrid>
        <w:gridCol w:w="3898"/>
        <w:gridCol w:w="5103"/>
      </w:tblGrid>
      <w:tr w:rsidR="00AF6D73" w:rsidRPr="001478A6" w14:paraId="64DFB48B" w14:textId="77777777" w:rsidTr="002A04BF">
        <w:tc>
          <w:tcPr>
            <w:tcW w:w="9001" w:type="dxa"/>
            <w:gridSpan w:val="2"/>
            <w:tcBorders>
              <w:top w:val="single" w:sz="6" w:space="0" w:color="auto"/>
              <w:left w:val="single" w:sz="6" w:space="0" w:color="auto"/>
              <w:bottom w:val="nil"/>
              <w:right w:val="single" w:sz="6" w:space="0" w:color="auto"/>
            </w:tcBorders>
          </w:tcPr>
          <w:p w14:paraId="3B8E8060" w14:textId="2D4F18DB" w:rsidR="00AF6D73" w:rsidRPr="001478A6" w:rsidRDefault="00AF6D73" w:rsidP="001478A6">
            <w:pPr>
              <w:spacing w:line="360" w:lineRule="auto"/>
              <w:jc w:val="both"/>
              <w:rPr>
                <w:rFonts w:ascii="Leelawadee" w:hAnsi="Leelawadee" w:cs="Leelawadee"/>
                <w:caps/>
                <w:sz w:val="20"/>
                <w:szCs w:val="20"/>
              </w:rPr>
            </w:pPr>
            <w:r w:rsidRPr="001478A6">
              <w:rPr>
                <w:rFonts w:ascii="Leelawadee" w:hAnsi="Leelawadee" w:cs="Leelawadee"/>
                <w:caps/>
                <w:sz w:val="20"/>
                <w:szCs w:val="20"/>
              </w:rPr>
              <w:t>o subscritor Declara estar de acordo com as condições expressas no presente boletim e na escritura de emissão</w:t>
            </w:r>
            <w:r w:rsidR="00E17CEA" w:rsidRPr="001478A6">
              <w:rPr>
                <w:rFonts w:ascii="Leelawadee" w:hAnsi="Leelawadee" w:cs="Leelawadee"/>
                <w:caps/>
                <w:sz w:val="20"/>
                <w:szCs w:val="20"/>
              </w:rPr>
              <w:t xml:space="preserve"> DE DEBÊNTURES</w:t>
            </w:r>
            <w:r w:rsidRPr="001478A6">
              <w:rPr>
                <w:rFonts w:ascii="Leelawadee" w:hAnsi="Leelawadee" w:cs="Leelawadee"/>
                <w:caps/>
                <w:sz w:val="20"/>
                <w:szCs w:val="20"/>
              </w:rPr>
              <w:t>.</w:t>
            </w:r>
          </w:p>
        </w:tc>
      </w:tr>
      <w:tr w:rsidR="00AF6D73" w:rsidRPr="001478A6" w14:paraId="00AA2C81" w14:textId="77777777" w:rsidTr="002A04BF">
        <w:tc>
          <w:tcPr>
            <w:tcW w:w="3898" w:type="dxa"/>
            <w:tcBorders>
              <w:top w:val="single" w:sz="6" w:space="0" w:color="auto"/>
              <w:left w:val="single" w:sz="6" w:space="0" w:color="auto"/>
              <w:bottom w:val="single" w:sz="6" w:space="0" w:color="auto"/>
              <w:right w:val="single" w:sz="6" w:space="0" w:color="auto"/>
            </w:tcBorders>
          </w:tcPr>
          <w:p w14:paraId="751E383F" w14:textId="77777777" w:rsidR="00AF6D73" w:rsidRPr="001478A6" w:rsidRDefault="00AF6D73" w:rsidP="001478A6">
            <w:pPr>
              <w:spacing w:line="360" w:lineRule="auto"/>
              <w:jc w:val="both"/>
              <w:rPr>
                <w:rFonts w:ascii="Leelawadee" w:hAnsi="Leelawadee" w:cs="Leelawadee"/>
                <w:b/>
                <w:caps/>
                <w:sz w:val="20"/>
                <w:szCs w:val="20"/>
              </w:rPr>
            </w:pPr>
            <w:r w:rsidRPr="001478A6">
              <w:rPr>
                <w:rFonts w:ascii="Leelawadee" w:hAnsi="Leelawadee" w:cs="Leelawadee"/>
                <w:b/>
                <w:caps/>
                <w:sz w:val="20"/>
                <w:szCs w:val="20"/>
              </w:rPr>
              <w:t>local / data</w:t>
            </w:r>
          </w:p>
          <w:p w14:paraId="2360BD7A" w14:textId="77777777" w:rsidR="00AF6D73" w:rsidRPr="001478A6" w:rsidRDefault="00AF6D73" w:rsidP="001478A6">
            <w:pPr>
              <w:spacing w:line="360" w:lineRule="auto"/>
              <w:jc w:val="both"/>
              <w:rPr>
                <w:rFonts w:ascii="Leelawadee" w:hAnsi="Leelawadee" w:cs="Leelawadee"/>
                <w:caps/>
                <w:sz w:val="20"/>
                <w:szCs w:val="20"/>
              </w:rPr>
            </w:pPr>
          </w:p>
          <w:p w14:paraId="5151BD12" w14:textId="77777777" w:rsidR="00AF6D73" w:rsidRPr="001478A6" w:rsidRDefault="00AF6D73" w:rsidP="001478A6">
            <w:pPr>
              <w:spacing w:line="360" w:lineRule="auto"/>
              <w:jc w:val="both"/>
              <w:rPr>
                <w:rFonts w:ascii="Leelawadee" w:hAnsi="Leelawadee" w:cs="Leelawadee"/>
                <w:caps/>
                <w:sz w:val="20"/>
                <w:szCs w:val="20"/>
              </w:rPr>
            </w:pPr>
          </w:p>
          <w:p w14:paraId="47CF4DE1" w14:textId="77777777" w:rsidR="00AF6D73" w:rsidRPr="001478A6" w:rsidRDefault="00AF6D73" w:rsidP="001478A6">
            <w:pPr>
              <w:spacing w:line="360" w:lineRule="auto"/>
              <w:jc w:val="both"/>
              <w:rPr>
                <w:rFonts w:ascii="Leelawadee" w:hAnsi="Leelawadee" w:cs="Leelawadee"/>
                <w:caps/>
                <w:sz w:val="20"/>
                <w:szCs w:val="20"/>
              </w:rPr>
            </w:pPr>
          </w:p>
          <w:p w14:paraId="76EB919E" w14:textId="77777777" w:rsidR="00AF6D73" w:rsidRPr="001478A6" w:rsidRDefault="00AF6D73" w:rsidP="001478A6">
            <w:pPr>
              <w:spacing w:line="360" w:lineRule="auto"/>
              <w:jc w:val="both"/>
              <w:rPr>
                <w:rFonts w:ascii="Leelawadee" w:hAnsi="Leelawadee" w:cs="Leelawadee"/>
                <w:caps/>
                <w:sz w:val="20"/>
                <w:szCs w:val="20"/>
              </w:rPr>
            </w:pPr>
          </w:p>
          <w:p w14:paraId="463E5548" w14:textId="77777777" w:rsidR="00AF6D73" w:rsidRPr="001478A6" w:rsidRDefault="00AF6D73" w:rsidP="001478A6">
            <w:pPr>
              <w:spacing w:line="360" w:lineRule="auto"/>
              <w:jc w:val="both"/>
              <w:rPr>
                <w:rFonts w:ascii="Leelawadee" w:hAnsi="Leelawadee" w:cs="Leelawadee"/>
                <w:caps/>
                <w:sz w:val="20"/>
                <w:szCs w:val="20"/>
              </w:rPr>
            </w:pPr>
          </w:p>
          <w:p w14:paraId="605A80CC" w14:textId="77777777" w:rsidR="00AF6D73" w:rsidRPr="001478A6" w:rsidRDefault="00AF6D73" w:rsidP="001478A6">
            <w:pPr>
              <w:spacing w:line="360" w:lineRule="auto"/>
              <w:jc w:val="both"/>
              <w:rPr>
                <w:rFonts w:ascii="Leelawadee" w:hAnsi="Leelawadee" w:cs="Leelawadee"/>
                <w:caps/>
                <w:sz w:val="20"/>
                <w:szCs w:val="20"/>
              </w:rPr>
            </w:pPr>
          </w:p>
          <w:p w14:paraId="0B0C038E" w14:textId="61D1236C" w:rsidR="00AF6D73" w:rsidRPr="001478A6" w:rsidRDefault="00AF6D73" w:rsidP="001478A6">
            <w:pPr>
              <w:spacing w:line="360" w:lineRule="auto"/>
              <w:jc w:val="both"/>
              <w:rPr>
                <w:rFonts w:ascii="Leelawadee" w:hAnsi="Leelawadee" w:cs="Leelawadee"/>
                <w:caps/>
                <w:sz w:val="20"/>
                <w:szCs w:val="20"/>
              </w:rPr>
            </w:pPr>
            <w:r w:rsidRPr="001478A6">
              <w:rPr>
                <w:rFonts w:ascii="Leelawadee" w:hAnsi="Leelawadee" w:cs="Leelawadee"/>
                <w:caps/>
                <w:sz w:val="20"/>
                <w:szCs w:val="20"/>
              </w:rPr>
              <w:t>SÃO PAULO - SP</w:t>
            </w:r>
            <w:r w:rsidRPr="001478A6">
              <w:rPr>
                <w:rFonts w:ascii="Leelawadee" w:hAnsi="Leelawadee" w:cs="Leelawadee"/>
                <w:sz w:val="20"/>
                <w:szCs w:val="20"/>
              </w:rPr>
              <w:t xml:space="preserve">, </w:t>
            </w:r>
            <w:r w:rsidR="00D94588">
              <w:rPr>
                <w:rFonts w:ascii="Leelawadee" w:hAnsi="Leelawadee" w:cs="Leelawadee"/>
                <w:sz w:val="20"/>
                <w:szCs w:val="20"/>
              </w:rPr>
              <w:t xml:space="preserve">10 </w:t>
            </w:r>
            <w:r w:rsidR="00361DC5">
              <w:rPr>
                <w:rFonts w:ascii="Leelawadee" w:hAnsi="Leelawadee" w:cs="Leelawadee"/>
                <w:sz w:val="20"/>
                <w:szCs w:val="20"/>
              </w:rPr>
              <w:t xml:space="preserve">de novembro de </w:t>
            </w:r>
            <w:r w:rsidR="00473986" w:rsidRPr="001478A6">
              <w:rPr>
                <w:rFonts w:ascii="Leelawadee" w:hAnsi="Leelawadee" w:cs="Leelawadee"/>
                <w:sz w:val="20"/>
                <w:szCs w:val="20"/>
              </w:rPr>
              <w:t>2020</w:t>
            </w:r>
          </w:p>
        </w:tc>
        <w:tc>
          <w:tcPr>
            <w:tcW w:w="5103" w:type="dxa"/>
            <w:tcBorders>
              <w:top w:val="single" w:sz="6" w:space="0" w:color="auto"/>
              <w:left w:val="nil"/>
              <w:bottom w:val="single" w:sz="6" w:space="0" w:color="auto"/>
              <w:right w:val="single" w:sz="6" w:space="0" w:color="auto"/>
            </w:tcBorders>
          </w:tcPr>
          <w:p w14:paraId="66F11236" w14:textId="77777777" w:rsidR="00AF6D73" w:rsidRPr="001478A6" w:rsidRDefault="00AF6D73" w:rsidP="001478A6">
            <w:pPr>
              <w:spacing w:line="360" w:lineRule="auto"/>
              <w:jc w:val="both"/>
              <w:rPr>
                <w:rFonts w:ascii="Leelawadee" w:hAnsi="Leelawadee" w:cs="Leelawadee"/>
                <w:b/>
                <w:caps/>
                <w:sz w:val="20"/>
                <w:szCs w:val="20"/>
              </w:rPr>
            </w:pPr>
            <w:r w:rsidRPr="001478A6">
              <w:rPr>
                <w:rFonts w:ascii="Leelawadee" w:hAnsi="Leelawadee" w:cs="Leelawadee"/>
                <w:b/>
                <w:caps/>
                <w:sz w:val="20"/>
                <w:szCs w:val="20"/>
              </w:rPr>
              <w:t>assinatura do subscritor ou do representante legal</w:t>
            </w:r>
          </w:p>
          <w:p w14:paraId="4954813A" w14:textId="77777777" w:rsidR="00AF6D73" w:rsidRPr="001478A6" w:rsidRDefault="00AF6D73" w:rsidP="001478A6">
            <w:pPr>
              <w:spacing w:line="360" w:lineRule="auto"/>
              <w:jc w:val="both"/>
              <w:rPr>
                <w:rFonts w:ascii="Leelawadee" w:hAnsi="Leelawadee" w:cs="Leelawadee"/>
                <w:caps/>
                <w:sz w:val="20"/>
                <w:szCs w:val="20"/>
              </w:rPr>
            </w:pPr>
          </w:p>
          <w:p w14:paraId="49EE5F38" w14:textId="77777777" w:rsidR="00AF6D73" w:rsidRPr="001478A6" w:rsidRDefault="00AF6D73" w:rsidP="001478A6">
            <w:pPr>
              <w:spacing w:line="360" w:lineRule="auto"/>
              <w:jc w:val="both"/>
              <w:rPr>
                <w:rFonts w:ascii="Leelawadee" w:hAnsi="Leelawadee" w:cs="Leelawadee"/>
                <w:caps/>
                <w:sz w:val="20"/>
                <w:szCs w:val="20"/>
              </w:rPr>
            </w:pPr>
          </w:p>
          <w:p w14:paraId="58C7B651" w14:textId="77777777" w:rsidR="00AF6D73" w:rsidRPr="001478A6" w:rsidRDefault="00AF6D73" w:rsidP="001478A6">
            <w:pPr>
              <w:spacing w:line="360" w:lineRule="auto"/>
              <w:jc w:val="both"/>
              <w:rPr>
                <w:rFonts w:ascii="Leelawadee" w:hAnsi="Leelawadee" w:cs="Leelawadee"/>
                <w:caps/>
                <w:sz w:val="20"/>
                <w:szCs w:val="20"/>
              </w:rPr>
            </w:pPr>
          </w:p>
        </w:tc>
      </w:tr>
    </w:tbl>
    <w:p w14:paraId="1B79F3A2" w14:textId="77777777" w:rsidR="00AF6D73" w:rsidRPr="001478A6" w:rsidRDefault="00AF6D73" w:rsidP="001478A6">
      <w:pPr>
        <w:spacing w:line="360" w:lineRule="auto"/>
        <w:ind w:right="-285"/>
        <w:jc w:val="both"/>
        <w:rPr>
          <w:rFonts w:ascii="Leelawadee" w:hAnsi="Leelawadee" w:cs="Leelawadee"/>
          <w:sz w:val="20"/>
          <w:szCs w:val="20"/>
        </w:rPr>
      </w:pPr>
    </w:p>
    <w:p w14:paraId="30844C1F" w14:textId="77777777" w:rsidR="00AF6D73" w:rsidRPr="001478A6" w:rsidRDefault="00AF6D73" w:rsidP="001478A6">
      <w:pPr>
        <w:spacing w:line="360" w:lineRule="auto"/>
        <w:rPr>
          <w:rFonts w:ascii="Leelawadee" w:hAnsi="Leelawadee" w:cs="Leelawadee"/>
          <w:sz w:val="20"/>
          <w:szCs w:val="20"/>
        </w:rPr>
      </w:pPr>
      <w:r w:rsidRPr="001478A6">
        <w:rPr>
          <w:rFonts w:ascii="Leelawadee" w:hAnsi="Leelawadee" w:cs="Leelawadee"/>
          <w:sz w:val="20"/>
          <w:szCs w:val="20"/>
        </w:rPr>
        <w:t>1</w:t>
      </w:r>
      <w:r w:rsidRPr="001478A6">
        <w:rPr>
          <w:rFonts w:ascii="Leelawadee" w:hAnsi="Leelawadee" w:cs="Leelawadee"/>
          <w:sz w:val="20"/>
          <w:szCs w:val="20"/>
          <w:vertAlign w:val="superscript"/>
        </w:rPr>
        <w:t>a</w:t>
      </w:r>
      <w:r w:rsidRPr="001478A6">
        <w:rPr>
          <w:rFonts w:ascii="Leelawadee" w:hAnsi="Leelawadee" w:cs="Leelawadee"/>
          <w:sz w:val="20"/>
          <w:szCs w:val="20"/>
        </w:rPr>
        <w:t xml:space="preserve"> via – Emissora                           2</w:t>
      </w:r>
      <w:r w:rsidRPr="001478A6">
        <w:rPr>
          <w:rFonts w:ascii="Leelawadee" w:hAnsi="Leelawadee" w:cs="Leelawadee"/>
          <w:sz w:val="20"/>
          <w:szCs w:val="20"/>
          <w:vertAlign w:val="superscript"/>
        </w:rPr>
        <w:t>a</w:t>
      </w:r>
      <w:r w:rsidRPr="001478A6">
        <w:rPr>
          <w:rFonts w:ascii="Leelawadee" w:hAnsi="Leelawadee" w:cs="Leelawadee"/>
          <w:sz w:val="20"/>
          <w:szCs w:val="20"/>
        </w:rPr>
        <w:t xml:space="preserve"> via – Subscritor                     </w:t>
      </w:r>
    </w:p>
    <w:p w14:paraId="5E68FE11" w14:textId="77777777" w:rsidR="00AF6D73" w:rsidRPr="00030ECF" w:rsidRDefault="00AF6D73" w:rsidP="001478A6">
      <w:pPr>
        <w:spacing w:line="360" w:lineRule="auto"/>
        <w:rPr>
          <w:rFonts w:ascii="Leelawadee" w:hAnsi="Leelawadee" w:cs="Leelawadee"/>
          <w:sz w:val="20"/>
          <w:szCs w:val="20"/>
        </w:rPr>
      </w:pPr>
    </w:p>
    <w:p w14:paraId="7CE7A83A" w14:textId="77777777" w:rsidR="00AF6D73" w:rsidRPr="00030ECF" w:rsidRDefault="00AF6D73" w:rsidP="001478A6">
      <w:pPr>
        <w:spacing w:line="360" w:lineRule="auto"/>
        <w:contextualSpacing/>
        <w:jc w:val="center"/>
        <w:rPr>
          <w:rFonts w:ascii="Leelawadee" w:hAnsi="Leelawadee" w:cs="Leelawadee"/>
          <w:sz w:val="20"/>
          <w:szCs w:val="20"/>
        </w:rPr>
      </w:pPr>
    </w:p>
    <w:p w14:paraId="70D267EC" w14:textId="77777777" w:rsidR="00AF6D73" w:rsidRPr="001478A6" w:rsidRDefault="00AF6D73" w:rsidP="001478A6">
      <w:pPr>
        <w:autoSpaceDE/>
        <w:autoSpaceDN/>
        <w:adjustRightInd/>
        <w:spacing w:line="360" w:lineRule="auto"/>
        <w:rPr>
          <w:rFonts w:ascii="Leelawadee" w:hAnsi="Leelawadee" w:cs="Leelawadee"/>
          <w:b/>
          <w:sz w:val="20"/>
          <w:szCs w:val="20"/>
        </w:rPr>
      </w:pPr>
    </w:p>
    <w:p w14:paraId="0B20751D" w14:textId="5096F202" w:rsidR="000E531C" w:rsidRPr="001478A6" w:rsidRDefault="000E531C" w:rsidP="00030ECF">
      <w:pPr>
        <w:autoSpaceDE/>
        <w:autoSpaceDN/>
        <w:adjustRightInd/>
        <w:spacing w:line="360" w:lineRule="auto"/>
        <w:rPr>
          <w:rFonts w:ascii="Leelawadee" w:hAnsi="Leelawadee" w:cs="Leelawadee"/>
          <w:sz w:val="20"/>
          <w:szCs w:val="20"/>
        </w:rPr>
      </w:pPr>
      <w:r w:rsidRPr="001478A6">
        <w:rPr>
          <w:rFonts w:ascii="Leelawadee" w:hAnsi="Leelawadee" w:cs="Leelawadee"/>
          <w:sz w:val="20"/>
          <w:szCs w:val="20"/>
        </w:rPr>
        <w:br w:type="page"/>
      </w:r>
    </w:p>
    <w:p w14:paraId="49CF08C6" w14:textId="30E8AFBA" w:rsidR="00FD7DDB" w:rsidRPr="001478A6" w:rsidRDefault="000E531C" w:rsidP="006117F8">
      <w:pPr>
        <w:pStyle w:val="Ttulo1"/>
      </w:pPr>
      <w:r w:rsidRPr="00030ECF">
        <w:rPr>
          <w:rFonts w:eastAsia="Arial Unicode MS"/>
          <w:w w:val="0"/>
        </w:rPr>
        <w:t>ANEXO</w:t>
      </w:r>
      <w:r w:rsidRPr="001478A6">
        <w:rPr>
          <w:rFonts w:hint="cs"/>
        </w:rPr>
        <w:t xml:space="preserve"> </w:t>
      </w:r>
      <w:r w:rsidR="00E73BE8">
        <w:t>I</w:t>
      </w:r>
      <w:r w:rsidRPr="001478A6">
        <w:rPr>
          <w:rFonts w:hint="cs"/>
        </w:rPr>
        <w:t>V – MODELO DE DECLARAÇÃO (VACÂNCIA DO IMÓVEL)</w:t>
      </w:r>
    </w:p>
    <w:p w14:paraId="5130C81D" w14:textId="0A5C16E3" w:rsidR="000E531C" w:rsidRPr="001478A6" w:rsidRDefault="000E531C" w:rsidP="001478A6">
      <w:pPr>
        <w:autoSpaceDE/>
        <w:autoSpaceDN/>
        <w:adjustRightInd/>
        <w:spacing w:line="360" w:lineRule="auto"/>
        <w:rPr>
          <w:rFonts w:ascii="Leelawadee" w:hAnsi="Leelawadee" w:cs="Leelawadee"/>
          <w:sz w:val="20"/>
          <w:szCs w:val="20"/>
        </w:rPr>
      </w:pPr>
    </w:p>
    <w:p w14:paraId="09E6BE69" w14:textId="3586AD85" w:rsidR="00B917BE" w:rsidRPr="001478A6" w:rsidRDefault="00B917BE" w:rsidP="00030ECF">
      <w:pPr>
        <w:autoSpaceDE/>
        <w:autoSpaceDN/>
        <w:adjustRightInd/>
        <w:spacing w:line="360" w:lineRule="auto"/>
        <w:jc w:val="right"/>
        <w:rPr>
          <w:rFonts w:ascii="Leelawadee" w:hAnsi="Leelawadee" w:cs="Leelawadee"/>
          <w:sz w:val="20"/>
          <w:szCs w:val="20"/>
        </w:rPr>
      </w:pPr>
      <w:r w:rsidRPr="001478A6">
        <w:rPr>
          <w:rFonts w:ascii="Leelawadee" w:hAnsi="Leelawadee" w:cs="Leelawadee"/>
          <w:sz w:val="20"/>
          <w:szCs w:val="20"/>
        </w:rPr>
        <w:t xml:space="preserve">Ribeirão Preto, </w:t>
      </w:r>
      <w:r w:rsidRPr="00030ECF">
        <w:rPr>
          <w:rFonts w:ascii="Leelawadee" w:hAnsi="Leelawadee" w:cs="Leelawadee"/>
          <w:sz w:val="20"/>
          <w:szCs w:val="20"/>
          <w:highlight w:val="lightGray"/>
        </w:rPr>
        <w:t>[•]</w:t>
      </w:r>
      <w:r w:rsidRPr="001478A6">
        <w:rPr>
          <w:rFonts w:ascii="Leelawadee" w:hAnsi="Leelawadee" w:cs="Leelawadee"/>
          <w:sz w:val="20"/>
          <w:szCs w:val="20"/>
        </w:rPr>
        <w:t xml:space="preserve"> de </w:t>
      </w:r>
      <w:r w:rsidRPr="00030ECF">
        <w:rPr>
          <w:rFonts w:ascii="Leelawadee" w:hAnsi="Leelawadee" w:cs="Leelawadee"/>
          <w:sz w:val="20"/>
          <w:szCs w:val="20"/>
          <w:highlight w:val="lightGray"/>
        </w:rPr>
        <w:t>[•]</w:t>
      </w:r>
      <w:r w:rsidRPr="001478A6">
        <w:rPr>
          <w:rFonts w:ascii="Leelawadee" w:hAnsi="Leelawadee" w:cs="Leelawadee"/>
          <w:sz w:val="20"/>
          <w:szCs w:val="20"/>
        </w:rPr>
        <w:t xml:space="preserve"> de </w:t>
      </w:r>
      <w:r w:rsidRPr="00030ECF">
        <w:rPr>
          <w:rFonts w:ascii="Leelawadee" w:hAnsi="Leelawadee" w:cs="Leelawadee"/>
          <w:sz w:val="20"/>
          <w:szCs w:val="20"/>
          <w:highlight w:val="lightGray"/>
        </w:rPr>
        <w:t>[•]</w:t>
      </w:r>
    </w:p>
    <w:p w14:paraId="7256E467" w14:textId="77777777" w:rsidR="00B917BE" w:rsidRPr="001478A6" w:rsidRDefault="00B917BE" w:rsidP="001478A6">
      <w:pPr>
        <w:autoSpaceDE/>
        <w:autoSpaceDN/>
        <w:adjustRightInd/>
        <w:spacing w:line="360" w:lineRule="auto"/>
        <w:rPr>
          <w:rFonts w:ascii="Leelawadee" w:hAnsi="Leelawadee" w:cs="Leelawadee"/>
          <w:sz w:val="20"/>
          <w:szCs w:val="20"/>
        </w:rPr>
      </w:pPr>
    </w:p>
    <w:p w14:paraId="71340F9C" w14:textId="1691C9E5" w:rsidR="00B917BE" w:rsidRPr="001478A6" w:rsidRDefault="00B917BE" w:rsidP="001478A6">
      <w:pPr>
        <w:autoSpaceDE/>
        <w:autoSpaceDN/>
        <w:adjustRightInd/>
        <w:spacing w:line="360" w:lineRule="auto"/>
        <w:rPr>
          <w:rFonts w:ascii="Leelawadee" w:hAnsi="Leelawadee" w:cs="Leelawadee"/>
          <w:sz w:val="20"/>
          <w:szCs w:val="20"/>
        </w:rPr>
      </w:pPr>
      <w:r w:rsidRPr="001478A6">
        <w:rPr>
          <w:rFonts w:ascii="Leelawadee" w:hAnsi="Leelawadee" w:cs="Leelawadee"/>
          <w:sz w:val="20"/>
          <w:szCs w:val="20"/>
        </w:rPr>
        <w:t>À</w:t>
      </w:r>
    </w:p>
    <w:p w14:paraId="37396EDE" w14:textId="77777777" w:rsidR="00B917BE" w:rsidRPr="001478A6" w:rsidRDefault="00B917BE" w:rsidP="001478A6">
      <w:pPr>
        <w:shd w:val="clear" w:color="auto" w:fill="FFFFFF"/>
        <w:spacing w:line="360" w:lineRule="auto"/>
        <w:contextualSpacing/>
        <w:rPr>
          <w:rFonts w:ascii="Leelawadee" w:hAnsi="Leelawadee" w:cs="Leelawadee"/>
          <w:color w:val="000000" w:themeColor="text1"/>
          <w:sz w:val="20"/>
          <w:szCs w:val="20"/>
        </w:rPr>
      </w:pPr>
      <w:r w:rsidRPr="001478A6">
        <w:rPr>
          <w:rFonts w:ascii="Leelawadee" w:hAnsi="Leelawadee" w:cs="Leelawadee"/>
          <w:b/>
          <w:color w:val="000000" w:themeColor="text1"/>
          <w:sz w:val="20"/>
          <w:szCs w:val="20"/>
        </w:rPr>
        <w:t>ISEC SECURITIZADORA S.A.</w:t>
      </w:r>
    </w:p>
    <w:p w14:paraId="315EFF82" w14:textId="6FB49962" w:rsidR="00B917BE" w:rsidRPr="001478A6" w:rsidRDefault="00B917BE" w:rsidP="001478A6">
      <w:pPr>
        <w:shd w:val="clear" w:color="auto" w:fill="FFFFFF"/>
        <w:spacing w:line="360" w:lineRule="auto"/>
        <w:contextualSpacing/>
        <w:rPr>
          <w:rFonts w:ascii="Leelawadee" w:hAnsi="Leelawadee" w:cs="Leelawadee"/>
          <w:color w:val="000000" w:themeColor="text1"/>
          <w:sz w:val="20"/>
          <w:szCs w:val="20"/>
        </w:rPr>
      </w:pPr>
      <w:r w:rsidRPr="001478A6">
        <w:rPr>
          <w:rFonts w:ascii="Leelawadee" w:hAnsi="Leelawadee" w:cs="Leelawadee"/>
          <w:color w:val="000000" w:themeColor="text1"/>
          <w:sz w:val="20"/>
          <w:szCs w:val="20"/>
        </w:rPr>
        <w:t>Rua Tabapuã, nº 1.123, 21º andar, conjunto 215, Itaim Bibi</w:t>
      </w:r>
    </w:p>
    <w:p w14:paraId="247CF54C" w14:textId="77777777" w:rsidR="00B917BE" w:rsidRPr="001478A6" w:rsidRDefault="00B917BE" w:rsidP="001478A6">
      <w:pPr>
        <w:shd w:val="clear" w:color="auto" w:fill="FFFFFF"/>
        <w:spacing w:line="360" w:lineRule="auto"/>
        <w:contextualSpacing/>
        <w:rPr>
          <w:rFonts w:ascii="Leelawadee" w:hAnsi="Leelawadee" w:cs="Leelawadee"/>
          <w:color w:val="000000" w:themeColor="text1"/>
          <w:sz w:val="20"/>
          <w:szCs w:val="20"/>
        </w:rPr>
      </w:pPr>
      <w:r w:rsidRPr="001478A6">
        <w:rPr>
          <w:rFonts w:ascii="Leelawadee" w:hAnsi="Leelawadee" w:cs="Leelawadee"/>
          <w:color w:val="000000" w:themeColor="text1"/>
          <w:sz w:val="20"/>
          <w:szCs w:val="20"/>
        </w:rPr>
        <w:t>São Paulo – SP</w:t>
      </w:r>
    </w:p>
    <w:p w14:paraId="68DB1AA1" w14:textId="77777777" w:rsidR="00B917BE" w:rsidRPr="001478A6" w:rsidRDefault="00B917BE" w:rsidP="001478A6">
      <w:pPr>
        <w:shd w:val="clear" w:color="auto" w:fill="FFFFFF"/>
        <w:spacing w:line="360" w:lineRule="auto"/>
        <w:contextualSpacing/>
        <w:rPr>
          <w:rFonts w:ascii="Leelawadee" w:hAnsi="Leelawadee" w:cs="Leelawadee"/>
          <w:color w:val="000000" w:themeColor="text1"/>
          <w:w w:val="0"/>
          <w:sz w:val="20"/>
          <w:szCs w:val="20"/>
        </w:rPr>
      </w:pPr>
      <w:r w:rsidRPr="001478A6">
        <w:rPr>
          <w:rFonts w:ascii="Leelawadee" w:hAnsi="Leelawadee" w:cs="Leelawadee"/>
          <w:color w:val="000000" w:themeColor="text1"/>
          <w:sz w:val="20"/>
          <w:szCs w:val="20"/>
        </w:rPr>
        <w:t>CEP 04533-004</w:t>
      </w:r>
    </w:p>
    <w:p w14:paraId="000A6FF1" w14:textId="77777777" w:rsidR="00B917BE" w:rsidRPr="001478A6" w:rsidRDefault="00B917BE" w:rsidP="001478A6">
      <w:pPr>
        <w:autoSpaceDE/>
        <w:autoSpaceDN/>
        <w:adjustRightInd/>
        <w:spacing w:line="360" w:lineRule="auto"/>
        <w:rPr>
          <w:rFonts w:ascii="Leelawadee" w:hAnsi="Leelawadee" w:cs="Leelawadee"/>
          <w:sz w:val="20"/>
          <w:szCs w:val="20"/>
        </w:rPr>
      </w:pPr>
    </w:p>
    <w:p w14:paraId="55DDA6DE" w14:textId="1D80094A" w:rsidR="00B917BE" w:rsidRPr="001478A6" w:rsidRDefault="00B917BE" w:rsidP="001478A6">
      <w:pPr>
        <w:autoSpaceDE/>
        <w:autoSpaceDN/>
        <w:adjustRightInd/>
        <w:spacing w:line="360" w:lineRule="auto"/>
        <w:rPr>
          <w:rFonts w:ascii="Leelawadee" w:hAnsi="Leelawadee" w:cs="Leelawadee"/>
          <w:sz w:val="20"/>
          <w:szCs w:val="20"/>
        </w:rPr>
      </w:pPr>
      <w:r w:rsidRPr="001478A6">
        <w:rPr>
          <w:rFonts w:ascii="Leelawadee" w:hAnsi="Leelawadee" w:cs="Leelawadee"/>
          <w:sz w:val="20"/>
          <w:szCs w:val="20"/>
        </w:rPr>
        <w:t>Com cópia para</w:t>
      </w:r>
    </w:p>
    <w:p w14:paraId="53F10EC2" w14:textId="3A2B6D4A" w:rsidR="00B917BE" w:rsidRPr="001478A6" w:rsidRDefault="00B917BE" w:rsidP="001478A6">
      <w:pPr>
        <w:autoSpaceDE/>
        <w:autoSpaceDN/>
        <w:adjustRightInd/>
        <w:spacing w:line="360" w:lineRule="auto"/>
        <w:rPr>
          <w:rFonts w:ascii="Leelawadee" w:hAnsi="Leelawadee" w:cs="Leelawadee"/>
          <w:sz w:val="20"/>
          <w:szCs w:val="20"/>
        </w:rPr>
      </w:pPr>
      <w:r w:rsidRPr="001478A6">
        <w:rPr>
          <w:rFonts w:ascii="Leelawadee" w:hAnsi="Leelawadee" w:cs="Leelawadee"/>
          <w:b/>
          <w:bCs/>
          <w:color w:val="000000" w:themeColor="text1"/>
          <w:sz w:val="20"/>
          <w:szCs w:val="20"/>
        </w:rPr>
        <w:t>OLIVEIRA TRUST DISTRIBUIDORA DE TÍTULOS E VALORES MOBILIÁRIOS S.A.</w:t>
      </w:r>
    </w:p>
    <w:p w14:paraId="05E138FD" w14:textId="665D130C" w:rsidR="00B917BE" w:rsidRPr="001478A6" w:rsidRDefault="00B917BE" w:rsidP="001478A6">
      <w:pPr>
        <w:autoSpaceDE/>
        <w:autoSpaceDN/>
        <w:adjustRightInd/>
        <w:spacing w:line="360" w:lineRule="auto"/>
        <w:rPr>
          <w:rFonts w:ascii="Leelawadee" w:hAnsi="Leelawadee" w:cs="Leelawadee"/>
          <w:sz w:val="20"/>
          <w:szCs w:val="20"/>
        </w:rPr>
      </w:pPr>
      <w:r w:rsidRPr="001478A6">
        <w:rPr>
          <w:rFonts w:ascii="Leelawadee" w:hAnsi="Leelawadee" w:cs="Leelawadee"/>
          <w:color w:val="000000" w:themeColor="text1"/>
          <w:sz w:val="20"/>
          <w:szCs w:val="20"/>
        </w:rPr>
        <w:t>Rua Joaquim Floriano, nº 1.052, 13º andar, sala 132, Itaim Bibi</w:t>
      </w:r>
    </w:p>
    <w:p w14:paraId="69C39906" w14:textId="18FE2C70" w:rsidR="00B917BE" w:rsidRPr="001478A6" w:rsidRDefault="00B917BE" w:rsidP="001478A6">
      <w:pPr>
        <w:autoSpaceDE/>
        <w:autoSpaceDN/>
        <w:adjustRightInd/>
        <w:spacing w:line="360" w:lineRule="auto"/>
        <w:rPr>
          <w:rFonts w:ascii="Leelawadee" w:hAnsi="Leelawadee" w:cs="Leelawadee"/>
          <w:sz w:val="20"/>
          <w:szCs w:val="20"/>
        </w:rPr>
      </w:pPr>
      <w:r w:rsidRPr="001478A6">
        <w:rPr>
          <w:rFonts w:ascii="Leelawadee" w:hAnsi="Leelawadee" w:cs="Leelawadee"/>
          <w:color w:val="000000" w:themeColor="text1"/>
          <w:sz w:val="20"/>
          <w:szCs w:val="20"/>
        </w:rPr>
        <w:t>São Paulo – SP</w:t>
      </w:r>
    </w:p>
    <w:p w14:paraId="388A9D02" w14:textId="2C7923A1" w:rsidR="00B917BE" w:rsidRPr="001478A6" w:rsidRDefault="00B917BE" w:rsidP="001478A6">
      <w:pPr>
        <w:autoSpaceDE/>
        <w:autoSpaceDN/>
        <w:adjustRightInd/>
        <w:spacing w:line="360" w:lineRule="auto"/>
        <w:rPr>
          <w:rFonts w:ascii="Leelawadee" w:hAnsi="Leelawadee" w:cs="Leelawadee"/>
          <w:sz w:val="20"/>
          <w:szCs w:val="20"/>
        </w:rPr>
      </w:pPr>
      <w:r w:rsidRPr="001478A6">
        <w:rPr>
          <w:rFonts w:ascii="Leelawadee" w:hAnsi="Leelawadee" w:cs="Leelawadee"/>
          <w:color w:val="000000" w:themeColor="text1"/>
          <w:sz w:val="20"/>
          <w:szCs w:val="20"/>
        </w:rPr>
        <w:t>CEP 04534-004</w:t>
      </w:r>
    </w:p>
    <w:p w14:paraId="33383714" w14:textId="77777777" w:rsidR="00B917BE" w:rsidRPr="001478A6" w:rsidRDefault="00B917BE" w:rsidP="001478A6">
      <w:pPr>
        <w:autoSpaceDE/>
        <w:autoSpaceDN/>
        <w:adjustRightInd/>
        <w:spacing w:line="360" w:lineRule="auto"/>
        <w:rPr>
          <w:rFonts w:ascii="Leelawadee" w:hAnsi="Leelawadee" w:cs="Leelawadee"/>
          <w:sz w:val="20"/>
          <w:szCs w:val="20"/>
        </w:rPr>
      </w:pPr>
    </w:p>
    <w:p w14:paraId="5302B57C" w14:textId="77777777" w:rsidR="00B917BE" w:rsidRPr="001478A6" w:rsidRDefault="00B917BE" w:rsidP="001478A6">
      <w:pPr>
        <w:spacing w:line="360" w:lineRule="auto"/>
        <w:contextualSpacing/>
        <w:jc w:val="both"/>
        <w:rPr>
          <w:rFonts w:ascii="Leelawadee" w:hAnsi="Leelawadee" w:cs="Leelawadee"/>
          <w:b/>
          <w:bCs/>
          <w:color w:val="000000" w:themeColor="text1"/>
          <w:w w:val="0"/>
          <w:sz w:val="20"/>
          <w:szCs w:val="20"/>
        </w:rPr>
      </w:pPr>
      <w:r w:rsidRPr="001478A6">
        <w:rPr>
          <w:rFonts w:ascii="Leelawadee" w:hAnsi="Leelawadee" w:cs="Leelawadee"/>
          <w:b/>
          <w:bCs/>
          <w:color w:val="000000" w:themeColor="text1"/>
          <w:w w:val="0"/>
          <w:sz w:val="20"/>
          <w:szCs w:val="20"/>
        </w:rPr>
        <w:t>TOPASIO ADMINISTRADORA DE IMÓVEIS LTDA.</w:t>
      </w:r>
    </w:p>
    <w:p w14:paraId="30D1D289" w14:textId="77777777" w:rsidR="00B917BE" w:rsidRPr="001478A6" w:rsidRDefault="00B917BE" w:rsidP="001478A6">
      <w:pPr>
        <w:spacing w:line="360" w:lineRule="auto"/>
        <w:contextualSpacing/>
        <w:jc w:val="both"/>
        <w:rPr>
          <w:rFonts w:ascii="Leelawadee" w:hAnsi="Leelawadee" w:cs="Leelawadee"/>
          <w:color w:val="000000" w:themeColor="text1"/>
          <w:w w:val="0"/>
          <w:sz w:val="20"/>
          <w:szCs w:val="20"/>
        </w:rPr>
      </w:pPr>
      <w:r w:rsidRPr="001478A6">
        <w:rPr>
          <w:rFonts w:ascii="Leelawadee" w:hAnsi="Leelawadee" w:cs="Leelawadee"/>
          <w:color w:val="000000" w:themeColor="text1"/>
          <w:w w:val="0"/>
          <w:sz w:val="20"/>
          <w:szCs w:val="20"/>
        </w:rPr>
        <w:t>Endereço: Rua Salgado Filho, nº 2500, apartamento 1.202, sala 02, centro</w:t>
      </w:r>
    </w:p>
    <w:p w14:paraId="45BD2CC2" w14:textId="1C7A4B4B" w:rsidR="00B917BE" w:rsidRPr="001478A6" w:rsidRDefault="00B917BE" w:rsidP="001478A6">
      <w:pPr>
        <w:spacing w:line="360" w:lineRule="auto"/>
        <w:contextualSpacing/>
        <w:jc w:val="both"/>
        <w:rPr>
          <w:rFonts w:ascii="Leelawadee" w:hAnsi="Leelawadee" w:cs="Leelawadee"/>
          <w:color w:val="000000" w:themeColor="text1"/>
          <w:w w:val="0"/>
          <w:sz w:val="20"/>
          <w:szCs w:val="20"/>
        </w:rPr>
      </w:pPr>
      <w:r w:rsidRPr="001478A6">
        <w:rPr>
          <w:rFonts w:ascii="Leelawadee" w:hAnsi="Leelawadee" w:cs="Leelawadee"/>
          <w:color w:val="000000" w:themeColor="text1"/>
          <w:w w:val="0"/>
          <w:sz w:val="20"/>
          <w:szCs w:val="20"/>
        </w:rPr>
        <w:t>Cascavel – PR</w:t>
      </w:r>
    </w:p>
    <w:p w14:paraId="599A7305" w14:textId="3BF49B7E" w:rsidR="00B917BE" w:rsidRPr="001478A6" w:rsidRDefault="00B917BE" w:rsidP="001478A6">
      <w:pPr>
        <w:spacing w:line="360" w:lineRule="auto"/>
        <w:contextualSpacing/>
        <w:jc w:val="both"/>
        <w:rPr>
          <w:rFonts w:ascii="Leelawadee" w:hAnsi="Leelawadee" w:cs="Leelawadee"/>
          <w:color w:val="000000" w:themeColor="text1"/>
          <w:w w:val="0"/>
          <w:sz w:val="20"/>
          <w:szCs w:val="20"/>
        </w:rPr>
      </w:pPr>
      <w:r w:rsidRPr="001478A6">
        <w:rPr>
          <w:rFonts w:ascii="Leelawadee" w:hAnsi="Leelawadee" w:cs="Leelawadee"/>
          <w:color w:val="000000" w:themeColor="text1"/>
          <w:w w:val="0"/>
          <w:sz w:val="20"/>
          <w:szCs w:val="20"/>
        </w:rPr>
        <w:t>CEP 85810-140</w:t>
      </w:r>
    </w:p>
    <w:p w14:paraId="153B7869" w14:textId="77777777" w:rsidR="00B917BE" w:rsidRPr="001478A6" w:rsidRDefault="00B917BE" w:rsidP="001478A6">
      <w:pPr>
        <w:spacing w:line="360" w:lineRule="auto"/>
        <w:contextualSpacing/>
        <w:jc w:val="both"/>
        <w:rPr>
          <w:rFonts w:ascii="Leelawadee" w:hAnsi="Leelawadee" w:cs="Leelawadee"/>
          <w:color w:val="000000" w:themeColor="text1"/>
          <w:w w:val="0"/>
          <w:sz w:val="20"/>
          <w:szCs w:val="20"/>
        </w:rPr>
      </w:pPr>
      <w:r w:rsidRPr="001478A6">
        <w:rPr>
          <w:rFonts w:ascii="Leelawadee" w:hAnsi="Leelawadee" w:cs="Leelawadee"/>
          <w:color w:val="000000" w:themeColor="text1"/>
          <w:w w:val="0"/>
          <w:sz w:val="20"/>
          <w:szCs w:val="20"/>
        </w:rPr>
        <w:t>A/c: Srs. Antonio Lorenzetti e Ricardo Tombini</w:t>
      </w:r>
    </w:p>
    <w:p w14:paraId="0A732222" w14:textId="77777777" w:rsidR="00B917BE" w:rsidRPr="001478A6" w:rsidRDefault="00B917BE" w:rsidP="001478A6">
      <w:pPr>
        <w:autoSpaceDE/>
        <w:autoSpaceDN/>
        <w:adjustRightInd/>
        <w:spacing w:line="360" w:lineRule="auto"/>
        <w:rPr>
          <w:rFonts w:ascii="Leelawadee" w:hAnsi="Leelawadee" w:cs="Leelawadee"/>
          <w:sz w:val="20"/>
          <w:szCs w:val="20"/>
        </w:rPr>
      </w:pPr>
    </w:p>
    <w:p w14:paraId="3FDC7401" w14:textId="40A36F0C" w:rsidR="00B917BE" w:rsidRPr="001478A6" w:rsidRDefault="00B917BE" w:rsidP="001478A6">
      <w:pPr>
        <w:autoSpaceDE/>
        <w:autoSpaceDN/>
        <w:adjustRightInd/>
        <w:spacing w:line="360" w:lineRule="auto"/>
        <w:jc w:val="both"/>
        <w:rPr>
          <w:rFonts w:ascii="Leelawadee" w:hAnsi="Leelawadee" w:cs="Leelawadee"/>
          <w:sz w:val="20"/>
          <w:szCs w:val="20"/>
        </w:rPr>
      </w:pPr>
      <w:r w:rsidRPr="001478A6">
        <w:rPr>
          <w:rFonts w:ascii="Leelawadee" w:hAnsi="Leelawadee" w:cs="Leelawadee"/>
          <w:b/>
          <w:color w:val="000000" w:themeColor="text1"/>
          <w:sz w:val="20"/>
          <w:szCs w:val="20"/>
        </w:rPr>
        <w:t>SUPERFRIO ARMAZÉNS GERAIS S.A.</w:t>
      </w:r>
      <w:r w:rsidRPr="001478A6">
        <w:rPr>
          <w:rFonts w:ascii="Leelawadee" w:hAnsi="Leelawadee" w:cs="Leelawadee"/>
          <w:bCs/>
          <w:color w:val="000000" w:themeColor="text1"/>
          <w:sz w:val="20"/>
          <w:szCs w:val="20"/>
        </w:rPr>
        <w:t xml:space="preserve">, sociedade por ações de capital fechado, </w:t>
      </w:r>
      <w:r w:rsidRPr="001478A6">
        <w:rPr>
          <w:rFonts w:ascii="Leelawadee" w:hAnsi="Leelawadee" w:cs="Leelawadee"/>
          <w:sz w:val="20"/>
          <w:szCs w:val="20"/>
        </w:rPr>
        <w:t xml:space="preserve">com sede na Cidade de Ribeirão Preto, Estado de São Paulo, na Avenida Luiz Eduardo Toledo Prado, 800, Torre 1, 1º andar, </w:t>
      </w:r>
      <w:r w:rsidRPr="001478A6">
        <w:rPr>
          <w:rFonts w:ascii="Leelawadee" w:hAnsi="Leelawadee" w:cs="Leelawadee"/>
          <w:color w:val="000000"/>
          <w:sz w:val="20"/>
          <w:szCs w:val="20"/>
        </w:rPr>
        <w:t>Vila do Golfe, CEP 14027-250</w:t>
      </w:r>
      <w:r w:rsidRPr="001478A6">
        <w:rPr>
          <w:rFonts w:ascii="Leelawadee" w:hAnsi="Leelawadee" w:cs="Leelawadee"/>
          <w:bCs/>
          <w:color w:val="000000" w:themeColor="text1"/>
          <w:sz w:val="20"/>
          <w:szCs w:val="20"/>
        </w:rPr>
        <w:t>, inscrita no Cadastro Nacional de Pessoas Jurídicas do Ministério da Economia (“</w:t>
      </w:r>
      <w:r w:rsidRPr="001478A6">
        <w:rPr>
          <w:rFonts w:ascii="Leelawadee" w:hAnsi="Leelawadee" w:cs="Leelawadee"/>
          <w:bCs/>
          <w:color w:val="000000" w:themeColor="text1"/>
          <w:sz w:val="20"/>
          <w:szCs w:val="20"/>
          <w:u w:val="single"/>
        </w:rPr>
        <w:t>CNPJ</w:t>
      </w:r>
      <w:r w:rsidRPr="00030ECF">
        <w:rPr>
          <w:rFonts w:ascii="Leelawadee" w:hAnsi="Leelawadee" w:cs="Leelawadee"/>
          <w:bCs/>
          <w:sz w:val="20"/>
          <w:szCs w:val="20"/>
          <w:u w:val="single"/>
        </w:rPr>
        <w:t>/ME</w:t>
      </w:r>
      <w:r w:rsidRPr="00030ECF">
        <w:rPr>
          <w:rFonts w:ascii="Leelawadee" w:hAnsi="Leelawadee" w:cs="Leelawadee"/>
          <w:bCs/>
          <w:sz w:val="20"/>
          <w:szCs w:val="20"/>
        </w:rPr>
        <w:t>”)</w:t>
      </w:r>
      <w:r w:rsidRPr="001478A6">
        <w:rPr>
          <w:rFonts w:ascii="Leelawadee" w:hAnsi="Leelawadee" w:cs="Leelawadee"/>
          <w:bCs/>
          <w:color w:val="000000" w:themeColor="text1"/>
          <w:sz w:val="20"/>
          <w:szCs w:val="20"/>
        </w:rPr>
        <w:t xml:space="preserve"> sob o nº 02.060.862/0011-07</w:t>
      </w:r>
      <w:r w:rsidRPr="001478A6">
        <w:rPr>
          <w:rFonts w:ascii="Leelawadee" w:hAnsi="Leelawadee" w:cs="Leelawadee"/>
          <w:sz w:val="20"/>
          <w:szCs w:val="20"/>
        </w:rPr>
        <w:t>, neste ato representada na forma de seu Estatuto Social (“</w:t>
      </w:r>
      <w:r w:rsidRPr="001478A6">
        <w:rPr>
          <w:rFonts w:ascii="Leelawadee" w:hAnsi="Leelawadee" w:cs="Leelawadee"/>
          <w:sz w:val="20"/>
          <w:szCs w:val="20"/>
          <w:u w:val="single"/>
        </w:rPr>
        <w:t>Emissora</w:t>
      </w:r>
      <w:r w:rsidRPr="001478A6">
        <w:rPr>
          <w:rFonts w:ascii="Leelawadee" w:hAnsi="Leelawadee" w:cs="Leelawadee"/>
          <w:sz w:val="20"/>
          <w:szCs w:val="20"/>
        </w:rPr>
        <w:t xml:space="preserve">”), vem, por meio do presente, no âmbito das obrigações assumidas pelo </w:t>
      </w:r>
      <w:r w:rsidRPr="001478A6">
        <w:rPr>
          <w:rFonts w:ascii="Leelawadee" w:hAnsi="Leelawadee" w:cs="Leelawadee"/>
          <w:bCs/>
          <w:i/>
          <w:color w:val="000000"/>
          <w:sz w:val="20"/>
          <w:szCs w:val="20"/>
        </w:rPr>
        <w:t xml:space="preserve">Instrumento Particular de Escritura da 4ª  Emissão de Debêntures Simples, Não Conversíveis em Ações, da Espécie Quirografária, a ser convolada em Espécie com Garantia Real, em Série Única, para Distribuição Privada, da </w:t>
      </w:r>
      <w:proofErr w:type="spellStart"/>
      <w:r w:rsidRPr="001478A6">
        <w:rPr>
          <w:rFonts w:ascii="Leelawadee" w:hAnsi="Leelawadee" w:cs="Leelawadee"/>
          <w:bCs/>
          <w:i/>
          <w:color w:val="000000"/>
          <w:sz w:val="20"/>
          <w:szCs w:val="20"/>
        </w:rPr>
        <w:t>Superfrio</w:t>
      </w:r>
      <w:proofErr w:type="spellEnd"/>
      <w:r w:rsidRPr="001478A6">
        <w:rPr>
          <w:rFonts w:ascii="Leelawadee" w:hAnsi="Leelawadee" w:cs="Leelawadee"/>
          <w:bCs/>
          <w:i/>
          <w:color w:val="000000"/>
          <w:sz w:val="20"/>
          <w:szCs w:val="20"/>
        </w:rPr>
        <w:t xml:space="preserve"> Armazéns Gerais S.A.</w:t>
      </w:r>
      <w:r w:rsidRPr="00030ECF">
        <w:rPr>
          <w:rFonts w:ascii="Leelawadee" w:hAnsi="Leelawadee" w:cs="Leelawadee"/>
          <w:bCs/>
          <w:iCs/>
          <w:color w:val="000000"/>
          <w:sz w:val="20"/>
          <w:szCs w:val="20"/>
        </w:rPr>
        <w:t xml:space="preserve"> (“</w:t>
      </w:r>
      <w:r w:rsidRPr="00030ECF">
        <w:rPr>
          <w:rFonts w:ascii="Leelawadee" w:hAnsi="Leelawadee" w:cs="Leelawadee"/>
          <w:bCs/>
          <w:iCs/>
          <w:color w:val="000000"/>
          <w:sz w:val="20"/>
          <w:szCs w:val="20"/>
          <w:u w:val="single"/>
        </w:rPr>
        <w:t>Escritura de Emissão de Debêntures</w:t>
      </w:r>
      <w:r w:rsidRPr="00030ECF">
        <w:rPr>
          <w:rFonts w:ascii="Leelawadee" w:hAnsi="Leelawadee" w:cs="Leelawadee"/>
          <w:bCs/>
          <w:iCs/>
          <w:color w:val="000000"/>
          <w:sz w:val="20"/>
          <w:szCs w:val="20"/>
        </w:rPr>
        <w:t>”)</w:t>
      </w:r>
      <w:r w:rsidRPr="001478A6">
        <w:rPr>
          <w:rFonts w:ascii="Leelawadee" w:hAnsi="Leelawadee" w:cs="Leelawadee"/>
          <w:bCs/>
          <w:iCs/>
          <w:color w:val="000000"/>
          <w:sz w:val="20"/>
          <w:szCs w:val="20"/>
        </w:rPr>
        <w:t>,</w:t>
      </w:r>
      <w:r w:rsidRPr="001478A6">
        <w:rPr>
          <w:rFonts w:ascii="Leelawadee" w:hAnsi="Leelawadee" w:cs="Leelawadee"/>
          <w:sz w:val="20"/>
          <w:szCs w:val="20"/>
        </w:rPr>
        <w:t xml:space="preserve"> declarar que, após o término do </w:t>
      </w:r>
      <w:r w:rsidRPr="00030ECF">
        <w:rPr>
          <w:rFonts w:ascii="Leelawadee" w:hAnsi="Leelawadee" w:cs="Leelawadee"/>
          <w:i/>
          <w:iCs/>
          <w:sz w:val="20"/>
          <w:szCs w:val="20"/>
        </w:rPr>
        <w:t>“</w:t>
      </w:r>
      <w:r w:rsidRPr="001478A6">
        <w:rPr>
          <w:rFonts w:ascii="Leelawadee" w:hAnsi="Leelawadee" w:cs="Leelawadee"/>
          <w:i/>
          <w:iCs/>
          <w:color w:val="000000" w:themeColor="text1"/>
          <w:sz w:val="20"/>
          <w:szCs w:val="20"/>
        </w:rPr>
        <w:t>Instrumento Particular de Locação de Imóvel Comercial, Composto de Estrutura Física, Maquinário e Equipamentos, para Instalação de uma Unidade Comercial de Operação Logística</w:t>
      </w:r>
      <w:r w:rsidRPr="00030ECF">
        <w:rPr>
          <w:rFonts w:ascii="Leelawadee" w:hAnsi="Leelawadee" w:cs="Leelawadee"/>
          <w:i/>
          <w:iCs/>
          <w:color w:val="000000" w:themeColor="text1"/>
          <w:sz w:val="20"/>
          <w:szCs w:val="20"/>
        </w:rPr>
        <w:t>”</w:t>
      </w:r>
      <w:r w:rsidR="0060734B" w:rsidRPr="001478A6">
        <w:rPr>
          <w:rFonts w:ascii="Leelawadee" w:hAnsi="Leelawadee" w:cs="Leelawadee"/>
          <w:i/>
          <w:iCs/>
          <w:color w:val="000000" w:themeColor="text1"/>
          <w:sz w:val="20"/>
          <w:szCs w:val="20"/>
        </w:rPr>
        <w:t xml:space="preserve">, </w:t>
      </w:r>
      <w:r w:rsidR="0060734B" w:rsidRPr="00030ECF">
        <w:rPr>
          <w:rFonts w:ascii="Leelawadee" w:hAnsi="Leelawadee" w:cs="Leelawadee"/>
          <w:color w:val="000000" w:themeColor="text1"/>
          <w:sz w:val="20"/>
          <w:szCs w:val="20"/>
        </w:rPr>
        <w:t>celebrado em 08 de março de 2007,</w:t>
      </w:r>
      <w:r w:rsidR="0060734B" w:rsidRPr="001478A6">
        <w:rPr>
          <w:rFonts w:ascii="Leelawadee" w:hAnsi="Leelawadee" w:cs="Leelawadee"/>
          <w:i/>
          <w:iCs/>
          <w:color w:val="000000" w:themeColor="text1"/>
          <w:sz w:val="20"/>
          <w:szCs w:val="20"/>
        </w:rPr>
        <w:t xml:space="preserve"> </w:t>
      </w:r>
      <w:r w:rsidR="0060734B" w:rsidRPr="00030ECF">
        <w:rPr>
          <w:rFonts w:ascii="Leelawadee" w:hAnsi="Leelawadee" w:cs="Leelawadee"/>
          <w:color w:val="000000" w:themeColor="text1"/>
          <w:sz w:val="20"/>
          <w:szCs w:val="20"/>
        </w:rPr>
        <w:t>conforme aditado ("</w:t>
      </w:r>
      <w:r w:rsidR="0060734B" w:rsidRPr="00030ECF">
        <w:rPr>
          <w:rFonts w:ascii="Leelawadee" w:hAnsi="Leelawadee" w:cs="Leelawadee"/>
          <w:color w:val="000000" w:themeColor="text1"/>
          <w:sz w:val="20"/>
          <w:szCs w:val="20"/>
          <w:u w:val="single"/>
        </w:rPr>
        <w:t>Contrato de Locação</w:t>
      </w:r>
      <w:r w:rsidR="0060734B" w:rsidRPr="00030ECF">
        <w:rPr>
          <w:rFonts w:ascii="Leelawadee" w:hAnsi="Leelawadee" w:cs="Leelawadee"/>
          <w:color w:val="000000" w:themeColor="text1"/>
          <w:sz w:val="20"/>
          <w:szCs w:val="20"/>
        </w:rPr>
        <w:t>”)</w:t>
      </w:r>
      <w:r w:rsidRPr="001478A6">
        <w:rPr>
          <w:rFonts w:ascii="Leelawadee" w:hAnsi="Leelawadee" w:cs="Leelawadee"/>
          <w:color w:val="000000" w:themeColor="text1"/>
          <w:sz w:val="20"/>
          <w:szCs w:val="20"/>
        </w:rPr>
        <w:t>,</w:t>
      </w:r>
      <w:r w:rsidR="0060734B" w:rsidRPr="001478A6">
        <w:rPr>
          <w:rFonts w:ascii="Leelawadee" w:hAnsi="Leelawadee" w:cs="Leelawadee"/>
          <w:color w:val="000000" w:themeColor="text1"/>
          <w:sz w:val="20"/>
          <w:szCs w:val="20"/>
        </w:rPr>
        <w:t xml:space="preserve"> e a consequente saída da </w:t>
      </w:r>
      <w:r w:rsidR="001338DB" w:rsidRPr="005C1652">
        <w:rPr>
          <w:rFonts w:ascii="Leelawadee" w:hAnsi="Leelawadee" w:cs="Leelawadee" w:hint="cs"/>
          <w:sz w:val="20"/>
        </w:rPr>
        <w:t xml:space="preserve">Cooperativa Central Aurora Alimentos, </w:t>
      </w:r>
      <w:r w:rsidR="001338DB">
        <w:rPr>
          <w:rFonts w:ascii="Leelawadee" w:hAnsi="Leelawadee" w:cs="Leelawadee"/>
          <w:sz w:val="20"/>
          <w:szCs w:val="20"/>
        </w:rPr>
        <w:t>com matriz na Cidade de Chapecó, Estado de Santa Catarina, na Rua João Martins nº 219-D, CEP 89.803-040, inscrita no CNPJ sob o nº 83.310.441/0001-17, e filial localizada na Rodovia BR 376, Km 620, na Cidade de São José dos Pinhais, Estado do Paraná, inscrita no CNPJ sob o nº 83.310.441/0048-8</w:t>
      </w:r>
      <w:r w:rsidRPr="001478A6">
        <w:rPr>
          <w:rFonts w:ascii="Leelawadee" w:hAnsi="Leelawadee" w:cs="Leelawadee"/>
          <w:color w:val="000000" w:themeColor="text1"/>
          <w:sz w:val="20"/>
          <w:szCs w:val="20"/>
        </w:rPr>
        <w:t xml:space="preserve"> </w:t>
      </w:r>
      <w:r w:rsidR="0060734B" w:rsidRPr="001478A6">
        <w:rPr>
          <w:rFonts w:ascii="Leelawadee" w:hAnsi="Leelawadee" w:cs="Leelawadee"/>
          <w:color w:val="000000" w:themeColor="text1"/>
          <w:sz w:val="20"/>
          <w:szCs w:val="20"/>
        </w:rPr>
        <w:t>(“</w:t>
      </w:r>
      <w:r w:rsidR="0060734B" w:rsidRPr="00030ECF">
        <w:rPr>
          <w:rFonts w:ascii="Leelawadee" w:hAnsi="Leelawadee" w:cs="Leelawadee"/>
          <w:color w:val="000000" w:themeColor="text1"/>
          <w:sz w:val="20"/>
          <w:szCs w:val="20"/>
          <w:u w:val="single"/>
        </w:rPr>
        <w:t>Locatária</w:t>
      </w:r>
      <w:r w:rsidR="0060734B" w:rsidRPr="001478A6">
        <w:rPr>
          <w:rFonts w:ascii="Leelawadee" w:hAnsi="Leelawadee" w:cs="Leelawadee"/>
          <w:color w:val="000000" w:themeColor="text1"/>
          <w:sz w:val="20"/>
          <w:szCs w:val="20"/>
        </w:rPr>
        <w:t>”) da qualidade de locatária do Contrato de Locação</w:t>
      </w:r>
      <w:r w:rsidRPr="001478A6">
        <w:rPr>
          <w:rFonts w:ascii="Leelawadee" w:hAnsi="Leelawadee" w:cs="Leelawadee"/>
          <w:sz w:val="20"/>
          <w:szCs w:val="20"/>
        </w:rPr>
        <w:t xml:space="preserve">, no período compreendido entre </w:t>
      </w:r>
      <w:r w:rsidRPr="001478A6">
        <w:rPr>
          <w:rFonts w:ascii="Leelawadee" w:hAnsi="Leelawadee" w:cs="Leelawadee"/>
          <w:sz w:val="20"/>
          <w:szCs w:val="20"/>
          <w:highlight w:val="lightGray"/>
        </w:rPr>
        <w:t>[•]</w:t>
      </w:r>
      <w:r w:rsidRPr="001478A6">
        <w:rPr>
          <w:rFonts w:ascii="Leelawadee" w:hAnsi="Leelawadee" w:cs="Leelawadee"/>
          <w:sz w:val="20"/>
          <w:szCs w:val="20"/>
        </w:rPr>
        <w:t xml:space="preserve"> </w:t>
      </w:r>
      <w:r w:rsidR="0060734B" w:rsidRPr="001478A6">
        <w:rPr>
          <w:rFonts w:ascii="Leelawadee" w:hAnsi="Leelawadee" w:cs="Leelawadee"/>
          <w:sz w:val="20"/>
          <w:szCs w:val="20"/>
        </w:rPr>
        <w:t xml:space="preserve">de </w:t>
      </w:r>
      <w:r w:rsidR="0060734B" w:rsidRPr="001478A6">
        <w:rPr>
          <w:rFonts w:ascii="Leelawadee" w:hAnsi="Leelawadee" w:cs="Leelawadee"/>
          <w:sz w:val="20"/>
          <w:szCs w:val="20"/>
          <w:highlight w:val="lightGray"/>
        </w:rPr>
        <w:t>[•]</w:t>
      </w:r>
      <w:r w:rsidR="0060734B" w:rsidRPr="001478A6">
        <w:rPr>
          <w:rFonts w:ascii="Leelawadee" w:hAnsi="Leelawadee" w:cs="Leelawadee"/>
          <w:sz w:val="20"/>
          <w:szCs w:val="20"/>
        </w:rPr>
        <w:t xml:space="preserve"> de </w:t>
      </w:r>
      <w:r w:rsidR="0060734B" w:rsidRPr="001478A6">
        <w:rPr>
          <w:rFonts w:ascii="Leelawadee" w:hAnsi="Leelawadee" w:cs="Leelawadee"/>
          <w:sz w:val="20"/>
          <w:szCs w:val="20"/>
          <w:highlight w:val="lightGray"/>
        </w:rPr>
        <w:t>[•]</w:t>
      </w:r>
      <w:r w:rsidR="0060734B" w:rsidRPr="001478A6">
        <w:rPr>
          <w:rFonts w:ascii="Leelawadee" w:hAnsi="Leelawadee" w:cs="Leelawadee"/>
          <w:sz w:val="20"/>
          <w:szCs w:val="20"/>
        </w:rPr>
        <w:t xml:space="preserve"> </w:t>
      </w:r>
      <w:r w:rsidRPr="001478A6">
        <w:rPr>
          <w:rFonts w:ascii="Leelawadee" w:hAnsi="Leelawadee" w:cs="Leelawadee"/>
          <w:sz w:val="20"/>
          <w:szCs w:val="20"/>
        </w:rPr>
        <w:t xml:space="preserve">a </w:t>
      </w:r>
      <w:r w:rsidRPr="001478A6">
        <w:rPr>
          <w:rFonts w:ascii="Leelawadee" w:hAnsi="Leelawadee" w:cs="Leelawadee"/>
          <w:sz w:val="20"/>
          <w:szCs w:val="20"/>
          <w:highlight w:val="lightGray"/>
        </w:rPr>
        <w:t>[•]</w:t>
      </w:r>
      <w:r w:rsidR="0060734B" w:rsidRPr="001478A6">
        <w:rPr>
          <w:rFonts w:ascii="Leelawadee" w:hAnsi="Leelawadee" w:cs="Leelawadee"/>
          <w:sz w:val="20"/>
          <w:szCs w:val="20"/>
        </w:rPr>
        <w:t xml:space="preserve"> de </w:t>
      </w:r>
      <w:r w:rsidR="0060734B" w:rsidRPr="001478A6">
        <w:rPr>
          <w:rFonts w:ascii="Leelawadee" w:hAnsi="Leelawadee" w:cs="Leelawadee"/>
          <w:sz w:val="20"/>
          <w:szCs w:val="20"/>
          <w:highlight w:val="lightGray"/>
        </w:rPr>
        <w:t>[•]</w:t>
      </w:r>
      <w:r w:rsidR="0060734B" w:rsidRPr="001478A6">
        <w:rPr>
          <w:rFonts w:ascii="Leelawadee" w:hAnsi="Leelawadee" w:cs="Leelawadee"/>
          <w:sz w:val="20"/>
          <w:szCs w:val="20"/>
        </w:rPr>
        <w:t xml:space="preserve"> de </w:t>
      </w:r>
      <w:r w:rsidR="0060734B" w:rsidRPr="001478A6">
        <w:rPr>
          <w:rFonts w:ascii="Leelawadee" w:hAnsi="Leelawadee" w:cs="Leelawadee"/>
          <w:sz w:val="20"/>
          <w:szCs w:val="20"/>
          <w:highlight w:val="lightGray"/>
        </w:rPr>
        <w:t>[•]</w:t>
      </w:r>
      <w:r w:rsidRPr="001478A6">
        <w:rPr>
          <w:rFonts w:ascii="Leelawadee" w:hAnsi="Leelawadee" w:cs="Leelawadee"/>
          <w:sz w:val="20"/>
          <w:szCs w:val="20"/>
        </w:rPr>
        <w:t xml:space="preserve">, </w:t>
      </w:r>
      <w:r w:rsidR="0060734B" w:rsidRPr="00030ECF">
        <w:rPr>
          <w:rFonts w:ascii="Leelawadee" w:hAnsi="Leelawadee" w:cs="Leelawadee"/>
          <w:sz w:val="20"/>
          <w:szCs w:val="20"/>
          <w:u w:val="single"/>
        </w:rPr>
        <w:t>não foram celebrados quaisquer novos contratos de locação</w:t>
      </w:r>
      <w:r w:rsidR="0060734B" w:rsidRPr="001478A6">
        <w:rPr>
          <w:rFonts w:ascii="Leelawadee" w:hAnsi="Leelawadee" w:cs="Leelawadee"/>
          <w:sz w:val="20"/>
          <w:szCs w:val="20"/>
        </w:rPr>
        <w:t xml:space="preserve"> sobre </w:t>
      </w:r>
      <w:r w:rsidR="0060734B" w:rsidRPr="00DA5644">
        <w:rPr>
          <w:rFonts w:ascii="Leelawadee" w:hAnsi="Leelawadee"/>
          <w:color w:val="000000"/>
          <w:sz w:val="20"/>
        </w:rPr>
        <w:t xml:space="preserve">a fração ideal de </w:t>
      </w:r>
      <w:r w:rsidR="00361DC5">
        <w:rPr>
          <w:rFonts w:ascii="Leelawadee" w:hAnsi="Leelawadee" w:cs="Leelawadee"/>
          <w:color w:val="000000"/>
          <w:sz w:val="20"/>
          <w:szCs w:val="20"/>
        </w:rPr>
        <w:t>27,55</w:t>
      </w:r>
      <w:r w:rsidR="00361DC5" w:rsidRPr="002054D8">
        <w:rPr>
          <w:rFonts w:ascii="Leelawadee" w:hAnsi="Leelawadee" w:cs="Leelawadee"/>
          <w:color w:val="000000"/>
          <w:sz w:val="20"/>
          <w:szCs w:val="20"/>
        </w:rPr>
        <w:t>% (</w:t>
      </w:r>
      <w:r w:rsidR="00361DC5">
        <w:rPr>
          <w:rFonts w:ascii="Leelawadee" w:hAnsi="Leelawadee" w:cs="Leelawadee"/>
          <w:color w:val="000000"/>
          <w:sz w:val="20"/>
          <w:szCs w:val="20"/>
        </w:rPr>
        <w:t>vinte e sete inteiros e cinquenta e cinco centésimos por cento</w:t>
      </w:r>
      <w:r w:rsidR="00361DC5" w:rsidRPr="002054D8">
        <w:rPr>
          <w:rFonts w:ascii="Leelawadee" w:hAnsi="Leelawadee" w:cs="Leelawadee"/>
          <w:color w:val="000000"/>
          <w:sz w:val="20"/>
          <w:szCs w:val="20"/>
        </w:rPr>
        <w:t>)</w:t>
      </w:r>
      <w:r w:rsidR="00361DC5" w:rsidRPr="00DA5644">
        <w:rPr>
          <w:rFonts w:ascii="Leelawadee" w:hAnsi="Leelawadee"/>
          <w:color w:val="000000"/>
          <w:sz w:val="20"/>
        </w:rPr>
        <w:t xml:space="preserve"> </w:t>
      </w:r>
      <w:r w:rsidR="0060734B" w:rsidRPr="00DA5644">
        <w:rPr>
          <w:rFonts w:ascii="Leelawadee" w:hAnsi="Leelawadee"/>
          <w:sz w:val="20"/>
        </w:rPr>
        <w:t>do imóvel objeto da matrícula nº 60.327</w:t>
      </w:r>
      <w:r w:rsidR="0060734B" w:rsidRPr="001478A6">
        <w:rPr>
          <w:rFonts w:ascii="Leelawadee" w:hAnsi="Leelawadee" w:cs="Leelawadee"/>
          <w:sz w:val="20"/>
          <w:szCs w:val="20"/>
        </w:rPr>
        <w:t>, do 2º Ofício de Registro de Imóveis da Comarca de São José dos Pinhais, Estado do Paraná (“</w:t>
      </w:r>
      <w:r w:rsidR="0060734B" w:rsidRPr="001478A6">
        <w:rPr>
          <w:rFonts w:ascii="Leelawadee" w:hAnsi="Leelawadee" w:cs="Leelawadee"/>
          <w:sz w:val="20"/>
          <w:szCs w:val="20"/>
          <w:u w:val="single"/>
        </w:rPr>
        <w:t>Imóvel</w:t>
      </w:r>
      <w:r w:rsidR="0060734B" w:rsidRPr="001478A6">
        <w:rPr>
          <w:rFonts w:ascii="Leelawadee" w:hAnsi="Leelawadee" w:cs="Leelawadee"/>
          <w:sz w:val="20"/>
          <w:szCs w:val="20"/>
        </w:rPr>
        <w:t>”), de propriedade da Emissora.</w:t>
      </w:r>
    </w:p>
    <w:p w14:paraId="06908648" w14:textId="77777777" w:rsidR="00B917BE" w:rsidRPr="001478A6" w:rsidRDefault="00B917BE" w:rsidP="001478A6">
      <w:pPr>
        <w:autoSpaceDE/>
        <w:autoSpaceDN/>
        <w:adjustRightInd/>
        <w:spacing w:line="360" w:lineRule="auto"/>
        <w:jc w:val="both"/>
        <w:rPr>
          <w:rFonts w:ascii="Leelawadee" w:hAnsi="Leelawadee" w:cs="Leelawadee"/>
          <w:sz w:val="20"/>
          <w:szCs w:val="20"/>
        </w:rPr>
      </w:pPr>
    </w:p>
    <w:p w14:paraId="7A58457C" w14:textId="383C25CB" w:rsidR="000E531C" w:rsidRPr="001478A6" w:rsidRDefault="0060734B" w:rsidP="00030ECF">
      <w:pPr>
        <w:autoSpaceDE/>
        <w:autoSpaceDN/>
        <w:adjustRightInd/>
        <w:spacing w:line="360" w:lineRule="auto"/>
        <w:jc w:val="both"/>
        <w:rPr>
          <w:rFonts w:ascii="Leelawadee" w:hAnsi="Leelawadee" w:cs="Leelawadee"/>
          <w:sz w:val="20"/>
          <w:szCs w:val="20"/>
        </w:rPr>
      </w:pPr>
      <w:r w:rsidRPr="001478A6">
        <w:rPr>
          <w:rFonts w:ascii="Leelawadee" w:hAnsi="Leelawadee" w:cs="Leelawadee"/>
          <w:sz w:val="20"/>
          <w:szCs w:val="20"/>
        </w:rPr>
        <w:t xml:space="preserve">A presente declaração é prestada em atendimento ao item </w:t>
      </w:r>
      <w:r w:rsidRPr="00030ECF">
        <w:rPr>
          <w:rFonts w:ascii="Leelawadee" w:hAnsi="Leelawadee" w:cs="Leelawadee"/>
          <w:sz w:val="20"/>
          <w:szCs w:val="20"/>
        </w:rPr>
        <w:fldChar w:fldCharType="begin"/>
      </w:r>
      <w:r w:rsidRPr="001478A6">
        <w:rPr>
          <w:rFonts w:ascii="Leelawadee" w:hAnsi="Leelawadee" w:cs="Leelawadee"/>
          <w:sz w:val="20"/>
          <w:szCs w:val="20"/>
        </w:rPr>
        <w:instrText xml:space="preserve"> REF _Ref45832039 \r \h </w:instrText>
      </w:r>
      <w:r w:rsidR="001478A6" w:rsidRPr="001478A6">
        <w:rPr>
          <w:rFonts w:ascii="Leelawadee" w:hAnsi="Leelawadee" w:cs="Leelawadee"/>
          <w:sz w:val="20"/>
          <w:szCs w:val="20"/>
        </w:rPr>
        <w:instrText xml:space="preserve"> \* MERGEFORMAT </w:instrText>
      </w:r>
      <w:r w:rsidRPr="00030ECF">
        <w:rPr>
          <w:rFonts w:ascii="Leelawadee" w:hAnsi="Leelawadee" w:cs="Leelawadee"/>
          <w:sz w:val="20"/>
          <w:szCs w:val="20"/>
        </w:rPr>
      </w:r>
      <w:r w:rsidRPr="00030ECF">
        <w:rPr>
          <w:rFonts w:ascii="Leelawadee" w:hAnsi="Leelawadee" w:cs="Leelawadee"/>
          <w:sz w:val="20"/>
          <w:szCs w:val="20"/>
        </w:rPr>
        <w:fldChar w:fldCharType="separate"/>
      </w:r>
      <w:r w:rsidR="00B2470D">
        <w:rPr>
          <w:rFonts w:ascii="Leelawadee" w:hAnsi="Leelawadee" w:cs="Leelawadee"/>
          <w:sz w:val="20"/>
          <w:szCs w:val="20"/>
        </w:rPr>
        <w:t>8.2.6.1</w:t>
      </w:r>
      <w:r w:rsidRPr="00030ECF">
        <w:rPr>
          <w:rFonts w:ascii="Leelawadee" w:hAnsi="Leelawadee" w:cs="Leelawadee"/>
          <w:sz w:val="20"/>
          <w:szCs w:val="20"/>
        </w:rPr>
        <w:fldChar w:fldCharType="end"/>
      </w:r>
      <w:r w:rsidRPr="001478A6">
        <w:rPr>
          <w:rFonts w:ascii="Leelawadee" w:hAnsi="Leelawadee" w:cs="Leelawadee"/>
          <w:sz w:val="20"/>
          <w:szCs w:val="20"/>
        </w:rPr>
        <w:t xml:space="preserve"> da Escritura de Emissão de Debêntures e é considerada, para todos os fins e efeitos, como comprovante da atual situação de integral vacância do Imóvel.</w:t>
      </w:r>
    </w:p>
    <w:p w14:paraId="0B69E050" w14:textId="0437665B" w:rsidR="00B917BE" w:rsidRPr="001478A6" w:rsidRDefault="00B917BE" w:rsidP="001478A6">
      <w:pPr>
        <w:autoSpaceDE/>
        <w:autoSpaceDN/>
        <w:adjustRightInd/>
        <w:spacing w:line="360" w:lineRule="auto"/>
        <w:rPr>
          <w:rFonts w:ascii="Leelawadee" w:hAnsi="Leelawadee" w:cs="Leelawadee"/>
          <w:sz w:val="20"/>
          <w:szCs w:val="20"/>
        </w:rPr>
      </w:pPr>
    </w:p>
    <w:p w14:paraId="035AA8A3" w14:textId="77777777" w:rsidR="00B917BE" w:rsidRPr="001478A6" w:rsidRDefault="00B917BE" w:rsidP="001478A6">
      <w:pPr>
        <w:spacing w:line="360" w:lineRule="auto"/>
        <w:jc w:val="center"/>
        <w:rPr>
          <w:rFonts w:ascii="Leelawadee" w:hAnsi="Leelawadee" w:cs="Leelawadee"/>
          <w:sz w:val="20"/>
          <w:szCs w:val="20"/>
        </w:rPr>
      </w:pPr>
      <w:r w:rsidRPr="001478A6">
        <w:rPr>
          <w:rFonts w:ascii="Leelawadee" w:hAnsi="Leelawadee" w:cs="Leelawadee"/>
          <w:sz w:val="20"/>
          <w:szCs w:val="20"/>
        </w:rPr>
        <w:t xml:space="preserve">São Paulo, </w:t>
      </w:r>
      <w:r w:rsidRPr="001478A6">
        <w:rPr>
          <w:rFonts w:ascii="Leelawadee" w:hAnsi="Leelawadee" w:cs="Leelawadee"/>
          <w:sz w:val="20"/>
          <w:szCs w:val="20"/>
          <w:highlight w:val="lightGray"/>
        </w:rPr>
        <w:t>[•]</w:t>
      </w:r>
      <w:r w:rsidRPr="001478A6">
        <w:rPr>
          <w:rFonts w:ascii="Leelawadee" w:hAnsi="Leelawadee" w:cs="Leelawadee"/>
          <w:sz w:val="20"/>
          <w:szCs w:val="20"/>
        </w:rPr>
        <w:t xml:space="preserve"> de </w:t>
      </w:r>
      <w:r w:rsidRPr="001478A6">
        <w:rPr>
          <w:rFonts w:ascii="Leelawadee" w:hAnsi="Leelawadee" w:cs="Leelawadee"/>
          <w:sz w:val="20"/>
          <w:szCs w:val="20"/>
          <w:highlight w:val="lightGray"/>
        </w:rPr>
        <w:t>[•]</w:t>
      </w:r>
      <w:r w:rsidRPr="001478A6">
        <w:rPr>
          <w:rFonts w:ascii="Leelawadee" w:hAnsi="Leelawadee" w:cs="Leelawadee"/>
          <w:sz w:val="20"/>
          <w:szCs w:val="20"/>
        </w:rPr>
        <w:t xml:space="preserve"> de </w:t>
      </w:r>
      <w:r w:rsidRPr="001478A6">
        <w:rPr>
          <w:rFonts w:ascii="Leelawadee" w:hAnsi="Leelawadee" w:cs="Leelawadee"/>
          <w:sz w:val="20"/>
          <w:szCs w:val="20"/>
          <w:highlight w:val="lightGray"/>
        </w:rPr>
        <w:t>[•]</w:t>
      </w:r>
      <w:r w:rsidRPr="001478A6">
        <w:rPr>
          <w:rFonts w:ascii="Leelawadee" w:hAnsi="Leelawadee" w:cs="Leelawadee"/>
          <w:sz w:val="20"/>
          <w:szCs w:val="20"/>
        </w:rPr>
        <w:t>.</w:t>
      </w:r>
    </w:p>
    <w:p w14:paraId="48043940" w14:textId="77777777" w:rsidR="00B917BE" w:rsidRPr="001478A6" w:rsidRDefault="00B917BE" w:rsidP="001478A6">
      <w:pPr>
        <w:spacing w:line="360" w:lineRule="auto"/>
        <w:jc w:val="both"/>
        <w:rPr>
          <w:rFonts w:ascii="Leelawadee" w:hAnsi="Leelawadee" w:cs="Leelawadee"/>
          <w:sz w:val="20"/>
          <w:szCs w:val="20"/>
        </w:rPr>
      </w:pPr>
    </w:p>
    <w:p w14:paraId="65152364" w14:textId="77777777" w:rsidR="00B917BE" w:rsidRPr="001478A6" w:rsidRDefault="00B917BE" w:rsidP="001478A6">
      <w:pPr>
        <w:spacing w:line="360" w:lineRule="auto"/>
        <w:jc w:val="both"/>
        <w:rPr>
          <w:rFonts w:ascii="Leelawadee" w:hAnsi="Leelawadee" w:cs="Leelawadee"/>
          <w:sz w:val="20"/>
          <w:szCs w:val="20"/>
        </w:rPr>
      </w:pPr>
    </w:p>
    <w:p w14:paraId="76FB96AE" w14:textId="77777777" w:rsidR="00B917BE" w:rsidRPr="001478A6" w:rsidRDefault="00B917BE" w:rsidP="001478A6">
      <w:pPr>
        <w:spacing w:line="360" w:lineRule="auto"/>
        <w:jc w:val="both"/>
        <w:rPr>
          <w:rFonts w:ascii="Leelawadee" w:hAnsi="Leelawadee" w:cs="Leelawadee"/>
          <w:sz w:val="20"/>
          <w:szCs w:val="20"/>
        </w:rPr>
      </w:pPr>
    </w:p>
    <w:p w14:paraId="2CD08BDF" w14:textId="77777777" w:rsidR="00B917BE" w:rsidRPr="001478A6" w:rsidRDefault="00B917BE" w:rsidP="001478A6">
      <w:pPr>
        <w:spacing w:line="360" w:lineRule="auto"/>
        <w:jc w:val="center"/>
        <w:rPr>
          <w:rFonts w:ascii="Leelawadee" w:hAnsi="Leelawadee" w:cs="Leelawadee"/>
          <w:sz w:val="20"/>
          <w:szCs w:val="20"/>
        </w:rPr>
      </w:pPr>
    </w:p>
    <w:tbl>
      <w:tblPr>
        <w:tblW w:w="0" w:type="auto"/>
        <w:tblBorders>
          <w:top w:val="single" w:sz="4" w:space="0" w:color="auto"/>
        </w:tblBorders>
        <w:tblLook w:val="04A0" w:firstRow="1" w:lastRow="0" w:firstColumn="1" w:lastColumn="0" w:noHBand="0" w:noVBand="1"/>
      </w:tblPr>
      <w:tblGrid>
        <w:gridCol w:w="4944"/>
        <w:gridCol w:w="4945"/>
      </w:tblGrid>
      <w:tr w:rsidR="00B917BE" w:rsidRPr="001478A6" w14:paraId="74701D8E" w14:textId="77777777" w:rsidTr="004C2A74">
        <w:tc>
          <w:tcPr>
            <w:tcW w:w="9889" w:type="dxa"/>
            <w:gridSpan w:val="2"/>
          </w:tcPr>
          <w:p w14:paraId="5792AAD3" w14:textId="77777777" w:rsidR="00B917BE" w:rsidRPr="001478A6" w:rsidRDefault="00B917BE" w:rsidP="001478A6">
            <w:pPr>
              <w:widowControl w:val="0"/>
              <w:tabs>
                <w:tab w:val="left" w:pos="8647"/>
              </w:tabs>
              <w:spacing w:line="360" w:lineRule="auto"/>
              <w:jc w:val="center"/>
              <w:rPr>
                <w:rFonts w:ascii="Leelawadee" w:hAnsi="Leelawadee" w:cs="Leelawadee"/>
                <w:sz w:val="20"/>
                <w:szCs w:val="20"/>
                <w:lang w:eastAsia="en-US"/>
              </w:rPr>
            </w:pPr>
            <w:r w:rsidRPr="001478A6">
              <w:rPr>
                <w:rFonts w:ascii="Leelawadee" w:hAnsi="Leelawadee" w:cs="Leelawadee"/>
                <w:b/>
                <w:sz w:val="20"/>
                <w:szCs w:val="20"/>
                <w:lang w:eastAsia="en-US"/>
              </w:rPr>
              <w:t>SUPERFRIO ARMAZÉNS GERAIS S.A.</w:t>
            </w:r>
          </w:p>
          <w:p w14:paraId="30B03F10" w14:textId="77777777" w:rsidR="00B917BE" w:rsidRPr="001478A6" w:rsidRDefault="00B917BE" w:rsidP="001478A6">
            <w:pPr>
              <w:widowControl w:val="0"/>
              <w:tabs>
                <w:tab w:val="left" w:pos="8647"/>
              </w:tabs>
              <w:spacing w:line="360" w:lineRule="auto"/>
              <w:jc w:val="center"/>
              <w:rPr>
                <w:rFonts w:ascii="Leelawadee" w:hAnsi="Leelawadee" w:cs="Leelawadee"/>
                <w:i/>
                <w:sz w:val="20"/>
                <w:szCs w:val="20"/>
                <w:lang w:eastAsia="en-US"/>
              </w:rPr>
            </w:pPr>
            <w:r w:rsidRPr="001478A6">
              <w:rPr>
                <w:rFonts w:ascii="Leelawadee" w:hAnsi="Leelawadee" w:cs="Leelawadee"/>
                <w:i/>
                <w:sz w:val="20"/>
                <w:szCs w:val="20"/>
                <w:lang w:eastAsia="en-US"/>
              </w:rPr>
              <w:t>Emissora</w:t>
            </w:r>
          </w:p>
        </w:tc>
      </w:tr>
      <w:tr w:rsidR="00B917BE" w:rsidRPr="001478A6" w14:paraId="3AD5D2D1" w14:textId="77777777" w:rsidTr="004C2A74">
        <w:tc>
          <w:tcPr>
            <w:tcW w:w="4944" w:type="dxa"/>
          </w:tcPr>
          <w:p w14:paraId="0C2ABB23" w14:textId="77777777" w:rsidR="00B917BE" w:rsidRPr="001478A6" w:rsidRDefault="00B917BE" w:rsidP="001478A6">
            <w:pPr>
              <w:widowControl w:val="0"/>
              <w:tabs>
                <w:tab w:val="left" w:pos="8647"/>
              </w:tabs>
              <w:spacing w:line="360" w:lineRule="auto"/>
              <w:rPr>
                <w:rFonts w:ascii="Leelawadee" w:hAnsi="Leelawadee" w:cs="Leelawadee"/>
                <w:sz w:val="20"/>
                <w:szCs w:val="20"/>
                <w:lang w:eastAsia="en-US"/>
              </w:rPr>
            </w:pPr>
            <w:r w:rsidRPr="001478A6">
              <w:rPr>
                <w:rFonts w:ascii="Leelawadee" w:hAnsi="Leelawadee" w:cs="Leelawadee"/>
                <w:sz w:val="20"/>
                <w:szCs w:val="20"/>
                <w:lang w:eastAsia="en-US"/>
              </w:rPr>
              <w:t>Nome:</w:t>
            </w:r>
          </w:p>
        </w:tc>
        <w:tc>
          <w:tcPr>
            <w:tcW w:w="4945" w:type="dxa"/>
          </w:tcPr>
          <w:p w14:paraId="5E59EC94" w14:textId="77777777" w:rsidR="00B917BE" w:rsidRPr="001478A6" w:rsidRDefault="00B917BE" w:rsidP="001478A6">
            <w:pPr>
              <w:widowControl w:val="0"/>
              <w:tabs>
                <w:tab w:val="left" w:pos="8647"/>
              </w:tabs>
              <w:spacing w:line="360" w:lineRule="auto"/>
              <w:rPr>
                <w:rFonts w:ascii="Leelawadee" w:hAnsi="Leelawadee" w:cs="Leelawadee"/>
                <w:sz w:val="20"/>
                <w:szCs w:val="20"/>
                <w:lang w:eastAsia="en-US"/>
              </w:rPr>
            </w:pPr>
            <w:r w:rsidRPr="001478A6">
              <w:rPr>
                <w:rFonts w:ascii="Leelawadee" w:hAnsi="Leelawadee" w:cs="Leelawadee"/>
                <w:sz w:val="20"/>
                <w:szCs w:val="20"/>
                <w:lang w:eastAsia="en-US"/>
              </w:rPr>
              <w:t>Nome:</w:t>
            </w:r>
          </w:p>
        </w:tc>
      </w:tr>
      <w:tr w:rsidR="00B917BE" w:rsidRPr="001478A6" w14:paraId="176FBECB" w14:textId="77777777" w:rsidTr="004C2A74">
        <w:tc>
          <w:tcPr>
            <w:tcW w:w="4944" w:type="dxa"/>
          </w:tcPr>
          <w:p w14:paraId="380568BA" w14:textId="77777777" w:rsidR="00B917BE" w:rsidRPr="001478A6" w:rsidRDefault="00B917BE" w:rsidP="001478A6">
            <w:pPr>
              <w:widowControl w:val="0"/>
              <w:tabs>
                <w:tab w:val="left" w:pos="8647"/>
              </w:tabs>
              <w:spacing w:line="360" w:lineRule="auto"/>
              <w:rPr>
                <w:rFonts w:ascii="Leelawadee" w:hAnsi="Leelawadee" w:cs="Leelawadee"/>
                <w:sz w:val="20"/>
                <w:szCs w:val="20"/>
                <w:lang w:eastAsia="en-US"/>
              </w:rPr>
            </w:pPr>
            <w:r w:rsidRPr="001478A6">
              <w:rPr>
                <w:rFonts w:ascii="Leelawadee" w:hAnsi="Leelawadee" w:cs="Leelawadee"/>
                <w:sz w:val="20"/>
                <w:szCs w:val="20"/>
                <w:lang w:eastAsia="en-US"/>
              </w:rPr>
              <w:t>Cargo:</w:t>
            </w:r>
          </w:p>
        </w:tc>
        <w:tc>
          <w:tcPr>
            <w:tcW w:w="4945" w:type="dxa"/>
          </w:tcPr>
          <w:p w14:paraId="428F8861" w14:textId="77777777" w:rsidR="00B917BE" w:rsidRPr="001478A6" w:rsidRDefault="00B917BE" w:rsidP="001478A6">
            <w:pPr>
              <w:widowControl w:val="0"/>
              <w:tabs>
                <w:tab w:val="left" w:pos="8647"/>
              </w:tabs>
              <w:spacing w:line="360" w:lineRule="auto"/>
              <w:rPr>
                <w:rFonts w:ascii="Leelawadee" w:hAnsi="Leelawadee" w:cs="Leelawadee"/>
                <w:sz w:val="20"/>
                <w:szCs w:val="20"/>
                <w:lang w:eastAsia="en-US"/>
              </w:rPr>
            </w:pPr>
            <w:r w:rsidRPr="001478A6">
              <w:rPr>
                <w:rFonts w:ascii="Leelawadee" w:hAnsi="Leelawadee" w:cs="Leelawadee"/>
                <w:sz w:val="20"/>
                <w:szCs w:val="20"/>
                <w:lang w:eastAsia="en-US"/>
              </w:rPr>
              <w:t>Cargo:</w:t>
            </w:r>
          </w:p>
        </w:tc>
      </w:tr>
    </w:tbl>
    <w:p w14:paraId="5C5E6A61" w14:textId="4DBC5571" w:rsidR="00B917BE" w:rsidRPr="001478A6" w:rsidRDefault="00B917BE" w:rsidP="001478A6">
      <w:pPr>
        <w:autoSpaceDE/>
        <w:autoSpaceDN/>
        <w:adjustRightInd/>
        <w:spacing w:line="360" w:lineRule="auto"/>
        <w:rPr>
          <w:rFonts w:ascii="Leelawadee" w:hAnsi="Leelawadee" w:cs="Leelawadee"/>
          <w:sz w:val="20"/>
          <w:szCs w:val="20"/>
        </w:rPr>
      </w:pPr>
    </w:p>
    <w:p w14:paraId="4D269BCE" w14:textId="77777777" w:rsidR="00B917BE" w:rsidRPr="001478A6" w:rsidRDefault="00B917BE" w:rsidP="001478A6">
      <w:pPr>
        <w:autoSpaceDE/>
        <w:autoSpaceDN/>
        <w:adjustRightInd/>
        <w:spacing w:line="360" w:lineRule="auto"/>
        <w:rPr>
          <w:rFonts w:ascii="Leelawadee" w:hAnsi="Leelawadee" w:cs="Leelawadee"/>
          <w:sz w:val="20"/>
          <w:szCs w:val="20"/>
        </w:rPr>
      </w:pPr>
    </w:p>
    <w:p w14:paraId="0253E7E8" w14:textId="7A4D95BD" w:rsidR="00F40B8F" w:rsidRPr="001478A6" w:rsidRDefault="00F40B8F" w:rsidP="00030ECF">
      <w:pPr>
        <w:autoSpaceDE/>
        <w:autoSpaceDN/>
        <w:adjustRightInd/>
        <w:spacing w:line="360" w:lineRule="auto"/>
        <w:rPr>
          <w:rFonts w:ascii="Leelawadee" w:hAnsi="Leelawadee" w:cs="Leelawadee"/>
          <w:sz w:val="20"/>
          <w:szCs w:val="20"/>
          <w:highlight w:val="yellow"/>
        </w:rPr>
      </w:pPr>
      <w:r w:rsidRPr="001478A6">
        <w:rPr>
          <w:rFonts w:ascii="Leelawadee" w:hAnsi="Leelawadee" w:cs="Leelawadee"/>
          <w:sz w:val="20"/>
          <w:szCs w:val="20"/>
          <w:highlight w:val="yellow"/>
        </w:rPr>
        <w:br w:type="page"/>
      </w:r>
    </w:p>
    <w:p w14:paraId="0D766302" w14:textId="69AA3554" w:rsidR="00F40B8F" w:rsidRPr="001478A6" w:rsidRDefault="00F40B8F" w:rsidP="006117F8">
      <w:pPr>
        <w:pStyle w:val="Ttulo1"/>
      </w:pPr>
      <w:r w:rsidRPr="001478A6">
        <w:rPr>
          <w:rFonts w:hint="cs"/>
        </w:rPr>
        <w:t xml:space="preserve">ANEXO V – MINUTA </w:t>
      </w:r>
      <w:r w:rsidRPr="00030ECF">
        <w:t>DE ADITAMENTO DA ESCRITURA DE EMISSÃO DE DEBÊNTURES</w:t>
      </w:r>
    </w:p>
    <w:p w14:paraId="57BA3FDF" w14:textId="65368157" w:rsidR="00F40B8F" w:rsidRPr="001478A6" w:rsidRDefault="00F40B8F" w:rsidP="001478A6">
      <w:pPr>
        <w:spacing w:line="360" w:lineRule="auto"/>
        <w:rPr>
          <w:rFonts w:ascii="Leelawadee" w:hAnsi="Leelawadee" w:cs="Leelawadee"/>
          <w:sz w:val="20"/>
          <w:szCs w:val="20"/>
        </w:rPr>
      </w:pPr>
    </w:p>
    <w:p w14:paraId="770CD2F3" w14:textId="18AB36FE" w:rsidR="00F40B8F" w:rsidRPr="001478A6" w:rsidRDefault="00F40B8F" w:rsidP="001478A6">
      <w:pPr>
        <w:spacing w:line="360" w:lineRule="auto"/>
        <w:rPr>
          <w:rFonts w:ascii="Leelawadee" w:hAnsi="Leelawadee" w:cs="Leelawadee"/>
          <w:sz w:val="20"/>
          <w:szCs w:val="20"/>
        </w:rPr>
      </w:pPr>
    </w:p>
    <w:p w14:paraId="12035165" w14:textId="02825B04" w:rsidR="00F40B8F" w:rsidRPr="001478A6" w:rsidRDefault="00F40B8F" w:rsidP="001478A6">
      <w:pPr>
        <w:pStyle w:val="DeltaViewTableBody"/>
        <w:spacing w:line="360" w:lineRule="auto"/>
        <w:jc w:val="both"/>
        <w:rPr>
          <w:rFonts w:ascii="Leelawadee" w:hAnsi="Leelawadee" w:cs="Leelawadee"/>
          <w:b/>
          <w:caps/>
          <w:color w:val="000000"/>
          <w:sz w:val="20"/>
          <w:szCs w:val="20"/>
          <w:lang w:val="pt-BR"/>
        </w:rPr>
      </w:pPr>
      <w:r w:rsidRPr="001478A6">
        <w:rPr>
          <w:rFonts w:ascii="Leelawadee" w:hAnsi="Leelawadee" w:cs="Leelawadee"/>
          <w:b/>
          <w:caps/>
          <w:color w:val="000000"/>
          <w:sz w:val="20"/>
          <w:szCs w:val="20"/>
          <w:lang w:val="pt-BR"/>
        </w:rPr>
        <w:t xml:space="preserve">PRIMEIRO ADITAMENTO AO Instrumento Particular de Escritura da 4ª Emissão de Debêntures </w:t>
      </w:r>
      <w:r w:rsidRPr="001478A6">
        <w:rPr>
          <w:rStyle w:val="DeltaViewInsertion"/>
          <w:rFonts w:ascii="Leelawadee" w:hAnsi="Leelawadee" w:cs="Leelawadee"/>
          <w:b/>
          <w:caps/>
          <w:color w:val="000000"/>
          <w:sz w:val="20"/>
          <w:szCs w:val="20"/>
          <w:u w:val="none"/>
          <w:lang w:val="pt-BR"/>
        </w:rPr>
        <w:t xml:space="preserve">Simples, </w:t>
      </w:r>
      <w:r w:rsidRPr="001478A6">
        <w:rPr>
          <w:rFonts w:ascii="Leelawadee" w:hAnsi="Leelawadee" w:cs="Leelawadee"/>
          <w:b/>
          <w:caps/>
          <w:color w:val="000000"/>
          <w:sz w:val="20"/>
          <w:szCs w:val="20"/>
          <w:lang w:val="pt-BR"/>
        </w:rPr>
        <w:t xml:space="preserve">Não Conversíveis em Ações, </w:t>
      </w:r>
      <w:r w:rsidRPr="001478A6">
        <w:rPr>
          <w:rStyle w:val="DeltaViewInsertion"/>
          <w:rFonts w:ascii="Leelawadee" w:hAnsi="Leelawadee" w:cs="Leelawadee"/>
          <w:b/>
          <w:caps/>
          <w:color w:val="000000"/>
          <w:sz w:val="20"/>
          <w:szCs w:val="20"/>
          <w:u w:val="none"/>
          <w:lang w:val="pt-BR"/>
        </w:rPr>
        <w:t>da Espécie QUIROGRAFÁRIA, A SER CONVOLADA EM ESPÉCIE COM GARANTIA REAL,</w:t>
      </w:r>
      <w:r w:rsidRPr="00030ECF">
        <w:rPr>
          <w:rFonts w:ascii="Leelawadee" w:hAnsi="Leelawadee" w:cs="Leelawadee"/>
          <w:sz w:val="20"/>
          <w:szCs w:val="20"/>
          <w:lang w:val="pt-BR"/>
        </w:rPr>
        <w:t xml:space="preserve"> </w:t>
      </w:r>
      <w:r w:rsidRPr="001478A6">
        <w:rPr>
          <w:rFonts w:ascii="Leelawadee" w:hAnsi="Leelawadee" w:cs="Leelawadee"/>
          <w:b/>
          <w:caps/>
          <w:color w:val="000000"/>
          <w:sz w:val="20"/>
          <w:szCs w:val="20"/>
          <w:lang w:val="pt-BR"/>
        </w:rPr>
        <w:t>em Série Única, para Distribuição privada, da superfrio armazéns gerais S.A.</w:t>
      </w:r>
    </w:p>
    <w:p w14:paraId="245658C0" w14:textId="77777777" w:rsidR="00F40B8F" w:rsidRPr="001478A6" w:rsidRDefault="00F40B8F" w:rsidP="001478A6">
      <w:pPr>
        <w:pStyle w:val="DeltaViewTableBody"/>
        <w:spacing w:line="360" w:lineRule="auto"/>
        <w:jc w:val="both"/>
        <w:rPr>
          <w:rFonts w:ascii="Leelawadee" w:hAnsi="Leelawadee" w:cs="Leelawadee"/>
          <w:b/>
          <w:caps/>
          <w:color w:val="000000"/>
          <w:sz w:val="20"/>
          <w:szCs w:val="20"/>
          <w:lang w:val="pt-BR"/>
        </w:rPr>
      </w:pPr>
    </w:p>
    <w:p w14:paraId="1F97750D" w14:textId="77777777" w:rsidR="00F40B8F" w:rsidRPr="001478A6" w:rsidRDefault="00F40B8F" w:rsidP="001478A6">
      <w:pPr>
        <w:pStyle w:val="DeltaViewTableBody"/>
        <w:spacing w:line="360" w:lineRule="auto"/>
        <w:jc w:val="both"/>
        <w:rPr>
          <w:rFonts w:ascii="Leelawadee" w:hAnsi="Leelawadee" w:cs="Leelawadee"/>
          <w:b/>
          <w:caps/>
          <w:color w:val="000000"/>
          <w:sz w:val="20"/>
          <w:szCs w:val="20"/>
          <w:lang w:val="pt-BR"/>
        </w:rPr>
      </w:pPr>
      <w:r w:rsidRPr="001478A6">
        <w:rPr>
          <w:rFonts w:ascii="Leelawadee" w:hAnsi="Leelawadee" w:cs="Leelawadee"/>
          <w:b/>
          <w:caps/>
          <w:color w:val="000000"/>
          <w:sz w:val="20"/>
          <w:szCs w:val="20"/>
          <w:lang w:val="pt-BR"/>
        </w:rPr>
        <w:t>I – PARTES</w:t>
      </w:r>
    </w:p>
    <w:p w14:paraId="10722926" w14:textId="77777777" w:rsidR="00F40B8F" w:rsidRPr="001478A6" w:rsidRDefault="00F40B8F" w:rsidP="001478A6">
      <w:pPr>
        <w:pStyle w:val="DeltaViewTableBody"/>
        <w:spacing w:line="360" w:lineRule="auto"/>
        <w:jc w:val="both"/>
        <w:rPr>
          <w:rFonts w:ascii="Leelawadee" w:hAnsi="Leelawadee" w:cs="Leelawadee"/>
          <w:b/>
          <w:caps/>
          <w:color w:val="000000"/>
          <w:sz w:val="20"/>
          <w:szCs w:val="20"/>
          <w:lang w:val="pt-BR"/>
        </w:rPr>
      </w:pPr>
    </w:p>
    <w:p w14:paraId="06A15DD7" w14:textId="77777777" w:rsidR="00F40B8F" w:rsidRPr="001478A6" w:rsidRDefault="00F40B8F" w:rsidP="001478A6">
      <w:pPr>
        <w:pStyle w:val="Corpodetexto"/>
        <w:spacing w:line="360" w:lineRule="auto"/>
        <w:ind w:firstLine="0"/>
        <w:rPr>
          <w:rFonts w:ascii="Leelawadee" w:hAnsi="Leelawadee" w:cs="Leelawadee"/>
          <w:color w:val="000000"/>
          <w:sz w:val="20"/>
          <w:szCs w:val="20"/>
        </w:rPr>
      </w:pPr>
      <w:r w:rsidRPr="001478A6">
        <w:rPr>
          <w:rFonts w:ascii="Leelawadee" w:hAnsi="Leelawadee" w:cs="Leelawadee"/>
          <w:color w:val="000000"/>
          <w:sz w:val="20"/>
          <w:szCs w:val="20"/>
        </w:rPr>
        <w:t>Pelo presente instrumento, de um lado,</w:t>
      </w:r>
    </w:p>
    <w:p w14:paraId="7799BC12" w14:textId="77777777" w:rsidR="00F40B8F" w:rsidRPr="001478A6" w:rsidRDefault="00F40B8F" w:rsidP="001478A6">
      <w:pPr>
        <w:pStyle w:val="Corpodetexto"/>
        <w:spacing w:line="360" w:lineRule="auto"/>
        <w:ind w:firstLine="0"/>
        <w:rPr>
          <w:rFonts w:ascii="Leelawadee" w:hAnsi="Leelawadee" w:cs="Leelawadee"/>
          <w:color w:val="000000"/>
          <w:sz w:val="20"/>
          <w:szCs w:val="20"/>
        </w:rPr>
      </w:pPr>
    </w:p>
    <w:p w14:paraId="5FD0FCDE" w14:textId="208B9283" w:rsidR="00F40B8F" w:rsidRPr="001478A6" w:rsidRDefault="00F40B8F" w:rsidP="001478A6">
      <w:pPr>
        <w:pStyle w:val="Corpodetexto"/>
        <w:spacing w:line="360" w:lineRule="auto"/>
        <w:ind w:firstLine="0"/>
        <w:rPr>
          <w:rFonts w:ascii="Leelawadee" w:hAnsi="Leelawadee" w:cs="Leelawadee"/>
          <w:color w:val="000000"/>
          <w:sz w:val="20"/>
          <w:szCs w:val="20"/>
        </w:rPr>
      </w:pPr>
      <w:r w:rsidRPr="001478A6">
        <w:rPr>
          <w:rFonts w:ascii="Leelawadee" w:hAnsi="Leelawadee" w:cs="Leelawadee"/>
          <w:b/>
          <w:color w:val="000000" w:themeColor="text1"/>
          <w:sz w:val="20"/>
          <w:szCs w:val="20"/>
        </w:rPr>
        <w:t>SUPERFRIO ARMAZÉNS GERAIS S.A.</w:t>
      </w:r>
      <w:r w:rsidRPr="001478A6">
        <w:rPr>
          <w:rFonts w:ascii="Leelawadee" w:hAnsi="Leelawadee" w:cs="Leelawadee"/>
          <w:bCs/>
          <w:color w:val="000000" w:themeColor="text1"/>
          <w:sz w:val="20"/>
          <w:szCs w:val="20"/>
        </w:rPr>
        <w:t xml:space="preserve">, sociedade por ações de capital fechado, </w:t>
      </w:r>
      <w:r w:rsidRPr="001478A6">
        <w:rPr>
          <w:rFonts w:ascii="Leelawadee" w:hAnsi="Leelawadee" w:cs="Leelawadee"/>
          <w:sz w:val="20"/>
          <w:szCs w:val="20"/>
        </w:rPr>
        <w:t xml:space="preserve">com sede na Cidade de Ribeirão Preto, Estado de São Paulo, na Avenida Luiz Eduardo Toledo Prado, 800, Torre 1, 1º andar, </w:t>
      </w:r>
      <w:r w:rsidRPr="001478A6">
        <w:rPr>
          <w:rFonts w:ascii="Leelawadee" w:hAnsi="Leelawadee" w:cs="Leelawadee"/>
          <w:color w:val="000000"/>
          <w:sz w:val="20"/>
          <w:szCs w:val="20"/>
        </w:rPr>
        <w:t>Vila do Golfe, CEP 14027-250</w:t>
      </w:r>
      <w:r w:rsidRPr="001478A6">
        <w:rPr>
          <w:rFonts w:ascii="Leelawadee" w:hAnsi="Leelawadee" w:cs="Leelawadee"/>
          <w:bCs/>
          <w:color w:val="000000" w:themeColor="text1"/>
          <w:sz w:val="20"/>
          <w:szCs w:val="20"/>
        </w:rPr>
        <w:t>, inscrita no Cadastro Nacional de Pessoas Jurídicas do Ministério da Economia (“</w:t>
      </w:r>
      <w:r w:rsidRPr="001478A6">
        <w:rPr>
          <w:rFonts w:ascii="Leelawadee" w:hAnsi="Leelawadee" w:cs="Leelawadee"/>
          <w:bCs/>
          <w:color w:val="000000" w:themeColor="text1"/>
          <w:sz w:val="20"/>
          <w:szCs w:val="20"/>
          <w:u w:val="single"/>
        </w:rPr>
        <w:t>CNPJ</w:t>
      </w:r>
      <w:r w:rsidRPr="00030ECF">
        <w:rPr>
          <w:rFonts w:ascii="Leelawadee" w:hAnsi="Leelawadee" w:cs="Leelawadee"/>
          <w:bCs/>
          <w:sz w:val="20"/>
          <w:szCs w:val="20"/>
          <w:u w:val="single"/>
        </w:rPr>
        <w:t>/ME</w:t>
      </w:r>
      <w:r w:rsidRPr="00030ECF">
        <w:rPr>
          <w:rFonts w:ascii="Leelawadee" w:hAnsi="Leelawadee" w:cs="Leelawadee"/>
          <w:bCs/>
          <w:sz w:val="20"/>
          <w:szCs w:val="20"/>
        </w:rPr>
        <w:t>”)</w:t>
      </w:r>
      <w:r w:rsidRPr="001478A6">
        <w:rPr>
          <w:rFonts w:ascii="Leelawadee" w:hAnsi="Leelawadee" w:cs="Leelawadee"/>
          <w:bCs/>
          <w:color w:val="000000" w:themeColor="text1"/>
          <w:sz w:val="20"/>
          <w:szCs w:val="20"/>
        </w:rPr>
        <w:t xml:space="preserve"> sob o nº 02.060.862/0011-07</w:t>
      </w:r>
      <w:r w:rsidRPr="001478A6">
        <w:rPr>
          <w:rFonts w:ascii="Leelawadee" w:hAnsi="Leelawadee" w:cs="Leelawadee"/>
          <w:color w:val="000000" w:themeColor="text1"/>
          <w:sz w:val="20"/>
          <w:szCs w:val="20"/>
        </w:rPr>
        <w:t xml:space="preserve"> e com seus atos constitutivos registrados perante a Junta Comercial do Estado de São Paulo (“</w:t>
      </w:r>
      <w:r w:rsidRPr="001478A6">
        <w:rPr>
          <w:rFonts w:ascii="Leelawadee" w:hAnsi="Leelawadee" w:cs="Leelawadee"/>
          <w:color w:val="000000" w:themeColor="text1"/>
          <w:sz w:val="20"/>
          <w:szCs w:val="20"/>
          <w:u w:val="single"/>
        </w:rPr>
        <w:t>JUCESP</w:t>
      </w:r>
      <w:r w:rsidRPr="001478A6">
        <w:rPr>
          <w:rFonts w:ascii="Leelawadee" w:hAnsi="Leelawadee" w:cs="Leelawadee"/>
          <w:color w:val="000000" w:themeColor="text1"/>
          <w:sz w:val="20"/>
          <w:szCs w:val="20"/>
        </w:rPr>
        <w:t>”) sob o NIRE nº 35.300.468.121, neste ato representada na forma de seu Estatuto Social (“</w:t>
      </w:r>
      <w:r w:rsidRPr="001478A6">
        <w:rPr>
          <w:rFonts w:ascii="Leelawadee" w:hAnsi="Leelawadee" w:cs="Leelawadee"/>
          <w:color w:val="000000" w:themeColor="text1"/>
          <w:sz w:val="20"/>
          <w:szCs w:val="20"/>
          <w:u w:val="single"/>
        </w:rPr>
        <w:t>Emissora</w:t>
      </w:r>
      <w:r w:rsidRPr="001478A6">
        <w:rPr>
          <w:rFonts w:ascii="Leelawadee" w:hAnsi="Leelawadee" w:cs="Leelawadee"/>
          <w:color w:val="000000" w:themeColor="text1"/>
          <w:sz w:val="20"/>
          <w:szCs w:val="20"/>
        </w:rPr>
        <w:t>”);</w:t>
      </w:r>
    </w:p>
    <w:p w14:paraId="6F81B413" w14:textId="77777777" w:rsidR="00F40B8F" w:rsidRPr="001478A6" w:rsidRDefault="00F40B8F" w:rsidP="001478A6">
      <w:pPr>
        <w:pStyle w:val="Corpodetexto"/>
        <w:spacing w:line="360" w:lineRule="auto"/>
        <w:ind w:firstLine="0"/>
        <w:rPr>
          <w:rFonts w:ascii="Leelawadee" w:hAnsi="Leelawadee" w:cs="Leelawadee"/>
          <w:color w:val="000000"/>
          <w:sz w:val="20"/>
          <w:szCs w:val="20"/>
        </w:rPr>
      </w:pPr>
    </w:p>
    <w:p w14:paraId="5DE63E87" w14:textId="362C9735" w:rsidR="00F40B8F" w:rsidRPr="001478A6" w:rsidRDefault="00F40B8F" w:rsidP="001478A6">
      <w:pPr>
        <w:pStyle w:val="Corpodetexto"/>
        <w:spacing w:line="360" w:lineRule="auto"/>
        <w:ind w:firstLine="0"/>
        <w:rPr>
          <w:rFonts w:ascii="Leelawadee" w:hAnsi="Leelawadee" w:cs="Leelawadee"/>
          <w:color w:val="000000"/>
          <w:sz w:val="20"/>
          <w:szCs w:val="20"/>
        </w:rPr>
      </w:pPr>
      <w:r w:rsidRPr="001478A6">
        <w:rPr>
          <w:rFonts w:ascii="Leelawadee" w:hAnsi="Leelawadee" w:cs="Leelawadee"/>
          <w:color w:val="000000"/>
          <w:sz w:val="20"/>
          <w:szCs w:val="20"/>
        </w:rPr>
        <w:t>e, de outro lado,</w:t>
      </w:r>
    </w:p>
    <w:p w14:paraId="64F9A42C" w14:textId="77777777" w:rsidR="00F40B8F" w:rsidRPr="001478A6" w:rsidRDefault="00F40B8F" w:rsidP="001478A6">
      <w:pPr>
        <w:pStyle w:val="Corpodetexto"/>
        <w:spacing w:line="360" w:lineRule="auto"/>
        <w:ind w:firstLine="0"/>
        <w:rPr>
          <w:rFonts w:ascii="Leelawadee" w:hAnsi="Leelawadee" w:cs="Leelawadee"/>
          <w:b/>
          <w:smallCaps/>
          <w:color w:val="000000"/>
          <w:sz w:val="20"/>
          <w:szCs w:val="20"/>
        </w:rPr>
      </w:pPr>
    </w:p>
    <w:p w14:paraId="581C11BC" w14:textId="4208B536" w:rsidR="00F40B8F" w:rsidRPr="001478A6" w:rsidRDefault="00F40B8F" w:rsidP="001478A6">
      <w:pPr>
        <w:widowControl w:val="0"/>
        <w:suppressAutoHyphens/>
        <w:spacing w:line="360" w:lineRule="auto"/>
        <w:jc w:val="both"/>
        <w:rPr>
          <w:rFonts w:ascii="Leelawadee" w:hAnsi="Leelawadee" w:cs="Leelawadee"/>
          <w:color w:val="000000"/>
          <w:sz w:val="20"/>
          <w:szCs w:val="20"/>
        </w:rPr>
      </w:pPr>
      <w:r w:rsidRPr="001478A6">
        <w:rPr>
          <w:rFonts w:ascii="Leelawadee" w:hAnsi="Leelawadee" w:cs="Leelawadee"/>
          <w:b/>
          <w:color w:val="000000" w:themeColor="text1"/>
          <w:sz w:val="20"/>
          <w:szCs w:val="20"/>
        </w:rPr>
        <w:t>ISEC SECURITIZADORA S.A.</w:t>
      </w:r>
      <w:r w:rsidRPr="001478A6">
        <w:rPr>
          <w:rFonts w:ascii="Leelawadee" w:hAnsi="Leelawadee" w:cs="Leelawadee"/>
          <w:color w:val="000000" w:themeColor="text1"/>
          <w:sz w:val="20"/>
          <w:szCs w:val="20"/>
        </w:rPr>
        <w:t>, sociedade anônima, com sede na Cidade de São Paulo, Estado de São Paulo, na Rua Tabapuã, nº 1.123, 21º andar, conjunto 215, Itaim Bibi, CEP 04533-004, inscrita no CNPJ</w:t>
      </w:r>
      <w:r w:rsidRPr="00030ECF">
        <w:rPr>
          <w:rFonts w:ascii="Leelawadee" w:hAnsi="Leelawadee" w:cs="Leelawadee"/>
          <w:bCs/>
          <w:sz w:val="20"/>
          <w:szCs w:val="20"/>
        </w:rPr>
        <w:t>/ME</w:t>
      </w:r>
      <w:r w:rsidRPr="001478A6">
        <w:rPr>
          <w:rFonts w:ascii="Leelawadee" w:hAnsi="Leelawadee" w:cs="Leelawadee"/>
          <w:color w:val="000000" w:themeColor="text1"/>
          <w:sz w:val="20"/>
          <w:szCs w:val="20"/>
        </w:rPr>
        <w:t xml:space="preserve"> sob o nº </w:t>
      </w:r>
      <w:r w:rsidRPr="001478A6">
        <w:rPr>
          <w:rFonts w:ascii="Leelawadee" w:hAnsi="Leelawadee" w:cs="Leelawadee"/>
          <w:bCs/>
          <w:color w:val="000000" w:themeColor="text1"/>
          <w:sz w:val="20"/>
          <w:szCs w:val="20"/>
        </w:rPr>
        <w:t>08.769.451/0001-08</w:t>
      </w:r>
      <w:r w:rsidRPr="001478A6">
        <w:rPr>
          <w:rFonts w:ascii="Leelawadee" w:hAnsi="Leelawadee" w:cs="Leelawadee"/>
          <w:color w:val="000000" w:themeColor="text1"/>
          <w:sz w:val="20"/>
          <w:szCs w:val="20"/>
        </w:rPr>
        <w:t>, neste ato representada na forma de seu Estatuto Social, na qualidade de debenturista (“</w:t>
      </w:r>
      <w:r w:rsidRPr="001478A6">
        <w:rPr>
          <w:rFonts w:ascii="Leelawadee" w:hAnsi="Leelawadee" w:cs="Leelawadee"/>
          <w:color w:val="000000" w:themeColor="text1"/>
          <w:sz w:val="20"/>
          <w:szCs w:val="20"/>
          <w:u w:val="single"/>
        </w:rPr>
        <w:t>Debenturista</w:t>
      </w:r>
      <w:r w:rsidRPr="001478A6">
        <w:rPr>
          <w:rFonts w:ascii="Leelawadee" w:hAnsi="Leelawadee" w:cs="Leelawadee"/>
          <w:color w:val="000000" w:themeColor="text1"/>
          <w:sz w:val="20"/>
          <w:szCs w:val="20"/>
        </w:rPr>
        <w:t>” ou “</w:t>
      </w:r>
      <w:proofErr w:type="spellStart"/>
      <w:r w:rsidRPr="001478A6">
        <w:rPr>
          <w:rFonts w:ascii="Leelawadee" w:hAnsi="Leelawadee" w:cs="Leelawadee"/>
          <w:color w:val="000000" w:themeColor="text1"/>
          <w:sz w:val="20"/>
          <w:szCs w:val="20"/>
          <w:u w:val="single"/>
        </w:rPr>
        <w:t>Securitizadora</w:t>
      </w:r>
      <w:proofErr w:type="spellEnd"/>
      <w:r w:rsidRPr="001478A6">
        <w:rPr>
          <w:rFonts w:ascii="Leelawadee" w:hAnsi="Leelawadee" w:cs="Leelawadee"/>
          <w:color w:val="000000" w:themeColor="text1"/>
          <w:sz w:val="20"/>
          <w:szCs w:val="20"/>
        </w:rPr>
        <w:t>”);</w:t>
      </w:r>
    </w:p>
    <w:p w14:paraId="139A3D91" w14:textId="77777777" w:rsidR="00F40B8F" w:rsidRPr="00030ECF" w:rsidRDefault="00F40B8F" w:rsidP="001478A6">
      <w:pPr>
        <w:pStyle w:val="DeltaViewTableBody"/>
        <w:spacing w:line="360" w:lineRule="auto"/>
        <w:jc w:val="both"/>
        <w:rPr>
          <w:rFonts w:ascii="Leelawadee" w:hAnsi="Leelawadee" w:cs="Leelawadee"/>
          <w:color w:val="000000"/>
          <w:sz w:val="20"/>
          <w:szCs w:val="20"/>
          <w:lang w:val="pt-BR"/>
        </w:rPr>
      </w:pPr>
    </w:p>
    <w:p w14:paraId="294AAB29" w14:textId="6B960647" w:rsidR="00F40B8F" w:rsidRPr="001478A6" w:rsidRDefault="00F40B8F" w:rsidP="001478A6">
      <w:pPr>
        <w:pStyle w:val="DeltaViewTableBody"/>
        <w:spacing w:line="360" w:lineRule="auto"/>
        <w:jc w:val="both"/>
        <w:rPr>
          <w:rFonts w:ascii="Leelawadee" w:hAnsi="Leelawadee" w:cs="Leelawadee"/>
          <w:color w:val="000000"/>
          <w:sz w:val="20"/>
          <w:szCs w:val="20"/>
          <w:lang w:val="pt-BR"/>
        </w:rPr>
      </w:pPr>
      <w:r w:rsidRPr="001478A6">
        <w:rPr>
          <w:rFonts w:ascii="Leelawadee" w:hAnsi="Leelawadee" w:cs="Leelawadee"/>
          <w:color w:val="000000"/>
          <w:sz w:val="20"/>
          <w:szCs w:val="20"/>
          <w:lang w:val="pt-BR"/>
        </w:rPr>
        <w:t xml:space="preserve">vêm por esta e na melhor forma de direito firmar o presente </w:t>
      </w:r>
      <w:r w:rsidRPr="001478A6">
        <w:rPr>
          <w:rFonts w:ascii="Leelawadee" w:hAnsi="Leelawadee" w:cs="Leelawadee"/>
          <w:i/>
          <w:iCs/>
          <w:color w:val="000000"/>
          <w:sz w:val="20"/>
          <w:szCs w:val="20"/>
          <w:lang w:val="pt-BR"/>
        </w:rPr>
        <w:t>Primeiro Aditamento ao</w:t>
      </w:r>
      <w:r w:rsidRPr="001478A6">
        <w:rPr>
          <w:rFonts w:ascii="Leelawadee" w:hAnsi="Leelawadee" w:cs="Leelawadee"/>
          <w:color w:val="000000"/>
          <w:sz w:val="20"/>
          <w:szCs w:val="20"/>
          <w:lang w:val="pt-BR"/>
        </w:rPr>
        <w:t xml:space="preserve"> </w:t>
      </w:r>
      <w:r w:rsidRPr="001478A6">
        <w:rPr>
          <w:rFonts w:ascii="Leelawadee" w:hAnsi="Leelawadee" w:cs="Leelawadee"/>
          <w:bCs/>
          <w:i/>
          <w:color w:val="000000"/>
          <w:sz w:val="20"/>
          <w:szCs w:val="20"/>
          <w:lang w:val="pt-BR"/>
        </w:rPr>
        <w:t xml:space="preserve">Instrumento Particular de Escritura da 4ª Emissão de Debêntures Simples, Não Conversíveis em Ações, da Espécie Quirografária, a ser convolada em Espécie com Garantia Real, em Série Única, para Distribuição Privada, da </w:t>
      </w:r>
      <w:proofErr w:type="spellStart"/>
      <w:r w:rsidRPr="001478A6">
        <w:rPr>
          <w:rFonts w:ascii="Leelawadee" w:hAnsi="Leelawadee" w:cs="Leelawadee"/>
          <w:bCs/>
          <w:i/>
          <w:color w:val="000000"/>
          <w:sz w:val="20"/>
          <w:szCs w:val="20"/>
          <w:lang w:val="pt-BR"/>
        </w:rPr>
        <w:t>Supefrio</w:t>
      </w:r>
      <w:proofErr w:type="spellEnd"/>
      <w:r w:rsidRPr="001478A6">
        <w:rPr>
          <w:rFonts w:ascii="Leelawadee" w:hAnsi="Leelawadee" w:cs="Leelawadee"/>
          <w:bCs/>
          <w:i/>
          <w:color w:val="000000"/>
          <w:sz w:val="20"/>
          <w:szCs w:val="20"/>
          <w:lang w:val="pt-BR"/>
        </w:rPr>
        <w:t xml:space="preserve"> Armazéns Gerais S.A.</w:t>
      </w:r>
      <w:r w:rsidRPr="001478A6">
        <w:rPr>
          <w:rFonts w:ascii="Leelawadee" w:hAnsi="Leelawadee" w:cs="Leelawadee"/>
          <w:color w:val="000000"/>
          <w:sz w:val="20"/>
          <w:szCs w:val="20"/>
          <w:lang w:val="pt-BR"/>
        </w:rPr>
        <w:t xml:space="preserve"> (“</w:t>
      </w:r>
      <w:r w:rsidRPr="001478A6">
        <w:rPr>
          <w:rFonts w:ascii="Leelawadee" w:hAnsi="Leelawadee" w:cs="Leelawadee"/>
          <w:color w:val="000000"/>
          <w:sz w:val="20"/>
          <w:szCs w:val="20"/>
          <w:u w:val="single"/>
          <w:lang w:val="pt-BR"/>
        </w:rPr>
        <w:t>Aditamento</w:t>
      </w:r>
      <w:r w:rsidRPr="001478A6">
        <w:rPr>
          <w:rFonts w:ascii="Leelawadee" w:hAnsi="Leelawadee" w:cs="Leelawadee"/>
          <w:color w:val="000000"/>
          <w:sz w:val="20"/>
          <w:szCs w:val="20"/>
          <w:lang w:val="pt-BR"/>
        </w:rPr>
        <w:t>”), mediante as seguintes cláusulas e condições.</w:t>
      </w:r>
    </w:p>
    <w:p w14:paraId="309500F6" w14:textId="77777777" w:rsidR="00F40B8F" w:rsidRPr="001478A6" w:rsidRDefault="00F40B8F" w:rsidP="001478A6">
      <w:pPr>
        <w:pStyle w:val="DeltaViewTableBody"/>
        <w:spacing w:line="360" w:lineRule="auto"/>
        <w:jc w:val="both"/>
        <w:rPr>
          <w:rFonts w:ascii="Leelawadee" w:hAnsi="Leelawadee" w:cs="Leelawadee"/>
          <w:color w:val="000000"/>
          <w:sz w:val="20"/>
          <w:szCs w:val="20"/>
          <w:lang w:val="pt-BR"/>
        </w:rPr>
      </w:pPr>
    </w:p>
    <w:p w14:paraId="5F52B8A1" w14:textId="77777777" w:rsidR="00F40B8F" w:rsidRPr="001478A6" w:rsidRDefault="00F40B8F" w:rsidP="001478A6">
      <w:pPr>
        <w:pStyle w:val="DeltaViewTableBody"/>
        <w:spacing w:line="360" w:lineRule="auto"/>
        <w:jc w:val="both"/>
        <w:rPr>
          <w:rFonts w:ascii="Leelawadee" w:hAnsi="Leelawadee" w:cs="Leelawadee"/>
          <w:b/>
          <w:bCs/>
          <w:color w:val="000000"/>
          <w:sz w:val="20"/>
          <w:szCs w:val="20"/>
          <w:lang w:val="pt-BR"/>
        </w:rPr>
      </w:pPr>
      <w:r w:rsidRPr="001478A6">
        <w:rPr>
          <w:rFonts w:ascii="Leelawadee" w:hAnsi="Leelawadee" w:cs="Leelawadee"/>
          <w:b/>
          <w:bCs/>
          <w:color w:val="000000"/>
          <w:sz w:val="20"/>
          <w:szCs w:val="20"/>
          <w:lang w:val="pt-BR"/>
        </w:rPr>
        <w:t>II – CONSIDERAÇÕES PRELIMINARES</w:t>
      </w:r>
    </w:p>
    <w:p w14:paraId="0381DB79" w14:textId="77777777" w:rsidR="00F40B8F" w:rsidRPr="001478A6" w:rsidRDefault="00F40B8F" w:rsidP="001478A6">
      <w:pPr>
        <w:pStyle w:val="DeltaViewTableBody"/>
        <w:spacing w:line="360" w:lineRule="auto"/>
        <w:jc w:val="both"/>
        <w:rPr>
          <w:rFonts w:ascii="Leelawadee" w:hAnsi="Leelawadee" w:cs="Leelawadee"/>
          <w:color w:val="000000"/>
          <w:sz w:val="20"/>
          <w:szCs w:val="20"/>
          <w:lang w:val="pt-BR"/>
        </w:rPr>
      </w:pPr>
    </w:p>
    <w:p w14:paraId="27CD6269" w14:textId="68A55842" w:rsidR="00F40B8F" w:rsidRPr="001478A6" w:rsidRDefault="00F40B8F" w:rsidP="001478A6">
      <w:pPr>
        <w:pStyle w:val="DeltaViewTableBody"/>
        <w:numPr>
          <w:ilvl w:val="0"/>
          <w:numId w:val="68"/>
        </w:numPr>
        <w:spacing w:line="360" w:lineRule="auto"/>
        <w:ind w:left="0" w:firstLine="0"/>
        <w:jc w:val="both"/>
        <w:rPr>
          <w:rFonts w:ascii="Leelawadee" w:hAnsi="Leelawadee" w:cs="Leelawadee"/>
          <w:color w:val="000000"/>
          <w:sz w:val="20"/>
          <w:szCs w:val="20"/>
          <w:lang w:val="pt-BR"/>
        </w:rPr>
      </w:pPr>
      <w:r w:rsidRPr="001478A6">
        <w:rPr>
          <w:rFonts w:ascii="Leelawadee" w:hAnsi="Leelawadee" w:cs="Leelawadee"/>
          <w:color w:val="000000"/>
          <w:sz w:val="20"/>
          <w:szCs w:val="20"/>
          <w:lang w:val="pt-BR"/>
        </w:rPr>
        <w:t xml:space="preserve">Em </w:t>
      </w:r>
      <w:r w:rsidR="00361DC5">
        <w:rPr>
          <w:rFonts w:ascii="Leelawadee" w:hAnsi="Leelawadee" w:cs="Leelawadee"/>
          <w:color w:val="000000"/>
          <w:sz w:val="20"/>
          <w:szCs w:val="20"/>
          <w:lang w:val="pt-BR"/>
        </w:rPr>
        <w:t>06</w:t>
      </w:r>
      <w:r w:rsidR="00361DC5" w:rsidRPr="001478A6">
        <w:rPr>
          <w:rFonts w:ascii="Leelawadee" w:hAnsi="Leelawadee" w:cs="Leelawadee"/>
          <w:color w:val="000000"/>
          <w:sz w:val="20"/>
          <w:szCs w:val="20"/>
          <w:lang w:val="pt-BR"/>
        </w:rPr>
        <w:t xml:space="preserve"> </w:t>
      </w:r>
      <w:r w:rsidRPr="001478A6">
        <w:rPr>
          <w:rFonts w:ascii="Leelawadee" w:hAnsi="Leelawadee" w:cs="Leelawadee"/>
          <w:color w:val="000000"/>
          <w:sz w:val="20"/>
          <w:szCs w:val="20"/>
          <w:lang w:val="pt-BR"/>
        </w:rPr>
        <w:t xml:space="preserve">de </w:t>
      </w:r>
      <w:r w:rsidR="00361DC5">
        <w:rPr>
          <w:rFonts w:ascii="Leelawadee" w:hAnsi="Leelawadee" w:cs="Leelawadee"/>
          <w:color w:val="000000"/>
          <w:sz w:val="20"/>
          <w:szCs w:val="20"/>
          <w:lang w:val="pt-BR"/>
        </w:rPr>
        <w:t>novembro</w:t>
      </w:r>
      <w:r w:rsidR="00361DC5" w:rsidRPr="001478A6">
        <w:rPr>
          <w:rFonts w:ascii="Leelawadee" w:hAnsi="Leelawadee" w:cs="Leelawadee"/>
          <w:color w:val="000000"/>
          <w:sz w:val="20"/>
          <w:szCs w:val="20"/>
          <w:lang w:val="pt-BR"/>
        </w:rPr>
        <w:t xml:space="preserve"> </w:t>
      </w:r>
      <w:r w:rsidRPr="001478A6">
        <w:rPr>
          <w:rFonts w:ascii="Leelawadee" w:hAnsi="Leelawadee" w:cs="Leelawadee"/>
          <w:color w:val="000000"/>
          <w:sz w:val="20"/>
          <w:szCs w:val="20"/>
          <w:lang w:val="pt-BR"/>
        </w:rPr>
        <w:t xml:space="preserve">de </w:t>
      </w:r>
      <w:r w:rsidR="00361DC5">
        <w:rPr>
          <w:rFonts w:ascii="Leelawadee" w:hAnsi="Leelawadee" w:cs="Leelawadee"/>
          <w:color w:val="000000"/>
          <w:sz w:val="20"/>
          <w:szCs w:val="20"/>
          <w:lang w:val="pt-BR"/>
        </w:rPr>
        <w:t>2020</w:t>
      </w:r>
      <w:r w:rsidR="00361DC5" w:rsidRPr="001478A6">
        <w:rPr>
          <w:rFonts w:ascii="Leelawadee" w:hAnsi="Leelawadee" w:cs="Leelawadee"/>
          <w:color w:val="000000"/>
          <w:sz w:val="20"/>
          <w:szCs w:val="20"/>
          <w:lang w:val="pt-BR"/>
        </w:rPr>
        <w:t xml:space="preserve"> </w:t>
      </w:r>
      <w:r w:rsidRPr="001478A6">
        <w:rPr>
          <w:rFonts w:ascii="Leelawadee" w:hAnsi="Leelawadee" w:cs="Leelawadee"/>
          <w:color w:val="000000"/>
          <w:sz w:val="20"/>
          <w:szCs w:val="20"/>
          <w:lang w:val="pt-BR"/>
        </w:rPr>
        <w:t>foi aprovada a quarta emissão de debêntures da Emissora (“</w:t>
      </w:r>
      <w:r w:rsidRPr="001478A6">
        <w:rPr>
          <w:rFonts w:ascii="Leelawadee" w:hAnsi="Leelawadee" w:cs="Leelawadee"/>
          <w:color w:val="000000"/>
          <w:sz w:val="20"/>
          <w:szCs w:val="20"/>
          <w:u w:val="single"/>
          <w:lang w:val="pt-BR"/>
        </w:rPr>
        <w:t>Debêntures</w:t>
      </w:r>
      <w:r w:rsidRPr="001478A6">
        <w:rPr>
          <w:rFonts w:ascii="Leelawadee" w:hAnsi="Leelawadee" w:cs="Leelawadee"/>
          <w:color w:val="000000"/>
          <w:sz w:val="20"/>
          <w:szCs w:val="20"/>
          <w:lang w:val="pt-BR"/>
        </w:rPr>
        <w:t>”), nos termos da deliberação da Assembleia Geral Extraordinária de Acionistas da Emissora;</w:t>
      </w:r>
    </w:p>
    <w:p w14:paraId="0D452B7E" w14:textId="77777777" w:rsidR="00F40B8F" w:rsidRPr="001478A6" w:rsidRDefault="00F40B8F" w:rsidP="001478A6">
      <w:pPr>
        <w:pStyle w:val="DeltaViewTableBody"/>
        <w:spacing w:line="360" w:lineRule="auto"/>
        <w:jc w:val="both"/>
        <w:rPr>
          <w:rFonts w:ascii="Leelawadee" w:hAnsi="Leelawadee" w:cs="Leelawadee"/>
          <w:color w:val="000000"/>
          <w:sz w:val="20"/>
          <w:szCs w:val="20"/>
          <w:lang w:val="pt-BR"/>
        </w:rPr>
      </w:pPr>
    </w:p>
    <w:p w14:paraId="31A22FFB" w14:textId="2F48D727" w:rsidR="00F40B8F" w:rsidRPr="001478A6" w:rsidRDefault="00F40B8F" w:rsidP="001478A6">
      <w:pPr>
        <w:pStyle w:val="DeltaViewTableBody"/>
        <w:numPr>
          <w:ilvl w:val="0"/>
          <w:numId w:val="68"/>
        </w:numPr>
        <w:spacing w:line="360" w:lineRule="auto"/>
        <w:ind w:left="0" w:firstLine="0"/>
        <w:jc w:val="both"/>
        <w:rPr>
          <w:rFonts w:ascii="Leelawadee" w:hAnsi="Leelawadee" w:cs="Leelawadee"/>
          <w:color w:val="000000"/>
          <w:sz w:val="20"/>
          <w:szCs w:val="20"/>
          <w:lang w:val="pt-BR"/>
        </w:rPr>
      </w:pPr>
      <w:r w:rsidRPr="001478A6">
        <w:rPr>
          <w:rFonts w:ascii="Leelawadee" w:hAnsi="Leelawadee" w:cs="Leelawadee"/>
          <w:color w:val="000000"/>
          <w:sz w:val="20"/>
          <w:szCs w:val="20"/>
          <w:lang w:val="pt-BR"/>
        </w:rPr>
        <w:t xml:space="preserve">Em </w:t>
      </w:r>
      <w:r w:rsidR="00D94588">
        <w:rPr>
          <w:rFonts w:ascii="Leelawadee" w:hAnsi="Leelawadee" w:cs="Leelawadee"/>
          <w:color w:val="000000"/>
          <w:sz w:val="20"/>
          <w:szCs w:val="20"/>
          <w:lang w:val="pt-BR"/>
        </w:rPr>
        <w:t>10</w:t>
      </w:r>
      <w:r w:rsidR="00D94588" w:rsidRPr="001478A6">
        <w:rPr>
          <w:rFonts w:ascii="Leelawadee" w:hAnsi="Leelawadee" w:cs="Leelawadee"/>
          <w:color w:val="000000"/>
          <w:sz w:val="20"/>
          <w:szCs w:val="20"/>
          <w:lang w:val="pt-BR"/>
        </w:rPr>
        <w:t xml:space="preserve"> </w:t>
      </w:r>
      <w:r w:rsidRPr="001478A6">
        <w:rPr>
          <w:rFonts w:ascii="Leelawadee" w:hAnsi="Leelawadee" w:cs="Leelawadee"/>
          <w:color w:val="000000"/>
          <w:sz w:val="20"/>
          <w:szCs w:val="20"/>
          <w:lang w:val="pt-BR"/>
        </w:rPr>
        <w:t xml:space="preserve">de </w:t>
      </w:r>
      <w:r w:rsidR="00361DC5">
        <w:rPr>
          <w:rFonts w:ascii="Leelawadee" w:hAnsi="Leelawadee" w:cs="Leelawadee"/>
          <w:color w:val="000000"/>
          <w:sz w:val="20"/>
          <w:szCs w:val="20"/>
          <w:lang w:val="pt-BR"/>
        </w:rPr>
        <w:t>novembro</w:t>
      </w:r>
      <w:r w:rsidR="00361DC5" w:rsidRPr="001478A6">
        <w:rPr>
          <w:rFonts w:ascii="Leelawadee" w:hAnsi="Leelawadee" w:cs="Leelawadee"/>
          <w:color w:val="000000"/>
          <w:sz w:val="20"/>
          <w:szCs w:val="20"/>
          <w:lang w:val="pt-BR"/>
        </w:rPr>
        <w:t xml:space="preserve"> </w:t>
      </w:r>
      <w:r w:rsidRPr="001478A6">
        <w:rPr>
          <w:rFonts w:ascii="Leelawadee" w:hAnsi="Leelawadee" w:cs="Leelawadee"/>
          <w:color w:val="000000"/>
          <w:sz w:val="20"/>
          <w:szCs w:val="20"/>
          <w:lang w:val="pt-BR"/>
        </w:rPr>
        <w:t xml:space="preserve">de </w:t>
      </w:r>
      <w:r w:rsidR="00361DC5">
        <w:rPr>
          <w:rFonts w:ascii="Leelawadee" w:hAnsi="Leelawadee" w:cs="Leelawadee"/>
          <w:color w:val="000000"/>
          <w:sz w:val="20"/>
          <w:szCs w:val="20"/>
          <w:lang w:val="pt-BR"/>
        </w:rPr>
        <w:t>2020</w:t>
      </w:r>
      <w:r w:rsidR="00361DC5" w:rsidRPr="001478A6">
        <w:rPr>
          <w:rFonts w:ascii="Leelawadee" w:hAnsi="Leelawadee" w:cs="Leelawadee"/>
          <w:color w:val="000000"/>
          <w:sz w:val="20"/>
          <w:szCs w:val="20"/>
          <w:lang w:val="pt-BR"/>
        </w:rPr>
        <w:t xml:space="preserve">, </w:t>
      </w:r>
      <w:r w:rsidRPr="001478A6">
        <w:rPr>
          <w:rFonts w:ascii="Leelawadee" w:hAnsi="Leelawadee" w:cs="Leelawadee"/>
          <w:color w:val="000000"/>
          <w:sz w:val="20"/>
          <w:szCs w:val="20"/>
          <w:lang w:val="pt-BR"/>
        </w:rPr>
        <w:t xml:space="preserve">a Emissora e a Debenturista celebraram o </w:t>
      </w:r>
      <w:r w:rsidRPr="001478A6">
        <w:rPr>
          <w:rFonts w:ascii="Leelawadee" w:hAnsi="Leelawadee" w:cs="Leelawadee"/>
          <w:bCs/>
          <w:i/>
          <w:color w:val="000000"/>
          <w:sz w:val="20"/>
          <w:szCs w:val="20"/>
          <w:lang w:val="pt-BR"/>
        </w:rPr>
        <w:t xml:space="preserve">Instrumento Particular de Escritura da 4ª  Emissão de Debêntures Simples, Não Conversíveis em Ações, da Espécie Quirografária, a ser convolada em Espécie com Garantia Real, em Série Única, para Distribuição </w:t>
      </w:r>
      <w:r w:rsidR="00734114" w:rsidRPr="001478A6">
        <w:rPr>
          <w:rFonts w:ascii="Leelawadee" w:hAnsi="Leelawadee" w:cs="Leelawadee"/>
          <w:bCs/>
          <w:i/>
          <w:color w:val="000000"/>
          <w:sz w:val="20"/>
          <w:szCs w:val="20"/>
          <w:lang w:val="pt-BR"/>
        </w:rPr>
        <w:t>Privada</w:t>
      </w:r>
      <w:r w:rsidRPr="001478A6">
        <w:rPr>
          <w:rFonts w:ascii="Leelawadee" w:hAnsi="Leelawadee" w:cs="Leelawadee"/>
          <w:bCs/>
          <w:i/>
          <w:color w:val="000000"/>
          <w:sz w:val="20"/>
          <w:szCs w:val="20"/>
          <w:lang w:val="pt-BR"/>
        </w:rPr>
        <w:t xml:space="preserve">, da </w:t>
      </w:r>
      <w:proofErr w:type="spellStart"/>
      <w:r w:rsidR="00734114" w:rsidRPr="001478A6">
        <w:rPr>
          <w:rFonts w:ascii="Leelawadee" w:hAnsi="Leelawadee" w:cs="Leelawadee"/>
          <w:bCs/>
          <w:i/>
          <w:color w:val="000000"/>
          <w:sz w:val="20"/>
          <w:szCs w:val="20"/>
          <w:lang w:val="pt-BR"/>
        </w:rPr>
        <w:t>Superfrio</w:t>
      </w:r>
      <w:proofErr w:type="spellEnd"/>
      <w:r w:rsidR="00734114" w:rsidRPr="001478A6">
        <w:rPr>
          <w:rFonts w:ascii="Leelawadee" w:hAnsi="Leelawadee" w:cs="Leelawadee"/>
          <w:bCs/>
          <w:i/>
          <w:color w:val="000000"/>
          <w:sz w:val="20"/>
          <w:szCs w:val="20"/>
          <w:lang w:val="pt-BR"/>
        </w:rPr>
        <w:t xml:space="preserve"> Armazéns Gerais</w:t>
      </w:r>
      <w:r w:rsidRPr="001478A6">
        <w:rPr>
          <w:rFonts w:ascii="Leelawadee" w:hAnsi="Leelawadee" w:cs="Leelawadee"/>
          <w:bCs/>
          <w:i/>
          <w:color w:val="000000"/>
          <w:sz w:val="20"/>
          <w:szCs w:val="20"/>
          <w:lang w:val="pt-BR"/>
        </w:rPr>
        <w:t xml:space="preserve"> S.A.</w:t>
      </w:r>
      <w:r w:rsidRPr="001478A6">
        <w:rPr>
          <w:rFonts w:ascii="Leelawadee" w:hAnsi="Leelawadee" w:cs="Leelawadee"/>
          <w:color w:val="000000"/>
          <w:sz w:val="20"/>
          <w:szCs w:val="20"/>
          <w:lang w:val="pt-BR"/>
        </w:rPr>
        <w:t xml:space="preserve"> (“</w:t>
      </w:r>
      <w:r w:rsidRPr="001478A6">
        <w:rPr>
          <w:rFonts w:ascii="Leelawadee" w:hAnsi="Leelawadee" w:cs="Leelawadee"/>
          <w:color w:val="000000"/>
          <w:sz w:val="20"/>
          <w:szCs w:val="20"/>
          <w:u w:val="single"/>
          <w:lang w:val="pt-BR"/>
        </w:rPr>
        <w:t>Escritura de Emissão de Debêntures</w:t>
      </w:r>
      <w:r w:rsidRPr="001478A6">
        <w:rPr>
          <w:rFonts w:ascii="Leelawadee" w:hAnsi="Leelawadee" w:cs="Leelawadee"/>
          <w:color w:val="000000"/>
          <w:sz w:val="20"/>
          <w:szCs w:val="20"/>
          <w:lang w:val="pt-BR"/>
        </w:rPr>
        <w:t>”);</w:t>
      </w:r>
    </w:p>
    <w:p w14:paraId="3617744B" w14:textId="77777777" w:rsidR="00F40B8F" w:rsidRPr="00030ECF" w:rsidRDefault="00F40B8F" w:rsidP="00030ECF">
      <w:pPr>
        <w:pStyle w:val="PargrafodaLista"/>
        <w:spacing w:line="360" w:lineRule="auto"/>
        <w:rPr>
          <w:rFonts w:ascii="Leelawadee" w:hAnsi="Leelawadee" w:cs="Leelawadee"/>
          <w:color w:val="000000"/>
          <w:sz w:val="20"/>
          <w:lang w:val="pt-BR"/>
        </w:rPr>
      </w:pPr>
    </w:p>
    <w:p w14:paraId="3CD53F5B" w14:textId="5BCFFFCA" w:rsidR="00F40B8F" w:rsidRPr="001478A6" w:rsidRDefault="00F40B8F" w:rsidP="001478A6">
      <w:pPr>
        <w:pStyle w:val="DeltaViewTableBody"/>
        <w:numPr>
          <w:ilvl w:val="0"/>
          <w:numId w:val="68"/>
        </w:numPr>
        <w:spacing w:line="360" w:lineRule="auto"/>
        <w:ind w:left="0" w:firstLine="0"/>
        <w:jc w:val="both"/>
        <w:rPr>
          <w:rFonts w:ascii="Leelawadee" w:hAnsi="Leelawadee" w:cs="Leelawadee"/>
          <w:color w:val="000000"/>
          <w:sz w:val="20"/>
          <w:szCs w:val="20"/>
          <w:lang w:val="pt-BR"/>
        </w:rPr>
      </w:pPr>
      <w:r w:rsidRPr="00030ECF">
        <w:rPr>
          <w:rFonts w:ascii="Leelawadee" w:eastAsia="Times" w:hAnsi="Leelawadee" w:cs="Leelawadee"/>
          <w:sz w:val="20"/>
          <w:szCs w:val="20"/>
          <w:lang w:val="pt-BR"/>
        </w:rPr>
        <w:t xml:space="preserve">Em garantia das Debêntures foi aprovada a constituição da </w:t>
      </w:r>
      <w:r w:rsidRPr="001478A6">
        <w:rPr>
          <w:rFonts w:ascii="Leelawadee" w:hAnsi="Leelawadee" w:cs="Leelawadee"/>
          <w:color w:val="000000"/>
          <w:sz w:val="20"/>
          <w:szCs w:val="20"/>
          <w:lang w:val="pt-BR"/>
        </w:rPr>
        <w:t xml:space="preserve">alienação fiduciária da fração ideal de </w:t>
      </w:r>
      <w:r w:rsidR="00361DC5">
        <w:rPr>
          <w:rFonts w:ascii="Leelawadee" w:hAnsi="Leelawadee" w:cs="Leelawadee"/>
          <w:color w:val="000000"/>
          <w:sz w:val="20"/>
          <w:szCs w:val="20"/>
          <w:lang w:val="pt-BR"/>
        </w:rPr>
        <w:t>27,55</w:t>
      </w:r>
      <w:r w:rsidR="00361DC5" w:rsidRPr="001478A6">
        <w:rPr>
          <w:rFonts w:ascii="Leelawadee" w:hAnsi="Leelawadee" w:cs="Leelawadee"/>
          <w:color w:val="000000"/>
          <w:sz w:val="20"/>
          <w:szCs w:val="20"/>
          <w:lang w:val="pt-BR"/>
        </w:rPr>
        <w:t>% (</w:t>
      </w:r>
      <w:r w:rsidR="00361DC5">
        <w:rPr>
          <w:rFonts w:ascii="Leelawadee" w:hAnsi="Leelawadee" w:cs="Leelawadee"/>
          <w:color w:val="000000"/>
          <w:sz w:val="20"/>
          <w:szCs w:val="20"/>
          <w:lang w:val="pt-BR"/>
        </w:rPr>
        <w:t>vinte e sete inteiros e cinquenta e cinco centésimos por cento</w:t>
      </w:r>
      <w:r w:rsidR="00361DC5" w:rsidRPr="001478A6">
        <w:rPr>
          <w:rFonts w:ascii="Leelawadee" w:hAnsi="Leelawadee" w:cs="Leelawadee"/>
          <w:color w:val="000000"/>
          <w:sz w:val="20"/>
          <w:szCs w:val="20"/>
          <w:lang w:val="pt-BR"/>
        </w:rPr>
        <w:t xml:space="preserve">) </w:t>
      </w:r>
      <w:r w:rsidRPr="001478A6">
        <w:rPr>
          <w:rFonts w:ascii="Leelawadee" w:hAnsi="Leelawadee" w:cs="Leelawadee"/>
          <w:sz w:val="20"/>
          <w:szCs w:val="20"/>
          <w:lang w:val="pt-BR"/>
        </w:rPr>
        <w:t xml:space="preserve">do </w:t>
      </w:r>
      <w:r w:rsidR="00734114" w:rsidRPr="001478A6">
        <w:rPr>
          <w:rFonts w:ascii="Leelawadee" w:hAnsi="Leelawadee" w:cs="Leelawadee"/>
          <w:sz w:val="20"/>
          <w:szCs w:val="20"/>
          <w:lang w:val="pt-BR"/>
        </w:rPr>
        <w:t>i</w:t>
      </w:r>
      <w:r w:rsidRPr="001478A6">
        <w:rPr>
          <w:rFonts w:ascii="Leelawadee" w:hAnsi="Leelawadee" w:cs="Leelawadee"/>
          <w:sz w:val="20"/>
          <w:szCs w:val="20"/>
          <w:lang w:val="pt-BR"/>
        </w:rPr>
        <w:t>móve</w:t>
      </w:r>
      <w:r w:rsidR="00734114" w:rsidRPr="001478A6">
        <w:rPr>
          <w:rFonts w:ascii="Leelawadee" w:hAnsi="Leelawadee" w:cs="Leelawadee"/>
          <w:sz w:val="20"/>
          <w:szCs w:val="20"/>
          <w:lang w:val="pt-BR"/>
        </w:rPr>
        <w:t>l</w:t>
      </w:r>
      <w:r w:rsidRPr="001478A6">
        <w:rPr>
          <w:rFonts w:ascii="Leelawadee" w:hAnsi="Leelawadee" w:cs="Leelawadee"/>
          <w:sz w:val="20"/>
          <w:szCs w:val="20"/>
          <w:lang w:val="pt-BR"/>
        </w:rPr>
        <w:t xml:space="preserve"> objeto da matrícula nº </w:t>
      </w:r>
      <w:r w:rsidR="00734114" w:rsidRPr="001478A6">
        <w:rPr>
          <w:rFonts w:ascii="Leelawadee" w:hAnsi="Leelawadee" w:cs="Leelawadee"/>
          <w:sz w:val="20"/>
          <w:szCs w:val="20"/>
          <w:lang w:val="pt-BR"/>
        </w:rPr>
        <w:t>60.327</w:t>
      </w:r>
      <w:r w:rsidRPr="001478A6">
        <w:rPr>
          <w:rFonts w:ascii="Leelawadee" w:hAnsi="Leelawadee" w:cs="Leelawadee"/>
          <w:sz w:val="20"/>
          <w:szCs w:val="20"/>
          <w:lang w:val="pt-BR"/>
        </w:rPr>
        <w:t xml:space="preserve">, do </w:t>
      </w:r>
      <w:r w:rsidR="00734114" w:rsidRPr="001478A6">
        <w:rPr>
          <w:rFonts w:ascii="Leelawadee" w:hAnsi="Leelawadee" w:cs="Leelawadee"/>
          <w:sz w:val="20"/>
          <w:szCs w:val="20"/>
          <w:lang w:val="pt-BR"/>
        </w:rPr>
        <w:t>2</w:t>
      </w:r>
      <w:r w:rsidRPr="001478A6">
        <w:rPr>
          <w:rFonts w:ascii="Leelawadee" w:hAnsi="Leelawadee" w:cs="Leelawadee"/>
          <w:sz w:val="20"/>
          <w:szCs w:val="20"/>
          <w:lang w:val="pt-BR"/>
        </w:rPr>
        <w:t xml:space="preserve">º </w:t>
      </w:r>
      <w:r w:rsidR="00734114" w:rsidRPr="001478A6">
        <w:rPr>
          <w:rFonts w:ascii="Leelawadee" w:hAnsi="Leelawadee" w:cs="Leelawadee"/>
          <w:sz w:val="20"/>
          <w:szCs w:val="20"/>
          <w:lang w:val="pt-BR"/>
        </w:rPr>
        <w:t>Ofício</w:t>
      </w:r>
      <w:r w:rsidRPr="001478A6">
        <w:rPr>
          <w:rFonts w:ascii="Leelawadee" w:hAnsi="Leelawadee" w:cs="Leelawadee"/>
          <w:sz w:val="20"/>
          <w:szCs w:val="20"/>
          <w:lang w:val="pt-BR"/>
        </w:rPr>
        <w:t xml:space="preserve"> de Registro de Imóveis da </w:t>
      </w:r>
      <w:r w:rsidR="00734114" w:rsidRPr="001478A6">
        <w:rPr>
          <w:rFonts w:ascii="Leelawadee" w:hAnsi="Leelawadee" w:cs="Leelawadee"/>
          <w:sz w:val="20"/>
          <w:szCs w:val="20"/>
          <w:lang w:val="pt-BR"/>
        </w:rPr>
        <w:t>Comarca</w:t>
      </w:r>
      <w:r w:rsidRPr="001478A6">
        <w:rPr>
          <w:rFonts w:ascii="Leelawadee" w:hAnsi="Leelawadee" w:cs="Leelawadee"/>
          <w:sz w:val="20"/>
          <w:szCs w:val="20"/>
          <w:lang w:val="pt-BR"/>
        </w:rPr>
        <w:t xml:space="preserve"> de </w:t>
      </w:r>
      <w:r w:rsidR="00734114" w:rsidRPr="001478A6">
        <w:rPr>
          <w:rFonts w:ascii="Leelawadee" w:hAnsi="Leelawadee" w:cs="Leelawadee"/>
          <w:sz w:val="20"/>
          <w:szCs w:val="20"/>
          <w:lang w:val="pt-BR"/>
        </w:rPr>
        <w:t>São José dos Pinhais</w:t>
      </w:r>
      <w:r w:rsidRPr="001478A6">
        <w:rPr>
          <w:rFonts w:ascii="Leelawadee" w:hAnsi="Leelawadee" w:cs="Leelawadee"/>
          <w:sz w:val="20"/>
          <w:szCs w:val="20"/>
          <w:lang w:val="pt-BR"/>
        </w:rPr>
        <w:t>, Estado d</w:t>
      </w:r>
      <w:r w:rsidR="00734114" w:rsidRPr="001478A6">
        <w:rPr>
          <w:rFonts w:ascii="Leelawadee" w:hAnsi="Leelawadee" w:cs="Leelawadee"/>
          <w:sz w:val="20"/>
          <w:szCs w:val="20"/>
          <w:lang w:val="pt-BR"/>
        </w:rPr>
        <w:t>o</w:t>
      </w:r>
      <w:r w:rsidRPr="001478A6">
        <w:rPr>
          <w:rFonts w:ascii="Leelawadee" w:hAnsi="Leelawadee" w:cs="Leelawadee"/>
          <w:sz w:val="20"/>
          <w:szCs w:val="20"/>
          <w:lang w:val="pt-BR"/>
        </w:rPr>
        <w:t xml:space="preserve"> </w:t>
      </w:r>
      <w:r w:rsidR="00734114" w:rsidRPr="001478A6">
        <w:rPr>
          <w:rFonts w:ascii="Leelawadee" w:hAnsi="Leelawadee" w:cs="Leelawadee"/>
          <w:sz w:val="20"/>
          <w:szCs w:val="20"/>
          <w:lang w:val="pt-BR"/>
        </w:rPr>
        <w:t>Paraná</w:t>
      </w:r>
      <w:r w:rsidRPr="001478A6">
        <w:rPr>
          <w:rFonts w:ascii="Leelawadee" w:hAnsi="Leelawadee" w:cs="Leelawadee"/>
          <w:sz w:val="20"/>
          <w:szCs w:val="20"/>
          <w:lang w:val="pt-BR"/>
        </w:rPr>
        <w:t xml:space="preserve"> (“</w:t>
      </w:r>
      <w:r w:rsidR="00734114" w:rsidRPr="001478A6">
        <w:rPr>
          <w:rFonts w:ascii="Leelawadee" w:hAnsi="Leelawadee" w:cs="Leelawadee"/>
          <w:sz w:val="20"/>
          <w:szCs w:val="20"/>
          <w:u w:val="single"/>
          <w:lang w:val="pt-BR"/>
        </w:rPr>
        <w:t>Imóvel</w:t>
      </w:r>
      <w:r w:rsidRPr="001478A6">
        <w:rPr>
          <w:rFonts w:ascii="Leelawadee" w:hAnsi="Leelawadee" w:cs="Leelawadee"/>
          <w:sz w:val="20"/>
          <w:szCs w:val="20"/>
          <w:lang w:val="pt-BR"/>
        </w:rPr>
        <w:t xml:space="preserve">”), </w:t>
      </w:r>
      <w:bookmarkStart w:id="2313" w:name="_Hlk32943800"/>
      <w:r w:rsidRPr="001478A6">
        <w:rPr>
          <w:rFonts w:ascii="Leelawadee" w:hAnsi="Leelawadee" w:cs="Leelawadee"/>
          <w:sz w:val="20"/>
          <w:szCs w:val="20"/>
          <w:lang w:val="pt-BR"/>
        </w:rPr>
        <w:t xml:space="preserve">formalizada </w:t>
      </w:r>
      <w:r w:rsidRPr="001478A6">
        <w:rPr>
          <w:rFonts w:ascii="Leelawadee" w:hAnsi="Leelawadee" w:cs="Leelawadee"/>
          <w:bCs/>
          <w:color w:val="000000"/>
          <w:sz w:val="20"/>
          <w:szCs w:val="20"/>
          <w:lang w:val="pt-BR"/>
        </w:rPr>
        <w:t xml:space="preserve">por meio do </w:t>
      </w:r>
      <w:r w:rsidRPr="00030ECF">
        <w:rPr>
          <w:rFonts w:ascii="Leelawadee" w:hAnsi="Leelawadee" w:cs="Leelawadee"/>
          <w:bCs/>
          <w:i/>
          <w:iCs/>
          <w:color w:val="000000"/>
          <w:sz w:val="20"/>
          <w:szCs w:val="20"/>
          <w:lang w:val="pt-BR"/>
        </w:rPr>
        <w:t>“</w:t>
      </w:r>
      <w:r w:rsidRPr="001478A6">
        <w:rPr>
          <w:rFonts w:ascii="Leelawadee" w:hAnsi="Leelawadee" w:cs="Leelawadee"/>
          <w:bCs/>
          <w:i/>
          <w:iCs/>
          <w:color w:val="000000"/>
          <w:sz w:val="20"/>
          <w:szCs w:val="20"/>
          <w:lang w:val="pt-BR"/>
        </w:rPr>
        <w:t>Instrumento Particular de Alienação Fiduciária de Be</w:t>
      </w:r>
      <w:r w:rsidR="00734114" w:rsidRPr="001478A6">
        <w:rPr>
          <w:rFonts w:ascii="Leelawadee" w:hAnsi="Leelawadee" w:cs="Leelawadee"/>
          <w:bCs/>
          <w:i/>
          <w:iCs/>
          <w:color w:val="000000"/>
          <w:sz w:val="20"/>
          <w:szCs w:val="20"/>
          <w:lang w:val="pt-BR"/>
        </w:rPr>
        <w:t>m</w:t>
      </w:r>
      <w:r w:rsidRPr="001478A6">
        <w:rPr>
          <w:rFonts w:ascii="Leelawadee" w:hAnsi="Leelawadee" w:cs="Leelawadee"/>
          <w:bCs/>
          <w:i/>
          <w:iCs/>
          <w:color w:val="000000"/>
          <w:sz w:val="20"/>
          <w:szCs w:val="20"/>
          <w:lang w:val="pt-BR"/>
        </w:rPr>
        <w:t xml:space="preserve"> Imóve</w:t>
      </w:r>
      <w:r w:rsidR="00734114" w:rsidRPr="001478A6">
        <w:rPr>
          <w:rFonts w:ascii="Leelawadee" w:hAnsi="Leelawadee" w:cs="Leelawadee"/>
          <w:bCs/>
          <w:i/>
          <w:iCs/>
          <w:color w:val="000000"/>
          <w:sz w:val="20"/>
          <w:szCs w:val="20"/>
          <w:lang w:val="pt-BR"/>
        </w:rPr>
        <w:t>l</w:t>
      </w:r>
      <w:r w:rsidRPr="001478A6">
        <w:rPr>
          <w:rFonts w:ascii="Leelawadee" w:hAnsi="Leelawadee" w:cs="Leelawadee"/>
          <w:bCs/>
          <w:i/>
          <w:iCs/>
          <w:color w:val="000000"/>
          <w:sz w:val="20"/>
          <w:szCs w:val="20"/>
          <w:lang w:val="pt-BR"/>
        </w:rPr>
        <w:t xml:space="preserve"> em Garantia</w:t>
      </w:r>
      <w:r w:rsidRPr="00030ECF">
        <w:rPr>
          <w:rFonts w:ascii="Leelawadee" w:hAnsi="Leelawadee" w:cs="Leelawadee"/>
          <w:bCs/>
          <w:i/>
          <w:iCs/>
          <w:color w:val="000000"/>
          <w:sz w:val="20"/>
          <w:szCs w:val="20"/>
          <w:lang w:val="pt-BR"/>
        </w:rPr>
        <w:t>”</w:t>
      </w:r>
      <w:bookmarkEnd w:id="2313"/>
      <w:r w:rsidRPr="001478A6">
        <w:rPr>
          <w:rFonts w:ascii="Leelawadee" w:hAnsi="Leelawadee" w:cs="Leelawadee"/>
          <w:bCs/>
          <w:color w:val="000000"/>
          <w:sz w:val="20"/>
          <w:szCs w:val="20"/>
          <w:lang w:val="pt-BR"/>
        </w:rPr>
        <w:t xml:space="preserve"> (respectivamente “</w:t>
      </w:r>
      <w:r w:rsidRPr="001478A6">
        <w:rPr>
          <w:rFonts w:ascii="Leelawadee" w:hAnsi="Leelawadee" w:cs="Leelawadee"/>
          <w:bCs/>
          <w:color w:val="000000"/>
          <w:sz w:val="20"/>
          <w:szCs w:val="20"/>
          <w:u w:val="single"/>
          <w:lang w:val="pt-BR"/>
        </w:rPr>
        <w:t>Alienação Fiduciária</w:t>
      </w:r>
      <w:r w:rsidR="00734114" w:rsidRPr="001478A6">
        <w:rPr>
          <w:rFonts w:ascii="Leelawadee" w:hAnsi="Leelawadee" w:cs="Leelawadee"/>
          <w:bCs/>
          <w:color w:val="000000"/>
          <w:sz w:val="20"/>
          <w:szCs w:val="20"/>
          <w:u w:val="single"/>
          <w:lang w:val="pt-BR"/>
        </w:rPr>
        <w:t xml:space="preserve"> de Imóvel</w:t>
      </w:r>
      <w:r w:rsidRPr="001478A6">
        <w:rPr>
          <w:rFonts w:ascii="Leelawadee" w:hAnsi="Leelawadee" w:cs="Leelawadee"/>
          <w:bCs/>
          <w:color w:val="000000"/>
          <w:sz w:val="20"/>
          <w:szCs w:val="20"/>
          <w:lang w:val="pt-BR"/>
        </w:rPr>
        <w:t>” e “</w:t>
      </w:r>
      <w:r w:rsidRPr="001478A6">
        <w:rPr>
          <w:rFonts w:ascii="Leelawadee" w:hAnsi="Leelawadee" w:cs="Leelawadee"/>
          <w:bCs/>
          <w:color w:val="000000"/>
          <w:sz w:val="20"/>
          <w:szCs w:val="20"/>
          <w:u w:val="single"/>
          <w:lang w:val="pt-BR"/>
        </w:rPr>
        <w:t>Contrato de Alienação Fiduciária</w:t>
      </w:r>
      <w:r w:rsidR="00734114" w:rsidRPr="001478A6">
        <w:rPr>
          <w:rFonts w:ascii="Leelawadee" w:hAnsi="Leelawadee" w:cs="Leelawadee"/>
          <w:bCs/>
          <w:color w:val="000000"/>
          <w:sz w:val="20"/>
          <w:szCs w:val="20"/>
          <w:u w:val="single"/>
          <w:lang w:val="pt-BR"/>
        </w:rPr>
        <w:t xml:space="preserve"> de Imóvel</w:t>
      </w:r>
      <w:r w:rsidRPr="001478A6">
        <w:rPr>
          <w:rFonts w:ascii="Leelawadee" w:hAnsi="Leelawadee" w:cs="Leelawadee"/>
          <w:bCs/>
          <w:color w:val="000000"/>
          <w:sz w:val="20"/>
          <w:szCs w:val="20"/>
          <w:lang w:val="pt-BR"/>
        </w:rPr>
        <w:t>”);</w:t>
      </w:r>
    </w:p>
    <w:p w14:paraId="0D2B2859" w14:textId="77777777" w:rsidR="00734114" w:rsidRPr="001478A6" w:rsidRDefault="00734114" w:rsidP="00030ECF">
      <w:pPr>
        <w:pStyle w:val="PargrafodaLista"/>
        <w:spacing w:line="360" w:lineRule="auto"/>
        <w:rPr>
          <w:rFonts w:ascii="Leelawadee" w:hAnsi="Leelawadee" w:cs="Leelawadee"/>
          <w:color w:val="000000"/>
          <w:sz w:val="20"/>
          <w:lang w:val="pt-BR"/>
        </w:rPr>
      </w:pPr>
    </w:p>
    <w:p w14:paraId="765099DA" w14:textId="634DECF4" w:rsidR="00734114" w:rsidRPr="001478A6" w:rsidRDefault="00734114" w:rsidP="001478A6">
      <w:pPr>
        <w:pStyle w:val="DeltaViewTableBody"/>
        <w:numPr>
          <w:ilvl w:val="0"/>
          <w:numId w:val="68"/>
        </w:numPr>
        <w:spacing w:line="360" w:lineRule="auto"/>
        <w:ind w:left="0" w:firstLine="0"/>
        <w:jc w:val="both"/>
        <w:rPr>
          <w:rFonts w:ascii="Leelawadee" w:hAnsi="Leelawadee" w:cs="Leelawadee"/>
          <w:color w:val="000000"/>
          <w:sz w:val="20"/>
          <w:szCs w:val="20"/>
          <w:lang w:val="pt-BR"/>
        </w:rPr>
      </w:pPr>
      <w:r w:rsidRPr="001478A6">
        <w:rPr>
          <w:rFonts w:ascii="Leelawadee" w:hAnsi="Leelawadee" w:cs="Leelawadee"/>
          <w:color w:val="000000"/>
          <w:sz w:val="20"/>
          <w:szCs w:val="20"/>
          <w:lang w:val="pt-BR"/>
        </w:rPr>
        <w:t xml:space="preserve">Ainda, em garantia das Debêntures foi aprovada a constituição da cessão fiduciária dos </w:t>
      </w:r>
      <w:r w:rsidRPr="00030ECF">
        <w:rPr>
          <w:rFonts w:ascii="Leelawadee" w:hAnsi="Leelawadee" w:cs="Leelawadee"/>
          <w:color w:val="000000" w:themeColor="text1"/>
          <w:sz w:val="20"/>
          <w:szCs w:val="20"/>
          <w:lang w:val="pt-BR"/>
        </w:rPr>
        <w:t>direitos creditórios oriundos do Contrato de Locação, incluindo a totalidade dos respectivos acessórios, tais como atualização monetária, encargos moratórios, multas e penalidades previstos no Contrato de Locação</w:t>
      </w:r>
      <w:r w:rsidRPr="001478A6">
        <w:rPr>
          <w:rFonts w:ascii="Leelawadee" w:hAnsi="Leelawadee" w:cs="Leelawadee"/>
          <w:color w:val="000000" w:themeColor="text1"/>
          <w:sz w:val="20"/>
          <w:szCs w:val="20"/>
          <w:lang w:val="pt-BR"/>
        </w:rPr>
        <w:t xml:space="preserve"> (“</w:t>
      </w:r>
      <w:r w:rsidRPr="00030ECF">
        <w:rPr>
          <w:rFonts w:ascii="Leelawadee" w:hAnsi="Leelawadee" w:cs="Leelawadee"/>
          <w:color w:val="000000" w:themeColor="text1"/>
          <w:sz w:val="20"/>
          <w:szCs w:val="20"/>
          <w:u w:val="single"/>
          <w:lang w:val="pt-BR"/>
        </w:rPr>
        <w:t>Direitos Creditórios</w:t>
      </w:r>
      <w:r w:rsidRPr="001478A6">
        <w:rPr>
          <w:rFonts w:ascii="Leelawadee" w:hAnsi="Leelawadee" w:cs="Leelawadee"/>
          <w:color w:val="000000" w:themeColor="text1"/>
          <w:sz w:val="20"/>
          <w:szCs w:val="20"/>
          <w:lang w:val="pt-BR"/>
        </w:rPr>
        <w:t>”)</w:t>
      </w:r>
      <w:r w:rsidRPr="001478A6">
        <w:rPr>
          <w:rFonts w:ascii="Leelawadee" w:hAnsi="Leelawadee" w:cs="Leelawadee"/>
          <w:color w:val="000000"/>
          <w:sz w:val="20"/>
          <w:szCs w:val="20"/>
          <w:lang w:val="pt-BR"/>
        </w:rPr>
        <w:t xml:space="preserve">, formalizada pelo </w:t>
      </w:r>
      <w:r w:rsidRPr="00030ECF">
        <w:rPr>
          <w:rFonts w:ascii="Leelawadee" w:hAnsi="Leelawadee" w:cs="Leelawadee"/>
          <w:i/>
          <w:iCs/>
          <w:color w:val="000000"/>
          <w:sz w:val="20"/>
          <w:szCs w:val="20"/>
          <w:lang w:val="pt-BR"/>
        </w:rPr>
        <w:t>“</w:t>
      </w:r>
      <w:r w:rsidRPr="00030ECF">
        <w:rPr>
          <w:rFonts w:ascii="Leelawadee" w:hAnsi="Leelawadee" w:cs="Leelawadee"/>
          <w:i/>
          <w:iCs/>
          <w:color w:val="000000" w:themeColor="text1"/>
          <w:sz w:val="20"/>
          <w:szCs w:val="20"/>
          <w:lang w:val="pt-BR"/>
        </w:rPr>
        <w:t>Instrumento Particular de Cessão Fiduciária de Direitos Creditórios em Garantia e Outras Avenças</w:t>
      </w:r>
      <w:r w:rsidRPr="001478A6">
        <w:rPr>
          <w:rFonts w:ascii="Leelawadee" w:hAnsi="Leelawadee" w:cs="Leelawadee"/>
          <w:i/>
          <w:iCs/>
          <w:color w:val="000000" w:themeColor="text1"/>
          <w:sz w:val="20"/>
          <w:szCs w:val="20"/>
          <w:lang w:val="pt-BR"/>
        </w:rPr>
        <w:t>”</w:t>
      </w:r>
      <w:r w:rsidRPr="001478A6">
        <w:rPr>
          <w:rFonts w:ascii="Leelawadee" w:hAnsi="Leelawadee" w:cs="Leelawadee"/>
          <w:color w:val="000000"/>
          <w:sz w:val="20"/>
          <w:szCs w:val="20"/>
          <w:lang w:val="pt-BR"/>
        </w:rPr>
        <w:t xml:space="preserve"> (respectivamente “</w:t>
      </w:r>
      <w:r w:rsidRPr="00030ECF">
        <w:rPr>
          <w:rFonts w:ascii="Leelawadee" w:hAnsi="Leelawadee" w:cs="Leelawadee"/>
          <w:color w:val="000000"/>
          <w:sz w:val="20"/>
          <w:szCs w:val="20"/>
          <w:u w:val="single"/>
          <w:lang w:val="pt-BR"/>
        </w:rPr>
        <w:t>Cessão Fiduciária de Direitos Creditórios</w:t>
      </w:r>
      <w:r w:rsidRPr="001478A6">
        <w:rPr>
          <w:rFonts w:ascii="Leelawadee" w:hAnsi="Leelawadee" w:cs="Leelawadee"/>
          <w:color w:val="000000"/>
          <w:sz w:val="20"/>
          <w:szCs w:val="20"/>
          <w:lang w:val="pt-BR"/>
        </w:rPr>
        <w:t>” e “</w:t>
      </w:r>
      <w:r w:rsidRPr="00030ECF">
        <w:rPr>
          <w:rFonts w:ascii="Leelawadee" w:hAnsi="Leelawadee" w:cs="Leelawadee"/>
          <w:color w:val="000000"/>
          <w:sz w:val="20"/>
          <w:szCs w:val="20"/>
          <w:u w:val="single"/>
          <w:lang w:val="pt-BR"/>
        </w:rPr>
        <w:t>Contrato de Cessão Fiduciária</w:t>
      </w:r>
      <w:r w:rsidRPr="001478A6">
        <w:rPr>
          <w:rFonts w:ascii="Leelawadee" w:hAnsi="Leelawadee" w:cs="Leelawadee"/>
          <w:color w:val="000000"/>
          <w:sz w:val="20"/>
          <w:szCs w:val="20"/>
          <w:lang w:val="pt-BR"/>
        </w:rPr>
        <w:t>”)</w:t>
      </w:r>
    </w:p>
    <w:p w14:paraId="5BEC654B" w14:textId="2BF835EB" w:rsidR="00F40B8F" w:rsidRPr="001478A6" w:rsidRDefault="00F40B8F" w:rsidP="001478A6">
      <w:pPr>
        <w:pStyle w:val="DeltaViewTableBody"/>
        <w:spacing w:line="360" w:lineRule="auto"/>
        <w:jc w:val="both"/>
        <w:rPr>
          <w:rFonts w:ascii="Leelawadee" w:hAnsi="Leelawadee" w:cs="Leelawadee"/>
          <w:color w:val="000000"/>
          <w:sz w:val="20"/>
          <w:szCs w:val="20"/>
          <w:lang w:val="pt-BR"/>
        </w:rPr>
      </w:pPr>
    </w:p>
    <w:p w14:paraId="16F6C2EB" w14:textId="73E7DF72" w:rsidR="00F40B8F" w:rsidRPr="001478A6" w:rsidRDefault="00F40B8F" w:rsidP="001478A6">
      <w:pPr>
        <w:pStyle w:val="DeltaViewTableBody"/>
        <w:numPr>
          <w:ilvl w:val="0"/>
          <w:numId w:val="68"/>
        </w:numPr>
        <w:spacing w:line="360" w:lineRule="auto"/>
        <w:ind w:left="0" w:firstLine="0"/>
        <w:jc w:val="both"/>
        <w:rPr>
          <w:rFonts w:ascii="Leelawadee" w:hAnsi="Leelawadee" w:cs="Leelawadee"/>
          <w:color w:val="000000"/>
          <w:sz w:val="20"/>
          <w:szCs w:val="20"/>
          <w:lang w:val="pt-BR"/>
        </w:rPr>
      </w:pPr>
      <w:r w:rsidRPr="001478A6">
        <w:rPr>
          <w:rFonts w:ascii="Leelawadee" w:hAnsi="Leelawadee" w:cs="Leelawadee"/>
          <w:color w:val="000000"/>
          <w:sz w:val="20"/>
          <w:szCs w:val="20"/>
          <w:lang w:val="pt-BR"/>
        </w:rPr>
        <w:t xml:space="preserve">A garantia </w:t>
      </w:r>
      <w:r w:rsidR="00734114" w:rsidRPr="001478A6">
        <w:rPr>
          <w:rFonts w:ascii="Leelawadee" w:hAnsi="Leelawadee" w:cs="Leelawadee"/>
          <w:color w:val="000000"/>
          <w:sz w:val="20"/>
          <w:szCs w:val="20"/>
          <w:lang w:val="pt-BR"/>
        </w:rPr>
        <w:t xml:space="preserve">prevista no item </w:t>
      </w:r>
      <w:r w:rsidR="00734114" w:rsidRPr="00030ECF">
        <w:rPr>
          <w:rFonts w:ascii="Leelawadee" w:hAnsi="Leelawadee" w:cs="Leelawadee"/>
          <w:color w:val="000000"/>
          <w:sz w:val="20"/>
          <w:szCs w:val="20"/>
          <w:highlight w:val="lightGray"/>
          <w:lang w:val="pt-BR"/>
        </w:rPr>
        <w:t>[•]</w:t>
      </w:r>
      <w:r w:rsidR="00734114" w:rsidRPr="001478A6">
        <w:rPr>
          <w:rFonts w:ascii="Leelawadee" w:hAnsi="Leelawadee" w:cs="Leelawadee"/>
          <w:color w:val="000000"/>
          <w:sz w:val="20"/>
          <w:szCs w:val="20"/>
          <w:lang w:val="pt-BR"/>
        </w:rPr>
        <w:t xml:space="preserve">, acima, </w:t>
      </w:r>
      <w:r w:rsidRPr="001478A6">
        <w:rPr>
          <w:rFonts w:ascii="Leelawadee" w:hAnsi="Leelawadee" w:cs="Leelawadee"/>
          <w:color w:val="000000"/>
          <w:sz w:val="20"/>
          <w:szCs w:val="20"/>
          <w:lang w:val="pt-BR"/>
        </w:rPr>
        <w:t>foi devidamente constituída e registrada no</w:t>
      </w:r>
      <w:r w:rsidR="00734114" w:rsidRPr="00030ECF">
        <w:rPr>
          <w:rFonts w:ascii="Leelawadee" w:hAnsi="Leelawadee" w:cs="Leelawadee"/>
          <w:color w:val="000000"/>
          <w:sz w:val="20"/>
          <w:szCs w:val="20"/>
          <w:highlight w:val="lightGray"/>
          <w:lang w:val="pt-BR"/>
        </w:rPr>
        <w:t>[s]</w:t>
      </w:r>
      <w:r w:rsidRPr="001478A6">
        <w:rPr>
          <w:rFonts w:ascii="Leelawadee" w:hAnsi="Leelawadee" w:cs="Leelawadee"/>
          <w:color w:val="000000"/>
          <w:sz w:val="20"/>
          <w:szCs w:val="20"/>
          <w:lang w:val="pt-BR"/>
        </w:rPr>
        <w:t xml:space="preserve"> </w:t>
      </w:r>
      <w:r w:rsidR="00734114" w:rsidRPr="00030ECF">
        <w:rPr>
          <w:rFonts w:ascii="Leelawadee" w:hAnsi="Leelawadee" w:cs="Leelawadee"/>
          <w:color w:val="000000"/>
          <w:sz w:val="20"/>
          <w:szCs w:val="20"/>
          <w:highlight w:val="lightGray"/>
          <w:lang w:val="pt-BR"/>
        </w:rPr>
        <w:t>[</w:t>
      </w:r>
      <w:r w:rsidRPr="00030ECF">
        <w:rPr>
          <w:rFonts w:ascii="Leelawadee" w:hAnsi="Leelawadee" w:cs="Leelawadee"/>
          <w:color w:val="000000"/>
          <w:sz w:val="20"/>
          <w:szCs w:val="20"/>
          <w:highlight w:val="lightGray"/>
          <w:lang w:val="pt-BR"/>
        </w:rPr>
        <w:t xml:space="preserve">Cartório de Registro de Imóveis </w:t>
      </w:r>
      <w:r w:rsidR="00734114" w:rsidRPr="00030ECF">
        <w:rPr>
          <w:rFonts w:ascii="Leelawadee" w:hAnsi="Leelawadee" w:cs="Leelawadee"/>
          <w:color w:val="000000"/>
          <w:sz w:val="20"/>
          <w:szCs w:val="20"/>
          <w:highlight w:val="lightGray"/>
          <w:lang w:val="pt-BR"/>
        </w:rPr>
        <w:t>/ Cartórios de Registro de Títulos e Documentos competentes]</w:t>
      </w:r>
      <w:r w:rsidR="00734114" w:rsidRPr="001478A6">
        <w:rPr>
          <w:rFonts w:ascii="Leelawadee" w:hAnsi="Leelawadee" w:cs="Leelawadee"/>
          <w:color w:val="000000"/>
          <w:sz w:val="20"/>
          <w:szCs w:val="20"/>
          <w:lang w:val="pt-BR"/>
        </w:rPr>
        <w:t xml:space="preserve"> competente</w:t>
      </w:r>
      <w:r w:rsidR="00734114" w:rsidRPr="00030ECF">
        <w:rPr>
          <w:rFonts w:ascii="Leelawadee" w:hAnsi="Leelawadee" w:cs="Leelawadee"/>
          <w:color w:val="000000"/>
          <w:sz w:val="20"/>
          <w:szCs w:val="20"/>
          <w:highlight w:val="lightGray"/>
          <w:lang w:val="pt-BR"/>
        </w:rPr>
        <w:t>[s]</w:t>
      </w:r>
      <w:r w:rsidRPr="001478A6">
        <w:rPr>
          <w:rFonts w:ascii="Leelawadee" w:hAnsi="Leelawadee" w:cs="Leelawadee"/>
          <w:color w:val="000000"/>
          <w:sz w:val="20"/>
          <w:szCs w:val="20"/>
          <w:lang w:val="pt-BR"/>
        </w:rPr>
        <w:t>;</w:t>
      </w:r>
    </w:p>
    <w:p w14:paraId="13A06E97" w14:textId="77777777" w:rsidR="00F40B8F" w:rsidRPr="001478A6" w:rsidRDefault="00F40B8F" w:rsidP="001478A6">
      <w:pPr>
        <w:pStyle w:val="DeltaViewTableBody"/>
        <w:spacing w:line="360" w:lineRule="auto"/>
        <w:jc w:val="both"/>
        <w:rPr>
          <w:rFonts w:ascii="Leelawadee" w:hAnsi="Leelawadee" w:cs="Leelawadee"/>
          <w:color w:val="000000"/>
          <w:sz w:val="20"/>
          <w:szCs w:val="20"/>
          <w:lang w:val="pt-BR"/>
        </w:rPr>
      </w:pPr>
    </w:p>
    <w:p w14:paraId="0CBF59B2" w14:textId="46F19F63" w:rsidR="00F40B8F" w:rsidRPr="001478A6" w:rsidRDefault="00F40B8F" w:rsidP="001478A6">
      <w:pPr>
        <w:pStyle w:val="DeltaViewTableBody"/>
        <w:numPr>
          <w:ilvl w:val="0"/>
          <w:numId w:val="68"/>
        </w:numPr>
        <w:spacing w:line="360" w:lineRule="auto"/>
        <w:ind w:left="0" w:firstLine="0"/>
        <w:jc w:val="both"/>
        <w:rPr>
          <w:rFonts w:ascii="Leelawadee" w:hAnsi="Leelawadee" w:cs="Leelawadee"/>
          <w:color w:val="000000"/>
          <w:sz w:val="20"/>
          <w:szCs w:val="20"/>
          <w:lang w:val="pt-BR"/>
        </w:rPr>
      </w:pPr>
      <w:r w:rsidRPr="001478A6">
        <w:rPr>
          <w:rFonts w:ascii="Leelawadee" w:hAnsi="Leelawadee" w:cs="Leelawadee"/>
          <w:color w:val="000000"/>
          <w:sz w:val="20"/>
          <w:szCs w:val="20"/>
          <w:lang w:val="pt-BR"/>
        </w:rPr>
        <w:t xml:space="preserve">Sendo assim, a condição mencionada no item </w:t>
      </w:r>
      <w:r w:rsidR="00734114" w:rsidRPr="00030ECF">
        <w:rPr>
          <w:rFonts w:ascii="Leelawadee" w:hAnsi="Leelawadee" w:cs="Leelawadee"/>
          <w:color w:val="000000"/>
          <w:sz w:val="20"/>
          <w:szCs w:val="20"/>
          <w:lang w:val="pt-BR"/>
        </w:rPr>
        <w:fldChar w:fldCharType="begin"/>
      </w:r>
      <w:r w:rsidR="00734114" w:rsidRPr="001478A6">
        <w:rPr>
          <w:rFonts w:ascii="Leelawadee" w:hAnsi="Leelawadee" w:cs="Leelawadee"/>
          <w:color w:val="000000"/>
          <w:sz w:val="20"/>
          <w:szCs w:val="20"/>
          <w:lang w:val="pt-BR"/>
        </w:rPr>
        <w:instrText xml:space="preserve"> REF _Ref45830374 \r \h </w:instrText>
      </w:r>
      <w:r w:rsidR="001478A6" w:rsidRPr="001478A6">
        <w:rPr>
          <w:rFonts w:ascii="Leelawadee" w:hAnsi="Leelawadee" w:cs="Leelawadee"/>
          <w:color w:val="000000"/>
          <w:sz w:val="20"/>
          <w:szCs w:val="20"/>
          <w:lang w:val="pt-BR"/>
        </w:rPr>
        <w:instrText xml:space="preserve"> \* MERGEFORMAT </w:instrText>
      </w:r>
      <w:r w:rsidR="00734114" w:rsidRPr="00030ECF">
        <w:rPr>
          <w:rFonts w:ascii="Leelawadee" w:hAnsi="Leelawadee" w:cs="Leelawadee"/>
          <w:color w:val="000000"/>
          <w:sz w:val="20"/>
          <w:szCs w:val="20"/>
          <w:lang w:val="pt-BR"/>
        </w:rPr>
      </w:r>
      <w:r w:rsidR="00734114" w:rsidRPr="00030ECF">
        <w:rPr>
          <w:rFonts w:ascii="Leelawadee" w:hAnsi="Leelawadee" w:cs="Leelawadee"/>
          <w:color w:val="000000"/>
          <w:sz w:val="20"/>
          <w:szCs w:val="20"/>
          <w:lang w:val="pt-BR"/>
        </w:rPr>
        <w:fldChar w:fldCharType="separate"/>
      </w:r>
      <w:r w:rsidR="00B2470D">
        <w:rPr>
          <w:rFonts w:ascii="Leelawadee" w:hAnsi="Leelawadee" w:cs="Leelawadee"/>
          <w:color w:val="000000"/>
          <w:sz w:val="20"/>
          <w:szCs w:val="20"/>
          <w:lang w:val="pt-BR"/>
        </w:rPr>
        <w:t>8.3.2</w:t>
      </w:r>
      <w:r w:rsidR="00734114" w:rsidRPr="00030ECF">
        <w:rPr>
          <w:rFonts w:ascii="Leelawadee" w:hAnsi="Leelawadee" w:cs="Leelawadee"/>
          <w:color w:val="000000"/>
          <w:sz w:val="20"/>
          <w:szCs w:val="20"/>
          <w:lang w:val="pt-BR"/>
        </w:rPr>
        <w:fldChar w:fldCharType="end"/>
      </w:r>
      <w:r w:rsidRPr="001478A6">
        <w:rPr>
          <w:rFonts w:ascii="Leelawadee" w:hAnsi="Leelawadee" w:cs="Leelawadee"/>
          <w:color w:val="000000"/>
          <w:sz w:val="20"/>
          <w:szCs w:val="20"/>
          <w:lang w:val="pt-BR"/>
        </w:rPr>
        <w:t xml:space="preserve"> da Escritura de Emissão de Debêntures foi devidamente implementada e, considerando as disposições do referido </w:t>
      </w:r>
      <w:r w:rsidR="00734114" w:rsidRPr="001478A6">
        <w:rPr>
          <w:rFonts w:ascii="Leelawadee" w:hAnsi="Leelawadee" w:cs="Leelawadee"/>
          <w:color w:val="000000"/>
          <w:sz w:val="20"/>
          <w:szCs w:val="20"/>
          <w:lang w:val="pt-BR"/>
        </w:rPr>
        <w:t>item</w:t>
      </w:r>
      <w:r w:rsidRPr="001478A6">
        <w:rPr>
          <w:rFonts w:ascii="Leelawadee" w:hAnsi="Leelawadee" w:cs="Leelawadee"/>
          <w:color w:val="000000"/>
          <w:sz w:val="20"/>
          <w:szCs w:val="20"/>
          <w:lang w:val="pt-BR"/>
        </w:rPr>
        <w:t>, as Partes decidem celebrar o presente Aditamento à Escritura de Emissão de Debêntures para ratificar a convolação da espécie das Debêntures anteriormente emitidas como quirografárias, para Debêntures da espécie com garantia real, nos termos aqui dispostos; e</w:t>
      </w:r>
    </w:p>
    <w:p w14:paraId="23E0B60A" w14:textId="77777777" w:rsidR="00F40B8F" w:rsidRPr="00030ECF" w:rsidRDefault="00F40B8F" w:rsidP="00030ECF">
      <w:pPr>
        <w:pStyle w:val="PargrafodaLista"/>
        <w:spacing w:line="360" w:lineRule="auto"/>
        <w:rPr>
          <w:rFonts w:ascii="Leelawadee" w:hAnsi="Leelawadee" w:cs="Leelawadee"/>
          <w:color w:val="000000"/>
          <w:sz w:val="20"/>
          <w:lang w:val="pt-BR"/>
        </w:rPr>
      </w:pPr>
    </w:p>
    <w:p w14:paraId="7EB47632" w14:textId="5594D8A0" w:rsidR="00F40B8F" w:rsidRPr="001478A6" w:rsidRDefault="00361DC5" w:rsidP="001478A6">
      <w:pPr>
        <w:pStyle w:val="DeltaViewTableBody"/>
        <w:numPr>
          <w:ilvl w:val="0"/>
          <w:numId w:val="68"/>
        </w:numPr>
        <w:spacing w:line="360" w:lineRule="auto"/>
        <w:ind w:left="0" w:firstLine="0"/>
        <w:jc w:val="both"/>
        <w:rPr>
          <w:rFonts w:ascii="Leelawadee" w:hAnsi="Leelawadee" w:cs="Leelawadee"/>
          <w:color w:val="000000"/>
          <w:sz w:val="20"/>
          <w:szCs w:val="20"/>
          <w:lang w:val="pt-BR"/>
        </w:rPr>
      </w:pPr>
      <w:r>
        <w:rPr>
          <w:rFonts w:ascii="Leelawadee" w:hAnsi="Leelawadee" w:cs="Leelawadee"/>
          <w:color w:val="000000"/>
          <w:sz w:val="20"/>
          <w:szCs w:val="20"/>
          <w:lang w:val="pt-BR"/>
        </w:rPr>
        <w:t>A</w:t>
      </w:r>
      <w:r w:rsidR="00F40B8F" w:rsidRPr="001478A6">
        <w:rPr>
          <w:rFonts w:ascii="Leelawadee" w:hAnsi="Leelawadee" w:cs="Leelawadee"/>
          <w:color w:val="000000"/>
          <w:sz w:val="20"/>
          <w:szCs w:val="20"/>
          <w:lang w:val="pt-BR"/>
        </w:rPr>
        <w:t>s partes dispuseram de tempo e condições adequadas para a avaliação e discussão de todas as cláusulas deste Aditamento, cuja celebração, execução e extinção são pautadas pelos princípios da igualdade, probidade, lealdade e boa-fé.</w:t>
      </w:r>
    </w:p>
    <w:p w14:paraId="6C2750D3" w14:textId="77777777" w:rsidR="00F40B8F" w:rsidRPr="00030ECF" w:rsidRDefault="00F40B8F" w:rsidP="00030ECF">
      <w:pPr>
        <w:pStyle w:val="PargrafodaLista"/>
        <w:spacing w:line="360" w:lineRule="auto"/>
        <w:rPr>
          <w:rFonts w:ascii="Leelawadee" w:hAnsi="Leelawadee" w:cs="Leelawadee"/>
          <w:color w:val="000000"/>
          <w:sz w:val="20"/>
          <w:lang w:val="pt-BR"/>
        </w:rPr>
      </w:pPr>
    </w:p>
    <w:p w14:paraId="3B54A7D0" w14:textId="77777777" w:rsidR="00F40B8F" w:rsidRPr="001478A6" w:rsidRDefault="00F40B8F" w:rsidP="001478A6">
      <w:pPr>
        <w:pStyle w:val="DeltaViewTableBody"/>
        <w:spacing w:line="360" w:lineRule="auto"/>
        <w:jc w:val="both"/>
        <w:rPr>
          <w:rFonts w:ascii="Leelawadee" w:hAnsi="Leelawadee" w:cs="Leelawadee"/>
          <w:b/>
          <w:bCs/>
          <w:color w:val="000000"/>
          <w:sz w:val="20"/>
          <w:szCs w:val="20"/>
          <w:lang w:val="pt-BR"/>
        </w:rPr>
      </w:pPr>
      <w:r w:rsidRPr="001478A6">
        <w:rPr>
          <w:rFonts w:ascii="Leelawadee" w:hAnsi="Leelawadee" w:cs="Leelawadee"/>
          <w:b/>
          <w:bCs/>
          <w:color w:val="000000"/>
          <w:sz w:val="20"/>
          <w:szCs w:val="20"/>
          <w:lang w:val="pt-BR"/>
        </w:rPr>
        <w:t>III – CLÁUSULAS</w:t>
      </w:r>
    </w:p>
    <w:p w14:paraId="39B6A576" w14:textId="77777777" w:rsidR="00F40B8F" w:rsidRPr="001478A6" w:rsidRDefault="00F40B8F" w:rsidP="001478A6">
      <w:pPr>
        <w:pStyle w:val="DeltaViewTableBody"/>
        <w:spacing w:line="360" w:lineRule="auto"/>
        <w:jc w:val="both"/>
        <w:rPr>
          <w:rFonts w:ascii="Leelawadee" w:hAnsi="Leelawadee" w:cs="Leelawadee"/>
          <w:b/>
          <w:bCs/>
          <w:color w:val="000000"/>
          <w:sz w:val="20"/>
          <w:szCs w:val="20"/>
          <w:lang w:val="pt-BR"/>
        </w:rPr>
      </w:pPr>
    </w:p>
    <w:p w14:paraId="2EF683F9" w14:textId="77777777" w:rsidR="00F40B8F" w:rsidRPr="001478A6" w:rsidRDefault="00F40B8F" w:rsidP="001478A6">
      <w:pPr>
        <w:pStyle w:val="DeltaViewTableBody"/>
        <w:spacing w:line="360" w:lineRule="auto"/>
        <w:jc w:val="both"/>
        <w:rPr>
          <w:rFonts w:ascii="Leelawadee" w:hAnsi="Leelawadee" w:cs="Leelawadee"/>
          <w:b/>
          <w:bCs/>
          <w:color w:val="000000"/>
          <w:sz w:val="20"/>
          <w:szCs w:val="20"/>
          <w:lang w:val="pt-BR"/>
        </w:rPr>
      </w:pPr>
      <w:r w:rsidRPr="001478A6">
        <w:rPr>
          <w:rFonts w:ascii="Leelawadee" w:hAnsi="Leelawadee" w:cs="Leelawadee"/>
          <w:b/>
          <w:bCs/>
          <w:color w:val="000000"/>
          <w:sz w:val="20"/>
          <w:szCs w:val="20"/>
          <w:lang w:val="pt-BR"/>
        </w:rPr>
        <w:t>CLÁUSULA PRIMEIRA – AUTORIZAÇÃO</w:t>
      </w:r>
    </w:p>
    <w:p w14:paraId="4231B4B5" w14:textId="77777777" w:rsidR="00F40B8F" w:rsidRPr="001478A6" w:rsidRDefault="00F40B8F" w:rsidP="001478A6">
      <w:pPr>
        <w:pStyle w:val="DeltaViewTableBody"/>
        <w:spacing w:line="360" w:lineRule="auto"/>
        <w:jc w:val="both"/>
        <w:rPr>
          <w:rFonts w:ascii="Leelawadee" w:hAnsi="Leelawadee" w:cs="Leelawadee"/>
          <w:b/>
          <w:bCs/>
          <w:color w:val="000000"/>
          <w:sz w:val="20"/>
          <w:szCs w:val="20"/>
          <w:lang w:val="pt-BR"/>
        </w:rPr>
      </w:pPr>
    </w:p>
    <w:p w14:paraId="07EE6803" w14:textId="4A2179EB" w:rsidR="00F40B8F" w:rsidRPr="001478A6" w:rsidRDefault="00F40B8F" w:rsidP="001478A6">
      <w:pPr>
        <w:pStyle w:val="DeltaViewTableBody"/>
        <w:numPr>
          <w:ilvl w:val="1"/>
          <w:numId w:val="69"/>
        </w:numPr>
        <w:spacing w:line="360" w:lineRule="auto"/>
        <w:ind w:left="0" w:firstLine="0"/>
        <w:jc w:val="both"/>
        <w:rPr>
          <w:rFonts w:ascii="Leelawadee" w:hAnsi="Leelawadee" w:cs="Leelawadee"/>
          <w:color w:val="000000"/>
          <w:sz w:val="20"/>
          <w:szCs w:val="20"/>
          <w:lang w:val="pt-BR"/>
        </w:rPr>
      </w:pPr>
      <w:r w:rsidRPr="001478A6">
        <w:rPr>
          <w:rFonts w:ascii="Leelawadee" w:hAnsi="Leelawadee" w:cs="Leelawadee"/>
          <w:color w:val="000000"/>
          <w:sz w:val="20"/>
          <w:szCs w:val="20"/>
          <w:lang w:val="pt-BR"/>
        </w:rPr>
        <w:t xml:space="preserve">O presente Aditamento é celebrado com base </w:t>
      </w:r>
      <w:r w:rsidR="00734114" w:rsidRPr="001478A6">
        <w:rPr>
          <w:rFonts w:ascii="Leelawadee" w:hAnsi="Leelawadee" w:cs="Leelawadee"/>
          <w:color w:val="000000"/>
          <w:sz w:val="20"/>
          <w:szCs w:val="20"/>
          <w:lang w:val="pt-BR"/>
        </w:rPr>
        <w:t xml:space="preserve">no item </w:t>
      </w:r>
      <w:r w:rsidR="00734114" w:rsidRPr="00030ECF">
        <w:rPr>
          <w:rFonts w:ascii="Leelawadee" w:hAnsi="Leelawadee" w:cs="Leelawadee"/>
          <w:color w:val="000000"/>
          <w:sz w:val="20"/>
          <w:szCs w:val="20"/>
          <w:lang w:val="pt-BR"/>
        </w:rPr>
        <w:fldChar w:fldCharType="begin"/>
      </w:r>
      <w:r w:rsidR="00734114" w:rsidRPr="001478A6">
        <w:rPr>
          <w:rFonts w:ascii="Leelawadee" w:hAnsi="Leelawadee" w:cs="Leelawadee"/>
          <w:color w:val="000000"/>
          <w:sz w:val="20"/>
          <w:szCs w:val="20"/>
          <w:lang w:val="pt-BR"/>
        </w:rPr>
        <w:instrText xml:space="preserve"> REF _Ref45830374 \r \h </w:instrText>
      </w:r>
      <w:r w:rsidR="001478A6" w:rsidRPr="001478A6">
        <w:rPr>
          <w:rFonts w:ascii="Leelawadee" w:hAnsi="Leelawadee" w:cs="Leelawadee"/>
          <w:color w:val="000000"/>
          <w:sz w:val="20"/>
          <w:szCs w:val="20"/>
          <w:lang w:val="pt-BR"/>
        </w:rPr>
        <w:instrText xml:space="preserve"> \* MERGEFORMAT </w:instrText>
      </w:r>
      <w:r w:rsidR="00734114" w:rsidRPr="00030ECF">
        <w:rPr>
          <w:rFonts w:ascii="Leelawadee" w:hAnsi="Leelawadee" w:cs="Leelawadee"/>
          <w:color w:val="000000"/>
          <w:sz w:val="20"/>
          <w:szCs w:val="20"/>
          <w:lang w:val="pt-BR"/>
        </w:rPr>
      </w:r>
      <w:r w:rsidR="00734114" w:rsidRPr="00030ECF">
        <w:rPr>
          <w:rFonts w:ascii="Leelawadee" w:hAnsi="Leelawadee" w:cs="Leelawadee"/>
          <w:color w:val="000000"/>
          <w:sz w:val="20"/>
          <w:szCs w:val="20"/>
          <w:lang w:val="pt-BR"/>
        </w:rPr>
        <w:fldChar w:fldCharType="separate"/>
      </w:r>
      <w:r w:rsidR="00B2470D">
        <w:rPr>
          <w:rFonts w:ascii="Leelawadee" w:hAnsi="Leelawadee" w:cs="Leelawadee"/>
          <w:color w:val="000000"/>
          <w:sz w:val="20"/>
          <w:szCs w:val="20"/>
          <w:lang w:val="pt-BR"/>
        </w:rPr>
        <w:t>8.3.2</w:t>
      </w:r>
      <w:r w:rsidR="00734114" w:rsidRPr="00030ECF">
        <w:rPr>
          <w:rFonts w:ascii="Leelawadee" w:hAnsi="Leelawadee" w:cs="Leelawadee"/>
          <w:color w:val="000000"/>
          <w:sz w:val="20"/>
          <w:szCs w:val="20"/>
          <w:lang w:val="pt-BR"/>
        </w:rPr>
        <w:fldChar w:fldCharType="end"/>
      </w:r>
      <w:r w:rsidRPr="001478A6">
        <w:rPr>
          <w:rFonts w:ascii="Leelawadee" w:hAnsi="Leelawadee" w:cs="Leelawadee"/>
          <w:color w:val="000000"/>
          <w:sz w:val="20"/>
          <w:szCs w:val="20"/>
          <w:lang w:val="pt-BR"/>
        </w:rPr>
        <w:t xml:space="preserve"> da Escritura de Emissão de Debêntures, não sendo necessária a</w:t>
      </w:r>
      <w:r w:rsidR="008B7002" w:rsidRPr="001478A6">
        <w:rPr>
          <w:rFonts w:ascii="Leelawadee" w:hAnsi="Leelawadee" w:cs="Leelawadee"/>
          <w:color w:val="000000"/>
          <w:sz w:val="20"/>
          <w:szCs w:val="20"/>
          <w:lang w:val="pt-BR"/>
        </w:rPr>
        <w:t xml:space="preserve"> aprovação prévia da Debenturista, ou </w:t>
      </w:r>
      <w:r w:rsidRPr="001478A6">
        <w:rPr>
          <w:rFonts w:ascii="Leelawadee" w:hAnsi="Leelawadee" w:cs="Leelawadee"/>
          <w:color w:val="000000"/>
          <w:sz w:val="20"/>
          <w:szCs w:val="20"/>
          <w:lang w:val="pt-BR"/>
        </w:rPr>
        <w:t xml:space="preserve">realização de assembleia geral </w:t>
      </w:r>
      <w:r w:rsidR="008B7002" w:rsidRPr="001478A6">
        <w:rPr>
          <w:rFonts w:ascii="Leelawadee" w:hAnsi="Leelawadee" w:cs="Leelawadee"/>
          <w:color w:val="000000"/>
          <w:sz w:val="20"/>
          <w:szCs w:val="20"/>
          <w:lang w:val="pt-BR"/>
        </w:rPr>
        <w:t>dos Titulares dos CRI</w:t>
      </w:r>
      <w:r w:rsidRPr="001478A6">
        <w:rPr>
          <w:rFonts w:ascii="Leelawadee" w:hAnsi="Leelawadee" w:cs="Leelawadee"/>
          <w:color w:val="000000"/>
          <w:sz w:val="20"/>
          <w:szCs w:val="20"/>
          <w:lang w:val="pt-BR"/>
        </w:rPr>
        <w:t xml:space="preserve"> </w:t>
      </w:r>
      <w:r w:rsidR="008B7002" w:rsidRPr="001478A6">
        <w:rPr>
          <w:rFonts w:ascii="Leelawadee" w:hAnsi="Leelawadee" w:cs="Leelawadee"/>
          <w:color w:val="000000"/>
          <w:sz w:val="20"/>
          <w:szCs w:val="20"/>
          <w:lang w:val="pt-BR"/>
        </w:rPr>
        <w:t>o</w:t>
      </w:r>
      <w:r w:rsidRPr="001478A6">
        <w:rPr>
          <w:rFonts w:ascii="Leelawadee" w:hAnsi="Leelawadee" w:cs="Leelawadee"/>
          <w:color w:val="000000"/>
          <w:sz w:val="20"/>
          <w:szCs w:val="20"/>
          <w:lang w:val="pt-BR"/>
        </w:rPr>
        <w:t>u de assembleia geral extraordinária da Emissora para sua realização.</w:t>
      </w:r>
    </w:p>
    <w:p w14:paraId="6018EFEA" w14:textId="77777777" w:rsidR="00F40B8F" w:rsidRPr="001478A6" w:rsidRDefault="00F40B8F" w:rsidP="001478A6">
      <w:pPr>
        <w:pStyle w:val="DeltaViewTableBody"/>
        <w:spacing w:line="360" w:lineRule="auto"/>
        <w:jc w:val="both"/>
        <w:rPr>
          <w:rFonts w:ascii="Leelawadee" w:hAnsi="Leelawadee" w:cs="Leelawadee"/>
          <w:color w:val="000000"/>
          <w:sz w:val="20"/>
          <w:szCs w:val="20"/>
          <w:lang w:val="pt-BR"/>
        </w:rPr>
      </w:pPr>
    </w:p>
    <w:p w14:paraId="37B8C005" w14:textId="77777777" w:rsidR="00F40B8F" w:rsidRPr="001478A6" w:rsidRDefault="00F40B8F" w:rsidP="001478A6">
      <w:pPr>
        <w:pStyle w:val="DeltaViewTableBody"/>
        <w:spacing w:line="360" w:lineRule="auto"/>
        <w:jc w:val="both"/>
        <w:rPr>
          <w:rFonts w:ascii="Leelawadee" w:hAnsi="Leelawadee" w:cs="Leelawadee"/>
          <w:b/>
          <w:bCs/>
          <w:color w:val="000000"/>
          <w:sz w:val="20"/>
          <w:szCs w:val="20"/>
          <w:lang w:val="pt-BR"/>
        </w:rPr>
      </w:pPr>
      <w:r w:rsidRPr="001478A6">
        <w:rPr>
          <w:rFonts w:ascii="Leelawadee" w:hAnsi="Leelawadee" w:cs="Leelawadee"/>
          <w:b/>
          <w:bCs/>
          <w:color w:val="000000"/>
          <w:sz w:val="20"/>
          <w:szCs w:val="20"/>
          <w:lang w:val="pt-BR"/>
        </w:rPr>
        <w:t xml:space="preserve">CLÁUSULA SEGUNDA – REGISTRO </w:t>
      </w:r>
    </w:p>
    <w:p w14:paraId="45AB5BC1" w14:textId="77777777" w:rsidR="00F40B8F" w:rsidRPr="001478A6" w:rsidRDefault="00F40B8F" w:rsidP="001478A6">
      <w:pPr>
        <w:pStyle w:val="DeltaViewTableBody"/>
        <w:spacing w:line="360" w:lineRule="auto"/>
        <w:jc w:val="both"/>
        <w:rPr>
          <w:rFonts w:ascii="Leelawadee" w:hAnsi="Leelawadee" w:cs="Leelawadee"/>
          <w:b/>
          <w:bCs/>
          <w:color w:val="000000"/>
          <w:sz w:val="20"/>
          <w:szCs w:val="20"/>
          <w:lang w:val="pt-BR"/>
        </w:rPr>
      </w:pPr>
    </w:p>
    <w:p w14:paraId="59EBD015" w14:textId="5F08D281" w:rsidR="00F40B8F" w:rsidRPr="001478A6" w:rsidRDefault="00F40B8F" w:rsidP="001478A6">
      <w:pPr>
        <w:pStyle w:val="DeltaViewTableBody"/>
        <w:spacing w:line="360" w:lineRule="auto"/>
        <w:jc w:val="both"/>
        <w:rPr>
          <w:rFonts w:ascii="Leelawadee" w:hAnsi="Leelawadee" w:cs="Leelawadee"/>
          <w:color w:val="000000"/>
          <w:sz w:val="20"/>
          <w:szCs w:val="20"/>
          <w:lang w:val="pt-BR"/>
        </w:rPr>
      </w:pPr>
      <w:r w:rsidRPr="001478A6">
        <w:rPr>
          <w:rFonts w:ascii="Leelawadee" w:hAnsi="Leelawadee" w:cs="Leelawadee"/>
          <w:color w:val="000000"/>
          <w:sz w:val="20"/>
          <w:szCs w:val="20"/>
          <w:lang w:val="pt-BR"/>
        </w:rPr>
        <w:t>2.1.</w:t>
      </w:r>
      <w:r w:rsidRPr="001478A6">
        <w:rPr>
          <w:rFonts w:ascii="Leelawadee" w:hAnsi="Leelawadee" w:cs="Leelawadee"/>
          <w:color w:val="000000"/>
          <w:sz w:val="20"/>
          <w:szCs w:val="20"/>
          <w:lang w:val="pt-BR"/>
        </w:rPr>
        <w:tab/>
        <w:t>O presente Aditamento será registrado na JUCESP, de acordo com o disposto no artigo 62, inciso II da Lei nº 6.404, de 15 de dezembro de 1976, conforme alterada (“</w:t>
      </w:r>
      <w:r w:rsidRPr="001478A6">
        <w:rPr>
          <w:rFonts w:ascii="Leelawadee" w:hAnsi="Leelawadee" w:cs="Leelawadee"/>
          <w:color w:val="000000"/>
          <w:sz w:val="20"/>
          <w:szCs w:val="20"/>
          <w:u w:val="single"/>
          <w:lang w:val="pt-BR"/>
        </w:rPr>
        <w:t>Lei das Sociedades por Ações</w:t>
      </w:r>
      <w:r w:rsidRPr="001478A6">
        <w:rPr>
          <w:rFonts w:ascii="Leelawadee" w:hAnsi="Leelawadee" w:cs="Leelawadee"/>
          <w:color w:val="000000"/>
          <w:sz w:val="20"/>
          <w:szCs w:val="20"/>
          <w:lang w:val="pt-BR"/>
        </w:rPr>
        <w:t>”)</w:t>
      </w:r>
      <w:r w:rsidR="008B7002" w:rsidRPr="001478A6">
        <w:rPr>
          <w:rFonts w:ascii="Leelawadee" w:hAnsi="Leelawadee" w:cs="Leelawadee"/>
          <w:color w:val="000000"/>
          <w:sz w:val="20"/>
          <w:szCs w:val="20"/>
          <w:lang w:val="pt-BR"/>
        </w:rPr>
        <w:t>, sendo que seu protocolo para registro deve ocorrer em até 5 (cinco) Dias Úteis contados da presente data</w:t>
      </w:r>
      <w:r w:rsidRPr="001478A6">
        <w:rPr>
          <w:rFonts w:ascii="Leelawadee" w:hAnsi="Leelawadee" w:cs="Leelawadee"/>
          <w:color w:val="000000"/>
          <w:sz w:val="20"/>
          <w:szCs w:val="20"/>
          <w:lang w:val="pt-BR"/>
        </w:rPr>
        <w:t xml:space="preserve">. A Emissora deverá enviar </w:t>
      </w:r>
      <w:r w:rsidR="008B7002" w:rsidRPr="001478A6">
        <w:rPr>
          <w:rFonts w:ascii="Leelawadee" w:hAnsi="Leelawadee" w:cs="Leelawadee"/>
          <w:color w:val="000000"/>
          <w:sz w:val="20"/>
          <w:szCs w:val="20"/>
          <w:lang w:val="pt-BR"/>
        </w:rPr>
        <w:t>à Debenturista, com cópia digitalizada ao Agente Fiduciário dos CRI e aos Titulares dos CRI,</w:t>
      </w:r>
      <w:r w:rsidRPr="001478A6">
        <w:rPr>
          <w:rFonts w:ascii="Leelawadee" w:hAnsi="Leelawadee" w:cs="Leelawadee"/>
          <w:color w:val="000000"/>
          <w:sz w:val="20"/>
          <w:szCs w:val="20"/>
          <w:lang w:val="pt-BR"/>
        </w:rPr>
        <w:t xml:space="preserve"> 1 (uma) via original deste Aditamento, devidamente registrado na JUCESP, em até 05 (cinco) Dias Úteis após a obtenção do referido registro.</w:t>
      </w:r>
    </w:p>
    <w:p w14:paraId="469A8EB8" w14:textId="77777777" w:rsidR="00F40B8F" w:rsidRPr="001478A6" w:rsidRDefault="00F40B8F" w:rsidP="001478A6">
      <w:pPr>
        <w:pStyle w:val="DeltaViewTableBody"/>
        <w:spacing w:line="360" w:lineRule="auto"/>
        <w:jc w:val="both"/>
        <w:rPr>
          <w:rFonts w:ascii="Leelawadee" w:hAnsi="Leelawadee" w:cs="Leelawadee"/>
          <w:color w:val="000000"/>
          <w:sz w:val="20"/>
          <w:szCs w:val="20"/>
          <w:lang w:val="pt-BR"/>
        </w:rPr>
      </w:pPr>
    </w:p>
    <w:p w14:paraId="3262018F" w14:textId="77777777" w:rsidR="00F40B8F" w:rsidRPr="001478A6" w:rsidRDefault="00F40B8F" w:rsidP="001478A6">
      <w:pPr>
        <w:pStyle w:val="DeltaViewTableBody"/>
        <w:spacing w:line="360" w:lineRule="auto"/>
        <w:jc w:val="both"/>
        <w:rPr>
          <w:rFonts w:ascii="Leelawadee" w:hAnsi="Leelawadee" w:cs="Leelawadee"/>
          <w:b/>
          <w:bCs/>
          <w:color w:val="000000"/>
          <w:sz w:val="20"/>
          <w:szCs w:val="20"/>
          <w:lang w:val="pt-BR"/>
        </w:rPr>
      </w:pPr>
      <w:r w:rsidRPr="001478A6">
        <w:rPr>
          <w:rFonts w:ascii="Leelawadee" w:hAnsi="Leelawadee" w:cs="Leelawadee"/>
          <w:b/>
          <w:bCs/>
          <w:color w:val="000000"/>
          <w:sz w:val="20"/>
          <w:szCs w:val="20"/>
          <w:lang w:val="pt-BR"/>
        </w:rPr>
        <w:t xml:space="preserve">CLÁUSULA TERCEIRA – ALTERAÇÕES </w:t>
      </w:r>
    </w:p>
    <w:p w14:paraId="74E2A72F" w14:textId="77777777" w:rsidR="00F40B8F" w:rsidRPr="001478A6" w:rsidRDefault="00F40B8F" w:rsidP="001478A6">
      <w:pPr>
        <w:pStyle w:val="DeltaViewTableBody"/>
        <w:spacing w:line="360" w:lineRule="auto"/>
        <w:jc w:val="both"/>
        <w:rPr>
          <w:rFonts w:ascii="Leelawadee" w:hAnsi="Leelawadee" w:cs="Leelawadee"/>
          <w:b/>
          <w:bCs/>
          <w:color w:val="000000"/>
          <w:sz w:val="20"/>
          <w:szCs w:val="20"/>
          <w:lang w:val="pt-BR"/>
        </w:rPr>
      </w:pPr>
    </w:p>
    <w:p w14:paraId="3634A6EB" w14:textId="4F355CB8" w:rsidR="00F40B8F" w:rsidRPr="001478A6" w:rsidRDefault="00F40B8F" w:rsidP="001478A6">
      <w:pPr>
        <w:pStyle w:val="DeltaViewTableBody"/>
        <w:spacing w:line="360" w:lineRule="auto"/>
        <w:jc w:val="both"/>
        <w:rPr>
          <w:rFonts w:ascii="Leelawadee" w:hAnsi="Leelawadee" w:cs="Leelawadee"/>
          <w:sz w:val="20"/>
          <w:szCs w:val="20"/>
          <w:lang w:val="pt-BR"/>
        </w:rPr>
      </w:pPr>
      <w:r w:rsidRPr="001478A6">
        <w:rPr>
          <w:rFonts w:ascii="Leelawadee" w:hAnsi="Leelawadee" w:cs="Leelawadee"/>
          <w:color w:val="000000"/>
          <w:sz w:val="20"/>
          <w:szCs w:val="20"/>
          <w:lang w:val="pt-BR"/>
        </w:rPr>
        <w:t>3.1.</w:t>
      </w:r>
      <w:r w:rsidRPr="001478A6">
        <w:rPr>
          <w:rFonts w:ascii="Leelawadee" w:hAnsi="Leelawadee" w:cs="Leelawadee"/>
          <w:color w:val="000000"/>
          <w:sz w:val="20"/>
          <w:szCs w:val="20"/>
          <w:lang w:val="pt-BR"/>
        </w:rPr>
        <w:tab/>
      </w:r>
      <w:r w:rsidRPr="001478A6">
        <w:rPr>
          <w:rFonts w:ascii="Leelawadee" w:hAnsi="Leelawadee" w:cs="Leelawadee"/>
          <w:sz w:val="20"/>
          <w:szCs w:val="20"/>
          <w:lang w:val="pt-BR"/>
        </w:rPr>
        <w:t xml:space="preserve">As Partes resolvem alterar o item </w:t>
      </w:r>
      <w:r w:rsidR="008B7002" w:rsidRPr="00030ECF">
        <w:rPr>
          <w:rFonts w:ascii="Leelawadee" w:hAnsi="Leelawadee" w:cs="Leelawadee"/>
          <w:sz w:val="20"/>
          <w:szCs w:val="20"/>
          <w:lang w:val="pt-BR"/>
        </w:rPr>
        <w:fldChar w:fldCharType="begin"/>
      </w:r>
      <w:r w:rsidR="008B7002" w:rsidRPr="001478A6">
        <w:rPr>
          <w:rFonts w:ascii="Leelawadee" w:hAnsi="Leelawadee" w:cs="Leelawadee"/>
          <w:sz w:val="20"/>
          <w:szCs w:val="20"/>
          <w:lang w:val="pt-BR"/>
        </w:rPr>
        <w:instrText xml:space="preserve"> REF _Ref45830651 \r \h </w:instrText>
      </w:r>
      <w:r w:rsidR="001478A6" w:rsidRPr="001478A6">
        <w:rPr>
          <w:rFonts w:ascii="Leelawadee" w:hAnsi="Leelawadee" w:cs="Leelawadee"/>
          <w:sz w:val="20"/>
          <w:szCs w:val="20"/>
          <w:lang w:val="pt-BR"/>
        </w:rPr>
        <w:instrText xml:space="preserve"> \* MERGEFORMAT </w:instrText>
      </w:r>
      <w:r w:rsidR="008B7002" w:rsidRPr="00030ECF">
        <w:rPr>
          <w:rFonts w:ascii="Leelawadee" w:hAnsi="Leelawadee" w:cs="Leelawadee"/>
          <w:sz w:val="20"/>
          <w:szCs w:val="20"/>
          <w:lang w:val="pt-BR"/>
        </w:rPr>
      </w:r>
      <w:r w:rsidR="008B7002" w:rsidRPr="00030ECF">
        <w:rPr>
          <w:rFonts w:ascii="Leelawadee" w:hAnsi="Leelawadee" w:cs="Leelawadee"/>
          <w:sz w:val="20"/>
          <w:szCs w:val="20"/>
          <w:lang w:val="pt-BR"/>
        </w:rPr>
        <w:fldChar w:fldCharType="separate"/>
      </w:r>
      <w:r w:rsidR="00B2470D">
        <w:rPr>
          <w:rFonts w:ascii="Leelawadee" w:hAnsi="Leelawadee" w:cs="Leelawadee"/>
          <w:sz w:val="20"/>
          <w:szCs w:val="20"/>
          <w:lang w:val="pt-BR"/>
        </w:rPr>
        <w:t>6.4.3</w:t>
      </w:r>
      <w:r w:rsidR="008B7002" w:rsidRPr="00030ECF">
        <w:rPr>
          <w:rFonts w:ascii="Leelawadee" w:hAnsi="Leelawadee" w:cs="Leelawadee"/>
          <w:sz w:val="20"/>
          <w:szCs w:val="20"/>
          <w:lang w:val="pt-BR"/>
        </w:rPr>
        <w:fldChar w:fldCharType="end"/>
      </w:r>
      <w:r w:rsidRPr="001478A6">
        <w:rPr>
          <w:rFonts w:ascii="Leelawadee" w:hAnsi="Leelawadee" w:cs="Leelawadee"/>
          <w:sz w:val="20"/>
          <w:szCs w:val="20"/>
          <w:lang w:val="pt-BR"/>
        </w:rPr>
        <w:t xml:space="preserve"> da Escritura de Emissão de Debêntures, que passa a vigorar com a seguinte redação:</w:t>
      </w:r>
    </w:p>
    <w:p w14:paraId="1CF44E21" w14:textId="77777777" w:rsidR="00F40B8F" w:rsidRPr="001478A6" w:rsidRDefault="00F40B8F" w:rsidP="001478A6">
      <w:pPr>
        <w:pStyle w:val="DeltaViewTableBody"/>
        <w:spacing w:line="360" w:lineRule="auto"/>
        <w:jc w:val="both"/>
        <w:rPr>
          <w:rFonts w:ascii="Leelawadee" w:hAnsi="Leelawadee" w:cs="Leelawadee"/>
          <w:sz w:val="20"/>
          <w:szCs w:val="20"/>
          <w:lang w:val="pt-BR"/>
        </w:rPr>
      </w:pPr>
    </w:p>
    <w:p w14:paraId="636609C6" w14:textId="496D2C2E" w:rsidR="00F40B8F" w:rsidRPr="001478A6" w:rsidRDefault="00F40B8F" w:rsidP="001478A6">
      <w:pPr>
        <w:pStyle w:val="DeltaViewTableBody"/>
        <w:spacing w:line="360" w:lineRule="auto"/>
        <w:ind w:left="709"/>
        <w:jc w:val="both"/>
        <w:rPr>
          <w:rFonts w:ascii="Leelawadee" w:hAnsi="Leelawadee" w:cs="Leelawadee"/>
          <w:i/>
          <w:iCs/>
          <w:color w:val="000000"/>
          <w:sz w:val="20"/>
          <w:szCs w:val="20"/>
          <w:lang w:val="pt-BR"/>
        </w:rPr>
      </w:pPr>
      <w:r w:rsidRPr="001478A6">
        <w:rPr>
          <w:rFonts w:ascii="Leelawadee" w:hAnsi="Leelawadee" w:cs="Leelawadee"/>
          <w:bCs/>
          <w:i/>
          <w:iCs/>
          <w:color w:val="000000"/>
          <w:sz w:val="20"/>
          <w:szCs w:val="20"/>
          <w:lang w:val="pt-BR"/>
        </w:rPr>
        <w:t>“</w:t>
      </w:r>
      <w:r w:rsidRPr="001478A6">
        <w:rPr>
          <w:rFonts w:ascii="Leelawadee" w:hAnsi="Leelawadee" w:cs="Leelawadee"/>
          <w:b/>
          <w:i/>
          <w:iCs/>
          <w:color w:val="000000"/>
          <w:sz w:val="20"/>
          <w:szCs w:val="20"/>
          <w:lang w:val="pt-BR"/>
        </w:rPr>
        <w:t>Espécie:</w:t>
      </w:r>
      <w:r w:rsidRPr="001478A6">
        <w:rPr>
          <w:rFonts w:ascii="Leelawadee" w:hAnsi="Leelawadee" w:cs="Leelawadee"/>
          <w:i/>
          <w:iCs/>
          <w:color w:val="000000"/>
          <w:sz w:val="20"/>
          <w:szCs w:val="20"/>
          <w:lang w:val="pt-BR"/>
        </w:rPr>
        <w:t xml:space="preserve"> As Debêntures serão da espécie com garantia real, nos termos do artigo 58 da Lei das Sociedades por Ações, de acordo com o previsto </w:t>
      </w:r>
      <w:r w:rsidR="008B7002" w:rsidRPr="001478A6">
        <w:rPr>
          <w:rFonts w:ascii="Leelawadee" w:hAnsi="Leelawadee" w:cs="Leelawadee"/>
          <w:i/>
          <w:iCs/>
          <w:color w:val="000000"/>
          <w:sz w:val="20"/>
          <w:szCs w:val="20"/>
          <w:lang w:val="pt-BR"/>
        </w:rPr>
        <w:t>na Cláusula Oitava desta Escritura</w:t>
      </w:r>
      <w:r w:rsidRPr="001478A6">
        <w:rPr>
          <w:rFonts w:ascii="Leelawadee" w:hAnsi="Leelawadee" w:cs="Leelawadee"/>
          <w:i/>
          <w:iCs/>
          <w:color w:val="000000"/>
          <w:sz w:val="20"/>
          <w:szCs w:val="20"/>
          <w:lang w:val="pt-BR"/>
        </w:rPr>
        <w:t>.”</w:t>
      </w:r>
    </w:p>
    <w:p w14:paraId="5C91DD33" w14:textId="77777777" w:rsidR="00F40B8F" w:rsidRPr="001478A6" w:rsidRDefault="00F40B8F" w:rsidP="001478A6">
      <w:pPr>
        <w:pStyle w:val="DeltaViewTableBody"/>
        <w:spacing w:line="360" w:lineRule="auto"/>
        <w:jc w:val="both"/>
        <w:rPr>
          <w:rFonts w:ascii="Leelawadee" w:hAnsi="Leelawadee" w:cs="Leelawadee"/>
          <w:i/>
          <w:iCs/>
          <w:color w:val="000000"/>
          <w:sz w:val="20"/>
          <w:szCs w:val="20"/>
          <w:lang w:val="pt-BR"/>
        </w:rPr>
      </w:pPr>
    </w:p>
    <w:p w14:paraId="62DFD96C" w14:textId="77777777" w:rsidR="00F40B8F" w:rsidRPr="001478A6" w:rsidRDefault="00F40B8F" w:rsidP="001478A6">
      <w:pPr>
        <w:pStyle w:val="DeltaViewTableBody"/>
        <w:spacing w:line="360" w:lineRule="auto"/>
        <w:jc w:val="both"/>
        <w:rPr>
          <w:rFonts w:ascii="Leelawadee" w:hAnsi="Leelawadee" w:cs="Leelawadee"/>
          <w:color w:val="000000"/>
          <w:sz w:val="20"/>
          <w:szCs w:val="20"/>
          <w:lang w:val="pt-BR"/>
        </w:rPr>
      </w:pPr>
      <w:r w:rsidRPr="001478A6">
        <w:rPr>
          <w:rFonts w:ascii="Leelawadee" w:hAnsi="Leelawadee" w:cs="Leelawadee"/>
          <w:color w:val="000000"/>
          <w:sz w:val="20"/>
          <w:szCs w:val="20"/>
          <w:lang w:val="pt-BR"/>
        </w:rPr>
        <w:t>3.2.</w:t>
      </w:r>
      <w:r w:rsidRPr="001478A6">
        <w:rPr>
          <w:rFonts w:ascii="Leelawadee" w:hAnsi="Leelawadee" w:cs="Leelawadee"/>
          <w:color w:val="000000"/>
          <w:sz w:val="20"/>
          <w:szCs w:val="20"/>
          <w:lang w:val="pt-BR"/>
        </w:rPr>
        <w:tab/>
        <w:t>Por fim, as partes concordam com a substituição da nomenclatura “quirografária” por “com garantia real”, utilizadas na Escritura de Emissão de Debêntures, conforme aplicável.</w:t>
      </w:r>
    </w:p>
    <w:p w14:paraId="40A4F3A7" w14:textId="77777777" w:rsidR="00F40B8F" w:rsidRPr="001478A6" w:rsidRDefault="00F40B8F" w:rsidP="001478A6">
      <w:pPr>
        <w:pStyle w:val="DeltaViewTableBody"/>
        <w:spacing w:line="360" w:lineRule="auto"/>
        <w:jc w:val="both"/>
        <w:rPr>
          <w:rFonts w:ascii="Leelawadee" w:hAnsi="Leelawadee" w:cs="Leelawadee"/>
          <w:color w:val="000000"/>
          <w:sz w:val="20"/>
          <w:szCs w:val="20"/>
          <w:lang w:val="pt-BR"/>
        </w:rPr>
      </w:pPr>
    </w:p>
    <w:p w14:paraId="13242B55" w14:textId="77777777" w:rsidR="00F40B8F" w:rsidRPr="001478A6" w:rsidRDefault="00F40B8F" w:rsidP="001478A6">
      <w:pPr>
        <w:pStyle w:val="DeltaViewTableBody"/>
        <w:spacing w:line="360" w:lineRule="auto"/>
        <w:jc w:val="both"/>
        <w:rPr>
          <w:rFonts w:ascii="Leelawadee" w:hAnsi="Leelawadee" w:cs="Leelawadee"/>
          <w:b/>
          <w:color w:val="000000"/>
          <w:sz w:val="20"/>
          <w:szCs w:val="20"/>
          <w:lang w:val="pt-BR"/>
        </w:rPr>
      </w:pPr>
      <w:r w:rsidRPr="001478A6">
        <w:rPr>
          <w:rFonts w:ascii="Leelawadee" w:hAnsi="Leelawadee" w:cs="Leelawadee"/>
          <w:b/>
          <w:color w:val="000000"/>
          <w:sz w:val="20"/>
          <w:szCs w:val="20"/>
          <w:lang w:val="pt-BR"/>
        </w:rPr>
        <w:t>CLÁUSULA QUARTA – RATIFICAÇÃO DA ESCRITURA DE EMISSÃO DE DEBÊNTURES</w:t>
      </w:r>
    </w:p>
    <w:p w14:paraId="6D9F114D" w14:textId="77777777" w:rsidR="00F40B8F" w:rsidRPr="001478A6" w:rsidRDefault="00F40B8F" w:rsidP="001478A6">
      <w:pPr>
        <w:pStyle w:val="DeltaViewTableBody"/>
        <w:spacing w:line="360" w:lineRule="auto"/>
        <w:jc w:val="both"/>
        <w:rPr>
          <w:rFonts w:ascii="Leelawadee" w:hAnsi="Leelawadee" w:cs="Leelawadee"/>
          <w:b/>
          <w:color w:val="000000"/>
          <w:sz w:val="20"/>
          <w:szCs w:val="20"/>
          <w:lang w:val="pt-BR"/>
        </w:rPr>
      </w:pPr>
    </w:p>
    <w:p w14:paraId="0A67A45F" w14:textId="43DEBAA9" w:rsidR="00F40B8F" w:rsidRPr="001478A6" w:rsidRDefault="00F40B8F" w:rsidP="001478A6">
      <w:pPr>
        <w:pStyle w:val="DeltaViewTableBody"/>
        <w:spacing w:line="360" w:lineRule="auto"/>
        <w:jc w:val="both"/>
        <w:rPr>
          <w:rFonts w:ascii="Leelawadee" w:hAnsi="Leelawadee" w:cs="Leelawadee"/>
          <w:bCs/>
          <w:color w:val="000000"/>
          <w:sz w:val="20"/>
          <w:szCs w:val="20"/>
          <w:lang w:val="pt-BR"/>
        </w:rPr>
      </w:pPr>
      <w:r w:rsidRPr="001478A6">
        <w:rPr>
          <w:rFonts w:ascii="Leelawadee" w:hAnsi="Leelawadee" w:cs="Leelawadee"/>
          <w:bCs/>
          <w:color w:val="000000"/>
          <w:sz w:val="20"/>
          <w:szCs w:val="20"/>
          <w:lang w:val="pt-BR"/>
        </w:rPr>
        <w:t>4.1.</w:t>
      </w:r>
      <w:r w:rsidRPr="001478A6">
        <w:rPr>
          <w:rFonts w:ascii="Leelawadee" w:hAnsi="Leelawadee" w:cs="Leelawadee"/>
          <w:bCs/>
          <w:color w:val="000000"/>
          <w:sz w:val="20"/>
          <w:szCs w:val="20"/>
          <w:lang w:val="pt-BR"/>
        </w:rPr>
        <w:tab/>
        <w:t>Ficam ratificadas, nos termos em que se encontram redigidas, todas as Cláusulas, Itens e Alíneas, características e condições constantes da Escritura de Emissão de Debêntures não expressamente alterados por este Aditamento. Nenhuma parte fica liberada de suas obrigações previstas da Escritura de Emissão de Debêntures ou em qualquer outro documento em razão da celebração do presente Aditamento.</w:t>
      </w:r>
    </w:p>
    <w:p w14:paraId="45198B7B" w14:textId="77777777" w:rsidR="00F40B8F" w:rsidRPr="001478A6" w:rsidRDefault="00F40B8F" w:rsidP="001478A6">
      <w:pPr>
        <w:pStyle w:val="DeltaViewTableBody"/>
        <w:spacing w:line="360" w:lineRule="auto"/>
        <w:jc w:val="both"/>
        <w:rPr>
          <w:rFonts w:ascii="Leelawadee" w:hAnsi="Leelawadee" w:cs="Leelawadee"/>
          <w:bCs/>
          <w:color w:val="000000"/>
          <w:sz w:val="20"/>
          <w:szCs w:val="20"/>
          <w:lang w:val="pt-BR"/>
        </w:rPr>
      </w:pPr>
    </w:p>
    <w:p w14:paraId="0008C5A7" w14:textId="77777777" w:rsidR="00F40B8F" w:rsidRPr="001478A6" w:rsidRDefault="00F40B8F" w:rsidP="001478A6">
      <w:pPr>
        <w:pStyle w:val="DeltaViewTableBody"/>
        <w:spacing w:line="360" w:lineRule="auto"/>
        <w:jc w:val="both"/>
        <w:rPr>
          <w:rFonts w:ascii="Leelawadee" w:hAnsi="Leelawadee" w:cs="Leelawadee"/>
          <w:b/>
          <w:color w:val="000000"/>
          <w:sz w:val="20"/>
          <w:szCs w:val="20"/>
          <w:lang w:val="pt-BR"/>
        </w:rPr>
      </w:pPr>
      <w:r w:rsidRPr="001478A6">
        <w:rPr>
          <w:rFonts w:ascii="Leelawadee" w:hAnsi="Leelawadee" w:cs="Leelawadee"/>
          <w:b/>
          <w:color w:val="000000"/>
          <w:sz w:val="20"/>
          <w:szCs w:val="20"/>
          <w:lang w:val="pt-BR"/>
        </w:rPr>
        <w:t>CLÁUSULA QUINTA – DISPOSIÇÕES GERAIS</w:t>
      </w:r>
    </w:p>
    <w:p w14:paraId="1B3809F0" w14:textId="77777777" w:rsidR="00F40B8F" w:rsidRPr="001478A6" w:rsidRDefault="00F40B8F" w:rsidP="001478A6">
      <w:pPr>
        <w:pStyle w:val="DeltaViewTableBody"/>
        <w:spacing w:line="360" w:lineRule="auto"/>
        <w:jc w:val="both"/>
        <w:rPr>
          <w:rFonts w:ascii="Leelawadee" w:hAnsi="Leelawadee" w:cs="Leelawadee"/>
          <w:bCs/>
          <w:color w:val="000000"/>
          <w:sz w:val="20"/>
          <w:szCs w:val="20"/>
          <w:lang w:val="pt-BR"/>
        </w:rPr>
      </w:pPr>
    </w:p>
    <w:p w14:paraId="4FE1FD13" w14:textId="12AC47F9" w:rsidR="00F40B8F" w:rsidRPr="001478A6" w:rsidRDefault="00F40B8F" w:rsidP="001478A6">
      <w:pPr>
        <w:pStyle w:val="DeltaViewTableBody"/>
        <w:spacing w:line="360" w:lineRule="auto"/>
        <w:jc w:val="both"/>
        <w:rPr>
          <w:rFonts w:ascii="Leelawadee" w:hAnsi="Leelawadee" w:cs="Leelawadee"/>
          <w:bCs/>
          <w:color w:val="000000"/>
          <w:sz w:val="20"/>
          <w:szCs w:val="20"/>
          <w:lang w:val="pt-BR"/>
        </w:rPr>
      </w:pPr>
      <w:r w:rsidRPr="001478A6">
        <w:rPr>
          <w:rFonts w:ascii="Leelawadee" w:hAnsi="Leelawadee" w:cs="Leelawadee"/>
          <w:bCs/>
          <w:color w:val="000000"/>
          <w:sz w:val="20"/>
          <w:szCs w:val="20"/>
          <w:lang w:val="pt-BR"/>
        </w:rPr>
        <w:t>5.</w:t>
      </w:r>
      <w:r w:rsidR="008B7002" w:rsidRPr="001478A6">
        <w:rPr>
          <w:rFonts w:ascii="Leelawadee" w:hAnsi="Leelawadee" w:cs="Leelawadee"/>
          <w:bCs/>
          <w:color w:val="000000"/>
          <w:sz w:val="20"/>
          <w:szCs w:val="20"/>
          <w:lang w:val="pt-BR"/>
        </w:rPr>
        <w:t>1</w:t>
      </w:r>
      <w:r w:rsidRPr="001478A6">
        <w:rPr>
          <w:rFonts w:ascii="Leelawadee" w:hAnsi="Leelawadee" w:cs="Leelawadee"/>
          <w:bCs/>
          <w:color w:val="000000"/>
          <w:sz w:val="20"/>
          <w:szCs w:val="20"/>
          <w:lang w:val="pt-BR"/>
        </w:rPr>
        <w:t>.</w:t>
      </w:r>
      <w:r w:rsidRPr="001478A6">
        <w:rPr>
          <w:rFonts w:ascii="Leelawadee" w:hAnsi="Leelawadee" w:cs="Leelawadee"/>
          <w:bCs/>
          <w:color w:val="000000"/>
          <w:sz w:val="20"/>
          <w:szCs w:val="20"/>
          <w:lang w:val="pt-BR"/>
        </w:rPr>
        <w:tab/>
        <w:t>As partes se comprometem a observar e tomar as providências necessárias para que sejam atendidas integralmente as disposições estabelecidas no artigo 62 da Lei das Sociedades por Ações.</w:t>
      </w:r>
    </w:p>
    <w:p w14:paraId="2BB6A748" w14:textId="77777777" w:rsidR="00F40B8F" w:rsidRPr="001478A6" w:rsidRDefault="00F40B8F" w:rsidP="001478A6">
      <w:pPr>
        <w:pStyle w:val="DeltaViewTableBody"/>
        <w:spacing w:line="360" w:lineRule="auto"/>
        <w:jc w:val="both"/>
        <w:rPr>
          <w:rFonts w:ascii="Leelawadee" w:hAnsi="Leelawadee" w:cs="Leelawadee"/>
          <w:bCs/>
          <w:color w:val="000000"/>
          <w:sz w:val="20"/>
          <w:szCs w:val="20"/>
          <w:lang w:val="pt-BR"/>
        </w:rPr>
      </w:pPr>
    </w:p>
    <w:p w14:paraId="193C45C8" w14:textId="523F3304" w:rsidR="00F40B8F" w:rsidRPr="00030ECF" w:rsidRDefault="00F40B8F" w:rsidP="001478A6">
      <w:pPr>
        <w:pStyle w:val="DeltaViewTableBody"/>
        <w:spacing w:line="360" w:lineRule="auto"/>
        <w:jc w:val="both"/>
        <w:rPr>
          <w:rFonts w:ascii="Leelawadee" w:hAnsi="Leelawadee" w:cs="Leelawadee"/>
          <w:bCs/>
          <w:color w:val="000000"/>
          <w:sz w:val="20"/>
          <w:szCs w:val="20"/>
          <w:lang w:val="pt-BR"/>
        </w:rPr>
      </w:pPr>
      <w:r w:rsidRPr="001478A6">
        <w:rPr>
          <w:rFonts w:ascii="Leelawadee" w:hAnsi="Leelawadee" w:cs="Leelawadee"/>
          <w:bCs/>
          <w:iCs/>
          <w:color w:val="000000"/>
          <w:sz w:val="20"/>
          <w:szCs w:val="20"/>
          <w:lang w:val="pt-BR"/>
        </w:rPr>
        <w:t>5.</w:t>
      </w:r>
      <w:r w:rsidR="008B7002" w:rsidRPr="001478A6">
        <w:rPr>
          <w:rFonts w:ascii="Leelawadee" w:hAnsi="Leelawadee" w:cs="Leelawadee"/>
          <w:bCs/>
          <w:iCs/>
          <w:color w:val="000000"/>
          <w:sz w:val="20"/>
          <w:szCs w:val="20"/>
          <w:lang w:val="pt-BR"/>
        </w:rPr>
        <w:t>2</w:t>
      </w:r>
      <w:r w:rsidRPr="001478A6">
        <w:rPr>
          <w:rFonts w:ascii="Leelawadee" w:hAnsi="Leelawadee" w:cs="Leelawadee"/>
          <w:bCs/>
          <w:iCs/>
          <w:color w:val="000000"/>
          <w:sz w:val="20"/>
          <w:szCs w:val="20"/>
          <w:lang w:val="pt-BR"/>
        </w:rPr>
        <w:t>.</w:t>
      </w:r>
      <w:r w:rsidRPr="001478A6">
        <w:rPr>
          <w:rFonts w:ascii="Leelawadee" w:hAnsi="Leelawadee" w:cs="Leelawadee"/>
          <w:bCs/>
          <w:iCs/>
          <w:color w:val="000000"/>
          <w:sz w:val="20"/>
          <w:szCs w:val="20"/>
          <w:lang w:val="pt-BR"/>
        </w:rPr>
        <w:tab/>
      </w:r>
      <w:r w:rsidRPr="00030ECF">
        <w:rPr>
          <w:rFonts w:ascii="Leelawadee" w:hAnsi="Leelawadee" w:cs="Leelawadee"/>
          <w:bCs/>
          <w:color w:val="000000"/>
          <w:sz w:val="20"/>
          <w:szCs w:val="20"/>
          <w:lang w:val="pt-BR"/>
        </w:rPr>
        <w:t>Este Aditamento deve ser interpretado de forma sistemática e em consonância com a Escritura</w:t>
      </w:r>
      <w:r w:rsidRPr="001478A6">
        <w:rPr>
          <w:rFonts w:ascii="Leelawadee" w:hAnsi="Leelawadee" w:cs="Leelawadee"/>
          <w:bCs/>
          <w:color w:val="000000"/>
          <w:sz w:val="20"/>
          <w:szCs w:val="20"/>
          <w:lang w:val="pt-BR"/>
        </w:rPr>
        <w:t xml:space="preserve"> de Emissão de Debêntures</w:t>
      </w:r>
      <w:r w:rsidRPr="00030ECF">
        <w:rPr>
          <w:rFonts w:ascii="Leelawadee" w:hAnsi="Leelawadee" w:cs="Leelawadee"/>
          <w:bCs/>
          <w:color w:val="000000"/>
          <w:sz w:val="20"/>
          <w:szCs w:val="20"/>
          <w:lang w:val="pt-BR"/>
        </w:rPr>
        <w:t>, sendo que, em caso de conflito</w:t>
      </w:r>
      <w:r w:rsidRPr="001478A6">
        <w:rPr>
          <w:rFonts w:ascii="Leelawadee" w:hAnsi="Leelawadee" w:cs="Leelawadee"/>
          <w:bCs/>
          <w:color w:val="000000"/>
          <w:sz w:val="20"/>
          <w:szCs w:val="20"/>
          <w:lang w:val="pt-BR"/>
        </w:rPr>
        <w:t xml:space="preserve"> entre as disposições da Escritura de Emissão de Debêntures com as disposições do presente Aditamento</w:t>
      </w:r>
      <w:r w:rsidRPr="00030ECF">
        <w:rPr>
          <w:rFonts w:ascii="Leelawadee" w:hAnsi="Leelawadee" w:cs="Leelawadee"/>
          <w:bCs/>
          <w:color w:val="000000"/>
          <w:sz w:val="20"/>
          <w:szCs w:val="20"/>
          <w:lang w:val="pt-BR"/>
        </w:rPr>
        <w:t>, prevalecerão as disposições constantes deste Aditamento.</w:t>
      </w:r>
    </w:p>
    <w:p w14:paraId="384DCE37" w14:textId="77777777" w:rsidR="00F40B8F" w:rsidRPr="00030ECF" w:rsidRDefault="00F40B8F" w:rsidP="001478A6">
      <w:pPr>
        <w:pStyle w:val="DeltaViewTableBody"/>
        <w:spacing w:line="360" w:lineRule="auto"/>
        <w:jc w:val="both"/>
        <w:rPr>
          <w:rFonts w:ascii="Leelawadee" w:hAnsi="Leelawadee" w:cs="Leelawadee"/>
          <w:bCs/>
          <w:color w:val="000000"/>
          <w:sz w:val="20"/>
          <w:szCs w:val="20"/>
          <w:lang w:val="pt-BR"/>
        </w:rPr>
      </w:pPr>
    </w:p>
    <w:p w14:paraId="1BECF58A" w14:textId="4277245D" w:rsidR="00F40B8F" w:rsidRPr="001478A6" w:rsidRDefault="00F40B8F" w:rsidP="001478A6">
      <w:pPr>
        <w:pStyle w:val="DeltaViewTableBody"/>
        <w:spacing w:line="360" w:lineRule="auto"/>
        <w:jc w:val="both"/>
        <w:rPr>
          <w:rFonts w:ascii="Leelawadee" w:hAnsi="Leelawadee" w:cs="Leelawadee"/>
          <w:bCs/>
          <w:color w:val="000000"/>
          <w:sz w:val="20"/>
          <w:szCs w:val="20"/>
          <w:lang w:val="pt-BR"/>
        </w:rPr>
      </w:pPr>
      <w:r w:rsidRPr="001478A6">
        <w:rPr>
          <w:rFonts w:ascii="Leelawadee" w:hAnsi="Leelawadee" w:cs="Leelawadee"/>
          <w:bCs/>
          <w:color w:val="000000"/>
          <w:sz w:val="20"/>
          <w:szCs w:val="20"/>
          <w:lang w:val="pt-BR"/>
        </w:rPr>
        <w:t>5.</w:t>
      </w:r>
      <w:r w:rsidR="008B7002" w:rsidRPr="001478A6">
        <w:rPr>
          <w:rFonts w:ascii="Leelawadee" w:hAnsi="Leelawadee" w:cs="Leelawadee"/>
          <w:bCs/>
          <w:color w:val="000000"/>
          <w:sz w:val="20"/>
          <w:szCs w:val="20"/>
          <w:lang w:val="pt-BR"/>
        </w:rPr>
        <w:t>3</w:t>
      </w:r>
      <w:r w:rsidRPr="001478A6">
        <w:rPr>
          <w:rFonts w:ascii="Leelawadee" w:hAnsi="Leelawadee" w:cs="Leelawadee"/>
          <w:bCs/>
          <w:color w:val="000000"/>
          <w:sz w:val="20"/>
          <w:szCs w:val="20"/>
          <w:lang w:val="pt-BR"/>
        </w:rPr>
        <w:t>.</w:t>
      </w:r>
      <w:r w:rsidRPr="001478A6">
        <w:rPr>
          <w:rFonts w:ascii="Leelawadee" w:hAnsi="Leelawadee" w:cs="Leelawadee"/>
          <w:bCs/>
          <w:color w:val="000000"/>
          <w:sz w:val="20"/>
          <w:szCs w:val="20"/>
          <w:lang w:val="pt-BR"/>
        </w:rPr>
        <w:tab/>
        <w:t>Este Aditamento é firmado em caráter irrevogável e irretratável, obrigando as partes por si e seus sucessores.</w:t>
      </w:r>
    </w:p>
    <w:p w14:paraId="6C9475A3" w14:textId="77777777" w:rsidR="00F40B8F" w:rsidRPr="001478A6" w:rsidRDefault="00F40B8F" w:rsidP="001478A6">
      <w:pPr>
        <w:pStyle w:val="DeltaViewTableBody"/>
        <w:spacing w:line="360" w:lineRule="auto"/>
        <w:jc w:val="both"/>
        <w:rPr>
          <w:rFonts w:ascii="Leelawadee" w:hAnsi="Leelawadee" w:cs="Leelawadee"/>
          <w:bCs/>
          <w:color w:val="000000"/>
          <w:sz w:val="20"/>
          <w:szCs w:val="20"/>
          <w:lang w:val="pt-BR"/>
        </w:rPr>
      </w:pPr>
    </w:p>
    <w:p w14:paraId="1671EB7F" w14:textId="15A45DE7" w:rsidR="00F40B8F" w:rsidRPr="001478A6" w:rsidRDefault="00F40B8F" w:rsidP="001478A6">
      <w:pPr>
        <w:pStyle w:val="DeltaViewTableBody"/>
        <w:spacing w:line="360" w:lineRule="auto"/>
        <w:jc w:val="both"/>
        <w:rPr>
          <w:rFonts w:ascii="Leelawadee" w:hAnsi="Leelawadee" w:cs="Leelawadee"/>
          <w:bCs/>
          <w:color w:val="000000"/>
          <w:sz w:val="20"/>
          <w:szCs w:val="20"/>
          <w:lang w:val="pt-BR"/>
        </w:rPr>
      </w:pPr>
      <w:r w:rsidRPr="001478A6">
        <w:rPr>
          <w:rFonts w:ascii="Leelawadee" w:hAnsi="Leelawadee" w:cs="Leelawadee"/>
          <w:bCs/>
          <w:color w:val="000000"/>
          <w:sz w:val="20"/>
          <w:szCs w:val="20"/>
          <w:lang w:val="pt-BR"/>
        </w:rPr>
        <w:t>5.</w:t>
      </w:r>
      <w:r w:rsidR="008B7002" w:rsidRPr="001478A6">
        <w:rPr>
          <w:rFonts w:ascii="Leelawadee" w:hAnsi="Leelawadee" w:cs="Leelawadee"/>
          <w:bCs/>
          <w:color w:val="000000"/>
          <w:sz w:val="20"/>
          <w:szCs w:val="20"/>
          <w:lang w:val="pt-BR"/>
        </w:rPr>
        <w:t>4</w:t>
      </w:r>
      <w:r w:rsidRPr="001478A6">
        <w:rPr>
          <w:rFonts w:ascii="Leelawadee" w:hAnsi="Leelawadee" w:cs="Leelawadee"/>
          <w:bCs/>
          <w:color w:val="000000"/>
          <w:sz w:val="20"/>
          <w:szCs w:val="20"/>
          <w:lang w:val="pt-BR"/>
        </w:rPr>
        <w:t>.</w:t>
      </w:r>
      <w:r w:rsidRPr="001478A6">
        <w:rPr>
          <w:rFonts w:ascii="Leelawadee" w:hAnsi="Leelawadee" w:cs="Leelawadee"/>
          <w:bCs/>
          <w:color w:val="000000"/>
          <w:sz w:val="20"/>
          <w:szCs w:val="20"/>
          <w:lang w:val="pt-BR"/>
        </w:rPr>
        <w:tab/>
        <w:t>Os termos definidos e expressões adotadas neste Aditamento, iniciados em letras maiúsculas, no singular ou no plural, terão o significado a eles atribuído na Escritura de Emissão de Debêntures, salvo as definições que forem alteradas pelo presente Aditamento.</w:t>
      </w:r>
    </w:p>
    <w:p w14:paraId="2B643597" w14:textId="77777777" w:rsidR="00F40B8F" w:rsidRPr="001478A6" w:rsidRDefault="00F40B8F" w:rsidP="001478A6">
      <w:pPr>
        <w:pStyle w:val="DeltaViewTableBody"/>
        <w:spacing w:line="360" w:lineRule="auto"/>
        <w:jc w:val="both"/>
        <w:rPr>
          <w:rFonts w:ascii="Leelawadee" w:hAnsi="Leelawadee" w:cs="Leelawadee"/>
          <w:bCs/>
          <w:color w:val="000000"/>
          <w:sz w:val="20"/>
          <w:szCs w:val="20"/>
          <w:lang w:val="pt-BR"/>
        </w:rPr>
      </w:pPr>
    </w:p>
    <w:p w14:paraId="3E689C26" w14:textId="77777777" w:rsidR="00F40B8F" w:rsidRPr="001478A6" w:rsidRDefault="00F40B8F" w:rsidP="001478A6">
      <w:pPr>
        <w:pStyle w:val="DeltaViewTableBody"/>
        <w:spacing w:line="360" w:lineRule="auto"/>
        <w:jc w:val="both"/>
        <w:rPr>
          <w:rFonts w:ascii="Leelawadee" w:hAnsi="Leelawadee" w:cs="Leelawadee"/>
          <w:b/>
          <w:bCs/>
          <w:color w:val="000000"/>
          <w:sz w:val="20"/>
          <w:szCs w:val="20"/>
          <w:lang w:val="pt-BR"/>
        </w:rPr>
      </w:pPr>
      <w:r w:rsidRPr="001478A6">
        <w:rPr>
          <w:rFonts w:ascii="Leelawadee" w:hAnsi="Leelawadee" w:cs="Leelawadee"/>
          <w:b/>
          <w:bCs/>
          <w:color w:val="000000"/>
          <w:sz w:val="20"/>
          <w:szCs w:val="20"/>
          <w:lang w:val="pt-BR"/>
        </w:rPr>
        <w:t xml:space="preserve">CLÁUSULA SEXTA – </w:t>
      </w:r>
      <w:bookmarkStart w:id="2314" w:name="_DV_M145"/>
      <w:bookmarkEnd w:id="2314"/>
      <w:r w:rsidRPr="001478A6">
        <w:rPr>
          <w:rFonts w:ascii="Leelawadee" w:hAnsi="Leelawadee" w:cs="Leelawadee"/>
          <w:b/>
          <w:bCs/>
          <w:color w:val="000000"/>
          <w:sz w:val="20"/>
          <w:szCs w:val="20"/>
          <w:lang w:val="pt-BR"/>
        </w:rPr>
        <w:t>FORO E LEGISLAÇÃO APLICÁVEL</w:t>
      </w:r>
    </w:p>
    <w:p w14:paraId="4E3B43C8" w14:textId="77777777" w:rsidR="00F40B8F" w:rsidRPr="001478A6" w:rsidRDefault="00F40B8F" w:rsidP="001478A6">
      <w:pPr>
        <w:pStyle w:val="DeltaViewTableBody"/>
        <w:spacing w:line="360" w:lineRule="auto"/>
        <w:jc w:val="both"/>
        <w:rPr>
          <w:rFonts w:ascii="Leelawadee" w:hAnsi="Leelawadee" w:cs="Leelawadee"/>
          <w:bCs/>
          <w:color w:val="000000"/>
          <w:sz w:val="20"/>
          <w:szCs w:val="20"/>
          <w:lang w:val="pt-BR"/>
        </w:rPr>
      </w:pPr>
      <w:bookmarkStart w:id="2315" w:name="_DV_M240"/>
      <w:bookmarkStart w:id="2316" w:name="_DV_M242"/>
      <w:bookmarkStart w:id="2317" w:name="_DV_M243"/>
      <w:bookmarkEnd w:id="2315"/>
      <w:bookmarkEnd w:id="2316"/>
      <w:bookmarkEnd w:id="2317"/>
    </w:p>
    <w:p w14:paraId="52A431A9" w14:textId="77777777" w:rsidR="00F40B8F" w:rsidRPr="001478A6" w:rsidRDefault="00F40B8F" w:rsidP="001478A6">
      <w:pPr>
        <w:pStyle w:val="DeltaViewTableBody"/>
        <w:spacing w:line="360" w:lineRule="auto"/>
        <w:jc w:val="both"/>
        <w:rPr>
          <w:rFonts w:ascii="Leelawadee" w:hAnsi="Leelawadee" w:cs="Leelawadee"/>
          <w:bCs/>
          <w:color w:val="000000"/>
          <w:sz w:val="20"/>
          <w:szCs w:val="20"/>
          <w:lang w:val="pt-BR"/>
        </w:rPr>
      </w:pPr>
      <w:r w:rsidRPr="001478A6">
        <w:rPr>
          <w:rFonts w:ascii="Leelawadee" w:hAnsi="Leelawadee" w:cs="Leelawadee"/>
          <w:bCs/>
          <w:color w:val="000000"/>
          <w:sz w:val="20"/>
          <w:szCs w:val="20"/>
          <w:lang w:val="pt-BR"/>
        </w:rPr>
        <w:t>6.1.</w:t>
      </w:r>
      <w:r w:rsidRPr="001478A6">
        <w:rPr>
          <w:rFonts w:ascii="Leelawadee" w:hAnsi="Leelawadee" w:cs="Leelawadee"/>
          <w:bCs/>
          <w:color w:val="000000"/>
          <w:sz w:val="20"/>
          <w:szCs w:val="20"/>
          <w:lang w:val="pt-BR"/>
        </w:rPr>
        <w:tab/>
        <w:t>Este Aditamento é regido, material e processualmente, pelas leis da República Federativa do Brasil.</w:t>
      </w:r>
    </w:p>
    <w:p w14:paraId="001210B7" w14:textId="77777777" w:rsidR="00F40B8F" w:rsidRPr="001478A6" w:rsidRDefault="00F40B8F" w:rsidP="001478A6">
      <w:pPr>
        <w:pStyle w:val="DeltaViewTableBody"/>
        <w:spacing w:line="360" w:lineRule="auto"/>
        <w:jc w:val="both"/>
        <w:rPr>
          <w:rFonts w:ascii="Leelawadee" w:hAnsi="Leelawadee" w:cs="Leelawadee"/>
          <w:bCs/>
          <w:color w:val="000000"/>
          <w:sz w:val="20"/>
          <w:szCs w:val="20"/>
          <w:lang w:val="pt-BR"/>
        </w:rPr>
      </w:pPr>
    </w:p>
    <w:p w14:paraId="5017FAAC" w14:textId="77777777" w:rsidR="00F40B8F" w:rsidRPr="001478A6" w:rsidRDefault="00F40B8F" w:rsidP="001478A6">
      <w:pPr>
        <w:pStyle w:val="DeltaViewTableBody"/>
        <w:spacing w:line="360" w:lineRule="auto"/>
        <w:jc w:val="both"/>
        <w:rPr>
          <w:rFonts w:ascii="Leelawadee" w:hAnsi="Leelawadee" w:cs="Leelawadee"/>
          <w:bCs/>
          <w:color w:val="000000"/>
          <w:sz w:val="20"/>
          <w:szCs w:val="20"/>
          <w:lang w:val="pt-BR"/>
        </w:rPr>
      </w:pPr>
      <w:r w:rsidRPr="001478A6">
        <w:rPr>
          <w:rFonts w:ascii="Leelawadee" w:hAnsi="Leelawadee" w:cs="Leelawadee"/>
          <w:bCs/>
          <w:color w:val="000000"/>
          <w:sz w:val="20"/>
          <w:szCs w:val="20"/>
          <w:lang w:val="pt-BR"/>
        </w:rPr>
        <w:t>6.2.</w:t>
      </w:r>
      <w:r w:rsidRPr="001478A6">
        <w:rPr>
          <w:rFonts w:ascii="Leelawadee" w:hAnsi="Leelawadee" w:cs="Leelawadee"/>
          <w:bCs/>
          <w:color w:val="000000"/>
          <w:sz w:val="20"/>
          <w:szCs w:val="20"/>
          <w:lang w:val="pt-BR"/>
        </w:rPr>
        <w:tab/>
        <w:t>Fica eleito o foro da Comarca de São Paulo, Estado de São Paulo, com renúncia a qualquer outro, por mais privilegiado que seja, para dirimir quaisquer dúvidas que se originarem deste Aditamento.</w:t>
      </w:r>
    </w:p>
    <w:p w14:paraId="42F8692F" w14:textId="77777777" w:rsidR="00F40B8F" w:rsidRPr="001478A6" w:rsidRDefault="00F40B8F" w:rsidP="001478A6">
      <w:pPr>
        <w:pStyle w:val="DeltaViewTableBody"/>
        <w:spacing w:line="360" w:lineRule="auto"/>
        <w:jc w:val="both"/>
        <w:rPr>
          <w:rFonts w:ascii="Leelawadee" w:hAnsi="Leelawadee" w:cs="Leelawadee"/>
          <w:bCs/>
          <w:color w:val="000000"/>
          <w:sz w:val="20"/>
          <w:szCs w:val="20"/>
          <w:lang w:val="pt-BR"/>
        </w:rPr>
      </w:pPr>
    </w:p>
    <w:p w14:paraId="4EE8093D" w14:textId="0868CE3F" w:rsidR="00F40B8F" w:rsidRPr="001478A6" w:rsidRDefault="00F40B8F" w:rsidP="001478A6">
      <w:pPr>
        <w:pStyle w:val="DeltaViewTableBody"/>
        <w:spacing w:line="360" w:lineRule="auto"/>
        <w:jc w:val="both"/>
        <w:rPr>
          <w:rFonts w:ascii="Leelawadee" w:hAnsi="Leelawadee" w:cs="Leelawadee"/>
          <w:bCs/>
          <w:color w:val="000000"/>
          <w:sz w:val="20"/>
          <w:szCs w:val="20"/>
          <w:lang w:val="pt-BR"/>
        </w:rPr>
      </w:pPr>
      <w:r w:rsidRPr="001478A6">
        <w:rPr>
          <w:rFonts w:ascii="Leelawadee" w:hAnsi="Leelawadee" w:cs="Leelawadee"/>
          <w:bCs/>
          <w:color w:val="000000"/>
          <w:sz w:val="20"/>
          <w:szCs w:val="20"/>
          <w:lang w:val="pt-BR"/>
        </w:rPr>
        <w:t xml:space="preserve">E por estarem assim justas e contratadas, as Partes firmam o presente Primeiro Aditamento em </w:t>
      </w:r>
      <w:r w:rsidR="00DF746E" w:rsidRPr="001478A6">
        <w:rPr>
          <w:rFonts w:ascii="Leelawadee" w:hAnsi="Leelawadee" w:cs="Leelawadee"/>
          <w:bCs/>
          <w:color w:val="000000"/>
          <w:sz w:val="20"/>
          <w:szCs w:val="20"/>
          <w:lang w:val="pt-BR"/>
        </w:rPr>
        <w:t>03</w:t>
      </w:r>
      <w:r w:rsidRPr="001478A6">
        <w:rPr>
          <w:rFonts w:ascii="Leelawadee" w:hAnsi="Leelawadee" w:cs="Leelawadee"/>
          <w:bCs/>
          <w:color w:val="000000"/>
          <w:sz w:val="20"/>
          <w:szCs w:val="20"/>
          <w:lang w:val="pt-BR"/>
        </w:rPr>
        <w:t xml:space="preserve"> (</w:t>
      </w:r>
      <w:r w:rsidR="00DF746E" w:rsidRPr="001478A6">
        <w:rPr>
          <w:rFonts w:ascii="Leelawadee" w:hAnsi="Leelawadee" w:cs="Leelawadee"/>
          <w:bCs/>
          <w:color w:val="000000"/>
          <w:sz w:val="20"/>
          <w:szCs w:val="20"/>
          <w:lang w:val="pt-BR"/>
        </w:rPr>
        <w:t>três</w:t>
      </w:r>
      <w:r w:rsidRPr="001478A6">
        <w:rPr>
          <w:rFonts w:ascii="Leelawadee" w:hAnsi="Leelawadee" w:cs="Leelawadee"/>
          <w:bCs/>
          <w:color w:val="000000"/>
          <w:sz w:val="20"/>
          <w:szCs w:val="20"/>
          <w:lang w:val="pt-BR"/>
        </w:rPr>
        <w:t>) vias de igual teor e forma, na presença de 2 (duas) testemunhas.</w:t>
      </w:r>
    </w:p>
    <w:p w14:paraId="36B748D8" w14:textId="77777777" w:rsidR="00F40B8F" w:rsidRPr="001478A6" w:rsidRDefault="00F40B8F" w:rsidP="001478A6">
      <w:pPr>
        <w:pStyle w:val="DeltaViewTableBody"/>
        <w:spacing w:line="360" w:lineRule="auto"/>
        <w:jc w:val="center"/>
        <w:rPr>
          <w:rFonts w:ascii="Leelawadee" w:hAnsi="Leelawadee" w:cs="Leelawadee"/>
          <w:bCs/>
          <w:color w:val="000000"/>
          <w:sz w:val="20"/>
          <w:szCs w:val="20"/>
          <w:lang w:val="pt-BR"/>
        </w:rPr>
      </w:pPr>
    </w:p>
    <w:p w14:paraId="30725E96" w14:textId="12BA4063" w:rsidR="00F40B8F" w:rsidRPr="001478A6" w:rsidRDefault="00F40B8F" w:rsidP="001478A6">
      <w:pPr>
        <w:pStyle w:val="DeltaViewTableBody"/>
        <w:spacing w:line="360" w:lineRule="auto"/>
        <w:jc w:val="center"/>
        <w:rPr>
          <w:rFonts w:ascii="Leelawadee" w:hAnsi="Leelawadee" w:cs="Leelawadee"/>
          <w:bCs/>
          <w:color w:val="000000"/>
          <w:sz w:val="20"/>
          <w:szCs w:val="20"/>
          <w:lang w:val="pt-BR"/>
        </w:rPr>
      </w:pPr>
      <w:r w:rsidRPr="001478A6">
        <w:rPr>
          <w:rFonts w:ascii="Leelawadee" w:hAnsi="Leelawadee" w:cs="Leelawadee"/>
          <w:bCs/>
          <w:color w:val="000000"/>
          <w:sz w:val="20"/>
          <w:szCs w:val="20"/>
          <w:lang w:val="pt-BR"/>
        </w:rPr>
        <w:t xml:space="preserve">São Paulo, </w:t>
      </w:r>
      <w:r w:rsidRPr="001478A6">
        <w:rPr>
          <w:rFonts w:ascii="Leelawadee" w:hAnsi="Leelawadee" w:cs="Leelawadee"/>
          <w:bCs/>
          <w:color w:val="000000"/>
          <w:sz w:val="20"/>
          <w:szCs w:val="20"/>
          <w:highlight w:val="lightGray"/>
          <w:lang w:val="pt-BR"/>
        </w:rPr>
        <w:t>[•]</w:t>
      </w:r>
      <w:r w:rsidRPr="001478A6">
        <w:rPr>
          <w:rFonts w:ascii="Leelawadee" w:hAnsi="Leelawadee" w:cs="Leelawadee"/>
          <w:bCs/>
          <w:color w:val="000000"/>
          <w:sz w:val="20"/>
          <w:szCs w:val="20"/>
          <w:lang w:val="pt-BR"/>
        </w:rPr>
        <w:t xml:space="preserve"> de </w:t>
      </w:r>
      <w:r w:rsidRPr="001478A6">
        <w:rPr>
          <w:rFonts w:ascii="Leelawadee" w:hAnsi="Leelawadee" w:cs="Leelawadee"/>
          <w:bCs/>
          <w:color w:val="000000"/>
          <w:sz w:val="20"/>
          <w:szCs w:val="20"/>
          <w:highlight w:val="lightGray"/>
          <w:lang w:val="pt-BR"/>
        </w:rPr>
        <w:t>[•]</w:t>
      </w:r>
      <w:r w:rsidRPr="001478A6">
        <w:rPr>
          <w:rFonts w:ascii="Leelawadee" w:hAnsi="Leelawadee" w:cs="Leelawadee"/>
          <w:bCs/>
          <w:color w:val="000000"/>
          <w:sz w:val="20"/>
          <w:szCs w:val="20"/>
          <w:lang w:val="pt-BR"/>
        </w:rPr>
        <w:t xml:space="preserve"> de 20</w:t>
      </w:r>
      <w:r w:rsidRPr="001478A6">
        <w:rPr>
          <w:rFonts w:ascii="Leelawadee" w:hAnsi="Leelawadee" w:cs="Leelawadee"/>
          <w:bCs/>
          <w:color w:val="000000"/>
          <w:sz w:val="20"/>
          <w:szCs w:val="20"/>
          <w:highlight w:val="lightGray"/>
          <w:lang w:val="pt-BR"/>
        </w:rPr>
        <w:t>[•]</w:t>
      </w:r>
      <w:r w:rsidRPr="001478A6">
        <w:rPr>
          <w:rFonts w:ascii="Leelawadee" w:hAnsi="Leelawadee" w:cs="Leelawadee"/>
          <w:bCs/>
          <w:color w:val="000000"/>
          <w:sz w:val="20"/>
          <w:szCs w:val="20"/>
          <w:lang w:val="pt-BR"/>
        </w:rPr>
        <w:t>.</w:t>
      </w:r>
    </w:p>
    <w:p w14:paraId="2EA36B59" w14:textId="77777777" w:rsidR="00F40B8F" w:rsidRPr="001478A6" w:rsidRDefault="00F40B8F" w:rsidP="001478A6">
      <w:pPr>
        <w:pStyle w:val="DeltaViewTableBody"/>
        <w:spacing w:line="360" w:lineRule="auto"/>
        <w:jc w:val="center"/>
        <w:rPr>
          <w:rFonts w:ascii="Leelawadee" w:hAnsi="Leelawadee" w:cs="Leelawadee"/>
          <w:bCs/>
          <w:color w:val="000000"/>
          <w:sz w:val="20"/>
          <w:szCs w:val="20"/>
          <w:lang w:val="pt-BR"/>
        </w:rPr>
      </w:pPr>
    </w:p>
    <w:p w14:paraId="4E59FA6A" w14:textId="77777777" w:rsidR="00F40B8F" w:rsidRPr="001478A6" w:rsidRDefault="00F40B8F" w:rsidP="001478A6">
      <w:pPr>
        <w:pStyle w:val="DeltaViewTableBody"/>
        <w:spacing w:line="360" w:lineRule="auto"/>
        <w:jc w:val="center"/>
        <w:rPr>
          <w:rFonts w:ascii="Leelawadee" w:hAnsi="Leelawadee" w:cs="Leelawadee"/>
          <w:bCs/>
          <w:i/>
          <w:color w:val="000000"/>
          <w:sz w:val="20"/>
          <w:szCs w:val="20"/>
          <w:lang w:val="pt-BR"/>
        </w:rPr>
      </w:pPr>
      <w:r w:rsidRPr="001478A6">
        <w:rPr>
          <w:rFonts w:ascii="Leelawadee" w:hAnsi="Leelawadee" w:cs="Leelawadee"/>
          <w:bCs/>
          <w:i/>
          <w:color w:val="000000"/>
          <w:sz w:val="20"/>
          <w:szCs w:val="20"/>
          <w:lang w:val="pt-BR"/>
        </w:rPr>
        <w:t>(O restante da página foi intencionalmente deixado em branco)</w:t>
      </w:r>
    </w:p>
    <w:p w14:paraId="6CE8A07A" w14:textId="77777777" w:rsidR="00F40B8F" w:rsidRPr="001478A6" w:rsidRDefault="00F40B8F" w:rsidP="001478A6">
      <w:pPr>
        <w:pStyle w:val="DeltaViewTableBody"/>
        <w:spacing w:line="360" w:lineRule="auto"/>
        <w:jc w:val="both"/>
        <w:rPr>
          <w:rFonts w:ascii="Leelawadee" w:hAnsi="Leelawadee" w:cs="Leelawadee"/>
          <w:bCs/>
          <w:color w:val="000000"/>
          <w:sz w:val="20"/>
          <w:szCs w:val="20"/>
          <w:lang w:val="pt-BR"/>
        </w:rPr>
      </w:pPr>
    </w:p>
    <w:p w14:paraId="33615EB5" w14:textId="77777777" w:rsidR="00F40B8F" w:rsidRPr="001478A6" w:rsidRDefault="00F40B8F" w:rsidP="00030ECF">
      <w:pPr>
        <w:autoSpaceDE/>
        <w:autoSpaceDN/>
        <w:adjustRightInd/>
        <w:spacing w:line="360" w:lineRule="auto"/>
        <w:rPr>
          <w:rFonts w:ascii="Leelawadee" w:hAnsi="Leelawadee" w:cs="Leelawadee"/>
          <w:bCs/>
          <w:color w:val="000000"/>
          <w:sz w:val="20"/>
          <w:szCs w:val="20"/>
        </w:rPr>
      </w:pPr>
      <w:r w:rsidRPr="001478A6">
        <w:rPr>
          <w:rFonts w:ascii="Leelawadee" w:hAnsi="Leelawadee" w:cs="Leelawadee"/>
          <w:bCs/>
          <w:color w:val="000000"/>
          <w:sz w:val="20"/>
          <w:szCs w:val="20"/>
        </w:rPr>
        <w:br w:type="page"/>
      </w:r>
    </w:p>
    <w:p w14:paraId="397B1F4B" w14:textId="00B0D8C1" w:rsidR="00F40B8F" w:rsidRPr="001478A6" w:rsidRDefault="00F40B8F" w:rsidP="001478A6">
      <w:pPr>
        <w:spacing w:line="360" w:lineRule="auto"/>
        <w:jc w:val="both"/>
        <w:rPr>
          <w:rFonts w:ascii="Leelawadee" w:hAnsi="Leelawadee" w:cs="Leelawadee"/>
          <w:bCs/>
          <w:i/>
          <w:iCs/>
          <w:smallCaps/>
          <w:sz w:val="20"/>
          <w:szCs w:val="20"/>
        </w:rPr>
      </w:pPr>
      <w:r w:rsidRPr="001478A6">
        <w:rPr>
          <w:rFonts w:ascii="Leelawadee" w:hAnsi="Leelawadee" w:cs="Leelawadee"/>
          <w:bCs/>
          <w:i/>
          <w:iCs/>
          <w:sz w:val="20"/>
          <w:szCs w:val="20"/>
        </w:rPr>
        <w:t xml:space="preserve">(Página de Assinatura 1/2 do Primeiro Aditamento ao Instrumento Particular de Escritura da </w:t>
      </w:r>
      <w:r w:rsidR="00DF746E" w:rsidRPr="001478A6">
        <w:rPr>
          <w:rFonts w:ascii="Leelawadee" w:hAnsi="Leelawadee" w:cs="Leelawadee"/>
          <w:bCs/>
          <w:i/>
          <w:iCs/>
          <w:sz w:val="20"/>
          <w:szCs w:val="20"/>
        </w:rPr>
        <w:t>4ª</w:t>
      </w:r>
      <w:r w:rsidRPr="001478A6">
        <w:rPr>
          <w:rFonts w:ascii="Leelawadee" w:hAnsi="Leelawadee" w:cs="Leelawadee"/>
          <w:bCs/>
          <w:i/>
          <w:iCs/>
          <w:sz w:val="20"/>
          <w:szCs w:val="20"/>
        </w:rPr>
        <w:t xml:space="preserve"> Emissão de Debêntures Simples, Não Conversíveis em Ações, da Espécie Quirografária, a ser convolada em Espécie com Garantia Real,</w:t>
      </w:r>
      <w:r w:rsidRPr="001478A6">
        <w:rPr>
          <w:rFonts w:ascii="Leelawadee" w:hAnsi="Leelawadee" w:cs="Leelawadee"/>
          <w:color w:val="000000"/>
          <w:sz w:val="20"/>
          <w:szCs w:val="20"/>
        </w:rPr>
        <w:t xml:space="preserve"> </w:t>
      </w:r>
      <w:r w:rsidRPr="001478A6">
        <w:rPr>
          <w:rFonts w:ascii="Leelawadee" w:hAnsi="Leelawadee" w:cs="Leelawadee"/>
          <w:bCs/>
          <w:i/>
          <w:iCs/>
          <w:sz w:val="20"/>
          <w:szCs w:val="20"/>
        </w:rPr>
        <w:t xml:space="preserve">em Série Única, para Distribuição </w:t>
      </w:r>
      <w:r w:rsidR="00DF746E" w:rsidRPr="001478A6">
        <w:rPr>
          <w:rFonts w:ascii="Leelawadee" w:hAnsi="Leelawadee" w:cs="Leelawadee"/>
          <w:bCs/>
          <w:i/>
          <w:iCs/>
          <w:sz w:val="20"/>
          <w:szCs w:val="20"/>
        </w:rPr>
        <w:t>Privada</w:t>
      </w:r>
      <w:r w:rsidRPr="001478A6">
        <w:rPr>
          <w:rFonts w:ascii="Leelawadee" w:hAnsi="Leelawadee" w:cs="Leelawadee"/>
          <w:bCs/>
          <w:i/>
          <w:iCs/>
          <w:sz w:val="20"/>
          <w:szCs w:val="20"/>
        </w:rPr>
        <w:t xml:space="preserve">, da </w:t>
      </w:r>
      <w:proofErr w:type="spellStart"/>
      <w:r w:rsidR="00DF746E" w:rsidRPr="001478A6">
        <w:rPr>
          <w:rFonts w:ascii="Leelawadee" w:hAnsi="Leelawadee" w:cs="Leelawadee"/>
          <w:bCs/>
          <w:i/>
          <w:iCs/>
          <w:sz w:val="20"/>
          <w:szCs w:val="20"/>
        </w:rPr>
        <w:t>Superfrio</w:t>
      </w:r>
      <w:proofErr w:type="spellEnd"/>
      <w:r w:rsidR="00DF746E" w:rsidRPr="001478A6">
        <w:rPr>
          <w:rFonts w:ascii="Leelawadee" w:hAnsi="Leelawadee" w:cs="Leelawadee"/>
          <w:bCs/>
          <w:i/>
          <w:iCs/>
          <w:sz w:val="20"/>
          <w:szCs w:val="20"/>
        </w:rPr>
        <w:t xml:space="preserve"> Armazéns Gerais</w:t>
      </w:r>
      <w:r w:rsidRPr="001478A6">
        <w:rPr>
          <w:rFonts w:ascii="Leelawadee" w:hAnsi="Leelawadee" w:cs="Leelawadee"/>
          <w:bCs/>
          <w:i/>
          <w:iCs/>
          <w:sz w:val="20"/>
          <w:szCs w:val="20"/>
        </w:rPr>
        <w:t xml:space="preserve"> S.A.)</w:t>
      </w:r>
    </w:p>
    <w:p w14:paraId="436C5C68" w14:textId="77777777" w:rsidR="00F40B8F" w:rsidRPr="001478A6" w:rsidRDefault="00F40B8F" w:rsidP="001478A6">
      <w:pPr>
        <w:spacing w:line="360" w:lineRule="auto"/>
        <w:jc w:val="center"/>
        <w:rPr>
          <w:rFonts w:ascii="Leelawadee" w:hAnsi="Leelawadee" w:cs="Leelawadee"/>
          <w:color w:val="000000"/>
          <w:w w:val="0"/>
          <w:sz w:val="20"/>
          <w:szCs w:val="20"/>
        </w:rPr>
      </w:pPr>
    </w:p>
    <w:p w14:paraId="2F21EBA8" w14:textId="77777777" w:rsidR="00F40B8F" w:rsidRPr="001478A6" w:rsidRDefault="00F40B8F" w:rsidP="001478A6">
      <w:pPr>
        <w:spacing w:line="360" w:lineRule="auto"/>
        <w:jc w:val="center"/>
        <w:rPr>
          <w:rFonts w:ascii="Leelawadee" w:hAnsi="Leelawadee" w:cs="Leelawadee"/>
          <w:color w:val="000000"/>
          <w:w w:val="0"/>
          <w:sz w:val="20"/>
          <w:szCs w:val="20"/>
        </w:rPr>
      </w:pPr>
    </w:p>
    <w:p w14:paraId="435A58C2" w14:textId="77777777" w:rsidR="00F40B8F" w:rsidRPr="001478A6" w:rsidRDefault="00F40B8F" w:rsidP="001478A6">
      <w:pPr>
        <w:spacing w:line="360" w:lineRule="auto"/>
        <w:jc w:val="center"/>
        <w:rPr>
          <w:rFonts w:ascii="Leelawadee" w:hAnsi="Leelawadee" w:cs="Leelawadee"/>
          <w:color w:val="000000"/>
          <w:w w:val="0"/>
          <w:sz w:val="20"/>
          <w:szCs w:val="20"/>
        </w:rPr>
      </w:pPr>
    </w:p>
    <w:p w14:paraId="7C0BE450" w14:textId="77777777" w:rsidR="00F40B8F" w:rsidRPr="001478A6" w:rsidRDefault="00F40B8F" w:rsidP="001478A6">
      <w:pPr>
        <w:spacing w:line="360" w:lineRule="auto"/>
        <w:jc w:val="center"/>
        <w:rPr>
          <w:rFonts w:ascii="Leelawadee" w:hAnsi="Leelawadee" w:cs="Leelawadee"/>
          <w:color w:val="000000"/>
          <w:w w:val="0"/>
          <w:sz w:val="20"/>
          <w:szCs w:val="20"/>
        </w:rPr>
      </w:pPr>
    </w:p>
    <w:p w14:paraId="6F42C918" w14:textId="77777777" w:rsidR="00F40B8F" w:rsidRPr="001478A6" w:rsidRDefault="00F40B8F" w:rsidP="001478A6">
      <w:pPr>
        <w:spacing w:line="360" w:lineRule="auto"/>
        <w:jc w:val="center"/>
        <w:rPr>
          <w:rFonts w:ascii="Leelawadee" w:hAnsi="Leelawadee" w:cs="Leelawadee"/>
          <w:color w:val="000000"/>
          <w:w w:val="0"/>
          <w:sz w:val="20"/>
          <w:szCs w:val="20"/>
        </w:rPr>
      </w:pPr>
    </w:p>
    <w:p w14:paraId="70299D9E" w14:textId="77777777" w:rsidR="00F40B8F" w:rsidRPr="001478A6" w:rsidRDefault="00F40B8F" w:rsidP="001478A6">
      <w:pPr>
        <w:spacing w:line="360" w:lineRule="auto"/>
        <w:jc w:val="center"/>
        <w:rPr>
          <w:rFonts w:ascii="Leelawadee" w:hAnsi="Leelawadee" w:cs="Leelawadee"/>
          <w:color w:val="000000"/>
          <w:w w:val="0"/>
          <w:sz w:val="20"/>
          <w:szCs w:val="20"/>
        </w:rPr>
      </w:pPr>
    </w:p>
    <w:p w14:paraId="0790B901" w14:textId="77777777" w:rsidR="00F40B8F" w:rsidRPr="001478A6" w:rsidRDefault="00F40B8F" w:rsidP="001478A6">
      <w:pPr>
        <w:spacing w:line="360" w:lineRule="auto"/>
        <w:jc w:val="center"/>
        <w:rPr>
          <w:rFonts w:ascii="Leelawadee" w:hAnsi="Leelawadee" w:cs="Leelawadee"/>
          <w:color w:val="000000"/>
          <w:w w:val="0"/>
          <w:sz w:val="20"/>
          <w:szCs w:val="20"/>
        </w:rPr>
      </w:pPr>
    </w:p>
    <w:tbl>
      <w:tblPr>
        <w:tblW w:w="0" w:type="auto"/>
        <w:jc w:val="center"/>
        <w:tblBorders>
          <w:top w:val="single" w:sz="4" w:space="0" w:color="auto"/>
        </w:tblBorders>
        <w:tblLook w:val="04A0" w:firstRow="1" w:lastRow="0" w:firstColumn="1" w:lastColumn="0" w:noHBand="0" w:noVBand="1"/>
      </w:tblPr>
      <w:tblGrid>
        <w:gridCol w:w="3686"/>
        <w:gridCol w:w="3686"/>
      </w:tblGrid>
      <w:tr w:rsidR="00F40B8F" w:rsidRPr="001478A6" w14:paraId="1B678CFD" w14:textId="77777777" w:rsidTr="00734114">
        <w:trPr>
          <w:jc w:val="center"/>
        </w:trPr>
        <w:tc>
          <w:tcPr>
            <w:tcW w:w="7372" w:type="dxa"/>
            <w:gridSpan w:val="2"/>
          </w:tcPr>
          <w:p w14:paraId="5615FF8D" w14:textId="1F498AC4" w:rsidR="00F40B8F" w:rsidRPr="001478A6" w:rsidRDefault="00DF746E" w:rsidP="001478A6">
            <w:pPr>
              <w:widowControl w:val="0"/>
              <w:tabs>
                <w:tab w:val="left" w:pos="8647"/>
              </w:tabs>
              <w:spacing w:line="360" w:lineRule="auto"/>
              <w:jc w:val="center"/>
              <w:rPr>
                <w:rFonts w:ascii="Leelawadee" w:hAnsi="Leelawadee" w:cs="Leelawadee"/>
                <w:sz w:val="20"/>
                <w:szCs w:val="20"/>
                <w:lang w:eastAsia="en-US"/>
              </w:rPr>
            </w:pPr>
            <w:r w:rsidRPr="001478A6">
              <w:rPr>
                <w:rFonts w:ascii="Leelawadee" w:hAnsi="Leelawadee" w:cs="Leelawadee"/>
                <w:b/>
                <w:sz w:val="20"/>
                <w:szCs w:val="20"/>
                <w:lang w:eastAsia="en-US"/>
              </w:rPr>
              <w:t>SUPERFRIO ARMAZÉNS GERAIS</w:t>
            </w:r>
            <w:r w:rsidR="00F40B8F" w:rsidRPr="001478A6">
              <w:rPr>
                <w:rFonts w:ascii="Leelawadee" w:hAnsi="Leelawadee" w:cs="Leelawadee"/>
                <w:b/>
                <w:sz w:val="20"/>
                <w:szCs w:val="20"/>
                <w:lang w:eastAsia="en-US"/>
              </w:rPr>
              <w:t xml:space="preserve"> S.A.</w:t>
            </w:r>
          </w:p>
          <w:p w14:paraId="24F9BA29" w14:textId="77777777" w:rsidR="00F40B8F" w:rsidRPr="001478A6" w:rsidRDefault="00F40B8F" w:rsidP="001478A6">
            <w:pPr>
              <w:widowControl w:val="0"/>
              <w:tabs>
                <w:tab w:val="left" w:pos="8647"/>
              </w:tabs>
              <w:spacing w:line="360" w:lineRule="auto"/>
              <w:jc w:val="center"/>
              <w:rPr>
                <w:rFonts w:ascii="Leelawadee" w:hAnsi="Leelawadee" w:cs="Leelawadee"/>
                <w:i/>
                <w:sz w:val="20"/>
                <w:szCs w:val="20"/>
                <w:lang w:eastAsia="en-US"/>
              </w:rPr>
            </w:pPr>
            <w:r w:rsidRPr="001478A6">
              <w:rPr>
                <w:rFonts w:ascii="Leelawadee" w:hAnsi="Leelawadee" w:cs="Leelawadee"/>
                <w:i/>
                <w:sz w:val="20"/>
                <w:szCs w:val="20"/>
                <w:lang w:eastAsia="en-US"/>
              </w:rPr>
              <w:t>Emissora</w:t>
            </w:r>
          </w:p>
        </w:tc>
      </w:tr>
      <w:tr w:rsidR="00F40B8F" w:rsidRPr="001478A6" w14:paraId="3E524536" w14:textId="77777777" w:rsidTr="00734114">
        <w:trPr>
          <w:jc w:val="center"/>
        </w:trPr>
        <w:tc>
          <w:tcPr>
            <w:tcW w:w="3686" w:type="dxa"/>
          </w:tcPr>
          <w:p w14:paraId="6E98946F" w14:textId="77777777" w:rsidR="00F40B8F" w:rsidRPr="001478A6" w:rsidRDefault="00F40B8F" w:rsidP="001478A6">
            <w:pPr>
              <w:widowControl w:val="0"/>
              <w:tabs>
                <w:tab w:val="left" w:pos="8647"/>
              </w:tabs>
              <w:spacing w:line="360" w:lineRule="auto"/>
              <w:rPr>
                <w:rFonts w:ascii="Leelawadee" w:hAnsi="Leelawadee" w:cs="Leelawadee"/>
                <w:sz w:val="20"/>
                <w:szCs w:val="20"/>
                <w:lang w:eastAsia="en-US"/>
              </w:rPr>
            </w:pPr>
            <w:r w:rsidRPr="001478A6">
              <w:rPr>
                <w:rFonts w:ascii="Leelawadee" w:hAnsi="Leelawadee" w:cs="Leelawadee"/>
                <w:sz w:val="20"/>
                <w:szCs w:val="20"/>
                <w:lang w:eastAsia="en-US"/>
              </w:rPr>
              <w:t>Nome:</w:t>
            </w:r>
          </w:p>
        </w:tc>
        <w:tc>
          <w:tcPr>
            <w:tcW w:w="3686" w:type="dxa"/>
          </w:tcPr>
          <w:p w14:paraId="6E834DF3" w14:textId="77777777" w:rsidR="00F40B8F" w:rsidRPr="001478A6" w:rsidRDefault="00F40B8F" w:rsidP="001478A6">
            <w:pPr>
              <w:widowControl w:val="0"/>
              <w:tabs>
                <w:tab w:val="left" w:pos="8647"/>
              </w:tabs>
              <w:spacing w:line="360" w:lineRule="auto"/>
              <w:rPr>
                <w:rFonts w:ascii="Leelawadee" w:hAnsi="Leelawadee" w:cs="Leelawadee"/>
                <w:sz w:val="20"/>
                <w:szCs w:val="20"/>
                <w:lang w:eastAsia="en-US"/>
              </w:rPr>
            </w:pPr>
            <w:r w:rsidRPr="001478A6">
              <w:rPr>
                <w:rFonts w:ascii="Leelawadee" w:hAnsi="Leelawadee" w:cs="Leelawadee"/>
                <w:sz w:val="20"/>
                <w:szCs w:val="20"/>
                <w:lang w:eastAsia="en-US"/>
              </w:rPr>
              <w:t>Nome:</w:t>
            </w:r>
          </w:p>
        </w:tc>
      </w:tr>
      <w:tr w:rsidR="00F40B8F" w:rsidRPr="001478A6" w14:paraId="67BA1D20" w14:textId="77777777" w:rsidTr="00734114">
        <w:trPr>
          <w:jc w:val="center"/>
        </w:trPr>
        <w:tc>
          <w:tcPr>
            <w:tcW w:w="3686" w:type="dxa"/>
          </w:tcPr>
          <w:p w14:paraId="7535EBAD" w14:textId="77777777" w:rsidR="00F40B8F" w:rsidRPr="001478A6" w:rsidRDefault="00F40B8F" w:rsidP="001478A6">
            <w:pPr>
              <w:widowControl w:val="0"/>
              <w:tabs>
                <w:tab w:val="left" w:pos="8647"/>
              </w:tabs>
              <w:spacing w:line="360" w:lineRule="auto"/>
              <w:rPr>
                <w:rFonts w:ascii="Leelawadee" w:hAnsi="Leelawadee" w:cs="Leelawadee"/>
                <w:sz w:val="20"/>
                <w:szCs w:val="20"/>
                <w:lang w:eastAsia="en-US"/>
              </w:rPr>
            </w:pPr>
            <w:r w:rsidRPr="001478A6">
              <w:rPr>
                <w:rFonts w:ascii="Leelawadee" w:hAnsi="Leelawadee" w:cs="Leelawadee"/>
                <w:sz w:val="20"/>
                <w:szCs w:val="20"/>
                <w:lang w:eastAsia="en-US"/>
              </w:rPr>
              <w:t>Cargo:</w:t>
            </w:r>
          </w:p>
        </w:tc>
        <w:tc>
          <w:tcPr>
            <w:tcW w:w="3686" w:type="dxa"/>
          </w:tcPr>
          <w:p w14:paraId="309F3B7E" w14:textId="77777777" w:rsidR="00F40B8F" w:rsidRPr="001478A6" w:rsidRDefault="00F40B8F" w:rsidP="001478A6">
            <w:pPr>
              <w:widowControl w:val="0"/>
              <w:tabs>
                <w:tab w:val="left" w:pos="8647"/>
              </w:tabs>
              <w:spacing w:line="360" w:lineRule="auto"/>
              <w:rPr>
                <w:rFonts w:ascii="Leelawadee" w:hAnsi="Leelawadee" w:cs="Leelawadee"/>
                <w:sz w:val="20"/>
                <w:szCs w:val="20"/>
                <w:lang w:eastAsia="en-US"/>
              </w:rPr>
            </w:pPr>
            <w:r w:rsidRPr="001478A6">
              <w:rPr>
                <w:rFonts w:ascii="Leelawadee" w:hAnsi="Leelawadee" w:cs="Leelawadee"/>
                <w:sz w:val="20"/>
                <w:szCs w:val="20"/>
                <w:lang w:eastAsia="en-US"/>
              </w:rPr>
              <w:t>Cargo:</w:t>
            </w:r>
          </w:p>
        </w:tc>
      </w:tr>
    </w:tbl>
    <w:p w14:paraId="69FC31FC" w14:textId="77777777" w:rsidR="00F40B8F" w:rsidRPr="00030ECF" w:rsidRDefault="00F40B8F" w:rsidP="001478A6">
      <w:pPr>
        <w:widowControl w:val="0"/>
        <w:tabs>
          <w:tab w:val="left" w:pos="5387"/>
        </w:tabs>
        <w:spacing w:line="360" w:lineRule="auto"/>
        <w:jc w:val="both"/>
        <w:rPr>
          <w:rFonts w:ascii="Leelawadee" w:hAnsi="Leelawadee" w:cs="Leelawadee"/>
          <w:sz w:val="20"/>
          <w:szCs w:val="20"/>
        </w:rPr>
      </w:pPr>
    </w:p>
    <w:p w14:paraId="0B1676D4" w14:textId="1132196D" w:rsidR="00F40B8F" w:rsidRPr="001478A6" w:rsidRDefault="00F40B8F" w:rsidP="001478A6">
      <w:pPr>
        <w:widowControl w:val="0"/>
        <w:tabs>
          <w:tab w:val="left" w:pos="5387"/>
        </w:tabs>
        <w:spacing w:line="360" w:lineRule="auto"/>
        <w:jc w:val="both"/>
        <w:rPr>
          <w:rFonts w:ascii="Leelawadee" w:hAnsi="Leelawadee" w:cs="Leelawadee"/>
          <w:bCs/>
          <w:i/>
          <w:iCs/>
          <w:sz w:val="20"/>
          <w:szCs w:val="20"/>
        </w:rPr>
      </w:pPr>
      <w:r w:rsidRPr="001478A6">
        <w:rPr>
          <w:rFonts w:ascii="Leelawadee" w:hAnsi="Leelawadee" w:cs="Leelawadee"/>
          <w:sz w:val="20"/>
          <w:szCs w:val="20"/>
        </w:rPr>
        <w:br w:type="page"/>
      </w:r>
      <w:r w:rsidR="00DF746E" w:rsidRPr="001478A6">
        <w:rPr>
          <w:rFonts w:ascii="Leelawadee" w:hAnsi="Leelawadee" w:cs="Leelawadee"/>
          <w:bCs/>
          <w:i/>
          <w:iCs/>
          <w:sz w:val="20"/>
          <w:szCs w:val="20"/>
        </w:rPr>
        <w:t>(Página de Assinatura 2/2 do Primeiro Aditamento ao Instrumento Particular de Escritura da 4ª Emissão de Debêntures Simples, Não Conversíveis em Ações, da Espécie Quirografária, a ser convolada em Espécie com Garantia Real,</w:t>
      </w:r>
      <w:r w:rsidR="00DF746E" w:rsidRPr="001478A6">
        <w:rPr>
          <w:rFonts w:ascii="Leelawadee" w:hAnsi="Leelawadee" w:cs="Leelawadee"/>
          <w:color w:val="000000"/>
          <w:sz w:val="20"/>
          <w:szCs w:val="20"/>
        </w:rPr>
        <w:t xml:space="preserve"> </w:t>
      </w:r>
      <w:r w:rsidR="00DF746E" w:rsidRPr="001478A6">
        <w:rPr>
          <w:rFonts w:ascii="Leelawadee" w:hAnsi="Leelawadee" w:cs="Leelawadee"/>
          <w:bCs/>
          <w:i/>
          <w:iCs/>
          <w:sz w:val="20"/>
          <w:szCs w:val="20"/>
        </w:rPr>
        <w:t xml:space="preserve">em Série Única, para Distribuição Privada, da </w:t>
      </w:r>
      <w:proofErr w:type="spellStart"/>
      <w:r w:rsidR="00DF746E" w:rsidRPr="001478A6">
        <w:rPr>
          <w:rFonts w:ascii="Leelawadee" w:hAnsi="Leelawadee" w:cs="Leelawadee"/>
          <w:bCs/>
          <w:i/>
          <w:iCs/>
          <w:sz w:val="20"/>
          <w:szCs w:val="20"/>
        </w:rPr>
        <w:t>Superfrio</w:t>
      </w:r>
      <w:proofErr w:type="spellEnd"/>
      <w:r w:rsidR="00DF746E" w:rsidRPr="001478A6">
        <w:rPr>
          <w:rFonts w:ascii="Leelawadee" w:hAnsi="Leelawadee" w:cs="Leelawadee"/>
          <w:bCs/>
          <w:i/>
          <w:iCs/>
          <w:sz w:val="20"/>
          <w:szCs w:val="20"/>
        </w:rPr>
        <w:t xml:space="preserve"> Armazéns Gerais S.A.)</w:t>
      </w:r>
    </w:p>
    <w:p w14:paraId="77D9542A" w14:textId="77777777" w:rsidR="00F40B8F" w:rsidRPr="001478A6" w:rsidRDefault="00F40B8F" w:rsidP="001478A6">
      <w:pPr>
        <w:widowControl w:val="0"/>
        <w:tabs>
          <w:tab w:val="left" w:pos="5387"/>
        </w:tabs>
        <w:spacing w:line="360" w:lineRule="auto"/>
        <w:jc w:val="both"/>
        <w:rPr>
          <w:rFonts w:ascii="Leelawadee" w:hAnsi="Leelawadee" w:cs="Leelawadee"/>
          <w:sz w:val="20"/>
          <w:szCs w:val="20"/>
        </w:rPr>
      </w:pPr>
    </w:p>
    <w:p w14:paraId="677ED574" w14:textId="77777777" w:rsidR="00F40B8F" w:rsidRPr="00030ECF" w:rsidRDefault="00F40B8F" w:rsidP="001478A6">
      <w:pPr>
        <w:widowControl w:val="0"/>
        <w:tabs>
          <w:tab w:val="left" w:pos="5387"/>
        </w:tabs>
        <w:spacing w:line="360" w:lineRule="auto"/>
        <w:jc w:val="both"/>
        <w:rPr>
          <w:rFonts w:ascii="Leelawadee" w:hAnsi="Leelawadee" w:cs="Leelawadee"/>
          <w:sz w:val="20"/>
          <w:szCs w:val="20"/>
        </w:rPr>
      </w:pPr>
    </w:p>
    <w:p w14:paraId="07CFA946" w14:textId="77777777" w:rsidR="00F40B8F" w:rsidRPr="001478A6" w:rsidRDefault="00F40B8F" w:rsidP="001478A6">
      <w:pPr>
        <w:widowControl w:val="0"/>
        <w:tabs>
          <w:tab w:val="left" w:pos="5387"/>
        </w:tabs>
        <w:spacing w:line="360" w:lineRule="auto"/>
        <w:jc w:val="both"/>
        <w:rPr>
          <w:rFonts w:ascii="Leelawadee" w:hAnsi="Leelawadee" w:cs="Leelawadee"/>
          <w:sz w:val="20"/>
          <w:szCs w:val="20"/>
        </w:rPr>
      </w:pPr>
    </w:p>
    <w:p w14:paraId="449D85A5" w14:textId="77777777" w:rsidR="00F40B8F" w:rsidRPr="001478A6" w:rsidRDefault="00F40B8F" w:rsidP="001478A6">
      <w:pPr>
        <w:widowControl w:val="0"/>
        <w:tabs>
          <w:tab w:val="left" w:pos="5387"/>
        </w:tabs>
        <w:spacing w:line="360" w:lineRule="auto"/>
        <w:jc w:val="both"/>
        <w:rPr>
          <w:rFonts w:ascii="Leelawadee" w:hAnsi="Leelawadee" w:cs="Leelawadee"/>
          <w:sz w:val="20"/>
          <w:szCs w:val="20"/>
        </w:rPr>
      </w:pPr>
    </w:p>
    <w:p w14:paraId="6A1CF304" w14:textId="77777777" w:rsidR="00F40B8F" w:rsidRPr="001478A6" w:rsidRDefault="00F40B8F" w:rsidP="001478A6">
      <w:pPr>
        <w:widowControl w:val="0"/>
        <w:tabs>
          <w:tab w:val="left" w:pos="5387"/>
        </w:tabs>
        <w:spacing w:line="360" w:lineRule="auto"/>
        <w:jc w:val="both"/>
        <w:rPr>
          <w:rFonts w:ascii="Leelawadee" w:hAnsi="Leelawadee" w:cs="Leelawadee"/>
          <w:sz w:val="20"/>
          <w:szCs w:val="20"/>
        </w:rPr>
      </w:pPr>
    </w:p>
    <w:p w14:paraId="73A3C5C1" w14:textId="77777777" w:rsidR="00F40B8F" w:rsidRPr="001478A6" w:rsidRDefault="00F40B8F" w:rsidP="001478A6">
      <w:pPr>
        <w:widowControl w:val="0"/>
        <w:tabs>
          <w:tab w:val="left" w:pos="5387"/>
        </w:tabs>
        <w:spacing w:line="360" w:lineRule="auto"/>
        <w:jc w:val="both"/>
        <w:rPr>
          <w:rFonts w:ascii="Leelawadee" w:hAnsi="Leelawadee" w:cs="Leelawadee"/>
          <w:sz w:val="20"/>
          <w:szCs w:val="20"/>
        </w:rPr>
      </w:pPr>
    </w:p>
    <w:p w14:paraId="6CE66D21" w14:textId="77777777" w:rsidR="00F40B8F" w:rsidRPr="001478A6" w:rsidRDefault="00F40B8F" w:rsidP="001478A6">
      <w:pPr>
        <w:widowControl w:val="0"/>
        <w:tabs>
          <w:tab w:val="left" w:pos="5387"/>
        </w:tabs>
        <w:spacing w:line="360" w:lineRule="auto"/>
        <w:jc w:val="both"/>
        <w:rPr>
          <w:rFonts w:ascii="Leelawadee" w:hAnsi="Leelawadee" w:cs="Leelawadee"/>
          <w:sz w:val="20"/>
          <w:szCs w:val="20"/>
        </w:rPr>
      </w:pPr>
    </w:p>
    <w:tbl>
      <w:tblPr>
        <w:tblW w:w="0" w:type="auto"/>
        <w:jc w:val="center"/>
        <w:tblBorders>
          <w:top w:val="single" w:sz="4" w:space="0" w:color="auto"/>
        </w:tblBorders>
        <w:tblLook w:val="04A0" w:firstRow="1" w:lastRow="0" w:firstColumn="1" w:lastColumn="0" w:noHBand="0" w:noVBand="1"/>
      </w:tblPr>
      <w:tblGrid>
        <w:gridCol w:w="3686"/>
        <w:gridCol w:w="3686"/>
      </w:tblGrid>
      <w:tr w:rsidR="00F40B8F" w:rsidRPr="001478A6" w14:paraId="443D9425" w14:textId="77777777" w:rsidTr="00734114">
        <w:trPr>
          <w:jc w:val="center"/>
        </w:trPr>
        <w:tc>
          <w:tcPr>
            <w:tcW w:w="7372" w:type="dxa"/>
            <w:gridSpan w:val="2"/>
          </w:tcPr>
          <w:p w14:paraId="5EF57A1B" w14:textId="01A2E522" w:rsidR="00F40B8F" w:rsidRPr="001478A6" w:rsidRDefault="00DF746E" w:rsidP="001478A6">
            <w:pPr>
              <w:widowControl w:val="0"/>
              <w:tabs>
                <w:tab w:val="left" w:pos="8647"/>
              </w:tabs>
              <w:spacing w:line="360" w:lineRule="auto"/>
              <w:jc w:val="center"/>
              <w:rPr>
                <w:rFonts w:ascii="Leelawadee" w:hAnsi="Leelawadee" w:cs="Leelawadee"/>
                <w:sz w:val="20"/>
                <w:szCs w:val="20"/>
                <w:lang w:eastAsia="en-US"/>
              </w:rPr>
            </w:pPr>
            <w:r w:rsidRPr="001478A6">
              <w:rPr>
                <w:rFonts w:ascii="Leelawadee" w:hAnsi="Leelawadee" w:cs="Leelawadee"/>
                <w:b/>
                <w:color w:val="000000" w:themeColor="text1"/>
                <w:sz w:val="20"/>
                <w:szCs w:val="20"/>
              </w:rPr>
              <w:t>ISEC SECURITIZADORA S.A.</w:t>
            </w:r>
          </w:p>
          <w:p w14:paraId="0A5A460A" w14:textId="4C506EDB" w:rsidR="00F40B8F" w:rsidRPr="001478A6" w:rsidRDefault="00DF746E" w:rsidP="001478A6">
            <w:pPr>
              <w:widowControl w:val="0"/>
              <w:tabs>
                <w:tab w:val="left" w:pos="8647"/>
              </w:tabs>
              <w:spacing w:line="360" w:lineRule="auto"/>
              <w:jc w:val="center"/>
              <w:rPr>
                <w:rFonts w:ascii="Leelawadee" w:hAnsi="Leelawadee" w:cs="Leelawadee"/>
                <w:i/>
                <w:sz w:val="20"/>
                <w:szCs w:val="20"/>
                <w:lang w:eastAsia="en-US"/>
              </w:rPr>
            </w:pPr>
            <w:r w:rsidRPr="001478A6">
              <w:rPr>
                <w:rFonts w:ascii="Leelawadee" w:hAnsi="Leelawadee" w:cs="Leelawadee"/>
                <w:i/>
                <w:sz w:val="20"/>
                <w:szCs w:val="20"/>
                <w:lang w:eastAsia="en-US"/>
              </w:rPr>
              <w:t>Debenturista</w:t>
            </w:r>
          </w:p>
        </w:tc>
      </w:tr>
      <w:tr w:rsidR="00F40B8F" w:rsidRPr="001478A6" w14:paraId="30C10E12" w14:textId="77777777" w:rsidTr="00734114">
        <w:trPr>
          <w:jc w:val="center"/>
        </w:trPr>
        <w:tc>
          <w:tcPr>
            <w:tcW w:w="3686" w:type="dxa"/>
          </w:tcPr>
          <w:p w14:paraId="09693739" w14:textId="77777777" w:rsidR="00F40B8F" w:rsidRPr="001478A6" w:rsidRDefault="00F40B8F" w:rsidP="001478A6">
            <w:pPr>
              <w:widowControl w:val="0"/>
              <w:tabs>
                <w:tab w:val="left" w:pos="8647"/>
              </w:tabs>
              <w:spacing w:line="360" w:lineRule="auto"/>
              <w:rPr>
                <w:rFonts w:ascii="Leelawadee" w:hAnsi="Leelawadee" w:cs="Leelawadee"/>
                <w:sz w:val="20"/>
                <w:szCs w:val="20"/>
                <w:lang w:eastAsia="en-US"/>
              </w:rPr>
            </w:pPr>
            <w:r w:rsidRPr="001478A6">
              <w:rPr>
                <w:rFonts w:ascii="Leelawadee" w:hAnsi="Leelawadee" w:cs="Leelawadee"/>
                <w:sz w:val="20"/>
                <w:szCs w:val="20"/>
                <w:lang w:eastAsia="en-US"/>
              </w:rPr>
              <w:t>Nome:</w:t>
            </w:r>
          </w:p>
        </w:tc>
        <w:tc>
          <w:tcPr>
            <w:tcW w:w="3686" w:type="dxa"/>
          </w:tcPr>
          <w:p w14:paraId="247828C7" w14:textId="77777777" w:rsidR="00F40B8F" w:rsidRPr="001478A6" w:rsidRDefault="00F40B8F" w:rsidP="001478A6">
            <w:pPr>
              <w:widowControl w:val="0"/>
              <w:tabs>
                <w:tab w:val="left" w:pos="8647"/>
              </w:tabs>
              <w:spacing w:line="360" w:lineRule="auto"/>
              <w:rPr>
                <w:rFonts w:ascii="Leelawadee" w:hAnsi="Leelawadee" w:cs="Leelawadee"/>
                <w:sz w:val="20"/>
                <w:szCs w:val="20"/>
                <w:lang w:eastAsia="en-US"/>
              </w:rPr>
            </w:pPr>
            <w:r w:rsidRPr="001478A6">
              <w:rPr>
                <w:rFonts w:ascii="Leelawadee" w:hAnsi="Leelawadee" w:cs="Leelawadee"/>
                <w:sz w:val="20"/>
                <w:szCs w:val="20"/>
                <w:lang w:eastAsia="en-US"/>
              </w:rPr>
              <w:t>Nome:</w:t>
            </w:r>
          </w:p>
        </w:tc>
      </w:tr>
      <w:tr w:rsidR="00F40B8F" w:rsidRPr="001478A6" w14:paraId="3F44A956" w14:textId="77777777" w:rsidTr="00734114">
        <w:trPr>
          <w:jc w:val="center"/>
        </w:trPr>
        <w:tc>
          <w:tcPr>
            <w:tcW w:w="3686" w:type="dxa"/>
          </w:tcPr>
          <w:p w14:paraId="79458FB8" w14:textId="77777777" w:rsidR="00F40B8F" w:rsidRPr="001478A6" w:rsidRDefault="00F40B8F" w:rsidP="001478A6">
            <w:pPr>
              <w:widowControl w:val="0"/>
              <w:tabs>
                <w:tab w:val="left" w:pos="8647"/>
              </w:tabs>
              <w:spacing w:line="360" w:lineRule="auto"/>
              <w:rPr>
                <w:rFonts w:ascii="Leelawadee" w:hAnsi="Leelawadee" w:cs="Leelawadee"/>
                <w:sz w:val="20"/>
                <w:szCs w:val="20"/>
                <w:lang w:eastAsia="en-US"/>
              </w:rPr>
            </w:pPr>
            <w:r w:rsidRPr="001478A6">
              <w:rPr>
                <w:rFonts w:ascii="Leelawadee" w:hAnsi="Leelawadee" w:cs="Leelawadee"/>
                <w:sz w:val="20"/>
                <w:szCs w:val="20"/>
                <w:lang w:eastAsia="en-US"/>
              </w:rPr>
              <w:t>Cargo:</w:t>
            </w:r>
          </w:p>
        </w:tc>
        <w:tc>
          <w:tcPr>
            <w:tcW w:w="3686" w:type="dxa"/>
          </w:tcPr>
          <w:p w14:paraId="7CA7751C" w14:textId="77777777" w:rsidR="00F40B8F" w:rsidRPr="001478A6" w:rsidRDefault="00F40B8F" w:rsidP="001478A6">
            <w:pPr>
              <w:widowControl w:val="0"/>
              <w:tabs>
                <w:tab w:val="left" w:pos="8647"/>
              </w:tabs>
              <w:spacing w:line="360" w:lineRule="auto"/>
              <w:rPr>
                <w:rFonts w:ascii="Leelawadee" w:hAnsi="Leelawadee" w:cs="Leelawadee"/>
                <w:sz w:val="20"/>
                <w:szCs w:val="20"/>
                <w:lang w:eastAsia="en-US"/>
              </w:rPr>
            </w:pPr>
            <w:r w:rsidRPr="001478A6">
              <w:rPr>
                <w:rFonts w:ascii="Leelawadee" w:hAnsi="Leelawadee" w:cs="Leelawadee"/>
                <w:sz w:val="20"/>
                <w:szCs w:val="20"/>
                <w:lang w:eastAsia="en-US"/>
              </w:rPr>
              <w:t>Cargo:</w:t>
            </w:r>
          </w:p>
        </w:tc>
      </w:tr>
    </w:tbl>
    <w:p w14:paraId="48210CF4" w14:textId="77777777" w:rsidR="00F40B8F" w:rsidRPr="001478A6" w:rsidRDefault="00F40B8F" w:rsidP="001478A6">
      <w:pPr>
        <w:spacing w:line="360" w:lineRule="auto"/>
        <w:jc w:val="both"/>
        <w:rPr>
          <w:rFonts w:ascii="Leelawadee" w:hAnsi="Leelawadee" w:cs="Leelawadee"/>
          <w:color w:val="000000"/>
          <w:sz w:val="20"/>
          <w:szCs w:val="20"/>
          <w:u w:val="single"/>
        </w:rPr>
      </w:pPr>
    </w:p>
    <w:p w14:paraId="36FAB5C6" w14:textId="77777777" w:rsidR="00F40B8F" w:rsidRPr="001478A6" w:rsidRDefault="00F40B8F" w:rsidP="001478A6">
      <w:pPr>
        <w:spacing w:line="360" w:lineRule="auto"/>
        <w:jc w:val="both"/>
        <w:rPr>
          <w:rFonts w:ascii="Leelawadee" w:hAnsi="Leelawadee" w:cs="Leelawadee"/>
          <w:color w:val="000000"/>
          <w:sz w:val="20"/>
          <w:szCs w:val="20"/>
          <w:u w:val="single"/>
        </w:rPr>
      </w:pPr>
    </w:p>
    <w:p w14:paraId="4B1C2B32" w14:textId="77777777" w:rsidR="00F40B8F" w:rsidRPr="001478A6" w:rsidRDefault="00F40B8F" w:rsidP="001478A6">
      <w:pPr>
        <w:spacing w:line="360" w:lineRule="auto"/>
        <w:jc w:val="both"/>
        <w:rPr>
          <w:rFonts w:ascii="Leelawadee" w:hAnsi="Leelawadee" w:cs="Leelawadee"/>
          <w:color w:val="000000"/>
          <w:sz w:val="20"/>
          <w:szCs w:val="20"/>
          <w:u w:val="single"/>
        </w:rPr>
      </w:pPr>
    </w:p>
    <w:p w14:paraId="12B1F4D5" w14:textId="77777777" w:rsidR="00F40B8F" w:rsidRPr="001478A6" w:rsidRDefault="00F40B8F" w:rsidP="001478A6">
      <w:pPr>
        <w:spacing w:line="360" w:lineRule="auto"/>
        <w:jc w:val="both"/>
        <w:rPr>
          <w:rFonts w:ascii="Leelawadee" w:hAnsi="Leelawadee" w:cs="Leelawadee"/>
          <w:color w:val="000000"/>
          <w:sz w:val="20"/>
          <w:szCs w:val="20"/>
          <w:u w:val="single"/>
        </w:rPr>
      </w:pPr>
    </w:p>
    <w:p w14:paraId="500A56C9" w14:textId="646097EA" w:rsidR="00F40B8F" w:rsidRPr="00030ECF" w:rsidRDefault="00DF746E" w:rsidP="001478A6">
      <w:pPr>
        <w:spacing w:line="360" w:lineRule="auto"/>
        <w:jc w:val="both"/>
        <w:rPr>
          <w:rFonts w:ascii="Leelawadee" w:hAnsi="Leelawadee" w:cs="Leelawadee"/>
          <w:b/>
          <w:bCs/>
          <w:color w:val="000000"/>
          <w:sz w:val="20"/>
          <w:szCs w:val="20"/>
        </w:rPr>
      </w:pPr>
      <w:r w:rsidRPr="00030ECF">
        <w:rPr>
          <w:rFonts w:ascii="Leelawadee" w:hAnsi="Leelawadee" w:cs="Leelawadee"/>
          <w:b/>
          <w:bCs/>
          <w:color w:val="000000"/>
          <w:sz w:val="20"/>
          <w:szCs w:val="20"/>
        </w:rPr>
        <w:t>TESTEMUNHAS:</w:t>
      </w:r>
    </w:p>
    <w:p w14:paraId="37B03AD5" w14:textId="77777777" w:rsidR="00F40B8F" w:rsidRPr="00030ECF" w:rsidRDefault="00F40B8F" w:rsidP="001478A6">
      <w:pPr>
        <w:spacing w:line="360" w:lineRule="auto"/>
        <w:jc w:val="both"/>
        <w:rPr>
          <w:rFonts w:ascii="Leelawadee" w:hAnsi="Leelawadee" w:cs="Leelawadee"/>
          <w:color w:val="000000"/>
          <w:sz w:val="20"/>
          <w:szCs w:val="20"/>
        </w:rPr>
      </w:pPr>
    </w:p>
    <w:p w14:paraId="7ECDC0BC" w14:textId="77777777" w:rsidR="00F40B8F" w:rsidRPr="00030ECF" w:rsidRDefault="00F40B8F" w:rsidP="001478A6">
      <w:pPr>
        <w:spacing w:line="360" w:lineRule="auto"/>
        <w:jc w:val="both"/>
        <w:rPr>
          <w:rFonts w:ascii="Leelawadee" w:hAnsi="Leelawadee" w:cs="Leelawadee"/>
          <w:color w:val="000000"/>
          <w:sz w:val="20"/>
          <w:szCs w:val="20"/>
        </w:rPr>
      </w:pPr>
    </w:p>
    <w:tbl>
      <w:tblPr>
        <w:tblW w:w="0" w:type="auto"/>
        <w:jc w:val="center"/>
        <w:tblCellMar>
          <w:left w:w="70" w:type="dxa"/>
          <w:right w:w="70" w:type="dxa"/>
        </w:tblCellMar>
        <w:tblLook w:val="01E0" w:firstRow="1" w:lastRow="1" w:firstColumn="1" w:lastColumn="1" w:noHBand="0" w:noVBand="0"/>
      </w:tblPr>
      <w:tblGrid>
        <w:gridCol w:w="4489"/>
        <w:gridCol w:w="4489"/>
      </w:tblGrid>
      <w:tr w:rsidR="00F40B8F" w:rsidRPr="001478A6" w14:paraId="025D6652" w14:textId="77777777" w:rsidTr="00734114">
        <w:trPr>
          <w:jc w:val="center"/>
        </w:trPr>
        <w:tc>
          <w:tcPr>
            <w:tcW w:w="4489" w:type="dxa"/>
          </w:tcPr>
          <w:p w14:paraId="3667F7D0" w14:textId="77777777" w:rsidR="00F40B8F" w:rsidRPr="001478A6" w:rsidRDefault="00F40B8F" w:rsidP="001478A6">
            <w:pPr>
              <w:spacing w:line="360" w:lineRule="auto"/>
              <w:jc w:val="both"/>
              <w:rPr>
                <w:rFonts w:ascii="Leelawadee" w:hAnsi="Leelawadee" w:cs="Leelawadee"/>
                <w:color w:val="000000"/>
                <w:sz w:val="20"/>
                <w:szCs w:val="20"/>
              </w:rPr>
            </w:pPr>
            <w:r w:rsidRPr="001478A6">
              <w:rPr>
                <w:rFonts w:ascii="Leelawadee" w:hAnsi="Leelawadee" w:cs="Leelawadee"/>
                <w:color w:val="000000"/>
                <w:sz w:val="20"/>
                <w:szCs w:val="20"/>
              </w:rPr>
              <w:t>__________________________________</w:t>
            </w:r>
          </w:p>
          <w:p w14:paraId="4D9AC8CB" w14:textId="77777777" w:rsidR="00F40B8F" w:rsidRPr="001478A6" w:rsidRDefault="00F40B8F" w:rsidP="001478A6">
            <w:pPr>
              <w:spacing w:line="360" w:lineRule="auto"/>
              <w:jc w:val="both"/>
              <w:rPr>
                <w:rFonts w:ascii="Leelawadee" w:hAnsi="Leelawadee" w:cs="Leelawadee"/>
                <w:color w:val="000000"/>
                <w:sz w:val="20"/>
                <w:szCs w:val="20"/>
              </w:rPr>
            </w:pPr>
            <w:r w:rsidRPr="00030ECF">
              <w:rPr>
                <w:rFonts w:ascii="Leelawadee" w:hAnsi="Leelawadee" w:cs="Leelawadee"/>
                <w:color w:val="000000"/>
                <w:sz w:val="20"/>
                <w:szCs w:val="20"/>
              </w:rPr>
              <w:t>Nome:</w:t>
            </w:r>
          </w:p>
          <w:p w14:paraId="4615F29B" w14:textId="77777777" w:rsidR="00F40B8F" w:rsidRPr="001478A6" w:rsidRDefault="00F40B8F" w:rsidP="001478A6">
            <w:pPr>
              <w:spacing w:line="360" w:lineRule="auto"/>
              <w:jc w:val="both"/>
              <w:rPr>
                <w:rFonts w:ascii="Leelawadee" w:hAnsi="Leelawadee" w:cs="Leelawadee"/>
                <w:color w:val="000000"/>
                <w:sz w:val="20"/>
                <w:szCs w:val="20"/>
              </w:rPr>
            </w:pPr>
            <w:r w:rsidRPr="001478A6">
              <w:rPr>
                <w:rFonts w:ascii="Leelawadee" w:hAnsi="Leelawadee" w:cs="Leelawadee"/>
                <w:color w:val="000000"/>
                <w:sz w:val="20"/>
                <w:szCs w:val="20"/>
              </w:rPr>
              <w:t>RG:</w:t>
            </w:r>
          </w:p>
          <w:p w14:paraId="5308FC80" w14:textId="77777777" w:rsidR="00F40B8F" w:rsidRPr="00030ECF" w:rsidRDefault="00F40B8F" w:rsidP="001478A6">
            <w:pPr>
              <w:spacing w:line="360" w:lineRule="auto"/>
              <w:jc w:val="both"/>
              <w:rPr>
                <w:rFonts w:ascii="Leelawadee" w:hAnsi="Leelawadee" w:cs="Leelawadee"/>
                <w:color w:val="000000"/>
                <w:sz w:val="20"/>
                <w:szCs w:val="20"/>
              </w:rPr>
            </w:pPr>
            <w:r w:rsidRPr="001478A6">
              <w:rPr>
                <w:rFonts w:ascii="Leelawadee" w:hAnsi="Leelawadee" w:cs="Leelawadee"/>
                <w:color w:val="000000"/>
                <w:sz w:val="20"/>
                <w:szCs w:val="20"/>
              </w:rPr>
              <w:t>CPF:</w:t>
            </w:r>
          </w:p>
        </w:tc>
        <w:tc>
          <w:tcPr>
            <w:tcW w:w="4489" w:type="dxa"/>
          </w:tcPr>
          <w:p w14:paraId="1ACB8C53" w14:textId="77777777" w:rsidR="00F40B8F" w:rsidRPr="001478A6" w:rsidRDefault="00F40B8F" w:rsidP="001478A6">
            <w:pPr>
              <w:spacing w:line="360" w:lineRule="auto"/>
              <w:jc w:val="both"/>
              <w:rPr>
                <w:rFonts w:ascii="Leelawadee" w:hAnsi="Leelawadee" w:cs="Leelawadee"/>
                <w:color w:val="000000"/>
                <w:sz w:val="20"/>
                <w:szCs w:val="20"/>
              </w:rPr>
            </w:pPr>
            <w:r w:rsidRPr="001478A6">
              <w:rPr>
                <w:rFonts w:ascii="Leelawadee" w:hAnsi="Leelawadee" w:cs="Leelawadee"/>
                <w:color w:val="000000"/>
                <w:sz w:val="20"/>
                <w:szCs w:val="20"/>
              </w:rPr>
              <w:t>__________________________________</w:t>
            </w:r>
          </w:p>
          <w:p w14:paraId="0DD30D1E" w14:textId="77777777" w:rsidR="00F40B8F" w:rsidRPr="001478A6" w:rsidRDefault="00F40B8F" w:rsidP="001478A6">
            <w:pPr>
              <w:spacing w:line="360" w:lineRule="auto"/>
              <w:jc w:val="both"/>
              <w:rPr>
                <w:rFonts w:ascii="Leelawadee" w:hAnsi="Leelawadee" w:cs="Leelawadee"/>
                <w:color w:val="000000"/>
                <w:sz w:val="20"/>
                <w:szCs w:val="20"/>
              </w:rPr>
            </w:pPr>
            <w:r w:rsidRPr="00030ECF">
              <w:rPr>
                <w:rFonts w:ascii="Leelawadee" w:hAnsi="Leelawadee" w:cs="Leelawadee"/>
                <w:color w:val="000000"/>
                <w:sz w:val="20"/>
                <w:szCs w:val="20"/>
              </w:rPr>
              <w:t>Nome:</w:t>
            </w:r>
          </w:p>
          <w:p w14:paraId="74AAFDE1" w14:textId="77777777" w:rsidR="00F40B8F" w:rsidRPr="001478A6" w:rsidRDefault="00F40B8F" w:rsidP="001478A6">
            <w:pPr>
              <w:spacing w:line="360" w:lineRule="auto"/>
              <w:jc w:val="both"/>
              <w:rPr>
                <w:rFonts w:ascii="Leelawadee" w:hAnsi="Leelawadee" w:cs="Leelawadee"/>
                <w:color w:val="000000"/>
                <w:sz w:val="20"/>
                <w:szCs w:val="20"/>
              </w:rPr>
            </w:pPr>
            <w:r w:rsidRPr="001478A6">
              <w:rPr>
                <w:rFonts w:ascii="Leelawadee" w:hAnsi="Leelawadee" w:cs="Leelawadee"/>
                <w:color w:val="000000"/>
                <w:sz w:val="20"/>
                <w:szCs w:val="20"/>
              </w:rPr>
              <w:t>RG:</w:t>
            </w:r>
          </w:p>
          <w:p w14:paraId="5EDA939A" w14:textId="77777777" w:rsidR="00F40B8F" w:rsidRPr="00030ECF" w:rsidRDefault="00F40B8F" w:rsidP="001478A6">
            <w:pPr>
              <w:spacing w:line="360" w:lineRule="auto"/>
              <w:jc w:val="both"/>
              <w:rPr>
                <w:rFonts w:ascii="Leelawadee" w:hAnsi="Leelawadee" w:cs="Leelawadee"/>
                <w:color w:val="000000"/>
                <w:sz w:val="20"/>
                <w:szCs w:val="20"/>
              </w:rPr>
            </w:pPr>
            <w:r w:rsidRPr="001478A6">
              <w:rPr>
                <w:rFonts w:ascii="Leelawadee" w:hAnsi="Leelawadee" w:cs="Leelawadee"/>
                <w:color w:val="000000"/>
                <w:sz w:val="20"/>
                <w:szCs w:val="20"/>
              </w:rPr>
              <w:t>CPF:</w:t>
            </w:r>
          </w:p>
        </w:tc>
      </w:tr>
    </w:tbl>
    <w:p w14:paraId="542B166E" w14:textId="77777777" w:rsidR="00F40B8F" w:rsidRPr="001478A6" w:rsidRDefault="00F40B8F" w:rsidP="001478A6">
      <w:pPr>
        <w:pStyle w:val="DeltaViewTableBody"/>
        <w:spacing w:line="360" w:lineRule="auto"/>
        <w:jc w:val="both"/>
        <w:rPr>
          <w:rFonts w:ascii="Leelawadee" w:hAnsi="Leelawadee" w:cs="Leelawadee"/>
          <w:bCs/>
          <w:color w:val="000000"/>
          <w:sz w:val="20"/>
          <w:szCs w:val="20"/>
          <w:lang w:val="pt-BR"/>
        </w:rPr>
      </w:pPr>
    </w:p>
    <w:p w14:paraId="7B696412" w14:textId="17AE0909" w:rsidR="003479DB" w:rsidRDefault="003479DB">
      <w:pPr>
        <w:autoSpaceDE/>
        <w:autoSpaceDN/>
        <w:adjustRightInd/>
        <w:rPr>
          <w:rFonts w:ascii="Leelawadee" w:hAnsi="Leelawadee" w:cs="Leelawadee"/>
          <w:sz w:val="20"/>
          <w:szCs w:val="20"/>
        </w:rPr>
      </w:pPr>
      <w:r>
        <w:rPr>
          <w:rFonts w:ascii="Leelawadee" w:hAnsi="Leelawadee" w:cs="Leelawadee"/>
          <w:sz w:val="20"/>
          <w:szCs w:val="20"/>
        </w:rPr>
        <w:br w:type="page"/>
      </w:r>
    </w:p>
    <w:p w14:paraId="0A9D6A2D" w14:textId="0937D1C6" w:rsidR="00F40B8F" w:rsidRPr="00EF0F94" w:rsidRDefault="003479DB" w:rsidP="006117F8">
      <w:pPr>
        <w:pStyle w:val="Ttulo1"/>
      </w:pPr>
      <w:r w:rsidRPr="003479DB">
        <w:t>ANEXO VI –</w:t>
      </w:r>
      <w:r w:rsidR="00E73BE8">
        <w:t xml:space="preserve"> </w:t>
      </w:r>
      <w:r w:rsidRPr="003479DB">
        <w:t>RELATÓRIO DE REEMBOLSO</w:t>
      </w:r>
    </w:p>
    <w:p w14:paraId="6FC180A6" w14:textId="6D714D79" w:rsidR="003479DB" w:rsidRPr="00B150E5" w:rsidRDefault="003479DB" w:rsidP="00EF0F94">
      <w:pPr>
        <w:spacing w:line="360" w:lineRule="auto"/>
        <w:rPr>
          <w:rFonts w:ascii="Leelawadee" w:hAnsi="Leelawadee" w:cs="Leelawadee"/>
          <w:sz w:val="20"/>
          <w:szCs w:val="20"/>
        </w:rPr>
      </w:pPr>
    </w:p>
    <w:p w14:paraId="7C2D98F9" w14:textId="77777777" w:rsidR="003479DB" w:rsidRPr="00B150E5" w:rsidRDefault="003479DB" w:rsidP="00EF0F94">
      <w:pPr>
        <w:widowControl w:val="0"/>
        <w:spacing w:line="360" w:lineRule="auto"/>
        <w:jc w:val="center"/>
        <w:rPr>
          <w:rFonts w:ascii="Leelawadee" w:hAnsi="Leelawadee" w:cs="Leelawadee"/>
          <w:b/>
          <w:sz w:val="20"/>
          <w:szCs w:val="20"/>
        </w:rPr>
      </w:pPr>
      <w:r w:rsidRPr="00B150E5">
        <w:rPr>
          <w:rFonts w:ascii="Leelawadee" w:hAnsi="Leelawadee" w:cs="Leelawadee" w:hint="cs"/>
          <w:b/>
          <w:sz w:val="20"/>
          <w:szCs w:val="20"/>
        </w:rPr>
        <w:t>Relatório de Reembolso</w:t>
      </w:r>
    </w:p>
    <w:p w14:paraId="7C5285CF" w14:textId="77777777" w:rsidR="003479DB" w:rsidRPr="00B150E5" w:rsidRDefault="003479DB" w:rsidP="00B150E5">
      <w:pPr>
        <w:widowControl w:val="0"/>
        <w:spacing w:line="360" w:lineRule="auto"/>
        <w:jc w:val="both"/>
        <w:rPr>
          <w:rFonts w:ascii="Leelawadee" w:hAnsi="Leelawadee" w:cs="Leelawadee"/>
          <w:bCs/>
          <w:sz w:val="20"/>
          <w:szCs w:val="20"/>
        </w:rPr>
      </w:pPr>
    </w:p>
    <w:p w14:paraId="04E4520F" w14:textId="1872C2BF" w:rsidR="003479DB" w:rsidRPr="00B150E5" w:rsidRDefault="003479DB" w:rsidP="00B150E5">
      <w:pPr>
        <w:widowControl w:val="0"/>
        <w:spacing w:line="360" w:lineRule="auto"/>
        <w:jc w:val="both"/>
        <w:rPr>
          <w:rFonts w:ascii="Leelawadee" w:hAnsi="Leelawadee" w:cs="Leelawadee"/>
          <w:sz w:val="20"/>
          <w:szCs w:val="20"/>
        </w:rPr>
      </w:pPr>
      <w:r w:rsidRPr="00B150E5">
        <w:rPr>
          <w:rFonts w:ascii="Leelawadee" w:hAnsi="Leelawadee" w:cs="Leelawadee" w:hint="cs"/>
          <w:b/>
          <w:color w:val="000000" w:themeColor="text1"/>
          <w:sz w:val="20"/>
          <w:szCs w:val="20"/>
        </w:rPr>
        <w:t>SUPERFRIO ARMAZÉNS GERAIS S.A.</w:t>
      </w:r>
      <w:r w:rsidRPr="00B150E5">
        <w:rPr>
          <w:rFonts w:ascii="Leelawadee" w:hAnsi="Leelawadee" w:cs="Leelawadee" w:hint="cs"/>
          <w:bCs/>
          <w:color w:val="000000" w:themeColor="text1"/>
          <w:sz w:val="20"/>
          <w:szCs w:val="20"/>
        </w:rPr>
        <w:t xml:space="preserve">, sociedade por ações de capital fechado, </w:t>
      </w:r>
      <w:r w:rsidRPr="00B150E5">
        <w:rPr>
          <w:rFonts w:ascii="Leelawadee" w:hAnsi="Leelawadee" w:cs="Leelawadee" w:hint="cs"/>
          <w:sz w:val="20"/>
          <w:szCs w:val="20"/>
        </w:rPr>
        <w:t xml:space="preserve">com sede na Cidade de Ribeirão Preto, Estado de São Paulo, na Avenida Luiz Eduardo Toledo Prado, 800, Torre 1, 1º andar, </w:t>
      </w:r>
      <w:r w:rsidRPr="00B150E5">
        <w:rPr>
          <w:rFonts w:ascii="Leelawadee" w:hAnsi="Leelawadee" w:cs="Leelawadee" w:hint="cs"/>
          <w:color w:val="000000"/>
          <w:sz w:val="20"/>
          <w:szCs w:val="20"/>
        </w:rPr>
        <w:t>Vila do Golfe, CEP 14027-250</w:t>
      </w:r>
      <w:r w:rsidRPr="00B150E5">
        <w:rPr>
          <w:rFonts w:ascii="Leelawadee" w:hAnsi="Leelawadee" w:cs="Leelawadee" w:hint="cs"/>
          <w:bCs/>
          <w:color w:val="000000" w:themeColor="text1"/>
          <w:sz w:val="20"/>
          <w:szCs w:val="20"/>
        </w:rPr>
        <w:t>, inscrita no Cadastro Nacional de Pessoas Jurídicas do Ministério da Economia (“</w:t>
      </w:r>
      <w:r w:rsidRPr="00B150E5">
        <w:rPr>
          <w:rFonts w:ascii="Leelawadee" w:hAnsi="Leelawadee" w:cs="Leelawadee" w:hint="cs"/>
          <w:bCs/>
          <w:color w:val="000000" w:themeColor="text1"/>
          <w:sz w:val="20"/>
          <w:szCs w:val="20"/>
          <w:u w:val="single"/>
        </w:rPr>
        <w:t>CNPJ</w:t>
      </w:r>
      <w:r w:rsidRPr="00B150E5">
        <w:rPr>
          <w:rFonts w:ascii="Leelawadee" w:hAnsi="Leelawadee" w:cs="Leelawadee" w:hint="cs"/>
          <w:bCs/>
          <w:sz w:val="20"/>
          <w:szCs w:val="20"/>
          <w:u w:val="single"/>
        </w:rPr>
        <w:t>/ME</w:t>
      </w:r>
      <w:r w:rsidRPr="00B150E5">
        <w:rPr>
          <w:rFonts w:ascii="Leelawadee" w:hAnsi="Leelawadee" w:cs="Leelawadee" w:hint="cs"/>
          <w:bCs/>
          <w:sz w:val="20"/>
          <w:szCs w:val="20"/>
        </w:rPr>
        <w:t>”)</w:t>
      </w:r>
      <w:r w:rsidRPr="00B150E5">
        <w:rPr>
          <w:rFonts w:ascii="Leelawadee" w:hAnsi="Leelawadee" w:cs="Leelawadee" w:hint="cs"/>
          <w:bCs/>
          <w:color w:val="000000" w:themeColor="text1"/>
          <w:sz w:val="20"/>
          <w:szCs w:val="20"/>
        </w:rPr>
        <w:t xml:space="preserve"> sob o nº 02.060.862/0011-07</w:t>
      </w:r>
      <w:r w:rsidRPr="00B150E5">
        <w:rPr>
          <w:rFonts w:ascii="Leelawadee" w:hAnsi="Leelawadee" w:cs="Leelawadee" w:hint="cs"/>
          <w:color w:val="000000" w:themeColor="text1"/>
          <w:sz w:val="20"/>
          <w:szCs w:val="20"/>
        </w:rPr>
        <w:t xml:space="preserve"> e com seus atos constitutivos registrados perante a Junta Comercial do Estado de São Paulo (“</w:t>
      </w:r>
      <w:r w:rsidRPr="00B150E5">
        <w:rPr>
          <w:rFonts w:ascii="Leelawadee" w:hAnsi="Leelawadee" w:cs="Leelawadee" w:hint="cs"/>
          <w:color w:val="000000" w:themeColor="text1"/>
          <w:sz w:val="20"/>
          <w:szCs w:val="20"/>
          <w:u w:val="single"/>
        </w:rPr>
        <w:t>JUCESP</w:t>
      </w:r>
      <w:r w:rsidRPr="00B150E5">
        <w:rPr>
          <w:rFonts w:ascii="Leelawadee" w:hAnsi="Leelawadee" w:cs="Leelawadee" w:hint="cs"/>
          <w:color w:val="000000" w:themeColor="text1"/>
          <w:sz w:val="20"/>
          <w:szCs w:val="20"/>
        </w:rPr>
        <w:t>”) sob o NIRE nº 35.300.468.121, neste ato representada na forma de seu Estatuto Social (“</w:t>
      </w:r>
      <w:r w:rsidRPr="00B150E5">
        <w:rPr>
          <w:rFonts w:ascii="Leelawadee" w:hAnsi="Leelawadee" w:cs="Leelawadee" w:hint="cs"/>
          <w:color w:val="000000" w:themeColor="text1"/>
          <w:sz w:val="20"/>
          <w:szCs w:val="20"/>
          <w:u w:val="single"/>
        </w:rPr>
        <w:t>Emissora”)</w:t>
      </w:r>
      <w:r w:rsidRPr="00B150E5">
        <w:rPr>
          <w:rFonts w:ascii="Leelawadee" w:hAnsi="Leelawadee" w:cs="Leelawadee" w:hint="cs"/>
          <w:sz w:val="20"/>
          <w:szCs w:val="20"/>
        </w:rPr>
        <w:t>, em cumprimento ao disposto na Cláusula 5.1., do “</w:t>
      </w:r>
      <w:r w:rsidRPr="00B150E5">
        <w:rPr>
          <w:rFonts w:ascii="Leelawadee" w:hAnsi="Leelawadee" w:cs="Leelawadee" w:hint="cs"/>
          <w:i/>
          <w:sz w:val="20"/>
          <w:szCs w:val="20"/>
        </w:rPr>
        <w:t xml:space="preserve">Instrumento Particular de Escritura da 4ª Emissão de Debêntures Simples, Não Conversíveis em Ações, da Espécie Quirografária, a ser convolada em Espécie com Garantia Real, em Série Única, para Colocação Privada, da </w:t>
      </w:r>
      <w:proofErr w:type="spellStart"/>
      <w:r w:rsidRPr="00B150E5">
        <w:rPr>
          <w:rFonts w:ascii="Leelawadee" w:hAnsi="Leelawadee" w:cs="Leelawadee" w:hint="cs"/>
          <w:i/>
          <w:sz w:val="20"/>
          <w:szCs w:val="20"/>
        </w:rPr>
        <w:t>Superfrio</w:t>
      </w:r>
      <w:proofErr w:type="spellEnd"/>
      <w:r w:rsidRPr="00B150E5">
        <w:rPr>
          <w:rFonts w:ascii="Leelawadee" w:hAnsi="Leelawadee" w:cs="Leelawadee" w:hint="cs"/>
          <w:i/>
          <w:sz w:val="20"/>
          <w:szCs w:val="20"/>
        </w:rPr>
        <w:t xml:space="preserve"> Armazéns Gerais S.A.”</w:t>
      </w:r>
      <w:r w:rsidRPr="00B150E5">
        <w:rPr>
          <w:rFonts w:ascii="Leelawadee" w:hAnsi="Leelawadee" w:cs="Leelawadee" w:hint="cs"/>
          <w:sz w:val="20"/>
          <w:szCs w:val="20"/>
        </w:rPr>
        <w:t xml:space="preserve">, celebrado em </w:t>
      </w:r>
      <w:r w:rsidR="00D94588">
        <w:rPr>
          <w:rFonts w:ascii="Leelawadee" w:hAnsi="Leelawadee" w:cs="Leelawadee"/>
          <w:sz w:val="20"/>
          <w:szCs w:val="20"/>
        </w:rPr>
        <w:t>10</w:t>
      </w:r>
      <w:r w:rsidR="00D94588" w:rsidRPr="00B150E5">
        <w:rPr>
          <w:rFonts w:ascii="Leelawadee" w:hAnsi="Leelawadee" w:cs="Leelawadee" w:hint="cs"/>
          <w:sz w:val="20"/>
          <w:szCs w:val="20"/>
        </w:rPr>
        <w:t xml:space="preserve"> </w:t>
      </w:r>
      <w:r w:rsidRPr="00B150E5">
        <w:rPr>
          <w:rFonts w:ascii="Leelawadee" w:hAnsi="Leelawadee" w:cs="Leelawadee" w:hint="cs"/>
          <w:sz w:val="20"/>
          <w:szCs w:val="20"/>
        </w:rPr>
        <w:t xml:space="preserve">de </w:t>
      </w:r>
      <w:r w:rsidR="00DB3884">
        <w:rPr>
          <w:rFonts w:ascii="Leelawadee" w:hAnsi="Leelawadee" w:cs="Leelawadee"/>
          <w:sz w:val="20"/>
          <w:szCs w:val="20"/>
        </w:rPr>
        <w:t>novembro</w:t>
      </w:r>
      <w:r w:rsidR="00DB3884" w:rsidRPr="00B150E5">
        <w:rPr>
          <w:rFonts w:ascii="Leelawadee" w:hAnsi="Leelawadee" w:cs="Leelawadee" w:hint="cs"/>
          <w:sz w:val="20"/>
          <w:szCs w:val="20"/>
        </w:rPr>
        <w:t xml:space="preserve"> </w:t>
      </w:r>
      <w:r w:rsidRPr="00B150E5">
        <w:rPr>
          <w:rFonts w:ascii="Leelawadee" w:hAnsi="Leelawadee" w:cs="Leelawadee" w:hint="cs"/>
          <w:sz w:val="20"/>
          <w:szCs w:val="20"/>
        </w:rPr>
        <w:t>de 2020 (respectivamente, “</w:t>
      </w:r>
      <w:r w:rsidRPr="00B150E5">
        <w:rPr>
          <w:rFonts w:ascii="Leelawadee" w:hAnsi="Leelawadee" w:cs="Leelawadee" w:hint="cs"/>
          <w:sz w:val="20"/>
          <w:szCs w:val="20"/>
          <w:u w:val="single"/>
        </w:rPr>
        <w:t>Escritura de Emissão de Debêntures</w:t>
      </w:r>
      <w:r w:rsidRPr="00B150E5">
        <w:rPr>
          <w:rFonts w:ascii="Leelawadee" w:hAnsi="Leelawadee" w:cs="Leelawadee" w:hint="cs"/>
          <w:sz w:val="20"/>
          <w:szCs w:val="20"/>
        </w:rPr>
        <w:t>” e “</w:t>
      </w:r>
      <w:r w:rsidRPr="00B150E5">
        <w:rPr>
          <w:rFonts w:ascii="Leelawadee" w:hAnsi="Leelawadee" w:cs="Leelawadee" w:hint="cs"/>
          <w:sz w:val="20"/>
          <w:szCs w:val="20"/>
          <w:u w:val="single"/>
        </w:rPr>
        <w:t>Debêntures</w:t>
      </w:r>
      <w:r w:rsidRPr="00B150E5">
        <w:rPr>
          <w:rFonts w:ascii="Leelawadee" w:hAnsi="Leelawadee" w:cs="Leelawadee" w:hint="cs"/>
          <w:sz w:val="20"/>
          <w:szCs w:val="20"/>
        </w:rPr>
        <w:t xml:space="preserve">”), </w:t>
      </w:r>
      <w:r w:rsidRPr="00B150E5">
        <w:rPr>
          <w:rFonts w:ascii="Leelawadee" w:hAnsi="Leelawadee" w:cs="Leelawadee" w:hint="cs"/>
          <w:b/>
          <w:bCs/>
          <w:sz w:val="20"/>
          <w:szCs w:val="20"/>
        </w:rPr>
        <w:t>DECLARA</w:t>
      </w:r>
      <w:r w:rsidRPr="00B150E5">
        <w:rPr>
          <w:rFonts w:ascii="Leelawadee" w:hAnsi="Leelawadee" w:cs="Leelawadee" w:hint="cs"/>
          <w:sz w:val="20"/>
          <w:szCs w:val="20"/>
        </w:rPr>
        <w:t xml:space="preserve"> que os recursos recebidos em virtude da emissão das Debêntures, foram utilizados, até a presente data, para a finalidade prevista na Cláusula 5.1., da </w:t>
      </w:r>
      <w:r>
        <w:rPr>
          <w:rFonts w:ascii="Leelawadee" w:hAnsi="Leelawadee" w:cs="Leelawadee"/>
          <w:sz w:val="20"/>
          <w:szCs w:val="20"/>
        </w:rPr>
        <w:t xml:space="preserve">Escritura de Emissão de </w:t>
      </w:r>
      <w:r w:rsidRPr="00B150E5">
        <w:rPr>
          <w:rFonts w:ascii="Leelawadee" w:hAnsi="Leelawadee" w:cs="Leelawadee" w:hint="cs"/>
          <w:sz w:val="20"/>
          <w:szCs w:val="20"/>
        </w:rPr>
        <w:t>Debêntures, conforme descrito abaixo, nos termos das notas fiscais ou documentos equivalentes anexos ao presente relatório:</w:t>
      </w:r>
    </w:p>
    <w:p w14:paraId="3ECE50F5" w14:textId="77777777" w:rsidR="003479DB" w:rsidRPr="00B150E5" w:rsidRDefault="003479DB" w:rsidP="00B150E5">
      <w:pPr>
        <w:widowControl w:val="0"/>
        <w:spacing w:line="360" w:lineRule="auto"/>
        <w:jc w:val="both"/>
        <w:rPr>
          <w:rFonts w:ascii="Leelawadee" w:hAnsi="Leelawadee" w:cs="Leelawadee"/>
          <w:bCs/>
          <w:sz w:val="20"/>
          <w:szCs w:val="20"/>
        </w:rPr>
      </w:pPr>
    </w:p>
    <w:tbl>
      <w:tblPr>
        <w:tblW w:w="10005" w:type="dxa"/>
        <w:tblInd w:w="65" w:type="dxa"/>
        <w:tblLayout w:type="fixed"/>
        <w:tblCellMar>
          <w:left w:w="70" w:type="dxa"/>
          <w:right w:w="70" w:type="dxa"/>
        </w:tblCellMar>
        <w:tblLook w:val="04A0" w:firstRow="1" w:lastRow="0" w:firstColumn="1" w:lastColumn="0" w:noHBand="0" w:noVBand="1"/>
      </w:tblPr>
      <w:tblGrid>
        <w:gridCol w:w="781"/>
        <w:gridCol w:w="1422"/>
        <w:gridCol w:w="1129"/>
        <w:gridCol w:w="3119"/>
        <w:gridCol w:w="1559"/>
        <w:gridCol w:w="1995"/>
      </w:tblGrid>
      <w:tr w:rsidR="003479DB" w:rsidRPr="00B150E5" w14:paraId="28BDCE97" w14:textId="77777777" w:rsidTr="00B150E5">
        <w:trPr>
          <w:trHeight w:val="650"/>
        </w:trPr>
        <w:tc>
          <w:tcPr>
            <w:tcW w:w="10005" w:type="dxa"/>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C04A1BF" w14:textId="54EE3B57" w:rsidR="003479DB" w:rsidRPr="00B150E5" w:rsidRDefault="003479DB" w:rsidP="00B150E5">
            <w:pPr>
              <w:spacing w:line="360" w:lineRule="auto"/>
              <w:jc w:val="both"/>
              <w:rPr>
                <w:rFonts w:ascii="Leelawadee" w:hAnsi="Leelawadee" w:cs="Leelawadee"/>
                <w:color w:val="000000"/>
                <w:sz w:val="18"/>
                <w:szCs w:val="18"/>
              </w:rPr>
            </w:pPr>
            <w:r w:rsidRPr="00B150E5">
              <w:rPr>
                <w:rFonts w:ascii="Leelawadee" w:hAnsi="Leelawadee" w:cs="Leelawadee" w:hint="cs"/>
                <w:color w:val="000000"/>
                <w:sz w:val="18"/>
                <w:szCs w:val="18"/>
              </w:rPr>
              <w:t xml:space="preserve">Proprietário: </w:t>
            </w:r>
            <w:r w:rsidR="000D203B" w:rsidRPr="002054D8">
              <w:rPr>
                <w:rFonts w:ascii="Leelawadee" w:hAnsi="Leelawadee" w:cs="Leelawadee"/>
                <w:bCs/>
                <w:color w:val="000000"/>
                <w:sz w:val="18"/>
                <w:szCs w:val="18"/>
              </w:rPr>
              <w:t>SUPERFRIO ARMAZÉNS GERAIS S.A.</w:t>
            </w:r>
          </w:p>
        </w:tc>
      </w:tr>
      <w:tr w:rsidR="003479DB" w:rsidRPr="00B150E5" w14:paraId="735E9FD9" w14:textId="77777777" w:rsidTr="00B150E5">
        <w:trPr>
          <w:trHeight w:val="1083"/>
        </w:trPr>
        <w:tc>
          <w:tcPr>
            <w:tcW w:w="10005" w:type="dxa"/>
            <w:gridSpan w:val="6"/>
            <w:tcBorders>
              <w:top w:val="single" w:sz="4" w:space="0" w:color="auto"/>
              <w:left w:val="single" w:sz="4" w:space="0" w:color="auto"/>
              <w:bottom w:val="single" w:sz="4" w:space="0" w:color="auto"/>
              <w:right w:val="single" w:sz="4" w:space="0" w:color="000000"/>
            </w:tcBorders>
            <w:shd w:val="clear" w:color="auto" w:fill="auto"/>
            <w:vAlign w:val="center"/>
            <w:hideMark/>
          </w:tcPr>
          <w:p w14:paraId="635C9F78" w14:textId="05A5C91F" w:rsidR="003479DB" w:rsidRPr="00B150E5" w:rsidRDefault="003479DB" w:rsidP="00B150E5">
            <w:pPr>
              <w:spacing w:line="360" w:lineRule="auto"/>
              <w:jc w:val="both"/>
              <w:rPr>
                <w:rFonts w:ascii="Leelawadee" w:hAnsi="Leelawadee" w:cs="Leelawadee"/>
                <w:color w:val="000000"/>
                <w:sz w:val="18"/>
                <w:szCs w:val="18"/>
              </w:rPr>
            </w:pPr>
            <w:r w:rsidRPr="00B150E5">
              <w:rPr>
                <w:rFonts w:ascii="Leelawadee" w:hAnsi="Leelawadee" w:cs="Leelawadee" w:hint="cs"/>
                <w:color w:val="000000"/>
                <w:sz w:val="18"/>
                <w:szCs w:val="18"/>
              </w:rPr>
              <w:t xml:space="preserve">Matrícula/RGI: 60.327 / 2° </w:t>
            </w:r>
            <w:r w:rsidR="0033456F" w:rsidRPr="00B150E5">
              <w:rPr>
                <w:rFonts w:ascii="Leelawadee" w:hAnsi="Leelawadee" w:cs="Leelawadee"/>
                <w:color w:val="000000"/>
                <w:sz w:val="18"/>
                <w:szCs w:val="18"/>
              </w:rPr>
              <w:t>Ofício</w:t>
            </w:r>
            <w:r w:rsidRPr="00B150E5">
              <w:rPr>
                <w:rFonts w:ascii="Leelawadee" w:hAnsi="Leelawadee" w:cs="Leelawadee" w:hint="cs"/>
                <w:color w:val="000000"/>
                <w:sz w:val="18"/>
                <w:szCs w:val="18"/>
              </w:rPr>
              <w:t xml:space="preserve"> de Registro de Imóveis </w:t>
            </w:r>
            <w:r w:rsidR="0033456F" w:rsidRPr="00B150E5">
              <w:rPr>
                <w:rFonts w:ascii="Leelawadee" w:hAnsi="Leelawadee" w:cs="Leelawadee"/>
                <w:color w:val="000000"/>
                <w:sz w:val="18"/>
                <w:szCs w:val="18"/>
              </w:rPr>
              <w:t xml:space="preserve">da Comarca </w:t>
            </w:r>
            <w:r w:rsidRPr="00B150E5">
              <w:rPr>
                <w:rFonts w:ascii="Leelawadee" w:hAnsi="Leelawadee" w:cs="Leelawadee" w:hint="cs"/>
                <w:color w:val="000000"/>
                <w:sz w:val="18"/>
                <w:szCs w:val="18"/>
              </w:rPr>
              <w:t>de São José dos Pinhais</w:t>
            </w:r>
            <w:r w:rsidR="0033456F" w:rsidRPr="00B150E5">
              <w:rPr>
                <w:rFonts w:ascii="Leelawadee" w:hAnsi="Leelawadee" w:cs="Leelawadee"/>
                <w:color w:val="000000"/>
                <w:sz w:val="18"/>
                <w:szCs w:val="18"/>
              </w:rPr>
              <w:t xml:space="preserve"> </w:t>
            </w:r>
            <w:r w:rsidRPr="00B150E5">
              <w:rPr>
                <w:rFonts w:ascii="Leelawadee" w:hAnsi="Leelawadee" w:cs="Leelawadee" w:hint="cs"/>
                <w:color w:val="000000"/>
                <w:sz w:val="18"/>
                <w:szCs w:val="18"/>
              </w:rPr>
              <w:t xml:space="preserve">- Paraná/endereço </w:t>
            </w:r>
            <w:r w:rsidR="00F03FAD">
              <w:rPr>
                <w:rFonts w:ascii="Leelawadee" w:hAnsi="Leelawadee" w:cs="Leelawadee"/>
                <w:color w:val="000000"/>
                <w:sz w:val="18"/>
                <w:szCs w:val="18"/>
              </w:rPr>
              <w:t xml:space="preserve">São José dos Pinhais, </w:t>
            </w:r>
            <w:r w:rsidR="00DB3884">
              <w:rPr>
                <w:rFonts w:ascii="Leelawadee" w:hAnsi="Leelawadee" w:cs="Leelawadee"/>
                <w:color w:val="000000"/>
                <w:sz w:val="18"/>
                <w:szCs w:val="18"/>
              </w:rPr>
              <w:t xml:space="preserve">BR 376, 18500, </w:t>
            </w:r>
            <w:proofErr w:type="spellStart"/>
            <w:r w:rsidR="00DB3884">
              <w:rPr>
                <w:rFonts w:ascii="Leelawadee" w:hAnsi="Leelawadee" w:cs="Leelawadee"/>
                <w:color w:val="000000"/>
                <w:sz w:val="18"/>
                <w:szCs w:val="18"/>
              </w:rPr>
              <w:t>Miringuava</w:t>
            </w:r>
            <w:proofErr w:type="spellEnd"/>
            <w:r w:rsidR="00DB3884">
              <w:rPr>
                <w:rFonts w:ascii="Leelawadee" w:hAnsi="Leelawadee" w:cs="Leelawadee"/>
                <w:color w:val="000000"/>
                <w:sz w:val="18"/>
                <w:szCs w:val="18"/>
              </w:rPr>
              <w:t>, CEP 83090-214</w:t>
            </w:r>
          </w:p>
        </w:tc>
      </w:tr>
      <w:tr w:rsidR="002054D8" w:rsidRPr="00B150E5" w14:paraId="4FB311E1" w14:textId="77777777" w:rsidTr="002054D8">
        <w:trPr>
          <w:trHeight w:val="474"/>
        </w:trPr>
        <w:tc>
          <w:tcPr>
            <w:tcW w:w="781" w:type="dxa"/>
            <w:tcBorders>
              <w:top w:val="nil"/>
              <w:left w:val="single" w:sz="4" w:space="0" w:color="auto"/>
              <w:bottom w:val="single" w:sz="4" w:space="0" w:color="auto"/>
              <w:right w:val="single" w:sz="4" w:space="0" w:color="auto"/>
            </w:tcBorders>
            <w:shd w:val="clear" w:color="000000" w:fill="BFBFBF"/>
            <w:vAlign w:val="center"/>
            <w:hideMark/>
          </w:tcPr>
          <w:p w14:paraId="10273F32" w14:textId="77777777" w:rsidR="003479DB" w:rsidRPr="00B150E5" w:rsidRDefault="003479DB" w:rsidP="00B150E5">
            <w:pPr>
              <w:spacing w:line="360" w:lineRule="auto"/>
              <w:jc w:val="both"/>
              <w:rPr>
                <w:rFonts w:ascii="Leelawadee" w:hAnsi="Leelawadee" w:cs="Leelawadee"/>
                <w:b/>
                <w:bCs/>
                <w:color w:val="010000"/>
                <w:sz w:val="18"/>
                <w:szCs w:val="18"/>
              </w:rPr>
            </w:pPr>
            <w:r w:rsidRPr="00B150E5">
              <w:rPr>
                <w:rFonts w:ascii="Leelawadee" w:hAnsi="Leelawadee" w:cs="Leelawadee" w:hint="cs"/>
                <w:b/>
                <w:bCs/>
                <w:color w:val="010000"/>
                <w:sz w:val="18"/>
                <w:szCs w:val="18"/>
              </w:rPr>
              <w:t>Data</w:t>
            </w:r>
          </w:p>
        </w:tc>
        <w:tc>
          <w:tcPr>
            <w:tcW w:w="1422" w:type="dxa"/>
            <w:tcBorders>
              <w:top w:val="nil"/>
              <w:left w:val="nil"/>
              <w:bottom w:val="single" w:sz="4" w:space="0" w:color="auto"/>
              <w:right w:val="single" w:sz="4" w:space="0" w:color="auto"/>
            </w:tcBorders>
            <w:shd w:val="clear" w:color="000000" w:fill="BFBFBF"/>
            <w:vAlign w:val="center"/>
            <w:hideMark/>
          </w:tcPr>
          <w:p w14:paraId="4CB02247" w14:textId="2FE2AB17" w:rsidR="003479DB" w:rsidRPr="00B150E5" w:rsidRDefault="000D203B" w:rsidP="00B150E5">
            <w:pPr>
              <w:spacing w:line="360" w:lineRule="auto"/>
              <w:jc w:val="both"/>
              <w:rPr>
                <w:rFonts w:ascii="Leelawadee" w:hAnsi="Leelawadee" w:cs="Leelawadee"/>
                <w:b/>
                <w:bCs/>
                <w:color w:val="010000"/>
                <w:sz w:val="18"/>
                <w:szCs w:val="18"/>
              </w:rPr>
            </w:pPr>
            <w:r>
              <w:rPr>
                <w:rFonts w:ascii="Leelawadee" w:hAnsi="Leelawadee" w:cs="Leelawadee"/>
                <w:b/>
                <w:bCs/>
                <w:color w:val="010000"/>
                <w:sz w:val="18"/>
                <w:szCs w:val="18"/>
              </w:rPr>
              <w:t>Vendedor</w:t>
            </w:r>
          </w:p>
        </w:tc>
        <w:tc>
          <w:tcPr>
            <w:tcW w:w="1129" w:type="dxa"/>
            <w:tcBorders>
              <w:top w:val="nil"/>
              <w:left w:val="nil"/>
              <w:bottom w:val="single" w:sz="4" w:space="0" w:color="auto"/>
              <w:right w:val="single" w:sz="4" w:space="0" w:color="auto"/>
            </w:tcBorders>
            <w:shd w:val="clear" w:color="000000" w:fill="BFBFBF"/>
            <w:vAlign w:val="center"/>
            <w:hideMark/>
          </w:tcPr>
          <w:p w14:paraId="1C1FD1B7" w14:textId="77777777" w:rsidR="003479DB" w:rsidRPr="00B150E5" w:rsidRDefault="003479DB" w:rsidP="00B150E5">
            <w:pPr>
              <w:spacing w:line="360" w:lineRule="auto"/>
              <w:jc w:val="both"/>
              <w:rPr>
                <w:rFonts w:ascii="Leelawadee" w:hAnsi="Leelawadee" w:cs="Leelawadee"/>
                <w:b/>
                <w:bCs/>
                <w:color w:val="010000"/>
                <w:sz w:val="18"/>
                <w:szCs w:val="18"/>
              </w:rPr>
            </w:pPr>
            <w:r w:rsidRPr="00B150E5">
              <w:rPr>
                <w:rFonts w:ascii="Leelawadee" w:hAnsi="Leelawadee" w:cs="Leelawadee" w:hint="cs"/>
                <w:b/>
                <w:bCs/>
                <w:color w:val="010000"/>
                <w:sz w:val="18"/>
                <w:szCs w:val="18"/>
              </w:rPr>
              <w:t xml:space="preserve">Tipo de Gasto </w:t>
            </w:r>
          </w:p>
        </w:tc>
        <w:tc>
          <w:tcPr>
            <w:tcW w:w="3119" w:type="dxa"/>
            <w:tcBorders>
              <w:top w:val="nil"/>
              <w:left w:val="nil"/>
              <w:bottom w:val="single" w:sz="4" w:space="0" w:color="auto"/>
              <w:right w:val="single" w:sz="4" w:space="0" w:color="auto"/>
            </w:tcBorders>
            <w:shd w:val="clear" w:color="000000" w:fill="BFBFBF"/>
            <w:vAlign w:val="center"/>
            <w:hideMark/>
          </w:tcPr>
          <w:p w14:paraId="0BBD1DBE" w14:textId="77777777" w:rsidR="003479DB" w:rsidRPr="00B150E5" w:rsidRDefault="003479DB" w:rsidP="00B150E5">
            <w:pPr>
              <w:spacing w:line="360" w:lineRule="auto"/>
              <w:jc w:val="both"/>
              <w:rPr>
                <w:rFonts w:ascii="Leelawadee" w:hAnsi="Leelawadee" w:cs="Leelawadee"/>
                <w:b/>
                <w:bCs/>
                <w:color w:val="010000"/>
                <w:sz w:val="18"/>
                <w:szCs w:val="18"/>
              </w:rPr>
            </w:pPr>
            <w:r w:rsidRPr="00B150E5">
              <w:rPr>
                <w:rFonts w:ascii="Leelawadee" w:hAnsi="Leelawadee" w:cs="Leelawadee" w:hint="cs"/>
                <w:b/>
                <w:bCs/>
                <w:color w:val="010000"/>
                <w:sz w:val="18"/>
                <w:szCs w:val="18"/>
              </w:rPr>
              <w:t>Documento</w:t>
            </w:r>
          </w:p>
        </w:tc>
        <w:tc>
          <w:tcPr>
            <w:tcW w:w="1559" w:type="dxa"/>
            <w:tcBorders>
              <w:top w:val="nil"/>
              <w:left w:val="nil"/>
              <w:bottom w:val="single" w:sz="4" w:space="0" w:color="auto"/>
              <w:right w:val="single" w:sz="4" w:space="0" w:color="auto"/>
            </w:tcBorders>
            <w:shd w:val="clear" w:color="000000" w:fill="BFBFBF"/>
            <w:vAlign w:val="center"/>
            <w:hideMark/>
          </w:tcPr>
          <w:p w14:paraId="712AC7B4" w14:textId="77777777" w:rsidR="003479DB" w:rsidRPr="00B150E5" w:rsidRDefault="003479DB" w:rsidP="00B150E5">
            <w:pPr>
              <w:spacing w:line="360" w:lineRule="auto"/>
              <w:jc w:val="both"/>
              <w:rPr>
                <w:rFonts w:ascii="Leelawadee" w:hAnsi="Leelawadee" w:cs="Leelawadee"/>
                <w:b/>
                <w:bCs/>
                <w:color w:val="010000"/>
                <w:sz w:val="18"/>
                <w:szCs w:val="18"/>
              </w:rPr>
            </w:pPr>
            <w:r w:rsidRPr="00B150E5">
              <w:rPr>
                <w:rFonts w:ascii="Leelawadee" w:hAnsi="Leelawadee" w:cs="Leelawadee" w:hint="cs"/>
                <w:b/>
                <w:bCs/>
                <w:color w:val="010000"/>
                <w:sz w:val="18"/>
                <w:szCs w:val="18"/>
              </w:rPr>
              <w:t>Comprovante de pagamento</w:t>
            </w:r>
          </w:p>
        </w:tc>
        <w:tc>
          <w:tcPr>
            <w:tcW w:w="1995" w:type="dxa"/>
            <w:tcBorders>
              <w:top w:val="nil"/>
              <w:left w:val="nil"/>
              <w:bottom w:val="single" w:sz="4" w:space="0" w:color="auto"/>
              <w:right w:val="single" w:sz="4" w:space="0" w:color="auto"/>
            </w:tcBorders>
            <w:shd w:val="clear" w:color="000000" w:fill="BFBFBF"/>
            <w:vAlign w:val="center"/>
            <w:hideMark/>
          </w:tcPr>
          <w:p w14:paraId="113C41C0" w14:textId="77777777" w:rsidR="003479DB" w:rsidRPr="00B150E5" w:rsidRDefault="003479DB" w:rsidP="00B150E5">
            <w:pPr>
              <w:spacing w:line="360" w:lineRule="auto"/>
              <w:jc w:val="both"/>
              <w:rPr>
                <w:rFonts w:ascii="Leelawadee" w:hAnsi="Leelawadee" w:cs="Leelawadee"/>
                <w:b/>
                <w:bCs/>
                <w:color w:val="010000"/>
                <w:sz w:val="18"/>
                <w:szCs w:val="18"/>
              </w:rPr>
            </w:pPr>
            <w:r w:rsidRPr="00B150E5">
              <w:rPr>
                <w:rFonts w:ascii="Leelawadee" w:hAnsi="Leelawadee" w:cs="Leelawadee" w:hint="cs"/>
                <w:b/>
                <w:bCs/>
                <w:color w:val="010000"/>
                <w:sz w:val="18"/>
                <w:szCs w:val="18"/>
              </w:rPr>
              <w:t>Valor da despesa/reembolso</w:t>
            </w:r>
          </w:p>
        </w:tc>
      </w:tr>
      <w:tr w:rsidR="002054D8" w:rsidRPr="00B150E5" w14:paraId="0CEFB8A1" w14:textId="77777777" w:rsidTr="002054D8">
        <w:trPr>
          <w:trHeight w:val="1273"/>
        </w:trPr>
        <w:tc>
          <w:tcPr>
            <w:tcW w:w="781" w:type="dxa"/>
            <w:tcBorders>
              <w:top w:val="nil"/>
              <w:left w:val="single" w:sz="4" w:space="0" w:color="auto"/>
              <w:bottom w:val="single" w:sz="4" w:space="0" w:color="auto"/>
              <w:right w:val="single" w:sz="4" w:space="0" w:color="auto"/>
            </w:tcBorders>
            <w:shd w:val="clear" w:color="auto" w:fill="auto"/>
            <w:noWrap/>
            <w:vAlign w:val="center"/>
            <w:hideMark/>
          </w:tcPr>
          <w:p w14:paraId="23C1C83F" w14:textId="25CA67E6" w:rsidR="003479DB" w:rsidRPr="00B150E5" w:rsidRDefault="000D203B" w:rsidP="00B150E5">
            <w:pPr>
              <w:spacing w:line="360" w:lineRule="auto"/>
              <w:jc w:val="both"/>
              <w:rPr>
                <w:rFonts w:ascii="Leelawadee" w:hAnsi="Leelawadee" w:cs="Leelawadee"/>
                <w:color w:val="000000"/>
                <w:sz w:val="18"/>
                <w:szCs w:val="18"/>
              </w:rPr>
            </w:pPr>
            <w:r>
              <w:rPr>
                <w:rFonts w:ascii="Leelawadee" w:hAnsi="Leelawadee" w:cs="Leelawadee"/>
                <w:color w:val="000000"/>
                <w:sz w:val="20"/>
                <w:szCs w:val="20"/>
              </w:rPr>
              <w:t>01/10/2020</w:t>
            </w:r>
          </w:p>
        </w:tc>
        <w:tc>
          <w:tcPr>
            <w:tcW w:w="1422" w:type="dxa"/>
            <w:tcBorders>
              <w:top w:val="nil"/>
              <w:left w:val="nil"/>
              <w:bottom w:val="single" w:sz="4" w:space="0" w:color="auto"/>
              <w:right w:val="single" w:sz="4" w:space="0" w:color="auto"/>
            </w:tcBorders>
            <w:shd w:val="clear" w:color="auto" w:fill="auto"/>
            <w:noWrap/>
            <w:vAlign w:val="center"/>
            <w:hideMark/>
          </w:tcPr>
          <w:p w14:paraId="2E8F18EC" w14:textId="6100B486" w:rsidR="000D203B" w:rsidRDefault="000D203B" w:rsidP="00B150E5">
            <w:pPr>
              <w:spacing w:line="360" w:lineRule="auto"/>
              <w:jc w:val="both"/>
              <w:rPr>
                <w:rFonts w:ascii="Leelawadee" w:hAnsi="Leelawadee" w:cs="Leelawadee"/>
                <w:color w:val="000000"/>
                <w:sz w:val="20"/>
                <w:szCs w:val="20"/>
              </w:rPr>
            </w:pPr>
            <w:proofErr w:type="spellStart"/>
            <w:r>
              <w:rPr>
                <w:rFonts w:ascii="Leelawadee" w:hAnsi="Leelawadee" w:cs="Leelawadee"/>
                <w:color w:val="000000"/>
                <w:sz w:val="20"/>
                <w:szCs w:val="20"/>
              </w:rPr>
              <w:t>Topasio</w:t>
            </w:r>
            <w:proofErr w:type="spellEnd"/>
            <w:r>
              <w:rPr>
                <w:rFonts w:ascii="Leelawadee" w:hAnsi="Leelawadee" w:cs="Leelawadee"/>
                <w:color w:val="000000"/>
                <w:sz w:val="20"/>
                <w:szCs w:val="20"/>
              </w:rPr>
              <w:t xml:space="preserve"> Administradora de Imóveis Ltda.</w:t>
            </w:r>
          </w:p>
          <w:p w14:paraId="5C2BD4C1" w14:textId="3AC0DBAB" w:rsidR="003479DB" w:rsidRPr="00B150E5" w:rsidRDefault="000D203B" w:rsidP="00B150E5">
            <w:pPr>
              <w:spacing w:line="360" w:lineRule="auto"/>
              <w:jc w:val="both"/>
              <w:rPr>
                <w:rFonts w:ascii="Leelawadee" w:hAnsi="Leelawadee" w:cs="Leelawadee"/>
                <w:color w:val="000000"/>
                <w:sz w:val="18"/>
                <w:szCs w:val="18"/>
              </w:rPr>
            </w:pPr>
            <w:r>
              <w:rPr>
                <w:rFonts w:ascii="Leelawadee" w:hAnsi="Leelawadee" w:cs="Leelawadee"/>
                <w:color w:val="000000"/>
                <w:sz w:val="20"/>
                <w:szCs w:val="20"/>
              </w:rPr>
              <w:t>(CNPJ 05.146.605/0001-09)</w:t>
            </w:r>
          </w:p>
        </w:tc>
        <w:tc>
          <w:tcPr>
            <w:tcW w:w="1129" w:type="dxa"/>
            <w:tcBorders>
              <w:top w:val="nil"/>
              <w:left w:val="nil"/>
              <w:bottom w:val="single" w:sz="4" w:space="0" w:color="auto"/>
              <w:right w:val="single" w:sz="4" w:space="0" w:color="auto"/>
            </w:tcBorders>
            <w:shd w:val="clear" w:color="auto" w:fill="auto"/>
            <w:vAlign w:val="center"/>
            <w:hideMark/>
          </w:tcPr>
          <w:p w14:paraId="188DCEFA" w14:textId="097A7554" w:rsidR="003479DB" w:rsidRPr="00B150E5" w:rsidRDefault="003479DB" w:rsidP="00B150E5">
            <w:pPr>
              <w:spacing w:line="360" w:lineRule="auto"/>
              <w:jc w:val="both"/>
              <w:rPr>
                <w:rFonts w:ascii="Leelawadee" w:hAnsi="Leelawadee" w:cs="Leelawadee"/>
                <w:color w:val="010000"/>
                <w:sz w:val="18"/>
                <w:szCs w:val="18"/>
              </w:rPr>
            </w:pPr>
            <w:r w:rsidRPr="00B150E5">
              <w:rPr>
                <w:rFonts w:ascii="Leelawadee" w:hAnsi="Leelawadee" w:cs="Leelawadee" w:hint="cs"/>
                <w:color w:val="010000"/>
                <w:sz w:val="18"/>
                <w:szCs w:val="18"/>
              </w:rPr>
              <w:t>Aquisição do Imóvel</w:t>
            </w:r>
          </w:p>
        </w:tc>
        <w:tc>
          <w:tcPr>
            <w:tcW w:w="3119" w:type="dxa"/>
            <w:tcBorders>
              <w:top w:val="nil"/>
              <w:left w:val="nil"/>
              <w:bottom w:val="single" w:sz="4" w:space="0" w:color="auto"/>
              <w:right w:val="single" w:sz="4" w:space="0" w:color="auto"/>
            </w:tcBorders>
            <w:shd w:val="clear" w:color="auto" w:fill="auto"/>
            <w:vAlign w:val="center"/>
            <w:hideMark/>
          </w:tcPr>
          <w:p w14:paraId="1349FEA7" w14:textId="7751EC47" w:rsidR="003479DB" w:rsidRPr="00B150E5" w:rsidRDefault="003479DB" w:rsidP="00B150E5">
            <w:pPr>
              <w:spacing w:line="360" w:lineRule="auto"/>
              <w:jc w:val="both"/>
              <w:rPr>
                <w:rFonts w:ascii="Leelawadee" w:hAnsi="Leelawadee" w:cs="Leelawadee"/>
                <w:color w:val="010000"/>
                <w:sz w:val="18"/>
                <w:szCs w:val="18"/>
              </w:rPr>
            </w:pPr>
            <w:r w:rsidRPr="00B150E5">
              <w:rPr>
                <w:rFonts w:ascii="Leelawadee" w:hAnsi="Leelawadee" w:cs="Leelawadee" w:hint="cs"/>
                <w:color w:val="010000"/>
                <w:sz w:val="18"/>
                <w:szCs w:val="18"/>
              </w:rPr>
              <w:t>NFE.[]/recibo[]/</w:t>
            </w:r>
            <w:proofErr w:type="spellStart"/>
            <w:r w:rsidRPr="00B150E5">
              <w:rPr>
                <w:rFonts w:ascii="Leelawadee" w:hAnsi="Leelawadee" w:cs="Leelawadee" w:hint="cs"/>
                <w:color w:val="010000"/>
                <w:sz w:val="18"/>
                <w:szCs w:val="18"/>
              </w:rPr>
              <w:t>ted</w:t>
            </w:r>
            <w:proofErr w:type="spellEnd"/>
            <w:r w:rsidRPr="00B150E5">
              <w:rPr>
                <w:rFonts w:ascii="Leelawadee" w:hAnsi="Leelawadee" w:cs="Leelawadee" w:hint="cs"/>
                <w:color w:val="010000"/>
                <w:sz w:val="18"/>
                <w:szCs w:val="18"/>
              </w:rPr>
              <w:t>[x]/</w:t>
            </w:r>
            <w:proofErr w:type="spellStart"/>
            <w:r w:rsidRPr="00B150E5">
              <w:rPr>
                <w:rFonts w:ascii="Leelawadee" w:hAnsi="Leelawadee" w:cs="Leelawadee" w:hint="cs"/>
                <w:color w:val="010000"/>
                <w:sz w:val="18"/>
                <w:szCs w:val="18"/>
              </w:rPr>
              <w:t>doc</w:t>
            </w:r>
            <w:proofErr w:type="spellEnd"/>
            <w:r w:rsidRPr="00B150E5">
              <w:rPr>
                <w:rFonts w:ascii="Leelawadee" w:hAnsi="Leelawadee" w:cs="Leelawadee" w:hint="cs"/>
                <w:color w:val="010000"/>
                <w:sz w:val="18"/>
                <w:szCs w:val="18"/>
              </w:rPr>
              <w:t xml:space="preserve">[]/boleto(autenticação) </w:t>
            </w:r>
          </w:p>
        </w:tc>
        <w:tc>
          <w:tcPr>
            <w:tcW w:w="1559" w:type="dxa"/>
            <w:tcBorders>
              <w:top w:val="nil"/>
              <w:left w:val="nil"/>
              <w:bottom w:val="single" w:sz="4" w:space="0" w:color="auto"/>
              <w:right w:val="single" w:sz="4" w:space="0" w:color="auto"/>
            </w:tcBorders>
            <w:shd w:val="clear" w:color="auto" w:fill="auto"/>
            <w:vAlign w:val="center"/>
            <w:hideMark/>
          </w:tcPr>
          <w:p w14:paraId="18BAF821" w14:textId="1CE26A6A" w:rsidR="003479DB" w:rsidRPr="00B150E5" w:rsidRDefault="003479DB" w:rsidP="00B150E5">
            <w:pPr>
              <w:spacing w:line="360" w:lineRule="auto"/>
              <w:jc w:val="both"/>
              <w:rPr>
                <w:rFonts w:ascii="Leelawadee" w:hAnsi="Leelawadee" w:cs="Leelawadee"/>
                <w:color w:val="010000"/>
                <w:sz w:val="18"/>
                <w:szCs w:val="18"/>
              </w:rPr>
            </w:pPr>
            <w:r w:rsidRPr="00B150E5">
              <w:rPr>
                <w:rFonts w:ascii="Leelawadee" w:hAnsi="Leelawadee" w:cs="Leelawadee" w:hint="cs"/>
                <w:color w:val="010000"/>
                <w:sz w:val="18"/>
                <w:szCs w:val="18"/>
              </w:rPr>
              <w:t xml:space="preserve">comprovante de pagamento </w:t>
            </w:r>
            <w:r w:rsidR="00DB3884">
              <w:rPr>
                <w:rFonts w:ascii="Leelawadee" w:hAnsi="Leelawadee" w:cs="Leelawadee"/>
                <w:color w:val="010000"/>
                <w:sz w:val="18"/>
                <w:szCs w:val="18"/>
              </w:rPr>
              <w:t>DOC/TED</w:t>
            </w:r>
          </w:p>
        </w:tc>
        <w:tc>
          <w:tcPr>
            <w:tcW w:w="1995" w:type="dxa"/>
            <w:tcBorders>
              <w:top w:val="nil"/>
              <w:left w:val="nil"/>
              <w:bottom w:val="single" w:sz="4" w:space="0" w:color="auto"/>
              <w:right w:val="single" w:sz="4" w:space="0" w:color="auto"/>
            </w:tcBorders>
            <w:shd w:val="clear" w:color="auto" w:fill="auto"/>
            <w:vAlign w:val="center"/>
            <w:hideMark/>
          </w:tcPr>
          <w:p w14:paraId="57CDCAF3" w14:textId="7BC1B38B" w:rsidR="003479DB" w:rsidRPr="00B150E5" w:rsidRDefault="003479DB" w:rsidP="00B150E5">
            <w:pPr>
              <w:spacing w:line="360" w:lineRule="auto"/>
              <w:jc w:val="both"/>
              <w:rPr>
                <w:rFonts w:ascii="Leelawadee" w:hAnsi="Leelawadee" w:cs="Leelawadee"/>
                <w:color w:val="010000"/>
                <w:sz w:val="18"/>
                <w:szCs w:val="18"/>
              </w:rPr>
            </w:pPr>
            <w:r w:rsidRPr="00B150E5">
              <w:rPr>
                <w:rFonts w:ascii="Leelawadee" w:hAnsi="Leelawadee" w:cs="Leelawadee" w:hint="cs"/>
                <w:color w:val="010000"/>
                <w:sz w:val="18"/>
                <w:szCs w:val="18"/>
              </w:rPr>
              <w:t>R$</w:t>
            </w:r>
            <w:r w:rsidR="0033456F">
              <w:rPr>
                <w:rFonts w:ascii="Leelawadee" w:hAnsi="Leelawadee" w:cs="Leelawadee"/>
                <w:color w:val="010000"/>
                <w:sz w:val="18"/>
                <w:szCs w:val="18"/>
              </w:rPr>
              <w:t> </w:t>
            </w:r>
            <w:r w:rsidR="00DB3884">
              <w:rPr>
                <w:rFonts w:ascii="Leelawadee" w:hAnsi="Leelawadee" w:cs="Leelawadee"/>
                <w:color w:val="000000"/>
                <w:sz w:val="20"/>
                <w:szCs w:val="20"/>
              </w:rPr>
              <w:t>49.658.598,81 (quarenta e nove milhões, seiscentos e cinquenta e oito mil, quinhentos e noventa e oito reais, e oitenta e um centavos)</w:t>
            </w:r>
          </w:p>
        </w:tc>
      </w:tr>
      <w:tr w:rsidR="0033456F" w:rsidRPr="00B150E5" w14:paraId="364554AB" w14:textId="77777777" w:rsidTr="00B150E5">
        <w:trPr>
          <w:trHeight w:val="217"/>
        </w:trPr>
        <w:tc>
          <w:tcPr>
            <w:tcW w:w="3332" w:type="dxa"/>
            <w:gridSpan w:val="3"/>
            <w:tcBorders>
              <w:top w:val="single" w:sz="4" w:space="0" w:color="auto"/>
              <w:left w:val="single" w:sz="4" w:space="0" w:color="auto"/>
              <w:bottom w:val="single" w:sz="4" w:space="0" w:color="auto"/>
              <w:right w:val="single" w:sz="4" w:space="0" w:color="auto"/>
            </w:tcBorders>
            <w:shd w:val="clear" w:color="000000" w:fill="BFBFBF"/>
            <w:vAlign w:val="center"/>
            <w:hideMark/>
          </w:tcPr>
          <w:p w14:paraId="638A9EA0" w14:textId="77777777" w:rsidR="003479DB" w:rsidRPr="00B150E5" w:rsidRDefault="003479DB" w:rsidP="00B150E5">
            <w:pPr>
              <w:spacing w:line="360" w:lineRule="auto"/>
              <w:jc w:val="both"/>
              <w:rPr>
                <w:rFonts w:ascii="Leelawadee" w:hAnsi="Leelawadee" w:cs="Leelawadee"/>
                <w:b/>
                <w:bCs/>
                <w:color w:val="010000"/>
                <w:sz w:val="18"/>
                <w:szCs w:val="18"/>
              </w:rPr>
            </w:pPr>
            <w:r w:rsidRPr="00B150E5">
              <w:rPr>
                <w:rFonts w:ascii="Leelawadee" w:hAnsi="Leelawadee" w:cs="Leelawadee" w:hint="cs"/>
                <w:b/>
                <w:bCs/>
                <w:color w:val="010000"/>
                <w:sz w:val="18"/>
                <w:szCs w:val="18"/>
              </w:rPr>
              <w:t>Total do reembolso</w:t>
            </w:r>
          </w:p>
        </w:tc>
        <w:tc>
          <w:tcPr>
            <w:tcW w:w="3119" w:type="dxa"/>
            <w:tcBorders>
              <w:top w:val="nil"/>
              <w:left w:val="nil"/>
              <w:bottom w:val="single" w:sz="4" w:space="0" w:color="auto"/>
              <w:right w:val="single" w:sz="4" w:space="0" w:color="auto"/>
            </w:tcBorders>
            <w:shd w:val="clear" w:color="000000" w:fill="BFBFBF"/>
            <w:vAlign w:val="center"/>
            <w:hideMark/>
          </w:tcPr>
          <w:p w14:paraId="57F44B6C" w14:textId="34881AD0" w:rsidR="003479DB" w:rsidRPr="00B150E5" w:rsidRDefault="003479DB" w:rsidP="00B150E5">
            <w:pPr>
              <w:spacing w:line="360" w:lineRule="auto"/>
              <w:jc w:val="both"/>
              <w:rPr>
                <w:rFonts w:ascii="Leelawadee" w:hAnsi="Leelawadee" w:cs="Leelawadee"/>
                <w:b/>
                <w:bCs/>
                <w:color w:val="010000"/>
                <w:sz w:val="18"/>
                <w:szCs w:val="18"/>
              </w:rPr>
            </w:pPr>
          </w:p>
        </w:tc>
        <w:tc>
          <w:tcPr>
            <w:tcW w:w="1559" w:type="dxa"/>
            <w:tcBorders>
              <w:top w:val="nil"/>
              <w:left w:val="nil"/>
              <w:bottom w:val="single" w:sz="4" w:space="0" w:color="auto"/>
              <w:right w:val="single" w:sz="4" w:space="0" w:color="auto"/>
            </w:tcBorders>
            <w:shd w:val="clear" w:color="000000" w:fill="BFBFBF"/>
            <w:vAlign w:val="center"/>
            <w:hideMark/>
          </w:tcPr>
          <w:p w14:paraId="51FE4C45" w14:textId="77777777" w:rsidR="003479DB" w:rsidRPr="00B150E5" w:rsidRDefault="003479DB" w:rsidP="00B150E5">
            <w:pPr>
              <w:spacing w:line="360" w:lineRule="auto"/>
              <w:jc w:val="both"/>
              <w:rPr>
                <w:rFonts w:ascii="Leelawadee" w:hAnsi="Leelawadee" w:cs="Leelawadee"/>
                <w:b/>
                <w:bCs/>
                <w:color w:val="010000"/>
                <w:sz w:val="18"/>
                <w:szCs w:val="18"/>
              </w:rPr>
            </w:pPr>
            <w:r w:rsidRPr="00B150E5">
              <w:rPr>
                <w:rFonts w:ascii="Leelawadee" w:hAnsi="Leelawadee" w:cs="Leelawadee" w:hint="cs"/>
                <w:b/>
                <w:bCs/>
                <w:color w:val="010000"/>
                <w:sz w:val="18"/>
                <w:szCs w:val="18"/>
              </w:rPr>
              <w:t> </w:t>
            </w:r>
          </w:p>
        </w:tc>
        <w:tc>
          <w:tcPr>
            <w:tcW w:w="1995" w:type="dxa"/>
            <w:tcBorders>
              <w:top w:val="nil"/>
              <w:left w:val="nil"/>
              <w:bottom w:val="single" w:sz="4" w:space="0" w:color="auto"/>
              <w:right w:val="single" w:sz="4" w:space="0" w:color="auto"/>
            </w:tcBorders>
            <w:shd w:val="clear" w:color="000000" w:fill="BFBFBF"/>
            <w:vAlign w:val="center"/>
            <w:hideMark/>
          </w:tcPr>
          <w:p w14:paraId="23C0CB55" w14:textId="6479736E" w:rsidR="003479DB" w:rsidRPr="00B150E5" w:rsidRDefault="003479DB" w:rsidP="00B150E5">
            <w:pPr>
              <w:spacing w:line="360" w:lineRule="auto"/>
              <w:jc w:val="both"/>
              <w:rPr>
                <w:rFonts w:ascii="Leelawadee" w:hAnsi="Leelawadee" w:cs="Leelawadee"/>
                <w:b/>
                <w:bCs/>
                <w:color w:val="010000"/>
                <w:sz w:val="18"/>
                <w:szCs w:val="18"/>
              </w:rPr>
            </w:pPr>
            <w:r w:rsidRPr="00B150E5">
              <w:rPr>
                <w:rFonts w:ascii="Leelawadee" w:hAnsi="Leelawadee" w:cs="Leelawadee" w:hint="cs"/>
                <w:b/>
                <w:bCs/>
                <w:color w:val="010000"/>
                <w:sz w:val="18"/>
                <w:szCs w:val="18"/>
              </w:rPr>
              <w:t>R$</w:t>
            </w:r>
            <w:r w:rsidR="0033456F">
              <w:rPr>
                <w:rFonts w:ascii="Leelawadee" w:hAnsi="Leelawadee" w:cs="Leelawadee"/>
                <w:b/>
                <w:bCs/>
                <w:color w:val="010000"/>
                <w:sz w:val="18"/>
                <w:szCs w:val="18"/>
              </w:rPr>
              <w:t> </w:t>
            </w:r>
            <w:bookmarkStart w:id="2318" w:name="_Hlk55439353"/>
            <w:r w:rsidR="00DB3884">
              <w:rPr>
                <w:rFonts w:ascii="Leelawadee" w:hAnsi="Leelawadee" w:cs="Leelawadee"/>
                <w:b/>
                <w:bCs/>
                <w:color w:val="000000"/>
                <w:sz w:val="20"/>
                <w:szCs w:val="20"/>
              </w:rPr>
              <w:t>49.304.384,36</w:t>
            </w:r>
            <w:bookmarkEnd w:id="2318"/>
          </w:p>
        </w:tc>
      </w:tr>
      <w:tr w:rsidR="0033456F" w:rsidRPr="00B150E5" w14:paraId="4AA08AC0" w14:textId="77777777" w:rsidTr="0033456F">
        <w:trPr>
          <w:trHeight w:val="271"/>
        </w:trPr>
        <w:tc>
          <w:tcPr>
            <w:tcW w:w="6451" w:type="dxa"/>
            <w:gridSpan w:val="4"/>
            <w:tcBorders>
              <w:top w:val="single" w:sz="4" w:space="0" w:color="auto"/>
              <w:left w:val="single" w:sz="4" w:space="0" w:color="auto"/>
              <w:bottom w:val="single" w:sz="4" w:space="0" w:color="auto"/>
              <w:right w:val="single" w:sz="4" w:space="0" w:color="auto"/>
            </w:tcBorders>
            <w:shd w:val="clear" w:color="000000" w:fill="BFBFBF"/>
            <w:vAlign w:val="center"/>
            <w:hideMark/>
          </w:tcPr>
          <w:p w14:paraId="1CCE0754" w14:textId="0197D095" w:rsidR="003479DB" w:rsidRPr="00B150E5" w:rsidRDefault="003479DB" w:rsidP="00EF0F94">
            <w:pPr>
              <w:spacing w:line="360" w:lineRule="auto"/>
              <w:jc w:val="both"/>
              <w:rPr>
                <w:rFonts w:ascii="Leelawadee" w:hAnsi="Leelawadee" w:cs="Leelawadee"/>
                <w:b/>
                <w:bCs/>
                <w:color w:val="010000"/>
                <w:sz w:val="18"/>
                <w:szCs w:val="18"/>
              </w:rPr>
            </w:pPr>
            <w:r w:rsidRPr="00B150E5">
              <w:rPr>
                <w:rFonts w:ascii="Leelawadee" w:hAnsi="Leelawadee" w:cs="Leelawadee" w:hint="cs"/>
                <w:b/>
                <w:bCs/>
                <w:color w:val="010000"/>
                <w:sz w:val="18"/>
                <w:szCs w:val="18"/>
              </w:rPr>
              <w:t>Valor da Oferta</w:t>
            </w:r>
            <w:r w:rsidR="0009592B">
              <w:rPr>
                <w:rFonts w:ascii="Leelawadee" w:hAnsi="Leelawadee" w:cs="Leelawadee"/>
                <w:b/>
                <w:bCs/>
                <w:color w:val="010000"/>
                <w:sz w:val="18"/>
                <w:szCs w:val="18"/>
              </w:rPr>
              <w:t>, observadas as retenções previstas na cláusula 7.5 da Escritura de Emissão de Debêntures</w:t>
            </w:r>
          </w:p>
        </w:tc>
        <w:tc>
          <w:tcPr>
            <w:tcW w:w="1559" w:type="dxa"/>
            <w:tcBorders>
              <w:top w:val="nil"/>
              <w:left w:val="nil"/>
              <w:bottom w:val="single" w:sz="4" w:space="0" w:color="auto"/>
              <w:right w:val="single" w:sz="4" w:space="0" w:color="auto"/>
            </w:tcBorders>
            <w:shd w:val="clear" w:color="000000" w:fill="BFBFBF"/>
            <w:vAlign w:val="center"/>
            <w:hideMark/>
          </w:tcPr>
          <w:p w14:paraId="26FBE7E0" w14:textId="77777777" w:rsidR="003479DB" w:rsidRPr="00B150E5" w:rsidRDefault="003479DB" w:rsidP="00EF0F94">
            <w:pPr>
              <w:spacing w:line="360" w:lineRule="auto"/>
              <w:jc w:val="both"/>
              <w:rPr>
                <w:rFonts w:ascii="Leelawadee" w:hAnsi="Leelawadee" w:cs="Leelawadee"/>
                <w:b/>
                <w:bCs/>
                <w:color w:val="010000"/>
                <w:sz w:val="18"/>
                <w:szCs w:val="18"/>
              </w:rPr>
            </w:pPr>
            <w:r w:rsidRPr="00B150E5">
              <w:rPr>
                <w:rFonts w:ascii="Leelawadee" w:hAnsi="Leelawadee" w:cs="Leelawadee" w:hint="cs"/>
                <w:b/>
                <w:bCs/>
                <w:color w:val="010000"/>
                <w:sz w:val="18"/>
                <w:szCs w:val="18"/>
              </w:rPr>
              <w:t> </w:t>
            </w:r>
          </w:p>
        </w:tc>
        <w:tc>
          <w:tcPr>
            <w:tcW w:w="1995" w:type="dxa"/>
            <w:tcBorders>
              <w:top w:val="nil"/>
              <w:left w:val="nil"/>
              <w:bottom w:val="single" w:sz="4" w:space="0" w:color="auto"/>
              <w:right w:val="single" w:sz="4" w:space="0" w:color="auto"/>
            </w:tcBorders>
            <w:shd w:val="clear" w:color="000000" w:fill="BFBFBF"/>
            <w:vAlign w:val="center"/>
            <w:hideMark/>
          </w:tcPr>
          <w:p w14:paraId="28FB455B" w14:textId="4DEA9931" w:rsidR="003479DB" w:rsidRPr="00B150E5" w:rsidRDefault="003479DB" w:rsidP="006117F8">
            <w:pPr>
              <w:pStyle w:val="Ttulo1"/>
            </w:pPr>
            <w:r w:rsidRPr="00B150E5">
              <w:rPr>
                <w:rFonts w:hint="cs"/>
              </w:rPr>
              <w:t>R$</w:t>
            </w:r>
            <w:r w:rsidR="0033456F">
              <w:t> </w:t>
            </w:r>
            <w:r w:rsidR="00DB3884">
              <w:t>49.658.598,81</w:t>
            </w:r>
            <w:r w:rsidRPr="00B150E5">
              <w:rPr>
                <w:rFonts w:hint="cs"/>
              </w:rPr>
              <w:t xml:space="preserve"> </w:t>
            </w:r>
          </w:p>
        </w:tc>
      </w:tr>
    </w:tbl>
    <w:p w14:paraId="0BF7C7A9" w14:textId="77777777" w:rsidR="003479DB" w:rsidRPr="00B150E5" w:rsidRDefault="003479DB" w:rsidP="00EF0F94">
      <w:pPr>
        <w:widowControl w:val="0"/>
        <w:spacing w:line="360" w:lineRule="auto"/>
        <w:jc w:val="both"/>
        <w:rPr>
          <w:rFonts w:ascii="Leelawadee" w:hAnsi="Leelawadee" w:cs="Leelawadee"/>
          <w:sz w:val="20"/>
          <w:szCs w:val="20"/>
        </w:rPr>
      </w:pPr>
    </w:p>
    <w:p w14:paraId="3BB3650D" w14:textId="77777777" w:rsidR="003479DB" w:rsidRPr="00B150E5" w:rsidRDefault="003479DB" w:rsidP="00EF0F94">
      <w:pPr>
        <w:widowControl w:val="0"/>
        <w:spacing w:line="360" w:lineRule="auto"/>
        <w:jc w:val="both"/>
        <w:rPr>
          <w:rFonts w:ascii="Leelawadee" w:hAnsi="Leelawadee" w:cs="Leelawadee"/>
          <w:bCs/>
          <w:sz w:val="20"/>
          <w:szCs w:val="20"/>
        </w:rPr>
      </w:pPr>
      <w:r w:rsidRPr="00B150E5">
        <w:rPr>
          <w:rFonts w:ascii="Leelawadee" w:hAnsi="Leelawadee" w:cs="Leelawadee" w:hint="cs"/>
          <w:bCs/>
          <w:sz w:val="20"/>
          <w:szCs w:val="20"/>
        </w:rPr>
        <w:t>Os representantes legais da Emissora declaram neste ato, de forma irrevogável e irretratável, que os documentos apresentados são verídicos e representam o direcionamento dos recursos obtidos por meio da Escritura de Emissão de Debêntures.</w:t>
      </w:r>
    </w:p>
    <w:p w14:paraId="6C388893" w14:textId="77777777" w:rsidR="003479DB" w:rsidRPr="00B150E5" w:rsidRDefault="003479DB" w:rsidP="00EF0F94">
      <w:pPr>
        <w:widowControl w:val="0"/>
        <w:spacing w:line="360" w:lineRule="auto"/>
        <w:jc w:val="both"/>
        <w:rPr>
          <w:rFonts w:ascii="Leelawadee" w:hAnsi="Leelawadee" w:cs="Leelawadee"/>
          <w:bCs/>
          <w:sz w:val="20"/>
          <w:szCs w:val="20"/>
        </w:rPr>
      </w:pPr>
    </w:p>
    <w:p w14:paraId="4FDC5BF9" w14:textId="4421526C" w:rsidR="003479DB" w:rsidRPr="00B150E5" w:rsidRDefault="003479DB" w:rsidP="00EF0F94">
      <w:pPr>
        <w:widowControl w:val="0"/>
        <w:spacing w:line="360" w:lineRule="auto"/>
        <w:jc w:val="center"/>
        <w:rPr>
          <w:rFonts w:ascii="Leelawadee" w:hAnsi="Leelawadee" w:cs="Leelawadee"/>
          <w:bCs/>
          <w:sz w:val="20"/>
          <w:szCs w:val="20"/>
        </w:rPr>
      </w:pPr>
      <w:r w:rsidRPr="00B150E5">
        <w:rPr>
          <w:rFonts w:ascii="Leelawadee" w:hAnsi="Leelawadee" w:cs="Leelawadee" w:hint="cs"/>
          <w:bCs/>
          <w:sz w:val="20"/>
          <w:szCs w:val="20"/>
        </w:rPr>
        <w:t xml:space="preserve">São Paulo, </w:t>
      </w:r>
      <w:r w:rsidR="00D94588">
        <w:rPr>
          <w:rFonts w:ascii="Leelawadee" w:hAnsi="Leelawadee" w:cs="Leelawadee"/>
          <w:color w:val="000000"/>
          <w:sz w:val="20"/>
          <w:szCs w:val="20"/>
        </w:rPr>
        <w:t>10</w:t>
      </w:r>
      <w:r w:rsidR="00D94588" w:rsidRPr="00B150E5">
        <w:rPr>
          <w:rFonts w:ascii="Leelawadee" w:hAnsi="Leelawadee" w:cs="Leelawadee" w:hint="cs"/>
          <w:bCs/>
          <w:sz w:val="20"/>
          <w:szCs w:val="20"/>
        </w:rPr>
        <w:t xml:space="preserve"> </w:t>
      </w:r>
      <w:r w:rsidRPr="00B150E5">
        <w:rPr>
          <w:rFonts w:ascii="Leelawadee" w:hAnsi="Leelawadee" w:cs="Leelawadee" w:hint="cs"/>
          <w:bCs/>
          <w:sz w:val="20"/>
          <w:szCs w:val="20"/>
        </w:rPr>
        <w:t xml:space="preserve">de </w:t>
      </w:r>
      <w:r w:rsidR="00DB3884">
        <w:rPr>
          <w:rFonts w:ascii="Leelawadee" w:hAnsi="Leelawadee" w:cs="Leelawadee"/>
          <w:color w:val="000000"/>
          <w:sz w:val="20"/>
          <w:szCs w:val="20"/>
        </w:rPr>
        <w:t>novembro</w:t>
      </w:r>
      <w:r w:rsidR="00DB3884" w:rsidRPr="00B150E5">
        <w:rPr>
          <w:rFonts w:ascii="Leelawadee" w:hAnsi="Leelawadee" w:cs="Leelawadee" w:hint="cs"/>
          <w:bCs/>
          <w:sz w:val="20"/>
          <w:szCs w:val="20"/>
        </w:rPr>
        <w:t xml:space="preserve"> </w:t>
      </w:r>
      <w:r w:rsidRPr="00B150E5">
        <w:rPr>
          <w:rFonts w:ascii="Leelawadee" w:hAnsi="Leelawadee" w:cs="Leelawadee" w:hint="cs"/>
          <w:bCs/>
          <w:sz w:val="20"/>
          <w:szCs w:val="20"/>
        </w:rPr>
        <w:t>de 2020</w:t>
      </w:r>
    </w:p>
    <w:p w14:paraId="53C140F0" w14:textId="77777777" w:rsidR="003479DB" w:rsidRPr="00B150E5" w:rsidRDefault="003479DB" w:rsidP="003D2E5A">
      <w:pPr>
        <w:widowControl w:val="0"/>
        <w:spacing w:line="360" w:lineRule="auto"/>
        <w:jc w:val="center"/>
        <w:rPr>
          <w:rFonts w:ascii="Leelawadee" w:hAnsi="Leelawadee" w:cs="Leelawadee"/>
          <w:bCs/>
          <w:sz w:val="20"/>
          <w:szCs w:val="20"/>
        </w:rPr>
      </w:pPr>
    </w:p>
    <w:p w14:paraId="37E51D17" w14:textId="77777777" w:rsidR="003479DB" w:rsidRPr="00B150E5" w:rsidRDefault="003479DB" w:rsidP="003D2E5A">
      <w:pPr>
        <w:widowControl w:val="0"/>
        <w:spacing w:line="360" w:lineRule="auto"/>
        <w:jc w:val="center"/>
        <w:rPr>
          <w:rFonts w:ascii="Leelawadee" w:hAnsi="Leelawadee" w:cs="Leelawadee"/>
          <w:b/>
          <w:sz w:val="20"/>
          <w:szCs w:val="20"/>
        </w:rPr>
      </w:pPr>
    </w:p>
    <w:tbl>
      <w:tblPr>
        <w:tblW w:w="0" w:type="auto"/>
        <w:jc w:val="center"/>
        <w:tblBorders>
          <w:top w:val="single" w:sz="4" w:space="0" w:color="auto"/>
        </w:tblBorders>
        <w:tblLook w:val="01E0" w:firstRow="1" w:lastRow="1" w:firstColumn="1" w:lastColumn="1" w:noHBand="0" w:noVBand="0"/>
      </w:tblPr>
      <w:tblGrid>
        <w:gridCol w:w="8978"/>
      </w:tblGrid>
      <w:tr w:rsidR="003479DB" w:rsidRPr="00B150E5" w14:paraId="07C2AEC5" w14:textId="77777777" w:rsidTr="00022200">
        <w:trPr>
          <w:jc w:val="center"/>
        </w:trPr>
        <w:tc>
          <w:tcPr>
            <w:tcW w:w="8978" w:type="dxa"/>
          </w:tcPr>
          <w:p w14:paraId="6B99D664" w14:textId="77777777" w:rsidR="003479DB" w:rsidRPr="00B150E5" w:rsidRDefault="003479DB" w:rsidP="003D2E5A">
            <w:pPr>
              <w:widowControl w:val="0"/>
              <w:spacing w:line="360" w:lineRule="auto"/>
              <w:jc w:val="center"/>
              <w:rPr>
                <w:rFonts w:ascii="Leelawadee" w:hAnsi="Leelawadee" w:cs="Leelawadee"/>
                <w:b/>
                <w:sz w:val="20"/>
                <w:szCs w:val="20"/>
              </w:rPr>
            </w:pPr>
            <w:r w:rsidRPr="00B150E5">
              <w:rPr>
                <w:rFonts w:ascii="Leelawadee" w:hAnsi="Leelawadee" w:cs="Leelawadee" w:hint="cs"/>
                <w:b/>
                <w:color w:val="000000" w:themeColor="text1"/>
                <w:sz w:val="20"/>
                <w:szCs w:val="20"/>
              </w:rPr>
              <w:t>SUPERFRIO ARMAZÉNS GERAIS S.A.</w:t>
            </w:r>
          </w:p>
        </w:tc>
      </w:tr>
      <w:tr w:rsidR="003479DB" w:rsidRPr="00B150E5" w14:paraId="63BE388F" w14:textId="77777777" w:rsidTr="00022200">
        <w:trPr>
          <w:jc w:val="center"/>
        </w:trPr>
        <w:tc>
          <w:tcPr>
            <w:tcW w:w="8978" w:type="dxa"/>
          </w:tcPr>
          <w:p w14:paraId="52B77988" w14:textId="77777777" w:rsidR="003479DB" w:rsidRPr="00B150E5" w:rsidRDefault="003479DB" w:rsidP="00EF0F94">
            <w:pPr>
              <w:widowControl w:val="0"/>
              <w:spacing w:line="360" w:lineRule="auto"/>
              <w:jc w:val="center"/>
              <w:rPr>
                <w:rFonts w:ascii="Leelawadee" w:hAnsi="Leelawadee" w:cs="Leelawadee"/>
                <w:sz w:val="20"/>
                <w:szCs w:val="20"/>
              </w:rPr>
            </w:pPr>
            <w:r w:rsidRPr="00B150E5">
              <w:rPr>
                <w:rFonts w:ascii="Leelawadee" w:hAnsi="Leelawadee" w:cs="Leelawadee" w:hint="cs"/>
                <w:sz w:val="20"/>
                <w:szCs w:val="20"/>
              </w:rPr>
              <w:t>Nome:</w:t>
            </w:r>
            <w:r w:rsidRPr="00B150E5">
              <w:rPr>
                <w:rFonts w:ascii="Leelawadee" w:hAnsi="Leelawadee" w:cs="Leelawadee" w:hint="cs"/>
                <w:sz w:val="20"/>
                <w:szCs w:val="20"/>
              </w:rPr>
              <w:tab/>
            </w:r>
            <w:r w:rsidRPr="00B150E5">
              <w:rPr>
                <w:rFonts w:ascii="Leelawadee" w:hAnsi="Leelawadee" w:cs="Leelawadee" w:hint="cs"/>
                <w:sz w:val="20"/>
                <w:szCs w:val="20"/>
              </w:rPr>
              <w:tab/>
            </w:r>
            <w:r w:rsidRPr="00B150E5">
              <w:rPr>
                <w:rFonts w:ascii="Leelawadee" w:hAnsi="Leelawadee" w:cs="Leelawadee" w:hint="cs"/>
                <w:sz w:val="20"/>
                <w:szCs w:val="20"/>
              </w:rPr>
              <w:tab/>
            </w:r>
            <w:r w:rsidRPr="00B150E5">
              <w:rPr>
                <w:rFonts w:ascii="Leelawadee" w:hAnsi="Leelawadee" w:cs="Leelawadee" w:hint="cs"/>
                <w:sz w:val="20"/>
                <w:szCs w:val="20"/>
              </w:rPr>
              <w:tab/>
            </w:r>
            <w:r w:rsidRPr="00B150E5">
              <w:rPr>
                <w:rFonts w:ascii="Leelawadee" w:hAnsi="Leelawadee" w:cs="Leelawadee" w:hint="cs"/>
                <w:sz w:val="20"/>
                <w:szCs w:val="20"/>
              </w:rPr>
              <w:tab/>
              <w:t>Nome:</w:t>
            </w:r>
          </w:p>
        </w:tc>
      </w:tr>
      <w:tr w:rsidR="003479DB" w:rsidRPr="00B150E5" w14:paraId="1A4FDB34" w14:textId="77777777" w:rsidTr="00022200">
        <w:trPr>
          <w:jc w:val="center"/>
        </w:trPr>
        <w:tc>
          <w:tcPr>
            <w:tcW w:w="8978" w:type="dxa"/>
          </w:tcPr>
          <w:p w14:paraId="138CC435" w14:textId="77777777" w:rsidR="003479DB" w:rsidRPr="00B150E5" w:rsidRDefault="003479DB" w:rsidP="00B150E5">
            <w:pPr>
              <w:pStyle w:val="NormalWeb"/>
              <w:widowControl w:val="0"/>
              <w:spacing w:before="0" w:beforeAutospacing="0" w:after="0" w:afterAutospacing="0" w:line="360" w:lineRule="auto"/>
              <w:jc w:val="center"/>
              <w:rPr>
                <w:rFonts w:ascii="Leelawadee" w:hAnsi="Leelawadee" w:cs="Leelawadee"/>
                <w:sz w:val="20"/>
                <w:szCs w:val="20"/>
              </w:rPr>
            </w:pPr>
            <w:r w:rsidRPr="00B150E5">
              <w:rPr>
                <w:rFonts w:ascii="Leelawadee" w:hAnsi="Leelawadee" w:cs="Leelawadee" w:hint="cs"/>
                <w:sz w:val="20"/>
                <w:szCs w:val="20"/>
              </w:rPr>
              <w:t>Cargo:</w:t>
            </w:r>
            <w:r w:rsidRPr="00B150E5">
              <w:rPr>
                <w:rFonts w:ascii="Leelawadee" w:hAnsi="Leelawadee" w:cs="Leelawadee" w:hint="cs"/>
                <w:sz w:val="20"/>
                <w:szCs w:val="20"/>
              </w:rPr>
              <w:tab/>
            </w:r>
            <w:r w:rsidRPr="00B150E5">
              <w:rPr>
                <w:rFonts w:ascii="Leelawadee" w:hAnsi="Leelawadee" w:cs="Leelawadee" w:hint="cs"/>
                <w:sz w:val="20"/>
                <w:szCs w:val="20"/>
              </w:rPr>
              <w:tab/>
            </w:r>
            <w:r w:rsidRPr="00B150E5">
              <w:rPr>
                <w:rFonts w:ascii="Leelawadee" w:hAnsi="Leelawadee" w:cs="Leelawadee" w:hint="cs"/>
                <w:sz w:val="20"/>
                <w:szCs w:val="20"/>
              </w:rPr>
              <w:tab/>
            </w:r>
            <w:r w:rsidRPr="00B150E5">
              <w:rPr>
                <w:rFonts w:ascii="Leelawadee" w:hAnsi="Leelawadee" w:cs="Leelawadee" w:hint="cs"/>
                <w:sz w:val="20"/>
                <w:szCs w:val="20"/>
              </w:rPr>
              <w:tab/>
            </w:r>
            <w:r w:rsidRPr="00B150E5">
              <w:rPr>
                <w:rFonts w:ascii="Leelawadee" w:hAnsi="Leelawadee" w:cs="Leelawadee" w:hint="cs"/>
                <w:sz w:val="20"/>
                <w:szCs w:val="20"/>
              </w:rPr>
              <w:tab/>
              <w:t>Cargo:</w:t>
            </w:r>
          </w:p>
        </w:tc>
      </w:tr>
    </w:tbl>
    <w:p w14:paraId="2DF820AA" w14:textId="02EBEF64" w:rsidR="0033456F" w:rsidRDefault="0033456F" w:rsidP="003479DB">
      <w:pPr>
        <w:spacing w:line="360" w:lineRule="auto"/>
        <w:rPr>
          <w:rFonts w:ascii="Leelawadee" w:hAnsi="Leelawadee" w:cs="Leelawadee"/>
          <w:sz w:val="20"/>
          <w:szCs w:val="20"/>
        </w:rPr>
      </w:pPr>
    </w:p>
    <w:p w14:paraId="304B8FB1" w14:textId="77777777" w:rsidR="0033456F" w:rsidRDefault="0033456F">
      <w:pPr>
        <w:autoSpaceDE/>
        <w:autoSpaceDN/>
        <w:adjustRightInd/>
        <w:rPr>
          <w:rFonts w:ascii="Leelawadee" w:hAnsi="Leelawadee" w:cs="Leelawadee"/>
          <w:sz w:val="20"/>
          <w:szCs w:val="20"/>
        </w:rPr>
      </w:pPr>
      <w:r>
        <w:rPr>
          <w:rFonts w:ascii="Leelawadee" w:hAnsi="Leelawadee" w:cs="Leelawadee"/>
          <w:sz w:val="20"/>
          <w:szCs w:val="20"/>
        </w:rPr>
        <w:br w:type="page"/>
      </w:r>
    </w:p>
    <w:p w14:paraId="4658CF3A" w14:textId="3D774F07" w:rsidR="003479DB" w:rsidRPr="003D2E5A" w:rsidRDefault="003479DB" w:rsidP="006117F8">
      <w:pPr>
        <w:pStyle w:val="Ttulo1"/>
        <w:rPr>
          <w:rFonts w:eastAsia="Calibri"/>
        </w:rPr>
      </w:pPr>
      <w:r w:rsidRPr="00EF0F94">
        <w:rPr>
          <w:rFonts w:hint="cs"/>
        </w:rPr>
        <w:t>ANEXO VII –</w:t>
      </w:r>
      <w:r w:rsidRPr="00E4619B">
        <w:rPr>
          <w:rFonts w:hint="cs"/>
        </w:rPr>
        <w:t xml:space="preserve"> </w:t>
      </w:r>
      <w:r w:rsidRPr="003D2E5A">
        <w:rPr>
          <w:rFonts w:eastAsia="Calibri" w:hint="cs"/>
        </w:rPr>
        <w:t>MODELO DE DECLARAÇÃO</w:t>
      </w:r>
    </w:p>
    <w:p w14:paraId="5812D0A4" w14:textId="77777777" w:rsidR="003479DB" w:rsidRPr="00B150E5" w:rsidRDefault="003479DB" w:rsidP="00E4619B">
      <w:pPr>
        <w:widowControl w:val="0"/>
        <w:tabs>
          <w:tab w:val="left" w:pos="708"/>
        </w:tabs>
        <w:spacing w:line="360" w:lineRule="auto"/>
        <w:jc w:val="center"/>
        <w:rPr>
          <w:rFonts w:ascii="Leelawadee" w:eastAsia="Calibri" w:hAnsi="Leelawadee" w:cs="Leelawadee"/>
          <w:b/>
          <w:sz w:val="20"/>
          <w:szCs w:val="20"/>
        </w:rPr>
      </w:pPr>
    </w:p>
    <w:p w14:paraId="64DB04FC" w14:textId="77777777" w:rsidR="003479DB" w:rsidRPr="00B150E5" w:rsidRDefault="003479DB" w:rsidP="003D2E5A">
      <w:pPr>
        <w:widowControl w:val="0"/>
        <w:tabs>
          <w:tab w:val="left" w:pos="708"/>
        </w:tabs>
        <w:spacing w:line="360" w:lineRule="auto"/>
        <w:rPr>
          <w:rFonts w:ascii="Leelawadee" w:eastAsia="Calibri" w:hAnsi="Leelawadee" w:cs="Leelawadee"/>
          <w:b/>
          <w:sz w:val="20"/>
          <w:szCs w:val="20"/>
        </w:rPr>
      </w:pPr>
      <w:r w:rsidRPr="00B150E5">
        <w:rPr>
          <w:rFonts w:ascii="Leelawadee" w:eastAsia="Calibri" w:hAnsi="Leelawadee" w:cs="Leelawadee" w:hint="cs"/>
          <w:b/>
          <w:sz w:val="20"/>
          <w:szCs w:val="20"/>
        </w:rPr>
        <w:t>À</w:t>
      </w:r>
    </w:p>
    <w:p w14:paraId="415B167B" w14:textId="77777777" w:rsidR="003479DB" w:rsidRPr="00B150E5" w:rsidRDefault="003479DB" w:rsidP="003D2E5A">
      <w:pPr>
        <w:widowControl w:val="0"/>
        <w:tabs>
          <w:tab w:val="left" w:pos="708"/>
        </w:tabs>
        <w:spacing w:line="360" w:lineRule="auto"/>
        <w:rPr>
          <w:rFonts w:ascii="Leelawadee" w:eastAsia="Calibri" w:hAnsi="Leelawadee" w:cs="Leelawadee"/>
          <w:b/>
          <w:sz w:val="20"/>
          <w:szCs w:val="20"/>
        </w:rPr>
      </w:pPr>
      <w:r w:rsidRPr="00B150E5">
        <w:rPr>
          <w:rFonts w:ascii="Leelawadee" w:eastAsia="Calibri" w:hAnsi="Leelawadee" w:cs="Leelawadee" w:hint="cs"/>
          <w:b/>
          <w:sz w:val="20"/>
          <w:szCs w:val="20"/>
        </w:rPr>
        <w:t>OLIVEIRA TRUST DTVM S.A.</w:t>
      </w:r>
    </w:p>
    <w:p w14:paraId="14BC6B2C" w14:textId="77777777" w:rsidR="003479DB" w:rsidRPr="00B150E5" w:rsidRDefault="003479DB" w:rsidP="00B150E5">
      <w:pPr>
        <w:pStyle w:val="PargrafodaLista"/>
        <w:widowControl w:val="0"/>
        <w:tabs>
          <w:tab w:val="left" w:pos="708"/>
        </w:tabs>
        <w:spacing w:line="360" w:lineRule="auto"/>
        <w:ind w:left="0"/>
        <w:rPr>
          <w:rFonts w:ascii="Leelawadee" w:eastAsia="Calibri" w:hAnsi="Leelawadee" w:cs="Leelawadee"/>
          <w:bCs/>
          <w:sz w:val="20"/>
          <w:lang w:val="pt-BR"/>
        </w:rPr>
      </w:pPr>
    </w:p>
    <w:p w14:paraId="1B683853" w14:textId="4D63E0DC" w:rsidR="003479DB" w:rsidRPr="00B150E5" w:rsidRDefault="00E67583" w:rsidP="00B150E5">
      <w:pPr>
        <w:pStyle w:val="PargrafodaLista"/>
        <w:widowControl w:val="0"/>
        <w:tabs>
          <w:tab w:val="left" w:pos="708"/>
        </w:tabs>
        <w:spacing w:line="360" w:lineRule="auto"/>
        <w:ind w:left="0"/>
        <w:jc w:val="both"/>
        <w:rPr>
          <w:rFonts w:ascii="Leelawadee" w:eastAsia="Calibri" w:hAnsi="Leelawadee" w:cs="Leelawadee"/>
          <w:bCs/>
          <w:iCs/>
          <w:sz w:val="20"/>
          <w:lang w:val="pt-BR"/>
        </w:rPr>
      </w:pPr>
      <w:r w:rsidRPr="00B150E5">
        <w:rPr>
          <w:rFonts w:ascii="Leelawadee" w:hAnsi="Leelawadee" w:cs="Leelawadee"/>
          <w:b/>
          <w:color w:val="000000" w:themeColor="text1"/>
          <w:sz w:val="20"/>
          <w:lang w:val="pt-BR"/>
        </w:rPr>
        <w:t>ISEC SECURITIZADORA S.A.</w:t>
      </w:r>
      <w:r w:rsidRPr="00B150E5">
        <w:rPr>
          <w:rFonts w:ascii="Leelawadee" w:hAnsi="Leelawadee" w:cs="Leelawadee"/>
          <w:color w:val="000000" w:themeColor="text1"/>
          <w:sz w:val="20"/>
          <w:lang w:val="pt-BR"/>
        </w:rPr>
        <w:t xml:space="preserve">, sociedade anônima, com sede na Cidade de São Paulo, Estado de São Paulo, na Rua Tabapuã, nº 1.123, 21º andar, conjunto 215, Itaim Bibi, CEP 04533-004, inscrita no </w:t>
      </w:r>
      <w:r w:rsidRPr="00517E4F">
        <w:rPr>
          <w:rFonts w:ascii="Leelawadee" w:hAnsi="Leelawadee" w:cs="Leelawadee"/>
          <w:bCs/>
          <w:color w:val="000000" w:themeColor="text1"/>
          <w:sz w:val="20"/>
          <w:lang w:val="pt-BR"/>
        </w:rPr>
        <w:t>Cadastro Nacional de Pessoas Jurídicas do Ministério da Economia (“</w:t>
      </w:r>
      <w:r w:rsidRPr="00517E4F">
        <w:rPr>
          <w:rFonts w:ascii="Leelawadee" w:hAnsi="Leelawadee" w:cs="Leelawadee"/>
          <w:bCs/>
          <w:color w:val="000000" w:themeColor="text1"/>
          <w:sz w:val="20"/>
          <w:u w:val="single"/>
          <w:lang w:val="pt-BR"/>
        </w:rPr>
        <w:t>CNPJ</w:t>
      </w:r>
      <w:r w:rsidRPr="00517E4F">
        <w:rPr>
          <w:rFonts w:ascii="Leelawadee" w:hAnsi="Leelawadee" w:cs="Leelawadee"/>
          <w:bCs/>
          <w:sz w:val="20"/>
          <w:u w:val="single"/>
          <w:lang w:val="pt-BR"/>
        </w:rPr>
        <w:t>/ME</w:t>
      </w:r>
      <w:r w:rsidRPr="00517E4F">
        <w:rPr>
          <w:rFonts w:ascii="Leelawadee" w:hAnsi="Leelawadee" w:cs="Leelawadee"/>
          <w:bCs/>
          <w:sz w:val="20"/>
          <w:lang w:val="pt-BR"/>
        </w:rPr>
        <w:t>”)</w:t>
      </w:r>
      <w:r>
        <w:rPr>
          <w:rFonts w:ascii="Leelawadee" w:hAnsi="Leelawadee" w:cs="Leelawadee"/>
          <w:bCs/>
          <w:sz w:val="20"/>
          <w:lang w:val="pt-BR"/>
        </w:rPr>
        <w:t xml:space="preserve"> </w:t>
      </w:r>
      <w:r w:rsidRPr="00B150E5">
        <w:rPr>
          <w:rFonts w:ascii="Leelawadee" w:hAnsi="Leelawadee" w:cs="Leelawadee"/>
          <w:color w:val="000000" w:themeColor="text1"/>
          <w:sz w:val="20"/>
          <w:lang w:val="pt-BR"/>
        </w:rPr>
        <w:t xml:space="preserve">sob o nº </w:t>
      </w:r>
      <w:r w:rsidRPr="00B150E5">
        <w:rPr>
          <w:rFonts w:ascii="Leelawadee" w:hAnsi="Leelawadee" w:cs="Leelawadee"/>
          <w:bCs/>
          <w:color w:val="000000" w:themeColor="text1"/>
          <w:sz w:val="20"/>
          <w:lang w:val="pt-BR"/>
        </w:rPr>
        <w:t>08.769.451/0001-08</w:t>
      </w:r>
      <w:r w:rsidRPr="00B150E5">
        <w:rPr>
          <w:rFonts w:ascii="Leelawadee" w:hAnsi="Leelawadee" w:cs="Leelawadee"/>
          <w:color w:val="000000" w:themeColor="text1"/>
          <w:sz w:val="20"/>
          <w:lang w:val="pt-BR"/>
        </w:rPr>
        <w:t>, neste ato representada na forma de seu Estatuto Social</w:t>
      </w:r>
      <w:r w:rsidRPr="00943CDD">
        <w:rPr>
          <w:rFonts w:ascii="Leelawadee" w:hAnsi="Leelawadee" w:cs="Leelawadee"/>
          <w:color w:val="000000" w:themeColor="text1"/>
          <w:sz w:val="20"/>
          <w:lang w:val="pt-BR"/>
        </w:rPr>
        <w:t xml:space="preserve"> </w:t>
      </w:r>
      <w:r w:rsidR="003479DB" w:rsidRPr="00B150E5">
        <w:rPr>
          <w:rFonts w:ascii="Leelawadee" w:hAnsi="Leelawadee" w:cs="Leelawadee"/>
          <w:color w:val="000000" w:themeColor="text1"/>
          <w:sz w:val="20"/>
          <w:lang w:val="pt-BR"/>
        </w:rPr>
        <w:t>(“</w:t>
      </w:r>
      <w:proofErr w:type="spellStart"/>
      <w:r>
        <w:rPr>
          <w:rFonts w:ascii="Leelawadee" w:hAnsi="Leelawadee" w:cs="Leelawadee"/>
          <w:color w:val="000000" w:themeColor="text1"/>
          <w:sz w:val="20"/>
          <w:u w:val="single"/>
          <w:lang w:val="pt-BR"/>
        </w:rPr>
        <w:t>Securitizadora</w:t>
      </w:r>
      <w:proofErr w:type="spellEnd"/>
      <w:r w:rsidR="003479DB" w:rsidRPr="00B150E5">
        <w:rPr>
          <w:rFonts w:ascii="Leelawadee" w:hAnsi="Leelawadee" w:cs="Leelawadee"/>
          <w:color w:val="000000" w:themeColor="text1"/>
          <w:sz w:val="20"/>
          <w:lang w:val="pt-BR"/>
        </w:rPr>
        <w:t>”)</w:t>
      </w:r>
      <w:r w:rsidR="003479DB" w:rsidRPr="00B150E5">
        <w:rPr>
          <w:rFonts w:ascii="Leelawadee" w:eastAsia="Calibri" w:hAnsi="Leelawadee" w:cs="Leelawadee"/>
          <w:bCs/>
          <w:sz w:val="20"/>
          <w:lang w:val="pt-BR"/>
        </w:rPr>
        <w:t>,</w:t>
      </w:r>
      <w:r w:rsidR="003479DB" w:rsidRPr="00B150E5">
        <w:rPr>
          <w:rFonts w:ascii="Leelawadee" w:eastAsiaTheme="minorHAnsi" w:hAnsi="Leelawadee" w:cs="Leelawadee"/>
          <w:color w:val="000000"/>
          <w:sz w:val="20"/>
          <w:lang w:val="pt-BR"/>
        </w:rPr>
        <w:t xml:space="preserve"> vem, por meio do presente, nesta data, declarar que</w:t>
      </w:r>
      <w:r w:rsidR="00C84592">
        <w:rPr>
          <w:rFonts w:ascii="Leelawadee" w:eastAsiaTheme="minorHAnsi" w:hAnsi="Leelawadee" w:cs="Leelawadee"/>
          <w:color w:val="000000"/>
          <w:sz w:val="20"/>
          <w:lang w:val="pt-BR"/>
        </w:rPr>
        <w:t>, no âmbito dos certificados de recebíveis imobiliários da 102ª Série de sua 4ª Emissão,</w:t>
      </w:r>
      <w:r w:rsidR="003479DB" w:rsidRPr="00B150E5">
        <w:rPr>
          <w:rFonts w:ascii="Leelawadee" w:eastAsiaTheme="minorHAnsi" w:hAnsi="Leelawadee" w:cs="Leelawadee"/>
          <w:color w:val="000000"/>
          <w:sz w:val="20"/>
          <w:lang w:val="pt-BR"/>
        </w:rPr>
        <w:t xml:space="preserve"> as despesas objeto de reembolso não estão vinculadas a qualquer outra emissão de </w:t>
      </w:r>
      <w:r w:rsidR="00E4619B">
        <w:rPr>
          <w:rFonts w:ascii="Leelawadee" w:eastAsiaTheme="minorHAnsi" w:hAnsi="Leelawadee" w:cs="Leelawadee"/>
          <w:color w:val="000000"/>
          <w:sz w:val="20"/>
          <w:lang w:val="pt-BR"/>
        </w:rPr>
        <w:t>certificados de recebíveis imobiliários</w:t>
      </w:r>
      <w:r w:rsidR="003479DB" w:rsidRPr="00B150E5">
        <w:rPr>
          <w:rFonts w:ascii="Leelawadee" w:eastAsiaTheme="minorHAnsi" w:hAnsi="Leelawadee" w:cs="Leelawadee"/>
          <w:color w:val="000000"/>
          <w:sz w:val="20"/>
          <w:lang w:val="pt-BR"/>
        </w:rPr>
        <w:t xml:space="preserve"> lastreados em créditos imobiliários na destinação, conforme </w:t>
      </w:r>
      <w:r w:rsidR="00E4619B">
        <w:rPr>
          <w:rFonts w:ascii="Leelawadee" w:eastAsiaTheme="minorHAnsi" w:hAnsi="Leelawadee" w:cs="Leelawadee"/>
          <w:color w:val="000000"/>
          <w:sz w:val="20"/>
          <w:lang w:val="pt-BR"/>
        </w:rPr>
        <w:t>previsto</w:t>
      </w:r>
      <w:r w:rsidR="003479DB" w:rsidRPr="00B150E5">
        <w:rPr>
          <w:rFonts w:ascii="Leelawadee" w:eastAsiaTheme="minorHAnsi" w:hAnsi="Leelawadee" w:cs="Leelawadee"/>
          <w:color w:val="000000"/>
          <w:sz w:val="20"/>
          <w:lang w:val="pt-BR"/>
        </w:rPr>
        <w:t xml:space="preserve"> na Cláusula </w:t>
      </w:r>
      <w:r w:rsidR="00E4619B">
        <w:rPr>
          <w:rFonts w:ascii="Leelawadee" w:eastAsiaTheme="minorHAnsi" w:hAnsi="Leelawadee" w:cs="Leelawadee"/>
          <w:color w:val="000000"/>
          <w:sz w:val="20"/>
          <w:lang w:val="pt-BR"/>
        </w:rPr>
        <w:t>Quinta</w:t>
      </w:r>
      <w:r w:rsidR="003479DB" w:rsidRPr="00B150E5">
        <w:rPr>
          <w:rFonts w:ascii="Leelawadee" w:eastAsiaTheme="minorHAnsi" w:hAnsi="Leelawadee" w:cs="Leelawadee"/>
          <w:color w:val="000000"/>
          <w:sz w:val="20"/>
          <w:lang w:val="pt-BR"/>
        </w:rPr>
        <w:t xml:space="preserve"> do </w:t>
      </w:r>
      <w:r w:rsidR="003479DB" w:rsidRPr="00B150E5">
        <w:rPr>
          <w:rFonts w:ascii="Leelawadee" w:hAnsi="Leelawadee" w:cs="Leelawadee"/>
          <w:i/>
          <w:sz w:val="20"/>
          <w:lang w:val="pt-BR"/>
        </w:rPr>
        <w:t xml:space="preserve">Instrumento Particular de Escritura da 4ª Emissão de Debêntures Simples, Não Conversíveis em Ações, da Espécie Quirografária, a ser convolada em Espécie com Garantia Real, em Série única, para Colocação Privada, da </w:t>
      </w:r>
      <w:proofErr w:type="spellStart"/>
      <w:r w:rsidR="003479DB" w:rsidRPr="00B150E5">
        <w:rPr>
          <w:rFonts w:ascii="Leelawadee" w:hAnsi="Leelawadee" w:cs="Leelawadee"/>
          <w:i/>
          <w:sz w:val="20"/>
          <w:lang w:val="pt-BR"/>
        </w:rPr>
        <w:t>Superfrio</w:t>
      </w:r>
      <w:proofErr w:type="spellEnd"/>
      <w:r w:rsidR="003479DB" w:rsidRPr="00B150E5">
        <w:rPr>
          <w:rFonts w:ascii="Leelawadee" w:hAnsi="Leelawadee" w:cs="Leelawadee"/>
          <w:i/>
          <w:sz w:val="20"/>
          <w:lang w:val="pt-BR"/>
        </w:rPr>
        <w:t xml:space="preserve"> </w:t>
      </w:r>
      <w:r w:rsidR="00E4619B">
        <w:rPr>
          <w:rFonts w:ascii="Leelawadee" w:hAnsi="Leelawadee" w:cs="Leelawadee"/>
          <w:i/>
          <w:sz w:val="20"/>
          <w:lang w:val="pt-BR"/>
        </w:rPr>
        <w:t>Armazéns</w:t>
      </w:r>
      <w:r w:rsidR="003479DB" w:rsidRPr="00B150E5">
        <w:rPr>
          <w:rFonts w:ascii="Leelawadee" w:hAnsi="Leelawadee" w:cs="Leelawadee"/>
          <w:i/>
          <w:sz w:val="20"/>
          <w:lang w:val="pt-BR"/>
        </w:rPr>
        <w:t xml:space="preserve"> Gerais S.A.”</w:t>
      </w:r>
      <w:r w:rsidR="003479DB" w:rsidRPr="00B150E5">
        <w:rPr>
          <w:rFonts w:ascii="Leelawadee" w:hAnsi="Leelawadee" w:cs="Leelawadee"/>
          <w:sz w:val="20"/>
          <w:lang w:val="pt-BR"/>
        </w:rPr>
        <w:t xml:space="preserve">, celebrado em </w:t>
      </w:r>
      <w:r w:rsidR="00D94588">
        <w:rPr>
          <w:rFonts w:ascii="Leelawadee" w:hAnsi="Leelawadee" w:cs="Leelawadee"/>
          <w:sz w:val="20"/>
          <w:lang w:val="pt-BR"/>
        </w:rPr>
        <w:t>10</w:t>
      </w:r>
      <w:r w:rsidR="00DB3884" w:rsidRPr="00B150E5">
        <w:rPr>
          <w:rFonts w:ascii="Leelawadee" w:hAnsi="Leelawadee" w:cs="Leelawadee"/>
          <w:sz w:val="20"/>
          <w:lang w:val="pt-BR"/>
        </w:rPr>
        <w:t xml:space="preserve"> </w:t>
      </w:r>
      <w:r w:rsidR="003479DB" w:rsidRPr="00B150E5">
        <w:rPr>
          <w:rFonts w:ascii="Leelawadee" w:hAnsi="Leelawadee" w:cs="Leelawadee"/>
          <w:sz w:val="20"/>
          <w:lang w:val="pt-BR"/>
        </w:rPr>
        <w:t xml:space="preserve">de </w:t>
      </w:r>
      <w:r w:rsidR="00DB3884">
        <w:rPr>
          <w:rFonts w:ascii="Leelawadee" w:hAnsi="Leelawadee" w:cs="Leelawadee"/>
          <w:sz w:val="20"/>
          <w:lang w:val="pt-BR"/>
        </w:rPr>
        <w:t>novembro</w:t>
      </w:r>
      <w:r w:rsidR="00DB3884" w:rsidRPr="00B150E5">
        <w:rPr>
          <w:rFonts w:ascii="Leelawadee" w:hAnsi="Leelawadee" w:cs="Leelawadee"/>
          <w:sz w:val="20"/>
          <w:lang w:val="pt-BR"/>
        </w:rPr>
        <w:t xml:space="preserve"> </w:t>
      </w:r>
      <w:r w:rsidR="003479DB" w:rsidRPr="00B150E5">
        <w:rPr>
          <w:rFonts w:ascii="Leelawadee" w:hAnsi="Leelawadee" w:cs="Leelawadee"/>
          <w:sz w:val="20"/>
          <w:lang w:val="pt-BR"/>
        </w:rPr>
        <w:t xml:space="preserve">de 2020 </w:t>
      </w:r>
      <w:r w:rsidR="003479DB" w:rsidRPr="00B150E5">
        <w:rPr>
          <w:rFonts w:ascii="Leelawadee" w:eastAsia="Calibri" w:hAnsi="Leelawadee" w:cs="Leelawadee"/>
          <w:bCs/>
          <w:sz w:val="20"/>
          <w:lang w:val="pt-BR"/>
        </w:rPr>
        <w:t>(“</w:t>
      </w:r>
      <w:r w:rsidR="003479DB" w:rsidRPr="00B150E5">
        <w:rPr>
          <w:rFonts w:ascii="Leelawadee" w:eastAsia="Calibri" w:hAnsi="Leelawadee" w:cs="Leelawadee"/>
          <w:bCs/>
          <w:sz w:val="20"/>
          <w:u w:val="single"/>
          <w:lang w:val="pt-BR"/>
        </w:rPr>
        <w:t>Escritura de Emissão</w:t>
      </w:r>
      <w:r w:rsidR="00E4619B" w:rsidRPr="00B150E5">
        <w:rPr>
          <w:rFonts w:ascii="Leelawadee" w:eastAsia="Calibri" w:hAnsi="Leelawadee" w:cs="Leelawadee"/>
          <w:bCs/>
          <w:sz w:val="20"/>
          <w:u w:val="single"/>
          <w:lang w:val="pt-BR"/>
        </w:rPr>
        <w:t xml:space="preserve"> de Debêntures</w:t>
      </w:r>
      <w:r w:rsidR="003479DB" w:rsidRPr="00B150E5">
        <w:rPr>
          <w:rFonts w:ascii="Leelawadee" w:eastAsia="Calibri" w:hAnsi="Leelawadee" w:cs="Leelawadee"/>
          <w:bCs/>
          <w:sz w:val="20"/>
          <w:lang w:val="pt-BR"/>
        </w:rPr>
        <w:t>”).</w:t>
      </w:r>
    </w:p>
    <w:p w14:paraId="08458A9E" w14:textId="367DA9B4" w:rsidR="003479DB" w:rsidRPr="00B150E5" w:rsidRDefault="0028022C" w:rsidP="00B150E5">
      <w:pPr>
        <w:pStyle w:val="PargrafodaLista"/>
        <w:widowControl w:val="0"/>
        <w:tabs>
          <w:tab w:val="left" w:pos="708"/>
        </w:tabs>
        <w:spacing w:line="360" w:lineRule="auto"/>
        <w:ind w:left="0"/>
        <w:rPr>
          <w:rFonts w:ascii="Leelawadee" w:eastAsia="Calibri" w:hAnsi="Leelawadee" w:cs="Leelawadee"/>
          <w:bCs/>
          <w:iCs/>
          <w:sz w:val="20"/>
          <w:lang w:val="pt-BR"/>
        </w:rPr>
      </w:pPr>
      <w:r>
        <w:rPr>
          <w:rFonts w:ascii="Leelawadee" w:eastAsia="Calibri" w:hAnsi="Leelawadee" w:cs="Leelawadee"/>
          <w:bCs/>
          <w:iCs/>
          <w:sz w:val="20"/>
          <w:lang w:val="pt-BR"/>
        </w:rPr>
        <w:t xml:space="preserve"> </w:t>
      </w:r>
    </w:p>
    <w:p w14:paraId="6EE3874B" w14:textId="77777777" w:rsidR="003479DB" w:rsidRPr="00B150E5" w:rsidRDefault="003479DB" w:rsidP="00E4619B">
      <w:pPr>
        <w:widowControl w:val="0"/>
        <w:spacing w:line="360" w:lineRule="auto"/>
        <w:jc w:val="center"/>
        <w:rPr>
          <w:rFonts w:ascii="Leelawadee" w:eastAsiaTheme="minorHAnsi" w:hAnsi="Leelawadee" w:cs="Leelawadee"/>
          <w:color w:val="000000"/>
          <w:sz w:val="20"/>
          <w:szCs w:val="20"/>
        </w:rPr>
      </w:pPr>
      <w:r w:rsidRPr="00B150E5">
        <w:rPr>
          <w:rFonts w:ascii="Leelawadee" w:eastAsiaTheme="minorHAnsi" w:hAnsi="Leelawadee" w:cs="Leelawadee"/>
          <w:color w:val="000000"/>
          <w:sz w:val="20"/>
          <w:szCs w:val="20"/>
        </w:rPr>
        <w:t xml:space="preserve">São Paulo, </w:t>
      </w:r>
      <w:r w:rsidRPr="00B150E5">
        <w:rPr>
          <w:rFonts w:ascii="Leelawadee" w:eastAsiaTheme="minorHAnsi" w:hAnsi="Leelawadee" w:cs="Leelawadee"/>
          <w:color w:val="000000"/>
          <w:sz w:val="20"/>
          <w:szCs w:val="20"/>
          <w:highlight w:val="lightGray"/>
        </w:rPr>
        <w:t>[dia]</w:t>
      </w:r>
      <w:r w:rsidRPr="00B150E5">
        <w:rPr>
          <w:rFonts w:ascii="Leelawadee" w:eastAsiaTheme="minorHAnsi" w:hAnsi="Leelawadee" w:cs="Leelawadee"/>
          <w:color w:val="000000"/>
          <w:sz w:val="20"/>
          <w:szCs w:val="20"/>
        </w:rPr>
        <w:t xml:space="preserve"> de </w:t>
      </w:r>
      <w:r w:rsidRPr="00B150E5">
        <w:rPr>
          <w:rFonts w:ascii="Leelawadee" w:eastAsiaTheme="minorHAnsi" w:hAnsi="Leelawadee" w:cs="Leelawadee"/>
          <w:color w:val="000000"/>
          <w:sz w:val="20"/>
          <w:szCs w:val="20"/>
          <w:highlight w:val="lightGray"/>
        </w:rPr>
        <w:t>[mês]</w:t>
      </w:r>
      <w:r w:rsidRPr="00B150E5">
        <w:rPr>
          <w:rFonts w:ascii="Leelawadee" w:eastAsiaTheme="minorHAnsi" w:hAnsi="Leelawadee" w:cs="Leelawadee"/>
          <w:color w:val="000000"/>
          <w:sz w:val="20"/>
          <w:szCs w:val="20"/>
        </w:rPr>
        <w:t xml:space="preserve"> de 2020.</w:t>
      </w:r>
    </w:p>
    <w:p w14:paraId="29CA356B" w14:textId="63B7F75D" w:rsidR="003479DB" w:rsidRDefault="003479DB" w:rsidP="00EF0F94">
      <w:pPr>
        <w:widowControl w:val="0"/>
        <w:spacing w:line="360" w:lineRule="auto"/>
        <w:jc w:val="center"/>
        <w:rPr>
          <w:rFonts w:ascii="Leelawadee" w:eastAsiaTheme="minorHAnsi" w:hAnsi="Leelawadee" w:cs="Leelawadee"/>
          <w:color w:val="000000"/>
          <w:sz w:val="20"/>
          <w:szCs w:val="20"/>
        </w:rPr>
      </w:pPr>
    </w:p>
    <w:p w14:paraId="23999436" w14:textId="77777777" w:rsidR="00E4619B" w:rsidRPr="00B150E5" w:rsidRDefault="00E4619B" w:rsidP="00E4619B">
      <w:pPr>
        <w:widowControl w:val="0"/>
        <w:spacing w:line="360" w:lineRule="auto"/>
        <w:jc w:val="center"/>
        <w:rPr>
          <w:rFonts w:ascii="Leelawadee" w:eastAsiaTheme="minorHAnsi" w:hAnsi="Leelawadee" w:cs="Leelawadee"/>
          <w:color w:val="000000"/>
          <w:sz w:val="20"/>
          <w:szCs w:val="20"/>
        </w:rPr>
      </w:pPr>
    </w:p>
    <w:p w14:paraId="4D70165F" w14:textId="61CE5CB4" w:rsidR="003479DB" w:rsidRPr="00B150E5" w:rsidRDefault="003479DB" w:rsidP="003D2E5A">
      <w:pPr>
        <w:widowControl w:val="0"/>
        <w:spacing w:line="360" w:lineRule="auto"/>
        <w:jc w:val="center"/>
        <w:rPr>
          <w:rFonts w:ascii="Leelawadee" w:eastAsiaTheme="minorHAnsi" w:hAnsi="Leelawadee" w:cs="Leelawadee"/>
          <w:color w:val="000000"/>
          <w:sz w:val="20"/>
          <w:szCs w:val="20"/>
        </w:rPr>
      </w:pPr>
    </w:p>
    <w:tbl>
      <w:tblPr>
        <w:tblW w:w="0" w:type="auto"/>
        <w:jc w:val="center"/>
        <w:tblBorders>
          <w:top w:val="single" w:sz="4" w:space="0" w:color="auto"/>
        </w:tblBorders>
        <w:tblLayout w:type="fixed"/>
        <w:tblLook w:val="04A0" w:firstRow="1" w:lastRow="0" w:firstColumn="1" w:lastColumn="0" w:noHBand="0" w:noVBand="1"/>
      </w:tblPr>
      <w:tblGrid>
        <w:gridCol w:w="2917"/>
        <w:gridCol w:w="2917"/>
      </w:tblGrid>
      <w:tr w:rsidR="00E4619B" w:rsidRPr="00B150E5" w14:paraId="53BCF8E1" w14:textId="77777777" w:rsidTr="00B150E5">
        <w:trPr>
          <w:trHeight w:val="234"/>
          <w:jc w:val="center"/>
        </w:trPr>
        <w:tc>
          <w:tcPr>
            <w:tcW w:w="5834" w:type="dxa"/>
            <w:gridSpan w:val="2"/>
          </w:tcPr>
          <w:p w14:paraId="60811985" w14:textId="01E2B29C" w:rsidR="00E4619B" w:rsidRPr="00E4619B" w:rsidRDefault="00C84592" w:rsidP="00B150E5">
            <w:pPr>
              <w:widowControl w:val="0"/>
              <w:spacing w:before="60" w:line="360" w:lineRule="auto"/>
              <w:jc w:val="center"/>
              <w:rPr>
                <w:rFonts w:ascii="Leelawadee" w:eastAsiaTheme="minorHAnsi" w:hAnsi="Leelawadee" w:cs="Leelawadee"/>
                <w:color w:val="000000"/>
                <w:sz w:val="20"/>
                <w:szCs w:val="20"/>
              </w:rPr>
            </w:pPr>
            <w:r w:rsidRPr="00517E4F">
              <w:rPr>
                <w:rFonts w:ascii="Leelawadee" w:hAnsi="Leelawadee" w:cs="Leelawadee"/>
                <w:b/>
                <w:color w:val="000000" w:themeColor="text1"/>
                <w:sz w:val="20"/>
                <w:szCs w:val="20"/>
              </w:rPr>
              <w:t>ISEC SECURITIZADORA S.A.</w:t>
            </w:r>
          </w:p>
        </w:tc>
      </w:tr>
      <w:tr w:rsidR="00E4619B" w:rsidRPr="00B150E5" w14:paraId="0D05E6E5" w14:textId="77777777" w:rsidTr="00B150E5">
        <w:trPr>
          <w:trHeight w:val="234"/>
          <w:jc w:val="center"/>
        </w:trPr>
        <w:tc>
          <w:tcPr>
            <w:tcW w:w="2917" w:type="dxa"/>
            <w:hideMark/>
          </w:tcPr>
          <w:p w14:paraId="601725CF" w14:textId="77777777" w:rsidR="003479DB" w:rsidRPr="00B150E5" w:rsidRDefault="003479DB" w:rsidP="00B150E5">
            <w:pPr>
              <w:widowControl w:val="0"/>
              <w:spacing w:line="360" w:lineRule="auto"/>
              <w:rPr>
                <w:rFonts w:ascii="Leelawadee" w:eastAsiaTheme="minorHAnsi" w:hAnsi="Leelawadee" w:cs="Leelawadee"/>
                <w:color w:val="000000"/>
                <w:sz w:val="20"/>
                <w:szCs w:val="20"/>
              </w:rPr>
            </w:pPr>
            <w:r w:rsidRPr="00B150E5">
              <w:rPr>
                <w:rFonts w:ascii="Leelawadee" w:eastAsiaTheme="minorHAnsi" w:hAnsi="Leelawadee" w:cs="Leelawadee"/>
                <w:color w:val="000000"/>
                <w:sz w:val="20"/>
                <w:szCs w:val="20"/>
              </w:rPr>
              <w:t>Nome:</w:t>
            </w:r>
          </w:p>
          <w:p w14:paraId="7312543B" w14:textId="77777777" w:rsidR="003479DB" w:rsidRPr="00B150E5" w:rsidRDefault="003479DB" w:rsidP="00B150E5">
            <w:pPr>
              <w:widowControl w:val="0"/>
              <w:spacing w:line="360" w:lineRule="auto"/>
              <w:rPr>
                <w:rFonts w:ascii="Leelawadee" w:eastAsiaTheme="minorHAnsi" w:hAnsi="Leelawadee" w:cs="Leelawadee"/>
                <w:color w:val="000000"/>
                <w:sz w:val="20"/>
                <w:szCs w:val="20"/>
              </w:rPr>
            </w:pPr>
            <w:r w:rsidRPr="00B150E5">
              <w:rPr>
                <w:rFonts w:ascii="Leelawadee" w:eastAsiaTheme="minorHAnsi" w:hAnsi="Leelawadee" w:cs="Leelawadee"/>
                <w:color w:val="000000"/>
                <w:sz w:val="20"/>
                <w:szCs w:val="20"/>
              </w:rPr>
              <w:t>Cargo:</w:t>
            </w:r>
          </w:p>
        </w:tc>
        <w:tc>
          <w:tcPr>
            <w:tcW w:w="2917" w:type="dxa"/>
            <w:hideMark/>
          </w:tcPr>
          <w:p w14:paraId="21365A11" w14:textId="77777777" w:rsidR="003479DB" w:rsidRPr="00B150E5" w:rsidRDefault="003479DB" w:rsidP="00B150E5">
            <w:pPr>
              <w:widowControl w:val="0"/>
              <w:spacing w:line="360" w:lineRule="auto"/>
              <w:rPr>
                <w:rFonts w:ascii="Leelawadee" w:eastAsiaTheme="minorHAnsi" w:hAnsi="Leelawadee" w:cs="Leelawadee"/>
                <w:color w:val="000000"/>
                <w:sz w:val="20"/>
                <w:szCs w:val="20"/>
              </w:rPr>
            </w:pPr>
            <w:r w:rsidRPr="00B150E5">
              <w:rPr>
                <w:rFonts w:ascii="Leelawadee" w:eastAsiaTheme="minorHAnsi" w:hAnsi="Leelawadee" w:cs="Leelawadee"/>
                <w:color w:val="000000"/>
                <w:sz w:val="20"/>
                <w:szCs w:val="20"/>
              </w:rPr>
              <w:t>Nome:</w:t>
            </w:r>
          </w:p>
          <w:p w14:paraId="3D29F0C1" w14:textId="77777777" w:rsidR="003479DB" w:rsidRPr="00B150E5" w:rsidRDefault="003479DB" w:rsidP="00B150E5">
            <w:pPr>
              <w:widowControl w:val="0"/>
              <w:spacing w:line="360" w:lineRule="auto"/>
              <w:rPr>
                <w:rFonts w:ascii="Leelawadee" w:eastAsiaTheme="minorHAnsi" w:hAnsi="Leelawadee" w:cs="Leelawadee"/>
                <w:color w:val="000000"/>
                <w:sz w:val="20"/>
                <w:szCs w:val="20"/>
              </w:rPr>
            </w:pPr>
            <w:r w:rsidRPr="00B150E5">
              <w:rPr>
                <w:rFonts w:ascii="Leelawadee" w:eastAsiaTheme="minorHAnsi" w:hAnsi="Leelawadee" w:cs="Leelawadee"/>
                <w:color w:val="000000"/>
                <w:sz w:val="20"/>
                <w:szCs w:val="20"/>
              </w:rPr>
              <w:t>Cargo:</w:t>
            </w:r>
          </w:p>
        </w:tc>
      </w:tr>
    </w:tbl>
    <w:p w14:paraId="36779D4F" w14:textId="77777777" w:rsidR="003479DB" w:rsidRPr="00B150E5" w:rsidRDefault="003479DB" w:rsidP="00E4619B">
      <w:pPr>
        <w:spacing w:line="360" w:lineRule="auto"/>
        <w:rPr>
          <w:rFonts w:ascii="Leelawadee" w:hAnsi="Leelawadee" w:cs="Leelawadee"/>
          <w:sz w:val="20"/>
          <w:szCs w:val="20"/>
        </w:rPr>
      </w:pPr>
    </w:p>
    <w:p w14:paraId="2EB60DD3" w14:textId="77777777" w:rsidR="003479DB" w:rsidRPr="00B150E5" w:rsidRDefault="003479DB" w:rsidP="003D2E5A">
      <w:pPr>
        <w:spacing w:line="360" w:lineRule="auto"/>
        <w:rPr>
          <w:rFonts w:ascii="Leelawadee" w:hAnsi="Leelawadee" w:cs="Leelawadee"/>
          <w:sz w:val="20"/>
          <w:szCs w:val="20"/>
        </w:rPr>
      </w:pPr>
    </w:p>
    <w:sectPr w:rsidR="003479DB" w:rsidRPr="00B150E5" w:rsidSect="002C16F6">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C6B9D0" w14:textId="77777777" w:rsidR="006117F8" w:rsidRDefault="006117F8">
      <w:r>
        <w:separator/>
      </w:r>
    </w:p>
    <w:p w14:paraId="6CD32040" w14:textId="77777777" w:rsidR="006117F8" w:rsidRDefault="006117F8"/>
  </w:endnote>
  <w:endnote w:type="continuationSeparator" w:id="0">
    <w:p w14:paraId="79A616FA" w14:textId="77777777" w:rsidR="006117F8" w:rsidRDefault="006117F8">
      <w:r>
        <w:continuationSeparator/>
      </w:r>
    </w:p>
    <w:p w14:paraId="73CC60CA" w14:textId="77777777" w:rsidR="006117F8" w:rsidRDefault="006117F8"/>
  </w:endnote>
  <w:endnote w:type="continuationNotice" w:id="1">
    <w:p w14:paraId="52FB0E0D" w14:textId="77777777" w:rsidR="006117F8" w:rsidRDefault="006117F8"/>
    <w:p w14:paraId="0456E7BD" w14:textId="77777777" w:rsidR="006117F8" w:rsidRDefault="006117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eelawadee">
    <w:altName w:val="Leelawadee"/>
    <w:panose1 w:val="020B0502040204020203"/>
    <w:charset w:val="DE"/>
    <w:family w:val="swiss"/>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Frutiger Light">
    <w:altName w:val="Times New Roman"/>
    <w:panose1 w:val="00000000000000000000"/>
    <w:charset w:val="00"/>
    <w:family w:val="roman"/>
    <w:notTrueType/>
    <w:pitch w:val="variable"/>
    <w:sig w:usb0="00000003" w:usb1="00000000" w:usb2="00000000" w:usb3="00000000" w:csb0="00000001" w:csb1="00000000"/>
  </w:font>
  <w:font w:name="Times">
    <w:altName w:val="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wiss">
    <w:altName w:val="Calibri"/>
    <w:panose1 w:val="00000000000000000000"/>
    <w:charset w:val="00"/>
    <w:family w:val="auto"/>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BA6C08" w14:textId="77777777" w:rsidR="008445C3" w:rsidRDefault="008445C3">
    <w:pPr>
      <w:pStyle w:val="Rodap"/>
    </w:pPr>
  </w:p>
  <w:p w14:paraId="02531A15" w14:textId="77777777" w:rsidR="008445C3" w:rsidRDefault="008445C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rebuchet MS" w:hAnsi="Trebuchet MS"/>
        <w:sz w:val="20"/>
        <w:szCs w:val="20"/>
      </w:rPr>
      <w:id w:val="1492674943"/>
      <w:docPartObj>
        <w:docPartGallery w:val="Page Numbers (Bottom of Page)"/>
        <w:docPartUnique/>
      </w:docPartObj>
    </w:sdtPr>
    <w:sdtEndPr>
      <w:rPr>
        <w:rFonts w:ascii="Leelawadee" w:hAnsi="Leelawadee" w:cs="Leelawadee"/>
      </w:rPr>
    </w:sdtEndPr>
    <w:sdtContent>
      <w:p w14:paraId="6BBAB67C" w14:textId="05C3A63E" w:rsidR="008445C3" w:rsidRPr="00A43D87" w:rsidRDefault="008445C3" w:rsidP="005D4228">
        <w:pPr>
          <w:pStyle w:val="Rodap"/>
          <w:jc w:val="right"/>
          <w:rPr>
            <w:rFonts w:ascii="Leelawadee" w:hAnsi="Leelawadee" w:cs="Leelawadee"/>
            <w:sz w:val="20"/>
            <w:szCs w:val="20"/>
          </w:rPr>
        </w:pPr>
        <w:r w:rsidRPr="00A43D87">
          <w:rPr>
            <w:rFonts w:ascii="Leelawadee" w:hAnsi="Leelawadee" w:cs="Leelawadee"/>
            <w:sz w:val="20"/>
            <w:szCs w:val="20"/>
          </w:rPr>
          <w:fldChar w:fldCharType="begin"/>
        </w:r>
        <w:r w:rsidRPr="00A43D87">
          <w:rPr>
            <w:rFonts w:ascii="Leelawadee" w:hAnsi="Leelawadee" w:cs="Leelawadee"/>
            <w:sz w:val="20"/>
            <w:szCs w:val="20"/>
          </w:rPr>
          <w:instrText>PAGE   \* MERGEFORMAT</w:instrText>
        </w:r>
        <w:r w:rsidRPr="00A43D87">
          <w:rPr>
            <w:rFonts w:ascii="Leelawadee" w:hAnsi="Leelawadee" w:cs="Leelawadee"/>
            <w:sz w:val="20"/>
            <w:szCs w:val="20"/>
          </w:rPr>
          <w:fldChar w:fldCharType="separate"/>
        </w:r>
        <w:r w:rsidRPr="00A43D87">
          <w:rPr>
            <w:rFonts w:ascii="Leelawadee" w:hAnsi="Leelawadee" w:cs="Leelawadee"/>
            <w:noProof/>
            <w:sz w:val="20"/>
            <w:szCs w:val="20"/>
          </w:rPr>
          <w:t>2</w:t>
        </w:r>
        <w:r w:rsidRPr="00A43D87">
          <w:rPr>
            <w:rFonts w:ascii="Leelawadee" w:hAnsi="Leelawadee" w:cs="Leelawadee"/>
            <w:sz w:val="20"/>
            <w:szCs w:val="20"/>
          </w:rPr>
          <w:fldChar w:fldCharType="end"/>
        </w:r>
      </w:p>
    </w:sdtContent>
  </w:sdt>
  <w:p w14:paraId="51EFB644" w14:textId="583904DD" w:rsidR="008445C3" w:rsidRPr="003C0C0C" w:rsidRDefault="008445C3" w:rsidP="003C0C0C">
    <w:pPr>
      <w:jc w:val="right"/>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rebuchet MS" w:hAnsi="Trebuchet MS"/>
        <w:sz w:val="20"/>
        <w:szCs w:val="20"/>
      </w:rPr>
      <w:id w:val="-1824345734"/>
      <w:docPartObj>
        <w:docPartGallery w:val="Page Numbers (Bottom of Page)"/>
        <w:docPartUnique/>
      </w:docPartObj>
    </w:sdtPr>
    <w:sdtEndPr>
      <w:rPr>
        <w:rFonts w:ascii="Leelawadee" w:hAnsi="Leelawadee" w:cs="Leelawadee"/>
      </w:rPr>
    </w:sdtEndPr>
    <w:sdtContent>
      <w:p w14:paraId="71DC3571" w14:textId="2CF7F676" w:rsidR="008445C3" w:rsidRPr="00A43D87" w:rsidRDefault="008445C3" w:rsidP="00375A82">
        <w:pPr>
          <w:pStyle w:val="Rodap"/>
          <w:jc w:val="right"/>
          <w:rPr>
            <w:rFonts w:ascii="Leelawadee" w:hAnsi="Leelawadee" w:cs="Leelawadee"/>
            <w:sz w:val="20"/>
            <w:szCs w:val="20"/>
          </w:rPr>
        </w:pPr>
        <w:r w:rsidRPr="00A43D87">
          <w:rPr>
            <w:rFonts w:ascii="Leelawadee" w:hAnsi="Leelawadee" w:cs="Leelawadee"/>
            <w:sz w:val="20"/>
            <w:szCs w:val="20"/>
          </w:rPr>
          <w:fldChar w:fldCharType="begin"/>
        </w:r>
        <w:r w:rsidRPr="00A43D87">
          <w:rPr>
            <w:rFonts w:ascii="Leelawadee" w:hAnsi="Leelawadee" w:cs="Leelawadee"/>
            <w:sz w:val="20"/>
            <w:szCs w:val="20"/>
          </w:rPr>
          <w:instrText>PAGE   \* MERGEFORMAT</w:instrText>
        </w:r>
        <w:r w:rsidRPr="00A43D87">
          <w:rPr>
            <w:rFonts w:ascii="Leelawadee" w:hAnsi="Leelawadee" w:cs="Leelawadee"/>
            <w:sz w:val="20"/>
            <w:szCs w:val="20"/>
          </w:rPr>
          <w:fldChar w:fldCharType="separate"/>
        </w:r>
        <w:r w:rsidRPr="00A43D87">
          <w:rPr>
            <w:rFonts w:ascii="Leelawadee" w:hAnsi="Leelawadee" w:cs="Leelawadee"/>
            <w:noProof/>
            <w:sz w:val="20"/>
            <w:szCs w:val="20"/>
          </w:rPr>
          <w:t>1</w:t>
        </w:r>
        <w:r w:rsidRPr="00A43D87">
          <w:rPr>
            <w:rFonts w:ascii="Leelawadee" w:hAnsi="Leelawadee" w:cs="Leelawadee"/>
            <w:sz w:val="20"/>
            <w:szCs w:val="20"/>
          </w:rPr>
          <w:fldChar w:fldCharType="end"/>
        </w:r>
      </w:p>
    </w:sdtContent>
  </w:sdt>
  <w:p w14:paraId="058B8BB4" w14:textId="39F537EF" w:rsidR="008445C3" w:rsidRPr="003C0C0C" w:rsidRDefault="008445C3" w:rsidP="003C0C0C">
    <w:pPr>
      <w:jc w:val="right"/>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F117C8" w14:textId="77777777" w:rsidR="006117F8" w:rsidRDefault="006117F8">
      <w:r>
        <w:separator/>
      </w:r>
    </w:p>
    <w:p w14:paraId="372A306B" w14:textId="77777777" w:rsidR="006117F8" w:rsidRDefault="006117F8"/>
  </w:footnote>
  <w:footnote w:type="continuationSeparator" w:id="0">
    <w:p w14:paraId="03042A54" w14:textId="77777777" w:rsidR="006117F8" w:rsidRDefault="006117F8">
      <w:r>
        <w:continuationSeparator/>
      </w:r>
    </w:p>
    <w:p w14:paraId="51D88EFD" w14:textId="77777777" w:rsidR="006117F8" w:rsidRDefault="006117F8"/>
  </w:footnote>
  <w:footnote w:type="continuationNotice" w:id="1">
    <w:p w14:paraId="1BB79FF0" w14:textId="77777777" w:rsidR="006117F8" w:rsidRDefault="006117F8"/>
    <w:p w14:paraId="6E7F67F7" w14:textId="77777777" w:rsidR="006117F8" w:rsidRDefault="006117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E0D455" w14:textId="77777777" w:rsidR="008445C3" w:rsidRDefault="008445C3">
    <w:pPr>
      <w:pStyle w:val="Cabealho"/>
    </w:pPr>
  </w:p>
  <w:p w14:paraId="6514F8F8" w14:textId="77777777" w:rsidR="008445C3" w:rsidRDefault="008445C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B0CD5" w14:textId="77777777" w:rsidR="008445C3" w:rsidRDefault="008445C3">
    <w:pPr>
      <w:pStyle w:val="Cabealho"/>
    </w:pPr>
  </w:p>
  <w:p w14:paraId="247F840E" w14:textId="77777777" w:rsidR="008445C3" w:rsidRDefault="008445C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2FCD"/>
    <w:multiLevelType w:val="multilevel"/>
    <w:tmpl w:val="99D2882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ED5E01"/>
    <w:multiLevelType w:val="multilevel"/>
    <w:tmpl w:val="0A3CE840"/>
    <w:lvl w:ilvl="0">
      <w:start w:val="1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225C2A"/>
    <w:multiLevelType w:val="multilevel"/>
    <w:tmpl w:val="0B668D80"/>
    <w:lvl w:ilvl="0">
      <w:start w:val="1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4A725D4"/>
    <w:multiLevelType w:val="hybridMultilevel"/>
    <w:tmpl w:val="F82C3F9E"/>
    <w:lvl w:ilvl="0" w:tplc="34AAD228">
      <w:start w:val="1"/>
      <w:numFmt w:val="lowerRoman"/>
      <w:lvlText w:val="(%1)"/>
      <w:lvlJc w:val="left"/>
      <w:pPr>
        <w:ind w:left="1080" w:hanging="72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5D32306"/>
    <w:multiLevelType w:val="multilevel"/>
    <w:tmpl w:val="F31AF652"/>
    <w:name w:val="House_Style3"/>
    <w:lvl w:ilvl="0">
      <w:start w:val="1"/>
      <w:numFmt w:val="decimal"/>
      <w:lvlRestart w:val="0"/>
      <w:pStyle w:val="Level1"/>
      <w:lvlText w:val="%1"/>
      <w:lvlJc w:val="left"/>
      <w:pPr>
        <w:tabs>
          <w:tab w:val="num" w:pos="680"/>
        </w:tabs>
        <w:ind w:left="680" w:hanging="680"/>
      </w:pPr>
      <w:rPr>
        <w:rFonts w:ascii="Arial" w:hAnsi="Arial" w:cs="Arial"/>
        <w:b/>
        <w:caps w:val="0"/>
        <w:strike w:val="0"/>
        <w:dstrike w:val="0"/>
        <w:vanish w:val="0"/>
        <w:color w:val="FFFFFF" w:themeColor="background1"/>
        <w:sz w:val="22"/>
        <w:vertAlign w:val="baseline"/>
      </w:rPr>
    </w:lvl>
    <w:lvl w:ilvl="1">
      <w:start w:val="1"/>
      <w:numFmt w:val="decimal"/>
      <w:pStyle w:val="Level2"/>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pStyle w:val="Level3"/>
      <w:lvlText w:val="%1.%2.%3"/>
      <w:lvlJc w:val="left"/>
      <w:pPr>
        <w:tabs>
          <w:tab w:val="num" w:pos="681"/>
        </w:tabs>
        <w:ind w:left="681" w:hanging="681"/>
      </w:pPr>
      <w:rPr>
        <w:rFonts w:ascii="Arial" w:hAnsi="Arial" w:cs="Arial"/>
        <w:b/>
        <w:caps w:val="0"/>
        <w:strike w:val="0"/>
        <w:dstrike w:val="0"/>
        <w:vanish w:val="0"/>
        <w:color w:val="000000"/>
        <w:sz w:val="17"/>
        <w:vertAlign w:val="baseline"/>
      </w:rPr>
    </w:lvl>
    <w:lvl w:ilvl="3">
      <w:start w:val="1"/>
      <w:numFmt w:val="lowerRoman"/>
      <w:pStyle w:val="Level4"/>
      <w:lvlText w:val="(%4)"/>
      <w:lvlJc w:val="left"/>
      <w:pPr>
        <w:tabs>
          <w:tab w:val="num" w:pos="2041"/>
        </w:tabs>
        <w:ind w:left="2041" w:hanging="680"/>
      </w:pPr>
      <w:rPr>
        <w:rFonts w:ascii="Arial" w:hAnsi="Arial" w:cs="Arial"/>
        <w:b w:val="0"/>
        <w:i w:val="0"/>
        <w:caps w:val="0"/>
        <w:strike w:val="0"/>
        <w:dstrike w:val="0"/>
        <w:vanish w:val="0"/>
        <w:color w:val="000000"/>
        <w:sz w:val="20"/>
        <w:vertAlign w:val="baseline"/>
      </w:rPr>
    </w:lvl>
    <w:lvl w:ilvl="4">
      <w:start w:val="1"/>
      <w:numFmt w:val="lowerLetter"/>
      <w:pStyle w:val="Level4"/>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71D0BB6"/>
    <w:multiLevelType w:val="hybridMultilevel"/>
    <w:tmpl w:val="FED0FA52"/>
    <w:lvl w:ilvl="0" w:tplc="A9C439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78095D"/>
    <w:multiLevelType w:val="hybridMultilevel"/>
    <w:tmpl w:val="A0F08028"/>
    <w:lvl w:ilvl="0" w:tplc="8054866E">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0A3C5299"/>
    <w:multiLevelType w:val="multilevel"/>
    <w:tmpl w:val="140A0AEC"/>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B863F16"/>
    <w:multiLevelType w:val="multilevel"/>
    <w:tmpl w:val="6DAAA142"/>
    <w:name w:val="House_Style"/>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lowerLetter"/>
      <w:lvlText w:val="%2)"/>
      <w:lvlJc w:val="left"/>
      <w:pPr>
        <w:ind w:left="720" w:hanging="360"/>
      </w:pPr>
      <w:rPr>
        <w:b/>
        <w:i w:val="0"/>
        <w:caps w:val="0"/>
        <w:strike w:val="0"/>
        <w:dstrike w:val="0"/>
        <w:vanish w:val="0"/>
        <w:color w:val="000000"/>
        <w:sz w:val="21"/>
        <w:vertAlign w:val="baseline"/>
      </w:rPr>
    </w:lvl>
    <w:lvl w:ilvl="2">
      <w:start w:val="1"/>
      <w:numFmt w:val="lowerRoman"/>
      <w:lvlText w:val="%3)"/>
      <w:lvlJc w:val="left"/>
      <w:pPr>
        <w:ind w:left="1080" w:hanging="360"/>
      </w:pPr>
      <w:rPr>
        <w:b/>
        <w:i w:val="0"/>
        <w:caps w:val="0"/>
        <w:strike w:val="0"/>
        <w:dstrike w:val="0"/>
        <w:vanish w:val="0"/>
        <w:color w:val="000000"/>
        <w:sz w:val="17"/>
        <w:szCs w:val="21"/>
        <w:vertAlign w:val="baseline"/>
      </w:rPr>
    </w:lvl>
    <w:lvl w:ilvl="3">
      <w:start w:val="1"/>
      <w:numFmt w:val="decimal"/>
      <w:lvlText w:val="(%4)"/>
      <w:lvlJc w:val="left"/>
      <w:pPr>
        <w:ind w:left="1440" w:hanging="360"/>
      </w:pPr>
      <w:rPr>
        <w:b w:val="0"/>
        <w:i w:val="0"/>
        <w:caps w:val="0"/>
        <w:strike w:val="0"/>
        <w:dstrike w:val="0"/>
        <w:vanish w:val="0"/>
        <w:color w:val="000000"/>
        <w:sz w:val="20"/>
        <w:szCs w:val="18"/>
        <w:vertAlign w:val="baseline"/>
      </w:rPr>
    </w:lvl>
    <w:lvl w:ilvl="4">
      <w:start w:val="1"/>
      <w:numFmt w:val="lowerLetter"/>
      <w:lvlText w:val="(%5)"/>
      <w:lvlJc w:val="left"/>
      <w:pPr>
        <w:ind w:left="1800" w:hanging="360"/>
      </w:pPr>
      <w:rPr>
        <w:b w:val="0"/>
        <w:caps w:val="0"/>
        <w:strike w:val="0"/>
        <w:dstrike w:val="0"/>
        <w:vanish w:val="0"/>
        <w:color w:val="000000"/>
        <w:sz w:val="20"/>
        <w:szCs w:val="18"/>
        <w:vertAlign w:val="baseline"/>
      </w:rPr>
    </w:lvl>
    <w:lvl w:ilvl="5">
      <w:start w:val="1"/>
      <w:numFmt w:val="lowerRoman"/>
      <w:lvlText w:val="(%6)"/>
      <w:lvlJc w:val="left"/>
      <w:pPr>
        <w:ind w:left="2160" w:hanging="360"/>
      </w:pPr>
      <w:rPr>
        <w:b w:val="0"/>
        <w:caps w:val="0"/>
        <w:strike w:val="0"/>
        <w:dstrike w:val="0"/>
        <w:vanish w:val="0"/>
        <w:color w:val="000000"/>
        <w:sz w:val="20"/>
        <w:vertAlign w:val="baseline"/>
      </w:rPr>
    </w:lvl>
    <w:lvl w:ilvl="6">
      <w:start w:val="1"/>
      <w:numFmt w:val="decimal"/>
      <w:lvlText w:val="%7."/>
      <w:lvlJc w:val="left"/>
      <w:pPr>
        <w:ind w:left="2520" w:hanging="360"/>
      </w:pPr>
      <w:rPr>
        <w:b/>
        <w:sz w:val="18"/>
        <w:szCs w:val="18"/>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0C0132ED"/>
    <w:multiLevelType w:val="multilevel"/>
    <w:tmpl w:val="B812306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D007265"/>
    <w:multiLevelType w:val="hybridMultilevel"/>
    <w:tmpl w:val="B3984D8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15B0FE2"/>
    <w:multiLevelType w:val="hybridMultilevel"/>
    <w:tmpl w:val="A27E4AFA"/>
    <w:lvl w:ilvl="0" w:tplc="A9BE6CF4">
      <w:start w:val="1"/>
      <w:numFmt w:val="lowerLetter"/>
      <w:lvlText w:val="(%1)"/>
      <w:lvlJc w:val="left"/>
      <w:pPr>
        <w:tabs>
          <w:tab w:val="num" w:pos="855"/>
        </w:tabs>
        <w:ind w:left="855" w:hanging="495"/>
      </w:pPr>
      <w:rPr>
        <w:rFonts w:hint="default"/>
        <w:spacing w:val="0"/>
        <w:sz w:val="20"/>
        <w:szCs w:val="20"/>
      </w:rPr>
    </w:lvl>
    <w:lvl w:ilvl="1" w:tplc="04160019">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127E0E52"/>
    <w:multiLevelType w:val="hybridMultilevel"/>
    <w:tmpl w:val="FF4EF044"/>
    <w:lvl w:ilvl="0" w:tplc="B046EE42">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12E044F3"/>
    <w:multiLevelType w:val="multilevel"/>
    <w:tmpl w:val="C8724E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2F169FF"/>
    <w:multiLevelType w:val="multilevel"/>
    <w:tmpl w:val="5296B7D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3876224"/>
    <w:multiLevelType w:val="multilevel"/>
    <w:tmpl w:val="A83209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142B74D6"/>
    <w:multiLevelType w:val="multilevel"/>
    <w:tmpl w:val="1F3E13E2"/>
    <w:lvl w:ilvl="0">
      <w:start w:val="7"/>
      <w:numFmt w:val="decimal"/>
      <w:lvlText w:val="%1."/>
      <w:lvlJc w:val="left"/>
      <w:pPr>
        <w:ind w:left="420" w:hanging="420"/>
      </w:pPr>
      <w:rPr>
        <w:rFonts w:hint="default"/>
      </w:rPr>
    </w:lvl>
    <w:lvl w:ilvl="1">
      <w:start w:val="1"/>
      <w:numFmt w:val="decimal"/>
      <w:lvlText w:val="%1.%2."/>
      <w:lvlJc w:val="left"/>
      <w:pPr>
        <w:ind w:left="1800" w:hanging="720"/>
      </w:pPr>
      <w:rPr>
        <w:rFonts w:hint="default"/>
        <w:b/>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7" w15:restartNumberingAfterBreak="0">
    <w:nsid w:val="19DA6790"/>
    <w:multiLevelType w:val="multilevel"/>
    <w:tmpl w:val="BBCE5F4A"/>
    <w:lvl w:ilvl="0">
      <w:start w:val="7"/>
      <w:numFmt w:val="decimal"/>
      <w:lvlText w:val="%1."/>
      <w:lvlJc w:val="left"/>
      <w:pPr>
        <w:ind w:left="360" w:hanging="360"/>
      </w:pPr>
      <w:rPr>
        <w:rFonts w:hint="default"/>
      </w:rPr>
    </w:lvl>
    <w:lvl w:ilvl="1">
      <w:start w:val="1"/>
      <w:numFmt w:val="decimal"/>
      <w:lvlText w:val="%1.%2."/>
      <w:lvlJc w:val="left"/>
      <w:pPr>
        <w:ind w:left="360" w:hanging="360"/>
      </w:pPr>
      <w:rPr>
        <w:rFonts w:ascii="Leelawadee" w:hAnsi="Leelawadee" w:cs="Leelawadee" w:hint="default"/>
        <w:i w:val="0"/>
        <w:iCs/>
        <w:sz w:val="20"/>
        <w:szCs w:val="20"/>
      </w:rPr>
    </w:lvl>
    <w:lvl w:ilvl="2">
      <w:start w:val="1"/>
      <w:numFmt w:val="decimal"/>
      <w:lvlText w:val="%1.%2.%3."/>
      <w:lvlJc w:val="left"/>
      <w:pPr>
        <w:ind w:left="720" w:hanging="720"/>
      </w:pPr>
      <w:rPr>
        <w:rFonts w:hint="default"/>
        <w:lang w:val="pt-BR"/>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1B0251A3"/>
    <w:multiLevelType w:val="multilevel"/>
    <w:tmpl w:val="E5A0B5EC"/>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i w:val="0"/>
        <w:lang w:val="pt-BR"/>
      </w:rPr>
    </w:lvl>
    <w:lvl w:ilvl="2">
      <w:start w:val="1"/>
      <w:numFmt w:val="decimal"/>
      <w:lvlText w:val="%1.%2.%3."/>
      <w:lvlJc w:val="left"/>
      <w:pPr>
        <w:ind w:left="720" w:hanging="720"/>
      </w:pPr>
      <w:rPr>
        <w:rFonts w:hint="default"/>
        <w:lang w:val="pt-BR"/>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1B9A1681"/>
    <w:multiLevelType w:val="hybridMultilevel"/>
    <w:tmpl w:val="ABC407FE"/>
    <w:lvl w:ilvl="0" w:tplc="F4C6EC08">
      <w:start w:val="1"/>
      <w:numFmt w:val="lowerRoman"/>
      <w:lvlText w:val="(%1)"/>
      <w:lvlJc w:val="left"/>
      <w:pPr>
        <w:ind w:left="1080" w:hanging="72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1E8B62DA"/>
    <w:multiLevelType w:val="hybridMultilevel"/>
    <w:tmpl w:val="9E2682E2"/>
    <w:lvl w:ilvl="0" w:tplc="BFCA575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1FA83179"/>
    <w:multiLevelType w:val="multilevel"/>
    <w:tmpl w:val="68E80538"/>
    <w:lvl w:ilvl="0">
      <w:start w:val="14"/>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20F217D4"/>
    <w:multiLevelType w:val="multilevel"/>
    <w:tmpl w:val="9A38067C"/>
    <w:lvl w:ilvl="0">
      <w:start w:val="3"/>
      <w:numFmt w:val="decimal"/>
      <w:lvlText w:val="%1."/>
      <w:lvlJc w:val="left"/>
      <w:pPr>
        <w:ind w:left="630" w:hanging="63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222B13F0"/>
    <w:multiLevelType w:val="multilevel"/>
    <w:tmpl w:val="F9583744"/>
    <w:lvl w:ilvl="0">
      <w:start w:val="6"/>
      <w:numFmt w:val="decimal"/>
      <w:lvlText w:val="%1."/>
      <w:lvlJc w:val="left"/>
      <w:pPr>
        <w:ind w:left="420" w:hanging="420"/>
      </w:pPr>
      <w:rPr>
        <w:rFonts w:hint="default"/>
      </w:rPr>
    </w:lvl>
    <w:lvl w:ilvl="1">
      <w:start w:val="1"/>
      <w:numFmt w:val="decimal"/>
      <w:lvlText w:val="%1.%2."/>
      <w:lvlJc w:val="left"/>
      <w:pPr>
        <w:ind w:left="720" w:hanging="720"/>
      </w:pPr>
      <w:rPr>
        <w:rFonts w:hint="default"/>
        <w:b/>
        <w:lang w:val="pt-BR"/>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233F733D"/>
    <w:multiLevelType w:val="multilevel"/>
    <w:tmpl w:val="30021CBC"/>
    <w:lvl w:ilvl="0">
      <w:start w:val="8"/>
      <w:numFmt w:val="decimal"/>
      <w:lvlText w:val="%1."/>
      <w:lvlJc w:val="left"/>
      <w:pPr>
        <w:ind w:left="420" w:hanging="42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244E6D8B"/>
    <w:multiLevelType w:val="hybridMultilevel"/>
    <w:tmpl w:val="0270BAE6"/>
    <w:lvl w:ilvl="0" w:tplc="9F96C1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46C7AC4"/>
    <w:multiLevelType w:val="hybridMultilevel"/>
    <w:tmpl w:val="A50E8850"/>
    <w:lvl w:ilvl="0" w:tplc="ED3A69AE">
      <w:start w:val="2"/>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27CC003B"/>
    <w:multiLevelType w:val="hybridMultilevel"/>
    <w:tmpl w:val="B936F1D8"/>
    <w:lvl w:ilvl="0" w:tplc="9048AB8A">
      <w:start w:val="1"/>
      <w:numFmt w:val="decimal"/>
      <w:lvlText w:val="3.%1."/>
      <w:lvlJc w:val="left"/>
      <w:pPr>
        <w:tabs>
          <w:tab w:val="num" w:pos="1080"/>
        </w:tabs>
        <w:ind w:left="720" w:hanging="360"/>
      </w:pPr>
      <w:rPr>
        <w:rFonts w:ascii="Leelawadee" w:hAnsi="Leelawadee" w:cs="Leelawadee" w:hint="default"/>
        <w:b/>
        <w:i w:val="0"/>
        <w:sz w:val="20"/>
        <w:szCs w:val="20"/>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29013EDD"/>
    <w:multiLevelType w:val="hybridMultilevel"/>
    <w:tmpl w:val="D2127EF2"/>
    <w:lvl w:ilvl="0" w:tplc="77743876">
      <w:start w:val="1"/>
      <w:numFmt w:val="lowerLetter"/>
      <w:lvlText w:val="(%1)"/>
      <w:lvlJc w:val="left"/>
      <w:pPr>
        <w:ind w:left="720" w:hanging="360"/>
      </w:pPr>
      <w:rPr>
        <w:rFonts w:hint="default"/>
        <w:spacing w:val="0"/>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2BE76CE3"/>
    <w:multiLevelType w:val="hybridMultilevel"/>
    <w:tmpl w:val="E816573C"/>
    <w:lvl w:ilvl="0" w:tplc="E500E8F0">
      <w:start w:val="1"/>
      <w:numFmt w:val="lowerLetter"/>
      <w:lvlText w:val="(%1)"/>
      <w:lvlJc w:val="left"/>
      <w:pPr>
        <w:ind w:left="765" w:hanging="360"/>
      </w:pPr>
      <w:rPr>
        <w:rFonts w:hint="default"/>
      </w:rPr>
    </w:lvl>
    <w:lvl w:ilvl="1" w:tplc="04160019" w:tentative="1">
      <w:start w:val="1"/>
      <w:numFmt w:val="lowerLetter"/>
      <w:lvlText w:val="%2."/>
      <w:lvlJc w:val="left"/>
      <w:pPr>
        <w:ind w:left="1485" w:hanging="360"/>
      </w:pPr>
    </w:lvl>
    <w:lvl w:ilvl="2" w:tplc="0416001B" w:tentative="1">
      <w:start w:val="1"/>
      <w:numFmt w:val="lowerRoman"/>
      <w:lvlText w:val="%3."/>
      <w:lvlJc w:val="right"/>
      <w:pPr>
        <w:ind w:left="2205" w:hanging="180"/>
      </w:pPr>
    </w:lvl>
    <w:lvl w:ilvl="3" w:tplc="0416000F" w:tentative="1">
      <w:start w:val="1"/>
      <w:numFmt w:val="decimal"/>
      <w:lvlText w:val="%4."/>
      <w:lvlJc w:val="left"/>
      <w:pPr>
        <w:ind w:left="2925" w:hanging="360"/>
      </w:pPr>
    </w:lvl>
    <w:lvl w:ilvl="4" w:tplc="04160019" w:tentative="1">
      <w:start w:val="1"/>
      <w:numFmt w:val="lowerLetter"/>
      <w:lvlText w:val="%5."/>
      <w:lvlJc w:val="left"/>
      <w:pPr>
        <w:ind w:left="3645" w:hanging="360"/>
      </w:pPr>
    </w:lvl>
    <w:lvl w:ilvl="5" w:tplc="0416001B" w:tentative="1">
      <w:start w:val="1"/>
      <w:numFmt w:val="lowerRoman"/>
      <w:lvlText w:val="%6."/>
      <w:lvlJc w:val="right"/>
      <w:pPr>
        <w:ind w:left="4365" w:hanging="180"/>
      </w:pPr>
    </w:lvl>
    <w:lvl w:ilvl="6" w:tplc="0416000F" w:tentative="1">
      <w:start w:val="1"/>
      <w:numFmt w:val="decimal"/>
      <w:lvlText w:val="%7."/>
      <w:lvlJc w:val="left"/>
      <w:pPr>
        <w:ind w:left="5085" w:hanging="360"/>
      </w:pPr>
    </w:lvl>
    <w:lvl w:ilvl="7" w:tplc="04160019" w:tentative="1">
      <w:start w:val="1"/>
      <w:numFmt w:val="lowerLetter"/>
      <w:lvlText w:val="%8."/>
      <w:lvlJc w:val="left"/>
      <w:pPr>
        <w:ind w:left="5805" w:hanging="360"/>
      </w:pPr>
    </w:lvl>
    <w:lvl w:ilvl="8" w:tplc="0416001B" w:tentative="1">
      <w:start w:val="1"/>
      <w:numFmt w:val="lowerRoman"/>
      <w:lvlText w:val="%9."/>
      <w:lvlJc w:val="right"/>
      <w:pPr>
        <w:ind w:left="6525" w:hanging="180"/>
      </w:pPr>
    </w:lvl>
  </w:abstractNum>
  <w:abstractNum w:abstractNumId="30" w15:restartNumberingAfterBreak="0">
    <w:nsid w:val="2C9F7AE2"/>
    <w:multiLevelType w:val="hybridMultilevel"/>
    <w:tmpl w:val="1C684CB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2F8259DE"/>
    <w:multiLevelType w:val="hybridMultilevel"/>
    <w:tmpl w:val="FFF4F4B2"/>
    <w:lvl w:ilvl="0" w:tplc="FFFFFFFF">
      <w:start w:val="1"/>
      <w:numFmt w:val="lowerLetter"/>
      <w:lvlText w:val="(%1)"/>
      <w:lvlJc w:val="left"/>
      <w:pPr>
        <w:tabs>
          <w:tab w:val="num" w:pos="3000"/>
        </w:tabs>
        <w:ind w:left="3000" w:hanging="360"/>
      </w:pPr>
      <w:rPr>
        <w:rFonts w:cs="Times New Roman" w:hint="default"/>
      </w:rPr>
    </w:lvl>
    <w:lvl w:ilvl="1" w:tplc="FFFFFFFF" w:tentative="1">
      <w:start w:val="1"/>
      <w:numFmt w:val="lowerLetter"/>
      <w:lvlText w:val="%2."/>
      <w:lvlJc w:val="left"/>
      <w:pPr>
        <w:tabs>
          <w:tab w:val="num" w:pos="3720"/>
        </w:tabs>
        <w:ind w:left="3720" w:hanging="360"/>
      </w:pPr>
      <w:rPr>
        <w:rFonts w:cs="Times New Roman"/>
      </w:rPr>
    </w:lvl>
    <w:lvl w:ilvl="2" w:tplc="FFFFFFFF" w:tentative="1">
      <w:start w:val="1"/>
      <w:numFmt w:val="lowerRoman"/>
      <w:lvlText w:val="%3."/>
      <w:lvlJc w:val="right"/>
      <w:pPr>
        <w:tabs>
          <w:tab w:val="num" w:pos="4440"/>
        </w:tabs>
        <w:ind w:left="4440" w:hanging="180"/>
      </w:pPr>
      <w:rPr>
        <w:rFonts w:cs="Times New Roman"/>
      </w:rPr>
    </w:lvl>
    <w:lvl w:ilvl="3" w:tplc="FFFFFFFF" w:tentative="1">
      <w:start w:val="1"/>
      <w:numFmt w:val="decimal"/>
      <w:lvlText w:val="%4."/>
      <w:lvlJc w:val="left"/>
      <w:pPr>
        <w:tabs>
          <w:tab w:val="num" w:pos="5160"/>
        </w:tabs>
        <w:ind w:left="5160" w:hanging="360"/>
      </w:pPr>
      <w:rPr>
        <w:rFonts w:cs="Times New Roman"/>
      </w:rPr>
    </w:lvl>
    <w:lvl w:ilvl="4" w:tplc="FFFFFFFF" w:tentative="1">
      <w:start w:val="1"/>
      <w:numFmt w:val="lowerLetter"/>
      <w:lvlText w:val="%5."/>
      <w:lvlJc w:val="left"/>
      <w:pPr>
        <w:tabs>
          <w:tab w:val="num" w:pos="5880"/>
        </w:tabs>
        <w:ind w:left="5880" w:hanging="360"/>
      </w:pPr>
      <w:rPr>
        <w:rFonts w:cs="Times New Roman"/>
      </w:rPr>
    </w:lvl>
    <w:lvl w:ilvl="5" w:tplc="FFFFFFFF" w:tentative="1">
      <w:start w:val="1"/>
      <w:numFmt w:val="lowerRoman"/>
      <w:lvlText w:val="%6."/>
      <w:lvlJc w:val="right"/>
      <w:pPr>
        <w:tabs>
          <w:tab w:val="num" w:pos="6600"/>
        </w:tabs>
        <w:ind w:left="6600" w:hanging="180"/>
      </w:pPr>
      <w:rPr>
        <w:rFonts w:cs="Times New Roman"/>
      </w:rPr>
    </w:lvl>
    <w:lvl w:ilvl="6" w:tplc="FFFFFFFF" w:tentative="1">
      <w:start w:val="1"/>
      <w:numFmt w:val="decimal"/>
      <w:lvlText w:val="%7."/>
      <w:lvlJc w:val="left"/>
      <w:pPr>
        <w:tabs>
          <w:tab w:val="num" w:pos="7320"/>
        </w:tabs>
        <w:ind w:left="7320" w:hanging="360"/>
      </w:pPr>
      <w:rPr>
        <w:rFonts w:cs="Times New Roman"/>
      </w:rPr>
    </w:lvl>
    <w:lvl w:ilvl="7" w:tplc="FFFFFFFF" w:tentative="1">
      <w:start w:val="1"/>
      <w:numFmt w:val="lowerLetter"/>
      <w:lvlText w:val="%8."/>
      <w:lvlJc w:val="left"/>
      <w:pPr>
        <w:tabs>
          <w:tab w:val="num" w:pos="8040"/>
        </w:tabs>
        <w:ind w:left="8040" w:hanging="360"/>
      </w:pPr>
      <w:rPr>
        <w:rFonts w:cs="Times New Roman"/>
      </w:rPr>
    </w:lvl>
    <w:lvl w:ilvl="8" w:tplc="FFFFFFFF" w:tentative="1">
      <w:start w:val="1"/>
      <w:numFmt w:val="lowerRoman"/>
      <w:lvlText w:val="%9."/>
      <w:lvlJc w:val="right"/>
      <w:pPr>
        <w:tabs>
          <w:tab w:val="num" w:pos="8760"/>
        </w:tabs>
        <w:ind w:left="8760" w:hanging="180"/>
      </w:pPr>
      <w:rPr>
        <w:rFonts w:cs="Times New Roman"/>
      </w:rPr>
    </w:lvl>
  </w:abstractNum>
  <w:abstractNum w:abstractNumId="32" w15:restartNumberingAfterBreak="0">
    <w:nsid w:val="2F9B0192"/>
    <w:multiLevelType w:val="multilevel"/>
    <w:tmpl w:val="BAB428D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371E3413"/>
    <w:multiLevelType w:val="hybridMultilevel"/>
    <w:tmpl w:val="7CFA18B0"/>
    <w:lvl w:ilvl="0" w:tplc="74E600B0">
      <w:start w:val="1"/>
      <w:numFmt w:val="lowerLetter"/>
      <w:lvlText w:val="(%1)"/>
      <w:lvlJc w:val="left"/>
      <w:pPr>
        <w:tabs>
          <w:tab w:val="num" w:pos="502"/>
        </w:tabs>
        <w:ind w:left="502" w:hanging="360"/>
      </w:pPr>
      <w:rPr>
        <w:rFonts w:ascii="Leelawadee" w:hAnsi="Leelawadee" w:cs="Leelawadee" w:hint="default"/>
        <w:sz w:val="20"/>
        <w:szCs w:val="20"/>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4" w15:restartNumberingAfterBreak="0">
    <w:nsid w:val="37DC20BE"/>
    <w:multiLevelType w:val="multilevel"/>
    <w:tmpl w:val="82487CC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386664AC"/>
    <w:multiLevelType w:val="multilevel"/>
    <w:tmpl w:val="100C20E4"/>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lang w:val="pt-BR"/>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3D257C51"/>
    <w:multiLevelType w:val="hybridMultilevel"/>
    <w:tmpl w:val="7DC09CBE"/>
    <w:lvl w:ilvl="0" w:tplc="B66E0EF8">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 w15:restartNumberingAfterBreak="0">
    <w:nsid w:val="3D634365"/>
    <w:multiLevelType w:val="multilevel"/>
    <w:tmpl w:val="3DCE74AE"/>
    <w:lvl w:ilvl="0">
      <w:start w:val="15"/>
      <w:numFmt w:val="decimal"/>
      <w:lvlText w:val="%1."/>
      <w:lvlJc w:val="left"/>
      <w:pPr>
        <w:ind w:left="480" w:hanging="480"/>
      </w:pPr>
      <w:rPr>
        <w:rFonts w:hint="default"/>
      </w:rPr>
    </w:lvl>
    <w:lvl w:ilvl="1">
      <w:start w:val="1"/>
      <w:numFmt w:val="decimal"/>
      <w:lvlText w:val="%1.%2."/>
      <w:lvlJc w:val="left"/>
      <w:pPr>
        <w:ind w:left="480" w:hanging="48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40EF4FE5"/>
    <w:multiLevelType w:val="hybridMultilevel"/>
    <w:tmpl w:val="857C54C0"/>
    <w:lvl w:ilvl="0" w:tplc="D8FA7DB4">
      <w:start w:val="1"/>
      <w:numFmt w:val="decimal"/>
      <w:lvlText w:val="5.%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42FE3B26"/>
    <w:multiLevelType w:val="hybridMultilevel"/>
    <w:tmpl w:val="5EA078BE"/>
    <w:lvl w:ilvl="0" w:tplc="EE8ABA16">
      <w:start w:val="1"/>
      <w:numFmt w:val="lowerRoman"/>
      <w:lvlText w:val="(%1)"/>
      <w:lvlJc w:val="left"/>
      <w:pPr>
        <w:ind w:left="1429" w:hanging="720"/>
      </w:pPr>
      <w:rPr>
        <w:rFonts w:eastAsia="MS Mincho" w:cs="Arial" w:hint="default"/>
        <w:color w:val="auto"/>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0" w15:restartNumberingAfterBreak="0">
    <w:nsid w:val="451922B1"/>
    <w:multiLevelType w:val="multilevel"/>
    <w:tmpl w:val="10AE4532"/>
    <w:lvl w:ilvl="0">
      <w:start w:val="3"/>
      <w:numFmt w:val="decimal"/>
      <w:lvlText w:val="%1."/>
      <w:lvlJc w:val="left"/>
      <w:pPr>
        <w:ind w:left="630" w:hanging="63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482E5004"/>
    <w:multiLevelType w:val="hybridMultilevel"/>
    <w:tmpl w:val="70225E7E"/>
    <w:lvl w:ilvl="0" w:tplc="68ACFDBA">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4E781FB8"/>
    <w:multiLevelType w:val="multilevel"/>
    <w:tmpl w:val="3DD0B6E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4F3F6566"/>
    <w:multiLevelType w:val="hybridMultilevel"/>
    <w:tmpl w:val="CE1A445E"/>
    <w:lvl w:ilvl="0" w:tplc="65307DD0">
      <w:start w:val="1"/>
      <w:numFmt w:val="lowerRoman"/>
      <w:lvlText w:val="(%1)"/>
      <w:lvlJc w:val="left"/>
      <w:pPr>
        <w:ind w:left="1080" w:hanging="720"/>
      </w:pPr>
      <w:rPr>
        <w:rFonts w:cs="Times New Roman"/>
      </w:rPr>
    </w:lvl>
    <w:lvl w:ilvl="1" w:tplc="04160019">
      <w:start w:val="1"/>
      <w:numFmt w:val="lowerLetter"/>
      <w:lvlText w:val="%2."/>
      <w:lvlJc w:val="left"/>
      <w:pPr>
        <w:ind w:left="1440" w:hanging="360"/>
      </w:pPr>
      <w:rPr>
        <w:rFonts w:cs="Times New Roman"/>
      </w:rPr>
    </w:lvl>
    <w:lvl w:ilvl="2" w:tplc="7F4AD384">
      <w:start w:val="1"/>
      <w:numFmt w:val="lowerLetter"/>
      <w:lvlText w:val="(%3)"/>
      <w:lvlJc w:val="left"/>
      <w:pPr>
        <w:ind w:left="2160" w:hanging="180"/>
      </w:pPr>
      <w:rPr>
        <w:rFonts w:hint="default"/>
      </w:rPr>
    </w:lvl>
    <w:lvl w:ilvl="3" w:tplc="58AAF276">
      <w:start w:val="1"/>
      <w:numFmt w:val="decimal"/>
      <w:lvlText w:val="%4."/>
      <w:lvlJc w:val="left"/>
      <w:pPr>
        <w:ind w:left="2880" w:hanging="360"/>
      </w:pPr>
      <w:rPr>
        <w:rFonts w:cs="Times New Roman"/>
        <w:b/>
        <w:bCs/>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44" w15:restartNumberingAfterBreak="0">
    <w:nsid w:val="4F610ECA"/>
    <w:multiLevelType w:val="multilevel"/>
    <w:tmpl w:val="0E0C4A9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50DD056F"/>
    <w:multiLevelType w:val="multilevel"/>
    <w:tmpl w:val="26C4AC26"/>
    <w:lvl w:ilvl="0">
      <w:start w:val="1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518A5244"/>
    <w:multiLevelType w:val="multilevel"/>
    <w:tmpl w:val="6284D6F6"/>
    <w:lvl w:ilvl="0">
      <w:start w:val="13"/>
      <w:numFmt w:val="decimal"/>
      <w:lvlText w:val="%1."/>
      <w:lvlJc w:val="left"/>
      <w:pPr>
        <w:ind w:left="405" w:hanging="405"/>
      </w:pPr>
      <w:rPr>
        <w:rFonts w:hint="default"/>
        <w:b w:val="0"/>
      </w:rPr>
    </w:lvl>
    <w:lvl w:ilvl="1">
      <w:start w:val="1"/>
      <w:numFmt w:val="decimal"/>
      <w:lvlText w:val="%1.%2."/>
      <w:lvlJc w:val="left"/>
      <w:pPr>
        <w:ind w:left="405" w:hanging="40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47" w15:restartNumberingAfterBreak="0">
    <w:nsid w:val="51EE64C4"/>
    <w:multiLevelType w:val="hybridMultilevel"/>
    <w:tmpl w:val="E9B67606"/>
    <w:lvl w:ilvl="0" w:tplc="ED9E5362">
      <w:start w:val="1"/>
      <w:numFmt w:val="lowerRoman"/>
      <w:lvlText w:val="(%1)"/>
      <w:lvlJc w:val="left"/>
      <w:pPr>
        <w:ind w:left="720" w:hanging="360"/>
      </w:pPr>
      <w:rPr>
        <w:rFonts w:hint="default"/>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15:restartNumberingAfterBreak="0">
    <w:nsid w:val="56890FBF"/>
    <w:multiLevelType w:val="hybridMultilevel"/>
    <w:tmpl w:val="A6D4BDE8"/>
    <w:lvl w:ilvl="0" w:tplc="D8FA7DB4">
      <w:start w:val="1"/>
      <w:numFmt w:val="decimal"/>
      <w:lvlText w:val="5.%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9" w15:restartNumberingAfterBreak="0">
    <w:nsid w:val="56972CE8"/>
    <w:multiLevelType w:val="hybridMultilevel"/>
    <w:tmpl w:val="A20E8E60"/>
    <w:lvl w:ilvl="0" w:tplc="43B4A334">
      <w:start w:val="1"/>
      <w:numFmt w:val="lowerRoman"/>
      <w:lvlText w:val="(%1)"/>
      <w:lvlJc w:val="left"/>
      <w:pPr>
        <w:ind w:left="1080" w:hanging="720"/>
      </w:pPr>
      <w:rPr>
        <w:rFonts w:eastAsia="MS Mincho"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0" w15:restartNumberingAfterBreak="0">
    <w:nsid w:val="5B1E4B98"/>
    <w:multiLevelType w:val="multilevel"/>
    <w:tmpl w:val="ACF6C85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5F447258"/>
    <w:multiLevelType w:val="hybridMultilevel"/>
    <w:tmpl w:val="DF8C7BEE"/>
    <w:lvl w:ilvl="0" w:tplc="5DD05150">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2" w15:restartNumberingAfterBreak="0">
    <w:nsid w:val="60183D22"/>
    <w:multiLevelType w:val="multilevel"/>
    <w:tmpl w:val="BB227F92"/>
    <w:lvl w:ilvl="0">
      <w:start w:val="9"/>
      <w:numFmt w:val="decimal"/>
      <w:lvlText w:val="%1."/>
      <w:lvlJc w:val="left"/>
      <w:pPr>
        <w:ind w:left="360" w:hanging="360"/>
      </w:pPr>
      <w:rPr>
        <w:rFonts w:cs="Times New Roman" w:hint="default"/>
        <w:b w:val="0"/>
        <w:u w:val="single"/>
      </w:rPr>
    </w:lvl>
    <w:lvl w:ilvl="1">
      <w:start w:val="1"/>
      <w:numFmt w:val="decimal"/>
      <w:lvlText w:val="%1.%2."/>
      <w:lvlJc w:val="left"/>
      <w:pPr>
        <w:ind w:left="720" w:hanging="720"/>
      </w:pPr>
      <w:rPr>
        <w:rFonts w:cs="Times New Roman" w:hint="default"/>
        <w:b/>
        <w:u w:val="none"/>
      </w:rPr>
    </w:lvl>
    <w:lvl w:ilvl="2">
      <w:start w:val="1"/>
      <w:numFmt w:val="decimal"/>
      <w:lvlText w:val="%1.%2.%3."/>
      <w:lvlJc w:val="left"/>
      <w:pPr>
        <w:ind w:left="720" w:hanging="720"/>
      </w:pPr>
      <w:rPr>
        <w:rFonts w:cs="Times New Roman" w:hint="default"/>
        <w:b w:val="0"/>
        <w:u w:val="none"/>
      </w:rPr>
    </w:lvl>
    <w:lvl w:ilvl="3">
      <w:start w:val="1"/>
      <w:numFmt w:val="decimal"/>
      <w:lvlText w:val="%1.%2.%3.%4."/>
      <w:lvlJc w:val="left"/>
      <w:pPr>
        <w:ind w:left="1080" w:hanging="1080"/>
      </w:pPr>
      <w:rPr>
        <w:rFonts w:cs="Times New Roman" w:hint="default"/>
        <w:b w:val="0"/>
        <w:u w:val="none"/>
      </w:rPr>
    </w:lvl>
    <w:lvl w:ilvl="4">
      <w:start w:val="1"/>
      <w:numFmt w:val="decimal"/>
      <w:lvlText w:val="%1.%2.%3.%4.%5."/>
      <w:lvlJc w:val="left"/>
      <w:pPr>
        <w:ind w:left="1080" w:hanging="1080"/>
      </w:pPr>
      <w:rPr>
        <w:rFonts w:cs="Times New Roman" w:hint="default"/>
        <w:b w:val="0"/>
        <w:u w:val="single"/>
      </w:rPr>
    </w:lvl>
    <w:lvl w:ilvl="5">
      <w:start w:val="1"/>
      <w:numFmt w:val="decimal"/>
      <w:lvlText w:val="%1.%2.%3.%4.%5.%6."/>
      <w:lvlJc w:val="left"/>
      <w:pPr>
        <w:ind w:left="1440" w:hanging="1440"/>
      </w:pPr>
      <w:rPr>
        <w:rFonts w:cs="Times New Roman" w:hint="default"/>
        <w:b w:val="0"/>
        <w:u w:val="single"/>
      </w:rPr>
    </w:lvl>
    <w:lvl w:ilvl="6">
      <w:start w:val="1"/>
      <w:numFmt w:val="decimal"/>
      <w:lvlText w:val="%1.%2.%3.%4.%5.%6.%7."/>
      <w:lvlJc w:val="left"/>
      <w:pPr>
        <w:ind w:left="1440" w:hanging="1440"/>
      </w:pPr>
      <w:rPr>
        <w:rFonts w:cs="Times New Roman" w:hint="default"/>
        <w:b w:val="0"/>
        <w:u w:val="single"/>
      </w:rPr>
    </w:lvl>
    <w:lvl w:ilvl="7">
      <w:start w:val="1"/>
      <w:numFmt w:val="decimal"/>
      <w:lvlText w:val="%1.%2.%3.%4.%5.%6.%7.%8."/>
      <w:lvlJc w:val="left"/>
      <w:pPr>
        <w:ind w:left="1800" w:hanging="1800"/>
      </w:pPr>
      <w:rPr>
        <w:rFonts w:cs="Times New Roman" w:hint="default"/>
        <w:b w:val="0"/>
        <w:u w:val="single"/>
      </w:rPr>
    </w:lvl>
    <w:lvl w:ilvl="8">
      <w:start w:val="1"/>
      <w:numFmt w:val="decimal"/>
      <w:lvlText w:val="%1.%2.%3.%4.%5.%6.%7.%8.%9."/>
      <w:lvlJc w:val="left"/>
      <w:pPr>
        <w:ind w:left="1800" w:hanging="1800"/>
      </w:pPr>
      <w:rPr>
        <w:rFonts w:cs="Times New Roman" w:hint="default"/>
        <w:b w:val="0"/>
        <w:u w:val="single"/>
      </w:rPr>
    </w:lvl>
  </w:abstractNum>
  <w:abstractNum w:abstractNumId="53" w15:restartNumberingAfterBreak="0">
    <w:nsid w:val="61A004AC"/>
    <w:multiLevelType w:val="hybridMultilevel"/>
    <w:tmpl w:val="C344BA9E"/>
    <w:lvl w:ilvl="0" w:tplc="E54AF94E">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4" w15:restartNumberingAfterBreak="0">
    <w:nsid w:val="64DB74A2"/>
    <w:multiLevelType w:val="hybridMultilevel"/>
    <w:tmpl w:val="6112776A"/>
    <w:lvl w:ilvl="0" w:tplc="CE6A55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60106DE"/>
    <w:multiLevelType w:val="hybridMultilevel"/>
    <w:tmpl w:val="416AFAE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6" w15:restartNumberingAfterBreak="0">
    <w:nsid w:val="663F4E65"/>
    <w:multiLevelType w:val="hybridMultilevel"/>
    <w:tmpl w:val="BC9C325C"/>
    <w:lvl w:ilvl="0" w:tplc="4078989E">
      <w:start w:val="1"/>
      <w:numFmt w:val="lowerLetter"/>
      <w:lvlText w:val="(%1)"/>
      <w:lvlJc w:val="left"/>
      <w:pPr>
        <w:tabs>
          <w:tab w:val="num" w:pos="737"/>
        </w:tabs>
      </w:pPr>
      <w:rPr>
        <w:rFonts w:ascii="Leelawadee" w:hAnsi="Leelawadee" w:cs="Leelawadee" w:hint="default"/>
        <w:b w:val="0"/>
        <w:i w:val="0"/>
        <w:sz w:val="20"/>
        <w:szCs w:val="18"/>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57" w15:restartNumberingAfterBreak="0">
    <w:nsid w:val="664A67CB"/>
    <w:multiLevelType w:val="multilevel"/>
    <w:tmpl w:val="3E12AEA4"/>
    <w:lvl w:ilvl="0">
      <w:start w:val="10"/>
      <w:numFmt w:val="decimal"/>
      <w:lvlText w:val="%1."/>
      <w:lvlJc w:val="left"/>
      <w:pPr>
        <w:ind w:left="405" w:hanging="405"/>
      </w:pPr>
      <w:rPr>
        <w:rFonts w:hint="default"/>
      </w:rPr>
    </w:lvl>
    <w:lvl w:ilvl="1">
      <w:start w:val="1"/>
      <w:numFmt w:val="decimal"/>
      <w:lvlText w:val="%1.%2."/>
      <w:lvlJc w:val="left"/>
      <w:pPr>
        <w:ind w:left="405" w:hanging="405"/>
      </w:pPr>
      <w:rPr>
        <w:rFonts w:ascii="Leelawadee" w:hAnsi="Leelawadee" w:cs="Leelawadee" w:hint="cs"/>
        <w:sz w:val="20"/>
        <w:szCs w:val="20"/>
        <w:lang w:val="pt-BR"/>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8" w15:restartNumberingAfterBreak="0">
    <w:nsid w:val="66A75498"/>
    <w:multiLevelType w:val="multilevel"/>
    <w:tmpl w:val="4A143F1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684E3682"/>
    <w:multiLevelType w:val="multilevel"/>
    <w:tmpl w:val="993C000C"/>
    <w:lvl w:ilvl="0">
      <w:start w:val="13"/>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69924F5E"/>
    <w:multiLevelType w:val="multilevel"/>
    <w:tmpl w:val="392E06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6CB64E26"/>
    <w:multiLevelType w:val="hybridMultilevel"/>
    <w:tmpl w:val="3B2092C0"/>
    <w:lvl w:ilvl="0" w:tplc="33AA4F5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2" w15:restartNumberingAfterBreak="0">
    <w:nsid w:val="6D7501D4"/>
    <w:multiLevelType w:val="hybridMultilevel"/>
    <w:tmpl w:val="E37CBE9E"/>
    <w:lvl w:ilvl="0" w:tplc="49DAC72E">
      <w:start w:val="1"/>
      <w:numFmt w:val="lowerLetter"/>
      <w:lvlText w:val="(%1)"/>
      <w:lvlJc w:val="left"/>
      <w:pPr>
        <w:tabs>
          <w:tab w:val="num" w:pos="1675"/>
        </w:tabs>
        <w:ind w:left="1675" w:hanging="180"/>
      </w:pPr>
      <w:rPr>
        <w:rFonts w:hint="default"/>
        <w:spacing w:val="0"/>
        <w:sz w:val="20"/>
        <w:szCs w:val="20"/>
      </w:rPr>
    </w:lvl>
    <w:lvl w:ilvl="1" w:tplc="EA0C8CF4">
      <w:start w:val="1"/>
      <w:numFmt w:val="lowerLetter"/>
      <w:lvlText w:val="%2."/>
      <w:lvlJc w:val="left"/>
      <w:pPr>
        <w:tabs>
          <w:tab w:val="num" w:pos="2395"/>
        </w:tabs>
        <w:ind w:left="2395" w:hanging="360"/>
      </w:pPr>
    </w:lvl>
    <w:lvl w:ilvl="2" w:tplc="D440320E" w:tentative="1">
      <w:start w:val="1"/>
      <w:numFmt w:val="lowerRoman"/>
      <w:lvlText w:val="%3."/>
      <w:lvlJc w:val="right"/>
      <w:pPr>
        <w:tabs>
          <w:tab w:val="num" w:pos="3115"/>
        </w:tabs>
        <w:ind w:left="3115" w:hanging="180"/>
      </w:pPr>
    </w:lvl>
    <w:lvl w:ilvl="3" w:tplc="90988DDA" w:tentative="1">
      <w:start w:val="1"/>
      <w:numFmt w:val="decimal"/>
      <w:lvlText w:val="%4."/>
      <w:lvlJc w:val="left"/>
      <w:pPr>
        <w:tabs>
          <w:tab w:val="num" w:pos="3835"/>
        </w:tabs>
        <w:ind w:left="3835" w:hanging="360"/>
      </w:pPr>
    </w:lvl>
    <w:lvl w:ilvl="4" w:tplc="80420B12" w:tentative="1">
      <w:start w:val="1"/>
      <w:numFmt w:val="lowerLetter"/>
      <w:lvlText w:val="%5."/>
      <w:lvlJc w:val="left"/>
      <w:pPr>
        <w:tabs>
          <w:tab w:val="num" w:pos="4555"/>
        </w:tabs>
        <w:ind w:left="4555" w:hanging="360"/>
      </w:pPr>
    </w:lvl>
    <w:lvl w:ilvl="5" w:tplc="EFC84D46" w:tentative="1">
      <w:start w:val="1"/>
      <w:numFmt w:val="lowerRoman"/>
      <w:lvlText w:val="%6."/>
      <w:lvlJc w:val="right"/>
      <w:pPr>
        <w:tabs>
          <w:tab w:val="num" w:pos="5275"/>
        </w:tabs>
        <w:ind w:left="5275" w:hanging="180"/>
      </w:pPr>
    </w:lvl>
    <w:lvl w:ilvl="6" w:tplc="06D201AC" w:tentative="1">
      <w:start w:val="1"/>
      <w:numFmt w:val="decimal"/>
      <w:lvlText w:val="%7."/>
      <w:lvlJc w:val="left"/>
      <w:pPr>
        <w:tabs>
          <w:tab w:val="num" w:pos="5995"/>
        </w:tabs>
        <w:ind w:left="5995" w:hanging="360"/>
      </w:pPr>
    </w:lvl>
    <w:lvl w:ilvl="7" w:tplc="A22E2712" w:tentative="1">
      <w:start w:val="1"/>
      <w:numFmt w:val="lowerLetter"/>
      <w:lvlText w:val="%8."/>
      <w:lvlJc w:val="left"/>
      <w:pPr>
        <w:tabs>
          <w:tab w:val="num" w:pos="6715"/>
        </w:tabs>
        <w:ind w:left="6715" w:hanging="360"/>
      </w:pPr>
    </w:lvl>
    <w:lvl w:ilvl="8" w:tplc="4FC489AE" w:tentative="1">
      <w:start w:val="1"/>
      <w:numFmt w:val="lowerRoman"/>
      <w:lvlText w:val="%9."/>
      <w:lvlJc w:val="right"/>
      <w:pPr>
        <w:tabs>
          <w:tab w:val="num" w:pos="7435"/>
        </w:tabs>
        <w:ind w:left="7435" w:hanging="180"/>
      </w:pPr>
    </w:lvl>
  </w:abstractNum>
  <w:abstractNum w:abstractNumId="63" w15:restartNumberingAfterBreak="0">
    <w:nsid w:val="6E7428BA"/>
    <w:multiLevelType w:val="multilevel"/>
    <w:tmpl w:val="69520C26"/>
    <w:lvl w:ilvl="0">
      <w:start w:val="1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6F931B48"/>
    <w:multiLevelType w:val="hybridMultilevel"/>
    <w:tmpl w:val="72A0EA86"/>
    <w:lvl w:ilvl="0" w:tplc="5164D3D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5" w15:restartNumberingAfterBreak="0">
    <w:nsid w:val="701A62EB"/>
    <w:multiLevelType w:val="multilevel"/>
    <w:tmpl w:val="18980278"/>
    <w:lvl w:ilvl="0">
      <w:start w:val="10"/>
      <w:numFmt w:val="decimal"/>
      <w:lvlText w:val="%1."/>
      <w:lvlJc w:val="left"/>
      <w:pPr>
        <w:ind w:left="585" w:hanging="58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6" w15:restartNumberingAfterBreak="0">
    <w:nsid w:val="7028004C"/>
    <w:multiLevelType w:val="multilevel"/>
    <w:tmpl w:val="18527A2C"/>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743F5802"/>
    <w:multiLevelType w:val="multilevel"/>
    <w:tmpl w:val="94DA1402"/>
    <w:lvl w:ilvl="0">
      <w:start w:val="1"/>
      <w:numFmt w:val="decimal"/>
      <w:pStyle w:val="Nvel1"/>
      <w:lvlText w:val="%1."/>
      <w:lvlJc w:val="left"/>
      <w:pPr>
        <w:ind w:left="360" w:hanging="360"/>
      </w:pPr>
      <w:rPr>
        <w:rFonts w:ascii="Trebuchet MS" w:hAnsi="Trebuchet MS" w:hint="default"/>
        <w:b/>
        <w:i w:val="0"/>
        <w:caps w:val="0"/>
        <w:strike w:val="0"/>
        <w:dstrike w:val="0"/>
        <w:vanish w:val="0"/>
        <w:webHidden w:val="0"/>
        <w:color w:val="auto"/>
        <w:sz w:val="22"/>
        <w:u w:val="none"/>
        <w:effect w:val="none"/>
        <w:vertAlign w:val="baseline"/>
        <w:specVanish w:val="0"/>
      </w:rPr>
    </w:lvl>
    <w:lvl w:ilvl="1">
      <w:start w:val="1"/>
      <w:numFmt w:val="decimal"/>
      <w:pStyle w:val="Nvel11"/>
      <w:isLgl/>
      <w:lvlText w:val="%1.%2"/>
      <w:lvlJc w:val="left"/>
      <w:pPr>
        <w:tabs>
          <w:tab w:val="num" w:pos="1418"/>
        </w:tabs>
        <w:ind w:left="0" w:firstLine="0"/>
      </w:pPr>
      <w:rPr>
        <w:rFonts w:ascii="Trebuchet MS" w:hAnsi="Trebuchet MS" w:hint="default"/>
        <w:b w:val="0"/>
        <w:i w:val="0"/>
        <w:caps w:val="0"/>
        <w:strike w:val="0"/>
        <w:dstrike w:val="0"/>
        <w:vanish w:val="0"/>
        <w:webHidden w:val="0"/>
        <w:color w:val="auto"/>
        <w:kern w:val="0"/>
        <w:sz w:val="22"/>
        <w:u w:val="none"/>
        <w:effect w:val="none"/>
        <w:vertAlign w:val="baseline"/>
        <w:specVanish w:val="0"/>
        <w14:cntxtAlts w14:val="0"/>
      </w:rPr>
    </w:lvl>
    <w:lvl w:ilvl="2">
      <w:start w:val="1"/>
      <w:numFmt w:val="lowerLetter"/>
      <w:pStyle w:val="Nvel11a"/>
      <w:lvlText w:val="(%3)"/>
      <w:lvlJc w:val="left"/>
      <w:pPr>
        <w:tabs>
          <w:tab w:val="num" w:pos="709"/>
        </w:tabs>
        <w:ind w:left="709" w:hanging="709"/>
      </w:pPr>
      <w:rPr>
        <w:rFonts w:ascii="Trebuchet MS" w:hAnsi="Trebuchet MS" w:hint="default"/>
        <w:b w:val="0"/>
        <w:i w:val="0"/>
        <w:caps w:val="0"/>
        <w:strike w:val="0"/>
        <w:dstrike w:val="0"/>
        <w:vanish w:val="0"/>
        <w:webHidden w:val="0"/>
        <w:color w:val="auto"/>
        <w:sz w:val="22"/>
        <w:u w:val="none"/>
        <w:effect w:val="none"/>
        <w:vertAlign w:val="baseline"/>
        <w:specVanish w:val="0"/>
      </w:rPr>
    </w:lvl>
    <w:lvl w:ilvl="3">
      <w:start w:val="1"/>
      <w:numFmt w:val="decimal"/>
      <w:pStyle w:val="Nvel11a1"/>
      <w:lvlText w:val="(%4)"/>
      <w:lvlJc w:val="left"/>
      <w:pPr>
        <w:tabs>
          <w:tab w:val="num" w:pos="1418"/>
        </w:tabs>
        <w:ind w:left="1418" w:hanging="709"/>
      </w:pPr>
      <w:rPr>
        <w:rFonts w:ascii="Trebuchet MS" w:hAnsi="Trebuchet MS" w:hint="default"/>
        <w:b w:val="0"/>
        <w:i w:val="0"/>
        <w:caps w:val="0"/>
        <w:strike w:val="0"/>
        <w:dstrike w:val="0"/>
        <w:vanish w:val="0"/>
        <w:webHidden w:val="0"/>
        <w:color w:val="auto"/>
        <w:sz w:val="22"/>
        <w:u w:val="none"/>
        <w:effect w:val="none"/>
        <w:vertAlign w:val="baseline"/>
        <w:specVanish w:val="0"/>
      </w:rPr>
    </w:lvl>
    <w:lvl w:ilvl="4">
      <w:start w:val="1"/>
      <w:numFmt w:val="decimal"/>
      <w:pStyle w:val="Nvel111"/>
      <w:lvlText w:val="%1.%2.%5"/>
      <w:lvlJc w:val="left"/>
      <w:pPr>
        <w:tabs>
          <w:tab w:val="num" w:pos="2126"/>
        </w:tabs>
        <w:ind w:left="709" w:firstLine="0"/>
      </w:pPr>
      <w:rPr>
        <w:rFonts w:ascii="Trebuchet MS" w:hAnsi="Trebuchet MS" w:hint="default"/>
        <w:b w:val="0"/>
        <w:i w:val="0"/>
        <w:strike w:val="0"/>
        <w:dstrike w:val="0"/>
        <w:color w:val="auto"/>
        <w:sz w:val="22"/>
        <w:u w:val="none"/>
        <w:effect w:val="none"/>
        <w:vertAlign w:val="baseline"/>
      </w:rPr>
    </w:lvl>
    <w:lvl w:ilvl="5">
      <w:start w:val="1"/>
      <w:numFmt w:val="lowerLetter"/>
      <w:pStyle w:val="Nvel111a"/>
      <w:lvlText w:val="(%6)"/>
      <w:lvlJc w:val="left"/>
      <w:pPr>
        <w:tabs>
          <w:tab w:val="num" w:pos="1418"/>
        </w:tabs>
        <w:ind w:left="1418" w:hanging="709"/>
      </w:pPr>
      <w:rPr>
        <w:rFonts w:ascii="Trebuchet MS" w:hAnsi="Trebuchet MS" w:hint="default"/>
        <w:b w:val="0"/>
        <w:i w:val="0"/>
        <w:sz w:val="22"/>
      </w:rPr>
    </w:lvl>
    <w:lvl w:ilvl="6">
      <w:start w:val="1"/>
      <w:numFmt w:val="decimal"/>
      <w:pStyle w:val="Nvel111a1"/>
      <w:lvlText w:val="(%7)"/>
      <w:lvlJc w:val="left"/>
      <w:pPr>
        <w:tabs>
          <w:tab w:val="num" w:pos="2126"/>
        </w:tabs>
        <w:ind w:left="2126" w:hanging="708"/>
      </w:pPr>
      <w:rPr>
        <w:rFonts w:ascii="Trebuchet MS" w:hAnsi="Trebuchet MS" w:hint="default"/>
        <w:b w:val="0"/>
        <w:i w:val="0"/>
        <w:sz w:val="22"/>
      </w:rPr>
    </w:lvl>
    <w:lvl w:ilvl="7">
      <w:start w:val="1"/>
      <w:numFmt w:val="decimal"/>
      <w:pStyle w:val="Nvel1111"/>
      <w:lvlText w:val="%1.%2.%5.%8"/>
      <w:lvlJc w:val="left"/>
      <w:pPr>
        <w:tabs>
          <w:tab w:val="num" w:pos="3402"/>
        </w:tabs>
        <w:ind w:left="1985" w:firstLine="0"/>
      </w:pPr>
      <w:rPr>
        <w:rFonts w:ascii="Trebuchet MS" w:hAnsi="Trebuchet MS" w:hint="default"/>
        <w:b w:val="0"/>
        <w:i w:val="0"/>
        <w:caps w:val="0"/>
        <w:strike w:val="0"/>
        <w:dstrike w:val="0"/>
        <w:vanish w:val="0"/>
        <w:webHidden w:val="0"/>
        <w:color w:val="auto"/>
        <w:sz w:val="22"/>
        <w:u w:val="none"/>
        <w:effect w:val="none"/>
        <w:vertAlign w:val="baseline"/>
        <w:specVanish w:val="0"/>
      </w:rPr>
    </w:lvl>
    <w:lvl w:ilvl="8">
      <w:start w:val="1"/>
      <w:numFmt w:val="lowerLetter"/>
      <w:pStyle w:val="Nvel1111a"/>
      <w:lvlText w:val="(%9)"/>
      <w:lvlJc w:val="left"/>
      <w:pPr>
        <w:tabs>
          <w:tab w:val="num" w:pos="2126"/>
        </w:tabs>
        <w:ind w:left="2126" w:hanging="708"/>
      </w:pPr>
      <w:rPr>
        <w:rFonts w:ascii="Trebuchet MS" w:hAnsi="Trebuchet MS" w:hint="default"/>
        <w:b w:val="0"/>
        <w:i w:val="0"/>
        <w:sz w:val="22"/>
      </w:rPr>
    </w:lvl>
  </w:abstractNum>
  <w:abstractNum w:abstractNumId="68" w15:restartNumberingAfterBreak="0">
    <w:nsid w:val="744266A4"/>
    <w:multiLevelType w:val="hybridMultilevel"/>
    <w:tmpl w:val="0A84A536"/>
    <w:lvl w:ilvl="0" w:tplc="9A2ACB7C">
      <w:start w:val="1"/>
      <w:numFmt w:val="lowerLetter"/>
      <w:lvlText w:val="(%1)"/>
      <w:lvlJc w:val="left"/>
      <w:pPr>
        <w:tabs>
          <w:tab w:val="num" w:pos="1440"/>
        </w:tabs>
        <w:ind w:left="1440" w:hanging="360"/>
      </w:pPr>
      <w:rPr>
        <w:rFonts w:ascii="Trebuchet MS" w:hAnsi="Trebuchet MS" w:cs="Times New Roman" w:hint="default"/>
        <w:sz w:val="22"/>
        <w:szCs w:val="20"/>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69" w15:restartNumberingAfterBreak="0">
    <w:nsid w:val="751C0F88"/>
    <w:multiLevelType w:val="hybridMultilevel"/>
    <w:tmpl w:val="07E2BDF8"/>
    <w:lvl w:ilvl="0" w:tplc="1E88CD98">
      <w:start w:val="9"/>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0" w15:restartNumberingAfterBreak="0">
    <w:nsid w:val="7A4A4559"/>
    <w:multiLevelType w:val="hybridMultilevel"/>
    <w:tmpl w:val="72F6CC8E"/>
    <w:lvl w:ilvl="0" w:tplc="1958C414">
      <w:start w:val="1"/>
      <w:numFmt w:val="lowerRoman"/>
      <w:lvlText w:val="(%1)"/>
      <w:lvlJc w:val="left"/>
      <w:pPr>
        <w:ind w:left="720" w:hanging="360"/>
      </w:pPr>
      <w:rPr>
        <w:rFonts w:hint="default"/>
        <w:b w:val="0"/>
        <w:color w:val="auto"/>
        <w:w w:val="1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C0E7F17"/>
    <w:multiLevelType w:val="multilevel"/>
    <w:tmpl w:val="EAD6C9C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i w:val="0"/>
        <w:iCs w:val="0"/>
        <w:sz w:val="20"/>
        <w:szCs w:val="20"/>
        <w:lang w:val="pt-BR"/>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2" w15:restartNumberingAfterBreak="0">
    <w:nsid w:val="7E4E443E"/>
    <w:multiLevelType w:val="hybridMultilevel"/>
    <w:tmpl w:val="95E2A178"/>
    <w:lvl w:ilvl="0" w:tplc="CB3C50A8">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7"/>
  </w:num>
  <w:num w:numId="2">
    <w:abstractNumId w:val="56"/>
  </w:num>
  <w:num w:numId="3">
    <w:abstractNumId w:val="33"/>
  </w:num>
  <w:num w:numId="4">
    <w:abstractNumId w:val="43"/>
  </w:num>
  <w:num w:numId="5">
    <w:abstractNumId w:val="52"/>
  </w:num>
  <w:num w:numId="6">
    <w:abstractNumId w:val="14"/>
  </w:num>
  <w:num w:numId="7">
    <w:abstractNumId w:val="35"/>
  </w:num>
  <w:num w:numId="8">
    <w:abstractNumId w:val="40"/>
  </w:num>
  <w:num w:numId="9">
    <w:abstractNumId w:val="18"/>
  </w:num>
  <w:num w:numId="10">
    <w:abstractNumId w:val="22"/>
  </w:num>
  <w:num w:numId="11">
    <w:abstractNumId w:val="23"/>
  </w:num>
  <w:num w:numId="12">
    <w:abstractNumId w:val="68"/>
  </w:num>
  <w:num w:numId="13">
    <w:abstractNumId w:val="16"/>
  </w:num>
  <w:num w:numId="14">
    <w:abstractNumId w:val="7"/>
  </w:num>
  <w:num w:numId="15">
    <w:abstractNumId w:val="41"/>
  </w:num>
  <w:num w:numId="16">
    <w:abstractNumId w:val="24"/>
  </w:num>
  <w:num w:numId="17">
    <w:abstractNumId w:val="65"/>
  </w:num>
  <w:num w:numId="18">
    <w:abstractNumId w:val="49"/>
  </w:num>
  <w:num w:numId="19">
    <w:abstractNumId w:val="39"/>
  </w:num>
  <w:num w:numId="20">
    <w:abstractNumId w:val="47"/>
  </w:num>
  <w:num w:numId="21">
    <w:abstractNumId w:val="19"/>
  </w:num>
  <w:num w:numId="22">
    <w:abstractNumId w:val="61"/>
  </w:num>
  <w:num w:numId="23">
    <w:abstractNumId w:val="12"/>
  </w:num>
  <w:num w:numId="24">
    <w:abstractNumId w:val="3"/>
  </w:num>
  <w:num w:numId="25">
    <w:abstractNumId w:val="31"/>
  </w:num>
  <w:num w:numId="26">
    <w:abstractNumId w:val="15"/>
  </w:num>
  <w:num w:numId="27">
    <w:abstractNumId w:val="71"/>
  </w:num>
  <w:num w:numId="28">
    <w:abstractNumId w:val="8"/>
  </w:num>
  <w:num w:numId="29">
    <w:abstractNumId w:val="4"/>
  </w:num>
  <w:num w:numId="30">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0"/>
  </w:num>
  <w:num w:numId="32">
    <w:abstractNumId w:val="32"/>
  </w:num>
  <w:num w:numId="33">
    <w:abstractNumId w:val="55"/>
  </w:num>
  <w:num w:numId="34">
    <w:abstractNumId w:val="34"/>
  </w:num>
  <w:num w:numId="35">
    <w:abstractNumId w:val="17"/>
  </w:num>
  <w:num w:numId="36">
    <w:abstractNumId w:val="62"/>
  </w:num>
  <w:num w:numId="37">
    <w:abstractNumId w:val="58"/>
  </w:num>
  <w:num w:numId="38">
    <w:abstractNumId w:val="42"/>
  </w:num>
  <w:num w:numId="39">
    <w:abstractNumId w:val="9"/>
  </w:num>
  <w:num w:numId="40">
    <w:abstractNumId w:val="48"/>
  </w:num>
  <w:num w:numId="41">
    <w:abstractNumId w:val="50"/>
  </w:num>
  <w:num w:numId="42">
    <w:abstractNumId w:val="20"/>
  </w:num>
  <w:num w:numId="43">
    <w:abstractNumId w:val="0"/>
  </w:num>
  <w:num w:numId="44">
    <w:abstractNumId w:val="57"/>
  </w:num>
  <w:num w:numId="45">
    <w:abstractNumId w:val="63"/>
  </w:num>
  <w:num w:numId="46">
    <w:abstractNumId w:val="45"/>
  </w:num>
  <w:num w:numId="47">
    <w:abstractNumId w:val="72"/>
  </w:num>
  <w:num w:numId="48">
    <w:abstractNumId w:val="26"/>
  </w:num>
  <w:num w:numId="49">
    <w:abstractNumId w:val="1"/>
  </w:num>
  <w:num w:numId="50">
    <w:abstractNumId w:val="46"/>
  </w:num>
  <w:num w:numId="51">
    <w:abstractNumId w:val="59"/>
  </w:num>
  <w:num w:numId="52">
    <w:abstractNumId w:val="2"/>
  </w:num>
  <w:num w:numId="53">
    <w:abstractNumId w:val="38"/>
  </w:num>
  <w:num w:numId="54">
    <w:abstractNumId w:val="21"/>
  </w:num>
  <w:num w:numId="55">
    <w:abstractNumId w:val="51"/>
  </w:num>
  <w:num w:numId="56">
    <w:abstractNumId w:val="11"/>
  </w:num>
  <w:num w:numId="57">
    <w:abstractNumId w:val="44"/>
  </w:num>
  <w:num w:numId="58">
    <w:abstractNumId w:val="28"/>
  </w:num>
  <w:num w:numId="59">
    <w:abstractNumId w:val="37"/>
  </w:num>
  <w:num w:numId="60">
    <w:abstractNumId w:val="6"/>
  </w:num>
  <w:num w:numId="61">
    <w:abstractNumId w:val="29"/>
  </w:num>
  <w:num w:numId="62">
    <w:abstractNumId w:val="30"/>
  </w:num>
  <w:num w:numId="63">
    <w:abstractNumId w:val="54"/>
  </w:num>
  <w:num w:numId="64">
    <w:abstractNumId w:val="66"/>
  </w:num>
  <w:num w:numId="65">
    <w:abstractNumId w:val="25"/>
  </w:num>
  <w:num w:numId="66">
    <w:abstractNumId w:val="70"/>
  </w:num>
  <w:num w:numId="67">
    <w:abstractNumId w:val="5"/>
  </w:num>
  <w:num w:numId="68">
    <w:abstractNumId w:val="64"/>
  </w:num>
  <w:num w:numId="69">
    <w:abstractNumId w:val="13"/>
  </w:num>
  <w:num w:numId="70">
    <w:abstractNumId w:val="36"/>
  </w:num>
  <w:num w:numId="71">
    <w:abstractNumId w:val="10"/>
  </w:num>
  <w:num w:numId="72">
    <w:abstractNumId w:val="69"/>
  </w:num>
  <w:num w:numId="73">
    <w:abstractNumId w:val="53"/>
  </w:num>
  <w:numIdMacAtCleanup w:val="7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afael Godinho Francisco">
    <w15:presenceInfo w15:providerId="None" w15:userId="Rafael Godinho Francisco"/>
  </w15:person>
  <w15:person w15:author="Luisa Herkenhoff">
    <w15:presenceInfo w15:providerId="AD" w15:userId="S::luisa.herkenhoff@isecbrasil.com.br::581b3c37-9380-46c3-92b8-e1587df54b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DateAndTime/>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doNotHyphenateCaps/>
  <w:drawingGridHorizontalSpacing w:val="187"/>
  <w:drawingGridVerticalSpacing w:val="120"/>
  <w:displayHorizontalDrawingGridEvery w:val="0"/>
  <w:displayVerticalDrawingGridEvery w:val="3"/>
  <w:characterSpacingControl w:val="compressPunctuation"/>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D6D"/>
    <w:rsid w:val="00001239"/>
    <w:rsid w:val="000021C1"/>
    <w:rsid w:val="000028FE"/>
    <w:rsid w:val="00003F79"/>
    <w:rsid w:val="000045FA"/>
    <w:rsid w:val="00005301"/>
    <w:rsid w:val="000059F3"/>
    <w:rsid w:val="00007F32"/>
    <w:rsid w:val="000126F2"/>
    <w:rsid w:val="0001403B"/>
    <w:rsid w:val="000166D2"/>
    <w:rsid w:val="00017AE0"/>
    <w:rsid w:val="00020CB5"/>
    <w:rsid w:val="00020EF8"/>
    <w:rsid w:val="0002124B"/>
    <w:rsid w:val="00022200"/>
    <w:rsid w:val="00022BF3"/>
    <w:rsid w:val="00022D30"/>
    <w:rsid w:val="000235A7"/>
    <w:rsid w:val="000241F8"/>
    <w:rsid w:val="0002440C"/>
    <w:rsid w:val="00024D58"/>
    <w:rsid w:val="00024DBD"/>
    <w:rsid w:val="0002530D"/>
    <w:rsid w:val="0002532C"/>
    <w:rsid w:val="0002541E"/>
    <w:rsid w:val="0002632C"/>
    <w:rsid w:val="000279EA"/>
    <w:rsid w:val="000307E3"/>
    <w:rsid w:val="00030ECF"/>
    <w:rsid w:val="00031086"/>
    <w:rsid w:val="00031181"/>
    <w:rsid w:val="00031C71"/>
    <w:rsid w:val="00032ABA"/>
    <w:rsid w:val="00032FEB"/>
    <w:rsid w:val="00033A0B"/>
    <w:rsid w:val="00034C2C"/>
    <w:rsid w:val="00035789"/>
    <w:rsid w:val="00036514"/>
    <w:rsid w:val="000367B5"/>
    <w:rsid w:val="0003682C"/>
    <w:rsid w:val="00041003"/>
    <w:rsid w:val="00041159"/>
    <w:rsid w:val="00041880"/>
    <w:rsid w:val="00041F14"/>
    <w:rsid w:val="00042D14"/>
    <w:rsid w:val="000436F5"/>
    <w:rsid w:val="0004370B"/>
    <w:rsid w:val="00044535"/>
    <w:rsid w:val="00044F3E"/>
    <w:rsid w:val="0004675E"/>
    <w:rsid w:val="00047118"/>
    <w:rsid w:val="000471C5"/>
    <w:rsid w:val="0005015D"/>
    <w:rsid w:val="00050DA9"/>
    <w:rsid w:val="000535AF"/>
    <w:rsid w:val="00053B29"/>
    <w:rsid w:val="00054601"/>
    <w:rsid w:val="00054696"/>
    <w:rsid w:val="00057D40"/>
    <w:rsid w:val="00060174"/>
    <w:rsid w:val="000608E3"/>
    <w:rsid w:val="00060FE3"/>
    <w:rsid w:val="000618CC"/>
    <w:rsid w:val="000625B7"/>
    <w:rsid w:val="00063D6F"/>
    <w:rsid w:val="00064480"/>
    <w:rsid w:val="00065914"/>
    <w:rsid w:val="00065B77"/>
    <w:rsid w:val="00066DD7"/>
    <w:rsid w:val="00066F11"/>
    <w:rsid w:val="000670F5"/>
    <w:rsid w:val="00067CC0"/>
    <w:rsid w:val="00070AA5"/>
    <w:rsid w:val="00071105"/>
    <w:rsid w:val="00071407"/>
    <w:rsid w:val="000722C5"/>
    <w:rsid w:val="000727D6"/>
    <w:rsid w:val="0007294D"/>
    <w:rsid w:val="00073067"/>
    <w:rsid w:val="00073175"/>
    <w:rsid w:val="00074D85"/>
    <w:rsid w:val="000750F8"/>
    <w:rsid w:val="000765D1"/>
    <w:rsid w:val="00083C12"/>
    <w:rsid w:val="0008408A"/>
    <w:rsid w:val="00084FB2"/>
    <w:rsid w:val="00086483"/>
    <w:rsid w:val="00087C3D"/>
    <w:rsid w:val="0009146A"/>
    <w:rsid w:val="00092608"/>
    <w:rsid w:val="00093154"/>
    <w:rsid w:val="00095709"/>
    <w:rsid w:val="0009581F"/>
    <w:rsid w:val="0009592B"/>
    <w:rsid w:val="00096132"/>
    <w:rsid w:val="00096231"/>
    <w:rsid w:val="000A0129"/>
    <w:rsid w:val="000A1A62"/>
    <w:rsid w:val="000A7F63"/>
    <w:rsid w:val="000B06B5"/>
    <w:rsid w:val="000B109C"/>
    <w:rsid w:val="000B15F5"/>
    <w:rsid w:val="000B19DB"/>
    <w:rsid w:val="000B2CDE"/>
    <w:rsid w:val="000B3C2A"/>
    <w:rsid w:val="000B4D33"/>
    <w:rsid w:val="000B569B"/>
    <w:rsid w:val="000B7AE8"/>
    <w:rsid w:val="000B7B13"/>
    <w:rsid w:val="000B7BF9"/>
    <w:rsid w:val="000B7CE9"/>
    <w:rsid w:val="000B7F68"/>
    <w:rsid w:val="000C10DB"/>
    <w:rsid w:val="000C1A43"/>
    <w:rsid w:val="000C3832"/>
    <w:rsid w:val="000C3B07"/>
    <w:rsid w:val="000C3CCE"/>
    <w:rsid w:val="000C3F0A"/>
    <w:rsid w:val="000C4232"/>
    <w:rsid w:val="000C47C8"/>
    <w:rsid w:val="000C4BCB"/>
    <w:rsid w:val="000D0507"/>
    <w:rsid w:val="000D0E7C"/>
    <w:rsid w:val="000D1D95"/>
    <w:rsid w:val="000D203B"/>
    <w:rsid w:val="000D2F44"/>
    <w:rsid w:val="000D33D4"/>
    <w:rsid w:val="000D48EA"/>
    <w:rsid w:val="000D5EE3"/>
    <w:rsid w:val="000D5F35"/>
    <w:rsid w:val="000D6867"/>
    <w:rsid w:val="000E00C0"/>
    <w:rsid w:val="000E13C2"/>
    <w:rsid w:val="000E158B"/>
    <w:rsid w:val="000E1AB1"/>
    <w:rsid w:val="000E1E36"/>
    <w:rsid w:val="000E3E6E"/>
    <w:rsid w:val="000E531C"/>
    <w:rsid w:val="000E5939"/>
    <w:rsid w:val="000F31B8"/>
    <w:rsid w:val="000F4093"/>
    <w:rsid w:val="000F4782"/>
    <w:rsid w:val="000F4D4F"/>
    <w:rsid w:val="000F5D35"/>
    <w:rsid w:val="000F66BB"/>
    <w:rsid w:val="00100871"/>
    <w:rsid w:val="00100D78"/>
    <w:rsid w:val="00101F11"/>
    <w:rsid w:val="001025C3"/>
    <w:rsid w:val="00104831"/>
    <w:rsid w:val="00105106"/>
    <w:rsid w:val="001062DB"/>
    <w:rsid w:val="00107403"/>
    <w:rsid w:val="001079D7"/>
    <w:rsid w:val="00107E7F"/>
    <w:rsid w:val="00110016"/>
    <w:rsid w:val="001104A0"/>
    <w:rsid w:val="00110502"/>
    <w:rsid w:val="00110B70"/>
    <w:rsid w:val="00110DD8"/>
    <w:rsid w:val="00110F46"/>
    <w:rsid w:val="001118C7"/>
    <w:rsid w:val="001127D0"/>
    <w:rsid w:val="001129FA"/>
    <w:rsid w:val="00114B34"/>
    <w:rsid w:val="00116F6F"/>
    <w:rsid w:val="00117023"/>
    <w:rsid w:val="00117751"/>
    <w:rsid w:val="00117C1A"/>
    <w:rsid w:val="001217E5"/>
    <w:rsid w:val="001223EE"/>
    <w:rsid w:val="00122764"/>
    <w:rsid w:val="00122A45"/>
    <w:rsid w:val="00122B66"/>
    <w:rsid w:val="00123DD7"/>
    <w:rsid w:val="001246B4"/>
    <w:rsid w:val="00125D51"/>
    <w:rsid w:val="00127BE0"/>
    <w:rsid w:val="00130CE9"/>
    <w:rsid w:val="0013192B"/>
    <w:rsid w:val="00132EE5"/>
    <w:rsid w:val="001337B8"/>
    <w:rsid w:val="001338DB"/>
    <w:rsid w:val="00133D87"/>
    <w:rsid w:val="00134644"/>
    <w:rsid w:val="001346FB"/>
    <w:rsid w:val="00134F3D"/>
    <w:rsid w:val="0013595B"/>
    <w:rsid w:val="00136AA6"/>
    <w:rsid w:val="00136B5C"/>
    <w:rsid w:val="00137392"/>
    <w:rsid w:val="00137A0A"/>
    <w:rsid w:val="00140608"/>
    <w:rsid w:val="0014169F"/>
    <w:rsid w:val="00142705"/>
    <w:rsid w:val="00142B99"/>
    <w:rsid w:val="00143CB6"/>
    <w:rsid w:val="001441C6"/>
    <w:rsid w:val="00144D20"/>
    <w:rsid w:val="001478A6"/>
    <w:rsid w:val="00151576"/>
    <w:rsid w:val="00153848"/>
    <w:rsid w:val="001547E7"/>
    <w:rsid w:val="0015517E"/>
    <w:rsid w:val="001563EE"/>
    <w:rsid w:val="00163E66"/>
    <w:rsid w:val="00165BE7"/>
    <w:rsid w:val="00166C13"/>
    <w:rsid w:val="00166D93"/>
    <w:rsid w:val="001677F1"/>
    <w:rsid w:val="00167913"/>
    <w:rsid w:val="001728E8"/>
    <w:rsid w:val="0017368B"/>
    <w:rsid w:val="00175855"/>
    <w:rsid w:val="00177B3D"/>
    <w:rsid w:val="00177DEB"/>
    <w:rsid w:val="00183962"/>
    <w:rsid w:val="001855A2"/>
    <w:rsid w:val="00185F11"/>
    <w:rsid w:val="00186153"/>
    <w:rsid w:val="00186988"/>
    <w:rsid w:val="00187BEC"/>
    <w:rsid w:val="0019054C"/>
    <w:rsid w:val="0019227F"/>
    <w:rsid w:val="001928F9"/>
    <w:rsid w:val="00192DDE"/>
    <w:rsid w:val="00194873"/>
    <w:rsid w:val="001956E2"/>
    <w:rsid w:val="001957A0"/>
    <w:rsid w:val="00195A49"/>
    <w:rsid w:val="001966D3"/>
    <w:rsid w:val="0019765E"/>
    <w:rsid w:val="001A0696"/>
    <w:rsid w:val="001A277D"/>
    <w:rsid w:val="001A279B"/>
    <w:rsid w:val="001A29AE"/>
    <w:rsid w:val="001A30FF"/>
    <w:rsid w:val="001A495C"/>
    <w:rsid w:val="001A61D6"/>
    <w:rsid w:val="001A774E"/>
    <w:rsid w:val="001A7923"/>
    <w:rsid w:val="001B008D"/>
    <w:rsid w:val="001B08EE"/>
    <w:rsid w:val="001B1C2C"/>
    <w:rsid w:val="001B1D61"/>
    <w:rsid w:val="001B20FC"/>
    <w:rsid w:val="001B2602"/>
    <w:rsid w:val="001B2A0D"/>
    <w:rsid w:val="001B2AE3"/>
    <w:rsid w:val="001B2F33"/>
    <w:rsid w:val="001B2FA2"/>
    <w:rsid w:val="001B312E"/>
    <w:rsid w:val="001B36A2"/>
    <w:rsid w:val="001B37CE"/>
    <w:rsid w:val="001B37DC"/>
    <w:rsid w:val="001B4BB3"/>
    <w:rsid w:val="001B5F48"/>
    <w:rsid w:val="001C01D1"/>
    <w:rsid w:val="001C14E2"/>
    <w:rsid w:val="001C3359"/>
    <w:rsid w:val="001C3985"/>
    <w:rsid w:val="001C4B0F"/>
    <w:rsid w:val="001C5BF7"/>
    <w:rsid w:val="001C632B"/>
    <w:rsid w:val="001C6635"/>
    <w:rsid w:val="001D0AA2"/>
    <w:rsid w:val="001D1AC8"/>
    <w:rsid w:val="001D1C5A"/>
    <w:rsid w:val="001D2484"/>
    <w:rsid w:val="001D26AC"/>
    <w:rsid w:val="001D3A20"/>
    <w:rsid w:val="001D5192"/>
    <w:rsid w:val="001D5819"/>
    <w:rsid w:val="001D5C3C"/>
    <w:rsid w:val="001D6132"/>
    <w:rsid w:val="001D67B8"/>
    <w:rsid w:val="001D6AFF"/>
    <w:rsid w:val="001D6B68"/>
    <w:rsid w:val="001E0DD7"/>
    <w:rsid w:val="001E0EEE"/>
    <w:rsid w:val="001E10D8"/>
    <w:rsid w:val="001E24AC"/>
    <w:rsid w:val="001E2AB9"/>
    <w:rsid w:val="001E2EB2"/>
    <w:rsid w:val="001E5250"/>
    <w:rsid w:val="001E5904"/>
    <w:rsid w:val="001E638F"/>
    <w:rsid w:val="001E63BF"/>
    <w:rsid w:val="001E7930"/>
    <w:rsid w:val="001F07E2"/>
    <w:rsid w:val="001F1BCB"/>
    <w:rsid w:val="001F2242"/>
    <w:rsid w:val="001F27F6"/>
    <w:rsid w:val="001F4338"/>
    <w:rsid w:val="001F605D"/>
    <w:rsid w:val="001F7D85"/>
    <w:rsid w:val="00200414"/>
    <w:rsid w:val="00201E18"/>
    <w:rsid w:val="00202C53"/>
    <w:rsid w:val="0020401E"/>
    <w:rsid w:val="00204B59"/>
    <w:rsid w:val="0020530E"/>
    <w:rsid w:val="002054D8"/>
    <w:rsid w:val="00205633"/>
    <w:rsid w:val="00205AAE"/>
    <w:rsid w:val="0020604E"/>
    <w:rsid w:val="0020754C"/>
    <w:rsid w:val="00207B2B"/>
    <w:rsid w:val="00207DD5"/>
    <w:rsid w:val="002101B8"/>
    <w:rsid w:val="00210780"/>
    <w:rsid w:val="0021080C"/>
    <w:rsid w:val="00211305"/>
    <w:rsid w:val="00211335"/>
    <w:rsid w:val="002113C6"/>
    <w:rsid w:val="00211CC8"/>
    <w:rsid w:val="0021262F"/>
    <w:rsid w:val="00213566"/>
    <w:rsid w:val="0021479D"/>
    <w:rsid w:val="00215359"/>
    <w:rsid w:val="00217769"/>
    <w:rsid w:val="00220E06"/>
    <w:rsid w:val="00222F91"/>
    <w:rsid w:val="00223341"/>
    <w:rsid w:val="002236E7"/>
    <w:rsid w:val="002239E3"/>
    <w:rsid w:val="0022460B"/>
    <w:rsid w:val="00224F6C"/>
    <w:rsid w:val="00225A27"/>
    <w:rsid w:val="00226AC9"/>
    <w:rsid w:val="00227C42"/>
    <w:rsid w:val="00230046"/>
    <w:rsid w:val="00230EA1"/>
    <w:rsid w:val="00231A0D"/>
    <w:rsid w:val="002324D6"/>
    <w:rsid w:val="0023329C"/>
    <w:rsid w:val="00233548"/>
    <w:rsid w:val="0023370E"/>
    <w:rsid w:val="00233EBB"/>
    <w:rsid w:val="00233FDB"/>
    <w:rsid w:val="002345CA"/>
    <w:rsid w:val="002349F0"/>
    <w:rsid w:val="00235EDF"/>
    <w:rsid w:val="00236E56"/>
    <w:rsid w:val="00240287"/>
    <w:rsid w:val="00242563"/>
    <w:rsid w:val="00242AB4"/>
    <w:rsid w:val="00245299"/>
    <w:rsid w:val="002458BB"/>
    <w:rsid w:val="00246020"/>
    <w:rsid w:val="002461AB"/>
    <w:rsid w:val="00246490"/>
    <w:rsid w:val="00247CFF"/>
    <w:rsid w:val="00247EBB"/>
    <w:rsid w:val="00250C56"/>
    <w:rsid w:val="002524B4"/>
    <w:rsid w:val="00252F98"/>
    <w:rsid w:val="002541E8"/>
    <w:rsid w:val="0025435C"/>
    <w:rsid w:val="00256A90"/>
    <w:rsid w:val="00256EB5"/>
    <w:rsid w:val="002604D1"/>
    <w:rsid w:val="0026054D"/>
    <w:rsid w:val="002606F2"/>
    <w:rsid w:val="00260D9C"/>
    <w:rsid w:val="00260E60"/>
    <w:rsid w:val="002616A5"/>
    <w:rsid w:val="00261BBC"/>
    <w:rsid w:val="0026306C"/>
    <w:rsid w:val="0026314C"/>
    <w:rsid w:val="00263D1D"/>
    <w:rsid w:val="002670AF"/>
    <w:rsid w:val="002675F4"/>
    <w:rsid w:val="0027029D"/>
    <w:rsid w:val="00270514"/>
    <w:rsid w:val="00271D42"/>
    <w:rsid w:val="00274205"/>
    <w:rsid w:val="00274E3B"/>
    <w:rsid w:val="00275362"/>
    <w:rsid w:val="002769E5"/>
    <w:rsid w:val="0027740A"/>
    <w:rsid w:val="00277465"/>
    <w:rsid w:val="0027767A"/>
    <w:rsid w:val="00277D78"/>
    <w:rsid w:val="00280029"/>
    <w:rsid w:val="0028022C"/>
    <w:rsid w:val="002804F9"/>
    <w:rsid w:val="002809BB"/>
    <w:rsid w:val="00280F1C"/>
    <w:rsid w:val="002810AB"/>
    <w:rsid w:val="00281B3E"/>
    <w:rsid w:val="002848E6"/>
    <w:rsid w:val="0028493F"/>
    <w:rsid w:val="00284A31"/>
    <w:rsid w:val="002863B7"/>
    <w:rsid w:val="00286541"/>
    <w:rsid w:val="00286638"/>
    <w:rsid w:val="00286B06"/>
    <w:rsid w:val="0029057F"/>
    <w:rsid w:val="00290A70"/>
    <w:rsid w:val="002911E8"/>
    <w:rsid w:val="002918C1"/>
    <w:rsid w:val="00291FD9"/>
    <w:rsid w:val="00294A9A"/>
    <w:rsid w:val="00296751"/>
    <w:rsid w:val="00297548"/>
    <w:rsid w:val="002A028C"/>
    <w:rsid w:val="002A04BF"/>
    <w:rsid w:val="002A1001"/>
    <w:rsid w:val="002A13BA"/>
    <w:rsid w:val="002A1E81"/>
    <w:rsid w:val="002A2F54"/>
    <w:rsid w:val="002A3E98"/>
    <w:rsid w:val="002A537A"/>
    <w:rsid w:val="002A53A5"/>
    <w:rsid w:val="002A5518"/>
    <w:rsid w:val="002A56B1"/>
    <w:rsid w:val="002A6216"/>
    <w:rsid w:val="002B1280"/>
    <w:rsid w:val="002B221E"/>
    <w:rsid w:val="002B22E0"/>
    <w:rsid w:val="002B338A"/>
    <w:rsid w:val="002B3847"/>
    <w:rsid w:val="002B46EA"/>
    <w:rsid w:val="002B51D9"/>
    <w:rsid w:val="002B56C3"/>
    <w:rsid w:val="002B577A"/>
    <w:rsid w:val="002B596F"/>
    <w:rsid w:val="002B5DC3"/>
    <w:rsid w:val="002B632B"/>
    <w:rsid w:val="002B6B0F"/>
    <w:rsid w:val="002B6C0E"/>
    <w:rsid w:val="002B7587"/>
    <w:rsid w:val="002B77C3"/>
    <w:rsid w:val="002B7B77"/>
    <w:rsid w:val="002C16F6"/>
    <w:rsid w:val="002C21BD"/>
    <w:rsid w:val="002C2AD9"/>
    <w:rsid w:val="002C2C77"/>
    <w:rsid w:val="002C3A4C"/>
    <w:rsid w:val="002C3ECB"/>
    <w:rsid w:val="002C4020"/>
    <w:rsid w:val="002C415D"/>
    <w:rsid w:val="002C4607"/>
    <w:rsid w:val="002C51EF"/>
    <w:rsid w:val="002C5E4E"/>
    <w:rsid w:val="002C6EAA"/>
    <w:rsid w:val="002D039F"/>
    <w:rsid w:val="002D0CA2"/>
    <w:rsid w:val="002D0EEA"/>
    <w:rsid w:val="002D1E53"/>
    <w:rsid w:val="002D1F1B"/>
    <w:rsid w:val="002D20A2"/>
    <w:rsid w:val="002D254F"/>
    <w:rsid w:val="002D4AB1"/>
    <w:rsid w:val="002D59C6"/>
    <w:rsid w:val="002D5B6F"/>
    <w:rsid w:val="002D6D27"/>
    <w:rsid w:val="002D7190"/>
    <w:rsid w:val="002E0221"/>
    <w:rsid w:val="002E2E92"/>
    <w:rsid w:val="002E61E8"/>
    <w:rsid w:val="002E629D"/>
    <w:rsid w:val="002E6859"/>
    <w:rsid w:val="002E70CB"/>
    <w:rsid w:val="002F01BD"/>
    <w:rsid w:val="002F2D96"/>
    <w:rsid w:val="002F2EE8"/>
    <w:rsid w:val="002F36E5"/>
    <w:rsid w:val="002F3C84"/>
    <w:rsid w:val="002F4E81"/>
    <w:rsid w:val="002F5E55"/>
    <w:rsid w:val="002F716F"/>
    <w:rsid w:val="002F7646"/>
    <w:rsid w:val="002F7D8B"/>
    <w:rsid w:val="002F7F98"/>
    <w:rsid w:val="00300C61"/>
    <w:rsid w:val="00302D6A"/>
    <w:rsid w:val="0030514F"/>
    <w:rsid w:val="00305A65"/>
    <w:rsid w:val="00305F89"/>
    <w:rsid w:val="00306639"/>
    <w:rsid w:val="003102BC"/>
    <w:rsid w:val="0031124C"/>
    <w:rsid w:val="003116B6"/>
    <w:rsid w:val="00313552"/>
    <w:rsid w:val="003169D5"/>
    <w:rsid w:val="0031714D"/>
    <w:rsid w:val="00317162"/>
    <w:rsid w:val="00317E1A"/>
    <w:rsid w:val="00320B13"/>
    <w:rsid w:val="00320D23"/>
    <w:rsid w:val="00322FD9"/>
    <w:rsid w:val="00324585"/>
    <w:rsid w:val="003247A8"/>
    <w:rsid w:val="0032739E"/>
    <w:rsid w:val="00331190"/>
    <w:rsid w:val="00332D93"/>
    <w:rsid w:val="00333013"/>
    <w:rsid w:val="0033456F"/>
    <w:rsid w:val="00334D86"/>
    <w:rsid w:val="00336A6D"/>
    <w:rsid w:val="0034241F"/>
    <w:rsid w:val="003430C8"/>
    <w:rsid w:val="00343AF1"/>
    <w:rsid w:val="003449CF"/>
    <w:rsid w:val="003450E4"/>
    <w:rsid w:val="00345614"/>
    <w:rsid w:val="003457B6"/>
    <w:rsid w:val="00345DDC"/>
    <w:rsid w:val="003465AA"/>
    <w:rsid w:val="003479DB"/>
    <w:rsid w:val="003504E5"/>
    <w:rsid w:val="00352D06"/>
    <w:rsid w:val="00353BD8"/>
    <w:rsid w:val="0035540B"/>
    <w:rsid w:val="003566A4"/>
    <w:rsid w:val="00357146"/>
    <w:rsid w:val="003576A3"/>
    <w:rsid w:val="0036165A"/>
    <w:rsid w:val="00361DC5"/>
    <w:rsid w:val="00365234"/>
    <w:rsid w:val="003656C3"/>
    <w:rsid w:val="00366FF8"/>
    <w:rsid w:val="00370495"/>
    <w:rsid w:val="003720ED"/>
    <w:rsid w:val="00372649"/>
    <w:rsid w:val="003736C7"/>
    <w:rsid w:val="00373D1F"/>
    <w:rsid w:val="0037404F"/>
    <w:rsid w:val="0037542F"/>
    <w:rsid w:val="00375A82"/>
    <w:rsid w:val="00375D5F"/>
    <w:rsid w:val="00376624"/>
    <w:rsid w:val="00376F07"/>
    <w:rsid w:val="00377239"/>
    <w:rsid w:val="00380E45"/>
    <w:rsid w:val="00381373"/>
    <w:rsid w:val="00382162"/>
    <w:rsid w:val="0038305D"/>
    <w:rsid w:val="00383501"/>
    <w:rsid w:val="003835E4"/>
    <w:rsid w:val="00385568"/>
    <w:rsid w:val="0038583B"/>
    <w:rsid w:val="00385D55"/>
    <w:rsid w:val="003863B0"/>
    <w:rsid w:val="00386E9E"/>
    <w:rsid w:val="00387E65"/>
    <w:rsid w:val="00390DB1"/>
    <w:rsid w:val="00393379"/>
    <w:rsid w:val="00394B0C"/>
    <w:rsid w:val="003955BB"/>
    <w:rsid w:val="00395ADB"/>
    <w:rsid w:val="00396ABB"/>
    <w:rsid w:val="00396CD0"/>
    <w:rsid w:val="003976CF"/>
    <w:rsid w:val="003A16BA"/>
    <w:rsid w:val="003A1722"/>
    <w:rsid w:val="003A1B8D"/>
    <w:rsid w:val="003A1FC2"/>
    <w:rsid w:val="003A2288"/>
    <w:rsid w:val="003A2B1F"/>
    <w:rsid w:val="003A328E"/>
    <w:rsid w:val="003A45F8"/>
    <w:rsid w:val="003A4836"/>
    <w:rsid w:val="003A5554"/>
    <w:rsid w:val="003A56FC"/>
    <w:rsid w:val="003A574F"/>
    <w:rsid w:val="003A6454"/>
    <w:rsid w:val="003A7981"/>
    <w:rsid w:val="003A7BD3"/>
    <w:rsid w:val="003A7BEC"/>
    <w:rsid w:val="003B02F7"/>
    <w:rsid w:val="003B1759"/>
    <w:rsid w:val="003B2A32"/>
    <w:rsid w:val="003B2F31"/>
    <w:rsid w:val="003C0C0C"/>
    <w:rsid w:val="003C14E2"/>
    <w:rsid w:val="003C1ED5"/>
    <w:rsid w:val="003C1FB3"/>
    <w:rsid w:val="003C288B"/>
    <w:rsid w:val="003C3932"/>
    <w:rsid w:val="003C3FF7"/>
    <w:rsid w:val="003C4191"/>
    <w:rsid w:val="003D0AE5"/>
    <w:rsid w:val="003D170B"/>
    <w:rsid w:val="003D1D9D"/>
    <w:rsid w:val="003D26EC"/>
    <w:rsid w:val="003D2E5A"/>
    <w:rsid w:val="003D32B9"/>
    <w:rsid w:val="003D4F48"/>
    <w:rsid w:val="003D5575"/>
    <w:rsid w:val="003D57B3"/>
    <w:rsid w:val="003D607C"/>
    <w:rsid w:val="003D7918"/>
    <w:rsid w:val="003E039D"/>
    <w:rsid w:val="003E067B"/>
    <w:rsid w:val="003E071E"/>
    <w:rsid w:val="003E37D7"/>
    <w:rsid w:val="003E3895"/>
    <w:rsid w:val="003E41CC"/>
    <w:rsid w:val="003E45FB"/>
    <w:rsid w:val="003E477A"/>
    <w:rsid w:val="003E4C47"/>
    <w:rsid w:val="003E4CD0"/>
    <w:rsid w:val="003E5BB7"/>
    <w:rsid w:val="003E72EA"/>
    <w:rsid w:val="003E7509"/>
    <w:rsid w:val="003F099C"/>
    <w:rsid w:val="003F0EC9"/>
    <w:rsid w:val="003F4197"/>
    <w:rsid w:val="003F4EC0"/>
    <w:rsid w:val="003F5B03"/>
    <w:rsid w:val="003F6245"/>
    <w:rsid w:val="003F6915"/>
    <w:rsid w:val="003F6B44"/>
    <w:rsid w:val="003F79DD"/>
    <w:rsid w:val="00400BCC"/>
    <w:rsid w:val="00402B83"/>
    <w:rsid w:val="00404ECB"/>
    <w:rsid w:val="00405176"/>
    <w:rsid w:val="00405EB3"/>
    <w:rsid w:val="00406C3E"/>
    <w:rsid w:val="00407EE5"/>
    <w:rsid w:val="00410A9B"/>
    <w:rsid w:val="00413BD1"/>
    <w:rsid w:val="00414406"/>
    <w:rsid w:val="00414771"/>
    <w:rsid w:val="00414EB9"/>
    <w:rsid w:val="00416CF3"/>
    <w:rsid w:val="0041779F"/>
    <w:rsid w:val="00420068"/>
    <w:rsid w:val="00420A29"/>
    <w:rsid w:val="00421482"/>
    <w:rsid w:val="0042200E"/>
    <w:rsid w:val="00423CE0"/>
    <w:rsid w:val="00424A5E"/>
    <w:rsid w:val="004259C0"/>
    <w:rsid w:val="0042654A"/>
    <w:rsid w:val="0042690B"/>
    <w:rsid w:val="004304E9"/>
    <w:rsid w:val="00430FAF"/>
    <w:rsid w:val="00431310"/>
    <w:rsid w:val="00432871"/>
    <w:rsid w:val="004345F7"/>
    <w:rsid w:val="00434937"/>
    <w:rsid w:val="004362A6"/>
    <w:rsid w:val="00437DC4"/>
    <w:rsid w:val="004400BF"/>
    <w:rsid w:val="00441112"/>
    <w:rsid w:val="00441F25"/>
    <w:rsid w:val="004427FC"/>
    <w:rsid w:val="0044327B"/>
    <w:rsid w:val="004437D4"/>
    <w:rsid w:val="00443AF2"/>
    <w:rsid w:val="00444A0C"/>
    <w:rsid w:val="0044515E"/>
    <w:rsid w:val="00445199"/>
    <w:rsid w:val="00445D10"/>
    <w:rsid w:val="004475A9"/>
    <w:rsid w:val="00450136"/>
    <w:rsid w:val="00452287"/>
    <w:rsid w:val="00452EA8"/>
    <w:rsid w:val="0045312F"/>
    <w:rsid w:val="00454B09"/>
    <w:rsid w:val="00455CB3"/>
    <w:rsid w:val="004564C5"/>
    <w:rsid w:val="00456B2A"/>
    <w:rsid w:val="00457847"/>
    <w:rsid w:val="00462346"/>
    <w:rsid w:val="00463523"/>
    <w:rsid w:val="00464AB4"/>
    <w:rsid w:val="00465615"/>
    <w:rsid w:val="004661CB"/>
    <w:rsid w:val="004666F1"/>
    <w:rsid w:val="00466C41"/>
    <w:rsid w:val="00466EFE"/>
    <w:rsid w:val="0046748A"/>
    <w:rsid w:val="00467577"/>
    <w:rsid w:val="004678BD"/>
    <w:rsid w:val="00470111"/>
    <w:rsid w:val="00471A83"/>
    <w:rsid w:val="00471BAF"/>
    <w:rsid w:val="00472E1F"/>
    <w:rsid w:val="004731C7"/>
    <w:rsid w:val="00473264"/>
    <w:rsid w:val="00473771"/>
    <w:rsid w:val="00473978"/>
    <w:rsid w:val="00473986"/>
    <w:rsid w:val="004740ED"/>
    <w:rsid w:val="00475213"/>
    <w:rsid w:val="0047580A"/>
    <w:rsid w:val="004768EE"/>
    <w:rsid w:val="0047795A"/>
    <w:rsid w:val="00480520"/>
    <w:rsid w:val="00481460"/>
    <w:rsid w:val="00483E87"/>
    <w:rsid w:val="004841D2"/>
    <w:rsid w:val="004843C7"/>
    <w:rsid w:val="00484EA7"/>
    <w:rsid w:val="00484F5F"/>
    <w:rsid w:val="00485B65"/>
    <w:rsid w:val="00485F28"/>
    <w:rsid w:val="00486653"/>
    <w:rsid w:val="00487199"/>
    <w:rsid w:val="0048736A"/>
    <w:rsid w:val="004904A5"/>
    <w:rsid w:val="0049090D"/>
    <w:rsid w:val="00490CB4"/>
    <w:rsid w:val="00491DF8"/>
    <w:rsid w:val="0049281D"/>
    <w:rsid w:val="00493036"/>
    <w:rsid w:val="004930F7"/>
    <w:rsid w:val="00493920"/>
    <w:rsid w:val="00493E7F"/>
    <w:rsid w:val="004947A6"/>
    <w:rsid w:val="00494B82"/>
    <w:rsid w:val="004952EE"/>
    <w:rsid w:val="0049777D"/>
    <w:rsid w:val="004A30CB"/>
    <w:rsid w:val="004A357D"/>
    <w:rsid w:val="004A41BF"/>
    <w:rsid w:val="004A512B"/>
    <w:rsid w:val="004A719F"/>
    <w:rsid w:val="004A7644"/>
    <w:rsid w:val="004B0BCB"/>
    <w:rsid w:val="004B1334"/>
    <w:rsid w:val="004B17AC"/>
    <w:rsid w:val="004B2739"/>
    <w:rsid w:val="004B34FE"/>
    <w:rsid w:val="004B3E38"/>
    <w:rsid w:val="004B41D7"/>
    <w:rsid w:val="004B4233"/>
    <w:rsid w:val="004B42B5"/>
    <w:rsid w:val="004B43F2"/>
    <w:rsid w:val="004B46C6"/>
    <w:rsid w:val="004B46CB"/>
    <w:rsid w:val="004B4FBC"/>
    <w:rsid w:val="004B77F4"/>
    <w:rsid w:val="004B78A1"/>
    <w:rsid w:val="004C2A74"/>
    <w:rsid w:val="004C2C1F"/>
    <w:rsid w:val="004C3F46"/>
    <w:rsid w:val="004C42A1"/>
    <w:rsid w:val="004C71AB"/>
    <w:rsid w:val="004D28DF"/>
    <w:rsid w:val="004D3E2E"/>
    <w:rsid w:val="004D4706"/>
    <w:rsid w:val="004D4C72"/>
    <w:rsid w:val="004D574F"/>
    <w:rsid w:val="004D7EB0"/>
    <w:rsid w:val="004E101B"/>
    <w:rsid w:val="004E10D8"/>
    <w:rsid w:val="004E1687"/>
    <w:rsid w:val="004E183A"/>
    <w:rsid w:val="004E2163"/>
    <w:rsid w:val="004E4E95"/>
    <w:rsid w:val="004E58E2"/>
    <w:rsid w:val="004E592F"/>
    <w:rsid w:val="004E5E37"/>
    <w:rsid w:val="004E6D10"/>
    <w:rsid w:val="004F06AA"/>
    <w:rsid w:val="004F07E1"/>
    <w:rsid w:val="004F1895"/>
    <w:rsid w:val="004F28B8"/>
    <w:rsid w:val="004F299D"/>
    <w:rsid w:val="004F43A0"/>
    <w:rsid w:val="004F489E"/>
    <w:rsid w:val="004F6441"/>
    <w:rsid w:val="004F6F7D"/>
    <w:rsid w:val="004F6FA7"/>
    <w:rsid w:val="004F712E"/>
    <w:rsid w:val="004F74A6"/>
    <w:rsid w:val="004F7B6D"/>
    <w:rsid w:val="005009C8"/>
    <w:rsid w:val="00502F63"/>
    <w:rsid w:val="00503548"/>
    <w:rsid w:val="00503BD3"/>
    <w:rsid w:val="0050504A"/>
    <w:rsid w:val="00505EE7"/>
    <w:rsid w:val="00506E14"/>
    <w:rsid w:val="005077FF"/>
    <w:rsid w:val="00507AFC"/>
    <w:rsid w:val="005105BF"/>
    <w:rsid w:val="00510792"/>
    <w:rsid w:val="00513AD0"/>
    <w:rsid w:val="0051436D"/>
    <w:rsid w:val="005144BB"/>
    <w:rsid w:val="00515FB2"/>
    <w:rsid w:val="00516779"/>
    <w:rsid w:val="0051682F"/>
    <w:rsid w:val="00517A4C"/>
    <w:rsid w:val="00517E38"/>
    <w:rsid w:val="005202EA"/>
    <w:rsid w:val="00520941"/>
    <w:rsid w:val="005215C7"/>
    <w:rsid w:val="005215E1"/>
    <w:rsid w:val="00521657"/>
    <w:rsid w:val="00521906"/>
    <w:rsid w:val="00524041"/>
    <w:rsid w:val="00524EC2"/>
    <w:rsid w:val="00525E9B"/>
    <w:rsid w:val="00526697"/>
    <w:rsid w:val="005272C2"/>
    <w:rsid w:val="0052743F"/>
    <w:rsid w:val="00527B81"/>
    <w:rsid w:val="005307C3"/>
    <w:rsid w:val="00530989"/>
    <w:rsid w:val="00531C9E"/>
    <w:rsid w:val="00533C33"/>
    <w:rsid w:val="005342FC"/>
    <w:rsid w:val="00534C80"/>
    <w:rsid w:val="005354B8"/>
    <w:rsid w:val="005355DF"/>
    <w:rsid w:val="00535656"/>
    <w:rsid w:val="00535ABB"/>
    <w:rsid w:val="00537629"/>
    <w:rsid w:val="00541C34"/>
    <w:rsid w:val="00543006"/>
    <w:rsid w:val="005447CC"/>
    <w:rsid w:val="005452D0"/>
    <w:rsid w:val="00545DDE"/>
    <w:rsid w:val="0054679C"/>
    <w:rsid w:val="00546800"/>
    <w:rsid w:val="00547318"/>
    <w:rsid w:val="0055065F"/>
    <w:rsid w:val="00550D08"/>
    <w:rsid w:val="00552650"/>
    <w:rsid w:val="00552852"/>
    <w:rsid w:val="00553E20"/>
    <w:rsid w:val="00553EAC"/>
    <w:rsid w:val="0055454E"/>
    <w:rsid w:val="00554F1B"/>
    <w:rsid w:val="00555799"/>
    <w:rsid w:val="00557D94"/>
    <w:rsid w:val="0056159B"/>
    <w:rsid w:val="00564739"/>
    <w:rsid w:val="005647FA"/>
    <w:rsid w:val="005652F6"/>
    <w:rsid w:val="005707D2"/>
    <w:rsid w:val="005725BB"/>
    <w:rsid w:val="0057469C"/>
    <w:rsid w:val="00575460"/>
    <w:rsid w:val="00575728"/>
    <w:rsid w:val="00576088"/>
    <w:rsid w:val="0057647B"/>
    <w:rsid w:val="005765AF"/>
    <w:rsid w:val="00576615"/>
    <w:rsid w:val="00580451"/>
    <w:rsid w:val="00580653"/>
    <w:rsid w:val="00580AE1"/>
    <w:rsid w:val="00582F69"/>
    <w:rsid w:val="00582FD8"/>
    <w:rsid w:val="00586963"/>
    <w:rsid w:val="00586E1A"/>
    <w:rsid w:val="0058724D"/>
    <w:rsid w:val="00587876"/>
    <w:rsid w:val="00590717"/>
    <w:rsid w:val="0059126E"/>
    <w:rsid w:val="00591459"/>
    <w:rsid w:val="00592267"/>
    <w:rsid w:val="005931AB"/>
    <w:rsid w:val="0059373E"/>
    <w:rsid w:val="005941EF"/>
    <w:rsid w:val="00594E39"/>
    <w:rsid w:val="00595022"/>
    <w:rsid w:val="00596C7E"/>
    <w:rsid w:val="00596D6E"/>
    <w:rsid w:val="00597200"/>
    <w:rsid w:val="005A0757"/>
    <w:rsid w:val="005A1929"/>
    <w:rsid w:val="005A35E4"/>
    <w:rsid w:val="005A4052"/>
    <w:rsid w:val="005A56AF"/>
    <w:rsid w:val="005A64EE"/>
    <w:rsid w:val="005A72FB"/>
    <w:rsid w:val="005B0D89"/>
    <w:rsid w:val="005B1092"/>
    <w:rsid w:val="005B1E6C"/>
    <w:rsid w:val="005B30F9"/>
    <w:rsid w:val="005B32F2"/>
    <w:rsid w:val="005B4EB6"/>
    <w:rsid w:val="005B63EB"/>
    <w:rsid w:val="005B695D"/>
    <w:rsid w:val="005B6EA3"/>
    <w:rsid w:val="005B74C0"/>
    <w:rsid w:val="005C0229"/>
    <w:rsid w:val="005C06C9"/>
    <w:rsid w:val="005C0F58"/>
    <w:rsid w:val="005C1026"/>
    <w:rsid w:val="005C1851"/>
    <w:rsid w:val="005C1FF4"/>
    <w:rsid w:val="005C2EEE"/>
    <w:rsid w:val="005C3084"/>
    <w:rsid w:val="005C33AC"/>
    <w:rsid w:val="005C34D4"/>
    <w:rsid w:val="005C35C7"/>
    <w:rsid w:val="005C42F2"/>
    <w:rsid w:val="005C52CB"/>
    <w:rsid w:val="005C743C"/>
    <w:rsid w:val="005D00D7"/>
    <w:rsid w:val="005D16DA"/>
    <w:rsid w:val="005D2A9C"/>
    <w:rsid w:val="005D4228"/>
    <w:rsid w:val="005D4590"/>
    <w:rsid w:val="005D54ED"/>
    <w:rsid w:val="005D61B9"/>
    <w:rsid w:val="005D66BB"/>
    <w:rsid w:val="005D6EDC"/>
    <w:rsid w:val="005D7ED8"/>
    <w:rsid w:val="005E0CD6"/>
    <w:rsid w:val="005E3097"/>
    <w:rsid w:val="005E3383"/>
    <w:rsid w:val="005E4ADB"/>
    <w:rsid w:val="005E5651"/>
    <w:rsid w:val="005E5BEB"/>
    <w:rsid w:val="005E7067"/>
    <w:rsid w:val="005E752A"/>
    <w:rsid w:val="005F06F7"/>
    <w:rsid w:val="005F107F"/>
    <w:rsid w:val="005F1171"/>
    <w:rsid w:val="005F2EC8"/>
    <w:rsid w:val="005F48E9"/>
    <w:rsid w:val="005F5370"/>
    <w:rsid w:val="005F5564"/>
    <w:rsid w:val="005F638F"/>
    <w:rsid w:val="005F7795"/>
    <w:rsid w:val="005F7CF7"/>
    <w:rsid w:val="00600848"/>
    <w:rsid w:val="006009F2"/>
    <w:rsid w:val="00603D02"/>
    <w:rsid w:val="00605E3E"/>
    <w:rsid w:val="0060734B"/>
    <w:rsid w:val="006076CF"/>
    <w:rsid w:val="00607B36"/>
    <w:rsid w:val="00610294"/>
    <w:rsid w:val="006117F8"/>
    <w:rsid w:val="00611DDB"/>
    <w:rsid w:val="006126E3"/>
    <w:rsid w:val="006133E9"/>
    <w:rsid w:val="006149B0"/>
    <w:rsid w:val="00614E6C"/>
    <w:rsid w:val="00615003"/>
    <w:rsid w:val="00615182"/>
    <w:rsid w:val="006166C1"/>
    <w:rsid w:val="00616A53"/>
    <w:rsid w:val="00617E2C"/>
    <w:rsid w:val="00620235"/>
    <w:rsid w:val="00620C54"/>
    <w:rsid w:val="00620DA6"/>
    <w:rsid w:val="00621548"/>
    <w:rsid w:val="00624A9F"/>
    <w:rsid w:val="00624FA1"/>
    <w:rsid w:val="00626D13"/>
    <w:rsid w:val="0062738A"/>
    <w:rsid w:val="0063169E"/>
    <w:rsid w:val="00631872"/>
    <w:rsid w:val="00632F52"/>
    <w:rsid w:val="0063400B"/>
    <w:rsid w:val="00634F94"/>
    <w:rsid w:val="00636960"/>
    <w:rsid w:val="00637A8B"/>
    <w:rsid w:val="00640262"/>
    <w:rsid w:val="00640A0A"/>
    <w:rsid w:val="006412AA"/>
    <w:rsid w:val="0064170C"/>
    <w:rsid w:val="006422E3"/>
    <w:rsid w:val="006428A0"/>
    <w:rsid w:val="00642CE0"/>
    <w:rsid w:val="00643D1C"/>
    <w:rsid w:val="006442BF"/>
    <w:rsid w:val="00644D8C"/>
    <w:rsid w:val="00644EB3"/>
    <w:rsid w:val="0064502A"/>
    <w:rsid w:val="006451C8"/>
    <w:rsid w:val="00645AA7"/>
    <w:rsid w:val="00646216"/>
    <w:rsid w:val="00646939"/>
    <w:rsid w:val="00646D7F"/>
    <w:rsid w:val="006512D0"/>
    <w:rsid w:val="006514FD"/>
    <w:rsid w:val="00651A51"/>
    <w:rsid w:val="00652433"/>
    <w:rsid w:val="0065327D"/>
    <w:rsid w:val="00653518"/>
    <w:rsid w:val="00653A17"/>
    <w:rsid w:val="00654CE9"/>
    <w:rsid w:val="0065529A"/>
    <w:rsid w:val="00655E42"/>
    <w:rsid w:val="00657658"/>
    <w:rsid w:val="00657F9A"/>
    <w:rsid w:val="00660599"/>
    <w:rsid w:val="00662657"/>
    <w:rsid w:val="00662D29"/>
    <w:rsid w:val="0066361A"/>
    <w:rsid w:val="00663F54"/>
    <w:rsid w:val="00663F7C"/>
    <w:rsid w:val="00664714"/>
    <w:rsid w:val="00664B2E"/>
    <w:rsid w:val="00667005"/>
    <w:rsid w:val="00667DCE"/>
    <w:rsid w:val="0067106A"/>
    <w:rsid w:val="006760AA"/>
    <w:rsid w:val="006760C7"/>
    <w:rsid w:val="00677C71"/>
    <w:rsid w:val="0068061D"/>
    <w:rsid w:val="00680764"/>
    <w:rsid w:val="006808CB"/>
    <w:rsid w:val="00681CB6"/>
    <w:rsid w:val="006826AD"/>
    <w:rsid w:val="00683160"/>
    <w:rsid w:val="0068379D"/>
    <w:rsid w:val="00683B84"/>
    <w:rsid w:val="0068417B"/>
    <w:rsid w:val="006853D7"/>
    <w:rsid w:val="006864DA"/>
    <w:rsid w:val="00686727"/>
    <w:rsid w:val="006868F2"/>
    <w:rsid w:val="0068748B"/>
    <w:rsid w:val="00687834"/>
    <w:rsid w:val="0068795B"/>
    <w:rsid w:val="006907EC"/>
    <w:rsid w:val="006918C2"/>
    <w:rsid w:val="00691BA5"/>
    <w:rsid w:val="00692B0E"/>
    <w:rsid w:val="00692B3E"/>
    <w:rsid w:val="00693436"/>
    <w:rsid w:val="00693E7B"/>
    <w:rsid w:val="0069416A"/>
    <w:rsid w:val="00694429"/>
    <w:rsid w:val="00694448"/>
    <w:rsid w:val="0069451A"/>
    <w:rsid w:val="00694540"/>
    <w:rsid w:val="006950A4"/>
    <w:rsid w:val="006A03EF"/>
    <w:rsid w:val="006A11C5"/>
    <w:rsid w:val="006A25A0"/>
    <w:rsid w:val="006A3648"/>
    <w:rsid w:val="006A4BBB"/>
    <w:rsid w:val="006A5C07"/>
    <w:rsid w:val="006A736C"/>
    <w:rsid w:val="006A7A42"/>
    <w:rsid w:val="006B0BF4"/>
    <w:rsid w:val="006B19B1"/>
    <w:rsid w:val="006B1FB8"/>
    <w:rsid w:val="006B2973"/>
    <w:rsid w:val="006B3B8E"/>
    <w:rsid w:val="006B3D0E"/>
    <w:rsid w:val="006B43EF"/>
    <w:rsid w:val="006B5B96"/>
    <w:rsid w:val="006C0046"/>
    <w:rsid w:val="006C0D38"/>
    <w:rsid w:val="006C153F"/>
    <w:rsid w:val="006C229E"/>
    <w:rsid w:val="006C4362"/>
    <w:rsid w:val="006C5C18"/>
    <w:rsid w:val="006C7CFB"/>
    <w:rsid w:val="006D2162"/>
    <w:rsid w:val="006D30F2"/>
    <w:rsid w:val="006D406D"/>
    <w:rsid w:val="006D490A"/>
    <w:rsid w:val="006D4BD2"/>
    <w:rsid w:val="006D4FDC"/>
    <w:rsid w:val="006D6476"/>
    <w:rsid w:val="006D6E85"/>
    <w:rsid w:val="006D75F2"/>
    <w:rsid w:val="006D79B7"/>
    <w:rsid w:val="006E1DA8"/>
    <w:rsid w:val="006E24F2"/>
    <w:rsid w:val="006E26FC"/>
    <w:rsid w:val="006E27D0"/>
    <w:rsid w:val="006E3BAB"/>
    <w:rsid w:val="006E3C99"/>
    <w:rsid w:val="006E41CC"/>
    <w:rsid w:val="006E4523"/>
    <w:rsid w:val="006E5AAB"/>
    <w:rsid w:val="006F0D56"/>
    <w:rsid w:val="006F34E4"/>
    <w:rsid w:val="006F49E0"/>
    <w:rsid w:val="006F68A4"/>
    <w:rsid w:val="006F79F2"/>
    <w:rsid w:val="006F7B79"/>
    <w:rsid w:val="007004A6"/>
    <w:rsid w:val="00701539"/>
    <w:rsid w:val="007023B5"/>
    <w:rsid w:val="00702C28"/>
    <w:rsid w:val="00703560"/>
    <w:rsid w:val="00704340"/>
    <w:rsid w:val="00704AC1"/>
    <w:rsid w:val="007057EF"/>
    <w:rsid w:val="00706537"/>
    <w:rsid w:val="007073D7"/>
    <w:rsid w:val="0071050D"/>
    <w:rsid w:val="00711035"/>
    <w:rsid w:val="007111F6"/>
    <w:rsid w:val="0071139E"/>
    <w:rsid w:val="0071224D"/>
    <w:rsid w:val="00715527"/>
    <w:rsid w:val="00715623"/>
    <w:rsid w:val="00715C8C"/>
    <w:rsid w:val="007163C5"/>
    <w:rsid w:val="00716832"/>
    <w:rsid w:val="007177AC"/>
    <w:rsid w:val="007209F1"/>
    <w:rsid w:val="00722EAD"/>
    <w:rsid w:val="00723444"/>
    <w:rsid w:val="007241E0"/>
    <w:rsid w:val="007247C0"/>
    <w:rsid w:val="007249BB"/>
    <w:rsid w:val="007251CB"/>
    <w:rsid w:val="007260F4"/>
    <w:rsid w:val="00726ABC"/>
    <w:rsid w:val="00726FE6"/>
    <w:rsid w:val="0072746B"/>
    <w:rsid w:val="0072784C"/>
    <w:rsid w:val="00730455"/>
    <w:rsid w:val="0073060F"/>
    <w:rsid w:val="00730881"/>
    <w:rsid w:val="007312C0"/>
    <w:rsid w:val="00732B98"/>
    <w:rsid w:val="00732C04"/>
    <w:rsid w:val="00733044"/>
    <w:rsid w:val="0073325B"/>
    <w:rsid w:val="00733566"/>
    <w:rsid w:val="00734114"/>
    <w:rsid w:val="00734F68"/>
    <w:rsid w:val="00735E45"/>
    <w:rsid w:val="00736FCB"/>
    <w:rsid w:val="007370C6"/>
    <w:rsid w:val="00737175"/>
    <w:rsid w:val="00740499"/>
    <w:rsid w:val="00740A62"/>
    <w:rsid w:val="0074221B"/>
    <w:rsid w:val="00743E93"/>
    <w:rsid w:val="0074438C"/>
    <w:rsid w:val="007449E9"/>
    <w:rsid w:val="00744ACC"/>
    <w:rsid w:val="00746277"/>
    <w:rsid w:val="00746B11"/>
    <w:rsid w:val="00750DF8"/>
    <w:rsid w:val="00750FB9"/>
    <w:rsid w:val="0075267F"/>
    <w:rsid w:val="00752BEF"/>
    <w:rsid w:val="00754CAB"/>
    <w:rsid w:val="00756272"/>
    <w:rsid w:val="007619C9"/>
    <w:rsid w:val="00763FA7"/>
    <w:rsid w:val="00764EE9"/>
    <w:rsid w:val="00765454"/>
    <w:rsid w:val="00766005"/>
    <w:rsid w:val="00766F7B"/>
    <w:rsid w:val="00772AB1"/>
    <w:rsid w:val="007738EB"/>
    <w:rsid w:val="00774173"/>
    <w:rsid w:val="00775D46"/>
    <w:rsid w:val="0077690E"/>
    <w:rsid w:val="00780F0E"/>
    <w:rsid w:val="00780FA5"/>
    <w:rsid w:val="00781457"/>
    <w:rsid w:val="00781675"/>
    <w:rsid w:val="007817FB"/>
    <w:rsid w:val="007833CC"/>
    <w:rsid w:val="0078358F"/>
    <w:rsid w:val="00783FA5"/>
    <w:rsid w:val="00784A4F"/>
    <w:rsid w:val="007858B5"/>
    <w:rsid w:val="00787B3D"/>
    <w:rsid w:val="00790455"/>
    <w:rsid w:val="00791B43"/>
    <w:rsid w:val="007933B6"/>
    <w:rsid w:val="00793476"/>
    <w:rsid w:val="0079459D"/>
    <w:rsid w:val="00794CF7"/>
    <w:rsid w:val="00794E3D"/>
    <w:rsid w:val="00795A6A"/>
    <w:rsid w:val="00795CD4"/>
    <w:rsid w:val="007966AA"/>
    <w:rsid w:val="0079719E"/>
    <w:rsid w:val="007974A5"/>
    <w:rsid w:val="007A02F4"/>
    <w:rsid w:val="007A0A3C"/>
    <w:rsid w:val="007A1265"/>
    <w:rsid w:val="007A1F71"/>
    <w:rsid w:val="007A2011"/>
    <w:rsid w:val="007A2AC7"/>
    <w:rsid w:val="007A5089"/>
    <w:rsid w:val="007A6099"/>
    <w:rsid w:val="007A6AC7"/>
    <w:rsid w:val="007A6C9F"/>
    <w:rsid w:val="007A7126"/>
    <w:rsid w:val="007A7980"/>
    <w:rsid w:val="007B00AB"/>
    <w:rsid w:val="007B12A2"/>
    <w:rsid w:val="007B1A64"/>
    <w:rsid w:val="007B2F71"/>
    <w:rsid w:val="007B32A4"/>
    <w:rsid w:val="007B3475"/>
    <w:rsid w:val="007B399D"/>
    <w:rsid w:val="007B519E"/>
    <w:rsid w:val="007B67CC"/>
    <w:rsid w:val="007B6AAA"/>
    <w:rsid w:val="007C0A7D"/>
    <w:rsid w:val="007C0B92"/>
    <w:rsid w:val="007C3271"/>
    <w:rsid w:val="007C4194"/>
    <w:rsid w:val="007C446F"/>
    <w:rsid w:val="007C4E5B"/>
    <w:rsid w:val="007C5A80"/>
    <w:rsid w:val="007C6C50"/>
    <w:rsid w:val="007C7D5E"/>
    <w:rsid w:val="007D123A"/>
    <w:rsid w:val="007D1813"/>
    <w:rsid w:val="007D331B"/>
    <w:rsid w:val="007D3CF9"/>
    <w:rsid w:val="007D4438"/>
    <w:rsid w:val="007D4478"/>
    <w:rsid w:val="007D44C2"/>
    <w:rsid w:val="007D4E63"/>
    <w:rsid w:val="007D5976"/>
    <w:rsid w:val="007D720F"/>
    <w:rsid w:val="007E087E"/>
    <w:rsid w:val="007E0B3B"/>
    <w:rsid w:val="007E0D40"/>
    <w:rsid w:val="007E17D8"/>
    <w:rsid w:val="007E1BEA"/>
    <w:rsid w:val="007E1D56"/>
    <w:rsid w:val="007E1F86"/>
    <w:rsid w:val="007E2185"/>
    <w:rsid w:val="007E25A0"/>
    <w:rsid w:val="007E58A2"/>
    <w:rsid w:val="007E59C0"/>
    <w:rsid w:val="007E5B43"/>
    <w:rsid w:val="007E6C89"/>
    <w:rsid w:val="007E74F9"/>
    <w:rsid w:val="007E79CC"/>
    <w:rsid w:val="007E7CC4"/>
    <w:rsid w:val="007F00BC"/>
    <w:rsid w:val="007F0661"/>
    <w:rsid w:val="007F0788"/>
    <w:rsid w:val="007F09EB"/>
    <w:rsid w:val="007F1301"/>
    <w:rsid w:val="007F1888"/>
    <w:rsid w:val="007F18D0"/>
    <w:rsid w:val="007F2470"/>
    <w:rsid w:val="007F3E82"/>
    <w:rsid w:val="007F443B"/>
    <w:rsid w:val="007F5105"/>
    <w:rsid w:val="007F56BD"/>
    <w:rsid w:val="007F6091"/>
    <w:rsid w:val="007F6260"/>
    <w:rsid w:val="007F64A0"/>
    <w:rsid w:val="007F698D"/>
    <w:rsid w:val="007F6BCF"/>
    <w:rsid w:val="007F7C06"/>
    <w:rsid w:val="008000DF"/>
    <w:rsid w:val="0080061F"/>
    <w:rsid w:val="00800FC3"/>
    <w:rsid w:val="00801BB8"/>
    <w:rsid w:val="008020B3"/>
    <w:rsid w:val="00802C5E"/>
    <w:rsid w:val="00802CE5"/>
    <w:rsid w:val="00804ED7"/>
    <w:rsid w:val="008058A5"/>
    <w:rsid w:val="00807518"/>
    <w:rsid w:val="00807B23"/>
    <w:rsid w:val="00812463"/>
    <w:rsid w:val="00812FD8"/>
    <w:rsid w:val="00814779"/>
    <w:rsid w:val="00814817"/>
    <w:rsid w:val="008158C7"/>
    <w:rsid w:val="00815B8E"/>
    <w:rsid w:val="0081674C"/>
    <w:rsid w:val="008168D2"/>
    <w:rsid w:val="00816D61"/>
    <w:rsid w:val="0081747B"/>
    <w:rsid w:val="00820807"/>
    <w:rsid w:val="00821A7F"/>
    <w:rsid w:val="00822233"/>
    <w:rsid w:val="008222FE"/>
    <w:rsid w:val="00824988"/>
    <w:rsid w:val="00825D70"/>
    <w:rsid w:val="0082744B"/>
    <w:rsid w:val="008300B1"/>
    <w:rsid w:val="00830664"/>
    <w:rsid w:val="008308B1"/>
    <w:rsid w:val="00830D97"/>
    <w:rsid w:val="00831D1C"/>
    <w:rsid w:val="00832F06"/>
    <w:rsid w:val="00836BB7"/>
    <w:rsid w:val="00837748"/>
    <w:rsid w:val="008445C3"/>
    <w:rsid w:val="00844E08"/>
    <w:rsid w:val="00845776"/>
    <w:rsid w:val="00846265"/>
    <w:rsid w:val="0084731A"/>
    <w:rsid w:val="00847682"/>
    <w:rsid w:val="0084772D"/>
    <w:rsid w:val="0085011A"/>
    <w:rsid w:val="00851030"/>
    <w:rsid w:val="00852352"/>
    <w:rsid w:val="0085298A"/>
    <w:rsid w:val="008545D3"/>
    <w:rsid w:val="00856F51"/>
    <w:rsid w:val="008578B2"/>
    <w:rsid w:val="00857AE0"/>
    <w:rsid w:val="00860090"/>
    <w:rsid w:val="00860B98"/>
    <w:rsid w:val="00861776"/>
    <w:rsid w:val="00861BB3"/>
    <w:rsid w:val="00861DA8"/>
    <w:rsid w:val="0086236F"/>
    <w:rsid w:val="00863FC5"/>
    <w:rsid w:val="00865F3C"/>
    <w:rsid w:val="00866E32"/>
    <w:rsid w:val="008671A5"/>
    <w:rsid w:val="00867C40"/>
    <w:rsid w:val="008724A5"/>
    <w:rsid w:val="00877770"/>
    <w:rsid w:val="00881515"/>
    <w:rsid w:val="00881645"/>
    <w:rsid w:val="00881765"/>
    <w:rsid w:val="008826CF"/>
    <w:rsid w:val="00883263"/>
    <w:rsid w:val="00883A25"/>
    <w:rsid w:val="00883E9E"/>
    <w:rsid w:val="00884DDB"/>
    <w:rsid w:val="0088506E"/>
    <w:rsid w:val="00885A94"/>
    <w:rsid w:val="00885AE8"/>
    <w:rsid w:val="00887CF1"/>
    <w:rsid w:val="008901B7"/>
    <w:rsid w:val="00890594"/>
    <w:rsid w:val="00890EA4"/>
    <w:rsid w:val="00891D0D"/>
    <w:rsid w:val="008920C8"/>
    <w:rsid w:val="008930C2"/>
    <w:rsid w:val="0089434E"/>
    <w:rsid w:val="00894FD1"/>
    <w:rsid w:val="0089525F"/>
    <w:rsid w:val="0089594C"/>
    <w:rsid w:val="008959BC"/>
    <w:rsid w:val="00897106"/>
    <w:rsid w:val="008A1803"/>
    <w:rsid w:val="008A2782"/>
    <w:rsid w:val="008A294B"/>
    <w:rsid w:val="008A367E"/>
    <w:rsid w:val="008A4441"/>
    <w:rsid w:val="008A4D1B"/>
    <w:rsid w:val="008A4E79"/>
    <w:rsid w:val="008A53DC"/>
    <w:rsid w:val="008A59D5"/>
    <w:rsid w:val="008A65F3"/>
    <w:rsid w:val="008A760F"/>
    <w:rsid w:val="008B0457"/>
    <w:rsid w:val="008B0E20"/>
    <w:rsid w:val="008B11FE"/>
    <w:rsid w:val="008B300F"/>
    <w:rsid w:val="008B4997"/>
    <w:rsid w:val="008B4A90"/>
    <w:rsid w:val="008B7002"/>
    <w:rsid w:val="008B72B5"/>
    <w:rsid w:val="008C0AA5"/>
    <w:rsid w:val="008C1945"/>
    <w:rsid w:val="008C3D96"/>
    <w:rsid w:val="008C42B7"/>
    <w:rsid w:val="008C5701"/>
    <w:rsid w:val="008C5742"/>
    <w:rsid w:val="008C5E79"/>
    <w:rsid w:val="008C662B"/>
    <w:rsid w:val="008C66FD"/>
    <w:rsid w:val="008C780B"/>
    <w:rsid w:val="008D004F"/>
    <w:rsid w:val="008D0C7E"/>
    <w:rsid w:val="008D1037"/>
    <w:rsid w:val="008D14CB"/>
    <w:rsid w:val="008D374A"/>
    <w:rsid w:val="008D3957"/>
    <w:rsid w:val="008D3B76"/>
    <w:rsid w:val="008D43C6"/>
    <w:rsid w:val="008D6505"/>
    <w:rsid w:val="008D7648"/>
    <w:rsid w:val="008E1BD9"/>
    <w:rsid w:val="008E1D62"/>
    <w:rsid w:val="008E435E"/>
    <w:rsid w:val="008E4A20"/>
    <w:rsid w:val="008F02E2"/>
    <w:rsid w:val="008F1119"/>
    <w:rsid w:val="008F1901"/>
    <w:rsid w:val="008F19C4"/>
    <w:rsid w:val="008F5001"/>
    <w:rsid w:val="008F5686"/>
    <w:rsid w:val="008F5D6B"/>
    <w:rsid w:val="008F6FD8"/>
    <w:rsid w:val="008F71A8"/>
    <w:rsid w:val="008F73BD"/>
    <w:rsid w:val="008F7897"/>
    <w:rsid w:val="00901790"/>
    <w:rsid w:val="009027A9"/>
    <w:rsid w:val="0090310B"/>
    <w:rsid w:val="00905499"/>
    <w:rsid w:val="0090549A"/>
    <w:rsid w:val="00905731"/>
    <w:rsid w:val="00905FAA"/>
    <w:rsid w:val="0090720D"/>
    <w:rsid w:val="009106C7"/>
    <w:rsid w:val="00911CE4"/>
    <w:rsid w:val="00911EA3"/>
    <w:rsid w:val="009122CB"/>
    <w:rsid w:val="009139AC"/>
    <w:rsid w:val="009139D0"/>
    <w:rsid w:val="00913AD1"/>
    <w:rsid w:val="00913EB4"/>
    <w:rsid w:val="00915C36"/>
    <w:rsid w:val="00917080"/>
    <w:rsid w:val="00917AB6"/>
    <w:rsid w:val="00921652"/>
    <w:rsid w:val="00921AAE"/>
    <w:rsid w:val="0092307E"/>
    <w:rsid w:val="009257E1"/>
    <w:rsid w:val="00925E90"/>
    <w:rsid w:val="0092675F"/>
    <w:rsid w:val="00927E76"/>
    <w:rsid w:val="00930099"/>
    <w:rsid w:val="00930475"/>
    <w:rsid w:val="00931D5C"/>
    <w:rsid w:val="00932733"/>
    <w:rsid w:val="00933981"/>
    <w:rsid w:val="009365D1"/>
    <w:rsid w:val="00936F49"/>
    <w:rsid w:val="00937A58"/>
    <w:rsid w:val="0094002D"/>
    <w:rsid w:val="0094018A"/>
    <w:rsid w:val="00943CDD"/>
    <w:rsid w:val="00945DBD"/>
    <w:rsid w:val="00946C57"/>
    <w:rsid w:val="00947661"/>
    <w:rsid w:val="0095040A"/>
    <w:rsid w:val="00952120"/>
    <w:rsid w:val="009521BF"/>
    <w:rsid w:val="00952543"/>
    <w:rsid w:val="0095285D"/>
    <w:rsid w:val="00952A92"/>
    <w:rsid w:val="00952E48"/>
    <w:rsid w:val="00953579"/>
    <w:rsid w:val="00953C04"/>
    <w:rsid w:val="0095501E"/>
    <w:rsid w:val="009616A5"/>
    <w:rsid w:val="00962008"/>
    <w:rsid w:val="0096301F"/>
    <w:rsid w:val="00963506"/>
    <w:rsid w:val="009636BD"/>
    <w:rsid w:val="00963E90"/>
    <w:rsid w:val="00967677"/>
    <w:rsid w:val="00967796"/>
    <w:rsid w:val="00967968"/>
    <w:rsid w:val="00973282"/>
    <w:rsid w:val="0097344C"/>
    <w:rsid w:val="00973C30"/>
    <w:rsid w:val="009750B6"/>
    <w:rsid w:val="00975A67"/>
    <w:rsid w:val="00975F2E"/>
    <w:rsid w:val="0097605D"/>
    <w:rsid w:val="009763E0"/>
    <w:rsid w:val="00976FFC"/>
    <w:rsid w:val="00977D96"/>
    <w:rsid w:val="00980BEB"/>
    <w:rsid w:val="009810DC"/>
    <w:rsid w:val="00982BDE"/>
    <w:rsid w:val="009837A1"/>
    <w:rsid w:val="00983B35"/>
    <w:rsid w:val="00984747"/>
    <w:rsid w:val="00984828"/>
    <w:rsid w:val="00985B98"/>
    <w:rsid w:val="00985CE1"/>
    <w:rsid w:val="00985DD0"/>
    <w:rsid w:val="00986ACA"/>
    <w:rsid w:val="00986DA3"/>
    <w:rsid w:val="0099018C"/>
    <w:rsid w:val="009906A2"/>
    <w:rsid w:val="00990906"/>
    <w:rsid w:val="00990B92"/>
    <w:rsid w:val="00992125"/>
    <w:rsid w:val="0099397E"/>
    <w:rsid w:val="009939E8"/>
    <w:rsid w:val="009948F3"/>
    <w:rsid w:val="009951EE"/>
    <w:rsid w:val="00995996"/>
    <w:rsid w:val="00995EE8"/>
    <w:rsid w:val="00996530"/>
    <w:rsid w:val="0099687B"/>
    <w:rsid w:val="00996889"/>
    <w:rsid w:val="009A00DF"/>
    <w:rsid w:val="009A0E07"/>
    <w:rsid w:val="009A13BD"/>
    <w:rsid w:val="009A1C67"/>
    <w:rsid w:val="009A59CA"/>
    <w:rsid w:val="009A6128"/>
    <w:rsid w:val="009A6490"/>
    <w:rsid w:val="009A6A90"/>
    <w:rsid w:val="009A6D58"/>
    <w:rsid w:val="009A74ED"/>
    <w:rsid w:val="009A7AED"/>
    <w:rsid w:val="009A7CEC"/>
    <w:rsid w:val="009B0128"/>
    <w:rsid w:val="009B05F6"/>
    <w:rsid w:val="009B174C"/>
    <w:rsid w:val="009B274E"/>
    <w:rsid w:val="009B30C2"/>
    <w:rsid w:val="009B3338"/>
    <w:rsid w:val="009B54FD"/>
    <w:rsid w:val="009B6ECA"/>
    <w:rsid w:val="009C0BEC"/>
    <w:rsid w:val="009C0CD8"/>
    <w:rsid w:val="009C0ECE"/>
    <w:rsid w:val="009C18ED"/>
    <w:rsid w:val="009C22A8"/>
    <w:rsid w:val="009C3A86"/>
    <w:rsid w:val="009C4157"/>
    <w:rsid w:val="009C58D8"/>
    <w:rsid w:val="009C66C6"/>
    <w:rsid w:val="009C7BB0"/>
    <w:rsid w:val="009D10EA"/>
    <w:rsid w:val="009D263F"/>
    <w:rsid w:val="009D2C16"/>
    <w:rsid w:val="009D444C"/>
    <w:rsid w:val="009D470F"/>
    <w:rsid w:val="009D555A"/>
    <w:rsid w:val="009D59F8"/>
    <w:rsid w:val="009D5B5A"/>
    <w:rsid w:val="009D5CDC"/>
    <w:rsid w:val="009D628D"/>
    <w:rsid w:val="009E0851"/>
    <w:rsid w:val="009E0C16"/>
    <w:rsid w:val="009E32EF"/>
    <w:rsid w:val="009E3317"/>
    <w:rsid w:val="009E3707"/>
    <w:rsid w:val="009E4577"/>
    <w:rsid w:val="009E696C"/>
    <w:rsid w:val="009E75A0"/>
    <w:rsid w:val="009E77C2"/>
    <w:rsid w:val="009E78C1"/>
    <w:rsid w:val="009E79EB"/>
    <w:rsid w:val="009E7C63"/>
    <w:rsid w:val="009F126B"/>
    <w:rsid w:val="009F2A4E"/>
    <w:rsid w:val="009F3BB4"/>
    <w:rsid w:val="009F490C"/>
    <w:rsid w:val="00A00B2C"/>
    <w:rsid w:val="00A01EA9"/>
    <w:rsid w:val="00A024FA"/>
    <w:rsid w:val="00A02857"/>
    <w:rsid w:val="00A03A7D"/>
    <w:rsid w:val="00A0400B"/>
    <w:rsid w:val="00A0513C"/>
    <w:rsid w:val="00A0556D"/>
    <w:rsid w:val="00A0560F"/>
    <w:rsid w:val="00A0713A"/>
    <w:rsid w:val="00A07387"/>
    <w:rsid w:val="00A1115F"/>
    <w:rsid w:val="00A115EA"/>
    <w:rsid w:val="00A11945"/>
    <w:rsid w:val="00A1283C"/>
    <w:rsid w:val="00A13B30"/>
    <w:rsid w:val="00A14564"/>
    <w:rsid w:val="00A171BE"/>
    <w:rsid w:val="00A171DB"/>
    <w:rsid w:val="00A20E17"/>
    <w:rsid w:val="00A21111"/>
    <w:rsid w:val="00A22121"/>
    <w:rsid w:val="00A22F70"/>
    <w:rsid w:val="00A2312C"/>
    <w:rsid w:val="00A23B0D"/>
    <w:rsid w:val="00A24663"/>
    <w:rsid w:val="00A25864"/>
    <w:rsid w:val="00A26664"/>
    <w:rsid w:val="00A26702"/>
    <w:rsid w:val="00A269FB"/>
    <w:rsid w:val="00A2777B"/>
    <w:rsid w:val="00A277FA"/>
    <w:rsid w:val="00A27AF8"/>
    <w:rsid w:val="00A27B77"/>
    <w:rsid w:val="00A3109F"/>
    <w:rsid w:val="00A31FDE"/>
    <w:rsid w:val="00A343A3"/>
    <w:rsid w:val="00A3471A"/>
    <w:rsid w:val="00A34B93"/>
    <w:rsid w:val="00A35A97"/>
    <w:rsid w:val="00A403D8"/>
    <w:rsid w:val="00A41F92"/>
    <w:rsid w:val="00A42796"/>
    <w:rsid w:val="00A428F6"/>
    <w:rsid w:val="00A43074"/>
    <w:rsid w:val="00A43D87"/>
    <w:rsid w:val="00A44806"/>
    <w:rsid w:val="00A4685D"/>
    <w:rsid w:val="00A46E97"/>
    <w:rsid w:val="00A47A26"/>
    <w:rsid w:val="00A514D0"/>
    <w:rsid w:val="00A51D23"/>
    <w:rsid w:val="00A52019"/>
    <w:rsid w:val="00A53433"/>
    <w:rsid w:val="00A55259"/>
    <w:rsid w:val="00A56FC6"/>
    <w:rsid w:val="00A601EE"/>
    <w:rsid w:val="00A604CE"/>
    <w:rsid w:val="00A60D5D"/>
    <w:rsid w:val="00A61357"/>
    <w:rsid w:val="00A61680"/>
    <w:rsid w:val="00A619C7"/>
    <w:rsid w:val="00A61FE7"/>
    <w:rsid w:val="00A62366"/>
    <w:rsid w:val="00A63AB0"/>
    <w:rsid w:val="00A6492C"/>
    <w:rsid w:val="00A65AAE"/>
    <w:rsid w:val="00A6687C"/>
    <w:rsid w:val="00A66BC2"/>
    <w:rsid w:val="00A67950"/>
    <w:rsid w:val="00A67EC5"/>
    <w:rsid w:val="00A70BD1"/>
    <w:rsid w:val="00A71812"/>
    <w:rsid w:val="00A7397B"/>
    <w:rsid w:val="00A749E1"/>
    <w:rsid w:val="00A76AEA"/>
    <w:rsid w:val="00A7712C"/>
    <w:rsid w:val="00A77830"/>
    <w:rsid w:val="00A808C7"/>
    <w:rsid w:val="00A80D3A"/>
    <w:rsid w:val="00A816DC"/>
    <w:rsid w:val="00A81AE2"/>
    <w:rsid w:val="00A82AA7"/>
    <w:rsid w:val="00A82FC1"/>
    <w:rsid w:val="00A834A7"/>
    <w:rsid w:val="00A84D88"/>
    <w:rsid w:val="00A85AAD"/>
    <w:rsid w:val="00A87EEB"/>
    <w:rsid w:val="00A911CA"/>
    <w:rsid w:val="00A9137B"/>
    <w:rsid w:val="00A91CE1"/>
    <w:rsid w:val="00A92E2A"/>
    <w:rsid w:val="00A93ADB"/>
    <w:rsid w:val="00A93B9A"/>
    <w:rsid w:val="00A94DA6"/>
    <w:rsid w:val="00A9599C"/>
    <w:rsid w:val="00A95EB0"/>
    <w:rsid w:val="00A97A5F"/>
    <w:rsid w:val="00A97D0E"/>
    <w:rsid w:val="00AA05F0"/>
    <w:rsid w:val="00AA0928"/>
    <w:rsid w:val="00AA0BFF"/>
    <w:rsid w:val="00AA0F94"/>
    <w:rsid w:val="00AA1623"/>
    <w:rsid w:val="00AA18A4"/>
    <w:rsid w:val="00AA2E39"/>
    <w:rsid w:val="00AA3C9F"/>
    <w:rsid w:val="00AA49FA"/>
    <w:rsid w:val="00AA67F6"/>
    <w:rsid w:val="00AA6B45"/>
    <w:rsid w:val="00AA743D"/>
    <w:rsid w:val="00AA7B4F"/>
    <w:rsid w:val="00AB057D"/>
    <w:rsid w:val="00AB1048"/>
    <w:rsid w:val="00AB2030"/>
    <w:rsid w:val="00AB23D4"/>
    <w:rsid w:val="00AB3115"/>
    <w:rsid w:val="00AB3252"/>
    <w:rsid w:val="00AB3673"/>
    <w:rsid w:val="00AB447E"/>
    <w:rsid w:val="00AB44ED"/>
    <w:rsid w:val="00AB5099"/>
    <w:rsid w:val="00AB57F2"/>
    <w:rsid w:val="00AB5C16"/>
    <w:rsid w:val="00AB5DEF"/>
    <w:rsid w:val="00AB6B1E"/>
    <w:rsid w:val="00AB7020"/>
    <w:rsid w:val="00AB7059"/>
    <w:rsid w:val="00AB7E93"/>
    <w:rsid w:val="00AC0B32"/>
    <w:rsid w:val="00AC1B90"/>
    <w:rsid w:val="00AC2308"/>
    <w:rsid w:val="00AC3A6B"/>
    <w:rsid w:val="00AC4244"/>
    <w:rsid w:val="00AC67CF"/>
    <w:rsid w:val="00AC6CCF"/>
    <w:rsid w:val="00AD34E4"/>
    <w:rsid w:val="00AD365A"/>
    <w:rsid w:val="00AD43B0"/>
    <w:rsid w:val="00AD5C68"/>
    <w:rsid w:val="00AD6916"/>
    <w:rsid w:val="00AD7088"/>
    <w:rsid w:val="00AD7FF1"/>
    <w:rsid w:val="00AE0C87"/>
    <w:rsid w:val="00AE2376"/>
    <w:rsid w:val="00AE2A5B"/>
    <w:rsid w:val="00AE2AA9"/>
    <w:rsid w:val="00AE2EC7"/>
    <w:rsid w:val="00AE322F"/>
    <w:rsid w:val="00AE5DEC"/>
    <w:rsid w:val="00AE7ADC"/>
    <w:rsid w:val="00AF26F0"/>
    <w:rsid w:val="00AF3F25"/>
    <w:rsid w:val="00AF4B38"/>
    <w:rsid w:val="00AF5232"/>
    <w:rsid w:val="00AF62F8"/>
    <w:rsid w:val="00AF66D0"/>
    <w:rsid w:val="00AF6D73"/>
    <w:rsid w:val="00AF7AC9"/>
    <w:rsid w:val="00AF7B71"/>
    <w:rsid w:val="00B00BBC"/>
    <w:rsid w:val="00B00F22"/>
    <w:rsid w:val="00B01CF6"/>
    <w:rsid w:val="00B01E01"/>
    <w:rsid w:val="00B0306E"/>
    <w:rsid w:val="00B038F6"/>
    <w:rsid w:val="00B04A37"/>
    <w:rsid w:val="00B0501B"/>
    <w:rsid w:val="00B05D57"/>
    <w:rsid w:val="00B061B2"/>
    <w:rsid w:val="00B062EE"/>
    <w:rsid w:val="00B07077"/>
    <w:rsid w:val="00B07DC7"/>
    <w:rsid w:val="00B10563"/>
    <w:rsid w:val="00B10B14"/>
    <w:rsid w:val="00B10FDD"/>
    <w:rsid w:val="00B116DB"/>
    <w:rsid w:val="00B11D46"/>
    <w:rsid w:val="00B137EA"/>
    <w:rsid w:val="00B150E5"/>
    <w:rsid w:val="00B1560C"/>
    <w:rsid w:val="00B1631E"/>
    <w:rsid w:val="00B17D65"/>
    <w:rsid w:val="00B17F85"/>
    <w:rsid w:val="00B2020B"/>
    <w:rsid w:val="00B20245"/>
    <w:rsid w:val="00B206F2"/>
    <w:rsid w:val="00B2154B"/>
    <w:rsid w:val="00B218E4"/>
    <w:rsid w:val="00B241E6"/>
    <w:rsid w:val="00B2470D"/>
    <w:rsid w:val="00B24A9E"/>
    <w:rsid w:val="00B25744"/>
    <w:rsid w:val="00B303DE"/>
    <w:rsid w:val="00B31328"/>
    <w:rsid w:val="00B3216B"/>
    <w:rsid w:val="00B32FCF"/>
    <w:rsid w:val="00B333F8"/>
    <w:rsid w:val="00B3388B"/>
    <w:rsid w:val="00B33A3A"/>
    <w:rsid w:val="00B35794"/>
    <w:rsid w:val="00B3584A"/>
    <w:rsid w:val="00B363B5"/>
    <w:rsid w:val="00B36645"/>
    <w:rsid w:val="00B40D5F"/>
    <w:rsid w:val="00B41740"/>
    <w:rsid w:val="00B41AEE"/>
    <w:rsid w:val="00B41BED"/>
    <w:rsid w:val="00B41F59"/>
    <w:rsid w:val="00B43862"/>
    <w:rsid w:val="00B457D0"/>
    <w:rsid w:val="00B45DC5"/>
    <w:rsid w:val="00B45EAA"/>
    <w:rsid w:val="00B46F91"/>
    <w:rsid w:val="00B4771B"/>
    <w:rsid w:val="00B47750"/>
    <w:rsid w:val="00B47862"/>
    <w:rsid w:val="00B47D57"/>
    <w:rsid w:val="00B51DD2"/>
    <w:rsid w:val="00B51E8B"/>
    <w:rsid w:val="00B51F70"/>
    <w:rsid w:val="00B54626"/>
    <w:rsid w:val="00B5466B"/>
    <w:rsid w:val="00B54EA9"/>
    <w:rsid w:val="00B55E43"/>
    <w:rsid w:val="00B5703B"/>
    <w:rsid w:val="00B57259"/>
    <w:rsid w:val="00B57B09"/>
    <w:rsid w:val="00B60372"/>
    <w:rsid w:val="00B60AAD"/>
    <w:rsid w:val="00B62C5C"/>
    <w:rsid w:val="00B62CAA"/>
    <w:rsid w:val="00B637F5"/>
    <w:rsid w:val="00B644E6"/>
    <w:rsid w:val="00B64994"/>
    <w:rsid w:val="00B64BB8"/>
    <w:rsid w:val="00B667B4"/>
    <w:rsid w:val="00B70161"/>
    <w:rsid w:val="00B708DD"/>
    <w:rsid w:val="00B70D97"/>
    <w:rsid w:val="00B71AAF"/>
    <w:rsid w:val="00B71AD2"/>
    <w:rsid w:val="00B74009"/>
    <w:rsid w:val="00B745B6"/>
    <w:rsid w:val="00B746CA"/>
    <w:rsid w:val="00B74861"/>
    <w:rsid w:val="00B76934"/>
    <w:rsid w:val="00B77282"/>
    <w:rsid w:val="00B77BDF"/>
    <w:rsid w:val="00B80FB7"/>
    <w:rsid w:val="00B82188"/>
    <w:rsid w:val="00B83AEB"/>
    <w:rsid w:val="00B83F2D"/>
    <w:rsid w:val="00B84E44"/>
    <w:rsid w:val="00B85A69"/>
    <w:rsid w:val="00B85C1A"/>
    <w:rsid w:val="00B872A7"/>
    <w:rsid w:val="00B90C3E"/>
    <w:rsid w:val="00B91597"/>
    <w:rsid w:val="00B917BE"/>
    <w:rsid w:val="00B92426"/>
    <w:rsid w:val="00B92E6B"/>
    <w:rsid w:val="00B936A5"/>
    <w:rsid w:val="00B93E1F"/>
    <w:rsid w:val="00B93F87"/>
    <w:rsid w:val="00B94450"/>
    <w:rsid w:val="00B95642"/>
    <w:rsid w:val="00B96154"/>
    <w:rsid w:val="00B9676C"/>
    <w:rsid w:val="00B96CF9"/>
    <w:rsid w:val="00B97886"/>
    <w:rsid w:val="00BA07DB"/>
    <w:rsid w:val="00BA0C7A"/>
    <w:rsid w:val="00BA3938"/>
    <w:rsid w:val="00BA3CBE"/>
    <w:rsid w:val="00BA415F"/>
    <w:rsid w:val="00BA5CDA"/>
    <w:rsid w:val="00BA5D3B"/>
    <w:rsid w:val="00BA65A8"/>
    <w:rsid w:val="00BA7BA5"/>
    <w:rsid w:val="00BA7F6F"/>
    <w:rsid w:val="00BB077C"/>
    <w:rsid w:val="00BB07F6"/>
    <w:rsid w:val="00BB1BFB"/>
    <w:rsid w:val="00BB23F9"/>
    <w:rsid w:val="00BB39D0"/>
    <w:rsid w:val="00BB4963"/>
    <w:rsid w:val="00BB4BB0"/>
    <w:rsid w:val="00BB56C4"/>
    <w:rsid w:val="00BB6A55"/>
    <w:rsid w:val="00BB6FA9"/>
    <w:rsid w:val="00BB725C"/>
    <w:rsid w:val="00BC0F9C"/>
    <w:rsid w:val="00BC2666"/>
    <w:rsid w:val="00BC3A58"/>
    <w:rsid w:val="00BC4337"/>
    <w:rsid w:val="00BC4968"/>
    <w:rsid w:val="00BC4F28"/>
    <w:rsid w:val="00BC5CF0"/>
    <w:rsid w:val="00BC5E08"/>
    <w:rsid w:val="00BD100A"/>
    <w:rsid w:val="00BD17C0"/>
    <w:rsid w:val="00BD5346"/>
    <w:rsid w:val="00BD57D6"/>
    <w:rsid w:val="00BD72BA"/>
    <w:rsid w:val="00BD7E23"/>
    <w:rsid w:val="00BE2940"/>
    <w:rsid w:val="00BE4910"/>
    <w:rsid w:val="00BE492C"/>
    <w:rsid w:val="00BE4A4E"/>
    <w:rsid w:val="00BE54FD"/>
    <w:rsid w:val="00BE590E"/>
    <w:rsid w:val="00BE6052"/>
    <w:rsid w:val="00BE703B"/>
    <w:rsid w:val="00BE7950"/>
    <w:rsid w:val="00BE7F4E"/>
    <w:rsid w:val="00BF0486"/>
    <w:rsid w:val="00BF0F10"/>
    <w:rsid w:val="00BF22C6"/>
    <w:rsid w:val="00BF32CA"/>
    <w:rsid w:val="00BF3E31"/>
    <w:rsid w:val="00BF4460"/>
    <w:rsid w:val="00BF4741"/>
    <w:rsid w:val="00BF5C56"/>
    <w:rsid w:val="00BF5C72"/>
    <w:rsid w:val="00BF67C3"/>
    <w:rsid w:val="00BF75A0"/>
    <w:rsid w:val="00BF7762"/>
    <w:rsid w:val="00BF7C5A"/>
    <w:rsid w:val="00C007E2"/>
    <w:rsid w:val="00C0153C"/>
    <w:rsid w:val="00C01587"/>
    <w:rsid w:val="00C01F94"/>
    <w:rsid w:val="00C036DF"/>
    <w:rsid w:val="00C05D2D"/>
    <w:rsid w:val="00C07309"/>
    <w:rsid w:val="00C0733D"/>
    <w:rsid w:val="00C07EDD"/>
    <w:rsid w:val="00C10135"/>
    <w:rsid w:val="00C110E6"/>
    <w:rsid w:val="00C116CC"/>
    <w:rsid w:val="00C11ABD"/>
    <w:rsid w:val="00C12349"/>
    <w:rsid w:val="00C145ED"/>
    <w:rsid w:val="00C150DB"/>
    <w:rsid w:val="00C15278"/>
    <w:rsid w:val="00C1553F"/>
    <w:rsid w:val="00C1584A"/>
    <w:rsid w:val="00C16744"/>
    <w:rsid w:val="00C20E7F"/>
    <w:rsid w:val="00C2289C"/>
    <w:rsid w:val="00C236C1"/>
    <w:rsid w:val="00C23F02"/>
    <w:rsid w:val="00C25344"/>
    <w:rsid w:val="00C2576D"/>
    <w:rsid w:val="00C26283"/>
    <w:rsid w:val="00C267D9"/>
    <w:rsid w:val="00C26825"/>
    <w:rsid w:val="00C26DCD"/>
    <w:rsid w:val="00C30EA5"/>
    <w:rsid w:val="00C30EFA"/>
    <w:rsid w:val="00C313DB"/>
    <w:rsid w:val="00C32836"/>
    <w:rsid w:val="00C32E21"/>
    <w:rsid w:val="00C34883"/>
    <w:rsid w:val="00C359DD"/>
    <w:rsid w:val="00C3648F"/>
    <w:rsid w:val="00C371C1"/>
    <w:rsid w:val="00C37C72"/>
    <w:rsid w:val="00C41319"/>
    <w:rsid w:val="00C41D53"/>
    <w:rsid w:val="00C42189"/>
    <w:rsid w:val="00C42D97"/>
    <w:rsid w:val="00C44B70"/>
    <w:rsid w:val="00C4770D"/>
    <w:rsid w:val="00C47B57"/>
    <w:rsid w:val="00C50033"/>
    <w:rsid w:val="00C5117B"/>
    <w:rsid w:val="00C53506"/>
    <w:rsid w:val="00C5408C"/>
    <w:rsid w:val="00C544F0"/>
    <w:rsid w:val="00C549DC"/>
    <w:rsid w:val="00C5508C"/>
    <w:rsid w:val="00C57842"/>
    <w:rsid w:val="00C57F2A"/>
    <w:rsid w:val="00C608CD"/>
    <w:rsid w:val="00C6254F"/>
    <w:rsid w:val="00C62D5B"/>
    <w:rsid w:val="00C63319"/>
    <w:rsid w:val="00C64A9B"/>
    <w:rsid w:val="00C66212"/>
    <w:rsid w:val="00C70270"/>
    <w:rsid w:val="00C7310C"/>
    <w:rsid w:val="00C73463"/>
    <w:rsid w:val="00C73ABD"/>
    <w:rsid w:val="00C7457F"/>
    <w:rsid w:val="00C749D4"/>
    <w:rsid w:val="00C75040"/>
    <w:rsid w:val="00C756E8"/>
    <w:rsid w:val="00C758FD"/>
    <w:rsid w:val="00C75F87"/>
    <w:rsid w:val="00C76022"/>
    <w:rsid w:val="00C7692E"/>
    <w:rsid w:val="00C77D35"/>
    <w:rsid w:val="00C84592"/>
    <w:rsid w:val="00C850E1"/>
    <w:rsid w:val="00C855E6"/>
    <w:rsid w:val="00C86D84"/>
    <w:rsid w:val="00C901D6"/>
    <w:rsid w:val="00C90CE5"/>
    <w:rsid w:val="00C914B4"/>
    <w:rsid w:val="00C914DE"/>
    <w:rsid w:val="00C914F8"/>
    <w:rsid w:val="00C91544"/>
    <w:rsid w:val="00C9207C"/>
    <w:rsid w:val="00C9328A"/>
    <w:rsid w:val="00C9384C"/>
    <w:rsid w:val="00C94417"/>
    <w:rsid w:val="00C94503"/>
    <w:rsid w:val="00C95D55"/>
    <w:rsid w:val="00C96A61"/>
    <w:rsid w:val="00C96B98"/>
    <w:rsid w:val="00C978F1"/>
    <w:rsid w:val="00C97EEC"/>
    <w:rsid w:val="00CA081C"/>
    <w:rsid w:val="00CA3D1E"/>
    <w:rsid w:val="00CA527A"/>
    <w:rsid w:val="00CA5F5C"/>
    <w:rsid w:val="00CA607A"/>
    <w:rsid w:val="00CB0E14"/>
    <w:rsid w:val="00CB1794"/>
    <w:rsid w:val="00CB22D8"/>
    <w:rsid w:val="00CB2B97"/>
    <w:rsid w:val="00CB5C17"/>
    <w:rsid w:val="00CB633A"/>
    <w:rsid w:val="00CB6BEB"/>
    <w:rsid w:val="00CC2209"/>
    <w:rsid w:val="00CC40B0"/>
    <w:rsid w:val="00CC4CF1"/>
    <w:rsid w:val="00CC5A62"/>
    <w:rsid w:val="00CC697D"/>
    <w:rsid w:val="00CC6BEC"/>
    <w:rsid w:val="00CC7519"/>
    <w:rsid w:val="00CD016D"/>
    <w:rsid w:val="00CD01B8"/>
    <w:rsid w:val="00CD1374"/>
    <w:rsid w:val="00CD2384"/>
    <w:rsid w:val="00CD36C5"/>
    <w:rsid w:val="00CD37FD"/>
    <w:rsid w:val="00CD60F1"/>
    <w:rsid w:val="00CD7D81"/>
    <w:rsid w:val="00CE086A"/>
    <w:rsid w:val="00CE0BDE"/>
    <w:rsid w:val="00CE1C8B"/>
    <w:rsid w:val="00CE1E50"/>
    <w:rsid w:val="00CE1E97"/>
    <w:rsid w:val="00CE3DCC"/>
    <w:rsid w:val="00CE4784"/>
    <w:rsid w:val="00CE4880"/>
    <w:rsid w:val="00CE7B6C"/>
    <w:rsid w:val="00CF02EC"/>
    <w:rsid w:val="00CF0B91"/>
    <w:rsid w:val="00CF1DFA"/>
    <w:rsid w:val="00CF1F03"/>
    <w:rsid w:val="00CF3296"/>
    <w:rsid w:val="00CF36A6"/>
    <w:rsid w:val="00CF7D5C"/>
    <w:rsid w:val="00CF7F0C"/>
    <w:rsid w:val="00D00366"/>
    <w:rsid w:val="00D01E5B"/>
    <w:rsid w:val="00D0378C"/>
    <w:rsid w:val="00D03C5F"/>
    <w:rsid w:val="00D04CD5"/>
    <w:rsid w:val="00D100BB"/>
    <w:rsid w:val="00D10F5D"/>
    <w:rsid w:val="00D1165A"/>
    <w:rsid w:val="00D11798"/>
    <w:rsid w:val="00D117B8"/>
    <w:rsid w:val="00D1332A"/>
    <w:rsid w:val="00D14174"/>
    <w:rsid w:val="00D141C8"/>
    <w:rsid w:val="00D17154"/>
    <w:rsid w:val="00D209BD"/>
    <w:rsid w:val="00D2133B"/>
    <w:rsid w:val="00D21FB7"/>
    <w:rsid w:val="00D22872"/>
    <w:rsid w:val="00D22FCB"/>
    <w:rsid w:val="00D24255"/>
    <w:rsid w:val="00D24382"/>
    <w:rsid w:val="00D247DE"/>
    <w:rsid w:val="00D25492"/>
    <w:rsid w:val="00D25EC9"/>
    <w:rsid w:val="00D2656D"/>
    <w:rsid w:val="00D27182"/>
    <w:rsid w:val="00D2742B"/>
    <w:rsid w:val="00D275AD"/>
    <w:rsid w:val="00D27ADA"/>
    <w:rsid w:val="00D30BA3"/>
    <w:rsid w:val="00D31B77"/>
    <w:rsid w:val="00D31F09"/>
    <w:rsid w:val="00D34240"/>
    <w:rsid w:val="00D34571"/>
    <w:rsid w:val="00D361A9"/>
    <w:rsid w:val="00D362D5"/>
    <w:rsid w:val="00D36971"/>
    <w:rsid w:val="00D36C32"/>
    <w:rsid w:val="00D36FD6"/>
    <w:rsid w:val="00D377C2"/>
    <w:rsid w:val="00D40186"/>
    <w:rsid w:val="00D41563"/>
    <w:rsid w:val="00D41A7E"/>
    <w:rsid w:val="00D41D6D"/>
    <w:rsid w:val="00D440A6"/>
    <w:rsid w:val="00D452F1"/>
    <w:rsid w:val="00D4624A"/>
    <w:rsid w:val="00D46F1F"/>
    <w:rsid w:val="00D47932"/>
    <w:rsid w:val="00D52D72"/>
    <w:rsid w:val="00D53106"/>
    <w:rsid w:val="00D55524"/>
    <w:rsid w:val="00D61F95"/>
    <w:rsid w:val="00D62435"/>
    <w:rsid w:val="00D628B0"/>
    <w:rsid w:val="00D65777"/>
    <w:rsid w:val="00D65A7B"/>
    <w:rsid w:val="00D66B30"/>
    <w:rsid w:val="00D702CC"/>
    <w:rsid w:val="00D7034A"/>
    <w:rsid w:val="00D7045A"/>
    <w:rsid w:val="00D7113B"/>
    <w:rsid w:val="00D71AE9"/>
    <w:rsid w:val="00D71E19"/>
    <w:rsid w:val="00D731A6"/>
    <w:rsid w:val="00D739BA"/>
    <w:rsid w:val="00D739DF"/>
    <w:rsid w:val="00D73FB7"/>
    <w:rsid w:val="00D75702"/>
    <w:rsid w:val="00D77A31"/>
    <w:rsid w:val="00D81328"/>
    <w:rsid w:val="00D83272"/>
    <w:rsid w:val="00D83581"/>
    <w:rsid w:val="00D8414A"/>
    <w:rsid w:val="00D85337"/>
    <w:rsid w:val="00D90B93"/>
    <w:rsid w:val="00D91587"/>
    <w:rsid w:val="00D91854"/>
    <w:rsid w:val="00D92A78"/>
    <w:rsid w:val="00D9310E"/>
    <w:rsid w:val="00D9344C"/>
    <w:rsid w:val="00D941ED"/>
    <w:rsid w:val="00D94588"/>
    <w:rsid w:val="00D96029"/>
    <w:rsid w:val="00D960FB"/>
    <w:rsid w:val="00D97300"/>
    <w:rsid w:val="00D97B22"/>
    <w:rsid w:val="00DA059E"/>
    <w:rsid w:val="00DA0662"/>
    <w:rsid w:val="00DA0671"/>
    <w:rsid w:val="00DA0976"/>
    <w:rsid w:val="00DA1274"/>
    <w:rsid w:val="00DA2528"/>
    <w:rsid w:val="00DA2B58"/>
    <w:rsid w:val="00DA38A0"/>
    <w:rsid w:val="00DA4E01"/>
    <w:rsid w:val="00DA5644"/>
    <w:rsid w:val="00DA64D7"/>
    <w:rsid w:val="00DA72A9"/>
    <w:rsid w:val="00DB027E"/>
    <w:rsid w:val="00DB1672"/>
    <w:rsid w:val="00DB23AF"/>
    <w:rsid w:val="00DB3834"/>
    <w:rsid w:val="00DB3884"/>
    <w:rsid w:val="00DB407E"/>
    <w:rsid w:val="00DB5386"/>
    <w:rsid w:val="00DB54F8"/>
    <w:rsid w:val="00DB62E7"/>
    <w:rsid w:val="00DB634C"/>
    <w:rsid w:val="00DB6B3C"/>
    <w:rsid w:val="00DB6DB4"/>
    <w:rsid w:val="00DB6F31"/>
    <w:rsid w:val="00DB76FE"/>
    <w:rsid w:val="00DB7AC1"/>
    <w:rsid w:val="00DB7D5E"/>
    <w:rsid w:val="00DC349F"/>
    <w:rsid w:val="00DC3822"/>
    <w:rsid w:val="00DC4648"/>
    <w:rsid w:val="00DC4F72"/>
    <w:rsid w:val="00DC500A"/>
    <w:rsid w:val="00DC68C0"/>
    <w:rsid w:val="00DC73E2"/>
    <w:rsid w:val="00DC73F3"/>
    <w:rsid w:val="00DD0202"/>
    <w:rsid w:val="00DD2688"/>
    <w:rsid w:val="00DD7BC9"/>
    <w:rsid w:val="00DD7E20"/>
    <w:rsid w:val="00DE0DDF"/>
    <w:rsid w:val="00DE3188"/>
    <w:rsid w:val="00DE5094"/>
    <w:rsid w:val="00DE5963"/>
    <w:rsid w:val="00DE5B93"/>
    <w:rsid w:val="00DE5D76"/>
    <w:rsid w:val="00DE6E1B"/>
    <w:rsid w:val="00DE6E8D"/>
    <w:rsid w:val="00DE726C"/>
    <w:rsid w:val="00DF139E"/>
    <w:rsid w:val="00DF1FEC"/>
    <w:rsid w:val="00DF267A"/>
    <w:rsid w:val="00DF2D79"/>
    <w:rsid w:val="00DF4749"/>
    <w:rsid w:val="00DF5F76"/>
    <w:rsid w:val="00DF746E"/>
    <w:rsid w:val="00E01F3A"/>
    <w:rsid w:val="00E01F65"/>
    <w:rsid w:val="00E0213E"/>
    <w:rsid w:val="00E0274C"/>
    <w:rsid w:val="00E03ED0"/>
    <w:rsid w:val="00E0530E"/>
    <w:rsid w:val="00E0560A"/>
    <w:rsid w:val="00E05EB7"/>
    <w:rsid w:val="00E060D6"/>
    <w:rsid w:val="00E06A98"/>
    <w:rsid w:val="00E06B19"/>
    <w:rsid w:val="00E06C4A"/>
    <w:rsid w:val="00E06F75"/>
    <w:rsid w:val="00E10071"/>
    <w:rsid w:val="00E104AA"/>
    <w:rsid w:val="00E11AAA"/>
    <w:rsid w:val="00E12785"/>
    <w:rsid w:val="00E1320B"/>
    <w:rsid w:val="00E133F3"/>
    <w:rsid w:val="00E134B3"/>
    <w:rsid w:val="00E14323"/>
    <w:rsid w:val="00E14E46"/>
    <w:rsid w:val="00E15E8E"/>
    <w:rsid w:val="00E16C34"/>
    <w:rsid w:val="00E16C3A"/>
    <w:rsid w:val="00E17CEA"/>
    <w:rsid w:val="00E21282"/>
    <w:rsid w:val="00E22C20"/>
    <w:rsid w:val="00E259A4"/>
    <w:rsid w:val="00E26803"/>
    <w:rsid w:val="00E26FC5"/>
    <w:rsid w:val="00E273C2"/>
    <w:rsid w:val="00E279AF"/>
    <w:rsid w:val="00E27F47"/>
    <w:rsid w:val="00E309D2"/>
    <w:rsid w:val="00E3113B"/>
    <w:rsid w:val="00E3256D"/>
    <w:rsid w:val="00E33660"/>
    <w:rsid w:val="00E33864"/>
    <w:rsid w:val="00E346E7"/>
    <w:rsid w:val="00E34F13"/>
    <w:rsid w:val="00E3662B"/>
    <w:rsid w:val="00E369B2"/>
    <w:rsid w:val="00E36BA1"/>
    <w:rsid w:val="00E37434"/>
    <w:rsid w:val="00E400AD"/>
    <w:rsid w:val="00E40A17"/>
    <w:rsid w:val="00E41AD2"/>
    <w:rsid w:val="00E41F62"/>
    <w:rsid w:val="00E42CEF"/>
    <w:rsid w:val="00E444A3"/>
    <w:rsid w:val="00E44512"/>
    <w:rsid w:val="00E4584A"/>
    <w:rsid w:val="00E4619B"/>
    <w:rsid w:val="00E46418"/>
    <w:rsid w:val="00E4776C"/>
    <w:rsid w:val="00E477E4"/>
    <w:rsid w:val="00E5084B"/>
    <w:rsid w:val="00E51AB1"/>
    <w:rsid w:val="00E52C44"/>
    <w:rsid w:val="00E53793"/>
    <w:rsid w:val="00E5499D"/>
    <w:rsid w:val="00E55770"/>
    <w:rsid w:val="00E55BAB"/>
    <w:rsid w:val="00E55EFC"/>
    <w:rsid w:val="00E56062"/>
    <w:rsid w:val="00E60E32"/>
    <w:rsid w:val="00E6197F"/>
    <w:rsid w:val="00E6273F"/>
    <w:rsid w:val="00E62DDA"/>
    <w:rsid w:val="00E6365C"/>
    <w:rsid w:val="00E6419B"/>
    <w:rsid w:val="00E663FE"/>
    <w:rsid w:val="00E67583"/>
    <w:rsid w:val="00E71814"/>
    <w:rsid w:val="00E72008"/>
    <w:rsid w:val="00E72AC6"/>
    <w:rsid w:val="00E73BE8"/>
    <w:rsid w:val="00E74396"/>
    <w:rsid w:val="00E749D0"/>
    <w:rsid w:val="00E74E76"/>
    <w:rsid w:val="00E75807"/>
    <w:rsid w:val="00E759E4"/>
    <w:rsid w:val="00E762C1"/>
    <w:rsid w:val="00E7670C"/>
    <w:rsid w:val="00E76BDD"/>
    <w:rsid w:val="00E77C7C"/>
    <w:rsid w:val="00E80170"/>
    <w:rsid w:val="00E835A4"/>
    <w:rsid w:val="00E83DB6"/>
    <w:rsid w:val="00E843CC"/>
    <w:rsid w:val="00E84F8D"/>
    <w:rsid w:val="00E85F78"/>
    <w:rsid w:val="00E86374"/>
    <w:rsid w:val="00E87F2A"/>
    <w:rsid w:val="00E9021E"/>
    <w:rsid w:val="00E907AF"/>
    <w:rsid w:val="00E91845"/>
    <w:rsid w:val="00E91ABC"/>
    <w:rsid w:val="00E94D14"/>
    <w:rsid w:val="00E955DF"/>
    <w:rsid w:val="00E95760"/>
    <w:rsid w:val="00E9600B"/>
    <w:rsid w:val="00E96C74"/>
    <w:rsid w:val="00E977B9"/>
    <w:rsid w:val="00E97B40"/>
    <w:rsid w:val="00EA0B24"/>
    <w:rsid w:val="00EA0CE5"/>
    <w:rsid w:val="00EA1AD6"/>
    <w:rsid w:val="00EA2EE1"/>
    <w:rsid w:val="00EA30DB"/>
    <w:rsid w:val="00EA31C6"/>
    <w:rsid w:val="00EA31CA"/>
    <w:rsid w:val="00EA40DA"/>
    <w:rsid w:val="00EA43E4"/>
    <w:rsid w:val="00EA5531"/>
    <w:rsid w:val="00EA70C0"/>
    <w:rsid w:val="00EB0833"/>
    <w:rsid w:val="00EB21A9"/>
    <w:rsid w:val="00EB3138"/>
    <w:rsid w:val="00EB4855"/>
    <w:rsid w:val="00EB4B5A"/>
    <w:rsid w:val="00EB5AEB"/>
    <w:rsid w:val="00EC4214"/>
    <w:rsid w:val="00EC5518"/>
    <w:rsid w:val="00EC5E74"/>
    <w:rsid w:val="00EC6B1F"/>
    <w:rsid w:val="00EC6BC3"/>
    <w:rsid w:val="00EC7644"/>
    <w:rsid w:val="00EC781C"/>
    <w:rsid w:val="00ED0DE0"/>
    <w:rsid w:val="00ED0E37"/>
    <w:rsid w:val="00ED5256"/>
    <w:rsid w:val="00ED69CC"/>
    <w:rsid w:val="00ED78C8"/>
    <w:rsid w:val="00EE0090"/>
    <w:rsid w:val="00EE1380"/>
    <w:rsid w:val="00EE1A42"/>
    <w:rsid w:val="00EE3252"/>
    <w:rsid w:val="00EE3FDF"/>
    <w:rsid w:val="00EE5390"/>
    <w:rsid w:val="00EE5996"/>
    <w:rsid w:val="00EE7A90"/>
    <w:rsid w:val="00EF032A"/>
    <w:rsid w:val="00EF0753"/>
    <w:rsid w:val="00EF09B9"/>
    <w:rsid w:val="00EF0F94"/>
    <w:rsid w:val="00EF2A22"/>
    <w:rsid w:val="00EF3802"/>
    <w:rsid w:val="00EF43F1"/>
    <w:rsid w:val="00EF5FF2"/>
    <w:rsid w:val="00EF7ADE"/>
    <w:rsid w:val="00F0050A"/>
    <w:rsid w:val="00F02CFB"/>
    <w:rsid w:val="00F02F6E"/>
    <w:rsid w:val="00F032EA"/>
    <w:rsid w:val="00F03562"/>
    <w:rsid w:val="00F03684"/>
    <w:rsid w:val="00F03C5F"/>
    <w:rsid w:val="00F03FAD"/>
    <w:rsid w:val="00F0541B"/>
    <w:rsid w:val="00F05FE0"/>
    <w:rsid w:val="00F1086B"/>
    <w:rsid w:val="00F1130C"/>
    <w:rsid w:val="00F129A1"/>
    <w:rsid w:val="00F12A7E"/>
    <w:rsid w:val="00F13518"/>
    <w:rsid w:val="00F160A2"/>
    <w:rsid w:val="00F16D05"/>
    <w:rsid w:val="00F17067"/>
    <w:rsid w:val="00F23A40"/>
    <w:rsid w:val="00F23A47"/>
    <w:rsid w:val="00F23D84"/>
    <w:rsid w:val="00F23F73"/>
    <w:rsid w:val="00F25D1E"/>
    <w:rsid w:val="00F266DD"/>
    <w:rsid w:val="00F26BE3"/>
    <w:rsid w:val="00F274FD"/>
    <w:rsid w:val="00F33EA2"/>
    <w:rsid w:val="00F34EDA"/>
    <w:rsid w:val="00F353FC"/>
    <w:rsid w:val="00F36146"/>
    <w:rsid w:val="00F36A51"/>
    <w:rsid w:val="00F40B8F"/>
    <w:rsid w:val="00F4172D"/>
    <w:rsid w:val="00F41CC5"/>
    <w:rsid w:val="00F42365"/>
    <w:rsid w:val="00F42600"/>
    <w:rsid w:val="00F43DA3"/>
    <w:rsid w:val="00F458A8"/>
    <w:rsid w:val="00F4656F"/>
    <w:rsid w:val="00F46AF1"/>
    <w:rsid w:val="00F50D99"/>
    <w:rsid w:val="00F51523"/>
    <w:rsid w:val="00F516D8"/>
    <w:rsid w:val="00F521D4"/>
    <w:rsid w:val="00F535E2"/>
    <w:rsid w:val="00F54CE3"/>
    <w:rsid w:val="00F54E62"/>
    <w:rsid w:val="00F55BBD"/>
    <w:rsid w:val="00F55DA2"/>
    <w:rsid w:val="00F55F7A"/>
    <w:rsid w:val="00F5669F"/>
    <w:rsid w:val="00F56C72"/>
    <w:rsid w:val="00F60555"/>
    <w:rsid w:val="00F605CD"/>
    <w:rsid w:val="00F61447"/>
    <w:rsid w:val="00F61829"/>
    <w:rsid w:val="00F61841"/>
    <w:rsid w:val="00F6365D"/>
    <w:rsid w:val="00F67192"/>
    <w:rsid w:val="00F672D6"/>
    <w:rsid w:val="00F70761"/>
    <w:rsid w:val="00F70DA7"/>
    <w:rsid w:val="00F71754"/>
    <w:rsid w:val="00F72750"/>
    <w:rsid w:val="00F7328D"/>
    <w:rsid w:val="00F73508"/>
    <w:rsid w:val="00F736FA"/>
    <w:rsid w:val="00F738ED"/>
    <w:rsid w:val="00F74CC7"/>
    <w:rsid w:val="00F750AE"/>
    <w:rsid w:val="00F75480"/>
    <w:rsid w:val="00F75652"/>
    <w:rsid w:val="00F77611"/>
    <w:rsid w:val="00F779F5"/>
    <w:rsid w:val="00F81007"/>
    <w:rsid w:val="00F83D8F"/>
    <w:rsid w:val="00F83E12"/>
    <w:rsid w:val="00F83E8E"/>
    <w:rsid w:val="00F8401E"/>
    <w:rsid w:val="00F8458B"/>
    <w:rsid w:val="00F845C3"/>
    <w:rsid w:val="00F852D3"/>
    <w:rsid w:val="00F862CE"/>
    <w:rsid w:val="00F863E7"/>
    <w:rsid w:val="00F86832"/>
    <w:rsid w:val="00F90E5E"/>
    <w:rsid w:val="00F9145E"/>
    <w:rsid w:val="00F93DB4"/>
    <w:rsid w:val="00F9580E"/>
    <w:rsid w:val="00F95F78"/>
    <w:rsid w:val="00F96182"/>
    <w:rsid w:val="00F9622B"/>
    <w:rsid w:val="00F96996"/>
    <w:rsid w:val="00F978DA"/>
    <w:rsid w:val="00FA012E"/>
    <w:rsid w:val="00FA034C"/>
    <w:rsid w:val="00FA045D"/>
    <w:rsid w:val="00FA1652"/>
    <w:rsid w:val="00FA25C8"/>
    <w:rsid w:val="00FA2F7E"/>
    <w:rsid w:val="00FA3ACB"/>
    <w:rsid w:val="00FA3BC4"/>
    <w:rsid w:val="00FA3F61"/>
    <w:rsid w:val="00FA61A1"/>
    <w:rsid w:val="00FA6B1B"/>
    <w:rsid w:val="00FA6BE9"/>
    <w:rsid w:val="00FA6EEB"/>
    <w:rsid w:val="00FB23E5"/>
    <w:rsid w:val="00FB262A"/>
    <w:rsid w:val="00FB3573"/>
    <w:rsid w:val="00FB4183"/>
    <w:rsid w:val="00FB45D6"/>
    <w:rsid w:val="00FB5014"/>
    <w:rsid w:val="00FB50C0"/>
    <w:rsid w:val="00FB6C26"/>
    <w:rsid w:val="00FB7CE0"/>
    <w:rsid w:val="00FC1601"/>
    <w:rsid w:val="00FC169A"/>
    <w:rsid w:val="00FC1942"/>
    <w:rsid w:val="00FC1D28"/>
    <w:rsid w:val="00FC2398"/>
    <w:rsid w:val="00FC2D77"/>
    <w:rsid w:val="00FC5018"/>
    <w:rsid w:val="00FC62FB"/>
    <w:rsid w:val="00FC6674"/>
    <w:rsid w:val="00FC6C58"/>
    <w:rsid w:val="00FC6E11"/>
    <w:rsid w:val="00FC79E6"/>
    <w:rsid w:val="00FD19F7"/>
    <w:rsid w:val="00FD2201"/>
    <w:rsid w:val="00FD243A"/>
    <w:rsid w:val="00FD35D1"/>
    <w:rsid w:val="00FD4861"/>
    <w:rsid w:val="00FD4B54"/>
    <w:rsid w:val="00FD5641"/>
    <w:rsid w:val="00FD6C0D"/>
    <w:rsid w:val="00FD756E"/>
    <w:rsid w:val="00FD7A20"/>
    <w:rsid w:val="00FD7DDB"/>
    <w:rsid w:val="00FD7F59"/>
    <w:rsid w:val="00FE087E"/>
    <w:rsid w:val="00FE1603"/>
    <w:rsid w:val="00FE2E98"/>
    <w:rsid w:val="00FE37B1"/>
    <w:rsid w:val="00FE6F32"/>
    <w:rsid w:val="00FE6F57"/>
    <w:rsid w:val="00FE7D2C"/>
    <w:rsid w:val="00FF1DA5"/>
    <w:rsid w:val="00FF2B43"/>
    <w:rsid w:val="00FF3EF3"/>
    <w:rsid w:val="00FF4C57"/>
    <w:rsid w:val="00FF603D"/>
    <w:rsid w:val="00FF69D9"/>
    <w:rsid w:val="00FF781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140BEBD7"/>
  <w15:docId w15:val="{AF202070-F62E-485A-9B7F-9E77A88B3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iPriority="0"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FF7"/>
    <w:pPr>
      <w:autoSpaceDE w:val="0"/>
      <w:autoSpaceDN w:val="0"/>
      <w:adjustRightInd w:val="0"/>
    </w:pPr>
    <w:rPr>
      <w:sz w:val="24"/>
      <w:szCs w:val="24"/>
    </w:rPr>
  </w:style>
  <w:style w:type="paragraph" w:styleId="Ttulo1">
    <w:name w:val="heading 1"/>
    <w:basedOn w:val="Normal"/>
    <w:next w:val="Normal"/>
    <w:link w:val="Ttulo1Char"/>
    <w:autoRedefine/>
    <w:uiPriority w:val="99"/>
    <w:qFormat/>
    <w:rsid w:val="006117F8"/>
    <w:pPr>
      <w:keepNext/>
      <w:spacing w:line="360" w:lineRule="auto"/>
      <w:jc w:val="both"/>
      <w:outlineLvl w:val="0"/>
      <w:pPrChange w:id="0" w:author="Rafael Godinho Francisco" w:date="2020-11-10T21:06:00Z">
        <w:pPr>
          <w:keepNext/>
          <w:autoSpaceDE w:val="0"/>
          <w:autoSpaceDN w:val="0"/>
          <w:adjustRightInd w:val="0"/>
          <w:spacing w:line="360" w:lineRule="auto"/>
          <w:jc w:val="both"/>
          <w:outlineLvl w:val="0"/>
        </w:pPr>
      </w:pPrChange>
    </w:pPr>
    <w:rPr>
      <w:rFonts w:ascii="Leelawadee" w:hAnsi="Leelawadee" w:cs="Leelawadee"/>
      <w:b/>
      <w:color w:val="000000"/>
      <w:sz w:val="20"/>
      <w:szCs w:val="20"/>
      <w:rPrChange w:id="0" w:author="Rafael Godinho Francisco" w:date="2020-11-10T21:06:00Z">
        <w:rPr>
          <w:rFonts w:ascii="Leelawadee" w:hAnsi="Leelawadee" w:cs="Leelawadee"/>
          <w:b/>
          <w:color w:val="000000"/>
          <w:lang w:val="pt-BR" w:eastAsia="pt-BR" w:bidi="ar-SA"/>
        </w:rPr>
      </w:rPrChange>
    </w:rPr>
  </w:style>
  <w:style w:type="paragraph" w:styleId="Ttulo2">
    <w:name w:val="heading 2"/>
    <w:basedOn w:val="Normal"/>
    <w:next w:val="Normal"/>
    <w:link w:val="Ttulo2Char"/>
    <w:uiPriority w:val="99"/>
    <w:qFormat/>
    <w:rsid w:val="003C3FF7"/>
    <w:pPr>
      <w:keepNext/>
      <w:jc w:val="both"/>
      <w:outlineLvl w:val="1"/>
    </w:pPr>
    <w:rPr>
      <w:smallCaps/>
    </w:rPr>
  </w:style>
  <w:style w:type="paragraph" w:styleId="Ttulo3">
    <w:name w:val="heading 3"/>
    <w:basedOn w:val="Normal"/>
    <w:next w:val="Normal"/>
    <w:link w:val="Ttulo3Char"/>
    <w:uiPriority w:val="99"/>
    <w:qFormat/>
    <w:rsid w:val="003C3FF7"/>
    <w:pPr>
      <w:keepNext/>
      <w:jc w:val="center"/>
      <w:outlineLvl w:val="2"/>
    </w:pPr>
    <w:rPr>
      <w:b/>
      <w:bCs/>
      <w:sz w:val="23"/>
      <w:szCs w:val="23"/>
      <w:u w:val="single"/>
    </w:rPr>
  </w:style>
  <w:style w:type="paragraph" w:styleId="Ttulo4">
    <w:name w:val="heading 4"/>
    <w:basedOn w:val="Normal"/>
    <w:next w:val="Normal"/>
    <w:link w:val="Ttulo4Char"/>
    <w:uiPriority w:val="99"/>
    <w:qFormat/>
    <w:rsid w:val="003C3FF7"/>
    <w:pPr>
      <w:keepNext/>
      <w:ind w:firstLine="1440"/>
      <w:jc w:val="both"/>
      <w:outlineLvl w:val="3"/>
    </w:pPr>
    <w:rPr>
      <w:b/>
      <w:bCs/>
    </w:rPr>
  </w:style>
  <w:style w:type="paragraph" w:styleId="Ttulo5">
    <w:name w:val="heading 5"/>
    <w:basedOn w:val="Normal"/>
    <w:next w:val="Normal"/>
    <w:link w:val="Ttulo5Char"/>
    <w:uiPriority w:val="99"/>
    <w:qFormat/>
    <w:rsid w:val="003C3FF7"/>
    <w:pPr>
      <w:keepNext/>
      <w:jc w:val="center"/>
      <w:outlineLvl w:val="4"/>
    </w:pPr>
    <w:rPr>
      <w:b/>
      <w:bCs/>
      <w:sz w:val="23"/>
      <w:szCs w:val="23"/>
    </w:rPr>
  </w:style>
  <w:style w:type="paragraph" w:styleId="Ttulo6">
    <w:name w:val="heading 6"/>
    <w:basedOn w:val="Normal"/>
    <w:next w:val="Normal"/>
    <w:link w:val="Ttulo6Char"/>
    <w:uiPriority w:val="99"/>
    <w:qFormat/>
    <w:rsid w:val="003C3FF7"/>
    <w:pPr>
      <w:keepNext/>
      <w:spacing w:before="120" w:after="120"/>
      <w:ind w:left="57" w:right="57"/>
      <w:outlineLvl w:val="5"/>
    </w:pPr>
    <w:rPr>
      <w:i/>
      <w:iCs/>
      <w:color w:val="000000"/>
    </w:rPr>
  </w:style>
  <w:style w:type="paragraph" w:styleId="Ttulo7">
    <w:name w:val="heading 7"/>
    <w:basedOn w:val="Normal"/>
    <w:next w:val="Normal"/>
    <w:link w:val="Ttulo7Char"/>
    <w:uiPriority w:val="99"/>
    <w:qFormat/>
    <w:rsid w:val="003C3FF7"/>
    <w:pPr>
      <w:keepNext/>
      <w:ind w:firstLine="708"/>
      <w:jc w:val="both"/>
      <w:outlineLvl w:val="6"/>
    </w:pPr>
    <w:rPr>
      <w:rFonts w:ascii="Frutiger Light" w:hAnsi="Frutiger Light"/>
      <w:i/>
      <w:w w:val="0"/>
      <w:sz w:val="26"/>
    </w:rPr>
  </w:style>
  <w:style w:type="paragraph" w:styleId="Ttulo8">
    <w:name w:val="heading 8"/>
    <w:basedOn w:val="Normal"/>
    <w:next w:val="Normal"/>
    <w:link w:val="Ttulo8Char"/>
    <w:uiPriority w:val="99"/>
    <w:qFormat/>
    <w:rsid w:val="003C3FF7"/>
    <w:pPr>
      <w:keepNext/>
      <w:shd w:val="clear" w:color="auto" w:fill="FFFFFF"/>
      <w:tabs>
        <w:tab w:val="left" w:pos="1560"/>
      </w:tabs>
      <w:outlineLvl w:val="7"/>
    </w:pPr>
    <w:rPr>
      <w:rFonts w:ascii="Frutiger Light" w:hAnsi="Frutiger Light"/>
      <w:b/>
      <w:w w:val="0"/>
      <w:sz w:val="26"/>
    </w:rPr>
  </w:style>
  <w:style w:type="paragraph" w:styleId="Ttulo9">
    <w:name w:val="heading 9"/>
    <w:basedOn w:val="Normal"/>
    <w:next w:val="Normal"/>
    <w:link w:val="Ttulo9Char"/>
    <w:uiPriority w:val="99"/>
    <w:qFormat/>
    <w:rsid w:val="003C3FF7"/>
    <w:pPr>
      <w:keepNext/>
      <w:autoSpaceDE/>
      <w:autoSpaceDN/>
      <w:adjustRightInd/>
      <w:spacing w:line="320" w:lineRule="exact"/>
      <w:jc w:val="right"/>
      <w:outlineLvl w:val="8"/>
    </w:pPr>
    <w:rPr>
      <w:rFonts w:ascii="Frutiger Light" w:hAnsi="Frutiger Light"/>
      <w:b/>
      <w:color w:val="000000"/>
      <w:sz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locked/>
    <w:rsid w:val="006117F8"/>
    <w:rPr>
      <w:rFonts w:ascii="Leelawadee" w:hAnsi="Leelawadee" w:cs="Leelawadee"/>
      <w:b/>
      <w:color w:val="000000"/>
    </w:rPr>
  </w:style>
  <w:style w:type="character" w:customStyle="1" w:styleId="Ttulo2Char">
    <w:name w:val="Título 2 Char"/>
    <w:link w:val="Ttulo2"/>
    <w:uiPriority w:val="99"/>
    <w:locked/>
    <w:rsid w:val="00F67192"/>
    <w:rPr>
      <w:smallCaps/>
      <w:sz w:val="24"/>
      <w:szCs w:val="24"/>
    </w:rPr>
  </w:style>
  <w:style w:type="character" w:customStyle="1" w:styleId="Ttulo3Char">
    <w:name w:val="Título 3 Char"/>
    <w:link w:val="Ttulo3"/>
    <w:uiPriority w:val="99"/>
    <w:locked/>
    <w:rsid w:val="00F67192"/>
    <w:rPr>
      <w:b/>
      <w:bCs/>
      <w:sz w:val="23"/>
      <w:szCs w:val="23"/>
      <w:u w:val="single"/>
    </w:rPr>
  </w:style>
  <w:style w:type="character" w:customStyle="1" w:styleId="Ttulo4Char">
    <w:name w:val="Título 4 Char"/>
    <w:link w:val="Ttulo4"/>
    <w:uiPriority w:val="99"/>
    <w:locked/>
    <w:rsid w:val="00F67192"/>
    <w:rPr>
      <w:b/>
      <w:bCs/>
      <w:sz w:val="24"/>
      <w:szCs w:val="24"/>
    </w:rPr>
  </w:style>
  <w:style w:type="character" w:customStyle="1" w:styleId="Ttulo5Char">
    <w:name w:val="Título 5 Char"/>
    <w:link w:val="Ttulo5"/>
    <w:uiPriority w:val="99"/>
    <w:locked/>
    <w:rsid w:val="00F67192"/>
    <w:rPr>
      <w:b/>
      <w:bCs/>
      <w:sz w:val="23"/>
      <w:szCs w:val="23"/>
    </w:rPr>
  </w:style>
  <w:style w:type="character" w:customStyle="1" w:styleId="Ttulo6Char">
    <w:name w:val="Título 6 Char"/>
    <w:link w:val="Ttulo6"/>
    <w:uiPriority w:val="99"/>
    <w:locked/>
    <w:rsid w:val="00F67192"/>
    <w:rPr>
      <w:i/>
      <w:iCs/>
      <w:color w:val="000000"/>
      <w:sz w:val="24"/>
      <w:szCs w:val="24"/>
    </w:rPr>
  </w:style>
  <w:style w:type="character" w:customStyle="1" w:styleId="Ttulo7Char">
    <w:name w:val="Título 7 Char"/>
    <w:link w:val="Ttulo7"/>
    <w:uiPriority w:val="99"/>
    <w:locked/>
    <w:rsid w:val="00F67192"/>
    <w:rPr>
      <w:rFonts w:ascii="Frutiger Light" w:hAnsi="Frutiger Light"/>
      <w:i/>
      <w:w w:val="0"/>
      <w:sz w:val="26"/>
      <w:szCs w:val="24"/>
    </w:rPr>
  </w:style>
  <w:style w:type="character" w:customStyle="1" w:styleId="Ttulo8Char">
    <w:name w:val="Título 8 Char"/>
    <w:link w:val="Ttulo8"/>
    <w:uiPriority w:val="99"/>
    <w:locked/>
    <w:rsid w:val="00F67192"/>
    <w:rPr>
      <w:rFonts w:ascii="Frutiger Light" w:hAnsi="Frutiger Light"/>
      <w:b/>
      <w:w w:val="0"/>
      <w:sz w:val="26"/>
      <w:szCs w:val="24"/>
      <w:shd w:val="clear" w:color="auto" w:fill="FFFFFF"/>
    </w:rPr>
  </w:style>
  <w:style w:type="character" w:customStyle="1" w:styleId="Ttulo9Char">
    <w:name w:val="Título 9 Char"/>
    <w:link w:val="Ttulo9"/>
    <w:uiPriority w:val="99"/>
    <w:locked/>
    <w:rsid w:val="00F67192"/>
    <w:rPr>
      <w:rFonts w:ascii="Frutiger Light" w:hAnsi="Frutiger Light"/>
      <w:b/>
      <w:color w:val="000000"/>
      <w:sz w:val="26"/>
      <w:szCs w:val="24"/>
    </w:rPr>
  </w:style>
  <w:style w:type="paragraph" w:styleId="Corpodetexto">
    <w:name w:val="Body Text"/>
    <w:aliases w:val="bt,BT,.BT,body text,bd,5"/>
    <w:basedOn w:val="Normal"/>
    <w:link w:val="CorpodetextoChar"/>
    <w:uiPriority w:val="99"/>
    <w:rsid w:val="003C3FF7"/>
    <w:pPr>
      <w:ind w:firstLine="1440"/>
      <w:jc w:val="both"/>
    </w:pPr>
    <w:rPr>
      <w:rFonts w:ascii="Arial" w:hAnsi="Arial" w:cs="Arial"/>
      <w:sz w:val="22"/>
      <w:szCs w:val="22"/>
    </w:rPr>
  </w:style>
  <w:style w:type="character" w:customStyle="1" w:styleId="CorpodetextoChar">
    <w:name w:val="Corpo de texto Char"/>
    <w:aliases w:val="bt Char,BT Char,.BT Char,body text Char,bd Char,5 Char"/>
    <w:link w:val="Corpodetexto"/>
    <w:uiPriority w:val="99"/>
    <w:locked/>
    <w:rsid w:val="00F67192"/>
    <w:rPr>
      <w:rFonts w:ascii="Arial" w:hAnsi="Arial" w:cs="Arial"/>
      <w:sz w:val="22"/>
      <w:szCs w:val="22"/>
    </w:rPr>
  </w:style>
  <w:style w:type="paragraph" w:styleId="Saudao">
    <w:name w:val="Salutation"/>
    <w:basedOn w:val="Normal"/>
    <w:next w:val="Normal"/>
    <w:link w:val="SaudaoChar"/>
    <w:uiPriority w:val="99"/>
    <w:rsid w:val="003C3FF7"/>
    <w:pPr>
      <w:ind w:firstLine="1440"/>
      <w:jc w:val="both"/>
    </w:pPr>
  </w:style>
  <w:style w:type="character" w:customStyle="1" w:styleId="SaudaoChar">
    <w:name w:val="Saudação Char"/>
    <w:link w:val="Saudao"/>
    <w:uiPriority w:val="99"/>
    <w:semiHidden/>
    <w:locked/>
    <w:rsid w:val="00F67192"/>
    <w:rPr>
      <w:sz w:val="24"/>
    </w:rPr>
  </w:style>
  <w:style w:type="paragraph" w:customStyle="1" w:styleId="p0">
    <w:name w:val="p0"/>
    <w:basedOn w:val="Normal"/>
    <w:uiPriority w:val="99"/>
    <w:rsid w:val="003C3FF7"/>
    <w:pPr>
      <w:widowControl w:val="0"/>
      <w:tabs>
        <w:tab w:val="left" w:pos="720"/>
      </w:tabs>
      <w:spacing w:line="240" w:lineRule="atLeast"/>
      <w:ind w:firstLine="1440"/>
      <w:jc w:val="both"/>
    </w:pPr>
    <w:rPr>
      <w:rFonts w:ascii="Times" w:hAnsi="Times" w:cs="Verdana"/>
    </w:rPr>
  </w:style>
  <w:style w:type="paragraph" w:customStyle="1" w:styleId="TableTitle">
    <w:name w:val="Table Title"/>
    <w:basedOn w:val="Normal"/>
    <w:next w:val="Normal"/>
    <w:uiPriority w:val="99"/>
    <w:rsid w:val="003C3FF7"/>
    <w:pPr>
      <w:spacing w:before="160"/>
    </w:pPr>
    <w:rPr>
      <w:rFonts w:ascii="Arial" w:hAnsi="Arial" w:cs="Arial"/>
      <w:b/>
      <w:bCs/>
      <w:caps/>
      <w:sz w:val="18"/>
      <w:szCs w:val="18"/>
      <w:lang w:val="en-US"/>
    </w:rPr>
  </w:style>
  <w:style w:type="paragraph" w:customStyle="1" w:styleId="Centered">
    <w:name w:val="Centered"/>
    <w:basedOn w:val="Normal"/>
    <w:uiPriority w:val="99"/>
    <w:rsid w:val="003C3FF7"/>
    <w:pPr>
      <w:keepNext/>
      <w:widowControl w:val="0"/>
      <w:spacing w:after="240"/>
      <w:jc w:val="center"/>
    </w:pPr>
    <w:rPr>
      <w:b/>
      <w:bCs/>
      <w:sz w:val="18"/>
      <w:szCs w:val="18"/>
      <w:lang w:val="en-US"/>
    </w:rPr>
  </w:style>
  <w:style w:type="paragraph" w:styleId="Lista2">
    <w:name w:val="List 2"/>
    <w:basedOn w:val="Normal"/>
    <w:uiPriority w:val="99"/>
    <w:rsid w:val="003C3FF7"/>
    <w:pPr>
      <w:ind w:left="566" w:hanging="283"/>
      <w:jc w:val="both"/>
    </w:pPr>
  </w:style>
  <w:style w:type="paragraph" w:customStyle="1" w:styleId="sub">
    <w:name w:val="sub"/>
    <w:uiPriority w:val="99"/>
    <w:rsid w:val="003C3FF7"/>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sz w:val="22"/>
      <w:szCs w:val="22"/>
    </w:rPr>
  </w:style>
  <w:style w:type="paragraph" w:styleId="Lista">
    <w:name w:val="List"/>
    <w:basedOn w:val="Normal"/>
    <w:uiPriority w:val="99"/>
    <w:rsid w:val="003C3FF7"/>
    <w:pPr>
      <w:ind w:left="283" w:hanging="283"/>
      <w:jc w:val="both"/>
    </w:pPr>
  </w:style>
  <w:style w:type="character" w:customStyle="1" w:styleId="InitialStyle">
    <w:name w:val="InitialStyle"/>
    <w:uiPriority w:val="99"/>
    <w:rsid w:val="003C3FF7"/>
    <w:rPr>
      <w:rFonts w:ascii="Times New Roman" w:hAnsi="Times New Roman"/>
      <w:color w:val="auto"/>
      <w:spacing w:val="0"/>
      <w:sz w:val="20"/>
    </w:rPr>
  </w:style>
  <w:style w:type="character" w:styleId="Nmerodepgina">
    <w:name w:val="page number"/>
    <w:basedOn w:val="Fontepargpadro"/>
    <w:uiPriority w:val="99"/>
    <w:rsid w:val="003C3FF7"/>
  </w:style>
  <w:style w:type="paragraph" w:styleId="Cabealho">
    <w:name w:val="header"/>
    <w:aliases w:val="Guideline"/>
    <w:basedOn w:val="Normal"/>
    <w:link w:val="CabealhoChar"/>
    <w:uiPriority w:val="99"/>
    <w:rsid w:val="003C3FF7"/>
    <w:pPr>
      <w:tabs>
        <w:tab w:val="center" w:pos="4419"/>
        <w:tab w:val="right" w:pos="8838"/>
      </w:tabs>
      <w:ind w:firstLine="1440"/>
      <w:jc w:val="both"/>
    </w:pPr>
  </w:style>
  <w:style w:type="character" w:customStyle="1" w:styleId="CabealhoChar">
    <w:name w:val="Cabeçalho Char"/>
    <w:aliases w:val="Guideline Char"/>
    <w:link w:val="Cabealho"/>
    <w:uiPriority w:val="99"/>
    <w:semiHidden/>
    <w:locked/>
    <w:rsid w:val="00F67192"/>
    <w:rPr>
      <w:sz w:val="24"/>
    </w:rPr>
  </w:style>
  <w:style w:type="paragraph" w:styleId="Rodap">
    <w:name w:val="footer"/>
    <w:basedOn w:val="Normal"/>
    <w:link w:val="RodapChar"/>
    <w:uiPriority w:val="99"/>
    <w:rsid w:val="003C3FF7"/>
    <w:pPr>
      <w:widowControl w:val="0"/>
      <w:tabs>
        <w:tab w:val="center" w:pos="4419"/>
        <w:tab w:val="right" w:pos="8838"/>
      </w:tabs>
      <w:ind w:firstLine="1440"/>
      <w:jc w:val="both"/>
    </w:pPr>
    <w:rPr>
      <w:rFonts w:ascii="Times" w:hAnsi="Times" w:cs="Verdana"/>
    </w:rPr>
  </w:style>
  <w:style w:type="character" w:customStyle="1" w:styleId="RodapChar">
    <w:name w:val="Rodapé Char"/>
    <w:link w:val="Rodap"/>
    <w:uiPriority w:val="99"/>
    <w:locked/>
    <w:rsid w:val="00F67192"/>
    <w:rPr>
      <w:rFonts w:ascii="Times" w:hAnsi="Times" w:cs="Verdana"/>
      <w:sz w:val="24"/>
      <w:szCs w:val="24"/>
    </w:rPr>
  </w:style>
  <w:style w:type="paragraph" w:styleId="Recuodecorpodetexto">
    <w:name w:val="Body Text Indent"/>
    <w:aliases w:val="bti,bt2,Body Text Bold Indent"/>
    <w:basedOn w:val="Normal"/>
    <w:link w:val="RecuodecorpodetextoChar"/>
    <w:uiPriority w:val="99"/>
    <w:rsid w:val="003C3FF7"/>
    <w:pPr>
      <w:widowControl w:val="0"/>
      <w:jc w:val="both"/>
    </w:pPr>
    <w:rPr>
      <w:sz w:val="20"/>
      <w:szCs w:val="20"/>
    </w:rPr>
  </w:style>
  <w:style w:type="character" w:customStyle="1" w:styleId="RecuodecorpodetextoChar">
    <w:name w:val="Recuo de corpo de texto Char"/>
    <w:aliases w:val="bti Char,bt2 Char,Body Text Bold Indent Char"/>
    <w:link w:val="Recuodecorpodetexto"/>
    <w:uiPriority w:val="99"/>
    <w:locked/>
    <w:rsid w:val="00F67192"/>
  </w:style>
  <w:style w:type="paragraph" w:styleId="Corpodetexto3">
    <w:name w:val="Body Text 3"/>
    <w:basedOn w:val="Normal"/>
    <w:link w:val="Corpodetexto3Char"/>
    <w:uiPriority w:val="99"/>
    <w:rsid w:val="003C3FF7"/>
    <w:pPr>
      <w:jc w:val="both"/>
    </w:pPr>
    <w:rPr>
      <w:rFonts w:ascii="Comic Sans MS" w:hAnsi="Comic Sans MS"/>
      <w:sz w:val="26"/>
      <w:szCs w:val="26"/>
    </w:rPr>
  </w:style>
  <w:style w:type="character" w:customStyle="1" w:styleId="Corpodetexto3Char">
    <w:name w:val="Corpo de texto 3 Char"/>
    <w:link w:val="Corpodetexto3"/>
    <w:uiPriority w:val="99"/>
    <w:locked/>
    <w:rsid w:val="00F67192"/>
    <w:rPr>
      <w:rFonts w:ascii="Comic Sans MS" w:hAnsi="Comic Sans MS"/>
      <w:sz w:val="26"/>
      <w:szCs w:val="26"/>
    </w:rPr>
  </w:style>
  <w:style w:type="paragraph" w:styleId="Recuodecorpodetexto2">
    <w:name w:val="Body Text Indent 2"/>
    <w:basedOn w:val="Normal"/>
    <w:link w:val="Recuodecorpodetexto2Char"/>
    <w:uiPriority w:val="99"/>
    <w:rsid w:val="003C3FF7"/>
    <w:pPr>
      <w:ind w:firstLine="2160"/>
      <w:jc w:val="both"/>
    </w:pPr>
    <w:rPr>
      <w:sz w:val="23"/>
      <w:szCs w:val="23"/>
    </w:rPr>
  </w:style>
  <w:style w:type="character" w:customStyle="1" w:styleId="Recuodecorpodetexto2Char">
    <w:name w:val="Recuo de corpo de texto 2 Char"/>
    <w:link w:val="Recuodecorpodetexto2"/>
    <w:uiPriority w:val="99"/>
    <w:locked/>
    <w:rsid w:val="00F67192"/>
    <w:rPr>
      <w:sz w:val="23"/>
      <w:szCs w:val="23"/>
    </w:rPr>
  </w:style>
  <w:style w:type="paragraph" w:styleId="Recuodecorpodetexto3">
    <w:name w:val="Body Text Indent 3"/>
    <w:basedOn w:val="Normal"/>
    <w:link w:val="Recuodecorpodetexto3Char"/>
    <w:uiPriority w:val="99"/>
    <w:rsid w:val="003C3FF7"/>
    <w:pPr>
      <w:widowControl w:val="0"/>
      <w:ind w:firstLine="2124"/>
      <w:jc w:val="both"/>
    </w:pPr>
    <w:rPr>
      <w:color w:val="000000"/>
    </w:rPr>
  </w:style>
  <w:style w:type="character" w:customStyle="1" w:styleId="Recuodecorpodetexto3Char">
    <w:name w:val="Recuo de corpo de texto 3 Char"/>
    <w:link w:val="Recuodecorpodetexto3"/>
    <w:uiPriority w:val="99"/>
    <w:locked/>
    <w:rsid w:val="00F67192"/>
    <w:rPr>
      <w:color w:val="000000"/>
      <w:sz w:val="24"/>
      <w:szCs w:val="24"/>
    </w:rPr>
  </w:style>
  <w:style w:type="paragraph" w:styleId="Textodenotaderodap">
    <w:name w:val="footnote text"/>
    <w:basedOn w:val="Normal"/>
    <w:link w:val="TextodenotaderodapChar"/>
    <w:uiPriority w:val="99"/>
    <w:semiHidden/>
    <w:rsid w:val="003C3FF7"/>
    <w:rPr>
      <w:sz w:val="20"/>
      <w:szCs w:val="20"/>
    </w:rPr>
  </w:style>
  <w:style w:type="character" w:customStyle="1" w:styleId="TextodenotaderodapChar">
    <w:name w:val="Texto de nota de rodapé Char"/>
    <w:link w:val="Textodenotaderodap"/>
    <w:uiPriority w:val="99"/>
    <w:semiHidden/>
    <w:locked/>
    <w:rsid w:val="00F67192"/>
    <w:rPr>
      <w:sz w:val="20"/>
    </w:rPr>
  </w:style>
  <w:style w:type="character" w:styleId="Refdenotaderodap">
    <w:name w:val="footnote reference"/>
    <w:uiPriority w:val="99"/>
    <w:semiHidden/>
    <w:rsid w:val="003C3FF7"/>
    <w:rPr>
      <w:spacing w:val="0"/>
      <w:vertAlign w:val="superscript"/>
    </w:rPr>
  </w:style>
  <w:style w:type="paragraph" w:customStyle="1" w:styleId="para10">
    <w:name w:val="para10"/>
    <w:uiPriority w:val="99"/>
    <w:rsid w:val="003C3FF7"/>
    <w:pPr>
      <w:widowControl w:val="0"/>
      <w:tabs>
        <w:tab w:val="left" w:pos="0"/>
        <w:tab w:val="left" w:pos="1418"/>
        <w:tab w:val="left" w:pos="2835"/>
        <w:tab w:val="left" w:pos="4252"/>
      </w:tabs>
      <w:autoSpaceDE w:val="0"/>
      <w:autoSpaceDN w:val="0"/>
      <w:adjustRightInd w:val="0"/>
      <w:spacing w:before="121" w:line="232" w:lineRule="atLeast"/>
      <w:jc w:val="both"/>
    </w:pPr>
    <w:rPr>
      <w:rFonts w:ascii="Times" w:hAnsi="Times" w:cs="Verdana"/>
    </w:rPr>
  </w:style>
  <w:style w:type="paragraph" w:styleId="Textoembloco">
    <w:name w:val="Block Text"/>
    <w:basedOn w:val="Normal"/>
    <w:uiPriority w:val="99"/>
    <w:rsid w:val="003C3FF7"/>
    <w:pPr>
      <w:tabs>
        <w:tab w:val="left" w:pos="9072"/>
      </w:tabs>
      <w:spacing w:line="240" w:lineRule="atLeast"/>
      <w:ind w:left="426" w:right="-1"/>
      <w:jc w:val="both"/>
    </w:pPr>
  </w:style>
  <w:style w:type="paragraph" w:styleId="Ttulo">
    <w:name w:val="Title"/>
    <w:aliases w:val="t"/>
    <w:basedOn w:val="Normal"/>
    <w:link w:val="TtuloChar"/>
    <w:uiPriority w:val="99"/>
    <w:qFormat/>
    <w:rsid w:val="003C3FF7"/>
    <w:pPr>
      <w:jc w:val="center"/>
    </w:pPr>
    <w:rPr>
      <w:b/>
      <w:bCs/>
      <w:sz w:val="22"/>
      <w:szCs w:val="22"/>
    </w:rPr>
  </w:style>
  <w:style w:type="character" w:customStyle="1" w:styleId="TtuloChar">
    <w:name w:val="Título Char"/>
    <w:aliases w:val="t Char"/>
    <w:link w:val="Ttulo"/>
    <w:uiPriority w:val="99"/>
    <w:locked/>
    <w:rsid w:val="00F67192"/>
    <w:rPr>
      <w:b/>
      <w:bCs/>
      <w:sz w:val="22"/>
      <w:szCs w:val="22"/>
    </w:rPr>
  </w:style>
  <w:style w:type="paragraph" w:styleId="MapadoDocumento">
    <w:name w:val="Document Map"/>
    <w:basedOn w:val="Normal"/>
    <w:link w:val="MapadoDocumentoChar"/>
    <w:uiPriority w:val="99"/>
    <w:semiHidden/>
    <w:rsid w:val="003C3FF7"/>
    <w:pPr>
      <w:shd w:val="clear" w:color="auto" w:fill="000080"/>
    </w:pPr>
    <w:rPr>
      <w:rFonts w:ascii="Tahoma" w:hAnsi="Tahoma" w:cs="Times"/>
    </w:rPr>
  </w:style>
  <w:style w:type="character" w:customStyle="1" w:styleId="MapadoDocumentoChar">
    <w:name w:val="Mapa do Documento Char"/>
    <w:link w:val="MapadoDocumento"/>
    <w:uiPriority w:val="99"/>
    <w:semiHidden/>
    <w:locked/>
    <w:rsid w:val="00F67192"/>
    <w:rPr>
      <w:rFonts w:ascii="Tahoma" w:hAnsi="Tahoma" w:cs="Times"/>
      <w:sz w:val="24"/>
      <w:szCs w:val="24"/>
      <w:shd w:val="clear" w:color="auto" w:fill="000080"/>
    </w:rPr>
  </w:style>
  <w:style w:type="paragraph" w:customStyle="1" w:styleId="c3">
    <w:name w:val="c3"/>
    <w:basedOn w:val="Normal"/>
    <w:uiPriority w:val="99"/>
    <w:rsid w:val="003C3FF7"/>
    <w:pPr>
      <w:spacing w:line="240" w:lineRule="atLeast"/>
      <w:jc w:val="center"/>
    </w:pPr>
    <w:rPr>
      <w:rFonts w:ascii="Times" w:hAnsi="Times" w:cs="Verdana"/>
    </w:rPr>
  </w:style>
  <w:style w:type="character" w:styleId="Hyperlink">
    <w:name w:val="Hyperlink"/>
    <w:uiPriority w:val="99"/>
    <w:rsid w:val="003C3FF7"/>
    <w:rPr>
      <w:color w:val="0000FF"/>
      <w:spacing w:val="0"/>
      <w:u w:val="single"/>
    </w:rPr>
  </w:style>
  <w:style w:type="character" w:styleId="HiperlinkVisitado">
    <w:name w:val="FollowedHyperlink"/>
    <w:uiPriority w:val="99"/>
    <w:rsid w:val="003C3FF7"/>
    <w:rPr>
      <w:color w:val="800080"/>
      <w:spacing w:val="0"/>
      <w:u w:val="single"/>
    </w:rPr>
  </w:style>
  <w:style w:type="paragraph" w:customStyle="1" w:styleId="DeltaViewTableHeading">
    <w:name w:val="DeltaView Table Heading"/>
    <w:basedOn w:val="Normal"/>
    <w:uiPriority w:val="99"/>
    <w:rsid w:val="003C3FF7"/>
    <w:pPr>
      <w:spacing w:after="120"/>
    </w:pPr>
    <w:rPr>
      <w:rFonts w:ascii="Arial" w:hAnsi="Arial" w:cs="Arial"/>
      <w:b/>
      <w:bCs/>
      <w:lang w:val="en-US"/>
    </w:rPr>
  </w:style>
  <w:style w:type="paragraph" w:customStyle="1" w:styleId="DeltaViewTableBody">
    <w:name w:val="DeltaView Table Body"/>
    <w:basedOn w:val="Normal"/>
    <w:uiPriority w:val="99"/>
    <w:rsid w:val="003C3FF7"/>
    <w:rPr>
      <w:rFonts w:ascii="Arial" w:hAnsi="Arial" w:cs="Arial"/>
      <w:lang w:val="en-US"/>
    </w:rPr>
  </w:style>
  <w:style w:type="paragraph" w:customStyle="1" w:styleId="DeltaViewAnnounce">
    <w:name w:val="DeltaView Announce"/>
    <w:uiPriority w:val="99"/>
    <w:rsid w:val="003C3FF7"/>
    <w:pPr>
      <w:autoSpaceDE w:val="0"/>
      <w:autoSpaceDN w:val="0"/>
      <w:adjustRightInd w:val="0"/>
      <w:spacing w:before="100" w:beforeAutospacing="1" w:after="100" w:afterAutospacing="1"/>
    </w:pPr>
    <w:rPr>
      <w:rFonts w:ascii="Arial" w:hAnsi="Arial" w:cs="Arial"/>
      <w:sz w:val="24"/>
      <w:szCs w:val="24"/>
      <w:lang w:val="en-GB"/>
    </w:rPr>
  </w:style>
  <w:style w:type="character" w:styleId="Refdecomentrio">
    <w:name w:val="annotation reference"/>
    <w:uiPriority w:val="99"/>
    <w:semiHidden/>
    <w:rsid w:val="003C3FF7"/>
    <w:rPr>
      <w:spacing w:val="0"/>
      <w:sz w:val="16"/>
    </w:rPr>
  </w:style>
  <w:style w:type="character" w:customStyle="1" w:styleId="DeltaViewInsertion">
    <w:name w:val="DeltaView Insertion"/>
    <w:uiPriority w:val="99"/>
    <w:rsid w:val="003C3FF7"/>
    <w:rPr>
      <w:color w:val="0000FF"/>
      <w:spacing w:val="0"/>
      <w:u w:val="double"/>
    </w:rPr>
  </w:style>
  <w:style w:type="character" w:customStyle="1" w:styleId="DeltaViewDeletion">
    <w:name w:val="DeltaView Deletion"/>
    <w:uiPriority w:val="99"/>
    <w:rsid w:val="003C3FF7"/>
    <w:rPr>
      <w:strike/>
      <w:color w:val="FF0000"/>
      <w:spacing w:val="0"/>
    </w:rPr>
  </w:style>
  <w:style w:type="character" w:customStyle="1" w:styleId="DeltaViewMoveSource">
    <w:name w:val="DeltaView Move Source"/>
    <w:uiPriority w:val="99"/>
    <w:rsid w:val="003C3FF7"/>
    <w:rPr>
      <w:strike/>
      <w:color w:val="00C000"/>
      <w:spacing w:val="0"/>
    </w:rPr>
  </w:style>
  <w:style w:type="character" w:customStyle="1" w:styleId="DeltaViewMoveDestination">
    <w:name w:val="DeltaView Move Destination"/>
    <w:uiPriority w:val="99"/>
    <w:rsid w:val="003C3FF7"/>
    <w:rPr>
      <w:color w:val="00C000"/>
      <w:spacing w:val="0"/>
      <w:u w:val="double"/>
    </w:rPr>
  </w:style>
  <w:style w:type="paragraph" w:styleId="Textodecomentrio">
    <w:name w:val="annotation text"/>
    <w:basedOn w:val="Normal"/>
    <w:link w:val="TextodecomentrioChar"/>
    <w:semiHidden/>
    <w:rsid w:val="003C3FF7"/>
    <w:rPr>
      <w:sz w:val="20"/>
      <w:szCs w:val="20"/>
    </w:rPr>
  </w:style>
  <w:style w:type="character" w:customStyle="1" w:styleId="TextodecomentrioChar">
    <w:name w:val="Texto de comentário Char"/>
    <w:link w:val="Textodecomentrio"/>
    <w:uiPriority w:val="99"/>
    <w:semiHidden/>
    <w:locked/>
    <w:rsid w:val="00F67192"/>
    <w:rPr>
      <w:sz w:val="20"/>
    </w:rPr>
  </w:style>
  <w:style w:type="character" w:customStyle="1" w:styleId="DeltaViewChangeNumber">
    <w:name w:val="DeltaView Change Number"/>
    <w:uiPriority w:val="99"/>
    <w:rsid w:val="003C3FF7"/>
    <w:rPr>
      <w:color w:val="000000"/>
      <w:spacing w:val="0"/>
      <w:vertAlign w:val="superscript"/>
    </w:rPr>
  </w:style>
  <w:style w:type="character" w:customStyle="1" w:styleId="DeltaViewDelimiter">
    <w:name w:val="DeltaView Delimiter"/>
    <w:uiPriority w:val="99"/>
    <w:rsid w:val="003C3FF7"/>
    <w:rPr>
      <w:spacing w:val="0"/>
    </w:rPr>
  </w:style>
  <w:style w:type="character" w:customStyle="1" w:styleId="DeltaViewFormatChange">
    <w:name w:val="DeltaView Format Change"/>
    <w:uiPriority w:val="99"/>
    <w:rsid w:val="003C3FF7"/>
    <w:rPr>
      <w:color w:val="000000"/>
      <w:spacing w:val="0"/>
    </w:rPr>
  </w:style>
  <w:style w:type="character" w:customStyle="1" w:styleId="DeltaViewMovedDeletion">
    <w:name w:val="DeltaView Moved Deletion"/>
    <w:uiPriority w:val="99"/>
    <w:rsid w:val="003C3FF7"/>
    <w:rPr>
      <w:strike/>
      <w:color w:val="C08080"/>
      <w:spacing w:val="0"/>
    </w:rPr>
  </w:style>
  <w:style w:type="character" w:customStyle="1" w:styleId="DeltaViewEditorComment">
    <w:name w:val="DeltaView Editor Comment"/>
    <w:uiPriority w:val="99"/>
    <w:rsid w:val="003C3FF7"/>
    <w:rPr>
      <w:color w:val="0000FF"/>
      <w:spacing w:val="0"/>
      <w:u w:val="double"/>
    </w:rPr>
  </w:style>
  <w:style w:type="paragraph" w:styleId="Corpodetexto2">
    <w:name w:val="Body Text 2"/>
    <w:basedOn w:val="Normal"/>
    <w:link w:val="Corpodetexto2Char"/>
    <w:uiPriority w:val="99"/>
    <w:rsid w:val="003C3FF7"/>
    <w:pPr>
      <w:autoSpaceDE/>
      <w:autoSpaceDN/>
      <w:adjustRightInd/>
      <w:jc w:val="both"/>
    </w:pPr>
  </w:style>
  <w:style w:type="character" w:customStyle="1" w:styleId="Corpodetexto2Char">
    <w:name w:val="Corpo de texto 2 Char"/>
    <w:link w:val="Corpodetexto2"/>
    <w:uiPriority w:val="99"/>
    <w:semiHidden/>
    <w:locked/>
    <w:rsid w:val="00F67192"/>
    <w:rPr>
      <w:sz w:val="24"/>
    </w:rPr>
  </w:style>
  <w:style w:type="paragraph" w:styleId="NormalWeb">
    <w:name w:val="Normal (Web)"/>
    <w:basedOn w:val="Normal"/>
    <w:uiPriority w:val="99"/>
    <w:rsid w:val="003C3FF7"/>
    <w:pPr>
      <w:autoSpaceDE/>
      <w:autoSpaceDN/>
      <w:adjustRightInd/>
      <w:spacing w:before="100" w:beforeAutospacing="1" w:after="100" w:afterAutospacing="1"/>
    </w:pPr>
    <w:rPr>
      <w:rFonts w:ascii="Arial Unicode MS"/>
    </w:rPr>
  </w:style>
  <w:style w:type="paragraph" w:customStyle="1" w:styleId="CorpodetextobtBT">
    <w:name w:val="Corpo de texto.bt.BT"/>
    <w:basedOn w:val="Normal"/>
    <w:uiPriority w:val="99"/>
    <w:rsid w:val="003C3FF7"/>
    <w:pPr>
      <w:autoSpaceDE/>
      <w:autoSpaceDN/>
      <w:adjustRightInd/>
      <w:jc w:val="both"/>
    </w:pPr>
    <w:rPr>
      <w:rFonts w:ascii="Arial" w:hAnsi="Arial"/>
      <w:szCs w:val="20"/>
    </w:rPr>
  </w:style>
  <w:style w:type="paragraph" w:styleId="Assuntodocomentrio">
    <w:name w:val="annotation subject"/>
    <w:basedOn w:val="Textodecomentrio"/>
    <w:next w:val="Textodecomentrio"/>
    <w:link w:val="AssuntodocomentrioChar"/>
    <w:uiPriority w:val="99"/>
    <w:semiHidden/>
    <w:rsid w:val="003C3FF7"/>
    <w:rPr>
      <w:b/>
      <w:bCs/>
    </w:rPr>
  </w:style>
  <w:style w:type="character" w:customStyle="1" w:styleId="AssuntodocomentrioChar">
    <w:name w:val="Assunto do comentário Char"/>
    <w:link w:val="Assuntodocomentrio"/>
    <w:uiPriority w:val="99"/>
    <w:semiHidden/>
    <w:locked/>
    <w:rsid w:val="00F67192"/>
    <w:rPr>
      <w:b/>
      <w:sz w:val="20"/>
    </w:rPr>
  </w:style>
  <w:style w:type="paragraph" w:styleId="Textodebalo">
    <w:name w:val="Balloon Text"/>
    <w:basedOn w:val="Normal"/>
    <w:link w:val="TextodebaloChar"/>
    <w:uiPriority w:val="99"/>
    <w:semiHidden/>
    <w:rsid w:val="003C3FF7"/>
    <w:rPr>
      <w:rFonts w:ascii="Tahoma" w:hAnsi="Tahoma"/>
      <w:sz w:val="16"/>
      <w:szCs w:val="16"/>
    </w:rPr>
  </w:style>
  <w:style w:type="character" w:customStyle="1" w:styleId="TextodebaloChar">
    <w:name w:val="Texto de balão Char"/>
    <w:link w:val="Textodebalo"/>
    <w:uiPriority w:val="99"/>
    <w:semiHidden/>
    <w:locked/>
    <w:rsid w:val="003C3FF7"/>
    <w:rPr>
      <w:rFonts w:ascii="Tahoma" w:hAnsi="Tahoma"/>
      <w:sz w:val="16"/>
    </w:rPr>
  </w:style>
  <w:style w:type="paragraph" w:customStyle="1" w:styleId="BalloonText1">
    <w:name w:val="Balloon Text1"/>
    <w:basedOn w:val="Normal"/>
    <w:uiPriority w:val="99"/>
    <w:semiHidden/>
    <w:rsid w:val="003C3FF7"/>
    <w:rPr>
      <w:rFonts w:ascii="Tahoma" w:hAnsi="Tahoma" w:cs="Tahoma"/>
      <w:sz w:val="16"/>
      <w:szCs w:val="16"/>
    </w:rPr>
  </w:style>
  <w:style w:type="character" w:customStyle="1" w:styleId="bodytext3char">
    <w:name w:val="bodytext3char"/>
    <w:uiPriority w:val="99"/>
    <w:rsid w:val="003C3FF7"/>
  </w:style>
  <w:style w:type="paragraph" w:customStyle="1" w:styleId="Citipet">
    <w:name w:val="Citipet"/>
    <w:uiPriority w:val="99"/>
    <w:rsid w:val="00116F6F"/>
    <w:pPr>
      <w:widowControl w:val="0"/>
      <w:ind w:left="1418" w:right="1134"/>
      <w:jc w:val="both"/>
    </w:pPr>
    <w:rPr>
      <w:lang w:eastAsia="en-US"/>
    </w:rPr>
  </w:style>
  <w:style w:type="paragraph" w:customStyle="1" w:styleId="Switzerland">
    <w:name w:val="Switzerland"/>
    <w:basedOn w:val="Corpodetexto"/>
    <w:uiPriority w:val="99"/>
    <w:rsid w:val="004F6F7D"/>
    <w:pPr>
      <w:autoSpaceDE/>
      <w:autoSpaceDN/>
      <w:adjustRightInd/>
      <w:ind w:firstLine="0"/>
    </w:pPr>
    <w:rPr>
      <w:rFonts w:ascii="Times New Roman" w:eastAsia="MS Mincho" w:hAnsi="Times New Roman" w:cs="Times New Roman"/>
      <w:lang w:eastAsia="en-US"/>
    </w:rPr>
  </w:style>
  <w:style w:type="paragraph" w:styleId="Subttulo">
    <w:name w:val="Subtitle"/>
    <w:basedOn w:val="Normal"/>
    <w:link w:val="SubttuloChar"/>
    <w:uiPriority w:val="99"/>
    <w:qFormat/>
    <w:rsid w:val="004F6F7D"/>
    <w:pPr>
      <w:autoSpaceDE/>
      <w:autoSpaceDN/>
      <w:adjustRightInd/>
      <w:spacing w:after="60"/>
      <w:jc w:val="center"/>
      <w:outlineLvl w:val="1"/>
    </w:pPr>
    <w:rPr>
      <w:rFonts w:ascii="Arial" w:hAnsi="Arial" w:cs="Arial"/>
      <w:lang w:val="en-US" w:eastAsia="en-US"/>
    </w:rPr>
  </w:style>
  <w:style w:type="character" w:customStyle="1" w:styleId="SubttuloChar">
    <w:name w:val="Subtítulo Char"/>
    <w:link w:val="Subttulo"/>
    <w:uiPriority w:val="99"/>
    <w:locked/>
    <w:rsid w:val="00F67192"/>
    <w:rPr>
      <w:rFonts w:ascii="Arial" w:hAnsi="Arial" w:cs="Arial"/>
      <w:sz w:val="24"/>
      <w:szCs w:val="24"/>
      <w:lang w:val="en-US" w:eastAsia="en-US"/>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uiPriority w:val="99"/>
    <w:rsid w:val="004F6F7D"/>
    <w:pPr>
      <w:widowControl w:val="0"/>
      <w:autoSpaceDE/>
      <w:autoSpaceDN/>
      <w:spacing w:after="160" w:line="240" w:lineRule="exact"/>
      <w:jc w:val="both"/>
      <w:textAlignment w:val="baseline"/>
    </w:pPr>
    <w:rPr>
      <w:rFonts w:ascii="Verdana" w:eastAsia="MS Mincho" w:hAnsi="Verdana"/>
      <w:sz w:val="20"/>
      <w:szCs w:val="20"/>
      <w:lang w:val="en-US" w:eastAsia="en-US"/>
    </w:rPr>
  </w:style>
  <w:style w:type="paragraph" w:styleId="PargrafodaLista">
    <w:name w:val="List Paragraph"/>
    <w:aliases w:val="Vitor Título,Vitor T’tulo"/>
    <w:basedOn w:val="Normal"/>
    <w:link w:val="PargrafodaListaChar"/>
    <w:uiPriority w:val="99"/>
    <w:qFormat/>
    <w:rsid w:val="00E12785"/>
    <w:pPr>
      <w:ind w:left="708"/>
    </w:pPr>
    <w:rPr>
      <w:szCs w:val="20"/>
      <w:lang w:val="x-none" w:eastAsia="x-none"/>
    </w:rPr>
  </w:style>
  <w:style w:type="character" w:customStyle="1" w:styleId="PargrafodaListaChar">
    <w:name w:val="Parágrafo da Lista Char"/>
    <w:aliases w:val="Vitor Título Char,Vitor T’tulo Char"/>
    <w:link w:val="PargrafodaLista"/>
    <w:uiPriority w:val="99"/>
    <w:qFormat/>
    <w:locked/>
    <w:rsid w:val="0065529A"/>
    <w:rPr>
      <w:sz w:val="24"/>
    </w:rPr>
  </w:style>
  <w:style w:type="paragraph" w:customStyle="1" w:styleId="PargrafodaLista1">
    <w:name w:val="Parágrafo da Lista1"/>
    <w:basedOn w:val="Normal"/>
    <w:uiPriority w:val="34"/>
    <w:qFormat/>
    <w:rsid w:val="007B12A2"/>
    <w:pPr>
      <w:ind w:left="708"/>
    </w:pPr>
  </w:style>
  <w:style w:type="character" w:customStyle="1" w:styleId="Textodocorpo">
    <w:name w:val="Texto do corpo_"/>
    <w:link w:val="Textodocorpo0"/>
    <w:locked/>
    <w:rsid w:val="00F458A8"/>
    <w:rPr>
      <w:sz w:val="21"/>
      <w:shd w:val="clear" w:color="auto" w:fill="FFFFFF"/>
    </w:rPr>
  </w:style>
  <w:style w:type="paragraph" w:customStyle="1" w:styleId="Textodocorpo0">
    <w:name w:val="Texto do corpo"/>
    <w:basedOn w:val="Normal"/>
    <w:link w:val="Textodocorpo"/>
    <w:rsid w:val="00F458A8"/>
    <w:pPr>
      <w:shd w:val="clear" w:color="auto" w:fill="FFFFFF"/>
      <w:autoSpaceDE/>
      <w:autoSpaceDN/>
      <w:adjustRightInd/>
      <w:spacing w:after="360" w:line="240" w:lineRule="atLeast"/>
      <w:ind w:hanging="1760"/>
    </w:pPr>
    <w:rPr>
      <w:sz w:val="21"/>
      <w:szCs w:val="20"/>
      <w:lang w:val="x-none" w:eastAsia="x-none"/>
    </w:rPr>
  </w:style>
  <w:style w:type="table" w:styleId="Tabelacomgrade">
    <w:name w:val="Table Grid"/>
    <w:basedOn w:val="Tabelanormal"/>
    <w:uiPriority w:val="39"/>
    <w:locked/>
    <w:rsid w:val="009B01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B0128"/>
    <w:pPr>
      <w:autoSpaceDE w:val="0"/>
      <w:autoSpaceDN w:val="0"/>
      <w:adjustRightInd w:val="0"/>
    </w:pPr>
    <w:rPr>
      <w:rFonts w:ascii="Calibri" w:hAnsi="Calibri" w:cs="Calibri"/>
      <w:color w:val="000000"/>
      <w:sz w:val="24"/>
      <w:szCs w:val="24"/>
      <w:lang w:val="en-US"/>
    </w:rPr>
  </w:style>
  <w:style w:type="paragraph" w:styleId="Reviso">
    <w:name w:val="Revision"/>
    <w:hidden/>
    <w:uiPriority w:val="99"/>
    <w:semiHidden/>
    <w:rsid w:val="00A01EA9"/>
    <w:rPr>
      <w:sz w:val="24"/>
      <w:szCs w:val="24"/>
    </w:rPr>
  </w:style>
  <w:style w:type="paragraph" w:customStyle="1" w:styleId="BodyText21">
    <w:name w:val="Body Text 21"/>
    <w:basedOn w:val="Normal"/>
    <w:rsid w:val="00780FA5"/>
    <w:pPr>
      <w:widowControl w:val="0"/>
      <w:jc w:val="both"/>
    </w:pPr>
    <w:rPr>
      <w:rFonts w:ascii="Arial" w:hAnsi="Arial" w:cs="Arial"/>
    </w:rPr>
  </w:style>
  <w:style w:type="paragraph" w:customStyle="1" w:styleId="western">
    <w:name w:val="western"/>
    <w:basedOn w:val="Normal"/>
    <w:rsid w:val="0065529A"/>
    <w:pPr>
      <w:autoSpaceDE/>
      <w:autoSpaceDN/>
      <w:adjustRightInd/>
      <w:spacing w:before="100" w:beforeAutospacing="1" w:after="119"/>
      <w:jc w:val="both"/>
    </w:pPr>
    <w:rPr>
      <w:rFonts w:ascii="Arial Unicode MS" w:hAnsi="Arial Unicode MS" w:cs="Arial Unicode MS"/>
      <w:sz w:val="26"/>
    </w:rPr>
  </w:style>
  <w:style w:type="character" w:customStyle="1" w:styleId="Nenhum">
    <w:name w:val="Nenhum"/>
    <w:rsid w:val="002D0EEA"/>
  </w:style>
  <w:style w:type="character" w:customStyle="1" w:styleId="Hyperlink0">
    <w:name w:val="Hyperlink.0"/>
    <w:basedOn w:val="Nenhum"/>
    <w:rsid w:val="002D0EEA"/>
    <w:rPr>
      <w:rFonts w:ascii="Trebuchet MS" w:eastAsia="Trebuchet MS" w:hAnsi="Trebuchet MS" w:cs="Trebuchet MS"/>
      <w:color w:val="000000"/>
      <w:sz w:val="20"/>
      <w:szCs w:val="20"/>
      <w:u w:color="000000"/>
    </w:rPr>
  </w:style>
  <w:style w:type="paragraph" w:customStyle="1" w:styleId="Corpodetexto31">
    <w:name w:val="Corpo de texto 31"/>
    <w:basedOn w:val="Normal"/>
    <w:rsid w:val="007974A5"/>
    <w:pPr>
      <w:suppressAutoHyphens/>
      <w:autoSpaceDE/>
      <w:autoSpaceDN/>
      <w:adjustRightInd/>
      <w:spacing w:line="380" w:lineRule="exact"/>
      <w:jc w:val="both"/>
    </w:pPr>
    <w:rPr>
      <w:sz w:val="26"/>
      <w:szCs w:val="20"/>
      <w:lang w:eastAsia="ar-SA"/>
    </w:rPr>
  </w:style>
  <w:style w:type="paragraph" w:customStyle="1" w:styleId="xl50">
    <w:name w:val="xl50"/>
    <w:basedOn w:val="Normal"/>
    <w:rsid w:val="0037542F"/>
    <w:pPr>
      <w:pBdr>
        <w:top w:val="dashed" w:sz="8" w:space="0" w:color="auto"/>
        <w:left w:val="single" w:sz="4" w:space="0" w:color="auto"/>
        <w:bottom w:val="single" w:sz="8" w:space="0" w:color="auto"/>
        <w:right w:val="single" w:sz="8" w:space="0" w:color="auto"/>
      </w:pBdr>
      <w:autoSpaceDE/>
      <w:autoSpaceDN/>
      <w:adjustRightInd/>
      <w:spacing w:before="100" w:beforeAutospacing="1" w:after="100" w:afterAutospacing="1"/>
    </w:pPr>
  </w:style>
  <w:style w:type="paragraph" w:customStyle="1" w:styleId="Level1">
    <w:name w:val="Level 1"/>
    <w:basedOn w:val="Normal"/>
    <w:rsid w:val="008B4A90"/>
    <w:pPr>
      <w:keepNext/>
      <w:numPr>
        <w:numId w:val="29"/>
      </w:numPr>
      <w:autoSpaceDE/>
      <w:autoSpaceDN/>
      <w:adjustRightInd/>
      <w:spacing w:before="280" w:after="140" w:line="290" w:lineRule="auto"/>
      <w:jc w:val="both"/>
      <w:outlineLvl w:val="0"/>
    </w:pPr>
    <w:rPr>
      <w:rFonts w:ascii="Arial" w:hAnsi="Arial" w:cs="Arial"/>
      <w:b/>
      <w:sz w:val="22"/>
    </w:rPr>
  </w:style>
  <w:style w:type="paragraph" w:customStyle="1" w:styleId="Level2">
    <w:name w:val="Level 2"/>
    <w:basedOn w:val="Normal"/>
    <w:qFormat/>
    <w:rsid w:val="008B4A90"/>
    <w:pPr>
      <w:numPr>
        <w:ilvl w:val="1"/>
        <w:numId w:val="29"/>
      </w:numPr>
      <w:autoSpaceDE/>
      <w:autoSpaceDN/>
      <w:adjustRightInd/>
      <w:spacing w:after="140" w:line="290" w:lineRule="auto"/>
      <w:jc w:val="both"/>
      <w:outlineLvl w:val="1"/>
    </w:pPr>
    <w:rPr>
      <w:rFonts w:ascii="Arial" w:hAnsi="Arial" w:cs="Arial"/>
      <w:sz w:val="20"/>
      <w:szCs w:val="20"/>
    </w:rPr>
  </w:style>
  <w:style w:type="paragraph" w:customStyle="1" w:styleId="Level3">
    <w:name w:val="Level 3"/>
    <w:basedOn w:val="Normal"/>
    <w:link w:val="Level3Char"/>
    <w:rsid w:val="008B4A90"/>
    <w:pPr>
      <w:numPr>
        <w:ilvl w:val="2"/>
        <w:numId w:val="29"/>
      </w:numPr>
      <w:autoSpaceDE/>
      <w:autoSpaceDN/>
      <w:adjustRightInd/>
      <w:spacing w:after="140" w:line="290" w:lineRule="auto"/>
      <w:jc w:val="both"/>
      <w:outlineLvl w:val="2"/>
    </w:pPr>
    <w:rPr>
      <w:rFonts w:ascii="Arial" w:hAnsi="Arial" w:cs="Arial"/>
      <w:sz w:val="20"/>
      <w:szCs w:val="20"/>
    </w:rPr>
  </w:style>
  <w:style w:type="character" w:customStyle="1" w:styleId="Level3Char">
    <w:name w:val="Level 3 Char"/>
    <w:link w:val="Level3"/>
    <w:locked/>
    <w:rsid w:val="008B4A90"/>
    <w:rPr>
      <w:rFonts w:ascii="Arial" w:hAnsi="Arial" w:cs="Arial"/>
    </w:rPr>
  </w:style>
  <w:style w:type="paragraph" w:customStyle="1" w:styleId="Level4">
    <w:name w:val="Level 4"/>
    <w:basedOn w:val="Normal"/>
    <w:rsid w:val="008B4A90"/>
    <w:pPr>
      <w:numPr>
        <w:ilvl w:val="3"/>
        <w:numId w:val="29"/>
      </w:numPr>
      <w:autoSpaceDE/>
      <w:autoSpaceDN/>
      <w:adjustRightInd/>
      <w:spacing w:after="140" w:line="290" w:lineRule="auto"/>
      <w:jc w:val="both"/>
      <w:outlineLvl w:val="3"/>
    </w:pPr>
    <w:rPr>
      <w:rFonts w:ascii="Arial" w:hAnsi="Arial" w:cs="Arial"/>
      <w:sz w:val="20"/>
      <w:szCs w:val="20"/>
    </w:rPr>
  </w:style>
  <w:style w:type="paragraph" w:customStyle="1" w:styleId="Level5">
    <w:name w:val="Level 5"/>
    <w:basedOn w:val="Normal"/>
    <w:rsid w:val="008B4A90"/>
    <w:pPr>
      <w:tabs>
        <w:tab w:val="num" w:pos="2721"/>
      </w:tabs>
      <w:autoSpaceDE/>
      <w:autoSpaceDN/>
      <w:adjustRightInd/>
      <w:spacing w:after="140" w:line="290" w:lineRule="auto"/>
      <w:ind w:left="2721" w:hanging="680"/>
      <w:jc w:val="both"/>
    </w:pPr>
    <w:rPr>
      <w:rFonts w:ascii="Arial" w:hAnsi="Arial" w:cs="Arial"/>
      <w:sz w:val="20"/>
      <w:szCs w:val="20"/>
    </w:rPr>
  </w:style>
  <w:style w:type="paragraph" w:customStyle="1" w:styleId="Level6">
    <w:name w:val="Level 6"/>
    <w:basedOn w:val="Normal"/>
    <w:rsid w:val="008B4A90"/>
    <w:pPr>
      <w:tabs>
        <w:tab w:val="num" w:pos="3402"/>
      </w:tabs>
      <w:autoSpaceDE/>
      <w:autoSpaceDN/>
      <w:adjustRightInd/>
      <w:spacing w:after="140" w:line="290" w:lineRule="auto"/>
      <w:ind w:left="3402" w:hanging="681"/>
      <w:jc w:val="both"/>
    </w:pPr>
    <w:rPr>
      <w:rFonts w:ascii="Arial" w:hAnsi="Arial" w:cs="Arial"/>
      <w:sz w:val="20"/>
      <w:szCs w:val="20"/>
    </w:rPr>
  </w:style>
  <w:style w:type="paragraph" w:customStyle="1" w:styleId="Nvel11">
    <w:name w:val="Nível 1.1"/>
    <w:basedOn w:val="Normal"/>
    <w:qFormat/>
    <w:rsid w:val="008B4A90"/>
    <w:pPr>
      <w:numPr>
        <w:ilvl w:val="1"/>
        <w:numId w:val="30"/>
      </w:numPr>
      <w:autoSpaceDE/>
      <w:autoSpaceDN/>
      <w:adjustRightInd/>
      <w:spacing w:line="288" w:lineRule="auto"/>
      <w:jc w:val="both"/>
    </w:pPr>
    <w:rPr>
      <w:rFonts w:ascii="Trebuchet MS" w:eastAsiaTheme="minorHAnsi" w:hAnsi="Trebuchet MS" w:cstheme="minorBidi"/>
      <w:sz w:val="22"/>
      <w:szCs w:val="22"/>
      <w:lang w:eastAsia="en-US"/>
    </w:rPr>
  </w:style>
  <w:style w:type="paragraph" w:customStyle="1" w:styleId="Nvel1">
    <w:name w:val="Nível 1"/>
    <w:basedOn w:val="Normal"/>
    <w:next w:val="Nvel11"/>
    <w:qFormat/>
    <w:rsid w:val="00787B3D"/>
    <w:pPr>
      <w:keepNext/>
      <w:numPr>
        <w:numId w:val="30"/>
      </w:numPr>
      <w:tabs>
        <w:tab w:val="left" w:pos="1418"/>
      </w:tabs>
      <w:autoSpaceDE/>
      <w:autoSpaceDN/>
      <w:adjustRightInd/>
      <w:spacing w:line="360" w:lineRule="auto"/>
      <w:ind w:left="357" w:hanging="357"/>
      <w:jc w:val="both"/>
      <w:outlineLvl w:val="0"/>
    </w:pPr>
    <w:rPr>
      <w:rFonts w:ascii="Leelawadee" w:eastAsiaTheme="minorHAnsi" w:hAnsi="Leelawadee" w:cstheme="minorBidi"/>
      <w:b/>
      <w:sz w:val="20"/>
      <w:szCs w:val="22"/>
      <w:lang w:eastAsia="en-US"/>
    </w:rPr>
  </w:style>
  <w:style w:type="paragraph" w:customStyle="1" w:styleId="Nvel11a">
    <w:name w:val="Nível 1.1 (a)"/>
    <w:basedOn w:val="Normal"/>
    <w:qFormat/>
    <w:rsid w:val="008B4A90"/>
    <w:pPr>
      <w:numPr>
        <w:ilvl w:val="2"/>
        <w:numId w:val="30"/>
      </w:numPr>
      <w:autoSpaceDE/>
      <w:autoSpaceDN/>
      <w:adjustRightInd/>
      <w:spacing w:line="288" w:lineRule="auto"/>
      <w:jc w:val="both"/>
    </w:pPr>
    <w:rPr>
      <w:rFonts w:ascii="Trebuchet MS" w:eastAsiaTheme="minorHAnsi" w:hAnsi="Trebuchet MS" w:cstheme="minorBidi"/>
      <w:sz w:val="22"/>
      <w:szCs w:val="22"/>
      <w:lang w:eastAsia="en-US"/>
    </w:rPr>
  </w:style>
  <w:style w:type="paragraph" w:customStyle="1" w:styleId="Nvel11a1">
    <w:name w:val="Nível 1.1 (a) (1)"/>
    <w:basedOn w:val="Normal"/>
    <w:qFormat/>
    <w:rsid w:val="008B4A90"/>
    <w:pPr>
      <w:numPr>
        <w:ilvl w:val="3"/>
        <w:numId w:val="30"/>
      </w:numPr>
      <w:autoSpaceDE/>
      <w:autoSpaceDN/>
      <w:adjustRightInd/>
      <w:spacing w:line="288" w:lineRule="auto"/>
      <w:jc w:val="both"/>
    </w:pPr>
    <w:rPr>
      <w:rFonts w:ascii="Trebuchet MS" w:eastAsiaTheme="minorHAnsi" w:hAnsi="Trebuchet MS" w:cstheme="minorBidi"/>
      <w:sz w:val="22"/>
      <w:szCs w:val="22"/>
      <w:lang w:eastAsia="en-US"/>
    </w:rPr>
  </w:style>
  <w:style w:type="paragraph" w:customStyle="1" w:styleId="Nvel111">
    <w:name w:val="Nível 1.1.1"/>
    <w:basedOn w:val="Normal"/>
    <w:qFormat/>
    <w:rsid w:val="008B4A90"/>
    <w:pPr>
      <w:numPr>
        <w:ilvl w:val="4"/>
        <w:numId w:val="30"/>
      </w:numPr>
      <w:autoSpaceDE/>
      <w:autoSpaceDN/>
      <w:adjustRightInd/>
      <w:spacing w:line="288" w:lineRule="auto"/>
      <w:jc w:val="both"/>
    </w:pPr>
    <w:rPr>
      <w:rFonts w:ascii="Trebuchet MS" w:eastAsiaTheme="minorHAnsi" w:hAnsi="Trebuchet MS" w:cstheme="minorBidi"/>
      <w:sz w:val="22"/>
      <w:szCs w:val="22"/>
      <w:lang w:eastAsia="en-US"/>
    </w:rPr>
  </w:style>
  <w:style w:type="paragraph" w:customStyle="1" w:styleId="Nvel111a">
    <w:name w:val="Nível 1.1.1 (a)"/>
    <w:basedOn w:val="Normal"/>
    <w:qFormat/>
    <w:rsid w:val="008B4A90"/>
    <w:pPr>
      <w:numPr>
        <w:ilvl w:val="5"/>
        <w:numId w:val="30"/>
      </w:numPr>
      <w:autoSpaceDE/>
      <w:autoSpaceDN/>
      <w:adjustRightInd/>
      <w:spacing w:line="288" w:lineRule="auto"/>
      <w:jc w:val="both"/>
    </w:pPr>
    <w:rPr>
      <w:rFonts w:ascii="Trebuchet MS" w:eastAsiaTheme="minorHAnsi" w:hAnsi="Trebuchet MS" w:cstheme="minorBidi"/>
      <w:sz w:val="22"/>
      <w:szCs w:val="22"/>
      <w:lang w:eastAsia="en-US"/>
    </w:rPr>
  </w:style>
  <w:style w:type="paragraph" w:customStyle="1" w:styleId="Nvel111a1">
    <w:name w:val="Nível 1.1.1 (a) (1)"/>
    <w:basedOn w:val="Normal"/>
    <w:qFormat/>
    <w:rsid w:val="008B4A90"/>
    <w:pPr>
      <w:numPr>
        <w:ilvl w:val="6"/>
        <w:numId w:val="30"/>
      </w:numPr>
      <w:autoSpaceDE/>
      <w:autoSpaceDN/>
      <w:adjustRightInd/>
      <w:spacing w:line="288" w:lineRule="auto"/>
      <w:jc w:val="both"/>
    </w:pPr>
    <w:rPr>
      <w:rFonts w:ascii="Trebuchet MS" w:eastAsiaTheme="minorHAnsi" w:hAnsi="Trebuchet MS" w:cstheme="minorBidi"/>
      <w:sz w:val="22"/>
      <w:szCs w:val="22"/>
      <w:lang w:eastAsia="en-US"/>
    </w:rPr>
  </w:style>
  <w:style w:type="paragraph" w:customStyle="1" w:styleId="Nvel1111">
    <w:name w:val="Nível 1.1.1.1"/>
    <w:basedOn w:val="Nvel111a1"/>
    <w:qFormat/>
    <w:rsid w:val="008B4A90"/>
    <w:pPr>
      <w:numPr>
        <w:ilvl w:val="7"/>
      </w:numPr>
    </w:pPr>
  </w:style>
  <w:style w:type="paragraph" w:customStyle="1" w:styleId="Nvel1111a">
    <w:name w:val="Nível 1.1.1.1 (a)"/>
    <w:basedOn w:val="Nvel1111"/>
    <w:qFormat/>
    <w:rsid w:val="008B4A90"/>
    <w:pPr>
      <w:numPr>
        <w:ilvl w:val="8"/>
      </w:numPr>
    </w:pPr>
  </w:style>
  <w:style w:type="character" w:styleId="TextodoEspaoReservado">
    <w:name w:val="Placeholder Text"/>
    <w:basedOn w:val="Fontepargpadro"/>
    <w:uiPriority w:val="99"/>
    <w:semiHidden/>
    <w:rsid w:val="00CF7D5C"/>
    <w:rPr>
      <w:color w:val="808080"/>
    </w:rPr>
  </w:style>
  <w:style w:type="paragraph" w:customStyle="1" w:styleId="bodytext210">
    <w:name w:val="bodytext21"/>
    <w:basedOn w:val="Normal"/>
    <w:rsid w:val="00FD7DDB"/>
    <w:pPr>
      <w:widowControl w:val="0"/>
      <w:spacing w:line="360" w:lineRule="auto"/>
      <w:jc w:val="both"/>
    </w:pPr>
    <w:rPr>
      <w:rFonts w:ascii="Arial" w:hAnsi="Arial" w:cs="Arial"/>
      <w:sz w:val="22"/>
    </w:rPr>
  </w:style>
  <w:style w:type="paragraph" w:styleId="Recuonormal">
    <w:name w:val="Normal Indent"/>
    <w:basedOn w:val="Normal"/>
    <w:uiPriority w:val="99"/>
    <w:locked/>
    <w:rsid w:val="00AF6D73"/>
    <w:pPr>
      <w:overflowPunct w:val="0"/>
      <w:ind w:left="708"/>
      <w:textAlignment w:val="baseline"/>
    </w:pPr>
    <w:rPr>
      <w:rFonts w:ascii="Tms Rmn" w:hAnsi="Tms Rmn"/>
      <w:sz w:val="20"/>
      <w:szCs w:val="20"/>
      <w:lang w:val="en-US"/>
    </w:rPr>
  </w:style>
  <w:style w:type="paragraph" w:customStyle="1" w:styleId="msonormal0">
    <w:name w:val="msonormal"/>
    <w:basedOn w:val="Normal"/>
    <w:rsid w:val="00C25344"/>
    <w:pPr>
      <w:autoSpaceDE/>
      <w:autoSpaceDN/>
      <w:adjustRightInd/>
      <w:spacing w:before="100" w:beforeAutospacing="1" w:after="100" w:afterAutospacing="1"/>
    </w:pPr>
  </w:style>
  <w:style w:type="paragraph" w:customStyle="1" w:styleId="xl66">
    <w:name w:val="xl66"/>
    <w:basedOn w:val="Normal"/>
    <w:rsid w:val="00C25344"/>
    <w:pPr>
      <w:autoSpaceDE/>
      <w:autoSpaceDN/>
      <w:adjustRightInd/>
      <w:spacing w:before="100" w:beforeAutospacing="1" w:after="100" w:afterAutospacing="1"/>
    </w:pPr>
    <w:rPr>
      <w:rFonts w:ascii="Arial" w:hAnsi="Arial" w:cs="Arial"/>
      <w:sz w:val="18"/>
      <w:szCs w:val="18"/>
    </w:rPr>
  </w:style>
  <w:style w:type="paragraph" w:customStyle="1" w:styleId="xl67">
    <w:name w:val="xl67"/>
    <w:basedOn w:val="Normal"/>
    <w:rsid w:val="00C25344"/>
    <w:pPr>
      <w:autoSpaceDE/>
      <w:autoSpaceDN/>
      <w:adjustRightInd/>
      <w:spacing w:before="100" w:beforeAutospacing="1" w:after="100" w:afterAutospacing="1"/>
    </w:pPr>
    <w:rPr>
      <w:rFonts w:ascii="Arial" w:hAnsi="Arial" w:cs="Arial"/>
      <w:sz w:val="18"/>
      <w:szCs w:val="18"/>
    </w:rPr>
  </w:style>
  <w:style w:type="paragraph" w:customStyle="1" w:styleId="xl68">
    <w:name w:val="xl68"/>
    <w:basedOn w:val="Normal"/>
    <w:rsid w:val="00C25344"/>
    <w:pPr>
      <w:autoSpaceDE/>
      <w:autoSpaceDN/>
      <w:adjustRightInd/>
      <w:spacing w:before="100" w:beforeAutospacing="1" w:after="100" w:afterAutospacing="1"/>
    </w:pPr>
    <w:rPr>
      <w:rFonts w:ascii="Arial" w:hAnsi="Arial" w:cs="Arial"/>
      <w:sz w:val="18"/>
      <w:szCs w:val="18"/>
    </w:rPr>
  </w:style>
  <w:style w:type="paragraph" w:customStyle="1" w:styleId="xl69">
    <w:name w:val="xl69"/>
    <w:basedOn w:val="Normal"/>
    <w:rsid w:val="00C25344"/>
    <w:pPr>
      <w:shd w:val="clear" w:color="000000" w:fill="002060"/>
      <w:autoSpaceDE/>
      <w:autoSpaceDN/>
      <w:adjustRightInd/>
      <w:spacing w:before="100" w:beforeAutospacing="1" w:after="100" w:afterAutospacing="1"/>
    </w:pPr>
    <w:rPr>
      <w:rFonts w:ascii="Arial" w:hAnsi="Arial" w:cs="Arial"/>
      <w:color w:val="FFFFFF"/>
      <w:sz w:val="18"/>
      <w:szCs w:val="18"/>
    </w:rPr>
  </w:style>
  <w:style w:type="paragraph" w:customStyle="1" w:styleId="xl70">
    <w:name w:val="xl70"/>
    <w:basedOn w:val="Normal"/>
    <w:rsid w:val="00C25344"/>
    <w:pPr>
      <w:shd w:val="clear" w:color="000000" w:fill="002060"/>
      <w:autoSpaceDE/>
      <w:autoSpaceDN/>
      <w:adjustRightInd/>
      <w:spacing w:before="100" w:beforeAutospacing="1" w:after="100" w:afterAutospacing="1"/>
    </w:pPr>
    <w:rPr>
      <w:rFonts w:ascii="Arial" w:hAnsi="Arial" w:cs="Arial"/>
      <w:color w:val="FFFFFF"/>
      <w:sz w:val="18"/>
      <w:szCs w:val="18"/>
    </w:rPr>
  </w:style>
  <w:style w:type="paragraph" w:customStyle="1" w:styleId="xl71">
    <w:name w:val="xl71"/>
    <w:basedOn w:val="Normal"/>
    <w:rsid w:val="00C25344"/>
    <w:pPr>
      <w:shd w:val="clear" w:color="000000" w:fill="002060"/>
      <w:autoSpaceDE/>
      <w:autoSpaceDN/>
      <w:adjustRightInd/>
      <w:spacing w:before="100" w:beforeAutospacing="1" w:after="100" w:afterAutospacing="1"/>
    </w:pPr>
    <w:rPr>
      <w:rFonts w:ascii="Arial" w:hAnsi="Arial" w:cs="Arial"/>
      <w:color w:val="FFFFFF"/>
      <w:sz w:val="18"/>
      <w:szCs w:val="18"/>
    </w:rPr>
  </w:style>
  <w:style w:type="paragraph" w:customStyle="1" w:styleId="xl72">
    <w:name w:val="xl72"/>
    <w:basedOn w:val="Normal"/>
    <w:rsid w:val="00C25344"/>
    <w:pPr>
      <w:autoSpaceDE/>
      <w:autoSpaceDN/>
      <w:adjustRightInd/>
      <w:spacing w:before="100" w:beforeAutospacing="1" w:after="100" w:afterAutospacing="1"/>
    </w:pPr>
    <w:rPr>
      <w:rFonts w:ascii="Arial" w:hAnsi="Arial" w:cs="Arial"/>
      <w:sz w:val="18"/>
      <w:szCs w:val="18"/>
    </w:rPr>
  </w:style>
  <w:style w:type="character" w:styleId="MenoPendente">
    <w:name w:val="Unresolved Mention"/>
    <w:basedOn w:val="Fontepargpadro"/>
    <w:uiPriority w:val="99"/>
    <w:semiHidden/>
    <w:unhideWhenUsed/>
    <w:rsid w:val="005B10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14310">
      <w:bodyDiv w:val="1"/>
      <w:marLeft w:val="0"/>
      <w:marRight w:val="0"/>
      <w:marTop w:val="0"/>
      <w:marBottom w:val="0"/>
      <w:divBdr>
        <w:top w:val="none" w:sz="0" w:space="0" w:color="auto"/>
        <w:left w:val="none" w:sz="0" w:space="0" w:color="auto"/>
        <w:bottom w:val="none" w:sz="0" w:space="0" w:color="auto"/>
        <w:right w:val="none" w:sz="0" w:space="0" w:color="auto"/>
      </w:divBdr>
    </w:div>
    <w:div w:id="75633515">
      <w:bodyDiv w:val="1"/>
      <w:marLeft w:val="0"/>
      <w:marRight w:val="0"/>
      <w:marTop w:val="0"/>
      <w:marBottom w:val="0"/>
      <w:divBdr>
        <w:top w:val="none" w:sz="0" w:space="0" w:color="auto"/>
        <w:left w:val="none" w:sz="0" w:space="0" w:color="auto"/>
        <w:bottom w:val="none" w:sz="0" w:space="0" w:color="auto"/>
        <w:right w:val="none" w:sz="0" w:space="0" w:color="auto"/>
      </w:divBdr>
    </w:div>
    <w:div w:id="86852245">
      <w:bodyDiv w:val="1"/>
      <w:marLeft w:val="0"/>
      <w:marRight w:val="0"/>
      <w:marTop w:val="0"/>
      <w:marBottom w:val="0"/>
      <w:divBdr>
        <w:top w:val="none" w:sz="0" w:space="0" w:color="auto"/>
        <w:left w:val="none" w:sz="0" w:space="0" w:color="auto"/>
        <w:bottom w:val="none" w:sz="0" w:space="0" w:color="auto"/>
        <w:right w:val="none" w:sz="0" w:space="0" w:color="auto"/>
      </w:divBdr>
    </w:div>
    <w:div w:id="132019785">
      <w:bodyDiv w:val="1"/>
      <w:marLeft w:val="0"/>
      <w:marRight w:val="0"/>
      <w:marTop w:val="0"/>
      <w:marBottom w:val="0"/>
      <w:divBdr>
        <w:top w:val="none" w:sz="0" w:space="0" w:color="auto"/>
        <w:left w:val="none" w:sz="0" w:space="0" w:color="auto"/>
        <w:bottom w:val="none" w:sz="0" w:space="0" w:color="auto"/>
        <w:right w:val="none" w:sz="0" w:space="0" w:color="auto"/>
      </w:divBdr>
    </w:div>
    <w:div w:id="193424499">
      <w:bodyDiv w:val="1"/>
      <w:marLeft w:val="0"/>
      <w:marRight w:val="0"/>
      <w:marTop w:val="0"/>
      <w:marBottom w:val="0"/>
      <w:divBdr>
        <w:top w:val="none" w:sz="0" w:space="0" w:color="auto"/>
        <w:left w:val="none" w:sz="0" w:space="0" w:color="auto"/>
        <w:bottom w:val="none" w:sz="0" w:space="0" w:color="auto"/>
        <w:right w:val="none" w:sz="0" w:space="0" w:color="auto"/>
      </w:divBdr>
    </w:div>
    <w:div w:id="336153101">
      <w:bodyDiv w:val="1"/>
      <w:marLeft w:val="0"/>
      <w:marRight w:val="0"/>
      <w:marTop w:val="0"/>
      <w:marBottom w:val="0"/>
      <w:divBdr>
        <w:top w:val="none" w:sz="0" w:space="0" w:color="auto"/>
        <w:left w:val="none" w:sz="0" w:space="0" w:color="auto"/>
        <w:bottom w:val="none" w:sz="0" w:space="0" w:color="auto"/>
        <w:right w:val="none" w:sz="0" w:space="0" w:color="auto"/>
      </w:divBdr>
    </w:div>
    <w:div w:id="396368946">
      <w:bodyDiv w:val="1"/>
      <w:marLeft w:val="0"/>
      <w:marRight w:val="0"/>
      <w:marTop w:val="0"/>
      <w:marBottom w:val="0"/>
      <w:divBdr>
        <w:top w:val="none" w:sz="0" w:space="0" w:color="auto"/>
        <w:left w:val="none" w:sz="0" w:space="0" w:color="auto"/>
        <w:bottom w:val="none" w:sz="0" w:space="0" w:color="auto"/>
        <w:right w:val="none" w:sz="0" w:space="0" w:color="auto"/>
      </w:divBdr>
    </w:div>
    <w:div w:id="417480201">
      <w:bodyDiv w:val="1"/>
      <w:marLeft w:val="0"/>
      <w:marRight w:val="0"/>
      <w:marTop w:val="0"/>
      <w:marBottom w:val="0"/>
      <w:divBdr>
        <w:top w:val="none" w:sz="0" w:space="0" w:color="auto"/>
        <w:left w:val="none" w:sz="0" w:space="0" w:color="auto"/>
        <w:bottom w:val="none" w:sz="0" w:space="0" w:color="auto"/>
        <w:right w:val="none" w:sz="0" w:space="0" w:color="auto"/>
      </w:divBdr>
    </w:div>
    <w:div w:id="513153672">
      <w:bodyDiv w:val="1"/>
      <w:marLeft w:val="0"/>
      <w:marRight w:val="0"/>
      <w:marTop w:val="0"/>
      <w:marBottom w:val="0"/>
      <w:divBdr>
        <w:top w:val="none" w:sz="0" w:space="0" w:color="auto"/>
        <w:left w:val="none" w:sz="0" w:space="0" w:color="auto"/>
        <w:bottom w:val="none" w:sz="0" w:space="0" w:color="auto"/>
        <w:right w:val="none" w:sz="0" w:space="0" w:color="auto"/>
      </w:divBdr>
    </w:div>
    <w:div w:id="558327847">
      <w:bodyDiv w:val="1"/>
      <w:marLeft w:val="0"/>
      <w:marRight w:val="0"/>
      <w:marTop w:val="0"/>
      <w:marBottom w:val="0"/>
      <w:divBdr>
        <w:top w:val="none" w:sz="0" w:space="0" w:color="auto"/>
        <w:left w:val="none" w:sz="0" w:space="0" w:color="auto"/>
        <w:bottom w:val="none" w:sz="0" w:space="0" w:color="auto"/>
        <w:right w:val="none" w:sz="0" w:space="0" w:color="auto"/>
      </w:divBdr>
    </w:div>
    <w:div w:id="567110863">
      <w:bodyDiv w:val="1"/>
      <w:marLeft w:val="0"/>
      <w:marRight w:val="0"/>
      <w:marTop w:val="0"/>
      <w:marBottom w:val="0"/>
      <w:divBdr>
        <w:top w:val="none" w:sz="0" w:space="0" w:color="auto"/>
        <w:left w:val="none" w:sz="0" w:space="0" w:color="auto"/>
        <w:bottom w:val="none" w:sz="0" w:space="0" w:color="auto"/>
        <w:right w:val="none" w:sz="0" w:space="0" w:color="auto"/>
      </w:divBdr>
    </w:div>
    <w:div w:id="613294880">
      <w:bodyDiv w:val="1"/>
      <w:marLeft w:val="0"/>
      <w:marRight w:val="0"/>
      <w:marTop w:val="0"/>
      <w:marBottom w:val="0"/>
      <w:divBdr>
        <w:top w:val="none" w:sz="0" w:space="0" w:color="auto"/>
        <w:left w:val="none" w:sz="0" w:space="0" w:color="auto"/>
        <w:bottom w:val="none" w:sz="0" w:space="0" w:color="auto"/>
        <w:right w:val="none" w:sz="0" w:space="0" w:color="auto"/>
      </w:divBdr>
    </w:div>
    <w:div w:id="676225609">
      <w:bodyDiv w:val="1"/>
      <w:marLeft w:val="0"/>
      <w:marRight w:val="0"/>
      <w:marTop w:val="0"/>
      <w:marBottom w:val="0"/>
      <w:divBdr>
        <w:top w:val="none" w:sz="0" w:space="0" w:color="auto"/>
        <w:left w:val="none" w:sz="0" w:space="0" w:color="auto"/>
        <w:bottom w:val="none" w:sz="0" w:space="0" w:color="auto"/>
        <w:right w:val="none" w:sz="0" w:space="0" w:color="auto"/>
      </w:divBdr>
    </w:div>
    <w:div w:id="679427228">
      <w:bodyDiv w:val="1"/>
      <w:marLeft w:val="0"/>
      <w:marRight w:val="0"/>
      <w:marTop w:val="0"/>
      <w:marBottom w:val="0"/>
      <w:divBdr>
        <w:top w:val="none" w:sz="0" w:space="0" w:color="auto"/>
        <w:left w:val="none" w:sz="0" w:space="0" w:color="auto"/>
        <w:bottom w:val="none" w:sz="0" w:space="0" w:color="auto"/>
        <w:right w:val="none" w:sz="0" w:space="0" w:color="auto"/>
      </w:divBdr>
    </w:div>
    <w:div w:id="710107509">
      <w:bodyDiv w:val="1"/>
      <w:marLeft w:val="0"/>
      <w:marRight w:val="0"/>
      <w:marTop w:val="0"/>
      <w:marBottom w:val="0"/>
      <w:divBdr>
        <w:top w:val="none" w:sz="0" w:space="0" w:color="auto"/>
        <w:left w:val="none" w:sz="0" w:space="0" w:color="auto"/>
        <w:bottom w:val="none" w:sz="0" w:space="0" w:color="auto"/>
        <w:right w:val="none" w:sz="0" w:space="0" w:color="auto"/>
      </w:divBdr>
    </w:div>
    <w:div w:id="762605484">
      <w:bodyDiv w:val="1"/>
      <w:marLeft w:val="0"/>
      <w:marRight w:val="0"/>
      <w:marTop w:val="0"/>
      <w:marBottom w:val="0"/>
      <w:divBdr>
        <w:top w:val="none" w:sz="0" w:space="0" w:color="auto"/>
        <w:left w:val="none" w:sz="0" w:space="0" w:color="auto"/>
        <w:bottom w:val="none" w:sz="0" w:space="0" w:color="auto"/>
        <w:right w:val="none" w:sz="0" w:space="0" w:color="auto"/>
      </w:divBdr>
    </w:div>
    <w:div w:id="793064217">
      <w:bodyDiv w:val="1"/>
      <w:marLeft w:val="0"/>
      <w:marRight w:val="0"/>
      <w:marTop w:val="0"/>
      <w:marBottom w:val="0"/>
      <w:divBdr>
        <w:top w:val="none" w:sz="0" w:space="0" w:color="auto"/>
        <w:left w:val="none" w:sz="0" w:space="0" w:color="auto"/>
        <w:bottom w:val="none" w:sz="0" w:space="0" w:color="auto"/>
        <w:right w:val="none" w:sz="0" w:space="0" w:color="auto"/>
      </w:divBdr>
    </w:div>
    <w:div w:id="793256517">
      <w:bodyDiv w:val="1"/>
      <w:marLeft w:val="0"/>
      <w:marRight w:val="0"/>
      <w:marTop w:val="0"/>
      <w:marBottom w:val="0"/>
      <w:divBdr>
        <w:top w:val="none" w:sz="0" w:space="0" w:color="auto"/>
        <w:left w:val="none" w:sz="0" w:space="0" w:color="auto"/>
        <w:bottom w:val="none" w:sz="0" w:space="0" w:color="auto"/>
        <w:right w:val="none" w:sz="0" w:space="0" w:color="auto"/>
      </w:divBdr>
    </w:div>
    <w:div w:id="805202924">
      <w:marLeft w:val="0"/>
      <w:marRight w:val="0"/>
      <w:marTop w:val="0"/>
      <w:marBottom w:val="0"/>
      <w:divBdr>
        <w:top w:val="none" w:sz="0" w:space="0" w:color="auto"/>
        <w:left w:val="none" w:sz="0" w:space="0" w:color="auto"/>
        <w:bottom w:val="none" w:sz="0" w:space="0" w:color="auto"/>
        <w:right w:val="none" w:sz="0" w:space="0" w:color="auto"/>
      </w:divBdr>
    </w:div>
    <w:div w:id="805202925">
      <w:marLeft w:val="0"/>
      <w:marRight w:val="0"/>
      <w:marTop w:val="0"/>
      <w:marBottom w:val="0"/>
      <w:divBdr>
        <w:top w:val="none" w:sz="0" w:space="0" w:color="auto"/>
        <w:left w:val="none" w:sz="0" w:space="0" w:color="auto"/>
        <w:bottom w:val="none" w:sz="0" w:space="0" w:color="auto"/>
        <w:right w:val="none" w:sz="0" w:space="0" w:color="auto"/>
      </w:divBdr>
    </w:div>
    <w:div w:id="805202926">
      <w:marLeft w:val="0"/>
      <w:marRight w:val="0"/>
      <w:marTop w:val="0"/>
      <w:marBottom w:val="0"/>
      <w:divBdr>
        <w:top w:val="none" w:sz="0" w:space="0" w:color="auto"/>
        <w:left w:val="none" w:sz="0" w:space="0" w:color="auto"/>
        <w:bottom w:val="none" w:sz="0" w:space="0" w:color="auto"/>
        <w:right w:val="none" w:sz="0" w:space="0" w:color="auto"/>
      </w:divBdr>
    </w:div>
    <w:div w:id="805202928">
      <w:marLeft w:val="0"/>
      <w:marRight w:val="0"/>
      <w:marTop w:val="0"/>
      <w:marBottom w:val="0"/>
      <w:divBdr>
        <w:top w:val="none" w:sz="0" w:space="0" w:color="auto"/>
        <w:left w:val="none" w:sz="0" w:space="0" w:color="auto"/>
        <w:bottom w:val="none" w:sz="0" w:space="0" w:color="auto"/>
        <w:right w:val="none" w:sz="0" w:space="0" w:color="auto"/>
      </w:divBdr>
    </w:div>
    <w:div w:id="805202929">
      <w:marLeft w:val="0"/>
      <w:marRight w:val="0"/>
      <w:marTop w:val="0"/>
      <w:marBottom w:val="0"/>
      <w:divBdr>
        <w:top w:val="none" w:sz="0" w:space="0" w:color="auto"/>
        <w:left w:val="none" w:sz="0" w:space="0" w:color="auto"/>
        <w:bottom w:val="none" w:sz="0" w:space="0" w:color="auto"/>
        <w:right w:val="none" w:sz="0" w:space="0" w:color="auto"/>
      </w:divBdr>
      <w:divsChild>
        <w:div w:id="805202930">
          <w:marLeft w:val="0"/>
          <w:marRight w:val="0"/>
          <w:marTop w:val="0"/>
          <w:marBottom w:val="0"/>
          <w:divBdr>
            <w:top w:val="none" w:sz="0" w:space="0" w:color="auto"/>
            <w:left w:val="none" w:sz="0" w:space="0" w:color="auto"/>
            <w:bottom w:val="none" w:sz="0" w:space="0" w:color="auto"/>
            <w:right w:val="none" w:sz="0" w:space="0" w:color="auto"/>
          </w:divBdr>
          <w:divsChild>
            <w:div w:id="805202923">
              <w:marLeft w:val="-7200"/>
              <w:marRight w:val="0"/>
              <w:marTop w:val="0"/>
              <w:marBottom w:val="0"/>
              <w:divBdr>
                <w:top w:val="none" w:sz="0" w:space="0" w:color="auto"/>
                <w:left w:val="none" w:sz="0" w:space="0" w:color="auto"/>
                <w:bottom w:val="none" w:sz="0" w:space="0" w:color="auto"/>
                <w:right w:val="none" w:sz="0" w:space="0" w:color="auto"/>
              </w:divBdr>
              <w:divsChild>
                <w:div w:id="805202927">
                  <w:marLeft w:val="3000"/>
                  <w:marRight w:val="0"/>
                  <w:marTop w:val="0"/>
                  <w:marBottom w:val="0"/>
                  <w:divBdr>
                    <w:top w:val="none" w:sz="0" w:space="0" w:color="auto"/>
                    <w:left w:val="single" w:sz="6" w:space="19" w:color="E2E2E2"/>
                    <w:bottom w:val="none" w:sz="0" w:space="0" w:color="auto"/>
                    <w:right w:val="none" w:sz="0" w:space="0" w:color="auto"/>
                  </w:divBdr>
                  <w:divsChild>
                    <w:div w:id="805202931">
                      <w:marLeft w:val="0"/>
                      <w:marRight w:val="0"/>
                      <w:marTop w:val="0"/>
                      <w:marBottom w:val="0"/>
                      <w:divBdr>
                        <w:top w:val="none" w:sz="0" w:space="0" w:color="auto"/>
                        <w:left w:val="none" w:sz="0" w:space="0" w:color="auto"/>
                        <w:bottom w:val="single" w:sz="6" w:space="0" w:color="EDEDED"/>
                        <w:right w:val="none" w:sz="0" w:space="0" w:color="auto"/>
                      </w:divBdr>
                    </w:div>
                  </w:divsChild>
                </w:div>
              </w:divsChild>
            </w:div>
          </w:divsChild>
        </w:div>
      </w:divsChild>
    </w:div>
    <w:div w:id="805202932">
      <w:marLeft w:val="0"/>
      <w:marRight w:val="0"/>
      <w:marTop w:val="0"/>
      <w:marBottom w:val="0"/>
      <w:divBdr>
        <w:top w:val="none" w:sz="0" w:space="0" w:color="auto"/>
        <w:left w:val="none" w:sz="0" w:space="0" w:color="auto"/>
        <w:bottom w:val="none" w:sz="0" w:space="0" w:color="auto"/>
        <w:right w:val="none" w:sz="0" w:space="0" w:color="auto"/>
      </w:divBdr>
    </w:div>
    <w:div w:id="805202933">
      <w:marLeft w:val="0"/>
      <w:marRight w:val="0"/>
      <w:marTop w:val="0"/>
      <w:marBottom w:val="0"/>
      <w:divBdr>
        <w:top w:val="none" w:sz="0" w:space="0" w:color="auto"/>
        <w:left w:val="none" w:sz="0" w:space="0" w:color="auto"/>
        <w:bottom w:val="none" w:sz="0" w:space="0" w:color="auto"/>
        <w:right w:val="none" w:sz="0" w:space="0" w:color="auto"/>
      </w:divBdr>
    </w:div>
    <w:div w:id="871113297">
      <w:bodyDiv w:val="1"/>
      <w:marLeft w:val="0"/>
      <w:marRight w:val="0"/>
      <w:marTop w:val="0"/>
      <w:marBottom w:val="0"/>
      <w:divBdr>
        <w:top w:val="none" w:sz="0" w:space="0" w:color="auto"/>
        <w:left w:val="none" w:sz="0" w:space="0" w:color="auto"/>
        <w:bottom w:val="none" w:sz="0" w:space="0" w:color="auto"/>
        <w:right w:val="none" w:sz="0" w:space="0" w:color="auto"/>
      </w:divBdr>
    </w:div>
    <w:div w:id="1016543245">
      <w:bodyDiv w:val="1"/>
      <w:marLeft w:val="0"/>
      <w:marRight w:val="0"/>
      <w:marTop w:val="0"/>
      <w:marBottom w:val="0"/>
      <w:divBdr>
        <w:top w:val="none" w:sz="0" w:space="0" w:color="auto"/>
        <w:left w:val="none" w:sz="0" w:space="0" w:color="auto"/>
        <w:bottom w:val="none" w:sz="0" w:space="0" w:color="auto"/>
        <w:right w:val="none" w:sz="0" w:space="0" w:color="auto"/>
      </w:divBdr>
    </w:div>
    <w:div w:id="1033581919">
      <w:bodyDiv w:val="1"/>
      <w:marLeft w:val="0"/>
      <w:marRight w:val="0"/>
      <w:marTop w:val="0"/>
      <w:marBottom w:val="0"/>
      <w:divBdr>
        <w:top w:val="none" w:sz="0" w:space="0" w:color="auto"/>
        <w:left w:val="none" w:sz="0" w:space="0" w:color="auto"/>
        <w:bottom w:val="none" w:sz="0" w:space="0" w:color="auto"/>
        <w:right w:val="none" w:sz="0" w:space="0" w:color="auto"/>
      </w:divBdr>
    </w:div>
    <w:div w:id="1133790555">
      <w:bodyDiv w:val="1"/>
      <w:marLeft w:val="0"/>
      <w:marRight w:val="0"/>
      <w:marTop w:val="0"/>
      <w:marBottom w:val="0"/>
      <w:divBdr>
        <w:top w:val="none" w:sz="0" w:space="0" w:color="auto"/>
        <w:left w:val="none" w:sz="0" w:space="0" w:color="auto"/>
        <w:bottom w:val="none" w:sz="0" w:space="0" w:color="auto"/>
        <w:right w:val="none" w:sz="0" w:space="0" w:color="auto"/>
      </w:divBdr>
    </w:div>
    <w:div w:id="1155536345">
      <w:bodyDiv w:val="1"/>
      <w:marLeft w:val="0"/>
      <w:marRight w:val="0"/>
      <w:marTop w:val="0"/>
      <w:marBottom w:val="0"/>
      <w:divBdr>
        <w:top w:val="none" w:sz="0" w:space="0" w:color="auto"/>
        <w:left w:val="none" w:sz="0" w:space="0" w:color="auto"/>
        <w:bottom w:val="none" w:sz="0" w:space="0" w:color="auto"/>
        <w:right w:val="none" w:sz="0" w:space="0" w:color="auto"/>
      </w:divBdr>
    </w:div>
    <w:div w:id="1215311003">
      <w:bodyDiv w:val="1"/>
      <w:marLeft w:val="0"/>
      <w:marRight w:val="0"/>
      <w:marTop w:val="0"/>
      <w:marBottom w:val="0"/>
      <w:divBdr>
        <w:top w:val="none" w:sz="0" w:space="0" w:color="auto"/>
        <w:left w:val="none" w:sz="0" w:space="0" w:color="auto"/>
        <w:bottom w:val="none" w:sz="0" w:space="0" w:color="auto"/>
        <w:right w:val="none" w:sz="0" w:space="0" w:color="auto"/>
      </w:divBdr>
    </w:div>
    <w:div w:id="1227909012">
      <w:bodyDiv w:val="1"/>
      <w:marLeft w:val="0"/>
      <w:marRight w:val="0"/>
      <w:marTop w:val="0"/>
      <w:marBottom w:val="0"/>
      <w:divBdr>
        <w:top w:val="none" w:sz="0" w:space="0" w:color="auto"/>
        <w:left w:val="none" w:sz="0" w:space="0" w:color="auto"/>
        <w:bottom w:val="none" w:sz="0" w:space="0" w:color="auto"/>
        <w:right w:val="none" w:sz="0" w:space="0" w:color="auto"/>
      </w:divBdr>
    </w:div>
    <w:div w:id="1314915118">
      <w:bodyDiv w:val="1"/>
      <w:marLeft w:val="0"/>
      <w:marRight w:val="0"/>
      <w:marTop w:val="0"/>
      <w:marBottom w:val="0"/>
      <w:divBdr>
        <w:top w:val="none" w:sz="0" w:space="0" w:color="auto"/>
        <w:left w:val="none" w:sz="0" w:space="0" w:color="auto"/>
        <w:bottom w:val="none" w:sz="0" w:space="0" w:color="auto"/>
        <w:right w:val="none" w:sz="0" w:space="0" w:color="auto"/>
      </w:divBdr>
    </w:div>
    <w:div w:id="1397512279">
      <w:bodyDiv w:val="1"/>
      <w:marLeft w:val="0"/>
      <w:marRight w:val="0"/>
      <w:marTop w:val="0"/>
      <w:marBottom w:val="0"/>
      <w:divBdr>
        <w:top w:val="none" w:sz="0" w:space="0" w:color="auto"/>
        <w:left w:val="none" w:sz="0" w:space="0" w:color="auto"/>
        <w:bottom w:val="none" w:sz="0" w:space="0" w:color="auto"/>
        <w:right w:val="none" w:sz="0" w:space="0" w:color="auto"/>
      </w:divBdr>
    </w:div>
    <w:div w:id="1472282767">
      <w:bodyDiv w:val="1"/>
      <w:marLeft w:val="0"/>
      <w:marRight w:val="0"/>
      <w:marTop w:val="0"/>
      <w:marBottom w:val="0"/>
      <w:divBdr>
        <w:top w:val="none" w:sz="0" w:space="0" w:color="auto"/>
        <w:left w:val="none" w:sz="0" w:space="0" w:color="auto"/>
        <w:bottom w:val="none" w:sz="0" w:space="0" w:color="auto"/>
        <w:right w:val="none" w:sz="0" w:space="0" w:color="auto"/>
      </w:divBdr>
    </w:div>
    <w:div w:id="1548638566">
      <w:bodyDiv w:val="1"/>
      <w:marLeft w:val="0"/>
      <w:marRight w:val="0"/>
      <w:marTop w:val="0"/>
      <w:marBottom w:val="0"/>
      <w:divBdr>
        <w:top w:val="none" w:sz="0" w:space="0" w:color="auto"/>
        <w:left w:val="none" w:sz="0" w:space="0" w:color="auto"/>
        <w:bottom w:val="none" w:sz="0" w:space="0" w:color="auto"/>
        <w:right w:val="none" w:sz="0" w:space="0" w:color="auto"/>
      </w:divBdr>
    </w:div>
    <w:div w:id="1562985801">
      <w:bodyDiv w:val="1"/>
      <w:marLeft w:val="0"/>
      <w:marRight w:val="0"/>
      <w:marTop w:val="0"/>
      <w:marBottom w:val="0"/>
      <w:divBdr>
        <w:top w:val="none" w:sz="0" w:space="0" w:color="auto"/>
        <w:left w:val="none" w:sz="0" w:space="0" w:color="auto"/>
        <w:bottom w:val="none" w:sz="0" w:space="0" w:color="auto"/>
        <w:right w:val="none" w:sz="0" w:space="0" w:color="auto"/>
      </w:divBdr>
    </w:div>
    <w:div w:id="1637366958">
      <w:bodyDiv w:val="1"/>
      <w:marLeft w:val="0"/>
      <w:marRight w:val="0"/>
      <w:marTop w:val="0"/>
      <w:marBottom w:val="0"/>
      <w:divBdr>
        <w:top w:val="none" w:sz="0" w:space="0" w:color="auto"/>
        <w:left w:val="none" w:sz="0" w:space="0" w:color="auto"/>
        <w:bottom w:val="none" w:sz="0" w:space="0" w:color="auto"/>
        <w:right w:val="none" w:sz="0" w:space="0" w:color="auto"/>
      </w:divBdr>
    </w:div>
    <w:div w:id="1648242660">
      <w:bodyDiv w:val="1"/>
      <w:marLeft w:val="0"/>
      <w:marRight w:val="0"/>
      <w:marTop w:val="0"/>
      <w:marBottom w:val="0"/>
      <w:divBdr>
        <w:top w:val="none" w:sz="0" w:space="0" w:color="auto"/>
        <w:left w:val="none" w:sz="0" w:space="0" w:color="auto"/>
        <w:bottom w:val="none" w:sz="0" w:space="0" w:color="auto"/>
        <w:right w:val="none" w:sz="0" w:space="0" w:color="auto"/>
      </w:divBdr>
      <w:divsChild>
        <w:div w:id="1807426608">
          <w:marLeft w:val="0"/>
          <w:marRight w:val="0"/>
          <w:marTop w:val="0"/>
          <w:marBottom w:val="0"/>
          <w:divBdr>
            <w:top w:val="none" w:sz="0" w:space="0" w:color="auto"/>
            <w:left w:val="none" w:sz="0" w:space="0" w:color="auto"/>
            <w:bottom w:val="none" w:sz="0" w:space="0" w:color="auto"/>
            <w:right w:val="none" w:sz="0" w:space="0" w:color="auto"/>
          </w:divBdr>
          <w:divsChild>
            <w:div w:id="269705863">
              <w:marLeft w:val="-7200"/>
              <w:marRight w:val="0"/>
              <w:marTop w:val="0"/>
              <w:marBottom w:val="0"/>
              <w:divBdr>
                <w:top w:val="none" w:sz="0" w:space="0" w:color="auto"/>
                <w:left w:val="none" w:sz="0" w:space="0" w:color="auto"/>
                <w:bottom w:val="none" w:sz="0" w:space="0" w:color="auto"/>
                <w:right w:val="none" w:sz="0" w:space="0" w:color="auto"/>
              </w:divBdr>
              <w:divsChild>
                <w:div w:id="1376006902">
                  <w:marLeft w:val="3000"/>
                  <w:marRight w:val="0"/>
                  <w:marTop w:val="0"/>
                  <w:marBottom w:val="0"/>
                  <w:divBdr>
                    <w:top w:val="none" w:sz="0" w:space="0" w:color="auto"/>
                    <w:left w:val="single" w:sz="6" w:space="19" w:color="E2E2E2"/>
                    <w:bottom w:val="none" w:sz="0" w:space="0" w:color="auto"/>
                    <w:right w:val="none" w:sz="0" w:space="0" w:color="auto"/>
                  </w:divBdr>
                  <w:divsChild>
                    <w:div w:id="1891989738">
                      <w:marLeft w:val="0"/>
                      <w:marRight w:val="0"/>
                      <w:marTop w:val="0"/>
                      <w:marBottom w:val="0"/>
                      <w:divBdr>
                        <w:top w:val="none" w:sz="0" w:space="0" w:color="auto"/>
                        <w:left w:val="none" w:sz="0" w:space="0" w:color="auto"/>
                        <w:bottom w:val="single" w:sz="6" w:space="0" w:color="EDEDED"/>
                        <w:right w:val="none" w:sz="0" w:space="0" w:color="auto"/>
                      </w:divBdr>
                    </w:div>
                  </w:divsChild>
                </w:div>
              </w:divsChild>
            </w:div>
          </w:divsChild>
        </w:div>
      </w:divsChild>
    </w:div>
    <w:div w:id="1715232113">
      <w:bodyDiv w:val="1"/>
      <w:marLeft w:val="0"/>
      <w:marRight w:val="0"/>
      <w:marTop w:val="0"/>
      <w:marBottom w:val="0"/>
      <w:divBdr>
        <w:top w:val="none" w:sz="0" w:space="0" w:color="auto"/>
        <w:left w:val="none" w:sz="0" w:space="0" w:color="auto"/>
        <w:bottom w:val="none" w:sz="0" w:space="0" w:color="auto"/>
        <w:right w:val="none" w:sz="0" w:space="0" w:color="auto"/>
      </w:divBdr>
    </w:div>
    <w:div w:id="1745689378">
      <w:bodyDiv w:val="1"/>
      <w:marLeft w:val="0"/>
      <w:marRight w:val="0"/>
      <w:marTop w:val="0"/>
      <w:marBottom w:val="0"/>
      <w:divBdr>
        <w:top w:val="none" w:sz="0" w:space="0" w:color="auto"/>
        <w:left w:val="none" w:sz="0" w:space="0" w:color="auto"/>
        <w:bottom w:val="none" w:sz="0" w:space="0" w:color="auto"/>
        <w:right w:val="none" w:sz="0" w:space="0" w:color="auto"/>
      </w:divBdr>
    </w:div>
    <w:div w:id="1975482823">
      <w:bodyDiv w:val="1"/>
      <w:marLeft w:val="0"/>
      <w:marRight w:val="0"/>
      <w:marTop w:val="0"/>
      <w:marBottom w:val="0"/>
      <w:divBdr>
        <w:top w:val="none" w:sz="0" w:space="0" w:color="auto"/>
        <w:left w:val="none" w:sz="0" w:space="0" w:color="auto"/>
        <w:bottom w:val="none" w:sz="0" w:space="0" w:color="auto"/>
        <w:right w:val="none" w:sz="0" w:space="0" w:color="auto"/>
      </w:divBdr>
    </w:div>
    <w:div w:id="2047825204">
      <w:bodyDiv w:val="1"/>
      <w:marLeft w:val="0"/>
      <w:marRight w:val="0"/>
      <w:marTop w:val="0"/>
      <w:marBottom w:val="0"/>
      <w:divBdr>
        <w:top w:val="none" w:sz="0" w:space="0" w:color="auto"/>
        <w:left w:val="none" w:sz="0" w:space="0" w:color="auto"/>
        <w:bottom w:val="none" w:sz="0" w:space="0" w:color="auto"/>
        <w:right w:val="none" w:sz="0" w:space="0" w:color="auto"/>
      </w:divBdr>
    </w:div>
    <w:div w:id="2049253364">
      <w:bodyDiv w:val="1"/>
      <w:marLeft w:val="0"/>
      <w:marRight w:val="0"/>
      <w:marTop w:val="0"/>
      <w:marBottom w:val="0"/>
      <w:divBdr>
        <w:top w:val="none" w:sz="0" w:space="0" w:color="auto"/>
        <w:left w:val="none" w:sz="0" w:space="0" w:color="auto"/>
        <w:bottom w:val="none" w:sz="0" w:space="0" w:color="auto"/>
        <w:right w:val="none" w:sz="0" w:space="0" w:color="auto"/>
      </w:divBdr>
    </w:div>
    <w:div w:id="2065792619">
      <w:bodyDiv w:val="1"/>
      <w:marLeft w:val="0"/>
      <w:marRight w:val="0"/>
      <w:marTop w:val="0"/>
      <w:marBottom w:val="0"/>
      <w:divBdr>
        <w:top w:val="none" w:sz="0" w:space="0" w:color="auto"/>
        <w:left w:val="none" w:sz="0" w:space="0" w:color="auto"/>
        <w:bottom w:val="none" w:sz="0" w:space="0" w:color="auto"/>
        <w:right w:val="none" w:sz="0" w:space="0" w:color="auto"/>
      </w:divBdr>
    </w:div>
    <w:div w:id="2089113972">
      <w:marLeft w:val="0"/>
      <w:marRight w:val="0"/>
      <w:marTop w:val="0"/>
      <w:marBottom w:val="0"/>
      <w:divBdr>
        <w:top w:val="none" w:sz="0" w:space="0" w:color="auto"/>
        <w:left w:val="none" w:sz="0" w:space="0" w:color="auto"/>
        <w:bottom w:val="none" w:sz="0" w:space="0" w:color="auto"/>
        <w:right w:val="none" w:sz="0" w:space="0" w:color="auto"/>
      </w:divBdr>
    </w:div>
    <w:div w:id="208911397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fernandonees@martinelli.adv.br"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lorenzetti@jumboalimentos.com.br"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3994FF76BF5D14F9EC4EDE16BD124A7" ma:contentTypeVersion="13" ma:contentTypeDescription="Crie um novo documento." ma:contentTypeScope="" ma:versionID="a9a63597e56af70f30cc9d01559fcb1a">
  <xsd:schema xmlns:xsd="http://www.w3.org/2001/XMLSchema" xmlns:xs="http://www.w3.org/2001/XMLSchema" xmlns:p="http://schemas.microsoft.com/office/2006/metadata/properties" xmlns:ns2="e7b061de-c2f0-4c53-a923-a9f4f559c327" xmlns:ns3="e7e20d6b-6bfd-4584-acd0-f8e90ec78944" targetNamespace="http://schemas.microsoft.com/office/2006/metadata/properties" ma:root="true" ma:fieldsID="4ca2d3659d6da6fe6f27e5720b4085d6" ns2:_="" ns3:_="">
    <xsd:import namespace="e7b061de-c2f0-4c53-a923-a9f4f559c327"/>
    <xsd:import namespace="e7e20d6b-6bfd-4584-acd0-f8e90ec7894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2:Opera_x00e7__x00e3_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b061de-c2f0-4c53-a923-a9f4f559c3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Opera_x00e7__x00e3_o" ma:index="20" nillable="true" ma:displayName="Operação" ma:description="Código interno da operação" ma:internalName="Opera_x00e7__x00e3_o">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e20d6b-6bfd-4584-acd0-f8e90ec78944"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Opera_x00e7__x00e3_o xmlns="e7b061de-c2f0-4c53-a923-a9f4f559c327"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99870F-BF1B-4429-9938-FA03664C2F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b061de-c2f0-4c53-a923-a9f4f559c327"/>
    <ds:schemaRef ds:uri="e7e20d6b-6bfd-4584-acd0-f8e90ec789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28F56E-18DC-4504-AE28-E9E55F6A32E4}">
  <ds:schemaRefs>
    <ds:schemaRef ds:uri="http://schemas.microsoft.com/office/2006/metadata/properties"/>
    <ds:schemaRef ds:uri="http://schemas.microsoft.com/office/infopath/2007/PartnerControls"/>
    <ds:schemaRef ds:uri="e7b061de-c2f0-4c53-a923-a9f4f559c327"/>
  </ds:schemaRefs>
</ds:datastoreItem>
</file>

<file path=customXml/itemProps3.xml><?xml version="1.0" encoding="utf-8"?>
<ds:datastoreItem xmlns:ds="http://schemas.openxmlformats.org/officeDocument/2006/customXml" ds:itemID="{6C763A95-69A3-40E5-BDC8-1D986BE5A4D4}">
  <ds:schemaRefs>
    <ds:schemaRef ds:uri="http://schemas.openxmlformats.org/officeDocument/2006/bibliography"/>
  </ds:schemaRefs>
</ds:datastoreItem>
</file>

<file path=customXml/itemProps4.xml><?xml version="1.0" encoding="utf-8"?>
<ds:datastoreItem xmlns:ds="http://schemas.openxmlformats.org/officeDocument/2006/customXml" ds:itemID="{9B309923-4E3A-4E69-9F8B-243F76E8A0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69</Pages>
  <Words>21321</Words>
  <Characters>125120</Characters>
  <Application>Microsoft Office Word</Application>
  <DocSecurity>0</DocSecurity>
  <Lines>1042</Lines>
  <Paragraphs>292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146149</CharactersWithSpaces>
  <SharedDoc>false</SharedDoc>
  <HLinks>
    <vt:vector size="6" baseType="variant">
      <vt:variant>
        <vt:i4>983105</vt:i4>
      </vt:variant>
      <vt:variant>
        <vt:i4>0</vt:i4>
      </vt:variant>
      <vt:variant>
        <vt:i4>0</vt:i4>
      </vt:variant>
      <vt:variant>
        <vt:i4>5</vt:i4>
      </vt:variant>
      <vt:variant>
        <vt:lpwstr>http://www.cetip.com.br/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Godinho Francisco</dc:creator>
  <cp:keywords/>
  <dc:description/>
  <cp:lastModifiedBy>Rafael Godinho Francisco</cp:lastModifiedBy>
  <cp:revision>2</cp:revision>
  <cp:lastPrinted>2020-08-21T08:03:00Z</cp:lastPrinted>
  <dcterms:created xsi:type="dcterms:W3CDTF">2020-11-10T21:55:00Z</dcterms:created>
  <dcterms:modified xsi:type="dcterms:W3CDTF">2020-11-11T00:13:00Z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- 1080547v3 </vt:lpwstr>
  </property>
  <property fmtid="{D5CDD505-2E9C-101B-9397-08002B2CF9AE}" pid="3" name="ContentTypeId">
    <vt:lpwstr>0x010100E3994FF76BF5D14F9EC4EDE16BD124A7</vt:lpwstr>
  </property>
</Properties>
</file>
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61F6F" w14:textId="77777777" w:rsidR="00704452" w:rsidRPr="00DC7597" w:rsidRDefault="00704452" w:rsidP="00DC7597">
      <w:pPr>
        <w:widowControl w:val="0"/>
        <w:spacing w:line="320" w:lineRule="exact"/>
        <w:contextualSpacing/>
        <w:jc w:val="center"/>
        <w:rPr>
          <w:rFonts w:asciiTheme="minorHAnsi" w:hAnsiTheme="minorHAnsi" w:cstheme="minorHAnsi"/>
          <w:b/>
          <w:sz w:val="22"/>
          <w:szCs w:val="22"/>
        </w:rPr>
      </w:pPr>
    </w:p>
    <w:p w14:paraId="2FB0AEE8" w14:textId="3249522E" w:rsidR="00136F00" w:rsidRPr="00DC7597" w:rsidRDefault="00704452" w:rsidP="00DC7597">
      <w:pPr>
        <w:spacing w:line="320" w:lineRule="exact"/>
        <w:jc w:val="both"/>
        <w:rPr>
          <w:rFonts w:asciiTheme="minorHAnsi" w:hAnsiTheme="minorHAnsi" w:cstheme="minorHAnsi"/>
          <w:b/>
          <w:spacing w:val="-2"/>
          <w:sz w:val="22"/>
          <w:szCs w:val="22"/>
        </w:rPr>
      </w:pPr>
      <w:r w:rsidRPr="00DC7597">
        <w:rPr>
          <w:rFonts w:asciiTheme="minorHAnsi" w:hAnsiTheme="minorHAnsi" w:cstheme="minorHAnsi"/>
          <w:b/>
          <w:sz w:val="22"/>
          <w:szCs w:val="22"/>
        </w:rPr>
        <w:t xml:space="preserve">INSTRUMENTO PARTICULAR DE ESCRITURA DA </w:t>
      </w:r>
      <w:r w:rsidR="00B105C2">
        <w:rPr>
          <w:rFonts w:asciiTheme="minorHAnsi" w:hAnsiTheme="minorHAnsi" w:cstheme="minorHAnsi"/>
          <w:b/>
          <w:sz w:val="22"/>
          <w:szCs w:val="22"/>
        </w:rPr>
        <w:t>18</w:t>
      </w:r>
      <w:r w:rsidRPr="00DC7597">
        <w:rPr>
          <w:rFonts w:asciiTheme="minorHAnsi" w:hAnsiTheme="minorHAnsi" w:cstheme="minorHAnsi"/>
          <w:b/>
          <w:sz w:val="22"/>
          <w:szCs w:val="22"/>
        </w:rPr>
        <w:t xml:space="preserve">ª </w:t>
      </w:r>
      <w:r w:rsidR="00AF1195" w:rsidRPr="00DC7597">
        <w:rPr>
          <w:rFonts w:asciiTheme="minorHAnsi" w:hAnsiTheme="minorHAnsi" w:cstheme="minorHAnsi"/>
          <w:b/>
          <w:sz w:val="22"/>
          <w:szCs w:val="22"/>
        </w:rPr>
        <w:t>(</w:t>
      </w:r>
      <w:r w:rsidR="00B105C2">
        <w:rPr>
          <w:rFonts w:asciiTheme="minorHAnsi" w:hAnsiTheme="minorHAnsi" w:cstheme="minorHAnsi"/>
          <w:b/>
          <w:sz w:val="22"/>
          <w:szCs w:val="22"/>
        </w:rPr>
        <w:t>DÉCIMA OITAVA</w:t>
      </w:r>
      <w:r w:rsidR="00AF1195" w:rsidRPr="00DC7597">
        <w:rPr>
          <w:rFonts w:asciiTheme="minorHAnsi" w:hAnsiTheme="minorHAnsi" w:cstheme="minorHAnsi"/>
          <w:b/>
          <w:sz w:val="22"/>
          <w:szCs w:val="22"/>
        </w:rPr>
        <w:t xml:space="preserve">) </w:t>
      </w:r>
      <w:r w:rsidRPr="00DC7597">
        <w:rPr>
          <w:rFonts w:asciiTheme="minorHAnsi" w:hAnsiTheme="minorHAnsi" w:cstheme="minorHAnsi"/>
          <w:b/>
          <w:sz w:val="22"/>
          <w:szCs w:val="22"/>
        </w:rPr>
        <w:t xml:space="preserve">EMISSÃO DE DEBÊNTURES SIMPLES, NÃO CONVERSÍVEIS EM AÇÕES, </w:t>
      </w:r>
      <w:r w:rsidR="00F06AB5" w:rsidRPr="00DC7597">
        <w:rPr>
          <w:rFonts w:asciiTheme="minorHAnsi" w:hAnsiTheme="minorHAnsi" w:cstheme="minorHAnsi"/>
          <w:b/>
          <w:sz w:val="22"/>
          <w:szCs w:val="22"/>
        </w:rPr>
        <w:t xml:space="preserve">DA ESPÉCIE </w:t>
      </w:r>
      <w:r w:rsidR="0081406B">
        <w:rPr>
          <w:rFonts w:asciiTheme="minorHAnsi" w:hAnsiTheme="minorHAnsi" w:cstheme="minorHAnsi"/>
          <w:b/>
          <w:sz w:val="22"/>
          <w:szCs w:val="22"/>
        </w:rPr>
        <w:t xml:space="preserve">QUIROGRAFÁRIA, A SER CONVOLADA NA ESPÉCIE </w:t>
      </w:r>
      <w:r w:rsidR="00F06AB5" w:rsidRPr="00DC7597">
        <w:rPr>
          <w:rFonts w:asciiTheme="minorHAnsi" w:hAnsiTheme="minorHAnsi" w:cstheme="minorHAnsi"/>
          <w:b/>
          <w:sz w:val="22"/>
          <w:szCs w:val="22"/>
        </w:rPr>
        <w:t xml:space="preserve">COM GARANTIA REAL, </w:t>
      </w:r>
      <w:r w:rsidRPr="00DC7597">
        <w:rPr>
          <w:rFonts w:asciiTheme="minorHAnsi" w:hAnsiTheme="minorHAnsi" w:cstheme="minorHAnsi"/>
          <w:b/>
          <w:sz w:val="22"/>
          <w:szCs w:val="22"/>
        </w:rPr>
        <w:t xml:space="preserve">EM SÉRIE ÚNICA, PARA COLOCAÇÃO PRIVADA, DA </w:t>
      </w:r>
      <w:r w:rsidR="0050156C">
        <w:rPr>
          <w:rFonts w:asciiTheme="minorHAnsi" w:hAnsiTheme="minorHAnsi" w:cstheme="minorHAnsi"/>
          <w:b/>
          <w:sz w:val="22"/>
          <w:szCs w:val="22"/>
        </w:rPr>
        <w:t xml:space="preserve">GAFISA </w:t>
      </w:r>
      <w:r w:rsidR="00936A71" w:rsidRPr="00DC7597">
        <w:rPr>
          <w:rFonts w:asciiTheme="minorHAnsi" w:hAnsiTheme="minorHAnsi" w:cstheme="minorHAnsi"/>
          <w:b/>
          <w:spacing w:val="-2"/>
          <w:sz w:val="22"/>
          <w:szCs w:val="22"/>
        </w:rPr>
        <w:t>S/A</w:t>
      </w:r>
    </w:p>
    <w:p w14:paraId="2832BBFF" w14:textId="77777777" w:rsidR="004F518F" w:rsidRPr="00DC7597" w:rsidRDefault="004F518F" w:rsidP="00DC7597">
      <w:pPr>
        <w:spacing w:line="320" w:lineRule="exact"/>
        <w:jc w:val="both"/>
        <w:rPr>
          <w:rFonts w:asciiTheme="minorHAnsi" w:hAnsiTheme="minorHAnsi" w:cstheme="minorHAnsi"/>
          <w:b/>
          <w:spacing w:val="-2"/>
          <w:sz w:val="22"/>
          <w:szCs w:val="22"/>
        </w:rPr>
      </w:pPr>
    </w:p>
    <w:p w14:paraId="3D62E494" w14:textId="77777777" w:rsidR="00961382" w:rsidRPr="00DC7597" w:rsidRDefault="00961382" w:rsidP="00DC7597">
      <w:pPr>
        <w:widowControl w:val="0"/>
        <w:spacing w:line="320" w:lineRule="exact"/>
        <w:contextualSpacing/>
        <w:jc w:val="both"/>
        <w:rPr>
          <w:rFonts w:asciiTheme="minorHAnsi" w:hAnsiTheme="minorHAnsi" w:cstheme="minorHAnsi"/>
          <w:b/>
          <w:sz w:val="22"/>
          <w:szCs w:val="22"/>
        </w:rPr>
      </w:pPr>
    </w:p>
    <w:p w14:paraId="15E7CB6C" w14:textId="77777777" w:rsidR="00AA523D" w:rsidRPr="00DC7597" w:rsidRDefault="00AA523D" w:rsidP="00DC7597">
      <w:pPr>
        <w:widowControl w:val="0"/>
        <w:spacing w:line="320" w:lineRule="exact"/>
        <w:contextualSpacing/>
        <w:jc w:val="both"/>
        <w:rPr>
          <w:rFonts w:asciiTheme="minorHAnsi" w:hAnsiTheme="minorHAnsi" w:cstheme="minorHAnsi"/>
          <w:b/>
          <w:sz w:val="22"/>
          <w:szCs w:val="22"/>
        </w:rPr>
      </w:pPr>
    </w:p>
    <w:p w14:paraId="7873B6E9" w14:textId="77777777" w:rsidR="004F518F" w:rsidRPr="00DC7597" w:rsidRDefault="004F518F" w:rsidP="00DC7597">
      <w:pPr>
        <w:widowControl w:val="0"/>
        <w:spacing w:line="320" w:lineRule="exact"/>
        <w:contextualSpacing/>
        <w:jc w:val="both"/>
        <w:rPr>
          <w:rFonts w:asciiTheme="minorHAnsi" w:hAnsiTheme="minorHAnsi" w:cstheme="minorHAnsi"/>
          <w:b/>
          <w:sz w:val="22"/>
          <w:szCs w:val="22"/>
        </w:rPr>
      </w:pPr>
    </w:p>
    <w:p w14:paraId="0A3D1032" w14:textId="77777777" w:rsidR="004F518F" w:rsidRPr="00DC7597" w:rsidRDefault="004F518F" w:rsidP="00DC7597">
      <w:pPr>
        <w:widowControl w:val="0"/>
        <w:tabs>
          <w:tab w:val="left" w:pos="4665"/>
        </w:tabs>
        <w:spacing w:line="320" w:lineRule="exact"/>
        <w:contextualSpacing/>
        <w:jc w:val="center"/>
        <w:rPr>
          <w:rFonts w:asciiTheme="minorHAnsi" w:hAnsiTheme="minorHAnsi" w:cstheme="minorHAnsi"/>
          <w:i/>
          <w:sz w:val="22"/>
          <w:szCs w:val="22"/>
        </w:rPr>
      </w:pPr>
    </w:p>
    <w:p w14:paraId="63A2F1E7" w14:textId="77777777" w:rsidR="00704452" w:rsidRPr="00DC7597" w:rsidRDefault="00704452" w:rsidP="00DC7597">
      <w:pPr>
        <w:widowControl w:val="0"/>
        <w:tabs>
          <w:tab w:val="left" w:pos="4665"/>
        </w:tabs>
        <w:spacing w:line="320" w:lineRule="exact"/>
        <w:contextualSpacing/>
        <w:jc w:val="center"/>
        <w:rPr>
          <w:rFonts w:asciiTheme="minorHAnsi" w:hAnsiTheme="minorHAnsi" w:cstheme="minorHAnsi"/>
          <w:i/>
          <w:sz w:val="22"/>
          <w:szCs w:val="22"/>
        </w:rPr>
      </w:pPr>
      <w:r w:rsidRPr="00DC7597">
        <w:rPr>
          <w:rFonts w:asciiTheme="minorHAnsi" w:hAnsiTheme="minorHAnsi" w:cstheme="minorHAnsi"/>
          <w:i/>
          <w:sz w:val="22"/>
          <w:szCs w:val="22"/>
        </w:rPr>
        <w:t>celebrado entre</w:t>
      </w:r>
    </w:p>
    <w:p w14:paraId="7D271D68" w14:textId="77777777" w:rsidR="004F518F" w:rsidRPr="00DC7597" w:rsidRDefault="004F518F" w:rsidP="00DC7597">
      <w:pPr>
        <w:widowControl w:val="0"/>
        <w:tabs>
          <w:tab w:val="left" w:pos="4665"/>
        </w:tabs>
        <w:spacing w:line="320" w:lineRule="exact"/>
        <w:contextualSpacing/>
        <w:jc w:val="center"/>
        <w:rPr>
          <w:rFonts w:asciiTheme="minorHAnsi" w:hAnsiTheme="minorHAnsi" w:cstheme="minorHAnsi"/>
          <w:i/>
          <w:sz w:val="22"/>
          <w:szCs w:val="22"/>
        </w:rPr>
      </w:pPr>
    </w:p>
    <w:p w14:paraId="60A00D99" w14:textId="77777777" w:rsidR="00936A71" w:rsidRDefault="00936A71" w:rsidP="00DC7597">
      <w:pPr>
        <w:widowControl w:val="0"/>
        <w:tabs>
          <w:tab w:val="left" w:pos="4665"/>
        </w:tabs>
        <w:spacing w:line="320" w:lineRule="exact"/>
        <w:contextualSpacing/>
        <w:jc w:val="center"/>
        <w:rPr>
          <w:rFonts w:asciiTheme="minorHAnsi" w:hAnsiTheme="minorHAnsi" w:cstheme="minorHAnsi"/>
          <w:b/>
          <w:sz w:val="22"/>
          <w:szCs w:val="22"/>
        </w:rPr>
      </w:pPr>
    </w:p>
    <w:p w14:paraId="7736994B" w14:textId="77777777" w:rsidR="00C759AA" w:rsidRPr="00DC7597" w:rsidRDefault="00C759AA" w:rsidP="00DC7597">
      <w:pPr>
        <w:widowControl w:val="0"/>
        <w:tabs>
          <w:tab w:val="left" w:pos="4665"/>
        </w:tabs>
        <w:spacing w:line="320" w:lineRule="exact"/>
        <w:contextualSpacing/>
        <w:jc w:val="center"/>
        <w:rPr>
          <w:rFonts w:asciiTheme="minorHAnsi" w:hAnsiTheme="minorHAnsi" w:cstheme="minorHAnsi"/>
          <w:b/>
          <w:sz w:val="22"/>
          <w:szCs w:val="22"/>
        </w:rPr>
      </w:pPr>
    </w:p>
    <w:p w14:paraId="04A3D5F9" w14:textId="77777777" w:rsidR="00704452" w:rsidRPr="00DC7597" w:rsidRDefault="00704452" w:rsidP="00DC7597">
      <w:pPr>
        <w:widowControl w:val="0"/>
        <w:spacing w:line="320" w:lineRule="exact"/>
        <w:contextualSpacing/>
        <w:jc w:val="center"/>
        <w:rPr>
          <w:rFonts w:asciiTheme="minorHAnsi" w:hAnsiTheme="minorHAnsi" w:cstheme="minorHAnsi"/>
          <w:b/>
          <w:sz w:val="22"/>
          <w:szCs w:val="22"/>
        </w:rPr>
      </w:pPr>
    </w:p>
    <w:p w14:paraId="1C547186" w14:textId="77777777" w:rsidR="004F518F" w:rsidRPr="00DC7597" w:rsidRDefault="004F518F" w:rsidP="00DC7597">
      <w:pPr>
        <w:widowControl w:val="0"/>
        <w:spacing w:line="320" w:lineRule="exact"/>
        <w:contextualSpacing/>
        <w:jc w:val="center"/>
        <w:rPr>
          <w:rFonts w:asciiTheme="minorHAnsi" w:hAnsiTheme="minorHAnsi" w:cstheme="minorHAnsi"/>
          <w:b/>
          <w:sz w:val="22"/>
          <w:szCs w:val="22"/>
        </w:rPr>
      </w:pPr>
    </w:p>
    <w:p w14:paraId="6E93E0C4" w14:textId="77777777" w:rsidR="00936A71" w:rsidRPr="00DC7597" w:rsidRDefault="00936A71" w:rsidP="00DC7597">
      <w:pPr>
        <w:widowControl w:val="0"/>
        <w:spacing w:line="320" w:lineRule="exact"/>
        <w:contextualSpacing/>
        <w:jc w:val="center"/>
        <w:rPr>
          <w:rFonts w:asciiTheme="minorHAnsi" w:hAnsiTheme="minorHAnsi" w:cstheme="minorHAnsi"/>
          <w:b/>
          <w:sz w:val="22"/>
          <w:szCs w:val="22"/>
        </w:rPr>
      </w:pPr>
    </w:p>
    <w:p w14:paraId="3A22BD29" w14:textId="77777777" w:rsidR="0050156C" w:rsidRPr="00C85FA4" w:rsidRDefault="0050156C" w:rsidP="0050156C">
      <w:pPr>
        <w:pStyle w:val="Cabealho"/>
        <w:tabs>
          <w:tab w:val="clear" w:pos="4419"/>
          <w:tab w:val="clear" w:pos="8838"/>
        </w:tabs>
        <w:spacing w:line="320" w:lineRule="exact"/>
        <w:ind w:firstLine="0"/>
        <w:contextualSpacing/>
        <w:jc w:val="center"/>
        <w:rPr>
          <w:rFonts w:asciiTheme="minorHAnsi" w:hAnsiTheme="minorHAnsi"/>
          <w:b/>
          <w:sz w:val="22"/>
          <w:szCs w:val="22"/>
        </w:rPr>
      </w:pPr>
      <w:r w:rsidRPr="00C85FA4">
        <w:rPr>
          <w:rFonts w:asciiTheme="minorHAnsi" w:hAnsiTheme="minorHAnsi" w:cs="Arial"/>
          <w:b/>
          <w:bCs/>
          <w:color w:val="000000"/>
          <w:sz w:val="22"/>
          <w:szCs w:val="22"/>
        </w:rPr>
        <w:t>GAFISA S.A.</w:t>
      </w:r>
      <w:r w:rsidRPr="00C85FA4">
        <w:rPr>
          <w:rFonts w:asciiTheme="minorHAnsi" w:hAnsiTheme="minorHAnsi"/>
          <w:b/>
          <w:i/>
          <w:sz w:val="22"/>
          <w:szCs w:val="22"/>
        </w:rPr>
        <w:cr/>
      </w:r>
      <w:r w:rsidRPr="00C85FA4">
        <w:rPr>
          <w:rFonts w:asciiTheme="minorHAnsi" w:hAnsiTheme="minorHAnsi"/>
          <w:i/>
          <w:sz w:val="22"/>
          <w:szCs w:val="22"/>
        </w:rPr>
        <w:t xml:space="preserve"> na qualidade de emissora das Debêntures</w:t>
      </w:r>
      <w:r w:rsidRPr="00C85FA4">
        <w:rPr>
          <w:rFonts w:asciiTheme="minorHAnsi" w:hAnsiTheme="minorHAnsi"/>
          <w:b/>
          <w:sz w:val="22"/>
          <w:szCs w:val="22"/>
        </w:rPr>
        <w:cr/>
      </w:r>
    </w:p>
    <w:p w14:paraId="61BF8E68" w14:textId="77777777" w:rsidR="00936A71" w:rsidRPr="00DC7597" w:rsidRDefault="00936A71" w:rsidP="00DC7597">
      <w:pPr>
        <w:pStyle w:val="Cabealho"/>
        <w:tabs>
          <w:tab w:val="clear" w:pos="4419"/>
          <w:tab w:val="clear" w:pos="8838"/>
        </w:tabs>
        <w:spacing w:line="320" w:lineRule="exact"/>
        <w:ind w:firstLine="0"/>
        <w:contextualSpacing/>
        <w:jc w:val="center"/>
        <w:rPr>
          <w:rFonts w:asciiTheme="minorHAnsi" w:hAnsiTheme="minorHAnsi" w:cstheme="minorHAnsi"/>
          <w:b/>
          <w:sz w:val="22"/>
          <w:szCs w:val="22"/>
        </w:rPr>
      </w:pPr>
    </w:p>
    <w:p w14:paraId="0CC714AF" w14:textId="77777777" w:rsidR="004F518F" w:rsidRDefault="004F518F" w:rsidP="00DC7597">
      <w:pPr>
        <w:pStyle w:val="Cabealho"/>
        <w:tabs>
          <w:tab w:val="clear" w:pos="4419"/>
          <w:tab w:val="clear" w:pos="8838"/>
        </w:tabs>
        <w:spacing w:line="320" w:lineRule="exact"/>
        <w:ind w:firstLine="0"/>
        <w:contextualSpacing/>
        <w:jc w:val="center"/>
        <w:rPr>
          <w:rFonts w:asciiTheme="minorHAnsi" w:hAnsiTheme="minorHAnsi" w:cstheme="minorHAnsi"/>
          <w:b/>
          <w:sz w:val="22"/>
          <w:szCs w:val="22"/>
        </w:rPr>
      </w:pPr>
    </w:p>
    <w:p w14:paraId="4C713C70" w14:textId="77777777" w:rsidR="00C759AA" w:rsidRDefault="00C759AA" w:rsidP="00DC7597">
      <w:pPr>
        <w:pStyle w:val="Cabealho"/>
        <w:tabs>
          <w:tab w:val="clear" w:pos="4419"/>
          <w:tab w:val="clear" w:pos="8838"/>
        </w:tabs>
        <w:spacing w:line="320" w:lineRule="exact"/>
        <w:ind w:firstLine="0"/>
        <w:contextualSpacing/>
        <w:jc w:val="center"/>
        <w:rPr>
          <w:rFonts w:asciiTheme="minorHAnsi" w:hAnsiTheme="minorHAnsi" w:cstheme="minorHAnsi"/>
          <w:b/>
          <w:sz w:val="22"/>
          <w:szCs w:val="22"/>
        </w:rPr>
      </w:pPr>
    </w:p>
    <w:p w14:paraId="2F287DBD" w14:textId="77777777" w:rsidR="00C759AA" w:rsidRPr="00DC7597" w:rsidRDefault="00C759AA" w:rsidP="00DC7597">
      <w:pPr>
        <w:pStyle w:val="Cabealho"/>
        <w:tabs>
          <w:tab w:val="clear" w:pos="4419"/>
          <w:tab w:val="clear" w:pos="8838"/>
        </w:tabs>
        <w:spacing w:line="320" w:lineRule="exact"/>
        <w:ind w:firstLine="0"/>
        <w:contextualSpacing/>
        <w:jc w:val="center"/>
        <w:rPr>
          <w:rFonts w:asciiTheme="minorHAnsi" w:hAnsiTheme="minorHAnsi" w:cstheme="minorHAnsi"/>
          <w:b/>
          <w:sz w:val="22"/>
          <w:szCs w:val="22"/>
        </w:rPr>
      </w:pPr>
    </w:p>
    <w:p w14:paraId="3F6C8876" w14:textId="77777777" w:rsidR="004F518F" w:rsidRPr="00DC7597" w:rsidRDefault="004F518F" w:rsidP="00DC7597">
      <w:pPr>
        <w:pStyle w:val="Cabealho"/>
        <w:tabs>
          <w:tab w:val="clear" w:pos="4419"/>
          <w:tab w:val="clear" w:pos="8838"/>
        </w:tabs>
        <w:spacing w:line="320" w:lineRule="exact"/>
        <w:ind w:firstLine="0"/>
        <w:contextualSpacing/>
        <w:jc w:val="center"/>
        <w:rPr>
          <w:rFonts w:asciiTheme="minorHAnsi" w:hAnsiTheme="minorHAnsi" w:cstheme="minorHAnsi"/>
          <w:b/>
          <w:sz w:val="22"/>
          <w:szCs w:val="22"/>
        </w:rPr>
      </w:pPr>
    </w:p>
    <w:p w14:paraId="41BBF7AD" w14:textId="77777777" w:rsidR="00961382" w:rsidRPr="00DC7597" w:rsidRDefault="00961382" w:rsidP="00DC7597">
      <w:pPr>
        <w:pStyle w:val="Cabealho"/>
        <w:spacing w:line="320" w:lineRule="exact"/>
        <w:ind w:firstLine="0"/>
        <w:contextualSpacing/>
        <w:rPr>
          <w:rFonts w:asciiTheme="minorHAnsi" w:hAnsiTheme="minorHAnsi" w:cstheme="minorHAnsi"/>
          <w:b/>
          <w:sz w:val="22"/>
          <w:szCs w:val="22"/>
        </w:rPr>
      </w:pPr>
    </w:p>
    <w:p w14:paraId="63197566" w14:textId="77777777" w:rsidR="00704452" w:rsidRPr="00DC7597" w:rsidRDefault="0050156C" w:rsidP="00DC7597">
      <w:pPr>
        <w:widowControl w:val="0"/>
        <w:spacing w:line="320" w:lineRule="exact"/>
        <w:contextualSpacing/>
        <w:jc w:val="center"/>
        <w:rPr>
          <w:rFonts w:asciiTheme="minorHAnsi" w:hAnsiTheme="minorHAnsi" w:cstheme="minorHAnsi"/>
          <w:b/>
          <w:sz w:val="22"/>
          <w:szCs w:val="22"/>
        </w:rPr>
      </w:pPr>
      <w:r>
        <w:rPr>
          <w:rFonts w:asciiTheme="minorHAnsi" w:hAnsiTheme="minorHAnsi" w:cstheme="minorHAnsi"/>
          <w:b/>
          <w:sz w:val="22"/>
          <w:szCs w:val="22"/>
        </w:rPr>
        <w:t>HABITASEC SECURITIZADORA S.A.</w:t>
      </w:r>
      <w:r w:rsidR="00704452" w:rsidRPr="00DC7597">
        <w:rPr>
          <w:rFonts w:asciiTheme="minorHAnsi" w:hAnsiTheme="minorHAnsi" w:cstheme="minorHAnsi"/>
          <w:b/>
          <w:sz w:val="22"/>
          <w:szCs w:val="22"/>
        </w:rPr>
        <w:t xml:space="preserve"> </w:t>
      </w:r>
    </w:p>
    <w:p w14:paraId="62B9A3D1" w14:textId="77777777" w:rsidR="00704452" w:rsidRPr="00DC7597" w:rsidRDefault="00704452" w:rsidP="00DC7597">
      <w:pPr>
        <w:widowControl w:val="0"/>
        <w:spacing w:line="320" w:lineRule="exact"/>
        <w:contextualSpacing/>
        <w:jc w:val="center"/>
        <w:rPr>
          <w:rFonts w:asciiTheme="minorHAnsi" w:hAnsiTheme="minorHAnsi" w:cstheme="minorHAnsi"/>
          <w:i/>
          <w:sz w:val="22"/>
          <w:szCs w:val="22"/>
        </w:rPr>
      </w:pPr>
      <w:r w:rsidRPr="00DC7597">
        <w:rPr>
          <w:rFonts w:asciiTheme="minorHAnsi" w:hAnsiTheme="minorHAnsi" w:cstheme="minorHAnsi"/>
          <w:i/>
          <w:sz w:val="22"/>
          <w:szCs w:val="22"/>
        </w:rPr>
        <w:t>na qualidade de Debenturista</w:t>
      </w:r>
    </w:p>
    <w:p w14:paraId="06CE79FF" w14:textId="77777777" w:rsidR="00936A71" w:rsidRPr="00DC7597" w:rsidRDefault="00936A71" w:rsidP="00DC7597">
      <w:pPr>
        <w:widowControl w:val="0"/>
        <w:spacing w:line="320" w:lineRule="exact"/>
        <w:contextualSpacing/>
        <w:jc w:val="center"/>
        <w:rPr>
          <w:rFonts w:asciiTheme="minorHAnsi" w:hAnsiTheme="minorHAnsi" w:cstheme="minorHAnsi"/>
          <w:b/>
          <w:sz w:val="22"/>
          <w:szCs w:val="22"/>
        </w:rPr>
      </w:pPr>
    </w:p>
    <w:p w14:paraId="3A2AE2C9" w14:textId="77777777" w:rsidR="00704452" w:rsidRPr="00DC7597" w:rsidRDefault="00704452" w:rsidP="00DC7597">
      <w:pPr>
        <w:widowControl w:val="0"/>
        <w:spacing w:line="320" w:lineRule="exact"/>
        <w:contextualSpacing/>
        <w:jc w:val="center"/>
        <w:rPr>
          <w:rFonts w:asciiTheme="minorHAnsi" w:hAnsiTheme="minorHAnsi" w:cstheme="minorHAnsi"/>
          <w:b/>
          <w:sz w:val="22"/>
          <w:szCs w:val="22"/>
        </w:rPr>
      </w:pPr>
    </w:p>
    <w:p w14:paraId="1A4B06DF" w14:textId="77777777" w:rsidR="004F518F" w:rsidRPr="00DC7597" w:rsidRDefault="004F518F" w:rsidP="00DC7597">
      <w:pPr>
        <w:widowControl w:val="0"/>
        <w:spacing w:line="320" w:lineRule="exact"/>
        <w:contextualSpacing/>
        <w:jc w:val="center"/>
        <w:rPr>
          <w:rFonts w:asciiTheme="minorHAnsi" w:hAnsiTheme="minorHAnsi" w:cstheme="minorHAnsi"/>
          <w:b/>
          <w:sz w:val="22"/>
          <w:szCs w:val="22"/>
        </w:rPr>
      </w:pPr>
    </w:p>
    <w:p w14:paraId="4B536849" w14:textId="77777777" w:rsidR="00936A71" w:rsidRPr="00DC7597" w:rsidRDefault="00936A71" w:rsidP="00DC7597">
      <w:pPr>
        <w:widowControl w:val="0"/>
        <w:spacing w:line="320" w:lineRule="exact"/>
        <w:contextualSpacing/>
        <w:jc w:val="center"/>
        <w:rPr>
          <w:rFonts w:asciiTheme="minorHAnsi" w:hAnsiTheme="minorHAnsi" w:cstheme="minorHAnsi"/>
          <w:b/>
          <w:sz w:val="22"/>
          <w:szCs w:val="22"/>
        </w:rPr>
      </w:pPr>
    </w:p>
    <w:p w14:paraId="59D4991A" w14:textId="77777777" w:rsidR="004F518F" w:rsidRPr="00DC7597" w:rsidRDefault="004F518F" w:rsidP="00DC7597">
      <w:pPr>
        <w:widowControl w:val="0"/>
        <w:spacing w:line="320" w:lineRule="exact"/>
        <w:contextualSpacing/>
        <w:jc w:val="center"/>
        <w:rPr>
          <w:rFonts w:asciiTheme="minorHAnsi" w:hAnsiTheme="minorHAnsi" w:cstheme="minorHAnsi"/>
          <w:b/>
          <w:sz w:val="22"/>
          <w:szCs w:val="22"/>
        </w:rPr>
      </w:pPr>
    </w:p>
    <w:p w14:paraId="4C025974" w14:textId="77777777" w:rsidR="00704452" w:rsidRPr="00DC7597" w:rsidRDefault="00704452" w:rsidP="00DC7597">
      <w:pPr>
        <w:widowControl w:val="0"/>
        <w:spacing w:line="320" w:lineRule="exact"/>
        <w:contextualSpacing/>
        <w:rPr>
          <w:rFonts w:asciiTheme="minorHAnsi" w:hAnsiTheme="minorHAnsi" w:cstheme="minorHAnsi"/>
          <w:b/>
          <w:sz w:val="22"/>
          <w:szCs w:val="22"/>
        </w:rPr>
      </w:pPr>
    </w:p>
    <w:p w14:paraId="112E9D45" w14:textId="77777777" w:rsidR="00961382" w:rsidRPr="00DC7597" w:rsidRDefault="00961382" w:rsidP="00DC7597">
      <w:pPr>
        <w:widowControl w:val="0"/>
        <w:spacing w:line="320" w:lineRule="exact"/>
        <w:contextualSpacing/>
        <w:rPr>
          <w:rFonts w:asciiTheme="minorHAnsi" w:hAnsiTheme="minorHAnsi" w:cstheme="minorHAnsi"/>
          <w:b/>
          <w:sz w:val="22"/>
          <w:szCs w:val="22"/>
        </w:rPr>
      </w:pPr>
    </w:p>
    <w:p w14:paraId="445429A5" w14:textId="77777777" w:rsidR="004F518F" w:rsidRPr="00DC7597" w:rsidRDefault="004F518F" w:rsidP="00DC7597">
      <w:pPr>
        <w:widowControl w:val="0"/>
        <w:spacing w:line="320" w:lineRule="exact"/>
        <w:contextualSpacing/>
        <w:rPr>
          <w:rFonts w:asciiTheme="minorHAnsi" w:hAnsiTheme="minorHAnsi" w:cstheme="minorHAnsi"/>
          <w:b/>
          <w:sz w:val="22"/>
          <w:szCs w:val="22"/>
        </w:rPr>
      </w:pPr>
    </w:p>
    <w:p w14:paraId="6BCE8704" w14:textId="77777777" w:rsidR="00936A71" w:rsidRPr="00DC7597" w:rsidRDefault="00936A71" w:rsidP="00DC7597">
      <w:pPr>
        <w:widowControl w:val="0"/>
        <w:spacing w:line="320" w:lineRule="exact"/>
        <w:contextualSpacing/>
        <w:rPr>
          <w:rFonts w:asciiTheme="minorHAnsi" w:hAnsiTheme="minorHAnsi" w:cstheme="minorHAnsi"/>
          <w:b/>
          <w:sz w:val="22"/>
          <w:szCs w:val="22"/>
        </w:rPr>
      </w:pPr>
    </w:p>
    <w:p w14:paraId="6D1E89C1" w14:textId="77777777" w:rsidR="004F518F" w:rsidRPr="00DC7597" w:rsidRDefault="004F518F" w:rsidP="00DC7597">
      <w:pPr>
        <w:widowControl w:val="0"/>
        <w:spacing w:line="320" w:lineRule="exact"/>
        <w:contextualSpacing/>
        <w:rPr>
          <w:rFonts w:asciiTheme="minorHAnsi" w:hAnsiTheme="minorHAnsi" w:cstheme="minorHAnsi"/>
          <w:b/>
          <w:sz w:val="22"/>
          <w:szCs w:val="22"/>
        </w:rPr>
      </w:pPr>
    </w:p>
    <w:p w14:paraId="4797A122" w14:textId="77777777" w:rsidR="00704452" w:rsidRPr="00DC7597" w:rsidRDefault="00704452" w:rsidP="00DC7597">
      <w:pPr>
        <w:widowControl w:val="0"/>
        <w:spacing w:line="320" w:lineRule="exact"/>
        <w:contextualSpacing/>
        <w:jc w:val="center"/>
        <w:rPr>
          <w:rFonts w:asciiTheme="minorHAnsi" w:hAnsiTheme="minorHAnsi" w:cstheme="minorHAnsi"/>
          <w:bCs/>
          <w:sz w:val="22"/>
          <w:szCs w:val="22"/>
        </w:rPr>
      </w:pPr>
      <w:r w:rsidRPr="00DC7597">
        <w:rPr>
          <w:rFonts w:asciiTheme="minorHAnsi" w:hAnsiTheme="minorHAnsi" w:cstheme="minorHAnsi"/>
          <w:bCs/>
          <w:sz w:val="22"/>
          <w:szCs w:val="22"/>
        </w:rPr>
        <w:t xml:space="preserve">São Paulo, </w:t>
      </w:r>
      <w:r w:rsidR="00C759AA">
        <w:rPr>
          <w:rFonts w:asciiTheme="minorHAnsi" w:hAnsiTheme="minorHAnsi" w:cstheme="minorHAnsi"/>
          <w:bCs/>
          <w:sz w:val="22"/>
          <w:szCs w:val="22"/>
        </w:rPr>
        <w:t xml:space="preserve">[--] </w:t>
      </w:r>
      <w:r w:rsidR="004F518F" w:rsidRPr="00DC7597">
        <w:rPr>
          <w:rFonts w:asciiTheme="minorHAnsi" w:hAnsiTheme="minorHAnsi" w:cstheme="minorHAnsi"/>
          <w:bCs/>
          <w:sz w:val="22"/>
          <w:szCs w:val="22"/>
        </w:rPr>
        <w:t xml:space="preserve">de </w:t>
      </w:r>
      <w:r w:rsidR="00C759AA">
        <w:rPr>
          <w:rFonts w:asciiTheme="minorHAnsi" w:hAnsiTheme="minorHAnsi" w:cstheme="minorHAnsi"/>
          <w:bCs/>
          <w:sz w:val="22"/>
          <w:szCs w:val="22"/>
        </w:rPr>
        <w:t>[--]</w:t>
      </w:r>
      <w:r w:rsidR="00936A71" w:rsidRPr="00DC7597">
        <w:rPr>
          <w:rFonts w:asciiTheme="minorHAnsi" w:hAnsiTheme="minorHAnsi" w:cstheme="minorHAnsi"/>
          <w:bCs/>
          <w:sz w:val="22"/>
          <w:szCs w:val="22"/>
        </w:rPr>
        <w:t xml:space="preserve"> </w:t>
      </w:r>
      <w:r w:rsidRPr="00DC7597">
        <w:rPr>
          <w:rFonts w:asciiTheme="minorHAnsi" w:hAnsiTheme="minorHAnsi" w:cstheme="minorHAnsi"/>
          <w:bCs/>
          <w:sz w:val="22"/>
          <w:szCs w:val="22"/>
        </w:rPr>
        <w:t xml:space="preserve">de </w:t>
      </w:r>
      <w:r w:rsidR="007144AB" w:rsidRPr="00DC7597">
        <w:rPr>
          <w:rFonts w:asciiTheme="minorHAnsi" w:hAnsiTheme="minorHAnsi" w:cstheme="minorHAnsi"/>
          <w:bCs/>
          <w:sz w:val="22"/>
          <w:szCs w:val="22"/>
        </w:rPr>
        <w:t>2021</w:t>
      </w:r>
    </w:p>
    <w:p w14:paraId="1F0D5E1C" w14:textId="77777777" w:rsidR="00704452" w:rsidRPr="00DC7597" w:rsidRDefault="00704452" w:rsidP="00DC7597">
      <w:pPr>
        <w:widowControl w:val="0"/>
        <w:pBdr>
          <w:bottom w:val="thinThickSmallGap" w:sz="24" w:space="19" w:color="auto"/>
        </w:pBdr>
        <w:shd w:val="clear" w:color="auto" w:fill="FFFFFF"/>
        <w:spacing w:line="320" w:lineRule="exact"/>
        <w:ind w:firstLine="1418"/>
        <w:contextualSpacing/>
        <w:jc w:val="center"/>
        <w:rPr>
          <w:rFonts w:asciiTheme="minorHAnsi" w:hAnsiTheme="minorHAnsi" w:cstheme="minorHAnsi"/>
          <w:b/>
          <w:sz w:val="22"/>
          <w:szCs w:val="22"/>
        </w:rPr>
      </w:pPr>
    </w:p>
    <w:p w14:paraId="5EE019F5" w14:textId="77777777" w:rsidR="0044097D" w:rsidRPr="00DC7597" w:rsidRDefault="00704452" w:rsidP="00DC7597">
      <w:pPr>
        <w:widowControl w:val="0"/>
        <w:spacing w:line="320" w:lineRule="exact"/>
        <w:contextualSpacing/>
        <w:jc w:val="both"/>
        <w:rPr>
          <w:rFonts w:asciiTheme="minorHAnsi" w:hAnsiTheme="minorHAnsi" w:cstheme="minorHAnsi"/>
          <w:b/>
          <w:sz w:val="22"/>
          <w:szCs w:val="22"/>
        </w:rPr>
      </w:pPr>
      <w:r w:rsidRPr="00DC7597">
        <w:rPr>
          <w:rFonts w:asciiTheme="minorHAnsi" w:hAnsiTheme="minorHAnsi" w:cstheme="minorHAnsi"/>
          <w:sz w:val="22"/>
          <w:szCs w:val="22"/>
        </w:rPr>
        <w:br w:type="page"/>
      </w:r>
    </w:p>
    <w:p w14:paraId="5650B846" w14:textId="29080D22" w:rsidR="00936A71" w:rsidRPr="00DC7597" w:rsidRDefault="00936A71" w:rsidP="00DC7597">
      <w:pPr>
        <w:spacing w:line="320" w:lineRule="exact"/>
        <w:jc w:val="both"/>
        <w:rPr>
          <w:rFonts w:asciiTheme="minorHAnsi" w:hAnsiTheme="minorHAnsi" w:cstheme="minorHAnsi"/>
          <w:b/>
          <w:spacing w:val="-2"/>
          <w:sz w:val="22"/>
          <w:szCs w:val="22"/>
        </w:rPr>
      </w:pPr>
      <w:r w:rsidRPr="00DC7597">
        <w:rPr>
          <w:rFonts w:asciiTheme="minorHAnsi" w:hAnsiTheme="minorHAnsi" w:cstheme="minorHAnsi"/>
          <w:b/>
          <w:sz w:val="22"/>
          <w:szCs w:val="22"/>
        </w:rPr>
        <w:lastRenderedPageBreak/>
        <w:t xml:space="preserve">INSTRUMENTO PARTICULAR DE ESCRITURA DA </w:t>
      </w:r>
      <w:r w:rsidR="0065224A">
        <w:rPr>
          <w:rFonts w:asciiTheme="minorHAnsi" w:hAnsiTheme="minorHAnsi" w:cstheme="minorHAnsi"/>
          <w:b/>
          <w:sz w:val="22"/>
          <w:szCs w:val="22"/>
        </w:rPr>
        <w:t>18ª</w:t>
      </w:r>
      <w:r w:rsidRPr="00DC7597">
        <w:rPr>
          <w:rFonts w:asciiTheme="minorHAnsi" w:hAnsiTheme="minorHAnsi" w:cstheme="minorHAnsi"/>
          <w:b/>
          <w:sz w:val="22"/>
          <w:szCs w:val="22"/>
        </w:rPr>
        <w:t xml:space="preserve"> (</w:t>
      </w:r>
      <w:r w:rsidR="0065224A">
        <w:rPr>
          <w:rFonts w:asciiTheme="minorHAnsi" w:hAnsiTheme="minorHAnsi" w:cstheme="minorHAnsi"/>
          <w:b/>
          <w:sz w:val="22"/>
          <w:szCs w:val="22"/>
        </w:rPr>
        <w:t>DÉCIMA OITAVA</w:t>
      </w:r>
      <w:r w:rsidRPr="00DC7597">
        <w:rPr>
          <w:rFonts w:asciiTheme="minorHAnsi" w:hAnsiTheme="minorHAnsi" w:cstheme="minorHAnsi"/>
          <w:b/>
          <w:sz w:val="22"/>
          <w:szCs w:val="22"/>
        </w:rPr>
        <w:t xml:space="preserve">) EMISSÃO DE DEBÊNTURES SIMPLES, NÃO CONVERSÍVEIS EM AÇÕES, DA ESPÉCIE </w:t>
      </w:r>
      <w:r w:rsidR="00520889">
        <w:rPr>
          <w:rFonts w:asciiTheme="minorHAnsi" w:hAnsiTheme="minorHAnsi" w:cstheme="minorHAnsi"/>
          <w:b/>
          <w:sz w:val="22"/>
          <w:szCs w:val="22"/>
        </w:rPr>
        <w:t xml:space="preserve">QUIROGRAFÁRIA, A SER CONVOLADA NA ESPÉCIE </w:t>
      </w:r>
      <w:r w:rsidRPr="00DC7597">
        <w:rPr>
          <w:rFonts w:asciiTheme="minorHAnsi" w:hAnsiTheme="minorHAnsi" w:cstheme="minorHAnsi"/>
          <w:b/>
          <w:sz w:val="22"/>
          <w:szCs w:val="22"/>
        </w:rPr>
        <w:t xml:space="preserve">COM GARANTIA REAL, EM SÉRIE ÚNICA, PARA COLOCAÇÃO PRIVADA, DA </w:t>
      </w:r>
      <w:r w:rsidR="00C759AA">
        <w:rPr>
          <w:rFonts w:asciiTheme="minorHAnsi" w:hAnsiTheme="minorHAnsi" w:cstheme="minorHAnsi"/>
          <w:b/>
          <w:sz w:val="22"/>
          <w:szCs w:val="22"/>
        </w:rPr>
        <w:t xml:space="preserve">GAFISA </w:t>
      </w:r>
      <w:r w:rsidRPr="00DC7597">
        <w:rPr>
          <w:rFonts w:asciiTheme="minorHAnsi" w:hAnsiTheme="minorHAnsi" w:cstheme="minorHAnsi"/>
          <w:b/>
          <w:spacing w:val="-2"/>
          <w:sz w:val="22"/>
          <w:szCs w:val="22"/>
        </w:rPr>
        <w:t>S/A</w:t>
      </w:r>
    </w:p>
    <w:p w14:paraId="71BA4153" w14:textId="77777777" w:rsidR="00704452" w:rsidRPr="00DC7597" w:rsidRDefault="00A92C2B" w:rsidP="00DC7597">
      <w:pPr>
        <w:widowControl w:val="0"/>
        <w:spacing w:line="320" w:lineRule="exact"/>
        <w:contextualSpacing/>
        <w:jc w:val="both"/>
        <w:rPr>
          <w:rFonts w:asciiTheme="minorHAnsi" w:hAnsiTheme="minorHAnsi" w:cstheme="minorHAnsi"/>
          <w:sz w:val="22"/>
          <w:szCs w:val="22"/>
        </w:rPr>
      </w:pPr>
      <w:r w:rsidRPr="00DC7597">
        <w:rPr>
          <w:rFonts w:asciiTheme="minorHAnsi" w:hAnsiTheme="minorHAnsi" w:cstheme="minorHAnsi"/>
          <w:b/>
          <w:sz w:val="22"/>
          <w:szCs w:val="22"/>
        </w:rPr>
        <w:cr/>
      </w:r>
      <w:bookmarkStart w:id="0" w:name="_DV_M4"/>
      <w:bookmarkEnd w:id="0"/>
      <w:r w:rsidR="00704452" w:rsidRPr="00DC7597">
        <w:rPr>
          <w:rFonts w:asciiTheme="minorHAnsi" w:hAnsiTheme="minorHAnsi" w:cstheme="minorHAnsi"/>
          <w:sz w:val="22"/>
          <w:szCs w:val="22"/>
        </w:rPr>
        <w:t>Pelo presente instrumento, de um lado,</w:t>
      </w:r>
    </w:p>
    <w:p w14:paraId="1168FC93" w14:textId="77777777" w:rsidR="00704452" w:rsidRPr="00DC7597" w:rsidRDefault="00704452" w:rsidP="00DC7597">
      <w:pPr>
        <w:pStyle w:val="Corpodetexto"/>
        <w:spacing w:line="320" w:lineRule="exact"/>
        <w:ind w:firstLine="0"/>
        <w:contextualSpacing/>
        <w:rPr>
          <w:rFonts w:asciiTheme="minorHAnsi" w:hAnsiTheme="minorHAnsi" w:cstheme="minorHAnsi"/>
        </w:rPr>
      </w:pPr>
    </w:p>
    <w:p w14:paraId="03AE4AC7" w14:textId="77777777" w:rsidR="00E826D2" w:rsidRPr="00DC7597" w:rsidRDefault="00C759AA" w:rsidP="00DC7597">
      <w:pPr>
        <w:pStyle w:val="Corpodetexto"/>
        <w:numPr>
          <w:ilvl w:val="0"/>
          <w:numId w:val="11"/>
        </w:numPr>
        <w:spacing w:line="320" w:lineRule="exact"/>
        <w:ind w:left="0" w:firstLine="0"/>
        <w:contextualSpacing/>
        <w:rPr>
          <w:rFonts w:asciiTheme="minorHAnsi" w:hAnsiTheme="minorHAnsi" w:cstheme="minorHAnsi"/>
        </w:rPr>
      </w:pPr>
      <w:bookmarkStart w:id="1" w:name="_DV_M5"/>
      <w:bookmarkEnd w:id="1"/>
      <w:r w:rsidRPr="00DC7597">
        <w:rPr>
          <w:rFonts w:asciiTheme="minorHAnsi" w:hAnsiTheme="minorHAnsi" w:cstheme="minorHAnsi"/>
          <w:b/>
          <w:color w:val="000000" w:themeColor="text1"/>
        </w:rPr>
        <w:t>GAFISA S.A.</w:t>
      </w:r>
      <w:r w:rsidRPr="00DC7597">
        <w:rPr>
          <w:rFonts w:asciiTheme="minorHAnsi" w:hAnsiTheme="minorHAnsi" w:cstheme="minorHAnsi"/>
          <w:color w:val="000000" w:themeColor="text1"/>
        </w:rPr>
        <w:t xml:space="preserve">, sociedade anônima, com sede social na cidade de São Paulo, estado de São Paulo, na Avenida Presidente Juscelino Kubitschek, nº. 1.830, conjunto 32, 3º andar, Condomínio Edifício São Luiz, Vila Nova Conceição, CEP 04543-900, inscrita no CNPJ/ME sob o nº 01.545.826/0001-07 e com seus atos constitutivos registrados perante a JUCESP sob o NIRE nº 35.300.147.952 </w:t>
      </w:r>
      <w:r w:rsidR="009646C4" w:rsidRPr="00DC7597">
        <w:rPr>
          <w:rFonts w:asciiTheme="minorHAnsi" w:hAnsiTheme="minorHAnsi" w:cstheme="minorHAnsi"/>
        </w:rPr>
        <w:t>(“</w:t>
      </w:r>
      <w:r w:rsidR="009646C4" w:rsidRPr="00DC7597">
        <w:rPr>
          <w:rFonts w:asciiTheme="minorHAnsi" w:hAnsiTheme="minorHAnsi" w:cstheme="minorHAnsi"/>
          <w:u w:val="single"/>
        </w:rPr>
        <w:t>Companhia</w:t>
      </w:r>
      <w:r w:rsidR="009646C4" w:rsidRPr="00DC7597">
        <w:rPr>
          <w:rFonts w:asciiTheme="minorHAnsi" w:hAnsiTheme="minorHAnsi" w:cstheme="minorHAnsi"/>
        </w:rPr>
        <w:t>” ou “</w:t>
      </w:r>
      <w:r w:rsidR="009646C4" w:rsidRPr="00DC7597">
        <w:rPr>
          <w:rFonts w:asciiTheme="minorHAnsi" w:hAnsiTheme="minorHAnsi" w:cstheme="minorHAnsi"/>
          <w:u w:val="single"/>
        </w:rPr>
        <w:t>Emissora</w:t>
      </w:r>
      <w:r w:rsidR="009646C4" w:rsidRPr="00DC7597">
        <w:rPr>
          <w:rFonts w:asciiTheme="minorHAnsi" w:hAnsiTheme="minorHAnsi" w:cstheme="minorHAnsi"/>
        </w:rPr>
        <w:t>”);</w:t>
      </w:r>
    </w:p>
    <w:p w14:paraId="507770AF" w14:textId="77777777" w:rsidR="00704452" w:rsidRPr="00DC7597" w:rsidRDefault="00704452" w:rsidP="00DC7597">
      <w:pPr>
        <w:pStyle w:val="Corpodetexto"/>
        <w:spacing w:line="320" w:lineRule="exact"/>
        <w:ind w:firstLine="0"/>
        <w:contextualSpacing/>
        <w:rPr>
          <w:rFonts w:asciiTheme="minorHAnsi" w:hAnsiTheme="minorHAnsi" w:cstheme="minorHAnsi"/>
        </w:rPr>
      </w:pPr>
    </w:p>
    <w:p w14:paraId="112AD2DA" w14:textId="77777777" w:rsidR="00704452" w:rsidRPr="00DC7597" w:rsidRDefault="00AC234E" w:rsidP="00DC7597">
      <w:pPr>
        <w:pStyle w:val="Corpodetexto"/>
        <w:spacing w:line="320" w:lineRule="exact"/>
        <w:ind w:firstLine="0"/>
        <w:contextualSpacing/>
        <w:rPr>
          <w:rFonts w:asciiTheme="minorHAnsi" w:hAnsiTheme="minorHAnsi" w:cstheme="minorHAnsi"/>
        </w:rPr>
      </w:pPr>
      <w:bookmarkStart w:id="2" w:name="_DV_M6"/>
      <w:bookmarkEnd w:id="2"/>
      <w:r w:rsidRPr="00DC7597">
        <w:rPr>
          <w:rFonts w:asciiTheme="minorHAnsi" w:hAnsiTheme="minorHAnsi" w:cstheme="minorHAnsi"/>
        </w:rPr>
        <w:t>D</w:t>
      </w:r>
      <w:r w:rsidR="00704452" w:rsidRPr="00DC7597">
        <w:rPr>
          <w:rFonts w:asciiTheme="minorHAnsi" w:hAnsiTheme="minorHAnsi" w:cstheme="minorHAnsi"/>
        </w:rPr>
        <w:t>e outro lado,</w:t>
      </w:r>
    </w:p>
    <w:p w14:paraId="32E7B08A" w14:textId="77777777" w:rsidR="00704452" w:rsidRPr="00DC7597" w:rsidRDefault="00704452" w:rsidP="00DC7597">
      <w:pPr>
        <w:pStyle w:val="Corpodetexto"/>
        <w:spacing w:line="320" w:lineRule="exact"/>
        <w:ind w:firstLine="0"/>
        <w:contextualSpacing/>
        <w:rPr>
          <w:rFonts w:asciiTheme="minorHAnsi" w:hAnsiTheme="minorHAnsi" w:cstheme="minorHAnsi"/>
          <w:b/>
        </w:rPr>
      </w:pPr>
    </w:p>
    <w:p w14:paraId="7D6C7293" w14:textId="332681C7" w:rsidR="00704452" w:rsidRPr="00DC7597" w:rsidRDefault="00C759AA" w:rsidP="00DC7597">
      <w:pPr>
        <w:pStyle w:val="Corpodetexto"/>
        <w:numPr>
          <w:ilvl w:val="0"/>
          <w:numId w:val="11"/>
        </w:numPr>
        <w:spacing w:line="320" w:lineRule="exact"/>
        <w:ind w:left="0" w:firstLine="0"/>
        <w:contextualSpacing/>
        <w:rPr>
          <w:rFonts w:asciiTheme="minorHAnsi" w:hAnsiTheme="minorHAnsi" w:cstheme="minorHAnsi"/>
        </w:rPr>
      </w:pPr>
      <w:bookmarkStart w:id="3" w:name="_DV_M7"/>
      <w:bookmarkEnd w:id="3"/>
      <w:r w:rsidRPr="00C85FA4">
        <w:rPr>
          <w:rFonts w:asciiTheme="minorHAnsi" w:hAnsiTheme="minorHAnsi" w:cs="Tahoma"/>
          <w:b/>
        </w:rPr>
        <w:t>H</w:t>
      </w:r>
      <w:r>
        <w:rPr>
          <w:rFonts w:asciiTheme="minorHAnsi" w:hAnsiTheme="minorHAnsi" w:cs="Tahoma"/>
          <w:b/>
        </w:rPr>
        <w:t xml:space="preserve">ABITASEC </w:t>
      </w:r>
      <w:r w:rsidRPr="00C85FA4">
        <w:rPr>
          <w:rFonts w:asciiTheme="minorHAnsi" w:hAnsiTheme="minorHAnsi" w:cs="Tahoma"/>
          <w:b/>
        </w:rPr>
        <w:t>S</w:t>
      </w:r>
      <w:r>
        <w:rPr>
          <w:rFonts w:asciiTheme="minorHAnsi" w:hAnsiTheme="minorHAnsi" w:cs="Tahoma"/>
          <w:b/>
        </w:rPr>
        <w:t xml:space="preserve">ECURITIZADORA </w:t>
      </w:r>
      <w:r w:rsidRPr="00C85FA4">
        <w:rPr>
          <w:rFonts w:asciiTheme="minorHAnsi" w:hAnsiTheme="minorHAnsi" w:cs="Tahoma"/>
          <w:b/>
        </w:rPr>
        <w:t>S.A.</w:t>
      </w:r>
      <w:r w:rsidRPr="00C85FA4">
        <w:rPr>
          <w:rFonts w:asciiTheme="minorHAnsi" w:hAnsiTheme="minorHAnsi" w:cs="Tahoma"/>
        </w:rPr>
        <w:t>, sociedade por ações com registro de companhia securitizadora perante a Comissão de Valores Mobiliários (“</w:t>
      </w:r>
      <w:r w:rsidRPr="001223F7">
        <w:rPr>
          <w:rFonts w:asciiTheme="minorHAnsi" w:hAnsiTheme="minorHAnsi" w:cs="Tahoma"/>
          <w:u w:val="single"/>
        </w:rPr>
        <w:t>CVM</w:t>
      </w:r>
      <w:r w:rsidRPr="00C85FA4">
        <w:rPr>
          <w:rFonts w:asciiTheme="minorHAnsi" w:hAnsiTheme="minorHAnsi" w:cs="Tahoma"/>
        </w:rPr>
        <w:t xml:space="preserve">”), com sede na cidade de São Paulo, Estado de São Paulo, na Avenida Brigadeiro Faria Lima, nº 2.894, </w:t>
      </w:r>
      <w:r w:rsidR="00592742">
        <w:rPr>
          <w:rFonts w:asciiTheme="minorHAnsi" w:hAnsiTheme="minorHAnsi" w:cs="Tahoma"/>
        </w:rPr>
        <w:t>9</w:t>
      </w:r>
      <w:r w:rsidRPr="00C85FA4">
        <w:rPr>
          <w:rFonts w:asciiTheme="minorHAnsi" w:hAnsiTheme="minorHAnsi" w:cs="Tahoma"/>
        </w:rPr>
        <w:t xml:space="preserve">º andar, conjunto </w:t>
      </w:r>
      <w:r w:rsidR="00592742">
        <w:rPr>
          <w:rFonts w:asciiTheme="minorHAnsi" w:hAnsiTheme="minorHAnsi" w:cs="Tahoma"/>
        </w:rPr>
        <w:t>92</w:t>
      </w:r>
      <w:r w:rsidRPr="00C85FA4">
        <w:rPr>
          <w:rFonts w:asciiTheme="minorHAnsi" w:hAnsiTheme="minorHAnsi" w:cs="Tahoma"/>
        </w:rPr>
        <w:t xml:space="preserve">, CEP 01451-000, inscrita no CNPJ/MF sob o nº 09.304.427/0001-58 </w:t>
      </w:r>
      <w:r w:rsidR="00704452" w:rsidRPr="00DC7597">
        <w:rPr>
          <w:rFonts w:asciiTheme="minorHAnsi" w:hAnsiTheme="minorHAnsi" w:cstheme="minorHAnsi"/>
        </w:rPr>
        <w:t>(“</w:t>
      </w:r>
      <w:r w:rsidR="00704452" w:rsidRPr="00DC7597">
        <w:rPr>
          <w:rFonts w:asciiTheme="minorHAnsi" w:hAnsiTheme="minorHAnsi" w:cstheme="minorHAnsi"/>
          <w:u w:val="single"/>
        </w:rPr>
        <w:t>Debenturista</w:t>
      </w:r>
      <w:r w:rsidR="00704452" w:rsidRPr="00DC7597">
        <w:rPr>
          <w:rFonts w:asciiTheme="minorHAnsi" w:hAnsiTheme="minorHAnsi" w:cstheme="minorHAnsi"/>
        </w:rPr>
        <w:t>”</w:t>
      </w:r>
      <w:r w:rsidR="008A488F" w:rsidRPr="00DC7597">
        <w:rPr>
          <w:rFonts w:asciiTheme="minorHAnsi" w:hAnsiTheme="minorHAnsi" w:cstheme="minorHAnsi"/>
        </w:rPr>
        <w:t xml:space="preserve"> ou “</w:t>
      </w:r>
      <w:r w:rsidR="008A488F" w:rsidRPr="00DC7597">
        <w:rPr>
          <w:rFonts w:asciiTheme="minorHAnsi" w:hAnsiTheme="minorHAnsi" w:cstheme="minorHAnsi"/>
          <w:u w:val="single"/>
        </w:rPr>
        <w:t>Securitizadora</w:t>
      </w:r>
      <w:r w:rsidR="008A488F" w:rsidRPr="00DC7597">
        <w:rPr>
          <w:rFonts w:asciiTheme="minorHAnsi" w:hAnsiTheme="minorHAnsi" w:cstheme="minorHAnsi"/>
        </w:rPr>
        <w:t>”</w:t>
      </w:r>
      <w:r w:rsidR="00704452" w:rsidRPr="00DC7597">
        <w:rPr>
          <w:rFonts w:asciiTheme="minorHAnsi" w:hAnsiTheme="minorHAnsi" w:cstheme="minorHAnsi"/>
        </w:rPr>
        <w:t>);</w:t>
      </w:r>
    </w:p>
    <w:p w14:paraId="44746671" w14:textId="77777777" w:rsidR="00AC234E" w:rsidRPr="00DC7597" w:rsidRDefault="00AC234E" w:rsidP="00DC7597">
      <w:pPr>
        <w:pStyle w:val="Corpodetexto"/>
        <w:spacing w:line="320" w:lineRule="exact"/>
        <w:ind w:firstLine="0"/>
        <w:contextualSpacing/>
        <w:rPr>
          <w:rFonts w:asciiTheme="minorHAnsi" w:hAnsiTheme="minorHAnsi" w:cstheme="minorHAnsi"/>
        </w:rPr>
      </w:pPr>
    </w:p>
    <w:p w14:paraId="408ACC66" w14:textId="77777777" w:rsidR="00704452" w:rsidRPr="00DC7597" w:rsidRDefault="00704452" w:rsidP="00DC7597">
      <w:pPr>
        <w:pStyle w:val="Corpodetexto"/>
        <w:spacing w:line="320" w:lineRule="exact"/>
        <w:ind w:firstLine="0"/>
        <w:contextualSpacing/>
        <w:rPr>
          <w:rFonts w:asciiTheme="minorHAnsi" w:hAnsiTheme="minorHAnsi" w:cstheme="minorHAnsi"/>
        </w:rPr>
      </w:pPr>
      <w:r w:rsidRPr="00DC7597">
        <w:rPr>
          <w:rFonts w:asciiTheme="minorHAnsi" w:hAnsiTheme="minorHAnsi" w:cstheme="minorHAnsi"/>
        </w:rPr>
        <w:t xml:space="preserve">Sendo a </w:t>
      </w:r>
      <w:r w:rsidR="00025A25" w:rsidRPr="00DC7597">
        <w:rPr>
          <w:rFonts w:asciiTheme="minorHAnsi" w:hAnsiTheme="minorHAnsi" w:cstheme="minorHAnsi"/>
        </w:rPr>
        <w:t>Companhia</w:t>
      </w:r>
      <w:r w:rsidR="00C759AA">
        <w:rPr>
          <w:rFonts w:asciiTheme="minorHAnsi" w:hAnsiTheme="minorHAnsi" w:cstheme="minorHAnsi"/>
        </w:rPr>
        <w:t xml:space="preserve"> e</w:t>
      </w:r>
      <w:r w:rsidRPr="00DC7597">
        <w:rPr>
          <w:rFonts w:asciiTheme="minorHAnsi" w:hAnsiTheme="minorHAnsi" w:cstheme="minorHAnsi"/>
        </w:rPr>
        <w:t xml:space="preserve"> a Debenturista</w:t>
      </w:r>
      <w:r w:rsidR="003D6A61" w:rsidRPr="00DC7597">
        <w:rPr>
          <w:rFonts w:asciiTheme="minorHAnsi" w:hAnsiTheme="minorHAnsi" w:cstheme="minorHAnsi"/>
        </w:rPr>
        <w:t xml:space="preserve"> </w:t>
      </w:r>
      <w:r w:rsidRPr="00DC7597">
        <w:rPr>
          <w:rFonts w:asciiTheme="minorHAnsi" w:hAnsiTheme="minorHAnsi" w:cstheme="minorHAnsi"/>
        </w:rPr>
        <w:t>doravante denominados em conjunto como “</w:t>
      </w:r>
      <w:r w:rsidRPr="00DC7597">
        <w:rPr>
          <w:rFonts w:asciiTheme="minorHAnsi" w:hAnsiTheme="minorHAnsi" w:cstheme="minorHAnsi"/>
          <w:u w:val="single"/>
        </w:rPr>
        <w:t>Partes</w:t>
      </w:r>
      <w:r w:rsidRPr="00DC7597">
        <w:rPr>
          <w:rFonts w:asciiTheme="minorHAnsi" w:hAnsiTheme="minorHAnsi" w:cstheme="minorHAnsi"/>
        </w:rPr>
        <w:t>”</w:t>
      </w:r>
      <w:r w:rsidR="00D25784" w:rsidRPr="00DC7597">
        <w:rPr>
          <w:rFonts w:asciiTheme="minorHAnsi" w:hAnsiTheme="minorHAnsi" w:cstheme="minorHAnsi"/>
        </w:rPr>
        <w:t>,</w:t>
      </w:r>
      <w:r w:rsidRPr="00DC7597">
        <w:rPr>
          <w:rFonts w:asciiTheme="minorHAnsi" w:hAnsiTheme="minorHAnsi" w:cstheme="minorHAnsi"/>
        </w:rPr>
        <w:t xml:space="preserve"> e individual e indistintamente como “</w:t>
      </w:r>
      <w:r w:rsidRPr="00DC7597">
        <w:rPr>
          <w:rFonts w:asciiTheme="minorHAnsi" w:hAnsiTheme="minorHAnsi" w:cstheme="minorHAnsi"/>
          <w:u w:val="single"/>
        </w:rPr>
        <w:t>Parte</w:t>
      </w:r>
      <w:r w:rsidRPr="00DC7597">
        <w:rPr>
          <w:rFonts w:asciiTheme="minorHAnsi" w:hAnsiTheme="minorHAnsi" w:cstheme="minorHAnsi"/>
        </w:rPr>
        <w:t xml:space="preserve">”; </w:t>
      </w:r>
    </w:p>
    <w:p w14:paraId="27D04C9B" w14:textId="77777777" w:rsidR="00704452" w:rsidRPr="00DC7597" w:rsidRDefault="00704452" w:rsidP="00DC7597">
      <w:pPr>
        <w:pStyle w:val="Corpodetexto"/>
        <w:spacing w:line="320" w:lineRule="exact"/>
        <w:ind w:firstLine="0"/>
        <w:contextualSpacing/>
        <w:rPr>
          <w:rFonts w:asciiTheme="minorHAnsi" w:hAnsiTheme="minorHAnsi" w:cstheme="minorHAnsi"/>
        </w:rPr>
      </w:pPr>
    </w:p>
    <w:p w14:paraId="7D17B131" w14:textId="77777777" w:rsidR="00704452" w:rsidRPr="00DC7597" w:rsidRDefault="00704452" w:rsidP="00DC7597">
      <w:pPr>
        <w:suppressAutoHyphens/>
        <w:spacing w:line="320" w:lineRule="exact"/>
        <w:contextualSpacing/>
        <w:rPr>
          <w:rFonts w:asciiTheme="minorHAnsi" w:hAnsiTheme="minorHAnsi" w:cstheme="minorHAnsi"/>
          <w:b/>
          <w:sz w:val="22"/>
          <w:szCs w:val="22"/>
        </w:rPr>
      </w:pPr>
      <w:r w:rsidRPr="00DC7597">
        <w:rPr>
          <w:rFonts w:asciiTheme="minorHAnsi" w:hAnsiTheme="minorHAnsi" w:cstheme="minorHAnsi"/>
          <w:b/>
          <w:sz w:val="22"/>
          <w:szCs w:val="22"/>
        </w:rPr>
        <w:t>CONSIDERANDO QUE:</w:t>
      </w:r>
    </w:p>
    <w:p w14:paraId="10F5B1AB" w14:textId="77777777" w:rsidR="00704452" w:rsidRPr="00DC7597" w:rsidRDefault="00704452" w:rsidP="00DC7597">
      <w:pPr>
        <w:tabs>
          <w:tab w:val="left" w:pos="0"/>
        </w:tabs>
        <w:spacing w:line="320" w:lineRule="exact"/>
        <w:contextualSpacing/>
        <w:rPr>
          <w:rFonts w:asciiTheme="minorHAnsi" w:hAnsiTheme="minorHAnsi" w:cstheme="minorHAnsi"/>
          <w:sz w:val="22"/>
          <w:szCs w:val="22"/>
        </w:rPr>
      </w:pPr>
    </w:p>
    <w:p w14:paraId="3CADB32E" w14:textId="77777777" w:rsidR="00704452" w:rsidRPr="00DC7597" w:rsidRDefault="00704452" w:rsidP="00DC7597">
      <w:pPr>
        <w:widowControl w:val="0"/>
        <w:numPr>
          <w:ilvl w:val="0"/>
          <w:numId w:val="4"/>
        </w:numPr>
        <w:tabs>
          <w:tab w:val="left" w:pos="0"/>
        </w:tabs>
        <w:spacing w:line="320" w:lineRule="exact"/>
        <w:ind w:left="0"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A </w:t>
      </w:r>
      <w:r w:rsidR="00025A25" w:rsidRPr="00DC7597">
        <w:rPr>
          <w:rFonts w:asciiTheme="minorHAnsi" w:hAnsiTheme="minorHAnsi" w:cstheme="minorHAnsi"/>
          <w:sz w:val="22"/>
          <w:szCs w:val="22"/>
        </w:rPr>
        <w:t>Companhia</w:t>
      </w:r>
      <w:r w:rsidRPr="00DC7597">
        <w:rPr>
          <w:rFonts w:asciiTheme="minorHAnsi" w:hAnsiTheme="minorHAnsi" w:cstheme="minorHAnsi"/>
          <w:sz w:val="22"/>
          <w:szCs w:val="22"/>
        </w:rPr>
        <w:t xml:space="preserve"> tem por objeto social as atividades descritas na Cláusula </w:t>
      </w:r>
      <w:r w:rsidRPr="00DC7597">
        <w:rPr>
          <w:rFonts w:asciiTheme="minorHAnsi" w:hAnsiTheme="minorHAnsi" w:cstheme="minorHAnsi"/>
          <w:sz w:val="22"/>
          <w:szCs w:val="22"/>
        </w:rPr>
        <w:fldChar w:fldCharType="begin"/>
      </w:r>
      <w:r w:rsidRPr="00DC7597">
        <w:rPr>
          <w:rFonts w:asciiTheme="minorHAnsi" w:hAnsiTheme="minorHAnsi" w:cstheme="minorHAnsi"/>
          <w:sz w:val="22"/>
          <w:szCs w:val="22"/>
        </w:rPr>
        <w:instrText xml:space="preserve"> REF _Ref513021486 \r \h  \* MERGEFORMAT </w:instrText>
      </w:r>
      <w:r w:rsidRPr="00DC7597">
        <w:rPr>
          <w:rFonts w:asciiTheme="minorHAnsi" w:hAnsiTheme="minorHAnsi" w:cstheme="minorHAnsi"/>
          <w:sz w:val="22"/>
          <w:szCs w:val="22"/>
        </w:rPr>
      </w:r>
      <w:r w:rsidRPr="00DC7597">
        <w:rPr>
          <w:rFonts w:asciiTheme="minorHAnsi" w:hAnsiTheme="minorHAnsi" w:cstheme="minorHAnsi"/>
          <w:sz w:val="22"/>
          <w:szCs w:val="22"/>
        </w:rPr>
        <w:fldChar w:fldCharType="separate"/>
      </w:r>
      <w:r w:rsidR="0081406B">
        <w:rPr>
          <w:rFonts w:asciiTheme="minorHAnsi" w:hAnsiTheme="minorHAnsi" w:cstheme="minorHAnsi"/>
          <w:sz w:val="22"/>
          <w:szCs w:val="22"/>
        </w:rPr>
        <w:t>3.1</w:t>
      </w:r>
      <w:r w:rsidRPr="00DC7597">
        <w:rPr>
          <w:rFonts w:asciiTheme="minorHAnsi" w:hAnsiTheme="minorHAnsi" w:cstheme="minorHAnsi"/>
          <w:sz w:val="22"/>
          <w:szCs w:val="22"/>
        </w:rPr>
        <w:fldChar w:fldCharType="end"/>
      </w:r>
      <w:r w:rsidRPr="00DC7597">
        <w:rPr>
          <w:rFonts w:asciiTheme="minorHAnsi" w:hAnsiTheme="minorHAnsi" w:cstheme="minorHAnsi"/>
          <w:sz w:val="22"/>
          <w:szCs w:val="22"/>
        </w:rPr>
        <w:t xml:space="preserve"> desta Escritura de Emissão (conforme abaixo definido);</w:t>
      </w:r>
    </w:p>
    <w:p w14:paraId="6EBFBF2E" w14:textId="77777777" w:rsidR="00704452" w:rsidRPr="00DC7597" w:rsidRDefault="00704452" w:rsidP="00DC7597">
      <w:pPr>
        <w:widowControl w:val="0"/>
        <w:tabs>
          <w:tab w:val="left" w:pos="0"/>
        </w:tabs>
        <w:spacing w:line="320" w:lineRule="exact"/>
        <w:contextualSpacing/>
        <w:rPr>
          <w:rFonts w:asciiTheme="minorHAnsi" w:hAnsiTheme="minorHAnsi" w:cstheme="minorHAnsi"/>
          <w:sz w:val="22"/>
          <w:szCs w:val="22"/>
        </w:rPr>
      </w:pPr>
    </w:p>
    <w:p w14:paraId="4D162EE3" w14:textId="77777777" w:rsidR="00704452" w:rsidRPr="00DC7597" w:rsidRDefault="00704452" w:rsidP="00DC7597">
      <w:pPr>
        <w:widowControl w:val="0"/>
        <w:numPr>
          <w:ilvl w:val="0"/>
          <w:numId w:val="4"/>
        </w:numPr>
        <w:tabs>
          <w:tab w:val="left" w:pos="0"/>
        </w:tabs>
        <w:spacing w:line="320" w:lineRule="exact"/>
        <w:ind w:left="0"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A </w:t>
      </w:r>
      <w:r w:rsidR="00025A25" w:rsidRPr="00DC7597">
        <w:rPr>
          <w:rFonts w:asciiTheme="minorHAnsi" w:hAnsiTheme="minorHAnsi" w:cstheme="minorHAnsi"/>
          <w:sz w:val="22"/>
          <w:szCs w:val="22"/>
        </w:rPr>
        <w:t>Companhia</w:t>
      </w:r>
      <w:r w:rsidRPr="00DC7597">
        <w:rPr>
          <w:rFonts w:asciiTheme="minorHAnsi" w:hAnsiTheme="minorHAnsi" w:cstheme="minorHAnsi"/>
          <w:sz w:val="22"/>
          <w:szCs w:val="22"/>
        </w:rPr>
        <w:t xml:space="preserve"> tem interesse em emitir debêntures simples, não conversíveis em ações, </w:t>
      </w:r>
      <w:r w:rsidR="00C124CF" w:rsidRPr="00DC7597">
        <w:rPr>
          <w:rFonts w:asciiTheme="minorHAnsi" w:hAnsiTheme="minorHAnsi" w:cstheme="minorHAnsi"/>
          <w:sz w:val="22"/>
          <w:szCs w:val="22"/>
        </w:rPr>
        <w:t xml:space="preserve">da espécie </w:t>
      </w:r>
      <w:r w:rsidR="00520889" w:rsidRPr="007C347F">
        <w:rPr>
          <w:rFonts w:asciiTheme="minorHAnsi" w:hAnsiTheme="minorHAnsi" w:cstheme="minorHAnsi"/>
          <w:bCs/>
          <w:sz w:val="22"/>
          <w:szCs w:val="22"/>
        </w:rPr>
        <w:t>quirografária, a ser convolada na espécie</w:t>
      </w:r>
      <w:r w:rsidR="00520889">
        <w:rPr>
          <w:rFonts w:asciiTheme="minorHAnsi" w:hAnsiTheme="minorHAnsi" w:cstheme="minorHAnsi"/>
          <w:b/>
          <w:sz w:val="22"/>
          <w:szCs w:val="22"/>
        </w:rPr>
        <w:t xml:space="preserve"> </w:t>
      </w:r>
      <w:r w:rsidR="0044097D" w:rsidRPr="00DC7597">
        <w:rPr>
          <w:rFonts w:asciiTheme="minorHAnsi" w:hAnsiTheme="minorHAnsi" w:cstheme="minorHAnsi"/>
          <w:sz w:val="22"/>
          <w:szCs w:val="22"/>
        </w:rPr>
        <w:t>com garantia real</w:t>
      </w:r>
      <w:r w:rsidR="008D2B55" w:rsidRPr="00DC7597">
        <w:rPr>
          <w:rFonts w:asciiTheme="minorHAnsi" w:hAnsiTheme="minorHAnsi" w:cstheme="minorHAnsi"/>
          <w:sz w:val="22"/>
          <w:szCs w:val="22"/>
        </w:rPr>
        <w:t xml:space="preserve">, </w:t>
      </w:r>
      <w:r w:rsidRPr="00DC7597">
        <w:rPr>
          <w:rFonts w:asciiTheme="minorHAnsi" w:hAnsiTheme="minorHAnsi" w:cstheme="minorHAnsi"/>
          <w:sz w:val="22"/>
          <w:szCs w:val="22"/>
        </w:rPr>
        <w:t>para colocação privada, nos termos desta Escritura de Emissão (“</w:t>
      </w:r>
      <w:r w:rsidRPr="00DC7597">
        <w:rPr>
          <w:rFonts w:asciiTheme="minorHAnsi" w:hAnsiTheme="minorHAnsi" w:cstheme="minorHAnsi"/>
          <w:sz w:val="22"/>
          <w:szCs w:val="22"/>
          <w:u w:val="single"/>
        </w:rPr>
        <w:t>Debêntures</w:t>
      </w:r>
      <w:r w:rsidRPr="00DC7597">
        <w:rPr>
          <w:rFonts w:asciiTheme="minorHAnsi" w:hAnsiTheme="minorHAnsi" w:cstheme="minorHAnsi"/>
          <w:sz w:val="22"/>
          <w:szCs w:val="22"/>
        </w:rPr>
        <w:t>”), a serem integralmente subscritas pela Debenturista;</w:t>
      </w:r>
    </w:p>
    <w:p w14:paraId="671198F3" w14:textId="77777777" w:rsidR="00704452" w:rsidRPr="00DC7597" w:rsidRDefault="00704452" w:rsidP="00DC7597">
      <w:pPr>
        <w:widowControl w:val="0"/>
        <w:tabs>
          <w:tab w:val="left" w:pos="0"/>
        </w:tabs>
        <w:spacing w:line="320" w:lineRule="exact"/>
        <w:contextualSpacing/>
        <w:rPr>
          <w:rFonts w:asciiTheme="minorHAnsi" w:hAnsiTheme="minorHAnsi" w:cstheme="minorHAnsi"/>
          <w:sz w:val="22"/>
          <w:szCs w:val="22"/>
        </w:rPr>
      </w:pPr>
    </w:p>
    <w:p w14:paraId="29257DFE" w14:textId="77777777" w:rsidR="00704452" w:rsidRPr="00DC7597" w:rsidRDefault="00704452" w:rsidP="00DC7597">
      <w:pPr>
        <w:widowControl w:val="0"/>
        <w:numPr>
          <w:ilvl w:val="0"/>
          <w:numId w:val="4"/>
        </w:numPr>
        <w:tabs>
          <w:tab w:val="left" w:pos="0"/>
        </w:tabs>
        <w:spacing w:line="320" w:lineRule="exact"/>
        <w:ind w:left="0"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Os recursos decorrentes das Debêntures serão destinados exclusivamente a </w:t>
      </w:r>
      <w:r w:rsidRPr="00DC7597">
        <w:rPr>
          <w:rFonts w:asciiTheme="minorHAnsi" w:eastAsia="Calibri" w:hAnsiTheme="minorHAnsi" w:cstheme="minorHAnsi"/>
          <w:sz w:val="22"/>
          <w:szCs w:val="22"/>
          <w:lang w:eastAsia="en-US"/>
        </w:rPr>
        <w:t xml:space="preserve">atividades da </w:t>
      </w:r>
      <w:r w:rsidR="00025A25" w:rsidRPr="00DC7597">
        <w:rPr>
          <w:rFonts w:asciiTheme="minorHAnsi" w:hAnsiTheme="minorHAnsi" w:cstheme="minorHAnsi"/>
          <w:sz w:val="22"/>
          <w:szCs w:val="22"/>
        </w:rPr>
        <w:t>Companhia</w:t>
      </w:r>
      <w:r w:rsidRPr="00DC7597">
        <w:rPr>
          <w:rFonts w:asciiTheme="minorHAnsi" w:eastAsia="Calibri" w:hAnsiTheme="minorHAnsi" w:cstheme="minorHAnsi"/>
          <w:sz w:val="22"/>
          <w:szCs w:val="22"/>
          <w:lang w:eastAsia="en-US"/>
        </w:rPr>
        <w:t xml:space="preserve"> relacionadas ao desenvolvimento do mercado imobiliário,</w:t>
      </w:r>
      <w:r w:rsidRPr="00DC7597">
        <w:rPr>
          <w:rFonts w:asciiTheme="minorHAnsi" w:hAnsiTheme="minorHAnsi" w:cstheme="minorHAnsi"/>
          <w:sz w:val="22"/>
          <w:szCs w:val="22"/>
        </w:rPr>
        <w:t xml:space="preserve"> no curso ordinário dos seus negócios, na forma aqui prevista; </w:t>
      </w:r>
    </w:p>
    <w:p w14:paraId="1E5F3957" w14:textId="77777777" w:rsidR="00704452" w:rsidRPr="00DC7597" w:rsidRDefault="00704452" w:rsidP="00DC7597">
      <w:pPr>
        <w:widowControl w:val="0"/>
        <w:tabs>
          <w:tab w:val="left" w:pos="0"/>
        </w:tabs>
        <w:spacing w:line="320" w:lineRule="exact"/>
        <w:contextualSpacing/>
        <w:rPr>
          <w:rFonts w:asciiTheme="minorHAnsi" w:hAnsiTheme="minorHAnsi" w:cstheme="minorHAnsi"/>
          <w:sz w:val="22"/>
          <w:szCs w:val="22"/>
        </w:rPr>
      </w:pPr>
    </w:p>
    <w:p w14:paraId="46277DB2" w14:textId="77777777" w:rsidR="00704452" w:rsidRPr="00DC7597" w:rsidRDefault="00704452" w:rsidP="00DC7597">
      <w:pPr>
        <w:widowControl w:val="0"/>
        <w:numPr>
          <w:ilvl w:val="0"/>
          <w:numId w:val="4"/>
        </w:numPr>
        <w:tabs>
          <w:tab w:val="left" w:pos="0"/>
        </w:tabs>
        <w:spacing w:line="320" w:lineRule="exact"/>
        <w:ind w:left="0"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As Debêntures emitidas pela </w:t>
      </w:r>
      <w:r w:rsidR="00025A25" w:rsidRPr="00DC7597">
        <w:rPr>
          <w:rFonts w:asciiTheme="minorHAnsi" w:hAnsiTheme="minorHAnsi" w:cstheme="minorHAnsi"/>
          <w:sz w:val="22"/>
          <w:szCs w:val="22"/>
        </w:rPr>
        <w:t>Companhia</w:t>
      </w:r>
      <w:r w:rsidRPr="00DC7597">
        <w:rPr>
          <w:rFonts w:asciiTheme="minorHAnsi" w:hAnsiTheme="minorHAnsi" w:cstheme="minorHAnsi"/>
          <w:sz w:val="22"/>
          <w:szCs w:val="22"/>
        </w:rPr>
        <w:t xml:space="preserve"> e subscritas pela Debenturista conferirão direito de crédito em face da </w:t>
      </w:r>
      <w:r w:rsidR="00025A25" w:rsidRPr="00DC7597">
        <w:rPr>
          <w:rFonts w:asciiTheme="minorHAnsi" w:hAnsiTheme="minorHAnsi" w:cstheme="minorHAnsi"/>
          <w:sz w:val="22"/>
          <w:szCs w:val="22"/>
        </w:rPr>
        <w:t>Companhia</w:t>
      </w:r>
      <w:r w:rsidRPr="00DC7597">
        <w:rPr>
          <w:rFonts w:asciiTheme="minorHAnsi" w:hAnsiTheme="minorHAnsi" w:cstheme="minorHAnsi"/>
          <w:sz w:val="22"/>
          <w:szCs w:val="22"/>
        </w:rPr>
        <w:t>, nos termos desta Escritura de Emissão;</w:t>
      </w:r>
    </w:p>
    <w:p w14:paraId="740DED41" w14:textId="77777777" w:rsidR="00704452" w:rsidRPr="00DC7597" w:rsidRDefault="00704452" w:rsidP="00DC7597">
      <w:pPr>
        <w:pStyle w:val="PargrafodaLista"/>
        <w:tabs>
          <w:tab w:val="left" w:pos="0"/>
        </w:tabs>
        <w:spacing w:line="320" w:lineRule="exact"/>
        <w:ind w:left="0"/>
        <w:contextualSpacing/>
        <w:rPr>
          <w:rFonts w:asciiTheme="minorHAnsi" w:hAnsiTheme="minorHAnsi" w:cstheme="minorHAnsi"/>
          <w:sz w:val="22"/>
          <w:szCs w:val="22"/>
          <w:lang w:val="pt-BR"/>
        </w:rPr>
      </w:pPr>
    </w:p>
    <w:p w14:paraId="5553BD6A" w14:textId="77777777" w:rsidR="00704452" w:rsidRPr="00DC7597" w:rsidRDefault="00156B1A" w:rsidP="00DC7597">
      <w:pPr>
        <w:widowControl w:val="0"/>
        <w:numPr>
          <w:ilvl w:val="0"/>
          <w:numId w:val="4"/>
        </w:numPr>
        <w:tabs>
          <w:tab w:val="left" w:pos="0"/>
        </w:tabs>
        <w:spacing w:line="320" w:lineRule="exact"/>
        <w:ind w:left="0"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A </w:t>
      </w:r>
      <w:r w:rsidR="00025A25" w:rsidRPr="00DC7597">
        <w:rPr>
          <w:rFonts w:asciiTheme="minorHAnsi" w:hAnsiTheme="minorHAnsi" w:cstheme="minorHAnsi"/>
          <w:sz w:val="22"/>
          <w:szCs w:val="22"/>
        </w:rPr>
        <w:t>Companhia</w:t>
      </w:r>
      <w:r w:rsidRPr="00DC7597">
        <w:rPr>
          <w:rFonts w:asciiTheme="minorHAnsi" w:hAnsiTheme="minorHAnsi" w:cstheme="minorHAnsi"/>
          <w:sz w:val="22"/>
          <w:szCs w:val="22"/>
        </w:rPr>
        <w:t xml:space="preserve"> se obriga</w:t>
      </w:r>
      <w:r w:rsidR="00704452" w:rsidRPr="00DC7597">
        <w:rPr>
          <w:rFonts w:asciiTheme="minorHAnsi" w:hAnsiTheme="minorHAnsi" w:cstheme="minorHAnsi"/>
          <w:sz w:val="22"/>
          <w:szCs w:val="22"/>
        </w:rPr>
        <w:t xml:space="preserve">, nos termos desta Escritura de Emissão, a pagar em favor da Debenturista, o Valor Total da Emissão (conforme abaixo definido), acrescido da Remuneração </w:t>
      </w:r>
      <w:r w:rsidR="00704452" w:rsidRPr="00DC7597">
        <w:rPr>
          <w:rFonts w:asciiTheme="minorHAnsi" w:hAnsiTheme="minorHAnsi" w:cstheme="minorHAnsi"/>
          <w:sz w:val="22"/>
          <w:szCs w:val="22"/>
        </w:rPr>
        <w:lastRenderedPageBreak/>
        <w:t>(conforme abaixo definido), bem como todos e quaisquer outros encargos devidos por força desta Escritura de Emissão, incluindo a totalidade dos respectivos acessórios, tais como Encargos Moratórios (conforme abaixo definido), multas, penalidades, indenizações, despesas, custas, honorários e demais encargos contratuais e legais previstos e relacionados a esta Escritura de Emissão ("</w:t>
      </w:r>
      <w:r w:rsidR="00704452" w:rsidRPr="00DC7597">
        <w:rPr>
          <w:rFonts w:asciiTheme="minorHAnsi" w:hAnsiTheme="minorHAnsi" w:cstheme="minorHAnsi"/>
          <w:sz w:val="22"/>
          <w:szCs w:val="22"/>
          <w:u w:val="single"/>
        </w:rPr>
        <w:t>Créditos Imobiliários</w:t>
      </w:r>
      <w:r w:rsidR="00704452" w:rsidRPr="00DC7597">
        <w:rPr>
          <w:rFonts w:asciiTheme="minorHAnsi" w:hAnsiTheme="minorHAnsi" w:cstheme="minorHAnsi"/>
          <w:sz w:val="22"/>
          <w:szCs w:val="22"/>
        </w:rPr>
        <w:t>");</w:t>
      </w:r>
    </w:p>
    <w:p w14:paraId="08966D71" w14:textId="77777777" w:rsidR="00704452" w:rsidRPr="00DC7597" w:rsidRDefault="00704452" w:rsidP="00DC7597">
      <w:pPr>
        <w:pStyle w:val="PargrafodaLista"/>
        <w:tabs>
          <w:tab w:val="left" w:pos="0"/>
        </w:tabs>
        <w:spacing w:line="320" w:lineRule="exact"/>
        <w:ind w:left="0"/>
        <w:contextualSpacing/>
        <w:rPr>
          <w:rFonts w:asciiTheme="minorHAnsi" w:hAnsiTheme="minorHAnsi" w:cstheme="minorHAnsi"/>
          <w:sz w:val="22"/>
          <w:szCs w:val="22"/>
          <w:lang w:val="pt-BR"/>
        </w:rPr>
      </w:pPr>
    </w:p>
    <w:p w14:paraId="0DF14B0A" w14:textId="56F6F8F7" w:rsidR="00704452" w:rsidRPr="00DC7597" w:rsidRDefault="00704452" w:rsidP="00DC7597">
      <w:pPr>
        <w:widowControl w:val="0"/>
        <w:numPr>
          <w:ilvl w:val="0"/>
          <w:numId w:val="4"/>
        </w:numPr>
        <w:tabs>
          <w:tab w:val="left" w:pos="0"/>
        </w:tabs>
        <w:spacing w:line="320" w:lineRule="exact"/>
        <w:ind w:left="0" w:firstLine="0"/>
        <w:contextualSpacing/>
        <w:jc w:val="both"/>
        <w:rPr>
          <w:rFonts w:asciiTheme="minorHAnsi" w:hAnsiTheme="minorHAnsi" w:cstheme="minorHAnsi"/>
          <w:i/>
          <w:sz w:val="22"/>
          <w:szCs w:val="22"/>
        </w:rPr>
      </w:pPr>
      <w:r w:rsidRPr="00DC7597">
        <w:rPr>
          <w:rFonts w:asciiTheme="minorHAnsi" w:hAnsiTheme="minorHAnsi" w:cstheme="minorHAnsi"/>
          <w:sz w:val="22"/>
          <w:szCs w:val="22"/>
        </w:rPr>
        <w:t xml:space="preserve">Enquanto titular dos Créditos Imobiliários, a </w:t>
      </w:r>
      <w:r w:rsidR="008A488F" w:rsidRPr="00DC7597">
        <w:rPr>
          <w:rFonts w:asciiTheme="minorHAnsi" w:hAnsiTheme="minorHAnsi" w:cstheme="minorHAnsi"/>
          <w:sz w:val="22"/>
          <w:szCs w:val="22"/>
        </w:rPr>
        <w:t>Debenturista</w:t>
      </w:r>
      <w:r w:rsidRPr="00DC7597">
        <w:rPr>
          <w:rFonts w:asciiTheme="minorHAnsi" w:hAnsiTheme="minorHAnsi" w:cstheme="minorHAnsi"/>
          <w:sz w:val="22"/>
          <w:szCs w:val="22"/>
        </w:rPr>
        <w:t xml:space="preserve"> emitirá </w:t>
      </w:r>
      <w:r w:rsidR="00263858" w:rsidRPr="00A560A3">
        <w:rPr>
          <w:rFonts w:asciiTheme="minorHAnsi" w:hAnsiTheme="minorHAnsi" w:cstheme="minorHAnsi"/>
          <w:sz w:val="22"/>
          <w:szCs w:val="22"/>
        </w:rPr>
        <w:t>2</w:t>
      </w:r>
      <w:r w:rsidR="00D3177D" w:rsidRPr="00A560A3">
        <w:rPr>
          <w:rFonts w:asciiTheme="minorHAnsi" w:hAnsiTheme="minorHAnsi" w:cstheme="minorHAnsi"/>
          <w:sz w:val="22"/>
          <w:szCs w:val="22"/>
        </w:rPr>
        <w:t xml:space="preserve"> </w:t>
      </w:r>
      <w:r w:rsidRPr="00A560A3">
        <w:rPr>
          <w:rFonts w:asciiTheme="minorHAnsi" w:hAnsiTheme="minorHAnsi" w:cstheme="minorHAnsi"/>
          <w:sz w:val="22"/>
          <w:szCs w:val="22"/>
        </w:rPr>
        <w:t>(</w:t>
      </w:r>
      <w:r w:rsidR="00263858" w:rsidRPr="00A560A3">
        <w:rPr>
          <w:rFonts w:asciiTheme="minorHAnsi" w:hAnsiTheme="minorHAnsi" w:cstheme="minorHAnsi"/>
          <w:sz w:val="22"/>
          <w:szCs w:val="22"/>
        </w:rPr>
        <w:t>duas</w:t>
      </w:r>
      <w:r w:rsidRPr="00A560A3">
        <w:rPr>
          <w:rFonts w:asciiTheme="minorHAnsi" w:hAnsiTheme="minorHAnsi" w:cstheme="minorHAnsi"/>
          <w:sz w:val="22"/>
          <w:szCs w:val="22"/>
        </w:rPr>
        <w:t>) Cédula</w:t>
      </w:r>
      <w:r w:rsidR="00BC518D" w:rsidRPr="00A560A3">
        <w:rPr>
          <w:rFonts w:asciiTheme="minorHAnsi" w:hAnsiTheme="minorHAnsi" w:cstheme="minorHAnsi"/>
          <w:sz w:val="22"/>
          <w:szCs w:val="22"/>
        </w:rPr>
        <w:t>s</w:t>
      </w:r>
      <w:r w:rsidRPr="00A560A3">
        <w:rPr>
          <w:rFonts w:asciiTheme="minorHAnsi" w:hAnsiTheme="minorHAnsi" w:cstheme="minorHAnsi"/>
          <w:sz w:val="22"/>
          <w:szCs w:val="22"/>
        </w:rPr>
        <w:t xml:space="preserve"> de</w:t>
      </w:r>
      <w:r w:rsidR="008A488F" w:rsidRPr="00A560A3">
        <w:rPr>
          <w:rFonts w:asciiTheme="minorHAnsi" w:hAnsiTheme="minorHAnsi" w:cstheme="minorHAnsi"/>
          <w:sz w:val="22"/>
          <w:szCs w:val="22"/>
        </w:rPr>
        <w:t xml:space="preserve"> Crédito Imobiliário </w:t>
      </w:r>
      <w:r w:rsidR="007B12D5" w:rsidRPr="00A560A3">
        <w:rPr>
          <w:rFonts w:asciiTheme="minorHAnsi" w:hAnsiTheme="minorHAnsi" w:cstheme="minorHAnsi"/>
          <w:sz w:val="22"/>
          <w:szCs w:val="22"/>
        </w:rPr>
        <w:t>Fracionárias</w:t>
      </w:r>
      <w:r w:rsidR="00B95CEA" w:rsidRPr="00A560A3">
        <w:rPr>
          <w:rFonts w:asciiTheme="minorHAnsi" w:hAnsiTheme="minorHAnsi" w:cstheme="minorHAnsi"/>
          <w:sz w:val="22"/>
          <w:szCs w:val="22"/>
        </w:rPr>
        <w:t>,</w:t>
      </w:r>
      <w:r w:rsidR="008A488F" w:rsidRPr="00A560A3">
        <w:rPr>
          <w:rFonts w:asciiTheme="minorHAnsi" w:hAnsiTheme="minorHAnsi" w:cstheme="minorHAnsi"/>
          <w:sz w:val="22"/>
          <w:szCs w:val="22"/>
        </w:rPr>
        <w:t xml:space="preserve"> </w:t>
      </w:r>
      <w:r w:rsidRPr="00A560A3">
        <w:rPr>
          <w:rFonts w:asciiTheme="minorHAnsi" w:hAnsiTheme="minorHAnsi" w:cstheme="minorHAnsi"/>
          <w:sz w:val="22"/>
          <w:szCs w:val="22"/>
        </w:rPr>
        <w:t>sob a forma escritural</w:t>
      </w:r>
      <w:r w:rsidRPr="00A560A3">
        <w:rPr>
          <w:rFonts w:asciiTheme="minorHAnsi" w:hAnsiTheme="minorHAnsi" w:cstheme="minorHAnsi"/>
          <w:i/>
          <w:sz w:val="22"/>
          <w:szCs w:val="22"/>
        </w:rPr>
        <w:t xml:space="preserve"> </w:t>
      </w:r>
      <w:r w:rsidRPr="00A560A3">
        <w:rPr>
          <w:rFonts w:asciiTheme="minorHAnsi" w:hAnsiTheme="minorHAnsi" w:cstheme="minorHAnsi"/>
          <w:bCs/>
          <w:sz w:val="22"/>
          <w:szCs w:val="22"/>
        </w:rPr>
        <w:t>(“</w:t>
      </w:r>
      <w:r w:rsidRPr="00A560A3">
        <w:rPr>
          <w:rFonts w:asciiTheme="minorHAnsi" w:hAnsiTheme="minorHAnsi" w:cstheme="minorHAnsi"/>
          <w:sz w:val="22"/>
          <w:szCs w:val="22"/>
          <w:u w:val="single"/>
        </w:rPr>
        <w:t>CCI</w:t>
      </w:r>
      <w:r w:rsidRPr="00A560A3">
        <w:rPr>
          <w:rFonts w:asciiTheme="minorHAnsi" w:hAnsiTheme="minorHAnsi" w:cstheme="minorHAnsi"/>
          <w:sz w:val="22"/>
          <w:szCs w:val="22"/>
        </w:rPr>
        <w:t>”), para representar os Créditos Imobiliários, nos termos do “</w:t>
      </w:r>
      <w:r w:rsidRPr="00A560A3">
        <w:rPr>
          <w:rFonts w:asciiTheme="minorHAnsi" w:hAnsiTheme="minorHAnsi" w:cstheme="minorHAnsi"/>
          <w:i/>
          <w:sz w:val="22"/>
          <w:szCs w:val="22"/>
        </w:rPr>
        <w:t>Instrumento Particular de Emissão de Cédula</w:t>
      </w:r>
      <w:r w:rsidRPr="00DC7597">
        <w:rPr>
          <w:rFonts w:asciiTheme="minorHAnsi" w:hAnsiTheme="minorHAnsi" w:cstheme="minorHAnsi"/>
          <w:i/>
          <w:sz w:val="22"/>
          <w:szCs w:val="22"/>
        </w:rPr>
        <w:t xml:space="preserve"> de Crédito Imobiliário </w:t>
      </w:r>
      <w:r w:rsidR="00B60205" w:rsidRPr="00DC7597">
        <w:rPr>
          <w:rFonts w:asciiTheme="minorHAnsi" w:hAnsiTheme="minorHAnsi" w:cstheme="minorHAnsi"/>
          <w:i/>
          <w:sz w:val="22"/>
          <w:szCs w:val="22"/>
        </w:rPr>
        <w:t>Fracionárias</w:t>
      </w:r>
      <w:r w:rsidRPr="00DC7597">
        <w:rPr>
          <w:rFonts w:asciiTheme="minorHAnsi" w:hAnsiTheme="minorHAnsi" w:cstheme="minorHAnsi"/>
          <w:i/>
          <w:sz w:val="22"/>
          <w:szCs w:val="22"/>
        </w:rPr>
        <w:t xml:space="preserve">, </w:t>
      </w:r>
      <w:r w:rsidR="00E50E02">
        <w:rPr>
          <w:rFonts w:asciiTheme="minorHAnsi" w:hAnsiTheme="minorHAnsi" w:cstheme="minorHAnsi"/>
          <w:i/>
          <w:sz w:val="22"/>
          <w:szCs w:val="22"/>
        </w:rPr>
        <w:t>sem</w:t>
      </w:r>
      <w:r w:rsidR="00E50E02" w:rsidRPr="00DC7597">
        <w:rPr>
          <w:rFonts w:asciiTheme="minorHAnsi" w:hAnsiTheme="minorHAnsi" w:cstheme="minorHAnsi"/>
          <w:i/>
          <w:sz w:val="22"/>
          <w:szCs w:val="22"/>
        </w:rPr>
        <w:t xml:space="preserve"> </w:t>
      </w:r>
      <w:r w:rsidRPr="00DC7597">
        <w:rPr>
          <w:rFonts w:asciiTheme="minorHAnsi" w:hAnsiTheme="minorHAnsi" w:cstheme="minorHAnsi"/>
          <w:i/>
          <w:sz w:val="22"/>
          <w:szCs w:val="22"/>
        </w:rPr>
        <w:t>Garantia Real</w:t>
      </w:r>
      <w:r w:rsidR="00392A00" w:rsidRPr="00DC7597">
        <w:rPr>
          <w:rFonts w:asciiTheme="minorHAnsi" w:hAnsiTheme="minorHAnsi" w:cstheme="minorHAnsi"/>
          <w:i/>
          <w:sz w:val="22"/>
          <w:szCs w:val="22"/>
        </w:rPr>
        <w:t xml:space="preserve">, </w:t>
      </w:r>
      <w:r w:rsidRPr="00DC7597">
        <w:rPr>
          <w:rFonts w:asciiTheme="minorHAnsi" w:hAnsiTheme="minorHAnsi" w:cstheme="minorHAnsi"/>
          <w:i/>
          <w:sz w:val="22"/>
          <w:szCs w:val="22"/>
        </w:rPr>
        <w:t>sob a Forma Escritural” </w:t>
      </w:r>
      <w:r w:rsidRPr="00DC7597">
        <w:rPr>
          <w:rFonts w:asciiTheme="minorHAnsi" w:hAnsiTheme="minorHAnsi" w:cstheme="minorHAnsi"/>
          <w:sz w:val="22"/>
          <w:szCs w:val="22"/>
        </w:rPr>
        <w:t>(“</w:t>
      </w:r>
      <w:r w:rsidRPr="00DC7597">
        <w:rPr>
          <w:rFonts w:asciiTheme="minorHAnsi" w:hAnsiTheme="minorHAnsi" w:cstheme="minorHAnsi"/>
          <w:sz w:val="22"/>
          <w:szCs w:val="22"/>
          <w:u w:val="single"/>
        </w:rPr>
        <w:t>Escritura de Emissão de CCI</w:t>
      </w:r>
      <w:r w:rsidRPr="00DC7597">
        <w:rPr>
          <w:rFonts w:asciiTheme="minorHAnsi" w:hAnsiTheme="minorHAnsi" w:cstheme="minorHAnsi"/>
          <w:sz w:val="22"/>
          <w:szCs w:val="22"/>
        </w:rPr>
        <w:t>”), para que os Créditos Imobiliários sirvam de lastro para a emissão dos CRI (conforme abaixo definido)</w:t>
      </w:r>
      <w:r w:rsidRPr="00DC7597">
        <w:rPr>
          <w:rFonts w:asciiTheme="minorHAnsi" w:hAnsiTheme="minorHAnsi" w:cstheme="minorHAnsi"/>
          <w:bCs/>
          <w:sz w:val="22"/>
          <w:szCs w:val="22"/>
        </w:rPr>
        <w:t>;</w:t>
      </w:r>
      <w:r w:rsidR="00305EDA" w:rsidRPr="00DC7597">
        <w:rPr>
          <w:rFonts w:asciiTheme="minorHAnsi" w:hAnsiTheme="minorHAnsi" w:cstheme="minorHAnsi"/>
          <w:bCs/>
          <w:sz w:val="22"/>
          <w:szCs w:val="22"/>
        </w:rPr>
        <w:t xml:space="preserve"> </w:t>
      </w:r>
    </w:p>
    <w:p w14:paraId="7CD880F1" w14:textId="77777777" w:rsidR="00704452" w:rsidRPr="00DC7597" w:rsidRDefault="00704452" w:rsidP="00DC7597">
      <w:pPr>
        <w:widowControl w:val="0"/>
        <w:tabs>
          <w:tab w:val="left" w:pos="0"/>
        </w:tabs>
        <w:spacing w:line="320" w:lineRule="exact"/>
        <w:contextualSpacing/>
        <w:rPr>
          <w:rFonts w:asciiTheme="minorHAnsi" w:hAnsiTheme="minorHAnsi" w:cstheme="minorHAnsi"/>
          <w:sz w:val="22"/>
          <w:szCs w:val="22"/>
        </w:rPr>
      </w:pPr>
    </w:p>
    <w:p w14:paraId="18D7943D" w14:textId="7176E1C3" w:rsidR="00D85C7B" w:rsidRPr="0064161E" w:rsidRDefault="00D85C7B" w:rsidP="00D85C7B">
      <w:pPr>
        <w:widowControl w:val="0"/>
        <w:numPr>
          <w:ilvl w:val="0"/>
          <w:numId w:val="4"/>
        </w:numPr>
        <w:tabs>
          <w:tab w:val="left" w:pos="0"/>
        </w:tabs>
        <w:spacing w:line="320" w:lineRule="exact"/>
        <w:ind w:left="0" w:firstLine="0"/>
        <w:contextualSpacing/>
        <w:jc w:val="both"/>
        <w:rPr>
          <w:rFonts w:asciiTheme="minorHAnsi" w:hAnsiTheme="minorHAnsi" w:cs="Arial"/>
          <w:sz w:val="22"/>
          <w:szCs w:val="22"/>
        </w:rPr>
      </w:pPr>
      <w:r w:rsidRPr="0064161E">
        <w:rPr>
          <w:rFonts w:asciiTheme="minorHAnsi" w:hAnsiTheme="minorHAnsi" w:cs="Arial"/>
          <w:sz w:val="22"/>
          <w:szCs w:val="22"/>
        </w:rPr>
        <w:t xml:space="preserve">A </w:t>
      </w:r>
      <w:r w:rsidRPr="0064161E">
        <w:rPr>
          <w:rFonts w:asciiTheme="minorHAnsi" w:hAnsiTheme="minorHAnsi" w:cs="Arial"/>
          <w:b/>
          <w:sz w:val="22"/>
          <w:szCs w:val="22"/>
        </w:rPr>
        <w:t>Oliveira Trust Distribuidora de Títulos e Valores Mobiliários S.A.</w:t>
      </w:r>
      <w:r w:rsidRPr="0064161E">
        <w:rPr>
          <w:rFonts w:asciiTheme="minorHAnsi" w:hAnsiTheme="minorHAnsi" w:cs="Arial"/>
          <w:sz w:val="22"/>
          <w:szCs w:val="22"/>
        </w:rPr>
        <w:t xml:space="preserve">, instituição financeira com sede na Cidade do Rio de Janeiro, Estado do Rio de Janeiro, na Avenida das </w:t>
      </w:r>
      <w:r w:rsidRPr="0064161E">
        <w:rPr>
          <w:rFonts w:asciiTheme="minorHAnsi" w:hAnsiTheme="minorHAnsi" w:cstheme="minorHAnsi"/>
          <w:sz w:val="22"/>
          <w:szCs w:val="22"/>
        </w:rPr>
        <w:t>Américas</w:t>
      </w:r>
      <w:r w:rsidRPr="0064161E">
        <w:rPr>
          <w:rFonts w:asciiTheme="minorHAnsi" w:hAnsiTheme="minorHAnsi" w:cs="Arial"/>
          <w:sz w:val="22"/>
          <w:szCs w:val="22"/>
        </w:rPr>
        <w:t>, nº 3.434, bloco 7, sala 201, Barra da Tijuca, CEP 22640-102, inscrita no CNPJ/MF sob o nº 36.113.876/0001-91 (“</w:t>
      </w:r>
      <w:r w:rsidRPr="0064161E">
        <w:rPr>
          <w:rFonts w:asciiTheme="minorHAnsi" w:hAnsiTheme="minorHAnsi" w:cs="Arial"/>
          <w:sz w:val="22"/>
          <w:szCs w:val="22"/>
          <w:u w:val="single"/>
        </w:rPr>
        <w:t>Agente Fiduciário dos CRI</w:t>
      </w:r>
      <w:r w:rsidRPr="0064161E">
        <w:rPr>
          <w:rFonts w:asciiTheme="minorHAnsi" w:hAnsiTheme="minorHAnsi" w:cs="Arial"/>
          <w:sz w:val="22"/>
          <w:szCs w:val="22"/>
        </w:rPr>
        <w:t xml:space="preserve">”) será contratada por meio do </w:t>
      </w:r>
      <w:r w:rsidRPr="0064161E">
        <w:rPr>
          <w:rFonts w:asciiTheme="minorHAnsi" w:hAnsiTheme="minorHAnsi" w:cs="Tahoma"/>
          <w:i/>
          <w:sz w:val="22"/>
          <w:szCs w:val="22"/>
        </w:rPr>
        <w:t xml:space="preserve">"Termo de Securitização de Créditos Imobiliários para Emissão de Certificados de Recebíveis Imobiliários </w:t>
      </w:r>
      <w:r w:rsidRPr="0064161E">
        <w:rPr>
          <w:rFonts w:asciiTheme="minorHAnsi" w:hAnsiTheme="minorHAnsi" w:cs="Arial"/>
          <w:sz w:val="22"/>
          <w:szCs w:val="22"/>
        </w:rPr>
        <w:t xml:space="preserve">da </w:t>
      </w:r>
      <w:r w:rsidRPr="0064161E">
        <w:rPr>
          <w:rFonts w:asciiTheme="minorHAnsi" w:hAnsiTheme="minorHAnsi" w:cstheme="minorHAnsi"/>
          <w:sz w:val="22"/>
          <w:szCs w:val="22"/>
        </w:rPr>
        <w:t xml:space="preserve">das </w:t>
      </w:r>
      <w:r w:rsidR="009C07BF" w:rsidRPr="00F24A3C">
        <w:rPr>
          <w:rFonts w:asciiTheme="minorHAnsi" w:hAnsiTheme="minorHAnsi" w:cstheme="minorHAnsi"/>
          <w:i/>
          <w:iCs/>
          <w:sz w:val="22"/>
          <w:szCs w:val="22"/>
        </w:rPr>
        <w:t>306</w:t>
      </w:r>
      <w:r w:rsidRPr="009C07BF">
        <w:rPr>
          <w:rFonts w:asciiTheme="minorHAnsi" w:hAnsiTheme="minorHAnsi" w:cstheme="minorHAnsi"/>
          <w:i/>
          <w:iCs/>
          <w:sz w:val="22"/>
          <w:szCs w:val="22"/>
        </w:rPr>
        <w:t>ª</w:t>
      </w:r>
      <w:r w:rsidRPr="0064161E">
        <w:rPr>
          <w:rFonts w:asciiTheme="minorHAnsi" w:hAnsiTheme="minorHAnsi" w:cstheme="minorHAnsi"/>
          <w:i/>
          <w:sz w:val="22"/>
          <w:szCs w:val="22"/>
        </w:rPr>
        <w:t xml:space="preserve"> e </w:t>
      </w:r>
      <w:r w:rsidR="009C07BF">
        <w:rPr>
          <w:rFonts w:asciiTheme="minorHAnsi" w:hAnsiTheme="minorHAnsi" w:cstheme="minorHAnsi"/>
          <w:i/>
          <w:sz w:val="22"/>
          <w:szCs w:val="22"/>
        </w:rPr>
        <w:t>307</w:t>
      </w:r>
      <w:r w:rsidRPr="0064161E">
        <w:rPr>
          <w:rFonts w:asciiTheme="minorHAnsi" w:hAnsiTheme="minorHAnsi" w:cstheme="minorHAnsi"/>
          <w:i/>
          <w:sz w:val="22"/>
          <w:szCs w:val="22"/>
        </w:rPr>
        <w:t>ª Séries</w:t>
      </w:r>
      <w:r w:rsidRPr="0064161E">
        <w:rPr>
          <w:rFonts w:asciiTheme="minorHAnsi" w:hAnsiTheme="minorHAnsi" w:cs="Tahoma"/>
          <w:i/>
          <w:sz w:val="22"/>
          <w:szCs w:val="22"/>
        </w:rPr>
        <w:t xml:space="preserve"> da </w:t>
      </w:r>
      <w:r w:rsidRPr="0064161E">
        <w:rPr>
          <w:rFonts w:asciiTheme="minorHAnsi" w:hAnsiTheme="minorHAnsi" w:cs="Arial"/>
          <w:i/>
          <w:sz w:val="22"/>
          <w:szCs w:val="22"/>
        </w:rPr>
        <w:t>1</w:t>
      </w:r>
      <w:r w:rsidRPr="0064161E">
        <w:rPr>
          <w:rFonts w:asciiTheme="minorHAnsi" w:hAnsiTheme="minorHAnsi" w:cs="Tahoma"/>
          <w:i/>
          <w:sz w:val="22"/>
          <w:szCs w:val="22"/>
        </w:rPr>
        <w:t xml:space="preserve">ª Emissão da </w:t>
      </w:r>
      <w:r w:rsidRPr="0064161E">
        <w:rPr>
          <w:rFonts w:asciiTheme="minorHAnsi" w:hAnsiTheme="minorHAnsi" w:cs="Arial"/>
          <w:i/>
          <w:sz w:val="22"/>
          <w:szCs w:val="22"/>
        </w:rPr>
        <w:t>Habitasec Securitizadora S.A.</w:t>
      </w:r>
      <w:r w:rsidRPr="0064161E">
        <w:rPr>
          <w:rFonts w:asciiTheme="minorHAnsi" w:hAnsiTheme="minorHAnsi" w:cs="Arial"/>
          <w:sz w:val="22"/>
          <w:szCs w:val="22"/>
        </w:rPr>
        <w:t>" (“</w:t>
      </w:r>
      <w:r w:rsidRPr="0064161E">
        <w:rPr>
          <w:rFonts w:asciiTheme="minorHAnsi" w:hAnsiTheme="minorHAnsi" w:cs="Tahoma"/>
          <w:sz w:val="22"/>
          <w:szCs w:val="22"/>
          <w:u w:val="single"/>
        </w:rPr>
        <w:t>Termo de Securitização</w:t>
      </w:r>
      <w:r w:rsidRPr="0064161E">
        <w:rPr>
          <w:rFonts w:asciiTheme="minorHAnsi" w:hAnsiTheme="minorHAnsi" w:cs="Tahoma"/>
          <w:sz w:val="22"/>
          <w:szCs w:val="22"/>
        </w:rPr>
        <w:t>”)</w:t>
      </w:r>
      <w:r w:rsidRPr="0064161E">
        <w:rPr>
          <w:rFonts w:asciiTheme="minorHAnsi" w:hAnsiTheme="minorHAnsi" w:cs="Arial"/>
          <w:sz w:val="22"/>
          <w:szCs w:val="22"/>
        </w:rPr>
        <w:t xml:space="preserve"> e acompanhará a destinação dos recursos captados com a presente Emissão, nos termos da Cláusula </w:t>
      </w:r>
      <w:r w:rsidRPr="0064161E">
        <w:rPr>
          <w:rFonts w:asciiTheme="minorHAnsi" w:hAnsiTheme="minorHAnsi" w:cs="Arial"/>
          <w:sz w:val="22"/>
          <w:szCs w:val="22"/>
        </w:rPr>
        <w:fldChar w:fldCharType="begin"/>
      </w:r>
      <w:r w:rsidRPr="0064161E">
        <w:rPr>
          <w:rFonts w:asciiTheme="minorHAnsi" w:hAnsiTheme="minorHAnsi" w:cs="Arial"/>
          <w:sz w:val="22"/>
          <w:szCs w:val="22"/>
        </w:rPr>
        <w:instrText xml:space="preserve"> REF _DV_C73 \r \h  \* MERGEFORMAT </w:instrText>
      </w:r>
      <w:r w:rsidRPr="0064161E">
        <w:rPr>
          <w:rFonts w:asciiTheme="minorHAnsi" w:hAnsiTheme="minorHAnsi" w:cs="Arial"/>
          <w:sz w:val="22"/>
          <w:szCs w:val="22"/>
        </w:rPr>
      </w:r>
      <w:r w:rsidRPr="0064161E">
        <w:rPr>
          <w:rFonts w:asciiTheme="minorHAnsi" w:hAnsiTheme="minorHAnsi" w:cs="Arial"/>
          <w:sz w:val="22"/>
          <w:szCs w:val="22"/>
        </w:rPr>
        <w:fldChar w:fldCharType="separate"/>
      </w:r>
      <w:r w:rsidR="0081406B">
        <w:rPr>
          <w:rFonts w:asciiTheme="minorHAnsi" w:hAnsiTheme="minorHAnsi" w:cs="Arial"/>
          <w:sz w:val="22"/>
          <w:szCs w:val="22"/>
        </w:rPr>
        <w:t>3.5</w:t>
      </w:r>
      <w:r w:rsidRPr="0064161E">
        <w:rPr>
          <w:rFonts w:asciiTheme="minorHAnsi" w:hAnsiTheme="minorHAnsi" w:cs="Arial"/>
          <w:sz w:val="22"/>
          <w:szCs w:val="22"/>
        </w:rPr>
        <w:fldChar w:fldCharType="end"/>
      </w:r>
      <w:r w:rsidRPr="0064161E">
        <w:rPr>
          <w:rFonts w:asciiTheme="minorHAnsi" w:hAnsiTheme="minorHAnsi" w:cs="Arial"/>
          <w:sz w:val="22"/>
          <w:szCs w:val="22"/>
        </w:rPr>
        <w:t xml:space="preserve"> desta Escritura de Emissão;</w:t>
      </w:r>
    </w:p>
    <w:p w14:paraId="215EB736" w14:textId="77777777" w:rsidR="00704452" w:rsidRPr="00DC7597" w:rsidRDefault="00704452" w:rsidP="00DC7597">
      <w:pPr>
        <w:widowControl w:val="0"/>
        <w:tabs>
          <w:tab w:val="left" w:pos="0"/>
        </w:tabs>
        <w:spacing w:line="320" w:lineRule="exact"/>
        <w:contextualSpacing/>
        <w:rPr>
          <w:rFonts w:asciiTheme="minorHAnsi" w:hAnsiTheme="minorHAnsi" w:cstheme="minorHAnsi"/>
          <w:sz w:val="22"/>
          <w:szCs w:val="22"/>
        </w:rPr>
      </w:pPr>
    </w:p>
    <w:p w14:paraId="49A75E4B" w14:textId="77777777" w:rsidR="00704452" w:rsidRPr="00DC7597" w:rsidRDefault="00704452" w:rsidP="00DC7597">
      <w:pPr>
        <w:widowControl w:val="0"/>
        <w:numPr>
          <w:ilvl w:val="0"/>
          <w:numId w:val="4"/>
        </w:numPr>
        <w:tabs>
          <w:tab w:val="left" w:pos="0"/>
        </w:tabs>
        <w:spacing w:line="320" w:lineRule="exact"/>
        <w:ind w:left="0"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A emissão das Debêntures insere-se no contexto de uma operação de securitização dos Créditos Imobiliários que resultará na emissão de certificados de recebíveis imobiliários (“</w:t>
      </w:r>
      <w:r w:rsidRPr="00DC7597">
        <w:rPr>
          <w:rFonts w:asciiTheme="minorHAnsi" w:hAnsiTheme="minorHAnsi" w:cstheme="minorHAnsi"/>
          <w:sz w:val="22"/>
          <w:szCs w:val="22"/>
          <w:u w:val="single"/>
        </w:rPr>
        <w:t>CRI</w:t>
      </w:r>
      <w:r w:rsidRPr="00DC7597">
        <w:rPr>
          <w:rFonts w:asciiTheme="minorHAnsi" w:hAnsiTheme="minorHAnsi" w:cstheme="minorHAnsi"/>
          <w:sz w:val="22"/>
          <w:szCs w:val="22"/>
        </w:rPr>
        <w:t>”) aos quais esses Créditos Imobiliários serão vinculados como lastro (“</w:t>
      </w:r>
      <w:r w:rsidRPr="00DC7597">
        <w:rPr>
          <w:rFonts w:asciiTheme="minorHAnsi" w:hAnsiTheme="minorHAnsi" w:cstheme="minorHAnsi"/>
          <w:sz w:val="22"/>
          <w:szCs w:val="22"/>
          <w:u w:val="single"/>
        </w:rPr>
        <w:t>Operação de Securitização</w:t>
      </w:r>
      <w:r w:rsidRPr="00DC7597">
        <w:rPr>
          <w:rFonts w:asciiTheme="minorHAnsi" w:hAnsiTheme="minorHAnsi" w:cstheme="minorHAnsi"/>
          <w:sz w:val="22"/>
          <w:szCs w:val="22"/>
        </w:rPr>
        <w:t xml:space="preserve">”); </w:t>
      </w:r>
      <w:r w:rsidR="0064161E">
        <w:rPr>
          <w:rFonts w:asciiTheme="minorHAnsi" w:hAnsiTheme="minorHAnsi" w:cstheme="minorHAnsi"/>
          <w:sz w:val="22"/>
          <w:szCs w:val="22"/>
        </w:rPr>
        <w:t>e</w:t>
      </w:r>
    </w:p>
    <w:p w14:paraId="34D94E9F" w14:textId="77777777" w:rsidR="00704452" w:rsidRPr="00DC7597" w:rsidRDefault="00704452" w:rsidP="00DC7597">
      <w:pPr>
        <w:widowControl w:val="0"/>
        <w:tabs>
          <w:tab w:val="left" w:pos="0"/>
        </w:tabs>
        <w:spacing w:line="320" w:lineRule="exact"/>
        <w:contextualSpacing/>
        <w:rPr>
          <w:rFonts w:asciiTheme="minorHAnsi" w:hAnsiTheme="minorHAnsi" w:cstheme="minorHAnsi"/>
          <w:sz w:val="22"/>
          <w:szCs w:val="22"/>
        </w:rPr>
      </w:pPr>
    </w:p>
    <w:p w14:paraId="0FA9E868" w14:textId="77777777" w:rsidR="007B6469" w:rsidRPr="00DC7597" w:rsidRDefault="00704452" w:rsidP="00DC7597">
      <w:pPr>
        <w:widowControl w:val="0"/>
        <w:numPr>
          <w:ilvl w:val="0"/>
          <w:numId w:val="4"/>
        </w:numPr>
        <w:tabs>
          <w:tab w:val="left" w:pos="0"/>
        </w:tabs>
        <w:spacing w:line="320" w:lineRule="exact"/>
        <w:ind w:left="0"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Os CRI serão distribuídos por meio de oferta pública de distribuição com esforços restritos, nos termos da Instrução da CVM nº 476, de 16 de janeiro de 2009, conforme alterada</w:t>
      </w:r>
      <w:r w:rsidR="008A488F" w:rsidRPr="00DC7597">
        <w:rPr>
          <w:rFonts w:asciiTheme="minorHAnsi" w:hAnsiTheme="minorHAnsi" w:cstheme="minorHAnsi"/>
          <w:sz w:val="22"/>
          <w:szCs w:val="22"/>
        </w:rPr>
        <w:t> </w:t>
      </w:r>
      <w:r w:rsidRPr="00DC7597">
        <w:rPr>
          <w:rFonts w:asciiTheme="minorHAnsi" w:hAnsiTheme="minorHAnsi" w:cstheme="minorHAnsi"/>
          <w:sz w:val="22"/>
          <w:szCs w:val="22"/>
        </w:rPr>
        <w:t>(“</w:t>
      </w:r>
      <w:r w:rsidRPr="00DC7597">
        <w:rPr>
          <w:rFonts w:asciiTheme="minorHAnsi" w:hAnsiTheme="minorHAnsi" w:cstheme="minorHAnsi"/>
          <w:sz w:val="22"/>
          <w:szCs w:val="22"/>
          <w:u w:val="single"/>
        </w:rPr>
        <w:t>Oferta</w:t>
      </w:r>
      <w:r w:rsidRPr="00DC7597">
        <w:rPr>
          <w:rFonts w:asciiTheme="minorHAnsi" w:hAnsiTheme="minorHAnsi" w:cstheme="minorHAnsi"/>
          <w:sz w:val="22"/>
          <w:szCs w:val="22"/>
        </w:rPr>
        <w:t>” e “</w:t>
      </w:r>
      <w:r w:rsidRPr="00DC7597">
        <w:rPr>
          <w:rFonts w:asciiTheme="minorHAnsi" w:hAnsiTheme="minorHAnsi" w:cstheme="minorHAnsi"/>
          <w:sz w:val="22"/>
          <w:szCs w:val="22"/>
          <w:u w:val="single"/>
        </w:rPr>
        <w:t>Instrução CVM 476</w:t>
      </w:r>
      <w:r w:rsidRPr="00DC7597">
        <w:rPr>
          <w:rFonts w:asciiTheme="minorHAnsi" w:hAnsiTheme="minorHAnsi" w:cstheme="minorHAnsi"/>
          <w:sz w:val="22"/>
          <w:szCs w:val="22"/>
        </w:rPr>
        <w:t>”), e serão destinados exclusivamente a investidores profissionais, conforme definidos no artigo 9º-A e seus respectivos incisos e no artigo 9º-C da Instrução CVM nº 539, de 13 de novembro de 2013, conforme alterada, os quais</w:t>
      </w:r>
      <w:r w:rsidR="00792C6C" w:rsidRPr="00DC7597">
        <w:rPr>
          <w:rFonts w:asciiTheme="minorHAnsi" w:hAnsiTheme="minorHAnsi" w:cstheme="minorHAnsi"/>
          <w:sz w:val="22"/>
          <w:szCs w:val="22"/>
        </w:rPr>
        <w:t>, desde que subscrevam os CRI,</w:t>
      </w:r>
      <w:r w:rsidRPr="00DC7597">
        <w:rPr>
          <w:rFonts w:asciiTheme="minorHAnsi" w:hAnsiTheme="minorHAnsi" w:cstheme="minorHAnsi"/>
          <w:sz w:val="22"/>
          <w:szCs w:val="22"/>
        </w:rPr>
        <w:t xml:space="preserve"> serão considerados titulares de CRI</w:t>
      </w:r>
      <w:r w:rsidR="0064161E">
        <w:rPr>
          <w:rFonts w:asciiTheme="minorHAnsi" w:hAnsiTheme="minorHAnsi" w:cstheme="minorHAnsi"/>
          <w:sz w:val="22"/>
          <w:szCs w:val="22"/>
        </w:rPr>
        <w:t>.</w:t>
      </w:r>
    </w:p>
    <w:p w14:paraId="04458B91" w14:textId="77777777" w:rsidR="00704452" w:rsidRPr="00DC7597" w:rsidRDefault="00704452" w:rsidP="00DC7597">
      <w:pPr>
        <w:pStyle w:val="Corpodetexto"/>
        <w:tabs>
          <w:tab w:val="left" w:pos="0"/>
        </w:tabs>
        <w:spacing w:line="320" w:lineRule="exact"/>
        <w:ind w:firstLine="0"/>
        <w:contextualSpacing/>
        <w:rPr>
          <w:rFonts w:asciiTheme="minorHAnsi" w:hAnsiTheme="minorHAnsi" w:cstheme="minorHAnsi"/>
        </w:rPr>
      </w:pPr>
    </w:p>
    <w:p w14:paraId="7B07EC79" w14:textId="74DF11E1" w:rsidR="00704452" w:rsidRPr="00DC7597" w:rsidRDefault="00704452" w:rsidP="00DC7597">
      <w:pPr>
        <w:pStyle w:val="Corpodetexto"/>
        <w:spacing w:line="320" w:lineRule="exact"/>
        <w:ind w:firstLine="0"/>
        <w:contextualSpacing/>
        <w:rPr>
          <w:rFonts w:asciiTheme="minorHAnsi" w:hAnsiTheme="minorHAnsi" w:cstheme="minorHAnsi"/>
        </w:rPr>
      </w:pPr>
      <w:bookmarkStart w:id="4" w:name="_DV_M9"/>
      <w:bookmarkEnd w:id="4"/>
      <w:r w:rsidRPr="00DC7597">
        <w:rPr>
          <w:rFonts w:asciiTheme="minorHAnsi" w:hAnsiTheme="minorHAnsi" w:cstheme="minorHAnsi"/>
        </w:rPr>
        <w:t xml:space="preserve">Isto posto, as Partes vêm por meio desta, na melhor forma de direito, firmar o presente </w:t>
      </w:r>
      <w:r w:rsidR="00112F93" w:rsidRPr="00DC7597">
        <w:rPr>
          <w:rFonts w:asciiTheme="minorHAnsi" w:hAnsiTheme="minorHAnsi" w:cstheme="minorHAnsi"/>
          <w:i/>
        </w:rPr>
        <w:t xml:space="preserve">Instrumento Particular </w:t>
      </w:r>
      <w:r w:rsidR="009A0123" w:rsidRPr="00DC7597">
        <w:rPr>
          <w:rFonts w:asciiTheme="minorHAnsi" w:hAnsiTheme="minorHAnsi" w:cstheme="minorHAnsi"/>
          <w:i/>
        </w:rPr>
        <w:t>d</w:t>
      </w:r>
      <w:r w:rsidR="00112F93" w:rsidRPr="00DC7597">
        <w:rPr>
          <w:rFonts w:asciiTheme="minorHAnsi" w:hAnsiTheme="minorHAnsi" w:cstheme="minorHAnsi"/>
          <w:i/>
        </w:rPr>
        <w:t xml:space="preserve">e Escritura </w:t>
      </w:r>
      <w:r w:rsidR="009A0123" w:rsidRPr="00DC7597">
        <w:rPr>
          <w:rFonts w:asciiTheme="minorHAnsi" w:hAnsiTheme="minorHAnsi" w:cstheme="minorHAnsi"/>
          <w:i/>
        </w:rPr>
        <w:t>d</w:t>
      </w:r>
      <w:r w:rsidR="00112F93" w:rsidRPr="00DC7597">
        <w:rPr>
          <w:rFonts w:asciiTheme="minorHAnsi" w:hAnsiTheme="minorHAnsi" w:cstheme="minorHAnsi"/>
          <w:i/>
        </w:rPr>
        <w:t xml:space="preserve">a </w:t>
      </w:r>
      <w:r w:rsidR="009C07BF">
        <w:rPr>
          <w:rFonts w:asciiTheme="minorHAnsi" w:hAnsiTheme="minorHAnsi" w:cstheme="minorHAnsi"/>
          <w:i/>
        </w:rPr>
        <w:t>18</w:t>
      </w:r>
      <w:r w:rsidR="00B95CEA" w:rsidRPr="00DC7597">
        <w:rPr>
          <w:rFonts w:asciiTheme="minorHAnsi" w:hAnsiTheme="minorHAnsi" w:cstheme="minorHAnsi"/>
          <w:i/>
        </w:rPr>
        <w:t xml:space="preserve">ª </w:t>
      </w:r>
      <w:r w:rsidR="00112F93" w:rsidRPr="00DC7597">
        <w:rPr>
          <w:rFonts w:asciiTheme="minorHAnsi" w:hAnsiTheme="minorHAnsi" w:cstheme="minorHAnsi"/>
          <w:i/>
        </w:rPr>
        <w:t>(</w:t>
      </w:r>
      <w:r w:rsidR="009C07BF">
        <w:rPr>
          <w:rFonts w:asciiTheme="minorHAnsi" w:hAnsiTheme="minorHAnsi" w:cstheme="minorHAnsi"/>
          <w:i/>
        </w:rPr>
        <w:t>Décima Oitava</w:t>
      </w:r>
      <w:r w:rsidR="00112F93" w:rsidRPr="00DC7597">
        <w:rPr>
          <w:rFonts w:asciiTheme="minorHAnsi" w:hAnsiTheme="minorHAnsi" w:cstheme="minorHAnsi"/>
          <w:i/>
        </w:rPr>
        <w:t xml:space="preserve">) Emissão </w:t>
      </w:r>
      <w:r w:rsidR="009A0123" w:rsidRPr="00DC7597">
        <w:rPr>
          <w:rFonts w:asciiTheme="minorHAnsi" w:hAnsiTheme="minorHAnsi" w:cstheme="minorHAnsi"/>
          <w:i/>
        </w:rPr>
        <w:t>d</w:t>
      </w:r>
      <w:r w:rsidR="00112F93" w:rsidRPr="00DC7597">
        <w:rPr>
          <w:rFonts w:asciiTheme="minorHAnsi" w:hAnsiTheme="minorHAnsi" w:cstheme="minorHAnsi"/>
          <w:i/>
        </w:rPr>
        <w:t xml:space="preserve">e Debêntures Simples, </w:t>
      </w:r>
      <w:r w:rsidR="009A0123" w:rsidRPr="00DC7597">
        <w:rPr>
          <w:rFonts w:asciiTheme="minorHAnsi" w:hAnsiTheme="minorHAnsi" w:cstheme="minorHAnsi"/>
          <w:i/>
        </w:rPr>
        <w:t>n</w:t>
      </w:r>
      <w:r w:rsidR="00112F93" w:rsidRPr="00DC7597">
        <w:rPr>
          <w:rFonts w:asciiTheme="minorHAnsi" w:hAnsiTheme="minorHAnsi" w:cstheme="minorHAnsi"/>
          <w:i/>
        </w:rPr>
        <w:t xml:space="preserve">ão Conversíveis </w:t>
      </w:r>
      <w:r w:rsidR="009A0123" w:rsidRPr="00DC7597">
        <w:rPr>
          <w:rFonts w:asciiTheme="minorHAnsi" w:hAnsiTheme="minorHAnsi" w:cstheme="minorHAnsi"/>
          <w:i/>
        </w:rPr>
        <w:t>e</w:t>
      </w:r>
      <w:r w:rsidR="00112F93" w:rsidRPr="00DC7597">
        <w:rPr>
          <w:rFonts w:asciiTheme="minorHAnsi" w:hAnsiTheme="minorHAnsi" w:cstheme="minorHAnsi"/>
          <w:i/>
        </w:rPr>
        <w:t xml:space="preserve">m Ações, </w:t>
      </w:r>
      <w:r w:rsidR="009A0123" w:rsidRPr="00DC7597">
        <w:rPr>
          <w:rFonts w:asciiTheme="minorHAnsi" w:hAnsiTheme="minorHAnsi" w:cstheme="minorHAnsi"/>
          <w:i/>
        </w:rPr>
        <w:t>d</w:t>
      </w:r>
      <w:r w:rsidR="00112F93" w:rsidRPr="00DC7597">
        <w:rPr>
          <w:rFonts w:asciiTheme="minorHAnsi" w:hAnsiTheme="minorHAnsi" w:cstheme="minorHAnsi"/>
          <w:i/>
        </w:rPr>
        <w:t xml:space="preserve">a Espécie </w:t>
      </w:r>
      <w:r w:rsidR="00A57B58" w:rsidRPr="00A57B58">
        <w:rPr>
          <w:rFonts w:asciiTheme="minorHAnsi" w:hAnsiTheme="minorHAnsi" w:cstheme="minorHAnsi"/>
          <w:i/>
        </w:rPr>
        <w:t xml:space="preserve">Quirografária, </w:t>
      </w:r>
      <w:r w:rsidR="00A57B58">
        <w:rPr>
          <w:rFonts w:asciiTheme="minorHAnsi" w:hAnsiTheme="minorHAnsi" w:cstheme="minorHAnsi"/>
          <w:i/>
        </w:rPr>
        <w:t>a</w:t>
      </w:r>
      <w:r w:rsidR="00A57B58" w:rsidRPr="00A57B58">
        <w:rPr>
          <w:rFonts w:asciiTheme="minorHAnsi" w:hAnsiTheme="minorHAnsi" w:cstheme="minorHAnsi"/>
          <w:i/>
        </w:rPr>
        <w:t xml:space="preserve"> Ser Convolada </w:t>
      </w:r>
      <w:r w:rsidR="00A57B58">
        <w:rPr>
          <w:rFonts w:asciiTheme="minorHAnsi" w:hAnsiTheme="minorHAnsi" w:cstheme="minorHAnsi"/>
          <w:i/>
        </w:rPr>
        <w:t>n</w:t>
      </w:r>
      <w:r w:rsidR="00A57B58" w:rsidRPr="00A57B58">
        <w:rPr>
          <w:rFonts w:asciiTheme="minorHAnsi" w:hAnsiTheme="minorHAnsi" w:cstheme="minorHAnsi"/>
          <w:i/>
        </w:rPr>
        <w:t xml:space="preserve">a Espécie </w:t>
      </w:r>
      <w:r w:rsidR="0044097D" w:rsidRPr="00DC7597">
        <w:rPr>
          <w:rFonts w:asciiTheme="minorHAnsi" w:hAnsiTheme="minorHAnsi" w:cstheme="minorHAnsi"/>
          <w:i/>
        </w:rPr>
        <w:t>com Garantia Real</w:t>
      </w:r>
      <w:r w:rsidR="00112F93" w:rsidRPr="00DC7597">
        <w:rPr>
          <w:rFonts w:asciiTheme="minorHAnsi" w:hAnsiTheme="minorHAnsi" w:cstheme="minorHAnsi"/>
          <w:i/>
        </w:rPr>
        <w:t xml:space="preserve">, </w:t>
      </w:r>
      <w:r w:rsidR="009A0123" w:rsidRPr="00DC7597">
        <w:rPr>
          <w:rFonts w:asciiTheme="minorHAnsi" w:hAnsiTheme="minorHAnsi" w:cstheme="minorHAnsi"/>
          <w:i/>
        </w:rPr>
        <w:t>e</w:t>
      </w:r>
      <w:r w:rsidR="00112F93" w:rsidRPr="00DC7597">
        <w:rPr>
          <w:rFonts w:asciiTheme="minorHAnsi" w:hAnsiTheme="minorHAnsi" w:cstheme="minorHAnsi"/>
          <w:i/>
        </w:rPr>
        <w:t xml:space="preserve">m Série Única, </w:t>
      </w:r>
      <w:r w:rsidR="009A0123" w:rsidRPr="00DC7597">
        <w:rPr>
          <w:rFonts w:asciiTheme="minorHAnsi" w:hAnsiTheme="minorHAnsi" w:cstheme="minorHAnsi"/>
          <w:i/>
        </w:rPr>
        <w:t>p</w:t>
      </w:r>
      <w:r w:rsidR="00112F93" w:rsidRPr="00DC7597">
        <w:rPr>
          <w:rFonts w:asciiTheme="minorHAnsi" w:hAnsiTheme="minorHAnsi" w:cstheme="minorHAnsi"/>
          <w:i/>
        </w:rPr>
        <w:t xml:space="preserve">ara Colocação Privada, </w:t>
      </w:r>
      <w:r w:rsidR="009A0123" w:rsidRPr="00DC7597">
        <w:rPr>
          <w:rFonts w:asciiTheme="minorHAnsi" w:hAnsiTheme="minorHAnsi" w:cstheme="minorHAnsi"/>
          <w:i/>
        </w:rPr>
        <w:t>d</w:t>
      </w:r>
      <w:r w:rsidR="00112F93" w:rsidRPr="00DC7597">
        <w:rPr>
          <w:rFonts w:asciiTheme="minorHAnsi" w:hAnsiTheme="minorHAnsi" w:cstheme="minorHAnsi"/>
          <w:i/>
        </w:rPr>
        <w:t xml:space="preserve">a </w:t>
      </w:r>
      <w:r w:rsidR="001451D0">
        <w:rPr>
          <w:rFonts w:asciiTheme="minorHAnsi" w:hAnsiTheme="minorHAnsi" w:cstheme="minorHAnsi"/>
          <w:i/>
        </w:rPr>
        <w:t xml:space="preserve">Gafisa </w:t>
      </w:r>
      <w:r w:rsidR="00244185" w:rsidRPr="00DC7597">
        <w:rPr>
          <w:rFonts w:asciiTheme="minorHAnsi" w:hAnsiTheme="minorHAnsi" w:cstheme="minorHAnsi"/>
          <w:i/>
        </w:rPr>
        <w:t>S</w:t>
      </w:r>
      <w:r w:rsidR="001451D0">
        <w:rPr>
          <w:rFonts w:asciiTheme="minorHAnsi" w:hAnsiTheme="minorHAnsi" w:cstheme="minorHAnsi"/>
          <w:i/>
        </w:rPr>
        <w:t>.</w:t>
      </w:r>
      <w:r w:rsidR="00244185" w:rsidRPr="00DC7597">
        <w:rPr>
          <w:rFonts w:asciiTheme="minorHAnsi" w:hAnsiTheme="minorHAnsi" w:cstheme="minorHAnsi"/>
          <w:i/>
        </w:rPr>
        <w:t>A</w:t>
      </w:r>
      <w:r w:rsidR="004C2E5C" w:rsidRPr="00DC7597">
        <w:rPr>
          <w:rFonts w:asciiTheme="minorHAnsi" w:hAnsiTheme="minorHAnsi" w:cstheme="minorHAnsi"/>
          <w:i/>
        </w:rPr>
        <w:t>.</w:t>
      </w:r>
      <w:r w:rsidR="004C2E5C" w:rsidRPr="00DC7597">
        <w:rPr>
          <w:rFonts w:asciiTheme="minorHAnsi" w:hAnsiTheme="minorHAnsi" w:cstheme="minorHAnsi"/>
        </w:rPr>
        <w:t xml:space="preserve"> </w:t>
      </w:r>
      <w:r w:rsidRPr="00DC7597">
        <w:rPr>
          <w:rFonts w:asciiTheme="minorHAnsi" w:hAnsiTheme="minorHAnsi" w:cstheme="minorHAnsi"/>
        </w:rPr>
        <w:t>(“</w:t>
      </w:r>
      <w:r w:rsidRPr="00DC7597">
        <w:rPr>
          <w:rFonts w:asciiTheme="minorHAnsi" w:hAnsiTheme="minorHAnsi" w:cstheme="minorHAnsi"/>
          <w:u w:val="single"/>
        </w:rPr>
        <w:t>Escritura</w:t>
      </w:r>
      <w:r w:rsidRPr="00DC7597">
        <w:rPr>
          <w:rFonts w:asciiTheme="minorHAnsi" w:hAnsiTheme="minorHAnsi" w:cstheme="minorHAnsi"/>
        </w:rPr>
        <w:t>” ou “</w:t>
      </w:r>
      <w:r w:rsidRPr="00DC7597">
        <w:rPr>
          <w:rFonts w:asciiTheme="minorHAnsi" w:hAnsiTheme="minorHAnsi" w:cstheme="minorHAnsi"/>
          <w:u w:val="single"/>
        </w:rPr>
        <w:t>Escritura de Emissão</w:t>
      </w:r>
      <w:r w:rsidRPr="00DC7597">
        <w:rPr>
          <w:rFonts w:asciiTheme="minorHAnsi" w:hAnsiTheme="minorHAnsi" w:cstheme="minorHAnsi"/>
        </w:rPr>
        <w:t>”), mediante as seguintes cláusulas e condições:</w:t>
      </w:r>
    </w:p>
    <w:p w14:paraId="7A07E400" w14:textId="47D482E8" w:rsidR="00704452" w:rsidRDefault="00704452" w:rsidP="00DC7597">
      <w:pPr>
        <w:spacing w:line="320" w:lineRule="exact"/>
        <w:contextualSpacing/>
        <w:jc w:val="both"/>
        <w:rPr>
          <w:rFonts w:asciiTheme="minorHAnsi" w:hAnsiTheme="minorHAnsi" w:cstheme="minorHAnsi"/>
          <w:sz w:val="22"/>
          <w:szCs w:val="22"/>
        </w:rPr>
      </w:pPr>
    </w:p>
    <w:p w14:paraId="3EAED7E5" w14:textId="1A21EEAB" w:rsidR="0009396F" w:rsidRDefault="0009396F" w:rsidP="00DC7597">
      <w:pPr>
        <w:spacing w:line="320" w:lineRule="exact"/>
        <w:contextualSpacing/>
        <w:jc w:val="both"/>
        <w:rPr>
          <w:rFonts w:asciiTheme="minorHAnsi" w:hAnsiTheme="minorHAnsi" w:cstheme="minorHAnsi"/>
          <w:sz w:val="22"/>
          <w:szCs w:val="22"/>
        </w:rPr>
      </w:pPr>
    </w:p>
    <w:p w14:paraId="22CDCBD9" w14:textId="19E496B2" w:rsidR="0009396F" w:rsidRDefault="0009396F" w:rsidP="00DC7597">
      <w:pPr>
        <w:spacing w:line="320" w:lineRule="exact"/>
        <w:contextualSpacing/>
        <w:jc w:val="both"/>
        <w:rPr>
          <w:rFonts w:asciiTheme="minorHAnsi" w:hAnsiTheme="minorHAnsi" w:cstheme="minorHAnsi"/>
          <w:sz w:val="22"/>
          <w:szCs w:val="22"/>
        </w:rPr>
      </w:pPr>
    </w:p>
    <w:p w14:paraId="7175EFE5" w14:textId="77777777" w:rsidR="0009396F" w:rsidRPr="00DC7597" w:rsidRDefault="0009396F" w:rsidP="00DC7597">
      <w:pPr>
        <w:spacing w:line="320" w:lineRule="exact"/>
        <w:contextualSpacing/>
        <w:jc w:val="both"/>
        <w:rPr>
          <w:rFonts w:asciiTheme="minorHAnsi" w:hAnsiTheme="minorHAnsi" w:cstheme="minorHAnsi"/>
          <w:sz w:val="22"/>
          <w:szCs w:val="22"/>
        </w:rPr>
      </w:pPr>
    </w:p>
    <w:p w14:paraId="1BC2D28E" w14:textId="77777777" w:rsidR="00704452" w:rsidRPr="00DC7597" w:rsidRDefault="00704452" w:rsidP="00D21680">
      <w:pPr>
        <w:pStyle w:val="Ttulo1"/>
      </w:pPr>
      <w:bookmarkStart w:id="5" w:name="_DV_M13"/>
      <w:bookmarkStart w:id="6" w:name="_Toc499990313"/>
      <w:bookmarkEnd w:id="5"/>
      <w:r w:rsidRPr="00DC7597">
        <w:lastRenderedPageBreak/>
        <w:t>CLÁUSULA I - AUTORIZAÇÃO</w:t>
      </w:r>
      <w:bookmarkEnd w:id="6"/>
    </w:p>
    <w:p w14:paraId="1C14637C"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553953FA" w14:textId="77777777" w:rsidR="00305E70" w:rsidRPr="00DC7597" w:rsidRDefault="008A488F" w:rsidP="00DC7597">
      <w:pPr>
        <w:pStyle w:val="Saudao"/>
        <w:numPr>
          <w:ilvl w:val="1"/>
          <w:numId w:val="6"/>
        </w:numPr>
        <w:spacing w:line="320" w:lineRule="exact"/>
        <w:ind w:left="0" w:firstLine="0"/>
        <w:contextualSpacing/>
        <w:rPr>
          <w:rFonts w:asciiTheme="minorHAnsi" w:hAnsiTheme="minorHAnsi" w:cstheme="minorHAnsi"/>
          <w:sz w:val="22"/>
          <w:szCs w:val="22"/>
        </w:rPr>
      </w:pPr>
      <w:bookmarkStart w:id="7" w:name="_DV_M14"/>
      <w:bookmarkEnd w:id="7"/>
      <w:r w:rsidRPr="00DC7597">
        <w:rPr>
          <w:rFonts w:asciiTheme="minorHAnsi" w:hAnsiTheme="minorHAnsi" w:cstheme="minorHAnsi"/>
          <w:b/>
          <w:sz w:val="22"/>
          <w:szCs w:val="22"/>
        </w:rPr>
        <w:t>Autorização</w:t>
      </w:r>
    </w:p>
    <w:p w14:paraId="1357860C" w14:textId="77777777" w:rsidR="00305E70" w:rsidRPr="00DC7597" w:rsidRDefault="00305E70" w:rsidP="00DC7597">
      <w:pPr>
        <w:pStyle w:val="Saudao"/>
        <w:spacing w:line="320" w:lineRule="exact"/>
        <w:ind w:firstLine="0"/>
        <w:contextualSpacing/>
        <w:rPr>
          <w:rFonts w:asciiTheme="minorHAnsi" w:hAnsiTheme="minorHAnsi" w:cstheme="minorHAnsi"/>
          <w:b/>
          <w:sz w:val="22"/>
          <w:szCs w:val="22"/>
        </w:rPr>
      </w:pPr>
    </w:p>
    <w:p w14:paraId="1FBE473D" w14:textId="77777777" w:rsidR="00704452" w:rsidRPr="00DC7597" w:rsidRDefault="001451D0" w:rsidP="00DC7597">
      <w:pPr>
        <w:pStyle w:val="Saudao"/>
        <w:numPr>
          <w:ilvl w:val="2"/>
          <w:numId w:val="6"/>
        </w:numPr>
        <w:spacing w:line="320" w:lineRule="exact"/>
        <w:ind w:left="0" w:firstLine="0"/>
        <w:contextualSpacing/>
        <w:rPr>
          <w:rFonts w:asciiTheme="minorHAnsi" w:hAnsiTheme="minorHAnsi" w:cstheme="minorHAnsi"/>
          <w:sz w:val="22"/>
          <w:szCs w:val="22"/>
        </w:rPr>
      </w:pPr>
      <w:r w:rsidRPr="00C85FA4">
        <w:rPr>
          <w:rFonts w:asciiTheme="minorHAnsi" w:hAnsiTheme="minorHAnsi" w:cs="Calibri"/>
          <w:color w:val="000000" w:themeColor="text1"/>
          <w:sz w:val="22"/>
          <w:szCs w:val="22"/>
        </w:rPr>
        <w:t xml:space="preserve">A presente Escritura é firmada com base na deliberação da Reunião do Conselho de Administração da Emissora realizada </w:t>
      </w:r>
      <w:r w:rsidRPr="009C1DB5">
        <w:rPr>
          <w:rFonts w:asciiTheme="minorHAnsi" w:hAnsiTheme="minorHAnsi" w:cs="Calibri"/>
          <w:color w:val="000000" w:themeColor="text1"/>
          <w:sz w:val="22"/>
          <w:szCs w:val="22"/>
        </w:rPr>
        <w:t xml:space="preserve">em </w:t>
      </w:r>
      <w:r w:rsidR="00172A8F">
        <w:rPr>
          <w:rFonts w:asciiTheme="minorHAnsi" w:hAnsiTheme="minorHAnsi" w:cs="Calibri"/>
          <w:color w:val="000000" w:themeColor="text1"/>
          <w:sz w:val="22"/>
          <w:szCs w:val="22"/>
        </w:rPr>
        <w:t>[</w:t>
      </w:r>
      <w:r w:rsidR="00172A8F" w:rsidRPr="00F24A3C">
        <w:rPr>
          <w:rFonts w:asciiTheme="minorHAnsi" w:hAnsiTheme="minorHAnsi" w:cs="Calibri"/>
          <w:color w:val="000000" w:themeColor="text1"/>
          <w:sz w:val="22"/>
          <w:szCs w:val="22"/>
          <w:highlight w:val="yellow"/>
        </w:rPr>
        <w:t>=</w:t>
      </w:r>
      <w:r w:rsidR="00172A8F">
        <w:rPr>
          <w:rFonts w:asciiTheme="minorHAnsi" w:hAnsiTheme="minorHAnsi" w:cs="Calibri"/>
          <w:color w:val="000000" w:themeColor="text1"/>
          <w:sz w:val="22"/>
          <w:szCs w:val="22"/>
        </w:rPr>
        <w:t>]</w:t>
      </w:r>
      <w:r w:rsidRPr="00C85FA4">
        <w:rPr>
          <w:rFonts w:asciiTheme="minorHAnsi" w:hAnsiTheme="minorHAnsi" w:cs="Calibri"/>
          <w:color w:val="000000" w:themeColor="text1"/>
          <w:sz w:val="22"/>
          <w:szCs w:val="22"/>
        </w:rPr>
        <w:t xml:space="preserve"> (“</w:t>
      </w:r>
      <w:r w:rsidRPr="00C85FA4">
        <w:rPr>
          <w:rFonts w:asciiTheme="minorHAnsi" w:hAnsiTheme="minorHAnsi" w:cs="Calibri"/>
          <w:color w:val="000000" w:themeColor="text1"/>
          <w:sz w:val="22"/>
          <w:szCs w:val="22"/>
          <w:u w:val="single"/>
        </w:rPr>
        <w:t>RCA</w:t>
      </w:r>
      <w:r w:rsidRPr="00C85FA4">
        <w:rPr>
          <w:rFonts w:asciiTheme="minorHAnsi" w:hAnsiTheme="minorHAnsi" w:cs="Calibri"/>
          <w:color w:val="000000" w:themeColor="text1"/>
          <w:sz w:val="22"/>
          <w:szCs w:val="22"/>
        </w:rPr>
        <w:t>”)</w:t>
      </w:r>
      <w:r w:rsidRPr="00C85FA4">
        <w:rPr>
          <w:rFonts w:asciiTheme="minorHAnsi" w:hAnsiTheme="minorHAnsi" w:cs="Calibri"/>
          <w:color w:val="000000"/>
          <w:sz w:val="22"/>
          <w:szCs w:val="22"/>
        </w:rPr>
        <w:t xml:space="preserve">, na qual foram deliberadas as condições da Emissão (abaixo definida), nos termos do artigo </w:t>
      </w:r>
      <w:r w:rsidRPr="00C85FA4">
        <w:rPr>
          <w:rFonts w:asciiTheme="minorHAnsi" w:hAnsiTheme="minorHAnsi" w:cs="Calibri"/>
          <w:color w:val="000000" w:themeColor="text1"/>
          <w:sz w:val="22"/>
          <w:szCs w:val="22"/>
        </w:rPr>
        <w:t>2</w:t>
      </w:r>
      <w:r>
        <w:rPr>
          <w:rFonts w:asciiTheme="minorHAnsi" w:hAnsiTheme="minorHAnsi" w:cs="Calibri"/>
          <w:color w:val="000000" w:themeColor="text1"/>
          <w:sz w:val="22"/>
          <w:szCs w:val="22"/>
        </w:rPr>
        <w:t xml:space="preserve">0, (r), </w:t>
      </w:r>
      <w:r w:rsidRPr="00C85FA4">
        <w:rPr>
          <w:rFonts w:asciiTheme="minorHAnsi" w:hAnsiTheme="minorHAnsi" w:cs="Calibri"/>
          <w:color w:val="000000"/>
          <w:sz w:val="22"/>
          <w:szCs w:val="22"/>
        </w:rPr>
        <w:t>do Estatuto Social da Emissora e, conforme disposto no artigo 59 da Lei nº 6.404, de 15 de dezembro de 1976, conforme alterada (“</w:t>
      </w:r>
      <w:r w:rsidRPr="00C85FA4">
        <w:rPr>
          <w:rFonts w:asciiTheme="minorHAnsi" w:hAnsiTheme="minorHAnsi" w:cs="Calibri"/>
          <w:color w:val="000000"/>
          <w:sz w:val="22"/>
          <w:szCs w:val="22"/>
          <w:u w:val="single"/>
        </w:rPr>
        <w:t>Lei das Sociedades por Ações</w:t>
      </w:r>
      <w:r w:rsidRPr="00C85FA4">
        <w:rPr>
          <w:rFonts w:asciiTheme="minorHAnsi" w:hAnsiTheme="minorHAnsi" w:cs="Calibri"/>
          <w:color w:val="000000"/>
          <w:sz w:val="22"/>
          <w:szCs w:val="22"/>
        </w:rPr>
        <w:t>”)</w:t>
      </w:r>
      <w:r w:rsidR="00704452" w:rsidRPr="00DC7597">
        <w:rPr>
          <w:rFonts w:asciiTheme="minorHAnsi" w:hAnsiTheme="minorHAnsi" w:cstheme="minorHAnsi"/>
          <w:sz w:val="22"/>
          <w:szCs w:val="22"/>
        </w:rPr>
        <w:t>.</w:t>
      </w:r>
      <w:r w:rsidR="004C2E5C" w:rsidRPr="00DC7597">
        <w:rPr>
          <w:rFonts w:asciiTheme="minorHAnsi" w:hAnsiTheme="minorHAnsi" w:cstheme="minorHAnsi"/>
          <w:sz w:val="22"/>
          <w:szCs w:val="22"/>
        </w:rPr>
        <w:t xml:space="preserve"> </w:t>
      </w:r>
    </w:p>
    <w:p w14:paraId="61BFB092" w14:textId="77777777" w:rsidR="008A488F" w:rsidRPr="00DC7597" w:rsidRDefault="008A488F" w:rsidP="00DC7597">
      <w:pPr>
        <w:spacing w:line="320" w:lineRule="exact"/>
        <w:contextualSpacing/>
        <w:rPr>
          <w:rFonts w:asciiTheme="minorHAnsi" w:hAnsiTheme="minorHAnsi" w:cstheme="minorHAnsi"/>
          <w:sz w:val="22"/>
          <w:szCs w:val="22"/>
        </w:rPr>
      </w:pPr>
    </w:p>
    <w:p w14:paraId="11E5C0D6" w14:textId="77777777" w:rsidR="00305E70" w:rsidRPr="00DC7597" w:rsidRDefault="008A488F" w:rsidP="00DC7597">
      <w:pPr>
        <w:pStyle w:val="Saudao"/>
        <w:numPr>
          <w:ilvl w:val="1"/>
          <w:numId w:val="6"/>
        </w:numPr>
        <w:spacing w:line="320" w:lineRule="exact"/>
        <w:ind w:left="0" w:firstLine="0"/>
        <w:contextualSpacing/>
        <w:rPr>
          <w:rFonts w:asciiTheme="minorHAnsi" w:hAnsiTheme="minorHAnsi" w:cstheme="minorHAnsi"/>
          <w:sz w:val="22"/>
          <w:szCs w:val="22"/>
        </w:rPr>
      </w:pPr>
      <w:r w:rsidRPr="00DC7597">
        <w:rPr>
          <w:rFonts w:asciiTheme="minorHAnsi" w:hAnsiTheme="minorHAnsi" w:cstheme="minorHAnsi"/>
          <w:b/>
          <w:sz w:val="22"/>
          <w:szCs w:val="22"/>
        </w:rPr>
        <w:t xml:space="preserve">Autorização </w:t>
      </w:r>
      <w:r w:rsidR="00CA5631" w:rsidRPr="00DC7597">
        <w:rPr>
          <w:rFonts w:asciiTheme="minorHAnsi" w:hAnsiTheme="minorHAnsi" w:cstheme="minorHAnsi"/>
          <w:b/>
          <w:sz w:val="22"/>
          <w:szCs w:val="22"/>
        </w:rPr>
        <w:t xml:space="preserve">das </w:t>
      </w:r>
      <w:r w:rsidRPr="00DC7597">
        <w:rPr>
          <w:rFonts w:asciiTheme="minorHAnsi" w:hAnsiTheme="minorHAnsi" w:cstheme="minorHAnsi"/>
          <w:b/>
          <w:sz w:val="22"/>
          <w:szCs w:val="22"/>
        </w:rPr>
        <w:t>Garantias</w:t>
      </w:r>
    </w:p>
    <w:p w14:paraId="36238585" w14:textId="77777777" w:rsidR="00305E70" w:rsidRPr="00DC7597" w:rsidRDefault="00305E70" w:rsidP="00DC7597">
      <w:pPr>
        <w:pStyle w:val="Saudao"/>
        <w:spacing w:line="320" w:lineRule="exact"/>
        <w:ind w:firstLine="0"/>
        <w:contextualSpacing/>
        <w:rPr>
          <w:rFonts w:asciiTheme="minorHAnsi" w:hAnsiTheme="minorHAnsi" w:cstheme="minorHAnsi"/>
          <w:sz w:val="22"/>
          <w:szCs w:val="22"/>
        </w:rPr>
      </w:pPr>
    </w:p>
    <w:p w14:paraId="0BC60680" w14:textId="77777777" w:rsidR="008A488F" w:rsidRPr="00DC7597" w:rsidRDefault="008A488F" w:rsidP="00DC7597">
      <w:pPr>
        <w:pStyle w:val="Saudao"/>
        <w:numPr>
          <w:ilvl w:val="2"/>
          <w:numId w:val="6"/>
        </w:numPr>
        <w:spacing w:line="320" w:lineRule="exact"/>
        <w:ind w:left="0" w:firstLine="0"/>
        <w:contextualSpacing/>
        <w:rPr>
          <w:rFonts w:asciiTheme="minorHAnsi" w:hAnsiTheme="minorHAnsi" w:cstheme="minorHAnsi"/>
          <w:sz w:val="22"/>
          <w:szCs w:val="22"/>
        </w:rPr>
      </w:pPr>
      <w:r w:rsidRPr="00DC7597">
        <w:rPr>
          <w:rFonts w:asciiTheme="minorHAnsi" w:hAnsiTheme="minorHAnsi" w:cstheme="minorHAnsi"/>
          <w:sz w:val="22"/>
          <w:szCs w:val="22"/>
        </w:rPr>
        <w:t>As Garantias (conforme definido abaixo) previstas nesta Escritura</w:t>
      </w:r>
      <w:r w:rsidR="004C2E5C" w:rsidRPr="00DC7597">
        <w:rPr>
          <w:rFonts w:asciiTheme="minorHAnsi" w:hAnsiTheme="minorHAnsi" w:cstheme="minorHAnsi"/>
          <w:sz w:val="22"/>
          <w:szCs w:val="22"/>
        </w:rPr>
        <w:t xml:space="preserve"> de Emissão</w:t>
      </w:r>
      <w:r w:rsidR="00A1468A" w:rsidRPr="00DC7597">
        <w:rPr>
          <w:rFonts w:asciiTheme="minorHAnsi" w:hAnsiTheme="minorHAnsi" w:cstheme="minorHAnsi"/>
          <w:sz w:val="22"/>
          <w:szCs w:val="22"/>
        </w:rPr>
        <w:t xml:space="preserve"> e já celebradas nesta data, conforme o caso</w:t>
      </w:r>
      <w:r w:rsidRPr="00DC7597">
        <w:rPr>
          <w:rFonts w:asciiTheme="minorHAnsi" w:hAnsiTheme="minorHAnsi" w:cstheme="minorHAnsi"/>
          <w:sz w:val="22"/>
          <w:szCs w:val="22"/>
        </w:rPr>
        <w:t xml:space="preserve">, foram devidamente aprovadas </w:t>
      </w:r>
      <w:r w:rsidR="00CA5631" w:rsidRPr="00DC7597">
        <w:rPr>
          <w:rFonts w:asciiTheme="minorHAnsi" w:hAnsiTheme="minorHAnsi" w:cstheme="minorHAnsi"/>
          <w:sz w:val="22"/>
          <w:szCs w:val="22"/>
        </w:rPr>
        <w:t>pela</w:t>
      </w:r>
      <w:r w:rsidR="00020883">
        <w:rPr>
          <w:rFonts w:asciiTheme="minorHAnsi" w:hAnsiTheme="minorHAnsi" w:cstheme="minorHAnsi"/>
          <w:sz w:val="22"/>
          <w:szCs w:val="22"/>
        </w:rPr>
        <w:t>s</w:t>
      </w:r>
      <w:r w:rsidR="00CA5631" w:rsidRPr="00DC7597">
        <w:rPr>
          <w:rFonts w:asciiTheme="minorHAnsi" w:hAnsiTheme="minorHAnsi" w:cstheme="minorHAnsi"/>
          <w:sz w:val="22"/>
          <w:szCs w:val="22"/>
        </w:rPr>
        <w:t xml:space="preserve"> </w:t>
      </w:r>
      <w:r w:rsidR="004E7E7D" w:rsidRPr="00DC7597">
        <w:rPr>
          <w:rFonts w:asciiTheme="minorHAnsi" w:hAnsiTheme="minorHAnsi" w:cstheme="minorHAnsi"/>
          <w:sz w:val="22"/>
          <w:szCs w:val="22"/>
        </w:rPr>
        <w:t>Fiduciante</w:t>
      </w:r>
      <w:r w:rsidR="00020883">
        <w:rPr>
          <w:rFonts w:asciiTheme="minorHAnsi" w:hAnsiTheme="minorHAnsi" w:cstheme="minorHAnsi"/>
          <w:sz w:val="22"/>
          <w:szCs w:val="22"/>
        </w:rPr>
        <w:t>s, conforme exigido nos respectivos Contratos Sociais de cada uma delas</w:t>
      </w:r>
      <w:r w:rsidR="004C2E5C" w:rsidRPr="00DC7597">
        <w:rPr>
          <w:rFonts w:asciiTheme="minorHAnsi" w:hAnsiTheme="minorHAnsi" w:cstheme="minorHAnsi"/>
          <w:sz w:val="22"/>
          <w:szCs w:val="22"/>
        </w:rPr>
        <w:t xml:space="preserve">, </w:t>
      </w:r>
      <w:r w:rsidRPr="00DC7597">
        <w:rPr>
          <w:rFonts w:asciiTheme="minorHAnsi" w:hAnsiTheme="minorHAnsi" w:cstheme="minorHAnsi"/>
          <w:sz w:val="22"/>
          <w:szCs w:val="22"/>
        </w:rPr>
        <w:t xml:space="preserve">da seguinte forma: </w:t>
      </w:r>
    </w:p>
    <w:p w14:paraId="46F42568" w14:textId="77777777" w:rsidR="00EA5162" w:rsidRPr="00DC7597" w:rsidRDefault="00EA5162"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1F4BD682" w14:textId="2EDC12D7" w:rsidR="008C5A94" w:rsidRDefault="00EA5162" w:rsidP="00DC7597">
      <w:pPr>
        <w:pStyle w:val="PargrafodaLista"/>
        <w:numPr>
          <w:ilvl w:val="0"/>
          <w:numId w:val="10"/>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u w:val="single"/>
          <w:lang w:val="pt-BR"/>
        </w:rPr>
        <w:t xml:space="preserve">Alienação Fiduciária de </w:t>
      </w:r>
      <w:r w:rsidR="008C5A94">
        <w:rPr>
          <w:rFonts w:asciiTheme="minorHAnsi" w:hAnsiTheme="minorHAnsi" w:cstheme="minorHAnsi"/>
          <w:sz w:val="22"/>
          <w:szCs w:val="22"/>
          <w:u w:val="single"/>
          <w:lang w:val="pt-BR"/>
        </w:rPr>
        <w:t>Imóveis</w:t>
      </w:r>
      <w:r w:rsidRPr="00DC7597">
        <w:rPr>
          <w:rFonts w:asciiTheme="minorHAnsi" w:hAnsiTheme="minorHAnsi" w:cstheme="minorHAnsi"/>
          <w:sz w:val="22"/>
          <w:szCs w:val="22"/>
          <w:lang w:val="pt-BR"/>
        </w:rPr>
        <w:t xml:space="preserve">: por meio da </w:t>
      </w:r>
      <w:r w:rsidR="008C5A94" w:rsidRPr="003547E2">
        <w:rPr>
          <w:rFonts w:asciiTheme="minorHAnsi" w:hAnsiTheme="minorHAnsi" w:cstheme="minorHAnsi"/>
          <w:sz w:val="22"/>
          <w:szCs w:val="22"/>
          <w:lang w:val="pt-BR"/>
        </w:rPr>
        <w:t>assembleia geral</w:t>
      </w:r>
      <w:r w:rsidR="008C5A94">
        <w:rPr>
          <w:rFonts w:asciiTheme="minorHAnsi" w:hAnsiTheme="minorHAnsi" w:cstheme="minorHAnsi"/>
          <w:sz w:val="22"/>
          <w:szCs w:val="22"/>
          <w:lang w:val="pt-BR"/>
        </w:rPr>
        <w:t xml:space="preserve"> da Upcon SPE 21 </w:t>
      </w:r>
      <w:r w:rsidR="002D2AF4">
        <w:rPr>
          <w:rFonts w:asciiTheme="minorHAnsi" w:hAnsiTheme="minorHAnsi" w:cstheme="minorHAnsi"/>
          <w:sz w:val="22"/>
          <w:szCs w:val="22"/>
          <w:lang w:val="pt-BR"/>
        </w:rPr>
        <w:t xml:space="preserve">Empreendimentos Imobiliários </w:t>
      </w:r>
      <w:r w:rsidR="008C5A94">
        <w:rPr>
          <w:rFonts w:asciiTheme="minorHAnsi" w:hAnsiTheme="minorHAnsi" w:cstheme="minorHAnsi"/>
          <w:sz w:val="22"/>
          <w:szCs w:val="22"/>
          <w:lang w:val="pt-BR"/>
        </w:rPr>
        <w:t>S.A</w:t>
      </w:r>
      <w:r w:rsidR="008C5A94" w:rsidRPr="00051038">
        <w:rPr>
          <w:rFonts w:asciiTheme="minorHAnsi" w:hAnsiTheme="minorHAnsi" w:cstheme="minorHAnsi"/>
          <w:sz w:val="22"/>
          <w:szCs w:val="22"/>
          <w:lang w:val="pt-BR"/>
        </w:rPr>
        <w:t>.</w:t>
      </w:r>
      <w:r w:rsidR="00054816" w:rsidRPr="00051038">
        <w:rPr>
          <w:rFonts w:asciiTheme="minorHAnsi" w:hAnsiTheme="minorHAnsi" w:cstheme="minorHAnsi"/>
          <w:sz w:val="22"/>
          <w:szCs w:val="22"/>
          <w:lang w:val="pt-BR"/>
        </w:rPr>
        <w:t xml:space="preserve"> (“</w:t>
      </w:r>
      <w:r w:rsidR="00054816" w:rsidRPr="00051038">
        <w:rPr>
          <w:rFonts w:asciiTheme="minorHAnsi" w:hAnsiTheme="minorHAnsi" w:cstheme="minorHAnsi"/>
          <w:sz w:val="22"/>
          <w:szCs w:val="22"/>
          <w:u w:val="single"/>
          <w:lang w:val="pt-BR"/>
        </w:rPr>
        <w:t>Upcon SPE 21</w:t>
      </w:r>
      <w:r w:rsidR="00054816" w:rsidRPr="00051038">
        <w:rPr>
          <w:rFonts w:asciiTheme="minorHAnsi" w:hAnsiTheme="minorHAnsi" w:cstheme="minorHAnsi"/>
          <w:sz w:val="22"/>
          <w:szCs w:val="22"/>
          <w:lang w:val="pt-BR"/>
        </w:rPr>
        <w:t>”)</w:t>
      </w:r>
      <w:r w:rsidR="008C5A94" w:rsidRPr="00051038">
        <w:rPr>
          <w:rFonts w:asciiTheme="minorHAnsi" w:hAnsiTheme="minorHAnsi" w:cstheme="minorHAnsi"/>
          <w:sz w:val="22"/>
          <w:szCs w:val="22"/>
          <w:lang w:val="pt-BR"/>
        </w:rPr>
        <w:t>,</w:t>
      </w:r>
      <w:r w:rsidR="008C5A94">
        <w:rPr>
          <w:rFonts w:asciiTheme="minorHAnsi" w:hAnsiTheme="minorHAnsi" w:cstheme="minorHAnsi"/>
          <w:sz w:val="22"/>
          <w:szCs w:val="22"/>
          <w:lang w:val="pt-BR"/>
        </w:rPr>
        <w:t xml:space="preserve"> </w:t>
      </w:r>
      <w:r w:rsidR="00954D6F" w:rsidRPr="00DC7597">
        <w:rPr>
          <w:rFonts w:asciiTheme="minorHAnsi" w:hAnsiTheme="minorHAnsi" w:cstheme="minorHAnsi"/>
          <w:sz w:val="22"/>
          <w:szCs w:val="22"/>
          <w:lang w:val="pt-BR"/>
        </w:rPr>
        <w:t xml:space="preserve">realizada em </w:t>
      </w:r>
      <w:r w:rsidR="008C5A94">
        <w:rPr>
          <w:rFonts w:asciiTheme="minorHAnsi" w:hAnsiTheme="minorHAnsi" w:cstheme="minorHAnsi"/>
          <w:sz w:val="22"/>
          <w:szCs w:val="22"/>
          <w:lang w:val="pt-BR"/>
        </w:rPr>
        <w:t>[</w:t>
      </w:r>
      <w:r w:rsidR="008C5A94" w:rsidRPr="003547E2">
        <w:rPr>
          <w:rFonts w:asciiTheme="minorHAnsi" w:hAnsiTheme="minorHAnsi" w:cstheme="minorHAnsi"/>
          <w:sz w:val="22"/>
          <w:szCs w:val="22"/>
          <w:highlight w:val="yellow"/>
          <w:lang w:val="pt-BR"/>
        </w:rPr>
        <w:t>--</w:t>
      </w:r>
      <w:r w:rsidR="008C5A94">
        <w:rPr>
          <w:rFonts w:asciiTheme="minorHAnsi" w:hAnsiTheme="minorHAnsi" w:cstheme="minorHAnsi"/>
          <w:sz w:val="22"/>
          <w:szCs w:val="22"/>
          <w:lang w:val="pt-BR"/>
        </w:rPr>
        <w:t xml:space="preserve">] </w:t>
      </w:r>
      <w:r w:rsidR="00954D6F" w:rsidRPr="00DC7597">
        <w:rPr>
          <w:rFonts w:asciiTheme="minorHAnsi" w:hAnsiTheme="minorHAnsi" w:cstheme="minorHAnsi"/>
          <w:sz w:val="22"/>
          <w:szCs w:val="22"/>
          <w:lang w:val="pt-BR"/>
        </w:rPr>
        <w:t xml:space="preserve">de </w:t>
      </w:r>
      <w:r w:rsidR="008C5A94">
        <w:rPr>
          <w:rFonts w:asciiTheme="minorHAnsi" w:hAnsiTheme="minorHAnsi" w:cstheme="minorHAnsi"/>
          <w:sz w:val="22"/>
          <w:szCs w:val="22"/>
          <w:lang w:val="pt-BR"/>
        </w:rPr>
        <w:t>[</w:t>
      </w:r>
      <w:r w:rsidR="008C5A94" w:rsidRPr="003547E2">
        <w:rPr>
          <w:rFonts w:asciiTheme="minorHAnsi" w:hAnsiTheme="minorHAnsi" w:cstheme="minorHAnsi"/>
          <w:sz w:val="22"/>
          <w:szCs w:val="22"/>
          <w:highlight w:val="yellow"/>
          <w:lang w:val="pt-BR"/>
        </w:rPr>
        <w:t>--</w:t>
      </w:r>
      <w:r w:rsidR="008C5A94">
        <w:rPr>
          <w:rFonts w:asciiTheme="minorHAnsi" w:hAnsiTheme="minorHAnsi" w:cstheme="minorHAnsi"/>
          <w:sz w:val="22"/>
          <w:szCs w:val="22"/>
          <w:lang w:val="pt-BR"/>
        </w:rPr>
        <w:t xml:space="preserve">] </w:t>
      </w:r>
      <w:r w:rsidR="00954D6F" w:rsidRPr="00DC7597">
        <w:rPr>
          <w:rFonts w:asciiTheme="minorHAnsi" w:hAnsiTheme="minorHAnsi" w:cstheme="minorHAnsi"/>
          <w:sz w:val="22"/>
          <w:szCs w:val="22"/>
          <w:lang w:val="pt-BR"/>
        </w:rPr>
        <w:t>de 2021 (“</w:t>
      </w:r>
      <w:r w:rsidR="00AA523D" w:rsidRPr="00DC7597">
        <w:rPr>
          <w:rFonts w:asciiTheme="minorHAnsi" w:hAnsiTheme="minorHAnsi" w:cstheme="minorHAnsi"/>
          <w:sz w:val="22"/>
          <w:szCs w:val="22"/>
          <w:u w:val="single"/>
          <w:lang w:val="pt-BR"/>
        </w:rPr>
        <w:t>Aprovação</w:t>
      </w:r>
      <w:r w:rsidR="00954D6F" w:rsidRPr="00DC7597">
        <w:rPr>
          <w:rFonts w:asciiTheme="minorHAnsi" w:hAnsiTheme="minorHAnsi" w:cstheme="minorHAnsi"/>
          <w:sz w:val="22"/>
          <w:szCs w:val="22"/>
          <w:u w:val="single"/>
          <w:lang w:val="pt-BR"/>
        </w:rPr>
        <w:t xml:space="preserve"> </w:t>
      </w:r>
      <w:r w:rsidR="008C5A94">
        <w:rPr>
          <w:rFonts w:asciiTheme="minorHAnsi" w:hAnsiTheme="minorHAnsi" w:cstheme="minorHAnsi"/>
          <w:sz w:val="22"/>
          <w:szCs w:val="22"/>
          <w:u w:val="single"/>
          <w:lang w:val="pt-BR"/>
        </w:rPr>
        <w:t>Upcon SPE 21</w:t>
      </w:r>
      <w:r w:rsidR="00954D6F" w:rsidRPr="00DC7597">
        <w:rPr>
          <w:rFonts w:asciiTheme="minorHAnsi" w:hAnsiTheme="minorHAnsi" w:cstheme="minorHAnsi"/>
          <w:sz w:val="22"/>
          <w:szCs w:val="22"/>
          <w:lang w:val="pt-BR"/>
        </w:rPr>
        <w:t>”)</w:t>
      </w:r>
      <w:r w:rsidR="004C2E5C" w:rsidRPr="00DC7597">
        <w:rPr>
          <w:rFonts w:asciiTheme="minorHAnsi" w:hAnsiTheme="minorHAnsi" w:cstheme="minorHAnsi"/>
          <w:sz w:val="22"/>
          <w:szCs w:val="22"/>
          <w:lang w:val="pt-BR"/>
        </w:rPr>
        <w:t>;</w:t>
      </w:r>
    </w:p>
    <w:p w14:paraId="3B70F6E5" w14:textId="77777777" w:rsidR="008C5A94" w:rsidRDefault="008C5A94" w:rsidP="008C5A94">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77BC7579" w14:textId="7EA0930B" w:rsidR="00E15B53" w:rsidRDefault="008C5A94" w:rsidP="00DC7597">
      <w:pPr>
        <w:pStyle w:val="PargrafodaLista"/>
        <w:numPr>
          <w:ilvl w:val="0"/>
          <w:numId w:val="10"/>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u w:val="single"/>
          <w:lang w:val="pt-BR"/>
        </w:rPr>
        <w:t xml:space="preserve">Alienação Fiduciária de </w:t>
      </w:r>
      <w:r>
        <w:rPr>
          <w:rFonts w:asciiTheme="minorHAnsi" w:hAnsiTheme="minorHAnsi" w:cstheme="minorHAnsi"/>
          <w:sz w:val="22"/>
          <w:szCs w:val="22"/>
          <w:u w:val="single"/>
          <w:lang w:val="pt-BR"/>
        </w:rPr>
        <w:t>Imóveis</w:t>
      </w:r>
      <w:r w:rsidRPr="00DC7597">
        <w:rPr>
          <w:rFonts w:asciiTheme="minorHAnsi" w:hAnsiTheme="minorHAnsi" w:cstheme="minorHAnsi"/>
          <w:sz w:val="22"/>
          <w:szCs w:val="22"/>
          <w:lang w:val="pt-BR"/>
        </w:rPr>
        <w:t xml:space="preserve">: por meio da </w:t>
      </w:r>
      <w:r w:rsidR="00051038" w:rsidRPr="003547E2">
        <w:rPr>
          <w:rFonts w:asciiTheme="minorHAnsi" w:hAnsiTheme="minorHAnsi" w:cstheme="minorHAnsi"/>
          <w:sz w:val="22"/>
          <w:szCs w:val="22"/>
          <w:lang w:val="pt-BR"/>
        </w:rPr>
        <w:t>reunião de sócios cotistas</w:t>
      </w:r>
      <w:r>
        <w:rPr>
          <w:rFonts w:asciiTheme="minorHAnsi" w:hAnsiTheme="minorHAnsi" w:cstheme="minorHAnsi"/>
          <w:sz w:val="22"/>
          <w:szCs w:val="22"/>
          <w:lang w:val="pt-BR"/>
        </w:rPr>
        <w:t xml:space="preserve"> da </w:t>
      </w:r>
      <w:r w:rsidRPr="00051038">
        <w:rPr>
          <w:rFonts w:asciiTheme="minorHAnsi" w:hAnsiTheme="minorHAnsi" w:cstheme="minorHAnsi"/>
          <w:sz w:val="22"/>
          <w:szCs w:val="22"/>
          <w:lang w:val="pt-BR"/>
        </w:rPr>
        <w:t xml:space="preserve">Gafisa SPE </w:t>
      </w:r>
      <w:r w:rsidR="002D2AF4" w:rsidRPr="00051038">
        <w:rPr>
          <w:rFonts w:asciiTheme="minorHAnsi" w:hAnsiTheme="minorHAnsi" w:cstheme="minorHAnsi"/>
          <w:sz w:val="22"/>
          <w:szCs w:val="22"/>
          <w:lang w:val="pt-BR"/>
        </w:rPr>
        <w:t>1</w:t>
      </w:r>
      <w:r w:rsidRPr="00051038">
        <w:rPr>
          <w:rFonts w:asciiTheme="minorHAnsi" w:hAnsiTheme="minorHAnsi" w:cstheme="minorHAnsi"/>
          <w:sz w:val="22"/>
          <w:szCs w:val="22"/>
          <w:lang w:val="pt-BR"/>
        </w:rPr>
        <w:t>34</w:t>
      </w:r>
      <w:r w:rsidR="002D2AF4" w:rsidRPr="00051038">
        <w:rPr>
          <w:rFonts w:asciiTheme="minorHAnsi" w:hAnsiTheme="minorHAnsi" w:cstheme="minorHAnsi"/>
          <w:sz w:val="22"/>
          <w:szCs w:val="22"/>
          <w:lang w:val="pt-BR"/>
        </w:rPr>
        <w:t xml:space="preserve"> Empreendimentos Imobiliários</w:t>
      </w:r>
      <w:r w:rsidRPr="00051038">
        <w:rPr>
          <w:rFonts w:asciiTheme="minorHAnsi" w:hAnsiTheme="minorHAnsi" w:cstheme="minorHAnsi"/>
          <w:sz w:val="22"/>
          <w:szCs w:val="22"/>
          <w:lang w:val="pt-BR"/>
        </w:rPr>
        <w:t xml:space="preserve"> </w:t>
      </w:r>
      <w:r w:rsidR="00051038">
        <w:rPr>
          <w:rFonts w:asciiTheme="minorHAnsi" w:hAnsiTheme="minorHAnsi" w:cstheme="minorHAnsi"/>
          <w:sz w:val="22"/>
          <w:szCs w:val="22"/>
          <w:lang w:val="pt-BR"/>
        </w:rPr>
        <w:t xml:space="preserve">Ltda. </w:t>
      </w:r>
      <w:r w:rsidR="00054816" w:rsidRPr="00051038">
        <w:rPr>
          <w:rFonts w:asciiTheme="minorHAnsi" w:hAnsiTheme="minorHAnsi" w:cstheme="minorHAnsi"/>
          <w:sz w:val="22"/>
          <w:szCs w:val="22"/>
          <w:lang w:val="pt-BR"/>
        </w:rPr>
        <w:t>(“</w:t>
      </w:r>
      <w:r w:rsidR="00054816" w:rsidRPr="00051038">
        <w:rPr>
          <w:rFonts w:asciiTheme="minorHAnsi" w:hAnsiTheme="minorHAnsi" w:cstheme="minorHAnsi"/>
          <w:sz w:val="22"/>
          <w:szCs w:val="22"/>
          <w:u w:val="single"/>
          <w:lang w:val="pt-BR"/>
        </w:rPr>
        <w:t xml:space="preserve">Gafisa SPE </w:t>
      </w:r>
      <w:r w:rsidR="002D2AF4" w:rsidRPr="00051038">
        <w:rPr>
          <w:rFonts w:asciiTheme="minorHAnsi" w:hAnsiTheme="minorHAnsi" w:cstheme="minorHAnsi"/>
          <w:sz w:val="22"/>
          <w:szCs w:val="22"/>
          <w:u w:val="single"/>
          <w:lang w:val="pt-BR"/>
        </w:rPr>
        <w:t>1</w:t>
      </w:r>
      <w:r w:rsidR="00054816" w:rsidRPr="00051038">
        <w:rPr>
          <w:rFonts w:asciiTheme="minorHAnsi" w:hAnsiTheme="minorHAnsi" w:cstheme="minorHAnsi"/>
          <w:sz w:val="22"/>
          <w:szCs w:val="22"/>
          <w:u w:val="single"/>
          <w:lang w:val="pt-BR"/>
        </w:rPr>
        <w:t>34</w:t>
      </w:r>
      <w:r w:rsidR="00054816" w:rsidRPr="00051038">
        <w:rPr>
          <w:rFonts w:asciiTheme="minorHAnsi" w:hAnsiTheme="minorHAnsi" w:cstheme="minorHAnsi"/>
          <w:sz w:val="22"/>
          <w:szCs w:val="22"/>
          <w:lang w:val="pt-BR"/>
        </w:rPr>
        <w:t>”)</w:t>
      </w:r>
      <w:r w:rsidRPr="00051038">
        <w:rPr>
          <w:rFonts w:asciiTheme="minorHAnsi" w:hAnsiTheme="minorHAnsi" w:cstheme="minorHAnsi"/>
          <w:sz w:val="22"/>
          <w:szCs w:val="22"/>
          <w:lang w:val="pt-BR"/>
        </w:rPr>
        <w:t>,</w:t>
      </w:r>
      <w:r>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realizada em </w:t>
      </w:r>
      <w:r>
        <w:rPr>
          <w:rFonts w:asciiTheme="minorHAnsi" w:hAnsiTheme="minorHAnsi" w:cstheme="minorHAnsi"/>
          <w:sz w:val="22"/>
          <w:szCs w:val="22"/>
          <w:lang w:val="pt-BR"/>
        </w:rPr>
        <w:t>[</w:t>
      </w:r>
      <w:r w:rsidRPr="003547E2">
        <w:rPr>
          <w:rFonts w:asciiTheme="minorHAnsi" w:hAnsiTheme="minorHAnsi" w:cstheme="minorHAnsi"/>
          <w:sz w:val="22"/>
          <w:szCs w:val="22"/>
          <w:highlight w:val="yellow"/>
          <w:lang w:val="pt-BR"/>
        </w:rPr>
        <w:t>--</w:t>
      </w:r>
      <w:r>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de </w:t>
      </w:r>
      <w:r>
        <w:rPr>
          <w:rFonts w:asciiTheme="minorHAnsi" w:hAnsiTheme="minorHAnsi" w:cstheme="minorHAnsi"/>
          <w:sz w:val="22"/>
          <w:szCs w:val="22"/>
          <w:lang w:val="pt-BR"/>
        </w:rPr>
        <w:t>[</w:t>
      </w:r>
      <w:r w:rsidRPr="003547E2">
        <w:rPr>
          <w:rFonts w:asciiTheme="minorHAnsi" w:hAnsiTheme="minorHAnsi" w:cstheme="minorHAnsi"/>
          <w:sz w:val="22"/>
          <w:szCs w:val="22"/>
          <w:highlight w:val="yellow"/>
          <w:lang w:val="pt-BR"/>
        </w:rPr>
        <w:t>--</w:t>
      </w:r>
      <w:r>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de 2021 (“</w:t>
      </w:r>
      <w:r w:rsidRPr="00DC7597">
        <w:rPr>
          <w:rFonts w:asciiTheme="minorHAnsi" w:hAnsiTheme="minorHAnsi" w:cstheme="minorHAnsi"/>
          <w:sz w:val="22"/>
          <w:szCs w:val="22"/>
          <w:u w:val="single"/>
          <w:lang w:val="pt-BR"/>
        </w:rPr>
        <w:t xml:space="preserve">Aprovação </w:t>
      </w:r>
      <w:r>
        <w:rPr>
          <w:rFonts w:asciiTheme="minorHAnsi" w:hAnsiTheme="minorHAnsi" w:cstheme="minorHAnsi"/>
          <w:sz w:val="22"/>
          <w:szCs w:val="22"/>
          <w:u w:val="single"/>
          <w:lang w:val="pt-BR"/>
        </w:rPr>
        <w:t xml:space="preserve">Gafisa SPE </w:t>
      </w:r>
      <w:r w:rsidR="002D2AF4">
        <w:rPr>
          <w:rFonts w:asciiTheme="minorHAnsi" w:hAnsiTheme="minorHAnsi" w:cstheme="minorHAnsi"/>
          <w:sz w:val="22"/>
          <w:szCs w:val="22"/>
          <w:u w:val="single"/>
          <w:lang w:val="pt-BR"/>
        </w:rPr>
        <w:t>1</w:t>
      </w:r>
      <w:r>
        <w:rPr>
          <w:rFonts w:asciiTheme="minorHAnsi" w:hAnsiTheme="minorHAnsi" w:cstheme="minorHAnsi"/>
          <w:sz w:val="22"/>
          <w:szCs w:val="22"/>
          <w:u w:val="single"/>
          <w:lang w:val="pt-BR"/>
        </w:rPr>
        <w:t>34</w:t>
      </w:r>
      <w:r w:rsidRPr="00DC7597">
        <w:rPr>
          <w:rFonts w:asciiTheme="minorHAnsi" w:hAnsiTheme="minorHAnsi" w:cstheme="minorHAnsi"/>
          <w:sz w:val="22"/>
          <w:szCs w:val="22"/>
          <w:lang w:val="pt-BR"/>
        </w:rPr>
        <w:t>”);</w:t>
      </w:r>
      <w:r w:rsidR="00954D6F" w:rsidRPr="00DC7597">
        <w:rPr>
          <w:rFonts w:asciiTheme="minorHAnsi" w:hAnsiTheme="minorHAnsi" w:cstheme="minorHAnsi"/>
          <w:sz w:val="22"/>
          <w:szCs w:val="22"/>
          <w:lang w:val="pt-BR"/>
        </w:rPr>
        <w:t xml:space="preserve"> </w:t>
      </w:r>
      <w:r w:rsidR="0030634D">
        <w:rPr>
          <w:rFonts w:asciiTheme="minorHAnsi" w:hAnsiTheme="minorHAnsi" w:cstheme="minorHAnsi"/>
          <w:sz w:val="22"/>
          <w:szCs w:val="22"/>
          <w:lang w:val="pt-BR"/>
        </w:rPr>
        <w:t>e</w:t>
      </w:r>
    </w:p>
    <w:p w14:paraId="13F38B56" w14:textId="77777777" w:rsidR="00E15B53" w:rsidRPr="00FE0A0F" w:rsidRDefault="00E15B53" w:rsidP="00FE0A0F">
      <w:pPr>
        <w:pStyle w:val="PargrafodaLista"/>
        <w:rPr>
          <w:rFonts w:asciiTheme="minorHAnsi" w:hAnsiTheme="minorHAnsi" w:cstheme="minorHAnsi"/>
          <w:sz w:val="22"/>
          <w:szCs w:val="22"/>
          <w:lang w:val="pt-BR"/>
        </w:rPr>
      </w:pPr>
    </w:p>
    <w:p w14:paraId="013516C5" w14:textId="661B8D8A" w:rsidR="008C5A94" w:rsidRPr="00DC7597" w:rsidRDefault="00E15B53" w:rsidP="00DC7597">
      <w:pPr>
        <w:pStyle w:val="PargrafodaLista"/>
        <w:numPr>
          <w:ilvl w:val="0"/>
          <w:numId w:val="10"/>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u w:val="single"/>
          <w:lang w:val="pt-BR"/>
        </w:rPr>
        <w:t xml:space="preserve">Alienação Fiduciária de </w:t>
      </w:r>
      <w:r>
        <w:rPr>
          <w:rFonts w:asciiTheme="minorHAnsi" w:hAnsiTheme="minorHAnsi" w:cstheme="minorHAnsi"/>
          <w:sz w:val="22"/>
          <w:szCs w:val="22"/>
          <w:u w:val="single"/>
          <w:lang w:val="pt-BR"/>
        </w:rPr>
        <w:t>Imóveis</w:t>
      </w:r>
      <w:r w:rsidRPr="00DC7597">
        <w:rPr>
          <w:rFonts w:asciiTheme="minorHAnsi" w:hAnsiTheme="minorHAnsi" w:cstheme="minorHAnsi"/>
          <w:sz w:val="22"/>
          <w:szCs w:val="22"/>
          <w:lang w:val="pt-BR"/>
        </w:rPr>
        <w:t xml:space="preserve">: por meio da </w:t>
      </w:r>
      <w:r w:rsidRPr="003547E2">
        <w:rPr>
          <w:rFonts w:asciiTheme="minorHAnsi" w:hAnsiTheme="minorHAnsi" w:cstheme="minorHAnsi"/>
          <w:sz w:val="22"/>
          <w:szCs w:val="22"/>
          <w:lang w:val="pt-BR"/>
        </w:rPr>
        <w:t>assembleia geral</w:t>
      </w:r>
      <w:r w:rsidRPr="00051038">
        <w:rPr>
          <w:rFonts w:asciiTheme="minorHAnsi" w:hAnsiTheme="minorHAnsi" w:cstheme="minorHAnsi"/>
          <w:sz w:val="22"/>
          <w:szCs w:val="22"/>
          <w:lang w:val="pt-BR"/>
        </w:rPr>
        <w:t xml:space="preserve"> da Gafisa Propriedades, Incorporação, Administração, Consultoria e Gestão de Ativos Imobiliários S/A</w:t>
      </w:r>
      <w:r w:rsidR="00196AAA">
        <w:rPr>
          <w:rFonts w:asciiTheme="minorHAnsi" w:hAnsiTheme="minorHAnsi" w:cstheme="minorHAnsi"/>
          <w:sz w:val="22"/>
          <w:szCs w:val="22"/>
          <w:lang w:val="pt-BR"/>
        </w:rPr>
        <w:t xml:space="preserve"> (“</w:t>
      </w:r>
      <w:r w:rsidR="00196AAA" w:rsidRPr="00FE0A0F">
        <w:rPr>
          <w:rFonts w:asciiTheme="minorHAnsi" w:hAnsiTheme="minorHAnsi" w:cstheme="minorHAnsi"/>
          <w:sz w:val="22"/>
          <w:szCs w:val="22"/>
          <w:u w:val="single"/>
          <w:lang w:val="pt-BR"/>
        </w:rPr>
        <w:t>Gafisa Propriedades</w:t>
      </w:r>
      <w:r w:rsidR="00196AAA">
        <w:rPr>
          <w:rFonts w:asciiTheme="minorHAnsi" w:hAnsiTheme="minorHAnsi" w:cstheme="minorHAnsi"/>
          <w:sz w:val="22"/>
          <w:szCs w:val="22"/>
          <w:lang w:val="pt-BR"/>
        </w:rPr>
        <w:t>”)</w:t>
      </w:r>
      <w:r w:rsidR="00417927">
        <w:rPr>
          <w:rFonts w:asciiTheme="minorHAnsi" w:hAnsiTheme="minorHAnsi" w:cstheme="minorHAnsi"/>
          <w:sz w:val="22"/>
          <w:szCs w:val="22"/>
          <w:lang w:val="pt-BR"/>
        </w:rPr>
        <w:t xml:space="preserve">, </w:t>
      </w:r>
      <w:r w:rsidR="00417927" w:rsidRPr="00DC7597">
        <w:rPr>
          <w:rFonts w:asciiTheme="minorHAnsi" w:hAnsiTheme="minorHAnsi" w:cstheme="minorHAnsi"/>
          <w:sz w:val="22"/>
          <w:szCs w:val="22"/>
          <w:lang w:val="pt-BR"/>
        </w:rPr>
        <w:t xml:space="preserve">realizada em </w:t>
      </w:r>
      <w:r w:rsidR="00417927">
        <w:rPr>
          <w:rFonts w:asciiTheme="minorHAnsi" w:hAnsiTheme="minorHAnsi" w:cstheme="minorHAnsi"/>
          <w:sz w:val="22"/>
          <w:szCs w:val="22"/>
          <w:lang w:val="pt-BR"/>
        </w:rPr>
        <w:t>[</w:t>
      </w:r>
      <w:r w:rsidR="00417927" w:rsidRPr="003547E2">
        <w:rPr>
          <w:rFonts w:asciiTheme="minorHAnsi" w:hAnsiTheme="minorHAnsi" w:cstheme="minorHAnsi"/>
          <w:sz w:val="22"/>
          <w:szCs w:val="22"/>
          <w:highlight w:val="yellow"/>
          <w:lang w:val="pt-BR"/>
        </w:rPr>
        <w:t>--</w:t>
      </w:r>
      <w:r w:rsidR="00417927">
        <w:rPr>
          <w:rFonts w:asciiTheme="minorHAnsi" w:hAnsiTheme="minorHAnsi" w:cstheme="minorHAnsi"/>
          <w:sz w:val="22"/>
          <w:szCs w:val="22"/>
          <w:lang w:val="pt-BR"/>
        </w:rPr>
        <w:t xml:space="preserve">] </w:t>
      </w:r>
      <w:r w:rsidR="00417927" w:rsidRPr="00DC7597">
        <w:rPr>
          <w:rFonts w:asciiTheme="minorHAnsi" w:hAnsiTheme="minorHAnsi" w:cstheme="minorHAnsi"/>
          <w:sz w:val="22"/>
          <w:szCs w:val="22"/>
          <w:lang w:val="pt-BR"/>
        </w:rPr>
        <w:t xml:space="preserve">de </w:t>
      </w:r>
      <w:r w:rsidR="00417927">
        <w:rPr>
          <w:rFonts w:asciiTheme="minorHAnsi" w:hAnsiTheme="minorHAnsi" w:cstheme="minorHAnsi"/>
          <w:sz w:val="22"/>
          <w:szCs w:val="22"/>
          <w:lang w:val="pt-BR"/>
        </w:rPr>
        <w:t>[</w:t>
      </w:r>
      <w:r w:rsidR="00417927" w:rsidRPr="003547E2">
        <w:rPr>
          <w:rFonts w:asciiTheme="minorHAnsi" w:hAnsiTheme="minorHAnsi" w:cstheme="minorHAnsi"/>
          <w:sz w:val="22"/>
          <w:szCs w:val="22"/>
          <w:highlight w:val="yellow"/>
          <w:lang w:val="pt-BR"/>
        </w:rPr>
        <w:t>--</w:t>
      </w:r>
      <w:r w:rsidR="00417927">
        <w:rPr>
          <w:rFonts w:asciiTheme="minorHAnsi" w:hAnsiTheme="minorHAnsi" w:cstheme="minorHAnsi"/>
          <w:sz w:val="22"/>
          <w:szCs w:val="22"/>
          <w:lang w:val="pt-BR"/>
        </w:rPr>
        <w:t xml:space="preserve">] </w:t>
      </w:r>
      <w:r w:rsidR="00417927" w:rsidRPr="00DC7597">
        <w:rPr>
          <w:rFonts w:asciiTheme="minorHAnsi" w:hAnsiTheme="minorHAnsi" w:cstheme="minorHAnsi"/>
          <w:sz w:val="22"/>
          <w:szCs w:val="22"/>
          <w:lang w:val="pt-BR"/>
        </w:rPr>
        <w:t>de 2021 (“</w:t>
      </w:r>
      <w:r w:rsidR="00417927" w:rsidRPr="00DC7597">
        <w:rPr>
          <w:rFonts w:asciiTheme="minorHAnsi" w:hAnsiTheme="minorHAnsi" w:cstheme="minorHAnsi"/>
          <w:sz w:val="22"/>
          <w:szCs w:val="22"/>
          <w:u w:val="single"/>
          <w:lang w:val="pt-BR"/>
        </w:rPr>
        <w:t xml:space="preserve">Aprovação </w:t>
      </w:r>
      <w:r w:rsidR="00417927">
        <w:rPr>
          <w:rFonts w:asciiTheme="minorHAnsi" w:hAnsiTheme="minorHAnsi" w:cstheme="minorHAnsi"/>
          <w:sz w:val="22"/>
          <w:szCs w:val="22"/>
          <w:u w:val="single"/>
          <w:lang w:val="pt-BR"/>
        </w:rPr>
        <w:t>Gafisa Propriedades</w:t>
      </w:r>
      <w:r w:rsidR="00417927" w:rsidRPr="00DC7597">
        <w:rPr>
          <w:rFonts w:asciiTheme="minorHAnsi" w:hAnsiTheme="minorHAnsi" w:cstheme="minorHAnsi"/>
          <w:sz w:val="22"/>
          <w:szCs w:val="22"/>
          <w:lang w:val="pt-BR"/>
        </w:rPr>
        <w:t>”</w:t>
      </w:r>
      <w:r w:rsidR="00196AAA">
        <w:rPr>
          <w:rFonts w:asciiTheme="minorHAnsi" w:hAnsiTheme="minorHAnsi" w:cstheme="minorHAnsi"/>
          <w:sz w:val="22"/>
          <w:szCs w:val="22"/>
          <w:lang w:val="pt-BR"/>
        </w:rPr>
        <w:t xml:space="preserve">, e em conjunto com a </w:t>
      </w:r>
      <w:r w:rsidR="00196AAA" w:rsidRPr="00262DB0">
        <w:rPr>
          <w:rFonts w:asciiTheme="minorHAnsi" w:hAnsiTheme="minorHAnsi" w:cstheme="minorHAnsi"/>
          <w:sz w:val="22"/>
          <w:szCs w:val="22"/>
          <w:lang w:val="pt-BR"/>
        </w:rPr>
        <w:t>Aprovação Upcon SPE 21</w:t>
      </w:r>
      <w:r w:rsidR="00196AAA">
        <w:rPr>
          <w:rFonts w:asciiTheme="minorHAnsi" w:hAnsiTheme="minorHAnsi" w:cstheme="minorHAnsi"/>
          <w:sz w:val="22"/>
          <w:szCs w:val="22"/>
          <w:lang w:val="pt-BR"/>
        </w:rPr>
        <w:t xml:space="preserve"> e a </w:t>
      </w:r>
      <w:r w:rsidR="00196AAA" w:rsidRPr="00262DB0">
        <w:rPr>
          <w:rFonts w:asciiTheme="minorHAnsi" w:hAnsiTheme="minorHAnsi" w:cstheme="minorHAnsi"/>
          <w:sz w:val="22"/>
          <w:szCs w:val="22"/>
          <w:lang w:val="pt-BR"/>
        </w:rPr>
        <w:t xml:space="preserve">Aprovação Gafisa SPE </w:t>
      </w:r>
      <w:r w:rsidR="00196AAA">
        <w:rPr>
          <w:rFonts w:asciiTheme="minorHAnsi" w:hAnsiTheme="minorHAnsi" w:cstheme="minorHAnsi"/>
          <w:sz w:val="22"/>
          <w:szCs w:val="22"/>
          <w:lang w:val="pt-BR"/>
        </w:rPr>
        <w:t>1</w:t>
      </w:r>
      <w:r w:rsidR="00196AAA" w:rsidRPr="00262DB0">
        <w:rPr>
          <w:rFonts w:asciiTheme="minorHAnsi" w:hAnsiTheme="minorHAnsi" w:cstheme="minorHAnsi"/>
          <w:sz w:val="22"/>
          <w:szCs w:val="22"/>
          <w:lang w:val="pt-BR"/>
        </w:rPr>
        <w:t>34</w:t>
      </w:r>
      <w:r w:rsidR="00196AAA">
        <w:rPr>
          <w:rFonts w:asciiTheme="minorHAnsi" w:hAnsiTheme="minorHAnsi" w:cstheme="minorHAnsi"/>
          <w:sz w:val="22"/>
          <w:szCs w:val="22"/>
          <w:lang w:val="pt-BR"/>
        </w:rPr>
        <w:t>, as “</w:t>
      </w:r>
      <w:r w:rsidR="00196AAA" w:rsidRPr="00051038">
        <w:rPr>
          <w:rFonts w:asciiTheme="minorHAnsi" w:hAnsiTheme="minorHAnsi" w:cstheme="minorHAnsi"/>
          <w:sz w:val="22"/>
          <w:szCs w:val="22"/>
          <w:u w:val="single"/>
          <w:lang w:val="pt-BR"/>
        </w:rPr>
        <w:t>Aprovações Fiduciantes</w:t>
      </w:r>
      <w:r w:rsidR="00196AAA" w:rsidRPr="00051038">
        <w:rPr>
          <w:rFonts w:asciiTheme="minorHAnsi" w:hAnsiTheme="minorHAnsi" w:cstheme="minorHAnsi"/>
          <w:sz w:val="22"/>
          <w:szCs w:val="22"/>
          <w:lang w:val="pt-BR"/>
        </w:rPr>
        <w:t>”).</w:t>
      </w:r>
    </w:p>
    <w:p w14:paraId="6CB743B4" w14:textId="77777777" w:rsidR="00B04803" w:rsidRDefault="00B04803" w:rsidP="00D21680">
      <w:pPr>
        <w:pStyle w:val="Ttulo1"/>
      </w:pPr>
      <w:bookmarkStart w:id="8" w:name="_DV_M15"/>
      <w:bookmarkStart w:id="9" w:name="_Toc499990314"/>
      <w:bookmarkEnd w:id="8"/>
    </w:p>
    <w:p w14:paraId="4DAD3CD0" w14:textId="77777777" w:rsidR="00704452" w:rsidRPr="00DC7597" w:rsidRDefault="00704452" w:rsidP="00D21680">
      <w:pPr>
        <w:pStyle w:val="Ttulo1"/>
      </w:pPr>
      <w:r w:rsidRPr="00DC7597">
        <w:t>CLÁUSULA II - REQUISITOS</w:t>
      </w:r>
      <w:bookmarkEnd w:id="9"/>
    </w:p>
    <w:p w14:paraId="0A02D6A6"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29F1650A" w14:textId="77777777" w:rsidR="00704452" w:rsidRPr="00DC7597" w:rsidRDefault="00704452" w:rsidP="00DC7597">
      <w:pPr>
        <w:spacing w:line="320" w:lineRule="exact"/>
        <w:contextualSpacing/>
        <w:jc w:val="both"/>
        <w:rPr>
          <w:rFonts w:asciiTheme="minorHAnsi" w:hAnsiTheme="minorHAnsi" w:cstheme="minorHAnsi"/>
          <w:sz w:val="22"/>
          <w:szCs w:val="22"/>
        </w:rPr>
      </w:pPr>
      <w:bookmarkStart w:id="10" w:name="_DV_M16"/>
      <w:bookmarkEnd w:id="10"/>
      <w:r w:rsidRPr="00DC7597">
        <w:rPr>
          <w:rFonts w:asciiTheme="minorHAnsi" w:hAnsiTheme="minorHAnsi" w:cstheme="minorHAnsi"/>
          <w:sz w:val="22"/>
          <w:szCs w:val="22"/>
        </w:rPr>
        <w:t xml:space="preserve">A presente emissão </w:t>
      </w:r>
      <w:bookmarkStart w:id="11" w:name="_DV_C13"/>
      <w:r w:rsidRPr="00DC7597">
        <w:rPr>
          <w:rStyle w:val="DeltaViewInsertion"/>
          <w:rFonts w:asciiTheme="minorHAnsi" w:hAnsiTheme="minorHAnsi" w:cstheme="minorHAnsi"/>
          <w:color w:val="auto"/>
          <w:sz w:val="22"/>
          <w:szCs w:val="22"/>
          <w:u w:val="none"/>
        </w:rPr>
        <w:t xml:space="preserve">de Debêntures </w:t>
      </w:r>
      <w:bookmarkStart w:id="12" w:name="_DV_M17"/>
      <w:bookmarkEnd w:id="11"/>
      <w:bookmarkEnd w:id="12"/>
      <w:r w:rsidRPr="00DC7597">
        <w:rPr>
          <w:rStyle w:val="DeltaViewInsertion"/>
          <w:rFonts w:asciiTheme="minorHAnsi" w:hAnsiTheme="minorHAnsi" w:cstheme="minorHAnsi"/>
          <w:color w:val="auto"/>
          <w:sz w:val="22"/>
          <w:szCs w:val="22"/>
          <w:u w:val="none"/>
        </w:rPr>
        <w:t xml:space="preserve">da </w:t>
      </w:r>
      <w:r w:rsidR="00025A25" w:rsidRPr="00DC7597">
        <w:rPr>
          <w:rFonts w:asciiTheme="minorHAnsi" w:hAnsiTheme="minorHAnsi" w:cstheme="minorHAnsi"/>
          <w:sz w:val="22"/>
          <w:szCs w:val="22"/>
        </w:rPr>
        <w:t>Companhia</w:t>
      </w:r>
      <w:r w:rsidRPr="00DC7597">
        <w:rPr>
          <w:rStyle w:val="DeltaViewInsertion"/>
          <w:rFonts w:asciiTheme="minorHAnsi" w:hAnsiTheme="minorHAnsi" w:cstheme="minorHAnsi"/>
          <w:color w:val="auto"/>
          <w:sz w:val="22"/>
          <w:szCs w:val="22"/>
          <w:u w:val="none"/>
        </w:rPr>
        <w:t xml:space="preserve"> (“</w:t>
      </w:r>
      <w:r w:rsidRPr="00DC7597">
        <w:rPr>
          <w:rStyle w:val="DeltaViewInsertion"/>
          <w:rFonts w:asciiTheme="minorHAnsi" w:hAnsiTheme="minorHAnsi" w:cstheme="minorHAnsi"/>
          <w:color w:val="auto"/>
          <w:sz w:val="22"/>
          <w:szCs w:val="22"/>
          <w:u w:val="single"/>
        </w:rPr>
        <w:t>Emissão</w:t>
      </w:r>
      <w:r w:rsidRPr="00DC7597">
        <w:rPr>
          <w:rStyle w:val="DeltaViewInsertion"/>
          <w:rFonts w:asciiTheme="minorHAnsi" w:hAnsiTheme="minorHAnsi" w:cstheme="minorHAnsi"/>
          <w:color w:val="auto"/>
          <w:sz w:val="22"/>
          <w:szCs w:val="22"/>
          <w:u w:val="none"/>
        </w:rPr>
        <w:t xml:space="preserve">”), </w:t>
      </w:r>
      <w:r w:rsidRPr="00DC7597">
        <w:rPr>
          <w:rFonts w:asciiTheme="minorHAnsi" w:hAnsiTheme="minorHAnsi" w:cstheme="minorHAnsi"/>
          <w:sz w:val="22"/>
          <w:szCs w:val="22"/>
        </w:rPr>
        <w:t>para colocação privada</w:t>
      </w:r>
      <w:bookmarkStart w:id="13" w:name="_DV_M18"/>
      <w:bookmarkStart w:id="14" w:name="_DV_M19"/>
      <w:bookmarkStart w:id="15" w:name="_DV_M20"/>
      <w:bookmarkStart w:id="16" w:name="_DV_M21"/>
      <w:bookmarkEnd w:id="13"/>
      <w:bookmarkEnd w:id="14"/>
      <w:bookmarkEnd w:id="15"/>
      <w:bookmarkEnd w:id="16"/>
      <w:r w:rsidRPr="00DC7597">
        <w:rPr>
          <w:rFonts w:asciiTheme="minorHAnsi" w:hAnsiTheme="minorHAnsi" w:cstheme="minorHAnsi"/>
          <w:sz w:val="22"/>
          <w:szCs w:val="22"/>
        </w:rPr>
        <w:t xml:space="preserve"> será realizada com observância dos seguintes requisitos:</w:t>
      </w:r>
    </w:p>
    <w:p w14:paraId="2CBDF618" w14:textId="77777777" w:rsidR="00704452" w:rsidRPr="00DC7597" w:rsidRDefault="00704452" w:rsidP="00DC7597">
      <w:pPr>
        <w:pStyle w:val="PargrafodaLista"/>
        <w:numPr>
          <w:ilvl w:val="0"/>
          <w:numId w:val="6"/>
        </w:numPr>
        <w:spacing w:line="320" w:lineRule="exact"/>
        <w:contextualSpacing/>
        <w:jc w:val="both"/>
        <w:rPr>
          <w:rFonts w:asciiTheme="minorHAnsi" w:hAnsiTheme="minorHAnsi" w:cstheme="minorHAnsi"/>
          <w:b/>
          <w:vanish/>
          <w:sz w:val="22"/>
          <w:szCs w:val="22"/>
          <w:lang w:val="pt-BR" w:eastAsia="pt-BR"/>
        </w:rPr>
      </w:pPr>
      <w:bookmarkStart w:id="17" w:name="_DV_M22"/>
      <w:bookmarkEnd w:id="17"/>
    </w:p>
    <w:p w14:paraId="473C989E" w14:textId="77777777" w:rsidR="00704452" w:rsidRPr="00DC7597" w:rsidRDefault="00704452" w:rsidP="00DC7597">
      <w:pPr>
        <w:pStyle w:val="Saudao"/>
        <w:numPr>
          <w:ilvl w:val="1"/>
          <w:numId w:val="6"/>
        </w:numPr>
        <w:spacing w:line="320" w:lineRule="exact"/>
        <w:ind w:left="0" w:firstLine="0"/>
        <w:contextualSpacing/>
        <w:rPr>
          <w:rFonts w:asciiTheme="minorHAnsi" w:hAnsiTheme="minorHAnsi" w:cstheme="minorHAnsi"/>
          <w:b/>
          <w:sz w:val="22"/>
          <w:szCs w:val="22"/>
        </w:rPr>
      </w:pPr>
      <w:r w:rsidRPr="00DC7597">
        <w:rPr>
          <w:rFonts w:asciiTheme="minorHAnsi" w:hAnsiTheme="minorHAnsi" w:cstheme="minorHAnsi"/>
          <w:b/>
          <w:sz w:val="22"/>
          <w:szCs w:val="22"/>
        </w:rPr>
        <w:t>Inexigibilidade de Registro na Comissão de Valores Mobiliários (“</w:t>
      </w:r>
      <w:r w:rsidRPr="00DC7597">
        <w:rPr>
          <w:rFonts w:asciiTheme="minorHAnsi" w:hAnsiTheme="minorHAnsi" w:cstheme="minorHAnsi"/>
          <w:b/>
          <w:sz w:val="22"/>
          <w:szCs w:val="22"/>
          <w:u w:val="single"/>
        </w:rPr>
        <w:t>CVM</w:t>
      </w:r>
      <w:r w:rsidRPr="00DC7597">
        <w:rPr>
          <w:rFonts w:asciiTheme="minorHAnsi" w:hAnsiTheme="minorHAnsi" w:cstheme="minorHAnsi"/>
          <w:b/>
          <w:sz w:val="22"/>
          <w:szCs w:val="22"/>
        </w:rPr>
        <w:t xml:space="preserve">”) e na </w:t>
      </w:r>
      <w:r w:rsidRPr="00DC7597">
        <w:rPr>
          <w:rFonts w:asciiTheme="minorHAnsi" w:hAnsiTheme="minorHAnsi" w:cstheme="minorHAnsi"/>
          <w:b/>
          <w:bCs/>
          <w:sz w:val="22"/>
          <w:szCs w:val="22"/>
        </w:rPr>
        <w:t>ANBIMA – Associação Brasileira das Entidades dos Mercados Financeiro e de Capitais (“</w:t>
      </w:r>
      <w:r w:rsidRPr="00DC7597">
        <w:rPr>
          <w:rFonts w:asciiTheme="minorHAnsi" w:hAnsiTheme="minorHAnsi" w:cstheme="minorHAnsi"/>
          <w:b/>
          <w:bCs/>
          <w:sz w:val="22"/>
          <w:szCs w:val="22"/>
          <w:u w:val="single"/>
        </w:rPr>
        <w:t>ANBIMA</w:t>
      </w:r>
      <w:r w:rsidRPr="00DC7597">
        <w:rPr>
          <w:rFonts w:asciiTheme="minorHAnsi" w:hAnsiTheme="minorHAnsi" w:cstheme="minorHAnsi"/>
          <w:b/>
          <w:bCs/>
          <w:sz w:val="22"/>
          <w:szCs w:val="22"/>
        </w:rPr>
        <w:t>”)</w:t>
      </w:r>
    </w:p>
    <w:p w14:paraId="7AB7C0CF" w14:textId="77777777" w:rsidR="00704452" w:rsidRPr="00DC7597" w:rsidRDefault="00704452" w:rsidP="00DC7597">
      <w:pPr>
        <w:pStyle w:val="sub"/>
        <w:widowControl/>
        <w:tabs>
          <w:tab w:val="clear" w:pos="0"/>
          <w:tab w:val="clear" w:pos="1440"/>
          <w:tab w:val="clear" w:pos="2880"/>
          <w:tab w:val="clear" w:pos="4320"/>
        </w:tabs>
        <w:spacing w:before="0" w:after="0" w:line="320" w:lineRule="exact"/>
        <w:contextualSpacing/>
        <w:rPr>
          <w:rFonts w:asciiTheme="minorHAnsi" w:hAnsiTheme="minorHAnsi" w:cstheme="minorHAnsi"/>
        </w:rPr>
      </w:pPr>
    </w:p>
    <w:p w14:paraId="766CB61D" w14:textId="77777777" w:rsidR="00704452" w:rsidRPr="00DC7597" w:rsidRDefault="00704452" w:rsidP="00DC7597">
      <w:pPr>
        <w:pStyle w:val="PargrafodaLista"/>
        <w:numPr>
          <w:ilvl w:val="2"/>
          <w:numId w:val="6"/>
        </w:numPr>
        <w:spacing w:line="320" w:lineRule="exact"/>
        <w:ind w:left="0" w:firstLine="0"/>
        <w:contextualSpacing/>
        <w:jc w:val="both"/>
        <w:rPr>
          <w:rFonts w:asciiTheme="minorHAnsi" w:hAnsiTheme="minorHAnsi" w:cstheme="minorHAnsi"/>
          <w:sz w:val="22"/>
          <w:szCs w:val="22"/>
          <w:lang w:val="pt-BR"/>
        </w:rPr>
      </w:pPr>
      <w:bookmarkStart w:id="18" w:name="_DV_M23"/>
      <w:bookmarkEnd w:id="18"/>
      <w:r w:rsidRPr="00DC7597">
        <w:rPr>
          <w:rFonts w:asciiTheme="minorHAnsi" w:hAnsiTheme="minorHAnsi" w:cstheme="minorHAnsi"/>
          <w:sz w:val="22"/>
          <w:szCs w:val="22"/>
          <w:lang w:val="pt-BR"/>
        </w:rPr>
        <w:t xml:space="preserve">A presente Emissão se </w:t>
      </w:r>
      <w:r w:rsidR="00B07CB5" w:rsidRPr="00DC7597">
        <w:rPr>
          <w:rFonts w:asciiTheme="minorHAnsi" w:hAnsiTheme="minorHAnsi" w:cstheme="minorHAnsi"/>
          <w:sz w:val="22"/>
          <w:szCs w:val="22"/>
          <w:lang w:val="pt-BR"/>
        </w:rPr>
        <w:t xml:space="preserve">trata </w:t>
      </w:r>
      <w:r w:rsidRPr="00DC7597">
        <w:rPr>
          <w:rFonts w:asciiTheme="minorHAnsi" w:hAnsiTheme="minorHAnsi" w:cstheme="minorHAnsi"/>
          <w:sz w:val="22"/>
          <w:szCs w:val="22"/>
          <w:lang w:val="pt-BR"/>
        </w:rPr>
        <w:t>de uma colocação privada de Debêntures, nos termos do artigo 52 e seguintes da Lei das Sociedades por Ações, não estando, portanto, sujeita ao registro na CVM ou na ANBIMA.</w:t>
      </w:r>
    </w:p>
    <w:p w14:paraId="43936C8C"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09B81400" w14:textId="77777777" w:rsidR="00704452" w:rsidRPr="00DC7597" w:rsidRDefault="005E3E65" w:rsidP="00DC7597">
      <w:pPr>
        <w:pStyle w:val="Saudao"/>
        <w:numPr>
          <w:ilvl w:val="1"/>
          <w:numId w:val="6"/>
        </w:numPr>
        <w:spacing w:line="320" w:lineRule="exact"/>
        <w:ind w:left="0" w:firstLine="0"/>
        <w:contextualSpacing/>
        <w:rPr>
          <w:rFonts w:asciiTheme="minorHAnsi" w:hAnsiTheme="minorHAnsi" w:cstheme="minorHAnsi"/>
          <w:b/>
          <w:sz w:val="22"/>
          <w:szCs w:val="22"/>
        </w:rPr>
      </w:pPr>
      <w:bookmarkStart w:id="19" w:name="_DV_M28"/>
      <w:bookmarkStart w:id="20" w:name="_DV_M29"/>
      <w:bookmarkStart w:id="21" w:name="_DV_M33"/>
      <w:bookmarkEnd w:id="19"/>
      <w:bookmarkEnd w:id="20"/>
      <w:bookmarkEnd w:id="21"/>
      <w:r w:rsidRPr="00C85FA4">
        <w:rPr>
          <w:rFonts w:asciiTheme="minorHAnsi" w:hAnsiTheme="minorHAnsi" w:cs="Calibri"/>
          <w:b/>
          <w:color w:val="000000" w:themeColor="text1"/>
          <w:sz w:val="22"/>
          <w:szCs w:val="22"/>
        </w:rPr>
        <w:t>Arquivamento na JUCESP e Publicação da Ata da RCA</w:t>
      </w:r>
    </w:p>
    <w:p w14:paraId="75E3EF02"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4455039B" w14:textId="46628352" w:rsidR="00704452" w:rsidRDefault="00704452" w:rsidP="00DC7597">
      <w:pPr>
        <w:pStyle w:val="PargrafodaLista"/>
        <w:numPr>
          <w:ilvl w:val="2"/>
          <w:numId w:val="6"/>
        </w:numPr>
        <w:spacing w:line="320" w:lineRule="exact"/>
        <w:ind w:left="0" w:firstLine="0"/>
        <w:contextualSpacing/>
        <w:jc w:val="both"/>
        <w:rPr>
          <w:rFonts w:asciiTheme="minorHAnsi" w:hAnsiTheme="minorHAnsi" w:cstheme="minorHAnsi"/>
          <w:sz w:val="22"/>
          <w:szCs w:val="22"/>
          <w:lang w:val="pt-BR"/>
        </w:rPr>
      </w:pPr>
      <w:bookmarkStart w:id="22" w:name="_Ref513018742"/>
      <w:r w:rsidRPr="00DC7597">
        <w:rPr>
          <w:rFonts w:asciiTheme="minorHAnsi" w:hAnsiTheme="minorHAnsi" w:cstheme="minorHAnsi"/>
          <w:sz w:val="22"/>
          <w:szCs w:val="22"/>
          <w:lang w:val="pt-BR"/>
        </w:rPr>
        <w:t xml:space="preserve">A ata da </w:t>
      </w:r>
      <w:r w:rsidR="005E3E65">
        <w:rPr>
          <w:rFonts w:asciiTheme="minorHAnsi" w:hAnsiTheme="minorHAnsi" w:cstheme="minorHAnsi"/>
          <w:sz w:val="22"/>
          <w:szCs w:val="22"/>
          <w:lang w:val="pt-BR"/>
        </w:rPr>
        <w:t xml:space="preserve">RCA </w:t>
      </w:r>
      <w:r w:rsidR="00286079" w:rsidRPr="00DC7597">
        <w:rPr>
          <w:rFonts w:asciiTheme="minorHAnsi" w:hAnsiTheme="minorHAnsi" w:cstheme="minorHAnsi"/>
          <w:sz w:val="22"/>
          <w:szCs w:val="22"/>
          <w:lang w:val="pt-BR"/>
        </w:rPr>
        <w:t>ser</w:t>
      </w:r>
      <w:r w:rsidR="00600B66" w:rsidRPr="00DC7597">
        <w:rPr>
          <w:rFonts w:asciiTheme="minorHAnsi" w:hAnsiTheme="minorHAnsi" w:cstheme="minorHAnsi"/>
          <w:sz w:val="22"/>
          <w:szCs w:val="22"/>
          <w:lang w:val="pt-BR"/>
        </w:rPr>
        <w:t>á</w:t>
      </w:r>
      <w:r w:rsidR="00286079"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devidamente arquivada na </w:t>
      </w:r>
      <w:r w:rsidR="00954D6F" w:rsidRPr="00DC7597">
        <w:rPr>
          <w:rFonts w:asciiTheme="minorHAnsi" w:hAnsiTheme="minorHAnsi" w:cstheme="minorHAnsi"/>
          <w:sz w:val="22"/>
          <w:szCs w:val="22"/>
          <w:lang w:val="pt-BR"/>
        </w:rPr>
        <w:t>JUCESP</w:t>
      </w:r>
      <w:r w:rsidR="00382167"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e</w:t>
      </w:r>
      <w:r w:rsidR="00122DCD"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publicada no Diário Oficial do Estado </w:t>
      </w:r>
      <w:r w:rsidR="00954D6F" w:rsidRPr="00DC7597">
        <w:rPr>
          <w:rFonts w:asciiTheme="minorHAnsi" w:hAnsiTheme="minorHAnsi" w:cstheme="minorHAnsi"/>
          <w:sz w:val="22"/>
          <w:szCs w:val="22"/>
          <w:lang w:val="pt-BR"/>
        </w:rPr>
        <w:t>de São Paulo</w:t>
      </w:r>
      <w:r w:rsidRPr="00DC7597">
        <w:rPr>
          <w:rFonts w:asciiTheme="minorHAnsi" w:hAnsiTheme="minorHAnsi" w:cstheme="minorHAnsi"/>
          <w:sz w:val="22"/>
          <w:szCs w:val="22"/>
          <w:lang w:val="pt-BR"/>
        </w:rPr>
        <w:t xml:space="preserve"> e no jornal</w:t>
      </w:r>
      <w:r w:rsidR="00EC5E4D">
        <w:rPr>
          <w:rFonts w:asciiTheme="minorHAnsi" w:hAnsiTheme="minorHAnsi" w:cstheme="minorHAnsi"/>
          <w:sz w:val="22"/>
          <w:szCs w:val="22"/>
          <w:lang w:val="pt-BR"/>
        </w:rPr>
        <w:t xml:space="preserve"> Valor Econômico</w:t>
      </w:r>
      <w:r w:rsidR="00166ECB"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nos termos do artigo 62, inciso I</w:t>
      </w:r>
      <w:r w:rsidR="005E3E65">
        <w:rPr>
          <w:rFonts w:asciiTheme="minorHAnsi" w:hAnsiTheme="minorHAnsi" w:cstheme="minorHAnsi"/>
          <w:sz w:val="22"/>
          <w:szCs w:val="22"/>
          <w:lang w:val="pt-BR"/>
        </w:rPr>
        <w:t>,</w:t>
      </w:r>
      <w:r w:rsidRPr="00DC7597">
        <w:rPr>
          <w:rFonts w:asciiTheme="minorHAnsi" w:hAnsiTheme="minorHAnsi" w:cstheme="minorHAnsi"/>
          <w:sz w:val="22"/>
          <w:szCs w:val="22"/>
          <w:lang w:val="pt-BR"/>
        </w:rPr>
        <w:t xml:space="preserve"> e do artigo 289, da Lei das Sociedades por Ações</w:t>
      </w:r>
      <w:bookmarkEnd w:id="22"/>
      <w:r w:rsidR="00197EF5" w:rsidRPr="00DC7597">
        <w:rPr>
          <w:rFonts w:asciiTheme="minorHAnsi" w:hAnsiTheme="minorHAnsi" w:cstheme="minorHAnsi"/>
          <w:sz w:val="22"/>
          <w:szCs w:val="22"/>
          <w:lang w:val="pt-BR"/>
        </w:rPr>
        <w:t>.</w:t>
      </w:r>
    </w:p>
    <w:p w14:paraId="0C783019" w14:textId="77777777" w:rsidR="005E3E65" w:rsidRDefault="005E3E65" w:rsidP="005E3E65">
      <w:pPr>
        <w:pStyle w:val="PargrafodaLista"/>
        <w:spacing w:line="320" w:lineRule="exact"/>
        <w:ind w:left="0"/>
        <w:contextualSpacing/>
        <w:jc w:val="both"/>
        <w:rPr>
          <w:rFonts w:asciiTheme="minorHAnsi" w:hAnsiTheme="minorHAnsi" w:cstheme="minorHAnsi"/>
          <w:sz w:val="22"/>
          <w:szCs w:val="22"/>
          <w:lang w:val="pt-BR"/>
        </w:rPr>
      </w:pPr>
    </w:p>
    <w:p w14:paraId="79D9D9F0" w14:textId="77777777" w:rsidR="005E3E65" w:rsidRPr="002D2AF4" w:rsidRDefault="005E3E65" w:rsidP="00727631">
      <w:pPr>
        <w:pStyle w:val="PargrafodaLista"/>
        <w:numPr>
          <w:ilvl w:val="2"/>
          <w:numId w:val="6"/>
        </w:numPr>
        <w:spacing w:line="320" w:lineRule="exact"/>
        <w:ind w:left="0" w:firstLine="0"/>
        <w:contextualSpacing/>
        <w:jc w:val="both"/>
        <w:rPr>
          <w:rFonts w:asciiTheme="minorHAnsi" w:hAnsiTheme="minorHAnsi" w:cs="Calibri"/>
          <w:color w:val="000000" w:themeColor="text1"/>
          <w:sz w:val="22"/>
          <w:szCs w:val="22"/>
        </w:rPr>
      </w:pPr>
      <w:r w:rsidRPr="002D2AF4">
        <w:rPr>
          <w:rFonts w:asciiTheme="minorHAnsi" w:hAnsiTheme="minorHAnsi" w:cs="Calibri"/>
          <w:color w:val="000000" w:themeColor="text1"/>
          <w:sz w:val="22"/>
          <w:szCs w:val="22"/>
        </w:rPr>
        <w:t xml:space="preserve">A Emissora compromete-se a </w:t>
      </w:r>
      <w:r w:rsidRPr="002D2AF4">
        <w:rPr>
          <w:rFonts w:asciiTheme="minorHAnsi" w:hAnsiTheme="minorHAnsi" w:cs="Calibri"/>
          <w:b/>
          <w:color w:val="000000" w:themeColor="text1"/>
          <w:sz w:val="22"/>
          <w:szCs w:val="22"/>
        </w:rPr>
        <w:t>(i)</w:t>
      </w:r>
      <w:r w:rsidRPr="002D2AF4">
        <w:rPr>
          <w:rFonts w:asciiTheme="minorHAnsi" w:hAnsiTheme="minorHAnsi" w:cs="Calibri"/>
          <w:color w:val="000000" w:themeColor="text1"/>
          <w:sz w:val="22"/>
          <w:szCs w:val="22"/>
        </w:rPr>
        <w:t xml:space="preserve"> em até </w:t>
      </w:r>
      <w:r w:rsidRPr="002D2AF4">
        <w:rPr>
          <w:rFonts w:asciiTheme="minorHAnsi" w:hAnsiTheme="minorHAnsi" w:cs="Calibri"/>
          <w:color w:val="000000" w:themeColor="text1"/>
          <w:sz w:val="22"/>
          <w:szCs w:val="22"/>
          <w:lang w:val="pt-BR"/>
        </w:rPr>
        <w:t>02</w:t>
      </w:r>
      <w:r w:rsidRPr="002D2AF4">
        <w:rPr>
          <w:rFonts w:asciiTheme="minorHAnsi" w:hAnsiTheme="minorHAnsi" w:cs="Calibri"/>
          <w:color w:val="000000" w:themeColor="text1"/>
          <w:sz w:val="22"/>
          <w:szCs w:val="22"/>
        </w:rPr>
        <w:t xml:space="preserve"> (</w:t>
      </w:r>
      <w:r w:rsidRPr="002D2AF4">
        <w:rPr>
          <w:rFonts w:asciiTheme="minorHAnsi" w:hAnsiTheme="minorHAnsi" w:cs="Calibri"/>
          <w:color w:val="000000" w:themeColor="text1"/>
          <w:sz w:val="22"/>
          <w:szCs w:val="22"/>
          <w:lang w:val="pt-BR"/>
        </w:rPr>
        <w:t>dois</w:t>
      </w:r>
      <w:r w:rsidRPr="002D2AF4">
        <w:rPr>
          <w:rFonts w:asciiTheme="minorHAnsi" w:hAnsiTheme="minorHAnsi" w:cs="Calibri"/>
          <w:color w:val="000000" w:themeColor="text1"/>
          <w:sz w:val="22"/>
          <w:szCs w:val="22"/>
        </w:rPr>
        <w:t xml:space="preserve">) Dias Úteis contados da data da </w:t>
      </w:r>
      <w:r w:rsidRPr="002D2AF4">
        <w:rPr>
          <w:rFonts w:asciiTheme="minorHAnsi" w:hAnsiTheme="minorHAnsi" w:cs="Calibri"/>
          <w:color w:val="000000" w:themeColor="text1"/>
          <w:sz w:val="22"/>
          <w:szCs w:val="22"/>
          <w:lang w:val="pt-BR"/>
        </w:rPr>
        <w:t>realização da RCA</w:t>
      </w:r>
      <w:r w:rsidRPr="002D2AF4">
        <w:rPr>
          <w:rFonts w:asciiTheme="minorHAnsi" w:hAnsiTheme="minorHAnsi" w:cs="Calibri"/>
          <w:color w:val="000000" w:themeColor="text1"/>
          <w:sz w:val="22"/>
          <w:szCs w:val="22"/>
        </w:rPr>
        <w:t xml:space="preserve">, enviar à Securitizadora comprovante do respectivo protocolo de inscrição na JUCESP; </w:t>
      </w:r>
      <w:r w:rsidRPr="002D2AF4">
        <w:rPr>
          <w:rFonts w:asciiTheme="minorHAnsi" w:hAnsiTheme="minorHAnsi" w:cs="Calibri"/>
          <w:b/>
          <w:color w:val="000000" w:themeColor="text1"/>
          <w:sz w:val="22"/>
          <w:szCs w:val="22"/>
        </w:rPr>
        <w:t>(ii)</w:t>
      </w:r>
      <w:r w:rsidRPr="002D2AF4">
        <w:rPr>
          <w:rFonts w:asciiTheme="minorHAnsi" w:hAnsiTheme="minorHAnsi" w:cs="Calibri"/>
          <w:color w:val="000000" w:themeColor="text1"/>
          <w:sz w:val="22"/>
          <w:szCs w:val="22"/>
        </w:rPr>
        <w:t xml:space="preserve"> atender a eventuais exigências formuladas pela JUCESP de forma tempestiva; e </w:t>
      </w:r>
      <w:r w:rsidRPr="002D2AF4">
        <w:rPr>
          <w:rFonts w:asciiTheme="minorHAnsi" w:hAnsiTheme="minorHAnsi" w:cs="Calibri"/>
          <w:b/>
          <w:color w:val="000000" w:themeColor="text1"/>
          <w:sz w:val="22"/>
          <w:szCs w:val="22"/>
        </w:rPr>
        <w:t>(iii)</w:t>
      </w:r>
      <w:r w:rsidRPr="002D2AF4">
        <w:rPr>
          <w:rFonts w:asciiTheme="minorHAnsi" w:hAnsiTheme="minorHAnsi" w:cs="Calibri"/>
          <w:color w:val="000000" w:themeColor="text1"/>
          <w:sz w:val="22"/>
          <w:szCs w:val="22"/>
          <w:lang w:val="pt-BR"/>
        </w:rPr>
        <w:t> </w:t>
      </w:r>
      <w:r w:rsidRPr="002D2AF4">
        <w:rPr>
          <w:rFonts w:asciiTheme="minorHAnsi" w:hAnsiTheme="minorHAnsi" w:cs="Calibri"/>
          <w:color w:val="000000" w:themeColor="text1"/>
          <w:sz w:val="22"/>
          <w:szCs w:val="22"/>
        </w:rPr>
        <w:t xml:space="preserve">enviar à Securitizadora 1 (uma) </w:t>
      </w:r>
      <w:r w:rsidRPr="002D2AF4">
        <w:rPr>
          <w:rFonts w:asciiTheme="minorHAnsi" w:hAnsiTheme="minorHAnsi" w:cs="Calibri"/>
          <w:color w:val="000000" w:themeColor="text1"/>
          <w:sz w:val="22"/>
          <w:szCs w:val="22"/>
          <w:lang w:val="pt-BR"/>
        </w:rPr>
        <w:t>via original da ata de RCA</w:t>
      </w:r>
      <w:r w:rsidRPr="002D2AF4">
        <w:rPr>
          <w:rFonts w:asciiTheme="minorHAnsi" w:hAnsiTheme="minorHAnsi" w:cs="Calibri"/>
          <w:color w:val="000000" w:themeColor="text1"/>
          <w:sz w:val="22"/>
          <w:szCs w:val="22"/>
        </w:rPr>
        <w:t xml:space="preserve"> no prazo de até </w:t>
      </w:r>
      <w:r w:rsidRPr="002D2AF4">
        <w:rPr>
          <w:rFonts w:asciiTheme="minorHAnsi" w:hAnsiTheme="minorHAnsi" w:cs="Calibri"/>
          <w:color w:val="000000" w:themeColor="text1"/>
          <w:sz w:val="22"/>
          <w:szCs w:val="22"/>
          <w:lang w:val="pt-BR"/>
        </w:rPr>
        <w:t>05</w:t>
      </w:r>
      <w:r w:rsidRPr="002D2AF4">
        <w:rPr>
          <w:rFonts w:asciiTheme="minorHAnsi" w:hAnsiTheme="minorHAnsi" w:cs="Calibri"/>
          <w:color w:val="000000" w:themeColor="text1"/>
          <w:sz w:val="22"/>
          <w:szCs w:val="22"/>
        </w:rPr>
        <w:t xml:space="preserve"> (</w:t>
      </w:r>
      <w:r w:rsidRPr="002D2AF4">
        <w:rPr>
          <w:rFonts w:asciiTheme="minorHAnsi" w:hAnsiTheme="minorHAnsi" w:cs="Calibri"/>
          <w:color w:val="000000" w:themeColor="text1"/>
          <w:sz w:val="22"/>
          <w:szCs w:val="22"/>
          <w:lang w:val="pt-BR"/>
        </w:rPr>
        <w:t>cinco</w:t>
      </w:r>
      <w:r w:rsidRPr="002D2AF4">
        <w:rPr>
          <w:rFonts w:asciiTheme="minorHAnsi" w:hAnsiTheme="minorHAnsi" w:cs="Calibri"/>
          <w:color w:val="000000" w:themeColor="text1"/>
          <w:sz w:val="22"/>
          <w:szCs w:val="22"/>
        </w:rPr>
        <w:t>) Dias Úteis após a obtenção do referido registro.</w:t>
      </w:r>
      <w:r w:rsidRPr="002D2AF4">
        <w:rPr>
          <w:rFonts w:asciiTheme="minorHAnsi" w:hAnsiTheme="minorHAnsi" w:cs="Calibri"/>
          <w:color w:val="000000" w:themeColor="text1"/>
          <w:sz w:val="22"/>
          <w:szCs w:val="22"/>
          <w:lang w:val="pt-BR"/>
        </w:rPr>
        <w:t xml:space="preserve"> </w:t>
      </w:r>
    </w:p>
    <w:p w14:paraId="358AC87F" w14:textId="77777777" w:rsidR="00704452" w:rsidRPr="00DC7597" w:rsidRDefault="00704452" w:rsidP="00DC7597">
      <w:pPr>
        <w:spacing w:line="320" w:lineRule="exact"/>
        <w:rPr>
          <w:rFonts w:asciiTheme="minorHAnsi" w:hAnsiTheme="minorHAnsi" w:cstheme="minorHAnsi"/>
          <w:sz w:val="22"/>
          <w:szCs w:val="22"/>
        </w:rPr>
      </w:pPr>
      <w:bookmarkStart w:id="23" w:name="_DV_M35"/>
      <w:bookmarkEnd w:id="23"/>
    </w:p>
    <w:p w14:paraId="283A70CD" w14:textId="0B75AC87" w:rsidR="00704452" w:rsidRPr="00DC7597" w:rsidRDefault="00704452" w:rsidP="00DC7597">
      <w:pPr>
        <w:pStyle w:val="Saudao"/>
        <w:numPr>
          <w:ilvl w:val="1"/>
          <w:numId w:val="6"/>
        </w:numPr>
        <w:spacing w:line="320" w:lineRule="exact"/>
        <w:ind w:left="0" w:firstLine="0"/>
        <w:contextualSpacing/>
        <w:rPr>
          <w:rFonts w:asciiTheme="minorHAnsi" w:hAnsiTheme="minorHAnsi" w:cstheme="minorHAnsi"/>
          <w:b/>
          <w:sz w:val="22"/>
          <w:szCs w:val="22"/>
        </w:rPr>
      </w:pPr>
      <w:bookmarkStart w:id="24" w:name="_DV_M37"/>
      <w:bookmarkStart w:id="25" w:name="_DV_M36"/>
      <w:bookmarkStart w:id="26" w:name="_Ref19823378"/>
      <w:bookmarkEnd w:id="24"/>
      <w:bookmarkEnd w:id="25"/>
      <w:r w:rsidRPr="00DC7597">
        <w:rPr>
          <w:rFonts w:asciiTheme="minorHAnsi" w:hAnsiTheme="minorHAnsi" w:cstheme="minorHAnsi"/>
          <w:b/>
          <w:sz w:val="22"/>
          <w:szCs w:val="22"/>
        </w:rPr>
        <w:t xml:space="preserve">Arquivamento da Escritura na </w:t>
      </w:r>
      <w:r w:rsidR="00FD2969" w:rsidRPr="00DC7597">
        <w:rPr>
          <w:rFonts w:asciiTheme="minorHAnsi" w:hAnsiTheme="minorHAnsi" w:cstheme="minorHAnsi"/>
          <w:b/>
          <w:sz w:val="22"/>
          <w:szCs w:val="22"/>
        </w:rPr>
        <w:t>JUCESP</w:t>
      </w:r>
      <w:bookmarkEnd w:id="26"/>
    </w:p>
    <w:p w14:paraId="650638F2" w14:textId="77777777" w:rsidR="00704452" w:rsidRPr="00DC7597" w:rsidRDefault="00704452" w:rsidP="00DC7597">
      <w:pPr>
        <w:spacing w:line="320" w:lineRule="exact"/>
        <w:contextualSpacing/>
        <w:jc w:val="both"/>
        <w:rPr>
          <w:rFonts w:asciiTheme="minorHAnsi" w:hAnsiTheme="minorHAnsi" w:cstheme="minorHAnsi"/>
          <w:b/>
          <w:sz w:val="22"/>
          <w:szCs w:val="22"/>
        </w:rPr>
      </w:pPr>
    </w:p>
    <w:p w14:paraId="76F4665D" w14:textId="44FF0696" w:rsidR="0034667F" w:rsidRDefault="00704452" w:rsidP="00DC7597">
      <w:pPr>
        <w:pStyle w:val="PargrafodaLista"/>
        <w:numPr>
          <w:ilvl w:val="2"/>
          <w:numId w:val="6"/>
        </w:numPr>
        <w:spacing w:line="320" w:lineRule="exact"/>
        <w:ind w:left="0" w:firstLine="0"/>
        <w:contextualSpacing/>
        <w:jc w:val="both"/>
        <w:rPr>
          <w:rFonts w:asciiTheme="minorHAnsi" w:hAnsiTheme="minorHAnsi" w:cstheme="minorHAnsi"/>
          <w:sz w:val="22"/>
          <w:szCs w:val="22"/>
          <w:lang w:val="pt-BR"/>
        </w:rPr>
      </w:pPr>
      <w:bookmarkStart w:id="27" w:name="_DV_M38"/>
      <w:bookmarkStart w:id="28" w:name="_Ref513016258"/>
      <w:bookmarkEnd w:id="27"/>
      <w:r w:rsidRPr="00DC7597">
        <w:rPr>
          <w:rFonts w:asciiTheme="minorHAnsi" w:hAnsiTheme="minorHAnsi" w:cstheme="minorHAnsi"/>
          <w:sz w:val="22"/>
          <w:szCs w:val="22"/>
          <w:lang w:val="pt-BR"/>
        </w:rPr>
        <w:t xml:space="preserve">Esta Escritura e seus eventuais aditamentos serão </w:t>
      </w:r>
      <w:r w:rsidR="006D01DF" w:rsidRPr="00DC7597">
        <w:rPr>
          <w:rFonts w:asciiTheme="minorHAnsi" w:hAnsiTheme="minorHAnsi" w:cstheme="minorHAnsi"/>
          <w:sz w:val="22"/>
          <w:szCs w:val="22"/>
          <w:lang w:val="pt-BR"/>
        </w:rPr>
        <w:t>protocolados</w:t>
      </w:r>
      <w:r w:rsidRPr="00DC7597">
        <w:rPr>
          <w:rFonts w:asciiTheme="minorHAnsi" w:hAnsiTheme="minorHAnsi" w:cstheme="minorHAnsi"/>
          <w:sz w:val="22"/>
          <w:szCs w:val="22"/>
          <w:lang w:val="pt-BR"/>
        </w:rPr>
        <w:t xml:space="preserve"> </w:t>
      </w:r>
      <w:r w:rsidR="00541CF7" w:rsidRPr="00DC7597">
        <w:rPr>
          <w:rFonts w:asciiTheme="minorHAnsi" w:hAnsiTheme="minorHAnsi" w:cstheme="minorHAnsi"/>
          <w:sz w:val="22"/>
          <w:szCs w:val="22"/>
          <w:lang w:val="pt-BR"/>
        </w:rPr>
        <w:t xml:space="preserve">para registro </w:t>
      </w:r>
      <w:r w:rsidRPr="00DC7597">
        <w:rPr>
          <w:rFonts w:asciiTheme="minorHAnsi" w:hAnsiTheme="minorHAnsi" w:cstheme="minorHAnsi"/>
          <w:sz w:val="22"/>
          <w:szCs w:val="22"/>
          <w:lang w:val="pt-BR"/>
        </w:rPr>
        <w:t xml:space="preserve">na </w:t>
      </w:r>
      <w:r w:rsidR="00382167" w:rsidRPr="00DC7597">
        <w:rPr>
          <w:rFonts w:asciiTheme="minorHAnsi" w:hAnsiTheme="minorHAnsi" w:cstheme="minorHAnsi"/>
          <w:sz w:val="22"/>
          <w:szCs w:val="22"/>
          <w:lang w:val="pt-BR"/>
        </w:rPr>
        <w:t>JUCESP</w:t>
      </w:r>
      <w:r w:rsidRPr="00DC7597">
        <w:rPr>
          <w:rFonts w:asciiTheme="minorHAnsi" w:hAnsiTheme="minorHAnsi" w:cstheme="minorHAnsi"/>
          <w:sz w:val="22"/>
          <w:szCs w:val="22"/>
          <w:lang w:val="pt-BR"/>
        </w:rPr>
        <w:t xml:space="preserve">, </w:t>
      </w:r>
      <w:r w:rsidRPr="00CC0F69">
        <w:rPr>
          <w:rFonts w:asciiTheme="minorHAnsi" w:hAnsiTheme="minorHAnsi" w:cstheme="minorHAnsi"/>
          <w:sz w:val="22"/>
          <w:szCs w:val="22"/>
          <w:lang w:val="pt-BR"/>
        </w:rPr>
        <w:t>conforme disposto no artigo 62, parágrafo 3º, da Lei das Sociedades por Ações</w:t>
      </w:r>
      <w:r w:rsidR="00EE270E" w:rsidRPr="00CC0F69">
        <w:rPr>
          <w:rFonts w:asciiTheme="minorHAnsi" w:hAnsiTheme="minorHAnsi" w:cstheme="minorHAnsi"/>
          <w:sz w:val="22"/>
          <w:szCs w:val="22"/>
          <w:lang w:val="pt-BR"/>
        </w:rPr>
        <w:t xml:space="preserve">, pela </w:t>
      </w:r>
      <w:r w:rsidR="00025A25" w:rsidRPr="00CC0F69">
        <w:rPr>
          <w:rFonts w:asciiTheme="minorHAnsi" w:hAnsiTheme="minorHAnsi" w:cstheme="minorHAnsi"/>
          <w:sz w:val="22"/>
          <w:szCs w:val="22"/>
          <w:lang w:val="pt-BR"/>
        </w:rPr>
        <w:t>Companhia</w:t>
      </w:r>
      <w:r w:rsidR="00EE270E" w:rsidRPr="00CC0F69">
        <w:rPr>
          <w:rFonts w:asciiTheme="minorHAnsi" w:hAnsiTheme="minorHAnsi" w:cstheme="minorHAnsi"/>
          <w:sz w:val="22"/>
          <w:szCs w:val="22"/>
          <w:lang w:val="pt-BR"/>
        </w:rPr>
        <w:t xml:space="preserve">, em até </w:t>
      </w:r>
      <w:r w:rsidR="00286079" w:rsidRPr="00CC0F69">
        <w:rPr>
          <w:rFonts w:asciiTheme="minorHAnsi" w:hAnsiTheme="minorHAnsi" w:cstheme="minorHAnsi"/>
          <w:sz w:val="22"/>
          <w:szCs w:val="22"/>
          <w:lang w:val="pt-BR"/>
        </w:rPr>
        <w:t>5 (cinco)</w:t>
      </w:r>
      <w:r w:rsidR="00EE270E" w:rsidRPr="00CC0F69">
        <w:rPr>
          <w:rFonts w:asciiTheme="minorHAnsi" w:hAnsiTheme="minorHAnsi" w:cstheme="minorHAnsi"/>
          <w:sz w:val="22"/>
          <w:szCs w:val="22"/>
          <w:lang w:val="pt-BR"/>
        </w:rPr>
        <w:t xml:space="preserve"> Dias Úteis da presente data</w:t>
      </w:r>
      <w:r w:rsidR="00DE560D" w:rsidRPr="00CC0F69">
        <w:rPr>
          <w:rFonts w:asciiTheme="minorHAnsi" w:hAnsiTheme="minorHAnsi" w:cstheme="minorHAnsi"/>
          <w:sz w:val="22"/>
          <w:szCs w:val="22"/>
          <w:lang w:val="pt-BR"/>
        </w:rPr>
        <w:t xml:space="preserve"> ou da data do respectivo aditivo</w:t>
      </w:r>
      <w:r w:rsidR="00EE270E" w:rsidRPr="00CC0F69">
        <w:rPr>
          <w:rFonts w:asciiTheme="minorHAnsi" w:hAnsiTheme="minorHAnsi" w:cstheme="minorHAnsi"/>
          <w:sz w:val="22"/>
          <w:szCs w:val="22"/>
          <w:lang w:val="pt-BR"/>
        </w:rPr>
        <w:t>, salvo</w:t>
      </w:r>
      <w:r w:rsidR="00EE270E" w:rsidRPr="00DC7597">
        <w:rPr>
          <w:rFonts w:asciiTheme="minorHAnsi" w:hAnsiTheme="minorHAnsi" w:cstheme="minorHAnsi"/>
          <w:sz w:val="22"/>
          <w:szCs w:val="22"/>
          <w:lang w:val="pt-BR"/>
        </w:rPr>
        <w:t xml:space="preserve"> na hipótese de formulação de exigências pelos referidos </w:t>
      </w:r>
      <w:r w:rsidR="000E5F5D" w:rsidRPr="00DC7597">
        <w:rPr>
          <w:rFonts w:asciiTheme="minorHAnsi" w:hAnsiTheme="minorHAnsi" w:cstheme="minorHAnsi"/>
          <w:sz w:val="22"/>
          <w:szCs w:val="22"/>
          <w:lang w:val="pt-BR"/>
        </w:rPr>
        <w:t>órgãos</w:t>
      </w:r>
      <w:r w:rsidR="007914E2" w:rsidRPr="00DC7597">
        <w:rPr>
          <w:rFonts w:asciiTheme="minorHAnsi" w:hAnsiTheme="minorHAnsi" w:cstheme="minorHAnsi"/>
          <w:sz w:val="22"/>
          <w:szCs w:val="22"/>
          <w:lang w:val="pt-BR"/>
        </w:rPr>
        <w:t>, hipótese em que a Companhia deverá cumprir tais exigências no prazo legal aplicável</w:t>
      </w:r>
      <w:r w:rsidR="00EE270E" w:rsidRPr="00DC7597">
        <w:rPr>
          <w:rFonts w:asciiTheme="minorHAnsi" w:hAnsiTheme="minorHAnsi" w:cstheme="minorHAnsi"/>
          <w:sz w:val="22"/>
          <w:szCs w:val="22"/>
          <w:lang w:val="pt-BR"/>
        </w:rPr>
        <w:t>.</w:t>
      </w:r>
      <w:r w:rsidR="00541CF7" w:rsidRPr="00DC7597">
        <w:rPr>
          <w:rFonts w:asciiTheme="minorHAnsi" w:hAnsiTheme="minorHAnsi" w:cstheme="minorHAnsi"/>
          <w:sz w:val="22"/>
          <w:szCs w:val="22"/>
          <w:lang w:val="pt-BR"/>
        </w:rPr>
        <w:t xml:space="preserve"> </w:t>
      </w:r>
      <w:bookmarkStart w:id="29" w:name="_Ref513016304"/>
      <w:bookmarkEnd w:id="28"/>
    </w:p>
    <w:p w14:paraId="62852635" w14:textId="77777777" w:rsidR="0034667F" w:rsidRDefault="0034667F" w:rsidP="0034667F">
      <w:pPr>
        <w:pStyle w:val="PargrafodaLista"/>
        <w:spacing w:line="320" w:lineRule="exact"/>
        <w:ind w:left="0"/>
        <w:contextualSpacing/>
        <w:jc w:val="both"/>
        <w:rPr>
          <w:rFonts w:asciiTheme="minorHAnsi" w:hAnsiTheme="minorHAnsi" w:cstheme="minorHAnsi"/>
          <w:sz w:val="22"/>
          <w:szCs w:val="22"/>
          <w:lang w:val="pt-BR"/>
        </w:rPr>
      </w:pPr>
    </w:p>
    <w:p w14:paraId="2807F884" w14:textId="49D4D7DE" w:rsidR="00704452" w:rsidRPr="000D6500" w:rsidRDefault="00704452" w:rsidP="00DC7597">
      <w:pPr>
        <w:pStyle w:val="PargrafodaLista"/>
        <w:numPr>
          <w:ilvl w:val="2"/>
          <w:numId w:val="6"/>
        </w:numPr>
        <w:spacing w:line="320" w:lineRule="exact"/>
        <w:ind w:left="0" w:firstLine="0"/>
        <w:contextualSpacing/>
        <w:jc w:val="both"/>
        <w:rPr>
          <w:rFonts w:asciiTheme="minorHAnsi" w:hAnsiTheme="minorHAnsi" w:cstheme="minorHAnsi"/>
          <w:sz w:val="22"/>
          <w:szCs w:val="22"/>
          <w:lang w:val="pt-BR"/>
        </w:rPr>
      </w:pPr>
      <w:r w:rsidRPr="0034667F">
        <w:rPr>
          <w:rFonts w:asciiTheme="minorHAnsi" w:hAnsiTheme="minorHAnsi" w:cstheme="minorHAnsi"/>
          <w:sz w:val="22"/>
          <w:szCs w:val="22"/>
        </w:rPr>
        <w:t xml:space="preserve">A </w:t>
      </w:r>
      <w:r w:rsidR="00025A25" w:rsidRPr="0034667F">
        <w:rPr>
          <w:rFonts w:asciiTheme="minorHAnsi" w:hAnsiTheme="minorHAnsi" w:cstheme="minorHAnsi"/>
          <w:sz w:val="22"/>
          <w:szCs w:val="22"/>
        </w:rPr>
        <w:t>Companhia</w:t>
      </w:r>
      <w:r w:rsidRPr="0034667F">
        <w:rPr>
          <w:rFonts w:asciiTheme="minorHAnsi" w:hAnsiTheme="minorHAnsi" w:cstheme="minorHAnsi"/>
          <w:sz w:val="22"/>
          <w:szCs w:val="22"/>
        </w:rPr>
        <w:t xml:space="preserve"> compromete-se a </w:t>
      </w:r>
      <w:r w:rsidRPr="0034667F">
        <w:rPr>
          <w:rFonts w:asciiTheme="minorHAnsi" w:hAnsiTheme="minorHAnsi" w:cstheme="minorHAnsi"/>
          <w:b/>
          <w:sz w:val="22"/>
          <w:szCs w:val="22"/>
        </w:rPr>
        <w:t>(i)</w:t>
      </w:r>
      <w:r w:rsidRPr="0034667F">
        <w:rPr>
          <w:rFonts w:asciiTheme="minorHAnsi" w:hAnsiTheme="minorHAnsi" w:cstheme="minorHAnsi"/>
          <w:sz w:val="22"/>
          <w:szCs w:val="22"/>
        </w:rPr>
        <w:t xml:space="preserve"> em até </w:t>
      </w:r>
      <w:r w:rsidR="0019577E" w:rsidRPr="0034667F">
        <w:rPr>
          <w:rFonts w:asciiTheme="minorHAnsi" w:hAnsiTheme="minorHAnsi" w:cstheme="minorHAnsi"/>
          <w:sz w:val="22"/>
          <w:szCs w:val="22"/>
        </w:rPr>
        <w:t>5 (cinco)</w:t>
      </w:r>
      <w:r w:rsidR="00382167" w:rsidRPr="0034667F">
        <w:rPr>
          <w:rFonts w:asciiTheme="minorHAnsi" w:hAnsiTheme="minorHAnsi" w:cstheme="minorHAnsi"/>
          <w:sz w:val="22"/>
          <w:szCs w:val="22"/>
        </w:rPr>
        <w:t xml:space="preserve"> </w:t>
      </w:r>
      <w:r w:rsidRPr="0034667F">
        <w:rPr>
          <w:rFonts w:asciiTheme="minorHAnsi" w:hAnsiTheme="minorHAnsi" w:cstheme="minorHAnsi"/>
          <w:sz w:val="22"/>
          <w:szCs w:val="22"/>
        </w:rPr>
        <w:t xml:space="preserve">Dias Úteis contados da data da assinatura desta Escritura ou de eventuais aditamentos, enviar à Securitizadora comprovante do respectivo protocolo de inscrição na </w:t>
      </w:r>
      <w:r w:rsidR="00382167" w:rsidRPr="0034667F">
        <w:rPr>
          <w:rFonts w:asciiTheme="minorHAnsi" w:hAnsiTheme="minorHAnsi" w:cstheme="minorHAnsi"/>
          <w:sz w:val="22"/>
          <w:szCs w:val="22"/>
        </w:rPr>
        <w:t>JUCESP</w:t>
      </w:r>
      <w:r w:rsidRPr="0034667F">
        <w:rPr>
          <w:rFonts w:asciiTheme="minorHAnsi" w:hAnsiTheme="minorHAnsi" w:cstheme="minorHAnsi"/>
          <w:sz w:val="22"/>
          <w:szCs w:val="22"/>
        </w:rPr>
        <w:t xml:space="preserve">; </w:t>
      </w:r>
      <w:r w:rsidRPr="0034667F">
        <w:rPr>
          <w:rFonts w:asciiTheme="minorHAnsi" w:hAnsiTheme="minorHAnsi" w:cstheme="minorHAnsi"/>
          <w:b/>
          <w:sz w:val="22"/>
          <w:szCs w:val="22"/>
        </w:rPr>
        <w:t>(ii)</w:t>
      </w:r>
      <w:r w:rsidRPr="0034667F">
        <w:rPr>
          <w:rFonts w:asciiTheme="minorHAnsi" w:hAnsiTheme="minorHAnsi" w:cstheme="minorHAnsi"/>
          <w:sz w:val="22"/>
          <w:szCs w:val="22"/>
        </w:rPr>
        <w:t xml:space="preserve"> atender a eventuais exigências formuladas pela </w:t>
      </w:r>
      <w:r w:rsidR="00382167" w:rsidRPr="0034667F">
        <w:rPr>
          <w:rFonts w:asciiTheme="minorHAnsi" w:hAnsiTheme="minorHAnsi" w:cstheme="minorHAnsi"/>
          <w:sz w:val="22"/>
          <w:szCs w:val="22"/>
        </w:rPr>
        <w:t>JUCESP</w:t>
      </w:r>
      <w:r w:rsidRPr="0034667F">
        <w:rPr>
          <w:rFonts w:asciiTheme="minorHAnsi" w:hAnsiTheme="minorHAnsi" w:cstheme="minorHAnsi"/>
          <w:sz w:val="22"/>
          <w:szCs w:val="22"/>
        </w:rPr>
        <w:t xml:space="preserve">; e </w:t>
      </w:r>
      <w:r w:rsidRPr="0034667F">
        <w:rPr>
          <w:rFonts w:asciiTheme="minorHAnsi" w:hAnsiTheme="minorHAnsi" w:cstheme="minorHAnsi"/>
          <w:b/>
          <w:sz w:val="22"/>
          <w:szCs w:val="22"/>
        </w:rPr>
        <w:t>(iii)</w:t>
      </w:r>
      <w:r w:rsidRPr="0034667F">
        <w:rPr>
          <w:rFonts w:asciiTheme="minorHAnsi" w:hAnsiTheme="minorHAnsi" w:cstheme="minorHAnsi"/>
          <w:sz w:val="22"/>
          <w:szCs w:val="22"/>
        </w:rPr>
        <w:t xml:space="preserve"> enviar à Securitizadora</w:t>
      </w:r>
      <w:r w:rsidR="00197EF5" w:rsidRPr="0034667F">
        <w:rPr>
          <w:rFonts w:asciiTheme="minorHAnsi" w:hAnsiTheme="minorHAnsi" w:cstheme="minorHAnsi"/>
          <w:sz w:val="22"/>
          <w:szCs w:val="22"/>
        </w:rPr>
        <w:t>, com cópia para o Agente Fiduciário dos CRI,</w:t>
      </w:r>
      <w:r w:rsidRPr="0034667F">
        <w:rPr>
          <w:rFonts w:asciiTheme="minorHAnsi" w:hAnsiTheme="minorHAnsi" w:cstheme="minorHAnsi"/>
          <w:sz w:val="22"/>
          <w:szCs w:val="22"/>
        </w:rPr>
        <w:t xml:space="preserve"> 1 (uma) via original</w:t>
      </w:r>
      <w:r w:rsidR="00382167" w:rsidRPr="0034667F">
        <w:rPr>
          <w:rFonts w:asciiTheme="minorHAnsi" w:hAnsiTheme="minorHAnsi" w:cstheme="minorHAnsi"/>
          <w:sz w:val="22"/>
          <w:szCs w:val="22"/>
        </w:rPr>
        <w:t>, ainda que assinada eletronicamente,</w:t>
      </w:r>
      <w:r w:rsidRPr="0034667F">
        <w:rPr>
          <w:rFonts w:asciiTheme="minorHAnsi" w:hAnsiTheme="minorHAnsi" w:cstheme="minorHAnsi"/>
          <w:sz w:val="22"/>
          <w:szCs w:val="22"/>
        </w:rPr>
        <w:t xml:space="preserve"> desta Escritura de Emissão, bem como de eventuais aditamentos, devidamente registrados na </w:t>
      </w:r>
      <w:r w:rsidR="00382167" w:rsidRPr="0034667F">
        <w:rPr>
          <w:rFonts w:asciiTheme="minorHAnsi" w:hAnsiTheme="minorHAnsi" w:cstheme="minorHAnsi"/>
          <w:sz w:val="22"/>
          <w:szCs w:val="22"/>
        </w:rPr>
        <w:t>JUCESP</w:t>
      </w:r>
      <w:r w:rsidRPr="0034667F">
        <w:rPr>
          <w:rFonts w:asciiTheme="minorHAnsi" w:hAnsiTheme="minorHAnsi" w:cstheme="minorHAnsi"/>
          <w:sz w:val="22"/>
          <w:szCs w:val="22"/>
        </w:rPr>
        <w:t xml:space="preserve"> no prazo de até </w:t>
      </w:r>
      <w:r w:rsidR="0019577E" w:rsidRPr="0034667F">
        <w:rPr>
          <w:rFonts w:asciiTheme="minorHAnsi" w:hAnsiTheme="minorHAnsi" w:cstheme="minorHAnsi"/>
          <w:sz w:val="22"/>
          <w:szCs w:val="22"/>
        </w:rPr>
        <w:t>5 (cinco)</w:t>
      </w:r>
      <w:r w:rsidRPr="0034667F">
        <w:rPr>
          <w:rFonts w:asciiTheme="minorHAnsi" w:hAnsiTheme="minorHAnsi" w:cstheme="minorHAnsi"/>
          <w:sz w:val="22"/>
          <w:szCs w:val="22"/>
        </w:rPr>
        <w:t xml:space="preserve"> Dias Úteis após a obtenção do </w:t>
      </w:r>
      <w:r w:rsidR="000E5F5D" w:rsidRPr="0034667F">
        <w:rPr>
          <w:rFonts w:asciiTheme="minorHAnsi" w:hAnsiTheme="minorHAnsi" w:cstheme="minorHAnsi"/>
          <w:sz w:val="22"/>
          <w:szCs w:val="22"/>
        </w:rPr>
        <w:t xml:space="preserve">último dos </w:t>
      </w:r>
      <w:r w:rsidRPr="0034667F">
        <w:rPr>
          <w:rFonts w:asciiTheme="minorHAnsi" w:hAnsiTheme="minorHAnsi" w:cstheme="minorHAnsi"/>
          <w:sz w:val="22"/>
          <w:szCs w:val="22"/>
        </w:rPr>
        <w:t>referido</w:t>
      </w:r>
      <w:r w:rsidR="000E5F5D" w:rsidRPr="0034667F">
        <w:rPr>
          <w:rFonts w:asciiTheme="minorHAnsi" w:hAnsiTheme="minorHAnsi" w:cstheme="minorHAnsi"/>
          <w:sz w:val="22"/>
          <w:szCs w:val="22"/>
        </w:rPr>
        <w:t>s</w:t>
      </w:r>
      <w:r w:rsidRPr="0034667F">
        <w:rPr>
          <w:rFonts w:asciiTheme="minorHAnsi" w:hAnsiTheme="minorHAnsi" w:cstheme="minorHAnsi"/>
          <w:sz w:val="22"/>
          <w:szCs w:val="22"/>
        </w:rPr>
        <w:t xml:space="preserve"> registro</w:t>
      </w:r>
      <w:r w:rsidR="000E5F5D" w:rsidRPr="0034667F">
        <w:rPr>
          <w:rFonts w:asciiTheme="minorHAnsi" w:hAnsiTheme="minorHAnsi" w:cstheme="minorHAnsi"/>
          <w:sz w:val="22"/>
          <w:szCs w:val="22"/>
        </w:rPr>
        <w:t>s</w:t>
      </w:r>
      <w:r w:rsidRPr="0034667F">
        <w:rPr>
          <w:rFonts w:asciiTheme="minorHAnsi" w:hAnsiTheme="minorHAnsi" w:cstheme="minorHAnsi"/>
          <w:sz w:val="22"/>
          <w:szCs w:val="22"/>
        </w:rPr>
        <w:t>.</w:t>
      </w:r>
      <w:bookmarkEnd w:id="29"/>
      <w:r w:rsidR="002A05AD" w:rsidRPr="0034667F">
        <w:rPr>
          <w:rFonts w:asciiTheme="minorHAnsi" w:hAnsiTheme="minorHAnsi" w:cstheme="minorHAnsi"/>
          <w:sz w:val="22"/>
          <w:szCs w:val="22"/>
        </w:rPr>
        <w:t xml:space="preserve"> </w:t>
      </w:r>
    </w:p>
    <w:p w14:paraId="46C967D2" w14:textId="77777777" w:rsidR="000D6500" w:rsidRPr="000D6500" w:rsidRDefault="000D6500" w:rsidP="000D6500">
      <w:pPr>
        <w:pStyle w:val="PargrafodaLista"/>
        <w:rPr>
          <w:rFonts w:asciiTheme="minorHAnsi" w:hAnsiTheme="minorHAnsi" w:cstheme="minorHAnsi"/>
          <w:sz w:val="22"/>
          <w:szCs w:val="22"/>
          <w:lang w:val="pt-BR"/>
        </w:rPr>
      </w:pPr>
    </w:p>
    <w:p w14:paraId="056A463B" w14:textId="353FBBA2" w:rsidR="000D6500" w:rsidRPr="0034667F" w:rsidRDefault="000D6500" w:rsidP="00DC7597">
      <w:pPr>
        <w:pStyle w:val="PargrafodaLista"/>
        <w:numPr>
          <w:ilvl w:val="2"/>
          <w:numId w:val="6"/>
        </w:numPr>
        <w:spacing w:line="320" w:lineRule="exact"/>
        <w:ind w:left="0" w:firstLine="0"/>
        <w:contextualSpacing/>
        <w:jc w:val="both"/>
        <w:rPr>
          <w:rFonts w:asciiTheme="minorHAnsi" w:hAnsiTheme="minorHAnsi" w:cstheme="minorHAnsi"/>
          <w:sz w:val="22"/>
          <w:szCs w:val="22"/>
          <w:lang w:val="pt-BR"/>
        </w:rPr>
      </w:pPr>
      <w:r>
        <w:rPr>
          <w:rFonts w:asciiTheme="minorHAnsi" w:hAnsiTheme="minorHAnsi" w:cstheme="minorHAnsi"/>
          <w:sz w:val="22"/>
          <w:szCs w:val="22"/>
          <w:lang w:val="pt-BR"/>
        </w:rPr>
        <w:t xml:space="preserve">Quaisquer </w:t>
      </w:r>
      <w:r w:rsidRPr="000D6500">
        <w:rPr>
          <w:rFonts w:asciiTheme="minorHAnsi" w:hAnsiTheme="minorHAnsi" w:cstheme="minorHAnsi"/>
          <w:sz w:val="22"/>
          <w:szCs w:val="22"/>
          <w:lang w:val="pt-BR"/>
        </w:rPr>
        <w:t xml:space="preserve">aditamentos a esta Escritura de Emissão deverão ser celebrados pelas Partes, e posteriormente arquivados </w:t>
      </w:r>
      <w:r w:rsidRPr="00CC0F69">
        <w:rPr>
          <w:rFonts w:asciiTheme="minorHAnsi" w:hAnsiTheme="minorHAnsi" w:cstheme="minorHAnsi"/>
          <w:sz w:val="22"/>
          <w:szCs w:val="22"/>
          <w:lang w:val="pt-BR"/>
        </w:rPr>
        <w:t>na JUCESP, nos</w:t>
      </w:r>
      <w:r w:rsidRPr="000D6500">
        <w:rPr>
          <w:rFonts w:asciiTheme="minorHAnsi" w:hAnsiTheme="minorHAnsi" w:cstheme="minorHAnsi"/>
          <w:sz w:val="22"/>
          <w:szCs w:val="22"/>
          <w:lang w:val="pt-BR"/>
        </w:rPr>
        <w:t xml:space="preserve"> termos da Cláusula </w:t>
      </w:r>
      <w:r w:rsidRPr="000D6500">
        <w:rPr>
          <w:rFonts w:asciiTheme="minorHAnsi" w:hAnsiTheme="minorHAnsi" w:cstheme="minorHAnsi"/>
          <w:sz w:val="22"/>
          <w:szCs w:val="22"/>
          <w:lang w:val="pt-BR"/>
        </w:rPr>
        <w:fldChar w:fldCharType="begin"/>
      </w:r>
      <w:r w:rsidRPr="000D6500">
        <w:rPr>
          <w:rFonts w:asciiTheme="minorHAnsi" w:hAnsiTheme="minorHAnsi" w:cstheme="minorHAnsi"/>
          <w:sz w:val="22"/>
          <w:szCs w:val="22"/>
          <w:lang w:val="pt-BR"/>
        </w:rPr>
        <w:instrText xml:space="preserve"> REF _Ref513016258 \r \h  \* MERGEFORMAT </w:instrText>
      </w:r>
      <w:r w:rsidRPr="000D6500">
        <w:rPr>
          <w:rFonts w:asciiTheme="minorHAnsi" w:hAnsiTheme="minorHAnsi" w:cstheme="minorHAnsi"/>
          <w:sz w:val="22"/>
          <w:szCs w:val="22"/>
          <w:lang w:val="pt-BR"/>
        </w:rPr>
      </w:r>
      <w:r w:rsidRPr="000D6500">
        <w:rPr>
          <w:rFonts w:asciiTheme="minorHAnsi" w:hAnsiTheme="minorHAnsi" w:cstheme="minorHAnsi"/>
          <w:sz w:val="22"/>
          <w:szCs w:val="22"/>
          <w:lang w:val="pt-BR"/>
        </w:rPr>
        <w:fldChar w:fldCharType="separate"/>
      </w:r>
      <w:r w:rsidRPr="000D6500">
        <w:rPr>
          <w:rFonts w:asciiTheme="minorHAnsi" w:hAnsiTheme="minorHAnsi" w:cstheme="minorHAnsi"/>
          <w:sz w:val="22"/>
          <w:szCs w:val="22"/>
          <w:lang w:val="pt-BR"/>
        </w:rPr>
        <w:t>2.3.1</w:t>
      </w:r>
      <w:r w:rsidRPr="000D6500">
        <w:rPr>
          <w:rFonts w:asciiTheme="minorHAnsi" w:hAnsiTheme="minorHAnsi" w:cstheme="minorHAnsi"/>
          <w:sz w:val="22"/>
          <w:szCs w:val="22"/>
          <w:lang w:val="pt-BR"/>
        </w:rPr>
        <w:fldChar w:fldCharType="end"/>
      </w:r>
      <w:r w:rsidRPr="000D6500">
        <w:rPr>
          <w:rFonts w:asciiTheme="minorHAnsi" w:hAnsiTheme="minorHAnsi" w:cstheme="minorHAnsi"/>
          <w:sz w:val="22"/>
          <w:szCs w:val="22"/>
          <w:lang w:val="pt-BR"/>
        </w:rPr>
        <w:t xml:space="preserve"> desta Escritura de Emissão, e enviados à Securitizadora e ao Agente Fiduciário dos CRI, no prazo de 05 (cinco) dias a contar do efetivo registro.</w:t>
      </w:r>
      <w:r>
        <w:rPr>
          <w:rFonts w:asciiTheme="minorHAnsi" w:hAnsiTheme="minorHAnsi" w:cstheme="minorHAnsi"/>
          <w:sz w:val="22"/>
          <w:szCs w:val="22"/>
          <w:lang w:val="pt-BR"/>
        </w:rPr>
        <w:t xml:space="preserve"> </w:t>
      </w:r>
      <w:r w:rsidRPr="000D6500">
        <w:rPr>
          <w:rFonts w:asciiTheme="minorHAnsi" w:hAnsiTheme="minorHAnsi" w:cstheme="minorHAnsi"/>
          <w:sz w:val="22"/>
          <w:szCs w:val="22"/>
          <w:lang w:val="pt-BR"/>
        </w:rPr>
        <w:t xml:space="preserve">Sendo certo que após a distribuição e integralização de parte ou da totalidade dos CRI, somente poderão ser firmados aditamentos após aprovação dos titulares dos CRI, observado o disposto na Cláusula </w:t>
      </w:r>
      <w:r w:rsidRPr="000D6500">
        <w:rPr>
          <w:rFonts w:asciiTheme="minorHAnsi" w:hAnsiTheme="minorHAnsi" w:cstheme="minorHAnsi"/>
          <w:sz w:val="22"/>
          <w:szCs w:val="22"/>
          <w:lang w:val="pt-BR"/>
        </w:rPr>
        <w:fldChar w:fldCharType="begin"/>
      </w:r>
      <w:r w:rsidRPr="000D6500">
        <w:rPr>
          <w:rFonts w:asciiTheme="minorHAnsi" w:hAnsiTheme="minorHAnsi" w:cstheme="minorHAnsi"/>
          <w:sz w:val="22"/>
          <w:szCs w:val="22"/>
          <w:lang w:val="pt-BR"/>
        </w:rPr>
        <w:instrText xml:space="preserve"> REF _Ref7157679 \r \h  \* MERGEFORMAT </w:instrText>
      </w:r>
      <w:r w:rsidRPr="000D6500">
        <w:rPr>
          <w:rFonts w:asciiTheme="minorHAnsi" w:hAnsiTheme="minorHAnsi" w:cstheme="minorHAnsi"/>
          <w:sz w:val="22"/>
          <w:szCs w:val="22"/>
          <w:lang w:val="pt-BR"/>
        </w:rPr>
      </w:r>
      <w:r w:rsidRPr="000D6500">
        <w:rPr>
          <w:rFonts w:asciiTheme="minorHAnsi" w:hAnsiTheme="minorHAnsi" w:cstheme="minorHAnsi"/>
          <w:sz w:val="22"/>
          <w:szCs w:val="22"/>
          <w:lang w:val="pt-BR"/>
        </w:rPr>
        <w:fldChar w:fldCharType="separate"/>
      </w:r>
      <w:r w:rsidRPr="000D6500">
        <w:rPr>
          <w:rFonts w:asciiTheme="minorHAnsi" w:hAnsiTheme="minorHAnsi" w:cstheme="minorHAnsi"/>
          <w:sz w:val="22"/>
          <w:szCs w:val="22"/>
          <w:lang w:val="pt-BR"/>
        </w:rPr>
        <w:t>2.3.4</w:t>
      </w:r>
      <w:r w:rsidRPr="000D6500">
        <w:rPr>
          <w:rFonts w:asciiTheme="minorHAnsi" w:hAnsiTheme="minorHAnsi" w:cstheme="minorHAnsi"/>
          <w:sz w:val="22"/>
          <w:szCs w:val="22"/>
          <w:lang w:val="pt-BR"/>
        </w:rPr>
        <w:fldChar w:fldCharType="end"/>
      </w:r>
      <w:r w:rsidRPr="000D6500">
        <w:rPr>
          <w:rFonts w:asciiTheme="minorHAnsi" w:hAnsiTheme="minorHAnsi" w:cstheme="minorHAnsi"/>
          <w:sz w:val="22"/>
          <w:szCs w:val="22"/>
          <w:lang w:val="pt-BR"/>
        </w:rPr>
        <w:t xml:space="preserve"> abaixo</w:t>
      </w:r>
      <w:r>
        <w:rPr>
          <w:rFonts w:asciiTheme="minorHAnsi" w:hAnsiTheme="minorHAnsi" w:cstheme="minorHAnsi"/>
          <w:sz w:val="22"/>
          <w:szCs w:val="22"/>
          <w:lang w:val="pt-BR"/>
        </w:rPr>
        <w:t>.</w:t>
      </w:r>
    </w:p>
    <w:p w14:paraId="58D49B1B" w14:textId="77777777" w:rsidR="0034667F" w:rsidRPr="0034667F" w:rsidRDefault="0034667F" w:rsidP="0034667F">
      <w:pPr>
        <w:pStyle w:val="PargrafodaLista"/>
        <w:spacing w:line="320" w:lineRule="exact"/>
        <w:ind w:left="0"/>
        <w:contextualSpacing/>
        <w:jc w:val="both"/>
        <w:rPr>
          <w:rFonts w:asciiTheme="minorHAnsi" w:hAnsiTheme="minorHAnsi" w:cstheme="minorHAnsi"/>
          <w:sz w:val="22"/>
          <w:szCs w:val="22"/>
          <w:lang w:val="pt-BR"/>
        </w:rPr>
      </w:pPr>
    </w:p>
    <w:p w14:paraId="54D598AC" w14:textId="607D0907" w:rsidR="007561E7" w:rsidRPr="00DC7597" w:rsidRDefault="007561E7" w:rsidP="00DC7597">
      <w:pPr>
        <w:pStyle w:val="PargrafodaLista"/>
        <w:numPr>
          <w:ilvl w:val="2"/>
          <w:numId w:val="6"/>
        </w:numPr>
        <w:spacing w:line="320" w:lineRule="exact"/>
        <w:ind w:left="0" w:firstLine="0"/>
        <w:contextualSpacing/>
        <w:jc w:val="both"/>
        <w:rPr>
          <w:rFonts w:asciiTheme="minorHAnsi" w:hAnsiTheme="minorHAnsi" w:cstheme="minorHAnsi"/>
          <w:color w:val="000000" w:themeColor="text1"/>
          <w:sz w:val="22"/>
          <w:szCs w:val="22"/>
          <w:lang w:val="pt-BR"/>
        </w:rPr>
      </w:pPr>
      <w:bookmarkStart w:id="30" w:name="_Ref7157679"/>
      <w:r w:rsidRPr="00DC7597">
        <w:rPr>
          <w:rFonts w:asciiTheme="minorHAnsi" w:eastAsia="Arial Unicode MS" w:hAnsiTheme="minorHAnsi" w:cstheme="minorHAnsi"/>
          <w:color w:val="000000"/>
          <w:sz w:val="22"/>
          <w:szCs w:val="22"/>
          <w:lang w:val="pt-BR"/>
        </w:rPr>
        <w:t>As Partes concordam que a presente Escritura</w:t>
      </w:r>
      <w:r w:rsidRPr="00DC7597">
        <w:rPr>
          <w:rFonts w:asciiTheme="minorHAnsi" w:hAnsiTheme="minorHAnsi" w:cstheme="minorHAnsi"/>
          <w:color w:val="000000" w:themeColor="text1"/>
          <w:sz w:val="22"/>
          <w:szCs w:val="22"/>
          <w:lang w:val="pt-BR"/>
        </w:rPr>
        <w:t xml:space="preserve"> de Emissão </w:t>
      </w:r>
      <w:r w:rsidRPr="00DC7597">
        <w:rPr>
          <w:rFonts w:asciiTheme="minorHAnsi" w:eastAsia="Arial Unicode MS" w:hAnsiTheme="minorHAnsi" w:cstheme="minorHAnsi"/>
          <w:color w:val="000000"/>
          <w:sz w:val="22"/>
          <w:szCs w:val="22"/>
          <w:lang w:val="pt-BR"/>
        </w:rPr>
        <w:t xml:space="preserve">poderá ser alterada, sem a necessidade de qualquer aprovação </w:t>
      </w:r>
      <w:r w:rsidR="009A3695" w:rsidRPr="00DC7597">
        <w:rPr>
          <w:rFonts w:asciiTheme="minorHAnsi" w:eastAsia="Arial Unicode MS" w:hAnsiTheme="minorHAnsi" w:cstheme="minorHAnsi"/>
          <w:color w:val="000000"/>
          <w:sz w:val="22"/>
          <w:szCs w:val="22"/>
          <w:lang w:val="pt-BR"/>
        </w:rPr>
        <w:t xml:space="preserve">do Debenturista e/ou </w:t>
      </w:r>
      <w:r w:rsidRPr="00DC7597">
        <w:rPr>
          <w:rFonts w:asciiTheme="minorHAnsi" w:eastAsia="Arial Unicode MS" w:hAnsiTheme="minorHAnsi" w:cstheme="minorHAnsi"/>
          <w:color w:val="000000"/>
          <w:sz w:val="22"/>
          <w:szCs w:val="22"/>
          <w:lang w:val="pt-BR"/>
        </w:rPr>
        <w:t xml:space="preserve">dos Titulares de CRI, sempre que: (i) tal alteração decorrer exclusivamente da necessidade de atendimento a exigências de adequação a normas legais, regulamentares ou exigências da CVM, ANBIMA, da </w:t>
      </w:r>
      <w:r w:rsidR="00B563F1" w:rsidRPr="00DC7597">
        <w:rPr>
          <w:rFonts w:asciiTheme="minorHAnsi" w:hAnsiTheme="minorHAnsi" w:cstheme="minorHAnsi"/>
          <w:sz w:val="22"/>
          <w:szCs w:val="22"/>
          <w:lang w:val="pt-BR"/>
        </w:rPr>
        <w:t>B3 – Bolsa, Brasil, Balcão</w:t>
      </w:r>
      <w:r w:rsidR="002A05AD">
        <w:rPr>
          <w:rFonts w:asciiTheme="minorHAnsi" w:hAnsiTheme="minorHAnsi" w:cstheme="minorHAnsi"/>
          <w:sz w:val="22"/>
          <w:szCs w:val="22"/>
          <w:lang w:val="pt-BR"/>
        </w:rPr>
        <w:t xml:space="preserve"> – Balcão B3</w:t>
      </w:r>
      <w:r w:rsidR="00B563F1" w:rsidRPr="00DC7597">
        <w:rPr>
          <w:rFonts w:asciiTheme="minorHAnsi" w:hAnsiTheme="minorHAnsi" w:cstheme="minorHAnsi"/>
          <w:sz w:val="22"/>
          <w:szCs w:val="22"/>
          <w:lang w:val="pt-BR"/>
        </w:rPr>
        <w:t xml:space="preserve"> (“</w:t>
      </w:r>
      <w:r w:rsidR="00B563F1" w:rsidRPr="00DC7597">
        <w:rPr>
          <w:rFonts w:asciiTheme="minorHAnsi" w:hAnsiTheme="minorHAnsi" w:cstheme="minorHAnsi"/>
          <w:sz w:val="22"/>
          <w:szCs w:val="22"/>
          <w:u w:val="single"/>
          <w:lang w:val="pt-BR"/>
        </w:rPr>
        <w:t>B3</w:t>
      </w:r>
      <w:r w:rsidR="00B563F1" w:rsidRPr="00DC7597">
        <w:rPr>
          <w:rFonts w:asciiTheme="minorHAnsi" w:hAnsiTheme="minorHAnsi" w:cstheme="minorHAnsi"/>
          <w:sz w:val="22"/>
          <w:szCs w:val="22"/>
          <w:lang w:val="pt-BR"/>
        </w:rPr>
        <w:t>”)</w:t>
      </w:r>
      <w:r w:rsidR="00E22B99" w:rsidRPr="00DC7597">
        <w:rPr>
          <w:rFonts w:asciiTheme="minorHAnsi" w:hAnsiTheme="minorHAnsi" w:cstheme="minorHAnsi"/>
          <w:sz w:val="22"/>
          <w:szCs w:val="22"/>
          <w:lang w:val="pt-BR"/>
        </w:rPr>
        <w:t>, Registro de Cartório de Imóveis</w:t>
      </w:r>
      <w:r w:rsidRPr="00DC7597">
        <w:rPr>
          <w:rFonts w:asciiTheme="minorHAnsi" w:eastAsia="Arial Unicode MS" w:hAnsiTheme="minorHAnsi" w:cstheme="minorHAnsi"/>
          <w:color w:val="000000"/>
          <w:sz w:val="22"/>
          <w:szCs w:val="22"/>
          <w:lang w:val="pt-BR"/>
        </w:rPr>
        <w:t xml:space="preserve"> e/ou demais reguladores; (ii) verificado erro material, seja ele um erro grosseiro, de digitação ou aritmético; (iii) em virtude da atualização dos dados cadastrais das Partes, tais como alteração na razão social, endereço e telefone, entre outros, desde que não haja qualquer custo ou despesa adicional para</w:t>
      </w:r>
      <w:r w:rsidR="00F66010">
        <w:rPr>
          <w:rFonts w:asciiTheme="minorHAnsi" w:eastAsia="Arial Unicode MS" w:hAnsiTheme="minorHAnsi" w:cstheme="minorHAnsi"/>
          <w:color w:val="000000"/>
          <w:sz w:val="22"/>
          <w:szCs w:val="22"/>
          <w:lang w:val="pt-BR"/>
        </w:rPr>
        <w:t xml:space="preserve"> o Patrimônio Separado, Securitizadora, Agente Fiduciário e</w:t>
      </w:r>
      <w:r w:rsidRPr="00DC7597">
        <w:rPr>
          <w:rFonts w:asciiTheme="minorHAnsi" w:eastAsia="Arial Unicode MS" w:hAnsiTheme="minorHAnsi" w:cstheme="minorHAnsi"/>
          <w:color w:val="000000"/>
          <w:sz w:val="22"/>
          <w:szCs w:val="22"/>
          <w:lang w:val="pt-BR"/>
        </w:rPr>
        <w:t xml:space="preserve"> </w:t>
      </w:r>
      <w:r w:rsidR="00F66010">
        <w:rPr>
          <w:rFonts w:asciiTheme="minorHAnsi" w:eastAsia="Arial Unicode MS" w:hAnsiTheme="minorHAnsi" w:cstheme="minorHAnsi"/>
          <w:color w:val="000000"/>
          <w:sz w:val="22"/>
          <w:szCs w:val="22"/>
          <w:lang w:val="pt-BR"/>
        </w:rPr>
        <w:t>a</w:t>
      </w:r>
      <w:r w:rsidRPr="00DC7597">
        <w:rPr>
          <w:rFonts w:asciiTheme="minorHAnsi" w:eastAsia="Arial Unicode MS" w:hAnsiTheme="minorHAnsi" w:cstheme="minorHAnsi"/>
          <w:color w:val="000000"/>
          <w:sz w:val="22"/>
          <w:szCs w:val="22"/>
          <w:lang w:val="pt-BR"/>
        </w:rPr>
        <w:t xml:space="preserve">os Titulares de CRI; (iv) envolver </w:t>
      </w:r>
      <w:r w:rsidRPr="00DC7597">
        <w:rPr>
          <w:rFonts w:asciiTheme="minorHAnsi" w:eastAsia="Arial Unicode MS" w:hAnsiTheme="minorHAnsi" w:cstheme="minorHAnsi"/>
          <w:color w:val="000000"/>
          <w:sz w:val="22"/>
          <w:szCs w:val="22"/>
          <w:lang w:val="pt-BR"/>
        </w:rPr>
        <w:lastRenderedPageBreak/>
        <w:t>alteração da remuneração dos prestadores de serviço descritos neste instrumento;</w:t>
      </w:r>
      <w:r w:rsidR="00382167" w:rsidRPr="00DC7597">
        <w:rPr>
          <w:rFonts w:asciiTheme="minorHAnsi" w:eastAsia="Arial Unicode MS" w:hAnsiTheme="minorHAnsi" w:cstheme="minorHAnsi"/>
          <w:color w:val="000000"/>
          <w:sz w:val="22"/>
          <w:szCs w:val="22"/>
          <w:lang w:val="pt-BR"/>
        </w:rPr>
        <w:t xml:space="preserve"> e</w:t>
      </w:r>
      <w:r w:rsidRPr="00DC7597">
        <w:rPr>
          <w:rFonts w:asciiTheme="minorHAnsi" w:eastAsia="Arial Unicode MS" w:hAnsiTheme="minorHAnsi" w:cstheme="minorHAnsi"/>
          <w:color w:val="000000"/>
          <w:sz w:val="22"/>
          <w:szCs w:val="22"/>
          <w:lang w:val="pt-BR"/>
        </w:rPr>
        <w:t xml:space="preserve"> (v) </w:t>
      </w:r>
      <w:r w:rsidR="007914E2" w:rsidRPr="00DC7597">
        <w:rPr>
          <w:rFonts w:asciiTheme="minorHAnsi" w:eastAsia="Arial Unicode MS" w:hAnsiTheme="minorHAnsi" w:cstheme="minorHAnsi"/>
          <w:color w:val="000000"/>
          <w:sz w:val="22"/>
          <w:szCs w:val="22"/>
          <w:lang w:val="pt-BR"/>
        </w:rPr>
        <w:t xml:space="preserve">envolver </w:t>
      </w:r>
      <w:r w:rsidRPr="00DC7597">
        <w:rPr>
          <w:rFonts w:asciiTheme="minorHAnsi" w:eastAsia="Arial Unicode MS" w:hAnsiTheme="minorHAnsi" w:cstheme="minorHAnsi"/>
          <w:color w:val="000000"/>
          <w:sz w:val="22"/>
          <w:szCs w:val="22"/>
          <w:lang w:val="pt-BR"/>
        </w:rPr>
        <w:t>modificações já permitidas expressamente nesta Escritura e nos demais Documentos da Operação</w:t>
      </w:r>
      <w:r w:rsidRPr="00DC7597">
        <w:rPr>
          <w:rFonts w:asciiTheme="minorHAnsi" w:hAnsiTheme="minorHAnsi" w:cstheme="minorHAnsi"/>
          <w:color w:val="000000" w:themeColor="text1"/>
          <w:sz w:val="22"/>
          <w:szCs w:val="22"/>
          <w:lang w:val="pt-BR"/>
        </w:rPr>
        <w:t>.</w:t>
      </w:r>
      <w:bookmarkEnd w:id="30"/>
      <w:r w:rsidR="00B21AFC">
        <w:rPr>
          <w:rFonts w:asciiTheme="minorHAnsi" w:hAnsiTheme="minorHAnsi" w:cstheme="minorHAnsi"/>
          <w:color w:val="000000" w:themeColor="text1"/>
          <w:sz w:val="22"/>
          <w:szCs w:val="22"/>
          <w:lang w:val="pt-BR"/>
        </w:rPr>
        <w:t xml:space="preserve"> </w:t>
      </w:r>
    </w:p>
    <w:p w14:paraId="214EEB95" w14:textId="77777777" w:rsidR="007561E7" w:rsidRPr="00DC7597" w:rsidRDefault="007561E7" w:rsidP="00DC7597">
      <w:pPr>
        <w:spacing w:line="320" w:lineRule="exact"/>
        <w:contextualSpacing/>
        <w:jc w:val="both"/>
        <w:rPr>
          <w:rFonts w:asciiTheme="minorHAnsi" w:hAnsiTheme="minorHAnsi" w:cstheme="minorHAnsi"/>
          <w:sz w:val="22"/>
          <w:szCs w:val="22"/>
        </w:rPr>
      </w:pPr>
    </w:p>
    <w:p w14:paraId="6BB07896" w14:textId="7DBFECC9" w:rsidR="00704452" w:rsidRPr="00DC7597" w:rsidRDefault="00704452" w:rsidP="00DC7597">
      <w:pPr>
        <w:pStyle w:val="PargrafodaLista"/>
        <w:numPr>
          <w:ilvl w:val="2"/>
          <w:numId w:val="6"/>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A Securitizadora fica, desde já, autorizada e constituída de todos os poderes, de forma irrevogável e irretratável, para, em nome da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e às expensas desta, promover o registro desta Escritura de Emissão</w:t>
      </w:r>
      <w:r w:rsidR="007914E2" w:rsidRPr="00DC7597">
        <w:rPr>
          <w:rFonts w:asciiTheme="minorHAnsi" w:hAnsiTheme="minorHAnsi" w:cstheme="minorHAnsi"/>
          <w:sz w:val="22"/>
          <w:szCs w:val="22"/>
          <w:lang w:val="pt-BR"/>
        </w:rPr>
        <w:t>, ou de quaisquer de seus aditamentos,</w:t>
      </w:r>
      <w:r w:rsidRPr="00DC7597">
        <w:rPr>
          <w:rFonts w:asciiTheme="minorHAnsi" w:hAnsiTheme="minorHAnsi" w:cstheme="minorHAnsi"/>
          <w:sz w:val="22"/>
          <w:szCs w:val="22"/>
          <w:lang w:val="pt-BR"/>
        </w:rPr>
        <w:t xml:space="preserve"> caso 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não o faça no prazo determinado na </w:t>
      </w:r>
      <w:r w:rsidR="007653B6" w:rsidRPr="00DC7597">
        <w:rPr>
          <w:rFonts w:asciiTheme="minorHAnsi" w:hAnsiTheme="minorHAnsi" w:cstheme="minorHAnsi"/>
          <w:sz w:val="22"/>
          <w:szCs w:val="22"/>
          <w:lang w:val="pt-BR"/>
        </w:rPr>
        <w:t>Cláusula</w:t>
      </w:r>
      <w:r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fldChar w:fldCharType="begin"/>
      </w:r>
      <w:r w:rsidRPr="00DC7597">
        <w:rPr>
          <w:rFonts w:asciiTheme="minorHAnsi" w:hAnsiTheme="minorHAnsi" w:cstheme="minorHAnsi"/>
          <w:sz w:val="22"/>
          <w:szCs w:val="22"/>
          <w:lang w:val="pt-BR"/>
        </w:rPr>
        <w:instrText xml:space="preserve"> REF _Ref513016304 \r \h  \* MERGEFORMAT </w:instrText>
      </w:r>
      <w:r w:rsidRPr="00DC7597">
        <w:rPr>
          <w:rFonts w:asciiTheme="minorHAnsi" w:hAnsiTheme="minorHAnsi" w:cstheme="minorHAnsi"/>
          <w:sz w:val="22"/>
          <w:szCs w:val="22"/>
          <w:lang w:val="pt-BR"/>
        </w:rPr>
      </w:r>
      <w:r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2.3.2</w:t>
      </w:r>
      <w:r w:rsidRPr="00DC7597">
        <w:rPr>
          <w:rFonts w:asciiTheme="minorHAnsi" w:hAnsiTheme="minorHAnsi" w:cstheme="minorHAnsi"/>
          <w:sz w:val="22"/>
          <w:szCs w:val="22"/>
          <w:lang w:val="pt-BR"/>
        </w:rPr>
        <w:fldChar w:fldCharType="end"/>
      </w:r>
      <w:r w:rsidRPr="00DC7597">
        <w:rPr>
          <w:rFonts w:asciiTheme="minorHAnsi" w:hAnsiTheme="minorHAnsi" w:cstheme="minorHAnsi"/>
          <w:sz w:val="22"/>
          <w:szCs w:val="22"/>
          <w:lang w:val="pt-BR"/>
        </w:rPr>
        <w:t xml:space="preserve"> acima.</w:t>
      </w:r>
      <w:r w:rsidR="002079FF">
        <w:rPr>
          <w:rFonts w:asciiTheme="minorHAnsi" w:hAnsiTheme="minorHAnsi" w:cstheme="minorHAnsi"/>
          <w:sz w:val="22"/>
          <w:szCs w:val="22"/>
          <w:lang w:val="pt-BR"/>
        </w:rPr>
        <w:t xml:space="preserve"> </w:t>
      </w:r>
      <w:r w:rsidR="00E42632">
        <w:rPr>
          <w:rFonts w:asciiTheme="minorHAnsi" w:hAnsiTheme="minorHAnsi" w:cstheme="minorHAnsi"/>
          <w:sz w:val="22"/>
          <w:szCs w:val="22"/>
          <w:lang w:val="pt-BR"/>
        </w:rPr>
        <w:t xml:space="preserve"> </w:t>
      </w:r>
    </w:p>
    <w:p w14:paraId="6C0EFAF1"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15BDD17C" w14:textId="77777777" w:rsidR="00704452" w:rsidRPr="00DC7597" w:rsidRDefault="00704452" w:rsidP="00DC7597">
      <w:pPr>
        <w:pStyle w:val="Saudao"/>
        <w:numPr>
          <w:ilvl w:val="1"/>
          <w:numId w:val="6"/>
        </w:numPr>
        <w:spacing w:line="320" w:lineRule="exact"/>
        <w:ind w:left="0" w:firstLine="0"/>
        <w:contextualSpacing/>
        <w:rPr>
          <w:rFonts w:asciiTheme="minorHAnsi" w:hAnsiTheme="minorHAnsi" w:cstheme="minorHAnsi"/>
          <w:sz w:val="22"/>
          <w:szCs w:val="22"/>
        </w:rPr>
      </w:pPr>
      <w:bookmarkStart w:id="31" w:name="_DV_M41"/>
      <w:bookmarkEnd w:id="31"/>
      <w:r w:rsidRPr="00DC7597">
        <w:rPr>
          <w:rFonts w:asciiTheme="minorHAnsi" w:hAnsiTheme="minorHAnsi" w:cstheme="minorHAnsi"/>
          <w:b/>
          <w:sz w:val="22"/>
          <w:szCs w:val="22"/>
        </w:rPr>
        <w:t xml:space="preserve">Registro para </w:t>
      </w:r>
      <w:bookmarkStart w:id="32" w:name="_DV_C38"/>
      <w:r w:rsidRPr="00DC7597">
        <w:rPr>
          <w:rStyle w:val="DeltaViewInsertion"/>
          <w:rFonts w:asciiTheme="minorHAnsi" w:hAnsiTheme="minorHAnsi" w:cstheme="minorHAnsi"/>
          <w:b/>
          <w:color w:val="auto"/>
          <w:sz w:val="22"/>
          <w:szCs w:val="22"/>
          <w:u w:val="none"/>
        </w:rPr>
        <w:t xml:space="preserve">Colocação e </w:t>
      </w:r>
      <w:bookmarkStart w:id="33" w:name="_DV_M43"/>
      <w:bookmarkEnd w:id="32"/>
      <w:bookmarkEnd w:id="33"/>
      <w:r w:rsidRPr="00DC7597">
        <w:rPr>
          <w:rFonts w:asciiTheme="minorHAnsi" w:hAnsiTheme="minorHAnsi" w:cstheme="minorHAnsi"/>
          <w:b/>
          <w:sz w:val="22"/>
          <w:szCs w:val="22"/>
        </w:rPr>
        <w:t xml:space="preserve">Negociação </w:t>
      </w:r>
    </w:p>
    <w:p w14:paraId="2E1A451C"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40DA0C74" w14:textId="77777777" w:rsidR="00704452" w:rsidRPr="00DC7597" w:rsidRDefault="00704452" w:rsidP="00DC7597">
      <w:pPr>
        <w:pStyle w:val="PargrafodaLista"/>
        <w:numPr>
          <w:ilvl w:val="2"/>
          <w:numId w:val="6"/>
        </w:numPr>
        <w:spacing w:line="320" w:lineRule="exact"/>
        <w:ind w:left="0" w:firstLine="0"/>
        <w:contextualSpacing/>
        <w:jc w:val="both"/>
        <w:rPr>
          <w:rFonts w:asciiTheme="minorHAnsi" w:hAnsiTheme="minorHAnsi" w:cstheme="minorHAnsi"/>
          <w:sz w:val="22"/>
          <w:szCs w:val="22"/>
          <w:lang w:val="pt-BR"/>
        </w:rPr>
      </w:pPr>
      <w:bookmarkStart w:id="34" w:name="_DV_M44"/>
      <w:bookmarkStart w:id="35" w:name="_Toc499990318"/>
      <w:bookmarkEnd w:id="34"/>
      <w:r w:rsidRPr="00DC7597">
        <w:rPr>
          <w:rFonts w:asciiTheme="minorHAnsi" w:hAnsiTheme="minorHAnsi" w:cstheme="minorHAnsi"/>
          <w:sz w:val="22"/>
          <w:szCs w:val="22"/>
          <w:lang w:val="pt-BR"/>
        </w:rPr>
        <w:t xml:space="preserve">A colocação das Debêntures será realizada de forma privada exclusivamente para a Debenturista, </w:t>
      </w:r>
      <w:r w:rsidR="00E627DE" w:rsidRPr="00DC7597">
        <w:rPr>
          <w:rFonts w:asciiTheme="minorHAnsi" w:hAnsiTheme="minorHAnsi" w:cstheme="minorHAnsi"/>
          <w:sz w:val="22"/>
          <w:szCs w:val="22"/>
          <w:lang w:val="pt-BR"/>
        </w:rPr>
        <w:t xml:space="preserve">especificamente para os fins previstos na Cláusula </w:t>
      </w:r>
      <w:r w:rsidR="007839D8" w:rsidRPr="00DC7597">
        <w:rPr>
          <w:rFonts w:asciiTheme="minorHAnsi" w:hAnsiTheme="minorHAnsi" w:cstheme="minorHAnsi"/>
          <w:sz w:val="22"/>
          <w:szCs w:val="22"/>
          <w:lang w:val="pt-BR"/>
        </w:rPr>
        <w:fldChar w:fldCharType="begin"/>
      </w:r>
      <w:r w:rsidR="007839D8" w:rsidRPr="00DC7597">
        <w:rPr>
          <w:rFonts w:asciiTheme="minorHAnsi" w:hAnsiTheme="minorHAnsi" w:cstheme="minorHAnsi"/>
          <w:sz w:val="22"/>
          <w:szCs w:val="22"/>
          <w:lang w:val="pt-BR"/>
        </w:rPr>
        <w:instrText xml:space="preserve"> REF _Ref66299588 \r \h </w:instrText>
      </w:r>
      <w:r w:rsidR="00FF7571" w:rsidRPr="00DC7597">
        <w:rPr>
          <w:rFonts w:asciiTheme="minorHAnsi" w:hAnsiTheme="minorHAnsi" w:cstheme="minorHAnsi"/>
          <w:sz w:val="22"/>
          <w:szCs w:val="22"/>
          <w:lang w:val="pt-BR"/>
        </w:rPr>
        <w:instrText xml:space="preserve"> \* MERGEFORMAT </w:instrText>
      </w:r>
      <w:r w:rsidR="007839D8" w:rsidRPr="00DC7597">
        <w:rPr>
          <w:rFonts w:asciiTheme="minorHAnsi" w:hAnsiTheme="minorHAnsi" w:cstheme="minorHAnsi"/>
          <w:sz w:val="22"/>
          <w:szCs w:val="22"/>
          <w:lang w:val="pt-BR"/>
        </w:rPr>
      </w:r>
      <w:r w:rsidR="007839D8"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3.6</w:t>
      </w:r>
      <w:r w:rsidR="007839D8" w:rsidRPr="00DC7597">
        <w:rPr>
          <w:rFonts w:asciiTheme="minorHAnsi" w:hAnsiTheme="minorHAnsi" w:cstheme="minorHAnsi"/>
          <w:sz w:val="22"/>
          <w:szCs w:val="22"/>
          <w:lang w:val="pt-BR"/>
        </w:rPr>
        <w:fldChar w:fldCharType="end"/>
      </w:r>
      <w:r w:rsidR="00094C0E" w:rsidRPr="00DC7597">
        <w:rPr>
          <w:rFonts w:asciiTheme="minorHAnsi" w:hAnsiTheme="minorHAnsi" w:cstheme="minorHAnsi"/>
          <w:sz w:val="22"/>
          <w:szCs w:val="22"/>
          <w:lang w:val="pt-BR"/>
        </w:rPr>
        <w:t xml:space="preserve"> </w:t>
      </w:r>
      <w:r w:rsidR="00E627DE" w:rsidRPr="00DC7597">
        <w:rPr>
          <w:rFonts w:asciiTheme="minorHAnsi" w:hAnsiTheme="minorHAnsi" w:cstheme="minorHAnsi"/>
          <w:sz w:val="22"/>
          <w:szCs w:val="22"/>
          <w:lang w:val="pt-BR"/>
        </w:rPr>
        <w:t xml:space="preserve">abaixo, </w:t>
      </w:r>
      <w:r w:rsidRPr="00DC7597">
        <w:rPr>
          <w:rFonts w:asciiTheme="minorHAnsi" w:hAnsiTheme="minorHAnsi" w:cstheme="minorHAnsi"/>
          <w:sz w:val="22"/>
          <w:szCs w:val="22"/>
          <w:lang w:val="pt-BR"/>
        </w:rPr>
        <w:t>sem a intermediação de quaisquer instituições, sejam elas integrantes do sistema de distribuição de valores mobiliários ou não, e não contará com qualquer forma de esforço de venda perante o público em geral, sendo expressamente vedada a negociação das Debêntures em bolsa de valores ou em mercado de balcão organizado.</w:t>
      </w:r>
    </w:p>
    <w:p w14:paraId="081C8A59"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49F42164" w14:textId="77777777" w:rsidR="00704452" w:rsidRPr="00DC7597" w:rsidRDefault="00704452" w:rsidP="00DC7597">
      <w:pPr>
        <w:pStyle w:val="PargrafodaLista"/>
        <w:numPr>
          <w:ilvl w:val="2"/>
          <w:numId w:val="6"/>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As Debêntures não serão registradas para distribuição no mercado primário, negociação no mercado secundário ou qualquer forma de custódia eletrônica, seja em bolsa de valores ou mercado de balcão organizado.</w:t>
      </w:r>
    </w:p>
    <w:p w14:paraId="35B1E7D9"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0518469A" w14:textId="77777777" w:rsidR="00704452" w:rsidRPr="00DC7597" w:rsidRDefault="00F649C7" w:rsidP="00DC7597">
      <w:pPr>
        <w:pStyle w:val="Saudao"/>
        <w:numPr>
          <w:ilvl w:val="1"/>
          <w:numId w:val="6"/>
        </w:numPr>
        <w:spacing w:line="320" w:lineRule="exact"/>
        <w:ind w:left="0" w:firstLine="0"/>
        <w:contextualSpacing/>
        <w:rPr>
          <w:rFonts w:asciiTheme="minorHAnsi" w:hAnsiTheme="minorHAnsi" w:cstheme="minorHAnsi"/>
          <w:sz w:val="22"/>
          <w:szCs w:val="22"/>
        </w:rPr>
      </w:pPr>
      <w:bookmarkStart w:id="36" w:name="_Ref7156884"/>
      <w:r w:rsidRPr="00DC7597">
        <w:rPr>
          <w:rFonts w:asciiTheme="minorHAnsi" w:hAnsiTheme="minorHAnsi" w:cstheme="minorHAnsi"/>
          <w:b/>
          <w:sz w:val="22"/>
          <w:szCs w:val="22"/>
        </w:rPr>
        <w:t>Documentos da Operação</w:t>
      </w:r>
      <w:r w:rsidR="00704452" w:rsidRPr="00DC7597">
        <w:rPr>
          <w:rFonts w:asciiTheme="minorHAnsi" w:hAnsiTheme="minorHAnsi" w:cstheme="minorHAnsi"/>
          <w:b/>
          <w:sz w:val="22"/>
          <w:szCs w:val="22"/>
        </w:rPr>
        <w:t xml:space="preserve"> </w:t>
      </w:r>
      <w:r w:rsidR="008A287F" w:rsidRPr="00DC7597">
        <w:rPr>
          <w:rFonts w:asciiTheme="minorHAnsi" w:hAnsiTheme="minorHAnsi" w:cstheme="minorHAnsi"/>
          <w:b/>
          <w:sz w:val="22"/>
          <w:szCs w:val="22"/>
        </w:rPr>
        <w:t>e Titularidade das Debêntures</w:t>
      </w:r>
      <w:bookmarkEnd w:id="36"/>
    </w:p>
    <w:p w14:paraId="0F594276"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6E576B67" w14:textId="581D8E29" w:rsidR="00704452" w:rsidRPr="00DC7597" w:rsidRDefault="00704452" w:rsidP="00DC7597">
      <w:pPr>
        <w:pStyle w:val="PargrafodaLista"/>
        <w:numPr>
          <w:ilvl w:val="2"/>
          <w:numId w:val="6"/>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Para fins deste instrumento, são considerados “</w:t>
      </w:r>
      <w:r w:rsidRPr="00DC7597">
        <w:rPr>
          <w:rFonts w:asciiTheme="minorHAnsi" w:hAnsiTheme="minorHAnsi" w:cstheme="minorHAnsi"/>
          <w:sz w:val="22"/>
          <w:szCs w:val="22"/>
          <w:u w:val="single"/>
          <w:lang w:val="pt-BR"/>
        </w:rPr>
        <w:t>Documentos da Operação</w:t>
      </w:r>
      <w:r w:rsidRPr="00DC7597">
        <w:rPr>
          <w:rFonts w:asciiTheme="minorHAnsi" w:hAnsiTheme="minorHAnsi" w:cstheme="minorHAnsi"/>
          <w:sz w:val="22"/>
          <w:szCs w:val="22"/>
          <w:lang w:val="pt-BR"/>
        </w:rPr>
        <w:t>”: (i) a presente Escritura de Emissão; (ii) a Escritura de Emissão de CCI; (</w:t>
      </w:r>
      <w:r w:rsidR="00F649C7" w:rsidRPr="00DC7597">
        <w:rPr>
          <w:rFonts w:asciiTheme="minorHAnsi" w:hAnsiTheme="minorHAnsi" w:cstheme="minorHAnsi"/>
          <w:sz w:val="22"/>
          <w:szCs w:val="22"/>
          <w:lang w:val="pt-BR"/>
        </w:rPr>
        <w:t>iii</w:t>
      </w:r>
      <w:r w:rsidRPr="00DC7597">
        <w:rPr>
          <w:rFonts w:asciiTheme="minorHAnsi" w:hAnsiTheme="minorHAnsi" w:cstheme="minorHAnsi"/>
          <w:sz w:val="22"/>
          <w:szCs w:val="22"/>
          <w:lang w:val="pt-BR"/>
        </w:rPr>
        <w:t>) o “</w:t>
      </w:r>
      <w:r w:rsidRPr="00DC7597">
        <w:rPr>
          <w:rFonts w:asciiTheme="minorHAnsi" w:hAnsiTheme="minorHAnsi" w:cstheme="minorHAnsi"/>
          <w:i/>
          <w:sz w:val="22"/>
          <w:szCs w:val="22"/>
          <w:lang w:val="pt-BR"/>
        </w:rPr>
        <w:t xml:space="preserve">Instrumento Particular de Alienação Fiduciária de </w:t>
      </w:r>
      <w:r w:rsidR="003B75C7" w:rsidRPr="00DC7597">
        <w:rPr>
          <w:rFonts w:asciiTheme="minorHAnsi" w:hAnsiTheme="minorHAnsi" w:cstheme="minorHAnsi"/>
          <w:i/>
          <w:sz w:val="22"/>
          <w:szCs w:val="22"/>
          <w:lang w:val="pt-BR"/>
        </w:rPr>
        <w:t>Bem Imóvel</w:t>
      </w:r>
      <w:r w:rsidR="0053215B" w:rsidRPr="00DC7597">
        <w:rPr>
          <w:rFonts w:asciiTheme="minorHAnsi" w:hAnsiTheme="minorHAnsi" w:cstheme="minorHAnsi"/>
          <w:i/>
          <w:sz w:val="22"/>
          <w:szCs w:val="22"/>
          <w:lang w:val="pt-BR"/>
        </w:rPr>
        <w:t xml:space="preserve"> </w:t>
      </w:r>
      <w:r w:rsidRPr="00DC7597">
        <w:rPr>
          <w:rFonts w:asciiTheme="minorHAnsi" w:hAnsiTheme="minorHAnsi" w:cstheme="minorHAnsi"/>
          <w:i/>
          <w:sz w:val="22"/>
          <w:szCs w:val="22"/>
          <w:lang w:val="pt-BR"/>
        </w:rPr>
        <w:t xml:space="preserve">em Garantia e </w:t>
      </w:r>
      <w:r w:rsidRPr="00196AAA">
        <w:rPr>
          <w:rFonts w:asciiTheme="minorHAnsi" w:hAnsiTheme="minorHAnsi" w:cstheme="minorHAnsi"/>
          <w:i/>
          <w:sz w:val="22"/>
          <w:szCs w:val="22"/>
          <w:lang w:val="pt-BR"/>
        </w:rPr>
        <w:t>Outras Avenças</w:t>
      </w:r>
      <w:r w:rsidRPr="004D64F6">
        <w:rPr>
          <w:rFonts w:asciiTheme="minorHAnsi" w:hAnsiTheme="minorHAnsi" w:cstheme="minorHAnsi"/>
          <w:sz w:val="22"/>
          <w:szCs w:val="22"/>
          <w:lang w:val="pt-BR"/>
        </w:rPr>
        <w:t xml:space="preserve">”, </w:t>
      </w:r>
      <w:r w:rsidR="0053215B" w:rsidRPr="004D64F6">
        <w:rPr>
          <w:rFonts w:asciiTheme="minorHAnsi" w:hAnsiTheme="minorHAnsi" w:cstheme="minorHAnsi"/>
          <w:sz w:val="22"/>
          <w:szCs w:val="22"/>
          <w:lang w:val="pt-BR"/>
        </w:rPr>
        <w:t xml:space="preserve">a ser </w:t>
      </w:r>
      <w:r w:rsidRPr="004D64F6">
        <w:rPr>
          <w:rFonts w:asciiTheme="minorHAnsi" w:hAnsiTheme="minorHAnsi" w:cstheme="minorHAnsi"/>
          <w:sz w:val="22"/>
          <w:szCs w:val="22"/>
          <w:lang w:val="pt-BR"/>
        </w:rPr>
        <w:t xml:space="preserve">celebrado entre a </w:t>
      </w:r>
      <w:r w:rsidR="00025A25" w:rsidRPr="00FE0A0F">
        <w:rPr>
          <w:rFonts w:asciiTheme="minorHAnsi" w:hAnsiTheme="minorHAnsi" w:cstheme="minorHAnsi"/>
          <w:sz w:val="22"/>
          <w:szCs w:val="22"/>
          <w:lang w:val="pt-BR"/>
        </w:rPr>
        <w:t>Companhia</w:t>
      </w:r>
      <w:r w:rsidR="00573C40" w:rsidRPr="00FE0A0F">
        <w:rPr>
          <w:rFonts w:asciiTheme="minorHAnsi" w:hAnsiTheme="minorHAnsi" w:cstheme="minorHAnsi"/>
          <w:sz w:val="22"/>
          <w:szCs w:val="22"/>
          <w:lang w:val="pt-BR"/>
        </w:rPr>
        <w:t xml:space="preserve"> e</w:t>
      </w:r>
      <w:r w:rsidRPr="00FE0A0F">
        <w:rPr>
          <w:rFonts w:asciiTheme="minorHAnsi" w:hAnsiTheme="minorHAnsi" w:cstheme="minorHAnsi"/>
          <w:sz w:val="22"/>
          <w:szCs w:val="22"/>
          <w:lang w:val="pt-BR"/>
        </w:rPr>
        <w:t xml:space="preserve"> a Securitizadora (“</w:t>
      </w:r>
      <w:r w:rsidRPr="00FE0A0F">
        <w:rPr>
          <w:rFonts w:asciiTheme="minorHAnsi" w:hAnsiTheme="minorHAnsi" w:cstheme="minorHAnsi"/>
          <w:sz w:val="22"/>
          <w:szCs w:val="22"/>
          <w:u w:val="single"/>
          <w:lang w:val="pt-BR"/>
        </w:rPr>
        <w:t>Instrumento Particular de Alienação Fiduciária de Imóveis</w:t>
      </w:r>
      <w:r w:rsidR="00054816" w:rsidRPr="00FE0A0F">
        <w:rPr>
          <w:rFonts w:asciiTheme="minorHAnsi" w:hAnsiTheme="minorHAnsi" w:cstheme="minorHAnsi"/>
          <w:sz w:val="22"/>
          <w:szCs w:val="22"/>
          <w:u w:val="single"/>
          <w:lang w:val="pt-BR"/>
        </w:rPr>
        <w:t xml:space="preserve"> Gafisa</w:t>
      </w:r>
      <w:r w:rsidRPr="00FE0A0F">
        <w:rPr>
          <w:rFonts w:asciiTheme="minorHAnsi" w:hAnsiTheme="minorHAnsi" w:cstheme="minorHAnsi"/>
          <w:sz w:val="22"/>
          <w:szCs w:val="22"/>
          <w:lang w:val="pt-BR"/>
        </w:rPr>
        <w:t xml:space="preserve">”); </w:t>
      </w:r>
      <w:r w:rsidR="00573C40" w:rsidRPr="00FE0A0F">
        <w:rPr>
          <w:rFonts w:asciiTheme="minorHAnsi" w:hAnsiTheme="minorHAnsi" w:cstheme="minorHAnsi"/>
          <w:sz w:val="22"/>
          <w:szCs w:val="22"/>
          <w:lang w:val="pt-BR"/>
        </w:rPr>
        <w:t xml:space="preserve">(iv) </w:t>
      </w:r>
      <w:r w:rsidR="00054816" w:rsidRPr="00FE0A0F">
        <w:rPr>
          <w:rFonts w:asciiTheme="minorHAnsi" w:hAnsiTheme="minorHAnsi" w:cstheme="minorHAnsi"/>
          <w:sz w:val="22"/>
          <w:szCs w:val="22"/>
          <w:lang w:val="pt-BR"/>
        </w:rPr>
        <w:t>o “</w:t>
      </w:r>
      <w:r w:rsidR="00054816" w:rsidRPr="00FE0A0F">
        <w:rPr>
          <w:rFonts w:asciiTheme="minorHAnsi" w:hAnsiTheme="minorHAnsi" w:cstheme="minorHAnsi"/>
          <w:i/>
          <w:sz w:val="22"/>
          <w:szCs w:val="22"/>
          <w:lang w:val="pt-BR"/>
        </w:rPr>
        <w:t>Instrumento Particular de Alienação Fiduciária de Bem Imóvel em Garantia e Outras Avenças</w:t>
      </w:r>
      <w:r w:rsidR="00054816" w:rsidRPr="00FE0A0F">
        <w:rPr>
          <w:rFonts w:asciiTheme="minorHAnsi" w:hAnsiTheme="minorHAnsi" w:cstheme="minorHAnsi"/>
          <w:sz w:val="22"/>
          <w:szCs w:val="22"/>
          <w:lang w:val="pt-BR"/>
        </w:rPr>
        <w:t>”, a ser celebrado entre a Upcon SPE 21</w:t>
      </w:r>
      <w:r w:rsidR="00054816" w:rsidRPr="00196AAA">
        <w:rPr>
          <w:rFonts w:asciiTheme="minorHAnsi" w:hAnsiTheme="minorHAnsi" w:cstheme="minorHAnsi"/>
          <w:sz w:val="22"/>
          <w:szCs w:val="22"/>
          <w:lang w:val="pt-BR"/>
        </w:rPr>
        <w:t xml:space="preserve"> e a Securitizadora (“</w:t>
      </w:r>
      <w:r w:rsidR="00D77B41" w:rsidRPr="004D64F6">
        <w:rPr>
          <w:rFonts w:asciiTheme="minorHAnsi" w:hAnsiTheme="minorHAnsi" w:cstheme="minorHAnsi"/>
          <w:sz w:val="22"/>
          <w:szCs w:val="22"/>
          <w:u w:val="single"/>
          <w:lang w:val="pt-BR"/>
        </w:rPr>
        <w:t xml:space="preserve">Instrumento Particular de Alienação Fiduciária de Imóveis </w:t>
      </w:r>
      <w:r w:rsidR="00D77B41" w:rsidRPr="00FE0A0F">
        <w:rPr>
          <w:rFonts w:asciiTheme="minorHAnsi" w:hAnsiTheme="minorHAnsi" w:cstheme="minorHAnsi"/>
          <w:sz w:val="22"/>
          <w:szCs w:val="22"/>
          <w:u w:val="single"/>
          <w:lang w:val="pt-BR"/>
        </w:rPr>
        <w:t>Upcon SPE 21</w:t>
      </w:r>
      <w:r w:rsidR="00054816" w:rsidRPr="00196AAA">
        <w:rPr>
          <w:rFonts w:asciiTheme="minorHAnsi" w:hAnsiTheme="minorHAnsi" w:cstheme="minorHAnsi"/>
          <w:sz w:val="22"/>
          <w:szCs w:val="22"/>
          <w:lang w:val="pt-BR"/>
        </w:rPr>
        <w:t>”);</w:t>
      </w:r>
      <w:r w:rsidR="00054816" w:rsidRPr="004D64F6">
        <w:rPr>
          <w:rFonts w:asciiTheme="minorHAnsi" w:hAnsiTheme="minorHAnsi" w:cstheme="minorHAnsi"/>
          <w:sz w:val="22"/>
          <w:szCs w:val="22"/>
          <w:lang w:val="pt-BR"/>
        </w:rPr>
        <w:t xml:space="preserve"> (v) o “</w:t>
      </w:r>
      <w:r w:rsidR="00054816" w:rsidRPr="004D64F6">
        <w:rPr>
          <w:rFonts w:asciiTheme="minorHAnsi" w:hAnsiTheme="minorHAnsi" w:cstheme="minorHAnsi"/>
          <w:i/>
          <w:sz w:val="22"/>
          <w:szCs w:val="22"/>
          <w:lang w:val="pt-BR"/>
        </w:rPr>
        <w:t xml:space="preserve">Instrumento Particular de Alienação Fiduciária de Bem </w:t>
      </w:r>
      <w:r w:rsidR="00054816" w:rsidRPr="00FE0A0F">
        <w:rPr>
          <w:rFonts w:asciiTheme="minorHAnsi" w:hAnsiTheme="minorHAnsi" w:cstheme="minorHAnsi"/>
          <w:i/>
          <w:sz w:val="22"/>
          <w:szCs w:val="22"/>
          <w:lang w:val="pt-BR"/>
        </w:rPr>
        <w:t>Imóvel em Garantia e Outras Avenças</w:t>
      </w:r>
      <w:r w:rsidR="00054816" w:rsidRPr="00FE0A0F">
        <w:rPr>
          <w:rFonts w:asciiTheme="minorHAnsi" w:hAnsiTheme="minorHAnsi" w:cstheme="minorHAnsi"/>
          <w:sz w:val="22"/>
          <w:szCs w:val="22"/>
          <w:lang w:val="pt-BR"/>
        </w:rPr>
        <w:t xml:space="preserve">”, a ser celebrado entre a Gafisa SPE </w:t>
      </w:r>
      <w:r w:rsidR="002D2AF4" w:rsidRPr="00FE0A0F">
        <w:rPr>
          <w:rFonts w:asciiTheme="minorHAnsi" w:hAnsiTheme="minorHAnsi" w:cstheme="minorHAnsi"/>
          <w:sz w:val="22"/>
          <w:szCs w:val="22"/>
          <w:lang w:val="pt-BR"/>
        </w:rPr>
        <w:t>1</w:t>
      </w:r>
      <w:r w:rsidR="00054816" w:rsidRPr="00FE0A0F">
        <w:rPr>
          <w:rFonts w:asciiTheme="minorHAnsi" w:hAnsiTheme="minorHAnsi" w:cstheme="minorHAnsi"/>
          <w:sz w:val="22"/>
          <w:szCs w:val="22"/>
          <w:lang w:val="pt-BR"/>
        </w:rPr>
        <w:t>34</w:t>
      </w:r>
      <w:r w:rsidR="00054816" w:rsidRPr="00196AAA">
        <w:rPr>
          <w:rFonts w:asciiTheme="minorHAnsi" w:hAnsiTheme="minorHAnsi" w:cstheme="minorHAnsi"/>
          <w:sz w:val="22"/>
          <w:szCs w:val="22"/>
          <w:lang w:val="pt-BR"/>
        </w:rPr>
        <w:t xml:space="preserve"> e a Securitizadora (“</w:t>
      </w:r>
      <w:r w:rsidR="00054816" w:rsidRPr="004D64F6">
        <w:rPr>
          <w:rFonts w:asciiTheme="minorHAnsi" w:hAnsiTheme="minorHAnsi" w:cstheme="minorHAnsi"/>
          <w:sz w:val="22"/>
          <w:szCs w:val="22"/>
          <w:u w:val="single"/>
          <w:lang w:val="pt-BR"/>
        </w:rPr>
        <w:t xml:space="preserve">Instrumento Particular de Alienação Fiduciária de Imóveis </w:t>
      </w:r>
      <w:r w:rsidR="00054816" w:rsidRPr="00FE0A0F">
        <w:rPr>
          <w:rFonts w:asciiTheme="minorHAnsi" w:hAnsiTheme="minorHAnsi" w:cstheme="minorHAnsi"/>
          <w:sz w:val="22"/>
          <w:szCs w:val="22"/>
          <w:u w:val="single"/>
          <w:lang w:val="pt-BR"/>
        </w:rPr>
        <w:t xml:space="preserve">Gafisa SPE </w:t>
      </w:r>
      <w:r w:rsidR="002D2AF4" w:rsidRPr="00FE0A0F">
        <w:rPr>
          <w:rFonts w:asciiTheme="minorHAnsi" w:hAnsiTheme="minorHAnsi" w:cstheme="minorHAnsi"/>
          <w:sz w:val="22"/>
          <w:szCs w:val="22"/>
          <w:u w:val="single"/>
          <w:lang w:val="pt-BR"/>
        </w:rPr>
        <w:t>1</w:t>
      </w:r>
      <w:r w:rsidR="00054816" w:rsidRPr="00FE0A0F">
        <w:rPr>
          <w:rFonts w:asciiTheme="minorHAnsi" w:hAnsiTheme="minorHAnsi" w:cstheme="minorHAnsi"/>
          <w:sz w:val="22"/>
          <w:szCs w:val="22"/>
          <w:u w:val="single"/>
          <w:lang w:val="pt-BR"/>
        </w:rPr>
        <w:t>34</w:t>
      </w:r>
      <w:r w:rsidR="00054816" w:rsidRPr="00196AAA">
        <w:rPr>
          <w:rFonts w:asciiTheme="minorHAnsi" w:hAnsiTheme="minorHAnsi" w:cstheme="minorHAnsi"/>
          <w:sz w:val="22"/>
          <w:szCs w:val="22"/>
          <w:lang w:val="pt-BR"/>
        </w:rPr>
        <w:t>”);</w:t>
      </w:r>
      <w:r w:rsidR="00054816" w:rsidRPr="004D64F6">
        <w:rPr>
          <w:rFonts w:asciiTheme="minorHAnsi" w:hAnsiTheme="minorHAnsi" w:cstheme="minorHAnsi"/>
          <w:sz w:val="22"/>
          <w:szCs w:val="22"/>
          <w:lang w:val="pt-BR"/>
        </w:rPr>
        <w:t xml:space="preserve"> (vi) o “</w:t>
      </w:r>
      <w:r w:rsidR="00054816" w:rsidRPr="004D64F6">
        <w:rPr>
          <w:rFonts w:asciiTheme="minorHAnsi" w:hAnsiTheme="minorHAnsi" w:cstheme="minorHAnsi"/>
          <w:i/>
          <w:sz w:val="22"/>
          <w:szCs w:val="22"/>
          <w:lang w:val="pt-BR"/>
        </w:rPr>
        <w:t>Instrumento Particular de Alienação Fiduciária de Bem Imóvel em Garantia e Outras Avenças</w:t>
      </w:r>
      <w:r w:rsidR="00054816" w:rsidRPr="004D64F6">
        <w:rPr>
          <w:rFonts w:asciiTheme="minorHAnsi" w:hAnsiTheme="minorHAnsi" w:cstheme="minorHAnsi"/>
          <w:sz w:val="22"/>
          <w:szCs w:val="22"/>
          <w:lang w:val="pt-BR"/>
        </w:rPr>
        <w:t xml:space="preserve">”, a ser celebrado entre a </w:t>
      </w:r>
      <w:r w:rsidR="00196AAA" w:rsidRPr="004D64F6">
        <w:rPr>
          <w:rFonts w:asciiTheme="minorHAnsi" w:hAnsiTheme="minorHAnsi" w:cstheme="minorHAnsi"/>
          <w:sz w:val="22"/>
          <w:szCs w:val="22"/>
          <w:lang w:val="pt-BR"/>
        </w:rPr>
        <w:t>Gafisa Propriedades</w:t>
      </w:r>
      <w:r w:rsidR="00196AAA" w:rsidRPr="00FE0A0F">
        <w:rPr>
          <w:rFonts w:asciiTheme="minorHAnsi" w:hAnsiTheme="minorHAnsi" w:cstheme="minorHAnsi"/>
          <w:sz w:val="22"/>
          <w:szCs w:val="22"/>
          <w:lang w:val="pt-BR"/>
        </w:rPr>
        <w:t xml:space="preserve"> </w:t>
      </w:r>
      <w:r w:rsidR="00054816" w:rsidRPr="00FE0A0F">
        <w:rPr>
          <w:rFonts w:asciiTheme="minorHAnsi" w:hAnsiTheme="minorHAnsi" w:cstheme="minorHAnsi"/>
          <w:sz w:val="22"/>
          <w:szCs w:val="22"/>
          <w:lang w:val="pt-BR"/>
        </w:rPr>
        <w:t>e a Securitizadora (“</w:t>
      </w:r>
      <w:r w:rsidR="00054816" w:rsidRPr="00FE0A0F">
        <w:rPr>
          <w:rFonts w:asciiTheme="minorHAnsi" w:hAnsiTheme="minorHAnsi" w:cstheme="minorHAnsi"/>
          <w:sz w:val="22"/>
          <w:szCs w:val="22"/>
          <w:u w:val="single"/>
          <w:lang w:val="pt-BR"/>
        </w:rPr>
        <w:t xml:space="preserve">Instrumento Particular de Alienação Fiduciária de Imóveis </w:t>
      </w:r>
      <w:r w:rsidR="00196AAA" w:rsidRPr="00FE0A0F">
        <w:rPr>
          <w:rFonts w:asciiTheme="minorHAnsi" w:hAnsiTheme="minorHAnsi" w:cstheme="minorHAnsi"/>
          <w:sz w:val="22"/>
          <w:szCs w:val="22"/>
          <w:u w:val="single"/>
          <w:lang w:val="pt-BR"/>
        </w:rPr>
        <w:t>Gafisa Propriedades</w:t>
      </w:r>
      <w:r w:rsidR="00054816" w:rsidRPr="00196AAA">
        <w:rPr>
          <w:rFonts w:asciiTheme="minorHAnsi" w:hAnsiTheme="minorHAnsi" w:cstheme="minorHAnsi"/>
          <w:sz w:val="22"/>
          <w:szCs w:val="22"/>
          <w:lang w:val="pt-BR"/>
        </w:rPr>
        <w:t>”</w:t>
      </w:r>
      <w:r w:rsidR="00D77B41" w:rsidRPr="004D64F6">
        <w:rPr>
          <w:rFonts w:asciiTheme="minorHAnsi" w:hAnsiTheme="minorHAnsi" w:cstheme="minorHAnsi"/>
          <w:sz w:val="22"/>
          <w:szCs w:val="22"/>
          <w:lang w:val="pt-BR"/>
        </w:rPr>
        <w:t xml:space="preserve"> e, em conjunto com o Instrumento Particular de Alienação Fiduciária de Imóveis </w:t>
      </w:r>
      <w:r w:rsidR="00D77B41" w:rsidRPr="00FE0A0F">
        <w:rPr>
          <w:rFonts w:asciiTheme="minorHAnsi" w:hAnsiTheme="minorHAnsi" w:cstheme="minorHAnsi"/>
          <w:sz w:val="22"/>
          <w:szCs w:val="22"/>
          <w:lang w:val="pt-BR"/>
        </w:rPr>
        <w:t>Upcon SPE 21</w:t>
      </w:r>
      <w:r w:rsidR="002477A6">
        <w:rPr>
          <w:rFonts w:asciiTheme="minorHAnsi" w:hAnsiTheme="minorHAnsi" w:cstheme="minorHAnsi"/>
          <w:sz w:val="22"/>
          <w:szCs w:val="22"/>
          <w:lang w:val="pt-BR"/>
        </w:rPr>
        <w:t xml:space="preserve">, </w:t>
      </w:r>
      <w:r w:rsidR="00D77B41" w:rsidRPr="00196AAA">
        <w:rPr>
          <w:rFonts w:asciiTheme="minorHAnsi" w:hAnsiTheme="minorHAnsi" w:cstheme="minorHAnsi"/>
          <w:sz w:val="22"/>
          <w:szCs w:val="22"/>
          <w:lang w:val="pt-BR"/>
        </w:rPr>
        <w:t xml:space="preserve"> e o </w:t>
      </w:r>
      <w:r w:rsidR="00D77B41" w:rsidRPr="004D64F6">
        <w:rPr>
          <w:rFonts w:asciiTheme="minorHAnsi" w:hAnsiTheme="minorHAnsi" w:cstheme="minorHAnsi"/>
          <w:sz w:val="22"/>
          <w:szCs w:val="22"/>
          <w:lang w:val="pt-BR"/>
        </w:rPr>
        <w:t xml:space="preserve">Instrumento Particular de Alienação Fiduciária de Imóveis </w:t>
      </w:r>
      <w:r w:rsidR="00D77B41" w:rsidRPr="00FE0A0F">
        <w:rPr>
          <w:rFonts w:asciiTheme="minorHAnsi" w:hAnsiTheme="minorHAnsi" w:cstheme="minorHAnsi"/>
          <w:sz w:val="22"/>
          <w:szCs w:val="22"/>
          <w:lang w:val="pt-BR"/>
        </w:rPr>
        <w:t xml:space="preserve">Gafisa SPE </w:t>
      </w:r>
      <w:r w:rsidR="002D2AF4" w:rsidRPr="00FE0A0F">
        <w:rPr>
          <w:rFonts w:asciiTheme="minorHAnsi" w:hAnsiTheme="minorHAnsi" w:cstheme="minorHAnsi"/>
          <w:sz w:val="22"/>
          <w:szCs w:val="22"/>
          <w:lang w:val="pt-BR"/>
        </w:rPr>
        <w:t>1</w:t>
      </w:r>
      <w:r w:rsidR="00D77B41" w:rsidRPr="00FE0A0F">
        <w:rPr>
          <w:rFonts w:asciiTheme="minorHAnsi" w:hAnsiTheme="minorHAnsi" w:cstheme="minorHAnsi"/>
          <w:sz w:val="22"/>
          <w:szCs w:val="22"/>
          <w:lang w:val="pt-BR"/>
        </w:rPr>
        <w:t>34</w:t>
      </w:r>
      <w:r w:rsidR="00D77B41" w:rsidRPr="00196AAA">
        <w:rPr>
          <w:rFonts w:asciiTheme="minorHAnsi" w:hAnsiTheme="minorHAnsi" w:cstheme="minorHAnsi"/>
          <w:sz w:val="22"/>
          <w:szCs w:val="22"/>
          <w:lang w:val="pt-BR"/>
        </w:rPr>
        <w:t>, os “</w:t>
      </w:r>
      <w:r w:rsidR="00D77B41" w:rsidRPr="004D64F6">
        <w:rPr>
          <w:rFonts w:asciiTheme="minorHAnsi" w:hAnsiTheme="minorHAnsi" w:cstheme="minorHAnsi"/>
          <w:sz w:val="22"/>
          <w:szCs w:val="22"/>
          <w:u w:val="single"/>
          <w:lang w:val="pt-BR"/>
        </w:rPr>
        <w:t>Instrumentos de Alienação Fiduciária</w:t>
      </w:r>
      <w:r w:rsidR="00D77B41" w:rsidRPr="004D64F6">
        <w:rPr>
          <w:rFonts w:asciiTheme="minorHAnsi" w:hAnsiTheme="minorHAnsi" w:cstheme="minorHAnsi"/>
          <w:sz w:val="22"/>
          <w:szCs w:val="22"/>
          <w:lang w:val="pt-BR"/>
        </w:rPr>
        <w:t>”</w:t>
      </w:r>
      <w:r w:rsidR="00054816" w:rsidRPr="004D64F6">
        <w:rPr>
          <w:rFonts w:asciiTheme="minorHAnsi" w:hAnsiTheme="minorHAnsi" w:cstheme="minorHAnsi"/>
          <w:sz w:val="22"/>
          <w:szCs w:val="22"/>
          <w:lang w:val="pt-BR"/>
        </w:rPr>
        <w:t xml:space="preserve">); </w:t>
      </w:r>
      <w:r w:rsidRPr="004D64F6">
        <w:rPr>
          <w:rFonts w:asciiTheme="minorHAnsi" w:hAnsiTheme="minorHAnsi" w:cstheme="minorHAnsi"/>
          <w:sz w:val="22"/>
          <w:szCs w:val="22"/>
          <w:lang w:val="pt-BR"/>
        </w:rPr>
        <w:t>(v</w:t>
      </w:r>
      <w:r w:rsidR="00D77B41" w:rsidRPr="004D64F6">
        <w:rPr>
          <w:rFonts w:asciiTheme="minorHAnsi" w:hAnsiTheme="minorHAnsi" w:cstheme="minorHAnsi"/>
          <w:sz w:val="22"/>
          <w:szCs w:val="22"/>
          <w:lang w:val="pt-BR"/>
        </w:rPr>
        <w:t>ii</w:t>
      </w:r>
      <w:r w:rsidRPr="004D64F6">
        <w:rPr>
          <w:rFonts w:asciiTheme="minorHAnsi" w:hAnsiTheme="minorHAnsi" w:cstheme="minorHAnsi"/>
          <w:sz w:val="22"/>
          <w:szCs w:val="22"/>
          <w:lang w:val="pt-BR"/>
        </w:rPr>
        <w:t>)</w:t>
      </w:r>
      <w:r w:rsidR="00EA5162" w:rsidRPr="004D64F6">
        <w:rPr>
          <w:rFonts w:asciiTheme="minorHAnsi" w:hAnsiTheme="minorHAnsi" w:cstheme="minorHAnsi"/>
          <w:sz w:val="22"/>
          <w:szCs w:val="22"/>
          <w:lang w:val="pt-BR"/>
        </w:rPr>
        <w:t xml:space="preserve"> </w:t>
      </w:r>
      <w:r w:rsidRPr="004D64F6">
        <w:rPr>
          <w:rFonts w:asciiTheme="minorHAnsi" w:hAnsiTheme="minorHAnsi" w:cstheme="minorHAnsi"/>
          <w:sz w:val="22"/>
          <w:szCs w:val="22"/>
          <w:lang w:val="pt-BR"/>
        </w:rPr>
        <w:t>o Termo de Securitização; (v</w:t>
      </w:r>
      <w:r w:rsidR="000C6325" w:rsidRPr="004D64F6">
        <w:rPr>
          <w:rFonts w:asciiTheme="minorHAnsi" w:hAnsiTheme="minorHAnsi" w:cstheme="minorHAnsi"/>
          <w:sz w:val="22"/>
          <w:szCs w:val="22"/>
          <w:lang w:val="pt-BR"/>
        </w:rPr>
        <w:t>i</w:t>
      </w:r>
      <w:r w:rsidR="00A1468A" w:rsidRPr="004D64F6">
        <w:rPr>
          <w:rFonts w:asciiTheme="minorHAnsi" w:hAnsiTheme="minorHAnsi" w:cstheme="minorHAnsi"/>
          <w:sz w:val="22"/>
          <w:szCs w:val="22"/>
          <w:lang w:val="pt-BR"/>
        </w:rPr>
        <w:t>i</w:t>
      </w:r>
      <w:r w:rsidR="00EA5162" w:rsidRPr="004D64F6">
        <w:rPr>
          <w:rFonts w:asciiTheme="minorHAnsi" w:hAnsiTheme="minorHAnsi" w:cstheme="minorHAnsi"/>
          <w:sz w:val="22"/>
          <w:szCs w:val="22"/>
          <w:lang w:val="pt-BR"/>
        </w:rPr>
        <w:t>i</w:t>
      </w:r>
      <w:r w:rsidRPr="004D64F6">
        <w:rPr>
          <w:rFonts w:asciiTheme="minorHAnsi" w:hAnsiTheme="minorHAnsi" w:cstheme="minorHAnsi"/>
          <w:sz w:val="22"/>
          <w:szCs w:val="22"/>
          <w:lang w:val="pt-BR"/>
        </w:rPr>
        <w:t xml:space="preserve">) o </w:t>
      </w:r>
      <w:r w:rsidR="00A70240" w:rsidRPr="004D64F6">
        <w:rPr>
          <w:rFonts w:asciiTheme="minorHAnsi" w:hAnsiTheme="minorHAnsi" w:cstheme="minorHAnsi"/>
          <w:sz w:val="22"/>
          <w:szCs w:val="22"/>
          <w:lang w:val="pt-BR"/>
        </w:rPr>
        <w:t>B</w:t>
      </w:r>
      <w:r w:rsidRPr="004D64F6">
        <w:rPr>
          <w:rFonts w:asciiTheme="minorHAnsi" w:hAnsiTheme="minorHAnsi" w:cstheme="minorHAnsi"/>
          <w:sz w:val="22"/>
          <w:szCs w:val="22"/>
          <w:lang w:val="pt-BR"/>
        </w:rPr>
        <w:t xml:space="preserve">oletim de </w:t>
      </w:r>
      <w:r w:rsidR="00A70240" w:rsidRPr="00FE0A0F">
        <w:rPr>
          <w:rFonts w:asciiTheme="minorHAnsi" w:hAnsiTheme="minorHAnsi" w:cstheme="minorHAnsi"/>
          <w:sz w:val="22"/>
          <w:szCs w:val="22"/>
          <w:lang w:val="pt-BR"/>
        </w:rPr>
        <w:t>S</w:t>
      </w:r>
      <w:r w:rsidRPr="00FE0A0F">
        <w:rPr>
          <w:rFonts w:asciiTheme="minorHAnsi" w:hAnsiTheme="minorHAnsi" w:cstheme="minorHAnsi"/>
          <w:sz w:val="22"/>
          <w:szCs w:val="22"/>
          <w:lang w:val="pt-BR"/>
        </w:rPr>
        <w:t>ubscrição dos CRI; e (</w:t>
      </w:r>
      <w:r w:rsidR="002D0726">
        <w:rPr>
          <w:rFonts w:asciiTheme="minorHAnsi" w:hAnsiTheme="minorHAnsi" w:cstheme="minorHAnsi"/>
          <w:sz w:val="22"/>
          <w:szCs w:val="22"/>
          <w:lang w:val="pt-BR"/>
        </w:rPr>
        <w:t>ix</w:t>
      </w:r>
      <w:r w:rsidRPr="00FE0A0F">
        <w:rPr>
          <w:rFonts w:asciiTheme="minorHAnsi" w:hAnsiTheme="minorHAnsi" w:cstheme="minorHAnsi"/>
          <w:sz w:val="22"/>
          <w:szCs w:val="22"/>
          <w:lang w:val="pt-BR"/>
        </w:rPr>
        <w:t>) os demais documentos referentes à Oferta dos</w:t>
      </w:r>
      <w:r w:rsidRPr="00DC7597">
        <w:rPr>
          <w:rFonts w:asciiTheme="minorHAnsi" w:hAnsiTheme="minorHAnsi" w:cstheme="minorHAnsi"/>
          <w:sz w:val="22"/>
          <w:szCs w:val="22"/>
          <w:lang w:val="pt-BR"/>
        </w:rPr>
        <w:t xml:space="preserve"> CRI.</w:t>
      </w:r>
    </w:p>
    <w:p w14:paraId="2AC033A6"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2A8A2A11" w14:textId="0B14A24F" w:rsidR="00704452" w:rsidRPr="00CC5443" w:rsidRDefault="00704452" w:rsidP="00A70240">
      <w:pPr>
        <w:pStyle w:val="PargrafodaLista"/>
        <w:numPr>
          <w:ilvl w:val="2"/>
          <w:numId w:val="6"/>
        </w:numPr>
        <w:spacing w:line="320" w:lineRule="exact"/>
        <w:ind w:left="0" w:firstLine="0"/>
        <w:contextualSpacing/>
        <w:jc w:val="both"/>
        <w:rPr>
          <w:rFonts w:asciiTheme="minorHAnsi" w:hAnsiTheme="minorHAnsi" w:cs="Calibri"/>
          <w:color w:val="000000" w:themeColor="text1"/>
          <w:sz w:val="22"/>
          <w:szCs w:val="22"/>
        </w:rPr>
      </w:pPr>
      <w:r w:rsidRPr="00CC5443">
        <w:rPr>
          <w:rFonts w:asciiTheme="minorHAnsi" w:hAnsiTheme="minorHAnsi" w:cstheme="minorHAnsi"/>
          <w:sz w:val="22"/>
          <w:szCs w:val="22"/>
          <w:lang w:val="pt-BR"/>
        </w:rPr>
        <w:lastRenderedPageBreak/>
        <w:t xml:space="preserve">Para todos os fins de direito, a titularidade das Debêntures será comprovada </w:t>
      </w:r>
      <w:r w:rsidR="00E44369" w:rsidRPr="00CC5443">
        <w:rPr>
          <w:rFonts w:asciiTheme="minorHAnsi" w:hAnsiTheme="minorHAnsi" w:cstheme="minorHAnsi"/>
          <w:sz w:val="22"/>
          <w:szCs w:val="22"/>
          <w:lang w:val="pt-BR"/>
        </w:rPr>
        <w:t xml:space="preserve">por meio de documento emitido pelo Escriturador, conforme definido abaixo, </w:t>
      </w:r>
      <w:r w:rsidRPr="00CC5443">
        <w:rPr>
          <w:rFonts w:asciiTheme="minorHAnsi" w:hAnsiTheme="minorHAnsi" w:cstheme="minorHAnsi"/>
          <w:sz w:val="22"/>
          <w:szCs w:val="22"/>
          <w:lang w:val="pt-BR"/>
        </w:rPr>
        <w:t>e pelo “Boletim de Subscrição”</w:t>
      </w:r>
      <w:r w:rsidR="00ED6F10">
        <w:rPr>
          <w:rFonts w:asciiTheme="minorHAnsi" w:hAnsiTheme="minorHAnsi" w:cstheme="minorHAnsi"/>
          <w:sz w:val="22"/>
          <w:szCs w:val="22"/>
          <w:lang w:val="pt-BR"/>
        </w:rPr>
        <w:t xml:space="preserve">, constante no </w:t>
      </w:r>
      <w:r w:rsidR="00ED6F10" w:rsidRPr="00F24A3C">
        <w:rPr>
          <w:rFonts w:asciiTheme="minorHAnsi" w:hAnsiTheme="minorHAnsi" w:cstheme="minorHAnsi"/>
          <w:sz w:val="22"/>
          <w:szCs w:val="22"/>
          <w:u w:val="single"/>
          <w:lang w:val="pt-BR"/>
        </w:rPr>
        <w:t>Anexo VI</w:t>
      </w:r>
      <w:r w:rsidR="00ED6F10">
        <w:rPr>
          <w:rFonts w:asciiTheme="minorHAnsi" w:hAnsiTheme="minorHAnsi" w:cstheme="minorHAnsi"/>
          <w:sz w:val="22"/>
          <w:szCs w:val="22"/>
          <w:lang w:val="pt-BR"/>
        </w:rPr>
        <w:t xml:space="preserve"> desta Escritura</w:t>
      </w:r>
      <w:r w:rsidRPr="00CC5443">
        <w:rPr>
          <w:rFonts w:asciiTheme="minorHAnsi" w:hAnsiTheme="minorHAnsi" w:cstheme="minorHAnsi"/>
          <w:sz w:val="22"/>
          <w:szCs w:val="22"/>
          <w:lang w:val="pt-BR"/>
        </w:rPr>
        <w:t>.</w:t>
      </w:r>
    </w:p>
    <w:p w14:paraId="117CA1F3" w14:textId="77777777" w:rsidR="00704452" w:rsidRPr="00A70240" w:rsidRDefault="00704452" w:rsidP="00DC7597">
      <w:pPr>
        <w:spacing w:line="320" w:lineRule="exact"/>
        <w:contextualSpacing/>
        <w:jc w:val="both"/>
        <w:rPr>
          <w:rFonts w:asciiTheme="minorHAnsi" w:hAnsiTheme="minorHAnsi" w:cstheme="minorHAnsi"/>
          <w:b/>
          <w:sz w:val="22"/>
          <w:szCs w:val="22"/>
          <w:lang w:val="x-none"/>
        </w:rPr>
      </w:pPr>
    </w:p>
    <w:p w14:paraId="755D9D99" w14:textId="77777777" w:rsidR="00704452" w:rsidRPr="00DC7597" w:rsidRDefault="00704452" w:rsidP="00D21680">
      <w:pPr>
        <w:pStyle w:val="Ttulo1"/>
      </w:pPr>
      <w:bookmarkStart w:id="37" w:name="_DV_M46"/>
      <w:bookmarkEnd w:id="37"/>
      <w:r w:rsidRPr="00DC7597">
        <w:t>CLÁUSULA III - CARACTERÍSTICAS DA EMISSÃO</w:t>
      </w:r>
      <w:bookmarkEnd w:id="35"/>
    </w:p>
    <w:p w14:paraId="2373EADF" w14:textId="77777777" w:rsidR="00704452" w:rsidRPr="00DC7597" w:rsidRDefault="00704452" w:rsidP="00DC7597">
      <w:pPr>
        <w:spacing w:line="320" w:lineRule="exact"/>
        <w:contextualSpacing/>
        <w:jc w:val="both"/>
        <w:rPr>
          <w:rFonts w:asciiTheme="minorHAnsi" w:hAnsiTheme="minorHAnsi" w:cstheme="minorHAnsi"/>
          <w:b/>
          <w:sz w:val="22"/>
          <w:szCs w:val="22"/>
        </w:rPr>
      </w:pPr>
    </w:p>
    <w:p w14:paraId="31064341" w14:textId="77777777" w:rsidR="00704452" w:rsidRPr="00DC7597" w:rsidRDefault="00704452" w:rsidP="00DC7597">
      <w:pPr>
        <w:numPr>
          <w:ilvl w:val="0"/>
          <w:numId w:val="1"/>
        </w:numPr>
        <w:tabs>
          <w:tab w:val="clear" w:pos="1080"/>
        </w:tabs>
        <w:spacing w:line="320" w:lineRule="exact"/>
        <w:ind w:left="0" w:firstLine="0"/>
        <w:contextualSpacing/>
        <w:jc w:val="both"/>
        <w:rPr>
          <w:rFonts w:asciiTheme="minorHAnsi" w:hAnsiTheme="minorHAnsi" w:cstheme="minorHAnsi"/>
          <w:b/>
          <w:sz w:val="22"/>
          <w:szCs w:val="22"/>
        </w:rPr>
      </w:pPr>
      <w:bookmarkStart w:id="38" w:name="_DV_M47"/>
      <w:bookmarkStart w:id="39" w:name="_Ref513021486"/>
      <w:bookmarkEnd w:id="38"/>
      <w:r w:rsidRPr="00DC7597">
        <w:rPr>
          <w:rFonts w:asciiTheme="minorHAnsi" w:hAnsiTheme="minorHAnsi" w:cstheme="minorHAnsi"/>
          <w:b/>
          <w:sz w:val="22"/>
          <w:szCs w:val="22"/>
        </w:rPr>
        <w:t xml:space="preserve">Objeto Social da </w:t>
      </w:r>
      <w:bookmarkEnd w:id="39"/>
      <w:r w:rsidR="00025A25" w:rsidRPr="00DC7597">
        <w:rPr>
          <w:rFonts w:asciiTheme="minorHAnsi" w:hAnsiTheme="minorHAnsi" w:cstheme="minorHAnsi"/>
          <w:b/>
          <w:sz w:val="22"/>
          <w:szCs w:val="22"/>
        </w:rPr>
        <w:t>Companhia</w:t>
      </w:r>
    </w:p>
    <w:p w14:paraId="584EF113"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67834549" w14:textId="77777777" w:rsidR="002A65DC" w:rsidRPr="00C85FA4" w:rsidRDefault="00305E70" w:rsidP="002A65DC">
      <w:pPr>
        <w:spacing w:line="320" w:lineRule="exact"/>
        <w:contextualSpacing/>
        <w:jc w:val="both"/>
        <w:rPr>
          <w:rFonts w:asciiTheme="minorHAnsi" w:hAnsiTheme="minorHAnsi" w:cs="Calibri"/>
          <w:color w:val="000000" w:themeColor="text1"/>
          <w:sz w:val="22"/>
          <w:szCs w:val="22"/>
        </w:rPr>
      </w:pPr>
      <w:r w:rsidRPr="00DC7597">
        <w:rPr>
          <w:rFonts w:asciiTheme="minorHAnsi" w:hAnsiTheme="minorHAnsi" w:cstheme="minorHAnsi"/>
          <w:sz w:val="22"/>
          <w:szCs w:val="22"/>
        </w:rPr>
        <w:t>3.1.1.</w:t>
      </w:r>
      <w:r w:rsidRPr="00DC7597">
        <w:rPr>
          <w:rFonts w:asciiTheme="minorHAnsi" w:hAnsiTheme="minorHAnsi" w:cstheme="minorHAnsi"/>
          <w:sz w:val="22"/>
          <w:szCs w:val="22"/>
        </w:rPr>
        <w:tab/>
      </w:r>
      <w:r w:rsidR="002A65DC" w:rsidRPr="00D877B7">
        <w:rPr>
          <w:rFonts w:asciiTheme="minorHAnsi" w:hAnsiTheme="minorHAnsi" w:cs="Calibri"/>
          <w:color w:val="000000" w:themeColor="text1"/>
          <w:sz w:val="22"/>
          <w:szCs w:val="22"/>
        </w:rPr>
        <w:t>De acordo com o Estatuto Social da Emissora, seu objeto social é (i) a promoção e a incorporação de empreendimentos imobiliários</w:t>
      </w:r>
      <w:r w:rsidR="002A65DC" w:rsidRPr="00C85FA4">
        <w:rPr>
          <w:rFonts w:asciiTheme="minorHAnsi" w:hAnsiTheme="minorHAnsi" w:cs="Calibri"/>
          <w:color w:val="000000" w:themeColor="text1"/>
          <w:sz w:val="22"/>
          <w:szCs w:val="22"/>
        </w:rPr>
        <w:t xml:space="preserve"> de qualquer natureza, próprios ou de terceiros, nestes últimos como construtora e mandatária; (ii) a alienação e aquisição de imóveis de qualquer natureza; (iii) a construção civil e a prestação de serviços de engenharia civil; e (iv) o desenvolvimento e a implementação de estratégias de marketing relativas a empreendimentos imobiliários próprios e de terceiros. </w:t>
      </w:r>
    </w:p>
    <w:p w14:paraId="3205E420" w14:textId="77777777" w:rsidR="00704452" w:rsidRPr="00DC7597" w:rsidRDefault="009A3695" w:rsidP="00DC7597">
      <w:pPr>
        <w:spacing w:line="320" w:lineRule="exact"/>
        <w:contextualSpacing/>
        <w:jc w:val="both"/>
        <w:rPr>
          <w:rFonts w:asciiTheme="minorHAnsi" w:hAnsiTheme="minorHAnsi" w:cstheme="minorHAnsi"/>
          <w:b/>
          <w:sz w:val="22"/>
          <w:szCs w:val="22"/>
        </w:rPr>
      </w:pPr>
      <w:r w:rsidRPr="00DC7597">
        <w:rPr>
          <w:rFonts w:asciiTheme="minorHAnsi" w:hAnsiTheme="minorHAnsi" w:cstheme="minorHAnsi"/>
          <w:color w:val="000000" w:themeColor="text1"/>
          <w:w w:val="0"/>
          <w:sz w:val="22"/>
          <w:szCs w:val="22"/>
        </w:rPr>
        <w:t xml:space="preserve"> </w:t>
      </w:r>
    </w:p>
    <w:p w14:paraId="270D7AF7" w14:textId="77777777" w:rsidR="00704452" w:rsidRPr="00DC7597" w:rsidRDefault="00704452" w:rsidP="00DC7597">
      <w:pPr>
        <w:numPr>
          <w:ilvl w:val="0"/>
          <w:numId w:val="1"/>
        </w:numPr>
        <w:tabs>
          <w:tab w:val="clear" w:pos="1080"/>
          <w:tab w:val="num" w:pos="-3686"/>
        </w:tabs>
        <w:spacing w:line="320" w:lineRule="exact"/>
        <w:ind w:left="0" w:firstLine="0"/>
        <w:contextualSpacing/>
        <w:jc w:val="both"/>
        <w:rPr>
          <w:rFonts w:asciiTheme="minorHAnsi" w:hAnsiTheme="minorHAnsi" w:cstheme="minorHAnsi"/>
          <w:b/>
          <w:sz w:val="22"/>
          <w:szCs w:val="22"/>
        </w:rPr>
      </w:pPr>
      <w:r w:rsidRPr="00DC7597">
        <w:rPr>
          <w:rFonts w:asciiTheme="minorHAnsi" w:hAnsiTheme="minorHAnsi" w:cstheme="minorHAnsi"/>
          <w:b/>
          <w:sz w:val="22"/>
          <w:szCs w:val="22"/>
        </w:rPr>
        <w:t>Número da Emissão</w:t>
      </w:r>
    </w:p>
    <w:p w14:paraId="4B331951"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025F0C20" w14:textId="7C577A82" w:rsidR="00704452" w:rsidRPr="00DC7597" w:rsidRDefault="00305E70" w:rsidP="00DC7597">
      <w:pPr>
        <w:pStyle w:val="Corpodetexto3"/>
        <w:spacing w:line="320" w:lineRule="exact"/>
        <w:contextualSpacing/>
        <w:rPr>
          <w:rFonts w:asciiTheme="minorHAnsi" w:hAnsiTheme="minorHAnsi" w:cstheme="minorHAnsi"/>
          <w:sz w:val="22"/>
          <w:szCs w:val="22"/>
        </w:rPr>
      </w:pPr>
      <w:bookmarkStart w:id="40" w:name="_DV_M48"/>
      <w:bookmarkEnd w:id="40"/>
      <w:r w:rsidRPr="00DC7597">
        <w:rPr>
          <w:rFonts w:asciiTheme="minorHAnsi" w:hAnsiTheme="minorHAnsi" w:cstheme="minorHAnsi"/>
          <w:sz w:val="22"/>
          <w:szCs w:val="22"/>
        </w:rPr>
        <w:t>3.2.1.</w:t>
      </w:r>
      <w:r w:rsidRPr="00DC7597">
        <w:rPr>
          <w:rFonts w:asciiTheme="minorHAnsi" w:hAnsiTheme="minorHAnsi" w:cstheme="minorHAnsi"/>
          <w:sz w:val="22"/>
          <w:szCs w:val="22"/>
        </w:rPr>
        <w:tab/>
      </w:r>
      <w:r w:rsidR="00704452" w:rsidRPr="00DC7597">
        <w:rPr>
          <w:rFonts w:asciiTheme="minorHAnsi" w:hAnsiTheme="minorHAnsi" w:cstheme="minorHAnsi"/>
          <w:sz w:val="22"/>
          <w:szCs w:val="22"/>
        </w:rPr>
        <w:t xml:space="preserve">A presente Escritura constitui a </w:t>
      </w:r>
      <w:r w:rsidR="001951FE">
        <w:rPr>
          <w:rFonts w:asciiTheme="minorHAnsi" w:hAnsiTheme="minorHAnsi" w:cstheme="minorHAnsi"/>
          <w:w w:val="0"/>
          <w:sz w:val="22"/>
          <w:szCs w:val="22"/>
        </w:rPr>
        <w:t>18</w:t>
      </w:r>
      <w:r w:rsidR="002D27A1" w:rsidRPr="00DC7597">
        <w:rPr>
          <w:rFonts w:asciiTheme="minorHAnsi" w:hAnsiTheme="minorHAnsi" w:cstheme="minorHAnsi"/>
          <w:sz w:val="22"/>
          <w:szCs w:val="22"/>
        </w:rPr>
        <w:t xml:space="preserve">ª </w:t>
      </w:r>
      <w:r w:rsidR="00AF1195" w:rsidRPr="00DC7597">
        <w:rPr>
          <w:rFonts w:asciiTheme="minorHAnsi" w:hAnsiTheme="minorHAnsi" w:cstheme="minorHAnsi"/>
          <w:sz w:val="22"/>
          <w:szCs w:val="22"/>
        </w:rPr>
        <w:t>(</w:t>
      </w:r>
      <w:r w:rsidR="001951FE">
        <w:rPr>
          <w:rFonts w:asciiTheme="minorHAnsi" w:hAnsiTheme="minorHAnsi" w:cstheme="minorHAnsi"/>
          <w:sz w:val="22"/>
          <w:szCs w:val="22"/>
        </w:rPr>
        <w:t>décima oitava</w:t>
      </w:r>
      <w:r w:rsidR="00AF1195" w:rsidRPr="00DC7597">
        <w:rPr>
          <w:rFonts w:asciiTheme="minorHAnsi" w:hAnsiTheme="minorHAnsi" w:cstheme="minorHAnsi"/>
          <w:sz w:val="22"/>
          <w:szCs w:val="22"/>
        </w:rPr>
        <w:t xml:space="preserve">) </w:t>
      </w:r>
      <w:r w:rsidR="00704452" w:rsidRPr="00DC7597">
        <w:rPr>
          <w:rFonts w:asciiTheme="minorHAnsi" w:hAnsiTheme="minorHAnsi" w:cstheme="minorHAnsi"/>
          <w:sz w:val="22"/>
          <w:szCs w:val="22"/>
        </w:rPr>
        <w:t xml:space="preserve">emissão privada de debêntures da </w:t>
      </w:r>
      <w:r w:rsidR="00025A25" w:rsidRPr="00DC7597">
        <w:rPr>
          <w:rFonts w:asciiTheme="minorHAnsi" w:hAnsiTheme="minorHAnsi" w:cstheme="minorHAnsi"/>
          <w:sz w:val="22"/>
          <w:szCs w:val="22"/>
        </w:rPr>
        <w:t>Companhia</w:t>
      </w:r>
      <w:r w:rsidR="00704452" w:rsidRPr="00DC7597">
        <w:rPr>
          <w:rFonts w:asciiTheme="minorHAnsi" w:hAnsiTheme="minorHAnsi" w:cstheme="minorHAnsi"/>
          <w:sz w:val="22"/>
          <w:szCs w:val="22"/>
        </w:rPr>
        <w:t xml:space="preserve">. </w:t>
      </w:r>
    </w:p>
    <w:p w14:paraId="1360D6FC"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05242D3D" w14:textId="77777777" w:rsidR="00704452" w:rsidRPr="00DC7597" w:rsidRDefault="00704452" w:rsidP="00DC7597">
      <w:pPr>
        <w:numPr>
          <w:ilvl w:val="0"/>
          <w:numId w:val="1"/>
        </w:numPr>
        <w:tabs>
          <w:tab w:val="clear" w:pos="1080"/>
          <w:tab w:val="num" w:pos="-3686"/>
        </w:tabs>
        <w:spacing w:line="320" w:lineRule="exact"/>
        <w:ind w:left="0" w:firstLine="0"/>
        <w:contextualSpacing/>
        <w:jc w:val="both"/>
        <w:rPr>
          <w:rFonts w:asciiTheme="minorHAnsi" w:hAnsiTheme="minorHAnsi" w:cstheme="minorHAnsi"/>
          <w:b/>
          <w:sz w:val="22"/>
          <w:szCs w:val="22"/>
        </w:rPr>
      </w:pPr>
      <w:bookmarkStart w:id="41" w:name="_DV_M49"/>
      <w:bookmarkEnd w:id="41"/>
      <w:r w:rsidRPr="00DC7597">
        <w:rPr>
          <w:rFonts w:asciiTheme="minorHAnsi" w:hAnsiTheme="minorHAnsi" w:cstheme="minorHAnsi"/>
          <w:b/>
          <w:sz w:val="22"/>
          <w:szCs w:val="22"/>
        </w:rPr>
        <w:t xml:space="preserve">Valor Total da Emissão </w:t>
      </w:r>
    </w:p>
    <w:p w14:paraId="57E81D4E"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7EB91040" w14:textId="09D34EBC" w:rsidR="00704452" w:rsidRPr="00DC7597" w:rsidRDefault="00305E70" w:rsidP="00DC7597">
      <w:pPr>
        <w:spacing w:line="320" w:lineRule="exact"/>
        <w:contextualSpacing/>
        <w:jc w:val="both"/>
        <w:rPr>
          <w:rStyle w:val="DeltaViewInsertion"/>
          <w:rFonts w:asciiTheme="minorHAnsi" w:hAnsiTheme="minorHAnsi" w:cstheme="minorHAnsi"/>
          <w:color w:val="auto"/>
          <w:sz w:val="22"/>
          <w:szCs w:val="22"/>
          <w:u w:val="none"/>
        </w:rPr>
      </w:pPr>
      <w:bookmarkStart w:id="42" w:name="_DV_M50"/>
      <w:bookmarkEnd w:id="42"/>
      <w:r w:rsidRPr="00DC7597">
        <w:rPr>
          <w:rFonts w:asciiTheme="minorHAnsi" w:hAnsiTheme="minorHAnsi" w:cstheme="minorHAnsi"/>
          <w:sz w:val="22"/>
          <w:szCs w:val="22"/>
        </w:rPr>
        <w:t>3.3.1.</w:t>
      </w:r>
      <w:r w:rsidRPr="00DC7597">
        <w:rPr>
          <w:rFonts w:asciiTheme="minorHAnsi" w:hAnsiTheme="minorHAnsi" w:cstheme="minorHAnsi"/>
          <w:sz w:val="22"/>
          <w:szCs w:val="22"/>
        </w:rPr>
        <w:tab/>
      </w:r>
      <w:r w:rsidR="00704452" w:rsidRPr="00DC7597">
        <w:rPr>
          <w:rFonts w:asciiTheme="minorHAnsi" w:hAnsiTheme="minorHAnsi" w:cstheme="minorHAnsi"/>
          <w:sz w:val="22"/>
          <w:szCs w:val="22"/>
        </w:rPr>
        <w:t>O valor total da Emissão é de</w:t>
      </w:r>
      <w:r w:rsidR="00A675FB" w:rsidRPr="00DC7597">
        <w:rPr>
          <w:rFonts w:asciiTheme="minorHAnsi" w:hAnsiTheme="minorHAnsi" w:cstheme="minorHAnsi"/>
          <w:sz w:val="22"/>
          <w:szCs w:val="22"/>
        </w:rPr>
        <w:t xml:space="preserve"> </w:t>
      </w:r>
      <w:r w:rsidR="00704452" w:rsidRPr="00DC7597">
        <w:rPr>
          <w:rFonts w:asciiTheme="minorHAnsi" w:hAnsiTheme="minorHAnsi" w:cstheme="minorHAnsi"/>
          <w:sz w:val="22"/>
          <w:szCs w:val="22"/>
        </w:rPr>
        <w:t>R$</w:t>
      </w:r>
      <w:bookmarkStart w:id="43" w:name="_DV_C40"/>
      <w:r w:rsidR="007914E2" w:rsidRPr="00DC7597">
        <w:rPr>
          <w:rFonts w:asciiTheme="minorHAnsi" w:hAnsiTheme="minorHAnsi" w:cstheme="minorHAnsi"/>
          <w:sz w:val="22"/>
          <w:szCs w:val="22"/>
        </w:rPr>
        <w:t xml:space="preserve"> </w:t>
      </w:r>
      <w:r w:rsidR="0008295F">
        <w:rPr>
          <w:rFonts w:asciiTheme="minorHAnsi" w:hAnsiTheme="minorHAnsi" w:cstheme="minorHAnsi"/>
          <w:sz w:val="22"/>
          <w:szCs w:val="22"/>
        </w:rPr>
        <w:t>85</w:t>
      </w:r>
      <w:r w:rsidR="00F2717D" w:rsidRPr="00DC7597">
        <w:rPr>
          <w:rFonts w:asciiTheme="minorHAnsi" w:hAnsiTheme="minorHAnsi" w:cstheme="minorHAnsi"/>
          <w:sz w:val="22"/>
          <w:szCs w:val="22"/>
        </w:rPr>
        <w:t>.</w:t>
      </w:r>
      <w:r w:rsidR="0008295F">
        <w:rPr>
          <w:rFonts w:asciiTheme="minorHAnsi" w:hAnsiTheme="minorHAnsi" w:cstheme="minorHAnsi"/>
          <w:sz w:val="22"/>
          <w:szCs w:val="22"/>
        </w:rPr>
        <w:t>000</w:t>
      </w:r>
      <w:r w:rsidR="00F2717D" w:rsidRPr="00DC7597">
        <w:rPr>
          <w:rFonts w:asciiTheme="minorHAnsi" w:hAnsiTheme="minorHAnsi" w:cstheme="minorHAnsi"/>
          <w:sz w:val="22"/>
          <w:szCs w:val="22"/>
        </w:rPr>
        <w:t>.000,00 (</w:t>
      </w:r>
      <w:r w:rsidR="0008295F">
        <w:rPr>
          <w:rFonts w:asciiTheme="minorHAnsi" w:hAnsiTheme="minorHAnsi" w:cstheme="minorHAnsi"/>
          <w:sz w:val="22"/>
          <w:szCs w:val="22"/>
        </w:rPr>
        <w:t>oitenta e cinco milhões de reais</w:t>
      </w:r>
      <w:r w:rsidR="00F2717D" w:rsidRPr="00DC7597">
        <w:rPr>
          <w:rFonts w:asciiTheme="minorHAnsi" w:hAnsiTheme="minorHAnsi" w:cstheme="minorHAnsi"/>
          <w:sz w:val="22"/>
          <w:szCs w:val="22"/>
        </w:rPr>
        <w:t>)</w:t>
      </w:r>
      <w:r w:rsidR="00704452" w:rsidRPr="00DC7597">
        <w:rPr>
          <w:rFonts w:asciiTheme="minorHAnsi" w:hAnsiTheme="minorHAnsi" w:cstheme="minorHAnsi"/>
          <w:sz w:val="22"/>
          <w:szCs w:val="22"/>
        </w:rPr>
        <w:t xml:space="preserve"> na Data de Emissão (conforme abaixo definido) (“</w:t>
      </w:r>
      <w:r w:rsidR="00704452" w:rsidRPr="00DC7597">
        <w:rPr>
          <w:rFonts w:asciiTheme="minorHAnsi" w:hAnsiTheme="minorHAnsi" w:cstheme="minorHAnsi"/>
          <w:sz w:val="22"/>
          <w:szCs w:val="22"/>
          <w:u w:val="single"/>
        </w:rPr>
        <w:t>Valor Total da Emissão</w:t>
      </w:r>
      <w:r w:rsidR="00704452" w:rsidRPr="00DC7597">
        <w:rPr>
          <w:rFonts w:asciiTheme="minorHAnsi" w:hAnsiTheme="minorHAnsi" w:cstheme="minorHAnsi"/>
          <w:sz w:val="22"/>
          <w:szCs w:val="22"/>
        </w:rPr>
        <w:t>”</w:t>
      </w:r>
      <w:r w:rsidR="00906DCB" w:rsidRPr="00DC7597">
        <w:rPr>
          <w:rFonts w:asciiTheme="minorHAnsi" w:hAnsiTheme="minorHAnsi" w:cstheme="minorHAnsi"/>
          <w:sz w:val="22"/>
          <w:szCs w:val="22"/>
        </w:rPr>
        <w:t xml:space="preserve"> ou “</w:t>
      </w:r>
      <w:r w:rsidR="00906DCB" w:rsidRPr="00DC7597">
        <w:rPr>
          <w:rFonts w:asciiTheme="minorHAnsi" w:hAnsiTheme="minorHAnsi" w:cstheme="minorHAnsi"/>
          <w:sz w:val="22"/>
          <w:szCs w:val="22"/>
          <w:u w:val="single"/>
        </w:rPr>
        <w:t>Valor de Principal</w:t>
      </w:r>
      <w:r w:rsidR="00906DCB" w:rsidRPr="00DC7597">
        <w:rPr>
          <w:rFonts w:asciiTheme="minorHAnsi" w:hAnsiTheme="minorHAnsi" w:cstheme="minorHAnsi"/>
          <w:sz w:val="22"/>
          <w:szCs w:val="22"/>
        </w:rPr>
        <w:t>”</w:t>
      </w:r>
      <w:r w:rsidR="00704452" w:rsidRPr="00DC7597">
        <w:rPr>
          <w:rFonts w:asciiTheme="minorHAnsi" w:hAnsiTheme="minorHAnsi" w:cstheme="minorHAnsi"/>
          <w:sz w:val="22"/>
          <w:szCs w:val="22"/>
        </w:rPr>
        <w:t>)</w:t>
      </w:r>
      <w:r w:rsidR="00704452" w:rsidRPr="00DC7597">
        <w:rPr>
          <w:rStyle w:val="DeltaViewInsertion"/>
          <w:rFonts w:asciiTheme="minorHAnsi" w:hAnsiTheme="minorHAnsi" w:cstheme="minorHAnsi"/>
          <w:color w:val="auto"/>
          <w:sz w:val="22"/>
          <w:szCs w:val="22"/>
          <w:u w:val="none"/>
        </w:rPr>
        <w:t>.</w:t>
      </w:r>
    </w:p>
    <w:p w14:paraId="1CB15C11" w14:textId="77777777" w:rsidR="00704452" w:rsidRPr="00DC7597" w:rsidRDefault="00704452" w:rsidP="00DC7597">
      <w:pPr>
        <w:spacing w:line="320" w:lineRule="exact"/>
        <w:contextualSpacing/>
        <w:jc w:val="both"/>
        <w:rPr>
          <w:rFonts w:asciiTheme="minorHAnsi" w:hAnsiTheme="minorHAnsi" w:cstheme="minorHAnsi"/>
          <w:sz w:val="22"/>
          <w:szCs w:val="22"/>
        </w:rPr>
      </w:pPr>
      <w:bookmarkStart w:id="44" w:name="_DV_M51"/>
      <w:bookmarkEnd w:id="43"/>
      <w:bookmarkEnd w:id="44"/>
    </w:p>
    <w:p w14:paraId="5B25B28B" w14:textId="77777777" w:rsidR="00704452" w:rsidRPr="00DC7597" w:rsidRDefault="00704452" w:rsidP="00DC7597">
      <w:pPr>
        <w:numPr>
          <w:ilvl w:val="0"/>
          <w:numId w:val="1"/>
        </w:numPr>
        <w:tabs>
          <w:tab w:val="clear" w:pos="1080"/>
          <w:tab w:val="num" w:pos="-3686"/>
        </w:tabs>
        <w:spacing w:line="320" w:lineRule="exact"/>
        <w:ind w:left="0" w:firstLine="0"/>
        <w:contextualSpacing/>
        <w:jc w:val="both"/>
        <w:rPr>
          <w:rFonts w:asciiTheme="minorHAnsi" w:hAnsiTheme="minorHAnsi" w:cstheme="minorHAnsi"/>
          <w:b/>
          <w:sz w:val="22"/>
          <w:szCs w:val="22"/>
        </w:rPr>
      </w:pPr>
      <w:bookmarkStart w:id="45" w:name="_DV_M52"/>
      <w:bookmarkEnd w:id="45"/>
      <w:r w:rsidRPr="00DC7597">
        <w:rPr>
          <w:rFonts w:asciiTheme="minorHAnsi" w:hAnsiTheme="minorHAnsi" w:cstheme="minorHAnsi"/>
          <w:b/>
          <w:sz w:val="22"/>
          <w:szCs w:val="22"/>
        </w:rPr>
        <w:t>Número de Séries</w:t>
      </w:r>
    </w:p>
    <w:p w14:paraId="503F6B71" w14:textId="77777777" w:rsidR="00704452" w:rsidRPr="00DC7597" w:rsidRDefault="00704452" w:rsidP="00DC7597">
      <w:pPr>
        <w:numPr>
          <w:ilvl w:val="12"/>
          <w:numId w:val="0"/>
        </w:numPr>
        <w:spacing w:line="320" w:lineRule="exact"/>
        <w:contextualSpacing/>
        <w:jc w:val="both"/>
        <w:rPr>
          <w:rFonts w:asciiTheme="minorHAnsi" w:hAnsiTheme="minorHAnsi" w:cstheme="minorHAnsi"/>
          <w:sz w:val="22"/>
          <w:szCs w:val="22"/>
        </w:rPr>
      </w:pPr>
    </w:p>
    <w:p w14:paraId="2C09ABF0" w14:textId="77777777" w:rsidR="00704452" w:rsidRPr="00DC7597" w:rsidRDefault="00305E70" w:rsidP="00DC7597">
      <w:pPr>
        <w:spacing w:line="320" w:lineRule="exact"/>
        <w:contextualSpacing/>
        <w:jc w:val="both"/>
        <w:rPr>
          <w:rFonts w:asciiTheme="minorHAnsi" w:hAnsiTheme="minorHAnsi" w:cstheme="minorHAnsi"/>
          <w:sz w:val="22"/>
          <w:szCs w:val="22"/>
        </w:rPr>
      </w:pPr>
      <w:bookmarkStart w:id="46" w:name="_DV_M53"/>
      <w:bookmarkEnd w:id="46"/>
      <w:r w:rsidRPr="00DC7597">
        <w:rPr>
          <w:rFonts w:asciiTheme="minorHAnsi" w:hAnsiTheme="minorHAnsi" w:cstheme="minorHAnsi"/>
          <w:sz w:val="22"/>
          <w:szCs w:val="22"/>
        </w:rPr>
        <w:t>3.4.1.</w:t>
      </w:r>
      <w:r w:rsidRPr="00DC7597">
        <w:rPr>
          <w:rFonts w:asciiTheme="minorHAnsi" w:hAnsiTheme="minorHAnsi" w:cstheme="minorHAnsi"/>
          <w:sz w:val="22"/>
          <w:szCs w:val="22"/>
        </w:rPr>
        <w:tab/>
      </w:r>
      <w:r w:rsidR="00704452" w:rsidRPr="00DC7597">
        <w:rPr>
          <w:rFonts w:asciiTheme="minorHAnsi" w:hAnsiTheme="minorHAnsi" w:cstheme="minorHAnsi"/>
          <w:sz w:val="22"/>
          <w:szCs w:val="22"/>
        </w:rPr>
        <w:t xml:space="preserve">A </w:t>
      </w:r>
      <w:r w:rsidR="00704452" w:rsidRPr="00DC7597">
        <w:rPr>
          <w:rStyle w:val="DeltaViewInsertion"/>
          <w:rFonts w:asciiTheme="minorHAnsi" w:hAnsiTheme="minorHAnsi" w:cstheme="minorHAnsi"/>
          <w:color w:val="auto"/>
          <w:sz w:val="22"/>
          <w:szCs w:val="22"/>
          <w:u w:val="none"/>
        </w:rPr>
        <w:t>Emissão</w:t>
      </w:r>
      <w:r w:rsidR="00704452" w:rsidRPr="00DC7597">
        <w:rPr>
          <w:rFonts w:asciiTheme="minorHAnsi" w:hAnsiTheme="minorHAnsi" w:cstheme="minorHAnsi"/>
          <w:sz w:val="22"/>
          <w:szCs w:val="22"/>
        </w:rPr>
        <w:t xml:space="preserve"> será realizada em série única.</w:t>
      </w:r>
      <w:r w:rsidR="00441680" w:rsidRPr="00DC7597">
        <w:rPr>
          <w:rFonts w:asciiTheme="minorHAnsi" w:hAnsiTheme="minorHAnsi" w:cstheme="minorHAnsi"/>
          <w:sz w:val="22"/>
          <w:szCs w:val="22"/>
        </w:rPr>
        <w:t xml:space="preserve"> </w:t>
      </w:r>
    </w:p>
    <w:p w14:paraId="0A15E085" w14:textId="77777777" w:rsidR="00704452" w:rsidRPr="00DC7597" w:rsidRDefault="00704452" w:rsidP="00DC7597">
      <w:pPr>
        <w:numPr>
          <w:ilvl w:val="12"/>
          <w:numId w:val="0"/>
        </w:numPr>
        <w:spacing w:line="320" w:lineRule="exact"/>
        <w:contextualSpacing/>
        <w:jc w:val="both"/>
        <w:rPr>
          <w:rFonts w:asciiTheme="minorHAnsi" w:hAnsiTheme="minorHAnsi" w:cstheme="minorHAnsi"/>
          <w:sz w:val="22"/>
          <w:szCs w:val="22"/>
        </w:rPr>
      </w:pPr>
      <w:bookmarkStart w:id="47" w:name="_DV_M55"/>
      <w:bookmarkStart w:id="48" w:name="_DV_M56"/>
      <w:bookmarkEnd w:id="47"/>
      <w:bookmarkEnd w:id="48"/>
    </w:p>
    <w:p w14:paraId="045308FD" w14:textId="77777777" w:rsidR="004E2F05" w:rsidRPr="00DC7597" w:rsidRDefault="00704452" w:rsidP="00DC7597">
      <w:pPr>
        <w:numPr>
          <w:ilvl w:val="0"/>
          <w:numId w:val="1"/>
        </w:numPr>
        <w:tabs>
          <w:tab w:val="clear" w:pos="1080"/>
          <w:tab w:val="num" w:pos="-3686"/>
        </w:tabs>
        <w:spacing w:line="320" w:lineRule="exact"/>
        <w:ind w:left="0" w:firstLine="0"/>
        <w:contextualSpacing/>
        <w:jc w:val="both"/>
        <w:rPr>
          <w:rFonts w:asciiTheme="minorHAnsi" w:hAnsiTheme="minorHAnsi" w:cstheme="minorHAnsi"/>
          <w:b/>
          <w:sz w:val="22"/>
          <w:szCs w:val="22"/>
        </w:rPr>
      </w:pPr>
      <w:bookmarkStart w:id="49" w:name="_DV_M57"/>
      <w:bookmarkStart w:id="50" w:name="_DV_M61"/>
      <w:bookmarkStart w:id="51" w:name="_DV_C73"/>
      <w:bookmarkEnd w:id="49"/>
      <w:bookmarkEnd w:id="50"/>
      <w:r w:rsidRPr="00DC7597">
        <w:rPr>
          <w:rFonts w:asciiTheme="minorHAnsi" w:hAnsiTheme="minorHAnsi" w:cstheme="minorHAnsi"/>
          <w:b/>
          <w:sz w:val="22"/>
          <w:szCs w:val="22"/>
        </w:rPr>
        <w:t>Destinação dos Recursos</w:t>
      </w:r>
      <w:bookmarkEnd w:id="51"/>
      <w:r w:rsidR="00B417DF" w:rsidRPr="00DC7597">
        <w:rPr>
          <w:rFonts w:asciiTheme="minorHAnsi" w:hAnsiTheme="minorHAnsi" w:cstheme="minorHAnsi"/>
          <w:b/>
          <w:sz w:val="22"/>
          <w:szCs w:val="22"/>
        </w:rPr>
        <w:t xml:space="preserve"> </w:t>
      </w:r>
    </w:p>
    <w:p w14:paraId="2B3089C4" w14:textId="77777777" w:rsidR="001F21F6" w:rsidRPr="00DC7597" w:rsidRDefault="001F21F6" w:rsidP="00DC7597">
      <w:pPr>
        <w:spacing w:line="320" w:lineRule="exact"/>
        <w:contextualSpacing/>
        <w:jc w:val="both"/>
        <w:rPr>
          <w:rFonts w:asciiTheme="minorHAnsi" w:hAnsiTheme="minorHAnsi" w:cstheme="minorHAnsi"/>
          <w:vanish/>
          <w:sz w:val="22"/>
          <w:szCs w:val="22"/>
        </w:rPr>
      </w:pPr>
      <w:bookmarkStart w:id="52" w:name="_Ref513016921"/>
      <w:bookmarkStart w:id="53" w:name="_DV_C74"/>
    </w:p>
    <w:p w14:paraId="0021F009" w14:textId="0BAE9A5C" w:rsidR="00EE5AEE" w:rsidRPr="00E87416" w:rsidRDefault="00EE5AEE" w:rsidP="00EE692D">
      <w:pPr>
        <w:pStyle w:val="PargrafodaLista"/>
        <w:numPr>
          <w:ilvl w:val="2"/>
          <w:numId w:val="21"/>
        </w:numPr>
        <w:spacing w:line="320" w:lineRule="exact"/>
        <w:ind w:left="0" w:firstLine="0"/>
        <w:contextualSpacing/>
        <w:jc w:val="both"/>
        <w:rPr>
          <w:rFonts w:asciiTheme="minorHAnsi" w:hAnsiTheme="minorHAnsi" w:cstheme="minorHAnsi"/>
          <w:sz w:val="22"/>
          <w:szCs w:val="22"/>
        </w:rPr>
      </w:pPr>
      <w:bookmarkStart w:id="54" w:name="_Ref88124212"/>
      <w:bookmarkEnd w:id="52"/>
      <w:bookmarkEnd w:id="53"/>
      <w:r w:rsidRPr="00E87416">
        <w:rPr>
          <w:rFonts w:asciiTheme="minorHAnsi" w:hAnsiTheme="minorHAnsi" w:cs="Calibri"/>
          <w:color w:val="000000" w:themeColor="text1"/>
          <w:sz w:val="22"/>
          <w:szCs w:val="22"/>
        </w:rPr>
        <w:t>Os recursos líquidos captados pela Emissora por meio da integralização das Debêntures serão utilizados, integral e exclusivamente, para o desenvolvimento</w:t>
      </w:r>
      <w:r w:rsidRPr="00E87416">
        <w:rPr>
          <w:rFonts w:asciiTheme="minorHAnsi" w:hAnsiTheme="minorHAnsi" w:cs="Calibri"/>
          <w:color w:val="000000" w:themeColor="text1"/>
          <w:sz w:val="22"/>
          <w:szCs w:val="22"/>
          <w:lang w:val="pt-BR"/>
        </w:rPr>
        <w:t xml:space="preserve"> do mercado imobiliário por meio </w:t>
      </w:r>
      <w:r w:rsidR="008C028D">
        <w:rPr>
          <w:rFonts w:asciiTheme="minorHAnsi" w:hAnsiTheme="minorHAnsi" w:cs="Calibri"/>
          <w:color w:val="000000" w:themeColor="text1"/>
          <w:sz w:val="22"/>
          <w:szCs w:val="22"/>
          <w:lang w:val="pt-BR"/>
        </w:rPr>
        <w:t>d</w:t>
      </w:r>
      <w:r w:rsidR="00177B8A">
        <w:rPr>
          <w:rFonts w:asciiTheme="minorHAnsi" w:hAnsiTheme="minorHAnsi" w:cs="Calibri"/>
          <w:color w:val="000000" w:themeColor="text1"/>
          <w:sz w:val="22"/>
          <w:szCs w:val="22"/>
          <w:lang w:val="pt-BR"/>
        </w:rPr>
        <w:t>o desenvolvimento</w:t>
      </w:r>
      <w:r w:rsidRPr="00E87416">
        <w:rPr>
          <w:rFonts w:asciiTheme="minorHAnsi" w:hAnsiTheme="minorHAnsi" w:cs="Calibri"/>
          <w:color w:val="000000" w:themeColor="text1"/>
          <w:sz w:val="22"/>
          <w:szCs w:val="22"/>
          <w:lang w:val="pt-BR"/>
        </w:rPr>
        <w:t xml:space="preserve"> do</w:t>
      </w:r>
      <w:r w:rsidR="00E87416" w:rsidRPr="00E87416">
        <w:rPr>
          <w:rFonts w:asciiTheme="minorHAnsi" w:hAnsiTheme="minorHAnsi" w:cs="Calibri"/>
          <w:color w:val="000000" w:themeColor="text1"/>
          <w:sz w:val="22"/>
          <w:szCs w:val="22"/>
        </w:rPr>
        <w:t>s</w:t>
      </w:r>
      <w:r w:rsidRPr="00E87416">
        <w:rPr>
          <w:rFonts w:asciiTheme="minorHAnsi" w:hAnsiTheme="minorHAnsi" w:cs="Calibri"/>
          <w:color w:val="000000" w:themeColor="text1"/>
          <w:sz w:val="22"/>
          <w:szCs w:val="22"/>
        </w:rPr>
        <w:t xml:space="preserve"> empreendimento</w:t>
      </w:r>
      <w:r w:rsidR="00E87416" w:rsidRPr="00E87416">
        <w:rPr>
          <w:rFonts w:asciiTheme="minorHAnsi" w:hAnsiTheme="minorHAnsi" w:cs="Calibri"/>
          <w:color w:val="000000" w:themeColor="text1"/>
          <w:sz w:val="22"/>
          <w:szCs w:val="22"/>
        </w:rPr>
        <w:t>s</w:t>
      </w:r>
      <w:r w:rsidRPr="00E87416">
        <w:rPr>
          <w:rFonts w:asciiTheme="minorHAnsi" w:hAnsiTheme="minorHAnsi" w:cs="Calibri"/>
          <w:color w:val="000000" w:themeColor="text1"/>
          <w:sz w:val="22"/>
          <w:szCs w:val="22"/>
        </w:rPr>
        <w:t xml:space="preserve"> imobiliário</w:t>
      </w:r>
      <w:r w:rsidR="00E87416" w:rsidRPr="00E87416">
        <w:rPr>
          <w:rFonts w:asciiTheme="minorHAnsi" w:hAnsiTheme="minorHAnsi" w:cs="Calibri"/>
          <w:color w:val="000000" w:themeColor="text1"/>
          <w:sz w:val="22"/>
          <w:szCs w:val="22"/>
        </w:rPr>
        <w:t>s</w:t>
      </w:r>
      <w:r w:rsidR="001951FE">
        <w:rPr>
          <w:rFonts w:asciiTheme="minorHAnsi" w:hAnsiTheme="minorHAnsi" w:cs="Calibri"/>
          <w:color w:val="000000" w:themeColor="text1"/>
          <w:sz w:val="22"/>
          <w:szCs w:val="22"/>
          <w:lang w:val="pt-BR"/>
        </w:rPr>
        <w:t xml:space="preserve"> residenciais e comerciais </w:t>
      </w:r>
      <w:r w:rsidRPr="00E87416">
        <w:rPr>
          <w:rFonts w:asciiTheme="minorHAnsi" w:hAnsiTheme="minorHAnsi" w:cs="Calibri"/>
          <w:color w:val="000000" w:themeColor="text1"/>
          <w:sz w:val="22"/>
          <w:szCs w:val="22"/>
          <w:lang w:val="pt-BR"/>
        </w:rPr>
        <w:t>listado</w:t>
      </w:r>
      <w:r w:rsidR="00E87416" w:rsidRPr="00E87416">
        <w:rPr>
          <w:rFonts w:asciiTheme="minorHAnsi" w:hAnsiTheme="minorHAnsi" w:cs="Calibri"/>
          <w:color w:val="000000" w:themeColor="text1"/>
          <w:sz w:val="22"/>
          <w:szCs w:val="22"/>
        </w:rPr>
        <w:t>s</w:t>
      </w:r>
      <w:r w:rsidRPr="00E87416">
        <w:rPr>
          <w:rFonts w:asciiTheme="minorHAnsi" w:hAnsiTheme="minorHAnsi" w:cs="Calibri"/>
          <w:color w:val="000000" w:themeColor="text1"/>
          <w:sz w:val="22"/>
          <w:szCs w:val="22"/>
          <w:lang w:val="pt-BR"/>
        </w:rPr>
        <w:t xml:space="preserve"> no </w:t>
      </w:r>
      <w:r w:rsidRPr="00E87416">
        <w:rPr>
          <w:rFonts w:asciiTheme="minorHAnsi" w:hAnsiTheme="minorHAnsi" w:cs="Calibri"/>
          <w:color w:val="000000" w:themeColor="text1"/>
          <w:sz w:val="22"/>
          <w:szCs w:val="22"/>
          <w:u w:val="single"/>
          <w:lang w:val="pt-BR"/>
        </w:rPr>
        <w:t>Anexo I</w:t>
      </w:r>
      <w:r w:rsidRPr="00E87416">
        <w:rPr>
          <w:rFonts w:asciiTheme="minorHAnsi" w:hAnsiTheme="minorHAnsi" w:cs="Calibri"/>
          <w:color w:val="000000" w:themeColor="text1"/>
          <w:sz w:val="22"/>
          <w:szCs w:val="22"/>
          <w:lang w:val="pt-BR"/>
        </w:rPr>
        <w:t xml:space="preserve"> desta Escritura de Emissão, a serem realizados pela Emissora, ainda que por meio de sociedades por ela controladas </w:t>
      </w:r>
      <w:r w:rsidRPr="00E87416">
        <w:rPr>
          <w:rFonts w:asciiTheme="minorHAnsi" w:hAnsiTheme="minorHAnsi" w:cs="Calibri"/>
          <w:color w:val="000000" w:themeColor="text1"/>
          <w:sz w:val="22"/>
          <w:szCs w:val="22"/>
        </w:rPr>
        <w:t>(</w:t>
      </w:r>
      <w:r w:rsidR="00E87416" w:rsidRPr="00DC7597">
        <w:rPr>
          <w:rFonts w:asciiTheme="minorHAnsi" w:hAnsiTheme="minorHAnsi" w:cstheme="minorHAnsi"/>
          <w:sz w:val="22"/>
          <w:szCs w:val="22"/>
          <w:lang w:val="pt-BR"/>
        </w:rPr>
        <w:t>“</w:t>
      </w:r>
      <w:r w:rsidR="00E87416" w:rsidRPr="00DC7597">
        <w:rPr>
          <w:rFonts w:asciiTheme="minorHAnsi" w:hAnsiTheme="minorHAnsi" w:cstheme="minorHAnsi"/>
          <w:sz w:val="22"/>
          <w:szCs w:val="22"/>
          <w:u w:val="single"/>
          <w:lang w:val="pt-BR"/>
        </w:rPr>
        <w:t>Destinação de Recursos</w:t>
      </w:r>
      <w:r w:rsidR="00E87416" w:rsidRPr="00DC7597">
        <w:rPr>
          <w:rFonts w:asciiTheme="minorHAnsi" w:hAnsiTheme="minorHAnsi" w:cstheme="minorHAnsi"/>
          <w:sz w:val="22"/>
          <w:szCs w:val="22"/>
          <w:lang w:val="pt-BR"/>
        </w:rPr>
        <w:t>”</w:t>
      </w:r>
      <w:r w:rsidR="00E87416">
        <w:rPr>
          <w:rFonts w:asciiTheme="minorHAnsi" w:hAnsiTheme="minorHAnsi" w:cstheme="minorHAnsi"/>
          <w:sz w:val="22"/>
          <w:szCs w:val="22"/>
          <w:lang w:val="pt-BR"/>
        </w:rPr>
        <w:t xml:space="preserve"> e </w:t>
      </w:r>
      <w:r w:rsidRPr="00E87416">
        <w:rPr>
          <w:rFonts w:asciiTheme="minorHAnsi" w:hAnsiTheme="minorHAnsi" w:cs="Calibri"/>
          <w:color w:val="000000" w:themeColor="text1"/>
          <w:sz w:val="22"/>
          <w:szCs w:val="22"/>
        </w:rPr>
        <w:t>“</w:t>
      </w:r>
      <w:r w:rsidRPr="00E87416">
        <w:rPr>
          <w:rFonts w:asciiTheme="minorHAnsi" w:hAnsiTheme="minorHAnsi" w:cs="Calibri"/>
          <w:color w:val="000000" w:themeColor="text1"/>
          <w:sz w:val="22"/>
          <w:szCs w:val="22"/>
          <w:u w:val="single"/>
        </w:rPr>
        <w:t>Empreendimento</w:t>
      </w:r>
      <w:r w:rsidR="00E87416" w:rsidRPr="00E87416">
        <w:rPr>
          <w:rFonts w:asciiTheme="minorHAnsi" w:hAnsiTheme="minorHAnsi" w:cs="Calibri"/>
          <w:color w:val="000000" w:themeColor="text1"/>
          <w:sz w:val="22"/>
          <w:szCs w:val="22"/>
          <w:u w:val="single"/>
        </w:rPr>
        <w:t>s</w:t>
      </w:r>
      <w:r w:rsidRPr="00E87416">
        <w:rPr>
          <w:rFonts w:asciiTheme="minorHAnsi" w:hAnsiTheme="minorHAnsi" w:cs="Calibri"/>
          <w:color w:val="000000" w:themeColor="text1"/>
          <w:sz w:val="22"/>
          <w:szCs w:val="22"/>
          <w:u w:val="single"/>
        </w:rPr>
        <w:t xml:space="preserve"> Alvo</w:t>
      </w:r>
      <w:r w:rsidRPr="00E87416">
        <w:rPr>
          <w:rFonts w:asciiTheme="minorHAnsi" w:hAnsiTheme="minorHAnsi" w:cs="Calibri"/>
          <w:color w:val="000000" w:themeColor="text1"/>
          <w:sz w:val="22"/>
          <w:szCs w:val="22"/>
        </w:rPr>
        <w:t>”</w:t>
      </w:r>
      <w:r w:rsidR="00E87416">
        <w:rPr>
          <w:rFonts w:asciiTheme="minorHAnsi" w:hAnsiTheme="minorHAnsi" w:cs="Calibri"/>
          <w:color w:val="000000" w:themeColor="text1"/>
          <w:sz w:val="22"/>
          <w:szCs w:val="22"/>
          <w:lang w:val="pt-BR"/>
        </w:rPr>
        <w:t>, respectivamente</w:t>
      </w:r>
      <w:r w:rsidRPr="00E87416">
        <w:rPr>
          <w:rFonts w:asciiTheme="minorHAnsi" w:hAnsiTheme="minorHAnsi" w:cs="Calibri"/>
          <w:color w:val="000000" w:themeColor="text1"/>
          <w:sz w:val="22"/>
          <w:szCs w:val="22"/>
        </w:rPr>
        <w:t>).</w:t>
      </w:r>
      <w:bookmarkEnd w:id="54"/>
    </w:p>
    <w:p w14:paraId="3102415B" w14:textId="77777777" w:rsidR="00EE5AEE" w:rsidRPr="00DC7597" w:rsidRDefault="00EE5AEE" w:rsidP="00DC7597">
      <w:pPr>
        <w:spacing w:line="320" w:lineRule="exact"/>
        <w:contextualSpacing/>
        <w:jc w:val="both"/>
        <w:rPr>
          <w:rFonts w:asciiTheme="minorHAnsi" w:hAnsiTheme="minorHAnsi" w:cstheme="minorHAnsi"/>
          <w:sz w:val="22"/>
          <w:szCs w:val="22"/>
        </w:rPr>
      </w:pPr>
    </w:p>
    <w:p w14:paraId="3E92051B" w14:textId="01AACE4D" w:rsidR="00451DF2" w:rsidRPr="00DC7597" w:rsidRDefault="00CB4E26" w:rsidP="00E75A0B">
      <w:pPr>
        <w:pStyle w:val="PargrafodaLista"/>
        <w:numPr>
          <w:ilvl w:val="2"/>
          <w:numId w:val="21"/>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rPr>
        <w:t>A Emissora poderá alterar os percentuais indicados</w:t>
      </w:r>
      <w:r w:rsidR="008C028D">
        <w:rPr>
          <w:rFonts w:asciiTheme="minorHAnsi" w:hAnsiTheme="minorHAnsi" w:cstheme="minorHAnsi"/>
          <w:sz w:val="22"/>
          <w:szCs w:val="22"/>
          <w:lang w:val="pt-BR"/>
        </w:rPr>
        <w:t xml:space="preserve"> aos respectivos imóveis listados</w:t>
      </w:r>
      <w:r w:rsidRPr="00DC7597">
        <w:rPr>
          <w:rFonts w:asciiTheme="minorHAnsi" w:hAnsiTheme="minorHAnsi" w:cstheme="minorHAnsi"/>
          <w:sz w:val="22"/>
          <w:szCs w:val="22"/>
        </w:rPr>
        <w:t xml:space="preserve"> no </w:t>
      </w:r>
      <w:r w:rsidRPr="00B96FEC">
        <w:rPr>
          <w:rFonts w:asciiTheme="minorHAnsi" w:hAnsiTheme="minorHAnsi" w:cstheme="minorHAnsi"/>
          <w:sz w:val="22"/>
          <w:szCs w:val="22"/>
          <w:u w:val="single"/>
        </w:rPr>
        <w:t>Anexo I</w:t>
      </w:r>
      <w:r w:rsidRPr="00DC7597">
        <w:rPr>
          <w:rFonts w:asciiTheme="minorHAnsi" w:hAnsiTheme="minorHAnsi" w:cstheme="minorHAnsi"/>
          <w:sz w:val="22"/>
          <w:szCs w:val="22"/>
        </w:rPr>
        <w:t xml:space="preserve"> à presente Escritura</w:t>
      </w:r>
      <w:r w:rsidRPr="00DC7597">
        <w:rPr>
          <w:rFonts w:asciiTheme="minorHAnsi" w:hAnsiTheme="minorHAnsi" w:cstheme="minorHAnsi"/>
          <w:sz w:val="22"/>
          <w:szCs w:val="22"/>
          <w:lang w:val="pt-BR"/>
        </w:rPr>
        <w:t xml:space="preserve"> </w:t>
      </w:r>
      <w:r w:rsidR="00451DF2" w:rsidRPr="00DC7597">
        <w:rPr>
          <w:rFonts w:asciiTheme="minorHAnsi" w:hAnsiTheme="minorHAnsi" w:cstheme="minorHAnsi"/>
          <w:sz w:val="22"/>
          <w:szCs w:val="22"/>
          <w:lang w:val="pt-BR"/>
        </w:rPr>
        <w:t xml:space="preserve">como proporção dos recursos captados a serem destinados </w:t>
      </w:r>
      <w:r w:rsidR="000571D5" w:rsidRPr="00DC7597">
        <w:rPr>
          <w:rFonts w:asciiTheme="minorHAnsi" w:hAnsiTheme="minorHAnsi" w:cstheme="minorHAnsi"/>
          <w:sz w:val="22"/>
          <w:szCs w:val="22"/>
          <w:lang w:val="pt-BR"/>
        </w:rPr>
        <w:t>ao</w:t>
      </w:r>
      <w:r w:rsidR="00B96FEC">
        <w:rPr>
          <w:rFonts w:asciiTheme="minorHAnsi" w:hAnsiTheme="minorHAnsi" w:cstheme="minorHAnsi"/>
          <w:sz w:val="22"/>
          <w:szCs w:val="22"/>
          <w:lang w:val="pt-BR"/>
        </w:rPr>
        <w:t>s</w:t>
      </w:r>
      <w:r w:rsidR="00451DF2" w:rsidRPr="00DC7597">
        <w:rPr>
          <w:rFonts w:asciiTheme="minorHAnsi" w:hAnsiTheme="minorHAnsi" w:cstheme="minorHAnsi"/>
          <w:sz w:val="22"/>
          <w:szCs w:val="22"/>
          <w:lang w:val="pt-BR"/>
        </w:rPr>
        <w:t xml:space="preserve"> Empreendimento</w:t>
      </w:r>
      <w:r w:rsidR="00B96FEC">
        <w:rPr>
          <w:rFonts w:asciiTheme="minorHAnsi" w:hAnsiTheme="minorHAnsi" w:cstheme="minorHAnsi"/>
          <w:sz w:val="22"/>
          <w:szCs w:val="22"/>
          <w:lang w:val="pt-BR"/>
        </w:rPr>
        <w:t>s</w:t>
      </w:r>
      <w:r w:rsidR="00451DF2" w:rsidRPr="00DC7597">
        <w:rPr>
          <w:rFonts w:asciiTheme="minorHAnsi" w:hAnsiTheme="minorHAnsi" w:cstheme="minorHAnsi"/>
          <w:sz w:val="22"/>
          <w:szCs w:val="22"/>
          <w:lang w:val="pt-BR"/>
        </w:rPr>
        <w:t xml:space="preserve"> Alvo, independentemente da anuência prévia dos Titulares dos CRI.</w:t>
      </w:r>
      <w:r w:rsidR="00CF6FB2">
        <w:rPr>
          <w:rFonts w:asciiTheme="minorHAnsi" w:hAnsiTheme="minorHAnsi" w:cstheme="minorHAnsi"/>
          <w:sz w:val="22"/>
          <w:szCs w:val="22"/>
          <w:lang w:val="pt-BR"/>
        </w:rPr>
        <w:t xml:space="preserve"> </w:t>
      </w:r>
    </w:p>
    <w:p w14:paraId="02DAC081" w14:textId="77777777" w:rsidR="00451DF2" w:rsidRPr="00DC7597" w:rsidRDefault="00451DF2" w:rsidP="00DC7597">
      <w:pPr>
        <w:pStyle w:val="PargrafodaLista"/>
        <w:spacing w:line="320" w:lineRule="exact"/>
        <w:ind w:left="0"/>
        <w:contextualSpacing/>
        <w:jc w:val="both"/>
        <w:rPr>
          <w:rFonts w:asciiTheme="minorHAnsi" w:hAnsiTheme="minorHAnsi" w:cstheme="minorHAnsi"/>
          <w:sz w:val="22"/>
          <w:szCs w:val="22"/>
        </w:rPr>
      </w:pPr>
    </w:p>
    <w:p w14:paraId="1D17CF03" w14:textId="77662FD9" w:rsidR="00451DF2" w:rsidRDefault="00451DF2" w:rsidP="00E75A0B">
      <w:pPr>
        <w:pStyle w:val="PargrafodaLista"/>
        <w:numPr>
          <w:ilvl w:val="2"/>
          <w:numId w:val="21"/>
        </w:numPr>
        <w:spacing w:line="320" w:lineRule="exact"/>
        <w:ind w:left="0" w:firstLine="0"/>
        <w:contextualSpacing/>
        <w:jc w:val="both"/>
        <w:rPr>
          <w:rFonts w:asciiTheme="minorHAnsi" w:hAnsiTheme="minorHAnsi" w:cstheme="minorHAnsi"/>
          <w:sz w:val="22"/>
          <w:szCs w:val="22"/>
          <w:lang w:val="pt-BR"/>
        </w:rPr>
      </w:pPr>
      <w:bookmarkStart w:id="55" w:name="_Ref70947833"/>
      <w:r w:rsidRPr="00DC7597">
        <w:rPr>
          <w:rFonts w:asciiTheme="minorHAnsi" w:hAnsiTheme="minorHAnsi" w:cstheme="minorHAnsi"/>
          <w:sz w:val="22"/>
          <w:szCs w:val="22"/>
          <w:lang w:val="pt-BR"/>
        </w:rPr>
        <w:lastRenderedPageBreak/>
        <w:t xml:space="preserve">A alteração </w:t>
      </w:r>
      <w:r w:rsidR="00792C57" w:rsidRPr="00DC7597">
        <w:rPr>
          <w:rFonts w:asciiTheme="minorHAnsi" w:hAnsiTheme="minorHAnsi" w:cstheme="minorHAnsi"/>
          <w:sz w:val="22"/>
          <w:szCs w:val="22"/>
          <w:lang w:val="pt-BR"/>
        </w:rPr>
        <w:t xml:space="preserve">dos percentuais indicados acima </w:t>
      </w:r>
      <w:r w:rsidR="00792C57">
        <w:rPr>
          <w:rFonts w:asciiTheme="minorHAnsi" w:hAnsiTheme="minorHAnsi" w:cstheme="minorHAnsi"/>
          <w:sz w:val="22"/>
          <w:szCs w:val="22"/>
          <w:lang w:val="pt-BR"/>
        </w:rPr>
        <w:t xml:space="preserve">deverá ser precedida </w:t>
      </w:r>
      <w:r w:rsidR="00792C57" w:rsidRPr="00DC7597">
        <w:rPr>
          <w:rFonts w:asciiTheme="minorHAnsi" w:hAnsiTheme="minorHAnsi" w:cstheme="minorHAnsi"/>
          <w:sz w:val="22"/>
          <w:szCs w:val="22"/>
          <w:lang w:val="pt-BR"/>
        </w:rPr>
        <w:t>de aditamento a esta Escritura, bem como ao Termo de Securitização, independentemente da anuência prévia dos Titulares dos CRI</w:t>
      </w:r>
      <w:r w:rsidRPr="00DC7597">
        <w:rPr>
          <w:rFonts w:asciiTheme="minorHAnsi" w:hAnsiTheme="minorHAnsi" w:cstheme="minorHAnsi"/>
          <w:sz w:val="22"/>
          <w:szCs w:val="22"/>
          <w:lang w:val="pt-BR"/>
        </w:rPr>
        <w:t>.</w:t>
      </w:r>
      <w:bookmarkEnd w:id="55"/>
    </w:p>
    <w:p w14:paraId="4A581F93" w14:textId="77777777" w:rsidR="00047DFF" w:rsidRPr="00F85735" w:rsidRDefault="00047DFF" w:rsidP="00F85735">
      <w:pPr>
        <w:pStyle w:val="PargrafodaLista"/>
        <w:rPr>
          <w:rFonts w:asciiTheme="minorHAnsi" w:hAnsiTheme="minorHAnsi" w:cstheme="minorHAnsi"/>
          <w:sz w:val="22"/>
          <w:szCs w:val="22"/>
          <w:lang w:val="pt-BR"/>
        </w:rPr>
      </w:pPr>
    </w:p>
    <w:p w14:paraId="412BDA07" w14:textId="60AE09B2" w:rsidR="00047DFF" w:rsidRPr="0008295F" w:rsidRDefault="00047DFF" w:rsidP="00E75A0B">
      <w:pPr>
        <w:pStyle w:val="PargrafodaLista"/>
        <w:numPr>
          <w:ilvl w:val="2"/>
          <w:numId w:val="21"/>
        </w:numPr>
        <w:spacing w:line="320" w:lineRule="exact"/>
        <w:ind w:left="0" w:firstLine="0"/>
        <w:contextualSpacing/>
        <w:jc w:val="both"/>
        <w:rPr>
          <w:rFonts w:asciiTheme="minorHAnsi" w:hAnsiTheme="minorHAnsi" w:cstheme="minorHAnsi"/>
          <w:sz w:val="22"/>
          <w:szCs w:val="22"/>
          <w:lang w:val="pt-BR"/>
        </w:rPr>
      </w:pPr>
      <w:bookmarkStart w:id="56" w:name="_Hlk86943902"/>
      <w:r w:rsidRPr="00F85735">
        <w:rPr>
          <w:rFonts w:asciiTheme="minorHAnsi" w:hAnsiTheme="minorHAnsi" w:cstheme="minorHAnsi"/>
          <w:sz w:val="22"/>
          <w:szCs w:val="22"/>
        </w:rPr>
        <w:t xml:space="preserve">A Emissora estima, nesta data, que a destinação ocorrerá conforme cronograma estabelecido, de forma indicativa e não vinculante, no </w:t>
      </w:r>
      <w:r w:rsidRPr="00F85735">
        <w:rPr>
          <w:rFonts w:asciiTheme="minorHAnsi" w:hAnsiTheme="minorHAnsi" w:cstheme="minorHAnsi"/>
          <w:sz w:val="22"/>
          <w:szCs w:val="22"/>
          <w:u w:val="single"/>
        </w:rPr>
        <w:t>Anexo I</w:t>
      </w:r>
      <w:r w:rsidRPr="00F85735">
        <w:rPr>
          <w:rFonts w:asciiTheme="minorHAnsi" w:hAnsiTheme="minorHAnsi" w:cstheme="minorHAnsi"/>
          <w:sz w:val="22"/>
          <w:szCs w:val="22"/>
        </w:rPr>
        <w:t xml:space="preserve"> desta Escritura de Emissão (“</w:t>
      </w:r>
      <w:r w:rsidRPr="00F85735">
        <w:rPr>
          <w:rFonts w:asciiTheme="minorHAnsi" w:hAnsiTheme="minorHAnsi" w:cstheme="minorHAnsi"/>
          <w:sz w:val="22"/>
          <w:szCs w:val="22"/>
          <w:u w:val="single"/>
        </w:rPr>
        <w:t>Cronograma Indicativo</w:t>
      </w:r>
      <w:r w:rsidRPr="00F85735">
        <w:rPr>
          <w:rFonts w:asciiTheme="minorHAnsi" w:hAnsiTheme="minorHAnsi" w:cstheme="minorHAnsi"/>
          <w:sz w:val="22"/>
          <w:szCs w:val="22"/>
        </w:rPr>
        <w:t xml:space="preserve">”), sendo que, caso necessário, a Emissora poderá destinar os recursos provenientes desta Escritura de Emissão em datas diversas das previstas no Cronograma Indicativo, observada a obrigação da Emissora de realizar a integral destinação de recursos até a </w:t>
      </w:r>
      <w:r w:rsidR="00992F61">
        <w:rPr>
          <w:rFonts w:asciiTheme="minorHAnsi" w:hAnsiTheme="minorHAnsi" w:cstheme="minorHAnsi"/>
          <w:sz w:val="22"/>
          <w:szCs w:val="22"/>
          <w:lang w:val="pt-BR"/>
        </w:rPr>
        <w:t>d</w:t>
      </w:r>
      <w:r w:rsidRPr="00F85735">
        <w:rPr>
          <w:rFonts w:asciiTheme="minorHAnsi" w:hAnsiTheme="minorHAnsi" w:cstheme="minorHAnsi"/>
          <w:sz w:val="22"/>
          <w:szCs w:val="22"/>
        </w:rPr>
        <w:t xml:space="preserve">ata de </w:t>
      </w:r>
      <w:r w:rsidR="00992F61">
        <w:rPr>
          <w:rFonts w:asciiTheme="minorHAnsi" w:hAnsiTheme="minorHAnsi" w:cstheme="minorHAnsi"/>
          <w:sz w:val="22"/>
          <w:szCs w:val="22"/>
          <w:lang w:val="pt-BR"/>
        </w:rPr>
        <w:t>v</w:t>
      </w:r>
      <w:r w:rsidRPr="00F85735">
        <w:rPr>
          <w:rFonts w:asciiTheme="minorHAnsi" w:hAnsiTheme="minorHAnsi" w:cstheme="minorHAnsi"/>
          <w:sz w:val="22"/>
          <w:szCs w:val="22"/>
        </w:rPr>
        <w:t>encimento dos CRI ou até que a Emissora comprove a aplicação da totalidade dos recursos obtidos com a Emissão, o que ocorrer primeiro. Por se tratar de cronograma tentativo e indicativo, se, por qualquer motivo, ocorrer qualquer atraso ou antecipação do Cronograma Indicativo, (i</w:t>
      </w:r>
      <w:r w:rsidRPr="003E08FD">
        <w:rPr>
          <w:rFonts w:asciiTheme="minorHAnsi" w:hAnsiTheme="minorHAnsi" w:cstheme="minorHAnsi"/>
          <w:sz w:val="22"/>
          <w:szCs w:val="22"/>
        </w:rPr>
        <w:t xml:space="preserve">) </w:t>
      </w:r>
      <w:r w:rsidRPr="00F24A3C">
        <w:rPr>
          <w:rFonts w:asciiTheme="minorHAnsi" w:hAnsiTheme="minorHAnsi" w:cstheme="minorHAnsi"/>
          <w:sz w:val="22"/>
          <w:szCs w:val="22"/>
        </w:rPr>
        <w:t>não será necessário notificar o Agente Fiduciário dos CRI, tampouco aditar esta Escritura de Emissão ou quaisquer outros Documentos da Operação</w:t>
      </w:r>
      <w:r w:rsidR="00B21AFC" w:rsidRPr="003E08FD">
        <w:rPr>
          <w:rFonts w:asciiTheme="minorHAnsi" w:hAnsiTheme="minorHAnsi" w:cstheme="minorHAnsi"/>
          <w:sz w:val="22"/>
          <w:szCs w:val="22"/>
          <w:lang w:val="pt-BR"/>
        </w:rPr>
        <w:t>,</w:t>
      </w:r>
      <w:r w:rsidR="003E08FD">
        <w:rPr>
          <w:rFonts w:asciiTheme="minorHAnsi" w:hAnsiTheme="minorHAnsi" w:cstheme="minorHAnsi"/>
          <w:sz w:val="22"/>
          <w:szCs w:val="22"/>
          <w:lang w:val="pt-BR"/>
        </w:rPr>
        <w:t xml:space="preserve"> sendo certo que, não sendo possível a realização da destinação em determinado Empreendimento Alvo por 2 semestres seguidos, deverá ser realizada assembleia geral para deliberação</w:t>
      </w:r>
      <w:r w:rsidR="00B21AFC">
        <w:rPr>
          <w:rFonts w:asciiTheme="minorHAnsi" w:hAnsiTheme="minorHAnsi" w:cstheme="minorHAnsi"/>
          <w:sz w:val="22"/>
          <w:szCs w:val="22"/>
          <w:lang w:val="pt-BR"/>
        </w:rPr>
        <w:t xml:space="preserve"> dos Titulares dos CRI para tal fim</w:t>
      </w:r>
      <w:r w:rsidRPr="00F85735">
        <w:rPr>
          <w:rFonts w:asciiTheme="minorHAnsi" w:hAnsiTheme="minorHAnsi" w:cstheme="minorHAnsi"/>
          <w:sz w:val="22"/>
          <w:szCs w:val="22"/>
        </w:rPr>
        <w:t>, e (ii) não será configurad</w:t>
      </w:r>
      <w:r w:rsidR="00B21AFC">
        <w:rPr>
          <w:rFonts w:asciiTheme="minorHAnsi" w:hAnsiTheme="minorHAnsi" w:cstheme="minorHAnsi"/>
          <w:sz w:val="22"/>
          <w:szCs w:val="22"/>
          <w:lang w:val="pt-BR"/>
        </w:rPr>
        <w:t>o</w:t>
      </w:r>
      <w:r w:rsidRPr="00F85735">
        <w:rPr>
          <w:rFonts w:asciiTheme="minorHAnsi" w:hAnsiTheme="minorHAnsi" w:cstheme="minorHAnsi"/>
          <w:sz w:val="22"/>
          <w:szCs w:val="22"/>
        </w:rPr>
        <w:t xml:space="preserve"> qualquer </w:t>
      </w:r>
      <w:r w:rsidR="00992F61">
        <w:rPr>
          <w:rFonts w:asciiTheme="minorHAnsi" w:hAnsiTheme="minorHAnsi" w:cstheme="minorHAnsi"/>
          <w:sz w:val="22"/>
          <w:szCs w:val="22"/>
          <w:lang w:val="pt-BR"/>
        </w:rPr>
        <w:t>Evento de Vencimento Antecipado</w:t>
      </w:r>
      <w:r w:rsidRPr="00F85735">
        <w:rPr>
          <w:rFonts w:asciiTheme="minorHAnsi" w:hAnsiTheme="minorHAnsi" w:cstheme="minorHAnsi"/>
          <w:sz w:val="22"/>
          <w:szCs w:val="22"/>
        </w:rPr>
        <w:t xml:space="preserve"> desta Escritura de Emissão e nem dos CRI, desde que a Emissora comprove a integral </w:t>
      </w:r>
      <w:r w:rsidR="003E08FD">
        <w:rPr>
          <w:rFonts w:asciiTheme="minorHAnsi" w:hAnsiTheme="minorHAnsi" w:cstheme="minorHAnsi"/>
          <w:sz w:val="22"/>
          <w:szCs w:val="22"/>
          <w:lang w:val="pt-BR"/>
        </w:rPr>
        <w:t>D</w:t>
      </w:r>
      <w:r w:rsidRPr="00F85735">
        <w:rPr>
          <w:rFonts w:asciiTheme="minorHAnsi" w:hAnsiTheme="minorHAnsi" w:cstheme="minorHAnsi"/>
          <w:sz w:val="22"/>
          <w:szCs w:val="22"/>
        </w:rPr>
        <w:t xml:space="preserve">estinação de </w:t>
      </w:r>
      <w:r w:rsidR="003E08FD">
        <w:rPr>
          <w:rFonts w:asciiTheme="minorHAnsi" w:hAnsiTheme="minorHAnsi" w:cstheme="minorHAnsi"/>
          <w:sz w:val="22"/>
          <w:szCs w:val="22"/>
          <w:lang w:val="pt-BR"/>
        </w:rPr>
        <w:t>R</w:t>
      </w:r>
      <w:r w:rsidRPr="00F85735">
        <w:rPr>
          <w:rFonts w:asciiTheme="minorHAnsi" w:hAnsiTheme="minorHAnsi" w:cstheme="minorHAnsi"/>
          <w:sz w:val="22"/>
          <w:szCs w:val="22"/>
        </w:rPr>
        <w:t xml:space="preserve">ecursos até a </w:t>
      </w:r>
      <w:r w:rsidR="002B7535">
        <w:rPr>
          <w:rFonts w:asciiTheme="minorHAnsi" w:hAnsiTheme="minorHAnsi" w:cstheme="minorHAnsi"/>
          <w:sz w:val="22"/>
          <w:szCs w:val="22"/>
          <w:lang w:val="pt-BR"/>
        </w:rPr>
        <w:t>D</w:t>
      </w:r>
      <w:r w:rsidRPr="00F85735">
        <w:rPr>
          <w:rFonts w:asciiTheme="minorHAnsi" w:hAnsiTheme="minorHAnsi" w:cstheme="minorHAnsi"/>
          <w:sz w:val="22"/>
          <w:szCs w:val="22"/>
        </w:rPr>
        <w:t xml:space="preserve">ata de </w:t>
      </w:r>
      <w:r w:rsidR="002B7535">
        <w:rPr>
          <w:rFonts w:asciiTheme="minorHAnsi" w:hAnsiTheme="minorHAnsi" w:cstheme="minorHAnsi"/>
          <w:sz w:val="22"/>
          <w:szCs w:val="22"/>
          <w:lang w:val="pt-BR"/>
        </w:rPr>
        <w:t>V</w:t>
      </w:r>
      <w:r w:rsidRPr="00F85735">
        <w:rPr>
          <w:rFonts w:asciiTheme="minorHAnsi" w:hAnsiTheme="minorHAnsi" w:cstheme="minorHAnsi"/>
          <w:sz w:val="22"/>
          <w:szCs w:val="22"/>
        </w:rPr>
        <w:t>encimento dos CRI</w:t>
      </w:r>
      <w:bookmarkEnd w:id="56"/>
      <w:r w:rsidRPr="00F85735">
        <w:rPr>
          <w:rFonts w:asciiTheme="minorHAnsi" w:hAnsiTheme="minorHAnsi" w:cstheme="minorHAnsi"/>
          <w:sz w:val="22"/>
          <w:szCs w:val="22"/>
          <w:lang w:val="pt-BR"/>
        </w:rPr>
        <w:t>.</w:t>
      </w:r>
    </w:p>
    <w:p w14:paraId="356D57C5" w14:textId="77777777" w:rsidR="00451DF2" w:rsidRPr="00DC7597" w:rsidRDefault="00451DF2" w:rsidP="00DC7597">
      <w:pPr>
        <w:pStyle w:val="PargrafodaLista"/>
        <w:spacing w:line="320" w:lineRule="exact"/>
        <w:ind w:left="0"/>
        <w:contextualSpacing/>
        <w:jc w:val="both"/>
        <w:rPr>
          <w:rFonts w:asciiTheme="minorHAnsi" w:hAnsiTheme="minorHAnsi" w:cstheme="minorHAnsi"/>
          <w:sz w:val="22"/>
          <w:szCs w:val="22"/>
        </w:rPr>
      </w:pPr>
    </w:p>
    <w:p w14:paraId="3ECCFB74" w14:textId="02C8B013" w:rsidR="00451DF2" w:rsidRPr="00DC7597" w:rsidRDefault="00451DF2" w:rsidP="00E75A0B">
      <w:pPr>
        <w:pStyle w:val="PargrafodaLista"/>
        <w:numPr>
          <w:ilvl w:val="2"/>
          <w:numId w:val="21"/>
        </w:numPr>
        <w:spacing w:line="320" w:lineRule="exact"/>
        <w:ind w:left="0" w:firstLine="0"/>
        <w:contextualSpacing/>
        <w:jc w:val="both"/>
        <w:rPr>
          <w:rFonts w:asciiTheme="minorHAnsi" w:hAnsiTheme="minorHAnsi" w:cstheme="minorHAnsi"/>
          <w:sz w:val="22"/>
          <w:szCs w:val="22"/>
        </w:rPr>
      </w:pPr>
      <w:r w:rsidRPr="00DC7597">
        <w:rPr>
          <w:rFonts w:asciiTheme="minorHAnsi" w:hAnsiTheme="minorHAnsi" w:cstheme="minorHAnsi"/>
          <w:sz w:val="22"/>
          <w:szCs w:val="22"/>
          <w:lang w:val="pt-BR"/>
        </w:rPr>
        <w:t>Durante a vigência das Debêntures, será facultado à Emissora a inserção de novos imóveis no rol de Empreendimentos Alvo,</w:t>
      </w:r>
      <w:r w:rsidR="000571D5" w:rsidRPr="00DC7597">
        <w:rPr>
          <w:rFonts w:asciiTheme="minorHAnsi" w:hAnsiTheme="minorHAnsi" w:cstheme="minorHAnsi"/>
          <w:sz w:val="22"/>
          <w:szCs w:val="22"/>
          <w:lang w:val="pt-BR"/>
        </w:rPr>
        <w:t xml:space="preserve"> conforme descrito no </w:t>
      </w:r>
      <w:r w:rsidR="000571D5" w:rsidRPr="007F16C7">
        <w:rPr>
          <w:rFonts w:asciiTheme="minorHAnsi" w:hAnsiTheme="minorHAnsi" w:cstheme="minorHAnsi"/>
          <w:sz w:val="22"/>
          <w:szCs w:val="22"/>
          <w:u w:val="single"/>
          <w:lang w:val="pt-BR"/>
        </w:rPr>
        <w:t>Anexo I</w:t>
      </w:r>
      <w:r w:rsidR="000571D5" w:rsidRPr="00DC7597">
        <w:rPr>
          <w:rFonts w:asciiTheme="minorHAnsi" w:hAnsiTheme="minorHAnsi" w:cstheme="minorHAnsi"/>
          <w:sz w:val="22"/>
          <w:szCs w:val="22"/>
          <w:lang w:val="pt-BR"/>
        </w:rPr>
        <w:t>,</w:t>
      </w:r>
      <w:r w:rsidRPr="00DC7597">
        <w:rPr>
          <w:rFonts w:asciiTheme="minorHAnsi" w:hAnsiTheme="minorHAnsi" w:cstheme="minorHAnsi"/>
          <w:sz w:val="22"/>
          <w:szCs w:val="22"/>
          <w:lang w:val="pt-BR"/>
        </w:rPr>
        <w:t xml:space="preserve"> desde que referida inserção seja aprovada pela Debenturista, mediante aprovação prévia pelos Titulares de CRI, nos termos do Termo de Securitização.</w:t>
      </w:r>
    </w:p>
    <w:p w14:paraId="58D777A4" w14:textId="77777777" w:rsidR="00B7188A" w:rsidRPr="00DC7597" w:rsidRDefault="00B7188A" w:rsidP="00DC7597">
      <w:pPr>
        <w:pStyle w:val="PargrafodaLista"/>
        <w:spacing w:line="320" w:lineRule="exact"/>
        <w:ind w:left="0"/>
        <w:contextualSpacing/>
        <w:jc w:val="both"/>
        <w:rPr>
          <w:rFonts w:asciiTheme="minorHAnsi" w:hAnsiTheme="minorHAnsi" w:cstheme="minorHAnsi"/>
          <w:sz w:val="22"/>
          <w:szCs w:val="22"/>
        </w:rPr>
      </w:pPr>
    </w:p>
    <w:p w14:paraId="5D15BAFF" w14:textId="3D0658E3" w:rsidR="00704452" w:rsidRPr="00DC7597" w:rsidRDefault="00704452" w:rsidP="00E75A0B">
      <w:pPr>
        <w:pStyle w:val="PargrafodaLista"/>
        <w:numPr>
          <w:ilvl w:val="2"/>
          <w:numId w:val="21"/>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Os recursos captados por meio da presente Emissão deverão seguir a destinação prevista na Cláusula </w:t>
      </w:r>
      <w:r w:rsidR="00166DDC">
        <w:rPr>
          <w:rFonts w:asciiTheme="minorHAnsi" w:hAnsiTheme="minorHAnsi" w:cstheme="minorHAnsi"/>
          <w:sz w:val="22"/>
          <w:szCs w:val="22"/>
          <w:lang w:val="pt-BR"/>
        </w:rPr>
        <w:fldChar w:fldCharType="begin"/>
      </w:r>
      <w:r w:rsidR="00166DDC">
        <w:rPr>
          <w:rFonts w:asciiTheme="minorHAnsi" w:hAnsiTheme="minorHAnsi" w:cstheme="minorHAnsi"/>
          <w:sz w:val="22"/>
          <w:szCs w:val="22"/>
          <w:lang w:val="pt-BR"/>
        </w:rPr>
        <w:instrText xml:space="preserve"> REF _Ref88124212 \r \h </w:instrText>
      </w:r>
      <w:r w:rsidR="00166DDC">
        <w:rPr>
          <w:rFonts w:asciiTheme="minorHAnsi" w:hAnsiTheme="minorHAnsi" w:cstheme="minorHAnsi"/>
          <w:sz w:val="22"/>
          <w:szCs w:val="22"/>
          <w:lang w:val="pt-BR"/>
        </w:rPr>
      </w:r>
      <w:r w:rsidR="00166DDC">
        <w:rPr>
          <w:rFonts w:asciiTheme="minorHAnsi" w:hAnsiTheme="minorHAnsi" w:cstheme="minorHAnsi"/>
          <w:sz w:val="22"/>
          <w:szCs w:val="22"/>
          <w:lang w:val="pt-BR"/>
        </w:rPr>
        <w:fldChar w:fldCharType="separate"/>
      </w:r>
      <w:r w:rsidR="00166DDC">
        <w:rPr>
          <w:rFonts w:asciiTheme="minorHAnsi" w:hAnsiTheme="minorHAnsi" w:cstheme="minorHAnsi"/>
          <w:sz w:val="22"/>
          <w:szCs w:val="22"/>
          <w:lang w:val="pt-BR"/>
        </w:rPr>
        <w:t>3.5.1</w:t>
      </w:r>
      <w:r w:rsidR="00166DDC">
        <w:rPr>
          <w:rFonts w:asciiTheme="minorHAnsi" w:hAnsiTheme="minorHAnsi" w:cstheme="minorHAnsi"/>
          <w:sz w:val="22"/>
          <w:szCs w:val="22"/>
          <w:lang w:val="pt-BR"/>
        </w:rPr>
        <w:fldChar w:fldCharType="end"/>
      </w:r>
      <w:r w:rsidRPr="00DC7597">
        <w:rPr>
          <w:rFonts w:asciiTheme="minorHAnsi" w:hAnsiTheme="minorHAnsi" w:cstheme="minorHAnsi"/>
          <w:sz w:val="22"/>
          <w:szCs w:val="22"/>
          <w:lang w:val="pt-BR"/>
        </w:rPr>
        <w:t xml:space="preserve"> acima, até a Data de Vencimento (conforme definido abaixo), ou até que 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comprove a aplicação da totalidade dos recursos obtidos, o que ocorrer primeiro</w:t>
      </w:r>
      <w:r w:rsidR="007C5C20" w:rsidRPr="00DC7597">
        <w:rPr>
          <w:rFonts w:asciiTheme="minorHAnsi" w:hAnsiTheme="minorHAnsi" w:cstheme="minorHAnsi"/>
          <w:sz w:val="22"/>
          <w:szCs w:val="22"/>
          <w:lang w:val="pt-BR"/>
        </w:rPr>
        <w:t>, sob pena de vencimento antecipado da presente Escritura de Emissão, sendo neste caso imediatamente exigíveis as obrigações da Companhia decorrentes desta Escritura de Emissão, sem a necessidade de aprovação em Assembleia Geral dos Titulares dos CRI e/ou qualquer notificação da Securitizadora nesse sentido</w:t>
      </w:r>
      <w:r w:rsidRPr="00DC7597">
        <w:rPr>
          <w:rFonts w:asciiTheme="minorHAnsi" w:hAnsiTheme="minorHAnsi" w:cstheme="minorHAnsi"/>
          <w:sz w:val="22"/>
          <w:szCs w:val="22"/>
          <w:lang w:val="pt-BR"/>
        </w:rPr>
        <w:t>.</w:t>
      </w:r>
      <w:r w:rsidR="008C028D">
        <w:rPr>
          <w:rFonts w:asciiTheme="minorHAnsi" w:hAnsiTheme="minorHAnsi" w:cstheme="minorHAnsi"/>
          <w:sz w:val="22"/>
          <w:szCs w:val="22"/>
          <w:lang w:val="pt-BR"/>
        </w:rPr>
        <w:t xml:space="preserve"> </w:t>
      </w:r>
      <w:r w:rsidR="008C028D" w:rsidRPr="008C028D">
        <w:rPr>
          <w:rFonts w:asciiTheme="minorHAnsi" w:hAnsiTheme="minorHAnsi" w:cstheme="minorHAnsi"/>
          <w:sz w:val="22"/>
          <w:szCs w:val="22"/>
          <w:lang w:val="pt-BR"/>
        </w:rPr>
        <w:t xml:space="preserve">Em caso de </w:t>
      </w:r>
      <w:r w:rsidR="008C028D" w:rsidRPr="006967B7">
        <w:rPr>
          <w:rFonts w:asciiTheme="minorHAnsi" w:hAnsiTheme="minorHAnsi" w:cstheme="minorHAnsi"/>
          <w:sz w:val="22"/>
          <w:szCs w:val="22"/>
          <w:lang w:val="pt-BR"/>
        </w:rPr>
        <w:t>vencimento antecipado das Debêntures</w:t>
      </w:r>
      <w:r w:rsidR="008C028D" w:rsidRPr="008C028D">
        <w:rPr>
          <w:rFonts w:asciiTheme="minorHAnsi" w:hAnsiTheme="minorHAnsi" w:cstheme="minorHAnsi"/>
          <w:sz w:val="22"/>
          <w:szCs w:val="22"/>
          <w:lang w:val="pt-BR"/>
        </w:rPr>
        <w:t xml:space="preserve"> ou nos casos de </w:t>
      </w:r>
      <w:r w:rsidR="00992F61">
        <w:rPr>
          <w:rFonts w:asciiTheme="minorHAnsi" w:hAnsiTheme="minorHAnsi" w:cstheme="minorHAnsi"/>
          <w:sz w:val="22"/>
          <w:szCs w:val="22"/>
          <w:lang w:val="pt-BR"/>
        </w:rPr>
        <w:t>Resgate Antecipado Facultativo</w:t>
      </w:r>
      <w:r w:rsidR="008C028D" w:rsidRPr="008C028D">
        <w:rPr>
          <w:rFonts w:asciiTheme="minorHAnsi" w:hAnsiTheme="minorHAnsi" w:cstheme="minorHAnsi"/>
          <w:sz w:val="22"/>
          <w:szCs w:val="22"/>
          <w:lang w:val="pt-BR"/>
        </w:rPr>
        <w:t xml:space="preserve"> previstos nesta Escritura de Emissão, a Emissora permanecerá obrigada a: (i) aplicar os recursos líquidos obtidos por meio da presente Emissão, até a </w:t>
      </w:r>
      <w:r w:rsidR="00992F61" w:rsidRPr="00F85735">
        <w:rPr>
          <w:rFonts w:asciiTheme="minorHAnsi" w:hAnsiTheme="minorHAnsi" w:cstheme="minorHAnsi"/>
          <w:sz w:val="22"/>
          <w:szCs w:val="22"/>
          <w:lang w:val="pt-BR"/>
        </w:rPr>
        <w:t>d</w:t>
      </w:r>
      <w:r w:rsidR="008C028D" w:rsidRPr="006967B7">
        <w:rPr>
          <w:rFonts w:asciiTheme="minorHAnsi" w:hAnsiTheme="minorHAnsi" w:cstheme="minorHAnsi"/>
          <w:sz w:val="22"/>
          <w:szCs w:val="22"/>
          <w:lang w:val="pt-BR"/>
        </w:rPr>
        <w:t xml:space="preserve">ata de </w:t>
      </w:r>
      <w:r w:rsidR="00992F61" w:rsidRPr="00F85735">
        <w:rPr>
          <w:rFonts w:asciiTheme="minorHAnsi" w:hAnsiTheme="minorHAnsi" w:cstheme="minorHAnsi"/>
          <w:sz w:val="22"/>
          <w:szCs w:val="22"/>
          <w:lang w:val="pt-BR"/>
        </w:rPr>
        <w:t>v</w:t>
      </w:r>
      <w:r w:rsidR="008C028D" w:rsidRPr="006967B7">
        <w:rPr>
          <w:rFonts w:asciiTheme="minorHAnsi" w:hAnsiTheme="minorHAnsi" w:cstheme="minorHAnsi"/>
          <w:sz w:val="22"/>
          <w:szCs w:val="22"/>
          <w:lang w:val="pt-BR"/>
        </w:rPr>
        <w:t>encimento original dos CRI</w:t>
      </w:r>
      <w:r w:rsidR="008C028D" w:rsidRPr="008C028D">
        <w:rPr>
          <w:rFonts w:asciiTheme="minorHAnsi" w:hAnsiTheme="minorHAnsi" w:cstheme="minorHAnsi"/>
          <w:sz w:val="22"/>
          <w:szCs w:val="22"/>
          <w:lang w:val="pt-BR"/>
        </w:rPr>
        <w:t xml:space="preserve"> ou até que se comprove a aplicação da totalidade dos recursos líquidos captados por meio da presente Emissão, o que ocorrer primeiro; e (ii) prestar contas ao Agente Fiduciário dos CRI acerca da destinação de recursos e seu status, nos termos desta Escritura de Emissão incluindo o pagamento devido ao Agente Fiduciário dos CRI.</w:t>
      </w:r>
      <w:r w:rsidR="00896A2B">
        <w:rPr>
          <w:rFonts w:asciiTheme="minorHAnsi" w:hAnsiTheme="minorHAnsi" w:cstheme="minorHAnsi"/>
          <w:sz w:val="22"/>
          <w:szCs w:val="22"/>
          <w:lang w:val="pt-BR"/>
        </w:rPr>
        <w:t xml:space="preserve"> </w:t>
      </w:r>
    </w:p>
    <w:p w14:paraId="25B3C279" w14:textId="77777777" w:rsidR="00A6608C" w:rsidRPr="00DC7597" w:rsidRDefault="00A6608C" w:rsidP="00DC7597">
      <w:pPr>
        <w:pStyle w:val="PargrafodaLista"/>
        <w:spacing w:line="320" w:lineRule="exact"/>
        <w:rPr>
          <w:rFonts w:asciiTheme="minorHAnsi" w:hAnsiTheme="minorHAnsi" w:cstheme="minorHAnsi"/>
          <w:sz w:val="22"/>
          <w:szCs w:val="22"/>
          <w:lang w:val="pt-BR"/>
        </w:rPr>
      </w:pPr>
    </w:p>
    <w:p w14:paraId="7C385CC4" w14:textId="326A7C54" w:rsidR="00A6608C" w:rsidRPr="00DC7597" w:rsidRDefault="00A6608C" w:rsidP="00E75A0B">
      <w:pPr>
        <w:pStyle w:val="PargrafodaLista"/>
        <w:numPr>
          <w:ilvl w:val="2"/>
          <w:numId w:val="21"/>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Os recursos acima mencionados, se for o caso, serão transferidos para as Controladas </w:t>
      </w:r>
      <w:r w:rsidR="00372592" w:rsidRPr="00DC7597">
        <w:rPr>
          <w:rFonts w:asciiTheme="minorHAnsi" w:hAnsiTheme="minorHAnsi" w:cstheme="minorHAnsi"/>
          <w:sz w:val="22"/>
          <w:szCs w:val="22"/>
          <w:lang w:val="pt-BR"/>
        </w:rPr>
        <w:t>da</w:t>
      </w:r>
      <w:r w:rsidRPr="00DC7597">
        <w:rPr>
          <w:rFonts w:asciiTheme="minorHAnsi" w:hAnsiTheme="minorHAnsi" w:cstheme="minorHAnsi"/>
          <w:sz w:val="22"/>
          <w:szCs w:val="22"/>
          <w:lang w:val="pt-BR"/>
        </w:rPr>
        <w:t xml:space="preserve"> Companhia por meio de aporte de capital</w:t>
      </w:r>
      <w:r w:rsidR="004860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adiantamento para futuro aumento de capital – AFAC das</w:t>
      </w:r>
      <w:r w:rsidR="00372592" w:rsidRPr="00DC7597">
        <w:rPr>
          <w:rFonts w:asciiTheme="minorHAnsi" w:hAnsiTheme="minorHAnsi" w:cstheme="minorHAnsi"/>
          <w:sz w:val="22"/>
          <w:szCs w:val="22"/>
          <w:lang w:val="pt-BR"/>
        </w:rPr>
        <w:t xml:space="preserve"> referidas</w:t>
      </w:r>
      <w:r w:rsidR="00E96F2B" w:rsidRPr="00DC7597">
        <w:rPr>
          <w:rFonts w:asciiTheme="minorHAnsi" w:hAnsiTheme="minorHAnsi" w:cstheme="minorHAnsi"/>
          <w:sz w:val="22"/>
          <w:szCs w:val="22"/>
          <w:lang w:val="pt-BR"/>
        </w:rPr>
        <w:t xml:space="preserve"> </w:t>
      </w:r>
      <w:r w:rsidR="00372592" w:rsidRPr="00DC7597">
        <w:rPr>
          <w:rFonts w:asciiTheme="minorHAnsi" w:hAnsiTheme="minorHAnsi" w:cstheme="minorHAnsi"/>
          <w:sz w:val="22"/>
          <w:szCs w:val="22"/>
          <w:lang w:val="pt-BR"/>
        </w:rPr>
        <w:t>C</w:t>
      </w:r>
      <w:r w:rsidRPr="00DC7597">
        <w:rPr>
          <w:rFonts w:asciiTheme="minorHAnsi" w:hAnsiTheme="minorHAnsi" w:cstheme="minorHAnsi"/>
          <w:sz w:val="22"/>
          <w:szCs w:val="22"/>
          <w:lang w:val="pt-BR"/>
        </w:rPr>
        <w:t xml:space="preserve">ontroladas, </w:t>
      </w:r>
      <w:r w:rsidR="00372592" w:rsidRPr="00DC7597">
        <w:rPr>
          <w:rFonts w:asciiTheme="minorHAnsi" w:hAnsiTheme="minorHAnsi" w:cstheme="minorHAnsi"/>
          <w:sz w:val="22"/>
          <w:szCs w:val="22"/>
          <w:lang w:val="pt-BR"/>
        </w:rPr>
        <w:t>conforme o caso,</w:t>
      </w:r>
      <w:r w:rsidR="00486097">
        <w:rPr>
          <w:rFonts w:asciiTheme="minorHAnsi" w:hAnsiTheme="minorHAnsi" w:cstheme="minorHAnsi"/>
          <w:sz w:val="22"/>
          <w:szCs w:val="22"/>
          <w:lang w:val="pt-BR"/>
        </w:rPr>
        <w:t xml:space="preserve"> ou por qualquer meio que esteja de acordo </w:t>
      </w:r>
      <w:r w:rsidR="00486097">
        <w:rPr>
          <w:rFonts w:asciiTheme="minorHAnsi" w:hAnsiTheme="minorHAnsi" w:cstheme="minorHAnsi"/>
          <w:sz w:val="22"/>
          <w:szCs w:val="22"/>
          <w:lang w:val="pt-BR"/>
        </w:rPr>
        <w:lastRenderedPageBreak/>
        <w:t xml:space="preserve">com o regulamento contábil </w:t>
      </w:r>
      <w:r w:rsidR="00B21AFC">
        <w:rPr>
          <w:rFonts w:asciiTheme="minorHAnsi" w:hAnsiTheme="minorHAnsi" w:cstheme="minorHAnsi"/>
          <w:sz w:val="22"/>
          <w:szCs w:val="22"/>
          <w:lang w:val="pt-BR"/>
        </w:rPr>
        <w:t>qu</w:t>
      </w:r>
      <w:r w:rsidR="00486097">
        <w:rPr>
          <w:rFonts w:asciiTheme="minorHAnsi" w:hAnsiTheme="minorHAnsi" w:cstheme="minorHAnsi"/>
          <w:sz w:val="22"/>
          <w:szCs w:val="22"/>
          <w:lang w:val="pt-BR"/>
        </w:rPr>
        <w:t>e seja reconhecido pela CVM, para que tais Controladas realizem o pagamento dos referidos custos relacionados ao desenvolvimento dos respectivos Empreendimentos Alvo. A comprovação da destinação dos recursos será realizada</w:t>
      </w:r>
      <w:r w:rsidR="00372592"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mediante apresentação da documentação societária</w:t>
      </w:r>
      <w:r w:rsidR="007D58CE" w:rsidRPr="00DC7597">
        <w:rPr>
          <w:rFonts w:asciiTheme="minorHAnsi" w:hAnsiTheme="minorHAnsi" w:cstheme="minorHAnsi"/>
          <w:sz w:val="22"/>
          <w:szCs w:val="22"/>
          <w:lang w:val="pt-BR"/>
        </w:rPr>
        <w:t xml:space="preserve"> </w:t>
      </w:r>
      <w:r w:rsidR="008C028D">
        <w:rPr>
          <w:rFonts w:asciiTheme="minorHAnsi" w:hAnsiTheme="minorHAnsi" w:cstheme="minorHAnsi"/>
          <w:sz w:val="22"/>
          <w:szCs w:val="22"/>
          <w:lang w:val="pt-BR"/>
        </w:rPr>
        <w:t xml:space="preserve">registrada </w:t>
      </w:r>
      <w:r w:rsidR="007D58CE" w:rsidRPr="00DC7597">
        <w:rPr>
          <w:rFonts w:asciiTheme="minorHAnsi" w:hAnsiTheme="minorHAnsi" w:cstheme="minorHAnsi"/>
          <w:sz w:val="22"/>
          <w:szCs w:val="22"/>
          <w:lang w:val="pt-BR"/>
        </w:rPr>
        <w:t>demonstrando a</w:t>
      </w:r>
      <w:r w:rsidR="00372592" w:rsidRPr="00DC7597">
        <w:rPr>
          <w:rFonts w:asciiTheme="minorHAnsi" w:hAnsiTheme="minorHAnsi" w:cstheme="minorHAnsi"/>
          <w:sz w:val="22"/>
          <w:szCs w:val="22"/>
          <w:lang w:val="pt-BR"/>
        </w:rPr>
        <w:t xml:space="preserve"> referida</w:t>
      </w:r>
      <w:r w:rsidR="007D58CE" w:rsidRPr="00DC7597">
        <w:rPr>
          <w:rFonts w:asciiTheme="minorHAnsi" w:hAnsiTheme="minorHAnsi" w:cstheme="minorHAnsi"/>
          <w:sz w:val="22"/>
          <w:szCs w:val="22"/>
          <w:lang w:val="pt-BR"/>
        </w:rPr>
        <w:t xml:space="preserve"> integralização do capital</w:t>
      </w:r>
      <w:r w:rsidR="001339C6" w:rsidRPr="00DC7597">
        <w:rPr>
          <w:rFonts w:asciiTheme="minorHAnsi" w:hAnsiTheme="minorHAnsi" w:cstheme="minorHAnsi"/>
          <w:sz w:val="22"/>
          <w:szCs w:val="22"/>
          <w:lang w:val="pt-BR"/>
        </w:rPr>
        <w:t xml:space="preserve"> </w:t>
      </w:r>
      <w:r w:rsidR="00372592" w:rsidRPr="00DC7597">
        <w:rPr>
          <w:rFonts w:asciiTheme="minorHAnsi" w:hAnsiTheme="minorHAnsi" w:cstheme="minorHAnsi"/>
          <w:sz w:val="22"/>
          <w:szCs w:val="22"/>
          <w:lang w:val="pt-BR"/>
        </w:rPr>
        <w:t>em até</w:t>
      </w:r>
      <w:r w:rsidR="001339C6" w:rsidRPr="00DC7597">
        <w:rPr>
          <w:rFonts w:asciiTheme="minorHAnsi" w:hAnsiTheme="minorHAnsi" w:cstheme="minorHAnsi"/>
          <w:sz w:val="22"/>
          <w:szCs w:val="22"/>
          <w:lang w:val="pt-BR"/>
        </w:rPr>
        <w:t xml:space="preserve"> </w:t>
      </w:r>
      <w:r w:rsidR="00E96F2B" w:rsidRPr="00DC7597">
        <w:rPr>
          <w:rFonts w:asciiTheme="minorHAnsi" w:hAnsiTheme="minorHAnsi" w:cstheme="minorHAnsi"/>
          <w:sz w:val="22"/>
          <w:szCs w:val="22"/>
          <w:lang w:val="pt-BR"/>
        </w:rPr>
        <w:t>01 (um) ano</w:t>
      </w:r>
      <w:r w:rsidR="00372592" w:rsidRPr="00DC7597">
        <w:rPr>
          <w:rFonts w:asciiTheme="minorHAnsi" w:hAnsiTheme="minorHAnsi" w:cstheme="minorHAnsi"/>
          <w:sz w:val="22"/>
          <w:szCs w:val="22"/>
          <w:lang w:val="pt-BR"/>
        </w:rPr>
        <w:t xml:space="preserve"> contado da celebração dos atos societários celebrados para esta finalidade</w:t>
      </w:r>
      <w:r w:rsidR="00486097">
        <w:rPr>
          <w:rFonts w:asciiTheme="minorHAnsi" w:hAnsiTheme="minorHAnsi" w:cstheme="minorHAnsi"/>
          <w:sz w:val="22"/>
          <w:szCs w:val="22"/>
          <w:lang w:val="pt-BR"/>
        </w:rPr>
        <w:t xml:space="preserve">, ou </w:t>
      </w:r>
      <w:r w:rsidR="00B21AFC">
        <w:rPr>
          <w:rFonts w:asciiTheme="minorHAnsi" w:hAnsiTheme="minorHAnsi" w:cstheme="minorHAnsi"/>
          <w:sz w:val="22"/>
          <w:szCs w:val="22"/>
          <w:lang w:val="pt-BR"/>
        </w:rPr>
        <w:t xml:space="preserve">outra </w:t>
      </w:r>
      <w:r w:rsidR="00486097">
        <w:rPr>
          <w:rFonts w:asciiTheme="minorHAnsi" w:hAnsiTheme="minorHAnsi" w:cstheme="minorHAnsi"/>
          <w:sz w:val="22"/>
          <w:szCs w:val="22"/>
          <w:lang w:val="pt-BR"/>
        </w:rPr>
        <w:t>documentação comprobatória do meio utilizado para destinação dos recursos para as Controladas para fins de sua utilização nos Empreendimentos Alvo</w:t>
      </w:r>
      <w:r w:rsidRPr="00DC7597">
        <w:rPr>
          <w:rFonts w:asciiTheme="minorHAnsi" w:hAnsiTheme="minorHAnsi" w:cstheme="minorHAnsi"/>
          <w:sz w:val="22"/>
          <w:szCs w:val="22"/>
          <w:lang w:val="pt-BR"/>
        </w:rPr>
        <w:t>.</w:t>
      </w:r>
      <w:r w:rsidR="00E96F2B" w:rsidRPr="00DC7597">
        <w:rPr>
          <w:rFonts w:asciiTheme="minorHAnsi" w:hAnsiTheme="minorHAnsi" w:cstheme="minorHAnsi"/>
          <w:sz w:val="22"/>
          <w:szCs w:val="22"/>
          <w:lang w:val="pt-BR"/>
        </w:rPr>
        <w:t xml:space="preserve"> Sem prejuízo do disposto nesta cláusula, a Companhia se compromete a encaminhar ao Agente Fiduciário dos CRI</w:t>
      </w:r>
      <w:r w:rsidR="00486097">
        <w:rPr>
          <w:rFonts w:asciiTheme="minorHAnsi" w:hAnsiTheme="minorHAnsi" w:cstheme="minorHAnsi"/>
          <w:sz w:val="22"/>
          <w:szCs w:val="22"/>
          <w:lang w:val="pt-BR"/>
        </w:rPr>
        <w:t>, semestralmente,</w:t>
      </w:r>
      <w:r w:rsidR="00E96F2B" w:rsidRPr="00DC7597">
        <w:rPr>
          <w:rFonts w:asciiTheme="minorHAnsi" w:hAnsiTheme="minorHAnsi" w:cstheme="minorHAnsi"/>
          <w:sz w:val="22"/>
          <w:szCs w:val="22"/>
          <w:lang w:val="pt-BR"/>
        </w:rPr>
        <w:t xml:space="preserve"> contados a partir da assinatura desta Escritura, cópia do seu balancete comprovando a efetiva realização do</w:t>
      </w:r>
      <w:r w:rsidR="000B4ECC">
        <w:rPr>
          <w:rFonts w:asciiTheme="minorHAnsi" w:hAnsiTheme="minorHAnsi" w:cstheme="minorHAnsi"/>
          <w:sz w:val="22"/>
          <w:szCs w:val="22"/>
          <w:lang w:val="pt-BR"/>
        </w:rPr>
        <w:t xml:space="preserve"> aporte de capital</w:t>
      </w:r>
      <w:r w:rsidR="00B95F00">
        <w:rPr>
          <w:rFonts w:asciiTheme="minorHAnsi" w:hAnsiTheme="minorHAnsi" w:cstheme="minorHAnsi"/>
          <w:sz w:val="22"/>
          <w:szCs w:val="22"/>
          <w:lang w:val="pt-BR"/>
        </w:rPr>
        <w:t xml:space="preserve">, </w:t>
      </w:r>
      <w:r w:rsidR="00E76F7B">
        <w:rPr>
          <w:rFonts w:asciiTheme="minorHAnsi" w:hAnsiTheme="minorHAnsi" w:cstheme="minorHAnsi"/>
          <w:sz w:val="22"/>
          <w:szCs w:val="22"/>
          <w:lang w:val="pt-BR"/>
        </w:rPr>
        <w:t xml:space="preserve">adiantamento </w:t>
      </w:r>
      <w:r w:rsidR="000B4ECC">
        <w:rPr>
          <w:rFonts w:asciiTheme="minorHAnsi" w:hAnsiTheme="minorHAnsi" w:cstheme="minorHAnsi"/>
          <w:sz w:val="22"/>
          <w:szCs w:val="22"/>
          <w:lang w:val="pt-BR"/>
        </w:rPr>
        <w:t>para futuro</w:t>
      </w:r>
      <w:r w:rsidR="00E96F2B" w:rsidRPr="00DC7597">
        <w:rPr>
          <w:rFonts w:asciiTheme="minorHAnsi" w:hAnsiTheme="minorHAnsi" w:cstheme="minorHAnsi"/>
          <w:sz w:val="22"/>
          <w:szCs w:val="22"/>
          <w:lang w:val="pt-BR"/>
        </w:rPr>
        <w:t xml:space="preserve"> aumento de capital – AFAC nas referidas Controladas</w:t>
      </w:r>
      <w:r w:rsidR="008C028D">
        <w:rPr>
          <w:rFonts w:asciiTheme="minorHAnsi" w:hAnsiTheme="minorHAnsi" w:cstheme="minorHAnsi"/>
          <w:sz w:val="22"/>
          <w:szCs w:val="22"/>
          <w:lang w:val="pt-BR"/>
        </w:rPr>
        <w:t>,</w:t>
      </w:r>
      <w:r w:rsidR="00B95F00">
        <w:rPr>
          <w:rFonts w:asciiTheme="minorHAnsi" w:hAnsiTheme="minorHAnsi" w:cstheme="minorHAnsi"/>
          <w:sz w:val="22"/>
          <w:szCs w:val="22"/>
          <w:lang w:val="pt-BR"/>
        </w:rPr>
        <w:t xml:space="preserve"> ou do meio que esteja de acordo com o regulamento contábil e seja reconhecido pela CVM, para que tais Controladas realizem o pagamento dos custos relacionados aos Empreendimentos Alvo,</w:t>
      </w:r>
      <w:r w:rsidR="008C028D">
        <w:rPr>
          <w:rFonts w:asciiTheme="minorHAnsi" w:hAnsiTheme="minorHAnsi" w:cstheme="minorHAnsi"/>
          <w:sz w:val="22"/>
          <w:szCs w:val="22"/>
          <w:lang w:val="pt-BR"/>
        </w:rPr>
        <w:t xml:space="preserve"> bem como o extrato que evidencia a realização </w:t>
      </w:r>
      <w:r w:rsidR="00CB1261">
        <w:rPr>
          <w:rFonts w:asciiTheme="minorHAnsi" w:hAnsiTheme="minorHAnsi" w:cstheme="minorHAnsi"/>
          <w:sz w:val="22"/>
          <w:szCs w:val="22"/>
          <w:lang w:val="pt-BR"/>
        </w:rPr>
        <w:t>dos respectivos aportes</w:t>
      </w:r>
      <w:r w:rsidR="00B95F00">
        <w:rPr>
          <w:rFonts w:asciiTheme="minorHAnsi" w:hAnsiTheme="minorHAnsi" w:cstheme="minorHAnsi"/>
          <w:sz w:val="22"/>
          <w:szCs w:val="22"/>
          <w:lang w:val="pt-BR"/>
        </w:rPr>
        <w:t xml:space="preserve"> e transferência de recursos</w:t>
      </w:r>
      <w:r w:rsidR="00E96F2B" w:rsidRPr="00DC7597">
        <w:rPr>
          <w:rFonts w:asciiTheme="minorHAnsi" w:hAnsiTheme="minorHAnsi" w:cstheme="minorHAnsi"/>
          <w:sz w:val="22"/>
          <w:szCs w:val="22"/>
          <w:lang w:val="pt-BR"/>
        </w:rPr>
        <w:t>.</w:t>
      </w:r>
      <w:r w:rsidR="00B21AFC">
        <w:rPr>
          <w:rFonts w:asciiTheme="minorHAnsi" w:hAnsiTheme="minorHAnsi" w:cstheme="minorHAnsi"/>
          <w:sz w:val="22"/>
          <w:szCs w:val="22"/>
          <w:lang w:val="pt-BR"/>
        </w:rPr>
        <w:t xml:space="preserve"> </w:t>
      </w:r>
    </w:p>
    <w:p w14:paraId="194BCFFB"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0C767E91" w14:textId="05669980" w:rsidR="00704452" w:rsidRPr="001C7212" w:rsidRDefault="007D00A4" w:rsidP="00E75A0B">
      <w:pPr>
        <w:pStyle w:val="PargrafodaLista"/>
        <w:numPr>
          <w:ilvl w:val="2"/>
          <w:numId w:val="21"/>
        </w:numPr>
        <w:spacing w:line="320" w:lineRule="exact"/>
        <w:ind w:left="0" w:firstLine="0"/>
        <w:contextualSpacing/>
        <w:jc w:val="both"/>
        <w:rPr>
          <w:rFonts w:asciiTheme="minorHAnsi" w:hAnsiTheme="minorHAnsi" w:cstheme="minorHAnsi"/>
          <w:sz w:val="22"/>
          <w:szCs w:val="22"/>
          <w:lang w:val="pt-BR"/>
        </w:rPr>
      </w:pPr>
      <w:bookmarkStart w:id="57" w:name="_Ref515024889"/>
      <w:r w:rsidRPr="00F85735">
        <w:rPr>
          <w:rFonts w:asciiTheme="minorHAnsi" w:hAnsiTheme="minorHAnsi" w:cstheme="minorHAnsi"/>
          <w:sz w:val="22"/>
          <w:szCs w:val="22"/>
        </w:rPr>
        <w:t xml:space="preserve">Para fins de comprovação da Destinação dos Recursos, a Emissora deverá enviar ao Agente </w:t>
      </w:r>
      <w:r w:rsidR="009C1A16" w:rsidRPr="00F85735">
        <w:rPr>
          <w:rFonts w:asciiTheme="minorHAnsi" w:hAnsiTheme="minorHAnsi" w:cstheme="minorHAnsi"/>
          <w:sz w:val="22"/>
          <w:szCs w:val="22"/>
          <w:lang w:val="pt-BR"/>
        </w:rPr>
        <w:t>F</w:t>
      </w:r>
      <w:r w:rsidRPr="00F85735">
        <w:rPr>
          <w:rFonts w:asciiTheme="minorHAnsi" w:hAnsiTheme="minorHAnsi" w:cstheme="minorHAnsi"/>
          <w:sz w:val="22"/>
          <w:szCs w:val="22"/>
        </w:rPr>
        <w:t>iduciário</w:t>
      </w:r>
      <w:r w:rsidRPr="00F85735">
        <w:rPr>
          <w:rFonts w:asciiTheme="minorHAnsi" w:hAnsiTheme="minorHAnsi" w:cstheme="minorHAnsi"/>
          <w:bCs/>
          <w:sz w:val="22"/>
          <w:szCs w:val="22"/>
        </w:rPr>
        <w:t xml:space="preserve"> dos CRI</w:t>
      </w:r>
      <w:r w:rsidRPr="00F85735">
        <w:rPr>
          <w:rFonts w:asciiTheme="minorHAnsi" w:hAnsiTheme="minorHAnsi" w:cstheme="minorHAnsi"/>
          <w:sz w:val="22"/>
          <w:szCs w:val="22"/>
        </w:rPr>
        <w:t>, com cópia para o Debenturista</w:t>
      </w:r>
      <w:r w:rsidR="00432A79" w:rsidRPr="001C7212">
        <w:rPr>
          <w:rFonts w:asciiTheme="minorHAnsi" w:hAnsiTheme="minorHAnsi" w:cstheme="minorHAnsi"/>
          <w:color w:val="000000" w:themeColor="text1"/>
          <w:sz w:val="22"/>
          <w:szCs w:val="22"/>
          <w:lang w:val="pt-BR"/>
        </w:rPr>
        <w:t xml:space="preserve">, ao longo do prazo de duração dos CRI ou até a comprovação da aplicação integral dos recursos oriundos desta Escritura, </w:t>
      </w:r>
      <w:r w:rsidR="009630F4" w:rsidRPr="001C7212">
        <w:rPr>
          <w:rFonts w:asciiTheme="minorHAnsi" w:hAnsiTheme="minorHAnsi" w:cstheme="minorHAnsi"/>
          <w:color w:val="000000" w:themeColor="text1"/>
          <w:sz w:val="22"/>
          <w:szCs w:val="22"/>
          <w:lang w:val="pt-BR"/>
        </w:rPr>
        <w:t xml:space="preserve">semestralmente </w:t>
      </w:r>
      <w:r w:rsidR="00DA21BE">
        <w:rPr>
          <w:rFonts w:asciiTheme="minorHAnsi" w:hAnsiTheme="minorHAnsi" w:cstheme="minorHAnsi"/>
          <w:color w:val="000000" w:themeColor="text1"/>
          <w:sz w:val="22"/>
          <w:szCs w:val="22"/>
          <w:lang w:val="pt-BR"/>
        </w:rPr>
        <w:t>n</w:t>
      </w:r>
      <w:r w:rsidR="009630F4" w:rsidRPr="001C7212">
        <w:rPr>
          <w:rFonts w:asciiTheme="minorHAnsi" w:hAnsiTheme="minorHAnsi" w:cstheme="minorHAnsi"/>
          <w:color w:val="000000" w:themeColor="text1"/>
          <w:sz w:val="22"/>
          <w:szCs w:val="22"/>
          <w:lang w:val="pt-BR"/>
        </w:rPr>
        <w:t xml:space="preserve">o último dia dos meses de </w:t>
      </w:r>
      <w:r w:rsidR="00DA21BE">
        <w:rPr>
          <w:rFonts w:asciiTheme="minorHAnsi" w:hAnsiTheme="minorHAnsi" w:cstheme="minorHAnsi"/>
          <w:color w:val="000000" w:themeColor="text1"/>
          <w:sz w:val="22"/>
          <w:szCs w:val="22"/>
          <w:lang w:val="pt-BR"/>
        </w:rPr>
        <w:t>janeiro</w:t>
      </w:r>
      <w:r w:rsidR="00DA21BE" w:rsidRPr="001C7212">
        <w:rPr>
          <w:rFonts w:asciiTheme="minorHAnsi" w:hAnsiTheme="minorHAnsi" w:cstheme="minorHAnsi"/>
          <w:color w:val="000000" w:themeColor="text1"/>
          <w:sz w:val="22"/>
          <w:szCs w:val="22"/>
          <w:lang w:val="pt-BR"/>
        </w:rPr>
        <w:t xml:space="preserve"> </w:t>
      </w:r>
      <w:r w:rsidRPr="001C7212">
        <w:rPr>
          <w:rFonts w:asciiTheme="minorHAnsi" w:hAnsiTheme="minorHAnsi" w:cstheme="minorHAnsi"/>
          <w:color w:val="000000" w:themeColor="text1"/>
          <w:sz w:val="22"/>
          <w:szCs w:val="22"/>
          <w:lang w:val="pt-BR"/>
        </w:rPr>
        <w:t xml:space="preserve">e </w:t>
      </w:r>
      <w:r w:rsidR="00DA21BE">
        <w:rPr>
          <w:rFonts w:asciiTheme="minorHAnsi" w:hAnsiTheme="minorHAnsi" w:cstheme="minorHAnsi"/>
          <w:color w:val="000000" w:themeColor="text1"/>
          <w:sz w:val="22"/>
          <w:szCs w:val="22"/>
          <w:lang w:val="pt-BR"/>
        </w:rPr>
        <w:t>julho</w:t>
      </w:r>
      <w:r w:rsidR="001938AC" w:rsidRPr="001C7212">
        <w:rPr>
          <w:rFonts w:asciiTheme="minorHAnsi" w:hAnsiTheme="minorHAnsi" w:cstheme="minorHAnsi"/>
          <w:color w:val="000000" w:themeColor="text1"/>
          <w:sz w:val="22"/>
          <w:szCs w:val="22"/>
          <w:lang w:val="pt-BR"/>
        </w:rPr>
        <w:t>,</w:t>
      </w:r>
      <w:r w:rsidRPr="001C7212">
        <w:rPr>
          <w:rFonts w:asciiTheme="minorHAnsi" w:hAnsiTheme="minorHAnsi" w:cstheme="minorHAnsi"/>
          <w:color w:val="000000" w:themeColor="text1"/>
          <w:sz w:val="22"/>
          <w:szCs w:val="22"/>
          <w:lang w:val="pt-BR"/>
        </w:rPr>
        <w:t xml:space="preserve"> referentes aos semestres findos em </w:t>
      </w:r>
      <w:r w:rsidR="00DA21BE">
        <w:rPr>
          <w:rFonts w:asciiTheme="minorHAnsi" w:hAnsiTheme="minorHAnsi" w:cstheme="minorHAnsi"/>
          <w:color w:val="000000" w:themeColor="text1"/>
          <w:sz w:val="22"/>
          <w:szCs w:val="22"/>
          <w:lang w:val="pt-BR"/>
        </w:rPr>
        <w:t>dezembro</w:t>
      </w:r>
      <w:r w:rsidR="00DA21BE" w:rsidRPr="001C7212">
        <w:rPr>
          <w:rFonts w:asciiTheme="minorHAnsi" w:hAnsiTheme="minorHAnsi" w:cstheme="minorHAnsi"/>
          <w:color w:val="000000" w:themeColor="text1"/>
          <w:sz w:val="22"/>
          <w:szCs w:val="22"/>
          <w:lang w:val="pt-BR"/>
        </w:rPr>
        <w:t xml:space="preserve"> </w:t>
      </w:r>
      <w:r w:rsidRPr="001C7212">
        <w:rPr>
          <w:rFonts w:asciiTheme="minorHAnsi" w:hAnsiTheme="minorHAnsi" w:cstheme="minorHAnsi"/>
          <w:color w:val="000000" w:themeColor="text1"/>
          <w:sz w:val="22"/>
          <w:szCs w:val="22"/>
          <w:lang w:val="pt-BR"/>
        </w:rPr>
        <w:t xml:space="preserve">e </w:t>
      </w:r>
      <w:r w:rsidR="00DA21BE">
        <w:rPr>
          <w:rFonts w:asciiTheme="minorHAnsi" w:hAnsiTheme="minorHAnsi" w:cstheme="minorHAnsi"/>
          <w:color w:val="000000" w:themeColor="text1"/>
          <w:sz w:val="22"/>
          <w:szCs w:val="22"/>
          <w:lang w:val="pt-BR"/>
        </w:rPr>
        <w:t>junho</w:t>
      </w:r>
      <w:r w:rsidR="00DA21BE" w:rsidRPr="001C7212">
        <w:rPr>
          <w:rFonts w:asciiTheme="minorHAnsi" w:hAnsiTheme="minorHAnsi" w:cstheme="minorHAnsi"/>
          <w:color w:val="000000" w:themeColor="text1"/>
          <w:sz w:val="22"/>
          <w:szCs w:val="22"/>
          <w:lang w:val="pt-BR"/>
        </w:rPr>
        <w:t xml:space="preserve"> </w:t>
      </w:r>
      <w:r w:rsidRPr="001C7212">
        <w:rPr>
          <w:rFonts w:asciiTheme="minorHAnsi" w:hAnsiTheme="minorHAnsi" w:cstheme="minorHAnsi"/>
          <w:color w:val="000000" w:themeColor="text1"/>
          <w:sz w:val="22"/>
          <w:szCs w:val="22"/>
          <w:lang w:val="pt-BR"/>
        </w:rPr>
        <w:t>de cada ano,</w:t>
      </w:r>
      <w:r w:rsidR="001938AC" w:rsidRPr="001C7212">
        <w:rPr>
          <w:rFonts w:asciiTheme="minorHAnsi" w:hAnsiTheme="minorHAnsi" w:cstheme="minorHAnsi"/>
          <w:color w:val="000000" w:themeColor="text1"/>
          <w:sz w:val="22"/>
          <w:szCs w:val="22"/>
          <w:lang w:val="pt-BR"/>
        </w:rPr>
        <w:t xml:space="preserve"> </w:t>
      </w:r>
      <w:r w:rsidR="00432A79" w:rsidRPr="001C7212">
        <w:rPr>
          <w:rFonts w:asciiTheme="minorHAnsi" w:hAnsiTheme="minorHAnsi" w:cstheme="minorHAnsi"/>
          <w:color w:val="000000" w:themeColor="text1"/>
          <w:sz w:val="22"/>
          <w:szCs w:val="22"/>
          <w:lang w:val="pt-BR"/>
        </w:rPr>
        <w:t xml:space="preserve">a partir </w:t>
      </w:r>
      <w:r w:rsidR="00B91B02" w:rsidRPr="001C7212">
        <w:rPr>
          <w:rFonts w:asciiTheme="minorHAnsi" w:hAnsiTheme="minorHAnsi" w:cstheme="minorHAnsi"/>
          <w:color w:val="000000" w:themeColor="text1"/>
          <w:sz w:val="22"/>
          <w:szCs w:val="22"/>
          <w:lang w:val="pt-BR"/>
        </w:rPr>
        <w:t>da Data de Emissão</w:t>
      </w:r>
      <w:r w:rsidR="000B116F" w:rsidRPr="001C7212">
        <w:rPr>
          <w:rFonts w:asciiTheme="minorHAnsi" w:hAnsiTheme="minorHAnsi" w:cstheme="minorHAnsi"/>
          <w:color w:val="000000" w:themeColor="text1"/>
          <w:sz w:val="22"/>
          <w:szCs w:val="22"/>
          <w:lang w:val="pt-BR"/>
        </w:rPr>
        <w:t>,</w:t>
      </w:r>
      <w:r w:rsidR="00DA21BE">
        <w:rPr>
          <w:rFonts w:asciiTheme="minorHAnsi" w:hAnsiTheme="minorHAnsi" w:cstheme="minorHAnsi"/>
          <w:color w:val="000000" w:themeColor="text1"/>
          <w:sz w:val="22"/>
          <w:szCs w:val="22"/>
          <w:lang w:val="pt-BR"/>
        </w:rPr>
        <w:t xml:space="preserve"> sendo o primeiro relatório devido em 30 de julho de 2022,</w:t>
      </w:r>
      <w:r w:rsidR="00B91B02" w:rsidRPr="001C7212">
        <w:rPr>
          <w:rFonts w:asciiTheme="minorHAnsi" w:hAnsiTheme="minorHAnsi" w:cstheme="minorHAnsi"/>
          <w:color w:val="000000" w:themeColor="text1"/>
          <w:sz w:val="22"/>
          <w:szCs w:val="22"/>
          <w:lang w:val="pt-BR"/>
        </w:rPr>
        <w:t xml:space="preserve"> </w:t>
      </w:r>
      <w:r w:rsidR="00432A79" w:rsidRPr="001C7212">
        <w:rPr>
          <w:rFonts w:asciiTheme="minorHAnsi" w:hAnsiTheme="minorHAnsi" w:cstheme="minorHAnsi"/>
          <w:color w:val="000000" w:themeColor="text1"/>
          <w:sz w:val="22"/>
          <w:szCs w:val="22"/>
          <w:lang w:val="pt-BR"/>
        </w:rPr>
        <w:t xml:space="preserve">até a alocação total do Valor Total da Emissão, o efetivo direcionamento de todos os recursos obtidos por meio da presente Emissão </w:t>
      </w:r>
      <w:r w:rsidR="00500B1D" w:rsidRPr="001C7212">
        <w:rPr>
          <w:rFonts w:asciiTheme="minorHAnsi" w:hAnsiTheme="minorHAnsi" w:cstheme="minorHAnsi"/>
          <w:color w:val="000000" w:themeColor="text1"/>
          <w:sz w:val="22"/>
          <w:szCs w:val="22"/>
          <w:lang w:val="pt-BR"/>
        </w:rPr>
        <w:t>para o</w:t>
      </w:r>
      <w:r w:rsidR="00B96FEC" w:rsidRPr="001C7212">
        <w:rPr>
          <w:rFonts w:asciiTheme="minorHAnsi" w:hAnsiTheme="minorHAnsi" w:cstheme="minorHAnsi"/>
          <w:color w:val="000000" w:themeColor="text1"/>
          <w:sz w:val="22"/>
          <w:szCs w:val="22"/>
          <w:lang w:val="pt-BR"/>
        </w:rPr>
        <w:t>s</w:t>
      </w:r>
      <w:r w:rsidR="00500B1D" w:rsidRPr="001C7212">
        <w:rPr>
          <w:rFonts w:asciiTheme="minorHAnsi" w:hAnsiTheme="minorHAnsi" w:cstheme="minorHAnsi"/>
          <w:color w:val="000000" w:themeColor="text1"/>
          <w:sz w:val="22"/>
          <w:szCs w:val="22"/>
          <w:lang w:val="pt-BR"/>
        </w:rPr>
        <w:t xml:space="preserve"> Empreendimento</w:t>
      </w:r>
      <w:r w:rsidR="00B96FEC" w:rsidRPr="001C7212">
        <w:rPr>
          <w:rFonts w:asciiTheme="minorHAnsi" w:hAnsiTheme="minorHAnsi" w:cstheme="minorHAnsi"/>
          <w:color w:val="000000" w:themeColor="text1"/>
          <w:sz w:val="22"/>
          <w:szCs w:val="22"/>
          <w:lang w:val="pt-BR"/>
        </w:rPr>
        <w:t>s</w:t>
      </w:r>
      <w:r w:rsidR="00500B1D" w:rsidRPr="001C7212">
        <w:rPr>
          <w:rFonts w:asciiTheme="minorHAnsi" w:hAnsiTheme="minorHAnsi" w:cstheme="minorHAnsi"/>
          <w:color w:val="000000" w:themeColor="text1"/>
          <w:sz w:val="22"/>
          <w:szCs w:val="22"/>
          <w:lang w:val="pt-BR"/>
        </w:rPr>
        <w:t xml:space="preserve"> Alvo, </w:t>
      </w:r>
      <w:r w:rsidR="008A7462" w:rsidRPr="001C7212">
        <w:rPr>
          <w:rFonts w:asciiTheme="minorHAnsi" w:hAnsiTheme="minorHAnsi" w:cstheme="minorHAnsi"/>
          <w:color w:val="000000" w:themeColor="text1"/>
          <w:sz w:val="22"/>
          <w:szCs w:val="22"/>
          <w:lang w:val="pt-BR"/>
        </w:rPr>
        <w:t>observada a Destinação de Recursos</w:t>
      </w:r>
      <w:r w:rsidR="00432A79" w:rsidRPr="001C7212">
        <w:rPr>
          <w:rFonts w:asciiTheme="minorHAnsi" w:hAnsiTheme="minorHAnsi" w:cstheme="minorHAnsi"/>
          <w:color w:val="000000" w:themeColor="text1"/>
          <w:sz w:val="22"/>
          <w:szCs w:val="22"/>
          <w:lang w:val="pt-BR"/>
        </w:rPr>
        <w:t xml:space="preserve">, exclusivamente </w:t>
      </w:r>
      <w:r w:rsidR="00432A79" w:rsidRPr="001C7212">
        <w:rPr>
          <w:rFonts w:asciiTheme="minorHAnsi" w:hAnsiTheme="minorHAnsi" w:cstheme="minorHAnsi"/>
          <w:sz w:val="22"/>
          <w:szCs w:val="22"/>
          <w:lang w:val="pt-BR"/>
        </w:rPr>
        <w:t xml:space="preserve">por meio de declaração na forma descrita no </w:t>
      </w:r>
      <w:r w:rsidR="00432A79" w:rsidRPr="001C7212">
        <w:rPr>
          <w:rFonts w:asciiTheme="minorHAnsi" w:hAnsiTheme="minorHAnsi" w:cstheme="minorHAnsi"/>
          <w:sz w:val="22"/>
          <w:szCs w:val="22"/>
          <w:u w:val="single"/>
          <w:lang w:val="pt-BR"/>
        </w:rPr>
        <w:t xml:space="preserve">Anexo </w:t>
      </w:r>
      <w:r w:rsidR="001B3777" w:rsidRPr="001C7212">
        <w:rPr>
          <w:rFonts w:asciiTheme="minorHAnsi" w:hAnsiTheme="minorHAnsi" w:cstheme="minorHAnsi"/>
          <w:sz w:val="22"/>
          <w:szCs w:val="22"/>
          <w:u w:val="single"/>
          <w:lang w:val="pt-BR"/>
        </w:rPr>
        <w:t>I</w:t>
      </w:r>
      <w:r w:rsidR="00432A79" w:rsidRPr="001C7212">
        <w:rPr>
          <w:rFonts w:asciiTheme="minorHAnsi" w:hAnsiTheme="minorHAnsi" w:cstheme="minorHAnsi"/>
          <w:sz w:val="22"/>
          <w:szCs w:val="22"/>
          <w:u w:val="single"/>
          <w:lang w:val="pt-BR"/>
        </w:rPr>
        <w:t>II</w:t>
      </w:r>
      <w:r w:rsidR="00432A79" w:rsidRPr="001C7212">
        <w:rPr>
          <w:rFonts w:asciiTheme="minorHAnsi" w:hAnsiTheme="minorHAnsi" w:cstheme="minorHAnsi"/>
          <w:sz w:val="22"/>
          <w:szCs w:val="22"/>
          <w:lang w:val="pt-BR"/>
        </w:rPr>
        <w:t xml:space="preserve">, </w:t>
      </w:r>
      <w:r w:rsidRPr="001C7212">
        <w:rPr>
          <w:rFonts w:asciiTheme="minorHAnsi" w:hAnsiTheme="minorHAnsi" w:cstheme="minorHAnsi"/>
          <w:sz w:val="22"/>
          <w:szCs w:val="22"/>
          <w:lang w:val="pt-BR"/>
        </w:rPr>
        <w:t xml:space="preserve">cujo primeiro relatório será devido em </w:t>
      </w:r>
      <w:r w:rsidR="00DA21BE">
        <w:rPr>
          <w:rFonts w:asciiTheme="minorHAnsi" w:hAnsiTheme="minorHAnsi" w:cstheme="minorHAnsi"/>
          <w:sz w:val="22"/>
          <w:szCs w:val="22"/>
          <w:lang w:val="pt-BR"/>
        </w:rPr>
        <w:t>julho</w:t>
      </w:r>
      <w:r w:rsidR="00DA21BE" w:rsidRPr="001C7212">
        <w:rPr>
          <w:rFonts w:asciiTheme="minorHAnsi" w:hAnsiTheme="minorHAnsi" w:cstheme="minorHAnsi"/>
          <w:sz w:val="22"/>
          <w:szCs w:val="22"/>
          <w:lang w:val="pt-BR"/>
        </w:rPr>
        <w:t xml:space="preserve"> </w:t>
      </w:r>
      <w:r w:rsidRPr="001C7212">
        <w:rPr>
          <w:rFonts w:asciiTheme="minorHAnsi" w:hAnsiTheme="minorHAnsi" w:cstheme="minorHAnsi"/>
          <w:sz w:val="22"/>
          <w:szCs w:val="22"/>
          <w:lang w:val="pt-BR"/>
        </w:rPr>
        <w:t xml:space="preserve">de </w:t>
      </w:r>
      <w:r w:rsidR="00DA21BE">
        <w:rPr>
          <w:rFonts w:asciiTheme="minorHAnsi" w:hAnsiTheme="minorHAnsi" w:cstheme="minorHAnsi"/>
          <w:sz w:val="22"/>
          <w:szCs w:val="22"/>
          <w:lang w:val="pt-BR"/>
        </w:rPr>
        <w:t>2022</w:t>
      </w:r>
      <w:r w:rsidRPr="00DA21BE">
        <w:rPr>
          <w:rFonts w:asciiTheme="minorHAnsi" w:hAnsiTheme="minorHAnsi" w:cstheme="minorHAnsi"/>
          <w:sz w:val="22"/>
          <w:szCs w:val="22"/>
          <w:lang w:val="pt-BR"/>
        </w:rPr>
        <w:t>,</w:t>
      </w:r>
      <w:r w:rsidRPr="001C7212">
        <w:rPr>
          <w:rFonts w:asciiTheme="minorHAnsi" w:hAnsiTheme="minorHAnsi" w:cstheme="minorHAnsi"/>
          <w:sz w:val="22"/>
          <w:szCs w:val="22"/>
          <w:lang w:val="pt-BR"/>
        </w:rPr>
        <w:t xml:space="preserve"> </w:t>
      </w:r>
      <w:r w:rsidR="00432A79" w:rsidRPr="001C7212">
        <w:rPr>
          <w:rFonts w:asciiTheme="minorHAnsi" w:hAnsiTheme="minorHAnsi" w:cstheme="minorHAnsi"/>
          <w:sz w:val="22"/>
          <w:szCs w:val="22"/>
          <w:lang w:val="pt-BR"/>
        </w:rPr>
        <w:t>devidamente assinado pelos representantes legais da Emissora</w:t>
      </w:r>
      <w:r w:rsidR="002C433B" w:rsidRPr="001C7212">
        <w:rPr>
          <w:rFonts w:asciiTheme="minorHAnsi" w:hAnsiTheme="minorHAnsi" w:cstheme="minorHAnsi"/>
          <w:color w:val="000000" w:themeColor="text1"/>
          <w:sz w:val="22"/>
          <w:szCs w:val="22"/>
          <w:lang w:val="pt-BR"/>
        </w:rPr>
        <w:t xml:space="preserve">, </w:t>
      </w:r>
      <w:r w:rsidRPr="00F85735">
        <w:rPr>
          <w:rFonts w:asciiTheme="minorHAnsi" w:hAnsiTheme="minorHAnsi" w:cstheme="minorHAnsi"/>
          <w:sz w:val="22"/>
          <w:szCs w:val="22"/>
        </w:rPr>
        <w:t>acompanhado dos relatórios de medição de obras elaborados pelo técnico responsável pelos Empreendimentos</w:t>
      </w:r>
      <w:r w:rsidR="001C7212" w:rsidRPr="00F85735">
        <w:rPr>
          <w:rFonts w:asciiTheme="minorHAnsi" w:hAnsiTheme="minorHAnsi" w:cstheme="minorHAnsi"/>
          <w:sz w:val="22"/>
          <w:szCs w:val="22"/>
          <w:lang w:val="pt-BR"/>
        </w:rPr>
        <w:t xml:space="preserve"> Alvo</w:t>
      </w:r>
      <w:r w:rsidRPr="00F85735">
        <w:rPr>
          <w:rFonts w:asciiTheme="minorHAnsi" w:hAnsiTheme="minorHAnsi" w:cstheme="minorHAnsi"/>
          <w:sz w:val="22"/>
          <w:szCs w:val="22"/>
        </w:rPr>
        <w:t xml:space="preserve"> e do cronograma físico financeiro de avanço de obras dos Empreendimentos</w:t>
      </w:r>
      <w:r w:rsidR="001C7212" w:rsidRPr="00F85735">
        <w:rPr>
          <w:rFonts w:asciiTheme="minorHAnsi" w:hAnsiTheme="minorHAnsi" w:cstheme="minorHAnsi"/>
          <w:sz w:val="22"/>
          <w:szCs w:val="22"/>
          <w:lang w:val="pt-BR"/>
        </w:rPr>
        <w:t xml:space="preserve"> Alvo</w:t>
      </w:r>
      <w:r w:rsidRPr="00F85735">
        <w:rPr>
          <w:rFonts w:asciiTheme="minorHAnsi" w:hAnsiTheme="minorHAnsi" w:cstheme="minorHAnsi"/>
          <w:sz w:val="22"/>
          <w:szCs w:val="22"/>
        </w:rPr>
        <w:t xml:space="preserve"> do respectivo semestre </w:t>
      </w:r>
      <w:r w:rsidRPr="001C7212">
        <w:rPr>
          <w:rFonts w:asciiTheme="minorHAnsi" w:hAnsiTheme="minorHAnsi" w:cstheme="minorHAnsi"/>
          <w:color w:val="000000" w:themeColor="text1"/>
          <w:sz w:val="22"/>
          <w:szCs w:val="22"/>
          <w:lang w:val="pt-BR"/>
        </w:rPr>
        <w:t>(“</w:t>
      </w:r>
      <w:r w:rsidRPr="001C7212">
        <w:rPr>
          <w:rFonts w:asciiTheme="minorHAnsi" w:hAnsiTheme="minorHAnsi" w:cstheme="minorHAnsi"/>
          <w:color w:val="000000" w:themeColor="text1"/>
          <w:sz w:val="22"/>
          <w:szCs w:val="22"/>
          <w:u w:val="single"/>
          <w:lang w:val="pt-BR"/>
        </w:rPr>
        <w:t>Documentos Comprobatórios</w:t>
      </w:r>
      <w:r w:rsidRPr="001C7212">
        <w:rPr>
          <w:rFonts w:asciiTheme="minorHAnsi" w:hAnsiTheme="minorHAnsi" w:cstheme="minorHAnsi"/>
          <w:color w:val="000000" w:themeColor="text1"/>
          <w:sz w:val="22"/>
          <w:szCs w:val="22"/>
          <w:lang w:val="pt-BR"/>
        </w:rPr>
        <w:t xml:space="preserve">”). </w:t>
      </w:r>
      <w:r w:rsidRPr="00F85735">
        <w:rPr>
          <w:rFonts w:asciiTheme="minorHAnsi" w:hAnsiTheme="minorHAnsi" w:cstheme="minorHAnsi"/>
          <w:sz w:val="22"/>
          <w:szCs w:val="22"/>
        </w:rPr>
        <w:t xml:space="preserve">Adicionalmente, sempre que razoavelmente solicitado por escrito por qualquer </w:t>
      </w:r>
      <w:r w:rsidR="00615119" w:rsidRPr="00F85735">
        <w:rPr>
          <w:rFonts w:asciiTheme="minorHAnsi" w:hAnsiTheme="minorHAnsi" w:cstheme="minorHAnsi"/>
          <w:sz w:val="22"/>
          <w:szCs w:val="22"/>
          <w:lang w:val="pt-BR"/>
        </w:rPr>
        <w:t>A</w:t>
      </w:r>
      <w:r w:rsidRPr="00F85735">
        <w:rPr>
          <w:rFonts w:asciiTheme="minorHAnsi" w:hAnsiTheme="minorHAnsi" w:cstheme="minorHAnsi"/>
          <w:sz w:val="22"/>
          <w:szCs w:val="22"/>
        </w:rPr>
        <w:t xml:space="preserve">utoridade, pela CVM, Receita Federal do Brasil ou de qualquer outro órgão regulador decorrente de solicitação ao Agente Fiduciário dos CRI e/ou ao Debenturista, para fins de atendimento das obrigações legais e exigências de órgãos reguladores e fiscalizadores, a Emissora deverá enviar cópias </w:t>
      </w:r>
      <w:r w:rsidR="00693114" w:rsidRPr="001C7212">
        <w:rPr>
          <w:rFonts w:asciiTheme="minorHAnsi" w:hAnsiTheme="minorHAnsi" w:cstheme="minorHAnsi"/>
          <w:color w:val="000000" w:themeColor="text1"/>
          <w:sz w:val="22"/>
          <w:szCs w:val="22"/>
          <w:lang w:val="pt-BR"/>
        </w:rPr>
        <w:t>dos contratos que deram origem, notas fiscais e seus arquivos no formato “XML” de autenticação das notas fiscais</w:t>
      </w:r>
      <w:r w:rsidR="00615119" w:rsidRPr="001C7212">
        <w:rPr>
          <w:rFonts w:asciiTheme="minorHAnsi" w:hAnsiTheme="minorHAnsi" w:cstheme="minorHAnsi"/>
          <w:color w:val="000000" w:themeColor="text1"/>
          <w:sz w:val="22"/>
          <w:szCs w:val="22"/>
          <w:lang w:val="pt-BR"/>
        </w:rPr>
        <w:t xml:space="preserve"> (se aplicável)</w:t>
      </w:r>
      <w:r w:rsidR="00693114" w:rsidRPr="001C7212">
        <w:rPr>
          <w:rFonts w:asciiTheme="minorHAnsi" w:hAnsiTheme="minorHAnsi" w:cstheme="minorHAnsi"/>
          <w:color w:val="000000" w:themeColor="text1"/>
          <w:sz w:val="22"/>
          <w:szCs w:val="22"/>
          <w:lang w:val="pt-BR"/>
        </w:rPr>
        <w:t xml:space="preserve">, faturas, extratos bancários, </w:t>
      </w:r>
      <w:r w:rsidR="00C20CE5" w:rsidRPr="001C7212">
        <w:rPr>
          <w:rFonts w:asciiTheme="minorHAnsi" w:hAnsiTheme="minorHAnsi" w:cstheme="minorHAnsi"/>
          <w:color w:val="000000" w:themeColor="text1"/>
          <w:sz w:val="22"/>
          <w:szCs w:val="22"/>
          <w:lang w:val="pt-BR"/>
        </w:rPr>
        <w:t xml:space="preserve">comprovantes de pagamento, </w:t>
      </w:r>
      <w:r w:rsidR="00693114" w:rsidRPr="001C7212">
        <w:rPr>
          <w:rFonts w:asciiTheme="minorHAnsi" w:hAnsiTheme="minorHAnsi" w:cstheme="minorHAnsi"/>
          <w:color w:val="000000" w:themeColor="text1"/>
          <w:sz w:val="22"/>
          <w:szCs w:val="22"/>
          <w:lang w:val="pt-BR"/>
        </w:rPr>
        <w:t>demonstrativos contábeis da Emissora</w:t>
      </w:r>
      <w:r w:rsidR="008A7462" w:rsidRPr="001C7212">
        <w:rPr>
          <w:rFonts w:asciiTheme="minorHAnsi" w:hAnsiTheme="minorHAnsi" w:cstheme="minorHAnsi"/>
          <w:color w:val="000000" w:themeColor="text1"/>
          <w:sz w:val="22"/>
          <w:szCs w:val="22"/>
          <w:lang w:val="pt-BR"/>
        </w:rPr>
        <w:t xml:space="preserve"> </w:t>
      </w:r>
      <w:r w:rsidR="00693114" w:rsidRPr="001C7212">
        <w:rPr>
          <w:rFonts w:asciiTheme="minorHAnsi" w:hAnsiTheme="minorHAnsi" w:cstheme="minorHAnsi"/>
          <w:color w:val="000000" w:themeColor="text1"/>
          <w:sz w:val="22"/>
          <w:szCs w:val="22"/>
          <w:lang w:val="pt-BR"/>
        </w:rPr>
        <w:t>e/ou documentos relacionados</w:t>
      </w:r>
      <w:r w:rsidR="00615119" w:rsidRPr="001C7212">
        <w:rPr>
          <w:rFonts w:asciiTheme="minorHAnsi" w:hAnsiTheme="minorHAnsi" w:cstheme="minorHAnsi"/>
          <w:color w:val="000000" w:themeColor="text1"/>
          <w:sz w:val="22"/>
          <w:szCs w:val="22"/>
          <w:lang w:val="pt-BR"/>
        </w:rPr>
        <w:t>,</w:t>
      </w:r>
      <w:r w:rsidR="00693114" w:rsidRPr="001C7212">
        <w:rPr>
          <w:rFonts w:asciiTheme="minorHAnsi" w:hAnsiTheme="minorHAnsi" w:cstheme="minorHAnsi"/>
          <w:color w:val="000000" w:themeColor="text1"/>
          <w:sz w:val="22"/>
          <w:szCs w:val="22"/>
          <w:lang w:val="pt-BR"/>
        </w:rPr>
        <w:t xml:space="preserve"> </w:t>
      </w:r>
      <w:r w:rsidR="00615119" w:rsidRPr="001C7212">
        <w:rPr>
          <w:rFonts w:asciiTheme="minorHAnsi" w:hAnsiTheme="minorHAnsi" w:cstheme="minorHAnsi"/>
          <w:sz w:val="22"/>
          <w:szCs w:val="22"/>
          <w:lang w:val="pt-BR"/>
        </w:rPr>
        <w:t>os quais deverão ser apresentados pela Emissora, por meio eletrônico ou físico, no prazo de até 10 (dez) Dias Úteis contados do recebimento da referida solicitação ou em prazo menor em caso de solicitação realizada por Autoridade</w:t>
      </w:r>
      <w:r w:rsidR="00432A79" w:rsidRPr="001C7212">
        <w:rPr>
          <w:rFonts w:asciiTheme="minorHAnsi" w:hAnsiTheme="minorHAnsi" w:cstheme="minorHAnsi"/>
          <w:color w:val="000000" w:themeColor="text1"/>
          <w:sz w:val="22"/>
          <w:szCs w:val="22"/>
          <w:lang w:val="pt-BR"/>
        </w:rPr>
        <w:t xml:space="preserve">. </w:t>
      </w:r>
      <w:r w:rsidR="00615119" w:rsidRPr="00F85735">
        <w:rPr>
          <w:rFonts w:asciiTheme="minorHAnsi" w:hAnsiTheme="minorHAnsi" w:cstheme="minorHAnsi"/>
          <w:sz w:val="22"/>
          <w:szCs w:val="22"/>
        </w:rPr>
        <w:t xml:space="preserve">Caberá à Emissora a verificação e análise da veracidade dos documentos encaminhados, atestando, inclusive, que estes não foram objeto de fraude ou adulteração, não </w:t>
      </w:r>
      <w:r w:rsidR="00615119" w:rsidRPr="00F85735">
        <w:rPr>
          <w:rFonts w:asciiTheme="minorHAnsi" w:hAnsiTheme="minorHAnsi" w:cstheme="minorHAnsi"/>
          <w:sz w:val="22"/>
          <w:szCs w:val="22"/>
          <w:lang w:val="pt-BR"/>
        </w:rPr>
        <w:t>cabendo ao</w:t>
      </w:r>
      <w:r w:rsidR="00432A79" w:rsidRPr="001C7212">
        <w:rPr>
          <w:rFonts w:asciiTheme="minorHAnsi" w:hAnsiTheme="minorHAnsi" w:cstheme="minorHAnsi"/>
          <w:color w:val="000000" w:themeColor="text1"/>
          <w:sz w:val="22"/>
          <w:szCs w:val="22"/>
          <w:lang w:val="pt-BR"/>
        </w:rPr>
        <w:t xml:space="preserve"> Agente Fiduciário dos CRI </w:t>
      </w:r>
      <w:r w:rsidR="00615119" w:rsidRPr="001C7212">
        <w:rPr>
          <w:rFonts w:asciiTheme="minorHAnsi" w:hAnsiTheme="minorHAnsi" w:cstheme="minorHAnsi"/>
          <w:color w:val="000000" w:themeColor="text1"/>
          <w:sz w:val="22"/>
          <w:szCs w:val="22"/>
          <w:lang w:val="pt-BR"/>
        </w:rPr>
        <w:t>ou a Debenturista a</w:t>
      </w:r>
      <w:r w:rsidR="00432A79" w:rsidRPr="001C7212">
        <w:rPr>
          <w:rFonts w:asciiTheme="minorHAnsi" w:hAnsiTheme="minorHAnsi" w:cstheme="minorHAnsi"/>
          <w:color w:val="000000" w:themeColor="text1"/>
          <w:sz w:val="22"/>
          <w:szCs w:val="22"/>
          <w:lang w:val="pt-BR"/>
        </w:rPr>
        <w:t xml:space="preserve"> </w:t>
      </w:r>
      <w:r w:rsidR="00615119" w:rsidRPr="001C7212">
        <w:rPr>
          <w:rFonts w:asciiTheme="minorHAnsi" w:hAnsiTheme="minorHAnsi" w:cstheme="minorHAnsi"/>
          <w:color w:val="000000" w:themeColor="text1"/>
          <w:sz w:val="22"/>
          <w:szCs w:val="22"/>
          <w:lang w:val="pt-BR"/>
        </w:rPr>
        <w:t xml:space="preserve">responsabilidade </w:t>
      </w:r>
      <w:r w:rsidR="00432A79" w:rsidRPr="001C7212">
        <w:rPr>
          <w:rFonts w:asciiTheme="minorHAnsi" w:hAnsiTheme="minorHAnsi" w:cstheme="minorHAnsi"/>
          <w:color w:val="000000" w:themeColor="text1"/>
          <w:sz w:val="22"/>
          <w:szCs w:val="22"/>
          <w:lang w:val="pt-BR"/>
        </w:rPr>
        <w:t xml:space="preserve">por verificar a suficiência, validade, qualidade, veracidade ou completude das informações financeiras constantes dos </w:t>
      </w:r>
      <w:r w:rsidR="00C20CE5" w:rsidRPr="001C7212">
        <w:rPr>
          <w:rFonts w:asciiTheme="minorHAnsi" w:hAnsiTheme="minorHAnsi" w:cstheme="minorHAnsi"/>
          <w:color w:val="000000" w:themeColor="text1"/>
          <w:sz w:val="22"/>
          <w:szCs w:val="22"/>
          <w:lang w:val="pt-BR"/>
        </w:rPr>
        <w:t>Documentos Comprobatórios</w:t>
      </w:r>
      <w:r w:rsidR="00432A79" w:rsidRPr="001C7212">
        <w:rPr>
          <w:rFonts w:asciiTheme="minorHAnsi" w:hAnsiTheme="minorHAnsi" w:cstheme="minorHAnsi"/>
          <w:color w:val="000000" w:themeColor="text1"/>
          <w:sz w:val="22"/>
          <w:szCs w:val="22"/>
          <w:lang w:val="pt-BR"/>
        </w:rPr>
        <w:t xml:space="preserve"> enviados pela Emissora</w:t>
      </w:r>
      <w:r w:rsidR="00704452" w:rsidRPr="001C7212">
        <w:rPr>
          <w:rFonts w:asciiTheme="minorHAnsi" w:hAnsiTheme="minorHAnsi" w:cstheme="minorHAnsi"/>
          <w:sz w:val="22"/>
          <w:szCs w:val="22"/>
          <w:lang w:val="pt-BR"/>
        </w:rPr>
        <w:t>.</w:t>
      </w:r>
      <w:bookmarkEnd w:id="57"/>
    </w:p>
    <w:p w14:paraId="38E244DC"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5B789100" w14:textId="71D8B98D" w:rsidR="00693114" w:rsidRPr="00670043" w:rsidRDefault="00615119" w:rsidP="00E75A0B">
      <w:pPr>
        <w:pStyle w:val="PargrafodaLista"/>
        <w:numPr>
          <w:ilvl w:val="2"/>
          <w:numId w:val="21"/>
        </w:numPr>
        <w:spacing w:line="320" w:lineRule="exact"/>
        <w:ind w:left="0" w:firstLine="0"/>
        <w:contextualSpacing/>
        <w:jc w:val="both"/>
        <w:rPr>
          <w:rFonts w:asciiTheme="minorHAnsi" w:hAnsiTheme="minorHAnsi" w:cstheme="minorHAnsi"/>
          <w:sz w:val="22"/>
          <w:szCs w:val="22"/>
          <w:lang w:val="pt-BR"/>
        </w:rPr>
      </w:pPr>
      <w:bookmarkStart w:id="58" w:name="_Hlk86944010"/>
      <w:r w:rsidRPr="00F85735">
        <w:rPr>
          <w:rFonts w:asciiTheme="minorHAnsi" w:hAnsiTheme="minorHAnsi" w:cstheme="minorHAnsi"/>
          <w:sz w:val="22"/>
          <w:szCs w:val="22"/>
        </w:rPr>
        <w:lastRenderedPageBreak/>
        <w:t>O Agente Fiduciário dos CRI deverá envidar seus melhores esforços para obter a documentação necessária a fim de proceder com a verificação da destinação de recursos oriundos desta Escritura de Emissão. Adicionalmente, o Agente Fiduciário dos CRI considerará como corretas e verídicas as informações fornecidas pela Emissora</w:t>
      </w:r>
      <w:bookmarkEnd w:id="58"/>
      <w:r w:rsidR="00693114" w:rsidRPr="00670043">
        <w:rPr>
          <w:rFonts w:asciiTheme="minorHAnsi" w:hAnsiTheme="minorHAnsi" w:cstheme="minorHAnsi"/>
          <w:sz w:val="22"/>
          <w:szCs w:val="22"/>
          <w:lang w:val="pt-BR"/>
        </w:rPr>
        <w:t xml:space="preserve">. </w:t>
      </w:r>
    </w:p>
    <w:p w14:paraId="3B5F881D" w14:textId="77777777" w:rsidR="0089225B" w:rsidRPr="00DC7597" w:rsidRDefault="0089225B" w:rsidP="00DC7597">
      <w:pPr>
        <w:pStyle w:val="PargrafodaLista"/>
        <w:spacing w:line="320" w:lineRule="exact"/>
        <w:rPr>
          <w:rFonts w:asciiTheme="minorHAnsi" w:hAnsiTheme="minorHAnsi" w:cstheme="minorHAnsi"/>
          <w:sz w:val="22"/>
          <w:szCs w:val="22"/>
          <w:lang w:val="pt-BR"/>
        </w:rPr>
      </w:pPr>
    </w:p>
    <w:p w14:paraId="5AF59594" w14:textId="787D5263" w:rsidR="00704452" w:rsidRPr="00DC7597" w:rsidRDefault="00704452" w:rsidP="00E75A0B">
      <w:pPr>
        <w:pStyle w:val="PargrafodaLista"/>
        <w:numPr>
          <w:ilvl w:val="2"/>
          <w:numId w:val="21"/>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O descumprimento das obrigações dispostas na presente Cláusula </w:t>
      </w:r>
      <w:r w:rsidRPr="00DC7597">
        <w:rPr>
          <w:rFonts w:asciiTheme="minorHAnsi" w:hAnsiTheme="minorHAnsi" w:cstheme="minorHAnsi"/>
          <w:sz w:val="22"/>
          <w:szCs w:val="22"/>
          <w:lang w:val="pt-BR"/>
        </w:rPr>
        <w:fldChar w:fldCharType="begin"/>
      </w:r>
      <w:r w:rsidRPr="00DC7597">
        <w:rPr>
          <w:rFonts w:asciiTheme="minorHAnsi" w:hAnsiTheme="minorHAnsi" w:cstheme="minorHAnsi"/>
          <w:sz w:val="22"/>
          <w:szCs w:val="22"/>
          <w:lang w:val="pt-BR"/>
        </w:rPr>
        <w:instrText xml:space="preserve"> REF _DV_C73 \r \h  \* MERGEFORMAT </w:instrText>
      </w:r>
      <w:r w:rsidRPr="00DC7597">
        <w:rPr>
          <w:rFonts w:asciiTheme="minorHAnsi" w:hAnsiTheme="minorHAnsi" w:cstheme="minorHAnsi"/>
          <w:sz w:val="22"/>
          <w:szCs w:val="22"/>
          <w:lang w:val="pt-BR"/>
        </w:rPr>
      </w:r>
      <w:r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3.5</w:t>
      </w:r>
      <w:r w:rsidRPr="00DC7597">
        <w:rPr>
          <w:rFonts w:asciiTheme="minorHAnsi" w:hAnsiTheme="minorHAnsi" w:cstheme="minorHAnsi"/>
          <w:sz w:val="22"/>
          <w:szCs w:val="22"/>
          <w:lang w:val="pt-BR"/>
        </w:rPr>
        <w:fldChar w:fldCharType="end"/>
      </w:r>
      <w:r w:rsidRPr="00DC7597">
        <w:rPr>
          <w:rFonts w:asciiTheme="minorHAnsi" w:hAnsiTheme="minorHAnsi" w:cstheme="minorHAnsi"/>
          <w:sz w:val="22"/>
          <w:szCs w:val="22"/>
          <w:lang w:val="pt-BR"/>
        </w:rPr>
        <w:t xml:space="preserve"> (inclusive das obrigações de fazer e respectivos prazos e valores previstos nesta Escritura) poderá resultar no vencimento antecipado das Debêntures, na forma prevista do inciso </w:t>
      </w:r>
      <w:r w:rsidR="00965438">
        <w:rPr>
          <w:rFonts w:asciiTheme="minorHAnsi" w:hAnsiTheme="minorHAnsi" w:cstheme="minorHAnsi"/>
          <w:sz w:val="22"/>
          <w:szCs w:val="22"/>
          <w:lang w:val="pt-BR"/>
        </w:rPr>
        <w:fldChar w:fldCharType="begin"/>
      </w:r>
      <w:r w:rsidR="00965438">
        <w:rPr>
          <w:rFonts w:asciiTheme="minorHAnsi" w:hAnsiTheme="minorHAnsi" w:cstheme="minorHAnsi"/>
          <w:sz w:val="22"/>
          <w:szCs w:val="22"/>
          <w:lang w:val="pt-BR"/>
        </w:rPr>
        <w:instrText xml:space="preserve"> REF _Ref515026219 \r \h </w:instrText>
      </w:r>
      <w:r w:rsidR="00965438">
        <w:rPr>
          <w:rFonts w:asciiTheme="minorHAnsi" w:hAnsiTheme="minorHAnsi" w:cstheme="minorHAnsi"/>
          <w:sz w:val="22"/>
          <w:szCs w:val="22"/>
          <w:lang w:val="pt-BR"/>
        </w:rPr>
      </w:r>
      <w:r w:rsidR="00965438">
        <w:rPr>
          <w:rFonts w:asciiTheme="minorHAnsi" w:hAnsiTheme="minorHAnsi" w:cstheme="minorHAnsi"/>
          <w:sz w:val="22"/>
          <w:szCs w:val="22"/>
          <w:lang w:val="pt-BR"/>
        </w:rPr>
        <w:fldChar w:fldCharType="separate"/>
      </w:r>
      <w:r w:rsidR="00965438">
        <w:rPr>
          <w:rFonts w:asciiTheme="minorHAnsi" w:hAnsiTheme="minorHAnsi" w:cstheme="minorHAnsi"/>
          <w:sz w:val="22"/>
          <w:szCs w:val="22"/>
          <w:lang w:val="pt-BR"/>
        </w:rPr>
        <w:t>(b)</w:t>
      </w:r>
      <w:r w:rsidR="00965438">
        <w:rPr>
          <w:rFonts w:asciiTheme="minorHAnsi" w:hAnsiTheme="minorHAnsi" w:cstheme="minorHAnsi"/>
          <w:sz w:val="22"/>
          <w:szCs w:val="22"/>
          <w:lang w:val="pt-BR"/>
        </w:rPr>
        <w:fldChar w:fldCharType="end"/>
      </w:r>
      <w:r w:rsidRPr="00DC7597">
        <w:rPr>
          <w:rFonts w:asciiTheme="minorHAnsi" w:hAnsiTheme="minorHAnsi" w:cstheme="minorHAnsi"/>
          <w:sz w:val="22"/>
          <w:szCs w:val="22"/>
          <w:lang w:val="pt-BR"/>
        </w:rPr>
        <w:t xml:space="preserve"> da Cláusula</w:t>
      </w:r>
      <w:r w:rsidR="00914D46">
        <w:rPr>
          <w:rFonts w:asciiTheme="minorHAnsi" w:hAnsiTheme="minorHAnsi" w:cstheme="minorHAnsi"/>
          <w:sz w:val="22"/>
          <w:szCs w:val="22"/>
          <w:lang w:val="pt-BR"/>
        </w:rPr>
        <w:t xml:space="preserve"> </w:t>
      </w:r>
      <w:r w:rsidR="00965438">
        <w:rPr>
          <w:rFonts w:asciiTheme="minorHAnsi" w:hAnsiTheme="minorHAnsi" w:cstheme="minorHAnsi"/>
          <w:sz w:val="22"/>
          <w:szCs w:val="22"/>
          <w:lang w:val="pt-BR"/>
        </w:rPr>
        <w:fldChar w:fldCharType="begin"/>
      </w:r>
      <w:r w:rsidR="00965438">
        <w:rPr>
          <w:rFonts w:asciiTheme="minorHAnsi" w:hAnsiTheme="minorHAnsi" w:cstheme="minorHAnsi"/>
          <w:sz w:val="22"/>
          <w:szCs w:val="22"/>
          <w:lang w:val="pt-BR"/>
        </w:rPr>
        <w:instrText xml:space="preserve"> REF _Ref88081687 \r \h </w:instrText>
      </w:r>
      <w:r w:rsidR="00965438">
        <w:rPr>
          <w:rFonts w:asciiTheme="minorHAnsi" w:hAnsiTheme="minorHAnsi" w:cstheme="minorHAnsi"/>
          <w:sz w:val="22"/>
          <w:szCs w:val="22"/>
          <w:lang w:val="pt-BR"/>
        </w:rPr>
      </w:r>
      <w:r w:rsidR="00965438">
        <w:rPr>
          <w:rFonts w:asciiTheme="minorHAnsi" w:hAnsiTheme="minorHAnsi" w:cstheme="minorHAnsi"/>
          <w:sz w:val="22"/>
          <w:szCs w:val="22"/>
          <w:lang w:val="pt-BR"/>
        </w:rPr>
        <w:fldChar w:fldCharType="separate"/>
      </w:r>
      <w:r w:rsidR="00965438">
        <w:rPr>
          <w:rFonts w:asciiTheme="minorHAnsi" w:hAnsiTheme="minorHAnsi" w:cstheme="minorHAnsi"/>
          <w:sz w:val="22"/>
          <w:szCs w:val="22"/>
          <w:lang w:val="pt-BR"/>
        </w:rPr>
        <w:t>7.1</w:t>
      </w:r>
      <w:r w:rsidR="00965438">
        <w:rPr>
          <w:rFonts w:asciiTheme="minorHAnsi" w:hAnsiTheme="minorHAnsi" w:cstheme="minorHAnsi"/>
          <w:sz w:val="22"/>
          <w:szCs w:val="22"/>
          <w:lang w:val="pt-BR"/>
        </w:rPr>
        <w:fldChar w:fldCharType="end"/>
      </w:r>
      <w:r w:rsidRPr="00DC7597">
        <w:rPr>
          <w:rFonts w:asciiTheme="minorHAnsi" w:hAnsiTheme="minorHAnsi" w:cstheme="minorHAnsi"/>
          <w:sz w:val="22"/>
          <w:szCs w:val="22"/>
          <w:lang w:val="pt-BR"/>
        </w:rPr>
        <w:t xml:space="preserve"> desta Escritura. </w:t>
      </w:r>
    </w:p>
    <w:p w14:paraId="1A782ED4" w14:textId="77777777" w:rsidR="00693114" w:rsidRPr="00DC7597" w:rsidRDefault="00693114" w:rsidP="00DC7597">
      <w:pPr>
        <w:pStyle w:val="PargrafodaLista"/>
        <w:spacing w:line="320" w:lineRule="exact"/>
        <w:rPr>
          <w:rFonts w:asciiTheme="minorHAnsi" w:hAnsiTheme="minorHAnsi" w:cstheme="minorHAnsi"/>
          <w:sz w:val="22"/>
          <w:szCs w:val="22"/>
          <w:lang w:val="pt-BR"/>
        </w:rPr>
      </w:pPr>
    </w:p>
    <w:p w14:paraId="0FA92940" w14:textId="576A39FE" w:rsidR="00693114" w:rsidRPr="00D11441" w:rsidRDefault="00615119" w:rsidP="00E75A0B">
      <w:pPr>
        <w:pStyle w:val="PargrafodaLista"/>
        <w:numPr>
          <w:ilvl w:val="2"/>
          <w:numId w:val="21"/>
        </w:numPr>
        <w:spacing w:line="320" w:lineRule="exact"/>
        <w:ind w:left="0" w:firstLine="0"/>
        <w:contextualSpacing/>
        <w:jc w:val="both"/>
        <w:rPr>
          <w:rFonts w:asciiTheme="minorHAnsi" w:hAnsiTheme="minorHAnsi" w:cstheme="minorHAnsi"/>
          <w:sz w:val="22"/>
          <w:szCs w:val="22"/>
          <w:lang w:val="pt-BR"/>
        </w:rPr>
      </w:pPr>
      <w:r w:rsidRPr="00F85735">
        <w:rPr>
          <w:rFonts w:asciiTheme="minorHAnsi" w:hAnsiTheme="minorHAnsi" w:cstheme="minorHAnsi"/>
          <w:sz w:val="22"/>
          <w:szCs w:val="22"/>
        </w:rPr>
        <w:t xml:space="preserve">A </w:t>
      </w:r>
      <w:r w:rsidR="006A6D4D">
        <w:rPr>
          <w:rFonts w:asciiTheme="minorHAnsi" w:hAnsiTheme="minorHAnsi" w:cstheme="minorHAnsi"/>
          <w:sz w:val="22"/>
          <w:szCs w:val="22"/>
          <w:lang w:val="pt-BR"/>
        </w:rPr>
        <w:t>Emissora</w:t>
      </w:r>
      <w:r w:rsidRPr="00F85735">
        <w:rPr>
          <w:rFonts w:asciiTheme="minorHAnsi" w:hAnsiTheme="minorHAnsi" w:cstheme="minorHAnsi"/>
          <w:sz w:val="22"/>
          <w:szCs w:val="22"/>
        </w:rPr>
        <w:t xml:space="preserve"> será a responsável pela custódia e guarda dos documentos encaminhados da Destinação de Recursos que comprovem a utilização dos recursos </w:t>
      </w:r>
      <w:r w:rsidRPr="00F85735">
        <w:rPr>
          <w:rFonts w:asciiTheme="minorHAnsi" w:eastAsia="Calibri" w:hAnsiTheme="minorHAnsi" w:cstheme="minorHAnsi"/>
          <w:sz w:val="22"/>
          <w:szCs w:val="22"/>
        </w:rPr>
        <w:t xml:space="preserve">obtidos pela </w:t>
      </w:r>
      <w:r w:rsidR="006A6D4D">
        <w:rPr>
          <w:rFonts w:asciiTheme="minorHAnsi" w:eastAsia="Calibri" w:hAnsiTheme="minorHAnsi" w:cstheme="minorHAnsi"/>
          <w:sz w:val="22"/>
          <w:szCs w:val="22"/>
          <w:lang w:val="pt-BR"/>
        </w:rPr>
        <w:t>Emissora</w:t>
      </w:r>
      <w:r w:rsidRPr="00F85735">
        <w:rPr>
          <w:rFonts w:asciiTheme="minorHAnsi" w:eastAsia="Calibri" w:hAnsiTheme="minorHAnsi" w:cstheme="minorHAnsi"/>
          <w:sz w:val="22"/>
          <w:szCs w:val="22"/>
        </w:rPr>
        <w:t xml:space="preserve"> em razão do recebimento do </w:t>
      </w:r>
      <w:r w:rsidR="00047DFF" w:rsidRPr="00F85735">
        <w:rPr>
          <w:rFonts w:asciiTheme="minorHAnsi" w:eastAsia="Calibri" w:hAnsiTheme="minorHAnsi" w:cstheme="minorHAnsi"/>
          <w:sz w:val="22"/>
          <w:szCs w:val="22"/>
        </w:rPr>
        <w:t xml:space="preserve">preço de integralização </w:t>
      </w:r>
      <w:r w:rsidRPr="00F85735">
        <w:rPr>
          <w:rFonts w:asciiTheme="minorHAnsi" w:eastAsia="Calibri" w:hAnsiTheme="minorHAnsi" w:cstheme="minorHAnsi"/>
          <w:sz w:val="22"/>
          <w:szCs w:val="22"/>
        </w:rPr>
        <w:t>das Debêntures</w:t>
      </w:r>
      <w:r w:rsidRPr="00F85735">
        <w:rPr>
          <w:rFonts w:asciiTheme="minorHAnsi" w:hAnsiTheme="minorHAnsi" w:cstheme="minorHAnsi"/>
          <w:sz w:val="22"/>
          <w:szCs w:val="22"/>
        </w:rPr>
        <w:t>, nos termos da Escritura de Emissão</w:t>
      </w:r>
      <w:r w:rsidR="00693114" w:rsidRPr="00D11441">
        <w:rPr>
          <w:rFonts w:asciiTheme="minorHAnsi" w:hAnsiTheme="minorHAnsi" w:cstheme="minorHAnsi"/>
          <w:sz w:val="22"/>
          <w:szCs w:val="22"/>
          <w:lang w:val="pt-BR"/>
        </w:rPr>
        <w:t xml:space="preserve">. </w:t>
      </w:r>
    </w:p>
    <w:p w14:paraId="67A0327F"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07BE1F76" w14:textId="2393AD02" w:rsidR="00704452" w:rsidRPr="00DC7597" w:rsidRDefault="00704452" w:rsidP="00E75A0B">
      <w:pPr>
        <w:pStyle w:val="PargrafodaLista"/>
        <w:numPr>
          <w:ilvl w:val="2"/>
          <w:numId w:val="21"/>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Uma vez utilizada a totalidade dos recursos das Debêntures para os fins aqui previstos, o que será verificado pelo Agente Fiduciário dos CRI através da declaração da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e nos termos da Cláusula </w:t>
      </w:r>
      <w:r w:rsidRPr="00DC7597">
        <w:rPr>
          <w:rFonts w:asciiTheme="minorHAnsi" w:hAnsiTheme="minorHAnsi" w:cstheme="minorHAnsi"/>
          <w:sz w:val="22"/>
          <w:szCs w:val="22"/>
          <w:lang w:val="pt-BR"/>
        </w:rPr>
        <w:fldChar w:fldCharType="begin"/>
      </w:r>
      <w:r w:rsidRPr="00DC7597">
        <w:rPr>
          <w:rFonts w:asciiTheme="minorHAnsi" w:hAnsiTheme="minorHAnsi" w:cstheme="minorHAnsi"/>
          <w:sz w:val="22"/>
          <w:szCs w:val="22"/>
          <w:lang w:val="pt-BR"/>
        </w:rPr>
        <w:instrText xml:space="preserve"> REF _Ref515024889 \r \h  \* MERGEFORMAT </w:instrText>
      </w:r>
      <w:r w:rsidRPr="00DC7597">
        <w:rPr>
          <w:rFonts w:asciiTheme="minorHAnsi" w:hAnsiTheme="minorHAnsi" w:cstheme="minorHAnsi"/>
          <w:sz w:val="22"/>
          <w:szCs w:val="22"/>
          <w:lang w:val="pt-BR"/>
        </w:rPr>
      </w:r>
      <w:r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3.5.</w:t>
      </w:r>
      <w:r w:rsidRPr="00DC7597">
        <w:rPr>
          <w:rFonts w:asciiTheme="minorHAnsi" w:hAnsiTheme="minorHAnsi" w:cstheme="minorHAnsi"/>
          <w:sz w:val="22"/>
          <w:szCs w:val="22"/>
          <w:lang w:val="pt-BR"/>
        </w:rPr>
        <w:fldChar w:fldCharType="end"/>
      </w:r>
      <w:r w:rsidR="00047DFF">
        <w:rPr>
          <w:rFonts w:asciiTheme="minorHAnsi" w:hAnsiTheme="minorHAnsi" w:cstheme="minorHAnsi"/>
          <w:sz w:val="22"/>
          <w:szCs w:val="22"/>
          <w:lang w:val="pt-BR"/>
        </w:rPr>
        <w:t>8</w:t>
      </w:r>
      <w:r w:rsidRPr="00DC7597">
        <w:rPr>
          <w:rFonts w:asciiTheme="minorHAnsi" w:hAnsiTheme="minorHAnsi" w:cstheme="minorHAnsi"/>
          <w:sz w:val="22"/>
          <w:szCs w:val="22"/>
          <w:lang w:val="pt-BR"/>
        </w:rPr>
        <w:t xml:space="preserve"> desta Escritura, a </w:t>
      </w:r>
      <w:r w:rsidR="00025A25" w:rsidRPr="00DC7597">
        <w:rPr>
          <w:rFonts w:asciiTheme="minorHAnsi" w:hAnsiTheme="minorHAnsi" w:cstheme="minorHAnsi"/>
          <w:sz w:val="22"/>
          <w:szCs w:val="22"/>
          <w:lang w:val="pt-BR"/>
        </w:rPr>
        <w:t>Companhia</w:t>
      </w:r>
      <w:r w:rsidR="00CD36C6" w:rsidRPr="00DC7597">
        <w:rPr>
          <w:rFonts w:asciiTheme="minorHAnsi" w:hAnsiTheme="minorHAnsi" w:cstheme="minorHAnsi"/>
          <w:sz w:val="22"/>
          <w:szCs w:val="22"/>
          <w:lang w:val="pt-BR"/>
        </w:rPr>
        <w:t xml:space="preserve"> e o Agente Fiduciário dos CRI</w:t>
      </w:r>
      <w:r w:rsidRPr="00DC7597">
        <w:rPr>
          <w:rFonts w:asciiTheme="minorHAnsi" w:hAnsiTheme="minorHAnsi" w:cstheme="minorHAnsi"/>
          <w:sz w:val="22"/>
          <w:szCs w:val="22"/>
          <w:lang w:val="pt-BR"/>
        </w:rPr>
        <w:t xml:space="preserve"> ficar</w:t>
      </w:r>
      <w:r w:rsidR="00CD36C6" w:rsidRPr="00DC7597">
        <w:rPr>
          <w:rFonts w:asciiTheme="minorHAnsi" w:hAnsiTheme="minorHAnsi" w:cstheme="minorHAnsi"/>
          <w:sz w:val="22"/>
          <w:szCs w:val="22"/>
          <w:lang w:val="pt-BR"/>
        </w:rPr>
        <w:t>ão</w:t>
      </w:r>
      <w:r w:rsidRPr="00DC7597">
        <w:rPr>
          <w:rFonts w:asciiTheme="minorHAnsi" w:hAnsiTheme="minorHAnsi" w:cstheme="minorHAnsi"/>
          <w:sz w:val="22"/>
          <w:szCs w:val="22"/>
          <w:lang w:val="pt-BR"/>
        </w:rPr>
        <w:t xml:space="preserve"> desobrigad</w:t>
      </w:r>
      <w:r w:rsidR="00CD36C6" w:rsidRPr="00DC7597">
        <w:rPr>
          <w:rFonts w:asciiTheme="minorHAnsi" w:hAnsiTheme="minorHAnsi" w:cstheme="minorHAnsi"/>
          <w:sz w:val="22"/>
          <w:szCs w:val="22"/>
          <w:lang w:val="pt-BR"/>
        </w:rPr>
        <w:t>os</w:t>
      </w:r>
      <w:r w:rsidRPr="00DC7597">
        <w:rPr>
          <w:rFonts w:asciiTheme="minorHAnsi" w:hAnsiTheme="minorHAnsi" w:cstheme="minorHAnsi"/>
          <w:sz w:val="22"/>
          <w:szCs w:val="22"/>
          <w:lang w:val="pt-BR"/>
        </w:rPr>
        <w:t xml:space="preserve"> com relação às comprovações</w:t>
      </w:r>
      <w:r w:rsidR="00CD36C6" w:rsidRPr="00DC7597">
        <w:rPr>
          <w:rFonts w:asciiTheme="minorHAnsi" w:hAnsiTheme="minorHAnsi" w:cstheme="minorHAnsi"/>
          <w:sz w:val="22"/>
          <w:szCs w:val="22"/>
          <w:lang w:val="pt-BR"/>
        </w:rPr>
        <w:t xml:space="preserve"> e verificações</w:t>
      </w:r>
      <w:r w:rsidRPr="00DC7597">
        <w:rPr>
          <w:rFonts w:asciiTheme="minorHAnsi" w:hAnsiTheme="minorHAnsi" w:cstheme="minorHAnsi"/>
          <w:sz w:val="22"/>
          <w:szCs w:val="22"/>
          <w:lang w:val="pt-BR"/>
        </w:rPr>
        <w:t xml:space="preserve"> de que trata a Cláusula </w:t>
      </w:r>
      <w:r w:rsidRPr="00DC7597">
        <w:rPr>
          <w:rFonts w:asciiTheme="minorHAnsi" w:hAnsiTheme="minorHAnsi" w:cstheme="minorHAnsi"/>
          <w:sz w:val="22"/>
          <w:szCs w:val="22"/>
          <w:lang w:val="pt-BR"/>
        </w:rPr>
        <w:fldChar w:fldCharType="begin"/>
      </w:r>
      <w:r w:rsidRPr="00DC7597">
        <w:rPr>
          <w:rFonts w:asciiTheme="minorHAnsi" w:hAnsiTheme="minorHAnsi" w:cstheme="minorHAnsi"/>
          <w:sz w:val="22"/>
          <w:szCs w:val="22"/>
          <w:lang w:val="pt-BR"/>
        </w:rPr>
        <w:instrText xml:space="preserve"> REF _Ref515024889 \r \h </w:instrText>
      </w:r>
      <w:r w:rsidR="00C124CF" w:rsidRPr="00DC7597">
        <w:rPr>
          <w:rFonts w:asciiTheme="minorHAnsi" w:hAnsiTheme="minorHAnsi" w:cstheme="minorHAnsi"/>
          <w:sz w:val="22"/>
          <w:szCs w:val="22"/>
          <w:lang w:val="pt-BR"/>
        </w:rPr>
        <w:instrText xml:space="preserve"> \* MERGEFORMAT </w:instrText>
      </w:r>
      <w:r w:rsidRPr="00DC7597">
        <w:rPr>
          <w:rFonts w:asciiTheme="minorHAnsi" w:hAnsiTheme="minorHAnsi" w:cstheme="minorHAnsi"/>
          <w:sz w:val="22"/>
          <w:szCs w:val="22"/>
          <w:lang w:val="pt-BR"/>
        </w:rPr>
      </w:r>
      <w:r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3.5.</w:t>
      </w:r>
      <w:r w:rsidRPr="00DC7597">
        <w:rPr>
          <w:rFonts w:asciiTheme="minorHAnsi" w:hAnsiTheme="minorHAnsi" w:cstheme="minorHAnsi"/>
          <w:sz w:val="22"/>
          <w:szCs w:val="22"/>
          <w:lang w:val="pt-BR"/>
        </w:rPr>
        <w:fldChar w:fldCharType="end"/>
      </w:r>
      <w:r w:rsidR="00047DFF">
        <w:rPr>
          <w:rFonts w:asciiTheme="minorHAnsi" w:hAnsiTheme="minorHAnsi" w:cstheme="minorHAnsi"/>
          <w:sz w:val="22"/>
          <w:szCs w:val="22"/>
          <w:lang w:val="pt-BR"/>
        </w:rPr>
        <w:t>8</w:t>
      </w:r>
      <w:r w:rsidRPr="00DC7597">
        <w:rPr>
          <w:rFonts w:asciiTheme="minorHAnsi" w:hAnsiTheme="minorHAnsi" w:cstheme="minorHAnsi"/>
          <w:sz w:val="22"/>
          <w:szCs w:val="22"/>
          <w:lang w:val="pt-BR"/>
        </w:rPr>
        <w:t xml:space="preserve"> desta Escritura, exceto se em razão de determinação de Autoridades for necessária qualquer comprovação adicional.</w:t>
      </w:r>
    </w:p>
    <w:p w14:paraId="23C9A5DF" w14:textId="77777777" w:rsidR="00693114" w:rsidRPr="00DC7597" w:rsidRDefault="00693114" w:rsidP="00DC7597">
      <w:pPr>
        <w:pStyle w:val="PargrafodaLista"/>
        <w:spacing w:line="320" w:lineRule="exact"/>
        <w:ind w:left="0"/>
        <w:contextualSpacing/>
        <w:jc w:val="both"/>
        <w:rPr>
          <w:rFonts w:asciiTheme="minorHAnsi" w:hAnsiTheme="minorHAnsi" w:cstheme="minorHAnsi"/>
          <w:sz w:val="22"/>
          <w:szCs w:val="22"/>
          <w:lang w:val="pt-BR"/>
        </w:rPr>
      </w:pPr>
    </w:p>
    <w:p w14:paraId="09ED11BD" w14:textId="4C4B826D" w:rsidR="00693114" w:rsidRDefault="009630F4" w:rsidP="00E75A0B">
      <w:pPr>
        <w:pStyle w:val="PargrafodaLista"/>
        <w:numPr>
          <w:ilvl w:val="2"/>
          <w:numId w:val="21"/>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A destinação aqui prevista </w:t>
      </w:r>
      <w:r w:rsidR="00693114" w:rsidRPr="00DC7597">
        <w:rPr>
          <w:rFonts w:asciiTheme="minorHAnsi" w:hAnsiTheme="minorHAnsi" w:cstheme="minorHAnsi"/>
          <w:sz w:val="22"/>
          <w:szCs w:val="22"/>
          <w:lang w:val="pt-BR"/>
        </w:rPr>
        <w:t xml:space="preserve">não </w:t>
      </w:r>
      <w:r w:rsidR="00D70EDB">
        <w:rPr>
          <w:rFonts w:asciiTheme="minorHAnsi" w:hAnsiTheme="minorHAnsi" w:cstheme="minorHAnsi"/>
          <w:sz w:val="22"/>
          <w:szCs w:val="22"/>
          <w:lang w:val="pt-BR"/>
        </w:rPr>
        <w:t>foi</w:t>
      </w:r>
      <w:r w:rsidR="00D70EDB" w:rsidRPr="00DC7597">
        <w:rPr>
          <w:rFonts w:asciiTheme="minorHAnsi" w:hAnsiTheme="minorHAnsi" w:cstheme="minorHAnsi"/>
          <w:sz w:val="22"/>
          <w:szCs w:val="22"/>
          <w:lang w:val="pt-BR"/>
        </w:rPr>
        <w:t xml:space="preserve"> </w:t>
      </w:r>
      <w:r w:rsidR="00693114" w:rsidRPr="00DC7597">
        <w:rPr>
          <w:rFonts w:asciiTheme="minorHAnsi" w:hAnsiTheme="minorHAnsi" w:cstheme="minorHAnsi"/>
          <w:sz w:val="22"/>
          <w:szCs w:val="22"/>
          <w:lang w:val="pt-BR"/>
        </w:rPr>
        <w:t>e não ser</w:t>
      </w:r>
      <w:r w:rsidR="00D70EDB">
        <w:rPr>
          <w:rFonts w:asciiTheme="minorHAnsi" w:hAnsiTheme="minorHAnsi" w:cstheme="minorHAnsi"/>
          <w:sz w:val="22"/>
          <w:szCs w:val="22"/>
          <w:lang w:val="pt-BR"/>
        </w:rPr>
        <w:t>á</w:t>
      </w:r>
      <w:r w:rsidR="00693114" w:rsidRPr="00DC7597">
        <w:rPr>
          <w:rFonts w:asciiTheme="minorHAnsi" w:hAnsiTheme="minorHAnsi" w:cstheme="minorHAnsi"/>
          <w:sz w:val="22"/>
          <w:szCs w:val="22"/>
          <w:lang w:val="pt-BR"/>
        </w:rPr>
        <w:t xml:space="preserve"> objeto de destinação no âmbito de outras emissões de certificados de recebíveis imobiliários lastreados em dívidas da Emissora ou de suas subsidiárias</w:t>
      </w:r>
      <w:r w:rsidR="005F1846" w:rsidRPr="00DC7597">
        <w:rPr>
          <w:rFonts w:asciiTheme="minorHAnsi" w:hAnsiTheme="minorHAnsi" w:cstheme="minorHAnsi"/>
          <w:sz w:val="22"/>
          <w:szCs w:val="22"/>
          <w:lang w:val="pt-BR"/>
        </w:rPr>
        <w:t>.</w:t>
      </w:r>
    </w:p>
    <w:p w14:paraId="73E9BFD3" w14:textId="77777777" w:rsidR="00047DFF" w:rsidRPr="00F85735" w:rsidRDefault="00047DFF" w:rsidP="00F85735">
      <w:pPr>
        <w:pStyle w:val="PargrafodaLista"/>
        <w:rPr>
          <w:rFonts w:asciiTheme="minorHAnsi" w:hAnsiTheme="minorHAnsi" w:cstheme="minorHAnsi"/>
          <w:sz w:val="22"/>
          <w:szCs w:val="22"/>
          <w:lang w:val="pt-BR"/>
        </w:rPr>
      </w:pPr>
    </w:p>
    <w:p w14:paraId="03411C5D" w14:textId="05083594" w:rsidR="00047DFF" w:rsidRPr="00F85735" w:rsidRDefault="00047DFF" w:rsidP="00E75A0B">
      <w:pPr>
        <w:pStyle w:val="PargrafodaLista"/>
        <w:numPr>
          <w:ilvl w:val="2"/>
          <w:numId w:val="21"/>
        </w:numPr>
        <w:spacing w:line="320" w:lineRule="exact"/>
        <w:ind w:left="0" w:firstLine="0"/>
        <w:contextualSpacing/>
        <w:jc w:val="both"/>
        <w:rPr>
          <w:rFonts w:asciiTheme="minorHAnsi" w:hAnsiTheme="minorHAnsi" w:cstheme="minorHAnsi"/>
          <w:sz w:val="22"/>
          <w:szCs w:val="22"/>
          <w:lang w:val="pt-BR"/>
        </w:rPr>
      </w:pPr>
      <w:bookmarkStart w:id="59" w:name="_Hlk80260269"/>
      <w:r w:rsidRPr="00F85735">
        <w:rPr>
          <w:rFonts w:asciiTheme="minorHAnsi" w:eastAsia="Arial Unicode MS" w:hAnsiTheme="minorHAnsi" w:cstheme="minorHAnsi"/>
          <w:bCs/>
          <w:sz w:val="22"/>
          <w:szCs w:val="22"/>
        </w:rPr>
        <w:t xml:space="preserve">A Securitizadora e o Agente Fiduciário </w:t>
      </w:r>
      <w:r w:rsidR="00992F61">
        <w:rPr>
          <w:rFonts w:asciiTheme="minorHAnsi" w:eastAsia="Arial Unicode MS" w:hAnsiTheme="minorHAnsi" w:cstheme="minorHAnsi"/>
          <w:bCs/>
          <w:sz w:val="22"/>
          <w:szCs w:val="22"/>
          <w:lang w:val="pt-BR"/>
        </w:rPr>
        <w:t xml:space="preserve">dos CRI </w:t>
      </w:r>
      <w:r w:rsidRPr="00F85735">
        <w:rPr>
          <w:rFonts w:asciiTheme="minorHAnsi" w:eastAsia="Arial Unicode MS" w:hAnsiTheme="minorHAnsi" w:cstheme="minorHAnsi"/>
          <w:bCs/>
          <w:sz w:val="22"/>
          <w:szCs w:val="22"/>
        </w:rPr>
        <w:t>não realizarão diretamente o acompanhamento físico das obras do</w:t>
      </w:r>
      <w:r w:rsidR="00D70EDB" w:rsidRPr="00F85735">
        <w:rPr>
          <w:rFonts w:asciiTheme="minorHAnsi" w:eastAsia="Arial Unicode MS" w:hAnsiTheme="minorHAnsi" w:cstheme="minorHAnsi"/>
          <w:bCs/>
          <w:sz w:val="22"/>
          <w:szCs w:val="22"/>
          <w:lang w:val="pt-BR"/>
        </w:rPr>
        <w:t>s</w:t>
      </w:r>
      <w:r w:rsidRPr="00F85735">
        <w:rPr>
          <w:rFonts w:asciiTheme="minorHAnsi" w:eastAsia="Arial Unicode MS" w:hAnsiTheme="minorHAnsi" w:cstheme="minorHAnsi"/>
          <w:bCs/>
          <w:sz w:val="22"/>
          <w:szCs w:val="22"/>
        </w:rPr>
        <w:t xml:space="preserve"> Empreendimento</w:t>
      </w:r>
      <w:r w:rsidR="00D70EDB" w:rsidRPr="00F85735">
        <w:rPr>
          <w:rFonts w:asciiTheme="minorHAnsi" w:eastAsia="Arial Unicode MS" w:hAnsiTheme="minorHAnsi" w:cstheme="minorHAnsi"/>
          <w:bCs/>
          <w:sz w:val="22"/>
          <w:szCs w:val="22"/>
          <w:lang w:val="pt-BR"/>
        </w:rPr>
        <w:t>s Alvo</w:t>
      </w:r>
      <w:r w:rsidRPr="00F85735">
        <w:rPr>
          <w:rFonts w:asciiTheme="minorHAnsi" w:eastAsia="Arial Unicode MS" w:hAnsiTheme="minorHAnsi" w:cstheme="minorHAnsi"/>
          <w:bCs/>
          <w:sz w:val="22"/>
          <w:szCs w:val="22"/>
        </w:rPr>
        <w:t xml:space="preserve">, estando tal fiscalização restrita ao envio, pela </w:t>
      </w:r>
      <w:r w:rsidR="006A6D4D">
        <w:rPr>
          <w:rFonts w:asciiTheme="minorHAnsi" w:eastAsia="Arial Unicode MS" w:hAnsiTheme="minorHAnsi" w:cstheme="minorHAnsi"/>
          <w:bCs/>
          <w:sz w:val="22"/>
          <w:szCs w:val="22"/>
          <w:lang w:val="pt-BR"/>
        </w:rPr>
        <w:t>Emissora</w:t>
      </w:r>
      <w:r w:rsidRPr="00F85735">
        <w:rPr>
          <w:rFonts w:asciiTheme="minorHAnsi" w:eastAsia="Arial Unicode MS" w:hAnsiTheme="minorHAnsi" w:cstheme="minorHAnsi"/>
          <w:bCs/>
          <w:sz w:val="22"/>
          <w:szCs w:val="22"/>
        </w:rPr>
        <w:t xml:space="preserve"> ao Agente Fiduciário</w:t>
      </w:r>
      <w:r w:rsidR="00992F61">
        <w:rPr>
          <w:rFonts w:asciiTheme="minorHAnsi" w:eastAsia="Arial Unicode MS" w:hAnsiTheme="minorHAnsi" w:cstheme="minorHAnsi"/>
          <w:bCs/>
          <w:sz w:val="22"/>
          <w:szCs w:val="22"/>
          <w:lang w:val="pt-BR"/>
        </w:rPr>
        <w:t xml:space="preserve"> dos CRI</w:t>
      </w:r>
      <w:r w:rsidRPr="00F85735">
        <w:rPr>
          <w:rFonts w:asciiTheme="minorHAnsi" w:eastAsia="Arial Unicode MS" w:hAnsiTheme="minorHAnsi" w:cstheme="minorHAnsi"/>
          <w:bCs/>
          <w:sz w:val="22"/>
          <w:szCs w:val="22"/>
        </w:rPr>
        <w:t xml:space="preserve">, com cópia à Securitizadora, dos Documentos Comprobatórios. Adicionalmente, caso entenda necessário, o Agente Fiduciário </w:t>
      </w:r>
      <w:r w:rsidR="00992F61">
        <w:rPr>
          <w:rFonts w:asciiTheme="minorHAnsi" w:eastAsia="Arial Unicode MS" w:hAnsiTheme="minorHAnsi" w:cstheme="minorHAnsi"/>
          <w:bCs/>
          <w:sz w:val="22"/>
          <w:szCs w:val="22"/>
          <w:lang w:val="pt-BR"/>
        </w:rPr>
        <w:t xml:space="preserve">dos CRI </w:t>
      </w:r>
      <w:r w:rsidRPr="00F85735">
        <w:rPr>
          <w:rFonts w:asciiTheme="minorHAnsi" w:eastAsia="Arial Unicode MS" w:hAnsiTheme="minorHAnsi" w:cstheme="minorHAnsi"/>
          <w:bCs/>
          <w:sz w:val="22"/>
          <w:szCs w:val="22"/>
        </w:rPr>
        <w:t>poderá contratar terceiro especializado para avaliar ou reavaliar os Documentos Comprobatórios</w:t>
      </w:r>
      <w:bookmarkEnd w:id="59"/>
      <w:r w:rsidRPr="00F85735">
        <w:rPr>
          <w:rFonts w:asciiTheme="minorHAnsi" w:eastAsia="Arial Unicode MS" w:hAnsiTheme="minorHAnsi" w:cstheme="minorHAnsi"/>
          <w:bCs/>
          <w:sz w:val="22"/>
          <w:szCs w:val="22"/>
          <w:lang w:val="pt-BR"/>
        </w:rPr>
        <w:t>.</w:t>
      </w:r>
      <w:r w:rsidR="00D70EDB" w:rsidRPr="00F85735">
        <w:rPr>
          <w:rFonts w:asciiTheme="minorHAnsi" w:eastAsia="Arial Unicode MS" w:hAnsiTheme="minorHAnsi" w:cstheme="minorHAnsi"/>
          <w:bCs/>
          <w:sz w:val="22"/>
          <w:szCs w:val="22"/>
          <w:lang w:val="pt-BR"/>
        </w:rPr>
        <w:t xml:space="preserve"> </w:t>
      </w:r>
    </w:p>
    <w:p w14:paraId="5C24D51B" w14:textId="256A5079" w:rsidR="00047DFF" w:rsidRPr="00F85735" w:rsidRDefault="00047DFF" w:rsidP="00F85735">
      <w:pPr>
        <w:pStyle w:val="PargrafodaLista"/>
        <w:rPr>
          <w:rFonts w:asciiTheme="minorHAnsi" w:hAnsiTheme="minorHAnsi" w:cstheme="minorHAnsi"/>
          <w:sz w:val="22"/>
          <w:szCs w:val="22"/>
          <w:lang w:val="pt-BR"/>
        </w:rPr>
      </w:pPr>
    </w:p>
    <w:p w14:paraId="763EA3F5" w14:textId="36FC3892" w:rsidR="00047DFF" w:rsidRPr="006222C2" w:rsidRDefault="00047DFF" w:rsidP="00E75A0B">
      <w:pPr>
        <w:pStyle w:val="PargrafodaLista"/>
        <w:numPr>
          <w:ilvl w:val="2"/>
          <w:numId w:val="21"/>
        </w:numPr>
        <w:spacing w:line="320" w:lineRule="exact"/>
        <w:ind w:left="0" w:firstLine="0"/>
        <w:contextualSpacing/>
        <w:jc w:val="both"/>
        <w:rPr>
          <w:rFonts w:asciiTheme="minorHAnsi" w:hAnsiTheme="minorHAnsi" w:cstheme="minorHAnsi"/>
          <w:sz w:val="22"/>
          <w:szCs w:val="22"/>
          <w:lang w:val="pt-BR"/>
        </w:rPr>
      </w:pPr>
      <w:bookmarkStart w:id="60" w:name="_Hlk77262974"/>
      <w:r w:rsidRPr="00F85735">
        <w:rPr>
          <w:rFonts w:asciiTheme="minorHAnsi" w:eastAsia="Arial Unicode MS" w:hAnsiTheme="minorHAnsi" w:cstheme="minorHAnsi"/>
          <w:bCs/>
          <w:sz w:val="22"/>
          <w:szCs w:val="22"/>
        </w:rPr>
        <w:t xml:space="preserve">A </w:t>
      </w:r>
      <w:r w:rsidR="00992F61">
        <w:rPr>
          <w:rFonts w:asciiTheme="minorHAnsi" w:eastAsia="Arial Unicode MS" w:hAnsiTheme="minorHAnsi" w:cstheme="minorHAnsi"/>
          <w:bCs/>
          <w:sz w:val="22"/>
          <w:szCs w:val="22"/>
          <w:lang w:val="pt-BR"/>
        </w:rPr>
        <w:t>Emissora</w:t>
      </w:r>
      <w:r w:rsidRPr="00F85735">
        <w:rPr>
          <w:rFonts w:asciiTheme="minorHAnsi" w:eastAsia="Arial Unicode MS" w:hAnsiTheme="minorHAnsi" w:cstheme="minorHAnsi"/>
          <w:bCs/>
          <w:sz w:val="22"/>
          <w:szCs w:val="22"/>
        </w:rPr>
        <w:t xml:space="preserve"> declara que é acionista ou sócio controlador, direta ou indiretamente, ou é sociedade controlada pelos sócios cuja destinação será realizada com os recursos </w:t>
      </w:r>
      <w:r w:rsidR="00D11441" w:rsidRPr="00F85735">
        <w:rPr>
          <w:rFonts w:asciiTheme="minorHAnsi" w:eastAsia="Arial Unicode MS" w:hAnsiTheme="minorHAnsi" w:cstheme="minorHAnsi"/>
          <w:bCs/>
          <w:sz w:val="22"/>
          <w:szCs w:val="22"/>
          <w:lang w:val="pt-BR"/>
        </w:rPr>
        <w:t>das</w:t>
      </w:r>
      <w:r w:rsidRPr="00F85735">
        <w:rPr>
          <w:rFonts w:asciiTheme="minorHAnsi" w:eastAsia="Arial Unicode MS" w:hAnsiTheme="minorHAnsi" w:cstheme="minorHAnsi"/>
          <w:bCs/>
          <w:sz w:val="22"/>
          <w:szCs w:val="22"/>
        </w:rPr>
        <w:t xml:space="preserve"> </w:t>
      </w:r>
      <w:r w:rsidRPr="00F85735">
        <w:rPr>
          <w:rFonts w:asciiTheme="minorHAnsi" w:eastAsia="Arial Unicode MS" w:hAnsiTheme="minorHAnsi" w:cstheme="minorHAnsi"/>
          <w:bCs/>
          <w:sz w:val="22"/>
          <w:szCs w:val="22"/>
          <w:lang w:val="pt-BR"/>
        </w:rPr>
        <w:t>Debênture</w:t>
      </w:r>
      <w:r w:rsidR="00D11441" w:rsidRPr="00F85735">
        <w:rPr>
          <w:rFonts w:asciiTheme="minorHAnsi" w:eastAsia="Arial Unicode MS" w:hAnsiTheme="minorHAnsi" w:cstheme="minorHAnsi"/>
          <w:bCs/>
          <w:sz w:val="22"/>
          <w:szCs w:val="22"/>
          <w:lang w:val="pt-BR"/>
        </w:rPr>
        <w:t>s</w:t>
      </w:r>
      <w:r w:rsidRPr="00F85735">
        <w:rPr>
          <w:rFonts w:asciiTheme="minorHAnsi" w:eastAsia="Arial Unicode MS" w:hAnsiTheme="minorHAnsi" w:cstheme="minorHAnsi"/>
          <w:bCs/>
          <w:sz w:val="22"/>
          <w:szCs w:val="22"/>
        </w:rPr>
        <w:t xml:space="preserve">, conforme definição constante do artigo 116 das Sociedades por Ações, e assume a obrigação de manter o controle acima até que comprovada, </w:t>
      </w:r>
      <w:r w:rsidRPr="00F85735">
        <w:rPr>
          <w:rFonts w:asciiTheme="minorHAnsi" w:eastAsia="Arial Unicode MS" w:hAnsiTheme="minorHAnsi" w:cstheme="minorHAnsi"/>
          <w:bCs/>
          <w:sz w:val="22"/>
          <w:szCs w:val="22"/>
          <w:lang w:val="pt-BR"/>
        </w:rPr>
        <w:t xml:space="preserve">pela </w:t>
      </w:r>
      <w:r w:rsidR="006A6D4D">
        <w:rPr>
          <w:rFonts w:asciiTheme="minorHAnsi" w:eastAsia="Arial Unicode MS" w:hAnsiTheme="minorHAnsi" w:cstheme="minorHAnsi"/>
          <w:bCs/>
          <w:sz w:val="22"/>
          <w:szCs w:val="22"/>
          <w:lang w:val="pt-BR"/>
        </w:rPr>
        <w:t>Emissora</w:t>
      </w:r>
      <w:r w:rsidRPr="00F85735">
        <w:rPr>
          <w:rFonts w:asciiTheme="minorHAnsi" w:eastAsia="Arial Unicode MS" w:hAnsiTheme="minorHAnsi" w:cstheme="minorHAnsi"/>
          <w:bCs/>
          <w:sz w:val="22"/>
          <w:szCs w:val="22"/>
        </w:rPr>
        <w:t xml:space="preserve">, a integral utilização da parcela dos recursos destinados à respectiva sociedade no respectivo </w:t>
      </w:r>
      <w:r w:rsidR="00D11441" w:rsidRPr="00F85735">
        <w:rPr>
          <w:rFonts w:asciiTheme="minorHAnsi" w:eastAsia="Arial Unicode MS" w:hAnsiTheme="minorHAnsi" w:cstheme="minorHAnsi"/>
          <w:bCs/>
          <w:sz w:val="22"/>
          <w:szCs w:val="22"/>
          <w:lang w:val="pt-BR"/>
        </w:rPr>
        <w:t>e</w:t>
      </w:r>
      <w:r w:rsidRPr="00F85735">
        <w:rPr>
          <w:rFonts w:asciiTheme="minorHAnsi" w:eastAsia="Arial Unicode MS" w:hAnsiTheme="minorHAnsi" w:cstheme="minorHAnsi"/>
          <w:bCs/>
          <w:sz w:val="22"/>
          <w:szCs w:val="22"/>
        </w:rPr>
        <w:t xml:space="preserve">mpreendimento </w:t>
      </w:r>
      <w:r w:rsidR="00815612">
        <w:rPr>
          <w:rFonts w:asciiTheme="minorHAnsi" w:eastAsia="Arial Unicode MS" w:hAnsiTheme="minorHAnsi" w:cstheme="minorHAnsi"/>
          <w:bCs/>
          <w:sz w:val="22"/>
          <w:szCs w:val="22"/>
          <w:lang w:val="pt-BR"/>
        </w:rPr>
        <w:t>i</w:t>
      </w:r>
      <w:r w:rsidRPr="00F85735">
        <w:rPr>
          <w:rFonts w:asciiTheme="minorHAnsi" w:eastAsia="Arial Unicode MS" w:hAnsiTheme="minorHAnsi" w:cstheme="minorHAnsi"/>
          <w:bCs/>
          <w:sz w:val="22"/>
          <w:szCs w:val="22"/>
        </w:rPr>
        <w:t>mobiliário</w:t>
      </w:r>
      <w:bookmarkEnd w:id="60"/>
      <w:r w:rsidRPr="00F85735">
        <w:rPr>
          <w:rFonts w:asciiTheme="minorHAnsi" w:eastAsia="Arial Unicode MS" w:hAnsiTheme="minorHAnsi" w:cstheme="minorHAnsi"/>
          <w:bCs/>
          <w:sz w:val="22"/>
          <w:szCs w:val="22"/>
          <w:lang w:val="pt-BR"/>
        </w:rPr>
        <w:t>.</w:t>
      </w:r>
      <w:r w:rsidR="00CF6FB2" w:rsidRPr="00F85735">
        <w:rPr>
          <w:rFonts w:asciiTheme="minorHAnsi" w:eastAsia="Arial Unicode MS" w:hAnsiTheme="minorHAnsi" w:cstheme="minorHAnsi"/>
          <w:bCs/>
          <w:sz w:val="22"/>
          <w:szCs w:val="22"/>
          <w:lang w:val="pt-BR"/>
        </w:rPr>
        <w:t xml:space="preserve">  </w:t>
      </w:r>
    </w:p>
    <w:p w14:paraId="66CE3C33" w14:textId="77777777" w:rsidR="00704452" w:rsidRPr="00DC7597" w:rsidRDefault="00704452" w:rsidP="00DC7597">
      <w:pPr>
        <w:spacing w:line="320" w:lineRule="exact"/>
        <w:rPr>
          <w:rFonts w:asciiTheme="minorHAnsi" w:hAnsiTheme="minorHAnsi" w:cstheme="minorHAnsi"/>
          <w:sz w:val="22"/>
          <w:szCs w:val="22"/>
        </w:rPr>
      </w:pPr>
    </w:p>
    <w:p w14:paraId="10E867BE" w14:textId="77777777" w:rsidR="00704452" w:rsidRPr="00DC7597" w:rsidRDefault="00704452" w:rsidP="00E75A0B">
      <w:pPr>
        <w:pStyle w:val="PargrafodaLista"/>
        <w:numPr>
          <w:ilvl w:val="2"/>
          <w:numId w:val="21"/>
        </w:numPr>
        <w:spacing w:line="320" w:lineRule="exact"/>
        <w:ind w:left="0" w:firstLine="0"/>
        <w:contextualSpacing/>
        <w:jc w:val="both"/>
        <w:rPr>
          <w:rFonts w:asciiTheme="minorHAnsi" w:hAnsiTheme="minorHAnsi" w:cstheme="minorHAnsi"/>
          <w:sz w:val="22"/>
          <w:szCs w:val="22"/>
          <w:lang w:val="pt-BR"/>
        </w:rPr>
      </w:pPr>
      <w:bookmarkStart w:id="61" w:name="_Ref20840109"/>
      <w:r w:rsidRPr="00DC7597">
        <w:rPr>
          <w:rFonts w:asciiTheme="minorHAnsi" w:hAnsiTheme="minorHAnsi" w:cstheme="minorHAnsi"/>
          <w:sz w:val="22"/>
          <w:szCs w:val="22"/>
          <w:lang w:val="pt-BR"/>
        </w:rPr>
        <w:t xml:space="preserve">Para fins desta </w:t>
      </w:r>
      <w:r w:rsidR="007653B6" w:rsidRPr="00DC7597">
        <w:rPr>
          <w:rFonts w:asciiTheme="minorHAnsi" w:hAnsiTheme="minorHAnsi" w:cstheme="minorHAnsi"/>
          <w:sz w:val="22"/>
          <w:szCs w:val="22"/>
          <w:lang w:val="pt-BR"/>
        </w:rPr>
        <w:t>Cláusula</w:t>
      </w:r>
      <w:r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fldChar w:fldCharType="begin"/>
      </w:r>
      <w:r w:rsidRPr="00DC7597">
        <w:rPr>
          <w:rFonts w:asciiTheme="minorHAnsi" w:hAnsiTheme="minorHAnsi" w:cstheme="minorHAnsi"/>
          <w:sz w:val="22"/>
          <w:szCs w:val="22"/>
          <w:lang w:val="pt-BR"/>
        </w:rPr>
        <w:instrText xml:space="preserve"> REF _DV_C73 \r \h </w:instrText>
      </w:r>
      <w:r w:rsidR="00C124CF" w:rsidRPr="00DC7597">
        <w:rPr>
          <w:rFonts w:asciiTheme="minorHAnsi" w:hAnsiTheme="minorHAnsi" w:cstheme="minorHAnsi"/>
          <w:sz w:val="22"/>
          <w:szCs w:val="22"/>
          <w:lang w:val="pt-BR"/>
        </w:rPr>
        <w:instrText xml:space="preserve"> \* MERGEFORMAT </w:instrText>
      </w:r>
      <w:r w:rsidRPr="00DC7597">
        <w:rPr>
          <w:rFonts w:asciiTheme="minorHAnsi" w:hAnsiTheme="minorHAnsi" w:cstheme="minorHAnsi"/>
          <w:sz w:val="22"/>
          <w:szCs w:val="22"/>
          <w:lang w:val="pt-BR"/>
        </w:rPr>
      </w:r>
      <w:r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3.5</w:t>
      </w:r>
      <w:r w:rsidRPr="00DC7597">
        <w:rPr>
          <w:rFonts w:asciiTheme="minorHAnsi" w:hAnsiTheme="minorHAnsi" w:cstheme="minorHAnsi"/>
          <w:sz w:val="22"/>
          <w:szCs w:val="22"/>
          <w:lang w:val="pt-BR"/>
        </w:rPr>
        <w:fldChar w:fldCharType="end"/>
      </w:r>
      <w:r w:rsidRPr="00DC7597">
        <w:rPr>
          <w:rFonts w:asciiTheme="minorHAnsi" w:hAnsiTheme="minorHAnsi" w:cstheme="minorHAnsi"/>
          <w:sz w:val="22"/>
          <w:szCs w:val="22"/>
          <w:lang w:val="pt-BR"/>
        </w:rPr>
        <w:t>, compreende-se por “</w:t>
      </w:r>
      <w:r w:rsidRPr="00DC7597">
        <w:rPr>
          <w:rFonts w:asciiTheme="minorHAnsi" w:hAnsiTheme="minorHAnsi" w:cstheme="minorHAnsi"/>
          <w:sz w:val="22"/>
          <w:szCs w:val="22"/>
          <w:u w:val="single"/>
          <w:lang w:val="pt-BR"/>
        </w:rPr>
        <w:t>Autoridade</w:t>
      </w:r>
      <w:r w:rsidRPr="00DC7597">
        <w:rPr>
          <w:rFonts w:asciiTheme="minorHAnsi" w:hAnsiTheme="minorHAnsi" w:cstheme="minorHAnsi"/>
          <w:sz w:val="22"/>
          <w:szCs w:val="22"/>
          <w:lang w:val="pt-BR"/>
        </w:rPr>
        <w:t xml:space="preserve">”: qualquer pessoa natural, pessoa jurídica (de direito público ou privado), personificada ou não, condomínio, </w:t>
      </w:r>
      <w:r w:rsidRPr="00DC7597">
        <w:rPr>
          <w:rFonts w:asciiTheme="minorHAnsi" w:hAnsiTheme="minorHAnsi" w:cstheme="minorHAnsi"/>
          <w:i/>
          <w:sz w:val="22"/>
          <w:szCs w:val="22"/>
          <w:lang w:val="pt-BR"/>
        </w:rPr>
        <w:t>trust</w:t>
      </w:r>
      <w:r w:rsidRPr="00DC7597">
        <w:rPr>
          <w:rFonts w:asciiTheme="minorHAnsi" w:hAnsiTheme="minorHAnsi" w:cstheme="minorHAnsi"/>
          <w:sz w:val="22"/>
          <w:szCs w:val="22"/>
          <w:lang w:val="pt-BR"/>
        </w:rPr>
        <w:t xml:space="preserve">, veículo de investimento, comunhão de recursos ou qualquer organização que represente interesse </w:t>
      </w:r>
      <w:r w:rsidRPr="00DC7597">
        <w:rPr>
          <w:rFonts w:asciiTheme="minorHAnsi" w:hAnsiTheme="minorHAnsi" w:cstheme="minorHAnsi"/>
          <w:sz w:val="22"/>
          <w:szCs w:val="22"/>
          <w:lang w:val="pt-BR"/>
        </w:rPr>
        <w:lastRenderedPageBreak/>
        <w:t>comum, ou grupo de interesses comuns, inclusive previdência privada patrocinada por qualquer pessoa jurídica (“</w:t>
      </w:r>
      <w:r w:rsidRPr="00DC7597">
        <w:rPr>
          <w:rFonts w:asciiTheme="minorHAnsi" w:hAnsiTheme="minorHAnsi" w:cstheme="minorHAnsi"/>
          <w:sz w:val="22"/>
          <w:szCs w:val="22"/>
          <w:u w:val="single"/>
          <w:lang w:val="pt-BR"/>
        </w:rPr>
        <w:t>Pessoa</w:t>
      </w:r>
      <w:r w:rsidRPr="00DC7597">
        <w:rPr>
          <w:rFonts w:asciiTheme="minorHAnsi" w:hAnsiTheme="minorHAnsi" w:cstheme="minorHAnsi"/>
          <w:sz w:val="22"/>
          <w:szCs w:val="22"/>
          <w:lang w:val="pt-BR"/>
        </w:rPr>
        <w:t>”), entidade ou órgão:</w:t>
      </w:r>
      <w:bookmarkEnd w:id="61"/>
    </w:p>
    <w:p w14:paraId="3EE09720" w14:textId="77777777" w:rsidR="00704452" w:rsidRPr="00DC7597" w:rsidRDefault="00704452" w:rsidP="00DC7597">
      <w:pPr>
        <w:pStyle w:val="PargrafodaLista"/>
        <w:tabs>
          <w:tab w:val="left" w:pos="1134"/>
        </w:tabs>
        <w:autoSpaceDE/>
        <w:autoSpaceDN/>
        <w:adjustRightInd/>
        <w:spacing w:line="320" w:lineRule="exact"/>
        <w:ind w:left="567"/>
        <w:contextualSpacing/>
        <w:jc w:val="both"/>
        <w:rPr>
          <w:rFonts w:asciiTheme="minorHAnsi" w:hAnsiTheme="minorHAnsi" w:cstheme="minorHAnsi"/>
          <w:sz w:val="22"/>
          <w:szCs w:val="22"/>
          <w:lang w:val="pt-BR"/>
        </w:rPr>
      </w:pPr>
    </w:p>
    <w:p w14:paraId="49127BD1" w14:textId="77777777" w:rsidR="00704452" w:rsidRPr="00DC7597" w:rsidRDefault="00704452" w:rsidP="00DC7597">
      <w:pPr>
        <w:pStyle w:val="PargrafodaLista"/>
        <w:numPr>
          <w:ilvl w:val="0"/>
          <w:numId w:val="9"/>
        </w:numPr>
        <w:tabs>
          <w:tab w:val="left" w:pos="1134"/>
        </w:tabs>
        <w:autoSpaceDE/>
        <w:autoSpaceDN/>
        <w:adjustRightInd/>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vinculada(o), direta ou indiretamente, no Brasil e/ou no exterior, ao Poder Público, incluindo, sem limitação, entes representantes dos Poderes Judiciário, Legislativo e/ou Executivo, entidades da administração pública direta ou indireta, autarquias e outras Pessoas de direito público; e/ou</w:t>
      </w:r>
    </w:p>
    <w:p w14:paraId="6524EEEB" w14:textId="77777777" w:rsidR="00704452" w:rsidRPr="00DC7597" w:rsidRDefault="00704452"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54EEA016" w14:textId="77777777" w:rsidR="00704452" w:rsidRPr="00DC7597" w:rsidRDefault="00704452" w:rsidP="00DC7597">
      <w:pPr>
        <w:pStyle w:val="PargrafodaLista"/>
        <w:numPr>
          <w:ilvl w:val="0"/>
          <w:numId w:val="9"/>
        </w:numPr>
        <w:tabs>
          <w:tab w:val="left" w:pos="1134"/>
        </w:tabs>
        <w:autoSpaceDE/>
        <w:autoSpaceDN/>
        <w:adjustRightInd/>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que administre ou esteja vinculada(o) a mercados regulamentados de valores mobiliários, entidades autorreguladoras e outras Pessoas com poder normativo, fiscalizador e/ou punitivo, no Brasil e/ou no exterior, entre outros.</w:t>
      </w:r>
    </w:p>
    <w:p w14:paraId="6180495A" w14:textId="77777777" w:rsidR="005F1846" w:rsidRPr="00DC7597" w:rsidRDefault="005F1846" w:rsidP="00DC7597">
      <w:pPr>
        <w:pStyle w:val="PargrafodaLista"/>
        <w:spacing w:line="320" w:lineRule="exact"/>
        <w:ind w:left="567"/>
        <w:contextualSpacing/>
        <w:jc w:val="both"/>
        <w:rPr>
          <w:rFonts w:asciiTheme="minorHAnsi" w:hAnsiTheme="minorHAnsi" w:cstheme="minorHAnsi"/>
          <w:sz w:val="22"/>
          <w:szCs w:val="22"/>
          <w:lang w:val="pt-BR"/>
        </w:rPr>
      </w:pPr>
    </w:p>
    <w:p w14:paraId="118AE7FA" w14:textId="3C0EB684" w:rsidR="00704452" w:rsidRDefault="00704452" w:rsidP="00DC7597">
      <w:pPr>
        <w:numPr>
          <w:ilvl w:val="0"/>
          <w:numId w:val="1"/>
        </w:numPr>
        <w:tabs>
          <w:tab w:val="clear" w:pos="1080"/>
          <w:tab w:val="num" w:pos="-3686"/>
        </w:tabs>
        <w:spacing w:line="320" w:lineRule="exact"/>
        <w:ind w:left="0" w:firstLine="0"/>
        <w:contextualSpacing/>
        <w:jc w:val="both"/>
        <w:rPr>
          <w:rFonts w:asciiTheme="minorHAnsi" w:hAnsiTheme="minorHAnsi" w:cstheme="minorHAnsi"/>
          <w:b/>
          <w:sz w:val="22"/>
          <w:szCs w:val="22"/>
        </w:rPr>
      </w:pPr>
      <w:bookmarkStart w:id="62" w:name="_Ref66299588"/>
      <w:r w:rsidRPr="00DC7597">
        <w:rPr>
          <w:rFonts w:asciiTheme="minorHAnsi" w:hAnsiTheme="minorHAnsi" w:cstheme="minorHAnsi"/>
          <w:b/>
          <w:sz w:val="22"/>
          <w:szCs w:val="22"/>
        </w:rPr>
        <w:t>Vinculação à Emissão de CRI</w:t>
      </w:r>
      <w:bookmarkEnd w:id="62"/>
    </w:p>
    <w:p w14:paraId="19CEBA4B" w14:textId="77777777" w:rsidR="001F21F6" w:rsidRPr="00DC7597" w:rsidRDefault="001F21F6" w:rsidP="00DC7597">
      <w:pPr>
        <w:pStyle w:val="PargrafodaLista"/>
        <w:spacing w:line="320" w:lineRule="exact"/>
        <w:ind w:left="0"/>
        <w:contextualSpacing/>
        <w:jc w:val="both"/>
        <w:rPr>
          <w:rFonts w:asciiTheme="minorHAnsi" w:hAnsiTheme="minorHAnsi" w:cstheme="minorHAnsi"/>
          <w:vanish/>
          <w:sz w:val="22"/>
          <w:szCs w:val="22"/>
          <w:lang w:val="pt-BR"/>
        </w:rPr>
      </w:pPr>
    </w:p>
    <w:p w14:paraId="2ACD8EF0" w14:textId="22800931" w:rsidR="000F4F15" w:rsidRPr="00DC7597" w:rsidRDefault="000F4F15" w:rsidP="00E75A0B">
      <w:pPr>
        <w:pStyle w:val="PargrafodaLista"/>
        <w:numPr>
          <w:ilvl w:val="2"/>
          <w:numId w:val="22"/>
        </w:numPr>
        <w:spacing w:line="320" w:lineRule="exact"/>
        <w:ind w:left="0" w:firstLine="0"/>
        <w:contextualSpacing/>
        <w:jc w:val="both"/>
        <w:rPr>
          <w:rFonts w:asciiTheme="minorHAnsi" w:hAnsiTheme="minorHAnsi" w:cstheme="minorHAnsi"/>
          <w:sz w:val="22"/>
          <w:szCs w:val="22"/>
          <w:lang w:val="pt-BR"/>
        </w:rPr>
      </w:pPr>
      <w:bookmarkStart w:id="63" w:name="_Ref513017136"/>
      <w:r w:rsidRPr="00DC7597">
        <w:rPr>
          <w:rFonts w:asciiTheme="minorHAnsi" w:hAnsiTheme="minorHAnsi" w:cstheme="minorHAnsi"/>
          <w:sz w:val="22"/>
          <w:szCs w:val="22"/>
          <w:lang w:val="pt-BR"/>
        </w:rPr>
        <w:t>As Debêntures da presente Emissão serão vinculadas à</w:t>
      </w:r>
      <w:r w:rsidR="00693114" w:rsidRPr="00DC7597">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w:t>
      </w:r>
      <w:r w:rsidR="001951FE">
        <w:rPr>
          <w:rFonts w:asciiTheme="minorHAnsi" w:hAnsiTheme="minorHAnsi" w:cstheme="minorHAnsi"/>
          <w:sz w:val="22"/>
          <w:szCs w:val="22"/>
          <w:lang w:val="pt-BR"/>
        </w:rPr>
        <w:t>306</w:t>
      </w:r>
      <w:r w:rsidR="00D3177D" w:rsidRPr="00DC7597">
        <w:rPr>
          <w:rFonts w:asciiTheme="minorHAnsi" w:hAnsiTheme="minorHAnsi" w:cstheme="minorHAnsi"/>
          <w:sz w:val="22"/>
          <w:szCs w:val="22"/>
          <w:lang w:val="pt-BR"/>
        </w:rPr>
        <w:t>ª</w:t>
      </w:r>
      <w:r w:rsidR="00693114" w:rsidRPr="00DC7597">
        <w:rPr>
          <w:rFonts w:asciiTheme="minorHAnsi" w:hAnsiTheme="minorHAnsi" w:cstheme="minorHAnsi"/>
          <w:sz w:val="22"/>
          <w:szCs w:val="22"/>
          <w:lang w:val="pt-BR"/>
        </w:rPr>
        <w:t xml:space="preserve"> e </w:t>
      </w:r>
      <w:r w:rsidR="001951FE">
        <w:rPr>
          <w:rFonts w:asciiTheme="minorHAnsi" w:hAnsiTheme="minorHAnsi" w:cstheme="minorHAnsi"/>
          <w:sz w:val="22"/>
          <w:szCs w:val="22"/>
          <w:lang w:val="pt-BR"/>
        </w:rPr>
        <w:t>307</w:t>
      </w:r>
      <w:r w:rsidR="00693114" w:rsidRPr="00DC7597">
        <w:rPr>
          <w:rFonts w:asciiTheme="minorHAnsi" w:hAnsiTheme="minorHAnsi" w:cstheme="minorHAnsi"/>
          <w:sz w:val="22"/>
          <w:szCs w:val="22"/>
          <w:lang w:val="pt-BR"/>
        </w:rPr>
        <w:t>ª</w:t>
      </w:r>
      <w:r w:rsidR="00D3177D"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Série</w:t>
      </w:r>
      <w:r w:rsidR="00693114" w:rsidRPr="00DC7597">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da </w:t>
      </w:r>
      <w:r w:rsidR="001951FE">
        <w:rPr>
          <w:rFonts w:asciiTheme="minorHAnsi" w:hAnsiTheme="minorHAnsi" w:cstheme="minorHAnsi"/>
          <w:sz w:val="22"/>
          <w:szCs w:val="22"/>
          <w:lang w:val="pt-BR"/>
        </w:rPr>
        <w:t>1</w:t>
      </w:r>
      <w:r w:rsidRPr="00DC7597">
        <w:rPr>
          <w:rFonts w:asciiTheme="minorHAnsi" w:hAnsiTheme="minorHAnsi" w:cstheme="minorHAnsi"/>
          <w:sz w:val="22"/>
          <w:szCs w:val="22"/>
          <w:lang w:val="pt-BR"/>
        </w:rPr>
        <w:t>ª Emissão de CRI</w:t>
      </w:r>
      <w:r w:rsidR="00636C68" w:rsidRPr="00DC7597">
        <w:rPr>
          <w:rFonts w:asciiTheme="minorHAnsi" w:hAnsiTheme="minorHAnsi" w:cstheme="minorHAnsi"/>
          <w:sz w:val="22"/>
          <w:szCs w:val="22"/>
          <w:lang w:val="pt-BR"/>
        </w:rPr>
        <w:t xml:space="preserve"> da Securitizadora</w:t>
      </w:r>
      <w:r w:rsidRPr="00DC7597">
        <w:rPr>
          <w:rFonts w:asciiTheme="minorHAnsi" w:hAnsiTheme="minorHAnsi" w:cstheme="minorHAnsi"/>
          <w:sz w:val="22"/>
          <w:szCs w:val="22"/>
          <w:lang w:val="pt-BR"/>
        </w:rPr>
        <w:t>, sendo certo que os CRI serão objeto da Oferta, nos termos da Instrução da CVM 476, de modo que os Créditos Imobiliários serão vinculados aos CRI até os respectivos vencimentos e até que se complete a consequente liquidação integral destes (“</w:t>
      </w:r>
      <w:r w:rsidRPr="00DC7597">
        <w:rPr>
          <w:rFonts w:asciiTheme="minorHAnsi" w:hAnsiTheme="minorHAnsi" w:cstheme="minorHAnsi"/>
          <w:sz w:val="22"/>
          <w:szCs w:val="22"/>
          <w:u w:val="single"/>
          <w:lang w:val="pt-BR"/>
        </w:rPr>
        <w:t>Operação</w:t>
      </w:r>
      <w:r w:rsidRPr="00DC7597">
        <w:rPr>
          <w:rFonts w:asciiTheme="minorHAnsi" w:hAnsiTheme="minorHAnsi" w:cstheme="minorHAnsi"/>
          <w:sz w:val="22"/>
          <w:szCs w:val="22"/>
          <w:lang w:val="pt-BR"/>
        </w:rPr>
        <w:t xml:space="preserve">”). As Partes </w:t>
      </w:r>
      <w:r w:rsidR="00165E0F" w:rsidRPr="00DC7597">
        <w:rPr>
          <w:rFonts w:asciiTheme="minorHAnsi" w:hAnsiTheme="minorHAnsi" w:cstheme="minorHAnsi"/>
          <w:color w:val="000000" w:themeColor="text1"/>
          <w:sz w:val="22"/>
          <w:szCs w:val="22"/>
          <w:lang w:val="pt-BR"/>
        </w:rPr>
        <w:t xml:space="preserve">se comprometem a não onerar, de qualquer maneira, e não agir de forma que possibilite a modificação de qualquer característica dos Créditos Imobiliários, e </w:t>
      </w:r>
      <w:r w:rsidRPr="00DC7597">
        <w:rPr>
          <w:rFonts w:asciiTheme="minorHAnsi" w:hAnsiTheme="minorHAnsi" w:cstheme="minorHAnsi"/>
          <w:sz w:val="22"/>
          <w:szCs w:val="22"/>
          <w:lang w:val="pt-BR"/>
        </w:rPr>
        <w:t xml:space="preserve">reconhecem que, para consecução da Operação, é essencial que os Créditos Imobiliários </w:t>
      </w:r>
      <w:r w:rsidR="00165E0F" w:rsidRPr="00DC7597">
        <w:rPr>
          <w:rFonts w:asciiTheme="minorHAnsi" w:hAnsiTheme="minorHAnsi" w:cstheme="minorHAnsi"/>
          <w:sz w:val="22"/>
          <w:szCs w:val="22"/>
          <w:lang w:val="pt-BR"/>
        </w:rPr>
        <w:t>permaneçam com suas características originais</w:t>
      </w:r>
      <w:r w:rsidRPr="00DC7597">
        <w:rPr>
          <w:rFonts w:asciiTheme="minorHAnsi" w:hAnsiTheme="minorHAnsi" w:cstheme="minorHAnsi"/>
          <w:sz w:val="22"/>
          <w:szCs w:val="22"/>
          <w:lang w:val="pt-BR"/>
        </w:rPr>
        <w:t xml:space="preserve">, conforme estabelecidas </w:t>
      </w:r>
      <w:r w:rsidR="002F1901" w:rsidRPr="00DC7597">
        <w:rPr>
          <w:rFonts w:asciiTheme="minorHAnsi" w:hAnsiTheme="minorHAnsi" w:cstheme="minorHAnsi"/>
          <w:sz w:val="22"/>
          <w:szCs w:val="22"/>
          <w:lang w:val="pt-BR"/>
        </w:rPr>
        <w:t>nesta Escritura de Emissão</w:t>
      </w:r>
      <w:r w:rsidRPr="00DC7597">
        <w:rPr>
          <w:rFonts w:asciiTheme="minorHAnsi" w:hAnsiTheme="minorHAnsi" w:cstheme="minorHAnsi"/>
          <w:sz w:val="22"/>
          <w:szCs w:val="22"/>
          <w:lang w:val="pt-BR"/>
        </w:rPr>
        <w:t>, sendo certo que eventual alteração dessas características poderá interferir no lastro dos CRI.</w:t>
      </w:r>
    </w:p>
    <w:p w14:paraId="2AF14FCD" w14:textId="77777777" w:rsidR="000F4F15" w:rsidRPr="00DC7597" w:rsidRDefault="000F4F15" w:rsidP="00DC7597">
      <w:pPr>
        <w:pStyle w:val="PargrafodaLista"/>
        <w:spacing w:line="320" w:lineRule="exact"/>
        <w:ind w:left="0"/>
        <w:contextualSpacing/>
        <w:jc w:val="both"/>
        <w:rPr>
          <w:rFonts w:asciiTheme="minorHAnsi" w:hAnsiTheme="minorHAnsi" w:cstheme="minorHAnsi"/>
          <w:sz w:val="22"/>
          <w:szCs w:val="22"/>
          <w:lang w:val="pt-BR"/>
        </w:rPr>
      </w:pPr>
    </w:p>
    <w:p w14:paraId="068F314F" w14:textId="42C27C36" w:rsidR="0053215B" w:rsidRPr="00DC7597" w:rsidRDefault="000F4F15" w:rsidP="00E75A0B">
      <w:pPr>
        <w:pStyle w:val="PargrafodaLista"/>
        <w:numPr>
          <w:ilvl w:val="2"/>
          <w:numId w:val="22"/>
        </w:numPr>
        <w:spacing w:line="320" w:lineRule="exact"/>
        <w:ind w:left="0" w:firstLine="0"/>
        <w:contextualSpacing/>
        <w:jc w:val="both"/>
        <w:rPr>
          <w:rFonts w:asciiTheme="minorHAnsi" w:hAnsiTheme="minorHAnsi" w:cstheme="minorHAnsi"/>
          <w:sz w:val="22"/>
          <w:szCs w:val="22"/>
        </w:rPr>
      </w:pPr>
      <w:bookmarkStart w:id="64" w:name="_Ref67513658"/>
      <w:r w:rsidRPr="00DC7597">
        <w:rPr>
          <w:rFonts w:asciiTheme="minorHAnsi" w:hAnsiTheme="minorHAnsi" w:cstheme="minorHAnsi"/>
          <w:sz w:val="22"/>
          <w:szCs w:val="22"/>
          <w:lang w:val="pt-BR"/>
        </w:rPr>
        <w:t>Durante a vigência dos CRI, os pagamentos dos Créditos Imobiliários</w:t>
      </w:r>
      <w:r w:rsidR="002F1901"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serão depositados diretamente na </w:t>
      </w:r>
      <w:r w:rsidR="00EA5FAC" w:rsidRPr="00DC7597">
        <w:rPr>
          <w:rFonts w:asciiTheme="minorHAnsi" w:hAnsiTheme="minorHAnsi" w:cstheme="minorHAnsi"/>
          <w:sz w:val="22"/>
          <w:szCs w:val="22"/>
          <w:lang w:val="pt-BR"/>
        </w:rPr>
        <w:t xml:space="preserve">Conta </w:t>
      </w:r>
      <w:r w:rsidR="0053215B" w:rsidRPr="00DC7597">
        <w:rPr>
          <w:rFonts w:asciiTheme="minorHAnsi" w:hAnsiTheme="minorHAnsi" w:cstheme="minorHAnsi"/>
          <w:sz w:val="22"/>
          <w:szCs w:val="22"/>
          <w:lang w:val="pt-BR"/>
        </w:rPr>
        <w:t>Arrecadadora</w:t>
      </w:r>
      <w:r w:rsidR="00EA5FAC" w:rsidRPr="00DC7597">
        <w:rPr>
          <w:rFonts w:asciiTheme="minorHAnsi" w:hAnsiTheme="minorHAnsi" w:cstheme="minorHAnsi"/>
          <w:sz w:val="22"/>
          <w:szCs w:val="22"/>
          <w:lang w:val="pt-BR"/>
        </w:rPr>
        <w:t xml:space="preserve"> (conforme abaixo definido)</w:t>
      </w:r>
      <w:r w:rsidR="0053215B" w:rsidRPr="00DC7597">
        <w:rPr>
          <w:rFonts w:asciiTheme="minorHAnsi" w:hAnsiTheme="minorHAnsi" w:cstheme="minorHAnsi"/>
          <w:sz w:val="22"/>
          <w:szCs w:val="22"/>
          <w:lang w:val="pt-BR"/>
        </w:rPr>
        <w:t xml:space="preserve"> </w:t>
      </w:r>
      <w:r w:rsidR="0053215B" w:rsidRPr="00DC7597">
        <w:rPr>
          <w:rFonts w:asciiTheme="minorHAnsi" w:hAnsiTheme="minorHAnsi" w:cstheme="minorHAnsi"/>
          <w:sz w:val="22"/>
          <w:szCs w:val="22"/>
        </w:rPr>
        <w:t xml:space="preserve">e, em até 2 (dois) </w:t>
      </w:r>
      <w:r w:rsidR="0053215B" w:rsidRPr="00DC7597">
        <w:rPr>
          <w:rFonts w:asciiTheme="minorHAnsi" w:hAnsiTheme="minorHAnsi" w:cstheme="minorHAnsi"/>
          <w:sz w:val="22"/>
          <w:szCs w:val="22"/>
          <w:lang w:val="pt-BR"/>
        </w:rPr>
        <w:t>D</w:t>
      </w:r>
      <w:r w:rsidR="0053215B" w:rsidRPr="00DC7597">
        <w:rPr>
          <w:rFonts w:asciiTheme="minorHAnsi" w:hAnsiTheme="minorHAnsi" w:cstheme="minorHAnsi"/>
          <w:sz w:val="22"/>
          <w:szCs w:val="22"/>
        </w:rPr>
        <w:t xml:space="preserve">ias </w:t>
      </w:r>
      <w:r w:rsidR="0053215B" w:rsidRPr="00DC7597">
        <w:rPr>
          <w:rFonts w:asciiTheme="minorHAnsi" w:hAnsiTheme="minorHAnsi" w:cstheme="minorHAnsi"/>
          <w:sz w:val="22"/>
          <w:szCs w:val="22"/>
          <w:lang w:val="pt-BR"/>
        </w:rPr>
        <w:t>Ú</w:t>
      </w:r>
      <w:r w:rsidR="0053215B" w:rsidRPr="00DC7597">
        <w:rPr>
          <w:rFonts w:asciiTheme="minorHAnsi" w:hAnsiTheme="minorHAnsi" w:cstheme="minorHAnsi"/>
          <w:sz w:val="22"/>
          <w:szCs w:val="22"/>
        </w:rPr>
        <w:t xml:space="preserve">teis após a Data de Verificação, direcionados às contas correntes, abaixo descritas também de titularidade da </w:t>
      </w:r>
      <w:r w:rsidR="0053215B" w:rsidRPr="00DC7597">
        <w:rPr>
          <w:rFonts w:asciiTheme="minorHAnsi" w:hAnsiTheme="minorHAnsi" w:cstheme="minorHAnsi"/>
          <w:sz w:val="22"/>
          <w:szCs w:val="22"/>
          <w:lang w:val="pt-BR"/>
        </w:rPr>
        <w:t>Securitizadora</w:t>
      </w:r>
      <w:r w:rsidR="0053215B" w:rsidRPr="00DC7597">
        <w:rPr>
          <w:rFonts w:asciiTheme="minorHAnsi" w:hAnsiTheme="minorHAnsi" w:cstheme="minorHAnsi"/>
          <w:sz w:val="22"/>
          <w:szCs w:val="22"/>
        </w:rPr>
        <w:t xml:space="preserve"> (“</w:t>
      </w:r>
      <w:r w:rsidR="0053215B" w:rsidRPr="00DC7597">
        <w:rPr>
          <w:rFonts w:asciiTheme="minorHAnsi" w:hAnsiTheme="minorHAnsi" w:cstheme="minorHAnsi"/>
          <w:sz w:val="22"/>
          <w:szCs w:val="22"/>
          <w:u w:val="single"/>
        </w:rPr>
        <w:t xml:space="preserve">Conta do Patrimônio Separado </w:t>
      </w:r>
      <w:r w:rsidR="001951FE">
        <w:rPr>
          <w:rFonts w:asciiTheme="minorHAnsi" w:hAnsiTheme="minorHAnsi" w:cstheme="minorHAnsi"/>
          <w:sz w:val="22"/>
          <w:szCs w:val="22"/>
          <w:u w:val="single"/>
          <w:lang w:val="pt-BR"/>
        </w:rPr>
        <w:t>306</w:t>
      </w:r>
      <w:r w:rsidR="0053215B" w:rsidRPr="00DC7597">
        <w:rPr>
          <w:rFonts w:asciiTheme="minorHAnsi" w:hAnsiTheme="minorHAnsi" w:cstheme="minorHAnsi"/>
          <w:sz w:val="22"/>
          <w:szCs w:val="22"/>
          <w:u w:val="single"/>
        </w:rPr>
        <w:t>ª Série</w:t>
      </w:r>
      <w:r w:rsidR="0053215B" w:rsidRPr="00DC7597">
        <w:rPr>
          <w:rFonts w:asciiTheme="minorHAnsi" w:hAnsiTheme="minorHAnsi" w:cstheme="minorHAnsi"/>
          <w:sz w:val="22"/>
          <w:szCs w:val="22"/>
        </w:rPr>
        <w:t>” e “</w:t>
      </w:r>
      <w:r w:rsidR="0053215B" w:rsidRPr="00DC7597">
        <w:rPr>
          <w:rFonts w:asciiTheme="minorHAnsi" w:hAnsiTheme="minorHAnsi" w:cstheme="minorHAnsi"/>
          <w:sz w:val="22"/>
          <w:szCs w:val="22"/>
          <w:u w:val="single"/>
        </w:rPr>
        <w:t xml:space="preserve">Conta do Patrimônio Separado </w:t>
      </w:r>
      <w:r w:rsidR="001951FE">
        <w:rPr>
          <w:rFonts w:asciiTheme="minorHAnsi" w:hAnsiTheme="minorHAnsi" w:cstheme="minorHAnsi"/>
          <w:sz w:val="22"/>
          <w:szCs w:val="22"/>
          <w:u w:val="single"/>
          <w:lang w:val="pt-BR"/>
        </w:rPr>
        <w:t>307</w:t>
      </w:r>
      <w:r w:rsidR="0053215B" w:rsidRPr="00DC7597">
        <w:rPr>
          <w:rFonts w:asciiTheme="minorHAnsi" w:hAnsiTheme="minorHAnsi" w:cstheme="minorHAnsi"/>
          <w:sz w:val="22"/>
          <w:szCs w:val="22"/>
          <w:u w:val="single"/>
        </w:rPr>
        <w:t>ª Série</w:t>
      </w:r>
      <w:r w:rsidR="0053215B" w:rsidRPr="00DC7597">
        <w:rPr>
          <w:rFonts w:asciiTheme="minorHAnsi" w:hAnsiTheme="minorHAnsi" w:cstheme="minorHAnsi"/>
          <w:sz w:val="22"/>
          <w:szCs w:val="22"/>
        </w:rPr>
        <w:t>”, em conjunto denominadas simplesmente como “</w:t>
      </w:r>
      <w:r w:rsidR="0053215B" w:rsidRPr="00DC7597">
        <w:rPr>
          <w:rFonts w:asciiTheme="minorHAnsi" w:hAnsiTheme="minorHAnsi" w:cstheme="minorHAnsi"/>
          <w:sz w:val="22"/>
          <w:szCs w:val="22"/>
          <w:u w:val="single"/>
        </w:rPr>
        <w:t>Contas dos Patrimônios Separados”)</w:t>
      </w:r>
      <w:r w:rsidR="0053215B" w:rsidRPr="00DC7597">
        <w:rPr>
          <w:rFonts w:asciiTheme="minorHAnsi" w:hAnsiTheme="minorHAnsi" w:cstheme="minorHAnsi"/>
          <w:sz w:val="22"/>
          <w:szCs w:val="22"/>
        </w:rPr>
        <w:t xml:space="preserve">, na proporção de </w:t>
      </w:r>
      <w:r w:rsidR="00470E3B">
        <w:rPr>
          <w:rFonts w:asciiTheme="minorHAnsi" w:hAnsiTheme="minorHAnsi" w:cstheme="minorHAnsi"/>
          <w:sz w:val="22"/>
          <w:szCs w:val="22"/>
          <w:lang w:val="pt-BR"/>
        </w:rPr>
        <w:t>50</w:t>
      </w:r>
      <w:r w:rsidR="0053215B" w:rsidRPr="00DC7597">
        <w:rPr>
          <w:rFonts w:asciiTheme="minorHAnsi" w:hAnsiTheme="minorHAnsi" w:cstheme="minorHAnsi"/>
          <w:sz w:val="22"/>
          <w:szCs w:val="22"/>
        </w:rPr>
        <w:t>% (</w:t>
      </w:r>
      <w:r w:rsidR="00470E3B">
        <w:rPr>
          <w:rFonts w:asciiTheme="minorHAnsi" w:hAnsiTheme="minorHAnsi" w:cstheme="minorHAnsi"/>
          <w:sz w:val="22"/>
          <w:szCs w:val="22"/>
          <w:lang w:val="pt-BR"/>
        </w:rPr>
        <w:t xml:space="preserve">cinquenta </w:t>
      </w:r>
      <w:r w:rsidR="00EF0194">
        <w:rPr>
          <w:rFonts w:asciiTheme="minorHAnsi" w:hAnsiTheme="minorHAnsi" w:cstheme="minorHAnsi"/>
          <w:sz w:val="22"/>
          <w:szCs w:val="22"/>
          <w:lang w:val="pt-BR"/>
        </w:rPr>
        <w:t xml:space="preserve">por </w:t>
      </w:r>
      <w:r w:rsidR="0053215B" w:rsidRPr="00DC7597">
        <w:rPr>
          <w:rFonts w:asciiTheme="minorHAnsi" w:hAnsiTheme="minorHAnsi" w:cstheme="minorHAnsi"/>
          <w:sz w:val="22"/>
          <w:szCs w:val="22"/>
        </w:rPr>
        <w:t>cento) dos valores depositados</w:t>
      </w:r>
      <w:r w:rsidR="0053215B" w:rsidRPr="00DC7597">
        <w:rPr>
          <w:rFonts w:asciiTheme="minorHAnsi" w:hAnsiTheme="minorHAnsi" w:cstheme="minorHAnsi"/>
          <w:sz w:val="22"/>
          <w:szCs w:val="22"/>
          <w:lang w:val="pt-BR"/>
        </w:rPr>
        <w:t>:</w:t>
      </w:r>
      <w:bookmarkEnd w:id="64"/>
    </w:p>
    <w:p w14:paraId="3E636244" w14:textId="77777777" w:rsidR="0053215B" w:rsidRPr="00DC7597" w:rsidRDefault="0053215B" w:rsidP="00DC7597">
      <w:pPr>
        <w:pStyle w:val="PargrafodaLista"/>
        <w:spacing w:line="320" w:lineRule="exact"/>
        <w:rPr>
          <w:rFonts w:asciiTheme="minorHAnsi" w:hAnsiTheme="minorHAnsi" w:cstheme="minorHAnsi"/>
          <w:sz w:val="22"/>
          <w:szCs w:val="22"/>
        </w:rPr>
      </w:pPr>
    </w:p>
    <w:tbl>
      <w:tblPr>
        <w:tblW w:w="79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5"/>
        <w:gridCol w:w="1985"/>
        <w:gridCol w:w="1674"/>
        <w:gridCol w:w="2295"/>
      </w:tblGrid>
      <w:tr w:rsidR="0053215B" w:rsidRPr="00DC7597" w14:paraId="56893834" w14:textId="77777777" w:rsidTr="007C5C20">
        <w:trPr>
          <w:trHeight w:val="290"/>
          <w:jc w:val="center"/>
        </w:trPr>
        <w:tc>
          <w:tcPr>
            <w:tcW w:w="1985" w:type="dxa"/>
            <w:shd w:val="clear" w:color="auto" w:fill="D9D9D9" w:themeFill="background1" w:themeFillShade="D9"/>
            <w:vAlign w:val="bottom"/>
          </w:tcPr>
          <w:p w14:paraId="05BD97E2" w14:textId="77777777" w:rsidR="0053215B" w:rsidRPr="00DC7597" w:rsidRDefault="0053215B" w:rsidP="00DC7597">
            <w:pPr>
              <w:spacing w:line="320" w:lineRule="exact"/>
              <w:jc w:val="center"/>
              <w:rPr>
                <w:rFonts w:asciiTheme="minorHAnsi" w:hAnsiTheme="minorHAnsi" w:cstheme="minorHAnsi"/>
                <w:b/>
                <w:bCs/>
                <w:color w:val="000000"/>
                <w:sz w:val="22"/>
                <w:szCs w:val="22"/>
                <w:lang w:eastAsia="en-US"/>
              </w:rPr>
            </w:pPr>
            <w:r w:rsidRPr="00DC7597">
              <w:rPr>
                <w:rFonts w:asciiTheme="minorHAnsi" w:hAnsiTheme="minorHAnsi" w:cstheme="minorHAnsi"/>
                <w:b/>
                <w:bCs/>
                <w:color w:val="000000"/>
                <w:sz w:val="22"/>
                <w:szCs w:val="22"/>
                <w:lang w:eastAsia="en-US"/>
              </w:rPr>
              <w:t>Conta Corrente</w:t>
            </w:r>
          </w:p>
          <w:p w14:paraId="55787006" w14:textId="102435AC" w:rsidR="0053215B" w:rsidRPr="00DC7597" w:rsidRDefault="001951FE" w:rsidP="00DC7597">
            <w:pPr>
              <w:spacing w:line="320" w:lineRule="exact"/>
              <w:jc w:val="center"/>
              <w:rPr>
                <w:rFonts w:asciiTheme="minorHAnsi" w:hAnsiTheme="minorHAnsi" w:cstheme="minorHAnsi"/>
                <w:b/>
                <w:bCs/>
                <w:color w:val="000000"/>
                <w:sz w:val="22"/>
                <w:szCs w:val="22"/>
                <w:lang w:eastAsia="en-US"/>
              </w:rPr>
            </w:pPr>
            <w:r>
              <w:rPr>
                <w:rFonts w:asciiTheme="minorHAnsi" w:hAnsiTheme="minorHAnsi" w:cstheme="minorHAnsi"/>
                <w:b/>
                <w:bCs/>
                <w:color w:val="000000"/>
                <w:sz w:val="22"/>
                <w:szCs w:val="22"/>
                <w:lang w:eastAsia="en-US"/>
              </w:rPr>
              <w:t>306</w:t>
            </w:r>
            <w:r w:rsidR="0053215B" w:rsidRPr="00DC7597">
              <w:rPr>
                <w:rFonts w:asciiTheme="minorHAnsi" w:hAnsiTheme="minorHAnsi" w:cstheme="minorHAnsi"/>
                <w:b/>
                <w:bCs/>
                <w:color w:val="000000"/>
                <w:sz w:val="22"/>
                <w:szCs w:val="22"/>
                <w:lang w:eastAsia="en-US"/>
              </w:rPr>
              <w:t>ª Série</w:t>
            </w:r>
          </w:p>
        </w:tc>
        <w:tc>
          <w:tcPr>
            <w:tcW w:w="1985" w:type="dxa"/>
            <w:shd w:val="clear" w:color="auto" w:fill="D9D9D9" w:themeFill="background1" w:themeFillShade="D9"/>
            <w:noWrap/>
            <w:vAlign w:val="bottom"/>
            <w:hideMark/>
          </w:tcPr>
          <w:p w14:paraId="086E757E" w14:textId="77777777" w:rsidR="0053215B" w:rsidRPr="00DC7597" w:rsidRDefault="0053215B" w:rsidP="00DC7597">
            <w:pPr>
              <w:spacing w:line="320" w:lineRule="exact"/>
              <w:jc w:val="center"/>
              <w:rPr>
                <w:rFonts w:asciiTheme="minorHAnsi" w:hAnsiTheme="minorHAnsi" w:cstheme="minorHAnsi"/>
                <w:b/>
                <w:bCs/>
                <w:color w:val="000000"/>
                <w:sz w:val="22"/>
                <w:szCs w:val="22"/>
                <w:lang w:eastAsia="en-US"/>
              </w:rPr>
            </w:pPr>
            <w:r w:rsidRPr="00DC7597">
              <w:rPr>
                <w:rFonts w:asciiTheme="minorHAnsi" w:hAnsiTheme="minorHAnsi" w:cstheme="minorHAnsi"/>
                <w:b/>
                <w:bCs/>
                <w:color w:val="000000"/>
                <w:sz w:val="22"/>
                <w:szCs w:val="22"/>
                <w:lang w:eastAsia="en-US"/>
              </w:rPr>
              <w:t>Conta Corrente</w:t>
            </w:r>
          </w:p>
          <w:p w14:paraId="109E180D" w14:textId="582BC85F" w:rsidR="0053215B" w:rsidRPr="00DC7597" w:rsidRDefault="001951FE" w:rsidP="00DC7597">
            <w:pPr>
              <w:spacing w:line="320" w:lineRule="exact"/>
              <w:jc w:val="center"/>
              <w:rPr>
                <w:rFonts w:asciiTheme="minorHAnsi" w:hAnsiTheme="minorHAnsi" w:cstheme="minorHAnsi"/>
                <w:b/>
                <w:bCs/>
                <w:color w:val="000000"/>
                <w:sz w:val="22"/>
                <w:szCs w:val="22"/>
                <w:lang w:eastAsia="en-US"/>
              </w:rPr>
            </w:pPr>
            <w:r>
              <w:rPr>
                <w:rFonts w:asciiTheme="minorHAnsi" w:hAnsiTheme="minorHAnsi" w:cstheme="minorHAnsi"/>
                <w:b/>
                <w:bCs/>
                <w:color w:val="000000"/>
                <w:sz w:val="22"/>
                <w:szCs w:val="22"/>
                <w:lang w:eastAsia="en-US"/>
              </w:rPr>
              <w:t>307</w:t>
            </w:r>
            <w:r w:rsidR="0053215B" w:rsidRPr="00DC7597">
              <w:rPr>
                <w:rFonts w:asciiTheme="minorHAnsi" w:hAnsiTheme="minorHAnsi" w:cstheme="minorHAnsi"/>
                <w:b/>
                <w:bCs/>
                <w:color w:val="000000"/>
                <w:sz w:val="22"/>
                <w:szCs w:val="22"/>
                <w:lang w:eastAsia="en-US"/>
              </w:rPr>
              <w:t>ª Série</w:t>
            </w:r>
          </w:p>
          <w:p w14:paraId="1C0D63D2" w14:textId="77777777" w:rsidR="0053215B" w:rsidRPr="00DC7597" w:rsidRDefault="0053215B" w:rsidP="00DC7597">
            <w:pPr>
              <w:spacing w:line="320" w:lineRule="exact"/>
              <w:rPr>
                <w:rFonts w:asciiTheme="minorHAnsi" w:hAnsiTheme="minorHAnsi" w:cstheme="minorHAnsi"/>
                <w:b/>
                <w:bCs/>
                <w:color w:val="000000"/>
                <w:sz w:val="22"/>
                <w:szCs w:val="22"/>
                <w:lang w:eastAsia="en-US"/>
              </w:rPr>
            </w:pPr>
          </w:p>
        </w:tc>
        <w:tc>
          <w:tcPr>
            <w:tcW w:w="1674" w:type="dxa"/>
            <w:shd w:val="clear" w:color="auto" w:fill="D9D9D9" w:themeFill="background1" w:themeFillShade="D9"/>
            <w:noWrap/>
            <w:vAlign w:val="bottom"/>
            <w:hideMark/>
          </w:tcPr>
          <w:p w14:paraId="48BB3280" w14:textId="77777777" w:rsidR="0053215B" w:rsidRPr="00DC7597" w:rsidRDefault="0053215B" w:rsidP="00DC7597">
            <w:pPr>
              <w:spacing w:line="320" w:lineRule="exact"/>
              <w:jc w:val="center"/>
              <w:rPr>
                <w:rFonts w:asciiTheme="minorHAnsi" w:hAnsiTheme="minorHAnsi" w:cstheme="minorHAnsi"/>
                <w:b/>
                <w:bCs/>
                <w:color w:val="000000"/>
                <w:sz w:val="22"/>
                <w:szCs w:val="22"/>
                <w:lang w:eastAsia="en-US"/>
              </w:rPr>
            </w:pPr>
            <w:r w:rsidRPr="00DC7597">
              <w:rPr>
                <w:rFonts w:asciiTheme="minorHAnsi" w:hAnsiTheme="minorHAnsi" w:cstheme="minorHAnsi"/>
                <w:b/>
                <w:bCs/>
                <w:color w:val="000000"/>
                <w:sz w:val="22"/>
                <w:szCs w:val="22"/>
                <w:lang w:eastAsia="en-US"/>
              </w:rPr>
              <w:t>Agência</w:t>
            </w:r>
          </w:p>
          <w:p w14:paraId="508D2FB7" w14:textId="77777777" w:rsidR="0053215B" w:rsidRPr="00DC7597" w:rsidRDefault="0053215B" w:rsidP="00DC7597">
            <w:pPr>
              <w:spacing w:line="320" w:lineRule="exact"/>
              <w:rPr>
                <w:rFonts w:asciiTheme="minorHAnsi" w:hAnsiTheme="minorHAnsi" w:cstheme="minorHAnsi"/>
                <w:b/>
                <w:bCs/>
                <w:color w:val="000000"/>
                <w:sz w:val="22"/>
                <w:szCs w:val="22"/>
                <w:lang w:eastAsia="en-US"/>
              </w:rPr>
            </w:pPr>
          </w:p>
          <w:p w14:paraId="536C69CE" w14:textId="77777777" w:rsidR="0053215B" w:rsidRPr="00DC7597" w:rsidRDefault="0053215B" w:rsidP="00DC7597">
            <w:pPr>
              <w:spacing w:line="320" w:lineRule="exact"/>
              <w:jc w:val="center"/>
              <w:rPr>
                <w:rFonts w:asciiTheme="minorHAnsi" w:hAnsiTheme="minorHAnsi" w:cstheme="minorHAnsi"/>
                <w:b/>
                <w:bCs/>
                <w:color w:val="000000"/>
                <w:sz w:val="22"/>
                <w:szCs w:val="22"/>
                <w:lang w:eastAsia="en-US"/>
              </w:rPr>
            </w:pPr>
          </w:p>
        </w:tc>
        <w:tc>
          <w:tcPr>
            <w:tcW w:w="2295" w:type="dxa"/>
            <w:shd w:val="clear" w:color="auto" w:fill="D9D9D9" w:themeFill="background1" w:themeFillShade="D9"/>
          </w:tcPr>
          <w:p w14:paraId="0123D403" w14:textId="77777777" w:rsidR="0053215B" w:rsidRPr="00DC7597" w:rsidRDefault="0053215B" w:rsidP="00DC7597">
            <w:pPr>
              <w:spacing w:line="320" w:lineRule="exact"/>
              <w:jc w:val="center"/>
              <w:rPr>
                <w:rFonts w:asciiTheme="minorHAnsi" w:hAnsiTheme="minorHAnsi" w:cstheme="minorHAnsi"/>
                <w:b/>
                <w:bCs/>
                <w:color w:val="000000"/>
                <w:sz w:val="22"/>
                <w:szCs w:val="22"/>
                <w:lang w:eastAsia="en-US"/>
              </w:rPr>
            </w:pPr>
            <w:r w:rsidRPr="00DC7597">
              <w:rPr>
                <w:rFonts w:asciiTheme="minorHAnsi" w:hAnsiTheme="minorHAnsi" w:cstheme="minorHAnsi"/>
                <w:b/>
                <w:bCs/>
                <w:color w:val="000000"/>
                <w:sz w:val="22"/>
                <w:szCs w:val="22"/>
                <w:lang w:eastAsia="en-US"/>
              </w:rPr>
              <w:t>Inst. Financeira</w:t>
            </w:r>
          </w:p>
        </w:tc>
      </w:tr>
      <w:tr w:rsidR="00567183" w:rsidRPr="00DC7597" w14:paraId="66785963" w14:textId="77777777" w:rsidTr="00567183">
        <w:trPr>
          <w:trHeight w:val="290"/>
          <w:jc w:val="center"/>
        </w:trPr>
        <w:tc>
          <w:tcPr>
            <w:tcW w:w="1985" w:type="dxa"/>
            <w:vAlign w:val="center"/>
          </w:tcPr>
          <w:p w14:paraId="693DF6CF" w14:textId="22B2C9E4" w:rsidR="00567183" w:rsidRPr="00DC7597" w:rsidRDefault="001951FE" w:rsidP="00DC7597">
            <w:pPr>
              <w:spacing w:line="320" w:lineRule="exact"/>
              <w:jc w:val="center"/>
              <w:rPr>
                <w:rFonts w:asciiTheme="minorHAnsi" w:hAnsiTheme="minorHAnsi" w:cstheme="minorHAnsi"/>
                <w:color w:val="000000"/>
                <w:sz w:val="22"/>
                <w:szCs w:val="22"/>
                <w:lang w:eastAsia="en-US"/>
              </w:rPr>
            </w:pPr>
            <w:r w:rsidRPr="00674E57">
              <w:rPr>
                <w:rFonts w:asciiTheme="minorHAnsi" w:hAnsiTheme="minorHAnsi" w:cstheme="minorHAnsi"/>
                <w:color w:val="000000"/>
                <w:sz w:val="22"/>
                <w:szCs w:val="22"/>
                <w:lang w:eastAsia="en-US"/>
              </w:rPr>
              <w:t>44256-1</w:t>
            </w:r>
            <w:r w:rsidDel="001951FE">
              <w:rPr>
                <w:rFonts w:asciiTheme="minorHAnsi" w:hAnsiTheme="minorHAnsi" w:cstheme="minorHAnsi"/>
                <w:color w:val="000000"/>
                <w:sz w:val="22"/>
                <w:szCs w:val="22"/>
                <w:lang w:eastAsia="en-US"/>
              </w:rPr>
              <w:t xml:space="preserve"> </w:t>
            </w:r>
          </w:p>
        </w:tc>
        <w:tc>
          <w:tcPr>
            <w:tcW w:w="1985" w:type="dxa"/>
            <w:noWrap/>
            <w:vAlign w:val="center"/>
          </w:tcPr>
          <w:p w14:paraId="0932594A" w14:textId="3FF80074" w:rsidR="00567183" w:rsidRPr="00DC7597" w:rsidRDefault="001951FE" w:rsidP="00DC7597">
            <w:pPr>
              <w:spacing w:line="320" w:lineRule="exact"/>
              <w:jc w:val="center"/>
              <w:rPr>
                <w:rFonts w:asciiTheme="minorHAnsi" w:hAnsiTheme="minorHAnsi" w:cstheme="minorHAnsi"/>
                <w:color w:val="000000"/>
                <w:sz w:val="22"/>
                <w:szCs w:val="22"/>
                <w:lang w:eastAsia="en-US"/>
              </w:rPr>
            </w:pPr>
            <w:r w:rsidRPr="00674E57">
              <w:rPr>
                <w:rFonts w:asciiTheme="minorHAnsi" w:hAnsiTheme="minorHAnsi" w:cstheme="minorHAnsi"/>
                <w:sz w:val="22"/>
                <w:szCs w:val="22"/>
                <w:lang w:eastAsia="x-none"/>
              </w:rPr>
              <w:t>44637-2</w:t>
            </w:r>
            <w:r w:rsidDel="001951FE">
              <w:rPr>
                <w:rFonts w:asciiTheme="minorHAnsi" w:hAnsiTheme="minorHAnsi" w:cstheme="minorHAnsi"/>
                <w:sz w:val="22"/>
                <w:szCs w:val="22"/>
                <w:lang w:eastAsia="x-none"/>
              </w:rPr>
              <w:t xml:space="preserve"> </w:t>
            </w:r>
            <w:r w:rsidR="00567183" w:rsidRPr="00DC7597" w:rsidDel="000B27F4">
              <w:rPr>
                <w:rFonts w:asciiTheme="minorHAnsi" w:hAnsiTheme="minorHAnsi" w:cstheme="minorHAnsi"/>
                <w:sz w:val="22"/>
                <w:szCs w:val="22"/>
                <w:lang w:val="x-none" w:eastAsia="x-none"/>
              </w:rPr>
              <w:t xml:space="preserve"> </w:t>
            </w:r>
          </w:p>
        </w:tc>
        <w:tc>
          <w:tcPr>
            <w:tcW w:w="1674" w:type="dxa"/>
            <w:noWrap/>
            <w:vAlign w:val="center"/>
          </w:tcPr>
          <w:p w14:paraId="6B98298C" w14:textId="40778296" w:rsidR="00567183" w:rsidRPr="00EF0194" w:rsidRDefault="001951FE" w:rsidP="00DC7597">
            <w:pPr>
              <w:spacing w:line="320" w:lineRule="exact"/>
              <w:jc w:val="center"/>
              <w:rPr>
                <w:rFonts w:asciiTheme="minorHAnsi" w:hAnsiTheme="minorHAnsi" w:cstheme="minorHAnsi"/>
                <w:color w:val="000000"/>
                <w:sz w:val="22"/>
                <w:szCs w:val="22"/>
                <w:lang w:eastAsia="en-US"/>
              </w:rPr>
            </w:pPr>
            <w:r>
              <w:rPr>
                <w:rFonts w:asciiTheme="minorHAnsi" w:hAnsiTheme="minorHAnsi" w:cstheme="minorHAnsi"/>
                <w:sz w:val="22"/>
                <w:szCs w:val="22"/>
                <w:lang w:val="x-none" w:eastAsia="x-none"/>
              </w:rPr>
              <w:t>7</w:t>
            </w:r>
            <w:r>
              <w:rPr>
                <w:rFonts w:asciiTheme="minorHAnsi" w:hAnsiTheme="minorHAnsi" w:cstheme="minorHAnsi"/>
                <w:sz w:val="22"/>
                <w:szCs w:val="22"/>
                <w:lang w:eastAsia="x-none"/>
              </w:rPr>
              <w:t>307</w:t>
            </w:r>
            <w:r w:rsidDel="001951FE">
              <w:rPr>
                <w:rFonts w:asciiTheme="minorHAnsi" w:hAnsiTheme="minorHAnsi" w:cstheme="minorHAnsi"/>
                <w:sz w:val="22"/>
                <w:szCs w:val="22"/>
                <w:lang w:val="x-none" w:eastAsia="x-none"/>
              </w:rPr>
              <w:t xml:space="preserve"> </w:t>
            </w:r>
          </w:p>
        </w:tc>
        <w:tc>
          <w:tcPr>
            <w:tcW w:w="2295" w:type="dxa"/>
            <w:vAlign w:val="center"/>
          </w:tcPr>
          <w:p w14:paraId="477ECC81" w14:textId="095085EC" w:rsidR="00567183" w:rsidRPr="00EF0194" w:rsidRDefault="001951FE" w:rsidP="00DC7597">
            <w:pPr>
              <w:spacing w:line="320" w:lineRule="exact"/>
              <w:jc w:val="center"/>
              <w:rPr>
                <w:rFonts w:asciiTheme="minorHAnsi" w:hAnsiTheme="minorHAnsi" w:cstheme="minorHAnsi"/>
                <w:color w:val="000000"/>
                <w:sz w:val="22"/>
                <w:szCs w:val="22"/>
                <w:lang w:eastAsia="en-US"/>
              </w:rPr>
            </w:pPr>
            <w:r>
              <w:rPr>
                <w:rFonts w:asciiTheme="minorHAnsi" w:hAnsiTheme="minorHAnsi" w:cstheme="minorHAnsi"/>
                <w:sz w:val="22"/>
                <w:szCs w:val="22"/>
                <w:lang w:val="x-none" w:eastAsia="x-none"/>
              </w:rPr>
              <w:t>I</w:t>
            </w:r>
            <w:r>
              <w:rPr>
                <w:rFonts w:asciiTheme="minorHAnsi" w:hAnsiTheme="minorHAnsi" w:cstheme="minorHAnsi"/>
                <w:sz w:val="22"/>
                <w:szCs w:val="22"/>
                <w:lang w:eastAsia="x-none"/>
              </w:rPr>
              <w:t>taú Unibanco S.A.</w:t>
            </w:r>
            <w:r w:rsidDel="001951FE">
              <w:rPr>
                <w:rFonts w:asciiTheme="minorHAnsi" w:hAnsiTheme="minorHAnsi" w:cstheme="minorHAnsi"/>
                <w:sz w:val="22"/>
                <w:szCs w:val="22"/>
                <w:lang w:val="x-none" w:eastAsia="x-none"/>
              </w:rPr>
              <w:t xml:space="preserve"> </w:t>
            </w:r>
          </w:p>
        </w:tc>
      </w:tr>
    </w:tbl>
    <w:p w14:paraId="320A13B7" w14:textId="77777777" w:rsidR="0053215B" w:rsidRPr="00DC7597" w:rsidRDefault="0053215B" w:rsidP="00DC7597">
      <w:pPr>
        <w:pStyle w:val="PargrafodaLista"/>
        <w:spacing w:line="320" w:lineRule="exact"/>
        <w:ind w:left="0"/>
        <w:contextualSpacing/>
        <w:jc w:val="both"/>
        <w:rPr>
          <w:rFonts w:asciiTheme="minorHAnsi" w:hAnsiTheme="minorHAnsi" w:cstheme="minorHAnsi"/>
          <w:sz w:val="22"/>
          <w:szCs w:val="22"/>
        </w:rPr>
      </w:pPr>
    </w:p>
    <w:p w14:paraId="47A32AC6" w14:textId="4E7FBEFD" w:rsidR="000F4F15" w:rsidRPr="00DC7597" w:rsidRDefault="000F4F15" w:rsidP="00E75A0B">
      <w:pPr>
        <w:pStyle w:val="PargrafodaLista"/>
        <w:numPr>
          <w:ilvl w:val="2"/>
          <w:numId w:val="22"/>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Os pagamentos recebidos da </w:t>
      </w:r>
      <w:r w:rsidR="00025A25" w:rsidRPr="00DC7597">
        <w:rPr>
          <w:rFonts w:asciiTheme="minorHAnsi" w:hAnsiTheme="minorHAnsi" w:cstheme="minorHAnsi"/>
          <w:sz w:val="22"/>
          <w:szCs w:val="22"/>
          <w:lang w:val="pt-BR"/>
        </w:rPr>
        <w:t>Companhia</w:t>
      </w:r>
      <w:r w:rsidR="002F1901"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em relação </w:t>
      </w:r>
      <w:r w:rsidR="002F1901" w:rsidRPr="00DC7597">
        <w:rPr>
          <w:rFonts w:asciiTheme="minorHAnsi" w:hAnsiTheme="minorHAnsi" w:cstheme="minorHAnsi"/>
          <w:sz w:val="22"/>
          <w:szCs w:val="22"/>
          <w:lang w:val="pt-BR"/>
        </w:rPr>
        <w:t>aos Créditos Imobiliários</w:t>
      </w:r>
      <w:r w:rsidRPr="00DC7597">
        <w:rPr>
          <w:rFonts w:asciiTheme="minorHAnsi" w:hAnsiTheme="minorHAnsi" w:cstheme="minorHAnsi"/>
          <w:sz w:val="22"/>
          <w:szCs w:val="22"/>
          <w:lang w:val="pt-BR"/>
        </w:rPr>
        <w:t xml:space="preserve"> serão computados e integrarão o lastro dos CRI até sua data da liquidação integral. Todos e quaisquer recursos relativos aos pagamentos dos Créditos Imobiliários, bem como</w:t>
      </w:r>
      <w:r w:rsidR="0053215B" w:rsidRPr="00DC7597">
        <w:rPr>
          <w:rFonts w:asciiTheme="minorHAnsi" w:hAnsiTheme="minorHAnsi" w:cstheme="minorHAnsi"/>
          <w:sz w:val="22"/>
          <w:szCs w:val="22"/>
          <w:lang w:val="pt-BR"/>
        </w:rPr>
        <w:t xml:space="preserve"> </w:t>
      </w:r>
      <w:r w:rsidR="00775837" w:rsidRPr="00DC7597">
        <w:rPr>
          <w:rFonts w:asciiTheme="minorHAnsi" w:hAnsiTheme="minorHAnsi" w:cstheme="minorHAnsi"/>
          <w:sz w:val="22"/>
          <w:szCs w:val="22"/>
          <w:lang w:val="pt-BR"/>
        </w:rPr>
        <w:t>a</w:t>
      </w:r>
      <w:r w:rsidR="0053215B" w:rsidRPr="00DC7597">
        <w:rPr>
          <w:rFonts w:asciiTheme="minorHAnsi" w:hAnsiTheme="minorHAnsi" w:cstheme="minorHAnsi"/>
          <w:sz w:val="22"/>
          <w:szCs w:val="22"/>
          <w:lang w:val="pt-BR"/>
        </w:rPr>
        <w:t xml:space="preserve"> Conta Arrecadadora e</w:t>
      </w:r>
      <w:r w:rsidRPr="00DC7597">
        <w:rPr>
          <w:rFonts w:asciiTheme="minorHAnsi" w:hAnsiTheme="minorHAnsi" w:cstheme="minorHAnsi"/>
          <w:sz w:val="22"/>
          <w:szCs w:val="22"/>
          <w:lang w:val="pt-BR"/>
        </w:rPr>
        <w:t xml:space="preserve"> </w:t>
      </w:r>
      <w:r w:rsidR="00775837" w:rsidRPr="00DC7597">
        <w:rPr>
          <w:rFonts w:asciiTheme="minorHAnsi" w:hAnsiTheme="minorHAnsi" w:cstheme="minorHAnsi"/>
          <w:sz w:val="22"/>
          <w:szCs w:val="22"/>
          <w:lang w:val="pt-BR"/>
        </w:rPr>
        <w:t xml:space="preserve">as </w:t>
      </w:r>
      <w:r w:rsidR="00EA5FAC" w:rsidRPr="00DC7597">
        <w:rPr>
          <w:rFonts w:asciiTheme="minorHAnsi" w:hAnsiTheme="minorHAnsi" w:cstheme="minorHAnsi"/>
          <w:sz w:val="22"/>
          <w:szCs w:val="22"/>
          <w:lang w:val="pt-BR"/>
        </w:rPr>
        <w:t>Conta</w:t>
      </w:r>
      <w:r w:rsidR="0053215B" w:rsidRPr="00DC7597">
        <w:rPr>
          <w:rFonts w:asciiTheme="minorHAnsi" w:hAnsiTheme="minorHAnsi" w:cstheme="minorHAnsi"/>
          <w:sz w:val="22"/>
          <w:szCs w:val="22"/>
          <w:lang w:val="pt-BR"/>
        </w:rPr>
        <w:t>s</w:t>
      </w:r>
      <w:r w:rsidR="00EA5FAC" w:rsidRPr="00DC7597">
        <w:rPr>
          <w:rFonts w:asciiTheme="minorHAnsi" w:hAnsiTheme="minorHAnsi" w:cstheme="minorHAnsi"/>
          <w:sz w:val="22"/>
          <w:szCs w:val="22"/>
          <w:lang w:val="pt-BR"/>
        </w:rPr>
        <w:t xml:space="preserve"> do</w:t>
      </w:r>
      <w:r w:rsidR="0053215B" w:rsidRPr="00DC7597">
        <w:rPr>
          <w:rFonts w:asciiTheme="minorHAnsi" w:hAnsiTheme="minorHAnsi" w:cstheme="minorHAnsi"/>
          <w:sz w:val="22"/>
          <w:szCs w:val="22"/>
          <w:lang w:val="pt-BR"/>
        </w:rPr>
        <w:t>s</w:t>
      </w:r>
      <w:r w:rsidR="00EA5FAC" w:rsidRPr="00DC7597">
        <w:rPr>
          <w:rFonts w:asciiTheme="minorHAnsi" w:hAnsiTheme="minorHAnsi" w:cstheme="minorHAnsi"/>
          <w:sz w:val="22"/>
          <w:szCs w:val="22"/>
          <w:lang w:val="pt-BR"/>
        </w:rPr>
        <w:t xml:space="preserve"> Patrimônio</w:t>
      </w:r>
      <w:r w:rsidR="0053215B" w:rsidRPr="00DC7597">
        <w:rPr>
          <w:rFonts w:asciiTheme="minorHAnsi" w:hAnsiTheme="minorHAnsi" w:cstheme="minorHAnsi"/>
          <w:sz w:val="22"/>
          <w:szCs w:val="22"/>
          <w:lang w:val="pt-BR"/>
        </w:rPr>
        <w:t>s</w:t>
      </w:r>
      <w:r w:rsidR="00EA5FAC" w:rsidRPr="00DC7597">
        <w:rPr>
          <w:rFonts w:asciiTheme="minorHAnsi" w:hAnsiTheme="minorHAnsi" w:cstheme="minorHAnsi"/>
          <w:sz w:val="22"/>
          <w:szCs w:val="22"/>
          <w:lang w:val="pt-BR"/>
        </w:rPr>
        <w:t xml:space="preserve"> Separado</w:t>
      </w:r>
      <w:r w:rsidR="0053215B" w:rsidRPr="00DC7597">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serão expressamente vinculados aos </w:t>
      </w:r>
      <w:r w:rsidR="0053215B" w:rsidRPr="00DC7597">
        <w:rPr>
          <w:rFonts w:asciiTheme="minorHAnsi" w:hAnsiTheme="minorHAnsi" w:cstheme="minorHAnsi"/>
          <w:sz w:val="22"/>
          <w:szCs w:val="22"/>
          <w:lang w:val="pt-BR"/>
        </w:rPr>
        <w:t xml:space="preserve">respectivos </w:t>
      </w:r>
      <w:r w:rsidRPr="00DC7597">
        <w:rPr>
          <w:rFonts w:asciiTheme="minorHAnsi" w:hAnsiTheme="minorHAnsi" w:cstheme="minorHAnsi"/>
          <w:sz w:val="22"/>
          <w:szCs w:val="22"/>
          <w:lang w:val="pt-BR"/>
        </w:rPr>
        <w:t xml:space="preserve">CRI por força do regime fiduciário constituído pela </w:t>
      </w:r>
      <w:r w:rsidR="002F1901" w:rsidRPr="00DC7597">
        <w:rPr>
          <w:rFonts w:asciiTheme="minorHAnsi" w:hAnsiTheme="minorHAnsi" w:cstheme="minorHAnsi"/>
          <w:sz w:val="22"/>
          <w:szCs w:val="22"/>
          <w:lang w:val="pt-BR"/>
        </w:rPr>
        <w:t>Securitizadora</w:t>
      </w:r>
      <w:r w:rsidRPr="00DC7597">
        <w:rPr>
          <w:rFonts w:asciiTheme="minorHAnsi" w:hAnsiTheme="minorHAnsi" w:cstheme="minorHAnsi"/>
          <w:sz w:val="22"/>
          <w:szCs w:val="22"/>
          <w:lang w:val="pt-BR"/>
        </w:rPr>
        <w:t xml:space="preserve">, em conformidade com o Termo de Securitização, não estando sujeitos a qualquer tipo de retenção, desconto ou compensação com ou em decorrência de outras obrigações da </w:t>
      </w:r>
      <w:r w:rsidR="002F1901" w:rsidRPr="00DC7597">
        <w:rPr>
          <w:rFonts w:asciiTheme="minorHAnsi" w:hAnsiTheme="minorHAnsi" w:cstheme="minorHAnsi"/>
          <w:sz w:val="22"/>
          <w:szCs w:val="22"/>
          <w:lang w:val="pt-BR"/>
        </w:rPr>
        <w:t>Securitizadora</w:t>
      </w:r>
      <w:r w:rsidRPr="00DC7597">
        <w:rPr>
          <w:rFonts w:asciiTheme="minorHAnsi" w:hAnsiTheme="minorHAnsi" w:cstheme="minorHAnsi"/>
          <w:sz w:val="22"/>
          <w:szCs w:val="22"/>
          <w:lang w:val="pt-BR"/>
        </w:rPr>
        <w:t>. Neste sentido, os Créditos Imobiliários</w:t>
      </w:r>
      <w:r w:rsidR="0053215B" w:rsidRPr="00DC7597">
        <w:rPr>
          <w:rFonts w:asciiTheme="minorHAnsi" w:hAnsiTheme="minorHAnsi" w:cstheme="minorHAnsi"/>
          <w:sz w:val="22"/>
          <w:szCs w:val="22"/>
          <w:lang w:val="pt-BR"/>
        </w:rPr>
        <w:t xml:space="preserve">, </w:t>
      </w:r>
      <w:r w:rsidR="0053215B" w:rsidRPr="009B6CEF">
        <w:rPr>
          <w:rFonts w:asciiTheme="minorHAnsi" w:hAnsiTheme="minorHAnsi" w:cstheme="minorHAnsi"/>
          <w:sz w:val="22"/>
          <w:szCs w:val="22"/>
          <w:lang w:val="pt-BR"/>
        </w:rPr>
        <w:t>a Conta Arrecadadora</w:t>
      </w:r>
      <w:r w:rsidR="000B4ECC">
        <w:rPr>
          <w:rFonts w:asciiTheme="minorHAnsi" w:hAnsiTheme="minorHAnsi" w:cstheme="minorHAnsi"/>
          <w:sz w:val="22"/>
          <w:szCs w:val="22"/>
          <w:lang w:val="pt-BR"/>
        </w:rPr>
        <w:t>,</w:t>
      </w:r>
      <w:r w:rsidR="00636C68" w:rsidRPr="009B6CEF">
        <w:rPr>
          <w:rFonts w:asciiTheme="minorHAnsi" w:hAnsiTheme="minorHAnsi" w:cstheme="minorHAnsi"/>
          <w:sz w:val="22"/>
          <w:szCs w:val="22"/>
          <w:lang w:val="pt-BR"/>
        </w:rPr>
        <w:t xml:space="preserve"> </w:t>
      </w:r>
      <w:r w:rsidR="00D3177D" w:rsidRPr="009B6CEF">
        <w:rPr>
          <w:rFonts w:asciiTheme="minorHAnsi" w:hAnsiTheme="minorHAnsi" w:cstheme="minorHAnsi"/>
          <w:sz w:val="22"/>
          <w:szCs w:val="22"/>
          <w:lang w:val="pt-BR"/>
        </w:rPr>
        <w:t>a</w:t>
      </w:r>
      <w:r w:rsidR="0053215B" w:rsidRPr="009B6CEF">
        <w:rPr>
          <w:rFonts w:asciiTheme="minorHAnsi" w:hAnsiTheme="minorHAnsi" w:cstheme="minorHAnsi"/>
          <w:sz w:val="22"/>
          <w:szCs w:val="22"/>
          <w:lang w:val="pt-BR"/>
        </w:rPr>
        <w:t>s</w:t>
      </w:r>
      <w:r w:rsidR="00D3177D" w:rsidRPr="009B6CEF">
        <w:rPr>
          <w:rFonts w:asciiTheme="minorHAnsi" w:hAnsiTheme="minorHAnsi" w:cstheme="minorHAnsi"/>
          <w:sz w:val="22"/>
          <w:szCs w:val="22"/>
          <w:lang w:val="pt-BR"/>
        </w:rPr>
        <w:t xml:space="preserve"> Conta</w:t>
      </w:r>
      <w:r w:rsidR="0053215B" w:rsidRPr="009B6CEF">
        <w:rPr>
          <w:rFonts w:asciiTheme="minorHAnsi" w:hAnsiTheme="minorHAnsi" w:cstheme="minorHAnsi"/>
          <w:sz w:val="22"/>
          <w:szCs w:val="22"/>
          <w:lang w:val="pt-BR"/>
        </w:rPr>
        <w:t>s</w:t>
      </w:r>
      <w:r w:rsidR="00D3177D" w:rsidRPr="009B6CEF">
        <w:rPr>
          <w:rFonts w:asciiTheme="minorHAnsi" w:hAnsiTheme="minorHAnsi" w:cstheme="minorHAnsi"/>
          <w:sz w:val="22"/>
          <w:szCs w:val="22"/>
          <w:lang w:val="pt-BR"/>
        </w:rPr>
        <w:t xml:space="preserve"> do</w:t>
      </w:r>
      <w:r w:rsidR="0053215B" w:rsidRPr="009B6CEF">
        <w:rPr>
          <w:rFonts w:asciiTheme="minorHAnsi" w:hAnsiTheme="minorHAnsi" w:cstheme="minorHAnsi"/>
          <w:sz w:val="22"/>
          <w:szCs w:val="22"/>
          <w:lang w:val="pt-BR"/>
        </w:rPr>
        <w:t>s</w:t>
      </w:r>
      <w:r w:rsidR="00D3177D" w:rsidRPr="009B6CEF">
        <w:rPr>
          <w:rFonts w:asciiTheme="minorHAnsi" w:hAnsiTheme="minorHAnsi" w:cstheme="minorHAnsi"/>
          <w:sz w:val="22"/>
          <w:szCs w:val="22"/>
          <w:lang w:val="pt-BR"/>
        </w:rPr>
        <w:t xml:space="preserve"> Patrimônio</w:t>
      </w:r>
      <w:r w:rsidR="0053215B" w:rsidRPr="009B6CEF">
        <w:rPr>
          <w:rFonts w:asciiTheme="minorHAnsi" w:hAnsiTheme="minorHAnsi" w:cstheme="minorHAnsi"/>
          <w:sz w:val="22"/>
          <w:szCs w:val="22"/>
          <w:lang w:val="pt-BR"/>
        </w:rPr>
        <w:t>s</w:t>
      </w:r>
      <w:r w:rsidR="00D3177D" w:rsidRPr="009B6CEF">
        <w:rPr>
          <w:rFonts w:asciiTheme="minorHAnsi" w:hAnsiTheme="minorHAnsi" w:cstheme="minorHAnsi"/>
          <w:sz w:val="22"/>
          <w:szCs w:val="22"/>
          <w:lang w:val="pt-BR"/>
        </w:rPr>
        <w:t xml:space="preserve"> Separado</w:t>
      </w:r>
      <w:r w:rsidR="0053215B" w:rsidRPr="009B6CEF">
        <w:rPr>
          <w:rFonts w:asciiTheme="minorHAnsi" w:hAnsiTheme="minorHAnsi" w:cstheme="minorHAnsi"/>
          <w:sz w:val="22"/>
          <w:szCs w:val="22"/>
          <w:lang w:val="pt-BR"/>
        </w:rPr>
        <w:t>s</w:t>
      </w:r>
      <w:r w:rsidR="00112639">
        <w:rPr>
          <w:rFonts w:asciiTheme="minorHAnsi" w:hAnsiTheme="minorHAnsi" w:cstheme="minorHAnsi"/>
          <w:sz w:val="22"/>
          <w:szCs w:val="22"/>
          <w:lang w:val="pt-BR"/>
        </w:rPr>
        <w:t>, os Fundos de Reserva</w:t>
      </w:r>
      <w:r w:rsidR="000B4ECC">
        <w:rPr>
          <w:rFonts w:asciiTheme="minorHAnsi" w:hAnsiTheme="minorHAnsi" w:cstheme="minorHAnsi"/>
          <w:sz w:val="22"/>
          <w:szCs w:val="22"/>
          <w:lang w:val="pt-BR"/>
        </w:rPr>
        <w:t xml:space="preserve"> e</w:t>
      </w:r>
      <w:r w:rsidR="00D3177D" w:rsidRPr="009B6CEF">
        <w:rPr>
          <w:rFonts w:asciiTheme="minorHAnsi" w:hAnsiTheme="minorHAnsi" w:cstheme="minorHAnsi"/>
          <w:sz w:val="22"/>
          <w:szCs w:val="22"/>
          <w:lang w:val="pt-BR"/>
        </w:rPr>
        <w:t xml:space="preserve"> </w:t>
      </w:r>
      <w:r w:rsidR="00A1468A" w:rsidRPr="009B6CEF">
        <w:rPr>
          <w:rFonts w:asciiTheme="minorHAnsi" w:hAnsiTheme="minorHAnsi" w:cstheme="minorHAnsi"/>
          <w:sz w:val="22"/>
          <w:szCs w:val="22"/>
          <w:lang w:val="pt-BR"/>
        </w:rPr>
        <w:t>cada</w:t>
      </w:r>
      <w:r w:rsidR="00AD1840" w:rsidRPr="009B6CEF">
        <w:rPr>
          <w:rFonts w:asciiTheme="minorHAnsi" w:hAnsiTheme="minorHAnsi" w:cstheme="minorHAnsi"/>
          <w:sz w:val="22"/>
          <w:szCs w:val="22"/>
          <w:lang w:val="pt-BR"/>
        </w:rPr>
        <w:t xml:space="preserve"> </w:t>
      </w:r>
      <w:r w:rsidRPr="009B6CEF">
        <w:rPr>
          <w:rFonts w:asciiTheme="minorHAnsi" w:hAnsiTheme="minorHAnsi" w:cstheme="minorHAnsi"/>
          <w:sz w:val="22"/>
          <w:szCs w:val="22"/>
          <w:lang w:val="pt-BR"/>
        </w:rPr>
        <w:t>Alienação Fiduciária de Imóveis:</w:t>
      </w:r>
      <w:r w:rsidR="00B21AFC">
        <w:rPr>
          <w:rFonts w:asciiTheme="minorHAnsi" w:hAnsiTheme="minorHAnsi" w:cstheme="minorHAnsi"/>
          <w:sz w:val="22"/>
          <w:szCs w:val="22"/>
          <w:lang w:val="pt-BR"/>
        </w:rPr>
        <w:t xml:space="preserve"> </w:t>
      </w:r>
    </w:p>
    <w:p w14:paraId="59ACB8DB" w14:textId="77777777" w:rsidR="000F4F15" w:rsidRPr="00DC7597" w:rsidRDefault="000F4F1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523C9BF9" w14:textId="77777777" w:rsidR="000F4F15" w:rsidRPr="00DC7597" w:rsidRDefault="002F1901"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(i)</w:t>
      </w:r>
      <w:r w:rsidRPr="00DC7597">
        <w:rPr>
          <w:rFonts w:asciiTheme="minorHAnsi" w:hAnsiTheme="minorHAnsi" w:cstheme="minorHAnsi"/>
          <w:sz w:val="22"/>
          <w:szCs w:val="22"/>
          <w:lang w:val="pt-BR"/>
        </w:rPr>
        <w:tab/>
      </w:r>
      <w:r w:rsidR="000F4F15" w:rsidRPr="00DC7597">
        <w:rPr>
          <w:rFonts w:asciiTheme="minorHAnsi" w:hAnsiTheme="minorHAnsi" w:cstheme="minorHAnsi"/>
          <w:sz w:val="22"/>
          <w:szCs w:val="22"/>
          <w:lang w:val="pt-BR"/>
        </w:rPr>
        <w:t>constituem</w:t>
      </w:r>
      <w:r w:rsidR="00526DF1" w:rsidRPr="00DC7597">
        <w:rPr>
          <w:rFonts w:asciiTheme="minorHAnsi" w:hAnsiTheme="minorHAnsi" w:cstheme="minorHAnsi"/>
          <w:sz w:val="22"/>
          <w:szCs w:val="22"/>
          <w:lang w:val="pt-BR"/>
        </w:rPr>
        <w:t xml:space="preserve"> e/ou constituirão, conforme o caso,</w:t>
      </w:r>
      <w:r w:rsidR="006A7659" w:rsidRPr="00DC7597">
        <w:rPr>
          <w:rFonts w:asciiTheme="minorHAnsi" w:hAnsiTheme="minorHAnsi" w:cstheme="minorHAnsi"/>
          <w:sz w:val="22"/>
          <w:szCs w:val="22"/>
          <w:lang w:val="pt-BR"/>
        </w:rPr>
        <w:t xml:space="preserve"> </w:t>
      </w:r>
      <w:r w:rsidR="000F4F15" w:rsidRPr="00DC7597">
        <w:rPr>
          <w:rFonts w:asciiTheme="minorHAnsi" w:hAnsiTheme="minorHAnsi" w:cstheme="minorHAnsi"/>
          <w:sz w:val="22"/>
          <w:szCs w:val="22"/>
          <w:lang w:val="pt-BR"/>
        </w:rPr>
        <w:t xml:space="preserve">patrimônio separado que não se confunde com o patrimônio da </w:t>
      </w:r>
      <w:r w:rsidRPr="00DC7597">
        <w:rPr>
          <w:rFonts w:asciiTheme="minorHAnsi" w:hAnsiTheme="minorHAnsi" w:cstheme="minorHAnsi"/>
          <w:sz w:val="22"/>
          <w:szCs w:val="22"/>
          <w:lang w:val="pt-BR"/>
        </w:rPr>
        <w:t>Securitizadora</w:t>
      </w:r>
      <w:r w:rsidR="000F4F15" w:rsidRPr="00DC7597">
        <w:rPr>
          <w:rFonts w:asciiTheme="minorHAnsi" w:hAnsiTheme="minorHAnsi" w:cstheme="minorHAnsi"/>
          <w:sz w:val="22"/>
          <w:szCs w:val="22"/>
          <w:lang w:val="pt-BR"/>
        </w:rPr>
        <w:t xml:space="preserve"> (“</w:t>
      </w:r>
      <w:r w:rsidR="000F4F15" w:rsidRPr="00DC7597">
        <w:rPr>
          <w:rFonts w:asciiTheme="minorHAnsi" w:hAnsiTheme="minorHAnsi" w:cstheme="minorHAnsi"/>
          <w:sz w:val="22"/>
          <w:szCs w:val="22"/>
          <w:u w:val="single"/>
          <w:lang w:val="pt-BR"/>
        </w:rPr>
        <w:t>Patrimônio Separado</w:t>
      </w:r>
      <w:r w:rsidR="000F4F15" w:rsidRPr="00DC7597">
        <w:rPr>
          <w:rFonts w:asciiTheme="minorHAnsi" w:hAnsiTheme="minorHAnsi" w:cstheme="minorHAnsi"/>
          <w:sz w:val="22"/>
          <w:szCs w:val="22"/>
          <w:lang w:val="pt-BR"/>
        </w:rPr>
        <w:t>”);</w:t>
      </w:r>
    </w:p>
    <w:p w14:paraId="7A38874E" w14:textId="77777777" w:rsidR="000F4F15" w:rsidRPr="00DC7597" w:rsidRDefault="000F4F1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65ABB218" w14:textId="77777777" w:rsidR="000F4F15" w:rsidRPr="00DC7597" w:rsidRDefault="002F1901"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(ii)</w:t>
      </w:r>
      <w:r w:rsidRPr="00DC7597">
        <w:rPr>
          <w:rFonts w:asciiTheme="minorHAnsi" w:hAnsiTheme="minorHAnsi" w:cstheme="minorHAnsi"/>
          <w:sz w:val="22"/>
          <w:szCs w:val="22"/>
          <w:lang w:val="pt-BR"/>
        </w:rPr>
        <w:tab/>
      </w:r>
      <w:r w:rsidR="000F4F15" w:rsidRPr="00DC7597">
        <w:rPr>
          <w:rFonts w:asciiTheme="minorHAnsi" w:hAnsiTheme="minorHAnsi" w:cstheme="minorHAnsi"/>
          <w:sz w:val="22"/>
          <w:szCs w:val="22"/>
          <w:lang w:val="pt-BR"/>
        </w:rPr>
        <w:t xml:space="preserve">manter-se-ão apartados do patrimônio da </w:t>
      </w:r>
      <w:r w:rsidRPr="00DC7597">
        <w:rPr>
          <w:rFonts w:asciiTheme="minorHAnsi" w:hAnsiTheme="minorHAnsi" w:cstheme="minorHAnsi"/>
          <w:sz w:val="22"/>
          <w:szCs w:val="22"/>
          <w:lang w:val="pt-BR"/>
        </w:rPr>
        <w:t>Securitizadora</w:t>
      </w:r>
      <w:r w:rsidR="000F4F15" w:rsidRPr="00DC7597">
        <w:rPr>
          <w:rFonts w:asciiTheme="minorHAnsi" w:hAnsiTheme="minorHAnsi" w:cstheme="minorHAnsi"/>
          <w:sz w:val="22"/>
          <w:szCs w:val="22"/>
          <w:lang w:val="pt-BR"/>
        </w:rPr>
        <w:t xml:space="preserve"> até que se complete o resgate da totalidade dos CRI;</w:t>
      </w:r>
    </w:p>
    <w:p w14:paraId="06DC3F2E" w14:textId="77777777" w:rsidR="000F4F15" w:rsidRPr="00DC7597" w:rsidRDefault="000F4F1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4A706FDF" w14:textId="77777777" w:rsidR="000F4F15" w:rsidRPr="00DC7597" w:rsidRDefault="002F1901"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(iii)</w:t>
      </w:r>
      <w:r w:rsidRPr="00DC7597">
        <w:rPr>
          <w:rFonts w:asciiTheme="minorHAnsi" w:hAnsiTheme="minorHAnsi" w:cstheme="minorHAnsi"/>
          <w:sz w:val="22"/>
          <w:szCs w:val="22"/>
          <w:lang w:val="pt-BR"/>
        </w:rPr>
        <w:tab/>
      </w:r>
      <w:r w:rsidR="000F4F15" w:rsidRPr="00DC7597">
        <w:rPr>
          <w:rFonts w:asciiTheme="minorHAnsi" w:hAnsiTheme="minorHAnsi" w:cstheme="minorHAnsi"/>
          <w:sz w:val="22"/>
          <w:szCs w:val="22"/>
          <w:lang w:val="pt-BR"/>
        </w:rPr>
        <w:t>destinam-se exclusivamente à liquidação dos CRI, bem como ao pagamento dos respectivos custos e obrigações fiscais nos termos do Termo de Securitização;</w:t>
      </w:r>
    </w:p>
    <w:p w14:paraId="5680A5A3" w14:textId="77777777" w:rsidR="000F4F15" w:rsidRPr="00DC7597" w:rsidRDefault="000F4F1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205F4013" w14:textId="77777777" w:rsidR="000F4F15" w:rsidRPr="00DC7597" w:rsidRDefault="002F1901"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(iv)</w:t>
      </w:r>
      <w:r w:rsidRPr="00DC7597">
        <w:rPr>
          <w:rFonts w:asciiTheme="minorHAnsi" w:hAnsiTheme="minorHAnsi" w:cstheme="minorHAnsi"/>
          <w:sz w:val="22"/>
          <w:szCs w:val="22"/>
          <w:lang w:val="pt-BR"/>
        </w:rPr>
        <w:tab/>
      </w:r>
      <w:r w:rsidR="000F4F15" w:rsidRPr="00DC7597">
        <w:rPr>
          <w:rFonts w:asciiTheme="minorHAnsi" w:hAnsiTheme="minorHAnsi" w:cstheme="minorHAnsi"/>
          <w:sz w:val="22"/>
          <w:szCs w:val="22"/>
          <w:lang w:val="pt-BR"/>
        </w:rPr>
        <w:t xml:space="preserve">estão isentos de qualquer ação ou execução promovida por credores da </w:t>
      </w:r>
      <w:r w:rsidRPr="00DC7597">
        <w:rPr>
          <w:rFonts w:asciiTheme="minorHAnsi" w:hAnsiTheme="minorHAnsi" w:cstheme="minorHAnsi"/>
          <w:sz w:val="22"/>
          <w:szCs w:val="22"/>
          <w:lang w:val="pt-BR"/>
        </w:rPr>
        <w:t>Securitizadora</w:t>
      </w:r>
      <w:r w:rsidR="000F4F15" w:rsidRPr="00DC7597">
        <w:rPr>
          <w:rFonts w:asciiTheme="minorHAnsi" w:hAnsiTheme="minorHAnsi" w:cstheme="minorHAnsi"/>
          <w:sz w:val="22"/>
          <w:szCs w:val="22"/>
          <w:lang w:val="pt-BR"/>
        </w:rPr>
        <w:t>;</w:t>
      </w:r>
    </w:p>
    <w:p w14:paraId="0129D4ED" w14:textId="77777777" w:rsidR="000F4F15" w:rsidRPr="00DC7597" w:rsidRDefault="000F4F1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3CDA282B" w14:textId="77777777" w:rsidR="000F4F15" w:rsidRPr="00DC7597" w:rsidRDefault="002F1901" w:rsidP="00DC7597">
      <w:pPr>
        <w:tabs>
          <w:tab w:val="left" w:pos="1134"/>
        </w:tabs>
        <w:spacing w:line="320" w:lineRule="exact"/>
        <w:ind w:left="567"/>
        <w:contextualSpacing/>
        <w:jc w:val="both"/>
        <w:rPr>
          <w:rFonts w:asciiTheme="minorHAnsi" w:hAnsiTheme="minorHAnsi" w:cstheme="minorHAnsi"/>
          <w:sz w:val="22"/>
          <w:szCs w:val="22"/>
        </w:rPr>
      </w:pPr>
      <w:r w:rsidRPr="00DC7597">
        <w:rPr>
          <w:rFonts w:asciiTheme="minorHAnsi" w:hAnsiTheme="minorHAnsi" w:cstheme="minorHAnsi"/>
          <w:sz w:val="22"/>
          <w:szCs w:val="22"/>
        </w:rPr>
        <w:t>(v)</w:t>
      </w:r>
      <w:r w:rsidRPr="00DC7597">
        <w:rPr>
          <w:rFonts w:asciiTheme="minorHAnsi" w:hAnsiTheme="minorHAnsi" w:cstheme="minorHAnsi"/>
          <w:sz w:val="22"/>
          <w:szCs w:val="22"/>
        </w:rPr>
        <w:tab/>
      </w:r>
      <w:r w:rsidR="000F4F15" w:rsidRPr="00DC7597">
        <w:rPr>
          <w:rFonts w:asciiTheme="minorHAnsi" w:hAnsiTheme="minorHAnsi" w:cstheme="minorHAnsi"/>
          <w:sz w:val="22"/>
          <w:szCs w:val="22"/>
        </w:rPr>
        <w:t xml:space="preserve">não são passíveis de constituição de garantias ou de excussão por quaisquer credores da </w:t>
      </w:r>
      <w:r w:rsidRPr="00DC7597">
        <w:rPr>
          <w:rFonts w:asciiTheme="minorHAnsi" w:hAnsiTheme="minorHAnsi" w:cstheme="minorHAnsi"/>
          <w:sz w:val="22"/>
          <w:szCs w:val="22"/>
        </w:rPr>
        <w:t>Securitizadora</w:t>
      </w:r>
      <w:r w:rsidR="000F4F15" w:rsidRPr="00DC7597">
        <w:rPr>
          <w:rFonts w:asciiTheme="minorHAnsi" w:hAnsiTheme="minorHAnsi" w:cstheme="minorHAnsi"/>
          <w:sz w:val="22"/>
          <w:szCs w:val="22"/>
        </w:rPr>
        <w:t>, por mais privilegiados que sejam, e só responderão, exclusivamente, pelas obrigações inerentes aos CRI, ressalvando-se, no entanto, eventual aplicação do artigo 76 da Medida Provisória n.º 2.158-35; e</w:t>
      </w:r>
    </w:p>
    <w:p w14:paraId="1843C993" w14:textId="77777777" w:rsidR="000F4F15" w:rsidRPr="00DC7597" w:rsidRDefault="000F4F1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7B98C412" w14:textId="77777777" w:rsidR="000F4F15" w:rsidRPr="00DC7597" w:rsidRDefault="002F1901"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(vi)</w:t>
      </w:r>
      <w:r w:rsidRPr="00DC7597">
        <w:rPr>
          <w:rFonts w:asciiTheme="minorHAnsi" w:hAnsiTheme="minorHAnsi" w:cstheme="minorHAnsi"/>
          <w:sz w:val="22"/>
          <w:szCs w:val="22"/>
          <w:lang w:val="pt-BR"/>
        </w:rPr>
        <w:tab/>
      </w:r>
      <w:r w:rsidR="000F4F15" w:rsidRPr="00DC7597">
        <w:rPr>
          <w:rFonts w:asciiTheme="minorHAnsi" w:hAnsiTheme="minorHAnsi" w:cstheme="minorHAnsi"/>
          <w:sz w:val="22"/>
          <w:szCs w:val="22"/>
          <w:lang w:val="pt-BR"/>
        </w:rPr>
        <w:t>só responderão pelas obrigações inerentes aos CRI a que estão afetados.</w:t>
      </w:r>
    </w:p>
    <w:p w14:paraId="2EA6E52B" w14:textId="77777777" w:rsidR="000F4F15" w:rsidRPr="00DC7597" w:rsidRDefault="000F4F1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53B27B8F" w14:textId="77777777" w:rsidR="000F4F15" w:rsidRPr="00DC7597" w:rsidRDefault="000F4F15" w:rsidP="00E75A0B">
      <w:pPr>
        <w:pStyle w:val="PargrafodaLista"/>
        <w:numPr>
          <w:ilvl w:val="2"/>
          <w:numId w:val="22"/>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u w:val="single"/>
          <w:lang w:val="pt-BR"/>
        </w:rPr>
        <w:t>Exigências da CVM, da B3 ou entidade autorreguladora</w:t>
      </w:r>
      <w:r w:rsidRPr="00DC7597">
        <w:rPr>
          <w:rFonts w:asciiTheme="minorHAnsi" w:hAnsiTheme="minorHAnsi" w:cstheme="minorHAnsi"/>
          <w:sz w:val="22"/>
          <w:szCs w:val="22"/>
          <w:lang w:val="pt-BR"/>
        </w:rPr>
        <w:t xml:space="preserve">: Em decorrência do estabelecido </w:t>
      </w:r>
      <w:r w:rsidR="002F1901" w:rsidRPr="00DC7597">
        <w:rPr>
          <w:rFonts w:asciiTheme="minorHAnsi" w:hAnsiTheme="minorHAnsi" w:cstheme="minorHAnsi"/>
          <w:sz w:val="22"/>
          <w:szCs w:val="22"/>
          <w:lang w:val="pt-BR"/>
        </w:rPr>
        <w:t>nesta Escritura</w:t>
      </w:r>
      <w:r w:rsidRPr="00DC7597">
        <w:rPr>
          <w:rFonts w:asciiTheme="minorHAnsi" w:hAnsiTheme="minorHAnsi" w:cstheme="minorHAnsi"/>
          <w:sz w:val="22"/>
          <w:szCs w:val="22"/>
          <w:lang w:val="pt-BR"/>
        </w:rPr>
        <w:t xml:space="preserve">, a </w:t>
      </w:r>
      <w:r w:rsidR="00025A25" w:rsidRPr="00DC7597">
        <w:rPr>
          <w:rFonts w:asciiTheme="minorHAnsi" w:hAnsiTheme="minorHAnsi" w:cstheme="minorHAnsi"/>
          <w:sz w:val="22"/>
          <w:szCs w:val="22"/>
          <w:lang w:val="pt-BR"/>
        </w:rPr>
        <w:t>Companhia</w:t>
      </w:r>
      <w:r w:rsidR="002F1901"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declara seu conhecimento de que a B3, a CVM e/ou ainda qualquer outra entidade reguladora ou autorreguladora em que os CRI venham a ser registrados, distribuídos e/ou negociados poderá fazer exigências relacionadas com a emissão dos CRI, hipótese em que a </w:t>
      </w:r>
      <w:r w:rsidR="00025A25" w:rsidRPr="00DC7597">
        <w:rPr>
          <w:rFonts w:asciiTheme="minorHAnsi" w:hAnsiTheme="minorHAnsi" w:cstheme="minorHAnsi"/>
          <w:sz w:val="22"/>
          <w:szCs w:val="22"/>
          <w:lang w:val="pt-BR"/>
        </w:rPr>
        <w:t>Companhia</w:t>
      </w:r>
      <w:r w:rsidR="002F1901"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se compromete a colaborar com a </w:t>
      </w:r>
      <w:r w:rsidR="002F1901" w:rsidRPr="00DC7597">
        <w:rPr>
          <w:rFonts w:asciiTheme="minorHAnsi" w:hAnsiTheme="minorHAnsi" w:cstheme="minorHAnsi"/>
          <w:sz w:val="22"/>
          <w:szCs w:val="22"/>
          <w:lang w:val="pt-BR"/>
        </w:rPr>
        <w:t>Securitizadora</w:t>
      </w:r>
      <w:r w:rsidRPr="00DC7597">
        <w:rPr>
          <w:rFonts w:asciiTheme="minorHAnsi" w:hAnsiTheme="minorHAnsi" w:cstheme="minorHAnsi"/>
          <w:sz w:val="22"/>
          <w:szCs w:val="22"/>
          <w:lang w:val="pt-BR"/>
        </w:rPr>
        <w:t xml:space="preserve"> e com o Agente Fiduciário </w:t>
      </w:r>
      <w:r w:rsidR="002F1901" w:rsidRPr="00DC7597">
        <w:rPr>
          <w:rFonts w:asciiTheme="minorHAnsi" w:hAnsiTheme="minorHAnsi" w:cstheme="minorHAnsi"/>
          <w:sz w:val="22"/>
          <w:szCs w:val="22"/>
          <w:lang w:val="pt-BR"/>
        </w:rPr>
        <w:t xml:space="preserve">dos CRI </w:t>
      </w:r>
      <w:r w:rsidRPr="00DC7597">
        <w:rPr>
          <w:rFonts w:asciiTheme="minorHAnsi" w:hAnsiTheme="minorHAnsi" w:cstheme="minorHAnsi"/>
          <w:sz w:val="22"/>
          <w:szCs w:val="22"/>
          <w:lang w:val="pt-BR"/>
        </w:rPr>
        <w:t xml:space="preserve">para sanar os eventuais vícios existentes, no prazo concedido pela B3, pela CVM e/ou ainda qualquer outra entidade reguladora ou autorreguladora nas quais os CRI venham a ser registrados, distribuídos e/ou negociados, conforme venha a ser solicitado pela </w:t>
      </w:r>
      <w:r w:rsidR="002F1901" w:rsidRPr="00DC7597">
        <w:rPr>
          <w:rFonts w:asciiTheme="minorHAnsi" w:hAnsiTheme="minorHAnsi" w:cstheme="minorHAnsi"/>
          <w:sz w:val="22"/>
          <w:szCs w:val="22"/>
          <w:lang w:val="pt-BR"/>
        </w:rPr>
        <w:t>Securitizadora</w:t>
      </w:r>
      <w:r w:rsidRPr="00DC7597">
        <w:rPr>
          <w:rFonts w:asciiTheme="minorHAnsi" w:hAnsiTheme="minorHAnsi" w:cstheme="minorHAnsi"/>
          <w:sz w:val="22"/>
          <w:szCs w:val="22"/>
          <w:lang w:val="pt-BR"/>
        </w:rPr>
        <w:t xml:space="preserve"> e/ou pelo Agente Fiduciário</w:t>
      </w:r>
      <w:r w:rsidR="002F1901" w:rsidRPr="00DC7597">
        <w:rPr>
          <w:rFonts w:asciiTheme="minorHAnsi" w:hAnsiTheme="minorHAnsi" w:cstheme="minorHAnsi"/>
          <w:sz w:val="22"/>
          <w:szCs w:val="22"/>
          <w:lang w:val="pt-BR"/>
        </w:rPr>
        <w:t xml:space="preserve"> dos CRI</w:t>
      </w:r>
      <w:r w:rsidRPr="00DC7597">
        <w:rPr>
          <w:rFonts w:asciiTheme="minorHAnsi" w:hAnsiTheme="minorHAnsi" w:cstheme="minorHAnsi"/>
          <w:sz w:val="22"/>
          <w:szCs w:val="22"/>
          <w:lang w:val="pt-BR"/>
        </w:rPr>
        <w:t>.</w:t>
      </w:r>
    </w:p>
    <w:bookmarkEnd w:id="63"/>
    <w:p w14:paraId="013B0E18"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51986CD5" w14:textId="77777777" w:rsidR="00704452" w:rsidRPr="00DC7597" w:rsidRDefault="00704452" w:rsidP="00E75A0B">
      <w:pPr>
        <w:pStyle w:val="PargrafodaLista"/>
        <w:numPr>
          <w:ilvl w:val="2"/>
          <w:numId w:val="22"/>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Por força da vinculação das Debêntures aos CRI, fica desde já estabelecido que a Securitizadora deverá manifestar-se conforme orientação deliberada pelos titulares de CRI, após a realização de uma Assembleia Geral de titulares de CRI, nos termos do Termo de Securitização.</w:t>
      </w:r>
      <w:r w:rsidR="009A3695" w:rsidRPr="00DC7597">
        <w:rPr>
          <w:rFonts w:asciiTheme="minorHAnsi" w:hAnsiTheme="minorHAnsi" w:cstheme="minorHAnsi"/>
          <w:sz w:val="22"/>
          <w:szCs w:val="22"/>
          <w:lang w:val="pt-BR"/>
        </w:rPr>
        <w:t xml:space="preserve"> </w:t>
      </w:r>
    </w:p>
    <w:p w14:paraId="5F941779"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4F555812" w14:textId="77777777" w:rsidR="00704452" w:rsidRPr="00DC7597" w:rsidRDefault="00704452" w:rsidP="00D21680">
      <w:pPr>
        <w:pStyle w:val="Ttulo1"/>
      </w:pPr>
      <w:bookmarkStart w:id="65" w:name="_DV_M78"/>
      <w:bookmarkStart w:id="66" w:name="_Toc499990325"/>
      <w:bookmarkEnd w:id="65"/>
      <w:r w:rsidRPr="00DC7597">
        <w:t>CLÁUSULA IV - CARACTERÍSTICAS DAS DEBÊNTURES</w:t>
      </w:r>
      <w:bookmarkEnd w:id="66"/>
    </w:p>
    <w:p w14:paraId="18207F96" w14:textId="77777777" w:rsidR="00704452" w:rsidRPr="00DC7597" w:rsidRDefault="00704452" w:rsidP="00DC7597">
      <w:pPr>
        <w:spacing w:line="320" w:lineRule="exact"/>
        <w:contextualSpacing/>
        <w:jc w:val="both"/>
        <w:rPr>
          <w:rFonts w:asciiTheme="minorHAnsi" w:hAnsiTheme="minorHAnsi" w:cstheme="minorHAnsi"/>
          <w:sz w:val="22"/>
          <w:szCs w:val="22"/>
        </w:rPr>
      </w:pPr>
      <w:bookmarkStart w:id="67" w:name="_DV_M79"/>
      <w:bookmarkStart w:id="68" w:name="_Toc499990326"/>
      <w:bookmarkEnd w:id="67"/>
    </w:p>
    <w:p w14:paraId="31CB5730" w14:textId="77777777" w:rsidR="00704452" w:rsidRPr="00DC7597" w:rsidRDefault="00704452" w:rsidP="00DC7597">
      <w:pPr>
        <w:pStyle w:val="PargrafodaLista"/>
        <w:numPr>
          <w:ilvl w:val="1"/>
          <w:numId w:val="7"/>
        </w:numPr>
        <w:spacing w:line="320" w:lineRule="exact"/>
        <w:ind w:left="0" w:firstLine="0"/>
        <w:contextualSpacing/>
        <w:jc w:val="both"/>
        <w:rPr>
          <w:rFonts w:asciiTheme="minorHAnsi" w:hAnsiTheme="minorHAnsi" w:cstheme="minorHAnsi"/>
          <w:b/>
          <w:sz w:val="22"/>
          <w:szCs w:val="22"/>
          <w:lang w:val="pt-BR"/>
        </w:rPr>
      </w:pPr>
      <w:r w:rsidRPr="00DC7597">
        <w:rPr>
          <w:rFonts w:asciiTheme="minorHAnsi" w:hAnsiTheme="minorHAnsi" w:cstheme="minorHAnsi"/>
          <w:b/>
          <w:sz w:val="22"/>
          <w:szCs w:val="22"/>
          <w:lang w:val="pt-BR"/>
        </w:rPr>
        <w:t>Características Básicas</w:t>
      </w:r>
    </w:p>
    <w:p w14:paraId="60DCA108" w14:textId="77777777" w:rsidR="00704452" w:rsidRPr="00DC7597" w:rsidRDefault="00704452" w:rsidP="00DC7597">
      <w:pPr>
        <w:pStyle w:val="sub"/>
        <w:widowControl/>
        <w:tabs>
          <w:tab w:val="clear" w:pos="0"/>
          <w:tab w:val="clear" w:pos="1440"/>
          <w:tab w:val="clear" w:pos="2880"/>
          <w:tab w:val="clear" w:pos="4320"/>
        </w:tabs>
        <w:spacing w:before="0" w:after="0" w:line="320" w:lineRule="exact"/>
        <w:contextualSpacing/>
        <w:rPr>
          <w:rFonts w:asciiTheme="minorHAnsi" w:hAnsiTheme="minorHAnsi" w:cstheme="minorHAnsi"/>
        </w:rPr>
      </w:pPr>
    </w:p>
    <w:p w14:paraId="0B1A8C85" w14:textId="77777777" w:rsidR="00704452" w:rsidRPr="00DC7597" w:rsidRDefault="00704452" w:rsidP="00DC7597">
      <w:pPr>
        <w:pStyle w:val="sub"/>
        <w:widowControl/>
        <w:numPr>
          <w:ilvl w:val="2"/>
          <w:numId w:val="7"/>
        </w:numPr>
        <w:tabs>
          <w:tab w:val="clear" w:pos="0"/>
          <w:tab w:val="clear" w:pos="1440"/>
          <w:tab w:val="clear" w:pos="2880"/>
          <w:tab w:val="clear" w:pos="4320"/>
        </w:tabs>
        <w:spacing w:before="0" w:after="0" w:line="320" w:lineRule="exact"/>
        <w:ind w:left="0" w:firstLine="0"/>
        <w:contextualSpacing/>
        <w:rPr>
          <w:rFonts w:asciiTheme="minorHAnsi" w:hAnsiTheme="minorHAnsi" w:cstheme="minorHAnsi"/>
        </w:rPr>
      </w:pPr>
      <w:bookmarkStart w:id="69" w:name="_DV_M80"/>
      <w:bookmarkEnd w:id="69"/>
      <w:r w:rsidRPr="00DC7597">
        <w:rPr>
          <w:rFonts w:asciiTheme="minorHAnsi" w:hAnsiTheme="minorHAnsi" w:cstheme="minorHAnsi"/>
          <w:u w:val="single"/>
        </w:rPr>
        <w:t>Data de Emissão</w:t>
      </w:r>
      <w:r w:rsidRPr="00DC7597">
        <w:rPr>
          <w:rFonts w:asciiTheme="minorHAnsi" w:hAnsiTheme="minorHAnsi" w:cstheme="minorHAnsi"/>
        </w:rPr>
        <w:t xml:space="preserve">: Para todos os fins e efeitos legais, a Data da Emissão das Debêntures será o dia </w:t>
      </w:r>
      <w:r w:rsidR="00C61DA5">
        <w:rPr>
          <w:rFonts w:asciiTheme="minorHAnsi" w:hAnsiTheme="minorHAnsi" w:cstheme="minorHAnsi"/>
          <w:w w:val="0"/>
        </w:rPr>
        <w:t>[</w:t>
      </w:r>
      <w:r w:rsidR="00C61DA5" w:rsidRPr="00F24A3C">
        <w:rPr>
          <w:rFonts w:asciiTheme="minorHAnsi" w:hAnsiTheme="minorHAnsi" w:cstheme="minorHAnsi"/>
          <w:w w:val="0"/>
          <w:highlight w:val="yellow"/>
        </w:rPr>
        <w:t>--</w:t>
      </w:r>
      <w:r w:rsidR="00C61DA5">
        <w:rPr>
          <w:rFonts w:asciiTheme="minorHAnsi" w:hAnsiTheme="minorHAnsi" w:cstheme="minorHAnsi"/>
          <w:w w:val="0"/>
        </w:rPr>
        <w:t>]</w:t>
      </w:r>
      <w:r w:rsidR="00452D86">
        <w:rPr>
          <w:rFonts w:asciiTheme="minorHAnsi" w:hAnsiTheme="minorHAnsi" w:cstheme="minorHAnsi"/>
          <w:w w:val="0"/>
        </w:rPr>
        <w:t xml:space="preserve"> de </w:t>
      </w:r>
      <w:r w:rsidR="00C61DA5">
        <w:rPr>
          <w:rFonts w:asciiTheme="minorHAnsi" w:hAnsiTheme="minorHAnsi" w:cstheme="minorHAnsi"/>
          <w:w w:val="0"/>
        </w:rPr>
        <w:t>[</w:t>
      </w:r>
      <w:r w:rsidR="00C61DA5" w:rsidRPr="00F24A3C">
        <w:rPr>
          <w:rFonts w:asciiTheme="minorHAnsi" w:hAnsiTheme="minorHAnsi" w:cstheme="minorHAnsi"/>
          <w:w w:val="0"/>
          <w:highlight w:val="yellow"/>
        </w:rPr>
        <w:t>--</w:t>
      </w:r>
      <w:r w:rsidR="00C61DA5">
        <w:rPr>
          <w:rFonts w:asciiTheme="minorHAnsi" w:hAnsiTheme="minorHAnsi" w:cstheme="minorHAnsi"/>
          <w:w w:val="0"/>
        </w:rPr>
        <w:t xml:space="preserve">] </w:t>
      </w:r>
      <w:r w:rsidR="000A6AD3" w:rsidRPr="00DC7597">
        <w:rPr>
          <w:rFonts w:asciiTheme="minorHAnsi" w:hAnsiTheme="minorHAnsi" w:cstheme="minorHAnsi"/>
          <w:w w:val="0"/>
        </w:rPr>
        <w:t>de 2021</w:t>
      </w:r>
      <w:r w:rsidRPr="00DC7597">
        <w:rPr>
          <w:rFonts w:asciiTheme="minorHAnsi" w:hAnsiTheme="minorHAnsi" w:cstheme="minorHAnsi"/>
        </w:rPr>
        <w:t xml:space="preserve"> (“</w:t>
      </w:r>
      <w:r w:rsidRPr="00DC7597">
        <w:rPr>
          <w:rFonts w:asciiTheme="minorHAnsi" w:hAnsiTheme="minorHAnsi" w:cstheme="minorHAnsi"/>
          <w:u w:val="single"/>
        </w:rPr>
        <w:t>Data de Emissão</w:t>
      </w:r>
      <w:r w:rsidRPr="00DC7597">
        <w:rPr>
          <w:rFonts w:asciiTheme="minorHAnsi" w:hAnsiTheme="minorHAnsi" w:cstheme="minorHAnsi"/>
        </w:rPr>
        <w:t xml:space="preserve">”). </w:t>
      </w:r>
    </w:p>
    <w:p w14:paraId="148D9147" w14:textId="77777777" w:rsidR="00704452" w:rsidRPr="00DC7597" w:rsidRDefault="00704452" w:rsidP="00DC7597">
      <w:pPr>
        <w:pStyle w:val="sub"/>
        <w:widowControl/>
        <w:tabs>
          <w:tab w:val="clear" w:pos="0"/>
          <w:tab w:val="clear" w:pos="1440"/>
          <w:tab w:val="clear" w:pos="2880"/>
          <w:tab w:val="clear" w:pos="4320"/>
        </w:tabs>
        <w:spacing w:before="0" w:after="0" w:line="320" w:lineRule="exact"/>
        <w:contextualSpacing/>
        <w:rPr>
          <w:rFonts w:asciiTheme="minorHAnsi" w:hAnsiTheme="minorHAnsi" w:cstheme="minorHAnsi"/>
        </w:rPr>
      </w:pPr>
    </w:p>
    <w:p w14:paraId="160B04CC" w14:textId="77777777" w:rsidR="00704452" w:rsidRPr="00DC7597" w:rsidRDefault="00704452" w:rsidP="00DC7597">
      <w:pPr>
        <w:pStyle w:val="sub"/>
        <w:widowControl/>
        <w:numPr>
          <w:ilvl w:val="2"/>
          <w:numId w:val="7"/>
        </w:numPr>
        <w:tabs>
          <w:tab w:val="clear" w:pos="0"/>
          <w:tab w:val="clear" w:pos="1440"/>
          <w:tab w:val="clear" w:pos="2880"/>
          <w:tab w:val="clear" w:pos="4320"/>
        </w:tabs>
        <w:spacing w:before="0" w:after="0" w:line="320" w:lineRule="exact"/>
        <w:ind w:left="0" w:firstLine="0"/>
        <w:contextualSpacing/>
        <w:rPr>
          <w:rFonts w:asciiTheme="minorHAnsi" w:hAnsiTheme="minorHAnsi" w:cstheme="minorHAnsi"/>
        </w:rPr>
      </w:pPr>
      <w:bookmarkStart w:id="70" w:name="_DV_M82"/>
      <w:bookmarkStart w:id="71" w:name="_DV_C80"/>
      <w:bookmarkEnd w:id="70"/>
      <w:r w:rsidRPr="00DC7597">
        <w:rPr>
          <w:rStyle w:val="DeltaViewInsertion"/>
          <w:rFonts w:asciiTheme="minorHAnsi" w:hAnsiTheme="minorHAnsi" w:cstheme="minorHAnsi"/>
          <w:color w:val="auto"/>
          <w:u w:val="single"/>
        </w:rPr>
        <w:t xml:space="preserve">Conversibilidade, </w:t>
      </w:r>
      <w:bookmarkStart w:id="72" w:name="_DV_M83"/>
      <w:bookmarkEnd w:id="71"/>
      <w:bookmarkEnd w:id="72"/>
      <w:r w:rsidRPr="00DC7597">
        <w:rPr>
          <w:rFonts w:asciiTheme="minorHAnsi" w:hAnsiTheme="minorHAnsi" w:cstheme="minorHAnsi"/>
          <w:u w:val="single"/>
        </w:rPr>
        <w:t>Tipo e Forma</w:t>
      </w:r>
      <w:r w:rsidRPr="00DC7597">
        <w:rPr>
          <w:rFonts w:asciiTheme="minorHAnsi" w:hAnsiTheme="minorHAnsi" w:cstheme="minorHAnsi"/>
        </w:rPr>
        <w:t xml:space="preserve">: As Debêntures serão simples, não conversíveis em ações de emissão da </w:t>
      </w:r>
      <w:r w:rsidR="00025A25" w:rsidRPr="00DC7597">
        <w:rPr>
          <w:rFonts w:asciiTheme="minorHAnsi" w:hAnsiTheme="minorHAnsi" w:cstheme="minorHAnsi"/>
        </w:rPr>
        <w:t>Companhia</w:t>
      </w:r>
      <w:r w:rsidRPr="00DC7597">
        <w:rPr>
          <w:rFonts w:asciiTheme="minorHAnsi" w:hAnsiTheme="minorHAnsi" w:cstheme="minorHAnsi"/>
        </w:rPr>
        <w:t xml:space="preserve">, escriturais e nominativas, sem emissão de cautelas ou certificados. </w:t>
      </w:r>
    </w:p>
    <w:p w14:paraId="3FC3BBD5" w14:textId="77777777" w:rsidR="00704452" w:rsidRPr="00DC7597" w:rsidRDefault="00704452" w:rsidP="00DC7597">
      <w:pPr>
        <w:pStyle w:val="sub"/>
        <w:widowControl/>
        <w:tabs>
          <w:tab w:val="clear" w:pos="0"/>
          <w:tab w:val="clear" w:pos="1440"/>
          <w:tab w:val="clear" w:pos="2880"/>
          <w:tab w:val="clear" w:pos="4320"/>
        </w:tabs>
        <w:spacing w:before="0" w:after="0" w:line="320" w:lineRule="exact"/>
        <w:contextualSpacing/>
        <w:rPr>
          <w:rFonts w:asciiTheme="minorHAnsi" w:hAnsiTheme="minorHAnsi" w:cstheme="minorHAnsi"/>
        </w:rPr>
      </w:pPr>
    </w:p>
    <w:p w14:paraId="5309BD49" w14:textId="3869CEA1" w:rsidR="00704452" w:rsidRPr="00DC7597" w:rsidRDefault="00704452" w:rsidP="00DC7597">
      <w:pPr>
        <w:pStyle w:val="sub"/>
        <w:numPr>
          <w:ilvl w:val="2"/>
          <w:numId w:val="7"/>
        </w:numPr>
        <w:tabs>
          <w:tab w:val="clear" w:pos="1440"/>
          <w:tab w:val="left" w:pos="709"/>
        </w:tabs>
        <w:spacing w:before="0" w:after="0" w:line="320" w:lineRule="exact"/>
        <w:ind w:left="0" w:firstLine="0"/>
        <w:contextualSpacing/>
        <w:rPr>
          <w:rFonts w:asciiTheme="minorHAnsi" w:hAnsiTheme="minorHAnsi" w:cstheme="minorHAnsi"/>
        </w:rPr>
      </w:pPr>
      <w:bookmarkStart w:id="73" w:name="_DV_M84"/>
      <w:bookmarkStart w:id="74" w:name="_DV_M85"/>
      <w:bookmarkStart w:id="75" w:name="_Ref7096515"/>
      <w:bookmarkEnd w:id="73"/>
      <w:bookmarkEnd w:id="74"/>
      <w:r w:rsidRPr="00DC7597">
        <w:rPr>
          <w:rFonts w:asciiTheme="minorHAnsi" w:hAnsiTheme="minorHAnsi" w:cstheme="minorHAnsi"/>
          <w:u w:val="single"/>
        </w:rPr>
        <w:t>Espécie</w:t>
      </w:r>
      <w:r w:rsidRPr="00DC7597">
        <w:rPr>
          <w:rFonts w:asciiTheme="minorHAnsi" w:hAnsiTheme="minorHAnsi" w:cstheme="minorHAnsi"/>
        </w:rPr>
        <w:t xml:space="preserve">: </w:t>
      </w:r>
      <w:r w:rsidR="00451999" w:rsidRPr="00451999">
        <w:rPr>
          <w:rFonts w:asciiTheme="minorHAnsi" w:hAnsiTheme="minorHAnsi" w:cstheme="minorHAnsi"/>
        </w:rPr>
        <w:t xml:space="preserve">As Debêntures serão da espécie quirografária a ser convolada na espécie com garantia real, nos termos da Cláusula </w:t>
      </w:r>
      <w:r w:rsidR="00114E96">
        <w:rPr>
          <w:rFonts w:asciiTheme="minorHAnsi" w:hAnsiTheme="minorHAnsi" w:cstheme="minorHAnsi"/>
        </w:rPr>
        <w:fldChar w:fldCharType="begin"/>
      </w:r>
      <w:r w:rsidR="00114E96">
        <w:rPr>
          <w:rFonts w:asciiTheme="minorHAnsi" w:hAnsiTheme="minorHAnsi" w:cstheme="minorHAnsi"/>
        </w:rPr>
        <w:instrText xml:space="preserve"> REF _Ref88128065 \r \h </w:instrText>
      </w:r>
      <w:r w:rsidR="00114E96">
        <w:rPr>
          <w:rFonts w:asciiTheme="minorHAnsi" w:hAnsiTheme="minorHAnsi" w:cstheme="minorHAnsi"/>
        </w:rPr>
      </w:r>
      <w:r w:rsidR="00114E96">
        <w:rPr>
          <w:rFonts w:asciiTheme="minorHAnsi" w:hAnsiTheme="minorHAnsi" w:cstheme="minorHAnsi"/>
        </w:rPr>
        <w:fldChar w:fldCharType="separate"/>
      </w:r>
      <w:r w:rsidR="00114E96">
        <w:rPr>
          <w:rFonts w:asciiTheme="minorHAnsi" w:hAnsiTheme="minorHAnsi" w:cstheme="minorHAnsi"/>
        </w:rPr>
        <w:t>5.1.1.4</w:t>
      </w:r>
      <w:r w:rsidR="00114E96">
        <w:rPr>
          <w:rFonts w:asciiTheme="minorHAnsi" w:hAnsiTheme="minorHAnsi" w:cstheme="minorHAnsi"/>
        </w:rPr>
        <w:fldChar w:fldCharType="end"/>
      </w:r>
      <w:r w:rsidR="008529FF">
        <w:rPr>
          <w:rFonts w:asciiTheme="minorHAnsi" w:hAnsiTheme="minorHAnsi" w:cstheme="minorHAnsi"/>
        </w:rPr>
        <w:t xml:space="preserve"> e seguintes</w:t>
      </w:r>
      <w:r w:rsidR="00451999" w:rsidRPr="00451999">
        <w:rPr>
          <w:rFonts w:asciiTheme="minorHAnsi" w:hAnsiTheme="minorHAnsi" w:cstheme="minorHAnsi"/>
        </w:rPr>
        <w:t xml:space="preserve"> abaixo.</w:t>
      </w:r>
      <w:bookmarkEnd w:id="75"/>
    </w:p>
    <w:p w14:paraId="37AF6A5E" w14:textId="77777777" w:rsidR="00704452" w:rsidRPr="00DC7597" w:rsidRDefault="00704452" w:rsidP="00DC7597">
      <w:pPr>
        <w:pStyle w:val="sub"/>
        <w:widowControl/>
        <w:tabs>
          <w:tab w:val="clear" w:pos="0"/>
          <w:tab w:val="clear" w:pos="1440"/>
          <w:tab w:val="clear" w:pos="2880"/>
          <w:tab w:val="clear" w:pos="4320"/>
        </w:tabs>
        <w:spacing w:before="0" w:after="0" w:line="320" w:lineRule="exact"/>
        <w:ind w:left="705" w:hanging="705"/>
        <w:contextualSpacing/>
        <w:rPr>
          <w:rFonts w:asciiTheme="minorHAnsi" w:hAnsiTheme="minorHAnsi" w:cstheme="minorHAnsi"/>
        </w:rPr>
      </w:pPr>
    </w:p>
    <w:p w14:paraId="5F90719C" w14:textId="4E077793" w:rsidR="00F01285" w:rsidRPr="00DC7597" w:rsidRDefault="00704452" w:rsidP="00DC7597">
      <w:pPr>
        <w:pStyle w:val="sub"/>
        <w:numPr>
          <w:ilvl w:val="2"/>
          <w:numId w:val="7"/>
        </w:numPr>
        <w:tabs>
          <w:tab w:val="clear" w:pos="1440"/>
          <w:tab w:val="clear" w:pos="2880"/>
          <w:tab w:val="left" w:pos="709"/>
        </w:tabs>
        <w:spacing w:before="0" w:after="0" w:line="320" w:lineRule="exact"/>
        <w:ind w:left="0" w:firstLine="0"/>
        <w:contextualSpacing/>
        <w:rPr>
          <w:rFonts w:asciiTheme="minorHAnsi" w:hAnsiTheme="minorHAnsi" w:cstheme="minorHAnsi"/>
        </w:rPr>
      </w:pPr>
      <w:r w:rsidRPr="00DC7597">
        <w:rPr>
          <w:rFonts w:asciiTheme="minorHAnsi" w:hAnsiTheme="minorHAnsi" w:cstheme="minorHAnsi"/>
          <w:u w:val="single"/>
        </w:rPr>
        <w:t>Prazo e Data de Vencimento</w:t>
      </w:r>
      <w:r w:rsidRPr="00DC7597">
        <w:rPr>
          <w:rFonts w:asciiTheme="minorHAnsi" w:hAnsiTheme="minorHAnsi" w:cstheme="minorHAnsi"/>
        </w:rPr>
        <w:t>: As Debêntures terão prazo de vencimento de</w:t>
      </w:r>
      <w:r w:rsidR="00290CFB" w:rsidRPr="00DC7597">
        <w:rPr>
          <w:rFonts w:asciiTheme="minorHAnsi" w:hAnsiTheme="minorHAnsi" w:cstheme="minorHAnsi"/>
        </w:rPr>
        <w:t xml:space="preserve"> </w:t>
      </w:r>
      <w:bookmarkStart w:id="76" w:name="_Hlk71886300"/>
      <w:r w:rsidR="00C61DA5" w:rsidRPr="00C61DA5">
        <w:rPr>
          <w:rFonts w:asciiTheme="minorHAnsi" w:hAnsiTheme="minorHAnsi" w:cstheme="minorHAnsi"/>
          <w:highlight w:val="yellow"/>
        </w:rPr>
        <w:t>[2.190</w:t>
      </w:r>
      <w:r w:rsidR="00452D86" w:rsidRPr="00C61DA5">
        <w:rPr>
          <w:rFonts w:asciiTheme="minorHAnsi" w:hAnsiTheme="minorHAnsi" w:cstheme="minorHAnsi"/>
          <w:highlight w:val="yellow"/>
        </w:rPr>
        <w:t xml:space="preserve"> (</w:t>
      </w:r>
      <w:r w:rsidR="00C61DA5" w:rsidRPr="00C61DA5">
        <w:rPr>
          <w:rFonts w:asciiTheme="minorHAnsi" w:hAnsiTheme="minorHAnsi" w:cstheme="minorHAnsi"/>
          <w:highlight w:val="yellow"/>
        </w:rPr>
        <w:t>dois mil e cento e noventa</w:t>
      </w:r>
      <w:r w:rsidR="00452D86" w:rsidRPr="00C61DA5">
        <w:rPr>
          <w:rFonts w:asciiTheme="minorHAnsi" w:hAnsiTheme="minorHAnsi" w:cstheme="minorHAnsi"/>
          <w:highlight w:val="yellow"/>
        </w:rPr>
        <w:t>)</w:t>
      </w:r>
      <w:r w:rsidRPr="00C61DA5">
        <w:rPr>
          <w:rFonts w:asciiTheme="minorHAnsi" w:hAnsiTheme="minorHAnsi" w:cstheme="minorHAnsi"/>
          <w:highlight w:val="yellow"/>
        </w:rPr>
        <w:t xml:space="preserve"> </w:t>
      </w:r>
      <w:r w:rsidR="009C68D8" w:rsidRPr="00C61DA5">
        <w:rPr>
          <w:rFonts w:asciiTheme="minorHAnsi" w:hAnsiTheme="minorHAnsi" w:cstheme="minorHAnsi"/>
          <w:highlight w:val="yellow"/>
        </w:rPr>
        <w:t>dias corridos</w:t>
      </w:r>
      <w:r w:rsidR="00C61DA5" w:rsidRPr="00C61DA5">
        <w:rPr>
          <w:rFonts w:asciiTheme="minorHAnsi" w:hAnsiTheme="minorHAnsi" w:cstheme="minorHAnsi"/>
          <w:highlight w:val="yellow"/>
        </w:rPr>
        <w:t>]</w:t>
      </w:r>
      <w:r w:rsidR="009C68D8" w:rsidRPr="00DC7597" w:rsidDel="00095F85">
        <w:rPr>
          <w:rFonts w:asciiTheme="minorHAnsi" w:hAnsiTheme="minorHAnsi" w:cstheme="minorHAnsi"/>
        </w:rPr>
        <w:t xml:space="preserve"> </w:t>
      </w:r>
      <w:r w:rsidRPr="00DC7597" w:rsidDel="00095F85">
        <w:rPr>
          <w:rFonts w:asciiTheme="minorHAnsi" w:hAnsiTheme="minorHAnsi" w:cstheme="minorHAnsi"/>
        </w:rPr>
        <w:t>contados</w:t>
      </w:r>
      <w:r w:rsidRPr="00DC7597">
        <w:rPr>
          <w:rFonts w:asciiTheme="minorHAnsi" w:hAnsiTheme="minorHAnsi" w:cstheme="minorHAnsi"/>
        </w:rPr>
        <w:t xml:space="preserve"> da Data Emissão, vencendo em</w:t>
      </w:r>
      <w:r w:rsidR="00B563F1" w:rsidRPr="00DC7597">
        <w:rPr>
          <w:rFonts w:asciiTheme="minorHAnsi" w:hAnsiTheme="minorHAnsi" w:cstheme="minorHAnsi"/>
        </w:rPr>
        <w:t xml:space="preserve"> </w:t>
      </w:r>
      <w:r w:rsidR="00EF22E3" w:rsidRPr="00F24A3C">
        <w:rPr>
          <w:rFonts w:asciiTheme="minorHAnsi" w:hAnsiTheme="minorHAnsi" w:cstheme="minorHAnsi"/>
          <w:highlight w:val="yellow"/>
        </w:rPr>
        <w:t>25</w:t>
      </w:r>
      <w:r w:rsidR="00452D86" w:rsidRPr="00F24A3C">
        <w:rPr>
          <w:rFonts w:asciiTheme="minorHAnsi" w:hAnsiTheme="minorHAnsi" w:cstheme="minorHAnsi"/>
          <w:highlight w:val="yellow"/>
        </w:rPr>
        <w:t xml:space="preserve"> de </w:t>
      </w:r>
      <w:r w:rsidR="00EF22E3" w:rsidRPr="00F24A3C">
        <w:rPr>
          <w:rFonts w:asciiTheme="minorHAnsi" w:hAnsiTheme="minorHAnsi" w:cstheme="minorHAnsi"/>
          <w:highlight w:val="yellow"/>
        </w:rPr>
        <w:t>novembro</w:t>
      </w:r>
      <w:r w:rsidR="00C61DA5">
        <w:rPr>
          <w:rFonts w:asciiTheme="minorHAnsi" w:hAnsiTheme="minorHAnsi" w:cstheme="minorHAnsi"/>
        </w:rPr>
        <w:t xml:space="preserve"> </w:t>
      </w:r>
      <w:r w:rsidR="00452D86">
        <w:rPr>
          <w:rFonts w:asciiTheme="minorHAnsi" w:hAnsiTheme="minorHAnsi" w:cstheme="minorHAnsi"/>
        </w:rPr>
        <w:t xml:space="preserve">de </w:t>
      </w:r>
      <w:r w:rsidR="00C61DA5" w:rsidRPr="00C61DA5">
        <w:rPr>
          <w:rFonts w:asciiTheme="minorHAnsi" w:hAnsiTheme="minorHAnsi" w:cstheme="minorHAnsi"/>
          <w:highlight w:val="yellow"/>
        </w:rPr>
        <w:t>[</w:t>
      </w:r>
      <w:r w:rsidR="00452D86" w:rsidRPr="00C61DA5">
        <w:rPr>
          <w:rFonts w:asciiTheme="minorHAnsi" w:hAnsiTheme="minorHAnsi" w:cstheme="minorHAnsi"/>
          <w:highlight w:val="yellow"/>
        </w:rPr>
        <w:t>20</w:t>
      </w:r>
      <w:bookmarkEnd w:id="76"/>
      <w:r w:rsidR="00C61DA5" w:rsidRPr="00C61DA5">
        <w:rPr>
          <w:rFonts w:asciiTheme="minorHAnsi" w:hAnsiTheme="minorHAnsi" w:cstheme="minorHAnsi"/>
          <w:highlight w:val="yellow"/>
        </w:rPr>
        <w:t>27]</w:t>
      </w:r>
      <w:r w:rsidR="000A6AD3" w:rsidRPr="00DC7597">
        <w:rPr>
          <w:rFonts w:asciiTheme="minorHAnsi" w:hAnsiTheme="minorHAnsi" w:cstheme="minorHAnsi"/>
        </w:rPr>
        <w:t xml:space="preserve"> </w:t>
      </w:r>
      <w:r w:rsidRPr="00DC7597">
        <w:rPr>
          <w:rFonts w:asciiTheme="minorHAnsi" w:hAnsiTheme="minorHAnsi" w:cstheme="minorHAnsi"/>
        </w:rPr>
        <w:t>(“</w:t>
      </w:r>
      <w:r w:rsidRPr="00DC7597">
        <w:rPr>
          <w:rFonts w:asciiTheme="minorHAnsi" w:hAnsiTheme="minorHAnsi" w:cstheme="minorHAnsi"/>
          <w:u w:val="single"/>
        </w:rPr>
        <w:t>Data de Vencimento</w:t>
      </w:r>
      <w:r w:rsidRPr="00DC7597">
        <w:rPr>
          <w:rFonts w:asciiTheme="minorHAnsi" w:hAnsiTheme="minorHAnsi" w:cstheme="minorHAnsi"/>
        </w:rPr>
        <w:t>”), ressalvadas as hipóteses de vencimento antecipado das Debêntures</w:t>
      </w:r>
      <w:r w:rsidR="009C1520" w:rsidRPr="00DC7597">
        <w:rPr>
          <w:rFonts w:asciiTheme="minorHAnsi" w:hAnsiTheme="minorHAnsi" w:cstheme="minorHAnsi"/>
        </w:rPr>
        <w:t xml:space="preserve"> </w:t>
      </w:r>
      <w:r w:rsidR="00CE0B60" w:rsidRPr="00DC7597">
        <w:rPr>
          <w:rFonts w:asciiTheme="minorHAnsi" w:hAnsiTheme="minorHAnsi" w:cstheme="minorHAnsi"/>
        </w:rPr>
        <w:t>e Resgate Antecipado</w:t>
      </w:r>
      <w:r w:rsidR="00426689" w:rsidRPr="00DC7597">
        <w:rPr>
          <w:rFonts w:asciiTheme="minorHAnsi" w:hAnsiTheme="minorHAnsi" w:cstheme="minorHAnsi"/>
        </w:rPr>
        <w:t xml:space="preserve"> Facultativo</w:t>
      </w:r>
      <w:r w:rsidRPr="00DC7597">
        <w:rPr>
          <w:rFonts w:asciiTheme="minorHAnsi" w:hAnsiTheme="minorHAnsi" w:cstheme="minorHAnsi"/>
        </w:rPr>
        <w:t>, nos termos desta Escritura.</w:t>
      </w:r>
    </w:p>
    <w:p w14:paraId="4363693B" w14:textId="77777777" w:rsidR="00704452" w:rsidRPr="00DC7597" w:rsidRDefault="00704452" w:rsidP="00DC7597">
      <w:pPr>
        <w:pStyle w:val="sub"/>
        <w:widowControl/>
        <w:tabs>
          <w:tab w:val="clear" w:pos="0"/>
          <w:tab w:val="clear" w:pos="1440"/>
          <w:tab w:val="clear" w:pos="2880"/>
          <w:tab w:val="clear" w:pos="4320"/>
        </w:tabs>
        <w:spacing w:before="0" w:after="0" w:line="320" w:lineRule="exact"/>
        <w:contextualSpacing/>
        <w:rPr>
          <w:rFonts w:asciiTheme="minorHAnsi" w:hAnsiTheme="minorHAnsi" w:cstheme="minorHAnsi"/>
        </w:rPr>
      </w:pPr>
    </w:p>
    <w:p w14:paraId="57C8C410" w14:textId="77777777" w:rsidR="00704452" w:rsidRPr="00DC7597" w:rsidRDefault="00704452" w:rsidP="00DC7597">
      <w:pPr>
        <w:pStyle w:val="sub"/>
        <w:widowControl/>
        <w:numPr>
          <w:ilvl w:val="2"/>
          <w:numId w:val="7"/>
        </w:numPr>
        <w:tabs>
          <w:tab w:val="clear" w:pos="0"/>
          <w:tab w:val="clear" w:pos="1440"/>
          <w:tab w:val="clear" w:pos="2880"/>
          <w:tab w:val="clear" w:pos="4320"/>
        </w:tabs>
        <w:spacing w:before="0" w:after="0" w:line="320" w:lineRule="exact"/>
        <w:ind w:left="0" w:firstLine="0"/>
        <w:contextualSpacing/>
        <w:rPr>
          <w:rFonts w:asciiTheme="minorHAnsi" w:hAnsiTheme="minorHAnsi" w:cstheme="minorHAnsi"/>
        </w:rPr>
      </w:pPr>
      <w:bookmarkStart w:id="77" w:name="_DV_M92"/>
      <w:bookmarkEnd w:id="77"/>
      <w:r w:rsidRPr="00DC7597">
        <w:rPr>
          <w:rFonts w:asciiTheme="minorHAnsi" w:hAnsiTheme="minorHAnsi" w:cstheme="minorHAnsi"/>
          <w:u w:val="single"/>
        </w:rPr>
        <w:t>Valor Nominal Unitário</w:t>
      </w:r>
      <w:r w:rsidRPr="00DC7597">
        <w:rPr>
          <w:rFonts w:asciiTheme="minorHAnsi" w:hAnsiTheme="minorHAnsi" w:cstheme="minorHAnsi"/>
        </w:rPr>
        <w:t>: O valor nominal unitário das Debêntures será de R$1.000,00 (mil reais), na Data de Emissão (“</w:t>
      </w:r>
      <w:r w:rsidRPr="00DC7597">
        <w:rPr>
          <w:rFonts w:asciiTheme="minorHAnsi" w:hAnsiTheme="minorHAnsi" w:cstheme="minorHAnsi"/>
          <w:u w:val="single"/>
        </w:rPr>
        <w:t>Valor Nominal Unitário</w:t>
      </w:r>
      <w:r w:rsidRPr="00DC7597">
        <w:rPr>
          <w:rFonts w:asciiTheme="minorHAnsi" w:hAnsiTheme="minorHAnsi" w:cstheme="minorHAnsi"/>
        </w:rPr>
        <w:t>”).</w:t>
      </w:r>
    </w:p>
    <w:p w14:paraId="4C168C87" w14:textId="77777777" w:rsidR="00704452" w:rsidRPr="00DC7597" w:rsidRDefault="00704452" w:rsidP="00DC7597">
      <w:pPr>
        <w:numPr>
          <w:ilvl w:val="12"/>
          <w:numId w:val="0"/>
        </w:numPr>
        <w:spacing w:line="320" w:lineRule="exact"/>
        <w:contextualSpacing/>
        <w:jc w:val="both"/>
        <w:rPr>
          <w:rFonts w:asciiTheme="minorHAnsi" w:hAnsiTheme="minorHAnsi" w:cstheme="minorHAnsi"/>
          <w:sz w:val="22"/>
          <w:szCs w:val="22"/>
        </w:rPr>
      </w:pPr>
    </w:p>
    <w:p w14:paraId="1819F468" w14:textId="3299B0B1" w:rsidR="00704452" w:rsidRPr="00DC7597" w:rsidRDefault="00704452" w:rsidP="00DC7597">
      <w:pPr>
        <w:pStyle w:val="sub"/>
        <w:widowControl/>
        <w:numPr>
          <w:ilvl w:val="2"/>
          <w:numId w:val="7"/>
        </w:numPr>
        <w:tabs>
          <w:tab w:val="clear" w:pos="0"/>
          <w:tab w:val="clear" w:pos="1440"/>
          <w:tab w:val="clear" w:pos="2880"/>
          <w:tab w:val="clear" w:pos="4320"/>
        </w:tabs>
        <w:spacing w:before="0" w:after="0" w:line="320" w:lineRule="exact"/>
        <w:ind w:left="0" w:firstLine="0"/>
        <w:contextualSpacing/>
        <w:rPr>
          <w:rFonts w:asciiTheme="minorHAnsi" w:hAnsiTheme="minorHAnsi" w:cstheme="minorHAnsi"/>
        </w:rPr>
      </w:pPr>
      <w:bookmarkStart w:id="78" w:name="_DV_M93"/>
      <w:bookmarkEnd w:id="78"/>
      <w:r w:rsidRPr="00DC7597">
        <w:rPr>
          <w:rFonts w:asciiTheme="minorHAnsi" w:hAnsiTheme="minorHAnsi" w:cstheme="minorHAnsi"/>
          <w:u w:val="single"/>
        </w:rPr>
        <w:t>Quantidade de Debêntures Emitidas</w:t>
      </w:r>
      <w:r w:rsidRPr="00DC7597">
        <w:rPr>
          <w:rFonts w:asciiTheme="minorHAnsi" w:hAnsiTheme="minorHAnsi" w:cstheme="minorHAnsi"/>
        </w:rPr>
        <w:t xml:space="preserve">: Serão emitidas </w:t>
      </w:r>
      <w:r w:rsidR="00AC4087">
        <w:rPr>
          <w:rFonts w:asciiTheme="minorHAnsi" w:hAnsiTheme="minorHAnsi" w:cstheme="minorHAnsi"/>
        </w:rPr>
        <w:t>85.000</w:t>
      </w:r>
      <w:r w:rsidR="00A07B04" w:rsidRPr="00DC7597">
        <w:rPr>
          <w:rFonts w:asciiTheme="minorHAnsi" w:hAnsiTheme="minorHAnsi" w:cstheme="minorHAnsi"/>
        </w:rPr>
        <w:t xml:space="preserve"> (</w:t>
      </w:r>
      <w:r w:rsidR="00AC4087">
        <w:rPr>
          <w:rFonts w:asciiTheme="minorHAnsi" w:hAnsiTheme="minorHAnsi" w:cstheme="minorHAnsi"/>
        </w:rPr>
        <w:t>oitenta e cinco mil</w:t>
      </w:r>
      <w:r w:rsidR="00A07B04" w:rsidRPr="00DC7597">
        <w:rPr>
          <w:rFonts w:asciiTheme="minorHAnsi" w:hAnsiTheme="minorHAnsi" w:cstheme="minorHAnsi"/>
        </w:rPr>
        <w:t>)</w:t>
      </w:r>
      <w:r w:rsidRPr="00DC7597">
        <w:rPr>
          <w:rFonts w:asciiTheme="minorHAnsi" w:hAnsiTheme="minorHAnsi" w:cstheme="minorHAnsi"/>
        </w:rPr>
        <w:t xml:space="preserve"> Debêntures</w:t>
      </w:r>
      <w:bookmarkStart w:id="79" w:name="_DV_M97"/>
      <w:bookmarkStart w:id="80" w:name="_DV_M94"/>
      <w:bookmarkStart w:id="81" w:name="_DV_M95"/>
      <w:bookmarkStart w:id="82" w:name="_DV_M96"/>
      <w:bookmarkEnd w:id="79"/>
      <w:bookmarkEnd w:id="80"/>
      <w:bookmarkEnd w:id="81"/>
      <w:bookmarkEnd w:id="82"/>
      <w:r w:rsidRPr="00DC7597">
        <w:rPr>
          <w:rFonts w:asciiTheme="minorHAnsi" w:hAnsiTheme="minorHAnsi" w:cstheme="minorHAnsi"/>
        </w:rPr>
        <w:t xml:space="preserve">, totalizando </w:t>
      </w:r>
      <w:r w:rsidR="00D20756" w:rsidRPr="00DC7597">
        <w:rPr>
          <w:rFonts w:asciiTheme="minorHAnsi" w:hAnsiTheme="minorHAnsi" w:cstheme="minorHAnsi"/>
        </w:rPr>
        <w:t xml:space="preserve">R$ </w:t>
      </w:r>
      <w:r w:rsidR="00AC4087">
        <w:rPr>
          <w:rFonts w:asciiTheme="minorHAnsi" w:hAnsiTheme="minorHAnsi" w:cstheme="minorHAnsi"/>
        </w:rPr>
        <w:t>85</w:t>
      </w:r>
      <w:r w:rsidR="00D20756" w:rsidRPr="00DC7597">
        <w:rPr>
          <w:rFonts w:asciiTheme="minorHAnsi" w:hAnsiTheme="minorHAnsi" w:cstheme="minorHAnsi"/>
        </w:rPr>
        <w:t>.</w:t>
      </w:r>
      <w:r w:rsidR="00AC4087">
        <w:rPr>
          <w:rFonts w:asciiTheme="minorHAnsi" w:hAnsiTheme="minorHAnsi" w:cstheme="minorHAnsi"/>
        </w:rPr>
        <w:t>000</w:t>
      </w:r>
      <w:r w:rsidR="00D20756" w:rsidRPr="00DC7597">
        <w:rPr>
          <w:rFonts w:asciiTheme="minorHAnsi" w:hAnsiTheme="minorHAnsi" w:cstheme="minorHAnsi"/>
        </w:rPr>
        <w:t>.000,00 (</w:t>
      </w:r>
      <w:r w:rsidR="00AC4087">
        <w:rPr>
          <w:rFonts w:asciiTheme="minorHAnsi" w:hAnsiTheme="minorHAnsi" w:cstheme="minorHAnsi"/>
        </w:rPr>
        <w:t>oitenta e cinco milhões de</w:t>
      </w:r>
      <w:r w:rsidR="00D20756" w:rsidRPr="00DC7597">
        <w:rPr>
          <w:rFonts w:asciiTheme="minorHAnsi" w:hAnsiTheme="minorHAnsi" w:cstheme="minorHAnsi"/>
        </w:rPr>
        <w:t xml:space="preserve"> reais)</w:t>
      </w:r>
      <w:r w:rsidRPr="00DC7597">
        <w:rPr>
          <w:rFonts w:asciiTheme="minorHAnsi" w:hAnsiTheme="minorHAnsi" w:cstheme="minorHAnsi"/>
        </w:rPr>
        <w:t xml:space="preserve">, na Data de Emissão. </w:t>
      </w:r>
    </w:p>
    <w:p w14:paraId="36C1F9B2" w14:textId="77777777" w:rsidR="00704452" w:rsidRPr="00DC7597" w:rsidRDefault="00704452" w:rsidP="00DC7597">
      <w:pPr>
        <w:numPr>
          <w:ilvl w:val="12"/>
          <w:numId w:val="0"/>
        </w:numPr>
        <w:spacing w:line="320" w:lineRule="exact"/>
        <w:contextualSpacing/>
        <w:jc w:val="both"/>
        <w:rPr>
          <w:rFonts w:asciiTheme="minorHAnsi" w:hAnsiTheme="minorHAnsi" w:cstheme="minorHAnsi"/>
          <w:sz w:val="22"/>
          <w:szCs w:val="22"/>
        </w:rPr>
      </w:pPr>
    </w:p>
    <w:p w14:paraId="4A94F92E" w14:textId="77777777" w:rsidR="00704452" w:rsidRPr="00DC7597" w:rsidRDefault="00704452" w:rsidP="00DC7597">
      <w:pPr>
        <w:pStyle w:val="PargrafodaLista"/>
        <w:numPr>
          <w:ilvl w:val="3"/>
          <w:numId w:val="7"/>
        </w:numPr>
        <w:tabs>
          <w:tab w:val="left" w:pos="1134"/>
        </w:tabs>
        <w:spacing w:line="320" w:lineRule="exact"/>
        <w:ind w:left="567" w:firstLine="0"/>
        <w:contextualSpacing/>
        <w:jc w:val="both"/>
        <w:rPr>
          <w:rFonts w:asciiTheme="minorHAnsi" w:hAnsiTheme="minorHAnsi" w:cstheme="minorHAnsi"/>
          <w:sz w:val="22"/>
          <w:szCs w:val="22"/>
          <w:lang w:val="pt-BR"/>
        </w:rPr>
      </w:pPr>
      <w:bookmarkStart w:id="83" w:name="_Ref515020648"/>
      <w:r w:rsidRPr="00DC7597">
        <w:rPr>
          <w:rFonts w:asciiTheme="minorHAnsi" w:hAnsiTheme="minorHAnsi" w:cstheme="minorHAnsi"/>
          <w:sz w:val="22"/>
          <w:szCs w:val="22"/>
          <w:lang w:val="pt-BR"/>
        </w:rPr>
        <w:t xml:space="preserve">É admitida a subscrição parcial das Debêntures, sendo que as Debêntures que não forem efetivamente subscritas e integralizadas serão canceladas pela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w:t>
      </w:r>
      <w:bookmarkEnd w:id="83"/>
      <w:r w:rsidRPr="00DC7597">
        <w:rPr>
          <w:rFonts w:asciiTheme="minorHAnsi" w:hAnsiTheme="minorHAnsi" w:cstheme="minorHAnsi"/>
          <w:sz w:val="22"/>
          <w:szCs w:val="22"/>
          <w:lang w:val="pt-BR"/>
        </w:rPr>
        <w:t xml:space="preserve"> </w:t>
      </w:r>
    </w:p>
    <w:p w14:paraId="5028398B" w14:textId="77777777" w:rsidR="00704452" w:rsidRPr="00DC7597" w:rsidRDefault="00704452" w:rsidP="00DC7597">
      <w:pPr>
        <w:numPr>
          <w:ilvl w:val="12"/>
          <w:numId w:val="0"/>
        </w:numPr>
        <w:tabs>
          <w:tab w:val="left" w:pos="1134"/>
        </w:tabs>
        <w:spacing w:line="320" w:lineRule="exact"/>
        <w:ind w:left="567"/>
        <w:contextualSpacing/>
        <w:jc w:val="both"/>
        <w:rPr>
          <w:rFonts w:asciiTheme="minorHAnsi" w:hAnsiTheme="minorHAnsi" w:cstheme="minorHAnsi"/>
          <w:sz w:val="22"/>
          <w:szCs w:val="22"/>
        </w:rPr>
      </w:pPr>
    </w:p>
    <w:p w14:paraId="32346F8D" w14:textId="77777777" w:rsidR="00704452" w:rsidRPr="00DC7597" w:rsidRDefault="00704452" w:rsidP="00DC7597">
      <w:pPr>
        <w:pStyle w:val="PargrafodaLista"/>
        <w:numPr>
          <w:ilvl w:val="3"/>
          <w:numId w:val="7"/>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Na hipótese de subscrição parcial das Debêntures, nos termos da Cláusula </w:t>
      </w:r>
      <w:r w:rsidRPr="00DC7597">
        <w:rPr>
          <w:rFonts w:asciiTheme="minorHAnsi" w:hAnsiTheme="minorHAnsi" w:cstheme="minorHAnsi"/>
          <w:sz w:val="22"/>
          <w:szCs w:val="22"/>
          <w:lang w:val="pt-BR"/>
        </w:rPr>
        <w:fldChar w:fldCharType="begin"/>
      </w:r>
      <w:r w:rsidRPr="00DC7597">
        <w:rPr>
          <w:rFonts w:asciiTheme="minorHAnsi" w:hAnsiTheme="minorHAnsi" w:cstheme="minorHAnsi"/>
          <w:sz w:val="22"/>
          <w:szCs w:val="22"/>
          <w:lang w:val="pt-BR"/>
        </w:rPr>
        <w:instrText xml:space="preserve"> REF _Ref515020648 \r \h  \* MERGEFORMAT </w:instrText>
      </w:r>
      <w:r w:rsidRPr="00DC7597">
        <w:rPr>
          <w:rFonts w:asciiTheme="minorHAnsi" w:hAnsiTheme="minorHAnsi" w:cstheme="minorHAnsi"/>
          <w:sz w:val="22"/>
          <w:szCs w:val="22"/>
          <w:lang w:val="pt-BR"/>
        </w:rPr>
      </w:r>
      <w:r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4.1.6.1</w:t>
      </w:r>
      <w:r w:rsidRPr="00DC7597">
        <w:rPr>
          <w:rFonts w:asciiTheme="minorHAnsi" w:hAnsiTheme="minorHAnsi" w:cstheme="minorHAnsi"/>
          <w:sz w:val="22"/>
          <w:szCs w:val="22"/>
          <w:lang w:val="pt-BR"/>
        </w:rPr>
        <w:fldChar w:fldCharType="end"/>
      </w:r>
      <w:r w:rsidRPr="00DC7597">
        <w:rPr>
          <w:rFonts w:asciiTheme="minorHAnsi" w:hAnsiTheme="minorHAnsi" w:cstheme="minorHAnsi"/>
          <w:sz w:val="22"/>
          <w:szCs w:val="22"/>
          <w:lang w:val="pt-BR"/>
        </w:rPr>
        <w:t xml:space="preserve"> acima, a presente Escritura de Emissão</w:t>
      </w:r>
      <w:r w:rsidR="00165E0F" w:rsidRPr="00DC7597">
        <w:rPr>
          <w:rFonts w:asciiTheme="minorHAnsi" w:hAnsiTheme="minorHAnsi" w:cstheme="minorHAnsi"/>
          <w:sz w:val="22"/>
          <w:szCs w:val="22"/>
          <w:lang w:val="pt-BR"/>
        </w:rPr>
        <w:t>, assim como os demais Documentos da Operação que se fizerem necessários,</w:t>
      </w:r>
      <w:r w:rsidRPr="00DC7597">
        <w:rPr>
          <w:rFonts w:asciiTheme="minorHAnsi" w:hAnsiTheme="minorHAnsi" w:cstheme="minorHAnsi"/>
          <w:sz w:val="22"/>
          <w:szCs w:val="22"/>
          <w:lang w:val="pt-BR"/>
        </w:rPr>
        <w:t xml:space="preserve"> </w:t>
      </w:r>
      <w:r w:rsidR="00165E0F" w:rsidRPr="00DC7597">
        <w:rPr>
          <w:rFonts w:asciiTheme="minorHAnsi" w:hAnsiTheme="minorHAnsi" w:cstheme="minorHAnsi"/>
          <w:sz w:val="22"/>
          <w:szCs w:val="22"/>
          <w:lang w:val="pt-BR"/>
        </w:rPr>
        <w:t xml:space="preserve">serão aditados </w:t>
      </w:r>
      <w:r w:rsidRPr="00DC7597">
        <w:rPr>
          <w:rFonts w:asciiTheme="minorHAnsi" w:hAnsiTheme="minorHAnsi" w:cstheme="minorHAnsi"/>
          <w:sz w:val="22"/>
          <w:szCs w:val="22"/>
          <w:lang w:val="pt-BR"/>
        </w:rPr>
        <w:t>de forma a retificar a quantidade de Debêntures emitidas e o Valor Total da Emissão, sem necessidade de nova aprovação societária pela</w:t>
      </w:r>
      <w:r w:rsidR="00AE5036" w:rsidRPr="00DC7597">
        <w:rPr>
          <w:rFonts w:asciiTheme="minorHAnsi" w:hAnsiTheme="minorHAnsi" w:cstheme="minorHAnsi"/>
          <w:sz w:val="22"/>
          <w:szCs w:val="22"/>
          <w:lang w:val="pt-BR"/>
        </w:rPr>
        <w:t xml:space="preserve"> Companhia</w:t>
      </w:r>
      <w:r w:rsidRPr="00DC7597">
        <w:rPr>
          <w:rFonts w:asciiTheme="minorHAnsi" w:hAnsiTheme="minorHAnsi" w:cstheme="minorHAnsi"/>
          <w:sz w:val="22"/>
          <w:szCs w:val="22"/>
          <w:lang w:val="pt-BR"/>
        </w:rPr>
        <w:t xml:space="preserve"> </w:t>
      </w:r>
      <w:r w:rsidR="00C02BD2" w:rsidRPr="00DC7597">
        <w:rPr>
          <w:rFonts w:asciiTheme="minorHAnsi" w:hAnsiTheme="minorHAnsi" w:cstheme="minorHAnsi"/>
          <w:sz w:val="22"/>
          <w:szCs w:val="22"/>
          <w:lang w:val="pt-BR"/>
        </w:rPr>
        <w:t>e/ou Assembleia Geral dos Titulares dos CRI</w:t>
      </w:r>
      <w:r w:rsidR="00165E0F" w:rsidRPr="00DC7597">
        <w:rPr>
          <w:rFonts w:asciiTheme="minorHAnsi" w:hAnsiTheme="minorHAnsi" w:cstheme="minorHAnsi"/>
          <w:sz w:val="22"/>
          <w:szCs w:val="22"/>
          <w:lang w:val="pt-BR"/>
        </w:rPr>
        <w:t>, nos termos do Termo de Securitização</w:t>
      </w:r>
      <w:r w:rsidRPr="00DC7597">
        <w:rPr>
          <w:rFonts w:asciiTheme="minorHAnsi" w:hAnsiTheme="minorHAnsi" w:cstheme="minorHAnsi"/>
          <w:sz w:val="22"/>
          <w:szCs w:val="22"/>
          <w:lang w:val="pt-BR"/>
        </w:rPr>
        <w:t>.</w:t>
      </w:r>
    </w:p>
    <w:p w14:paraId="20A836D6" w14:textId="77777777" w:rsidR="00760E3F" w:rsidRPr="00DC7597" w:rsidRDefault="00760E3F" w:rsidP="00DC7597">
      <w:pPr>
        <w:autoSpaceDE/>
        <w:autoSpaceDN/>
        <w:adjustRightInd/>
        <w:spacing w:line="320" w:lineRule="exact"/>
        <w:contextualSpacing/>
        <w:rPr>
          <w:rFonts w:asciiTheme="minorHAnsi" w:hAnsiTheme="minorHAnsi" w:cstheme="minorHAnsi"/>
          <w:b/>
          <w:sz w:val="22"/>
          <w:szCs w:val="22"/>
          <w:lang w:eastAsia="x-none"/>
        </w:rPr>
      </w:pPr>
      <w:bookmarkStart w:id="84" w:name="_DV_M98"/>
      <w:bookmarkStart w:id="85" w:name="_Toc499990343"/>
      <w:bookmarkEnd w:id="68"/>
      <w:bookmarkEnd w:id="84"/>
    </w:p>
    <w:p w14:paraId="704C7593" w14:textId="42B684CB" w:rsidR="00704452" w:rsidRPr="00DC7597" w:rsidRDefault="00704452" w:rsidP="00DC7597">
      <w:pPr>
        <w:pStyle w:val="PargrafodaLista"/>
        <w:numPr>
          <w:ilvl w:val="1"/>
          <w:numId w:val="7"/>
        </w:numPr>
        <w:spacing w:line="320" w:lineRule="exact"/>
        <w:ind w:left="0" w:firstLine="0"/>
        <w:contextualSpacing/>
        <w:jc w:val="both"/>
        <w:rPr>
          <w:rFonts w:asciiTheme="minorHAnsi" w:hAnsiTheme="minorHAnsi" w:cstheme="minorHAnsi"/>
          <w:b/>
          <w:sz w:val="22"/>
          <w:szCs w:val="22"/>
          <w:lang w:val="pt-BR"/>
        </w:rPr>
      </w:pPr>
      <w:r w:rsidRPr="00DC7597">
        <w:rPr>
          <w:rFonts w:asciiTheme="minorHAnsi" w:hAnsiTheme="minorHAnsi" w:cstheme="minorHAnsi"/>
          <w:b/>
          <w:sz w:val="22"/>
          <w:szCs w:val="22"/>
          <w:lang w:val="pt-BR"/>
        </w:rPr>
        <w:t xml:space="preserve">Remuneração </w:t>
      </w:r>
    </w:p>
    <w:p w14:paraId="40476D55" w14:textId="4261E38C" w:rsidR="00B60FC8" w:rsidRPr="00B60FC8" w:rsidRDefault="00B60FC8" w:rsidP="00B60FC8">
      <w:pPr>
        <w:spacing w:line="320" w:lineRule="exact"/>
        <w:contextualSpacing/>
        <w:jc w:val="both"/>
        <w:rPr>
          <w:rFonts w:asciiTheme="minorHAnsi" w:hAnsiTheme="minorHAnsi" w:cs="Calibri"/>
          <w:color w:val="000000" w:themeColor="text1"/>
          <w:sz w:val="22"/>
          <w:szCs w:val="22"/>
        </w:rPr>
      </w:pPr>
    </w:p>
    <w:p w14:paraId="0F3A2322" w14:textId="77777777" w:rsidR="00005E78" w:rsidRDefault="00005E78" w:rsidP="00005E78">
      <w:pPr>
        <w:pStyle w:val="PargrafodaLista"/>
        <w:numPr>
          <w:ilvl w:val="2"/>
          <w:numId w:val="7"/>
        </w:numPr>
        <w:spacing w:line="320" w:lineRule="exact"/>
        <w:ind w:left="0" w:firstLine="0"/>
        <w:contextualSpacing/>
        <w:jc w:val="both"/>
        <w:rPr>
          <w:rFonts w:asciiTheme="minorHAnsi" w:hAnsiTheme="minorHAnsi" w:cs="Calibri"/>
          <w:color w:val="000000" w:themeColor="text1"/>
          <w:sz w:val="22"/>
          <w:szCs w:val="22"/>
        </w:rPr>
      </w:pPr>
      <w:bookmarkStart w:id="86" w:name="_DV_M99"/>
      <w:bookmarkStart w:id="87" w:name="_Hlk12277018"/>
      <w:bookmarkEnd w:id="86"/>
      <w:r w:rsidRPr="00C85FA4">
        <w:rPr>
          <w:rFonts w:asciiTheme="minorHAnsi" w:hAnsiTheme="minorHAnsi" w:cs="Calibri"/>
          <w:color w:val="000000" w:themeColor="text1"/>
          <w:sz w:val="22"/>
          <w:szCs w:val="22"/>
        </w:rPr>
        <w:t>As Debêntures não terão o seu Valor Nominal Unitário atualizado.</w:t>
      </w:r>
    </w:p>
    <w:p w14:paraId="44628D3E" w14:textId="77777777" w:rsidR="00B60FC8" w:rsidRPr="00C85FA4" w:rsidRDefault="00B60FC8" w:rsidP="00B60FC8">
      <w:pPr>
        <w:pStyle w:val="PargrafodaLista"/>
        <w:spacing w:line="320" w:lineRule="exact"/>
        <w:ind w:left="0"/>
        <w:contextualSpacing/>
        <w:jc w:val="both"/>
        <w:rPr>
          <w:rFonts w:asciiTheme="minorHAnsi" w:hAnsiTheme="minorHAnsi" w:cs="Calibri"/>
          <w:color w:val="000000" w:themeColor="text1"/>
          <w:sz w:val="22"/>
          <w:szCs w:val="22"/>
        </w:rPr>
      </w:pPr>
    </w:p>
    <w:p w14:paraId="13D15EB7" w14:textId="6CDB2792" w:rsidR="00005E78" w:rsidRPr="00C85FA4" w:rsidRDefault="00005E78" w:rsidP="00005E78">
      <w:pPr>
        <w:pStyle w:val="PargrafodaLista"/>
        <w:numPr>
          <w:ilvl w:val="2"/>
          <w:numId w:val="7"/>
        </w:numPr>
        <w:spacing w:line="320" w:lineRule="exact"/>
        <w:ind w:left="0" w:firstLine="0"/>
        <w:contextualSpacing/>
        <w:jc w:val="both"/>
        <w:rPr>
          <w:rFonts w:asciiTheme="minorHAnsi" w:hAnsiTheme="minorHAnsi" w:cs="Calibri"/>
          <w:color w:val="000000" w:themeColor="text1"/>
          <w:sz w:val="22"/>
          <w:szCs w:val="22"/>
        </w:rPr>
      </w:pPr>
      <w:r w:rsidRPr="00C85FA4">
        <w:rPr>
          <w:rFonts w:asciiTheme="minorHAnsi" w:hAnsiTheme="minorHAnsi" w:cs="Calibri"/>
          <w:color w:val="000000" w:themeColor="text1"/>
          <w:sz w:val="22"/>
          <w:szCs w:val="22"/>
        </w:rPr>
        <w:t xml:space="preserve">As Debêntures farão jus a uma remuneração que contemplará juros remuneratórios, a contar da primeira Data de Integralização (conforme abaixo definido), correspondentes a 100% (cem por cento) da variação acumulada das taxas médias diárias dos DI – Depósitos Interfinanceiros de </w:t>
      </w:r>
      <w:r w:rsidRPr="00C85FA4">
        <w:rPr>
          <w:rFonts w:asciiTheme="minorHAnsi" w:hAnsiTheme="minorHAnsi" w:cs="Calibri"/>
          <w:color w:val="000000" w:themeColor="text1"/>
          <w:sz w:val="22"/>
          <w:szCs w:val="22"/>
          <w:lang w:val="pt-BR"/>
        </w:rPr>
        <w:t>1 (</w:t>
      </w:r>
      <w:r w:rsidRPr="00C85FA4">
        <w:rPr>
          <w:rFonts w:asciiTheme="minorHAnsi" w:hAnsiTheme="minorHAnsi" w:cs="Calibri"/>
          <w:color w:val="000000" w:themeColor="text1"/>
          <w:sz w:val="22"/>
          <w:szCs w:val="22"/>
        </w:rPr>
        <w:t>um</w:t>
      </w:r>
      <w:r w:rsidRPr="00C85FA4">
        <w:rPr>
          <w:rFonts w:asciiTheme="minorHAnsi" w:hAnsiTheme="minorHAnsi" w:cs="Calibri"/>
          <w:color w:val="000000" w:themeColor="text1"/>
          <w:sz w:val="22"/>
          <w:szCs w:val="22"/>
          <w:lang w:val="pt-BR"/>
        </w:rPr>
        <w:t>)</w:t>
      </w:r>
      <w:r w:rsidRPr="00C85FA4">
        <w:rPr>
          <w:rFonts w:asciiTheme="minorHAnsi" w:hAnsiTheme="minorHAnsi" w:cs="Calibri"/>
          <w:color w:val="000000" w:themeColor="text1"/>
          <w:sz w:val="22"/>
          <w:szCs w:val="22"/>
        </w:rPr>
        <w:t xml:space="preserve"> dia, </w:t>
      </w:r>
      <w:r w:rsidRPr="00C85FA4">
        <w:rPr>
          <w:rFonts w:asciiTheme="minorHAnsi" w:hAnsiTheme="minorHAnsi" w:cs="Calibri"/>
          <w:i/>
          <w:color w:val="000000" w:themeColor="text1"/>
          <w:sz w:val="22"/>
          <w:szCs w:val="22"/>
          <w:lang w:val="pt-BR"/>
        </w:rPr>
        <w:t xml:space="preserve">over </w:t>
      </w:r>
      <w:r w:rsidRPr="00C85FA4">
        <w:rPr>
          <w:rFonts w:asciiTheme="minorHAnsi" w:hAnsiTheme="minorHAnsi" w:cs="Calibri"/>
          <w:i/>
          <w:color w:val="000000" w:themeColor="text1"/>
          <w:sz w:val="22"/>
          <w:szCs w:val="22"/>
        </w:rPr>
        <w:t>extra-grupo</w:t>
      </w:r>
      <w:r w:rsidRPr="00C85FA4">
        <w:rPr>
          <w:rFonts w:asciiTheme="minorHAnsi" w:hAnsiTheme="minorHAnsi" w:cs="Calibri"/>
          <w:color w:val="000000" w:themeColor="text1"/>
          <w:sz w:val="22"/>
          <w:szCs w:val="22"/>
        </w:rPr>
        <w:t>, expressa na forma de percentual ao ano, base 252 (duzentos e cinquenta e dois) Dias Úteis, calculadas e divulgadas diariamente pela B3 – Bolsa, Brasil, Balcão (“</w:t>
      </w:r>
      <w:r w:rsidRPr="00C85FA4">
        <w:rPr>
          <w:rFonts w:asciiTheme="minorHAnsi" w:hAnsiTheme="minorHAnsi" w:cs="Calibri"/>
          <w:color w:val="000000" w:themeColor="text1"/>
          <w:sz w:val="22"/>
          <w:szCs w:val="22"/>
          <w:u w:val="single"/>
        </w:rPr>
        <w:t>B3</w:t>
      </w:r>
      <w:r w:rsidRPr="00C85FA4">
        <w:rPr>
          <w:rFonts w:asciiTheme="minorHAnsi" w:hAnsiTheme="minorHAnsi" w:cs="Calibri"/>
          <w:color w:val="000000" w:themeColor="text1"/>
          <w:sz w:val="22"/>
          <w:szCs w:val="22"/>
        </w:rPr>
        <w:t>”) no informativo diário disponível em sua página de Internet (</w:t>
      </w:r>
      <w:hyperlink r:id="rId12" w:history="1">
        <w:r w:rsidRPr="00C85FA4">
          <w:rPr>
            <w:rFonts w:asciiTheme="minorHAnsi" w:hAnsiTheme="minorHAnsi" w:cs="Calibri"/>
            <w:color w:val="000000" w:themeColor="text1"/>
            <w:sz w:val="22"/>
            <w:szCs w:val="22"/>
          </w:rPr>
          <w:t>www.cetip.com.br</w:t>
        </w:r>
      </w:hyperlink>
      <w:r w:rsidRPr="00C85FA4">
        <w:rPr>
          <w:rFonts w:asciiTheme="minorHAnsi" w:hAnsiTheme="minorHAnsi" w:cs="Calibri"/>
          <w:color w:val="000000" w:themeColor="text1"/>
          <w:sz w:val="22"/>
          <w:szCs w:val="22"/>
        </w:rPr>
        <w:t>) (“</w:t>
      </w:r>
      <w:r w:rsidRPr="00C85FA4">
        <w:rPr>
          <w:rFonts w:asciiTheme="minorHAnsi" w:hAnsiTheme="minorHAnsi" w:cs="Calibri"/>
          <w:color w:val="000000" w:themeColor="text1"/>
          <w:sz w:val="22"/>
          <w:szCs w:val="22"/>
          <w:u w:val="single"/>
        </w:rPr>
        <w:t>Taxa DI</w:t>
      </w:r>
      <w:r w:rsidRPr="00C85FA4">
        <w:rPr>
          <w:rFonts w:asciiTheme="minorHAnsi" w:hAnsiTheme="minorHAnsi" w:cs="Calibri"/>
          <w:color w:val="000000" w:themeColor="text1"/>
          <w:sz w:val="22"/>
          <w:szCs w:val="22"/>
        </w:rPr>
        <w:t xml:space="preserve">”), acrescida de uma sobretaxa equivalente a </w:t>
      </w:r>
      <w:r>
        <w:rPr>
          <w:rFonts w:asciiTheme="minorHAnsi" w:hAnsiTheme="minorHAnsi" w:cs="Calibri"/>
          <w:color w:val="000000" w:themeColor="text1"/>
          <w:sz w:val="22"/>
          <w:szCs w:val="22"/>
          <w:lang w:val="pt-BR"/>
        </w:rPr>
        <w:t>4</w:t>
      </w:r>
      <w:r w:rsidRPr="00C85FA4">
        <w:rPr>
          <w:rFonts w:asciiTheme="minorHAnsi" w:hAnsiTheme="minorHAnsi" w:cs="Calibri"/>
          <w:color w:val="000000" w:themeColor="text1"/>
          <w:sz w:val="22"/>
          <w:szCs w:val="22"/>
        </w:rPr>
        <w:t>,</w:t>
      </w:r>
      <w:r>
        <w:rPr>
          <w:rFonts w:asciiTheme="minorHAnsi" w:hAnsiTheme="minorHAnsi" w:cs="Calibri"/>
          <w:color w:val="000000" w:themeColor="text1"/>
          <w:sz w:val="22"/>
          <w:szCs w:val="22"/>
          <w:lang w:val="pt-BR"/>
        </w:rPr>
        <w:t>5</w:t>
      </w:r>
      <w:r w:rsidRPr="00C85FA4">
        <w:rPr>
          <w:rFonts w:asciiTheme="minorHAnsi" w:hAnsiTheme="minorHAnsi" w:cs="Calibri"/>
          <w:color w:val="000000" w:themeColor="text1"/>
          <w:sz w:val="22"/>
          <w:szCs w:val="22"/>
        </w:rPr>
        <w:t>0% (</w:t>
      </w:r>
      <w:r>
        <w:rPr>
          <w:rFonts w:asciiTheme="minorHAnsi" w:hAnsiTheme="minorHAnsi" w:cs="Calibri"/>
          <w:color w:val="000000" w:themeColor="text1"/>
          <w:sz w:val="22"/>
          <w:szCs w:val="22"/>
          <w:lang w:val="pt-BR"/>
        </w:rPr>
        <w:t xml:space="preserve">quatro </w:t>
      </w:r>
      <w:r w:rsidRPr="00C85FA4">
        <w:rPr>
          <w:rFonts w:asciiTheme="minorHAnsi" w:hAnsiTheme="minorHAnsi" w:cs="Calibri"/>
          <w:color w:val="000000" w:themeColor="text1"/>
          <w:sz w:val="22"/>
          <w:szCs w:val="22"/>
        </w:rPr>
        <w:t xml:space="preserve">inteiros </w:t>
      </w:r>
      <w:r>
        <w:rPr>
          <w:rFonts w:asciiTheme="minorHAnsi" w:hAnsiTheme="minorHAnsi" w:cs="Calibri"/>
          <w:color w:val="000000" w:themeColor="text1"/>
          <w:sz w:val="22"/>
          <w:szCs w:val="22"/>
          <w:lang w:val="pt-BR"/>
        </w:rPr>
        <w:t>e cinquenta</w:t>
      </w:r>
      <w:r w:rsidR="00880418">
        <w:rPr>
          <w:rFonts w:asciiTheme="minorHAnsi" w:hAnsiTheme="minorHAnsi" w:cs="Calibri"/>
          <w:color w:val="000000" w:themeColor="text1"/>
          <w:sz w:val="22"/>
          <w:szCs w:val="22"/>
          <w:lang w:val="pt-BR"/>
        </w:rPr>
        <w:t xml:space="preserve"> centésimos</w:t>
      </w:r>
      <w:r>
        <w:rPr>
          <w:rFonts w:asciiTheme="minorHAnsi" w:hAnsiTheme="minorHAnsi" w:cs="Calibri"/>
          <w:color w:val="000000" w:themeColor="text1"/>
          <w:sz w:val="22"/>
          <w:szCs w:val="22"/>
          <w:lang w:val="pt-BR"/>
        </w:rPr>
        <w:t xml:space="preserve"> </w:t>
      </w:r>
      <w:r w:rsidRPr="00C85FA4">
        <w:rPr>
          <w:rFonts w:asciiTheme="minorHAnsi" w:hAnsiTheme="minorHAnsi" w:cs="Calibri"/>
          <w:color w:val="000000" w:themeColor="text1"/>
          <w:sz w:val="22"/>
          <w:szCs w:val="22"/>
        </w:rPr>
        <w:t xml:space="preserve">por cento) ao ano, </w:t>
      </w:r>
      <w:r w:rsidRPr="00C85FA4">
        <w:rPr>
          <w:rFonts w:asciiTheme="minorHAnsi" w:hAnsiTheme="minorHAnsi" w:cs="Calibri"/>
          <w:i/>
          <w:color w:val="000000" w:themeColor="text1"/>
          <w:sz w:val="22"/>
          <w:szCs w:val="22"/>
        </w:rPr>
        <w:t>base 252 (duzentos e cinquenta e dois) Dias Úteis</w:t>
      </w:r>
      <w:r w:rsidRPr="00C85FA4">
        <w:rPr>
          <w:rFonts w:asciiTheme="minorHAnsi" w:hAnsiTheme="minorHAnsi" w:cs="Calibri"/>
          <w:color w:val="000000" w:themeColor="text1"/>
          <w:sz w:val="22"/>
          <w:szCs w:val="22"/>
        </w:rPr>
        <w:t xml:space="preserve"> (“</w:t>
      </w:r>
      <w:r w:rsidRPr="00C85FA4">
        <w:rPr>
          <w:rFonts w:asciiTheme="minorHAnsi" w:hAnsiTheme="minorHAnsi" w:cs="Calibri"/>
          <w:color w:val="000000" w:themeColor="text1"/>
          <w:sz w:val="22"/>
          <w:szCs w:val="22"/>
          <w:u w:val="single"/>
        </w:rPr>
        <w:t>Remuneração</w:t>
      </w:r>
      <w:r w:rsidRPr="00C85FA4">
        <w:rPr>
          <w:rFonts w:asciiTheme="minorHAnsi" w:hAnsiTheme="minorHAnsi" w:cs="Calibri"/>
          <w:color w:val="000000" w:themeColor="text1"/>
          <w:sz w:val="22"/>
          <w:szCs w:val="22"/>
        </w:rPr>
        <w:t xml:space="preserve">”). A Remuneração será calculada de forma exponencial e cumulativa </w:t>
      </w:r>
      <w:r w:rsidRPr="00C85FA4">
        <w:rPr>
          <w:rFonts w:asciiTheme="minorHAnsi" w:hAnsiTheme="minorHAnsi" w:cs="Calibri"/>
          <w:i/>
          <w:iCs/>
          <w:color w:val="000000" w:themeColor="text1"/>
          <w:sz w:val="22"/>
          <w:szCs w:val="22"/>
        </w:rPr>
        <w:t>pro rata temporis</w:t>
      </w:r>
      <w:r w:rsidRPr="00C85FA4">
        <w:rPr>
          <w:rFonts w:asciiTheme="minorHAnsi" w:hAnsiTheme="minorHAnsi" w:cs="Calibri"/>
          <w:iCs/>
          <w:color w:val="000000" w:themeColor="text1"/>
          <w:sz w:val="22"/>
          <w:szCs w:val="22"/>
        </w:rPr>
        <w:t>,</w:t>
      </w:r>
      <w:r w:rsidRPr="00C85FA4">
        <w:rPr>
          <w:rFonts w:asciiTheme="minorHAnsi" w:hAnsiTheme="minorHAnsi" w:cs="Calibri"/>
          <w:color w:val="000000" w:themeColor="text1"/>
          <w:sz w:val="22"/>
          <w:szCs w:val="22"/>
        </w:rPr>
        <w:t xml:space="preserve"> por Dias Úteis decorridos, incidente sobre o Valor Nominal Unitário não amortizado das Debêntures desde a primeira Data de </w:t>
      </w:r>
      <w:r w:rsidRPr="007613CE">
        <w:rPr>
          <w:rFonts w:asciiTheme="minorHAnsi" w:hAnsiTheme="minorHAnsi" w:cs="Calibri"/>
          <w:color w:val="000000" w:themeColor="text1"/>
          <w:sz w:val="22"/>
          <w:szCs w:val="22"/>
        </w:rPr>
        <w:t>Integralização</w:t>
      </w:r>
      <w:r w:rsidRPr="007613CE">
        <w:rPr>
          <w:rFonts w:asciiTheme="minorHAnsi" w:hAnsiTheme="minorHAnsi" w:cs="Calibri"/>
          <w:color w:val="000000" w:themeColor="text1"/>
          <w:sz w:val="22"/>
          <w:szCs w:val="22"/>
          <w:lang w:val="pt-BR"/>
        </w:rPr>
        <w:t xml:space="preserve"> dos CRI</w:t>
      </w:r>
      <w:r w:rsidRPr="00C85FA4">
        <w:rPr>
          <w:rFonts w:asciiTheme="minorHAnsi" w:hAnsiTheme="minorHAnsi" w:cs="Calibri"/>
          <w:color w:val="000000" w:themeColor="text1"/>
          <w:sz w:val="22"/>
          <w:szCs w:val="22"/>
        </w:rPr>
        <w:t xml:space="preserve">, até a data do seu efetivo pagamento, de acordo com a fórmula definida no subitem </w:t>
      </w:r>
      <w:r w:rsidR="001B1493">
        <w:rPr>
          <w:rFonts w:asciiTheme="minorHAnsi" w:hAnsiTheme="minorHAnsi" w:cs="Calibri"/>
          <w:color w:val="000000" w:themeColor="text1"/>
          <w:sz w:val="22"/>
          <w:szCs w:val="22"/>
          <w:lang w:val="pt-BR"/>
        </w:rPr>
        <w:fldChar w:fldCharType="begin"/>
      </w:r>
      <w:r w:rsidR="001B1493">
        <w:rPr>
          <w:rFonts w:asciiTheme="minorHAnsi" w:hAnsiTheme="minorHAnsi" w:cs="Calibri"/>
          <w:color w:val="000000" w:themeColor="text1"/>
          <w:sz w:val="22"/>
          <w:szCs w:val="22"/>
          <w:lang w:val="pt-BR"/>
        </w:rPr>
        <w:instrText xml:space="preserve"> REF _Ref88129429 \r \h </w:instrText>
      </w:r>
      <w:r w:rsidR="001B1493">
        <w:rPr>
          <w:rFonts w:asciiTheme="minorHAnsi" w:hAnsiTheme="minorHAnsi" w:cs="Calibri"/>
          <w:color w:val="000000" w:themeColor="text1"/>
          <w:sz w:val="22"/>
          <w:szCs w:val="22"/>
          <w:lang w:val="pt-BR"/>
        </w:rPr>
      </w:r>
      <w:r w:rsidR="001B1493">
        <w:rPr>
          <w:rFonts w:asciiTheme="minorHAnsi" w:hAnsiTheme="minorHAnsi" w:cs="Calibri"/>
          <w:color w:val="000000" w:themeColor="text1"/>
          <w:sz w:val="22"/>
          <w:szCs w:val="22"/>
          <w:lang w:val="pt-BR"/>
        </w:rPr>
        <w:fldChar w:fldCharType="separate"/>
      </w:r>
      <w:r w:rsidR="001B1493">
        <w:rPr>
          <w:rFonts w:asciiTheme="minorHAnsi" w:hAnsiTheme="minorHAnsi" w:cs="Calibri"/>
          <w:color w:val="000000" w:themeColor="text1"/>
          <w:sz w:val="22"/>
          <w:szCs w:val="22"/>
          <w:lang w:val="pt-BR"/>
        </w:rPr>
        <w:t>4.2.2.1</w:t>
      </w:r>
      <w:r w:rsidR="001B1493">
        <w:rPr>
          <w:rFonts w:asciiTheme="minorHAnsi" w:hAnsiTheme="minorHAnsi" w:cs="Calibri"/>
          <w:color w:val="000000" w:themeColor="text1"/>
          <w:sz w:val="22"/>
          <w:szCs w:val="22"/>
          <w:lang w:val="pt-BR"/>
        </w:rPr>
        <w:fldChar w:fldCharType="end"/>
      </w:r>
      <w:r w:rsidR="004D64F6">
        <w:rPr>
          <w:rFonts w:asciiTheme="minorHAnsi" w:hAnsiTheme="minorHAnsi" w:cs="Calibri"/>
          <w:color w:val="000000" w:themeColor="text1"/>
          <w:sz w:val="22"/>
          <w:szCs w:val="22"/>
          <w:lang w:val="pt-BR"/>
        </w:rPr>
        <w:t xml:space="preserve"> </w:t>
      </w:r>
      <w:r w:rsidRPr="00C85FA4">
        <w:rPr>
          <w:rFonts w:asciiTheme="minorHAnsi" w:hAnsiTheme="minorHAnsi" w:cs="Calibri"/>
          <w:color w:val="000000" w:themeColor="text1"/>
          <w:sz w:val="22"/>
          <w:szCs w:val="22"/>
        </w:rPr>
        <w:t>abaixo.</w:t>
      </w:r>
    </w:p>
    <w:p w14:paraId="622B4821" w14:textId="77777777" w:rsidR="00005E78" w:rsidRPr="00C85FA4" w:rsidRDefault="00005E78" w:rsidP="00005E78">
      <w:pPr>
        <w:spacing w:line="320" w:lineRule="exact"/>
        <w:contextualSpacing/>
        <w:jc w:val="both"/>
        <w:rPr>
          <w:rFonts w:asciiTheme="minorHAnsi" w:hAnsiTheme="minorHAnsi" w:cs="Calibri"/>
          <w:color w:val="000000" w:themeColor="text1"/>
          <w:sz w:val="22"/>
          <w:szCs w:val="22"/>
        </w:rPr>
      </w:pPr>
    </w:p>
    <w:p w14:paraId="317AF5ED" w14:textId="77777777" w:rsidR="00005E78" w:rsidRPr="00C85FA4" w:rsidRDefault="00005E78" w:rsidP="00005E78">
      <w:pPr>
        <w:pStyle w:val="sub"/>
        <w:widowControl/>
        <w:numPr>
          <w:ilvl w:val="3"/>
          <w:numId w:val="7"/>
        </w:numPr>
        <w:tabs>
          <w:tab w:val="clear" w:pos="0"/>
          <w:tab w:val="clear" w:pos="1440"/>
          <w:tab w:val="clear" w:pos="2880"/>
          <w:tab w:val="clear" w:pos="4320"/>
          <w:tab w:val="left" w:pos="-2340"/>
        </w:tabs>
        <w:spacing w:before="0" w:after="0" w:line="320" w:lineRule="exact"/>
        <w:ind w:left="567" w:firstLine="0"/>
        <w:contextualSpacing/>
        <w:rPr>
          <w:rFonts w:asciiTheme="minorHAnsi" w:hAnsiTheme="minorHAnsi" w:cs="Calibri"/>
          <w:color w:val="000000" w:themeColor="text1"/>
        </w:rPr>
      </w:pPr>
      <w:bookmarkStart w:id="88" w:name="_Ref88129429"/>
      <w:r w:rsidRPr="00C85FA4">
        <w:rPr>
          <w:rFonts w:asciiTheme="minorHAnsi" w:hAnsiTheme="minorHAnsi" w:cs="Calibri"/>
          <w:color w:val="000000" w:themeColor="text1"/>
        </w:rPr>
        <w:lastRenderedPageBreak/>
        <w:t>O cálculo da Remuneração obedecerá à seguinte fórmula:</w:t>
      </w:r>
      <w:bookmarkEnd w:id="88"/>
      <w:r w:rsidRPr="00C85FA4">
        <w:rPr>
          <w:rFonts w:asciiTheme="minorHAnsi" w:hAnsiTheme="minorHAnsi" w:cs="Calibri"/>
          <w:color w:val="000000" w:themeColor="text1"/>
        </w:rPr>
        <w:t xml:space="preserve"> </w:t>
      </w:r>
    </w:p>
    <w:p w14:paraId="55395A11" w14:textId="77777777" w:rsidR="00005E78" w:rsidRPr="00C85FA4" w:rsidRDefault="00005E78" w:rsidP="00005E78">
      <w:pPr>
        <w:spacing w:line="320" w:lineRule="exact"/>
        <w:contextualSpacing/>
        <w:jc w:val="center"/>
        <w:rPr>
          <w:rFonts w:asciiTheme="minorHAnsi" w:hAnsiTheme="minorHAnsi" w:cs="Calibri"/>
          <w:color w:val="000000" w:themeColor="text1"/>
          <w:sz w:val="22"/>
          <w:szCs w:val="22"/>
        </w:rPr>
      </w:pPr>
    </w:p>
    <w:p w14:paraId="14411745" w14:textId="77777777" w:rsidR="00005E78" w:rsidRPr="00C85FA4" w:rsidRDefault="00005E78" w:rsidP="00005E78">
      <w:pPr>
        <w:spacing w:line="320" w:lineRule="exact"/>
        <w:contextualSpacing/>
        <w:jc w:val="center"/>
        <w:rPr>
          <w:rFonts w:asciiTheme="minorHAnsi" w:hAnsiTheme="minorHAnsi" w:cstheme="minorHAnsi"/>
          <w:snapToGrid w:val="0"/>
          <w:color w:val="000000" w:themeColor="text1"/>
          <w:sz w:val="22"/>
          <w:szCs w:val="22"/>
        </w:rPr>
      </w:pPr>
      <m:oMathPara>
        <m:oMathParaPr>
          <m:jc m:val="center"/>
        </m:oMathParaPr>
        <m:oMath>
          <m:r>
            <w:rPr>
              <w:rFonts w:ascii="Cambria Math" w:hAnsi="Cambria Math" w:cstheme="minorHAnsi"/>
              <w:sz w:val="22"/>
              <w:szCs w:val="22"/>
            </w:rPr>
            <m:t xml:space="preserve">J=[VNb x </m:t>
          </m:r>
          <m:d>
            <m:dPr>
              <m:ctrlPr>
                <w:rPr>
                  <w:rFonts w:ascii="Cambria Math" w:hAnsi="Cambria Math" w:cstheme="minorHAnsi"/>
                  <w:i/>
                  <w:sz w:val="22"/>
                  <w:szCs w:val="22"/>
                </w:rPr>
              </m:ctrlPr>
            </m:dPr>
            <m:e>
              <m:r>
                <w:rPr>
                  <w:rFonts w:ascii="Cambria Math" w:hAnsi="Cambria Math" w:cstheme="minorHAnsi"/>
                  <w:sz w:val="22"/>
                  <w:szCs w:val="22"/>
                </w:rPr>
                <m:t>Fator de Juros-1</m:t>
              </m:r>
            </m:e>
          </m:d>
          <m:r>
            <w:rPr>
              <w:rFonts w:ascii="Cambria Math" w:hAnsi="Cambria Math" w:cstheme="minorHAnsi"/>
              <w:sz w:val="22"/>
              <w:szCs w:val="22"/>
            </w:rPr>
            <m:t>]</m:t>
          </m:r>
        </m:oMath>
      </m:oMathPara>
    </w:p>
    <w:p w14:paraId="2026646C" w14:textId="77777777" w:rsidR="00005E78" w:rsidRPr="00C85FA4" w:rsidRDefault="00005E78" w:rsidP="00005E78">
      <w:pPr>
        <w:spacing w:line="320" w:lineRule="exact"/>
        <w:contextualSpacing/>
        <w:jc w:val="center"/>
        <w:rPr>
          <w:rFonts w:asciiTheme="minorHAnsi" w:hAnsiTheme="minorHAnsi"/>
          <w:snapToGrid w:val="0"/>
          <w:color w:val="000000" w:themeColor="text1"/>
          <w:sz w:val="22"/>
          <w:szCs w:val="22"/>
        </w:rPr>
      </w:pPr>
    </w:p>
    <w:p w14:paraId="7BE7391B" w14:textId="77777777" w:rsidR="00005E78" w:rsidRPr="00C85FA4" w:rsidRDefault="00005E78" w:rsidP="00005E78">
      <w:pPr>
        <w:spacing w:line="320" w:lineRule="exact"/>
        <w:ind w:firstLine="709"/>
        <w:contextualSpacing/>
        <w:rPr>
          <w:rFonts w:asciiTheme="minorHAnsi" w:hAnsiTheme="minorHAnsi" w:cstheme="minorHAnsi"/>
          <w:snapToGrid w:val="0"/>
          <w:color w:val="000000" w:themeColor="text1"/>
          <w:sz w:val="22"/>
          <w:szCs w:val="22"/>
        </w:rPr>
      </w:pPr>
      <w:r w:rsidRPr="00C85FA4">
        <w:rPr>
          <w:rFonts w:asciiTheme="minorHAnsi" w:hAnsiTheme="minorHAnsi" w:cstheme="minorHAnsi"/>
          <w:snapToGrid w:val="0"/>
          <w:color w:val="000000" w:themeColor="text1"/>
          <w:sz w:val="22"/>
          <w:szCs w:val="22"/>
        </w:rPr>
        <w:t>Onde:</w:t>
      </w:r>
    </w:p>
    <w:p w14:paraId="7086B1A6" w14:textId="77777777" w:rsidR="00005E78" w:rsidRPr="00C85FA4" w:rsidRDefault="00005E78" w:rsidP="00005E78">
      <w:pPr>
        <w:spacing w:line="320" w:lineRule="exact"/>
        <w:contextualSpacing/>
        <w:jc w:val="both"/>
        <w:rPr>
          <w:rFonts w:asciiTheme="minorHAnsi" w:hAnsiTheme="minorHAnsi" w:cstheme="minorHAnsi"/>
          <w:color w:val="000000" w:themeColor="text1"/>
          <w:sz w:val="22"/>
          <w:szCs w:val="22"/>
        </w:rPr>
      </w:pPr>
    </w:p>
    <w:p w14:paraId="7A5A1C6C" w14:textId="77777777" w:rsidR="00005E78" w:rsidRPr="00C85FA4" w:rsidRDefault="00005E78" w:rsidP="00005E78">
      <w:pPr>
        <w:spacing w:line="320" w:lineRule="exact"/>
        <w:ind w:left="709"/>
        <w:contextualSpacing/>
        <w:jc w:val="both"/>
        <w:rPr>
          <w:rFonts w:asciiTheme="minorHAnsi" w:hAnsiTheme="minorHAnsi" w:cstheme="minorHAnsi"/>
          <w:snapToGrid w:val="0"/>
          <w:color w:val="000000" w:themeColor="text1"/>
          <w:sz w:val="22"/>
          <w:szCs w:val="22"/>
        </w:rPr>
      </w:pPr>
      <w:r w:rsidRPr="00C85FA4">
        <w:rPr>
          <w:rFonts w:asciiTheme="minorHAnsi" w:hAnsiTheme="minorHAnsi" w:cstheme="minorHAnsi"/>
          <w:snapToGrid w:val="0"/>
          <w:color w:val="000000" w:themeColor="text1"/>
          <w:sz w:val="22"/>
          <w:szCs w:val="22"/>
        </w:rPr>
        <w:t>J = Valor da Remuneração devida em cada Data de Pagamento da Remuneração, calculado com 8 (oito) casas decimais sem arredondamento;</w:t>
      </w:r>
    </w:p>
    <w:p w14:paraId="6E014375" w14:textId="77777777" w:rsidR="00005E78" w:rsidRPr="00C85FA4" w:rsidRDefault="00005E78" w:rsidP="00005E78">
      <w:pPr>
        <w:spacing w:line="320" w:lineRule="exact"/>
        <w:ind w:left="709"/>
        <w:contextualSpacing/>
        <w:jc w:val="both"/>
        <w:rPr>
          <w:rFonts w:asciiTheme="minorHAnsi" w:hAnsiTheme="minorHAnsi" w:cstheme="minorHAnsi"/>
          <w:snapToGrid w:val="0"/>
          <w:color w:val="000000" w:themeColor="text1"/>
          <w:sz w:val="22"/>
          <w:szCs w:val="22"/>
        </w:rPr>
      </w:pPr>
    </w:p>
    <w:p w14:paraId="4185D2D2" w14:textId="77777777" w:rsidR="00005E78" w:rsidRPr="00C85FA4" w:rsidRDefault="00005E78" w:rsidP="00005E78">
      <w:pPr>
        <w:spacing w:line="320" w:lineRule="exact"/>
        <w:ind w:left="709"/>
        <w:contextualSpacing/>
        <w:jc w:val="both"/>
        <w:rPr>
          <w:rFonts w:asciiTheme="minorHAnsi" w:hAnsiTheme="minorHAnsi" w:cstheme="minorHAnsi"/>
          <w:snapToGrid w:val="0"/>
          <w:color w:val="000000" w:themeColor="text1"/>
          <w:sz w:val="22"/>
          <w:szCs w:val="22"/>
        </w:rPr>
      </w:pPr>
      <w:r w:rsidRPr="00C85FA4">
        <w:rPr>
          <w:rFonts w:asciiTheme="minorHAnsi" w:hAnsiTheme="minorHAnsi" w:cstheme="minorHAnsi"/>
          <w:snapToGrid w:val="0"/>
          <w:color w:val="000000" w:themeColor="text1"/>
          <w:sz w:val="22"/>
          <w:szCs w:val="22"/>
        </w:rPr>
        <w:t>VNb = Valor Nominal Unitário ou saldo do Valor Nominal Unitário das Debêntures na data da primeira integralização dos CRI ou da última Data de Pagamento de Remuneração ou incorporação de juros, se houver, calculado com 8 (oito) casa decimais sem arredondamento;</w:t>
      </w:r>
    </w:p>
    <w:p w14:paraId="45F58ABF" w14:textId="77777777" w:rsidR="00005E78" w:rsidRPr="00C85FA4" w:rsidRDefault="00005E78" w:rsidP="00005E78">
      <w:pPr>
        <w:spacing w:line="320" w:lineRule="exact"/>
        <w:ind w:left="709"/>
        <w:contextualSpacing/>
        <w:jc w:val="both"/>
        <w:rPr>
          <w:rFonts w:asciiTheme="minorHAnsi" w:hAnsiTheme="minorHAnsi" w:cstheme="minorHAnsi"/>
          <w:snapToGrid w:val="0"/>
          <w:color w:val="000000" w:themeColor="text1"/>
          <w:sz w:val="22"/>
          <w:szCs w:val="22"/>
        </w:rPr>
      </w:pPr>
    </w:p>
    <w:p w14:paraId="77D88DA9" w14:textId="77777777" w:rsidR="00005E78" w:rsidRPr="00C85FA4" w:rsidRDefault="00005E78" w:rsidP="00005E78">
      <w:pPr>
        <w:spacing w:line="320" w:lineRule="exact"/>
        <w:ind w:left="709"/>
        <w:contextualSpacing/>
        <w:jc w:val="both"/>
        <w:rPr>
          <w:rFonts w:asciiTheme="minorHAnsi" w:hAnsiTheme="minorHAnsi" w:cstheme="minorHAnsi"/>
          <w:snapToGrid w:val="0"/>
          <w:color w:val="000000" w:themeColor="text1"/>
          <w:sz w:val="22"/>
          <w:szCs w:val="22"/>
        </w:rPr>
      </w:pPr>
      <w:r w:rsidRPr="00C85FA4">
        <w:rPr>
          <w:rFonts w:asciiTheme="minorHAnsi" w:hAnsiTheme="minorHAnsi" w:cstheme="minorHAnsi"/>
          <w:snapToGrid w:val="0"/>
          <w:color w:val="000000" w:themeColor="text1"/>
          <w:sz w:val="22"/>
          <w:szCs w:val="22"/>
        </w:rPr>
        <w:t>Fator de Juros = Fator de juros compostos pelo parâmetro de flutuação acrescido de sobretaxa (</w:t>
      </w:r>
      <w:r w:rsidRPr="00C85FA4">
        <w:rPr>
          <w:rFonts w:asciiTheme="minorHAnsi" w:hAnsiTheme="minorHAnsi" w:cstheme="minorHAnsi"/>
          <w:i/>
          <w:snapToGrid w:val="0"/>
          <w:color w:val="000000" w:themeColor="text1"/>
          <w:sz w:val="22"/>
          <w:szCs w:val="22"/>
        </w:rPr>
        <w:t>spread</w:t>
      </w:r>
      <w:r w:rsidRPr="00C85FA4">
        <w:rPr>
          <w:rFonts w:asciiTheme="minorHAnsi" w:hAnsiTheme="minorHAnsi" w:cstheme="minorHAnsi"/>
          <w:snapToGrid w:val="0"/>
          <w:color w:val="000000" w:themeColor="text1"/>
          <w:sz w:val="22"/>
          <w:szCs w:val="22"/>
        </w:rPr>
        <w:t>), calculado com 9 (nove) casas decimais, com arredondamento, apurado da seguinte forma:</w:t>
      </w:r>
    </w:p>
    <w:p w14:paraId="49BF8926" w14:textId="77777777" w:rsidR="00005E78" w:rsidRPr="00C85FA4" w:rsidRDefault="00005E78" w:rsidP="00005E78">
      <w:pPr>
        <w:spacing w:line="320" w:lineRule="exact"/>
        <w:ind w:left="709"/>
        <w:contextualSpacing/>
        <w:jc w:val="both"/>
        <w:rPr>
          <w:rFonts w:asciiTheme="minorHAnsi" w:hAnsiTheme="minorHAnsi" w:cstheme="minorHAnsi"/>
          <w:snapToGrid w:val="0"/>
          <w:color w:val="000000" w:themeColor="text1"/>
          <w:sz w:val="22"/>
          <w:szCs w:val="22"/>
        </w:rPr>
      </w:pPr>
    </w:p>
    <w:p w14:paraId="53FD6147" w14:textId="77777777" w:rsidR="00005E78" w:rsidRPr="00C85FA4" w:rsidRDefault="00005E78" w:rsidP="00005E78">
      <w:pPr>
        <w:spacing w:line="320" w:lineRule="exact"/>
        <w:ind w:left="709"/>
        <w:contextualSpacing/>
        <w:jc w:val="both"/>
        <w:rPr>
          <w:rFonts w:asciiTheme="minorHAnsi" w:hAnsiTheme="minorHAnsi" w:cstheme="minorHAnsi"/>
          <w:snapToGrid w:val="0"/>
          <w:color w:val="000000" w:themeColor="text1"/>
          <w:sz w:val="22"/>
          <w:szCs w:val="22"/>
        </w:rPr>
      </w:pPr>
      <m:oMathPara>
        <m:oMath>
          <m:r>
            <w:rPr>
              <w:rFonts w:ascii="Cambria Math" w:hAnsi="Cambria Math" w:cstheme="minorHAnsi"/>
              <w:sz w:val="22"/>
              <w:szCs w:val="22"/>
            </w:rPr>
            <m:t>Fator de Juros=</m:t>
          </m:r>
          <m:d>
            <m:dPr>
              <m:ctrlPr>
                <w:rPr>
                  <w:rFonts w:ascii="Cambria Math" w:hAnsi="Cambria Math" w:cstheme="minorHAnsi"/>
                  <w:i/>
                  <w:sz w:val="22"/>
                  <w:szCs w:val="22"/>
                </w:rPr>
              </m:ctrlPr>
            </m:dPr>
            <m:e>
              <m:r>
                <w:rPr>
                  <w:rFonts w:ascii="Cambria Math" w:hAnsi="Cambria Math" w:cstheme="minorHAnsi"/>
                  <w:sz w:val="22"/>
                  <w:szCs w:val="22"/>
                </w:rPr>
                <m:t>Fator DI x Fator Spread</m:t>
              </m:r>
            </m:e>
          </m:d>
        </m:oMath>
      </m:oMathPara>
    </w:p>
    <w:p w14:paraId="3A89BEE7" w14:textId="77777777" w:rsidR="00005E78" w:rsidRPr="00C85FA4" w:rsidRDefault="00005E78" w:rsidP="00005E78">
      <w:pPr>
        <w:spacing w:line="320" w:lineRule="exact"/>
        <w:ind w:left="851"/>
        <w:contextualSpacing/>
        <w:jc w:val="both"/>
        <w:rPr>
          <w:rFonts w:asciiTheme="minorHAnsi" w:hAnsiTheme="minorHAnsi" w:cstheme="minorHAnsi"/>
          <w:snapToGrid w:val="0"/>
          <w:color w:val="000000" w:themeColor="text1"/>
          <w:sz w:val="22"/>
          <w:szCs w:val="22"/>
        </w:rPr>
      </w:pPr>
    </w:p>
    <w:p w14:paraId="516D8327" w14:textId="77777777" w:rsidR="00005E78" w:rsidRPr="00C85FA4" w:rsidRDefault="00005E78" w:rsidP="00005E78">
      <w:pPr>
        <w:spacing w:line="320" w:lineRule="exact"/>
        <w:ind w:left="709"/>
        <w:contextualSpacing/>
        <w:jc w:val="both"/>
        <w:rPr>
          <w:rFonts w:asciiTheme="minorHAnsi" w:hAnsiTheme="minorHAnsi" w:cstheme="minorHAnsi"/>
          <w:color w:val="000000" w:themeColor="text1"/>
          <w:sz w:val="22"/>
          <w:szCs w:val="22"/>
        </w:rPr>
      </w:pPr>
      <w:r w:rsidRPr="00C85FA4">
        <w:rPr>
          <w:rFonts w:asciiTheme="minorHAnsi" w:hAnsiTheme="minorHAnsi" w:cstheme="minorHAnsi"/>
          <w:color w:val="000000" w:themeColor="text1"/>
          <w:sz w:val="22"/>
          <w:szCs w:val="22"/>
        </w:rPr>
        <w:t>Onde:</w:t>
      </w:r>
    </w:p>
    <w:p w14:paraId="714D43D6" w14:textId="77777777" w:rsidR="00005E78" w:rsidRPr="00C85FA4" w:rsidRDefault="00005E78" w:rsidP="00005E78">
      <w:pPr>
        <w:spacing w:line="320" w:lineRule="exact"/>
        <w:ind w:left="709"/>
        <w:contextualSpacing/>
        <w:jc w:val="both"/>
        <w:rPr>
          <w:rFonts w:asciiTheme="minorHAnsi" w:hAnsiTheme="minorHAnsi" w:cstheme="minorHAnsi"/>
          <w:color w:val="000000" w:themeColor="text1"/>
          <w:sz w:val="22"/>
          <w:szCs w:val="22"/>
        </w:rPr>
      </w:pPr>
    </w:p>
    <w:p w14:paraId="3C304C53" w14:textId="77777777" w:rsidR="00005E78" w:rsidRDefault="00005E78" w:rsidP="00005E78">
      <w:pPr>
        <w:spacing w:line="320" w:lineRule="exact"/>
        <w:ind w:left="709"/>
        <w:contextualSpacing/>
        <w:jc w:val="both"/>
        <w:rPr>
          <w:rFonts w:asciiTheme="minorHAnsi" w:hAnsiTheme="minorHAnsi" w:cstheme="minorHAnsi"/>
          <w:color w:val="000000" w:themeColor="text1"/>
          <w:sz w:val="22"/>
          <w:szCs w:val="22"/>
        </w:rPr>
      </w:pPr>
      <w:r w:rsidRPr="00C85FA4">
        <w:rPr>
          <w:rFonts w:asciiTheme="minorHAnsi" w:hAnsiTheme="minorHAnsi" w:cstheme="minorHAnsi"/>
          <w:color w:val="000000" w:themeColor="text1"/>
          <w:sz w:val="22"/>
          <w:szCs w:val="22"/>
        </w:rPr>
        <w:t xml:space="preserve">Fator DI = Produtório equivalente a 100% (cem por cento) das Taxa DI, desde a data da primeira integralização dos CRI, ou a </w:t>
      </w:r>
      <w:r w:rsidRPr="00C85FA4">
        <w:rPr>
          <w:rFonts w:asciiTheme="minorHAnsi" w:hAnsiTheme="minorHAnsi" w:cstheme="minorHAnsi"/>
          <w:snapToGrid w:val="0"/>
          <w:color w:val="000000" w:themeColor="text1"/>
          <w:sz w:val="22"/>
          <w:szCs w:val="22"/>
        </w:rPr>
        <w:t>Data de Pagamento de Remuneração</w:t>
      </w:r>
      <w:r w:rsidRPr="00C85FA4">
        <w:rPr>
          <w:rFonts w:asciiTheme="minorHAnsi" w:hAnsiTheme="minorHAnsi" w:cstheme="minorHAnsi"/>
          <w:color w:val="000000" w:themeColor="text1"/>
          <w:sz w:val="22"/>
          <w:szCs w:val="22"/>
        </w:rPr>
        <w:t xml:space="preserve"> imediatamente anterior, inclusive, e a próxima </w:t>
      </w:r>
      <w:r w:rsidRPr="00C85FA4">
        <w:rPr>
          <w:rFonts w:asciiTheme="minorHAnsi" w:hAnsiTheme="minorHAnsi" w:cstheme="minorHAnsi"/>
          <w:snapToGrid w:val="0"/>
          <w:color w:val="000000" w:themeColor="text1"/>
          <w:sz w:val="22"/>
          <w:szCs w:val="22"/>
        </w:rPr>
        <w:t>Data de Pagamento de Remuneração</w:t>
      </w:r>
      <w:r w:rsidRPr="00C85FA4">
        <w:rPr>
          <w:rFonts w:asciiTheme="minorHAnsi" w:hAnsiTheme="minorHAnsi" w:cstheme="minorHAnsi"/>
          <w:color w:val="000000" w:themeColor="text1"/>
          <w:sz w:val="22"/>
          <w:szCs w:val="22"/>
        </w:rPr>
        <w:t>, exclusive, calculado com 8 (oito) casas decimais, com arredondamento, apurado da seguinte forma:</w:t>
      </w:r>
    </w:p>
    <w:p w14:paraId="23ECCF11" w14:textId="77777777" w:rsidR="00005E78" w:rsidRPr="00C85FA4" w:rsidRDefault="00005E78" w:rsidP="00005E78">
      <w:pPr>
        <w:spacing w:line="320" w:lineRule="exact"/>
        <w:ind w:left="709"/>
        <w:contextualSpacing/>
        <w:jc w:val="both"/>
        <w:rPr>
          <w:rFonts w:asciiTheme="minorHAnsi" w:hAnsiTheme="minorHAnsi" w:cstheme="minorHAnsi"/>
          <w:color w:val="000000" w:themeColor="text1"/>
          <w:sz w:val="22"/>
          <w:szCs w:val="22"/>
        </w:rPr>
      </w:pPr>
    </w:p>
    <w:p w14:paraId="4ED07A85" w14:textId="77777777" w:rsidR="00005E78" w:rsidRDefault="00005E78" w:rsidP="00005E78">
      <m:oMathPara>
        <m:oMath>
          <m:r>
            <w:rPr>
              <w:rFonts w:ascii="Cambria Math" w:hAnsi="Cambria Math"/>
            </w:rPr>
            <m:t xml:space="preserve">Fator DI= </m:t>
          </m:r>
          <m:nary>
            <m:naryPr>
              <m:chr m:val="∏"/>
              <m:limLoc m:val="undOvr"/>
              <m:ctrlPr>
                <w:rPr>
                  <w:rFonts w:ascii="Cambria Math" w:eastAsiaTheme="minorHAnsi" w:hAnsi="Cambria Math" w:cstheme="minorBidi"/>
                  <w:i/>
                  <w:sz w:val="22"/>
                  <w:szCs w:val="22"/>
                  <w:lang w:eastAsia="en-US"/>
                </w:rPr>
              </m:ctrlPr>
            </m:naryPr>
            <m:sub>
              <m:r>
                <w:rPr>
                  <w:rFonts w:ascii="Cambria Math" w:hAnsi="Cambria Math"/>
                </w:rPr>
                <m:t>k-1</m:t>
              </m:r>
            </m:sub>
            <m:sup>
              <m:r>
                <w:rPr>
                  <w:rFonts w:ascii="Cambria Math" w:hAnsi="Cambria Math"/>
                </w:rPr>
                <m:t>n</m:t>
              </m:r>
            </m:sup>
            <m:e>
              <m:d>
                <m:dPr>
                  <m:ctrlPr>
                    <w:rPr>
                      <w:rFonts w:ascii="Cambria Math" w:eastAsiaTheme="minorHAnsi" w:hAnsi="Cambria Math" w:cstheme="minorBidi"/>
                      <w:i/>
                      <w:sz w:val="22"/>
                      <w:szCs w:val="22"/>
                      <w:lang w:eastAsia="en-US"/>
                    </w:rPr>
                  </m:ctrlPr>
                </m:dPr>
                <m:e>
                  <m:r>
                    <w:rPr>
                      <w:rFonts w:ascii="Cambria Math" w:hAnsi="Cambria Math"/>
                    </w:rPr>
                    <m:t>1+</m:t>
                  </m:r>
                  <m:sSub>
                    <m:sSubPr>
                      <m:ctrlPr>
                        <w:rPr>
                          <w:rFonts w:ascii="Cambria Math" w:eastAsiaTheme="minorHAnsi" w:hAnsi="Cambria Math" w:cstheme="minorBidi"/>
                          <w:i/>
                          <w:sz w:val="22"/>
                          <w:szCs w:val="22"/>
                          <w:lang w:eastAsia="en-US"/>
                        </w:rPr>
                      </m:ctrlPr>
                    </m:sSubPr>
                    <m:e>
                      <m:r>
                        <w:rPr>
                          <w:rFonts w:ascii="Cambria Math" w:hAnsi="Cambria Math"/>
                        </w:rPr>
                        <m:t>TDI</m:t>
                      </m:r>
                    </m:e>
                    <m:sub>
                      <m:r>
                        <w:rPr>
                          <w:rFonts w:ascii="Cambria Math" w:hAnsi="Cambria Math"/>
                        </w:rPr>
                        <m:t>k</m:t>
                      </m:r>
                    </m:sub>
                  </m:sSub>
                </m:e>
              </m:d>
            </m:e>
          </m:nary>
        </m:oMath>
      </m:oMathPara>
    </w:p>
    <w:p w14:paraId="2EF914C3" w14:textId="77777777" w:rsidR="00005E78" w:rsidRPr="00C85FA4" w:rsidRDefault="00005E78" w:rsidP="00005E78">
      <w:pPr>
        <w:spacing w:line="320" w:lineRule="exact"/>
        <w:contextualSpacing/>
        <w:jc w:val="center"/>
        <w:rPr>
          <w:rFonts w:asciiTheme="minorHAnsi" w:hAnsiTheme="minorHAnsi" w:cstheme="minorHAnsi"/>
          <w:color w:val="000000" w:themeColor="text1"/>
          <w:sz w:val="22"/>
          <w:szCs w:val="22"/>
        </w:rPr>
      </w:pPr>
    </w:p>
    <w:p w14:paraId="249E4B84" w14:textId="77777777" w:rsidR="00005E78" w:rsidRPr="00C85FA4" w:rsidRDefault="00005E78" w:rsidP="00005E78">
      <w:pPr>
        <w:spacing w:line="320" w:lineRule="exact"/>
        <w:ind w:firstLine="709"/>
        <w:contextualSpacing/>
        <w:jc w:val="both"/>
        <w:rPr>
          <w:rFonts w:asciiTheme="minorHAnsi" w:hAnsiTheme="minorHAnsi" w:cstheme="minorHAnsi"/>
          <w:color w:val="000000" w:themeColor="text1"/>
          <w:sz w:val="22"/>
          <w:szCs w:val="22"/>
        </w:rPr>
      </w:pPr>
      <w:r w:rsidRPr="00C85FA4">
        <w:rPr>
          <w:rFonts w:asciiTheme="minorHAnsi" w:hAnsiTheme="minorHAnsi" w:cstheme="minorHAnsi"/>
          <w:color w:val="000000" w:themeColor="text1"/>
          <w:sz w:val="22"/>
          <w:szCs w:val="22"/>
        </w:rPr>
        <w:t>Onde:</w:t>
      </w:r>
    </w:p>
    <w:p w14:paraId="67C3D626" w14:textId="77777777" w:rsidR="00005E78" w:rsidRPr="00C85FA4" w:rsidRDefault="00005E78" w:rsidP="00005E78">
      <w:pPr>
        <w:spacing w:line="320" w:lineRule="exact"/>
        <w:ind w:left="851"/>
        <w:contextualSpacing/>
        <w:jc w:val="both"/>
        <w:rPr>
          <w:rFonts w:asciiTheme="minorHAnsi" w:hAnsiTheme="minorHAnsi" w:cstheme="minorHAnsi"/>
          <w:color w:val="000000" w:themeColor="text1"/>
          <w:sz w:val="22"/>
          <w:szCs w:val="22"/>
        </w:rPr>
      </w:pPr>
    </w:p>
    <w:p w14:paraId="5EFB6FC8" w14:textId="77777777" w:rsidR="00005E78" w:rsidRPr="00C85FA4" w:rsidRDefault="00005E78" w:rsidP="00005E78">
      <w:pPr>
        <w:spacing w:line="320" w:lineRule="exact"/>
        <w:ind w:firstLine="709"/>
        <w:contextualSpacing/>
        <w:jc w:val="both"/>
        <w:rPr>
          <w:rFonts w:asciiTheme="minorHAnsi" w:hAnsiTheme="minorHAnsi" w:cstheme="minorHAnsi"/>
          <w:color w:val="000000" w:themeColor="text1"/>
          <w:sz w:val="22"/>
          <w:szCs w:val="22"/>
        </w:rPr>
      </w:pPr>
      <w:r w:rsidRPr="00C85FA4">
        <w:rPr>
          <w:rFonts w:asciiTheme="minorHAnsi" w:hAnsiTheme="minorHAnsi" w:cstheme="minorHAnsi"/>
          <w:color w:val="000000" w:themeColor="text1"/>
          <w:sz w:val="22"/>
          <w:szCs w:val="22"/>
        </w:rPr>
        <w:t>n = Número de taxas DI over utilizadas;</w:t>
      </w:r>
    </w:p>
    <w:p w14:paraId="6EFC2EC9" w14:textId="77777777" w:rsidR="00005E78" w:rsidRPr="00C85FA4" w:rsidRDefault="00005E78" w:rsidP="00005E78">
      <w:pPr>
        <w:spacing w:line="320" w:lineRule="exact"/>
        <w:ind w:firstLine="709"/>
        <w:contextualSpacing/>
        <w:jc w:val="both"/>
        <w:rPr>
          <w:rFonts w:asciiTheme="minorHAnsi" w:hAnsiTheme="minorHAnsi" w:cstheme="minorHAnsi"/>
          <w:color w:val="000000" w:themeColor="text1"/>
          <w:sz w:val="22"/>
          <w:szCs w:val="22"/>
        </w:rPr>
      </w:pPr>
    </w:p>
    <w:p w14:paraId="5B9BBAC5" w14:textId="77777777" w:rsidR="00005E78" w:rsidRPr="00C85FA4" w:rsidRDefault="00005E78" w:rsidP="00005E78">
      <w:pPr>
        <w:spacing w:line="320" w:lineRule="exact"/>
        <w:ind w:firstLine="709"/>
        <w:contextualSpacing/>
        <w:jc w:val="both"/>
        <w:rPr>
          <w:rFonts w:asciiTheme="minorHAnsi" w:hAnsiTheme="minorHAnsi" w:cstheme="minorHAnsi"/>
          <w:color w:val="000000" w:themeColor="text1"/>
          <w:sz w:val="22"/>
          <w:szCs w:val="22"/>
        </w:rPr>
      </w:pPr>
      <w:r w:rsidRPr="00C85FA4">
        <w:rPr>
          <w:rFonts w:asciiTheme="minorHAnsi" w:hAnsiTheme="minorHAnsi" w:cstheme="minorHAnsi"/>
          <w:color w:val="000000" w:themeColor="text1"/>
          <w:sz w:val="22"/>
          <w:szCs w:val="22"/>
        </w:rPr>
        <w:t>k = Número de ordem da Taxa DI, variando de 1 (um) até n;</w:t>
      </w:r>
    </w:p>
    <w:p w14:paraId="00590B2F" w14:textId="77777777" w:rsidR="00005E78" w:rsidRPr="00C85FA4" w:rsidRDefault="00005E78" w:rsidP="00005E78">
      <w:pPr>
        <w:spacing w:line="320" w:lineRule="exact"/>
        <w:ind w:left="851"/>
        <w:contextualSpacing/>
        <w:jc w:val="both"/>
        <w:rPr>
          <w:rFonts w:asciiTheme="minorHAnsi" w:hAnsiTheme="minorHAnsi" w:cstheme="minorHAnsi"/>
          <w:color w:val="000000" w:themeColor="text1"/>
          <w:sz w:val="22"/>
          <w:szCs w:val="22"/>
        </w:rPr>
      </w:pPr>
    </w:p>
    <w:p w14:paraId="730EC7F6" w14:textId="77777777" w:rsidR="00005E78" w:rsidRDefault="00005E78" w:rsidP="00005E78">
      <w:pPr>
        <w:spacing w:line="320" w:lineRule="exact"/>
        <w:ind w:left="709"/>
        <w:contextualSpacing/>
        <w:jc w:val="both"/>
        <w:rPr>
          <w:rFonts w:asciiTheme="minorHAnsi" w:hAnsiTheme="minorHAnsi" w:cstheme="minorHAnsi"/>
          <w:color w:val="000000" w:themeColor="text1"/>
          <w:sz w:val="22"/>
          <w:szCs w:val="22"/>
        </w:rPr>
      </w:pPr>
      <w:r w:rsidRPr="00C85FA4">
        <w:rPr>
          <w:rFonts w:asciiTheme="minorHAnsi" w:hAnsiTheme="minorHAnsi" w:cstheme="minorHAnsi"/>
          <w:color w:val="000000" w:themeColor="text1"/>
          <w:sz w:val="22"/>
          <w:szCs w:val="22"/>
        </w:rPr>
        <w:t>TDI</w:t>
      </w:r>
      <w:r w:rsidRPr="00C85FA4">
        <w:rPr>
          <w:rFonts w:asciiTheme="minorHAnsi" w:hAnsiTheme="minorHAnsi" w:cstheme="minorHAnsi"/>
          <w:color w:val="000000" w:themeColor="text1"/>
          <w:sz w:val="22"/>
          <w:szCs w:val="22"/>
          <w:vertAlign w:val="subscript"/>
        </w:rPr>
        <w:t>k</w:t>
      </w:r>
      <w:r w:rsidRPr="00C85FA4">
        <w:rPr>
          <w:rFonts w:asciiTheme="minorHAnsi" w:hAnsiTheme="minorHAnsi" w:cstheme="minorHAnsi"/>
          <w:color w:val="000000" w:themeColor="text1"/>
          <w:sz w:val="22"/>
          <w:szCs w:val="22"/>
        </w:rPr>
        <w:t xml:space="preserve"> = Taxa DI over de ordem k, expressa ao dia, calculada com 8 (oito) casas decimais, com arredondamento, formulada seguinte forma:</w:t>
      </w:r>
    </w:p>
    <w:p w14:paraId="191A29EC" w14:textId="77777777" w:rsidR="00005E78" w:rsidRPr="00C85FA4" w:rsidRDefault="00005E78" w:rsidP="00005E78">
      <w:pPr>
        <w:spacing w:line="320" w:lineRule="exact"/>
        <w:ind w:left="709"/>
        <w:contextualSpacing/>
        <w:jc w:val="both"/>
        <w:rPr>
          <w:rFonts w:asciiTheme="minorHAnsi" w:hAnsiTheme="minorHAnsi" w:cstheme="minorHAnsi"/>
          <w:color w:val="000000" w:themeColor="text1"/>
          <w:sz w:val="22"/>
          <w:szCs w:val="22"/>
        </w:rPr>
      </w:pPr>
    </w:p>
    <w:p w14:paraId="1BC706D9" w14:textId="77777777" w:rsidR="00005E78" w:rsidRDefault="00680D54" w:rsidP="00005E78">
      <m:oMathPara>
        <m:oMath>
          <m:sSub>
            <m:sSubPr>
              <m:ctrlPr>
                <w:rPr>
                  <w:rFonts w:ascii="Cambria Math" w:eastAsiaTheme="minorHAnsi" w:hAnsi="Cambria Math" w:cstheme="minorBidi"/>
                  <w:i/>
                  <w:sz w:val="22"/>
                  <w:szCs w:val="22"/>
                  <w:lang w:eastAsia="en-US"/>
                </w:rPr>
              </m:ctrlPr>
            </m:sSubPr>
            <m:e>
              <m:r>
                <w:rPr>
                  <w:rFonts w:ascii="Cambria Math" w:hAnsi="Cambria Math"/>
                </w:rPr>
                <m:t>TDI</m:t>
              </m:r>
            </m:e>
            <m:sub>
              <m:r>
                <w:rPr>
                  <w:rFonts w:ascii="Cambria Math" w:hAnsi="Cambria Math"/>
                </w:rPr>
                <m:t>k</m:t>
              </m:r>
            </m:sub>
          </m:sSub>
          <m:r>
            <w:rPr>
              <w:rFonts w:ascii="Cambria Math" w:hAnsi="Cambria Math"/>
            </w:rPr>
            <m:t>=</m:t>
          </m:r>
          <m:d>
            <m:dPr>
              <m:begChr m:val="["/>
              <m:endChr m:val="]"/>
              <m:ctrlPr>
                <w:rPr>
                  <w:rFonts w:ascii="Cambria Math" w:eastAsiaTheme="minorHAnsi" w:hAnsi="Cambria Math" w:cstheme="minorBidi"/>
                  <w:i/>
                  <w:sz w:val="22"/>
                  <w:szCs w:val="22"/>
                  <w:lang w:eastAsia="en-US"/>
                </w:rPr>
              </m:ctrlPr>
            </m:dPr>
            <m:e>
              <m:sSup>
                <m:sSupPr>
                  <m:ctrlPr>
                    <w:rPr>
                      <w:rFonts w:ascii="Cambria Math" w:eastAsiaTheme="minorHAnsi" w:hAnsi="Cambria Math" w:cstheme="minorBidi"/>
                      <w:i/>
                      <w:sz w:val="22"/>
                      <w:szCs w:val="22"/>
                      <w:lang w:eastAsia="en-US"/>
                    </w:rPr>
                  </m:ctrlPr>
                </m:sSupPr>
                <m:e>
                  <m:d>
                    <m:dPr>
                      <m:ctrlPr>
                        <w:rPr>
                          <w:rFonts w:ascii="Cambria Math" w:eastAsiaTheme="minorHAnsi" w:hAnsi="Cambria Math" w:cstheme="minorBidi"/>
                          <w:i/>
                          <w:sz w:val="22"/>
                          <w:szCs w:val="22"/>
                          <w:lang w:eastAsia="en-US"/>
                        </w:rPr>
                      </m:ctrlPr>
                    </m:dPr>
                    <m:e>
                      <m:f>
                        <m:fPr>
                          <m:ctrlPr>
                            <w:rPr>
                              <w:rFonts w:ascii="Cambria Math" w:eastAsiaTheme="minorHAnsi" w:hAnsi="Cambria Math" w:cstheme="minorBidi"/>
                              <w:i/>
                              <w:sz w:val="22"/>
                              <w:szCs w:val="22"/>
                              <w:lang w:eastAsia="en-US"/>
                            </w:rPr>
                          </m:ctrlPr>
                        </m:fPr>
                        <m:num>
                          <m:sSub>
                            <m:sSubPr>
                              <m:ctrlPr>
                                <w:rPr>
                                  <w:rFonts w:ascii="Cambria Math" w:eastAsiaTheme="minorHAnsi" w:hAnsi="Cambria Math" w:cstheme="minorBidi"/>
                                  <w:i/>
                                  <w:sz w:val="22"/>
                                  <w:szCs w:val="22"/>
                                  <w:lang w:eastAsia="en-US"/>
                                </w:rPr>
                              </m:ctrlPr>
                            </m:sSubPr>
                            <m:e>
                              <m:r>
                                <w:rPr>
                                  <w:rFonts w:ascii="Cambria Math" w:hAnsi="Cambria Math"/>
                                </w:rPr>
                                <m:t>DI</m:t>
                              </m:r>
                            </m:e>
                            <m:sub>
                              <m:r>
                                <w:rPr>
                                  <w:rFonts w:ascii="Cambria Math" w:hAnsi="Cambria Math"/>
                                </w:rPr>
                                <m:t>k</m:t>
                              </m:r>
                            </m:sub>
                          </m:sSub>
                        </m:num>
                        <m:den>
                          <m:r>
                            <w:rPr>
                              <w:rFonts w:ascii="Cambria Math" w:hAnsi="Cambria Math"/>
                            </w:rPr>
                            <m:t>100</m:t>
                          </m:r>
                        </m:den>
                      </m:f>
                      <m:r>
                        <w:rPr>
                          <w:rFonts w:ascii="Cambria Math" w:hAnsi="Cambria Math"/>
                        </w:rPr>
                        <m:t>+1</m:t>
                      </m:r>
                    </m:e>
                  </m:d>
                </m:e>
                <m:sup>
                  <m:f>
                    <m:fPr>
                      <m:ctrlPr>
                        <w:rPr>
                          <w:rFonts w:ascii="Cambria Math" w:eastAsiaTheme="minorHAnsi" w:hAnsi="Cambria Math" w:cstheme="minorBidi"/>
                          <w:i/>
                          <w:sz w:val="22"/>
                          <w:szCs w:val="22"/>
                          <w:lang w:eastAsia="en-US"/>
                        </w:rPr>
                      </m:ctrlPr>
                    </m:fPr>
                    <m:num>
                      <m:r>
                        <w:rPr>
                          <w:rFonts w:ascii="Cambria Math" w:hAnsi="Cambria Math"/>
                        </w:rPr>
                        <m:t>1</m:t>
                      </m:r>
                    </m:num>
                    <m:den>
                      <m:r>
                        <w:rPr>
                          <w:rFonts w:ascii="Cambria Math" w:hAnsi="Cambria Math"/>
                        </w:rPr>
                        <m:t>252</m:t>
                      </m:r>
                    </m:den>
                  </m:f>
                </m:sup>
              </m:sSup>
            </m:e>
          </m:d>
          <m:r>
            <w:rPr>
              <w:rFonts w:ascii="Cambria Math" w:hAnsi="Cambria Math"/>
            </w:rPr>
            <m:t>-1</m:t>
          </m:r>
        </m:oMath>
      </m:oMathPara>
    </w:p>
    <w:p w14:paraId="3D5E6A94" w14:textId="77777777" w:rsidR="00005E78" w:rsidRPr="00C85FA4" w:rsidRDefault="00005E78" w:rsidP="00005E78">
      <w:pPr>
        <w:spacing w:line="320" w:lineRule="exact"/>
        <w:contextualSpacing/>
        <w:jc w:val="center"/>
        <w:rPr>
          <w:rFonts w:asciiTheme="minorHAnsi" w:hAnsiTheme="minorHAnsi"/>
          <w:color w:val="000000" w:themeColor="text1"/>
          <w:sz w:val="22"/>
          <w:szCs w:val="22"/>
        </w:rPr>
      </w:pPr>
    </w:p>
    <w:p w14:paraId="6A2B8EFF" w14:textId="77777777" w:rsidR="00005E78" w:rsidRPr="00C85FA4" w:rsidRDefault="00005E78" w:rsidP="00005E78">
      <w:pPr>
        <w:spacing w:line="320" w:lineRule="exact"/>
        <w:ind w:firstLine="709"/>
        <w:contextualSpacing/>
        <w:jc w:val="both"/>
        <w:rPr>
          <w:rFonts w:asciiTheme="minorHAnsi" w:hAnsiTheme="minorHAnsi" w:cs="Calibri"/>
          <w:color w:val="000000" w:themeColor="text1"/>
          <w:sz w:val="22"/>
          <w:szCs w:val="22"/>
        </w:rPr>
      </w:pPr>
      <w:r w:rsidRPr="00C85FA4">
        <w:rPr>
          <w:rFonts w:asciiTheme="minorHAnsi" w:hAnsiTheme="minorHAnsi" w:cs="Calibri"/>
          <w:color w:val="000000" w:themeColor="text1"/>
          <w:sz w:val="22"/>
          <w:szCs w:val="22"/>
        </w:rPr>
        <w:t>Onde:</w:t>
      </w:r>
    </w:p>
    <w:p w14:paraId="2419C7AC" w14:textId="77777777" w:rsidR="00005E78" w:rsidRPr="00C85FA4" w:rsidRDefault="00005E78" w:rsidP="00005E78">
      <w:pPr>
        <w:spacing w:line="320" w:lineRule="exact"/>
        <w:ind w:left="851"/>
        <w:contextualSpacing/>
        <w:jc w:val="both"/>
        <w:rPr>
          <w:rFonts w:asciiTheme="minorHAnsi" w:hAnsiTheme="minorHAnsi" w:cs="Calibri"/>
          <w:color w:val="000000" w:themeColor="text1"/>
          <w:sz w:val="22"/>
          <w:szCs w:val="22"/>
        </w:rPr>
      </w:pPr>
    </w:p>
    <w:p w14:paraId="0C0DCEB4" w14:textId="77777777" w:rsidR="00005E78" w:rsidRPr="00C85FA4" w:rsidRDefault="00005E78" w:rsidP="00005E78">
      <w:pPr>
        <w:spacing w:line="320" w:lineRule="exact"/>
        <w:ind w:firstLine="709"/>
        <w:contextualSpacing/>
        <w:jc w:val="both"/>
        <w:rPr>
          <w:rFonts w:asciiTheme="minorHAnsi" w:hAnsiTheme="minorHAnsi" w:cs="Calibri"/>
          <w:color w:val="000000" w:themeColor="text1"/>
          <w:sz w:val="22"/>
          <w:szCs w:val="22"/>
        </w:rPr>
      </w:pPr>
      <w:r w:rsidRPr="00C85FA4">
        <w:rPr>
          <w:rFonts w:asciiTheme="minorHAnsi" w:hAnsiTheme="minorHAnsi" w:cs="Calibri"/>
          <w:color w:val="000000" w:themeColor="text1"/>
          <w:sz w:val="22"/>
          <w:szCs w:val="22"/>
        </w:rPr>
        <w:t>DIk = Taxa DI over divulgada pela B3, utilizada com 2 (duas) casas decimais.</w:t>
      </w:r>
    </w:p>
    <w:p w14:paraId="08BF923B" w14:textId="77777777" w:rsidR="00005E78" w:rsidRPr="00C85FA4" w:rsidRDefault="00005E78" w:rsidP="00005E78">
      <w:pPr>
        <w:spacing w:line="320" w:lineRule="exact"/>
        <w:ind w:left="851"/>
        <w:contextualSpacing/>
        <w:jc w:val="both"/>
        <w:rPr>
          <w:rFonts w:asciiTheme="minorHAnsi" w:hAnsiTheme="minorHAnsi" w:cs="Calibri"/>
          <w:color w:val="000000" w:themeColor="text1"/>
          <w:sz w:val="22"/>
          <w:szCs w:val="22"/>
        </w:rPr>
      </w:pPr>
    </w:p>
    <w:p w14:paraId="385995CF" w14:textId="77777777" w:rsidR="00005E78" w:rsidRDefault="00005E78" w:rsidP="00005E78">
      <w:pPr>
        <w:spacing w:line="320" w:lineRule="exact"/>
        <w:ind w:left="709"/>
        <w:contextualSpacing/>
        <w:jc w:val="both"/>
        <w:rPr>
          <w:rFonts w:asciiTheme="minorHAnsi" w:hAnsiTheme="minorHAnsi" w:cs="Calibri"/>
          <w:color w:val="000000" w:themeColor="text1"/>
          <w:sz w:val="22"/>
          <w:szCs w:val="22"/>
        </w:rPr>
      </w:pPr>
      <w:r w:rsidRPr="00C85FA4">
        <w:rPr>
          <w:rFonts w:asciiTheme="minorHAnsi" w:hAnsiTheme="minorHAnsi" w:cs="Calibri"/>
          <w:color w:val="000000" w:themeColor="text1"/>
          <w:sz w:val="22"/>
          <w:szCs w:val="22"/>
        </w:rPr>
        <w:t>Fator de Spread = Sobretaxa de juros fixos calculados com 9 (nove) casas decimais, com arredondamento, conforme fórmula abaixo:</w:t>
      </w:r>
    </w:p>
    <w:p w14:paraId="5FD4FEC3" w14:textId="77777777" w:rsidR="00005E78" w:rsidRPr="00C85FA4" w:rsidRDefault="00005E78" w:rsidP="00005E78">
      <w:pPr>
        <w:spacing w:line="320" w:lineRule="exact"/>
        <w:ind w:left="709"/>
        <w:contextualSpacing/>
        <w:jc w:val="both"/>
        <w:rPr>
          <w:rFonts w:asciiTheme="minorHAnsi" w:hAnsiTheme="minorHAnsi" w:cs="Calibri"/>
          <w:color w:val="000000" w:themeColor="text1"/>
          <w:sz w:val="22"/>
          <w:szCs w:val="22"/>
        </w:rPr>
      </w:pPr>
    </w:p>
    <w:p w14:paraId="093E7382" w14:textId="77777777" w:rsidR="00005E78" w:rsidRDefault="00005E78" w:rsidP="00005E78">
      <m:oMathPara>
        <m:oMath>
          <m:r>
            <w:rPr>
              <w:rFonts w:ascii="Cambria Math" w:hAnsi="Cambria Math"/>
            </w:rPr>
            <m:t xml:space="preserve">Fator de Spread= </m:t>
          </m:r>
          <m:sSup>
            <m:sSupPr>
              <m:ctrlPr>
                <w:rPr>
                  <w:rFonts w:ascii="Cambria Math" w:eastAsiaTheme="minorHAnsi" w:hAnsi="Cambria Math" w:cstheme="minorBidi"/>
                  <w:i/>
                  <w:sz w:val="22"/>
                  <w:szCs w:val="22"/>
                  <w:lang w:eastAsia="en-US"/>
                </w:rPr>
              </m:ctrlPr>
            </m:sSupPr>
            <m:e>
              <m:d>
                <m:dPr>
                  <m:ctrlPr>
                    <w:rPr>
                      <w:rFonts w:ascii="Cambria Math" w:eastAsiaTheme="minorHAnsi" w:hAnsi="Cambria Math" w:cstheme="minorBidi"/>
                      <w:i/>
                      <w:sz w:val="22"/>
                      <w:szCs w:val="22"/>
                      <w:lang w:eastAsia="en-US"/>
                    </w:rPr>
                  </m:ctrlPr>
                </m:dPr>
                <m:e>
                  <m:f>
                    <m:fPr>
                      <m:ctrlPr>
                        <w:rPr>
                          <w:rFonts w:ascii="Cambria Math" w:eastAsiaTheme="minorHAnsi" w:hAnsi="Cambria Math" w:cstheme="minorBidi"/>
                          <w:i/>
                          <w:sz w:val="22"/>
                          <w:szCs w:val="22"/>
                          <w:lang w:eastAsia="en-US"/>
                        </w:rPr>
                      </m:ctrlPr>
                    </m:fPr>
                    <m:num>
                      <m:r>
                        <w:rPr>
                          <w:rFonts w:ascii="Cambria Math" w:hAnsi="Cambria Math"/>
                        </w:rPr>
                        <m:t>Spread</m:t>
                      </m:r>
                    </m:num>
                    <m:den>
                      <m:r>
                        <w:rPr>
                          <w:rFonts w:ascii="Cambria Math" w:hAnsi="Cambria Math"/>
                        </w:rPr>
                        <m:t>100</m:t>
                      </m:r>
                    </m:den>
                  </m:f>
                  <m:r>
                    <w:rPr>
                      <w:rFonts w:ascii="Cambria Math" w:hAnsi="Cambria Math"/>
                    </w:rPr>
                    <m:t>+1</m:t>
                  </m:r>
                </m:e>
              </m:d>
            </m:e>
            <m:sup>
              <m:f>
                <m:fPr>
                  <m:ctrlPr>
                    <w:rPr>
                      <w:rFonts w:ascii="Cambria Math" w:eastAsiaTheme="minorHAnsi" w:hAnsi="Cambria Math" w:cstheme="minorBidi"/>
                      <w:i/>
                      <w:sz w:val="22"/>
                      <w:szCs w:val="22"/>
                      <w:lang w:eastAsia="en-US"/>
                    </w:rPr>
                  </m:ctrlPr>
                </m:fPr>
                <m:num>
                  <m:r>
                    <w:rPr>
                      <w:rFonts w:ascii="Cambria Math" w:hAnsi="Cambria Math"/>
                    </w:rPr>
                    <m:t>dut</m:t>
                  </m:r>
                </m:num>
                <m:den>
                  <m:r>
                    <w:rPr>
                      <w:rFonts w:ascii="Cambria Math" w:hAnsi="Cambria Math"/>
                    </w:rPr>
                    <m:t>252</m:t>
                  </m:r>
                </m:den>
              </m:f>
            </m:sup>
          </m:sSup>
        </m:oMath>
      </m:oMathPara>
    </w:p>
    <w:p w14:paraId="3BE1EE96" w14:textId="77777777" w:rsidR="00005E78" w:rsidRDefault="00005E78" w:rsidP="00005E78">
      <w:pPr>
        <w:spacing w:line="320" w:lineRule="exact"/>
        <w:contextualSpacing/>
        <w:jc w:val="center"/>
        <w:rPr>
          <w:rFonts w:asciiTheme="minorHAnsi" w:hAnsiTheme="minorHAnsi"/>
          <w:color w:val="000000" w:themeColor="text1"/>
          <w:sz w:val="22"/>
          <w:szCs w:val="22"/>
        </w:rPr>
      </w:pPr>
    </w:p>
    <w:p w14:paraId="658AB859" w14:textId="77777777" w:rsidR="00005E78" w:rsidRPr="00C85FA4" w:rsidRDefault="00005E78" w:rsidP="00005E78">
      <w:pPr>
        <w:spacing w:line="320" w:lineRule="exact"/>
        <w:contextualSpacing/>
        <w:jc w:val="center"/>
        <w:rPr>
          <w:rFonts w:asciiTheme="minorHAnsi" w:hAnsiTheme="minorHAnsi" w:cstheme="minorHAnsi"/>
          <w:color w:val="000000" w:themeColor="text1"/>
          <w:sz w:val="22"/>
          <w:szCs w:val="22"/>
        </w:rPr>
      </w:pPr>
    </w:p>
    <w:p w14:paraId="15CF0F98" w14:textId="77777777" w:rsidR="00005E78" w:rsidRPr="00C85FA4" w:rsidRDefault="00005E78" w:rsidP="00005E78">
      <w:pPr>
        <w:spacing w:line="320" w:lineRule="exact"/>
        <w:ind w:firstLine="709"/>
        <w:contextualSpacing/>
        <w:jc w:val="both"/>
        <w:rPr>
          <w:rFonts w:asciiTheme="minorHAnsi" w:hAnsiTheme="minorHAnsi" w:cstheme="minorHAnsi"/>
          <w:color w:val="000000" w:themeColor="text1"/>
          <w:sz w:val="22"/>
          <w:szCs w:val="22"/>
        </w:rPr>
      </w:pPr>
      <w:r w:rsidRPr="00C85FA4">
        <w:rPr>
          <w:rFonts w:asciiTheme="minorHAnsi" w:hAnsiTheme="minorHAnsi" w:cstheme="minorHAnsi"/>
          <w:color w:val="000000" w:themeColor="text1"/>
          <w:sz w:val="22"/>
          <w:szCs w:val="22"/>
        </w:rPr>
        <w:t>Onde:</w:t>
      </w:r>
    </w:p>
    <w:p w14:paraId="4395E4DA" w14:textId="77777777" w:rsidR="00005E78" w:rsidRPr="00C85FA4" w:rsidRDefault="00005E78" w:rsidP="00005E78">
      <w:pPr>
        <w:spacing w:line="320" w:lineRule="exact"/>
        <w:ind w:left="851"/>
        <w:contextualSpacing/>
        <w:jc w:val="both"/>
        <w:rPr>
          <w:rFonts w:asciiTheme="minorHAnsi" w:hAnsiTheme="minorHAnsi" w:cstheme="minorHAnsi"/>
          <w:color w:val="000000" w:themeColor="text1"/>
          <w:sz w:val="22"/>
          <w:szCs w:val="22"/>
        </w:rPr>
      </w:pPr>
    </w:p>
    <w:p w14:paraId="68796698" w14:textId="77777777" w:rsidR="00005E78" w:rsidRPr="00C85FA4" w:rsidRDefault="00005E78" w:rsidP="00005E78">
      <w:pPr>
        <w:spacing w:line="320" w:lineRule="exact"/>
        <w:ind w:firstLine="709"/>
        <w:contextualSpacing/>
        <w:jc w:val="both"/>
        <w:rPr>
          <w:rFonts w:asciiTheme="minorHAnsi" w:hAnsiTheme="minorHAnsi" w:cstheme="minorHAnsi"/>
          <w:color w:val="000000" w:themeColor="text1"/>
          <w:sz w:val="22"/>
          <w:szCs w:val="22"/>
        </w:rPr>
      </w:pPr>
      <w:r w:rsidRPr="00C85FA4">
        <w:rPr>
          <w:rFonts w:asciiTheme="minorHAnsi" w:hAnsiTheme="minorHAnsi" w:cstheme="minorHAnsi"/>
          <w:color w:val="000000" w:themeColor="text1"/>
          <w:sz w:val="22"/>
          <w:szCs w:val="22"/>
        </w:rPr>
        <w:t xml:space="preserve">Spread = </w:t>
      </w:r>
      <w:r w:rsidR="002153F0">
        <w:rPr>
          <w:rFonts w:asciiTheme="minorHAnsi" w:hAnsiTheme="minorHAnsi" w:cstheme="minorHAnsi"/>
          <w:color w:val="000000" w:themeColor="text1"/>
          <w:sz w:val="22"/>
          <w:szCs w:val="22"/>
        </w:rPr>
        <w:t>4</w:t>
      </w:r>
      <w:r w:rsidRPr="00C85FA4">
        <w:rPr>
          <w:rFonts w:asciiTheme="minorHAnsi" w:hAnsiTheme="minorHAnsi" w:cstheme="minorHAnsi"/>
          <w:color w:val="000000" w:themeColor="text1"/>
          <w:sz w:val="22"/>
          <w:szCs w:val="22"/>
        </w:rPr>
        <w:t>,</w:t>
      </w:r>
      <w:r w:rsidR="002153F0">
        <w:rPr>
          <w:rFonts w:asciiTheme="minorHAnsi" w:hAnsiTheme="minorHAnsi" w:cstheme="minorHAnsi"/>
          <w:color w:val="000000" w:themeColor="text1"/>
          <w:sz w:val="22"/>
          <w:szCs w:val="22"/>
        </w:rPr>
        <w:t>5</w:t>
      </w:r>
      <w:r w:rsidRPr="00C85FA4">
        <w:rPr>
          <w:rFonts w:asciiTheme="minorHAnsi" w:hAnsiTheme="minorHAnsi" w:cstheme="minorHAnsi"/>
          <w:color w:val="000000" w:themeColor="text1"/>
          <w:sz w:val="22"/>
          <w:szCs w:val="22"/>
        </w:rPr>
        <w:t>0 (</w:t>
      </w:r>
      <w:r w:rsidR="002153F0">
        <w:rPr>
          <w:rFonts w:asciiTheme="minorHAnsi" w:hAnsiTheme="minorHAnsi" w:cstheme="minorHAnsi"/>
          <w:color w:val="000000" w:themeColor="text1"/>
          <w:sz w:val="22"/>
          <w:szCs w:val="22"/>
        </w:rPr>
        <w:t xml:space="preserve">quatro </w:t>
      </w:r>
      <w:r w:rsidRPr="00C85FA4">
        <w:rPr>
          <w:rFonts w:asciiTheme="minorHAnsi" w:hAnsiTheme="minorHAnsi" w:cstheme="minorHAnsi"/>
          <w:color w:val="000000" w:themeColor="text1"/>
          <w:sz w:val="22"/>
          <w:szCs w:val="22"/>
        </w:rPr>
        <w:t>inteiros</w:t>
      </w:r>
      <w:r w:rsidR="002153F0">
        <w:rPr>
          <w:rFonts w:asciiTheme="minorHAnsi" w:hAnsiTheme="minorHAnsi" w:cstheme="minorHAnsi"/>
          <w:color w:val="000000" w:themeColor="text1"/>
          <w:sz w:val="22"/>
          <w:szCs w:val="22"/>
        </w:rPr>
        <w:t xml:space="preserve"> e cinquenta por cento</w:t>
      </w:r>
      <w:r w:rsidRPr="00C85FA4">
        <w:rPr>
          <w:rFonts w:asciiTheme="minorHAnsi" w:hAnsiTheme="minorHAnsi" w:cstheme="minorHAnsi"/>
          <w:color w:val="000000" w:themeColor="text1"/>
          <w:sz w:val="22"/>
          <w:szCs w:val="22"/>
        </w:rPr>
        <w:t>);</w:t>
      </w:r>
    </w:p>
    <w:p w14:paraId="1461C889" w14:textId="77777777" w:rsidR="00005E78" w:rsidRPr="00C85FA4" w:rsidRDefault="00005E78" w:rsidP="00005E78">
      <w:pPr>
        <w:spacing w:line="320" w:lineRule="exact"/>
        <w:ind w:left="851"/>
        <w:contextualSpacing/>
        <w:jc w:val="both"/>
        <w:rPr>
          <w:rFonts w:asciiTheme="minorHAnsi" w:hAnsiTheme="minorHAnsi" w:cstheme="minorHAnsi"/>
          <w:color w:val="000000" w:themeColor="text1"/>
          <w:sz w:val="22"/>
          <w:szCs w:val="22"/>
        </w:rPr>
      </w:pPr>
    </w:p>
    <w:p w14:paraId="0656F827" w14:textId="77777777" w:rsidR="00005E78" w:rsidRPr="00C85FA4" w:rsidRDefault="00005E78" w:rsidP="00005E78">
      <w:pPr>
        <w:spacing w:line="320" w:lineRule="exact"/>
        <w:ind w:left="709"/>
        <w:contextualSpacing/>
        <w:jc w:val="both"/>
        <w:rPr>
          <w:rFonts w:asciiTheme="minorHAnsi" w:hAnsiTheme="minorHAnsi" w:cstheme="minorHAnsi"/>
          <w:color w:val="000000" w:themeColor="text1"/>
          <w:sz w:val="22"/>
          <w:szCs w:val="22"/>
        </w:rPr>
      </w:pPr>
      <w:r w:rsidRPr="00C85FA4">
        <w:rPr>
          <w:rFonts w:asciiTheme="minorHAnsi" w:hAnsiTheme="minorHAnsi" w:cstheme="minorHAnsi"/>
          <w:color w:val="000000" w:themeColor="text1"/>
          <w:sz w:val="22"/>
          <w:szCs w:val="22"/>
        </w:rPr>
        <w:t xml:space="preserve">dut = Número de dias úteis entre a data da primeira integralização dos CRI, ou a </w:t>
      </w:r>
      <w:r w:rsidRPr="00C85FA4">
        <w:rPr>
          <w:rFonts w:asciiTheme="minorHAnsi" w:hAnsiTheme="minorHAnsi" w:cstheme="minorHAnsi"/>
          <w:snapToGrid w:val="0"/>
          <w:color w:val="000000" w:themeColor="text1"/>
          <w:sz w:val="22"/>
          <w:szCs w:val="22"/>
        </w:rPr>
        <w:t>Data de Pagamento de Remuneração</w:t>
      </w:r>
      <w:r w:rsidRPr="00C85FA4">
        <w:rPr>
          <w:rFonts w:asciiTheme="minorHAnsi" w:hAnsiTheme="minorHAnsi" w:cstheme="minorHAnsi"/>
          <w:color w:val="000000" w:themeColor="text1"/>
          <w:sz w:val="22"/>
          <w:szCs w:val="22"/>
        </w:rPr>
        <w:t xml:space="preserve"> anterior e a próxima </w:t>
      </w:r>
      <w:r w:rsidRPr="00C85FA4">
        <w:rPr>
          <w:rFonts w:asciiTheme="minorHAnsi" w:hAnsiTheme="minorHAnsi" w:cstheme="minorHAnsi"/>
          <w:snapToGrid w:val="0"/>
          <w:color w:val="000000" w:themeColor="text1"/>
          <w:sz w:val="22"/>
          <w:szCs w:val="22"/>
        </w:rPr>
        <w:t>Data de Pagamento de Remuneração</w:t>
      </w:r>
      <w:r w:rsidRPr="00C85FA4">
        <w:rPr>
          <w:rFonts w:asciiTheme="minorHAnsi" w:hAnsiTheme="minorHAnsi" w:cstheme="minorHAnsi"/>
          <w:color w:val="000000" w:themeColor="text1"/>
          <w:sz w:val="22"/>
          <w:szCs w:val="22"/>
        </w:rPr>
        <w:t>.</w:t>
      </w:r>
    </w:p>
    <w:p w14:paraId="517AB57A" w14:textId="77777777" w:rsidR="00005E78" w:rsidRPr="00C85FA4" w:rsidRDefault="00005E78" w:rsidP="00005E78">
      <w:pPr>
        <w:spacing w:line="320" w:lineRule="exact"/>
        <w:ind w:left="851"/>
        <w:contextualSpacing/>
        <w:jc w:val="both"/>
        <w:rPr>
          <w:rFonts w:asciiTheme="minorHAnsi" w:hAnsiTheme="minorHAnsi" w:cstheme="minorHAnsi"/>
          <w:color w:val="000000" w:themeColor="text1"/>
          <w:sz w:val="22"/>
          <w:szCs w:val="22"/>
        </w:rPr>
      </w:pPr>
    </w:p>
    <w:p w14:paraId="6B90E3D5" w14:textId="77777777" w:rsidR="00005E78" w:rsidRPr="00C85FA4" w:rsidRDefault="00005E78" w:rsidP="00005E78">
      <w:pPr>
        <w:spacing w:line="320" w:lineRule="exact"/>
        <w:ind w:firstLine="709"/>
        <w:contextualSpacing/>
        <w:jc w:val="both"/>
        <w:rPr>
          <w:rFonts w:asciiTheme="minorHAnsi" w:hAnsiTheme="minorHAnsi" w:cstheme="minorHAnsi"/>
          <w:color w:val="000000" w:themeColor="text1"/>
          <w:sz w:val="22"/>
          <w:szCs w:val="22"/>
        </w:rPr>
      </w:pPr>
      <w:r w:rsidRPr="00C85FA4">
        <w:rPr>
          <w:rFonts w:asciiTheme="minorHAnsi" w:hAnsiTheme="minorHAnsi" w:cstheme="minorHAnsi"/>
          <w:color w:val="000000" w:themeColor="text1"/>
          <w:sz w:val="22"/>
          <w:szCs w:val="22"/>
        </w:rPr>
        <w:t xml:space="preserve">Observações: </w:t>
      </w:r>
    </w:p>
    <w:p w14:paraId="30814C67" w14:textId="77777777" w:rsidR="00005E78" w:rsidRPr="00C85FA4" w:rsidRDefault="00005E78" w:rsidP="00005E78">
      <w:pPr>
        <w:pStyle w:val="PargrafodaLista"/>
        <w:spacing w:line="320" w:lineRule="exact"/>
        <w:ind w:left="720"/>
        <w:contextualSpacing/>
        <w:jc w:val="both"/>
        <w:rPr>
          <w:rFonts w:asciiTheme="minorHAnsi" w:hAnsiTheme="minorHAnsi" w:cstheme="minorHAnsi"/>
          <w:color w:val="000000" w:themeColor="text1"/>
          <w:sz w:val="22"/>
          <w:szCs w:val="22"/>
        </w:rPr>
      </w:pPr>
    </w:p>
    <w:p w14:paraId="6B5CE627" w14:textId="77777777" w:rsidR="00005E78" w:rsidRPr="00C85FA4" w:rsidRDefault="00005E78" w:rsidP="00005E78">
      <w:pPr>
        <w:pStyle w:val="PargrafodaLista"/>
        <w:numPr>
          <w:ilvl w:val="0"/>
          <w:numId w:val="51"/>
        </w:numPr>
        <w:spacing w:line="320" w:lineRule="exact"/>
        <w:contextualSpacing/>
        <w:jc w:val="both"/>
        <w:rPr>
          <w:rFonts w:asciiTheme="minorHAnsi" w:hAnsiTheme="minorHAnsi" w:cstheme="minorHAnsi"/>
          <w:snapToGrid w:val="0"/>
          <w:color w:val="000000" w:themeColor="text1"/>
          <w:sz w:val="22"/>
          <w:szCs w:val="22"/>
        </w:rPr>
      </w:pPr>
      <w:r w:rsidRPr="00C85FA4">
        <w:rPr>
          <w:rFonts w:asciiTheme="minorHAnsi" w:hAnsiTheme="minorHAnsi" w:cstheme="minorHAnsi"/>
          <w:snapToGrid w:val="0"/>
          <w:color w:val="000000" w:themeColor="text1"/>
          <w:sz w:val="22"/>
          <w:szCs w:val="22"/>
        </w:rPr>
        <w:t>A taxa DI over deverá ser utilizada considerando idêntico número de casas decimais divulgada pela B3;</w:t>
      </w:r>
    </w:p>
    <w:p w14:paraId="65F66518" w14:textId="77777777" w:rsidR="00005E78" w:rsidRPr="00C85FA4" w:rsidRDefault="00005E78" w:rsidP="00005E78">
      <w:pPr>
        <w:spacing w:line="320" w:lineRule="exact"/>
        <w:ind w:left="851"/>
        <w:contextualSpacing/>
        <w:jc w:val="both"/>
        <w:rPr>
          <w:rFonts w:asciiTheme="minorHAnsi" w:hAnsiTheme="minorHAnsi" w:cstheme="minorHAnsi"/>
          <w:snapToGrid w:val="0"/>
          <w:color w:val="000000" w:themeColor="text1"/>
          <w:sz w:val="22"/>
          <w:szCs w:val="22"/>
        </w:rPr>
      </w:pPr>
    </w:p>
    <w:p w14:paraId="38913E88" w14:textId="77777777" w:rsidR="00005E78" w:rsidRPr="00C85FA4" w:rsidRDefault="00005E78" w:rsidP="00005E78">
      <w:pPr>
        <w:pStyle w:val="PargrafodaLista"/>
        <w:numPr>
          <w:ilvl w:val="0"/>
          <w:numId w:val="51"/>
        </w:numPr>
        <w:spacing w:line="320" w:lineRule="exact"/>
        <w:contextualSpacing/>
        <w:jc w:val="both"/>
        <w:rPr>
          <w:rFonts w:asciiTheme="minorHAnsi" w:hAnsiTheme="minorHAnsi" w:cstheme="minorHAnsi"/>
          <w:snapToGrid w:val="0"/>
          <w:color w:val="000000" w:themeColor="text1"/>
          <w:sz w:val="22"/>
          <w:szCs w:val="22"/>
        </w:rPr>
      </w:pPr>
      <w:r w:rsidRPr="00C85FA4">
        <w:rPr>
          <w:rFonts w:asciiTheme="minorHAnsi" w:hAnsiTheme="minorHAnsi" w:cstheme="minorHAnsi"/>
          <w:snapToGrid w:val="0"/>
          <w:color w:val="000000" w:themeColor="text1"/>
          <w:sz w:val="22"/>
          <w:szCs w:val="22"/>
        </w:rPr>
        <w:t xml:space="preserve">O fator resultante da expressão </w:t>
      </w:r>
      <m:oMath>
        <m:r>
          <m:rPr>
            <m:sty m:val="p"/>
          </m:rPr>
          <w:rPr>
            <w:rFonts w:ascii="Cambria Math" w:hAnsi="Cambria Math" w:cstheme="minorHAnsi"/>
            <w:snapToGrid w:val="0"/>
            <w:color w:val="000000"/>
            <w:sz w:val="22"/>
            <w:szCs w:val="22"/>
          </w:rPr>
          <m:t xml:space="preserve">(1 + </m:t>
        </m:r>
        <m:sSub>
          <m:sSubPr>
            <m:ctrlPr>
              <w:rPr>
                <w:rFonts w:ascii="Cambria Math" w:eastAsia="Calibri" w:hAnsi="Cambria Math" w:cstheme="minorHAnsi"/>
                <w:snapToGrid w:val="0"/>
                <w:color w:val="000000"/>
                <w:sz w:val="22"/>
                <w:szCs w:val="22"/>
              </w:rPr>
            </m:ctrlPr>
          </m:sSubPr>
          <m:e>
            <m:r>
              <w:rPr>
                <w:rFonts w:ascii="Cambria Math" w:hAnsi="Cambria Math" w:cstheme="minorHAnsi"/>
                <w:snapToGrid w:val="0"/>
                <w:color w:val="000000"/>
                <w:sz w:val="22"/>
                <w:szCs w:val="22"/>
              </w:rPr>
              <m:t>TDI</m:t>
            </m:r>
          </m:e>
          <m:sub>
            <m:r>
              <w:rPr>
                <w:rFonts w:ascii="Cambria Math" w:hAnsi="Cambria Math" w:cstheme="minorHAnsi"/>
                <w:snapToGrid w:val="0"/>
                <w:color w:val="000000"/>
                <w:sz w:val="22"/>
                <w:szCs w:val="22"/>
              </w:rPr>
              <m:t>k</m:t>
            </m:r>
          </m:sub>
        </m:sSub>
        <m:r>
          <m:rPr>
            <m:sty m:val="p"/>
          </m:rPr>
          <w:rPr>
            <w:rFonts w:ascii="Cambria Math" w:hAnsi="Cambria Math" w:cstheme="minorHAnsi"/>
            <w:snapToGrid w:val="0"/>
            <w:color w:val="000000"/>
            <w:sz w:val="22"/>
            <w:szCs w:val="22"/>
          </w:rPr>
          <m:t>)</m:t>
        </m:r>
      </m:oMath>
      <w:r w:rsidRPr="00C85FA4">
        <w:rPr>
          <w:rFonts w:asciiTheme="minorHAnsi" w:hAnsiTheme="minorHAnsi" w:cstheme="minorHAnsi"/>
          <w:snapToGrid w:val="0"/>
          <w:color w:val="000000" w:themeColor="text1"/>
          <w:sz w:val="22"/>
          <w:szCs w:val="22"/>
        </w:rPr>
        <w:t xml:space="preserve"> é considerado com 16 (dezesseis) casas decimais sem arredondamento; </w:t>
      </w:r>
    </w:p>
    <w:p w14:paraId="3718C811" w14:textId="77777777" w:rsidR="00005E78" w:rsidRPr="00C85FA4" w:rsidRDefault="00005E78" w:rsidP="00005E78">
      <w:pPr>
        <w:spacing w:line="320" w:lineRule="exact"/>
        <w:ind w:left="851"/>
        <w:contextualSpacing/>
        <w:jc w:val="both"/>
        <w:rPr>
          <w:rFonts w:asciiTheme="minorHAnsi" w:hAnsiTheme="minorHAnsi" w:cstheme="minorHAnsi"/>
          <w:snapToGrid w:val="0"/>
          <w:color w:val="000000" w:themeColor="text1"/>
          <w:sz w:val="22"/>
          <w:szCs w:val="22"/>
        </w:rPr>
      </w:pPr>
    </w:p>
    <w:p w14:paraId="4CBFF3CA" w14:textId="77777777" w:rsidR="00005E78" w:rsidRPr="00C85FA4" w:rsidRDefault="00005E78" w:rsidP="00005E78">
      <w:pPr>
        <w:pStyle w:val="PargrafodaLista"/>
        <w:numPr>
          <w:ilvl w:val="0"/>
          <w:numId w:val="51"/>
        </w:numPr>
        <w:spacing w:line="320" w:lineRule="exact"/>
        <w:contextualSpacing/>
        <w:jc w:val="both"/>
        <w:rPr>
          <w:rFonts w:asciiTheme="minorHAnsi" w:hAnsiTheme="minorHAnsi" w:cstheme="minorHAnsi"/>
          <w:snapToGrid w:val="0"/>
          <w:color w:val="000000" w:themeColor="text1"/>
          <w:sz w:val="22"/>
          <w:szCs w:val="22"/>
        </w:rPr>
      </w:pPr>
      <w:r w:rsidRPr="00C85FA4">
        <w:rPr>
          <w:rFonts w:asciiTheme="minorHAnsi" w:hAnsiTheme="minorHAnsi" w:cstheme="minorHAnsi"/>
          <w:snapToGrid w:val="0"/>
          <w:color w:val="000000" w:themeColor="text1"/>
          <w:sz w:val="22"/>
          <w:szCs w:val="22"/>
        </w:rPr>
        <w:t xml:space="preserve">Efetua-se o produtório dos fatores diários </w:t>
      </w:r>
      <m:oMath>
        <m:r>
          <m:rPr>
            <m:sty m:val="p"/>
          </m:rPr>
          <w:rPr>
            <w:rFonts w:ascii="Cambria Math" w:hAnsi="Cambria Math" w:cstheme="minorHAnsi"/>
            <w:snapToGrid w:val="0"/>
            <w:color w:val="000000"/>
            <w:sz w:val="22"/>
            <w:szCs w:val="22"/>
          </w:rPr>
          <m:t xml:space="preserve">(1 + </m:t>
        </m:r>
        <m:sSub>
          <m:sSubPr>
            <m:ctrlPr>
              <w:rPr>
                <w:rFonts w:ascii="Cambria Math" w:eastAsia="Calibri" w:hAnsi="Cambria Math" w:cstheme="minorHAnsi"/>
                <w:snapToGrid w:val="0"/>
                <w:color w:val="000000"/>
                <w:sz w:val="22"/>
                <w:szCs w:val="22"/>
              </w:rPr>
            </m:ctrlPr>
          </m:sSubPr>
          <m:e>
            <m:r>
              <w:rPr>
                <w:rFonts w:ascii="Cambria Math" w:hAnsi="Cambria Math" w:cstheme="minorHAnsi"/>
                <w:snapToGrid w:val="0"/>
                <w:color w:val="000000"/>
                <w:sz w:val="22"/>
                <w:szCs w:val="22"/>
              </w:rPr>
              <m:t>TDI</m:t>
            </m:r>
          </m:e>
          <m:sub>
            <m:r>
              <w:rPr>
                <w:rFonts w:ascii="Cambria Math" w:hAnsi="Cambria Math" w:cstheme="minorHAnsi"/>
                <w:snapToGrid w:val="0"/>
                <w:color w:val="000000"/>
                <w:sz w:val="22"/>
                <w:szCs w:val="22"/>
              </w:rPr>
              <m:t>k</m:t>
            </m:r>
          </m:sub>
        </m:sSub>
        <m:r>
          <m:rPr>
            <m:sty m:val="p"/>
          </m:rPr>
          <w:rPr>
            <w:rFonts w:ascii="Cambria Math" w:hAnsi="Cambria Math" w:cstheme="minorHAnsi"/>
            <w:snapToGrid w:val="0"/>
            <w:color w:val="000000"/>
            <w:sz w:val="22"/>
            <w:szCs w:val="22"/>
          </w:rPr>
          <m:t>)</m:t>
        </m:r>
      </m:oMath>
      <w:r w:rsidRPr="00C85FA4">
        <w:rPr>
          <w:rFonts w:asciiTheme="minorHAnsi" w:hAnsiTheme="minorHAnsi" w:cstheme="minorHAnsi"/>
          <w:snapToGrid w:val="0"/>
          <w:color w:val="000000" w:themeColor="text1"/>
          <w:sz w:val="22"/>
          <w:szCs w:val="22"/>
        </w:rPr>
        <w:t xml:space="preserve">, sendo que a cada fator diário acumulado, trunca-se o resultado com 16 (dezesseis) casas decimais, aplicando-se o próximo fator diário, e assim por diante até o último considerado; </w:t>
      </w:r>
    </w:p>
    <w:p w14:paraId="7AF86E63" w14:textId="77777777" w:rsidR="00005E78" w:rsidRPr="00C85FA4" w:rsidRDefault="00005E78" w:rsidP="00005E78">
      <w:pPr>
        <w:spacing w:line="320" w:lineRule="exact"/>
        <w:ind w:left="851"/>
        <w:contextualSpacing/>
        <w:jc w:val="both"/>
        <w:rPr>
          <w:rFonts w:asciiTheme="minorHAnsi" w:hAnsiTheme="minorHAnsi" w:cstheme="minorHAnsi"/>
          <w:snapToGrid w:val="0"/>
          <w:color w:val="000000" w:themeColor="text1"/>
          <w:sz w:val="22"/>
          <w:szCs w:val="22"/>
        </w:rPr>
      </w:pPr>
    </w:p>
    <w:p w14:paraId="27AFBC49" w14:textId="77777777" w:rsidR="00005E78" w:rsidRPr="00C85FA4" w:rsidRDefault="00005E78" w:rsidP="00005E78">
      <w:pPr>
        <w:pStyle w:val="PargrafodaLista"/>
        <w:numPr>
          <w:ilvl w:val="0"/>
          <w:numId w:val="51"/>
        </w:numPr>
        <w:spacing w:line="320" w:lineRule="exact"/>
        <w:contextualSpacing/>
        <w:jc w:val="both"/>
        <w:rPr>
          <w:rFonts w:asciiTheme="minorHAnsi" w:hAnsiTheme="minorHAnsi" w:cstheme="minorHAnsi"/>
          <w:snapToGrid w:val="0"/>
          <w:color w:val="000000" w:themeColor="text1"/>
          <w:sz w:val="22"/>
          <w:szCs w:val="22"/>
        </w:rPr>
      </w:pPr>
      <w:r w:rsidRPr="00C85FA4">
        <w:rPr>
          <w:rFonts w:asciiTheme="minorHAnsi" w:hAnsiTheme="minorHAnsi" w:cstheme="minorHAnsi"/>
          <w:snapToGrid w:val="0"/>
          <w:color w:val="000000" w:themeColor="text1"/>
          <w:sz w:val="22"/>
          <w:szCs w:val="22"/>
        </w:rPr>
        <w:t xml:space="preserve">Uma vez os fatores estando acumulados, considera-se o fator resultante do produtório Fator DI com 8 (oito) casas decimais, com arredondamento; </w:t>
      </w:r>
    </w:p>
    <w:p w14:paraId="1BD6FACA" w14:textId="77777777" w:rsidR="00005E78" w:rsidRPr="00C85FA4" w:rsidRDefault="00005E78" w:rsidP="00005E78">
      <w:pPr>
        <w:spacing w:line="320" w:lineRule="exact"/>
        <w:ind w:left="851"/>
        <w:contextualSpacing/>
        <w:jc w:val="both"/>
        <w:rPr>
          <w:rFonts w:asciiTheme="minorHAnsi" w:hAnsiTheme="minorHAnsi" w:cstheme="minorHAnsi"/>
          <w:snapToGrid w:val="0"/>
          <w:color w:val="000000" w:themeColor="text1"/>
          <w:sz w:val="22"/>
          <w:szCs w:val="22"/>
        </w:rPr>
      </w:pPr>
    </w:p>
    <w:p w14:paraId="215FC8B0" w14:textId="77777777" w:rsidR="00005E78" w:rsidRPr="00C85FA4" w:rsidRDefault="00005E78" w:rsidP="00005E78">
      <w:pPr>
        <w:pStyle w:val="PargrafodaLista"/>
        <w:numPr>
          <w:ilvl w:val="0"/>
          <w:numId w:val="51"/>
        </w:numPr>
        <w:spacing w:line="320" w:lineRule="exact"/>
        <w:contextualSpacing/>
        <w:jc w:val="both"/>
        <w:rPr>
          <w:rFonts w:asciiTheme="minorHAnsi" w:hAnsiTheme="minorHAnsi" w:cstheme="minorHAnsi"/>
          <w:snapToGrid w:val="0"/>
          <w:color w:val="000000" w:themeColor="text1"/>
          <w:sz w:val="22"/>
          <w:szCs w:val="22"/>
        </w:rPr>
      </w:pPr>
      <w:r w:rsidRPr="00C85FA4">
        <w:rPr>
          <w:rFonts w:asciiTheme="minorHAnsi" w:hAnsiTheme="minorHAnsi" w:cstheme="minorHAnsi"/>
          <w:snapToGrid w:val="0"/>
          <w:color w:val="000000" w:themeColor="text1"/>
          <w:sz w:val="22"/>
          <w:szCs w:val="22"/>
        </w:rPr>
        <w:t xml:space="preserve">O fator resultante da expressão </w:t>
      </w:r>
      <m:oMath>
        <m:r>
          <m:rPr>
            <m:sty m:val="p"/>
          </m:rPr>
          <w:rPr>
            <w:rFonts w:ascii="Cambria Math" w:hAnsi="Cambria Math" w:cstheme="minorHAnsi"/>
            <w:snapToGrid w:val="0"/>
            <w:color w:val="000000"/>
            <w:sz w:val="22"/>
            <w:szCs w:val="22"/>
          </w:rPr>
          <m:t>(</m:t>
        </m:r>
        <m:r>
          <w:rPr>
            <w:rFonts w:ascii="Cambria Math" w:hAnsi="Cambria Math" w:cstheme="minorHAnsi"/>
            <w:snapToGrid w:val="0"/>
            <w:color w:val="000000"/>
            <w:sz w:val="22"/>
            <w:szCs w:val="22"/>
          </w:rPr>
          <m:t>Fator</m:t>
        </m:r>
        <m:r>
          <m:rPr>
            <m:sty m:val="p"/>
          </m:rPr>
          <w:rPr>
            <w:rFonts w:ascii="Cambria Math" w:hAnsi="Cambria Math" w:cstheme="minorHAnsi"/>
            <w:snapToGrid w:val="0"/>
            <w:color w:val="000000"/>
            <w:sz w:val="22"/>
            <w:szCs w:val="22"/>
          </w:rPr>
          <m:t xml:space="preserve"> </m:t>
        </m:r>
        <m:r>
          <w:rPr>
            <w:rFonts w:ascii="Cambria Math" w:hAnsi="Cambria Math" w:cstheme="minorHAnsi"/>
            <w:snapToGrid w:val="0"/>
            <w:color w:val="000000"/>
            <w:sz w:val="22"/>
            <w:szCs w:val="22"/>
          </w:rPr>
          <m:t>DI</m:t>
        </m:r>
        <m:r>
          <m:rPr>
            <m:sty m:val="p"/>
          </m:rPr>
          <w:rPr>
            <w:rFonts w:ascii="Cambria Math" w:hAnsi="Cambria Math" w:cstheme="minorHAnsi"/>
            <w:snapToGrid w:val="0"/>
            <w:color w:val="000000"/>
            <w:sz w:val="22"/>
            <w:szCs w:val="22"/>
          </w:rPr>
          <m:t xml:space="preserve"> </m:t>
        </m:r>
        <m:r>
          <w:rPr>
            <w:rFonts w:ascii="Cambria Math" w:hAnsi="Cambria Math" w:cstheme="minorHAnsi"/>
            <w:snapToGrid w:val="0"/>
            <w:color w:val="000000"/>
            <w:sz w:val="22"/>
            <w:szCs w:val="22"/>
          </w:rPr>
          <m:t>x</m:t>
        </m:r>
        <m:r>
          <m:rPr>
            <m:sty m:val="p"/>
          </m:rPr>
          <w:rPr>
            <w:rFonts w:ascii="Cambria Math" w:hAnsi="Cambria Math" w:cstheme="minorHAnsi"/>
            <w:snapToGrid w:val="0"/>
            <w:color w:val="000000"/>
            <w:sz w:val="22"/>
            <w:szCs w:val="22"/>
          </w:rPr>
          <m:t xml:space="preserve"> </m:t>
        </m:r>
        <m:r>
          <w:rPr>
            <w:rFonts w:ascii="Cambria Math" w:hAnsi="Cambria Math" w:cstheme="minorHAnsi"/>
            <w:snapToGrid w:val="0"/>
            <w:color w:val="000000"/>
            <w:sz w:val="22"/>
            <w:szCs w:val="22"/>
          </w:rPr>
          <m:t>Fator</m:t>
        </m:r>
        <m:r>
          <m:rPr>
            <m:sty m:val="p"/>
          </m:rPr>
          <w:rPr>
            <w:rFonts w:ascii="Cambria Math" w:hAnsi="Cambria Math" w:cstheme="minorHAnsi"/>
            <w:snapToGrid w:val="0"/>
            <w:color w:val="000000"/>
            <w:sz w:val="22"/>
            <w:szCs w:val="22"/>
          </w:rPr>
          <m:t xml:space="preserve"> </m:t>
        </m:r>
        <m:r>
          <w:rPr>
            <w:rFonts w:ascii="Cambria Math" w:hAnsi="Cambria Math" w:cstheme="minorHAnsi"/>
            <w:snapToGrid w:val="0"/>
            <w:color w:val="000000"/>
            <w:sz w:val="22"/>
            <w:szCs w:val="22"/>
          </w:rPr>
          <m:t>Spread</m:t>
        </m:r>
        <m:r>
          <m:rPr>
            <m:sty m:val="p"/>
          </m:rPr>
          <w:rPr>
            <w:rFonts w:ascii="Cambria Math" w:hAnsi="Cambria Math" w:cstheme="minorHAnsi"/>
            <w:snapToGrid w:val="0"/>
            <w:color w:val="000000"/>
            <w:sz w:val="22"/>
            <w:szCs w:val="22"/>
          </w:rPr>
          <m:t>)</m:t>
        </m:r>
      </m:oMath>
      <w:r w:rsidRPr="00C85FA4">
        <w:rPr>
          <w:rFonts w:asciiTheme="minorHAnsi" w:hAnsiTheme="minorHAnsi" w:cstheme="minorHAnsi"/>
          <w:snapToGrid w:val="0"/>
          <w:color w:val="000000" w:themeColor="text1"/>
          <w:sz w:val="22"/>
          <w:szCs w:val="22"/>
        </w:rPr>
        <w:t xml:space="preserve"> deve ser considerado com 9 (nove) casas decimais, com arredondamento; </w:t>
      </w:r>
    </w:p>
    <w:p w14:paraId="72A2CF57" w14:textId="77777777" w:rsidR="00005E78" w:rsidRPr="00C85FA4" w:rsidRDefault="00005E78" w:rsidP="00005E78">
      <w:pPr>
        <w:spacing w:line="320" w:lineRule="exact"/>
        <w:ind w:left="851"/>
        <w:contextualSpacing/>
        <w:jc w:val="both"/>
        <w:rPr>
          <w:rFonts w:asciiTheme="minorHAnsi" w:hAnsiTheme="minorHAnsi" w:cstheme="minorHAnsi"/>
          <w:snapToGrid w:val="0"/>
          <w:color w:val="000000" w:themeColor="text1"/>
          <w:sz w:val="22"/>
          <w:szCs w:val="22"/>
        </w:rPr>
      </w:pPr>
    </w:p>
    <w:p w14:paraId="6AF940C7" w14:textId="77777777" w:rsidR="00005E78" w:rsidRPr="00C85FA4" w:rsidRDefault="00005E78" w:rsidP="00005E78">
      <w:pPr>
        <w:pStyle w:val="PargrafodaLista"/>
        <w:numPr>
          <w:ilvl w:val="0"/>
          <w:numId w:val="51"/>
        </w:numPr>
        <w:spacing w:line="320" w:lineRule="exact"/>
        <w:contextualSpacing/>
        <w:jc w:val="both"/>
        <w:rPr>
          <w:rFonts w:asciiTheme="minorHAnsi" w:hAnsiTheme="minorHAnsi" w:cstheme="minorHAnsi"/>
          <w:snapToGrid w:val="0"/>
          <w:color w:val="000000" w:themeColor="text1"/>
          <w:sz w:val="22"/>
          <w:szCs w:val="22"/>
        </w:rPr>
      </w:pPr>
      <w:r w:rsidRPr="00C85FA4">
        <w:rPr>
          <w:rFonts w:asciiTheme="minorHAnsi" w:hAnsiTheme="minorHAnsi" w:cstheme="minorHAnsi"/>
          <w:snapToGrid w:val="0"/>
          <w:color w:val="000000" w:themeColor="text1"/>
          <w:sz w:val="22"/>
          <w:szCs w:val="22"/>
        </w:rPr>
        <w:t xml:space="preserve">Para a aplicação de </w:t>
      </w:r>
      <w:r w:rsidRPr="00C85FA4">
        <w:rPr>
          <w:rFonts w:asciiTheme="minorHAnsi" w:hAnsiTheme="minorHAnsi" w:cstheme="minorHAnsi"/>
          <w:snapToGrid w:val="0"/>
          <w:color w:val="000000" w:themeColor="text1"/>
          <w:sz w:val="22"/>
          <w:szCs w:val="22"/>
          <w:lang w:val="pt-BR"/>
        </w:rPr>
        <w:t>““</w:t>
      </w:r>
      <m:oMath>
        <m:sSub>
          <m:sSubPr>
            <m:ctrlPr>
              <w:rPr>
                <w:rFonts w:ascii="Cambria Math" w:eastAsia="Calibri" w:hAnsi="Cambria Math" w:cstheme="minorHAnsi"/>
                <w:snapToGrid w:val="0"/>
                <w:color w:val="000000"/>
                <w:sz w:val="22"/>
                <w:szCs w:val="22"/>
              </w:rPr>
            </m:ctrlPr>
          </m:sSubPr>
          <m:e>
            <m:r>
              <w:rPr>
                <w:rFonts w:ascii="Cambria Math" w:hAnsi="Cambria Math" w:cstheme="minorHAnsi"/>
                <w:snapToGrid w:val="0"/>
                <w:color w:val="000000"/>
                <w:sz w:val="22"/>
                <w:szCs w:val="22"/>
              </w:rPr>
              <m:t>DI</m:t>
            </m:r>
          </m:e>
          <m:sub>
            <m:r>
              <w:rPr>
                <w:rFonts w:ascii="Cambria Math" w:hAnsi="Cambria Math" w:cstheme="minorHAnsi"/>
                <w:snapToGrid w:val="0"/>
                <w:color w:val="000000"/>
                <w:sz w:val="22"/>
                <w:szCs w:val="22"/>
              </w:rPr>
              <m:t>k</m:t>
            </m:r>
          </m:sub>
        </m:sSub>
      </m:oMath>
      <w:r w:rsidRPr="00C85FA4">
        <w:rPr>
          <w:rFonts w:asciiTheme="minorHAnsi" w:hAnsiTheme="minorHAnsi" w:cstheme="minorHAnsi"/>
          <w:snapToGrid w:val="0"/>
          <w:color w:val="000000" w:themeColor="text1"/>
          <w:sz w:val="22"/>
          <w:szCs w:val="22"/>
          <w:lang w:val="pt-BR"/>
        </w:rPr>
        <w:t>”</w:t>
      </w:r>
      <w:r w:rsidRPr="00C85FA4">
        <w:rPr>
          <w:rFonts w:asciiTheme="minorHAnsi" w:hAnsiTheme="minorHAnsi" w:cstheme="minorHAnsi"/>
          <w:snapToGrid w:val="0"/>
          <w:color w:val="000000" w:themeColor="text1"/>
          <w:sz w:val="22"/>
          <w:szCs w:val="22"/>
        </w:rPr>
        <w:t xml:space="preserve"> será sempre considerado a Taxa DI divulgada </w:t>
      </w:r>
      <w:r w:rsidRPr="00C85FA4">
        <w:rPr>
          <w:rFonts w:asciiTheme="minorHAnsi" w:hAnsiTheme="minorHAnsi" w:cstheme="minorHAnsi"/>
          <w:snapToGrid w:val="0"/>
          <w:color w:val="000000" w:themeColor="text1"/>
          <w:sz w:val="22"/>
          <w:szCs w:val="22"/>
          <w:lang w:val="pt-BR"/>
        </w:rPr>
        <w:t>no 4º (quarto) Dia Útil imediatamente anterior à data de cálculo (exemplo: para cálculo no dia 14, da Taxa DI considerada será a publicada no dia 10 pela B3, pressupondo-se que os dias 10, 11, 12, 13 e 14 são Dias Úteis);</w:t>
      </w:r>
    </w:p>
    <w:p w14:paraId="7736FC04" w14:textId="77777777" w:rsidR="00005E78" w:rsidRPr="00C85FA4" w:rsidRDefault="00005E78" w:rsidP="00005E78">
      <w:pPr>
        <w:pStyle w:val="Ttulo2"/>
        <w:keepNext w:val="0"/>
        <w:autoSpaceDE/>
        <w:autoSpaceDN/>
        <w:adjustRightInd/>
        <w:spacing w:line="320" w:lineRule="exact"/>
        <w:ind w:left="567"/>
        <w:contextualSpacing/>
        <w:rPr>
          <w:rFonts w:asciiTheme="minorHAnsi" w:hAnsiTheme="minorHAnsi" w:cstheme="minorHAnsi"/>
          <w:smallCaps w:val="0"/>
          <w:color w:val="000000" w:themeColor="text1"/>
          <w:sz w:val="22"/>
          <w:szCs w:val="22"/>
        </w:rPr>
      </w:pPr>
    </w:p>
    <w:p w14:paraId="136F0AAF" w14:textId="77777777" w:rsidR="00005E78" w:rsidRDefault="00005E78" w:rsidP="00005E78">
      <w:pPr>
        <w:pStyle w:val="PargrafodaLista"/>
        <w:numPr>
          <w:ilvl w:val="0"/>
          <w:numId w:val="51"/>
        </w:numPr>
        <w:spacing w:line="320" w:lineRule="exact"/>
        <w:contextualSpacing/>
        <w:jc w:val="both"/>
        <w:rPr>
          <w:rFonts w:asciiTheme="minorHAnsi" w:hAnsiTheme="minorHAnsi" w:cstheme="minorHAnsi"/>
          <w:color w:val="000000" w:themeColor="text1"/>
          <w:sz w:val="22"/>
          <w:szCs w:val="22"/>
        </w:rPr>
      </w:pPr>
      <w:r w:rsidRPr="00C85FA4">
        <w:rPr>
          <w:rFonts w:asciiTheme="minorHAnsi" w:hAnsiTheme="minorHAnsi" w:cstheme="minorHAnsi"/>
          <w:color w:val="000000" w:themeColor="text1"/>
          <w:sz w:val="22"/>
          <w:szCs w:val="22"/>
        </w:rPr>
        <w:lastRenderedPageBreak/>
        <w:t xml:space="preserve">Excepcionalmente, na data do pagamento da primeira Remuneração deverá ser capitalizado ao “Fator de Juros” um prêmio de remuneração equivalente ao produtório de 1 (um) dia útil que antecede a data da primeira integralização dos CRI dos recursos </w:t>
      </w:r>
      <w:r w:rsidRPr="00C85FA4">
        <w:rPr>
          <w:rFonts w:asciiTheme="minorHAnsi" w:hAnsiTheme="minorHAnsi" w:cstheme="minorHAnsi"/>
          <w:i/>
          <w:color w:val="000000" w:themeColor="text1"/>
          <w:sz w:val="22"/>
          <w:szCs w:val="22"/>
        </w:rPr>
        <w:t xml:space="preserve">pro rata temporis </w:t>
      </w:r>
      <w:r w:rsidRPr="00C85FA4">
        <w:rPr>
          <w:rFonts w:asciiTheme="minorHAnsi" w:hAnsiTheme="minorHAnsi" w:cstheme="minorHAnsi"/>
          <w:color w:val="000000" w:themeColor="text1"/>
          <w:sz w:val="22"/>
          <w:szCs w:val="22"/>
        </w:rPr>
        <w:t>(“</w:t>
      </w:r>
      <w:r w:rsidRPr="00C85FA4">
        <w:rPr>
          <w:rFonts w:asciiTheme="minorHAnsi" w:hAnsiTheme="minorHAnsi" w:cstheme="minorHAnsi"/>
          <w:color w:val="000000" w:themeColor="text1"/>
          <w:sz w:val="22"/>
          <w:szCs w:val="22"/>
          <w:u w:val="single"/>
        </w:rPr>
        <w:t>Prêmio</w:t>
      </w:r>
      <w:r w:rsidRPr="00C85FA4">
        <w:rPr>
          <w:rFonts w:asciiTheme="minorHAnsi" w:hAnsiTheme="minorHAnsi" w:cstheme="minorHAnsi"/>
          <w:color w:val="000000" w:themeColor="text1"/>
          <w:sz w:val="22"/>
          <w:szCs w:val="22"/>
        </w:rPr>
        <w:t>”). O cálculo deste Prêmio ocorrerá de acordo com as regras de apuração, respectivamente, do “Fator DI” e do “Fator Spread”, acima descritas. Exclusivamente para o efeito do cálculo do Prêmio, deverá ser utilizado o DI divulgado no 5º (quinto) dia útil imediatamente anterior à data da primeira integralização dos CRI.</w:t>
      </w:r>
    </w:p>
    <w:p w14:paraId="25F99E56" w14:textId="77777777" w:rsidR="00005E78" w:rsidRPr="008140FE" w:rsidRDefault="00005E78" w:rsidP="00005E78">
      <w:pPr>
        <w:spacing w:line="320" w:lineRule="exact"/>
        <w:contextualSpacing/>
        <w:jc w:val="both"/>
        <w:rPr>
          <w:rFonts w:asciiTheme="minorHAnsi" w:hAnsiTheme="minorHAnsi" w:cstheme="minorHAnsi"/>
          <w:color w:val="000000" w:themeColor="text1"/>
          <w:sz w:val="22"/>
          <w:szCs w:val="22"/>
        </w:rPr>
      </w:pPr>
    </w:p>
    <w:p w14:paraId="743C1D02" w14:textId="77777777" w:rsidR="00005E78" w:rsidRPr="00C85FA4" w:rsidRDefault="00005E78" w:rsidP="00005E78">
      <w:pPr>
        <w:pStyle w:val="PargrafodaLista"/>
        <w:numPr>
          <w:ilvl w:val="2"/>
          <w:numId w:val="7"/>
        </w:numPr>
        <w:spacing w:line="320" w:lineRule="exact"/>
        <w:ind w:left="0" w:firstLine="0"/>
        <w:contextualSpacing/>
        <w:jc w:val="both"/>
        <w:rPr>
          <w:rFonts w:asciiTheme="minorHAnsi" w:hAnsiTheme="minorHAnsi" w:cstheme="minorHAnsi"/>
          <w:color w:val="000000" w:themeColor="text1"/>
          <w:sz w:val="22"/>
          <w:szCs w:val="22"/>
        </w:rPr>
      </w:pPr>
      <w:r w:rsidRPr="00C85FA4">
        <w:rPr>
          <w:rFonts w:asciiTheme="minorHAnsi" w:hAnsiTheme="minorHAnsi" w:cstheme="minorHAnsi"/>
          <w:color w:val="000000" w:themeColor="text1"/>
          <w:sz w:val="22"/>
          <w:szCs w:val="22"/>
        </w:rPr>
        <w:t>No caso de indisponibilidade temporária da Taxa DI, será utilizada, em sua substituição, a mesma taxa diária produzida pela última Taxa DI divulgada até a data do cálculo, não sendo devidas quaisquer compensações financeiras, tanto por parte da Emissora quanto pela Debenturista, quando da divulgação posterior da Taxa DI respectiva.</w:t>
      </w:r>
    </w:p>
    <w:p w14:paraId="4131D8C7" w14:textId="77777777" w:rsidR="00005E78" w:rsidRPr="00C85FA4" w:rsidRDefault="00005E78" w:rsidP="00005E78">
      <w:pPr>
        <w:pStyle w:val="sub"/>
        <w:widowControl/>
        <w:tabs>
          <w:tab w:val="clear" w:pos="0"/>
          <w:tab w:val="clear" w:pos="1440"/>
          <w:tab w:val="clear" w:pos="2880"/>
          <w:tab w:val="clear" w:pos="4320"/>
          <w:tab w:val="left" w:pos="-2340"/>
        </w:tabs>
        <w:spacing w:before="0" w:after="0" w:line="320" w:lineRule="exact"/>
        <w:contextualSpacing/>
        <w:rPr>
          <w:rFonts w:asciiTheme="minorHAnsi" w:hAnsiTheme="minorHAnsi" w:cstheme="minorHAnsi"/>
          <w:color w:val="000000" w:themeColor="text1"/>
        </w:rPr>
      </w:pPr>
    </w:p>
    <w:p w14:paraId="3056184B" w14:textId="77777777" w:rsidR="00005E78" w:rsidRPr="009B6CEF" w:rsidRDefault="00005E78" w:rsidP="00005E78">
      <w:pPr>
        <w:pStyle w:val="sub"/>
        <w:widowControl/>
        <w:numPr>
          <w:ilvl w:val="3"/>
          <w:numId w:val="7"/>
        </w:numPr>
        <w:tabs>
          <w:tab w:val="clear" w:pos="0"/>
          <w:tab w:val="clear" w:pos="1440"/>
          <w:tab w:val="clear" w:pos="2880"/>
          <w:tab w:val="clear" w:pos="4320"/>
          <w:tab w:val="left" w:pos="-2340"/>
          <w:tab w:val="left" w:pos="1560"/>
        </w:tabs>
        <w:spacing w:before="0" w:after="0" w:line="320" w:lineRule="exact"/>
        <w:ind w:left="567" w:firstLine="0"/>
        <w:contextualSpacing/>
        <w:rPr>
          <w:rFonts w:asciiTheme="minorHAnsi" w:hAnsiTheme="minorHAnsi" w:cstheme="minorHAnsi"/>
          <w:color w:val="000000" w:themeColor="text1"/>
        </w:rPr>
      </w:pPr>
      <w:r w:rsidRPr="00C85FA4">
        <w:rPr>
          <w:rFonts w:asciiTheme="minorHAnsi" w:hAnsiTheme="minorHAnsi" w:cstheme="minorHAnsi"/>
          <w:color w:val="000000" w:themeColor="text1"/>
        </w:rPr>
        <w:t>Na hipótese de extinção, limitação e/ou não divulgação da Taxa DI por prazo superior a 10 (dez) dias consecutivos contados da data esperada para sua apuração e/ou divulgação (“</w:t>
      </w:r>
      <w:r w:rsidRPr="00C85FA4">
        <w:rPr>
          <w:rFonts w:asciiTheme="minorHAnsi" w:hAnsiTheme="minorHAnsi" w:cstheme="minorHAnsi"/>
          <w:color w:val="000000" w:themeColor="text1"/>
          <w:u w:val="single"/>
        </w:rPr>
        <w:t>Período de Ausência de Taxa DI</w:t>
      </w:r>
      <w:r w:rsidRPr="00C85FA4">
        <w:rPr>
          <w:rFonts w:asciiTheme="minorHAnsi" w:hAnsiTheme="minorHAnsi" w:cstheme="minorHAnsi"/>
          <w:color w:val="000000" w:themeColor="text1"/>
        </w:rPr>
        <w:t xml:space="preserve">”) ou, ainda, na hipótese de </w:t>
      </w:r>
      <w:bookmarkStart w:id="89" w:name="_DV_M179"/>
      <w:bookmarkEnd w:id="89"/>
      <w:r w:rsidRPr="00C85FA4">
        <w:rPr>
          <w:rFonts w:asciiTheme="minorHAnsi" w:hAnsiTheme="minorHAnsi" w:cstheme="minorHAnsi"/>
          <w:color w:val="000000" w:themeColor="text1"/>
        </w:rPr>
        <w:t xml:space="preserve">extinção ou inaplicabilidade por </w:t>
      </w:r>
      <w:bookmarkStart w:id="90" w:name="_DV_M180"/>
      <w:bookmarkEnd w:id="90"/>
      <w:r w:rsidRPr="00C85FA4">
        <w:rPr>
          <w:rFonts w:asciiTheme="minorHAnsi" w:hAnsiTheme="minorHAnsi" w:cstheme="minorHAnsi"/>
          <w:color w:val="000000" w:themeColor="text1"/>
        </w:rPr>
        <w:t>disposição</w:t>
      </w:r>
      <w:bookmarkStart w:id="91" w:name="_DV_M181"/>
      <w:bookmarkEnd w:id="91"/>
      <w:r w:rsidRPr="00C85FA4">
        <w:rPr>
          <w:rFonts w:asciiTheme="minorHAnsi" w:hAnsiTheme="minorHAnsi" w:cstheme="minorHAnsi"/>
          <w:color w:val="000000" w:themeColor="text1"/>
        </w:rPr>
        <w:t xml:space="preserve"> legal ou determinação judicial da Taxa DI, </w:t>
      </w:r>
      <w:bookmarkStart w:id="92" w:name="_DV_M182"/>
      <w:bookmarkEnd w:id="92"/>
      <w:r w:rsidRPr="00C85FA4">
        <w:rPr>
          <w:rFonts w:asciiTheme="minorHAnsi" w:hAnsiTheme="minorHAnsi" w:cstheme="minorHAnsi"/>
          <w:color w:val="000000" w:themeColor="text1"/>
        </w:rPr>
        <w:t xml:space="preserve">a Securitizadora deverá, no prazo máximo de 5 (cinco) dias contados (i) do primeiro Dia Útil em que a Taxa DI não </w:t>
      </w:r>
      <w:r w:rsidRPr="009B6CEF">
        <w:rPr>
          <w:rFonts w:asciiTheme="minorHAnsi" w:hAnsiTheme="minorHAnsi" w:cstheme="minorHAnsi"/>
          <w:color w:val="000000" w:themeColor="text1"/>
        </w:rPr>
        <w:t>tenha sido divulgada pelo prazo superior a 10 (dez) dias consecutivos ou (ii) do primeiro dia em que a Taxa DI não possa ser utilizada por proibição legal ou judicial, convocar Assembleia de Titulares de CRI para deliberar, conforme quóruns estabelecidos no Termo de Securitização e em comum acordo com a Emissora e observada a regulamentação vigente aplicável, sobre o novo parâmetro de remuneração das Debêntures a ser aplicado, que deverá levar em conta as taxas que venham a ser adotada pelos agentes de mercado em operações similares (“</w:t>
      </w:r>
      <w:r w:rsidRPr="009B6CEF">
        <w:rPr>
          <w:rFonts w:asciiTheme="minorHAnsi" w:hAnsiTheme="minorHAnsi" w:cstheme="minorHAnsi"/>
          <w:color w:val="000000" w:themeColor="text1"/>
          <w:u w:val="single"/>
        </w:rPr>
        <w:t>Taxa Substitutiva</w:t>
      </w:r>
      <w:r w:rsidRPr="009B6CEF">
        <w:rPr>
          <w:rFonts w:asciiTheme="minorHAnsi" w:hAnsiTheme="minorHAnsi" w:cstheme="minorHAnsi"/>
          <w:color w:val="000000" w:themeColor="text1"/>
        </w:rPr>
        <w:t xml:space="preserve">”). Até a deliberação desse novo parâmetro de remuneração, para cada dia do período em que ocorra a ausência de taxa para cálculo da Remuneração, a última Taxa DI divulgada será utilizada na apuração da Remuneração, não sendo devidas quaisquer compensações entre a Emissora e a Debenturista, quando da deliberação do novo parâmetro de remuneração. </w:t>
      </w:r>
    </w:p>
    <w:p w14:paraId="71EED274" w14:textId="77777777" w:rsidR="00005E78" w:rsidRPr="009B6CEF" w:rsidRDefault="00005E78" w:rsidP="00005E78">
      <w:pPr>
        <w:pStyle w:val="sub"/>
        <w:widowControl/>
        <w:tabs>
          <w:tab w:val="clear" w:pos="0"/>
          <w:tab w:val="clear" w:pos="1440"/>
          <w:tab w:val="clear" w:pos="2880"/>
          <w:tab w:val="clear" w:pos="4320"/>
          <w:tab w:val="left" w:pos="-2340"/>
        </w:tabs>
        <w:spacing w:before="0" w:after="0" w:line="320" w:lineRule="exact"/>
        <w:contextualSpacing/>
        <w:rPr>
          <w:rFonts w:asciiTheme="minorHAnsi" w:hAnsiTheme="minorHAnsi" w:cstheme="minorHAnsi"/>
          <w:color w:val="000000" w:themeColor="text1"/>
        </w:rPr>
      </w:pPr>
    </w:p>
    <w:p w14:paraId="720CAAD7" w14:textId="77777777" w:rsidR="00005E78" w:rsidRPr="009B6CEF" w:rsidRDefault="00005E78" w:rsidP="00005E78">
      <w:pPr>
        <w:pStyle w:val="sub"/>
        <w:widowControl/>
        <w:numPr>
          <w:ilvl w:val="3"/>
          <w:numId w:val="7"/>
        </w:numPr>
        <w:tabs>
          <w:tab w:val="clear" w:pos="0"/>
          <w:tab w:val="clear" w:pos="1440"/>
          <w:tab w:val="clear" w:pos="2880"/>
          <w:tab w:val="clear" w:pos="4320"/>
          <w:tab w:val="left" w:pos="-2340"/>
          <w:tab w:val="left" w:pos="1560"/>
        </w:tabs>
        <w:spacing w:before="0" w:after="0" w:line="320" w:lineRule="exact"/>
        <w:ind w:left="567" w:firstLine="0"/>
        <w:contextualSpacing/>
        <w:rPr>
          <w:rFonts w:asciiTheme="minorHAnsi" w:hAnsiTheme="minorHAnsi" w:cstheme="minorHAnsi"/>
          <w:color w:val="000000" w:themeColor="text1"/>
        </w:rPr>
      </w:pPr>
      <w:bookmarkStart w:id="93" w:name="_DV_M192"/>
      <w:bookmarkEnd w:id="93"/>
      <w:r w:rsidRPr="009B6CEF">
        <w:rPr>
          <w:rFonts w:asciiTheme="minorHAnsi" w:hAnsiTheme="minorHAnsi" w:cstheme="minorHAnsi"/>
          <w:color w:val="000000" w:themeColor="text1"/>
        </w:rPr>
        <w:t>Caso a Taxa DI venha a ser divulgada antes da definição acima prevista, a referida Assembleia Geral não será mais realizada, e a Taxa DI, a partir de sua divulgação, voltará a ser utilizada para o cálculo dos juros remuneratórios das Debêntures desde o dia de sua indisponibilidade.</w:t>
      </w:r>
    </w:p>
    <w:p w14:paraId="6B03004D" w14:textId="77777777" w:rsidR="00005E78" w:rsidRPr="009B6CEF" w:rsidRDefault="00005E78" w:rsidP="00005E78">
      <w:pPr>
        <w:pStyle w:val="sub"/>
        <w:widowControl/>
        <w:tabs>
          <w:tab w:val="clear" w:pos="0"/>
          <w:tab w:val="clear" w:pos="1440"/>
          <w:tab w:val="clear" w:pos="2880"/>
          <w:tab w:val="clear" w:pos="4320"/>
          <w:tab w:val="left" w:pos="-2340"/>
        </w:tabs>
        <w:spacing w:before="0" w:after="0" w:line="320" w:lineRule="exact"/>
        <w:ind w:left="709"/>
        <w:contextualSpacing/>
        <w:rPr>
          <w:rFonts w:asciiTheme="minorHAnsi" w:hAnsiTheme="minorHAnsi" w:cstheme="minorHAnsi"/>
          <w:color w:val="000000" w:themeColor="text1"/>
        </w:rPr>
      </w:pPr>
    </w:p>
    <w:p w14:paraId="6D2F7019" w14:textId="3CB674CB" w:rsidR="00005E78" w:rsidRPr="009B6CEF" w:rsidRDefault="00005E78" w:rsidP="006731A1">
      <w:pPr>
        <w:pStyle w:val="sub"/>
        <w:widowControl/>
        <w:numPr>
          <w:ilvl w:val="3"/>
          <w:numId w:val="7"/>
        </w:numPr>
        <w:tabs>
          <w:tab w:val="clear" w:pos="0"/>
          <w:tab w:val="clear" w:pos="1440"/>
          <w:tab w:val="clear" w:pos="2880"/>
          <w:tab w:val="clear" w:pos="4320"/>
          <w:tab w:val="left" w:pos="-2340"/>
          <w:tab w:val="left" w:pos="1560"/>
        </w:tabs>
        <w:spacing w:before="0" w:after="0" w:line="320" w:lineRule="exact"/>
        <w:ind w:left="567" w:firstLine="0"/>
        <w:contextualSpacing/>
        <w:rPr>
          <w:rFonts w:asciiTheme="minorHAnsi" w:hAnsiTheme="minorHAnsi" w:cstheme="minorHAnsi"/>
        </w:rPr>
      </w:pPr>
      <w:r w:rsidRPr="009B6CEF">
        <w:rPr>
          <w:rFonts w:asciiTheme="minorHAnsi" w:hAnsiTheme="minorHAnsi" w:cstheme="minorHAnsi"/>
          <w:color w:val="000000" w:themeColor="text1"/>
        </w:rPr>
        <w:t xml:space="preserve">Caso não haja acordo sobre a Taxa Substitutiva entre a Emissora e a Debenturista, a Emissora deverá resgatar antecipadamente e, consequentemente, cancelar antecipadamente a totalidade das Debêntures, sem multa ou prêmio de qualquer natureza, no prazo de 30 (trinta) dias contados da decisão da Debenturista, pelo seu Valor Nominal Unitário não amortizado nos termos desta Escritura, acrescido da Remuneração devida até a data do efetivo resgate e consequente cancelamento, calculada </w:t>
      </w:r>
      <w:r w:rsidRPr="009B6CEF">
        <w:rPr>
          <w:rFonts w:asciiTheme="minorHAnsi" w:hAnsiTheme="minorHAnsi" w:cstheme="minorHAnsi"/>
          <w:i/>
          <w:color w:val="000000" w:themeColor="text1"/>
        </w:rPr>
        <w:t>pro rata temporis</w:t>
      </w:r>
      <w:r w:rsidRPr="009B6CEF">
        <w:rPr>
          <w:rFonts w:asciiTheme="minorHAnsi" w:hAnsiTheme="minorHAnsi" w:cstheme="minorHAnsi"/>
          <w:color w:val="000000" w:themeColor="text1"/>
        </w:rPr>
        <w:t xml:space="preserve">, a partir da primeira Data de Integralização ou da última Data </w:t>
      </w:r>
      <w:r w:rsidRPr="009B6CEF">
        <w:rPr>
          <w:rFonts w:asciiTheme="minorHAnsi" w:hAnsiTheme="minorHAnsi" w:cstheme="minorHAnsi"/>
          <w:color w:val="000000" w:themeColor="text1"/>
        </w:rPr>
        <w:lastRenderedPageBreak/>
        <w:t>de Pagamento da Remuneração, conforme o caso. Nesta alternativa, para cálculo da Remuneração aplicável às Debêntures a serem resgatadas e, consequentemente, canceladas, para cada dia do Período de Ausência da Taxa DI será utilizada a mesma taxa diária produzida pela última Taxa DI divulgada.</w:t>
      </w:r>
    </w:p>
    <w:p w14:paraId="4FEC5F19" w14:textId="77777777" w:rsidR="00452D86" w:rsidRPr="009B6CEF" w:rsidRDefault="00452D86" w:rsidP="00DC7597">
      <w:pPr>
        <w:widowControl w:val="0"/>
        <w:autoSpaceDE/>
        <w:autoSpaceDN/>
        <w:adjustRightInd/>
        <w:spacing w:line="320" w:lineRule="exact"/>
        <w:ind w:left="360"/>
        <w:jc w:val="both"/>
        <w:rPr>
          <w:rFonts w:asciiTheme="minorHAnsi" w:hAnsiTheme="minorHAnsi" w:cstheme="minorHAnsi"/>
          <w:spacing w:val="2"/>
          <w:sz w:val="22"/>
          <w:szCs w:val="22"/>
        </w:rPr>
      </w:pPr>
      <w:bookmarkStart w:id="94" w:name="_Hlk49347030"/>
      <w:bookmarkEnd w:id="87"/>
    </w:p>
    <w:p w14:paraId="3A093134" w14:textId="77777777" w:rsidR="00704452" w:rsidRPr="009B6CEF" w:rsidRDefault="00704452" w:rsidP="00DC7597">
      <w:pPr>
        <w:pStyle w:val="PargrafodaLista"/>
        <w:numPr>
          <w:ilvl w:val="1"/>
          <w:numId w:val="7"/>
        </w:numPr>
        <w:spacing w:line="320" w:lineRule="exact"/>
        <w:ind w:left="0" w:firstLine="0"/>
        <w:contextualSpacing/>
        <w:jc w:val="both"/>
        <w:rPr>
          <w:rFonts w:asciiTheme="minorHAnsi" w:hAnsiTheme="minorHAnsi" w:cstheme="minorHAnsi"/>
          <w:b/>
          <w:sz w:val="22"/>
          <w:szCs w:val="22"/>
          <w:lang w:val="pt-BR"/>
        </w:rPr>
      </w:pPr>
      <w:bookmarkStart w:id="95" w:name="_DV_M199"/>
      <w:bookmarkEnd w:id="94"/>
      <w:bookmarkEnd w:id="95"/>
      <w:r w:rsidRPr="009B6CEF">
        <w:rPr>
          <w:rFonts w:asciiTheme="minorHAnsi" w:hAnsiTheme="minorHAnsi" w:cstheme="minorHAnsi"/>
          <w:b/>
          <w:sz w:val="22"/>
          <w:szCs w:val="22"/>
          <w:lang w:val="pt-BR"/>
        </w:rPr>
        <w:t>Pagamento da Remuneração</w:t>
      </w:r>
    </w:p>
    <w:p w14:paraId="0DB159AE"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67CA2E1E" w14:textId="77777777" w:rsidR="00310585" w:rsidRDefault="00704452" w:rsidP="00DC7597">
      <w:pPr>
        <w:pStyle w:val="sub"/>
        <w:widowControl/>
        <w:numPr>
          <w:ilvl w:val="2"/>
          <w:numId w:val="7"/>
        </w:numPr>
        <w:tabs>
          <w:tab w:val="clear" w:pos="0"/>
          <w:tab w:val="clear" w:pos="1440"/>
          <w:tab w:val="clear" w:pos="2880"/>
          <w:tab w:val="clear" w:pos="4320"/>
          <w:tab w:val="left" w:pos="-2340"/>
        </w:tabs>
        <w:spacing w:before="0" w:after="0" w:line="320" w:lineRule="exact"/>
        <w:ind w:left="0" w:firstLine="0"/>
        <w:contextualSpacing/>
        <w:rPr>
          <w:rFonts w:asciiTheme="minorHAnsi" w:hAnsiTheme="minorHAnsi" w:cstheme="minorHAnsi"/>
        </w:rPr>
      </w:pPr>
      <w:r w:rsidRPr="00DC7597">
        <w:rPr>
          <w:rFonts w:asciiTheme="minorHAnsi" w:hAnsiTheme="minorHAnsi" w:cstheme="minorHAnsi"/>
        </w:rPr>
        <w:t xml:space="preserve">A partir da Data de </w:t>
      </w:r>
      <w:r w:rsidR="00AF267D" w:rsidRPr="00DC7597">
        <w:rPr>
          <w:rFonts w:asciiTheme="minorHAnsi" w:hAnsiTheme="minorHAnsi" w:cstheme="minorHAnsi"/>
        </w:rPr>
        <w:t>Integralização</w:t>
      </w:r>
      <w:r w:rsidRPr="00DC7597">
        <w:rPr>
          <w:rFonts w:asciiTheme="minorHAnsi" w:hAnsiTheme="minorHAnsi" w:cstheme="minorHAnsi"/>
        </w:rPr>
        <w:t xml:space="preserve">, os valores devidos a título de Remuneração serão pagos mensal e sucessivamente, de acordo com as datas indicadas na tabela constante do </w:t>
      </w:r>
      <w:r w:rsidRPr="00B60FC8">
        <w:rPr>
          <w:rFonts w:asciiTheme="minorHAnsi" w:hAnsiTheme="minorHAnsi" w:cstheme="minorHAnsi"/>
          <w:u w:val="single"/>
        </w:rPr>
        <w:t>Anexo I</w:t>
      </w:r>
      <w:r w:rsidR="001B3777" w:rsidRPr="00B60FC8">
        <w:rPr>
          <w:rFonts w:asciiTheme="minorHAnsi" w:hAnsiTheme="minorHAnsi" w:cstheme="minorHAnsi"/>
          <w:u w:val="single"/>
        </w:rPr>
        <w:t>I</w:t>
      </w:r>
      <w:r w:rsidRPr="00DC7597">
        <w:rPr>
          <w:rFonts w:asciiTheme="minorHAnsi" w:hAnsiTheme="minorHAnsi" w:cstheme="minorHAnsi"/>
        </w:rPr>
        <w:t xml:space="preserve"> à presente Escritura (cada uma delas uma “</w:t>
      </w:r>
      <w:r w:rsidRPr="00DC7597">
        <w:rPr>
          <w:rFonts w:asciiTheme="minorHAnsi" w:hAnsiTheme="minorHAnsi" w:cstheme="minorHAnsi"/>
          <w:u w:val="single"/>
        </w:rPr>
        <w:t>Data de Pagamento da Remuneração</w:t>
      </w:r>
      <w:r w:rsidRPr="00DC7597">
        <w:rPr>
          <w:rFonts w:asciiTheme="minorHAnsi" w:hAnsiTheme="minorHAnsi" w:cstheme="minorHAnsi"/>
        </w:rPr>
        <w:t>”).</w:t>
      </w:r>
      <w:r w:rsidR="00AA0452" w:rsidRPr="00DC7597">
        <w:rPr>
          <w:rFonts w:asciiTheme="minorHAnsi" w:hAnsiTheme="minorHAnsi" w:cstheme="minorHAnsi"/>
        </w:rPr>
        <w:t xml:space="preserve"> </w:t>
      </w:r>
    </w:p>
    <w:p w14:paraId="525820CB" w14:textId="77777777" w:rsidR="00121B5E" w:rsidRPr="00121B5E" w:rsidRDefault="00121B5E" w:rsidP="007C347F">
      <w:pPr>
        <w:pStyle w:val="sub"/>
        <w:tabs>
          <w:tab w:val="left" w:pos="-2340"/>
        </w:tabs>
        <w:spacing w:line="320" w:lineRule="exact"/>
        <w:ind w:left="1712"/>
        <w:contextualSpacing/>
        <w:rPr>
          <w:rFonts w:asciiTheme="minorHAnsi" w:hAnsiTheme="minorHAnsi" w:cstheme="minorHAnsi"/>
        </w:rPr>
      </w:pPr>
    </w:p>
    <w:p w14:paraId="19EEFB2B" w14:textId="5EA95807" w:rsidR="00121B5E" w:rsidRPr="00121B5E" w:rsidRDefault="00121B5E" w:rsidP="007C347F">
      <w:pPr>
        <w:pStyle w:val="sub"/>
        <w:widowControl/>
        <w:numPr>
          <w:ilvl w:val="2"/>
          <w:numId w:val="7"/>
        </w:numPr>
        <w:tabs>
          <w:tab w:val="clear" w:pos="0"/>
          <w:tab w:val="clear" w:pos="1440"/>
          <w:tab w:val="clear" w:pos="2880"/>
          <w:tab w:val="clear" w:pos="4320"/>
          <w:tab w:val="left" w:pos="-2340"/>
        </w:tabs>
        <w:spacing w:before="0" w:after="0" w:line="320" w:lineRule="exact"/>
        <w:ind w:left="0" w:firstLine="0"/>
        <w:contextualSpacing/>
        <w:rPr>
          <w:rFonts w:asciiTheme="minorHAnsi" w:hAnsiTheme="minorHAnsi" w:cstheme="minorHAnsi"/>
        </w:rPr>
      </w:pPr>
      <w:r w:rsidRPr="00121B5E">
        <w:rPr>
          <w:rFonts w:asciiTheme="minorHAnsi" w:hAnsiTheme="minorHAnsi" w:cstheme="minorHAnsi"/>
        </w:rPr>
        <w:t>Excepcionalmente, em até 2 (dois) Dias Úteis da primeira data de integralização, será devido pela Emissora à Debenturista um prêmio adicional, no montante equivalente a R$</w:t>
      </w:r>
      <w:r>
        <w:rPr>
          <w:rFonts w:asciiTheme="minorHAnsi" w:hAnsiTheme="minorHAnsi" w:cstheme="minorHAnsi"/>
        </w:rPr>
        <w:t>[</w:t>
      </w:r>
      <w:r w:rsidRPr="001739AF">
        <w:rPr>
          <w:rFonts w:asciiTheme="minorHAnsi" w:hAnsiTheme="minorHAnsi" w:cstheme="minorHAnsi"/>
          <w:highlight w:val="yellow"/>
        </w:rPr>
        <w:t>=</w:t>
      </w:r>
      <w:r>
        <w:rPr>
          <w:rFonts w:asciiTheme="minorHAnsi" w:hAnsiTheme="minorHAnsi" w:cstheme="minorHAnsi"/>
        </w:rPr>
        <w:t>]</w:t>
      </w:r>
      <w:r w:rsidRPr="00121B5E">
        <w:rPr>
          <w:rFonts w:asciiTheme="minorHAnsi" w:hAnsiTheme="minorHAnsi" w:cstheme="minorHAnsi"/>
        </w:rPr>
        <w:t xml:space="preserve"> (</w:t>
      </w:r>
      <w:r>
        <w:rPr>
          <w:rFonts w:asciiTheme="minorHAnsi" w:hAnsiTheme="minorHAnsi" w:cstheme="minorHAnsi"/>
        </w:rPr>
        <w:t>[</w:t>
      </w:r>
      <w:r w:rsidRPr="001739AF">
        <w:rPr>
          <w:rFonts w:asciiTheme="minorHAnsi" w:hAnsiTheme="minorHAnsi" w:cstheme="minorHAnsi"/>
          <w:highlight w:val="yellow"/>
        </w:rPr>
        <w:t>=</w:t>
      </w:r>
      <w:r>
        <w:rPr>
          <w:rFonts w:asciiTheme="minorHAnsi" w:hAnsiTheme="minorHAnsi" w:cstheme="minorHAnsi"/>
        </w:rPr>
        <w:t>]</w:t>
      </w:r>
      <w:r w:rsidRPr="00121B5E">
        <w:rPr>
          <w:rFonts w:asciiTheme="minorHAnsi" w:hAnsiTheme="minorHAnsi" w:cstheme="minorHAnsi"/>
        </w:rPr>
        <w:t>) (“</w:t>
      </w:r>
      <w:r w:rsidRPr="001739AF">
        <w:rPr>
          <w:rFonts w:asciiTheme="minorHAnsi" w:hAnsiTheme="minorHAnsi" w:cstheme="minorHAnsi"/>
          <w:u w:val="single"/>
        </w:rPr>
        <w:t>Prêmio Adicional</w:t>
      </w:r>
      <w:r w:rsidRPr="00121B5E">
        <w:rPr>
          <w:rFonts w:asciiTheme="minorHAnsi" w:hAnsiTheme="minorHAnsi" w:cstheme="minorHAnsi"/>
        </w:rPr>
        <w:t xml:space="preserve">”). </w:t>
      </w:r>
    </w:p>
    <w:p w14:paraId="73B121ED" w14:textId="77777777" w:rsidR="00121B5E" w:rsidRPr="00DC7597" w:rsidRDefault="00121B5E" w:rsidP="00452D86">
      <w:pPr>
        <w:pStyle w:val="sub"/>
        <w:widowControl/>
        <w:tabs>
          <w:tab w:val="clear" w:pos="0"/>
          <w:tab w:val="clear" w:pos="1440"/>
          <w:tab w:val="clear" w:pos="2880"/>
          <w:tab w:val="clear" w:pos="4320"/>
          <w:tab w:val="left" w:pos="-2340"/>
        </w:tabs>
        <w:spacing w:before="0" w:after="0" w:line="320" w:lineRule="exact"/>
        <w:contextualSpacing/>
        <w:rPr>
          <w:rFonts w:asciiTheme="minorHAnsi" w:hAnsiTheme="minorHAnsi" w:cstheme="minorHAnsi"/>
        </w:rPr>
      </w:pPr>
    </w:p>
    <w:p w14:paraId="6D6F70D0" w14:textId="0A9D77AC" w:rsidR="00704452" w:rsidRDefault="00704452" w:rsidP="00DC7597">
      <w:pPr>
        <w:pStyle w:val="PargrafodaLista"/>
        <w:numPr>
          <w:ilvl w:val="1"/>
          <w:numId w:val="7"/>
        </w:numPr>
        <w:spacing w:line="320" w:lineRule="exact"/>
        <w:ind w:left="0" w:firstLine="0"/>
        <w:contextualSpacing/>
        <w:jc w:val="both"/>
        <w:rPr>
          <w:rFonts w:asciiTheme="minorHAnsi" w:hAnsiTheme="minorHAnsi" w:cstheme="minorHAnsi"/>
          <w:b/>
          <w:sz w:val="22"/>
          <w:szCs w:val="22"/>
          <w:lang w:val="pt-BR"/>
        </w:rPr>
      </w:pPr>
      <w:bookmarkStart w:id="96" w:name="_DV_M193"/>
      <w:bookmarkStart w:id="97" w:name="_DV_M194"/>
      <w:bookmarkStart w:id="98" w:name="_DV_M195"/>
      <w:bookmarkStart w:id="99" w:name="_Ref88078131"/>
      <w:bookmarkEnd w:id="85"/>
      <w:bookmarkEnd w:id="96"/>
      <w:bookmarkEnd w:id="97"/>
      <w:bookmarkEnd w:id="98"/>
      <w:r w:rsidRPr="00DC7597">
        <w:rPr>
          <w:rFonts w:asciiTheme="minorHAnsi" w:hAnsiTheme="minorHAnsi" w:cstheme="minorHAnsi"/>
          <w:b/>
          <w:sz w:val="22"/>
          <w:szCs w:val="22"/>
          <w:lang w:val="pt-BR"/>
        </w:rPr>
        <w:t>Amortização Programada</w:t>
      </w:r>
      <w:bookmarkEnd w:id="99"/>
      <w:r w:rsidR="00B21AFC">
        <w:rPr>
          <w:rFonts w:asciiTheme="minorHAnsi" w:hAnsiTheme="minorHAnsi" w:cstheme="minorHAnsi"/>
          <w:b/>
          <w:sz w:val="22"/>
          <w:szCs w:val="22"/>
          <w:lang w:val="pt-BR"/>
        </w:rPr>
        <w:t xml:space="preserve"> </w:t>
      </w:r>
    </w:p>
    <w:p w14:paraId="5604BEC6" w14:textId="77777777" w:rsidR="005E6EF0" w:rsidRPr="00DC7597" w:rsidRDefault="005E6EF0" w:rsidP="005E6EF0">
      <w:pPr>
        <w:pStyle w:val="PargrafodaLista"/>
        <w:spacing w:line="320" w:lineRule="exact"/>
        <w:ind w:left="0"/>
        <w:contextualSpacing/>
        <w:jc w:val="both"/>
        <w:rPr>
          <w:rFonts w:asciiTheme="minorHAnsi" w:hAnsiTheme="minorHAnsi" w:cstheme="minorHAnsi"/>
          <w:b/>
          <w:sz w:val="22"/>
          <w:szCs w:val="22"/>
          <w:lang w:val="pt-BR"/>
        </w:rPr>
      </w:pPr>
    </w:p>
    <w:p w14:paraId="49C9CB55" w14:textId="0F6D9877" w:rsidR="002F78E7" w:rsidRDefault="00A67FB7">
      <w:pPr>
        <w:pStyle w:val="sub"/>
        <w:widowControl/>
        <w:numPr>
          <w:ilvl w:val="2"/>
          <w:numId w:val="7"/>
        </w:numPr>
        <w:tabs>
          <w:tab w:val="clear" w:pos="0"/>
          <w:tab w:val="clear" w:pos="1440"/>
          <w:tab w:val="clear" w:pos="2880"/>
          <w:tab w:val="clear" w:pos="4320"/>
          <w:tab w:val="left" w:pos="-2340"/>
        </w:tabs>
        <w:spacing w:before="0" w:after="0" w:line="320" w:lineRule="exact"/>
        <w:ind w:left="0" w:firstLine="0"/>
        <w:contextualSpacing/>
        <w:rPr>
          <w:rFonts w:asciiTheme="minorHAnsi" w:hAnsiTheme="minorHAnsi" w:cstheme="minorHAnsi"/>
        </w:rPr>
      </w:pPr>
      <w:bookmarkStart w:id="100" w:name="_Hlk23410563"/>
      <w:r w:rsidRPr="007C347F">
        <w:rPr>
          <w:rFonts w:asciiTheme="minorHAnsi" w:hAnsiTheme="minorHAnsi" w:cstheme="minorHAnsi"/>
        </w:rPr>
        <w:t xml:space="preserve">Sem prejuízo dos pagamentos em decorrência </w:t>
      </w:r>
      <w:r w:rsidR="00E519CD">
        <w:rPr>
          <w:rFonts w:asciiTheme="minorHAnsi" w:hAnsiTheme="minorHAnsi" w:cstheme="minorHAnsi"/>
        </w:rPr>
        <w:t xml:space="preserve">de qualquer </w:t>
      </w:r>
      <w:r w:rsidRPr="007C347F">
        <w:rPr>
          <w:rFonts w:asciiTheme="minorHAnsi" w:hAnsiTheme="minorHAnsi" w:cstheme="minorHAnsi"/>
        </w:rPr>
        <w:t>d</w:t>
      </w:r>
      <w:r w:rsidR="00E519CD">
        <w:rPr>
          <w:rFonts w:asciiTheme="minorHAnsi" w:hAnsiTheme="minorHAnsi" w:cstheme="minorHAnsi"/>
        </w:rPr>
        <w:t>o</w:t>
      </w:r>
      <w:r w:rsidRPr="007C347F">
        <w:rPr>
          <w:rFonts w:asciiTheme="minorHAnsi" w:hAnsiTheme="minorHAnsi" w:cstheme="minorHAnsi"/>
        </w:rPr>
        <w:t xml:space="preserve">s </w:t>
      </w:r>
      <w:r w:rsidR="00E519CD" w:rsidRPr="007C347F">
        <w:rPr>
          <w:rFonts w:asciiTheme="minorHAnsi" w:hAnsiTheme="minorHAnsi" w:cstheme="minorHAnsi"/>
        </w:rPr>
        <w:t xml:space="preserve">Eventos </w:t>
      </w:r>
      <w:r w:rsidRPr="007C347F">
        <w:rPr>
          <w:rFonts w:asciiTheme="minorHAnsi" w:hAnsiTheme="minorHAnsi" w:cstheme="minorHAnsi"/>
        </w:rPr>
        <w:t xml:space="preserve">de Vencimento Antecipado das Debêntures ou do Resgate Antecipado Facultativo, nos termos desta Escritura de Emissão, o Valor Nominal Unitário será amortizado mensalmente, conforme </w:t>
      </w:r>
      <w:r w:rsidR="007D4B23">
        <w:rPr>
          <w:rFonts w:asciiTheme="minorHAnsi" w:hAnsiTheme="minorHAnsi" w:cstheme="minorHAnsi"/>
        </w:rPr>
        <w:t xml:space="preserve">cronograma </w:t>
      </w:r>
      <w:r w:rsidRPr="007C347F">
        <w:rPr>
          <w:rFonts w:asciiTheme="minorHAnsi" w:hAnsiTheme="minorHAnsi" w:cstheme="minorHAnsi"/>
        </w:rPr>
        <w:t>previsto no Anexo I desta Escritura de Emissão, sendo o primeiro pagamento devido em</w:t>
      </w:r>
      <w:r w:rsidR="002207F4">
        <w:rPr>
          <w:rFonts w:asciiTheme="minorHAnsi" w:hAnsiTheme="minorHAnsi" w:cstheme="minorHAnsi"/>
        </w:rPr>
        <w:t xml:space="preserve"> 28</w:t>
      </w:r>
      <w:r w:rsidRPr="007C347F">
        <w:rPr>
          <w:rFonts w:asciiTheme="minorHAnsi" w:hAnsiTheme="minorHAnsi" w:cstheme="minorHAnsi"/>
        </w:rPr>
        <w:t xml:space="preserve"> de </w:t>
      </w:r>
      <w:r w:rsidR="002207F4">
        <w:rPr>
          <w:rFonts w:asciiTheme="minorHAnsi" w:hAnsiTheme="minorHAnsi" w:cstheme="minorHAnsi"/>
        </w:rPr>
        <w:t>dezembro</w:t>
      </w:r>
      <w:r w:rsidRPr="007C347F">
        <w:rPr>
          <w:rFonts w:asciiTheme="minorHAnsi" w:hAnsiTheme="minorHAnsi" w:cstheme="minorHAnsi"/>
        </w:rPr>
        <w:t xml:space="preserve"> de </w:t>
      </w:r>
      <w:r w:rsidR="002207F4">
        <w:rPr>
          <w:rFonts w:asciiTheme="minorHAnsi" w:hAnsiTheme="minorHAnsi" w:cstheme="minorHAnsi"/>
        </w:rPr>
        <w:t>2021</w:t>
      </w:r>
      <w:r w:rsidRPr="007C347F">
        <w:rPr>
          <w:rFonts w:asciiTheme="minorHAnsi" w:hAnsiTheme="minorHAnsi" w:cstheme="minorHAnsi"/>
        </w:rPr>
        <w:t xml:space="preserve"> e o último, na Data de Vencimento</w:t>
      </w:r>
      <w:r w:rsidR="008C45F5">
        <w:rPr>
          <w:rFonts w:asciiTheme="minorHAnsi" w:hAnsiTheme="minorHAnsi" w:cstheme="minorHAnsi"/>
        </w:rPr>
        <w:t xml:space="preserve"> (“</w:t>
      </w:r>
      <w:r w:rsidR="008C45F5" w:rsidRPr="007C347F">
        <w:rPr>
          <w:rFonts w:asciiTheme="minorHAnsi" w:hAnsiTheme="minorHAnsi" w:cstheme="minorHAnsi"/>
          <w:u w:val="single"/>
        </w:rPr>
        <w:t>Data de Pagamento do Principal</w:t>
      </w:r>
      <w:r w:rsidR="008C45F5">
        <w:rPr>
          <w:rFonts w:asciiTheme="minorHAnsi" w:hAnsiTheme="minorHAnsi" w:cstheme="minorHAnsi"/>
        </w:rPr>
        <w:t>” e, em conjunto com as Datas de Pagamento da Remuneração, “</w:t>
      </w:r>
      <w:r w:rsidR="008C45F5" w:rsidRPr="007C347F">
        <w:rPr>
          <w:rFonts w:asciiTheme="minorHAnsi" w:hAnsiTheme="minorHAnsi" w:cstheme="minorHAnsi"/>
          <w:u w:val="single"/>
        </w:rPr>
        <w:t>Datas de Pagamento</w:t>
      </w:r>
      <w:r w:rsidR="008C45F5">
        <w:rPr>
          <w:rFonts w:asciiTheme="minorHAnsi" w:hAnsiTheme="minorHAnsi" w:cstheme="minorHAnsi"/>
        </w:rPr>
        <w:t>")</w:t>
      </w:r>
      <w:r w:rsidR="002F78E7">
        <w:rPr>
          <w:rFonts w:asciiTheme="minorHAnsi" w:hAnsiTheme="minorHAnsi" w:cstheme="minorHAnsi"/>
        </w:rPr>
        <w:t>.</w:t>
      </w:r>
    </w:p>
    <w:p w14:paraId="5D8A4741" w14:textId="77777777" w:rsidR="002F78E7" w:rsidRDefault="002F78E7" w:rsidP="007C347F">
      <w:pPr>
        <w:pStyle w:val="sub"/>
        <w:widowControl/>
        <w:tabs>
          <w:tab w:val="clear" w:pos="0"/>
          <w:tab w:val="clear" w:pos="1440"/>
          <w:tab w:val="clear" w:pos="2880"/>
          <w:tab w:val="clear" w:pos="4320"/>
          <w:tab w:val="left" w:pos="-2340"/>
        </w:tabs>
        <w:spacing w:before="0" w:after="0" w:line="320" w:lineRule="exact"/>
        <w:contextualSpacing/>
        <w:rPr>
          <w:rFonts w:asciiTheme="minorHAnsi" w:hAnsiTheme="minorHAnsi" w:cstheme="minorHAnsi"/>
        </w:rPr>
      </w:pPr>
    </w:p>
    <w:p w14:paraId="1CDC7E7A" w14:textId="3967A381" w:rsidR="00A67FB7" w:rsidRPr="007C347F" w:rsidRDefault="002F78E7" w:rsidP="007C347F">
      <w:pPr>
        <w:pStyle w:val="sub"/>
        <w:widowControl/>
        <w:numPr>
          <w:ilvl w:val="2"/>
          <w:numId w:val="7"/>
        </w:numPr>
        <w:tabs>
          <w:tab w:val="clear" w:pos="0"/>
          <w:tab w:val="clear" w:pos="1440"/>
          <w:tab w:val="clear" w:pos="2880"/>
          <w:tab w:val="clear" w:pos="4320"/>
          <w:tab w:val="left" w:pos="-2340"/>
        </w:tabs>
        <w:spacing w:before="0" w:after="0" w:line="320" w:lineRule="exact"/>
        <w:ind w:left="0" w:firstLine="0"/>
        <w:contextualSpacing/>
        <w:rPr>
          <w:rFonts w:asciiTheme="minorHAnsi" w:hAnsiTheme="minorHAnsi" w:cstheme="minorHAnsi"/>
        </w:rPr>
      </w:pPr>
      <w:r>
        <w:rPr>
          <w:rFonts w:asciiTheme="minorHAnsi" w:hAnsiTheme="minorHAnsi" w:cstheme="minorHAnsi"/>
        </w:rPr>
        <w:t>A amortização do saldo do Valor Nominal Unitário</w:t>
      </w:r>
      <w:r w:rsidR="007D4B23">
        <w:rPr>
          <w:rFonts w:asciiTheme="minorHAnsi" w:hAnsiTheme="minorHAnsi" w:cstheme="minorHAnsi"/>
        </w:rPr>
        <w:t xml:space="preserve"> </w:t>
      </w:r>
      <w:r w:rsidR="00A67FB7" w:rsidRPr="007C347F">
        <w:rPr>
          <w:rFonts w:asciiTheme="minorHAnsi" w:hAnsiTheme="minorHAnsi" w:cstheme="minorHAnsi"/>
        </w:rPr>
        <w:t>a ser calculad</w:t>
      </w:r>
      <w:r w:rsidR="007D4B23">
        <w:rPr>
          <w:rFonts w:asciiTheme="minorHAnsi" w:hAnsiTheme="minorHAnsi" w:cstheme="minorHAnsi"/>
        </w:rPr>
        <w:t>o</w:t>
      </w:r>
      <w:r w:rsidR="00A67FB7" w:rsidRPr="007C347F">
        <w:rPr>
          <w:rFonts w:asciiTheme="minorHAnsi" w:hAnsiTheme="minorHAnsi" w:cstheme="minorHAnsi"/>
        </w:rPr>
        <w:t xml:space="preserve"> nos termos da fórmula abaixo, cujo resultado será apurado pel</w:t>
      </w:r>
      <w:r w:rsidR="007D4B23">
        <w:rPr>
          <w:rFonts w:asciiTheme="minorHAnsi" w:hAnsiTheme="minorHAnsi" w:cstheme="minorHAnsi"/>
        </w:rPr>
        <w:t>a</w:t>
      </w:r>
      <w:r w:rsidR="00A67FB7" w:rsidRPr="007C347F">
        <w:rPr>
          <w:rFonts w:asciiTheme="minorHAnsi" w:hAnsiTheme="minorHAnsi" w:cstheme="minorHAnsi"/>
        </w:rPr>
        <w:t xml:space="preserve"> Debenturista (“</w:t>
      </w:r>
      <w:r w:rsidR="00A67FB7" w:rsidRPr="007C347F">
        <w:rPr>
          <w:rFonts w:asciiTheme="minorHAnsi" w:hAnsiTheme="minorHAnsi" w:cstheme="minorHAnsi"/>
          <w:u w:val="single"/>
        </w:rPr>
        <w:t>Amortização Programada</w:t>
      </w:r>
      <w:r w:rsidR="00A67FB7" w:rsidRPr="007C347F">
        <w:rPr>
          <w:rFonts w:asciiTheme="minorHAnsi" w:hAnsiTheme="minorHAnsi" w:cstheme="minorHAnsi"/>
        </w:rPr>
        <w:t>”):</w:t>
      </w:r>
    </w:p>
    <w:p w14:paraId="06F83110" w14:textId="77777777" w:rsidR="00A67FB7" w:rsidRPr="007C347F" w:rsidRDefault="00A67FB7" w:rsidP="00A67FB7">
      <w:pPr>
        <w:widowControl w:val="0"/>
        <w:tabs>
          <w:tab w:val="left" w:pos="567"/>
          <w:tab w:val="left" w:pos="851"/>
        </w:tabs>
        <w:spacing w:line="288" w:lineRule="auto"/>
        <w:contextualSpacing/>
        <w:rPr>
          <w:rFonts w:asciiTheme="minorHAnsi" w:hAnsiTheme="minorHAnsi" w:cstheme="minorHAnsi"/>
          <w:sz w:val="22"/>
          <w:szCs w:val="22"/>
        </w:rPr>
      </w:pPr>
    </w:p>
    <w:p w14:paraId="44B28AB4" w14:textId="77777777" w:rsidR="00241205" w:rsidRPr="007C347F" w:rsidRDefault="00241205" w:rsidP="00241205">
      <w:pPr>
        <w:tabs>
          <w:tab w:val="left" w:pos="142"/>
        </w:tabs>
        <w:spacing w:line="288" w:lineRule="auto"/>
        <w:contextualSpacing/>
        <w:jc w:val="center"/>
        <w:rPr>
          <w:rFonts w:asciiTheme="minorHAnsi" w:hAnsiTheme="minorHAnsi" w:cstheme="minorHAnsi"/>
          <w:i/>
          <w:sz w:val="22"/>
          <w:szCs w:val="22"/>
        </w:rPr>
      </w:pPr>
      <w:r w:rsidRPr="007C347F">
        <w:rPr>
          <w:rFonts w:asciiTheme="minorHAnsi" w:hAnsiTheme="minorHAnsi" w:cstheme="minorHAnsi"/>
          <w:i/>
          <w:sz w:val="22"/>
          <w:szCs w:val="22"/>
        </w:rPr>
        <w:t xml:space="preserve">Aai = </w:t>
      </w:r>
      <w:r>
        <w:rPr>
          <w:rFonts w:asciiTheme="minorHAnsi" w:hAnsiTheme="minorHAnsi" w:cstheme="minorHAnsi"/>
          <w:i/>
          <w:sz w:val="22"/>
          <w:szCs w:val="22"/>
        </w:rPr>
        <w:t>(</w:t>
      </w:r>
      <w:r w:rsidRPr="007C347F">
        <w:rPr>
          <w:rFonts w:asciiTheme="minorHAnsi" w:hAnsiTheme="minorHAnsi" w:cstheme="minorHAnsi"/>
          <w:i/>
          <w:sz w:val="22"/>
          <w:szCs w:val="22"/>
        </w:rPr>
        <w:t>VN</w:t>
      </w:r>
      <w:r>
        <w:rPr>
          <w:rFonts w:asciiTheme="minorHAnsi" w:hAnsiTheme="minorHAnsi" w:cstheme="minorHAnsi"/>
          <w:i/>
          <w:sz w:val="22"/>
          <w:szCs w:val="22"/>
        </w:rPr>
        <w:t>b</w:t>
      </w:r>
      <w:r w:rsidRPr="007C347F">
        <w:rPr>
          <w:rFonts w:asciiTheme="minorHAnsi" w:hAnsiTheme="minorHAnsi" w:cstheme="minorHAnsi"/>
          <w:i/>
          <w:sz w:val="22"/>
          <w:szCs w:val="22"/>
        </w:rPr>
        <w:t xml:space="preserve"> x T</w:t>
      </w:r>
      <w:r>
        <w:rPr>
          <w:rFonts w:asciiTheme="minorHAnsi" w:hAnsiTheme="minorHAnsi" w:cstheme="minorHAnsi"/>
          <w:i/>
          <w:sz w:val="22"/>
          <w:szCs w:val="22"/>
        </w:rPr>
        <w:t>A</w:t>
      </w:r>
      <w:r w:rsidRPr="007C347F">
        <w:rPr>
          <w:rFonts w:asciiTheme="minorHAnsi" w:hAnsiTheme="minorHAnsi" w:cstheme="minorHAnsi"/>
          <w:i/>
          <w:sz w:val="22"/>
          <w:szCs w:val="22"/>
        </w:rPr>
        <w:t>i</w:t>
      </w:r>
      <w:r>
        <w:rPr>
          <w:rFonts w:asciiTheme="minorHAnsi" w:hAnsiTheme="minorHAnsi" w:cstheme="minorHAnsi"/>
          <w:i/>
          <w:sz w:val="22"/>
          <w:szCs w:val="22"/>
        </w:rPr>
        <w:t>) x AMi</w:t>
      </w:r>
    </w:p>
    <w:p w14:paraId="7357FF67" w14:textId="77777777" w:rsidR="00A67FB7" w:rsidRPr="007C347F" w:rsidRDefault="00A67FB7" w:rsidP="00A67FB7">
      <w:pPr>
        <w:tabs>
          <w:tab w:val="left" w:pos="142"/>
        </w:tabs>
        <w:spacing w:line="288" w:lineRule="auto"/>
        <w:ind w:left="709"/>
        <w:contextualSpacing/>
        <w:rPr>
          <w:rFonts w:asciiTheme="minorHAnsi" w:hAnsiTheme="minorHAnsi" w:cstheme="minorHAnsi"/>
          <w:i/>
          <w:sz w:val="22"/>
          <w:szCs w:val="22"/>
        </w:rPr>
      </w:pPr>
      <w:r w:rsidRPr="007C347F">
        <w:rPr>
          <w:rFonts w:asciiTheme="minorHAnsi" w:hAnsiTheme="minorHAnsi" w:cstheme="minorHAnsi"/>
          <w:i/>
          <w:sz w:val="22"/>
          <w:szCs w:val="22"/>
        </w:rPr>
        <w:t>onde:</w:t>
      </w:r>
    </w:p>
    <w:p w14:paraId="11EE097B" w14:textId="77777777" w:rsidR="00A67FB7" w:rsidRPr="007C347F" w:rsidRDefault="00A67FB7" w:rsidP="00A67FB7">
      <w:pPr>
        <w:tabs>
          <w:tab w:val="left" w:pos="142"/>
        </w:tabs>
        <w:spacing w:line="288" w:lineRule="auto"/>
        <w:ind w:left="709"/>
        <w:contextualSpacing/>
        <w:rPr>
          <w:rFonts w:asciiTheme="minorHAnsi" w:hAnsiTheme="minorHAnsi" w:cstheme="minorHAnsi"/>
          <w:sz w:val="22"/>
          <w:szCs w:val="22"/>
        </w:rPr>
      </w:pPr>
    </w:p>
    <w:p w14:paraId="73EE7F49" w14:textId="77777777" w:rsidR="00A67FB7" w:rsidRPr="007C347F" w:rsidRDefault="00A67FB7" w:rsidP="00A67FB7">
      <w:pPr>
        <w:tabs>
          <w:tab w:val="left" w:pos="142"/>
        </w:tabs>
        <w:spacing w:line="288" w:lineRule="auto"/>
        <w:ind w:left="709"/>
        <w:contextualSpacing/>
        <w:rPr>
          <w:rFonts w:asciiTheme="minorHAnsi" w:hAnsiTheme="minorHAnsi" w:cstheme="minorHAnsi"/>
          <w:sz w:val="22"/>
          <w:szCs w:val="22"/>
        </w:rPr>
      </w:pPr>
      <w:r w:rsidRPr="007C347F">
        <w:rPr>
          <w:rFonts w:asciiTheme="minorHAnsi" w:hAnsiTheme="minorHAnsi" w:cstheme="minorHAnsi"/>
          <w:sz w:val="22"/>
          <w:szCs w:val="22"/>
        </w:rPr>
        <w:t>Aai = Valor unitário da i-ésima parcela de Amortização</w:t>
      </w:r>
      <w:r w:rsidR="00E519CD">
        <w:rPr>
          <w:rFonts w:asciiTheme="minorHAnsi" w:hAnsiTheme="minorHAnsi" w:cstheme="minorHAnsi"/>
          <w:sz w:val="22"/>
          <w:szCs w:val="22"/>
        </w:rPr>
        <w:t xml:space="preserve"> Programada</w:t>
      </w:r>
      <w:r w:rsidRPr="007C347F">
        <w:rPr>
          <w:rFonts w:asciiTheme="minorHAnsi" w:hAnsiTheme="minorHAnsi" w:cstheme="minorHAnsi"/>
          <w:sz w:val="22"/>
          <w:szCs w:val="22"/>
        </w:rPr>
        <w:t>, calculado com 8 (oito) casas decimais, sem arredondamento;</w:t>
      </w:r>
    </w:p>
    <w:p w14:paraId="1F95F7ED" w14:textId="77777777" w:rsidR="00A67FB7" w:rsidRPr="007C347F" w:rsidRDefault="00A67FB7" w:rsidP="00A67FB7">
      <w:pPr>
        <w:tabs>
          <w:tab w:val="left" w:pos="142"/>
        </w:tabs>
        <w:spacing w:line="288" w:lineRule="auto"/>
        <w:ind w:left="709"/>
        <w:contextualSpacing/>
        <w:rPr>
          <w:rFonts w:asciiTheme="minorHAnsi" w:hAnsiTheme="minorHAnsi" w:cstheme="minorHAnsi"/>
          <w:sz w:val="22"/>
          <w:szCs w:val="22"/>
        </w:rPr>
      </w:pPr>
    </w:p>
    <w:p w14:paraId="575501DC" w14:textId="73790508" w:rsidR="00A67FB7" w:rsidRPr="007C347F" w:rsidRDefault="00A67FB7" w:rsidP="00A67FB7">
      <w:pPr>
        <w:tabs>
          <w:tab w:val="left" w:pos="142"/>
        </w:tabs>
        <w:spacing w:line="288" w:lineRule="auto"/>
        <w:ind w:left="709"/>
        <w:contextualSpacing/>
        <w:rPr>
          <w:rFonts w:asciiTheme="minorHAnsi" w:hAnsiTheme="minorHAnsi" w:cstheme="minorHAnsi"/>
          <w:sz w:val="22"/>
          <w:szCs w:val="22"/>
        </w:rPr>
      </w:pPr>
      <w:r w:rsidRPr="007C347F">
        <w:rPr>
          <w:rFonts w:asciiTheme="minorHAnsi" w:hAnsiTheme="minorHAnsi" w:cstheme="minorHAnsi"/>
          <w:sz w:val="22"/>
          <w:szCs w:val="22"/>
        </w:rPr>
        <w:t>VN</w:t>
      </w:r>
      <w:r w:rsidR="00177DEA">
        <w:rPr>
          <w:rFonts w:asciiTheme="minorHAnsi" w:hAnsiTheme="minorHAnsi" w:cstheme="minorHAnsi"/>
          <w:sz w:val="22"/>
          <w:szCs w:val="22"/>
        </w:rPr>
        <w:t>b</w:t>
      </w:r>
      <w:r w:rsidRPr="007C347F">
        <w:rPr>
          <w:rFonts w:asciiTheme="minorHAnsi" w:hAnsiTheme="minorHAnsi" w:cstheme="minorHAnsi"/>
          <w:sz w:val="22"/>
          <w:szCs w:val="22"/>
        </w:rPr>
        <w:t xml:space="preserve"> = conforme definido acima;</w:t>
      </w:r>
    </w:p>
    <w:p w14:paraId="733528B0" w14:textId="77777777" w:rsidR="00A67FB7" w:rsidRPr="007C347F" w:rsidRDefault="00A67FB7" w:rsidP="007C347F">
      <w:pPr>
        <w:tabs>
          <w:tab w:val="left" w:pos="142"/>
        </w:tabs>
        <w:spacing w:line="288" w:lineRule="auto"/>
        <w:ind w:left="709"/>
        <w:contextualSpacing/>
        <w:jc w:val="both"/>
        <w:rPr>
          <w:rFonts w:asciiTheme="minorHAnsi" w:hAnsiTheme="minorHAnsi" w:cstheme="minorHAnsi"/>
          <w:sz w:val="22"/>
          <w:szCs w:val="22"/>
        </w:rPr>
      </w:pPr>
    </w:p>
    <w:p w14:paraId="5966EAFC" w14:textId="2A60B45E" w:rsidR="00A67FB7" w:rsidRDefault="00A67FB7" w:rsidP="007C347F">
      <w:pPr>
        <w:tabs>
          <w:tab w:val="left" w:pos="142"/>
        </w:tabs>
        <w:spacing w:line="288" w:lineRule="auto"/>
        <w:ind w:left="709"/>
        <w:contextualSpacing/>
        <w:jc w:val="both"/>
        <w:rPr>
          <w:rFonts w:asciiTheme="minorHAnsi" w:hAnsiTheme="minorHAnsi" w:cstheme="minorHAnsi"/>
          <w:sz w:val="22"/>
          <w:szCs w:val="22"/>
        </w:rPr>
      </w:pPr>
      <w:r w:rsidRPr="007C347F">
        <w:rPr>
          <w:rFonts w:asciiTheme="minorHAnsi" w:hAnsiTheme="minorHAnsi" w:cstheme="minorHAnsi"/>
          <w:sz w:val="22"/>
          <w:szCs w:val="22"/>
        </w:rPr>
        <w:t>T</w:t>
      </w:r>
      <w:r w:rsidR="00241205">
        <w:rPr>
          <w:rFonts w:asciiTheme="minorHAnsi" w:hAnsiTheme="minorHAnsi" w:cstheme="minorHAnsi"/>
          <w:sz w:val="22"/>
          <w:szCs w:val="22"/>
        </w:rPr>
        <w:t>A</w:t>
      </w:r>
      <w:r w:rsidRPr="007C347F">
        <w:rPr>
          <w:rFonts w:asciiTheme="minorHAnsi" w:hAnsiTheme="minorHAnsi" w:cstheme="minorHAnsi"/>
          <w:sz w:val="22"/>
          <w:szCs w:val="22"/>
        </w:rPr>
        <w:t xml:space="preserve">i = Taxa da i-ésima parcela do Valor Nominal Unitário, informado com 4 (quatro) casas decimais, conforme os percentuais informados nos termos estabelecidos no </w:t>
      </w:r>
      <w:r w:rsidRPr="007C347F">
        <w:rPr>
          <w:rFonts w:asciiTheme="minorHAnsi" w:hAnsiTheme="minorHAnsi" w:cstheme="minorHAnsi"/>
          <w:sz w:val="22"/>
          <w:szCs w:val="22"/>
          <w:u w:val="single"/>
        </w:rPr>
        <w:t>Anexo I</w:t>
      </w:r>
      <w:r w:rsidRPr="007C347F">
        <w:rPr>
          <w:rFonts w:asciiTheme="minorHAnsi" w:hAnsiTheme="minorHAnsi" w:cstheme="minorHAnsi"/>
          <w:sz w:val="22"/>
          <w:szCs w:val="22"/>
        </w:rPr>
        <w:t xml:space="preserve"> abaixo desta Escritura de Emissão</w:t>
      </w:r>
      <w:r w:rsidR="00241205">
        <w:rPr>
          <w:rFonts w:asciiTheme="minorHAnsi" w:hAnsiTheme="minorHAnsi" w:cstheme="minorHAnsi"/>
          <w:sz w:val="22"/>
          <w:szCs w:val="22"/>
        </w:rPr>
        <w:t xml:space="preserve">; e </w:t>
      </w:r>
    </w:p>
    <w:p w14:paraId="66BFF51E" w14:textId="147441C3" w:rsidR="00241205" w:rsidRDefault="00241205" w:rsidP="007C347F">
      <w:pPr>
        <w:tabs>
          <w:tab w:val="left" w:pos="142"/>
        </w:tabs>
        <w:spacing w:line="288" w:lineRule="auto"/>
        <w:ind w:left="709"/>
        <w:contextualSpacing/>
        <w:jc w:val="both"/>
        <w:rPr>
          <w:rFonts w:asciiTheme="minorHAnsi" w:hAnsiTheme="minorHAnsi" w:cstheme="minorHAnsi"/>
          <w:sz w:val="22"/>
          <w:szCs w:val="22"/>
        </w:rPr>
      </w:pPr>
    </w:p>
    <w:p w14:paraId="7C57FB9A" w14:textId="36F132EE" w:rsidR="00241205" w:rsidRDefault="00241205" w:rsidP="00241205">
      <w:pPr>
        <w:tabs>
          <w:tab w:val="left" w:pos="142"/>
        </w:tabs>
        <w:spacing w:line="288" w:lineRule="auto"/>
        <w:ind w:left="709"/>
        <w:contextualSpacing/>
        <w:jc w:val="both"/>
        <w:rPr>
          <w:rFonts w:asciiTheme="minorHAnsi" w:hAnsiTheme="minorHAnsi" w:cstheme="minorHAnsi"/>
          <w:sz w:val="22"/>
          <w:szCs w:val="22"/>
        </w:rPr>
      </w:pPr>
      <w:r>
        <w:rPr>
          <w:rFonts w:asciiTheme="minorHAnsi" w:hAnsiTheme="minorHAnsi" w:cstheme="minorHAnsi"/>
          <w:sz w:val="22"/>
          <w:szCs w:val="22"/>
        </w:rPr>
        <w:t>AMi: Amortização mínima do i-ésimo período calculado com 8 (oito) casa decimais, com arredondamento, de acordo com a seguinte condicionante:</w:t>
      </w:r>
    </w:p>
    <w:p w14:paraId="565C3E47" w14:textId="77777777" w:rsidR="00241205" w:rsidRDefault="00241205" w:rsidP="00241205">
      <w:pPr>
        <w:tabs>
          <w:tab w:val="left" w:pos="142"/>
        </w:tabs>
        <w:spacing w:line="288" w:lineRule="auto"/>
        <w:ind w:left="709"/>
        <w:contextualSpacing/>
        <w:jc w:val="both"/>
        <w:rPr>
          <w:rFonts w:asciiTheme="minorHAnsi" w:hAnsiTheme="minorHAnsi" w:cstheme="minorHAnsi"/>
          <w:sz w:val="22"/>
          <w:szCs w:val="22"/>
        </w:rPr>
      </w:pPr>
    </w:p>
    <w:p w14:paraId="2BCE0309" w14:textId="77777777" w:rsidR="00241205" w:rsidRPr="00386E9A" w:rsidRDefault="00241205" w:rsidP="00241205">
      <w:pPr>
        <w:tabs>
          <w:tab w:val="left" w:pos="142"/>
        </w:tabs>
        <w:spacing w:line="288" w:lineRule="auto"/>
        <w:ind w:left="709"/>
        <w:contextualSpacing/>
        <w:jc w:val="center"/>
        <w:rPr>
          <w:rFonts w:asciiTheme="minorHAnsi" w:hAnsiTheme="minorHAnsi" w:cstheme="minorHAnsi"/>
          <w:sz w:val="22"/>
          <w:szCs w:val="22"/>
        </w:rPr>
      </w:pPr>
      <m:oMathPara>
        <m:oMath>
          <m:r>
            <w:rPr>
              <w:rFonts w:ascii="Cambria Math" w:hAnsi="Cambria Math" w:cstheme="minorHAnsi"/>
              <w:sz w:val="22"/>
              <w:szCs w:val="22"/>
            </w:rPr>
            <m:t xml:space="preserve">Se: </m:t>
          </m:r>
          <m:f>
            <m:fPr>
              <m:ctrlPr>
                <w:rPr>
                  <w:rFonts w:ascii="Cambria Math" w:hAnsi="Cambria Math" w:cstheme="minorHAnsi"/>
                  <w:i/>
                  <w:sz w:val="22"/>
                  <w:szCs w:val="22"/>
                </w:rPr>
              </m:ctrlPr>
            </m:fPr>
            <m:num>
              <m:r>
                <w:rPr>
                  <w:rFonts w:ascii="Cambria Math" w:hAnsi="Cambria Math" w:cstheme="minorHAnsi"/>
                  <w:sz w:val="22"/>
                  <w:szCs w:val="22"/>
                </w:rPr>
                <m:t>VNb</m:t>
              </m:r>
            </m:num>
            <m:den>
              <m:r>
                <w:rPr>
                  <w:rFonts w:ascii="Cambria Math" w:hAnsi="Cambria Math" w:cstheme="minorHAnsi"/>
                  <w:sz w:val="22"/>
                  <w:szCs w:val="22"/>
                </w:rPr>
                <m:t>SDi</m:t>
              </m:r>
            </m:den>
          </m:f>
          <m:r>
            <w:rPr>
              <w:rFonts w:ascii="Cambria Math" w:hAnsi="Cambria Math" w:cstheme="minorHAnsi"/>
              <w:sz w:val="22"/>
              <w:szCs w:val="22"/>
            </w:rPr>
            <m:t>≤1;AMi=0</m:t>
          </m:r>
        </m:oMath>
      </m:oMathPara>
    </w:p>
    <w:p w14:paraId="19573090" w14:textId="77777777" w:rsidR="00241205" w:rsidRDefault="00241205" w:rsidP="00241205">
      <w:pPr>
        <w:tabs>
          <w:tab w:val="left" w:pos="142"/>
        </w:tabs>
        <w:spacing w:line="288" w:lineRule="auto"/>
        <w:ind w:left="709"/>
        <w:contextualSpacing/>
        <w:jc w:val="center"/>
        <w:rPr>
          <w:rFonts w:ascii="Cambria Math" w:hAnsi="Cambria Math" w:cstheme="minorHAnsi"/>
          <w:i/>
        </w:rPr>
      </w:pPr>
      <m:oMath>
        <m:r>
          <w:rPr>
            <w:rFonts w:ascii="Cambria Math" w:hAnsi="Cambria Math" w:cstheme="minorHAnsi"/>
          </w:rPr>
          <w:lastRenderedPageBreak/>
          <m:t xml:space="preserve">Se: </m:t>
        </m:r>
      </m:oMath>
      <w:r w:rsidRPr="00386E9A">
        <w:rPr>
          <w:rFonts w:ascii="Cambria Math" w:hAnsi="Cambria Math" w:cstheme="minorHAnsi"/>
          <w:i/>
        </w:rPr>
        <w:t xml:space="preserve"> </w:t>
      </w:r>
      <m:oMath>
        <m:f>
          <m:fPr>
            <m:ctrlPr>
              <w:rPr>
                <w:rFonts w:ascii="Cambria Math" w:hAnsi="Cambria Math" w:cstheme="minorHAnsi"/>
                <w:i/>
              </w:rPr>
            </m:ctrlPr>
          </m:fPr>
          <m:num>
            <m:r>
              <w:rPr>
                <w:rFonts w:ascii="Cambria Math" w:hAnsi="Cambria Math" w:cstheme="minorHAnsi"/>
              </w:rPr>
              <m:t>VNb</m:t>
            </m:r>
          </m:num>
          <m:den>
            <m:r>
              <w:rPr>
                <w:rFonts w:ascii="Cambria Math" w:hAnsi="Cambria Math" w:cstheme="minorHAnsi"/>
              </w:rPr>
              <m:t>SDi</m:t>
            </m:r>
          </m:den>
        </m:f>
        <m:r>
          <w:rPr>
            <w:rFonts w:ascii="Cambria Math" w:hAnsi="Cambria Math" w:cstheme="minorHAnsi"/>
          </w:rPr>
          <m:t xml:space="preserve"> &gt;1;AMi=</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VNb-SDi</m:t>
                </m:r>
              </m:num>
              <m:den>
                <m:r>
                  <w:rPr>
                    <w:rFonts w:ascii="Cambria Math" w:hAnsi="Cambria Math" w:cstheme="minorHAnsi"/>
                  </w:rPr>
                  <m:t>VNb x TAi</m:t>
                </m:r>
              </m:den>
            </m:f>
          </m:e>
        </m:d>
      </m:oMath>
    </w:p>
    <w:p w14:paraId="2ED57823" w14:textId="77777777" w:rsidR="00241205" w:rsidRDefault="00241205" w:rsidP="00241205">
      <w:pPr>
        <w:tabs>
          <w:tab w:val="left" w:pos="142"/>
        </w:tabs>
        <w:spacing w:line="288" w:lineRule="auto"/>
        <w:ind w:left="709"/>
        <w:contextualSpacing/>
        <w:rPr>
          <w:rFonts w:asciiTheme="minorHAnsi" w:hAnsiTheme="minorHAnsi" w:cstheme="minorHAnsi"/>
          <w:sz w:val="22"/>
          <w:szCs w:val="22"/>
        </w:rPr>
      </w:pPr>
    </w:p>
    <w:p w14:paraId="40EEB1F2" w14:textId="4888CE2F" w:rsidR="00241205" w:rsidRPr="00025AC5" w:rsidRDefault="00241205" w:rsidP="00241205">
      <w:pPr>
        <w:tabs>
          <w:tab w:val="left" w:pos="142"/>
        </w:tabs>
        <w:spacing w:line="288" w:lineRule="auto"/>
        <w:ind w:left="709"/>
        <w:contextualSpacing/>
        <w:rPr>
          <w:rFonts w:asciiTheme="minorHAnsi" w:hAnsiTheme="minorHAnsi" w:cstheme="minorHAnsi"/>
          <w:sz w:val="22"/>
          <w:szCs w:val="22"/>
        </w:rPr>
      </w:pPr>
      <w:r>
        <w:rPr>
          <w:rFonts w:asciiTheme="minorHAnsi" w:hAnsiTheme="minorHAnsi" w:cstheme="minorHAnsi"/>
          <w:sz w:val="22"/>
          <w:szCs w:val="22"/>
        </w:rPr>
        <w:t xml:space="preserve">SDi: Saldo Devedor unitário no i-ésimo período, conforme valor informado na coluna “Saldo Devedor </w:t>
      </w:r>
      <w:r w:rsidR="001F2FE0">
        <w:rPr>
          <w:rFonts w:asciiTheme="minorHAnsi" w:hAnsiTheme="minorHAnsi" w:cstheme="minorHAnsi"/>
          <w:sz w:val="22"/>
          <w:szCs w:val="22"/>
        </w:rPr>
        <w:t>(SDi)</w:t>
      </w:r>
      <w:r>
        <w:rPr>
          <w:rFonts w:asciiTheme="minorHAnsi" w:hAnsiTheme="minorHAnsi" w:cstheme="minorHAnsi"/>
          <w:sz w:val="22"/>
          <w:szCs w:val="22"/>
        </w:rPr>
        <w:t>” no Anexo II da presente Escritura de Emissão de Debêntures.</w:t>
      </w:r>
    </w:p>
    <w:p w14:paraId="4B0B96BA" w14:textId="77777777" w:rsidR="00241205" w:rsidRPr="007C347F" w:rsidRDefault="00241205" w:rsidP="007C347F">
      <w:pPr>
        <w:tabs>
          <w:tab w:val="left" w:pos="142"/>
        </w:tabs>
        <w:spacing w:line="288" w:lineRule="auto"/>
        <w:ind w:left="709"/>
        <w:contextualSpacing/>
        <w:jc w:val="both"/>
        <w:rPr>
          <w:rFonts w:asciiTheme="minorHAnsi" w:hAnsiTheme="minorHAnsi" w:cstheme="minorHAnsi"/>
          <w:sz w:val="22"/>
          <w:szCs w:val="22"/>
        </w:rPr>
      </w:pPr>
    </w:p>
    <w:bookmarkEnd w:id="100"/>
    <w:p w14:paraId="5C51B9E9" w14:textId="77777777" w:rsidR="00A67FB7" w:rsidRPr="00D620B5" w:rsidRDefault="00A67FB7" w:rsidP="00A67FB7">
      <w:pPr>
        <w:widowControl w:val="0"/>
        <w:tabs>
          <w:tab w:val="left" w:pos="0"/>
          <w:tab w:val="left" w:pos="142"/>
          <w:tab w:val="left" w:pos="851"/>
        </w:tabs>
        <w:spacing w:line="288" w:lineRule="auto"/>
        <w:contextualSpacing/>
        <w:rPr>
          <w:rFonts w:ascii="Trebuchet MS" w:hAnsi="Trebuchet MS"/>
          <w:sz w:val="20"/>
          <w:szCs w:val="20"/>
        </w:rPr>
      </w:pPr>
    </w:p>
    <w:p w14:paraId="4655FCDB" w14:textId="3555B729" w:rsidR="00A67FB7" w:rsidRPr="007C347F" w:rsidRDefault="009F551E" w:rsidP="007C347F">
      <w:pPr>
        <w:pStyle w:val="sub"/>
        <w:widowControl/>
        <w:numPr>
          <w:ilvl w:val="2"/>
          <w:numId w:val="7"/>
        </w:numPr>
        <w:tabs>
          <w:tab w:val="clear" w:pos="0"/>
          <w:tab w:val="clear" w:pos="1440"/>
          <w:tab w:val="clear" w:pos="2880"/>
          <w:tab w:val="clear" w:pos="4320"/>
          <w:tab w:val="left" w:pos="-2340"/>
        </w:tabs>
        <w:spacing w:before="0" w:after="0" w:line="320" w:lineRule="exact"/>
        <w:ind w:left="0" w:firstLine="0"/>
        <w:contextualSpacing/>
        <w:rPr>
          <w:rFonts w:asciiTheme="minorHAnsi" w:hAnsiTheme="minorHAnsi" w:cstheme="minorHAnsi"/>
        </w:rPr>
      </w:pPr>
      <w:r>
        <w:rPr>
          <w:rFonts w:asciiTheme="minorHAnsi" w:hAnsiTheme="minorHAnsi" w:cstheme="minorHAnsi"/>
        </w:rPr>
        <w:t xml:space="preserve">A </w:t>
      </w:r>
      <w:r w:rsidR="00A67FB7" w:rsidRPr="007C347F">
        <w:rPr>
          <w:rFonts w:asciiTheme="minorHAnsi" w:hAnsiTheme="minorHAnsi" w:cstheme="minorHAnsi"/>
        </w:rPr>
        <w:t>Amortização Programada, calculada nos termos acima previstos, deverá observar os seguintes percentuais mínimos:</w:t>
      </w:r>
    </w:p>
    <w:p w14:paraId="6BD235E6" w14:textId="77777777" w:rsidR="00A67FB7" w:rsidRPr="007C347F" w:rsidRDefault="00A67FB7" w:rsidP="00A67FB7">
      <w:pPr>
        <w:widowControl w:val="0"/>
        <w:tabs>
          <w:tab w:val="left" w:pos="0"/>
          <w:tab w:val="left" w:pos="142"/>
          <w:tab w:val="left" w:pos="851"/>
        </w:tabs>
        <w:spacing w:line="288" w:lineRule="auto"/>
        <w:contextualSpacing/>
        <w:rPr>
          <w:rFonts w:asciiTheme="minorHAnsi" w:hAnsiTheme="minorHAnsi" w:cstheme="minorHAnsi"/>
          <w:sz w:val="20"/>
          <w:szCs w:val="20"/>
        </w:rPr>
      </w:pPr>
    </w:p>
    <w:p w14:paraId="7A6A984F" w14:textId="77777777" w:rsidR="00BC264D" w:rsidRDefault="00BC264D" w:rsidP="00A67FB7">
      <w:pPr>
        <w:pStyle w:val="PargrafodaLista"/>
        <w:numPr>
          <w:ilvl w:val="0"/>
          <w:numId w:val="53"/>
        </w:numPr>
        <w:autoSpaceDE/>
        <w:autoSpaceDN/>
        <w:adjustRightInd/>
        <w:spacing w:line="288" w:lineRule="auto"/>
        <w:jc w:val="both"/>
        <w:rPr>
          <w:rFonts w:asciiTheme="minorHAnsi" w:hAnsiTheme="minorHAnsi" w:cstheme="minorHAnsi"/>
          <w:sz w:val="22"/>
          <w:szCs w:val="22"/>
        </w:rPr>
      </w:pPr>
      <w:r w:rsidRPr="009360E7">
        <w:rPr>
          <w:rFonts w:asciiTheme="minorHAnsi" w:hAnsiTheme="minorHAnsi" w:cstheme="minorHAnsi"/>
          <w:sz w:val="22"/>
          <w:szCs w:val="22"/>
        </w:rPr>
        <w:t xml:space="preserve">Até o final do </w:t>
      </w:r>
      <w:r>
        <w:rPr>
          <w:rFonts w:asciiTheme="minorHAnsi" w:hAnsiTheme="minorHAnsi" w:cstheme="minorHAnsi"/>
          <w:sz w:val="22"/>
          <w:szCs w:val="22"/>
          <w:lang w:val="pt-BR"/>
        </w:rPr>
        <w:t>12</w:t>
      </w:r>
      <w:r w:rsidRPr="009360E7">
        <w:rPr>
          <w:rFonts w:asciiTheme="minorHAnsi" w:hAnsiTheme="minorHAnsi" w:cstheme="minorHAnsi"/>
          <w:sz w:val="22"/>
          <w:szCs w:val="22"/>
        </w:rPr>
        <w:t>º (</w:t>
      </w:r>
      <w:r>
        <w:rPr>
          <w:rFonts w:asciiTheme="minorHAnsi" w:hAnsiTheme="minorHAnsi" w:cstheme="minorHAnsi"/>
          <w:sz w:val="22"/>
          <w:szCs w:val="22"/>
          <w:lang w:val="pt-BR"/>
        </w:rPr>
        <w:t>décimo segundo</w:t>
      </w:r>
      <w:r w:rsidRPr="009360E7">
        <w:rPr>
          <w:rFonts w:asciiTheme="minorHAnsi" w:hAnsiTheme="minorHAnsi" w:cstheme="minorHAnsi"/>
          <w:sz w:val="22"/>
          <w:szCs w:val="22"/>
        </w:rPr>
        <w:t>) mês contado da Data de Emissão das Debêntures, no mínimo, 1</w:t>
      </w:r>
      <w:r w:rsidR="00A979D4">
        <w:rPr>
          <w:rFonts w:asciiTheme="minorHAnsi" w:hAnsiTheme="minorHAnsi" w:cstheme="minorHAnsi"/>
          <w:sz w:val="22"/>
          <w:szCs w:val="22"/>
          <w:lang w:val="pt-BR"/>
        </w:rPr>
        <w:t>0</w:t>
      </w:r>
      <w:r w:rsidRPr="009360E7">
        <w:rPr>
          <w:rFonts w:asciiTheme="minorHAnsi" w:hAnsiTheme="minorHAnsi" w:cstheme="minorHAnsi"/>
          <w:sz w:val="22"/>
          <w:szCs w:val="22"/>
        </w:rPr>
        <w:t>% (</w:t>
      </w:r>
      <w:r w:rsidR="00A979D4">
        <w:rPr>
          <w:rFonts w:asciiTheme="minorHAnsi" w:hAnsiTheme="minorHAnsi" w:cstheme="minorHAnsi"/>
          <w:sz w:val="22"/>
          <w:szCs w:val="22"/>
          <w:lang w:val="pt-BR"/>
        </w:rPr>
        <w:t xml:space="preserve">dez </w:t>
      </w:r>
      <w:r w:rsidRPr="009360E7">
        <w:rPr>
          <w:rFonts w:asciiTheme="minorHAnsi" w:hAnsiTheme="minorHAnsi" w:cstheme="minorHAnsi"/>
          <w:sz w:val="22"/>
          <w:szCs w:val="22"/>
        </w:rPr>
        <w:t>por cento) do saldo devedor das Debêntures deverá ter sido objeto da Amortização Programada;</w:t>
      </w:r>
    </w:p>
    <w:p w14:paraId="6662144B" w14:textId="77777777" w:rsidR="00672FCD" w:rsidRDefault="00672FCD" w:rsidP="00A67FB7">
      <w:pPr>
        <w:pStyle w:val="PargrafodaLista"/>
        <w:numPr>
          <w:ilvl w:val="0"/>
          <w:numId w:val="53"/>
        </w:numPr>
        <w:autoSpaceDE/>
        <w:autoSpaceDN/>
        <w:adjustRightInd/>
        <w:spacing w:line="288" w:lineRule="auto"/>
        <w:jc w:val="both"/>
        <w:rPr>
          <w:rFonts w:asciiTheme="minorHAnsi" w:hAnsiTheme="minorHAnsi" w:cstheme="minorHAnsi"/>
          <w:sz w:val="22"/>
          <w:szCs w:val="22"/>
        </w:rPr>
      </w:pPr>
      <w:r w:rsidRPr="009360E7">
        <w:rPr>
          <w:rFonts w:asciiTheme="minorHAnsi" w:hAnsiTheme="minorHAnsi" w:cstheme="minorHAnsi"/>
          <w:sz w:val="22"/>
          <w:szCs w:val="22"/>
        </w:rPr>
        <w:t xml:space="preserve">Até o final do </w:t>
      </w:r>
      <w:r>
        <w:rPr>
          <w:rFonts w:asciiTheme="minorHAnsi" w:hAnsiTheme="minorHAnsi" w:cstheme="minorHAnsi"/>
          <w:sz w:val="22"/>
          <w:szCs w:val="22"/>
          <w:lang w:val="pt-BR"/>
        </w:rPr>
        <w:t>18</w:t>
      </w:r>
      <w:r w:rsidRPr="009360E7">
        <w:rPr>
          <w:rFonts w:asciiTheme="minorHAnsi" w:hAnsiTheme="minorHAnsi" w:cstheme="minorHAnsi"/>
          <w:sz w:val="22"/>
          <w:szCs w:val="22"/>
        </w:rPr>
        <w:t>º (</w:t>
      </w:r>
      <w:r>
        <w:rPr>
          <w:rFonts w:asciiTheme="minorHAnsi" w:hAnsiTheme="minorHAnsi" w:cstheme="minorHAnsi"/>
          <w:sz w:val="22"/>
          <w:szCs w:val="22"/>
          <w:lang w:val="pt-BR"/>
        </w:rPr>
        <w:t>décimo oitavo</w:t>
      </w:r>
      <w:r w:rsidRPr="009360E7">
        <w:rPr>
          <w:rFonts w:asciiTheme="minorHAnsi" w:hAnsiTheme="minorHAnsi" w:cstheme="minorHAnsi"/>
          <w:sz w:val="22"/>
          <w:szCs w:val="22"/>
        </w:rPr>
        <w:t xml:space="preserve">) mês contado da Data de Emissão das Debêntures, no mínimo, </w:t>
      </w:r>
      <w:r>
        <w:rPr>
          <w:rFonts w:asciiTheme="minorHAnsi" w:hAnsiTheme="minorHAnsi" w:cstheme="minorHAnsi"/>
          <w:sz w:val="22"/>
          <w:szCs w:val="22"/>
          <w:lang w:val="pt-BR"/>
        </w:rPr>
        <w:t>20</w:t>
      </w:r>
      <w:r w:rsidRPr="009360E7">
        <w:rPr>
          <w:rFonts w:asciiTheme="minorHAnsi" w:hAnsiTheme="minorHAnsi" w:cstheme="minorHAnsi"/>
          <w:sz w:val="22"/>
          <w:szCs w:val="22"/>
        </w:rPr>
        <w:t>% (</w:t>
      </w:r>
      <w:r w:rsidR="009264D0">
        <w:rPr>
          <w:rFonts w:asciiTheme="minorHAnsi" w:hAnsiTheme="minorHAnsi" w:cstheme="minorHAnsi"/>
          <w:sz w:val="22"/>
          <w:szCs w:val="22"/>
          <w:lang w:val="pt-BR"/>
        </w:rPr>
        <w:t>vinte</w:t>
      </w:r>
      <w:r w:rsidRPr="009360E7">
        <w:rPr>
          <w:rFonts w:asciiTheme="minorHAnsi" w:hAnsiTheme="minorHAnsi" w:cstheme="minorHAnsi"/>
          <w:sz w:val="22"/>
          <w:szCs w:val="22"/>
        </w:rPr>
        <w:t xml:space="preserve"> por cento) do saldo devedor das Debêntures deverá ter sido objeto da Amortização Programada;</w:t>
      </w:r>
    </w:p>
    <w:p w14:paraId="5BB17C5A" w14:textId="77777777" w:rsidR="00BC264D" w:rsidRDefault="00BC264D" w:rsidP="00A67FB7">
      <w:pPr>
        <w:pStyle w:val="PargrafodaLista"/>
        <w:numPr>
          <w:ilvl w:val="0"/>
          <w:numId w:val="53"/>
        </w:numPr>
        <w:autoSpaceDE/>
        <w:autoSpaceDN/>
        <w:adjustRightInd/>
        <w:spacing w:line="288" w:lineRule="auto"/>
        <w:jc w:val="both"/>
        <w:rPr>
          <w:rFonts w:asciiTheme="minorHAnsi" w:hAnsiTheme="minorHAnsi" w:cstheme="minorHAnsi"/>
          <w:sz w:val="22"/>
          <w:szCs w:val="22"/>
        </w:rPr>
      </w:pPr>
      <w:r w:rsidRPr="009360E7">
        <w:rPr>
          <w:rFonts w:asciiTheme="minorHAnsi" w:hAnsiTheme="minorHAnsi" w:cstheme="minorHAnsi"/>
          <w:sz w:val="22"/>
          <w:szCs w:val="22"/>
        </w:rPr>
        <w:t xml:space="preserve">Até o final do </w:t>
      </w:r>
      <w:r w:rsidR="00A979D4">
        <w:rPr>
          <w:rFonts w:asciiTheme="minorHAnsi" w:hAnsiTheme="minorHAnsi" w:cstheme="minorHAnsi"/>
          <w:sz w:val="22"/>
          <w:szCs w:val="22"/>
          <w:lang w:val="pt-BR"/>
        </w:rPr>
        <w:t>24</w:t>
      </w:r>
      <w:r w:rsidRPr="009360E7">
        <w:rPr>
          <w:rFonts w:asciiTheme="minorHAnsi" w:hAnsiTheme="minorHAnsi" w:cstheme="minorHAnsi"/>
          <w:sz w:val="22"/>
          <w:szCs w:val="22"/>
        </w:rPr>
        <w:t>º (</w:t>
      </w:r>
      <w:r w:rsidR="00A979D4">
        <w:rPr>
          <w:rFonts w:asciiTheme="minorHAnsi" w:hAnsiTheme="minorHAnsi" w:cstheme="minorHAnsi"/>
          <w:sz w:val="22"/>
          <w:szCs w:val="22"/>
          <w:lang w:val="pt-BR"/>
        </w:rPr>
        <w:t>vigésimo quarto</w:t>
      </w:r>
      <w:r w:rsidRPr="009360E7">
        <w:rPr>
          <w:rFonts w:asciiTheme="minorHAnsi" w:hAnsiTheme="minorHAnsi" w:cstheme="minorHAnsi"/>
          <w:sz w:val="22"/>
          <w:szCs w:val="22"/>
        </w:rPr>
        <w:t xml:space="preserve">) mês contado da Data de Emissão das Debêntures, no mínimo, </w:t>
      </w:r>
      <w:r w:rsidR="00672FCD">
        <w:rPr>
          <w:rFonts w:asciiTheme="minorHAnsi" w:hAnsiTheme="minorHAnsi" w:cstheme="minorHAnsi"/>
          <w:sz w:val="22"/>
          <w:szCs w:val="22"/>
          <w:lang w:val="pt-BR"/>
        </w:rPr>
        <w:t>30</w:t>
      </w:r>
      <w:r w:rsidRPr="009360E7">
        <w:rPr>
          <w:rFonts w:asciiTheme="minorHAnsi" w:hAnsiTheme="minorHAnsi" w:cstheme="minorHAnsi"/>
          <w:sz w:val="22"/>
          <w:szCs w:val="22"/>
        </w:rPr>
        <w:t>% (</w:t>
      </w:r>
      <w:r w:rsidR="009264D0">
        <w:rPr>
          <w:rFonts w:asciiTheme="minorHAnsi" w:hAnsiTheme="minorHAnsi" w:cstheme="minorHAnsi"/>
          <w:sz w:val="22"/>
          <w:szCs w:val="22"/>
          <w:lang w:val="pt-BR"/>
        </w:rPr>
        <w:t>trinta</w:t>
      </w:r>
      <w:r w:rsidR="00A979D4">
        <w:rPr>
          <w:rFonts w:asciiTheme="minorHAnsi" w:hAnsiTheme="minorHAnsi" w:cstheme="minorHAnsi"/>
          <w:sz w:val="22"/>
          <w:szCs w:val="22"/>
          <w:lang w:val="pt-BR"/>
        </w:rPr>
        <w:t xml:space="preserve"> </w:t>
      </w:r>
      <w:r w:rsidRPr="009360E7">
        <w:rPr>
          <w:rFonts w:asciiTheme="minorHAnsi" w:hAnsiTheme="minorHAnsi" w:cstheme="minorHAnsi"/>
          <w:sz w:val="22"/>
          <w:szCs w:val="22"/>
        </w:rPr>
        <w:t>por cento) do saldo devedor das Debêntures deverá ter sido objeto da Amortização Programada;</w:t>
      </w:r>
    </w:p>
    <w:p w14:paraId="42FC733E" w14:textId="77777777" w:rsidR="009E13F9" w:rsidRDefault="009E13F9" w:rsidP="00A67FB7">
      <w:pPr>
        <w:pStyle w:val="PargrafodaLista"/>
        <w:numPr>
          <w:ilvl w:val="0"/>
          <w:numId w:val="53"/>
        </w:numPr>
        <w:autoSpaceDE/>
        <w:autoSpaceDN/>
        <w:adjustRightInd/>
        <w:spacing w:line="288" w:lineRule="auto"/>
        <w:jc w:val="both"/>
        <w:rPr>
          <w:rFonts w:asciiTheme="minorHAnsi" w:hAnsiTheme="minorHAnsi" w:cstheme="minorHAnsi"/>
          <w:sz w:val="22"/>
          <w:szCs w:val="22"/>
        </w:rPr>
      </w:pPr>
      <w:r w:rsidRPr="009360E7">
        <w:rPr>
          <w:rFonts w:asciiTheme="minorHAnsi" w:hAnsiTheme="minorHAnsi" w:cstheme="minorHAnsi"/>
          <w:sz w:val="22"/>
          <w:szCs w:val="22"/>
        </w:rPr>
        <w:t>Até o final do 3</w:t>
      </w:r>
      <w:r>
        <w:rPr>
          <w:rFonts w:asciiTheme="minorHAnsi" w:hAnsiTheme="minorHAnsi" w:cstheme="minorHAnsi"/>
          <w:sz w:val="22"/>
          <w:szCs w:val="22"/>
          <w:lang w:val="pt-BR"/>
        </w:rPr>
        <w:t>0</w:t>
      </w:r>
      <w:r w:rsidRPr="009360E7">
        <w:rPr>
          <w:rFonts w:asciiTheme="minorHAnsi" w:hAnsiTheme="minorHAnsi" w:cstheme="minorHAnsi"/>
          <w:sz w:val="22"/>
          <w:szCs w:val="22"/>
        </w:rPr>
        <w:t xml:space="preserve">º (trigésimo) mês contado da Data de Emissão das Debêntures, no mínimo, </w:t>
      </w:r>
      <w:r w:rsidR="00672FCD">
        <w:rPr>
          <w:rFonts w:asciiTheme="minorHAnsi" w:hAnsiTheme="minorHAnsi" w:cstheme="minorHAnsi"/>
          <w:sz w:val="22"/>
          <w:szCs w:val="22"/>
          <w:lang w:val="pt-BR"/>
        </w:rPr>
        <w:t>40</w:t>
      </w:r>
      <w:r w:rsidRPr="009360E7">
        <w:rPr>
          <w:rFonts w:asciiTheme="minorHAnsi" w:hAnsiTheme="minorHAnsi" w:cstheme="minorHAnsi"/>
          <w:sz w:val="22"/>
          <w:szCs w:val="22"/>
        </w:rPr>
        <w:t>% (</w:t>
      </w:r>
      <w:r w:rsidR="009264D0">
        <w:rPr>
          <w:rFonts w:asciiTheme="minorHAnsi" w:hAnsiTheme="minorHAnsi" w:cstheme="minorHAnsi"/>
          <w:sz w:val="22"/>
          <w:szCs w:val="22"/>
          <w:lang w:val="pt-BR"/>
        </w:rPr>
        <w:t>quarenta</w:t>
      </w:r>
      <w:r w:rsidRPr="009360E7">
        <w:rPr>
          <w:rFonts w:asciiTheme="minorHAnsi" w:hAnsiTheme="minorHAnsi" w:cstheme="minorHAnsi"/>
          <w:sz w:val="22"/>
          <w:szCs w:val="22"/>
        </w:rPr>
        <w:t xml:space="preserve"> por cento) do saldo devedor das Debêntures deverá ter sido objeto da Amortização Programada;</w:t>
      </w:r>
    </w:p>
    <w:p w14:paraId="69DDF699" w14:textId="77777777" w:rsidR="00A67FB7" w:rsidRPr="007C347F" w:rsidRDefault="00A67FB7" w:rsidP="00A67FB7">
      <w:pPr>
        <w:pStyle w:val="PargrafodaLista"/>
        <w:numPr>
          <w:ilvl w:val="0"/>
          <w:numId w:val="53"/>
        </w:numPr>
        <w:autoSpaceDE/>
        <w:autoSpaceDN/>
        <w:adjustRightInd/>
        <w:spacing w:line="288" w:lineRule="auto"/>
        <w:jc w:val="both"/>
        <w:rPr>
          <w:rFonts w:asciiTheme="minorHAnsi" w:hAnsiTheme="minorHAnsi" w:cstheme="minorHAnsi"/>
          <w:sz w:val="22"/>
          <w:szCs w:val="22"/>
        </w:rPr>
      </w:pPr>
      <w:r w:rsidRPr="007C347F">
        <w:rPr>
          <w:rFonts w:asciiTheme="minorHAnsi" w:hAnsiTheme="minorHAnsi" w:cstheme="minorHAnsi"/>
          <w:sz w:val="22"/>
          <w:szCs w:val="22"/>
        </w:rPr>
        <w:t xml:space="preserve">Até o final do 36º (trigésimo sexto) mês contado da Data de Emissão das Debêntures, no mínimo, </w:t>
      </w:r>
      <w:r w:rsidR="009264D0">
        <w:rPr>
          <w:rFonts w:asciiTheme="minorHAnsi" w:hAnsiTheme="minorHAnsi" w:cstheme="minorHAnsi"/>
          <w:sz w:val="22"/>
          <w:szCs w:val="22"/>
          <w:lang w:val="pt-BR"/>
        </w:rPr>
        <w:t>50</w:t>
      </w:r>
      <w:r w:rsidRPr="007C347F">
        <w:rPr>
          <w:rFonts w:asciiTheme="minorHAnsi" w:hAnsiTheme="minorHAnsi" w:cstheme="minorHAnsi"/>
          <w:sz w:val="22"/>
          <w:szCs w:val="22"/>
        </w:rPr>
        <w:t>% (</w:t>
      </w:r>
      <w:r w:rsidR="009264D0">
        <w:rPr>
          <w:rFonts w:asciiTheme="minorHAnsi" w:hAnsiTheme="minorHAnsi" w:cstheme="minorHAnsi"/>
          <w:sz w:val="22"/>
          <w:szCs w:val="22"/>
          <w:lang w:val="pt-BR"/>
        </w:rPr>
        <w:t xml:space="preserve">cinquenta </w:t>
      </w:r>
      <w:r w:rsidRPr="007C347F">
        <w:rPr>
          <w:rFonts w:asciiTheme="minorHAnsi" w:hAnsiTheme="minorHAnsi" w:cstheme="minorHAnsi"/>
          <w:sz w:val="22"/>
          <w:szCs w:val="22"/>
        </w:rPr>
        <w:t>por cento) do saldo devedor das Debêntures deverá ter sido objeto da Amortização Programada;</w:t>
      </w:r>
    </w:p>
    <w:p w14:paraId="034A4D10" w14:textId="77777777" w:rsidR="009264D0" w:rsidRDefault="009264D0" w:rsidP="00A67FB7">
      <w:pPr>
        <w:pStyle w:val="PargrafodaLista"/>
        <w:numPr>
          <w:ilvl w:val="0"/>
          <w:numId w:val="53"/>
        </w:numPr>
        <w:autoSpaceDE/>
        <w:autoSpaceDN/>
        <w:adjustRightInd/>
        <w:spacing w:line="288" w:lineRule="auto"/>
        <w:jc w:val="both"/>
        <w:rPr>
          <w:rFonts w:asciiTheme="minorHAnsi" w:hAnsiTheme="minorHAnsi" w:cstheme="minorHAnsi"/>
          <w:sz w:val="22"/>
          <w:szCs w:val="22"/>
        </w:rPr>
      </w:pPr>
      <w:r w:rsidRPr="009360E7">
        <w:rPr>
          <w:rFonts w:asciiTheme="minorHAnsi" w:hAnsiTheme="minorHAnsi" w:cstheme="minorHAnsi"/>
          <w:sz w:val="22"/>
          <w:szCs w:val="22"/>
        </w:rPr>
        <w:t xml:space="preserve">Até o final do </w:t>
      </w:r>
      <w:r>
        <w:rPr>
          <w:rFonts w:asciiTheme="minorHAnsi" w:hAnsiTheme="minorHAnsi" w:cstheme="minorHAnsi"/>
          <w:sz w:val="22"/>
          <w:szCs w:val="22"/>
          <w:lang w:val="pt-BR"/>
        </w:rPr>
        <w:t>42</w:t>
      </w:r>
      <w:r w:rsidRPr="009360E7">
        <w:rPr>
          <w:rFonts w:asciiTheme="minorHAnsi" w:hAnsiTheme="minorHAnsi" w:cstheme="minorHAnsi"/>
          <w:sz w:val="22"/>
          <w:szCs w:val="22"/>
        </w:rPr>
        <w:t>º (</w:t>
      </w:r>
      <w:r>
        <w:rPr>
          <w:rFonts w:asciiTheme="minorHAnsi" w:hAnsiTheme="minorHAnsi" w:cstheme="minorHAnsi"/>
          <w:sz w:val="22"/>
          <w:szCs w:val="22"/>
          <w:lang w:val="pt-BR"/>
        </w:rPr>
        <w:t>quadragésimo segundo</w:t>
      </w:r>
      <w:r w:rsidRPr="009360E7">
        <w:rPr>
          <w:rFonts w:asciiTheme="minorHAnsi" w:hAnsiTheme="minorHAnsi" w:cstheme="minorHAnsi"/>
          <w:sz w:val="22"/>
          <w:szCs w:val="22"/>
        </w:rPr>
        <w:t xml:space="preserve">) mês contado da Data de Emissão das Debêntures, no mínimo, </w:t>
      </w:r>
      <w:r>
        <w:rPr>
          <w:rFonts w:asciiTheme="minorHAnsi" w:hAnsiTheme="minorHAnsi" w:cstheme="minorHAnsi"/>
          <w:sz w:val="22"/>
          <w:szCs w:val="22"/>
          <w:lang w:val="pt-BR"/>
        </w:rPr>
        <w:t>60</w:t>
      </w:r>
      <w:r w:rsidRPr="009360E7">
        <w:rPr>
          <w:rFonts w:asciiTheme="minorHAnsi" w:hAnsiTheme="minorHAnsi" w:cstheme="minorHAnsi"/>
          <w:sz w:val="22"/>
          <w:szCs w:val="22"/>
        </w:rPr>
        <w:t>% (</w:t>
      </w:r>
      <w:r>
        <w:rPr>
          <w:rFonts w:asciiTheme="minorHAnsi" w:hAnsiTheme="minorHAnsi" w:cstheme="minorHAnsi"/>
          <w:sz w:val="22"/>
          <w:szCs w:val="22"/>
          <w:lang w:val="pt-BR"/>
        </w:rPr>
        <w:t>sessenta</w:t>
      </w:r>
      <w:r w:rsidRPr="009360E7">
        <w:rPr>
          <w:rFonts w:asciiTheme="minorHAnsi" w:hAnsiTheme="minorHAnsi" w:cstheme="minorHAnsi"/>
          <w:sz w:val="22"/>
          <w:szCs w:val="22"/>
        </w:rPr>
        <w:t xml:space="preserve"> por cento) do saldo devedor das Debêntures deverá ter sido objeto da Amortização Programada;</w:t>
      </w:r>
    </w:p>
    <w:p w14:paraId="547B0D7E" w14:textId="77777777" w:rsidR="00A67FB7" w:rsidRPr="007C347F" w:rsidRDefault="00A67FB7" w:rsidP="00A67FB7">
      <w:pPr>
        <w:pStyle w:val="PargrafodaLista"/>
        <w:numPr>
          <w:ilvl w:val="0"/>
          <w:numId w:val="53"/>
        </w:numPr>
        <w:autoSpaceDE/>
        <w:autoSpaceDN/>
        <w:adjustRightInd/>
        <w:spacing w:line="288" w:lineRule="auto"/>
        <w:jc w:val="both"/>
        <w:rPr>
          <w:rFonts w:asciiTheme="minorHAnsi" w:hAnsiTheme="minorHAnsi" w:cstheme="minorHAnsi"/>
          <w:sz w:val="22"/>
          <w:szCs w:val="22"/>
        </w:rPr>
      </w:pPr>
      <w:r w:rsidRPr="007C347F">
        <w:rPr>
          <w:rFonts w:asciiTheme="minorHAnsi" w:hAnsiTheme="minorHAnsi" w:cstheme="minorHAnsi"/>
          <w:sz w:val="22"/>
          <w:szCs w:val="22"/>
        </w:rPr>
        <w:t xml:space="preserve">Até o final do 48º (quadragésimo oitavo) mês contado da Data de Emissão das Debêntures, no mínimo, </w:t>
      </w:r>
      <w:r w:rsidR="00695B84">
        <w:rPr>
          <w:rFonts w:asciiTheme="minorHAnsi" w:hAnsiTheme="minorHAnsi" w:cstheme="minorHAnsi"/>
          <w:sz w:val="22"/>
          <w:szCs w:val="22"/>
          <w:lang w:val="pt-BR"/>
        </w:rPr>
        <w:t>70</w:t>
      </w:r>
      <w:r w:rsidRPr="007C347F">
        <w:rPr>
          <w:rFonts w:asciiTheme="minorHAnsi" w:hAnsiTheme="minorHAnsi" w:cstheme="minorHAnsi"/>
          <w:sz w:val="22"/>
          <w:szCs w:val="22"/>
        </w:rPr>
        <w:t>% (</w:t>
      </w:r>
      <w:r w:rsidR="00695B84">
        <w:rPr>
          <w:rFonts w:asciiTheme="minorHAnsi" w:hAnsiTheme="minorHAnsi" w:cstheme="minorHAnsi"/>
          <w:sz w:val="22"/>
          <w:szCs w:val="22"/>
          <w:lang w:val="pt-BR"/>
        </w:rPr>
        <w:t>setenta</w:t>
      </w:r>
      <w:r w:rsidRPr="007C347F">
        <w:rPr>
          <w:rFonts w:asciiTheme="minorHAnsi" w:hAnsiTheme="minorHAnsi" w:cstheme="minorHAnsi"/>
          <w:sz w:val="22"/>
          <w:szCs w:val="22"/>
        </w:rPr>
        <w:t>por cento) do saldo devedor das Debêntures deverá ter sido objeto da Amortização Programada;</w:t>
      </w:r>
    </w:p>
    <w:p w14:paraId="0FC17AD6" w14:textId="77777777" w:rsidR="00695B84" w:rsidRDefault="00695B84" w:rsidP="00A67FB7">
      <w:pPr>
        <w:pStyle w:val="PargrafodaLista"/>
        <w:numPr>
          <w:ilvl w:val="0"/>
          <w:numId w:val="53"/>
        </w:numPr>
        <w:autoSpaceDE/>
        <w:autoSpaceDN/>
        <w:adjustRightInd/>
        <w:spacing w:line="288" w:lineRule="auto"/>
        <w:jc w:val="both"/>
        <w:rPr>
          <w:rFonts w:asciiTheme="minorHAnsi" w:hAnsiTheme="minorHAnsi" w:cstheme="minorHAnsi"/>
          <w:sz w:val="22"/>
          <w:szCs w:val="22"/>
        </w:rPr>
      </w:pPr>
      <w:r w:rsidRPr="009360E7">
        <w:rPr>
          <w:rFonts w:asciiTheme="minorHAnsi" w:hAnsiTheme="minorHAnsi" w:cstheme="minorHAnsi"/>
          <w:sz w:val="22"/>
          <w:szCs w:val="22"/>
        </w:rPr>
        <w:t xml:space="preserve">Até o final do </w:t>
      </w:r>
      <w:r>
        <w:rPr>
          <w:rFonts w:asciiTheme="minorHAnsi" w:hAnsiTheme="minorHAnsi" w:cstheme="minorHAnsi"/>
          <w:sz w:val="22"/>
          <w:szCs w:val="22"/>
          <w:lang w:val="pt-BR"/>
        </w:rPr>
        <w:t>54</w:t>
      </w:r>
      <w:r w:rsidRPr="009360E7">
        <w:rPr>
          <w:rFonts w:asciiTheme="minorHAnsi" w:hAnsiTheme="minorHAnsi" w:cstheme="minorHAnsi"/>
          <w:sz w:val="22"/>
          <w:szCs w:val="22"/>
        </w:rPr>
        <w:t>º (</w:t>
      </w:r>
      <w:r>
        <w:rPr>
          <w:rFonts w:asciiTheme="minorHAnsi" w:hAnsiTheme="minorHAnsi" w:cstheme="minorHAnsi"/>
          <w:sz w:val="22"/>
          <w:szCs w:val="22"/>
          <w:lang w:val="pt-BR"/>
        </w:rPr>
        <w:t>quinquagésimo quarto</w:t>
      </w:r>
      <w:r w:rsidRPr="009360E7">
        <w:rPr>
          <w:rFonts w:asciiTheme="minorHAnsi" w:hAnsiTheme="minorHAnsi" w:cstheme="minorHAnsi"/>
          <w:sz w:val="22"/>
          <w:szCs w:val="22"/>
        </w:rPr>
        <w:t xml:space="preserve">) mês contado da Data de Emissão das Debêntures, no mínimo, </w:t>
      </w:r>
      <w:r>
        <w:rPr>
          <w:rFonts w:asciiTheme="minorHAnsi" w:hAnsiTheme="minorHAnsi" w:cstheme="minorHAnsi"/>
          <w:sz w:val="22"/>
          <w:szCs w:val="22"/>
          <w:lang w:val="pt-BR"/>
        </w:rPr>
        <w:t>80</w:t>
      </w:r>
      <w:r w:rsidRPr="009360E7">
        <w:rPr>
          <w:rFonts w:asciiTheme="minorHAnsi" w:hAnsiTheme="minorHAnsi" w:cstheme="minorHAnsi"/>
          <w:sz w:val="22"/>
          <w:szCs w:val="22"/>
        </w:rPr>
        <w:t>% (</w:t>
      </w:r>
      <w:r>
        <w:rPr>
          <w:rFonts w:asciiTheme="minorHAnsi" w:hAnsiTheme="minorHAnsi" w:cstheme="minorHAnsi"/>
          <w:sz w:val="22"/>
          <w:szCs w:val="22"/>
          <w:lang w:val="pt-BR"/>
        </w:rPr>
        <w:t xml:space="preserve">oitenta </w:t>
      </w:r>
      <w:r w:rsidRPr="009360E7">
        <w:rPr>
          <w:rFonts w:asciiTheme="minorHAnsi" w:hAnsiTheme="minorHAnsi" w:cstheme="minorHAnsi"/>
          <w:sz w:val="22"/>
          <w:szCs w:val="22"/>
        </w:rPr>
        <w:t>por cento) do saldo devedor das Debêntures deverá ter sido objeto da Amortização Programada;</w:t>
      </w:r>
    </w:p>
    <w:p w14:paraId="0C9228FB" w14:textId="77777777" w:rsidR="00A67FB7" w:rsidRPr="007C347F" w:rsidRDefault="00A67FB7" w:rsidP="00A67FB7">
      <w:pPr>
        <w:pStyle w:val="PargrafodaLista"/>
        <w:numPr>
          <w:ilvl w:val="0"/>
          <w:numId w:val="53"/>
        </w:numPr>
        <w:autoSpaceDE/>
        <w:autoSpaceDN/>
        <w:adjustRightInd/>
        <w:spacing w:line="288" w:lineRule="auto"/>
        <w:jc w:val="both"/>
        <w:rPr>
          <w:rFonts w:asciiTheme="minorHAnsi" w:hAnsiTheme="minorHAnsi" w:cstheme="minorHAnsi"/>
          <w:sz w:val="22"/>
          <w:szCs w:val="22"/>
        </w:rPr>
      </w:pPr>
      <w:r w:rsidRPr="007C347F">
        <w:rPr>
          <w:rFonts w:asciiTheme="minorHAnsi" w:hAnsiTheme="minorHAnsi" w:cstheme="minorHAnsi"/>
          <w:sz w:val="22"/>
          <w:szCs w:val="22"/>
        </w:rPr>
        <w:t xml:space="preserve">Até o final do 60º (sexagésimo) mês contado da Data de Emissão das Debêntures, no mínimo, </w:t>
      </w:r>
      <w:r w:rsidR="00695B84">
        <w:rPr>
          <w:rFonts w:asciiTheme="minorHAnsi" w:hAnsiTheme="minorHAnsi" w:cstheme="minorHAnsi"/>
          <w:sz w:val="22"/>
          <w:szCs w:val="22"/>
          <w:lang w:val="pt-BR"/>
        </w:rPr>
        <w:t>9</w:t>
      </w:r>
      <w:r w:rsidRPr="007C347F">
        <w:rPr>
          <w:rFonts w:asciiTheme="minorHAnsi" w:hAnsiTheme="minorHAnsi" w:cstheme="minorHAnsi"/>
          <w:sz w:val="22"/>
          <w:szCs w:val="22"/>
        </w:rPr>
        <w:t>0% (</w:t>
      </w:r>
      <w:r w:rsidR="00695B84">
        <w:rPr>
          <w:rFonts w:asciiTheme="minorHAnsi" w:hAnsiTheme="minorHAnsi" w:cstheme="minorHAnsi"/>
          <w:sz w:val="22"/>
          <w:szCs w:val="22"/>
          <w:lang w:val="pt-BR"/>
        </w:rPr>
        <w:t xml:space="preserve">noventa </w:t>
      </w:r>
      <w:r w:rsidRPr="007C347F">
        <w:rPr>
          <w:rFonts w:asciiTheme="minorHAnsi" w:hAnsiTheme="minorHAnsi" w:cstheme="minorHAnsi"/>
          <w:sz w:val="22"/>
          <w:szCs w:val="22"/>
        </w:rPr>
        <w:t>por cento) do saldo devedor das Debêntures deverá ter sido objeto da Amortização Programada;</w:t>
      </w:r>
    </w:p>
    <w:p w14:paraId="5E3AD25D" w14:textId="77777777" w:rsidR="00695B84" w:rsidRDefault="00695B84" w:rsidP="00A67FB7">
      <w:pPr>
        <w:pStyle w:val="PargrafodaLista"/>
        <w:numPr>
          <w:ilvl w:val="0"/>
          <w:numId w:val="53"/>
        </w:numPr>
        <w:autoSpaceDE/>
        <w:autoSpaceDN/>
        <w:adjustRightInd/>
        <w:spacing w:line="288" w:lineRule="auto"/>
        <w:jc w:val="both"/>
        <w:rPr>
          <w:rFonts w:asciiTheme="minorHAnsi" w:hAnsiTheme="minorHAnsi" w:cstheme="minorHAnsi"/>
          <w:sz w:val="22"/>
          <w:szCs w:val="22"/>
        </w:rPr>
      </w:pPr>
      <w:r w:rsidRPr="009360E7">
        <w:rPr>
          <w:rFonts w:asciiTheme="minorHAnsi" w:hAnsiTheme="minorHAnsi" w:cstheme="minorHAnsi"/>
          <w:sz w:val="22"/>
          <w:szCs w:val="22"/>
        </w:rPr>
        <w:t xml:space="preserve">Até o final do </w:t>
      </w:r>
      <w:r>
        <w:rPr>
          <w:rFonts w:asciiTheme="minorHAnsi" w:hAnsiTheme="minorHAnsi" w:cstheme="minorHAnsi"/>
          <w:sz w:val="22"/>
          <w:szCs w:val="22"/>
          <w:lang w:val="pt-BR"/>
        </w:rPr>
        <w:t>6</w:t>
      </w:r>
      <w:r w:rsidRPr="009360E7">
        <w:rPr>
          <w:rFonts w:asciiTheme="minorHAnsi" w:hAnsiTheme="minorHAnsi" w:cstheme="minorHAnsi"/>
          <w:sz w:val="22"/>
          <w:szCs w:val="22"/>
        </w:rPr>
        <w:t>6º (</w:t>
      </w:r>
      <w:r>
        <w:rPr>
          <w:rFonts w:asciiTheme="minorHAnsi" w:hAnsiTheme="minorHAnsi" w:cstheme="minorHAnsi"/>
          <w:sz w:val="22"/>
          <w:szCs w:val="22"/>
          <w:lang w:val="pt-BR"/>
        </w:rPr>
        <w:t xml:space="preserve">sexagésimo </w:t>
      </w:r>
      <w:r w:rsidRPr="009360E7">
        <w:rPr>
          <w:rFonts w:asciiTheme="minorHAnsi" w:hAnsiTheme="minorHAnsi" w:cstheme="minorHAnsi"/>
          <w:sz w:val="22"/>
          <w:szCs w:val="22"/>
        </w:rPr>
        <w:t xml:space="preserve">sexto) mês contado da Data de Emissão das Debêntures, no mínimo, </w:t>
      </w:r>
      <w:r>
        <w:rPr>
          <w:rFonts w:asciiTheme="minorHAnsi" w:hAnsiTheme="minorHAnsi" w:cstheme="minorHAnsi"/>
          <w:sz w:val="22"/>
          <w:szCs w:val="22"/>
          <w:lang w:val="pt-BR"/>
        </w:rPr>
        <w:t>95</w:t>
      </w:r>
      <w:r w:rsidRPr="009360E7">
        <w:rPr>
          <w:rFonts w:asciiTheme="minorHAnsi" w:hAnsiTheme="minorHAnsi" w:cstheme="minorHAnsi"/>
          <w:sz w:val="22"/>
          <w:szCs w:val="22"/>
        </w:rPr>
        <w:t>% (</w:t>
      </w:r>
      <w:r>
        <w:rPr>
          <w:rFonts w:asciiTheme="minorHAnsi" w:hAnsiTheme="minorHAnsi" w:cstheme="minorHAnsi"/>
          <w:sz w:val="22"/>
          <w:szCs w:val="22"/>
          <w:lang w:val="pt-BR"/>
        </w:rPr>
        <w:t xml:space="preserve">noventa e cinco </w:t>
      </w:r>
      <w:r w:rsidRPr="009360E7">
        <w:rPr>
          <w:rFonts w:asciiTheme="minorHAnsi" w:hAnsiTheme="minorHAnsi" w:cstheme="minorHAnsi"/>
          <w:sz w:val="22"/>
          <w:szCs w:val="22"/>
        </w:rPr>
        <w:t>por cento) do saldo devedor das Debêntures deverá ter sido objeto da Amortização Programada;</w:t>
      </w:r>
    </w:p>
    <w:p w14:paraId="11A527EF" w14:textId="77777777" w:rsidR="00A67FB7" w:rsidRPr="007C347F" w:rsidRDefault="00A67FB7" w:rsidP="00A67FB7">
      <w:pPr>
        <w:pStyle w:val="PargrafodaLista"/>
        <w:numPr>
          <w:ilvl w:val="0"/>
          <w:numId w:val="53"/>
        </w:numPr>
        <w:autoSpaceDE/>
        <w:autoSpaceDN/>
        <w:adjustRightInd/>
        <w:spacing w:line="288" w:lineRule="auto"/>
        <w:jc w:val="both"/>
        <w:rPr>
          <w:rFonts w:asciiTheme="minorHAnsi" w:hAnsiTheme="minorHAnsi" w:cstheme="minorHAnsi"/>
          <w:sz w:val="22"/>
          <w:szCs w:val="22"/>
        </w:rPr>
      </w:pPr>
      <w:r w:rsidRPr="007C347F">
        <w:rPr>
          <w:rFonts w:asciiTheme="minorHAnsi" w:hAnsiTheme="minorHAnsi" w:cstheme="minorHAnsi"/>
          <w:sz w:val="22"/>
          <w:szCs w:val="22"/>
        </w:rPr>
        <w:t xml:space="preserve">Até o final do </w:t>
      </w:r>
      <w:r w:rsidR="00D532F6">
        <w:rPr>
          <w:rFonts w:asciiTheme="minorHAnsi" w:hAnsiTheme="minorHAnsi" w:cstheme="minorHAnsi"/>
          <w:sz w:val="22"/>
          <w:szCs w:val="22"/>
          <w:lang w:val="pt-BR"/>
        </w:rPr>
        <w:t>72</w:t>
      </w:r>
      <w:r w:rsidRPr="007C347F">
        <w:rPr>
          <w:rFonts w:asciiTheme="minorHAnsi" w:hAnsiTheme="minorHAnsi" w:cstheme="minorHAnsi"/>
          <w:sz w:val="22"/>
          <w:szCs w:val="22"/>
        </w:rPr>
        <w:t>º (</w:t>
      </w:r>
      <w:r w:rsidR="00D532F6">
        <w:rPr>
          <w:rFonts w:asciiTheme="minorHAnsi" w:hAnsiTheme="minorHAnsi" w:cstheme="minorHAnsi"/>
          <w:sz w:val="22"/>
          <w:szCs w:val="22"/>
          <w:lang w:val="pt-BR"/>
        </w:rPr>
        <w:t>septuagésimo segundo</w:t>
      </w:r>
      <w:r w:rsidRPr="007C347F">
        <w:rPr>
          <w:rFonts w:asciiTheme="minorHAnsi" w:hAnsiTheme="minorHAnsi" w:cstheme="minorHAnsi"/>
          <w:sz w:val="22"/>
          <w:szCs w:val="22"/>
        </w:rPr>
        <w:t>) mês contado da Data de Emissão das Debêntures, a totalidade do saldo devedor das Debêntures deverá ter sido objeto da Amortização Programada.</w:t>
      </w:r>
    </w:p>
    <w:p w14:paraId="07F9AFC1" w14:textId="77777777" w:rsidR="00A67FB7" w:rsidRPr="0000690F" w:rsidRDefault="00A67FB7" w:rsidP="00A67FB7">
      <w:pPr>
        <w:spacing w:line="288" w:lineRule="auto"/>
        <w:ind w:left="360"/>
        <w:rPr>
          <w:rFonts w:ascii="Trebuchet MS" w:hAnsi="Trebuchet MS" w:cs="Arial"/>
          <w:sz w:val="20"/>
          <w:szCs w:val="20"/>
        </w:rPr>
      </w:pPr>
    </w:p>
    <w:p w14:paraId="10D82DDF" w14:textId="24C124D8" w:rsidR="00A67FB7" w:rsidRPr="007C347F" w:rsidRDefault="00A67FB7" w:rsidP="007C347F">
      <w:pPr>
        <w:pStyle w:val="sub"/>
        <w:widowControl/>
        <w:numPr>
          <w:ilvl w:val="3"/>
          <w:numId w:val="7"/>
        </w:numPr>
        <w:tabs>
          <w:tab w:val="clear" w:pos="0"/>
          <w:tab w:val="clear" w:pos="1440"/>
          <w:tab w:val="clear" w:pos="2880"/>
          <w:tab w:val="clear" w:pos="4320"/>
          <w:tab w:val="left" w:pos="-2340"/>
        </w:tabs>
        <w:spacing w:before="0" w:after="0" w:line="320" w:lineRule="exact"/>
        <w:ind w:left="426" w:firstLine="0"/>
        <w:contextualSpacing/>
        <w:rPr>
          <w:rFonts w:asciiTheme="minorHAnsi" w:hAnsiTheme="minorHAnsi" w:cstheme="minorHAnsi"/>
        </w:rPr>
      </w:pPr>
      <w:bookmarkStart w:id="101" w:name="_Ref88078169"/>
      <w:r w:rsidRPr="007C347F">
        <w:rPr>
          <w:rFonts w:asciiTheme="minorHAnsi" w:hAnsiTheme="minorHAnsi" w:cstheme="minorHAnsi"/>
        </w:rPr>
        <w:lastRenderedPageBreak/>
        <w:t xml:space="preserve">Caso, ao final de qualquer dos meses estipulados acima, algum dos percentuais mínimos de Amortização Programada previstos não tenha sido alcançado, a Emissora deverá realizar aporte direto, com recursos próprios, na Conta </w:t>
      </w:r>
      <w:r w:rsidR="009A0D0A" w:rsidRPr="009A0D0A">
        <w:rPr>
          <w:rFonts w:asciiTheme="minorHAnsi" w:hAnsiTheme="minorHAnsi" w:cstheme="minorHAnsi"/>
        </w:rPr>
        <w:t>Arrecadadora</w:t>
      </w:r>
      <w:r w:rsidRPr="007C347F">
        <w:rPr>
          <w:rFonts w:asciiTheme="minorHAnsi" w:hAnsiTheme="minorHAnsi" w:cstheme="minorHAnsi"/>
        </w:rPr>
        <w:t>, em montante suficiente ao cumprimento do percentual mínimo previsto para o respectivo mês, conforme lhe vier a ser informado pela Securitizadora, em até 5 (cinco) Dias Úteis do recebimento de notificação que a instar a tal providência.</w:t>
      </w:r>
      <w:r w:rsidR="009A0D0A" w:rsidRPr="007C347F">
        <w:rPr>
          <w:rFonts w:asciiTheme="minorHAnsi" w:hAnsiTheme="minorHAnsi" w:cstheme="minorHAnsi"/>
        </w:rPr>
        <w:t xml:space="preserve"> </w:t>
      </w:r>
      <w:bookmarkEnd w:id="101"/>
    </w:p>
    <w:p w14:paraId="3F53CC15" w14:textId="77777777" w:rsidR="00704452" w:rsidRPr="00DC7597" w:rsidRDefault="00704452" w:rsidP="00DC7597">
      <w:pPr>
        <w:pStyle w:val="PargrafodaLista"/>
        <w:spacing w:line="320" w:lineRule="exact"/>
        <w:ind w:left="0"/>
        <w:contextualSpacing/>
        <w:jc w:val="both"/>
        <w:rPr>
          <w:rFonts w:asciiTheme="minorHAnsi" w:hAnsiTheme="minorHAnsi" w:cstheme="minorHAnsi"/>
          <w:sz w:val="22"/>
          <w:szCs w:val="22"/>
          <w:lang w:val="pt-BR"/>
        </w:rPr>
      </w:pPr>
      <w:bookmarkStart w:id="102" w:name="_Toc499990356"/>
    </w:p>
    <w:p w14:paraId="0CC9255D" w14:textId="77777777" w:rsidR="00704452" w:rsidRPr="00DC7597" w:rsidRDefault="00704452" w:rsidP="00DC7597">
      <w:pPr>
        <w:pStyle w:val="PargrafodaLista"/>
        <w:numPr>
          <w:ilvl w:val="1"/>
          <w:numId w:val="7"/>
        </w:numPr>
        <w:spacing w:line="320" w:lineRule="exact"/>
        <w:ind w:left="0" w:firstLine="0"/>
        <w:contextualSpacing/>
        <w:jc w:val="both"/>
        <w:rPr>
          <w:rFonts w:asciiTheme="minorHAnsi" w:hAnsiTheme="minorHAnsi" w:cstheme="minorHAnsi"/>
          <w:b/>
          <w:i/>
          <w:sz w:val="22"/>
          <w:szCs w:val="22"/>
          <w:lang w:val="pt-BR"/>
        </w:rPr>
      </w:pPr>
      <w:r w:rsidRPr="00DC7597">
        <w:rPr>
          <w:rFonts w:asciiTheme="minorHAnsi" w:hAnsiTheme="minorHAnsi" w:cstheme="minorHAnsi"/>
          <w:b/>
          <w:sz w:val="22"/>
          <w:szCs w:val="22"/>
          <w:lang w:val="pt-BR"/>
        </w:rPr>
        <w:t>Local de Pagamento</w:t>
      </w:r>
      <w:bookmarkEnd w:id="102"/>
      <w:r w:rsidRPr="00DC7597">
        <w:rPr>
          <w:rFonts w:asciiTheme="minorHAnsi" w:hAnsiTheme="minorHAnsi" w:cstheme="minorHAnsi"/>
          <w:b/>
          <w:sz w:val="22"/>
          <w:szCs w:val="22"/>
          <w:lang w:val="pt-BR"/>
        </w:rPr>
        <w:t xml:space="preserve"> e Tributos</w:t>
      </w:r>
    </w:p>
    <w:p w14:paraId="1BAB0B32" w14:textId="77777777" w:rsidR="00704452" w:rsidRPr="00DC7597" w:rsidRDefault="00704452" w:rsidP="00DC7597">
      <w:pPr>
        <w:spacing w:line="320" w:lineRule="exact"/>
        <w:contextualSpacing/>
        <w:jc w:val="both"/>
        <w:rPr>
          <w:rFonts w:asciiTheme="minorHAnsi" w:hAnsiTheme="minorHAnsi" w:cstheme="minorHAnsi"/>
          <w:i/>
          <w:sz w:val="22"/>
          <w:szCs w:val="22"/>
        </w:rPr>
      </w:pPr>
    </w:p>
    <w:p w14:paraId="0BD94FAA" w14:textId="622C7420" w:rsidR="00704452" w:rsidRPr="00DC7597" w:rsidRDefault="00704452"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bookmarkStart w:id="103" w:name="_DV_M205"/>
      <w:bookmarkEnd w:id="103"/>
      <w:r w:rsidRPr="00DC7597">
        <w:rPr>
          <w:rFonts w:asciiTheme="minorHAnsi" w:hAnsiTheme="minorHAnsi" w:cstheme="minorHAnsi"/>
          <w:sz w:val="22"/>
          <w:szCs w:val="22"/>
          <w:lang w:val="pt-BR"/>
        </w:rPr>
        <w:t xml:space="preserve">Os pagamentos devidos pela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em decorrência desta Emissão serão efetuados mediante depósito na </w:t>
      </w:r>
      <w:r w:rsidR="00082CC0" w:rsidRPr="00DC7597">
        <w:rPr>
          <w:rFonts w:asciiTheme="minorHAnsi" w:hAnsiTheme="minorHAnsi" w:cstheme="minorHAnsi"/>
          <w:sz w:val="22"/>
          <w:szCs w:val="22"/>
          <w:lang w:val="pt-BR"/>
        </w:rPr>
        <w:t xml:space="preserve">conta </w:t>
      </w:r>
      <w:r w:rsidR="00567183" w:rsidRPr="007373EF">
        <w:rPr>
          <w:rFonts w:asciiTheme="minorHAnsi" w:hAnsiTheme="minorHAnsi" w:cstheme="minorHAnsi"/>
          <w:sz w:val="22"/>
          <w:szCs w:val="22"/>
          <w:lang w:val="pt-BR"/>
        </w:rPr>
        <w:t>corrente nº</w:t>
      </w:r>
      <w:r w:rsidR="002207F4">
        <w:rPr>
          <w:rFonts w:asciiTheme="minorHAnsi" w:hAnsiTheme="minorHAnsi" w:cstheme="minorHAnsi"/>
          <w:sz w:val="22"/>
          <w:szCs w:val="22"/>
          <w:lang w:val="pt-BR"/>
        </w:rPr>
        <w:t xml:space="preserve"> 02794-1</w:t>
      </w:r>
      <w:r w:rsidR="00567183" w:rsidRPr="007373EF">
        <w:rPr>
          <w:rFonts w:asciiTheme="minorHAnsi" w:hAnsiTheme="minorHAnsi" w:cstheme="minorHAnsi"/>
          <w:sz w:val="22"/>
          <w:szCs w:val="22"/>
          <w:lang w:val="pt-BR"/>
        </w:rPr>
        <w:t xml:space="preserve">, agência </w:t>
      </w:r>
      <w:r w:rsidR="002207F4">
        <w:rPr>
          <w:rFonts w:asciiTheme="minorHAnsi" w:hAnsiTheme="minorHAnsi" w:cstheme="minorHAnsi"/>
          <w:sz w:val="22"/>
          <w:szCs w:val="22"/>
          <w:lang w:val="pt-BR"/>
        </w:rPr>
        <w:t>7307</w:t>
      </w:r>
      <w:r w:rsidR="00567183" w:rsidRPr="007373EF">
        <w:rPr>
          <w:rFonts w:asciiTheme="minorHAnsi" w:hAnsiTheme="minorHAnsi" w:cstheme="minorHAnsi"/>
          <w:sz w:val="22"/>
          <w:szCs w:val="22"/>
          <w:lang w:val="pt-BR"/>
        </w:rPr>
        <w:t xml:space="preserve">, mantida junto ao </w:t>
      </w:r>
      <w:r w:rsidR="002207F4">
        <w:rPr>
          <w:rFonts w:asciiTheme="minorHAnsi" w:hAnsiTheme="minorHAnsi" w:cstheme="minorHAnsi"/>
          <w:sz w:val="22"/>
          <w:szCs w:val="22"/>
          <w:lang w:val="pt-BR"/>
        </w:rPr>
        <w:t>Itaú Unibanco S.A.</w:t>
      </w:r>
      <w:r w:rsidR="00567183" w:rsidRPr="007373EF">
        <w:rPr>
          <w:rFonts w:asciiTheme="minorHAnsi" w:hAnsiTheme="minorHAnsi" w:cstheme="minorHAnsi"/>
          <w:sz w:val="22"/>
          <w:szCs w:val="22"/>
          <w:lang w:val="pt-BR"/>
        </w:rPr>
        <w:t xml:space="preserve"> </w:t>
      </w:r>
      <w:r w:rsidR="00082CC0" w:rsidRPr="007373EF">
        <w:rPr>
          <w:rFonts w:asciiTheme="minorHAnsi" w:hAnsiTheme="minorHAnsi" w:cstheme="minorHAnsi"/>
          <w:sz w:val="22"/>
          <w:szCs w:val="22"/>
          <w:lang w:val="pt-BR"/>
        </w:rPr>
        <w:t>(“</w:t>
      </w:r>
      <w:r w:rsidR="00D45D5C" w:rsidRPr="007373EF">
        <w:rPr>
          <w:rFonts w:asciiTheme="minorHAnsi" w:hAnsiTheme="minorHAnsi" w:cstheme="minorHAnsi"/>
          <w:sz w:val="22"/>
          <w:szCs w:val="22"/>
          <w:u w:val="single"/>
          <w:lang w:val="pt-BR"/>
        </w:rPr>
        <w:t xml:space="preserve">Conta </w:t>
      </w:r>
      <w:r w:rsidR="007373EF" w:rsidRPr="007373EF">
        <w:rPr>
          <w:rFonts w:asciiTheme="minorHAnsi" w:hAnsiTheme="minorHAnsi" w:cstheme="minorHAnsi"/>
          <w:sz w:val="22"/>
          <w:szCs w:val="22"/>
          <w:u w:val="single"/>
          <w:lang w:val="pt-BR"/>
        </w:rPr>
        <w:t>Arrecadadora</w:t>
      </w:r>
      <w:r w:rsidR="00082CC0" w:rsidRPr="007373EF">
        <w:rPr>
          <w:rFonts w:asciiTheme="minorHAnsi" w:hAnsiTheme="minorHAnsi" w:cstheme="minorHAnsi"/>
          <w:sz w:val="22"/>
          <w:szCs w:val="22"/>
          <w:lang w:val="pt-BR"/>
        </w:rPr>
        <w:t>”)</w:t>
      </w:r>
      <w:r w:rsidR="00C90177" w:rsidRPr="007373EF">
        <w:rPr>
          <w:rFonts w:asciiTheme="minorHAnsi" w:hAnsiTheme="minorHAnsi" w:cstheme="minorHAnsi"/>
          <w:sz w:val="22"/>
          <w:szCs w:val="22"/>
          <w:lang w:val="pt-BR"/>
        </w:rPr>
        <w:t xml:space="preserve"> e</w:t>
      </w:r>
      <w:r w:rsidR="005307D2" w:rsidRPr="007373EF">
        <w:rPr>
          <w:rFonts w:asciiTheme="minorHAnsi" w:hAnsiTheme="minorHAnsi" w:cstheme="minorHAnsi"/>
          <w:sz w:val="22"/>
          <w:szCs w:val="22"/>
          <w:lang w:val="pt-BR"/>
        </w:rPr>
        <w:t xml:space="preserve">, em até 02 (dois) Dias Úteis, </w:t>
      </w:r>
      <w:r w:rsidR="00C90177" w:rsidRPr="007373EF">
        <w:rPr>
          <w:rFonts w:asciiTheme="minorHAnsi" w:hAnsiTheme="minorHAnsi" w:cstheme="minorHAnsi"/>
          <w:sz w:val="22"/>
          <w:szCs w:val="22"/>
          <w:lang w:val="pt-BR"/>
        </w:rPr>
        <w:t xml:space="preserve">transferidos </w:t>
      </w:r>
      <w:r w:rsidR="003E13D7" w:rsidRPr="007373EF">
        <w:rPr>
          <w:rFonts w:asciiTheme="minorHAnsi" w:hAnsiTheme="minorHAnsi" w:cstheme="minorHAnsi"/>
          <w:sz w:val="22"/>
          <w:szCs w:val="22"/>
          <w:lang w:val="pt-BR"/>
        </w:rPr>
        <w:t>à</w:t>
      </w:r>
      <w:r w:rsidR="00C90177" w:rsidRPr="007373EF">
        <w:rPr>
          <w:rFonts w:asciiTheme="minorHAnsi" w:hAnsiTheme="minorHAnsi" w:cstheme="minorHAnsi"/>
          <w:sz w:val="22"/>
          <w:szCs w:val="22"/>
          <w:lang w:val="pt-BR"/>
        </w:rPr>
        <w:t xml:space="preserve">s Contas dos Patrimônios Separados, conforme descrito na Cláusula </w:t>
      </w:r>
      <w:r w:rsidR="00C90177" w:rsidRPr="007373EF">
        <w:rPr>
          <w:rFonts w:asciiTheme="minorHAnsi" w:hAnsiTheme="minorHAnsi" w:cstheme="minorHAnsi"/>
          <w:sz w:val="22"/>
          <w:szCs w:val="22"/>
          <w:lang w:val="pt-BR"/>
        </w:rPr>
        <w:fldChar w:fldCharType="begin"/>
      </w:r>
      <w:r w:rsidR="00C90177" w:rsidRPr="007373EF">
        <w:rPr>
          <w:rFonts w:asciiTheme="minorHAnsi" w:hAnsiTheme="minorHAnsi" w:cstheme="minorHAnsi"/>
          <w:sz w:val="22"/>
          <w:szCs w:val="22"/>
          <w:lang w:val="pt-BR"/>
        </w:rPr>
        <w:instrText xml:space="preserve"> REF _Ref67513658 \r \h </w:instrText>
      </w:r>
      <w:r w:rsidR="00927AF8" w:rsidRPr="007373EF">
        <w:rPr>
          <w:rFonts w:asciiTheme="minorHAnsi" w:hAnsiTheme="minorHAnsi" w:cstheme="minorHAnsi"/>
          <w:sz w:val="22"/>
          <w:szCs w:val="22"/>
          <w:lang w:val="pt-BR"/>
        </w:rPr>
        <w:instrText xml:space="preserve"> \* MERGEFORMAT </w:instrText>
      </w:r>
      <w:r w:rsidR="00C90177" w:rsidRPr="007373EF">
        <w:rPr>
          <w:rFonts w:asciiTheme="minorHAnsi" w:hAnsiTheme="minorHAnsi" w:cstheme="minorHAnsi"/>
          <w:sz w:val="22"/>
          <w:szCs w:val="22"/>
          <w:lang w:val="pt-BR"/>
        </w:rPr>
      </w:r>
      <w:r w:rsidR="00C90177" w:rsidRPr="007373EF">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3.6.2</w:t>
      </w:r>
      <w:r w:rsidR="00C90177" w:rsidRPr="007373EF">
        <w:rPr>
          <w:rFonts w:asciiTheme="minorHAnsi" w:hAnsiTheme="minorHAnsi" w:cstheme="minorHAnsi"/>
          <w:sz w:val="22"/>
          <w:szCs w:val="22"/>
          <w:lang w:val="pt-BR"/>
        </w:rPr>
        <w:fldChar w:fldCharType="end"/>
      </w:r>
      <w:r w:rsidR="00C90177" w:rsidRPr="007373EF">
        <w:rPr>
          <w:rFonts w:asciiTheme="minorHAnsi" w:hAnsiTheme="minorHAnsi" w:cstheme="minorHAnsi"/>
          <w:sz w:val="22"/>
          <w:szCs w:val="22"/>
          <w:lang w:val="pt-BR"/>
        </w:rPr>
        <w:t xml:space="preserve"> acima</w:t>
      </w:r>
      <w:r w:rsidRPr="007373EF">
        <w:rPr>
          <w:rFonts w:asciiTheme="minorHAnsi" w:hAnsiTheme="minorHAnsi" w:cstheme="minorHAnsi"/>
          <w:sz w:val="22"/>
          <w:szCs w:val="22"/>
          <w:lang w:val="pt-BR"/>
        </w:rPr>
        <w:t>.</w:t>
      </w:r>
    </w:p>
    <w:p w14:paraId="2AD1DFB6"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50801060" w14:textId="77777777" w:rsidR="00704452" w:rsidRPr="00DC7597" w:rsidRDefault="00704452"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Todos os tributos, atuais ou futuros, incluindo impostos, contribuições, taxas ou quaisquer outros tributos federais, estaduais ou municipais (“</w:t>
      </w:r>
      <w:r w:rsidRPr="00DC7597">
        <w:rPr>
          <w:rFonts w:asciiTheme="minorHAnsi" w:hAnsiTheme="minorHAnsi" w:cstheme="minorHAnsi"/>
          <w:sz w:val="22"/>
          <w:szCs w:val="22"/>
          <w:u w:val="single"/>
          <w:lang w:val="pt-BR"/>
        </w:rPr>
        <w:t>Tributos</w:t>
      </w:r>
      <w:r w:rsidRPr="00DC7597">
        <w:rPr>
          <w:rFonts w:asciiTheme="minorHAnsi" w:hAnsiTheme="minorHAnsi" w:cstheme="minorHAnsi"/>
          <w:sz w:val="22"/>
          <w:szCs w:val="22"/>
          <w:lang w:val="pt-BR"/>
        </w:rPr>
        <w:t xml:space="preserve">”), bem como quaisquer outros encargos que tenham ou venham a ter como fato gerador a presente Escritura, inclusive em decorrência de majoração de alíquota ou base de cálculo, com fulcro em norma legal ou regulamentar são de responsabilidade da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e serão por ela integralmente suportados, se e quando devidos, acrescido de eventuais multas e penalidades. Caso qualquer órgão competente venha a exigir, mesmo que sob a legislação fiscal vigente, o recolhimento, pagamento e/ou retenção de quaisquer Tributos sobre esta Escritura, ou a legislação vigente venha a sofrer qualquer modificação ou, por quaisquer outros motivos, novos Tributos venham a ter como fato gerador esta Escritura, 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será responsável pelo recolhimento, pagamento e/ou retenção destes Tributos. Nesta situação, 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deverá acrescer a tais pagamentos valores adicionais de modo que a Debenturista receba os mesmos valores líquidos que seriam recebidos caso nenhuma retenção ou dedução fosse realizada.</w:t>
      </w:r>
    </w:p>
    <w:p w14:paraId="5C0102BF" w14:textId="77777777" w:rsidR="00760E3F" w:rsidRPr="00DC7597" w:rsidRDefault="00760E3F" w:rsidP="00DC7597">
      <w:pPr>
        <w:autoSpaceDE/>
        <w:autoSpaceDN/>
        <w:adjustRightInd/>
        <w:spacing w:line="320" w:lineRule="exact"/>
        <w:contextualSpacing/>
        <w:rPr>
          <w:rFonts w:asciiTheme="minorHAnsi" w:hAnsiTheme="minorHAnsi" w:cstheme="minorHAnsi"/>
          <w:b/>
          <w:sz w:val="22"/>
          <w:szCs w:val="22"/>
          <w:lang w:eastAsia="x-none"/>
        </w:rPr>
      </w:pPr>
      <w:bookmarkStart w:id="104" w:name="_DV_M206"/>
      <w:bookmarkStart w:id="105" w:name="_Toc499990357"/>
      <w:bookmarkEnd w:id="104"/>
    </w:p>
    <w:p w14:paraId="2DD34B5B" w14:textId="77777777" w:rsidR="00704452" w:rsidRPr="00DC7597" w:rsidRDefault="00704452" w:rsidP="00DC7597">
      <w:pPr>
        <w:pStyle w:val="PargrafodaLista"/>
        <w:numPr>
          <w:ilvl w:val="1"/>
          <w:numId w:val="7"/>
        </w:numPr>
        <w:spacing w:line="320" w:lineRule="exact"/>
        <w:ind w:left="0" w:firstLine="0"/>
        <w:contextualSpacing/>
        <w:jc w:val="both"/>
        <w:rPr>
          <w:rFonts w:asciiTheme="minorHAnsi" w:hAnsiTheme="minorHAnsi" w:cstheme="minorHAnsi"/>
          <w:b/>
          <w:i/>
          <w:sz w:val="22"/>
          <w:szCs w:val="22"/>
          <w:lang w:val="pt-BR"/>
        </w:rPr>
      </w:pPr>
      <w:r w:rsidRPr="00DC7597">
        <w:rPr>
          <w:rFonts w:asciiTheme="minorHAnsi" w:hAnsiTheme="minorHAnsi" w:cstheme="minorHAnsi"/>
          <w:b/>
          <w:sz w:val="22"/>
          <w:szCs w:val="22"/>
          <w:lang w:val="pt-BR"/>
        </w:rPr>
        <w:t>Prorrogação dos Prazos</w:t>
      </w:r>
      <w:bookmarkStart w:id="106" w:name="_DV_M207"/>
      <w:bookmarkEnd w:id="105"/>
      <w:bookmarkEnd w:id="106"/>
      <w:r w:rsidRPr="00DC7597">
        <w:rPr>
          <w:rFonts w:asciiTheme="minorHAnsi" w:hAnsiTheme="minorHAnsi" w:cstheme="minorHAnsi"/>
          <w:b/>
          <w:i/>
          <w:sz w:val="22"/>
          <w:szCs w:val="22"/>
          <w:lang w:val="pt-BR"/>
        </w:rPr>
        <w:t xml:space="preserve"> </w:t>
      </w:r>
    </w:p>
    <w:p w14:paraId="1DFEA01A" w14:textId="77777777" w:rsidR="00704452" w:rsidRPr="00DC7597" w:rsidRDefault="00704452" w:rsidP="00DC7597">
      <w:pPr>
        <w:spacing w:line="320" w:lineRule="exact"/>
        <w:contextualSpacing/>
        <w:jc w:val="both"/>
        <w:rPr>
          <w:rFonts w:asciiTheme="minorHAnsi" w:hAnsiTheme="minorHAnsi" w:cstheme="minorHAnsi"/>
          <w:i/>
          <w:sz w:val="22"/>
          <w:szCs w:val="22"/>
        </w:rPr>
      </w:pPr>
    </w:p>
    <w:p w14:paraId="4C50C835" w14:textId="77777777" w:rsidR="00704452" w:rsidRPr="00DC7597" w:rsidRDefault="00704452"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bookmarkStart w:id="107" w:name="_DV_M208"/>
      <w:bookmarkEnd w:id="107"/>
      <w:r w:rsidRPr="00DC7597">
        <w:rPr>
          <w:rFonts w:asciiTheme="minorHAnsi" w:hAnsiTheme="minorHAnsi" w:cstheme="minorHAnsi"/>
          <w:sz w:val="22"/>
          <w:szCs w:val="22"/>
          <w:lang w:val="pt-BR"/>
        </w:rPr>
        <w:t xml:space="preserve">Para os fins desta Escritura, considera-se </w:t>
      </w:r>
      <w:r w:rsidR="002C2D00" w:rsidRPr="00DC7597">
        <w:rPr>
          <w:rFonts w:asciiTheme="minorHAnsi" w:hAnsiTheme="minorHAnsi" w:cstheme="minorHAnsi"/>
          <w:sz w:val="22"/>
          <w:szCs w:val="22"/>
          <w:lang w:val="pt-BR"/>
        </w:rPr>
        <w:t xml:space="preserve">dia útil </w:t>
      </w:r>
      <w:r w:rsidR="007839D8" w:rsidRPr="00DC7597">
        <w:rPr>
          <w:rFonts w:asciiTheme="minorHAnsi" w:hAnsiTheme="minorHAnsi" w:cstheme="minorHAnsi"/>
          <w:sz w:val="22"/>
          <w:szCs w:val="22"/>
          <w:lang w:val="pt-BR"/>
        </w:rPr>
        <w:t>(i) com relação a qualquer pagamento realizado por meio da B3, qualquer dia que não seja sábado, domingo ou feriado declarado nacional; e (ii) com relação a qualquer outro pagamento que não seja realizado por meio da B3, bem como com relação a outras obrigações previstas nest</w:t>
      </w:r>
      <w:r w:rsidR="00023661">
        <w:rPr>
          <w:rFonts w:asciiTheme="minorHAnsi" w:hAnsiTheme="minorHAnsi" w:cstheme="minorHAnsi"/>
          <w:sz w:val="22"/>
          <w:szCs w:val="22"/>
          <w:lang w:val="pt-BR"/>
        </w:rPr>
        <w:t>a Escritura</w:t>
      </w:r>
      <w:r w:rsidR="007839D8" w:rsidRPr="00DC7597">
        <w:rPr>
          <w:rFonts w:asciiTheme="minorHAnsi" w:hAnsiTheme="minorHAnsi" w:cstheme="minorHAnsi"/>
          <w:sz w:val="22"/>
          <w:szCs w:val="22"/>
          <w:lang w:val="pt-BR"/>
        </w:rPr>
        <w:t>, qualquer dia no qual haja expediente bancário na Cidade de São Paulo, Estado de São Paulo, e que não seja sábado ou domingo</w:t>
      </w:r>
      <w:r w:rsidR="007839D8" w:rsidRPr="00DC7597" w:rsidDel="007839D8">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w:t>
      </w:r>
      <w:r w:rsidRPr="00DC7597">
        <w:rPr>
          <w:rFonts w:asciiTheme="minorHAnsi" w:hAnsiTheme="minorHAnsi" w:cstheme="minorHAnsi"/>
          <w:sz w:val="22"/>
          <w:szCs w:val="22"/>
          <w:u w:val="single"/>
          <w:lang w:val="pt-BR"/>
        </w:rPr>
        <w:t>Dia Útil</w:t>
      </w:r>
      <w:r w:rsidRPr="00DC7597">
        <w:rPr>
          <w:rFonts w:asciiTheme="minorHAnsi" w:hAnsiTheme="minorHAnsi" w:cstheme="minorHAnsi"/>
          <w:sz w:val="22"/>
          <w:szCs w:val="22"/>
          <w:lang w:val="pt-BR"/>
        </w:rPr>
        <w:t>” e, no plural, “</w:t>
      </w:r>
      <w:r w:rsidRPr="00DC7597">
        <w:rPr>
          <w:rFonts w:asciiTheme="minorHAnsi" w:hAnsiTheme="minorHAnsi" w:cstheme="minorHAnsi"/>
          <w:sz w:val="22"/>
          <w:szCs w:val="22"/>
          <w:u w:val="single"/>
          <w:lang w:val="pt-BR"/>
        </w:rPr>
        <w:t>Dias Úteis</w:t>
      </w:r>
      <w:r w:rsidRPr="00DC7597">
        <w:rPr>
          <w:rFonts w:asciiTheme="minorHAnsi" w:hAnsiTheme="minorHAnsi" w:cstheme="minorHAnsi"/>
          <w:sz w:val="22"/>
          <w:szCs w:val="22"/>
          <w:lang w:val="pt-BR"/>
        </w:rPr>
        <w:t>”).</w:t>
      </w:r>
    </w:p>
    <w:p w14:paraId="521D6D06"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4DEC5BDE" w14:textId="77777777" w:rsidR="00704452" w:rsidRPr="00DC7597" w:rsidRDefault="00704452"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Considerar-se-ão automaticamente prorrogados os prazos referentes ao pagamento de qualquer obrigação por quaisquer das Partes prevista nesta Escritura, inclusive pela Debenturista, no que se refere ao pagamento do preço de subscrição das Debêntures, até o 1º (primeiro) Dia Útil subsequente, se na data de vencimento da respectiva obrigação não </w:t>
      </w:r>
      <w:r w:rsidR="001251FD" w:rsidRPr="00DC7597">
        <w:rPr>
          <w:rFonts w:asciiTheme="minorHAnsi" w:hAnsiTheme="minorHAnsi" w:cstheme="minorHAnsi"/>
          <w:sz w:val="22"/>
          <w:szCs w:val="22"/>
          <w:lang w:val="pt-BR"/>
        </w:rPr>
        <w:t>for um Dia Útil</w:t>
      </w:r>
      <w:r w:rsidRPr="00DC7597">
        <w:rPr>
          <w:rFonts w:asciiTheme="minorHAnsi" w:hAnsiTheme="minorHAnsi" w:cstheme="minorHAnsi"/>
          <w:sz w:val="22"/>
          <w:szCs w:val="22"/>
          <w:lang w:val="pt-BR"/>
        </w:rPr>
        <w:t>, sem qualquer acréscimo de valores a serem pagos.</w:t>
      </w:r>
      <w:bookmarkStart w:id="108" w:name="_Toc499990358"/>
    </w:p>
    <w:p w14:paraId="7F8D2192" w14:textId="77777777" w:rsidR="006A7659" w:rsidRPr="00DC7597" w:rsidRDefault="006A7659" w:rsidP="00DC7597">
      <w:pPr>
        <w:autoSpaceDE/>
        <w:autoSpaceDN/>
        <w:adjustRightInd/>
        <w:spacing w:line="320" w:lineRule="exact"/>
        <w:contextualSpacing/>
        <w:rPr>
          <w:rFonts w:asciiTheme="minorHAnsi" w:hAnsiTheme="minorHAnsi" w:cstheme="minorHAnsi"/>
          <w:b/>
          <w:sz w:val="22"/>
          <w:szCs w:val="22"/>
          <w:lang w:eastAsia="x-none"/>
        </w:rPr>
      </w:pPr>
      <w:bookmarkStart w:id="109" w:name="_DV_M210"/>
      <w:bookmarkStart w:id="110" w:name="_Ref517257267"/>
      <w:bookmarkEnd w:id="109"/>
    </w:p>
    <w:p w14:paraId="644DDAA5" w14:textId="77777777" w:rsidR="00704452" w:rsidRPr="00DC7597" w:rsidRDefault="00704452" w:rsidP="00DC7597">
      <w:pPr>
        <w:pStyle w:val="PargrafodaLista"/>
        <w:numPr>
          <w:ilvl w:val="1"/>
          <w:numId w:val="7"/>
        </w:numPr>
        <w:spacing w:line="320" w:lineRule="exact"/>
        <w:ind w:left="0" w:firstLine="0"/>
        <w:contextualSpacing/>
        <w:jc w:val="both"/>
        <w:rPr>
          <w:rFonts w:asciiTheme="minorHAnsi" w:hAnsiTheme="minorHAnsi" w:cstheme="minorHAnsi"/>
          <w:b/>
          <w:sz w:val="22"/>
          <w:szCs w:val="22"/>
          <w:lang w:val="pt-BR"/>
        </w:rPr>
      </w:pPr>
      <w:bookmarkStart w:id="111" w:name="_Ref66226797"/>
      <w:r w:rsidRPr="00DC7597">
        <w:rPr>
          <w:rFonts w:asciiTheme="minorHAnsi" w:hAnsiTheme="minorHAnsi" w:cstheme="minorHAnsi"/>
          <w:b/>
          <w:sz w:val="22"/>
          <w:szCs w:val="22"/>
          <w:lang w:val="pt-BR"/>
        </w:rPr>
        <w:lastRenderedPageBreak/>
        <w:t>Encargos Moratórios</w:t>
      </w:r>
      <w:bookmarkStart w:id="112" w:name="_DV_M211"/>
      <w:bookmarkEnd w:id="108"/>
      <w:bookmarkEnd w:id="110"/>
      <w:bookmarkEnd w:id="111"/>
      <w:bookmarkEnd w:id="112"/>
      <w:r w:rsidRPr="00DC7597">
        <w:rPr>
          <w:rFonts w:asciiTheme="minorHAnsi" w:hAnsiTheme="minorHAnsi" w:cstheme="minorHAnsi"/>
          <w:b/>
          <w:sz w:val="22"/>
          <w:szCs w:val="22"/>
          <w:lang w:val="pt-BR"/>
        </w:rPr>
        <w:t xml:space="preserve"> </w:t>
      </w:r>
    </w:p>
    <w:p w14:paraId="19C9C87B"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6D1CD6AC" w14:textId="77777777" w:rsidR="00704452" w:rsidRPr="00DC7597" w:rsidRDefault="00704452"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bookmarkStart w:id="113" w:name="_DV_M212"/>
      <w:bookmarkEnd w:id="113"/>
      <w:r w:rsidRPr="00DC7597">
        <w:rPr>
          <w:rFonts w:asciiTheme="minorHAnsi" w:hAnsiTheme="minorHAnsi" w:cstheme="minorHAnsi"/>
          <w:sz w:val="22"/>
          <w:szCs w:val="22"/>
          <w:lang w:val="pt-BR"/>
        </w:rPr>
        <w:t>Sem prejuízo da Remuneração, ocorrendo impontualidade no pagamento de qualquer quantia devida à Debenturista nos termos desta Escritura</w:t>
      </w:r>
      <w:r w:rsidR="00811FC7" w:rsidRPr="00DC7597">
        <w:rPr>
          <w:rFonts w:asciiTheme="minorHAnsi" w:hAnsiTheme="minorHAnsi" w:cstheme="minorHAnsi"/>
          <w:sz w:val="22"/>
          <w:szCs w:val="22"/>
          <w:lang w:val="pt-BR"/>
        </w:rPr>
        <w:t xml:space="preserve"> ou a qualquer parte aqui prevista</w:t>
      </w:r>
      <w:r w:rsidRPr="00DC7597">
        <w:rPr>
          <w:rFonts w:asciiTheme="minorHAnsi" w:hAnsiTheme="minorHAnsi" w:cstheme="minorHAnsi"/>
          <w:sz w:val="22"/>
          <w:szCs w:val="22"/>
          <w:lang w:val="pt-BR"/>
        </w:rPr>
        <w:t>, os débitos em atraso ficarão sujeitos a (i) multa moratória, não compensatória, de 2% (dois por cento) sobre o valor total devido e (ii) juros de mora à taxa de 1% (um por cento) ao mês</w:t>
      </w:r>
      <w:r w:rsidR="00111578" w:rsidRPr="00DC7597">
        <w:rPr>
          <w:rFonts w:asciiTheme="minorHAnsi" w:hAnsiTheme="minorHAnsi" w:cstheme="minorHAnsi"/>
          <w:sz w:val="22"/>
          <w:szCs w:val="22"/>
          <w:lang w:val="pt-BR"/>
        </w:rPr>
        <w:t xml:space="preserve">, calculado </w:t>
      </w:r>
      <w:r w:rsidR="00111578" w:rsidRPr="00DC7597">
        <w:rPr>
          <w:rFonts w:asciiTheme="minorHAnsi" w:hAnsiTheme="minorHAnsi" w:cstheme="minorHAnsi"/>
          <w:i/>
          <w:sz w:val="22"/>
          <w:szCs w:val="22"/>
          <w:lang w:val="pt-BR"/>
        </w:rPr>
        <w:t xml:space="preserve">pro rata temporis </w:t>
      </w:r>
      <w:r w:rsidR="00111578" w:rsidRPr="00DC7597">
        <w:rPr>
          <w:rFonts w:asciiTheme="minorHAnsi" w:hAnsiTheme="minorHAnsi" w:cstheme="minorHAnsi"/>
          <w:sz w:val="22"/>
          <w:szCs w:val="22"/>
          <w:lang w:val="pt-BR"/>
        </w:rPr>
        <w:t>desde a data de inadimplemento até a data do efetivo pagamento</w:t>
      </w:r>
      <w:r w:rsidRPr="00DC7597">
        <w:rPr>
          <w:rFonts w:asciiTheme="minorHAnsi" w:hAnsiTheme="minorHAnsi" w:cstheme="minorHAnsi"/>
          <w:sz w:val="22"/>
          <w:szCs w:val="22"/>
          <w:lang w:val="pt-BR"/>
        </w:rPr>
        <w:t>, sobre o montante assim devido, independentemente de aviso, notificação ou interpelação judicial ou extrajudicial, além das despesas incorridas para cobrança (em conjunto, “</w:t>
      </w:r>
      <w:r w:rsidRPr="00DC7597">
        <w:rPr>
          <w:rFonts w:asciiTheme="minorHAnsi" w:hAnsiTheme="minorHAnsi" w:cstheme="minorHAnsi"/>
          <w:sz w:val="22"/>
          <w:szCs w:val="22"/>
          <w:u w:val="single"/>
          <w:lang w:val="pt-BR"/>
        </w:rPr>
        <w:t>Encargos Moratórios</w:t>
      </w:r>
      <w:r w:rsidRPr="00DC7597">
        <w:rPr>
          <w:rFonts w:asciiTheme="minorHAnsi" w:hAnsiTheme="minorHAnsi" w:cstheme="minorHAnsi"/>
          <w:sz w:val="22"/>
          <w:szCs w:val="22"/>
          <w:lang w:val="pt-BR"/>
        </w:rPr>
        <w:t>”).</w:t>
      </w:r>
    </w:p>
    <w:p w14:paraId="066462F9"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54359FE1" w14:textId="77777777" w:rsidR="00704452" w:rsidRPr="00DC7597" w:rsidRDefault="00704452" w:rsidP="00DC7597">
      <w:pPr>
        <w:pStyle w:val="PargrafodaLista"/>
        <w:numPr>
          <w:ilvl w:val="1"/>
          <w:numId w:val="7"/>
        </w:numPr>
        <w:spacing w:line="320" w:lineRule="exact"/>
        <w:ind w:left="0" w:firstLine="0"/>
        <w:contextualSpacing/>
        <w:jc w:val="both"/>
        <w:rPr>
          <w:rFonts w:asciiTheme="minorHAnsi" w:hAnsiTheme="minorHAnsi" w:cstheme="minorHAnsi"/>
          <w:b/>
          <w:sz w:val="22"/>
          <w:szCs w:val="22"/>
          <w:lang w:val="pt-BR"/>
        </w:rPr>
      </w:pPr>
      <w:bookmarkStart w:id="114" w:name="_DV_M213"/>
      <w:bookmarkStart w:id="115" w:name="_Toc499990359"/>
      <w:bookmarkEnd w:id="114"/>
      <w:r w:rsidRPr="00DC7597">
        <w:rPr>
          <w:rFonts w:asciiTheme="minorHAnsi" w:hAnsiTheme="minorHAnsi" w:cstheme="minorHAnsi"/>
          <w:b/>
          <w:sz w:val="22"/>
          <w:szCs w:val="22"/>
          <w:lang w:val="pt-BR"/>
        </w:rPr>
        <w:t>Decadência dos Direitos aos Acréscimos</w:t>
      </w:r>
      <w:bookmarkEnd w:id="115"/>
    </w:p>
    <w:p w14:paraId="28436823"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3CFEC1AF" w14:textId="77777777" w:rsidR="00704452" w:rsidRPr="00DC7597" w:rsidRDefault="00704452"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bookmarkStart w:id="116" w:name="_DV_M214"/>
      <w:bookmarkEnd w:id="116"/>
      <w:r w:rsidRPr="00DC7597">
        <w:rPr>
          <w:rFonts w:asciiTheme="minorHAnsi" w:hAnsiTheme="minorHAnsi" w:cstheme="minorHAnsi"/>
          <w:sz w:val="22"/>
          <w:szCs w:val="22"/>
          <w:lang w:val="pt-BR"/>
        </w:rPr>
        <w:t>Sem prejuízo do disposto n</w:t>
      </w:r>
      <w:r w:rsidR="004D64F6">
        <w:rPr>
          <w:rFonts w:asciiTheme="minorHAnsi" w:hAnsiTheme="minorHAnsi" w:cstheme="minorHAnsi"/>
          <w:sz w:val="22"/>
          <w:szCs w:val="22"/>
          <w:lang w:val="pt-BR"/>
        </w:rPr>
        <w:t>a</w:t>
      </w:r>
      <w:r w:rsidRPr="00DC7597">
        <w:rPr>
          <w:rFonts w:asciiTheme="minorHAnsi" w:hAnsiTheme="minorHAnsi" w:cstheme="minorHAnsi"/>
          <w:sz w:val="22"/>
          <w:szCs w:val="22"/>
          <w:lang w:val="pt-BR"/>
        </w:rPr>
        <w:t xml:space="preserve"> </w:t>
      </w:r>
      <w:r w:rsidR="00D45D5C" w:rsidRPr="00DC7597">
        <w:rPr>
          <w:rFonts w:asciiTheme="minorHAnsi" w:hAnsiTheme="minorHAnsi" w:cstheme="minorHAnsi"/>
          <w:sz w:val="22"/>
          <w:szCs w:val="22"/>
          <w:lang w:val="pt-BR"/>
        </w:rPr>
        <w:t xml:space="preserve">Cláusula </w:t>
      </w:r>
      <w:r w:rsidR="00D45D5C" w:rsidRPr="00DC7597">
        <w:rPr>
          <w:rFonts w:asciiTheme="minorHAnsi" w:hAnsiTheme="minorHAnsi" w:cstheme="minorHAnsi"/>
          <w:sz w:val="22"/>
          <w:szCs w:val="22"/>
          <w:lang w:val="pt-BR"/>
        </w:rPr>
        <w:fldChar w:fldCharType="begin"/>
      </w:r>
      <w:r w:rsidR="00D45D5C" w:rsidRPr="00DC7597">
        <w:rPr>
          <w:rFonts w:asciiTheme="minorHAnsi" w:hAnsiTheme="minorHAnsi" w:cstheme="minorHAnsi"/>
          <w:sz w:val="22"/>
          <w:szCs w:val="22"/>
          <w:lang w:val="pt-BR"/>
        </w:rPr>
        <w:instrText xml:space="preserve"> REF _Ref66226797 \r \h </w:instrText>
      </w:r>
      <w:r w:rsidR="00FF7571" w:rsidRPr="00DC7597">
        <w:rPr>
          <w:rFonts w:asciiTheme="minorHAnsi" w:hAnsiTheme="minorHAnsi" w:cstheme="minorHAnsi"/>
          <w:sz w:val="22"/>
          <w:szCs w:val="22"/>
          <w:lang w:val="pt-BR"/>
        </w:rPr>
        <w:instrText xml:space="preserve"> \* MERGEFORMAT </w:instrText>
      </w:r>
      <w:r w:rsidR="00D45D5C" w:rsidRPr="00DC7597">
        <w:rPr>
          <w:rFonts w:asciiTheme="minorHAnsi" w:hAnsiTheme="minorHAnsi" w:cstheme="minorHAnsi"/>
          <w:sz w:val="22"/>
          <w:szCs w:val="22"/>
          <w:lang w:val="pt-BR"/>
        </w:rPr>
      </w:r>
      <w:r w:rsidR="00D45D5C"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4.7</w:t>
      </w:r>
      <w:r w:rsidR="00D45D5C" w:rsidRPr="00DC7597">
        <w:rPr>
          <w:rFonts w:asciiTheme="minorHAnsi" w:hAnsiTheme="minorHAnsi" w:cstheme="minorHAnsi"/>
          <w:sz w:val="22"/>
          <w:szCs w:val="22"/>
          <w:lang w:val="pt-BR"/>
        </w:rPr>
        <w:fldChar w:fldCharType="end"/>
      </w:r>
      <w:r w:rsidRPr="00DC7597">
        <w:rPr>
          <w:rFonts w:asciiTheme="minorHAnsi" w:hAnsiTheme="minorHAnsi" w:cstheme="minorHAnsi"/>
          <w:sz w:val="22"/>
          <w:szCs w:val="22"/>
          <w:lang w:val="pt-BR"/>
        </w:rPr>
        <w:t xml:space="preserve"> acima, o não comparecimento da Debenturista para receber o valor correspondente a quaisquer das obrigações pecuniárias da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nas datas previstas nesta Escritura, ou em comunicado enviado pela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à Debenturista com cópia para o Agente Fiduciário dos CRI, nos termos do Termo de Securitização, não lhe dará direito ao recebimento de Remuneração e/ou Encargos Moratórios no período relativo ao atraso no recebimento, sendo-lhe, todavia, assegurados os direitos adquiridos até a data do respectivo vencimento.</w:t>
      </w:r>
    </w:p>
    <w:p w14:paraId="14592E8B"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3C5B476A" w14:textId="77777777" w:rsidR="00704452" w:rsidRPr="00DC7597" w:rsidRDefault="00704452" w:rsidP="00DC7597">
      <w:pPr>
        <w:pStyle w:val="PargrafodaLista"/>
        <w:numPr>
          <w:ilvl w:val="1"/>
          <w:numId w:val="7"/>
        </w:numPr>
        <w:spacing w:line="320" w:lineRule="exact"/>
        <w:ind w:left="0" w:firstLine="0"/>
        <w:contextualSpacing/>
        <w:jc w:val="both"/>
        <w:rPr>
          <w:rFonts w:asciiTheme="minorHAnsi" w:hAnsiTheme="minorHAnsi" w:cstheme="minorHAnsi"/>
          <w:sz w:val="22"/>
          <w:szCs w:val="22"/>
          <w:lang w:val="pt-BR"/>
        </w:rPr>
      </w:pPr>
      <w:bookmarkStart w:id="117" w:name="_DV_M215"/>
      <w:bookmarkEnd w:id="117"/>
      <w:r w:rsidRPr="00DC7597">
        <w:rPr>
          <w:rFonts w:asciiTheme="minorHAnsi" w:hAnsiTheme="minorHAnsi" w:cstheme="minorHAnsi"/>
          <w:b/>
          <w:sz w:val="22"/>
          <w:szCs w:val="22"/>
          <w:lang w:val="pt-BR"/>
        </w:rPr>
        <w:t>Forma de Subscrição e Integralização</w:t>
      </w:r>
    </w:p>
    <w:p w14:paraId="14CF7AD6" w14:textId="77777777" w:rsidR="00704452" w:rsidRPr="00DC7597" w:rsidRDefault="00704452" w:rsidP="00DC7597">
      <w:pPr>
        <w:pStyle w:val="sub"/>
        <w:widowControl/>
        <w:tabs>
          <w:tab w:val="clear" w:pos="0"/>
          <w:tab w:val="clear" w:pos="1440"/>
          <w:tab w:val="clear" w:pos="2880"/>
          <w:tab w:val="clear" w:pos="4320"/>
        </w:tabs>
        <w:spacing w:before="0" w:after="0" w:line="320" w:lineRule="exact"/>
        <w:contextualSpacing/>
        <w:rPr>
          <w:rFonts w:asciiTheme="minorHAnsi" w:hAnsiTheme="minorHAnsi" w:cstheme="minorHAnsi"/>
        </w:rPr>
      </w:pPr>
    </w:p>
    <w:p w14:paraId="76A82899" w14:textId="3DB60DBF" w:rsidR="00704452" w:rsidRPr="004D64F6" w:rsidRDefault="00704452" w:rsidP="00DC7597">
      <w:pPr>
        <w:pStyle w:val="PargrafodaLista"/>
        <w:numPr>
          <w:ilvl w:val="2"/>
          <w:numId w:val="7"/>
        </w:numPr>
        <w:spacing w:line="320" w:lineRule="exact"/>
        <w:ind w:left="0" w:firstLine="0"/>
        <w:contextualSpacing/>
        <w:jc w:val="both"/>
        <w:rPr>
          <w:rStyle w:val="DeltaViewInsertion"/>
          <w:rFonts w:asciiTheme="minorHAnsi" w:hAnsiTheme="minorHAnsi" w:cstheme="minorHAnsi"/>
          <w:color w:val="auto"/>
          <w:sz w:val="22"/>
          <w:szCs w:val="22"/>
          <w:u w:val="none"/>
          <w:lang w:val="pt-BR"/>
        </w:rPr>
      </w:pPr>
      <w:bookmarkStart w:id="118" w:name="_DV_M216"/>
      <w:bookmarkStart w:id="119" w:name="_DV_M217"/>
      <w:bookmarkStart w:id="120" w:name="_DV_M218"/>
      <w:bookmarkStart w:id="121" w:name="_DV_M219"/>
      <w:bookmarkEnd w:id="118"/>
      <w:bookmarkEnd w:id="119"/>
      <w:bookmarkEnd w:id="120"/>
      <w:bookmarkEnd w:id="121"/>
      <w:r w:rsidRPr="00DC7597">
        <w:rPr>
          <w:rFonts w:asciiTheme="minorHAnsi" w:hAnsiTheme="minorHAnsi" w:cstheme="minorHAnsi"/>
          <w:sz w:val="22"/>
          <w:szCs w:val="22"/>
          <w:lang w:val="pt-BR"/>
        </w:rPr>
        <w:t xml:space="preserve">As Debêntures serão integralizadas pelo seu Valor Nominal Unitário acrescido da Remuneração, </w:t>
      </w:r>
      <w:r w:rsidR="00111578" w:rsidRPr="00DC7597">
        <w:rPr>
          <w:rFonts w:asciiTheme="minorHAnsi" w:hAnsiTheme="minorHAnsi" w:cstheme="minorHAnsi"/>
          <w:color w:val="000000" w:themeColor="text1"/>
          <w:sz w:val="22"/>
          <w:szCs w:val="22"/>
          <w:lang w:val="pt-BR"/>
        </w:rPr>
        <w:t xml:space="preserve">calculada </w:t>
      </w:r>
      <w:r w:rsidR="00111578" w:rsidRPr="00DC7597">
        <w:rPr>
          <w:rFonts w:asciiTheme="minorHAnsi" w:hAnsiTheme="minorHAnsi" w:cstheme="minorHAnsi"/>
          <w:i/>
          <w:color w:val="000000" w:themeColor="text1"/>
          <w:sz w:val="22"/>
          <w:szCs w:val="22"/>
          <w:lang w:val="pt-BR"/>
        </w:rPr>
        <w:t>pro rata temporis</w:t>
      </w:r>
      <w:r w:rsidRPr="00DC7597">
        <w:rPr>
          <w:rFonts w:asciiTheme="minorHAnsi" w:hAnsiTheme="minorHAnsi" w:cstheme="minorHAnsi"/>
          <w:sz w:val="22"/>
          <w:szCs w:val="22"/>
          <w:lang w:val="pt-BR"/>
        </w:rPr>
        <w:t xml:space="preserve"> desde a primeira Data de Integralização até cada Data de Integralização, </w:t>
      </w:r>
      <w:r w:rsidR="00CC5FDA" w:rsidRPr="00DC7597">
        <w:rPr>
          <w:rFonts w:asciiTheme="minorHAnsi" w:hAnsiTheme="minorHAnsi" w:cstheme="minorHAnsi"/>
          <w:color w:val="000000" w:themeColor="text1"/>
          <w:sz w:val="22"/>
          <w:szCs w:val="22"/>
          <w:lang w:val="pt-BR"/>
        </w:rPr>
        <w:t>por meio de Transferência Eletrônica Disponível – TED ou outra forma de transferência eletrônica de recursos financeiros</w:t>
      </w:r>
      <w:r w:rsidRPr="00DC7597">
        <w:rPr>
          <w:rStyle w:val="DeltaViewInsertion"/>
          <w:rFonts w:asciiTheme="minorHAnsi" w:hAnsiTheme="minorHAnsi" w:cstheme="minorHAnsi"/>
          <w:color w:val="auto"/>
          <w:sz w:val="22"/>
          <w:szCs w:val="22"/>
          <w:u w:val="none"/>
          <w:lang w:val="pt-BR"/>
        </w:rPr>
        <w:t xml:space="preserve">. Conforme previsto no </w:t>
      </w:r>
      <w:r w:rsidR="00D07C98" w:rsidRPr="00DC7597">
        <w:rPr>
          <w:rStyle w:val="DeltaViewInsertion"/>
          <w:rFonts w:asciiTheme="minorHAnsi" w:hAnsiTheme="minorHAnsi" w:cstheme="minorHAnsi"/>
          <w:color w:val="auto"/>
          <w:sz w:val="22"/>
          <w:szCs w:val="22"/>
          <w:u w:val="none"/>
          <w:lang w:val="pt-BR"/>
        </w:rPr>
        <w:t>respectivo boletim de subscrição</w:t>
      </w:r>
      <w:r w:rsidR="00CC5FDA" w:rsidRPr="00DC7597">
        <w:rPr>
          <w:rStyle w:val="DeltaViewInsertion"/>
          <w:rFonts w:asciiTheme="minorHAnsi" w:hAnsiTheme="minorHAnsi" w:cstheme="minorHAnsi"/>
          <w:color w:val="auto"/>
          <w:sz w:val="22"/>
          <w:szCs w:val="22"/>
          <w:u w:val="none"/>
          <w:lang w:val="pt-BR"/>
        </w:rPr>
        <w:t xml:space="preserve">, </w:t>
      </w:r>
      <w:r w:rsidRPr="00DC7597">
        <w:rPr>
          <w:rStyle w:val="DeltaViewInsertion"/>
          <w:rFonts w:asciiTheme="minorHAnsi" w:hAnsiTheme="minorHAnsi" w:cstheme="minorHAnsi"/>
          <w:color w:val="auto"/>
          <w:sz w:val="22"/>
          <w:szCs w:val="22"/>
          <w:u w:val="none"/>
          <w:lang w:val="pt-BR"/>
        </w:rPr>
        <w:t>a integralização das Debêntures será</w:t>
      </w:r>
      <w:r w:rsidR="009539B5">
        <w:rPr>
          <w:rStyle w:val="DeltaViewInsertion"/>
          <w:rFonts w:asciiTheme="minorHAnsi" w:hAnsiTheme="minorHAnsi" w:cstheme="minorHAnsi"/>
          <w:color w:val="auto"/>
          <w:sz w:val="22"/>
          <w:szCs w:val="22"/>
          <w:u w:val="none"/>
          <w:lang w:val="pt-BR"/>
        </w:rPr>
        <w:t xml:space="preserve"> realizada</w:t>
      </w:r>
      <w:r w:rsidRPr="00DC7597">
        <w:rPr>
          <w:rStyle w:val="DeltaViewInsertion"/>
          <w:rFonts w:asciiTheme="minorHAnsi" w:hAnsiTheme="minorHAnsi" w:cstheme="minorHAnsi"/>
          <w:color w:val="auto"/>
          <w:sz w:val="22"/>
          <w:szCs w:val="22"/>
          <w:u w:val="none"/>
          <w:lang w:val="pt-BR"/>
        </w:rPr>
        <w:t xml:space="preserve"> </w:t>
      </w:r>
      <w:r w:rsidR="006704C2" w:rsidRPr="00DC7597">
        <w:rPr>
          <w:rStyle w:val="DeltaViewInsertion"/>
          <w:rFonts w:asciiTheme="minorHAnsi" w:hAnsiTheme="minorHAnsi" w:cstheme="minorHAnsi"/>
          <w:color w:val="auto"/>
          <w:sz w:val="22"/>
          <w:szCs w:val="22"/>
          <w:u w:val="none"/>
          <w:lang w:val="pt-BR"/>
        </w:rPr>
        <w:t xml:space="preserve">de forma </w:t>
      </w:r>
      <w:r w:rsidRPr="00DC7597">
        <w:rPr>
          <w:rStyle w:val="DeltaViewInsertion"/>
          <w:rFonts w:asciiTheme="minorHAnsi" w:hAnsiTheme="minorHAnsi" w:cstheme="minorHAnsi"/>
          <w:color w:val="auto"/>
          <w:sz w:val="22"/>
          <w:szCs w:val="22"/>
          <w:u w:val="none"/>
          <w:lang w:val="pt-BR"/>
        </w:rPr>
        <w:t>parcial ou total, na medida em que os CRI forem integralizados</w:t>
      </w:r>
      <w:r w:rsidR="008044CE" w:rsidRPr="00DC7597">
        <w:rPr>
          <w:rStyle w:val="DeltaViewInsertion"/>
          <w:rFonts w:asciiTheme="minorHAnsi" w:hAnsiTheme="minorHAnsi" w:cstheme="minorHAnsi"/>
          <w:color w:val="auto"/>
          <w:sz w:val="22"/>
          <w:szCs w:val="22"/>
          <w:u w:val="none"/>
          <w:lang w:val="pt-BR"/>
        </w:rPr>
        <w:t xml:space="preserve"> </w:t>
      </w:r>
      <w:r w:rsidR="00111578" w:rsidRPr="00DC7597">
        <w:rPr>
          <w:rStyle w:val="DeltaViewInsertion"/>
          <w:rFonts w:asciiTheme="minorHAnsi" w:hAnsiTheme="minorHAnsi" w:cstheme="minorHAnsi"/>
          <w:color w:val="auto"/>
          <w:sz w:val="22"/>
          <w:szCs w:val="22"/>
          <w:u w:val="none"/>
          <w:lang w:val="pt-BR"/>
        </w:rPr>
        <w:t>na</w:t>
      </w:r>
      <w:r w:rsidR="00377FA7" w:rsidRPr="00DC7597">
        <w:rPr>
          <w:rStyle w:val="DeltaViewInsertion"/>
          <w:rFonts w:asciiTheme="minorHAnsi" w:hAnsiTheme="minorHAnsi" w:cstheme="minorHAnsi"/>
          <w:color w:val="auto"/>
          <w:sz w:val="22"/>
          <w:szCs w:val="22"/>
          <w:u w:val="none"/>
          <w:lang w:val="pt-BR"/>
        </w:rPr>
        <w:t>s</w:t>
      </w:r>
      <w:r w:rsidR="00111578" w:rsidRPr="00DC7597">
        <w:rPr>
          <w:rStyle w:val="DeltaViewInsertion"/>
          <w:rFonts w:asciiTheme="minorHAnsi" w:hAnsiTheme="minorHAnsi" w:cstheme="minorHAnsi"/>
          <w:color w:val="auto"/>
          <w:sz w:val="22"/>
          <w:szCs w:val="22"/>
          <w:u w:val="none"/>
          <w:lang w:val="pt-BR"/>
        </w:rPr>
        <w:t xml:space="preserve"> Conta</w:t>
      </w:r>
      <w:r w:rsidR="00377FA7" w:rsidRPr="00DC7597">
        <w:rPr>
          <w:rStyle w:val="DeltaViewInsertion"/>
          <w:rFonts w:asciiTheme="minorHAnsi" w:hAnsiTheme="minorHAnsi" w:cstheme="minorHAnsi"/>
          <w:color w:val="auto"/>
          <w:sz w:val="22"/>
          <w:szCs w:val="22"/>
          <w:u w:val="none"/>
          <w:lang w:val="pt-BR"/>
        </w:rPr>
        <w:t>s</w:t>
      </w:r>
      <w:r w:rsidR="00111578" w:rsidRPr="00DC7597">
        <w:rPr>
          <w:rStyle w:val="DeltaViewInsertion"/>
          <w:rFonts w:asciiTheme="minorHAnsi" w:hAnsiTheme="minorHAnsi" w:cstheme="minorHAnsi"/>
          <w:color w:val="auto"/>
          <w:sz w:val="22"/>
          <w:szCs w:val="22"/>
          <w:u w:val="none"/>
          <w:lang w:val="pt-BR"/>
        </w:rPr>
        <w:t xml:space="preserve"> </w:t>
      </w:r>
      <w:r w:rsidR="00EF5CEF" w:rsidRPr="00DC7597">
        <w:rPr>
          <w:rStyle w:val="DeltaViewInsertion"/>
          <w:rFonts w:asciiTheme="minorHAnsi" w:hAnsiTheme="minorHAnsi" w:cstheme="minorHAnsi"/>
          <w:color w:val="auto"/>
          <w:sz w:val="22"/>
          <w:szCs w:val="22"/>
          <w:u w:val="none"/>
          <w:lang w:val="pt-BR"/>
        </w:rPr>
        <w:t>dos Patrimônio</w:t>
      </w:r>
      <w:r w:rsidR="00377FA7" w:rsidRPr="00DC7597">
        <w:rPr>
          <w:rStyle w:val="DeltaViewInsertion"/>
          <w:rFonts w:asciiTheme="minorHAnsi" w:hAnsiTheme="minorHAnsi" w:cstheme="minorHAnsi"/>
          <w:color w:val="auto"/>
          <w:sz w:val="22"/>
          <w:szCs w:val="22"/>
          <w:u w:val="none"/>
          <w:lang w:val="pt-BR"/>
        </w:rPr>
        <w:t>s</w:t>
      </w:r>
      <w:r w:rsidR="00EF5CEF" w:rsidRPr="00DC7597">
        <w:rPr>
          <w:rStyle w:val="DeltaViewInsertion"/>
          <w:rFonts w:asciiTheme="minorHAnsi" w:hAnsiTheme="minorHAnsi" w:cstheme="minorHAnsi"/>
          <w:color w:val="auto"/>
          <w:sz w:val="22"/>
          <w:szCs w:val="22"/>
          <w:u w:val="none"/>
          <w:lang w:val="pt-BR"/>
        </w:rPr>
        <w:t xml:space="preserve"> Separado</w:t>
      </w:r>
      <w:r w:rsidR="00377FA7" w:rsidRPr="00DC7597">
        <w:rPr>
          <w:rStyle w:val="DeltaViewInsertion"/>
          <w:rFonts w:asciiTheme="minorHAnsi" w:hAnsiTheme="minorHAnsi" w:cstheme="minorHAnsi"/>
          <w:color w:val="auto"/>
          <w:sz w:val="22"/>
          <w:szCs w:val="22"/>
          <w:u w:val="none"/>
          <w:lang w:val="pt-BR"/>
        </w:rPr>
        <w:t>s</w:t>
      </w:r>
      <w:r w:rsidR="00EF5CEF" w:rsidRPr="00DC7597">
        <w:rPr>
          <w:rStyle w:val="DeltaViewInsertion"/>
          <w:rFonts w:asciiTheme="minorHAnsi" w:hAnsiTheme="minorHAnsi" w:cstheme="minorHAnsi"/>
          <w:color w:val="auto"/>
          <w:sz w:val="22"/>
          <w:szCs w:val="22"/>
          <w:u w:val="none"/>
          <w:lang w:val="pt-BR"/>
        </w:rPr>
        <w:t xml:space="preserve">, conforme definido no Termo de Securitização </w:t>
      </w:r>
      <w:r w:rsidR="008044CE" w:rsidRPr="00DC7597">
        <w:rPr>
          <w:rFonts w:asciiTheme="minorHAnsi" w:hAnsiTheme="minorHAnsi" w:cstheme="minorHAnsi"/>
          <w:sz w:val="22"/>
          <w:szCs w:val="22"/>
          <w:lang w:val="pt-BR"/>
        </w:rPr>
        <w:t>(sendo qualquer data em que forem integralizadas parcial ou totalmente as Debêntures, uma “</w:t>
      </w:r>
      <w:r w:rsidR="008044CE" w:rsidRPr="00DC7597">
        <w:rPr>
          <w:rFonts w:asciiTheme="minorHAnsi" w:hAnsiTheme="minorHAnsi" w:cstheme="minorHAnsi"/>
          <w:sz w:val="22"/>
          <w:szCs w:val="22"/>
          <w:u w:val="single"/>
          <w:lang w:val="pt-BR"/>
        </w:rPr>
        <w:t>Data de Integralização</w:t>
      </w:r>
      <w:r w:rsidR="008044CE" w:rsidRPr="00DC7597">
        <w:rPr>
          <w:rFonts w:asciiTheme="minorHAnsi" w:hAnsiTheme="minorHAnsi" w:cstheme="minorHAnsi"/>
          <w:sz w:val="22"/>
          <w:szCs w:val="22"/>
          <w:lang w:val="pt-BR"/>
        </w:rPr>
        <w:t>”)</w:t>
      </w:r>
      <w:r w:rsidRPr="00DC7597">
        <w:rPr>
          <w:rStyle w:val="DeltaViewInsertion"/>
          <w:rFonts w:asciiTheme="minorHAnsi" w:hAnsiTheme="minorHAnsi" w:cstheme="minorHAnsi"/>
          <w:color w:val="auto"/>
          <w:sz w:val="22"/>
          <w:szCs w:val="22"/>
          <w:u w:val="none"/>
          <w:lang w:val="pt-BR"/>
        </w:rPr>
        <w:t xml:space="preserve">, </w:t>
      </w:r>
      <w:r w:rsidRPr="00FE0A0F">
        <w:rPr>
          <w:rStyle w:val="DeltaViewInsertion"/>
          <w:rFonts w:asciiTheme="minorHAnsi" w:hAnsiTheme="minorHAnsi" w:cstheme="minorHAnsi"/>
          <w:color w:val="auto"/>
          <w:sz w:val="22"/>
          <w:szCs w:val="22"/>
          <w:u w:val="none"/>
          <w:lang w:val="pt-BR"/>
        </w:rPr>
        <w:t xml:space="preserve">e a transferência dos recursos à </w:t>
      </w:r>
      <w:r w:rsidR="00025A25" w:rsidRPr="00FE0A0F">
        <w:rPr>
          <w:rFonts w:asciiTheme="minorHAnsi" w:hAnsiTheme="minorHAnsi" w:cstheme="minorHAnsi"/>
          <w:sz w:val="22"/>
          <w:szCs w:val="22"/>
          <w:lang w:val="pt-BR"/>
        </w:rPr>
        <w:t>Companhia</w:t>
      </w:r>
      <w:r w:rsidRPr="00FE0A0F">
        <w:rPr>
          <w:rStyle w:val="DeltaViewInsertion"/>
          <w:rFonts w:asciiTheme="minorHAnsi" w:hAnsiTheme="minorHAnsi" w:cstheme="minorHAnsi"/>
          <w:color w:val="auto"/>
          <w:sz w:val="22"/>
          <w:szCs w:val="22"/>
          <w:u w:val="none"/>
          <w:lang w:val="pt-BR"/>
        </w:rPr>
        <w:t xml:space="preserve"> será </w:t>
      </w:r>
      <w:r w:rsidR="006704C2" w:rsidRPr="00FE0A0F">
        <w:rPr>
          <w:rStyle w:val="DeltaViewInsertion"/>
          <w:rFonts w:asciiTheme="minorHAnsi" w:hAnsiTheme="minorHAnsi" w:cstheme="minorHAnsi"/>
          <w:color w:val="auto"/>
          <w:sz w:val="22"/>
          <w:szCs w:val="22"/>
          <w:u w:val="none"/>
          <w:lang w:val="pt-BR"/>
        </w:rPr>
        <w:t xml:space="preserve">realizada </w:t>
      </w:r>
      <w:r w:rsidRPr="00FE0A0F">
        <w:rPr>
          <w:rStyle w:val="DeltaViewInsertion"/>
          <w:rFonts w:asciiTheme="minorHAnsi" w:hAnsiTheme="minorHAnsi" w:cstheme="minorHAnsi"/>
          <w:color w:val="auto"/>
          <w:sz w:val="22"/>
          <w:szCs w:val="22"/>
          <w:u w:val="none"/>
          <w:lang w:val="pt-BR"/>
        </w:rPr>
        <w:t>mediante o cumprimento da</w:t>
      </w:r>
      <w:r w:rsidR="007C0DA3" w:rsidRPr="00FE0A0F">
        <w:rPr>
          <w:rStyle w:val="DeltaViewInsertion"/>
          <w:rFonts w:asciiTheme="minorHAnsi" w:hAnsiTheme="minorHAnsi" w:cstheme="minorHAnsi"/>
          <w:color w:val="auto"/>
          <w:sz w:val="22"/>
          <w:szCs w:val="22"/>
          <w:u w:val="none"/>
          <w:lang w:val="pt-BR"/>
        </w:rPr>
        <w:t>s</w:t>
      </w:r>
      <w:r w:rsidRPr="00FE0A0F">
        <w:rPr>
          <w:rStyle w:val="DeltaViewInsertion"/>
          <w:rFonts w:asciiTheme="minorHAnsi" w:hAnsiTheme="minorHAnsi" w:cstheme="minorHAnsi"/>
          <w:color w:val="auto"/>
          <w:sz w:val="22"/>
          <w:szCs w:val="22"/>
          <w:u w:val="none"/>
          <w:lang w:val="pt-BR"/>
        </w:rPr>
        <w:t xml:space="preserve"> </w:t>
      </w:r>
      <w:r w:rsidR="00B223F2" w:rsidRPr="00FE0A0F">
        <w:rPr>
          <w:rStyle w:val="DeltaViewInsertion"/>
          <w:rFonts w:asciiTheme="minorHAnsi" w:hAnsiTheme="minorHAnsi" w:cstheme="minorHAnsi"/>
          <w:color w:val="auto"/>
          <w:sz w:val="22"/>
          <w:szCs w:val="22"/>
          <w:u w:val="none"/>
          <w:lang w:val="pt-BR"/>
        </w:rPr>
        <w:t xml:space="preserve">respectivas </w:t>
      </w:r>
      <w:r w:rsidRPr="00FE0A0F">
        <w:rPr>
          <w:rStyle w:val="DeltaViewInsertion"/>
          <w:rFonts w:asciiTheme="minorHAnsi" w:hAnsiTheme="minorHAnsi" w:cstheme="minorHAnsi"/>
          <w:color w:val="auto"/>
          <w:sz w:val="22"/>
          <w:szCs w:val="22"/>
          <w:u w:val="none"/>
          <w:lang w:val="pt-BR"/>
        </w:rPr>
        <w:t>Condições Precedentes (ou dispensa do cumprimento pelos titulares dos CRI) previstas</w:t>
      </w:r>
      <w:r w:rsidR="008044CE" w:rsidRPr="00FE0A0F">
        <w:rPr>
          <w:rStyle w:val="DeltaViewInsertion"/>
          <w:rFonts w:asciiTheme="minorHAnsi" w:hAnsiTheme="minorHAnsi" w:cstheme="minorHAnsi"/>
          <w:color w:val="auto"/>
          <w:sz w:val="22"/>
          <w:szCs w:val="22"/>
          <w:u w:val="none"/>
          <w:lang w:val="pt-BR"/>
        </w:rPr>
        <w:t xml:space="preserve"> </w:t>
      </w:r>
      <w:r w:rsidRPr="00FE0A0F">
        <w:rPr>
          <w:rStyle w:val="DeltaViewInsertion"/>
          <w:rFonts w:asciiTheme="minorHAnsi" w:hAnsiTheme="minorHAnsi" w:cstheme="minorHAnsi"/>
          <w:color w:val="auto"/>
          <w:sz w:val="22"/>
          <w:szCs w:val="22"/>
          <w:u w:val="none"/>
          <w:lang w:val="pt-BR"/>
        </w:rPr>
        <w:t xml:space="preserve">na </w:t>
      </w:r>
      <w:r w:rsidR="00111578" w:rsidRPr="00FE0A0F">
        <w:rPr>
          <w:rFonts w:asciiTheme="minorHAnsi" w:hAnsiTheme="minorHAnsi" w:cstheme="minorHAnsi"/>
          <w:sz w:val="22"/>
          <w:szCs w:val="22"/>
          <w:lang w:val="pt-BR"/>
        </w:rPr>
        <w:t>Cláusula</w:t>
      </w:r>
      <w:r w:rsidRPr="00FE0A0F">
        <w:rPr>
          <w:rStyle w:val="DeltaViewInsertion"/>
          <w:rFonts w:asciiTheme="minorHAnsi" w:hAnsiTheme="minorHAnsi" w:cstheme="minorHAnsi"/>
          <w:color w:val="auto"/>
          <w:sz w:val="22"/>
          <w:szCs w:val="22"/>
          <w:u w:val="none"/>
          <w:lang w:val="pt-BR"/>
        </w:rPr>
        <w:t xml:space="preserve"> </w:t>
      </w:r>
      <w:r w:rsidRPr="00FE0A0F">
        <w:rPr>
          <w:rStyle w:val="DeltaViewInsertion"/>
          <w:rFonts w:asciiTheme="minorHAnsi" w:hAnsiTheme="minorHAnsi" w:cstheme="minorHAnsi"/>
          <w:color w:val="auto"/>
          <w:sz w:val="22"/>
          <w:szCs w:val="22"/>
          <w:u w:val="none"/>
          <w:lang w:val="pt-BR"/>
        </w:rPr>
        <w:fldChar w:fldCharType="begin"/>
      </w:r>
      <w:r w:rsidRPr="00FE0A0F">
        <w:rPr>
          <w:rStyle w:val="DeltaViewInsertion"/>
          <w:rFonts w:asciiTheme="minorHAnsi" w:hAnsiTheme="minorHAnsi" w:cstheme="minorHAnsi"/>
          <w:color w:val="auto"/>
          <w:sz w:val="22"/>
          <w:szCs w:val="22"/>
          <w:u w:val="none"/>
          <w:lang w:val="pt-BR"/>
        </w:rPr>
        <w:instrText xml:space="preserve"> REF _Ref513021731 \r \h  \* MERGEFORMAT </w:instrText>
      </w:r>
      <w:r w:rsidRPr="00FE0A0F">
        <w:rPr>
          <w:rStyle w:val="DeltaViewInsertion"/>
          <w:rFonts w:asciiTheme="minorHAnsi" w:hAnsiTheme="minorHAnsi" w:cstheme="minorHAnsi"/>
          <w:color w:val="auto"/>
          <w:sz w:val="22"/>
          <w:szCs w:val="22"/>
          <w:u w:val="none"/>
          <w:lang w:val="pt-BR"/>
        </w:rPr>
      </w:r>
      <w:r w:rsidRPr="00FE0A0F">
        <w:rPr>
          <w:rStyle w:val="DeltaViewInsertion"/>
          <w:rFonts w:asciiTheme="minorHAnsi" w:hAnsiTheme="minorHAnsi" w:cstheme="minorHAnsi"/>
          <w:color w:val="auto"/>
          <w:sz w:val="22"/>
          <w:szCs w:val="22"/>
          <w:u w:val="none"/>
          <w:lang w:val="pt-BR"/>
        </w:rPr>
        <w:fldChar w:fldCharType="separate"/>
      </w:r>
      <w:r w:rsidR="0081406B">
        <w:rPr>
          <w:rStyle w:val="DeltaViewInsertion"/>
          <w:rFonts w:asciiTheme="minorHAnsi" w:hAnsiTheme="minorHAnsi" w:cstheme="minorHAnsi"/>
          <w:color w:val="auto"/>
          <w:sz w:val="22"/>
          <w:szCs w:val="22"/>
          <w:u w:val="none"/>
          <w:lang w:val="pt-BR"/>
        </w:rPr>
        <w:t>4.10</w:t>
      </w:r>
      <w:r w:rsidRPr="00FE0A0F">
        <w:rPr>
          <w:rStyle w:val="DeltaViewInsertion"/>
          <w:rFonts w:asciiTheme="minorHAnsi" w:hAnsiTheme="minorHAnsi" w:cstheme="minorHAnsi"/>
          <w:color w:val="auto"/>
          <w:sz w:val="22"/>
          <w:szCs w:val="22"/>
          <w:u w:val="none"/>
          <w:lang w:val="pt-BR"/>
        </w:rPr>
        <w:fldChar w:fldCharType="end"/>
      </w:r>
      <w:r w:rsidRPr="00FE0A0F">
        <w:rPr>
          <w:rStyle w:val="DeltaViewInsertion"/>
          <w:rFonts w:asciiTheme="minorHAnsi" w:hAnsiTheme="minorHAnsi" w:cstheme="minorHAnsi"/>
          <w:color w:val="auto"/>
          <w:sz w:val="22"/>
          <w:szCs w:val="22"/>
          <w:u w:val="none"/>
          <w:lang w:val="pt-BR"/>
        </w:rPr>
        <w:t xml:space="preserve"> abaixo</w:t>
      </w:r>
      <w:r w:rsidR="00CC5FDA" w:rsidRPr="00FE0A0F">
        <w:rPr>
          <w:rStyle w:val="DeltaViewInsertion"/>
          <w:rFonts w:asciiTheme="minorHAnsi" w:hAnsiTheme="minorHAnsi" w:cstheme="minorHAnsi"/>
          <w:color w:val="auto"/>
          <w:sz w:val="22"/>
          <w:szCs w:val="22"/>
          <w:u w:val="none"/>
          <w:lang w:val="pt-BR"/>
        </w:rPr>
        <w:t>,</w:t>
      </w:r>
      <w:r w:rsidR="00CC5FDA" w:rsidRPr="004D64F6">
        <w:rPr>
          <w:rStyle w:val="DeltaViewInsertion"/>
          <w:rFonts w:asciiTheme="minorHAnsi" w:hAnsiTheme="minorHAnsi" w:cstheme="minorHAnsi"/>
          <w:color w:val="auto"/>
          <w:sz w:val="22"/>
          <w:szCs w:val="22"/>
          <w:u w:val="none"/>
          <w:lang w:val="pt-BR"/>
        </w:rPr>
        <w:t xml:space="preserve"> </w:t>
      </w:r>
      <w:r w:rsidR="00CC5FDA" w:rsidRPr="004D64F6">
        <w:rPr>
          <w:rStyle w:val="DeltaViewInsertion"/>
          <w:rFonts w:asciiTheme="minorHAnsi" w:hAnsiTheme="minorHAnsi" w:cstheme="minorHAnsi"/>
          <w:color w:val="000000" w:themeColor="text1"/>
          <w:sz w:val="22"/>
          <w:szCs w:val="22"/>
          <w:u w:val="none"/>
          <w:lang w:val="pt-BR"/>
        </w:rPr>
        <w:t>admitindo-se a integralização com ágio ou deságio</w:t>
      </w:r>
      <w:r w:rsidRPr="004D64F6">
        <w:rPr>
          <w:rStyle w:val="DeltaViewInsertion"/>
          <w:rFonts w:asciiTheme="minorHAnsi" w:hAnsiTheme="minorHAnsi" w:cstheme="minorHAnsi"/>
          <w:color w:val="auto"/>
          <w:sz w:val="22"/>
          <w:szCs w:val="22"/>
          <w:u w:val="none"/>
          <w:lang w:val="pt-BR"/>
        </w:rPr>
        <w:t>.</w:t>
      </w:r>
    </w:p>
    <w:p w14:paraId="2C2A7303" w14:textId="77777777" w:rsidR="00704452" w:rsidRPr="00DC7597" w:rsidRDefault="00704452" w:rsidP="00DC7597">
      <w:pPr>
        <w:spacing w:line="320" w:lineRule="exact"/>
        <w:contextualSpacing/>
        <w:jc w:val="both"/>
        <w:rPr>
          <w:rStyle w:val="DeltaViewInsertion"/>
          <w:rFonts w:asciiTheme="minorHAnsi" w:hAnsiTheme="minorHAnsi" w:cstheme="minorHAnsi"/>
          <w:color w:val="auto"/>
          <w:sz w:val="22"/>
          <w:szCs w:val="22"/>
          <w:u w:val="none"/>
        </w:rPr>
      </w:pPr>
    </w:p>
    <w:p w14:paraId="738B16A0" w14:textId="77777777" w:rsidR="00704452" w:rsidRPr="00DC7597" w:rsidRDefault="00704452"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As Debêntures serã</w:t>
      </w:r>
      <w:r w:rsidR="00546510" w:rsidRPr="00DC7597">
        <w:rPr>
          <w:rFonts w:asciiTheme="minorHAnsi" w:hAnsiTheme="minorHAnsi" w:cstheme="minorHAnsi"/>
          <w:sz w:val="22"/>
          <w:szCs w:val="22"/>
          <w:lang w:val="pt-BR"/>
        </w:rPr>
        <w:t xml:space="preserve">o subscritas pela Debenturista </w:t>
      </w:r>
      <w:r w:rsidRPr="00DC7597">
        <w:rPr>
          <w:rFonts w:asciiTheme="minorHAnsi" w:hAnsiTheme="minorHAnsi" w:cstheme="minorHAnsi"/>
          <w:sz w:val="22"/>
          <w:szCs w:val="22"/>
          <w:lang w:val="pt-BR"/>
        </w:rPr>
        <w:t>mediante a formalização da presente Escritura</w:t>
      </w:r>
      <w:r w:rsidR="00E44369"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e a assinatura do respectivo </w:t>
      </w:r>
      <w:r w:rsidR="007A0EE0">
        <w:rPr>
          <w:rFonts w:asciiTheme="minorHAnsi" w:hAnsiTheme="minorHAnsi" w:cstheme="minorHAnsi"/>
          <w:sz w:val="22"/>
          <w:szCs w:val="22"/>
          <w:lang w:val="pt-BR"/>
        </w:rPr>
        <w:t>B</w:t>
      </w:r>
      <w:r w:rsidR="00D07C98" w:rsidRPr="00DC7597">
        <w:rPr>
          <w:rFonts w:asciiTheme="minorHAnsi" w:hAnsiTheme="minorHAnsi" w:cstheme="minorHAnsi"/>
          <w:sz w:val="22"/>
          <w:szCs w:val="22"/>
          <w:lang w:val="pt-BR"/>
        </w:rPr>
        <w:t xml:space="preserve">oletim </w:t>
      </w:r>
      <w:r w:rsidRPr="00DC7597">
        <w:rPr>
          <w:rFonts w:asciiTheme="minorHAnsi" w:hAnsiTheme="minorHAnsi" w:cstheme="minorHAnsi"/>
          <w:sz w:val="22"/>
          <w:szCs w:val="22"/>
          <w:lang w:val="pt-BR"/>
        </w:rPr>
        <w:t xml:space="preserve">de </w:t>
      </w:r>
      <w:r w:rsidR="007A0EE0">
        <w:rPr>
          <w:rFonts w:asciiTheme="minorHAnsi" w:hAnsiTheme="minorHAnsi" w:cstheme="minorHAnsi"/>
          <w:sz w:val="22"/>
          <w:szCs w:val="22"/>
          <w:lang w:val="pt-BR"/>
        </w:rPr>
        <w:t>S</w:t>
      </w:r>
      <w:r w:rsidR="00D07C98" w:rsidRPr="00DC7597">
        <w:rPr>
          <w:rFonts w:asciiTheme="minorHAnsi" w:hAnsiTheme="minorHAnsi" w:cstheme="minorHAnsi"/>
          <w:sz w:val="22"/>
          <w:szCs w:val="22"/>
          <w:lang w:val="pt-BR"/>
        </w:rPr>
        <w:t>ubscrição</w:t>
      </w:r>
      <w:r w:rsidRPr="00DC7597">
        <w:rPr>
          <w:rFonts w:asciiTheme="minorHAnsi" w:hAnsiTheme="minorHAnsi" w:cstheme="minorHAnsi"/>
          <w:sz w:val="22"/>
          <w:szCs w:val="22"/>
          <w:lang w:val="pt-BR"/>
        </w:rPr>
        <w:t xml:space="preserve">. </w:t>
      </w:r>
    </w:p>
    <w:p w14:paraId="39EFDE7A" w14:textId="77777777" w:rsidR="00704452" w:rsidRPr="00DC7597" w:rsidRDefault="00704452" w:rsidP="00DC7597">
      <w:pPr>
        <w:pStyle w:val="PargrafodaLista"/>
        <w:spacing w:line="320" w:lineRule="exact"/>
        <w:contextualSpacing/>
        <w:rPr>
          <w:rFonts w:asciiTheme="minorHAnsi" w:hAnsiTheme="minorHAnsi" w:cstheme="minorHAnsi"/>
          <w:sz w:val="22"/>
          <w:szCs w:val="22"/>
          <w:lang w:val="pt-BR"/>
        </w:rPr>
      </w:pPr>
    </w:p>
    <w:p w14:paraId="4236CCF4" w14:textId="77777777" w:rsidR="00704452" w:rsidRPr="00DC7597" w:rsidRDefault="00704452"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As Debêntures subscritas que eventualmente não sejam integralizadas em até </w:t>
      </w:r>
      <w:r w:rsidR="00BC2BA1" w:rsidRPr="00DC7597">
        <w:rPr>
          <w:rFonts w:asciiTheme="minorHAnsi" w:hAnsiTheme="minorHAnsi" w:cstheme="minorHAnsi"/>
          <w:sz w:val="22"/>
          <w:szCs w:val="22"/>
          <w:lang w:val="pt-BR"/>
        </w:rPr>
        <w:t xml:space="preserve">180 (cento e oitenta) </w:t>
      </w:r>
      <w:r w:rsidRPr="00DC7597">
        <w:rPr>
          <w:rFonts w:asciiTheme="minorHAnsi" w:hAnsiTheme="minorHAnsi" w:cstheme="minorHAnsi"/>
          <w:sz w:val="22"/>
          <w:szCs w:val="22"/>
          <w:lang w:val="pt-BR"/>
        </w:rPr>
        <w:t xml:space="preserve">dias contados da Data de Emissão serão canceladas, devendo-se celebrar aditamento a esta Escritura de Emissão e aos demais Documentos da Operação, se for o caso, no prazo de até </w:t>
      </w:r>
      <w:r w:rsidR="00CB74C0" w:rsidRPr="00DC7597">
        <w:rPr>
          <w:rFonts w:asciiTheme="minorHAnsi" w:hAnsiTheme="minorHAnsi" w:cstheme="minorHAnsi"/>
          <w:sz w:val="22"/>
          <w:szCs w:val="22"/>
          <w:lang w:val="pt-BR"/>
        </w:rPr>
        <w:t xml:space="preserve">10 </w:t>
      </w:r>
      <w:r w:rsidR="00EB147D" w:rsidRPr="00DC7597">
        <w:rPr>
          <w:rFonts w:asciiTheme="minorHAnsi" w:hAnsiTheme="minorHAnsi" w:cstheme="minorHAnsi"/>
          <w:sz w:val="22"/>
          <w:szCs w:val="22"/>
          <w:lang w:val="pt-BR"/>
        </w:rPr>
        <w:t xml:space="preserve">(dez) </w:t>
      </w:r>
      <w:r w:rsidRPr="00DC7597">
        <w:rPr>
          <w:rFonts w:asciiTheme="minorHAnsi" w:hAnsiTheme="minorHAnsi" w:cstheme="minorHAnsi"/>
          <w:sz w:val="22"/>
          <w:szCs w:val="22"/>
          <w:lang w:val="pt-BR"/>
        </w:rPr>
        <w:t xml:space="preserve">dias contados do término do prazo referido nesta </w:t>
      </w:r>
      <w:r w:rsidR="00CB74C0" w:rsidRPr="00DC7597">
        <w:rPr>
          <w:rFonts w:asciiTheme="minorHAnsi" w:hAnsiTheme="minorHAnsi" w:cstheme="minorHAnsi"/>
          <w:sz w:val="22"/>
          <w:szCs w:val="22"/>
          <w:lang w:val="pt-BR"/>
        </w:rPr>
        <w:t>Cláusula</w:t>
      </w:r>
      <w:r w:rsidRPr="00DC7597">
        <w:rPr>
          <w:rFonts w:asciiTheme="minorHAnsi" w:hAnsiTheme="minorHAnsi" w:cstheme="minorHAnsi"/>
          <w:sz w:val="22"/>
          <w:szCs w:val="22"/>
          <w:lang w:val="pt-BR"/>
        </w:rPr>
        <w:t xml:space="preserve">, sem necessidade de realização de Assembleia Geral de Titulares de CRI ou aprovação societária pela </w:t>
      </w:r>
      <w:r w:rsidR="00025A25" w:rsidRPr="00DC7597">
        <w:rPr>
          <w:rFonts w:asciiTheme="minorHAnsi" w:hAnsiTheme="minorHAnsi" w:cstheme="minorHAnsi"/>
          <w:sz w:val="22"/>
          <w:szCs w:val="22"/>
          <w:lang w:val="pt-BR"/>
        </w:rPr>
        <w:lastRenderedPageBreak/>
        <w:t>Companhia</w:t>
      </w:r>
      <w:r w:rsidRPr="00DC7597">
        <w:rPr>
          <w:rFonts w:asciiTheme="minorHAnsi" w:hAnsiTheme="minorHAnsi" w:cstheme="minorHAnsi"/>
          <w:sz w:val="22"/>
          <w:szCs w:val="22"/>
          <w:lang w:val="pt-BR"/>
        </w:rPr>
        <w:t xml:space="preserve">, para formalizar a quantidade de Debêntures efetivamente subscritas e integralizadas. </w:t>
      </w:r>
      <w:r w:rsidR="004A4ABB" w:rsidRPr="00DC7597">
        <w:rPr>
          <w:rFonts w:asciiTheme="minorHAnsi" w:hAnsiTheme="minorHAnsi" w:cstheme="minorHAnsi"/>
          <w:sz w:val="22"/>
          <w:szCs w:val="22"/>
          <w:lang w:val="pt-BR"/>
        </w:rPr>
        <w:t xml:space="preserve"> </w:t>
      </w:r>
    </w:p>
    <w:p w14:paraId="4B61964A"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79CF7311" w14:textId="77777777" w:rsidR="00704452" w:rsidRPr="00DC7597" w:rsidRDefault="00704452" w:rsidP="00DC7597">
      <w:pPr>
        <w:pStyle w:val="PargrafodaLista"/>
        <w:numPr>
          <w:ilvl w:val="1"/>
          <w:numId w:val="7"/>
        </w:numPr>
        <w:spacing w:line="320" w:lineRule="exact"/>
        <w:ind w:left="0" w:firstLine="0"/>
        <w:contextualSpacing/>
        <w:jc w:val="both"/>
        <w:rPr>
          <w:rFonts w:asciiTheme="minorHAnsi" w:hAnsiTheme="minorHAnsi" w:cstheme="minorHAnsi"/>
          <w:b/>
          <w:sz w:val="22"/>
          <w:szCs w:val="22"/>
          <w:lang w:val="pt-BR"/>
        </w:rPr>
      </w:pPr>
      <w:bookmarkStart w:id="122" w:name="_Ref513021731"/>
      <w:r w:rsidRPr="00DC7597">
        <w:rPr>
          <w:rFonts w:asciiTheme="minorHAnsi" w:hAnsiTheme="minorHAnsi" w:cstheme="minorHAnsi"/>
          <w:b/>
          <w:sz w:val="22"/>
          <w:szCs w:val="22"/>
          <w:lang w:val="pt-BR"/>
        </w:rPr>
        <w:t>Condições Precedentes</w:t>
      </w:r>
      <w:bookmarkEnd w:id="122"/>
      <w:r w:rsidR="00C55C25" w:rsidRPr="00DC7597">
        <w:rPr>
          <w:rFonts w:asciiTheme="minorHAnsi" w:hAnsiTheme="minorHAnsi" w:cstheme="minorHAnsi"/>
          <w:b/>
          <w:sz w:val="22"/>
          <w:szCs w:val="22"/>
          <w:lang w:val="pt-BR"/>
        </w:rPr>
        <w:t xml:space="preserve"> </w:t>
      </w:r>
      <w:r w:rsidR="006704C2" w:rsidRPr="00DC7597">
        <w:rPr>
          <w:rFonts w:asciiTheme="minorHAnsi" w:hAnsiTheme="minorHAnsi" w:cstheme="minorHAnsi"/>
          <w:b/>
          <w:sz w:val="22"/>
          <w:szCs w:val="22"/>
          <w:lang w:val="pt-BR"/>
        </w:rPr>
        <w:t xml:space="preserve">para </w:t>
      </w:r>
      <w:r w:rsidR="00C55C25" w:rsidRPr="00DC7597">
        <w:rPr>
          <w:rFonts w:asciiTheme="minorHAnsi" w:hAnsiTheme="minorHAnsi" w:cstheme="minorHAnsi"/>
          <w:b/>
          <w:sz w:val="22"/>
          <w:szCs w:val="22"/>
          <w:lang w:val="pt-BR"/>
        </w:rPr>
        <w:t xml:space="preserve">Liberação de Valores à </w:t>
      </w:r>
      <w:r w:rsidR="00025A25" w:rsidRPr="00DC7597">
        <w:rPr>
          <w:rFonts w:asciiTheme="minorHAnsi" w:hAnsiTheme="minorHAnsi" w:cstheme="minorHAnsi"/>
          <w:b/>
          <w:sz w:val="22"/>
          <w:szCs w:val="22"/>
          <w:lang w:val="pt-BR"/>
        </w:rPr>
        <w:t>Companhia</w:t>
      </w:r>
    </w:p>
    <w:p w14:paraId="267E3961"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536C0EC9" w14:textId="77777777" w:rsidR="00704452" w:rsidRPr="00DC7597" w:rsidRDefault="00111578"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bookmarkStart w:id="123" w:name="_Ref7690884"/>
      <w:r w:rsidRPr="00DC7597">
        <w:rPr>
          <w:rFonts w:asciiTheme="minorHAnsi" w:hAnsiTheme="minorHAnsi" w:cstheme="minorHAnsi"/>
          <w:sz w:val="22"/>
          <w:szCs w:val="22"/>
          <w:lang w:val="pt-BR"/>
        </w:rPr>
        <w:t>A liberação do</w:t>
      </w:r>
      <w:r w:rsidR="003610BA" w:rsidRPr="00DC7597">
        <w:rPr>
          <w:rFonts w:asciiTheme="minorHAnsi" w:hAnsiTheme="minorHAnsi" w:cstheme="minorHAnsi"/>
          <w:sz w:val="22"/>
          <w:szCs w:val="22"/>
          <w:lang w:val="pt-BR"/>
        </w:rPr>
        <w:t xml:space="preserve"> Valor Líquido,</w:t>
      </w:r>
      <w:r w:rsidR="007C0DA3">
        <w:rPr>
          <w:rFonts w:asciiTheme="minorHAnsi" w:hAnsiTheme="minorHAnsi" w:cstheme="minorHAnsi"/>
          <w:sz w:val="22"/>
          <w:szCs w:val="22"/>
          <w:lang w:val="pt-BR"/>
        </w:rPr>
        <w:t xml:space="preserve"> total ou</w:t>
      </w:r>
      <w:r w:rsidR="00617754">
        <w:rPr>
          <w:rFonts w:asciiTheme="minorHAnsi" w:hAnsiTheme="minorHAnsi" w:cstheme="minorHAnsi"/>
          <w:sz w:val="22"/>
          <w:szCs w:val="22"/>
          <w:lang w:val="pt-BR"/>
        </w:rPr>
        <w:t xml:space="preserve"> - nas hipóteses previstas nos itens </w:t>
      </w:r>
      <w:r w:rsidR="00617754">
        <w:rPr>
          <w:rFonts w:asciiTheme="minorHAnsi" w:hAnsiTheme="minorHAnsi" w:cstheme="minorHAnsi"/>
          <w:sz w:val="22"/>
          <w:szCs w:val="22"/>
          <w:lang w:val="pt-BR"/>
        </w:rPr>
        <w:fldChar w:fldCharType="begin"/>
      </w:r>
      <w:r w:rsidR="00617754">
        <w:rPr>
          <w:rFonts w:asciiTheme="minorHAnsi" w:hAnsiTheme="minorHAnsi" w:cstheme="minorHAnsi"/>
          <w:sz w:val="22"/>
          <w:szCs w:val="22"/>
          <w:lang w:val="pt-BR"/>
        </w:rPr>
        <w:instrText xml:space="preserve"> REF _Ref88079043 \r \h </w:instrText>
      </w:r>
      <w:r w:rsidR="00617754">
        <w:rPr>
          <w:rFonts w:asciiTheme="minorHAnsi" w:hAnsiTheme="minorHAnsi" w:cstheme="minorHAnsi"/>
          <w:sz w:val="22"/>
          <w:szCs w:val="22"/>
          <w:lang w:val="pt-BR"/>
        </w:rPr>
      </w:r>
      <w:r w:rsidR="00617754">
        <w:rPr>
          <w:rFonts w:asciiTheme="minorHAnsi" w:hAnsiTheme="minorHAnsi" w:cstheme="minorHAnsi"/>
          <w:sz w:val="22"/>
          <w:szCs w:val="22"/>
          <w:lang w:val="pt-BR"/>
        </w:rPr>
        <w:fldChar w:fldCharType="separate"/>
      </w:r>
      <w:r w:rsidR="00617754">
        <w:rPr>
          <w:rFonts w:asciiTheme="minorHAnsi" w:hAnsiTheme="minorHAnsi" w:cstheme="minorHAnsi"/>
          <w:sz w:val="22"/>
          <w:szCs w:val="22"/>
          <w:lang w:val="pt-BR"/>
        </w:rPr>
        <w:t>(v)</w:t>
      </w:r>
      <w:r w:rsidR="00617754">
        <w:rPr>
          <w:rFonts w:asciiTheme="minorHAnsi" w:hAnsiTheme="minorHAnsi" w:cstheme="minorHAnsi"/>
          <w:sz w:val="22"/>
          <w:szCs w:val="22"/>
          <w:lang w:val="pt-BR"/>
        </w:rPr>
        <w:fldChar w:fldCharType="end"/>
      </w:r>
      <w:r w:rsidR="00617754">
        <w:rPr>
          <w:rFonts w:asciiTheme="minorHAnsi" w:hAnsiTheme="minorHAnsi" w:cstheme="minorHAnsi"/>
          <w:sz w:val="22"/>
          <w:szCs w:val="22"/>
          <w:lang w:val="pt-BR"/>
        </w:rPr>
        <w:t xml:space="preserve"> e </w:t>
      </w:r>
      <w:r w:rsidR="00617754">
        <w:rPr>
          <w:rFonts w:asciiTheme="minorHAnsi" w:hAnsiTheme="minorHAnsi" w:cstheme="minorHAnsi"/>
          <w:sz w:val="22"/>
          <w:szCs w:val="22"/>
          <w:lang w:val="pt-BR"/>
        </w:rPr>
        <w:fldChar w:fldCharType="begin"/>
      </w:r>
      <w:r w:rsidR="00617754">
        <w:rPr>
          <w:rFonts w:asciiTheme="minorHAnsi" w:hAnsiTheme="minorHAnsi" w:cstheme="minorHAnsi"/>
          <w:sz w:val="22"/>
          <w:szCs w:val="22"/>
          <w:lang w:val="pt-BR"/>
        </w:rPr>
        <w:instrText xml:space="preserve"> REF _Ref88079050 \r \h </w:instrText>
      </w:r>
      <w:r w:rsidR="00617754">
        <w:rPr>
          <w:rFonts w:asciiTheme="minorHAnsi" w:hAnsiTheme="minorHAnsi" w:cstheme="minorHAnsi"/>
          <w:sz w:val="22"/>
          <w:szCs w:val="22"/>
          <w:lang w:val="pt-BR"/>
        </w:rPr>
      </w:r>
      <w:r w:rsidR="00617754">
        <w:rPr>
          <w:rFonts w:asciiTheme="minorHAnsi" w:hAnsiTheme="minorHAnsi" w:cstheme="minorHAnsi"/>
          <w:sz w:val="22"/>
          <w:szCs w:val="22"/>
          <w:lang w:val="pt-BR"/>
        </w:rPr>
        <w:fldChar w:fldCharType="separate"/>
      </w:r>
      <w:r w:rsidR="00617754">
        <w:rPr>
          <w:rFonts w:asciiTheme="minorHAnsi" w:hAnsiTheme="minorHAnsi" w:cstheme="minorHAnsi"/>
          <w:sz w:val="22"/>
          <w:szCs w:val="22"/>
          <w:lang w:val="pt-BR"/>
        </w:rPr>
        <w:t>(ix)</w:t>
      </w:r>
      <w:r w:rsidR="00617754">
        <w:rPr>
          <w:rFonts w:asciiTheme="minorHAnsi" w:hAnsiTheme="minorHAnsi" w:cstheme="minorHAnsi"/>
          <w:sz w:val="22"/>
          <w:szCs w:val="22"/>
          <w:lang w:val="pt-BR"/>
        </w:rPr>
        <w:fldChar w:fldCharType="end"/>
      </w:r>
      <w:r w:rsidR="00617754">
        <w:rPr>
          <w:rFonts w:asciiTheme="minorHAnsi" w:hAnsiTheme="minorHAnsi" w:cstheme="minorHAnsi"/>
          <w:sz w:val="22"/>
          <w:szCs w:val="22"/>
          <w:lang w:val="pt-BR"/>
        </w:rPr>
        <w:t xml:space="preserve"> abaixo -</w:t>
      </w:r>
      <w:r w:rsidR="007C0DA3">
        <w:rPr>
          <w:rFonts w:asciiTheme="minorHAnsi" w:hAnsiTheme="minorHAnsi" w:cstheme="minorHAnsi"/>
          <w:sz w:val="22"/>
          <w:szCs w:val="22"/>
          <w:lang w:val="pt-BR"/>
        </w:rPr>
        <w:t xml:space="preserve"> parcialmente,</w:t>
      </w:r>
      <w:r w:rsidRPr="00DC7597">
        <w:rPr>
          <w:rFonts w:asciiTheme="minorHAnsi" w:hAnsiTheme="minorHAnsi" w:cstheme="minorHAnsi"/>
          <w:sz w:val="22"/>
          <w:szCs w:val="22"/>
          <w:lang w:val="pt-BR"/>
        </w:rPr>
        <w:t xml:space="preserve"> referente </w:t>
      </w:r>
      <w:r w:rsidR="00612A48">
        <w:rPr>
          <w:rFonts w:asciiTheme="minorHAnsi" w:hAnsiTheme="minorHAnsi" w:cstheme="minorHAnsi"/>
          <w:sz w:val="22"/>
          <w:szCs w:val="22"/>
          <w:lang w:val="pt-BR"/>
        </w:rPr>
        <w:t>à</w:t>
      </w:r>
      <w:r w:rsidR="00612A48"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integralização das Debêntures à </w:t>
      </w:r>
      <w:r w:rsidR="006704C2"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será realizada</w:t>
      </w:r>
      <w:r w:rsidR="00704452" w:rsidRPr="00DC7597">
        <w:rPr>
          <w:rFonts w:asciiTheme="minorHAnsi" w:hAnsiTheme="minorHAnsi" w:cstheme="minorHAnsi"/>
          <w:sz w:val="22"/>
          <w:szCs w:val="22"/>
          <w:lang w:val="pt-BR"/>
        </w:rPr>
        <w:t xml:space="preserve"> após o atendimento, pela </w:t>
      </w:r>
      <w:r w:rsidR="00025A25" w:rsidRPr="00DC7597">
        <w:rPr>
          <w:rFonts w:asciiTheme="minorHAnsi" w:hAnsiTheme="minorHAnsi" w:cstheme="minorHAnsi"/>
          <w:sz w:val="22"/>
          <w:szCs w:val="22"/>
          <w:lang w:val="pt-BR"/>
        </w:rPr>
        <w:t>Companhia</w:t>
      </w:r>
      <w:r w:rsidR="00704452" w:rsidRPr="00DC7597">
        <w:rPr>
          <w:rFonts w:asciiTheme="minorHAnsi" w:hAnsiTheme="minorHAnsi" w:cstheme="minorHAnsi"/>
          <w:sz w:val="22"/>
          <w:szCs w:val="22"/>
          <w:lang w:val="pt-BR"/>
        </w:rPr>
        <w:t>, das seguintes condições precedentes</w:t>
      </w:r>
      <w:r w:rsidR="00880F9A" w:rsidRPr="00DC7597">
        <w:rPr>
          <w:rFonts w:asciiTheme="minorHAnsi" w:hAnsiTheme="minorHAnsi" w:cstheme="minorHAnsi"/>
          <w:sz w:val="22"/>
          <w:szCs w:val="22"/>
          <w:lang w:val="pt-BR"/>
        </w:rPr>
        <w:t xml:space="preserve"> (“</w:t>
      </w:r>
      <w:r w:rsidR="00880F9A" w:rsidRPr="00DC7597">
        <w:rPr>
          <w:rFonts w:asciiTheme="minorHAnsi" w:hAnsiTheme="minorHAnsi" w:cstheme="minorHAnsi"/>
          <w:sz w:val="22"/>
          <w:szCs w:val="22"/>
          <w:u w:val="single"/>
          <w:lang w:val="pt-BR"/>
        </w:rPr>
        <w:t>Condições Precedentes</w:t>
      </w:r>
      <w:r w:rsidR="00880F9A" w:rsidRPr="00DC7597">
        <w:rPr>
          <w:rFonts w:asciiTheme="minorHAnsi" w:hAnsiTheme="minorHAnsi" w:cstheme="minorHAnsi"/>
          <w:sz w:val="22"/>
          <w:szCs w:val="22"/>
          <w:lang w:val="pt-BR"/>
        </w:rPr>
        <w:t>”)</w:t>
      </w:r>
      <w:r w:rsidR="00704452" w:rsidRPr="00DC7597">
        <w:rPr>
          <w:rFonts w:asciiTheme="minorHAnsi" w:hAnsiTheme="minorHAnsi" w:cstheme="minorHAnsi"/>
          <w:sz w:val="22"/>
          <w:szCs w:val="22"/>
          <w:lang w:val="pt-BR"/>
        </w:rPr>
        <w:t xml:space="preserve">, que estão sujeitas </w:t>
      </w:r>
      <w:r w:rsidR="004D64F6">
        <w:rPr>
          <w:rFonts w:asciiTheme="minorHAnsi" w:hAnsiTheme="minorHAnsi" w:cstheme="minorHAnsi"/>
          <w:sz w:val="22"/>
          <w:szCs w:val="22"/>
          <w:lang w:val="pt-BR"/>
        </w:rPr>
        <w:t>à</w:t>
      </w:r>
      <w:r w:rsidR="00704452" w:rsidRPr="00DC7597">
        <w:rPr>
          <w:rFonts w:asciiTheme="minorHAnsi" w:hAnsiTheme="minorHAnsi" w:cstheme="minorHAnsi"/>
          <w:sz w:val="22"/>
          <w:szCs w:val="22"/>
          <w:lang w:val="pt-BR"/>
        </w:rPr>
        <w:t xml:space="preserve"> verificação e/ou dispensa pela Securitizadora, observada a deliberação dos Titulares dos CRI em Assembleia Geral de Titulares de CRI, conforme previsto no Termo de Securitização:</w:t>
      </w:r>
      <w:bookmarkEnd w:id="123"/>
      <w:r w:rsidR="00305E70" w:rsidRPr="00DC7597">
        <w:rPr>
          <w:rFonts w:asciiTheme="minorHAnsi" w:hAnsiTheme="minorHAnsi" w:cstheme="minorHAnsi"/>
          <w:sz w:val="22"/>
          <w:szCs w:val="22"/>
          <w:lang w:val="pt-BR"/>
        </w:rPr>
        <w:t xml:space="preserve"> </w:t>
      </w:r>
    </w:p>
    <w:p w14:paraId="738018F9" w14:textId="77777777" w:rsidR="00704452" w:rsidRPr="00DC7597" w:rsidRDefault="00704452" w:rsidP="00DC7597">
      <w:pPr>
        <w:tabs>
          <w:tab w:val="left" w:pos="1134"/>
        </w:tabs>
        <w:spacing w:line="320" w:lineRule="exact"/>
        <w:ind w:left="567"/>
        <w:contextualSpacing/>
        <w:jc w:val="both"/>
        <w:rPr>
          <w:rFonts w:asciiTheme="minorHAnsi" w:hAnsiTheme="minorHAnsi" w:cstheme="minorHAnsi"/>
          <w:sz w:val="22"/>
          <w:szCs w:val="22"/>
        </w:rPr>
      </w:pPr>
    </w:p>
    <w:p w14:paraId="144AEE23" w14:textId="722AF629" w:rsidR="00704452" w:rsidRPr="00DC7597" w:rsidRDefault="00683D0C" w:rsidP="00DC7597">
      <w:pPr>
        <w:pStyle w:val="PargrafodaLista"/>
        <w:numPr>
          <w:ilvl w:val="0"/>
          <w:numId w:val="5"/>
        </w:numPr>
        <w:tabs>
          <w:tab w:val="left" w:pos="1134"/>
        </w:tabs>
        <w:spacing w:line="320" w:lineRule="exact"/>
        <w:ind w:left="567" w:firstLine="0"/>
        <w:contextualSpacing/>
        <w:jc w:val="both"/>
        <w:rPr>
          <w:rFonts w:asciiTheme="minorHAnsi" w:hAnsiTheme="minorHAnsi" w:cstheme="minorHAnsi"/>
          <w:sz w:val="22"/>
          <w:szCs w:val="22"/>
          <w:lang w:val="pt-BR"/>
        </w:rPr>
      </w:pPr>
      <w:r>
        <w:rPr>
          <w:rFonts w:asciiTheme="minorHAnsi" w:hAnsiTheme="minorHAnsi" w:cstheme="minorHAnsi"/>
          <w:sz w:val="22"/>
          <w:szCs w:val="22"/>
          <w:lang w:val="pt-BR"/>
        </w:rPr>
        <w:t>Protocolo</w:t>
      </w:r>
      <w:r w:rsidRPr="00DC7597">
        <w:rPr>
          <w:rFonts w:asciiTheme="minorHAnsi" w:hAnsiTheme="minorHAnsi" w:cstheme="minorHAnsi"/>
          <w:sz w:val="22"/>
          <w:szCs w:val="22"/>
          <w:lang w:val="pt-BR"/>
        </w:rPr>
        <w:t xml:space="preserve"> </w:t>
      </w:r>
      <w:r w:rsidR="00704452" w:rsidRPr="00DC7597">
        <w:rPr>
          <w:rFonts w:asciiTheme="minorHAnsi" w:hAnsiTheme="minorHAnsi" w:cstheme="minorHAnsi"/>
          <w:sz w:val="22"/>
          <w:szCs w:val="22"/>
          <w:lang w:val="pt-BR"/>
        </w:rPr>
        <w:t xml:space="preserve">desta Escritura de Emissão na </w:t>
      </w:r>
      <w:r w:rsidR="00457043" w:rsidRPr="00DC7597">
        <w:rPr>
          <w:rFonts w:asciiTheme="minorHAnsi" w:hAnsiTheme="minorHAnsi" w:cstheme="minorHAnsi"/>
          <w:sz w:val="22"/>
          <w:szCs w:val="22"/>
          <w:lang w:val="pt-BR"/>
        </w:rPr>
        <w:t>JUCESP</w:t>
      </w:r>
      <w:r w:rsidR="00196AA3" w:rsidRPr="00DC7597">
        <w:rPr>
          <w:rFonts w:asciiTheme="minorHAnsi" w:hAnsiTheme="minorHAnsi" w:cstheme="minorHAnsi"/>
          <w:sz w:val="22"/>
          <w:szCs w:val="22"/>
          <w:lang w:val="pt-BR"/>
        </w:rPr>
        <w:t xml:space="preserve">, </w:t>
      </w:r>
      <w:r w:rsidR="00600B66" w:rsidRPr="00DC7597">
        <w:rPr>
          <w:rFonts w:asciiTheme="minorHAnsi" w:hAnsiTheme="minorHAnsi" w:cstheme="minorHAnsi"/>
          <w:sz w:val="22"/>
          <w:szCs w:val="22"/>
          <w:lang w:val="pt-BR"/>
        </w:rPr>
        <w:t>observado o previsto na</w:t>
      </w:r>
      <w:r w:rsidR="00196AA3" w:rsidRPr="00DC7597">
        <w:rPr>
          <w:rFonts w:asciiTheme="minorHAnsi" w:hAnsiTheme="minorHAnsi" w:cstheme="minorHAnsi"/>
          <w:sz w:val="22"/>
          <w:szCs w:val="22"/>
          <w:lang w:val="pt-BR"/>
        </w:rPr>
        <w:t xml:space="preserve"> Cláusula </w:t>
      </w:r>
      <w:r w:rsidR="00196AA3" w:rsidRPr="00DC7597">
        <w:rPr>
          <w:rFonts w:asciiTheme="minorHAnsi" w:hAnsiTheme="minorHAnsi" w:cstheme="minorHAnsi"/>
          <w:sz w:val="22"/>
          <w:szCs w:val="22"/>
          <w:lang w:val="pt-BR"/>
        </w:rPr>
        <w:fldChar w:fldCharType="begin"/>
      </w:r>
      <w:r w:rsidR="00196AA3" w:rsidRPr="00DC7597">
        <w:rPr>
          <w:rFonts w:asciiTheme="minorHAnsi" w:hAnsiTheme="minorHAnsi" w:cstheme="minorHAnsi"/>
          <w:sz w:val="22"/>
          <w:szCs w:val="22"/>
          <w:lang w:val="pt-BR"/>
        </w:rPr>
        <w:instrText xml:space="preserve"> REF _Ref19823378 \r \h </w:instrText>
      </w:r>
      <w:r w:rsidR="004A2B19" w:rsidRPr="00DC7597">
        <w:rPr>
          <w:rFonts w:asciiTheme="minorHAnsi" w:hAnsiTheme="minorHAnsi" w:cstheme="minorHAnsi"/>
          <w:sz w:val="22"/>
          <w:szCs w:val="22"/>
          <w:lang w:val="pt-BR"/>
        </w:rPr>
        <w:instrText xml:space="preserve"> \* MERGEFORMAT </w:instrText>
      </w:r>
      <w:r w:rsidR="00196AA3" w:rsidRPr="00DC7597">
        <w:rPr>
          <w:rFonts w:asciiTheme="minorHAnsi" w:hAnsiTheme="minorHAnsi" w:cstheme="minorHAnsi"/>
          <w:sz w:val="22"/>
          <w:szCs w:val="22"/>
          <w:lang w:val="pt-BR"/>
        </w:rPr>
      </w:r>
      <w:r w:rsidR="00196AA3"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2.3</w:t>
      </w:r>
      <w:r w:rsidR="00196AA3" w:rsidRPr="00DC7597">
        <w:rPr>
          <w:rFonts w:asciiTheme="minorHAnsi" w:hAnsiTheme="minorHAnsi" w:cstheme="minorHAnsi"/>
          <w:sz w:val="22"/>
          <w:szCs w:val="22"/>
          <w:lang w:val="pt-BR"/>
        </w:rPr>
        <w:fldChar w:fldCharType="end"/>
      </w:r>
      <w:r w:rsidR="00704452" w:rsidRPr="00DC7597">
        <w:rPr>
          <w:rFonts w:asciiTheme="minorHAnsi" w:hAnsiTheme="minorHAnsi" w:cstheme="minorHAnsi"/>
          <w:sz w:val="22"/>
          <w:szCs w:val="22"/>
          <w:lang w:val="pt-BR"/>
        </w:rPr>
        <w:t>;</w:t>
      </w:r>
    </w:p>
    <w:p w14:paraId="199E7AED" w14:textId="77777777" w:rsidR="00567183" w:rsidRPr="00DC7597" w:rsidRDefault="00567183" w:rsidP="00DC7597">
      <w:pPr>
        <w:tabs>
          <w:tab w:val="left" w:pos="1134"/>
        </w:tabs>
        <w:spacing w:line="320" w:lineRule="exact"/>
        <w:ind w:left="567"/>
        <w:contextualSpacing/>
        <w:jc w:val="both"/>
        <w:rPr>
          <w:rFonts w:asciiTheme="minorHAnsi" w:hAnsiTheme="minorHAnsi" w:cstheme="minorHAnsi"/>
          <w:sz w:val="22"/>
          <w:szCs w:val="22"/>
        </w:rPr>
      </w:pPr>
    </w:p>
    <w:p w14:paraId="6FDE9123" w14:textId="4C53B420" w:rsidR="00704452" w:rsidRPr="00DC7597" w:rsidRDefault="00683D0C" w:rsidP="00DC7597">
      <w:pPr>
        <w:pStyle w:val="PargrafodaLista"/>
        <w:numPr>
          <w:ilvl w:val="0"/>
          <w:numId w:val="5"/>
        </w:numPr>
        <w:tabs>
          <w:tab w:val="left" w:pos="1134"/>
        </w:tabs>
        <w:spacing w:line="320" w:lineRule="exact"/>
        <w:ind w:left="567" w:firstLine="0"/>
        <w:contextualSpacing/>
        <w:jc w:val="both"/>
        <w:rPr>
          <w:rFonts w:asciiTheme="minorHAnsi" w:hAnsiTheme="minorHAnsi" w:cstheme="minorHAnsi"/>
          <w:sz w:val="22"/>
          <w:szCs w:val="22"/>
          <w:lang w:val="pt-BR"/>
        </w:rPr>
      </w:pPr>
      <w:r>
        <w:rPr>
          <w:rFonts w:asciiTheme="minorHAnsi" w:hAnsiTheme="minorHAnsi" w:cstheme="minorHAnsi"/>
          <w:sz w:val="22"/>
          <w:szCs w:val="22"/>
          <w:lang w:val="pt-BR"/>
        </w:rPr>
        <w:t>Protocolo</w:t>
      </w:r>
      <w:r w:rsidRPr="00DC7597">
        <w:rPr>
          <w:rFonts w:asciiTheme="minorHAnsi" w:hAnsiTheme="minorHAnsi" w:cstheme="minorHAnsi"/>
          <w:sz w:val="22"/>
          <w:szCs w:val="22"/>
          <w:lang w:val="pt-BR"/>
        </w:rPr>
        <w:t xml:space="preserve"> </w:t>
      </w:r>
      <w:r w:rsidR="00704452" w:rsidRPr="00DC7597">
        <w:rPr>
          <w:rFonts w:asciiTheme="minorHAnsi" w:hAnsiTheme="minorHAnsi" w:cstheme="minorHAnsi"/>
          <w:sz w:val="22"/>
          <w:szCs w:val="22"/>
          <w:lang w:val="pt-BR"/>
        </w:rPr>
        <w:t>da</w:t>
      </w:r>
      <w:r w:rsidR="00196AA3" w:rsidRPr="00DC7597">
        <w:rPr>
          <w:rFonts w:asciiTheme="minorHAnsi" w:hAnsiTheme="minorHAnsi" w:cstheme="minorHAnsi"/>
          <w:sz w:val="22"/>
          <w:szCs w:val="22"/>
          <w:lang w:val="pt-BR"/>
        </w:rPr>
        <w:t>s</w:t>
      </w:r>
      <w:r w:rsidR="00704452" w:rsidRPr="00DC7597">
        <w:rPr>
          <w:rFonts w:asciiTheme="minorHAnsi" w:hAnsiTheme="minorHAnsi" w:cstheme="minorHAnsi"/>
          <w:sz w:val="22"/>
          <w:szCs w:val="22"/>
          <w:lang w:val="pt-BR"/>
        </w:rPr>
        <w:t xml:space="preserve"> </w:t>
      </w:r>
      <w:r w:rsidR="00457043" w:rsidRPr="00DC7597">
        <w:rPr>
          <w:rFonts w:asciiTheme="minorHAnsi" w:hAnsiTheme="minorHAnsi" w:cstheme="minorHAnsi"/>
          <w:sz w:val="22"/>
          <w:szCs w:val="22"/>
          <w:lang w:val="pt-BR"/>
        </w:rPr>
        <w:t xml:space="preserve">Aprovações Societárias </w:t>
      </w:r>
      <w:r w:rsidR="00704452" w:rsidRPr="00DC7597">
        <w:rPr>
          <w:rFonts w:asciiTheme="minorHAnsi" w:hAnsiTheme="minorHAnsi" w:cstheme="minorHAnsi"/>
          <w:sz w:val="22"/>
          <w:szCs w:val="22"/>
          <w:lang w:val="pt-BR"/>
        </w:rPr>
        <w:t>na JUCE</w:t>
      </w:r>
      <w:r w:rsidR="00457043" w:rsidRPr="00DC7597">
        <w:rPr>
          <w:rFonts w:asciiTheme="minorHAnsi" w:hAnsiTheme="minorHAnsi" w:cstheme="minorHAnsi"/>
          <w:sz w:val="22"/>
          <w:szCs w:val="22"/>
          <w:lang w:val="pt-BR"/>
        </w:rPr>
        <w:t>SP, quando aplicável</w:t>
      </w:r>
      <w:r w:rsidR="00412436" w:rsidRPr="00DC7597">
        <w:rPr>
          <w:rFonts w:asciiTheme="minorHAnsi" w:hAnsiTheme="minorHAnsi" w:cstheme="minorHAnsi"/>
          <w:sz w:val="22"/>
          <w:szCs w:val="22"/>
          <w:lang w:val="pt-BR"/>
        </w:rPr>
        <w:t>,</w:t>
      </w:r>
      <w:r w:rsidR="00600B66" w:rsidRPr="00DC7597">
        <w:rPr>
          <w:rFonts w:asciiTheme="minorHAnsi" w:hAnsiTheme="minorHAnsi" w:cstheme="minorHAnsi"/>
          <w:sz w:val="22"/>
          <w:szCs w:val="22"/>
          <w:lang w:val="pt-BR"/>
        </w:rPr>
        <w:t xml:space="preserve"> observado o previsto na</w:t>
      </w:r>
      <w:r w:rsidR="00704452" w:rsidRPr="00DC7597">
        <w:rPr>
          <w:rFonts w:asciiTheme="minorHAnsi" w:hAnsiTheme="minorHAnsi" w:cstheme="minorHAnsi"/>
          <w:sz w:val="22"/>
          <w:szCs w:val="22"/>
          <w:lang w:val="pt-BR"/>
        </w:rPr>
        <w:t xml:space="preserve"> Cláusula </w:t>
      </w:r>
      <w:r w:rsidR="00704452" w:rsidRPr="00DC7597">
        <w:rPr>
          <w:rFonts w:asciiTheme="minorHAnsi" w:hAnsiTheme="minorHAnsi" w:cstheme="minorHAnsi"/>
          <w:sz w:val="22"/>
          <w:szCs w:val="22"/>
          <w:lang w:val="pt-BR"/>
        </w:rPr>
        <w:fldChar w:fldCharType="begin"/>
      </w:r>
      <w:r w:rsidR="00704452" w:rsidRPr="00DC7597">
        <w:rPr>
          <w:rFonts w:asciiTheme="minorHAnsi" w:hAnsiTheme="minorHAnsi" w:cstheme="minorHAnsi"/>
          <w:sz w:val="22"/>
          <w:szCs w:val="22"/>
          <w:lang w:val="pt-BR"/>
        </w:rPr>
        <w:instrText xml:space="preserve"> REF _Ref513018742 \r \h  \* MERGEFORMAT </w:instrText>
      </w:r>
      <w:r w:rsidR="00704452" w:rsidRPr="00DC7597">
        <w:rPr>
          <w:rFonts w:asciiTheme="minorHAnsi" w:hAnsiTheme="minorHAnsi" w:cstheme="minorHAnsi"/>
          <w:sz w:val="22"/>
          <w:szCs w:val="22"/>
          <w:lang w:val="pt-BR"/>
        </w:rPr>
      </w:r>
      <w:r w:rsidR="00704452"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2.2.1</w:t>
      </w:r>
      <w:r w:rsidR="00704452" w:rsidRPr="00DC7597">
        <w:rPr>
          <w:rFonts w:asciiTheme="minorHAnsi" w:hAnsiTheme="minorHAnsi" w:cstheme="minorHAnsi"/>
          <w:sz w:val="22"/>
          <w:szCs w:val="22"/>
          <w:lang w:val="pt-BR"/>
        </w:rPr>
        <w:fldChar w:fldCharType="end"/>
      </w:r>
      <w:r w:rsidR="00704452" w:rsidRPr="00DC7597">
        <w:rPr>
          <w:rFonts w:asciiTheme="minorHAnsi" w:hAnsiTheme="minorHAnsi" w:cstheme="minorHAnsi"/>
          <w:sz w:val="22"/>
          <w:szCs w:val="22"/>
          <w:lang w:val="pt-BR"/>
        </w:rPr>
        <w:t xml:space="preserve"> dest</w:t>
      </w:r>
      <w:r w:rsidR="00457043" w:rsidRPr="00DC7597">
        <w:rPr>
          <w:rFonts w:asciiTheme="minorHAnsi" w:hAnsiTheme="minorHAnsi" w:cstheme="minorHAnsi"/>
          <w:sz w:val="22"/>
          <w:szCs w:val="22"/>
          <w:lang w:val="pt-BR"/>
        </w:rPr>
        <w:t>a</w:t>
      </w:r>
      <w:r w:rsidR="00704452" w:rsidRPr="00DC7597">
        <w:rPr>
          <w:rFonts w:asciiTheme="minorHAnsi" w:hAnsiTheme="minorHAnsi" w:cstheme="minorHAnsi"/>
          <w:sz w:val="22"/>
          <w:szCs w:val="22"/>
          <w:lang w:val="pt-BR"/>
        </w:rPr>
        <w:t xml:space="preserve"> Escritura de Emissão;</w:t>
      </w:r>
      <w:r w:rsidR="004348D7">
        <w:rPr>
          <w:rFonts w:asciiTheme="minorHAnsi" w:hAnsiTheme="minorHAnsi" w:cstheme="minorHAnsi"/>
          <w:sz w:val="22"/>
          <w:szCs w:val="22"/>
          <w:lang w:val="pt-BR"/>
        </w:rPr>
        <w:t xml:space="preserve"> </w:t>
      </w:r>
    </w:p>
    <w:p w14:paraId="4872F103" w14:textId="77777777" w:rsidR="002746AC" w:rsidRPr="00DC7597" w:rsidRDefault="002746AC" w:rsidP="00DC7597">
      <w:pPr>
        <w:pStyle w:val="PargrafodaLista"/>
        <w:spacing w:line="320" w:lineRule="exact"/>
        <w:rPr>
          <w:rFonts w:asciiTheme="minorHAnsi" w:hAnsiTheme="minorHAnsi" w:cstheme="minorHAnsi"/>
          <w:sz w:val="22"/>
          <w:szCs w:val="22"/>
          <w:lang w:val="pt-BR"/>
        </w:rPr>
      </w:pPr>
    </w:p>
    <w:p w14:paraId="7C94DF52" w14:textId="74FDFB08" w:rsidR="002746AC" w:rsidRPr="00DC7597" w:rsidRDefault="002746AC" w:rsidP="00DC7597">
      <w:pPr>
        <w:pStyle w:val="PargrafodaLista"/>
        <w:numPr>
          <w:ilvl w:val="0"/>
          <w:numId w:val="5"/>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Recebimento </w:t>
      </w:r>
      <w:r w:rsidR="00C90177" w:rsidRPr="00DC7597">
        <w:rPr>
          <w:rFonts w:asciiTheme="minorHAnsi" w:hAnsiTheme="minorHAnsi" w:cstheme="minorHAnsi"/>
          <w:sz w:val="22"/>
          <w:szCs w:val="22"/>
          <w:lang w:val="pt-BR"/>
        </w:rPr>
        <w:t xml:space="preserve">pela Securitizadora </w:t>
      </w:r>
      <w:r w:rsidRPr="00DC7597">
        <w:rPr>
          <w:rFonts w:asciiTheme="minorHAnsi" w:hAnsiTheme="minorHAnsi" w:cstheme="minorHAnsi"/>
          <w:sz w:val="22"/>
          <w:szCs w:val="22"/>
          <w:lang w:val="pt-BR"/>
        </w:rPr>
        <w:t>d</w:t>
      </w:r>
      <w:r w:rsidR="00C90177" w:rsidRPr="00DC7597">
        <w:rPr>
          <w:rFonts w:asciiTheme="minorHAnsi" w:hAnsiTheme="minorHAnsi" w:cstheme="minorHAnsi"/>
          <w:sz w:val="22"/>
          <w:szCs w:val="22"/>
          <w:lang w:val="pt-BR"/>
        </w:rPr>
        <w:t>e</w:t>
      </w:r>
      <w:r w:rsidRPr="00DC7597">
        <w:rPr>
          <w:rFonts w:asciiTheme="minorHAnsi" w:hAnsiTheme="minorHAnsi" w:cstheme="minorHAnsi"/>
          <w:sz w:val="22"/>
          <w:szCs w:val="22"/>
          <w:lang w:val="pt-BR"/>
        </w:rPr>
        <w:t xml:space="preserve"> </w:t>
      </w:r>
      <w:r w:rsidR="00E44369" w:rsidRPr="00DC7597">
        <w:rPr>
          <w:rFonts w:asciiTheme="minorHAnsi" w:hAnsiTheme="minorHAnsi" w:cstheme="minorHAnsi"/>
          <w:sz w:val="22"/>
          <w:szCs w:val="22"/>
          <w:lang w:val="pt-BR"/>
        </w:rPr>
        <w:t xml:space="preserve">documento emitido pelo Escriturador </w:t>
      </w:r>
      <w:r w:rsidRPr="00DC7597">
        <w:rPr>
          <w:rFonts w:asciiTheme="minorHAnsi" w:hAnsiTheme="minorHAnsi" w:cstheme="minorHAnsi"/>
          <w:sz w:val="22"/>
          <w:szCs w:val="22"/>
          <w:lang w:val="pt-BR"/>
        </w:rPr>
        <w:t>evidenciando a titularidade das Debêntures pela Debenturista;</w:t>
      </w:r>
    </w:p>
    <w:p w14:paraId="764847D1" w14:textId="77777777" w:rsidR="00457043" w:rsidRPr="00DC7597" w:rsidRDefault="00457043" w:rsidP="00DC7597">
      <w:pPr>
        <w:spacing w:line="320" w:lineRule="exact"/>
        <w:ind w:left="567"/>
        <w:rPr>
          <w:rFonts w:asciiTheme="minorHAnsi" w:hAnsiTheme="minorHAnsi" w:cstheme="minorHAnsi"/>
          <w:sz w:val="22"/>
          <w:szCs w:val="22"/>
          <w:lang w:val="x-none"/>
        </w:rPr>
      </w:pPr>
    </w:p>
    <w:p w14:paraId="4DF82705" w14:textId="78765E1B" w:rsidR="007D5257" w:rsidRPr="00DC7597" w:rsidRDefault="007D5257" w:rsidP="00DC7597">
      <w:pPr>
        <w:pStyle w:val="PargrafodaLista"/>
        <w:widowControl w:val="0"/>
        <w:numPr>
          <w:ilvl w:val="0"/>
          <w:numId w:val="5"/>
        </w:numPr>
        <w:tabs>
          <w:tab w:val="left" w:pos="567"/>
          <w:tab w:val="left" w:pos="1134"/>
          <w:tab w:val="left" w:pos="2583"/>
          <w:tab w:val="left" w:pos="2584"/>
        </w:tabs>
        <w:adjustRightInd/>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Perfeita formalização de todos os Documentos da Operação,</w:t>
      </w:r>
      <w:r w:rsidR="002617DA">
        <w:rPr>
          <w:rFonts w:asciiTheme="minorHAnsi" w:hAnsiTheme="minorHAnsi" w:cstheme="minorHAnsi"/>
          <w:sz w:val="22"/>
          <w:szCs w:val="22"/>
          <w:lang w:val="pt-BR"/>
        </w:rPr>
        <w:t xml:space="preserve"> </w:t>
      </w:r>
      <w:r w:rsidR="002617DA" w:rsidRPr="002617DA">
        <w:rPr>
          <w:rFonts w:asciiTheme="minorHAnsi" w:hAnsiTheme="minorHAnsi" w:cstheme="minorHAnsi"/>
          <w:sz w:val="22"/>
          <w:szCs w:val="22"/>
          <w:lang w:val="pt-BR"/>
        </w:rPr>
        <w:t xml:space="preserve">nos termos da lei e dos respectivos documentos constitutivos da Companhia </w:t>
      </w:r>
      <w:r w:rsidR="002617DA">
        <w:rPr>
          <w:rFonts w:asciiTheme="minorHAnsi" w:hAnsiTheme="minorHAnsi" w:cstheme="minorHAnsi"/>
          <w:sz w:val="22"/>
          <w:szCs w:val="22"/>
          <w:lang w:val="pt-BR"/>
        </w:rPr>
        <w:t>e dos Fiduciantes,</w:t>
      </w:r>
      <w:r w:rsidRPr="00DC7597">
        <w:rPr>
          <w:rFonts w:asciiTheme="minorHAnsi" w:hAnsiTheme="minorHAnsi" w:cstheme="minorHAnsi"/>
          <w:spacing w:val="5"/>
          <w:sz w:val="22"/>
          <w:szCs w:val="22"/>
          <w:lang w:val="pt-BR"/>
        </w:rPr>
        <w:t xml:space="preserve"> </w:t>
      </w:r>
      <w:r w:rsidR="00C90177" w:rsidRPr="00DC7597">
        <w:rPr>
          <w:rFonts w:asciiTheme="minorHAnsi" w:hAnsiTheme="minorHAnsi" w:cstheme="minorHAnsi"/>
          <w:spacing w:val="5"/>
          <w:sz w:val="22"/>
          <w:szCs w:val="22"/>
          <w:lang w:val="pt-BR"/>
        </w:rPr>
        <w:t>com exceção ao</w:t>
      </w:r>
      <w:r w:rsidR="0009738D">
        <w:rPr>
          <w:rFonts w:asciiTheme="minorHAnsi" w:hAnsiTheme="minorHAnsi" w:cstheme="minorHAnsi"/>
          <w:spacing w:val="5"/>
          <w:sz w:val="22"/>
          <w:szCs w:val="22"/>
          <w:lang w:val="pt-BR"/>
        </w:rPr>
        <w:t>s</w:t>
      </w:r>
      <w:r w:rsidR="00C90177" w:rsidRPr="00DC7597">
        <w:rPr>
          <w:rFonts w:asciiTheme="minorHAnsi" w:hAnsiTheme="minorHAnsi" w:cstheme="minorHAnsi"/>
          <w:spacing w:val="5"/>
          <w:sz w:val="22"/>
          <w:szCs w:val="22"/>
          <w:lang w:val="pt-BR"/>
        </w:rPr>
        <w:t xml:space="preserve"> Instrumento</w:t>
      </w:r>
      <w:r w:rsidR="0009738D">
        <w:rPr>
          <w:rFonts w:asciiTheme="minorHAnsi" w:hAnsiTheme="minorHAnsi" w:cstheme="minorHAnsi"/>
          <w:spacing w:val="5"/>
          <w:sz w:val="22"/>
          <w:szCs w:val="22"/>
          <w:lang w:val="pt-BR"/>
        </w:rPr>
        <w:t>s</w:t>
      </w:r>
      <w:r w:rsidR="00C90177" w:rsidRPr="00DC7597">
        <w:rPr>
          <w:rFonts w:asciiTheme="minorHAnsi" w:hAnsiTheme="minorHAnsi" w:cstheme="minorHAnsi"/>
          <w:spacing w:val="5"/>
          <w:sz w:val="22"/>
          <w:szCs w:val="22"/>
          <w:lang w:val="pt-BR"/>
        </w:rPr>
        <w:t xml:space="preserve"> Particular</w:t>
      </w:r>
      <w:r w:rsidR="0009738D">
        <w:rPr>
          <w:rFonts w:asciiTheme="minorHAnsi" w:hAnsiTheme="minorHAnsi" w:cstheme="minorHAnsi"/>
          <w:spacing w:val="5"/>
          <w:sz w:val="22"/>
          <w:szCs w:val="22"/>
          <w:lang w:val="pt-BR"/>
        </w:rPr>
        <w:t>es</w:t>
      </w:r>
      <w:r w:rsidR="00C90177" w:rsidRPr="00DC7597">
        <w:rPr>
          <w:rFonts w:asciiTheme="minorHAnsi" w:hAnsiTheme="minorHAnsi" w:cstheme="minorHAnsi"/>
          <w:spacing w:val="5"/>
          <w:sz w:val="22"/>
          <w:szCs w:val="22"/>
          <w:lang w:val="pt-BR"/>
        </w:rPr>
        <w:t xml:space="preserve"> de Alienação Fiduciária de Imóveis</w:t>
      </w:r>
      <w:r w:rsidRPr="00DC7597">
        <w:rPr>
          <w:rFonts w:asciiTheme="minorHAnsi" w:hAnsiTheme="minorHAnsi" w:cstheme="minorHAnsi"/>
          <w:sz w:val="22"/>
          <w:szCs w:val="22"/>
          <w:lang w:val="pt-BR"/>
        </w:rPr>
        <w:t>;</w:t>
      </w:r>
    </w:p>
    <w:p w14:paraId="43FDBBAA" w14:textId="77777777" w:rsidR="00EA5162" w:rsidRDefault="00EA5162" w:rsidP="00DC7597">
      <w:pPr>
        <w:pStyle w:val="PargrafodaLista"/>
        <w:spacing w:line="320" w:lineRule="exact"/>
        <w:rPr>
          <w:rFonts w:asciiTheme="minorHAnsi" w:hAnsiTheme="minorHAnsi" w:cstheme="minorHAnsi"/>
          <w:sz w:val="22"/>
          <w:szCs w:val="22"/>
          <w:lang w:val="pt-BR"/>
        </w:rPr>
      </w:pPr>
    </w:p>
    <w:p w14:paraId="78154238" w14:textId="46EBCCB0" w:rsidR="00B97EF1" w:rsidRPr="00CC0F69" w:rsidRDefault="00974B06" w:rsidP="00B97EF1">
      <w:pPr>
        <w:pStyle w:val="PargrafodaLista"/>
        <w:widowControl w:val="0"/>
        <w:numPr>
          <w:ilvl w:val="0"/>
          <w:numId w:val="5"/>
        </w:numPr>
        <w:tabs>
          <w:tab w:val="left" w:pos="567"/>
          <w:tab w:val="left" w:pos="1134"/>
          <w:tab w:val="left" w:pos="2583"/>
          <w:tab w:val="left" w:pos="2584"/>
        </w:tabs>
        <w:adjustRightInd/>
        <w:spacing w:line="320" w:lineRule="exact"/>
        <w:ind w:left="567" w:firstLine="0"/>
        <w:contextualSpacing/>
        <w:jc w:val="both"/>
        <w:rPr>
          <w:rFonts w:asciiTheme="minorHAnsi" w:hAnsiTheme="minorHAnsi" w:cstheme="minorHAnsi"/>
          <w:sz w:val="22"/>
          <w:szCs w:val="22"/>
          <w:lang w:val="pt-BR"/>
        </w:rPr>
      </w:pPr>
      <w:bookmarkStart w:id="124" w:name="_Ref88079043"/>
      <w:r w:rsidRPr="001A1EB8">
        <w:rPr>
          <w:rFonts w:asciiTheme="minorHAnsi" w:hAnsiTheme="minorHAnsi" w:cstheme="minorHAnsi"/>
          <w:sz w:val="22"/>
          <w:szCs w:val="22"/>
          <w:lang w:val="pt-BR"/>
        </w:rPr>
        <w:t xml:space="preserve">Prenotação </w:t>
      </w:r>
      <w:r w:rsidR="00B97EF1" w:rsidRPr="001A1EB8">
        <w:rPr>
          <w:rFonts w:asciiTheme="minorHAnsi" w:hAnsiTheme="minorHAnsi" w:cstheme="minorHAnsi"/>
          <w:sz w:val="22"/>
          <w:szCs w:val="22"/>
          <w:lang w:val="pt-BR"/>
        </w:rPr>
        <w:t xml:space="preserve">dos </w:t>
      </w:r>
      <w:r w:rsidR="00B97EF1" w:rsidRPr="001A1EB8">
        <w:rPr>
          <w:rFonts w:asciiTheme="minorHAnsi" w:hAnsiTheme="minorHAnsi" w:cstheme="minorHAnsi"/>
          <w:spacing w:val="5"/>
          <w:sz w:val="22"/>
          <w:szCs w:val="22"/>
          <w:lang w:val="pt-BR"/>
        </w:rPr>
        <w:t>Instrumentos Particulares de Alienação Fiduciária de Imóveis</w:t>
      </w:r>
      <w:r w:rsidR="00AB379C">
        <w:rPr>
          <w:rFonts w:asciiTheme="minorHAnsi" w:hAnsiTheme="minorHAnsi" w:cstheme="minorHAnsi"/>
          <w:spacing w:val="5"/>
          <w:sz w:val="22"/>
          <w:szCs w:val="22"/>
          <w:lang w:val="pt-BR"/>
        </w:rPr>
        <w:t xml:space="preserve"> </w:t>
      </w:r>
      <w:r w:rsidR="00AB379C" w:rsidRPr="009E3955">
        <w:rPr>
          <w:rFonts w:asciiTheme="minorHAnsi" w:hAnsiTheme="minorHAnsi" w:cstheme="minorHAnsi"/>
          <w:spacing w:val="5"/>
          <w:sz w:val="22"/>
          <w:szCs w:val="22"/>
          <w:lang w:val="pt-BR"/>
        </w:rPr>
        <w:t>nos competentes Cartórios de Registro de Imóveis</w:t>
      </w:r>
      <w:r w:rsidR="00B97EF1" w:rsidRPr="009E3955">
        <w:rPr>
          <w:rFonts w:asciiTheme="minorHAnsi" w:hAnsiTheme="minorHAnsi" w:cstheme="minorHAnsi"/>
          <w:spacing w:val="5"/>
          <w:sz w:val="22"/>
          <w:szCs w:val="22"/>
          <w:lang w:val="pt-BR"/>
        </w:rPr>
        <w:t>,</w:t>
      </w:r>
      <w:r w:rsidR="00B97EF1" w:rsidRPr="001A1EB8">
        <w:rPr>
          <w:rFonts w:asciiTheme="minorHAnsi" w:hAnsiTheme="minorHAnsi" w:cstheme="minorHAnsi"/>
          <w:spacing w:val="5"/>
          <w:sz w:val="22"/>
          <w:szCs w:val="22"/>
          <w:lang w:val="pt-BR"/>
        </w:rPr>
        <w:t xml:space="preserve"> que deverão ter por objeto </w:t>
      </w:r>
      <w:r w:rsidR="00C7056F" w:rsidRPr="00CC0F69">
        <w:rPr>
          <w:rFonts w:asciiTheme="minorHAnsi" w:hAnsiTheme="minorHAnsi" w:cstheme="minorHAnsi"/>
          <w:spacing w:val="5"/>
          <w:sz w:val="22"/>
          <w:szCs w:val="22"/>
          <w:lang w:val="pt-BR"/>
        </w:rPr>
        <w:t>Unidades</w:t>
      </w:r>
      <w:r w:rsidR="00ED52C7" w:rsidRPr="00CC0F69">
        <w:rPr>
          <w:rFonts w:asciiTheme="minorHAnsi" w:hAnsiTheme="minorHAnsi" w:cstheme="minorHAnsi"/>
          <w:spacing w:val="5"/>
          <w:sz w:val="22"/>
          <w:szCs w:val="22"/>
          <w:lang w:val="pt-BR"/>
        </w:rPr>
        <w:t xml:space="preserve"> que estejam livres e desembaraçadas de quaisquer ônus, gravames, dívidas ou restrições de natureza pessoal ou real, ou que caso </w:t>
      </w:r>
      <w:r w:rsidR="00B012F9" w:rsidRPr="00CC0F69">
        <w:rPr>
          <w:rFonts w:asciiTheme="minorHAnsi" w:hAnsiTheme="minorHAnsi" w:cstheme="minorHAnsi"/>
          <w:spacing w:val="5"/>
          <w:sz w:val="22"/>
          <w:szCs w:val="22"/>
          <w:lang w:val="pt-BR"/>
        </w:rPr>
        <w:t>não estejam, a Companhia comprove a prenotação do pedido de baixa do referido ônus, gravame, dívida ou restrição</w:t>
      </w:r>
      <w:r w:rsidR="00E42632" w:rsidRPr="00CC0F69">
        <w:rPr>
          <w:rFonts w:asciiTheme="minorHAnsi" w:hAnsiTheme="minorHAnsi" w:cstheme="minorHAnsi"/>
          <w:spacing w:val="5"/>
          <w:sz w:val="22"/>
          <w:szCs w:val="22"/>
          <w:lang w:val="pt-BR"/>
        </w:rPr>
        <w:t xml:space="preserve"> concomitantemente com a comprovação da prenotação do pedido de registro dos respectivos Instrumentos Particulares de Alienação Fiduciária de Imóveis</w:t>
      </w:r>
      <w:r w:rsidR="00B012F9" w:rsidRPr="00CC0F69">
        <w:rPr>
          <w:rFonts w:asciiTheme="minorHAnsi" w:hAnsiTheme="minorHAnsi" w:cstheme="minorHAnsi"/>
          <w:spacing w:val="5"/>
          <w:sz w:val="22"/>
          <w:szCs w:val="22"/>
          <w:lang w:val="pt-BR"/>
        </w:rPr>
        <w:t>,</w:t>
      </w:r>
      <w:r w:rsidR="003579CB" w:rsidRPr="00CC0F69">
        <w:rPr>
          <w:rFonts w:asciiTheme="minorHAnsi" w:hAnsiTheme="minorHAnsi" w:cstheme="minorHAnsi"/>
          <w:spacing w:val="5"/>
          <w:sz w:val="22"/>
          <w:szCs w:val="22"/>
          <w:lang w:val="pt-BR"/>
        </w:rPr>
        <w:t xml:space="preserve"> </w:t>
      </w:r>
      <w:r w:rsidR="00BF6F58" w:rsidRPr="00CC0F69">
        <w:rPr>
          <w:rFonts w:asciiTheme="minorHAnsi" w:hAnsiTheme="minorHAnsi" w:cstheme="minorHAnsi"/>
          <w:spacing w:val="5"/>
          <w:sz w:val="22"/>
          <w:szCs w:val="22"/>
          <w:lang w:val="pt-BR"/>
        </w:rPr>
        <w:t xml:space="preserve">cujo valor total, calculado nos termos desta Escritura de Emissão, </w:t>
      </w:r>
      <w:r w:rsidR="00B97EF1" w:rsidRPr="00CC0F69">
        <w:rPr>
          <w:rFonts w:asciiTheme="minorHAnsi" w:hAnsiTheme="minorHAnsi" w:cstheme="minorHAnsi"/>
          <w:spacing w:val="5"/>
          <w:sz w:val="22"/>
          <w:szCs w:val="22"/>
          <w:lang w:val="pt-BR"/>
        </w:rPr>
        <w:t xml:space="preserve">corresponda, no mínimo, </w:t>
      </w:r>
      <w:r w:rsidR="006926B5" w:rsidRPr="00CC0F69">
        <w:rPr>
          <w:rFonts w:asciiTheme="minorHAnsi" w:hAnsiTheme="minorHAnsi" w:cstheme="minorHAnsi"/>
          <w:spacing w:val="5"/>
          <w:sz w:val="22"/>
          <w:szCs w:val="22"/>
          <w:lang w:val="pt-BR"/>
        </w:rPr>
        <w:t>ao</w:t>
      </w:r>
      <w:r w:rsidR="00B97EF1" w:rsidRPr="00CC0F69">
        <w:rPr>
          <w:rFonts w:asciiTheme="minorHAnsi" w:hAnsiTheme="minorHAnsi" w:cstheme="minorHAnsi"/>
          <w:spacing w:val="5"/>
          <w:sz w:val="22"/>
          <w:szCs w:val="22"/>
          <w:lang w:val="pt-BR"/>
        </w:rPr>
        <w:t xml:space="preserve"> valor</w:t>
      </w:r>
      <w:r w:rsidR="00BF6F58" w:rsidRPr="00CC0F69">
        <w:rPr>
          <w:rFonts w:asciiTheme="minorHAnsi" w:hAnsiTheme="minorHAnsi" w:cstheme="minorHAnsi"/>
          <w:spacing w:val="5"/>
          <w:sz w:val="22"/>
          <w:szCs w:val="22"/>
          <w:lang w:val="pt-BR"/>
        </w:rPr>
        <w:t xml:space="preserve"> </w:t>
      </w:r>
      <w:r w:rsidR="004D64F6" w:rsidRPr="00CC0F69">
        <w:rPr>
          <w:rFonts w:asciiTheme="minorHAnsi" w:hAnsiTheme="minorHAnsi" w:cstheme="minorHAnsi"/>
          <w:spacing w:val="5"/>
          <w:sz w:val="22"/>
          <w:szCs w:val="22"/>
          <w:lang w:val="pt-BR"/>
        </w:rPr>
        <w:t>equivalente</w:t>
      </w:r>
      <w:r w:rsidR="00B97EF1" w:rsidRPr="00CC0F69">
        <w:rPr>
          <w:rFonts w:asciiTheme="minorHAnsi" w:hAnsiTheme="minorHAnsi" w:cstheme="minorHAnsi"/>
          <w:spacing w:val="5"/>
          <w:sz w:val="22"/>
          <w:szCs w:val="22"/>
          <w:lang w:val="pt-BR"/>
        </w:rPr>
        <w:t xml:space="preserve"> a 140% (cento e quarenta por cento) do </w:t>
      </w:r>
      <w:r w:rsidR="00D449B9" w:rsidRPr="00CC0F69">
        <w:rPr>
          <w:rFonts w:asciiTheme="minorHAnsi" w:hAnsiTheme="minorHAnsi" w:cstheme="minorHAnsi"/>
          <w:spacing w:val="5"/>
          <w:sz w:val="22"/>
          <w:szCs w:val="22"/>
          <w:lang w:val="pt-BR"/>
        </w:rPr>
        <w:t>valor das Obrigações Garantidas</w:t>
      </w:r>
      <w:r w:rsidR="006926B5" w:rsidRPr="00CC0F69">
        <w:rPr>
          <w:rFonts w:asciiTheme="minorHAnsi" w:hAnsiTheme="minorHAnsi" w:cstheme="minorHAnsi"/>
          <w:spacing w:val="5"/>
          <w:sz w:val="22"/>
          <w:szCs w:val="22"/>
          <w:lang w:val="pt-BR"/>
        </w:rPr>
        <w:t xml:space="preserve">, </w:t>
      </w:r>
      <w:r w:rsidR="005F1EA9" w:rsidRPr="00CC0F69">
        <w:rPr>
          <w:rFonts w:asciiTheme="minorHAnsi" w:hAnsiTheme="minorHAnsi" w:cstheme="minorHAnsi"/>
          <w:spacing w:val="5"/>
          <w:sz w:val="22"/>
          <w:szCs w:val="22"/>
          <w:lang w:val="pt-BR"/>
        </w:rPr>
        <w:t>(“</w:t>
      </w:r>
      <w:r w:rsidR="005F1EA9" w:rsidRPr="00CC0F69">
        <w:rPr>
          <w:rFonts w:asciiTheme="minorHAnsi" w:hAnsiTheme="minorHAnsi" w:cstheme="minorHAnsi"/>
          <w:spacing w:val="5"/>
          <w:sz w:val="22"/>
          <w:szCs w:val="22"/>
          <w:u w:val="single"/>
          <w:lang w:val="pt-BR"/>
        </w:rPr>
        <w:t>Razão Mínima de Garantia</w:t>
      </w:r>
      <w:r w:rsidR="005F1EA9" w:rsidRPr="00CC0F69">
        <w:rPr>
          <w:rFonts w:asciiTheme="minorHAnsi" w:hAnsiTheme="minorHAnsi" w:cstheme="minorHAnsi"/>
          <w:spacing w:val="5"/>
          <w:sz w:val="22"/>
          <w:szCs w:val="22"/>
          <w:lang w:val="pt-BR"/>
        </w:rPr>
        <w:t>”)</w:t>
      </w:r>
      <w:r w:rsidR="006926B5" w:rsidRPr="00CC0F69">
        <w:rPr>
          <w:rFonts w:asciiTheme="minorHAnsi" w:hAnsiTheme="minorHAnsi" w:cstheme="minorHAnsi"/>
          <w:spacing w:val="5"/>
          <w:sz w:val="22"/>
          <w:szCs w:val="22"/>
          <w:lang w:val="pt-BR"/>
        </w:rPr>
        <w:t>;</w:t>
      </w:r>
      <w:bookmarkEnd w:id="124"/>
      <w:r w:rsidR="00D449B9" w:rsidRPr="00CC0F69">
        <w:rPr>
          <w:rFonts w:asciiTheme="minorHAnsi" w:hAnsiTheme="minorHAnsi" w:cstheme="minorHAnsi"/>
          <w:spacing w:val="5"/>
          <w:sz w:val="22"/>
          <w:szCs w:val="22"/>
          <w:lang w:val="pt-BR"/>
        </w:rPr>
        <w:t xml:space="preserve"> </w:t>
      </w:r>
      <w:r w:rsidR="00565E0E" w:rsidRPr="00CC0F69">
        <w:rPr>
          <w:rFonts w:asciiTheme="minorHAnsi" w:hAnsiTheme="minorHAnsi" w:cstheme="minorHAnsi"/>
          <w:spacing w:val="5"/>
          <w:sz w:val="22"/>
          <w:szCs w:val="22"/>
          <w:lang w:val="pt-BR"/>
        </w:rPr>
        <w:t xml:space="preserve">referida condição de comprovação da quitação e liberação, baixa, de eventuais ônus, gravames, dívidas ou restrições </w:t>
      </w:r>
      <w:r w:rsidR="00956427" w:rsidRPr="00CC0F69">
        <w:rPr>
          <w:rFonts w:asciiTheme="minorHAnsi" w:hAnsiTheme="minorHAnsi" w:cstheme="minorHAnsi"/>
          <w:spacing w:val="5"/>
          <w:sz w:val="22"/>
          <w:szCs w:val="22"/>
          <w:lang w:val="pt-BR"/>
        </w:rPr>
        <w:t>s</w:t>
      </w:r>
      <w:r w:rsidR="00565E0E" w:rsidRPr="00CC0F69">
        <w:rPr>
          <w:rFonts w:asciiTheme="minorHAnsi" w:hAnsiTheme="minorHAnsi" w:cstheme="minorHAnsi"/>
          <w:spacing w:val="5"/>
          <w:sz w:val="22"/>
          <w:szCs w:val="22"/>
          <w:lang w:val="pt-BR"/>
        </w:rPr>
        <w:t>e aplica inclusive aos casos em que esteja em processamento perante o competente Cartório de Registro de Imóveis eventual pedido/prenotação de registro de ônus, gravames ou outras restrições;</w:t>
      </w:r>
    </w:p>
    <w:p w14:paraId="629A59E6" w14:textId="77777777" w:rsidR="006926B5" w:rsidRDefault="006926B5" w:rsidP="006926B5">
      <w:pPr>
        <w:pStyle w:val="PargrafodaLista"/>
        <w:widowControl w:val="0"/>
        <w:tabs>
          <w:tab w:val="left" w:pos="567"/>
          <w:tab w:val="left" w:pos="1134"/>
        </w:tabs>
        <w:adjustRightInd/>
        <w:spacing w:line="320" w:lineRule="exact"/>
        <w:ind w:left="567"/>
        <w:contextualSpacing/>
        <w:jc w:val="both"/>
        <w:rPr>
          <w:rFonts w:asciiTheme="minorHAnsi" w:hAnsiTheme="minorHAnsi" w:cstheme="minorHAnsi"/>
          <w:sz w:val="22"/>
          <w:szCs w:val="22"/>
          <w:lang w:val="pt-BR"/>
        </w:rPr>
      </w:pPr>
    </w:p>
    <w:p w14:paraId="5677BAA0" w14:textId="541C4095" w:rsidR="007D5257" w:rsidRPr="009E78A5" w:rsidRDefault="007D5257" w:rsidP="00DC7597">
      <w:pPr>
        <w:pStyle w:val="PargrafodaLista"/>
        <w:widowControl w:val="0"/>
        <w:numPr>
          <w:ilvl w:val="0"/>
          <w:numId w:val="5"/>
        </w:numPr>
        <w:tabs>
          <w:tab w:val="left" w:pos="567"/>
          <w:tab w:val="left" w:pos="1134"/>
        </w:tabs>
        <w:adjustRightInd/>
        <w:spacing w:line="320" w:lineRule="exact"/>
        <w:ind w:left="567" w:firstLine="0"/>
        <w:contextualSpacing/>
        <w:jc w:val="both"/>
        <w:rPr>
          <w:rFonts w:asciiTheme="minorHAnsi" w:hAnsiTheme="minorHAnsi" w:cstheme="minorHAnsi"/>
          <w:sz w:val="22"/>
          <w:szCs w:val="22"/>
          <w:lang w:val="pt-BR"/>
        </w:rPr>
      </w:pPr>
      <w:r w:rsidRPr="009E78A5">
        <w:rPr>
          <w:rFonts w:asciiTheme="minorHAnsi" w:hAnsiTheme="minorHAnsi" w:cstheme="minorHAnsi"/>
          <w:sz w:val="22"/>
          <w:szCs w:val="22"/>
          <w:lang w:val="pt-BR"/>
        </w:rPr>
        <w:t>E</w:t>
      </w:r>
      <w:r w:rsidR="00E44369" w:rsidRPr="009E78A5">
        <w:rPr>
          <w:rFonts w:asciiTheme="minorHAnsi" w:hAnsiTheme="minorHAnsi" w:cstheme="minorHAnsi"/>
          <w:sz w:val="22"/>
          <w:szCs w:val="22"/>
          <w:lang w:val="pt-BR"/>
        </w:rPr>
        <w:t xml:space="preserve">scrituração </w:t>
      </w:r>
      <w:r w:rsidR="00AB379C" w:rsidRPr="009E78A5">
        <w:rPr>
          <w:rFonts w:asciiTheme="minorHAnsi" w:hAnsiTheme="minorHAnsi" w:cstheme="minorHAnsi"/>
          <w:sz w:val="22"/>
          <w:szCs w:val="22"/>
          <w:lang w:val="pt-BR"/>
        </w:rPr>
        <w:t xml:space="preserve">das Debêntures </w:t>
      </w:r>
      <w:r w:rsidR="00E44369" w:rsidRPr="009E78A5">
        <w:rPr>
          <w:rFonts w:asciiTheme="minorHAnsi" w:hAnsiTheme="minorHAnsi" w:cstheme="minorHAnsi"/>
          <w:sz w:val="22"/>
          <w:szCs w:val="22"/>
          <w:lang w:val="pt-BR"/>
        </w:rPr>
        <w:t>junto ao Escriturador</w:t>
      </w:r>
      <w:r w:rsidR="00452DA4" w:rsidRPr="009E78A5">
        <w:rPr>
          <w:rFonts w:asciiTheme="minorHAnsi" w:hAnsiTheme="minorHAnsi" w:cstheme="minorHAnsi"/>
          <w:sz w:val="22"/>
          <w:szCs w:val="22"/>
          <w:lang w:val="pt-BR"/>
        </w:rPr>
        <w:t xml:space="preserve"> e apresentação de </w:t>
      </w:r>
      <w:r w:rsidR="00E44369" w:rsidRPr="009E78A5">
        <w:rPr>
          <w:rFonts w:asciiTheme="minorHAnsi" w:hAnsiTheme="minorHAnsi" w:cstheme="minorHAnsi"/>
          <w:sz w:val="22"/>
          <w:szCs w:val="22"/>
          <w:lang w:val="pt-BR"/>
        </w:rPr>
        <w:t>documentos que comprovem referida escrituração</w:t>
      </w:r>
      <w:r w:rsidRPr="009E78A5">
        <w:rPr>
          <w:rFonts w:asciiTheme="minorHAnsi" w:hAnsiTheme="minorHAnsi" w:cstheme="minorHAnsi"/>
          <w:sz w:val="22"/>
          <w:szCs w:val="22"/>
          <w:lang w:val="pt-BR"/>
        </w:rPr>
        <w:t>;</w:t>
      </w:r>
      <w:r w:rsidR="003D617E" w:rsidRPr="009E78A5">
        <w:rPr>
          <w:rFonts w:asciiTheme="minorHAnsi" w:hAnsiTheme="minorHAnsi" w:cstheme="minorHAnsi"/>
          <w:sz w:val="22"/>
          <w:szCs w:val="22"/>
          <w:lang w:val="pt-BR"/>
        </w:rPr>
        <w:t xml:space="preserve"> </w:t>
      </w:r>
    </w:p>
    <w:p w14:paraId="4A3F5F72" w14:textId="77777777" w:rsidR="003D617E" w:rsidRPr="00DC7597" w:rsidRDefault="003D617E" w:rsidP="00DC7597">
      <w:pPr>
        <w:pStyle w:val="PargrafodaLista"/>
        <w:tabs>
          <w:tab w:val="left" w:pos="1134"/>
        </w:tabs>
        <w:spacing w:line="320" w:lineRule="exact"/>
        <w:ind w:left="567"/>
        <w:contextualSpacing/>
        <w:rPr>
          <w:rFonts w:asciiTheme="minorHAnsi" w:hAnsiTheme="minorHAnsi" w:cstheme="minorHAnsi"/>
          <w:sz w:val="22"/>
          <w:szCs w:val="22"/>
          <w:lang w:val="pt-BR"/>
        </w:rPr>
      </w:pPr>
    </w:p>
    <w:p w14:paraId="7C3D71A6" w14:textId="77777777" w:rsidR="007D5257" w:rsidRPr="00DC7597" w:rsidRDefault="007D5257" w:rsidP="00DC7597">
      <w:pPr>
        <w:pStyle w:val="PargrafodaLista"/>
        <w:widowControl w:val="0"/>
        <w:numPr>
          <w:ilvl w:val="0"/>
          <w:numId w:val="5"/>
        </w:numPr>
        <w:tabs>
          <w:tab w:val="left" w:pos="567"/>
          <w:tab w:val="left" w:pos="1134"/>
        </w:tabs>
        <w:adjustRightInd/>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lastRenderedPageBreak/>
        <w:t>Que as Debêntures estejam livres e desembaraçadas de quaisquer ônus ou gravames de qualquer natureza, não havendo qualquer óbice contratual, legal ou regulatório à formalização da transferência das Debêntures;</w:t>
      </w:r>
    </w:p>
    <w:p w14:paraId="5C3DFA51" w14:textId="77777777" w:rsidR="007D5257" w:rsidRPr="00DC7597" w:rsidRDefault="007D5257" w:rsidP="00DC7597">
      <w:pPr>
        <w:pStyle w:val="Corpodetexto"/>
        <w:tabs>
          <w:tab w:val="left" w:pos="567"/>
          <w:tab w:val="left" w:pos="1134"/>
        </w:tabs>
        <w:spacing w:line="320" w:lineRule="exact"/>
        <w:ind w:left="567" w:firstLine="0"/>
        <w:contextualSpacing/>
        <w:rPr>
          <w:rFonts w:asciiTheme="minorHAnsi" w:hAnsiTheme="minorHAnsi" w:cstheme="minorHAnsi"/>
        </w:rPr>
      </w:pPr>
    </w:p>
    <w:p w14:paraId="50B8EFEF" w14:textId="77777777" w:rsidR="007D5257" w:rsidRPr="00DC7597" w:rsidRDefault="007D5257" w:rsidP="00DC7597">
      <w:pPr>
        <w:pStyle w:val="PargrafodaLista"/>
        <w:widowControl w:val="0"/>
        <w:numPr>
          <w:ilvl w:val="0"/>
          <w:numId w:val="5"/>
        </w:numPr>
        <w:tabs>
          <w:tab w:val="left" w:pos="567"/>
          <w:tab w:val="left" w:pos="1134"/>
        </w:tabs>
        <w:adjustRightInd/>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Registro do Termo de Securitização na Instituição Custodiante da</w:t>
      </w:r>
      <w:r w:rsidR="0044097D" w:rsidRPr="00DC7597">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CCI, conforme previsto no Termo de</w:t>
      </w:r>
      <w:r w:rsidRPr="00DC7597">
        <w:rPr>
          <w:rFonts w:asciiTheme="minorHAnsi" w:hAnsiTheme="minorHAnsi" w:cstheme="minorHAnsi"/>
          <w:spacing w:val="-3"/>
          <w:sz w:val="22"/>
          <w:szCs w:val="22"/>
          <w:lang w:val="pt-BR"/>
        </w:rPr>
        <w:t xml:space="preserve"> </w:t>
      </w:r>
      <w:r w:rsidRPr="00DC7597">
        <w:rPr>
          <w:rFonts w:asciiTheme="minorHAnsi" w:hAnsiTheme="minorHAnsi" w:cstheme="minorHAnsi"/>
          <w:sz w:val="22"/>
          <w:szCs w:val="22"/>
          <w:lang w:val="pt-BR"/>
        </w:rPr>
        <w:t>Securitização;</w:t>
      </w:r>
      <w:r w:rsidR="00DC5FA2" w:rsidRPr="00DC7597">
        <w:rPr>
          <w:rFonts w:asciiTheme="minorHAnsi" w:hAnsiTheme="minorHAnsi" w:cstheme="minorHAnsi"/>
          <w:sz w:val="22"/>
          <w:szCs w:val="22"/>
          <w:lang w:val="pt-BR"/>
        </w:rPr>
        <w:t xml:space="preserve"> </w:t>
      </w:r>
    </w:p>
    <w:p w14:paraId="61D97CFD" w14:textId="77777777" w:rsidR="007D5257" w:rsidRPr="00DC7597" w:rsidRDefault="007D5257" w:rsidP="00DC7597">
      <w:pPr>
        <w:pStyle w:val="Corpodetexto"/>
        <w:tabs>
          <w:tab w:val="left" w:pos="567"/>
          <w:tab w:val="left" w:pos="1134"/>
        </w:tabs>
        <w:spacing w:line="320" w:lineRule="exact"/>
        <w:ind w:left="567" w:firstLine="0"/>
        <w:contextualSpacing/>
        <w:rPr>
          <w:rFonts w:asciiTheme="minorHAnsi" w:hAnsiTheme="minorHAnsi" w:cstheme="minorHAnsi"/>
        </w:rPr>
      </w:pPr>
    </w:p>
    <w:p w14:paraId="6F9CD597" w14:textId="77777777" w:rsidR="007D5257" w:rsidRPr="00DC7597" w:rsidRDefault="007D5257" w:rsidP="00DC7597">
      <w:pPr>
        <w:pStyle w:val="PargrafodaLista"/>
        <w:widowControl w:val="0"/>
        <w:numPr>
          <w:ilvl w:val="0"/>
          <w:numId w:val="5"/>
        </w:numPr>
        <w:tabs>
          <w:tab w:val="left" w:pos="567"/>
          <w:tab w:val="left" w:pos="1134"/>
        </w:tabs>
        <w:adjustRightInd/>
        <w:spacing w:line="320" w:lineRule="exact"/>
        <w:ind w:left="567" w:firstLine="0"/>
        <w:contextualSpacing/>
        <w:jc w:val="both"/>
        <w:rPr>
          <w:rFonts w:asciiTheme="minorHAnsi" w:hAnsiTheme="minorHAnsi" w:cstheme="minorHAnsi"/>
          <w:sz w:val="22"/>
          <w:szCs w:val="22"/>
          <w:lang w:val="pt-BR"/>
        </w:rPr>
      </w:pPr>
      <w:bookmarkStart w:id="125" w:name="_Ref88079050"/>
      <w:r w:rsidRPr="00DC7597">
        <w:rPr>
          <w:rFonts w:asciiTheme="minorHAnsi" w:hAnsiTheme="minorHAnsi" w:cstheme="minorHAnsi"/>
          <w:sz w:val="22"/>
          <w:szCs w:val="22"/>
          <w:lang w:val="pt-BR"/>
        </w:rPr>
        <w:t>Emissão, subscrição e integralização</w:t>
      </w:r>
      <w:r w:rsidR="007C0DA3">
        <w:rPr>
          <w:rFonts w:asciiTheme="minorHAnsi" w:hAnsiTheme="minorHAnsi" w:cstheme="minorHAnsi"/>
          <w:sz w:val="22"/>
          <w:szCs w:val="22"/>
          <w:lang w:val="pt-BR"/>
        </w:rPr>
        <w:t xml:space="preserve"> da totalidade ou de parte</w:t>
      </w:r>
      <w:r w:rsidRPr="00DC7597">
        <w:rPr>
          <w:rFonts w:asciiTheme="minorHAnsi" w:hAnsiTheme="minorHAnsi" w:cstheme="minorHAnsi"/>
          <w:sz w:val="22"/>
          <w:szCs w:val="22"/>
          <w:lang w:val="pt-BR"/>
        </w:rPr>
        <w:t xml:space="preserve"> dos CRI pelos investidores</w:t>
      </w:r>
      <w:r w:rsidR="00732F66" w:rsidRPr="00DC7597">
        <w:rPr>
          <w:rFonts w:asciiTheme="minorHAnsi" w:hAnsiTheme="minorHAnsi" w:cstheme="minorHAnsi"/>
          <w:sz w:val="22"/>
          <w:szCs w:val="22"/>
          <w:lang w:val="pt-BR"/>
        </w:rPr>
        <w:t xml:space="preserve"> em montante suficiente para liberação</w:t>
      </w:r>
      <w:r w:rsidR="008627CB" w:rsidRPr="00DC7597">
        <w:rPr>
          <w:rFonts w:asciiTheme="minorHAnsi" w:hAnsiTheme="minorHAnsi" w:cstheme="minorHAnsi"/>
          <w:sz w:val="22"/>
          <w:szCs w:val="22"/>
          <w:lang w:val="pt-BR"/>
        </w:rPr>
        <w:t xml:space="preserve"> </w:t>
      </w:r>
      <w:r w:rsidR="005307D2" w:rsidRPr="00DC7597">
        <w:rPr>
          <w:rFonts w:asciiTheme="minorHAnsi" w:hAnsiTheme="minorHAnsi" w:cstheme="minorHAnsi"/>
          <w:sz w:val="22"/>
          <w:szCs w:val="22"/>
          <w:lang w:val="pt-BR"/>
        </w:rPr>
        <w:t xml:space="preserve">do </w:t>
      </w:r>
      <w:r w:rsidR="00AF7609" w:rsidRPr="00DC7597">
        <w:rPr>
          <w:rFonts w:asciiTheme="minorHAnsi" w:hAnsiTheme="minorHAnsi" w:cstheme="minorHAnsi"/>
          <w:sz w:val="22"/>
          <w:szCs w:val="22"/>
          <w:lang w:val="pt-BR"/>
        </w:rPr>
        <w:t>Valor Líquido</w:t>
      </w:r>
      <w:r w:rsidR="00B97EF1">
        <w:rPr>
          <w:rFonts w:asciiTheme="minorHAnsi" w:hAnsiTheme="minorHAnsi" w:cstheme="minorHAnsi"/>
          <w:sz w:val="22"/>
          <w:szCs w:val="22"/>
          <w:lang w:val="pt-BR"/>
        </w:rPr>
        <w:t xml:space="preserve"> correspondente</w:t>
      </w:r>
      <w:r w:rsidR="006926B5">
        <w:rPr>
          <w:rFonts w:asciiTheme="minorHAnsi" w:hAnsiTheme="minorHAnsi" w:cstheme="minorHAnsi"/>
          <w:sz w:val="22"/>
          <w:szCs w:val="22"/>
          <w:lang w:val="pt-BR"/>
        </w:rPr>
        <w:t>, nos termos do percentual indicado no item (v) acima</w:t>
      </w:r>
      <w:r w:rsidRPr="00DC7597">
        <w:rPr>
          <w:rFonts w:asciiTheme="minorHAnsi" w:hAnsiTheme="minorHAnsi" w:cstheme="minorHAnsi"/>
          <w:sz w:val="22"/>
          <w:szCs w:val="22"/>
          <w:lang w:val="pt-BR"/>
        </w:rPr>
        <w:t>;</w:t>
      </w:r>
      <w:bookmarkEnd w:id="125"/>
      <w:r w:rsidR="00645EED" w:rsidRPr="00DC7597">
        <w:rPr>
          <w:rFonts w:asciiTheme="minorHAnsi" w:hAnsiTheme="minorHAnsi" w:cstheme="minorHAnsi"/>
          <w:sz w:val="22"/>
          <w:szCs w:val="22"/>
          <w:lang w:val="pt-BR"/>
        </w:rPr>
        <w:t xml:space="preserve"> </w:t>
      </w:r>
    </w:p>
    <w:p w14:paraId="6EBB0055" w14:textId="77777777" w:rsidR="007D5257" w:rsidRPr="00DC7597" w:rsidRDefault="007D5257" w:rsidP="00DC7597">
      <w:pPr>
        <w:pStyle w:val="Corpodetexto"/>
        <w:tabs>
          <w:tab w:val="left" w:pos="567"/>
          <w:tab w:val="left" w:pos="1134"/>
        </w:tabs>
        <w:spacing w:line="320" w:lineRule="exact"/>
        <w:ind w:left="567" w:firstLine="0"/>
        <w:contextualSpacing/>
        <w:rPr>
          <w:rFonts w:asciiTheme="minorHAnsi" w:hAnsiTheme="minorHAnsi" w:cstheme="minorHAnsi"/>
        </w:rPr>
      </w:pPr>
    </w:p>
    <w:p w14:paraId="1708AE19" w14:textId="2B3DF153" w:rsidR="005C0D21" w:rsidRPr="00DC7597" w:rsidRDefault="007D5257" w:rsidP="00DC7597">
      <w:pPr>
        <w:pStyle w:val="PargrafodaLista"/>
        <w:widowControl w:val="0"/>
        <w:numPr>
          <w:ilvl w:val="0"/>
          <w:numId w:val="5"/>
        </w:numPr>
        <w:tabs>
          <w:tab w:val="left" w:pos="567"/>
          <w:tab w:val="left" w:pos="1134"/>
        </w:tabs>
        <w:adjustRightInd/>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Finalização da auditoria legal (</w:t>
      </w:r>
      <w:r w:rsidRPr="00580F39">
        <w:rPr>
          <w:rFonts w:asciiTheme="minorHAnsi" w:hAnsiTheme="minorHAnsi" w:cstheme="minorHAnsi"/>
          <w:i/>
          <w:iCs/>
          <w:sz w:val="22"/>
          <w:szCs w:val="22"/>
          <w:lang w:val="pt-BR"/>
        </w:rPr>
        <w:t>due diligence</w:t>
      </w:r>
      <w:r w:rsidRPr="00DC7597">
        <w:rPr>
          <w:rFonts w:asciiTheme="minorHAnsi" w:hAnsiTheme="minorHAnsi" w:cstheme="minorHAnsi"/>
          <w:sz w:val="22"/>
          <w:szCs w:val="22"/>
          <w:lang w:val="pt-BR"/>
        </w:rPr>
        <w:t>)</w:t>
      </w:r>
      <w:r w:rsidR="002617DA">
        <w:rPr>
          <w:rFonts w:asciiTheme="minorHAnsi" w:hAnsiTheme="minorHAnsi" w:cstheme="minorHAnsi"/>
          <w:sz w:val="22"/>
          <w:szCs w:val="22"/>
          <w:lang w:val="pt-BR"/>
        </w:rPr>
        <w:t>,</w:t>
      </w:r>
      <w:r w:rsidR="002617DA" w:rsidRPr="002617DA">
        <w:rPr>
          <w:rFonts w:asciiTheme="minorHAnsi" w:hAnsiTheme="minorHAnsi" w:cstheme="minorHAnsi"/>
          <w:sz w:val="22"/>
          <w:szCs w:val="22"/>
          <w:lang w:val="pt-BR"/>
        </w:rPr>
        <w:t xml:space="preserve"> incluindo, mas não </w:t>
      </w:r>
      <w:r w:rsidR="00B21AFC">
        <w:rPr>
          <w:rFonts w:asciiTheme="minorHAnsi" w:hAnsiTheme="minorHAnsi" w:cstheme="minorHAnsi"/>
          <w:sz w:val="22"/>
          <w:szCs w:val="22"/>
          <w:lang w:val="pt-BR"/>
        </w:rPr>
        <w:t xml:space="preserve">se limitando à </w:t>
      </w:r>
      <w:r w:rsidR="002617DA" w:rsidRPr="002617DA">
        <w:rPr>
          <w:rFonts w:asciiTheme="minorHAnsi" w:hAnsiTheme="minorHAnsi" w:cstheme="minorHAnsi"/>
          <w:sz w:val="22"/>
          <w:szCs w:val="22"/>
          <w:lang w:val="pt-BR"/>
        </w:rPr>
        <w:t xml:space="preserve"> auditoria jurídica da Companhia, dos </w:t>
      </w:r>
      <w:r w:rsidR="002617DA">
        <w:rPr>
          <w:rFonts w:asciiTheme="minorHAnsi" w:hAnsiTheme="minorHAnsi" w:cstheme="minorHAnsi"/>
          <w:sz w:val="22"/>
          <w:szCs w:val="22"/>
          <w:lang w:val="pt-BR"/>
        </w:rPr>
        <w:t>Fiduciantes</w:t>
      </w:r>
      <w:r w:rsidR="002617DA" w:rsidRPr="002617DA">
        <w:rPr>
          <w:rFonts w:asciiTheme="minorHAnsi" w:hAnsiTheme="minorHAnsi" w:cstheme="minorHAnsi"/>
          <w:sz w:val="22"/>
          <w:szCs w:val="22"/>
          <w:lang w:val="pt-BR"/>
        </w:rPr>
        <w:t xml:space="preserve"> e </w:t>
      </w:r>
      <w:r w:rsidR="002617DA" w:rsidRPr="009E78A5">
        <w:rPr>
          <w:rFonts w:asciiTheme="minorHAnsi" w:hAnsiTheme="minorHAnsi" w:cstheme="minorHAnsi"/>
          <w:sz w:val="22"/>
          <w:szCs w:val="22"/>
          <w:lang w:val="pt-BR"/>
        </w:rPr>
        <w:t>d</w:t>
      </w:r>
      <w:r w:rsidR="009E78A5">
        <w:rPr>
          <w:rFonts w:asciiTheme="minorHAnsi" w:hAnsiTheme="minorHAnsi" w:cstheme="minorHAnsi"/>
          <w:sz w:val="22"/>
          <w:szCs w:val="22"/>
          <w:lang w:val="pt-BR"/>
        </w:rPr>
        <w:t>as</w:t>
      </w:r>
      <w:r w:rsidR="002617DA" w:rsidRPr="009E78A5">
        <w:rPr>
          <w:rFonts w:asciiTheme="minorHAnsi" w:hAnsiTheme="minorHAnsi" w:cstheme="minorHAnsi"/>
          <w:sz w:val="22"/>
          <w:szCs w:val="22"/>
          <w:lang w:val="pt-BR"/>
        </w:rPr>
        <w:t xml:space="preserve"> </w:t>
      </w:r>
      <w:r w:rsidR="009E78A5">
        <w:rPr>
          <w:rFonts w:asciiTheme="minorHAnsi" w:hAnsiTheme="minorHAnsi" w:cstheme="minorHAnsi"/>
          <w:sz w:val="22"/>
          <w:szCs w:val="22"/>
          <w:lang w:val="pt-BR"/>
        </w:rPr>
        <w:t>Unidades</w:t>
      </w:r>
      <w:r w:rsidR="009E78A5" w:rsidRPr="009E78A5">
        <w:rPr>
          <w:rFonts w:asciiTheme="minorHAnsi" w:hAnsiTheme="minorHAnsi" w:cstheme="minorHAnsi"/>
          <w:sz w:val="22"/>
          <w:szCs w:val="22"/>
          <w:lang w:val="pt-BR"/>
        </w:rPr>
        <w:t xml:space="preserve"> </w:t>
      </w:r>
      <w:r w:rsidR="002617DA" w:rsidRPr="009E78A5">
        <w:rPr>
          <w:rFonts w:asciiTheme="minorHAnsi" w:hAnsiTheme="minorHAnsi" w:cstheme="minorHAnsi"/>
          <w:sz w:val="22"/>
          <w:szCs w:val="22"/>
          <w:lang w:val="pt-BR"/>
        </w:rPr>
        <w:t>envolvid</w:t>
      </w:r>
      <w:r w:rsidR="009E78A5">
        <w:rPr>
          <w:rFonts w:asciiTheme="minorHAnsi" w:hAnsiTheme="minorHAnsi" w:cstheme="minorHAnsi"/>
          <w:sz w:val="22"/>
          <w:szCs w:val="22"/>
          <w:lang w:val="pt-BR"/>
        </w:rPr>
        <w:t>a</w:t>
      </w:r>
      <w:r w:rsidR="002617DA" w:rsidRPr="009E78A5">
        <w:rPr>
          <w:rFonts w:asciiTheme="minorHAnsi" w:hAnsiTheme="minorHAnsi" w:cstheme="minorHAnsi"/>
          <w:sz w:val="22"/>
          <w:szCs w:val="22"/>
          <w:lang w:val="pt-BR"/>
        </w:rPr>
        <w:t>s na Operação</w:t>
      </w:r>
      <w:r w:rsidR="002617DA" w:rsidRPr="002617DA">
        <w:rPr>
          <w:rFonts w:asciiTheme="minorHAnsi" w:hAnsiTheme="minorHAnsi" w:cstheme="minorHAnsi"/>
          <w:sz w:val="22"/>
          <w:szCs w:val="22"/>
          <w:lang w:val="pt-BR"/>
        </w:rPr>
        <w:t>, com o</w:t>
      </w:r>
      <w:r w:rsidRPr="00DC7597">
        <w:rPr>
          <w:rFonts w:asciiTheme="minorHAnsi" w:hAnsiTheme="minorHAnsi" w:cstheme="minorHAnsi"/>
          <w:sz w:val="22"/>
          <w:szCs w:val="22"/>
          <w:lang w:val="pt-BR"/>
        </w:rPr>
        <w:t xml:space="preserve"> recebimento pela </w:t>
      </w:r>
      <w:r w:rsidR="00CC2627" w:rsidRPr="00DC7597">
        <w:rPr>
          <w:rFonts w:asciiTheme="minorHAnsi" w:hAnsiTheme="minorHAnsi" w:cstheme="minorHAnsi"/>
          <w:sz w:val="22"/>
          <w:szCs w:val="22"/>
          <w:lang w:val="pt-BR"/>
        </w:rPr>
        <w:t>Securitizadora</w:t>
      </w:r>
      <w:r w:rsidR="00880F9A"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de parecer jurídico dos assessores legais contratados para a Operação, confirmando a validade e exequibilidade dos Documentos da Operação, tudo em termos satisfatórios para a </w:t>
      </w:r>
      <w:r w:rsidR="00CC2627" w:rsidRPr="00DC7597">
        <w:rPr>
          <w:rFonts w:asciiTheme="minorHAnsi" w:hAnsiTheme="minorHAnsi" w:cstheme="minorHAnsi"/>
          <w:sz w:val="22"/>
          <w:szCs w:val="22"/>
          <w:lang w:val="pt-BR"/>
        </w:rPr>
        <w:t>Securitizadora</w:t>
      </w:r>
      <w:r w:rsidRPr="00DC7597">
        <w:rPr>
          <w:rFonts w:asciiTheme="minorHAnsi" w:hAnsiTheme="minorHAnsi" w:cstheme="minorHAnsi"/>
          <w:sz w:val="22"/>
          <w:szCs w:val="22"/>
          <w:lang w:val="pt-BR"/>
        </w:rPr>
        <w:t>;</w:t>
      </w:r>
      <w:r w:rsidR="00F26BC1" w:rsidRPr="00DC7597">
        <w:rPr>
          <w:rFonts w:asciiTheme="minorHAnsi" w:hAnsiTheme="minorHAnsi" w:cstheme="minorHAnsi"/>
          <w:sz w:val="22"/>
          <w:szCs w:val="22"/>
          <w:lang w:val="pt-BR"/>
        </w:rPr>
        <w:t xml:space="preserve"> </w:t>
      </w:r>
    </w:p>
    <w:p w14:paraId="430BBA3E" w14:textId="77777777" w:rsidR="007D5257" w:rsidRPr="00DC7597" w:rsidRDefault="007D5257" w:rsidP="00DC7597">
      <w:pPr>
        <w:pStyle w:val="PargrafodaLista"/>
        <w:widowControl w:val="0"/>
        <w:tabs>
          <w:tab w:val="left" w:pos="567"/>
          <w:tab w:val="left" w:pos="1134"/>
        </w:tabs>
        <w:adjustRightInd/>
        <w:spacing w:line="320" w:lineRule="exact"/>
        <w:ind w:left="567"/>
        <w:contextualSpacing/>
        <w:jc w:val="both"/>
        <w:rPr>
          <w:rFonts w:asciiTheme="minorHAnsi" w:hAnsiTheme="minorHAnsi" w:cstheme="minorHAnsi"/>
          <w:sz w:val="22"/>
          <w:szCs w:val="22"/>
        </w:rPr>
      </w:pPr>
    </w:p>
    <w:p w14:paraId="5F34494D" w14:textId="3B038725" w:rsidR="00C20966" w:rsidRPr="00C20966" w:rsidRDefault="007D5257" w:rsidP="00C20966">
      <w:pPr>
        <w:pStyle w:val="PargrafodaLista"/>
        <w:widowControl w:val="0"/>
        <w:numPr>
          <w:ilvl w:val="0"/>
          <w:numId w:val="5"/>
        </w:numPr>
        <w:tabs>
          <w:tab w:val="left" w:pos="0"/>
          <w:tab w:val="left" w:pos="567"/>
          <w:tab w:val="left" w:pos="1134"/>
        </w:tabs>
        <w:adjustRightInd/>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As declarações dadas pela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nos termos da Cláusula</w:t>
      </w:r>
      <w:r w:rsidR="00457043" w:rsidRPr="00DC7597">
        <w:rPr>
          <w:rFonts w:asciiTheme="minorHAnsi" w:hAnsiTheme="minorHAnsi" w:cstheme="minorHAnsi"/>
          <w:sz w:val="22"/>
          <w:szCs w:val="22"/>
          <w:lang w:val="pt-BR"/>
        </w:rPr>
        <w:t xml:space="preserve"> IX abaix</w:t>
      </w:r>
      <w:r w:rsidR="00580F39">
        <w:rPr>
          <w:rFonts w:asciiTheme="minorHAnsi" w:hAnsiTheme="minorHAnsi" w:cstheme="minorHAnsi"/>
          <w:sz w:val="22"/>
          <w:szCs w:val="22"/>
          <w:lang w:val="pt-BR"/>
        </w:rPr>
        <w:t>o</w:t>
      </w:r>
      <w:r w:rsidRPr="00DC7597">
        <w:rPr>
          <w:rFonts w:asciiTheme="minorHAnsi" w:hAnsiTheme="minorHAnsi" w:cstheme="minorHAnsi"/>
          <w:sz w:val="22"/>
          <w:szCs w:val="22"/>
          <w:lang w:val="pt-BR"/>
        </w:rPr>
        <w:t>,</w:t>
      </w:r>
      <w:r w:rsidRPr="00DC7597">
        <w:rPr>
          <w:rFonts w:asciiTheme="minorHAnsi" w:hAnsiTheme="minorHAnsi" w:cstheme="minorHAnsi"/>
          <w:spacing w:val="42"/>
          <w:sz w:val="22"/>
          <w:szCs w:val="22"/>
          <w:lang w:val="pt-BR"/>
        </w:rPr>
        <w:t xml:space="preserve"> </w:t>
      </w:r>
      <w:r w:rsidRPr="00DC7597">
        <w:rPr>
          <w:rFonts w:asciiTheme="minorHAnsi" w:hAnsiTheme="minorHAnsi" w:cstheme="minorHAnsi"/>
          <w:sz w:val="22"/>
          <w:szCs w:val="22"/>
          <w:lang w:val="pt-BR"/>
        </w:rPr>
        <w:t>bem</w:t>
      </w:r>
      <w:r w:rsidRPr="00DC7597">
        <w:rPr>
          <w:rFonts w:asciiTheme="minorHAnsi" w:hAnsiTheme="minorHAnsi" w:cstheme="minorHAnsi"/>
          <w:spacing w:val="41"/>
          <w:sz w:val="22"/>
          <w:szCs w:val="22"/>
          <w:lang w:val="pt-BR"/>
        </w:rPr>
        <w:t xml:space="preserve"> </w:t>
      </w:r>
      <w:r w:rsidRPr="00DC7597">
        <w:rPr>
          <w:rFonts w:asciiTheme="minorHAnsi" w:hAnsiTheme="minorHAnsi" w:cstheme="minorHAnsi"/>
          <w:sz w:val="22"/>
          <w:szCs w:val="22"/>
          <w:lang w:val="pt-BR"/>
        </w:rPr>
        <w:t>como</w:t>
      </w:r>
      <w:r w:rsidRPr="00DC7597">
        <w:rPr>
          <w:rFonts w:asciiTheme="minorHAnsi" w:hAnsiTheme="minorHAnsi" w:cstheme="minorHAnsi"/>
          <w:spacing w:val="41"/>
          <w:sz w:val="22"/>
          <w:szCs w:val="22"/>
          <w:lang w:val="pt-BR"/>
        </w:rPr>
        <w:t xml:space="preserve"> </w:t>
      </w:r>
      <w:r w:rsidRPr="00DC7597">
        <w:rPr>
          <w:rFonts w:asciiTheme="minorHAnsi" w:hAnsiTheme="minorHAnsi" w:cstheme="minorHAnsi"/>
          <w:sz w:val="22"/>
          <w:szCs w:val="22"/>
          <w:lang w:val="pt-BR"/>
        </w:rPr>
        <w:t>nos</w:t>
      </w:r>
      <w:r w:rsidRPr="00DC7597">
        <w:rPr>
          <w:rFonts w:asciiTheme="minorHAnsi" w:hAnsiTheme="minorHAnsi" w:cstheme="minorHAnsi"/>
          <w:spacing w:val="41"/>
          <w:sz w:val="22"/>
          <w:szCs w:val="22"/>
          <w:lang w:val="pt-BR"/>
        </w:rPr>
        <w:t xml:space="preserve"> </w:t>
      </w:r>
      <w:r w:rsidRPr="00DC7597">
        <w:rPr>
          <w:rFonts w:asciiTheme="minorHAnsi" w:hAnsiTheme="minorHAnsi" w:cstheme="minorHAnsi"/>
          <w:sz w:val="22"/>
          <w:szCs w:val="22"/>
          <w:lang w:val="pt-BR"/>
        </w:rPr>
        <w:t>termos</w:t>
      </w:r>
      <w:r w:rsidRPr="00DC7597">
        <w:rPr>
          <w:rFonts w:asciiTheme="minorHAnsi" w:hAnsiTheme="minorHAnsi" w:cstheme="minorHAnsi"/>
          <w:spacing w:val="41"/>
          <w:sz w:val="22"/>
          <w:szCs w:val="22"/>
          <w:lang w:val="pt-BR"/>
        </w:rPr>
        <w:t xml:space="preserve"> </w:t>
      </w:r>
      <w:r w:rsidRPr="00DC7597">
        <w:rPr>
          <w:rFonts w:asciiTheme="minorHAnsi" w:hAnsiTheme="minorHAnsi" w:cstheme="minorHAnsi"/>
          <w:sz w:val="22"/>
          <w:szCs w:val="22"/>
          <w:lang w:val="pt-BR"/>
        </w:rPr>
        <w:t>dos</w:t>
      </w:r>
      <w:r w:rsidRPr="00DC7597">
        <w:rPr>
          <w:rFonts w:asciiTheme="minorHAnsi" w:hAnsiTheme="minorHAnsi" w:cstheme="minorHAnsi"/>
          <w:spacing w:val="41"/>
          <w:sz w:val="22"/>
          <w:szCs w:val="22"/>
          <w:lang w:val="pt-BR"/>
        </w:rPr>
        <w:t xml:space="preserve"> </w:t>
      </w:r>
      <w:r w:rsidRPr="00DC7597">
        <w:rPr>
          <w:rFonts w:asciiTheme="minorHAnsi" w:hAnsiTheme="minorHAnsi" w:cstheme="minorHAnsi"/>
          <w:sz w:val="22"/>
          <w:szCs w:val="22"/>
          <w:lang w:val="pt-BR"/>
        </w:rPr>
        <w:t>demais Documentos da Operação, permaneçam</w:t>
      </w:r>
      <w:r w:rsidR="00880F9A" w:rsidRPr="00DC7597">
        <w:rPr>
          <w:rFonts w:asciiTheme="minorHAnsi" w:hAnsiTheme="minorHAnsi" w:cstheme="minorHAnsi"/>
          <w:sz w:val="22"/>
          <w:szCs w:val="22"/>
          <w:lang w:val="pt-BR"/>
        </w:rPr>
        <w:t xml:space="preserve"> verdadeiras,</w:t>
      </w:r>
      <w:r w:rsidRPr="00DC7597">
        <w:rPr>
          <w:rFonts w:asciiTheme="minorHAnsi" w:hAnsiTheme="minorHAnsi" w:cstheme="minorHAnsi"/>
          <w:sz w:val="22"/>
          <w:szCs w:val="22"/>
          <w:lang w:val="pt-BR"/>
        </w:rPr>
        <w:t xml:space="preserve"> válidas</w:t>
      </w:r>
      <w:r w:rsidR="00880F9A" w:rsidRPr="00DC7597">
        <w:rPr>
          <w:rFonts w:asciiTheme="minorHAnsi" w:hAnsiTheme="minorHAnsi" w:cstheme="minorHAnsi"/>
          <w:sz w:val="22"/>
          <w:szCs w:val="22"/>
          <w:lang w:val="pt-BR"/>
        </w:rPr>
        <w:t>, completas, consistentes, suficientes</w:t>
      </w:r>
      <w:r w:rsidRPr="00DC7597">
        <w:rPr>
          <w:rFonts w:asciiTheme="minorHAnsi" w:hAnsiTheme="minorHAnsi" w:cstheme="minorHAnsi"/>
          <w:sz w:val="22"/>
          <w:szCs w:val="22"/>
          <w:lang w:val="pt-BR"/>
        </w:rPr>
        <w:t xml:space="preserve"> e corretas e não tenham sido modificadas </w:t>
      </w:r>
      <w:r w:rsidR="00463BB8" w:rsidRPr="00DC7597">
        <w:rPr>
          <w:rFonts w:asciiTheme="minorHAnsi" w:hAnsiTheme="minorHAnsi" w:cstheme="minorHAnsi"/>
          <w:sz w:val="22"/>
          <w:szCs w:val="22"/>
          <w:lang w:val="pt-BR"/>
        </w:rPr>
        <w:t>na</w:t>
      </w:r>
      <w:r w:rsidR="00966132">
        <w:rPr>
          <w:rFonts w:asciiTheme="minorHAnsi" w:hAnsiTheme="minorHAnsi" w:cstheme="minorHAnsi"/>
          <w:sz w:val="22"/>
          <w:szCs w:val="22"/>
          <w:lang w:val="pt-BR"/>
        </w:rPr>
        <w:t>s</w:t>
      </w:r>
      <w:r w:rsidR="00463BB8"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data</w:t>
      </w:r>
      <w:r w:rsidR="00966132">
        <w:rPr>
          <w:rFonts w:asciiTheme="minorHAnsi" w:hAnsiTheme="minorHAnsi" w:cstheme="minorHAnsi"/>
          <w:sz w:val="22"/>
          <w:szCs w:val="22"/>
          <w:lang w:val="pt-BR"/>
        </w:rPr>
        <w:t>s de</w:t>
      </w:r>
      <w:r w:rsidRPr="00DC7597">
        <w:rPr>
          <w:rFonts w:asciiTheme="minorHAnsi" w:hAnsiTheme="minorHAnsi" w:cstheme="minorHAnsi"/>
          <w:sz w:val="22"/>
          <w:szCs w:val="22"/>
          <w:lang w:val="pt-BR"/>
        </w:rPr>
        <w:t xml:space="preserve"> </w:t>
      </w:r>
      <w:r w:rsidR="00463BB8" w:rsidRPr="00DC7597">
        <w:rPr>
          <w:rFonts w:asciiTheme="minorHAnsi" w:hAnsiTheme="minorHAnsi" w:cstheme="minorHAnsi"/>
          <w:sz w:val="22"/>
          <w:szCs w:val="22"/>
          <w:lang w:val="pt-BR"/>
        </w:rPr>
        <w:t>liberação do Valor Líquido</w:t>
      </w:r>
      <w:r w:rsidR="00C20966">
        <w:rPr>
          <w:rFonts w:asciiTheme="minorHAnsi" w:hAnsiTheme="minorHAnsi" w:cstheme="minorHAnsi"/>
          <w:sz w:val="22"/>
          <w:szCs w:val="22"/>
          <w:lang w:val="pt-BR"/>
        </w:rPr>
        <w:t xml:space="preserve">, </w:t>
      </w:r>
      <w:r w:rsidR="00C20966" w:rsidRPr="00C20966">
        <w:rPr>
          <w:rFonts w:asciiTheme="minorHAnsi" w:hAnsiTheme="minorHAnsi" w:cstheme="minorHAnsi"/>
          <w:sz w:val="22"/>
          <w:szCs w:val="22"/>
          <w:lang w:val="pt-BR"/>
        </w:rPr>
        <w:t xml:space="preserve">o que será objeto de revalidação por declaração a ser prestada pela Companhia para a Securitizadora, de modo apartado e </w:t>
      </w:r>
      <w:r w:rsidR="00B21AFC">
        <w:rPr>
          <w:rFonts w:asciiTheme="minorHAnsi" w:hAnsiTheme="minorHAnsi" w:cstheme="minorHAnsi"/>
          <w:sz w:val="22"/>
          <w:szCs w:val="22"/>
          <w:lang w:val="pt-BR"/>
        </w:rPr>
        <w:t xml:space="preserve">em cada </w:t>
      </w:r>
      <w:r w:rsidR="00C20966" w:rsidRPr="00C20966">
        <w:rPr>
          <w:rFonts w:asciiTheme="minorHAnsi" w:hAnsiTheme="minorHAnsi" w:cstheme="minorHAnsi"/>
          <w:sz w:val="22"/>
          <w:szCs w:val="22"/>
          <w:lang w:val="pt-BR"/>
        </w:rPr>
        <w:t>data de liberação do Valor Líquido;</w:t>
      </w:r>
    </w:p>
    <w:p w14:paraId="4C081659" w14:textId="77777777" w:rsidR="00655177" w:rsidRPr="001739AF" w:rsidRDefault="00655177" w:rsidP="001739AF">
      <w:pPr>
        <w:widowControl w:val="0"/>
        <w:tabs>
          <w:tab w:val="left" w:pos="0"/>
          <w:tab w:val="left" w:pos="567"/>
          <w:tab w:val="left" w:pos="1134"/>
        </w:tabs>
        <w:adjustRightInd/>
        <w:spacing w:line="320" w:lineRule="exact"/>
        <w:ind w:left="567"/>
        <w:contextualSpacing/>
        <w:jc w:val="both"/>
        <w:rPr>
          <w:rFonts w:asciiTheme="minorHAnsi" w:hAnsiTheme="minorHAnsi" w:cstheme="minorHAnsi"/>
          <w:sz w:val="22"/>
          <w:szCs w:val="22"/>
        </w:rPr>
      </w:pPr>
    </w:p>
    <w:p w14:paraId="6D4E2E3E" w14:textId="77777777" w:rsidR="00F26BC1" w:rsidRPr="00DC7597" w:rsidRDefault="007B7DDB" w:rsidP="00DC7597">
      <w:pPr>
        <w:pStyle w:val="PargrafodaLista"/>
        <w:widowControl w:val="0"/>
        <w:numPr>
          <w:ilvl w:val="0"/>
          <w:numId w:val="5"/>
        </w:numPr>
        <w:tabs>
          <w:tab w:val="left" w:pos="0"/>
          <w:tab w:val="left" w:pos="567"/>
          <w:tab w:val="left" w:pos="1134"/>
        </w:tabs>
        <w:adjustRightInd/>
        <w:spacing w:line="320" w:lineRule="exact"/>
        <w:ind w:left="567" w:firstLine="0"/>
        <w:contextualSpacing/>
        <w:jc w:val="both"/>
        <w:rPr>
          <w:rFonts w:asciiTheme="minorHAnsi" w:hAnsiTheme="minorHAnsi" w:cstheme="minorHAnsi"/>
          <w:sz w:val="22"/>
          <w:szCs w:val="22"/>
          <w:lang w:val="pt-BR"/>
        </w:rPr>
      </w:pPr>
      <w:bookmarkStart w:id="126" w:name="_Hlk69901858"/>
      <w:r w:rsidRPr="00DC7597">
        <w:rPr>
          <w:rFonts w:asciiTheme="minorHAnsi" w:hAnsiTheme="minorHAnsi" w:cstheme="minorHAnsi"/>
          <w:sz w:val="22"/>
          <w:szCs w:val="22"/>
          <w:lang w:val="pt-BR"/>
        </w:rPr>
        <w:t>I</w:t>
      </w:r>
      <w:r w:rsidR="00F26BC1" w:rsidRPr="00DC7597">
        <w:rPr>
          <w:rFonts w:asciiTheme="minorHAnsi" w:hAnsiTheme="minorHAnsi" w:cstheme="minorHAnsi"/>
          <w:sz w:val="22"/>
          <w:szCs w:val="22"/>
          <w:lang w:val="pt-BR"/>
        </w:rPr>
        <w:t xml:space="preserve">nexistência de decisão por violação de qualquer dispositivo legal ou regulatório, nacional ou estrangeiro, relativo à prática de corrupção ou de atos lesivos à administração pública, incluindo, sem limitação, (i) o </w:t>
      </w:r>
      <w:r w:rsidR="00F26BC1" w:rsidRPr="00580F39">
        <w:rPr>
          <w:rFonts w:asciiTheme="minorHAnsi" w:hAnsiTheme="minorHAnsi" w:cstheme="minorHAnsi"/>
          <w:i/>
          <w:iCs/>
          <w:sz w:val="22"/>
          <w:szCs w:val="22"/>
          <w:lang w:val="pt-BR"/>
        </w:rPr>
        <w:t>Foreign Corrupt Practices Act of 1977</w:t>
      </w:r>
      <w:r w:rsidR="00F26BC1" w:rsidRPr="00DC7597">
        <w:rPr>
          <w:rFonts w:asciiTheme="minorHAnsi" w:hAnsiTheme="minorHAnsi" w:cstheme="minorHAnsi"/>
          <w:sz w:val="22"/>
          <w:szCs w:val="22"/>
          <w:lang w:val="pt-BR"/>
        </w:rPr>
        <w:t xml:space="preserve">; (ii) a </w:t>
      </w:r>
      <w:r w:rsidR="00F26BC1" w:rsidRPr="00580F39">
        <w:rPr>
          <w:rFonts w:asciiTheme="minorHAnsi" w:hAnsiTheme="minorHAnsi" w:cstheme="minorHAnsi"/>
          <w:i/>
          <w:iCs/>
          <w:sz w:val="22"/>
          <w:szCs w:val="22"/>
          <w:lang w:val="pt-BR"/>
        </w:rPr>
        <w:t>Convention on Combating Bribery of Foreign Public Officials in International Business Transactions</w:t>
      </w:r>
      <w:r w:rsidR="00F26BC1" w:rsidRPr="00DC7597">
        <w:rPr>
          <w:rFonts w:asciiTheme="minorHAnsi" w:hAnsiTheme="minorHAnsi" w:cstheme="minorHAnsi"/>
          <w:sz w:val="22"/>
          <w:szCs w:val="22"/>
          <w:lang w:val="pt-BR"/>
        </w:rPr>
        <w:t xml:space="preserve">; (iii) o </w:t>
      </w:r>
      <w:r w:rsidR="00F26BC1" w:rsidRPr="00580F39">
        <w:rPr>
          <w:rFonts w:asciiTheme="minorHAnsi" w:hAnsiTheme="minorHAnsi" w:cstheme="minorHAnsi"/>
          <w:i/>
          <w:iCs/>
          <w:sz w:val="22"/>
          <w:szCs w:val="22"/>
          <w:lang w:val="pt-BR"/>
        </w:rPr>
        <w:t>UK Bribery Act 2010</w:t>
      </w:r>
      <w:r w:rsidR="00F26BC1" w:rsidRPr="00DC7597">
        <w:rPr>
          <w:rFonts w:asciiTheme="minorHAnsi" w:hAnsiTheme="minorHAnsi" w:cstheme="minorHAnsi"/>
          <w:sz w:val="22"/>
          <w:szCs w:val="22"/>
          <w:lang w:val="pt-BR"/>
        </w:rPr>
        <w:t>; (iv) a Lei nº 12.846, de 1º de agosto de 2013; (v) o Código Penal e (vi) Lei nº 9.613, de 03 de março de 1998, conforme aplicável (“Legislação Anticorrupção e Antilavagem”), pela Emissora, bem como não constarem no Cadastro Nacional de Empresas Inidôneas e Suspensas – CEIS ou no Cadastro Nacional de Empresas Punidas – CNEP</w:t>
      </w:r>
      <w:r w:rsidR="00C90177" w:rsidRPr="00DC7597">
        <w:rPr>
          <w:rFonts w:asciiTheme="minorHAnsi" w:hAnsiTheme="minorHAnsi" w:cstheme="minorHAnsi"/>
          <w:sz w:val="22"/>
          <w:szCs w:val="22"/>
          <w:lang w:val="pt-BR"/>
        </w:rPr>
        <w:t>;</w:t>
      </w:r>
    </w:p>
    <w:bookmarkEnd w:id="126"/>
    <w:p w14:paraId="6B50FF86" w14:textId="77777777" w:rsidR="00111578" w:rsidRPr="00DC7597" w:rsidRDefault="00111578" w:rsidP="00DC7597">
      <w:pPr>
        <w:pStyle w:val="PargrafodaLista"/>
        <w:spacing w:line="320" w:lineRule="exact"/>
        <w:contextualSpacing/>
        <w:rPr>
          <w:rFonts w:asciiTheme="minorHAnsi" w:hAnsiTheme="minorHAnsi" w:cstheme="minorHAnsi"/>
          <w:sz w:val="22"/>
          <w:szCs w:val="22"/>
          <w:lang w:val="pt-BR"/>
        </w:rPr>
      </w:pPr>
    </w:p>
    <w:p w14:paraId="1D67B364" w14:textId="3DB6E414" w:rsidR="007D5257" w:rsidRPr="00DC7597" w:rsidRDefault="00111578" w:rsidP="00DC7597">
      <w:pPr>
        <w:pStyle w:val="PargrafodaLista"/>
        <w:widowControl w:val="0"/>
        <w:numPr>
          <w:ilvl w:val="0"/>
          <w:numId w:val="5"/>
        </w:numPr>
        <w:tabs>
          <w:tab w:val="left" w:pos="0"/>
          <w:tab w:val="left" w:pos="567"/>
          <w:tab w:val="left" w:pos="1134"/>
        </w:tabs>
        <w:adjustRightInd/>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Recebimento pela Securitizadora de 1 (uma) via original assinada</w:t>
      </w:r>
      <w:r w:rsidR="00457043" w:rsidRPr="00DC7597">
        <w:rPr>
          <w:rFonts w:asciiTheme="minorHAnsi" w:hAnsiTheme="minorHAnsi" w:cstheme="minorHAnsi"/>
          <w:sz w:val="22"/>
          <w:szCs w:val="22"/>
          <w:lang w:val="pt-BR"/>
        </w:rPr>
        <w:t>, ainda que eletronicamente,</w:t>
      </w:r>
      <w:r w:rsidRPr="00DC7597">
        <w:rPr>
          <w:rFonts w:asciiTheme="minorHAnsi" w:hAnsiTheme="minorHAnsi" w:cstheme="minorHAnsi"/>
          <w:sz w:val="22"/>
          <w:szCs w:val="22"/>
          <w:lang w:val="pt-BR"/>
        </w:rPr>
        <w:t xml:space="preserve"> e </w:t>
      </w:r>
      <w:r w:rsidR="00142076" w:rsidRPr="00DC7597">
        <w:rPr>
          <w:rFonts w:asciiTheme="minorHAnsi" w:hAnsiTheme="minorHAnsi" w:cstheme="minorHAnsi"/>
          <w:sz w:val="22"/>
          <w:szCs w:val="22"/>
          <w:lang w:val="pt-BR"/>
        </w:rPr>
        <w:t>protocolada</w:t>
      </w:r>
      <w:r w:rsidR="00F26BC1"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nos cartórios competentes de todos os Documentos da </w:t>
      </w:r>
      <w:r w:rsidRPr="0080594C">
        <w:rPr>
          <w:rFonts w:asciiTheme="minorHAnsi" w:hAnsiTheme="minorHAnsi" w:cstheme="minorHAnsi"/>
          <w:sz w:val="22"/>
          <w:szCs w:val="22"/>
          <w:lang w:val="pt-BR"/>
        </w:rPr>
        <w:t>Operação</w:t>
      </w:r>
      <w:r w:rsidR="00DB2B44">
        <w:rPr>
          <w:rFonts w:asciiTheme="minorHAnsi" w:hAnsiTheme="minorHAnsi" w:cstheme="minorHAnsi"/>
          <w:sz w:val="22"/>
          <w:szCs w:val="22"/>
          <w:lang w:val="pt-BR"/>
        </w:rPr>
        <w:t>;</w:t>
      </w:r>
    </w:p>
    <w:p w14:paraId="2E59B29C" w14:textId="77777777" w:rsidR="00704452" w:rsidRPr="00DC7597" w:rsidRDefault="00704452"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4225D5C0" w14:textId="77777777" w:rsidR="00704452" w:rsidRPr="00DC7597" w:rsidRDefault="00CC2627" w:rsidP="00DC7597">
      <w:pPr>
        <w:pStyle w:val="PargrafodaLista"/>
        <w:numPr>
          <w:ilvl w:val="0"/>
          <w:numId w:val="5"/>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O</w:t>
      </w:r>
      <w:r w:rsidR="00704452" w:rsidRPr="00DC7597">
        <w:rPr>
          <w:rFonts w:asciiTheme="minorHAnsi" w:hAnsiTheme="minorHAnsi" w:cstheme="minorHAnsi"/>
          <w:sz w:val="22"/>
          <w:szCs w:val="22"/>
          <w:lang w:val="pt-BR"/>
        </w:rPr>
        <w:t xml:space="preserve"> cumprimento (ou dispensa do cumprimento pelos titulares dos CRI) da totalidade das </w:t>
      </w:r>
      <w:r w:rsidR="00EA07D4" w:rsidRPr="00DC7597">
        <w:rPr>
          <w:rFonts w:asciiTheme="minorHAnsi" w:hAnsiTheme="minorHAnsi" w:cstheme="minorHAnsi"/>
          <w:sz w:val="22"/>
          <w:szCs w:val="22"/>
          <w:lang w:val="pt-BR"/>
        </w:rPr>
        <w:t>c</w:t>
      </w:r>
      <w:r w:rsidR="00704452" w:rsidRPr="00DC7597">
        <w:rPr>
          <w:rFonts w:asciiTheme="minorHAnsi" w:hAnsiTheme="minorHAnsi" w:cstheme="minorHAnsi"/>
          <w:sz w:val="22"/>
          <w:szCs w:val="22"/>
          <w:lang w:val="pt-BR"/>
        </w:rPr>
        <w:t xml:space="preserve">ondições </w:t>
      </w:r>
      <w:r w:rsidR="00EA07D4" w:rsidRPr="00DC7597">
        <w:rPr>
          <w:rFonts w:asciiTheme="minorHAnsi" w:hAnsiTheme="minorHAnsi" w:cstheme="minorHAnsi"/>
          <w:sz w:val="22"/>
          <w:szCs w:val="22"/>
          <w:lang w:val="pt-BR"/>
        </w:rPr>
        <w:t>p</w:t>
      </w:r>
      <w:r w:rsidR="00704452" w:rsidRPr="00DC7597">
        <w:rPr>
          <w:rFonts w:asciiTheme="minorHAnsi" w:hAnsiTheme="minorHAnsi" w:cstheme="minorHAnsi"/>
          <w:sz w:val="22"/>
          <w:szCs w:val="22"/>
          <w:lang w:val="pt-BR"/>
        </w:rPr>
        <w:t>recedentes previstas nos demais Documentos da Operação</w:t>
      </w:r>
      <w:r w:rsidR="00C72A91" w:rsidRPr="00DC7597">
        <w:rPr>
          <w:rFonts w:asciiTheme="minorHAnsi" w:hAnsiTheme="minorHAnsi" w:cstheme="minorHAnsi"/>
          <w:sz w:val="22"/>
          <w:szCs w:val="22"/>
          <w:lang w:val="pt-BR"/>
        </w:rPr>
        <w:t>.</w:t>
      </w:r>
    </w:p>
    <w:p w14:paraId="408600BD" w14:textId="77777777" w:rsidR="00612A48" w:rsidRPr="00DC7597" w:rsidRDefault="00612A48" w:rsidP="00DC7597">
      <w:pPr>
        <w:pStyle w:val="PargrafodaLista"/>
        <w:spacing w:line="320" w:lineRule="exact"/>
        <w:rPr>
          <w:rFonts w:asciiTheme="minorHAnsi" w:hAnsiTheme="minorHAnsi" w:cstheme="minorHAnsi"/>
          <w:sz w:val="22"/>
          <w:szCs w:val="22"/>
          <w:lang w:val="pt-BR"/>
        </w:rPr>
      </w:pPr>
    </w:p>
    <w:p w14:paraId="6FD73244" w14:textId="454FD90B" w:rsidR="001810A3" w:rsidRPr="00FE0A0F" w:rsidRDefault="00BF6F58"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bookmarkStart w:id="127" w:name="_Ref88132641"/>
      <w:bookmarkStart w:id="128" w:name="_Ref6138938"/>
      <w:r>
        <w:rPr>
          <w:rFonts w:asciiTheme="minorHAnsi" w:hAnsiTheme="minorHAnsi" w:cstheme="minorHAnsi"/>
          <w:sz w:val="22"/>
          <w:szCs w:val="22"/>
          <w:lang w:val="pt-BR"/>
        </w:rPr>
        <w:t>Observado o previsto acima, p</w:t>
      </w:r>
      <w:r w:rsidR="005F1EA9">
        <w:rPr>
          <w:rFonts w:asciiTheme="minorHAnsi" w:hAnsiTheme="minorHAnsi" w:cstheme="minorHAnsi"/>
          <w:sz w:val="22"/>
          <w:szCs w:val="22"/>
          <w:lang w:val="pt-BR"/>
        </w:rPr>
        <w:t>oderá haver liberação parcial do Valor Líquido</w:t>
      </w:r>
      <w:r w:rsidR="005B5122">
        <w:rPr>
          <w:rFonts w:asciiTheme="minorHAnsi" w:hAnsiTheme="minorHAnsi" w:cstheme="minorHAnsi"/>
          <w:sz w:val="22"/>
          <w:szCs w:val="22"/>
          <w:lang w:val="pt-BR"/>
        </w:rPr>
        <w:t>,</w:t>
      </w:r>
      <w:r w:rsidR="005F1EA9">
        <w:rPr>
          <w:rFonts w:asciiTheme="minorHAnsi" w:hAnsiTheme="minorHAnsi" w:cstheme="minorHAnsi"/>
          <w:sz w:val="22"/>
          <w:szCs w:val="22"/>
          <w:lang w:val="pt-BR"/>
        </w:rPr>
        <w:t xml:space="preserve"> a qualquer momento</w:t>
      </w:r>
      <w:r w:rsidR="005B5122">
        <w:rPr>
          <w:rFonts w:asciiTheme="minorHAnsi" w:hAnsiTheme="minorHAnsi" w:cstheme="minorHAnsi"/>
          <w:sz w:val="22"/>
          <w:szCs w:val="22"/>
          <w:lang w:val="pt-BR"/>
        </w:rPr>
        <w:t xml:space="preserve"> após a Data de Emissão</w:t>
      </w:r>
      <w:r w:rsidR="005F1EA9">
        <w:rPr>
          <w:rFonts w:asciiTheme="minorHAnsi" w:hAnsiTheme="minorHAnsi" w:cstheme="minorHAnsi"/>
          <w:sz w:val="22"/>
          <w:szCs w:val="22"/>
          <w:lang w:val="pt-BR"/>
        </w:rPr>
        <w:t xml:space="preserve">, </w:t>
      </w:r>
      <w:r w:rsidR="00313842">
        <w:rPr>
          <w:rFonts w:asciiTheme="minorHAnsi" w:hAnsiTheme="minorHAnsi" w:cstheme="minorHAnsi"/>
          <w:spacing w:val="5"/>
          <w:sz w:val="22"/>
          <w:szCs w:val="22"/>
          <w:lang w:val="pt-BR"/>
        </w:rPr>
        <w:t>na proporção do valor total d</w:t>
      </w:r>
      <w:r w:rsidR="00C7056F">
        <w:rPr>
          <w:rFonts w:asciiTheme="minorHAnsi" w:hAnsiTheme="minorHAnsi" w:cstheme="minorHAnsi"/>
          <w:spacing w:val="5"/>
          <w:sz w:val="22"/>
          <w:szCs w:val="22"/>
          <w:lang w:val="pt-BR"/>
        </w:rPr>
        <w:t>as Unidades objetos dos</w:t>
      </w:r>
      <w:r w:rsidR="00313842">
        <w:rPr>
          <w:rFonts w:asciiTheme="minorHAnsi" w:hAnsiTheme="minorHAnsi" w:cstheme="minorHAnsi"/>
          <w:spacing w:val="5"/>
          <w:sz w:val="22"/>
          <w:szCs w:val="22"/>
          <w:lang w:val="pt-BR"/>
        </w:rPr>
        <w:t xml:space="preserve"> </w:t>
      </w:r>
      <w:r w:rsidR="00313842">
        <w:rPr>
          <w:rFonts w:asciiTheme="minorHAnsi" w:hAnsiTheme="minorHAnsi" w:cstheme="minorHAnsi"/>
          <w:spacing w:val="5"/>
          <w:sz w:val="22"/>
          <w:szCs w:val="22"/>
          <w:lang w:val="pt-BR"/>
        </w:rPr>
        <w:lastRenderedPageBreak/>
        <w:t>instrumentos de garantia efetivamente prenotados</w:t>
      </w:r>
      <w:r w:rsidR="00C7056F">
        <w:rPr>
          <w:rFonts w:asciiTheme="minorHAnsi" w:hAnsiTheme="minorHAnsi" w:cstheme="minorHAnsi"/>
          <w:spacing w:val="5"/>
          <w:sz w:val="22"/>
          <w:szCs w:val="22"/>
          <w:lang w:val="pt-BR"/>
        </w:rPr>
        <w:t xml:space="preserve"> </w:t>
      </w:r>
      <w:r w:rsidR="00313842">
        <w:rPr>
          <w:rFonts w:asciiTheme="minorHAnsi" w:hAnsiTheme="minorHAnsi" w:cstheme="minorHAnsi"/>
          <w:spacing w:val="5"/>
          <w:sz w:val="22"/>
          <w:szCs w:val="22"/>
          <w:lang w:val="pt-BR"/>
        </w:rPr>
        <w:t xml:space="preserve">nos termos do item </w:t>
      </w:r>
      <w:r w:rsidR="00313842">
        <w:rPr>
          <w:rFonts w:asciiTheme="minorHAnsi" w:hAnsiTheme="minorHAnsi" w:cstheme="minorHAnsi"/>
          <w:sz w:val="22"/>
          <w:szCs w:val="22"/>
          <w:lang w:val="pt-BR"/>
        </w:rPr>
        <w:fldChar w:fldCharType="begin"/>
      </w:r>
      <w:r w:rsidR="00313842">
        <w:rPr>
          <w:rFonts w:asciiTheme="minorHAnsi" w:hAnsiTheme="minorHAnsi" w:cstheme="minorHAnsi"/>
          <w:sz w:val="22"/>
          <w:szCs w:val="22"/>
          <w:lang w:val="pt-BR"/>
        </w:rPr>
        <w:instrText xml:space="preserve"> REF _Ref88079043 \r \h </w:instrText>
      </w:r>
      <w:r w:rsidR="00313842">
        <w:rPr>
          <w:rFonts w:asciiTheme="minorHAnsi" w:hAnsiTheme="minorHAnsi" w:cstheme="minorHAnsi"/>
          <w:sz w:val="22"/>
          <w:szCs w:val="22"/>
          <w:lang w:val="pt-BR"/>
        </w:rPr>
      </w:r>
      <w:r w:rsidR="00313842">
        <w:rPr>
          <w:rFonts w:asciiTheme="minorHAnsi" w:hAnsiTheme="minorHAnsi" w:cstheme="minorHAnsi"/>
          <w:sz w:val="22"/>
          <w:szCs w:val="22"/>
          <w:lang w:val="pt-BR"/>
        </w:rPr>
        <w:fldChar w:fldCharType="separate"/>
      </w:r>
      <w:r w:rsidR="00313842">
        <w:rPr>
          <w:rFonts w:asciiTheme="minorHAnsi" w:hAnsiTheme="minorHAnsi" w:cstheme="minorHAnsi"/>
          <w:sz w:val="22"/>
          <w:szCs w:val="22"/>
          <w:lang w:val="pt-BR"/>
        </w:rPr>
        <w:t>(v)</w:t>
      </w:r>
      <w:r w:rsidR="00313842">
        <w:rPr>
          <w:rFonts w:asciiTheme="minorHAnsi" w:hAnsiTheme="minorHAnsi" w:cstheme="minorHAnsi"/>
          <w:sz w:val="22"/>
          <w:szCs w:val="22"/>
          <w:lang w:val="pt-BR"/>
        </w:rPr>
        <w:fldChar w:fldCharType="end"/>
      </w:r>
      <w:r w:rsidR="00D13C8A">
        <w:rPr>
          <w:rFonts w:asciiTheme="minorHAnsi" w:hAnsiTheme="minorHAnsi" w:cstheme="minorHAnsi"/>
          <w:sz w:val="22"/>
          <w:szCs w:val="22"/>
          <w:lang w:val="pt-BR"/>
        </w:rPr>
        <w:t xml:space="preserve"> da Cláusula </w:t>
      </w:r>
      <w:r w:rsidR="00D13C8A">
        <w:rPr>
          <w:rFonts w:asciiTheme="minorHAnsi" w:hAnsiTheme="minorHAnsi" w:cstheme="minorHAnsi"/>
          <w:sz w:val="22"/>
          <w:szCs w:val="22"/>
          <w:lang w:val="pt-BR"/>
        </w:rPr>
        <w:fldChar w:fldCharType="begin"/>
      </w:r>
      <w:r w:rsidR="00D13C8A">
        <w:rPr>
          <w:rFonts w:asciiTheme="minorHAnsi" w:hAnsiTheme="minorHAnsi" w:cstheme="minorHAnsi"/>
          <w:sz w:val="22"/>
          <w:szCs w:val="22"/>
          <w:lang w:val="pt-BR"/>
        </w:rPr>
        <w:instrText xml:space="preserve"> REF _Ref7690884 \r \h </w:instrText>
      </w:r>
      <w:r w:rsidR="00D13C8A">
        <w:rPr>
          <w:rFonts w:asciiTheme="minorHAnsi" w:hAnsiTheme="minorHAnsi" w:cstheme="minorHAnsi"/>
          <w:sz w:val="22"/>
          <w:szCs w:val="22"/>
          <w:lang w:val="pt-BR"/>
        </w:rPr>
      </w:r>
      <w:r w:rsidR="00D13C8A">
        <w:rPr>
          <w:rFonts w:asciiTheme="minorHAnsi" w:hAnsiTheme="minorHAnsi" w:cstheme="minorHAnsi"/>
          <w:sz w:val="22"/>
          <w:szCs w:val="22"/>
          <w:lang w:val="pt-BR"/>
        </w:rPr>
        <w:fldChar w:fldCharType="separate"/>
      </w:r>
      <w:r w:rsidR="00D13C8A">
        <w:rPr>
          <w:rFonts w:asciiTheme="minorHAnsi" w:hAnsiTheme="minorHAnsi" w:cstheme="minorHAnsi"/>
          <w:sz w:val="22"/>
          <w:szCs w:val="22"/>
          <w:lang w:val="pt-BR"/>
        </w:rPr>
        <w:t>4.10.1</w:t>
      </w:r>
      <w:r w:rsidR="00D13C8A">
        <w:rPr>
          <w:rFonts w:asciiTheme="minorHAnsi" w:hAnsiTheme="minorHAnsi" w:cstheme="minorHAnsi"/>
          <w:sz w:val="22"/>
          <w:szCs w:val="22"/>
          <w:lang w:val="pt-BR"/>
        </w:rPr>
        <w:fldChar w:fldCharType="end"/>
      </w:r>
      <w:r w:rsidR="00313842">
        <w:rPr>
          <w:rFonts w:asciiTheme="minorHAnsi" w:hAnsiTheme="minorHAnsi" w:cstheme="minorHAnsi"/>
          <w:sz w:val="22"/>
          <w:szCs w:val="22"/>
          <w:lang w:val="pt-BR"/>
        </w:rPr>
        <w:t xml:space="preserve"> acima</w:t>
      </w:r>
      <w:r w:rsidR="00432E7F">
        <w:rPr>
          <w:rFonts w:asciiTheme="minorHAnsi" w:hAnsiTheme="minorHAnsi" w:cstheme="minorHAnsi"/>
          <w:sz w:val="22"/>
          <w:szCs w:val="22"/>
          <w:lang w:val="pt-BR"/>
        </w:rPr>
        <w:t xml:space="preserve">, ou do montante dos CRI efetivamente integralizado, nos termos do item </w:t>
      </w:r>
      <w:r w:rsidR="00432E7F">
        <w:rPr>
          <w:rFonts w:asciiTheme="minorHAnsi" w:hAnsiTheme="minorHAnsi" w:cstheme="minorHAnsi"/>
          <w:sz w:val="22"/>
          <w:szCs w:val="22"/>
          <w:lang w:val="pt-BR"/>
        </w:rPr>
        <w:fldChar w:fldCharType="begin"/>
      </w:r>
      <w:r w:rsidR="00432E7F">
        <w:rPr>
          <w:rFonts w:asciiTheme="minorHAnsi" w:hAnsiTheme="minorHAnsi" w:cstheme="minorHAnsi"/>
          <w:sz w:val="22"/>
          <w:szCs w:val="22"/>
          <w:lang w:val="pt-BR"/>
        </w:rPr>
        <w:instrText xml:space="preserve"> REF _Ref88079050 \r \h </w:instrText>
      </w:r>
      <w:r w:rsidR="00432E7F">
        <w:rPr>
          <w:rFonts w:asciiTheme="minorHAnsi" w:hAnsiTheme="minorHAnsi" w:cstheme="minorHAnsi"/>
          <w:sz w:val="22"/>
          <w:szCs w:val="22"/>
          <w:lang w:val="pt-BR"/>
        </w:rPr>
      </w:r>
      <w:r w:rsidR="00432E7F">
        <w:rPr>
          <w:rFonts w:asciiTheme="minorHAnsi" w:hAnsiTheme="minorHAnsi" w:cstheme="minorHAnsi"/>
          <w:sz w:val="22"/>
          <w:szCs w:val="22"/>
          <w:lang w:val="pt-BR"/>
        </w:rPr>
        <w:fldChar w:fldCharType="separate"/>
      </w:r>
      <w:r w:rsidR="00432E7F">
        <w:rPr>
          <w:rFonts w:asciiTheme="minorHAnsi" w:hAnsiTheme="minorHAnsi" w:cstheme="minorHAnsi"/>
          <w:sz w:val="22"/>
          <w:szCs w:val="22"/>
          <w:lang w:val="pt-BR"/>
        </w:rPr>
        <w:t>(ix)</w:t>
      </w:r>
      <w:r w:rsidR="00432E7F">
        <w:rPr>
          <w:rFonts w:asciiTheme="minorHAnsi" w:hAnsiTheme="minorHAnsi" w:cstheme="minorHAnsi"/>
          <w:sz w:val="22"/>
          <w:szCs w:val="22"/>
          <w:lang w:val="pt-BR"/>
        </w:rPr>
        <w:fldChar w:fldCharType="end"/>
      </w:r>
      <w:r w:rsidR="00432E7F">
        <w:rPr>
          <w:rFonts w:asciiTheme="minorHAnsi" w:hAnsiTheme="minorHAnsi" w:cstheme="minorHAnsi"/>
          <w:sz w:val="22"/>
          <w:szCs w:val="22"/>
          <w:lang w:val="pt-BR"/>
        </w:rPr>
        <w:t xml:space="preserve"> acima</w:t>
      </w:r>
      <w:r w:rsidR="002A768A">
        <w:rPr>
          <w:rFonts w:asciiTheme="minorHAnsi" w:hAnsiTheme="minorHAnsi" w:cstheme="minorHAnsi"/>
          <w:sz w:val="22"/>
          <w:szCs w:val="22"/>
          <w:lang w:val="pt-BR"/>
        </w:rPr>
        <w:t xml:space="preserve"> da Cláusula </w:t>
      </w:r>
      <w:r w:rsidR="002A768A">
        <w:rPr>
          <w:rFonts w:asciiTheme="minorHAnsi" w:hAnsiTheme="minorHAnsi" w:cstheme="minorHAnsi"/>
          <w:sz w:val="22"/>
          <w:szCs w:val="22"/>
          <w:lang w:val="pt-BR"/>
        </w:rPr>
        <w:fldChar w:fldCharType="begin"/>
      </w:r>
      <w:r w:rsidR="002A768A">
        <w:rPr>
          <w:rFonts w:asciiTheme="minorHAnsi" w:hAnsiTheme="minorHAnsi" w:cstheme="minorHAnsi"/>
          <w:sz w:val="22"/>
          <w:szCs w:val="22"/>
          <w:lang w:val="pt-BR"/>
        </w:rPr>
        <w:instrText xml:space="preserve"> REF _Ref7690884 \r \h </w:instrText>
      </w:r>
      <w:r w:rsidR="002A768A">
        <w:rPr>
          <w:rFonts w:asciiTheme="minorHAnsi" w:hAnsiTheme="minorHAnsi" w:cstheme="minorHAnsi"/>
          <w:sz w:val="22"/>
          <w:szCs w:val="22"/>
          <w:lang w:val="pt-BR"/>
        </w:rPr>
      </w:r>
      <w:r w:rsidR="002A768A">
        <w:rPr>
          <w:rFonts w:asciiTheme="minorHAnsi" w:hAnsiTheme="minorHAnsi" w:cstheme="minorHAnsi"/>
          <w:sz w:val="22"/>
          <w:szCs w:val="22"/>
          <w:lang w:val="pt-BR"/>
        </w:rPr>
        <w:fldChar w:fldCharType="separate"/>
      </w:r>
      <w:r w:rsidR="002A768A">
        <w:rPr>
          <w:rFonts w:asciiTheme="minorHAnsi" w:hAnsiTheme="minorHAnsi" w:cstheme="minorHAnsi"/>
          <w:sz w:val="22"/>
          <w:szCs w:val="22"/>
          <w:lang w:val="pt-BR"/>
        </w:rPr>
        <w:t>4.10.1</w:t>
      </w:r>
      <w:r w:rsidR="002A768A">
        <w:rPr>
          <w:rFonts w:asciiTheme="minorHAnsi" w:hAnsiTheme="minorHAnsi" w:cstheme="minorHAnsi"/>
          <w:sz w:val="22"/>
          <w:szCs w:val="22"/>
          <w:lang w:val="pt-BR"/>
        </w:rPr>
        <w:fldChar w:fldCharType="end"/>
      </w:r>
      <w:r w:rsidR="00432E7F">
        <w:rPr>
          <w:rFonts w:asciiTheme="minorHAnsi" w:hAnsiTheme="minorHAnsi" w:cstheme="minorHAnsi"/>
          <w:sz w:val="22"/>
          <w:szCs w:val="22"/>
          <w:lang w:val="pt-BR"/>
        </w:rPr>
        <w:t>, o que for menor</w:t>
      </w:r>
      <w:r w:rsidR="00872935">
        <w:rPr>
          <w:rFonts w:asciiTheme="minorHAnsi" w:hAnsiTheme="minorHAnsi" w:cstheme="minorHAnsi"/>
          <w:sz w:val="22"/>
          <w:szCs w:val="22"/>
          <w:lang w:val="pt-BR"/>
        </w:rPr>
        <w:t>,</w:t>
      </w:r>
      <w:r w:rsidR="00872935" w:rsidRPr="00872935">
        <w:rPr>
          <w:rFonts w:asciiTheme="minorHAnsi" w:hAnsiTheme="minorHAnsi" w:cstheme="minorHAnsi"/>
          <w:sz w:val="22"/>
          <w:szCs w:val="22"/>
          <w:lang w:val="pt-BR"/>
        </w:rPr>
        <w:t xml:space="preserve"> </w:t>
      </w:r>
      <w:r w:rsidR="00872935">
        <w:rPr>
          <w:rFonts w:asciiTheme="minorHAnsi" w:hAnsiTheme="minorHAnsi" w:cstheme="minorHAnsi"/>
          <w:sz w:val="22"/>
          <w:szCs w:val="22"/>
          <w:lang w:val="pt-BR"/>
        </w:rPr>
        <w:t xml:space="preserve">desde que seja observada a </w:t>
      </w:r>
      <w:r w:rsidR="00872935">
        <w:rPr>
          <w:rFonts w:asciiTheme="minorHAnsi" w:hAnsiTheme="minorHAnsi" w:cstheme="minorHAnsi"/>
          <w:spacing w:val="5"/>
          <w:sz w:val="22"/>
          <w:szCs w:val="22"/>
          <w:lang w:val="pt-BR"/>
        </w:rPr>
        <w:t>Razão Mínima de Garantia</w:t>
      </w:r>
      <w:r w:rsidR="005F1EA9">
        <w:rPr>
          <w:rFonts w:asciiTheme="minorHAnsi" w:hAnsiTheme="minorHAnsi" w:cstheme="minorHAnsi"/>
          <w:spacing w:val="5"/>
          <w:sz w:val="22"/>
          <w:szCs w:val="22"/>
          <w:lang w:val="pt-BR"/>
        </w:rPr>
        <w:t>. Contudo, a</w:t>
      </w:r>
      <w:r w:rsidR="001810A3">
        <w:rPr>
          <w:rFonts w:asciiTheme="minorHAnsi" w:hAnsiTheme="minorHAnsi" w:cstheme="minorHAnsi"/>
          <w:spacing w:val="5"/>
          <w:sz w:val="22"/>
          <w:szCs w:val="22"/>
          <w:lang w:val="pt-BR"/>
        </w:rPr>
        <w:t xml:space="preserve">s Partes estabelecem que haverá </w:t>
      </w:r>
      <w:r w:rsidR="000B0B32">
        <w:rPr>
          <w:rFonts w:asciiTheme="minorHAnsi" w:hAnsiTheme="minorHAnsi" w:cstheme="minorHAnsi"/>
          <w:spacing w:val="5"/>
          <w:sz w:val="22"/>
          <w:szCs w:val="22"/>
          <w:lang w:val="pt-BR"/>
        </w:rPr>
        <w:t>o prazo de</w:t>
      </w:r>
      <w:r w:rsidR="00D96B9E">
        <w:rPr>
          <w:rFonts w:asciiTheme="minorHAnsi" w:hAnsiTheme="minorHAnsi" w:cstheme="minorHAnsi"/>
          <w:spacing w:val="5"/>
          <w:sz w:val="22"/>
          <w:szCs w:val="22"/>
          <w:lang w:val="pt-BR"/>
        </w:rPr>
        <w:t xml:space="preserve"> até</w:t>
      </w:r>
      <w:r w:rsidR="000B0B32">
        <w:rPr>
          <w:rFonts w:asciiTheme="minorHAnsi" w:hAnsiTheme="minorHAnsi" w:cstheme="minorHAnsi"/>
          <w:spacing w:val="5"/>
          <w:sz w:val="22"/>
          <w:szCs w:val="22"/>
          <w:lang w:val="pt-BR"/>
        </w:rPr>
        <w:t xml:space="preserve"> </w:t>
      </w:r>
      <w:r w:rsidR="00D96B9E">
        <w:rPr>
          <w:rFonts w:asciiTheme="minorHAnsi" w:hAnsiTheme="minorHAnsi" w:cstheme="minorHAnsi"/>
          <w:spacing w:val="5"/>
          <w:sz w:val="22"/>
          <w:szCs w:val="22"/>
          <w:lang w:val="pt-BR"/>
        </w:rPr>
        <w:t>2</w:t>
      </w:r>
      <w:r w:rsidR="000B0B32">
        <w:rPr>
          <w:rFonts w:asciiTheme="minorHAnsi" w:hAnsiTheme="minorHAnsi" w:cstheme="minorHAnsi"/>
          <w:spacing w:val="5"/>
          <w:sz w:val="22"/>
          <w:szCs w:val="22"/>
          <w:lang w:val="pt-BR"/>
        </w:rPr>
        <w:t xml:space="preserve"> (</w:t>
      </w:r>
      <w:r w:rsidR="00D96B9E">
        <w:rPr>
          <w:rFonts w:asciiTheme="minorHAnsi" w:hAnsiTheme="minorHAnsi" w:cstheme="minorHAnsi"/>
          <w:spacing w:val="5"/>
          <w:sz w:val="22"/>
          <w:szCs w:val="22"/>
          <w:lang w:val="pt-BR"/>
        </w:rPr>
        <w:t>dois</w:t>
      </w:r>
      <w:r w:rsidR="000B0B32">
        <w:rPr>
          <w:rFonts w:asciiTheme="minorHAnsi" w:hAnsiTheme="minorHAnsi" w:cstheme="minorHAnsi"/>
          <w:spacing w:val="5"/>
          <w:sz w:val="22"/>
          <w:szCs w:val="22"/>
          <w:lang w:val="pt-BR"/>
        </w:rPr>
        <w:t xml:space="preserve">) Dias Úteis entre </w:t>
      </w:r>
      <w:r w:rsidR="002F524F">
        <w:rPr>
          <w:rFonts w:asciiTheme="minorHAnsi" w:hAnsiTheme="minorHAnsi" w:cstheme="minorHAnsi"/>
          <w:spacing w:val="5"/>
          <w:sz w:val="22"/>
          <w:szCs w:val="22"/>
          <w:lang w:val="pt-BR"/>
        </w:rPr>
        <w:t>a verificação</w:t>
      </w:r>
      <w:r w:rsidR="00D13C8A">
        <w:rPr>
          <w:rFonts w:asciiTheme="minorHAnsi" w:hAnsiTheme="minorHAnsi" w:cstheme="minorHAnsi"/>
          <w:spacing w:val="5"/>
          <w:sz w:val="22"/>
          <w:szCs w:val="22"/>
          <w:lang w:val="pt-BR"/>
        </w:rPr>
        <w:t xml:space="preserve"> </w:t>
      </w:r>
      <w:r w:rsidR="002F524F">
        <w:rPr>
          <w:rFonts w:asciiTheme="minorHAnsi" w:hAnsiTheme="minorHAnsi" w:cstheme="minorHAnsi"/>
          <w:spacing w:val="5"/>
          <w:sz w:val="22"/>
          <w:szCs w:val="22"/>
          <w:lang w:val="pt-BR"/>
        </w:rPr>
        <w:t>do</w:t>
      </w:r>
      <w:r w:rsidR="00BF242C">
        <w:rPr>
          <w:rFonts w:asciiTheme="minorHAnsi" w:hAnsiTheme="minorHAnsi" w:cstheme="minorHAnsi"/>
          <w:spacing w:val="5"/>
          <w:sz w:val="22"/>
          <w:szCs w:val="22"/>
          <w:lang w:val="pt-BR"/>
        </w:rPr>
        <w:t xml:space="preserve"> cumprimento d</w:t>
      </w:r>
      <w:r w:rsidR="00EB52C3">
        <w:rPr>
          <w:rFonts w:asciiTheme="minorHAnsi" w:hAnsiTheme="minorHAnsi" w:cstheme="minorHAnsi"/>
          <w:spacing w:val="5"/>
          <w:sz w:val="22"/>
          <w:szCs w:val="22"/>
          <w:lang w:val="pt-BR"/>
        </w:rPr>
        <w:t>a</w:t>
      </w:r>
      <w:r w:rsidR="00BF242C">
        <w:rPr>
          <w:rFonts w:asciiTheme="minorHAnsi" w:hAnsiTheme="minorHAnsi" w:cstheme="minorHAnsi"/>
          <w:spacing w:val="5"/>
          <w:sz w:val="22"/>
          <w:szCs w:val="22"/>
          <w:lang w:val="pt-BR"/>
        </w:rPr>
        <w:t xml:space="preserve">s </w:t>
      </w:r>
      <w:r w:rsidR="00EB52C3">
        <w:rPr>
          <w:rFonts w:asciiTheme="minorHAnsi" w:hAnsiTheme="minorHAnsi" w:cstheme="minorHAnsi"/>
          <w:spacing w:val="5"/>
          <w:sz w:val="22"/>
          <w:szCs w:val="22"/>
          <w:lang w:val="pt-BR"/>
        </w:rPr>
        <w:t xml:space="preserve">referidas Condições Precedentes </w:t>
      </w:r>
      <w:r w:rsidR="00BF242C">
        <w:rPr>
          <w:rFonts w:asciiTheme="minorHAnsi" w:hAnsiTheme="minorHAnsi" w:cstheme="minorHAnsi"/>
          <w:spacing w:val="5"/>
          <w:sz w:val="22"/>
          <w:szCs w:val="22"/>
          <w:lang w:val="pt-BR"/>
        </w:rPr>
        <w:t xml:space="preserve">e a </w:t>
      </w:r>
      <w:r w:rsidR="00EB52C3">
        <w:rPr>
          <w:rFonts w:asciiTheme="minorHAnsi" w:hAnsiTheme="minorHAnsi" w:cstheme="minorHAnsi"/>
          <w:spacing w:val="5"/>
          <w:sz w:val="22"/>
          <w:szCs w:val="22"/>
          <w:lang w:val="pt-BR"/>
        </w:rPr>
        <w:t xml:space="preserve">efetiva </w:t>
      </w:r>
      <w:r w:rsidR="00BF242C">
        <w:rPr>
          <w:rFonts w:asciiTheme="minorHAnsi" w:hAnsiTheme="minorHAnsi" w:cstheme="minorHAnsi"/>
          <w:spacing w:val="5"/>
          <w:sz w:val="22"/>
          <w:szCs w:val="22"/>
          <w:lang w:val="pt-BR"/>
        </w:rPr>
        <w:t>li</w:t>
      </w:r>
      <w:r w:rsidR="00B3445D">
        <w:rPr>
          <w:rFonts w:asciiTheme="minorHAnsi" w:hAnsiTheme="minorHAnsi" w:cstheme="minorHAnsi"/>
          <w:spacing w:val="5"/>
          <w:sz w:val="22"/>
          <w:szCs w:val="22"/>
          <w:lang w:val="pt-BR"/>
        </w:rPr>
        <w:t xml:space="preserve">beração da parcela </w:t>
      </w:r>
      <w:r w:rsidR="00EB52C3">
        <w:rPr>
          <w:rFonts w:asciiTheme="minorHAnsi" w:hAnsiTheme="minorHAnsi" w:cstheme="minorHAnsi"/>
          <w:spacing w:val="5"/>
          <w:sz w:val="22"/>
          <w:szCs w:val="22"/>
          <w:lang w:val="pt-BR"/>
        </w:rPr>
        <w:t xml:space="preserve">correspondente </w:t>
      </w:r>
      <w:r w:rsidR="00B3445D">
        <w:rPr>
          <w:rFonts w:asciiTheme="minorHAnsi" w:hAnsiTheme="minorHAnsi" w:cstheme="minorHAnsi"/>
          <w:spacing w:val="5"/>
          <w:sz w:val="22"/>
          <w:szCs w:val="22"/>
          <w:lang w:val="pt-BR"/>
        </w:rPr>
        <w:t>do Valor Líquido</w:t>
      </w:r>
      <w:r w:rsidR="001810A3">
        <w:rPr>
          <w:rFonts w:asciiTheme="minorHAnsi" w:hAnsiTheme="minorHAnsi" w:cstheme="minorHAnsi"/>
          <w:spacing w:val="5"/>
          <w:sz w:val="22"/>
          <w:szCs w:val="22"/>
          <w:lang w:val="pt-BR"/>
        </w:rPr>
        <w:t xml:space="preserve">, observando-se, ainda, o </w:t>
      </w:r>
      <w:r w:rsidR="00B3445D">
        <w:rPr>
          <w:rFonts w:asciiTheme="minorHAnsi" w:hAnsiTheme="minorHAnsi" w:cstheme="minorHAnsi"/>
          <w:spacing w:val="5"/>
          <w:sz w:val="22"/>
          <w:szCs w:val="22"/>
          <w:lang w:val="pt-BR"/>
        </w:rPr>
        <w:t>montante mínimo de R$5.000.000,00 (cinco milhões de reais) por parcela</w:t>
      </w:r>
      <w:r w:rsidR="007B1088">
        <w:rPr>
          <w:rFonts w:asciiTheme="minorHAnsi" w:hAnsiTheme="minorHAnsi" w:cstheme="minorHAnsi"/>
          <w:spacing w:val="5"/>
          <w:sz w:val="22"/>
          <w:szCs w:val="22"/>
          <w:lang w:val="pt-BR"/>
        </w:rPr>
        <w:t xml:space="preserve"> a ser liberada</w:t>
      </w:r>
      <w:r w:rsidR="001810A3">
        <w:rPr>
          <w:rFonts w:asciiTheme="minorHAnsi" w:hAnsiTheme="minorHAnsi" w:cstheme="minorHAnsi"/>
          <w:spacing w:val="5"/>
          <w:sz w:val="22"/>
          <w:szCs w:val="22"/>
          <w:lang w:val="pt-BR"/>
        </w:rPr>
        <w:t>.</w:t>
      </w:r>
      <w:bookmarkEnd w:id="127"/>
    </w:p>
    <w:p w14:paraId="2DB05237" w14:textId="77777777" w:rsidR="001810A3" w:rsidRPr="00FE0A0F" w:rsidRDefault="001810A3" w:rsidP="00FE0A0F">
      <w:pPr>
        <w:pStyle w:val="PargrafodaLista"/>
        <w:spacing w:line="320" w:lineRule="exact"/>
        <w:ind w:left="0"/>
        <w:contextualSpacing/>
        <w:jc w:val="both"/>
        <w:rPr>
          <w:rFonts w:asciiTheme="minorHAnsi" w:hAnsiTheme="minorHAnsi" w:cstheme="minorHAnsi"/>
          <w:sz w:val="22"/>
          <w:szCs w:val="22"/>
          <w:lang w:val="pt-BR"/>
        </w:rPr>
      </w:pPr>
    </w:p>
    <w:p w14:paraId="604ED707" w14:textId="370C68A1" w:rsidR="00214102" w:rsidRPr="00DC7597" w:rsidRDefault="005F1EA9"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r>
        <w:rPr>
          <w:rFonts w:asciiTheme="minorHAnsi" w:hAnsiTheme="minorHAnsi" w:cstheme="minorHAnsi"/>
          <w:sz w:val="22"/>
          <w:szCs w:val="22"/>
          <w:lang w:val="pt-BR"/>
        </w:rPr>
        <w:t xml:space="preserve"> </w:t>
      </w:r>
      <w:bookmarkStart w:id="129" w:name="_Ref88673232"/>
      <w:r w:rsidR="00214102" w:rsidRPr="00DC7597">
        <w:rPr>
          <w:rFonts w:asciiTheme="minorHAnsi" w:hAnsiTheme="minorHAnsi" w:cstheme="minorHAnsi"/>
          <w:sz w:val="22"/>
          <w:szCs w:val="22"/>
          <w:lang w:val="pt-BR"/>
        </w:rPr>
        <w:t>O não cumprimento em até</w:t>
      </w:r>
      <w:r w:rsidR="00BC28D7" w:rsidRPr="00DC7597">
        <w:rPr>
          <w:rFonts w:asciiTheme="minorHAnsi" w:hAnsiTheme="minorHAnsi" w:cstheme="minorHAnsi"/>
          <w:sz w:val="22"/>
          <w:szCs w:val="22"/>
          <w:lang w:val="pt-BR"/>
        </w:rPr>
        <w:t xml:space="preserve"> </w:t>
      </w:r>
      <w:r w:rsidR="00376787" w:rsidRPr="00DC7597">
        <w:rPr>
          <w:rFonts w:asciiTheme="minorHAnsi" w:hAnsiTheme="minorHAnsi" w:cstheme="minorHAnsi"/>
          <w:sz w:val="22"/>
          <w:szCs w:val="22"/>
          <w:lang w:val="pt-BR"/>
        </w:rPr>
        <w:t xml:space="preserve">90 </w:t>
      </w:r>
      <w:r w:rsidR="00CB5995" w:rsidRPr="00DC7597">
        <w:rPr>
          <w:rFonts w:asciiTheme="minorHAnsi" w:hAnsiTheme="minorHAnsi" w:cstheme="minorHAnsi"/>
          <w:sz w:val="22"/>
          <w:szCs w:val="22"/>
          <w:lang w:val="pt-BR"/>
        </w:rPr>
        <w:t xml:space="preserve">(noventa) </w:t>
      </w:r>
      <w:r w:rsidR="00214102" w:rsidRPr="00DC7597">
        <w:rPr>
          <w:rFonts w:asciiTheme="minorHAnsi" w:hAnsiTheme="minorHAnsi" w:cstheme="minorHAnsi"/>
          <w:sz w:val="22"/>
          <w:szCs w:val="22"/>
          <w:lang w:val="pt-BR"/>
        </w:rPr>
        <w:t>dias</w:t>
      </w:r>
      <w:r w:rsidR="00891646" w:rsidRPr="00DC7597">
        <w:rPr>
          <w:rFonts w:asciiTheme="minorHAnsi" w:hAnsiTheme="minorHAnsi" w:cstheme="minorHAnsi"/>
          <w:sz w:val="22"/>
          <w:szCs w:val="22"/>
          <w:lang w:val="pt-BR"/>
        </w:rPr>
        <w:t>, contados da Data de Emissão,</w:t>
      </w:r>
      <w:r w:rsidR="00214102" w:rsidRPr="00DC7597">
        <w:rPr>
          <w:rFonts w:asciiTheme="minorHAnsi" w:hAnsiTheme="minorHAnsi" w:cstheme="minorHAnsi"/>
          <w:sz w:val="22"/>
          <w:szCs w:val="22"/>
          <w:lang w:val="pt-BR"/>
        </w:rPr>
        <w:t xml:space="preserve"> d</w:t>
      </w:r>
      <w:r w:rsidR="00EB52C3">
        <w:rPr>
          <w:rFonts w:asciiTheme="minorHAnsi" w:hAnsiTheme="minorHAnsi" w:cstheme="minorHAnsi"/>
          <w:sz w:val="22"/>
          <w:szCs w:val="22"/>
          <w:lang w:val="pt-BR"/>
        </w:rPr>
        <w:t xml:space="preserve">e todas </w:t>
      </w:r>
      <w:r w:rsidR="00214102" w:rsidRPr="00DC7597">
        <w:rPr>
          <w:rFonts w:asciiTheme="minorHAnsi" w:hAnsiTheme="minorHAnsi" w:cstheme="minorHAnsi"/>
          <w:sz w:val="22"/>
          <w:szCs w:val="22"/>
          <w:lang w:val="pt-BR"/>
        </w:rPr>
        <w:t xml:space="preserve">as Condições Precedentes, a contar da </w:t>
      </w:r>
      <w:r w:rsidR="005B4249" w:rsidRPr="00DC7597">
        <w:rPr>
          <w:rFonts w:asciiTheme="minorHAnsi" w:hAnsiTheme="minorHAnsi" w:cstheme="minorHAnsi"/>
          <w:sz w:val="22"/>
          <w:szCs w:val="22"/>
          <w:lang w:val="pt-BR"/>
        </w:rPr>
        <w:t>Data de Emissão</w:t>
      </w:r>
      <w:r w:rsidR="00214102" w:rsidRPr="00DC7597">
        <w:rPr>
          <w:rFonts w:asciiTheme="minorHAnsi" w:hAnsiTheme="minorHAnsi" w:cstheme="minorHAnsi"/>
          <w:sz w:val="22"/>
          <w:szCs w:val="22"/>
          <w:lang w:val="pt-BR"/>
        </w:rPr>
        <w:t xml:space="preserve">, </w:t>
      </w:r>
      <w:r w:rsidR="00600B66" w:rsidRPr="00DC7597">
        <w:rPr>
          <w:rFonts w:asciiTheme="minorHAnsi" w:hAnsiTheme="minorHAnsi" w:cstheme="minorHAnsi"/>
          <w:sz w:val="22"/>
          <w:szCs w:val="22"/>
          <w:lang w:val="pt-BR"/>
        </w:rPr>
        <w:t>observados os prazos específicos previstos nesta escritura,</w:t>
      </w:r>
      <w:r w:rsidR="007C5906" w:rsidRPr="00DC7597">
        <w:rPr>
          <w:rFonts w:asciiTheme="minorHAnsi" w:hAnsiTheme="minorHAnsi" w:cstheme="minorHAnsi"/>
          <w:sz w:val="22"/>
          <w:szCs w:val="22"/>
          <w:lang w:val="pt-BR"/>
        </w:rPr>
        <w:t xml:space="preserve"> </w:t>
      </w:r>
      <w:r w:rsidR="001810A3">
        <w:rPr>
          <w:rFonts w:asciiTheme="minorHAnsi" w:hAnsiTheme="minorHAnsi" w:cstheme="minorHAnsi"/>
          <w:sz w:val="22"/>
          <w:szCs w:val="22"/>
          <w:lang w:val="pt-BR"/>
        </w:rPr>
        <w:t xml:space="preserve">para que ocorra a primeira liberação do Valor Líquido, nos termos das Cláusulas </w:t>
      </w:r>
      <w:r w:rsidR="00965438">
        <w:rPr>
          <w:rFonts w:asciiTheme="minorHAnsi" w:hAnsiTheme="minorHAnsi" w:cstheme="minorHAnsi"/>
          <w:sz w:val="22"/>
          <w:szCs w:val="22"/>
          <w:lang w:val="pt-BR"/>
        </w:rPr>
        <w:fldChar w:fldCharType="begin"/>
      </w:r>
      <w:r w:rsidR="00965438">
        <w:rPr>
          <w:rFonts w:asciiTheme="minorHAnsi" w:hAnsiTheme="minorHAnsi" w:cstheme="minorHAnsi"/>
          <w:sz w:val="22"/>
          <w:szCs w:val="22"/>
          <w:lang w:val="pt-BR"/>
        </w:rPr>
        <w:instrText xml:space="preserve"> REF _Ref7690884 \r \h </w:instrText>
      </w:r>
      <w:r w:rsidR="00965438">
        <w:rPr>
          <w:rFonts w:asciiTheme="minorHAnsi" w:hAnsiTheme="minorHAnsi" w:cstheme="minorHAnsi"/>
          <w:sz w:val="22"/>
          <w:szCs w:val="22"/>
          <w:lang w:val="pt-BR"/>
        </w:rPr>
      </w:r>
      <w:r w:rsidR="00965438">
        <w:rPr>
          <w:rFonts w:asciiTheme="minorHAnsi" w:hAnsiTheme="minorHAnsi" w:cstheme="minorHAnsi"/>
          <w:sz w:val="22"/>
          <w:szCs w:val="22"/>
          <w:lang w:val="pt-BR"/>
        </w:rPr>
        <w:fldChar w:fldCharType="separate"/>
      </w:r>
      <w:r w:rsidR="00965438">
        <w:rPr>
          <w:rFonts w:asciiTheme="minorHAnsi" w:hAnsiTheme="minorHAnsi" w:cstheme="minorHAnsi"/>
          <w:sz w:val="22"/>
          <w:szCs w:val="22"/>
          <w:lang w:val="pt-BR"/>
        </w:rPr>
        <w:t>4.10.1</w:t>
      </w:r>
      <w:r w:rsidR="00965438">
        <w:rPr>
          <w:rFonts w:asciiTheme="minorHAnsi" w:hAnsiTheme="minorHAnsi" w:cstheme="minorHAnsi"/>
          <w:sz w:val="22"/>
          <w:szCs w:val="22"/>
          <w:lang w:val="pt-BR"/>
        </w:rPr>
        <w:fldChar w:fldCharType="end"/>
      </w:r>
      <w:r w:rsidR="001810A3">
        <w:rPr>
          <w:rFonts w:asciiTheme="minorHAnsi" w:hAnsiTheme="minorHAnsi" w:cstheme="minorHAnsi"/>
          <w:sz w:val="22"/>
          <w:szCs w:val="22"/>
          <w:lang w:val="pt-BR"/>
        </w:rPr>
        <w:t xml:space="preserve"> e </w:t>
      </w:r>
      <w:r w:rsidR="00965438">
        <w:rPr>
          <w:rFonts w:asciiTheme="minorHAnsi" w:hAnsiTheme="minorHAnsi" w:cstheme="minorHAnsi"/>
          <w:sz w:val="22"/>
          <w:szCs w:val="22"/>
          <w:lang w:val="pt-BR"/>
        </w:rPr>
        <w:fldChar w:fldCharType="begin"/>
      </w:r>
      <w:r w:rsidR="00965438">
        <w:rPr>
          <w:rFonts w:asciiTheme="minorHAnsi" w:hAnsiTheme="minorHAnsi" w:cstheme="minorHAnsi"/>
          <w:sz w:val="22"/>
          <w:szCs w:val="22"/>
          <w:lang w:val="pt-BR"/>
        </w:rPr>
        <w:instrText xml:space="preserve"> REF _Ref88132641 \r \h </w:instrText>
      </w:r>
      <w:r w:rsidR="00965438">
        <w:rPr>
          <w:rFonts w:asciiTheme="minorHAnsi" w:hAnsiTheme="minorHAnsi" w:cstheme="minorHAnsi"/>
          <w:sz w:val="22"/>
          <w:szCs w:val="22"/>
          <w:lang w:val="pt-BR"/>
        </w:rPr>
      </w:r>
      <w:r w:rsidR="00965438">
        <w:rPr>
          <w:rFonts w:asciiTheme="minorHAnsi" w:hAnsiTheme="minorHAnsi" w:cstheme="minorHAnsi"/>
          <w:sz w:val="22"/>
          <w:szCs w:val="22"/>
          <w:lang w:val="pt-BR"/>
        </w:rPr>
        <w:fldChar w:fldCharType="separate"/>
      </w:r>
      <w:r w:rsidR="00965438">
        <w:rPr>
          <w:rFonts w:asciiTheme="minorHAnsi" w:hAnsiTheme="minorHAnsi" w:cstheme="minorHAnsi"/>
          <w:sz w:val="22"/>
          <w:szCs w:val="22"/>
          <w:lang w:val="pt-BR"/>
        </w:rPr>
        <w:t>4.10.2</w:t>
      </w:r>
      <w:r w:rsidR="00965438">
        <w:rPr>
          <w:rFonts w:asciiTheme="minorHAnsi" w:hAnsiTheme="minorHAnsi" w:cstheme="minorHAnsi"/>
          <w:sz w:val="22"/>
          <w:szCs w:val="22"/>
          <w:lang w:val="pt-BR"/>
        </w:rPr>
        <w:fldChar w:fldCharType="end"/>
      </w:r>
      <w:r w:rsidR="001810A3">
        <w:rPr>
          <w:rFonts w:asciiTheme="minorHAnsi" w:hAnsiTheme="minorHAnsi" w:cstheme="minorHAnsi"/>
          <w:sz w:val="22"/>
          <w:szCs w:val="22"/>
          <w:lang w:val="pt-BR"/>
        </w:rPr>
        <w:t xml:space="preserve"> acima, </w:t>
      </w:r>
      <w:r w:rsidR="00891646" w:rsidRPr="00DC7597">
        <w:rPr>
          <w:rFonts w:asciiTheme="minorHAnsi" w:hAnsiTheme="minorHAnsi" w:cstheme="minorHAnsi"/>
          <w:sz w:val="22"/>
          <w:szCs w:val="22"/>
          <w:lang w:val="pt-BR"/>
        </w:rPr>
        <w:t>a</w:t>
      </w:r>
      <w:r w:rsidR="00214102" w:rsidRPr="00DC7597">
        <w:rPr>
          <w:rFonts w:asciiTheme="minorHAnsi" w:hAnsiTheme="minorHAnsi" w:cstheme="minorHAnsi"/>
          <w:sz w:val="22"/>
          <w:szCs w:val="22"/>
          <w:lang w:val="pt-BR"/>
        </w:rPr>
        <w:t xml:space="preserve">carretará </w:t>
      </w:r>
      <w:r w:rsidR="00880F9A" w:rsidRPr="00DC7597">
        <w:rPr>
          <w:rFonts w:asciiTheme="minorHAnsi" w:hAnsiTheme="minorHAnsi" w:cstheme="minorHAnsi"/>
          <w:sz w:val="22"/>
          <w:szCs w:val="22"/>
          <w:lang w:val="pt-BR"/>
        </w:rPr>
        <w:t>no cancelamento das Debêntures e da rescisão dos demais Documentos da Operação</w:t>
      </w:r>
      <w:r w:rsidR="00214102" w:rsidRPr="00DC7597">
        <w:rPr>
          <w:rFonts w:asciiTheme="minorHAnsi" w:hAnsiTheme="minorHAnsi" w:cstheme="minorHAnsi"/>
          <w:sz w:val="22"/>
          <w:szCs w:val="22"/>
          <w:lang w:val="pt-BR"/>
        </w:rPr>
        <w:t xml:space="preserve"> sem ônus para as Partes, ressalvada a obrigação da </w:t>
      </w:r>
      <w:r w:rsidR="00025A25" w:rsidRPr="00DC7597">
        <w:rPr>
          <w:rFonts w:asciiTheme="minorHAnsi" w:hAnsiTheme="minorHAnsi" w:cstheme="minorHAnsi"/>
          <w:sz w:val="22"/>
          <w:szCs w:val="22"/>
          <w:lang w:val="pt-BR"/>
        </w:rPr>
        <w:t>Companhia</w:t>
      </w:r>
      <w:r w:rsidR="00214102" w:rsidRPr="00DC7597">
        <w:rPr>
          <w:rFonts w:asciiTheme="minorHAnsi" w:hAnsiTheme="minorHAnsi" w:cstheme="minorHAnsi"/>
          <w:sz w:val="22"/>
          <w:szCs w:val="22"/>
          <w:lang w:val="pt-BR"/>
        </w:rPr>
        <w:t xml:space="preserve"> de no prazo de </w:t>
      </w:r>
      <w:r w:rsidR="00BC28D7" w:rsidRPr="00DC7597">
        <w:rPr>
          <w:rFonts w:asciiTheme="minorHAnsi" w:hAnsiTheme="minorHAnsi" w:cstheme="minorHAnsi"/>
          <w:sz w:val="22"/>
          <w:szCs w:val="22"/>
          <w:lang w:val="pt-BR"/>
        </w:rPr>
        <w:t>5 (cinco)</w:t>
      </w:r>
      <w:r w:rsidR="004A4ABB" w:rsidRPr="00DC7597">
        <w:rPr>
          <w:rFonts w:asciiTheme="minorHAnsi" w:hAnsiTheme="minorHAnsi" w:cstheme="minorHAnsi"/>
          <w:sz w:val="22"/>
          <w:szCs w:val="22"/>
          <w:lang w:val="pt-BR"/>
        </w:rPr>
        <w:t xml:space="preserve"> </w:t>
      </w:r>
      <w:r w:rsidR="00214102" w:rsidRPr="00DC7597">
        <w:rPr>
          <w:rFonts w:asciiTheme="minorHAnsi" w:hAnsiTheme="minorHAnsi" w:cstheme="minorHAnsi"/>
          <w:sz w:val="22"/>
          <w:szCs w:val="22"/>
          <w:lang w:val="pt-BR"/>
        </w:rPr>
        <w:t>Dias Úteis do recebimento de notificação da Debenturista neste sentido, pagar ou reembolsar, conforme o caso, a Debenturista de todos os custos e Despesas efetivamente incorridos pela Debenturista até a data da rescisão.</w:t>
      </w:r>
      <w:bookmarkEnd w:id="128"/>
      <w:bookmarkEnd w:id="129"/>
      <w:r w:rsidR="00880F9A" w:rsidRPr="00DC7597">
        <w:rPr>
          <w:rFonts w:asciiTheme="minorHAnsi" w:hAnsiTheme="minorHAnsi" w:cstheme="minorHAnsi"/>
          <w:sz w:val="22"/>
          <w:szCs w:val="22"/>
          <w:lang w:val="pt-BR"/>
        </w:rPr>
        <w:t xml:space="preserve"> </w:t>
      </w:r>
    </w:p>
    <w:p w14:paraId="4B9C1995" w14:textId="77777777" w:rsidR="00214102" w:rsidRPr="00DC7597" w:rsidRDefault="00214102" w:rsidP="00DC7597">
      <w:pPr>
        <w:pStyle w:val="sub"/>
        <w:spacing w:before="0" w:after="0" w:line="320" w:lineRule="exact"/>
        <w:contextualSpacing/>
        <w:rPr>
          <w:rFonts w:asciiTheme="minorHAnsi" w:hAnsiTheme="minorHAnsi" w:cstheme="minorHAnsi"/>
        </w:rPr>
      </w:pPr>
    </w:p>
    <w:p w14:paraId="3E8E5480" w14:textId="76F03A5B" w:rsidR="00214102" w:rsidRPr="00DC7597" w:rsidRDefault="00214102"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Na hipótese prevista na </w:t>
      </w:r>
      <w:r w:rsidR="007653B6" w:rsidRPr="00DC7597">
        <w:rPr>
          <w:rFonts w:asciiTheme="minorHAnsi" w:hAnsiTheme="minorHAnsi" w:cstheme="minorHAnsi"/>
          <w:sz w:val="22"/>
          <w:szCs w:val="22"/>
          <w:lang w:val="pt-BR"/>
        </w:rPr>
        <w:t>Cláusula</w:t>
      </w:r>
      <w:r w:rsidRPr="00DC7597">
        <w:rPr>
          <w:rFonts w:asciiTheme="minorHAnsi" w:hAnsiTheme="minorHAnsi" w:cstheme="minorHAnsi"/>
          <w:sz w:val="22"/>
          <w:szCs w:val="22"/>
          <w:lang w:val="pt-BR"/>
        </w:rPr>
        <w:t xml:space="preserve"> </w:t>
      </w:r>
      <w:r w:rsidR="00A77B05">
        <w:rPr>
          <w:rFonts w:asciiTheme="minorHAnsi" w:hAnsiTheme="minorHAnsi" w:cstheme="minorHAnsi"/>
          <w:sz w:val="22"/>
          <w:szCs w:val="22"/>
          <w:lang w:val="pt-BR"/>
        </w:rPr>
        <w:fldChar w:fldCharType="begin"/>
      </w:r>
      <w:r w:rsidR="00A77B05">
        <w:rPr>
          <w:rFonts w:asciiTheme="minorHAnsi" w:hAnsiTheme="minorHAnsi" w:cstheme="minorHAnsi"/>
          <w:sz w:val="22"/>
          <w:szCs w:val="22"/>
          <w:lang w:val="pt-BR"/>
        </w:rPr>
        <w:instrText xml:space="preserve"> REF _Ref88673232 \r \h </w:instrText>
      </w:r>
      <w:r w:rsidR="00A77B05">
        <w:rPr>
          <w:rFonts w:asciiTheme="minorHAnsi" w:hAnsiTheme="minorHAnsi" w:cstheme="minorHAnsi"/>
          <w:sz w:val="22"/>
          <w:szCs w:val="22"/>
          <w:lang w:val="pt-BR"/>
        </w:rPr>
      </w:r>
      <w:r w:rsidR="00A77B05">
        <w:rPr>
          <w:rFonts w:asciiTheme="minorHAnsi" w:hAnsiTheme="minorHAnsi" w:cstheme="minorHAnsi"/>
          <w:sz w:val="22"/>
          <w:szCs w:val="22"/>
          <w:lang w:val="pt-BR"/>
        </w:rPr>
        <w:fldChar w:fldCharType="separate"/>
      </w:r>
      <w:r w:rsidR="00A77B05">
        <w:rPr>
          <w:rFonts w:asciiTheme="minorHAnsi" w:hAnsiTheme="minorHAnsi" w:cstheme="minorHAnsi"/>
          <w:sz w:val="22"/>
          <w:szCs w:val="22"/>
          <w:lang w:val="pt-BR"/>
        </w:rPr>
        <w:t>4.10.3</w:t>
      </w:r>
      <w:r w:rsidR="00A77B05">
        <w:rPr>
          <w:rFonts w:asciiTheme="minorHAnsi" w:hAnsiTheme="minorHAnsi" w:cstheme="minorHAnsi"/>
          <w:sz w:val="22"/>
          <w:szCs w:val="22"/>
          <w:lang w:val="pt-BR"/>
        </w:rPr>
        <w:fldChar w:fldCharType="end"/>
      </w:r>
      <w:r w:rsidRPr="00DC7597">
        <w:rPr>
          <w:rFonts w:asciiTheme="minorHAnsi" w:hAnsiTheme="minorHAnsi" w:cstheme="minorHAnsi"/>
          <w:sz w:val="22"/>
          <w:szCs w:val="22"/>
          <w:lang w:val="pt-BR"/>
        </w:rPr>
        <w:t xml:space="preserve"> acima, a Securitizadora, exclusivamente e no limite dos recursos do Patrimônio Separado ou dos recursos recebidos pela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deverá restituir aos respectivos investidores dos CRI a totalidade do valor de subscrição e integralização dos CRI, acrescido </w:t>
      </w:r>
      <w:r w:rsidR="00891646" w:rsidRPr="00DC7597">
        <w:rPr>
          <w:rFonts w:asciiTheme="minorHAnsi" w:hAnsiTheme="minorHAnsi" w:cstheme="minorHAnsi"/>
          <w:sz w:val="22"/>
          <w:szCs w:val="22"/>
          <w:lang w:val="pt-BR"/>
        </w:rPr>
        <w:t>da Remuneração</w:t>
      </w:r>
      <w:r w:rsidR="005B4249" w:rsidRPr="00DC7597">
        <w:rPr>
          <w:rFonts w:asciiTheme="minorHAnsi" w:hAnsiTheme="minorHAnsi" w:cstheme="minorHAnsi"/>
          <w:color w:val="000000" w:themeColor="text1"/>
          <w:sz w:val="22"/>
          <w:szCs w:val="22"/>
          <w:lang w:val="pt-BR"/>
        </w:rPr>
        <w:t xml:space="preserve">, calculado </w:t>
      </w:r>
      <w:r w:rsidR="005B4249" w:rsidRPr="00DC7597">
        <w:rPr>
          <w:rFonts w:asciiTheme="minorHAnsi" w:hAnsiTheme="minorHAnsi" w:cstheme="minorHAnsi"/>
          <w:i/>
          <w:color w:val="000000" w:themeColor="text1"/>
          <w:sz w:val="22"/>
          <w:szCs w:val="22"/>
          <w:lang w:val="pt-BR"/>
        </w:rPr>
        <w:t>pro rata temporis</w:t>
      </w:r>
      <w:r w:rsidR="005B4249" w:rsidRPr="00DC7597">
        <w:rPr>
          <w:rFonts w:asciiTheme="minorHAnsi" w:hAnsiTheme="minorHAnsi" w:cstheme="minorHAnsi"/>
          <w:color w:val="000000" w:themeColor="text1"/>
          <w:sz w:val="22"/>
          <w:szCs w:val="22"/>
          <w:lang w:val="pt-BR"/>
        </w:rPr>
        <w:t xml:space="preserve"> </w:t>
      </w:r>
      <w:r w:rsidR="008D5015" w:rsidRPr="00DC7597">
        <w:rPr>
          <w:rFonts w:asciiTheme="minorHAnsi" w:hAnsiTheme="minorHAnsi" w:cstheme="minorHAnsi"/>
          <w:color w:val="000000" w:themeColor="text1"/>
          <w:sz w:val="22"/>
          <w:szCs w:val="22"/>
          <w:lang w:val="pt-BR"/>
        </w:rPr>
        <w:t xml:space="preserve">desde </w:t>
      </w:r>
      <w:r w:rsidR="005B4249" w:rsidRPr="00DC7597">
        <w:rPr>
          <w:rFonts w:asciiTheme="minorHAnsi" w:hAnsiTheme="minorHAnsi" w:cstheme="minorHAnsi"/>
          <w:color w:val="000000" w:themeColor="text1"/>
          <w:sz w:val="22"/>
          <w:szCs w:val="22"/>
          <w:lang w:val="pt-BR"/>
        </w:rPr>
        <w:t xml:space="preserve">a </w:t>
      </w:r>
      <w:r w:rsidR="00891646" w:rsidRPr="00DC7597">
        <w:rPr>
          <w:rFonts w:asciiTheme="minorHAnsi" w:hAnsiTheme="minorHAnsi" w:cstheme="minorHAnsi"/>
          <w:color w:val="000000" w:themeColor="text1"/>
          <w:sz w:val="22"/>
          <w:szCs w:val="22"/>
          <w:lang w:val="pt-BR"/>
        </w:rPr>
        <w:t>Data de Integralização</w:t>
      </w:r>
      <w:r w:rsidR="005B4249" w:rsidRPr="00DC7597">
        <w:rPr>
          <w:rFonts w:asciiTheme="minorHAnsi" w:hAnsiTheme="minorHAnsi" w:cstheme="minorHAnsi"/>
          <w:color w:val="000000" w:themeColor="text1"/>
          <w:sz w:val="22"/>
          <w:szCs w:val="22"/>
          <w:lang w:val="pt-BR"/>
        </w:rPr>
        <w:t xml:space="preserve"> dos CRI até o resgate antecipado total dos CRI,</w:t>
      </w:r>
      <w:r w:rsidRPr="00DC7597">
        <w:rPr>
          <w:rFonts w:asciiTheme="minorHAnsi" w:hAnsiTheme="minorHAnsi" w:cstheme="minorHAnsi"/>
          <w:sz w:val="22"/>
          <w:szCs w:val="22"/>
          <w:lang w:val="pt-BR"/>
        </w:rPr>
        <w:t xml:space="preserve"> e demais juros e encargos moratórios</w:t>
      </w:r>
      <w:r w:rsidR="0002106D" w:rsidRPr="00DC7597">
        <w:rPr>
          <w:rFonts w:asciiTheme="minorHAnsi" w:hAnsiTheme="minorHAnsi" w:cstheme="minorHAnsi"/>
          <w:sz w:val="22"/>
          <w:szCs w:val="22"/>
          <w:lang w:val="pt-BR"/>
        </w:rPr>
        <w:t xml:space="preserve"> eventualmente</w:t>
      </w:r>
      <w:r w:rsidRPr="00DC7597">
        <w:rPr>
          <w:rFonts w:asciiTheme="minorHAnsi" w:hAnsiTheme="minorHAnsi" w:cstheme="minorHAnsi"/>
          <w:sz w:val="22"/>
          <w:szCs w:val="22"/>
          <w:lang w:val="pt-BR"/>
        </w:rPr>
        <w:t xml:space="preserve"> previstos </w:t>
      </w:r>
      <w:r w:rsidR="00E47A43" w:rsidRPr="00DC7597">
        <w:rPr>
          <w:rFonts w:asciiTheme="minorHAnsi" w:hAnsiTheme="minorHAnsi" w:cstheme="minorHAnsi"/>
          <w:sz w:val="22"/>
          <w:szCs w:val="22"/>
          <w:lang w:val="pt-BR"/>
        </w:rPr>
        <w:t>nesta</w:t>
      </w:r>
      <w:r w:rsidRPr="00DC7597">
        <w:rPr>
          <w:rFonts w:asciiTheme="minorHAnsi" w:hAnsiTheme="minorHAnsi" w:cstheme="minorHAnsi"/>
          <w:sz w:val="22"/>
          <w:szCs w:val="22"/>
          <w:lang w:val="pt-BR"/>
        </w:rPr>
        <w:t xml:space="preserve"> Escritura. Os eventuais rendimentos auferidos serão utilizados pela </w:t>
      </w:r>
      <w:r w:rsidR="005B4249" w:rsidRPr="00DC7597">
        <w:rPr>
          <w:rFonts w:asciiTheme="minorHAnsi" w:hAnsiTheme="minorHAnsi" w:cstheme="minorHAnsi"/>
          <w:sz w:val="22"/>
          <w:szCs w:val="22"/>
          <w:lang w:val="pt-BR"/>
        </w:rPr>
        <w:t>Securitizadora</w:t>
      </w:r>
      <w:r w:rsidRPr="00DC7597">
        <w:rPr>
          <w:rFonts w:asciiTheme="minorHAnsi" w:hAnsiTheme="minorHAnsi" w:cstheme="minorHAnsi"/>
          <w:sz w:val="22"/>
          <w:szCs w:val="22"/>
          <w:lang w:val="pt-BR"/>
        </w:rPr>
        <w:t xml:space="preserve"> para o pagamento dos valores devidos aos titulares dos CRI em virtude do resgate antecipado </w:t>
      </w:r>
      <w:r w:rsidR="0002106D" w:rsidRPr="00DC7597">
        <w:rPr>
          <w:rFonts w:asciiTheme="minorHAnsi" w:hAnsiTheme="minorHAnsi" w:cstheme="minorHAnsi"/>
          <w:sz w:val="22"/>
          <w:szCs w:val="22"/>
          <w:lang w:val="pt-BR"/>
        </w:rPr>
        <w:t xml:space="preserve">total </w:t>
      </w:r>
      <w:r w:rsidRPr="00DC7597">
        <w:rPr>
          <w:rFonts w:asciiTheme="minorHAnsi" w:hAnsiTheme="minorHAnsi" w:cstheme="minorHAnsi"/>
          <w:sz w:val="22"/>
          <w:szCs w:val="22"/>
          <w:lang w:val="pt-BR"/>
        </w:rPr>
        <w:t xml:space="preserve">dos CRI, observado o previsto no Termo de Securitização, sem prejuízo da obrigação da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realizar o pagamento de eventual saldo devedor.</w:t>
      </w:r>
      <w:r w:rsidR="00880F9A" w:rsidRPr="00DC7597">
        <w:rPr>
          <w:rFonts w:asciiTheme="minorHAnsi" w:hAnsiTheme="minorHAnsi" w:cstheme="minorHAnsi"/>
          <w:sz w:val="22"/>
          <w:szCs w:val="22"/>
          <w:lang w:val="pt-BR"/>
        </w:rPr>
        <w:t xml:space="preserve"> </w:t>
      </w:r>
    </w:p>
    <w:p w14:paraId="754C9780" w14:textId="77777777" w:rsidR="006749F5" w:rsidRPr="00DC7597" w:rsidRDefault="006749F5" w:rsidP="00DC7597">
      <w:pPr>
        <w:pStyle w:val="PargrafodaLista"/>
        <w:spacing w:line="320" w:lineRule="exact"/>
        <w:ind w:left="0"/>
        <w:contextualSpacing/>
        <w:jc w:val="both"/>
        <w:rPr>
          <w:rFonts w:asciiTheme="minorHAnsi" w:hAnsiTheme="minorHAnsi" w:cstheme="minorHAnsi"/>
          <w:sz w:val="22"/>
          <w:szCs w:val="22"/>
          <w:lang w:val="pt-BR"/>
        </w:rPr>
      </w:pPr>
    </w:p>
    <w:p w14:paraId="165D0403" w14:textId="7674543A" w:rsidR="006749F5" w:rsidRPr="00DC7597" w:rsidRDefault="006749F5"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bookmarkStart w:id="130" w:name="_Ref6145640"/>
      <w:bookmarkStart w:id="131" w:name="_Ref22572495"/>
      <w:r w:rsidRPr="00DC7597">
        <w:rPr>
          <w:rFonts w:asciiTheme="minorHAnsi" w:hAnsiTheme="minorHAnsi" w:cstheme="minorHAnsi"/>
          <w:sz w:val="22"/>
          <w:szCs w:val="22"/>
          <w:lang w:val="pt-BR"/>
        </w:rPr>
        <w:t xml:space="preserve">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desde já autoriza a Securitizadora a deduzir do Valor Total da Emissão a ser pago à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o</w:t>
      </w:r>
      <w:r w:rsidR="00BC28D7" w:rsidRPr="00DC7597">
        <w:rPr>
          <w:rFonts w:asciiTheme="minorHAnsi" w:hAnsiTheme="minorHAnsi" w:cstheme="minorHAnsi"/>
          <w:sz w:val="22"/>
          <w:szCs w:val="22"/>
          <w:lang w:val="pt-BR"/>
        </w:rPr>
        <w:t>s seguintes</w:t>
      </w:r>
      <w:r w:rsidRPr="00DC7597">
        <w:rPr>
          <w:rFonts w:asciiTheme="minorHAnsi" w:hAnsiTheme="minorHAnsi" w:cstheme="minorHAnsi"/>
          <w:sz w:val="22"/>
          <w:szCs w:val="22"/>
          <w:lang w:val="pt-BR"/>
        </w:rPr>
        <w:t xml:space="preserve"> montante</w:t>
      </w:r>
      <w:r w:rsidR="00BC28D7" w:rsidRPr="00DC7597">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w:t>
      </w:r>
      <w:r w:rsidR="00845B4B" w:rsidRPr="00DC7597">
        <w:rPr>
          <w:rFonts w:asciiTheme="minorHAnsi" w:hAnsiTheme="minorHAnsi" w:cstheme="minorHAnsi"/>
          <w:sz w:val="22"/>
          <w:szCs w:val="22"/>
          <w:lang w:val="pt-BR"/>
        </w:rPr>
        <w:t>(</w:t>
      </w:r>
      <w:r w:rsidR="00BC28D7" w:rsidRPr="00DC7597">
        <w:rPr>
          <w:rFonts w:asciiTheme="minorHAnsi" w:hAnsiTheme="minorHAnsi" w:cstheme="minorHAnsi"/>
          <w:sz w:val="22"/>
          <w:szCs w:val="22"/>
          <w:lang w:val="pt-BR"/>
        </w:rPr>
        <w:t>i)</w:t>
      </w:r>
      <w:r w:rsidRPr="00DC7597">
        <w:rPr>
          <w:rFonts w:asciiTheme="minorHAnsi" w:hAnsiTheme="minorHAnsi" w:cstheme="minorHAnsi"/>
          <w:sz w:val="22"/>
          <w:szCs w:val="22"/>
          <w:lang w:val="pt-BR"/>
        </w:rPr>
        <w:t xml:space="preserve"> </w:t>
      </w:r>
      <w:r w:rsidR="007F71D8" w:rsidRPr="007B4C87">
        <w:rPr>
          <w:rFonts w:asciiTheme="minorHAnsi" w:hAnsiTheme="minorHAnsi" w:cstheme="minorHAnsi"/>
          <w:sz w:val="22"/>
          <w:szCs w:val="22"/>
          <w:lang w:val="pt-BR"/>
        </w:rPr>
        <w:t>R$ 798.701,09</w:t>
      </w:r>
      <w:r w:rsidR="007F71D8" w:rsidRPr="00F24A3C">
        <w:rPr>
          <w:rFonts w:asciiTheme="minorHAnsi" w:hAnsiTheme="minorHAnsi" w:cstheme="minorHAnsi"/>
          <w:sz w:val="22"/>
          <w:szCs w:val="22"/>
          <w:lang w:val="pt-BR"/>
        </w:rPr>
        <w:t xml:space="preserve"> (setecentos e noventa e oito mil, setecentos e um reais, e nove centavos) </w:t>
      </w:r>
      <w:r w:rsidR="009905D8"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referente</w:t>
      </w:r>
      <w:r w:rsidR="00BA10AB">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aos valores devidos a título de despesas à vista (</w:t>
      </w:r>
      <w:r w:rsidRPr="00DC7597">
        <w:rPr>
          <w:rFonts w:asciiTheme="minorHAnsi" w:hAnsiTheme="minorHAnsi" w:cstheme="minorHAnsi"/>
          <w:i/>
          <w:sz w:val="22"/>
          <w:szCs w:val="22"/>
          <w:lang w:val="pt-BR"/>
        </w:rPr>
        <w:t>flat</w:t>
      </w:r>
      <w:r w:rsidRPr="00DC7597">
        <w:rPr>
          <w:rFonts w:asciiTheme="minorHAnsi" w:hAnsiTheme="minorHAnsi" w:cstheme="minorHAnsi"/>
          <w:sz w:val="22"/>
          <w:szCs w:val="22"/>
          <w:lang w:val="pt-BR"/>
        </w:rPr>
        <w:t xml:space="preserve">) da Operação, conforme devidamente identificadas no </w:t>
      </w:r>
      <w:r w:rsidRPr="00BA10AB">
        <w:rPr>
          <w:rFonts w:asciiTheme="minorHAnsi" w:hAnsiTheme="minorHAnsi" w:cstheme="minorHAnsi"/>
          <w:sz w:val="22"/>
          <w:szCs w:val="22"/>
          <w:u w:val="single"/>
          <w:lang w:val="pt-BR"/>
        </w:rPr>
        <w:t xml:space="preserve">Anexo </w:t>
      </w:r>
      <w:r w:rsidR="001B3777" w:rsidRPr="00BA10AB">
        <w:rPr>
          <w:rFonts w:asciiTheme="minorHAnsi" w:hAnsiTheme="minorHAnsi" w:cstheme="minorHAnsi"/>
          <w:sz w:val="22"/>
          <w:szCs w:val="22"/>
          <w:u w:val="single"/>
          <w:lang w:val="pt-BR"/>
        </w:rPr>
        <w:t>IV</w:t>
      </w:r>
      <w:r w:rsidRPr="00DC7597">
        <w:rPr>
          <w:rFonts w:asciiTheme="minorHAnsi" w:hAnsiTheme="minorHAnsi" w:cstheme="minorHAnsi"/>
          <w:sz w:val="22"/>
          <w:szCs w:val="22"/>
          <w:lang w:val="pt-BR"/>
        </w:rPr>
        <w:t xml:space="preserve"> desta Escritura (“</w:t>
      </w:r>
      <w:r w:rsidRPr="00DC7597">
        <w:rPr>
          <w:rFonts w:asciiTheme="minorHAnsi" w:hAnsiTheme="minorHAnsi" w:cstheme="minorHAnsi"/>
          <w:sz w:val="22"/>
          <w:szCs w:val="22"/>
          <w:u w:val="single"/>
          <w:lang w:val="pt-BR"/>
        </w:rPr>
        <w:t xml:space="preserve">Despesas </w:t>
      </w:r>
      <w:r w:rsidRPr="00DC7597">
        <w:rPr>
          <w:rFonts w:asciiTheme="minorHAnsi" w:hAnsiTheme="minorHAnsi" w:cstheme="minorHAnsi"/>
          <w:i/>
          <w:sz w:val="22"/>
          <w:szCs w:val="22"/>
          <w:u w:val="single"/>
          <w:lang w:val="pt-BR"/>
        </w:rPr>
        <w:t>Flat</w:t>
      </w:r>
      <w:r w:rsidRPr="00DC7597">
        <w:rPr>
          <w:rFonts w:asciiTheme="minorHAnsi" w:hAnsiTheme="minorHAnsi" w:cstheme="minorHAnsi"/>
          <w:sz w:val="22"/>
          <w:szCs w:val="22"/>
          <w:lang w:val="pt-BR"/>
        </w:rPr>
        <w:t>”)</w:t>
      </w:r>
      <w:r w:rsidR="00BC28D7" w:rsidRPr="00DC7597">
        <w:rPr>
          <w:rFonts w:asciiTheme="minorHAnsi" w:hAnsiTheme="minorHAnsi" w:cstheme="minorHAnsi"/>
          <w:sz w:val="22"/>
          <w:szCs w:val="22"/>
          <w:lang w:val="pt-BR"/>
        </w:rPr>
        <w:t xml:space="preserve">, (ii) </w:t>
      </w:r>
      <w:r w:rsidR="001B3699" w:rsidRPr="001B3699">
        <w:rPr>
          <w:rFonts w:asciiTheme="minorHAnsi" w:hAnsiTheme="minorHAnsi" w:cstheme="minorHAnsi"/>
          <w:sz w:val="22"/>
          <w:szCs w:val="22"/>
          <w:lang w:val="pt-BR"/>
        </w:rPr>
        <w:t xml:space="preserve">R$ </w:t>
      </w:r>
      <w:r w:rsidR="007F71D8" w:rsidRPr="00173561">
        <w:rPr>
          <w:rFonts w:asciiTheme="minorHAnsi" w:hAnsiTheme="minorHAnsi" w:cstheme="minorHAnsi"/>
          <w:sz w:val="22"/>
          <w:szCs w:val="22"/>
          <w:lang w:val="pt-BR"/>
        </w:rPr>
        <w:t>2.044.900,44</w:t>
      </w:r>
      <w:r w:rsidR="007F71D8" w:rsidDel="007F71D8">
        <w:rPr>
          <w:rFonts w:asciiTheme="minorHAnsi" w:hAnsiTheme="minorHAnsi" w:cstheme="minorHAnsi"/>
          <w:sz w:val="22"/>
          <w:szCs w:val="22"/>
          <w:lang w:val="pt-BR"/>
        </w:rPr>
        <w:t xml:space="preserve"> </w:t>
      </w:r>
      <w:r w:rsidR="007F71D8">
        <w:rPr>
          <w:rFonts w:asciiTheme="minorHAnsi" w:hAnsiTheme="minorHAnsi" w:cstheme="minorHAnsi"/>
          <w:sz w:val="22"/>
          <w:szCs w:val="22"/>
          <w:lang w:val="pt-BR"/>
        </w:rPr>
        <w:t>(dois milhões, quarenta e quatro mil e novecentos reais e quarenta e quatro centavos</w:t>
      </w:r>
      <w:r w:rsidR="00BA10AB">
        <w:rPr>
          <w:rFonts w:asciiTheme="minorHAnsi" w:hAnsiTheme="minorHAnsi" w:cstheme="minorHAnsi"/>
          <w:sz w:val="22"/>
          <w:szCs w:val="22"/>
          <w:lang w:val="pt-BR"/>
        </w:rPr>
        <w:t>)</w:t>
      </w:r>
      <w:r w:rsidR="00BC28D7" w:rsidRPr="00DC7597">
        <w:rPr>
          <w:rFonts w:asciiTheme="minorHAnsi" w:hAnsiTheme="minorHAnsi" w:cstheme="minorHAnsi"/>
          <w:sz w:val="22"/>
          <w:szCs w:val="22"/>
          <w:lang w:val="pt-BR"/>
        </w:rPr>
        <w:t xml:space="preserve"> para composição inicial </w:t>
      </w:r>
      <w:r w:rsidR="00F30AE1" w:rsidRPr="00DC7597">
        <w:rPr>
          <w:rFonts w:asciiTheme="minorHAnsi" w:hAnsiTheme="minorHAnsi" w:cstheme="minorHAnsi"/>
          <w:sz w:val="22"/>
          <w:szCs w:val="22"/>
          <w:lang w:val="pt-BR"/>
        </w:rPr>
        <w:t>de cada</w:t>
      </w:r>
      <w:r w:rsidR="00BC28D7" w:rsidRPr="00DC7597">
        <w:rPr>
          <w:rFonts w:asciiTheme="minorHAnsi" w:hAnsiTheme="minorHAnsi" w:cstheme="minorHAnsi"/>
          <w:sz w:val="22"/>
          <w:szCs w:val="22"/>
          <w:lang w:val="pt-BR"/>
        </w:rPr>
        <w:t xml:space="preserve"> Fundo de Reserva, </w:t>
      </w:r>
      <w:r w:rsidR="00F30AE1" w:rsidRPr="00DC7597">
        <w:rPr>
          <w:rFonts w:asciiTheme="minorHAnsi" w:hAnsiTheme="minorHAnsi" w:cstheme="minorHAnsi"/>
          <w:sz w:val="22"/>
          <w:szCs w:val="22"/>
          <w:lang w:val="pt-BR"/>
        </w:rPr>
        <w:t xml:space="preserve">no montante total de </w:t>
      </w:r>
      <w:r w:rsidR="00BA10AB" w:rsidRPr="00DC7597">
        <w:rPr>
          <w:rFonts w:asciiTheme="minorHAnsi" w:hAnsiTheme="minorHAnsi" w:cstheme="minorHAnsi"/>
          <w:sz w:val="22"/>
          <w:szCs w:val="22"/>
          <w:lang w:val="pt-BR"/>
        </w:rPr>
        <w:t>R$</w:t>
      </w:r>
      <w:r w:rsidR="00BA10AB">
        <w:rPr>
          <w:rFonts w:asciiTheme="minorHAnsi" w:hAnsiTheme="minorHAnsi" w:cstheme="minorHAnsi"/>
          <w:sz w:val="22"/>
          <w:szCs w:val="22"/>
          <w:lang w:val="pt-BR"/>
        </w:rPr>
        <w:t xml:space="preserve"> </w:t>
      </w:r>
      <w:r w:rsidR="007F71D8" w:rsidRPr="00173561">
        <w:rPr>
          <w:rFonts w:asciiTheme="minorHAnsi" w:hAnsiTheme="minorHAnsi" w:cstheme="minorHAnsi"/>
          <w:sz w:val="22"/>
          <w:szCs w:val="22"/>
          <w:lang w:val="pt-BR"/>
        </w:rPr>
        <w:t>4.089.800,8</w:t>
      </w:r>
      <w:r w:rsidR="007F71D8">
        <w:rPr>
          <w:rFonts w:asciiTheme="minorHAnsi" w:hAnsiTheme="minorHAnsi" w:cstheme="minorHAnsi"/>
          <w:sz w:val="22"/>
          <w:szCs w:val="22"/>
          <w:lang w:val="pt-BR"/>
        </w:rPr>
        <w:t>8</w:t>
      </w:r>
      <w:r w:rsidR="007F71D8" w:rsidDel="007F71D8">
        <w:rPr>
          <w:rFonts w:asciiTheme="minorHAnsi" w:hAnsiTheme="minorHAnsi" w:cstheme="minorHAnsi"/>
          <w:sz w:val="22"/>
          <w:szCs w:val="22"/>
          <w:lang w:val="pt-BR"/>
        </w:rPr>
        <w:t xml:space="preserve"> </w:t>
      </w:r>
      <w:r w:rsidR="00BA10AB">
        <w:rPr>
          <w:rFonts w:asciiTheme="minorHAnsi" w:hAnsiTheme="minorHAnsi" w:cstheme="minorHAnsi"/>
          <w:sz w:val="22"/>
          <w:szCs w:val="22"/>
          <w:lang w:val="pt-BR"/>
        </w:rPr>
        <w:t>(</w:t>
      </w:r>
      <w:r w:rsidR="007F71D8">
        <w:rPr>
          <w:rFonts w:asciiTheme="minorHAnsi" w:hAnsiTheme="minorHAnsi" w:cstheme="minorHAnsi"/>
          <w:sz w:val="22"/>
          <w:szCs w:val="22"/>
          <w:lang w:val="pt-BR"/>
        </w:rPr>
        <w:t>quatro milhões, oitenta e nove mil e oitocentos reais e oitenta e oito centavos</w:t>
      </w:r>
      <w:r w:rsidR="00BA10AB">
        <w:rPr>
          <w:rFonts w:asciiTheme="minorHAnsi" w:hAnsiTheme="minorHAnsi" w:cstheme="minorHAnsi"/>
          <w:sz w:val="22"/>
          <w:szCs w:val="22"/>
          <w:lang w:val="pt-BR"/>
        </w:rPr>
        <w:t>)</w:t>
      </w:r>
      <w:r w:rsidR="00F30AE1" w:rsidRPr="00DC7597">
        <w:rPr>
          <w:rFonts w:asciiTheme="minorHAnsi" w:hAnsiTheme="minorHAnsi" w:cstheme="minorHAnsi"/>
          <w:sz w:val="22"/>
          <w:szCs w:val="22"/>
          <w:lang w:val="pt-BR"/>
        </w:rPr>
        <w:t xml:space="preserve">, </w:t>
      </w:r>
      <w:r w:rsidR="00BC28D7" w:rsidRPr="00DC7597">
        <w:rPr>
          <w:rFonts w:asciiTheme="minorHAnsi" w:hAnsiTheme="minorHAnsi" w:cstheme="minorHAnsi"/>
          <w:sz w:val="22"/>
          <w:szCs w:val="22"/>
          <w:lang w:val="pt-BR"/>
        </w:rPr>
        <w:t>a ser recalculado mensalmente, conforme</w:t>
      </w:r>
      <w:r w:rsidR="00D679CD" w:rsidRPr="00DC7597">
        <w:rPr>
          <w:rFonts w:asciiTheme="minorHAnsi" w:hAnsiTheme="minorHAnsi" w:cstheme="minorHAnsi"/>
          <w:sz w:val="22"/>
          <w:szCs w:val="22"/>
          <w:lang w:val="pt-BR"/>
        </w:rPr>
        <w:t xml:space="preserve"> Cláusula </w:t>
      </w:r>
      <w:r w:rsidR="00D679CD" w:rsidRPr="00DC7597">
        <w:rPr>
          <w:rFonts w:asciiTheme="minorHAnsi" w:hAnsiTheme="minorHAnsi" w:cstheme="minorHAnsi"/>
          <w:sz w:val="22"/>
          <w:szCs w:val="22"/>
          <w:lang w:val="pt-BR"/>
        </w:rPr>
        <w:fldChar w:fldCharType="begin"/>
      </w:r>
      <w:r w:rsidR="00D679CD" w:rsidRPr="00DC7597">
        <w:rPr>
          <w:rFonts w:asciiTheme="minorHAnsi" w:hAnsiTheme="minorHAnsi" w:cstheme="minorHAnsi"/>
          <w:sz w:val="22"/>
          <w:szCs w:val="22"/>
          <w:lang w:val="pt-BR"/>
        </w:rPr>
        <w:instrText xml:space="preserve"> REF _Ref6145923 \r \h  \* MERGEFORMAT </w:instrText>
      </w:r>
      <w:r w:rsidR="00D679CD" w:rsidRPr="00DC7597">
        <w:rPr>
          <w:rFonts w:asciiTheme="minorHAnsi" w:hAnsiTheme="minorHAnsi" w:cstheme="minorHAnsi"/>
          <w:sz w:val="22"/>
          <w:szCs w:val="22"/>
          <w:lang w:val="pt-BR"/>
        </w:rPr>
      </w:r>
      <w:r w:rsidR="00D679CD"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4.10.8</w:t>
      </w:r>
      <w:r w:rsidR="00D679CD" w:rsidRPr="00DC7597">
        <w:rPr>
          <w:rFonts w:asciiTheme="minorHAnsi" w:hAnsiTheme="minorHAnsi" w:cstheme="minorHAnsi"/>
          <w:sz w:val="22"/>
          <w:szCs w:val="22"/>
          <w:lang w:val="pt-BR"/>
        </w:rPr>
        <w:fldChar w:fldCharType="end"/>
      </w:r>
      <w:r w:rsidR="00D679CD" w:rsidRPr="00DC7597">
        <w:rPr>
          <w:rFonts w:asciiTheme="minorHAnsi" w:hAnsiTheme="minorHAnsi" w:cstheme="minorHAnsi"/>
          <w:sz w:val="22"/>
          <w:szCs w:val="22"/>
          <w:lang w:val="pt-BR"/>
        </w:rPr>
        <w:t xml:space="preserve"> abaixo</w:t>
      </w:r>
      <w:r w:rsidR="00073EEB" w:rsidRPr="00DC7597">
        <w:rPr>
          <w:rFonts w:asciiTheme="minorHAnsi" w:hAnsiTheme="minorHAnsi" w:cstheme="minorHAnsi"/>
          <w:sz w:val="22"/>
          <w:szCs w:val="22"/>
          <w:lang w:val="pt-BR"/>
        </w:rPr>
        <w:t xml:space="preserve"> (“</w:t>
      </w:r>
      <w:r w:rsidR="00073EEB" w:rsidRPr="00DC7597">
        <w:rPr>
          <w:rFonts w:asciiTheme="minorHAnsi" w:hAnsiTheme="minorHAnsi" w:cstheme="minorHAnsi"/>
          <w:sz w:val="22"/>
          <w:szCs w:val="22"/>
          <w:u w:val="single"/>
          <w:lang w:val="pt-BR"/>
        </w:rPr>
        <w:t>Valor Inicial do Fundo de Reserva</w:t>
      </w:r>
      <w:r w:rsidR="00073EEB" w:rsidRPr="00DC7597">
        <w:rPr>
          <w:rFonts w:asciiTheme="minorHAnsi" w:hAnsiTheme="minorHAnsi" w:cstheme="minorHAnsi"/>
          <w:sz w:val="22"/>
          <w:szCs w:val="22"/>
          <w:lang w:val="pt-BR"/>
        </w:rPr>
        <w:t>”)</w:t>
      </w:r>
      <w:bookmarkEnd w:id="130"/>
      <w:bookmarkEnd w:id="131"/>
      <w:r w:rsidR="00D76E10">
        <w:rPr>
          <w:rFonts w:asciiTheme="minorHAnsi" w:hAnsiTheme="minorHAnsi" w:cstheme="minorHAnsi"/>
          <w:sz w:val="22"/>
          <w:szCs w:val="22"/>
          <w:lang w:val="pt-BR"/>
        </w:rPr>
        <w:t xml:space="preserve">; e (iii) </w:t>
      </w:r>
      <w:r w:rsidR="008E21F0">
        <w:rPr>
          <w:rFonts w:asciiTheme="minorHAnsi" w:hAnsiTheme="minorHAnsi" w:cstheme="minorHAnsi"/>
          <w:sz w:val="22"/>
          <w:szCs w:val="22"/>
          <w:lang w:val="pt-BR"/>
        </w:rPr>
        <w:t>o</w:t>
      </w:r>
      <w:r w:rsidR="00FC32A2">
        <w:rPr>
          <w:rFonts w:asciiTheme="minorHAnsi" w:hAnsiTheme="minorHAnsi" w:cstheme="minorHAnsi"/>
          <w:sz w:val="22"/>
          <w:szCs w:val="22"/>
          <w:lang w:val="pt-BR"/>
        </w:rPr>
        <w:t xml:space="preserve"> valor correspondente ao</w:t>
      </w:r>
      <w:r w:rsidR="008E21F0">
        <w:rPr>
          <w:rFonts w:asciiTheme="minorHAnsi" w:hAnsiTheme="minorHAnsi" w:cstheme="minorHAnsi"/>
          <w:sz w:val="22"/>
          <w:szCs w:val="22"/>
          <w:lang w:val="pt-BR"/>
        </w:rPr>
        <w:t xml:space="preserve"> Prêmio Adicional</w:t>
      </w:r>
      <w:r w:rsidR="00F73813" w:rsidRPr="00DC7597">
        <w:rPr>
          <w:rFonts w:asciiTheme="minorHAnsi" w:hAnsiTheme="minorHAnsi" w:cstheme="minorHAnsi"/>
          <w:sz w:val="22"/>
          <w:szCs w:val="22"/>
          <w:lang w:val="pt-BR"/>
        </w:rPr>
        <w:t>.</w:t>
      </w:r>
      <w:r w:rsidR="00B01B10">
        <w:rPr>
          <w:rFonts w:asciiTheme="minorHAnsi" w:hAnsiTheme="minorHAnsi" w:cstheme="minorHAnsi"/>
          <w:sz w:val="22"/>
          <w:szCs w:val="22"/>
          <w:lang w:val="pt-BR"/>
        </w:rPr>
        <w:t xml:space="preserve"> </w:t>
      </w:r>
    </w:p>
    <w:p w14:paraId="096F99F8" w14:textId="77777777" w:rsidR="006749F5" w:rsidRPr="00DC7597" w:rsidRDefault="006749F5" w:rsidP="00DC7597">
      <w:pPr>
        <w:pStyle w:val="PargrafodaLista"/>
        <w:spacing w:line="320" w:lineRule="exact"/>
        <w:ind w:left="0"/>
        <w:contextualSpacing/>
        <w:jc w:val="both"/>
        <w:rPr>
          <w:rFonts w:asciiTheme="minorHAnsi" w:hAnsiTheme="minorHAnsi" w:cstheme="minorHAnsi"/>
          <w:sz w:val="22"/>
          <w:szCs w:val="22"/>
          <w:lang w:val="pt-BR"/>
        </w:rPr>
      </w:pPr>
    </w:p>
    <w:p w14:paraId="19727F63" w14:textId="7C31F9A3" w:rsidR="006749F5" w:rsidRPr="00DC7597" w:rsidRDefault="006749F5"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bookmarkStart w:id="132" w:name="_Ref6146414"/>
      <w:r w:rsidRPr="00DC7597">
        <w:rPr>
          <w:rFonts w:asciiTheme="minorHAnsi" w:hAnsiTheme="minorHAnsi" w:cstheme="minorHAnsi"/>
          <w:sz w:val="22"/>
          <w:szCs w:val="22"/>
          <w:lang w:val="pt-BR"/>
        </w:rPr>
        <w:t xml:space="preserve">Considerando a dedução dos valores relacionados às Despesas </w:t>
      </w:r>
      <w:r w:rsidRPr="00DC7597">
        <w:rPr>
          <w:rFonts w:asciiTheme="minorHAnsi" w:hAnsiTheme="minorHAnsi" w:cstheme="minorHAnsi"/>
          <w:i/>
          <w:sz w:val="22"/>
          <w:szCs w:val="22"/>
          <w:lang w:val="pt-BR"/>
        </w:rPr>
        <w:t>Flat</w:t>
      </w:r>
      <w:r w:rsidRPr="00DC7597">
        <w:rPr>
          <w:rFonts w:asciiTheme="minorHAnsi" w:hAnsiTheme="minorHAnsi" w:cstheme="minorHAnsi"/>
          <w:sz w:val="22"/>
          <w:szCs w:val="22"/>
          <w:lang w:val="pt-BR"/>
        </w:rPr>
        <w:t xml:space="preserve">, </w:t>
      </w:r>
      <w:r w:rsidR="00D679CD" w:rsidRPr="00DC7597">
        <w:rPr>
          <w:rFonts w:asciiTheme="minorHAnsi" w:hAnsiTheme="minorHAnsi" w:cstheme="minorHAnsi"/>
          <w:sz w:val="22"/>
          <w:szCs w:val="22"/>
          <w:lang w:val="pt-BR"/>
        </w:rPr>
        <w:t>bem como os valores para a composição do</w:t>
      </w:r>
      <w:r w:rsidR="00F30AE1" w:rsidRPr="00DC7597">
        <w:rPr>
          <w:rFonts w:asciiTheme="minorHAnsi" w:hAnsiTheme="minorHAnsi" w:cstheme="minorHAnsi"/>
          <w:sz w:val="22"/>
          <w:szCs w:val="22"/>
          <w:lang w:val="pt-BR"/>
        </w:rPr>
        <w:t>s</w:t>
      </w:r>
      <w:r w:rsidR="00D679CD" w:rsidRPr="00DC7597">
        <w:rPr>
          <w:rFonts w:asciiTheme="minorHAnsi" w:hAnsiTheme="minorHAnsi" w:cstheme="minorHAnsi"/>
          <w:sz w:val="22"/>
          <w:szCs w:val="22"/>
          <w:lang w:val="pt-BR"/>
        </w:rPr>
        <w:t xml:space="preserve"> Fundo</w:t>
      </w:r>
      <w:r w:rsidR="00F30AE1" w:rsidRPr="00DC7597">
        <w:rPr>
          <w:rFonts w:asciiTheme="minorHAnsi" w:hAnsiTheme="minorHAnsi" w:cstheme="minorHAnsi"/>
          <w:sz w:val="22"/>
          <w:szCs w:val="22"/>
          <w:lang w:val="pt-BR"/>
        </w:rPr>
        <w:t>s</w:t>
      </w:r>
      <w:r w:rsidR="00D679CD" w:rsidRPr="00DC7597">
        <w:rPr>
          <w:rFonts w:asciiTheme="minorHAnsi" w:hAnsiTheme="minorHAnsi" w:cstheme="minorHAnsi"/>
          <w:sz w:val="22"/>
          <w:szCs w:val="22"/>
          <w:lang w:val="pt-BR"/>
        </w:rPr>
        <w:t xml:space="preserve"> </w:t>
      </w:r>
      <w:r w:rsidR="00966132">
        <w:rPr>
          <w:rFonts w:asciiTheme="minorHAnsi" w:hAnsiTheme="minorHAnsi" w:cstheme="minorHAnsi"/>
          <w:sz w:val="22"/>
          <w:szCs w:val="22"/>
          <w:lang w:val="pt-BR"/>
        </w:rPr>
        <w:t xml:space="preserve">de </w:t>
      </w:r>
      <w:r w:rsidR="00D679CD" w:rsidRPr="00DC7597">
        <w:rPr>
          <w:rFonts w:asciiTheme="minorHAnsi" w:hAnsiTheme="minorHAnsi" w:cstheme="minorHAnsi"/>
          <w:sz w:val="22"/>
          <w:szCs w:val="22"/>
          <w:lang w:val="pt-BR"/>
        </w:rPr>
        <w:t>Reserva</w:t>
      </w:r>
      <w:r w:rsidR="00FC32A2">
        <w:rPr>
          <w:rFonts w:asciiTheme="minorHAnsi" w:hAnsiTheme="minorHAnsi" w:cstheme="minorHAnsi"/>
          <w:sz w:val="22"/>
          <w:szCs w:val="22"/>
          <w:lang w:val="pt-BR"/>
        </w:rPr>
        <w:t xml:space="preserve"> e o valor correspondente ao Prêmio Adicional</w:t>
      </w:r>
      <w:r w:rsidR="00D679CD"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conforme previsto na </w:t>
      </w:r>
      <w:r w:rsidR="005B4249" w:rsidRPr="00DC7597">
        <w:rPr>
          <w:rFonts w:asciiTheme="minorHAnsi" w:hAnsiTheme="minorHAnsi" w:cstheme="minorHAnsi"/>
          <w:sz w:val="22"/>
          <w:szCs w:val="22"/>
          <w:lang w:val="pt-BR"/>
        </w:rPr>
        <w:t>Cláusula</w:t>
      </w:r>
      <w:r w:rsidRPr="00DC7597">
        <w:rPr>
          <w:rFonts w:asciiTheme="minorHAnsi" w:hAnsiTheme="minorHAnsi" w:cstheme="minorHAnsi"/>
          <w:sz w:val="22"/>
          <w:szCs w:val="22"/>
          <w:lang w:val="pt-BR"/>
        </w:rPr>
        <w:t xml:space="preserve"> </w:t>
      </w:r>
      <w:r w:rsidR="00926006" w:rsidRPr="00DC7597">
        <w:rPr>
          <w:rFonts w:asciiTheme="minorHAnsi" w:hAnsiTheme="minorHAnsi" w:cstheme="minorHAnsi"/>
          <w:sz w:val="22"/>
          <w:szCs w:val="22"/>
          <w:lang w:val="pt-BR"/>
        </w:rPr>
        <w:fldChar w:fldCharType="begin"/>
      </w:r>
      <w:r w:rsidR="00926006" w:rsidRPr="00DC7597">
        <w:rPr>
          <w:rFonts w:asciiTheme="minorHAnsi" w:hAnsiTheme="minorHAnsi" w:cstheme="minorHAnsi"/>
          <w:sz w:val="22"/>
          <w:szCs w:val="22"/>
          <w:lang w:val="pt-BR"/>
        </w:rPr>
        <w:instrText xml:space="preserve"> REF _Ref22572495 \r \h </w:instrText>
      </w:r>
      <w:r w:rsidR="00FF7571" w:rsidRPr="00DC7597">
        <w:rPr>
          <w:rFonts w:asciiTheme="minorHAnsi" w:hAnsiTheme="minorHAnsi" w:cstheme="minorHAnsi"/>
          <w:sz w:val="22"/>
          <w:szCs w:val="22"/>
          <w:lang w:val="pt-BR"/>
        </w:rPr>
        <w:instrText xml:space="preserve"> \* MERGEFORMAT </w:instrText>
      </w:r>
      <w:r w:rsidR="00926006" w:rsidRPr="00DC7597">
        <w:rPr>
          <w:rFonts w:asciiTheme="minorHAnsi" w:hAnsiTheme="minorHAnsi" w:cstheme="minorHAnsi"/>
          <w:sz w:val="22"/>
          <w:szCs w:val="22"/>
          <w:lang w:val="pt-BR"/>
        </w:rPr>
      </w:r>
      <w:r w:rsidR="00926006"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4.10.5</w:t>
      </w:r>
      <w:r w:rsidR="00926006" w:rsidRPr="00DC7597">
        <w:rPr>
          <w:rFonts w:asciiTheme="minorHAnsi" w:hAnsiTheme="minorHAnsi" w:cstheme="minorHAnsi"/>
          <w:sz w:val="22"/>
          <w:szCs w:val="22"/>
          <w:lang w:val="pt-BR"/>
        </w:rPr>
        <w:fldChar w:fldCharType="end"/>
      </w:r>
      <w:r w:rsidRPr="00DC7597">
        <w:rPr>
          <w:rFonts w:asciiTheme="minorHAnsi" w:hAnsiTheme="minorHAnsi" w:cstheme="minorHAnsi"/>
          <w:sz w:val="22"/>
          <w:szCs w:val="22"/>
          <w:lang w:val="pt-BR"/>
        </w:rPr>
        <w:t xml:space="preserve"> desta Escritura</w:t>
      </w:r>
      <w:r w:rsidR="00783B29"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o </w:t>
      </w:r>
      <w:r w:rsidRPr="006926B5">
        <w:rPr>
          <w:rFonts w:asciiTheme="minorHAnsi" w:hAnsiTheme="minorHAnsi" w:cstheme="minorHAnsi"/>
          <w:sz w:val="22"/>
          <w:szCs w:val="22"/>
          <w:lang w:val="pt-BR"/>
        </w:rPr>
        <w:t xml:space="preserve">montante líquido a ser recebido pela </w:t>
      </w:r>
      <w:r w:rsidR="00025A25" w:rsidRPr="006926B5">
        <w:rPr>
          <w:rFonts w:asciiTheme="minorHAnsi" w:hAnsiTheme="minorHAnsi" w:cstheme="minorHAnsi"/>
          <w:sz w:val="22"/>
          <w:szCs w:val="22"/>
          <w:lang w:val="pt-BR"/>
        </w:rPr>
        <w:t>Companhia</w:t>
      </w:r>
      <w:r w:rsidRPr="006926B5">
        <w:rPr>
          <w:rFonts w:asciiTheme="minorHAnsi" w:hAnsiTheme="minorHAnsi" w:cstheme="minorHAnsi"/>
          <w:sz w:val="22"/>
          <w:szCs w:val="22"/>
          <w:lang w:val="pt-BR"/>
        </w:rPr>
        <w:t xml:space="preserve"> será de </w:t>
      </w:r>
      <w:r w:rsidR="007F71D8" w:rsidRPr="007B4C87">
        <w:rPr>
          <w:rFonts w:asciiTheme="minorHAnsi" w:hAnsiTheme="minorHAnsi" w:cstheme="minorHAnsi"/>
          <w:sz w:val="22"/>
          <w:szCs w:val="22"/>
          <w:lang w:val="pt-BR"/>
        </w:rPr>
        <w:t>R$ 78.181.469,08</w:t>
      </w:r>
      <w:r w:rsidR="007F71D8" w:rsidRPr="007B4C87" w:rsidDel="00981437">
        <w:rPr>
          <w:rFonts w:asciiTheme="minorHAnsi" w:hAnsiTheme="minorHAnsi" w:cstheme="minorHAnsi"/>
          <w:sz w:val="22"/>
          <w:szCs w:val="22"/>
          <w:lang w:val="pt-BR"/>
        </w:rPr>
        <w:t xml:space="preserve"> </w:t>
      </w:r>
      <w:r w:rsidR="00BB0041" w:rsidRPr="006926B5">
        <w:rPr>
          <w:rFonts w:asciiTheme="minorHAnsi" w:hAnsiTheme="minorHAnsi" w:cstheme="minorHAnsi"/>
          <w:sz w:val="22"/>
          <w:szCs w:val="22"/>
          <w:lang w:val="pt-BR"/>
        </w:rPr>
        <w:t>(</w:t>
      </w:r>
      <w:r w:rsidR="007F71D8">
        <w:rPr>
          <w:rFonts w:asciiTheme="minorHAnsi" w:hAnsiTheme="minorHAnsi" w:cstheme="minorHAnsi"/>
          <w:sz w:val="22"/>
          <w:szCs w:val="22"/>
          <w:lang w:val="pt-BR"/>
        </w:rPr>
        <w:t>setenta e oito milhões, cento e oitenta e um mil, quatrocentos e sessenta e nove reais e oito centavos</w:t>
      </w:r>
      <w:r w:rsidR="00F96B5E" w:rsidRPr="006926B5">
        <w:rPr>
          <w:rFonts w:asciiTheme="minorHAnsi" w:hAnsiTheme="minorHAnsi" w:cstheme="minorHAnsi"/>
          <w:sz w:val="22"/>
          <w:szCs w:val="22"/>
          <w:lang w:val="pt-BR"/>
        </w:rPr>
        <w:t>)</w:t>
      </w:r>
      <w:r w:rsidR="00BB0041" w:rsidRPr="006926B5">
        <w:rPr>
          <w:rFonts w:asciiTheme="minorHAnsi" w:hAnsiTheme="minorHAnsi" w:cstheme="minorHAnsi"/>
          <w:sz w:val="22"/>
          <w:szCs w:val="22"/>
          <w:lang w:val="pt-BR"/>
        </w:rPr>
        <w:t xml:space="preserve"> </w:t>
      </w:r>
      <w:r w:rsidRPr="006926B5">
        <w:rPr>
          <w:rFonts w:asciiTheme="minorHAnsi" w:hAnsiTheme="minorHAnsi" w:cstheme="minorHAnsi"/>
          <w:sz w:val="22"/>
          <w:szCs w:val="22"/>
          <w:lang w:val="pt-BR"/>
        </w:rPr>
        <w:t>(“</w:t>
      </w:r>
      <w:r w:rsidRPr="00944032">
        <w:rPr>
          <w:rFonts w:asciiTheme="minorHAnsi" w:hAnsiTheme="minorHAnsi" w:cstheme="minorHAnsi"/>
          <w:sz w:val="22"/>
          <w:szCs w:val="22"/>
          <w:u w:val="single"/>
          <w:lang w:val="pt-BR"/>
        </w:rPr>
        <w:t>Valor Líquido</w:t>
      </w:r>
      <w:r w:rsidRPr="00944032">
        <w:rPr>
          <w:rFonts w:asciiTheme="minorHAnsi" w:hAnsiTheme="minorHAnsi" w:cstheme="minorHAnsi"/>
          <w:sz w:val="22"/>
          <w:szCs w:val="22"/>
          <w:lang w:val="pt-BR"/>
        </w:rPr>
        <w:t xml:space="preserve">”), sendo certo </w:t>
      </w:r>
      <w:r w:rsidRPr="006926B5">
        <w:rPr>
          <w:rFonts w:asciiTheme="minorHAnsi" w:hAnsiTheme="minorHAnsi" w:cstheme="minorHAnsi"/>
          <w:sz w:val="22"/>
          <w:szCs w:val="22"/>
          <w:lang w:val="pt-BR"/>
        </w:rPr>
        <w:t xml:space="preserve">que tal Valor Líquido </w:t>
      </w:r>
      <w:r w:rsidR="00F368C4">
        <w:rPr>
          <w:rFonts w:asciiTheme="minorHAnsi" w:hAnsiTheme="minorHAnsi" w:cstheme="minorHAnsi"/>
          <w:sz w:val="22"/>
          <w:szCs w:val="22"/>
          <w:lang w:val="pt-BR"/>
        </w:rPr>
        <w:t xml:space="preserve">poderá </w:t>
      </w:r>
      <w:r w:rsidRPr="006926B5">
        <w:rPr>
          <w:rFonts w:asciiTheme="minorHAnsi" w:hAnsiTheme="minorHAnsi" w:cstheme="minorHAnsi"/>
          <w:sz w:val="22"/>
          <w:szCs w:val="22"/>
          <w:lang w:val="pt-BR"/>
        </w:rPr>
        <w:t xml:space="preserve">ser liberado pela Securitizadora à </w:t>
      </w:r>
      <w:r w:rsidR="00025A25" w:rsidRPr="006926B5">
        <w:rPr>
          <w:rFonts w:asciiTheme="minorHAnsi" w:hAnsiTheme="minorHAnsi" w:cstheme="minorHAnsi"/>
          <w:sz w:val="22"/>
          <w:szCs w:val="22"/>
          <w:lang w:val="pt-BR"/>
        </w:rPr>
        <w:t>Companhia</w:t>
      </w:r>
      <w:r w:rsidR="00503123" w:rsidRPr="006926B5">
        <w:rPr>
          <w:rFonts w:asciiTheme="minorHAnsi" w:hAnsiTheme="minorHAnsi" w:cstheme="minorHAnsi"/>
          <w:sz w:val="22"/>
          <w:szCs w:val="22"/>
          <w:lang w:val="pt-BR"/>
        </w:rPr>
        <w:t xml:space="preserve"> </w:t>
      </w:r>
      <w:r w:rsidR="006926B5" w:rsidRPr="006926B5">
        <w:rPr>
          <w:rFonts w:asciiTheme="minorHAnsi" w:hAnsiTheme="minorHAnsi" w:cstheme="minorHAnsi"/>
          <w:sz w:val="22"/>
          <w:szCs w:val="22"/>
          <w:lang w:val="pt-BR"/>
        </w:rPr>
        <w:t>em parcelas</w:t>
      </w:r>
      <w:r w:rsidR="003610BA" w:rsidRPr="006926B5">
        <w:rPr>
          <w:rFonts w:asciiTheme="minorHAnsi" w:hAnsiTheme="minorHAnsi" w:cstheme="minorHAnsi"/>
          <w:sz w:val="22"/>
          <w:szCs w:val="22"/>
          <w:lang w:val="pt-BR"/>
        </w:rPr>
        <w:t xml:space="preserve">, </w:t>
      </w:r>
      <w:r w:rsidR="00F368C4">
        <w:rPr>
          <w:rFonts w:asciiTheme="minorHAnsi" w:hAnsiTheme="minorHAnsi" w:cstheme="minorHAnsi"/>
          <w:sz w:val="22"/>
          <w:szCs w:val="22"/>
          <w:lang w:val="pt-BR"/>
        </w:rPr>
        <w:t xml:space="preserve">conforme </w:t>
      </w:r>
      <w:r w:rsidR="00F368C4">
        <w:rPr>
          <w:rFonts w:asciiTheme="minorHAnsi" w:hAnsiTheme="minorHAnsi" w:cstheme="minorHAnsi"/>
          <w:sz w:val="22"/>
          <w:szCs w:val="22"/>
          <w:lang w:val="pt-BR"/>
        </w:rPr>
        <w:lastRenderedPageBreak/>
        <w:t xml:space="preserve">previsto na Cláusula </w:t>
      </w:r>
      <w:r w:rsidR="00965438">
        <w:rPr>
          <w:rFonts w:asciiTheme="minorHAnsi" w:hAnsiTheme="minorHAnsi" w:cstheme="minorHAnsi"/>
          <w:sz w:val="22"/>
          <w:szCs w:val="22"/>
          <w:lang w:val="pt-BR"/>
        </w:rPr>
        <w:fldChar w:fldCharType="begin"/>
      </w:r>
      <w:r w:rsidR="00965438">
        <w:rPr>
          <w:rFonts w:asciiTheme="minorHAnsi" w:hAnsiTheme="minorHAnsi" w:cstheme="minorHAnsi"/>
          <w:sz w:val="22"/>
          <w:szCs w:val="22"/>
          <w:lang w:val="pt-BR"/>
        </w:rPr>
        <w:instrText xml:space="preserve"> REF _Ref88132641 \r \h </w:instrText>
      </w:r>
      <w:r w:rsidR="00965438">
        <w:rPr>
          <w:rFonts w:asciiTheme="minorHAnsi" w:hAnsiTheme="minorHAnsi" w:cstheme="minorHAnsi"/>
          <w:sz w:val="22"/>
          <w:szCs w:val="22"/>
          <w:lang w:val="pt-BR"/>
        </w:rPr>
      </w:r>
      <w:r w:rsidR="00965438">
        <w:rPr>
          <w:rFonts w:asciiTheme="minorHAnsi" w:hAnsiTheme="minorHAnsi" w:cstheme="minorHAnsi"/>
          <w:sz w:val="22"/>
          <w:szCs w:val="22"/>
          <w:lang w:val="pt-BR"/>
        </w:rPr>
        <w:fldChar w:fldCharType="separate"/>
      </w:r>
      <w:r w:rsidR="00965438">
        <w:rPr>
          <w:rFonts w:asciiTheme="minorHAnsi" w:hAnsiTheme="minorHAnsi" w:cstheme="minorHAnsi"/>
          <w:sz w:val="22"/>
          <w:szCs w:val="22"/>
          <w:lang w:val="pt-BR"/>
        </w:rPr>
        <w:t>4.10.2</w:t>
      </w:r>
      <w:r w:rsidR="00965438">
        <w:rPr>
          <w:rFonts w:asciiTheme="minorHAnsi" w:hAnsiTheme="minorHAnsi" w:cstheme="minorHAnsi"/>
          <w:sz w:val="22"/>
          <w:szCs w:val="22"/>
          <w:lang w:val="pt-BR"/>
        </w:rPr>
        <w:fldChar w:fldCharType="end"/>
      </w:r>
      <w:r w:rsidR="00F368C4">
        <w:rPr>
          <w:rFonts w:asciiTheme="minorHAnsi" w:hAnsiTheme="minorHAnsi" w:cstheme="minorHAnsi"/>
          <w:sz w:val="22"/>
          <w:szCs w:val="22"/>
          <w:lang w:val="pt-BR"/>
        </w:rPr>
        <w:t xml:space="preserve"> acima,</w:t>
      </w:r>
      <w:r w:rsidR="0034686D">
        <w:rPr>
          <w:rFonts w:asciiTheme="minorHAnsi" w:hAnsiTheme="minorHAnsi" w:cstheme="minorHAnsi"/>
          <w:sz w:val="22"/>
          <w:szCs w:val="22"/>
          <w:lang w:val="pt-BR"/>
        </w:rPr>
        <w:t xml:space="preserve"> </w:t>
      </w:r>
      <w:r w:rsidRPr="006926B5">
        <w:rPr>
          <w:rFonts w:asciiTheme="minorHAnsi" w:hAnsiTheme="minorHAnsi" w:cstheme="minorHAnsi"/>
          <w:sz w:val="22"/>
          <w:szCs w:val="22"/>
          <w:lang w:val="pt-BR"/>
        </w:rPr>
        <w:t>por meio de Transferência Eletrônica</w:t>
      </w:r>
      <w:r w:rsidRPr="00DC7597">
        <w:rPr>
          <w:rFonts w:asciiTheme="minorHAnsi" w:hAnsiTheme="minorHAnsi" w:cstheme="minorHAnsi"/>
          <w:sz w:val="22"/>
          <w:szCs w:val="22"/>
          <w:lang w:val="pt-BR"/>
        </w:rPr>
        <w:t xml:space="preserve"> Disponível (“</w:t>
      </w:r>
      <w:r w:rsidRPr="00DC7597">
        <w:rPr>
          <w:rFonts w:asciiTheme="minorHAnsi" w:hAnsiTheme="minorHAnsi" w:cstheme="minorHAnsi"/>
          <w:sz w:val="22"/>
          <w:szCs w:val="22"/>
          <w:u w:val="single"/>
          <w:lang w:val="pt-BR"/>
        </w:rPr>
        <w:t>TED</w:t>
      </w:r>
      <w:r w:rsidRPr="00DC7597">
        <w:rPr>
          <w:rFonts w:asciiTheme="minorHAnsi" w:hAnsiTheme="minorHAnsi" w:cstheme="minorHAnsi"/>
          <w:sz w:val="22"/>
          <w:szCs w:val="22"/>
          <w:lang w:val="pt-BR"/>
        </w:rPr>
        <w:t xml:space="preserve">”) para a conta corrente nº </w:t>
      </w:r>
      <w:r w:rsidR="0031068D" w:rsidRPr="00701D52">
        <w:rPr>
          <w:rFonts w:asciiTheme="minorHAnsi" w:hAnsiTheme="minorHAnsi" w:cstheme="minorHAnsi"/>
          <w:sz w:val="22"/>
          <w:szCs w:val="22"/>
          <w:lang w:val="pt-BR"/>
        </w:rPr>
        <w:t>107402-6</w:t>
      </w:r>
      <w:r w:rsidR="00BC6AE3"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agência nº </w:t>
      </w:r>
      <w:r w:rsidR="0031068D">
        <w:rPr>
          <w:rFonts w:asciiTheme="minorHAnsi" w:hAnsiTheme="minorHAnsi" w:cstheme="minorHAnsi"/>
          <w:sz w:val="22"/>
          <w:szCs w:val="22"/>
          <w:lang w:val="pt-BR"/>
        </w:rPr>
        <w:t>0001</w:t>
      </w:r>
      <w:r w:rsidR="00BC6AE3"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mantida junto </w:t>
      </w:r>
      <w:r w:rsidR="0031068D">
        <w:rPr>
          <w:rFonts w:asciiTheme="minorHAnsi" w:hAnsiTheme="minorHAnsi" w:cstheme="minorHAnsi"/>
          <w:sz w:val="22"/>
          <w:szCs w:val="22"/>
          <w:lang w:val="pt-BR"/>
        </w:rPr>
        <w:t>à instituição financeira</w:t>
      </w:r>
      <w:r w:rsidR="0031068D" w:rsidRPr="0031068D">
        <w:rPr>
          <w:rFonts w:asciiTheme="minorHAnsi" w:hAnsiTheme="minorHAnsi" w:cstheme="minorHAnsi"/>
          <w:sz w:val="22"/>
          <w:szCs w:val="22"/>
          <w:lang w:val="pt-BR"/>
        </w:rPr>
        <w:t xml:space="preserve"> MÁXIMA S/A</w:t>
      </w:r>
      <w:r w:rsidR="00207F23"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de titularidade da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u w:val="single"/>
          <w:lang w:val="pt-BR"/>
        </w:rPr>
        <w:t xml:space="preserve">Conta da </w:t>
      </w:r>
      <w:r w:rsidR="00025A25" w:rsidRPr="00DC7597">
        <w:rPr>
          <w:rFonts w:asciiTheme="minorHAnsi" w:hAnsiTheme="minorHAnsi" w:cstheme="minorHAnsi"/>
          <w:sz w:val="22"/>
          <w:szCs w:val="22"/>
          <w:u w:val="single"/>
          <w:lang w:val="pt-BR"/>
        </w:rPr>
        <w:t>Companhia</w:t>
      </w:r>
      <w:r w:rsidRPr="00DC7597">
        <w:rPr>
          <w:rFonts w:asciiTheme="minorHAnsi" w:hAnsiTheme="minorHAnsi" w:cstheme="minorHAnsi"/>
          <w:sz w:val="22"/>
          <w:szCs w:val="22"/>
          <w:lang w:val="pt-BR"/>
        </w:rPr>
        <w:t xml:space="preserve">”), em moeda corrente nacional, em até </w:t>
      </w:r>
      <w:r w:rsidR="00567183" w:rsidRPr="00F24A3C">
        <w:rPr>
          <w:rFonts w:asciiTheme="minorHAnsi" w:hAnsiTheme="minorHAnsi" w:cstheme="minorHAnsi"/>
          <w:sz w:val="22"/>
          <w:szCs w:val="22"/>
          <w:highlight w:val="yellow"/>
          <w:lang w:val="pt-BR"/>
        </w:rPr>
        <w:t>0</w:t>
      </w:r>
      <w:r w:rsidR="00CF78CB">
        <w:rPr>
          <w:rFonts w:asciiTheme="minorHAnsi" w:hAnsiTheme="minorHAnsi" w:cstheme="minorHAnsi"/>
          <w:sz w:val="22"/>
          <w:szCs w:val="22"/>
          <w:highlight w:val="yellow"/>
          <w:lang w:val="pt-BR"/>
        </w:rPr>
        <w:t>2</w:t>
      </w:r>
      <w:r w:rsidR="00567183" w:rsidRPr="00F24A3C">
        <w:rPr>
          <w:rFonts w:asciiTheme="minorHAnsi" w:hAnsiTheme="minorHAnsi" w:cstheme="minorHAnsi"/>
          <w:sz w:val="22"/>
          <w:szCs w:val="22"/>
          <w:highlight w:val="yellow"/>
          <w:lang w:val="pt-BR"/>
        </w:rPr>
        <w:t xml:space="preserve"> (</w:t>
      </w:r>
      <w:r w:rsidR="00CF78CB">
        <w:rPr>
          <w:rFonts w:asciiTheme="minorHAnsi" w:hAnsiTheme="minorHAnsi" w:cstheme="minorHAnsi"/>
          <w:sz w:val="22"/>
          <w:szCs w:val="22"/>
          <w:highlight w:val="yellow"/>
          <w:lang w:val="pt-BR"/>
        </w:rPr>
        <w:t>dois</w:t>
      </w:r>
      <w:r w:rsidR="00567183" w:rsidRPr="00F24A3C">
        <w:rPr>
          <w:rFonts w:asciiTheme="minorHAnsi" w:hAnsiTheme="minorHAnsi" w:cstheme="minorHAnsi"/>
          <w:sz w:val="22"/>
          <w:szCs w:val="22"/>
          <w:highlight w:val="yellow"/>
          <w:lang w:val="pt-BR"/>
        </w:rPr>
        <w:t>)</w:t>
      </w:r>
      <w:r w:rsidR="00567183"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Dias Úteis contados do cumprimento das </w:t>
      </w:r>
      <w:r w:rsidR="003610BA" w:rsidRPr="00DC7597">
        <w:rPr>
          <w:rFonts w:asciiTheme="minorHAnsi" w:hAnsiTheme="minorHAnsi" w:cstheme="minorHAnsi"/>
          <w:sz w:val="22"/>
          <w:szCs w:val="22"/>
          <w:lang w:val="pt-BR"/>
        </w:rPr>
        <w:t xml:space="preserve">respectivas </w:t>
      </w:r>
      <w:r w:rsidRPr="00DC7597">
        <w:rPr>
          <w:rFonts w:asciiTheme="minorHAnsi" w:hAnsiTheme="minorHAnsi" w:cstheme="minorHAnsi"/>
          <w:sz w:val="22"/>
          <w:szCs w:val="22"/>
          <w:lang w:val="pt-BR"/>
        </w:rPr>
        <w:t>Condições Precedentes.</w:t>
      </w:r>
      <w:bookmarkEnd w:id="132"/>
      <w:r w:rsidR="007A0EE0">
        <w:rPr>
          <w:rFonts w:asciiTheme="minorHAnsi" w:hAnsiTheme="minorHAnsi" w:cstheme="minorHAnsi"/>
          <w:sz w:val="22"/>
          <w:szCs w:val="22"/>
          <w:lang w:val="pt-BR"/>
        </w:rPr>
        <w:t xml:space="preserve"> </w:t>
      </w:r>
    </w:p>
    <w:p w14:paraId="588DA698" w14:textId="77777777" w:rsidR="006749F5" w:rsidRDefault="006749F5" w:rsidP="00DC7597">
      <w:pPr>
        <w:pStyle w:val="PargrafodaLista"/>
        <w:spacing w:line="320" w:lineRule="exact"/>
        <w:ind w:left="0"/>
        <w:contextualSpacing/>
        <w:jc w:val="both"/>
        <w:rPr>
          <w:rFonts w:asciiTheme="minorHAnsi" w:hAnsiTheme="minorHAnsi" w:cstheme="minorHAnsi"/>
          <w:sz w:val="22"/>
          <w:szCs w:val="22"/>
          <w:lang w:val="pt-BR"/>
        </w:rPr>
      </w:pPr>
    </w:p>
    <w:p w14:paraId="4D3D06CF" w14:textId="3E3E2375" w:rsidR="00944032" w:rsidRPr="00DC7597" w:rsidRDefault="00944032" w:rsidP="00944032">
      <w:pPr>
        <w:pStyle w:val="sub"/>
        <w:widowControl/>
        <w:numPr>
          <w:ilvl w:val="3"/>
          <w:numId w:val="7"/>
        </w:numPr>
        <w:tabs>
          <w:tab w:val="clear" w:pos="0"/>
          <w:tab w:val="clear" w:pos="1440"/>
          <w:tab w:val="clear" w:pos="2880"/>
          <w:tab w:val="clear" w:pos="4320"/>
          <w:tab w:val="left" w:pos="-2340"/>
          <w:tab w:val="left" w:pos="1560"/>
        </w:tabs>
        <w:spacing w:before="0" w:after="0" w:line="320" w:lineRule="exact"/>
        <w:ind w:left="567" w:firstLine="0"/>
        <w:contextualSpacing/>
        <w:rPr>
          <w:rFonts w:asciiTheme="minorHAnsi" w:hAnsiTheme="minorHAnsi" w:cstheme="minorHAnsi"/>
        </w:rPr>
      </w:pPr>
      <w:r>
        <w:rPr>
          <w:rFonts w:asciiTheme="minorHAnsi" w:hAnsiTheme="minorHAnsi" w:cstheme="minorHAnsi"/>
        </w:rPr>
        <w:t xml:space="preserve">Para fins do disposto na cláusula acima, </w:t>
      </w:r>
      <w:r w:rsidRPr="00DC7597">
        <w:rPr>
          <w:rFonts w:asciiTheme="minorHAnsi" w:hAnsiTheme="minorHAnsi" w:cstheme="minorHAnsi"/>
        </w:rPr>
        <w:t xml:space="preserve">os valores relacionados às Despesas </w:t>
      </w:r>
      <w:r w:rsidRPr="00DC7597">
        <w:rPr>
          <w:rFonts w:asciiTheme="minorHAnsi" w:hAnsiTheme="minorHAnsi" w:cstheme="minorHAnsi"/>
          <w:i/>
        </w:rPr>
        <w:t>Flat</w:t>
      </w:r>
      <w:r w:rsidRPr="00DC7597">
        <w:rPr>
          <w:rFonts w:asciiTheme="minorHAnsi" w:hAnsiTheme="minorHAnsi" w:cstheme="minorHAnsi"/>
        </w:rPr>
        <w:t xml:space="preserve">, bem como os valores para a composição dos Fundos </w:t>
      </w:r>
      <w:r w:rsidR="00966132">
        <w:rPr>
          <w:rFonts w:asciiTheme="minorHAnsi" w:hAnsiTheme="minorHAnsi" w:cstheme="minorHAnsi"/>
        </w:rPr>
        <w:t xml:space="preserve">de </w:t>
      </w:r>
      <w:r w:rsidRPr="00DC7597">
        <w:rPr>
          <w:rFonts w:asciiTheme="minorHAnsi" w:hAnsiTheme="minorHAnsi" w:cstheme="minorHAnsi"/>
        </w:rPr>
        <w:t>Reserva</w:t>
      </w:r>
      <w:r w:rsidR="00FC32A2">
        <w:rPr>
          <w:rFonts w:asciiTheme="minorHAnsi" w:hAnsiTheme="minorHAnsi" w:cstheme="minorHAnsi"/>
        </w:rPr>
        <w:t xml:space="preserve"> e o valor correspondente ao Prêmio Adicional</w:t>
      </w:r>
      <w:r>
        <w:rPr>
          <w:rFonts w:asciiTheme="minorHAnsi" w:hAnsiTheme="minorHAnsi" w:cstheme="minorHAnsi"/>
        </w:rPr>
        <w:t>, serão deduzidos integralmente da primeira integralização das Debêntures.</w:t>
      </w:r>
    </w:p>
    <w:p w14:paraId="393B1B20" w14:textId="77777777" w:rsidR="00944032" w:rsidRPr="00DC7597" w:rsidRDefault="00944032" w:rsidP="00DC7597">
      <w:pPr>
        <w:pStyle w:val="PargrafodaLista"/>
        <w:spacing w:line="320" w:lineRule="exact"/>
        <w:ind w:left="0"/>
        <w:contextualSpacing/>
        <w:jc w:val="both"/>
        <w:rPr>
          <w:rFonts w:asciiTheme="minorHAnsi" w:hAnsiTheme="minorHAnsi" w:cstheme="minorHAnsi"/>
          <w:sz w:val="22"/>
          <w:szCs w:val="22"/>
          <w:lang w:val="pt-BR"/>
        </w:rPr>
      </w:pPr>
    </w:p>
    <w:p w14:paraId="2B8C71FE" w14:textId="77777777" w:rsidR="006749F5" w:rsidRPr="00DC7597" w:rsidRDefault="00AD1C71"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r>
        <w:rPr>
          <w:rFonts w:asciiTheme="minorHAnsi" w:hAnsiTheme="minorHAnsi" w:cstheme="minorHAnsi"/>
          <w:sz w:val="22"/>
          <w:szCs w:val="22"/>
          <w:lang w:val="pt-BR"/>
        </w:rPr>
        <w:t>Mediante</w:t>
      </w:r>
      <w:r w:rsidR="006749F5" w:rsidRPr="00DC7597">
        <w:rPr>
          <w:rFonts w:asciiTheme="minorHAnsi" w:hAnsiTheme="minorHAnsi" w:cstheme="minorHAnsi"/>
          <w:sz w:val="22"/>
          <w:szCs w:val="22"/>
          <w:lang w:val="pt-BR"/>
        </w:rPr>
        <w:t xml:space="preserve"> o recebimento pela </w:t>
      </w:r>
      <w:r w:rsidR="00025A25" w:rsidRPr="00DC7597">
        <w:rPr>
          <w:rFonts w:asciiTheme="minorHAnsi" w:hAnsiTheme="minorHAnsi" w:cstheme="minorHAnsi"/>
          <w:sz w:val="22"/>
          <w:szCs w:val="22"/>
          <w:lang w:val="pt-BR"/>
        </w:rPr>
        <w:t>Companhia</w:t>
      </w:r>
      <w:r w:rsidR="006749F5" w:rsidRPr="00DC7597">
        <w:rPr>
          <w:rFonts w:asciiTheme="minorHAnsi" w:hAnsiTheme="minorHAnsi" w:cstheme="minorHAnsi"/>
          <w:sz w:val="22"/>
          <w:szCs w:val="22"/>
          <w:lang w:val="pt-BR"/>
        </w:rPr>
        <w:t xml:space="preserve"> da totalidade do Valor Líquido, as obrigações de pagamento da Securitizadora serão consideradas </w:t>
      </w:r>
      <w:r>
        <w:rPr>
          <w:rFonts w:asciiTheme="minorHAnsi" w:hAnsiTheme="minorHAnsi" w:cstheme="minorHAnsi"/>
          <w:sz w:val="22"/>
          <w:szCs w:val="22"/>
          <w:lang w:val="pt-BR"/>
        </w:rPr>
        <w:t xml:space="preserve">integralmente </w:t>
      </w:r>
      <w:r w:rsidR="006749F5" w:rsidRPr="00DC7597">
        <w:rPr>
          <w:rFonts w:asciiTheme="minorHAnsi" w:hAnsiTheme="minorHAnsi" w:cstheme="minorHAnsi"/>
          <w:sz w:val="22"/>
          <w:szCs w:val="22"/>
          <w:lang w:val="pt-BR"/>
        </w:rPr>
        <w:t xml:space="preserve">cumpridas, representando plena e geral quitação pela </w:t>
      </w:r>
      <w:r w:rsidR="00025A25" w:rsidRPr="00DC7597">
        <w:rPr>
          <w:rFonts w:asciiTheme="minorHAnsi" w:hAnsiTheme="minorHAnsi" w:cstheme="minorHAnsi"/>
          <w:sz w:val="22"/>
          <w:szCs w:val="22"/>
          <w:lang w:val="pt-BR"/>
        </w:rPr>
        <w:t>Companhia</w:t>
      </w:r>
      <w:r w:rsidR="006749F5" w:rsidRPr="00DC7597">
        <w:rPr>
          <w:rFonts w:asciiTheme="minorHAnsi" w:hAnsiTheme="minorHAnsi" w:cstheme="minorHAnsi"/>
          <w:sz w:val="22"/>
          <w:szCs w:val="22"/>
          <w:lang w:val="pt-BR"/>
        </w:rPr>
        <w:t xml:space="preserve"> à Securitizadora por tais obrigações, nos montantes ali previstos, sendo certo que os comprovantes de depósito e compensação na Conta da </w:t>
      </w:r>
      <w:r w:rsidR="00025A25" w:rsidRPr="00DC7597">
        <w:rPr>
          <w:rFonts w:asciiTheme="minorHAnsi" w:hAnsiTheme="minorHAnsi" w:cstheme="minorHAnsi"/>
          <w:sz w:val="22"/>
          <w:szCs w:val="22"/>
          <w:lang w:val="pt-BR"/>
        </w:rPr>
        <w:t>Companhia</w:t>
      </w:r>
      <w:r w:rsidR="006749F5" w:rsidRPr="00DC7597">
        <w:rPr>
          <w:rFonts w:asciiTheme="minorHAnsi" w:hAnsiTheme="minorHAnsi" w:cstheme="minorHAnsi"/>
          <w:sz w:val="22"/>
          <w:szCs w:val="22"/>
          <w:lang w:val="pt-BR"/>
        </w:rPr>
        <w:t xml:space="preserve"> serão considerados como recibos.</w:t>
      </w:r>
    </w:p>
    <w:p w14:paraId="45FDEF2C" w14:textId="77777777" w:rsidR="00503D52" w:rsidRPr="00DC7597" w:rsidRDefault="00503D52" w:rsidP="00DC7597">
      <w:pPr>
        <w:pStyle w:val="PargrafodaLista"/>
        <w:spacing w:line="320" w:lineRule="exact"/>
        <w:contextualSpacing/>
        <w:rPr>
          <w:rFonts w:asciiTheme="minorHAnsi" w:hAnsiTheme="minorHAnsi" w:cstheme="minorHAnsi"/>
          <w:sz w:val="22"/>
          <w:szCs w:val="22"/>
          <w:lang w:val="pt-BR"/>
        </w:rPr>
      </w:pPr>
    </w:p>
    <w:p w14:paraId="39CD32EB" w14:textId="20C74C1B" w:rsidR="00D679CD" w:rsidRPr="00DC7597" w:rsidRDefault="006749F5"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bookmarkStart w:id="133" w:name="_Ref88679417"/>
      <w:bookmarkStart w:id="134" w:name="_Ref19786317"/>
      <w:bookmarkStart w:id="135" w:name="_Ref6145923"/>
      <w:r w:rsidRPr="00DC7597">
        <w:rPr>
          <w:rFonts w:asciiTheme="minorHAnsi" w:hAnsiTheme="minorHAnsi" w:cstheme="minorHAnsi"/>
          <w:sz w:val="22"/>
          <w:szCs w:val="22"/>
          <w:lang w:val="pt-BR"/>
        </w:rPr>
        <w:t>Independentemente do acima mencionado, parte do</w:t>
      </w:r>
      <w:r w:rsidR="006470F5">
        <w:rPr>
          <w:rFonts w:asciiTheme="minorHAnsi" w:hAnsiTheme="minorHAnsi" w:cstheme="minorHAnsi"/>
          <w:sz w:val="22"/>
          <w:szCs w:val="22"/>
          <w:lang w:val="pt-BR"/>
        </w:rPr>
        <w:t xml:space="preserve"> valor da integralização</w:t>
      </w:r>
      <w:r w:rsidRPr="00DC7597">
        <w:rPr>
          <w:rFonts w:asciiTheme="minorHAnsi" w:hAnsiTheme="minorHAnsi" w:cstheme="minorHAnsi"/>
          <w:sz w:val="22"/>
          <w:szCs w:val="22"/>
          <w:lang w:val="pt-BR"/>
        </w:rPr>
        <w:t xml:space="preserve"> ficará retido, </w:t>
      </w:r>
      <w:r w:rsidR="00732F66" w:rsidRPr="00DC7597">
        <w:rPr>
          <w:rFonts w:asciiTheme="minorHAnsi" w:hAnsiTheme="minorHAnsi" w:cstheme="minorHAnsi"/>
          <w:sz w:val="22"/>
          <w:szCs w:val="22"/>
          <w:lang w:val="pt-BR"/>
        </w:rPr>
        <w:t xml:space="preserve">previamente à </w:t>
      </w:r>
      <w:r w:rsidR="006926FA" w:rsidRPr="00DC7597">
        <w:rPr>
          <w:rFonts w:asciiTheme="minorHAnsi" w:hAnsiTheme="minorHAnsi" w:cstheme="minorHAnsi"/>
          <w:sz w:val="22"/>
          <w:szCs w:val="22"/>
          <w:lang w:val="pt-BR"/>
        </w:rPr>
        <w:t xml:space="preserve">liberação </w:t>
      </w:r>
      <w:r w:rsidR="00F85ED0" w:rsidRPr="00DC7597">
        <w:rPr>
          <w:rFonts w:asciiTheme="minorHAnsi" w:hAnsiTheme="minorHAnsi" w:cstheme="minorHAnsi"/>
          <w:sz w:val="22"/>
          <w:szCs w:val="22"/>
          <w:lang w:val="pt-BR"/>
        </w:rPr>
        <w:t>do Valor Líquido</w:t>
      </w:r>
      <w:r w:rsidR="005C0D21" w:rsidRPr="00DC7597">
        <w:rPr>
          <w:rFonts w:asciiTheme="minorHAnsi" w:hAnsiTheme="minorHAnsi" w:cstheme="minorHAnsi"/>
          <w:sz w:val="22"/>
          <w:szCs w:val="22"/>
          <w:lang w:val="pt-BR"/>
        </w:rPr>
        <w:t xml:space="preserve"> </w:t>
      </w:r>
      <w:r w:rsidR="005C0D21" w:rsidRPr="00DC7597">
        <w:rPr>
          <w:rFonts w:asciiTheme="minorHAnsi" w:hAnsiTheme="minorHAnsi" w:cstheme="minorHAnsi"/>
          <w:sz w:val="22"/>
          <w:szCs w:val="22"/>
        </w:rPr>
        <w:t xml:space="preserve">(na proporção de </w:t>
      </w:r>
      <w:r w:rsidR="005C0D21" w:rsidRPr="00767003">
        <w:rPr>
          <w:rFonts w:asciiTheme="minorHAnsi" w:hAnsiTheme="minorHAnsi" w:cstheme="minorHAnsi"/>
          <w:sz w:val="22"/>
          <w:szCs w:val="22"/>
          <w:lang w:val="pt-BR"/>
        </w:rPr>
        <w:t>50</w:t>
      </w:r>
      <w:r w:rsidR="005C0D21" w:rsidRPr="00767003">
        <w:rPr>
          <w:rFonts w:asciiTheme="minorHAnsi" w:hAnsiTheme="minorHAnsi" w:cstheme="minorHAnsi"/>
          <w:sz w:val="22"/>
          <w:szCs w:val="22"/>
        </w:rPr>
        <w:t>% (</w:t>
      </w:r>
      <w:r w:rsidR="005C0D21" w:rsidRPr="00767003">
        <w:rPr>
          <w:rFonts w:asciiTheme="minorHAnsi" w:hAnsiTheme="minorHAnsi" w:cstheme="minorHAnsi"/>
          <w:sz w:val="22"/>
          <w:szCs w:val="22"/>
          <w:lang w:val="pt-BR"/>
        </w:rPr>
        <w:t xml:space="preserve">cinquenta </w:t>
      </w:r>
      <w:r w:rsidR="005C0D21" w:rsidRPr="00767003">
        <w:rPr>
          <w:rFonts w:asciiTheme="minorHAnsi" w:hAnsiTheme="minorHAnsi" w:cstheme="minorHAnsi"/>
          <w:sz w:val="22"/>
          <w:szCs w:val="22"/>
        </w:rPr>
        <w:t>por cento)</w:t>
      </w:r>
      <w:r w:rsidR="005C0D21" w:rsidRPr="00767003">
        <w:rPr>
          <w:rFonts w:asciiTheme="minorHAnsi" w:hAnsiTheme="minorHAnsi" w:cstheme="minorHAnsi"/>
          <w:sz w:val="22"/>
          <w:szCs w:val="22"/>
          <w:lang w:val="pt-BR"/>
        </w:rPr>
        <w:t>,</w:t>
      </w:r>
      <w:r w:rsidR="005C0D21" w:rsidRPr="00DC7597">
        <w:rPr>
          <w:rFonts w:asciiTheme="minorHAnsi" w:hAnsiTheme="minorHAnsi" w:cstheme="minorHAnsi"/>
          <w:sz w:val="22"/>
          <w:szCs w:val="22"/>
          <w:lang w:val="pt-BR"/>
        </w:rPr>
        <w:t xml:space="preserve"> </w:t>
      </w:r>
      <w:r w:rsidR="005C0D21" w:rsidRPr="00DC7597">
        <w:rPr>
          <w:rFonts w:asciiTheme="minorHAnsi" w:hAnsiTheme="minorHAnsi" w:cstheme="minorHAnsi"/>
          <w:sz w:val="22"/>
          <w:szCs w:val="22"/>
        </w:rPr>
        <w:t>em cada uma das Contas dos Patrimônios Separados</w:t>
      </w:r>
      <w:r w:rsidR="005C0D21" w:rsidRPr="00DC7597">
        <w:rPr>
          <w:rFonts w:asciiTheme="minorHAnsi" w:hAnsiTheme="minorHAnsi" w:cstheme="minorHAnsi"/>
          <w:sz w:val="22"/>
          <w:szCs w:val="22"/>
          <w:lang w:val="pt-BR"/>
        </w:rPr>
        <w:t>,</w:t>
      </w:r>
      <w:r w:rsidR="006926FA"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que estará </w:t>
      </w:r>
      <w:r w:rsidR="00732F66" w:rsidRPr="00DC7597">
        <w:rPr>
          <w:rFonts w:asciiTheme="minorHAnsi" w:hAnsiTheme="minorHAnsi" w:cstheme="minorHAnsi"/>
          <w:sz w:val="22"/>
          <w:szCs w:val="22"/>
          <w:lang w:val="pt-BR"/>
        </w:rPr>
        <w:t xml:space="preserve">afetado </w:t>
      </w:r>
      <w:r w:rsidRPr="00DC7597">
        <w:rPr>
          <w:rFonts w:asciiTheme="minorHAnsi" w:hAnsiTheme="minorHAnsi" w:cstheme="minorHAnsi"/>
          <w:sz w:val="22"/>
          <w:szCs w:val="22"/>
          <w:lang w:val="pt-BR"/>
        </w:rPr>
        <w:t>pelo</w:t>
      </w:r>
      <w:r w:rsidR="00B01C1B" w:rsidRPr="00DC7597">
        <w:rPr>
          <w:rFonts w:asciiTheme="minorHAnsi" w:hAnsiTheme="minorHAnsi" w:cstheme="minorHAnsi"/>
          <w:sz w:val="22"/>
          <w:szCs w:val="22"/>
          <w:lang w:val="pt-BR"/>
        </w:rPr>
        <w:t xml:space="preserve"> respectivo</w:t>
      </w:r>
      <w:r w:rsidRPr="00DC7597">
        <w:rPr>
          <w:rFonts w:asciiTheme="minorHAnsi" w:hAnsiTheme="minorHAnsi" w:cstheme="minorHAnsi"/>
          <w:sz w:val="22"/>
          <w:szCs w:val="22"/>
          <w:lang w:val="pt-BR"/>
        </w:rPr>
        <w:t xml:space="preserve"> </w:t>
      </w:r>
      <w:r w:rsidR="00D3177D" w:rsidRPr="00DC7597">
        <w:rPr>
          <w:rFonts w:asciiTheme="minorHAnsi" w:hAnsiTheme="minorHAnsi" w:cstheme="minorHAnsi"/>
          <w:sz w:val="22"/>
          <w:szCs w:val="22"/>
          <w:lang w:val="pt-BR"/>
        </w:rPr>
        <w:t xml:space="preserve">Patrimônio Separado </w:t>
      </w:r>
      <w:r w:rsidRPr="00DC7597">
        <w:rPr>
          <w:rFonts w:asciiTheme="minorHAnsi" w:hAnsiTheme="minorHAnsi" w:cstheme="minorHAnsi"/>
          <w:sz w:val="22"/>
          <w:szCs w:val="22"/>
          <w:lang w:val="pt-BR"/>
        </w:rPr>
        <w:t>dos CRI</w:t>
      </w:r>
      <w:r w:rsidR="00984DDF" w:rsidRPr="00DC7597">
        <w:rPr>
          <w:rFonts w:asciiTheme="minorHAnsi" w:hAnsiTheme="minorHAnsi" w:cstheme="minorHAnsi"/>
          <w:sz w:val="22"/>
          <w:szCs w:val="22"/>
          <w:lang w:val="pt-BR"/>
        </w:rPr>
        <w:t xml:space="preserve"> (conforme </w:t>
      </w:r>
      <w:r w:rsidR="00732F66" w:rsidRPr="00DC7597">
        <w:rPr>
          <w:rFonts w:asciiTheme="minorHAnsi" w:hAnsiTheme="minorHAnsi" w:cstheme="minorHAnsi"/>
          <w:sz w:val="22"/>
          <w:szCs w:val="22"/>
          <w:lang w:val="pt-BR"/>
        </w:rPr>
        <w:t>previsto</w:t>
      </w:r>
      <w:r w:rsidR="00984DDF" w:rsidRPr="00DC7597">
        <w:rPr>
          <w:rFonts w:asciiTheme="minorHAnsi" w:hAnsiTheme="minorHAnsi" w:cstheme="minorHAnsi"/>
          <w:sz w:val="22"/>
          <w:szCs w:val="22"/>
          <w:lang w:val="pt-BR"/>
        </w:rPr>
        <w:t xml:space="preserve"> no Termo de Securitização)</w:t>
      </w:r>
      <w:r w:rsidRPr="00DC7597">
        <w:rPr>
          <w:rFonts w:asciiTheme="minorHAnsi" w:hAnsiTheme="minorHAnsi" w:cstheme="minorHAnsi"/>
          <w:sz w:val="22"/>
          <w:szCs w:val="22"/>
          <w:lang w:val="pt-BR"/>
        </w:rPr>
        <w:t>, para a constituição d</w:t>
      </w:r>
      <w:r w:rsidR="001864A5" w:rsidRPr="00DC7597">
        <w:rPr>
          <w:rFonts w:asciiTheme="minorHAnsi" w:hAnsiTheme="minorHAnsi" w:cstheme="minorHAnsi"/>
          <w:sz w:val="22"/>
          <w:szCs w:val="22"/>
          <w:lang w:val="pt-BR"/>
        </w:rPr>
        <w:t>o</w:t>
      </w:r>
      <w:r w:rsidR="005C0D21" w:rsidRPr="00DC7597">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fundo</w:t>
      </w:r>
      <w:r w:rsidR="00F30AE1" w:rsidRPr="00DC7597">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de reserva</w:t>
      </w:r>
      <w:r w:rsidR="001864A5" w:rsidRPr="00DC7597">
        <w:rPr>
          <w:rFonts w:asciiTheme="minorHAnsi" w:hAnsiTheme="minorHAnsi" w:cstheme="minorHAnsi"/>
          <w:sz w:val="22"/>
          <w:szCs w:val="22"/>
          <w:lang w:val="pt-BR"/>
        </w:rPr>
        <w:t xml:space="preserve"> </w:t>
      </w:r>
      <w:r w:rsidR="00F85ED0" w:rsidRPr="00DC7597">
        <w:rPr>
          <w:rFonts w:asciiTheme="minorHAnsi" w:hAnsiTheme="minorHAnsi" w:cstheme="minorHAnsi"/>
          <w:sz w:val="22"/>
          <w:szCs w:val="22"/>
          <w:lang w:val="pt-BR"/>
        </w:rPr>
        <w:t>dos CRI</w:t>
      </w:r>
      <w:r w:rsidRPr="00DC7597">
        <w:rPr>
          <w:rFonts w:asciiTheme="minorHAnsi" w:hAnsiTheme="minorHAnsi" w:cstheme="minorHAnsi"/>
          <w:sz w:val="22"/>
          <w:szCs w:val="22"/>
          <w:lang w:val="pt-BR"/>
        </w:rPr>
        <w:t>, cujo valor total deverá</w:t>
      </w:r>
      <w:r w:rsidR="00F85ED0" w:rsidRPr="00DC7597">
        <w:rPr>
          <w:rFonts w:asciiTheme="minorHAnsi" w:hAnsiTheme="minorHAnsi" w:cstheme="minorHAnsi"/>
          <w:sz w:val="22"/>
          <w:szCs w:val="22"/>
          <w:lang w:val="pt-BR"/>
        </w:rPr>
        <w:t xml:space="preserve">, até a liquidação </w:t>
      </w:r>
      <w:r w:rsidR="006E4EFE" w:rsidRPr="00DC7597">
        <w:rPr>
          <w:rFonts w:asciiTheme="minorHAnsi" w:hAnsiTheme="minorHAnsi" w:cstheme="minorHAnsi"/>
          <w:sz w:val="22"/>
          <w:szCs w:val="22"/>
          <w:lang w:val="pt-BR"/>
        </w:rPr>
        <w:t xml:space="preserve">da totalidade </w:t>
      </w:r>
      <w:r w:rsidR="00F85ED0" w:rsidRPr="00DC7597">
        <w:rPr>
          <w:rFonts w:asciiTheme="minorHAnsi" w:hAnsiTheme="minorHAnsi" w:cstheme="minorHAnsi"/>
          <w:sz w:val="22"/>
          <w:szCs w:val="22"/>
          <w:lang w:val="pt-BR"/>
        </w:rPr>
        <w:t xml:space="preserve">das </w:t>
      </w:r>
      <w:r w:rsidR="006E4EFE" w:rsidRPr="00DC7597">
        <w:rPr>
          <w:rFonts w:asciiTheme="minorHAnsi" w:hAnsiTheme="minorHAnsi" w:cstheme="minorHAnsi"/>
          <w:sz w:val="22"/>
          <w:szCs w:val="22"/>
          <w:lang w:val="pt-BR"/>
        </w:rPr>
        <w:t>Obrigações Garantidas, conforme apurado em cada Data de Verificação,</w:t>
      </w:r>
      <w:r w:rsidRPr="00DC7597">
        <w:rPr>
          <w:rFonts w:asciiTheme="minorHAnsi" w:hAnsiTheme="minorHAnsi" w:cstheme="minorHAnsi"/>
          <w:sz w:val="22"/>
          <w:szCs w:val="22"/>
          <w:lang w:val="pt-BR"/>
        </w:rPr>
        <w:t xml:space="preserve"> cobrir o montante</w:t>
      </w:r>
      <w:r w:rsidR="00AD0915"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equivalente </w:t>
      </w:r>
      <w:r w:rsidR="00BD4813" w:rsidRPr="00DC7597">
        <w:rPr>
          <w:rFonts w:asciiTheme="minorHAnsi" w:hAnsiTheme="minorHAnsi" w:cstheme="minorHAnsi"/>
          <w:sz w:val="22"/>
          <w:szCs w:val="22"/>
          <w:lang w:val="pt-BR"/>
        </w:rPr>
        <w:t>a</w:t>
      </w:r>
      <w:r w:rsidR="006E4EFE" w:rsidRPr="00DC7597">
        <w:rPr>
          <w:rFonts w:asciiTheme="minorHAnsi" w:hAnsiTheme="minorHAnsi" w:cstheme="minorHAnsi"/>
          <w:sz w:val="22"/>
          <w:szCs w:val="22"/>
          <w:lang w:val="pt-BR"/>
        </w:rPr>
        <w:t>, cumulativamente</w:t>
      </w:r>
      <w:r w:rsidR="00D679CD" w:rsidRPr="00DC7597">
        <w:rPr>
          <w:rFonts w:asciiTheme="minorHAnsi" w:hAnsiTheme="minorHAnsi" w:cstheme="minorHAnsi"/>
          <w:sz w:val="22"/>
          <w:szCs w:val="22"/>
          <w:lang w:val="pt-BR"/>
        </w:rPr>
        <w:t xml:space="preserve"> (“</w:t>
      </w:r>
      <w:r w:rsidR="00D679CD" w:rsidRPr="00DC7597">
        <w:rPr>
          <w:rFonts w:asciiTheme="minorHAnsi" w:hAnsiTheme="minorHAnsi" w:cstheme="minorHAnsi"/>
          <w:sz w:val="22"/>
          <w:szCs w:val="22"/>
          <w:u w:val="single"/>
          <w:lang w:val="pt-BR"/>
        </w:rPr>
        <w:t>Fundo</w:t>
      </w:r>
      <w:r w:rsidR="00F30AE1" w:rsidRPr="00DC7597">
        <w:rPr>
          <w:rFonts w:asciiTheme="minorHAnsi" w:hAnsiTheme="minorHAnsi" w:cstheme="minorHAnsi"/>
          <w:sz w:val="22"/>
          <w:szCs w:val="22"/>
          <w:u w:val="single"/>
          <w:lang w:val="pt-BR"/>
        </w:rPr>
        <w:t>s</w:t>
      </w:r>
      <w:r w:rsidR="00D679CD" w:rsidRPr="00DC7597">
        <w:rPr>
          <w:rFonts w:asciiTheme="minorHAnsi" w:hAnsiTheme="minorHAnsi" w:cstheme="minorHAnsi"/>
          <w:sz w:val="22"/>
          <w:szCs w:val="22"/>
          <w:u w:val="single"/>
          <w:lang w:val="pt-BR"/>
        </w:rPr>
        <w:t xml:space="preserve"> de Reserva</w:t>
      </w:r>
      <w:r w:rsidR="00D679CD" w:rsidRPr="00DC7597">
        <w:rPr>
          <w:rFonts w:asciiTheme="minorHAnsi" w:hAnsiTheme="minorHAnsi" w:cstheme="minorHAnsi"/>
          <w:sz w:val="22"/>
          <w:szCs w:val="22"/>
          <w:lang w:val="pt-BR"/>
        </w:rPr>
        <w:t>”)</w:t>
      </w:r>
      <w:r w:rsidR="006E4EFE" w:rsidRPr="00DC7597">
        <w:rPr>
          <w:rFonts w:asciiTheme="minorHAnsi" w:hAnsiTheme="minorHAnsi" w:cstheme="minorHAnsi"/>
          <w:sz w:val="22"/>
          <w:szCs w:val="22"/>
          <w:lang w:val="pt-BR"/>
        </w:rPr>
        <w:t>:</w:t>
      </w:r>
      <w:bookmarkEnd w:id="133"/>
      <w:r w:rsidR="00040A38">
        <w:rPr>
          <w:rFonts w:asciiTheme="minorHAnsi" w:hAnsiTheme="minorHAnsi" w:cstheme="minorHAnsi"/>
          <w:sz w:val="22"/>
          <w:szCs w:val="22"/>
          <w:lang w:val="pt-BR"/>
        </w:rPr>
        <w:t xml:space="preserve"> </w:t>
      </w:r>
    </w:p>
    <w:p w14:paraId="1027233C" w14:textId="77777777" w:rsidR="00D679CD" w:rsidRPr="00DC7597" w:rsidRDefault="00D679CD" w:rsidP="00DC7597">
      <w:pPr>
        <w:pStyle w:val="PargrafodaLista"/>
        <w:spacing w:line="320" w:lineRule="exact"/>
        <w:rPr>
          <w:rFonts w:asciiTheme="minorHAnsi" w:hAnsiTheme="minorHAnsi" w:cstheme="minorHAnsi"/>
          <w:b/>
          <w:bCs/>
          <w:sz w:val="22"/>
          <w:szCs w:val="22"/>
          <w:lang w:val="pt-BR"/>
        </w:rPr>
      </w:pPr>
    </w:p>
    <w:p w14:paraId="487F81AC" w14:textId="77777777" w:rsidR="00D679CD" w:rsidRPr="00DC7597" w:rsidRDefault="00D679CD" w:rsidP="00E75A0B">
      <w:pPr>
        <w:pStyle w:val="PargrafodaLista"/>
        <w:numPr>
          <w:ilvl w:val="0"/>
          <w:numId w:val="28"/>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3 (três) parcelas subsequentes de Remuneração; e </w:t>
      </w:r>
    </w:p>
    <w:p w14:paraId="5E9E8B42" w14:textId="77777777" w:rsidR="00CB5995" w:rsidRPr="00DC7597" w:rsidRDefault="00CB5995" w:rsidP="00DC7597">
      <w:pPr>
        <w:pStyle w:val="PargrafodaLista"/>
        <w:spacing w:line="320" w:lineRule="exact"/>
        <w:ind w:left="0"/>
        <w:contextualSpacing/>
        <w:jc w:val="both"/>
        <w:rPr>
          <w:rFonts w:asciiTheme="minorHAnsi" w:hAnsiTheme="minorHAnsi" w:cstheme="minorHAnsi"/>
          <w:sz w:val="22"/>
          <w:szCs w:val="22"/>
          <w:lang w:val="pt-BR"/>
        </w:rPr>
      </w:pPr>
    </w:p>
    <w:p w14:paraId="035152C6" w14:textId="77777777" w:rsidR="006749F5" w:rsidRPr="00DC7597" w:rsidRDefault="006E4EFE" w:rsidP="00E75A0B">
      <w:pPr>
        <w:pStyle w:val="PargrafodaLista"/>
        <w:numPr>
          <w:ilvl w:val="0"/>
          <w:numId w:val="28"/>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06 (meses) do valor total devido pela Companhia </w:t>
      </w:r>
      <w:r w:rsidR="00A32906">
        <w:rPr>
          <w:rFonts w:asciiTheme="minorHAnsi" w:hAnsiTheme="minorHAnsi" w:cstheme="minorHAnsi"/>
          <w:sz w:val="22"/>
          <w:szCs w:val="22"/>
          <w:lang w:val="pt-BR"/>
        </w:rPr>
        <w:t xml:space="preserve">e as </w:t>
      </w:r>
      <w:r w:rsidR="007D1FD8">
        <w:rPr>
          <w:rFonts w:asciiTheme="minorHAnsi" w:hAnsiTheme="minorHAnsi" w:cstheme="minorHAnsi"/>
          <w:sz w:val="22"/>
          <w:szCs w:val="22"/>
          <w:lang w:val="pt-BR"/>
        </w:rPr>
        <w:t xml:space="preserve">Fiduciantes </w:t>
      </w:r>
      <w:r w:rsidRPr="00DC7597">
        <w:rPr>
          <w:rFonts w:asciiTheme="minorHAnsi" w:hAnsiTheme="minorHAnsi" w:cstheme="minorHAnsi"/>
          <w:sz w:val="22"/>
          <w:szCs w:val="22"/>
          <w:lang w:val="pt-BR"/>
        </w:rPr>
        <w:t xml:space="preserve">a </w:t>
      </w:r>
      <w:r w:rsidRPr="00CB68DC">
        <w:rPr>
          <w:rFonts w:asciiTheme="minorHAnsi" w:hAnsiTheme="minorHAnsi" w:cstheme="minorHAnsi"/>
          <w:sz w:val="22"/>
          <w:szCs w:val="22"/>
          <w:lang w:val="pt-BR"/>
        </w:rPr>
        <w:t xml:space="preserve">título de </w:t>
      </w:r>
      <w:r w:rsidR="001A1EB8" w:rsidRPr="00CB68DC">
        <w:rPr>
          <w:rFonts w:asciiTheme="minorHAnsi" w:hAnsiTheme="minorHAnsi" w:cstheme="minorHAnsi"/>
          <w:sz w:val="22"/>
          <w:szCs w:val="22"/>
          <w:lang w:val="pt-BR"/>
        </w:rPr>
        <w:t>Condomínio</w:t>
      </w:r>
      <w:r w:rsidR="001A1EB8">
        <w:rPr>
          <w:rFonts w:asciiTheme="minorHAnsi" w:hAnsiTheme="minorHAnsi" w:cstheme="minorHAnsi"/>
          <w:sz w:val="22"/>
          <w:szCs w:val="22"/>
          <w:lang w:val="pt-BR"/>
        </w:rPr>
        <w:t xml:space="preserve"> e </w:t>
      </w:r>
      <w:r w:rsidRPr="00DC7597">
        <w:rPr>
          <w:rFonts w:asciiTheme="minorHAnsi" w:hAnsiTheme="minorHAnsi" w:cstheme="minorHAnsi"/>
          <w:sz w:val="22"/>
          <w:szCs w:val="22"/>
          <w:lang w:val="pt-BR"/>
        </w:rPr>
        <w:t xml:space="preserve">Imposto Predial Territorial Urbano sobre </w:t>
      </w:r>
      <w:r w:rsidR="00051038">
        <w:rPr>
          <w:rFonts w:asciiTheme="minorHAnsi" w:hAnsiTheme="minorHAnsi" w:cstheme="minorHAnsi"/>
          <w:sz w:val="22"/>
          <w:szCs w:val="22"/>
          <w:lang w:val="pt-BR"/>
        </w:rPr>
        <w:t>a</w:t>
      </w:r>
      <w:r w:rsidR="007D1FD8">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w:t>
      </w:r>
      <w:r w:rsidR="00051038">
        <w:rPr>
          <w:rFonts w:asciiTheme="minorHAnsi" w:hAnsiTheme="minorHAnsi" w:cstheme="minorHAnsi"/>
          <w:sz w:val="22"/>
          <w:szCs w:val="22"/>
          <w:lang w:val="pt-BR"/>
        </w:rPr>
        <w:t xml:space="preserve">Unidades </w:t>
      </w:r>
      <w:r w:rsidR="002937AD" w:rsidRPr="00DC7597">
        <w:rPr>
          <w:rFonts w:asciiTheme="minorHAnsi" w:hAnsiTheme="minorHAnsi" w:cstheme="minorHAnsi"/>
          <w:sz w:val="22"/>
          <w:szCs w:val="22"/>
          <w:lang w:val="pt-BR"/>
        </w:rPr>
        <w:t>(conforme abaixo definido)</w:t>
      </w:r>
      <w:r w:rsidR="0068331F" w:rsidRPr="00DC7597">
        <w:rPr>
          <w:rFonts w:asciiTheme="minorHAnsi" w:hAnsiTheme="minorHAnsi" w:cstheme="minorHAnsi"/>
          <w:sz w:val="22"/>
          <w:szCs w:val="22"/>
          <w:lang w:val="pt-BR"/>
        </w:rPr>
        <w:t xml:space="preserve"> em estoque</w:t>
      </w:r>
      <w:bookmarkEnd w:id="134"/>
      <w:bookmarkEnd w:id="135"/>
      <w:r w:rsidR="00D679CD" w:rsidRPr="00DC7597">
        <w:rPr>
          <w:rFonts w:asciiTheme="minorHAnsi" w:hAnsiTheme="minorHAnsi" w:cstheme="minorHAnsi"/>
          <w:sz w:val="22"/>
          <w:szCs w:val="22"/>
          <w:lang w:val="pt-BR"/>
        </w:rPr>
        <w:t>.</w:t>
      </w:r>
    </w:p>
    <w:p w14:paraId="61E129B4" w14:textId="77777777" w:rsidR="009C68D8" w:rsidRPr="00DC7597" w:rsidRDefault="009C68D8" w:rsidP="00DC7597">
      <w:pPr>
        <w:pStyle w:val="PargrafodaLista"/>
        <w:spacing w:line="320" w:lineRule="exact"/>
        <w:ind w:left="0"/>
        <w:contextualSpacing/>
        <w:jc w:val="both"/>
        <w:rPr>
          <w:rFonts w:asciiTheme="minorHAnsi" w:hAnsiTheme="minorHAnsi" w:cstheme="minorHAnsi"/>
          <w:sz w:val="22"/>
          <w:szCs w:val="22"/>
          <w:lang w:val="pt-BR"/>
        </w:rPr>
      </w:pPr>
    </w:p>
    <w:p w14:paraId="1609CBF1" w14:textId="7F5D8EF4" w:rsidR="009C68D8" w:rsidRPr="00DC7597" w:rsidRDefault="006E4EFE"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bookmarkStart w:id="136" w:name="_Ref8030472"/>
      <w:r w:rsidRPr="00DC7597">
        <w:rPr>
          <w:rFonts w:asciiTheme="minorHAnsi" w:hAnsiTheme="minorHAnsi" w:cstheme="minorHAnsi"/>
          <w:sz w:val="22"/>
          <w:szCs w:val="22"/>
          <w:lang w:val="pt-BR"/>
        </w:rPr>
        <w:t>Observado o previsto na</w:t>
      </w:r>
      <w:r w:rsidR="00966132">
        <w:rPr>
          <w:rFonts w:asciiTheme="minorHAnsi" w:hAnsiTheme="minorHAnsi" w:cstheme="minorHAnsi"/>
          <w:sz w:val="22"/>
          <w:szCs w:val="22"/>
          <w:lang w:val="pt-BR"/>
        </w:rPr>
        <w:t xml:space="preserve"> </w:t>
      </w:r>
      <w:r w:rsidR="001F2493">
        <w:rPr>
          <w:rFonts w:asciiTheme="minorHAnsi" w:hAnsiTheme="minorHAnsi" w:cstheme="minorHAnsi"/>
          <w:sz w:val="22"/>
          <w:szCs w:val="22"/>
          <w:lang w:val="pt-BR"/>
        </w:rPr>
        <w:t xml:space="preserve">Cláusula </w:t>
      </w:r>
      <w:r w:rsidR="005A3BD3">
        <w:rPr>
          <w:rFonts w:asciiTheme="minorHAnsi" w:hAnsiTheme="minorHAnsi" w:cstheme="minorHAnsi"/>
          <w:sz w:val="22"/>
          <w:szCs w:val="22"/>
          <w:lang w:val="pt-BR"/>
        </w:rPr>
        <w:fldChar w:fldCharType="begin"/>
      </w:r>
      <w:r w:rsidR="005A3BD3">
        <w:rPr>
          <w:rFonts w:asciiTheme="minorHAnsi" w:hAnsiTheme="minorHAnsi" w:cstheme="minorHAnsi"/>
          <w:sz w:val="22"/>
          <w:szCs w:val="22"/>
          <w:lang w:val="pt-BR"/>
        </w:rPr>
        <w:instrText xml:space="preserve"> REF _Ref89857574 \r \h </w:instrText>
      </w:r>
      <w:r w:rsidR="005A3BD3">
        <w:rPr>
          <w:rFonts w:asciiTheme="minorHAnsi" w:hAnsiTheme="minorHAnsi" w:cstheme="minorHAnsi"/>
          <w:sz w:val="22"/>
          <w:szCs w:val="22"/>
          <w:lang w:val="pt-BR"/>
        </w:rPr>
      </w:r>
      <w:r w:rsidR="005A3BD3">
        <w:rPr>
          <w:rFonts w:asciiTheme="minorHAnsi" w:hAnsiTheme="minorHAnsi" w:cstheme="minorHAnsi"/>
          <w:sz w:val="22"/>
          <w:szCs w:val="22"/>
          <w:lang w:val="pt-BR"/>
        </w:rPr>
        <w:fldChar w:fldCharType="separate"/>
      </w:r>
      <w:r w:rsidR="005A3BD3">
        <w:rPr>
          <w:rFonts w:asciiTheme="minorHAnsi" w:hAnsiTheme="minorHAnsi" w:cstheme="minorHAnsi"/>
          <w:sz w:val="22"/>
          <w:szCs w:val="22"/>
          <w:lang w:val="pt-BR"/>
        </w:rPr>
        <w:t>4.10.9.1</w:t>
      </w:r>
      <w:r w:rsidR="005A3BD3">
        <w:rPr>
          <w:rFonts w:asciiTheme="minorHAnsi" w:hAnsiTheme="minorHAnsi" w:cstheme="minorHAnsi"/>
          <w:sz w:val="22"/>
          <w:szCs w:val="22"/>
          <w:lang w:val="pt-BR"/>
        </w:rPr>
        <w:fldChar w:fldCharType="end"/>
      </w:r>
      <w:r w:rsidR="00051038">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abaixo, c</w:t>
      </w:r>
      <w:r w:rsidR="009C68D8" w:rsidRPr="00DC7597">
        <w:rPr>
          <w:rFonts w:asciiTheme="minorHAnsi" w:hAnsiTheme="minorHAnsi" w:cstheme="minorHAnsi"/>
          <w:sz w:val="22"/>
          <w:szCs w:val="22"/>
          <w:lang w:val="pt-BR"/>
        </w:rPr>
        <w:t>aso o</w:t>
      </w:r>
      <w:r w:rsidR="00F30AE1" w:rsidRPr="00DC7597">
        <w:rPr>
          <w:rFonts w:asciiTheme="minorHAnsi" w:hAnsiTheme="minorHAnsi" w:cstheme="minorHAnsi"/>
          <w:sz w:val="22"/>
          <w:szCs w:val="22"/>
          <w:lang w:val="pt-BR"/>
        </w:rPr>
        <w:t>s</w:t>
      </w:r>
      <w:r w:rsidR="009C68D8" w:rsidRPr="00DC7597">
        <w:rPr>
          <w:rFonts w:asciiTheme="minorHAnsi" w:hAnsiTheme="minorHAnsi" w:cstheme="minorHAnsi"/>
          <w:sz w:val="22"/>
          <w:szCs w:val="22"/>
          <w:lang w:val="pt-BR"/>
        </w:rPr>
        <w:t xml:space="preserve"> Fundo</w:t>
      </w:r>
      <w:r w:rsidR="00F30AE1" w:rsidRPr="00DC7597">
        <w:rPr>
          <w:rFonts w:asciiTheme="minorHAnsi" w:hAnsiTheme="minorHAnsi" w:cstheme="minorHAnsi"/>
          <w:sz w:val="22"/>
          <w:szCs w:val="22"/>
          <w:lang w:val="pt-BR"/>
        </w:rPr>
        <w:t>s</w:t>
      </w:r>
      <w:r w:rsidR="009C68D8" w:rsidRPr="00DC7597">
        <w:rPr>
          <w:rFonts w:asciiTheme="minorHAnsi" w:hAnsiTheme="minorHAnsi" w:cstheme="minorHAnsi"/>
          <w:sz w:val="22"/>
          <w:szCs w:val="22"/>
          <w:lang w:val="pt-BR"/>
        </w:rPr>
        <w:t xml:space="preserve"> de Reserva seja</w:t>
      </w:r>
      <w:r w:rsidR="000535AF" w:rsidRPr="00DC7597">
        <w:rPr>
          <w:rFonts w:asciiTheme="minorHAnsi" w:hAnsiTheme="minorHAnsi" w:cstheme="minorHAnsi"/>
          <w:sz w:val="22"/>
          <w:szCs w:val="22"/>
          <w:lang w:val="pt-BR"/>
        </w:rPr>
        <w:t>m</w:t>
      </w:r>
      <w:r w:rsidR="009C68D8" w:rsidRPr="00DC7597">
        <w:rPr>
          <w:rFonts w:asciiTheme="minorHAnsi" w:hAnsiTheme="minorHAnsi" w:cstheme="minorHAnsi"/>
          <w:sz w:val="22"/>
          <w:szCs w:val="22"/>
          <w:lang w:val="pt-BR"/>
        </w:rPr>
        <w:t xml:space="preserve"> utilizado</w:t>
      </w:r>
      <w:r w:rsidR="007D1FD8">
        <w:rPr>
          <w:rFonts w:asciiTheme="minorHAnsi" w:hAnsiTheme="minorHAnsi" w:cstheme="minorHAnsi"/>
          <w:sz w:val="22"/>
          <w:szCs w:val="22"/>
          <w:lang w:val="pt-BR"/>
        </w:rPr>
        <w:t>s</w:t>
      </w:r>
      <w:r w:rsidR="009C68D8" w:rsidRPr="00DC7597">
        <w:rPr>
          <w:rFonts w:asciiTheme="minorHAnsi" w:hAnsiTheme="minorHAnsi" w:cstheme="minorHAnsi"/>
          <w:sz w:val="22"/>
          <w:szCs w:val="22"/>
          <w:lang w:val="pt-BR"/>
        </w:rPr>
        <w:t xml:space="preserve">, </w:t>
      </w:r>
      <w:r w:rsidR="00555B85" w:rsidRPr="00DC7597">
        <w:rPr>
          <w:rFonts w:asciiTheme="minorHAnsi" w:hAnsiTheme="minorHAnsi" w:cstheme="minorHAnsi"/>
          <w:sz w:val="22"/>
          <w:szCs w:val="22"/>
          <w:lang w:val="pt-BR"/>
        </w:rPr>
        <w:t>este</w:t>
      </w:r>
      <w:r w:rsidR="000535AF" w:rsidRPr="00DC7597">
        <w:rPr>
          <w:rFonts w:asciiTheme="minorHAnsi" w:hAnsiTheme="minorHAnsi" w:cstheme="minorHAnsi"/>
          <w:sz w:val="22"/>
          <w:szCs w:val="22"/>
          <w:lang w:val="pt-BR"/>
        </w:rPr>
        <w:t>s</w:t>
      </w:r>
      <w:r w:rsidR="009C68D8"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dever</w:t>
      </w:r>
      <w:r w:rsidR="000535AF" w:rsidRPr="00DC7597">
        <w:rPr>
          <w:rFonts w:asciiTheme="minorHAnsi" w:hAnsiTheme="minorHAnsi" w:cstheme="minorHAnsi"/>
          <w:sz w:val="22"/>
          <w:szCs w:val="22"/>
          <w:lang w:val="pt-BR"/>
        </w:rPr>
        <w:t>ão</w:t>
      </w:r>
      <w:r w:rsidRPr="00DC7597">
        <w:rPr>
          <w:rFonts w:asciiTheme="minorHAnsi" w:hAnsiTheme="minorHAnsi" w:cstheme="minorHAnsi"/>
          <w:sz w:val="22"/>
          <w:szCs w:val="22"/>
          <w:lang w:val="pt-BR"/>
        </w:rPr>
        <w:t xml:space="preserve"> </w:t>
      </w:r>
      <w:r w:rsidR="00555B85" w:rsidRPr="00DC7597">
        <w:rPr>
          <w:rFonts w:asciiTheme="minorHAnsi" w:hAnsiTheme="minorHAnsi" w:cstheme="minorHAnsi"/>
          <w:sz w:val="22"/>
          <w:szCs w:val="22"/>
          <w:lang w:val="pt-BR"/>
        </w:rPr>
        <w:t xml:space="preserve">(na medida do necessário) </w:t>
      </w:r>
      <w:r w:rsidR="009C68D8" w:rsidRPr="00DC7597">
        <w:rPr>
          <w:rFonts w:asciiTheme="minorHAnsi" w:hAnsiTheme="minorHAnsi" w:cstheme="minorHAnsi"/>
          <w:sz w:val="22"/>
          <w:szCs w:val="22"/>
          <w:lang w:val="pt-BR"/>
        </w:rPr>
        <w:t>ser recomposto</w:t>
      </w:r>
      <w:r w:rsidR="000535AF" w:rsidRPr="00DC7597">
        <w:rPr>
          <w:rFonts w:asciiTheme="minorHAnsi" w:hAnsiTheme="minorHAnsi" w:cstheme="minorHAnsi"/>
          <w:sz w:val="22"/>
          <w:szCs w:val="22"/>
          <w:lang w:val="pt-BR"/>
        </w:rPr>
        <w:t>s</w:t>
      </w:r>
      <w:r w:rsidR="009C68D8" w:rsidRPr="00DC7597">
        <w:rPr>
          <w:rFonts w:asciiTheme="minorHAnsi" w:hAnsiTheme="minorHAnsi" w:cstheme="minorHAnsi"/>
          <w:sz w:val="22"/>
          <w:szCs w:val="22"/>
          <w:lang w:val="pt-BR"/>
        </w:rPr>
        <w:t xml:space="preserve"> com recursos próprios da Companhia,</w:t>
      </w:r>
      <w:r w:rsidR="00383CDC" w:rsidRPr="00DC7597">
        <w:rPr>
          <w:rFonts w:asciiTheme="minorHAnsi" w:hAnsiTheme="minorHAnsi" w:cstheme="minorHAnsi"/>
          <w:sz w:val="22"/>
          <w:szCs w:val="22"/>
          <w:lang w:val="pt-BR"/>
        </w:rPr>
        <w:t xml:space="preserve"> até que atinjam </w:t>
      </w:r>
      <w:r w:rsidR="00F30AE1" w:rsidRPr="00DC7597">
        <w:rPr>
          <w:rFonts w:asciiTheme="minorHAnsi" w:hAnsiTheme="minorHAnsi" w:cstheme="minorHAnsi"/>
          <w:sz w:val="22"/>
          <w:szCs w:val="22"/>
          <w:lang w:val="pt-BR"/>
        </w:rPr>
        <w:t xml:space="preserve">cada </w:t>
      </w:r>
      <w:r w:rsidR="00383CDC" w:rsidRPr="00DC7597">
        <w:rPr>
          <w:rFonts w:asciiTheme="minorHAnsi" w:hAnsiTheme="minorHAnsi" w:cstheme="minorHAnsi"/>
          <w:sz w:val="22"/>
          <w:szCs w:val="22"/>
          <w:lang w:val="pt-BR"/>
        </w:rPr>
        <w:t>Valor Inicial do Fundo de Reserva,</w:t>
      </w:r>
      <w:r w:rsidR="009C68D8"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a </w:t>
      </w:r>
      <w:r w:rsidR="009C68D8" w:rsidRPr="00DC7597">
        <w:rPr>
          <w:rFonts w:asciiTheme="minorHAnsi" w:hAnsiTheme="minorHAnsi" w:cstheme="minorHAnsi"/>
          <w:sz w:val="22"/>
          <w:szCs w:val="22"/>
          <w:lang w:val="pt-BR"/>
        </w:rPr>
        <w:t xml:space="preserve">serem depositados </w:t>
      </w:r>
      <w:r w:rsidR="00610E23">
        <w:rPr>
          <w:rFonts w:asciiTheme="minorHAnsi" w:hAnsiTheme="minorHAnsi" w:cstheme="minorHAnsi"/>
          <w:sz w:val="22"/>
          <w:szCs w:val="22"/>
          <w:lang w:val="pt-BR"/>
        </w:rPr>
        <w:t xml:space="preserve">em cada </w:t>
      </w:r>
      <w:r w:rsidR="00AD1C71">
        <w:rPr>
          <w:rFonts w:asciiTheme="minorHAnsi" w:hAnsiTheme="minorHAnsi" w:cstheme="minorHAnsi"/>
          <w:sz w:val="22"/>
          <w:szCs w:val="22"/>
          <w:lang w:val="pt-BR"/>
        </w:rPr>
        <w:t xml:space="preserve">Conta do Patrimônio </w:t>
      </w:r>
      <w:r w:rsidR="00A65CF0">
        <w:rPr>
          <w:rFonts w:asciiTheme="minorHAnsi" w:hAnsiTheme="minorHAnsi" w:cstheme="minorHAnsi"/>
          <w:sz w:val="22"/>
          <w:szCs w:val="22"/>
          <w:lang w:val="pt-BR"/>
        </w:rPr>
        <w:t>Separado</w:t>
      </w:r>
      <w:r w:rsidR="00AD1C71">
        <w:rPr>
          <w:rFonts w:asciiTheme="minorHAnsi" w:hAnsiTheme="minorHAnsi" w:cstheme="minorHAnsi"/>
          <w:sz w:val="22"/>
          <w:szCs w:val="22"/>
          <w:lang w:val="pt-BR"/>
        </w:rPr>
        <w:t xml:space="preserve"> </w:t>
      </w:r>
      <w:r w:rsidR="009C68D8" w:rsidRPr="00DC7597">
        <w:rPr>
          <w:rFonts w:asciiTheme="minorHAnsi" w:hAnsiTheme="minorHAnsi" w:cstheme="minorHAnsi"/>
          <w:sz w:val="22"/>
          <w:szCs w:val="22"/>
          <w:lang w:val="pt-BR"/>
        </w:rPr>
        <w:t xml:space="preserve">em até </w:t>
      </w:r>
      <w:r w:rsidR="006E666C" w:rsidRPr="00DC7597">
        <w:rPr>
          <w:rFonts w:asciiTheme="minorHAnsi" w:hAnsiTheme="minorHAnsi" w:cstheme="minorHAnsi"/>
          <w:sz w:val="22"/>
          <w:szCs w:val="22"/>
          <w:lang w:val="pt-BR"/>
        </w:rPr>
        <w:t>05 (cinco)</w:t>
      </w:r>
      <w:r w:rsidR="00A405B8" w:rsidRPr="00DC7597">
        <w:rPr>
          <w:rFonts w:asciiTheme="minorHAnsi" w:hAnsiTheme="minorHAnsi" w:cstheme="minorHAnsi"/>
          <w:sz w:val="22"/>
          <w:szCs w:val="22"/>
          <w:lang w:val="pt-BR"/>
        </w:rPr>
        <w:t xml:space="preserve"> </w:t>
      </w:r>
      <w:r w:rsidR="005F2A62" w:rsidRPr="00DC7597">
        <w:rPr>
          <w:rFonts w:asciiTheme="minorHAnsi" w:hAnsiTheme="minorHAnsi" w:cstheme="minorHAnsi"/>
          <w:sz w:val="22"/>
          <w:szCs w:val="22"/>
          <w:lang w:val="pt-BR"/>
        </w:rPr>
        <w:t>D</w:t>
      </w:r>
      <w:r w:rsidR="009C68D8" w:rsidRPr="00DC7597">
        <w:rPr>
          <w:rFonts w:asciiTheme="minorHAnsi" w:hAnsiTheme="minorHAnsi" w:cstheme="minorHAnsi"/>
          <w:sz w:val="22"/>
          <w:szCs w:val="22"/>
          <w:lang w:val="pt-BR"/>
        </w:rPr>
        <w:t xml:space="preserve">ias </w:t>
      </w:r>
      <w:r w:rsidR="005F2A62" w:rsidRPr="00DC7597">
        <w:rPr>
          <w:rFonts w:asciiTheme="minorHAnsi" w:hAnsiTheme="minorHAnsi" w:cstheme="minorHAnsi"/>
          <w:sz w:val="22"/>
          <w:szCs w:val="22"/>
          <w:lang w:val="pt-BR"/>
        </w:rPr>
        <w:t>Ú</w:t>
      </w:r>
      <w:r w:rsidR="009C68D8" w:rsidRPr="00DC7597">
        <w:rPr>
          <w:rFonts w:asciiTheme="minorHAnsi" w:hAnsiTheme="minorHAnsi" w:cstheme="minorHAnsi"/>
          <w:sz w:val="22"/>
          <w:szCs w:val="22"/>
          <w:lang w:val="pt-BR"/>
        </w:rPr>
        <w:t xml:space="preserve">teis </w:t>
      </w:r>
      <w:r w:rsidR="006E666C" w:rsidRPr="00DC7597">
        <w:rPr>
          <w:rFonts w:asciiTheme="minorHAnsi" w:hAnsiTheme="minorHAnsi" w:cstheme="minorHAnsi"/>
          <w:sz w:val="22"/>
          <w:szCs w:val="22"/>
          <w:lang w:val="pt-BR"/>
        </w:rPr>
        <w:t>de comunicação da Securitizadora nesse sentido</w:t>
      </w:r>
      <w:r w:rsidR="009C68D8" w:rsidRPr="00DC7597">
        <w:rPr>
          <w:rFonts w:asciiTheme="minorHAnsi" w:hAnsiTheme="minorHAnsi" w:cstheme="minorHAnsi"/>
          <w:sz w:val="22"/>
          <w:szCs w:val="22"/>
          <w:lang w:val="pt-BR"/>
        </w:rPr>
        <w:t>, sob pena de vencimento antecipado das Debêntures, nos termos da Cláusula</w:t>
      </w:r>
      <w:r w:rsidR="00914D46">
        <w:rPr>
          <w:rFonts w:asciiTheme="minorHAnsi" w:hAnsiTheme="minorHAnsi" w:cstheme="minorHAnsi"/>
          <w:sz w:val="22"/>
          <w:szCs w:val="22"/>
          <w:lang w:val="pt-BR"/>
        </w:rPr>
        <w:t xml:space="preserve"> </w:t>
      </w:r>
      <w:r w:rsidR="00965438">
        <w:rPr>
          <w:rFonts w:asciiTheme="minorHAnsi" w:hAnsiTheme="minorHAnsi" w:cstheme="minorHAnsi"/>
          <w:sz w:val="22"/>
          <w:szCs w:val="22"/>
          <w:lang w:val="pt-BR"/>
        </w:rPr>
        <w:fldChar w:fldCharType="begin"/>
      </w:r>
      <w:r w:rsidR="00965438">
        <w:rPr>
          <w:rFonts w:asciiTheme="minorHAnsi" w:hAnsiTheme="minorHAnsi" w:cstheme="minorHAnsi"/>
          <w:sz w:val="22"/>
          <w:szCs w:val="22"/>
          <w:lang w:val="pt-BR"/>
        </w:rPr>
        <w:instrText xml:space="preserve"> REF _Ref88081687 \r \h </w:instrText>
      </w:r>
      <w:r w:rsidR="00965438">
        <w:rPr>
          <w:rFonts w:asciiTheme="minorHAnsi" w:hAnsiTheme="minorHAnsi" w:cstheme="minorHAnsi"/>
          <w:sz w:val="22"/>
          <w:szCs w:val="22"/>
          <w:lang w:val="pt-BR"/>
        </w:rPr>
      </w:r>
      <w:r w:rsidR="00965438">
        <w:rPr>
          <w:rFonts w:asciiTheme="minorHAnsi" w:hAnsiTheme="minorHAnsi" w:cstheme="minorHAnsi"/>
          <w:sz w:val="22"/>
          <w:szCs w:val="22"/>
          <w:lang w:val="pt-BR"/>
        </w:rPr>
        <w:fldChar w:fldCharType="separate"/>
      </w:r>
      <w:r w:rsidR="00965438">
        <w:rPr>
          <w:rFonts w:asciiTheme="minorHAnsi" w:hAnsiTheme="minorHAnsi" w:cstheme="minorHAnsi"/>
          <w:sz w:val="22"/>
          <w:szCs w:val="22"/>
          <w:lang w:val="pt-BR"/>
        </w:rPr>
        <w:t>7.1</w:t>
      </w:r>
      <w:r w:rsidR="00965438">
        <w:rPr>
          <w:rFonts w:asciiTheme="minorHAnsi" w:hAnsiTheme="minorHAnsi" w:cstheme="minorHAnsi"/>
          <w:sz w:val="22"/>
          <w:szCs w:val="22"/>
          <w:lang w:val="pt-BR"/>
        </w:rPr>
        <w:fldChar w:fldCharType="end"/>
      </w:r>
      <w:r w:rsidR="002449DB" w:rsidRPr="00DC7597">
        <w:rPr>
          <w:rFonts w:asciiTheme="minorHAnsi" w:hAnsiTheme="minorHAnsi" w:cstheme="minorHAnsi"/>
          <w:sz w:val="22"/>
          <w:szCs w:val="22"/>
          <w:lang w:val="pt-BR"/>
        </w:rPr>
        <w:t xml:space="preserve"> </w:t>
      </w:r>
      <w:r w:rsidR="009C68D8" w:rsidRPr="00DC7597">
        <w:rPr>
          <w:rFonts w:asciiTheme="minorHAnsi" w:hAnsiTheme="minorHAnsi" w:cstheme="minorHAnsi"/>
          <w:sz w:val="22"/>
          <w:szCs w:val="22"/>
          <w:lang w:val="pt-BR"/>
        </w:rPr>
        <w:t>abaixo.</w:t>
      </w:r>
      <w:bookmarkEnd w:id="136"/>
      <w:r w:rsidR="000659DE" w:rsidRPr="00DC7597">
        <w:rPr>
          <w:rFonts w:asciiTheme="minorHAnsi" w:hAnsiTheme="minorHAnsi" w:cstheme="minorHAnsi"/>
          <w:sz w:val="22"/>
          <w:szCs w:val="22"/>
          <w:lang w:val="pt-BR"/>
        </w:rPr>
        <w:t xml:space="preserve"> </w:t>
      </w:r>
    </w:p>
    <w:p w14:paraId="10E19619" w14:textId="77777777" w:rsidR="0068331F" w:rsidRPr="00DC7597" w:rsidRDefault="0068331F" w:rsidP="00DC7597">
      <w:pPr>
        <w:pStyle w:val="PargrafodaLista"/>
        <w:spacing w:line="320" w:lineRule="exact"/>
        <w:rPr>
          <w:rFonts w:asciiTheme="minorHAnsi" w:hAnsiTheme="minorHAnsi" w:cstheme="minorHAnsi"/>
          <w:sz w:val="22"/>
          <w:szCs w:val="22"/>
          <w:lang w:val="pt-BR"/>
        </w:rPr>
      </w:pPr>
    </w:p>
    <w:p w14:paraId="394803BD" w14:textId="77777777" w:rsidR="0068331F" w:rsidRPr="00DC7597" w:rsidRDefault="0068331F" w:rsidP="00DC7597">
      <w:pPr>
        <w:pStyle w:val="PargrafodaLista"/>
        <w:widowControl w:val="0"/>
        <w:numPr>
          <w:ilvl w:val="3"/>
          <w:numId w:val="7"/>
        </w:numPr>
        <w:tabs>
          <w:tab w:val="left" w:pos="567"/>
          <w:tab w:val="left" w:pos="1134"/>
        </w:tabs>
        <w:adjustRightInd/>
        <w:spacing w:line="320" w:lineRule="exact"/>
        <w:ind w:left="851" w:firstLine="0"/>
        <w:contextualSpacing/>
        <w:jc w:val="both"/>
        <w:rPr>
          <w:rFonts w:asciiTheme="minorHAnsi" w:hAnsiTheme="minorHAnsi" w:cstheme="minorHAnsi"/>
          <w:sz w:val="22"/>
          <w:szCs w:val="22"/>
          <w:lang w:val="pt-BR"/>
        </w:rPr>
      </w:pPr>
      <w:bookmarkStart w:id="137" w:name="_Ref89857574"/>
      <w:r w:rsidRPr="00DC7597">
        <w:rPr>
          <w:rFonts w:asciiTheme="minorHAnsi" w:hAnsiTheme="minorHAnsi" w:cstheme="minorHAnsi"/>
          <w:sz w:val="22"/>
          <w:szCs w:val="22"/>
          <w:lang w:val="pt-BR"/>
        </w:rPr>
        <w:t>A</w:t>
      </w:r>
      <w:r w:rsidRPr="00DC7597">
        <w:rPr>
          <w:rFonts w:asciiTheme="minorHAnsi" w:hAnsiTheme="minorHAnsi" w:cstheme="minorHAnsi"/>
          <w:spacing w:val="11"/>
          <w:sz w:val="22"/>
          <w:szCs w:val="22"/>
          <w:lang w:val="pt-BR"/>
        </w:rPr>
        <w:t xml:space="preserve"> </w:t>
      </w:r>
      <w:r w:rsidRPr="00DC7597">
        <w:rPr>
          <w:rFonts w:asciiTheme="minorHAnsi" w:hAnsiTheme="minorHAnsi" w:cstheme="minorHAnsi"/>
          <w:sz w:val="22"/>
          <w:szCs w:val="22"/>
          <w:lang w:val="pt-BR"/>
        </w:rPr>
        <w:t>verificação</w:t>
      </w:r>
      <w:r w:rsidRPr="00DC7597">
        <w:rPr>
          <w:rFonts w:asciiTheme="minorHAnsi" w:hAnsiTheme="minorHAnsi" w:cstheme="minorHAnsi"/>
          <w:spacing w:val="11"/>
          <w:sz w:val="22"/>
          <w:szCs w:val="22"/>
          <w:lang w:val="pt-BR"/>
        </w:rPr>
        <w:t xml:space="preserve"> </w:t>
      </w:r>
      <w:r w:rsidR="00B17463" w:rsidRPr="00DC7597">
        <w:rPr>
          <w:rFonts w:asciiTheme="minorHAnsi" w:hAnsiTheme="minorHAnsi" w:cstheme="minorHAnsi"/>
          <w:spacing w:val="11"/>
          <w:sz w:val="22"/>
          <w:szCs w:val="22"/>
          <w:lang w:val="pt-BR"/>
        </w:rPr>
        <w:t xml:space="preserve">de </w:t>
      </w:r>
      <w:r w:rsidRPr="00DC7597">
        <w:rPr>
          <w:rFonts w:asciiTheme="minorHAnsi" w:hAnsiTheme="minorHAnsi" w:cstheme="minorHAnsi"/>
          <w:sz w:val="22"/>
          <w:szCs w:val="22"/>
          <w:lang w:val="pt-BR"/>
        </w:rPr>
        <w:t>valores correspondentes ao</w:t>
      </w:r>
      <w:r w:rsidR="00F30AE1" w:rsidRPr="00DC7597">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Fundo</w:t>
      </w:r>
      <w:r w:rsidR="00F30AE1" w:rsidRPr="00DC7597">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de </w:t>
      </w:r>
      <w:r w:rsidR="00E44A69" w:rsidRPr="00DC7597">
        <w:rPr>
          <w:rFonts w:asciiTheme="minorHAnsi" w:hAnsiTheme="minorHAnsi" w:cstheme="minorHAnsi"/>
          <w:sz w:val="22"/>
          <w:szCs w:val="22"/>
          <w:lang w:val="pt-BR"/>
        </w:rPr>
        <w:t>Reserva</w:t>
      </w:r>
      <w:r w:rsidR="000535AF"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será</w:t>
      </w:r>
      <w:r w:rsidRPr="00DC7597">
        <w:rPr>
          <w:rFonts w:asciiTheme="minorHAnsi" w:hAnsiTheme="minorHAnsi" w:cstheme="minorHAnsi"/>
          <w:spacing w:val="11"/>
          <w:sz w:val="22"/>
          <w:szCs w:val="22"/>
          <w:lang w:val="pt-BR"/>
        </w:rPr>
        <w:t xml:space="preserve"> </w:t>
      </w:r>
      <w:r w:rsidRPr="00DC7597">
        <w:rPr>
          <w:rFonts w:asciiTheme="minorHAnsi" w:hAnsiTheme="minorHAnsi" w:cstheme="minorHAnsi"/>
          <w:sz w:val="22"/>
          <w:szCs w:val="22"/>
          <w:lang w:val="pt-BR"/>
        </w:rPr>
        <w:t xml:space="preserve">feita mensalmente pela Securitizadora, em até </w:t>
      </w:r>
      <w:r w:rsidR="0022167D" w:rsidRPr="00DC7597">
        <w:rPr>
          <w:rFonts w:asciiTheme="minorHAnsi" w:hAnsiTheme="minorHAnsi" w:cstheme="minorHAnsi"/>
          <w:sz w:val="22"/>
          <w:szCs w:val="22"/>
          <w:lang w:val="pt-BR"/>
        </w:rPr>
        <w:t>5 (cinco)</w:t>
      </w:r>
      <w:r w:rsidRPr="00DC7597">
        <w:rPr>
          <w:rFonts w:asciiTheme="minorHAnsi" w:hAnsiTheme="minorHAnsi" w:cstheme="minorHAnsi"/>
          <w:sz w:val="22"/>
          <w:szCs w:val="22"/>
          <w:lang w:val="pt-BR"/>
        </w:rPr>
        <w:t xml:space="preserve"> Dias Úteis antes de Data de Pagamento (“</w:t>
      </w:r>
      <w:r w:rsidRPr="00DC7597">
        <w:rPr>
          <w:rFonts w:asciiTheme="minorHAnsi" w:hAnsiTheme="minorHAnsi" w:cstheme="minorHAnsi"/>
          <w:sz w:val="22"/>
          <w:szCs w:val="22"/>
          <w:u w:val="single"/>
          <w:lang w:val="pt-BR"/>
        </w:rPr>
        <w:t>Data de Verificação</w:t>
      </w:r>
      <w:r w:rsidRPr="00DC7597">
        <w:rPr>
          <w:rFonts w:asciiTheme="minorHAnsi" w:hAnsiTheme="minorHAnsi" w:cstheme="minorHAnsi"/>
          <w:sz w:val="22"/>
          <w:szCs w:val="22"/>
          <w:lang w:val="pt-BR"/>
        </w:rPr>
        <w:t>”).</w:t>
      </w:r>
      <w:bookmarkEnd w:id="137"/>
      <w:r w:rsidRPr="00DC7597">
        <w:rPr>
          <w:rFonts w:asciiTheme="minorHAnsi" w:hAnsiTheme="minorHAnsi" w:cstheme="minorHAnsi"/>
          <w:sz w:val="22"/>
          <w:szCs w:val="22"/>
          <w:lang w:val="pt-BR"/>
        </w:rPr>
        <w:t xml:space="preserve"> </w:t>
      </w:r>
    </w:p>
    <w:p w14:paraId="1AC44E84" w14:textId="77777777" w:rsidR="0068331F" w:rsidRPr="00DC7597" w:rsidRDefault="0068331F" w:rsidP="00DC7597">
      <w:pPr>
        <w:pStyle w:val="PargrafodaLista"/>
        <w:widowControl w:val="0"/>
        <w:tabs>
          <w:tab w:val="left" w:pos="567"/>
          <w:tab w:val="left" w:pos="1134"/>
        </w:tabs>
        <w:adjustRightInd/>
        <w:spacing w:line="320" w:lineRule="exact"/>
        <w:ind w:left="851"/>
        <w:contextualSpacing/>
        <w:jc w:val="both"/>
        <w:rPr>
          <w:rFonts w:asciiTheme="minorHAnsi" w:hAnsiTheme="minorHAnsi" w:cstheme="minorHAnsi"/>
          <w:sz w:val="22"/>
          <w:szCs w:val="22"/>
          <w:lang w:val="pt-BR"/>
        </w:rPr>
      </w:pPr>
    </w:p>
    <w:p w14:paraId="7804E428" w14:textId="05A7BD23" w:rsidR="0068331F" w:rsidRPr="00DC7597" w:rsidRDefault="0068331F" w:rsidP="00DC7597">
      <w:pPr>
        <w:pStyle w:val="PargrafodaLista"/>
        <w:widowControl w:val="0"/>
        <w:numPr>
          <w:ilvl w:val="3"/>
          <w:numId w:val="7"/>
        </w:numPr>
        <w:tabs>
          <w:tab w:val="left" w:pos="567"/>
          <w:tab w:val="left" w:pos="1134"/>
        </w:tabs>
        <w:adjustRightInd/>
        <w:spacing w:line="320" w:lineRule="exact"/>
        <w:ind w:left="851"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A Companhia se </w:t>
      </w:r>
      <w:r w:rsidR="006E666C" w:rsidRPr="00DC7597">
        <w:rPr>
          <w:rFonts w:asciiTheme="minorHAnsi" w:hAnsiTheme="minorHAnsi" w:cstheme="minorHAnsi"/>
          <w:sz w:val="22"/>
          <w:szCs w:val="22"/>
          <w:lang w:val="pt-BR"/>
        </w:rPr>
        <w:t>compromete</w:t>
      </w:r>
      <w:r w:rsidRPr="00DC7597">
        <w:rPr>
          <w:rFonts w:asciiTheme="minorHAnsi" w:hAnsiTheme="minorHAnsi" w:cstheme="minorHAnsi"/>
          <w:sz w:val="22"/>
          <w:szCs w:val="22"/>
          <w:lang w:val="pt-BR"/>
        </w:rPr>
        <w:t xml:space="preserve"> a enviar à Securitizadora relatório contendo as informações mencionadas no item (</w:t>
      </w:r>
      <w:r w:rsidR="000A5EE0">
        <w:rPr>
          <w:rFonts w:asciiTheme="minorHAnsi" w:hAnsiTheme="minorHAnsi" w:cstheme="minorHAnsi"/>
          <w:sz w:val="22"/>
          <w:szCs w:val="22"/>
          <w:lang w:val="pt-BR"/>
        </w:rPr>
        <w:t>b</w:t>
      </w:r>
      <w:r w:rsidR="006E666C" w:rsidRPr="00DC7597">
        <w:rPr>
          <w:rFonts w:asciiTheme="minorHAnsi" w:hAnsiTheme="minorHAnsi" w:cstheme="minorHAnsi"/>
          <w:sz w:val="22"/>
          <w:szCs w:val="22"/>
          <w:lang w:val="pt-BR"/>
        </w:rPr>
        <w:t>)</w:t>
      </w:r>
      <w:r w:rsidRPr="00DC7597">
        <w:rPr>
          <w:rFonts w:asciiTheme="minorHAnsi" w:hAnsiTheme="minorHAnsi" w:cstheme="minorHAnsi"/>
          <w:sz w:val="22"/>
          <w:szCs w:val="22"/>
          <w:lang w:val="pt-BR"/>
        </w:rPr>
        <w:t xml:space="preserve"> da Cláusula </w:t>
      </w:r>
      <w:r w:rsidR="006E666C" w:rsidRPr="00DC7597">
        <w:rPr>
          <w:rFonts w:asciiTheme="minorHAnsi" w:hAnsiTheme="minorHAnsi" w:cstheme="minorHAnsi"/>
          <w:sz w:val="22"/>
          <w:szCs w:val="22"/>
          <w:lang w:val="pt-BR"/>
        </w:rPr>
        <w:fldChar w:fldCharType="begin"/>
      </w:r>
      <w:r w:rsidR="006E666C" w:rsidRPr="00DC7597">
        <w:rPr>
          <w:rFonts w:asciiTheme="minorHAnsi" w:hAnsiTheme="minorHAnsi" w:cstheme="minorHAnsi"/>
          <w:sz w:val="22"/>
          <w:szCs w:val="22"/>
          <w:lang w:val="pt-BR"/>
        </w:rPr>
        <w:instrText xml:space="preserve"> REF _Ref19786317 \r \h </w:instrText>
      </w:r>
      <w:r w:rsidR="00FF7571" w:rsidRPr="00DC7597">
        <w:rPr>
          <w:rFonts w:asciiTheme="minorHAnsi" w:hAnsiTheme="minorHAnsi" w:cstheme="minorHAnsi"/>
          <w:sz w:val="22"/>
          <w:szCs w:val="22"/>
          <w:lang w:val="pt-BR"/>
        </w:rPr>
        <w:instrText xml:space="preserve"> \* MERGEFORMAT </w:instrText>
      </w:r>
      <w:r w:rsidR="006E666C" w:rsidRPr="00DC7597">
        <w:rPr>
          <w:rFonts w:asciiTheme="minorHAnsi" w:hAnsiTheme="minorHAnsi" w:cstheme="minorHAnsi"/>
          <w:sz w:val="22"/>
          <w:szCs w:val="22"/>
          <w:lang w:val="pt-BR"/>
        </w:rPr>
      </w:r>
      <w:r w:rsidR="006E666C"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4.10.8</w:t>
      </w:r>
      <w:r w:rsidR="006E666C" w:rsidRPr="00DC7597">
        <w:rPr>
          <w:rFonts w:asciiTheme="minorHAnsi" w:hAnsiTheme="minorHAnsi" w:cstheme="minorHAnsi"/>
          <w:sz w:val="22"/>
          <w:szCs w:val="22"/>
          <w:lang w:val="pt-BR"/>
        </w:rPr>
        <w:fldChar w:fldCharType="end"/>
      </w:r>
      <w:r w:rsidR="006E666C"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acima no prazo de </w:t>
      </w:r>
      <w:r w:rsidR="0022167D" w:rsidRPr="00DC7597">
        <w:rPr>
          <w:rFonts w:asciiTheme="minorHAnsi" w:hAnsiTheme="minorHAnsi" w:cstheme="minorHAnsi"/>
          <w:sz w:val="22"/>
          <w:szCs w:val="22"/>
          <w:lang w:val="pt-BR"/>
        </w:rPr>
        <w:t>15 (quinze)</w:t>
      </w:r>
      <w:r w:rsidRPr="00DC7597">
        <w:rPr>
          <w:rFonts w:asciiTheme="minorHAnsi" w:hAnsiTheme="minorHAnsi" w:cstheme="minorHAnsi"/>
          <w:sz w:val="22"/>
          <w:szCs w:val="22"/>
          <w:lang w:val="pt-BR"/>
        </w:rPr>
        <w:t xml:space="preserve"> dias contados </w:t>
      </w:r>
      <w:r w:rsidR="006E666C" w:rsidRPr="00DC7597">
        <w:rPr>
          <w:rFonts w:asciiTheme="minorHAnsi" w:hAnsiTheme="minorHAnsi" w:cstheme="minorHAnsi"/>
          <w:sz w:val="22"/>
          <w:szCs w:val="22"/>
          <w:lang w:val="pt-BR"/>
        </w:rPr>
        <w:t>da Data de Emissão</w:t>
      </w:r>
      <w:r w:rsidRPr="00DC7597">
        <w:rPr>
          <w:rFonts w:asciiTheme="minorHAnsi" w:hAnsiTheme="minorHAnsi" w:cstheme="minorHAnsi"/>
          <w:sz w:val="22"/>
          <w:szCs w:val="22"/>
          <w:lang w:val="pt-BR"/>
        </w:rPr>
        <w:t xml:space="preserve"> e atualizado </w:t>
      </w:r>
      <w:r w:rsidR="00BB033D">
        <w:rPr>
          <w:rFonts w:asciiTheme="minorHAnsi" w:hAnsiTheme="minorHAnsi" w:cstheme="minorHAnsi"/>
          <w:sz w:val="22"/>
          <w:szCs w:val="22"/>
          <w:lang w:val="pt-BR"/>
        </w:rPr>
        <w:t>mensalmente</w:t>
      </w:r>
      <w:r w:rsidRPr="00DC7597">
        <w:rPr>
          <w:rFonts w:asciiTheme="minorHAnsi" w:hAnsiTheme="minorHAnsi" w:cstheme="minorHAnsi"/>
          <w:sz w:val="22"/>
          <w:szCs w:val="22"/>
          <w:lang w:val="pt-BR"/>
        </w:rPr>
        <w:t xml:space="preserve">, na Data </w:t>
      </w:r>
      <w:r w:rsidRPr="00DC7597">
        <w:rPr>
          <w:rFonts w:asciiTheme="minorHAnsi" w:hAnsiTheme="minorHAnsi" w:cstheme="minorHAnsi"/>
          <w:sz w:val="22"/>
          <w:szCs w:val="22"/>
          <w:lang w:val="pt-BR"/>
        </w:rPr>
        <w:lastRenderedPageBreak/>
        <w:t xml:space="preserve">de Verificação. Caso </w:t>
      </w:r>
      <w:r w:rsidR="006E666C" w:rsidRPr="00DC7597">
        <w:rPr>
          <w:rFonts w:asciiTheme="minorHAnsi" w:hAnsiTheme="minorHAnsi" w:cstheme="minorHAnsi"/>
          <w:sz w:val="22"/>
          <w:szCs w:val="22"/>
          <w:lang w:val="pt-BR"/>
        </w:rPr>
        <w:t xml:space="preserve">a Companhia </w:t>
      </w:r>
      <w:r w:rsidRPr="00DC7597">
        <w:rPr>
          <w:rFonts w:asciiTheme="minorHAnsi" w:hAnsiTheme="minorHAnsi" w:cstheme="minorHAnsi"/>
          <w:sz w:val="22"/>
          <w:szCs w:val="22"/>
          <w:lang w:val="pt-BR"/>
        </w:rPr>
        <w:t xml:space="preserve">não envie o referido relatório mensal </w:t>
      </w:r>
      <w:r w:rsidR="00BB033D">
        <w:rPr>
          <w:rFonts w:asciiTheme="minorHAnsi" w:hAnsiTheme="minorHAnsi" w:cstheme="minorHAnsi"/>
          <w:sz w:val="22"/>
          <w:szCs w:val="22"/>
          <w:lang w:val="pt-BR"/>
        </w:rPr>
        <w:t xml:space="preserve">em até 5 (cinco) </w:t>
      </w:r>
      <w:r w:rsidR="009F78E8">
        <w:rPr>
          <w:rFonts w:asciiTheme="minorHAnsi" w:hAnsiTheme="minorHAnsi" w:cstheme="minorHAnsi"/>
          <w:sz w:val="22"/>
          <w:szCs w:val="22"/>
          <w:lang w:val="pt-BR"/>
        </w:rPr>
        <w:t>D</w:t>
      </w:r>
      <w:r w:rsidR="00BB033D">
        <w:rPr>
          <w:rFonts w:asciiTheme="minorHAnsi" w:hAnsiTheme="minorHAnsi" w:cstheme="minorHAnsi"/>
          <w:sz w:val="22"/>
          <w:szCs w:val="22"/>
          <w:lang w:val="pt-BR"/>
        </w:rPr>
        <w:t xml:space="preserve">ias </w:t>
      </w:r>
      <w:r w:rsidR="009F78E8">
        <w:rPr>
          <w:rFonts w:asciiTheme="minorHAnsi" w:hAnsiTheme="minorHAnsi" w:cstheme="minorHAnsi"/>
          <w:sz w:val="22"/>
          <w:szCs w:val="22"/>
          <w:lang w:val="pt-BR"/>
        </w:rPr>
        <w:t>Ú</w:t>
      </w:r>
      <w:r w:rsidR="00BB033D">
        <w:rPr>
          <w:rFonts w:asciiTheme="minorHAnsi" w:hAnsiTheme="minorHAnsi" w:cstheme="minorHAnsi"/>
          <w:sz w:val="22"/>
          <w:szCs w:val="22"/>
          <w:lang w:val="pt-BR"/>
        </w:rPr>
        <w:t>teis de antecedência d</w:t>
      </w:r>
      <w:r w:rsidRPr="00DC7597">
        <w:rPr>
          <w:rFonts w:asciiTheme="minorHAnsi" w:hAnsiTheme="minorHAnsi" w:cstheme="minorHAnsi"/>
          <w:sz w:val="22"/>
          <w:szCs w:val="22"/>
          <w:lang w:val="pt-BR"/>
        </w:rPr>
        <w:t>a Data de Verificação seguinte, serão utilizados os valores já conhecidos na respectiva Data de Verificação para fins de verificação do</w:t>
      </w:r>
      <w:r w:rsidR="00F30AE1" w:rsidRPr="00DC7597">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Fundo</w:t>
      </w:r>
      <w:r w:rsidR="00F30AE1" w:rsidRPr="00DC7597">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de Reserva, até que </w:t>
      </w:r>
      <w:r w:rsidR="006E666C" w:rsidRPr="00DC7597">
        <w:rPr>
          <w:rFonts w:asciiTheme="minorHAnsi" w:hAnsiTheme="minorHAnsi" w:cstheme="minorHAnsi"/>
          <w:sz w:val="22"/>
          <w:szCs w:val="22"/>
          <w:lang w:val="pt-BR"/>
        </w:rPr>
        <w:t>a Companhia</w:t>
      </w:r>
      <w:r w:rsidRPr="00DC7597">
        <w:rPr>
          <w:rFonts w:asciiTheme="minorHAnsi" w:hAnsiTheme="minorHAnsi" w:cstheme="minorHAnsi"/>
          <w:sz w:val="22"/>
          <w:szCs w:val="22"/>
          <w:lang w:val="pt-BR"/>
        </w:rPr>
        <w:t xml:space="preserve"> apresente as informações correspondentes atualizadas, observadas as penalidades e demais prazos de cura previstos nos Documentos da </w:t>
      </w:r>
      <w:r w:rsidR="006E666C" w:rsidRPr="00DC7597">
        <w:rPr>
          <w:rFonts w:asciiTheme="minorHAnsi" w:hAnsiTheme="minorHAnsi" w:cstheme="minorHAnsi"/>
          <w:sz w:val="22"/>
          <w:szCs w:val="22"/>
          <w:lang w:val="pt-BR"/>
        </w:rPr>
        <w:t>O</w:t>
      </w:r>
      <w:r w:rsidRPr="00DC7597">
        <w:rPr>
          <w:rFonts w:asciiTheme="minorHAnsi" w:hAnsiTheme="minorHAnsi" w:cstheme="minorHAnsi"/>
          <w:sz w:val="22"/>
          <w:szCs w:val="22"/>
          <w:lang w:val="pt-BR"/>
        </w:rPr>
        <w:t>peração para obrigações não pecuniárias.</w:t>
      </w:r>
    </w:p>
    <w:p w14:paraId="6EB1DA4C" w14:textId="77777777" w:rsidR="0068331F" w:rsidRPr="00DC7597" w:rsidRDefault="0068331F" w:rsidP="00DC7597">
      <w:pPr>
        <w:pStyle w:val="PargrafodaLista"/>
        <w:widowControl w:val="0"/>
        <w:tabs>
          <w:tab w:val="left" w:pos="567"/>
          <w:tab w:val="left" w:pos="1134"/>
        </w:tabs>
        <w:adjustRightInd/>
        <w:spacing w:line="320" w:lineRule="exact"/>
        <w:ind w:left="851"/>
        <w:contextualSpacing/>
        <w:jc w:val="both"/>
        <w:rPr>
          <w:rFonts w:asciiTheme="minorHAnsi" w:hAnsiTheme="minorHAnsi" w:cstheme="minorHAnsi"/>
          <w:sz w:val="22"/>
          <w:szCs w:val="22"/>
          <w:lang w:val="pt-BR"/>
        </w:rPr>
      </w:pPr>
    </w:p>
    <w:p w14:paraId="38109AE8" w14:textId="77777777" w:rsidR="0068331F" w:rsidRPr="00DC7597" w:rsidRDefault="0068331F" w:rsidP="00DC7597">
      <w:pPr>
        <w:pStyle w:val="PargrafodaLista"/>
        <w:widowControl w:val="0"/>
        <w:numPr>
          <w:ilvl w:val="3"/>
          <w:numId w:val="7"/>
        </w:numPr>
        <w:tabs>
          <w:tab w:val="left" w:pos="567"/>
          <w:tab w:val="left" w:pos="1134"/>
        </w:tabs>
        <w:adjustRightInd/>
        <w:spacing w:line="320" w:lineRule="exact"/>
        <w:ind w:left="851"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Após a constituição do</w:t>
      </w:r>
      <w:r w:rsidR="00F30AE1" w:rsidRPr="00DC7597">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Fundo</w:t>
      </w:r>
      <w:r w:rsidR="00F30AE1" w:rsidRPr="00DC7597">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de Reserva, os valores a ele referentes poderão ser investidos pela Securitizadora em Investimentos Permitidos (conforme definido abaixo) que possuam alta liquidez.</w:t>
      </w:r>
    </w:p>
    <w:p w14:paraId="70139583" w14:textId="77777777" w:rsidR="006749F5" w:rsidRPr="00DC7597" w:rsidRDefault="006749F5" w:rsidP="00DC7597">
      <w:pPr>
        <w:pStyle w:val="PargrafodaLista"/>
        <w:spacing w:line="320" w:lineRule="exact"/>
        <w:ind w:left="360"/>
        <w:contextualSpacing/>
        <w:jc w:val="both"/>
        <w:rPr>
          <w:rFonts w:asciiTheme="minorHAnsi" w:hAnsiTheme="minorHAnsi" w:cstheme="minorHAnsi"/>
          <w:sz w:val="22"/>
          <w:szCs w:val="22"/>
          <w:lang w:val="pt-BR"/>
        </w:rPr>
      </w:pPr>
    </w:p>
    <w:p w14:paraId="3A5BBD9F" w14:textId="3688E465" w:rsidR="006749F5" w:rsidRPr="00DC7597" w:rsidRDefault="006749F5" w:rsidP="00DC7597">
      <w:pPr>
        <w:pStyle w:val="PargrafodaLista"/>
        <w:numPr>
          <w:ilvl w:val="2"/>
          <w:numId w:val="7"/>
        </w:numPr>
        <w:tabs>
          <w:tab w:val="left" w:pos="0"/>
          <w:tab w:val="left" w:pos="567"/>
        </w:tabs>
        <w:spacing w:line="320" w:lineRule="exact"/>
        <w:ind w:left="0" w:firstLine="0"/>
        <w:contextualSpacing/>
        <w:jc w:val="both"/>
        <w:rPr>
          <w:rFonts w:asciiTheme="minorHAnsi" w:hAnsiTheme="minorHAnsi" w:cstheme="minorHAnsi"/>
          <w:sz w:val="22"/>
          <w:szCs w:val="22"/>
          <w:lang w:val="pt-BR"/>
        </w:rPr>
      </w:pPr>
      <w:bookmarkStart w:id="138" w:name="_Ref71564709"/>
      <w:r w:rsidRPr="00DC7597">
        <w:rPr>
          <w:rFonts w:asciiTheme="minorHAnsi" w:hAnsiTheme="minorHAnsi" w:cstheme="minorHAnsi"/>
          <w:sz w:val="22"/>
          <w:szCs w:val="22"/>
          <w:lang w:val="pt-BR"/>
        </w:rPr>
        <w:t xml:space="preserve">Em complemento ao disposto na </w:t>
      </w:r>
      <w:r w:rsidR="007653B6" w:rsidRPr="00DC7597">
        <w:rPr>
          <w:rFonts w:asciiTheme="minorHAnsi" w:hAnsiTheme="minorHAnsi" w:cstheme="minorHAnsi"/>
          <w:sz w:val="22"/>
          <w:szCs w:val="22"/>
          <w:lang w:val="pt-BR"/>
        </w:rPr>
        <w:t>Cláusula</w:t>
      </w:r>
      <w:r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fldChar w:fldCharType="begin"/>
      </w:r>
      <w:r w:rsidRPr="00DC7597">
        <w:rPr>
          <w:rFonts w:asciiTheme="minorHAnsi" w:hAnsiTheme="minorHAnsi" w:cstheme="minorHAnsi"/>
          <w:sz w:val="22"/>
          <w:szCs w:val="22"/>
          <w:lang w:val="pt-BR"/>
        </w:rPr>
        <w:instrText xml:space="preserve"> REF _Ref6145640 \r \h </w:instrText>
      </w:r>
      <w:r w:rsidR="00305E70" w:rsidRPr="00DC7597">
        <w:rPr>
          <w:rFonts w:asciiTheme="minorHAnsi" w:hAnsiTheme="minorHAnsi" w:cstheme="minorHAnsi"/>
          <w:sz w:val="22"/>
          <w:szCs w:val="22"/>
          <w:lang w:val="pt-BR"/>
        </w:rPr>
        <w:instrText xml:space="preserve"> \* MERGEFORMAT </w:instrText>
      </w:r>
      <w:r w:rsidRPr="00DC7597">
        <w:rPr>
          <w:rFonts w:asciiTheme="minorHAnsi" w:hAnsiTheme="minorHAnsi" w:cstheme="minorHAnsi"/>
          <w:sz w:val="22"/>
          <w:szCs w:val="22"/>
          <w:lang w:val="pt-BR"/>
        </w:rPr>
      </w:r>
      <w:r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4.10.5</w:t>
      </w:r>
      <w:r w:rsidRPr="00DC7597">
        <w:rPr>
          <w:rFonts w:asciiTheme="minorHAnsi" w:hAnsiTheme="minorHAnsi" w:cstheme="minorHAnsi"/>
          <w:sz w:val="22"/>
          <w:szCs w:val="22"/>
          <w:lang w:val="pt-BR"/>
        </w:rPr>
        <w:fldChar w:fldCharType="end"/>
      </w:r>
      <w:r w:rsidRPr="00DC7597">
        <w:rPr>
          <w:rFonts w:asciiTheme="minorHAnsi" w:hAnsiTheme="minorHAnsi" w:cstheme="minorHAnsi"/>
          <w:sz w:val="22"/>
          <w:szCs w:val="22"/>
          <w:lang w:val="pt-BR"/>
        </w:rPr>
        <w:t xml:space="preserve"> desta Escritura, 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se responsabiliza por todas as demais despesas a serem efetivamente incorridas pela Securitizadora em relação aos CRI (“</w:t>
      </w:r>
      <w:r w:rsidRPr="00DC7597">
        <w:rPr>
          <w:rFonts w:asciiTheme="minorHAnsi" w:hAnsiTheme="minorHAnsi" w:cstheme="minorHAnsi"/>
          <w:sz w:val="22"/>
          <w:szCs w:val="22"/>
          <w:u w:val="single"/>
          <w:lang w:val="pt-BR"/>
        </w:rPr>
        <w:t>Demais Despesas</w:t>
      </w:r>
      <w:r w:rsidRPr="00DC7597">
        <w:rPr>
          <w:rFonts w:asciiTheme="minorHAnsi" w:hAnsiTheme="minorHAnsi" w:cstheme="minorHAnsi"/>
          <w:sz w:val="22"/>
          <w:szCs w:val="22"/>
          <w:lang w:val="pt-BR"/>
        </w:rPr>
        <w:t xml:space="preserve">” e, em conjunto com as Despesas </w:t>
      </w:r>
      <w:r w:rsidRPr="00DC7597">
        <w:rPr>
          <w:rFonts w:asciiTheme="minorHAnsi" w:hAnsiTheme="minorHAnsi" w:cstheme="minorHAnsi"/>
          <w:i/>
          <w:sz w:val="22"/>
          <w:szCs w:val="22"/>
          <w:lang w:val="pt-BR"/>
        </w:rPr>
        <w:t>Flat</w:t>
      </w:r>
      <w:r w:rsidRPr="00DC7597">
        <w:rPr>
          <w:rFonts w:asciiTheme="minorHAnsi" w:hAnsiTheme="minorHAnsi" w:cstheme="minorHAnsi"/>
          <w:sz w:val="22"/>
          <w:szCs w:val="22"/>
          <w:lang w:val="pt-BR"/>
        </w:rPr>
        <w:t>, simplesmente “</w:t>
      </w:r>
      <w:r w:rsidRPr="00DC7597">
        <w:rPr>
          <w:rFonts w:asciiTheme="minorHAnsi" w:hAnsiTheme="minorHAnsi" w:cstheme="minorHAnsi"/>
          <w:sz w:val="22"/>
          <w:szCs w:val="22"/>
          <w:u w:val="single"/>
          <w:lang w:val="pt-BR"/>
        </w:rPr>
        <w:t>Despesas</w:t>
      </w:r>
      <w:r w:rsidRPr="00DC7597">
        <w:rPr>
          <w:rFonts w:asciiTheme="minorHAnsi" w:hAnsiTheme="minorHAnsi" w:cstheme="minorHAnsi"/>
          <w:sz w:val="22"/>
          <w:szCs w:val="22"/>
          <w:lang w:val="pt-BR"/>
        </w:rPr>
        <w:t xml:space="preserve">”), </w:t>
      </w:r>
      <w:r w:rsidR="008254FB" w:rsidRPr="00DC7597">
        <w:rPr>
          <w:rFonts w:asciiTheme="minorHAnsi" w:hAnsiTheme="minorHAnsi" w:cstheme="minorHAnsi"/>
          <w:sz w:val="22"/>
          <w:szCs w:val="22"/>
          <w:lang w:val="pt-BR"/>
        </w:rPr>
        <w:t xml:space="preserve">conforme descritas no </w:t>
      </w:r>
      <w:r w:rsidR="008254FB" w:rsidRPr="007D1FD8">
        <w:rPr>
          <w:rFonts w:asciiTheme="minorHAnsi" w:hAnsiTheme="minorHAnsi" w:cstheme="minorHAnsi"/>
          <w:sz w:val="22"/>
          <w:szCs w:val="22"/>
          <w:u w:val="single"/>
          <w:lang w:val="pt-BR"/>
        </w:rPr>
        <w:t xml:space="preserve">Anexo </w:t>
      </w:r>
      <w:r w:rsidR="001B3777" w:rsidRPr="007D1FD8">
        <w:rPr>
          <w:rFonts w:asciiTheme="minorHAnsi" w:hAnsiTheme="minorHAnsi" w:cstheme="minorHAnsi"/>
          <w:sz w:val="22"/>
          <w:szCs w:val="22"/>
          <w:u w:val="single"/>
          <w:lang w:val="pt-BR"/>
        </w:rPr>
        <w:t>IV</w:t>
      </w:r>
      <w:r w:rsidR="008254FB"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as quais serão reembolsadas pela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à Securitizadora e/ou aos prestadores de serviços contratados no âmbito da Operação, conforme o caso, em até </w:t>
      </w:r>
      <w:r w:rsidR="0068331F" w:rsidRPr="00DC7597">
        <w:rPr>
          <w:rFonts w:asciiTheme="minorHAnsi" w:hAnsiTheme="minorHAnsi" w:cstheme="minorHAnsi"/>
          <w:sz w:val="22"/>
          <w:szCs w:val="22"/>
          <w:lang w:val="pt-BR"/>
        </w:rPr>
        <w:t>05 (cinco)</w:t>
      </w:r>
      <w:r w:rsidR="0051775C"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Dias Úteis do recebimento de comunicação neste sentido, incluindo, mas não se limitando a:</w:t>
      </w:r>
      <w:bookmarkEnd w:id="138"/>
    </w:p>
    <w:p w14:paraId="6C86607D" w14:textId="77777777" w:rsidR="006749F5" w:rsidRPr="00DC7597" w:rsidRDefault="006749F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7A30928B" w14:textId="3EA43793" w:rsidR="006749F5" w:rsidRPr="00DC7597" w:rsidRDefault="006749F5"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diante do disposto na Lei nº 9.514/97 e nos atos e instruções emanados pela CVM, que estabelecem as obrigações da </w:t>
      </w:r>
      <w:r w:rsidR="004269EB" w:rsidRPr="00DC7597">
        <w:rPr>
          <w:rFonts w:asciiTheme="minorHAnsi" w:hAnsiTheme="minorHAnsi" w:cstheme="minorHAnsi"/>
          <w:sz w:val="22"/>
          <w:szCs w:val="22"/>
          <w:lang w:val="pt-BR"/>
        </w:rPr>
        <w:t>Securitizadora</w:t>
      </w:r>
      <w:r w:rsidRPr="00DC7597">
        <w:rPr>
          <w:rFonts w:asciiTheme="minorHAnsi" w:hAnsiTheme="minorHAnsi" w:cstheme="minorHAnsi"/>
          <w:sz w:val="22"/>
          <w:szCs w:val="22"/>
          <w:lang w:val="pt-BR"/>
        </w:rPr>
        <w:t xml:space="preserve">, será devida à </w:t>
      </w:r>
      <w:r w:rsidR="004269EB" w:rsidRPr="00DC7597">
        <w:rPr>
          <w:rFonts w:asciiTheme="minorHAnsi" w:hAnsiTheme="minorHAnsi" w:cstheme="minorHAnsi"/>
          <w:sz w:val="22"/>
          <w:szCs w:val="22"/>
          <w:lang w:val="pt-BR"/>
        </w:rPr>
        <w:t>Securitizadora</w:t>
      </w:r>
      <w:r w:rsidRPr="00DC7597">
        <w:rPr>
          <w:rFonts w:asciiTheme="minorHAnsi" w:hAnsiTheme="minorHAnsi" w:cstheme="minorHAnsi"/>
          <w:sz w:val="22"/>
          <w:szCs w:val="22"/>
          <w:lang w:val="pt-BR"/>
        </w:rPr>
        <w:t>, durante todo o período de vigência dos CRI, taxa de administração, no valor de R$</w:t>
      </w:r>
      <w:r w:rsidR="009B6478" w:rsidRPr="00DC7597">
        <w:rPr>
          <w:rFonts w:asciiTheme="minorHAnsi" w:hAnsiTheme="minorHAnsi" w:cstheme="minorHAnsi"/>
          <w:sz w:val="22"/>
          <w:szCs w:val="22"/>
          <w:lang w:val="pt-BR"/>
        </w:rPr>
        <w:t xml:space="preserve"> </w:t>
      </w:r>
      <w:r w:rsidR="0016375B">
        <w:rPr>
          <w:rFonts w:asciiTheme="minorHAnsi" w:hAnsiTheme="minorHAnsi" w:cstheme="minorHAnsi"/>
          <w:sz w:val="22"/>
          <w:szCs w:val="22"/>
          <w:lang w:val="pt-BR"/>
        </w:rPr>
        <w:t>5.000,00 (cinco mil reais)</w:t>
      </w:r>
      <w:r w:rsidR="005B4249"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ao mês,</w:t>
      </w:r>
      <w:r w:rsidR="00E44A69" w:rsidRPr="00DC7597">
        <w:rPr>
          <w:rFonts w:asciiTheme="minorHAnsi" w:hAnsiTheme="minorHAnsi" w:cstheme="minorHAnsi"/>
          <w:sz w:val="22"/>
          <w:szCs w:val="22"/>
          <w:lang w:val="pt-BR"/>
        </w:rPr>
        <w:t xml:space="preserve"> líquido de impostos, </w:t>
      </w:r>
      <w:r w:rsidRPr="00DC7597">
        <w:rPr>
          <w:rFonts w:asciiTheme="minorHAnsi" w:hAnsiTheme="minorHAnsi" w:cstheme="minorHAnsi"/>
          <w:sz w:val="22"/>
          <w:szCs w:val="22"/>
          <w:lang w:val="pt-BR"/>
        </w:rPr>
        <w:t xml:space="preserve">atualizada </w:t>
      </w:r>
      <w:r w:rsidR="00E44A69" w:rsidRPr="00DC7597">
        <w:rPr>
          <w:rFonts w:asciiTheme="minorHAnsi" w:hAnsiTheme="minorHAnsi" w:cstheme="minorHAnsi"/>
          <w:sz w:val="22"/>
          <w:szCs w:val="22"/>
          <w:lang w:val="pt-BR"/>
        </w:rPr>
        <w:t xml:space="preserve">mensalmente </w:t>
      </w:r>
      <w:r w:rsidRPr="00DC7597">
        <w:rPr>
          <w:rFonts w:asciiTheme="minorHAnsi" w:hAnsiTheme="minorHAnsi" w:cstheme="minorHAnsi"/>
          <w:sz w:val="22"/>
          <w:szCs w:val="22"/>
          <w:lang w:val="pt-BR"/>
        </w:rPr>
        <w:t xml:space="preserve">pela variação </w:t>
      </w:r>
      <w:r w:rsidR="00E44A69" w:rsidRPr="00DC7597">
        <w:rPr>
          <w:rFonts w:asciiTheme="minorHAnsi" w:hAnsiTheme="minorHAnsi" w:cstheme="minorHAnsi"/>
          <w:sz w:val="22"/>
          <w:szCs w:val="22"/>
          <w:lang w:val="pt-BR"/>
        </w:rPr>
        <w:t xml:space="preserve">positiva </w:t>
      </w:r>
      <w:r w:rsidRPr="00DC7597">
        <w:rPr>
          <w:rFonts w:asciiTheme="minorHAnsi" w:hAnsiTheme="minorHAnsi" w:cstheme="minorHAnsi"/>
          <w:sz w:val="22"/>
          <w:szCs w:val="22"/>
          <w:lang w:val="pt-BR"/>
        </w:rPr>
        <w:t xml:space="preserve">do </w:t>
      </w:r>
      <w:r w:rsidR="00B86AB9" w:rsidRPr="00DC7597">
        <w:rPr>
          <w:rFonts w:asciiTheme="minorHAnsi" w:hAnsiTheme="minorHAnsi" w:cstheme="minorHAnsi"/>
          <w:sz w:val="22"/>
          <w:szCs w:val="22"/>
          <w:lang w:val="pt-BR"/>
        </w:rPr>
        <w:t>IPCA</w:t>
      </w:r>
      <w:r w:rsidR="00794489" w:rsidRPr="00DC7597">
        <w:rPr>
          <w:rFonts w:asciiTheme="minorHAnsi" w:hAnsiTheme="minorHAnsi" w:cstheme="minorHAnsi"/>
          <w:sz w:val="22"/>
          <w:szCs w:val="22"/>
        </w:rPr>
        <w:t>/IBGE</w:t>
      </w:r>
      <w:r w:rsidRPr="00DC7597">
        <w:rPr>
          <w:rFonts w:asciiTheme="minorHAnsi" w:hAnsiTheme="minorHAnsi" w:cstheme="minorHAnsi"/>
          <w:sz w:val="22"/>
          <w:szCs w:val="22"/>
          <w:lang w:val="pt-BR"/>
        </w:rPr>
        <w:t xml:space="preserve">, ou na falta deste, ou ainda, na impossibilidade de sua utilização, pelo índice que vier a substituí-lo, calculadas pro rata die, se necessário, a ser paga à </w:t>
      </w:r>
      <w:r w:rsidR="004269EB" w:rsidRPr="00DC7597">
        <w:rPr>
          <w:rFonts w:asciiTheme="minorHAnsi" w:hAnsiTheme="minorHAnsi" w:cstheme="minorHAnsi"/>
          <w:sz w:val="22"/>
          <w:szCs w:val="22"/>
          <w:lang w:val="pt-BR"/>
        </w:rPr>
        <w:t xml:space="preserve">Securitizadora </w:t>
      </w:r>
      <w:r w:rsidRPr="00DC7597">
        <w:rPr>
          <w:rFonts w:asciiTheme="minorHAnsi" w:hAnsiTheme="minorHAnsi" w:cstheme="minorHAnsi"/>
          <w:sz w:val="22"/>
          <w:szCs w:val="22"/>
          <w:lang w:val="pt-BR"/>
        </w:rPr>
        <w:t>no 1º (primeiro) Dia Útil a contar da data de subscrição e integralização dos CRI, e as demais na mesma data de pagamento dos Créditos Imobiliários dos meses subsequentes até o resgate total dos CRI</w:t>
      </w:r>
      <w:r w:rsidR="008F280D" w:rsidRPr="00DC7597">
        <w:rPr>
          <w:rFonts w:asciiTheme="minorHAnsi" w:hAnsiTheme="minorHAnsi" w:cstheme="minorHAnsi"/>
          <w:sz w:val="22"/>
          <w:szCs w:val="22"/>
          <w:lang w:val="pt-BR"/>
        </w:rPr>
        <w:t xml:space="preserve"> (“</w:t>
      </w:r>
      <w:r w:rsidR="008F280D" w:rsidRPr="00DC7597">
        <w:rPr>
          <w:rFonts w:asciiTheme="minorHAnsi" w:hAnsiTheme="minorHAnsi" w:cstheme="minorHAnsi"/>
          <w:sz w:val="22"/>
          <w:szCs w:val="22"/>
          <w:u w:val="single"/>
          <w:lang w:val="pt-BR"/>
        </w:rPr>
        <w:t>Taxa de Administração</w:t>
      </w:r>
      <w:r w:rsidR="008F280D" w:rsidRPr="00DC7597">
        <w:rPr>
          <w:rFonts w:asciiTheme="minorHAnsi" w:hAnsiTheme="minorHAnsi" w:cstheme="minorHAnsi"/>
          <w:sz w:val="22"/>
          <w:szCs w:val="22"/>
          <w:lang w:val="pt-BR"/>
        </w:rPr>
        <w:t>”)</w:t>
      </w:r>
      <w:r w:rsidRPr="00DC7597">
        <w:rPr>
          <w:rFonts w:asciiTheme="minorHAnsi" w:hAnsiTheme="minorHAnsi" w:cstheme="minorHAnsi"/>
          <w:sz w:val="22"/>
          <w:szCs w:val="22"/>
          <w:lang w:val="pt-BR"/>
        </w:rPr>
        <w:t xml:space="preserve">; </w:t>
      </w:r>
      <w:r w:rsidR="000A6CBF">
        <w:rPr>
          <w:rFonts w:asciiTheme="minorHAnsi" w:hAnsiTheme="minorHAnsi" w:cstheme="minorHAnsi"/>
          <w:sz w:val="22"/>
          <w:szCs w:val="22"/>
          <w:lang w:val="pt-BR"/>
        </w:rPr>
        <w:t xml:space="preserve"> </w:t>
      </w:r>
    </w:p>
    <w:p w14:paraId="3472D782" w14:textId="77777777" w:rsidR="006749F5" w:rsidRPr="00DC7597" w:rsidRDefault="006749F5" w:rsidP="00DC7597">
      <w:pPr>
        <w:tabs>
          <w:tab w:val="left" w:pos="1134"/>
        </w:tabs>
        <w:spacing w:line="320" w:lineRule="exact"/>
        <w:ind w:left="567"/>
        <w:contextualSpacing/>
        <w:jc w:val="both"/>
        <w:rPr>
          <w:rFonts w:asciiTheme="minorHAnsi" w:hAnsiTheme="minorHAnsi" w:cstheme="minorHAnsi"/>
          <w:sz w:val="22"/>
          <w:szCs w:val="22"/>
        </w:rPr>
      </w:pPr>
    </w:p>
    <w:p w14:paraId="34C25731" w14:textId="14907702" w:rsidR="006749F5" w:rsidRPr="00DC7597" w:rsidRDefault="003A08E4"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r>
        <w:rPr>
          <w:rFonts w:asciiTheme="minorHAnsi" w:hAnsiTheme="minorHAnsi" w:cstheme="minorHAnsi"/>
          <w:sz w:val="22"/>
          <w:szCs w:val="22"/>
          <w:lang w:val="pt-BR"/>
        </w:rPr>
        <w:t xml:space="preserve">(a) parcela única de registro da CCI no valor de R$ 2.000,00 (dois mil reais), </w:t>
      </w:r>
      <w:r w:rsidRPr="00DC7597">
        <w:rPr>
          <w:rFonts w:asciiTheme="minorHAnsi" w:hAnsiTheme="minorHAnsi" w:cstheme="minorHAnsi"/>
          <w:sz w:val="22"/>
          <w:szCs w:val="22"/>
          <w:lang w:val="pt-BR"/>
        </w:rPr>
        <w:t xml:space="preserve">devido no 5º (quinto)  Dia Útil após a </w:t>
      </w:r>
      <w:r>
        <w:rPr>
          <w:rFonts w:asciiTheme="minorHAnsi" w:hAnsiTheme="minorHAnsi" w:cstheme="minorHAnsi"/>
          <w:sz w:val="22"/>
          <w:szCs w:val="22"/>
          <w:lang w:val="pt-BR"/>
        </w:rPr>
        <w:t>p</w:t>
      </w:r>
      <w:r w:rsidRPr="00DC7597">
        <w:rPr>
          <w:rFonts w:asciiTheme="minorHAnsi" w:hAnsiTheme="minorHAnsi" w:cstheme="minorHAnsi"/>
          <w:sz w:val="22"/>
          <w:szCs w:val="22"/>
          <w:lang w:val="pt-BR"/>
        </w:rPr>
        <w:t xml:space="preserve">rimeira </w:t>
      </w:r>
      <w:r>
        <w:rPr>
          <w:rFonts w:asciiTheme="minorHAnsi" w:hAnsiTheme="minorHAnsi" w:cstheme="minorHAnsi"/>
          <w:sz w:val="22"/>
          <w:szCs w:val="22"/>
          <w:lang w:val="pt-BR"/>
        </w:rPr>
        <w:t>D</w:t>
      </w:r>
      <w:r w:rsidRPr="00DC7597">
        <w:rPr>
          <w:rFonts w:asciiTheme="minorHAnsi" w:hAnsiTheme="minorHAnsi" w:cstheme="minorHAnsi"/>
          <w:sz w:val="22"/>
          <w:szCs w:val="22"/>
          <w:lang w:val="pt-BR"/>
        </w:rPr>
        <w:t xml:space="preserve">ata de </w:t>
      </w:r>
      <w:r>
        <w:rPr>
          <w:rFonts w:asciiTheme="minorHAnsi" w:hAnsiTheme="minorHAnsi" w:cstheme="minorHAnsi"/>
          <w:sz w:val="22"/>
          <w:szCs w:val="22"/>
          <w:lang w:val="pt-BR"/>
        </w:rPr>
        <w:t>I</w:t>
      </w:r>
      <w:r w:rsidRPr="00DC7597">
        <w:rPr>
          <w:rFonts w:asciiTheme="minorHAnsi" w:hAnsiTheme="minorHAnsi" w:cstheme="minorHAnsi"/>
          <w:sz w:val="22"/>
          <w:szCs w:val="22"/>
          <w:lang w:val="pt-BR"/>
        </w:rPr>
        <w:t>ntegralização dos CRI ou em 30 (trinta) dias contados da celebração da presente Escritura de Emissão</w:t>
      </w:r>
      <w:r>
        <w:rPr>
          <w:rFonts w:asciiTheme="minorHAnsi" w:hAnsiTheme="minorHAnsi" w:cstheme="minorHAnsi"/>
          <w:sz w:val="22"/>
          <w:szCs w:val="22"/>
          <w:lang w:val="pt-BR"/>
        </w:rPr>
        <w:t xml:space="preserve">; e (b) </w:t>
      </w:r>
      <w:r w:rsidR="006749F5" w:rsidRPr="00DC7597">
        <w:rPr>
          <w:rFonts w:asciiTheme="minorHAnsi" w:hAnsiTheme="minorHAnsi" w:cstheme="minorHAnsi"/>
          <w:sz w:val="22"/>
          <w:szCs w:val="22"/>
          <w:lang w:val="pt-BR"/>
        </w:rPr>
        <w:t xml:space="preserve">o valor </w:t>
      </w:r>
      <w:r>
        <w:rPr>
          <w:rFonts w:asciiTheme="minorHAnsi" w:hAnsiTheme="minorHAnsi" w:cstheme="minorHAnsi"/>
          <w:sz w:val="22"/>
          <w:szCs w:val="22"/>
          <w:lang w:val="pt-BR"/>
        </w:rPr>
        <w:t>trimestral</w:t>
      </w:r>
      <w:r w:rsidRPr="00DC7597">
        <w:rPr>
          <w:rFonts w:asciiTheme="minorHAnsi" w:hAnsiTheme="minorHAnsi" w:cstheme="minorHAnsi"/>
          <w:sz w:val="22"/>
          <w:szCs w:val="22"/>
          <w:lang w:val="pt-BR"/>
        </w:rPr>
        <w:t xml:space="preserve"> </w:t>
      </w:r>
      <w:r w:rsidR="006749F5" w:rsidRPr="00DC7597">
        <w:rPr>
          <w:rFonts w:asciiTheme="minorHAnsi" w:hAnsiTheme="minorHAnsi" w:cstheme="minorHAnsi"/>
          <w:sz w:val="22"/>
          <w:szCs w:val="22"/>
          <w:lang w:val="pt-BR"/>
        </w:rPr>
        <w:t xml:space="preserve">de </w:t>
      </w:r>
      <w:r w:rsidR="004269EB" w:rsidRPr="00DC7597">
        <w:rPr>
          <w:rFonts w:asciiTheme="minorHAnsi" w:hAnsiTheme="minorHAnsi" w:cstheme="minorHAnsi"/>
          <w:sz w:val="22"/>
          <w:szCs w:val="22"/>
          <w:lang w:val="pt-BR"/>
        </w:rPr>
        <w:t>R</w:t>
      </w:r>
      <w:r w:rsidR="006C5D1E" w:rsidRPr="00DC7597">
        <w:rPr>
          <w:rFonts w:asciiTheme="minorHAnsi" w:hAnsiTheme="minorHAnsi" w:cstheme="minorHAnsi"/>
          <w:sz w:val="22"/>
          <w:szCs w:val="22"/>
          <w:lang w:val="pt-BR"/>
        </w:rPr>
        <w:t>$</w:t>
      </w:r>
      <w:r w:rsidR="009630F4" w:rsidRPr="00DC7597">
        <w:rPr>
          <w:rFonts w:asciiTheme="minorHAnsi" w:hAnsiTheme="minorHAnsi" w:cstheme="minorHAnsi"/>
          <w:sz w:val="22"/>
          <w:szCs w:val="22"/>
          <w:lang w:val="pt-BR"/>
        </w:rPr>
        <w:t xml:space="preserve"> </w:t>
      </w:r>
      <w:r w:rsidR="00971D38">
        <w:rPr>
          <w:rFonts w:asciiTheme="minorHAnsi" w:hAnsiTheme="minorHAnsi" w:cstheme="minorHAnsi"/>
          <w:sz w:val="22"/>
          <w:szCs w:val="22"/>
          <w:lang w:val="pt-BR"/>
        </w:rPr>
        <w:t>500,00</w:t>
      </w:r>
      <w:r w:rsidR="009630F4" w:rsidRPr="00DC7597">
        <w:rPr>
          <w:rFonts w:asciiTheme="minorHAnsi" w:hAnsiTheme="minorHAnsi" w:cstheme="minorHAnsi"/>
          <w:sz w:val="22"/>
          <w:szCs w:val="22"/>
          <w:lang w:val="pt-BR"/>
        </w:rPr>
        <w:t xml:space="preserve"> (</w:t>
      </w:r>
      <w:r w:rsidR="00971D38">
        <w:rPr>
          <w:rFonts w:asciiTheme="minorHAnsi" w:hAnsiTheme="minorHAnsi" w:cstheme="minorHAnsi"/>
          <w:sz w:val="22"/>
          <w:szCs w:val="22"/>
          <w:lang w:val="pt-BR"/>
        </w:rPr>
        <w:t>quinhentos reais</w:t>
      </w:r>
      <w:r w:rsidR="009630F4" w:rsidRPr="00DC7597">
        <w:rPr>
          <w:rFonts w:asciiTheme="minorHAnsi" w:hAnsiTheme="minorHAnsi" w:cstheme="minorHAnsi"/>
          <w:sz w:val="22"/>
          <w:szCs w:val="22"/>
          <w:lang w:val="pt-BR"/>
        </w:rPr>
        <w:t xml:space="preserve">) </w:t>
      </w:r>
      <w:r w:rsidR="00BA5D64">
        <w:rPr>
          <w:rFonts w:asciiTheme="minorHAnsi" w:hAnsiTheme="minorHAnsi" w:cstheme="minorHAnsi"/>
          <w:sz w:val="22"/>
          <w:szCs w:val="22"/>
          <w:lang w:val="pt-BR"/>
        </w:rPr>
        <w:t>a</w:t>
      </w:r>
      <w:r w:rsidR="006749F5" w:rsidRPr="00DC7597">
        <w:rPr>
          <w:rFonts w:asciiTheme="minorHAnsi" w:hAnsiTheme="minorHAnsi" w:cstheme="minorHAnsi"/>
          <w:sz w:val="22"/>
          <w:szCs w:val="22"/>
          <w:lang w:val="pt-BR"/>
        </w:rPr>
        <w:t xml:space="preserve"> título de custódia da</w:t>
      </w:r>
      <w:r w:rsidR="0044097D" w:rsidRPr="00DC7597">
        <w:rPr>
          <w:rFonts w:asciiTheme="minorHAnsi" w:hAnsiTheme="minorHAnsi" w:cstheme="minorHAnsi"/>
          <w:sz w:val="22"/>
          <w:szCs w:val="22"/>
          <w:lang w:val="pt-BR"/>
        </w:rPr>
        <w:t>s</w:t>
      </w:r>
      <w:r w:rsidR="006749F5" w:rsidRPr="00DC7597">
        <w:rPr>
          <w:rFonts w:asciiTheme="minorHAnsi" w:hAnsiTheme="minorHAnsi" w:cstheme="minorHAnsi"/>
          <w:sz w:val="22"/>
          <w:szCs w:val="22"/>
          <w:lang w:val="pt-BR"/>
        </w:rPr>
        <w:t xml:space="preserve"> CCI, sendo o primeiro pagamento devido no </w:t>
      </w:r>
      <w:r w:rsidR="009630F4" w:rsidRPr="00DC7597">
        <w:rPr>
          <w:rFonts w:asciiTheme="minorHAnsi" w:hAnsiTheme="minorHAnsi" w:cstheme="minorHAnsi"/>
          <w:sz w:val="22"/>
          <w:szCs w:val="22"/>
          <w:lang w:val="pt-BR"/>
        </w:rPr>
        <w:t>5º (quinto)</w:t>
      </w:r>
      <w:r w:rsidR="006749F5" w:rsidRPr="00DC7597">
        <w:rPr>
          <w:rFonts w:asciiTheme="minorHAnsi" w:hAnsiTheme="minorHAnsi" w:cstheme="minorHAnsi"/>
          <w:sz w:val="22"/>
          <w:szCs w:val="22"/>
          <w:lang w:val="pt-BR"/>
        </w:rPr>
        <w:t xml:space="preserve">  Dia Útil após a primeira data de integralização dos CRI</w:t>
      </w:r>
      <w:r w:rsidR="009630F4" w:rsidRPr="00DC7597">
        <w:rPr>
          <w:rFonts w:asciiTheme="minorHAnsi" w:hAnsiTheme="minorHAnsi" w:cstheme="minorHAnsi"/>
          <w:sz w:val="22"/>
          <w:szCs w:val="22"/>
          <w:lang w:val="pt-BR"/>
        </w:rPr>
        <w:t xml:space="preserve"> ou em 30 (trinta) dias contados da celebração da presente Escritura de Emissão, o que ocorrer primeiro</w:t>
      </w:r>
      <w:r w:rsidR="006749F5" w:rsidRPr="00DC7597">
        <w:rPr>
          <w:rFonts w:asciiTheme="minorHAnsi" w:hAnsiTheme="minorHAnsi" w:cstheme="minorHAnsi"/>
          <w:sz w:val="22"/>
          <w:szCs w:val="22"/>
          <w:lang w:val="pt-BR"/>
        </w:rPr>
        <w:t xml:space="preserve">, e os seguintes no mesmo dia dos </w:t>
      </w:r>
      <w:r w:rsidR="00971D38">
        <w:rPr>
          <w:rFonts w:asciiTheme="minorHAnsi" w:hAnsiTheme="minorHAnsi" w:cstheme="minorHAnsi"/>
          <w:sz w:val="22"/>
          <w:szCs w:val="22"/>
          <w:lang w:val="pt-BR"/>
        </w:rPr>
        <w:t>trimestres</w:t>
      </w:r>
      <w:r w:rsidR="00971D38" w:rsidRPr="00DC7597">
        <w:rPr>
          <w:rFonts w:asciiTheme="minorHAnsi" w:hAnsiTheme="minorHAnsi" w:cstheme="minorHAnsi"/>
          <w:sz w:val="22"/>
          <w:szCs w:val="22"/>
          <w:lang w:val="pt-BR"/>
        </w:rPr>
        <w:t xml:space="preserve"> </w:t>
      </w:r>
      <w:r w:rsidR="006749F5" w:rsidRPr="00DC7597">
        <w:rPr>
          <w:rFonts w:asciiTheme="minorHAnsi" w:hAnsiTheme="minorHAnsi" w:cstheme="minorHAnsi"/>
          <w:sz w:val="22"/>
          <w:szCs w:val="22"/>
          <w:lang w:val="pt-BR"/>
        </w:rPr>
        <w:t>subsequentes, a serem pagos à Instituição Custodiante da</w:t>
      </w:r>
      <w:r w:rsidR="0044097D" w:rsidRPr="00DC7597">
        <w:rPr>
          <w:rFonts w:asciiTheme="minorHAnsi" w:hAnsiTheme="minorHAnsi" w:cstheme="minorHAnsi"/>
          <w:sz w:val="22"/>
          <w:szCs w:val="22"/>
          <w:lang w:val="pt-BR"/>
        </w:rPr>
        <w:t>s</w:t>
      </w:r>
      <w:r w:rsidR="006749F5" w:rsidRPr="00DC7597">
        <w:rPr>
          <w:rFonts w:asciiTheme="minorHAnsi" w:hAnsiTheme="minorHAnsi" w:cstheme="minorHAnsi"/>
          <w:sz w:val="22"/>
          <w:szCs w:val="22"/>
          <w:lang w:val="pt-BR"/>
        </w:rPr>
        <w:t xml:space="preserve"> CCI conforme previsto na Escritura de Emissão de CCI, atualizados anualmente pela variação acumulada </w:t>
      </w:r>
      <w:r w:rsidR="005C6BA2">
        <w:rPr>
          <w:rFonts w:asciiTheme="minorHAnsi" w:hAnsiTheme="minorHAnsi" w:cstheme="minorHAnsi"/>
          <w:sz w:val="22"/>
          <w:szCs w:val="22"/>
          <w:lang w:val="pt-BR"/>
        </w:rPr>
        <w:t xml:space="preserve">positiva </w:t>
      </w:r>
      <w:r w:rsidR="006749F5" w:rsidRPr="00DC7597">
        <w:rPr>
          <w:rFonts w:asciiTheme="minorHAnsi" w:hAnsiTheme="minorHAnsi" w:cstheme="minorHAnsi"/>
          <w:sz w:val="22"/>
          <w:szCs w:val="22"/>
          <w:lang w:val="pt-BR"/>
        </w:rPr>
        <w:t xml:space="preserve">do </w:t>
      </w:r>
      <w:r w:rsidR="009630F4" w:rsidRPr="00DC7597">
        <w:rPr>
          <w:rFonts w:asciiTheme="minorHAnsi" w:hAnsiTheme="minorHAnsi" w:cstheme="minorHAnsi"/>
          <w:sz w:val="22"/>
          <w:szCs w:val="22"/>
          <w:lang w:val="pt-BR"/>
        </w:rPr>
        <w:t>IPCA/IBGE</w:t>
      </w:r>
      <w:r w:rsidR="006749F5" w:rsidRPr="00DC7597">
        <w:rPr>
          <w:rFonts w:asciiTheme="minorHAnsi" w:hAnsiTheme="minorHAnsi" w:cstheme="minorHAnsi"/>
          <w:sz w:val="22"/>
          <w:szCs w:val="22"/>
          <w:lang w:val="pt-BR"/>
        </w:rPr>
        <w:t>, ou na falta deste, ou ainda, na impossibilidade de sua utilização, pelo índice que vier a substituí-lo, calculados pro rata die, se necessário.</w:t>
      </w:r>
      <w:r w:rsidR="00971D38">
        <w:rPr>
          <w:rFonts w:asciiTheme="minorHAnsi" w:hAnsiTheme="minorHAnsi" w:cstheme="minorHAnsi"/>
          <w:sz w:val="22"/>
          <w:szCs w:val="22"/>
          <w:lang w:val="pt-BR"/>
        </w:rPr>
        <w:t xml:space="preserve"> A parcela única acima será, ainda, devida em caso de aditamento da CCI. </w:t>
      </w:r>
      <w:r w:rsidR="006749F5" w:rsidRPr="00DC7597">
        <w:rPr>
          <w:rFonts w:asciiTheme="minorHAnsi" w:hAnsiTheme="minorHAnsi" w:cstheme="minorHAnsi"/>
          <w:sz w:val="22"/>
          <w:szCs w:val="22"/>
          <w:lang w:val="pt-BR"/>
        </w:rPr>
        <w:t xml:space="preserve">Os valores previstos neste inciso (ii) deverão ser acrescidos dos impostos descritos na </w:t>
      </w:r>
      <w:r w:rsidR="007653B6" w:rsidRPr="00DC7597">
        <w:rPr>
          <w:rFonts w:asciiTheme="minorHAnsi" w:hAnsiTheme="minorHAnsi" w:cstheme="minorHAnsi"/>
          <w:sz w:val="22"/>
          <w:szCs w:val="22"/>
          <w:lang w:val="pt-BR"/>
        </w:rPr>
        <w:t>Cláusula</w:t>
      </w:r>
      <w:r w:rsidR="004269EB" w:rsidRPr="00DC7597">
        <w:rPr>
          <w:rFonts w:asciiTheme="minorHAnsi" w:hAnsiTheme="minorHAnsi" w:cstheme="minorHAnsi"/>
          <w:sz w:val="22"/>
          <w:szCs w:val="22"/>
          <w:lang w:val="pt-BR"/>
        </w:rPr>
        <w:t xml:space="preserve"> </w:t>
      </w:r>
      <w:r w:rsidR="004269EB" w:rsidRPr="00DC7597">
        <w:rPr>
          <w:rFonts w:asciiTheme="minorHAnsi" w:hAnsiTheme="minorHAnsi" w:cstheme="minorHAnsi"/>
          <w:sz w:val="22"/>
          <w:szCs w:val="22"/>
          <w:lang w:val="pt-BR"/>
        </w:rPr>
        <w:fldChar w:fldCharType="begin"/>
      </w:r>
      <w:r w:rsidR="004269EB" w:rsidRPr="00DC7597">
        <w:rPr>
          <w:rFonts w:asciiTheme="minorHAnsi" w:hAnsiTheme="minorHAnsi" w:cstheme="minorHAnsi"/>
          <w:sz w:val="22"/>
          <w:szCs w:val="22"/>
          <w:lang w:val="pt-BR"/>
        </w:rPr>
        <w:instrText xml:space="preserve"> REF _Ref6146598 \r \h  \* MERGEFORMAT </w:instrText>
      </w:r>
      <w:r w:rsidR="004269EB" w:rsidRPr="00DC7597">
        <w:rPr>
          <w:rFonts w:asciiTheme="minorHAnsi" w:hAnsiTheme="minorHAnsi" w:cstheme="minorHAnsi"/>
          <w:sz w:val="22"/>
          <w:szCs w:val="22"/>
          <w:lang w:val="pt-BR"/>
        </w:rPr>
      </w:r>
      <w:r w:rsidR="004269EB"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4.10.15</w:t>
      </w:r>
      <w:r w:rsidR="004269EB" w:rsidRPr="00DC7597">
        <w:rPr>
          <w:rFonts w:asciiTheme="minorHAnsi" w:hAnsiTheme="minorHAnsi" w:cstheme="minorHAnsi"/>
          <w:sz w:val="22"/>
          <w:szCs w:val="22"/>
          <w:lang w:val="pt-BR"/>
        </w:rPr>
        <w:fldChar w:fldCharType="end"/>
      </w:r>
      <w:r w:rsidR="006749F5" w:rsidRPr="00DC7597">
        <w:rPr>
          <w:rFonts w:asciiTheme="minorHAnsi" w:hAnsiTheme="minorHAnsi" w:cstheme="minorHAnsi"/>
          <w:sz w:val="22"/>
          <w:szCs w:val="22"/>
          <w:lang w:val="pt-BR"/>
        </w:rPr>
        <w:t xml:space="preserve"> </w:t>
      </w:r>
      <w:r w:rsidR="004269EB" w:rsidRPr="00DC7597">
        <w:rPr>
          <w:rFonts w:asciiTheme="minorHAnsi" w:hAnsiTheme="minorHAnsi" w:cstheme="minorHAnsi"/>
          <w:sz w:val="22"/>
          <w:szCs w:val="22"/>
          <w:lang w:val="pt-BR"/>
        </w:rPr>
        <w:t>desta Escritura de Emissão</w:t>
      </w:r>
      <w:r w:rsidR="005C6BA2">
        <w:rPr>
          <w:rFonts w:asciiTheme="minorHAnsi" w:hAnsiTheme="minorHAnsi" w:cstheme="minorHAnsi"/>
          <w:sz w:val="22"/>
          <w:szCs w:val="22"/>
          <w:lang w:val="pt-BR"/>
        </w:rPr>
        <w:t xml:space="preserve">. Não incluem as </w:t>
      </w:r>
      <w:r w:rsidR="005C6BA2">
        <w:rPr>
          <w:rFonts w:asciiTheme="minorHAnsi" w:hAnsiTheme="minorHAnsi" w:cstheme="minorHAnsi"/>
          <w:sz w:val="22"/>
          <w:szCs w:val="22"/>
          <w:lang w:val="pt-BR"/>
        </w:rPr>
        <w:lastRenderedPageBreak/>
        <w:t>despesas de utilização dos sistemas, despesas extraordinárias necessárias e/ou incorridas em defesa do titular da CCI e dos CRI</w:t>
      </w:r>
      <w:r w:rsidR="006749F5" w:rsidRPr="00DC7597">
        <w:rPr>
          <w:rFonts w:asciiTheme="minorHAnsi" w:hAnsiTheme="minorHAnsi" w:cstheme="minorHAnsi"/>
          <w:sz w:val="22"/>
          <w:szCs w:val="22"/>
          <w:lang w:val="pt-BR"/>
        </w:rPr>
        <w:t>;</w:t>
      </w:r>
    </w:p>
    <w:p w14:paraId="1E97B8C9" w14:textId="77777777" w:rsidR="006749F5" w:rsidRPr="00DC7597" w:rsidRDefault="006749F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3D98C386" w14:textId="51BB31C8" w:rsidR="00B86AB9" w:rsidRPr="00DC7597" w:rsidRDefault="006749F5"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remuneração devida ao Agente Fiduciário</w:t>
      </w:r>
      <w:r w:rsidR="004269EB" w:rsidRPr="00DC7597">
        <w:rPr>
          <w:rFonts w:asciiTheme="minorHAnsi" w:hAnsiTheme="minorHAnsi" w:cstheme="minorHAnsi"/>
          <w:sz w:val="22"/>
          <w:szCs w:val="22"/>
          <w:lang w:val="pt-BR"/>
        </w:rPr>
        <w:t xml:space="preserve"> dos CRI</w:t>
      </w:r>
      <w:r w:rsidRPr="00DC7597">
        <w:rPr>
          <w:rFonts w:asciiTheme="minorHAnsi" w:hAnsiTheme="minorHAnsi" w:cstheme="minorHAnsi"/>
          <w:sz w:val="22"/>
          <w:szCs w:val="22"/>
          <w:lang w:val="pt-BR"/>
        </w:rPr>
        <w:t xml:space="preserve">, durante o período de vigência dos CRI e mesmo após o vencimento dos CRI, caso o Agente Fiduciário </w:t>
      </w:r>
      <w:r w:rsidR="004269EB" w:rsidRPr="00DC7597">
        <w:rPr>
          <w:rFonts w:asciiTheme="minorHAnsi" w:hAnsiTheme="minorHAnsi" w:cstheme="minorHAnsi"/>
          <w:sz w:val="22"/>
          <w:szCs w:val="22"/>
          <w:lang w:val="pt-BR"/>
        </w:rPr>
        <w:t xml:space="preserve">dos CRI </w:t>
      </w:r>
      <w:r w:rsidRPr="00DC7597">
        <w:rPr>
          <w:rFonts w:asciiTheme="minorHAnsi" w:hAnsiTheme="minorHAnsi" w:cstheme="minorHAnsi"/>
          <w:sz w:val="22"/>
          <w:szCs w:val="22"/>
          <w:lang w:val="pt-BR"/>
        </w:rPr>
        <w:t xml:space="preserve">ainda esteja em atuação, </w:t>
      </w:r>
      <w:r w:rsidR="00887A9F" w:rsidRPr="00B90714">
        <w:rPr>
          <w:rFonts w:asciiTheme="majorHAnsi" w:hAnsiTheme="majorHAnsi"/>
          <w:b/>
          <w:sz w:val="22"/>
          <w:szCs w:val="22"/>
        </w:rPr>
        <w:t>(</w:t>
      </w:r>
      <w:r w:rsidR="00887A9F" w:rsidRPr="003F6097">
        <w:rPr>
          <w:rFonts w:asciiTheme="minorHAnsi" w:hAnsiTheme="minorHAnsi" w:cstheme="minorHAnsi"/>
          <w:sz w:val="22"/>
          <w:szCs w:val="22"/>
          <w:lang w:val="pt-BR"/>
        </w:rPr>
        <w:t xml:space="preserve">i) à título de implantação, será devida parcela única de R$ 3.000,00 (três mil reais) devida em até 5 (cinco) Dias Úteis após a primeira </w:t>
      </w:r>
      <w:r w:rsidR="00887A9F">
        <w:rPr>
          <w:rFonts w:asciiTheme="minorHAnsi" w:hAnsiTheme="minorHAnsi" w:cstheme="minorHAnsi"/>
          <w:sz w:val="22"/>
          <w:szCs w:val="22"/>
          <w:lang w:val="pt-BR"/>
        </w:rPr>
        <w:t>D</w:t>
      </w:r>
      <w:r w:rsidR="00887A9F" w:rsidRPr="003F6097">
        <w:rPr>
          <w:rFonts w:asciiTheme="minorHAnsi" w:hAnsiTheme="minorHAnsi" w:cstheme="minorHAnsi"/>
          <w:sz w:val="22"/>
          <w:szCs w:val="22"/>
          <w:lang w:val="pt-BR"/>
        </w:rPr>
        <w:t xml:space="preserve">ata de </w:t>
      </w:r>
      <w:r w:rsidR="00887A9F">
        <w:rPr>
          <w:rFonts w:asciiTheme="minorHAnsi" w:hAnsiTheme="minorHAnsi" w:cstheme="minorHAnsi"/>
          <w:sz w:val="22"/>
          <w:szCs w:val="22"/>
          <w:lang w:val="pt-BR"/>
        </w:rPr>
        <w:t>I</w:t>
      </w:r>
      <w:r w:rsidR="00887A9F" w:rsidRPr="003F6097">
        <w:rPr>
          <w:rFonts w:asciiTheme="minorHAnsi" w:hAnsiTheme="minorHAnsi" w:cstheme="minorHAnsi"/>
          <w:sz w:val="22"/>
          <w:szCs w:val="22"/>
          <w:lang w:val="pt-BR"/>
        </w:rPr>
        <w:t xml:space="preserve">ntegralização dos CRI ou 30 (trinta) dias a contar da data de assinatura </w:t>
      </w:r>
      <w:r w:rsidR="00887A9F">
        <w:rPr>
          <w:rFonts w:asciiTheme="minorHAnsi" w:hAnsiTheme="minorHAnsi" w:cstheme="minorHAnsi"/>
          <w:sz w:val="22"/>
          <w:szCs w:val="22"/>
          <w:lang w:val="pt-BR"/>
        </w:rPr>
        <w:t>da presente Escritura</w:t>
      </w:r>
      <w:r w:rsidR="00887A9F" w:rsidRPr="003F6097">
        <w:rPr>
          <w:rFonts w:asciiTheme="minorHAnsi" w:hAnsiTheme="minorHAnsi" w:cstheme="minorHAnsi"/>
          <w:sz w:val="22"/>
          <w:szCs w:val="22"/>
          <w:lang w:val="pt-BR"/>
        </w:rPr>
        <w:t xml:space="preserve">, até o resgate total dos CRI; (ii) à título de honorários pela prestação dos serviços, serão devidas parcelas trimestrais de R$ 6.000,00 (seis mil reais) cada, cujo valor total corresponde a R$ 24.000,00 (vinte e quatro mil reais), para o acompanhamento padrão dos serviços de Agente Fiduciário, devida em até 5 (cinco) Dias Úteis após a primeira </w:t>
      </w:r>
      <w:r w:rsidR="00887A9F">
        <w:rPr>
          <w:rFonts w:asciiTheme="minorHAnsi" w:hAnsiTheme="minorHAnsi" w:cstheme="minorHAnsi"/>
          <w:sz w:val="22"/>
          <w:szCs w:val="22"/>
          <w:lang w:val="pt-BR"/>
        </w:rPr>
        <w:t>D</w:t>
      </w:r>
      <w:r w:rsidR="00887A9F" w:rsidRPr="003F6097">
        <w:rPr>
          <w:rFonts w:asciiTheme="minorHAnsi" w:hAnsiTheme="minorHAnsi" w:cstheme="minorHAnsi"/>
          <w:sz w:val="22"/>
          <w:szCs w:val="22"/>
          <w:lang w:val="pt-BR"/>
        </w:rPr>
        <w:t xml:space="preserve">ata de </w:t>
      </w:r>
      <w:r w:rsidR="00887A9F">
        <w:rPr>
          <w:rFonts w:asciiTheme="minorHAnsi" w:hAnsiTheme="minorHAnsi" w:cstheme="minorHAnsi"/>
          <w:sz w:val="22"/>
          <w:szCs w:val="22"/>
          <w:lang w:val="pt-BR"/>
        </w:rPr>
        <w:t>I</w:t>
      </w:r>
      <w:r w:rsidR="00887A9F" w:rsidRPr="003F6097">
        <w:rPr>
          <w:rFonts w:asciiTheme="minorHAnsi" w:hAnsiTheme="minorHAnsi" w:cstheme="minorHAnsi"/>
          <w:sz w:val="22"/>
          <w:szCs w:val="22"/>
          <w:lang w:val="pt-BR"/>
        </w:rPr>
        <w:t xml:space="preserve">ntegralização dos CRI e as demais a serem pagas nos anos subsequentes até o resgate total dos CRI; e (iii) R$ 1.200,00 (mil e duzentos reais) pela verificação da </w:t>
      </w:r>
      <w:r w:rsidR="00887A9F">
        <w:rPr>
          <w:rFonts w:asciiTheme="minorHAnsi" w:hAnsiTheme="minorHAnsi" w:cstheme="minorHAnsi"/>
          <w:sz w:val="22"/>
          <w:szCs w:val="22"/>
          <w:lang w:val="pt-BR"/>
        </w:rPr>
        <w:t>D</w:t>
      </w:r>
      <w:r w:rsidR="00887A9F" w:rsidRPr="003F6097">
        <w:rPr>
          <w:rFonts w:asciiTheme="minorHAnsi" w:hAnsiTheme="minorHAnsi" w:cstheme="minorHAnsi"/>
          <w:sz w:val="22"/>
          <w:szCs w:val="22"/>
          <w:lang w:val="pt-BR"/>
        </w:rPr>
        <w:t>estinação d</w:t>
      </w:r>
      <w:r w:rsidR="00887A9F">
        <w:rPr>
          <w:rFonts w:asciiTheme="minorHAnsi" w:hAnsiTheme="minorHAnsi" w:cstheme="minorHAnsi"/>
          <w:sz w:val="22"/>
          <w:szCs w:val="22"/>
          <w:lang w:val="pt-BR"/>
        </w:rPr>
        <w:t>e</w:t>
      </w:r>
      <w:r w:rsidR="00887A9F" w:rsidRPr="003F6097">
        <w:rPr>
          <w:rFonts w:asciiTheme="minorHAnsi" w:hAnsiTheme="minorHAnsi" w:cstheme="minorHAnsi"/>
          <w:sz w:val="22"/>
          <w:szCs w:val="22"/>
          <w:lang w:val="pt-BR"/>
        </w:rPr>
        <w:t xml:space="preserve"> </w:t>
      </w:r>
      <w:r w:rsidR="00887A9F">
        <w:rPr>
          <w:rFonts w:asciiTheme="minorHAnsi" w:hAnsiTheme="minorHAnsi" w:cstheme="minorHAnsi"/>
          <w:sz w:val="22"/>
          <w:szCs w:val="22"/>
          <w:lang w:val="pt-BR"/>
        </w:rPr>
        <w:t>R</w:t>
      </w:r>
      <w:r w:rsidR="00887A9F" w:rsidRPr="003F6097">
        <w:rPr>
          <w:rFonts w:asciiTheme="minorHAnsi" w:hAnsiTheme="minorHAnsi" w:cstheme="minorHAnsi"/>
          <w:sz w:val="22"/>
          <w:szCs w:val="22"/>
          <w:lang w:val="pt-BR"/>
        </w:rPr>
        <w:t xml:space="preserve">ecursos de que trata a Cláusula </w:t>
      </w:r>
      <w:r w:rsidR="00887A9F">
        <w:rPr>
          <w:rFonts w:asciiTheme="minorHAnsi" w:hAnsiTheme="minorHAnsi" w:cstheme="minorHAnsi"/>
          <w:sz w:val="22"/>
          <w:szCs w:val="22"/>
          <w:lang w:val="pt-BR"/>
        </w:rPr>
        <w:fldChar w:fldCharType="begin"/>
      </w:r>
      <w:r w:rsidR="00887A9F">
        <w:rPr>
          <w:rFonts w:asciiTheme="minorHAnsi" w:hAnsiTheme="minorHAnsi" w:cstheme="minorHAnsi"/>
          <w:sz w:val="22"/>
          <w:szCs w:val="22"/>
          <w:lang w:val="pt-BR"/>
        </w:rPr>
        <w:instrText xml:space="preserve"> REF _DV_C73 \r \h </w:instrText>
      </w:r>
      <w:r w:rsidR="00887A9F">
        <w:rPr>
          <w:rFonts w:asciiTheme="minorHAnsi" w:hAnsiTheme="minorHAnsi" w:cstheme="minorHAnsi"/>
          <w:sz w:val="22"/>
          <w:szCs w:val="22"/>
          <w:lang w:val="pt-BR"/>
        </w:rPr>
      </w:r>
      <w:r w:rsidR="00887A9F">
        <w:rPr>
          <w:rFonts w:asciiTheme="minorHAnsi" w:hAnsiTheme="minorHAnsi" w:cstheme="minorHAnsi"/>
          <w:sz w:val="22"/>
          <w:szCs w:val="22"/>
          <w:lang w:val="pt-BR"/>
        </w:rPr>
        <w:fldChar w:fldCharType="separate"/>
      </w:r>
      <w:r w:rsidR="00887A9F">
        <w:rPr>
          <w:rFonts w:asciiTheme="minorHAnsi" w:hAnsiTheme="minorHAnsi" w:cstheme="minorHAnsi"/>
          <w:sz w:val="22"/>
          <w:szCs w:val="22"/>
          <w:lang w:val="pt-BR"/>
        </w:rPr>
        <w:t>3.5</w:t>
      </w:r>
      <w:r w:rsidR="00887A9F">
        <w:rPr>
          <w:rFonts w:asciiTheme="minorHAnsi" w:hAnsiTheme="minorHAnsi" w:cstheme="minorHAnsi"/>
          <w:sz w:val="22"/>
          <w:szCs w:val="22"/>
          <w:lang w:val="pt-BR"/>
        </w:rPr>
        <w:fldChar w:fldCharType="end"/>
      </w:r>
      <w:r w:rsidR="00887A9F" w:rsidRPr="003F6097">
        <w:rPr>
          <w:rFonts w:asciiTheme="minorHAnsi" w:hAnsiTheme="minorHAnsi" w:cstheme="minorHAnsi"/>
          <w:sz w:val="22"/>
          <w:szCs w:val="22"/>
          <w:lang w:val="pt-BR"/>
        </w:rPr>
        <w:t xml:space="preserve"> da Escritura</w:t>
      </w:r>
      <w:r w:rsidR="00887A9F">
        <w:rPr>
          <w:rFonts w:asciiTheme="minorHAnsi" w:hAnsiTheme="minorHAnsi" w:cstheme="minorHAnsi"/>
          <w:sz w:val="22"/>
          <w:szCs w:val="22"/>
          <w:lang w:val="pt-BR"/>
        </w:rPr>
        <w:t xml:space="preserve"> de Emissão</w:t>
      </w:r>
      <w:r w:rsidR="00887A9F" w:rsidRPr="003F6097">
        <w:rPr>
          <w:rFonts w:asciiTheme="minorHAnsi" w:hAnsiTheme="minorHAnsi" w:cstheme="minorHAnsi"/>
          <w:sz w:val="22"/>
          <w:szCs w:val="22"/>
          <w:lang w:val="pt-BR"/>
        </w:rPr>
        <w:t xml:space="preserve">, devida a cada semestre, </w:t>
      </w:r>
      <w:bookmarkStart w:id="139" w:name="_Hlk80176911"/>
      <w:bookmarkStart w:id="140" w:name="_Hlk79413683"/>
      <w:r w:rsidR="00887A9F" w:rsidRPr="003F6097">
        <w:rPr>
          <w:rFonts w:asciiTheme="minorHAnsi" w:hAnsiTheme="minorHAnsi" w:cstheme="minorHAnsi"/>
          <w:sz w:val="22"/>
          <w:szCs w:val="22"/>
          <w:lang w:val="pt-BR"/>
        </w:rPr>
        <w:t>sendo a primeira devida em 30 de julho de 2022, e as demais nos semestres subsequentes até a utilização total dos recursos oriundos das Debêntures, nos termos da Escritura de Emissão</w:t>
      </w:r>
      <w:bookmarkEnd w:id="139"/>
      <w:bookmarkEnd w:id="140"/>
      <w:r w:rsidR="00887A9F">
        <w:rPr>
          <w:rFonts w:asciiTheme="minorHAnsi" w:hAnsiTheme="minorHAnsi" w:cstheme="minorHAnsi"/>
          <w:sz w:val="22"/>
          <w:szCs w:val="22"/>
          <w:lang w:val="pt-BR"/>
        </w:rPr>
        <w:t xml:space="preserve">. </w:t>
      </w:r>
      <w:r w:rsidR="00887A9F" w:rsidRPr="00DC7597">
        <w:rPr>
          <w:rFonts w:asciiTheme="minorHAnsi" w:hAnsiTheme="minorHAnsi" w:cstheme="minorHAnsi"/>
          <w:sz w:val="22"/>
          <w:szCs w:val="22"/>
          <w:lang w:val="pt-BR"/>
        </w:rPr>
        <w:t>Os valores previstos neste inciso (i</w:t>
      </w:r>
      <w:r w:rsidR="00887A9F">
        <w:rPr>
          <w:rFonts w:asciiTheme="minorHAnsi" w:hAnsiTheme="minorHAnsi" w:cstheme="minorHAnsi"/>
          <w:sz w:val="22"/>
          <w:szCs w:val="22"/>
          <w:lang w:val="pt-BR"/>
        </w:rPr>
        <w:t>i</w:t>
      </w:r>
      <w:r w:rsidR="00887A9F" w:rsidRPr="00DC7597">
        <w:rPr>
          <w:rFonts w:asciiTheme="minorHAnsi" w:hAnsiTheme="minorHAnsi" w:cstheme="minorHAnsi"/>
          <w:sz w:val="22"/>
          <w:szCs w:val="22"/>
          <w:lang w:val="pt-BR"/>
        </w:rPr>
        <w:t xml:space="preserve">i) deverão ser acrescidos dos impostos descritos na Cláusula </w:t>
      </w:r>
      <w:r w:rsidR="00887A9F" w:rsidRPr="00DC7597">
        <w:rPr>
          <w:rFonts w:asciiTheme="minorHAnsi" w:hAnsiTheme="minorHAnsi" w:cstheme="minorHAnsi"/>
          <w:sz w:val="22"/>
          <w:szCs w:val="22"/>
          <w:lang w:val="pt-BR"/>
        </w:rPr>
        <w:fldChar w:fldCharType="begin"/>
      </w:r>
      <w:r w:rsidR="00887A9F" w:rsidRPr="00DC7597">
        <w:rPr>
          <w:rFonts w:asciiTheme="minorHAnsi" w:hAnsiTheme="minorHAnsi" w:cstheme="minorHAnsi"/>
          <w:sz w:val="22"/>
          <w:szCs w:val="22"/>
          <w:lang w:val="pt-BR"/>
        </w:rPr>
        <w:instrText xml:space="preserve"> REF _Ref6146598 \r \h  \* MERGEFORMAT </w:instrText>
      </w:r>
      <w:r w:rsidR="00887A9F" w:rsidRPr="00DC7597">
        <w:rPr>
          <w:rFonts w:asciiTheme="minorHAnsi" w:hAnsiTheme="minorHAnsi" w:cstheme="minorHAnsi"/>
          <w:sz w:val="22"/>
          <w:szCs w:val="22"/>
          <w:lang w:val="pt-BR"/>
        </w:rPr>
      </w:r>
      <w:r w:rsidR="00887A9F" w:rsidRPr="00DC7597">
        <w:rPr>
          <w:rFonts w:asciiTheme="minorHAnsi" w:hAnsiTheme="minorHAnsi" w:cstheme="minorHAnsi"/>
          <w:sz w:val="22"/>
          <w:szCs w:val="22"/>
          <w:lang w:val="pt-BR"/>
        </w:rPr>
        <w:fldChar w:fldCharType="separate"/>
      </w:r>
      <w:r w:rsidR="00887A9F">
        <w:rPr>
          <w:rFonts w:asciiTheme="minorHAnsi" w:hAnsiTheme="minorHAnsi" w:cstheme="minorHAnsi"/>
          <w:sz w:val="22"/>
          <w:szCs w:val="22"/>
          <w:lang w:val="pt-BR"/>
        </w:rPr>
        <w:t>4.10.15</w:t>
      </w:r>
      <w:r w:rsidR="00887A9F" w:rsidRPr="00DC7597">
        <w:rPr>
          <w:rFonts w:asciiTheme="minorHAnsi" w:hAnsiTheme="minorHAnsi" w:cstheme="minorHAnsi"/>
          <w:sz w:val="22"/>
          <w:szCs w:val="22"/>
          <w:lang w:val="pt-BR"/>
        </w:rPr>
        <w:fldChar w:fldCharType="end"/>
      </w:r>
      <w:r w:rsidR="00887A9F" w:rsidRPr="00DC7597">
        <w:rPr>
          <w:rFonts w:asciiTheme="minorHAnsi" w:hAnsiTheme="minorHAnsi" w:cstheme="minorHAnsi"/>
          <w:sz w:val="22"/>
          <w:szCs w:val="22"/>
          <w:lang w:val="pt-BR"/>
        </w:rPr>
        <w:t xml:space="preserve"> desta Escritura de Emissão</w:t>
      </w:r>
      <w:r w:rsidR="00887A9F">
        <w:rPr>
          <w:rFonts w:asciiTheme="minorHAnsi" w:hAnsiTheme="minorHAnsi" w:cstheme="minorHAnsi"/>
          <w:sz w:val="22"/>
          <w:szCs w:val="22"/>
          <w:lang w:val="pt-BR"/>
        </w:rPr>
        <w:t xml:space="preserve">. Não incluem as despesas de utilização dos sistemas, despesas extraordinárias necessárias e/ou incorridas em defesa do titular da CCI e dos CRI. </w:t>
      </w:r>
      <w:bookmarkStart w:id="141" w:name="_Hlk79583731"/>
      <w:bookmarkStart w:id="142" w:name="_Hlk81324049"/>
      <w:bookmarkStart w:id="143" w:name="_Hlk80871220"/>
      <w:bookmarkStart w:id="144" w:name="_Hlk86930674"/>
      <w:r w:rsidR="00887A9F" w:rsidRPr="006222C3">
        <w:rPr>
          <w:rFonts w:asciiTheme="minorHAnsi" w:hAnsiTheme="minorHAnsi" w:cstheme="minorHAnsi"/>
          <w:sz w:val="22"/>
          <w:szCs w:val="22"/>
          <w:lang w:val="pt-BR"/>
        </w:rPr>
        <w:t xml:space="preserve">Caso não haja integralização dos CRI e a </w:t>
      </w:r>
      <w:r w:rsidR="00E73E0D">
        <w:rPr>
          <w:rFonts w:asciiTheme="minorHAnsi" w:hAnsiTheme="minorHAnsi" w:cstheme="minorHAnsi"/>
          <w:sz w:val="22"/>
          <w:szCs w:val="22"/>
          <w:lang w:val="pt-BR"/>
        </w:rPr>
        <w:t>O</w:t>
      </w:r>
      <w:r w:rsidR="00887A9F" w:rsidRPr="006222C3">
        <w:rPr>
          <w:rFonts w:asciiTheme="minorHAnsi" w:hAnsiTheme="minorHAnsi" w:cstheme="minorHAnsi"/>
          <w:sz w:val="22"/>
          <w:szCs w:val="22"/>
          <w:lang w:val="pt-BR"/>
        </w:rPr>
        <w:t>ferta seja cancelada, serão devidas as 2 primeiras parcelas do item “ii” a título de “abort fee”</w:t>
      </w:r>
      <w:bookmarkEnd w:id="141"/>
      <w:r w:rsidR="00887A9F" w:rsidRPr="006222C3">
        <w:rPr>
          <w:rFonts w:asciiTheme="minorHAnsi" w:hAnsiTheme="minorHAnsi" w:cstheme="minorHAnsi"/>
          <w:sz w:val="22"/>
          <w:szCs w:val="22"/>
          <w:lang w:val="pt-BR"/>
        </w:rPr>
        <w:t xml:space="preserve">. </w:t>
      </w:r>
      <w:bookmarkEnd w:id="142"/>
      <w:r w:rsidR="00887A9F" w:rsidRPr="006222C3">
        <w:rPr>
          <w:rFonts w:asciiTheme="minorHAnsi" w:hAnsiTheme="minorHAnsi" w:cstheme="minorHAnsi"/>
          <w:sz w:val="22"/>
          <w:szCs w:val="22"/>
          <w:lang w:val="pt-BR"/>
        </w:rPr>
        <w:t xml:space="preserve">A remuneração acima não inclui a eventual assunção do Patrimônio Separado dos CRI. </w:t>
      </w:r>
      <w:bookmarkEnd w:id="143"/>
      <w:r w:rsidR="00887A9F" w:rsidRPr="006222C3">
        <w:rPr>
          <w:rFonts w:asciiTheme="minorHAnsi" w:hAnsiTheme="minorHAnsi" w:cstheme="minorHAnsi"/>
          <w:sz w:val="22"/>
          <w:szCs w:val="22"/>
          <w:lang w:val="pt-BR"/>
        </w:rPr>
        <w:t xml:space="preserve">Nas operações de securitização em que a constituição do lastro se der pela correta </w:t>
      </w:r>
      <w:r w:rsidR="006C33FF">
        <w:rPr>
          <w:rFonts w:asciiTheme="minorHAnsi" w:hAnsiTheme="minorHAnsi" w:cstheme="minorHAnsi"/>
          <w:sz w:val="22"/>
          <w:szCs w:val="22"/>
          <w:lang w:val="pt-BR"/>
        </w:rPr>
        <w:t>D</w:t>
      </w:r>
      <w:r w:rsidR="00887A9F" w:rsidRPr="006222C3">
        <w:rPr>
          <w:rFonts w:asciiTheme="minorHAnsi" w:hAnsiTheme="minorHAnsi" w:cstheme="minorHAnsi"/>
          <w:sz w:val="22"/>
          <w:szCs w:val="22"/>
          <w:lang w:val="pt-BR"/>
        </w:rPr>
        <w:t xml:space="preserve">estinação de </w:t>
      </w:r>
      <w:r w:rsidR="006C33FF">
        <w:rPr>
          <w:rFonts w:asciiTheme="minorHAnsi" w:hAnsiTheme="minorHAnsi" w:cstheme="minorHAnsi"/>
          <w:sz w:val="22"/>
          <w:szCs w:val="22"/>
          <w:lang w:val="pt-BR"/>
        </w:rPr>
        <w:t>R</w:t>
      </w:r>
      <w:r w:rsidR="00887A9F" w:rsidRPr="006222C3">
        <w:rPr>
          <w:rFonts w:asciiTheme="minorHAnsi" w:hAnsiTheme="minorHAnsi" w:cstheme="minorHAnsi"/>
          <w:sz w:val="22"/>
          <w:szCs w:val="22"/>
          <w:lang w:val="pt-BR"/>
        </w:rPr>
        <w:t xml:space="preserve">ecursos pela </w:t>
      </w:r>
      <w:r w:rsidR="006C33FF">
        <w:rPr>
          <w:rFonts w:asciiTheme="minorHAnsi" w:hAnsiTheme="minorHAnsi" w:cstheme="minorHAnsi"/>
          <w:sz w:val="22"/>
          <w:szCs w:val="22"/>
          <w:lang w:val="pt-BR"/>
        </w:rPr>
        <w:t>Companhia</w:t>
      </w:r>
      <w:r w:rsidR="00887A9F" w:rsidRPr="006222C3">
        <w:rPr>
          <w:rFonts w:asciiTheme="minorHAnsi" w:hAnsiTheme="minorHAnsi" w:cstheme="minorHAnsi"/>
          <w:sz w:val="22"/>
          <w:szCs w:val="22"/>
          <w:lang w:val="pt-BR"/>
        </w:rPr>
        <w:t xml:space="preserve">, em razão das obrigações legais impostas ao Agente Fiduciário dos CRI, em caso de possibilidade de resgate ou vencimento antecipado do título, permanecem exigíveis as obrigações da </w:t>
      </w:r>
      <w:r w:rsidR="006C33FF">
        <w:rPr>
          <w:rFonts w:asciiTheme="minorHAnsi" w:hAnsiTheme="minorHAnsi" w:cstheme="minorHAnsi"/>
          <w:sz w:val="22"/>
          <w:szCs w:val="22"/>
          <w:lang w:val="pt-BR"/>
        </w:rPr>
        <w:t>Companhia</w:t>
      </w:r>
      <w:r w:rsidR="00887A9F" w:rsidRPr="006222C3">
        <w:rPr>
          <w:rFonts w:asciiTheme="minorHAnsi" w:hAnsiTheme="minorHAnsi" w:cstheme="minorHAnsi"/>
          <w:sz w:val="22"/>
          <w:szCs w:val="22"/>
          <w:lang w:val="pt-BR"/>
        </w:rPr>
        <w:t xml:space="preserve"> e do Agente Fiduciário dos CRI até o vencimento original dos CRI ou até que a</w:t>
      </w:r>
      <w:r w:rsidR="006C33FF">
        <w:rPr>
          <w:rFonts w:asciiTheme="minorHAnsi" w:hAnsiTheme="minorHAnsi" w:cstheme="minorHAnsi"/>
          <w:sz w:val="22"/>
          <w:szCs w:val="22"/>
          <w:lang w:val="pt-BR"/>
        </w:rPr>
        <w:t xml:space="preserve"> totalidade da</w:t>
      </w:r>
      <w:r w:rsidR="00887A9F" w:rsidRPr="006222C3">
        <w:rPr>
          <w:rFonts w:asciiTheme="minorHAnsi" w:hAnsiTheme="minorHAnsi" w:cstheme="minorHAnsi"/>
          <w:sz w:val="22"/>
          <w:szCs w:val="22"/>
          <w:lang w:val="pt-BR"/>
        </w:rPr>
        <w:t xml:space="preserve"> </w:t>
      </w:r>
      <w:r w:rsidR="006C33FF">
        <w:rPr>
          <w:rFonts w:asciiTheme="minorHAnsi" w:hAnsiTheme="minorHAnsi" w:cstheme="minorHAnsi"/>
          <w:sz w:val="22"/>
          <w:szCs w:val="22"/>
          <w:lang w:val="pt-BR"/>
        </w:rPr>
        <w:t>D</w:t>
      </w:r>
      <w:r w:rsidR="00887A9F" w:rsidRPr="006222C3">
        <w:rPr>
          <w:rFonts w:asciiTheme="minorHAnsi" w:hAnsiTheme="minorHAnsi" w:cstheme="minorHAnsi"/>
          <w:sz w:val="22"/>
          <w:szCs w:val="22"/>
          <w:lang w:val="pt-BR"/>
        </w:rPr>
        <w:t>estinação d</w:t>
      </w:r>
      <w:r w:rsidR="006C33FF">
        <w:rPr>
          <w:rFonts w:asciiTheme="minorHAnsi" w:hAnsiTheme="minorHAnsi" w:cstheme="minorHAnsi"/>
          <w:sz w:val="22"/>
          <w:szCs w:val="22"/>
          <w:lang w:val="pt-BR"/>
        </w:rPr>
        <w:t>e R</w:t>
      </w:r>
      <w:r w:rsidR="00887A9F" w:rsidRPr="006222C3">
        <w:rPr>
          <w:rFonts w:asciiTheme="minorHAnsi" w:hAnsiTheme="minorHAnsi" w:cstheme="minorHAnsi"/>
          <w:sz w:val="22"/>
          <w:szCs w:val="22"/>
          <w:lang w:val="pt-BR"/>
        </w:rPr>
        <w:t xml:space="preserve">ecursos decorrentes da emissão seja efetivada e comprovada. Desta forma fica contratado e desde já ajustado que a </w:t>
      </w:r>
      <w:r w:rsidR="006C33FF">
        <w:rPr>
          <w:rFonts w:asciiTheme="minorHAnsi" w:hAnsiTheme="minorHAnsi" w:cstheme="minorHAnsi"/>
          <w:sz w:val="22"/>
          <w:szCs w:val="22"/>
          <w:lang w:val="pt-BR"/>
        </w:rPr>
        <w:t>Companhia</w:t>
      </w:r>
      <w:r w:rsidR="00887A9F" w:rsidRPr="006222C3">
        <w:rPr>
          <w:rFonts w:asciiTheme="minorHAnsi" w:hAnsiTheme="minorHAnsi" w:cstheme="minorHAnsi"/>
          <w:sz w:val="22"/>
          <w:szCs w:val="22"/>
          <w:lang w:val="pt-BR"/>
        </w:rPr>
        <w:t xml:space="preserve"> assumirá a integral responsabilidade financeira pelos honorários do Agente Fiduciário dos CRI até a integral comprovação da </w:t>
      </w:r>
      <w:r w:rsidR="006C33FF">
        <w:rPr>
          <w:rFonts w:asciiTheme="minorHAnsi" w:hAnsiTheme="minorHAnsi" w:cstheme="minorHAnsi"/>
          <w:sz w:val="22"/>
          <w:szCs w:val="22"/>
          <w:lang w:val="pt-BR"/>
        </w:rPr>
        <w:t>D</w:t>
      </w:r>
      <w:r w:rsidR="00887A9F" w:rsidRPr="006222C3">
        <w:rPr>
          <w:rFonts w:asciiTheme="minorHAnsi" w:hAnsiTheme="minorHAnsi" w:cstheme="minorHAnsi"/>
          <w:sz w:val="22"/>
          <w:szCs w:val="22"/>
          <w:lang w:val="pt-BR"/>
        </w:rPr>
        <w:t xml:space="preserve">estinação </w:t>
      </w:r>
      <w:bookmarkEnd w:id="144"/>
      <w:r w:rsidR="006C33FF">
        <w:rPr>
          <w:rFonts w:asciiTheme="minorHAnsi" w:hAnsiTheme="minorHAnsi" w:cstheme="minorHAnsi"/>
          <w:sz w:val="22"/>
          <w:szCs w:val="22"/>
          <w:lang w:val="pt-BR"/>
        </w:rPr>
        <w:t>de Recursos;</w:t>
      </w:r>
      <w:r w:rsidR="00887A9F" w:rsidRPr="00DC7597" w:rsidDel="007D148D">
        <w:rPr>
          <w:rFonts w:asciiTheme="minorHAnsi" w:hAnsiTheme="minorHAnsi" w:cstheme="minorHAnsi"/>
          <w:sz w:val="22"/>
          <w:szCs w:val="22"/>
          <w:lang w:val="pt-BR"/>
        </w:rPr>
        <w:t xml:space="preserve"> </w:t>
      </w:r>
    </w:p>
    <w:p w14:paraId="2891B09E" w14:textId="77777777" w:rsidR="00165E0F" w:rsidRPr="00DC7597" w:rsidRDefault="00165E0F"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78315511" w14:textId="4968A896" w:rsidR="0091718A" w:rsidRPr="00DC7597" w:rsidRDefault="0091718A"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color w:val="000000" w:themeColor="text1"/>
          <w:sz w:val="22"/>
          <w:szCs w:val="22"/>
        </w:rPr>
      </w:pPr>
      <w:r w:rsidRPr="00DC7597">
        <w:rPr>
          <w:rFonts w:asciiTheme="minorHAnsi" w:hAnsiTheme="minorHAnsi" w:cstheme="minorHAnsi"/>
          <w:color w:val="000000" w:themeColor="text1"/>
          <w:sz w:val="22"/>
          <w:szCs w:val="22"/>
          <w:lang w:val="pt-BR"/>
        </w:rPr>
        <w:t xml:space="preserve">nas operações de securitização em que a constituição do lastro se der pela correta destinação de recursos pela Emissora, em razão das obrigações impostas ao Agente Fiduciário dos CRI pelo </w:t>
      </w:r>
      <w:r w:rsidR="00944032" w:rsidRPr="00944032">
        <w:rPr>
          <w:rFonts w:asciiTheme="minorHAnsi" w:hAnsiTheme="minorHAnsi" w:cstheme="minorHAnsi"/>
          <w:color w:val="000000" w:themeColor="text1"/>
          <w:sz w:val="22"/>
          <w:szCs w:val="22"/>
          <w:lang w:val="pt-BR"/>
        </w:rPr>
        <w:t>Ofício-Circular CVM/SRE nº 01/21, de 01 de março de 2021</w:t>
      </w:r>
      <w:r w:rsidRPr="00DC7597">
        <w:rPr>
          <w:rFonts w:asciiTheme="minorHAnsi" w:hAnsiTheme="minorHAnsi" w:cstheme="minorHAnsi"/>
          <w:color w:val="000000" w:themeColor="text1"/>
          <w:sz w:val="22"/>
          <w:szCs w:val="22"/>
          <w:lang w:val="pt-BR"/>
        </w:rPr>
        <w:t xml:space="preserve">, que determina que em caso de possibilidade de resgate ou vencimento antecipado do título, permanecem exigíveis as obrigações da Emissora e do Agente Fiduciário </w:t>
      </w:r>
      <w:r w:rsidR="006A6D4D">
        <w:rPr>
          <w:rFonts w:asciiTheme="minorHAnsi" w:hAnsiTheme="minorHAnsi" w:cstheme="minorHAnsi"/>
          <w:color w:val="000000" w:themeColor="text1"/>
          <w:sz w:val="22"/>
          <w:szCs w:val="22"/>
          <w:lang w:val="pt-BR"/>
        </w:rPr>
        <w:t xml:space="preserve">dos CRI </w:t>
      </w:r>
      <w:r w:rsidRPr="00DC7597">
        <w:rPr>
          <w:rFonts w:asciiTheme="minorHAnsi" w:hAnsiTheme="minorHAnsi" w:cstheme="minorHAnsi"/>
          <w:color w:val="000000" w:themeColor="text1"/>
          <w:sz w:val="22"/>
          <w:szCs w:val="22"/>
          <w:lang w:val="pt-BR"/>
        </w:rPr>
        <w:t xml:space="preserve">até o vencimento original dos CRI ou até que a destinação da totalidade dos recursos decorrentes da emissão seja efetivada e comprovada, fica contratado e desde já ajustado que a Emissora assumirá a integral responsabilidade financeira pelos honorários do Agente Fiduciário </w:t>
      </w:r>
      <w:r w:rsidR="006A6D4D">
        <w:rPr>
          <w:rFonts w:asciiTheme="minorHAnsi" w:hAnsiTheme="minorHAnsi" w:cstheme="minorHAnsi"/>
          <w:color w:val="000000" w:themeColor="text1"/>
          <w:sz w:val="22"/>
          <w:szCs w:val="22"/>
          <w:lang w:val="pt-BR"/>
        </w:rPr>
        <w:t xml:space="preserve">dos CRI </w:t>
      </w:r>
      <w:r w:rsidRPr="00DC7597">
        <w:rPr>
          <w:rFonts w:asciiTheme="minorHAnsi" w:hAnsiTheme="minorHAnsi" w:cstheme="minorHAnsi"/>
          <w:color w:val="000000" w:themeColor="text1"/>
          <w:sz w:val="22"/>
          <w:szCs w:val="22"/>
          <w:lang w:val="pt-BR"/>
        </w:rPr>
        <w:t xml:space="preserve">até a integral comprovação da destinação dos recursos; </w:t>
      </w:r>
    </w:p>
    <w:p w14:paraId="17996BCF" w14:textId="77777777" w:rsidR="0091718A" w:rsidRPr="00DC7597" w:rsidRDefault="0091718A" w:rsidP="00DC7597">
      <w:pPr>
        <w:pStyle w:val="PargrafodaLista"/>
        <w:spacing w:line="320" w:lineRule="exact"/>
        <w:rPr>
          <w:rFonts w:asciiTheme="minorHAnsi" w:hAnsiTheme="minorHAnsi" w:cstheme="minorHAnsi"/>
          <w:color w:val="000000" w:themeColor="text1"/>
          <w:sz w:val="22"/>
          <w:szCs w:val="22"/>
          <w:lang w:val="pt-BR"/>
        </w:rPr>
      </w:pPr>
    </w:p>
    <w:p w14:paraId="73C996C6" w14:textId="15482F83" w:rsidR="0091718A" w:rsidRPr="00DC7597" w:rsidRDefault="0091718A"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color w:val="000000" w:themeColor="text1"/>
          <w:sz w:val="22"/>
          <w:szCs w:val="22"/>
          <w:lang w:val="pt-BR"/>
        </w:rPr>
      </w:pPr>
      <w:r w:rsidRPr="00DC7597">
        <w:rPr>
          <w:rFonts w:asciiTheme="minorHAnsi" w:hAnsiTheme="minorHAnsi" w:cstheme="minorHAnsi"/>
          <w:color w:val="000000" w:themeColor="text1"/>
          <w:sz w:val="22"/>
          <w:szCs w:val="22"/>
          <w:lang w:val="pt-BR"/>
        </w:rPr>
        <w:lastRenderedPageBreak/>
        <w:t xml:space="preserve">as parcelas citadas acima serão reajustadas anualmente pela variação acumulada </w:t>
      </w:r>
      <w:r w:rsidR="0022236D">
        <w:rPr>
          <w:rFonts w:asciiTheme="minorHAnsi" w:hAnsiTheme="minorHAnsi" w:cstheme="minorHAnsi"/>
          <w:color w:val="000000" w:themeColor="text1"/>
          <w:sz w:val="22"/>
          <w:szCs w:val="22"/>
          <w:lang w:val="pt-BR"/>
        </w:rPr>
        <w:t xml:space="preserve"> positiva </w:t>
      </w:r>
      <w:r w:rsidRPr="00DC7597">
        <w:rPr>
          <w:rFonts w:asciiTheme="minorHAnsi" w:hAnsiTheme="minorHAnsi" w:cstheme="minorHAnsi"/>
          <w:color w:val="000000" w:themeColor="text1"/>
          <w:sz w:val="22"/>
          <w:szCs w:val="22"/>
          <w:lang w:val="pt-BR"/>
        </w:rPr>
        <w:t xml:space="preserve">do </w:t>
      </w:r>
      <w:r w:rsidRPr="00767003">
        <w:rPr>
          <w:rFonts w:asciiTheme="minorHAnsi" w:hAnsiTheme="minorHAnsi" w:cstheme="minorHAnsi"/>
          <w:color w:val="000000" w:themeColor="text1"/>
          <w:sz w:val="22"/>
          <w:szCs w:val="22"/>
          <w:lang w:val="pt-BR"/>
        </w:rPr>
        <w:t>IPCA/IBGE</w:t>
      </w:r>
      <w:r w:rsidRPr="00DC7597">
        <w:rPr>
          <w:rFonts w:asciiTheme="minorHAnsi" w:hAnsiTheme="minorHAnsi" w:cstheme="minorHAnsi"/>
          <w:color w:val="000000" w:themeColor="text1"/>
          <w:sz w:val="22"/>
          <w:szCs w:val="22"/>
          <w:lang w:val="pt-BR"/>
        </w:rPr>
        <w:t xml:space="preserve">, ou na falta deste, ou ainda na impossibilidade de sua utilização, pelo índice que vier a substituí-lo, a partir da data do primeiro pagamento até as datas de pagamento seguintes, calculadas </w:t>
      </w:r>
      <w:r w:rsidRPr="00DC7597">
        <w:rPr>
          <w:rFonts w:asciiTheme="minorHAnsi" w:hAnsiTheme="minorHAnsi" w:cstheme="minorHAnsi"/>
          <w:i/>
          <w:iCs/>
          <w:color w:val="000000" w:themeColor="text1"/>
          <w:sz w:val="22"/>
          <w:szCs w:val="22"/>
          <w:lang w:val="pt-BR"/>
        </w:rPr>
        <w:t>pro rata die</w:t>
      </w:r>
      <w:r w:rsidRPr="00DC7597">
        <w:rPr>
          <w:rFonts w:asciiTheme="minorHAnsi" w:hAnsiTheme="minorHAnsi" w:cstheme="minorHAnsi"/>
          <w:color w:val="000000" w:themeColor="text1"/>
          <w:sz w:val="22"/>
          <w:szCs w:val="22"/>
          <w:lang w:val="pt-BR"/>
        </w:rPr>
        <w:t>, se necessário;</w:t>
      </w:r>
    </w:p>
    <w:p w14:paraId="17AA1B13" w14:textId="77777777" w:rsidR="0091718A" w:rsidRPr="00DC7597" w:rsidRDefault="0091718A" w:rsidP="00DC7597">
      <w:pPr>
        <w:pStyle w:val="PargrafodaLista"/>
        <w:spacing w:line="320" w:lineRule="exact"/>
        <w:rPr>
          <w:rFonts w:asciiTheme="minorHAnsi" w:hAnsiTheme="minorHAnsi" w:cstheme="minorHAnsi"/>
          <w:color w:val="000000" w:themeColor="text1"/>
          <w:sz w:val="22"/>
          <w:szCs w:val="22"/>
          <w:lang w:val="pt-BR"/>
        </w:rPr>
      </w:pPr>
    </w:p>
    <w:p w14:paraId="73DD662A" w14:textId="0D5380CC" w:rsidR="0091718A" w:rsidRPr="00DC7597" w:rsidRDefault="0091718A"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color w:val="000000" w:themeColor="text1"/>
          <w:sz w:val="22"/>
          <w:szCs w:val="22"/>
        </w:rPr>
      </w:pPr>
      <w:r w:rsidRPr="00DC7597">
        <w:rPr>
          <w:rFonts w:asciiTheme="minorHAnsi" w:hAnsiTheme="minorHAnsi" w:cstheme="minorHAnsi"/>
          <w:color w:val="000000" w:themeColor="text1"/>
          <w:sz w:val="22"/>
          <w:szCs w:val="22"/>
          <w:lang w:val="pt-BR"/>
        </w:rPr>
        <w:t xml:space="preserve">a remuneração do Agente Fiduciário dos CRI será devida até a liquidação integral dos valores mobiliários, caso estes não sejam quitados na data de seu vencimento, remuneração essa que será calculada </w:t>
      </w:r>
      <w:r w:rsidRPr="00DC7597">
        <w:rPr>
          <w:rFonts w:asciiTheme="minorHAnsi" w:hAnsiTheme="minorHAnsi" w:cstheme="minorHAnsi"/>
          <w:i/>
          <w:iCs/>
          <w:color w:val="000000" w:themeColor="text1"/>
          <w:sz w:val="22"/>
          <w:szCs w:val="22"/>
          <w:lang w:val="pt-BR"/>
        </w:rPr>
        <w:t>pro rata die</w:t>
      </w:r>
      <w:r w:rsidRPr="00DC7597">
        <w:rPr>
          <w:rFonts w:asciiTheme="minorHAnsi" w:hAnsiTheme="minorHAnsi" w:cstheme="minorHAnsi"/>
          <w:color w:val="000000" w:themeColor="text1"/>
          <w:sz w:val="22"/>
          <w:szCs w:val="22"/>
          <w:lang w:val="pt-BR"/>
        </w:rPr>
        <w:t xml:space="preserve">. Em nenhuma hipótese será cabível pagamento </w:t>
      </w:r>
      <w:r w:rsidRPr="00DC7597">
        <w:rPr>
          <w:rFonts w:asciiTheme="minorHAnsi" w:hAnsiTheme="minorHAnsi" w:cstheme="minorHAnsi"/>
          <w:i/>
          <w:iCs/>
          <w:color w:val="000000" w:themeColor="text1"/>
          <w:sz w:val="22"/>
          <w:szCs w:val="22"/>
          <w:lang w:val="pt-BR"/>
        </w:rPr>
        <w:t>pro rata temporis</w:t>
      </w:r>
      <w:r w:rsidRPr="00DC7597">
        <w:rPr>
          <w:rFonts w:asciiTheme="minorHAnsi" w:hAnsiTheme="minorHAnsi" w:cstheme="minorHAnsi"/>
          <w:color w:val="000000" w:themeColor="text1"/>
          <w:sz w:val="22"/>
          <w:szCs w:val="22"/>
          <w:lang w:val="pt-BR"/>
        </w:rPr>
        <w:t xml:space="preserve"> de tal remuneração ou</w:t>
      </w:r>
      <w:r w:rsidR="007441A2">
        <w:rPr>
          <w:rFonts w:asciiTheme="minorHAnsi" w:hAnsiTheme="minorHAnsi" w:cstheme="minorHAnsi"/>
          <w:color w:val="000000" w:themeColor="text1"/>
          <w:sz w:val="22"/>
          <w:szCs w:val="22"/>
          <w:lang w:val="pt-BR"/>
        </w:rPr>
        <w:t xml:space="preserve"> sua</w:t>
      </w:r>
      <w:r w:rsidRPr="00DC7597">
        <w:rPr>
          <w:rFonts w:asciiTheme="minorHAnsi" w:hAnsiTheme="minorHAnsi" w:cstheme="minorHAnsi"/>
          <w:color w:val="000000" w:themeColor="text1"/>
          <w:sz w:val="22"/>
          <w:szCs w:val="22"/>
          <w:lang w:val="pt-BR"/>
        </w:rPr>
        <w:t xml:space="preserve"> devolução, mesmo que parcial. Especialmente nos casos </w:t>
      </w:r>
      <w:r w:rsidR="00457155">
        <w:rPr>
          <w:rFonts w:asciiTheme="minorHAnsi" w:hAnsiTheme="minorHAnsi" w:cstheme="minorHAnsi"/>
          <w:color w:val="000000" w:themeColor="text1"/>
          <w:sz w:val="22"/>
          <w:szCs w:val="22"/>
          <w:lang w:val="pt-BR"/>
        </w:rPr>
        <w:t>em que</w:t>
      </w:r>
      <w:r w:rsidRPr="00DC7597">
        <w:rPr>
          <w:rFonts w:asciiTheme="minorHAnsi" w:hAnsiTheme="minorHAnsi" w:cstheme="minorHAnsi"/>
          <w:color w:val="000000" w:themeColor="text1"/>
          <w:sz w:val="22"/>
          <w:szCs w:val="22"/>
          <w:lang w:val="pt-BR"/>
        </w:rPr>
        <w:t xml:space="preserve"> o Agente Fiduciário dos CRI for obrigado a acompanhar a destinação dos recursos da emissão, mesmo depois de seu encerramento, seja por vencimento original ou antecipado, o Agente Fiduciário dos CRI, fará jus a sua remuneração até o cumprimento integral de tal destinação de recursos;</w:t>
      </w:r>
    </w:p>
    <w:p w14:paraId="0FA5574A" w14:textId="77777777" w:rsidR="0091718A" w:rsidRPr="00DC7597" w:rsidRDefault="0091718A" w:rsidP="00DC7597">
      <w:pPr>
        <w:pStyle w:val="PargrafodaLista"/>
        <w:spacing w:line="320" w:lineRule="exact"/>
        <w:rPr>
          <w:rFonts w:asciiTheme="minorHAnsi" w:hAnsiTheme="minorHAnsi" w:cstheme="minorHAnsi"/>
          <w:color w:val="000000" w:themeColor="text1"/>
          <w:sz w:val="22"/>
          <w:szCs w:val="22"/>
        </w:rPr>
      </w:pPr>
    </w:p>
    <w:p w14:paraId="55127970" w14:textId="14273A3F" w:rsidR="0091718A" w:rsidRPr="009B6FFE" w:rsidRDefault="0091718A"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color w:val="000000" w:themeColor="text1"/>
          <w:sz w:val="22"/>
          <w:szCs w:val="22"/>
        </w:rPr>
      </w:pPr>
      <w:r w:rsidRPr="009B6FFE">
        <w:rPr>
          <w:rFonts w:asciiTheme="minorHAnsi" w:hAnsiTheme="minorHAnsi" w:cstheme="minorHAnsi"/>
          <w:color w:val="000000" w:themeColor="text1"/>
          <w:sz w:val="22"/>
          <w:szCs w:val="22"/>
          <w:lang w:val="pt-BR"/>
        </w:rPr>
        <w:t>as parcelas citadas nos itens acima, serão acrescidas de ISS (Imposto Sobre Serviços de Qualquer Natureza), PIS (Contribuição ao Programa de Integração Social), COFINS (Contribuição para o Financiamento da Seguridade Social), CSLL (Contribuição sobre o Lucro Líquido)</w:t>
      </w:r>
      <w:r w:rsidR="005C6BA2" w:rsidRPr="009B6FFE">
        <w:rPr>
          <w:rFonts w:asciiTheme="minorHAnsi" w:hAnsiTheme="minorHAnsi" w:cstheme="minorHAnsi"/>
          <w:color w:val="000000" w:themeColor="text1"/>
          <w:sz w:val="22"/>
          <w:szCs w:val="22"/>
          <w:lang w:val="pt-BR"/>
        </w:rPr>
        <w:t xml:space="preserve">, </w:t>
      </w:r>
      <w:r w:rsidR="005C6BA2" w:rsidRPr="00F85735">
        <w:rPr>
          <w:rFonts w:asciiTheme="minorHAnsi" w:hAnsiTheme="minorHAnsi" w:cstheme="minorHAnsi"/>
          <w:sz w:val="22"/>
          <w:szCs w:val="22"/>
        </w:rPr>
        <w:t xml:space="preserve">IRRF </w:t>
      </w:r>
      <w:r w:rsidR="00B55F46">
        <w:rPr>
          <w:rFonts w:asciiTheme="minorHAnsi" w:hAnsiTheme="minorHAnsi" w:cstheme="minorHAnsi"/>
          <w:sz w:val="22"/>
          <w:szCs w:val="22"/>
          <w:lang w:val="pt-BR"/>
        </w:rPr>
        <w:t xml:space="preserve">(Imposto de Renda Retido na Fonte) </w:t>
      </w:r>
      <w:r w:rsidR="005C6BA2" w:rsidRPr="00F85735">
        <w:rPr>
          <w:rFonts w:asciiTheme="minorHAnsi" w:hAnsiTheme="minorHAnsi" w:cstheme="minorHAnsi"/>
          <w:sz w:val="22"/>
          <w:szCs w:val="22"/>
        </w:rPr>
        <w:t>de responsabilidade da fonte pagadora,</w:t>
      </w:r>
      <w:r w:rsidRPr="009B6FFE">
        <w:rPr>
          <w:rFonts w:asciiTheme="minorHAnsi" w:hAnsiTheme="minorHAnsi" w:cstheme="minorHAnsi"/>
          <w:color w:val="000000" w:themeColor="text1"/>
          <w:sz w:val="22"/>
          <w:szCs w:val="22"/>
          <w:lang w:val="pt-BR"/>
        </w:rPr>
        <w:t xml:space="preserve"> e quaisquer outros impostos que venham a incidir sobre a remuneração do Agente Fiduciário dos CRI nas alíquotas vigentes nas datas de cada pagamento;</w:t>
      </w:r>
    </w:p>
    <w:p w14:paraId="2D710CBD" w14:textId="77777777" w:rsidR="0091718A" w:rsidRPr="00DC7597" w:rsidRDefault="0091718A" w:rsidP="00F85735"/>
    <w:p w14:paraId="650289B2" w14:textId="77777777" w:rsidR="0091718A" w:rsidRPr="00DC7597" w:rsidRDefault="00F55C62"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color w:val="000000" w:themeColor="text1"/>
          <w:sz w:val="22"/>
          <w:szCs w:val="22"/>
        </w:rPr>
      </w:pPr>
      <w:r w:rsidRPr="00DC7597">
        <w:rPr>
          <w:rFonts w:asciiTheme="minorHAnsi" w:hAnsiTheme="minorHAnsi" w:cstheme="minorHAnsi"/>
          <w:color w:val="000000" w:themeColor="text1"/>
          <w:sz w:val="22"/>
          <w:szCs w:val="22"/>
          <w:lang w:val="pt-BR"/>
        </w:rPr>
        <w:t>e</w:t>
      </w:r>
      <w:r w:rsidR="0091718A" w:rsidRPr="00DC7597">
        <w:rPr>
          <w:rFonts w:asciiTheme="minorHAnsi" w:hAnsiTheme="minorHAnsi" w:cstheme="minorHAnsi"/>
          <w:color w:val="000000" w:themeColor="text1"/>
          <w:sz w:val="22"/>
          <w:szCs w:val="22"/>
          <w:lang w:val="pt-BR"/>
        </w:rPr>
        <w:t>m caso de mora no pagamento de qualquer quantia devida, sobre os débitos em atraso incidirão multa contratual de 2% (dois por cento) sobre o valor do débito, bem como juros moratórios de 1% (um por cento) ao mês, ficando o valor do débito em atraso sujeito a atualização monetária pelo IPCA</w:t>
      </w:r>
      <w:r w:rsidRPr="00DC7597">
        <w:rPr>
          <w:rFonts w:asciiTheme="minorHAnsi" w:hAnsiTheme="minorHAnsi" w:cstheme="minorHAnsi"/>
          <w:color w:val="000000" w:themeColor="text1"/>
          <w:sz w:val="22"/>
          <w:szCs w:val="22"/>
          <w:lang w:val="pt-BR"/>
        </w:rPr>
        <w:t>/IBGE</w:t>
      </w:r>
      <w:r w:rsidR="0091718A" w:rsidRPr="00DC7597">
        <w:rPr>
          <w:rFonts w:asciiTheme="minorHAnsi" w:hAnsiTheme="minorHAnsi" w:cstheme="minorHAnsi"/>
          <w:color w:val="000000" w:themeColor="text1"/>
          <w:sz w:val="22"/>
          <w:szCs w:val="22"/>
          <w:lang w:val="pt-BR"/>
        </w:rPr>
        <w:t xml:space="preserve"> acumulado, incidente desde a data da inadimplência até a data do efetivo pagamento, calculado </w:t>
      </w:r>
      <w:r w:rsidR="0091718A" w:rsidRPr="00DC7597">
        <w:rPr>
          <w:rFonts w:asciiTheme="minorHAnsi" w:hAnsiTheme="minorHAnsi" w:cstheme="minorHAnsi"/>
          <w:i/>
          <w:iCs/>
          <w:color w:val="000000" w:themeColor="text1"/>
          <w:sz w:val="22"/>
          <w:szCs w:val="22"/>
          <w:lang w:val="pt-BR"/>
        </w:rPr>
        <w:t>pro rata die</w:t>
      </w:r>
      <w:r w:rsidR="0091718A" w:rsidRPr="00DC7597">
        <w:rPr>
          <w:rFonts w:asciiTheme="minorHAnsi" w:hAnsiTheme="minorHAnsi" w:cstheme="minorHAnsi"/>
          <w:color w:val="000000" w:themeColor="text1"/>
          <w:sz w:val="22"/>
          <w:szCs w:val="22"/>
          <w:lang w:val="pt-BR"/>
        </w:rPr>
        <w:t>;</w:t>
      </w:r>
    </w:p>
    <w:p w14:paraId="2D69661B" w14:textId="77777777" w:rsidR="001B3777" w:rsidRPr="00DC7597" w:rsidRDefault="001B3777" w:rsidP="00DC7597">
      <w:pPr>
        <w:pStyle w:val="PargrafodaLista"/>
        <w:spacing w:line="320" w:lineRule="exact"/>
        <w:rPr>
          <w:rFonts w:asciiTheme="minorHAnsi" w:hAnsiTheme="minorHAnsi" w:cstheme="minorHAnsi"/>
          <w:color w:val="000000" w:themeColor="text1"/>
          <w:sz w:val="22"/>
          <w:szCs w:val="22"/>
        </w:rPr>
      </w:pPr>
    </w:p>
    <w:p w14:paraId="3F7ED7A0" w14:textId="22238DCB" w:rsidR="0091718A" w:rsidRPr="00DC7597" w:rsidRDefault="00F55C62"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color w:val="000000" w:themeColor="text1"/>
          <w:sz w:val="22"/>
          <w:szCs w:val="22"/>
        </w:rPr>
      </w:pPr>
      <w:r w:rsidRPr="00DC7597">
        <w:rPr>
          <w:rFonts w:asciiTheme="minorHAnsi" w:hAnsiTheme="minorHAnsi" w:cstheme="minorHAnsi"/>
          <w:color w:val="000000" w:themeColor="text1"/>
          <w:sz w:val="22"/>
          <w:szCs w:val="22"/>
          <w:lang w:val="pt-BR"/>
        </w:rPr>
        <w:t>a</w:t>
      </w:r>
      <w:r w:rsidR="0091718A" w:rsidRPr="00DC7597">
        <w:rPr>
          <w:rFonts w:asciiTheme="minorHAnsi" w:hAnsiTheme="minorHAnsi" w:cstheme="minorHAnsi"/>
          <w:color w:val="000000" w:themeColor="text1"/>
          <w:sz w:val="22"/>
          <w:szCs w:val="22"/>
          <w:lang w:val="pt-BR"/>
        </w:rPr>
        <w:t xml:space="preserve">dicionalmente, a </w:t>
      </w:r>
      <w:r w:rsidRPr="00DC7597">
        <w:rPr>
          <w:rFonts w:asciiTheme="minorHAnsi" w:hAnsiTheme="minorHAnsi" w:cstheme="minorHAnsi"/>
          <w:color w:val="000000" w:themeColor="text1"/>
          <w:sz w:val="22"/>
          <w:szCs w:val="22"/>
          <w:lang w:val="pt-BR"/>
        </w:rPr>
        <w:t>Emissora</w:t>
      </w:r>
      <w:r w:rsidR="0091718A" w:rsidRPr="00DC7597">
        <w:rPr>
          <w:rFonts w:asciiTheme="minorHAnsi" w:hAnsiTheme="minorHAnsi" w:cstheme="minorHAnsi"/>
          <w:color w:val="000000" w:themeColor="text1"/>
          <w:sz w:val="22"/>
          <w:szCs w:val="22"/>
          <w:lang w:val="pt-BR"/>
        </w:rPr>
        <w:t xml:space="preserve"> ressarcirá o Agente Fiduciário </w:t>
      </w:r>
      <w:r w:rsidRPr="00DC7597">
        <w:rPr>
          <w:rFonts w:asciiTheme="minorHAnsi" w:hAnsiTheme="minorHAnsi" w:cstheme="minorHAnsi"/>
          <w:color w:val="000000" w:themeColor="text1"/>
          <w:sz w:val="22"/>
          <w:szCs w:val="22"/>
          <w:lang w:val="pt-BR"/>
        </w:rPr>
        <w:t xml:space="preserve">dos CRI </w:t>
      </w:r>
      <w:r w:rsidR="0091718A" w:rsidRPr="00DC7597">
        <w:rPr>
          <w:rFonts w:asciiTheme="minorHAnsi" w:hAnsiTheme="minorHAnsi" w:cstheme="minorHAnsi"/>
          <w:color w:val="000000" w:themeColor="text1"/>
          <w:sz w:val="22"/>
          <w:szCs w:val="22"/>
          <w:lang w:val="pt-BR"/>
        </w:rPr>
        <w:t xml:space="preserve">de todas as despesas em que tenha comprovadamente incorrido para prestar os serviços descritos </w:t>
      </w:r>
      <w:r w:rsidRPr="00DC7597">
        <w:rPr>
          <w:rFonts w:asciiTheme="minorHAnsi" w:hAnsiTheme="minorHAnsi" w:cstheme="minorHAnsi"/>
          <w:color w:val="000000" w:themeColor="text1"/>
          <w:sz w:val="22"/>
          <w:szCs w:val="22"/>
          <w:lang w:val="pt-BR"/>
        </w:rPr>
        <w:t>nesta Escritura de Emissão</w:t>
      </w:r>
      <w:r w:rsidR="0091718A" w:rsidRPr="00DC7597">
        <w:rPr>
          <w:rFonts w:asciiTheme="minorHAnsi" w:hAnsiTheme="minorHAnsi" w:cstheme="minorHAnsi"/>
          <w:color w:val="000000" w:themeColor="text1"/>
          <w:sz w:val="22"/>
          <w:szCs w:val="22"/>
          <w:lang w:val="pt-BR"/>
        </w:rPr>
        <w:t xml:space="preserve"> e proteger os direitos e interesses dos investidores ou para realizar seus créditos. Quando houver negativa para custeio de tais despesas pela </w:t>
      </w:r>
      <w:r w:rsidRPr="00DC7597">
        <w:rPr>
          <w:rFonts w:asciiTheme="minorHAnsi" w:hAnsiTheme="minorHAnsi" w:cstheme="minorHAnsi"/>
          <w:color w:val="000000" w:themeColor="text1"/>
          <w:sz w:val="22"/>
          <w:szCs w:val="22"/>
          <w:lang w:val="pt-BR"/>
        </w:rPr>
        <w:t>Emissora</w:t>
      </w:r>
      <w:r w:rsidR="0091718A" w:rsidRPr="00DC7597">
        <w:rPr>
          <w:rFonts w:asciiTheme="minorHAnsi" w:hAnsiTheme="minorHAnsi" w:cstheme="minorHAnsi"/>
          <w:color w:val="000000" w:themeColor="text1"/>
          <w:sz w:val="22"/>
          <w:szCs w:val="22"/>
          <w:lang w:val="pt-BR"/>
        </w:rPr>
        <w:t>, os investidores deverão antecipar todos os custos a serem despendidos pelo Agente Fiduciário</w:t>
      </w:r>
      <w:r w:rsidRPr="00DC7597">
        <w:rPr>
          <w:rFonts w:asciiTheme="minorHAnsi" w:hAnsiTheme="minorHAnsi" w:cstheme="minorHAnsi"/>
          <w:color w:val="000000" w:themeColor="text1"/>
          <w:sz w:val="22"/>
          <w:szCs w:val="22"/>
          <w:lang w:val="pt-BR"/>
        </w:rPr>
        <w:t xml:space="preserve"> dos CRI</w:t>
      </w:r>
      <w:r w:rsidR="0091718A" w:rsidRPr="00DC7597">
        <w:rPr>
          <w:rFonts w:asciiTheme="minorHAnsi" w:hAnsiTheme="minorHAnsi" w:cstheme="minorHAnsi"/>
          <w:color w:val="000000" w:themeColor="text1"/>
          <w:sz w:val="22"/>
          <w:szCs w:val="22"/>
          <w:lang w:val="pt-BR"/>
        </w:rPr>
        <w:t>. São exemplos de despesas que poderão ser realizadas pelo Agente Fiduciário</w:t>
      </w:r>
      <w:r w:rsidRPr="00DC7597">
        <w:rPr>
          <w:rFonts w:asciiTheme="minorHAnsi" w:hAnsiTheme="minorHAnsi" w:cstheme="minorHAnsi"/>
          <w:color w:val="000000" w:themeColor="text1"/>
          <w:sz w:val="22"/>
          <w:szCs w:val="22"/>
          <w:lang w:val="pt-BR"/>
        </w:rPr>
        <w:t xml:space="preserve"> dos CRI</w:t>
      </w:r>
      <w:r w:rsidR="0091718A" w:rsidRPr="00DC7597">
        <w:rPr>
          <w:rFonts w:asciiTheme="minorHAnsi" w:hAnsiTheme="minorHAnsi" w:cstheme="minorHAnsi"/>
          <w:color w:val="000000" w:themeColor="text1"/>
          <w:sz w:val="22"/>
          <w:szCs w:val="22"/>
          <w:lang w:val="pt-BR"/>
        </w:rPr>
        <w:t>: (</w:t>
      </w:r>
      <w:r w:rsidR="007441A2">
        <w:rPr>
          <w:rFonts w:asciiTheme="minorHAnsi" w:hAnsiTheme="minorHAnsi" w:cstheme="minorHAnsi"/>
          <w:color w:val="000000" w:themeColor="text1"/>
          <w:sz w:val="22"/>
          <w:szCs w:val="22"/>
          <w:lang w:val="pt-BR"/>
        </w:rPr>
        <w:t>a</w:t>
      </w:r>
      <w:r w:rsidR="0091718A" w:rsidRPr="00DC7597">
        <w:rPr>
          <w:rFonts w:asciiTheme="minorHAnsi" w:hAnsiTheme="minorHAnsi" w:cstheme="minorHAnsi"/>
          <w:color w:val="000000" w:themeColor="text1"/>
          <w:sz w:val="22"/>
          <w:szCs w:val="22"/>
          <w:lang w:val="pt-BR"/>
        </w:rPr>
        <w:t xml:space="preserve">) publicação de relatórios, avisos, editais e notificações, despesas cartorárias, conforme previsto </w:t>
      </w:r>
      <w:r w:rsidRPr="00DC7597">
        <w:rPr>
          <w:rFonts w:asciiTheme="minorHAnsi" w:hAnsiTheme="minorHAnsi" w:cstheme="minorHAnsi"/>
          <w:color w:val="000000" w:themeColor="text1"/>
          <w:sz w:val="22"/>
          <w:szCs w:val="22"/>
          <w:lang w:val="pt-BR"/>
        </w:rPr>
        <w:t>nesta Escritura de Emissão</w:t>
      </w:r>
      <w:r w:rsidR="0091718A" w:rsidRPr="00DC7597">
        <w:rPr>
          <w:rFonts w:asciiTheme="minorHAnsi" w:hAnsiTheme="minorHAnsi" w:cstheme="minorHAnsi"/>
          <w:color w:val="000000" w:themeColor="text1"/>
          <w:sz w:val="22"/>
          <w:szCs w:val="22"/>
          <w:lang w:val="pt-BR"/>
        </w:rPr>
        <w:t xml:space="preserve"> e na legislação aplicável, e outras que vierem a ser exigidas por regulamentos aplicáveis; (</w:t>
      </w:r>
      <w:r w:rsidR="007441A2">
        <w:rPr>
          <w:rFonts w:asciiTheme="minorHAnsi" w:hAnsiTheme="minorHAnsi" w:cstheme="minorHAnsi"/>
          <w:color w:val="000000" w:themeColor="text1"/>
          <w:sz w:val="22"/>
          <w:szCs w:val="22"/>
          <w:lang w:val="pt-BR"/>
        </w:rPr>
        <w:t>b</w:t>
      </w:r>
      <w:r w:rsidR="0091718A" w:rsidRPr="00DC7597">
        <w:rPr>
          <w:rFonts w:asciiTheme="minorHAnsi" w:hAnsiTheme="minorHAnsi" w:cstheme="minorHAnsi"/>
          <w:color w:val="000000" w:themeColor="text1"/>
          <w:sz w:val="22"/>
          <w:szCs w:val="22"/>
          <w:lang w:val="pt-BR"/>
        </w:rPr>
        <w:t>) despesas com conferências e contatos telefônicos; (</w:t>
      </w:r>
      <w:r w:rsidR="007441A2">
        <w:rPr>
          <w:rFonts w:asciiTheme="minorHAnsi" w:hAnsiTheme="minorHAnsi" w:cstheme="minorHAnsi"/>
          <w:color w:val="000000" w:themeColor="text1"/>
          <w:sz w:val="22"/>
          <w:szCs w:val="22"/>
          <w:lang w:val="pt-BR"/>
        </w:rPr>
        <w:t>c</w:t>
      </w:r>
      <w:r w:rsidR="0091718A" w:rsidRPr="00DC7597">
        <w:rPr>
          <w:rFonts w:asciiTheme="minorHAnsi" w:hAnsiTheme="minorHAnsi" w:cstheme="minorHAnsi"/>
          <w:color w:val="000000" w:themeColor="text1"/>
          <w:sz w:val="22"/>
          <w:szCs w:val="22"/>
          <w:lang w:val="pt-BR"/>
        </w:rPr>
        <w:t>) obtenção de certidões, fotocópias, digitalizações, envio de documentos; (</w:t>
      </w:r>
      <w:r w:rsidR="007441A2">
        <w:rPr>
          <w:rFonts w:asciiTheme="minorHAnsi" w:hAnsiTheme="minorHAnsi" w:cstheme="minorHAnsi"/>
          <w:color w:val="000000" w:themeColor="text1"/>
          <w:sz w:val="22"/>
          <w:szCs w:val="22"/>
          <w:lang w:val="pt-BR"/>
        </w:rPr>
        <w:t>d</w:t>
      </w:r>
      <w:r w:rsidR="0091718A" w:rsidRPr="00DC7597">
        <w:rPr>
          <w:rFonts w:asciiTheme="minorHAnsi" w:hAnsiTheme="minorHAnsi" w:cstheme="minorHAnsi"/>
          <w:color w:val="000000" w:themeColor="text1"/>
          <w:sz w:val="22"/>
          <w:szCs w:val="22"/>
          <w:lang w:val="pt-BR"/>
        </w:rPr>
        <w:t>) locomoções entre estados da federação, alimentação, transportes e respectivas hospedagens, quando necessárias ao desempenho das funções e devidamente comprovadas; (</w:t>
      </w:r>
      <w:r w:rsidR="007441A2">
        <w:rPr>
          <w:rFonts w:asciiTheme="minorHAnsi" w:hAnsiTheme="minorHAnsi" w:cstheme="minorHAnsi"/>
          <w:color w:val="000000" w:themeColor="text1"/>
          <w:sz w:val="22"/>
          <w:szCs w:val="22"/>
          <w:lang w:val="pt-BR"/>
        </w:rPr>
        <w:t>e</w:t>
      </w:r>
      <w:r w:rsidR="0091718A" w:rsidRPr="00DC7597">
        <w:rPr>
          <w:rFonts w:asciiTheme="minorHAnsi" w:hAnsiTheme="minorHAnsi" w:cstheme="minorHAnsi"/>
          <w:color w:val="000000" w:themeColor="text1"/>
          <w:sz w:val="22"/>
          <w:szCs w:val="22"/>
          <w:lang w:val="pt-BR"/>
        </w:rPr>
        <w:t xml:space="preserve">) se aplicável, todas as despesas necessárias para realizar vistoria nas obras </w:t>
      </w:r>
      <w:r w:rsidR="001B3777" w:rsidRPr="00DC7597">
        <w:rPr>
          <w:rFonts w:asciiTheme="minorHAnsi" w:hAnsiTheme="minorHAnsi" w:cstheme="minorHAnsi"/>
          <w:color w:val="000000" w:themeColor="text1"/>
          <w:sz w:val="22"/>
          <w:szCs w:val="22"/>
          <w:lang w:val="pt-BR"/>
        </w:rPr>
        <w:t>do Empreendimento Alvo</w:t>
      </w:r>
      <w:r w:rsidRPr="00DC7597">
        <w:rPr>
          <w:rFonts w:asciiTheme="minorHAnsi" w:hAnsiTheme="minorHAnsi" w:cstheme="minorHAnsi"/>
          <w:color w:val="000000" w:themeColor="text1"/>
          <w:sz w:val="22"/>
          <w:szCs w:val="22"/>
          <w:lang w:val="pt-BR"/>
        </w:rPr>
        <w:t>;</w:t>
      </w:r>
      <w:r w:rsidR="0091718A" w:rsidRPr="00DC7597">
        <w:rPr>
          <w:rFonts w:asciiTheme="minorHAnsi" w:hAnsiTheme="minorHAnsi" w:cstheme="minorHAnsi"/>
          <w:color w:val="000000" w:themeColor="text1"/>
          <w:sz w:val="22"/>
          <w:szCs w:val="22"/>
          <w:lang w:val="pt-BR"/>
        </w:rPr>
        <w:t xml:space="preserve"> (</w:t>
      </w:r>
      <w:r w:rsidR="007441A2">
        <w:rPr>
          <w:rFonts w:asciiTheme="minorHAnsi" w:hAnsiTheme="minorHAnsi" w:cstheme="minorHAnsi"/>
          <w:color w:val="000000" w:themeColor="text1"/>
          <w:sz w:val="22"/>
          <w:szCs w:val="22"/>
          <w:lang w:val="pt-BR"/>
        </w:rPr>
        <w:t>f</w:t>
      </w:r>
      <w:r w:rsidR="0091718A" w:rsidRPr="00DC7597">
        <w:rPr>
          <w:rFonts w:asciiTheme="minorHAnsi" w:hAnsiTheme="minorHAnsi" w:cstheme="minorHAnsi"/>
          <w:color w:val="000000" w:themeColor="text1"/>
          <w:sz w:val="22"/>
          <w:szCs w:val="22"/>
          <w:lang w:val="pt-BR"/>
        </w:rPr>
        <w:t xml:space="preserve">) conferência, validação ou utilização de sistemas para checagem, monitoramento ou obtenção de opinião técnica ou legal de documentação ou informação prestada pela </w:t>
      </w:r>
      <w:r w:rsidRPr="00DC7597">
        <w:rPr>
          <w:rFonts w:asciiTheme="minorHAnsi" w:hAnsiTheme="minorHAnsi" w:cstheme="minorHAnsi"/>
          <w:color w:val="000000" w:themeColor="text1"/>
          <w:sz w:val="22"/>
          <w:szCs w:val="22"/>
          <w:lang w:val="pt-BR"/>
        </w:rPr>
        <w:t>Emissora</w:t>
      </w:r>
      <w:r w:rsidR="0091718A" w:rsidRPr="00DC7597">
        <w:rPr>
          <w:rFonts w:asciiTheme="minorHAnsi" w:hAnsiTheme="minorHAnsi" w:cstheme="minorHAnsi"/>
          <w:color w:val="000000" w:themeColor="text1"/>
          <w:sz w:val="22"/>
          <w:szCs w:val="22"/>
          <w:lang w:val="pt-BR"/>
        </w:rPr>
        <w:t xml:space="preserve"> para cumprimento das suas </w:t>
      </w:r>
      <w:r w:rsidR="0091718A" w:rsidRPr="00DC7597">
        <w:rPr>
          <w:rFonts w:asciiTheme="minorHAnsi" w:hAnsiTheme="minorHAnsi" w:cstheme="minorHAnsi"/>
          <w:color w:val="000000" w:themeColor="text1"/>
          <w:sz w:val="22"/>
          <w:szCs w:val="22"/>
          <w:lang w:val="pt-BR"/>
        </w:rPr>
        <w:lastRenderedPageBreak/>
        <w:t>obrigações; (v) hora-homem pelos serviços prestados pelo Agente Fiduciário</w:t>
      </w:r>
      <w:r w:rsidRPr="00DC7597">
        <w:rPr>
          <w:rFonts w:asciiTheme="minorHAnsi" w:hAnsiTheme="minorHAnsi" w:cstheme="minorHAnsi"/>
          <w:color w:val="000000" w:themeColor="text1"/>
          <w:sz w:val="22"/>
          <w:szCs w:val="22"/>
          <w:lang w:val="pt-BR"/>
        </w:rPr>
        <w:t xml:space="preserve"> dos CRI</w:t>
      </w:r>
      <w:r w:rsidR="0091718A" w:rsidRPr="00DC7597">
        <w:rPr>
          <w:rFonts w:asciiTheme="minorHAnsi" w:hAnsiTheme="minorHAnsi" w:cstheme="minorHAnsi"/>
          <w:color w:val="000000" w:themeColor="text1"/>
          <w:sz w:val="22"/>
          <w:szCs w:val="22"/>
          <w:lang w:val="pt-BR"/>
        </w:rPr>
        <w:t>; (</w:t>
      </w:r>
      <w:r w:rsidR="007441A2">
        <w:rPr>
          <w:rFonts w:asciiTheme="minorHAnsi" w:hAnsiTheme="minorHAnsi" w:cstheme="minorHAnsi"/>
          <w:color w:val="000000" w:themeColor="text1"/>
          <w:sz w:val="22"/>
          <w:szCs w:val="22"/>
          <w:lang w:val="pt-BR"/>
        </w:rPr>
        <w:t>h</w:t>
      </w:r>
      <w:r w:rsidR="0091718A" w:rsidRPr="00DC7597">
        <w:rPr>
          <w:rFonts w:asciiTheme="minorHAnsi" w:hAnsiTheme="minorHAnsi" w:cstheme="minorHAnsi"/>
          <w:color w:val="000000" w:themeColor="text1"/>
          <w:sz w:val="22"/>
          <w:szCs w:val="22"/>
          <w:lang w:val="pt-BR"/>
        </w:rPr>
        <w:t xml:space="preserve">) revalidação de laudos de avaliação, se o caso, nos termos do </w:t>
      </w:r>
      <w:r w:rsidR="00944032" w:rsidRPr="00944032">
        <w:rPr>
          <w:rFonts w:asciiTheme="minorHAnsi" w:hAnsiTheme="minorHAnsi" w:cstheme="minorHAnsi"/>
          <w:color w:val="000000" w:themeColor="text1"/>
          <w:sz w:val="22"/>
          <w:szCs w:val="22"/>
          <w:lang w:val="pt-BR"/>
        </w:rPr>
        <w:t>Ofício-Circular CVM/SRE nº 01/21, de 01 de março de 2021</w:t>
      </w:r>
      <w:r w:rsidRPr="00DC7597">
        <w:rPr>
          <w:rFonts w:asciiTheme="minorHAnsi" w:hAnsiTheme="minorHAnsi" w:cstheme="minorHAnsi"/>
          <w:color w:val="000000" w:themeColor="text1"/>
          <w:sz w:val="22"/>
          <w:szCs w:val="22"/>
          <w:lang w:val="pt-BR"/>
        </w:rPr>
        <w:t>;</w:t>
      </w:r>
    </w:p>
    <w:p w14:paraId="0022E959" w14:textId="77777777" w:rsidR="0091718A" w:rsidRPr="00DC7597" w:rsidRDefault="0091718A" w:rsidP="00DC7597">
      <w:pPr>
        <w:pStyle w:val="PargrafodaLista"/>
        <w:tabs>
          <w:tab w:val="left" w:pos="1134"/>
        </w:tabs>
        <w:spacing w:line="320" w:lineRule="exact"/>
        <w:ind w:left="567"/>
        <w:contextualSpacing/>
        <w:jc w:val="both"/>
        <w:rPr>
          <w:rFonts w:asciiTheme="minorHAnsi" w:hAnsiTheme="minorHAnsi" w:cstheme="minorHAnsi"/>
          <w:color w:val="000000" w:themeColor="text1"/>
          <w:sz w:val="22"/>
          <w:szCs w:val="22"/>
        </w:rPr>
      </w:pPr>
    </w:p>
    <w:p w14:paraId="565EB51A" w14:textId="77777777" w:rsidR="0091718A" w:rsidRPr="00DC7597" w:rsidRDefault="00F55C62"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color w:val="000000" w:themeColor="text1"/>
          <w:sz w:val="22"/>
          <w:szCs w:val="22"/>
        </w:rPr>
      </w:pPr>
      <w:r w:rsidRPr="00DC7597">
        <w:rPr>
          <w:rFonts w:asciiTheme="minorHAnsi" w:hAnsiTheme="minorHAnsi" w:cstheme="minorHAnsi"/>
          <w:color w:val="000000" w:themeColor="text1"/>
          <w:sz w:val="22"/>
          <w:szCs w:val="22"/>
          <w:lang w:val="pt-BR"/>
        </w:rPr>
        <w:t>o</w:t>
      </w:r>
      <w:r w:rsidR="0091718A" w:rsidRPr="00DC7597">
        <w:rPr>
          <w:rFonts w:asciiTheme="minorHAnsi" w:hAnsiTheme="minorHAnsi" w:cstheme="minorHAnsi"/>
          <w:color w:val="000000" w:themeColor="text1"/>
          <w:sz w:val="22"/>
          <w:szCs w:val="22"/>
          <w:lang w:val="pt-BR"/>
        </w:rPr>
        <w:t xml:space="preserve"> ressarcimento a que se refere </w:t>
      </w:r>
      <w:r w:rsidRPr="00DC7597">
        <w:rPr>
          <w:rFonts w:asciiTheme="minorHAnsi" w:hAnsiTheme="minorHAnsi" w:cstheme="minorHAnsi"/>
          <w:color w:val="000000" w:themeColor="text1"/>
          <w:sz w:val="22"/>
          <w:szCs w:val="22"/>
          <w:lang w:val="pt-BR"/>
        </w:rPr>
        <w:t>o item</w:t>
      </w:r>
      <w:r w:rsidR="0091718A" w:rsidRPr="00DC7597">
        <w:rPr>
          <w:rFonts w:asciiTheme="minorHAnsi" w:hAnsiTheme="minorHAnsi" w:cstheme="minorHAnsi"/>
          <w:color w:val="000000" w:themeColor="text1"/>
          <w:sz w:val="22"/>
          <w:szCs w:val="22"/>
          <w:lang w:val="pt-BR"/>
        </w:rPr>
        <w:t> acima será efetuado em até 05 (cinco) Dias Úteis após a realização da respectiva prestação de contas à Emissora e envio de cópia dos respectivos comprovantes de pagamento</w:t>
      </w:r>
      <w:r w:rsidRPr="00DC7597">
        <w:rPr>
          <w:rFonts w:asciiTheme="minorHAnsi" w:hAnsiTheme="minorHAnsi" w:cstheme="minorHAnsi"/>
          <w:color w:val="000000" w:themeColor="text1"/>
          <w:sz w:val="22"/>
          <w:szCs w:val="22"/>
          <w:lang w:val="pt-BR"/>
        </w:rPr>
        <w:t>;</w:t>
      </w:r>
      <w:r w:rsidR="0091718A" w:rsidRPr="00DC7597">
        <w:rPr>
          <w:rFonts w:asciiTheme="minorHAnsi" w:hAnsiTheme="minorHAnsi" w:cstheme="minorHAnsi"/>
          <w:color w:val="000000" w:themeColor="text1"/>
          <w:sz w:val="22"/>
          <w:szCs w:val="22"/>
          <w:lang w:val="pt-BR"/>
        </w:rPr>
        <w:t xml:space="preserve"> </w:t>
      </w:r>
    </w:p>
    <w:p w14:paraId="0A568203" w14:textId="77777777" w:rsidR="0091718A" w:rsidRPr="00DC7597" w:rsidRDefault="0091718A" w:rsidP="00DC7597">
      <w:pPr>
        <w:pStyle w:val="PargrafodaLista"/>
        <w:tabs>
          <w:tab w:val="left" w:pos="1134"/>
        </w:tabs>
        <w:spacing w:line="320" w:lineRule="exact"/>
        <w:ind w:left="567"/>
        <w:contextualSpacing/>
        <w:jc w:val="both"/>
        <w:rPr>
          <w:rFonts w:asciiTheme="minorHAnsi" w:hAnsiTheme="minorHAnsi" w:cstheme="minorHAnsi"/>
          <w:color w:val="000000" w:themeColor="text1"/>
          <w:sz w:val="22"/>
          <w:szCs w:val="22"/>
        </w:rPr>
      </w:pPr>
    </w:p>
    <w:p w14:paraId="33C66D9B" w14:textId="2136CA8D" w:rsidR="0091718A" w:rsidRPr="00DC7597" w:rsidRDefault="00F55C62"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color w:val="000000" w:themeColor="text1"/>
          <w:sz w:val="22"/>
          <w:szCs w:val="22"/>
        </w:rPr>
      </w:pPr>
      <w:r w:rsidRPr="00DC7597">
        <w:rPr>
          <w:rFonts w:asciiTheme="minorHAnsi" w:hAnsiTheme="minorHAnsi" w:cstheme="minorHAnsi"/>
          <w:color w:val="000000" w:themeColor="text1"/>
          <w:sz w:val="22"/>
          <w:szCs w:val="22"/>
          <w:lang w:val="pt-BR"/>
        </w:rPr>
        <w:t>o</w:t>
      </w:r>
      <w:r w:rsidR="0091718A" w:rsidRPr="00DC7597">
        <w:rPr>
          <w:rFonts w:asciiTheme="minorHAnsi" w:hAnsiTheme="minorHAnsi" w:cstheme="minorHAnsi"/>
          <w:color w:val="000000" w:themeColor="text1"/>
          <w:sz w:val="22"/>
          <w:szCs w:val="22"/>
          <w:lang w:val="pt-BR"/>
        </w:rPr>
        <w:t xml:space="preserve"> Agente Fiduciário </w:t>
      </w:r>
      <w:r w:rsidRPr="00DC7597">
        <w:rPr>
          <w:rFonts w:asciiTheme="minorHAnsi" w:hAnsiTheme="minorHAnsi" w:cstheme="minorHAnsi"/>
          <w:color w:val="000000" w:themeColor="text1"/>
          <w:sz w:val="22"/>
          <w:szCs w:val="22"/>
          <w:lang w:val="pt-BR"/>
        </w:rPr>
        <w:t xml:space="preserve">dos CRI </w:t>
      </w:r>
      <w:r w:rsidR="0091718A" w:rsidRPr="00DC7597">
        <w:rPr>
          <w:rFonts w:asciiTheme="minorHAnsi" w:hAnsiTheme="minorHAnsi" w:cstheme="minorHAnsi"/>
          <w:color w:val="000000" w:themeColor="text1"/>
          <w:sz w:val="22"/>
          <w:szCs w:val="22"/>
          <w:lang w:val="pt-BR"/>
        </w:rPr>
        <w:t>poderá, em caso de inadimplência da Emissora no pagamento das despesas acima por um período superior a 30 (trinta) dias, solicitar aos investidores adiantamento para o pagamento de despesas razoáveis e comprovadas com procedimentos legais, judiciais ou administrativos que o Agente Fiduciário</w:t>
      </w:r>
      <w:r w:rsidRPr="00DC7597">
        <w:rPr>
          <w:rFonts w:asciiTheme="minorHAnsi" w:hAnsiTheme="minorHAnsi" w:cstheme="minorHAnsi"/>
          <w:color w:val="000000" w:themeColor="text1"/>
          <w:sz w:val="22"/>
          <w:szCs w:val="22"/>
          <w:lang w:val="pt-BR"/>
        </w:rPr>
        <w:t xml:space="preserve"> dos CRI</w:t>
      </w:r>
      <w:r w:rsidR="0091718A" w:rsidRPr="00DC7597">
        <w:rPr>
          <w:rFonts w:asciiTheme="minorHAnsi" w:hAnsiTheme="minorHAnsi" w:cstheme="minorHAnsi"/>
          <w:color w:val="000000" w:themeColor="text1"/>
          <w:sz w:val="22"/>
          <w:szCs w:val="22"/>
          <w:lang w:val="pt-BR"/>
        </w:rPr>
        <w:t xml:space="preserve"> venha a incorrer para resguardar os interesses dos investidores, despesas estas que deverão ser previamente aprovadas pelos investidores e pela Emissora, e adiantadas pelos investidores, na proporção de seus créditos, e posteriormente, ressarcidas pela Emissora, sendo que as despesas a serem adiantadas pelos investidores, na proporção de seus créditos, (</w:t>
      </w:r>
      <w:r w:rsidR="007441A2">
        <w:rPr>
          <w:rFonts w:asciiTheme="minorHAnsi" w:hAnsiTheme="minorHAnsi" w:cstheme="minorHAnsi"/>
          <w:color w:val="000000" w:themeColor="text1"/>
          <w:sz w:val="22"/>
          <w:szCs w:val="22"/>
          <w:lang w:val="pt-BR"/>
        </w:rPr>
        <w:t>a</w:t>
      </w:r>
      <w:r w:rsidR="0091718A" w:rsidRPr="00DC7597">
        <w:rPr>
          <w:rFonts w:asciiTheme="minorHAnsi" w:hAnsiTheme="minorHAnsi" w:cstheme="minorHAnsi"/>
          <w:color w:val="000000" w:themeColor="text1"/>
          <w:sz w:val="22"/>
          <w:szCs w:val="22"/>
          <w:lang w:val="pt-BR"/>
        </w:rPr>
        <w:t>) incluem, mas não se limitam, os gastos com honorários advocatícios de terceiros, depósitos, custas e taxas judiciárias nas ações propostas pelo Agente Fiduciário</w:t>
      </w:r>
      <w:r w:rsidRPr="00DC7597">
        <w:rPr>
          <w:rFonts w:asciiTheme="minorHAnsi" w:hAnsiTheme="minorHAnsi" w:cstheme="minorHAnsi"/>
          <w:color w:val="000000" w:themeColor="text1"/>
          <w:sz w:val="22"/>
          <w:szCs w:val="22"/>
          <w:lang w:val="pt-BR"/>
        </w:rPr>
        <w:t xml:space="preserve"> dos CRI</w:t>
      </w:r>
      <w:r w:rsidR="0091718A" w:rsidRPr="00DC7597">
        <w:rPr>
          <w:rFonts w:asciiTheme="minorHAnsi" w:hAnsiTheme="minorHAnsi" w:cstheme="minorHAnsi"/>
          <w:color w:val="000000" w:themeColor="text1"/>
          <w:sz w:val="22"/>
          <w:szCs w:val="22"/>
          <w:lang w:val="pt-BR"/>
        </w:rPr>
        <w:t xml:space="preserve"> ou decorrentes de ações contra ele propostas no exercício de sua função, decorrentes de culpa exclusiva e comprovada da Emissora, ou ainda que comprovadamente lhe causem prejuízos ou riscos financeiros, enquanto representante da comunhão dos investidores; as eventuais despesas, depósitos e custas judiciais decorrentes da sucumbência em ações judiciais serão igualmente suportadas pelos Investidores bem como sua remuneração; e (</w:t>
      </w:r>
      <w:r w:rsidR="007441A2">
        <w:rPr>
          <w:rFonts w:asciiTheme="minorHAnsi" w:hAnsiTheme="minorHAnsi" w:cstheme="minorHAnsi"/>
          <w:color w:val="000000" w:themeColor="text1"/>
          <w:sz w:val="22"/>
          <w:szCs w:val="22"/>
          <w:lang w:val="pt-BR"/>
        </w:rPr>
        <w:t>b</w:t>
      </w:r>
      <w:r w:rsidR="0091718A" w:rsidRPr="00DC7597">
        <w:rPr>
          <w:rFonts w:asciiTheme="minorHAnsi" w:hAnsiTheme="minorHAnsi" w:cstheme="minorHAnsi"/>
          <w:color w:val="000000" w:themeColor="text1"/>
          <w:sz w:val="22"/>
          <w:szCs w:val="22"/>
          <w:lang w:val="pt-BR"/>
        </w:rPr>
        <w:t>) excluem os investidores impedidos por lei a fazê-lo, devendo os demais investidores ratear as despesas na proporção de seus créditos, ficando desde já estipulado que haverá posterior reembolso aos investidores que efetuaram o rateio em proporção superior à proporção de seus créditos, quando de eventual recebimento de recursos por aqueles investidores que estavam impedidos de ratear despesas relativas à sua participação e o crédito do Agente Fiduciário</w:t>
      </w:r>
      <w:r w:rsidRPr="00DC7597">
        <w:rPr>
          <w:rFonts w:asciiTheme="minorHAnsi" w:hAnsiTheme="minorHAnsi" w:cstheme="minorHAnsi"/>
          <w:color w:val="000000" w:themeColor="text1"/>
          <w:sz w:val="22"/>
          <w:szCs w:val="22"/>
          <w:lang w:val="pt-BR"/>
        </w:rPr>
        <w:t xml:space="preserve"> dos CRI</w:t>
      </w:r>
      <w:r w:rsidR="0091718A" w:rsidRPr="00DC7597">
        <w:rPr>
          <w:rFonts w:asciiTheme="minorHAnsi" w:hAnsiTheme="minorHAnsi" w:cstheme="minorHAnsi"/>
          <w:color w:val="000000" w:themeColor="text1"/>
          <w:sz w:val="22"/>
          <w:szCs w:val="22"/>
          <w:lang w:val="pt-BR"/>
        </w:rPr>
        <w:t xml:space="preserve"> por despesas incorridas para proteger direitos e interesses ou realizar créditos dos Investidores que não tenha sido saldado na forma prevista acima será acrescido à dívida da Emissora, tendo preferência sobre estas na ordem de pagamento</w:t>
      </w:r>
      <w:r w:rsidRPr="00DC7597">
        <w:rPr>
          <w:rFonts w:asciiTheme="minorHAnsi" w:hAnsiTheme="minorHAnsi" w:cstheme="minorHAnsi"/>
          <w:color w:val="000000" w:themeColor="text1"/>
          <w:sz w:val="22"/>
          <w:szCs w:val="22"/>
          <w:lang w:val="pt-BR"/>
        </w:rPr>
        <w:t>;</w:t>
      </w:r>
    </w:p>
    <w:p w14:paraId="5E6795D8" w14:textId="77777777" w:rsidR="0091718A" w:rsidRPr="00DC7597" w:rsidRDefault="0091718A" w:rsidP="00DC7597">
      <w:pPr>
        <w:pStyle w:val="PargrafodaLista"/>
        <w:tabs>
          <w:tab w:val="left" w:pos="1134"/>
        </w:tabs>
        <w:spacing w:line="320" w:lineRule="exact"/>
        <w:ind w:left="567"/>
        <w:contextualSpacing/>
        <w:jc w:val="both"/>
        <w:rPr>
          <w:rFonts w:asciiTheme="minorHAnsi" w:hAnsiTheme="minorHAnsi" w:cstheme="minorHAnsi"/>
          <w:color w:val="000000" w:themeColor="text1"/>
          <w:sz w:val="22"/>
          <w:szCs w:val="22"/>
        </w:rPr>
      </w:pPr>
    </w:p>
    <w:p w14:paraId="46EC64B2" w14:textId="04B78D33" w:rsidR="0091718A" w:rsidRPr="00DC7597" w:rsidRDefault="00F55C62"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color w:val="000000" w:themeColor="text1"/>
          <w:sz w:val="22"/>
          <w:szCs w:val="22"/>
        </w:rPr>
      </w:pPr>
      <w:r w:rsidRPr="00DC7597">
        <w:rPr>
          <w:rFonts w:asciiTheme="minorHAnsi" w:hAnsiTheme="minorHAnsi" w:cstheme="minorHAnsi"/>
          <w:color w:val="000000" w:themeColor="text1"/>
          <w:sz w:val="22"/>
          <w:szCs w:val="22"/>
          <w:lang w:val="pt-BR"/>
        </w:rPr>
        <w:t>o</w:t>
      </w:r>
      <w:r w:rsidR="0091718A" w:rsidRPr="00DC7597">
        <w:rPr>
          <w:rFonts w:asciiTheme="minorHAnsi" w:hAnsiTheme="minorHAnsi" w:cstheme="minorHAnsi"/>
          <w:color w:val="000000" w:themeColor="text1"/>
          <w:sz w:val="22"/>
          <w:szCs w:val="22"/>
          <w:lang w:val="pt-BR"/>
        </w:rPr>
        <w:t xml:space="preserve"> Agente Fiduciário </w:t>
      </w:r>
      <w:r w:rsidR="006A6D4D">
        <w:rPr>
          <w:rFonts w:asciiTheme="minorHAnsi" w:hAnsiTheme="minorHAnsi" w:cstheme="minorHAnsi"/>
          <w:color w:val="000000" w:themeColor="text1"/>
          <w:sz w:val="22"/>
          <w:szCs w:val="22"/>
          <w:lang w:val="pt-BR"/>
        </w:rPr>
        <w:t xml:space="preserve">dos CRI </w:t>
      </w:r>
      <w:r w:rsidR="0091718A" w:rsidRPr="00DC7597">
        <w:rPr>
          <w:rFonts w:asciiTheme="minorHAnsi" w:hAnsiTheme="minorHAnsi" w:cstheme="minorHAnsi"/>
          <w:color w:val="000000" w:themeColor="text1"/>
          <w:sz w:val="22"/>
          <w:szCs w:val="22"/>
          <w:lang w:val="pt-BR"/>
        </w:rPr>
        <w:t>não antecipará recursos para pagamento de despesas decorrentes da Emissão, sendo certo que tais recursos serão sempre devidos e antecipados pela Emissora ou pelos investidores, conforme o caso</w:t>
      </w:r>
      <w:r w:rsidR="007347A7" w:rsidRPr="00DC7597">
        <w:rPr>
          <w:rFonts w:asciiTheme="minorHAnsi" w:hAnsiTheme="minorHAnsi" w:cstheme="minorHAnsi"/>
          <w:color w:val="000000" w:themeColor="text1"/>
          <w:sz w:val="22"/>
          <w:szCs w:val="22"/>
          <w:lang w:val="pt-BR"/>
        </w:rPr>
        <w:t>;</w:t>
      </w:r>
    </w:p>
    <w:p w14:paraId="75DFE9B6" w14:textId="77777777" w:rsidR="0091718A" w:rsidRPr="00DC7597" w:rsidRDefault="0091718A" w:rsidP="00DC7597">
      <w:pPr>
        <w:pStyle w:val="PargrafodaLista"/>
        <w:spacing w:line="320" w:lineRule="exact"/>
        <w:rPr>
          <w:rFonts w:asciiTheme="minorHAnsi" w:hAnsiTheme="minorHAnsi" w:cstheme="minorHAnsi"/>
          <w:color w:val="000000" w:themeColor="text1"/>
          <w:sz w:val="22"/>
          <w:szCs w:val="22"/>
        </w:rPr>
      </w:pPr>
    </w:p>
    <w:p w14:paraId="2A15DE49" w14:textId="31EF0A3E" w:rsidR="00B86AB9" w:rsidRPr="00DC7597" w:rsidRDefault="00E674AF"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bookmarkStart w:id="145" w:name="_Hlk79583882"/>
      <w:bookmarkStart w:id="146" w:name="_Hlk85038305"/>
      <w:r>
        <w:rPr>
          <w:rFonts w:asciiTheme="minorHAnsi" w:hAnsiTheme="minorHAnsi" w:cstheme="minorHAnsi"/>
          <w:color w:val="000000" w:themeColor="text1"/>
          <w:sz w:val="22"/>
          <w:szCs w:val="22"/>
          <w:lang w:val="pt-BR"/>
        </w:rPr>
        <w:t>n</w:t>
      </w:r>
      <w:r w:rsidR="0022236D" w:rsidRPr="0022236D">
        <w:rPr>
          <w:rFonts w:asciiTheme="minorHAnsi" w:hAnsiTheme="minorHAnsi" w:cstheme="minorHAnsi"/>
          <w:color w:val="000000" w:themeColor="text1"/>
          <w:sz w:val="22"/>
          <w:szCs w:val="22"/>
          <w:lang w:val="pt-BR"/>
        </w:rPr>
        <w:t>o caso de inadimplemento no pagamento dos CRI, ou de reestruturação das condições da oferta após a Emissão, bem como a participação em reuniões ou contatos telefônicos e/ou confer</w:t>
      </w:r>
      <w:r w:rsidR="00B55F46">
        <w:rPr>
          <w:rFonts w:asciiTheme="minorHAnsi" w:hAnsiTheme="minorHAnsi" w:cstheme="minorHAnsi"/>
          <w:color w:val="000000" w:themeColor="text1"/>
          <w:sz w:val="22"/>
          <w:szCs w:val="22"/>
          <w:lang w:val="pt-BR"/>
        </w:rPr>
        <w:t>ências telefônicas</w:t>
      </w:r>
      <w:r w:rsidR="0022236D" w:rsidRPr="0022236D">
        <w:rPr>
          <w:rFonts w:asciiTheme="minorHAnsi" w:hAnsiTheme="minorHAnsi" w:cstheme="minorHAnsi"/>
          <w:color w:val="000000" w:themeColor="text1"/>
          <w:sz w:val="22"/>
          <w:szCs w:val="22"/>
          <w:lang w:val="pt-BR"/>
        </w:rPr>
        <w:t>, Assembleias Gerais presenciais ou virtuais, que implique</w:t>
      </w:r>
      <w:r w:rsidR="00B55F46">
        <w:rPr>
          <w:rFonts w:asciiTheme="minorHAnsi" w:hAnsiTheme="minorHAnsi" w:cstheme="minorHAnsi"/>
          <w:color w:val="000000" w:themeColor="text1"/>
          <w:sz w:val="22"/>
          <w:szCs w:val="22"/>
          <w:lang w:val="pt-BR"/>
        </w:rPr>
        <w:t>m,</w:t>
      </w:r>
      <w:r w:rsidR="0022236D" w:rsidRPr="0022236D">
        <w:rPr>
          <w:rFonts w:asciiTheme="minorHAnsi" w:hAnsiTheme="minorHAnsi" w:cstheme="minorHAnsi"/>
          <w:color w:val="000000" w:themeColor="text1"/>
          <w:sz w:val="22"/>
          <w:szCs w:val="22"/>
          <w:lang w:val="pt-BR"/>
        </w:rPr>
        <w:t xml:space="preserve"> à título exemplificativo, em execução das garantias, participação em reuniões internas ou externas ao escritório do Agente Fiduciário</w:t>
      </w:r>
      <w:r w:rsidR="006A6D4D">
        <w:rPr>
          <w:rFonts w:asciiTheme="minorHAnsi" w:hAnsiTheme="minorHAnsi" w:cstheme="minorHAnsi"/>
          <w:color w:val="000000" w:themeColor="text1"/>
          <w:sz w:val="22"/>
          <w:szCs w:val="22"/>
          <w:lang w:val="pt-BR"/>
        </w:rPr>
        <w:t xml:space="preserve"> dos CRI</w:t>
      </w:r>
      <w:r w:rsidR="0022236D" w:rsidRPr="0022236D">
        <w:rPr>
          <w:rFonts w:asciiTheme="minorHAnsi" w:hAnsiTheme="minorHAnsi" w:cstheme="minorHAnsi"/>
          <w:color w:val="000000" w:themeColor="text1"/>
          <w:sz w:val="22"/>
          <w:szCs w:val="22"/>
          <w:lang w:val="pt-BR"/>
        </w:rPr>
        <w:t xml:space="preserve">, formais ou virtuais com a Emissora e/ou com os Titulares dos CRI ou demais partes da Emissão, análise e eventuais </w:t>
      </w:r>
      <w:r w:rsidR="0022236D" w:rsidRPr="0022236D">
        <w:rPr>
          <w:rFonts w:asciiTheme="minorHAnsi" w:hAnsiTheme="minorHAnsi" w:cstheme="minorHAnsi"/>
          <w:color w:val="000000" w:themeColor="text1"/>
          <w:sz w:val="22"/>
          <w:szCs w:val="22"/>
          <w:lang w:val="pt-BR"/>
        </w:rPr>
        <w:lastRenderedPageBreak/>
        <w:t>comentários aos documentos da operação e implementação das consequentes decisões tomadas em tais eventos, serão devidas ao Agente Fiduciário</w:t>
      </w:r>
      <w:r w:rsidR="006A6D4D">
        <w:rPr>
          <w:rFonts w:asciiTheme="minorHAnsi" w:hAnsiTheme="minorHAnsi" w:cstheme="minorHAnsi"/>
          <w:color w:val="000000" w:themeColor="text1"/>
          <w:sz w:val="22"/>
          <w:szCs w:val="22"/>
          <w:lang w:val="pt-BR"/>
        </w:rPr>
        <w:t xml:space="preserve"> dos CRI</w:t>
      </w:r>
      <w:r w:rsidR="0022236D" w:rsidRPr="0022236D">
        <w:rPr>
          <w:rFonts w:asciiTheme="minorHAnsi" w:hAnsiTheme="minorHAnsi" w:cstheme="minorHAnsi"/>
          <w:color w:val="000000" w:themeColor="text1"/>
          <w:sz w:val="22"/>
          <w:szCs w:val="22"/>
          <w:lang w:val="pt-BR"/>
        </w:rPr>
        <w:t>, adicionalmente, a remuneração no valor de R$ 600,00 (</w:t>
      </w:r>
      <w:r w:rsidR="00B55F46">
        <w:rPr>
          <w:rFonts w:asciiTheme="minorHAnsi" w:hAnsiTheme="minorHAnsi" w:cstheme="minorHAnsi"/>
          <w:color w:val="000000" w:themeColor="text1"/>
          <w:sz w:val="22"/>
          <w:szCs w:val="22"/>
          <w:lang w:val="pt-BR"/>
        </w:rPr>
        <w:t xml:space="preserve">seiscentos </w:t>
      </w:r>
      <w:r w:rsidR="0022236D" w:rsidRPr="0022236D">
        <w:rPr>
          <w:rFonts w:asciiTheme="minorHAnsi" w:hAnsiTheme="minorHAnsi" w:cstheme="minorHAnsi"/>
          <w:color w:val="000000" w:themeColor="text1"/>
          <w:sz w:val="22"/>
          <w:szCs w:val="22"/>
          <w:lang w:val="pt-BR"/>
        </w:rPr>
        <w:t>reais) por hora-homem de trabalho dedicado aos trabalhos acima, pagas em 5 (cinco) dias corridos após comprovação da entrega, pelo Agente Fiduciário</w:t>
      </w:r>
      <w:r w:rsidR="006A6D4D">
        <w:rPr>
          <w:rFonts w:asciiTheme="minorHAnsi" w:hAnsiTheme="minorHAnsi" w:cstheme="minorHAnsi"/>
          <w:color w:val="000000" w:themeColor="text1"/>
          <w:sz w:val="22"/>
          <w:szCs w:val="22"/>
          <w:lang w:val="pt-BR"/>
        </w:rPr>
        <w:t xml:space="preserve"> dos CRI</w:t>
      </w:r>
      <w:r w:rsidR="0022236D" w:rsidRPr="0022236D">
        <w:rPr>
          <w:rFonts w:asciiTheme="minorHAnsi" w:hAnsiTheme="minorHAnsi" w:cstheme="minorHAnsi"/>
          <w:color w:val="000000" w:themeColor="text1"/>
          <w:sz w:val="22"/>
          <w:szCs w:val="22"/>
          <w:lang w:val="pt-BR"/>
        </w:rPr>
        <w:t>, de “relatório de horas”. Entende-se por reestruturação os eventos relacionados às alterações das garantias, taxa, índice, prazos e fluxos de pagamento de principal e remuneração, condições relacionadas às recompra compulsória e/ou facultativa, integral ou parcial, multa, vencimento antecipado e/ou resgate antecipado e/ou liquidação do patrimônio separado. Os eventos relacionados à amortização dos CRI não são considerados reestruturação dos CRI</w:t>
      </w:r>
      <w:bookmarkEnd w:id="145"/>
      <w:r w:rsidR="0022236D" w:rsidRPr="0022236D">
        <w:rPr>
          <w:rFonts w:asciiTheme="minorHAnsi" w:hAnsiTheme="minorHAnsi" w:cstheme="minorHAnsi"/>
          <w:color w:val="000000" w:themeColor="text1"/>
          <w:sz w:val="22"/>
          <w:szCs w:val="22"/>
          <w:lang w:val="pt-BR"/>
        </w:rPr>
        <w:t xml:space="preserve">. </w:t>
      </w:r>
      <w:bookmarkStart w:id="147" w:name="_Hlk84340943"/>
      <w:r w:rsidR="0022236D" w:rsidRPr="0022236D">
        <w:rPr>
          <w:rFonts w:asciiTheme="minorHAnsi" w:hAnsiTheme="minorHAnsi" w:cstheme="minorHAnsi"/>
          <w:color w:val="000000" w:themeColor="text1"/>
          <w:sz w:val="22"/>
          <w:szCs w:val="22"/>
          <w:lang w:val="pt-BR"/>
        </w:rPr>
        <w:t xml:space="preserve">O valor máximo anual das horas trabalhas acima será de R$ 50.000,00 (cinquenta mil reais), observado que os valores que sobejarem o referido teto acima descrito deverão ser objeto de aprovação </w:t>
      </w:r>
      <w:bookmarkStart w:id="148" w:name="_Hlk81834511"/>
      <w:r w:rsidR="0022236D" w:rsidRPr="0022236D">
        <w:rPr>
          <w:rFonts w:asciiTheme="minorHAnsi" w:hAnsiTheme="minorHAnsi" w:cstheme="minorHAnsi"/>
          <w:color w:val="000000" w:themeColor="text1"/>
          <w:sz w:val="22"/>
          <w:szCs w:val="22"/>
          <w:lang w:val="pt-BR"/>
        </w:rPr>
        <w:t>em Assembleia Geral de Titulares de CR</w:t>
      </w:r>
      <w:bookmarkEnd w:id="148"/>
      <w:r w:rsidR="0022236D" w:rsidRPr="0022236D">
        <w:rPr>
          <w:rFonts w:asciiTheme="minorHAnsi" w:hAnsiTheme="minorHAnsi" w:cstheme="minorHAnsi"/>
          <w:color w:val="000000" w:themeColor="text1"/>
          <w:sz w:val="22"/>
          <w:szCs w:val="22"/>
          <w:lang w:val="pt-BR"/>
        </w:rPr>
        <w:t>I</w:t>
      </w:r>
      <w:bookmarkEnd w:id="146"/>
      <w:bookmarkEnd w:id="147"/>
      <w:r>
        <w:rPr>
          <w:rFonts w:asciiTheme="minorHAnsi" w:hAnsiTheme="minorHAnsi" w:cstheme="minorHAnsi"/>
          <w:color w:val="000000" w:themeColor="text1"/>
          <w:sz w:val="22"/>
          <w:szCs w:val="22"/>
          <w:lang w:val="pt-BR"/>
        </w:rPr>
        <w:t>;</w:t>
      </w:r>
      <w:r w:rsidR="007347A7" w:rsidRPr="00DC7597">
        <w:rPr>
          <w:rFonts w:asciiTheme="minorHAnsi" w:hAnsiTheme="minorHAnsi" w:cstheme="minorHAnsi"/>
          <w:color w:val="000000" w:themeColor="text1"/>
          <w:sz w:val="22"/>
          <w:szCs w:val="22"/>
          <w:lang w:val="pt-BR"/>
        </w:rPr>
        <w:t>;</w:t>
      </w:r>
    </w:p>
    <w:p w14:paraId="23FD510A" w14:textId="77777777" w:rsidR="006749F5" w:rsidRPr="00DC7597" w:rsidRDefault="006749F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481AC127" w14:textId="44EEEACB" w:rsidR="00186974" w:rsidRPr="00DC7597" w:rsidRDefault="006749F5" w:rsidP="00186974">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r w:rsidRPr="00186974">
        <w:rPr>
          <w:rFonts w:asciiTheme="minorHAnsi" w:hAnsiTheme="minorHAnsi" w:cstheme="minorHAnsi"/>
          <w:sz w:val="22"/>
          <w:szCs w:val="22"/>
          <w:lang w:val="pt-BR"/>
        </w:rPr>
        <w:t xml:space="preserve">remuneração </w:t>
      </w:r>
      <w:r w:rsidR="00E44A69" w:rsidRPr="00186974">
        <w:rPr>
          <w:rFonts w:asciiTheme="minorHAnsi" w:hAnsiTheme="minorHAnsi" w:cstheme="minorHAnsi"/>
          <w:sz w:val="22"/>
          <w:szCs w:val="22"/>
          <w:lang w:val="pt-BR"/>
        </w:rPr>
        <w:t xml:space="preserve">correspondente a R$ </w:t>
      </w:r>
      <w:r w:rsidR="00C20966">
        <w:rPr>
          <w:rFonts w:asciiTheme="minorHAnsi" w:hAnsiTheme="minorHAnsi" w:cstheme="minorHAnsi"/>
          <w:sz w:val="22"/>
          <w:szCs w:val="22"/>
          <w:lang w:val="pt-BR"/>
        </w:rPr>
        <w:t>37.500,00</w:t>
      </w:r>
      <w:r w:rsidR="002133D0" w:rsidRPr="00186974">
        <w:rPr>
          <w:rFonts w:asciiTheme="minorHAnsi" w:hAnsiTheme="minorHAnsi" w:cstheme="minorHAnsi"/>
          <w:sz w:val="22"/>
          <w:szCs w:val="22"/>
          <w:lang w:val="pt-BR"/>
        </w:rPr>
        <w:t xml:space="preserve"> </w:t>
      </w:r>
      <w:r w:rsidR="009163BB" w:rsidRPr="00186974">
        <w:rPr>
          <w:rFonts w:asciiTheme="minorHAnsi" w:hAnsiTheme="minorHAnsi" w:cstheme="minorHAnsi"/>
          <w:sz w:val="22"/>
          <w:szCs w:val="22"/>
          <w:lang w:val="pt-BR"/>
        </w:rPr>
        <w:t>(</w:t>
      </w:r>
      <w:r w:rsidR="00C20966">
        <w:rPr>
          <w:rFonts w:asciiTheme="minorHAnsi" w:hAnsiTheme="minorHAnsi" w:cstheme="minorHAnsi"/>
          <w:sz w:val="22"/>
          <w:szCs w:val="22"/>
          <w:lang w:val="pt-BR"/>
        </w:rPr>
        <w:t>trinta e sete mil e quinhentos reais</w:t>
      </w:r>
      <w:r w:rsidR="009163BB" w:rsidRPr="00186974">
        <w:rPr>
          <w:rFonts w:asciiTheme="minorHAnsi" w:hAnsiTheme="minorHAnsi" w:cstheme="minorHAnsi"/>
          <w:sz w:val="22"/>
          <w:szCs w:val="22"/>
          <w:lang w:val="pt-BR"/>
        </w:rPr>
        <w:t>)</w:t>
      </w:r>
      <w:r w:rsidR="00E44A69" w:rsidRPr="00186974">
        <w:rPr>
          <w:rFonts w:asciiTheme="minorHAnsi" w:hAnsiTheme="minorHAnsi" w:cstheme="minorHAnsi"/>
          <w:sz w:val="22"/>
          <w:szCs w:val="22"/>
          <w:lang w:val="pt-BR"/>
        </w:rPr>
        <w:t xml:space="preserve">, líquida dos impostos, </w:t>
      </w:r>
      <w:r w:rsidR="008F280D" w:rsidRPr="00186974">
        <w:rPr>
          <w:rFonts w:asciiTheme="minorHAnsi" w:hAnsiTheme="minorHAnsi" w:cstheme="minorHAnsi"/>
          <w:sz w:val="22"/>
          <w:szCs w:val="22"/>
          <w:lang w:val="pt-BR"/>
        </w:rPr>
        <w:t>à Securitizadora</w:t>
      </w:r>
      <w:r w:rsidR="004F75C7" w:rsidRPr="00186974">
        <w:rPr>
          <w:rFonts w:asciiTheme="minorHAnsi" w:hAnsiTheme="minorHAnsi" w:cstheme="minorHAnsi"/>
          <w:sz w:val="22"/>
          <w:szCs w:val="22"/>
          <w:lang w:val="pt-BR"/>
        </w:rPr>
        <w:t xml:space="preserve"> </w:t>
      </w:r>
      <w:r w:rsidRPr="00186974">
        <w:rPr>
          <w:rFonts w:asciiTheme="minorHAnsi" w:hAnsiTheme="minorHAnsi" w:cstheme="minorHAnsi"/>
          <w:sz w:val="22"/>
          <w:szCs w:val="22"/>
          <w:lang w:val="pt-BR"/>
        </w:rPr>
        <w:t xml:space="preserve">pela coordenação e distribuição da Oferta Restrita, conforme prevista </w:t>
      </w:r>
      <w:r w:rsidR="007A7E03" w:rsidRPr="00186974">
        <w:rPr>
          <w:rFonts w:asciiTheme="minorHAnsi" w:hAnsiTheme="minorHAnsi" w:cstheme="minorHAnsi"/>
          <w:sz w:val="22"/>
          <w:szCs w:val="22"/>
          <w:lang w:val="pt-BR"/>
        </w:rPr>
        <w:t>no Termo de Securitização</w:t>
      </w:r>
      <w:r w:rsidRPr="00186974">
        <w:rPr>
          <w:rFonts w:asciiTheme="minorHAnsi" w:hAnsiTheme="minorHAnsi" w:cstheme="minorHAnsi"/>
          <w:sz w:val="22"/>
          <w:szCs w:val="22"/>
          <w:lang w:val="pt-BR"/>
        </w:rPr>
        <w:t xml:space="preserve">, a ser paga </w:t>
      </w:r>
      <w:r w:rsidR="00E44A69" w:rsidRPr="00186974">
        <w:rPr>
          <w:rFonts w:asciiTheme="minorHAnsi" w:hAnsiTheme="minorHAnsi" w:cstheme="minorHAnsi"/>
          <w:sz w:val="22"/>
          <w:szCs w:val="22"/>
          <w:lang w:val="pt-BR"/>
        </w:rPr>
        <w:t xml:space="preserve">no 1º (primeiro) </w:t>
      </w:r>
      <w:r w:rsidRPr="00186974">
        <w:rPr>
          <w:rFonts w:asciiTheme="minorHAnsi" w:hAnsiTheme="minorHAnsi" w:cstheme="minorHAnsi"/>
          <w:sz w:val="22"/>
          <w:szCs w:val="22"/>
          <w:lang w:val="pt-BR"/>
        </w:rPr>
        <w:t xml:space="preserve">Dia Útil após </w:t>
      </w:r>
      <w:r w:rsidR="00E44A69" w:rsidRPr="00186974">
        <w:rPr>
          <w:rFonts w:asciiTheme="minorHAnsi" w:hAnsiTheme="minorHAnsi" w:cstheme="minorHAnsi"/>
          <w:sz w:val="22"/>
          <w:szCs w:val="22"/>
          <w:lang w:val="pt-BR"/>
        </w:rPr>
        <w:t xml:space="preserve">a primeira </w:t>
      </w:r>
      <w:r w:rsidRPr="00186974">
        <w:rPr>
          <w:rFonts w:asciiTheme="minorHAnsi" w:hAnsiTheme="minorHAnsi" w:cstheme="minorHAnsi"/>
          <w:sz w:val="22"/>
          <w:szCs w:val="22"/>
          <w:lang w:val="pt-BR"/>
        </w:rPr>
        <w:t>data de integralização dos CRI;</w:t>
      </w:r>
    </w:p>
    <w:p w14:paraId="132158A5" w14:textId="77777777" w:rsidR="008F280D" w:rsidRPr="00186974" w:rsidRDefault="008F280D" w:rsidP="00924E6F">
      <w:pPr>
        <w:pStyle w:val="PargrafodaLista"/>
        <w:spacing w:line="320" w:lineRule="exact"/>
        <w:rPr>
          <w:rFonts w:asciiTheme="minorHAnsi" w:hAnsiTheme="minorHAnsi" w:cstheme="minorHAnsi"/>
          <w:sz w:val="22"/>
          <w:szCs w:val="22"/>
          <w:lang w:val="pt-BR"/>
        </w:rPr>
      </w:pPr>
    </w:p>
    <w:p w14:paraId="01526592" w14:textId="2FCFE0D2" w:rsidR="002133D0" w:rsidRPr="00DC7597" w:rsidRDefault="008F280D" w:rsidP="002133D0">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em </w:t>
      </w:r>
      <w:r w:rsidR="0016375B">
        <w:rPr>
          <w:rFonts w:asciiTheme="minorHAnsi" w:hAnsiTheme="minorHAnsi" w:cstheme="minorHAnsi"/>
          <w:sz w:val="22"/>
          <w:szCs w:val="22"/>
          <w:lang w:val="pt-BR"/>
        </w:rPr>
        <w:t xml:space="preserve">caso </w:t>
      </w:r>
      <w:r w:rsidR="0016375B" w:rsidRPr="0016375B">
        <w:rPr>
          <w:rFonts w:asciiTheme="minorHAnsi" w:hAnsiTheme="minorHAnsi" w:cstheme="minorHAnsi"/>
          <w:sz w:val="22"/>
          <w:szCs w:val="22"/>
          <w:lang w:val="pt-BR"/>
        </w:rPr>
        <w:t>de inadimplemento, pecuniário ou não, pela Emissora, ou de reestruturação das condições da operação, será devida a Securitizadora uma remuneração adicional equivalente a R$ 600.00 (seiscentos reais) por hora-homem de trabalho dedicado às atividades relacionadas à Emissão, incluindo, mas não se limitando, (</w:t>
      </w:r>
      <w:r w:rsidR="0016375B">
        <w:rPr>
          <w:rFonts w:asciiTheme="minorHAnsi" w:hAnsiTheme="minorHAnsi" w:cstheme="minorHAnsi"/>
          <w:sz w:val="22"/>
          <w:szCs w:val="22"/>
          <w:lang w:val="pt-BR"/>
        </w:rPr>
        <w:t>a</w:t>
      </w:r>
      <w:r w:rsidR="0016375B" w:rsidRPr="0016375B">
        <w:rPr>
          <w:rFonts w:asciiTheme="minorHAnsi" w:hAnsiTheme="minorHAnsi" w:cstheme="minorHAnsi"/>
          <w:sz w:val="22"/>
          <w:szCs w:val="22"/>
          <w:lang w:val="pt-BR"/>
        </w:rPr>
        <w:t>) comentários aos documentos da oferta durante a estruturação da mesma, caso a operação não venha se efetivar; (</w:t>
      </w:r>
      <w:r w:rsidR="0016375B">
        <w:rPr>
          <w:rFonts w:asciiTheme="minorHAnsi" w:hAnsiTheme="minorHAnsi" w:cstheme="minorHAnsi"/>
          <w:sz w:val="22"/>
          <w:szCs w:val="22"/>
          <w:lang w:val="pt-BR"/>
        </w:rPr>
        <w:t>b</w:t>
      </w:r>
      <w:r w:rsidR="0016375B" w:rsidRPr="0016375B">
        <w:rPr>
          <w:rFonts w:asciiTheme="minorHAnsi" w:hAnsiTheme="minorHAnsi" w:cstheme="minorHAnsi"/>
          <w:sz w:val="22"/>
          <w:szCs w:val="22"/>
          <w:lang w:val="pt-BR"/>
        </w:rPr>
        <w:t>) execução das garantias, (</w:t>
      </w:r>
      <w:r w:rsidR="0016375B">
        <w:rPr>
          <w:rFonts w:asciiTheme="minorHAnsi" w:hAnsiTheme="minorHAnsi" w:cstheme="minorHAnsi"/>
          <w:sz w:val="22"/>
          <w:szCs w:val="22"/>
          <w:lang w:val="pt-BR"/>
        </w:rPr>
        <w:t>c</w:t>
      </w:r>
      <w:r w:rsidR="0016375B" w:rsidRPr="0016375B">
        <w:rPr>
          <w:rFonts w:asciiTheme="minorHAnsi" w:hAnsiTheme="minorHAnsi" w:cstheme="minorHAnsi"/>
          <w:sz w:val="22"/>
          <w:szCs w:val="22"/>
          <w:lang w:val="pt-BR"/>
        </w:rPr>
        <w:t>) comparecimento em reuniões formais ou conferências telefônicas com a Emissora, os titulares dos CRI ou demais partes da Emissão, inclusive respectivas assembleias; (</w:t>
      </w:r>
      <w:r w:rsidR="0016375B">
        <w:rPr>
          <w:rFonts w:asciiTheme="minorHAnsi" w:hAnsiTheme="minorHAnsi" w:cstheme="minorHAnsi"/>
          <w:sz w:val="22"/>
          <w:szCs w:val="22"/>
          <w:lang w:val="pt-BR"/>
        </w:rPr>
        <w:t>d</w:t>
      </w:r>
      <w:r w:rsidR="0016375B" w:rsidRPr="0016375B">
        <w:rPr>
          <w:rFonts w:asciiTheme="minorHAnsi" w:hAnsiTheme="minorHAnsi" w:cstheme="minorHAnsi"/>
          <w:sz w:val="22"/>
          <w:szCs w:val="22"/>
          <w:lang w:val="pt-BR"/>
        </w:rPr>
        <w:t xml:space="preserve">) análise e/ou confecção de eventuais aditamentos aos Documentos da Operação e atas de assembleia; e </w:t>
      </w:r>
      <w:r w:rsidR="0016375B">
        <w:rPr>
          <w:rFonts w:asciiTheme="minorHAnsi" w:hAnsiTheme="minorHAnsi" w:cstheme="minorHAnsi"/>
          <w:sz w:val="22"/>
          <w:szCs w:val="22"/>
          <w:lang w:val="pt-BR"/>
        </w:rPr>
        <w:t>(e)</w:t>
      </w:r>
      <w:r w:rsidR="0016375B" w:rsidRPr="0016375B">
        <w:rPr>
          <w:rFonts w:asciiTheme="minorHAnsi" w:hAnsiTheme="minorHAnsi" w:cstheme="minorHAnsi"/>
          <w:sz w:val="22"/>
          <w:szCs w:val="22"/>
          <w:lang w:val="pt-BR"/>
        </w:rPr>
        <w:t xml:space="preserve"> implementação das consequentes decisões tomadas em tais eventos, remuneração esta a ser paga no prazo de 10 (dez) dias após a conferência e aprovação pela Emissora do respectivo </w:t>
      </w:r>
      <w:r w:rsidR="0016375B">
        <w:rPr>
          <w:rFonts w:asciiTheme="minorHAnsi" w:hAnsiTheme="minorHAnsi" w:cstheme="minorHAnsi"/>
          <w:sz w:val="22"/>
          <w:szCs w:val="22"/>
          <w:lang w:val="pt-BR"/>
        </w:rPr>
        <w:t>(</w:t>
      </w:r>
      <w:r w:rsidR="0016375B" w:rsidRPr="0016375B">
        <w:rPr>
          <w:rFonts w:asciiTheme="minorHAnsi" w:hAnsiTheme="minorHAnsi" w:cstheme="minorHAnsi"/>
          <w:sz w:val="22"/>
          <w:szCs w:val="22"/>
          <w:lang w:val="pt-BR"/>
        </w:rPr>
        <w:t>“</w:t>
      </w:r>
      <w:r w:rsidR="0016375B" w:rsidRPr="00F85735">
        <w:rPr>
          <w:rFonts w:asciiTheme="minorHAnsi" w:hAnsiTheme="minorHAnsi" w:cstheme="minorHAnsi"/>
          <w:sz w:val="22"/>
          <w:szCs w:val="22"/>
          <w:u w:val="single"/>
          <w:lang w:val="pt-BR"/>
        </w:rPr>
        <w:t>Relatório de Horas</w:t>
      </w:r>
      <w:r w:rsidR="0016375B" w:rsidRPr="0016375B">
        <w:rPr>
          <w:rFonts w:asciiTheme="minorHAnsi" w:hAnsiTheme="minorHAnsi" w:cstheme="minorHAnsi"/>
          <w:sz w:val="22"/>
          <w:szCs w:val="22"/>
          <w:lang w:val="pt-BR"/>
        </w:rPr>
        <w:t>”</w:t>
      </w:r>
      <w:r w:rsidR="0016375B">
        <w:rPr>
          <w:rFonts w:asciiTheme="minorHAnsi" w:hAnsiTheme="minorHAnsi" w:cstheme="minorHAnsi"/>
          <w:sz w:val="22"/>
          <w:szCs w:val="22"/>
          <w:lang w:val="pt-BR"/>
        </w:rPr>
        <w:t>);</w:t>
      </w:r>
      <w:r w:rsidR="00E674AF">
        <w:rPr>
          <w:rFonts w:asciiTheme="minorHAnsi" w:hAnsiTheme="minorHAnsi" w:cstheme="minorHAnsi"/>
          <w:sz w:val="22"/>
          <w:szCs w:val="22"/>
          <w:lang w:val="pt-BR"/>
        </w:rPr>
        <w:t xml:space="preserve"> </w:t>
      </w:r>
    </w:p>
    <w:p w14:paraId="510F4B49" w14:textId="77777777" w:rsidR="006749F5" w:rsidRPr="00DC7597" w:rsidRDefault="006749F5" w:rsidP="00DC7597">
      <w:pPr>
        <w:spacing w:line="320" w:lineRule="exact"/>
        <w:rPr>
          <w:rFonts w:asciiTheme="minorHAnsi" w:hAnsiTheme="minorHAnsi" w:cstheme="minorHAnsi"/>
          <w:sz w:val="22"/>
          <w:szCs w:val="22"/>
        </w:rPr>
      </w:pPr>
    </w:p>
    <w:p w14:paraId="52C800AB" w14:textId="01363B3F" w:rsidR="006749F5" w:rsidRPr="00186974" w:rsidRDefault="006749F5" w:rsidP="00186974">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r w:rsidRPr="00186974">
        <w:rPr>
          <w:rFonts w:asciiTheme="minorHAnsi" w:hAnsiTheme="minorHAnsi" w:cstheme="minorHAnsi"/>
          <w:sz w:val="22"/>
          <w:szCs w:val="22"/>
          <w:lang w:val="pt-BR"/>
        </w:rPr>
        <w:t xml:space="preserve">em virtude da instituição do regime fiduciário e da gestão e administração do Patrimônio Separado, o valor mensal </w:t>
      </w:r>
      <w:r w:rsidR="00B321A7">
        <w:rPr>
          <w:rFonts w:asciiTheme="minorHAnsi" w:hAnsiTheme="minorHAnsi" w:cstheme="minorHAnsi"/>
          <w:sz w:val="22"/>
          <w:szCs w:val="22"/>
          <w:lang w:val="pt-BR"/>
        </w:rPr>
        <w:t>suficiente</w:t>
      </w:r>
      <w:r w:rsidR="0092317C" w:rsidRPr="0070600B">
        <w:rPr>
          <w:rFonts w:asciiTheme="minorHAnsi" w:hAnsiTheme="minorHAnsi" w:cstheme="minorHAnsi"/>
          <w:sz w:val="22"/>
          <w:szCs w:val="22"/>
          <w:lang w:val="pt-BR"/>
        </w:rPr>
        <w:t xml:space="preserve"> </w:t>
      </w:r>
      <w:r w:rsidRPr="0070600B">
        <w:rPr>
          <w:rFonts w:asciiTheme="minorHAnsi" w:hAnsiTheme="minorHAnsi" w:cstheme="minorHAnsi"/>
          <w:sz w:val="22"/>
          <w:szCs w:val="22"/>
          <w:lang w:val="pt-BR"/>
        </w:rPr>
        <w:t>para fazer frente às despesas de contratação de auditor independente, contador, ou se</w:t>
      </w:r>
      <w:r w:rsidRPr="007A712F">
        <w:rPr>
          <w:rFonts w:asciiTheme="minorHAnsi" w:hAnsiTheme="minorHAnsi" w:cstheme="minorHAnsi"/>
          <w:sz w:val="22"/>
          <w:szCs w:val="22"/>
          <w:lang w:val="pt-BR"/>
        </w:rPr>
        <w:t>ja, profissionais para realizar a e</w:t>
      </w:r>
      <w:r w:rsidRPr="009C192D">
        <w:rPr>
          <w:rFonts w:asciiTheme="minorHAnsi" w:hAnsiTheme="minorHAnsi" w:cstheme="minorHAnsi"/>
          <w:sz w:val="22"/>
          <w:szCs w:val="22"/>
          <w:lang w:val="pt-BR"/>
        </w:rPr>
        <w:t xml:space="preserve">scrituração contábil e elaboração de balanço auditado os quais serão realizados na periodicidade exigida pela legislação em vigor e serão reembolsadas à </w:t>
      </w:r>
      <w:r w:rsidR="004269EB" w:rsidRPr="009C192D">
        <w:rPr>
          <w:rFonts w:asciiTheme="minorHAnsi" w:hAnsiTheme="minorHAnsi" w:cstheme="minorHAnsi"/>
          <w:sz w:val="22"/>
          <w:szCs w:val="22"/>
          <w:lang w:val="pt-BR"/>
        </w:rPr>
        <w:t>Securitizadora</w:t>
      </w:r>
      <w:r w:rsidRPr="009C192D">
        <w:rPr>
          <w:rFonts w:asciiTheme="minorHAnsi" w:hAnsiTheme="minorHAnsi" w:cstheme="minorHAnsi"/>
          <w:sz w:val="22"/>
          <w:szCs w:val="22"/>
          <w:lang w:val="pt-BR"/>
        </w:rPr>
        <w:t>, e quaisquer prestadores de serviços contratados para a Oferta Restrita, mediante aprese</w:t>
      </w:r>
      <w:r w:rsidRPr="00186974">
        <w:rPr>
          <w:rFonts w:asciiTheme="minorHAnsi" w:hAnsiTheme="minorHAnsi" w:cstheme="minorHAnsi"/>
          <w:sz w:val="22"/>
          <w:szCs w:val="22"/>
          <w:lang w:val="pt-BR"/>
        </w:rPr>
        <w:t>ntação dos comprovantes de pagamento ou notas fiscais;</w:t>
      </w:r>
    </w:p>
    <w:p w14:paraId="5DCE7A8F" w14:textId="77777777" w:rsidR="006749F5" w:rsidRPr="00DC7597" w:rsidRDefault="006749F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5540A301" w14:textId="56A09D56" w:rsidR="006749F5" w:rsidRPr="00DC7597" w:rsidRDefault="006749F5"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os honorários, despesas e custos de terceiros especialistas, advogados ou fiscais relacionados com procedimentos legais incorridos para resguardar os interesses dos titulares dos CRI, na defesa de eventuais processos administrativos, arbitrais e/ou judiciais </w:t>
      </w:r>
      <w:r w:rsidRPr="00DC7597">
        <w:rPr>
          <w:rFonts w:asciiTheme="minorHAnsi" w:hAnsiTheme="minorHAnsi" w:cstheme="minorHAnsi"/>
          <w:sz w:val="22"/>
          <w:szCs w:val="22"/>
          <w:lang w:val="pt-BR"/>
        </w:rPr>
        <w:lastRenderedPageBreak/>
        <w:t xml:space="preserve">propostos contra o Patrimônio Separado ou, ainda, realização do Patrimônio Separado, sendo certo que tais agentes deverão ser indicados e contratados pela </w:t>
      </w:r>
      <w:r w:rsidR="004269EB" w:rsidRPr="00DC7597">
        <w:rPr>
          <w:rFonts w:asciiTheme="minorHAnsi" w:hAnsiTheme="minorHAnsi" w:cstheme="minorHAnsi"/>
          <w:sz w:val="22"/>
          <w:szCs w:val="22"/>
          <w:lang w:val="pt-BR"/>
        </w:rPr>
        <w:t>Securitizadora</w:t>
      </w:r>
      <w:r w:rsidR="005C6BA2">
        <w:rPr>
          <w:rFonts w:asciiTheme="minorHAnsi" w:hAnsiTheme="minorHAnsi" w:cstheme="minorHAnsi"/>
          <w:sz w:val="22"/>
          <w:szCs w:val="22"/>
          <w:lang w:val="pt-BR"/>
        </w:rPr>
        <w:t xml:space="preserve"> e/ou pelo Agente Fiduciário </w:t>
      </w:r>
      <w:r w:rsidR="006A6D4D">
        <w:rPr>
          <w:rFonts w:asciiTheme="minorHAnsi" w:hAnsiTheme="minorHAnsi" w:cstheme="minorHAnsi"/>
          <w:sz w:val="22"/>
          <w:szCs w:val="22"/>
          <w:lang w:val="pt-BR"/>
        </w:rPr>
        <w:t xml:space="preserve">dos CRI </w:t>
      </w:r>
      <w:r w:rsidR="005C6BA2">
        <w:rPr>
          <w:rFonts w:asciiTheme="minorHAnsi" w:hAnsiTheme="minorHAnsi" w:cstheme="minorHAnsi"/>
          <w:sz w:val="22"/>
          <w:szCs w:val="22"/>
          <w:lang w:val="pt-BR"/>
        </w:rPr>
        <w:t>agindo no interesses dos titulares de CR</w:t>
      </w:r>
      <w:r w:rsidR="0064374A">
        <w:rPr>
          <w:rFonts w:asciiTheme="minorHAnsi" w:hAnsiTheme="minorHAnsi" w:cstheme="minorHAnsi"/>
          <w:sz w:val="22"/>
          <w:szCs w:val="22"/>
          <w:lang w:val="pt-BR"/>
        </w:rPr>
        <w:t>I</w:t>
      </w:r>
      <w:r w:rsidRPr="00DC7597">
        <w:rPr>
          <w:rFonts w:asciiTheme="minorHAnsi" w:hAnsiTheme="minorHAnsi" w:cstheme="minorHAnsi"/>
          <w:sz w:val="22"/>
          <w:szCs w:val="22"/>
          <w:lang w:val="pt-BR"/>
        </w:rPr>
        <w:t>;</w:t>
      </w:r>
      <w:r w:rsidR="00D0428F">
        <w:rPr>
          <w:rFonts w:asciiTheme="minorHAnsi" w:hAnsiTheme="minorHAnsi" w:cstheme="minorHAnsi"/>
          <w:sz w:val="22"/>
          <w:szCs w:val="22"/>
          <w:lang w:val="pt-BR"/>
        </w:rPr>
        <w:t xml:space="preserve"> </w:t>
      </w:r>
    </w:p>
    <w:p w14:paraId="2BBA3C26" w14:textId="77777777" w:rsidR="006749F5" w:rsidRPr="00DC7597" w:rsidRDefault="006749F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22A24F07" w14:textId="77777777" w:rsidR="006749F5" w:rsidRPr="00DC7597" w:rsidRDefault="006749F5"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as eventuais despesas, depósitos e custas judiciais decorrentes da sucumbência em ações judiciais ajuizadas com a finalidade de resguardar os interesses dos titulares dos CRI e a realização dos créditos do Patrimônio Separado;</w:t>
      </w:r>
    </w:p>
    <w:p w14:paraId="47BE957C" w14:textId="77777777" w:rsidR="006749F5" w:rsidRPr="00DC7597" w:rsidRDefault="006749F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75799CFF" w14:textId="77777777" w:rsidR="006749F5" w:rsidRPr="00DC7597" w:rsidRDefault="006749F5"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remuneração e todas as verbas devidas às instituições financeiras onde se encontrem abertas as contas correntes integrantes do Patrimônio Separado;</w:t>
      </w:r>
    </w:p>
    <w:p w14:paraId="5588D281" w14:textId="77777777" w:rsidR="006749F5" w:rsidRPr="00DC7597" w:rsidRDefault="006749F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7D00800B" w14:textId="77777777" w:rsidR="006749F5" w:rsidRPr="00DC7597" w:rsidRDefault="006749F5"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despesas com registros e movimentação perante instituições autorizadas à prestação de serviços de liquidação e custódia, escrituração, câmaras de compensação e liquidação, juntas comerciais e cartórios de registro de títulos e documentos, conforme o caso, da documentação societária relacionada aos CRI, ao Termo de Securitização e aos demais Documentos da Operação, bem como de seus eventuais aditamentos;</w:t>
      </w:r>
    </w:p>
    <w:p w14:paraId="173D1664" w14:textId="77777777" w:rsidR="006749F5" w:rsidRPr="00DC7597" w:rsidRDefault="006749F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1D90BF7D" w14:textId="77777777" w:rsidR="006749F5" w:rsidRPr="00DC7597" w:rsidRDefault="006749F5"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despesas com a publicação de atos societários da </w:t>
      </w:r>
      <w:r w:rsidR="004269EB" w:rsidRPr="00DC7597">
        <w:rPr>
          <w:rFonts w:asciiTheme="minorHAnsi" w:hAnsiTheme="minorHAnsi" w:cstheme="minorHAnsi"/>
          <w:sz w:val="22"/>
          <w:szCs w:val="22"/>
          <w:lang w:val="pt-BR"/>
        </w:rPr>
        <w:t>Securitizadora</w:t>
      </w:r>
      <w:r w:rsidRPr="00DC7597">
        <w:rPr>
          <w:rFonts w:asciiTheme="minorHAnsi" w:hAnsiTheme="minorHAnsi" w:cstheme="minorHAnsi"/>
          <w:sz w:val="22"/>
          <w:szCs w:val="22"/>
          <w:lang w:val="pt-BR"/>
        </w:rPr>
        <w:t xml:space="preserve"> e necessárias à realização de assembleias gerais de titulares dos CRI, na forma da regulamentação aplicável;</w:t>
      </w:r>
    </w:p>
    <w:p w14:paraId="550EEAFC" w14:textId="77777777" w:rsidR="006749F5" w:rsidRPr="00DC7597" w:rsidRDefault="006749F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3859B7D0" w14:textId="1C25E6D7" w:rsidR="006749F5" w:rsidRPr="00DC7597" w:rsidRDefault="006749F5"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honorários e despesas incorridas na contratação de serviços para procedimentos extraordinários não previstos nos Documentos da Operação e que sejam atribuídos à </w:t>
      </w:r>
      <w:r w:rsidR="004269EB" w:rsidRPr="00DC7597">
        <w:rPr>
          <w:rFonts w:asciiTheme="minorHAnsi" w:hAnsiTheme="minorHAnsi" w:cstheme="minorHAnsi"/>
          <w:sz w:val="22"/>
          <w:szCs w:val="22"/>
          <w:lang w:val="pt-BR"/>
        </w:rPr>
        <w:t>Securitizadora</w:t>
      </w:r>
      <w:r w:rsidR="005C6BA2">
        <w:rPr>
          <w:rFonts w:asciiTheme="minorHAnsi" w:hAnsiTheme="minorHAnsi" w:cstheme="minorHAnsi"/>
          <w:sz w:val="22"/>
          <w:szCs w:val="22"/>
          <w:lang w:val="pt-BR"/>
        </w:rPr>
        <w:t xml:space="preserve"> e/ou ao Agente Fiduciário</w:t>
      </w:r>
      <w:r w:rsidR="006A6D4D">
        <w:rPr>
          <w:rFonts w:asciiTheme="minorHAnsi" w:hAnsiTheme="minorHAnsi" w:cstheme="minorHAnsi"/>
          <w:sz w:val="22"/>
          <w:szCs w:val="22"/>
          <w:lang w:val="pt-BR"/>
        </w:rPr>
        <w:t xml:space="preserve"> dos CRI</w:t>
      </w:r>
      <w:r w:rsidR="005C6BA2">
        <w:rPr>
          <w:rFonts w:asciiTheme="minorHAnsi" w:hAnsiTheme="minorHAnsi" w:cstheme="minorHAnsi"/>
          <w:sz w:val="22"/>
          <w:szCs w:val="22"/>
          <w:lang w:val="pt-BR"/>
        </w:rPr>
        <w:t xml:space="preserve"> agindo no interesse dos titulares de CRI</w:t>
      </w:r>
      <w:r w:rsidRPr="00DC7597">
        <w:rPr>
          <w:rFonts w:asciiTheme="minorHAnsi" w:hAnsiTheme="minorHAnsi" w:cstheme="minorHAnsi"/>
          <w:sz w:val="22"/>
          <w:szCs w:val="22"/>
          <w:lang w:val="pt-BR"/>
        </w:rPr>
        <w:t>;</w:t>
      </w:r>
    </w:p>
    <w:p w14:paraId="64ED8079" w14:textId="77777777" w:rsidR="006749F5" w:rsidRPr="00DC7597" w:rsidRDefault="006749F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0666A0F7" w14:textId="77777777" w:rsidR="006749F5" w:rsidRPr="00DC7597" w:rsidRDefault="006749F5"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quaisquer tributos ou encargos, presentes e futuros, que sejam imputados por lei à </w:t>
      </w:r>
      <w:r w:rsidR="004269EB" w:rsidRPr="00DC7597">
        <w:rPr>
          <w:rFonts w:asciiTheme="minorHAnsi" w:hAnsiTheme="minorHAnsi" w:cstheme="minorHAnsi"/>
          <w:sz w:val="22"/>
          <w:szCs w:val="22"/>
          <w:lang w:val="pt-BR"/>
        </w:rPr>
        <w:t>Securitizadora</w:t>
      </w:r>
      <w:r w:rsidRPr="00DC7597">
        <w:rPr>
          <w:rFonts w:asciiTheme="minorHAnsi" w:hAnsiTheme="minorHAnsi" w:cstheme="minorHAnsi"/>
          <w:sz w:val="22"/>
          <w:szCs w:val="22"/>
          <w:lang w:val="pt-BR"/>
        </w:rPr>
        <w:t xml:space="preserve"> e/ou ao Patrimônio Separado e que possam afetar adversamente o cumprimento, pela </w:t>
      </w:r>
      <w:r w:rsidR="004269EB" w:rsidRPr="00DC7597">
        <w:rPr>
          <w:rFonts w:asciiTheme="minorHAnsi" w:hAnsiTheme="minorHAnsi" w:cstheme="minorHAnsi"/>
          <w:sz w:val="22"/>
          <w:szCs w:val="22"/>
          <w:lang w:val="pt-BR"/>
        </w:rPr>
        <w:t>Securitizadora</w:t>
      </w:r>
      <w:r w:rsidRPr="00DC7597">
        <w:rPr>
          <w:rFonts w:asciiTheme="minorHAnsi" w:hAnsiTheme="minorHAnsi" w:cstheme="minorHAnsi"/>
          <w:sz w:val="22"/>
          <w:szCs w:val="22"/>
          <w:lang w:val="pt-BR"/>
        </w:rPr>
        <w:t xml:space="preserve">, de suas obrigações assumidas no Termo de Securitização; </w:t>
      </w:r>
    </w:p>
    <w:p w14:paraId="2A39D2A3" w14:textId="77777777" w:rsidR="006E666C" w:rsidRPr="00DC7597" w:rsidRDefault="006E666C" w:rsidP="00DC7597">
      <w:pPr>
        <w:pStyle w:val="PargrafodaLista"/>
        <w:spacing w:line="320" w:lineRule="exact"/>
        <w:rPr>
          <w:rFonts w:asciiTheme="minorHAnsi" w:hAnsiTheme="minorHAnsi" w:cstheme="minorHAnsi"/>
          <w:sz w:val="22"/>
          <w:szCs w:val="22"/>
          <w:lang w:val="pt-BR"/>
        </w:rPr>
      </w:pPr>
    </w:p>
    <w:p w14:paraId="075285D2" w14:textId="77777777" w:rsidR="006E666C" w:rsidRPr="00DC7597" w:rsidRDefault="006E666C"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despesas com a contratação de agente de garantias da operação, responsável por realizar o acompanhamento da evolução das obras e do cumprimento do cronograma físico-financeiro do</w:t>
      </w:r>
      <w:r w:rsidR="00DE1DAA">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Empreendimento</w:t>
      </w:r>
      <w:r w:rsidR="00DE1DAA">
        <w:rPr>
          <w:rFonts w:asciiTheme="minorHAnsi" w:hAnsiTheme="minorHAnsi" w:cstheme="minorHAnsi"/>
          <w:sz w:val="22"/>
          <w:szCs w:val="22"/>
          <w:lang w:val="pt-BR"/>
        </w:rPr>
        <w:t>s</w:t>
      </w:r>
      <w:r w:rsidR="001B3777" w:rsidRPr="00DC7597">
        <w:rPr>
          <w:rFonts w:asciiTheme="minorHAnsi" w:hAnsiTheme="minorHAnsi" w:cstheme="minorHAnsi"/>
          <w:sz w:val="22"/>
          <w:szCs w:val="22"/>
          <w:lang w:val="pt-BR"/>
        </w:rPr>
        <w:t xml:space="preserve"> Alvo</w:t>
      </w:r>
      <w:r w:rsidR="003F06DA" w:rsidRPr="00DC7597">
        <w:rPr>
          <w:rFonts w:asciiTheme="minorHAnsi" w:hAnsiTheme="minorHAnsi" w:cstheme="minorHAnsi"/>
          <w:sz w:val="22"/>
          <w:szCs w:val="22"/>
          <w:lang w:val="pt-BR"/>
        </w:rPr>
        <w:t>, conforme definido no Instrumento</w:t>
      </w:r>
      <w:r w:rsidR="00DE1DAA">
        <w:rPr>
          <w:rFonts w:asciiTheme="minorHAnsi" w:hAnsiTheme="minorHAnsi" w:cstheme="minorHAnsi"/>
          <w:sz w:val="22"/>
          <w:szCs w:val="22"/>
          <w:lang w:val="pt-BR"/>
        </w:rPr>
        <w:t>s</w:t>
      </w:r>
      <w:r w:rsidR="003F06DA" w:rsidRPr="00DC7597">
        <w:rPr>
          <w:rFonts w:asciiTheme="minorHAnsi" w:hAnsiTheme="minorHAnsi" w:cstheme="minorHAnsi"/>
          <w:spacing w:val="51"/>
          <w:sz w:val="22"/>
          <w:szCs w:val="22"/>
          <w:lang w:val="pt-BR"/>
        </w:rPr>
        <w:t xml:space="preserve"> </w:t>
      </w:r>
      <w:r w:rsidR="003F06DA" w:rsidRPr="00DC7597">
        <w:rPr>
          <w:rFonts w:asciiTheme="minorHAnsi" w:hAnsiTheme="minorHAnsi" w:cstheme="minorHAnsi"/>
          <w:sz w:val="22"/>
          <w:szCs w:val="22"/>
          <w:lang w:val="pt-BR"/>
        </w:rPr>
        <w:t>Particular</w:t>
      </w:r>
      <w:r w:rsidR="00DE1DAA">
        <w:rPr>
          <w:rFonts w:asciiTheme="minorHAnsi" w:hAnsiTheme="minorHAnsi" w:cstheme="minorHAnsi"/>
          <w:sz w:val="22"/>
          <w:szCs w:val="22"/>
          <w:lang w:val="pt-BR"/>
        </w:rPr>
        <w:t>es</w:t>
      </w:r>
      <w:r w:rsidR="003F06DA" w:rsidRPr="00DC7597">
        <w:rPr>
          <w:rFonts w:asciiTheme="minorHAnsi" w:hAnsiTheme="minorHAnsi" w:cstheme="minorHAnsi"/>
          <w:spacing w:val="51"/>
          <w:sz w:val="22"/>
          <w:szCs w:val="22"/>
          <w:lang w:val="pt-BR"/>
        </w:rPr>
        <w:t xml:space="preserve"> </w:t>
      </w:r>
      <w:r w:rsidR="003F06DA" w:rsidRPr="00DC7597">
        <w:rPr>
          <w:rFonts w:asciiTheme="minorHAnsi" w:hAnsiTheme="minorHAnsi" w:cstheme="minorHAnsi"/>
          <w:sz w:val="22"/>
          <w:szCs w:val="22"/>
          <w:lang w:val="pt-BR"/>
        </w:rPr>
        <w:t>de</w:t>
      </w:r>
      <w:r w:rsidR="003F06DA" w:rsidRPr="00DC7597">
        <w:rPr>
          <w:rFonts w:asciiTheme="minorHAnsi" w:hAnsiTheme="minorHAnsi" w:cstheme="minorHAnsi"/>
          <w:spacing w:val="52"/>
          <w:sz w:val="22"/>
          <w:szCs w:val="22"/>
          <w:lang w:val="pt-BR"/>
        </w:rPr>
        <w:t xml:space="preserve"> </w:t>
      </w:r>
      <w:r w:rsidR="003F06DA" w:rsidRPr="00DC7597">
        <w:rPr>
          <w:rFonts w:asciiTheme="minorHAnsi" w:hAnsiTheme="minorHAnsi" w:cstheme="minorHAnsi"/>
          <w:sz w:val="22"/>
          <w:szCs w:val="22"/>
          <w:lang w:val="pt-BR"/>
        </w:rPr>
        <w:t>Alienação</w:t>
      </w:r>
      <w:r w:rsidR="003F06DA" w:rsidRPr="00DC7597">
        <w:rPr>
          <w:rFonts w:asciiTheme="minorHAnsi" w:hAnsiTheme="minorHAnsi" w:cstheme="minorHAnsi"/>
          <w:spacing w:val="52"/>
          <w:sz w:val="22"/>
          <w:szCs w:val="22"/>
          <w:lang w:val="pt-BR"/>
        </w:rPr>
        <w:t xml:space="preserve"> </w:t>
      </w:r>
      <w:r w:rsidR="003F06DA" w:rsidRPr="00DC7597">
        <w:rPr>
          <w:rFonts w:asciiTheme="minorHAnsi" w:hAnsiTheme="minorHAnsi" w:cstheme="minorHAnsi"/>
          <w:sz w:val="22"/>
          <w:szCs w:val="22"/>
          <w:lang w:val="pt-BR"/>
        </w:rPr>
        <w:t>Fiduciária de Imóveis</w:t>
      </w:r>
      <w:r w:rsidRPr="00DC7597">
        <w:rPr>
          <w:rFonts w:asciiTheme="minorHAnsi" w:hAnsiTheme="minorHAnsi" w:cstheme="minorHAnsi"/>
          <w:sz w:val="22"/>
          <w:szCs w:val="22"/>
          <w:lang w:val="pt-BR"/>
        </w:rPr>
        <w:t xml:space="preserve">; </w:t>
      </w:r>
      <w:r w:rsidR="005D3F85">
        <w:rPr>
          <w:rFonts w:asciiTheme="minorHAnsi" w:hAnsiTheme="minorHAnsi" w:cstheme="minorHAnsi"/>
          <w:sz w:val="22"/>
          <w:szCs w:val="22"/>
          <w:lang w:val="pt-BR"/>
        </w:rPr>
        <w:t>e</w:t>
      </w:r>
    </w:p>
    <w:p w14:paraId="03E46B29" w14:textId="77777777" w:rsidR="006749F5" w:rsidRPr="00DC7597" w:rsidRDefault="006749F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6CEFBB44" w14:textId="77777777" w:rsidR="006749F5" w:rsidRPr="00DC7597" w:rsidRDefault="006749F5"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quaisquer outros honorários, custos e despesas previstos no Termo de Securitização.</w:t>
      </w:r>
    </w:p>
    <w:p w14:paraId="43F00275" w14:textId="77777777" w:rsidR="006749F5" w:rsidRPr="00DC7597" w:rsidRDefault="006749F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68370D6E" w14:textId="1C8D785D" w:rsidR="00833F25" w:rsidRPr="00524072" w:rsidRDefault="006749F5" w:rsidP="00833F25">
      <w:pPr>
        <w:pStyle w:val="PargrafodaLista"/>
        <w:numPr>
          <w:ilvl w:val="2"/>
          <w:numId w:val="7"/>
        </w:numPr>
        <w:tabs>
          <w:tab w:val="left" w:pos="0"/>
        </w:tabs>
        <w:spacing w:line="320" w:lineRule="exact"/>
        <w:ind w:left="0" w:firstLine="0"/>
        <w:contextualSpacing/>
        <w:jc w:val="both"/>
        <w:rPr>
          <w:rFonts w:asciiTheme="minorHAnsi" w:hAnsiTheme="minorHAnsi" w:cstheme="minorHAnsi"/>
          <w:sz w:val="22"/>
          <w:szCs w:val="22"/>
          <w:lang w:val="pt-BR"/>
        </w:rPr>
      </w:pPr>
      <w:r w:rsidRPr="00833F25">
        <w:rPr>
          <w:rFonts w:asciiTheme="minorHAnsi" w:hAnsiTheme="minorHAnsi" w:cstheme="minorHAnsi"/>
          <w:sz w:val="22"/>
          <w:szCs w:val="22"/>
          <w:lang w:val="pt-BR"/>
        </w:rPr>
        <w:t>As Despesas, acima mencionadas</w:t>
      </w:r>
      <w:r w:rsidR="00073EEB" w:rsidRPr="00833F25">
        <w:rPr>
          <w:rFonts w:asciiTheme="minorHAnsi" w:hAnsiTheme="minorHAnsi" w:cstheme="minorHAnsi"/>
          <w:sz w:val="22"/>
          <w:szCs w:val="22"/>
          <w:lang w:val="pt-BR"/>
        </w:rPr>
        <w:t>,</w:t>
      </w:r>
      <w:r w:rsidR="00E44A69" w:rsidRPr="00833F25">
        <w:rPr>
          <w:rFonts w:asciiTheme="minorHAnsi" w:hAnsiTheme="minorHAnsi" w:cstheme="minorHAnsi"/>
          <w:sz w:val="22"/>
          <w:szCs w:val="22"/>
          <w:lang w:val="pt-BR"/>
        </w:rPr>
        <w:t xml:space="preserve"> </w:t>
      </w:r>
      <w:r w:rsidRPr="00833F25">
        <w:rPr>
          <w:rFonts w:asciiTheme="minorHAnsi" w:hAnsiTheme="minorHAnsi" w:cstheme="minorHAnsi"/>
          <w:sz w:val="22"/>
          <w:szCs w:val="22"/>
          <w:lang w:val="pt-BR"/>
        </w:rPr>
        <w:t xml:space="preserve">serão </w:t>
      </w:r>
      <w:r w:rsidR="00833F25" w:rsidRPr="00833F25">
        <w:rPr>
          <w:rFonts w:asciiTheme="minorHAnsi" w:hAnsiTheme="minorHAnsi" w:cstheme="minorHAnsi"/>
          <w:sz w:val="22"/>
          <w:szCs w:val="22"/>
          <w:lang w:val="pt-BR"/>
        </w:rPr>
        <w:t xml:space="preserve">retidas dos valores a serem liberados e pagos diretamente pela Securitizadora, </w:t>
      </w:r>
      <w:r w:rsidR="00E674AF">
        <w:rPr>
          <w:rFonts w:asciiTheme="minorHAnsi" w:hAnsiTheme="minorHAnsi" w:cstheme="minorHAnsi"/>
          <w:sz w:val="22"/>
          <w:szCs w:val="22"/>
          <w:lang w:val="pt-BR"/>
        </w:rPr>
        <w:t xml:space="preserve">e </w:t>
      </w:r>
      <w:r w:rsidR="00833F25" w:rsidRPr="00833F25">
        <w:rPr>
          <w:rFonts w:asciiTheme="minorHAnsi" w:hAnsiTheme="minorHAnsi" w:cstheme="minorHAnsi"/>
          <w:sz w:val="22"/>
          <w:szCs w:val="22"/>
          <w:lang w:val="pt-BR"/>
        </w:rPr>
        <w:t>caso os valores retidos não sejam suficientes poderão ser utilizados os recursos do</w:t>
      </w:r>
      <w:r w:rsidR="0084418E">
        <w:rPr>
          <w:rFonts w:asciiTheme="minorHAnsi" w:hAnsiTheme="minorHAnsi" w:cstheme="minorHAnsi"/>
          <w:sz w:val="22"/>
          <w:szCs w:val="22"/>
          <w:lang w:val="pt-BR"/>
        </w:rPr>
        <w:t xml:space="preserve"> Fundo de Reserva</w:t>
      </w:r>
      <w:r w:rsidR="00833F25" w:rsidRPr="00833F25">
        <w:rPr>
          <w:rFonts w:asciiTheme="minorHAnsi" w:hAnsiTheme="minorHAnsi" w:cstheme="minorHAnsi"/>
          <w:sz w:val="22"/>
          <w:szCs w:val="22"/>
          <w:lang w:val="pt-BR"/>
        </w:rPr>
        <w:t xml:space="preserve"> sujeito a recomposição nos termos da Cláusula </w:t>
      </w:r>
      <w:r w:rsidR="00833F25" w:rsidRPr="00833F25">
        <w:rPr>
          <w:rFonts w:asciiTheme="minorHAnsi" w:hAnsiTheme="minorHAnsi" w:cstheme="minorHAnsi"/>
          <w:sz w:val="22"/>
          <w:szCs w:val="22"/>
        </w:rPr>
        <w:fldChar w:fldCharType="begin"/>
      </w:r>
      <w:r w:rsidR="00833F25" w:rsidRPr="00833F25">
        <w:rPr>
          <w:rFonts w:asciiTheme="minorHAnsi" w:hAnsiTheme="minorHAnsi" w:cstheme="minorHAnsi"/>
          <w:sz w:val="22"/>
          <w:szCs w:val="22"/>
          <w:lang w:val="pt-BR"/>
        </w:rPr>
        <w:instrText xml:space="preserve"> REF _Ref8030472 \r \h  \* MERGEFORMAT </w:instrText>
      </w:r>
      <w:r w:rsidR="00833F25" w:rsidRPr="00833F25">
        <w:rPr>
          <w:rFonts w:asciiTheme="minorHAnsi" w:hAnsiTheme="minorHAnsi" w:cstheme="minorHAnsi"/>
          <w:sz w:val="22"/>
          <w:szCs w:val="22"/>
        </w:rPr>
      </w:r>
      <w:r w:rsidR="00833F25" w:rsidRPr="00833F25">
        <w:rPr>
          <w:rFonts w:asciiTheme="minorHAnsi" w:hAnsiTheme="minorHAnsi" w:cstheme="minorHAnsi"/>
          <w:sz w:val="22"/>
          <w:szCs w:val="22"/>
        </w:rPr>
        <w:fldChar w:fldCharType="separate"/>
      </w:r>
      <w:r w:rsidR="00833F25" w:rsidRPr="00833F25">
        <w:rPr>
          <w:rFonts w:asciiTheme="minorHAnsi" w:hAnsiTheme="minorHAnsi" w:cstheme="minorHAnsi"/>
          <w:sz w:val="22"/>
          <w:szCs w:val="22"/>
          <w:lang w:val="pt-BR"/>
        </w:rPr>
        <w:t>4.10.9</w:t>
      </w:r>
      <w:r w:rsidR="00833F25" w:rsidRPr="00833F25">
        <w:rPr>
          <w:rFonts w:asciiTheme="minorHAnsi" w:hAnsiTheme="minorHAnsi" w:cstheme="minorHAnsi"/>
          <w:sz w:val="22"/>
          <w:szCs w:val="22"/>
        </w:rPr>
        <w:fldChar w:fldCharType="end"/>
      </w:r>
      <w:r w:rsidR="00833F25" w:rsidRPr="00833F25">
        <w:rPr>
          <w:rFonts w:asciiTheme="minorHAnsi" w:hAnsiTheme="minorHAnsi" w:cstheme="minorHAnsi"/>
          <w:sz w:val="22"/>
          <w:szCs w:val="22"/>
          <w:lang w:val="pt-BR"/>
        </w:rPr>
        <w:t xml:space="preserve"> acima sendo certo que em caso de mora no pagamento de quaisquer das referidas despesas, os débitos relativos a tais despesas em atraso ficarão sujeitos à multa moratória à taxa </w:t>
      </w:r>
      <w:r w:rsidR="00833F25" w:rsidRPr="00833F25">
        <w:rPr>
          <w:rFonts w:asciiTheme="minorHAnsi" w:hAnsiTheme="minorHAnsi" w:cstheme="minorHAnsi"/>
          <w:sz w:val="22"/>
          <w:szCs w:val="22"/>
          <w:lang w:val="pt-BR"/>
        </w:rPr>
        <w:lastRenderedPageBreak/>
        <w:t xml:space="preserve">efetiva de 2% (dois por cento) </w:t>
      </w:r>
      <w:r w:rsidR="00833F25" w:rsidRPr="00833F25">
        <w:rPr>
          <w:rFonts w:asciiTheme="minorHAnsi" w:hAnsiTheme="minorHAnsi" w:cstheme="minorHAnsi"/>
          <w:i/>
          <w:sz w:val="22"/>
          <w:szCs w:val="22"/>
          <w:lang w:val="pt-BR"/>
        </w:rPr>
        <w:t>flat</w:t>
      </w:r>
      <w:r w:rsidR="00833F25" w:rsidRPr="00833F25">
        <w:rPr>
          <w:rFonts w:asciiTheme="minorHAnsi" w:hAnsiTheme="minorHAnsi" w:cstheme="minorHAnsi"/>
          <w:sz w:val="22"/>
          <w:szCs w:val="22"/>
          <w:lang w:val="pt-BR"/>
        </w:rPr>
        <w:t xml:space="preserve"> sobre o valor do débito em atraso, bem como a juros moratórios à taxa efetiva de 1% (um por cento) ao mês, incidentes sobre o valor em atraso, calculados </w:t>
      </w:r>
      <w:r w:rsidR="00833F25" w:rsidRPr="00F85735">
        <w:rPr>
          <w:rFonts w:asciiTheme="minorHAnsi" w:hAnsiTheme="minorHAnsi" w:cstheme="minorHAnsi"/>
          <w:i/>
          <w:iCs/>
          <w:sz w:val="22"/>
          <w:szCs w:val="22"/>
        </w:rPr>
        <w:t>pro rata die</w:t>
      </w:r>
      <w:r w:rsidR="00833F25">
        <w:rPr>
          <w:rFonts w:asciiTheme="minorHAnsi" w:hAnsiTheme="minorHAnsi" w:cstheme="minorHAnsi"/>
          <w:sz w:val="22"/>
          <w:szCs w:val="22"/>
          <w:lang w:val="pt-BR"/>
        </w:rPr>
        <w:t>.</w:t>
      </w:r>
    </w:p>
    <w:p w14:paraId="00F112BF" w14:textId="77777777" w:rsidR="006749F5" w:rsidRPr="00833F25" w:rsidRDefault="006749F5" w:rsidP="00F85735">
      <w:pPr>
        <w:pStyle w:val="PargrafodaLista"/>
        <w:tabs>
          <w:tab w:val="left" w:pos="0"/>
        </w:tabs>
        <w:spacing w:line="320" w:lineRule="exact"/>
        <w:ind w:left="0"/>
        <w:contextualSpacing/>
        <w:jc w:val="both"/>
        <w:rPr>
          <w:rFonts w:asciiTheme="minorHAnsi" w:hAnsiTheme="minorHAnsi" w:cstheme="minorHAnsi"/>
          <w:sz w:val="22"/>
          <w:szCs w:val="22"/>
          <w:lang w:val="pt-BR"/>
        </w:rPr>
      </w:pPr>
    </w:p>
    <w:p w14:paraId="3B68CF3A" w14:textId="06E054C2" w:rsidR="006749F5" w:rsidRPr="00DC7597" w:rsidRDefault="006749F5"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Observado o disposto nas </w:t>
      </w:r>
      <w:r w:rsidR="007653B6" w:rsidRPr="00DC7597">
        <w:rPr>
          <w:rFonts w:asciiTheme="minorHAnsi" w:hAnsiTheme="minorHAnsi" w:cstheme="minorHAnsi"/>
          <w:sz w:val="22"/>
          <w:szCs w:val="22"/>
          <w:lang w:val="pt-BR"/>
        </w:rPr>
        <w:t>Cláusula</w:t>
      </w:r>
      <w:r w:rsidR="004269EB" w:rsidRPr="00DC7597">
        <w:rPr>
          <w:rFonts w:asciiTheme="minorHAnsi" w:hAnsiTheme="minorHAnsi" w:cstheme="minorHAnsi"/>
          <w:sz w:val="22"/>
          <w:szCs w:val="22"/>
          <w:lang w:val="pt-BR"/>
        </w:rPr>
        <w:t xml:space="preserve"> </w:t>
      </w:r>
      <w:r w:rsidR="004269EB" w:rsidRPr="00DC7597">
        <w:rPr>
          <w:rFonts w:asciiTheme="minorHAnsi" w:hAnsiTheme="minorHAnsi" w:cstheme="minorHAnsi"/>
          <w:sz w:val="22"/>
          <w:szCs w:val="22"/>
          <w:lang w:val="pt-BR"/>
        </w:rPr>
        <w:fldChar w:fldCharType="begin"/>
      </w:r>
      <w:r w:rsidR="004269EB" w:rsidRPr="00DC7597">
        <w:rPr>
          <w:rFonts w:asciiTheme="minorHAnsi" w:hAnsiTheme="minorHAnsi" w:cstheme="minorHAnsi"/>
          <w:sz w:val="22"/>
          <w:szCs w:val="22"/>
          <w:lang w:val="pt-BR"/>
        </w:rPr>
        <w:instrText xml:space="preserve"> REF _Ref6146414 \r \h </w:instrText>
      </w:r>
      <w:r w:rsidR="00305E70" w:rsidRPr="00DC7597">
        <w:rPr>
          <w:rFonts w:asciiTheme="minorHAnsi" w:hAnsiTheme="minorHAnsi" w:cstheme="minorHAnsi"/>
          <w:sz w:val="22"/>
          <w:szCs w:val="22"/>
          <w:lang w:val="pt-BR"/>
        </w:rPr>
        <w:instrText xml:space="preserve"> \* MERGEFORMAT </w:instrText>
      </w:r>
      <w:r w:rsidR="004269EB" w:rsidRPr="00DC7597">
        <w:rPr>
          <w:rFonts w:asciiTheme="minorHAnsi" w:hAnsiTheme="minorHAnsi" w:cstheme="minorHAnsi"/>
          <w:sz w:val="22"/>
          <w:szCs w:val="22"/>
          <w:lang w:val="pt-BR"/>
        </w:rPr>
      </w:r>
      <w:r w:rsidR="004269EB"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4.10.6</w:t>
      </w:r>
      <w:r w:rsidR="004269EB" w:rsidRPr="00DC7597">
        <w:rPr>
          <w:rFonts w:asciiTheme="minorHAnsi" w:hAnsiTheme="minorHAnsi" w:cstheme="minorHAnsi"/>
          <w:sz w:val="22"/>
          <w:szCs w:val="22"/>
          <w:lang w:val="pt-BR"/>
        </w:rPr>
        <w:fldChar w:fldCharType="end"/>
      </w:r>
      <w:r w:rsidR="004269EB" w:rsidRPr="00DC7597">
        <w:rPr>
          <w:rFonts w:asciiTheme="minorHAnsi" w:hAnsiTheme="minorHAnsi" w:cstheme="minorHAnsi"/>
          <w:sz w:val="22"/>
          <w:szCs w:val="22"/>
          <w:lang w:val="pt-BR"/>
        </w:rPr>
        <w:t xml:space="preserve"> e </w:t>
      </w:r>
      <w:r w:rsidR="004269EB" w:rsidRPr="00DC7597">
        <w:rPr>
          <w:rFonts w:asciiTheme="minorHAnsi" w:hAnsiTheme="minorHAnsi" w:cstheme="minorHAnsi"/>
          <w:sz w:val="22"/>
          <w:szCs w:val="22"/>
          <w:lang w:val="pt-BR"/>
        </w:rPr>
        <w:fldChar w:fldCharType="begin"/>
      </w:r>
      <w:r w:rsidR="004269EB" w:rsidRPr="00DC7597">
        <w:rPr>
          <w:rFonts w:asciiTheme="minorHAnsi" w:hAnsiTheme="minorHAnsi" w:cstheme="minorHAnsi"/>
          <w:sz w:val="22"/>
          <w:szCs w:val="22"/>
          <w:lang w:val="pt-BR"/>
        </w:rPr>
        <w:instrText xml:space="preserve"> REF _Ref6145923 \r \h </w:instrText>
      </w:r>
      <w:r w:rsidR="00305E70" w:rsidRPr="00DC7597">
        <w:rPr>
          <w:rFonts w:asciiTheme="minorHAnsi" w:hAnsiTheme="minorHAnsi" w:cstheme="minorHAnsi"/>
          <w:sz w:val="22"/>
          <w:szCs w:val="22"/>
          <w:lang w:val="pt-BR"/>
        </w:rPr>
        <w:instrText xml:space="preserve"> \* MERGEFORMAT </w:instrText>
      </w:r>
      <w:r w:rsidR="004269EB" w:rsidRPr="00DC7597">
        <w:rPr>
          <w:rFonts w:asciiTheme="minorHAnsi" w:hAnsiTheme="minorHAnsi" w:cstheme="minorHAnsi"/>
          <w:sz w:val="22"/>
          <w:szCs w:val="22"/>
          <w:lang w:val="pt-BR"/>
        </w:rPr>
      </w:r>
      <w:r w:rsidR="004269EB"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4.10.8</w:t>
      </w:r>
      <w:r w:rsidR="004269EB" w:rsidRPr="00DC7597">
        <w:rPr>
          <w:rFonts w:asciiTheme="minorHAnsi" w:hAnsiTheme="minorHAnsi" w:cstheme="minorHAnsi"/>
          <w:sz w:val="22"/>
          <w:szCs w:val="22"/>
          <w:lang w:val="pt-BR"/>
        </w:rPr>
        <w:fldChar w:fldCharType="end"/>
      </w:r>
      <w:r w:rsidR="004269EB" w:rsidRPr="00DC7597">
        <w:rPr>
          <w:rFonts w:asciiTheme="minorHAnsi" w:hAnsiTheme="minorHAnsi" w:cstheme="minorHAnsi"/>
          <w:sz w:val="22"/>
          <w:szCs w:val="22"/>
          <w:lang w:val="pt-BR"/>
        </w:rPr>
        <w:t xml:space="preserve"> desta Escritura de Emissão</w:t>
      </w:r>
      <w:r w:rsidRPr="00DC7597">
        <w:rPr>
          <w:rFonts w:asciiTheme="minorHAnsi" w:hAnsiTheme="minorHAnsi" w:cstheme="minorHAnsi"/>
          <w:sz w:val="22"/>
          <w:szCs w:val="22"/>
          <w:lang w:val="pt-BR"/>
        </w:rPr>
        <w:t xml:space="preserve">, fica desde já estabelecido que, até o atendimento das Condições Precedentes, ou ainda, até que o cumprimento de tais Condições Precedentes seja dispensado pelos titulares dos CRI, a </w:t>
      </w:r>
      <w:r w:rsidR="004269EB" w:rsidRPr="00DC7597">
        <w:rPr>
          <w:rFonts w:asciiTheme="minorHAnsi" w:hAnsiTheme="minorHAnsi" w:cstheme="minorHAnsi"/>
          <w:sz w:val="22"/>
          <w:szCs w:val="22"/>
          <w:lang w:val="pt-BR"/>
        </w:rPr>
        <w:t>Securitizadora</w:t>
      </w:r>
      <w:r w:rsidRPr="00DC7597">
        <w:rPr>
          <w:rFonts w:asciiTheme="minorHAnsi" w:hAnsiTheme="minorHAnsi" w:cstheme="minorHAnsi"/>
          <w:sz w:val="22"/>
          <w:szCs w:val="22"/>
          <w:lang w:val="pt-BR"/>
        </w:rPr>
        <w:t xml:space="preserve"> não possui qualquer obrigação pecuniária perante 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em relação aos valores correspondentes ao </w:t>
      </w:r>
      <w:r w:rsidR="004269EB" w:rsidRPr="00DC7597">
        <w:rPr>
          <w:rFonts w:asciiTheme="minorHAnsi" w:hAnsiTheme="minorHAnsi" w:cstheme="minorHAnsi"/>
          <w:sz w:val="22"/>
          <w:szCs w:val="22"/>
          <w:lang w:val="pt-BR"/>
        </w:rPr>
        <w:t>Valor Total da Emissão</w:t>
      </w:r>
      <w:r w:rsidRPr="00DC7597">
        <w:rPr>
          <w:rFonts w:asciiTheme="minorHAnsi" w:hAnsiTheme="minorHAnsi" w:cstheme="minorHAnsi"/>
          <w:sz w:val="22"/>
          <w:szCs w:val="22"/>
          <w:lang w:val="pt-BR"/>
        </w:rPr>
        <w:t xml:space="preserve"> que estejam mantidos em depósito com a </w:t>
      </w:r>
      <w:r w:rsidR="004269EB" w:rsidRPr="00DC7597">
        <w:rPr>
          <w:rFonts w:asciiTheme="minorHAnsi" w:hAnsiTheme="minorHAnsi" w:cstheme="minorHAnsi"/>
          <w:sz w:val="22"/>
          <w:szCs w:val="22"/>
          <w:lang w:val="pt-BR"/>
        </w:rPr>
        <w:t>Securitizadora</w:t>
      </w:r>
      <w:r w:rsidRPr="00DC7597">
        <w:rPr>
          <w:rFonts w:asciiTheme="minorHAnsi" w:hAnsiTheme="minorHAnsi" w:cstheme="minorHAnsi"/>
          <w:sz w:val="22"/>
          <w:szCs w:val="22"/>
          <w:lang w:val="pt-BR"/>
        </w:rPr>
        <w:t xml:space="preserve">, incluindo, sem limitação, a obrigação de pagamento de qualquer remuneração ou correção monetária </w:t>
      </w:r>
      <w:r w:rsidR="004269EB" w:rsidRPr="00DC7597">
        <w:rPr>
          <w:rFonts w:asciiTheme="minorHAnsi" w:hAnsiTheme="minorHAnsi" w:cstheme="minorHAnsi"/>
          <w:sz w:val="22"/>
          <w:szCs w:val="22"/>
          <w:lang w:val="pt-BR"/>
        </w:rPr>
        <w:t xml:space="preserve">à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sobre o </w:t>
      </w:r>
      <w:r w:rsidR="004269EB" w:rsidRPr="00DC7597">
        <w:rPr>
          <w:rFonts w:asciiTheme="minorHAnsi" w:hAnsiTheme="minorHAnsi" w:cstheme="minorHAnsi"/>
          <w:sz w:val="22"/>
          <w:szCs w:val="22"/>
          <w:lang w:val="pt-BR"/>
        </w:rPr>
        <w:t xml:space="preserve">Valor Total da Emissão </w:t>
      </w:r>
      <w:r w:rsidRPr="00DC7597">
        <w:rPr>
          <w:rFonts w:asciiTheme="minorHAnsi" w:hAnsiTheme="minorHAnsi" w:cstheme="minorHAnsi"/>
          <w:sz w:val="22"/>
          <w:szCs w:val="22"/>
          <w:lang w:val="pt-BR"/>
        </w:rPr>
        <w:t xml:space="preserve">ou o </w:t>
      </w:r>
      <w:r w:rsidR="004269EB" w:rsidRPr="00DC7597">
        <w:rPr>
          <w:rFonts w:asciiTheme="minorHAnsi" w:hAnsiTheme="minorHAnsi" w:cstheme="minorHAnsi"/>
          <w:sz w:val="22"/>
          <w:szCs w:val="22"/>
          <w:lang w:val="pt-BR"/>
        </w:rPr>
        <w:t xml:space="preserve">Valor </w:t>
      </w:r>
      <w:r w:rsidRPr="00DC7597">
        <w:rPr>
          <w:rFonts w:asciiTheme="minorHAnsi" w:hAnsiTheme="minorHAnsi" w:cstheme="minorHAnsi"/>
          <w:sz w:val="22"/>
          <w:szCs w:val="22"/>
          <w:lang w:val="pt-BR"/>
        </w:rPr>
        <w:t xml:space="preserve">Líquido. O limite de responsabilidade da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pelo pagamento de Despesas e demais obrigações à </w:t>
      </w:r>
      <w:r w:rsidR="004269EB" w:rsidRPr="00DC7597">
        <w:rPr>
          <w:rFonts w:asciiTheme="minorHAnsi" w:hAnsiTheme="minorHAnsi" w:cstheme="minorHAnsi"/>
          <w:sz w:val="22"/>
          <w:szCs w:val="22"/>
          <w:lang w:val="pt-BR"/>
        </w:rPr>
        <w:t>Securitizadora</w:t>
      </w:r>
      <w:r w:rsidRPr="00DC7597">
        <w:rPr>
          <w:rFonts w:asciiTheme="minorHAnsi" w:hAnsiTheme="minorHAnsi" w:cstheme="minorHAnsi"/>
          <w:sz w:val="22"/>
          <w:szCs w:val="22"/>
          <w:lang w:val="pt-BR"/>
        </w:rPr>
        <w:t xml:space="preserve">, oriundas das transações previstas </w:t>
      </w:r>
      <w:r w:rsidR="004269EB" w:rsidRPr="00DC7597">
        <w:rPr>
          <w:rFonts w:asciiTheme="minorHAnsi" w:hAnsiTheme="minorHAnsi" w:cstheme="minorHAnsi"/>
          <w:sz w:val="22"/>
          <w:szCs w:val="22"/>
          <w:lang w:val="pt-BR"/>
        </w:rPr>
        <w:t>nesta Escritura</w:t>
      </w:r>
      <w:r w:rsidRPr="00DC7597">
        <w:rPr>
          <w:rFonts w:asciiTheme="minorHAnsi" w:hAnsiTheme="minorHAnsi" w:cstheme="minorHAnsi"/>
          <w:sz w:val="22"/>
          <w:szCs w:val="22"/>
          <w:lang w:val="pt-BR"/>
        </w:rPr>
        <w:t xml:space="preserve">, será equivalente ao valor subscrito e integralizado dos CRI até a ocorrência do evento que gerar a respectiva obrigação de pagamento da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w:t>
      </w:r>
      <w:r w:rsidR="00507106" w:rsidRPr="00DC7597">
        <w:rPr>
          <w:rFonts w:asciiTheme="minorHAnsi" w:hAnsiTheme="minorHAnsi" w:cstheme="minorHAnsi"/>
          <w:sz w:val="22"/>
          <w:szCs w:val="22"/>
          <w:lang w:val="pt-BR"/>
        </w:rPr>
        <w:t xml:space="preserve"> </w:t>
      </w:r>
    </w:p>
    <w:p w14:paraId="3EE2B37F" w14:textId="77777777" w:rsidR="006749F5" w:rsidRPr="00DC7597" w:rsidRDefault="006749F5" w:rsidP="00DC7597">
      <w:pPr>
        <w:pStyle w:val="PargrafodaLista"/>
        <w:spacing w:line="320" w:lineRule="exact"/>
        <w:ind w:left="0"/>
        <w:contextualSpacing/>
        <w:jc w:val="both"/>
        <w:rPr>
          <w:rFonts w:asciiTheme="minorHAnsi" w:hAnsiTheme="minorHAnsi" w:cstheme="minorHAnsi"/>
          <w:sz w:val="22"/>
          <w:szCs w:val="22"/>
          <w:lang w:val="pt-BR"/>
        </w:rPr>
      </w:pPr>
    </w:p>
    <w:p w14:paraId="1A0CE2C2" w14:textId="45FB0516" w:rsidR="00533DEF" w:rsidRPr="00DC7597" w:rsidRDefault="006749F5"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r w:rsidRPr="008E4944">
        <w:rPr>
          <w:rFonts w:asciiTheme="minorHAnsi" w:hAnsiTheme="minorHAnsi" w:cstheme="minorHAnsi"/>
          <w:sz w:val="22"/>
          <w:szCs w:val="22"/>
          <w:lang w:val="pt-BR"/>
        </w:rPr>
        <w:t xml:space="preserve">Observado o disposto na </w:t>
      </w:r>
      <w:r w:rsidR="007653B6" w:rsidRPr="008E4944">
        <w:rPr>
          <w:rFonts w:asciiTheme="minorHAnsi" w:hAnsiTheme="minorHAnsi" w:cstheme="minorHAnsi"/>
          <w:sz w:val="22"/>
          <w:szCs w:val="22"/>
          <w:lang w:val="pt-BR"/>
        </w:rPr>
        <w:t>Cláusula</w:t>
      </w:r>
      <w:r w:rsidR="004269EB" w:rsidRPr="008E4944">
        <w:rPr>
          <w:rFonts w:asciiTheme="minorHAnsi" w:hAnsiTheme="minorHAnsi" w:cstheme="minorHAnsi"/>
          <w:sz w:val="22"/>
          <w:szCs w:val="22"/>
          <w:lang w:val="pt-BR"/>
        </w:rPr>
        <w:t xml:space="preserve"> </w:t>
      </w:r>
      <w:r w:rsidR="00C24761">
        <w:rPr>
          <w:rFonts w:asciiTheme="minorHAnsi" w:hAnsiTheme="minorHAnsi" w:cstheme="minorHAnsi"/>
          <w:sz w:val="22"/>
          <w:szCs w:val="22"/>
          <w:lang w:val="pt-BR"/>
        </w:rPr>
        <w:fldChar w:fldCharType="begin"/>
      </w:r>
      <w:r w:rsidR="00C24761">
        <w:rPr>
          <w:rFonts w:asciiTheme="minorHAnsi" w:hAnsiTheme="minorHAnsi" w:cstheme="minorHAnsi"/>
          <w:sz w:val="22"/>
          <w:szCs w:val="22"/>
          <w:lang w:val="pt-BR"/>
        </w:rPr>
        <w:instrText xml:space="preserve"> REF _Ref88679417 \r \h </w:instrText>
      </w:r>
      <w:r w:rsidR="00C24761">
        <w:rPr>
          <w:rFonts w:asciiTheme="minorHAnsi" w:hAnsiTheme="minorHAnsi" w:cstheme="minorHAnsi"/>
          <w:sz w:val="22"/>
          <w:szCs w:val="22"/>
          <w:lang w:val="pt-BR"/>
        </w:rPr>
      </w:r>
      <w:r w:rsidR="00C24761">
        <w:rPr>
          <w:rFonts w:asciiTheme="minorHAnsi" w:hAnsiTheme="minorHAnsi" w:cstheme="minorHAnsi"/>
          <w:sz w:val="22"/>
          <w:szCs w:val="22"/>
          <w:lang w:val="pt-BR"/>
        </w:rPr>
        <w:fldChar w:fldCharType="separate"/>
      </w:r>
      <w:r w:rsidR="00C24761">
        <w:rPr>
          <w:rFonts w:asciiTheme="minorHAnsi" w:hAnsiTheme="minorHAnsi" w:cstheme="minorHAnsi"/>
          <w:sz w:val="22"/>
          <w:szCs w:val="22"/>
          <w:lang w:val="pt-BR"/>
        </w:rPr>
        <w:t>4.10.8</w:t>
      </w:r>
      <w:r w:rsidR="00C24761">
        <w:rPr>
          <w:rFonts w:asciiTheme="minorHAnsi" w:hAnsiTheme="minorHAnsi" w:cstheme="minorHAnsi"/>
          <w:sz w:val="22"/>
          <w:szCs w:val="22"/>
          <w:lang w:val="pt-BR"/>
        </w:rPr>
        <w:fldChar w:fldCharType="end"/>
      </w:r>
      <w:r w:rsidR="004269EB" w:rsidRPr="008E4944">
        <w:rPr>
          <w:rFonts w:asciiTheme="minorHAnsi" w:hAnsiTheme="minorHAnsi" w:cstheme="minorHAnsi"/>
          <w:sz w:val="22"/>
          <w:szCs w:val="22"/>
          <w:lang w:val="pt-BR"/>
        </w:rPr>
        <w:t xml:space="preserve"> desta </w:t>
      </w:r>
      <w:r w:rsidR="00C24761" w:rsidRPr="00C24761">
        <w:rPr>
          <w:rFonts w:asciiTheme="minorHAnsi" w:hAnsiTheme="minorHAnsi" w:cstheme="minorHAnsi"/>
          <w:sz w:val="22"/>
          <w:szCs w:val="22"/>
          <w:lang w:val="pt-BR"/>
        </w:rPr>
        <w:t xml:space="preserve">Escritura de Emissão os valores que tenham sido retidos para composição do </w:t>
      </w:r>
      <w:r w:rsidR="00C24761" w:rsidRPr="008B2A28">
        <w:rPr>
          <w:rFonts w:asciiTheme="minorHAnsi" w:hAnsiTheme="minorHAnsi" w:cstheme="minorHAnsi"/>
          <w:sz w:val="22"/>
          <w:szCs w:val="22"/>
          <w:lang w:val="pt-BR"/>
        </w:rPr>
        <w:t>Fundo de Reserva</w:t>
      </w:r>
      <w:r w:rsidR="00C24761" w:rsidRPr="00C24761">
        <w:rPr>
          <w:rFonts w:asciiTheme="minorHAnsi" w:hAnsiTheme="minorHAnsi" w:cstheme="minorHAnsi"/>
          <w:sz w:val="22"/>
          <w:szCs w:val="22"/>
          <w:lang w:val="pt-BR"/>
        </w:rPr>
        <w:t>, deverão ser investidos pela Securitizadora em títulos</w:t>
      </w:r>
      <w:r w:rsidR="00DF6410">
        <w:rPr>
          <w:rFonts w:asciiTheme="minorHAnsi" w:hAnsiTheme="minorHAnsi" w:cstheme="minorHAnsi"/>
          <w:sz w:val="22"/>
          <w:szCs w:val="22"/>
          <w:lang w:val="pt-BR"/>
        </w:rPr>
        <w:t xml:space="preserve"> </w:t>
      </w:r>
      <w:r w:rsidR="00DF6410" w:rsidRPr="00DF6410">
        <w:rPr>
          <w:rFonts w:asciiTheme="minorHAnsi" w:hAnsiTheme="minorHAnsi" w:cstheme="minorHAnsi"/>
          <w:sz w:val="22"/>
          <w:szCs w:val="22"/>
          <w:lang w:val="pt-BR"/>
        </w:rPr>
        <w:t>públicos federais, fundos de investimento de renda fixa com perfil conservador e que tenha seu patrimônio representado por títulos ou ativos de renda fixa de emissão ou coobrigação de pessoa que seja considerada como de baixo risco de crédito, nos termos dos normativos das instituições reguladoras, com liquidez diária; certificados e recibos de depósitos bancários – CDBs/</w:t>
      </w:r>
      <w:r w:rsidR="00DF6410">
        <w:rPr>
          <w:rFonts w:asciiTheme="minorHAnsi" w:hAnsiTheme="minorHAnsi" w:cstheme="minorHAnsi"/>
          <w:sz w:val="22"/>
          <w:szCs w:val="22"/>
          <w:lang w:val="pt-BR"/>
        </w:rPr>
        <w:t>c</w:t>
      </w:r>
      <w:r w:rsidR="00DF6410" w:rsidRPr="00DF6410">
        <w:rPr>
          <w:rFonts w:asciiTheme="minorHAnsi" w:hAnsiTheme="minorHAnsi" w:cstheme="minorHAnsi"/>
          <w:sz w:val="22"/>
          <w:szCs w:val="22"/>
          <w:lang w:val="pt-BR"/>
        </w:rPr>
        <w:t>ompromissadas, dentre outros</w:t>
      </w:r>
      <w:r w:rsidR="00DF6410">
        <w:rPr>
          <w:rFonts w:asciiTheme="minorHAnsi" w:hAnsiTheme="minorHAnsi" w:cstheme="minorHAnsi"/>
          <w:sz w:val="22"/>
          <w:szCs w:val="22"/>
          <w:lang w:val="pt-BR"/>
        </w:rPr>
        <w:t xml:space="preserve"> </w:t>
      </w:r>
      <w:r w:rsidR="00C24761" w:rsidRPr="00C24761">
        <w:rPr>
          <w:rFonts w:asciiTheme="minorHAnsi" w:hAnsiTheme="minorHAnsi" w:cstheme="minorHAnsi"/>
          <w:sz w:val="22"/>
          <w:szCs w:val="22"/>
          <w:lang w:val="pt-BR"/>
        </w:rPr>
        <w:t xml:space="preserve"> valores mobiliários e outros instrumentos financeiros de renda fixa, de liquidez diária, do Itaú Unibanco S.A</w:t>
      </w:r>
      <w:r w:rsidRPr="008E4944">
        <w:rPr>
          <w:rFonts w:asciiTheme="minorHAnsi" w:hAnsiTheme="minorHAnsi" w:cstheme="minorHAnsi"/>
          <w:sz w:val="22"/>
          <w:szCs w:val="22"/>
          <w:lang w:val="pt-BR"/>
        </w:rPr>
        <w:t>.</w:t>
      </w:r>
      <w:r w:rsidR="006C4797" w:rsidRPr="008E4944">
        <w:rPr>
          <w:rFonts w:asciiTheme="minorHAnsi" w:hAnsiTheme="minorHAnsi" w:cstheme="minorHAnsi"/>
          <w:sz w:val="22"/>
          <w:szCs w:val="22"/>
          <w:lang w:val="pt-BR"/>
        </w:rPr>
        <w:t xml:space="preserve"> (“</w:t>
      </w:r>
      <w:r w:rsidR="006C4797" w:rsidRPr="008E4944">
        <w:rPr>
          <w:rFonts w:asciiTheme="minorHAnsi" w:hAnsiTheme="minorHAnsi" w:cstheme="minorHAnsi"/>
          <w:sz w:val="22"/>
          <w:szCs w:val="22"/>
          <w:u w:val="single"/>
          <w:lang w:val="pt-BR"/>
        </w:rPr>
        <w:t>Investimentos Permitidos</w:t>
      </w:r>
      <w:r w:rsidR="006C4797" w:rsidRPr="008E4944">
        <w:rPr>
          <w:rFonts w:asciiTheme="minorHAnsi" w:hAnsiTheme="minorHAnsi" w:cstheme="minorHAnsi"/>
          <w:sz w:val="22"/>
          <w:szCs w:val="22"/>
          <w:lang w:val="pt-BR"/>
        </w:rPr>
        <w:t>”).</w:t>
      </w:r>
      <w:r w:rsidRPr="008E4944">
        <w:rPr>
          <w:rFonts w:asciiTheme="minorHAnsi" w:hAnsiTheme="minorHAnsi" w:cstheme="minorHAnsi"/>
          <w:sz w:val="22"/>
          <w:szCs w:val="22"/>
          <w:lang w:val="pt-BR"/>
        </w:rPr>
        <w:t xml:space="preserve"> </w:t>
      </w:r>
      <w:r w:rsidR="00533DEF" w:rsidRPr="008E4944">
        <w:rPr>
          <w:rFonts w:asciiTheme="minorHAnsi" w:hAnsiTheme="minorHAnsi" w:cstheme="minorHAnsi"/>
          <w:sz w:val="22"/>
          <w:szCs w:val="22"/>
          <w:lang w:val="pt-BR"/>
        </w:rPr>
        <w:t xml:space="preserve">Todos os Investimentos Permitidos realizados nos termos desta Cláusula deverão ser resgatados de maneira que estejam imediatamente disponíveis </w:t>
      </w:r>
      <w:r w:rsidR="00A25852" w:rsidRPr="008E4944">
        <w:rPr>
          <w:rFonts w:asciiTheme="minorHAnsi" w:hAnsiTheme="minorHAnsi" w:cstheme="minorHAnsi"/>
          <w:sz w:val="22"/>
          <w:szCs w:val="22"/>
          <w:lang w:val="pt-BR"/>
        </w:rPr>
        <w:t>em cada</w:t>
      </w:r>
      <w:r w:rsidR="00533DEF" w:rsidRPr="008E4944">
        <w:rPr>
          <w:rFonts w:asciiTheme="minorHAnsi" w:hAnsiTheme="minorHAnsi" w:cstheme="minorHAnsi"/>
          <w:sz w:val="22"/>
          <w:szCs w:val="22"/>
          <w:lang w:val="pt-BR"/>
        </w:rPr>
        <w:t xml:space="preserve"> Conta do Patrimônio Separado para a realização de qualquer pagamento devido. Eventuais retenções de impostos decorrentes dos rendimentos dos Investimentos Permitidos pertencerão com exclusividade à Securitizadora</w:t>
      </w:r>
      <w:r w:rsidR="00533DEF" w:rsidRPr="00DC7597">
        <w:rPr>
          <w:rFonts w:asciiTheme="minorHAnsi" w:hAnsiTheme="minorHAnsi" w:cstheme="minorHAnsi"/>
          <w:sz w:val="22"/>
          <w:szCs w:val="22"/>
          <w:lang w:val="pt-BR"/>
        </w:rPr>
        <w:t>, sendo que todo e qualquer rendimento oriundo da aplicação nos Investimentos Permitidos, líquido de impostos, e quaisquer outros encargos que forem deduzidos, serão acrescidos aos valores devidos à Companhia.</w:t>
      </w:r>
      <w:r w:rsidR="00E674AF">
        <w:rPr>
          <w:rFonts w:asciiTheme="minorHAnsi" w:hAnsiTheme="minorHAnsi" w:cstheme="minorHAnsi"/>
          <w:sz w:val="22"/>
          <w:szCs w:val="22"/>
          <w:lang w:val="pt-BR"/>
        </w:rPr>
        <w:t xml:space="preserve"> </w:t>
      </w:r>
    </w:p>
    <w:p w14:paraId="7B63FB39" w14:textId="77777777" w:rsidR="00533DEF" w:rsidRPr="00DC7597" w:rsidRDefault="00533DEF" w:rsidP="00DC7597">
      <w:pPr>
        <w:pStyle w:val="PargrafodaLista"/>
        <w:spacing w:line="320" w:lineRule="exact"/>
        <w:rPr>
          <w:rFonts w:asciiTheme="minorHAnsi" w:hAnsiTheme="minorHAnsi" w:cstheme="minorHAnsi"/>
          <w:sz w:val="22"/>
          <w:szCs w:val="22"/>
          <w:lang w:val="pt-BR"/>
        </w:rPr>
      </w:pPr>
    </w:p>
    <w:p w14:paraId="45A9B63D" w14:textId="78063B17" w:rsidR="006749F5" w:rsidRPr="00DC7597" w:rsidRDefault="00470AB2" w:rsidP="00DC7597">
      <w:pPr>
        <w:pStyle w:val="PargrafodaLista"/>
        <w:numPr>
          <w:ilvl w:val="2"/>
          <w:numId w:val="7"/>
        </w:numPr>
        <w:spacing w:line="320" w:lineRule="exact"/>
        <w:ind w:left="0" w:firstLine="0"/>
        <w:contextualSpacing/>
        <w:jc w:val="both"/>
        <w:rPr>
          <w:rFonts w:asciiTheme="minorHAnsi" w:hAnsiTheme="minorHAnsi" w:cstheme="minorHAnsi"/>
          <w:color w:val="000000" w:themeColor="text1"/>
          <w:sz w:val="22"/>
          <w:szCs w:val="22"/>
          <w:lang w:val="pt-BR"/>
        </w:rPr>
      </w:pPr>
      <w:r w:rsidRPr="00DC7597">
        <w:rPr>
          <w:rFonts w:asciiTheme="minorHAnsi" w:hAnsiTheme="minorHAnsi" w:cstheme="minorHAnsi"/>
          <w:color w:val="000000" w:themeColor="text1"/>
          <w:sz w:val="22"/>
          <w:szCs w:val="22"/>
          <w:lang w:val="pt-BR"/>
        </w:rPr>
        <w:t>A Securitizadora não terá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w:t>
      </w:r>
      <w:r w:rsidR="00533DEF" w:rsidRPr="00DC7597">
        <w:rPr>
          <w:rFonts w:asciiTheme="minorHAnsi" w:hAnsiTheme="minorHAnsi" w:cstheme="minorHAnsi"/>
          <w:color w:val="000000" w:themeColor="text1"/>
          <w:sz w:val="22"/>
          <w:szCs w:val="22"/>
          <w:lang w:val="pt-BR"/>
        </w:rPr>
        <w:t xml:space="preserve">, sendo certo que eventuais recursos existentes </w:t>
      </w:r>
      <w:r w:rsidR="00610E23">
        <w:rPr>
          <w:rFonts w:asciiTheme="minorHAnsi" w:hAnsiTheme="minorHAnsi" w:cstheme="minorHAnsi"/>
          <w:color w:val="000000" w:themeColor="text1"/>
          <w:sz w:val="22"/>
          <w:szCs w:val="22"/>
          <w:lang w:val="pt-BR"/>
        </w:rPr>
        <w:t>em cada</w:t>
      </w:r>
      <w:r w:rsidR="00610E23" w:rsidRPr="00DC7597">
        <w:rPr>
          <w:rFonts w:asciiTheme="minorHAnsi" w:hAnsiTheme="minorHAnsi" w:cstheme="minorHAnsi"/>
          <w:color w:val="000000" w:themeColor="text1"/>
          <w:sz w:val="22"/>
          <w:szCs w:val="22"/>
          <w:lang w:val="pt-BR"/>
        </w:rPr>
        <w:t xml:space="preserve"> </w:t>
      </w:r>
      <w:r w:rsidR="00533DEF" w:rsidRPr="00DC7597">
        <w:rPr>
          <w:rFonts w:asciiTheme="minorHAnsi" w:hAnsiTheme="minorHAnsi" w:cstheme="minorHAnsi"/>
          <w:color w:val="000000" w:themeColor="text1"/>
          <w:sz w:val="22"/>
          <w:szCs w:val="22"/>
          <w:lang w:val="pt-BR"/>
        </w:rPr>
        <w:t>Conta do Patrimônio Separado após a integral quitação das Obrigações Garantidas deverão ser devolvidos à Companhia</w:t>
      </w:r>
      <w:r w:rsidRPr="00DC7597">
        <w:rPr>
          <w:rFonts w:asciiTheme="minorHAnsi" w:hAnsiTheme="minorHAnsi" w:cstheme="minorHAnsi"/>
          <w:color w:val="000000" w:themeColor="text1"/>
          <w:sz w:val="22"/>
          <w:szCs w:val="22"/>
          <w:lang w:val="pt-BR"/>
        </w:rPr>
        <w:t>.</w:t>
      </w:r>
      <w:r w:rsidR="0044008A" w:rsidRPr="00DC7597">
        <w:rPr>
          <w:rFonts w:asciiTheme="minorHAnsi" w:hAnsiTheme="minorHAnsi" w:cstheme="minorHAnsi"/>
          <w:color w:val="000000" w:themeColor="text1"/>
          <w:sz w:val="22"/>
          <w:szCs w:val="22"/>
          <w:lang w:val="pt-BR"/>
        </w:rPr>
        <w:t xml:space="preserve"> </w:t>
      </w:r>
    </w:p>
    <w:p w14:paraId="1AC117CE" w14:textId="77777777" w:rsidR="006749F5" w:rsidRPr="00DC7597" w:rsidRDefault="006749F5" w:rsidP="00DC7597">
      <w:pPr>
        <w:pStyle w:val="PargrafodaLista"/>
        <w:spacing w:line="320" w:lineRule="exact"/>
        <w:ind w:left="0"/>
        <w:contextualSpacing/>
        <w:jc w:val="both"/>
        <w:rPr>
          <w:rFonts w:asciiTheme="minorHAnsi" w:hAnsiTheme="minorHAnsi" w:cstheme="minorHAnsi"/>
          <w:sz w:val="22"/>
          <w:szCs w:val="22"/>
          <w:lang w:val="pt-BR"/>
        </w:rPr>
      </w:pPr>
    </w:p>
    <w:p w14:paraId="7CBB04E9" w14:textId="77777777" w:rsidR="006749F5" w:rsidRPr="00DC7597" w:rsidRDefault="006749F5" w:rsidP="00DC7597">
      <w:pPr>
        <w:pStyle w:val="PargrafodaLista"/>
        <w:numPr>
          <w:ilvl w:val="2"/>
          <w:numId w:val="7"/>
        </w:numPr>
        <w:tabs>
          <w:tab w:val="left" w:pos="1134"/>
        </w:tabs>
        <w:spacing w:line="320" w:lineRule="exact"/>
        <w:ind w:left="0" w:firstLine="0"/>
        <w:contextualSpacing/>
        <w:jc w:val="both"/>
        <w:rPr>
          <w:rFonts w:asciiTheme="minorHAnsi" w:hAnsiTheme="minorHAnsi" w:cstheme="minorHAnsi"/>
          <w:sz w:val="22"/>
          <w:szCs w:val="22"/>
          <w:lang w:val="pt-BR"/>
        </w:rPr>
      </w:pPr>
      <w:bookmarkStart w:id="149" w:name="_Ref6146598"/>
      <w:r w:rsidRPr="00DC7597">
        <w:rPr>
          <w:rFonts w:asciiTheme="minorHAnsi" w:hAnsiTheme="minorHAnsi" w:cstheme="minorHAnsi"/>
          <w:sz w:val="22"/>
          <w:szCs w:val="22"/>
          <w:u w:val="single"/>
          <w:lang w:val="pt-BR"/>
        </w:rPr>
        <w:t>Tributos</w:t>
      </w:r>
      <w:r w:rsidRPr="00DC7597">
        <w:rPr>
          <w:rFonts w:asciiTheme="minorHAnsi" w:hAnsiTheme="minorHAnsi" w:cstheme="minorHAnsi"/>
          <w:sz w:val="22"/>
          <w:szCs w:val="22"/>
          <w:lang w:val="pt-BR"/>
        </w:rPr>
        <w:t xml:space="preserve">: As Despesas, sejam pagas diretamente pela </w:t>
      </w:r>
      <w:r w:rsidR="00025A25" w:rsidRPr="00DC7597">
        <w:rPr>
          <w:rFonts w:asciiTheme="minorHAnsi" w:hAnsiTheme="minorHAnsi" w:cstheme="minorHAnsi"/>
          <w:sz w:val="22"/>
          <w:szCs w:val="22"/>
          <w:lang w:val="pt-BR"/>
        </w:rPr>
        <w:t>Companhia</w:t>
      </w:r>
      <w:r w:rsidR="004269EB"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ou por esta reembolsadas à </w:t>
      </w:r>
      <w:r w:rsidR="004269EB" w:rsidRPr="00DC7597">
        <w:rPr>
          <w:rFonts w:asciiTheme="minorHAnsi" w:hAnsiTheme="minorHAnsi" w:cstheme="minorHAnsi"/>
          <w:sz w:val="22"/>
          <w:szCs w:val="22"/>
          <w:lang w:val="pt-BR"/>
        </w:rPr>
        <w:t>Securitizadora</w:t>
      </w:r>
      <w:r w:rsidRPr="00DC7597">
        <w:rPr>
          <w:rFonts w:asciiTheme="minorHAnsi" w:hAnsiTheme="minorHAnsi" w:cstheme="minorHAnsi"/>
          <w:sz w:val="22"/>
          <w:szCs w:val="22"/>
          <w:lang w:val="pt-BR"/>
        </w:rPr>
        <w:t xml:space="preserve">, nos termos </w:t>
      </w:r>
      <w:r w:rsidR="004269EB" w:rsidRPr="00DC7597">
        <w:rPr>
          <w:rFonts w:asciiTheme="minorHAnsi" w:hAnsiTheme="minorHAnsi" w:cstheme="minorHAnsi"/>
          <w:sz w:val="22"/>
          <w:szCs w:val="22"/>
          <w:lang w:val="pt-BR"/>
        </w:rPr>
        <w:t>desta Escritura de Emissão</w:t>
      </w:r>
      <w:r w:rsidRPr="00DC7597">
        <w:rPr>
          <w:rFonts w:asciiTheme="minorHAnsi" w:hAnsiTheme="minorHAnsi" w:cstheme="minorHAnsi"/>
          <w:sz w:val="22"/>
          <w:szCs w:val="22"/>
          <w:lang w:val="pt-BR"/>
        </w:rPr>
        <w:t xml:space="preserve">, deverão incluir ISS (Imposto Sobre Serviços de Qualquer Natureza), PIS (Contribuição ao Programa de Integração </w:t>
      </w:r>
      <w:r w:rsidRPr="00DC7597">
        <w:rPr>
          <w:rFonts w:asciiTheme="minorHAnsi" w:hAnsiTheme="minorHAnsi" w:cstheme="minorHAnsi"/>
          <w:sz w:val="22"/>
          <w:szCs w:val="22"/>
          <w:lang w:val="pt-BR"/>
        </w:rPr>
        <w:lastRenderedPageBreak/>
        <w:t>Social), CSLL (Contribuição Social sobre o Lucro Líquido), COFINS (Contribuição para o Financiamento da Seguridade Social), IRRF (Imposto de Renda Retido na Fonte) e quaisquer outros tributos que, nos termos da legislação tributária vigente, venham a incidir sobre tais Despesas nas alíquotas vigentes na data de cada pagamento.</w:t>
      </w:r>
      <w:bookmarkEnd w:id="149"/>
      <w:r w:rsidR="0044008A" w:rsidRPr="00DC7597">
        <w:rPr>
          <w:rFonts w:asciiTheme="minorHAnsi" w:hAnsiTheme="minorHAnsi" w:cstheme="minorHAnsi"/>
          <w:sz w:val="22"/>
          <w:szCs w:val="22"/>
          <w:lang w:val="pt-BR"/>
        </w:rPr>
        <w:t xml:space="preserve"> </w:t>
      </w:r>
    </w:p>
    <w:p w14:paraId="7B3FFB6A" w14:textId="77777777" w:rsidR="008F280D" w:rsidRPr="00DC7597" w:rsidRDefault="008F280D" w:rsidP="00DC7597">
      <w:pPr>
        <w:tabs>
          <w:tab w:val="left" w:pos="1134"/>
        </w:tabs>
        <w:spacing w:line="320" w:lineRule="exact"/>
        <w:contextualSpacing/>
        <w:jc w:val="both"/>
        <w:rPr>
          <w:rFonts w:asciiTheme="minorHAnsi" w:hAnsiTheme="minorHAnsi" w:cstheme="minorHAnsi"/>
          <w:sz w:val="22"/>
          <w:szCs w:val="22"/>
        </w:rPr>
      </w:pPr>
    </w:p>
    <w:p w14:paraId="609CFB61" w14:textId="45A13E74" w:rsidR="008F280D" w:rsidRPr="00DC7597" w:rsidRDefault="008F280D" w:rsidP="00DC7597">
      <w:pPr>
        <w:pStyle w:val="PargrafodaLista"/>
        <w:numPr>
          <w:ilvl w:val="2"/>
          <w:numId w:val="7"/>
        </w:numPr>
        <w:tabs>
          <w:tab w:val="left" w:pos="1134"/>
        </w:tabs>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Ocorrendo impontualidade no </w:t>
      </w:r>
      <w:r w:rsidRPr="004B11E9">
        <w:rPr>
          <w:rFonts w:asciiTheme="minorHAnsi" w:hAnsiTheme="minorHAnsi" w:cstheme="minorHAnsi"/>
          <w:sz w:val="22"/>
          <w:szCs w:val="22"/>
          <w:lang w:val="pt-BR"/>
        </w:rPr>
        <w:t>pagamento da Taxa de Administração</w:t>
      </w:r>
      <w:r w:rsidR="00994324">
        <w:rPr>
          <w:rFonts w:asciiTheme="minorHAnsi" w:hAnsiTheme="minorHAnsi" w:cstheme="minorHAnsi"/>
          <w:sz w:val="22"/>
          <w:szCs w:val="22"/>
          <w:lang w:val="pt-BR"/>
        </w:rPr>
        <w:t xml:space="preserve"> e/ou das demais despesas aqui previstas</w:t>
      </w:r>
      <w:r w:rsidRPr="004B11E9">
        <w:rPr>
          <w:rFonts w:asciiTheme="minorHAnsi" w:hAnsiTheme="minorHAnsi" w:cstheme="minorHAnsi"/>
          <w:sz w:val="22"/>
          <w:szCs w:val="22"/>
          <w:lang w:val="pt-BR"/>
        </w:rPr>
        <w:t>, será devido desde a data da inadimplência</w:t>
      </w:r>
      <w:r w:rsidRPr="00DC7597">
        <w:rPr>
          <w:rFonts w:asciiTheme="minorHAnsi" w:hAnsiTheme="minorHAnsi" w:cstheme="minorHAnsi"/>
          <w:sz w:val="22"/>
          <w:szCs w:val="22"/>
          <w:lang w:val="pt-BR"/>
        </w:rPr>
        <w:t xml:space="preserve"> até a data do efetivo pagamento, independentemente de aviso, notificação ou interpelação judicial ou extrajudicial (i) multa convencional, irredutível e não compensatória, de 2% (dois por cento), sobre o valor em atraso; e (ii) juros moratórios à razão de 1% (um por cento) ao mês, sobre o valor em atraso.</w:t>
      </w:r>
    </w:p>
    <w:p w14:paraId="0164AB68" w14:textId="77777777" w:rsidR="00214102" w:rsidRPr="00DC7597" w:rsidRDefault="00214102" w:rsidP="00DC7597">
      <w:pPr>
        <w:pStyle w:val="sub"/>
        <w:widowControl/>
        <w:tabs>
          <w:tab w:val="clear" w:pos="0"/>
          <w:tab w:val="clear" w:pos="1440"/>
          <w:tab w:val="clear" w:pos="2880"/>
          <w:tab w:val="clear" w:pos="4320"/>
        </w:tabs>
        <w:spacing w:before="0" w:after="0" w:line="320" w:lineRule="exact"/>
        <w:contextualSpacing/>
        <w:rPr>
          <w:rFonts w:asciiTheme="minorHAnsi" w:hAnsiTheme="minorHAnsi" w:cstheme="minorHAnsi"/>
        </w:rPr>
      </w:pPr>
    </w:p>
    <w:p w14:paraId="0E106F3B" w14:textId="77777777" w:rsidR="00704452" w:rsidRPr="00DC7597" w:rsidRDefault="00704452" w:rsidP="00DC7597">
      <w:pPr>
        <w:pStyle w:val="PargrafodaLista"/>
        <w:numPr>
          <w:ilvl w:val="1"/>
          <w:numId w:val="7"/>
        </w:numPr>
        <w:spacing w:line="320" w:lineRule="exact"/>
        <w:ind w:left="0" w:firstLine="0"/>
        <w:contextualSpacing/>
        <w:jc w:val="both"/>
        <w:rPr>
          <w:rFonts w:asciiTheme="minorHAnsi" w:hAnsiTheme="minorHAnsi" w:cstheme="minorHAnsi"/>
          <w:b/>
          <w:sz w:val="22"/>
          <w:szCs w:val="22"/>
          <w:lang w:val="pt-BR"/>
        </w:rPr>
      </w:pPr>
      <w:bookmarkStart w:id="150" w:name="_DV_M224"/>
      <w:bookmarkStart w:id="151" w:name="_DV_M225"/>
      <w:bookmarkStart w:id="152" w:name="_DV_M226"/>
      <w:bookmarkEnd w:id="150"/>
      <w:bookmarkEnd w:id="151"/>
      <w:bookmarkEnd w:id="152"/>
      <w:r w:rsidRPr="00DC7597">
        <w:rPr>
          <w:rFonts w:asciiTheme="minorHAnsi" w:hAnsiTheme="minorHAnsi" w:cstheme="minorHAnsi"/>
          <w:b/>
          <w:sz w:val="22"/>
          <w:szCs w:val="22"/>
          <w:lang w:val="pt-BR"/>
        </w:rPr>
        <w:t>Repactuação</w:t>
      </w:r>
    </w:p>
    <w:p w14:paraId="2787D1A0"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2081A608" w14:textId="77777777" w:rsidR="00704452" w:rsidRPr="00DC7597" w:rsidRDefault="00704452"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bookmarkStart w:id="153" w:name="_DV_M227"/>
      <w:bookmarkEnd w:id="153"/>
      <w:r w:rsidRPr="00DC7597">
        <w:rPr>
          <w:rFonts w:asciiTheme="minorHAnsi" w:hAnsiTheme="minorHAnsi" w:cstheme="minorHAnsi"/>
          <w:sz w:val="22"/>
          <w:szCs w:val="22"/>
          <w:lang w:val="pt-BR"/>
        </w:rPr>
        <w:t>Não haverá repactuação programada das Debêntures.</w:t>
      </w:r>
    </w:p>
    <w:p w14:paraId="28CB33E6"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1692B61E" w14:textId="77777777" w:rsidR="00704452" w:rsidRPr="00DC7597" w:rsidRDefault="00704452" w:rsidP="00DC7597">
      <w:pPr>
        <w:pStyle w:val="PargrafodaLista"/>
        <w:numPr>
          <w:ilvl w:val="1"/>
          <w:numId w:val="7"/>
        </w:numPr>
        <w:spacing w:line="320" w:lineRule="exact"/>
        <w:ind w:left="0" w:firstLine="0"/>
        <w:contextualSpacing/>
        <w:jc w:val="both"/>
        <w:rPr>
          <w:rFonts w:asciiTheme="minorHAnsi" w:hAnsiTheme="minorHAnsi" w:cstheme="minorHAnsi"/>
          <w:b/>
          <w:sz w:val="22"/>
          <w:szCs w:val="22"/>
          <w:lang w:val="pt-BR"/>
        </w:rPr>
      </w:pPr>
      <w:bookmarkStart w:id="154" w:name="_DV_M228"/>
      <w:bookmarkEnd w:id="154"/>
      <w:r w:rsidRPr="00DC7597">
        <w:rPr>
          <w:rFonts w:asciiTheme="minorHAnsi" w:hAnsiTheme="minorHAnsi" w:cstheme="minorHAnsi"/>
          <w:b/>
          <w:sz w:val="22"/>
          <w:szCs w:val="22"/>
          <w:lang w:val="pt-BR"/>
        </w:rPr>
        <w:t>Publicidade</w:t>
      </w:r>
    </w:p>
    <w:p w14:paraId="15615788" w14:textId="77777777" w:rsidR="00704452" w:rsidRPr="00DC7597" w:rsidRDefault="00704452" w:rsidP="00DC7597">
      <w:pPr>
        <w:pStyle w:val="Corpodetexto3"/>
        <w:spacing w:line="320" w:lineRule="exact"/>
        <w:contextualSpacing/>
        <w:rPr>
          <w:rFonts w:asciiTheme="minorHAnsi" w:hAnsiTheme="minorHAnsi" w:cstheme="minorHAnsi"/>
          <w:sz w:val="22"/>
          <w:szCs w:val="22"/>
        </w:rPr>
      </w:pPr>
    </w:p>
    <w:p w14:paraId="5267C832" w14:textId="77777777" w:rsidR="00704452" w:rsidRPr="00DC7597" w:rsidRDefault="00704452" w:rsidP="00DC7597">
      <w:pPr>
        <w:pStyle w:val="Corpodetexto3"/>
        <w:numPr>
          <w:ilvl w:val="2"/>
          <w:numId w:val="7"/>
        </w:numPr>
        <w:spacing w:line="320" w:lineRule="exact"/>
        <w:ind w:left="0" w:firstLine="0"/>
        <w:contextualSpacing/>
        <w:rPr>
          <w:rFonts w:asciiTheme="minorHAnsi" w:hAnsiTheme="minorHAnsi" w:cstheme="minorHAnsi"/>
          <w:sz w:val="22"/>
          <w:szCs w:val="22"/>
        </w:rPr>
      </w:pPr>
      <w:bookmarkStart w:id="155" w:name="_DV_M229"/>
      <w:bookmarkEnd w:id="155"/>
      <w:r w:rsidRPr="00DC7597">
        <w:rPr>
          <w:rFonts w:asciiTheme="minorHAnsi" w:hAnsiTheme="minorHAnsi" w:cstheme="minorHAnsi"/>
          <w:sz w:val="22"/>
          <w:szCs w:val="22"/>
        </w:rPr>
        <w:t xml:space="preserve">Todos os atos, anúncios, avisos e decisões decorrentes desta Emissão que, de qualquer forma, vierem a envolver interesses da Debenturista, deverão ser obrigatoriamente publicados conforme venha a ser exigido nos termos da legislação aplicável, à época do acontecimento de tais eventos. </w:t>
      </w:r>
    </w:p>
    <w:p w14:paraId="727808CE"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01F6B8E2" w14:textId="77777777" w:rsidR="00704452" w:rsidRPr="00DC7597" w:rsidRDefault="00704452" w:rsidP="00DC7597">
      <w:pPr>
        <w:pStyle w:val="PargrafodaLista"/>
        <w:numPr>
          <w:ilvl w:val="1"/>
          <w:numId w:val="7"/>
        </w:numPr>
        <w:spacing w:line="320" w:lineRule="exact"/>
        <w:ind w:left="0" w:firstLine="0"/>
        <w:contextualSpacing/>
        <w:jc w:val="both"/>
        <w:rPr>
          <w:rFonts w:asciiTheme="minorHAnsi" w:hAnsiTheme="minorHAnsi" w:cstheme="minorHAnsi"/>
          <w:b/>
          <w:sz w:val="22"/>
          <w:szCs w:val="22"/>
          <w:lang w:val="pt-BR"/>
        </w:rPr>
      </w:pPr>
      <w:bookmarkStart w:id="156" w:name="_DV_M231"/>
      <w:bookmarkEnd w:id="156"/>
      <w:r w:rsidRPr="00DC7597">
        <w:rPr>
          <w:rFonts w:asciiTheme="minorHAnsi" w:hAnsiTheme="minorHAnsi" w:cstheme="minorHAnsi"/>
          <w:b/>
          <w:sz w:val="22"/>
          <w:szCs w:val="22"/>
          <w:lang w:val="pt-BR"/>
        </w:rPr>
        <w:t>Comprovação de Titularidade das Debêntures</w:t>
      </w:r>
    </w:p>
    <w:p w14:paraId="711F54E5" w14:textId="77777777" w:rsidR="00704452" w:rsidRPr="00DC7597" w:rsidRDefault="00704452" w:rsidP="00DC7597">
      <w:pPr>
        <w:pStyle w:val="sub"/>
        <w:widowControl/>
        <w:tabs>
          <w:tab w:val="clear" w:pos="0"/>
          <w:tab w:val="clear" w:pos="1440"/>
          <w:tab w:val="clear" w:pos="2880"/>
          <w:tab w:val="clear" w:pos="4320"/>
        </w:tabs>
        <w:spacing w:before="0" w:after="0" w:line="320" w:lineRule="exact"/>
        <w:contextualSpacing/>
        <w:rPr>
          <w:rFonts w:asciiTheme="minorHAnsi" w:hAnsiTheme="minorHAnsi" w:cstheme="minorHAnsi"/>
        </w:rPr>
      </w:pPr>
    </w:p>
    <w:p w14:paraId="5A08C822" w14:textId="5792A5BE" w:rsidR="00704452" w:rsidRPr="00DC7597" w:rsidRDefault="00704452"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bookmarkStart w:id="157" w:name="_DV_M232"/>
      <w:bookmarkEnd w:id="157"/>
      <w:r w:rsidRPr="00DC7597">
        <w:rPr>
          <w:rFonts w:asciiTheme="minorHAnsi" w:hAnsiTheme="minorHAnsi" w:cstheme="minorHAnsi"/>
          <w:sz w:val="22"/>
          <w:szCs w:val="22"/>
          <w:lang w:val="pt-BR"/>
        </w:rPr>
        <w:t xml:space="preserve">Para todos os fins de direito, a titularidade das Debêntures será comprovada </w:t>
      </w:r>
      <w:r w:rsidR="00E44369" w:rsidRPr="00DC7597">
        <w:rPr>
          <w:rFonts w:asciiTheme="minorHAnsi" w:hAnsiTheme="minorHAnsi" w:cstheme="minorHAnsi"/>
          <w:sz w:val="22"/>
          <w:szCs w:val="22"/>
          <w:lang w:val="pt-BR"/>
        </w:rPr>
        <w:t>por documento emitido pelo Escriturador comprovando a titularidade das Debêntures pela Securitizadora</w:t>
      </w:r>
      <w:r w:rsidRPr="00DC7597">
        <w:rPr>
          <w:rFonts w:asciiTheme="minorHAnsi" w:hAnsiTheme="minorHAnsi" w:cstheme="minorHAnsi"/>
          <w:sz w:val="22"/>
          <w:szCs w:val="22"/>
          <w:lang w:val="pt-BR"/>
        </w:rPr>
        <w:t>.</w:t>
      </w:r>
      <w:r w:rsidR="00716B4D">
        <w:rPr>
          <w:rFonts w:asciiTheme="minorHAnsi" w:hAnsiTheme="minorHAnsi" w:cstheme="minorHAnsi"/>
          <w:sz w:val="22"/>
          <w:szCs w:val="22"/>
          <w:lang w:val="pt-BR"/>
        </w:rPr>
        <w:t xml:space="preserve">  </w:t>
      </w:r>
    </w:p>
    <w:p w14:paraId="1DF2A356" w14:textId="77777777" w:rsidR="001072A2" w:rsidRPr="00DC7597" w:rsidRDefault="001072A2" w:rsidP="00DC7597">
      <w:pPr>
        <w:pStyle w:val="PargrafodaLista"/>
        <w:spacing w:line="320" w:lineRule="exact"/>
        <w:ind w:left="0"/>
        <w:contextualSpacing/>
        <w:jc w:val="both"/>
        <w:rPr>
          <w:rFonts w:asciiTheme="minorHAnsi" w:hAnsiTheme="minorHAnsi" w:cstheme="minorHAnsi"/>
          <w:color w:val="000000" w:themeColor="text1"/>
          <w:sz w:val="22"/>
          <w:szCs w:val="22"/>
          <w:lang w:val="pt-BR"/>
        </w:rPr>
      </w:pPr>
    </w:p>
    <w:p w14:paraId="0070CBB3" w14:textId="77777777" w:rsidR="001072A2" w:rsidRPr="00CB68DC" w:rsidRDefault="001072A2" w:rsidP="00DC7597">
      <w:pPr>
        <w:pStyle w:val="PargrafodaLista"/>
        <w:numPr>
          <w:ilvl w:val="2"/>
          <w:numId w:val="7"/>
        </w:numPr>
        <w:spacing w:line="320" w:lineRule="exact"/>
        <w:ind w:left="0" w:firstLine="0"/>
        <w:contextualSpacing/>
        <w:jc w:val="both"/>
        <w:rPr>
          <w:rFonts w:asciiTheme="minorHAnsi" w:hAnsiTheme="minorHAnsi" w:cstheme="minorHAnsi"/>
          <w:color w:val="000000" w:themeColor="text1"/>
          <w:sz w:val="22"/>
          <w:szCs w:val="22"/>
          <w:lang w:val="pt-BR"/>
        </w:rPr>
      </w:pPr>
      <w:r w:rsidRPr="00CB68DC">
        <w:rPr>
          <w:rFonts w:asciiTheme="minorHAnsi" w:hAnsiTheme="minorHAnsi" w:cstheme="minorHAnsi"/>
          <w:color w:val="000000" w:themeColor="text1"/>
          <w:sz w:val="22"/>
          <w:szCs w:val="22"/>
          <w:lang w:val="pt-BR"/>
        </w:rPr>
        <w:t xml:space="preserve">A Companhia se obriga a providenciar e enviar à Securitizadora e ao Agente Fiduciário dos CRI, em até </w:t>
      </w:r>
      <w:r w:rsidR="00C51CF0" w:rsidRPr="00CB68DC">
        <w:rPr>
          <w:rFonts w:asciiTheme="minorHAnsi" w:hAnsiTheme="minorHAnsi" w:cstheme="minorHAnsi"/>
          <w:color w:val="000000" w:themeColor="text1"/>
          <w:sz w:val="22"/>
          <w:szCs w:val="22"/>
          <w:lang w:val="pt-BR"/>
        </w:rPr>
        <w:t>05 (dias)</w:t>
      </w:r>
      <w:r w:rsidRPr="00CB68DC">
        <w:rPr>
          <w:rFonts w:asciiTheme="minorHAnsi" w:hAnsiTheme="minorHAnsi" w:cstheme="minorHAnsi"/>
          <w:color w:val="000000" w:themeColor="text1"/>
          <w:sz w:val="22"/>
          <w:szCs w:val="22"/>
          <w:lang w:val="pt-BR"/>
        </w:rPr>
        <w:t xml:space="preserve"> </w:t>
      </w:r>
      <w:r w:rsidR="006506C8" w:rsidRPr="00CB68DC">
        <w:rPr>
          <w:rFonts w:asciiTheme="minorHAnsi" w:hAnsiTheme="minorHAnsi" w:cstheme="minorHAnsi"/>
          <w:color w:val="000000" w:themeColor="text1"/>
          <w:sz w:val="22"/>
          <w:szCs w:val="22"/>
          <w:lang w:val="pt-BR"/>
        </w:rPr>
        <w:t>D</w:t>
      </w:r>
      <w:r w:rsidRPr="00CB68DC">
        <w:rPr>
          <w:rFonts w:asciiTheme="minorHAnsi" w:hAnsiTheme="minorHAnsi" w:cstheme="minorHAnsi"/>
          <w:color w:val="000000" w:themeColor="text1"/>
          <w:sz w:val="22"/>
          <w:szCs w:val="22"/>
          <w:lang w:val="pt-BR"/>
        </w:rPr>
        <w:t xml:space="preserve">ias </w:t>
      </w:r>
      <w:r w:rsidR="006506C8" w:rsidRPr="00CB68DC">
        <w:rPr>
          <w:rFonts w:asciiTheme="minorHAnsi" w:hAnsiTheme="minorHAnsi" w:cstheme="minorHAnsi"/>
          <w:color w:val="000000" w:themeColor="text1"/>
          <w:sz w:val="22"/>
          <w:szCs w:val="22"/>
          <w:lang w:val="pt-BR"/>
        </w:rPr>
        <w:t>Ú</w:t>
      </w:r>
      <w:r w:rsidRPr="00CB68DC">
        <w:rPr>
          <w:rFonts w:asciiTheme="minorHAnsi" w:hAnsiTheme="minorHAnsi" w:cstheme="minorHAnsi"/>
          <w:color w:val="000000" w:themeColor="text1"/>
          <w:sz w:val="22"/>
          <w:szCs w:val="22"/>
          <w:lang w:val="pt-BR"/>
        </w:rPr>
        <w:t xml:space="preserve">teis contados da Data de Emissão das Debêntures, </w:t>
      </w:r>
      <w:r w:rsidR="00E44369" w:rsidRPr="00CB68DC">
        <w:rPr>
          <w:rFonts w:asciiTheme="minorHAnsi" w:hAnsiTheme="minorHAnsi" w:cstheme="minorHAnsi"/>
          <w:color w:val="000000" w:themeColor="text1"/>
          <w:sz w:val="22"/>
          <w:szCs w:val="22"/>
          <w:lang w:val="pt-BR"/>
        </w:rPr>
        <w:t xml:space="preserve">comprovante da escrituração das Debêntures junto </w:t>
      </w:r>
      <w:r w:rsidR="002F2ACE" w:rsidRPr="00CB68DC">
        <w:rPr>
          <w:rFonts w:asciiTheme="minorHAnsi" w:hAnsiTheme="minorHAnsi" w:cstheme="minorHAnsi"/>
          <w:color w:val="000000" w:themeColor="text1"/>
          <w:sz w:val="22"/>
          <w:szCs w:val="22"/>
          <w:lang w:val="pt-BR"/>
        </w:rPr>
        <w:t xml:space="preserve">à </w:t>
      </w:r>
      <w:r w:rsidR="002F2ACE" w:rsidRPr="007C347F">
        <w:rPr>
          <w:rFonts w:asciiTheme="minorHAnsi" w:hAnsiTheme="minorHAnsi" w:cstheme="minorHAnsi"/>
          <w:color w:val="000000" w:themeColor="text1"/>
          <w:sz w:val="22"/>
          <w:szCs w:val="22"/>
          <w:lang w:val="pt-BR"/>
        </w:rPr>
        <w:t>[identificar escriturador, se for o caso]</w:t>
      </w:r>
      <w:r w:rsidR="002F2ACE" w:rsidRPr="00CB68DC">
        <w:rPr>
          <w:rFonts w:asciiTheme="minorHAnsi" w:hAnsiTheme="minorHAnsi" w:cstheme="minorHAnsi"/>
          <w:color w:val="000000" w:themeColor="text1"/>
          <w:sz w:val="22"/>
          <w:szCs w:val="22"/>
          <w:lang w:val="pt-BR"/>
        </w:rPr>
        <w:t xml:space="preserve"> </w:t>
      </w:r>
      <w:r w:rsidR="00E44369" w:rsidRPr="00CB68DC">
        <w:rPr>
          <w:rFonts w:asciiTheme="minorHAnsi" w:hAnsiTheme="minorHAnsi" w:cstheme="minorHAnsi"/>
          <w:color w:val="000000" w:themeColor="text1"/>
          <w:sz w:val="22"/>
          <w:szCs w:val="22"/>
          <w:lang w:val="pt-BR"/>
        </w:rPr>
        <w:t xml:space="preserve">(“Escriturador”), com a indicação da </w:t>
      </w:r>
      <w:r w:rsidR="005C0EBD" w:rsidRPr="00CB68DC">
        <w:rPr>
          <w:rFonts w:asciiTheme="minorHAnsi" w:hAnsiTheme="minorHAnsi" w:cstheme="minorHAnsi"/>
          <w:sz w:val="22"/>
          <w:szCs w:val="22"/>
          <w:lang w:val="pt-BR"/>
        </w:rPr>
        <w:t>Securitizadora como titular da totalidade das Debêntures</w:t>
      </w:r>
      <w:r w:rsidRPr="00CB68DC">
        <w:rPr>
          <w:rFonts w:asciiTheme="minorHAnsi" w:hAnsiTheme="minorHAnsi" w:cstheme="minorHAnsi"/>
          <w:color w:val="000000" w:themeColor="text1"/>
          <w:sz w:val="22"/>
          <w:szCs w:val="22"/>
          <w:lang w:val="pt-BR"/>
        </w:rPr>
        <w:t>.</w:t>
      </w:r>
    </w:p>
    <w:p w14:paraId="02434103" w14:textId="77777777" w:rsidR="001072A2" w:rsidRPr="00DC7597" w:rsidRDefault="001072A2" w:rsidP="00DC7597">
      <w:pPr>
        <w:pStyle w:val="PargrafodaLista"/>
        <w:spacing w:line="320" w:lineRule="exact"/>
        <w:ind w:left="0"/>
        <w:contextualSpacing/>
        <w:jc w:val="both"/>
        <w:rPr>
          <w:rFonts w:asciiTheme="minorHAnsi" w:hAnsiTheme="minorHAnsi" w:cstheme="minorHAnsi"/>
          <w:color w:val="000000" w:themeColor="text1"/>
          <w:sz w:val="22"/>
          <w:szCs w:val="22"/>
        </w:rPr>
      </w:pPr>
    </w:p>
    <w:p w14:paraId="6921BF4B" w14:textId="77777777" w:rsidR="001072A2" w:rsidRPr="00DC7597" w:rsidRDefault="001072A2" w:rsidP="00DC7597">
      <w:pPr>
        <w:pStyle w:val="PargrafodaLista"/>
        <w:numPr>
          <w:ilvl w:val="2"/>
          <w:numId w:val="7"/>
        </w:numPr>
        <w:spacing w:line="320" w:lineRule="exact"/>
        <w:ind w:left="0" w:firstLine="0"/>
        <w:contextualSpacing/>
        <w:jc w:val="both"/>
        <w:rPr>
          <w:rFonts w:asciiTheme="minorHAnsi" w:hAnsiTheme="minorHAnsi" w:cstheme="minorHAnsi"/>
          <w:color w:val="000000" w:themeColor="text1"/>
          <w:sz w:val="22"/>
          <w:szCs w:val="22"/>
          <w:lang w:val="pt-BR"/>
        </w:rPr>
      </w:pPr>
      <w:r w:rsidRPr="00DC7597">
        <w:rPr>
          <w:rFonts w:asciiTheme="minorHAnsi" w:hAnsiTheme="minorHAnsi" w:cstheme="minorHAnsi"/>
          <w:color w:val="000000" w:themeColor="text1"/>
          <w:sz w:val="22"/>
          <w:szCs w:val="22"/>
          <w:lang w:val="pt-BR"/>
        </w:rPr>
        <w:t>Para todos os fins legais, as Debêntures serão adquirida</w:t>
      </w:r>
      <w:r w:rsidR="006506C8" w:rsidRPr="00DC7597">
        <w:rPr>
          <w:rFonts w:asciiTheme="minorHAnsi" w:hAnsiTheme="minorHAnsi" w:cstheme="minorHAnsi"/>
          <w:color w:val="000000" w:themeColor="text1"/>
          <w:sz w:val="22"/>
          <w:szCs w:val="22"/>
          <w:lang w:val="pt-BR"/>
        </w:rPr>
        <w:t>s</w:t>
      </w:r>
      <w:r w:rsidRPr="00DC7597">
        <w:rPr>
          <w:rFonts w:asciiTheme="minorHAnsi" w:hAnsiTheme="minorHAnsi" w:cstheme="minorHAnsi"/>
          <w:color w:val="000000" w:themeColor="text1"/>
          <w:sz w:val="22"/>
          <w:szCs w:val="22"/>
          <w:lang w:val="pt-BR"/>
        </w:rPr>
        <w:t xml:space="preserve"> mediante a assinatura de </w:t>
      </w:r>
      <w:r w:rsidR="002F2ACE">
        <w:rPr>
          <w:rFonts w:asciiTheme="minorHAnsi" w:hAnsiTheme="minorHAnsi" w:cstheme="minorHAnsi"/>
          <w:color w:val="000000" w:themeColor="text1"/>
          <w:sz w:val="22"/>
          <w:szCs w:val="22"/>
          <w:lang w:val="pt-BR"/>
        </w:rPr>
        <w:t>B</w:t>
      </w:r>
      <w:r w:rsidRPr="00DC7597">
        <w:rPr>
          <w:rFonts w:asciiTheme="minorHAnsi" w:hAnsiTheme="minorHAnsi" w:cstheme="minorHAnsi"/>
          <w:color w:val="000000" w:themeColor="text1"/>
          <w:sz w:val="22"/>
          <w:szCs w:val="22"/>
          <w:lang w:val="pt-BR"/>
        </w:rPr>
        <w:t xml:space="preserve">oletim de </w:t>
      </w:r>
      <w:r w:rsidR="002F2ACE">
        <w:rPr>
          <w:rFonts w:asciiTheme="minorHAnsi" w:hAnsiTheme="minorHAnsi" w:cstheme="minorHAnsi"/>
          <w:color w:val="000000" w:themeColor="text1"/>
          <w:sz w:val="22"/>
          <w:szCs w:val="22"/>
          <w:lang w:val="pt-BR"/>
        </w:rPr>
        <w:t>S</w:t>
      </w:r>
      <w:r w:rsidRPr="00DC7597">
        <w:rPr>
          <w:rFonts w:asciiTheme="minorHAnsi" w:hAnsiTheme="minorHAnsi" w:cstheme="minorHAnsi"/>
          <w:color w:val="000000" w:themeColor="text1"/>
          <w:sz w:val="22"/>
          <w:szCs w:val="22"/>
          <w:lang w:val="pt-BR"/>
        </w:rPr>
        <w:t xml:space="preserve">ubscrição. </w:t>
      </w:r>
    </w:p>
    <w:p w14:paraId="4EB49638" w14:textId="77777777" w:rsidR="001072A2" w:rsidRPr="00DC7597" w:rsidRDefault="001072A2" w:rsidP="00DC7597">
      <w:pPr>
        <w:pStyle w:val="PargrafodaLista"/>
        <w:spacing w:line="320" w:lineRule="exact"/>
        <w:ind w:left="0"/>
        <w:contextualSpacing/>
        <w:jc w:val="both"/>
        <w:rPr>
          <w:rFonts w:asciiTheme="minorHAnsi" w:hAnsiTheme="minorHAnsi" w:cstheme="minorHAnsi"/>
          <w:color w:val="000000" w:themeColor="text1"/>
          <w:sz w:val="22"/>
          <w:szCs w:val="22"/>
          <w:lang w:val="pt-BR"/>
        </w:rPr>
      </w:pPr>
    </w:p>
    <w:p w14:paraId="00F3B824" w14:textId="77777777" w:rsidR="001072A2" w:rsidRPr="00CB68DC" w:rsidRDefault="00E44369" w:rsidP="00DC7597">
      <w:pPr>
        <w:pStyle w:val="PargrafodaLista"/>
        <w:numPr>
          <w:ilvl w:val="2"/>
          <w:numId w:val="7"/>
        </w:numPr>
        <w:spacing w:line="320" w:lineRule="exact"/>
        <w:ind w:left="0" w:firstLine="0"/>
        <w:contextualSpacing/>
        <w:jc w:val="both"/>
        <w:rPr>
          <w:rFonts w:asciiTheme="minorHAnsi" w:hAnsiTheme="minorHAnsi" w:cstheme="minorHAnsi"/>
          <w:color w:val="000000" w:themeColor="text1"/>
          <w:sz w:val="22"/>
          <w:szCs w:val="22"/>
          <w:lang w:val="pt-BR"/>
        </w:rPr>
      </w:pPr>
      <w:r w:rsidRPr="00CB68DC">
        <w:rPr>
          <w:rFonts w:asciiTheme="minorHAnsi" w:hAnsiTheme="minorHAnsi" w:cstheme="minorHAnsi"/>
          <w:color w:val="000000" w:themeColor="text1"/>
          <w:sz w:val="22"/>
          <w:szCs w:val="22"/>
          <w:lang w:val="pt-BR"/>
        </w:rPr>
        <w:t xml:space="preserve">As Debêntures serão mantidas escrituradas junto ao </w:t>
      </w:r>
      <w:r w:rsidRPr="007C347F">
        <w:rPr>
          <w:rFonts w:asciiTheme="minorHAnsi" w:hAnsiTheme="minorHAnsi" w:cstheme="minorHAnsi"/>
          <w:color w:val="000000" w:themeColor="text1"/>
          <w:sz w:val="22"/>
          <w:szCs w:val="22"/>
          <w:lang w:val="pt-BR"/>
        </w:rPr>
        <w:t>Escriturador</w:t>
      </w:r>
      <w:r w:rsidRPr="00CB68DC">
        <w:rPr>
          <w:rFonts w:asciiTheme="minorHAnsi" w:hAnsiTheme="minorHAnsi" w:cstheme="minorHAnsi"/>
          <w:color w:val="000000" w:themeColor="text1"/>
          <w:sz w:val="22"/>
          <w:szCs w:val="22"/>
          <w:lang w:val="pt-BR"/>
        </w:rPr>
        <w:t xml:space="preserve"> durante toda a sua vigência</w:t>
      </w:r>
      <w:r w:rsidR="001072A2" w:rsidRPr="00CB68DC">
        <w:rPr>
          <w:rFonts w:asciiTheme="minorHAnsi" w:hAnsiTheme="minorHAnsi" w:cstheme="minorHAnsi"/>
          <w:color w:val="000000" w:themeColor="text1"/>
          <w:sz w:val="22"/>
          <w:szCs w:val="22"/>
          <w:lang w:val="pt-BR"/>
        </w:rPr>
        <w:t>, com observância das normas legais e regulamentares pertinentes.</w:t>
      </w:r>
      <w:r w:rsidR="006C5D1E" w:rsidRPr="00CB68DC">
        <w:rPr>
          <w:rFonts w:asciiTheme="minorHAnsi" w:hAnsiTheme="minorHAnsi" w:cstheme="minorHAnsi"/>
          <w:color w:val="000000" w:themeColor="text1"/>
          <w:sz w:val="22"/>
          <w:szCs w:val="22"/>
          <w:lang w:val="pt-BR"/>
        </w:rPr>
        <w:t xml:space="preserve"> </w:t>
      </w:r>
    </w:p>
    <w:p w14:paraId="20EBEFBB"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1658AAAF" w14:textId="77777777" w:rsidR="00704452" w:rsidRPr="00DC7597" w:rsidRDefault="00704452" w:rsidP="00DC7597">
      <w:pPr>
        <w:pStyle w:val="PargrafodaLista"/>
        <w:numPr>
          <w:ilvl w:val="1"/>
          <w:numId w:val="7"/>
        </w:numPr>
        <w:spacing w:line="320" w:lineRule="exact"/>
        <w:ind w:left="0" w:firstLine="0"/>
        <w:contextualSpacing/>
        <w:jc w:val="both"/>
        <w:rPr>
          <w:rFonts w:asciiTheme="minorHAnsi" w:hAnsiTheme="minorHAnsi" w:cstheme="minorHAnsi"/>
          <w:b/>
          <w:sz w:val="22"/>
          <w:szCs w:val="22"/>
          <w:lang w:val="pt-BR"/>
        </w:rPr>
      </w:pPr>
      <w:bookmarkStart w:id="158" w:name="_DV_C278"/>
      <w:r w:rsidRPr="00DC7597">
        <w:rPr>
          <w:rStyle w:val="DeltaViewInsertion"/>
          <w:rFonts w:asciiTheme="minorHAnsi" w:hAnsiTheme="minorHAnsi" w:cstheme="minorHAnsi"/>
          <w:b/>
          <w:color w:val="auto"/>
          <w:sz w:val="22"/>
          <w:szCs w:val="22"/>
          <w:u w:val="none"/>
          <w:lang w:val="pt-BR"/>
        </w:rPr>
        <w:t>Liquidez e Estabilização</w:t>
      </w:r>
      <w:bookmarkEnd w:id="158"/>
    </w:p>
    <w:p w14:paraId="6298C112"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1933A84B" w14:textId="77777777" w:rsidR="00704452" w:rsidRPr="00DC7597" w:rsidRDefault="00704452" w:rsidP="00DC7597">
      <w:pPr>
        <w:pStyle w:val="Corpodetexto"/>
        <w:numPr>
          <w:ilvl w:val="2"/>
          <w:numId w:val="7"/>
        </w:numPr>
        <w:spacing w:line="320" w:lineRule="exact"/>
        <w:ind w:left="0" w:right="57" w:firstLine="0"/>
        <w:contextualSpacing/>
        <w:rPr>
          <w:rFonts w:asciiTheme="minorHAnsi" w:hAnsiTheme="minorHAnsi" w:cstheme="minorHAnsi"/>
        </w:rPr>
      </w:pPr>
      <w:bookmarkStart w:id="159" w:name="_DV_C279"/>
      <w:r w:rsidRPr="00DC7597">
        <w:rPr>
          <w:rStyle w:val="DeltaViewInsertion"/>
          <w:rFonts w:asciiTheme="minorHAnsi" w:hAnsiTheme="minorHAnsi" w:cstheme="minorHAnsi"/>
          <w:color w:val="auto"/>
          <w:u w:val="none"/>
        </w:rPr>
        <w:t>Não será constituído fundo de manutenção de liquidez ou firmado contrato de garantia de liquidez ou estabilização de preço para as Debêntures.</w:t>
      </w:r>
      <w:bookmarkEnd w:id="159"/>
    </w:p>
    <w:p w14:paraId="6DCC11D2"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48D4978E" w14:textId="77777777" w:rsidR="00704452" w:rsidRPr="00DC7597" w:rsidRDefault="00704452" w:rsidP="00DC7597">
      <w:pPr>
        <w:pStyle w:val="PargrafodaLista"/>
        <w:numPr>
          <w:ilvl w:val="1"/>
          <w:numId w:val="7"/>
        </w:numPr>
        <w:spacing w:line="320" w:lineRule="exact"/>
        <w:ind w:left="0" w:firstLine="0"/>
        <w:contextualSpacing/>
        <w:jc w:val="both"/>
        <w:rPr>
          <w:rFonts w:asciiTheme="minorHAnsi" w:hAnsiTheme="minorHAnsi" w:cstheme="minorHAnsi"/>
          <w:b/>
          <w:sz w:val="22"/>
          <w:szCs w:val="22"/>
          <w:lang w:val="pt-BR"/>
        </w:rPr>
      </w:pPr>
      <w:r w:rsidRPr="00DC7597">
        <w:rPr>
          <w:rFonts w:asciiTheme="minorHAnsi" w:hAnsiTheme="minorHAnsi" w:cstheme="minorHAnsi"/>
          <w:b/>
          <w:sz w:val="22"/>
          <w:szCs w:val="22"/>
          <w:lang w:val="pt-BR"/>
        </w:rPr>
        <w:t>Classificação de Risco</w:t>
      </w:r>
    </w:p>
    <w:p w14:paraId="1EC6FC94"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52D47303" w14:textId="77777777" w:rsidR="00704452" w:rsidRPr="00DC7597" w:rsidRDefault="00704452"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As Debêntures não serão objeto de classificação de risco (</w:t>
      </w:r>
      <w:r w:rsidRPr="00DC7597">
        <w:rPr>
          <w:rFonts w:asciiTheme="minorHAnsi" w:hAnsiTheme="minorHAnsi" w:cstheme="minorHAnsi"/>
          <w:i/>
          <w:sz w:val="22"/>
          <w:szCs w:val="22"/>
          <w:lang w:val="pt-BR"/>
        </w:rPr>
        <w:t>rating</w:t>
      </w:r>
      <w:r w:rsidRPr="00DC7597">
        <w:rPr>
          <w:rFonts w:asciiTheme="minorHAnsi" w:hAnsiTheme="minorHAnsi" w:cstheme="minorHAnsi"/>
          <w:sz w:val="22"/>
          <w:szCs w:val="22"/>
          <w:lang w:val="pt-BR"/>
        </w:rPr>
        <w:t>).</w:t>
      </w:r>
    </w:p>
    <w:p w14:paraId="3B4D0B3D"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15B4F223" w14:textId="77777777" w:rsidR="00AD0915" w:rsidRPr="00DC7597" w:rsidRDefault="00704452" w:rsidP="00DC7597">
      <w:pPr>
        <w:pStyle w:val="PargrafodaLista"/>
        <w:tabs>
          <w:tab w:val="left" w:pos="567"/>
        </w:tabs>
        <w:spacing w:line="320" w:lineRule="exact"/>
        <w:ind w:left="0"/>
        <w:contextualSpacing/>
        <w:jc w:val="both"/>
        <w:rPr>
          <w:rFonts w:asciiTheme="minorHAnsi" w:hAnsiTheme="minorHAnsi" w:cstheme="minorHAnsi"/>
          <w:b/>
          <w:sz w:val="22"/>
          <w:szCs w:val="22"/>
          <w:lang w:val="pt-BR"/>
        </w:rPr>
      </w:pPr>
      <w:bookmarkStart w:id="160" w:name="_DV_M233"/>
      <w:bookmarkStart w:id="161" w:name="_DV_M235"/>
      <w:bookmarkStart w:id="162" w:name="_DV_M236"/>
      <w:bookmarkStart w:id="163" w:name="_Toc499990365"/>
      <w:bookmarkEnd w:id="160"/>
      <w:bookmarkEnd w:id="161"/>
      <w:bookmarkEnd w:id="162"/>
      <w:r w:rsidRPr="00DC7597">
        <w:rPr>
          <w:rFonts w:asciiTheme="minorHAnsi" w:hAnsiTheme="minorHAnsi" w:cstheme="minorHAnsi"/>
          <w:b/>
          <w:sz w:val="22"/>
          <w:szCs w:val="22"/>
          <w:lang w:val="pt-BR"/>
        </w:rPr>
        <w:t xml:space="preserve">CLÁUSULA V </w:t>
      </w:r>
      <w:r w:rsidR="006C5D1E" w:rsidRPr="00DC7597">
        <w:rPr>
          <w:rFonts w:asciiTheme="minorHAnsi" w:hAnsiTheme="minorHAnsi" w:cstheme="minorHAnsi"/>
          <w:b/>
          <w:sz w:val="22"/>
          <w:szCs w:val="22"/>
          <w:lang w:val="pt-BR"/>
        </w:rPr>
        <w:t>–</w:t>
      </w:r>
      <w:r w:rsidRPr="00DC7597">
        <w:rPr>
          <w:rFonts w:asciiTheme="minorHAnsi" w:hAnsiTheme="minorHAnsi" w:cstheme="minorHAnsi"/>
          <w:b/>
          <w:sz w:val="22"/>
          <w:szCs w:val="22"/>
          <w:lang w:val="pt-BR"/>
        </w:rPr>
        <w:t xml:space="preserve"> </w:t>
      </w:r>
      <w:r w:rsidR="009D63BB" w:rsidRPr="00DC7597">
        <w:rPr>
          <w:rFonts w:asciiTheme="minorHAnsi" w:hAnsiTheme="minorHAnsi" w:cstheme="minorHAnsi"/>
          <w:b/>
          <w:sz w:val="22"/>
          <w:szCs w:val="22"/>
          <w:lang w:val="pt-BR"/>
        </w:rPr>
        <w:t>GARANTIAS</w:t>
      </w:r>
      <w:r w:rsidR="0044008A" w:rsidRPr="00DC7597">
        <w:rPr>
          <w:rFonts w:asciiTheme="minorHAnsi" w:hAnsiTheme="minorHAnsi" w:cstheme="minorHAnsi"/>
          <w:b/>
          <w:sz w:val="22"/>
          <w:szCs w:val="22"/>
          <w:lang w:val="pt-BR"/>
        </w:rPr>
        <w:t xml:space="preserve"> </w:t>
      </w:r>
    </w:p>
    <w:p w14:paraId="59B9ED6C" w14:textId="77777777" w:rsidR="00555B85" w:rsidRPr="00DC7597" w:rsidRDefault="00555B85" w:rsidP="00DC7597">
      <w:pPr>
        <w:pStyle w:val="PargrafodaLista"/>
        <w:tabs>
          <w:tab w:val="left" w:pos="567"/>
        </w:tabs>
        <w:spacing w:line="320" w:lineRule="exact"/>
        <w:ind w:left="0"/>
        <w:contextualSpacing/>
        <w:jc w:val="both"/>
        <w:rPr>
          <w:rFonts w:asciiTheme="minorHAnsi" w:hAnsiTheme="minorHAnsi" w:cstheme="minorHAnsi"/>
          <w:b/>
          <w:sz w:val="22"/>
          <w:szCs w:val="22"/>
          <w:lang w:val="pt-BR"/>
        </w:rPr>
      </w:pPr>
    </w:p>
    <w:p w14:paraId="4CD637BA" w14:textId="77777777" w:rsidR="009D63BB" w:rsidRPr="008B251D" w:rsidRDefault="009D63BB" w:rsidP="00DC7597">
      <w:pPr>
        <w:pStyle w:val="PargrafodaLista"/>
        <w:widowControl w:val="0"/>
        <w:numPr>
          <w:ilvl w:val="1"/>
          <w:numId w:val="12"/>
        </w:numPr>
        <w:tabs>
          <w:tab w:val="left" w:pos="567"/>
          <w:tab w:val="left" w:pos="1734"/>
        </w:tabs>
        <w:adjustRightInd/>
        <w:spacing w:line="320" w:lineRule="exact"/>
        <w:ind w:left="0" w:firstLine="0"/>
        <w:contextualSpacing/>
        <w:jc w:val="both"/>
        <w:rPr>
          <w:rFonts w:asciiTheme="minorHAnsi" w:hAnsiTheme="minorHAnsi" w:cstheme="minorHAnsi"/>
          <w:sz w:val="22"/>
          <w:szCs w:val="22"/>
          <w:lang w:val="pt-BR"/>
        </w:rPr>
      </w:pPr>
      <w:bookmarkStart w:id="164" w:name="_Ref513048819"/>
      <w:r w:rsidRPr="007C347F">
        <w:rPr>
          <w:rFonts w:asciiTheme="minorHAnsi" w:hAnsiTheme="minorHAnsi" w:cstheme="minorHAnsi"/>
          <w:b/>
          <w:sz w:val="22"/>
          <w:szCs w:val="22"/>
          <w:lang w:val="pt-BR"/>
        </w:rPr>
        <w:t>Garantia Real</w:t>
      </w:r>
    </w:p>
    <w:p w14:paraId="5124BF33" w14:textId="77777777" w:rsidR="00917254" w:rsidRPr="00DC7597" w:rsidRDefault="00917254" w:rsidP="00DC7597">
      <w:pPr>
        <w:widowControl w:val="0"/>
        <w:tabs>
          <w:tab w:val="left" w:pos="567"/>
          <w:tab w:val="left" w:pos="851"/>
          <w:tab w:val="left" w:pos="1734"/>
          <w:tab w:val="left" w:pos="9356"/>
        </w:tabs>
        <w:autoSpaceDE/>
        <w:autoSpaceDN/>
        <w:adjustRightInd/>
        <w:spacing w:line="320" w:lineRule="exact"/>
        <w:ind w:right="4"/>
        <w:contextualSpacing/>
        <w:jc w:val="both"/>
        <w:rPr>
          <w:rFonts w:asciiTheme="minorHAnsi" w:hAnsiTheme="minorHAnsi" w:cstheme="minorHAnsi"/>
          <w:sz w:val="22"/>
          <w:szCs w:val="22"/>
          <w:lang w:eastAsia="x-none"/>
        </w:rPr>
      </w:pPr>
    </w:p>
    <w:p w14:paraId="09C7DF32" w14:textId="7C48F3AB" w:rsidR="006506C8" w:rsidRPr="00DC7597" w:rsidRDefault="009D63BB" w:rsidP="00DC7597">
      <w:pPr>
        <w:pStyle w:val="PargrafodaLista"/>
        <w:widowControl w:val="0"/>
        <w:numPr>
          <w:ilvl w:val="2"/>
          <w:numId w:val="12"/>
        </w:numPr>
        <w:tabs>
          <w:tab w:val="left" w:pos="851"/>
          <w:tab w:val="left" w:pos="1734"/>
          <w:tab w:val="left" w:pos="9356"/>
        </w:tabs>
        <w:autoSpaceDE/>
        <w:autoSpaceDN/>
        <w:adjustRightInd/>
        <w:spacing w:line="320" w:lineRule="exact"/>
        <w:ind w:left="0" w:right="4"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O fiel, pontual e integral cumprimento </w:t>
      </w:r>
      <w:r w:rsidRPr="00DC7597">
        <w:rPr>
          <w:rFonts w:asciiTheme="minorHAnsi" w:hAnsiTheme="minorHAnsi" w:cstheme="minorHAnsi"/>
          <w:b/>
          <w:sz w:val="22"/>
          <w:szCs w:val="22"/>
          <w:lang w:val="pt-BR"/>
        </w:rPr>
        <w:t xml:space="preserve">(i) </w:t>
      </w:r>
      <w:r w:rsidRPr="00DC7597">
        <w:rPr>
          <w:rFonts w:asciiTheme="minorHAnsi" w:hAnsiTheme="minorHAnsi" w:cstheme="minorHAnsi"/>
          <w:sz w:val="22"/>
          <w:szCs w:val="22"/>
          <w:lang w:val="pt-BR"/>
        </w:rPr>
        <w:t xml:space="preserve">da obrigação de pagamento de todos os direitos de crédito decorrentes das Debêntures, com valor total de principal de </w:t>
      </w:r>
      <w:r w:rsidR="00F26BC1" w:rsidRPr="00DC7597">
        <w:rPr>
          <w:rFonts w:asciiTheme="minorHAnsi" w:hAnsiTheme="minorHAnsi" w:cstheme="minorHAnsi"/>
          <w:sz w:val="22"/>
          <w:szCs w:val="22"/>
          <w:lang w:val="pt-BR"/>
        </w:rPr>
        <w:t xml:space="preserve">até </w:t>
      </w:r>
      <w:r w:rsidR="001A477A" w:rsidRPr="00DC7597">
        <w:rPr>
          <w:rFonts w:asciiTheme="minorHAnsi" w:hAnsiTheme="minorHAnsi" w:cstheme="minorHAnsi"/>
          <w:sz w:val="22"/>
          <w:szCs w:val="22"/>
        </w:rPr>
        <w:t>R$</w:t>
      </w:r>
      <w:r w:rsidR="001A477A">
        <w:rPr>
          <w:rFonts w:asciiTheme="minorHAnsi" w:hAnsiTheme="minorHAnsi" w:cstheme="minorHAnsi"/>
          <w:sz w:val="22"/>
          <w:szCs w:val="22"/>
          <w:lang w:val="pt-BR"/>
        </w:rPr>
        <w:t> </w:t>
      </w:r>
      <w:r w:rsidR="00F13C72">
        <w:rPr>
          <w:rFonts w:asciiTheme="minorHAnsi" w:hAnsiTheme="minorHAnsi" w:cstheme="minorHAnsi"/>
          <w:sz w:val="22"/>
          <w:szCs w:val="22"/>
          <w:lang w:val="pt-BR"/>
        </w:rPr>
        <w:t>85</w:t>
      </w:r>
      <w:r w:rsidR="001A477A" w:rsidRPr="00DC7597">
        <w:rPr>
          <w:rFonts w:asciiTheme="minorHAnsi" w:hAnsiTheme="minorHAnsi" w:cstheme="minorHAnsi"/>
          <w:sz w:val="22"/>
          <w:szCs w:val="22"/>
        </w:rPr>
        <w:t>.</w:t>
      </w:r>
      <w:r w:rsidR="00F13C72">
        <w:rPr>
          <w:rFonts w:asciiTheme="minorHAnsi" w:hAnsiTheme="minorHAnsi" w:cstheme="minorHAnsi"/>
          <w:sz w:val="22"/>
          <w:szCs w:val="22"/>
          <w:lang w:val="pt-BR"/>
        </w:rPr>
        <w:t>0</w:t>
      </w:r>
      <w:r w:rsidR="001A477A" w:rsidRPr="00DC7597">
        <w:rPr>
          <w:rFonts w:asciiTheme="minorHAnsi" w:hAnsiTheme="minorHAnsi" w:cstheme="minorHAnsi"/>
          <w:sz w:val="22"/>
          <w:szCs w:val="22"/>
        </w:rPr>
        <w:t>00.000,00 (</w:t>
      </w:r>
      <w:r w:rsidR="00F13C72">
        <w:rPr>
          <w:rFonts w:asciiTheme="minorHAnsi" w:hAnsiTheme="minorHAnsi" w:cstheme="minorHAnsi"/>
          <w:sz w:val="22"/>
          <w:szCs w:val="22"/>
          <w:lang w:val="pt-BR"/>
        </w:rPr>
        <w:t>oitenta e cinco milhões de</w:t>
      </w:r>
      <w:r w:rsidR="001A477A" w:rsidRPr="00DC7597">
        <w:rPr>
          <w:rFonts w:asciiTheme="minorHAnsi" w:hAnsiTheme="minorHAnsi" w:cstheme="minorHAnsi"/>
          <w:sz w:val="22"/>
          <w:szCs w:val="22"/>
        </w:rPr>
        <w:t xml:space="preserve"> reais)</w:t>
      </w:r>
      <w:r w:rsidRPr="00DC7597">
        <w:rPr>
          <w:rFonts w:asciiTheme="minorHAnsi" w:hAnsiTheme="minorHAnsi" w:cstheme="minorHAnsi"/>
          <w:sz w:val="22"/>
          <w:szCs w:val="22"/>
          <w:lang w:val="pt-BR"/>
        </w:rPr>
        <w:t>, acrescido de juros</w:t>
      </w:r>
      <w:r w:rsidR="00B80077">
        <w:rPr>
          <w:rFonts w:asciiTheme="minorHAnsi" w:hAnsiTheme="minorHAnsi" w:cstheme="minorHAnsi"/>
          <w:sz w:val="22"/>
          <w:szCs w:val="22"/>
          <w:lang w:val="pt-BR"/>
        </w:rPr>
        <w:t xml:space="preserve"> e Prêmio Adicional</w:t>
      </w:r>
      <w:r w:rsidRPr="00DC7597">
        <w:rPr>
          <w:rFonts w:asciiTheme="minorHAnsi" w:hAnsiTheme="minorHAnsi" w:cstheme="minorHAnsi"/>
          <w:sz w:val="22"/>
          <w:szCs w:val="22"/>
          <w:lang w:val="pt-BR"/>
        </w:rPr>
        <w:t>, conforme previsto n</w:t>
      </w:r>
      <w:r w:rsidR="003E5239" w:rsidRPr="00DC7597">
        <w:rPr>
          <w:rFonts w:asciiTheme="minorHAnsi" w:hAnsiTheme="minorHAnsi" w:cstheme="minorHAnsi"/>
          <w:sz w:val="22"/>
          <w:szCs w:val="22"/>
          <w:lang w:val="pt-BR"/>
        </w:rPr>
        <w:t>est</w:t>
      </w:r>
      <w:r w:rsidRPr="00DC7597">
        <w:rPr>
          <w:rFonts w:asciiTheme="minorHAnsi" w:hAnsiTheme="minorHAnsi" w:cstheme="minorHAnsi"/>
          <w:sz w:val="22"/>
          <w:szCs w:val="22"/>
          <w:lang w:val="pt-BR"/>
        </w:rPr>
        <w:t>a Escritura de Emissão, bem como todos e quaisquer outros encargos devidos por força d</w:t>
      </w:r>
      <w:r w:rsidR="003E5239" w:rsidRPr="00DC7597">
        <w:rPr>
          <w:rFonts w:asciiTheme="minorHAnsi" w:hAnsiTheme="minorHAnsi" w:cstheme="minorHAnsi"/>
          <w:sz w:val="22"/>
          <w:szCs w:val="22"/>
          <w:lang w:val="pt-BR"/>
        </w:rPr>
        <w:t>est</w:t>
      </w:r>
      <w:r w:rsidRPr="00DC7597">
        <w:rPr>
          <w:rFonts w:asciiTheme="minorHAnsi" w:hAnsiTheme="minorHAnsi" w:cstheme="minorHAnsi"/>
          <w:sz w:val="22"/>
          <w:szCs w:val="22"/>
          <w:lang w:val="pt-BR"/>
        </w:rPr>
        <w:t xml:space="preserve">a Escritura de Emissão, incluindo a totalidade dos respectivos acessórios, tais como encargos moratórios, multas, penalidades, indenizações, despesas, custas, honorários e demais encargos contratuais e legais previstos e relacionados às Debêntures, bem como </w:t>
      </w:r>
      <w:r w:rsidRPr="00DC7597">
        <w:rPr>
          <w:rFonts w:asciiTheme="minorHAnsi" w:hAnsiTheme="minorHAnsi" w:cstheme="minorHAnsi"/>
          <w:b/>
          <w:sz w:val="22"/>
          <w:szCs w:val="22"/>
          <w:lang w:val="pt-BR"/>
        </w:rPr>
        <w:t xml:space="preserve">(ii) </w:t>
      </w:r>
      <w:r w:rsidRPr="00DC7597">
        <w:rPr>
          <w:rFonts w:asciiTheme="minorHAnsi" w:hAnsiTheme="minorHAnsi" w:cstheme="minorHAnsi"/>
          <w:sz w:val="22"/>
          <w:szCs w:val="22"/>
          <w:lang w:val="pt-BR"/>
        </w:rPr>
        <w:t xml:space="preserve">de quaisquer outras obrigações, pecuniárias ou não, </w:t>
      </w:r>
      <w:r w:rsidR="00B17463" w:rsidRPr="00DC7597">
        <w:rPr>
          <w:rFonts w:asciiTheme="minorHAnsi" w:hAnsiTheme="minorHAnsi" w:cstheme="minorHAnsi"/>
          <w:sz w:val="22"/>
          <w:szCs w:val="22"/>
          <w:lang w:val="pt-BR"/>
        </w:rPr>
        <w:t xml:space="preserve">incluindo, sem limitação, </w:t>
      </w:r>
      <w:r w:rsidRPr="00DC7597">
        <w:rPr>
          <w:rFonts w:asciiTheme="minorHAnsi" w:hAnsiTheme="minorHAnsi" w:cstheme="minorHAnsi"/>
          <w:sz w:val="22"/>
          <w:szCs w:val="22"/>
          <w:lang w:val="pt-BR"/>
        </w:rPr>
        <w:t xml:space="preserve">declarações e garantias da </w:t>
      </w:r>
      <w:r w:rsidR="00025A25" w:rsidRPr="00DC7597">
        <w:rPr>
          <w:rFonts w:asciiTheme="minorHAnsi" w:hAnsiTheme="minorHAnsi" w:cstheme="minorHAnsi"/>
          <w:sz w:val="22"/>
          <w:szCs w:val="22"/>
          <w:lang w:val="pt-BR"/>
        </w:rPr>
        <w:t>Companhia</w:t>
      </w:r>
      <w:r w:rsidR="002F2ACE">
        <w:rPr>
          <w:rFonts w:asciiTheme="minorHAnsi" w:hAnsiTheme="minorHAnsi" w:cstheme="minorHAnsi"/>
          <w:sz w:val="22"/>
          <w:szCs w:val="22"/>
          <w:lang w:val="pt-BR"/>
        </w:rPr>
        <w:t xml:space="preserve"> e</w:t>
      </w:r>
      <w:r w:rsidR="003E5239" w:rsidRPr="00DC7597">
        <w:rPr>
          <w:rFonts w:asciiTheme="minorHAnsi" w:hAnsiTheme="minorHAnsi" w:cstheme="minorHAnsi"/>
          <w:sz w:val="22"/>
          <w:szCs w:val="22"/>
          <w:lang w:val="pt-BR"/>
        </w:rPr>
        <w:t xml:space="preserve"> da</w:t>
      </w:r>
      <w:r w:rsidR="002F2ACE">
        <w:rPr>
          <w:rFonts w:asciiTheme="minorHAnsi" w:hAnsiTheme="minorHAnsi" w:cstheme="minorHAnsi"/>
          <w:sz w:val="22"/>
          <w:szCs w:val="22"/>
          <w:lang w:val="pt-BR"/>
        </w:rPr>
        <w:t>s</w:t>
      </w:r>
      <w:r w:rsidR="003E5239" w:rsidRPr="00DC7597">
        <w:rPr>
          <w:rFonts w:asciiTheme="minorHAnsi" w:hAnsiTheme="minorHAnsi" w:cstheme="minorHAnsi"/>
          <w:sz w:val="22"/>
          <w:szCs w:val="22"/>
          <w:lang w:val="pt-BR"/>
        </w:rPr>
        <w:t xml:space="preserve"> </w:t>
      </w:r>
      <w:r w:rsidR="004E7E7D" w:rsidRPr="00DC7597">
        <w:rPr>
          <w:rFonts w:asciiTheme="minorHAnsi" w:hAnsiTheme="minorHAnsi" w:cstheme="minorHAnsi"/>
          <w:sz w:val="22"/>
          <w:szCs w:val="22"/>
          <w:lang w:val="pt-BR"/>
        </w:rPr>
        <w:t>Fiduciante</w:t>
      </w:r>
      <w:r w:rsidR="002F2ACE">
        <w:rPr>
          <w:rFonts w:asciiTheme="minorHAnsi" w:hAnsiTheme="minorHAnsi" w:cstheme="minorHAnsi"/>
          <w:sz w:val="22"/>
          <w:szCs w:val="22"/>
          <w:lang w:val="pt-BR"/>
        </w:rPr>
        <w:t>s</w:t>
      </w:r>
      <w:r w:rsidR="003E5239"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nos termos </w:t>
      </w:r>
      <w:r w:rsidR="007A513E" w:rsidRPr="00DC7597">
        <w:rPr>
          <w:rFonts w:asciiTheme="minorHAnsi" w:hAnsiTheme="minorHAnsi" w:cstheme="minorHAnsi"/>
          <w:sz w:val="22"/>
          <w:szCs w:val="22"/>
          <w:lang w:val="pt-BR"/>
        </w:rPr>
        <w:t>desta Escritura de Emissão</w:t>
      </w:r>
      <w:r w:rsidR="006F7E48" w:rsidRPr="00DC7597">
        <w:rPr>
          <w:rFonts w:asciiTheme="minorHAnsi" w:hAnsiTheme="minorHAnsi" w:cstheme="minorHAnsi"/>
          <w:sz w:val="22"/>
          <w:szCs w:val="22"/>
          <w:lang w:val="pt-BR"/>
        </w:rPr>
        <w:t xml:space="preserve"> e dos demais Documentos da Operação</w:t>
      </w:r>
      <w:r w:rsidRPr="00DC7597">
        <w:rPr>
          <w:rFonts w:asciiTheme="minorHAnsi" w:hAnsiTheme="minorHAnsi" w:cstheme="minorHAnsi"/>
          <w:sz w:val="22"/>
          <w:szCs w:val="22"/>
          <w:lang w:val="pt-BR"/>
        </w:rPr>
        <w:t> (“</w:t>
      </w:r>
      <w:r w:rsidRPr="00DC7597">
        <w:rPr>
          <w:rFonts w:asciiTheme="minorHAnsi" w:hAnsiTheme="minorHAnsi" w:cstheme="minorHAnsi"/>
          <w:sz w:val="22"/>
          <w:szCs w:val="22"/>
          <w:u w:val="single"/>
          <w:lang w:val="pt-BR"/>
        </w:rPr>
        <w:t>Obrigações Garantidas</w:t>
      </w:r>
      <w:r w:rsidRPr="00DC7597">
        <w:rPr>
          <w:rFonts w:asciiTheme="minorHAnsi" w:hAnsiTheme="minorHAnsi" w:cstheme="minorHAnsi"/>
          <w:sz w:val="22"/>
          <w:szCs w:val="22"/>
          <w:lang w:val="pt-BR"/>
        </w:rPr>
        <w:t xml:space="preserve">”), será garantido por alienação fiduciária </w:t>
      </w:r>
      <w:r w:rsidR="00B24311" w:rsidRPr="00DC7597">
        <w:rPr>
          <w:rFonts w:asciiTheme="minorHAnsi" w:hAnsiTheme="minorHAnsi" w:cstheme="minorHAnsi"/>
          <w:sz w:val="22"/>
          <w:szCs w:val="22"/>
          <w:lang w:val="pt-BR"/>
        </w:rPr>
        <w:t>do</w:t>
      </w:r>
      <w:r w:rsidR="002F2ACE">
        <w:rPr>
          <w:rFonts w:asciiTheme="minorHAnsi" w:hAnsiTheme="minorHAnsi" w:cstheme="minorHAnsi"/>
          <w:sz w:val="22"/>
          <w:szCs w:val="22"/>
          <w:lang w:val="pt-BR"/>
        </w:rPr>
        <w:t>s</w:t>
      </w:r>
      <w:r w:rsidR="00B24311" w:rsidRPr="00DC7597">
        <w:rPr>
          <w:rFonts w:asciiTheme="minorHAnsi" w:hAnsiTheme="minorHAnsi" w:cstheme="minorHAnsi"/>
          <w:sz w:val="22"/>
          <w:szCs w:val="22"/>
          <w:lang w:val="pt-BR"/>
        </w:rPr>
        <w:t xml:space="preserve"> imóve</w:t>
      </w:r>
      <w:r w:rsidR="002F2ACE">
        <w:rPr>
          <w:rFonts w:asciiTheme="minorHAnsi" w:hAnsiTheme="minorHAnsi" w:cstheme="minorHAnsi"/>
          <w:sz w:val="22"/>
          <w:szCs w:val="22"/>
          <w:lang w:val="pt-BR"/>
        </w:rPr>
        <w:t xml:space="preserve">is </w:t>
      </w:r>
      <w:r w:rsidR="007F16C7">
        <w:rPr>
          <w:rFonts w:asciiTheme="minorHAnsi" w:hAnsiTheme="minorHAnsi" w:cstheme="minorHAnsi"/>
          <w:sz w:val="22"/>
          <w:szCs w:val="22"/>
          <w:lang w:val="pt-BR"/>
        </w:rPr>
        <w:t xml:space="preserve">identificados no </w:t>
      </w:r>
      <w:r w:rsidR="007F16C7" w:rsidRPr="007F16C7">
        <w:rPr>
          <w:rFonts w:asciiTheme="minorHAnsi" w:hAnsiTheme="minorHAnsi" w:cstheme="minorHAnsi"/>
          <w:sz w:val="22"/>
          <w:szCs w:val="22"/>
          <w:u w:val="single"/>
          <w:lang w:val="pt-BR"/>
        </w:rPr>
        <w:t>Anexo V</w:t>
      </w:r>
      <w:r w:rsidR="007F16C7">
        <w:rPr>
          <w:rFonts w:asciiTheme="minorHAnsi" w:hAnsiTheme="minorHAnsi" w:cstheme="minorHAnsi"/>
          <w:sz w:val="22"/>
          <w:szCs w:val="22"/>
          <w:lang w:val="pt-BR"/>
        </w:rPr>
        <w:t xml:space="preserve"> desta Escritura </w:t>
      </w:r>
      <w:r w:rsidR="00B24311" w:rsidRPr="00DC7597">
        <w:rPr>
          <w:rFonts w:asciiTheme="minorHAnsi" w:hAnsiTheme="minorHAnsi" w:cstheme="minorHAnsi"/>
          <w:bCs/>
          <w:sz w:val="22"/>
          <w:szCs w:val="22"/>
          <w:lang w:val="pt-BR"/>
        </w:rPr>
        <w:t>(“</w:t>
      </w:r>
      <w:r w:rsidR="00B24311" w:rsidRPr="00DC7597">
        <w:rPr>
          <w:rFonts w:asciiTheme="minorHAnsi" w:hAnsiTheme="minorHAnsi" w:cstheme="minorHAnsi"/>
          <w:bCs/>
          <w:sz w:val="22"/>
          <w:szCs w:val="22"/>
          <w:u w:val="single"/>
          <w:lang w:val="pt-BR"/>
        </w:rPr>
        <w:t>Unidades</w:t>
      </w:r>
      <w:r w:rsidR="00B24311" w:rsidRPr="00DC7597">
        <w:rPr>
          <w:rFonts w:asciiTheme="minorHAnsi" w:hAnsiTheme="minorHAnsi" w:cstheme="minorHAnsi"/>
          <w:bCs/>
          <w:sz w:val="22"/>
          <w:szCs w:val="22"/>
          <w:lang w:val="pt-BR"/>
        </w:rPr>
        <w:t xml:space="preserve">” e </w:t>
      </w:r>
      <w:r w:rsidRPr="00DC7597">
        <w:rPr>
          <w:rFonts w:asciiTheme="minorHAnsi" w:hAnsiTheme="minorHAnsi" w:cstheme="minorHAnsi"/>
          <w:sz w:val="22"/>
          <w:szCs w:val="22"/>
          <w:lang w:val="pt-BR"/>
        </w:rPr>
        <w:t>“</w:t>
      </w:r>
      <w:r w:rsidRPr="00DC7597">
        <w:rPr>
          <w:rFonts w:asciiTheme="minorHAnsi" w:hAnsiTheme="minorHAnsi" w:cstheme="minorHAnsi"/>
          <w:sz w:val="22"/>
          <w:szCs w:val="22"/>
          <w:u w:val="single"/>
          <w:lang w:val="pt-BR"/>
        </w:rPr>
        <w:t>Alienação Fiduciária</w:t>
      </w:r>
      <w:r w:rsidR="00F84497" w:rsidRPr="00DC7597">
        <w:rPr>
          <w:rFonts w:asciiTheme="minorHAnsi" w:hAnsiTheme="minorHAnsi" w:cstheme="minorHAnsi"/>
          <w:sz w:val="22"/>
          <w:szCs w:val="22"/>
          <w:u w:val="single"/>
          <w:lang w:val="pt-BR"/>
        </w:rPr>
        <w:t xml:space="preserve"> de Imóveis</w:t>
      </w:r>
      <w:r w:rsidRPr="00DC7597">
        <w:rPr>
          <w:rFonts w:asciiTheme="minorHAnsi" w:hAnsiTheme="minorHAnsi" w:cstheme="minorHAnsi"/>
          <w:sz w:val="22"/>
          <w:szCs w:val="22"/>
          <w:lang w:val="pt-BR"/>
        </w:rPr>
        <w:t>”</w:t>
      </w:r>
      <w:r w:rsidR="00322A0A" w:rsidRPr="00DC7597">
        <w:rPr>
          <w:rFonts w:asciiTheme="minorHAnsi" w:hAnsiTheme="minorHAnsi" w:cstheme="minorHAnsi"/>
          <w:sz w:val="22"/>
          <w:szCs w:val="22"/>
          <w:lang w:val="pt-BR"/>
        </w:rPr>
        <w:t>, respectivamente</w:t>
      </w:r>
      <w:r w:rsidRPr="00DC7597">
        <w:rPr>
          <w:rFonts w:asciiTheme="minorHAnsi" w:hAnsiTheme="minorHAnsi" w:cstheme="minorHAnsi"/>
          <w:sz w:val="22"/>
          <w:szCs w:val="22"/>
          <w:lang w:val="pt-BR"/>
        </w:rPr>
        <w:t>)</w:t>
      </w:r>
      <w:r w:rsidR="006506C8" w:rsidRPr="00DC7597">
        <w:rPr>
          <w:rFonts w:asciiTheme="minorHAnsi" w:hAnsiTheme="minorHAnsi" w:cstheme="minorHAnsi"/>
          <w:sz w:val="22"/>
          <w:szCs w:val="22"/>
          <w:lang w:val="pt-BR"/>
        </w:rPr>
        <w:t xml:space="preserve">, </w:t>
      </w:r>
      <w:r w:rsidR="001B2ADE" w:rsidRPr="00DC7597">
        <w:rPr>
          <w:rFonts w:asciiTheme="minorHAnsi" w:hAnsiTheme="minorHAnsi" w:cstheme="minorHAnsi"/>
          <w:sz w:val="22"/>
          <w:szCs w:val="22"/>
          <w:lang w:val="pt-BR"/>
        </w:rPr>
        <w:t xml:space="preserve">a ser </w:t>
      </w:r>
      <w:r w:rsidRPr="00DC7597">
        <w:rPr>
          <w:rFonts w:asciiTheme="minorHAnsi" w:hAnsiTheme="minorHAnsi" w:cstheme="minorHAnsi"/>
          <w:sz w:val="22"/>
          <w:szCs w:val="22"/>
          <w:lang w:val="pt-BR"/>
        </w:rPr>
        <w:t xml:space="preserve">constituída </w:t>
      </w:r>
      <w:r w:rsidR="0097254E" w:rsidRPr="00DC7597">
        <w:rPr>
          <w:rFonts w:asciiTheme="minorHAnsi" w:hAnsiTheme="minorHAnsi" w:cstheme="minorHAnsi"/>
          <w:sz w:val="22"/>
          <w:szCs w:val="22"/>
          <w:lang w:val="pt-BR"/>
        </w:rPr>
        <w:t xml:space="preserve">pela </w:t>
      </w:r>
      <w:r w:rsidR="007F16C7">
        <w:rPr>
          <w:rFonts w:asciiTheme="minorHAnsi" w:hAnsiTheme="minorHAnsi" w:cstheme="minorHAnsi"/>
          <w:sz w:val="22"/>
          <w:szCs w:val="22"/>
          <w:lang w:val="pt-BR"/>
        </w:rPr>
        <w:t xml:space="preserve">Companhia e as Fiduciantes </w:t>
      </w:r>
      <w:r w:rsidRPr="00DC7597">
        <w:rPr>
          <w:rFonts w:asciiTheme="minorHAnsi" w:hAnsiTheme="minorHAnsi" w:cstheme="minorHAnsi"/>
          <w:sz w:val="22"/>
          <w:szCs w:val="22"/>
          <w:lang w:val="pt-BR"/>
        </w:rPr>
        <w:t>nos termos do</w:t>
      </w:r>
      <w:r w:rsidR="007F16C7">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Instrumento</w:t>
      </w:r>
      <w:r w:rsidR="007F16C7">
        <w:rPr>
          <w:rFonts w:asciiTheme="minorHAnsi" w:hAnsiTheme="minorHAnsi" w:cstheme="minorHAnsi"/>
          <w:sz w:val="22"/>
          <w:szCs w:val="22"/>
          <w:lang w:val="pt-BR"/>
        </w:rPr>
        <w:t>s</w:t>
      </w:r>
      <w:r w:rsidRPr="00DC7597">
        <w:rPr>
          <w:rFonts w:asciiTheme="minorHAnsi" w:hAnsiTheme="minorHAnsi" w:cstheme="minorHAnsi"/>
          <w:spacing w:val="51"/>
          <w:sz w:val="22"/>
          <w:szCs w:val="22"/>
          <w:lang w:val="pt-BR"/>
        </w:rPr>
        <w:t xml:space="preserve"> </w:t>
      </w:r>
      <w:r w:rsidRPr="00DC7597">
        <w:rPr>
          <w:rFonts w:asciiTheme="minorHAnsi" w:hAnsiTheme="minorHAnsi" w:cstheme="minorHAnsi"/>
          <w:sz w:val="22"/>
          <w:szCs w:val="22"/>
          <w:lang w:val="pt-BR"/>
        </w:rPr>
        <w:t>Particular</w:t>
      </w:r>
      <w:r w:rsidR="007F16C7">
        <w:rPr>
          <w:rFonts w:asciiTheme="minorHAnsi" w:hAnsiTheme="minorHAnsi" w:cstheme="minorHAnsi"/>
          <w:sz w:val="22"/>
          <w:szCs w:val="22"/>
          <w:lang w:val="pt-BR"/>
        </w:rPr>
        <w:t>es</w:t>
      </w:r>
      <w:r w:rsidRPr="00DC7597">
        <w:rPr>
          <w:rFonts w:asciiTheme="minorHAnsi" w:hAnsiTheme="minorHAnsi" w:cstheme="minorHAnsi"/>
          <w:spacing w:val="51"/>
          <w:sz w:val="22"/>
          <w:szCs w:val="22"/>
          <w:lang w:val="pt-BR"/>
        </w:rPr>
        <w:t xml:space="preserve"> </w:t>
      </w:r>
      <w:r w:rsidRPr="00DC7597">
        <w:rPr>
          <w:rFonts w:asciiTheme="minorHAnsi" w:hAnsiTheme="minorHAnsi" w:cstheme="minorHAnsi"/>
          <w:sz w:val="22"/>
          <w:szCs w:val="22"/>
          <w:lang w:val="pt-BR"/>
        </w:rPr>
        <w:t>de</w:t>
      </w:r>
      <w:r w:rsidRPr="00DC7597">
        <w:rPr>
          <w:rFonts w:asciiTheme="minorHAnsi" w:hAnsiTheme="minorHAnsi" w:cstheme="minorHAnsi"/>
          <w:spacing w:val="52"/>
          <w:sz w:val="22"/>
          <w:szCs w:val="22"/>
          <w:lang w:val="pt-BR"/>
        </w:rPr>
        <w:t xml:space="preserve"> </w:t>
      </w:r>
      <w:r w:rsidRPr="00DC7597">
        <w:rPr>
          <w:rFonts w:asciiTheme="minorHAnsi" w:hAnsiTheme="minorHAnsi" w:cstheme="minorHAnsi"/>
          <w:sz w:val="22"/>
          <w:szCs w:val="22"/>
          <w:lang w:val="pt-BR"/>
        </w:rPr>
        <w:t>Alienação</w:t>
      </w:r>
      <w:r w:rsidRPr="00DC7597">
        <w:rPr>
          <w:rFonts w:asciiTheme="minorHAnsi" w:hAnsiTheme="minorHAnsi" w:cstheme="minorHAnsi"/>
          <w:spacing w:val="52"/>
          <w:sz w:val="22"/>
          <w:szCs w:val="22"/>
          <w:lang w:val="pt-BR"/>
        </w:rPr>
        <w:t xml:space="preserve"> </w:t>
      </w:r>
      <w:r w:rsidRPr="00DC7597">
        <w:rPr>
          <w:rFonts w:asciiTheme="minorHAnsi" w:hAnsiTheme="minorHAnsi" w:cstheme="minorHAnsi"/>
          <w:sz w:val="22"/>
          <w:szCs w:val="22"/>
          <w:lang w:val="pt-BR"/>
        </w:rPr>
        <w:t>Fiduciária</w:t>
      </w:r>
      <w:r w:rsidR="00B950E7" w:rsidRPr="00DC7597">
        <w:rPr>
          <w:rFonts w:asciiTheme="minorHAnsi" w:hAnsiTheme="minorHAnsi" w:cstheme="minorHAnsi"/>
          <w:sz w:val="22"/>
          <w:szCs w:val="22"/>
          <w:lang w:val="pt-BR"/>
        </w:rPr>
        <w:t xml:space="preserve"> de Imóveis</w:t>
      </w:r>
      <w:r w:rsidR="007F16C7">
        <w:rPr>
          <w:rFonts w:asciiTheme="minorHAnsi" w:hAnsiTheme="minorHAnsi" w:cstheme="minorHAnsi"/>
          <w:sz w:val="22"/>
          <w:szCs w:val="22"/>
          <w:lang w:val="pt-BR"/>
        </w:rPr>
        <w:t xml:space="preserve"> celebrados nesta data por tais partes e a Securitizadora (</w:t>
      </w:r>
      <w:r w:rsidR="00601CAD" w:rsidRPr="00DC7597">
        <w:rPr>
          <w:rFonts w:asciiTheme="minorHAnsi" w:hAnsiTheme="minorHAnsi" w:cstheme="minorHAnsi"/>
          <w:sz w:val="22"/>
          <w:szCs w:val="22"/>
          <w:lang w:val="pt-BR"/>
        </w:rPr>
        <w:t>“</w:t>
      </w:r>
      <w:r w:rsidR="00601CAD" w:rsidRPr="00DC7597">
        <w:rPr>
          <w:rFonts w:asciiTheme="minorHAnsi" w:hAnsiTheme="minorHAnsi" w:cstheme="minorHAnsi"/>
          <w:sz w:val="22"/>
          <w:szCs w:val="22"/>
          <w:u w:val="single"/>
          <w:lang w:val="pt-BR"/>
        </w:rPr>
        <w:t>Garantias</w:t>
      </w:r>
      <w:r w:rsidR="00601CAD" w:rsidRPr="00DC7597">
        <w:rPr>
          <w:rFonts w:asciiTheme="minorHAnsi" w:hAnsiTheme="minorHAnsi" w:cstheme="minorHAnsi"/>
          <w:sz w:val="22"/>
          <w:szCs w:val="22"/>
          <w:lang w:val="pt-BR"/>
        </w:rPr>
        <w:t>”)</w:t>
      </w:r>
      <w:r w:rsidR="00061286" w:rsidRPr="00DC7597">
        <w:rPr>
          <w:rFonts w:asciiTheme="minorHAnsi" w:hAnsiTheme="minorHAnsi" w:cstheme="minorHAnsi"/>
          <w:sz w:val="22"/>
          <w:szCs w:val="22"/>
          <w:lang w:val="pt-BR"/>
        </w:rPr>
        <w:t>.</w:t>
      </w:r>
    </w:p>
    <w:p w14:paraId="53CA4892" w14:textId="77777777" w:rsidR="00C478FE" w:rsidRDefault="00C478FE" w:rsidP="00DC7597">
      <w:pPr>
        <w:pStyle w:val="PargrafodaLista"/>
        <w:widowControl w:val="0"/>
        <w:tabs>
          <w:tab w:val="left" w:pos="567"/>
          <w:tab w:val="left" w:pos="851"/>
          <w:tab w:val="left" w:pos="1734"/>
          <w:tab w:val="left" w:pos="9356"/>
        </w:tabs>
        <w:autoSpaceDE/>
        <w:autoSpaceDN/>
        <w:adjustRightInd/>
        <w:spacing w:line="320" w:lineRule="exact"/>
        <w:ind w:left="0" w:right="4"/>
        <w:contextualSpacing/>
        <w:jc w:val="both"/>
        <w:rPr>
          <w:rFonts w:asciiTheme="minorHAnsi" w:hAnsiTheme="minorHAnsi" w:cstheme="minorHAnsi"/>
          <w:sz w:val="22"/>
          <w:szCs w:val="22"/>
          <w:lang w:val="pt-BR"/>
        </w:rPr>
      </w:pPr>
    </w:p>
    <w:p w14:paraId="640A94CD" w14:textId="77777777" w:rsidR="004B6090" w:rsidRPr="00E10F45" w:rsidRDefault="004B6090" w:rsidP="004B6090">
      <w:pPr>
        <w:pStyle w:val="PargrafodaLista"/>
        <w:widowControl w:val="0"/>
        <w:numPr>
          <w:ilvl w:val="3"/>
          <w:numId w:val="13"/>
        </w:numPr>
        <w:tabs>
          <w:tab w:val="left" w:pos="567"/>
          <w:tab w:val="left" w:pos="1134"/>
        </w:tabs>
        <w:adjustRightInd/>
        <w:spacing w:line="320" w:lineRule="exact"/>
        <w:ind w:left="567" w:firstLine="0"/>
        <w:contextualSpacing/>
        <w:jc w:val="both"/>
        <w:rPr>
          <w:rFonts w:asciiTheme="minorHAnsi" w:hAnsiTheme="minorHAnsi" w:cstheme="minorHAnsi"/>
          <w:sz w:val="22"/>
          <w:szCs w:val="22"/>
          <w:lang w:val="pt-BR"/>
        </w:rPr>
      </w:pPr>
      <w:r w:rsidRPr="00E10F45">
        <w:rPr>
          <w:rFonts w:asciiTheme="minorHAnsi" w:hAnsiTheme="minorHAnsi" w:cstheme="minorHAnsi"/>
          <w:sz w:val="22"/>
          <w:szCs w:val="22"/>
          <w:lang w:val="pt-BR"/>
        </w:rPr>
        <w:t>Uma vez constituídas as Garantias</w:t>
      </w:r>
      <w:r>
        <w:rPr>
          <w:rFonts w:asciiTheme="minorHAnsi" w:hAnsiTheme="minorHAnsi" w:cstheme="minorHAnsi"/>
          <w:sz w:val="22"/>
          <w:szCs w:val="22"/>
          <w:lang w:val="pt-BR"/>
        </w:rPr>
        <w:t xml:space="preserve"> e registrados os respectivos instrumentos nos cartórios de Registro de Imóveis competentes</w:t>
      </w:r>
      <w:r w:rsidRPr="00E10F45">
        <w:rPr>
          <w:rFonts w:asciiTheme="minorHAnsi" w:hAnsiTheme="minorHAnsi" w:cstheme="minorHAnsi"/>
          <w:sz w:val="22"/>
          <w:szCs w:val="22"/>
          <w:lang w:val="pt-BR"/>
        </w:rPr>
        <w:t xml:space="preserve">, as Debêntures deixarão de ser da espécie </w:t>
      </w:r>
      <w:r w:rsidRPr="00811E56">
        <w:rPr>
          <w:rFonts w:asciiTheme="minorHAnsi" w:hAnsiTheme="minorHAnsi" w:cstheme="minorHAnsi"/>
          <w:sz w:val="22"/>
          <w:szCs w:val="22"/>
          <w:lang w:val="pt-BR"/>
        </w:rPr>
        <w:t xml:space="preserve">quirografária </w:t>
      </w:r>
      <w:r w:rsidRPr="00E10F45">
        <w:rPr>
          <w:rFonts w:asciiTheme="minorHAnsi" w:hAnsiTheme="minorHAnsi" w:cstheme="minorHAnsi"/>
          <w:sz w:val="22"/>
          <w:szCs w:val="22"/>
          <w:lang w:val="pt-BR"/>
        </w:rPr>
        <w:t>e passarão a ser da espécie com garantia real</w:t>
      </w:r>
      <w:r w:rsidRPr="00811E56">
        <w:rPr>
          <w:rFonts w:asciiTheme="minorHAnsi" w:hAnsiTheme="minorHAnsi" w:cstheme="minorHAnsi"/>
          <w:sz w:val="22"/>
          <w:szCs w:val="22"/>
          <w:lang w:val="pt-BR"/>
        </w:rPr>
        <w:t>.</w:t>
      </w:r>
    </w:p>
    <w:p w14:paraId="04FB7483" w14:textId="77777777" w:rsidR="004B6090" w:rsidRPr="00811E56" w:rsidRDefault="004B6090" w:rsidP="007C347F">
      <w:pPr>
        <w:pStyle w:val="PargrafodaLista"/>
        <w:rPr>
          <w:rFonts w:asciiTheme="minorHAnsi" w:hAnsiTheme="minorHAnsi" w:cstheme="minorHAnsi"/>
          <w:sz w:val="22"/>
          <w:szCs w:val="22"/>
          <w:lang w:val="pt-BR"/>
        </w:rPr>
      </w:pPr>
    </w:p>
    <w:p w14:paraId="3DB1789E" w14:textId="686229F9" w:rsidR="004B6090" w:rsidRDefault="004B6090" w:rsidP="004B6090">
      <w:pPr>
        <w:pStyle w:val="PargrafodaLista"/>
        <w:widowControl w:val="0"/>
        <w:numPr>
          <w:ilvl w:val="3"/>
          <w:numId w:val="13"/>
        </w:numPr>
        <w:tabs>
          <w:tab w:val="left" w:pos="567"/>
          <w:tab w:val="left" w:pos="1134"/>
        </w:tabs>
        <w:adjustRightInd/>
        <w:spacing w:line="320" w:lineRule="exact"/>
        <w:ind w:left="567" w:firstLine="0"/>
        <w:contextualSpacing/>
        <w:jc w:val="both"/>
        <w:rPr>
          <w:rFonts w:asciiTheme="minorHAnsi" w:hAnsiTheme="minorHAnsi" w:cstheme="minorHAnsi"/>
          <w:sz w:val="22"/>
          <w:szCs w:val="22"/>
          <w:lang w:val="pt-BR"/>
        </w:rPr>
      </w:pPr>
      <w:r w:rsidRPr="00E10F45">
        <w:rPr>
          <w:rFonts w:asciiTheme="minorHAnsi" w:hAnsiTheme="minorHAnsi" w:cstheme="minorHAnsi"/>
          <w:sz w:val="22"/>
          <w:szCs w:val="22"/>
          <w:lang w:val="pt-BR"/>
        </w:rPr>
        <w:t>As Partes ficam</w:t>
      </w:r>
      <w:r w:rsidRPr="00811E56">
        <w:rPr>
          <w:rFonts w:asciiTheme="minorHAnsi" w:hAnsiTheme="minorHAnsi" w:cstheme="minorHAnsi"/>
          <w:sz w:val="22"/>
          <w:szCs w:val="22"/>
          <w:lang w:val="pt-BR"/>
        </w:rPr>
        <w:t>,</w:t>
      </w:r>
      <w:r w:rsidRPr="00E10F45">
        <w:rPr>
          <w:rFonts w:asciiTheme="minorHAnsi" w:hAnsiTheme="minorHAnsi" w:cstheme="minorHAnsi"/>
          <w:sz w:val="22"/>
          <w:szCs w:val="22"/>
          <w:lang w:val="pt-BR"/>
        </w:rPr>
        <w:t xml:space="preserve"> desde logo</w:t>
      </w:r>
      <w:r w:rsidRPr="00811E56">
        <w:rPr>
          <w:rFonts w:asciiTheme="minorHAnsi" w:hAnsiTheme="minorHAnsi" w:cstheme="minorHAnsi"/>
          <w:sz w:val="22"/>
          <w:szCs w:val="22"/>
          <w:lang w:val="pt-BR"/>
        </w:rPr>
        <w:t>,</w:t>
      </w:r>
      <w:r w:rsidRPr="00E10F45">
        <w:rPr>
          <w:rFonts w:asciiTheme="minorHAnsi" w:hAnsiTheme="minorHAnsi" w:cstheme="minorHAnsi"/>
          <w:sz w:val="22"/>
          <w:szCs w:val="22"/>
          <w:lang w:val="pt-BR"/>
        </w:rPr>
        <w:t xml:space="preserve"> autorizadas e obrigadas a celebrar</w:t>
      </w:r>
      <w:r w:rsidRPr="00811E56">
        <w:rPr>
          <w:rFonts w:asciiTheme="minorHAnsi" w:hAnsiTheme="minorHAnsi" w:cstheme="minorHAnsi"/>
          <w:sz w:val="22"/>
          <w:szCs w:val="22"/>
          <w:lang w:val="pt-BR"/>
        </w:rPr>
        <w:t xml:space="preserve">, dentro de </w:t>
      </w:r>
      <w:r>
        <w:rPr>
          <w:rFonts w:asciiTheme="minorHAnsi" w:hAnsiTheme="minorHAnsi" w:cstheme="minorHAnsi"/>
          <w:sz w:val="22"/>
          <w:szCs w:val="22"/>
          <w:lang w:val="pt-BR"/>
        </w:rPr>
        <w:t>5</w:t>
      </w:r>
      <w:r w:rsidRPr="00811E56">
        <w:rPr>
          <w:rFonts w:asciiTheme="minorHAnsi" w:hAnsiTheme="minorHAnsi" w:cstheme="minorHAnsi"/>
          <w:sz w:val="22"/>
          <w:szCs w:val="22"/>
          <w:lang w:val="pt-BR"/>
        </w:rPr>
        <w:t xml:space="preserve"> (</w:t>
      </w:r>
      <w:r>
        <w:rPr>
          <w:rFonts w:asciiTheme="minorHAnsi" w:hAnsiTheme="minorHAnsi" w:cstheme="minorHAnsi"/>
          <w:sz w:val="22"/>
          <w:szCs w:val="22"/>
          <w:lang w:val="pt-BR"/>
        </w:rPr>
        <w:t>cinco</w:t>
      </w:r>
      <w:r w:rsidRPr="00811E56">
        <w:rPr>
          <w:rFonts w:asciiTheme="minorHAnsi" w:hAnsiTheme="minorHAnsi" w:cstheme="minorHAnsi"/>
          <w:sz w:val="22"/>
          <w:szCs w:val="22"/>
          <w:lang w:val="pt-BR"/>
        </w:rPr>
        <w:t xml:space="preserve">) </w:t>
      </w:r>
      <w:r>
        <w:rPr>
          <w:rFonts w:asciiTheme="minorHAnsi" w:hAnsiTheme="minorHAnsi" w:cstheme="minorHAnsi"/>
          <w:sz w:val="22"/>
          <w:szCs w:val="22"/>
          <w:lang w:val="pt-BR"/>
        </w:rPr>
        <w:t>Dias Úteis</w:t>
      </w:r>
      <w:r w:rsidRPr="00811E56">
        <w:rPr>
          <w:rFonts w:asciiTheme="minorHAnsi" w:hAnsiTheme="minorHAnsi" w:cstheme="minorHAnsi"/>
          <w:sz w:val="22"/>
          <w:szCs w:val="22"/>
          <w:lang w:val="pt-BR"/>
        </w:rPr>
        <w:t xml:space="preserve"> contados da obtenção dos registros de todos os instrumentos das Garantias</w:t>
      </w:r>
      <w:r>
        <w:rPr>
          <w:rFonts w:asciiTheme="minorHAnsi" w:hAnsiTheme="minorHAnsi" w:cstheme="minorHAnsi"/>
          <w:sz w:val="22"/>
          <w:szCs w:val="22"/>
          <w:lang w:val="pt-BR"/>
        </w:rPr>
        <w:t xml:space="preserve"> nos respectivos cartórios de Registro de Imóveis competentes</w:t>
      </w:r>
      <w:r w:rsidRPr="00811E56">
        <w:rPr>
          <w:rFonts w:asciiTheme="minorHAnsi" w:hAnsiTheme="minorHAnsi" w:cstheme="minorHAnsi"/>
          <w:sz w:val="22"/>
          <w:szCs w:val="22"/>
          <w:lang w:val="pt-BR"/>
        </w:rPr>
        <w:t>,</w:t>
      </w:r>
      <w:r w:rsidRPr="00E10F45">
        <w:rPr>
          <w:rFonts w:asciiTheme="minorHAnsi" w:hAnsiTheme="minorHAnsi" w:cstheme="minorHAnsi"/>
          <w:sz w:val="22"/>
          <w:szCs w:val="22"/>
          <w:lang w:val="pt-BR"/>
        </w:rPr>
        <w:t xml:space="preserve"> aditamento a esta Escritura de Emissão para</w:t>
      </w:r>
      <w:r>
        <w:rPr>
          <w:rFonts w:asciiTheme="minorHAnsi" w:hAnsiTheme="minorHAnsi" w:cstheme="minorHAnsi"/>
          <w:sz w:val="22"/>
          <w:szCs w:val="22"/>
          <w:lang w:val="pt-BR"/>
        </w:rPr>
        <w:t xml:space="preserve"> unicamente</w:t>
      </w:r>
      <w:r w:rsidRPr="00E10F45">
        <w:rPr>
          <w:rFonts w:asciiTheme="minorHAnsi" w:hAnsiTheme="minorHAnsi" w:cstheme="minorHAnsi"/>
          <w:sz w:val="22"/>
          <w:szCs w:val="22"/>
          <w:lang w:val="pt-BR"/>
        </w:rPr>
        <w:t xml:space="preserve"> formalizar a convolação da espécie das Debêntures de </w:t>
      </w:r>
      <w:r w:rsidRPr="00811E56">
        <w:rPr>
          <w:rFonts w:asciiTheme="minorHAnsi" w:hAnsiTheme="minorHAnsi" w:cstheme="minorHAnsi"/>
          <w:sz w:val="22"/>
          <w:szCs w:val="22"/>
          <w:lang w:val="pt-BR"/>
        </w:rPr>
        <w:t xml:space="preserve">quirografária para </w:t>
      </w:r>
      <w:r w:rsidRPr="00E10F45">
        <w:rPr>
          <w:rFonts w:asciiTheme="minorHAnsi" w:hAnsiTheme="minorHAnsi" w:cstheme="minorHAnsi"/>
          <w:sz w:val="22"/>
          <w:szCs w:val="22"/>
          <w:lang w:val="pt-BR"/>
        </w:rPr>
        <w:t>com garantia real</w:t>
      </w:r>
      <w:r>
        <w:rPr>
          <w:rFonts w:asciiTheme="minorHAnsi" w:hAnsiTheme="minorHAnsi" w:cstheme="minorHAnsi"/>
          <w:sz w:val="22"/>
          <w:szCs w:val="22"/>
          <w:lang w:val="pt-BR"/>
        </w:rPr>
        <w:t>, sendo certo</w:t>
      </w:r>
      <w:r w:rsidRPr="00E10F45">
        <w:rPr>
          <w:rFonts w:asciiTheme="minorHAnsi" w:hAnsiTheme="minorHAnsi" w:cstheme="minorHAnsi"/>
          <w:sz w:val="22"/>
          <w:szCs w:val="22"/>
          <w:lang w:val="pt-BR"/>
        </w:rPr>
        <w:t xml:space="preserve"> que não será necessária </w:t>
      </w:r>
      <w:r w:rsidRPr="001E1698">
        <w:rPr>
          <w:rFonts w:asciiTheme="minorHAnsi" w:hAnsiTheme="minorHAnsi" w:cstheme="minorHAnsi"/>
          <w:sz w:val="22"/>
          <w:szCs w:val="22"/>
          <w:lang w:val="pt-BR"/>
        </w:rPr>
        <w:t xml:space="preserve">qualquer </w:t>
      </w:r>
      <w:r w:rsidRPr="00E10F45">
        <w:rPr>
          <w:rFonts w:asciiTheme="minorHAnsi" w:hAnsiTheme="minorHAnsi" w:cstheme="minorHAnsi"/>
          <w:sz w:val="22"/>
          <w:szCs w:val="22"/>
          <w:lang w:val="pt-BR"/>
        </w:rPr>
        <w:t>aprovaç</w:t>
      </w:r>
      <w:r w:rsidRPr="00811E56">
        <w:rPr>
          <w:rFonts w:asciiTheme="minorHAnsi" w:hAnsiTheme="minorHAnsi" w:cstheme="minorHAnsi"/>
          <w:sz w:val="22"/>
          <w:szCs w:val="22"/>
          <w:lang w:val="pt-BR"/>
        </w:rPr>
        <w:t>ão</w:t>
      </w:r>
      <w:r w:rsidRPr="00E10F45">
        <w:rPr>
          <w:rFonts w:asciiTheme="minorHAnsi" w:hAnsiTheme="minorHAnsi" w:cstheme="minorHAnsi"/>
          <w:sz w:val="22"/>
          <w:szCs w:val="22"/>
          <w:lang w:val="pt-BR"/>
        </w:rPr>
        <w:t xml:space="preserve"> societária</w:t>
      </w:r>
      <w:r>
        <w:rPr>
          <w:rFonts w:asciiTheme="minorHAnsi" w:hAnsiTheme="minorHAnsi" w:cstheme="minorHAnsi"/>
          <w:sz w:val="22"/>
          <w:szCs w:val="22"/>
          <w:lang w:val="pt-BR"/>
        </w:rPr>
        <w:t xml:space="preserve"> da Emissora</w:t>
      </w:r>
      <w:r w:rsidRPr="00811E56">
        <w:rPr>
          <w:rFonts w:asciiTheme="minorHAnsi" w:hAnsiTheme="minorHAnsi" w:cstheme="minorHAnsi"/>
          <w:sz w:val="22"/>
          <w:szCs w:val="22"/>
          <w:lang w:val="pt-BR"/>
        </w:rPr>
        <w:t xml:space="preserve"> </w:t>
      </w:r>
      <w:r w:rsidRPr="00E10F45">
        <w:rPr>
          <w:rFonts w:asciiTheme="minorHAnsi" w:hAnsiTheme="minorHAnsi" w:cstheme="minorHAnsi"/>
          <w:sz w:val="22"/>
          <w:szCs w:val="22"/>
          <w:lang w:val="pt-BR"/>
        </w:rPr>
        <w:t xml:space="preserve">para </w:t>
      </w:r>
      <w:r w:rsidRPr="00811E56">
        <w:rPr>
          <w:rFonts w:asciiTheme="minorHAnsi" w:hAnsiTheme="minorHAnsi" w:cstheme="minorHAnsi"/>
          <w:sz w:val="22"/>
          <w:szCs w:val="22"/>
          <w:lang w:val="pt-BR"/>
        </w:rPr>
        <w:t xml:space="preserve">celebração </w:t>
      </w:r>
      <w:r w:rsidRPr="00E10F45">
        <w:rPr>
          <w:rFonts w:asciiTheme="minorHAnsi" w:hAnsiTheme="minorHAnsi" w:cstheme="minorHAnsi"/>
          <w:sz w:val="22"/>
          <w:szCs w:val="22"/>
          <w:lang w:val="pt-BR"/>
        </w:rPr>
        <w:t xml:space="preserve">do </w:t>
      </w:r>
      <w:r>
        <w:rPr>
          <w:rFonts w:asciiTheme="minorHAnsi" w:hAnsiTheme="minorHAnsi" w:cstheme="minorHAnsi"/>
          <w:sz w:val="22"/>
          <w:szCs w:val="22"/>
          <w:lang w:val="pt-BR"/>
        </w:rPr>
        <w:t>referido</w:t>
      </w:r>
      <w:r w:rsidRPr="00E10F45">
        <w:rPr>
          <w:rFonts w:asciiTheme="minorHAnsi" w:hAnsiTheme="minorHAnsi" w:cstheme="minorHAnsi"/>
          <w:sz w:val="22"/>
          <w:szCs w:val="22"/>
          <w:lang w:val="pt-BR"/>
        </w:rPr>
        <w:t xml:space="preserve"> aditamento. O aditamento referido nesta Cláusula deverá ser levado a registro na JUCESP</w:t>
      </w:r>
      <w:r w:rsidRPr="00811E56">
        <w:rPr>
          <w:rFonts w:asciiTheme="minorHAnsi" w:hAnsiTheme="minorHAnsi" w:cstheme="minorHAnsi"/>
          <w:sz w:val="22"/>
          <w:szCs w:val="22"/>
          <w:lang w:val="pt-BR"/>
        </w:rPr>
        <w:t xml:space="preserve"> e </w:t>
      </w:r>
      <w:r w:rsidRPr="00E10F45">
        <w:rPr>
          <w:rFonts w:asciiTheme="minorHAnsi" w:hAnsiTheme="minorHAnsi" w:cstheme="minorHAnsi"/>
          <w:sz w:val="22"/>
          <w:szCs w:val="22"/>
          <w:lang w:val="pt-BR"/>
        </w:rPr>
        <w:t xml:space="preserve">no Cartório de Registro de Títulos e Documentos competente, nos termos da Cláusula </w:t>
      </w:r>
      <w:r w:rsidRPr="00811E56">
        <w:rPr>
          <w:rFonts w:asciiTheme="minorHAnsi" w:hAnsiTheme="minorHAnsi" w:cstheme="minorHAnsi"/>
          <w:sz w:val="22"/>
          <w:szCs w:val="22"/>
          <w:lang w:val="pt-BR"/>
        </w:rPr>
        <w:fldChar w:fldCharType="begin"/>
      </w:r>
      <w:r w:rsidRPr="00811E56">
        <w:rPr>
          <w:rFonts w:asciiTheme="minorHAnsi" w:hAnsiTheme="minorHAnsi" w:cstheme="minorHAnsi"/>
          <w:sz w:val="22"/>
          <w:szCs w:val="22"/>
          <w:lang w:val="pt-BR"/>
        </w:rPr>
        <w:instrText xml:space="preserve"> REF _Ref88127725 \r \h </w:instrText>
      </w:r>
      <w:r>
        <w:rPr>
          <w:rFonts w:asciiTheme="minorHAnsi" w:hAnsiTheme="minorHAnsi" w:cstheme="minorHAnsi"/>
          <w:sz w:val="22"/>
          <w:szCs w:val="22"/>
          <w:lang w:val="pt-BR"/>
        </w:rPr>
        <w:instrText xml:space="preserve"> \* MERGEFORMAT </w:instrText>
      </w:r>
      <w:r w:rsidRPr="00811E56">
        <w:rPr>
          <w:rFonts w:asciiTheme="minorHAnsi" w:hAnsiTheme="minorHAnsi" w:cstheme="minorHAnsi"/>
          <w:sz w:val="22"/>
          <w:szCs w:val="22"/>
          <w:lang w:val="pt-BR"/>
        </w:rPr>
      </w:r>
      <w:r w:rsidRPr="00811E56">
        <w:rPr>
          <w:rFonts w:asciiTheme="minorHAnsi" w:hAnsiTheme="minorHAnsi" w:cstheme="minorHAnsi"/>
          <w:sz w:val="22"/>
          <w:szCs w:val="22"/>
          <w:lang w:val="pt-BR"/>
        </w:rPr>
        <w:fldChar w:fldCharType="separate"/>
      </w:r>
      <w:r w:rsidRPr="00811E56">
        <w:rPr>
          <w:rFonts w:asciiTheme="minorHAnsi" w:hAnsiTheme="minorHAnsi" w:cstheme="minorHAnsi"/>
          <w:sz w:val="22"/>
          <w:szCs w:val="22"/>
          <w:lang w:val="pt-BR"/>
        </w:rPr>
        <w:t>2.3.3</w:t>
      </w:r>
      <w:r w:rsidRPr="00811E56">
        <w:rPr>
          <w:rFonts w:asciiTheme="minorHAnsi" w:hAnsiTheme="minorHAnsi" w:cstheme="minorHAnsi"/>
          <w:sz w:val="22"/>
          <w:szCs w:val="22"/>
          <w:lang w:val="pt-BR"/>
        </w:rPr>
        <w:fldChar w:fldCharType="end"/>
      </w:r>
      <w:r w:rsidRPr="00E10F45">
        <w:rPr>
          <w:rFonts w:asciiTheme="minorHAnsi" w:hAnsiTheme="minorHAnsi" w:cstheme="minorHAnsi"/>
          <w:sz w:val="22"/>
          <w:szCs w:val="22"/>
          <w:lang w:val="pt-BR"/>
        </w:rPr>
        <w:t xml:space="preserve"> acima.</w:t>
      </w:r>
    </w:p>
    <w:p w14:paraId="32DD02EA" w14:textId="77777777" w:rsidR="004B6090" w:rsidRPr="007C347F" w:rsidRDefault="004B6090" w:rsidP="007C347F">
      <w:pPr>
        <w:widowControl w:val="0"/>
        <w:tabs>
          <w:tab w:val="left" w:pos="567"/>
          <w:tab w:val="left" w:pos="1134"/>
        </w:tabs>
        <w:adjustRightInd/>
        <w:spacing w:line="320" w:lineRule="exact"/>
        <w:contextualSpacing/>
        <w:jc w:val="both"/>
        <w:rPr>
          <w:rFonts w:asciiTheme="minorHAnsi" w:hAnsiTheme="minorHAnsi" w:cstheme="minorHAnsi"/>
          <w:sz w:val="22"/>
          <w:szCs w:val="22"/>
        </w:rPr>
      </w:pPr>
    </w:p>
    <w:p w14:paraId="124EE6DA" w14:textId="3A1848D3" w:rsidR="001E7BFD" w:rsidRPr="00DC7597" w:rsidRDefault="001E7BFD" w:rsidP="001E7BFD">
      <w:pPr>
        <w:pStyle w:val="PargrafodaLista"/>
        <w:widowControl w:val="0"/>
        <w:numPr>
          <w:ilvl w:val="3"/>
          <w:numId w:val="13"/>
        </w:numPr>
        <w:tabs>
          <w:tab w:val="left" w:pos="567"/>
          <w:tab w:val="left" w:pos="1134"/>
        </w:tabs>
        <w:adjustRightInd/>
        <w:spacing w:line="320" w:lineRule="exact"/>
        <w:ind w:left="567" w:firstLine="0"/>
        <w:contextualSpacing/>
        <w:jc w:val="both"/>
        <w:rPr>
          <w:rFonts w:asciiTheme="minorHAnsi" w:hAnsiTheme="minorHAnsi" w:cstheme="minorHAnsi"/>
          <w:sz w:val="22"/>
          <w:szCs w:val="22"/>
          <w:lang w:val="pt-BR"/>
        </w:rPr>
      </w:pPr>
      <w:bookmarkStart w:id="165" w:name="_Ref88674185"/>
      <w:r w:rsidRPr="00DC7597">
        <w:rPr>
          <w:rFonts w:asciiTheme="minorHAnsi" w:hAnsiTheme="minorHAnsi" w:cstheme="minorHAnsi"/>
          <w:sz w:val="22"/>
          <w:szCs w:val="22"/>
          <w:u w:val="single"/>
          <w:lang w:val="pt-BR"/>
        </w:rPr>
        <w:t>Vendas das futuras unidades autônomas do Empreendimento Alvo</w:t>
      </w:r>
      <w:r w:rsidRPr="00DC7597">
        <w:rPr>
          <w:rFonts w:asciiTheme="minorHAnsi" w:hAnsiTheme="minorHAnsi" w:cstheme="minorHAnsi"/>
          <w:sz w:val="22"/>
          <w:szCs w:val="22"/>
          <w:lang w:val="pt-BR"/>
        </w:rPr>
        <w:t xml:space="preserve">. A Securitizadora se obriga, neste ato, a comparecer como parte interveniente em cada um dos instrumentos que formalizarem a venda das futuras Unidades </w:t>
      </w:r>
      <w:r>
        <w:rPr>
          <w:rFonts w:asciiTheme="minorHAnsi" w:hAnsiTheme="minorHAnsi" w:cstheme="minorHAnsi"/>
          <w:sz w:val="22"/>
          <w:szCs w:val="22"/>
          <w:lang w:val="pt-BR"/>
        </w:rPr>
        <w:t>objeto da Alienação Fiduciária de Imóveis</w:t>
      </w:r>
      <w:r w:rsidRPr="00DC7597">
        <w:rPr>
          <w:rFonts w:asciiTheme="minorHAnsi" w:hAnsiTheme="minorHAnsi" w:cstheme="minorHAnsi"/>
          <w:sz w:val="22"/>
          <w:szCs w:val="22"/>
          <w:lang w:val="pt-BR"/>
        </w:rPr>
        <w:t xml:space="preserve"> em caráter definitivo a terceiros (“</w:t>
      </w:r>
      <w:r w:rsidRPr="00DC7597">
        <w:rPr>
          <w:rFonts w:asciiTheme="minorHAnsi" w:hAnsiTheme="minorHAnsi" w:cstheme="minorHAnsi"/>
          <w:sz w:val="22"/>
          <w:szCs w:val="22"/>
          <w:u w:val="single"/>
          <w:lang w:val="pt-BR"/>
        </w:rPr>
        <w:t>Adquirentes</w:t>
      </w:r>
      <w:r w:rsidRPr="00DC7597">
        <w:rPr>
          <w:rFonts w:asciiTheme="minorHAnsi" w:hAnsiTheme="minorHAnsi" w:cstheme="minorHAnsi"/>
          <w:sz w:val="22"/>
          <w:szCs w:val="22"/>
          <w:lang w:val="pt-BR"/>
        </w:rPr>
        <w:t>”), com a finalidade de liberar a garantia constituída sobre a</w:t>
      </w:r>
      <w:r>
        <w:rPr>
          <w:rFonts w:asciiTheme="minorHAnsi" w:hAnsiTheme="minorHAnsi" w:cstheme="minorHAnsi"/>
          <w:sz w:val="22"/>
          <w:szCs w:val="22"/>
          <w:lang w:val="pt-BR"/>
        </w:rPr>
        <w:t xml:space="preserve"> respectiva</w:t>
      </w:r>
      <w:r w:rsidRPr="00DC7597">
        <w:rPr>
          <w:rFonts w:asciiTheme="minorHAnsi" w:hAnsiTheme="minorHAnsi" w:cstheme="minorHAnsi"/>
          <w:sz w:val="22"/>
          <w:szCs w:val="22"/>
          <w:lang w:val="pt-BR"/>
        </w:rPr>
        <w:t xml:space="preserve"> Unidade objeto da referida venda, sendo </w:t>
      </w:r>
      <w:r w:rsidR="004C0E74">
        <w:rPr>
          <w:rFonts w:asciiTheme="minorHAnsi" w:hAnsiTheme="minorHAnsi" w:cstheme="minorHAnsi"/>
          <w:sz w:val="22"/>
          <w:szCs w:val="22"/>
          <w:lang w:val="pt-BR"/>
        </w:rPr>
        <w:t xml:space="preserve">certo </w:t>
      </w:r>
      <w:r w:rsidRPr="00DC7597">
        <w:rPr>
          <w:rFonts w:asciiTheme="minorHAnsi" w:hAnsiTheme="minorHAnsi" w:cstheme="minorHAnsi"/>
          <w:sz w:val="22"/>
          <w:szCs w:val="22"/>
          <w:lang w:val="pt-BR"/>
        </w:rPr>
        <w:t xml:space="preserve">que os recursos daí decorrentes deverão ser destinados para o cumprimento </w:t>
      </w:r>
      <w:r w:rsidRPr="00DC7597">
        <w:rPr>
          <w:rFonts w:asciiTheme="minorHAnsi" w:hAnsiTheme="minorHAnsi" w:cstheme="minorHAnsi"/>
          <w:sz w:val="22"/>
          <w:szCs w:val="22"/>
          <w:lang w:val="pt-BR"/>
        </w:rPr>
        <w:lastRenderedPageBreak/>
        <w:t xml:space="preserve">de todas e quaisquer obrigações devidas, conforme e de acordo com o observado o disposto na Cláusula </w:t>
      </w:r>
      <w:r w:rsidRPr="00DC7597">
        <w:rPr>
          <w:rFonts w:asciiTheme="minorHAnsi" w:hAnsiTheme="minorHAnsi" w:cstheme="minorHAnsi"/>
          <w:sz w:val="22"/>
          <w:szCs w:val="22"/>
          <w:lang w:val="pt-BR"/>
        </w:rPr>
        <w:fldChar w:fldCharType="begin"/>
      </w:r>
      <w:r w:rsidRPr="00DC7597">
        <w:rPr>
          <w:rFonts w:asciiTheme="minorHAnsi" w:hAnsiTheme="minorHAnsi" w:cstheme="minorHAnsi"/>
          <w:sz w:val="22"/>
          <w:szCs w:val="22"/>
          <w:lang w:val="pt-BR"/>
        </w:rPr>
        <w:instrText xml:space="preserve"> REF _Ref22836742 \r \h  \* MERGEFORMAT </w:instrText>
      </w:r>
      <w:r w:rsidRPr="00DC7597">
        <w:rPr>
          <w:rFonts w:asciiTheme="minorHAnsi" w:hAnsiTheme="minorHAnsi" w:cstheme="minorHAnsi"/>
          <w:sz w:val="22"/>
          <w:szCs w:val="22"/>
          <w:lang w:val="pt-BR"/>
        </w:rPr>
      </w:r>
      <w:r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5.1.1.4</w:t>
      </w:r>
      <w:r w:rsidRPr="00DC7597">
        <w:rPr>
          <w:rFonts w:asciiTheme="minorHAnsi" w:hAnsiTheme="minorHAnsi" w:cstheme="minorHAnsi"/>
          <w:sz w:val="22"/>
          <w:szCs w:val="22"/>
          <w:lang w:val="pt-BR"/>
        </w:rPr>
        <w:fldChar w:fldCharType="end"/>
      </w:r>
      <w:r w:rsidR="004C0E74">
        <w:rPr>
          <w:rFonts w:asciiTheme="minorHAnsi" w:hAnsiTheme="minorHAnsi" w:cstheme="minorHAnsi"/>
          <w:sz w:val="22"/>
          <w:szCs w:val="22"/>
          <w:lang w:val="pt-BR"/>
        </w:rPr>
        <w:t>;</w:t>
      </w:r>
      <w:r w:rsidRPr="007E572B">
        <w:rPr>
          <w:rFonts w:asciiTheme="minorHAnsi" w:hAnsiTheme="minorHAnsi" w:cstheme="minorHAnsi"/>
          <w:sz w:val="22"/>
          <w:szCs w:val="22"/>
        </w:rPr>
        <w:t xml:space="preserve"> sendo certo, no entanto, que tal liberação das alienações fiduciárias, em qualquer hipótese, estará condicionada à utilização, pela</w:t>
      </w:r>
      <w:r>
        <w:rPr>
          <w:rFonts w:asciiTheme="minorHAnsi" w:hAnsiTheme="minorHAnsi" w:cstheme="minorHAnsi"/>
          <w:sz w:val="22"/>
          <w:szCs w:val="22"/>
          <w:lang w:val="pt-BR"/>
        </w:rPr>
        <w:t xml:space="preserve"> Emissora e pelas Fiduciantes</w:t>
      </w:r>
      <w:r w:rsidRPr="007E572B">
        <w:rPr>
          <w:rFonts w:asciiTheme="minorHAnsi" w:hAnsiTheme="minorHAnsi" w:cstheme="minorHAnsi"/>
          <w:sz w:val="22"/>
          <w:szCs w:val="22"/>
        </w:rPr>
        <w:t xml:space="preserve">, de </w:t>
      </w:r>
      <w:r w:rsidR="003A53C9">
        <w:rPr>
          <w:rFonts w:asciiTheme="minorHAnsi" w:hAnsiTheme="minorHAnsi" w:cstheme="minorHAnsi"/>
          <w:sz w:val="22"/>
          <w:szCs w:val="22"/>
          <w:lang w:val="pt-BR"/>
        </w:rPr>
        <w:t>90</w:t>
      </w:r>
      <w:r w:rsidR="003A53C9" w:rsidRPr="007E572B">
        <w:rPr>
          <w:rFonts w:asciiTheme="minorHAnsi" w:hAnsiTheme="minorHAnsi" w:cstheme="minorHAnsi"/>
          <w:sz w:val="22"/>
          <w:szCs w:val="22"/>
        </w:rPr>
        <w:t>% (</w:t>
      </w:r>
      <w:r w:rsidR="003A53C9">
        <w:rPr>
          <w:rFonts w:asciiTheme="minorHAnsi" w:hAnsiTheme="minorHAnsi" w:cstheme="minorHAnsi"/>
          <w:sz w:val="22"/>
          <w:szCs w:val="22"/>
          <w:lang w:val="pt-BR"/>
        </w:rPr>
        <w:t>noventa</w:t>
      </w:r>
      <w:r w:rsidR="005A1251">
        <w:rPr>
          <w:rFonts w:asciiTheme="minorHAnsi" w:hAnsiTheme="minorHAnsi" w:cstheme="minorHAnsi"/>
          <w:sz w:val="22"/>
          <w:szCs w:val="22"/>
          <w:lang w:val="pt-BR"/>
        </w:rPr>
        <w:t xml:space="preserve"> por cento</w:t>
      </w:r>
      <w:r w:rsidR="003A53C9" w:rsidRPr="007E572B">
        <w:rPr>
          <w:rFonts w:asciiTheme="minorHAnsi" w:hAnsiTheme="minorHAnsi" w:cstheme="minorHAnsi"/>
          <w:sz w:val="22"/>
          <w:szCs w:val="22"/>
        </w:rPr>
        <w:t xml:space="preserve">) </w:t>
      </w:r>
      <w:r w:rsidRPr="007E572B">
        <w:rPr>
          <w:rFonts w:asciiTheme="minorHAnsi" w:hAnsiTheme="minorHAnsi" w:cstheme="minorHAnsi"/>
          <w:sz w:val="22"/>
          <w:szCs w:val="22"/>
        </w:rPr>
        <w:t>do valor total do preço de venda contratado entre a</w:t>
      </w:r>
      <w:r w:rsidR="00DC2D0E">
        <w:rPr>
          <w:rFonts w:asciiTheme="minorHAnsi" w:hAnsiTheme="minorHAnsi" w:cstheme="minorHAnsi"/>
          <w:sz w:val="22"/>
          <w:szCs w:val="22"/>
          <w:lang w:val="pt-BR"/>
        </w:rPr>
        <w:t>s</w:t>
      </w:r>
      <w:r w:rsidRPr="007E572B">
        <w:rPr>
          <w:rFonts w:asciiTheme="minorHAnsi" w:hAnsiTheme="minorHAnsi" w:cstheme="minorHAnsi"/>
          <w:sz w:val="22"/>
          <w:szCs w:val="22"/>
        </w:rPr>
        <w:t xml:space="preserve"> Fiduciante</w:t>
      </w:r>
      <w:r w:rsidR="00DC2D0E">
        <w:rPr>
          <w:rFonts w:asciiTheme="minorHAnsi" w:hAnsiTheme="minorHAnsi" w:cstheme="minorHAnsi"/>
          <w:sz w:val="22"/>
          <w:szCs w:val="22"/>
          <w:lang w:val="pt-BR"/>
        </w:rPr>
        <w:t>s</w:t>
      </w:r>
      <w:r w:rsidRPr="007E572B">
        <w:rPr>
          <w:rFonts w:asciiTheme="minorHAnsi" w:hAnsiTheme="minorHAnsi" w:cstheme="minorHAnsi"/>
          <w:sz w:val="22"/>
          <w:szCs w:val="22"/>
        </w:rPr>
        <w:t xml:space="preserve"> e o respectivo Adquirente,</w:t>
      </w:r>
      <w:r w:rsidR="009F3C4B">
        <w:rPr>
          <w:rFonts w:asciiTheme="minorHAnsi" w:hAnsiTheme="minorHAnsi" w:cstheme="minorHAnsi"/>
          <w:sz w:val="22"/>
          <w:szCs w:val="22"/>
          <w:lang w:val="pt-BR"/>
        </w:rPr>
        <w:t xml:space="preserve"> em recursos livres e disponíveis na Conta do Patrimônio Separado,</w:t>
      </w:r>
      <w:r w:rsidRPr="007E572B">
        <w:rPr>
          <w:rFonts w:asciiTheme="minorHAnsi" w:hAnsiTheme="minorHAnsi" w:cstheme="minorHAnsi"/>
          <w:sz w:val="22"/>
          <w:szCs w:val="22"/>
        </w:rPr>
        <w:t xml:space="preserve"> para o cumprimento de todas e quaisquer Obrigações Garantidas.</w:t>
      </w:r>
      <w:bookmarkEnd w:id="165"/>
      <w:r w:rsidR="00994324">
        <w:rPr>
          <w:rFonts w:asciiTheme="minorHAnsi" w:hAnsiTheme="minorHAnsi" w:cstheme="minorHAnsi"/>
          <w:sz w:val="22"/>
          <w:szCs w:val="22"/>
          <w:lang w:val="pt-BR"/>
        </w:rPr>
        <w:t xml:space="preserve"> </w:t>
      </w:r>
    </w:p>
    <w:p w14:paraId="77FAFC8E" w14:textId="77777777" w:rsidR="001E7BFD" w:rsidRPr="00DC7597" w:rsidRDefault="001E7BFD" w:rsidP="001E7BFD">
      <w:pPr>
        <w:pStyle w:val="PargrafodaLista"/>
        <w:widowControl w:val="0"/>
        <w:tabs>
          <w:tab w:val="left" w:pos="567"/>
          <w:tab w:val="left" w:pos="1134"/>
        </w:tabs>
        <w:adjustRightInd/>
        <w:spacing w:line="320" w:lineRule="exact"/>
        <w:ind w:left="567"/>
        <w:contextualSpacing/>
        <w:jc w:val="both"/>
        <w:rPr>
          <w:rFonts w:asciiTheme="minorHAnsi" w:hAnsiTheme="minorHAnsi" w:cstheme="minorHAnsi"/>
          <w:sz w:val="22"/>
          <w:szCs w:val="22"/>
          <w:lang w:val="pt-BR"/>
        </w:rPr>
      </w:pPr>
    </w:p>
    <w:p w14:paraId="72B7B8BD" w14:textId="15B8D38C" w:rsidR="001E7BFD" w:rsidRPr="00DC7597" w:rsidRDefault="001E7BFD" w:rsidP="001E7BFD">
      <w:pPr>
        <w:pStyle w:val="PargrafodaLista"/>
        <w:widowControl w:val="0"/>
        <w:numPr>
          <w:ilvl w:val="3"/>
          <w:numId w:val="13"/>
        </w:numPr>
        <w:tabs>
          <w:tab w:val="left" w:pos="567"/>
          <w:tab w:val="left" w:pos="1134"/>
        </w:tabs>
        <w:adjustRightInd/>
        <w:spacing w:line="320" w:lineRule="exact"/>
        <w:ind w:left="567" w:firstLine="0"/>
        <w:contextualSpacing/>
        <w:jc w:val="both"/>
        <w:rPr>
          <w:rFonts w:asciiTheme="minorHAnsi" w:hAnsiTheme="minorHAnsi" w:cstheme="minorHAnsi"/>
          <w:bCs/>
          <w:sz w:val="22"/>
          <w:szCs w:val="22"/>
          <w:lang w:val="pt-BR"/>
        </w:rPr>
      </w:pPr>
      <w:r w:rsidRPr="00DC7597">
        <w:rPr>
          <w:rFonts w:asciiTheme="minorHAnsi" w:hAnsiTheme="minorHAnsi" w:cstheme="minorHAnsi"/>
          <w:bCs/>
          <w:sz w:val="22"/>
          <w:szCs w:val="22"/>
          <w:lang w:val="pt-BR"/>
        </w:rPr>
        <w:t xml:space="preserve">A destinação dos valores da venda das Unidades para a Conta Arrecadadora deverá estar prevista na respectiva escritura definitiva de venda e compra das referidas Unidades e/ou em quaisquer outros instrumentos celebrados para fins da comercialização das Unidades, constando como conta para pagamento do valor de venda das Unidades a Conta Arrecadadora, devendo a Companhia comprovar, por meio de extratos a serem encaminhados por esta ou </w:t>
      </w:r>
      <w:r>
        <w:rPr>
          <w:rFonts w:asciiTheme="minorHAnsi" w:hAnsiTheme="minorHAnsi" w:cstheme="minorHAnsi"/>
          <w:bCs/>
          <w:sz w:val="22"/>
          <w:szCs w:val="22"/>
          <w:lang w:val="pt-BR"/>
        </w:rPr>
        <w:t>pelas Fiduciantes</w:t>
      </w:r>
      <w:r w:rsidRPr="00DC7597">
        <w:rPr>
          <w:rFonts w:asciiTheme="minorHAnsi" w:hAnsiTheme="minorHAnsi" w:cstheme="minorHAnsi"/>
          <w:bCs/>
          <w:sz w:val="22"/>
          <w:szCs w:val="22"/>
          <w:lang w:val="pt-BR"/>
        </w:rPr>
        <w:t>, com cópia ao Agente Fiduciário</w:t>
      </w:r>
      <w:r w:rsidR="006A6D4D">
        <w:rPr>
          <w:rFonts w:asciiTheme="minorHAnsi" w:hAnsiTheme="minorHAnsi" w:cstheme="minorHAnsi"/>
          <w:bCs/>
          <w:sz w:val="22"/>
          <w:szCs w:val="22"/>
          <w:lang w:val="pt-BR"/>
        </w:rPr>
        <w:t xml:space="preserve"> dos CRI</w:t>
      </w:r>
      <w:r w:rsidRPr="00DC7597">
        <w:rPr>
          <w:rFonts w:asciiTheme="minorHAnsi" w:hAnsiTheme="minorHAnsi" w:cstheme="minorHAnsi"/>
          <w:bCs/>
          <w:sz w:val="22"/>
          <w:szCs w:val="22"/>
          <w:lang w:val="pt-BR"/>
        </w:rPr>
        <w:t xml:space="preserve">, o atendimento às condições elencadas na </w:t>
      </w:r>
      <w:r w:rsidRPr="00DC7597">
        <w:rPr>
          <w:rFonts w:asciiTheme="minorHAnsi" w:hAnsiTheme="minorHAnsi" w:cstheme="minorHAnsi"/>
          <w:sz w:val="22"/>
          <w:szCs w:val="22"/>
          <w:lang w:val="pt-BR"/>
        </w:rPr>
        <w:t xml:space="preserve">Cláusula </w:t>
      </w:r>
      <w:r w:rsidR="003B27E1">
        <w:rPr>
          <w:rFonts w:asciiTheme="minorHAnsi" w:hAnsiTheme="minorHAnsi" w:cstheme="minorHAnsi"/>
          <w:sz w:val="22"/>
          <w:szCs w:val="22"/>
          <w:lang w:val="pt-BR"/>
        </w:rPr>
        <w:fldChar w:fldCharType="begin"/>
      </w:r>
      <w:r w:rsidR="003B27E1">
        <w:rPr>
          <w:rFonts w:asciiTheme="minorHAnsi" w:hAnsiTheme="minorHAnsi" w:cstheme="minorHAnsi"/>
          <w:sz w:val="22"/>
          <w:szCs w:val="22"/>
          <w:lang w:val="pt-BR"/>
        </w:rPr>
        <w:instrText xml:space="preserve"> REF _Ref88674185 \r \h </w:instrText>
      </w:r>
      <w:r w:rsidR="003B27E1">
        <w:rPr>
          <w:rFonts w:asciiTheme="minorHAnsi" w:hAnsiTheme="minorHAnsi" w:cstheme="minorHAnsi"/>
          <w:sz w:val="22"/>
          <w:szCs w:val="22"/>
          <w:lang w:val="pt-BR"/>
        </w:rPr>
      </w:r>
      <w:r w:rsidR="003B27E1">
        <w:rPr>
          <w:rFonts w:asciiTheme="minorHAnsi" w:hAnsiTheme="minorHAnsi" w:cstheme="minorHAnsi"/>
          <w:sz w:val="22"/>
          <w:szCs w:val="22"/>
          <w:lang w:val="pt-BR"/>
        </w:rPr>
        <w:fldChar w:fldCharType="separate"/>
      </w:r>
      <w:r w:rsidR="003B27E1">
        <w:rPr>
          <w:rFonts w:asciiTheme="minorHAnsi" w:hAnsiTheme="minorHAnsi" w:cstheme="minorHAnsi"/>
          <w:sz w:val="22"/>
          <w:szCs w:val="22"/>
          <w:lang w:val="pt-BR"/>
        </w:rPr>
        <w:t>5.1.1.3</w:t>
      </w:r>
      <w:r w:rsidR="003B27E1">
        <w:rPr>
          <w:rFonts w:asciiTheme="minorHAnsi" w:hAnsiTheme="minorHAnsi" w:cstheme="minorHAnsi"/>
          <w:sz w:val="22"/>
          <w:szCs w:val="22"/>
          <w:lang w:val="pt-BR"/>
        </w:rPr>
        <w:fldChar w:fldCharType="end"/>
      </w:r>
      <w:r w:rsidRPr="00DC7597">
        <w:rPr>
          <w:rFonts w:asciiTheme="minorHAnsi" w:hAnsiTheme="minorHAnsi" w:cstheme="minorHAnsi"/>
          <w:sz w:val="22"/>
          <w:szCs w:val="22"/>
          <w:lang w:val="pt-BR"/>
        </w:rPr>
        <w:t xml:space="preserve"> </w:t>
      </w:r>
      <w:r w:rsidRPr="00DC7597">
        <w:rPr>
          <w:rFonts w:asciiTheme="minorHAnsi" w:hAnsiTheme="minorHAnsi" w:cstheme="minorHAnsi"/>
          <w:bCs/>
          <w:sz w:val="22"/>
          <w:szCs w:val="22"/>
          <w:lang w:val="pt-BR"/>
        </w:rPr>
        <w:t xml:space="preserve">acima. </w:t>
      </w:r>
    </w:p>
    <w:p w14:paraId="0D370CE5" w14:textId="77777777" w:rsidR="001E7BFD" w:rsidRPr="00DC7597" w:rsidRDefault="001E7BFD" w:rsidP="00DC7597">
      <w:pPr>
        <w:pStyle w:val="PargrafodaLista"/>
        <w:widowControl w:val="0"/>
        <w:tabs>
          <w:tab w:val="left" w:pos="567"/>
          <w:tab w:val="left" w:pos="851"/>
          <w:tab w:val="left" w:pos="1734"/>
          <w:tab w:val="left" w:pos="9356"/>
        </w:tabs>
        <w:autoSpaceDE/>
        <w:autoSpaceDN/>
        <w:adjustRightInd/>
        <w:spacing w:line="320" w:lineRule="exact"/>
        <w:ind w:left="0" w:right="4"/>
        <w:contextualSpacing/>
        <w:jc w:val="both"/>
        <w:rPr>
          <w:rFonts w:asciiTheme="minorHAnsi" w:hAnsiTheme="minorHAnsi" w:cstheme="minorHAnsi"/>
          <w:sz w:val="22"/>
          <w:szCs w:val="22"/>
          <w:lang w:val="pt-BR"/>
        </w:rPr>
      </w:pPr>
    </w:p>
    <w:p w14:paraId="13F665C4" w14:textId="641D20C7" w:rsidR="00896D28" w:rsidRDefault="00D37BCB" w:rsidP="0025472D">
      <w:pPr>
        <w:pStyle w:val="PargrafodaLista"/>
        <w:widowControl w:val="0"/>
        <w:numPr>
          <w:ilvl w:val="3"/>
          <w:numId w:val="13"/>
        </w:numPr>
        <w:tabs>
          <w:tab w:val="left" w:pos="567"/>
          <w:tab w:val="left" w:pos="1134"/>
        </w:tabs>
        <w:adjustRightInd/>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A </w:t>
      </w:r>
      <w:r w:rsidR="00A211F2" w:rsidRPr="00DC7597">
        <w:rPr>
          <w:rFonts w:asciiTheme="minorHAnsi" w:hAnsiTheme="minorHAnsi" w:cstheme="minorHAnsi"/>
          <w:sz w:val="22"/>
          <w:szCs w:val="22"/>
          <w:lang w:val="pt-BR"/>
        </w:rPr>
        <w:t>Emissora</w:t>
      </w:r>
      <w:r w:rsidR="00B0769D" w:rsidRPr="00DC7597">
        <w:rPr>
          <w:rFonts w:asciiTheme="minorHAnsi" w:hAnsiTheme="minorHAnsi" w:cstheme="minorHAnsi"/>
          <w:sz w:val="22"/>
          <w:szCs w:val="22"/>
          <w:lang w:val="pt-BR"/>
        </w:rPr>
        <w:t xml:space="preserve"> e</w:t>
      </w:r>
      <w:r w:rsidR="0025472D">
        <w:rPr>
          <w:rFonts w:asciiTheme="minorHAnsi" w:hAnsiTheme="minorHAnsi" w:cstheme="minorHAnsi"/>
          <w:sz w:val="22"/>
          <w:szCs w:val="22"/>
          <w:lang w:val="pt-BR"/>
        </w:rPr>
        <w:t xml:space="preserve"> as Fiduciantes se </w:t>
      </w:r>
      <w:r w:rsidR="00A211F2" w:rsidRPr="00DC7597">
        <w:rPr>
          <w:rFonts w:asciiTheme="minorHAnsi" w:hAnsiTheme="minorHAnsi" w:cstheme="minorHAnsi"/>
          <w:sz w:val="22"/>
          <w:szCs w:val="22"/>
          <w:lang w:val="pt-BR"/>
        </w:rPr>
        <w:t>obriga</w:t>
      </w:r>
      <w:r w:rsidR="00B0769D" w:rsidRPr="00DC7597">
        <w:rPr>
          <w:rFonts w:asciiTheme="minorHAnsi" w:hAnsiTheme="minorHAnsi" w:cstheme="minorHAnsi"/>
          <w:sz w:val="22"/>
          <w:szCs w:val="22"/>
          <w:lang w:val="pt-BR"/>
        </w:rPr>
        <w:t>m</w:t>
      </w:r>
      <w:r w:rsidR="00A211F2" w:rsidRPr="00DC7597">
        <w:rPr>
          <w:rFonts w:asciiTheme="minorHAnsi" w:hAnsiTheme="minorHAnsi" w:cstheme="minorHAnsi"/>
          <w:sz w:val="22"/>
          <w:szCs w:val="22"/>
          <w:lang w:val="pt-BR"/>
        </w:rPr>
        <w:t xml:space="preserve"> a efetuar o registro </w:t>
      </w:r>
      <w:r w:rsidR="005962EA" w:rsidRPr="00DC7597">
        <w:rPr>
          <w:rFonts w:asciiTheme="minorHAnsi" w:hAnsiTheme="minorHAnsi" w:cstheme="minorHAnsi"/>
          <w:sz w:val="22"/>
          <w:szCs w:val="22"/>
          <w:lang w:val="pt-BR"/>
        </w:rPr>
        <w:t>do</w:t>
      </w:r>
      <w:r w:rsidR="0025472D">
        <w:rPr>
          <w:rFonts w:asciiTheme="minorHAnsi" w:hAnsiTheme="minorHAnsi" w:cstheme="minorHAnsi"/>
          <w:sz w:val="22"/>
          <w:szCs w:val="22"/>
          <w:lang w:val="pt-BR"/>
        </w:rPr>
        <w:t>s</w:t>
      </w:r>
      <w:r w:rsidR="005962EA" w:rsidRPr="00DC7597">
        <w:rPr>
          <w:rFonts w:asciiTheme="minorHAnsi" w:hAnsiTheme="minorHAnsi" w:cstheme="minorHAnsi"/>
          <w:sz w:val="22"/>
          <w:szCs w:val="22"/>
          <w:lang w:val="pt-BR"/>
        </w:rPr>
        <w:t xml:space="preserve"> Instrumento</w:t>
      </w:r>
      <w:r w:rsidR="0025472D">
        <w:rPr>
          <w:rFonts w:asciiTheme="minorHAnsi" w:hAnsiTheme="minorHAnsi" w:cstheme="minorHAnsi"/>
          <w:sz w:val="22"/>
          <w:szCs w:val="22"/>
          <w:lang w:val="pt-BR"/>
        </w:rPr>
        <w:t>s</w:t>
      </w:r>
      <w:r w:rsidR="005962EA" w:rsidRPr="00DC7597">
        <w:rPr>
          <w:rFonts w:asciiTheme="minorHAnsi" w:hAnsiTheme="minorHAnsi" w:cstheme="minorHAnsi"/>
          <w:sz w:val="22"/>
          <w:szCs w:val="22"/>
          <w:lang w:val="pt-BR"/>
        </w:rPr>
        <w:t xml:space="preserve"> Particular</w:t>
      </w:r>
      <w:r w:rsidR="0025472D">
        <w:rPr>
          <w:rFonts w:asciiTheme="minorHAnsi" w:hAnsiTheme="minorHAnsi" w:cstheme="minorHAnsi"/>
          <w:sz w:val="22"/>
          <w:szCs w:val="22"/>
          <w:lang w:val="pt-BR"/>
        </w:rPr>
        <w:t>es</w:t>
      </w:r>
      <w:r w:rsidR="005962EA" w:rsidRPr="00DC7597">
        <w:rPr>
          <w:rFonts w:asciiTheme="minorHAnsi" w:hAnsiTheme="minorHAnsi" w:cstheme="minorHAnsi"/>
          <w:sz w:val="22"/>
          <w:szCs w:val="22"/>
          <w:lang w:val="pt-BR"/>
        </w:rPr>
        <w:t xml:space="preserve"> de Alienação Fiduciária</w:t>
      </w:r>
      <w:r w:rsidR="0032498E" w:rsidRPr="00DC7597">
        <w:rPr>
          <w:rFonts w:asciiTheme="minorHAnsi" w:hAnsiTheme="minorHAnsi" w:cstheme="minorHAnsi"/>
          <w:sz w:val="22"/>
          <w:szCs w:val="22"/>
          <w:lang w:val="pt-BR"/>
        </w:rPr>
        <w:t xml:space="preserve"> de Imóveis</w:t>
      </w:r>
      <w:r w:rsidR="00A211F2" w:rsidRPr="00DC7597">
        <w:rPr>
          <w:rFonts w:asciiTheme="minorHAnsi" w:hAnsiTheme="minorHAnsi" w:cstheme="minorHAnsi"/>
          <w:sz w:val="22"/>
          <w:szCs w:val="22"/>
          <w:lang w:val="pt-BR"/>
        </w:rPr>
        <w:t xml:space="preserve"> </w:t>
      </w:r>
      <w:r w:rsidR="0025472D">
        <w:rPr>
          <w:rFonts w:asciiTheme="minorHAnsi" w:hAnsiTheme="minorHAnsi" w:cstheme="minorHAnsi"/>
          <w:sz w:val="22"/>
          <w:szCs w:val="22"/>
          <w:lang w:val="pt-BR"/>
        </w:rPr>
        <w:t xml:space="preserve">de que sejam parte </w:t>
      </w:r>
      <w:r w:rsidR="00A211F2" w:rsidRPr="00DC7597">
        <w:rPr>
          <w:rFonts w:asciiTheme="minorHAnsi" w:hAnsiTheme="minorHAnsi" w:cstheme="minorHAnsi"/>
          <w:sz w:val="22"/>
          <w:szCs w:val="22"/>
          <w:lang w:val="pt-BR"/>
        </w:rPr>
        <w:t xml:space="preserve">nos competentes </w:t>
      </w:r>
      <w:r w:rsidR="0025472D">
        <w:rPr>
          <w:rFonts w:asciiTheme="minorHAnsi" w:hAnsiTheme="minorHAnsi" w:cstheme="minorHAnsi"/>
          <w:sz w:val="22"/>
          <w:szCs w:val="22"/>
          <w:lang w:val="pt-BR"/>
        </w:rPr>
        <w:t>C</w:t>
      </w:r>
      <w:r w:rsidR="00A211F2" w:rsidRPr="00DC7597">
        <w:rPr>
          <w:rFonts w:asciiTheme="minorHAnsi" w:hAnsiTheme="minorHAnsi" w:cstheme="minorHAnsi"/>
          <w:sz w:val="22"/>
          <w:szCs w:val="22"/>
          <w:lang w:val="pt-BR"/>
        </w:rPr>
        <w:t xml:space="preserve">artórios </w:t>
      </w:r>
      <w:r w:rsidR="0025472D">
        <w:rPr>
          <w:rFonts w:asciiTheme="minorHAnsi" w:hAnsiTheme="minorHAnsi" w:cstheme="minorHAnsi"/>
          <w:sz w:val="22"/>
          <w:szCs w:val="22"/>
          <w:lang w:val="pt-BR"/>
        </w:rPr>
        <w:t xml:space="preserve">de Registro de Imóveis </w:t>
      </w:r>
      <w:r w:rsidR="00A211F2" w:rsidRPr="00DC7597">
        <w:rPr>
          <w:rFonts w:asciiTheme="minorHAnsi" w:hAnsiTheme="minorHAnsi" w:cstheme="minorHAnsi"/>
          <w:sz w:val="22"/>
          <w:szCs w:val="22"/>
          <w:lang w:val="pt-BR"/>
        </w:rPr>
        <w:t xml:space="preserve">no prazo </w:t>
      </w:r>
      <w:r w:rsidR="00C75F80" w:rsidRPr="00DC7597">
        <w:rPr>
          <w:rFonts w:asciiTheme="minorHAnsi" w:hAnsiTheme="minorHAnsi" w:cstheme="minorHAnsi"/>
          <w:sz w:val="22"/>
          <w:szCs w:val="22"/>
          <w:lang w:val="pt-BR"/>
        </w:rPr>
        <w:t xml:space="preserve">indicado </w:t>
      </w:r>
      <w:r w:rsidR="00C75F80" w:rsidRPr="00B068EC">
        <w:rPr>
          <w:rFonts w:asciiTheme="minorHAnsi" w:hAnsiTheme="minorHAnsi" w:cstheme="minorHAnsi"/>
          <w:sz w:val="22"/>
          <w:szCs w:val="22"/>
          <w:lang w:val="pt-BR"/>
        </w:rPr>
        <w:t>no item</w:t>
      </w:r>
      <w:r w:rsidR="00DF765F">
        <w:rPr>
          <w:rFonts w:asciiTheme="minorHAnsi" w:hAnsiTheme="minorHAnsi" w:cstheme="minorHAnsi"/>
          <w:sz w:val="22"/>
          <w:szCs w:val="22"/>
          <w:lang w:val="pt-BR"/>
        </w:rPr>
        <w:t xml:space="preserve"> </w:t>
      </w:r>
      <w:r w:rsidR="00DF765F">
        <w:rPr>
          <w:rFonts w:asciiTheme="minorHAnsi" w:hAnsiTheme="minorHAnsi" w:cstheme="minorHAnsi"/>
          <w:sz w:val="22"/>
          <w:szCs w:val="22"/>
          <w:lang w:val="pt-BR"/>
        </w:rPr>
        <w:fldChar w:fldCharType="begin"/>
      </w:r>
      <w:r w:rsidR="00DF765F">
        <w:rPr>
          <w:rFonts w:asciiTheme="minorHAnsi" w:hAnsiTheme="minorHAnsi" w:cstheme="minorHAnsi"/>
          <w:sz w:val="22"/>
          <w:szCs w:val="22"/>
          <w:lang w:val="pt-BR"/>
        </w:rPr>
        <w:instrText xml:space="preserve"> REF _Ref88674551 \r \h </w:instrText>
      </w:r>
      <w:r w:rsidR="00DF765F">
        <w:rPr>
          <w:rFonts w:asciiTheme="minorHAnsi" w:hAnsiTheme="minorHAnsi" w:cstheme="minorHAnsi"/>
          <w:sz w:val="22"/>
          <w:szCs w:val="22"/>
          <w:lang w:val="pt-BR"/>
        </w:rPr>
      </w:r>
      <w:r w:rsidR="00DF765F">
        <w:rPr>
          <w:rFonts w:asciiTheme="minorHAnsi" w:hAnsiTheme="minorHAnsi" w:cstheme="minorHAnsi"/>
          <w:sz w:val="22"/>
          <w:szCs w:val="22"/>
          <w:lang w:val="pt-BR"/>
        </w:rPr>
        <w:fldChar w:fldCharType="separate"/>
      </w:r>
      <w:r w:rsidR="00DF765F">
        <w:rPr>
          <w:rFonts w:asciiTheme="minorHAnsi" w:hAnsiTheme="minorHAnsi" w:cstheme="minorHAnsi"/>
          <w:sz w:val="22"/>
          <w:szCs w:val="22"/>
          <w:lang w:val="pt-BR"/>
        </w:rPr>
        <w:t>(ee)</w:t>
      </w:r>
      <w:r w:rsidR="00DF765F">
        <w:rPr>
          <w:rFonts w:asciiTheme="minorHAnsi" w:hAnsiTheme="minorHAnsi" w:cstheme="minorHAnsi"/>
          <w:sz w:val="22"/>
          <w:szCs w:val="22"/>
          <w:lang w:val="pt-BR"/>
        </w:rPr>
        <w:fldChar w:fldCharType="end"/>
      </w:r>
      <w:r w:rsidR="00C75F80" w:rsidRPr="00B068EC">
        <w:rPr>
          <w:rFonts w:asciiTheme="minorHAnsi" w:hAnsiTheme="minorHAnsi" w:cstheme="minorHAnsi"/>
          <w:sz w:val="22"/>
          <w:szCs w:val="22"/>
          <w:lang w:val="pt-BR"/>
        </w:rPr>
        <w:t xml:space="preserve"> da cláusula </w:t>
      </w:r>
      <w:r w:rsidR="005A1251">
        <w:rPr>
          <w:rFonts w:asciiTheme="minorHAnsi" w:hAnsiTheme="minorHAnsi" w:cstheme="minorHAnsi"/>
          <w:sz w:val="22"/>
          <w:szCs w:val="22"/>
          <w:lang w:val="pt-BR"/>
        </w:rPr>
        <w:fldChar w:fldCharType="begin"/>
      </w:r>
      <w:r w:rsidR="005A1251">
        <w:rPr>
          <w:rFonts w:asciiTheme="minorHAnsi" w:hAnsiTheme="minorHAnsi" w:cstheme="minorHAnsi"/>
          <w:sz w:val="22"/>
          <w:szCs w:val="22"/>
          <w:lang w:val="pt-BR"/>
        </w:rPr>
        <w:instrText xml:space="preserve"> REF _Ref88081687 \r \h </w:instrText>
      </w:r>
      <w:r w:rsidR="005A1251">
        <w:rPr>
          <w:rFonts w:asciiTheme="minorHAnsi" w:hAnsiTheme="minorHAnsi" w:cstheme="minorHAnsi"/>
          <w:sz w:val="22"/>
          <w:szCs w:val="22"/>
          <w:lang w:val="pt-BR"/>
        </w:rPr>
      </w:r>
      <w:r w:rsidR="005A1251">
        <w:rPr>
          <w:rFonts w:asciiTheme="minorHAnsi" w:hAnsiTheme="minorHAnsi" w:cstheme="minorHAnsi"/>
          <w:sz w:val="22"/>
          <w:szCs w:val="22"/>
          <w:lang w:val="pt-BR"/>
        </w:rPr>
        <w:fldChar w:fldCharType="separate"/>
      </w:r>
      <w:r w:rsidR="005A1251">
        <w:rPr>
          <w:rFonts w:asciiTheme="minorHAnsi" w:hAnsiTheme="minorHAnsi" w:cstheme="minorHAnsi"/>
          <w:sz w:val="22"/>
          <w:szCs w:val="22"/>
          <w:lang w:val="pt-BR"/>
        </w:rPr>
        <w:t>7.1</w:t>
      </w:r>
      <w:r w:rsidR="005A1251">
        <w:rPr>
          <w:rFonts w:asciiTheme="minorHAnsi" w:hAnsiTheme="minorHAnsi" w:cstheme="minorHAnsi"/>
          <w:sz w:val="22"/>
          <w:szCs w:val="22"/>
          <w:lang w:val="pt-BR"/>
        </w:rPr>
        <w:fldChar w:fldCharType="end"/>
      </w:r>
      <w:r w:rsidR="00C75F80" w:rsidRPr="00B068EC">
        <w:rPr>
          <w:rFonts w:asciiTheme="minorHAnsi" w:hAnsiTheme="minorHAnsi" w:cstheme="minorHAnsi"/>
          <w:sz w:val="22"/>
          <w:szCs w:val="22"/>
          <w:lang w:val="pt-BR"/>
        </w:rPr>
        <w:t xml:space="preserve"> desta Escritura</w:t>
      </w:r>
      <w:r w:rsidR="00A211F2" w:rsidRPr="00B068EC">
        <w:rPr>
          <w:rFonts w:asciiTheme="minorHAnsi" w:hAnsiTheme="minorHAnsi" w:cstheme="minorHAnsi"/>
          <w:sz w:val="22"/>
          <w:szCs w:val="22"/>
          <w:lang w:val="pt-BR"/>
        </w:rPr>
        <w:t>, sob pena de vencimento antecipado das o</w:t>
      </w:r>
      <w:r w:rsidR="00A211F2" w:rsidRPr="00DC7597">
        <w:rPr>
          <w:rFonts w:asciiTheme="minorHAnsi" w:hAnsiTheme="minorHAnsi" w:cstheme="minorHAnsi"/>
          <w:sz w:val="22"/>
          <w:szCs w:val="22"/>
          <w:lang w:val="pt-BR"/>
        </w:rPr>
        <w:t>brigações assumidas no âmbito da Emissão</w:t>
      </w:r>
      <w:r w:rsidR="00AB5FCF" w:rsidRPr="00DC7597">
        <w:rPr>
          <w:rFonts w:asciiTheme="minorHAnsi" w:hAnsiTheme="minorHAnsi" w:cstheme="minorHAnsi"/>
          <w:sz w:val="22"/>
          <w:szCs w:val="22"/>
          <w:lang w:val="pt-BR"/>
        </w:rPr>
        <w:t>.</w:t>
      </w:r>
      <w:bookmarkEnd w:id="164"/>
    </w:p>
    <w:p w14:paraId="101B36D8" w14:textId="77777777" w:rsidR="0046219B" w:rsidRPr="007C347F" w:rsidRDefault="0046219B" w:rsidP="007C347F">
      <w:pPr>
        <w:pStyle w:val="PargrafodaLista"/>
        <w:rPr>
          <w:rFonts w:asciiTheme="minorHAnsi" w:hAnsiTheme="minorHAnsi" w:cstheme="minorHAnsi"/>
          <w:sz w:val="22"/>
          <w:szCs w:val="22"/>
          <w:lang w:val="pt-BR"/>
        </w:rPr>
      </w:pPr>
    </w:p>
    <w:p w14:paraId="7F13C3A6" w14:textId="62FC7F26" w:rsidR="0046219B" w:rsidRPr="007C347F" w:rsidRDefault="0046219B" w:rsidP="007C347F">
      <w:pPr>
        <w:pStyle w:val="PargrafodaLista"/>
        <w:widowControl w:val="0"/>
        <w:numPr>
          <w:ilvl w:val="3"/>
          <w:numId w:val="13"/>
        </w:numPr>
        <w:tabs>
          <w:tab w:val="left" w:pos="567"/>
          <w:tab w:val="left" w:pos="1134"/>
        </w:tabs>
        <w:adjustRightInd/>
        <w:spacing w:line="320" w:lineRule="exact"/>
        <w:ind w:left="567" w:firstLine="0"/>
        <w:contextualSpacing/>
        <w:jc w:val="both"/>
        <w:rPr>
          <w:rFonts w:asciiTheme="minorHAnsi" w:hAnsiTheme="minorHAnsi" w:cstheme="minorHAnsi"/>
          <w:b/>
          <w:sz w:val="22"/>
          <w:szCs w:val="22"/>
        </w:rPr>
      </w:pPr>
      <w:r w:rsidRPr="007C347F">
        <w:rPr>
          <w:rFonts w:asciiTheme="minorHAnsi" w:hAnsiTheme="minorHAnsi" w:cstheme="minorHAnsi"/>
          <w:sz w:val="22"/>
          <w:szCs w:val="22"/>
          <w:u w:val="single"/>
          <w:lang w:val="pt-BR"/>
        </w:rPr>
        <w:t>Razão de Garantia:</w:t>
      </w:r>
      <w:r w:rsidRPr="007C347F">
        <w:rPr>
          <w:rFonts w:asciiTheme="minorHAnsi" w:hAnsiTheme="minorHAnsi" w:cstheme="minorHAnsi"/>
          <w:sz w:val="22"/>
          <w:szCs w:val="22"/>
          <w:lang w:val="pt-BR"/>
        </w:rPr>
        <w:t xml:space="preserve"> O valor</w:t>
      </w:r>
      <w:r w:rsidR="00CD5934">
        <w:rPr>
          <w:rFonts w:asciiTheme="minorHAnsi" w:hAnsiTheme="minorHAnsi" w:cstheme="minorHAnsi"/>
          <w:sz w:val="22"/>
          <w:szCs w:val="22"/>
          <w:lang w:val="pt-BR"/>
        </w:rPr>
        <w:t xml:space="preserve"> total</w:t>
      </w:r>
      <w:r w:rsidRPr="007C347F">
        <w:rPr>
          <w:rFonts w:asciiTheme="minorHAnsi" w:hAnsiTheme="minorHAnsi" w:cstheme="minorHAnsi"/>
          <w:sz w:val="22"/>
          <w:szCs w:val="22"/>
          <w:lang w:val="pt-BR"/>
        </w:rPr>
        <w:t xml:space="preserve"> </w:t>
      </w:r>
      <w:r w:rsidR="00C7056F">
        <w:rPr>
          <w:rFonts w:asciiTheme="minorHAnsi" w:hAnsiTheme="minorHAnsi" w:cstheme="minorHAnsi"/>
          <w:sz w:val="22"/>
          <w:szCs w:val="22"/>
          <w:lang w:val="pt-BR"/>
        </w:rPr>
        <w:t>das Unidades</w:t>
      </w:r>
      <w:r w:rsidRPr="007C347F">
        <w:rPr>
          <w:rFonts w:asciiTheme="minorHAnsi" w:hAnsiTheme="minorHAnsi" w:cstheme="minorHAnsi"/>
          <w:sz w:val="22"/>
          <w:szCs w:val="22"/>
          <w:lang w:val="pt-BR"/>
        </w:rPr>
        <w:t xml:space="preserve"> objeto das Alienações Fiduciárias de Imóveis cujo</w:t>
      </w:r>
      <w:r w:rsidR="00CD5934">
        <w:rPr>
          <w:rFonts w:asciiTheme="minorHAnsi" w:hAnsiTheme="minorHAnsi" w:cstheme="minorHAnsi"/>
          <w:sz w:val="22"/>
          <w:szCs w:val="22"/>
          <w:lang w:val="pt-BR"/>
        </w:rPr>
        <w:t>s respectivos instrumentos</w:t>
      </w:r>
      <w:r w:rsidRPr="007C347F">
        <w:rPr>
          <w:rFonts w:asciiTheme="minorHAnsi" w:hAnsiTheme="minorHAnsi" w:cstheme="minorHAnsi"/>
          <w:sz w:val="22"/>
          <w:szCs w:val="22"/>
          <w:lang w:val="pt-BR"/>
        </w:rPr>
        <w:t xml:space="preserve"> </w:t>
      </w:r>
      <w:r w:rsidR="00CD5934">
        <w:rPr>
          <w:rFonts w:asciiTheme="minorHAnsi" w:hAnsiTheme="minorHAnsi" w:cstheme="minorHAnsi"/>
          <w:sz w:val="22"/>
          <w:szCs w:val="22"/>
          <w:lang w:val="pt-BR"/>
        </w:rPr>
        <w:t xml:space="preserve">tenham sido devidamente </w:t>
      </w:r>
      <w:r w:rsidRPr="007C347F">
        <w:rPr>
          <w:rFonts w:asciiTheme="minorHAnsi" w:hAnsiTheme="minorHAnsi" w:cstheme="minorHAnsi"/>
          <w:sz w:val="22"/>
          <w:szCs w:val="22"/>
          <w:lang w:val="pt-BR"/>
        </w:rPr>
        <w:t>registr</w:t>
      </w:r>
      <w:r w:rsidR="00CD5934">
        <w:rPr>
          <w:rFonts w:asciiTheme="minorHAnsi" w:hAnsiTheme="minorHAnsi" w:cstheme="minorHAnsi"/>
          <w:sz w:val="22"/>
          <w:szCs w:val="22"/>
          <w:lang w:val="pt-BR"/>
        </w:rPr>
        <w:t>ados</w:t>
      </w:r>
      <w:r w:rsidRPr="007C347F">
        <w:rPr>
          <w:rFonts w:asciiTheme="minorHAnsi" w:hAnsiTheme="minorHAnsi" w:cstheme="minorHAnsi"/>
          <w:sz w:val="22"/>
          <w:szCs w:val="22"/>
          <w:lang w:val="pt-BR"/>
        </w:rPr>
        <w:t xml:space="preserve"> junto aos cartórios de registro de imóveis competentes, deve representar, </w:t>
      </w:r>
      <w:r w:rsidR="00B57575">
        <w:rPr>
          <w:rFonts w:asciiTheme="minorHAnsi" w:hAnsiTheme="minorHAnsi" w:cstheme="minorHAnsi"/>
          <w:sz w:val="22"/>
          <w:szCs w:val="22"/>
          <w:lang w:val="pt-BR"/>
        </w:rPr>
        <w:t>após</w:t>
      </w:r>
      <w:r w:rsidRPr="007C347F">
        <w:rPr>
          <w:rFonts w:asciiTheme="minorHAnsi" w:hAnsiTheme="minorHAnsi" w:cstheme="minorHAnsi"/>
          <w:sz w:val="22"/>
          <w:szCs w:val="22"/>
          <w:lang w:val="pt-BR"/>
        </w:rPr>
        <w:t xml:space="preserve"> 120 (cento e vinte) dias contados da presente data</w:t>
      </w:r>
      <w:r w:rsidR="00B57575">
        <w:rPr>
          <w:rFonts w:asciiTheme="minorHAnsi" w:hAnsiTheme="minorHAnsi" w:cstheme="minorHAnsi"/>
          <w:sz w:val="22"/>
          <w:szCs w:val="22"/>
          <w:lang w:val="pt-BR"/>
        </w:rPr>
        <w:t xml:space="preserve"> e</w:t>
      </w:r>
      <w:r w:rsidRPr="007C347F">
        <w:rPr>
          <w:rFonts w:asciiTheme="minorHAnsi" w:hAnsiTheme="minorHAnsi" w:cstheme="minorHAnsi"/>
          <w:sz w:val="22"/>
          <w:szCs w:val="22"/>
          <w:lang w:val="pt-BR"/>
        </w:rPr>
        <w:t>, até o efetivo cumprimento da totalidade das Obrigações Garantidas, no mínimo</w:t>
      </w:r>
      <w:r w:rsidR="00D449B9">
        <w:rPr>
          <w:rFonts w:asciiTheme="minorHAnsi" w:hAnsiTheme="minorHAnsi" w:cstheme="minorHAnsi"/>
          <w:sz w:val="22"/>
          <w:szCs w:val="22"/>
          <w:lang w:val="pt-BR"/>
        </w:rPr>
        <w:t xml:space="preserve"> a Razão Mínima de Garantia</w:t>
      </w:r>
      <w:r w:rsidRPr="007C347F">
        <w:rPr>
          <w:rFonts w:asciiTheme="minorHAnsi" w:hAnsiTheme="minorHAnsi" w:cstheme="minorHAnsi"/>
          <w:sz w:val="22"/>
          <w:szCs w:val="22"/>
          <w:lang w:val="pt-BR"/>
        </w:rPr>
        <w:t>.</w:t>
      </w:r>
    </w:p>
    <w:p w14:paraId="3445A693" w14:textId="77777777" w:rsidR="0046219B" w:rsidRPr="007C347F" w:rsidRDefault="0046219B" w:rsidP="007C347F">
      <w:pPr>
        <w:pStyle w:val="PargrafodaLista"/>
        <w:widowControl w:val="0"/>
        <w:tabs>
          <w:tab w:val="left" w:pos="567"/>
          <w:tab w:val="left" w:pos="1134"/>
        </w:tabs>
        <w:adjustRightInd/>
        <w:spacing w:line="320" w:lineRule="exact"/>
        <w:ind w:left="567"/>
        <w:contextualSpacing/>
        <w:jc w:val="both"/>
        <w:rPr>
          <w:rFonts w:asciiTheme="minorHAnsi" w:hAnsiTheme="minorHAnsi" w:cstheme="minorHAnsi"/>
          <w:sz w:val="22"/>
          <w:szCs w:val="22"/>
        </w:rPr>
      </w:pPr>
    </w:p>
    <w:p w14:paraId="6F142533" w14:textId="51C69DF3" w:rsidR="0046219B" w:rsidRPr="007C347F" w:rsidRDefault="0046219B" w:rsidP="007C347F">
      <w:pPr>
        <w:pStyle w:val="PargrafodaLista"/>
        <w:widowControl w:val="0"/>
        <w:numPr>
          <w:ilvl w:val="3"/>
          <w:numId w:val="13"/>
        </w:numPr>
        <w:tabs>
          <w:tab w:val="left" w:pos="567"/>
          <w:tab w:val="left" w:pos="1134"/>
        </w:tabs>
        <w:adjustRightInd/>
        <w:spacing w:line="320" w:lineRule="exact"/>
        <w:ind w:left="567" w:firstLine="0"/>
        <w:contextualSpacing/>
        <w:jc w:val="both"/>
        <w:rPr>
          <w:rFonts w:asciiTheme="minorHAnsi" w:hAnsiTheme="minorHAnsi" w:cstheme="minorHAnsi"/>
          <w:b/>
          <w:sz w:val="22"/>
          <w:szCs w:val="22"/>
        </w:rPr>
      </w:pPr>
      <w:bookmarkStart w:id="166" w:name="_Ref506920250"/>
      <w:bookmarkStart w:id="167" w:name="_Ref491369524"/>
      <w:r w:rsidRPr="007C347F">
        <w:rPr>
          <w:rFonts w:asciiTheme="minorHAnsi" w:hAnsiTheme="minorHAnsi" w:cstheme="minorHAnsi"/>
          <w:sz w:val="22"/>
          <w:szCs w:val="22"/>
          <w:lang w:val="pt-BR"/>
        </w:rPr>
        <w:t xml:space="preserve">A verificação de atendimento à Razão Mínima de Garantia será realizada mensalmente pela </w:t>
      </w:r>
      <w:r w:rsidR="00B50AFD">
        <w:rPr>
          <w:rFonts w:asciiTheme="minorHAnsi" w:hAnsiTheme="minorHAnsi" w:cstheme="minorHAnsi"/>
          <w:sz w:val="22"/>
          <w:szCs w:val="22"/>
          <w:lang w:val="pt-BR"/>
        </w:rPr>
        <w:t>Debenturista, com base no último relatório divulgado pela Gerenciadora</w:t>
      </w:r>
      <w:r w:rsidR="00B57575">
        <w:rPr>
          <w:rFonts w:asciiTheme="minorHAnsi" w:hAnsiTheme="minorHAnsi" w:cstheme="minorHAnsi"/>
          <w:sz w:val="22"/>
          <w:szCs w:val="22"/>
          <w:lang w:val="pt-BR"/>
        </w:rPr>
        <w:t xml:space="preserve"> (conforme abaixo definido)</w:t>
      </w:r>
      <w:r w:rsidRPr="007C347F">
        <w:rPr>
          <w:rFonts w:asciiTheme="minorHAnsi" w:hAnsiTheme="minorHAnsi" w:cstheme="minorHAnsi"/>
          <w:sz w:val="22"/>
          <w:szCs w:val="22"/>
          <w:lang w:val="pt-BR"/>
        </w:rPr>
        <w:t xml:space="preserve">, em cada Data de </w:t>
      </w:r>
      <w:r w:rsidR="00B50AFD">
        <w:rPr>
          <w:rFonts w:asciiTheme="minorHAnsi" w:hAnsiTheme="minorHAnsi" w:cstheme="minorHAnsi"/>
          <w:sz w:val="22"/>
          <w:szCs w:val="22"/>
          <w:lang w:val="pt-BR"/>
        </w:rPr>
        <w:t>Verificação</w:t>
      </w:r>
      <w:r w:rsidRPr="007C347F">
        <w:rPr>
          <w:rFonts w:asciiTheme="minorHAnsi" w:hAnsiTheme="minorHAnsi" w:cstheme="minorHAnsi"/>
          <w:sz w:val="22"/>
          <w:szCs w:val="22"/>
          <w:lang w:val="pt-BR"/>
        </w:rPr>
        <w:t xml:space="preserve">. No cálculo do valor de cada Imóvel para fins de verificação de atendimento à Razão Mínima de Garantia, a </w:t>
      </w:r>
      <w:r w:rsidR="00B50AFD" w:rsidRPr="007C347F">
        <w:rPr>
          <w:rFonts w:asciiTheme="minorHAnsi" w:hAnsiTheme="minorHAnsi" w:cstheme="minorHAnsi"/>
          <w:sz w:val="22"/>
          <w:szCs w:val="22"/>
          <w:lang w:val="pt-BR"/>
        </w:rPr>
        <w:t>Gerenciadora</w:t>
      </w:r>
      <w:r w:rsidRPr="007C347F">
        <w:rPr>
          <w:rFonts w:asciiTheme="minorHAnsi" w:hAnsiTheme="minorHAnsi" w:cstheme="minorHAnsi"/>
          <w:sz w:val="22"/>
          <w:szCs w:val="22"/>
          <w:lang w:val="pt-BR"/>
        </w:rPr>
        <w:t xml:space="preserve"> considerará o preço médio do metro quadrado de venda de </w:t>
      </w:r>
      <w:r w:rsidR="00667798">
        <w:rPr>
          <w:rFonts w:asciiTheme="minorHAnsi" w:hAnsiTheme="minorHAnsi" w:cstheme="minorHAnsi"/>
          <w:sz w:val="22"/>
          <w:szCs w:val="22"/>
          <w:lang w:val="pt-BR"/>
        </w:rPr>
        <w:t>U</w:t>
      </w:r>
      <w:r w:rsidRPr="007C347F">
        <w:rPr>
          <w:rFonts w:asciiTheme="minorHAnsi" w:hAnsiTheme="minorHAnsi" w:cstheme="minorHAnsi"/>
          <w:sz w:val="22"/>
          <w:szCs w:val="22"/>
          <w:lang w:val="pt-BR"/>
        </w:rPr>
        <w:t xml:space="preserve">nidades pertencentes ao mesmo </w:t>
      </w:r>
      <w:r w:rsidR="004900F1">
        <w:rPr>
          <w:rFonts w:asciiTheme="minorHAnsi" w:hAnsiTheme="minorHAnsi" w:cstheme="minorHAnsi"/>
          <w:sz w:val="22"/>
          <w:szCs w:val="22"/>
          <w:lang w:val="pt-BR"/>
        </w:rPr>
        <w:t>E</w:t>
      </w:r>
      <w:r w:rsidRPr="007C347F">
        <w:rPr>
          <w:rFonts w:asciiTheme="minorHAnsi" w:hAnsiTheme="minorHAnsi" w:cstheme="minorHAnsi"/>
          <w:sz w:val="22"/>
          <w:szCs w:val="22"/>
          <w:lang w:val="pt-BR"/>
        </w:rPr>
        <w:t xml:space="preserve">mpreendimento </w:t>
      </w:r>
      <w:r w:rsidR="00DB7BEF">
        <w:rPr>
          <w:rFonts w:asciiTheme="minorHAnsi" w:hAnsiTheme="minorHAnsi" w:cstheme="minorHAnsi"/>
          <w:sz w:val="22"/>
          <w:szCs w:val="22"/>
          <w:lang w:val="pt-BR"/>
        </w:rPr>
        <w:t>Alvo</w:t>
      </w:r>
      <w:r w:rsidRPr="007C347F">
        <w:rPr>
          <w:rFonts w:asciiTheme="minorHAnsi" w:hAnsiTheme="minorHAnsi" w:cstheme="minorHAnsi"/>
          <w:sz w:val="22"/>
          <w:szCs w:val="22"/>
          <w:lang w:val="pt-BR"/>
        </w:rPr>
        <w:t xml:space="preserve"> que tenham sido vendidas nos 06 (seis) meses anteriores </w:t>
      </w:r>
      <w:r w:rsidR="00DF525F">
        <w:rPr>
          <w:rFonts w:asciiTheme="minorHAnsi" w:hAnsiTheme="minorHAnsi" w:cstheme="minorHAnsi"/>
          <w:sz w:val="22"/>
          <w:szCs w:val="22"/>
          <w:lang w:val="pt-BR"/>
        </w:rPr>
        <w:t>à respectiva Data de Verificação</w:t>
      </w:r>
      <w:r w:rsidRPr="007C347F">
        <w:rPr>
          <w:rFonts w:asciiTheme="minorHAnsi" w:hAnsiTheme="minorHAnsi" w:cstheme="minorHAnsi"/>
          <w:sz w:val="22"/>
          <w:szCs w:val="22"/>
          <w:lang w:val="pt-BR"/>
        </w:rPr>
        <w:t xml:space="preserve">, sejam esses meses consecutivos ou não, conforme informado pela </w:t>
      </w:r>
      <w:r w:rsidR="00B50AFD">
        <w:rPr>
          <w:rFonts w:asciiTheme="minorHAnsi" w:hAnsiTheme="minorHAnsi" w:cstheme="minorHAnsi"/>
          <w:sz w:val="22"/>
          <w:szCs w:val="22"/>
          <w:lang w:val="pt-BR"/>
        </w:rPr>
        <w:t>Emissora</w:t>
      </w:r>
      <w:r w:rsidRPr="007C347F">
        <w:rPr>
          <w:rFonts w:asciiTheme="minorHAnsi" w:hAnsiTheme="minorHAnsi" w:cstheme="minorHAnsi"/>
          <w:sz w:val="22"/>
          <w:szCs w:val="22"/>
          <w:lang w:val="pt-BR"/>
        </w:rPr>
        <w:t>.</w:t>
      </w:r>
      <w:bookmarkStart w:id="168" w:name="_Hlk522632458"/>
      <w:bookmarkEnd w:id="166"/>
      <w:bookmarkEnd w:id="167"/>
    </w:p>
    <w:p w14:paraId="72E40086" w14:textId="77777777" w:rsidR="0046219B" w:rsidRPr="007C347F" w:rsidRDefault="0046219B" w:rsidP="007C347F">
      <w:pPr>
        <w:pStyle w:val="PargrafodaLista"/>
        <w:widowControl w:val="0"/>
        <w:tabs>
          <w:tab w:val="left" w:pos="567"/>
          <w:tab w:val="left" w:pos="1134"/>
        </w:tabs>
        <w:adjustRightInd/>
        <w:spacing w:line="320" w:lineRule="exact"/>
        <w:ind w:left="567"/>
        <w:contextualSpacing/>
        <w:jc w:val="both"/>
        <w:rPr>
          <w:rFonts w:asciiTheme="minorHAnsi" w:hAnsiTheme="minorHAnsi" w:cstheme="minorHAnsi"/>
          <w:b/>
          <w:sz w:val="22"/>
          <w:szCs w:val="22"/>
        </w:rPr>
      </w:pPr>
    </w:p>
    <w:p w14:paraId="2FF4FD35" w14:textId="4F9ECE8D" w:rsidR="00B50AFD" w:rsidRPr="007C347F" w:rsidRDefault="0046219B">
      <w:pPr>
        <w:pStyle w:val="PargrafodaLista"/>
        <w:widowControl w:val="0"/>
        <w:numPr>
          <w:ilvl w:val="3"/>
          <w:numId w:val="13"/>
        </w:numPr>
        <w:tabs>
          <w:tab w:val="left" w:pos="567"/>
          <w:tab w:val="left" w:pos="1134"/>
        </w:tabs>
        <w:adjustRightInd/>
        <w:spacing w:line="320" w:lineRule="exact"/>
        <w:ind w:left="567" w:firstLine="0"/>
        <w:contextualSpacing/>
        <w:jc w:val="both"/>
        <w:rPr>
          <w:rFonts w:asciiTheme="minorHAnsi" w:hAnsiTheme="minorHAnsi" w:cstheme="minorHAnsi"/>
          <w:b/>
          <w:sz w:val="22"/>
          <w:szCs w:val="22"/>
        </w:rPr>
      </w:pPr>
      <w:bookmarkStart w:id="169" w:name="_Ref88083495"/>
      <w:r w:rsidRPr="007C347F">
        <w:rPr>
          <w:rFonts w:asciiTheme="minorHAnsi" w:hAnsiTheme="minorHAnsi" w:cstheme="minorHAnsi"/>
          <w:sz w:val="22"/>
          <w:szCs w:val="22"/>
          <w:lang w:val="pt-BR"/>
        </w:rPr>
        <w:t xml:space="preserve">No caso de um determinado </w:t>
      </w:r>
      <w:r w:rsidR="004900F1">
        <w:rPr>
          <w:rFonts w:asciiTheme="minorHAnsi" w:hAnsiTheme="minorHAnsi" w:cstheme="minorHAnsi"/>
          <w:sz w:val="22"/>
          <w:szCs w:val="22"/>
          <w:lang w:val="pt-BR"/>
        </w:rPr>
        <w:t>E</w:t>
      </w:r>
      <w:r w:rsidRPr="007C347F">
        <w:rPr>
          <w:rFonts w:asciiTheme="minorHAnsi" w:hAnsiTheme="minorHAnsi" w:cstheme="minorHAnsi"/>
          <w:sz w:val="22"/>
          <w:szCs w:val="22"/>
          <w:lang w:val="pt-BR"/>
        </w:rPr>
        <w:t xml:space="preserve">mpreendimento </w:t>
      </w:r>
      <w:r w:rsidR="00DB7BEF">
        <w:rPr>
          <w:rFonts w:asciiTheme="minorHAnsi" w:hAnsiTheme="minorHAnsi" w:cstheme="minorHAnsi"/>
          <w:sz w:val="22"/>
          <w:szCs w:val="22"/>
          <w:lang w:val="pt-BR"/>
        </w:rPr>
        <w:t>Alvo</w:t>
      </w:r>
      <w:r w:rsidR="004900F1">
        <w:rPr>
          <w:rFonts w:asciiTheme="minorHAnsi" w:hAnsiTheme="minorHAnsi" w:cstheme="minorHAnsi"/>
          <w:sz w:val="22"/>
          <w:szCs w:val="22"/>
          <w:lang w:val="pt-BR"/>
        </w:rPr>
        <w:t xml:space="preserve"> </w:t>
      </w:r>
      <w:r w:rsidRPr="007C347F">
        <w:rPr>
          <w:rFonts w:asciiTheme="minorHAnsi" w:hAnsiTheme="minorHAnsi" w:cstheme="minorHAnsi"/>
          <w:sz w:val="22"/>
          <w:szCs w:val="22"/>
          <w:lang w:val="pt-BR"/>
        </w:rPr>
        <w:t xml:space="preserve">ficar mais de 06 (seis) meses consecutivos sem registrar vendas, contados de qualquer Data de Verificação, a </w:t>
      </w:r>
      <w:r w:rsidR="00B50AFD" w:rsidRPr="00137155">
        <w:rPr>
          <w:rFonts w:asciiTheme="minorHAnsi" w:hAnsiTheme="minorHAnsi" w:cstheme="minorHAnsi"/>
          <w:sz w:val="22"/>
          <w:szCs w:val="22"/>
          <w:lang w:val="pt-BR"/>
        </w:rPr>
        <w:t>Emissora</w:t>
      </w:r>
      <w:r w:rsidRPr="007C347F">
        <w:rPr>
          <w:rFonts w:asciiTheme="minorHAnsi" w:hAnsiTheme="minorHAnsi" w:cstheme="minorHAnsi"/>
          <w:sz w:val="22"/>
          <w:szCs w:val="22"/>
          <w:lang w:val="pt-BR"/>
        </w:rPr>
        <w:t xml:space="preserve"> deverá apresentar à </w:t>
      </w:r>
      <w:r w:rsidR="00137155" w:rsidRPr="00137155">
        <w:rPr>
          <w:rFonts w:asciiTheme="minorHAnsi" w:hAnsiTheme="minorHAnsi" w:cstheme="minorHAnsi"/>
          <w:sz w:val="22"/>
          <w:szCs w:val="22"/>
          <w:lang w:val="pt-BR"/>
        </w:rPr>
        <w:t>Gerenciadora</w:t>
      </w:r>
      <w:r w:rsidRPr="007C347F">
        <w:rPr>
          <w:rFonts w:asciiTheme="minorHAnsi" w:hAnsiTheme="minorHAnsi" w:cstheme="minorHAnsi"/>
          <w:sz w:val="22"/>
          <w:szCs w:val="22"/>
          <w:lang w:val="pt-BR"/>
        </w:rPr>
        <w:t xml:space="preserve"> um laudo de avaliação d</w:t>
      </w:r>
      <w:r w:rsidR="00667798">
        <w:rPr>
          <w:rFonts w:asciiTheme="minorHAnsi" w:hAnsiTheme="minorHAnsi" w:cstheme="minorHAnsi"/>
          <w:sz w:val="22"/>
          <w:szCs w:val="22"/>
          <w:lang w:val="pt-BR"/>
        </w:rPr>
        <w:t>a</w:t>
      </w:r>
      <w:r w:rsidRPr="007C347F">
        <w:rPr>
          <w:rFonts w:asciiTheme="minorHAnsi" w:hAnsiTheme="minorHAnsi" w:cstheme="minorHAnsi"/>
          <w:sz w:val="22"/>
          <w:szCs w:val="22"/>
          <w:lang w:val="pt-BR"/>
        </w:rPr>
        <w:t xml:space="preserve">s </w:t>
      </w:r>
      <w:r w:rsidR="00667798">
        <w:rPr>
          <w:rFonts w:asciiTheme="minorHAnsi" w:hAnsiTheme="minorHAnsi" w:cstheme="minorHAnsi"/>
          <w:sz w:val="22"/>
          <w:szCs w:val="22"/>
          <w:lang w:val="pt-BR"/>
        </w:rPr>
        <w:t xml:space="preserve">Unidades </w:t>
      </w:r>
      <w:r w:rsidRPr="007C347F">
        <w:rPr>
          <w:rFonts w:asciiTheme="minorHAnsi" w:hAnsiTheme="minorHAnsi" w:cstheme="minorHAnsi"/>
          <w:sz w:val="22"/>
          <w:szCs w:val="22"/>
          <w:lang w:val="pt-BR"/>
        </w:rPr>
        <w:t xml:space="preserve">pertencentes ao respectivo </w:t>
      </w:r>
      <w:r w:rsidR="004900F1">
        <w:rPr>
          <w:rFonts w:asciiTheme="minorHAnsi" w:hAnsiTheme="minorHAnsi" w:cstheme="minorHAnsi"/>
          <w:sz w:val="22"/>
          <w:szCs w:val="22"/>
          <w:lang w:val="pt-BR"/>
        </w:rPr>
        <w:t>E</w:t>
      </w:r>
      <w:r w:rsidRPr="007C347F">
        <w:rPr>
          <w:rFonts w:asciiTheme="minorHAnsi" w:hAnsiTheme="minorHAnsi" w:cstheme="minorHAnsi"/>
          <w:sz w:val="22"/>
          <w:szCs w:val="22"/>
          <w:lang w:val="pt-BR"/>
        </w:rPr>
        <w:t xml:space="preserve">mpreendimento </w:t>
      </w:r>
      <w:r w:rsidR="0056442A">
        <w:rPr>
          <w:rFonts w:asciiTheme="minorHAnsi" w:hAnsiTheme="minorHAnsi" w:cstheme="minorHAnsi"/>
          <w:sz w:val="22"/>
          <w:szCs w:val="22"/>
          <w:lang w:val="pt-BR"/>
        </w:rPr>
        <w:t>Alvo</w:t>
      </w:r>
      <w:r w:rsidRPr="007C347F">
        <w:rPr>
          <w:rFonts w:asciiTheme="minorHAnsi" w:hAnsiTheme="minorHAnsi" w:cstheme="minorHAnsi"/>
          <w:sz w:val="22"/>
          <w:szCs w:val="22"/>
          <w:lang w:val="pt-BR"/>
        </w:rPr>
        <w:t xml:space="preserve"> elaborado por empresa previamente indicada pela </w:t>
      </w:r>
      <w:r w:rsidR="00137155" w:rsidRPr="00137155">
        <w:rPr>
          <w:rFonts w:asciiTheme="minorHAnsi" w:hAnsiTheme="minorHAnsi" w:cstheme="minorHAnsi"/>
          <w:sz w:val="22"/>
          <w:szCs w:val="22"/>
          <w:lang w:val="pt-BR"/>
        </w:rPr>
        <w:t>Debenturista</w:t>
      </w:r>
      <w:r w:rsidRPr="007C347F">
        <w:rPr>
          <w:rFonts w:asciiTheme="minorHAnsi" w:hAnsiTheme="minorHAnsi" w:cstheme="minorHAnsi"/>
          <w:sz w:val="22"/>
          <w:szCs w:val="22"/>
          <w:lang w:val="pt-BR"/>
        </w:rPr>
        <w:t xml:space="preserve">, a seu exclusivo critério, cujos custos e despesas do respectivo laudo de avaliação deverão ser arcados pela </w:t>
      </w:r>
      <w:r w:rsidR="00137155" w:rsidRPr="00137155">
        <w:rPr>
          <w:rFonts w:asciiTheme="minorHAnsi" w:hAnsiTheme="minorHAnsi" w:cstheme="minorHAnsi"/>
          <w:sz w:val="22"/>
          <w:szCs w:val="22"/>
          <w:lang w:val="pt-BR"/>
        </w:rPr>
        <w:t>Emissora</w:t>
      </w:r>
      <w:r w:rsidRPr="007C347F">
        <w:rPr>
          <w:rFonts w:asciiTheme="minorHAnsi" w:hAnsiTheme="minorHAnsi" w:cstheme="minorHAnsi"/>
          <w:sz w:val="22"/>
          <w:szCs w:val="22"/>
          <w:lang w:val="pt-BR"/>
        </w:rPr>
        <w:t xml:space="preserve">. O laudo de avaliação terá um prazo de </w:t>
      </w:r>
      <w:r w:rsidRPr="007C347F">
        <w:rPr>
          <w:rFonts w:asciiTheme="minorHAnsi" w:hAnsiTheme="minorHAnsi" w:cstheme="minorHAnsi"/>
          <w:sz w:val="22"/>
          <w:szCs w:val="22"/>
          <w:lang w:val="pt-BR"/>
        </w:rPr>
        <w:lastRenderedPageBreak/>
        <w:t>validade de até 12 (doze) meses.</w:t>
      </w:r>
      <w:bookmarkEnd w:id="169"/>
    </w:p>
    <w:p w14:paraId="4607C662" w14:textId="77777777" w:rsidR="004B6090" w:rsidRPr="007C347F" w:rsidRDefault="004B6090" w:rsidP="007C347F">
      <w:pPr>
        <w:widowControl w:val="0"/>
        <w:tabs>
          <w:tab w:val="left" w:pos="567"/>
          <w:tab w:val="left" w:pos="1134"/>
        </w:tabs>
        <w:adjustRightInd/>
        <w:spacing w:line="320" w:lineRule="exact"/>
        <w:contextualSpacing/>
        <w:jc w:val="both"/>
        <w:rPr>
          <w:rFonts w:asciiTheme="minorHAnsi" w:hAnsiTheme="minorHAnsi" w:cstheme="minorHAnsi"/>
          <w:b/>
          <w:sz w:val="22"/>
          <w:szCs w:val="22"/>
        </w:rPr>
      </w:pPr>
    </w:p>
    <w:p w14:paraId="4D62F6BD" w14:textId="752187F9" w:rsidR="0046219B" w:rsidRPr="007C347F" w:rsidRDefault="0046219B" w:rsidP="007C347F">
      <w:pPr>
        <w:pStyle w:val="PargrafodaLista"/>
        <w:widowControl w:val="0"/>
        <w:numPr>
          <w:ilvl w:val="3"/>
          <w:numId w:val="13"/>
        </w:numPr>
        <w:tabs>
          <w:tab w:val="left" w:pos="567"/>
          <w:tab w:val="left" w:pos="1134"/>
        </w:tabs>
        <w:adjustRightInd/>
        <w:spacing w:line="320" w:lineRule="exact"/>
        <w:ind w:left="567" w:firstLine="0"/>
        <w:contextualSpacing/>
        <w:jc w:val="both"/>
        <w:rPr>
          <w:rFonts w:asciiTheme="minorHAnsi" w:hAnsiTheme="minorHAnsi" w:cstheme="minorHAnsi"/>
          <w:b/>
          <w:sz w:val="22"/>
          <w:szCs w:val="22"/>
        </w:rPr>
      </w:pPr>
      <w:r w:rsidRPr="007C347F">
        <w:rPr>
          <w:rFonts w:asciiTheme="minorHAnsi" w:hAnsiTheme="minorHAnsi" w:cstheme="minorHAnsi"/>
          <w:sz w:val="22"/>
          <w:szCs w:val="22"/>
        </w:rPr>
        <w:t>Os custos com a elaboração do laudo de avaliação mencionado na Cláusula</w:t>
      </w:r>
      <w:r w:rsidR="00F7350C">
        <w:rPr>
          <w:rFonts w:asciiTheme="minorHAnsi" w:hAnsiTheme="minorHAnsi" w:cstheme="minorHAnsi"/>
          <w:sz w:val="22"/>
          <w:szCs w:val="22"/>
        </w:rPr>
        <w:fldChar w:fldCharType="begin"/>
      </w:r>
      <w:r w:rsidR="00F7350C">
        <w:rPr>
          <w:rFonts w:asciiTheme="minorHAnsi" w:hAnsiTheme="minorHAnsi" w:cstheme="minorHAnsi"/>
          <w:sz w:val="22"/>
          <w:szCs w:val="22"/>
        </w:rPr>
        <w:instrText xml:space="preserve"> REF _Ref88083495 \r \h </w:instrText>
      </w:r>
      <w:r w:rsidR="00F7350C">
        <w:rPr>
          <w:rFonts w:asciiTheme="minorHAnsi" w:hAnsiTheme="minorHAnsi" w:cstheme="minorHAnsi"/>
          <w:sz w:val="22"/>
          <w:szCs w:val="22"/>
        </w:rPr>
      </w:r>
      <w:r w:rsidR="00F7350C">
        <w:rPr>
          <w:rFonts w:asciiTheme="minorHAnsi" w:hAnsiTheme="minorHAnsi" w:cstheme="minorHAnsi"/>
          <w:sz w:val="22"/>
          <w:szCs w:val="22"/>
        </w:rPr>
        <w:fldChar w:fldCharType="separate"/>
      </w:r>
      <w:r w:rsidR="00F7350C">
        <w:rPr>
          <w:rFonts w:asciiTheme="minorHAnsi" w:hAnsiTheme="minorHAnsi" w:cstheme="minorHAnsi"/>
          <w:sz w:val="22"/>
          <w:szCs w:val="22"/>
        </w:rPr>
        <w:t>5.1.1.8</w:t>
      </w:r>
      <w:r w:rsidR="00F7350C">
        <w:rPr>
          <w:rFonts w:asciiTheme="minorHAnsi" w:hAnsiTheme="minorHAnsi" w:cstheme="minorHAnsi"/>
          <w:sz w:val="22"/>
          <w:szCs w:val="22"/>
        </w:rPr>
        <w:fldChar w:fldCharType="end"/>
      </w:r>
      <w:r w:rsidRPr="007C347F">
        <w:rPr>
          <w:rFonts w:asciiTheme="minorHAnsi" w:hAnsiTheme="minorHAnsi" w:cstheme="minorHAnsi"/>
          <w:sz w:val="22"/>
          <w:szCs w:val="22"/>
        </w:rPr>
        <w:t xml:space="preserve">. acima, serão previamente aprovados pela </w:t>
      </w:r>
      <w:r w:rsidR="00137155">
        <w:rPr>
          <w:rFonts w:asciiTheme="minorHAnsi" w:hAnsiTheme="minorHAnsi" w:cstheme="minorHAnsi"/>
          <w:sz w:val="22"/>
          <w:szCs w:val="22"/>
          <w:lang w:val="pt-BR"/>
        </w:rPr>
        <w:t>Emissora</w:t>
      </w:r>
      <w:r w:rsidRPr="007C347F">
        <w:rPr>
          <w:rFonts w:asciiTheme="minorHAnsi" w:hAnsiTheme="minorHAnsi" w:cstheme="minorHAnsi"/>
          <w:sz w:val="22"/>
          <w:szCs w:val="22"/>
        </w:rPr>
        <w:t xml:space="preserve">, que não poderá rejeitá-los sem justificativa fundamentada. A aprovação ora mencionada, será dispensada nas hipóteses em que a </w:t>
      </w:r>
      <w:r w:rsidR="00137155">
        <w:rPr>
          <w:rFonts w:asciiTheme="minorHAnsi" w:hAnsiTheme="minorHAnsi" w:cstheme="minorHAnsi"/>
          <w:sz w:val="22"/>
          <w:szCs w:val="22"/>
          <w:lang w:val="pt-BR"/>
        </w:rPr>
        <w:t>Emissora</w:t>
      </w:r>
      <w:r w:rsidRPr="007C347F">
        <w:rPr>
          <w:rFonts w:asciiTheme="minorHAnsi" w:hAnsiTheme="minorHAnsi" w:cstheme="minorHAnsi"/>
          <w:sz w:val="22"/>
          <w:szCs w:val="22"/>
        </w:rPr>
        <w:t xml:space="preserve"> não aprovar a elaboração do laudo sem apresentar justificativa fundamentada e/ou estiver inadimplente, cabendo à </w:t>
      </w:r>
      <w:r w:rsidR="00137155">
        <w:rPr>
          <w:rFonts w:asciiTheme="minorHAnsi" w:hAnsiTheme="minorHAnsi" w:cstheme="minorHAnsi"/>
          <w:sz w:val="22"/>
          <w:szCs w:val="22"/>
          <w:lang w:val="pt-BR"/>
        </w:rPr>
        <w:t>Debenturista</w:t>
      </w:r>
      <w:r w:rsidRPr="007C347F">
        <w:rPr>
          <w:rFonts w:asciiTheme="minorHAnsi" w:hAnsiTheme="minorHAnsi" w:cstheme="minorHAnsi"/>
          <w:sz w:val="22"/>
          <w:szCs w:val="22"/>
        </w:rPr>
        <w:t>, nestes casos, escolher a empresa avaliadora que elaborará o laudo.</w:t>
      </w:r>
    </w:p>
    <w:p w14:paraId="68A09DD4" w14:textId="77777777" w:rsidR="0046219B" w:rsidRPr="007C347F" w:rsidRDefault="0046219B" w:rsidP="007C347F">
      <w:pPr>
        <w:pStyle w:val="PargrafodaLista"/>
        <w:widowControl w:val="0"/>
        <w:tabs>
          <w:tab w:val="left" w:pos="567"/>
          <w:tab w:val="left" w:pos="1134"/>
        </w:tabs>
        <w:adjustRightInd/>
        <w:spacing w:line="320" w:lineRule="exact"/>
        <w:ind w:left="567"/>
        <w:contextualSpacing/>
        <w:jc w:val="both"/>
        <w:rPr>
          <w:rFonts w:asciiTheme="minorHAnsi" w:hAnsiTheme="minorHAnsi" w:cstheme="minorHAnsi"/>
          <w:b/>
          <w:sz w:val="22"/>
          <w:szCs w:val="22"/>
        </w:rPr>
      </w:pPr>
    </w:p>
    <w:p w14:paraId="74D3C0CE" w14:textId="77C21370" w:rsidR="0046219B" w:rsidRPr="007C347F" w:rsidRDefault="0046219B" w:rsidP="007C347F">
      <w:pPr>
        <w:pStyle w:val="PargrafodaLista"/>
        <w:widowControl w:val="0"/>
        <w:numPr>
          <w:ilvl w:val="3"/>
          <w:numId w:val="13"/>
        </w:numPr>
        <w:tabs>
          <w:tab w:val="left" w:pos="567"/>
          <w:tab w:val="left" w:pos="1134"/>
        </w:tabs>
        <w:adjustRightInd/>
        <w:spacing w:line="320" w:lineRule="exact"/>
        <w:ind w:left="567" w:firstLine="0"/>
        <w:contextualSpacing/>
        <w:jc w:val="both"/>
        <w:rPr>
          <w:rFonts w:asciiTheme="minorHAnsi" w:hAnsiTheme="minorHAnsi" w:cstheme="minorHAnsi"/>
          <w:b/>
          <w:bCs/>
          <w:sz w:val="22"/>
          <w:szCs w:val="22"/>
        </w:rPr>
      </w:pPr>
      <w:bookmarkStart w:id="170" w:name="_Ref88084583"/>
      <w:bookmarkEnd w:id="168"/>
      <w:r w:rsidRPr="007C347F">
        <w:rPr>
          <w:rFonts w:asciiTheme="minorHAnsi" w:hAnsiTheme="minorHAnsi" w:cstheme="minorHAnsi"/>
          <w:sz w:val="22"/>
          <w:szCs w:val="22"/>
          <w:lang w:val="pt-BR"/>
        </w:rPr>
        <w:t xml:space="preserve">Caso em qualquer Data de Verificação, seja verificado o não cumprimento da Razão Mínima de Garantia, a </w:t>
      </w:r>
      <w:r w:rsidR="00137155">
        <w:rPr>
          <w:rFonts w:asciiTheme="minorHAnsi" w:hAnsiTheme="minorHAnsi" w:cstheme="minorHAnsi"/>
          <w:sz w:val="22"/>
          <w:szCs w:val="22"/>
          <w:lang w:val="pt-BR"/>
        </w:rPr>
        <w:t>Emissora</w:t>
      </w:r>
      <w:r w:rsidRPr="007C347F">
        <w:rPr>
          <w:rFonts w:asciiTheme="minorHAnsi" w:hAnsiTheme="minorHAnsi" w:cstheme="minorHAnsi"/>
          <w:sz w:val="22"/>
          <w:szCs w:val="22"/>
          <w:lang w:val="pt-BR"/>
        </w:rPr>
        <w:t xml:space="preserve"> deverá, com recursos próprios, amortizar extraordinariamente </w:t>
      </w:r>
      <w:r w:rsidR="00D449B9">
        <w:rPr>
          <w:rFonts w:asciiTheme="minorHAnsi" w:hAnsiTheme="minorHAnsi" w:cstheme="minorHAnsi"/>
          <w:sz w:val="22"/>
          <w:szCs w:val="22"/>
          <w:lang w:val="pt-BR"/>
        </w:rPr>
        <w:t>tant</w:t>
      </w:r>
      <w:r w:rsidRPr="007C347F">
        <w:rPr>
          <w:rFonts w:asciiTheme="minorHAnsi" w:hAnsiTheme="minorHAnsi" w:cstheme="minorHAnsi"/>
          <w:sz w:val="22"/>
          <w:szCs w:val="22"/>
          <w:lang w:val="pt-BR"/>
        </w:rPr>
        <w:t>a</w:t>
      </w:r>
      <w:r w:rsidR="00137155">
        <w:rPr>
          <w:rFonts w:asciiTheme="minorHAnsi" w:hAnsiTheme="minorHAnsi" w:cstheme="minorHAnsi"/>
          <w:sz w:val="22"/>
          <w:szCs w:val="22"/>
          <w:lang w:val="pt-BR"/>
        </w:rPr>
        <w:t xml:space="preserve">s </w:t>
      </w:r>
      <w:r w:rsidR="00275AA9">
        <w:rPr>
          <w:rFonts w:asciiTheme="minorHAnsi" w:hAnsiTheme="minorHAnsi" w:cstheme="minorHAnsi"/>
          <w:sz w:val="22"/>
          <w:szCs w:val="22"/>
          <w:lang w:val="pt-BR"/>
        </w:rPr>
        <w:t>Debêntures</w:t>
      </w:r>
      <w:r w:rsidR="00F7350C">
        <w:rPr>
          <w:rFonts w:asciiTheme="minorHAnsi" w:hAnsiTheme="minorHAnsi" w:cstheme="minorHAnsi"/>
          <w:sz w:val="22"/>
          <w:szCs w:val="22"/>
          <w:lang w:val="pt-BR"/>
        </w:rPr>
        <w:t>,</w:t>
      </w:r>
      <w:r w:rsidR="00D449B9">
        <w:rPr>
          <w:rFonts w:asciiTheme="minorHAnsi" w:hAnsiTheme="minorHAnsi" w:cstheme="minorHAnsi"/>
          <w:sz w:val="22"/>
          <w:szCs w:val="22"/>
          <w:lang w:val="pt-BR"/>
        </w:rPr>
        <w:t xml:space="preserve"> </w:t>
      </w:r>
      <w:r w:rsidR="00F7350C" w:rsidRPr="0037737E">
        <w:rPr>
          <w:rFonts w:asciiTheme="minorHAnsi" w:hAnsiTheme="minorHAnsi" w:cstheme="minorHAnsi"/>
          <w:sz w:val="22"/>
          <w:szCs w:val="22"/>
          <w:lang w:val="pt-BR"/>
        </w:rPr>
        <w:t xml:space="preserve">incluindo o Valor </w:t>
      </w:r>
      <w:r w:rsidR="00F7350C">
        <w:rPr>
          <w:rFonts w:asciiTheme="minorHAnsi" w:hAnsiTheme="minorHAnsi" w:cstheme="minorHAnsi"/>
          <w:sz w:val="22"/>
          <w:szCs w:val="22"/>
          <w:lang w:val="pt-BR"/>
        </w:rPr>
        <w:t>Nominal Unitário</w:t>
      </w:r>
      <w:r w:rsidR="00F7350C" w:rsidRPr="0037737E">
        <w:rPr>
          <w:rFonts w:asciiTheme="minorHAnsi" w:hAnsiTheme="minorHAnsi" w:cstheme="minorHAnsi"/>
          <w:sz w:val="22"/>
          <w:szCs w:val="22"/>
          <w:lang w:val="pt-BR"/>
        </w:rPr>
        <w:t xml:space="preserve">, </w:t>
      </w:r>
      <w:r w:rsidR="00F7350C">
        <w:rPr>
          <w:rFonts w:asciiTheme="minorHAnsi" w:hAnsiTheme="minorHAnsi" w:cstheme="minorHAnsi"/>
          <w:sz w:val="22"/>
          <w:szCs w:val="22"/>
          <w:lang w:val="pt-BR"/>
        </w:rPr>
        <w:t>Remuneração</w:t>
      </w:r>
      <w:r w:rsidR="00F7350C" w:rsidRPr="0037737E">
        <w:rPr>
          <w:rFonts w:asciiTheme="minorHAnsi" w:hAnsiTheme="minorHAnsi" w:cstheme="minorHAnsi"/>
          <w:sz w:val="22"/>
          <w:szCs w:val="22"/>
          <w:lang w:val="pt-BR"/>
        </w:rPr>
        <w:t xml:space="preserve"> e demais encargos moratórios nela previstos, </w:t>
      </w:r>
      <w:r w:rsidR="00D449B9">
        <w:rPr>
          <w:rFonts w:asciiTheme="minorHAnsi" w:hAnsiTheme="minorHAnsi" w:cstheme="minorHAnsi"/>
          <w:sz w:val="22"/>
          <w:szCs w:val="22"/>
          <w:lang w:val="pt-BR"/>
        </w:rPr>
        <w:t>quantas forem necessárias para re</w:t>
      </w:r>
      <w:r w:rsidR="00F7350C">
        <w:rPr>
          <w:rFonts w:asciiTheme="minorHAnsi" w:hAnsiTheme="minorHAnsi" w:cstheme="minorHAnsi"/>
          <w:sz w:val="22"/>
          <w:szCs w:val="22"/>
          <w:lang w:val="pt-BR"/>
        </w:rPr>
        <w:t>estabelecimento</w:t>
      </w:r>
      <w:r w:rsidR="00D449B9">
        <w:rPr>
          <w:rFonts w:asciiTheme="minorHAnsi" w:hAnsiTheme="minorHAnsi" w:cstheme="minorHAnsi"/>
          <w:sz w:val="22"/>
          <w:szCs w:val="22"/>
          <w:lang w:val="pt-BR"/>
        </w:rPr>
        <w:t xml:space="preserve"> da Razão Mínima de Garantia</w:t>
      </w:r>
      <w:r w:rsidR="00AD093F">
        <w:rPr>
          <w:rFonts w:asciiTheme="minorHAnsi" w:hAnsiTheme="minorHAnsi" w:cstheme="minorHAnsi"/>
          <w:sz w:val="22"/>
          <w:szCs w:val="22"/>
          <w:lang w:val="pt-BR"/>
        </w:rPr>
        <w:t>,</w:t>
      </w:r>
      <w:r w:rsidR="00AD093F" w:rsidRPr="00AD093F">
        <w:rPr>
          <w:rFonts w:asciiTheme="minorHAnsi" w:hAnsiTheme="minorHAnsi" w:cstheme="minorHAnsi"/>
          <w:sz w:val="22"/>
          <w:szCs w:val="22"/>
          <w:lang w:val="pt-BR"/>
        </w:rPr>
        <w:t xml:space="preserve"> </w:t>
      </w:r>
      <w:r w:rsidR="00AD093F" w:rsidRPr="00811E56">
        <w:rPr>
          <w:rFonts w:asciiTheme="minorHAnsi" w:hAnsiTheme="minorHAnsi" w:cstheme="minorHAnsi"/>
          <w:sz w:val="22"/>
          <w:szCs w:val="22"/>
          <w:lang w:val="pt-BR"/>
        </w:rPr>
        <w:t>limitad</w:t>
      </w:r>
      <w:r w:rsidR="00F7350C">
        <w:rPr>
          <w:rFonts w:asciiTheme="minorHAnsi" w:hAnsiTheme="minorHAnsi" w:cstheme="minorHAnsi"/>
          <w:sz w:val="22"/>
          <w:szCs w:val="22"/>
          <w:lang w:val="pt-BR"/>
        </w:rPr>
        <w:t>o</w:t>
      </w:r>
      <w:r w:rsidR="00AD093F" w:rsidRPr="00811E56">
        <w:rPr>
          <w:rFonts w:asciiTheme="minorHAnsi" w:hAnsiTheme="minorHAnsi" w:cstheme="minorHAnsi"/>
          <w:sz w:val="22"/>
          <w:szCs w:val="22"/>
          <w:lang w:val="pt-BR"/>
        </w:rPr>
        <w:t xml:space="preserve"> a 98% (noventa e oito por cento) do saldo devedor </w:t>
      </w:r>
      <w:r w:rsidR="00AD093F">
        <w:rPr>
          <w:rFonts w:asciiTheme="minorHAnsi" w:hAnsiTheme="minorHAnsi" w:cstheme="minorHAnsi"/>
          <w:sz w:val="22"/>
          <w:szCs w:val="22"/>
          <w:lang w:val="pt-BR"/>
        </w:rPr>
        <w:t>das Debêntures</w:t>
      </w:r>
      <w:r w:rsidRPr="007C347F">
        <w:rPr>
          <w:rFonts w:asciiTheme="minorHAnsi" w:hAnsiTheme="minorHAnsi" w:cstheme="minorHAnsi"/>
          <w:sz w:val="22"/>
          <w:szCs w:val="22"/>
          <w:lang w:val="pt-BR"/>
        </w:rPr>
        <w:t xml:space="preserve">. Tal amortização extraordinária deverá ocorrer na </w:t>
      </w:r>
      <w:r w:rsidR="00137155">
        <w:rPr>
          <w:rFonts w:asciiTheme="minorHAnsi" w:hAnsiTheme="minorHAnsi" w:cstheme="minorHAnsi"/>
          <w:sz w:val="22"/>
          <w:szCs w:val="22"/>
          <w:lang w:val="pt-BR"/>
        </w:rPr>
        <w:t>Da</w:t>
      </w:r>
      <w:r w:rsidRPr="007C347F">
        <w:rPr>
          <w:rFonts w:asciiTheme="minorHAnsi" w:hAnsiTheme="minorHAnsi" w:cstheme="minorHAnsi"/>
          <w:sz w:val="22"/>
          <w:szCs w:val="22"/>
          <w:lang w:val="pt-BR"/>
        </w:rPr>
        <w:t>ta de Pagamento</w:t>
      </w:r>
      <w:r w:rsidR="00137155">
        <w:rPr>
          <w:rFonts w:asciiTheme="minorHAnsi" w:hAnsiTheme="minorHAnsi" w:cstheme="minorHAnsi"/>
          <w:sz w:val="22"/>
          <w:szCs w:val="22"/>
          <w:lang w:val="pt-BR"/>
        </w:rPr>
        <w:t xml:space="preserve"> </w:t>
      </w:r>
      <w:r w:rsidR="00F72E70">
        <w:rPr>
          <w:rFonts w:asciiTheme="minorHAnsi" w:hAnsiTheme="minorHAnsi" w:cstheme="minorHAnsi"/>
          <w:sz w:val="22"/>
          <w:szCs w:val="22"/>
          <w:lang w:val="pt-BR"/>
        </w:rPr>
        <w:t xml:space="preserve">do Principal </w:t>
      </w:r>
      <w:r w:rsidRPr="007C347F">
        <w:rPr>
          <w:rFonts w:asciiTheme="minorHAnsi" w:hAnsiTheme="minorHAnsi" w:cstheme="minorHAnsi"/>
          <w:sz w:val="22"/>
          <w:szCs w:val="22"/>
          <w:lang w:val="pt-BR"/>
        </w:rPr>
        <w:t xml:space="preserve">imediatamente posterior à respectiva Data de Verificação, sob pena de ser considerado como um Evento de Vencimento Antecipado </w:t>
      </w:r>
      <w:r w:rsidR="00F72E70">
        <w:rPr>
          <w:rFonts w:asciiTheme="minorHAnsi" w:hAnsiTheme="minorHAnsi" w:cstheme="minorHAnsi"/>
          <w:sz w:val="22"/>
          <w:szCs w:val="22"/>
          <w:lang w:val="pt-BR"/>
        </w:rPr>
        <w:t xml:space="preserve">nos termos da Cláusula </w:t>
      </w:r>
      <w:r w:rsidR="00F72E70">
        <w:rPr>
          <w:rFonts w:asciiTheme="minorHAnsi" w:hAnsiTheme="minorHAnsi" w:cstheme="minorHAnsi"/>
          <w:sz w:val="22"/>
          <w:szCs w:val="22"/>
          <w:lang w:val="pt-BR"/>
        </w:rPr>
        <w:fldChar w:fldCharType="begin"/>
      </w:r>
      <w:r w:rsidR="00F72E70">
        <w:rPr>
          <w:rFonts w:asciiTheme="minorHAnsi" w:hAnsiTheme="minorHAnsi" w:cstheme="minorHAnsi"/>
          <w:sz w:val="22"/>
          <w:szCs w:val="22"/>
          <w:lang w:val="pt-BR"/>
        </w:rPr>
        <w:instrText xml:space="preserve"> REF _Ref88081687 \r \h </w:instrText>
      </w:r>
      <w:r w:rsidR="00F72E70">
        <w:rPr>
          <w:rFonts w:asciiTheme="minorHAnsi" w:hAnsiTheme="minorHAnsi" w:cstheme="minorHAnsi"/>
          <w:sz w:val="22"/>
          <w:szCs w:val="22"/>
          <w:lang w:val="pt-BR"/>
        </w:rPr>
      </w:r>
      <w:r w:rsidR="00F72E70">
        <w:rPr>
          <w:rFonts w:asciiTheme="minorHAnsi" w:hAnsiTheme="minorHAnsi" w:cstheme="minorHAnsi"/>
          <w:sz w:val="22"/>
          <w:szCs w:val="22"/>
          <w:lang w:val="pt-BR"/>
        </w:rPr>
        <w:fldChar w:fldCharType="separate"/>
      </w:r>
      <w:r w:rsidR="00F72E70">
        <w:rPr>
          <w:rFonts w:asciiTheme="minorHAnsi" w:hAnsiTheme="minorHAnsi" w:cstheme="minorHAnsi"/>
          <w:sz w:val="22"/>
          <w:szCs w:val="22"/>
          <w:lang w:val="pt-BR"/>
        </w:rPr>
        <w:t>7.1</w:t>
      </w:r>
      <w:r w:rsidR="00F72E70">
        <w:rPr>
          <w:rFonts w:asciiTheme="minorHAnsi" w:hAnsiTheme="minorHAnsi" w:cstheme="minorHAnsi"/>
          <w:sz w:val="22"/>
          <w:szCs w:val="22"/>
          <w:lang w:val="pt-BR"/>
        </w:rPr>
        <w:fldChar w:fldCharType="end"/>
      </w:r>
      <w:r w:rsidR="00F72E70">
        <w:rPr>
          <w:rFonts w:asciiTheme="minorHAnsi" w:hAnsiTheme="minorHAnsi" w:cstheme="minorHAnsi"/>
          <w:sz w:val="22"/>
          <w:szCs w:val="22"/>
          <w:lang w:val="pt-BR"/>
        </w:rPr>
        <w:t xml:space="preserve"> abaixo</w:t>
      </w:r>
      <w:r w:rsidRPr="007C347F">
        <w:rPr>
          <w:rFonts w:asciiTheme="minorHAnsi" w:hAnsiTheme="minorHAnsi" w:cstheme="minorHAnsi"/>
          <w:sz w:val="22"/>
          <w:szCs w:val="22"/>
          <w:lang w:val="pt-BR"/>
        </w:rPr>
        <w:t>.</w:t>
      </w:r>
      <w:bookmarkEnd w:id="170"/>
    </w:p>
    <w:p w14:paraId="47ECC47D" w14:textId="77777777" w:rsidR="00EE22A2" w:rsidRPr="00DC7597" w:rsidRDefault="00EE22A2" w:rsidP="00DC7597">
      <w:pPr>
        <w:pStyle w:val="PargrafodaLista"/>
        <w:spacing w:line="320" w:lineRule="exact"/>
        <w:contextualSpacing/>
        <w:rPr>
          <w:rFonts w:asciiTheme="minorHAnsi" w:hAnsiTheme="minorHAnsi" w:cstheme="minorHAnsi"/>
          <w:sz w:val="22"/>
          <w:szCs w:val="22"/>
          <w:lang w:val="pt-BR"/>
        </w:rPr>
      </w:pPr>
    </w:p>
    <w:p w14:paraId="613ACE58" w14:textId="77777777" w:rsidR="000B0726" w:rsidRPr="001E7BFD" w:rsidRDefault="00EE22A2" w:rsidP="00632E0A">
      <w:pPr>
        <w:pStyle w:val="PargrafodaLista"/>
        <w:widowControl w:val="0"/>
        <w:numPr>
          <w:ilvl w:val="3"/>
          <w:numId w:val="13"/>
        </w:numPr>
        <w:tabs>
          <w:tab w:val="left" w:pos="567"/>
          <w:tab w:val="left" w:pos="1134"/>
        </w:tabs>
        <w:adjustRightInd/>
        <w:spacing w:line="320" w:lineRule="exact"/>
        <w:ind w:left="567" w:firstLine="0"/>
        <w:contextualSpacing/>
        <w:jc w:val="both"/>
        <w:rPr>
          <w:rFonts w:asciiTheme="minorHAnsi" w:hAnsiTheme="minorHAnsi" w:cstheme="minorHAnsi"/>
          <w:sz w:val="22"/>
          <w:szCs w:val="22"/>
          <w:lang w:val="pt-BR"/>
        </w:rPr>
      </w:pPr>
      <w:bookmarkStart w:id="171" w:name="_Ref22836742"/>
      <w:r w:rsidRPr="001E7BFD">
        <w:rPr>
          <w:rFonts w:asciiTheme="minorHAnsi" w:hAnsiTheme="minorHAnsi" w:cstheme="minorHAnsi"/>
          <w:sz w:val="22"/>
          <w:szCs w:val="22"/>
          <w:u w:val="single"/>
          <w:lang w:val="pt-BR"/>
        </w:rPr>
        <w:t>Destinação dos Recursos</w:t>
      </w:r>
      <w:r w:rsidRPr="001E7BFD">
        <w:rPr>
          <w:rFonts w:asciiTheme="minorHAnsi" w:hAnsiTheme="minorHAnsi" w:cstheme="minorHAnsi"/>
          <w:sz w:val="22"/>
          <w:szCs w:val="22"/>
          <w:lang w:val="pt-BR"/>
        </w:rPr>
        <w:t xml:space="preserve">: </w:t>
      </w:r>
      <w:r w:rsidR="00D32115" w:rsidRPr="001E7BFD">
        <w:rPr>
          <w:rFonts w:asciiTheme="minorHAnsi" w:hAnsiTheme="minorHAnsi" w:cstheme="minorHAnsi"/>
          <w:sz w:val="22"/>
          <w:szCs w:val="22"/>
          <w:lang w:val="pt-BR"/>
        </w:rPr>
        <w:t>Após a transferência dos recursos da Conta Arrecadadora para as respectivas Contas dos Patrimônios Separados</w:t>
      </w:r>
      <w:r w:rsidR="00F30AE1" w:rsidRPr="001E7BFD">
        <w:rPr>
          <w:rFonts w:asciiTheme="minorHAnsi" w:hAnsiTheme="minorHAnsi" w:cstheme="minorHAnsi"/>
          <w:sz w:val="22"/>
          <w:szCs w:val="22"/>
          <w:lang w:val="pt-BR"/>
        </w:rPr>
        <w:t xml:space="preserve"> </w:t>
      </w:r>
      <w:r w:rsidR="00F30AE1" w:rsidRPr="001E7BFD">
        <w:rPr>
          <w:rFonts w:asciiTheme="minorHAnsi" w:hAnsiTheme="minorHAnsi" w:cstheme="minorHAnsi"/>
          <w:sz w:val="22"/>
          <w:szCs w:val="22"/>
        </w:rPr>
        <w:t>na proporção de 50% (cinquenta por cento) dos valores depositados</w:t>
      </w:r>
      <w:r w:rsidR="0032498E" w:rsidRPr="001E7BFD">
        <w:rPr>
          <w:rFonts w:asciiTheme="minorHAnsi" w:hAnsiTheme="minorHAnsi" w:cstheme="minorHAnsi"/>
          <w:sz w:val="22"/>
          <w:szCs w:val="22"/>
          <w:lang w:val="pt-BR"/>
        </w:rPr>
        <w:t xml:space="preserve"> para cada Conta do Patrimônio Separado</w:t>
      </w:r>
      <w:r w:rsidR="00D32115" w:rsidRPr="001E7BFD">
        <w:rPr>
          <w:rFonts w:asciiTheme="minorHAnsi" w:hAnsiTheme="minorHAnsi" w:cstheme="minorHAnsi"/>
          <w:sz w:val="22"/>
          <w:szCs w:val="22"/>
          <w:lang w:val="pt-BR"/>
        </w:rPr>
        <w:t>, e</w:t>
      </w:r>
      <w:r w:rsidR="002E1474" w:rsidRPr="001E7BFD">
        <w:rPr>
          <w:rFonts w:asciiTheme="minorHAnsi" w:hAnsiTheme="minorHAnsi" w:cstheme="minorHAnsi"/>
          <w:sz w:val="22"/>
          <w:szCs w:val="22"/>
          <w:lang w:val="pt-BR"/>
        </w:rPr>
        <w:t>m cada Data de Verificação, o</w:t>
      </w:r>
      <w:r w:rsidRPr="001E7BFD">
        <w:rPr>
          <w:rFonts w:asciiTheme="minorHAnsi" w:hAnsiTheme="minorHAnsi" w:cstheme="minorHAnsi"/>
          <w:sz w:val="22"/>
          <w:szCs w:val="22"/>
          <w:lang w:val="pt-BR"/>
        </w:rPr>
        <w:t xml:space="preserve">s </w:t>
      </w:r>
      <w:r w:rsidR="001E7BFD">
        <w:rPr>
          <w:rFonts w:asciiTheme="minorHAnsi" w:hAnsiTheme="minorHAnsi" w:cstheme="minorHAnsi"/>
          <w:sz w:val="22"/>
          <w:szCs w:val="22"/>
          <w:lang w:val="pt-BR"/>
        </w:rPr>
        <w:t>recursos</w:t>
      </w:r>
      <w:r w:rsidRPr="001E7BFD">
        <w:rPr>
          <w:rFonts w:asciiTheme="minorHAnsi" w:hAnsiTheme="minorHAnsi" w:cstheme="minorHAnsi"/>
          <w:sz w:val="22"/>
          <w:szCs w:val="22"/>
          <w:lang w:val="pt-BR"/>
        </w:rPr>
        <w:t xml:space="preserve"> depositados na</w:t>
      </w:r>
      <w:r w:rsidR="00757A64" w:rsidRPr="001E7BFD">
        <w:rPr>
          <w:rFonts w:asciiTheme="minorHAnsi" w:hAnsiTheme="minorHAnsi" w:cstheme="minorHAnsi"/>
          <w:sz w:val="22"/>
          <w:szCs w:val="22"/>
          <w:lang w:val="pt-BR"/>
        </w:rPr>
        <w:t xml:space="preserve"> respe</w:t>
      </w:r>
      <w:r w:rsidR="005F42B5" w:rsidRPr="001E7BFD">
        <w:rPr>
          <w:rFonts w:asciiTheme="minorHAnsi" w:hAnsiTheme="minorHAnsi" w:cstheme="minorHAnsi"/>
          <w:sz w:val="22"/>
          <w:szCs w:val="22"/>
          <w:lang w:val="pt-BR"/>
        </w:rPr>
        <w:t>c</w:t>
      </w:r>
      <w:r w:rsidR="00757A64" w:rsidRPr="001E7BFD">
        <w:rPr>
          <w:rFonts w:asciiTheme="minorHAnsi" w:hAnsiTheme="minorHAnsi" w:cstheme="minorHAnsi"/>
          <w:sz w:val="22"/>
          <w:szCs w:val="22"/>
          <w:lang w:val="pt-BR"/>
        </w:rPr>
        <w:t>tiva</w:t>
      </w:r>
      <w:r w:rsidRPr="001E7BFD">
        <w:rPr>
          <w:rFonts w:asciiTheme="minorHAnsi" w:hAnsiTheme="minorHAnsi" w:cstheme="minorHAnsi"/>
          <w:sz w:val="22"/>
          <w:szCs w:val="22"/>
          <w:lang w:val="pt-BR"/>
        </w:rPr>
        <w:t xml:space="preserve"> </w:t>
      </w:r>
      <w:r w:rsidR="00D45D5C" w:rsidRPr="001E7BFD">
        <w:rPr>
          <w:rFonts w:asciiTheme="minorHAnsi" w:hAnsiTheme="minorHAnsi" w:cstheme="minorHAnsi"/>
          <w:sz w:val="22"/>
          <w:szCs w:val="22"/>
          <w:lang w:val="pt-BR"/>
        </w:rPr>
        <w:t>Conta do Patrimônio Separado</w:t>
      </w:r>
      <w:r w:rsidR="005F42B5" w:rsidRPr="001E7BFD">
        <w:rPr>
          <w:rFonts w:asciiTheme="minorHAnsi" w:hAnsiTheme="minorHAnsi" w:cstheme="minorHAnsi"/>
          <w:sz w:val="22"/>
          <w:szCs w:val="22"/>
          <w:lang w:val="pt-BR"/>
        </w:rPr>
        <w:t>, incluindo eventuais recursos oriundos no caso de excussão das Garantias,</w:t>
      </w:r>
      <w:r w:rsidR="00D45D5C" w:rsidRPr="001E7BFD">
        <w:rPr>
          <w:rFonts w:asciiTheme="minorHAnsi" w:hAnsiTheme="minorHAnsi" w:cstheme="minorHAnsi"/>
          <w:sz w:val="22"/>
          <w:szCs w:val="22"/>
          <w:lang w:val="pt-BR"/>
        </w:rPr>
        <w:t xml:space="preserve"> </w:t>
      </w:r>
      <w:r w:rsidRPr="001E7BFD">
        <w:rPr>
          <w:rFonts w:asciiTheme="minorHAnsi" w:hAnsiTheme="minorHAnsi" w:cstheme="minorHAnsi"/>
          <w:sz w:val="22"/>
          <w:szCs w:val="22"/>
          <w:lang w:val="pt-BR"/>
        </w:rPr>
        <w:t>serão utilizados pela Securitizadora da seguinte forma e observada a seguinte ordem de pagamentos:</w:t>
      </w:r>
      <w:bookmarkEnd w:id="171"/>
    </w:p>
    <w:p w14:paraId="280AE521" w14:textId="77777777" w:rsidR="00EE22A2" w:rsidRPr="001E7BFD" w:rsidRDefault="00EE22A2" w:rsidP="00DC7597">
      <w:pPr>
        <w:pStyle w:val="PargrafodaLista"/>
        <w:spacing w:line="320" w:lineRule="exact"/>
        <w:contextualSpacing/>
        <w:rPr>
          <w:rFonts w:asciiTheme="minorHAnsi" w:hAnsiTheme="minorHAnsi" w:cstheme="minorHAnsi"/>
          <w:sz w:val="22"/>
          <w:szCs w:val="22"/>
          <w:lang w:val="pt-BR"/>
        </w:rPr>
      </w:pPr>
    </w:p>
    <w:p w14:paraId="4504F0B0" w14:textId="3B84CA14" w:rsidR="004D6C3C" w:rsidRDefault="00EE22A2" w:rsidP="007C347F">
      <w:pPr>
        <w:pStyle w:val="PargrafodaLista"/>
        <w:numPr>
          <w:ilvl w:val="0"/>
          <w:numId w:val="58"/>
        </w:numPr>
        <w:tabs>
          <w:tab w:val="left" w:pos="1134"/>
        </w:tabs>
        <w:spacing w:line="320" w:lineRule="exact"/>
        <w:ind w:left="567" w:firstLine="0"/>
        <w:contextualSpacing/>
        <w:jc w:val="both"/>
        <w:rPr>
          <w:rFonts w:asciiTheme="minorHAnsi" w:hAnsiTheme="minorHAnsi" w:cstheme="minorHAnsi"/>
          <w:sz w:val="22"/>
          <w:szCs w:val="22"/>
          <w:lang w:val="pt-BR"/>
        </w:rPr>
      </w:pPr>
      <w:r w:rsidRPr="001E7BFD">
        <w:rPr>
          <w:rFonts w:asciiTheme="minorHAnsi" w:hAnsiTheme="minorHAnsi" w:cstheme="minorHAnsi"/>
          <w:sz w:val="22"/>
          <w:szCs w:val="22"/>
          <w:lang w:val="pt-BR"/>
        </w:rPr>
        <w:t>pagamento das Despesas</w:t>
      </w:r>
      <w:r w:rsidR="004D6C3C">
        <w:rPr>
          <w:rFonts w:asciiTheme="minorHAnsi" w:hAnsiTheme="minorHAnsi" w:cstheme="minorHAnsi"/>
          <w:sz w:val="22"/>
          <w:szCs w:val="22"/>
          <w:lang w:val="pt-BR"/>
        </w:rPr>
        <w:t xml:space="preserve">, caso a </w:t>
      </w:r>
      <w:r w:rsidR="00CB68DC">
        <w:rPr>
          <w:rFonts w:asciiTheme="minorHAnsi" w:hAnsiTheme="minorHAnsi" w:cstheme="minorHAnsi"/>
          <w:sz w:val="22"/>
          <w:szCs w:val="22"/>
          <w:lang w:val="pt-BR"/>
        </w:rPr>
        <w:t xml:space="preserve">Emissora </w:t>
      </w:r>
      <w:r w:rsidR="004D6C3C">
        <w:rPr>
          <w:rFonts w:asciiTheme="minorHAnsi" w:hAnsiTheme="minorHAnsi" w:cstheme="minorHAnsi"/>
          <w:sz w:val="22"/>
          <w:szCs w:val="22"/>
          <w:lang w:val="pt-BR"/>
        </w:rPr>
        <w:t>não arque com tais custos</w:t>
      </w:r>
      <w:r w:rsidR="001647DE">
        <w:rPr>
          <w:rFonts w:asciiTheme="minorHAnsi" w:hAnsiTheme="minorHAnsi" w:cstheme="minorHAnsi"/>
          <w:sz w:val="22"/>
          <w:szCs w:val="22"/>
          <w:lang w:val="pt-BR"/>
        </w:rPr>
        <w:t>;</w:t>
      </w:r>
    </w:p>
    <w:p w14:paraId="513D0AE4" w14:textId="77777777" w:rsidR="00AD1840" w:rsidRPr="00C91D08" w:rsidRDefault="00AD1840" w:rsidP="007C347F">
      <w:pPr>
        <w:pStyle w:val="PargrafodaLista"/>
        <w:tabs>
          <w:tab w:val="left" w:pos="1134"/>
        </w:tabs>
        <w:spacing w:line="320" w:lineRule="exact"/>
        <w:ind w:left="567"/>
        <w:contextualSpacing/>
        <w:jc w:val="both"/>
        <w:rPr>
          <w:rFonts w:asciiTheme="minorHAnsi" w:hAnsiTheme="minorHAnsi" w:cstheme="minorHAnsi"/>
          <w:sz w:val="22"/>
          <w:szCs w:val="22"/>
        </w:rPr>
      </w:pPr>
    </w:p>
    <w:p w14:paraId="2DD7BA00" w14:textId="4A8DBCB2" w:rsidR="00EE22A2" w:rsidRPr="001E7BFD" w:rsidRDefault="00EE22A2" w:rsidP="007C347F">
      <w:pPr>
        <w:pStyle w:val="PargrafodaLista"/>
        <w:numPr>
          <w:ilvl w:val="0"/>
          <w:numId w:val="58"/>
        </w:numPr>
        <w:tabs>
          <w:tab w:val="left" w:pos="1134"/>
        </w:tabs>
        <w:spacing w:line="320" w:lineRule="exact"/>
        <w:ind w:left="567" w:firstLine="0"/>
        <w:contextualSpacing/>
        <w:jc w:val="both"/>
        <w:rPr>
          <w:rFonts w:asciiTheme="minorHAnsi" w:hAnsiTheme="minorHAnsi" w:cstheme="minorHAnsi"/>
          <w:sz w:val="22"/>
          <w:szCs w:val="22"/>
          <w:lang w:val="pt-BR"/>
        </w:rPr>
      </w:pPr>
      <w:r w:rsidRPr="001E7BFD">
        <w:rPr>
          <w:rFonts w:asciiTheme="minorHAnsi" w:hAnsiTheme="minorHAnsi" w:cstheme="minorHAnsi"/>
          <w:sz w:val="22"/>
          <w:szCs w:val="22"/>
          <w:lang w:val="pt-BR"/>
        </w:rPr>
        <w:t>pagamento da Remuneração</w:t>
      </w:r>
      <w:r w:rsidR="002E1474" w:rsidRPr="001E7BFD">
        <w:rPr>
          <w:rFonts w:asciiTheme="minorHAnsi" w:hAnsiTheme="minorHAnsi" w:cstheme="minorHAnsi"/>
          <w:sz w:val="22"/>
          <w:szCs w:val="22"/>
          <w:lang w:val="pt-BR"/>
        </w:rPr>
        <w:t xml:space="preserve"> devida na próxima Data de Pagamento</w:t>
      </w:r>
      <w:r w:rsidR="008207F7">
        <w:rPr>
          <w:rFonts w:asciiTheme="minorHAnsi" w:hAnsiTheme="minorHAnsi" w:cstheme="minorHAnsi"/>
          <w:sz w:val="22"/>
          <w:szCs w:val="22"/>
          <w:lang w:val="pt-BR"/>
        </w:rPr>
        <w:t xml:space="preserve">, caso a </w:t>
      </w:r>
      <w:r w:rsidR="006A6D4D">
        <w:rPr>
          <w:rFonts w:asciiTheme="minorHAnsi" w:hAnsiTheme="minorHAnsi" w:cstheme="minorHAnsi"/>
          <w:sz w:val="22"/>
          <w:szCs w:val="22"/>
          <w:lang w:val="pt-BR"/>
        </w:rPr>
        <w:t xml:space="preserve">Emissora </w:t>
      </w:r>
      <w:r w:rsidR="008207F7">
        <w:rPr>
          <w:rFonts w:asciiTheme="minorHAnsi" w:hAnsiTheme="minorHAnsi" w:cstheme="minorHAnsi"/>
          <w:sz w:val="22"/>
          <w:szCs w:val="22"/>
          <w:lang w:val="pt-BR"/>
        </w:rPr>
        <w:t xml:space="preserve">não esteja </w:t>
      </w:r>
      <w:r w:rsidR="008E4A2A">
        <w:rPr>
          <w:rFonts w:asciiTheme="minorHAnsi" w:hAnsiTheme="minorHAnsi" w:cstheme="minorHAnsi"/>
          <w:sz w:val="22"/>
          <w:szCs w:val="22"/>
          <w:lang w:val="pt-BR"/>
        </w:rPr>
        <w:t xml:space="preserve">adimplente </w:t>
      </w:r>
      <w:r w:rsidR="008207F7">
        <w:rPr>
          <w:rFonts w:asciiTheme="minorHAnsi" w:hAnsiTheme="minorHAnsi" w:cstheme="minorHAnsi"/>
          <w:sz w:val="22"/>
          <w:szCs w:val="22"/>
          <w:lang w:val="pt-BR"/>
        </w:rPr>
        <w:t>com esta obrigação</w:t>
      </w:r>
      <w:r w:rsidRPr="001E7BFD">
        <w:rPr>
          <w:rFonts w:asciiTheme="minorHAnsi" w:hAnsiTheme="minorHAnsi" w:cstheme="minorHAnsi"/>
          <w:sz w:val="22"/>
          <w:szCs w:val="22"/>
          <w:lang w:val="pt-BR"/>
        </w:rPr>
        <w:t>;</w:t>
      </w:r>
    </w:p>
    <w:p w14:paraId="48075E6D" w14:textId="77777777" w:rsidR="00AD1840" w:rsidRPr="00C91D08" w:rsidRDefault="00AD1840" w:rsidP="007C347F">
      <w:pPr>
        <w:pStyle w:val="PargrafodaLista"/>
        <w:tabs>
          <w:tab w:val="left" w:pos="1134"/>
        </w:tabs>
        <w:spacing w:line="320" w:lineRule="exact"/>
        <w:ind w:left="567"/>
        <w:contextualSpacing/>
        <w:jc w:val="both"/>
        <w:rPr>
          <w:rFonts w:asciiTheme="minorHAnsi" w:hAnsiTheme="minorHAnsi" w:cstheme="minorHAnsi"/>
          <w:sz w:val="22"/>
          <w:szCs w:val="22"/>
        </w:rPr>
      </w:pPr>
    </w:p>
    <w:p w14:paraId="5DBE5FED" w14:textId="454D8265" w:rsidR="004D6C3C" w:rsidRDefault="004D6C3C" w:rsidP="007C347F">
      <w:pPr>
        <w:pStyle w:val="PargrafodaLista"/>
        <w:numPr>
          <w:ilvl w:val="0"/>
          <w:numId w:val="58"/>
        </w:numPr>
        <w:tabs>
          <w:tab w:val="left" w:pos="1134"/>
        </w:tabs>
        <w:spacing w:line="320" w:lineRule="exact"/>
        <w:ind w:left="567" w:firstLine="0"/>
        <w:contextualSpacing/>
        <w:jc w:val="both"/>
        <w:rPr>
          <w:rFonts w:asciiTheme="minorHAnsi" w:hAnsiTheme="minorHAnsi" w:cstheme="minorHAnsi"/>
          <w:sz w:val="22"/>
          <w:szCs w:val="22"/>
          <w:lang w:val="pt-BR"/>
        </w:rPr>
      </w:pPr>
      <w:r w:rsidRPr="001E7BFD">
        <w:rPr>
          <w:rFonts w:asciiTheme="minorHAnsi" w:hAnsiTheme="minorHAnsi" w:cstheme="minorHAnsi"/>
          <w:sz w:val="22"/>
          <w:szCs w:val="22"/>
          <w:lang w:val="pt-BR"/>
        </w:rPr>
        <w:t xml:space="preserve">recomposição do respectivo Fundo de Reserva, caso necessário; </w:t>
      </w:r>
      <w:r w:rsidR="001647DE">
        <w:rPr>
          <w:rFonts w:asciiTheme="minorHAnsi" w:hAnsiTheme="minorHAnsi" w:cstheme="minorHAnsi"/>
          <w:sz w:val="22"/>
          <w:szCs w:val="22"/>
          <w:lang w:val="pt-BR"/>
        </w:rPr>
        <w:t>e</w:t>
      </w:r>
    </w:p>
    <w:p w14:paraId="6B72E940" w14:textId="77777777" w:rsidR="00545E93" w:rsidRPr="007C347F" w:rsidRDefault="00545E93" w:rsidP="007C347F">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1A70D2BB" w14:textId="16C3D2BE" w:rsidR="00EE22A2" w:rsidRPr="007C347F" w:rsidRDefault="0070600B" w:rsidP="007C347F">
      <w:pPr>
        <w:pStyle w:val="PargrafodaLista"/>
        <w:numPr>
          <w:ilvl w:val="0"/>
          <w:numId w:val="58"/>
        </w:numPr>
        <w:tabs>
          <w:tab w:val="left" w:pos="1134"/>
        </w:tabs>
        <w:spacing w:line="320" w:lineRule="exact"/>
        <w:ind w:left="567" w:firstLine="0"/>
        <w:contextualSpacing/>
        <w:jc w:val="both"/>
        <w:rPr>
          <w:rFonts w:asciiTheme="minorHAnsi" w:hAnsiTheme="minorHAnsi" w:cstheme="minorHAnsi"/>
          <w:sz w:val="22"/>
          <w:szCs w:val="22"/>
          <w:lang w:val="pt-BR"/>
        </w:rPr>
      </w:pPr>
      <w:r w:rsidRPr="007C347F">
        <w:rPr>
          <w:rFonts w:asciiTheme="minorHAnsi" w:hAnsiTheme="minorHAnsi" w:cstheme="minorHAnsi"/>
          <w:sz w:val="22"/>
          <w:szCs w:val="22"/>
          <w:lang w:val="pt-BR"/>
        </w:rPr>
        <w:t xml:space="preserve">havendo recursos disponíveis, após a realização dos pagamentos acima previstos, a totalidade de tais recursos disponíveis será utilizada para </w:t>
      </w:r>
      <w:r w:rsidR="00545E93" w:rsidRPr="007C347F">
        <w:rPr>
          <w:rFonts w:asciiTheme="minorHAnsi" w:hAnsiTheme="minorHAnsi" w:cstheme="minorHAnsi"/>
          <w:sz w:val="22"/>
          <w:szCs w:val="22"/>
          <w:lang w:val="pt-BR"/>
        </w:rPr>
        <w:t>a</w:t>
      </w:r>
      <w:r w:rsidR="002E1474" w:rsidRPr="007C347F">
        <w:rPr>
          <w:rFonts w:asciiTheme="minorHAnsi" w:hAnsiTheme="minorHAnsi" w:cstheme="minorHAnsi"/>
          <w:sz w:val="22"/>
          <w:szCs w:val="22"/>
          <w:lang w:val="pt-BR"/>
        </w:rPr>
        <w:t xml:space="preserve">mortização </w:t>
      </w:r>
      <w:r w:rsidR="002A768A">
        <w:rPr>
          <w:rFonts w:asciiTheme="minorHAnsi" w:hAnsiTheme="minorHAnsi" w:cstheme="minorHAnsi"/>
          <w:sz w:val="22"/>
          <w:szCs w:val="22"/>
          <w:lang w:val="pt-BR"/>
        </w:rPr>
        <w:t xml:space="preserve">extraordinária </w:t>
      </w:r>
      <w:r w:rsidR="00EC4F01" w:rsidRPr="007C347F">
        <w:rPr>
          <w:rFonts w:asciiTheme="minorHAnsi" w:hAnsiTheme="minorHAnsi" w:cstheme="minorHAnsi"/>
          <w:sz w:val="22"/>
          <w:szCs w:val="22"/>
          <w:lang w:val="pt-BR"/>
        </w:rPr>
        <w:t>do saldo devedor do Valor de Principal</w:t>
      </w:r>
      <w:r w:rsidR="0056442A">
        <w:rPr>
          <w:rFonts w:asciiTheme="minorHAnsi" w:hAnsiTheme="minorHAnsi" w:cstheme="minorHAnsi"/>
          <w:sz w:val="22"/>
          <w:szCs w:val="22"/>
          <w:lang w:val="pt-BR"/>
        </w:rPr>
        <w:t xml:space="preserve"> </w:t>
      </w:r>
      <w:r w:rsidR="0056442A" w:rsidRPr="005153DE">
        <w:rPr>
          <w:rFonts w:asciiTheme="minorHAnsi" w:hAnsiTheme="minorHAnsi" w:cstheme="minorHAnsi"/>
          <w:sz w:val="22"/>
          <w:szCs w:val="22"/>
        </w:rPr>
        <w:t>(“</w:t>
      </w:r>
      <w:r w:rsidR="0056442A" w:rsidRPr="005153DE">
        <w:rPr>
          <w:rFonts w:asciiTheme="minorHAnsi" w:hAnsiTheme="minorHAnsi" w:cstheme="minorHAnsi"/>
          <w:sz w:val="22"/>
          <w:szCs w:val="22"/>
          <w:u w:val="single"/>
        </w:rPr>
        <w:t>Amortização Extraordinária</w:t>
      </w:r>
      <w:r w:rsidR="0056442A" w:rsidRPr="005153DE">
        <w:rPr>
          <w:rFonts w:asciiTheme="minorHAnsi" w:hAnsiTheme="minorHAnsi" w:cstheme="minorHAnsi"/>
          <w:sz w:val="22"/>
          <w:szCs w:val="22"/>
        </w:rPr>
        <w:t>”)</w:t>
      </w:r>
      <w:r w:rsidR="00EE22A2" w:rsidRPr="007C347F">
        <w:rPr>
          <w:rFonts w:asciiTheme="minorHAnsi" w:hAnsiTheme="minorHAnsi" w:cstheme="minorHAnsi"/>
          <w:sz w:val="22"/>
          <w:szCs w:val="22"/>
          <w:lang w:val="pt-BR"/>
        </w:rPr>
        <w:t>.</w:t>
      </w:r>
    </w:p>
    <w:p w14:paraId="24644E6C" w14:textId="77777777" w:rsidR="007A712F" w:rsidRDefault="007A712F" w:rsidP="00D21680">
      <w:pPr>
        <w:pStyle w:val="Ttulo1"/>
      </w:pPr>
    </w:p>
    <w:p w14:paraId="37215436" w14:textId="1BC60F06" w:rsidR="007A712F" w:rsidRPr="007C347F" w:rsidRDefault="007A712F" w:rsidP="007C347F">
      <w:pPr>
        <w:pStyle w:val="PargrafodaLista"/>
        <w:widowControl w:val="0"/>
        <w:numPr>
          <w:ilvl w:val="2"/>
          <w:numId w:val="12"/>
        </w:numPr>
        <w:tabs>
          <w:tab w:val="left" w:pos="851"/>
          <w:tab w:val="left" w:pos="1734"/>
          <w:tab w:val="left" w:pos="9356"/>
        </w:tabs>
        <w:autoSpaceDE/>
        <w:autoSpaceDN/>
        <w:adjustRightInd/>
        <w:spacing w:line="320" w:lineRule="exact"/>
        <w:ind w:left="0" w:right="4" w:firstLine="0"/>
        <w:contextualSpacing/>
        <w:jc w:val="both"/>
        <w:rPr>
          <w:rFonts w:asciiTheme="minorHAnsi" w:hAnsiTheme="minorHAnsi" w:cstheme="minorHAnsi"/>
          <w:sz w:val="22"/>
          <w:szCs w:val="22"/>
        </w:rPr>
      </w:pPr>
      <w:bookmarkStart w:id="172" w:name="_Ref77324810"/>
      <w:r w:rsidRPr="007C347F">
        <w:rPr>
          <w:rFonts w:asciiTheme="minorHAnsi" w:hAnsiTheme="minorHAnsi" w:cstheme="minorHAnsi"/>
          <w:sz w:val="22"/>
          <w:szCs w:val="22"/>
          <w:lang w:val="pt-BR"/>
        </w:rPr>
        <w:t>Será contratada</w:t>
      </w:r>
      <w:r w:rsidR="001F3E5E" w:rsidRPr="007C347F">
        <w:rPr>
          <w:rFonts w:asciiTheme="minorHAnsi" w:hAnsiTheme="minorHAnsi" w:cstheme="minorHAnsi"/>
          <w:sz w:val="22"/>
          <w:szCs w:val="22"/>
          <w:lang w:val="pt-BR"/>
        </w:rPr>
        <w:t xml:space="preserve"> </w:t>
      </w:r>
      <w:r w:rsidRPr="007C347F">
        <w:rPr>
          <w:rFonts w:asciiTheme="minorHAnsi" w:hAnsiTheme="minorHAnsi" w:cstheme="minorHAnsi"/>
          <w:sz w:val="22"/>
          <w:szCs w:val="22"/>
          <w:lang w:val="pt-BR"/>
        </w:rPr>
        <w:t xml:space="preserve">empresa especializada para a prestação de serviços de gestão de recebíveis e monitoramento </w:t>
      </w:r>
      <w:r w:rsidR="001F3E5E" w:rsidRPr="007C347F">
        <w:rPr>
          <w:rFonts w:asciiTheme="minorHAnsi" w:hAnsiTheme="minorHAnsi" w:cstheme="minorHAnsi"/>
          <w:sz w:val="22"/>
          <w:szCs w:val="22"/>
          <w:lang w:val="pt-BR"/>
        </w:rPr>
        <w:t xml:space="preserve">de garantias </w:t>
      </w:r>
      <w:r w:rsidRPr="007C347F">
        <w:rPr>
          <w:rFonts w:asciiTheme="minorHAnsi" w:hAnsiTheme="minorHAnsi" w:cstheme="minorHAnsi"/>
          <w:sz w:val="22"/>
          <w:szCs w:val="22"/>
          <w:lang w:val="pt-BR"/>
        </w:rPr>
        <w:t>(“</w:t>
      </w:r>
      <w:r w:rsidRPr="007C347F">
        <w:rPr>
          <w:rFonts w:asciiTheme="minorHAnsi" w:hAnsiTheme="minorHAnsi" w:cstheme="minorHAnsi"/>
          <w:sz w:val="22"/>
          <w:szCs w:val="22"/>
          <w:u w:val="single"/>
          <w:lang w:val="pt-BR"/>
        </w:rPr>
        <w:t>Gerenciadora</w:t>
      </w:r>
      <w:r w:rsidRPr="007C347F">
        <w:rPr>
          <w:rFonts w:asciiTheme="minorHAnsi" w:hAnsiTheme="minorHAnsi" w:cstheme="minorHAnsi"/>
          <w:sz w:val="22"/>
          <w:szCs w:val="22"/>
          <w:lang w:val="pt-BR"/>
        </w:rPr>
        <w:t xml:space="preserve">”), o que inclui, mas não se limita, a auditoria dos compromissos de compra e venda a serem firmados em relação </w:t>
      </w:r>
      <w:r w:rsidR="00C7056F">
        <w:rPr>
          <w:rFonts w:asciiTheme="minorHAnsi" w:hAnsiTheme="minorHAnsi" w:cstheme="minorHAnsi"/>
          <w:sz w:val="22"/>
          <w:szCs w:val="22"/>
          <w:lang w:val="pt-BR"/>
        </w:rPr>
        <w:t>às Unidades</w:t>
      </w:r>
      <w:r w:rsidRPr="007C347F">
        <w:rPr>
          <w:rFonts w:asciiTheme="minorHAnsi" w:hAnsiTheme="minorHAnsi" w:cstheme="minorHAnsi"/>
          <w:sz w:val="22"/>
          <w:szCs w:val="22"/>
          <w:lang w:val="pt-BR"/>
        </w:rPr>
        <w:t>, e ao acompanhamento dos aspectos fiscais</w:t>
      </w:r>
      <w:r w:rsidR="001F3E5E" w:rsidRPr="007C347F">
        <w:rPr>
          <w:rFonts w:asciiTheme="minorHAnsi" w:hAnsiTheme="minorHAnsi" w:cstheme="minorHAnsi"/>
          <w:sz w:val="22"/>
          <w:szCs w:val="22"/>
          <w:lang w:val="pt-BR"/>
        </w:rPr>
        <w:t xml:space="preserve">, físicos e </w:t>
      </w:r>
      <w:r w:rsidRPr="007C347F">
        <w:rPr>
          <w:rFonts w:asciiTheme="minorHAnsi" w:hAnsiTheme="minorHAnsi" w:cstheme="minorHAnsi"/>
          <w:sz w:val="22"/>
          <w:szCs w:val="22"/>
          <w:lang w:val="pt-BR"/>
        </w:rPr>
        <w:t xml:space="preserve">financeiros relacionados </w:t>
      </w:r>
      <w:r w:rsidR="00C7056F">
        <w:rPr>
          <w:rFonts w:asciiTheme="minorHAnsi" w:hAnsiTheme="minorHAnsi" w:cstheme="minorHAnsi"/>
          <w:sz w:val="22"/>
          <w:szCs w:val="22"/>
          <w:lang w:val="pt-BR"/>
        </w:rPr>
        <w:t>às Unidades</w:t>
      </w:r>
      <w:r w:rsidR="001F3E5E" w:rsidRPr="007C347F">
        <w:rPr>
          <w:rFonts w:asciiTheme="minorHAnsi" w:hAnsiTheme="minorHAnsi" w:cstheme="minorHAnsi"/>
          <w:sz w:val="22"/>
          <w:szCs w:val="22"/>
          <w:lang w:val="pt-BR"/>
        </w:rPr>
        <w:t xml:space="preserve"> </w:t>
      </w:r>
      <w:r w:rsidRPr="007C347F">
        <w:rPr>
          <w:rFonts w:asciiTheme="minorHAnsi" w:hAnsiTheme="minorHAnsi" w:cstheme="minorHAnsi"/>
          <w:sz w:val="22"/>
          <w:szCs w:val="22"/>
          <w:lang w:val="pt-BR"/>
        </w:rPr>
        <w:t xml:space="preserve">(que abrangem, dentre outros, eventuais inadimplências, regularização e comercialização das futuras </w:t>
      </w:r>
      <w:r w:rsidRPr="007C347F">
        <w:rPr>
          <w:rFonts w:asciiTheme="minorHAnsi" w:hAnsiTheme="minorHAnsi" w:cstheme="minorHAnsi"/>
          <w:sz w:val="22"/>
          <w:szCs w:val="22"/>
          <w:lang w:val="pt-BR"/>
        </w:rPr>
        <w:lastRenderedPageBreak/>
        <w:t>unidades autônomas, recolhimento de tributos etc.).</w:t>
      </w:r>
      <w:bookmarkEnd w:id="172"/>
    </w:p>
    <w:p w14:paraId="14A86054" w14:textId="77777777" w:rsidR="007A712F" w:rsidRPr="007D71EE" w:rsidRDefault="007A712F" w:rsidP="007A712F">
      <w:pPr>
        <w:pStyle w:val="FORMATAOVGI"/>
        <w:spacing w:line="340" w:lineRule="exact"/>
        <w:rPr>
          <w:rFonts w:ascii="Tahoma" w:hAnsi="Tahoma" w:cs="Tahoma"/>
          <w:sz w:val="21"/>
          <w:szCs w:val="21"/>
        </w:rPr>
      </w:pPr>
    </w:p>
    <w:p w14:paraId="1A843FA6" w14:textId="2F0A57BD" w:rsidR="007A712F" w:rsidRPr="007C347F" w:rsidRDefault="007C347F" w:rsidP="007C347F">
      <w:pPr>
        <w:pStyle w:val="PargrafodaLista"/>
        <w:widowControl w:val="0"/>
        <w:numPr>
          <w:ilvl w:val="3"/>
          <w:numId w:val="12"/>
        </w:numPr>
        <w:tabs>
          <w:tab w:val="left" w:pos="851"/>
          <w:tab w:val="left" w:pos="1734"/>
          <w:tab w:val="left" w:pos="9356"/>
        </w:tabs>
        <w:autoSpaceDE/>
        <w:autoSpaceDN/>
        <w:adjustRightInd/>
        <w:spacing w:line="320" w:lineRule="exact"/>
        <w:ind w:right="4" w:hanging="11"/>
        <w:contextualSpacing/>
        <w:jc w:val="both"/>
        <w:rPr>
          <w:rFonts w:asciiTheme="minorHAnsi" w:hAnsiTheme="minorHAnsi" w:cstheme="minorHAnsi"/>
          <w:sz w:val="22"/>
          <w:szCs w:val="22"/>
        </w:rPr>
      </w:pPr>
      <w:r>
        <w:rPr>
          <w:rFonts w:asciiTheme="minorHAnsi" w:hAnsiTheme="minorHAnsi" w:cstheme="minorHAnsi"/>
          <w:sz w:val="22"/>
          <w:szCs w:val="22"/>
          <w:lang w:val="pt-BR"/>
        </w:rPr>
        <w:t>F</w:t>
      </w:r>
      <w:r w:rsidR="007A712F" w:rsidRPr="007C347F">
        <w:rPr>
          <w:rFonts w:asciiTheme="minorHAnsi" w:hAnsiTheme="minorHAnsi" w:cstheme="minorHAnsi"/>
          <w:sz w:val="22"/>
          <w:szCs w:val="22"/>
          <w:lang w:val="pt-BR"/>
        </w:rPr>
        <w:t xml:space="preserve">ica desde logo estabelecido que os termos e condições do contrato de prestação de serviços referido na Cláusula </w:t>
      </w:r>
      <w:r w:rsidR="001647DE">
        <w:rPr>
          <w:rFonts w:asciiTheme="minorHAnsi" w:hAnsiTheme="minorHAnsi" w:cstheme="minorHAnsi"/>
          <w:sz w:val="22"/>
          <w:szCs w:val="22"/>
          <w:lang w:val="pt-BR"/>
        </w:rPr>
        <w:fldChar w:fldCharType="begin"/>
      </w:r>
      <w:r w:rsidR="001647DE">
        <w:rPr>
          <w:rFonts w:asciiTheme="minorHAnsi" w:hAnsiTheme="minorHAnsi" w:cstheme="minorHAnsi"/>
          <w:sz w:val="22"/>
          <w:szCs w:val="22"/>
          <w:lang w:val="pt-BR"/>
        </w:rPr>
        <w:instrText xml:space="preserve"> REF _Ref77324810 \r \h </w:instrText>
      </w:r>
      <w:r w:rsidR="001647DE">
        <w:rPr>
          <w:rFonts w:asciiTheme="minorHAnsi" w:hAnsiTheme="minorHAnsi" w:cstheme="minorHAnsi"/>
          <w:sz w:val="22"/>
          <w:szCs w:val="22"/>
          <w:lang w:val="pt-BR"/>
        </w:rPr>
      </w:r>
      <w:r w:rsidR="001647DE">
        <w:rPr>
          <w:rFonts w:asciiTheme="minorHAnsi" w:hAnsiTheme="minorHAnsi" w:cstheme="minorHAnsi"/>
          <w:sz w:val="22"/>
          <w:szCs w:val="22"/>
          <w:lang w:val="pt-BR"/>
        </w:rPr>
        <w:fldChar w:fldCharType="separate"/>
      </w:r>
      <w:r w:rsidR="001647DE">
        <w:rPr>
          <w:rFonts w:asciiTheme="minorHAnsi" w:hAnsiTheme="minorHAnsi" w:cstheme="minorHAnsi"/>
          <w:sz w:val="22"/>
          <w:szCs w:val="22"/>
          <w:lang w:val="pt-BR"/>
        </w:rPr>
        <w:t>5.1.2</w:t>
      </w:r>
      <w:r w:rsidR="001647DE">
        <w:rPr>
          <w:rFonts w:asciiTheme="minorHAnsi" w:hAnsiTheme="minorHAnsi" w:cstheme="minorHAnsi"/>
          <w:sz w:val="22"/>
          <w:szCs w:val="22"/>
          <w:lang w:val="pt-BR"/>
        </w:rPr>
        <w:fldChar w:fldCharType="end"/>
      </w:r>
      <w:r w:rsidR="007A712F" w:rsidRPr="007C347F">
        <w:rPr>
          <w:rFonts w:asciiTheme="minorHAnsi" w:hAnsiTheme="minorHAnsi" w:cstheme="minorHAnsi"/>
          <w:sz w:val="22"/>
          <w:szCs w:val="22"/>
          <w:lang w:val="pt-BR"/>
        </w:rPr>
        <w:t xml:space="preserve"> acima serão aprovados de comum acordo entre a Emissora e a Debenturista, sendo certo que os custos e despesas relacionados à contratação da Gerenciadora serão arcados exclusivamente pela Emissora, sem quaisquer ônus para a Debenturista. </w:t>
      </w:r>
    </w:p>
    <w:p w14:paraId="5E8A8192" w14:textId="77777777" w:rsidR="007A712F" w:rsidRPr="007D71EE" w:rsidRDefault="007A712F" w:rsidP="007A712F">
      <w:pPr>
        <w:pStyle w:val="FORMATAOVGI"/>
        <w:spacing w:line="340" w:lineRule="exact"/>
        <w:rPr>
          <w:rFonts w:ascii="Tahoma" w:hAnsi="Tahoma" w:cs="Tahoma"/>
          <w:sz w:val="21"/>
          <w:szCs w:val="21"/>
        </w:rPr>
      </w:pPr>
    </w:p>
    <w:p w14:paraId="029995B6" w14:textId="77777777" w:rsidR="007A712F" w:rsidRPr="007C347F" w:rsidRDefault="007A712F" w:rsidP="007C347F">
      <w:pPr>
        <w:pStyle w:val="PargrafodaLista"/>
        <w:widowControl w:val="0"/>
        <w:numPr>
          <w:ilvl w:val="2"/>
          <w:numId w:val="12"/>
        </w:numPr>
        <w:tabs>
          <w:tab w:val="left" w:pos="851"/>
          <w:tab w:val="left" w:pos="1734"/>
          <w:tab w:val="left" w:pos="9356"/>
        </w:tabs>
        <w:autoSpaceDE/>
        <w:autoSpaceDN/>
        <w:adjustRightInd/>
        <w:spacing w:line="320" w:lineRule="exact"/>
        <w:ind w:left="0" w:right="4" w:firstLine="0"/>
        <w:contextualSpacing/>
        <w:jc w:val="both"/>
        <w:rPr>
          <w:rFonts w:asciiTheme="minorHAnsi" w:hAnsiTheme="minorHAnsi" w:cstheme="minorHAnsi"/>
          <w:sz w:val="22"/>
          <w:szCs w:val="22"/>
        </w:rPr>
      </w:pPr>
      <w:bookmarkStart w:id="173" w:name="_Ref77324795"/>
      <w:r w:rsidRPr="007C347F">
        <w:rPr>
          <w:rFonts w:asciiTheme="minorHAnsi" w:hAnsiTheme="minorHAnsi" w:cstheme="minorHAnsi"/>
          <w:sz w:val="22"/>
          <w:szCs w:val="22"/>
          <w:lang w:val="pt-BR"/>
        </w:rPr>
        <w:t>Os Relatórios de Acompanhamento serão elaborados pela Gerenciadora, com base em informações fornecidas pela Emissora, e deverão ser apresentados para análise da Debenturista até o 21º (vigésimo primeiro) dia de cada mês (se não for Dia Útil, referido prazo deverá ser antecipado para o Dia Útil imediatamente anterior), contendo, no mínimo, as seguintes informações:</w:t>
      </w:r>
      <w:bookmarkEnd w:id="173"/>
    </w:p>
    <w:p w14:paraId="59110829" w14:textId="77777777" w:rsidR="007A712F" w:rsidRPr="007C347F" w:rsidRDefault="007A712F" w:rsidP="007A712F">
      <w:pPr>
        <w:pStyle w:val="FORMATAOVGI"/>
        <w:spacing w:line="340" w:lineRule="exact"/>
        <w:rPr>
          <w:rFonts w:asciiTheme="minorHAnsi" w:hAnsiTheme="minorHAnsi" w:cstheme="minorHAnsi"/>
          <w:sz w:val="22"/>
        </w:rPr>
      </w:pPr>
    </w:p>
    <w:p w14:paraId="7D72EAB4" w14:textId="66CEA39A" w:rsidR="007A712F" w:rsidRPr="007C347F" w:rsidRDefault="007A712F" w:rsidP="007C347F">
      <w:pPr>
        <w:pStyle w:val="FORMATAOVGI"/>
        <w:numPr>
          <w:ilvl w:val="0"/>
          <w:numId w:val="55"/>
        </w:numPr>
        <w:tabs>
          <w:tab w:val="left" w:pos="1985"/>
        </w:tabs>
        <w:spacing w:line="320" w:lineRule="exact"/>
        <w:ind w:left="1134" w:firstLine="0"/>
        <w:rPr>
          <w:rFonts w:asciiTheme="minorHAnsi" w:hAnsiTheme="minorHAnsi" w:cstheme="minorHAnsi"/>
          <w:sz w:val="22"/>
        </w:rPr>
      </w:pPr>
      <w:r w:rsidRPr="007C347F">
        <w:rPr>
          <w:rFonts w:asciiTheme="minorHAnsi" w:hAnsiTheme="minorHAnsi" w:cstheme="minorHAnsi"/>
          <w:sz w:val="22"/>
        </w:rPr>
        <w:t xml:space="preserve">consolidação dos compromissos celebrados em relação às </w:t>
      </w:r>
      <w:r w:rsidR="00C7056F">
        <w:rPr>
          <w:rFonts w:asciiTheme="minorHAnsi" w:hAnsiTheme="minorHAnsi" w:cstheme="minorHAnsi"/>
          <w:sz w:val="22"/>
        </w:rPr>
        <w:t>Unidades</w:t>
      </w:r>
      <w:r w:rsidRPr="007C347F">
        <w:rPr>
          <w:rFonts w:asciiTheme="minorHAnsi" w:hAnsiTheme="minorHAnsi" w:cstheme="minorHAnsi"/>
          <w:sz w:val="22"/>
        </w:rPr>
        <w:t xml:space="preserve"> do</w:t>
      </w:r>
      <w:r w:rsidR="001516E6" w:rsidRPr="007C347F">
        <w:rPr>
          <w:rFonts w:asciiTheme="minorHAnsi" w:hAnsiTheme="minorHAnsi" w:cstheme="minorHAnsi"/>
          <w:sz w:val="22"/>
        </w:rPr>
        <w:t>s</w:t>
      </w:r>
      <w:r w:rsidRPr="007C347F">
        <w:rPr>
          <w:rFonts w:asciiTheme="minorHAnsi" w:hAnsiTheme="minorHAnsi" w:cstheme="minorHAnsi"/>
          <w:sz w:val="22"/>
        </w:rPr>
        <w:t xml:space="preserve"> Empreendimento</w:t>
      </w:r>
      <w:r w:rsidR="001516E6" w:rsidRPr="007C347F">
        <w:rPr>
          <w:rFonts w:asciiTheme="minorHAnsi" w:hAnsiTheme="minorHAnsi" w:cstheme="minorHAnsi"/>
          <w:sz w:val="22"/>
        </w:rPr>
        <w:t>s</w:t>
      </w:r>
      <w:r w:rsidR="001647DE" w:rsidRPr="001647DE">
        <w:rPr>
          <w:rFonts w:asciiTheme="minorHAnsi" w:hAnsiTheme="minorHAnsi" w:cstheme="minorHAnsi"/>
          <w:sz w:val="22"/>
        </w:rPr>
        <w:t xml:space="preserve"> </w:t>
      </w:r>
      <w:r w:rsidR="0056442A">
        <w:rPr>
          <w:rFonts w:asciiTheme="minorHAnsi" w:hAnsiTheme="minorHAnsi" w:cstheme="minorHAnsi"/>
          <w:sz w:val="22"/>
        </w:rPr>
        <w:t>Alvo</w:t>
      </w:r>
      <w:r w:rsidR="001647DE">
        <w:rPr>
          <w:rFonts w:asciiTheme="minorHAnsi" w:hAnsiTheme="minorHAnsi" w:cstheme="minorHAnsi"/>
          <w:sz w:val="22"/>
        </w:rPr>
        <w:t>;</w:t>
      </w:r>
      <w:r w:rsidRPr="007C347F">
        <w:rPr>
          <w:rFonts w:asciiTheme="minorHAnsi" w:hAnsiTheme="minorHAnsi" w:cstheme="minorHAnsi"/>
          <w:sz w:val="22"/>
        </w:rPr>
        <w:t xml:space="preserve"> </w:t>
      </w:r>
    </w:p>
    <w:p w14:paraId="3CA2FC1E" w14:textId="77777777" w:rsidR="008802CB" w:rsidRPr="007C347F" w:rsidRDefault="008802CB" w:rsidP="007C347F">
      <w:pPr>
        <w:pStyle w:val="FORMATAOVGI"/>
        <w:tabs>
          <w:tab w:val="left" w:pos="1985"/>
        </w:tabs>
        <w:spacing w:line="320" w:lineRule="exact"/>
        <w:ind w:left="720"/>
        <w:rPr>
          <w:rFonts w:asciiTheme="minorHAnsi" w:hAnsiTheme="minorHAnsi" w:cstheme="minorHAnsi"/>
          <w:sz w:val="22"/>
        </w:rPr>
      </w:pPr>
    </w:p>
    <w:p w14:paraId="53AEE722" w14:textId="285D8A5E" w:rsidR="008802CB" w:rsidRPr="001647DE" w:rsidRDefault="008802CB" w:rsidP="00CA72C2">
      <w:pPr>
        <w:pStyle w:val="FORMATAOVGI"/>
        <w:numPr>
          <w:ilvl w:val="0"/>
          <w:numId w:val="55"/>
        </w:numPr>
        <w:tabs>
          <w:tab w:val="left" w:pos="1985"/>
        </w:tabs>
        <w:spacing w:line="320" w:lineRule="exact"/>
        <w:ind w:left="1134" w:firstLine="0"/>
        <w:rPr>
          <w:rFonts w:asciiTheme="minorHAnsi" w:hAnsiTheme="minorHAnsi" w:cstheme="minorHAnsi"/>
          <w:sz w:val="22"/>
        </w:rPr>
      </w:pPr>
      <w:r w:rsidRPr="007C347F">
        <w:rPr>
          <w:rFonts w:asciiTheme="minorHAnsi" w:hAnsiTheme="minorHAnsi" w:cstheme="minorHAnsi"/>
          <w:sz w:val="22"/>
        </w:rPr>
        <w:t xml:space="preserve">levantamento de todas as movimentações financeiras no período, incluindo todos os pagamentos relativos as vendas das </w:t>
      </w:r>
      <w:r w:rsidR="00C7056F">
        <w:rPr>
          <w:rFonts w:asciiTheme="minorHAnsi" w:hAnsiTheme="minorHAnsi" w:cstheme="minorHAnsi"/>
          <w:sz w:val="22"/>
        </w:rPr>
        <w:t>Unidades</w:t>
      </w:r>
      <w:r w:rsidR="001516E6" w:rsidRPr="007C347F">
        <w:rPr>
          <w:rFonts w:asciiTheme="minorHAnsi" w:hAnsiTheme="minorHAnsi" w:cstheme="minorHAnsi"/>
          <w:sz w:val="22"/>
        </w:rPr>
        <w:t xml:space="preserve"> dos Empreendimentos </w:t>
      </w:r>
      <w:r w:rsidR="0056442A">
        <w:rPr>
          <w:rFonts w:asciiTheme="minorHAnsi" w:hAnsiTheme="minorHAnsi" w:cstheme="minorHAnsi"/>
          <w:sz w:val="22"/>
        </w:rPr>
        <w:t>Alvo</w:t>
      </w:r>
      <w:r w:rsidR="001647DE" w:rsidRPr="001647DE">
        <w:rPr>
          <w:rFonts w:asciiTheme="minorHAnsi" w:hAnsiTheme="minorHAnsi" w:cstheme="minorHAnsi"/>
          <w:sz w:val="22"/>
        </w:rPr>
        <w:t xml:space="preserve"> </w:t>
      </w:r>
      <w:r w:rsidR="001516E6" w:rsidRPr="007C347F">
        <w:rPr>
          <w:rFonts w:asciiTheme="minorHAnsi" w:hAnsiTheme="minorHAnsi" w:cstheme="minorHAnsi"/>
          <w:sz w:val="22"/>
        </w:rPr>
        <w:t>e saldo a pagar</w:t>
      </w:r>
      <w:r w:rsidRPr="007C347F">
        <w:rPr>
          <w:rFonts w:asciiTheme="minorHAnsi" w:hAnsiTheme="minorHAnsi" w:cstheme="minorHAnsi"/>
          <w:sz w:val="22"/>
        </w:rPr>
        <w:t xml:space="preserve">; </w:t>
      </w:r>
    </w:p>
    <w:p w14:paraId="77E5F431" w14:textId="77777777" w:rsidR="00CA72C2" w:rsidRPr="007C347F" w:rsidRDefault="00CA72C2" w:rsidP="007C347F">
      <w:pPr>
        <w:pStyle w:val="FORMATAOVGI"/>
        <w:tabs>
          <w:tab w:val="left" w:pos="1985"/>
        </w:tabs>
        <w:spacing w:line="320" w:lineRule="exact"/>
        <w:rPr>
          <w:rFonts w:asciiTheme="minorHAnsi" w:hAnsiTheme="minorHAnsi" w:cstheme="minorHAnsi"/>
          <w:sz w:val="22"/>
        </w:rPr>
      </w:pPr>
    </w:p>
    <w:p w14:paraId="4BD5EAC5" w14:textId="22A43A3A" w:rsidR="008802CB" w:rsidRPr="001647DE" w:rsidRDefault="001516E6" w:rsidP="00CA72C2">
      <w:pPr>
        <w:pStyle w:val="FORMATAOVGI"/>
        <w:numPr>
          <w:ilvl w:val="0"/>
          <w:numId w:val="55"/>
        </w:numPr>
        <w:tabs>
          <w:tab w:val="left" w:pos="1985"/>
        </w:tabs>
        <w:spacing w:line="320" w:lineRule="exact"/>
        <w:ind w:left="1134" w:firstLine="0"/>
        <w:rPr>
          <w:rFonts w:asciiTheme="minorHAnsi" w:hAnsiTheme="minorHAnsi" w:cstheme="minorHAnsi"/>
          <w:sz w:val="22"/>
        </w:rPr>
      </w:pPr>
      <w:r w:rsidRPr="007C347F">
        <w:rPr>
          <w:rFonts w:asciiTheme="minorHAnsi" w:hAnsiTheme="minorHAnsi" w:cstheme="minorHAnsi"/>
          <w:sz w:val="22"/>
        </w:rPr>
        <w:t xml:space="preserve">vistoria de ocupação das </w:t>
      </w:r>
      <w:r w:rsidR="00C7056F">
        <w:rPr>
          <w:rFonts w:asciiTheme="minorHAnsi" w:hAnsiTheme="minorHAnsi" w:cstheme="minorHAnsi"/>
          <w:sz w:val="22"/>
        </w:rPr>
        <w:t>Unidades</w:t>
      </w:r>
      <w:r w:rsidRPr="007C347F">
        <w:rPr>
          <w:rFonts w:asciiTheme="minorHAnsi" w:hAnsiTheme="minorHAnsi" w:cstheme="minorHAnsi"/>
          <w:sz w:val="22"/>
        </w:rPr>
        <w:t xml:space="preserve"> dos Empreendimentos</w:t>
      </w:r>
      <w:r w:rsidR="001647DE" w:rsidRPr="001647DE">
        <w:rPr>
          <w:rFonts w:asciiTheme="minorHAnsi" w:hAnsiTheme="minorHAnsi" w:cstheme="minorHAnsi"/>
          <w:sz w:val="22"/>
        </w:rPr>
        <w:t xml:space="preserve"> </w:t>
      </w:r>
      <w:r w:rsidR="0056442A">
        <w:rPr>
          <w:rFonts w:asciiTheme="minorHAnsi" w:hAnsiTheme="minorHAnsi" w:cstheme="minorHAnsi"/>
          <w:sz w:val="22"/>
        </w:rPr>
        <w:t>Alvo</w:t>
      </w:r>
      <w:r w:rsidR="001647DE">
        <w:rPr>
          <w:rFonts w:asciiTheme="minorHAnsi" w:hAnsiTheme="minorHAnsi" w:cstheme="minorHAnsi"/>
          <w:sz w:val="22"/>
        </w:rPr>
        <w:t>; e</w:t>
      </w:r>
    </w:p>
    <w:p w14:paraId="689C61DA" w14:textId="77777777" w:rsidR="00CA72C2" w:rsidRPr="007C347F" w:rsidRDefault="00CA72C2" w:rsidP="007C347F">
      <w:pPr>
        <w:pStyle w:val="FORMATAOVGI"/>
        <w:tabs>
          <w:tab w:val="left" w:pos="1985"/>
        </w:tabs>
        <w:spacing w:line="320" w:lineRule="exact"/>
        <w:rPr>
          <w:rFonts w:asciiTheme="minorHAnsi" w:hAnsiTheme="minorHAnsi" w:cstheme="minorHAnsi"/>
          <w:sz w:val="22"/>
        </w:rPr>
      </w:pPr>
    </w:p>
    <w:p w14:paraId="5262E3AD" w14:textId="77777777" w:rsidR="00B50AFD" w:rsidRPr="007C347F" w:rsidRDefault="0096496E" w:rsidP="007C347F">
      <w:pPr>
        <w:pStyle w:val="FORMATAOVGI"/>
        <w:numPr>
          <w:ilvl w:val="0"/>
          <w:numId w:val="55"/>
        </w:numPr>
        <w:tabs>
          <w:tab w:val="left" w:pos="1985"/>
        </w:tabs>
        <w:spacing w:line="320" w:lineRule="exact"/>
        <w:ind w:left="1134" w:firstLine="0"/>
        <w:rPr>
          <w:rFonts w:asciiTheme="minorHAnsi" w:hAnsiTheme="minorHAnsi" w:cstheme="minorHAnsi"/>
          <w:sz w:val="22"/>
        </w:rPr>
      </w:pPr>
      <w:r w:rsidRPr="007C347F">
        <w:rPr>
          <w:rFonts w:asciiTheme="minorHAnsi" w:hAnsiTheme="minorHAnsi" w:cstheme="minorHAnsi"/>
          <w:sz w:val="22"/>
        </w:rPr>
        <w:t>cálculo</w:t>
      </w:r>
      <w:r w:rsidR="00B50AFD" w:rsidRPr="007C347F">
        <w:rPr>
          <w:rFonts w:asciiTheme="minorHAnsi" w:hAnsiTheme="minorHAnsi" w:cstheme="minorHAnsi"/>
          <w:sz w:val="22"/>
        </w:rPr>
        <w:t xml:space="preserve"> da Razão </w:t>
      </w:r>
      <w:r w:rsidR="001647DE">
        <w:rPr>
          <w:rFonts w:asciiTheme="minorHAnsi" w:hAnsiTheme="minorHAnsi" w:cstheme="minorHAnsi"/>
          <w:sz w:val="22"/>
        </w:rPr>
        <w:t xml:space="preserve">Mínima </w:t>
      </w:r>
      <w:r w:rsidR="00B50AFD" w:rsidRPr="007C347F">
        <w:rPr>
          <w:rFonts w:asciiTheme="minorHAnsi" w:hAnsiTheme="minorHAnsi" w:cstheme="minorHAnsi"/>
          <w:sz w:val="22"/>
        </w:rPr>
        <w:t>de Garantia</w:t>
      </w:r>
      <w:r w:rsidR="001647DE">
        <w:rPr>
          <w:rFonts w:asciiTheme="minorHAnsi" w:hAnsiTheme="minorHAnsi" w:cstheme="minorHAnsi"/>
          <w:sz w:val="22"/>
        </w:rPr>
        <w:t>.</w:t>
      </w:r>
    </w:p>
    <w:p w14:paraId="3BF5B8D2" w14:textId="77777777" w:rsidR="007A712F" w:rsidRPr="007D71EE" w:rsidRDefault="007A712F" w:rsidP="007A712F">
      <w:pPr>
        <w:pStyle w:val="FORMATAOVGI"/>
        <w:spacing w:line="340" w:lineRule="exact"/>
        <w:rPr>
          <w:rFonts w:ascii="Tahoma" w:hAnsi="Tahoma" w:cs="Tahoma"/>
          <w:sz w:val="21"/>
          <w:szCs w:val="21"/>
        </w:rPr>
      </w:pPr>
    </w:p>
    <w:p w14:paraId="5CC013B9" w14:textId="5B9087A8" w:rsidR="007A712F" w:rsidRPr="007C347F" w:rsidRDefault="007A712F" w:rsidP="007C347F">
      <w:pPr>
        <w:pStyle w:val="PargrafodaLista"/>
        <w:widowControl w:val="0"/>
        <w:numPr>
          <w:ilvl w:val="2"/>
          <w:numId w:val="12"/>
        </w:numPr>
        <w:tabs>
          <w:tab w:val="left" w:pos="851"/>
          <w:tab w:val="left" w:pos="1734"/>
          <w:tab w:val="left" w:pos="9356"/>
        </w:tabs>
        <w:autoSpaceDE/>
        <w:autoSpaceDN/>
        <w:adjustRightInd/>
        <w:spacing w:line="320" w:lineRule="exact"/>
        <w:ind w:left="0" w:right="4" w:firstLine="0"/>
        <w:contextualSpacing/>
        <w:jc w:val="both"/>
        <w:rPr>
          <w:rFonts w:asciiTheme="minorHAnsi" w:hAnsiTheme="minorHAnsi" w:cstheme="minorHAnsi"/>
          <w:sz w:val="22"/>
          <w:szCs w:val="22"/>
        </w:rPr>
      </w:pPr>
      <w:r w:rsidRPr="007C347F">
        <w:rPr>
          <w:rFonts w:asciiTheme="minorHAnsi" w:hAnsiTheme="minorHAnsi" w:cstheme="minorHAnsi"/>
          <w:sz w:val="22"/>
          <w:szCs w:val="22"/>
          <w:lang w:val="pt-BR"/>
        </w:rPr>
        <w:t>A Emissora se compromete a fornecer para a Gerenciadora</w:t>
      </w:r>
      <w:r w:rsidR="001647DE">
        <w:rPr>
          <w:rFonts w:asciiTheme="minorHAnsi" w:hAnsiTheme="minorHAnsi" w:cstheme="minorHAnsi"/>
          <w:sz w:val="22"/>
          <w:szCs w:val="22"/>
          <w:lang w:val="pt-BR"/>
        </w:rPr>
        <w:t>,</w:t>
      </w:r>
      <w:r w:rsidRPr="007C347F">
        <w:rPr>
          <w:rFonts w:asciiTheme="minorHAnsi" w:hAnsiTheme="minorHAnsi" w:cstheme="minorHAnsi"/>
          <w:sz w:val="22"/>
          <w:szCs w:val="22"/>
          <w:lang w:val="pt-BR"/>
        </w:rPr>
        <w:t xml:space="preserve"> até o 10º (décimo) dia de cada mês</w:t>
      </w:r>
      <w:r w:rsidR="00A42183">
        <w:rPr>
          <w:rFonts w:asciiTheme="minorHAnsi" w:hAnsiTheme="minorHAnsi" w:cstheme="minorHAnsi"/>
          <w:sz w:val="22"/>
          <w:szCs w:val="22"/>
          <w:lang w:val="pt-BR"/>
        </w:rPr>
        <w:t>, sendo este Dia Útil, ou no</w:t>
      </w:r>
      <w:r w:rsidRPr="007C347F">
        <w:rPr>
          <w:rFonts w:asciiTheme="minorHAnsi" w:hAnsiTheme="minorHAnsi" w:cstheme="minorHAnsi"/>
          <w:sz w:val="22"/>
          <w:szCs w:val="22"/>
          <w:lang w:val="pt-BR"/>
        </w:rPr>
        <w:t xml:space="preserve"> Dia Útil imediatamente anterior</w:t>
      </w:r>
      <w:r w:rsidR="00A42183">
        <w:rPr>
          <w:rFonts w:asciiTheme="minorHAnsi" w:hAnsiTheme="minorHAnsi" w:cstheme="minorHAnsi"/>
          <w:sz w:val="22"/>
          <w:szCs w:val="22"/>
          <w:lang w:val="pt-BR"/>
        </w:rPr>
        <w:t>, conforme o caso</w:t>
      </w:r>
      <w:r w:rsidR="001647DE">
        <w:rPr>
          <w:rFonts w:asciiTheme="minorHAnsi" w:hAnsiTheme="minorHAnsi" w:cstheme="minorHAnsi"/>
          <w:sz w:val="22"/>
          <w:szCs w:val="22"/>
          <w:lang w:val="pt-BR"/>
        </w:rPr>
        <w:t>,</w:t>
      </w:r>
      <w:r w:rsidRPr="007C347F">
        <w:rPr>
          <w:rFonts w:asciiTheme="minorHAnsi" w:hAnsiTheme="minorHAnsi" w:cstheme="minorHAnsi"/>
          <w:sz w:val="22"/>
          <w:szCs w:val="22"/>
          <w:lang w:val="pt-BR"/>
        </w:rPr>
        <w:t xml:space="preserve"> as informações, relativas ao mês imediatamente anterior, necessária à produção d</w:t>
      </w:r>
      <w:r w:rsidR="001647DE">
        <w:rPr>
          <w:rFonts w:asciiTheme="minorHAnsi" w:hAnsiTheme="minorHAnsi" w:cstheme="minorHAnsi"/>
          <w:sz w:val="22"/>
          <w:szCs w:val="22"/>
          <w:lang w:val="pt-BR"/>
        </w:rPr>
        <w:t>e</w:t>
      </w:r>
      <w:r w:rsidRPr="007C347F">
        <w:rPr>
          <w:rFonts w:asciiTheme="minorHAnsi" w:hAnsiTheme="minorHAnsi" w:cstheme="minorHAnsi"/>
          <w:sz w:val="22"/>
          <w:szCs w:val="22"/>
          <w:lang w:val="pt-BR"/>
        </w:rPr>
        <w:t xml:space="preserve"> </w:t>
      </w:r>
      <w:r w:rsidR="006919C4" w:rsidRPr="007C347F">
        <w:rPr>
          <w:rFonts w:asciiTheme="minorHAnsi" w:hAnsiTheme="minorHAnsi" w:cstheme="minorHAnsi"/>
          <w:sz w:val="22"/>
          <w:szCs w:val="22"/>
          <w:lang w:val="pt-BR"/>
        </w:rPr>
        <w:t>r</w:t>
      </w:r>
      <w:r w:rsidRPr="007C347F">
        <w:rPr>
          <w:rFonts w:asciiTheme="minorHAnsi" w:hAnsiTheme="minorHAnsi" w:cstheme="minorHAnsi"/>
          <w:sz w:val="22"/>
          <w:szCs w:val="22"/>
          <w:lang w:val="pt-BR"/>
        </w:rPr>
        <w:t xml:space="preserve">elatório de </w:t>
      </w:r>
      <w:r w:rsidR="006919C4" w:rsidRPr="007C347F">
        <w:rPr>
          <w:rFonts w:asciiTheme="minorHAnsi" w:hAnsiTheme="minorHAnsi" w:cstheme="minorHAnsi"/>
          <w:sz w:val="22"/>
          <w:szCs w:val="22"/>
          <w:lang w:val="pt-BR"/>
        </w:rPr>
        <w:t>a</w:t>
      </w:r>
      <w:r w:rsidRPr="007C347F">
        <w:rPr>
          <w:rFonts w:asciiTheme="minorHAnsi" w:hAnsiTheme="minorHAnsi" w:cstheme="minorHAnsi"/>
          <w:sz w:val="22"/>
          <w:szCs w:val="22"/>
          <w:lang w:val="pt-BR"/>
        </w:rPr>
        <w:t>companhamento</w:t>
      </w:r>
      <w:r w:rsidR="001647DE">
        <w:rPr>
          <w:rFonts w:asciiTheme="minorHAnsi" w:hAnsiTheme="minorHAnsi" w:cstheme="minorHAnsi"/>
          <w:sz w:val="22"/>
          <w:szCs w:val="22"/>
          <w:lang w:val="pt-BR"/>
        </w:rPr>
        <w:t xml:space="preserve"> (“</w:t>
      </w:r>
      <w:r w:rsidR="001647DE" w:rsidRPr="007C347F">
        <w:rPr>
          <w:rFonts w:asciiTheme="minorHAnsi" w:hAnsiTheme="minorHAnsi" w:cstheme="minorHAnsi"/>
          <w:sz w:val="22"/>
          <w:szCs w:val="22"/>
          <w:u w:val="single"/>
          <w:lang w:val="pt-BR"/>
        </w:rPr>
        <w:t>Relatório de Acompanhamento</w:t>
      </w:r>
      <w:r w:rsidR="001647DE">
        <w:rPr>
          <w:rFonts w:asciiTheme="minorHAnsi" w:hAnsiTheme="minorHAnsi" w:cstheme="minorHAnsi"/>
          <w:sz w:val="22"/>
          <w:szCs w:val="22"/>
          <w:lang w:val="pt-BR"/>
        </w:rPr>
        <w:t>”)</w:t>
      </w:r>
      <w:r w:rsidRPr="007C347F">
        <w:rPr>
          <w:rFonts w:asciiTheme="minorHAnsi" w:hAnsiTheme="minorHAnsi" w:cstheme="minorHAnsi"/>
          <w:sz w:val="22"/>
          <w:szCs w:val="22"/>
          <w:lang w:val="pt-BR"/>
        </w:rPr>
        <w:t>, tais como, mas não se limitando, extratos bancários, relatórios gerenciais, demonstrativos contábeis, extrato de clientes, e quaisquer outras informações desde que solicitadas até o último dia do mês anterior à produção do Relatório de Acompanhamento.</w:t>
      </w:r>
    </w:p>
    <w:p w14:paraId="4FC18C54" w14:textId="77777777" w:rsidR="007A712F" w:rsidRPr="007C347F" w:rsidRDefault="007A712F" w:rsidP="007C347F">
      <w:pPr>
        <w:pStyle w:val="PargrafodaLista"/>
        <w:widowControl w:val="0"/>
        <w:tabs>
          <w:tab w:val="left" w:pos="851"/>
          <w:tab w:val="left" w:pos="1734"/>
          <w:tab w:val="left" w:pos="9356"/>
        </w:tabs>
        <w:autoSpaceDE/>
        <w:autoSpaceDN/>
        <w:adjustRightInd/>
        <w:spacing w:line="320" w:lineRule="exact"/>
        <w:ind w:left="0" w:right="4"/>
        <w:contextualSpacing/>
        <w:jc w:val="both"/>
        <w:rPr>
          <w:rFonts w:asciiTheme="minorHAnsi" w:hAnsiTheme="minorHAnsi" w:cstheme="minorHAnsi"/>
          <w:sz w:val="22"/>
          <w:szCs w:val="22"/>
        </w:rPr>
      </w:pPr>
    </w:p>
    <w:p w14:paraId="4F31507A" w14:textId="2AF3B727" w:rsidR="007A712F" w:rsidRPr="007C347F" w:rsidRDefault="007A712F" w:rsidP="007C347F">
      <w:pPr>
        <w:pStyle w:val="PargrafodaLista"/>
        <w:widowControl w:val="0"/>
        <w:numPr>
          <w:ilvl w:val="2"/>
          <w:numId w:val="12"/>
        </w:numPr>
        <w:tabs>
          <w:tab w:val="left" w:pos="851"/>
          <w:tab w:val="left" w:pos="1734"/>
          <w:tab w:val="left" w:pos="9356"/>
        </w:tabs>
        <w:autoSpaceDE/>
        <w:autoSpaceDN/>
        <w:adjustRightInd/>
        <w:spacing w:line="320" w:lineRule="exact"/>
        <w:ind w:left="0" w:right="4" w:firstLine="0"/>
        <w:contextualSpacing/>
        <w:jc w:val="both"/>
        <w:rPr>
          <w:rFonts w:asciiTheme="minorHAnsi" w:hAnsiTheme="minorHAnsi" w:cstheme="minorHAnsi"/>
          <w:sz w:val="22"/>
          <w:szCs w:val="22"/>
        </w:rPr>
      </w:pPr>
      <w:r w:rsidRPr="007C347F">
        <w:rPr>
          <w:rFonts w:asciiTheme="minorHAnsi" w:hAnsiTheme="minorHAnsi" w:cstheme="minorHAnsi"/>
          <w:sz w:val="22"/>
          <w:szCs w:val="22"/>
          <w:lang w:val="pt-BR"/>
        </w:rPr>
        <w:t>A Emissora permitirá acesso irrestrito ao</w:t>
      </w:r>
      <w:r w:rsidR="006919C4" w:rsidRPr="007C347F">
        <w:rPr>
          <w:rFonts w:asciiTheme="minorHAnsi" w:hAnsiTheme="minorHAnsi" w:cstheme="minorHAnsi"/>
          <w:sz w:val="22"/>
          <w:szCs w:val="22"/>
          <w:lang w:val="pt-BR"/>
        </w:rPr>
        <w:t>s</w:t>
      </w:r>
      <w:r w:rsidRPr="007C347F">
        <w:rPr>
          <w:rFonts w:asciiTheme="minorHAnsi" w:hAnsiTheme="minorHAnsi" w:cstheme="minorHAnsi"/>
          <w:sz w:val="22"/>
          <w:szCs w:val="22"/>
          <w:lang w:val="pt-BR"/>
        </w:rPr>
        <w:t xml:space="preserve"> </w:t>
      </w:r>
      <w:r w:rsidR="00C7056F">
        <w:rPr>
          <w:rFonts w:asciiTheme="minorHAnsi" w:hAnsiTheme="minorHAnsi" w:cstheme="minorHAnsi"/>
          <w:sz w:val="22"/>
          <w:szCs w:val="22"/>
          <w:lang w:val="pt-BR"/>
        </w:rPr>
        <w:t>E</w:t>
      </w:r>
      <w:r w:rsidRPr="007C347F">
        <w:rPr>
          <w:rFonts w:asciiTheme="minorHAnsi" w:hAnsiTheme="minorHAnsi" w:cstheme="minorHAnsi"/>
          <w:sz w:val="22"/>
          <w:szCs w:val="22"/>
          <w:lang w:val="pt-BR"/>
        </w:rPr>
        <w:t>mpreendimento</w:t>
      </w:r>
      <w:r w:rsidR="001516E6" w:rsidRPr="007C347F">
        <w:rPr>
          <w:rFonts w:asciiTheme="minorHAnsi" w:hAnsiTheme="minorHAnsi" w:cstheme="minorHAnsi"/>
          <w:sz w:val="22"/>
          <w:szCs w:val="22"/>
          <w:lang w:val="pt-BR"/>
        </w:rPr>
        <w:t>s</w:t>
      </w:r>
      <w:r w:rsidRPr="007C347F">
        <w:rPr>
          <w:rFonts w:asciiTheme="minorHAnsi" w:hAnsiTheme="minorHAnsi" w:cstheme="minorHAnsi"/>
          <w:sz w:val="22"/>
          <w:szCs w:val="22"/>
          <w:lang w:val="pt-BR"/>
        </w:rPr>
        <w:t xml:space="preserve"> </w:t>
      </w:r>
      <w:r w:rsidR="0056442A">
        <w:rPr>
          <w:rFonts w:asciiTheme="minorHAnsi" w:hAnsiTheme="minorHAnsi" w:cstheme="minorHAnsi"/>
          <w:sz w:val="22"/>
          <w:szCs w:val="22"/>
          <w:lang w:val="pt-BR"/>
        </w:rPr>
        <w:t>Alvo</w:t>
      </w:r>
      <w:r w:rsidR="00C7056F">
        <w:rPr>
          <w:rFonts w:asciiTheme="minorHAnsi" w:hAnsiTheme="minorHAnsi" w:cstheme="minorHAnsi"/>
          <w:sz w:val="22"/>
          <w:szCs w:val="22"/>
          <w:lang w:val="pt-BR"/>
        </w:rPr>
        <w:t xml:space="preserve"> referentes às Unidades</w:t>
      </w:r>
      <w:r w:rsidR="006919C4" w:rsidRPr="007C347F">
        <w:rPr>
          <w:rFonts w:asciiTheme="minorHAnsi" w:hAnsiTheme="minorHAnsi" w:cstheme="minorHAnsi"/>
          <w:sz w:val="22"/>
          <w:szCs w:val="22"/>
          <w:lang w:val="pt-BR"/>
        </w:rPr>
        <w:t xml:space="preserve"> </w:t>
      </w:r>
      <w:r w:rsidRPr="007C347F">
        <w:rPr>
          <w:rFonts w:asciiTheme="minorHAnsi" w:hAnsiTheme="minorHAnsi" w:cstheme="minorHAnsi"/>
          <w:sz w:val="22"/>
          <w:szCs w:val="22"/>
          <w:lang w:val="pt-BR"/>
        </w:rPr>
        <w:t xml:space="preserve">para que a Gerenciadora possa coletar informações necessárias à produção do </w:t>
      </w:r>
      <w:r w:rsidR="00DB2860">
        <w:rPr>
          <w:rFonts w:asciiTheme="minorHAnsi" w:hAnsiTheme="minorHAnsi" w:cstheme="minorHAnsi"/>
          <w:sz w:val="22"/>
          <w:szCs w:val="22"/>
          <w:lang w:val="pt-BR"/>
        </w:rPr>
        <w:t>R</w:t>
      </w:r>
      <w:r w:rsidRPr="007C347F">
        <w:rPr>
          <w:rFonts w:asciiTheme="minorHAnsi" w:hAnsiTheme="minorHAnsi" w:cstheme="minorHAnsi"/>
          <w:sz w:val="22"/>
          <w:szCs w:val="22"/>
          <w:lang w:val="pt-BR"/>
        </w:rPr>
        <w:t xml:space="preserve">elatório de </w:t>
      </w:r>
      <w:r w:rsidR="00DB2860">
        <w:rPr>
          <w:rFonts w:asciiTheme="minorHAnsi" w:hAnsiTheme="minorHAnsi" w:cstheme="minorHAnsi"/>
          <w:sz w:val="22"/>
          <w:szCs w:val="22"/>
          <w:lang w:val="pt-BR"/>
        </w:rPr>
        <w:t>A</w:t>
      </w:r>
      <w:r w:rsidRPr="007C347F">
        <w:rPr>
          <w:rFonts w:asciiTheme="minorHAnsi" w:hAnsiTheme="minorHAnsi" w:cstheme="minorHAnsi"/>
          <w:sz w:val="22"/>
          <w:szCs w:val="22"/>
          <w:lang w:val="pt-BR"/>
        </w:rPr>
        <w:t>companhamento.</w:t>
      </w:r>
    </w:p>
    <w:p w14:paraId="31E9299E" w14:textId="77777777" w:rsidR="007A712F" w:rsidRPr="007D71EE" w:rsidRDefault="007A712F" w:rsidP="007A712F">
      <w:pPr>
        <w:pStyle w:val="FORMATAOVGI"/>
        <w:spacing w:line="340" w:lineRule="exact"/>
        <w:rPr>
          <w:rFonts w:ascii="Tahoma" w:hAnsi="Tahoma" w:cs="Tahoma"/>
          <w:sz w:val="21"/>
          <w:szCs w:val="21"/>
        </w:rPr>
      </w:pPr>
    </w:p>
    <w:p w14:paraId="58EE6F4F" w14:textId="4E57C390" w:rsidR="007A712F" w:rsidRPr="007C347F" w:rsidRDefault="007A712F" w:rsidP="007C347F">
      <w:pPr>
        <w:pStyle w:val="PargrafodaLista"/>
        <w:widowControl w:val="0"/>
        <w:numPr>
          <w:ilvl w:val="3"/>
          <w:numId w:val="12"/>
        </w:numPr>
        <w:tabs>
          <w:tab w:val="left" w:pos="851"/>
          <w:tab w:val="left" w:pos="1734"/>
          <w:tab w:val="left" w:pos="9356"/>
        </w:tabs>
        <w:autoSpaceDE/>
        <w:autoSpaceDN/>
        <w:adjustRightInd/>
        <w:spacing w:line="320" w:lineRule="exact"/>
        <w:ind w:right="4" w:hanging="11"/>
        <w:contextualSpacing/>
        <w:jc w:val="both"/>
        <w:rPr>
          <w:rFonts w:asciiTheme="minorHAnsi" w:hAnsiTheme="minorHAnsi" w:cstheme="minorHAnsi"/>
          <w:sz w:val="22"/>
          <w:szCs w:val="22"/>
        </w:rPr>
      </w:pPr>
      <w:r w:rsidRPr="007C347F">
        <w:rPr>
          <w:rFonts w:asciiTheme="minorHAnsi" w:hAnsiTheme="minorHAnsi" w:cstheme="minorHAnsi"/>
          <w:sz w:val="22"/>
          <w:szCs w:val="22"/>
          <w:lang w:val="pt-BR"/>
        </w:rPr>
        <w:t>C</w:t>
      </w:r>
      <w:r w:rsidR="007C347F">
        <w:rPr>
          <w:rFonts w:asciiTheme="minorHAnsi" w:hAnsiTheme="minorHAnsi" w:cstheme="minorHAnsi"/>
          <w:sz w:val="22"/>
          <w:szCs w:val="22"/>
          <w:lang w:val="pt-BR"/>
        </w:rPr>
        <w:t>a</w:t>
      </w:r>
      <w:r w:rsidRPr="007C347F">
        <w:rPr>
          <w:rFonts w:asciiTheme="minorHAnsi" w:hAnsiTheme="minorHAnsi" w:cstheme="minorHAnsi"/>
          <w:sz w:val="22"/>
          <w:szCs w:val="22"/>
          <w:lang w:val="pt-BR"/>
        </w:rPr>
        <w:t xml:space="preserve">so a Emissora não envie as informações necessárias à produção do </w:t>
      </w:r>
      <w:r w:rsidR="00DB2860">
        <w:rPr>
          <w:rFonts w:asciiTheme="minorHAnsi" w:hAnsiTheme="minorHAnsi" w:cstheme="minorHAnsi"/>
          <w:sz w:val="22"/>
          <w:szCs w:val="22"/>
          <w:lang w:val="pt-BR"/>
        </w:rPr>
        <w:t>R</w:t>
      </w:r>
      <w:r w:rsidRPr="007C347F">
        <w:rPr>
          <w:rFonts w:asciiTheme="minorHAnsi" w:hAnsiTheme="minorHAnsi" w:cstheme="minorHAnsi"/>
          <w:sz w:val="22"/>
          <w:szCs w:val="22"/>
          <w:lang w:val="pt-BR"/>
        </w:rPr>
        <w:t xml:space="preserve">elatório de </w:t>
      </w:r>
      <w:r w:rsidR="00DB2860">
        <w:rPr>
          <w:rFonts w:asciiTheme="minorHAnsi" w:hAnsiTheme="minorHAnsi" w:cstheme="minorHAnsi"/>
          <w:sz w:val="22"/>
          <w:szCs w:val="22"/>
          <w:lang w:val="pt-BR"/>
        </w:rPr>
        <w:t>A</w:t>
      </w:r>
      <w:r w:rsidRPr="007C347F">
        <w:rPr>
          <w:rFonts w:asciiTheme="minorHAnsi" w:hAnsiTheme="minorHAnsi" w:cstheme="minorHAnsi"/>
          <w:sz w:val="22"/>
          <w:szCs w:val="22"/>
          <w:lang w:val="pt-BR"/>
        </w:rPr>
        <w:t>companhamento no prazo estabelecido e/ou de forma incompleta, ou restrinja acesso ao</w:t>
      </w:r>
      <w:r w:rsidR="001516E6" w:rsidRPr="007C347F">
        <w:rPr>
          <w:rFonts w:asciiTheme="minorHAnsi" w:hAnsiTheme="minorHAnsi" w:cstheme="minorHAnsi"/>
          <w:sz w:val="22"/>
          <w:szCs w:val="22"/>
          <w:lang w:val="pt-BR"/>
        </w:rPr>
        <w:t>s</w:t>
      </w:r>
      <w:r w:rsidRPr="007C347F">
        <w:rPr>
          <w:rFonts w:asciiTheme="minorHAnsi" w:hAnsiTheme="minorHAnsi" w:cstheme="minorHAnsi"/>
          <w:sz w:val="22"/>
          <w:szCs w:val="22"/>
          <w:lang w:val="pt-BR"/>
        </w:rPr>
        <w:t xml:space="preserve"> Empreendimento</w:t>
      </w:r>
      <w:r w:rsidR="001516E6" w:rsidRPr="007C347F">
        <w:rPr>
          <w:rFonts w:asciiTheme="minorHAnsi" w:hAnsiTheme="minorHAnsi" w:cstheme="minorHAnsi"/>
          <w:sz w:val="22"/>
          <w:szCs w:val="22"/>
          <w:lang w:val="pt-BR"/>
        </w:rPr>
        <w:t>s</w:t>
      </w:r>
      <w:r w:rsidRPr="007C347F">
        <w:rPr>
          <w:rFonts w:asciiTheme="minorHAnsi" w:hAnsiTheme="minorHAnsi" w:cstheme="minorHAnsi"/>
          <w:sz w:val="22"/>
          <w:szCs w:val="22"/>
          <w:lang w:val="pt-BR"/>
        </w:rPr>
        <w:t xml:space="preserve"> </w:t>
      </w:r>
      <w:r w:rsidR="0056442A">
        <w:rPr>
          <w:rFonts w:asciiTheme="minorHAnsi" w:hAnsiTheme="minorHAnsi" w:cstheme="minorHAnsi"/>
          <w:sz w:val="22"/>
          <w:szCs w:val="22"/>
          <w:lang w:val="pt-BR"/>
        </w:rPr>
        <w:t>Alvo</w:t>
      </w:r>
      <w:r w:rsidR="00C7056F">
        <w:rPr>
          <w:rFonts w:asciiTheme="minorHAnsi" w:hAnsiTheme="minorHAnsi" w:cstheme="minorHAnsi"/>
          <w:sz w:val="22"/>
          <w:szCs w:val="22"/>
          <w:lang w:val="pt-BR"/>
        </w:rPr>
        <w:t xml:space="preserve"> </w:t>
      </w:r>
      <w:r w:rsidRPr="007C347F">
        <w:rPr>
          <w:rFonts w:asciiTheme="minorHAnsi" w:hAnsiTheme="minorHAnsi" w:cstheme="minorHAnsi"/>
          <w:sz w:val="22"/>
          <w:szCs w:val="22"/>
          <w:lang w:val="pt-BR"/>
        </w:rPr>
        <w:t>de forma injustificada, a Debenturista, a seu exclusivo critério, poderá postergar a</w:t>
      </w:r>
      <w:r w:rsidR="004A681F" w:rsidRPr="007C347F">
        <w:rPr>
          <w:rFonts w:asciiTheme="minorHAnsi" w:hAnsiTheme="minorHAnsi" w:cstheme="minorHAnsi"/>
          <w:sz w:val="22"/>
          <w:szCs w:val="22"/>
          <w:lang w:val="pt-BR"/>
        </w:rPr>
        <w:t xml:space="preserve">s liberações </w:t>
      </w:r>
      <w:r w:rsidR="00CB11D6" w:rsidRPr="007C347F">
        <w:rPr>
          <w:rFonts w:asciiTheme="minorHAnsi" w:hAnsiTheme="minorHAnsi" w:cstheme="minorHAnsi"/>
          <w:sz w:val="22"/>
          <w:szCs w:val="22"/>
          <w:lang w:val="pt-BR"/>
        </w:rPr>
        <w:t>do Valor</w:t>
      </w:r>
      <w:r w:rsidR="00DB2860">
        <w:rPr>
          <w:rFonts w:asciiTheme="minorHAnsi" w:hAnsiTheme="minorHAnsi" w:cstheme="minorHAnsi"/>
          <w:sz w:val="22"/>
          <w:szCs w:val="22"/>
          <w:lang w:val="pt-BR"/>
        </w:rPr>
        <w:t xml:space="preserve"> </w:t>
      </w:r>
      <w:r w:rsidR="00C7056F">
        <w:rPr>
          <w:rFonts w:asciiTheme="minorHAnsi" w:hAnsiTheme="minorHAnsi" w:cstheme="minorHAnsi"/>
          <w:sz w:val="22"/>
          <w:szCs w:val="22"/>
          <w:lang w:val="pt-BR"/>
        </w:rPr>
        <w:t>Líquido</w:t>
      </w:r>
      <w:r w:rsidR="00A42183">
        <w:rPr>
          <w:rFonts w:asciiTheme="minorHAnsi" w:hAnsiTheme="minorHAnsi" w:cstheme="minorHAnsi"/>
          <w:sz w:val="22"/>
          <w:szCs w:val="22"/>
          <w:lang w:val="pt-BR"/>
        </w:rPr>
        <w:t>, se aplicável</w:t>
      </w:r>
      <w:r w:rsidRPr="007C347F">
        <w:rPr>
          <w:rFonts w:asciiTheme="minorHAnsi" w:hAnsiTheme="minorHAnsi" w:cstheme="minorHAnsi"/>
          <w:sz w:val="22"/>
          <w:szCs w:val="22"/>
          <w:lang w:val="pt-BR"/>
        </w:rPr>
        <w:t>.</w:t>
      </w:r>
    </w:p>
    <w:p w14:paraId="4E310C87" w14:textId="77777777" w:rsidR="007A712F" w:rsidRPr="007C347F" w:rsidRDefault="007A712F" w:rsidP="007C347F">
      <w:pPr>
        <w:pStyle w:val="PargrafodaLista"/>
        <w:widowControl w:val="0"/>
        <w:tabs>
          <w:tab w:val="left" w:pos="851"/>
          <w:tab w:val="left" w:pos="1734"/>
          <w:tab w:val="left" w:pos="9356"/>
        </w:tabs>
        <w:autoSpaceDE/>
        <w:autoSpaceDN/>
        <w:adjustRightInd/>
        <w:spacing w:line="320" w:lineRule="exact"/>
        <w:ind w:left="720" w:right="4"/>
        <w:contextualSpacing/>
        <w:jc w:val="both"/>
        <w:rPr>
          <w:rFonts w:asciiTheme="minorHAnsi" w:hAnsiTheme="minorHAnsi" w:cstheme="minorHAnsi"/>
          <w:sz w:val="22"/>
          <w:szCs w:val="22"/>
        </w:rPr>
      </w:pPr>
    </w:p>
    <w:p w14:paraId="4ABA8749" w14:textId="0BDFFA40" w:rsidR="007A712F" w:rsidRPr="007C347F" w:rsidRDefault="007A712F" w:rsidP="007C347F">
      <w:pPr>
        <w:pStyle w:val="PargrafodaLista"/>
        <w:widowControl w:val="0"/>
        <w:numPr>
          <w:ilvl w:val="3"/>
          <w:numId w:val="12"/>
        </w:numPr>
        <w:tabs>
          <w:tab w:val="left" w:pos="851"/>
          <w:tab w:val="left" w:pos="1734"/>
          <w:tab w:val="left" w:pos="9356"/>
        </w:tabs>
        <w:autoSpaceDE/>
        <w:autoSpaceDN/>
        <w:adjustRightInd/>
        <w:spacing w:line="320" w:lineRule="exact"/>
        <w:ind w:right="4" w:hanging="11"/>
        <w:contextualSpacing/>
        <w:jc w:val="both"/>
        <w:rPr>
          <w:rFonts w:asciiTheme="minorHAnsi" w:hAnsiTheme="minorHAnsi" w:cstheme="minorHAnsi"/>
          <w:sz w:val="22"/>
          <w:szCs w:val="22"/>
        </w:rPr>
      </w:pPr>
      <w:r w:rsidRPr="007C347F">
        <w:rPr>
          <w:rFonts w:asciiTheme="minorHAnsi" w:hAnsiTheme="minorHAnsi" w:cstheme="minorHAnsi"/>
          <w:sz w:val="22"/>
          <w:szCs w:val="22"/>
          <w:lang w:val="pt-BR"/>
        </w:rPr>
        <w:t>C</w:t>
      </w:r>
      <w:r w:rsidR="007C347F">
        <w:rPr>
          <w:rFonts w:asciiTheme="minorHAnsi" w:hAnsiTheme="minorHAnsi" w:cstheme="minorHAnsi"/>
          <w:sz w:val="22"/>
          <w:szCs w:val="22"/>
          <w:lang w:val="pt-BR"/>
        </w:rPr>
        <w:t>a</w:t>
      </w:r>
      <w:r w:rsidRPr="007C347F">
        <w:rPr>
          <w:rFonts w:asciiTheme="minorHAnsi" w:hAnsiTheme="minorHAnsi" w:cstheme="minorHAnsi"/>
          <w:sz w:val="22"/>
          <w:szCs w:val="22"/>
          <w:lang w:val="pt-BR"/>
        </w:rPr>
        <w:t xml:space="preserve">so a Gerenciadora identifique divergências ou irregularidades nas </w:t>
      </w:r>
      <w:r w:rsidRPr="007C347F">
        <w:rPr>
          <w:rFonts w:asciiTheme="minorHAnsi" w:hAnsiTheme="minorHAnsi" w:cstheme="minorHAnsi"/>
          <w:sz w:val="22"/>
          <w:szCs w:val="22"/>
          <w:lang w:val="pt-BR"/>
        </w:rPr>
        <w:lastRenderedPageBreak/>
        <w:t>informações fornecidas pela Emissora, as Partes deverão, de comum acordo, estabelecer os parâmetros para correção imediata de tais divergências ou irregularidades.</w:t>
      </w:r>
    </w:p>
    <w:p w14:paraId="726BDC3D" w14:textId="77777777" w:rsidR="007A712F" w:rsidRDefault="007A712F" w:rsidP="00D21680">
      <w:pPr>
        <w:pStyle w:val="Ttulo1"/>
      </w:pPr>
    </w:p>
    <w:p w14:paraId="2EECF9BC" w14:textId="77777777" w:rsidR="00704452" w:rsidRPr="00DC7597" w:rsidRDefault="00B24D3B" w:rsidP="00D21680">
      <w:pPr>
        <w:pStyle w:val="Ttulo1"/>
      </w:pPr>
      <w:r w:rsidRPr="00DC7597">
        <w:t xml:space="preserve">CLÁUSULA VI - </w:t>
      </w:r>
      <w:r w:rsidR="00704452" w:rsidRPr="00DC7597">
        <w:t>RESGATE ANTECIPADO FACULTATIVO</w:t>
      </w:r>
      <w:r w:rsidR="00A4569B" w:rsidRPr="00DC7597">
        <w:t xml:space="preserve"> E</w:t>
      </w:r>
      <w:r w:rsidR="00704452" w:rsidRPr="00DC7597">
        <w:t xml:space="preserve"> AQUISIÇÃO FACULTATIVA</w:t>
      </w:r>
      <w:r w:rsidR="00852978" w:rsidRPr="00DC7597">
        <w:t xml:space="preserve"> </w:t>
      </w:r>
    </w:p>
    <w:p w14:paraId="226003C9" w14:textId="77777777" w:rsidR="00704452" w:rsidRPr="00DC7597" w:rsidRDefault="00704452" w:rsidP="00DC7597">
      <w:pPr>
        <w:spacing w:line="320" w:lineRule="exact"/>
        <w:contextualSpacing/>
        <w:jc w:val="both"/>
        <w:rPr>
          <w:rFonts w:asciiTheme="minorHAnsi" w:hAnsiTheme="minorHAnsi" w:cstheme="minorHAnsi"/>
          <w:b/>
          <w:vanish/>
          <w:sz w:val="22"/>
          <w:szCs w:val="22"/>
        </w:rPr>
      </w:pPr>
      <w:bookmarkStart w:id="174" w:name="_DV_M237"/>
      <w:bookmarkEnd w:id="174"/>
    </w:p>
    <w:p w14:paraId="587E0212" w14:textId="77777777" w:rsidR="00704452" w:rsidRPr="00DC7597" w:rsidRDefault="00704452" w:rsidP="00DC7597">
      <w:pPr>
        <w:pStyle w:val="PargrafodaLista"/>
        <w:numPr>
          <w:ilvl w:val="1"/>
          <w:numId w:val="19"/>
        </w:numPr>
        <w:spacing w:line="320" w:lineRule="exact"/>
        <w:ind w:left="0" w:firstLine="0"/>
        <w:contextualSpacing/>
        <w:jc w:val="both"/>
        <w:rPr>
          <w:rFonts w:asciiTheme="minorHAnsi" w:hAnsiTheme="minorHAnsi" w:cstheme="minorHAnsi"/>
          <w:b/>
          <w:sz w:val="22"/>
          <w:szCs w:val="22"/>
          <w:lang w:val="pt-BR"/>
        </w:rPr>
      </w:pPr>
      <w:r w:rsidRPr="00DC7597">
        <w:rPr>
          <w:rFonts w:asciiTheme="minorHAnsi" w:hAnsiTheme="minorHAnsi" w:cstheme="minorHAnsi"/>
          <w:b/>
          <w:sz w:val="22"/>
          <w:szCs w:val="22"/>
          <w:lang w:val="pt-BR"/>
        </w:rPr>
        <w:t>Resgate Antecipado Facultativo</w:t>
      </w:r>
      <w:r w:rsidRPr="00DC7597">
        <w:rPr>
          <w:rFonts w:asciiTheme="minorHAnsi" w:hAnsiTheme="minorHAnsi" w:cstheme="minorHAnsi"/>
          <w:sz w:val="22"/>
          <w:szCs w:val="22"/>
          <w:lang w:val="pt-BR"/>
        </w:rPr>
        <w:t xml:space="preserve"> </w:t>
      </w:r>
      <w:r w:rsidR="00601C6E" w:rsidRPr="00DC7597">
        <w:rPr>
          <w:rFonts w:asciiTheme="minorHAnsi" w:hAnsiTheme="minorHAnsi" w:cstheme="minorHAnsi"/>
          <w:sz w:val="22"/>
          <w:szCs w:val="22"/>
          <w:lang w:val="pt-BR"/>
        </w:rPr>
        <w:t xml:space="preserve"> </w:t>
      </w:r>
      <w:r w:rsidR="005D42ED" w:rsidRPr="00DC7597">
        <w:rPr>
          <w:rFonts w:asciiTheme="minorHAnsi" w:hAnsiTheme="minorHAnsi" w:cstheme="minorHAnsi"/>
          <w:sz w:val="22"/>
          <w:szCs w:val="22"/>
          <w:lang w:val="pt-BR"/>
        </w:rPr>
        <w:t xml:space="preserve"> </w:t>
      </w:r>
    </w:p>
    <w:p w14:paraId="75225463" w14:textId="2CC36E4A" w:rsidR="00704452" w:rsidRPr="00DC7597" w:rsidRDefault="00704452" w:rsidP="00DC7597">
      <w:pPr>
        <w:spacing w:line="320" w:lineRule="exact"/>
        <w:contextualSpacing/>
        <w:jc w:val="both"/>
        <w:rPr>
          <w:rFonts w:asciiTheme="minorHAnsi" w:hAnsiTheme="minorHAnsi" w:cstheme="minorHAnsi"/>
          <w:sz w:val="22"/>
          <w:szCs w:val="22"/>
        </w:rPr>
      </w:pPr>
    </w:p>
    <w:p w14:paraId="410C50BA" w14:textId="34B8EA7B" w:rsidR="00C14E26" w:rsidRPr="00C14E26" w:rsidRDefault="00C22EF2" w:rsidP="007C347F">
      <w:pPr>
        <w:pStyle w:val="PargrafodaLista"/>
        <w:numPr>
          <w:ilvl w:val="2"/>
          <w:numId w:val="19"/>
        </w:numPr>
        <w:tabs>
          <w:tab w:val="left" w:pos="0"/>
        </w:tabs>
        <w:spacing w:line="320" w:lineRule="exact"/>
        <w:ind w:left="0" w:firstLine="0"/>
        <w:contextualSpacing/>
        <w:jc w:val="both"/>
        <w:rPr>
          <w:rFonts w:asciiTheme="minorHAnsi" w:hAnsiTheme="minorHAnsi" w:cstheme="minorHAnsi"/>
          <w:color w:val="000000" w:themeColor="text1"/>
          <w:sz w:val="22"/>
          <w:szCs w:val="22"/>
          <w:lang w:val="pt-BR"/>
        </w:rPr>
      </w:pPr>
      <w:r w:rsidRPr="00C14E26">
        <w:rPr>
          <w:rFonts w:asciiTheme="minorHAnsi" w:hAnsiTheme="minorHAnsi" w:cstheme="minorHAnsi"/>
          <w:color w:val="000000" w:themeColor="text1"/>
          <w:sz w:val="22"/>
          <w:szCs w:val="22"/>
          <w:lang w:val="pt-BR"/>
        </w:rPr>
        <w:t xml:space="preserve">A Companhia poderá realizar o resgate antecipado facultativo total das </w:t>
      </w:r>
      <w:r w:rsidR="002E1474" w:rsidRPr="00C14E26">
        <w:rPr>
          <w:rFonts w:asciiTheme="minorHAnsi" w:hAnsiTheme="minorHAnsi" w:cstheme="minorHAnsi"/>
          <w:color w:val="000000" w:themeColor="text1"/>
          <w:sz w:val="22"/>
          <w:szCs w:val="22"/>
          <w:lang w:val="pt-BR"/>
        </w:rPr>
        <w:t>Debêntures</w:t>
      </w:r>
      <w:r w:rsidRPr="00C14E26">
        <w:rPr>
          <w:rFonts w:asciiTheme="minorHAnsi" w:hAnsiTheme="minorHAnsi" w:cstheme="minorHAnsi"/>
          <w:color w:val="000000" w:themeColor="text1"/>
          <w:sz w:val="22"/>
          <w:szCs w:val="22"/>
          <w:lang w:val="pt-BR"/>
        </w:rPr>
        <w:t>, a</w:t>
      </w:r>
      <w:r w:rsidR="001104AA" w:rsidRPr="00C14E26">
        <w:rPr>
          <w:rFonts w:asciiTheme="minorHAnsi" w:hAnsiTheme="minorHAnsi" w:cstheme="minorHAnsi"/>
          <w:color w:val="000000" w:themeColor="text1"/>
          <w:sz w:val="22"/>
          <w:szCs w:val="22"/>
          <w:lang w:val="pt-BR"/>
        </w:rPr>
        <w:t xml:space="preserve"> partir d</w:t>
      </w:r>
      <w:r w:rsidR="00DB2860">
        <w:rPr>
          <w:rFonts w:asciiTheme="minorHAnsi" w:hAnsiTheme="minorHAnsi" w:cstheme="minorHAnsi"/>
          <w:color w:val="000000" w:themeColor="text1"/>
          <w:sz w:val="22"/>
          <w:szCs w:val="22"/>
          <w:lang w:val="pt-BR"/>
        </w:rPr>
        <w:t>o</w:t>
      </w:r>
      <w:r w:rsidR="001104AA" w:rsidRPr="00C14E26">
        <w:rPr>
          <w:rFonts w:asciiTheme="minorHAnsi" w:hAnsiTheme="minorHAnsi" w:cstheme="minorHAnsi"/>
          <w:color w:val="000000" w:themeColor="text1"/>
          <w:sz w:val="22"/>
          <w:szCs w:val="22"/>
          <w:lang w:val="pt-BR"/>
        </w:rPr>
        <w:t xml:space="preserve"> 24</w:t>
      </w:r>
      <w:r w:rsidR="00DB2860">
        <w:rPr>
          <w:rFonts w:asciiTheme="minorHAnsi" w:hAnsiTheme="minorHAnsi" w:cstheme="minorHAnsi"/>
          <w:color w:val="000000" w:themeColor="text1"/>
          <w:sz w:val="22"/>
          <w:szCs w:val="22"/>
          <w:lang w:val="pt-BR"/>
        </w:rPr>
        <w:t>º</w:t>
      </w:r>
      <w:r w:rsidR="001104AA" w:rsidRPr="00C14E26">
        <w:rPr>
          <w:rFonts w:asciiTheme="minorHAnsi" w:hAnsiTheme="minorHAnsi" w:cstheme="minorHAnsi"/>
          <w:color w:val="000000" w:themeColor="text1"/>
          <w:sz w:val="22"/>
          <w:szCs w:val="22"/>
          <w:lang w:val="pt-BR"/>
        </w:rPr>
        <w:t xml:space="preserve"> (</w:t>
      </w:r>
      <w:r w:rsidR="00DB2860">
        <w:rPr>
          <w:rFonts w:asciiTheme="minorHAnsi" w:hAnsiTheme="minorHAnsi" w:cstheme="minorHAnsi"/>
          <w:color w:val="000000" w:themeColor="text1"/>
          <w:sz w:val="22"/>
          <w:szCs w:val="22"/>
          <w:lang w:val="pt-BR"/>
        </w:rPr>
        <w:t>vigésimo quarto</w:t>
      </w:r>
      <w:r w:rsidR="001104AA" w:rsidRPr="00C14E26">
        <w:rPr>
          <w:rFonts w:asciiTheme="minorHAnsi" w:hAnsiTheme="minorHAnsi" w:cstheme="minorHAnsi"/>
          <w:color w:val="000000" w:themeColor="text1"/>
          <w:sz w:val="22"/>
          <w:szCs w:val="22"/>
          <w:lang w:val="pt-BR"/>
        </w:rPr>
        <w:t>)</w:t>
      </w:r>
      <w:r w:rsidR="00DB2860">
        <w:rPr>
          <w:rFonts w:asciiTheme="minorHAnsi" w:hAnsiTheme="minorHAnsi" w:cstheme="minorHAnsi"/>
          <w:color w:val="000000" w:themeColor="text1"/>
          <w:sz w:val="22"/>
          <w:szCs w:val="22"/>
          <w:lang w:val="pt-BR"/>
        </w:rPr>
        <w:t xml:space="preserve"> mês</w:t>
      </w:r>
      <w:r w:rsidR="001104AA" w:rsidRPr="00C14E26">
        <w:rPr>
          <w:rFonts w:asciiTheme="minorHAnsi" w:hAnsiTheme="minorHAnsi" w:cstheme="minorHAnsi"/>
          <w:color w:val="000000" w:themeColor="text1"/>
          <w:sz w:val="22"/>
          <w:szCs w:val="22"/>
          <w:lang w:val="pt-BR"/>
        </w:rPr>
        <w:t xml:space="preserve"> (exclusive) contado </w:t>
      </w:r>
      <w:r w:rsidR="002E1474" w:rsidRPr="00C14E26">
        <w:rPr>
          <w:rFonts w:asciiTheme="minorHAnsi" w:hAnsiTheme="minorHAnsi" w:cstheme="minorHAnsi"/>
          <w:color w:val="000000" w:themeColor="text1"/>
          <w:sz w:val="22"/>
          <w:szCs w:val="22"/>
          <w:lang w:val="pt-BR"/>
        </w:rPr>
        <w:t>da Data de Emissão ("</w:t>
      </w:r>
      <w:r w:rsidR="002E1474" w:rsidRPr="00C14E26">
        <w:rPr>
          <w:rFonts w:asciiTheme="minorHAnsi" w:hAnsiTheme="minorHAnsi" w:cstheme="minorHAnsi"/>
          <w:color w:val="000000" w:themeColor="text1"/>
          <w:sz w:val="22"/>
          <w:szCs w:val="22"/>
          <w:u w:val="single"/>
          <w:lang w:val="pt-BR"/>
        </w:rPr>
        <w:t>Resgate Antecipado Facultativo</w:t>
      </w:r>
      <w:r w:rsidR="002E1474" w:rsidRPr="00C14E26">
        <w:rPr>
          <w:rFonts w:asciiTheme="minorHAnsi" w:hAnsiTheme="minorHAnsi" w:cstheme="minorHAnsi"/>
          <w:color w:val="000000" w:themeColor="text1"/>
          <w:sz w:val="22"/>
          <w:szCs w:val="22"/>
          <w:lang w:val="pt-BR"/>
        </w:rPr>
        <w:t>")</w:t>
      </w:r>
      <w:r w:rsidR="00C14E26" w:rsidRPr="00C14E26">
        <w:rPr>
          <w:rFonts w:asciiTheme="minorHAnsi" w:hAnsiTheme="minorHAnsi" w:cstheme="minorHAnsi"/>
          <w:color w:val="000000" w:themeColor="text1"/>
          <w:sz w:val="22"/>
          <w:szCs w:val="22"/>
          <w:lang w:val="pt-BR"/>
        </w:rPr>
        <w:t>,</w:t>
      </w:r>
      <w:r w:rsidR="00C14E26">
        <w:rPr>
          <w:rFonts w:asciiTheme="minorHAnsi" w:hAnsiTheme="minorHAnsi" w:cstheme="minorHAnsi"/>
          <w:color w:val="000000" w:themeColor="text1"/>
          <w:sz w:val="22"/>
          <w:szCs w:val="22"/>
          <w:lang w:val="pt-BR"/>
        </w:rPr>
        <w:t xml:space="preserve"> </w:t>
      </w:r>
      <w:r w:rsidR="00C14E26" w:rsidRPr="00C14E26">
        <w:rPr>
          <w:rFonts w:asciiTheme="minorHAnsi" w:hAnsiTheme="minorHAnsi" w:cstheme="minorHAnsi"/>
          <w:color w:val="000000" w:themeColor="text1"/>
          <w:sz w:val="22"/>
          <w:szCs w:val="22"/>
          <w:lang w:val="pt-BR"/>
        </w:rPr>
        <w:t xml:space="preserve">mediante o pagamento do Valor Nominal Unitário das Debêntures, acrescido </w:t>
      </w:r>
      <w:r w:rsidR="00624757">
        <w:rPr>
          <w:rFonts w:asciiTheme="minorHAnsi" w:hAnsiTheme="minorHAnsi" w:cstheme="minorHAnsi"/>
          <w:color w:val="000000" w:themeColor="text1"/>
          <w:sz w:val="22"/>
          <w:szCs w:val="22"/>
          <w:lang w:val="pt-BR"/>
        </w:rPr>
        <w:t xml:space="preserve">(i) </w:t>
      </w:r>
      <w:r w:rsidR="00C14E26" w:rsidRPr="00C14E26">
        <w:rPr>
          <w:rFonts w:asciiTheme="minorHAnsi" w:hAnsiTheme="minorHAnsi" w:cstheme="minorHAnsi"/>
          <w:color w:val="000000" w:themeColor="text1"/>
          <w:sz w:val="22"/>
          <w:szCs w:val="22"/>
          <w:lang w:val="pt-BR"/>
        </w:rPr>
        <w:t>d</w:t>
      </w:r>
      <w:r w:rsidR="00A131DA">
        <w:rPr>
          <w:rFonts w:asciiTheme="minorHAnsi" w:hAnsiTheme="minorHAnsi" w:cstheme="minorHAnsi"/>
          <w:color w:val="000000" w:themeColor="text1"/>
          <w:sz w:val="22"/>
          <w:szCs w:val="22"/>
          <w:lang w:val="pt-BR"/>
        </w:rPr>
        <w:t>as parcelas da</w:t>
      </w:r>
      <w:r w:rsidR="00C14E26" w:rsidRPr="00C14E26">
        <w:rPr>
          <w:rFonts w:asciiTheme="minorHAnsi" w:hAnsiTheme="minorHAnsi" w:cstheme="minorHAnsi"/>
          <w:color w:val="000000" w:themeColor="text1"/>
          <w:sz w:val="22"/>
          <w:szCs w:val="22"/>
          <w:lang w:val="pt-BR"/>
        </w:rPr>
        <w:t xml:space="preserve"> </w:t>
      </w:r>
      <w:r w:rsidR="00A131DA">
        <w:rPr>
          <w:rFonts w:asciiTheme="minorHAnsi" w:hAnsiTheme="minorHAnsi" w:cstheme="minorHAnsi"/>
          <w:color w:val="000000" w:themeColor="text1"/>
          <w:sz w:val="22"/>
          <w:szCs w:val="22"/>
          <w:lang w:val="pt-BR"/>
        </w:rPr>
        <w:t xml:space="preserve">Remuneração </w:t>
      </w:r>
      <w:r w:rsidR="00C14E26" w:rsidRPr="00C14E26">
        <w:rPr>
          <w:rFonts w:asciiTheme="minorHAnsi" w:hAnsiTheme="minorHAnsi" w:cstheme="minorHAnsi"/>
          <w:color w:val="000000" w:themeColor="text1"/>
          <w:sz w:val="22"/>
          <w:szCs w:val="22"/>
          <w:lang w:val="pt-BR"/>
        </w:rPr>
        <w:t>não pag</w:t>
      </w:r>
      <w:r w:rsidR="00A131DA">
        <w:rPr>
          <w:rFonts w:asciiTheme="minorHAnsi" w:hAnsiTheme="minorHAnsi" w:cstheme="minorHAnsi"/>
          <w:color w:val="000000" w:themeColor="text1"/>
          <w:sz w:val="22"/>
          <w:szCs w:val="22"/>
          <w:lang w:val="pt-BR"/>
        </w:rPr>
        <w:t>a</w:t>
      </w:r>
      <w:r w:rsidR="00C14E26" w:rsidRPr="00C14E26">
        <w:rPr>
          <w:rFonts w:asciiTheme="minorHAnsi" w:hAnsiTheme="minorHAnsi" w:cstheme="minorHAnsi"/>
          <w:color w:val="000000" w:themeColor="text1"/>
          <w:sz w:val="22"/>
          <w:szCs w:val="22"/>
          <w:lang w:val="pt-BR"/>
        </w:rPr>
        <w:t xml:space="preserve">s </w:t>
      </w:r>
      <w:r w:rsidR="00624757">
        <w:rPr>
          <w:rFonts w:asciiTheme="minorHAnsi" w:hAnsiTheme="minorHAnsi" w:cstheme="minorHAnsi"/>
          <w:color w:val="000000" w:themeColor="text1"/>
          <w:sz w:val="22"/>
          <w:szCs w:val="22"/>
          <w:lang w:val="pt-BR"/>
        </w:rPr>
        <w:t xml:space="preserve">na data do Resgate Antecipado Facultativo e (ii) </w:t>
      </w:r>
      <w:r w:rsidR="00C14E26" w:rsidRPr="00C14E26">
        <w:rPr>
          <w:rFonts w:asciiTheme="minorHAnsi" w:hAnsiTheme="minorHAnsi" w:cstheme="minorHAnsi"/>
          <w:color w:val="000000" w:themeColor="text1"/>
          <w:sz w:val="22"/>
          <w:szCs w:val="22"/>
          <w:lang w:val="pt-BR"/>
        </w:rPr>
        <w:t xml:space="preserve">de prêmio </w:t>
      </w:r>
      <w:r w:rsidR="00624757">
        <w:rPr>
          <w:rFonts w:asciiTheme="minorHAnsi" w:hAnsiTheme="minorHAnsi" w:cstheme="minorHAnsi"/>
          <w:color w:val="000000" w:themeColor="text1"/>
          <w:sz w:val="22"/>
          <w:szCs w:val="22"/>
          <w:lang w:val="pt-BR"/>
        </w:rPr>
        <w:t>em valor correspondente a</w:t>
      </w:r>
      <w:r w:rsidR="00C14E26" w:rsidRPr="00C14E26">
        <w:rPr>
          <w:rFonts w:asciiTheme="minorHAnsi" w:hAnsiTheme="minorHAnsi" w:cstheme="minorHAnsi"/>
          <w:color w:val="000000" w:themeColor="text1"/>
          <w:sz w:val="22"/>
          <w:szCs w:val="22"/>
          <w:lang w:val="pt-BR"/>
        </w:rPr>
        <w:t xml:space="preserve"> 0,5% (</w:t>
      </w:r>
      <w:r w:rsidR="00624757">
        <w:rPr>
          <w:rFonts w:asciiTheme="minorHAnsi" w:hAnsiTheme="minorHAnsi" w:cstheme="minorHAnsi"/>
          <w:color w:val="000000" w:themeColor="text1"/>
          <w:sz w:val="22"/>
          <w:szCs w:val="22"/>
          <w:lang w:val="pt-BR"/>
        </w:rPr>
        <w:t>cinco décimos</w:t>
      </w:r>
      <w:r w:rsidR="00C14E26" w:rsidRPr="00C14E26">
        <w:rPr>
          <w:rFonts w:asciiTheme="minorHAnsi" w:hAnsiTheme="minorHAnsi" w:cstheme="minorHAnsi"/>
          <w:color w:val="000000" w:themeColor="text1"/>
          <w:sz w:val="22"/>
          <w:szCs w:val="22"/>
          <w:lang w:val="pt-BR"/>
        </w:rPr>
        <w:t xml:space="preserve"> por cento) do saldo devedor das Debêntures, calculado de acordo com a fórmula a seguir (“</w:t>
      </w:r>
      <w:r w:rsidR="00C14E26" w:rsidRPr="007C347F">
        <w:rPr>
          <w:rFonts w:asciiTheme="minorHAnsi" w:hAnsiTheme="minorHAnsi" w:cstheme="minorHAnsi"/>
          <w:color w:val="000000" w:themeColor="text1"/>
          <w:sz w:val="22"/>
          <w:szCs w:val="22"/>
          <w:u w:val="single"/>
          <w:lang w:val="pt-BR"/>
        </w:rPr>
        <w:t>Prêmio de Resgate Antecipado Total</w:t>
      </w:r>
      <w:r w:rsidR="00C14E26" w:rsidRPr="00C14E26">
        <w:rPr>
          <w:rFonts w:asciiTheme="minorHAnsi" w:hAnsiTheme="minorHAnsi" w:cstheme="minorHAnsi"/>
          <w:color w:val="000000" w:themeColor="text1"/>
          <w:sz w:val="22"/>
          <w:szCs w:val="22"/>
          <w:lang w:val="pt-BR"/>
        </w:rPr>
        <w:t xml:space="preserve">”): </w:t>
      </w:r>
    </w:p>
    <w:p w14:paraId="4BF72592" w14:textId="77777777" w:rsidR="00C14E26" w:rsidRPr="007C347F" w:rsidRDefault="00C14E26" w:rsidP="007C347F">
      <w:pPr>
        <w:pStyle w:val="PargrafodaLista"/>
        <w:rPr>
          <w:rFonts w:asciiTheme="minorHAnsi" w:hAnsiTheme="minorHAnsi" w:cstheme="minorHAnsi"/>
          <w:color w:val="000000" w:themeColor="text1"/>
          <w:sz w:val="22"/>
          <w:szCs w:val="22"/>
          <w:lang w:val="pt-BR"/>
        </w:rPr>
      </w:pPr>
    </w:p>
    <w:p w14:paraId="636920AD" w14:textId="77777777" w:rsidR="00C14E26" w:rsidRPr="00C14E26" w:rsidRDefault="00C14E26" w:rsidP="007C347F">
      <w:pPr>
        <w:pStyle w:val="PargrafodaLista"/>
        <w:tabs>
          <w:tab w:val="left" w:pos="0"/>
        </w:tabs>
        <w:spacing w:line="320" w:lineRule="exact"/>
        <w:ind w:left="720"/>
        <w:contextualSpacing/>
        <w:jc w:val="center"/>
        <w:rPr>
          <w:rFonts w:asciiTheme="minorHAnsi" w:hAnsiTheme="minorHAnsi" w:cstheme="minorHAnsi"/>
          <w:color w:val="000000" w:themeColor="text1"/>
          <w:sz w:val="22"/>
          <w:szCs w:val="22"/>
          <w:lang w:val="pt-BR"/>
        </w:rPr>
      </w:pPr>
      <w:r w:rsidRPr="00C14E26">
        <w:rPr>
          <w:rFonts w:asciiTheme="minorHAnsi" w:hAnsiTheme="minorHAnsi" w:cstheme="minorHAnsi"/>
          <w:color w:val="000000" w:themeColor="text1"/>
          <w:sz w:val="22"/>
          <w:szCs w:val="22"/>
          <w:lang w:val="pt-BR"/>
        </w:rPr>
        <w:t>P = d /252 * p * (VN</w:t>
      </w:r>
      <w:r>
        <w:rPr>
          <w:rFonts w:asciiTheme="minorHAnsi" w:hAnsiTheme="minorHAnsi" w:cstheme="minorHAnsi"/>
          <w:color w:val="000000" w:themeColor="text1"/>
          <w:sz w:val="22"/>
          <w:szCs w:val="22"/>
          <w:lang w:val="pt-BR"/>
        </w:rPr>
        <w:t>a</w:t>
      </w:r>
      <w:r w:rsidRPr="00C14E26">
        <w:rPr>
          <w:rFonts w:asciiTheme="minorHAnsi" w:hAnsiTheme="minorHAnsi" w:cstheme="minorHAnsi"/>
          <w:color w:val="000000" w:themeColor="text1"/>
          <w:sz w:val="22"/>
          <w:szCs w:val="22"/>
          <w:lang w:val="pt-BR"/>
        </w:rPr>
        <w:t>)</w:t>
      </w:r>
    </w:p>
    <w:p w14:paraId="53176BB5" w14:textId="77777777" w:rsidR="00C14E26" w:rsidRPr="00C14E26" w:rsidRDefault="00C14E26" w:rsidP="00C14E26">
      <w:pPr>
        <w:pStyle w:val="PargrafodaLista"/>
        <w:tabs>
          <w:tab w:val="left" w:pos="0"/>
        </w:tabs>
        <w:spacing w:line="320" w:lineRule="exact"/>
        <w:ind w:left="720"/>
        <w:contextualSpacing/>
        <w:jc w:val="both"/>
        <w:rPr>
          <w:rFonts w:asciiTheme="minorHAnsi" w:hAnsiTheme="minorHAnsi" w:cstheme="minorHAnsi"/>
          <w:color w:val="000000" w:themeColor="text1"/>
          <w:sz w:val="22"/>
          <w:szCs w:val="22"/>
          <w:lang w:val="pt-BR"/>
        </w:rPr>
      </w:pPr>
      <w:r w:rsidRPr="00C14E26">
        <w:rPr>
          <w:rFonts w:asciiTheme="minorHAnsi" w:hAnsiTheme="minorHAnsi" w:cstheme="minorHAnsi"/>
          <w:color w:val="000000" w:themeColor="text1"/>
          <w:sz w:val="22"/>
          <w:szCs w:val="22"/>
          <w:lang w:val="pt-BR"/>
        </w:rPr>
        <w:t>onde:</w:t>
      </w:r>
    </w:p>
    <w:p w14:paraId="448BD6F2" w14:textId="77777777" w:rsidR="00C14E26" w:rsidRDefault="00C14E26" w:rsidP="00C14E26">
      <w:pPr>
        <w:pStyle w:val="PargrafodaLista"/>
        <w:tabs>
          <w:tab w:val="left" w:pos="0"/>
        </w:tabs>
        <w:spacing w:line="320" w:lineRule="exact"/>
        <w:ind w:left="720"/>
        <w:contextualSpacing/>
        <w:jc w:val="both"/>
        <w:rPr>
          <w:rFonts w:asciiTheme="minorHAnsi" w:hAnsiTheme="minorHAnsi" w:cstheme="minorHAnsi"/>
          <w:color w:val="000000" w:themeColor="text1"/>
          <w:sz w:val="22"/>
          <w:szCs w:val="22"/>
          <w:lang w:val="pt-BR"/>
        </w:rPr>
      </w:pPr>
      <w:r w:rsidRPr="00C14E26">
        <w:rPr>
          <w:rFonts w:asciiTheme="minorHAnsi" w:hAnsiTheme="minorHAnsi" w:cstheme="minorHAnsi"/>
          <w:color w:val="000000" w:themeColor="text1"/>
          <w:sz w:val="22"/>
          <w:szCs w:val="22"/>
          <w:lang w:val="pt-BR"/>
        </w:rPr>
        <w:t>P = prêmio do Resgate Antecipado Facultativo;</w:t>
      </w:r>
    </w:p>
    <w:p w14:paraId="43C1D3BC" w14:textId="77777777" w:rsidR="00C14E26" w:rsidRPr="00C14E26" w:rsidRDefault="00C14E26" w:rsidP="00C14E26">
      <w:pPr>
        <w:pStyle w:val="PargrafodaLista"/>
        <w:tabs>
          <w:tab w:val="left" w:pos="0"/>
        </w:tabs>
        <w:spacing w:line="320" w:lineRule="exact"/>
        <w:ind w:left="720"/>
        <w:contextualSpacing/>
        <w:jc w:val="both"/>
        <w:rPr>
          <w:rFonts w:asciiTheme="minorHAnsi" w:hAnsiTheme="minorHAnsi" w:cstheme="minorHAnsi"/>
          <w:color w:val="000000" w:themeColor="text1"/>
          <w:sz w:val="22"/>
          <w:szCs w:val="22"/>
          <w:lang w:val="pt-BR"/>
        </w:rPr>
      </w:pPr>
    </w:p>
    <w:p w14:paraId="7DE4BA9F" w14:textId="77777777" w:rsidR="00C14E26" w:rsidRDefault="00C14E26" w:rsidP="00C14E26">
      <w:pPr>
        <w:pStyle w:val="PargrafodaLista"/>
        <w:tabs>
          <w:tab w:val="left" w:pos="0"/>
        </w:tabs>
        <w:spacing w:line="320" w:lineRule="exact"/>
        <w:ind w:left="720"/>
        <w:contextualSpacing/>
        <w:jc w:val="both"/>
        <w:rPr>
          <w:rFonts w:asciiTheme="minorHAnsi" w:hAnsiTheme="minorHAnsi" w:cstheme="minorHAnsi"/>
          <w:color w:val="000000" w:themeColor="text1"/>
          <w:sz w:val="22"/>
          <w:szCs w:val="22"/>
          <w:lang w:val="pt-BR"/>
        </w:rPr>
      </w:pPr>
      <w:r w:rsidRPr="00C14E26">
        <w:rPr>
          <w:rFonts w:asciiTheme="minorHAnsi" w:hAnsiTheme="minorHAnsi" w:cstheme="minorHAnsi"/>
          <w:color w:val="000000" w:themeColor="text1"/>
          <w:sz w:val="22"/>
          <w:szCs w:val="22"/>
          <w:lang w:val="pt-BR"/>
        </w:rPr>
        <w:t>d = quantidade de Dias Úteis entre a data do efetivo Resgate Antecipado Facultativo e a Data de Vencimento;</w:t>
      </w:r>
    </w:p>
    <w:p w14:paraId="4AD8521C" w14:textId="77777777" w:rsidR="00C14E26" w:rsidRPr="00C14E26" w:rsidRDefault="00C14E26" w:rsidP="00C14E26">
      <w:pPr>
        <w:pStyle w:val="PargrafodaLista"/>
        <w:tabs>
          <w:tab w:val="left" w:pos="0"/>
        </w:tabs>
        <w:spacing w:line="320" w:lineRule="exact"/>
        <w:ind w:left="720"/>
        <w:contextualSpacing/>
        <w:jc w:val="both"/>
        <w:rPr>
          <w:rFonts w:asciiTheme="minorHAnsi" w:hAnsiTheme="minorHAnsi" w:cstheme="minorHAnsi"/>
          <w:color w:val="000000" w:themeColor="text1"/>
          <w:sz w:val="22"/>
          <w:szCs w:val="22"/>
          <w:lang w:val="pt-BR"/>
        </w:rPr>
      </w:pPr>
    </w:p>
    <w:p w14:paraId="67D2C8D2" w14:textId="77777777" w:rsidR="00C14E26" w:rsidRDefault="00C14E26" w:rsidP="00C14E26">
      <w:pPr>
        <w:pStyle w:val="PargrafodaLista"/>
        <w:tabs>
          <w:tab w:val="left" w:pos="0"/>
        </w:tabs>
        <w:spacing w:line="320" w:lineRule="exact"/>
        <w:ind w:left="720"/>
        <w:contextualSpacing/>
        <w:jc w:val="both"/>
        <w:rPr>
          <w:rFonts w:asciiTheme="minorHAnsi" w:hAnsiTheme="minorHAnsi" w:cstheme="minorHAnsi"/>
          <w:color w:val="000000" w:themeColor="text1"/>
          <w:sz w:val="22"/>
          <w:szCs w:val="22"/>
          <w:lang w:val="pt-BR"/>
        </w:rPr>
      </w:pPr>
      <w:r w:rsidRPr="00C14E26">
        <w:rPr>
          <w:rFonts w:asciiTheme="minorHAnsi" w:hAnsiTheme="minorHAnsi" w:cstheme="minorHAnsi"/>
          <w:color w:val="000000" w:themeColor="text1"/>
          <w:sz w:val="22"/>
          <w:szCs w:val="22"/>
          <w:lang w:val="pt-BR"/>
        </w:rPr>
        <w:t>p = 0,50% (cinquenta centésimos por cento</w:t>
      </w:r>
      <w:r>
        <w:rPr>
          <w:rFonts w:asciiTheme="minorHAnsi" w:hAnsiTheme="minorHAnsi" w:cstheme="minorHAnsi"/>
          <w:color w:val="000000" w:themeColor="text1"/>
          <w:sz w:val="22"/>
          <w:szCs w:val="22"/>
          <w:lang w:val="pt-BR"/>
        </w:rPr>
        <w:t>)</w:t>
      </w:r>
      <w:r w:rsidRPr="00C14E26">
        <w:rPr>
          <w:rFonts w:asciiTheme="minorHAnsi" w:hAnsiTheme="minorHAnsi" w:cstheme="minorHAnsi"/>
          <w:color w:val="000000" w:themeColor="text1"/>
          <w:sz w:val="22"/>
          <w:szCs w:val="22"/>
          <w:lang w:val="pt-BR"/>
        </w:rPr>
        <w:t>; e</w:t>
      </w:r>
    </w:p>
    <w:p w14:paraId="1C6F1987" w14:textId="77777777" w:rsidR="00C14E26" w:rsidRPr="00C14E26" w:rsidRDefault="00C14E26" w:rsidP="00C14E26">
      <w:pPr>
        <w:pStyle w:val="PargrafodaLista"/>
        <w:tabs>
          <w:tab w:val="left" w:pos="0"/>
        </w:tabs>
        <w:spacing w:line="320" w:lineRule="exact"/>
        <w:ind w:left="720"/>
        <w:contextualSpacing/>
        <w:jc w:val="both"/>
        <w:rPr>
          <w:rFonts w:asciiTheme="minorHAnsi" w:hAnsiTheme="minorHAnsi" w:cstheme="minorHAnsi"/>
          <w:color w:val="000000" w:themeColor="text1"/>
          <w:sz w:val="22"/>
          <w:szCs w:val="22"/>
          <w:lang w:val="pt-BR"/>
        </w:rPr>
      </w:pPr>
    </w:p>
    <w:p w14:paraId="6D32FF78" w14:textId="77777777" w:rsidR="00C14E26" w:rsidRPr="00DC7597" w:rsidRDefault="00C14E26" w:rsidP="007C347F">
      <w:pPr>
        <w:pStyle w:val="PargrafodaLista"/>
        <w:tabs>
          <w:tab w:val="left" w:pos="0"/>
        </w:tabs>
        <w:spacing w:line="320" w:lineRule="exact"/>
        <w:ind w:left="720"/>
        <w:contextualSpacing/>
        <w:jc w:val="both"/>
        <w:rPr>
          <w:rFonts w:asciiTheme="minorHAnsi" w:hAnsiTheme="minorHAnsi" w:cstheme="minorHAnsi"/>
          <w:color w:val="000000" w:themeColor="text1"/>
          <w:sz w:val="22"/>
          <w:szCs w:val="22"/>
          <w:lang w:val="pt-BR"/>
        </w:rPr>
      </w:pPr>
      <w:r w:rsidRPr="00C14E26">
        <w:rPr>
          <w:rFonts w:asciiTheme="minorHAnsi" w:hAnsiTheme="minorHAnsi" w:cstheme="minorHAnsi"/>
          <w:color w:val="000000" w:themeColor="text1"/>
          <w:sz w:val="22"/>
          <w:szCs w:val="22"/>
          <w:lang w:val="pt-BR"/>
        </w:rPr>
        <w:t>VN</w:t>
      </w:r>
      <w:r>
        <w:rPr>
          <w:rFonts w:asciiTheme="minorHAnsi" w:hAnsiTheme="minorHAnsi" w:cstheme="minorHAnsi"/>
          <w:color w:val="000000" w:themeColor="text1"/>
          <w:sz w:val="22"/>
          <w:szCs w:val="22"/>
          <w:lang w:val="pt-BR"/>
        </w:rPr>
        <w:t>a</w:t>
      </w:r>
      <w:r w:rsidRPr="00C14E26">
        <w:rPr>
          <w:rFonts w:asciiTheme="minorHAnsi" w:hAnsiTheme="minorHAnsi" w:cstheme="minorHAnsi"/>
          <w:color w:val="000000" w:themeColor="text1"/>
          <w:sz w:val="22"/>
          <w:szCs w:val="22"/>
          <w:lang w:val="pt-BR"/>
        </w:rPr>
        <w:t xml:space="preserve"> = Valor Nominal Unitário das Debêntures ou saldo do Valor Nominal Unitário das Debêntures, conforme o caso, informado/calculado com 8 (oito) casas decimais sem arredondamento. </w:t>
      </w:r>
    </w:p>
    <w:p w14:paraId="587F9DF8" w14:textId="77777777" w:rsidR="002E1474" w:rsidRPr="00DC7597" w:rsidRDefault="002E1474" w:rsidP="00DC7597">
      <w:pPr>
        <w:pStyle w:val="PargrafodaLista"/>
        <w:tabs>
          <w:tab w:val="left" w:pos="0"/>
        </w:tabs>
        <w:spacing w:line="320" w:lineRule="exact"/>
        <w:ind w:left="720"/>
        <w:contextualSpacing/>
        <w:jc w:val="both"/>
        <w:rPr>
          <w:rFonts w:asciiTheme="minorHAnsi" w:hAnsiTheme="minorHAnsi" w:cstheme="minorHAnsi"/>
          <w:color w:val="000000" w:themeColor="text1"/>
          <w:sz w:val="22"/>
          <w:szCs w:val="22"/>
          <w:lang w:val="pt-BR"/>
        </w:rPr>
      </w:pPr>
    </w:p>
    <w:p w14:paraId="32DC2B34" w14:textId="7E0D934F" w:rsidR="002E1474" w:rsidRPr="00DC7597" w:rsidRDefault="002E1474" w:rsidP="00DC7597">
      <w:pPr>
        <w:pStyle w:val="PargrafodaLista"/>
        <w:numPr>
          <w:ilvl w:val="2"/>
          <w:numId w:val="19"/>
        </w:numPr>
        <w:tabs>
          <w:tab w:val="left" w:pos="0"/>
        </w:tabs>
        <w:spacing w:line="320" w:lineRule="exact"/>
        <w:ind w:left="0" w:firstLine="0"/>
        <w:contextualSpacing/>
        <w:jc w:val="both"/>
        <w:rPr>
          <w:rFonts w:asciiTheme="minorHAnsi" w:hAnsiTheme="minorHAnsi" w:cstheme="minorHAnsi"/>
          <w:color w:val="000000" w:themeColor="text1"/>
          <w:sz w:val="22"/>
          <w:szCs w:val="22"/>
          <w:lang w:val="pt-BR"/>
        </w:rPr>
      </w:pPr>
      <w:bookmarkStart w:id="175" w:name="_Ref66236071"/>
      <w:r w:rsidRPr="00DC7597">
        <w:rPr>
          <w:rFonts w:asciiTheme="minorHAnsi" w:hAnsiTheme="minorHAnsi" w:cstheme="minorHAnsi"/>
          <w:color w:val="000000" w:themeColor="text1"/>
          <w:sz w:val="22"/>
          <w:szCs w:val="22"/>
          <w:lang w:val="pt-BR"/>
        </w:rPr>
        <w:t xml:space="preserve">O Resgate Antecipado Facultativo deverá ser formalizado por comunicação escrita enviada à Debenturista com cópia para o Agente Fiduciário dos CRI, devidamente assinada pelos representantes legais da Companhia, com, pelo menos, </w:t>
      </w:r>
      <w:r w:rsidR="002937AD" w:rsidRPr="00DC7597">
        <w:rPr>
          <w:rFonts w:asciiTheme="minorHAnsi" w:hAnsiTheme="minorHAnsi" w:cstheme="minorHAnsi"/>
          <w:color w:val="000000" w:themeColor="text1"/>
          <w:sz w:val="22"/>
          <w:szCs w:val="22"/>
          <w:lang w:val="pt-BR"/>
        </w:rPr>
        <w:t xml:space="preserve">90 </w:t>
      </w:r>
      <w:r w:rsidR="00746A4E" w:rsidRPr="00DC7597">
        <w:rPr>
          <w:rFonts w:asciiTheme="minorHAnsi" w:hAnsiTheme="minorHAnsi" w:cstheme="minorHAnsi"/>
          <w:color w:val="000000" w:themeColor="text1"/>
          <w:sz w:val="22"/>
          <w:szCs w:val="22"/>
          <w:lang w:val="pt-BR"/>
        </w:rPr>
        <w:t>(</w:t>
      </w:r>
      <w:r w:rsidR="002937AD" w:rsidRPr="00DC7597">
        <w:rPr>
          <w:rFonts w:asciiTheme="minorHAnsi" w:hAnsiTheme="minorHAnsi" w:cstheme="minorHAnsi"/>
          <w:color w:val="000000" w:themeColor="text1"/>
          <w:sz w:val="22"/>
          <w:szCs w:val="22"/>
          <w:lang w:val="pt-BR"/>
        </w:rPr>
        <w:t>noventa</w:t>
      </w:r>
      <w:r w:rsidR="00746A4E" w:rsidRPr="00DC7597">
        <w:rPr>
          <w:rFonts w:asciiTheme="minorHAnsi" w:hAnsiTheme="minorHAnsi" w:cstheme="minorHAnsi"/>
          <w:color w:val="000000" w:themeColor="text1"/>
          <w:sz w:val="22"/>
          <w:szCs w:val="22"/>
          <w:lang w:val="pt-BR"/>
        </w:rPr>
        <w:t xml:space="preserve">) </w:t>
      </w:r>
      <w:r w:rsidRPr="00DC7597">
        <w:rPr>
          <w:rFonts w:asciiTheme="minorHAnsi" w:hAnsiTheme="minorHAnsi" w:cstheme="minorHAnsi"/>
          <w:color w:val="000000" w:themeColor="text1"/>
          <w:sz w:val="22"/>
          <w:szCs w:val="22"/>
          <w:lang w:val="pt-BR"/>
        </w:rPr>
        <w:t xml:space="preserve">dias corridos de antecedência da data do efetivo Resgate Antecipado Facultativo, informando (a) a sua intenção de realizar o Resgate Antecipado Facultativo, (b) o valor do Resgate Antecipado Facultativo, que deverá ser equivalente ao saldo devedor do Valor Nominal das Debêntures, acrescido da Remuneração </w:t>
      </w:r>
      <w:r w:rsidRPr="00DC7597">
        <w:rPr>
          <w:rFonts w:asciiTheme="minorHAnsi" w:hAnsiTheme="minorHAnsi" w:cstheme="minorHAnsi"/>
          <w:i/>
          <w:color w:val="000000" w:themeColor="text1"/>
          <w:sz w:val="22"/>
          <w:szCs w:val="22"/>
          <w:lang w:val="pt-BR"/>
        </w:rPr>
        <w:t>pro rata temporis</w:t>
      </w:r>
      <w:r w:rsidRPr="00DC7597">
        <w:rPr>
          <w:rFonts w:asciiTheme="minorHAnsi" w:hAnsiTheme="minorHAnsi" w:cstheme="minorHAnsi"/>
          <w:color w:val="000000" w:themeColor="text1"/>
          <w:sz w:val="22"/>
          <w:szCs w:val="22"/>
          <w:lang w:val="pt-BR"/>
        </w:rPr>
        <w:t xml:space="preserve"> e do </w:t>
      </w:r>
      <w:r w:rsidR="001D4013" w:rsidRPr="00DC7597">
        <w:rPr>
          <w:rFonts w:asciiTheme="minorHAnsi" w:hAnsiTheme="minorHAnsi" w:cstheme="minorHAnsi"/>
          <w:color w:val="000000" w:themeColor="text1"/>
          <w:sz w:val="22"/>
          <w:szCs w:val="22"/>
          <w:lang w:val="pt-BR"/>
        </w:rPr>
        <w:t xml:space="preserve">respectivo </w:t>
      </w:r>
      <w:r w:rsidRPr="00DC7597">
        <w:rPr>
          <w:rFonts w:asciiTheme="minorHAnsi" w:hAnsiTheme="minorHAnsi" w:cstheme="minorHAnsi"/>
          <w:color w:val="000000" w:themeColor="text1"/>
          <w:sz w:val="22"/>
          <w:szCs w:val="22"/>
          <w:lang w:val="pt-BR"/>
        </w:rPr>
        <w:t>Prêmio (conforme definido abaixo), e (c) a data em que se efetivará o Resgate Antecipado Facultativo</w:t>
      </w:r>
      <w:r w:rsidR="00991F49" w:rsidRPr="00DC7597">
        <w:rPr>
          <w:rFonts w:asciiTheme="minorHAnsi" w:hAnsiTheme="minorHAnsi" w:cstheme="minorHAnsi"/>
          <w:color w:val="000000" w:themeColor="text1"/>
          <w:sz w:val="22"/>
          <w:szCs w:val="22"/>
          <w:lang w:val="pt-BR"/>
        </w:rPr>
        <w:t>, sendo certo que, uma vez realizada a</w:t>
      </w:r>
      <w:r w:rsidR="00CB5995" w:rsidRPr="00DC7597">
        <w:rPr>
          <w:rFonts w:asciiTheme="minorHAnsi" w:hAnsiTheme="minorHAnsi" w:cstheme="minorHAnsi"/>
          <w:color w:val="000000" w:themeColor="text1"/>
          <w:sz w:val="22"/>
          <w:szCs w:val="22"/>
          <w:lang w:val="pt-BR"/>
        </w:rPr>
        <w:t xml:space="preserve"> referida</w:t>
      </w:r>
      <w:r w:rsidR="00991F49" w:rsidRPr="00DC7597">
        <w:rPr>
          <w:rFonts w:asciiTheme="minorHAnsi" w:hAnsiTheme="minorHAnsi" w:cstheme="minorHAnsi"/>
          <w:color w:val="000000" w:themeColor="text1"/>
          <w:sz w:val="22"/>
          <w:szCs w:val="22"/>
          <w:lang w:val="pt-BR"/>
        </w:rPr>
        <w:t xml:space="preserve"> comunicação, esta terá efeito vinculante, e a não realização do Resgate Antecipado </w:t>
      </w:r>
      <w:r w:rsidR="00CB5995" w:rsidRPr="00DC7597">
        <w:rPr>
          <w:rFonts w:asciiTheme="minorHAnsi" w:hAnsiTheme="minorHAnsi" w:cstheme="minorHAnsi"/>
          <w:color w:val="000000" w:themeColor="text1"/>
          <w:sz w:val="22"/>
          <w:szCs w:val="22"/>
          <w:lang w:val="pt-BR"/>
        </w:rPr>
        <w:t xml:space="preserve">Facultativa </w:t>
      </w:r>
      <w:r w:rsidR="00991F49" w:rsidRPr="00DC7597">
        <w:rPr>
          <w:rFonts w:asciiTheme="minorHAnsi" w:hAnsiTheme="minorHAnsi" w:cstheme="minorHAnsi"/>
          <w:color w:val="000000" w:themeColor="text1"/>
          <w:sz w:val="22"/>
          <w:szCs w:val="22"/>
          <w:lang w:val="pt-BR"/>
        </w:rPr>
        <w:t>será considerada para todos os fins como um descumprimento de obrigação pecuniária para efeitos da Cláusula</w:t>
      </w:r>
      <w:r w:rsidR="00914D46">
        <w:rPr>
          <w:rFonts w:asciiTheme="minorHAnsi" w:hAnsiTheme="minorHAnsi" w:cstheme="minorHAnsi"/>
          <w:color w:val="000000" w:themeColor="text1"/>
          <w:sz w:val="22"/>
          <w:szCs w:val="22"/>
          <w:lang w:val="pt-BR"/>
        </w:rPr>
        <w:t xml:space="preserve"> </w:t>
      </w:r>
      <w:r w:rsidR="00965438">
        <w:rPr>
          <w:rFonts w:asciiTheme="minorHAnsi" w:hAnsiTheme="minorHAnsi" w:cstheme="minorHAnsi"/>
          <w:color w:val="000000" w:themeColor="text1"/>
          <w:sz w:val="22"/>
          <w:szCs w:val="22"/>
          <w:lang w:val="pt-BR"/>
        </w:rPr>
        <w:fldChar w:fldCharType="begin"/>
      </w:r>
      <w:r w:rsidR="00965438">
        <w:rPr>
          <w:rFonts w:asciiTheme="minorHAnsi" w:hAnsiTheme="minorHAnsi" w:cstheme="minorHAnsi"/>
          <w:color w:val="000000" w:themeColor="text1"/>
          <w:sz w:val="22"/>
          <w:szCs w:val="22"/>
          <w:lang w:val="pt-BR"/>
        </w:rPr>
        <w:instrText xml:space="preserve"> REF _Ref88081687 \r \h </w:instrText>
      </w:r>
      <w:r w:rsidR="00965438">
        <w:rPr>
          <w:rFonts w:asciiTheme="minorHAnsi" w:hAnsiTheme="minorHAnsi" w:cstheme="minorHAnsi"/>
          <w:color w:val="000000" w:themeColor="text1"/>
          <w:sz w:val="22"/>
          <w:szCs w:val="22"/>
          <w:lang w:val="pt-BR"/>
        </w:rPr>
      </w:r>
      <w:r w:rsidR="00965438">
        <w:rPr>
          <w:rFonts w:asciiTheme="minorHAnsi" w:hAnsiTheme="minorHAnsi" w:cstheme="minorHAnsi"/>
          <w:color w:val="000000" w:themeColor="text1"/>
          <w:sz w:val="22"/>
          <w:szCs w:val="22"/>
          <w:lang w:val="pt-BR"/>
        </w:rPr>
        <w:fldChar w:fldCharType="separate"/>
      </w:r>
      <w:r w:rsidR="00965438">
        <w:rPr>
          <w:rFonts w:asciiTheme="minorHAnsi" w:hAnsiTheme="minorHAnsi" w:cstheme="minorHAnsi"/>
          <w:color w:val="000000" w:themeColor="text1"/>
          <w:sz w:val="22"/>
          <w:szCs w:val="22"/>
          <w:lang w:val="pt-BR"/>
        </w:rPr>
        <w:t>7.1</w:t>
      </w:r>
      <w:r w:rsidR="00965438">
        <w:rPr>
          <w:rFonts w:asciiTheme="minorHAnsi" w:hAnsiTheme="minorHAnsi" w:cstheme="minorHAnsi"/>
          <w:color w:val="000000" w:themeColor="text1"/>
          <w:sz w:val="22"/>
          <w:szCs w:val="22"/>
          <w:lang w:val="pt-BR"/>
        </w:rPr>
        <w:fldChar w:fldCharType="end"/>
      </w:r>
      <w:r w:rsidR="00FF54E6">
        <w:rPr>
          <w:rFonts w:asciiTheme="minorHAnsi" w:hAnsiTheme="minorHAnsi" w:cstheme="minorHAnsi"/>
          <w:color w:val="000000" w:themeColor="text1"/>
          <w:sz w:val="22"/>
          <w:szCs w:val="22"/>
          <w:lang w:val="pt-BR"/>
        </w:rPr>
        <w:fldChar w:fldCharType="begin"/>
      </w:r>
      <w:r w:rsidR="00FF54E6">
        <w:rPr>
          <w:rFonts w:asciiTheme="minorHAnsi" w:hAnsiTheme="minorHAnsi" w:cstheme="minorHAnsi"/>
          <w:color w:val="000000" w:themeColor="text1"/>
          <w:sz w:val="22"/>
          <w:szCs w:val="22"/>
          <w:lang w:val="pt-BR"/>
        </w:rPr>
        <w:instrText xml:space="preserve"> REF _Ref513021652 \r \h </w:instrText>
      </w:r>
      <w:r w:rsidR="00FF54E6">
        <w:rPr>
          <w:rFonts w:asciiTheme="minorHAnsi" w:hAnsiTheme="minorHAnsi" w:cstheme="minorHAnsi"/>
          <w:color w:val="000000" w:themeColor="text1"/>
          <w:sz w:val="22"/>
          <w:szCs w:val="22"/>
          <w:lang w:val="pt-BR"/>
        </w:rPr>
      </w:r>
      <w:r w:rsidR="00FF54E6">
        <w:rPr>
          <w:rFonts w:asciiTheme="minorHAnsi" w:hAnsiTheme="minorHAnsi" w:cstheme="minorHAnsi"/>
          <w:color w:val="000000" w:themeColor="text1"/>
          <w:sz w:val="22"/>
          <w:szCs w:val="22"/>
          <w:lang w:val="pt-BR"/>
        </w:rPr>
        <w:fldChar w:fldCharType="separate"/>
      </w:r>
      <w:r w:rsidR="00FF54E6">
        <w:rPr>
          <w:rFonts w:asciiTheme="minorHAnsi" w:hAnsiTheme="minorHAnsi" w:cstheme="minorHAnsi"/>
          <w:color w:val="000000" w:themeColor="text1"/>
          <w:sz w:val="22"/>
          <w:szCs w:val="22"/>
          <w:lang w:val="pt-BR"/>
        </w:rPr>
        <w:t>(a)</w:t>
      </w:r>
      <w:r w:rsidR="00FF54E6">
        <w:rPr>
          <w:rFonts w:asciiTheme="minorHAnsi" w:hAnsiTheme="minorHAnsi" w:cstheme="minorHAnsi"/>
          <w:color w:val="000000" w:themeColor="text1"/>
          <w:sz w:val="22"/>
          <w:szCs w:val="22"/>
          <w:lang w:val="pt-BR"/>
        </w:rPr>
        <w:fldChar w:fldCharType="end"/>
      </w:r>
      <w:r w:rsidRPr="00DC7597">
        <w:rPr>
          <w:rFonts w:asciiTheme="minorHAnsi" w:hAnsiTheme="minorHAnsi" w:cstheme="minorHAnsi"/>
          <w:color w:val="000000" w:themeColor="text1"/>
          <w:sz w:val="22"/>
          <w:szCs w:val="22"/>
          <w:lang w:val="pt-BR"/>
        </w:rPr>
        <w:t xml:space="preserve"> (“</w:t>
      </w:r>
      <w:r w:rsidRPr="00DC7597">
        <w:rPr>
          <w:rFonts w:asciiTheme="minorHAnsi" w:hAnsiTheme="minorHAnsi" w:cstheme="minorHAnsi"/>
          <w:color w:val="000000" w:themeColor="text1"/>
          <w:sz w:val="22"/>
          <w:szCs w:val="22"/>
          <w:u w:val="single"/>
          <w:lang w:val="pt-BR"/>
        </w:rPr>
        <w:t>Notificação de Resgate Antecipado Facultativo</w:t>
      </w:r>
      <w:r w:rsidRPr="00DC7597">
        <w:rPr>
          <w:rFonts w:asciiTheme="minorHAnsi" w:hAnsiTheme="minorHAnsi" w:cstheme="minorHAnsi"/>
          <w:color w:val="000000" w:themeColor="text1"/>
          <w:sz w:val="22"/>
          <w:szCs w:val="22"/>
          <w:lang w:val="pt-BR"/>
        </w:rPr>
        <w:t xml:space="preserve">”). </w:t>
      </w:r>
      <w:r w:rsidR="002937AD" w:rsidRPr="00DC7597">
        <w:rPr>
          <w:rFonts w:asciiTheme="minorHAnsi" w:hAnsiTheme="minorHAnsi" w:cstheme="minorHAnsi"/>
          <w:color w:val="000000" w:themeColor="text1"/>
          <w:sz w:val="22"/>
          <w:szCs w:val="22"/>
          <w:lang w:val="pt-BR"/>
        </w:rPr>
        <w:t xml:space="preserve"> </w:t>
      </w:r>
      <w:bookmarkEnd w:id="175"/>
    </w:p>
    <w:p w14:paraId="4FFFC62F" w14:textId="77777777" w:rsidR="005B3EBF" w:rsidRPr="00DC7597" w:rsidRDefault="005B3EBF" w:rsidP="00DC7597">
      <w:pPr>
        <w:pStyle w:val="PargrafodaLista"/>
        <w:spacing w:line="320" w:lineRule="exact"/>
        <w:contextualSpacing/>
        <w:rPr>
          <w:rFonts w:asciiTheme="minorHAnsi" w:hAnsiTheme="minorHAnsi" w:cstheme="minorHAnsi"/>
          <w:color w:val="000000" w:themeColor="text1"/>
          <w:sz w:val="22"/>
          <w:szCs w:val="22"/>
          <w:lang w:val="pt-BR"/>
        </w:rPr>
      </w:pPr>
    </w:p>
    <w:p w14:paraId="2262E7E5" w14:textId="77777777" w:rsidR="005B3EBF" w:rsidRPr="00DC7597" w:rsidRDefault="005B3EBF" w:rsidP="00DC7597">
      <w:pPr>
        <w:pStyle w:val="PargrafodaLista"/>
        <w:widowControl w:val="0"/>
        <w:numPr>
          <w:ilvl w:val="2"/>
          <w:numId w:val="19"/>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Uma vez resgatadas e pagas as Debêntures, a Emissora cancelará as Debêntures objeto do Resgate Antecipado Facultativo.</w:t>
      </w:r>
    </w:p>
    <w:p w14:paraId="47670878" w14:textId="77777777" w:rsidR="004D09B5" w:rsidRPr="00DC7597" w:rsidRDefault="004D09B5" w:rsidP="00DC7597">
      <w:pPr>
        <w:pStyle w:val="PargrafodaLista"/>
        <w:tabs>
          <w:tab w:val="left" w:pos="567"/>
          <w:tab w:val="left" w:pos="1134"/>
        </w:tabs>
        <w:spacing w:line="320" w:lineRule="exact"/>
        <w:ind w:left="567"/>
        <w:contextualSpacing/>
        <w:rPr>
          <w:rFonts w:asciiTheme="minorHAnsi" w:hAnsiTheme="minorHAnsi" w:cstheme="minorHAnsi"/>
          <w:sz w:val="22"/>
          <w:szCs w:val="22"/>
          <w:lang w:val="pt-BR"/>
        </w:rPr>
      </w:pPr>
    </w:p>
    <w:p w14:paraId="56BCB9FC" w14:textId="77777777" w:rsidR="00704452" w:rsidRPr="00DC7597" w:rsidRDefault="00704452" w:rsidP="00DC7597">
      <w:pPr>
        <w:pStyle w:val="PargrafodaLista"/>
        <w:numPr>
          <w:ilvl w:val="1"/>
          <w:numId w:val="19"/>
        </w:numPr>
        <w:spacing w:line="320" w:lineRule="exact"/>
        <w:ind w:left="0" w:firstLine="0"/>
        <w:contextualSpacing/>
        <w:jc w:val="both"/>
        <w:rPr>
          <w:rFonts w:asciiTheme="minorHAnsi" w:hAnsiTheme="minorHAnsi" w:cstheme="minorHAnsi"/>
          <w:b/>
          <w:sz w:val="22"/>
          <w:szCs w:val="22"/>
          <w:lang w:val="pt-BR"/>
        </w:rPr>
      </w:pPr>
      <w:r w:rsidRPr="00DC7597">
        <w:rPr>
          <w:rFonts w:asciiTheme="minorHAnsi" w:hAnsiTheme="minorHAnsi" w:cstheme="minorHAnsi"/>
          <w:b/>
          <w:sz w:val="22"/>
          <w:szCs w:val="22"/>
          <w:lang w:val="pt-BR"/>
        </w:rPr>
        <w:lastRenderedPageBreak/>
        <w:t xml:space="preserve">Aquisição Facultativa </w:t>
      </w:r>
      <w:r w:rsidR="00DC5F3F" w:rsidRPr="00DC7597">
        <w:rPr>
          <w:rFonts w:asciiTheme="minorHAnsi" w:hAnsiTheme="minorHAnsi" w:cstheme="minorHAnsi"/>
          <w:sz w:val="22"/>
          <w:szCs w:val="22"/>
          <w:lang w:val="pt-BR"/>
        </w:rPr>
        <w:t xml:space="preserve"> </w:t>
      </w:r>
    </w:p>
    <w:p w14:paraId="2137E2F2" w14:textId="77777777" w:rsidR="00704452" w:rsidRPr="00DC7597" w:rsidRDefault="00704452" w:rsidP="00DC7597">
      <w:pPr>
        <w:suppressAutoHyphens/>
        <w:spacing w:line="320" w:lineRule="exact"/>
        <w:contextualSpacing/>
        <w:jc w:val="both"/>
        <w:rPr>
          <w:rFonts w:asciiTheme="minorHAnsi" w:hAnsiTheme="minorHAnsi" w:cstheme="minorHAnsi"/>
          <w:b/>
          <w:sz w:val="22"/>
          <w:szCs w:val="22"/>
        </w:rPr>
      </w:pPr>
    </w:p>
    <w:p w14:paraId="780A350D" w14:textId="77777777" w:rsidR="00704452" w:rsidRPr="00DC7597" w:rsidRDefault="00DC5F3F" w:rsidP="00DC7597">
      <w:pPr>
        <w:pStyle w:val="NormalWeb"/>
        <w:numPr>
          <w:ilvl w:val="2"/>
          <w:numId w:val="19"/>
        </w:numPr>
        <w:spacing w:before="0" w:beforeAutospacing="0" w:after="0" w:afterAutospacing="0" w:line="320" w:lineRule="exact"/>
        <w:ind w:left="0" w:firstLine="0"/>
        <w:contextualSpacing/>
        <w:jc w:val="both"/>
        <w:rPr>
          <w:rFonts w:asciiTheme="minorHAnsi" w:hAnsiTheme="minorHAnsi" w:cstheme="minorHAnsi"/>
          <w:sz w:val="22"/>
          <w:szCs w:val="22"/>
        </w:rPr>
      </w:pPr>
      <w:r w:rsidRPr="00DC7597">
        <w:rPr>
          <w:rFonts w:asciiTheme="minorHAnsi" w:hAnsiTheme="minorHAnsi" w:cstheme="minorHAnsi"/>
          <w:color w:val="000000" w:themeColor="text1"/>
          <w:sz w:val="22"/>
          <w:szCs w:val="22"/>
        </w:rPr>
        <w:t xml:space="preserve">A Companhia </w:t>
      </w:r>
      <w:r w:rsidR="005D42ED" w:rsidRPr="00DC7597">
        <w:rPr>
          <w:rFonts w:asciiTheme="minorHAnsi" w:hAnsiTheme="minorHAnsi" w:cstheme="minorHAnsi"/>
          <w:color w:val="000000" w:themeColor="text1"/>
          <w:sz w:val="22"/>
          <w:szCs w:val="22"/>
        </w:rPr>
        <w:t xml:space="preserve">não </w:t>
      </w:r>
      <w:r w:rsidRPr="00DC7597">
        <w:rPr>
          <w:rFonts w:asciiTheme="minorHAnsi" w:hAnsiTheme="minorHAnsi" w:cstheme="minorHAnsi"/>
          <w:color w:val="000000" w:themeColor="text1"/>
          <w:sz w:val="22"/>
          <w:szCs w:val="22"/>
        </w:rPr>
        <w:t xml:space="preserve">poderá adquirir as Debêntures </w:t>
      </w:r>
      <w:r w:rsidR="005D42ED" w:rsidRPr="00DC7597">
        <w:rPr>
          <w:rFonts w:asciiTheme="minorHAnsi" w:hAnsiTheme="minorHAnsi" w:cstheme="minorHAnsi"/>
          <w:color w:val="000000" w:themeColor="text1"/>
          <w:sz w:val="22"/>
          <w:szCs w:val="22"/>
        </w:rPr>
        <w:t xml:space="preserve">nos termos do </w:t>
      </w:r>
      <w:r w:rsidRPr="00DC7597">
        <w:rPr>
          <w:rFonts w:asciiTheme="minorHAnsi" w:hAnsiTheme="minorHAnsi" w:cstheme="minorHAnsi"/>
          <w:color w:val="000000" w:themeColor="text1"/>
          <w:sz w:val="22"/>
          <w:szCs w:val="22"/>
        </w:rPr>
        <w:t>parágrafo 3º do artigo 55 da Lei das Sociedades por Ações</w:t>
      </w:r>
      <w:r w:rsidR="00704452" w:rsidRPr="00DC7597">
        <w:rPr>
          <w:rFonts w:asciiTheme="minorHAnsi" w:hAnsiTheme="minorHAnsi" w:cstheme="minorHAnsi"/>
          <w:sz w:val="22"/>
          <w:szCs w:val="22"/>
        </w:rPr>
        <w:t>.</w:t>
      </w:r>
    </w:p>
    <w:p w14:paraId="3AA23D71" w14:textId="77777777" w:rsidR="00704452" w:rsidRPr="00DC7597" w:rsidRDefault="00704452" w:rsidP="00DC7597">
      <w:pPr>
        <w:widowControl w:val="0"/>
        <w:spacing w:line="320" w:lineRule="exact"/>
        <w:contextualSpacing/>
        <w:jc w:val="both"/>
        <w:rPr>
          <w:rFonts w:asciiTheme="minorHAnsi" w:hAnsiTheme="minorHAnsi" w:cstheme="minorHAnsi"/>
          <w:sz w:val="22"/>
          <w:szCs w:val="22"/>
        </w:rPr>
      </w:pPr>
    </w:p>
    <w:p w14:paraId="7D1BEC7E" w14:textId="77777777" w:rsidR="00704452" w:rsidRPr="00DC7597" w:rsidRDefault="00704452" w:rsidP="00D21680">
      <w:pPr>
        <w:pStyle w:val="Ttulo1"/>
      </w:pPr>
      <w:bookmarkStart w:id="176" w:name="_DV_M238"/>
      <w:bookmarkStart w:id="177" w:name="_Hlk494883762"/>
      <w:bookmarkEnd w:id="176"/>
      <w:r w:rsidRPr="00DC7597">
        <w:t>CLÁUSULA V</w:t>
      </w:r>
      <w:r w:rsidR="007A428E" w:rsidRPr="00DC7597">
        <w:t>I</w:t>
      </w:r>
      <w:r w:rsidRPr="00DC7597">
        <w:t>I - VENCIMENTO ANTECIPADO</w:t>
      </w:r>
      <w:bookmarkEnd w:id="163"/>
      <w:r w:rsidRPr="00DC7597">
        <w:t xml:space="preserve"> </w:t>
      </w:r>
    </w:p>
    <w:p w14:paraId="1BA904EA" w14:textId="77777777" w:rsidR="00704452" w:rsidRPr="00DC7597" w:rsidRDefault="00704452" w:rsidP="00DC7597">
      <w:pPr>
        <w:pStyle w:val="PargrafodaLista"/>
        <w:numPr>
          <w:ilvl w:val="0"/>
          <w:numId w:val="19"/>
        </w:numPr>
        <w:spacing w:line="320" w:lineRule="exact"/>
        <w:contextualSpacing/>
        <w:jc w:val="both"/>
        <w:rPr>
          <w:rFonts w:asciiTheme="minorHAnsi" w:hAnsiTheme="minorHAnsi" w:cstheme="minorHAnsi"/>
          <w:vanish/>
          <w:sz w:val="22"/>
          <w:szCs w:val="22"/>
          <w:lang w:val="pt-BR"/>
        </w:rPr>
      </w:pPr>
      <w:bookmarkStart w:id="178" w:name="_DV_M239"/>
      <w:bookmarkEnd w:id="178"/>
    </w:p>
    <w:p w14:paraId="707CA89E" w14:textId="42D56D3E" w:rsidR="008A5AFD" w:rsidRPr="00DC7597" w:rsidRDefault="008A5AFD" w:rsidP="00DC7597">
      <w:pPr>
        <w:pStyle w:val="PargrafodaLista"/>
        <w:numPr>
          <w:ilvl w:val="1"/>
          <w:numId w:val="19"/>
        </w:numPr>
        <w:spacing w:line="320" w:lineRule="exact"/>
        <w:ind w:left="0" w:firstLine="0"/>
        <w:contextualSpacing/>
        <w:jc w:val="both"/>
        <w:rPr>
          <w:rFonts w:asciiTheme="minorHAnsi" w:hAnsiTheme="minorHAnsi" w:cstheme="minorHAnsi"/>
          <w:sz w:val="22"/>
          <w:szCs w:val="22"/>
          <w:lang w:val="pt-BR"/>
        </w:rPr>
      </w:pPr>
      <w:bookmarkStart w:id="179" w:name="_Ref88081687"/>
      <w:bookmarkEnd w:id="177"/>
      <w:r w:rsidRPr="00DC7597">
        <w:rPr>
          <w:rFonts w:asciiTheme="minorHAnsi" w:hAnsiTheme="minorHAnsi" w:cstheme="minorHAnsi"/>
          <w:sz w:val="22"/>
          <w:szCs w:val="22"/>
          <w:lang w:val="pt-BR"/>
        </w:rPr>
        <w:t xml:space="preserve">A Debenturista poderá considerar antecipadamente vencidas e imediatamente exigíveis as obrigações da Companhia decorrentes desta Escritura de Emissão, </w:t>
      </w:r>
      <w:r w:rsidRPr="00DC7597">
        <w:rPr>
          <w:rFonts w:asciiTheme="minorHAnsi" w:hAnsiTheme="minorHAnsi" w:cstheme="minorHAnsi"/>
          <w:sz w:val="22"/>
          <w:szCs w:val="22"/>
          <w:u w:val="single"/>
          <w:lang w:val="pt-BR"/>
        </w:rPr>
        <w:t>sempre de forma não automática</w:t>
      </w:r>
      <w:r w:rsidRPr="00DC7597">
        <w:rPr>
          <w:rFonts w:asciiTheme="minorHAnsi" w:hAnsiTheme="minorHAnsi" w:cstheme="minorHAnsi"/>
          <w:sz w:val="22"/>
          <w:szCs w:val="22"/>
          <w:lang w:val="pt-BR"/>
        </w:rPr>
        <w:t>, ou seja, com a necessidade de aprovação em Assembleia Geral dos Titulares dos CRI, na ocorrência de quaisquer das hipóteses previstas abaixo, e desde que tenha decorrido eventual prazo de cura e correção, conforme abaixo descrito (“</w:t>
      </w:r>
      <w:r w:rsidRPr="00DC7597">
        <w:rPr>
          <w:rFonts w:asciiTheme="minorHAnsi" w:hAnsiTheme="minorHAnsi" w:cstheme="minorHAnsi"/>
          <w:sz w:val="22"/>
          <w:szCs w:val="22"/>
          <w:u w:val="single"/>
          <w:lang w:val="pt-BR"/>
        </w:rPr>
        <w:t>Eventos de Vencimento Antecipado</w:t>
      </w:r>
      <w:r w:rsidRPr="00DC7597">
        <w:rPr>
          <w:rFonts w:asciiTheme="minorHAnsi" w:hAnsiTheme="minorHAnsi" w:cstheme="minorHAnsi"/>
          <w:sz w:val="22"/>
          <w:szCs w:val="22"/>
          <w:lang w:val="pt-BR"/>
        </w:rPr>
        <w:t>”):</w:t>
      </w:r>
      <w:bookmarkEnd w:id="179"/>
      <w:r w:rsidR="00DB7BEF">
        <w:rPr>
          <w:rFonts w:asciiTheme="minorHAnsi" w:hAnsiTheme="minorHAnsi" w:cstheme="minorHAnsi"/>
          <w:sz w:val="22"/>
          <w:szCs w:val="22"/>
          <w:lang w:val="pt-BR"/>
        </w:rPr>
        <w:t xml:space="preserve"> </w:t>
      </w:r>
    </w:p>
    <w:p w14:paraId="795DB081" w14:textId="77777777" w:rsidR="008A5AFD" w:rsidRPr="00DC7597" w:rsidRDefault="008A5AFD" w:rsidP="00DC7597">
      <w:pPr>
        <w:tabs>
          <w:tab w:val="left" w:pos="1134"/>
        </w:tabs>
        <w:spacing w:line="320" w:lineRule="exact"/>
        <w:ind w:left="567"/>
        <w:contextualSpacing/>
        <w:jc w:val="both"/>
        <w:rPr>
          <w:rFonts w:asciiTheme="minorHAnsi" w:hAnsiTheme="minorHAnsi" w:cstheme="minorHAnsi"/>
          <w:sz w:val="22"/>
          <w:szCs w:val="22"/>
        </w:rPr>
      </w:pPr>
    </w:p>
    <w:p w14:paraId="1A493B07" w14:textId="77777777" w:rsidR="00704452" w:rsidRPr="00DC7597" w:rsidRDefault="00704452"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bookmarkStart w:id="180" w:name="_DV_M241"/>
      <w:bookmarkStart w:id="181" w:name="_DV_M253"/>
      <w:bookmarkStart w:id="182" w:name="_DV_M255"/>
      <w:bookmarkStart w:id="183" w:name="_DV_M256"/>
      <w:bookmarkStart w:id="184" w:name="_DV_M257"/>
      <w:bookmarkStart w:id="185" w:name="_DV_M258"/>
      <w:bookmarkStart w:id="186" w:name="_DV_M259"/>
      <w:bookmarkStart w:id="187" w:name="_DV_M260"/>
      <w:bookmarkStart w:id="188" w:name="_DV_M261"/>
      <w:bookmarkStart w:id="189" w:name="_DV_M262"/>
      <w:bookmarkStart w:id="190" w:name="_DV_M263"/>
      <w:bookmarkStart w:id="191" w:name="_DV_M264"/>
      <w:bookmarkStart w:id="192" w:name="_DV_M266"/>
      <w:bookmarkStart w:id="193" w:name="_Ref513021652"/>
      <w:bookmarkEnd w:id="180"/>
      <w:bookmarkEnd w:id="181"/>
      <w:bookmarkEnd w:id="182"/>
      <w:bookmarkEnd w:id="183"/>
      <w:bookmarkEnd w:id="184"/>
      <w:bookmarkEnd w:id="185"/>
      <w:bookmarkEnd w:id="186"/>
      <w:bookmarkEnd w:id="187"/>
      <w:bookmarkEnd w:id="188"/>
      <w:bookmarkEnd w:id="189"/>
      <w:bookmarkEnd w:id="190"/>
      <w:bookmarkEnd w:id="191"/>
      <w:bookmarkEnd w:id="192"/>
      <w:r w:rsidRPr="00DC7597">
        <w:rPr>
          <w:rFonts w:asciiTheme="minorHAnsi" w:hAnsiTheme="minorHAnsi" w:cstheme="minorHAnsi"/>
          <w:sz w:val="22"/>
          <w:szCs w:val="22"/>
        </w:rPr>
        <w:t xml:space="preserve">inadimplemento, pela </w:t>
      </w:r>
      <w:r w:rsidR="00025A25" w:rsidRPr="00DC7597">
        <w:rPr>
          <w:rFonts w:asciiTheme="minorHAnsi" w:hAnsiTheme="minorHAnsi" w:cstheme="minorHAnsi"/>
          <w:sz w:val="22"/>
          <w:szCs w:val="22"/>
        </w:rPr>
        <w:t>Companhia</w:t>
      </w:r>
      <w:r w:rsidR="00966132">
        <w:rPr>
          <w:rFonts w:asciiTheme="minorHAnsi" w:hAnsiTheme="minorHAnsi" w:cstheme="minorHAnsi"/>
          <w:sz w:val="22"/>
          <w:szCs w:val="22"/>
        </w:rPr>
        <w:t xml:space="preserve"> ou</w:t>
      </w:r>
      <w:r w:rsidR="00835ED1" w:rsidRPr="00DC7597">
        <w:rPr>
          <w:rFonts w:asciiTheme="minorHAnsi" w:hAnsiTheme="minorHAnsi" w:cstheme="minorHAnsi"/>
          <w:sz w:val="22"/>
          <w:szCs w:val="22"/>
        </w:rPr>
        <w:t xml:space="preserve"> </w:t>
      </w:r>
      <w:r w:rsidRPr="00DC7597">
        <w:rPr>
          <w:rFonts w:asciiTheme="minorHAnsi" w:hAnsiTheme="minorHAnsi" w:cstheme="minorHAnsi"/>
          <w:sz w:val="22"/>
          <w:szCs w:val="22"/>
        </w:rPr>
        <w:t>pela</w:t>
      </w:r>
      <w:r w:rsidR="00966132">
        <w:rPr>
          <w:rFonts w:asciiTheme="minorHAnsi" w:hAnsiTheme="minorHAnsi" w:cstheme="minorHAnsi"/>
          <w:sz w:val="22"/>
          <w:szCs w:val="22"/>
        </w:rPr>
        <w:t>s</w:t>
      </w:r>
      <w:r w:rsidR="00835ED1" w:rsidRPr="00DC7597">
        <w:rPr>
          <w:rFonts w:asciiTheme="minorHAnsi" w:hAnsiTheme="minorHAnsi" w:cstheme="minorHAnsi"/>
          <w:sz w:val="22"/>
          <w:szCs w:val="22"/>
        </w:rPr>
        <w:t xml:space="preserve"> </w:t>
      </w:r>
      <w:r w:rsidR="004E7E7D" w:rsidRPr="00DC7597">
        <w:rPr>
          <w:rFonts w:asciiTheme="minorHAnsi" w:hAnsiTheme="minorHAnsi" w:cstheme="minorHAnsi"/>
          <w:sz w:val="22"/>
          <w:szCs w:val="22"/>
        </w:rPr>
        <w:t>Fiduciante</w:t>
      </w:r>
      <w:r w:rsidR="00966132">
        <w:rPr>
          <w:rFonts w:asciiTheme="minorHAnsi" w:hAnsiTheme="minorHAnsi" w:cstheme="minorHAnsi"/>
          <w:sz w:val="22"/>
          <w:szCs w:val="22"/>
        </w:rPr>
        <w:t>s</w:t>
      </w:r>
      <w:r w:rsidRPr="00DC7597">
        <w:rPr>
          <w:rFonts w:asciiTheme="minorHAnsi" w:hAnsiTheme="minorHAnsi" w:cstheme="minorHAnsi"/>
          <w:sz w:val="22"/>
          <w:szCs w:val="22"/>
        </w:rPr>
        <w:t>, no prazo e na forma devidos, de qualquer obrigação pecuniária relacionada às Debêntures e/ou prevista nesta Escritura de Emissão e/ou prevista no</w:t>
      </w:r>
      <w:r w:rsidR="00835ED1" w:rsidRPr="00DC7597">
        <w:rPr>
          <w:rFonts w:asciiTheme="minorHAnsi" w:hAnsiTheme="minorHAnsi" w:cstheme="minorHAnsi"/>
          <w:sz w:val="22"/>
          <w:szCs w:val="22"/>
        </w:rPr>
        <w:t>s demais Documentos da Operação</w:t>
      </w:r>
      <w:r w:rsidRPr="00DC7597">
        <w:rPr>
          <w:rFonts w:asciiTheme="minorHAnsi" w:hAnsiTheme="minorHAnsi" w:cstheme="minorHAnsi"/>
          <w:sz w:val="22"/>
          <w:szCs w:val="22"/>
        </w:rPr>
        <w:t xml:space="preserve">, não sanado em </w:t>
      </w:r>
      <w:r w:rsidR="003D6CC3" w:rsidRPr="00DC7597">
        <w:rPr>
          <w:rFonts w:asciiTheme="minorHAnsi" w:hAnsiTheme="minorHAnsi" w:cstheme="minorHAnsi"/>
          <w:sz w:val="22"/>
          <w:szCs w:val="22"/>
        </w:rPr>
        <w:t>5 (cinco)</w:t>
      </w:r>
      <w:r w:rsidR="00746A4E" w:rsidRPr="00DC7597">
        <w:rPr>
          <w:rFonts w:asciiTheme="minorHAnsi" w:hAnsiTheme="minorHAnsi" w:cstheme="minorHAnsi"/>
          <w:sz w:val="22"/>
          <w:szCs w:val="22"/>
        </w:rPr>
        <w:t xml:space="preserve"> </w:t>
      </w:r>
      <w:r w:rsidRPr="00DC7597">
        <w:rPr>
          <w:rFonts w:asciiTheme="minorHAnsi" w:hAnsiTheme="minorHAnsi" w:cstheme="minorHAnsi"/>
          <w:sz w:val="22"/>
          <w:szCs w:val="22"/>
        </w:rPr>
        <w:t>Dia</w:t>
      </w:r>
      <w:r w:rsidR="00746A4E" w:rsidRPr="00DC7597">
        <w:rPr>
          <w:rFonts w:asciiTheme="minorHAnsi" w:hAnsiTheme="minorHAnsi" w:cstheme="minorHAnsi"/>
          <w:sz w:val="22"/>
          <w:szCs w:val="22"/>
        </w:rPr>
        <w:t>s</w:t>
      </w:r>
      <w:r w:rsidRPr="00DC7597">
        <w:rPr>
          <w:rFonts w:asciiTheme="minorHAnsi" w:hAnsiTheme="minorHAnsi" w:cstheme="minorHAnsi"/>
          <w:sz w:val="22"/>
          <w:szCs w:val="22"/>
        </w:rPr>
        <w:t xml:space="preserve"> </w:t>
      </w:r>
      <w:r w:rsidR="00746A4E" w:rsidRPr="00DC7597">
        <w:rPr>
          <w:rFonts w:asciiTheme="minorHAnsi" w:hAnsiTheme="minorHAnsi" w:cstheme="minorHAnsi"/>
          <w:sz w:val="22"/>
          <w:szCs w:val="22"/>
        </w:rPr>
        <w:t xml:space="preserve">Úteis </w:t>
      </w:r>
      <w:r w:rsidRPr="00DC7597">
        <w:rPr>
          <w:rFonts w:asciiTheme="minorHAnsi" w:hAnsiTheme="minorHAnsi" w:cstheme="minorHAnsi"/>
          <w:sz w:val="22"/>
          <w:szCs w:val="22"/>
        </w:rPr>
        <w:t>contado do descumprimento;</w:t>
      </w:r>
      <w:bookmarkEnd w:id="193"/>
    </w:p>
    <w:p w14:paraId="066A4042" w14:textId="77777777" w:rsidR="00AB5FCF" w:rsidRPr="00DC7597" w:rsidRDefault="00AB5FCF" w:rsidP="00DC7597">
      <w:pPr>
        <w:tabs>
          <w:tab w:val="left" w:pos="1134"/>
        </w:tabs>
        <w:spacing w:line="320" w:lineRule="exact"/>
        <w:ind w:left="567"/>
        <w:contextualSpacing/>
        <w:jc w:val="both"/>
        <w:rPr>
          <w:rFonts w:asciiTheme="minorHAnsi" w:hAnsiTheme="minorHAnsi" w:cstheme="minorHAnsi"/>
          <w:sz w:val="22"/>
          <w:szCs w:val="22"/>
        </w:rPr>
      </w:pPr>
    </w:p>
    <w:p w14:paraId="352FC6BF" w14:textId="67009A73" w:rsidR="00704452" w:rsidRPr="003A4628" w:rsidRDefault="00704452"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bookmarkStart w:id="194" w:name="_Ref515026219"/>
      <w:r w:rsidRPr="00DC7597">
        <w:rPr>
          <w:rFonts w:asciiTheme="minorHAnsi" w:hAnsiTheme="minorHAnsi" w:cstheme="minorHAnsi"/>
          <w:sz w:val="22"/>
          <w:szCs w:val="22"/>
        </w:rPr>
        <w:t>não cumprimento, no prazo e pela forma devidos, de qualquer obrigação não pecuniária decorrente desta Escritura de Emissão e/ou do</w:t>
      </w:r>
      <w:r w:rsidR="00835ED1" w:rsidRPr="00DC7597">
        <w:rPr>
          <w:rFonts w:asciiTheme="minorHAnsi" w:hAnsiTheme="minorHAnsi" w:cstheme="minorHAnsi"/>
          <w:sz w:val="22"/>
          <w:szCs w:val="22"/>
        </w:rPr>
        <w:t>s demais Documentos da Operação</w:t>
      </w:r>
      <w:r w:rsidRPr="003A4628">
        <w:rPr>
          <w:rFonts w:asciiTheme="minorHAnsi" w:hAnsiTheme="minorHAnsi" w:cstheme="minorHAnsi"/>
          <w:sz w:val="22"/>
          <w:szCs w:val="22"/>
        </w:rPr>
        <w:t>,</w:t>
      </w:r>
      <w:r w:rsidR="003D323E" w:rsidRPr="003A4628">
        <w:rPr>
          <w:rFonts w:asciiTheme="minorHAnsi" w:hAnsiTheme="minorHAnsi" w:cstheme="minorHAnsi"/>
          <w:sz w:val="22"/>
          <w:szCs w:val="22"/>
        </w:rPr>
        <w:t xml:space="preserve"> inclu</w:t>
      </w:r>
      <w:r w:rsidR="00B21AFC" w:rsidRPr="003A4628">
        <w:rPr>
          <w:rFonts w:asciiTheme="minorHAnsi" w:hAnsiTheme="minorHAnsi" w:cstheme="minorHAnsi"/>
          <w:sz w:val="22"/>
          <w:szCs w:val="22"/>
        </w:rPr>
        <w:t xml:space="preserve">indo, sem limitação, </w:t>
      </w:r>
      <w:r w:rsidR="003D323E" w:rsidRPr="003A4628">
        <w:rPr>
          <w:rFonts w:asciiTheme="minorHAnsi" w:hAnsiTheme="minorHAnsi" w:cstheme="minorHAnsi"/>
          <w:sz w:val="22"/>
          <w:szCs w:val="22"/>
        </w:rPr>
        <w:t>aquel</w:t>
      </w:r>
      <w:r w:rsidR="00B21AFC" w:rsidRPr="003A4628">
        <w:rPr>
          <w:rFonts w:asciiTheme="minorHAnsi" w:hAnsiTheme="minorHAnsi" w:cstheme="minorHAnsi"/>
          <w:sz w:val="22"/>
          <w:szCs w:val="22"/>
        </w:rPr>
        <w:t>a</w:t>
      </w:r>
      <w:r w:rsidR="003D323E" w:rsidRPr="003A4628">
        <w:rPr>
          <w:rFonts w:asciiTheme="minorHAnsi" w:hAnsiTheme="minorHAnsi" w:cstheme="minorHAnsi"/>
          <w:sz w:val="22"/>
          <w:szCs w:val="22"/>
        </w:rPr>
        <w:t xml:space="preserve">s relacionados à baixa de eventuais ônus </w:t>
      </w:r>
      <w:r w:rsidR="003A4628">
        <w:rPr>
          <w:rFonts w:asciiTheme="minorHAnsi" w:hAnsiTheme="minorHAnsi" w:cstheme="minorHAnsi"/>
          <w:sz w:val="22"/>
          <w:szCs w:val="22"/>
        </w:rPr>
        <w:t>nas Unidades</w:t>
      </w:r>
      <w:r w:rsidR="003D323E" w:rsidRPr="003A4628">
        <w:rPr>
          <w:rFonts w:asciiTheme="minorHAnsi" w:hAnsiTheme="minorHAnsi" w:cstheme="minorHAnsi"/>
          <w:sz w:val="22"/>
          <w:szCs w:val="22"/>
        </w:rPr>
        <w:t xml:space="preserve"> objeto dos Instrumentos Particulares de Alienação Fiduciária</w:t>
      </w:r>
      <w:r w:rsidR="00B21AFC" w:rsidRPr="003A4628">
        <w:rPr>
          <w:rFonts w:asciiTheme="minorHAnsi" w:hAnsiTheme="minorHAnsi" w:cstheme="minorHAnsi"/>
          <w:sz w:val="22"/>
          <w:szCs w:val="22"/>
        </w:rPr>
        <w:t xml:space="preserve"> nos respectivos prazos aplicáveis</w:t>
      </w:r>
      <w:r w:rsidR="003D323E" w:rsidRPr="003A4628">
        <w:rPr>
          <w:rFonts w:asciiTheme="minorHAnsi" w:hAnsiTheme="minorHAnsi" w:cstheme="minorHAnsi"/>
          <w:sz w:val="22"/>
          <w:szCs w:val="22"/>
        </w:rPr>
        <w:t>,</w:t>
      </w:r>
      <w:r w:rsidRPr="003A4628">
        <w:rPr>
          <w:rFonts w:asciiTheme="minorHAnsi" w:hAnsiTheme="minorHAnsi" w:cstheme="minorHAnsi"/>
          <w:sz w:val="22"/>
          <w:szCs w:val="22"/>
        </w:rPr>
        <w:t xml:space="preserve"> não sanado no prazo de cura específico ou, caso não haja prazo de cura específico, em </w:t>
      </w:r>
      <w:r w:rsidR="00746A4E" w:rsidRPr="003A4628">
        <w:rPr>
          <w:rFonts w:asciiTheme="minorHAnsi" w:hAnsiTheme="minorHAnsi" w:cstheme="minorHAnsi"/>
          <w:sz w:val="22"/>
          <w:szCs w:val="22"/>
        </w:rPr>
        <w:t>30 (trinta) dias</w:t>
      </w:r>
      <w:r w:rsidR="005275FE" w:rsidRPr="003A4628">
        <w:rPr>
          <w:rFonts w:asciiTheme="minorHAnsi" w:hAnsiTheme="minorHAnsi" w:cstheme="minorHAnsi"/>
          <w:sz w:val="22"/>
          <w:szCs w:val="22"/>
        </w:rPr>
        <w:t xml:space="preserve"> </w:t>
      </w:r>
      <w:r w:rsidRPr="003A4628">
        <w:rPr>
          <w:rFonts w:asciiTheme="minorHAnsi" w:hAnsiTheme="minorHAnsi" w:cstheme="minorHAnsi"/>
          <w:sz w:val="22"/>
          <w:szCs w:val="22"/>
        </w:rPr>
        <w:t>contados</w:t>
      </w:r>
      <w:r w:rsidR="00184BB4" w:rsidRPr="003A4628">
        <w:rPr>
          <w:rFonts w:asciiTheme="minorHAnsi" w:hAnsiTheme="minorHAnsi" w:cstheme="minorHAnsi"/>
          <w:sz w:val="22"/>
          <w:szCs w:val="22"/>
        </w:rPr>
        <w:t>: (i)</w:t>
      </w:r>
      <w:r w:rsidRPr="003A4628">
        <w:rPr>
          <w:rFonts w:asciiTheme="minorHAnsi" w:hAnsiTheme="minorHAnsi" w:cstheme="minorHAnsi"/>
          <w:sz w:val="22"/>
          <w:szCs w:val="22"/>
        </w:rPr>
        <w:t xml:space="preserve"> do recebimento de notificação escrita da Securitizadora</w:t>
      </w:r>
      <w:r w:rsidR="00184BB4" w:rsidRPr="003A4628">
        <w:rPr>
          <w:rFonts w:asciiTheme="minorHAnsi" w:hAnsiTheme="minorHAnsi" w:cstheme="minorHAnsi"/>
          <w:sz w:val="22"/>
          <w:szCs w:val="22"/>
        </w:rPr>
        <w:t xml:space="preserve"> para descumprimentos relacionados a envio de documentos; ou (ii) da data inicial prevista para o envio para as demais obrigações não pecuniárias</w:t>
      </w:r>
      <w:r w:rsidRPr="003A4628">
        <w:rPr>
          <w:rFonts w:asciiTheme="minorHAnsi" w:hAnsiTheme="minorHAnsi" w:cstheme="minorHAnsi"/>
          <w:sz w:val="22"/>
          <w:szCs w:val="22"/>
        </w:rPr>
        <w:t>;</w:t>
      </w:r>
      <w:bookmarkEnd w:id="194"/>
    </w:p>
    <w:p w14:paraId="04E84BA8" w14:textId="77777777" w:rsidR="00C75F80" w:rsidRDefault="00C75F80" w:rsidP="00DC7597">
      <w:pPr>
        <w:pStyle w:val="PargrafodaLista"/>
        <w:spacing w:line="320" w:lineRule="exact"/>
        <w:rPr>
          <w:rFonts w:asciiTheme="minorHAnsi" w:hAnsiTheme="minorHAnsi" w:cstheme="minorHAnsi"/>
          <w:sz w:val="22"/>
          <w:szCs w:val="22"/>
        </w:rPr>
      </w:pPr>
    </w:p>
    <w:p w14:paraId="5EAB1D55" w14:textId="77777777" w:rsidR="00443080" w:rsidRDefault="00443080"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invalidade, ineficácia, nulidade ou inexequibilidade total ou parcial</w:t>
      </w:r>
      <w:r>
        <w:rPr>
          <w:rFonts w:asciiTheme="minorHAnsi" w:hAnsiTheme="minorHAnsi" w:cstheme="minorHAnsi"/>
          <w:sz w:val="22"/>
          <w:szCs w:val="22"/>
        </w:rPr>
        <w:t xml:space="preserve"> </w:t>
      </w:r>
      <w:r w:rsidRPr="00DC7597">
        <w:rPr>
          <w:rFonts w:asciiTheme="minorHAnsi" w:hAnsiTheme="minorHAnsi" w:cstheme="minorHAnsi"/>
          <w:sz w:val="22"/>
          <w:szCs w:val="22"/>
        </w:rPr>
        <w:t>d</w:t>
      </w:r>
      <w:r w:rsidR="00400B2B">
        <w:rPr>
          <w:rFonts w:asciiTheme="minorHAnsi" w:hAnsiTheme="minorHAnsi" w:cstheme="minorHAnsi"/>
          <w:sz w:val="22"/>
          <w:szCs w:val="22"/>
        </w:rPr>
        <w:t xml:space="preserve">e qualquer </w:t>
      </w:r>
      <w:r w:rsidRPr="00DC7597">
        <w:rPr>
          <w:rFonts w:asciiTheme="minorHAnsi" w:hAnsiTheme="minorHAnsi" w:cstheme="minorHAnsi"/>
          <w:sz w:val="22"/>
          <w:szCs w:val="22"/>
        </w:rPr>
        <w:t>Alienação Fiduciária de Imóveis ou de quaisquer das obrigações da Companhia e/ou da</w:t>
      </w:r>
      <w:r w:rsidR="00A61B18">
        <w:rPr>
          <w:rFonts w:asciiTheme="minorHAnsi" w:hAnsiTheme="minorHAnsi" w:cstheme="minorHAnsi"/>
          <w:sz w:val="22"/>
          <w:szCs w:val="22"/>
        </w:rPr>
        <w:t>s</w:t>
      </w:r>
      <w:r w:rsidRPr="00DC7597">
        <w:rPr>
          <w:rFonts w:asciiTheme="minorHAnsi" w:hAnsiTheme="minorHAnsi" w:cstheme="minorHAnsi"/>
          <w:sz w:val="22"/>
          <w:szCs w:val="22"/>
        </w:rPr>
        <w:t xml:space="preserve"> Fiduciante</w:t>
      </w:r>
      <w:r w:rsidR="00A61B18">
        <w:rPr>
          <w:rFonts w:asciiTheme="minorHAnsi" w:hAnsiTheme="minorHAnsi" w:cstheme="minorHAnsi"/>
          <w:sz w:val="22"/>
          <w:szCs w:val="22"/>
        </w:rPr>
        <w:t>s</w:t>
      </w:r>
      <w:r w:rsidRPr="00DC7597">
        <w:rPr>
          <w:rFonts w:asciiTheme="minorHAnsi" w:hAnsiTheme="minorHAnsi" w:cstheme="minorHAnsi"/>
          <w:sz w:val="22"/>
          <w:szCs w:val="22"/>
        </w:rPr>
        <w:t xml:space="preserve"> oriundas desta Escritura e/ou dos demais Documentos da Operação</w:t>
      </w:r>
      <w:r w:rsidR="0092317C">
        <w:rPr>
          <w:rFonts w:asciiTheme="minorHAnsi" w:hAnsiTheme="minorHAnsi" w:cstheme="minorHAnsi"/>
          <w:sz w:val="22"/>
          <w:szCs w:val="22"/>
        </w:rPr>
        <w:t>;</w:t>
      </w:r>
    </w:p>
    <w:p w14:paraId="659133A6" w14:textId="77777777" w:rsidR="00955F9C" w:rsidRDefault="00955F9C" w:rsidP="007C347F">
      <w:pPr>
        <w:pStyle w:val="PargrafodaLista"/>
        <w:rPr>
          <w:rFonts w:asciiTheme="minorHAnsi" w:hAnsiTheme="minorHAnsi" w:cstheme="minorHAnsi"/>
          <w:sz w:val="22"/>
          <w:szCs w:val="22"/>
        </w:rPr>
      </w:pPr>
    </w:p>
    <w:p w14:paraId="0E77451E" w14:textId="342569B9" w:rsidR="00955F9C" w:rsidRPr="00DC7597" w:rsidRDefault="00955F9C" w:rsidP="007C347F">
      <w:pPr>
        <w:numPr>
          <w:ilvl w:val="0"/>
          <w:numId w:val="29"/>
        </w:numPr>
        <w:tabs>
          <w:tab w:val="clear" w:pos="1211"/>
          <w:tab w:val="num" w:pos="1134"/>
        </w:tabs>
        <w:spacing w:line="320" w:lineRule="exact"/>
        <w:ind w:left="709" w:hanging="142"/>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descumprimento da Destinação dos Recursos pela Emissora, nos termos constantes </w:t>
      </w:r>
      <w:r w:rsidR="00875B23">
        <w:rPr>
          <w:rFonts w:asciiTheme="minorHAnsi" w:hAnsiTheme="minorHAnsi" w:cstheme="minorHAnsi"/>
          <w:sz w:val="22"/>
          <w:szCs w:val="22"/>
        </w:rPr>
        <w:t>da</w:t>
      </w:r>
      <w:r w:rsidRPr="00DC7597">
        <w:rPr>
          <w:rFonts w:asciiTheme="minorHAnsi" w:hAnsiTheme="minorHAnsi" w:cstheme="minorHAnsi"/>
          <w:sz w:val="22"/>
          <w:szCs w:val="22"/>
        </w:rPr>
        <w:t xml:space="preserve"> </w:t>
      </w:r>
      <w:r w:rsidR="00875B23">
        <w:rPr>
          <w:rFonts w:asciiTheme="minorHAnsi" w:hAnsiTheme="minorHAnsi" w:cstheme="minorHAnsi"/>
          <w:sz w:val="22"/>
          <w:szCs w:val="22"/>
        </w:rPr>
        <w:t xml:space="preserve">Cláusula </w:t>
      </w:r>
      <w:r w:rsidR="00875B23">
        <w:rPr>
          <w:rFonts w:asciiTheme="minorHAnsi" w:hAnsiTheme="minorHAnsi" w:cstheme="minorHAnsi"/>
          <w:sz w:val="22"/>
          <w:szCs w:val="22"/>
        </w:rPr>
        <w:fldChar w:fldCharType="begin"/>
      </w:r>
      <w:r w:rsidR="00875B23">
        <w:rPr>
          <w:rFonts w:asciiTheme="minorHAnsi" w:hAnsiTheme="minorHAnsi" w:cstheme="minorHAnsi"/>
          <w:sz w:val="22"/>
          <w:szCs w:val="22"/>
        </w:rPr>
        <w:instrText xml:space="preserve"> REF _Ref88124212 \r \h </w:instrText>
      </w:r>
      <w:r w:rsidR="00875B23">
        <w:rPr>
          <w:rFonts w:asciiTheme="minorHAnsi" w:hAnsiTheme="minorHAnsi" w:cstheme="minorHAnsi"/>
          <w:sz w:val="22"/>
          <w:szCs w:val="22"/>
        </w:rPr>
      </w:r>
      <w:r w:rsidR="00875B23">
        <w:rPr>
          <w:rFonts w:asciiTheme="minorHAnsi" w:hAnsiTheme="minorHAnsi" w:cstheme="minorHAnsi"/>
          <w:sz w:val="22"/>
          <w:szCs w:val="22"/>
        </w:rPr>
        <w:fldChar w:fldCharType="separate"/>
      </w:r>
      <w:r w:rsidR="00875B23">
        <w:rPr>
          <w:rFonts w:asciiTheme="minorHAnsi" w:hAnsiTheme="minorHAnsi" w:cstheme="minorHAnsi"/>
          <w:sz w:val="22"/>
          <w:szCs w:val="22"/>
        </w:rPr>
        <w:t>3.5.1</w:t>
      </w:r>
      <w:r w:rsidR="00875B23">
        <w:rPr>
          <w:rFonts w:asciiTheme="minorHAnsi" w:hAnsiTheme="minorHAnsi" w:cstheme="minorHAnsi"/>
          <w:sz w:val="22"/>
          <w:szCs w:val="22"/>
        </w:rPr>
        <w:fldChar w:fldCharType="end"/>
      </w:r>
      <w:r w:rsidR="00875B23">
        <w:rPr>
          <w:rFonts w:asciiTheme="minorHAnsi" w:hAnsiTheme="minorHAnsi" w:cstheme="minorHAnsi"/>
          <w:sz w:val="22"/>
          <w:szCs w:val="22"/>
        </w:rPr>
        <w:t xml:space="preserve"> desta </w:t>
      </w:r>
      <w:r w:rsidRPr="00DC7597">
        <w:rPr>
          <w:rFonts w:asciiTheme="minorHAnsi" w:hAnsiTheme="minorHAnsi" w:cstheme="minorHAnsi"/>
          <w:sz w:val="22"/>
          <w:szCs w:val="22"/>
        </w:rPr>
        <w:t xml:space="preserve">Escritura de Emissão; </w:t>
      </w:r>
    </w:p>
    <w:p w14:paraId="10A35343" w14:textId="77777777" w:rsidR="00955F9C" w:rsidRPr="00DC7597" w:rsidRDefault="00955F9C" w:rsidP="007C347F">
      <w:pPr>
        <w:tabs>
          <w:tab w:val="num" w:pos="1134"/>
        </w:tabs>
        <w:spacing w:line="320" w:lineRule="exact"/>
        <w:ind w:left="567" w:hanging="644"/>
        <w:contextualSpacing/>
        <w:jc w:val="both"/>
        <w:rPr>
          <w:rFonts w:asciiTheme="minorHAnsi" w:hAnsiTheme="minorHAnsi" w:cstheme="minorHAnsi"/>
          <w:sz w:val="22"/>
          <w:szCs w:val="22"/>
        </w:rPr>
      </w:pPr>
    </w:p>
    <w:p w14:paraId="64BDF021" w14:textId="77777777" w:rsidR="00955F9C" w:rsidRPr="00955F9C" w:rsidRDefault="00955F9C" w:rsidP="007C347F">
      <w:pPr>
        <w:numPr>
          <w:ilvl w:val="0"/>
          <w:numId w:val="29"/>
        </w:numPr>
        <w:tabs>
          <w:tab w:val="clear" w:pos="1211"/>
          <w:tab w:val="left" w:pos="1134"/>
        </w:tabs>
        <w:spacing w:line="320" w:lineRule="exact"/>
        <w:ind w:left="567" w:firstLine="0"/>
        <w:contextualSpacing/>
        <w:jc w:val="both"/>
        <w:rPr>
          <w:rFonts w:asciiTheme="minorHAnsi" w:hAnsiTheme="minorHAnsi" w:cstheme="minorHAnsi"/>
          <w:sz w:val="22"/>
          <w:szCs w:val="22"/>
        </w:rPr>
      </w:pPr>
      <w:r w:rsidRPr="00955F9C">
        <w:rPr>
          <w:rFonts w:asciiTheme="minorHAnsi" w:hAnsiTheme="minorHAnsi" w:cstheme="minorHAnsi"/>
          <w:sz w:val="22"/>
          <w:szCs w:val="22"/>
        </w:rPr>
        <w:t>invalidade, ineficácia, nulidade ou inexequibilidade total ou parcial desta Escritura de Emissão;</w:t>
      </w:r>
    </w:p>
    <w:p w14:paraId="65B20411" w14:textId="77777777" w:rsidR="00443080" w:rsidRPr="00DC7597" w:rsidRDefault="00443080" w:rsidP="00DC7597">
      <w:pPr>
        <w:pStyle w:val="PargrafodaLista"/>
        <w:spacing w:line="320" w:lineRule="exact"/>
        <w:rPr>
          <w:rFonts w:asciiTheme="minorHAnsi" w:hAnsiTheme="minorHAnsi" w:cstheme="minorHAnsi"/>
          <w:sz w:val="22"/>
          <w:szCs w:val="22"/>
        </w:rPr>
      </w:pPr>
    </w:p>
    <w:p w14:paraId="7952F775" w14:textId="77777777" w:rsidR="00704452" w:rsidRPr="00DC7597" w:rsidRDefault="00A37742"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w:t>
      </w:r>
      <w:r w:rsidR="005D3F85">
        <w:rPr>
          <w:rFonts w:asciiTheme="minorHAnsi" w:hAnsiTheme="minorHAnsi" w:cstheme="minorHAnsi"/>
          <w:sz w:val="22"/>
          <w:szCs w:val="22"/>
        </w:rPr>
        <w:t>i</w:t>
      </w:r>
      <w:r w:rsidRPr="00DC7597">
        <w:rPr>
          <w:rFonts w:asciiTheme="minorHAnsi" w:hAnsiTheme="minorHAnsi" w:cstheme="minorHAnsi"/>
          <w:sz w:val="22"/>
          <w:szCs w:val="22"/>
        </w:rPr>
        <w:t>) decretação de falência da Companhia</w:t>
      </w:r>
      <w:r w:rsidR="00A61B18">
        <w:rPr>
          <w:rFonts w:asciiTheme="minorHAnsi" w:hAnsiTheme="minorHAnsi" w:cstheme="minorHAnsi"/>
          <w:sz w:val="22"/>
          <w:szCs w:val="22"/>
        </w:rPr>
        <w:t xml:space="preserve"> ou</w:t>
      </w:r>
      <w:r w:rsidR="00287500" w:rsidRPr="00DC7597">
        <w:rPr>
          <w:rFonts w:asciiTheme="minorHAnsi" w:hAnsiTheme="minorHAnsi" w:cstheme="minorHAnsi"/>
          <w:sz w:val="22"/>
          <w:szCs w:val="22"/>
        </w:rPr>
        <w:t xml:space="preserve"> </w:t>
      </w:r>
      <w:r w:rsidR="00400B2B">
        <w:rPr>
          <w:rFonts w:asciiTheme="minorHAnsi" w:hAnsiTheme="minorHAnsi" w:cstheme="minorHAnsi"/>
          <w:sz w:val="22"/>
          <w:szCs w:val="22"/>
        </w:rPr>
        <w:t xml:space="preserve">de qualquer </w:t>
      </w:r>
      <w:r w:rsidRPr="00DC7597">
        <w:rPr>
          <w:rFonts w:asciiTheme="minorHAnsi" w:hAnsiTheme="minorHAnsi" w:cstheme="minorHAnsi"/>
          <w:sz w:val="22"/>
          <w:szCs w:val="22"/>
        </w:rPr>
        <w:t>da</w:t>
      </w:r>
      <w:r w:rsidR="00A61B18">
        <w:rPr>
          <w:rFonts w:asciiTheme="minorHAnsi" w:hAnsiTheme="minorHAnsi" w:cstheme="minorHAnsi"/>
          <w:sz w:val="22"/>
          <w:szCs w:val="22"/>
        </w:rPr>
        <w:t>s</w:t>
      </w:r>
      <w:r w:rsidRPr="00DC7597">
        <w:rPr>
          <w:rFonts w:asciiTheme="minorHAnsi" w:hAnsiTheme="minorHAnsi" w:cstheme="minorHAnsi"/>
          <w:sz w:val="22"/>
          <w:szCs w:val="22"/>
        </w:rPr>
        <w:t xml:space="preserve"> </w:t>
      </w:r>
      <w:r w:rsidR="004E7E7D" w:rsidRPr="00DC7597">
        <w:rPr>
          <w:rFonts w:asciiTheme="minorHAnsi" w:hAnsiTheme="minorHAnsi" w:cstheme="minorHAnsi"/>
          <w:sz w:val="22"/>
          <w:szCs w:val="22"/>
        </w:rPr>
        <w:t>Fiduciante</w:t>
      </w:r>
      <w:r w:rsidR="00A61B18">
        <w:rPr>
          <w:rFonts w:asciiTheme="minorHAnsi" w:hAnsiTheme="minorHAnsi" w:cstheme="minorHAnsi"/>
          <w:sz w:val="22"/>
          <w:szCs w:val="22"/>
        </w:rPr>
        <w:t>s</w:t>
      </w:r>
      <w:r w:rsidRPr="00DC7597">
        <w:rPr>
          <w:rFonts w:asciiTheme="minorHAnsi" w:hAnsiTheme="minorHAnsi" w:cstheme="minorHAnsi"/>
          <w:sz w:val="22"/>
          <w:szCs w:val="22"/>
        </w:rPr>
        <w:t>, sua extinção, liquidação, dissolução, insolvência; (</w:t>
      </w:r>
      <w:r w:rsidR="005D3F85">
        <w:rPr>
          <w:rFonts w:asciiTheme="minorHAnsi" w:hAnsiTheme="minorHAnsi" w:cstheme="minorHAnsi"/>
          <w:sz w:val="22"/>
          <w:szCs w:val="22"/>
        </w:rPr>
        <w:t>ii</w:t>
      </w:r>
      <w:r w:rsidRPr="00DC7597">
        <w:rPr>
          <w:rFonts w:asciiTheme="minorHAnsi" w:hAnsiTheme="minorHAnsi" w:cstheme="minorHAnsi"/>
          <w:sz w:val="22"/>
          <w:szCs w:val="22"/>
        </w:rPr>
        <w:t>) pedido de autofalência formulado pela Companhia</w:t>
      </w:r>
      <w:r w:rsidR="00287500" w:rsidRPr="00DC7597">
        <w:rPr>
          <w:rFonts w:asciiTheme="minorHAnsi" w:hAnsiTheme="minorHAnsi" w:cstheme="minorHAnsi"/>
          <w:sz w:val="22"/>
          <w:szCs w:val="22"/>
        </w:rPr>
        <w:t xml:space="preserve"> </w:t>
      </w:r>
      <w:r w:rsidRPr="00DC7597">
        <w:rPr>
          <w:rFonts w:asciiTheme="minorHAnsi" w:hAnsiTheme="minorHAnsi" w:cstheme="minorHAnsi"/>
          <w:sz w:val="22"/>
          <w:szCs w:val="22"/>
        </w:rPr>
        <w:t>e/ou p</w:t>
      </w:r>
      <w:r w:rsidR="00400B2B">
        <w:rPr>
          <w:rFonts w:asciiTheme="minorHAnsi" w:hAnsiTheme="minorHAnsi" w:cstheme="minorHAnsi"/>
          <w:sz w:val="22"/>
          <w:szCs w:val="22"/>
        </w:rPr>
        <w:t xml:space="preserve">or qualquer </w:t>
      </w:r>
      <w:r w:rsidR="004E7E7D" w:rsidRPr="00DC7597">
        <w:rPr>
          <w:rFonts w:asciiTheme="minorHAnsi" w:hAnsiTheme="minorHAnsi" w:cstheme="minorHAnsi"/>
          <w:sz w:val="22"/>
          <w:szCs w:val="22"/>
        </w:rPr>
        <w:t>Fiduciante</w:t>
      </w:r>
      <w:r w:rsidRPr="00DC7597">
        <w:rPr>
          <w:rFonts w:asciiTheme="minorHAnsi" w:hAnsiTheme="minorHAnsi" w:cstheme="minorHAnsi"/>
          <w:sz w:val="22"/>
          <w:szCs w:val="22"/>
        </w:rPr>
        <w:t>;</w:t>
      </w:r>
      <w:r w:rsidR="00E130D7" w:rsidRPr="00DC7597">
        <w:rPr>
          <w:rFonts w:asciiTheme="minorHAnsi" w:hAnsiTheme="minorHAnsi" w:cstheme="minorHAnsi"/>
          <w:sz w:val="22"/>
          <w:szCs w:val="22"/>
        </w:rPr>
        <w:t xml:space="preserve"> </w:t>
      </w:r>
      <w:r w:rsidRPr="00DC7597">
        <w:rPr>
          <w:rFonts w:asciiTheme="minorHAnsi" w:hAnsiTheme="minorHAnsi" w:cstheme="minorHAnsi"/>
          <w:sz w:val="22"/>
          <w:szCs w:val="22"/>
        </w:rPr>
        <w:t>(</w:t>
      </w:r>
      <w:r w:rsidR="005D3F85">
        <w:rPr>
          <w:rFonts w:asciiTheme="minorHAnsi" w:hAnsiTheme="minorHAnsi" w:cstheme="minorHAnsi"/>
          <w:sz w:val="22"/>
          <w:szCs w:val="22"/>
        </w:rPr>
        <w:t>iii</w:t>
      </w:r>
      <w:r w:rsidRPr="00DC7597">
        <w:rPr>
          <w:rFonts w:asciiTheme="minorHAnsi" w:hAnsiTheme="minorHAnsi" w:cstheme="minorHAnsi"/>
          <w:sz w:val="22"/>
          <w:szCs w:val="22"/>
        </w:rPr>
        <w:t>) pedido de falência da Companhia</w:t>
      </w:r>
      <w:r w:rsidR="00287500" w:rsidRPr="00DC7597">
        <w:rPr>
          <w:rFonts w:asciiTheme="minorHAnsi" w:hAnsiTheme="minorHAnsi" w:cstheme="minorHAnsi"/>
          <w:sz w:val="22"/>
          <w:szCs w:val="22"/>
        </w:rPr>
        <w:t xml:space="preserve"> </w:t>
      </w:r>
      <w:r w:rsidRPr="00DC7597">
        <w:rPr>
          <w:rFonts w:asciiTheme="minorHAnsi" w:hAnsiTheme="minorHAnsi" w:cstheme="minorHAnsi"/>
          <w:sz w:val="22"/>
          <w:szCs w:val="22"/>
        </w:rPr>
        <w:t>e/ou d</w:t>
      </w:r>
      <w:r w:rsidR="00400B2B">
        <w:rPr>
          <w:rFonts w:asciiTheme="minorHAnsi" w:hAnsiTheme="minorHAnsi" w:cstheme="minorHAnsi"/>
          <w:sz w:val="22"/>
          <w:szCs w:val="22"/>
        </w:rPr>
        <w:t xml:space="preserve">e qualquer </w:t>
      </w:r>
      <w:r w:rsidR="004E7E7D" w:rsidRPr="00DC7597">
        <w:rPr>
          <w:rFonts w:asciiTheme="minorHAnsi" w:hAnsiTheme="minorHAnsi" w:cstheme="minorHAnsi"/>
          <w:sz w:val="22"/>
          <w:szCs w:val="22"/>
        </w:rPr>
        <w:t>Fiduciante</w:t>
      </w:r>
      <w:r w:rsidRPr="00DC7597">
        <w:rPr>
          <w:rFonts w:asciiTheme="minorHAnsi" w:hAnsiTheme="minorHAnsi" w:cstheme="minorHAnsi"/>
          <w:sz w:val="22"/>
          <w:szCs w:val="22"/>
        </w:rPr>
        <w:t>, formulado por terceiros, não elidido no prazo legal; ou (</w:t>
      </w:r>
      <w:r w:rsidR="005D3F85">
        <w:rPr>
          <w:rFonts w:asciiTheme="minorHAnsi" w:hAnsiTheme="minorHAnsi" w:cstheme="minorHAnsi"/>
          <w:sz w:val="22"/>
          <w:szCs w:val="22"/>
        </w:rPr>
        <w:t>iv</w:t>
      </w:r>
      <w:r w:rsidRPr="00DC7597">
        <w:rPr>
          <w:rFonts w:asciiTheme="minorHAnsi" w:hAnsiTheme="minorHAnsi" w:cstheme="minorHAnsi"/>
          <w:sz w:val="22"/>
          <w:szCs w:val="22"/>
        </w:rPr>
        <w:t>) pedido de recuperação judicial ou de recuperação extrajudicial da Companhia</w:t>
      </w:r>
      <w:r w:rsidR="00287500" w:rsidRPr="00DC7597">
        <w:rPr>
          <w:rFonts w:asciiTheme="minorHAnsi" w:hAnsiTheme="minorHAnsi" w:cstheme="minorHAnsi"/>
          <w:sz w:val="22"/>
          <w:szCs w:val="22"/>
        </w:rPr>
        <w:t xml:space="preserve"> </w:t>
      </w:r>
      <w:r w:rsidRPr="00DC7597">
        <w:rPr>
          <w:rFonts w:asciiTheme="minorHAnsi" w:hAnsiTheme="minorHAnsi" w:cstheme="minorHAnsi"/>
          <w:sz w:val="22"/>
          <w:szCs w:val="22"/>
        </w:rPr>
        <w:t>e/ou d</w:t>
      </w:r>
      <w:r w:rsidR="00400B2B">
        <w:rPr>
          <w:rFonts w:asciiTheme="minorHAnsi" w:hAnsiTheme="minorHAnsi" w:cstheme="minorHAnsi"/>
          <w:sz w:val="22"/>
          <w:szCs w:val="22"/>
        </w:rPr>
        <w:t xml:space="preserve">e qualquer </w:t>
      </w:r>
      <w:r w:rsidR="004E7E7D" w:rsidRPr="00DC7597">
        <w:rPr>
          <w:rFonts w:asciiTheme="minorHAnsi" w:hAnsiTheme="minorHAnsi" w:cstheme="minorHAnsi"/>
          <w:sz w:val="22"/>
          <w:szCs w:val="22"/>
        </w:rPr>
        <w:t>Fiduciante</w:t>
      </w:r>
      <w:r w:rsidRPr="00DC7597">
        <w:rPr>
          <w:rFonts w:asciiTheme="minorHAnsi" w:hAnsiTheme="minorHAnsi" w:cstheme="minorHAnsi"/>
          <w:sz w:val="22"/>
          <w:szCs w:val="22"/>
        </w:rPr>
        <w:t>, independentemente do deferimento do respectivo pedido</w:t>
      </w:r>
      <w:r w:rsidR="00704452" w:rsidRPr="00DC7597">
        <w:rPr>
          <w:rFonts w:asciiTheme="minorHAnsi" w:hAnsiTheme="minorHAnsi" w:cstheme="minorHAnsi"/>
          <w:sz w:val="22"/>
          <w:szCs w:val="22"/>
        </w:rPr>
        <w:t>;</w:t>
      </w:r>
    </w:p>
    <w:p w14:paraId="7EEC4A4C" w14:textId="77777777" w:rsidR="00A37742" w:rsidRPr="00DC7597" w:rsidRDefault="00A37742" w:rsidP="00DC7597">
      <w:pPr>
        <w:pStyle w:val="PargrafodaLista"/>
        <w:spacing w:line="320" w:lineRule="exact"/>
        <w:rPr>
          <w:rFonts w:asciiTheme="minorHAnsi" w:hAnsiTheme="minorHAnsi" w:cstheme="minorHAnsi"/>
          <w:sz w:val="22"/>
          <w:szCs w:val="22"/>
          <w:lang w:val="pt-BR"/>
        </w:rPr>
      </w:pPr>
    </w:p>
    <w:p w14:paraId="49EB3D1F" w14:textId="4D31CB56" w:rsidR="00A37742" w:rsidRPr="00DC7597" w:rsidRDefault="00A37742"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caso as Garantias, após constituídas, venham a se tornar, total ou parcialmente, inválidas, nulas, ineficazes ou inexequíveis exceto durante o período de suspensão no caso de deferimento do processamento da recuperação judicial da Companhia, conforme previsto no artigo 6º da Lei 11.101 de 9 de fevereiro de 2020, conforme alterada, bem como na hipótese de deterioração, depreciação ou perecimento dos bens objeto das Garantia</w:t>
      </w:r>
      <w:r w:rsidR="00E130D7" w:rsidRPr="00DC7597">
        <w:rPr>
          <w:rFonts w:asciiTheme="minorHAnsi" w:hAnsiTheme="minorHAnsi" w:cstheme="minorHAnsi"/>
          <w:sz w:val="22"/>
          <w:szCs w:val="22"/>
        </w:rPr>
        <w:t>s</w:t>
      </w:r>
      <w:r w:rsidR="00AC447A">
        <w:rPr>
          <w:rFonts w:asciiTheme="minorHAnsi" w:hAnsiTheme="minorHAnsi" w:cstheme="minorHAnsi"/>
          <w:sz w:val="22"/>
          <w:szCs w:val="22"/>
        </w:rPr>
        <w:t xml:space="preserve">, </w:t>
      </w:r>
      <w:r w:rsidR="00AC447A" w:rsidRPr="00BE6906">
        <w:rPr>
          <w:rFonts w:asciiTheme="minorHAnsi" w:hAnsiTheme="minorHAnsi" w:cstheme="minorHAnsi"/>
          <w:sz w:val="22"/>
          <w:szCs w:val="22"/>
        </w:rPr>
        <w:t xml:space="preserve">salvo se a Emissora </w:t>
      </w:r>
      <w:r w:rsidR="00EA0BE0" w:rsidRPr="00BE6906">
        <w:rPr>
          <w:rFonts w:asciiTheme="minorHAnsi" w:hAnsiTheme="minorHAnsi" w:cstheme="minorHAnsi"/>
          <w:sz w:val="22"/>
          <w:szCs w:val="22"/>
        </w:rPr>
        <w:t>apresentar novos imóveis a serem dados</w:t>
      </w:r>
      <w:r w:rsidR="00EA0BE0">
        <w:rPr>
          <w:rFonts w:asciiTheme="minorHAnsi" w:hAnsiTheme="minorHAnsi" w:cstheme="minorHAnsi"/>
          <w:sz w:val="22"/>
          <w:szCs w:val="22"/>
        </w:rPr>
        <w:t xml:space="preserve"> em garantia em substituição</w:t>
      </w:r>
      <w:r w:rsidR="009C7B9B">
        <w:rPr>
          <w:rFonts w:asciiTheme="minorHAnsi" w:hAnsiTheme="minorHAnsi" w:cstheme="minorHAnsi"/>
          <w:sz w:val="22"/>
          <w:szCs w:val="22"/>
        </w:rPr>
        <w:t xml:space="preserve">, reforço, às Garantias acima citadas, e desde que tais novos imóveis sejam aprovados em Assembleia Geral de Titulares de CRI. </w:t>
      </w:r>
    </w:p>
    <w:p w14:paraId="50722B08" w14:textId="77777777" w:rsidR="00A37742" w:rsidRPr="00DC7597" w:rsidRDefault="00A37742" w:rsidP="00F85735"/>
    <w:p w14:paraId="46E9B6E9" w14:textId="2D4F1515" w:rsidR="00A37742" w:rsidRDefault="00A37742"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inadimplemento, pela Companhia e/ou por qualquer de suas Controladas, de qualquer obrigação financeira, incluindo as obrigações pecuniárias assumidas no âmbito dos mercados financeiro e de capitais, no Brasil e/ou no exterior, em valor, individual ou agregado, igual ou superior a </w:t>
      </w:r>
      <w:r w:rsidR="00A27B6F" w:rsidRPr="00DC7597">
        <w:rPr>
          <w:rFonts w:asciiTheme="minorHAnsi" w:hAnsiTheme="minorHAnsi" w:cstheme="minorHAnsi"/>
          <w:sz w:val="22"/>
          <w:szCs w:val="22"/>
        </w:rPr>
        <w:t xml:space="preserve">5% (cinco por cento) do patrimônio líquido da </w:t>
      </w:r>
      <w:r w:rsidR="00A27B6F">
        <w:rPr>
          <w:rFonts w:asciiTheme="minorHAnsi" w:hAnsiTheme="minorHAnsi" w:cstheme="minorHAnsi"/>
          <w:color w:val="000000" w:themeColor="text1"/>
          <w:sz w:val="22"/>
          <w:szCs w:val="22"/>
        </w:rPr>
        <w:t>Companhia</w:t>
      </w:r>
      <w:r w:rsidR="00A27B6F" w:rsidRPr="00DC7597">
        <w:rPr>
          <w:rFonts w:asciiTheme="minorHAnsi" w:hAnsiTheme="minorHAnsi" w:cstheme="minorHAnsi"/>
          <w:color w:val="000000" w:themeColor="text1"/>
          <w:sz w:val="22"/>
          <w:szCs w:val="22"/>
        </w:rPr>
        <w:t xml:space="preserve"> </w:t>
      </w:r>
      <w:r w:rsidR="00A27B6F" w:rsidRPr="00DC7597">
        <w:rPr>
          <w:rFonts w:asciiTheme="minorHAnsi" w:hAnsiTheme="minorHAnsi" w:cstheme="minorHAnsi"/>
          <w:sz w:val="22"/>
          <w:szCs w:val="22"/>
        </w:rPr>
        <w:t xml:space="preserve">apurado na última demonstração financeira divulgada pela </w:t>
      </w:r>
      <w:r w:rsidR="00A27B6F">
        <w:rPr>
          <w:rFonts w:asciiTheme="minorHAnsi" w:hAnsiTheme="minorHAnsi" w:cstheme="minorHAnsi"/>
          <w:color w:val="000000" w:themeColor="text1"/>
          <w:sz w:val="22"/>
          <w:szCs w:val="22"/>
        </w:rPr>
        <w:t>Companhia</w:t>
      </w:r>
      <w:r w:rsidR="00875B23">
        <w:rPr>
          <w:rFonts w:asciiTheme="minorHAnsi" w:hAnsiTheme="minorHAnsi" w:cstheme="minorHAnsi"/>
          <w:color w:val="000000" w:themeColor="text1"/>
          <w:sz w:val="22"/>
          <w:szCs w:val="22"/>
        </w:rPr>
        <w:t xml:space="preserve"> em relação à data em que se verificar referido inadimplemento</w:t>
      </w:r>
      <w:r w:rsidRPr="00DC7597">
        <w:rPr>
          <w:rFonts w:asciiTheme="minorHAnsi" w:hAnsiTheme="minorHAnsi" w:cstheme="minorHAnsi"/>
          <w:sz w:val="22"/>
          <w:szCs w:val="22"/>
        </w:rPr>
        <w:t>, ou caso referido inadimplemento, independentemente do valor da obrigação inadimplida, possa,</w:t>
      </w:r>
      <w:r w:rsidR="00F15DB6">
        <w:rPr>
          <w:rFonts w:asciiTheme="minorHAnsi" w:hAnsiTheme="minorHAnsi" w:cstheme="minorHAnsi"/>
          <w:sz w:val="22"/>
          <w:szCs w:val="22"/>
        </w:rPr>
        <w:t xml:space="preserve"> comprovadamente</w:t>
      </w:r>
      <w:r w:rsidRPr="00DC7597">
        <w:rPr>
          <w:rFonts w:asciiTheme="minorHAnsi" w:hAnsiTheme="minorHAnsi" w:cstheme="minorHAnsi"/>
          <w:sz w:val="22"/>
          <w:szCs w:val="22"/>
        </w:rPr>
        <w:t>, vir a prejudicar o cumprimento das obrigações pecuniárias da Companhia</w:t>
      </w:r>
      <w:r w:rsidR="00287500" w:rsidRPr="00DC7597">
        <w:rPr>
          <w:rFonts w:asciiTheme="minorHAnsi" w:hAnsiTheme="minorHAnsi" w:cstheme="minorHAnsi"/>
          <w:sz w:val="22"/>
          <w:szCs w:val="22"/>
        </w:rPr>
        <w:t xml:space="preserve"> </w:t>
      </w:r>
      <w:r w:rsidRPr="00DC7597">
        <w:rPr>
          <w:rFonts w:asciiTheme="minorHAnsi" w:hAnsiTheme="minorHAnsi" w:cstheme="minorHAnsi"/>
          <w:sz w:val="22"/>
          <w:szCs w:val="22"/>
        </w:rPr>
        <w:t xml:space="preserve">decorrentes desta Escritura, </w:t>
      </w:r>
      <w:r w:rsidR="007B58BB">
        <w:rPr>
          <w:rFonts w:asciiTheme="minorHAnsi" w:hAnsiTheme="minorHAnsi" w:cstheme="minorHAnsi"/>
          <w:sz w:val="22"/>
          <w:szCs w:val="22"/>
        </w:rPr>
        <w:t xml:space="preserve">em qualquer caso, </w:t>
      </w:r>
      <w:r w:rsidRPr="00DC7597">
        <w:rPr>
          <w:rFonts w:asciiTheme="minorHAnsi" w:hAnsiTheme="minorHAnsi" w:cstheme="minorHAnsi"/>
          <w:sz w:val="22"/>
          <w:szCs w:val="22"/>
        </w:rPr>
        <w:t>exceto se sanado ou se demonstrada sua não ocorrência até o Dia Útil imediatamente seguinte a data de sua ocorrência;</w:t>
      </w:r>
      <w:r w:rsidR="00A27B6F">
        <w:rPr>
          <w:rFonts w:asciiTheme="minorHAnsi" w:hAnsiTheme="minorHAnsi" w:cstheme="minorHAnsi"/>
          <w:sz w:val="22"/>
          <w:szCs w:val="22"/>
        </w:rPr>
        <w:t xml:space="preserve"> </w:t>
      </w:r>
    </w:p>
    <w:p w14:paraId="0F1ADCCB" w14:textId="77777777" w:rsidR="00CB3E34" w:rsidRDefault="00CB3E34" w:rsidP="007C347F">
      <w:pPr>
        <w:pStyle w:val="PargrafodaLista"/>
        <w:rPr>
          <w:rFonts w:asciiTheme="minorHAnsi" w:hAnsiTheme="minorHAnsi" w:cstheme="minorHAnsi"/>
          <w:sz w:val="22"/>
          <w:szCs w:val="22"/>
        </w:rPr>
      </w:pPr>
    </w:p>
    <w:p w14:paraId="14950A8D" w14:textId="77777777" w:rsidR="00CB3E34" w:rsidRPr="00DC7597" w:rsidRDefault="00CB3E34"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Pr>
          <w:rFonts w:asciiTheme="minorHAnsi" w:hAnsiTheme="minorHAnsi" w:cstheme="minorHAnsi"/>
          <w:sz w:val="22"/>
          <w:szCs w:val="22"/>
        </w:rPr>
        <w:t xml:space="preserve">não recomposição, pela Emissora, da Razão Mínima de Garantia nos termos da Cláusula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_Ref88084583 \r \h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t>5.1.1.7</w:t>
      </w:r>
      <w:r>
        <w:rPr>
          <w:rFonts w:asciiTheme="minorHAnsi" w:hAnsiTheme="minorHAnsi" w:cstheme="minorHAnsi"/>
          <w:sz w:val="22"/>
          <w:szCs w:val="22"/>
        </w:rPr>
        <w:fldChar w:fldCharType="end"/>
      </w:r>
      <w:r>
        <w:rPr>
          <w:rFonts w:asciiTheme="minorHAnsi" w:hAnsiTheme="minorHAnsi" w:cstheme="minorHAnsi"/>
          <w:sz w:val="22"/>
          <w:szCs w:val="22"/>
        </w:rPr>
        <w:t xml:space="preserve"> acima;</w:t>
      </w:r>
    </w:p>
    <w:p w14:paraId="34C27C8B" w14:textId="77777777" w:rsidR="00A37742" w:rsidRPr="00DC7597" w:rsidRDefault="00A37742" w:rsidP="00DC7597">
      <w:pPr>
        <w:pStyle w:val="PargrafodaLista"/>
        <w:spacing w:line="320" w:lineRule="exact"/>
        <w:rPr>
          <w:rFonts w:asciiTheme="minorHAnsi" w:hAnsiTheme="minorHAnsi" w:cstheme="minorHAnsi"/>
          <w:sz w:val="22"/>
          <w:szCs w:val="22"/>
          <w:lang w:val="pt-BR"/>
        </w:rPr>
      </w:pPr>
    </w:p>
    <w:p w14:paraId="2430B89D" w14:textId="473F1580" w:rsidR="00A37742" w:rsidRPr="00DC7597" w:rsidRDefault="00A37742"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vencimento antecipado de qualquer dívida d</w:t>
      </w:r>
      <w:r w:rsidR="00072AC0" w:rsidRPr="00DC7597">
        <w:rPr>
          <w:rFonts w:asciiTheme="minorHAnsi" w:hAnsiTheme="minorHAnsi" w:cstheme="minorHAnsi"/>
          <w:sz w:val="22"/>
          <w:szCs w:val="22"/>
        </w:rPr>
        <w:t>a</w:t>
      </w:r>
      <w:r w:rsidRPr="00DC7597">
        <w:rPr>
          <w:rFonts w:asciiTheme="minorHAnsi" w:hAnsiTheme="minorHAnsi" w:cstheme="minorHAnsi"/>
          <w:sz w:val="22"/>
          <w:szCs w:val="22"/>
        </w:rPr>
        <w:t xml:space="preserve"> </w:t>
      </w:r>
      <w:r w:rsidR="00DC2D0E">
        <w:rPr>
          <w:rFonts w:asciiTheme="minorHAnsi" w:hAnsiTheme="minorHAnsi" w:cstheme="minorHAnsi"/>
          <w:color w:val="000000" w:themeColor="text1"/>
          <w:sz w:val="22"/>
          <w:szCs w:val="22"/>
        </w:rPr>
        <w:t>Companhia</w:t>
      </w:r>
      <w:r w:rsidR="00DC2D0E" w:rsidRPr="00DC7597">
        <w:rPr>
          <w:rFonts w:asciiTheme="minorHAnsi" w:hAnsiTheme="minorHAnsi" w:cstheme="minorHAnsi"/>
          <w:color w:val="000000" w:themeColor="text1"/>
          <w:sz w:val="22"/>
          <w:szCs w:val="22"/>
        </w:rPr>
        <w:t xml:space="preserve"> </w:t>
      </w:r>
      <w:r w:rsidRPr="00DC7597">
        <w:rPr>
          <w:rFonts w:asciiTheme="minorHAnsi" w:hAnsiTheme="minorHAnsi" w:cstheme="minorHAnsi"/>
          <w:sz w:val="22"/>
          <w:szCs w:val="22"/>
        </w:rPr>
        <w:t>e/ou de qualquer de suas Controladas, incluindo as obrigações pecuniárias assumidas no âmbito dos mercados financeiro e de capitais, no Brasil e/ou no exterior, em valor, individual ou agregado, igual ou superior a 5% (cinco por cento) do patrimônio líquido d</w:t>
      </w:r>
      <w:r w:rsidR="00072AC0" w:rsidRPr="00DC7597">
        <w:rPr>
          <w:rFonts w:asciiTheme="minorHAnsi" w:hAnsiTheme="minorHAnsi" w:cstheme="minorHAnsi"/>
          <w:sz w:val="22"/>
          <w:szCs w:val="22"/>
        </w:rPr>
        <w:t>a</w:t>
      </w:r>
      <w:r w:rsidRPr="00DC7597">
        <w:rPr>
          <w:rFonts w:asciiTheme="minorHAnsi" w:hAnsiTheme="minorHAnsi" w:cstheme="minorHAnsi"/>
          <w:sz w:val="22"/>
          <w:szCs w:val="22"/>
        </w:rPr>
        <w:t xml:space="preserve"> </w:t>
      </w:r>
      <w:r w:rsidR="00DC2D0E">
        <w:rPr>
          <w:rFonts w:asciiTheme="minorHAnsi" w:hAnsiTheme="minorHAnsi" w:cstheme="minorHAnsi"/>
          <w:color w:val="000000" w:themeColor="text1"/>
          <w:sz w:val="22"/>
          <w:szCs w:val="22"/>
        </w:rPr>
        <w:t>Companhia</w:t>
      </w:r>
      <w:r w:rsidR="00DC2D0E" w:rsidRPr="00DC7597">
        <w:rPr>
          <w:rFonts w:asciiTheme="minorHAnsi" w:hAnsiTheme="minorHAnsi" w:cstheme="minorHAnsi"/>
          <w:color w:val="000000" w:themeColor="text1"/>
          <w:sz w:val="22"/>
          <w:szCs w:val="22"/>
        </w:rPr>
        <w:t xml:space="preserve"> </w:t>
      </w:r>
      <w:r w:rsidRPr="00DC7597">
        <w:rPr>
          <w:rFonts w:asciiTheme="minorHAnsi" w:hAnsiTheme="minorHAnsi" w:cstheme="minorHAnsi"/>
          <w:sz w:val="22"/>
          <w:szCs w:val="22"/>
        </w:rPr>
        <w:t>apurado na última demonstração financeira divulgada pel</w:t>
      </w:r>
      <w:r w:rsidR="00072AC0" w:rsidRPr="00DC7597">
        <w:rPr>
          <w:rFonts w:asciiTheme="minorHAnsi" w:hAnsiTheme="minorHAnsi" w:cstheme="minorHAnsi"/>
          <w:sz w:val="22"/>
          <w:szCs w:val="22"/>
        </w:rPr>
        <w:t>a</w:t>
      </w:r>
      <w:r w:rsidRPr="00DC7597">
        <w:rPr>
          <w:rFonts w:asciiTheme="minorHAnsi" w:hAnsiTheme="minorHAnsi" w:cstheme="minorHAnsi"/>
          <w:sz w:val="22"/>
          <w:szCs w:val="22"/>
        </w:rPr>
        <w:t xml:space="preserve"> </w:t>
      </w:r>
      <w:r w:rsidR="00DC2D0E">
        <w:rPr>
          <w:rFonts w:asciiTheme="minorHAnsi" w:hAnsiTheme="minorHAnsi" w:cstheme="minorHAnsi"/>
          <w:color w:val="000000" w:themeColor="text1"/>
          <w:sz w:val="22"/>
          <w:szCs w:val="22"/>
        </w:rPr>
        <w:t>Companhia</w:t>
      </w:r>
      <w:r w:rsidRPr="00DC7597">
        <w:rPr>
          <w:rFonts w:asciiTheme="minorHAnsi" w:hAnsiTheme="minorHAnsi" w:cstheme="minorHAnsi"/>
          <w:sz w:val="22"/>
          <w:szCs w:val="22"/>
        </w:rPr>
        <w:t>, ou o seu equivalente em outras moedas, conforme o caso</w:t>
      </w:r>
      <w:r w:rsidR="00E130D7" w:rsidRPr="00DC7597">
        <w:rPr>
          <w:rFonts w:asciiTheme="minorHAnsi" w:hAnsiTheme="minorHAnsi" w:cstheme="minorHAnsi"/>
          <w:sz w:val="22"/>
          <w:szCs w:val="22"/>
        </w:rPr>
        <w:t xml:space="preserve">, exceto </w:t>
      </w:r>
      <w:r w:rsidR="00E130D7" w:rsidRPr="00BE6906">
        <w:rPr>
          <w:rFonts w:asciiTheme="minorHAnsi" w:hAnsiTheme="minorHAnsi" w:cstheme="minorHAnsi"/>
          <w:sz w:val="22"/>
          <w:szCs w:val="22"/>
        </w:rPr>
        <w:t>(a) pelos Contratos Particulares de Mútuo para Construção de Empreendimento Imobiliário com Garantia Hipotecária e Outras Avenças, com Recursos do Sistema Brasileiro de Poupança e Empréstimo – SBPE, celerados junto à Caixa Econômica Federal (a.1) em 30 de abril de 2013, relativamente ao empreendimento “Alpha Green Business Tower” (contrato nº 155552320110); (a.2) em 31 de julho de 2012, relativamente ao empreendimento imobiliário denominado “Americas Avenue Comercial Square” (contrato nº 155552238954); (a3) em 30 de dezembro de 2013, relativamente ao empreendimento imobiliário denominado “Axis Business Tower” (contrato nº 155552933581); (a.4) em 30 de abril de 2014, relativamente ao empreendimento imobiliário denominado “Gafisa Square Santo Amaro F1 – Gafisa Easy” (contrato nº 155553056982); (a.5) em 28 de junho de 2013, relativamente ao empreendimento imobiliário denominado “Targets Offices &amp; Mall” (contrato nº 155552609333);</w:t>
      </w:r>
      <w:r w:rsidR="00E130D7" w:rsidRPr="00DC7597">
        <w:rPr>
          <w:rFonts w:asciiTheme="minorHAnsi" w:hAnsiTheme="minorHAnsi" w:cstheme="minorHAnsi"/>
          <w:sz w:val="22"/>
          <w:szCs w:val="22"/>
        </w:rPr>
        <w:t xml:space="preserve"> ou (b) se sanado ou se demonstrada sua não ocorrência até o Dia Útil imediatamente seguinte a data de sua ocorrência</w:t>
      </w:r>
      <w:r w:rsidRPr="00DC7597">
        <w:rPr>
          <w:rFonts w:asciiTheme="minorHAnsi" w:hAnsiTheme="minorHAnsi" w:cstheme="minorHAnsi"/>
          <w:sz w:val="22"/>
          <w:szCs w:val="22"/>
        </w:rPr>
        <w:t>;</w:t>
      </w:r>
      <w:r w:rsidR="004B7333">
        <w:rPr>
          <w:rFonts w:asciiTheme="minorHAnsi" w:hAnsiTheme="minorHAnsi" w:cstheme="minorHAnsi"/>
          <w:sz w:val="22"/>
          <w:szCs w:val="22"/>
        </w:rPr>
        <w:t xml:space="preserve"> </w:t>
      </w:r>
    </w:p>
    <w:p w14:paraId="7C2729E3" w14:textId="77777777" w:rsidR="00A37742" w:rsidRPr="00DC7597" w:rsidRDefault="00A37742" w:rsidP="00DC7597">
      <w:pPr>
        <w:pStyle w:val="PargrafodaLista"/>
        <w:spacing w:line="320" w:lineRule="exact"/>
        <w:rPr>
          <w:rFonts w:asciiTheme="minorHAnsi" w:hAnsiTheme="minorHAnsi" w:cstheme="minorHAnsi"/>
          <w:sz w:val="22"/>
          <w:szCs w:val="22"/>
          <w:lang w:val="pt-BR"/>
        </w:rPr>
      </w:pPr>
    </w:p>
    <w:p w14:paraId="34676F2A" w14:textId="0642E762" w:rsidR="00A37742" w:rsidRPr="00DC7597" w:rsidRDefault="00A37742"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lastRenderedPageBreak/>
        <w:t>descumprimento, pel</w:t>
      </w:r>
      <w:r w:rsidR="00072AC0" w:rsidRPr="00DC7597">
        <w:rPr>
          <w:rFonts w:asciiTheme="minorHAnsi" w:hAnsiTheme="minorHAnsi" w:cstheme="minorHAnsi"/>
          <w:sz w:val="22"/>
          <w:szCs w:val="22"/>
        </w:rPr>
        <w:t>a</w:t>
      </w:r>
      <w:r w:rsidRPr="00DC7597">
        <w:rPr>
          <w:rFonts w:asciiTheme="minorHAnsi" w:hAnsiTheme="minorHAnsi" w:cstheme="minorHAnsi"/>
          <w:sz w:val="22"/>
          <w:szCs w:val="22"/>
        </w:rPr>
        <w:t xml:space="preserve"> </w:t>
      </w:r>
      <w:r w:rsidR="00DC2D0E">
        <w:rPr>
          <w:rFonts w:asciiTheme="minorHAnsi" w:hAnsiTheme="minorHAnsi" w:cstheme="minorHAnsi"/>
          <w:color w:val="000000" w:themeColor="text1"/>
          <w:sz w:val="22"/>
          <w:szCs w:val="22"/>
        </w:rPr>
        <w:t>Companhia</w:t>
      </w:r>
      <w:r w:rsidR="00A27B6F" w:rsidRPr="00A27B6F">
        <w:rPr>
          <w:rFonts w:asciiTheme="minorHAnsi" w:hAnsiTheme="minorHAnsi" w:cstheme="minorHAnsi"/>
          <w:sz w:val="22"/>
          <w:szCs w:val="22"/>
        </w:rPr>
        <w:t xml:space="preserve"> </w:t>
      </w:r>
      <w:r w:rsidR="00A27B6F" w:rsidRPr="00DC7597">
        <w:rPr>
          <w:rFonts w:asciiTheme="minorHAnsi" w:hAnsiTheme="minorHAnsi" w:cstheme="minorHAnsi"/>
          <w:sz w:val="22"/>
          <w:szCs w:val="22"/>
        </w:rPr>
        <w:t>e/ou por qualquer de suas Controladas</w:t>
      </w:r>
      <w:r w:rsidRPr="00DC7597">
        <w:rPr>
          <w:rFonts w:asciiTheme="minorHAnsi" w:hAnsiTheme="minorHAnsi" w:cstheme="minorHAnsi"/>
          <w:sz w:val="22"/>
          <w:szCs w:val="22"/>
        </w:rPr>
        <w:t>, de qualquer decisão judicial transitada em julgado e/ou de qualquer decisão administrativa ou arbitral não sujeita a recurso que determine a realização de pagamento, em valor, individual ou agregado, igual ou superior a 10% (dez por cento) do patrimônio líquido d</w:t>
      </w:r>
      <w:r w:rsidR="00072AC0" w:rsidRPr="00DC7597">
        <w:rPr>
          <w:rFonts w:asciiTheme="minorHAnsi" w:hAnsiTheme="minorHAnsi" w:cstheme="minorHAnsi"/>
          <w:sz w:val="22"/>
          <w:szCs w:val="22"/>
        </w:rPr>
        <w:t>a</w:t>
      </w:r>
      <w:r w:rsidRPr="00DC7597">
        <w:rPr>
          <w:rFonts w:asciiTheme="minorHAnsi" w:hAnsiTheme="minorHAnsi" w:cstheme="minorHAnsi"/>
          <w:sz w:val="22"/>
          <w:szCs w:val="22"/>
        </w:rPr>
        <w:t xml:space="preserve"> </w:t>
      </w:r>
      <w:r w:rsidR="00DC2D0E">
        <w:rPr>
          <w:rFonts w:asciiTheme="minorHAnsi" w:hAnsiTheme="minorHAnsi" w:cstheme="minorHAnsi"/>
          <w:color w:val="000000" w:themeColor="text1"/>
          <w:sz w:val="22"/>
          <w:szCs w:val="22"/>
        </w:rPr>
        <w:t>Companhia</w:t>
      </w:r>
      <w:r w:rsidR="00DC2D0E" w:rsidRPr="00DC7597">
        <w:rPr>
          <w:rFonts w:asciiTheme="minorHAnsi" w:hAnsiTheme="minorHAnsi" w:cstheme="minorHAnsi"/>
          <w:color w:val="000000" w:themeColor="text1"/>
          <w:sz w:val="22"/>
          <w:szCs w:val="22"/>
        </w:rPr>
        <w:t xml:space="preserve"> </w:t>
      </w:r>
      <w:r w:rsidRPr="00DC7597">
        <w:rPr>
          <w:rFonts w:asciiTheme="minorHAnsi" w:hAnsiTheme="minorHAnsi" w:cstheme="minorHAnsi"/>
          <w:sz w:val="22"/>
          <w:szCs w:val="22"/>
        </w:rPr>
        <w:t>apurado na última demonstração financeira divulgada pel</w:t>
      </w:r>
      <w:r w:rsidR="00072AC0" w:rsidRPr="00DC7597">
        <w:rPr>
          <w:rFonts w:asciiTheme="minorHAnsi" w:hAnsiTheme="minorHAnsi" w:cstheme="minorHAnsi"/>
          <w:sz w:val="22"/>
          <w:szCs w:val="22"/>
        </w:rPr>
        <w:t>a</w:t>
      </w:r>
      <w:r w:rsidRPr="00DC7597">
        <w:rPr>
          <w:rFonts w:asciiTheme="minorHAnsi" w:hAnsiTheme="minorHAnsi" w:cstheme="minorHAnsi"/>
          <w:sz w:val="22"/>
          <w:szCs w:val="22"/>
        </w:rPr>
        <w:t xml:space="preserve"> </w:t>
      </w:r>
      <w:r w:rsidR="00DC2D0E">
        <w:rPr>
          <w:rFonts w:asciiTheme="minorHAnsi" w:hAnsiTheme="minorHAnsi" w:cstheme="minorHAnsi"/>
          <w:color w:val="000000" w:themeColor="text1"/>
          <w:sz w:val="22"/>
          <w:szCs w:val="22"/>
        </w:rPr>
        <w:t>Companhia</w:t>
      </w:r>
      <w:r w:rsidRPr="00DC7597">
        <w:rPr>
          <w:rFonts w:asciiTheme="minorHAnsi" w:hAnsiTheme="minorHAnsi" w:cstheme="minorHAnsi"/>
          <w:sz w:val="22"/>
          <w:szCs w:val="22"/>
        </w:rPr>
        <w:t>, ou o seu equivalente em outras moedas, conforme o caso, ou caso referido não pagamento, independentemente do valor da obrigação possa, de qualquer maneira, vir a prejudicar o cumprimento das obrigações pecuniárias d</w:t>
      </w:r>
      <w:r w:rsidR="00072AC0" w:rsidRPr="00DC7597">
        <w:rPr>
          <w:rFonts w:asciiTheme="minorHAnsi" w:hAnsiTheme="minorHAnsi" w:cstheme="minorHAnsi"/>
          <w:sz w:val="22"/>
          <w:szCs w:val="22"/>
        </w:rPr>
        <w:t>a</w:t>
      </w:r>
      <w:r w:rsidRPr="00DC7597">
        <w:rPr>
          <w:rFonts w:asciiTheme="minorHAnsi" w:hAnsiTheme="minorHAnsi" w:cstheme="minorHAnsi"/>
          <w:sz w:val="22"/>
          <w:szCs w:val="22"/>
        </w:rPr>
        <w:t xml:space="preserve"> </w:t>
      </w:r>
      <w:r w:rsidR="00DC2D0E">
        <w:rPr>
          <w:rFonts w:asciiTheme="minorHAnsi" w:hAnsiTheme="minorHAnsi" w:cstheme="minorHAnsi"/>
          <w:color w:val="000000" w:themeColor="text1"/>
          <w:sz w:val="22"/>
          <w:szCs w:val="22"/>
        </w:rPr>
        <w:t>Companhia</w:t>
      </w:r>
      <w:r w:rsidR="00DC2D0E" w:rsidRPr="00DC7597">
        <w:rPr>
          <w:rFonts w:asciiTheme="minorHAnsi" w:hAnsiTheme="minorHAnsi" w:cstheme="minorHAnsi"/>
          <w:color w:val="000000" w:themeColor="text1"/>
          <w:sz w:val="22"/>
          <w:szCs w:val="22"/>
        </w:rPr>
        <w:t xml:space="preserve"> </w:t>
      </w:r>
      <w:r w:rsidRPr="00DC7597">
        <w:rPr>
          <w:rFonts w:asciiTheme="minorHAnsi" w:hAnsiTheme="minorHAnsi" w:cstheme="minorHAnsi"/>
          <w:sz w:val="22"/>
          <w:szCs w:val="22"/>
        </w:rPr>
        <w:t>decorrentes desta Escritura, exceto se o inadimplemento for sanado ou se tal decisão, judicial ou arbitral, for extinta ou tiver sua eficácia suspensa no prazo de até 10 (dez) Dias Úteis contados da data de publicação da referida decisão;</w:t>
      </w:r>
      <w:r w:rsidR="00C23C4A">
        <w:rPr>
          <w:rFonts w:asciiTheme="minorHAnsi" w:hAnsiTheme="minorHAnsi" w:cstheme="minorHAnsi"/>
          <w:sz w:val="22"/>
          <w:szCs w:val="22"/>
        </w:rPr>
        <w:t xml:space="preserve"> </w:t>
      </w:r>
    </w:p>
    <w:p w14:paraId="7F206FB4" w14:textId="77777777" w:rsidR="00704452" w:rsidRPr="00DC7597" w:rsidRDefault="00704452" w:rsidP="00DC7597">
      <w:pPr>
        <w:tabs>
          <w:tab w:val="left" w:pos="1134"/>
        </w:tabs>
        <w:spacing w:line="320" w:lineRule="exact"/>
        <w:contextualSpacing/>
        <w:jc w:val="both"/>
        <w:rPr>
          <w:rFonts w:asciiTheme="minorHAnsi" w:hAnsiTheme="minorHAnsi" w:cstheme="minorHAnsi"/>
          <w:sz w:val="22"/>
          <w:szCs w:val="22"/>
        </w:rPr>
      </w:pPr>
    </w:p>
    <w:p w14:paraId="66E0C51E" w14:textId="2DB2DC56" w:rsidR="00A37742" w:rsidRPr="00DC7597" w:rsidRDefault="00A37742"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se for protestado qualquer título de crédito contra </w:t>
      </w:r>
      <w:r w:rsidR="007D79F0" w:rsidRPr="00DC7597">
        <w:rPr>
          <w:rFonts w:asciiTheme="minorHAnsi" w:hAnsiTheme="minorHAnsi" w:cstheme="minorHAnsi"/>
          <w:sz w:val="22"/>
          <w:szCs w:val="22"/>
        </w:rPr>
        <w:t>a</w:t>
      </w:r>
      <w:r w:rsidRPr="00DC7597">
        <w:rPr>
          <w:rFonts w:asciiTheme="minorHAnsi" w:hAnsiTheme="minorHAnsi" w:cstheme="minorHAnsi"/>
          <w:sz w:val="22"/>
          <w:szCs w:val="22"/>
        </w:rPr>
        <w:t xml:space="preserve"> </w:t>
      </w:r>
      <w:r w:rsidR="00DC2D0E">
        <w:rPr>
          <w:rFonts w:asciiTheme="minorHAnsi" w:hAnsiTheme="minorHAnsi" w:cstheme="minorHAnsi"/>
          <w:color w:val="000000" w:themeColor="text1"/>
          <w:sz w:val="22"/>
          <w:szCs w:val="22"/>
        </w:rPr>
        <w:t>Companhia</w:t>
      </w:r>
      <w:r w:rsidR="00DC2D0E" w:rsidRPr="00DC7597">
        <w:rPr>
          <w:rFonts w:asciiTheme="minorHAnsi" w:hAnsiTheme="minorHAnsi" w:cstheme="minorHAnsi"/>
          <w:color w:val="000000" w:themeColor="text1"/>
          <w:sz w:val="22"/>
          <w:szCs w:val="22"/>
        </w:rPr>
        <w:t xml:space="preserve"> </w:t>
      </w:r>
      <w:r w:rsidRPr="00DC7597">
        <w:rPr>
          <w:rFonts w:asciiTheme="minorHAnsi" w:hAnsiTheme="minorHAnsi" w:cstheme="minorHAnsi"/>
          <w:sz w:val="22"/>
          <w:szCs w:val="22"/>
        </w:rPr>
        <w:t>e/ou contra qualquer de suas Controladas em valor individual ou agregado igual ou superior a 5% (cinco por cento) do patrimônio líquido d</w:t>
      </w:r>
      <w:r w:rsidR="007D79F0" w:rsidRPr="00DC7597">
        <w:rPr>
          <w:rFonts w:asciiTheme="minorHAnsi" w:hAnsiTheme="minorHAnsi" w:cstheme="minorHAnsi"/>
          <w:sz w:val="22"/>
          <w:szCs w:val="22"/>
        </w:rPr>
        <w:t>a</w:t>
      </w:r>
      <w:r w:rsidRPr="00DC7597">
        <w:rPr>
          <w:rFonts w:asciiTheme="minorHAnsi" w:hAnsiTheme="minorHAnsi" w:cstheme="minorHAnsi"/>
          <w:sz w:val="22"/>
          <w:szCs w:val="22"/>
        </w:rPr>
        <w:t xml:space="preserve"> </w:t>
      </w:r>
      <w:r w:rsidR="00DC2D0E">
        <w:rPr>
          <w:rFonts w:asciiTheme="minorHAnsi" w:hAnsiTheme="minorHAnsi" w:cstheme="minorHAnsi"/>
          <w:color w:val="000000" w:themeColor="text1"/>
          <w:sz w:val="22"/>
          <w:szCs w:val="22"/>
        </w:rPr>
        <w:t>Companhia</w:t>
      </w:r>
      <w:r w:rsidR="00DC2D0E" w:rsidRPr="00DC7597">
        <w:rPr>
          <w:rFonts w:asciiTheme="minorHAnsi" w:hAnsiTheme="minorHAnsi" w:cstheme="minorHAnsi"/>
          <w:color w:val="000000" w:themeColor="text1"/>
          <w:sz w:val="22"/>
          <w:szCs w:val="22"/>
        </w:rPr>
        <w:t xml:space="preserve"> </w:t>
      </w:r>
      <w:r w:rsidRPr="00DC7597">
        <w:rPr>
          <w:rFonts w:asciiTheme="minorHAnsi" w:hAnsiTheme="minorHAnsi" w:cstheme="minorHAnsi"/>
          <w:sz w:val="22"/>
          <w:szCs w:val="22"/>
        </w:rPr>
        <w:t>apurado na última demonstração financeira divulgada pel</w:t>
      </w:r>
      <w:r w:rsidR="007D79F0" w:rsidRPr="00DC7597">
        <w:rPr>
          <w:rFonts w:asciiTheme="minorHAnsi" w:hAnsiTheme="minorHAnsi" w:cstheme="minorHAnsi"/>
          <w:sz w:val="22"/>
          <w:szCs w:val="22"/>
        </w:rPr>
        <w:t>a</w:t>
      </w:r>
      <w:r w:rsidRPr="00DC7597">
        <w:rPr>
          <w:rFonts w:asciiTheme="minorHAnsi" w:hAnsiTheme="minorHAnsi" w:cstheme="minorHAnsi"/>
          <w:sz w:val="22"/>
          <w:szCs w:val="22"/>
        </w:rPr>
        <w:t xml:space="preserve"> </w:t>
      </w:r>
      <w:r w:rsidR="00DC2D0E">
        <w:rPr>
          <w:rFonts w:asciiTheme="minorHAnsi" w:hAnsiTheme="minorHAnsi" w:cstheme="minorHAnsi"/>
          <w:color w:val="000000" w:themeColor="text1"/>
          <w:sz w:val="22"/>
          <w:szCs w:val="22"/>
        </w:rPr>
        <w:t>Companhia</w:t>
      </w:r>
      <w:r w:rsidRPr="00DC7597">
        <w:rPr>
          <w:rFonts w:asciiTheme="minorHAnsi" w:hAnsiTheme="minorHAnsi" w:cstheme="minorHAnsi"/>
          <w:sz w:val="22"/>
          <w:szCs w:val="22"/>
        </w:rPr>
        <w:t>, exceto se máximo de 3 (três) Dias Úteis de sua ocorrência, tiver sido validamente comprovado à Securitizadora que o(s) protesto(s) foi(foram): (a) cancelado(s) ou suspenso(s); (b) efetuado(s) por erro ou má-fé de terceiro; ou (c) garantido(s) por garantia(s) aceita(s) em juízo;</w:t>
      </w:r>
    </w:p>
    <w:p w14:paraId="57F704B6" w14:textId="77777777" w:rsidR="00704452" w:rsidRPr="00DC7597" w:rsidRDefault="00704452" w:rsidP="00DC7597">
      <w:pPr>
        <w:tabs>
          <w:tab w:val="left" w:pos="1134"/>
        </w:tabs>
        <w:spacing w:line="320" w:lineRule="exact"/>
        <w:ind w:left="567"/>
        <w:contextualSpacing/>
        <w:jc w:val="both"/>
        <w:rPr>
          <w:rFonts w:asciiTheme="minorHAnsi" w:hAnsiTheme="minorHAnsi" w:cstheme="minorHAnsi"/>
          <w:sz w:val="22"/>
          <w:szCs w:val="22"/>
        </w:rPr>
      </w:pPr>
    </w:p>
    <w:p w14:paraId="3A7C9AC6" w14:textId="77777777" w:rsidR="00704452" w:rsidRPr="00DC7597" w:rsidRDefault="00704452"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cessão, promessa de cessão ou qualquer forma de transferência ou promessa de transferência a terceiros, no todo ou em parte, pela </w:t>
      </w:r>
      <w:r w:rsidR="00025A25" w:rsidRPr="00DC7597">
        <w:rPr>
          <w:rFonts w:asciiTheme="minorHAnsi" w:hAnsiTheme="minorHAnsi" w:cstheme="minorHAnsi"/>
          <w:sz w:val="22"/>
          <w:szCs w:val="22"/>
        </w:rPr>
        <w:t>Companhia</w:t>
      </w:r>
      <w:r w:rsidRPr="00DC7597">
        <w:rPr>
          <w:rFonts w:asciiTheme="minorHAnsi" w:hAnsiTheme="minorHAnsi" w:cstheme="minorHAnsi"/>
          <w:sz w:val="22"/>
          <w:szCs w:val="22"/>
        </w:rPr>
        <w:t>, de qualquer de suas obrigações assumidas nesta Escritura, exceto se previamente autorizado pela Securitizadora;</w:t>
      </w:r>
    </w:p>
    <w:p w14:paraId="594A83E8" w14:textId="77777777" w:rsidR="00704452" w:rsidRPr="00DC7597" w:rsidRDefault="00704452" w:rsidP="00DC7597">
      <w:pPr>
        <w:pStyle w:val="PargrafodaLista"/>
        <w:tabs>
          <w:tab w:val="left" w:pos="1134"/>
        </w:tabs>
        <w:spacing w:line="320" w:lineRule="exact"/>
        <w:ind w:left="567"/>
        <w:contextualSpacing/>
        <w:rPr>
          <w:rFonts w:asciiTheme="minorHAnsi" w:hAnsiTheme="minorHAnsi" w:cstheme="minorHAnsi"/>
          <w:sz w:val="22"/>
          <w:szCs w:val="22"/>
          <w:lang w:val="pt-BR"/>
        </w:rPr>
      </w:pPr>
    </w:p>
    <w:p w14:paraId="1AB33D4A" w14:textId="77777777" w:rsidR="00704452" w:rsidRPr="00DC7597" w:rsidRDefault="00704452"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caso a </w:t>
      </w:r>
      <w:r w:rsidR="00025A25" w:rsidRPr="00DC7597">
        <w:rPr>
          <w:rFonts w:asciiTheme="minorHAnsi" w:hAnsiTheme="minorHAnsi" w:cstheme="minorHAnsi"/>
          <w:sz w:val="22"/>
          <w:szCs w:val="22"/>
        </w:rPr>
        <w:t>Companhia</w:t>
      </w:r>
      <w:r w:rsidRPr="00DC7597">
        <w:rPr>
          <w:rFonts w:asciiTheme="minorHAnsi" w:hAnsiTheme="minorHAnsi" w:cstheme="minorHAnsi"/>
          <w:sz w:val="22"/>
          <w:szCs w:val="22"/>
        </w:rPr>
        <w:t xml:space="preserve"> não apresente à Securitizadora, quando solicitado por escrito, com pelo menos </w:t>
      </w:r>
      <w:r w:rsidR="00A37742" w:rsidRPr="00DC7597">
        <w:rPr>
          <w:rFonts w:asciiTheme="minorHAnsi" w:hAnsiTheme="minorHAnsi" w:cstheme="minorHAnsi"/>
          <w:sz w:val="22"/>
          <w:szCs w:val="22"/>
        </w:rPr>
        <w:t>5</w:t>
      </w:r>
      <w:r w:rsidR="002133C5" w:rsidRPr="00DC7597">
        <w:rPr>
          <w:rFonts w:asciiTheme="minorHAnsi" w:hAnsiTheme="minorHAnsi" w:cstheme="minorHAnsi"/>
          <w:sz w:val="22"/>
          <w:szCs w:val="22"/>
        </w:rPr>
        <w:t xml:space="preserve"> </w:t>
      </w:r>
      <w:r w:rsidR="00746A4E" w:rsidRPr="00DC7597">
        <w:rPr>
          <w:rFonts w:asciiTheme="minorHAnsi" w:hAnsiTheme="minorHAnsi" w:cstheme="minorHAnsi"/>
          <w:sz w:val="22"/>
          <w:szCs w:val="22"/>
        </w:rPr>
        <w:t>(</w:t>
      </w:r>
      <w:r w:rsidR="00A37742" w:rsidRPr="00DC7597">
        <w:rPr>
          <w:rFonts w:asciiTheme="minorHAnsi" w:hAnsiTheme="minorHAnsi" w:cstheme="minorHAnsi"/>
          <w:sz w:val="22"/>
          <w:szCs w:val="22"/>
        </w:rPr>
        <w:t>cinco</w:t>
      </w:r>
      <w:r w:rsidR="00746A4E" w:rsidRPr="00DC7597">
        <w:rPr>
          <w:rFonts w:asciiTheme="minorHAnsi" w:hAnsiTheme="minorHAnsi" w:cstheme="minorHAnsi"/>
          <w:sz w:val="22"/>
          <w:szCs w:val="22"/>
        </w:rPr>
        <w:t xml:space="preserve">) </w:t>
      </w:r>
      <w:r w:rsidRPr="00DC7597">
        <w:rPr>
          <w:rFonts w:asciiTheme="minorHAnsi" w:hAnsiTheme="minorHAnsi" w:cstheme="minorHAnsi"/>
          <w:sz w:val="22"/>
          <w:szCs w:val="22"/>
        </w:rPr>
        <w:t>Dias Úteis de antecedência,</w:t>
      </w:r>
      <w:r w:rsidR="004B30E8" w:rsidRPr="00DC7597">
        <w:rPr>
          <w:rFonts w:asciiTheme="minorHAnsi" w:hAnsiTheme="minorHAnsi" w:cstheme="minorHAnsi"/>
          <w:sz w:val="22"/>
          <w:szCs w:val="22"/>
        </w:rPr>
        <w:t xml:space="preserve"> ou em menor prazo, caso assim exigido pelo respectivo órgão regulador/fiscalizador,</w:t>
      </w:r>
      <w:r w:rsidRPr="00DC7597">
        <w:rPr>
          <w:rFonts w:asciiTheme="minorHAnsi" w:hAnsiTheme="minorHAnsi" w:cstheme="minorHAnsi"/>
          <w:sz w:val="22"/>
          <w:szCs w:val="22"/>
        </w:rPr>
        <w:t xml:space="preserve"> quaisquer documentos comprobatórios de que os recursos oriundos das Debêntures foram empregados para o fim previsto nesta Escritura de Emissão, sendo que, em se tratando de documentos expedidos por órgãos públicos ou qualquer autoridade governamental, referido prazo deverá ser observado pela </w:t>
      </w:r>
      <w:r w:rsidR="00025A25" w:rsidRPr="00DC7597">
        <w:rPr>
          <w:rFonts w:asciiTheme="minorHAnsi" w:hAnsiTheme="minorHAnsi" w:cstheme="minorHAnsi"/>
          <w:sz w:val="22"/>
          <w:szCs w:val="22"/>
        </w:rPr>
        <w:t>Companhia</w:t>
      </w:r>
      <w:r w:rsidRPr="00DC7597">
        <w:rPr>
          <w:rFonts w:asciiTheme="minorHAnsi" w:hAnsiTheme="minorHAnsi" w:cstheme="minorHAnsi"/>
          <w:sz w:val="22"/>
          <w:szCs w:val="22"/>
        </w:rPr>
        <w:t xml:space="preserve"> para apresentar o comprovante de solicitação do competente documento junto aos órgãos referidos; </w:t>
      </w:r>
    </w:p>
    <w:p w14:paraId="694309D6" w14:textId="77777777" w:rsidR="00704452" w:rsidRPr="00DC7597" w:rsidRDefault="002C1AE5" w:rsidP="00DC7597">
      <w:pPr>
        <w:pStyle w:val="PargrafodaLista"/>
        <w:tabs>
          <w:tab w:val="left" w:pos="1134"/>
        </w:tabs>
        <w:spacing w:line="320" w:lineRule="exact"/>
        <w:ind w:left="567"/>
        <w:contextualSpacing/>
        <w:rPr>
          <w:rFonts w:asciiTheme="minorHAnsi" w:hAnsiTheme="minorHAnsi" w:cstheme="minorHAnsi"/>
          <w:sz w:val="22"/>
          <w:szCs w:val="22"/>
          <w:lang w:val="pt-BR"/>
        </w:rPr>
      </w:pPr>
      <w:r w:rsidRPr="00DC7597">
        <w:rPr>
          <w:rFonts w:asciiTheme="minorHAnsi" w:hAnsiTheme="minorHAnsi" w:cstheme="minorHAnsi"/>
          <w:sz w:val="22"/>
          <w:szCs w:val="22"/>
        </w:rPr>
        <w:t xml:space="preserve"> </w:t>
      </w:r>
    </w:p>
    <w:p w14:paraId="4BDD3B4C" w14:textId="77777777" w:rsidR="00704452" w:rsidRPr="00DC7597" w:rsidRDefault="00704452"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se for comprovada a falsidade ou incompletude de qualquer declaração ou informação da </w:t>
      </w:r>
      <w:r w:rsidR="00025A25" w:rsidRPr="00DC7597">
        <w:rPr>
          <w:rFonts w:asciiTheme="minorHAnsi" w:hAnsiTheme="minorHAnsi" w:cstheme="minorHAnsi"/>
          <w:sz w:val="22"/>
          <w:szCs w:val="22"/>
        </w:rPr>
        <w:t>Companhia</w:t>
      </w:r>
      <w:r w:rsidR="001648D3" w:rsidRPr="00DC7597">
        <w:rPr>
          <w:rFonts w:asciiTheme="minorHAnsi" w:hAnsiTheme="minorHAnsi" w:cstheme="minorHAnsi"/>
          <w:sz w:val="22"/>
          <w:szCs w:val="22"/>
        </w:rPr>
        <w:t xml:space="preserve"> </w:t>
      </w:r>
      <w:r w:rsidR="00FD6249" w:rsidRPr="00DC7597">
        <w:rPr>
          <w:rFonts w:asciiTheme="minorHAnsi" w:hAnsiTheme="minorHAnsi" w:cstheme="minorHAnsi"/>
          <w:sz w:val="22"/>
          <w:szCs w:val="22"/>
        </w:rPr>
        <w:t>e/ou da</w:t>
      </w:r>
      <w:r w:rsidR="00A61B18">
        <w:rPr>
          <w:rFonts w:asciiTheme="minorHAnsi" w:hAnsiTheme="minorHAnsi" w:cstheme="minorHAnsi"/>
          <w:sz w:val="22"/>
          <w:szCs w:val="22"/>
        </w:rPr>
        <w:t>s</w:t>
      </w:r>
      <w:r w:rsidR="00FD6249" w:rsidRPr="00DC7597">
        <w:rPr>
          <w:rFonts w:asciiTheme="minorHAnsi" w:hAnsiTheme="minorHAnsi" w:cstheme="minorHAnsi"/>
          <w:sz w:val="22"/>
          <w:szCs w:val="22"/>
        </w:rPr>
        <w:t xml:space="preserve"> </w:t>
      </w:r>
      <w:r w:rsidR="004E7E7D" w:rsidRPr="00DC7597">
        <w:rPr>
          <w:rFonts w:asciiTheme="minorHAnsi" w:hAnsiTheme="minorHAnsi" w:cstheme="minorHAnsi"/>
          <w:sz w:val="22"/>
          <w:szCs w:val="22"/>
        </w:rPr>
        <w:t>Fiduciante</w:t>
      </w:r>
      <w:r w:rsidR="00A61B18">
        <w:rPr>
          <w:rFonts w:asciiTheme="minorHAnsi" w:hAnsiTheme="minorHAnsi" w:cstheme="minorHAnsi"/>
          <w:sz w:val="22"/>
          <w:szCs w:val="22"/>
        </w:rPr>
        <w:t>s</w:t>
      </w:r>
      <w:r w:rsidR="00FD6249" w:rsidRPr="00DC7597">
        <w:rPr>
          <w:rFonts w:asciiTheme="minorHAnsi" w:hAnsiTheme="minorHAnsi" w:cstheme="minorHAnsi"/>
          <w:sz w:val="22"/>
          <w:szCs w:val="22"/>
        </w:rPr>
        <w:t xml:space="preserve"> </w:t>
      </w:r>
      <w:r w:rsidRPr="00DC7597">
        <w:rPr>
          <w:rFonts w:asciiTheme="minorHAnsi" w:hAnsiTheme="minorHAnsi" w:cstheme="minorHAnsi"/>
          <w:sz w:val="22"/>
          <w:szCs w:val="22"/>
        </w:rPr>
        <w:t>contida nesta Escritura de Emissão</w:t>
      </w:r>
      <w:r w:rsidR="00FD6249" w:rsidRPr="00DC7597">
        <w:rPr>
          <w:rFonts w:asciiTheme="minorHAnsi" w:hAnsiTheme="minorHAnsi" w:cstheme="minorHAnsi"/>
          <w:sz w:val="22"/>
          <w:szCs w:val="22"/>
        </w:rPr>
        <w:t xml:space="preserve"> e/ou nos demais Documentos da Operação</w:t>
      </w:r>
      <w:r w:rsidRPr="00DC7597">
        <w:rPr>
          <w:rFonts w:asciiTheme="minorHAnsi" w:hAnsiTheme="minorHAnsi" w:cstheme="minorHAnsi"/>
          <w:sz w:val="22"/>
          <w:szCs w:val="22"/>
        </w:rPr>
        <w:t>;</w:t>
      </w:r>
    </w:p>
    <w:p w14:paraId="0138A350" w14:textId="77777777" w:rsidR="00A37742" w:rsidRPr="00DC7597" w:rsidRDefault="00A37742" w:rsidP="00DC7597">
      <w:pPr>
        <w:pStyle w:val="PargrafodaLista"/>
        <w:spacing w:line="320" w:lineRule="exact"/>
        <w:rPr>
          <w:rFonts w:asciiTheme="minorHAnsi" w:hAnsiTheme="minorHAnsi" w:cstheme="minorHAnsi"/>
          <w:sz w:val="22"/>
          <w:szCs w:val="22"/>
          <w:lang w:val="pt-BR"/>
        </w:rPr>
      </w:pPr>
    </w:p>
    <w:p w14:paraId="74DDD939" w14:textId="77777777" w:rsidR="00A37742" w:rsidRPr="00DC7597" w:rsidRDefault="00A37742"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alteração do </w:t>
      </w:r>
      <w:r w:rsidR="002E46B8" w:rsidRPr="00DC7597">
        <w:rPr>
          <w:rFonts w:asciiTheme="minorHAnsi" w:hAnsiTheme="minorHAnsi" w:cstheme="minorHAnsi"/>
          <w:sz w:val="22"/>
          <w:szCs w:val="22"/>
        </w:rPr>
        <w:t xml:space="preserve">estatuto </w:t>
      </w:r>
      <w:r w:rsidRPr="00DC7597">
        <w:rPr>
          <w:rFonts w:asciiTheme="minorHAnsi" w:hAnsiTheme="minorHAnsi" w:cstheme="minorHAnsi"/>
          <w:sz w:val="22"/>
          <w:szCs w:val="22"/>
        </w:rPr>
        <w:t>social da Companhia, que implique a concessão de direito de retirada aos sócios ou acionistas da Companhia</w:t>
      </w:r>
      <w:r w:rsidR="001648D3" w:rsidRPr="00DC7597">
        <w:rPr>
          <w:rFonts w:asciiTheme="minorHAnsi" w:hAnsiTheme="minorHAnsi" w:cstheme="minorHAnsi"/>
          <w:sz w:val="22"/>
          <w:szCs w:val="22"/>
        </w:rPr>
        <w:t xml:space="preserve"> </w:t>
      </w:r>
      <w:r w:rsidRPr="00DC7597">
        <w:rPr>
          <w:rFonts w:asciiTheme="minorHAnsi" w:hAnsiTheme="minorHAnsi" w:cstheme="minorHAnsi"/>
          <w:sz w:val="22"/>
          <w:szCs w:val="22"/>
        </w:rPr>
        <w:t xml:space="preserve"> em montante que possa afetar, direta ou indiretamente, o cumprimento das obrigações da </w:t>
      </w:r>
      <w:r w:rsidR="00656FC1" w:rsidRPr="00DC7597">
        <w:rPr>
          <w:rFonts w:asciiTheme="minorHAnsi" w:hAnsiTheme="minorHAnsi" w:cstheme="minorHAnsi"/>
          <w:sz w:val="22"/>
          <w:szCs w:val="22"/>
        </w:rPr>
        <w:t>Emissora</w:t>
      </w:r>
      <w:r w:rsidR="001648D3" w:rsidRPr="00DC7597">
        <w:rPr>
          <w:rFonts w:asciiTheme="minorHAnsi" w:hAnsiTheme="minorHAnsi" w:cstheme="minorHAnsi"/>
          <w:sz w:val="22"/>
          <w:szCs w:val="22"/>
        </w:rPr>
        <w:t xml:space="preserve"> </w:t>
      </w:r>
      <w:r w:rsidRPr="00DC7597">
        <w:rPr>
          <w:rFonts w:asciiTheme="minorHAnsi" w:hAnsiTheme="minorHAnsi" w:cstheme="minorHAnsi"/>
          <w:sz w:val="22"/>
          <w:szCs w:val="22"/>
        </w:rPr>
        <w:t xml:space="preserve">previstas nesta </w:t>
      </w:r>
      <w:r w:rsidR="00E130D7" w:rsidRPr="00DC7597">
        <w:rPr>
          <w:rFonts w:asciiTheme="minorHAnsi" w:hAnsiTheme="minorHAnsi" w:cstheme="minorHAnsi"/>
          <w:sz w:val="22"/>
          <w:szCs w:val="22"/>
        </w:rPr>
        <w:t>Escritura</w:t>
      </w:r>
      <w:r w:rsidRPr="00DC7597">
        <w:rPr>
          <w:rFonts w:asciiTheme="minorHAnsi" w:hAnsiTheme="minorHAnsi" w:cstheme="minorHAnsi"/>
          <w:sz w:val="22"/>
          <w:szCs w:val="22"/>
        </w:rPr>
        <w:t>;</w:t>
      </w:r>
    </w:p>
    <w:p w14:paraId="7DE36381" w14:textId="77777777" w:rsidR="00704452" w:rsidRPr="00DC7597" w:rsidRDefault="00704452" w:rsidP="00DC7597">
      <w:pPr>
        <w:tabs>
          <w:tab w:val="left" w:pos="1134"/>
        </w:tabs>
        <w:spacing w:line="320" w:lineRule="exact"/>
        <w:contextualSpacing/>
        <w:rPr>
          <w:rFonts w:asciiTheme="minorHAnsi" w:hAnsiTheme="minorHAnsi" w:cstheme="minorHAnsi"/>
          <w:sz w:val="22"/>
          <w:szCs w:val="22"/>
        </w:rPr>
      </w:pPr>
    </w:p>
    <w:p w14:paraId="176D44BA" w14:textId="0F202044" w:rsidR="00704452" w:rsidRPr="00DC7597" w:rsidRDefault="00704452"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lastRenderedPageBreak/>
        <w:t xml:space="preserve">redução de capital social da </w:t>
      </w:r>
      <w:r w:rsidR="00025A25" w:rsidRPr="00DC7597">
        <w:rPr>
          <w:rFonts w:asciiTheme="minorHAnsi" w:hAnsiTheme="minorHAnsi" w:cstheme="minorHAnsi"/>
          <w:sz w:val="22"/>
          <w:szCs w:val="22"/>
        </w:rPr>
        <w:t>Companhia</w:t>
      </w:r>
      <w:r w:rsidR="00DC5F3F" w:rsidRPr="00DC7597">
        <w:rPr>
          <w:rFonts w:asciiTheme="minorHAnsi" w:hAnsiTheme="minorHAnsi" w:cstheme="minorHAnsi"/>
          <w:sz w:val="22"/>
          <w:szCs w:val="22"/>
        </w:rPr>
        <w:t xml:space="preserve"> sem </w:t>
      </w:r>
      <w:r w:rsidR="00DC5F3F" w:rsidRPr="00DC7597">
        <w:rPr>
          <w:rFonts w:asciiTheme="minorHAnsi" w:hAnsiTheme="minorHAnsi" w:cstheme="minorHAnsi"/>
          <w:color w:val="000000" w:themeColor="text1"/>
          <w:sz w:val="22"/>
          <w:szCs w:val="22"/>
        </w:rPr>
        <w:t xml:space="preserve">a prévia autorização dos Titulares de </w:t>
      </w:r>
      <w:r w:rsidR="00F2454F">
        <w:rPr>
          <w:rFonts w:asciiTheme="minorHAnsi" w:hAnsiTheme="minorHAnsi" w:cstheme="minorHAnsi"/>
          <w:color w:val="000000" w:themeColor="text1"/>
          <w:sz w:val="22"/>
          <w:szCs w:val="22"/>
        </w:rPr>
        <w:t xml:space="preserve"> CRI, </w:t>
      </w:r>
      <w:r w:rsidR="0022506F" w:rsidRPr="00DC7597">
        <w:rPr>
          <w:rFonts w:asciiTheme="minorHAnsi" w:hAnsiTheme="minorHAnsi" w:cstheme="minorHAnsi"/>
          <w:color w:val="000000" w:themeColor="text1"/>
          <w:sz w:val="22"/>
          <w:szCs w:val="22"/>
        </w:rPr>
        <w:t>exceto se tal redução de capital visar a absorção de prejuízos</w:t>
      </w:r>
      <w:r w:rsidRPr="00DC7597">
        <w:rPr>
          <w:rFonts w:asciiTheme="minorHAnsi" w:hAnsiTheme="minorHAnsi" w:cstheme="minorHAnsi"/>
          <w:color w:val="000000" w:themeColor="text1"/>
          <w:sz w:val="22"/>
          <w:szCs w:val="22"/>
        </w:rPr>
        <w:t>;</w:t>
      </w:r>
    </w:p>
    <w:p w14:paraId="55F24698" w14:textId="77777777" w:rsidR="00704452" w:rsidRPr="00DC7597" w:rsidRDefault="00704452" w:rsidP="00DC7597">
      <w:pPr>
        <w:pStyle w:val="PargrafodaLista"/>
        <w:tabs>
          <w:tab w:val="left" w:pos="1134"/>
        </w:tabs>
        <w:spacing w:line="320" w:lineRule="exact"/>
        <w:ind w:left="567"/>
        <w:contextualSpacing/>
        <w:rPr>
          <w:rFonts w:asciiTheme="minorHAnsi" w:hAnsiTheme="minorHAnsi" w:cstheme="minorHAnsi"/>
          <w:sz w:val="22"/>
          <w:szCs w:val="22"/>
          <w:lang w:val="pt-BR"/>
        </w:rPr>
      </w:pPr>
    </w:p>
    <w:p w14:paraId="4A8B29CF" w14:textId="77777777" w:rsidR="00704452" w:rsidRPr="00DC7597" w:rsidRDefault="00173C65"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resgate ou amortização de ações</w:t>
      </w:r>
      <w:r w:rsidR="00E130D7" w:rsidRPr="00DC7597">
        <w:rPr>
          <w:rFonts w:asciiTheme="minorHAnsi" w:hAnsiTheme="minorHAnsi" w:cstheme="minorHAnsi"/>
          <w:sz w:val="22"/>
          <w:szCs w:val="22"/>
        </w:rPr>
        <w:t xml:space="preserve"> ou cotas distribuição e/ou pagamento, pela Companhia, de dividendos, juros sobre o capital próprio ou quaisquer outras distribuições de lucros aos acionistas da Companhia, caso a Companhia esteja em mora com qualquer de suas obrigações pecuniárias perante a Securitizadora e, consequentemente aos Titulares dos CRI </w:t>
      </w:r>
      <w:r w:rsidR="00704452" w:rsidRPr="00DC7597">
        <w:rPr>
          <w:rFonts w:asciiTheme="minorHAnsi" w:hAnsiTheme="minorHAnsi" w:cstheme="minorHAnsi"/>
          <w:sz w:val="22"/>
          <w:szCs w:val="22"/>
        </w:rPr>
        <w:t>previstas nesta Escritura de Emissão;</w:t>
      </w:r>
    </w:p>
    <w:p w14:paraId="25711748" w14:textId="77777777" w:rsidR="00E130D7" w:rsidRPr="00DC7597" w:rsidRDefault="00E130D7" w:rsidP="00F85735">
      <w:pPr>
        <w:tabs>
          <w:tab w:val="left" w:pos="1134"/>
        </w:tabs>
        <w:spacing w:line="320" w:lineRule="exact"/>
        <w:contextualSpacing/>
        <w:jc w:val="both"/>
        <w:rPr>
          <w:rFonts w:asciiTheme="minorHAnsi" w:hAnsiTheme="minorHAnsi" w:cstheme="minorHAnsi"/>
          <w:sz w:val="22"/>
          <w:szCs w:val="22"/>
        </w:rPr>
      </w:pPr>
      <w:bookmarkStart w:id="195" w:name="_Hlk494883746"/>
    </w:p>
    <w:p w14:paraId="7E96F9AC" w14:textId="77777777" w:rsidR="00704452" w:rsidRPr="00DC7597" w:rsidRDefault="0022506F"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a realização de cisão, fusão, incorporação ou qualquer outra forma de reestruturação societária envolvendo </w:t>
      </w:r>
      <w:r w:rsidR="007D79F0" w:rsidRPr="00DC7597">
        <w:rPr>
          <w:rFonts w:asciiTheme="minorHAnsi" w:hAnsiTheme="minorHAnsi" w:cstheme="minorHAnsi"/>
          <w:sz w:val="22"/>
          <w:szCs w:val="22"/>
        </w:rPr>
        <w:t xml:space="preserve">a </w:t>
      </w:r>
      <w:r w:rsidR="00DC2D0E">
        <w:rPr>
          <w:rFonts w:asciiTheme="minorHAnsi" w:hAnsiTheme="minorHAnsi" w:cstheme="minorHAnsi"/>
          <w:color w:val="000000" w:themeColor="text1"/>
          <w:sz w:val="22"/>
          <w:szCs w:val="22"/>
        </w:rPr>
        <w:t>Companhia</w:t>
      </w:r>
      <w:r w:rsidRPr="00DC7597">
        <w:rPr>
          <w:rFonts w:asciiTheme="minorHAnsi" w:hAnsiTheme="minorHAnsi" w:cstheme="minorHAnsi"/>
          <w:sz w:val="22"/>
          <w:szCs w:val="22"/>
        </w:rPr>
        <w:t>, que implique na diminuição de seu patrimônio líquido, sem anuência prévia da Securitizadora e/ou dos titulares dos CRI. Para todos os fins desta Escritura, qualquer reestruturação societária d</w:t>
      </w:r>
      <w:r w:rsidR="007D79F0" w:rsidRPr="00DC7597">
        <w:rPr>
          <w:rFonts w:asciiTheme="minorHAnsi" w:hAnsiTheme="minorHAnsi" w:cstheme="minorHAnsi"/>
          <w:sz w:val="22"/>
          <w:szCs w:val="22"/>
        </w:rPr>
        <w:t>a</w:t>
      </w:r>
      <w:r w:rsidRPr="00DC7597">
        <w:rPr>
          <w:rFonts w:asciiTheme="minorHAnsi" w:hAnsiTheme="minorHAnsi" w:cstheme="minorHAnsi"/>
          <w:sz w:val="22"/>
          <w:szCs w:val="22"/>
        </w:rPr>
        <w:t xml:space="preserve"> </w:t>
      </w:r>
      <w:r w:rsidR="00DC2D0E">
        <w:rPr>
          <w:rFonts w:asciiTheme="minorHAnsi" w:hAnsiTheme="minorHAnsi" w:cstheme="minorHAnsi"/>
          <w:color w:val="000000" w:themeColor="text1"/>
          <w:sz w:val="22"/>
          <w:szCs w:val="22"/>
        </w:rPr>
        <w:t>Companhia</w:t>
      </w:r>
      <w:r w:rsidR="00DC2D0E" w:rsidRPr="00DC7597">
        <w:rPr>
          <w:rFonts w:asciiTheme="minorHAnsi" w:hAnsiTheme="minorHAnsi" w:cstheme="minorHAnsi"/>
          <w:color w:val="000000" w:themeColor="text1"/>
          <w:sz w:val="22"/>
          <w:szCs w:val="22"/>
        </w:rPr>
        <w:t xml:space="preserve"> </w:t>
      </w:r>
      <w:r w:rsidRPr="00DC7597">
        <w:rPr>
          <w:rFonts w:asciiTheme="minorHAnsi" w:hAnsiTheme="minorHAnsi" w:cstheme="minorHAnsi"/>
          <w:sz w:val="22"/>
          <w:szCs w:val="22"/>
        </w:rPr>
        <w:t xml:space="preserve">para </w:t>
      </w:r>
      <w:r w:rsidRPr="00DC7597">
        <w:rPr>
          <w:rFonts w:asciiTheme="minorHAnsi" w:hAnsiTheme="minorHAnsi" w:cstheme="minorHAnsi"/>
          <w:b/>
          <w:bCs/>
          <w:sz w:val="22"/>
          <w:szCs w:val="22"/>
        </w:rPr>
        <w:t>(a)</w:t>
      </w:r>
      <w:r w:rsidRPr="00DC7597">
        <w:rPr>
          <w:rFonts w:asciiTheme="minorHAnsi" w:hAnsiTheme="minorHAnsi" w:cstheme="minorHAnsi"/>
          <w:sz w:val="22"/>
          <w:szCs w:val="22"/>
        </w:rPr>
        <w:t xml:space="preserve"> incorporar, direta ou indiretamente, suas controladas, coligadas ou afiliadas; </w:t>
      </w:r>
      <w:r w:rsidRPr="00DC7597">
        <w:rPr>
          <w:rFonts w:asciiTheme="minorHAnsi" w:hAnsiTheme="minorHAnsi" w:cstheme="minorHAnsi"/>
          <w:b/>
          <w:bCs/>
          <w:sz w:val="22"/>
          <w:szCs w:val="22"/>
        </w:rPr>
        <w:t>(b)</w:t>
      </w:r>
      <w:r w:rsidRPr="00DC7597">
        <w:rPr>
          <w:rFonts w:asciiTheme="minorHAnsi" w:hAnsiTheme="minorHAnsi" w:cstheme="minorHAnsi"/>
          <w:sz w:val="22"/>
          <w:szCs w:val="22"/>
        </w:rPr>
        <w:t xml:space="preserve"> cindir, fundir e incorporar sociedades (inclusive por meio de incorporação de ações), com atividades correlatas ou complementares d</w:t>
      </w:r>
      <w:r w:rsidR="007D79F0" w:rsidRPr="00DC7597">
        <w:rPr>
          <w:rFonts w:asciiTheme="minorHAnsi" w:hAnsiTheme="minorHAnsi" w:cstheme="minorHAnsi"/>
          <w:sz w:val="22"/>
          <w:szCs w:val="22"/>
        </w:rPr>
        <w:t>a</w:t>
      </w:r>
      <w:r w:rsidRPr="00DC7597">
        <w:rPr>
          <w:rFonts w:asciiTheme="minorHAnsi" w:hAnsiTheme="minorHAnsi" w:cstheme="minorHAnsi"/>
          <w:sz w:val="22"/>
          <w:szCs w:val="22"/>
        </w:rPr>
        <w:t xml:space="preserve"> </w:t>
      </w:r>
      <w:r w:rsidR="00DC2D0E">
        <w:rPr>
          <w:rFonts w:asciiTheme="minorHAnsi" w:hAnsiTheme="minorHAnsi" w:cstheme="minorHAnsi"/>
          <w:color w:val="000000" w:themeColor="text1"/>
          <w:sz w:val="22"/>
          <w:szCs w:val="22"/>
        </w:rPr>
        <w:t>Companhia</w:t>
      </w:r>
      <w:r w:rsidRPr="00DC7597">
        <w:rPr>
          <w:rFonts w:asciiTheme="minorHAnsi" w:hAnsiTheme="minorHAnsi" w:cstheme="minorHAnsi"/>
          <w:sz w:val="22"/>
          <w:szCs w:val="22"/>
        </w:rPr>
        <w:t>, inclusive aquelas promovidas para segregar atividades, isolar riscos ou expandir o atual mercado de atuação d</w:t>
      </w:r>
      <w:r w:rsidR="007D79F0" w:rsidRPr="00DC7597">
        <w:rPr>
          <w:rFonts w:asciiTheme="minorHAnsi" w:hAnsiTheme="minorHAnsi" w:cstheme="minorHAnsi"/>
          <w:sz w:val="22"/>
          <w:szCs w:val="22"/>
        </w:rPr>
        <w:t>a</w:t>
      </w:r>
      <w:r w:rsidRPr="00DC7597">
        <w:rPr>
          <w:rFonts w:asciiTheme="minorHAnsi" w:hAnsiTheme="minorHAnsi" w:cstheme="minorHAnsi"/>
          <w:sz w:val="22"/>
          <w:szCs w:val="22"/>
        </w:rPr>
        <w:t xml:space="preserve"> </w:t>
      </w:r>
      <w:r w:rsidR="00DC2D0E">
        <w:rPr>
          <w:rFonts w:asciiTheme="minorHAnsi" w:hAnsiTheme="minorHAnsi" w:cstheme="minorHAnsi"/>
          <w:color w:val="000000" w:themeColor="text1"/>
          <w:sz w:val="22"/>
          <w:szCs w:val="22"/>
        </w:rPr>
        <w:t>Companhia</w:t>
      </w:r>
      <w:r w:rsidRPr="00DC7597">
        <w:rPr>
          <w:rFonts w:asciiTheme="minorHAnsi" w:hAnsiTheme="minorHAnsi" w:cstheme="minorHAnsi"/>
          <w:sz w:val="22"/>
          <w:szCs w:val="22"/>
        </w:rPr>
        <w:t>; ou a incorporação da totalidade das ações de emissão d</w:t>
      </w:r>
      <w:r w:rsidR="007D79F0" w:rsidRPr="00DC7597">
        <w:rPr>
          <w:rFonts w:asciiTheme="minorHAnsi" w:hAnsiTheme="minorHAnsi" w:cstheme="minorHAnsi"/>
          <w:sz w:val="22"/>
          <w:szCs w:val="22"/>
        </w:rPr>
        <w:t>a</w:t>
      </w:r>
      <w:r w:rsidRPr="00DC7597">
        <w:rPr>
          <w:rFonts w:asciiTheme="minorHAnsi" w:hAnsiTheme="minorHAnsi" w:cstheme="minorHAnsi"/>
          <w:sz w:val="22"/>
          <w:szCs w:val="22"/>
        </w:rPr>
        <w:t xml:space="preserve"> </w:t>
      </w:r>
      <w:r w:rsidR="00DC2D0E">
        <w:rPr>
          <w:rFonts w:asciiTheme="minorHAnsi" w:hAnsiTheme="minorHAnsi" w:cstheme="minorHAnsi"/>
          <w:color w:val="000000" w:themeColor="text1"/>
          <w:sz w:val="22"/>
          <w:szCs w:val="22"/>
        </w:rPr>
        <w:t>Companhia</w:t>
      </w:r>
      <w:r w:rsidR="00DC2D0E" w:rsidRPr="00DC7597">
        <w:rPr>
          <w:rFonts w:asciiTheme="minorHAnsi" w:hAnsiTheme="minorHAnsi" w:cstheme="minorHAnsi"/>
          <w:color w:val="000000" w:themeColor="text1"/>
          <w:sz w:val="22"/>
          <w:szCs w:val="22"/>
        </w:rPr>
        <w:t xml:space="preserve"> </w:t>
      </w:r>
      <w:r w:rsidRPr="00DC7597">
        <w:rPr>
          <w:rFonts w:asciiTheme="minorHAnsi" w:hAnsiTheme="minorHAnsi" w:cstheme="minorHAnsi"/>
          <w:sz w:val="22"/>
          <w:szCs w:val="22"/>
        </w:rPr>
        <w:t>por outra companhia, desde que a sucessora permaneça com o capital aberto, estão previa e expressamente autorizadas, dispensando qualquer anuência prévia da Securitizadora e/ou dos titulares dos CRI desde que qualquer dos eventos indicados nas alíneas “a”, “b” ou “c” não implique na diminuição de seu patrimônio líquido em valor superior a 5% (cinco por cento) do seu atual patrimônio líquido</w:t>
      </w:r>
      <w:r w:rsidR="00704452" w:rsidRPr="00DC7597">
        <w:rPr>
          <w:rFonts w:asciiTheme="minorHAnsi" w:hAnsiTheme="minorHAnsi" w:cstheme="minorHAnsi"/>
          <w:sz w:val="22"/>
          <w:szCs w:val="22"/>
        </w:rPr>
        <w:t xml:space="preserve">; </w:t>
      </w:r>
    </w:p>
    <w:p w14:paraId="00F5377F" w14:textId="77777777" w:rsidR="00704452" w:rsidRPr="00DC7597" w:rsidRDefault="00704452" w:rsidP="00DC7597">
      <w:pPr>
        <w:pStyle w:val="PargrafodaLista"/>
        <w:tabs>
          <w:tab w:val="left" w:pos="1134"/>
        </w:tabs>
        <w:spacing w:line="320" w:lineRule="exact"/>
        <w:ind w:left="567"/>
        <w:contextualSpacing/>
        <w:rPr>
          <w:rFonts w:asciiTheme="minorHAnsi" w:hAnsiTheme="minorHAnsi" w:cstheme="minorHAnsi"/>
          <w:sz w:val="22"/>
          <w:szCs w:val="22"/>
          <w:lang w:val="pt-BR"/>
        </w:rPr>
      </w:pPr>
    </w:p>
    <w:p w14:paraId="7C5D100D" w14:textId="34CCD180" w:rsidR="0022506F" w:rsidRPr="00F85735" w:rsidRDefault="0022506F" w:rsidP="00F85735">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desapropriação, confisco ou qualquer outro ato de qualquer entidade governamental brasileira que afete todos ou substancialmente todos os ativos da Companhia e que cause um Efeito Adverso Relevante; Para fins da presente Escritura, “</w:t>
      </w:r>
      <w:r w:rsidRPr="00DC7597">
        <w:rPr>
          <w:rFonts w:asciiTheme="minorHAnsi" w:hAnsiTheme="minorHAnsi" w:cstheme="minorHAnsi"/>
          <w:sz w:val="22"/>
          <w:szCs w:val="22"/>
          <w:u w:val="single"/>
        </w:rPr>
        <w:t>Efeito Adverso Relevante</w:t>
      </w:r>
      <w:r w:rsidRPr="00DC7597">
        <w:rPr>
          <w:rFonts w:asciiTheme="minorHAnsi" w:hAnsiTheme="minorHAnsi" w:cstheme="minorHAnsi"/>
          <w:sz w:val="22"/>
          <w:szCs w:val="22"/>
        </w:rPr>
        <w:t>” significa a ocorrência de qualquer evento ou situação que possa causar alteração adversa e relevante nos negócios, nas condições econômicas, financeiras, reputacionais, socioambientais ou operacionais da Companhia e/ou na capacidade da Companhia de cumprir qualquer de suas obrigações nos termos desta Escritura ou que resulte na perda pela Companhia e/ou por qualquer Controlada, da propriedade e/ou da possa direta ou indireta da totalidade ou parte substancial de seus ativos e/ou propriedades;</w:t>
      </w:r>
      <w:r w:rsidR="00F416B1">
        <w:rPr>
          <w:rFonts w:asciiTheme="minorHAnsi" w:hAnsiTheme="minorHAnsi" w:cstheme="minorHAnsi"/>
          <w:sz w:val="22"/>
          <w:szCs w:val="22"/>
        </w:rPr>
        <w:t xml:space="preserve"> </w:t>
      </w:r>
    </w:p>
    <w:p w14:paraId="7362D949" w14:textId="77777777" w:rsidR="0022506F" w:rsidRPr="00DC7597" w:rsidRDefault="0022506F" w:rsidP="00F85735">
      <w:pPr>
        <w:pStyle w:val="Level4"/>
        <w:widowControl w:val="0"/>
        <w:numPr>
          <w:ilvl w:val="0"/>
          <w:numId w:val="0"/>
        </w:numPr>
        <w:tabs>
          <w:tab w:val="left" w:pos="1134"/>
        </w:tabs>
        <w:spacing w:line="320" w:lineRule="exact"/>
        <w:ind w:left="2041"/>
        <w:contextualSpacing/>
        <w:jc w:val="both"/>
        <w:rPr>
          <w:rFonts w:asciiTheme="minorHAnsi" w:hAnsiTheme="minorHAnsi" w:cstheme="minorHAnsi"/>
          <w:sz w:val="22"/>
          <w:szCs w:val="22"/>
        </w:rPr>
      </w:pPr>
    </w:p>
    <w:p w14:paraId="3236B490" w14:textId="77777777" w:rsidR="0022506F" w:rsidRPr="00DC7597" w:rsidRDefault="0022506F"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inadimplemento de quaisquer obrigações perante a Securitizadora, pecuniárias ou não, não sanadas no prazo de cura previsto especificamente para a obrigação em questão, se houver, assumidas por qualquer sociedade controlada, controladora, coligada ou sob controle comum da </w:t>
      </w:r>
      <w:r w:rsidR="00CC66CA" w:rsidRPr="00DC7597">
        <w:rPr>
          <w:rFonts w:asciiTheme="minorHAnsi" w:hAnsiTheme="minorHAnsi" w:cstheme="minorHAnsi"/>
          <w:sz w:val="22"/>
          <w:szCs w:val="22"/>
        </w:rPr>
        <w:t>Companhia</w:t>
      </w:r>
      <w:r w:rsidRPr="00DC7597">
        <w:rPr>
          <w:rFonts w:asciiTheme="minorHAnsi" w:hAnsiTheme="minorHAnsi" w:cstheme="minorHAnsi"/>
          <w:sz w:val="22"/>
          <w:szCs w:val="22"/>
        </w:rPr>
        <w:t>;</w:t>
      </w:r>
      <w:r w:rsidR="002E46B8" w:rsidRPr="00DC7597">
        <w:rPr>
          <w:rFonts w:asciiTheme="minorHAnsi" w:hAnsiTheme="minorHAnsi" w:cstheme="minorHAnsi"/>
          <w:sz w:val="22"/>
          <w:szCs w:val="22"/>
        </w:rPr>
        <w:t xml:space="preserve"> </w:t>
      </w:r>
    </w:p>
    <w:p w14:paraId="77B9D9A4" w14:textId="77777777" w:rsidR="00704452" w:rsidRPr="00DC7597" w:rsidRDefault="00704452" w:rsidP="00DC7597">
      <w:pPr>
        <w:tabs>
          <w:tab w:val="left" w:pos="1134"/>
        </w:tabs>
        <w:spacing w:line="320" w:lineRule="exact"/>
        <w:contextualSpacing/>
        <w:rPr>
          <w:rFonts w:asciiTheme="minorHAnsi" w:hAnsiTheme="minorHAnsi" w:cstheme="minorHAnsi"/>
          <w:sz w:val="22"/>
          <w:szCs w:val="22"/>
        </w:rPr>
      </w:pPr>
    </w:p>
    <w:p w14:paraId="2FDF66E9" w14:textId="47D040C9" w:rsidR="00704452" w:rsidRPr="00DC7597" w:rsidRDefault="00CC66CA"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não renovação, cancelamento, revogação ou suspensão das autorizações concessões, subvenções, alvarás ou licenças, inclusive as ambientais, relevantes para o regular exercício das atividades e que afetem de forma adversa a capacidade da </w:t>
      </w:r>
      <w:r w:rsidRPr="00DC7597">
        <w:rPr>
          <w:rFonts w:asciiTheme="minorHAnsi" w:hAnsiTheme="minorHAnsi" w:cstheme="minorHAnsi"/>
          <w:sz w:val="22"/>
          <w:szCs w:val="22"/>
        </w:rPr>
        <w:lastRenderedPageBreak/>
        <w:t>Companhia</w:t>
      </w:r>
      <w:r w:rsidR="00DC2D0E">
        <w:rPr>
          <w:rFonts w:asciiTheme="minorHAnsi" w:hAnsiTheme="minorHAnsi" w:cstheme="minorHAnsi"/>
          <w:sz w:val="22"/>
          <w:szCs w:val="22"/>
        </w:rPr>
        <w:t xml:space="preserve"> e/ou de</w:t>
      </w:r>
      <w:r w:rsidRPr="00DC7597">
        <w:rPr>
          <w:rFonts w:asciiTheme="minorHAnsi" w:hAnsiTheme="minorHAnsi" w:cstheme="minorHAnsi"/>
          <w:sz w:val="22"/>
          <w:szCs w:val="22"/>
        </w:rPr>
        <w:t xml:space="preserve"> qualquer </w:t>
      </w:r>
      <w:r w:rsidR="00F416B1">
        <w:rPr>
          <w:rFonts w:asciiTheme="minorHAnsi" w:hAnsiTheme="minorHAnsi" w:cstheme="minorHAnsi"/>
          <w:sz w:val="22"/>
          <w:szCs w:val="22"/>
        </w:rPr>
        <w:t>das Fiduciantes</w:t>
      </w:r>
      <w:r w:rsidRPr="00DC7597">
        <w:rPr>
          <w:rFonts w:asciiTheme="minorHAnsi" w:hAnsiTheme="minorHAnsi" w:cstheme="minorHAnsi"/>
          <w:sz w:val="22"/>
          <w:szCs w:val="22"/>
        </w:rPr>
        <w:t xml:space="preserve">, para o cumprimento de suas obrigações estabelecidas na presente </w:t>
      </w:r>
      <w:r w:rsidR="0042234A" w:rsidRPr="00DC7597">
        <w:rPr>
          <w:rFonts w:asciiTheme="minorHAnsi" w:hAnsiTheme="minorHAnsi" w:cstheme="minorHAnsi"/>
          <w:sz w:val="22"/>
          <w:szCs w:val="22"/>
        </w:rPr>
        <w:t>Escritura de Emissão</w:t>
      </w:r>
      <w:r w:rsidRPr="00DC7597">
        <w:rPr>
          <w:rFonts w:asciiTheme="minorHAnsi" w:hAnsiTheme="minorHAnsi" w:cstheme="minorHAnsi"/>
          <w:sz w:val="22"/>
          <w:szCs w:val="22"/>
        </w:rPr>
        <w:t xml:space="preserve">, observada, em relação </w:t>
      </w:r>
      <w:r w:rsidR="007D79F0" w:rsidRPr="00DC7597">
        <w:rPr>
          <w:rFonts w:asciiTheme="minorHAnsi" w:hAnsiTheme="minorHAnsi" w:cstheme="minorHAnsi"/>
          <w:sz w:val="22"/>
          <w:szCs w:val="22"/>
        </w:rPr>
        <w:t>à</w:t>
      </w:r>
      <w:r w:rsidRPr="00DC7597">
        <w:rPr>
          <w:rFonts w:asciiTheme="minorHAnsi" w:hAnsiTheme="minorHAnsi" w:cstheme="minorHAnsi"/>
          <w:sz w:val="22"/>
          <w:szCs w:val="22"/>
        </w:rPr>
        <w:t xml:space="preserve"> </w:t>
      </w:r>
      <w:r w:rsidR="000571D5" w:rsidRPr="00DC7597">
        <w:rPr>
          <w:rFonts w:asciiTheme="minorHAnsi" w:hAnsiTheme="minorHAnsi" w:cstheme="minorHAnsi"/>
          <w:sz w:val="22"/>
          <w:szCs w:val="22"/>
        </w:rPr>
        <w:t>Companhia</w:t>
      </w:r>
      <w:r w:rsidR="00DC2D0E">
        <w:rPr>
          <w:rFonts w:asciiTheme="minorHAnsi" w:hAnsiTheme="minorHAnsi" w:cstheme="minorHAnsi"/>
          <w:sz w:val="22"/>
          <w:szCs w:val="22"/>
        </w:rPr>
        <w:t xml:space="preserve"> e/ou</w:t>
      </w:r>
      <w:r w:rsidR="000571D5" w:rsidRPr="00DC7597">
        <w:rPr>
          <w:rFonts w:asciiTheme="minorHAnsi" w:hAnsiTheme="minorHAnsi" w:cstheme="minorHAnsi"/>
          <w:sz w:val="22"/>
          <w:szCs w:val="22"/>
        </w:rPr>
        <w:t xml:space="preserve"> qualquer </w:t>
      </w:r>
      <w:r w:rsidR="00F416B1">
        <w:rPr>
          <w:rFonts w:asciiTheme="minorHAnsi" w:hAnsiTheme="minorHAnsi" w:cstheme="minorHAnsi"/>
          <w:sz w:val="22"/>
          <w:szCs w:val="22"/>
        </w:rPr>
        <w:t>das Fiduciantes</w:t>
      </w:r>
      <w:r w:rsidRPr="00DC7597">
        <w:rPr>
          <w:rFonts w:asciiTheme="minorHAnsi" w:hAnsiTheme="minorHAnsi" w:cstheme="minorHAnsi"/>
          <w:sz w:val="22"/>
          <w:szCs w:val="22"/>
        </w:rPr>
        <w:t>, a possibilidade deste</w:t>
      </w:r>
      <w:r w:rsidR="000571D5" w:rsidRPr="00DC7597">
        <w:rPr>
          <w:rFonts w:asciiTheme="minorHAnsi" w:hAnsiTheme="minorHAnsi" w:cstheme="minorHAnsi"/>
          <w:sz w:val="22"/>
          <w:szCs w:val="22"/>
        </w:rPr>
        <w:t>s</w:t>
      </w:r>
      <w:r w:rsidRPr="00DC7597">
        <w:rPr>
          <w:rFonts w:asciiTheme="minorHAnsi" w:hAnsiTheme="minorHAnsi" w:cstheme="minorHAnsi"/>
          <w:sz w:val="22"/>
          <w:szCs w:val="22"/>
        </w:rPr>
        <w:t xml:space="preserve"> demonstrar</w:t>
      </w:r>
      <w:r w:rsidR="000571D5" w:rsidRPr="00DC7597">
        <w:rPr>
          <w:rFonts w:asciiTheme="minorHAnsi" w:hAnsiTheme="minorHAnsi" w:cstheme="minorHAnsi"/>
          <w:sz w:val="22"/>
          <w:szCs w:val="22"/>
        </w:rPr>
        <w:t>em</w:t>
      </w:r>
      <w:r w:rsidRPr="00DC7597">
        <w:rPr>
          <w:rFonts w:asciiTheme="minorHAnsi" w:hAnsiTheme="minorHAnsi" w:cstheme="minorHAnsi"/>
          <w:sz w:val="22"/>
          <w:szCs w:val="22"/>
        </w:rPr>
        <w:t xml:space="preserve"> estar em trâmite discussão, judicial ou administrativa, contestando de boa-fé o ato que determinou a referida não renovação, cancelamento, revogação ou suspensão</w:t>
      </w:r>
      <w:r w:rsidR="00704452" w:rsidRPr="00DC7597">
        <w:rPr>
          <w:rFonts w:asciiTheme="minorHAnsi" w:hAnsiTheme="minorHAnsi" w:cstheme="minorHAnsi"/>
          <w:sz w:val="22"/>
          <w:szCs w:val="22"/>
        </w:rPr>
        <w:t>;</w:t>
      </w:r>
      <w:r w:rsidR="00794DFD" w:rsidRPr="00DC7597">
        <w:rPr>
          <w:rFonts w:asciiTheme="minorHAnsi" w:hAnsiTheme="minorHAnsi" w:cstheme="minorHAnsi"/>
          <w:sz w:val="22"/>
          <w:szCs w:val="22"/>
        </w:rPr>
        <w:t xml:space="preserve"> </w:t>
      </w:r>
      <w:r w:rsidR="00353F7A" w:rsidRPr="00DC7597">
        <w:rPr>
          <w:rFonts w:asciiTheme="minorHAnsi" w:hAnsiTheme="minorHAnsi" w:cstheme="minorHAnsi"/>
          <w:sz w:val="22"/>
          <w:szCs w:val="22"/>
        </w:rPr>
        <w:t xml:space="preserve"> </w:t>
      </w:r>
      <w:r w:rsidR="00A23B0A" w:rsidRPr="00DC7597">
        <w:rPr>
          <w:rFonts w:asciiTheme="minorHAnsi" w:hAnsiTheme="minorHAnsi" w:cstheme="minorHAnsi"/>
          <w:sz w:val="22"/>
          <w:szCs w:val="22"/>
        </w:rPr>
        <w:t xml:space="preserve"> </w:t>
      </w:r>
    </w:p>
    <w:p w14:paraId="287BB5B6" w14:textId="77777777" w:rsidR="00704452" w:rsidRPr="00DC7597" w:rsidRDefault="00704452" w:rsidP="00DC7597">
      <w:pPr>
        <w:pStyle w:val="PargrafodaLista"/>
        <w:tabs>
          <w:tab w:val="left" w:pos="1134"/>
        </w:tabs>
        <w:spacing w:line="320" w:lineRule="exact"/>
        <w:ind w:left="567"/>
        <w:contextualSpacing/>
        <w:rPr>
          <w:rFonts w:asciiTheme="minorHAnsi" w:hAnsiTheme="minorHAnsi" w:cstheme="minorHAnsi"/>
          <w:sz w:val="22"/>
          <w:szCs w:val="22"/>
          <w:lang w:val="pt-BR"/>
        </w:rPr>
      </w:pPr>
    </w:p>
    <w:p w14:paraId="2CF6E262" w14:textId="77777777" w:rsidR="008C0E53" w:rsidRPr="00DC7597" w:rsidRDefault="00704452" w:rsidP="00E75A0B">
      <w:pPr>
        <w:numPr>
          <w:ilvl w:val="0"/>
          <w:numId w:val="29"/>
        </w:numPr>
        <w:tabs>
          <w:tab w:val="left" w:pos="1134"/>
        </w:tabs>
        <w:spacing w:line="320" w:lineRule="exact"/>
        <w:ind w:left="567" w:firstLine="0"/>
        <w:contextualSpacing/>
        <w:jc w:val="both"/>
        <w:rPr>
          <w:rFonts w:asciiTheme="minorHAnsi" w:hAnsiTheme="minorHAnsi" w:cstheme="minorHAnsi"/>
          <w:bCs/>
          <w:snapToGrid w:val="0"/>
          <w:sz w:val="22"/>
          <w:szCs w:val="22"/>
        </w:rPr>
      </w:pPr>
      <w:r w:rsidRPr="00DC7597">
        <w:rPr>
          <w:rFonts w:asciiTheme="minorHAnsi" w:hAnsiTheme="minorHAnsi" w:cstheme="minorHAnsi"/>
          <w:sz w:val="22"/>
          <w:szCs w:val="22"/>
        </w:rPr>
        <w:t>caso não sejam cumpridas todas as Condições Precedentes dentro do prazo previsto n</w:t>
      </w:r>
      <w:r w:rsidR="00E5639D" w:rsidRPr="00DC7597">
        <w:rPr>
          <w:rFonts w:asciiTheme="minorHAnsi" w:hAnsiTheme="minorHAnsi" w:cstheme="minorHAnsi"/>
          <w:sz w:val="22"/>
          <w:szCs w:val="22"/>
        </w:rPr>
        <w:t>esta Escritura de Emissão</w:t>
      </w:r>
      <w:r w:rsidR="005B2BF2" w:rsidRPr="00DC7597">
        <w:rPr>
          <w:rFonts w:asciiTheme="minorHAnsi" w:hAnsiTheme="minorHAnsi" w:cstheme="minorHAnsi"/>
          <w:sz w:val="22"/>
          <w:szCs w:val="22"/>
        </w:rPr>
        <w:t xml:space="preserve"> ou não venham a serem dispensadas pelos Titulares dos CRI</w:t>
      </w:r>
      <w:r w:rsidR="008C0E53" w:rsidRPr="00DC7597">
        <w:rPr>
          <w:rFonts w:asciiTheme="minorHAnsi" w:hAnsiTheme="minorHAnsi" w:cstheme="minorHAnsi"/>
          <w:sz w:val="22"/>
          <w:szCs w:val="22"/>
        </w:rPr>
        <w:t>;</w:t>
      </w:r>
      <w:r w:rsidR="002E46B8" w:rsidRPr="00DC7597">
        <w:rPr>
          <w:rFonts w:asciiTheme="minorHAnsi" w:hAnsiTheme="minorHAnsi" w:cstheme="minorHAnsi"/>
          <w:sz w:val="22"/>
          <w:szCs w:val="22"/>
        </w:rPr>
        <w:t xml:space="preserve"> </w:t>
      </w:r>
    </w:p>
    <w:p w14:paraId="16578639" w14:textId="77777777" w:rsidR="005B2BF2" w:rsidRPr="00DC7597" w:rsidRDefault="005B2BF2" w:rsidP="00DC7597">
      <w:pPr>
        <w:pStyle w:val="PargrafodaLista"/>
        <w:spacing w:line="320" w:lineRule="exact"/>
        <w:rPr>
          <w:rFonts w:asciiTheme="minorHAnsi" w:hAnsiTheme="minorHAnsi" w:cstheme="minorHAnsi"/>
          <w:bCs/>
          <w:snapToGrid w:val="0"/>
          <w:sz w:val="22"/>
          <w:szCs w:val="22"/>
        </w:rPr>
      </w:pPr>
    </w:p>
    <w:p w14:paraId="36C4EA29" w14:textId="1B5245C0" w:rsidR="005B2BF2" w:rsidRPr="00DC7597" w:rsidRDefault="005B2BF2" w:rsidP="00E75A0B">
      <w:pPr>
        <w:numPr>
          <w:ilvl w:val="0"/>
          <w:numId w:val="29"/>
        </w:numPr>
        <w:tabs>
          <w:tab w:val="left" w:pos="1134"/>
        </w:tabs>
        <w:spacing w:line="320" w:lineRule="exact"/>
        <w:ind w:left="567" w:firstLine="0"/>
        <w:contextualSpacing/>
        <w:jc w:val="both"/>
        <w:rPr>
          <w:rFonts w:asciiTheme="minorHAnsi" w:hAnsiTheme="minorHAnsi" w:cstheme="minorHAnsi"/>
          <w:bCs/>
          <w:snapToGrid w:val="0"/>
          <w:sz w:val="22"/>
          <w:szCs w:val="22"/>
        </w:rPr>
      </w:pPr>
      <w:r w:rsidRPr="00DC7597">
        <w:rPr>
          <w:rFonts w:asciiTheme="minorHAnsi" w:hAnsiTheme="minorHAnsi" w:cstheme="minorHAnsi"/>
          <w:sz w:val="22"/>
          <w:szCs w:val="22"/>
        </w:rPr>
        <w:t>caso o</w:t>
      </w:r>
      <w:r w:rsidR="00863324" w:rsidRPr="00DC7597">
        <w:rPr>
          <w:rFonts w:asciiTheme="minorHAnsi" w:hAnsiTheme="minorHAnsi" w:cstheme="minorHAnsi"/>
          <w:sz w:val="22"/>
          <w:szCs w:val="22"/>
        </w:rPr>
        <w:t xml:space="preserve"> respectivo</w:t>
      </w:r>
      <w:r w:rsidRPr="00DC7597">
        <w:rPr>
          <w:rFonts w:asciiTheme="minorHAnsi" w:hAnsiTheme="minorHAnsi" w:cstheme="minorHAnsi"/>
          <w:sz w:val="22"/>
          <w:szCs w:val="22"/>
        </w:rPr>
        <w:t xml:space="preserve"> Fundo de Reserva seja utilizado e não seja recomposto na forma prevista nesta Escritura ou caso a </w:t>
      </w:r>
      <w:r w:rsidR="00656FC1" w:rsidRPr="00DC7597">
        <w:rPr>
          <w:rFonts w:asciiTheme="minorHAnsi" w:hAnsiTheme="minorHAnsi" w:cstheme="minorHAnsi"/>
          <w:sz w:val="22"/>
          <w:szCs w:val="22"/>
        </w:rPr>
        <w:t>Emissora</w:t>
      </w:r>
      <w:r w:rsidRPr="00DC7597">
        <w:rPr>
          <w:rFonts w:asciiTheme="minorHAnsi" w:hAnsiTheme="minorHAnsi" w:cstheme="minorHAnsi"/>
          <w:sz w:val="22"/>
          <w:szCs w:val="22"/>
        </w:rPr>
        <w:t xml:space="preserve"> não realize a Amortização Extraordinária, nos termos previstos nesta Escritura</w:t>
      </w:r>
      <w:r w:rsidR="00D54E24">
        <w:rPr>
          <w:rFonts w:asciiTheme="minorHAnsi" w:hAnsiTheme="minorHAnsi" w:cstheme="minorHAnsi"/>
          <w:sz w:val="22"/>
          <w:szCs w:val="22"/>
        </w:rPr>
        <w:t xml:space="preserve"> de Emissão</w:t>
      </w:r>
      <w:r w:rsidRPr="00DC7597">
        <w:rPr>
          <w:rFonts w:asciiTheme="minorHAnsi" w:hAnsiTheme="minorHAnsi" w:cstheme="minorHAnsi"/>
          <w:sz w:val="22"/>
          <w:szCs w:val="22"/>
        </w:rPr>
        <w:t>;</w:t>
      </w:r>
    </w:p>
    <w:p w14:paraId="3B57FC3D" w14:textId="77777777" w:rsidR="007633DD" w:rsidRPr="00DC7597" w:rsidRDefault="007633DD" w:rsidP="00DC7597">
      <w:pPr>
        <w:pStyle w:val="PargrafodaLista"/>
        <w:spacing w:line="320" w:lineRule="exact"/>
        <w:ind w:left="567"/>
        <w:contextualSpacing/>
        <w:jc w:val="both"/>
        <w:rPr>
          <w:rFonts w:asciiTheme="minorHAnsi" w:hAnsiTheme="minorHAnsi" w:cstheme="minorHAnsi"/>
          <w:sz w:val="22"/>
          <w:szCs w:val="22"/>
          <w:lang w:val="pt-BR"/>
        </w:rPr>
      </w:pPr>
      <w:bookmarkStart w:id="196" w:name="_Ref7098945"/>
    </w:p>
    <w:p w14:paraId="397485BB" w14:textId="48731808" w:rsidR="007633DD" w:rsidRPr="00DC7597" w:rsidRDefault="007633DD"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questionamento judicial, pela Companhia</w:t>
      </w:r>
      <w:r w:rsidR="00A61B18">
        <w:rPr>
          <w:rFonts w:asciiTheme="minorHAnsi" w:hAnsiTheme="minorHAnsi" w:cstheme="minorHAnsi"/>
          <w:sz w:val="22"/>
          <w:szCs w:val="22"/>
        </w:rPr>
        <w:t xml:space="preserve"> e/ou pelas Fiduciantes</w:t>
      </w:r>
      <w:r w:rsidRPr="00DC7597">
        <w:rPr>
          <w:rFonts w:asciiTheme="minorHAnsi" w:hAnsiTheme="minorHAnsi" w:cstheme="minorHAnsi"/>
          <w:sz w:val="22"/>
          <w:szCs w:val="22"/>
        </w:rPr>
        <w:t>, de quaisquer termos e condições desta Escritura</w:t>
      </w:r>
      <w:r w:rsidR="00D54E24">
        <w:rPr>
          <w:rFonts w:asciiTheme="minorHAnsi" w:hAnsiTheme="minorHAnsi" w:cstheme="minorHAnsi"/>
          <w:sz w:val="22"/>
          <w:szCs w:val="22"/>
        </w:rPr>
        <w:t xml:space="preserve"> de Emissão</w:t>
      </w:r>
      <w:r w:rsidR="004B7333">
        <w:rPr>
          <w:rFonts w:asciiTheme="minorHAnsi" w:hAnsiTheme="minorHAnsi" w:cstheme="minorHAnsi"/>
          <w:sz w:val="22"/>
          <w:szCs w:val="22"/>
        </w:rPr>
        <w:t xml:space="preserve">, dos demais Documentos da Operação </w:t>
      </w:r>
      <w:r w:rsidRPr="00DC7597">
        <w:rPr>
          <w:rFonts w:asciiTheme="minorHAnsi" w:hAnsiTheme="minorHAnsi" w:cstheme="minorHAnsi"/>
          <w:sz w:val="22"/>
          <w:szCs w:val="22"/>
        </w:rPr>
        <w:t>e/ou seus aditamentos;</w:t>
      </w:r>
    </w:p>
    <w:p w14:paraId="463B1B0B" w14:textId="77777777" w:rsidR="00A075AB" w:rsidRPr="00DC7597" w:rsidRDefault="00A075AB" w:rsidP="00DC7597">
      <w:pPr>
        <w:pStyle w:val="PargrafodaLista"/>
        <w:spacing w:line="320" w:lineRule="exact"/>
        <w:rPr>
          <w:rFonts w:asciiTheme="minorHAnsi" w:hAnsiTheme="minorHAnsi" w:cstheme="minorHAnsi"/>
          <w:sz w:val="22"/>
          <w:szCs w:val="22"/>
          <w:lang w:val="pt-BR"/>
        </w:rPr>
      </w:pPr>
    </w:p>
    <w:p w14:paraId="6489531B" w14:textId="77777777" w:rsidR="005307D2" w:rsidRPr="00DC7597" w:rsidRDefault="005307D2"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descumprimento de qualquer  obrigação socioambiental pertinente (a) à legislação e regulamentação relacionadas à saúde, à segurança ocupacional e ao meio ambiente, exceto por aqueles descumprimentos que estejam sendo questionados judicial ou administrativamente pela  Emissora e para os quais seja obtido efeito suspensivo no prazo de até 15 (dez) Dias Úteis, bem como (b) ao incentivo, de qualquer forma, à prostituição ou utilização em suas atividades mão-de-obra infantil ou em condição análoga à de escravo;</w:t>
      </w:r>
    </w:p>
    <w:p w14:paraId="0346120C" w14:textId="77777777" w:rsidR="005307D2" w:rsidRPr="00DC7597" w:rsidRDefault="005307D2" w:rsidP="00DC7597">
      <w:pPr>
        <w:spacing w:line="320" w:lineRule="exact"/>
        <w:rPr>
          <w:rFonts w:asciiTheme="minorHAnsi" w:hAnsiTheme="minorHAnsi" w:cstheme="minorHAnsi"/>
          <w:sz w:val="22"/>
          <w:szCs w:val="22"/>
          <w:lang w:eastAsia="en-US"/>
        </w:rPr>
      </w:pPr>
    </w:p>
    <w:p w14:paraId="322F04AB" w14:textId="77777777" w:rsidR="005307D2" w:rsidRPr="00DC7597" w:rsidRDefault="005307D2"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descumprimento de qualquer obrigação decorrente da Legislação Anticorrupção e Antilavagem;</w:t>
      </w:r>
    </w:p>
    <w:p w14:paraId="50D2D157" w14:textId="77777777" w:rsidR="009D3B69" w:rsidRPr="00DC7597" w:rsidRDefault="009D3B69" w:rsidP="00DC7597">
      <w:pPr>
        <w:pStyle w:val="PargrafodaLista"/>
        <w:spacing w:line="320" w:lineRule="exact"/>
        <w:rPr>
          <w:rFonts w:asciiTheme="minorHAnsi" w:hAnsiTheme="minorHAnsi" w:cstheme="minorHAnsi"/>
          <w:sz w:val="22"/>
          <w:szCs w:val="22"/>
        </w:rPr>
      </w:pPr>
    </w:p>
    <w:p w14:paraId="42B5D072" w14:textId="3E4A8B5A" w:rsidR="00A075AB" w:rsidRPr="00DC7597" w:rsidRDefault="00614B6E"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bookmarkStart w:id="197" w:name="_Ref88674551"/>
      <w:bookmarkStart w:id="198" w:name="_Ref88081672"/>
      <w:r>
        <w:rPr>
          <w:rFonts w:asciiTheme="minorHAnsi" w:hAnsiTheme="minorHAnsi" w:cstheme="minorHAnsi"/>
          <w:sz w:val="22"/>
          <w:szCs w:val="22"/>
        </w:rPr>
        <w:t xml:space="preserve">não comprovação, pela Companhia ou pela respectiva Fiduciante, conforme o caso, </w:t>
      </w:r>
      <w:r w:rsidR="008A2702" w:rsidRPr="00DC7597">
        <w:rPr>
          <w:rFonts w:asciiTheme="minorHAnsi" w:hAnsiTheme="minorHAnsi" w:cstheme="minorHAnsi"/>
          <w:bCs/>
          <w:sz w:val="22"/>
          <w:szCs w:val="22"/>
        </w:rPr>
        <w:t>d</w:t>
      </w:r>
      <w:r w:rsidR="00062EF8" w:rsidRPr="00DC7597">
        <w:rPr>
          <w:rFonts w:asciiTheme="minorHAnsi" w:hAnsiTheme="minorHAnsi" w:cstheme="minorHAnsi"/>
          <w:bCs/>
          <w:sz w:val="22"/>
          <w:szCs w:val="22"/>
        </w:rPr>
        <w:t>o registro do</w:t>
      </w:r>
      <w:r w:rsidR="00062EF8" w:rsidRPr="00DC7597">
        <w:rPr>
          <w:rFonts w:asciiTheme="minorHAnsi" w:hAnsiTheme="minorHAnsi" w:cstheme="minorHAnsi"/>
          <w:sz w:val="22"/>
          <w:szCs w:val="22"/>
        </w:rPr>
        <w:t xml:space="preserve"> </w:t>
      </w:r>
      <w:r>
        <w:rPr>
          <w:rFonts w:asciiTheme="minorHAnsi" w:hAnsiTheme="minorHAnsi" w:cstheme="minorHAnsi"/>
          <w:sz w:val="22"/>
          <w:szCs w:val="22"/>
        </w:rPr>
        <w:t xml:space="preserve">correspondente </w:t>
      </w:r>
      <w:r w:rsidR="00062EF8" w:rsidRPr="00DC7597">
        <w:rPr>
          <w:rFonts w:asciiTheme="minorHAnsi" w:hAnsiTheme="minorHAnsi" w:cstheme="minorHAnsi"/>
          <w:sz w:val="22"/>
          <w:szCs w:val="22"/>
        </w:rPr>
        <w:t>Instrumento Particular de Alienação Fiduciária de Imóveis</w:t>
      </w:r>
      <w:r>
        <w:rPr>
          <w:rFonts w:asciiTheme="minorHAnsi" w:hAnsiTheme="minorHAnsi" w:cstheme="minorHAnsi"/>
          <w:sz w:val="22"/>
          <w:szCs w:val="22"/>
        </w:rPr>
        <w:t>,</w:t>
      </w:r>
      <w:r w:rsidR="00062EF8" w:rsidRPr="00DC7597">
        <w:rPr>
          <w:rFonts w:asciiTheme="minorHAnsi" w:hAnsiTheme="minorHAnsi" w:cstheme="minorHAnsi"/>
          <w:sz w:val="22"/>
          <w:szCs w:val="22"/>
        </w:rPr>
        <w:t xml:space="preserve"> em até </w:t>
      </w:r>
      <w:r w:rsidR="000B4BB9">
        <w:rPr>
          <w:rFonts w:asciiTheme="minorHAnsi" w:hAnsiTheme="minorHAnsi" w:cstheme="minorHAnsi"/>
          <w:sz w:val="22"/>
          <w:szCs w:val="22"/>
        </w:rPr>
        <w:t>60</w:t>
      </w:r>
      <w:r w:rsidR="000B4BB9" w:rsidRPr="00DC7597">
        <w:rPr>
          <w:rFonts w:asciiTheme="minorHAnsi" w:hAnsiTheme="minorHAnsi" w:cstheme="minorHAnsi"/>
          <w:sz w:val="22"/>
          <w:szCs w:val="22"/>
        </w:rPr>
        <w:t xml:space="preserve"> </w:t>
      </w:r>
      <w:r w:rsidR="00325EC1" w:rsidRPr="00DC7597">
        <w:rPr>
          <w:rFonts w:asciiTheme="minorHAnsi" w:hAnsiTheme="minorHAnsi" w:cstheme="minorHAnsi"/>
          <w:sz w:val="22"/>
          <w:szCs w:val="22"/>
        </w:rPr>
        <w:t>(</w:t>
      </w:r>
      <w:r w:rsidR="000B4BB9">
        <w:rPr>
          <w:rFonts w:asciiTheme="minorHAnsi" w:hAnsiTheme="minorHAnsi" w:cstheme="minorHAnsi"/>
          <w:sz w:val="22"/>
          <w:szCs w:val="22"/>
        </w:rPr>
        <w:t>sessenta</w:t>
      </w:r>
      <w:r w:rsidR="00325EC1" w:rsidRPr="00DC7597">
        <w:rPr>
          <w:rFonts w:asciiTheme="minorHAnsi" w:hAnsiTheme="minorHAnsi" w:cstheme="minorHAnsi"/>
          <w:sz w:val="22"/>
          <w:szCs w:val="22"/>
        </w:rPr>
        <w:t>)</w:t>
      </w:r>
      <w:r w:rsidR="00D54E24">
        <w:rPr>
          <w:rFonts w:asciiTheme="minorHAnsi" w:hAnsiTheme="minorHAnsi" w:cstheme="minorHAnsi"/>
          <w:sz w:val="22"/>
          <w:szCs w:val="22"/>
        </w:rPr>
        <w:t xml:space="preserve"> dias</w:t>
      </w:r>
      <w:r w:rsidR="00773F10" w:rsidRPr="00DC7597">
        <w:rPr>
          <w:rFonts w:asciiTheme="minorHAnsi" w:hAnsiTheme="minorHAnsi" w:cstheme="minorHAnsi"/>
          <w:sz w:val="22"/>
          <w:szCs w:val="22"/>
        </w:rPr>
        <w:t xml:space="preserve"> </w:t>
      </w:r>
      <w:r w:rsidR="00D74907" w:rsidRPr="00DC7597">
        <w:rPr>
          <w:rFonts w:asciiTheme="minorHAnsi" w:hAnsiTheme="minorHAnsi" w:cstheme="minorHAnsi"/>
          <w:bCs/>
          <w:sz w:val="22"/>
          <w:szCs w:val="22"/>
        </w:rPr>
        <w:t>contados de sua celebração,</w:t>
      </w:r>
      <w:r w:rsidR="00062EF8" w:rsidRPr="00DC7597">
        <w:rPr>
          <w:rFonts w:asciiTheme="minorHAnsi" w:hAnsiTheme="minorHAnsi" w:cstheme="minorHAnsi"/>
          <w:bCs/>
          <w:sz w:val="22"/>
          <w:szCs w:val="22"/>
        </w:rPr>
        <w:t xml:space="preserve"> prorrogáve</w:t>
      </w:r>
      <w:r w:rsidR="00D74907" w:rsidRPr="00DC7597">
        <w:rPr>
          <w:rFonts w:asciiTheme="minorHAnsi" w:hAnsiTheme="minorHAnsi" w:cstheme="minorHAnsi"/>
          <w:bCs/>
          <w:sz w:val="22"/>
          <w:szCs w:val="22"/>
        </w:rPr>
        <w:t>is</w:t>
      </w:r>
      <w:r w:rsidR="00062EF8" w:rsidRPr="00DC7597">
        <w:rPr>
          <w:rFonts w:asciiTheme="minorHAnsi" w:hAnsiTheme="minorHAnsi" w:cstheme="minorHAnsi"/>
          <w:bCs/>
          <w:sz w:val="22"/>
          <w:szCs w:val="22"/>
        </w:rPr>
        <w:t xml:space="preserve"> </w:t>
      </w:r>
      <w:r w:rsidR="00325EC1" w:rsidRPr="00DC7597">
        <w:rPr>
          <w:rFonts w:asciiTheme="minorHAnsi" w:hAnsiTheme="minorHAnsi" w:cstheme="minorHAnsi"/>
          <w:bCs/>
          <w:sz w:val="22"/>
          <w:szCs w:val="22"/>
        </w:rPr>
        <w:t>pelo</w:t>
      </w:r>
      <w:r w:rsidR="00062EF8" w:rsidRPr="00DC7597">
        <w:rPr>
          <w:rFonts w:asciiTheme="minorHAnsi" w:hAnsiTheme="minorHAnsi" w:cstheme="minorHAnsi"/>
          <w:bCs/>
          <w:sz w:val="22"/>
          <w:szCs w:val="22"/>
        </w:rPr>
        <w:t xml:space="preserve"> período</w:t>
      </w:r>
      <w:r w:rsidR="00325EC1" w:rsidRPr="00DC7597">
        <w:rPr>
          <w:rFonts w:asciiTheme="minorHAnsi" w:hAnsiTheme="minorHAnsi" w:cstheme="minorHAnsi"/>
          <w:bCs/>
          <w:sz w:val="22"/>
          <w:szCs w:val="22"/>
        </w:rPr>
        <w:t xml:space="preserve"> </w:t>
      </w:r>
      <w:bookmarkStart w:id="199" w:name="_Hlk67527573"/>
      <w:r w:rsidR="00325EC1" w:rsidRPr="00DC7597">
        <w:rPr>
          <w:rFonts w:asciiTheme="minorHAnsi" w:hAnsiTheme="minorHAnsi" w:cstheme="minorHAnsi"/>
          <w:bCs/>
          <w:sz w:val="22"/>
          <w:szCs w:val="22"/>
        </w:rPr>
        <w:t>de 30 (trinta) dias</w:t>
      </w:r>
      <w:bookmarkEnd w:id="199"/>
      <w:r w:rsidR="00062EF8" w:rsidRPr="00DC7597">
        <w:rPr>
          <w:rFonts w:asciiTheme="minorHAnsi" w:hAnsiTheme="minorHAnsi" w:cstheme="minorHAnsi"/>
          <w:bCs/>
          <w:sz w:val="22"/>
          <w:szCs w:val="22"/>
        </w:rPr>
        <w:t>, desde que a Companhia comprove que está diligentemente cumprindo eventuais exigências formuladas pelo Cartório de Registro de Imóveis</w:t>
      </w:r>
      <w:r w:rsidR="00D74907" w:rsidRPr="00DC7597">
        <w:rPr>
          <w:rFonts w:asciiTheme="minorHAnsi" w:hAnsiTheme="minorHAnsi" w:cstheme="minorHAnsi"/>
          <w:bCs/>
          <w:sz w:val="22"/>
          <w:szCs w:val="22"/>
        </w:rPr>
        <w:t xml:space="preserve"> competente</w:t>
      </w:r>
      <w:r w:rsidR="0009284D" w:rsidRPr="00DC7597">
        <w:rPr>
          <w:rFonts w:asciiTheme="minorHAnsi" w:hAnsiTheme="minorHAnsi" w:cstheme="minorHAnsi"/>
          <w:bCs/>
          <w:sz w:val="22"/>
          <w:szCs w:val="22"/>
        </w:rPr>
        <w:t>;</w:t>
      </w:r>
      <w:r w:rsidR="007C5C20" w:rsidRPr="00DC7597">
        <w:rPr>
          <w:rFonts w:asciiTheme="minorHAnsi" w:hAnsiTheme="minorHAnsi" w:cstheme="minorHAnsi"/>
          <w:sz w:val="22"/>
          <w:szCs w:val="22"/>
        </w:rPr>
        <w:t xml:space="preserve"> e</w:t>
      </w:r>
      <w:bookmarkEnd w:id="197"/>
      <w:r>
        <w:rPr>
          <w:rFonts w:asciiTheme="minorHAnsi" w:hAnsiTheme="minorHAnsi" w:cstheme="minorHAnsi"/>
          <w:sz w:val="22"/>
          <w:szCs w:val="22"/>
        </w:rPr>
        <w:t xml:space="preserve"> </w:t>
      </w:r>
      <w:bookmarkEnd w:id="198"/>
    </w:p>
    <w:p w14:paraId="540A7716" w14:textId="77777777" w:rsidR="007633DD" w:rsidRPr="00DC7597" w:rsidRDefault="007633DD" w:rsidP="00DC7597">
      <w:pPr>
        <w:pStyle w:val="PargrafodaLista"/>
        <w:spacing w:line="320" w:lineRule="exact"/>
        <w:ind w:left="567"/>
        <w:contextualSpacing/>
        <w:jc w:val="both"/>
        <w:rPr>
          <w:rFonts w:asciiTheme="minorHAnsi" w:hAnsiTheme="minorHAnsi" w:cstheme="minorHAnsi"/>
          <w:sz w:val="22"/>
          <w:szCs w:val="22"/>
          <w:lang w:val="pt-BR"/>
        </w:rPr>
      </w:pPr>
    </w:p>
    <w:p w14:paraId="30876062" w14:textId="77777777" w:rsidR="007633DD" w:rsidRPr="00DC7597" w:rsidRDefault="007633DD"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alteração do objeto social da Companhia, conforme disposto em seu estatuto</w:t>
      </w:r>
      <w:r w:rsidR="00CC66CA" w:rsidRPr="00DC7597">
        <w:rPr>
          <w:rFonts w:asciiTheme="minorHAnsi" w:hAnsiTheme="minorHAnsi" w:cstheme="minorHAnsi"/>
          <w:sz w:val="22"/>
          <w:szCs w:val="22"/>
        </w:rPr>
        <w:t xml:space="preserve"> </w:t>
      </w:r>
      <w:r w:rsidRPr="00DC7597">
        <w:rPr>
          <w:rFonts w:asciiTheme="minorHAnsi" w:hAnsiTheme="minorHAnsi" w:cstheme="minorHAnsi"/>
          <w:sz w:val="22"/>
          <w:szCs w:val="22"/>
        </w:rPr>
        <w:t>socia</w:t>
      </w:r>
      <w:r w:rsidR="00CC66CA" w:rsidRPr="00DC7597">
        <w:rPr>
          <w:rFonts w:asciiTheme="minorHAnsi" w:hAnsiTheme="minorHAnsi" w:cstheme="minorHAnsi"/>
          <w:sz w:val="22"/>
          <w:szCs w:val="22"/>
        </w:rPr>
        <w:t>l</w:t>
      </w:r>
      <w:r w:rsidRPr="00DC7597">
        <w:rPr>
          <w:rFonts w:asciiTheme="minorHAnsi" w:hAnsiTheme="minorHAnsi" w:cstheme="minorHAnsi"/>
          <w:sz w:val="22"/>
          <w:szCs w:val="22"/>
        </w:rPr>
        <w:t xml:space="preserve"> vigentes na Data de Emissão, ressalvadas aquelas que não resultem na alteração das respectivas atividades principais</w:t>
      </w:r>
      <w:r w:rsidR="00CC66CA" w:rsidRPr="00DC7597">
        <w:rPr>
          <w:rFonts w:asciiTheme="minorHAnsi" w:hAnsiTheme="minorHAnsi" w:cstheme="minorHAnsi"/>
          <w:sz w:val="22"/>
          <w:szCs w:val="22"/>
        </w:rPr>
        <w:t>.</w:t>
      </w:r>
    </w:p>
    <w:p w14:paraId="54895DD3" w14:textId="77777777" w:rsidR="007633DD" w:rsidRPr="00DC7597" w:rsidRDefault="007633DD" w:rsidP="00DC7597">
      <w:pPr>
        <w:pStyle w:val="PargrafodaLista"/>
        <w:spacing w:line="320" w:lineRule="exact"/>
        <w:ind w:left="567"/>
        <w:contextualSpacing/>
        <w:jc w:val="both"/>
        <w:rPr>
          <w:rFonts w:asciiTheme="minorHAnsi" w:hAnsiTheme="minorHAnsi" w:cstheme="minorHAnsi"/>
          <w:sz w:val="22"/>
          <w:szCs w:val="22"/>
          <w:lang w:val="pt-BR"/>
        </w:rPr>
      </w:pPr>
    </w:p>
    <w:p w14:paraId="34E159C5" w14:textId="77777777" w:rsidR="00704452" w:rsidRPr="00DC7597" w:rsidRDefault="00704452" w:rsidP="00DC7597">
      <w:pPr>
        <w:pStyle w:val="PargrafodaLista"/>
        <w:numPr>
          <w:ilvl w:val="1"/>
          <w:numId w:val="19"/>
        </w:numPr>
        <w:spacing w:line="320" w:lineRule="exact"/>
        <w:ind w:left="0" w:firstLine="0"/>
        <w:contextualSpacing/>
        <w:jc w:val="both"/>
        <w:rPr>
          <w:rFonts w:asciiTheme="minorHAnsi" w:hAnsiTheme="minorHAnsi" w:cstheme="minorHAnsi"/>
          <w:sz w:val="22"/>
          <w:szCs w:val="22"/>
          <w:lang w:val="pt-BR"/>
        </w:rPr>
      </w:pPr>
      <w:bookmarkStart w:id="200" w:name="_Ref66303618"/>
      <w:bookmarkStart w:id="201" w:name="_Ref513019529"/>
      <w:bookmarkEnd w:id="195"/>
      <w:bookmarkEnd w:id="196"/>
      <w:r w:rsidRPr="00DC7597">
        <w:rPr>
          <w:rFonts w:asciiTheme="minorHAnsi" w:hAnsiTheme="minorHAnsi" w:cstheme="minorHAnsi"/>
          <w:sz w:val="22"/>
          <w:szCs w:val="22"/>
          <w:lang w:val="pt-BR"/>
        </w:rPr>
        <w:t>Para fins desta Escritura de Emissão, serão aplicadas as definições de controle no artigo 116 da Lei nº 6.404, de 15 de dezembro de 1976, conforme alterada, sempre que houver referência a termos como “controle”, “controlada”, “controladora”, “coligada” e demais variações dos referidos termos.</w:t>
      </w:r>
      <w:bookmarkEnd w:id="200"/>
    </w:p>
    <w:p w14:paraId="443DA68B" w14:textId="77777777" w:rsidR="00704452" w:rsidRPr="00DC7597" w:rsidRDefault="00704452" w:rsidP="00DC7597">
      <w:pPr>
        <w:pStyle w:val="PargrafodaLista"/>
        <w:spacing w:line="320" w:lineRule="exact"/>
        <w:ind w:left="567"/>
        <w:contextualSpacing/>
        <w:jc w:val="both"/>
        <w:rPr>
          <w:rFonts w:asciiTheme="minorHAnsi" w:hAnsiTheme="minorHAnsi" w:cstheme="minorHAnsi"/>
          <w:sz w:val="22"/>
          <w:szCs w:val="22"/>
          <w:lang w:val="pt-BR"/>
        </w:rPr>
      </w:pPr>
    </w:p>
    <w:p w14:paraId="0C2B0362" w14:textId="1F79B431" w:rsidR="004F2D06" w:rsidRPr="00DC7597" w:rsidRDefault="00704452" w:rsidP="00DC7597">
      <w:pPr>
        <w:pStyle w:val="PargrafodaLista"/>
        <w:numPr>
          <w:ilvl w:val="1"/>
          <w:numId w:val="19"/>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obriga-se a notificar a Securitizadora, com cópia para o Agente Fiduciário dos CRI, no prazo de até </w:t>
      </w:r>
      <w:r w:rsidR="00CC66CA" w:rsidRPr="00DC7597">
        <w:rPr>
          <w:rFonts w:asciiTheme="minorHAnsi" w:hAnsiTheme="minorHAnsi" w:cstheme="minorHAnsi"/>
          <w:sz w:val="22"/>
          <w:szCs w:val="22"/>
          <w:lang w:val="pt-BR"/>
        </w:rPr>
        <w:t>2</w:t>
      </w:r>
      <w:r w:rsidR="00746A4E" w:rsidRPr="00DC7597">
        <w:rPr>
          <w:rFonts w:asciiTheme="minorHAnsi" w:hAnsiTheme="minorHAnsi" w:cstheme="minorHAnsi"/>
          <w:sz w:val="22"/>
          <w:szCs w:val="22"/>
          <w:lang w:val="pt-BR"/>
        </w:rPr>
        <w:t xml:space="preserve"> (</w:t>
      </w:r>
      <w:r w:rsidR="00CC66CA" w:rsidRPr="00DC7597">
        <w:rPr>
          <w:rFonts w:asciiTheme="minorHAnsi" w:hAnsiTheme="minorHAnsi" w:cstheme="minorHAnsi"/>
          <w:sz w:val="22"/>
          <w:szCs w:val="22"/>
          <w:lang w:val="pt-BR"/>
        </w:rPr>
        <w:t>dois</w:t>
      </w:r>
      <w:r w:rsidR="00746A4E"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Dias Úteis sobre a ocorrência e a data de qualquer um dos Eventos de Vencimento Antecipado que tenha ciência. Adicionalmente, 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obriga-se a enviar à Securitizadora,</w:t>
      </w:r>
      <w:r w:rsidR="00165E0F" w:rsidRPr="00DC7597">
        <w:rPr>
          <w:rFonts w:asciiTheme="minorHAnsi" w:hAnsiTheme="minorHAnsi" w:cstheme="minorHAnsi"/>
          <w:sz w:val="22"/>
          <w:szCs w:val="22"/>
          <w:lang w:val="pt-BR"/>
        </w:rPr>
        <w:t xml:space="preserve"> com cópia para o Agente Fiduciário dos CRI,</w:t>
      </w:r>
      <w:r w:rsidRPr="00DC7597">
        <w:rPr>
          <w:rFonts w:asciiTheme="minorHAnsi" w:hAnsiTheme="minorHAnsi" w:cstheme="minorHAnsi"/>
          <w:sz w:val="22"/>
          <w:szCs w:val="22"/>
          <w:lang w:val="pt-BR"/>
        </w:rPr>
        <w:t xml:space="preserve"> semestralmente nos dias </w:t>
      </w:r>
      <w:r w:rsidR="00746A4E" w:rsidRPr="00DC7597">
        <w:rPr>
          <w:rFonts w:asciiTheme="minorHAnsi" w:hAnsiTheme="minorHAnsi" w:cstheme="minorHAnsi"/>
          <w:sz w:val="22"/>
          <w:szCs w:val="22"/>
          <w:lang w:val="pt-BR"/>
        </w:rPr>
        <w:t xml:space="preserve">30 de janeiro </w:t>
      </w:r>
      <w:r w:rsidR="008C6411" w:rsidRPr="00DC7597">
        <w:rPr>
          <w:rFonts w:asciiTheme="minorHAnsi" w:hAnsiTheme="minorHAnsi" w:cstheme="minorHAnsi"/>
          <w:sz w:val="22"/>
          <w:szCs w:val="22"/>
          <w:lang w:val="pt-BR"/>
        </w:rPr>
        <w:t xml:space="preserve">e </w:t>
      </w:r>
      <w:r w:rsidR="00746A4E" w:rsidRPr="00DC7597">
        <w:rPr>
          <w:rFonts w:asciiTheme="minorHAnsi" w:hAnsiTheme="minorHAnsi" w:cstheme="minorHAnsi"/>
          <w:sz w:val="22"/>
          <w:szCs w:val="22"/>
          <w:lang w:val="pt-BR"/>
        </w:rPr>
        <w:t xml:space="preserve">30 de julho </w:t>
      </w:r>
      <w:r w:rsidRPr="00DC7597">
        <w:rPr>
          <w:rFonts w:asciiTheme="minorHAnsi" w:hAnsiTheme="minorHAnsi" w:cstheme="minorHAnsi"/>
          <w:sz w:val="22"/>
          <w:szCs w:val="22"/>
          <w:lang w:val="pt-BR"/>
        </w:rPr>
        <w:t xml:space="preserve">de cada semestre, sendo o primeiro devido em </w:t>
      </w:r>
      <w:r w:rsidR="00746A4E" w:rsidRPr="00DC7597">
        <w:rPr>
          <w:rFonts w:asciiTheme="minorHAnsi" w:hAnsiTheme="minorHAnsi" w:cstheme="minorHAnsi"/>
          <w:sz w:val="22"/>
          <w:szCs w:val="22"/>
          <w:lang w:val="pt-BR"/>
        </w:rPr>
        <w:t>30 de janeiro de 202</w:t>
      </w:r>
      <w:r w:rsidR="00D54E24">
        <w:rPr>
          <w:rFonts w:asciiTheme="minorHAnsi" w:hAnsiTheme="minorHAnsi" w:cstheme="minorHAnsi"/>
          <w:sz w:val="22"/>
          <w:szCs w:val="22"/>
          <w:lang w:val="pt-BR"/>
        </w:rPr>
        <w:t>2</w:t>
      </w:r>
      <w:r w:rsidR="00746A4E"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declaração atestando a ocorrência ou não dos Eventos de Vencimento Antecipado, bem como os documentos necessários a comprovação dos eventos.</w:t>
      </w:r>
    </w:p>
    <w:p w14:paraId="692D74C1" w14:textId="77777777" w:rsidR="002E46B8" w:rsidRPr="00DC7597" w:rsidRDefault="002E46B8" w:rsidP="00DC7597">
      <w:pPr>
        <w:pStyle w:val="PargrafodaLista"/>
        <w:spacing w:line="320" w:lineRule="exact"/>
        <w:ind w:left="0"/>
        <w:contextualSpacing/>
        <w:jc w:val="both"/>
        <w:rPr>
          <w:rFonts w:asciiTheme="minorHAnsi" w:hAnsiTheme="minorHAnsi" w:cstheme="minorHAnsi"/>
          <w:sz w:val="22"/>
          <w:szCs w:val="22"/>
          <w:lang w:val="pt-BR"/>
        </w:rPr>
      </w:pPr>
    </w:p>
    <w:p w14:paraId="0FE50C1F" w14:textId="77777777" w:rsidR="002E46B8" w:rsidRPr="00DC7597" w:rsidRDefault="002E46B8" w:rsidP="00DC7597">
      <w:pPr>
        <w:pStyle w:val="PargrafodaLista"/>
        <w:numPr>
          <w:ilvl w:val="2"/>
          <w:numId w:val="19"/>
        </w:numPr>
        <w:spacing w:line="320" w:lineRule="exact"/>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A ausência da comunicação acima não impedirá a Securitizadora </w:t>
      </w:r>
      <w:r w:rsidR="00614B6E">
        <w:rPr>
          <w:rFonts w:asciiTheme="minorHAnsi" w:hAnsiTheme="minorHAnsi" w:cstheme="minorHAnsi"/>
          <w:sz w:val="22"/>
          <w:szCs w:val="22"/>
          <w:lang w:val="pt-BR"/>
        </w:rPr>
        <w:t>de</w:t>
      </w:r>
      <w:r w:rsidRPr="00DC7597">
        <w:rPr>
          <w:rFonts w:asciiTheme="minorHAnsi" w:hAnsiTheme="minorHAnsi" w:cstheme="minorHAnsi"/>
          <w:sz w:val="22"/>
          <w:szCs w:val="22"/>
          <w:lang w:val="pt-BR"/>
        </w:rPr>
        <w:t xml:space="preserve"> deliberar sobre a ocorrência do </w:t>
      </w:r>
      <w:r w:rsidR="007C5C20" w:rsidRPr="00DC7597">
        <w:rPr>
          <w:rFonts w:asciiTheme="minorHAnsi" w:hAnsiTheme="minorHAnsi" w:cstheme="minorHAnsi"/>
          <w:sz w:val="22"/>
          <w:szCs w:val="22"/>
          <w:lang w:val="pt-BR"/>
        </w:rPr>
        <w:t xml:space="preserve">respectivo </w:t>
      </w:r>
      <w:r w:rsidRPr="00DC7597">
        <w:rPr>
          <w:rFonts w:asciiTheme="minorHAnsi" w:hAnsiTheme="minorHAnsi" w:cstheme="minorHAnsi"/>
          <w:sz w:val="22"/>
          <w:szCs w:val="22"/>
          <w:lang w:val="pt-BR"/>
        </w:rPr>
        <w:t>Evento de Vencimento Antecipado.</w:t>
      </w:r>
    </w:p>
    <w:p w14:paraId="610ECC57" w14:textId="77777777" w:rsidR="00704452" w:rsidRPr="00DC7597" w:rsidRDefault="00704452" w:rsidP="00DC7597">
      <w:pPr>
        <w:pStyle w:val="PargrafodaLista"/>
        <w:spacing w:line="320" w:lineRule="exact"/>
        <w:ind w:left="0"/>
        <w:contextualSpacing/>
        <w:jc w:val="both"/>
        <w:rPr>
          <w:rFonts w:asciiTheme="minorHAnsi" w:hAnsiTheme="minorHAnsi" w:cstheme="minorHAnsi"/>
          <w:sz w:val="22"/>
          <w:szCs w:val="22"/>
          <w:lang w:val="pt-BR"/>
        </w:rPr>
      </w:pPr>
    </w:p>
    <w:p w14:paraId="0FC1FF99" w14:textId="1B0277A2" w:rsidR="00704452" w:rsidRPr="00DC7597" w:rsidRDefault="00704452" w:rsidP="00DC7597">
      <w:pPr>
        <w:pStyle w:val="PargrafodaLista"/>
        <w:numPr>
          <w:ilvl w:val="1"/>
          <w:numId w:val="19"/>
        </w:numPr>
        <w:spacing w:line="320" w:lineRule="exact"/>
        <w:ind w:left="0" w:firstLine="0"/>
        <w:contextualSpacing/>
        <w:jc w:val="both"/>
        <w:rPr>
          <w:rStyle w:val="DeltaViewInsertion"/>
          <w:rFonts w:asciiTheme="minorHAnsi" w:hAnsiTheme="minorHAnsi" w:cstheme="minorHAnsi"/>
          <w:color w:val="auto"/>
          <w:sz w:val="22"/>
          <w:szCs w:val="22"/>
          <w:u w:val="none"/>
          <w:lang w:val="pt-BR"/>
        </w:rPr>
      </w:pPr>
      <w:bookmarkStart w:id="202" w:name="_Ref88133008"/>
      <w:r w:rsidRPr="00DC7597">
        <w:rPr>
          <w:rFonts w:asciiTheme="minorHAnsi" w:hAnsiTheme="minorHAnsi" w:cstheme="minorHAnsi"/>
          <w:sz w:val="22"/>
          <w:szCs w:val="22"/>
          <w:lang w:val="pt-BR"/>
        </w:rPr>
        <w:t xml:space="preserve">Verificada a ocorrência de quaisquer dos Eventos de Vencimento Antecipado, não sanados nos respectivos prazos de cura (quando existentes), 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ficará automaticamente constituída em mora, independentemente de qualquer notificação judicial ou extrajudicial. </w:t>
      </w:r>
      <w:r w:rsidR="008A5AFD" w:rsidRPr="00DC7597">
        <w:rPr>
          <w:rFonts w:asciiTheme="minorHAnsi" w:hAnsiTheme="minorHAnsi" w:cstheme="minorHAnsi"/>
          <w:sz w:val="22"/>
          <w:szCs w:val="22"/>
          <w:lang w:val="pt-BR"/>
        </w:rPr>
        <w:t>No caso de ocorrência de qualquer dos Eventos de Vencimento Antecipado, f</w:t>
      </w:r>
      <w:r w:rsidRPr="00DC7597">
        <w:rPr>
          <w:rFonts w:asciiTheme="minorHAnsi" w:hAnsiTheme="minorHAnsi" w:cstheme="minorHAnsi"/>
          <w:sz w:val="22"/>
          <w:szCs w:val="22"/>
          <w:lang w:val="pt-BR"/>
        </w:rPr>
        <w:t>indo o prazo previsto para purgação da mora, sem que a mora tenha sido purgada, a Securitizadora</w:t>
      </w:r>
      <w:r w:rsidRPr="00DC7597" w:rsidDel="00A97D0E">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deverá convocar Assembleia Geral de Titulares de CRI, observados os procedimentos descritos no Termo de Securitização,</w:t>
      </w:r>
      <w:r w:rsidRPr="00DC7597">
        <w:rPr>
          <w:rStyle w:val="DeltaViewInsertion"/>
          <w:rFonts w:asciiTheme="minorHAnsi" w:hAnsiTheme="minorHAnsi" w:cstheme="minorHAnsi"/>
          <w:color w:val="auto"/>
          <w:sz w:val="22"/>
          <w:szCs w:val="22"/>
          <w:u w:val="none"/>
          <w:lang w:val="pt-BR"/>
        </w:rPr>
        <w:t xml:space="preserve"> </w:t>
      </w:r>
      <w:r w:rsidRPr="00DC7597">
        <w:rPr>
          <w:rFonts w:asciiTheme="minorHAnsi" w:hAnsiTheme="minorHAnsi" w:cstheme="minorHAnsi"/>
          <w:sz w:val="22"/>
          <w:szCs w:val="22"/>
          <w:lang w:val="pt-BR"/>
        </w:rPr>
        <w:t xml:space="preserve">para deliberar sobre a declaração do vencimento antecipado ou não das Debêntures. Nos casos em que não houver possibilidade de cura, a convocação da Assembleia Geral de Titulares dos CRI deverá se dar imediatamente após o conhecimento pela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do Evento de Vencimento Antecipado</w:t>
      </w:r>
      <w:r w:rsidRPr="00DC7597">
        <w:rPr>
          <w:rStyle w:val="DeltaViewInsertion"/>
          <w:rFonts w:asciiTheme="minorHAnsi" w:hAnsiTheme="minorHAnsi" w:cstheme="minorHAnsi"/>
          <w:color w:val="auto"/>
          <w:sz w:val="22"/>
          <w:szCs w:val="22"/>
          <w:u w:val="none"/>
          <w:lang w:val="pt-BR"/>
        </w:rPr>
        <w:t>.</w:t>
      </w:r>
      <w:bookmarkEnd w:id="202"/>
      <w:r w:rsidRPr="00DC7597">
        <w:rPr>
          <w:rStyle w:val="DeltaViewInsertion"/>
          <w:rFonts w:asciiTheme="minorHAnsi" w:hAnsiTheme="minorHAnsi" w:cstheme="minorHAnsi"/>
          <w:color w:val="auto"/>
          <w:sz w:val="22"/>
          <w:szCs w:val="22"/>
          <w:u w:val="none"/>
          <w:lang w:val="pt-BR"/>
        </w:rPr>
        <w:t xml:space="preserve"> </w:t>
      </w:r>
      <w:bookmarkEnd w:id="201"/>
    </w:p>
    <w:p w14:paraId="207749D4" w14:textId="77777777" w:rsidR="001072A2" w:rsidRPr="00DC7597" w:rsidRDefault="001072A2" w:rsidP="00DC7597">
      <w:pPr>
        <w:pStyle w:val="PargrafodaLista"/>
        <w:spacing w:line="320" w:lineRule="exact"/>
        <w:contextualSpacing/>
        <w:rPr>
          <w:rFonts w:asciiTheme="minorHAnsi" w:hAnsiTheme="minorHAnsi" w:cstheme="minorHAnsi"/>
          <w:sz w:val="22"/>
          <w:szCs w:val="22"/>
          <w:lang w:val="pt-BR"/>
        </w:rPr>
      </w:pPr>
    </w:p>
    <w:p w14:paraId="1B581B2A" w14:textId="0A8F4F60" w:rsidR="001072A2" w:rsidRPr="00DC7597" w:rsidRDefault="001072A2" w:rsidP="00DC7597">
      <w:pPr>
        <w:pStyle w:val="PargrafodaLista"/>
        <w:numPr>
          <w:ilvl w:val="1"/>
          <w:numId w:val="19"/>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Na hipótese: (i) de não instalação da assembleia geral de titulares dos CRI, em primeira e segunda convocação, mencionada na Cláusula</w:t>
      </w:r>
      <w:r w:rsidR="00914D46">
        <w:rPr>
          <w:rFonts w:asciiTheme="minorHAnsi" w:hAnsiTheme="minorHAnsi" w:cstheme="minorHAnsi"/>
          <w:sz w:val="22"/>
          <w:szCs w:val="22"/>
          <w:lang w:val="pt-BR"/>
        </w:rPr>
        <w:t xml:space="preserve"> </w:t>
      </w:r>
      <w:r w:rsidR="00FF54E6">
        <w:rPr>
          <w:rFonts w:asciiTheme="minorHAnsi" w:hAnsiTheme="minorHAnsi" w:cstheme="minorHAnsi"/>
          <w:sz w:val="22"/>
          <w:szCs w:val="22"/>
          <w:lang w:val="pt-BR"/>
        </w:rPr>
        <w:fldChar w:fldCharType="begin"/>
      </w:r>
      <w:r w:rsidR="00FF54E6">
        <w:rPr>
          <w:rFonts w:asciiTheme="minorHAnsi" w:hAnsiTheme="minorHAnsi" w:cstheme="minorHAnsi"/>
          <w:sz w:val="22"/>
          <w:szCs w:val="22"/>
          <w:lang w:val="pt-BR"/>
        </w:rPr>
        <w:instrText xml:space="preserve"> REF _Ref88133008 \r \h </w:instrText>
      </w:r>
      <w:r w:rsidR="00FF54E6">
        <w:rPr>
          <w:rFonts w:asciiTheme="minorHAnsi" w:hAnsiTheme="minorHAnsi" w:cstheme="minorHAnsi"/>
          <w:sz w:val="22"/>
          <w:szCs w:val="22"/>
          <w:lang w:val="pt-BR"/>
        </w:rPr>
      </w:r>
      <w:r w:rsidR="00FF54E6">
        <w:rPr>
          <w:rFonts w:asciiTheme="minorHAnsi" w:hAnsiTheme="minorHAnsi" w:cstheme="minorHAnsi"/>
          <w:sz w:val="22"/>
          <w:szCs w:val="22"/>
          <w:lang w:val="pt-BR"/>
        </w:rPr>
        <w:fldChar w:fldCharType="separate"/>
      </w:r>
      <w:r w:rsidR="00FF54E6">
        <w:rPr>
          <w:rFonts w:asciiTheme="minorHAnsi" w:hAnsiTheme="minorHAnsi" w:cstheme="minorHAnsi"/>
          <w:sz w:val="22"/>
          <w:szCs w:val="22"/>
          <w:lang w:val="pt-BR"/>
        </w:rPr>
        <w:t>7.4</w:t>
      </w:r>
      <w:r w:rsidR="00FF54E6">
        <w:rPr>
          <w:rFonts w:asciiTheme="minorHAnsi" w:hAnsiTheme="minorHAnsi" w:cstheme="minorHAnsi"/>
          <w:sz w:val="22"/>
          <w:szCs w:val="22"/>
          <w:lang w:val="pt-BR"/>
        </w:rPr>
        <w:fldChar w:fldCharType="end"/>
      </w:r>
      <w:r w:rsidR="00914D46">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acima, por falta de quórum; ou (ii) em caso de instalação e deliberação favorável ao vencimento antecipado das Debêntures, a Securitizadora deverá declarar o vencimento antecipado das Debêntures.</w:t>
      </w:r>
    </w:p>
    <w:p w14:paraId="1E16E93C" w14:textId="77777777" w:rsidR="001072A2" w:rsidRPr="00DC7597" w:rsidRDefault="001072A2" w:rsidP="00DC7597">
      <w:pPr>
        <w:pStyle w:val="PargrafodaLista"/>
        <w:spacing w:line="320" w:lineRule="exact"/>
        <w:ind w:left="0"/>
        <w:contextualSpacing/>
        <w:jc w:val="both"/>
        <w:rPr>
          <w:rFonts w:asciiTheme="minorHAnsi" w:hAnsiTheme="minorHAnsi" w:cstheme="minorHAnsi"/>
          <w:sz w:val="22"/>
          <w:szCs w:val="22"/>
          <w:lang w:val="pt-BR"/>
        </w:rPr>
      </w:pPr>
    </w:p>
    <w:p w14:paraId="6FFE6781" w14:textId="77777777" w:rsidR="001072A2" w:rsidRPr="00DC7597" w:rsidRDefault="001072A2" w:rsidP="00DC7597">
      <w:pPr>
        <w:pStyle w:val="PargrafodaLista"/>
        <w:numPr>
          <w:ilvl w:val="1"/>
          <w:numId w:val="19"/>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Em caso de declaração do vencimento antecipado das Debêntures, a Companhia obriga-se a efetuar o pagamento do saldo do Valor Nominal Unitário das Debêntures, acrescido da Remuneração, calculada </w:t>
      </w:r>
      <w:r w:rsidRPr="00DC7597">
        <w:rPr>
          <w:rFonts w:asciiTheme="minorHAnsi" w:hAnsiTheme="minorHAnsi" w:cstheme="minorHAnsi"/>
          <w:i/>
          <w:sz w:val="22"/>
          <w:szCs w:val="22"/>
          <w:lang w:val="pt-BR"/>
        </w:rPr>
        <w:t>pro rata temporis</w:t>
      </w:r>
      <w:r w:rsidRPr="00DC7597">
        <w:rPr>
          <w:rFonts w:asciiTheme="minorHAnsi" w:hAnsiTheme="minorHAnsi" w:cstheme="minorHAnsi"/>
          <w:sz w:val="22"/>
          <w:szCs w:val="22"/>
          <w:lang w:val="pt-BR"/>
        </w:rPr>
        <w:t xml:space="preserve"> desde a data da primeira integralização</w:t>
      </w:r>
      <w:r w:rsidR="00655177" w:rsidRPr="00DC7597">
        <w:rPr>
          <w:rFonts w:asciiTheme="minorHAnsi" w:hAnsiTheme="minorHAnsi" w:cstheme="minorHAnsi"/>
          <w:sz w:val="22"/>
          <w:szCs w:val="22"/>
          <w:lang w:val="pt-BR"/>
        </w:rPr>
        <w:t xml:space="preserve"> dos CRI</w:t>
      </w:r>
      <w:r w:rsidRPr="00DC7597">
        <w:rPr>
          <w:rFonts w:asciiTheme="minorHAnsi" w:hAnsiTheme="minorHAnsi" w:cstheme="minorHAnsi"/>
          <w:sz w:val="22"/>
          <w:szCs w:val="22"/>
          <w:lang w:val="pt-BR"/>
        </w:rPr>
        <w:t xml:space="preserve">, ou última Data de Pagamento da Remuneração, conforme o caso, até a data do efetivo pagamento, e de quaisquer outros valores eventualmente devidos pela Companhia nos termos desta Escritura de Emissão e dos demais Documentos da Operação, em até </w:t>
      </w:r>
      <w:r w:rsidR="000024AF" w:rsidRPr="00DC7597">
        <w:rPr>
          <w:rFonts w:asciiTheme="minorHAnsi" w:hAnsiTheme="minorHAnsi" w:cstheme="minorHAnsi"/>
          <w:sz w:val="22"/>
          <w:szCs w:val="22"/>
          <w:lang w:val="pt-BR"/>
        </w:rPr>
        <w:t>05 (cinco)</w:t>
      </w:r>
      <w:r w:rsidR="00477DDA" w:rsidRPr="00DC7597">
        <w:rPr>
          <w:rFonts w:asciiTheme="minorHAnsi" w:hAnsiTheme="minorHAnsi" w:cstheme="minorHAnsi"/>
          <w:sz w:val="22"/>
          <w:szCs w:val="22"/>
          <w:lang w:val="pt-BR"/>
        </w:rPr>
        <w:t xml:space="preserve"> </w:t>
      </w:r>
      <w:r w:rsidR="000024AF" w:rsidRPr="00DC7597">
        <w:rPr>
          <w:rFonts w:asciiTheme="minorHAnsi" w:hAnsiTheme="minorHAnsi" w:cstheme="minorHAnsi"/>
          <w:sz w:val="22"/>
          <w:szCs w:val="22"/>
          <w:lang w:val="pt-BR"/>
        </w:rPr>
        <w:t>Dias Úteis</w:t>
      </w:r>
      <w:r w:rsidRPr="00DC7597">
        <w:rPr>
          <w:rFonts w:asciiTheme="minorHAnsi" w:hAnsiTheme="minorHAnsi" w:cstheme="minorHAnsi"/>
          <w:sz w:val="22"/>
          <w:szCs w:val="22"/>
          <w:lang w:val="pt-BR"/>
        </w:rPr>
        <w:t xml:space="preserve"> a contar da data da declaração de vencimento antecipado das Debêntures.</w:t>
      </w:r>
      <w:r w:rsidR="000334E2" w:rsidRPr="00DC7597">
        <w:rPr>
          <w:rFonts w:asciiTheme="minorHAnsi" w:hAnsiTheme="minorHAnsi" w:cstheme="minorHAnsi"/>
          <w:sz w:val="22"/>
          <w:szCs w:val="22"/>
          <w:highlight w:val="yellow"/>
          <w:lang w:val="pt-BR"/>
        </w:rPr>
        <w:t xml:space="preserve"> </w:t>
      </w:r>
    </w:p>
    <w:p w14:paraId="0DD5AF5C" w14:textId="77777777" w:rsidR="00CC66CA" w:rsidRPr="00DC7597" w:rsidRDefault="00CC66CA" w:rsidP="00D21680">
      <w:pPr>
        <w:pStyle w:val="Ttulo1"/>
      </w:pPr>
      <w:bookmarkStart w:id="203" w:name="_DV_M267"/>
      <w:bookmarkStart w:id="204" w:name="_Toc499990368"/>
      <w:bookmarkStart w:id="205" w:name="_Hlk494885206"/>
      <w:bookmarkEnd w:id="203"/>
    </w:p>
    <w:p w14:paraId="13CDA99B" w14:textId="05DA6D63" w:rsidR="00704452" w:rsidRDefault="00CC66CA" w:rsidP="00D21680">
      <w:pPr>
        <w:pStyle w:val="Ttulo1"/>
      </w:pPr>
      <w:r w:rsidRPr="00DC7597">
        <w:t xml:space="preserve">CLÁUSULA </w:t>
      </w:r>
      <w:r w:rsidR="0009284D" w:rsidRPr="00DC7597">
        <w:t xml:space="preserve">VIII </w:t>
      </w:r>
      <w:r w:rsidRPr="00DC7597">
        <w:t xml:space="preserve">- </w:t>
      </w:r>
      <w:r w:rsidR="00704452" w:rsidRPr="00DC7597">
        <w:t xml:space="preserve">OBRIGAÇÕES ADICIONAIS DA </w:t>
      </w:r>
      <w:bookmarkStart w:id="206" w:name="_DV_M268"/>
      <w:bookmarkEnd w:id="204"/>
      <w:bookmarkEnd w:id="206"/>
      <w:r w:rsidR="00025A25" w:rsidRPr="00DC7597">
        <w:t>COMPANHIA</w:t>
      </w:r>
      <w:r w:rsidR="00882E5A">
        <w:t xml:space="preserve"> E</w:t>
      </w:r>
      <w:r w:rsidR="00973BA0" w:rsidRPr="00DC7597">
        <w:t xml:space="preserve"> </w:t>
      </w:r>
      <w:r w:rsidR="00D8591B" w:rsidRPr="00DC7597">
        <w:t>DA</w:t>
      </w:r>
      <w:r w:rsidR="00882E5A">
        <w:t>S</w:t>
      </w:r>
      <w:r w:rsidR="00D8591B" w:rsidRPr="00DC7597">
        <w:t xml:space="preserve"> </w:t>
      </w:r>
      <w:r w:rsidR="00882E5A">
        <w:t xml:space="preserve">FIDUCIANTES </w:t>
      </w:r>
      <w:bookmarkEnd w:id="205"/>
    </w:p>
    <w:p w14:paraId="27A32225" w14:textId="77777777" w:rsidR="00AA597B" w:rsidRPr="00AA597B" w:rsidRDefault="00AA597B" w:rsidP="001739AF"/>
    <w:p w14:paraId="53F066B7" w14:textId="77777777" w:rsidR="00704452" w:rsidRPr="00DC7597" w:rsidRDefault="00704452" w:rsidP="00E75A0B">
      <w:pPr>
        <w:pStyle w:val="PargrafodaLista"/>
        <w:numPr>
          <w:ilvl w:val="0"/>
          <w:numId w:val="25"/>
        </w:numPr>
        <w:spacing w:line="320" w:lineRule="exact"/>
        <w:contextualSpacing/>
        <w:jc w:val="both"/>
        <w:rPr>
          <w:rFonts w:asciiTheme="minorHAnsi" w:hAnsiTheme="minorHAnsi" w:cstheme="minorHAnsi"/>
          <w:vanish/>
          <w:w w:val="0"/>
          <w:sz w:val="22"/>
          <w:szCs w:val="22"/>
          <w:lang w:val="pt-BR"/>
        </w:rPr>
      </w:pPr>
      <w:bookmarkStart w:id="207" w:name="_DV_M269"/>
      <w:bookmarkEnd w:id="207"/>
    </w:p>
    <w:p w14:paraId="48A1584A" w14:textId="77777777" w:rsidR="00704452" w:rsidRPr="00DC7597" w:rsidRDefault="00704452" w:rsidP="00E75A0B">
      <w:pPr>
        <w:pStyle w:val="PargrafodaLista"/>
        <w:numPr>
          <w:ilvl w:val="1"/>
          <w:numId w:val="25"/>
        </w:numPr>
        <w:spacing w:line="320" w:lineRule="exact"/>
        <w:ind w:left="0"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t xml:space="preserve">Observadas as demais obrigações previstas nesta Escritura, </w:t>
      </w:r>
      <w:bookmarkStart w:id="208" w:name="_DV_C376"/>
      <w:r w:rsidRPr="00DC7597">
        <w:rPr>
          <w:rStyle w:val="DeltaViewInsertion"/>
          <w:rFonts w:asciiTheme="minorHAnsi" w:hAnsiTheme="minorHAnsi" w:cstheme="minorHAnsi"/>
          <w:color w:val="auto"/>
          <w:w w:val="0"/>
          <w:sz w:val="22"/>
          <w:szCs w:val="22"/>
          <w:u w:val="none"/>
          <w:lang w:val="pt-BR"/>
        </w:rPr>
        <w:t xml:space="preserve">enquanto o saldo devedor das Debêntures não for integralmente pago, </w:t>
      </w:r>
      <w:bookmarkStart w:id="209" w:name="_DV_M270"/>
      <w:bookmarkEnd w:id="208"/>
      <w:bookmarkEnd w:id="209"/>
      <w:r w:rsidRPr="00DC7597">
        <w:rPr>
          <w:rFonts w:asciiTheme="minorHAnsi" w:hAnsiTheme="minorHAnsi" w:cstheme="minorHAnsi"/>
          <w:w w:val="0"/>
          <w:sz w:val="22"/>
          <w:szCs w:val="22"/>
          <w:lang w:val="pt-BR"/>
        </w:rPr>
        <w:t xml:space="preserve">a </w:t>
      </w:r>
      <w:r w:rsidR="00025A25" w:rsidRPr="00DC7597">
        <w:rPr>
          <w:rFonts w:asciiTheme="minorHAnsi" w:hAnsiTheme="minorHAnsi" w:cstheme="minorHAnsi"/>
          <w:sz w:val="22"/>
          <w:szCs w:val="22"/>
          <w:lang w:val="pt-BR"/>
        </w:rPr>
        <w:t>Companhia</w:t>
      </w:r>
      <w:r w:rsidRPr="00DC7597">
        <w:rPr>
          <w:rFonts w:asciiTheme="minorHAnsi" w:hAnsiTheme="minorHAnsi" w:cstheme="minorHAnsi"/>
          <w:w w:val="0"/>
          <w:sz w:val="22"/>
          <w:szCs w:val="22"/>
          <w:lang w:val="pt-BR"/>
        </w:rPr>
        <w:t xml:space="preserve"> obriga-se, ainda, a:</w:t>
      </w:r>
    </w:p>
    <w:p w14:paraId="70C4F89B" w14:textId="77777777" w:rsidR="00704452" w:rsidRPr="00DC7597" w:rsidRDefault="00704452" w:rsidP="00DC7597">
      <w:pPr>
        <w:spacing w:line="320" w:lineRule="exact"/>
        <w:ind w:left="567"/>
        <w:contextualSpacing/>
        <w:jc w:val="both"/>
        <w:rPr>
          <w:rFonts w:asciiTheme="minorHAnsi" w:hAnsiTheme="minorHAnsi" w:cstheme="minorHAnsi"/>
          <w:w w:val="0"/>
          <w:sz w:val="22"/>
          <w:szCs w:val="22"/>
        </w:rPr>
      </w:pPr>
    </w:p>
    <w:p w14:paraId="4F823776" w14:textId="77777777" w:rsidR="00704452" w:rsidRPr="00DC7597" w:rsidRDefault="00704452"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bookmarkStart w:id="210" w:name="_Ref66240684"/>
      <w:r w:rsidRPr="00DC7597">
        <w:rPr>
          <w:rFonts w:asciiTheme="minorHAnsi" w:hAnsiTheme="minorHAnsi" w:cstheme="minorHAnsi"/>
          <w:sz w:val="22"/>
          <w:szCs w:val="22"/>
          <w:lang w:val="pt-BR"/>
        </w:rPr>
        <w:t xml:space="preserve">Fornecer à Debenturista, </w:t>
      </w:r>
      <w:r w:rsidR="00165E0F" w:rsidRPr="00DC7597">
        <w:rPr>
          <w:rFonts w:asciiTheme="minorHAnsi" w:hAnsiTheme="minorHAnsi" w:cstheme="minorHAnsi"/>
          <w:sz w:val="22"/>
          <w:szCs w:val="22"/>
          <w:lang w:val="pt-BR"/>
        </w:rPr>
        <w:t xml:space="preserve">com cópia para o Agente Fiduciário dos CRI, </w:t>
      </w:r>
      <w:r w:rsidRPr="00DC7597">
        <w:rPr>
          <w:rFonts w:asciiTheme="minorHAnsi" w:hAnsiTheme="minorHAnsi" w:cstheme="minorHAnsi"/>
          <w:sz w:val="22"/>
          <w:szCs w:val="22"/>
          <w:lang w:val="pt-BR"/>
        </w:rPr>
        <w:t>a partir da Data de Emissão, independentemente do período de carência previsto nesta Escritura:</w:t>
      </w:r>
      <w:bookmarkEnd w:id="210"/>
      <w:r w:rsidRPr="00DC7597">
        <w:rPr>
          <w:rFonts w:asciiTheme="minorHAnsi" w:hAnsiTheme="minorHAnsi" w:cstheme="minorHAnsi"/>
          <w:sz w:val="22"/>
          <w:szCs w:val="22"/>
          <w:lang w:val="pt-BR"/>
        </w:rPr>
        <w:t xml:space="preserve"> </w:t>
      </w:r>
    </w:p>
    <w:p w14:paraId="51968C19" w14:textId="77777777" w:rsidR="00704452" w:rsidRPr="00DC7597" w:rsidRDefault="00704452" w:rsidP="00DC7597">
      <w:pPr>
        <w:spacing w:line="320" w:lineRule="exact"/>
        <w:ind w:left="567"/>
        <w:contextualSpacing/>
        <w:jc w:val="both"/>
        <w:rPr>
          <w:rFonts w:asciiTheme="minorHAnsi" w:hAnsiTheme="minorHAnsi" w:cstheme="minorHAnsi"/>
          <w:w w:val="0"/>
          <w:sz w:val="22"/>
          <w:szCs w:val="22"/>
        </w:rPr>
      </w:pPr>
    </w:p>
    <w:p w14:paraId="178979F2" w14:textId="77777777" w:rsidR="00704452" w:rsidRPr="00DC7597" w:rsidRDefault="00704452" w:rsidP="00DC7597">
      <w:pPr>
        <w:pStyle w:val="PargrafodaLista"/>
        <w:numPr>
          <w:ilvl w:val="0"/>
          <w:numId w:val="8"/>
        </w:numPr>
        <w:shd w:val="clear" w:color="auto" w:fill="FFFFFF"/>
        <w:tabs>
          <w:tab w:val="left" w:pos="1134"/>
        </w:tabs>
        <w:spacing w:line="320" w:lineRule="exact"/>
        <w:ind w:left="567"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t>até o 45º (quadragésimo quinto) dia após o encerramento de cada trimestre</w:t>
      </w:r>
      <w:r w:rsidR="0038115D" w:rsidRPr="00DC7597">
        <w:rPr>
          <w:rFonts w:asciiTheme="minorHAnsi" w:hAnsiTheme="minorHAnsi" w:cstheme="minorHAnsi"/>
          <w:sz w:val="22"/>
          <w:szCs w:val="22"/>
          <w:lang w:val="pt-BR" w:eastAsia="pt-BR"/>
        </w:rPr>
        <w:t xml:space="preserve"> </w:t>
      </w:r>
      <w:r w:rsidR="0038115D" w:rsidRPr="00DC7597">
        <w:rPr>
          <w:rFonts w:asciiTheme="minorHAnsi" w:hAnsiTheme="minorHAnsi" w:cstheme="minorHAnsi"/>
          <w:color w:val="000000" w:themeColor="text1"/>
          <w:w w:val="0"/>
          <w:sz w:val="22"/>
          <w:szCs w:val="22"/>
          <w:lang w:val="pt-BR"/>
        </w:rPr>
        <w:t>ou em até 05 (cinco) Dias Úteis após a sua divulgação, o que ocorrer primeiro</w:t>
      </w:r>
      <w:r w:rsidRPr="00DC7597">
        <w:rPr>
          <w:rFonts w:asciiTheme="minorHAnsi" w:hAnsiTheme="minorHAnsi" w:cstheme="minorHAnsi"/>
          <w:w w:val="0"/>
          <w:sz w:val="22"/>
          <w:szCs w:val="22"/>
          <w:lang w:val="pt-BR"/>
        </w:rPr>
        <w:t xml:space="preserve">, balancete trimestral relativo ao respectivo trimestre, em relação aos períodos de 3 (três) meses encerrados em março, junho e setembro de cada ano; </w:t>
      </w:r>
    </w:p>
    <w:p w14:paraId="1017EABF" w14:textId="77777777" w:rsidR="000B116F" w:rsidRPr="00DC7597" w:rsidRDefault="000B116F" w:rsidP="00DC7597">
      <w:pPr>
        <w:pStyle w:val="PargrafodaLista"/>
        <w:shd w:val="clear" w:color="auto" w:fill="FFFFFF"/>
        <w:tabs>
          <w:tab w:val="left" w:pos="1134"/>
        </w:tabs>
        <w:spacing w:line="320" w:lineRule="exact"/>
        <w:ind w:left="567"/>
        <w:contextualSpacing/>
        <w:jc w:val="both"/>
        <w:rPr>
          <w:rFonts w:asciiTheme="minorHAnsi" w:hAnsiTheme="minorHAnsi" w:cstheme="minorHAnsi"/>
          <w:w w:val="0"/>
          <w:sz w:val="22"/>
          <w:szCs w:val="22"/>
          <w:lang w:val="pt-BR"/>
        </w:rPr>
      </w:pPr>
    </w:p>
    <w:p w14:paraId="00954CD9" w14:textId="77777777" w:rsidR="000B116F" w:rsidRPr="00DC7597" w:rsidRDefault="000B116F" w:rsidP="00DC7597">
      <w:pPr>
        <w:pStyle w:val="PargrafodaLista"/>
        <w:numPr>
          <w:ilvl w:val="0"/>
          <w:numId w:val="8"/>
        </w:numPr>
        <w:shd w:val="clear" w:color="auto" w:fill="FFFFFF"/>
        <w:tabs>
          <w:tab w:val="left" w:pos="1134"/>
        </w:tabs>
        <w:spacing w:line="320" w:lineRule="exact"/>
        <w:ind w:left="567" w:firstLine="0"/>
        <w:contextualSpacing/>
        <w:jc w:val="both"/>
        <w:rPr>
          <w:rFonts w:asciiTheme="minorHAnsi" w:hAnsiTheme="minorHAnsi" w:cstheme="minorHAnsi"/>
          <w:w w:val="0"/>
          <w:sz w:val="22"/>
          <w:szCs w:val="22"/>
        </w:rPr>
      </w:pPr>
      <w:r w:rsidRPr="00DC7597">
        <w:rPr>
          <w:rFonts w:asciiTheme="minorHAnsi" w:hAnsiTheme="minorHAnsi" w:cstheme="minorHAnsi"/>
          <w:sz w:val="22"/>
          <w:szCs w:val="22"/>
        </w:rPr>
        <w:t xml:space="preserve">semestralmente, nos dias 30 de julho e 30 de janeiro de cada ano, sendo a primeiro devida em 30 de janeiro de 2021, declaração atestando a ocorrência ou não dos Eventos de Vencimento Antecipado, bem como os documentos necessários a comprovação dos eventos; </w:t>
      </w:r>
    </w:p>
    <w:p w14:paraId="7AB1E1CB" w14:textId="77777777" w:rsidR="00704452" w:rsidRPr="00DC7597" w:rsidRDefault="00704452" w:rsidP="00DC7597">
      <w:pPr>
        <w:shd w:val="clear" w:color="auto" w:fill="FFFFFF"/>
        <w:tabs>
          <w:tab w:val="left" w:pos="1134"/>
        </w:tabs>
        <w:spacing w:line="320" w:lineRule="exact"/>
        <w:contextualSpacing/>
        <w:jc w:val="both"/>
        <w:rPr>
          <w:rFonts w:asciiTheme="minorHAnsi" w:hAnsiTheme="minorHAnsi" w:cstheme="minorHAnsi"/>
          <w:w w:val="0"/>
          <w:sz w:val="22"/>
          <w:szCs w:val="22"/>
        </w:rPr>
      </w:pPr>
    </w:p>
    <w:p w14:paraId="15301519" w14:textId="77777777" w:rsidR="00704452" w:rsidRPr="00DC7597" w:rsidRDefault="00A1341D" w:rsidP="00DC7597">
      <w:pPr>
        <w:pStyle w:val="PargrafodaLista"/>
        <w:numPr>
          <w:ilvl w:val="0"/>
          <w:numId w:val="8"/>
        </w:numPr>
        <w:shd w:val="clear" w:color="auto" w:fill="FFFFFF"/>
        <w:tabs>
          <w:tab w:val="left" w:pos="1134"/>
        </w:tabs>
        <w:spacing w:line="320" w:lineRule="exact"/>
        <w:ind w:left="567"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t xml:space="preserve">(i) </w:t>
      </w:r>
      <w:r w:rsidR="000236BB" w:rsidRPr="00DC7597">
        <w:rPr>
          <w:rFonts w:asciiTheme="minorHAnsi" w:hAnsiTheme="minorHAnsi" w:cstheme="minorHAnsi"/>
          <w:w w:val="0"/>
          <w:sz w:val="22"/>
          <w:szCs w:val="22"/>
          <w:lang w:val="pt-BR"/>
        </w:rPr>
        <w:t xml:space="preserve">em até </w:t>
      </w:r>
      <w:r w:rsidR="00AC2AE2" w:rsidRPr="00DC7597">
        <w:rPr>
          <w:rFonts w:asciiTheme="minorHAnsi" w:hAnsiTheme="minorHAnsi" w:cstheme="minorHAnsi"/>
          <w:w w:val="0"/>
          <w:sz w:val="22"/>
          <w:szCs w:val="22"/>
          <w:lang w:val="pt-BR"/>
        </w:rPr>
        <w:t>2</w:t>
      </w:r>
      <w:r w:rsidR="00477DDA" w:rsidRPr="00DC7597">
        <w:rPr>
          <w:rFonts w:asciiTheme="minorHAnsi" w:hAnsiTheme="minorHAnsi" w:cstheme="minorHAnsi"/>
          <w:w w:val="0"/>
          <w:sz w:val="22"/>
          <w:szCs w:val="22"/>
          <w:lang w:val="pt-BR"/>
        </w:rPr>
        <w:t xml:space="preserve"> </w:t>
      </w:r>
      <w:r w:rsidR="00AC2AE2" w:rsidRPr="00DC7597">
        <w:rPr>
          <w:rFonts w:asciiTheme="minorHAnsi" w:hAnsiTheme="minorHAnsi" w:cstheme="minorHAnsi"/>
          <w:w w:val="0"/>
          <w:sz w:val="22"/>
          <w:szCs w:val="22"/>
          <w:lang w:val="pt-BR"/>
        </w:rPr>
        <w:t>(dois</w:t>
      </w:r>
      <w:r w:rsidR="00746A4E" w:rsidRPr="00DC7597">
        <w:rPr>
          <w:rFonts w:asciiTheme="minorHAnsi" w:hAnsiTheme="minorHAnsi" w:cstheme="minorHAnsi"/>
          <w:w w:val="0"/>
          <w:sz w:val="22"/>
          <w:szCs w:val="22"/>
          <w:lang w:val="pt-BR"/>
        </w:rPr>
        <w:t xml:space="preserve">) </w:t>
      </w:r>
      <w:r w:rsidR="000236BB" w:rsidRPr="00DC7597">
        <w:rPr>
          <w:rFonts w:asciiTheme="minorHAnsi" w:hAnsiTheme="minorHAnsi" w:cstheme="minorHAnsi"/>
          <w:w w:val="0"/>
          <w:sz w:val="22"/>
          <w:szCs w:val="22"/>
          <w:lang w:val="pt-BR"/>
        </w:rPr>
        <w:t xml:space="preserve">Dias Úteis da data em que tomar conhecimento, </w:t>
      </w:r>
      <w:r w:rsidR="00704452" w:rsidRPr="00DC7597">
        <w:rPr>
          <w:rFonts w:asciiTheme="minorHAnsi" w:hAnsiTheme="minorHAnsi" w:cstheme="minorHAnsi"/>
          <w:w w:val="0"/>
          <w:sz w:val="22"/>
          <w:szCs w:val="22"/>
          <w:lang w:val="pt-BR"/>
        </w:rPr>
        <w:t>informações a respeito de qualquer Evento de Vencimento Antecipado</w:t>
      </w:r>
      <w:r w:rsidR="007633DD" w:rsidRPr="00DC7597">
        <w:rPr>
          <w:rFonts w:asciiTheme="minorHAnsi" w:hAnsiTheme="minorHAnsi" w:cstheme="minorHAnsi"/>
          <w:w w:val="0"/>
          <w:sz w:val="22"/>
          <w:szCs w:val="22"/>
          <w:lang w:val="pt-BR"/>
        </w:rPr>
        <w:t>, bem como</w:t>
      </w:r>
      <w:r w:rsidRPr="00DC7597">
        <w:rPr>
          <w:rFonts w:asciiTheme="minorHAnsi" w:hAnsiTheme="minorHAnsi" w:cstheme="minorHAnsi"/>
          <w:w w:val="0"/>
          <w:sz w:val="22"/>
          <w:szCs w:val="22"/>
          <w:lang w:val="pt-BR"/>
        </w:rPr>
        <w:t xml:space="preserve"> (ii) em até </w:t>
      </w:r>
      <w:r w:rsidR="00DF5927" w:rsidRPr="00DC7597">
        <w:rPr>
          <w:rFonts w:asciiTheme="minorHAnsi" w:hAnsiTheme="minorHAnsi" w:cstheme="minorHAnsi"/>
          <w:w w:val="0"/>
          <w:sz w:val="22"/>
          <w:szCs w:val="22"/>
          <w:lang w:val="pt-BR"/>
        </w:rPr>
        <w:t>2 (dois)</w:t>
      </w:r>
      <w:r w:rsidR="00AC2AE2" w:rsidRPr="00DC7597">
        <w:rPr>
          <w:rFonts w:asciiTheme="minorHAnsi" w:hAnsiTheme="minorHAnsi" w:cstheme="minorHAnsi"/>
          <w:w w:val="0"/>
          <w:sz w:val="22"/>
          <w:szCs w:val="22"/>
          <w:lang w:val="pt-BR"/>
        </w:rPr>
        <w:t xml:space="preserve"> </w:t>
      </w:r>
      <w:r w:rsidRPr="00DC7597">
        <w:rPr>
          <w:rFonts w:asciiTheme="minorHAnsi" w:hAnsiTheme="minorHAnsi" w:cstheme="minorHAnsi"/>
          <w:w w:val="0"/>
          <w:sz w:val="22"/>
          <w:szCs w:val="22"/>
          <w:lang w:val="pt-BR"/>
        </w:rPr>
        <w:t>Dias Úteis da data em que tomar conhecimento,</w:t>
      </w:r>
      <w:r w:rsidR="007633DD" w:rsidRPr="00DC7597">
        <w:rPr>
          <w:rFonts w:asciiTheme="minorHAnsi" w:hAnsiTheme="minorHAnsi" w:cstheme="minorHAnsi"/>
          <w:w w:val="0"/>
          <w:sz w:val="22"/>
          <w:szCs w:val="22"/>
          <w:lang w:val="pt-BR"/>
        </w:rPr>
        <w:t xml:space="preserve"> quaisquer eventos ou situações que sejam de seu conhecimento e que possam afetar negativamente a habilidade da Companhia de efetuar o pontual cumprimento das obrigações, no todo ou em parte, assumidas perante o Debenturista</w:t>
      </w:r>
      <w:r w:rsidR="0038115D" w:rsidRPr="00DC7597">
        <w:rPr>
          <w:rFonts w:asciiTheme="minorHAnsi" w:hAnsiTheme="minorHAnsi" w:cstheme="minorHAnsi"/>
          <w:w w:val="0"/>
          <w:sz w:val="22"/>
          <w:szCs w:val="22"/>
          <w:lang w:val="pt-BR"/>
        </w:rPr>
        <w:t>;</w:t>
      </w:r>
      <w:r w:rsidR="00704452" w:rsidRPr="00DC7597">
        <w:rPr>
          <w:rFonts w:asciiTheme="minorHAnsi" w:hAnsiTheme="minorHAnsi" w:cstheme="minorHAnsi"/>
          <w:w w:val="0"/>
          <w:sz w:val="22"/>
          <w:szCs w:val="22"/>
          <w:lang w:val="pt-BR"/>
        </w:rPr>
        <w:t xml:space="preserve"> </w:t>
      </w:r>
    </w:p>
    <w:p w14:paraId="70A611C2" w14:textId="77777777" w:rsidR="0038115D" w:rsidRPr="00DC7597" w:rsidRDefault="0038115D" w:rsidP="00DC7597">
      <w:pPr>
        <w:pStyle w:val="PargrafodaLista"/>
        <w:spacing w:line="320" w:lineRule="exact"/>
        <w:contextualSpacing/>
        <w:rPr>
          <w:rFonts w:asciiTheme="minorHAnsi" w:hAnsiTheme="minorHAnsi" w:cstheme="minorHAnsi"/>
          <w:w w:val="0"/>
          <w:sz w:val="22"/>
          <w:szCs w:val="22"/>
          <w:lang w:val="pt-BR"/>
        </w:rPr>
      </w:pPr>
    </w:p>
    <w:p w14:paraId="2E0429BA" w14:textId="77777777" w:rsidR="0038115D" w:rsidRPr="00DC7597" w:rsidRDefault="0038115D" w:rsidP="00DC7597">
      <w:pPr>
        <w:pStyle w:val="PargrafodaLista"/>
        <w:numPr>
          <w:ilvl w:val="0"/>
          <w:numId w:val="8"/>
        </w:numPr>
        <w:shd w:val="clear" w:color="auto" w:fill="FFFFFF"/>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em até</w:t>
      </w:r>
      <w:r w:rsidR="00DF5927" w:rsidRPr="00DC7597">
        <w:rPr>
          <w:rFonts w:asciiTheme="minorHAnsi" w:hAnsiTheme="minorHAnsi" w:cstheme="minorHAnsi"/>
          <w:sz w:val="22"/>
          <w:szCs w:val="22"/>
          <w:lang w:val="pt-BR"/>
        </w:rPr>
        <w:t xml:space="preserve"> </w:t>
      </w:r>
      <w:r w:rsidR="00DF5927" w:rsidRPr="00DC7597">
        <w:rPr>
          <w:rFonts w:asciiTheme="minorHAnsi" w:hAnsiTheme="minorHAnsi" w:cstheme="minorHAnsi"/>
          <w:w w:val="0"/>
          <w:sz w:val="22"/>
          <w:szCs w:val="22"/>
          <w:lang w:val="pt-BR"/>
        </w:rPr>
        <w:t>2 (dois)</w:t>
      </w:r>
      <w:r w:rsidR="00746A4E" w:rsidRPr="00DC7597">
        <w:rPr>
          <w:rFonts w:asciiTheme="minorHAnsi" w:hAnsiTheme="minorHAnsi" w:cstheme="minorHAnsi"/>
          <w:sz w:val="22"/>
          <w:szCs w:val="22"/>
          <w:lang w:val="pt-BR"/>
        </w:rPr>
        <w:t xml:space="preserve"> </w:t>
      </w:r>
      <w:r w:rsidR="0009284D" w:rsidRPr="00DC7597">
        <w:rPr>
          <w:rFonts w:asciiTheme="minorHAnsi" w:hAnsiTheme="minorHAnsi" w:cstheme="minorHAnsi"/>
          <w:sz w:val="22"/>
          <w:szCs w:val="22"/>
          <w:lang w:val="pt-BR"/>
        </w:rPr>
        <w:t>D</w:t>
      </w:r>
      <w:r w:rsidRPr="00DC7597">
        <w:rPr>
          <w:rFonts w:asciiTheme="minorHAnsi" w:hAnsiTheme="minorHAnsi" w:cstheme="minorHAnsi"/>
          <w:sz w:val="22"/>
          <w:szCs w:val="22"/>
          <w:lang w:val="pt-BR"/>
        </w:rPr>
        <w:t>ias</w:t>
      </w:r>
      <w:r w:rsidR="00DF5927" w:rsidRPr="00DC7597">
        <w:rPr>
          <w:rFonts w:asciiTheme="minorHAnsi" w:hAnsiTheme="minorHAnsi" w:cstheme="minorHAnsi"/>
          <w:sz w:val="22"/>
          <w:szCs w:val="22"/>
          <w:lang w:val="pt-BR"/>
        </w:rPr>
        <w:t xml:space="preserve"> </w:t>
      </w:r>
      <w:r w:rsidR="0009284D" w:rsidRPr="00DC7597">
        <w:rPr>
          <w:rFonts w:asciiTheme="minorHAnsi" w:hAnsiTheme="minorHAnsi" w:cstheme="minorHAnsi"/>
          <w:sz w:val="22"/>
          <w:szCs w:val="22"/>
          <w:lang w:val="pt-BR"/>
        </w:rPr>
        <w:t>Ú</w:t>
      </w:r>
      <w:r w:rsidR="00DF5927" w:rsidRPr="00DC7597">
        <w:rPr>
          <w:rFonts w:asciiTheme="minorHAnsi" w:hAnsiTheme="minorHAnsi" w:cstheme="minorHAnsi"/>
          <w:sz w:val="22"/>
          <w:szCs w:val="22"/>
          <w:lang w:val="pt-BR"/>
        </w:rPr>
        <w:t>teis</w:t>
      </w:r>
      <w:r w:rsidRPr="00DC7597">
        <w:rPr>
          <w:rFonts w:asciiTheme="minorHAnsi" w:hAnsiTheme="minorHAnsi" w:cstheme="minorHAnsi"/>
          <w:sz w:val="22"/>
          <w:szCs w:val="22"/>
          <w:lang w:val="pt-BR"/>
        </w:rPr>
        <w:t>,</w:t>
      </w:r>
      <w:bookmarkStart w:id="211" w:name="_DV_M201"/>
      <w:bookmarkEnd w:id="211"/>
      <w:r w:rsidRPr="00DC7597">
        <w:rPr>
          <w:rFonts w:asciiTheme="minorHAnsi" w:hAnsiTheme="minorHAnsi" w:cstheme="minorHAnsi"/>
          <w:sz w:val="22"/>
          <w:szCs w:val="22"/>
          <w:lang w:val="pt-BR"/>
        </w:rPr>
        <w:t xml:space="preserve"> qualquer informação relevante para a presente Emissão que lhe venha a ser solicitada pelo Debenturista, ou no prazo exigido por norma vigente ou estipulado pela autoridade competente, para as informações que venham a ser exigidas pelas normas vigentes ou em razão de determinação ou orientação de autoridades competentes; e</w:t>
      </w:r>
      <w:r w:rsidR="000334E2" w:rsidRPr="00DC7597">
        <w:rPr>
          <w:rFonts w:asciiTheme="minorHAnsi" w:hAnsiTheme="minorHAnsi" w:cstheme="minorHAnsi"/>
          <w:sz w:val="22"/>
          <w:szCs w:val="22"/>
          <w:lang w:val="pt-BR"/>
        </w:rPr>
        <w:t xml:space="preserve"> </w:t>
      </w:r>
    </w:p>
    <w:p w14:paraId="70C18DEC" w14:textId="77777777" w:rsidR="00AC2AE2" w:rsidRPr="00DC7597" w:rsidRDefault="00AC2AE2" w:rsidP="00DC7597">
      <w:pPr>
        <w:shd w:val="clear" w:color="auto" w:fill="FFFFFF"/>
        <w:tabs>
          <w:tab w:val="left" w:pos="1134"/>
        </w:tabs>
        <w:spacing w:line="320" w:lineRule="exact"/>
        <w:contextualSpacing/>
        <w:jc w:val="both"/>
        <w:rPr>
          <w:rFonts w:asciiTheme="minorHAnsi" w:hAnsiTheme="minorHAnsi" w:cstheme="minorHAnsi"/>
          <w:sz w:val="22"/>
          <w:szCs w:val="22"/>
        </w:rPr>
      </w:pPr>
    </w:p>
    <w:p w14:paraId="4C6E9045" w14:textId="77777777" w:rsidR="0038115D" w:rsidRPr="00DC7597" w:rsidRDefault="0038115D" w:rsidP="00DC7597">
      <w:pPr>
        <w:pStyle w:val="PargrafodaLista"/>
        <w:numPr>
          <w:ilvl w:val="0"/>
          <w:numId w:val="8"/>
        </w:numPr>
        <w:shd w:val="clear" w:color="auto" w:fill="FFFFFF"/>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caso solicitados, os comprovantes de cumprimento de suas obrigações pecuniárias no prazo de até </w:t>
      </w:r>
      <w:r w:rsidR="00746A4E" w:rsidRPr="00DC7597">
        <w:rPr>
          <w:rFonts w:asciiTheme="minorHAnsi" w:hAnsiTheme="minorHAnsi" w:cstheme="minorHAnsi"/>
          <w:w w:val="0"/>
          <w:sz w:val="22"/>
          <w:szCs w:val="22"/>
          <w:lang w:val="pt-BR"/>
        </w:rPr>
        <w:t>2 (dois)</w:t>
      </w:r>
      <w:r w:rsidRPr="00DC7597">
        <w:rPr>
          <w:rFonts w:asciiTheme="minorHAnsi" w:hAnsiTheme="minorHAnsi" w:cstheme="minorHAnsi"/>
          <w:sz w:val="22"/>
          <w:szCs w:val="22"/>
          <w:lang w:val="pt-BR"/>
        </w:rPr>
        <w:t xml:space="preserve"> Dias Úteis contados da </w:t>
      </w:r>
      <w:r w:rsidR="00580B4F" w:rsidRPr="00DC7597">
        <w:rPr>
          <w:rFonts w:asciiTheme="minorHAnsi" w:hAnsiTheme="minorHAnsi" w:cstheme="minorHAnsi"/>
          <w:sz w:val="22"/>
          <w:szCs w:val="22"/>
          <w:lang w:val="pt-BR"/>
        </w:rPr>
        <w:t>data de solicitação</w:t>
      </w:r>
      <w:r w:rsidRPr="00DC7597">
        <w:rPr>
          <w:rFonts w:asciiTheme="minorHAnsi" w:hAnsiTheme="minorHAnsi" w:cstheme="minorHAnsi"/>
          <w:sz w:val="22"/>
          <w:szCs w:val="22"/>
          <w:lang w:val="pt-BR"/>
        </w:rPr>
        <w:t>.</w:t>
      </w:r>
    </w:p>
    <w:p w14:paraId="48A17285" w14:textId="77777777" w:rsidR="00704452" w:rsidRPr="00DC7597" w:rsidRDefault="00704452" w:rsidP="00DC7597">
      <w:pPr>
        <w:shd w:val="clear" w:color="auto" w:fill="FFFFFF"/>
        <w:spacing w:line="320" w:lineRule="exact"/>
        <w:ind w:left="567"/>
        <w:contextualSpacing/>
        <w:jc w:val="both"/>
        <w:rPr>
          <w:rFonts w:asciiTheme="minorHAnsi" w:hAnsiTheme="minorHAnsi" w:cstheme="minorHAnsi"/>
          <w:w w:val="0"/>
          <w:sz w:val="22"/>
          <w:szCs w:val="22"/>
        </w:rPr>
      </w:pPr>
    </w:p>
    <w:p w14:paraId="74B32EC8" w14:textId="77777777" w:rsidR="00704452" w:rsidRPr="00DC7597" w:rsidRDefault="00704452" w:rsidP="00E75A0B">
      <w:pPr>
        <w:pStyle w:val="PargrafodaLista"/>
        <w:numPr>
          <w:ilvl w:val="2"/>
          <w:numId w:val="25"/>
        </w:numPr>
        <w:spacing w:line="320" w:lineRule="exact"/>
        <w:ind w:left="567"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t>Proceder à adequada publicidade dos dados econômico-financeiros, nos termos exigidos pela Lei das Sociedades por Ações, promovendo a publicação das suas demonstrações financeiras, nos termos exigidos pela legislação e regulamentação em vigor</w:t>
      </w:r>
      <w:r w:rsidR="00AC2AE2" w:rsidRPr="00DC7597">
        <w:rPr>
          <w:rFonts w:asciiTheme="minorHAnsi" w:hAnsiTheme="minorHAnsi" w:cstheme="minorHAnsi"/>
          <w:w w:val="0"/>
          <w:sz w:val="22"/>
          <w:szCs w:val="22"/>
          <w:lang w:val="pt-BR"/>
        </w:rPr>
        <w:t>.</w:t>
      </w:r>
    </w:p>
    <w:p w14:paraId="1916A007" w14:textId="77777777" w:rsidR="00704452" w:rsidRPr="00DC7597" w:rsidRDefault="00704452" w:rsidP="00DC7597">
      <w:pPr>
        <w:spacing w:line="320" w:lineRule="exact"/>
        <w:ind w:left="567"/>
        <w:contextualSpacing/>
        <w:jc w:val="both"/>
        <w:rPr>
          <w:rFonts w:asciiTheme="minorHAnsi" w:hAnsiTheme="minorHAnsi" w:cstheme="minorHAnsi"/>
          <w:w w:val="0"/>
          <w:sz w:val="22"/>
          <w:szCs w:val="22"/>
        </w:rPr>
      </w:pPr>
    </w:p>
    <w:p w14:paraId="1405D947" w14:textId="77777777" w:rsidR="00704452" w:rsidRPr="00DC7597" w:rsidRDefault="00704452" w:rsidP="00E75A0B">
      <w:pPr>
        <w:pStyle w:val="PargrafodaLista"/>
        <w:numPr>
          <w:ilvl w:val="2"/>
          <w:numId w:val="25"/>
        </w:numPr>
        <w:spacing w:line="320" w:lineRule="exact"/>
        <w:ind w:left="567"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t xml:space="preserve">Arcar com todos os custos decorrentes da distribuição e manutenção das Debêntures e dos CRI, incluindo, mas não se limitando: (a) a todos os custos relativos ao registro dos CRI na B3; (b) ao registro e a publicação dos atos necessários à Emissão, tais como esta Escritura, seus eventuais aditamentos, da ata da </w:t>
      </w:r>
      <w:r w:rsidR="00756AB3" w:rsidRPr="00DC7597">
        <w:rPr>
          <w:rFonts w:asciiTheme="minorHAnsi" w:hAnsiTheme="minorHAnsi" w:cstheme="minorHAnsi"/>
          <w:w w:val="0"/>
          <w:sz w:val="22"/>
          <w:szCs w:val="22"/>
          <w:lang w:val="pt-BR"/>
        </w:rPr>
        <w:t>AGE</w:t>
      </w:r>
      <w:r w:rsidRPr="00DC7597">
        <w:rPr>
          <w:rFonts w:asciiTheme="minorHAnsi" w:hAnsiTheme="minorHAnsi" w:cstheme="minorHAnsi"/>
          <w:w w:val="0"/>
          <w:sz w:val="22"/>
          <w:szCs w:val="22"/>
          <w:lang w:val="pt-BR"/>
        </w:rPr>
        <w:t xml:space="preserve"> da </w:t>
      </w:r>
      <w:r w:rsidR="00025A25" w:rsidRPr="00DC7597">
        <w:rPr>
          <w:rFonts w:asciiTheme="minorHAnsi" w:hAnsiTheme="minorHAnsi" w:cstheme="minorHAnsi"/>
          <w:sz w:val="22"/>
          <w:szCs w:val="22"/>
          <w:lang w:val="pt-BR"/>
        </w:rPr>
        <w:t>Companhia</w:t>
      </w:r>
      <w:r w:rsidRPr="00DC7597">
        <w:rPr>
          <w:rFonts w:asciiTheme="minorHAnsi" w:hAnsiTheme="minorHAnsi" w:cstheme="minorHAnsi"/>
          <w:w w:val="0"/>
          <w:sz w:val="22"/>
          <w:szCs w:val="22"/>
          <w:lang w:val="pt-BR"/>
        </w:rPr>
        <w:t xml:space="preserve">; e (c) as despesas com a contratação dos prestadores de serviço contratados pela Debenturista em função da emissão dos CRI, tais como </w:t>
      </w:r>
      <w:r w:rsidR="00E14FA6" w:rsidRPr="00DC7597">
        <w:rPr>
          <w:rFonts w:asciiTheme="minorHAnsi" w:hAnsiTheme="minorHAnsi" w:cstheme="minorHAnsi"/>
          <w:w w:val="0"/>
          <w:sz w:val="22"/>
          <w:szCs w:val="22"/>
          <w:lang w:val="pt-BR"/>
        </w:rPr>
        <w:t xml:space="preserve">Agente Fiduciário </w:t>
      </w:r>
      <w:r w:rsidRPr="00DC7597">
        <w:rPr>
          <w:rFonts w:asciiTheme="minorHAnsi" w:hAnsiTheme="minorHAnsi" w:cstheme="minorHAnsi"/>
          <w:w w:val="0"/>
          <w:sz w:val="22"/>
          <w:szCs w:val="22"/>
          <w:lang w:val="pt-BR"/>
        </w:rPr>
        <w:t xml:space="preserve">dos CRI, instituição custodiante e registradora da CCI, agente de garantias, banco liquidante, escriturador e agência classificadora de risco, bem como as instituições intermediárias contratadas para distribuir os CRI no mercado primário, desde que previamente aprovado pela </w:t>
      </w:r>
      <w:r w:rsidR="00025A25" w:rsidRPr="00DC7597">
        <w:rPr>
          <w:rFonts w:asciiTheme="minorHAnsi" w:hAnsiTheme="minorHAnsi" w:cstheme="minorHAnsi"/>
          <w:sz w:val="22"/>
          <w:szCs w:val="22"/>
          <w:lang w:val="pt-BR"/>
        </w:rPr>
        <w:t>Companhia</w:t>
      </w:r>
      <w:r w:rsidRPr="00DC7597">
        <w:rPr>
          <w:rFonts w:asciiTheme="minorHAnsi" w:hAnsiTheme="minorHAnsi" w:cstheme="minorHAnsi"/>
          <w:w w:val="0"/>
          <w:sz w:val="22"/>
          <w:szCs w:val="22"/>
          <w:lang w:val="pt-BR"/>
        </w:rPr>
        <w:t>.</w:t>
      </w:r>
      <w:r w:rsidR="005154DB" w:rsidRPr="00DC7597">
        <w:rPr>
          <w:rFonts w:asciiTheme="minorHAnsi" w:hAnsiTheme="minorHAnsi" w:cstheme="minorHAnsi"/>
          <w:w w:val="0"/>
          <w:sz w:val="22"/>
          <w:szCs w:val="22"/>
          <w:lang w:val="pt-BR"/>
        </w:rPr>
        <w:t xml:space="preserve"> </w:t>
      </w:r>
    </w:p>
    <w:p w14:paraId="3F6D3D21" w14:textId="77777777" w:rsidR="00704452" w:rsidRPr="00DC7597" w:rsidRDefault="00704452" w:rsidP="00DC7597">
      <w:pPr>
        <w:spacing w:line="320" w:lineRule="exact"/>
        <w:ind w:left="567"/>
        <w:contextualSpacing/>
        <w:jc w:val="both"/>
        <w:rPr>
          <w:rFonts w:asciiTheme="minorHAnsi" w:hAnsiTheme="minorHAnsi" w:cstheme="minorHAnsi"/>
          <w:w w:val="0"/>
          <w:sz w:val="22"/>
          <w:szCs w:val="22"/>
        </w:rPr>
      </w:pPr>
    </w:p>
    <w:p w14:paraId="5CCEE7A3" w14:textId="77777777" w:rsidR="00704452" w:rsidRPr="00DC7597" w:rsidRDefault="00704452" w:rsidP="00E75A0B">
      <w:pPr>
        <w:pStyle w:val="PargrafodaLista"/>
        <w:numPr>
          <w:ilvl w:val="2"/>
          <w:numId w:val="25"/>
        </w:numPr>
        <w:spacing w:line="320" w:lineRule="exact"/>
        <w:ind w:left="567"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lastRenderedPageBreak/>
        <w:t>Manter a sua contabilidade atualizada e efetuar os respectivos registros de acordo com os princípios contábeis geralmente aceitos no Brasil</w:t>
      </w:r>
      <w:r w:rsidR="005D3F85">
        <w:rPr>
          <w:rFonts w:asciiTheme="minorHAnsi" w:hAnsiTheme="minorHAnsi" w:cstheme="minorHAnsi"/>
          <w:w w:val="0"/>
          <w:sz w:val="22"/>
          <w:szCs w:val="22"/>
          <w:lang w:val="pt-BR"/>
        </w:rPr>
        <w:t>.</w:t>
      </w:r>
    </w:p>
    <w:p w14:paraId="08995174" w14:textId="77777777" w:rsidR="00704452" w:rsidRPr="00DC7597" w:rsidRDefault="00704452" w:rsidP="00DC7597">
      <w:pPr>
        <w:spacing w:line="320" w:lineRule="exact"/>
        <w:ind w:left="567"/>
        <w:contextualSpacing/>
        <w:jc w:val="both"/>
        <w:rPr>
          <w:rFonts w:asciiTheme="minorHAnsi" w:hAnsiTheme="minorHAnsi" w:cstheme="minorHAnsi"/>
          <w:w w:val="0"/>
          <w:sz w:val="22"/>
          <w:szCs w:val="22"/>
        </w:rPr>
      </w:pPr>
    </w:p>
    <w:p w14:paraId="7CD67E91" w14:textId="77777777" w:rsidR="00704452" w:rsidRPr="00DC7597" w:rsidRDefault="00704452" w:rsidP="00E75A0B">
      <w:pPr>
        <w:pStyle w:val="PargrafodaLista"/>
        <w:numPr>
          <w:ilvl w:val="2"/>
          <w:numId w:val="25"/>
        </w:numPr>
        <w:spacing w:line="320" w:lineRule="exact"/>
        <w:ind w:left="567" w:firstLine="0"/>
        <w:contextualSpacing/>
        <w:jc w:val="both"/>
        <w:rPr>
          <w:rFonts w:asciiTheme="minorHAnsi" w:hAnsiTheme="minorHAnsi" w:cstheme="minorHAnsi"/>
          <w:w w:val="0"/>
          <w:sz w:val="22"/>
          <w:szCs w:val="22"/>
          <w:lang w:val="pt-BR"/>
        </w:rPr>
      </w:pPr>
      <w:bookmarkStart w:id="212" w:name="_Hlk494885175"/>
      <w:bookmarkStart w:id="213" w:name="_Hlk494885168"/>
      <w:r w:rsidRPr="00DC7597">
        <w:rPr>
          <w:rFonts w:asciiTheme="minorHAnsi" w:hAnsiTheme="minorHAnsi" w:cstheme="minorHAnsi"/>
          <w:w w:val="0"/>
          <w:sz w:val="22"/>
          <w:szCs w:val="22"/>
          <w:lang w:val="pt-BR"/>
        </w:rPr>
        <w:t>Não realizar operações fora de seu objeto social, observadas as disposições estatutárias, legais e regulamentares em vigor</w:t>
      </w:r>
      <w:r w:rsidR="007633DD" w:rsidRPr="00DC7597">
        <w:rPr>
          <w:rFonts w:asciiTheme="minorHAnsi" w:hAnsiTheme="minorHAnsi" w:cstheme="minorHAnsi"/>
          <w:w w:val="0"/>
          <w:sz w:val="22"/>
          <w:szCs w:val="22"/>
          <w:lang w:val="pt-BR"/>
        </w:rPr>
        <w:t>, em especial atos que possam,</w:t>
      </w:r>
      <w:r w:rsidR="001F5BD7" w:rsidRPr="00DC7597">
        <w:rPr>
          <w:rFonts w:asciiTheme="minorHAnsi" w:hAnsiTheme="minorHAnsi" w:cstheme="minorHAnsi"/>
          <w:w w:val="0"/>
          <w:sz w:val="22"/>
          <w:szCs w:val="22"/>
          <w:lang w:val="pt-BR"/>
        </w:rPr>
        <w:t xml:space="preserve"> </w:t>
      </w:r>
      <w:r w:rsidR="007633DD" w:rsidRPr="00DC7597">
        <w:rPr>
          <w:rFonts w:asciiTheme="minorHAnsi" w:hAnsiTheme="minorHAnsi" w:cstheme="minorHAnsi"/>
          <w:w w:val="0"/>
          <w:sz w:val="22"/>
          <w:szCs w:val="22"/>
          <w:lang w:val="pt-BR"/>
        </w:rPr>
        <w:t>direta ou indiretamente, comprometer o pontual e integral cumprimento das obrigações assumidas, nos termos desta Escritura</w:t>
      </w:r>
      <w:bookmarkEnd w:id="212"/>
      <w:r w:rsidR="005D3F85">
        <w:rPr>
          <w:rFonts w:asciiTheme="minorHAnsi" w:hAnsiTheme="minorHAnsi" w:cstheme="minorHAnsi"/>
          <w:w w:val="0"/>
          <w:sz w:val="22"/>
          <w:szCs w:val="22"/>
          <w:lang w:val="pt-BR"/>
        </w:rPr>
        <w:t>.</w:t>
      </w:r>
    </w:p>
    <w:bookmarkEnd w:id="213"/>
    <w:p w14:paraId="4BC2800E" w14:textId="77777777" w:rsidR="00704452" w:rsidRPr="00DC7597" w:rsidRDefault="00704452" w:rsidP="00DC7597">
      <w:pPr>
        <w:spacing w:line="320" w:lineRule="exact"/>
        <w:ind w:left="567"/>
        <w:contextualSpacing/>
        <w:jc w:val="both"/>
        <w:rPr>
          <w:rFonts w:asciiTheme="minorHAnsi" w:hAnsiTheme="minorHAnsi" w:cstheme="minorHAnsi"/>
          <w:w w:val="0"/>
          <w:sz w:val="22"/>
          <w:szCs w:val="22"/>
        </w:rPr>
      </w:pPr>
    </w:p>
    <w:p w14:paraId="7FB76AD4" w14:textId="77777777" w:rsidR="00704452" w:rsidRPr="00DC7597" w:rsidRDefault="00704452" w:rsidP="00E75A0B">
      <w:pPr>
        <w:pStyle w:val="PargrafodaLista"/>
        <w:numPr>
          <w:ilvl w:val="2"/>
          <w:numId w:val="25"/>
        </w:numPr>
        <w:spacing w:line="320" w:lineRule="exact"/>
        <w:ind w:left="567"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t>Manter válidas e regulares, durante todo o prazo de vigência das Debêntures e desde que haja Debêntures em circulação, as declarações e garantias apresentadas nesta Escritura, no que for aplicável.</w:t>
      </w:r>
    </w:p>
    <w:p w14:paraId="3A8A4DBD" w14:textId="77777777" w:rsidR="00704452" w:rsidRPr="00DC7597" w:rsidRDefault="00704452" w:rsidP="00DC7597">
      <w:pPr>
        <w:spacing w:line="320" w:lineRule="exact"/>
        <w:ind w:left="567"/>
        <w:contextualSpacing/>
        <w:jc w:val="both"/>
        <w:rPr>
          <w:rFonts w:asciiTheme="minorHAnsi" w:hAnsiTheme="minorHAnsi" w:cstheme="minorHAnsi"/>
          <w:w w:val="0"/>
          <w:sz w:val="22"/>
          <w:szCs w:val="22"/>
        </w:rPr>
      </w:pPr>
    </w:p>
    <w:p w14:paraId="66D515E9" w14:textId="0BB837F6" w:rsidR="004F2D06" w:rsidRPr="00DC7597" w:rsidRDefault="001F5BD7"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w w:val="0"/>
          <w:sz w:val="22"/>
          <w:szCs w:val="22"/>
          <w:lang w:val="pt-BR"/>
        </w:rPr>
        <w:t>D</w:t>
      </w:r>
      <w:r w:rsidRPr="00DC7597">
        <w:rPr>
          <w:rFonts w:asciiTheme="minorHAnsi" w:hAnsiTheme="minorHAnsi" w:cstheme="minorHAnsi"/>
          <w:w w:val="0"/>
          <w:sz w:val="22"/>
          <w:szCs w:val="22"/>
        </w:rPr>
        <w:t xml:space="preserve">isponibilizar anualmente as versões disponíveis de seu balanço patrimonial, de suas demonstrações financeiras do exercício e das demais demonstrações contábeis exigidas em leis, e conforme as práticas contábeis adotadas no Brasil, em até 10 (dez) Dias Úteis, a contar da solicitação </w:t>
      </w:r>
      <w:r w:rsidR="00073E57">
        <w:rPr>
          <w:rFonts w:asciiTheme="minorHAnsi" w:hAnsiTheme="minorHAnsi" w:cstheme="minorHAnsi"/>
          <w:w w:val="0"/>
          <w:sz w:val="22"/>
          <w:szCs w:val="22"/>
          <w:lang w:val="pt-BR"/>
        </w:rPr>
        <w:t xml:space="preserve">da Debenturista ou </w:t>
      </w:r>
      <w:r w:rsidRPr="00DC7597">
        <w:rPr>
          <w:rFonts w:asciiTheme="minorHAnsi" w:hAnsiTheme="minorHAnsi" w:cstheme="minorHAnsi"/>
          <w:w w:val="0"/>
          <w:sz w:val="22"/>
          <w:szCs w:val="22"/>
        </w:rPr>
        <w:t>do Agente Fiduciário dos CRI</w:t>
      </w:r>
      <w:r w:rsidR="003837EF" w:rsidRPr="00DC7597">
        <w:rPr>
          <w:rFonts w:asciiTheme="minorHAnsi" w:hAnsiTheme="minorHAnsi" w:cstheme="minorHAnsi"/>
          <w:sz w:val="22"/>
          <w:szCs w:val="22"/>
          <w:lang w:val="pt-BR"/>
        </w:rPr>
        <w:t>.</w:t>
      </w:r>
      <w:r w:rsidR="00704452" w:rsidRPr="00DC7597">
        <w:rPr>
          <w:rFonts w:asciiTheme="minorHAnsi" w:hAnsiTheme="minorHAnsi" w:cstheme="minorHAnsi"/>
          <w:sz w:val="22"/>
          <w:szCs w:val="22"/>
          <w:lang w:val="pt-BR"/>
        </w:rPr>
        <w:t xml:space="preserve"> </w:t>
      </w:r>
      <w:r w:rsidR="00D0428F">
        <w:rPr>
          <w:rFonts w:asciiTheme="minorHAnsi" w:hAnsiTheme="minorHAnsi" w:cstheme="minorHAnsi"/>
          <w:sz w:val="22"/>
          <w:szCs w:val="22"/>
          <w:lang w:val="pt-BR"/>
        </w:rPr>
        <w:t xml:space="preserve"> </w:t>
      </w:r>
    </w:p>
    <w:p w14:paraId="17B68C13" w14:textId="77777777" w:rsidR="00704452" w:rsidRPr="00DC7597" w:rsidRDefault="00704452" w:rsidP="00DC7597">
      <w:pPr>
        <w:pStyle w:val="PargrafodaLista"/>
        <w:spacing w:line="320" w:lineRule="exact"/>
        <w:ind w:left="567"/>
        <w:contextualSpacing/>
        <w:jc w:val="both"/>
        <w:rPr>
          <w:rFonts w:asciiTheme="minorHAnsi" w:hAnsiTheme="minorHAnsi" w:cstheme="minorHAnsi"/>
          <w:sz w:val="22"/>
          <w:szCs w:val="22"/>
          <w:lang w:val="pt-BR"/>
        </w:rPr>
      </w:pPr>
    </w:p>
    <w:p w14:paraId="5128751D" w14:textId="77777777" w:rsidR="00704452" w:rsidRPr="00DC7597" w:rsidRDefault="007633DD"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Pagar</w:t>
      </w:r>
      <w:r w:rsidR="00704452" w:rsidRPr="00DC7597">
        <w:rPr>
          <w:rFonts w:asciiTheme="minorHAnsi" w:hAnsiTheme="minorHAnsi" w:cstheme="minorHAnsi"/>
          <w:sz w:val="22"/>
          <w:szCs w:val="22"/>
          <w:lang w:val="pt-BR"/>
        </w:rPr>
        <w:t xml:space="preserve"> as importâncias relativas às obrigações assumidas nesta Escritura de Emissão </w:t>
      </w:r>
      <w:r w:rsidR="00746A4E" w:rsidRPr="00DC7597">
        <w:rPr>
          <w:rFonts w:asciiTheme="minorHAnsi" w:hAnsiTheme="minorHAnsi" w:cstheme="minorHAnsi"/>
          <w:sz w:val="22"/>
          <w:szCs w:val="22"/>
          <w:lang w:val="pt-BR"/>
        </w:rPr>
        <w:t>no</w:t>
      </w:r>
      <w:r w:rsidR="00704452" w:rsidRPr="00DC7597">
        <w:rPr>
          <w:rFonts w:asciiTheme="minorHAnsi" w:hAnsiTheme="minorHAnsi" w:cstheme="minorHAnsi"/>
          <w:sz w:val="22"/>
          <w:szCs w:val="22"/>
          <w:lang w:val="pt-BR"/>
        </w:rPr>
        <w:t xml:space="preserve"> dia em que se tornarem devidas.</w:t>
      </w:r>
      <w:r w:rsidR="0038115D" w:rsidRPr="00DC7597">
        <w:rPr>
          <w:rFonts w:asciiTheme="minorHAnsi" w:hAnsiTheme="minorHAnsi" w:cstheme="minorHAnsi"/>
          <w:sz w:val="22"/>
          <w:szCs w:val="22"/>
          <w:lang w:val="pt-BR"/>
        </w:rPr>
        <w:t xml:space="preserve"> </w:t>
      </w:r>
    </w:p>
    <w:p w14:paraId="1821CCED" w14:textId="77777777" w:rsidR="007633DD" w:rsidRPr="00DC7597" w:rsidRDefault="007633DD" w:rsidP="00DC7597">
      <w:pPr>
        <w:pStyle w:val="PargrafodaLista"/>
        <w:spacing w:line="320" w:lineRule="exact"/>
        <w:contextualSpacing/>
        <w:rPr>
          <w:rFonts w:asciiTheme="minorHAnsi" w:hAnsiTheme="minorHAnsi" w:cstheme="minorHAnsi"/>
          <w:sz w:val="22"/>
          <w:szCs w:val="22"/>
          <w:lang w:val="pt-BR"/>
        </w:rPr>
      </w:pPr>
    </w:p>
    <w:p w14:paraId="63BF6F72" w14:textId="77777777" w:rsidR="007633DD" w:rsidRPr="00DC7597" w:rsidRDefault="007633DD"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Cumprir as determinações referentes aos CRI emanadas da CVM e da B3, conforme aplicável, inclusive mediante envio de documentos, prestando, ainda, as informações que lhe forem solicitadas.</w:t>
      </w:r>
    </w:p>
    <w:p w14:paraId="42234FF7" w14:textId="77777777" w:rsidR="007633DD" w:rsidRPr="00DC7597" w:rsidRDefault="007633DD" w:rsidP="00DC7597">
      <w:pPr>
        <w:pStyle w:val="PargrafodaLista"/>
        <w:spacing w:line="320" w:lineRule="exact"/>
        <w:contextualSpacing/>
        <w:rPr>
          <w:rFonts w:asciiTheme="minorHAnsi" w:hAnsiTheme="minorHAnsi" w:cstheme="minorHAnsi"/>
          <w:sz w:val="22"/>
          <w:szCs w:val="22"/>
          <w:lang w:val="pt-BR"/>
        </w:rPr>
      </w:pPr>
    </w:p>
    <w:p w14:paraId="5FBF919E" w14:textId="77777777" w:rsidR="007633DD" w:rsidRPr="00DC7597" w:rsidRDefault="007633DD"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Cumprir todas as leis, regras, regulamentos e ordens aplicáveis em qualquer jurisdição na qual realize negócios ou possua ativos</w:t>
      </w:r>
      <w:r w:rsidR="00580B4F" w:rsidRPr="00DC7597">
        <w:rPr>
          <w:rFonts w:asciiTheme="minorHAnsi" w:hAnsiTheme="minorHAnsi" w:cstheme="minorHAnsi"/>
          <w:sz w:val="22"/>
          <w:szCs w:val="22"/>
          <w:lang w:val="pt-BR"/>
        </w:rPr>
        <w:t xml:space="preserve">, exceto </w:t>
      </w:r>
      <w:r w:rsidR="00FD6249" w:rsidRPr="00DC7597">
        <w:rPr>
          <w:rFonts w:asciiTheme="minorHAnsi" w:hAnsiTheme="minorHAnsi" w:cstheme="minorHAnsi"/>
          <w:sz w:val="22"/>
          <w:szCs w:val="22"/>
          <w:lang w:val="pt-BR" w:eastAsia="en-US"/>
        </w:rPr>
        <w:t>por aqueles regulamentos, leis, regras, e ordens questionados de boa-fé nas esferas judiciais e/ou administrativas</w:t>
      </w:r>
      <w:r w:rsidRPr="00DC7597">
        <w:rPr>
          <w:rFonts w:asciiTheme="minorHAnsi" w:hAnsiTheme="minorHAnsi" w:cstheme="minorHAnsi"/>
          <w:sz w:val="22"/>
          <w:szCs w:val="22"/>
          <w:lang w:val="pt-BR"/>
        </w:rPr>
        <w:t>.</w:t>
      </w:r>
      <w:r w:rsidR="009D1016" w:rsidRPr="00DC7597">
        <w:rPr>
          <w:rFonts w:asciiTheme="minorHAnsi" w:hAnsiTheme="minorHAnsi" w:cstheme="minorHAnsi"/>
          <w:sz w:val="22"/>
          <w:szCs w:val="22"/>
          <w:lang w:val="pt-BR"/>
        </w:rPr>
        <w:t xml:space="preserve"> </w:t>
      </w:r>
    </w:p>
    <w:p w14:paraId="534240E6" w14:textId="77777777" w:rsidR="007633DD" w:rsidRPr="00DC7597" w:rsidRDefault="007633DD" w:rsidP="00DC7597">
      <w:pPr>
        <w:pStyle w:val="PargrafodaLista"/>
        <w:spacing w:line="320" w:lineRule="exact"/>
        <w:contextualSpacing/>
        <w:rPr>
          <w:rFonts w:asciiTheme="minorHAnsi" w:hAnsiTheme="minorHAnsi" w:cstheme="minorHAnsi"/>
          <w:sz w:val="22"/>
          <w:szCs w:val="22"/>
          <w:lang w:val="pt-BR"/>
        </w:rPr>
      </w:pPr>
    </w:p>
    <w:p w14:paraId="2FC0A3FA" w14:textId="77777777" w:rsidR="007633DD" w:rsidRPr="00DC7597" w:rsidRDefault="007633DD"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Comparecer a Assembleias Gerais de </w:t>
      </w:r>
      <w:r w:rsidR="008D11D7" w:rsidRPr="00DC7597">
        <w:rPr>
          <w:rFonts w:asciiTheme="minorHAnsi" w:hAnsiTheme="minorHAnsi" w:cstheme="minorHAnsi"/>
          <w:sz w:val="22"/>
          <w:szCs w:val="22"/>
          <w:lang w:val="pt-BR"/>
        </w:rPr>
        <w:t xml:space="preserve">Titulares dos CRI </w:t>
      </w:r>
      <w:r w:rsidRPr="00DC7597">
        <w:rPr>
          <w:rFonts w:asciiTheme="minorHAnsi" w:hAnsiTheme="minorHAnsi" w:cstheme="minorHAnsi"/>
          <w:sz w:val="22"/>
          <w:szCs w:val="22"/>
          <w:lang w:val="pt-BR"/>
        </w:rPr>
        <w:t xml:space="preserve">sempre que solicitado e convocado nos prazos previstos </w:t>
      </w:r>
      <w:r w:rsidR="008D11D7" w:rsidRPr="00DC7597">
        <w:rPr>
          <w:rFonts w:asciiTheme="minorHAnsi" w:hAnsiTheme="minorHAnsi" w:cstheme="minorHAnsi"/>
          <w:sz w:val="22"/>
          <w:szCs w:val="22"/>
          <w:lang w:val="pt-BR"/>
        </w:rPr>
        <w:t>no Termo de Securitização</w:t>
      </w:r>
      <w:r w:rsidRPr="00DC7597">
        <w:rPr>
          <w:rFonts w:asciiTheme="minorHAnsi" w:hAnsiTheme="minorHAnsi" w:cstheme="minorHAnsi"/>
          <w:sz w:val="22"/>
          <w:szCs w:val="22"/>
          <w:lang w:val="pt-BR"/>
        </w:rPr>
        <w:t>.</w:t>
      </w:r>
    </w:p>
    <w:p w14:paraId="0C5F814B" w14:textId="77777777" w:rsidR="007633DD" w:rsidRPr="00DC7597" w:rsidRDefault="007633DD" w:rsidP="00DC7597">
      <w:pPr>
        <w:pStyle w:val="PargrafodaLista"/>
        <w:spacing w:line="320" w:lineRule="exact"/>
        <w:contextualSpacing/>
        <w:rPr>
          <w:rFonts w:asciiTheme="minorHAnsi" w:hAnsiTheme="minorHAnsi" w:cstheme="minorHAnsi"/>
          <w:sz w:val="22"/>
          <w:szCs w:val="22"/>
          <w:lang w:val="pt-BR"/>
        </w:rPr>
      </w:pPr>
    </w:p>
    <w:p w14:paraId="46EFDB0F" w14:textId="77777777" w:rsidR="007633DD" w:rsidRPr="00DC7597" w:rsidRDefault="007633DD"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Efetuar recolhimento de quaisquer tributos ou contribuições que incidam ou venham a incidir sobre a Emissão e que sejam de responsabilidade da Companhia</w:t>
      </w:r>
      <w:r w:rsidR="00580B4F" w:rsidRPr="00DC7597">
        <w:rPr>
          <w:rFonts w:asciiTheme="minorHAnsi" w:hAnsiTheme="minorHAnsi" w:cstheme="minorHAnsi"/>
          <w:sz w:val="22"/>
          <w:szCs w:val="22"/>
          <w:lang w:val="pt-BR"/>
        </w:rPr>
        <w:t>, conforme previsto nesta Escritura e nos Documentos da Operação</w:t>
      </w:r>
      <w:r w:rsidRPr="00DC7597">
        <w:rPr>
          <w:rFonts w:asciiTheme="minorHAnsi" w:hAnsiTheme="minorHAnsi" w:cstheme="minorHAnsi"/>
          <w:sz w:val="22"/>
          <w:szCs w:val="22"/>
          <w:lang w:val="pt-BR"/>
        </w:rPr>
        <w:t>.</w:t>
      </w:r>
    </w:p>
    <w:p w14:paraId="7AB3ACDB" w14:textId="77777777" w:rsidR="007633DD" w:rsidRPr="00DC7597" w:rsidRDefault="007633DD" w:rsidP="00DC7597">
      <w:pPr>
        <w:pStyle w:val="PargrafodaLista"/>
        <w:spacing w:line="320" w:lineRule="exact"/>
        <w:contextualSpacing/>
        <w:rPr>
          <w:rFonts w:asciiTheme="minorHAnsi" w:hAnsiTheme="minorHAnsi" w:cstheme="minorHAnsi"/>
          <w:sz w:val="22"/>
          <w:szCs w:val="22"/>
          <w:lang w:val="pt-BR"/>
        </w:rPr>
      </w:pPr>
    </w:p>
    <w:p w14:paraId="59FB48AA" w14:textId="77777777" w:rsidR="007633DD" w:rsidRPr="00DC7597" w:rsidRDefault="007633DD"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Manter sempre válidas, eficazes, em perfeita ordem e em pleno vigor todas as autorizações necessárias à assinatura desta Escritura e dos demais documentos relacionados à Emissão de que seja parte, conforme aplicável, e ao cumprimento de todas as obrigações aqui e ali previstas.</w:t>
      </w:r>
    </w:p>
    <w:p w14:paraId="181F8C62" w14:textId="77777777" w:rsidR="007633DD" w:rsidRPr="00DC7597" w:rsidRDefault="007633DD" w:rsidP="00DC7597">
      <w:pPr>
        <w:spacing w:line="320" w:lineRule="exact"/>
        <w:contextualSpacing/>
        <w:rPr>
          <w:rFonts w:asciiTheme="minorHAnsi" w:hAnsiTheme="minorHAnsi" w:cstheme="minorHAnsi"/>
          <w:sz w:val="22"/>
          <w:szCs w:val="22"/>
        </w:rPr>
      </w:pPr>
    </w:p>
    <w:p w14:paraId="0D59514A" w14:textId="77777777" w:rsidR="007633DD" w:rsidRPr="00DC7597" w:rsidRDefault="007633DD"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Manter ou obter a dispensa e/ou protocolo de requerimento de todas as autorizações, alvarás e/ou licenças exigidas pelos órgãos competentes que sejam necessárias para o regular exercício das atividades desenvolvidas pela </w:t>
      </w:r>
      <w:r w:rsidR="00C027C1"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w:t>
      </w:r>
      <w:r w:rsidR="009D1016" w:rsidRPr="00DC7597">
        <w:rPr>
          <w:rFonts w:asciiTheme="minorHAnsi" w:hAnsiTheme="minorHAnsi" w:cstheme="minorHAnsi"/>
          <w:sz w:val="22"/>
          <w:szCs w:val="22"/>
          <w:lang w:val="pt-BR"/>
        </w:rPr>
        <w:t xml:space="preserve"> </w:t>
      </w:r>
    </w:p>
    <w:p w14:paraId="36903483" w14:textId="77777777" w:rsidR="007633DD" w:rsidRPr="00DC7597" w:rsidRDefault="007633DD" w:rsidP="00DC7597">
      <w:pPr>
        <w:pStyle w:val="PargrafodaLista"/>
        <w:spacing w:line="320" w:lineRule="exact"/>
        <w:contextualSpacing/>
        <w:rPr>
          <w:rFonts w:asciiTheme="minorHAnsi" w:hAnsiTheme="minorHAnsi" w:cstheme="minorHAnsi"/>
          <w:sz w:val="22"/>
          <w:szCs w:val="22"/>
          <w:lang w:val="pt-BR"/>
        </w:rPr>
      </w:pPr>
    </w:p>
    <w:p w14:paraId="553B5B02" w14:textId="77777777" w:rsidR="007633DD" w:rsidRPr="00DC7597" w:rsidRDefault="00F25E38"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Cumprir </w:t>
      </w:r>
      <w:r w:rsidR="007633DD" w:rsidRPr="00DC7597">
        <w:rPr>
          <w:rFonts w:asciiTheme="minorHAnsi" w:hAnsiTheme="minorHAnsi" w:cstheme="minorHAnsi"/>
          <w:sz w:val="22"/>
          <w:szCs w:val="22"/>
          <w:lang w:val="pt-BR"/>
        </w:rPr>
        <w:t xml:space="preserve">integralmente as leis, regulamentos e demais normas ambientais e trabalhistas em vigor, relativa à saúde e segurança ocupacional, inclusive no que se refere à inexistência de trabalho infantil e análogo a de escravo, assim como não adotar ações que incentivem a prostituição, em especial com relação aos seus projetos e atividades de qualquer forma beneficiados pela Emissão, mantendo, ainda, todas as licenças ambientais válidas e/ou dispensas e/ou protocolo junto às autoridades públicas, observados os prazos previstos no artigo 18, §4º, da Resolução do Conselho Nacional do Meio Ambiente – CONAMA nº 237, de 19 de dezembro de 1997 e/ou os prazos definidos pelos órgãos ambientais das jurisdições em que a </w:t>
      </w:r>
      <w:r w:rsidRPr="00DC7597">
        <w:rPr>
          <w:rFonts w:asciiTheme="minorHAnsi" w:hAnsiTheme="minorHAnsi" w:cstheme="minorHAnsi"/>
          <w:sz w:val="22"/>
          <w:szCs w:val="22"/>
          <w:lang w:val="pt-BR"/>
        </w:rPr>
        <w:t xml:space="preserve">Companhia </w:t>
      </w:r>
      <w:r w:rsidR="007633DD" w:rsidRPr="00DC7597">
        <w:rPr>
          <w:rFonts w:asciiTheme="minorHAnsi" w:hAnsiTheme="minorHAnsi" w:cstheme="minorHAnsi"/>
          <w:sz w:val="22"/>
          <w:szCs w:val="22"/>
          <w:lang w:val="pt-BR"/>
        </w:rPr>
        <w:t>atue</w:t>
      </w:r>
      <w:r w:rsidR="000B116F" w:rsidRPr="00DC7597">
        <w:rPr>
          <w:rFonts w:asciiTheme="minorHAnsi" w:hAnsiTheme="minorHAnsi" w:cstheme="minorHAnsi"/>
          <w:sz w:val="22"/>
          <w:szCs w:val="22"/>
          <w:lang w:val="pt-BR"/>
        </w:rPr>
        <w:t xml:space="preserve">, bem como </w:t>
      </w:r>
      <w:r w:rsidR="000B116F" w:rsidRPr="00DC7597">
        <w:rPr>
          <w:rFonts w:asciiTheme="minorHAnsi" w:hAnsiTheme="minorHAnsi" w:cstheme="minorHAnsi"/>
          <w:w w:val="0"/>
          <w:sz w:val="22"/>
          <w:szCs w:val="22"/>
        </w:rPr>
        <w:t>adotando as medidas e ações preventivas e/ou reparatórias, destinadas a evitar e corrigir eventuais danos ao meio ambiente e a seus trabalhadores decorrentes das atividades descritas em seus respectivos objetos sociais, especialmente as elencadas na Lei nº 6.938, de 31 de agosto de 1981, conforme alterada pela Lei 10.165/2000 (“</w:t>
      </w:r>
      <w:r w:rsidR="000B116F" w:rsidRPr="00DC7597">
        <w:rPr>
          <w:rFonts w:asciiTheme="minorHAnsi" w:hAnsiTheme="minorHAnsi" w:cstheme="minorHAnsi"/>
          <w:w w:val="0"/>
          <w:sz w:val="22"/>
          <w:szCs w:val="22"/>
          <w:u w:val="single"/>
        </w:rPr>
        <w:t>Política Nacional de Meio Ambiente</w:t>
      </w:r>
      <w:r w:rsidR="000B116F" w:rsidRPr="00DC7597">
        <w:rPr>
          <w:rFonts w:asciiTheme="minorHAnsi" w:hAnsiTheme="minorHAnsi" w:cstheme="minorHAnsi"/>
          <w:w w:val="0"/>
          <w:sz w:val="22"/>
          <w:szCs w:val="22"/>
        </w:rPr>
        <w:t>”), estando comprometida com as melhores práticas socioambientais em sua gestão</w:t>
      </w:r>
      <w:r w:rsidR="00470F71" w:rsidRPr="00DC7597">
        <w:rPr>
          <w:rFonts w:asciiTheme="minorHAnsi" w:hAnsiTheme="minorHAnsi" w:cstheme="minorHAnsi"/>
          <w:w w:val="0"/>
          <w:sz w:val="22"/>
          <w:szCs w:val="22"/>
          <w:lang w:val="pt-BR"/>
        </w:rPr>
        <w:t xml:space="preserve"> (“</w:t>
      </w:r>
      <w:r w:rsidR="00470F71" w:rsidRPr="00DC7597">
        <w:rPr>
          <w:rFonts w:asciiTheme="minorHAnsi" w:hAnsiTheme="minorHAnsi" w:cstheme="minorHAnsi"/>
          <w:w w:val="0"/>
          <w:sz w:val="22"/>
          <w:szCs w:val="22"/>
          <w:u w:val="single"/>
          <w:lang w:val="pt-BR"/>
        </w:rPr>
        <w:t>Legislação Socioambiental</w:t>
      </w:r>
      <w:r w:rsidR="00470F71" w:rsidRPr="00DC7597">
        <w:rPr>
          <w:rFonts w:asciiTheme="minorHAnsi" w:hAnsiTheme="minorHAnsi" w:cstheme="minorHAnsi"/>
          <w:w w:val="0"/>
          <w:sz w:val="22"/>
          <w:szCs w:val="22"/>
          <w:lang w:val="pt-BR"/>
        </w:rPr>
        <w:t>”)</w:t>
      </w:r>
      <w:r w:rsidR="007C5C20" w:rsidRPr="00DC7597">
        <w:rPr>
          <w:rFonts w:asciiTheme="minorHAnsi" w:hAnsiTheme="minorHAnsi" w:cstheme="minorHAnsi"/>
          <w:w w:val="0"/>
          <w:sz w:val="22"/>
          <w:szCs w:val="22"/>
          <w:lang w:val="pt-BR"/>
        </w:rPr>
        <w:t>.</w:t>
      </w:r>
    </w:p>
    <w:p w14:paraId="611F3843" w14:textId="77777777" w:rsidR="007633DD" w:rsidRPr="00DC7597" w:rsidRDefault="007633DD" w:rsidP="00DC7597">
      <w:pPr>
        <w:pStyle w:val="PargrafodaLista"/>
        <w:spacing w:line="320" w:lineRule="exact"/>
        <w:contextualSpacing/>
        <w:rPr>
          <w:rFonts w:asciiTheme="minorHAnsi" w:hAnsiTheme="minorHAnsi" w:cstheme="minorHAnsi"/>
          <w:sz w:val="22"/>
          <w:szCs w:val="22"/>
          <w:lang w:val="pt-BR"/>
        </w:rPr>
      </w:pPr>
    </w:p>
    <w:p w14:paraId="05BE48B2" w14:textId="77777777" w:rsidR="007633DD" w:rsidRPr="00DC7597" w:rsidRDefault="007633DD"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Proceder a todas as diligências exigidas para suas respectivas atividades econômicas, preservando o meio ambiente e atendendo às determinações dos órgãos municipais, estaduais e federais que, </w:t>
      </w:r>
      <w:bookmarkStart w:id="214" w:name="_DV_M91"/>
      <w:bookmarkEnd w:id="214"/>
      <w:r w:rsidRPr="00DC7597">
        <w:rPr>
          <w:rFonts w:asciiTheme="minorHAnsi" w:hAnsiTheme="minorHAnsi" w:cstheme="minorHAnsi"/>
          <w:sz w:val="22"/>
          <w:szCs w:val="22"/>
          <w:lang w:val="pt-BR"/>
        </w:rPr>
        <w:t>subsidiariamente, venham a legislar ou regulamentar as normas ambientais em vigor.</w:t>
      </w:r>
    </w:p>
    <w:p w14:paraId="6FF78CC8" w14:textId="77777777" w:rsidR="007633DD" w:rsidRPr="00DC7597" w:rsidRDefault="007633DD" w:rsidP="00DC7597">
      <w:pPr>
        <w:pStyle w:val="PargrafodaLista"/>
        <w:spacing w:line="320" w:lineRule="exact"/>
        <w:contextualSpacing/>
        <w:rPr>
          <w:rFonts w:asciiTheme="minorHAnsi" w:hAnsiTheme="minorHAnsi" w:cstheme="minorHAnsi"/>
          <w:sz w:val="22"/>
          <w:szCs w:val="22"/>
          <w:lang w:val="pt-BR"/>
        </w:rPr>
      </w:pPr>
    </w:p>
    <w:p w14:paraId="06E0D6BC" w14:textId="77777777" w:rsidR="007633DD" w:rsidRPr="00DC7597" w:rsidRDefault="001F5BD7"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w w:val="0"/>
          <w:sz w:val="22"/>
          <w:szCs w:val="22"/>
          <w:lang w:val="pt-BR"/>
        </w:rPr>
        <w:t>A</w:t>
      </w:r>
      <w:r w:rsidRPr="00DC7597">
        <w:rPr>
          <w:rFonts w:asciiTheme="minorHAnsi" w:hAnsiTheme="minorHAnsi" w:cstheme="minorHAnsi"/>
          <w:w w:val="0"/>
          <w:sz w:val="22"/>
          <w:szCs w:val="22"/>
        </w:rPr>
        <w:t xml:space="preserve">tuar em conformidade com a </w:t>
      </w:r>
      <w:r w:rsidR="000D1E23" w:rsidRPr="00DC7597">
        <w:rPr>
          <w:rFonts w:asciiTheme="minorHAnsi" w:hAnsiTheme="minorHAnsi" w:cstheme="minorHAnsi"/>
          <w:w w:val="0"/>
          <w:sz w:val="22"/>
          <w:szCs w:val="22"/>
          <w:lang w:val="pt-BR"/>
        </w:rPr>
        <w:t>Legislação Anticorrupção e Antilavagem</w:t>
      </w:r>
      <w:r w:rsidR="007633DD" w:rsidRPr="00DC7597">
        <w:rPr>
          <w:rFonts w:asciiTheme="minorHAnsi" w:hAnsiTheme="minorHAnsi" w:cstheme="minorHAnsi"/>
          <w:sz w:val="22"/>
          <w:szCs w:val="22"/>
          <w:lang w:val="pt-BR"/>
        </w:rPr>
        <w:t xml:space="preserve">, </w:t>
      </w:r>
      <w:r w:rsidRPr="00DC7597">
        <w:rPr>
          <w:rFonts w:asciiTheme="minorHAnsi" w:hAnsiTheme="minorHAnsi" w:cstheme="minorHAnsi"/>
          <w:w w:val="0"/>
          <w:sz w:val="22"/>
          <w:szCs w:val="22"/>
        </w:rPr>
        <w:t xml:space="preserve">na medida em que </w:t>
      </w:r>
      <w:r w:rsidRPr="00DC7597">
        <w:rPr>
          <w:rFonts w:asciiTheme="minorHAnsi" w:hAnsiTheme="minorHAnsi" w:cstheme="minorHAnsi"/>
          <w:b/>
          <w:bCs/>
          <w:w w:val="0"/>
          <w:sz w:val="22"/>
          <w:szCs w:val="22"/>
        </w:rPr>
        <w:t>(a)</w:t>
      </w:r>
      <w:r w:rsidRPr="00DC7597">
        <w:rPr>
          <w:rFonts w:asciiTheme="minorHAnsi" w:hAnsiTheme="minorHAnsi" w:cstheme="minorHAnsi"/>
          <w:w w:val="0"/>
          <w:sz w:val="22"/>
          <w:szCs w:val="22"/>
        </w:rPr>
        <w:t xml:space="preserve"> mantém políticas e procedimentos internos que assegurem integral cumprimento da </w:t>
      </w:r>
      <w:r w:rsidR="000D1E23" w:rsidRPr="00DC7597">
        <w:rPr>
          <w:rFonts w:asciiTheme="minorHAnsi" w:hAnsiTheme="minorHAnsi" w:cstheme="minorHAnsi"/>
          <w:w w:val="0"/>
          <w:sz w:val="22"/>
          <w:szCs w:val="22"/>
          <w:lang w:val="pt-BR"/>
        </w:rPr>
        <w:t>Legislação Anticorrupção e Antilavagem</w:t>
      </w:r>
      <w:r w:rsidRPr="00DC7597">
        <w:rPr>
          <w:rFonts w:asciiTheme="minorHAnsi" w:hAnsiTheme="minorHAnsi" w:cstheme="minorHAnsi"/>
          <w:w w:val="0"/>
          <w:sz w:val="22"/>
          <w:szCs w:val="22"/>
        </w:rPr>
        <w:t>;</w:t>
      </w:r>
      <w:r w:rsidRPr="00DC7597">
        <w:rPr>
          <w:rFonts w:asciiTheme="minorHAnsi" w:hAnsiTheme="minorHAnsi" w:cstheme="minorHAnsi"/>
          <w:b/>
          <w:bCs/>
          <w:w w:val="0"/>
          <w:sz w:val="22"/>
          <w:szCs w:val="22"/>
        </w:rPr>
        <w:t xml:space="preserve"> (b)</w:t>
      </w:r>
      <w:r w:rsidRPr="00DC7597">
        <w:rPr>
          <w:rFonts w:asciiTheme="minorHAnsi" w:hAnsiTheme="minorHAnsi" w:cstheme="minorHAnsi"/>
          <w:w w:val="0"/>
          <w:sz w:val="22"/>
          <w:szCs w:val="22"/>
        </w:rPr>
        <w:t xml:space="preserve"> abstém-se de praticar atos de corrupção e de agir de forma lesiva à administração pública, nacional ou estrangeira, conforme aplicável, no interesse ou para benefício, exclusivo ou não, da </w:t>
      </w:r>
      <w:r w:rsidRPr="00DC7597">
        <w:rPr>
          <w:rFonts w:asciiTheme="minorHAnsi" w:hAnsiTheme="minorHAnsi" w:cstheme="minorHAnsi"/>
          <w:w w:val="0"/>
          <w:sz w:val="22"/>
          <w:szCs w:val="22"/>
          <w:lang w:val="pt-BR"/>
        </w:rPr>
        <w:t>Companhia</w:t>
      </w:r>
      <w:r w:rsidRPr="00DC7597">
        <w:rPr>
          <w:rFonts w:asciiTheme="minorHAnsi" w:hAnsiTheme="minorHAnsi" w:cstheme="minorHAnsi"/>
          <w:w w:val="0"/>
          <w:sz w:val="22"/>
          <w:szCs w:val="22"/>
        </w:rPr>
        <w:t xml:space="preserve"> e/ou sua controladora; e </w:t>
      </w:r>
      <w:r w:rsidRPr="00DC7597">
        <w:rPr>
          <w:rFonts w:asciiTheme="minorHAnsi" w:hAnsiTheme="minorHAnsi" w:cstheme="minorHAnsi"/>
          <w:b/>
          <w:bCs/>
          <w:w w:val="0"/>
          <w:sz w:val="22"/>
          <w:szCs w:val="22"/>
        </w:rPr>
        <w:t>(c)</w:t>
      </w:r>
      <w:r w:rsidRPr="00DC7597">
        <w:rPr>
          <w:rFonts w:asciiTheme="minorHAnsi" w:hAnsiTheme="minorHAnsi" w:cstheme="minorHAnsi"/>
          <w:w w:val="0"/>
          <w:sz w:val="22"/>
          <w:szCs w:val="22"/>
        </w:rPr>
        <w:t xml:space="preserve"> cumpre a </w:t>
      </w:r>
      <w:r w:rsidR="000D1E23" w:rsidRPr="00DC7597">
        <w:rPr>
          <w:rFonts w:asciiTheme="minorHAnsi" w:hAnsiTheme="minorHAnsi" w:cstheme="minorHAnsi"/>
          <w:w w:val="0"/>
          <w:sz w:val="22"/>
          <w:szCs w:val="22"/>
          <w:lang w:val="pt-BR"/>
        </w:rPr>
        <w:t>Legislação Anticorrupção e Antilavagem</w:t>
      </w:r>
      <w:r w:rsidRPr="00DC7597">
        <w:rPr>
          <w:rFonts w:asciiTheme="minorHAnsi" w:hAnsiTheme="minorHAnsi" w:cstheme="minorHAnsi"/>
          <w:w w:val="0"/>
          <w:sz w:val="22"/>
          <w:szCs w:val="22"/>
        </w:rPr>
        <w:t xml:space="preserve"> na realização de suas atividades; assim como se obriga a informar, imediatamente, por escrito, à Securitizadora e ao Agente Fiduciário dos CRI, detalhes de qualquer violação à </w:t>
      </w:r>
      <w:r w:rsidR="00470F71" w:rsidRPr="00DC7597">
        <w:rPr>
          <w:rFonts w:asciiTheme="minorHAnsi" w:hAnsiTheme="minorHAnsi" w:cstheme="minorHAnsi"/>
          <w:w w:val="0"/>
          <w:sz w:val="22"/>
          <w:szCs w:val="22"/>
          <w:lang w:val="pt-BR"/>
        </w:rPr>
        <w:t>Legislação Anticorrupção e Antilavagem</w:t>
      </w:r>
      <w:r w:rsidR="007633DD" w:rsidRPr="00DC7597">
        <w:rPr>
          <w:rFonts w:asciiTheme="minorHAnsi" w:hAnsiTheme="minorHAnsi" w:cstheme="minorHAnsi"/>
          <w:sz w:val="22"/>
          <w:szCs w:val="22"/>
          <w:lang w:val="pt-BR"/>
        </w:rPr>
        <w:t>.</w:t>
      </w:r>
      <w:r w:rsidR="007B683D" w:rsidRPr="00DC7597">
        <w:rPr>
          <w:rFonts w:asciiTheme="minorHAnsi" w:hAnsiTheme="minorHAnsi" w:cstheme="minorHAnsi"/>
          <w:sz w:val="22"/>
          <w:szCs w:val="22"/>
          <w:lang w:val="pt-BR"/>
        </w:rPr>
        <w:t xml:space="preserve"> </w:t>
      </w:r>
    </w:p>
    <w:p w14:paraId="7A9AAA5B" w14:textId="77777777" w:rsidR="00704452" w:rsidRPr="00DC7597" w:rsidRDefault="00704452" w:rsidP="00DC7597">
      <w:pPr>
        <w:spacing w:line="320" w:lineRule="exact"/>
        <w:contextualSpacing/>
        <w:jc w:val="both"/>
        <w:rPr>
          <w:rFonts w:asciiTheme="minorHAnsi" w:hAnsiTheme="minorHAnsi" w:cstheme="minorHAnsi"/>
          <w:w w:val="0"/>
          <w:sz w:val="22"/>
          <w:szCs w:val="22"/>
        </w:rPr>
      </w:pPr>
    </w:p>
    <w:p w14:paraId="1A8670E1" w14:textId="77777777" w:rsidR="00502C62" w:rsidRPr="00DC7597" w:rsidRDefault="00502C62" w:rsidP="00E75A0B">
      <w:pPr>
        <w:pStyle w:val="PargrafodaLista"/>
        <w:numPr>
          <w:ilvl w:val="1"/>
          <w:numId w:val="25"/>
        </w:numPr>
        <w:spacing w:line="320" w:lineRule="exact"/>
        <w:ind w:left="0"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t xml:space="preserve">Observadas as demais obrigações previstas nesta Escritura, </w:t>
      </w:r>
      <w:r w:rsidRPr="00DC7597">
        <w:rPr>
          <w:rStyle w:val="DeltaViewInsertion"/>
          <w:rFonts w:asciiTheme="minorHAnsi" w:hAnsiTheme="minorHAnsi" w:cstheme="minorHAnsi"/>
          <w:color w:val="auto"/>
          <w:w w:val="0"/>
          <w:sz w:val="22"/>
          <w:szCs w:val="22"/>
          <w:u w:val="none"/>
          <w:lang w:val="pt-BR"/>
        </w:rPr>
        <w:t xml:space="preserve">enquanto o saldo devedor das Debêntures não for integralmente pago, </w:t>
      </w:r>
      <w:r w:rsidR="007D79F0" w:rsidRPr="00DC7597">
        <w:rPr>
          <w:rFonts w:asciiTheme="minorHAnsi" w:hAnsiTheme="minorHAnsi" w:cstheme="minorHAnsi"/>
          <w:w w:val="0"/>
          <w:sz w:val="22"/>
          <w:szCs w:val="22"/>
          <w:lang w:val="pt-BR"/>
        </w:rPr>
        <w:t xml:space="preserve">a </w:t>
      </w:r>
      <w:r w:rsidR="00DC2D0E">
        <w:rPr>
          <w:rFonts w:asciiTheme="minorHAnsi" w:hAnsiTheme="minorHAnsi" w:cstheme="minorHAnsi"/>
          <w:color w:val="000000" w:themeColor="text1"/>
          <w:sz w:val="22"/>
          <w:szCs w:val="22"/>
          <w:lang w:val="pt-BR"/>
        </w:rPr>
        <w:t>Companhia</w:t>
      </w:r>
      <w:bookmarkStart w:id="215" w:name="_Hlk69903382"/>
      <w:r w:rsidR="005B3EBF" w:rsidRPr="00DC7597">
        <w:rPr>
          <w:rFonts w:asciiTheme="minorHAnsi" w:hAnsiTheme="minorHAnsi" w:cstheme="minorHAnsi"/>
          <w:w w:val="0"/>
          <w:sz w:val="22"/>
          <w:szCs w:val="22"/>
          <w:lang w:val="pt-BR"/>
        </w:rPr>
        <w:t xml:space="preserve">, </w:t>
      </w:r>
      <w:r w:rsidRPr="00DC7597">
        <w:rPr>
          <w:rFonts w:asciiTheme="minorHAnsi" w:hAnsiTheme="minorHAnsi" w:cstheme="minorHAnsi"/>
          <w:w w:val="0"/>
          <w:sz w:val="22"/>
          <w:szCs w:val="22"/>
          <w:lang w:val="pt-BR"/>
        </w:rPr>
        <w:t>obriga-se, ainda, a:</w:t>
      </w:r>
    </w:p>
    <w:p w14:paraId="32A5191E" w14:textId="77777777" w:rsidR="00502C62" w:rsidRPr="00DC7597" w:rsidRDefault="00502C62" w:rsidP="00DC7597">
      <w:pPr>
        <w:spacing w:line="320" w:lineRule="exact"/>
        <w:ind w:left="567"/>
        <w:contextualSpacing/>
        <w:jc w:val="both"/>
        <w:rPr>
          <w:rFonts w:asciiTheme="minorHAnsi" w:hAnsiTheme="minorHAnsi" w:cstheme="minorHAnsi"/>
          <w:w w:val="0"/>
          <w:sz w:val="22"/>
          <w:szCs w:val="22"/>
        </w:rPr>
      </w:pPr>
    </w:p>
    <w:p w14:paraId="02C16247" w14:textId="77777777" w:rsidR="00502C62" w:rsidRPr="00DC7597" w:rsidRDefault="00502C62" w:rsidP="00E75A0B">
      <w:pPr>
        <w:pStyle w:val="PargrafodaLista"/>
        <w:numPr>
          <w:ilvl w:val="2"/>
          <w:numId w:val="25"/>
        </w:numPr>
        <w:spacing w:line="320" w:lineRule="exact"/>
        <w:ind w:left="567"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t>Não realizar operações fora de seu objeto social, observadas as disposições estatutárias, legais e regulamentares em vigor, em especial atos que possam,</w:t>
      </w:r>
      <w:r w:rsidR="008D5015" w:rsidRPr="00DC7597">
        <w:rPr>
          <w:rFonts w:asciiTheme="minorHAnsi" w:hAnsiTheme="minorHAnsi" w:cstheme="minorHAnsi"/>
          <w:w w:val="0"/>
          <w:sz w:val="22"/>
          <w:szCs w:val="22"/>
          <w:lang w:val="pt-BR"/>
        </w:rPr>
        <w:t xml:space="preserve"> </w:t>
      </w:r>
      <w:r w:rsidRPr="00DC7597">
        <w:rPr>
          <w:rFonts w:asciiTheme="minorHAnsi" w:hAnsiTheme="minorHAnsi" w:cstheme="minorHAnsi"/>
          <w:w w:val="0"/>
          <w:sz w:val="22"/>
          <w:szCs w:val="22"/>
          <w:lang w:val="pt-BR"/>
        </w:rPr>
        <w:t>direta ou indiretamente, comprometer o pontual e integral cumprimento das obrigações assumidas, nos termos desta Escritura</w:t>
      </w:r>
      <w:r w:rsidR="005D3F85">
        <w:rPr>
          <w:rFonts w:asciiTheme="minorHAnsi" w:hAnsiTheme="minorHAnsi" w:cstheme="minorHAnsi"/>
          <w:w w:val="0"/>
          <w:sz w:val="22"/>
          <w:szCs w:val="22"/>
          <w:lang w:val="pt-BR"/>
        </w:rPr>
        <w:t>.</w:t>
      </w:r>
    </w:p>
    <w:p w14:paraId="4FE3F11E" w14:textId="77777777" w:rsidR="00502C62" w:rsidRPr="00DC7597" w:rsidRDefault="00502C62" w:rsidP="00DC7597">
      <w:pPr>
        <w:spacing w:line="320" w:lineRule="exact"/>
        <w:ind w:left="567"/>
        <w:contextualSpacing/>
        <w:jc w:val="both"/>
        <w:rPr>
          <w:rFonts w:asciiTheme="minorHAnsi" w:hAnsiTheme="minorHAnsi" w:cstheme="minorHAnsi"/>
          <w:w w:val="0"/>
          <w:sz w:val="22"/>
          <w:szCs w:val="22"/>
          <w:highlight w:val="green"/>
        </w:rPr>
      </w:pPr>
    </w:p>
    <w:p w14:paraId="76A5F5FF" w14:textId="77777777" w:rsidR="00502C62" w:rsidRPr="00DC7597" w:rsidRDefault="00502C62" w:rsidP="00E75A0B">
      <w:pPr>
        <w:pStyle w:val="PargrafodaLista"/>
        <w:numPr>
          <w:ilvl w:val="2"/>
          <w:numId w:val="25"/>
        </w:numPr>
        <w:spacing w:line="320" w:lineRule="exact"/>
        <w:ind w:left="567"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t>Manter válidas e regulares, durante todo o prazo de vigência das Debêntures e desde que haja Debêntures em circulação, as declarações e garantias apresentadas nesta Escritura, no que for aplicável.</w:t>
      </w:r>
    </w:p>
    <w:p w14:paraId="57DB3045" w14:textId="77777777" w:rsidR="00502C62" w:rsidRPr="00DC7597" w:rsidRDefault="00502C62" w:rsidP="00DC7597">
      <w:pPr>
        <w:spacing w:line="320" w:lineRule="exact"/>
        <w:ind w:left="567"/>
        <w:contextualSpacing/>
        <w:jc w:val="both"/>
        <w:rPr>
          <w:rFonts w:asciiTheme="minorHAnsi" w:hAnsiTheme="minorHAnsi" w:cstheme="minorHAnsi"/>
          <w:w w:val="0"/>
          <w:sz w:val="22"/>
          <w:szCs w:val="22"/>
          <w:highlight w:val="green"/>
        </w:rPr>
      </w:pPr>
    </w:p>
    <w:p w14:paraId="0ED7B1FE" w14:textId="77777777" w:rsidR="00502C62" w:rsidRPr="00DC7597" w:rsidRDefault="00502C62"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Pagar as importâncias relativas às obrigações assumidas nesta Escritura de Emissão </w:t>
      </w:r>
      <w:r w:rsidR="006912DD" w:rsidRPr="00DC7597">
        <w:rPr>
          <w:rFonts w:asciiTheme="minorHAnsi" w:hAnsiTheme="minorHAnsi" w:cstheme="minorHAnsi"/>
          <w:sz w:val="22"/>
          <w:szCs w:val="22"/>
          <w:lang w:val="pt-BR"/>
        </w:rPr>
        <w:t>no</w:t>
      </w:r>
      <w:r w:rsidRPr="00DC7597">
        <w:rPr>
          <w:rFonts w:asciiTheme="minorHAnsi" w:hAnsiTheme="minorHAnsi" w:cstheme="minorHAnsi"/>
          <w:sz w:val="22"/>
          <w:szCs w:val="22"/>
          <w:lang w:val="pt-BR"/>
        </w:rPr>
        <w:t xml:space="preserve"> dia em que se tornarem devidas.</w:t>
      </w:r>
      <w:r w:rsidR="00F93201" w:rsidRPr="00DC7597">
        <w:rPr>
          <w:rFonts w:asciiTheme="minorHAnsi" w:hAnsiTheme="minorHAnsi" w:cstheme="minorHAnsi"/>
          <w:sz w:val="22"/>
          <w:szCs w:val="22"/>
          <w:lang w:val="pt-BR"/>
        </w:rPr>
        <w:t xml:space="preserve"> </w:t>
      </w:r>
    </w:p>
    <w:p w14:paraId="03D41879" w14:textId="77777777" w:rsidR="00502C62" w:rsidRPr="00DC7597" w:rsidRDefault="00502C62" w:rsidP="00DC7597">
      <w:pPr>
        <w:pStyle w:val="PargrafodaLista"/>
        <w:spacing w:line="320" w:lineRule="exact"/>
        <w:contextualSpacing/>
        <w:rPr>
          <w:rFonts w:asciiTheme="minorHAnsi" w:hAnsiTheme="minorHAnsi" w:cstheme="minorHAnsi"/>
          <w:sz w:val="22"/>
          <w:szCs w:val="22"/>
          <w:highlight w:val="green"/>
          <w:lang w:val="pt-BR"/>
        </w:rPr>
      </w:pPr>
    </w:p>
    <w:p w14:paraId="7ABB7A19" w14:textId="77777777" w:rsidR="00502C62" w:rsidRPr="00DC7597" w:rsidRDefault="00502C62"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Cumprir todas as leis, regras, regulamentos e ordens aplicáveis em qualquer jurisdição na qual realize negócios ou possua ativos.</w:t>
      </w:r>
    </w:p>
    <w:p w14:paraId="05480E5E" w14:textId="77777777" w:rsidR="00502C62" w:rsidRPr="00DC7597" w:rsidRDefault="00502C62" w:rsidP="00DC7597">
      <w:pPr>
        <w:pStyle w:val="PargrafodaLista"/>
        <w:spacing w:line="320" w:lineRule="exact"/>
        <w:contextualSpacing/>
        <w:rPr>
          <w:rFonts w:asciiTheme="minorHAnsi" w:hAnsiTheme="minorHAnsi" w:cstheme="minorHAnsi"/>
          <w:sz w:val="22"/>
          <w:szCs w:val="22"/>
          <w:highlight w:val="green"/>
          <w:lang w:val="pt-BR"/>
        </w:rPr>
      </w:pPr>
    </w:p>
    <w:p w14:paraId="385BD43C" w14:textId="77777777" w:rsidR="00502C62" w:rsidRPr="00DC7597" w:rsidRDefault="00502C62"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Manter sempre válidas, eficazes, em perfeita ordem e em pleno vigor todas as autorizações necessárias à assinatura desta Escritura e dos demais documentos relacionados à Emissão de que seja parte, conforme aplicável, e ao cumprimento de todas as obrigações aqui e ali previstas.</w:t>
      </w:r>
    </w:p>
    <w:p w14:paraId="35E9E275" w14:textId="77777777" w:rsidR="00502C62" w:rsidRPr="00DC7597" w:rsidRDefault="00502C62" w:rsidP="00DC7597">
      <w:pPr>
        <w:pStyle w:val="PargrafodaLista"/>
        <w:spacing w:line="320" w:lineRule="exact"/>
        <w:contextualSpacing/>
        <w:rPr>
          <w:rFonts w:asciiTheme="minorHAnsi" w:hAnsiTheme="minorHAnsi" w:cstheme="minorHAnsi"/>
          <w:sz w:val="22"/>
          <w:szCs w:val="22"/>
          <w:highlight w:val="green"/>
          <w:lang w:val="pt-BR"/>
        </w:rPr>
      </w:pPr>
    </w:p>
    <w:p w14:paraId="68A1621E" w14:textId="77777777" w:rsidR="00502C62" w:rsidRPr="00DC7597" w:rsidRDefault="00502C62"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Manter ou obter a dispensa e/ou protocolo de requerimento de todas as autorizações, alvarás e/ou licenças exigidas pelos órgãos competentes que sejam necessárias para o regular exercício das atividades desenvolvidas.</w:t>
      </w:r>
    </w:p>
    <w:p w14:paraId="123DFAE8" w14:textId="77777777" w:rsidR="00470F71" w:rsidRPr="00DC7597" w:rsidRDefault="00470F71" w:rsidP="00DC7597">
      <w:pPr>
        <w:pStyle w:val="PargrafodaLista"/>
        <w:spacing w:line="320" w:lineRule="exact"/>
        <w:ind w:left="567"/>
        <w:contextualSpacing/>
        <w:jc w:val="both"/>
        <w:rPr>
          <w:rFonts w:asciiTheme="minorHAnsi" w:hAnsiTheme="minorHAnsi" w:cstheme="minorHAnsi"/>
          <w:sz w:val="22"/>
          <w:szCs w:val="22"/>
          <w:highlight w:val="green"/>
          <w:lang w:val="pt-BR"/>
        </w:rPr>
      </w:pPr>
    </w:p>
    <w:p w14:paraId="6FBE7DAF" w14:textId="77777777" w:rsidR="00704452" w:rsidRPr="00DC7597" w:rsidRDefault="00704452" w:rsidP="00D21680">
      <w:pPr>
        <w:pStyle w:val="Ttulo1"/>
      </w:pPr>
      <w:bookmarkStart w:id="216" w:name="_DV_M298"/>
      <w:bookmarkStart w:id="217" w:name="_DV_M396"/>
      <w:bookmarkStart w:id="218" w:name="_DV_M397"/>
      <w:bookmarkStart w:id="219" w:name="_DV_M398"/>
      <w:bookmarkStart w:id="220" w:name="_DV_M399"/>
      <w:bookmarkStart w:id="221" w:name="_DV_M401"/>
      <w:bookmarkStart w:id="222" w:name="_DV_M402"/>
      <w:bookmarkStart w:id="223" w:name="_DV_M403"/>
      <w:bookmarkStart w:id="224" w:name="_DV_M406"/>
      <w:bookmarkStart w:id="225" w:name="_Toc499990383"/>
      <w:bookmarkStart w:id="226" w:name="_Hlk494885676"/>
      <w:bookmarkEnd w:id="215"/>
      <w:bookmarkEnd w:id="216"/>
      <w:bookmarkEnd w:id="217"/>
      <w:bookmarkEnd w:id="218"/>
      <w:bookmarkEnd w:id="219"/>
      <w:bookmarkEnd w:id="220"/>
      <w:bookmarkEnd w:id="221"/>
      <w:bookmarkEnd w:id="222"/>
      <w:bookmarkEnd w:id="223"/>
      <w:bookmarkEnd w:id="224"/>
    </w:p>
    <w:p w14:paraId="79E88D0B" w14:textId="77777777" w:rsidR="00704452" w:rsidRPr="00DC7597" w:rsidRDefault="00704452" w:rsidP="00D21680">
      <w:pPr>
        <w:pStyle w:val="Ttulo1"/>
      </w:pPr>
      <w:r w:rsidRPr="00DC7597">
        <w:t>CLÁUSULA X – DECLARAÇÕES</w:t>
      </w:r>
      <w:bookmarkStart w:id="227" w:name="_DV_M407"/>
      <w:bookmarkEnd w:id="225"/>
      <w:bookmarkEnd w:id="227"/>
      <w:r w:rsidRPr="00DC7597">
        <w:t xml:space="preserve"> E GARANTIAS</w:t>
      </w:r>
      <w:bookmarkStart w:id="228" w:name="_DV_C457"/>
      <w:r w:rsidRPr="00DC7597">
        <w:rPr>
          <w:rStyle w:val="DeltaViewInsertion"/>
          <w:color w:val="auto"/>
          <w:u w:val="none"/>
        </w:rPr>
        <w:t xml:space="preserve"> DA</w:t>
      </w:r>
      <w:r w:rsidR="003D159C" w:rsidRPr="00DC7597">
        <w:rPr>
          <w:rStyle w:val="DeltaViewInsertion"/>
          <w:color w:val="auto"/>
          <w:u w:val="none"/>
        </w:rPr>
        <w:t>S</w:t>
      </w:r>
      <w:r w:rsidRPr="00DC7597">
        <w:rPr>
          <w:rStyle w:val="DeltaViewInsertion"/>
          <w:color w:val="auto"/>
          <w:u w:val="none"/>
        </w:rPr>
        <w:t xml:space="preserve"> </w:t>
      </w:r>
      <w:bookmarkEnd w:id="226"/>
      <w:bookmarkEnd w:id="228"/>
      <w:r w:rsidR="003D159C" w:rsidRPr="00DC7597">
        <w:rPr>
          <w:rStyle w:val="DeltaViewInsertion"/>
          <w:color w:val="auto"/>
          <w:u w:val="none"/>
        </w:rPr>
        <w:t>PARTES</w:t>
      </w:r>
    </w:p>
    <w:p w14:paraId="6977E38B" w14:textId="77777777" w:rsidR="00704452" w:rsidRPr="00DC7597" w:rsidRDefault="00704452" w:rsidP="00DC7597">
      <w:pPr>
        <w:spacing w:line="320" w:lineRule="exact"/>
        <w:contextualSpacing/>
        <w:jc w:val="both"/>
        <w:rPr>
          <w:rFonts w:asciiTheme="minorHAnsi" w:hAnsiTheme="minorHAnsi" w:cstheme="minorHAnsi"/>
          <w:color w:val="000000" w:themeColor="text1"/>
          <w:w w:val="0"/>
          <w:sz w:val="22"/>
          <w:szCs w:val="22"/>
        </w:rPr>
      </w:pPr>
      <w:bookmarkStart w:id="229" w:name="_Toc499990384"/>
    </w:p>
    <w:p w14:paraId="376131C6" w14:textId="77777777" w:rsidR="00FA5EDA" w:rsidRPr="00DC7597" w:rsidRDefault="00FA5EDA" w:rsidP="00E75A0B">
      <w:pPr>
        <w:pStyle w:val="PargrafodaLista"/>
        <w:numPr>
          <w:ilvl w:val="1"/>
          <w:numId w:val="26"/>
        </w:numPr>
        <w:spacing w:line="320" w:lineRule="exact"/>
        <w:ind w:left="0" w:firstLine="0"/>
        <w:contextualSpacing/>
        <w:jc w:val="both"/>
        <w:rPr>
          <w:rFonts w:asciiTheme="minorHAnsi" w:hAnsiTheme="minorHAnsi" w:cstheme="minorHAnsi"/>
          <w:w w:val="0"/>
          <w:sz w:val="22"/>
          <w:szCs w:val="22"/>
          <w:lang w:val="pt-BR"/>
        </w:rPr>
      </w:pPr>
      <w:bookmarkStart w:id="230" w:name="_DV_M408"/>
      <w:bookmarkStart w:id="231" w:name="_Ref360726029"/>
      <w:bookmarkEnd w:id="229"/>
      <w:bookmarkEnd w:id="230"/>
      <w:r w:rsidRPr="00DC7597">
        <w:rPr>
          <w:rFonts w:asciiTheme="minorHAnsi" w:hAnsiTheme="minorHAnsi" w:cstheme="minorHAnsi"/>
          <w:sz w:val="22"/>
          <w:szCs w:val="22"/>
          <w:u w:val="single"/>
          <w:lang w:val="pt-BR"/>
        </w:rPr>
        <w:t>Declarações de Parte a Parte</w:t>
      </w:r>
      <w:r w:rsidRPr="00DC7597">
        <w:rPr>
          <w:rFonts w:asciiTheme="minorHAnsi" w:hAnsiTheme="minorHAnsi" w:cstheme="minorHAnsi"/>
          <w:sz w:val="22"/>
          <w:szCs w:val="22"/>
          <w:lang w:val="pt-BR"/>
        </w:rPr>
        <w:t xml:space="preserve">: Cada uma das Partes declara e garante </w:t>
      </w:r>
      <w:r w:rsidR="004C759B" w:rsidRPr="00DC7597">
        <w:rPr>
          <w:rFonts w:asciiTheme="minorHAnsi" w:hAnsiTheme="minorHAnsi" w:cstheme="minorHAnsi"/>
          <w:sz w:val="22"/>
          <w:szCs w:val="22"/>
          <w:lang w:val="pt-BR"/>
        </w:rPr>
        <w:t>à</w:t>
      </w:r>
      <w:r w:rsidRPr="00DC7597">
        <w:rPr>
          <w:rFonts w:asciiTheme="minorHAnsi" w:hAnsiTheme="minorHAnsi" w:cstheme="minorHAnsi"/>
          <w:sz w:val="22"/>
          <w:szCs w:val="22"/>
          <w:lang w:val="pt-BR"/>
        </w:rPr>
        <w:t xml:space="preserve"> outr</w:t>
      </w:r>
      <w:r w:rsidR="004C759B" w:rsidRPr="00DC7597">
        <w:rPr>
          <w:rFonts w:asciiTheme="minorHAnsi" w:hAnsiTheme="minorHAnsi" w:cstheme="minorHAnsi"/>
          <w:sz w:val="22"/>
          <w:szCs w:val="22"/>
          <w:lang w:val="pt-BR"/>
        </w:rPr>
        <w:t>a</w:t>
      </w:r>
      <w:r w:rsidRPr="00DC7597">
        <w:rPr>
          <w:rFonts w:asciiTheme="minorHAnsi" w:hAnsiTheme="minorHAnsi" w:cstheme="minorHAnsi"/>
          <w:sz w:val="22"/>
          <w:szCs w:val="22"/>
          <w:lang w:val="pt-BR"/>
        </w:rPr>
        <w:t>, conforme aplicável, que:</w:t>
      </w:r>
      <w:bookmarkEnd w:id="231"/>
    </w:p>
    <w:p w14:paraId="26BF5073" w14:textId="77777777" w:rsidR="00FA5EDA" w:rsidRPr="00DC7597" w:rsidRDefault="00FA5EDA" w:rsidP="00DC7597">
      <w:pPr>
        <w:widowControl w:val="0"/>
        <w:spacing w:line="320" w:lineRule="exact"/>
        <w:contextualSpacing/>
        <w:jc w:val="both"/>
        <w:rPr>
          <w:rFonts w:asciiTheme="minorHAnsi" w:hAnsiTheme="minorHAnsi" w:cstheme="minorHAnsi"/>
          <w:sz w:val="22"/>
          <w:szCs w:val="22"/>
        </w:rPr>
      </w:pPr>
    </w:p>
    <w:p w14:paraId="147E0540" w14:textId="77777777" w:rsidR="00FA5EDA" w:rsidRPr="00DC7597" w:rsidRDefault="00FA5EDA"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É uma sociedade devidamente constituída e em funcionamento de acordo com a legislação e regulamentação em vigor na República Federativa do Brasil</w:t>
      </w:r>
      <w:r w:rsidR="00973BA0" w:rsidRPr="00DC7597">
        <w:rPr>
          <w:rFonts w:asciiTheme="minorHAnsi" w:hAnsiTheme="minorHAnsi" w:cstheme="minorHAnsi"/>
          <w:sz w:val="22"/>
          <w:szCs w:val="22"/>
        </w:rPr>
        <w:t>, conforme aplicável</w:t>
      </w:r>
      <w:r w:rsidRPr="00DC7597">
        <w:rPr>
          <w:rFonts w:asciiTheme="minorHAnsi" w:hAnsiTheme="minorHAnsi" w:cstheme="minorHAnsi"/>
          <w:sz w:val="22"/>
          <w:szCs w:val="22"/>
        </w:rPr>
        <w:t>;</w:t>
      </w:r>
    </w:p>
    <w:p w14:paraId="419C27F0" w14:textId="77777777" w:rsidR="00FA5EDA" w:rsidRPr="00DC7597" w:rsidRDefault="00FA5EDA" w:rsidP="00DC7597">
      <w:pPr>
        <w:pStyle w:val="BodyText21"/>
        <w:tabs>
          <w:tab w:val="left" w:pos="1134"/>
        </w:tabs>
        <w:spacing w:line="320" w:lineRule="exact"/>
        <w:contextualSpacing/>
        <w:rPr>
          <w:rFonts w:asciiTheme="minorHAnsi" w:hAnsiTheme="minorHAnsi" w:cstheme="minorHAnsi"/>
          <w:sz w:val="22"/>
          <w:szCs w:val="22"/>
        </w:rPr>
      </w:pPr>
    </w:p>
    <w:p w14:paraId="1EB50B2A" w14:textId="77777777" w:rsidR="00FA5EDA" w:rsidRPr="00DC7597" w:rsidRDefault="00FA5EDA"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 xml:space="preserve">Possui plena capacidade e legitimidade para celebrar </w:t>
      </w:r>
      <w:r w:rsidR="004C759B" w:rsidRPr="00DC7597">
        <w:rPr>
          <w:rFonts w:asciiTheme="minorHAnsi" w:hAnsiTheme="minorHAnsi" w:cstheme="minorHAnsi"/>
          <w:sz w:val="22"/>
          <w:szCs w:val="22"/>
        </w:rPr>
        <w:t>a presente Escritura de Emissão</w:t>
      </w:r>
      <w:r w:rsidRPr="00DC7597">
        <w:rPr>
          <w:rFonts w:asciiTheme="minorHAnsi" w:hAnsiTheme="minorHAnsi" w:cstheme="minorHAnsi"/>
          <w:sz w:val="22"/>
          <w:szCs w:val="22"/>
        </w:rPr>
        <w:t>, realizar todas as operações aqui previstas e cumprir todas as obrigações principais e acessórias aqui assumidas, tendo tomado todas as medidas de natureza societária e outras eventualmente necessárias para autorizar a sua celebração, implementar todas as operações nele previstas e cumprir todas as obrigações nele assumidas</w:t>
      </w:r>
      <w:r w:rsidR="00973BA0" w:rsidRPr="00DC7597">
        <w:rPr>
          <w:rFonts w:asciiTheme="minorHAnsi" w:hAnsiTheme="minorHAnsi" w:cstheme="minorHAnsi"/>
          <w:sz w:val="22"/>
          <w:szCs w:val="22"/>
        </w:rPr>
        <w:t>, conforme aplicável</w:t>
      </w:r>
      <w:r w:rsidRPr="00DC7597">
        <w:rPr>
          <w:rFonts w:asciiTheme="minorHAnsi" w:hAnsiTheme="minorHAnsi" w:cstheme="minorHAnsi"/>
          <w:sz w:val="22"/>
          <w:szCs w:val="22"/>
        </w:rPr>
        <w:t>;</w:t>
      </w:r>
    </w:p>
    <w:p w14:paraId="227A1018" w14:textId="77777777" w:rsidR="00FA5EDA" w:rsidRPr="00DC7597" w:rsidRDefault="00FA5EDA" w:rsidP="00DC7597">
      <w:pPr>
        <w:pStyle w:val="PargrafodaLista"/>
        <w:widowControl w:val="0"/>
        <w:tabs>
          <w:tab w:val="left" w:pos="1134"/>
        </w:tabs>
        <w:spacing w:line="320" w:lineRule="exact"/>
        <w:ind w:left="567"/>
        <w:contextualSpacing/>
        <w:jc w:val="both"/>
        <w:rPr>
          <w:rFonts w:asciiTheme="minorHAnsi" w:hAnsiTheme="minorHAnsi" w:cstheme="minorHAnsi"/>
          <w:sz w:val="22"/>
          <w:szCs w:val="22"/>
          <w:lang w:val="pt-BR"/>
        </w:rPr>
      </w:pPr>
    </w:p>
    <w:p w14:paraId="3FC82749" w14:textId="77777777" w:rsidR="00FA5EDA" w:rsidRPr="00DC7597" w:rsidRDefault="004C759B"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 xml:space="preserve">Esta Escritura de Emissão </w:t>
      </w:r>
      <w:r w:rsidR="00FA5EDA" w:rsidRPr="00DC7597">
        <w:rPr>
          <w:rFonts w:asciiTheme="minorHAnsi" w:hAnsiTheme="minorHAnsi" w:cstheme="minorHAnsi"/>
          <w:sz w:val="22"/>
          <w:szCs w:val="22"/>
        </w:rPr>
        <w:t>é validamente celebrado e constitui obrigação legal, válida, vinculante e exequível, de acordo com os seus termos;</w:t>
      </w:r>
    </w:p>
    <w:p w14:paraId="7C97E8B1" w14:textId="77777777" w:rsidR="00FA5EDA" w:rsidRPr="00DC7597" w:rsidRDefault="00FA5EDA" w:rsidP="00DC7597">
      <w:pPr>
        <w:pStyle w:val="PargrafodaLista1"/>
        <w:widowControl w:val="0"/>
        <w:tabs>
          <w:tab w:val="left" w:pos="1134"/>
        </w:tabs>
        <w:spacing w:line="320" w:lineRule="exact"/>
        <w:ind w:left="567"/>
        <w:contextualSpacing/>
        <w:jc w:val="both"/>
        <w:rPr>
          <w:rFonts w:asciiTheme="minorHAnsi" w:hAnsiTheme="minorHAnsi" w:cstheme="minorHAnsi"/>
          <w:sz w:val="22"/>
          <w:szCs w:val="22"/>
        </w:rPr>
      </w:pPr>
    </w:p>
    <w:p w14:paraId="6AC6D1F3" w14:textId="77777777" w:rsidR="00FA5EDA" w:rsidRPr="00DC7597" w:rsidRDefault="00FA5EDA"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A celebração d</w:t>
      </w:r>
      <w:r w:rsidR="004C759B" w:rsidRPr="00DC7597">
        <w:rPr>
          <w:rFonts w:asciiTheme="minorHAnsi" w:hAnsiTheme="minorHAnsi" w:cstheme="minorHAnsi"/>
          <w:sz w:val="22"/>
          <w:szCs w:val="22"/>
        </w:rPr>
        <w:t>a presente Escritura de Emissão</w:t>
      </w:r>
      <w:r w:rsidRPr="00DC7597">
        <w:rPr>
          <w:rFonts w:asciiTheme="minorHAnsi" w:hAnsiTheme="minorHAnsi" w:cstheme="minorHAnsi"/>
          <w:sz w:val="22"/>
          <w:szCs w:val="22"/>
        </w:rPr>
        <w:t xml:space="preserve"> e o cumprimento das obrigações nel</w:t>
      </w:r>
      <w:r w:rsidR="004C759B" w:rsidRPr="00DC7597">
        <w:rPr>
          <w:rFonts w:asciiTheme="minorHAnsi" w:hAnsiTheme="minorHAnsi" w:cstheme="minorHAnsi"/>
          <w:sz w:val="22"/>
          <w:szCs w:val="22"/>
        </w:rPr>
        <w:t>a</w:t>
      </w:r>
      <w:r w:rsidRPr="00DC7597">
        <w:rPr>
          <w:rFonts w:asciiTheme="minorHAnsi" w:hAnsiTheme="minorHAnsi" w:cstheme="minorHAnsi"/>
          <w:sz w:val="22"/>
          <w:szCs w:val="22"/>
        </w:rPr>
        <w:t xml:space="preserve"> assumidas: </w:t>
      </w:r>
      <w:r w:rsidRPr="00DC7597">
        <w:rPr>
          <w:rFonts w:asciiTheme="minorHAnsi" w:hAnsiTheme="minorHAnsi" w:cstheme="minorHAnsi"/>
          <w:b/>
          <w:sz w:val="22"/>
          <w:szCs w:val="22"/>
        </w:rPr>
        <w:t>(i) </w:t>
      </w:r>
      <w:r w:rsidRPr="00DC7597">
        <w:rPr>
          <w:rFonts w:asciiTheme="minorHAnsi" w:hAnsiTheme="minorHAnsi" w:cstheme="minorHAnsi"/>
          <w:sz w:val="22"/>
          <w:szCs w:val="22"/>
        </w:rPr>
        <w:t>não violam qualquer disposição contida em seus documentos societários</w:t>
      </w:r>
      <w:r w:rsidR="00973BA0" w:rsidRPr="00DC7597">
        <w:rPr>
          <w:rFonts w:asciiTheme="minorHAnsi" w:hAnsiTheme="minorHAnsi" w:cstheme="minorHAnsi"/>
          <w:sz w:val="22"/>
          <w:szCs w:val="22"/>
        </w:rPr>
        <w:t>, conforme aplicável</w:t>
      </w:r>
      <w:r w:rsidRPr="00DC7597">
        <w:rPr>
          <w:rFonts w:asciiTheme="minorHAnsi" w:hAnsiTheme="minorHAnsi" w:cstheme="minorHAnsi"/>
          <w:sz w:val="22"/>
          <w:szCs w:val="22"/>
        </w:rPr>
        <w:t xml:space="preserve">; </w:t>
      </w:r>
      <w:r w:rsidRPr="00DC7597">
        <w:rPr>
          <w:rFonts w:asciiTheme="minorHAnsi" w:hAnsiTheme="minorHAnsi" w:cstheme="minorHAnsi"/>
          <w:b/>
          <w:sz w:val="22"/>
          <w:szCs w:val="22"/>
        </w:rPr>
        <w:t>(ii) </w:t>
      </w:r>
      <w:r w:rsidRPr="00DC7597">
        <w:rPr>
          <w:rFonts w:asciiTheme="minorHAnsi" w:hAnsiTheme="minorHAnsi" w:cstheme="minorHAnsi"/>
          <w:sz w:val="22"/>
          <w:szCs w:val="22"/>
        </w:rPr>
        <w:t xml:space="preserve">não violam qualquer lei, regulamento, decisão judicial, administrativa ou arbitral, a que esteja vinculada, ou a que seus bens estejam vinculados; </w:t>
      </w:r>
      <w:r w:rsidRPr="00DC7597">
        <w:rPr>
          <w:rFonts w:asciiTheme="minorHAnsi" w:hAnsiTheme="minorHAnsi" w:cstheme="minorHAnsi"/>
          <w:b/>
          <w:sz w:val="22"/>
          <w:szCs w:val="22"/>
        </w:rPr>
        <w:t>(iii) </w:t>
      </w:r>
      <w:r w:rsidRPr="00DC7597">
        <w:rPr>
          <w:rFonts w:asciiTheme="minorHAnsi" w:hAnsiTheme="minorHAnsi" w:cstheme="minorHAnsi"/>
          <w:sz w:val="22"/>
          <w:szCs w:val="22"/>
        </w:rPr>
        <w:t xml:space="preserve">não exigem consentimento, ação ou autorização de qualquer natureza; e </w:t>
      </w:r>
      <w:r w:rsidRPr="00DC7597">
        <w:rPr>
          <w:rFonts w:asciiTheme="minorHAnsi" w:hAnsiTheme="minorHAnsi" w:cstheme="minorHAnsi"/>
          <w:b/>
          <w:sz w:val="22"/>
          <w:szCs w:val="22"/>
        </w:rPr>
        <w:t>(iv) </w:t>
      </w:r>
      <w:r w:rsidRPr="00DC7597">
        <w:rPr>
          <w:rFonts w:asciiTheme="minorHAnsi" w:hAnsiTheme="minorHAnsi" w:cstheme="minorHAnsi"/>
          <w:sz w:val="22"/>
          <w:szCs w:val="22"/>
        </w:rPr>
        <w:t xml:space="preserve">não acarretam, direta ou indiretamente, o descumprimento, total ou parcial, de quaisquer contratos ou instrumentos, de qualquer natureza, firmados por quaisquer das Partes ou </w:t>
      </w:r>
      <w:r w:rsidRPr="00DC7597">
        <w:rPr>
          <w:rFonts w:asciiTheme="minorHAnsi" w:hAnsiTheme="minorHAnsi" w:cstheme="minorHAnsi"/>
          <w:sz w:val="22"/>
          <w:szCs w:val="22"/>
        </w:rPr>
        <w:lastRenderedPageBreak/>
        <w:t>que seus respectivos controladores, controladas e coligadas sejam parte ou aos quais estejam vinculados, a qualquer título, qualquer dos bens de sua propriedade, em especial os Créditos Imobiliários;</w:t>
      </w:r>
    </w:p>
    <w:p w14:paraId="687136A9" w14:textId="77777777" w:rsidR="00FA5EDA" w:rsidRPr="00DC7597" w:rsidRDefault="00FA5EDA" w:rsidP="00DC7597">
      <w:pPr>
        <w:pStyle w:val="PargrafodaLista"/>
        <w:widowControl w:val="0"/>
        <w:tabs>
          <w:tab w:val="left" w:pos="1134"/>
        </w:tabs>
        <w:spacing w:line="320" w:lineRule="exact"/>
        <w:ind w:left="567"/>
        <w:contextualSpacing/>
        <w:jc w:val="both"/>
        <w:rPr>
          <w:rFonts w:asciiTheme="minorHAnsi" w:hAnsiTheme="minorHAnsi" w:cstheme="minorHAnsi"/>
          <w:sz w:val="22"/>
          <w:szCs w:val="22"/>
          <w:lang w:val="pt-BR"/>
        </w:rPr>
      </w:pPr>
    </w:p>
    <w:p w14:paraId="5A4AD413" w14:textId="77777777" w:rsidR="00FA5EDA" w:rsidRPr="00DC7597" w:rsidRDefault="00FA5EDA"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 xml:space="preserve">Está apta a cumprir as obrigações previstas </w:t>
      </w:r>
      <w:r w:rsidR="004C759B" w:rsidRPr="00DC7597">
        <w:rPr>
          <w:rFonts w:asciiTheme="minorHAnsi" w:hAnsiTheme="minorHAnsi" w:cstheme="minorHAnsi"/>
          <w:sz w:val="22"/>
          <w:szCs w:val="22"/>
        </w:rPr>
        <w:t xml:space="preserve">nesta Escritura de Emissão </w:t>
      </w:r>
      <w:r w:rsidRPr="00DC7597">
        <w:rPr>
          <w:rFonts w:asciiTheme="minorHAnsi" w:hAnsiTheme="minorHAnsi" w:cstheme="minorHAnsi"/>
          <w:sz w:val="22"/>
          <w:szCs w:val="22"/>
        </w:rPr>
        <w:t>e agirá em relação a ele com boa-fé, probidade e lealdade;</w:t>
      </w:r>
    </w:p>
    <w:p w14:paraId="03B6BF36" w14:textId="77777777" w:rsidR="00FA5EDA" w:rsidRPr="00DC7597" w:rsidRDefault="00FA5EDA" w:rsidP="00DC7597">
      <w:pPr>
        <w:pStyle w:val="PargrafodaLista"/>
        <w:widowControl w:val="0"/>
        <w:tabs>
          <w:tab w:val="left" w:pos="1134"/>
        </w:tabs>
        <w:spacing w:line="320" w:lineRule="exact"/>
        <w:ind w:left="567"/>
        <w:contextualSpacing/>
        <w:jc w:val="both"/>
        <w:rPr>
          <w:rFonts w:asciiTheme="minorHAnsi" w:hAnsiTheme="minorHAnsi" w:cstheme="minorHAnsi"/>
          <w:sz w:val="22"/>
          <w:szCs w:val="22"/>
          <w:lang w:val="pt-BR"/>
        </w:rPr>
      </w:pPr>
    </w:p>
    <w:p w14:paraId="14D23A16" w14:textId="77777777" w:rsidR="00FA5EDA" w:rsidRPr="00DC7597" w:rsidRDefault="00207C86"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Pr>
          <w:rFonts w:asciiTheme="minorHAnsi" w:hAnsiTheme="minorHAnsi" w:cstheme="minorHAnsi"/>
          <w:sz w:val="22"/>
          <w:szCs w:val="22"/>
        </w:rPr>
        <w:t>N</w:t>
      </w:r>
      <w:r w:rsidR="000E5F5D" w:rsidRPr="00DC7597">
        <w:rPr>
          <w:rFonts w:asciiTheme="minorHAnsi" w:hAnsiTheme="minorHAnsi" w:cstheme="minorHAnsi"/>
          <w:sz w:val="22"/>
          <w:szCs w:val="22"/>
        </w:rPr>
        <w:t xml:space="preserve">ão depende economicamente uma da outra, exceto pela relação societária existente entre a Companhia </w:t>
      </w:r>
      <w:r w:rsidR="004F2C92" w:rsidRPr="00DC7597">
        <w:rPr>
          <w:rFonts w:asciiTheme="minorHAnsi" w:hAnsiTheme="minorHAnsi" w:cstheme="minorHAnsi"/>
          <w:sz w:val="22"/>
          <w:szCs w:val="22"/>
        </w:rPr>
        <w:t xml:space="preserve">e </w:t>
      </w:r>
      <w:r w:rsidR="00794489" w:rsidRPr="00DC7597">
        <w:rPr>
          <w:rFonts w:asciiTheme="minorHAnsi" w:hAnsiTheme="minorHAnsi" w:cstheme="minorHAnsi"/>
          <w:sz w:val="22"/>
          <w:szCs w:val="22"/>
        </w:rPr>
        <w:t>a</w:t>
      </w:r>
      <w:r w:rsidR="00DC2D0E">
        <w:rPr>
          <w:rFonts w:asciiTheme="minorHAnsi" w:hAnsiTheme="minorHAnsi" w:cstheme="minorHAnsi"/>
          <w:sz w:val="22"/>
          <w:szCs w:val="22"/>
        </w:rPr>
        <w:t>s</w:t>
      </w:r>
      <w:r w:rsidR="00794489" w:rsidRPr="00DC7597">
        <w:rPr>
          <w:rFonts w:asciiTheme="minorHAnsi" w:hAnsiTheme="minorHAnsi" w:cstheme="minorHAnsi"/>
          <w:sz w:val="22"/>
          <w:szCs w:val="22"/>
        </w:rPr>
        <w:t xml:space="preserve"> </w:t>
      </w:r>
      <w:r w:rsidR="004E7E7D" w:rsidRPr="00DC7597">
        <w:rPr>
          <w:rFonts w:asciiTheme="minorHAnsi" w:hAnsiTheme="minorHAnsi" w:cstheme="minorHAnsi"/>
          <w:sz w:val="22"/>
          <w:szCs w:val="22"/>
        </w:rPr>
        <w:t>Fiduciante</w:t>
      </w:r>
      <w:r w:rsidR="00DC2D0E">
        <w:rPr>
          <w:rFonts w:asciiTheme="minorHAnsi" w:hAnsiTheme="minorHAnsi" w:cstheme="minorHAnsi"/>
          <w:sz w:val="22"/>
          <w:szCs w:val="22"/>
        </w:rPr>
        <w:t>s</w:t>
      </w:r>
      <w:r w:rsidR="00FA5EDA" w:rsidRPr="00DC7597">
        <w:rPr>
          <w:rFonts w:asciiTheme="minorHAnsi" w:hAnsiTheme="minorHAnsi" w:cstheme="minorHAnsi"/>
          <w:sz w:val="22"/>
          <w:szCs w:val="22"/>
        </w:rPr>
        <w:t>;</w:t>
      </w:r>
      <w:r w:rsidR="00CB5BB5" w:rsidRPr="00DC7597">
        <w:rPr>
          <w:rFonts w:asciiTheme="minorHAnsi" w:hAnsiTheme="minorHAnsi" w:cstheme="minorHAnsi"/>
          <w:sz w:val="22"/>
          <w:szCs w:val="22"/>
        </w:rPr>
        <w:t xml:space="preserve"> </w:t>
      </w:r>
    </w:p>
    <w:p w14:paraId="600B0BB2" w14:textId="77777777" w:rsidR="00FA5EDA" w:rsidRPr="00DC7597" w:rsidRDefault="00FA5EDA" w:rsidP="00DC7597">
      <w:pPr>
        <w:pStyle w:val="PargrafodaLista"/>
        <w:widowControl w:val="0"/>
        <w:tabs>
          <w:tab w:val="left" w:pos="1134"/>
        </w:tabs>
        <w:spacing w:line="320" w:lineRule="exact"/>
        <w:ind w:left="567"/>
        <w:contextualSpacing/>
        <w:jc w:val="both"/>
        <w:rPr>
          <w:rFonts w:asciiTheme="minorHAnsi" w:hAnsiTheme="minorHAnsi" w:cstheme="minorHAnsi"/>
          <w:sz w:val="22"/>
          <w:szCs w:val="22"/>
          <w:lang w:val="pt-BR"/>
        </w:rPr>
      </w:pPr>
    </w:p>
    <w:p w14:paraId="22CCA43A" w14:textId="77777777" w:rsidR="00FA5EDA" w:rsidRPr="00DC7597" w:rsidRDefault="00FA5EDA"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 xml:space="preserve">Não se encontra e seus representantes legais ou mandatários que assinam </w:t>
      </w:r>
      <w:r w:rsidR="004C759B" w:rsidRPr="00DC7597">
        <w:rPr>
          <w:rFonts w:asciiTheme="minorHAnsi" w:hAnsiTheme="minorHAnsi" w:cstheme="minorHAnsi"/>
          <w:sz w:val="22"/>
          <w:szCs w:val="22"/>
        </w:rPr>
        <w:t>a presente Escritura de Emissão</w:t>
      </w:r>
      <w:r w:rsidRPr="00DC7597">
        <w:rPr>
          <w:rFonts w:asciiTheme="minorHAnsi" w:hAnsiTheme="minorHAnsi" w:cstheme="minorHAnsi"/>
          <w:sz w:val="22"/>
          <w:szCs w:val="22"/>
        </w:rPr>
        <w:t xml:space="preserve"> não se encontram em estado de necessidade ou sob coação para celebrar </w:t>
      </w:r>
      <w:r w:rsidR="004C759B" w:rsidRPr="00DC7597">
        <w:rPr>
          <w:rFonts w:asciiTheme="minorHAnsi" w:hAnsiTheme="minorHAnsi" w:cstheme="minorHAnsi"/>
          <w:sz w:val="22"/>
          <w:szCs w:val="22"/>
        </w:rPr>
        <w:t>a presente Escritura de Emissão</w:t>
      </w:r>
      <w:r w:rsidRPr="00DC7597">
        <w:rPr>
          <w:rFonts w:asciiTheme="minorHAnsi" w:hAnsiTheme="minorHAnsi" w:cstheme="minorHAnsi"/>
          <w:sz w:val="22"/>
          <w:szCs w:val="22"/>
        </w:rPr>
        <w:t>, quaisquer outros contratos e/ou documentos a ele relacionados, tampouco tem urgência em celebrá-los;</w:t>
      </w:r>
    </w:p>
    <w:p w14:paraId="1FC50284" w14:textId="77777777" w:rsidR="00FA5EDA" w:rsidRPr="00DC7597" w:rsidRDefault="00FA5EDA" w:rsidP="00DC7597">
      <w:pPr>
        <w:pStyle w:val="PargrafodaLista"/>
        <w:widowControl w:val="0"/>
        <w:tabs>
          <w:tab w:val="left" w:pos="1134"/>
        </w:tabs>
        <w:spacing w:line="320" w:lineRule="exact"/>
        <w:ind w:left="567"/>
        <w:contextualSpacing/>
        <w:jc w:val="both"/>
        <w:rPr>
          <w:rFonts w:asciiTheme="minorHAnsi" w:hAnsiTheme="minorHAnsi" w:cstheme="minorHAnsi"/>
          <w:sz w:val="22"/>
          <w:szCs w:val="22"/>
          <w:lang w:val="pt-BR"/>
        </w:rPr>
      </w:pPr>
    </w:p>
    <w:p w14:paraId="63FE3354" w14:textId="77777777" w:rsidR="00FA5EDA" w:rsidRPr="00DC7597" w:rsidRDefault="00FA5EDA"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 xml:space="preserve">As discussões sobre o objeto </w:t>
      </w:r>
      <w:r w:rsidR="004C759B" w:rsidRPr="00DC7597">
        <w:rPr>
          <w:rFonts w:asciiTheme="minorHAnsi" w:hAnsiTheme="minorHAnsi" w:cstheme="minorHAnsi"/>
          <w:sz w:val="22"/>
          <w:szCs w:val="22"/>
        </w:rPr>
        <w:t>desta Escritura de Emissão</w:t>
      </w:r>
      <w:r w:rsidRPr="00DC7597">
        <w:rPr>
          <w:rFonts w:asciiTheme="minorHAnsi" w:hAnsiTheme="minorHAnsi" w:cstheme="minorHAnsi"/>
          <w:sz w:val="22"/>
          <w:szCs w:val="22"/>
        </w:rPr>
        <w:t xml:space="preserve"> foram feitas, conduzidas e implementadas por sua livre iniciativa;</w:t>
      </w:r>
    </w:p>
    <w:p w14:paraId="2A041241" w14:textId="77777777" w:rsidR="00FA5EDA" w:rsidRPr="00DC7597" w:rsidRDefault="00FA5EDA" w:rsidP="00DC7597">
      <w:pPr>
        <w:pStyle w:val="PargrafodaLista"/>
        <w:widowControl w:val="0"/>
        <w:tabs>
          <w:tab w:val="left" w:pos="1134"/>
        </w:tabs>
        <w:spacing w:line="320" w:lineRule="exact"/>
        <w:ind w:left="567"/>
        <w:contextualSpacing/>
        <w:jc w:val="both"/>
        <w:rPr>
          <w:rFonts w:asciiTheme="minorHAnsi" w:hAnsiTheme="minorHAnsi" w:cstheme="minorHAnsi"/>
          <w:sz w:val="22"/>
          <w:szCs w:val="22"/>
          <w:lang w:val="pt-BR"/>
        </w:rPr>
      </w:pPr>
    </w:p>
    <w:p w14:paraId="793D214D" w14:textId="77777777" w:rsidR="00FA5EDA" w:rsidRPr="00DC7597" w:rsidRDefault="00FA5EDA"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 xml:space="preserve">Foi assessorada por assessores legais, bem como é sujeito de direito sofisticado e tem experiência em contratos semelhantes a este e/ou outros relacionados suficiente para a devida análise dos elementos aqui envolvidos e celebração </w:t>
      </w:r>
      <w:r w:rsidR="004C759B" w:rsidRPr="00DC7597">
        <w:rPr>
          <w:rFonts w:asciiTheme="minorHAnsi" w:hAnsiTheme="minorHAnsi" w:cstheme="minorHAnsi"/>
          <w:sz w:val="22"/>
          <w:szCs w:val="22"/>
        </w:rPr>
        <w:t>desta Escritura de Emissão</w:t>
      </w:r>
      <w:r w:rsidRPr="00DC7597">
        <w:rPr>
          <w:rFonts w:asciiTheme="minorHAnsi" w:hAnsiTheme="minorHAnsi" w:cstheme="minorHAnsi"/>
          <w:sz w:val="22"/>
          <w:szCs w:val="22"/>
        </w:rPr>
        <w:t xml:space="preserve">; </w:t>
      </w:r>
    </w:p>
    <w:p w14:paraId="39337112" w14:textId="77777777" w:rsidR="00FA5EDA" w:rsidRPr="00DC7597" w:rsidRDefault="00FA5EDA" w:rsidP="00DC7597">
      <w:pPr>
        <w:pStyle w:val="PargrafodaLista"/>
        <w:widowControl w:val="0"/>
        <w:tabs>
          <w:tab w:val="left" w:pos="1134"/>
        </w:tabs>
        <w:spacing w:line="320" w:lineRule="exact"/>
        <w:ind w:left="567"/>
        <w:contextualSpacing/>
        <w:jc w:val="both"/>
        <w:rPr>
          <w:rFonts w:asciiTheme="minorHAnsi" w:hAnsiTheme="minorHAnsi" w:cstheme="minorHAnsi"/>
          <w:sz w:val="22"/>
          <w:szCs w:val="22"/>
          <w:lang w:val="pt-BR"/>
        </w:rPr>
      </w:pPr>
    </w:p>
    <w:p w14:paraId="0585A12D" w14:textId="77777777" w:rsidR="00FA5EDA" w:rsidRPr="00DC7597" w:rsidRDefault="00FA5EDA"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 xml:space="preserve">Foi informada e avisada de todas as condições e circunstâncias envolvidas na negociação objeto </w:t>
      </w:r>
      <w:r w:rsidR="004C759B" w:rsidRPr="00DC7597">
        <w:rPr>
          <w:rFonts w:asciiTheme="minorHAnsi" w:hAnsiTheme="minorHAnsi" w:cstheme="minorHAnsi"/>
          <w:sz w:val="22"/>
          <w:szCs w:val="22"/>
        </w:rPr>
        <w:t>desta Escritura de Emissão</w:t>
      </w:r>
      <w:r w:rsidRPr="00DC7597">
        <w:rPr>
          <w:rFonts w:asciiTheme="minorHAnsi" w:hAnsiTheme="minorHAnsi" w:cstheme="minorHAnsi"/>
          <w:sz w:val="22"/>
          <w:szCs w:val="22"/>
        </w:rPr>
        <w:t xml:space="preserve"> e que poderiam influenciar a capacidade de expressar a sua vontade, tendo sido assistida por advogados durante toda a referida negociação;</w:t>
      </w:r>
    </w:p>
    <w:p w14:paraId="7284E275" w14:textId="77777777" w:rsidR="00FA5EDA" w:rsidRPr="00DC7597" w:rsidRDefault="00FA5EDA" w:rsidP="00DC7597">
      <w:pPr>
        <w:pStyle w:val="PargrafodaLista"/>
        <w:widowControl w:val="0"/>
        <w:tabs>
          <w:tab w:val="left" w:pos="1134"/>
        </w:tabs>
        <w:spacing w:line="320" w:lineRule="exact"/>
        <w:ind w:left="567"/>
        <w:contextualSpacing/>
        <w:rPr>
          <w:rFonts w:asciiTheme="minorHAnsi" w:hAnsiTheme="minorHAnsi" w:cstheme="minorHAnsi"/>
          <w:sz w:val="22"/>
          <w:szCs w:val="22"/>
          <w:lang w:val="pt-BR"/>
        </w:rPr>
      </w:pPr>
    </w:p>
    <w:p w14:paraId="6EF09BA9" w14:textId="77777777" w:rsidR="00FA5EDA" w:rsidRPr="00DC7597" w:rsidRDefault="00FA5EDA"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 xml:space="preserve">Os representantes legais ou mandatários que assinam </w:t>
      </w:r>
      <w:r w:rsidR="004C759B" w:rsidRPr="00DC7597">
        <w:rPr>
          <w:rFonts w:asciiTheme="minorHAnsi" w:hAnsiTheme="minorHAnsi" w:cstheme="minorHAnsi"/>
          <w:sz w:val="22"/>
          <w:szCs w:val="22"/>
        </w:rPr>
        <w:t>esta Escritura de Emissão</w:t>
      </w:r>
      <w:r w:rsidRPr="00DC7597">
        <w:rPr>
          <w:rFonts w:asciiTheme="minorHAnsi" w:hAnsiTheme="minorHAnsi" w:cstheme="minorHAnsi"/>
          <w:sz w:val="22"/>
          <w:szCs w:val="22"/>
        </w:rPr>
        <w:t xml:space="preserve"> têm poderes estatutários e/ou legitimamente outorgados para assumir as obrigações estabelecidas </w:t>
      </w:r>
      <w:r w:rsidR="004C759B" w:rsidRPr="00DC7597">
        <w:rPr>
          <w:rFonts w:asciiTheme="minorHAnsi" w:hAnsiTheme="minorHAnsi" w:cstheme="minorHAnsi"/>
          <w:sz w:val="22"/>
          <w:szCs w:val="22"/>
        </w:rPr>
        <w:t>nesta Escritura de Emissão</w:t>
      </w:r>
      <w:r w:rsidRPr="00DC7597">
        <w:rPr>
          <w:rFonts w:asciiTheme="minorHAnsi" w:hAnsiTheme="minorHAnsi" w:cstheme="minorHAnsi"/>
          <w:sz w:val="22"/>
          <w:szCs w:val="22"/>
        </w:rPr>
        <w:t>;</w:t>
      </w:r>
    </w:p>
    <w:p w14:paraId="1F9097A9" w14:textId="77777777" w:rsidR="00FA5EDA" w:rsidRPr="00DC7597" w:rsidRDefault="00FA5EDA" w:rsidP="00DC7597">
      <w:pPr>
        <w:pStyle w:val="PargrafodaLista"/>
        <w:widowControl w:val="0"/>
        <w:tabs>
          <w:tab w:val="left" w:pos="1134"/>
        </w:tabs>
        <w:spacing w:line="320" w:lineRule="exact"/>
        <w:ind w:left="567"/>
        <w:contextualSpacing/>
        <w:rPr>
          <w:rFonts w:asciiTheme="minorHAnsi" w:hAnsiTheme="minorHAnsi" w:cstheme="minorHAnsi"/>
          <w:sz w:val="22"/>
          <w:szCs w:val="22"/>
          <w:lang w:val="pt-BR"/>
        </w:rPr>
      </w:pPr>
    </w:p>
    <w:p w14:paraId="0916EC37" w14:textId="77777777" w:rsidR="00FA5EDA" w:rsidRPr="00DC7597" w:rsidRDefault="00FA5EDA"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 xml:space="preserve">Não omitiu nem omitirá nenhum fato, de qualquer natureza, que seja de seu conhecimento e que possa resultar em alteração substancial adversa da situação econômico-financeira ou jurídica em prejuízo dos titulares dos CRI; </w:t>
      </w:r>
    </w:p>
    <w:p w14:paraId="4F70A7D6" w14:textId="77777777" w:rsidR="00FA5EDA" w:rsidRPr="00DC7597" w:rsidRDefault="00FA5EDA" w:rsidP="00DC7597">
      <w:pPr>
        <w:pStyle w:val="PargrafodaLista"/>
        <w:widowControl w:val="0"/>
        <w:tabs>
          <w:tab w:val="left" w:pos="1134"/>
        </w:tabs>
        <w:spacing w:line="320" w:lineRule="exact"/>
        <w:ind w:left="567"/>
        <w:contextualSpacing/>
        <w:rPr>
          <w:rFonts w:asciiTheme="minorHAnsi" w:hAnsiTheme="minorHAnsi" w:cstheme="minorHAnsi"/>
          <w:sz w:val="22"/>
          <w:szCs w:val="22"/>
          <w:lang w:val="pt-BR"/>
        </w:rPr>
      </w:pPr>
    </w:p>
    <w:p w14:paraId="2FE39CE0" w14:textId="77777777" w:rsidR="00FA5EDA" w:rsidRPr="00DC7597" w:rsidRDefault="00FA5EDA"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 xml:space="preserve">Todos os mandatos outorgados nos termos </w:t>
      </w:r>
      <w:r w:rsidR="004C759B" w:rsidRPr="00DC7597">
        <w:rPr>
          <w:rFonts w:asciiTheme="minorHAnsi" w:hAnsiTheme="minorHAnsi" w:cstheme="minorHAnsi"/>
          <w:sz w:val="22"/>
          <w:szCs w:val="22"/>
        </w:rPr>
        <w:t>desta Escritura de Emissão</w:t>
      </w:r>
      <w:r w:rsidRPr="00DC7597">
        <w:rPr>
          <w:rFonts w:asciiTheme="minorHAnsi" w:hAnsiTheme="minorHAnsi" w:cstheme="minorHAnsi"/>
          <w:sz w:val="22"/>
          <w:szCs w:val="22"/>
        </w:rPr>
        <w:t xml:space="preserve"> o foram como condição do negócio ora contratado, em caráter irrevogável e irretratável nos termos dos artigos 683 e 684 do Código Civil;</w:t>
      </w:r>
    </w:p>
    <w:p w14:paraId="4A0618F0" w14:textId="77777777" w:rsidR="00FA5EDA" w:rsidRPr="00DC7597" w:rsidRDefault="00FA5EDA" w:rsidP="00DC7597">
      <w:pPr>
        <w:pStyle w:val="PargrafodaLista"/>
        <w:widowControl w:val="0"/>
        <w:tabs>
          <w:tab w:val="left" w:pos="1134"/>
        </w:tabs>
        <w:spacing w:line="320" w:lineRule="exact"/>
        <w:ind w:left="567"/>
        <w:contextualSpacing/>
        <w:rPr>
          <w:rFonts w:asciiTheme="minorHAnsi" w:hAnsiTheme="minorHAnsi" w:cstheme="minorHAnsi"/>
          <w:sz w:val="22"/>
          <w:szCs w:val="22"/>
          <w:lang w:val="pt-BR"/>
        </w:rPr>
      </w:pPr>
    </w:p>
    <w:p w14:paraId="66F787AD" w14:textId="0AF6FA3B" w:rsidR="00CE0065" w:rsidRPr="00DC7597" w:rsidRDefault="00FA5EDA"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Está em dia com o pagamento de todas as obrigações de natureza tributária (municipal, estadual e federal), trabalhista, previdenciária, ambiental e de quaisquer outras obrigações impostas por lei</w:t>
      </w:r>
      <w:r w:rsidR="00F25E38" w:rsidRPr="00DC7597">
        <w:rPr>
          <w:rFonts w:asciiTheme="minorHAnsi" w:hAnsiTheme="minorHAnsi" w:cstheme="minorHAnsi"/>
          <w:sz w:val="22"/>
          <w:szCs w:val="22"/>
        </w:rPr>
        <w:t xml:space="preserve"> ou recebeu dilação dos prazos para </w:t>
      </w:r>
      <w:r w:rsidR="00580B4F" w:rsidRPr="00DC7597">
        <w:rPr>
          <w:rFonts w:asciiTheme="minorHAnsi" w:hAnsiTheme="minorHAnsi" w:cstheme="minorHAnsi"/>
          <w:sz w:val="22"/>
          <w:szCs w:val="22"/>
        </w:rPr>
        <w:t xml:space="preserve">o cumprimento </w:t>
      </w:r>
      <w:r w:rsidR="00F25E38" w:rsidRPr="00DC7597">
        <w:rPr>
          <w:rFonts w:asciiTheme="minorHAnsi" w:hAnsiTheme="minorHAnsi" w:cstheme="minorHAnsi"/>
          <w:sz w:val="22"/>
          <w:szCs w:val="22"/>
        </w:rPr>
        <w:lastRenderedPageBreak/>
        <w:t xml:space="preserve">destas </w:t>
      </w:r>
      <w:r w:rsidR="00580B4F" w:rsidRPr="00DC7597">
        <w:rPr>
          <w:rFonts w:asciiTheme="minorHAnsi" w:hAnsiTheme="minorHAnsi" w:cstheme="minorHAnsi"/>
          <w:sz w:val="22"/>
          <w:szCs w:val="22"/>
        </w:rPr>
        <w:t>obrigações</w:t>
      </w:r>
      <w:r w:rsidR="00F25E38" w:rsidRPr="00DC7597">
        <w:rPr>
          <w:rFonts w:asciiTheme="minorHAnsi" w:hAnsiTheme="minorHAnsi" w:cstheme="minorHAnsi"/>
          <w:sz w:val="22"/>
          <w:szCs w:val="22"/>
        </w:rPr>
        <w:t>, sendo certo que todas as taxas, impostos e demais tributos e encargos governamentais por ela devidos de qualquer forma, ou, ainda, impostas a ela ou a quaisquer de seus bens, direitos, propriedades ou ativos, ou relativo aos seus negócios, resultados e lucros foram integralmente pagos quando devidos</w:t>
      </w:r>
      <w:r w:rsidRPr="00DC7597">
        <w:rPr>
          <w:rFonts w:asciiTheme="minorHAnsi" w:hAnsiTheme="minorHAnsi" w:cstheme="minorHAnsi"/>
          <w:sz w:val="22"/>
          <w:szCs w:val="22"/>
        </w:rPr>
        <w:t>, ou está discutindo de boa-fé a realização de pagamentos não realizados, nas esferas administrativa ou judicial</w:t>
      </w:r>
      <w:r w:rsidR="00CE0065" w:rsidRPr="00DC7597">
        <w:rPr>
          <w:rFonts w:asciiTheme="minorHAnsi" w:hAnsiTheme="minorHAnsi" w:cstheme="minorHAnsi"/>
          <w:sz w:val="22"/>
          <w:szCs w:val="22"/>
        </w:rPr>
        <w:t>;</w:t>
      </w:r>
      <w:r w:rsidR="00E618D0">
        <w:rPr>
          <w:rFonts w:asciiTheme="minorHAnsi" w:hAnsiTheme="minorHAnsi" w:cstheme="minorHAnsi"/>
          <w:sz w:val="22"/>
          <w:szCs w:val="22"/>
        </w:rPr>
        <w:t xml:space="preserve"> </w:t>
      </w:r>
    </w:p>
    <w:p w14:paraId="411CE58B" w14:textId="77777777" w:rsidR="00CE0065" w:rsidRPr="00DC7597" w:rsidRDefault="00CE0065" w:rsidP="00DC7597">
      <w:pPr>
        <w:pStyle w:val="PargrafodaLista"/>
        <w:spacing w:line="320" w:lineRule="exact"/>
        <w:contextualSpacing/>
        <w:rPr>
          <w:rFonts w:asciiTheme="minorHAnsi" w:hAnsiTheme="minorHAnsi" w:cstheme="minorHAnsi"/>
          <w:sz w:val="22"/>
          <w:szCs w:val="22"/>
          <w:lang w:val="pt-BR"/>
        </w:rPr>
      </w:pPr>
    </w:p>
    <w:p w14:paraId="0C9EDC57" w14:textId="1A9CA39B" w:rsidR="005406BD" w:rsidRPr="00295370" w:rsidRDefault="00CE0065"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295370">
        <w:rPr>
          <w:rFonts w:asciiTheme="minorHAnsi" w:hAnsiTheme="minorHAnsi" w:cstheme="minorHAnsi"/>
          <w:color w:val="000000" w:themeColor="text1"/>
          <w:sz w:val="22"/>
          <w:szCs w:val="22"/>
        </w:rPr>
        <w:t xml:space="preserve">Está cumprindo irrestritamente com o disposto na legislação e regulamentação socioambiental, possuindo todas as licenças ambientais exigidas pelas autoridades federais, estaduais e municipais para o exercício de suas atividades estando todas elas válidas e vigentes, e tendo todos os protocolos de requerimento sido realizados dentro dos prazos definidos pelos órgãos das jurisdições em que atua, observando a regulamentação trabalhista e social no que tange à saúde e segurança ocupacional e à não utilização de mão de obra infantil ou análoga à escravidão, adotando ainda todas as medidas e ações preventivas ou reparatórias destinadas a evitar ou corrigir eventuais danos </w:t>
      </w:r>
      <w:r w:rsidR="005406BD" w:rsidRPr="00295370">
        <w:rPr>
          <w:rFonts w:asciiTheme="minorHAnsi" w:hAnsiTheme="minorHAnsi" w:cstheme="minorHAnsi"/>
          <w:color w:val="000000" w:themeColor="text1"/>
          <w:sz w:val="22"/>
          <w:szCs w:val="22"/>
        </w:rPr>
        <w:t>socioambientais</w:t>
      </w:r>
      <w:r w:rsidR="005406BD" w:rsidRPr="00295370">
        <w:rPr>
          <w:rFonts w:asciiTheme="minorHAnsi" w:hAnsiTheme="minorHAnsi" w:cstheme="minorHAnsi"/>
          <w:sz w:val="22"/>
          <w:szCs w:val="22"/>
        </w:rPr>
        <w:t>;</w:t>
      </w:r>
    </w:p>
    <w:p w14:paraId="4577BD16" w14:textId="77777777" w:rsidR="005406BD" w:rsidRPr="00DC7597" w:rsidRDefault="005406BD" w:rsidP="00DC7597">
      <w:pPr>
        <w:pStyle w:val="PargrafodaLista"/>
        <w:spacing w:line="320" w:lineRule="exact"/>
        <w:rPr>
          <w:rFonts w:asciiTheme="minorHAnsi" w:hAnsiTheme="minorHAnsi" w:cstheme="minorHAnsi"/>
          <w:sz w:val="22"/>
          <w:szCs w:val="22"/>
        </w:rPr>
      </w:pPr>
    </w:p>
    <w:p w14:paraId="1D9DD9C6" w14:textId="77777777" w:rsidR="00E80657" w:rsidRPr="00DC7597" w:rsidRDefault="005406BD"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Obriga-se a entregar à outra</w:t>
      </w:r>
      <w:r w:rsidR="008A2702" w:rsidRPr="00DC7597">
        <w:rPr>
          <w:rFonts w:asciiTheme="minorHAnsi" w:hAnsiTheme="minorHAnsi" w:cstheme="minorHAnsi"/>
          <w:sz w:val="22"/>
          <w:szCs w:val="22"/>
        </w:rPr>
        <w:t xml:space="preserve"> Parte</w:t>
      </w:r>
      <w:r w:rsidRPr="00DC7597">
        <w:rPr>
          <w:rFonts w:asciiTheme="minorHAnsi" w:hAnsiTheme="minorHAnsi" w:cstheme="minorHAnsi"/>
          <w:sz w:val="22"/>
          <w:szCs w:val="22"/>
        </w:rPr>
        <w:t xml:space="preserve">, mediante solicitação neste sentido e em data razoavelmente requerida, os documentos solicitados para atualização daqueles já entregues, ou que venham a ser exigidos pelas normas vigentes ou em razão de determinação ou orientação de autoridades competentes, observado o disposto nesta </w:t>
      </w:r>
      <w:r w:rsidR="00E80657" w:rsidRPr="00DC7597">
        <w:rPr>
          <w:rFonts w:asciiTheme="minorHAnsi" w:hAnsiTheme="minorHAnsi" w:cstheme="minorHAnsi"/>
          <w:sz w:val="22"/>
          <w:szCs w:val="22"/>
        </w:rPr>
        <w:t>Escritura;</w:t>
      </w:r>
    </w:p>
    <w:p w14:paraId="4BB8402B" w14:textId="77777777" w:rsidR="00E80657" w:rsidRPr="00DC7597" w:rsidRDefault="00E80657" w:rsidP="00DC7597">
      <w:pPr>
        <w:pStyle w:val="PargrafodaLista"/>
        <w:spacing w:line="320" w:lineRule="exact"/>
        <w:rPr>
          <w:rFonts w:asciiTheme="minorHAnsi" w:hAnsiTheme="minorHAnsi" w:cstheme="minorHAnsi"/>
          <w:sz w:val="22"/>
          <w:szCs w:val="22"/>
        </w:rPr>
      </w:pPr>
    </w:p>
    <w:p w14:paraId="76829725" w14:textId="77777777" w:rsidR="00E80657" w:rsidRPr="00DC7597" w:rsidRDefault="00E80657"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Dará ciência desta Escritura e de seus termos e condições aos seus administradores e farão com que estes cumpram e façam cumprir todos os seus termos e condições;</w:t>
      </w:r>
      <w:r w:rsidR="005D3F85">
        <w:rPr>
          <w:rFonts w:asciiTheme="minorHAnsi" w:hAnsiTheme="minorHAnsi" w:cstheme="minorHAnsi"/>
          <w:sz w:val="22"/>
          <w:szCs w:val="22"/>
        </w:rPr>
        <w:t xml:space="preserve"> e</w:t>
      </w:r>
    </w:p>
    <w:p w14:paraId="0AED6B5E" w14:textId="77777777" w:rsidR="00E80657" w:rsidRPr="00DC7597" w:rsidRDefault="00E80657" w:rsidP="00DC7597">
      <w:pPr>
        <w:pStyle w:val="PargrafodaLista"/>
        <w:spacing w:line="320" w:lineRule="exact"/>
        <w:rPr>
          <w:rFonts w:asciiTheme="minorHAnsi" w:hAnsiTheme="minorHAnsi" w:cstheme="minorHAnsi"/>
          <w:sz w:val="22"/>
          <w:szCs w:val="22"/>
        </w:rPr>
      </w:pPr>
    </w:p>
    <w:p w14:paraId="513CB19D" w14:textId="77777777" w:rsidR="00FA5EDA" w:rsidRPr="00DC7597" w:rsidRDefault="00E80657"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Comunicará à outra a ocorrência de quaisquer eventos ou situações que sejam de seu conhecimento e que possam comprometer, de maneira relevante, o pontual cumprimento das obrigações assumidas nesta Escritura.</w:t>
      </w:r>
      <w:r w:rsidR="00FA5EDA" w:rsidRPr="00DC7597">
        <w:rPr>
          <w:rFonts w:asciiTheme="minorHAnsi" w:hAnsiTheme="minorHAnsi" w:cstheme="minorHAnsi"/>
          <w:sz w:val="22"/>
          <w:szCs w:val="22"/>
        </w:rPr>
        <w:t xml:space="preserve"> </w:t>
      </w:r>
    </w:p>
    <w:p w14:paraId="2076C448" w14:textId="77777777" w:rsidR="00FA5EDA" w:rsidRPr="00DC7597" w:rsidRDefault="00FA5EDA" w:rsidP="00DC7597">
      <w:pPr>
        <w:pStyle w:val="PargrafodaLista"/>
        <w:tabs>
          <w:tab w:val="left" w:pos="1134"/>
        </w:tabs>
        <w:spacing w:line="320" w:lineRule="exact"/>
        <w:ind w:left="567"/>
        <w:contextualSpacing/>
        <w:jc w:val="both"/>
        <w:rPr>
          <w:rFonts w:asciiTheme="minorHAnsi" w:hAnsiTheme="minorHAnsi" w:cstheme="minorHAnsi"/>
          <w:w w:val="0"/>
          <w:sz w:val="22"/>
          <w:szCs w:val="22"/>
          <w:lang w:val="pt-BR"/>
        </w:rPr>
      </w:pPr>
    </w:p>
    <w:p w14:paraId="0754B562" w14:textId="77777777" w:rsidR="00704452" w:rsidRPr="00DC7597" w:rsidRDefault="004C759B" w:rsidP="00E75A0B">
      <w:pPr>
        <w:pStyle w:val="PargrafodaLista"/>
        <w:numPr>
          <w:ilvl w:val="1"/>
          <w:numId w:val="26"/>
        </w:numPr>
        <w:spacing w:line="320" w:lineRule="exact"/>
        <w:ind w:left="0" w:firstLine="0"/>
        <w:contextualSpacing/>
        <w:jc w:val="both"/>
        <w:rPr>
          <w:rFonts w:asciiTheme="minorHAnsi" w:hAnsiTheme="minorHAnsi" w:cstheme="minorHAnsi"/>
          <w:w w:val="0"/>
          <w:sz w:val="22"/>
          <w:szCs w:val="22"/>
          <w:lang w:val="pt-BR"/>
        </w:rPr>
      </w:pPr>
      <w:bookmarkStart w:id="232" w:name="_Ref6150488"/>
      <w:r w:rsidRPr="00DC7597">
        <w:rPr>
          <w:rFonts w:asciiTheme="minorHAnsi" w:hAnsiTheme="minorHAnsi" w:cstheme="minorHAnsi"/>
          <w:w w:val="0"/>
          <w:sz w:val="22"/>
          <w:szCs w:val="22"/>
          <w:u w:val="single"/>
          <w:lang w:val="pt-BR"/>
        </w:rPr>
        <w:t xml:space="preserve">Declarações da </w:t>
      </w:r>
      <w:r w:rsidR="00025A25" w:rsidRPr="00DC7597">
        <w:rPr>
          <w:rFonts w:asciiTheme="minorHAnsi" w:hAnsiTheme="minorHAnsi" w:cstheme="minorHAnsi"/>
          <w:w w:val="0"/>
          <w:sz w:val="22"/>
          <w:szCs w:val="22"/>
          <w:u w:val="single"/>
          <w:lang w:val="pt-BR"/>
        </w:rPr>
        <w:t>Companhia</w:t>
      </w:r>
      <w:r w:rsidRPr="00DC7597">
        <w:rPr>
          <w:rFonts w:asciiTheme="minorHAnsi" w:hAnsiTheme="minorHAnsi" w:cstheme="minorHAnsi"/>
          <w:w w:val="0"/>
          <w:sz w:val="22"/>
          <w:szCs w:val="22"/>
          <w:lang w:val="pt-BR"/>
        </w:rPr>
        <w:t xml:space="preserve">: </w:t>
      </w:r>
      <w:r w:rsidR="00704452" w:rsidRPr="00DC7597">
        <w:rPr>
          <w:rFonts w:asciiTheme="minorHAnsi" w:hAnsiTheme="minorHAnsi" w:cstheme="minorHAnsi"/>
          <w:w w:val="0"/>
          <w:sz w:val="22"/>
          <w:szCs w:val="22"/>
          <w:lang w:val="pt-BR"/>
        </w:rPr>
        <w:t xml:space="preserve">A </w:t>
      </w:r>
      <w:r w:rsidR="00025A25" w:rsidRPr="00DC7597">
        <w:rPr>
          <w:rFonts w:asciiTheme="minorHAnsi" w:hAnsiTheme="minorHAnsi" w:cstheme="minorHAnsi"/>
          <w:sz w:val="22"/>
          <w:szCs w:val="22"/>
          <w:lang w:val="pt-BR"/>
        </w:rPr>
        <w:t>Companhia</w:t>
      </w:r>
      <w:r w:rsidR="00704452" w:rsidRPr="00DC7597">
        <w:rPr>
          <w:rFonts w:asciiTheme="minorHAnsi" w:hAnsiTheme="minorHAnsi" w:cstheme="minorHAnsi"/>
          <w:w w:val="0"/>
          <w:sz w:val="22"/>
          <w:szCs w:val="22"/>
          <w:lang w:val="pt-BR"/>
        </w:rPr>
        <w:t xml:space="preserve"> declara e garante</w:t>
      </w:r>
      <w:r w:rsidRPr="00DC7597">
        <w:rPr>
          <w:rFonts w:asciiTheme="minorHAnsi" w:hAnsiTheme="minorHAnsi" w:cstheme="minorHAnsi"/>
          <w:w w:val="0"/>
          <w:sz w:val="22"/>
          <w:szCs w:val="22"/>
          <w:lang w:val="pt-BR"/>
        </w:rPr>
        <w:t>, ainda,</w:t>
      </w:r>
      <w:r w:rsidR="00704452" w:rsidRPr="00DC7597">
        <w:rPr>
          <w:rFonts w:asciiTheme="minorHAnsi" w:hAnsiTheme="minorHAnsi" w:cstheme="minorHAnsi"/>
          <w:w w:val="0"/>
          <w:sz w:val="22"/>
          <w:szCs w:val="22"/>
          <w:lang w:val="pt-BR"/>
        </w:rPr>
        <w:t xml:space="preserve"> à Debenturista, na data da assinatura desta Escritura, que:</w:t>
      </w:r>
      <w:bookmarkEnd w:id="232"/>
    </w:p>
    <w:p w14:paraId="57BF1F0E" w14:textId="77777777" w:rsidR="004C759B" w:rsidRPr="00DC7597" w:rsidRDefault="004C759B" w:rsidP="00DC7597">
      <w:pPr>
        <w:pStyle w:val="NormalWeb"/>
        <w:tabs>
          <w:tab w:val="left" w:pos="1134"/>
        </w:tabs>
        <w:spacing w:before="0" w:beforeAutospacing="0" w:after="0" w:afterAutospacing="0" w:line="320" w:lineRule="exact"/>
        <w:ind w:left="567"/>
        <w:contextualSpacing/>
        <w:jc w:val="both"/>
        <w:rPr>
          <w:rFonts w:asciiTheme="minorHAnsi" w:hAnsiTheme="minorHAnsi" w:cstheme="minorHAnsi"/>
          <w:sz w:val="22"/>
          <w:szCs w:val="22"/>
        </w:rPr>
      </w:pPr>
    </w:p>
    <w:p w14:paraId="5A174D9A" w14:textId="77777777" w:rsidR="00704452" w:rsidRPr="00DC7597" w:rsidRDefault="005B3EBF" w:rsidP="00DC7597">
      <w:pPr>
        <w:pStyle w:val="NormalWeb"/>
        <w:numPr>
          <w:ilvl w:val="0"/>
          <w:numId w:val="2"/>
        </w:numPr>
        <w:tabs>
          <w:tab w:val="clear" w:pos="737"/>
          <w:tab w:val="left" w:pos="1134"/>
        </w:tabs>
        <w:spacing w:before="0" w:beforeAutospacing="0" w:after="0" w:afterAutospacing="0" w:line="320" w:lineRule="exact"/>
        <w:ind w:left="567"/>
        <w:contextualSpacing/>
        <w:jc w:val="both"/>
        <w:rPr>
          <w:rFonts w:asciiTheme="minorHAnsi" w:hAnsiTheme="minorHAnsi" w:cstheme="minorHAnsi"/>
          <w:sz w:val="22"/>
          <w:szCs w:val="22"/>
        </w:rPr>
      </w:pPr>
      <w:r w:rsidRPr="00DC7597">
        <w:rPr>
          <w:rFonts w:asciiTheme="minorHAnsi" w:hAnsiTheme="minorHAnsi" w:cstheme="minorHAnsi"/>
          <w:sz w:val="22"/>
          <w:szCs w:val="22"/>
        </w:rPr>
        <w:t>A</w:t>
      </w:r>
      <w:r w:rsidR="00704452" w:rsidRPr="00DC7597">
        <w:rPr>
          <w:rFonts w:asciiTheme="minorHAnsi" w:hAnsiTheme="minorHAnsi" w:cstheme="minorHAnsi"/>
          <w:sz w:val="22"/>
          <w:szCs w:val="22"/>
        </w:rPr>
        <w:t xml:space="preserve">s informações da </w:t>
      </w:r>
      <w:r w:rsidR="00025A25" w:rsidRPr="00DC7597">
        <w:rPr>
          <w:rFonts w:asciiTheme="minorHAnsi" w:hAnsiTheme="minorHAnsi" w:cstheme="minorHAnsi"/>
          <w:sz w:val="22"/>
          <w:szCs w:val="22"/>
        </w:rPr>
        <w:t>Companhia</w:t>
      </w:r>
      <w:r w:rsidR="00704452" w:rsidRPr="00DC7597">
        <w:rPr>
          <w:rFonts w:asciiTheme="minorHAnsi" w:hAnsiTheme="minorHAnsi" w:cstheme="minorHAnsi"/>
          <w:sz w:val="22"/>
          <w:szCs w:val="22"/>
        </w:rPr>
        <w:t xml:space="preserve"> relativas ao último trimestre encerrado ou ao imediatamente anterior, em todo os seus aspectos relevantes, representam corretamente a posição patrimonial e financeira da </w:t>
      </w:r>
      <w:r w:rsidR="00025A25" w:rsidRPr="00DC7597">
        <w:rPr>
          <w:rFonts w:asciiTheme="minorHAnsi" w:hAnsiTheme="minorHAnsi" w:cstheme="minorHAnsi"/>
          <w:sz w:val="22"/>
          <w:szCs w:val="22"/>
        </w:rPr>
        <w:t>Companhia</w:t>
      </w:r>
      <w:r w:rsidR="00704452" w:rsidRPr="00DC7597">
        <w:rPr>
          <w:rFonts w:asciiTheme="minorHAnsi" w:hAnsiTheme="minorHAnsi" w:cstheme="minorHAnsi"/>
          <w:sz w:val="22"/>
          <w:szCs w:val="22"/>
        </w:rPr>
        <w:t xml:space="preserve"> e foram devidamente elaboradas em conformidade com as práticas contábeis adotadas no Brasil; </w:t>
      </w:r>
    </w:p>
    <w:p w14:paraId="4B08EDE7" w14:textId="77777777" w:rsidR="00704452" w:rsidRPr="00DC7597" w:rsidRDefault="00704452" w:rsidP="00DC7597">
      <w:pPr>
        <w:pStyle w:val="NormalWeb"/>
        <w:tabs>
          <w:tab w:val="left" w:pos="1134"/>
        </w:tabs>
        <w:spacing w:before="0" w:beforeAutospacing="0" w:after="0" w:afterAutospacing="0" w:line="320" w:lineRule="exact"/>
        <w:ind w:left="567"/>
        <w:contextualSpacing/>
        <w:jc w:val="both"/>
        <w:rPr>
          <w:rFonts w:asciiTheme="minorHAnsi" w:hAnsiTheme="minorHAnsi" w:cstheme="minorHAnsi"/>
          <w:sz w:val="22"/>
          <w:szCs w:val="22"/>
        </w:rPr>
      </w:pPr>
    </w:p>
    <w:p w14:paraId="309B9268" w14:textId="77777777" w:rsidR="00704452" w:rsidRPr="00DC7597" w:rsidRDefault="004C759B" w:rsidP="00DC7597">
      <w:pPr>
        <w:pStyle w:val="NormalWeb"/>
        <w:numPr>
          <w:ilvl w:val="0"/>
          <w:numId w:val="2"/>
        </w:numPr>
        <w:tabs>
          <w:tab w:val="clear" w:pos="737"/>
          <w:tab w:val="left" w:pos="1134"/>
        </w:tabs>
        <w:spacing w:before="0" w:beforeAutospacing="0" w:after="0" w:afterAutospacing="0" w:line="320" w:lineRule="exact"/>
        <w:ind w:left="567"/>
        <w:contextualSpacing/>
        <w:jc w:val="both"/>
        <w:rPr>
          <w:rFonts w:asciiTheme="minorHAnsi" w:hAnsiTheme="minorHAnsi" w:cstheme="minorHAnsi"/>
          <w:sz w:val="22"/>
          <w:szCs w:val="22"/>
        </w:rPr>
      </w:pPr>
      <w:r w:rsidRPr="00DC7597">
        <w:rPr>
          <w:rFonts w:asciiTheme="minorHAnsi" w:hAnsiTheme="minorHAnsi" w:cstheme="minorHAnsi"/>
          <w:sz w:val="22"/>
          <w:szCs w:val="22"/>
        </w:rPr>
        <w:t>A</w:t>
      </w:r>
      <w:r w:rsidR="00704452" w:rsidRPr="00DC7597">
        <w:rPr>
          <w:rFonts w:asciiTheme="minorHAnsi" w:hAnsiTheme="minorHAnsi" w:cstheme="minorHAnsi"/>
          <w:sz w:val="22"/>
          <w:szCs w:val="22"/>
        </w:rPr>
        <w:t xml:space="preserve"> </w:t>
      </w:r>
      <w:r w:rsidR="00025A25" w:rsidRPr="00DC7597">
        <w:rPr>
          <w:rFonts w:asciiTheme="minorHAnsi" w:hAnsiTheme="minorHAnsi" w:cstheme="minorHAnsi"/>
          <w:sz w:val="22"/>
          <w:szCs w:val="22"/>
        </w:rPr>
        <w:t>Companhia</w:t>
      </w:r>
      <w:r w:rsidR="00704452" w:rsidRPr="00DC7597">
        <w:rPr>
          <w:rFonts w:asciiTheme="minorHAnsi" w:hAnsiTheme="minorHAnsi" w:cstheme="minorHAnsi"/>
          <w:sz w:val="22"/>
          <w:szCs w:val="22"/>
        </w:rPr>
        <w:t xml:space="preserve"> está cumprindo, as leis, regulamentos, normas administrativas e determinações dos órgãos governamentais, autarquias ou tribunais, aplicáveis à condução de seus negócios e/ou qualquer controlada da </w:t>
      </w:r>
      <w:r w:rsidR="00025A25" w:rsidRPr="00DC7597">
        <w:rPr>
          <w:rFonts w:asciiTheme="minorHAnsi" w:hAnsiTheme="minorHAnsi" w:cstheme="minorHAnsi"/>
          <w:sz w:val="22"/>
          <w:szCs w:val="22"/>
        </w:rPr>
        <w:t>Companhia</w:t>
      </w:r>
      <w:r w:rsidR="00704452" w:rsidRPr="00DC7597">
        <w:rPr>
          <w:rFonts w:asciiTheme="minorHAnsi" w:hAnsiTheme="minorHAnsi" w:cstheme="minorHAnsi"/>
          <w:sz w:val="22"/>
          <w:szCs w:val="22"/>
        </w:rPr>
        <w:t>;</w:t>
      </w:r>
    </w:p>
    <w:p w14:paraId="5B4C714D" w14:textId="77777777" w:rsidR="00704452" w:rsidRPr="00DC7597" w:rsidRDefault="00704452" w:rsidP="00DC7597">
      <w:pPr>
        <w:pStyle w:val="NormalWeb"/>
        <w:tabs>
          <w:tab w:val="left" w:pos="1134"/>
        </w:tabs>
        <w:spacing w:before="0" w:beforeAutospacing="0" w:after="0" w:afterAutospacing="0" w:line="320" w:lineRule="exact"/>
        <w:ind w:left="567"/>
        <w:contextualSpacing/>
        <w:jc w:val="both"/>
        <w:rPr>
          <w:rFonts w:asciiTheme="minorHAnsi" w:hAnsiTheme="minorHAnsi" w:cstheme="minorHAnsi"/>
          <w:sz w:val="22"/>
          <w:szCs w:val="22"/>
        </w:rPr>
      </w:pPr>
    </w:p>
    <w:p w14:paraId="1EA388CB" w14:textId="77777777" w:rsidR="00704452" w:rsidRPr="00DC7597" w:rsidRDefault="004C759B" w:rsidP="00DC7597">
      <w:pPr>
        <w:pStyle w:val="NormalWeb"/>
        <w:numPr>
          <w:ilvl w:val="0"/>
          <w:numId w:val="2"/>
        </w:numPr>
        <w:tabs>
          <w:tab w:val="clear" w:pos="737"/>
          <w:tab w:val="left" w:pos="1134"/>
        </w:tabs>
        <w:spacing w:before="0" w:beforeAutospacing="0" w:after="0" w:afterAutospacing="0" w:line="320" w:lineRule="exact"/>
        <w:ind w:left="567"/>
        <w:contextualSpacing/>
        <w:jc w:val="both"/>
        <w:rPr>
          <w:rFonts w:asciiTheme="minorHAnsi" w:hAnsiTheme="minorHAnsi" w:cstheme="minorHAnsi"/>
          <w:sz w:val="22"/>
          <w:szCs w:val="22"/>
        </w:rPr>
      </w:pPr>
      <w:r w:rsidRPr="00DC7597">
        <w:rPr>
          <w:rFonts w:asciiTheme="minorHAnsi" w:hAnsiTheme="minorHAnsi" w:cstheme="minorHAnsi"/>
          <w:sz w:val="22"/>
          <w:szCs w:val="22"/>
        </w:rPr>
        <w:t>N</w:t>
      </w:r>
      <w:r w:rsidR="00704452" w:rsidRPr="00DC7597">
        <w:rPr>
          <w:rFonts w:asciiTheme="minorHAnsi" w:hAnsiTheme="minorHAnsi" w:cstheme="minorHAnsi"/>
          <w:sz w:val="22"/>
          <w:szCs w:val="22"/>
        </w:rPr>
        <w:t xml:space="preserve">ão há qualquer ação judicial, processo administrativo ou arbitral, inquérito ou outro tipo de investigação governamental, que seja de conhecimento da </w:t>
      </w:r>
      <w:r w:rsidR="00025A25" w:rsidRPr="00DC7597">
        <w:rPr>
          <w:rFonts w:asciiTheme="minorHAnsi" w:hAnsiTheme="minorHAnsi" w:cstheme="minorHAnsi"/>
          <w:sz w:val="22"/>
          <w:szCs w:val="22"/>
        </w:rPr>
        <w:t>Companhia</w:t>
      </w:r>
      <w:r w:rsidR="00704452" w:rsidRPr="00DC7597">
        <w:rPr>
          <w:rFonts w:asciiTheme="minorHAnsi" w:hAnsiTheme="minorHAnsi" w:cstheme="minorHAnsi"/>
          <w:sz w:val="22"/>
          <w:szCs w:val="22"/>
        </w:rPr>
        <w:t xml:space="preserve">, que </w:t>
      </w:r>
      <w:r w:rsidR="00704452" w:rsidRPr="00DC7597">
        <w:rPr>
          <w:rFonts w:asciiTheme="minorHAnsi" w:hAnsiTheme="minorHAnsi" w:cstheme="minorHAnsi"/>
          <w:sz w:val="22"/>
          <w:szCs w:val="22"/>
        </w:rPr>
        <w:lastRenderedPageBreak/>
        <w:t xml:space="preserve">possa vir a causar impacto adverso relevante na </w:t>
      </w:r>
      <w:r w:rsidR="00025A25" w:rsidRPr="00DC7597">
        <w:rPr>
          <w:rFonts w:asciiTheme="minorHAnsi" w:hAnsiTheme="minorHAnsi" w:cstheme="minorHAnsi"/>
          <w:sz w:val="22"/>
          <w:szCs w:val="22"/>
        </w:rPr>
        <w:t>Companhia</w:t>
      </w:r>
      <w:r w:rsidR="00704452" w:rsidRPr="00DC7597">
        <w:rPr>
          <w:rFonts w:asciiTheme="minorHAnsi" w:hAnsiTheme="minorHAnsi" w:cstheme="minorHAnsi"/>
          <w:sz w:val="22"/>
          <w:szCs w:val="22"/>
        </w:rPr>
        <w:t xml:space="preserve"> ou em sua condição financeira</w:t>
      </w:r>
      <w:r w:rsidR="00F25E38" w:rsidRPr="00DC7597">
        <w:rPr>
          <w:rFonts w:asciiTheme="minorHAnsi" w:hAnsiTheme="minorHAnsi" w:cstheme="minorHAnsi"/>
          <w:color w:val="000000" w:themeColor="text1"/>
          <w:sz w:val="22"/>
          <w:szCs w:val="22"/>
        </w:rPr>
        <w:t xml:space="preserve"> ou vise a anular, invalidar, questionar ou de qualquer forma afetar esta Escritura e as Debêntures</w:t>
      </w:r>
      <w:r w:rsidR="00704452" w:rsidRPr="00DC7597">
        <w:rPr>
          <w:rFonts w:asciiTheme="minorHAnsi" w:hAnsiTheme="minorHAnsi" w:cstheme="minorHAnsi"/>
          <w:sz w:val="22"/>
          <w:szCs w:val="22"/>
        </w:rPr>
        <w:t>;</w:t>
      </w:r>
    </w:p>
    <w:p w14:paraId="02C383DB" w14:textId="77777777" w:rsidR="00704452" w:rsidRPr="00DC7597" w:rsidRDefault="00704452" w:rsidP="00DC7597">
      <w:pPr>
        <w:pStyle w:val="PargrafodaLista"/>
        <w:tabs>
          <w:tab w:val="left" w:pos="1134"/>
        </w:tabs>
        <w:spacing w:line="320" w:lineRule="exact"/>
        <w:ind w:left="567"/>
        <w:contextualSpacing/>
        <w:rPr>
          <w:rFonts w:asciiTheme="minorHAnsi" w:hAnsiTheme="minorHAnsi" w:cstheme="minorHAnsi"/>
          <w:sz w:val="22"/>
          <w:szCs w:val="22"/>
          <w:lang w:val="pt-BR"/>
        </w:rPr>
      </w:pPr>
    </w:p>
    <w:p w14:paraId="21A60D33" w14:textId="77777777" w:rsidR="00704452" w:rsidRPr="00DC7597" w:rsidRDefault="004C759B" w:rsidP="00DC7597">
      <w:pPr>
        <w:numPr>
          <w:ilvl w:val="0"/>
          <w:numId w:val="2"/>
        </w:numPr>
        <w:tabs>
          <w:tab w:val="clear" w:pos="737"/>
          <w:tab w:val="left" w:pos="1134"/>
        </w:tabs>
        <w:spacing w:line="320" w:lineRule="exact"/>
        <w:ind w:left="567"/>
        <w:contextualSpacing/>
        <w:jc w:val="both"/>
        <w:rPr>
          <w:rFonts w:asciiTheme="minorHAnsi" w:hAnsiTheme="minorHAnsi" w:cstheme="minorHAnsi"/>
          <w:sz w:val="22"/>
          <w:szCs w:val="22"/>
        </w:rPr>
      </w:pPr>
      <w:r w:rsidRPr="00DC7597">
        <w:rPr>
          <w:rFonts w:asciiTheme="minorHAnsi" w:hAnsiTheme="minorHAnsi" w:cstheme="minorHAnsi"/>
          <w:sz w:val="22"/>
          <w:szCs w:val="22"/>
        </w:rPr>
        <w:t>E</w:t>
      </w:r>
      <w:r w:rsidR="00704452" w:rsidRPr="00DC7597">
        <w:rPr>
          <w:rFonts w:asciiTheme="minorHAnsi" w:hAnsiTheme="minorHAnsi" w:cstheme="minorHAnsi"/>
          <w:sz w:val="22"/>
          <w:szCs w:val="22"/>
        </w:rPr>
        <w:t>sta Escritura constitui, e cada documento a ser entregue nos termos da presente Escritura constituirá, obrigação legal, válida, vinculante</w:t>
      </w:r>
      <w:r w:rsidR="00F25E38" w:rsidRPr="00DC7597">
        <w:rPr>
          <w:rFonts w:asciiTheme="minorHAnsi" w:hAnsiTheme="minorHAnsi" w:cstheme="minorHAnsi"/>
          <w:sz w:val="22"/>
          <w:szCs w:val="22"/>
        </w:rPr>
        <w:t>, eficaz</w:t>
      </w:r>
      <w:r w:rsidR="00704452" w:rsidRPr="00DC7597">
        <w:rPr>
          <w:rFonts w:asciiTheme="minorHAnsi" w:hAnsiTheme="minorHAnsi" w:cstheme="minorHAnsi"/>
          <w:sz w:val="22"/>
          <w:szCs w:val="22"/>
        </w:rPr>
        <w:t xml:space="preserve"> e exigível da </w:t>
      </w:r>
      <w:r w:rsidR="00025A25" w:rsidRPr="00DC7597">
        <w:rPr>
          <w:rFonts w:asciiTheme="minorHAnsi" w:hAnsiTheme="minorHAnsi" w:cstheme="minorHAnsi"/>
          <w:sz w:val="22"/>
          <w:szCs w:val="22"/>
        </w:rPr>
        <w:t>Companhia</w:t>
      </w:r>
      <w:r w:rsidR="00704452" w:rsidRPr="00DC7597">
        <w:rPr>
          <w:rFonts w:asciiTheme="minorHAnsi" w:hAnsiTheme="minorHAnsi" w:cstheme="minorHAnsi"/>
          <w:sz w:val="22"/>
          <w:szCs w:val="22"/>
        </w:rPr>
        <w:t>, exequível de acordo com seus termos e condições, podendo sua execução estar limitada por leis relativas à falência, insolvência, recuperação, liquidação ou leis similares afetando a execução de direitos de credores em geral;</w:t>
      </w:r>
    </w:p>
    <w:p w14:paraId="7A55308C" w14:textId="77777777" w:rsidR="00704452" w:rsidRPr="00DC7597" w:rsidRDefault="00704452" w:rsidP="00DC7597">
      <w:pPr>
        <w:tabs>
          <w:tab w:val="left" w:pos="1134"/>
        </w:tabs>
        <w:spacing w:line="320" w:lineRule="exact"/>
        <w:ind w:left="567"/>
        <w:contextualSpacing/>
        <w:rPr>
          <w:rFonts w:asciiTheme="minorHAnsi" w:hAnsiTheme="minorHAnsi" w:cstheme="minorHAnsi"/>
          <w:sz w:val="22"/>
          <w:szCs w:val="22"/>
        </w:rPr>
      </w:pPr>
    </w:p>
    <w:p w14:paraId="31346598" w14:textId="77777777" w:rsidR="00704452" w:rsidRPr="00DC7597" w:rsidRDefault="004C759B" w:rsidP="00DC7597">
      <w:pPr>
        <w:numPr>
          <w:ilvl w:val="0"/>
          <w:numId w:val="2"/>
        </w:numPr>
        <w:tabs>
          <w:tab w:val="clear" w:pos="737"/>
          <w:tab w:val="left" w:pos="1134"/>
        </w:tabs>
        <w:spacing w:line="320" w:lineRule="exact"/>
        <w:ind w:left="567"/>
        <w:contextualSpacing/>
        <w:jc w:val="both"/>
        <w:rPr>
          <w:rFonts w:asciiTheme="minorHAnsi" w:hAnsiTheme="minorHAnsi" w:cstheme="minorHAnsi"/>
          <w:sz w:val="22"/>
          <w:szCs w:val="22"/>
        </w:rPr>
      </w:pPr>
      <w:r w:rsidRPr="00DC7597">
        <w:rPr>
          <w:rFonts w:asciiTheme="minorHAnsi" w:hAnsiTheme="minorHAnsi" w:cstheme="minorHAnsi"/>
          <w:sz w:val="22"/>
          <w:szCs w:val="22"/>
        </w:rPr>
        <w:t>N</w:t>
      </w:r>
      <w:r w:rsidR="00704452" w:rsidRPr="00DC7597">
        <w:rPr>
          <w:rFonts w:asciiTheme="minorHAnsi" w:hAnsiTheme="minorHAnsi" w:cstheme="minorHAnsi"/>
          <w:sz w:val="22"/>
          <w:szCs w:val="22"/>
        </w:rPr>
        <w:t xml:space="preserve">enhum registro, consentimento, autorização, aprovação, licença, ordem de, ou qualificação junto a qualquer autoridade governamental ou órgão regulatório é exigido para o cumprimento pela </w:t>
      </w:r>
      <w:r w:rsidR="00025A25" w:rsidRPr="00DC7597">
        <w:rPr>
          <w:rFonts w:asciiTheme="minorHAnsi" w:hAnsiTheme="minorHAnsi" w:cstheme="minorHAnsi"/>
          <w:sz w:val="22"/>
          <w:szCs w:val="22"/>
        </w:rPr>
        <w:t>Companhia</w:t>
      </w:r>
      <w:r w:rsidR="00704452" w:rsidRPr="00DC7597">
        <w:rPr>
          <w:rFonts w:asciiTheme="minorHAnsi" w:hAnsiTheme="minorHAnsi" w:cstheme="minorHAnsi"/>
          <w:sz w:val="22"/>
          <w:szCs w:val="22"/>
        </w:rPr>
        <w:t xml:space="preserve"> de suas obrigações nos termos da presente Escritura ou das Debêntures, ou para a realização da Emissão;</w:t>
      </w:r>
    </w:p>
    <w:p w14:paraId="422A4013" w14:textId="77777777" w:rsidR="00704452" w:rsidRPr="00DC7597" w:rsidRDefault="00704452" w:rsidP="00DC7597">
      <w:pPr>
        <w:pStyle w:val="PargrafodaLista"/>
        <w:tabs>
          <w:tab w:val="left" w:pos="1134"/>
        </w:tabs>
        <w:spacing w:line="320" w:lineRule="exact"/>
        <w:ind w:left="567"/>
        <w:contextualSpacing/>
        <w:rPr>
          <w:rFonts w:asciiTheme="minorHAnsi" w:hAnsiTheme="minorHAnsi" w:cstheme="minorHAnsi"/>
          <w:sz w:val="22"/>
          <w:szCs w:val="22"/>
          <w:lang w:val="pt-BR"/>
        </w:rPr>
      </w:pPr>
    </w:p>
    <w:p w14:paraId="69E8FA28" w14:textId="77777777" w:rsidR="00704452" w:rsidRPr="00DC7597" w:rsidRDefault="004C759B" w:rsidP="00DC7597">
      <w:pPr>
        <w:numPr>
          <w:ilvl w:val="0"/>
          <w:numId w:val="2"/>
        </w:numPr>
        <w:tabs>
          <w:tab w:val="clear" w:pos="737"/>
          <w:tab w:val="left" w:pos="1134"/>
        </w:tabs>
        <w:spacing w:line="320" w:lineRule="exact"/>
        <w:ind w:left="567"/>
        <w:contextualSpacing/>
        <w:jc w:val="both"/>
        <w:rPr>
          <w:rFonts w:asciiTheme="minorHAnsi" w:hAnsiTheme="minorHAnsi" w:cstheme="minorHAnsi"/>
          <w:sz w:val="22"/>
          <w:szCs w:val="22"/>
        </w:rPr>
      </w:pPr>
      <w:r w:rsidRPr="00DC7597">
        <w:rPr>
          <w:rFonts w:asciiTheme="minorHAnsi" w:hAnsiTheme="minorHAnsi" w:cstheme="minorHAnsi"/>
          <w:sz w:val="22"/>
          <w:szCs w:val="22"/>
        </w:rPr>
        <w:t>A</w:t>
      </w:r>
      <w:r w:rsidR="00704452" w:rsidRPr="00DC7597">
        <w:rPr>
          <w:rFonts w:asciiTheme="minorHAnsi" w:hAnsiTheme="minorHAnsi" w:cstheme="minorHAnsi"/>
          <w:sz w:val="22"/>
          <w:szCs w:val="22"/>
        </w:rPr>
        <w:t xml:space="preserve">s demonstrações financeiras auditadas da </w:t>
      </w:r>
      <w:r w:rsidR="00025A25" w:rsidRPr="00DC7597">
        <w:rPr>
          <w:rFonts w:asciiTheme="minorHAnsi" w:hAnsiTheme="minorHAnsi" w:cstheme="minorHAnsi"/>
          <w:sz w:val="22"/>
          <w:szCs w:val="22"/>
        </w:rPr>
        <w:t>Companhia</w:t>
      </w:r>
      <w:r w:rsidR="00704452" w:rsidRPr="00DC7597">
        <w:rPr>
          <w:rFonts w:asciiTheme="minorHAnsi" w:hAnsiTheme="minorHAnsi" w:cstheme="minorHAnsi"/>
          <w:sz w:val="22"/>
          <w:szCs w:val="22"/>
        </w:rPr>
        <w:t xml:space="preserve"> referentes ao</w:t>
      </w:r>
      <w:r w:rsidR="00F25E38" w:rsidRPr="00DC7597">
        <w:rPr>
          <w:rFonts w:asciiTheme="minorHAnsi" w:hAnsiTheme="minorHAnsi" w:cstheme="minorHAnsi"/>
          <w:sz w:val="22"/>
          <w:szCs w:val="22"/>
        </w:rPr>
        <w:t>s</w:t>
      </w:r>
      <w:r w:rsidR="00704452" w:rsidRPr="00DC7597">
        <w:rPr>
          <w:rFonts w:asciiTheme="minorHAnsi" w:hAnsiTheme="minorHAnsi" w:cstheme="minorHAnsi"/>
          <w:sz w:val="22"/>
          <w:szCs w:val="22"/>
        </w:rPr>
        <w:t xml:space="preserve"> exercício</w:t>
      </w:r>
      <w:r w:rsidR="00F25E38" w:rsidRPr="00DC7597">
        <w:rPr>
          <w:rFonts w:asciiTheme="minorHAnsi" w:hAnsiTheme="minorHAnsi" w:cstheme="minorHAnsi"/>
          <w:sz w:val="22"/>
          <w:szCs w:val="22"/>
        </w:rPr>
        <w:t>s</w:t>
      </w:r>
      <w:r w:rsidR="00704452" w:rsidRPr="00DC7597">
        <w:rPr>
          <w:rFonts w:asciiTheme="minorHAnsi" w:hAnsiTheme="minorHAnsi" w:cstheme="minorHAnsi"/>
          <w:sz w:val="22"/>
          <w:szCs w:val="22"/>
        </w:rPr>
        <w:t xml:space="preserve"> encerrado</w:t>
      </w:r>
      <w:r w:rsidR="00F25E38" w:rsidRPr="00DC7597">
        <w:rPr>
          <w:rFonts w:asciiTheme="minorHAnsi" w:hAnsiTheme="minorHAnsi" w:cstheme="minorHAnsi"/>
          <w:sz w:val="22"/>
          <w:szCs w:val="22"/>
        </w:rPr>
        <w:t>s</w:t>
      </w:r>
      <w:r w:rsidR="00704452" w:rsidRPr="00DC7597">
        <w:rPr>
          <w:rFonts w:asciiTheme="minorHAnsi" w:hAnsiTheme="minorHAnsi" w:cstheme="minorHAnsi"/>
          <w:sz w:val="22"/>
          <w:szCs w:val="22"/>
        </w:rPr>
        <w:t xml:space="preserve"> em 31 de dezembro de 20</w:t>
      </w:r>
      <w:r w:rsidR="00207C86">
        <w:rPr>
          <w:rFonts w:asciiTheme="minorHAnsi" w:hAnsiTheme="minorHAnsi" w:cstheme="minorHAnsi"/>
          <w:sz w:val="22"/>
          <w:szCs w:val="22"/>
        </w:rPr>
        <w:t>20</w:t>
      </w:r>
      <w:r w:rsidR="00F25E38" w:rsidRPr="00DC7597">
        <w:rPr>
          <w:rFonts w:asciiTheme="minorHAnsi" w:hAnsiTheme="minorHAnsi" w:cstheme="minorHAnsi"/>
          <w:sz w:val="22"/>
          <w:szCs w:val="22"/>
        </w:rPr>
        <w:t>, 201</w:t>
      </w:r>
      <w:r w:rsidR="00207C86">
        <w:rPr>
          <w:rFonts w:asciiTheme="minorHAnsi" w:hAnsiTheme="minorHAnsi" w:cstheme="minorHAnsi"/>
          <w:sz w:val="22"/>
          <w:szCs w:val="22"/>
        </w:rPr>
        <w:t>9</w:t>
      </w:r>
      <w:r w:rsidR="00F25E38" w:rsidRPr="00DC7597">
        <w:rPr>
          <w:rFonts w:asciiTheme="minorHAnsi" w:hAnsiTheme="minorHAnsi" w:cstheme="minorHAnsi"/>
          <w:sz w:val="22"/>
          <w:szCs w:val="22"/>
        </w:rPr>
        <w:t xml:space="preserve"> e 201</w:t>
      </w:r>
      <w:r w:rsidR="00207C86">
        <w:rPr>
          <w:rFonts w:asciiTheme="minorHAnsi" w:hAnsiTheme="minorHAnsi" w:cstheme="minorHAnsi"/>
          <w:sz w:val="22"/>
          <w:szCs w:val="22"/>
        </w:rPr>
        <w:t>8</w:t>
      </w:r>
      <w:r w:rsidR="00704452" w:rsidRPr="00DC7597">
        <w:rPr>
          <w:rFonts w:asciiTheme="minorHAnsi" w:hAnsiTheme="minorHAnsi" w:cstheme="minorHAnsi"/>
          <w:sz w:val="22"/>
          <w:szCs w:val="22"/>
        </w:rPr>
        <w:t xml:space="preserve">, bem como as correspondentes demonstrações de resultado da </w:t>
      </w:r>
      <w:r w:rsidR="00025A25" w:rsidRPr="00DC7597">
        <w:rPr>
          <w:rFonts w:asciiTheme="minorHAnsi" w:hAnsiTheme="minorHAnsi" w:cstheme="minorHAnsi"/>
          <w:sz w:val="22"/>
          <w:szCs w:val="22"/>
        </w:rPr>
        <w:t>Companhia</w:t>
      </w:r>
      <w:r w:rsidR="00704452" w:rsidRPr="00DC7597">
        <w:rPr>
          <w:rFonts w:asciiTheme="minorHAnsi" w:hAnsiTheme="minorHAnsi" w:cstheme="minorHAnsi"/>
          <w:sz w:val="22"/>
          <w:szCs w:val="22"/>
        </w:rPr>
        <w:t xml:space="preserve"> referentes ao exercício e trimestres à época encerrados, apresentam, de maneira adequada a situação financeira da </w:t>
      </w:r>
      <w:r w:rsidR="00025A25" w:rsidRPr="00DC7597">
        <w:rPr>
          <w:rFonts w:asciiTheme="minorHAnsi" w:hAnsiTheme="minorHAnsi" w:cstheme="minorHAnsi"/>
          <w:sz w:val="22"/>
          <w:szCs w:val="22"/>
        </w:rPr>
        <w:t>Companhia</w:t>
      </w:r>
      <w:r w:rsidR="00704452" w:rsidRPr="00DC7597">
        <w:rPr>
          <w:rFonts w:asciiTheme="minorHAnsi" w:hAnsiTheme="minorHAnsi" w:cstheme="minorHAnsi"/>
          <w:sz w:val="22"/>
          <w:szCs w:val="22"/>
        </w:rPr>
        <w:t xml:space="preserve"> na aludida data e os resultados operacionais da </w:t>
      </w:r>
      <w:r w:rsidR="00025A25" w:rsidRPr="00DC7597">
        <w:rPr>
          <w:rFonts w:asciiTheme="minorHAnsi" w:hAnsiTheme="minorHAnsi" w:cstheme="minorHAnsi"/>
          <w:sz w:val="22"/>
          <w:szCs w:val="22"/>
        </w:rPr>
        <w:t>Companhia</w:t>
      </w:r>
      <w:r w:rsidR="00704452" w:rsidRPr="00DC7597">
        <w:rPr>
          <w:rFonts w:asciiTheme="minorHAnsi" w:hAnsiTheme="minorHAnsi" w:cstheme="minorHAnsi"/>
          <w:sz w:val="22"/>
          <w:szCs w:val="22"/>
        </w:rPr>
        <w:t xml:space="preserve"> referentes ao período encerrado em tal data. Tais informações financeiras foram elaboradas de acordo com os princípios contábeis geralmente aceitos no Brasil, que foram aplicados de maneira consistente no período envolvido, e desde a data das referidas demonstrações financeiras, não houve nenhum impacto adverso relevante na situação financeira e nos resultados operacionais em questão, não houve qualquer operação envolvendo a </w:t>
      </w:r>
      <w:r w:rsidR="00025A25" w:rsidRPr="00DC7597">
        <w:rPr>
          <w:rFonts w:asciiTheme="minorHAnsi" w:hAnsiTheme="minorHAnsi" w:cstheme="minorHAnsi"/>
          <w:sz w:val="22"/>
          <w:szCs w:val="22"/>
        </w:rPr>
        <w:t>Companhia</w:t>
      </w:r>
      <w:r w:rsidR="00704452" w:rsidRPr="00DC7597">
        <w:rPr>
          <w:rFonts w:asciiTheme="minorHAnsi" w:hAnsiTheme="minorHAnsi" w:cstheme="minorHAnsi"/>
          <w:sz w:val="22"/>
          <w:szCs w:val="22"/>
        </w:rPr>
        <w:t xml:space="preserve">, fora do curso normal de seus negócios, que seja relevante para a </w:t>
      </w:r>
      <w:r w:rsidR="00025A25" w:rsidRPr="00DC7597">
        <w:rPr>
          <w:rFonts w:asciiTheme="minorHAnsi" w:hAnsiTheme="minorHAnsi" w:cstheme="minorHAnsi"/>
          <w:sz w:val="22"/>
          <w:szCs w:val="22"/>
        </w:rPr>
        <w:t>Companhia</w:t>
      </w:r>
      <w:r w:rsidR="00704452" w:rsidRPr="00DC7597">
        <w:rPr>
          <w:rFonts w:asciiTheme="minorHAnsi" w:hAnsiTheme="minorHAnsi" w:cstheme="minorHAnsi"/>
          <w:sz w:val="22"/>
          <w:szCs w:val="22"/>
        </w:rPr>
        <w:t>;</w:t>
      </w:r>
    </w:p>
    <w:p w14:paraId="29D1C7E5" w14:textId="77777777" w:rsidR="00704452" w:rsidRPr="00DC7597" w:rsidRDefault="00704452" w:rsidP="00DC7597">
      <w:pPr>
        <w:tabs>
          <w:tab w:val="left" w:pos="1134"/>
        </w:tabs>
        <w:spacing w:line="320" w:lineRule="exact"/>
        <w:ind w:left="567"/>
        <w:contextualSpacing/>
        <w:rPr>
          <w:rFonts w:asciiTheme="minorHAnsi" w:hAnsiTheme="minorHAnsi" w:cstheme="minorHAnsi"/>
          <w:sz w:val="22"/>
          <w:szCs w:val="22"/>
        </w:rPr>
      </w:pPr>
    </w:p>
    <w:p w14:paraId="6FEE5D3A" w14:textId="77777777" w:rsidR="00CE0065" w:rsidRPr="00DC7597" w:rsidRDefault="00CE0065" w:rsidP="00DC7597">
      <w:pPr>
        <w:numPr>
          <w:ilvl w:val="0"/>
          <w:numId w:val="2"/>
        </w:numPr>
        <w:tabs>
          <w:tab w:val="clear" w:pos="737"/>
          <w:tab w:val="left" w:pos="1134"/>
        </w:tabs>
        <w:spacing w:line="320" w:lineRule="exact"/>
        <w:ind w:left="567"/>
        <w:contextualSpacing/>
        <w:jc w:val="both"/>
        <w:rPr>
          <w:rFonts w:asciiTheme="minorHAnsi" w:hAnsiTheme="minorHAnsi" w:cstheme="minorHAnsi"/>
          <w:color w:val="000000" w:themeColor="text1"/>
          <w:sz w:val="22"/>
          <w:szCs w:val="22"/>
        </w:rPr>
      </w:pPr>
      <w:r w:rsidRPr="00DC7597">
        <w:rPr>
          <w:rFonts w:asciiTheme="minorHAnsi" w:hAnsiTheme="minorHAnsi" w:cstheme="minorHAnsi"/>
          <w:color w:val="000000" w:themeColor="text1"/>
          <w:sz w:val="22"/>
          <w:szCs w:val="22"/>
        </w:rPr>
        <w:t>Tem plena ciência e concorda integralmente com a forma de divulgação e apuração dos índices descritos nesta Escritura e a forma de cálculo da Remuneração, acordados por livre vontade, em observância ao princípio da boa-fé;</w:t>
      </w:r>
    </w:p>
    <w:p w14:paraId="267B6D63" w14:textId="77777777" w:rsidR="00CE0065" w:rsidRPr="00DC7597" w:rsidRDefault="00CE0065" w:rsidP="00DC7597">
      <w:pPr>
        <w:pStyle w:val="PargrafodaLista"/>
        <w:spacing w:line="320" w:lineRule="exact"/>
        <w:contextualSpacing/>
        <w:rPr>
          <w:rFonts w:asciiTheme="minorHAnsi" w:hAnsiTheme="minorHAnsi" w:cstheme="minorHAnsi"/>
          <w:color w:val="000000" w:themeColor="text1"/>
          <w:sz w:val="22"/>
          <w:szCs w:val="22"/>
          <w:lang w:val="pt-BR"/>
        </w:rPr>
      </w:pPr>
    </w:p>
    <w:p w14:paraId="6820376B" w14:textId="77777777" w:rsidR="00CE0065" w:rsidRPr="00DC7597" w:rsidRDefault="006E72A9" w:rsidP="00DC7597">
      <w:pPr>
        <w:numPr>
          <w:ilvl w:val="0"/>
          <w:numId w:val="2"/>
        </w:numPr>
        <w:tabs>
          <w:tab w:val="clear" w:pos="737"/>
          <w:tab w:val="left" w:pos="1134"/>
        </w:tabs>
        <w:spacing w:line="320" w:lineRule="exact"/>
        <w:ind w:left="567"/>
        <w:contextualSpacing/>
        <w:jc w:val="both"/>
        <w:rPr>
          <w:rFonts w:asciiTheme="minorHAnsi" w:hAnsiTheme="minorHAnsi" w:cstheme="minorHAnsi"/>
          <w:color w:val="000000" w:themeColor="text1"/>
          <w:sz w:val="22"/>
          <w:szCs w:val="22"/>
        </w:rPr>
      </w:pPr>
      <w:r w:rsidRPr="00DC7597">
        <w:rPr>
          <w:rFonts w:asciiTheme="minorHAnsi" w:hAnsiTheme="minorHAnsi" w:cstheme="minorHAnsi"/>
          <w:color w:val="000000" w:themeColor="text1"/>
          <w:sz w:val="22"/>
          <w:szCs w:val="22"/>
        </w:rPr>
        <w:t>A</w:t>
      </w:r>
      <w:r w:rsidR="00CE0065" w:rsidRPr="00DC7597">
        <w:rPr>
          <w:rFonts w:asciiTheme="minorHAnsi" w:hAnsiTheme="minorHAnsi" w:cstheme="minorHAnsi"/>
          <w:color w:val="000000" w:themeColor="text1"/>
          <w:sz w:val="22"/>
          <w:szCs w:val="22"/>
        </w:rPr>
        <w:t xml:space="preserve">s informações prestadas pela </w:t>
      </w:r>
      <w:r w:rsidRPr="00DC7597">
        <w:rPr>
          <w:rFonts w:asciiTheme="minorHAnsi" w:hAnsiTheme="minorHAnsi" w:cstheme="minorHAnsi"/>
          <w:color w:val="000000" w:themeColor="text1"/>
          <w:sz w:val="22"/>
          <w:szCs w:val="22"/>
        </w:rPr>
        <w:t xml:space="preserve">Companhia </w:t>
      </w:r>
      <w:r w:rsidR="00580B4F" w:rsidRPr="00DC7597">
        <w:rPr>
          <w:rFonts w:asciiTheme="minorHAnsi" w:hAnsiTheme="minorHAnsi" w:cstheme="minorHAnsi"/>
          <w:color w:val="000000" w:themeColor="text1"/>
          <w:sz w:val="22"/>
          <w:szCs w:val="22"/>
        </w:rPr>
        <w:t xml:space="preserve">na data da assinatura desta Escritura </w:t>
      </w:r>
      <w:r w:rsidR="00CE0065" w:rsidRPr="00DC7597">
        <w:rPr>
          <w:rFonts w:asciiTheme="minorHAnsi" w:hAnsiTheme="minorHAnsi" w:cstheme="minorHAnsi"/>
          <w:color w:val="000000" w:themeColor="text1"/>
          <w:sz w:val="22"/>
          <w:szCs w:val="22"/>
        </w:rPr>
        <w:t>são verdadeiras, consistentes, corretas, completas e suficientes;</w:t>
      </w:r>
    </w:p>
    <w:p w14:paraId="36FAF683" w14:textId="77777777" w:rsidR="00CE0065" w:rsidRPr="00DC7597" w:rsidRDefault="00CE0065" w:rsidP="00DC7597">
      <w:pPr>
        <w:pStyle w:val="PargrafodaLista"/>
        <w:spacing w:line="320" w:lineRule="exact"/>
        <w:contextualSpacing/>
        <w:rPr>
          <w:rFonts w:asciiTheme="minorHAnsi" w:hAnsiTheme="minorHAnsi" w:cstheme="minorHAnsi"/>
          <w:color w:val="000000" w:themeColor="text1"/>
          <w:sz w:val="22"/>
          <w:szCs w:val="22"/>
          <w:lang w:val="pt-BR"/>
        </w:rPr>
      </w:pPr>
    </w:p>
    <w:p w14:paraId="54CFD5FB" w14:textId="77777777" w:rsidR="00CE0065" w:rsidRPr="00DC7597" w:rsidRDefault="006E72A9" w:rsidP="00DC7597">
      <w:pPr>
        <w:numPr>
          <w:ilvl w:val="0"/>
          <w:numId w:val="2"/>
        </w:numPr>
        <w:tabs>
          <w:tab w:val="clear" w:pos="737"/>
          <w:tab w:val="left" w:pos="1134"/>
        </w:tabs>
        <w:spacing w:line="320" w:lineRule="exact"/>
        <w:ind w:left="567"/>
        <w:contextualSpacing/>
        <w:jc w:val="both"/>
        <w:rPr>
          <w:rFonts w:asciiTheme="minorHAnsi" w:hAnsiTheme="minorHAnsi" w:cstheme="minorHAnsi"/>
          <w:color w:val="000000" w:themeColor="text1"/>
          <w:sz w:val="22"/>
          <w:szCs w:val="22"/>
        </w:rPr>
      </w:pPr>
      <w:r w:rsidRPr="00DC7597">
        <w:rPr>
          <w:rFonts w:asciiTheme="minorHAnsi" w:hAnsiTheme="minorHAnsi" w:cstheme="minorHAnsi"/>
          <w:color w:val="000000" w:themeColor="text1"/>
          <w:sz w:val="22"/>
          <w:szCs w:val="22"/>
        </w:rPr>
        <w:t>Cumpre</w:t>
      </w:r>
      <w:r w:rsidR="00CE0065" w:rsidRPr="00DC7597">
        <w:rPr>
          <w:rFonts w:asciiTheme="minorHAnsi" w:hAnsiTheme="minorHAnsi" w:cstheme="minorHAnsi"/>
          <w:color w:val="000000" w:themeColor="text1"/>
          <w:sz w:val="22"/>
          <w:szCs w:val="22"/>
        </w:rPr>
        <w:t xml:space="preserve"> e </w:t>
      </w:r>
      <w:r w:rsidR="00580B4F" w:rsidRPr="00DC7597">
        <w:rPr>
          <w:rFonts w:asciiTheme="minorHAnsi" w:hAnsiTheme="minorHAnsi" w:cstheme="minorHAnsi"/>
          <w:color w:val="000000" w:themeColor="text1"/>
          <w:sz w:val="22"/>
          <w:szCs w:val="22"/>
        </w:rPr>
        <w:t xml:space="preserve">envida os melhores esforços para </w:t>
      </w:r>
      <w:r w:rsidR="00CE0065" w:rsidRPr="00DC7597">
        <w:rPr>
          <w:rFonts w:asciiTheme="minorHAnsi" w:hAnsiTheme="minorHAnsi" w:cstheme="minorHAnsi"/>
          <w:color w:val="000000" w:themeColor="text1"/>
          <w:sz w:val="22"/>
          <w:szCs w:val="22"/>
        </w:rPr>
        <w:t xml:space="preserve">que suas </w:t>
      </w:r>
      <w:r w:rsidR="005406BD" w:rsidRPr="00DC7597">
        <w:rPr>
          <w:rFonts w:asciiTheme="minorHAnsi" w:hAnsiTheme="minorHAnsi" w:cstheme="minorHAnsi"/>
          <w:color w:val="000000" w:themeColor="text1"/>
          <w:sz w:val="22"/>
          <w:szCs w:val="22"/>
        </w:rPr>
        <w:t>a</w:t>
      </w:r>
      <w:r w:rsidR="00CE0065" w:rsidRPr="00DC7597">
        <w:rPr>
          <w:rFonts w:asciiTheme="minorHAnsi" w:hAnsiTheme="minorHAnsi" w:cstheme="minorHAnsi"/>
          <w:color w:val="000000" w:themeColor="text1"/>
          <w:sz w:val="22"/>
          <w:szCs w:val="22"/>
        </w:rPr>
        <w:t xml:space="preserve">filiadas e seus diretores, funcionários e membros de conselho de administração, se existentes, observem e cumpram as </w:t>
      </w:r>
      <w:r w:rsidR="00B16562" w:rsidRPr="00DC7597">
        <w:rPr>
          <w:rFonts w:asciiTheme="minorHAnsi" w:hAnsiTheme="minorHAnsi" w:cstheme="minorHAnsi"/>
          <w:w w:val="0"/>
          <w:sz w:val="22"/>
          <w:szCs w:val="22"/>
        </w:rPr>
        <w:t>Legislação Anticorrupção e Antilavagem</w:t>
      </w:r>
      <w:r w:rsidR="00CE0065" w:rsidRPr="00DC7597">
        <w:rPr>
          <w:rFonts w:asciiTheme="minorHAnsi" w:hAnsiTheme="minorHAnsi" w:cstheme="minorHAnsi"/>
          <w:color w:val="000000" w:themeColor="text1"/>
          <w:sz w:val="22"/>
          <w:szCs w:val="22"/>
        </w:rPr>
        <w:t>, bem como se abstém de praticar quaisquer atos de corrupção e de agir de forma lesiva à administração pública, nacional e estrangeira, no seu interesse ou para seu benefício, exclusivo ou não;</w:t>
      </w:r>
    </w:p>
    <w:p w14:paraId="4450E895" w14:textId="77777777" w:rsidR="00470F71" w:rsidRPr="00DC7597" w:rsidRDefault="00470F71" w:rsidP="00DC7597">
      <w:pPr>
        <w:tabs>
          <w:tab w:val="left" w:pos="1134"/>
        </w:tabs>
        <w:spacing w:line="320" w:lineRule="exact"/>
        <w:ind w:left="567"/>
        <w:contextualSpacing/>
        <w:jc w:val="both"/>
        <w:rPr>
          <w:rFonts w:asciiTheme="minorHAnsi" w:hAnsiTheme="minorHAnsi" w:cstheme="minorHAnsi"/>
          <w:color w:val="000000" w:themeColor="text1"/>
          <w:sz w:val="22"/>
          <w:szCs w:val="22"/>
        </w:rPr>
      </w:pPr>
    </w:p>
    <w:p w14:paraId="6EF77345" w14:textId="77777777" w:rsidR="00470F71" w:rsidRPr="00DC7597" w:rsidRDefault="00207C86" w:rsidP="00DC7597">
      <w:pPr>
        <w:pStyle w:val="BodyText21"/>
        <w:numPr>
          <w:ilvl w:val="0"/>
          <w:numId w:val="2"/>
        </w:numPr>
        <w:tabs>
          <w:tab w:val="left" w:pos="1134"/>
        </w:tabs>
        <w:autoSpaceDE/>
        <w:autoSpaceDN/>
        <w:adjustRightInd/>
        <w:spacing w:line="320" w:lineRule="exact"/>
        <w:ind w:left="720" w:hanging="153"/>
        <w:contextualSpacing/>
        <w:rPr>
          <w:rFonts w:asciiTheme="minorHAnsi" w:hAnsiTheme="minorHAnsi" w:cstheme="minorHAnsi"/>
          <w:sz w:val="22"/>
          <w:szCs w:val="22"/>
        </w:rPr>
      </w:pPr>
      <w:r>
        <w:rPr>
          <w:rFonts w:asciiTheme="minorHAnsi" w:hAnsiTheme="minorHAnsi" w:cstheme="minorHAnsi"/>
          <w:sz w:val="22"/>
          <w:szCs w:val="22"/>
        </w:rPr>
        <w:t>C</w:t>
      </w:r>
      <w:r w:rsidR="00470F71" w:rsidRPr="00DC7597">
        <w:rPr>
          <w:rFonts w:asciiTheme="minorHAnsi" w:hAnsiTheme="minorHAnsi" w:cstheme="minorHAnsi"/>
          <w:sz w:val="22"/>
          <w:szCs w:val="22"/>
        </w:rPr>
        <w:t xml:space="preserve">onhece e cumpre integralmente </w:t>
      </w:r>
      <w:r w:rsidR="00470F71" w:rsidRPr="00DC7597">
        <w:rPr>
          <w:rFonts w:asciiTheme="minorHAnsi" w:hAnsiTheme="minorHAnsi" w:cstheme="minorHAnsi"/>
          <w:w w:val="0"/>
          <w:sz w:val="22"/>
          <w:szCs w:val="22"/>
        </w:rPr>
        <w:t>a Legislação Socioambiental;</w:t>
      </w:r>
    </w:p>
    <w:p w14:paraId="260E016C" w14:textId="77777777" w:rsidR="00470F71" w:rsidRPr="00DC7597" w:rsidRDefault="00470F71" w:rsidP="00DC7597">
      <w:pPr>
        <w:tabs>
          <w:tab w:val="left" w:pos="1134"/>
        </w:tabs>
        <w:spacing w:line="320" w:lineRule="exact"/>
        <w:ind w:left="567"/>
        <w:contextualSpacing/>
        <w:jc w:val="both"/>
        <w:rPr>
          <w:rFonts w:asciiTheme="minorHAnsi" w:hAnsiTheme="minorHAnsi" w:cstheme="minorHAnsi"/>
          <w:color w:val="000000" w:themeColor="text1"/>
          <w:sz w:val="22"/>
          <w:szCs w:val="22"/>
        </w:rPr>
      </w:pPr>
    </w:p>
    <w:p w14:paraId="025960AF" w14:textId="77777777" w:rsidR="00470F71" w:rsidRPr="00DC7597" w:rsidRDefault="00207C86" w:rsidP="00DC7597">
      <w:pPr>
        <w:numPr>
          <w:ilvl w:val="0"/>
          <w:numId w:val="2"/>
        </w:numPr>
        <w:tabs>
          <w:tab w:val="clear" w:pos="737"/>
          <w:tab w:val="left" w:pos="1134"/>
        </w:tabs>
        <w:spacing w:line="320" w:lineRule="exact"/>
        <w:ind w:left="567"/>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N</w:t>
      </w:r>
      <w:r w:rsidR="00470F71" w:rsidRPr="00DC7597">
        <w:rPr>
          <w:rFonts w:asciiTheme="minorHAnsi" w:hAnsiTheme="minorHAnsi" w:cstheme="minorHAnsi"/>
          <w:color w:val="000000" w:themeColor="text1"/>
          <w:sz w:val="22"/>
          <w:szCs w:val="22"/>
        </w:rPr>
        <w:t>ão omiti</w:t>
      </w:r>
      <w:r>
        <w:rPr>
          <w:rFonts w:asciiTheme="minorHAnsi" w:hAnsiTheme="minorHAnsi" w:cstheme="minorHAnsi"/>
          <w:color w:val="000000" w:themeColor="text1"/>
          <w:sz w:val="22"/>
          <w:szCs w:val="22"/>
        </w:rPr>
        <w:t>u</w:t>
      </w:r>
      <w:r w:rsidR="00470F71" w:rsidRPr="00DC7597">
        <w:rPr>
          <w:rFonts w:asciiTheme="minorHAnsi" w:hAnsiTheme="minorHAnsi" w:cstheme="minorHAnsi"/>
          <w:color w:val="000000" w:themeColor="text1"/>
          <w:sz w:val="22"/>
          <w:szCs w:val="22"/>
        </w:rPr>
        <w:t>, qualquer fato, de qualquer natureza, que seja de conhecimento e que possa resultar em prejuízo dos investidores dos CRI;</w:t>
      </w:r>
    </w:p>
    <w:p w14:paraId="39DEC1E3" w14:textId="77777777" w:rsidR="00CE0065" w:rsidRPr="00DC7597" w:rsidRDefault="00CE0065" w:rsidP="00DC7597">
      <w:pPr>
        <w:pStyle w:val="PargrafodaLista"/>
        <w:spacing w:line="320" w:lineRule="exact"/>
        <w:contextualSpacing/>
        <w:rPr>
          <w:rFonts w:asciiTheme="minorHAnsi" w:hAnsiTheme="minorHAnsi" w:cstheme="minorHAnsi"/>
          <w:color w:val="000000" w:themeColor="text1"/>
          <w:sz w:val="22"/>
          <w:szCs w:val="22"/>
          <w:lang w:val="pt-BR"/>
        </w:rPr>
      </w:pPr>
    </w:p>
    <w:p w14:paraId="31C0F0AB" w14:textId="77777777" w:rsidR="005406BD" w:rsidRPr="00DC7597" w:rsidRDefault="00580B4F" w:rsidP="00DC7597">
      <w:pPr>
        <w:numPr>
          <w:ilvl w:val="0"/>
          <w:numId w:val="2"/>
        </w:numPr>
        <w:tabs>
          <w:tab w:val="clear" w:pos="737"/>
          <w:tab w:val="left" w:pos="1134"/>
        </w:tabs>
        <w:spacing w:line="320" w:lineRule="exact"/>
        <w:ind w:left="567"/>
        <w:contextualSpacing/>
        <w:jc w:val="both"/>
        <w:rPr>
          <w:rFonts w:asciiTheme="minorHAnsi" w:hAnsiTheme="minorHAnsi" w:cstheme="minorHAnsi"/>
          <w:sz w:val="22"/>
          <w:szCs w:val="22"/>
        </w:rPr>
      </w:pPr>
      <w:r w:rsidRPr="00DC7597">
        <w:rPr>
          <w:rFonts w:asciiTheme="minorHAnsi" w:hAnsiTheme="minorHAnsi" w:cstheme="minorHAnsi"/>
          <w:color w:val="000000" w:themeColor="text1"/>
          <w:sz w:val="22"/>
          <w:szCs w:val="22"/>
        </w:rPr>
        <w:t xml:space="preserve">Não possui conhecimento da existência </w:t>
      </w:r>
      <w:r w:rsidR="00CE0065" w:rsidRPr="00DC7597">
        <w:rPr>
          <w:rFonts w:asciiTheme="minorHAnsi" w:hAnsiTheme="minorHAnsi" w:cstheme="minorHAnsi"/>
          <w:color w:val="000000" w:themeColor="text1"/>
          <w:sz w:val="22"/>
          <w:szCs w:val="22"/>
        </w:rPr>
        <w:t xml:space="preserve">contra si e suas respectivas </w:t>
      </w:r>
      <w:r w:rsidR="005406BD" w:rsidRPr="00DC7597">
        <w:rPr>
          <w:rFonts w:asciiTheme="minorHAnsi" w:hAnsiTheme="minorHAnsi" w:cstheme="minorHAnsi"/>
          <w:color w:val="000000" w:themeColor="text1"/>
          <w:sz w:val="22"/>
          <w:szCs w:val="22"/>
        </w:rPr>
        <w:t>a</w:t>
      </w:r>
      <w:r w:rsidR="00CE0065" w:rsidRPr="00DC7597">
        <w:rPr>
          <w:rFonts w:asciiTheme="minorHAnsi" w:hAnsiTheme="minorHAnsi" w:cstheme="minorHAnsi"/>
          <w:color w:val="000000" w:themeColor="text1"/>
          <w:sz w:val="22"/>
          <w:szCs w:val="22"/>
        </w:rPr>
        <w:t xml:space="preserve">filiadas, investigação, inquérito ou procedimento administrativo ou judicial relacionado a práticas contrárias às </w:t>
      </w:r>
      <w:r w:rsidR="00B16562" w:rsidRPr="00DC7597">
        <w:rPr>
          <w:rFonts w:asciiTheme="minorHAnsi" w:hAnsiTheme="minorHAnsi" w:cstheme="minorHAnsi"/>
          <w:w w:val="0"/>
          <w:sz w:val="22"/>
          <w:szCs w:val="22"/>
        </w:rPr>
        <w:t>Legislação Anticorrupção e Antilavagem</w:t>
      </w:r>
      <w:bookmarkStart w:id="233" w:name="_Hlk494885667"/>
      <w:r w:rsidR="005406BD" w:rsidRPr="00DC7597">
        <w:rPr>
          <w:rFonts w:asciiTheme="minorHAnsi" w:hAnsiTheme="minorHAnsi" w:cstheme="minorHAnsi"/>
          <w:sz w:val="22"/>
          <w:szCs w:val="22"/>
        </w:rPr>
        <w:t>; e</w:t>
      </w:r>
    </w:p>
    <w:p w14:paraId="51DD9A60" w14:textId="77777777" w:rsidR="005406BD" w:rsidRPr="00DC7597" w:rsidRDefault="005406BD" w:rsidP="00DC7597">
      <w:pPr>
        <w:pStyle w:val="PargrafodaLista"/>
        <w:spacing w:line="320" w:lineRule="exact"/>
        <w:rPr>
          <w:rFonts w:asciiTheme="minorHAnsi" w:hAnsiTheme="minorHAnsi" w:cstheme="minorHAnsi"/>
          <w:sz w:val="22"/>
          <w:szCs w:val="22"/>
        </w:rPr>
      </w:pPr>
    </w:p>
    <w:p w14:paraId="3D782EF0" w14:textId="77777777" w:rsidR="00704452" w:rsidRPr="00DC7597" w:rsidRDefault="005406BD" w:rsidP="00DC7597">
      <w:pPr>
        <w:numPr>
          <w:ilvl w:val="0"/>
          <w:numId w:val="2"/>
        </w:numPr>
        <w:tabs>
          <w:tab w:val="clear" w:pos="737"/>
          <w:tab w:val="left" w:pos="1134"/>
        </w:tabs>
        <w:spacing w:line="320" w:lineRule="exact"/>
        <w:ind w:left="567"/>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Está ciente e de acordo com os termos da Resolução CMN n.º </w:t>
      </w:r>
      <w:r w:rsidRPr="00DC7597">
        <w:rPr>
          <w:rFonts w:asciiTheme="minorHAnsi" w:hAnsiTheme="minorHAnsi" w:cstheme="minorHAnsi"/>
          <w:iCs/>
          <w:sz w:val="22"/>
          <w:szCs w:val="22"/>
        </w:rPr>
        <w:t>4.571, de 26 de maio de 2017, conforme alterada</w:t>
      </w:r>
      <w:r w:rsidRPr="00DC7597">
        <w:rPr>
          <w:rFonts w:asciiTheme="minorHAnsi" w:hAnsiTheme="minorHAnsi" w:cstheme="minorHAnsi"/>
          <w:sz w:val="22"/>
          <w:szCs w:val="22"/>
        </w:rPr>
        <w:t xml:space="preserve">, e desde já autoriza </w:t>
      </w:r>
      <w:r w:rsidRPr="00DC7597">
        <w:rPr>
          <w:rFonts w:asciiTheme="minorHAnsi" w:hAnsiTheme="minorHAnsi" w:cstheme="minorHAnsi"/>
          <w:iCs/>
          <w:sz w:val="22"/>
          <w:szCs w:val="22"/>
        </w:rPr>
        <w:t>a Securitizadora e as demais empresas a ele ligadas ou por ele controladas, bem como seus sucessores, a consultar e registrar os débitos e responsabilidades decorrentes de operações de crédito que constem ou venham a constar em nome da Companhia no Sistema de Informações de Crédito (“</w:t>
      </w:r>
      <w:r w:rsidRPr="00DC7597">
        <w:rPr>
          <w:rFonts w:asciiTheme="minorHAnsi" w:hAnsiTheme="minorHAnsi" w:cstheme="minorHAnsi"/>
          <w:iCs/>
          <w:sz w:val="22"/>
          <w:szCs w:val="22"/>
          <w:u w:val="single"/>
        </w:rPr>
        <w:t>SCR</w:t>
      </w:r>
      <w:r w:rsidRPr="00DC7597">
        <w:rPr>
          <w:rFonts w:asciiTheme="minorHAnsi" w:hAnsiTheme="minorHAnsi" w:cstheme="minorHAnsi"/>
          <w:iCs/>
          <w:sz w:val="22"/>
          <w:szCs w:val="22"/>
        </w:rPr>
        <w:t>”) gerido pelo BACEN ou nos sistemas que venham a complementar ou a substituir o SCR</w:t>
      </w:r>
    </w:p>
    <w:bookmarkEnd w:id="233"/>
    <w:p w14:paraId="46AD93C4" w14:textId="77777777" w:rsidR="00704452" w:rsidRPr="00DC7597" w:rsidRDefault="00704452" w:rsidP="00DC7597">
      <w:pPr>
        <w:tabs>
          <w:tab w:val="left" w:pos="1134"/>
        </w:tabs>
        <w:spacing w:line="320" w:lineRule="exact"/>
        <w:ind w:left="567"/>
        <w:contextualSpacing/>
        <w:rPr>
          <w:rFonts w:asciiTheme="minorHAnsi" w:hAnsiTheme="minorHAnsi" w:cstheme="minorHAnsi"/>
          <w:sz w:val="22"/>
          <w:szCs w:val="22"/>
        </w:rPr>
      </w:pPr>
    </w:p>
    <w:p w14:paraId="0C0A933C" w14:textId="77777777" w:rsidR="004C759B" w:rsidRPr="00DC7597" w:rsidRDefault="004C759B" w:rsidP="00E75A0B">
      <w:pPr>
        <w:pStyle w:val="PargrafodaLista"/>
        <w:numPr>
          <w:ilvl w:val="1"/>
          <w:numId w:val="26"/>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u w:val="single"/>
          <w:lang w:val="pt-BR"/>
        </w:rPr>
        <w:t>Validade das Declarações</w:t>
      </w:r>
      <w:r w:rsidRPr="00DC7597">
        <w:rPr>
          <w:rFonts w:asciiTheme="minorHAnsi" w:hAnsiTheme="minorHAnsi" w:cstheme="minorHAnsi"/>
          <w:sz w:val="22"/>
          <w:szCs w:val="22"/>
          <w:lang w:val="pt-BR"/>
        </w:rPr>
        <w:t xml:space="preserve">: As declarações prestadas pela </w:t>
      </w:r>
      <w:r w:rsidR="00656FC1" w:rsidRPr="00DC7597">
        <w:rPr>
          <w:rFonts w:asciiTheme="minorHAnsi" w:hAnsiTheme="minorHAnsi" w:cstheme="minorHAnsi"/>
          <w:sz w:val="22"/>
          <w:szCs w:val="22"/>
          <w:lang w:val="pt-BR"/>
        </w:rPr>
        <w:t>Emissora</w:t>
      </w:r>
      <w:r w:rsidR="00A61B18">
        <w:rPr>
          <w:rFonts w:asciiTheme="minorHAnsi" w:hAnsiTheme="minorHAnsi" w:cstheme="minorHAnsi"/>
          <w:sz w:val="22"/>
          <w:szCs w:val="22"/>
          <w:lang w:val="pt-BR"/>
        </w:rPr>
        <w:t xml:space="preserve"> e</w:t>
      </w:r>
      <w:r w:rsidR="003C7D6C" w:rsidRPr="00DC7597">
        <w:rPr>
          <w:rFonts w:asciiTheme="minorHAnsi" w:hAnsiTheme="minorHAnsi" w:cstheme="minorHAnsi"/>
          <w:sz w:val="22"/>
          <w:szCs w:val="22"/>
          <w:lang w:val="pt-BR"/>
        </w:rPr>
        <w:t>pela</w:t>
      </w:r>
      <w:r w:rsidR="00A61B18">
        <w:rPr>
          <w:rFonts w:asciiTheme="minorHAnsi" w:hAnsiTheme="minorHAnsi" w:cstheme="minorHAnsi"/>
          <w:sz w:val="22"/>
          <w:szCs w:val="22"/>
          <w:lang w:val="pt-BR"/>
        </w:rPr>
        <w:t>s</w:t>
      </w:r>
      <w:r w:rsidR="003C7D6C" w:rsidRPr="00DC7597">
        <w:rPr>
          <w:rFonts w:asciiTheme="minorHAnsi" w:hAnsiTheme="minorHAnsi" w:cstheme="minorHAnsi"/>
          <w:sz w:val="22"/>
          <w:szCs w:val="22"/>
          <w:lang w:val="pt-BR"/>
        </w:rPr>
        <w:t xml:space="preserve"> </w:t>
      </w:r>
      <w:r w:rsidR="004E7E7D" w:rsidRPr="00DC7597">
        <w:rPr>
          <w:rFonts w:asciiTheme="minorHAnsi" w:hAnsiTheme="minorHAnsi" w:cstheme="minorHAnsi"/>
          <w:sz w:val="22"/>
          <w:szCs w:val="22"/>
          <w:lang w:val="pt-BR"/>
        </w:rPr>
        <w:t>Fiduciante</w:t>
      </w:r>
      <w:r w:rsidR="00A61B18">
        <w:rPr>
          <w:rFonts w:asciiTheme="minorHAnsi" w:hAnsiTheme="minorHAnsi" w:cstheme="minorHAnsi"/>
          <w:sz w:val="22"/>
          <w:szCs w:val="22"/>
          <w:lang w:val="pt-BR"/>
        </w:rPr>
        <w:t>s</w:t>
      </w:r>
      <w:r w:rsidR="00D071EB"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nas </w:t>
      </w:r>
      <w:r w:rsidR="007653B6" w:rsidRPr="00DC7597">
        <w:rPr>
          <w:rFonts w:asciiTheme="minorHAnsi" w:hAnsiTheme="minorHAnsi" w:cstheme="minorHAnsi"/>
          <w:sz w:val="22"/>
          <w:szCs w:val="22"/>
          <w:lang w:val="pt-BR"/>
        </w:rPr>
        <w:t>Cláusula</w:t>
      </w:r>
      <w:r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fldChar w:fldCharType="begin"/>
      </w:r>
      <w:r w:rsidRPr="00DC7597">
        <w:rPr>
          <w:rFonts w:asciiTheme="minorHAnsi" w:hAnsiTheme="minorHAnsi" w:cstheme="minorHAnsi"/>
          <w:sz w:val="22"/>
          <w:szCs w:val="22"/>
          <w:lang w:val="pt-BR"/>
        </w:rPr>
        <w:instrText xml:space="preserve"> REF _Ref360726029 \r \h </w:instrText>
      </w:r>
      <w:r w:rsidR="00305E70" w:rsidRPr="00DC7597">
        <w:rPr>
          <w:rFonts w:asciiTheme="minorHAnsi" w:hAnsiTheme="minorHAnsi" w:cstheme="minorHAnsi"/>
          <w:sz w:val="22"/>
          <w:szCs w:val="22"/>
          <w:lang w:val="pt-BR"/>
        </w:rPr>
        <w:instrText xml:space="preserve"> \* MERGEFORMAT </w:instrText>
      </w:r>
      <w:r w:rsidRPr="00DC7597">
        <w:rPr>
          <w:rFonts w:asciiTheme="minorHAnsi" w:hAnsiTheme="minorHAnsi" w:cstheme="minorHAnsi"/>
          <w:sz w:val="22"/>
          <w:szCs w:val="22"/>
          <w:lang w:val="pt-BR"/>
        </w:rPr>
      </w:r>
      <w:r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10.1</w:t>
      </w:r>
      <w:r w:rsidRPr="00DC7597">
        <w:rPr>
          <w:rFonts w:asciiTheme="minorHAnsi" w:hAnsiTheme="minorHAnsi" w:cstheme="minorHAnsi"/>
          <w:sz w:val="22"/>
          <w:szCs w:val="22"/>
          <w:lang w:val="pt-BR"/>
        </w:rPr>
        <w:fldChar w:fldCharType="end"/>
      </w:r>
      <w:r w:rsidRPr="00DC7597">
        <w:rPr>
          <w:rFonts w:asciiTheme="minorHAnsi" w:hAnsiTheme="minorHAnsi" w:cstheme="minorHAnsi"/>
          <w:sz w:val="22"/>
          <w:szCs w:val="22"/>
          <w:lang w:val="pt-BR"/>
        </w:rPr>
        <w:t xml:space="preserve"> </w:t>
      </w:r>
      <w:r w:rsidR="00207C86">
        <w:rPr>
          <w:rFonts w:asciiTheme="minorHAnsi" w:hAnsiTheme="minorHAnsi" w:cstheme="minorHAnsi"/>
          <w:sz w:val="22"/>
          <w:szCs w:val="22"/>
          <w:lang w:val="pt-BR"/>
        </w:rPr>
        <w:t>e</w:t>
      </w:r>
      <w:r w:rsidR="00D071EB" w:rsidRPr="00DC7597">
        <w:rPr>
          <w:rFonts w:asciiTheme="minorHAnsi" w:hAnsiTheme="minorHAnsi" w:cstheme="minorHAnsi"/>
          <w:sz w:val="22"/>
          <w:szCs w:val="22"/>
          <w:lang w:val="pt-BR"/>
        </w:rPr>
        <w:t xml:space="preserve"> </w:t>
      </w:r>
      <w:r w:rsidR="00D071EB" w:rsidRPr="00DC7597">
        <w:rPr>
          <w:rFonts w:asciiTheme="minorHAnsi" w:hAnsiTheme="minorHAnsi" w:cstheme="minorHAnsi"/>
          <w:sz w:val="22"/>
          <w:szCs w:val="22"/>
          <w:lang w:val="pt-BR"/>
        </w:rPr>
        <w:fldChar w:fldCharType="begin"/>
      </w:r>
      <w:r w:rsidR="00D071EB" w:rsidRPr="00DC7597">
        <w:rPr>
          <w:rFonts w:asciiTheme="minorHAnsi" w:hAnsiTheme="minorHAnsi" w:cstheme="minorHAnsi"/>
          <w:sz w:val="22"/>
          <w:szCs w:val="22"/>
          <w:lang w:val="pt-BR"/>
        </w:rPr>
        <w:instrText xml:space="preserve"> REF _Ref7165471 \r \h </w:instrText>
      </w:r>
      <w:r w:rsidR="004A2B19" w:rsidRPr="00DC7597">
        <w:rPr>
          <w:rFonts w:asciiTheme="minorHAnsi" w:hAnsiTheme="minorHAnsi" w:cstheme="minorHAnsi"/>
          <w:sz w:val="22"/>
          <w:szCs w:val="22"/>
          <w:lang w:val="pt-BR"/>
        </w:rPr>
        <w:instrText xml:space="preserve"> \* MERGEFORMAT </w:instrText>
      </w:r>
      <w:r w:rsidR="00D071EB" w:rsidRPr="00DC7597">
        <w:rPr>
          <w:rFonts w:asciiTheme="minorHAnsi" w:hAnsiTheme="minorHAnsi" w:cstheme="minorHAnsi"/>
          <w:sz w:val="22"/>
          <w:szCs w:val="22"/>
          <w:lang w:val="pt-BR"/>
        </w:rPr>
      </w:r>
      <w:r w:rsidR="00D071EB" w:rsidRPr="00DC7597">
        <w:rPr>
          <w:rFonts w:asciiTheme="minorHAnsi" w:hAnsiTheme="minorHAnsi" w:cstheme="minorHAnsi"/>
          <w:sz w:val="22"/>
          <w:szCs w:val="22"/>
          <w:lang w:val="pt-BR"/>
        </w:rPr>
        <w:fldChar w:fldCharType="separate"/>
      </w:r>
      <w:r w:rsidR="001E7BFD">
        <w:rPr>
          <w:rFonts w:asciiTheme="minorHAnsi" w:hAnsiTheme="minorHAnsi" w:cstheme="minorHAnsi"/>
          <w:sz w:val="22"/>
          <w:szCs w:val="22"/>
          <w:lang w:val="pt-BR"/>
        </w:rPr>
        <w:t>10.</w:t>
      </w:r>
      <w:r w:rsidR="00C92068">
        <w:rPr>
          <w:rFonts w:asciiTheme="minorHAnsi" w:hAnsiTheme="minorHAnsi" w:cstheme="minorHAnsi"/>
          <w:sz w:val="22"/>
          <w:szCs w:val="22"/>
          <w:lang w:val="pt-BR"/>
        </w:rPr>
        <w:t>2</w:t>
      </w:r>
      <w:r w:rsidR="00D071EB" w:rsidRPr="00DC7597">
        <w:rPr>
          <w:rFonts w:asciiTheme="minorHAnsi" w:hAnsiTheme="minorHAnsi" w:cstheme="minorHAnsi"/>
          <w:sz w:val="22"/>
          <w:szCs w:val="22"/>
          <w:lang w:val="pt-BR"/>
        </w:rPr>
        <w:fldChar w:fldCharType="end"/>
      </w:r>
      <w:r w:rsidRPr="00DC7597">
        <w:rPr>
          <w:rFonts w:asciiTheme="minorHAnsi" w:hAnsiTheme="minorHAnsi" w:cstheme="minorHAnsi"/>
          <w:sz w:val="22"/>
          <w:szCs w:val="22"/>
          <w:lang w:val="pt-BR"/>
        </w:rPr>
        <w:t xml:space="preserve"> desta Escritura de Emissão</w:t>
      </w:r>
      <w:r w:rsidR="003551D2" w:rsidRPr="00DC7597">
        <w:rPr>
          <w:rFonts w:asciiTheme="minorHAnsi" w:hAnsiTheme="minorHAnsi" w:cstheme="minorHAnsi"/>
          <w:sz w:val="22"/>
          <w:szCs w:val="22"/>
          <w:lang w:val="pt-BR"/>
        </w:rPr>
        <w:t>, assim como nos demais Documentos da Operação,</w:t>
      </w:r>
      <w:r w:rsidRPr="00DC7597">
        <w:rPr>
          <w:rFonts w:asciiTheme="minorHAnsi" w:hAnsiTheme="minorHAnsi" w:cstheme="minorHAnsi"/>
          <w:sz w:val="22"/>
          <w:szCs w:val="22"/>
          <w:lang w:val="pt-BR"/>
        </w:rPr>
        <w:t xml:space="preserve"> deverão ser válidas, verdadeiras, corretas e completas nesta data e </w:t>
      </w:r>
      <w:r w:rsidR="004F2C92" w:rsidRPr="00DC7597">
        <w:rPr>
          <w:rFonts w:asciiTheme="minorHAnsi" w:hAnsiTheme="minorHAnsi" w:cstheme="minorHAnsi"/>
          <w:sz w:val="22"/>
          <w:szCs w:val="22"/>
          <w:lang w:val="pt-BR"/>
        </w:rPr>
        <w:t>na</w:t>
      </w:r>
      <w:r w:rsidR="00966132">
        <w:rPr>
          <w:rFonts w:asciiTheme="minorHAnsi" w:hAnsiTheme="minorHAnsi" w:cstheme="minorHAnsi"/>
          <w:sz w:val="22"/>
          <w:szCs w:val="22"/>
          <w:lang w:val="pt-BR"/>
        </w:rPr>
        <w:t>s</w:t>
      </w:r>
      <w:r w:rsidR="003C7D6C"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data</w:t>
      </w:r>
      <w:r w:rsidR="00966132">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de liberação do Valor Líquido.</w:t>
      </w:r>
    </w:p>
    <w:p w14:paraId="0CBF0DC9" w14:textId="77777777" w:rsidR="004C759B" w:rsidRPr="00DC7597" w:rsidRDefault="004C759B" w:rsidP="00DC7597">
      <w:pPr>
        <w:spacing w:line="320" w:lineRule="exact"/>
        <w:ind w:left="567"/>
        <w:contextualSpacing/>
        <w:rPr>
          <w:rFonts w:asciiTheme="minorHAnsi" w:hAnsiTheme="minorHAnsi" w:cstheme="minorHAnsi"/>
          <w:sz w:val="22"/>
          <w:szCs w:val="22"/>
        </w:rPr>
      </w:pPr>
    </w:p>
    <w:p w14:paraId="18809936" w14:textId="77777777" w:rsidR="004C759B" w:rsidRPr="00DC7597" w:rsidRDefault="004C759B" w:rsidP="00E75A0B">
      <w:pPr>
        <w:pStyle w:val="PargrafodaLista"/>
        <w:numPr>
          <w:ilvl w:val="1"/>
          <w:numId w:val="26"/>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u w:val="single"/>
          <w:lang w:val="pt-BR"/>
        </w:rPr>
        <w:t>Fatos posteriores</w:t>
      </w:r>
      <w:r w:rsidRPr="00DC7597">
        <w:rPr>
          <w:rFonts w:asciiTheme="minorHAnsi" w:hAnsiTheme="minorHAnsi" w:cstheme="minorHAnsi"/>
          <w:sz w:val="22"/>
          <w:szCs w:val="22"/>
          <w:lang w:val="pt-BR"/>
        </w:rPr>
        <w:t xml:space="preserve">: 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deverá comunicar a Securitizadora em até </w:t>
      </w:r>
      <w:r w:rsidR="00DF5927" w:rsidRPr="00DC7597">
        <w:rPr>
          <w:rFonts w:asciiTheme="minorHAnsi" w:hAnsiTheme="minorHAnsi" w:cstheme="minorHAnsi"/>
          <w:sz w:val="22"/>
          <w:szCs w:val="22"/>
          <w:lang w:val="pt-BR"/>
        </w:rPr>
        <w:t>5 (cinco)</w:t>
      </w:r>
      <w:r w:rsidR="00A91525"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Dias Úteis após sua ciência sobre a ocorrência de quaisquer eventos ou situações que possam fazer com que as declarações e garantias prestadas, nos termos desta Escritura de Emissão, pela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não sejam mais válidas, corretas, precisas ou completas.</w:t>
      </w:r>
      <w:r w:rsidR="007B683D" w:rsidRPr="00DC7597">
        <w:rPr>
          <w:rFonts w:asciiTheme="minorHAnsi" w:hAnsiTheme="minorHAnsi" w:cstheme="minorHAnsi"/>
          <w:sz w:val="22"/>
          <w:szCs w:val="22"/>
          <w:lang w:val="pt-BR"/>
        </w:rPr>
        <w:t xml:space="preserve"> </w:t>
      </w:r>
    </w:p>
    <w:p w14:paraId="18826125" w14:textId="77777777" w:rsidR="004C759B" w:rsidRPr="00DC7597" w:rsidRDefault="004C759B" w:rsidP="00DC7597">
      <w:pPr>
        <w:pStyle w:val="PargrafodaLista"/>
        <w:spacing w:line="320" w:lineRule="exact"/>
        <w:contextualSpacing/>
        <w:rPr>
          <w:rFonts w:asciiTheme="minorHAnsi" w:hAnsiTheme="minorHAnsi" w:cstheme="minorHAnsi"/>
          <w:sz w:val="22"/>
          <w:szCs w:val="22"/>
          <w:lang w:val="pt-BR"/>
        </w:rPr>
      </w:pPr>
    </w:p>
    <w:p w14:paraId="5CD58894" w14:textId="77777777" w:rsidR="00704452" w:rsidRPr="00DC7597" w:rsidRDefault="00704452" w:rsidP="00D21680">
      <w:pPr>
        <w:pStyle w:val="Ttulo1"/>
      </w:pPr>
      <w:bookmarkStart w:id="234" w:name="_Toc499990386"/>
      <w:r w:rsidRPr="00DC7597">
        <w:t>CLÁUSULA X</w:t>
      </w:r>
      <w:r w:rsidR="007D79F0" w:rsidRPr="00DC7597">
        <w:t>I</w:t>
      </w:r>
      <w:r w:rsidRPr="00DC7597">
        <w:t xml:space="preserve"> - DISPOSIÇÕES GERAIS</w:t>
      </w:r>
      <w:bookmarkEnd w:id="234"/>
    </w:p>
    <w:p w14:paraId="06E58231" w14:textId="77777777" w:rsidR="00704452" w:rsidRPr="00DC7597" w:rsidRDefault="00704452" w:rsidP="00DC7597">
      <w:pPr>
        <w:widowControl w:val="0"/>
        <w:autoSpaceDE/>
        <w:autoSpaceDN/>
        <w:adjustRightInd/>
        <w:spacing w:line="320" w:lineRule="exact"/>
        <w:contextualSpacing/>
        <w:jc w:val="both"/>
        <w:rPr>
          <w:rFonts w:asciiTheme="minorHAnsi" w:hAnsiTheme="minorHAnsi" w:cstheme="minorHAnsi"/>
          <w:b/>
          <w:w w:val="0"/>
          <w:sz w:val="22"/>
          <w:szCs w:val="22"/>
        </w:rPr>
      </w:pPr>
      <w:bookmarkStart w:id="235" w:name="_DV_M416"/>
      <w:bookmarkStart w:id="236" w:name="_Ref513021794"/>
      <w:bookmarkEnd w:id="235"/>
    </w:p>
    <w:p w14:paraId="2DC03EE9" w14:textId="77777777" w:rsidR="00772AEC" w:rsidRPr="00DC7597" w:rsidRDefault="00772AEC" w:rsidP="00E75A0B">
      <w:pPr>
        <w:pStyle w:val="PargrafodaLista"/>
        <w:widowControl w:val="0"/>
        <w:numPr>
          <w:ilvl w:val="1"/>
          <w:numId w:val="27"/>
        </w:numPr>
        <w:autoSpaceDE/>
        <w:autoSpaceDN/>
        <w:adjustRightInd/>
        <w:spacing w:line="320" w:lineRule="exact"/>
        <w:contextualSpacing/>
        <w:jc w:val="both"/>
        <w:rPr>
          <w:rFonts w:asciiTheme="minorHAnsi" w:hAnsiTheme="minorHAnsi" w:cstheme="minorHAnsi"/>
          <w:sz w:val="22"/>
          <w:szCs w:val="22"/>
          <w:lang w:val="pt-BR"/>
        </w:rPr>
      </w:pPr>
      <w:r w:rsidRPr="00DC7597">
        <w:rPr>
          <w:rFonts w:asciiTheme="minorHAnsi" w:hAnsiTheme="minorHAnsi" w:cstheme="minorHAnsi"/>
          <w:b/>
          <w:sz w:val="22"/>
          <w:szCs w:val="22"/>
          <w:lang w:val="pt-BR"/>
        </w:rPr>
        <w:t>Administração Ordinária dos Créditos Imobiliários</w:t>
      </w:r>
    </w:p>
    <w:p w14:paraId="433A3175" w14:textId="77777777" w:rsidR="00772AEC" w:rsidRPr="00DC7597" w:rsidRDefault="00772AEC" w:rsidP="00DC7597">
      <w:pPr>
        <w:pStyle w:val="PargrafodaLista"/>
        <w:widowControl w:val="0"/>
        <w:autoSpaceDE/>
        <w:autoSpaceDN/>
        <w:adjustRightInd/>
        <w:spacing w:line="320" w:lineRule="exact"/>
        <w:ind w:left="0"/>
        <w:contextualSpacing/>
        <w:jc w:val="both"/>
        <w:rPr>
          <w:rFonts w:asciiTheme="minorHAnsi" w:hAnsiTheme="minorHAnsi" w:cstheme="minorHAnsi"/>
          <w:b/>
          <w:sz w:val="22"/>
          <w:szCs w:val="22"/>
          <w:lang w:val="pt-BR"/>
        </w:rPr>
      </w:pPr>
    </w:p>
    <w:p w14:paraId="2A8833EA" w14:textId="77777777" w:rsidR="00772AEC" w:rsidRPr="00DC7597" w:rsidRDefault="00772AEC" w:rsidP="00E75A0B">
      <w:pPr>
        <w:pStyle w:val="PargrafodaLista"/>
        <w:widowControl w:val="0"/>
        <w:numPr>
          <w:ilvl w:val="2"/>
          <w:numId w:val="27"/>
        </w:numPr>
        <w:autoSpaceDE/>
        <w:autoSpaceDN/>
        <w:adjustRightInd/>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As atividades relacionadas à administração dos Créditos Imobiliários serão exercidas pela Securitizadora, incluindo-se nessas atividades, principalmente, mas sem limitação: o cálculo e envio de informação 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previamente às suas datas de vencimento quanto ao valor das parcelas brutas decorrentes da Escritura de Emissão, bem como o saldo devedor atualizado das Debêntures, além do recebimento, de forma direta e exclusiva, de todos os pagamentos que vierem a ser efetuados por conta dos Créditos Imobiliários na</w:t>
      </w:r>
      <w:r w:rsidR="00DC7F48" w:rsidRPr="00DC7597">
        <w:rPr>
          <w:rFonts w:asciiTheme="minorHAnsi" w:hAnsiTheme="minorHAnsi" w:cstheme="minorHAnsi"/>
          <w:sz w:val="22"/>
          <w:szCs w:val="22"/>
          <w:lang w:val="pt-BR"/>
        </w:rPr>
        <w:t xml:space="preserve"> respectiva</w:t>
      </w:r>
      <w:r w:rsidRPr="00DC7597">
        <w:rPr>
          <w:rFonts w:asciiTheme="minorHAnsi" w:hAnsiTheme="minorHAnsi" w:cstheme="minorHAnsi"/>
          <w:sz w:val="22"/>
          <w:szCs w:val="22"/>
          <w:lang w:val="pt-BR"/>
        </w:rPr>
        <w:t xml:space="preserve"> Conta </w:t>
      </w:r>
      <w:r w:rsidR="00E66525" w:rsidRPr="00DC7597">
        <w:rPr>
          <w:rFonts w:asciiTheme="minorHAnsi" w:hAnsiTheme="minorHAnsi" w:cstheme="minorHAnsi"/>
          <w:sz w:val="22"/>
          <w:szCs w:val="22"/>
          <w:lang w:val="pt-BR"/>
        </w:rPr>
        <w:t>do Patrimônio Separado</w:t>
      </w:r>
      <w:r w:rsidRPr="00DC7597">
        <w:rPr>
          <w:rFonts w:asciiTheme="minorHAnsi" w:hAnsiTheme="minorHAnsi" w:cstheme="minorHAnsi"/>
          <w:sz w:val="22"/>
          <w:szCs w:val="22"/>
          <w:lang w:val="pt-BR"/>
        </w:rPr>
        <w:t>, deles dando quitação.</w:t>
      </w:r>
    </w:p>
    <w:p w14:paraId="463C6CC0" w14:textId="77777777" w:rsidR="00772AEC" w:rsidRPr="00DC7597" w:rsidRDefault="00772AEC" w:rsidP="00DC7597">
      <w:pPr>
        <w:pStyle w:val="Ttulo3"/>
        <w:keepNext w:val="0"/>
        <w:tabs>
          <w:tab w:val="left" w:pos="567"/>
        </w:tabs>
        <w:spacing w:line="320" w:lineRule="exact"/>
        <w:contextualSpacing/>
        <w:rPr>
          <w:rFonts w:asciiTheme="minorHAnsi" w:hAnsiTheme="minorHAnsi" w:cstheme="minorHAnsi"/>
          <w:sz w:val="22"/>
          <w:szCs w:val="22"/>
          <w:u w:val="none"/>
        </w:rPr>
      </w:pPr>
    </w:p>
    <w:p w14:paraId="1724EC4D" w14:textId="77777777" w:rsidR="00772AEC" w:rsidRPr="00DC7597" w:rsidRDefault="00772AEC" w:rsidP="00E75A0B">
      <w:pPr>
        <w:pStyle w:val="PargrafodaLista"/>
        <w:widowControl w:val="0"/>
        <w:numPr>
          <w:ilvl w:val="1"/>
          <w:numId w:val="27"/>
        </w:numPr>
        <w:autoSpaceDE/>
        <w:autoSpaceDN/>
        <w:adjustRightInd/>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b/>
          <w:sz w:val="22"/>
          <w:szCs w:val="22"/>
          <w:lang w:val="pt-BR"/>
        </w:rPr>
        <w:t>Ajuste dos Créditos Imobiliários Remanescentes</w:t>
      </w:r>
    </w:p>
    <w:p w14:paraId="7E8A04AF" w14:textId="77777777" w:rsidR="00772AEC" w:rsidRPr="00DC7597" w:rsidRDefault="00772AEC" w:rsidP="00DC7597">
      <w:pPr>
        <w:pStyle w:val="PargrafodaLista"/>
        <w:widowControl w:val="0"/>
        <w:autoSpaceDE/>
        <w:autoSpaceDN/>
        <w:adjustRightInd/>
        <w:spacing w:line="320" w:lineRule="exact"/>
        <w:ind w:left="0"/>
        <w:contextualSpacing/>
        <w:jc w:val="both"/>
        <w:rPr>
          <w:rFonts w:asciiTheme="minorHAnsi" w:hAnsiTheme="minorHAnsi" w:cstheme="minorHAnsi"/>
          <w:b/>
          <w:sz w:val="22"/>
          <w:szCs w:val="22"/>
          <w:lang w:val="pt-BR"/>
        </w:rPr>
      </w:pPr>
    </w:p>
    <w:p w14:paraId="0FE2AF0E" w14:textId="77777777" w:rsidR="00772AEC" w:rsidRPr="00DC7597" w:rsidRDefault="00772AEC" w:rsidP="00E75A0B">
      <w:pPr>
        <w:pStyle w:val="PargrafodaLista"/>
        <w:widowControl w:val="0"/>
        <w:numPr>
          <w:ilvl w:val="2"/>
          <w:numId w:val="27"/>
        </w:numPr>
        <w:autoSpaceDE/>
        <w:autoSpaceDN/>
        <w:adjustRightInd/>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Se, após o pagamento da totalidade dos CRI e dos custos do Patrimônio Separado, sobejarem Créditos Imobiliários, seja na forma de recursos ou de créditos, tais recursos e/ou créditos devem ser restituídos pela Securitizadora diretamente à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sendo que os créditos na forma de recursos líquidos de tributos deverão ser depositados (incluindo seus rendimentos líquidos de tributos) pela Securitizadora em conta corrente de titularidade da </w:t>
      </w:r>
      <w:r w:rsidR="00025A25" w:rsidRPr="00DC7597">
        <w:rPr>
          <w:rFonts w:asciiTheme="minorHAnsi" w:hAnsiTheme="minorHAnsi" w:cstheme="minorHAnsi"/>
          <w:sz w:val="22"/>
          <w:szCs w:val="22"/>
          <w:lang w:val="pt-BR"/>
        </w:rPr>
        <w:lastRenderedPageBreak/>
        <w:t>Companhia</w:t>
      </w:r>
      <w:r w:rsidRPr="00DC7597">
        <w:rPr>
          <w:rFonts w:asciiTheme="minorHAnsi" w:hAnsiTheme="minorHAnsi" w:cstheme="minorHAnsi"/>
          <w:sz w:val="22"/>
          <w:szCs w:val="22"/>
          <w:lang w:val="pt-BR"/>
        </w:rPr>
        <w:t>, ressalvados à Securitizadora os benefícios fiscais desses rendimentos.</w:t>
      </w:r>
    </w:p>
    <w:p w14:paraId="06625AC5" w14:textId="77777777" w:rsidR="00AA68DD" w:rsidRDefault="00AA68DD" w:rsidP="00DC7597">
      <w:pPr>
        <w:autoSpaceDE/>
        <w:autoSpaceDN/>
        <w:adjustRightInd/>
        <w:spacing w:line="320" w:lineRule="exact"/>
        <w:contextualSpacing/>
        <w:rPr>
          <w:rFonts w:asciiTheme="minorHAnsi" w:hAnsiTheme="minorHAnsi" w:cstheme="minorHAnsi"/>
          <w:b/>
          <w:w w:val="0"/>
          <w:sz w:val="22"/>
          <w:szCs w:val="22"/>
          <w:lang w:eastAsia="x-none"/>
        </w:rPr>
      </w:pPr>
    </w:p>
    <w:p w14:paraId="0640F144" w14:textId="77777777" w:rsidR="00704452" w:rsidRPr="00DC7597" w:rsidRDefault="00704452" w:rsidP="00E75A0B">
      <w:pPr>
        <w:pStyle w:val="PargrafodaLista"/>
        <w:widowControl w:val="0"/>
        <w:numPr>
          <w:ilvl w:val="1"/>
          <w:numId w:val="27"/>
        </w:numPr>
        <w:autoSpaceDE/>
        <w:autoSpaceDN/>
        <w:adjustRightInd/>
        <w:spacing w:line="320" w:lineRule="exact"/>
        <w:ind w:left="0" w:firstLine="0"/>
        <w:contextualSpacing/>
        <w:jc w:val="both"/>
        <w:rPr>
          <w:rFonts w:asciiTheme="minorHAnsi" w:hAnsiTheme="minorHAnsi" w:cstheme="minorHAnsi"/>
          <w:b/>
          <w:w w:val="0"/>
          <w:sz w:val="22"/>
          <w:szCs w:val="22"/>
          <w:lang w:val="pt-BR"/>
        </w:rPr>
      </w:pPr>
      <w:r w:rsidRPr="00DC7597">
        <w:rPr>
          <w:rFonts w:asciiTheme="minorHAnsi" w:hAnsiTheme="minorHAnsi" w:cstheme="minorHAnsi"/>
          <w:b/>
          <w:w w:val="0"/>
          <w:sz w:val="22"/>
          <w:szCs w:val="22"/>
          <w:lang w:val="pt-BR"/>
        </w:rPr>
        <w:t>Comunicações</w:t>
      </w:r>
      <w:bookmarkEnd w:id="236"/>
    </w:p>
    <w:p w14:paraId="04746BF0" w14:textId="77777777" w:rsidR="00704452" w:rsidRPr="00DC7597" w:rsidRDefault="00704452" w:rsidP="00DC7597">
      <w:pPr>
        <w:spacing w:line="320" w:lineRule="exact"/>
        <w:contextualSpacing/>
        <w:rPr>
          <w:rFonts w:asciiTheme="minorHAnsi" w:hAnsiTheme="minorHAnsi" w:cstheme="minorHAnsi"/>
          <w:w w:val="0"/>
          <w:sz w:val="22"/>
          <w:szCs w:val="22"/>
        </w:rPr>
      </w:pPr>
    </w:p>
    <w:p w14:paraId="015D8C71" w14:textId="77777777" w:rsidR="00704452" w:rsidRPr="00DC7597" w:rsidRDefault="00704452" w:rsidP="00E75A0B">
      <w:pPr>
        <w:pStyle w:val="Corpodetexto3"/>
        <w:numPr>
          <w:ilvl w:val="2"/>
          <w:numId w:val="27"/>
        </w:numPr>
        <w:spacing w:line="320" w:lineRule="exact"/>
        <w:ind w:left="0" w:firstLine="0"/>
        <w:contextualSpacing/>
        <w:rPr>
          <w:rFonts w:asciiTheme="minorHAnsi" w:hAnsiTheme="minorHAnsi" w:cstheme="minorHAnsi"/>
          <w:w w:val="0"/>
          <w:sz w:val="22"/>
          <w:szCs w:val="22"/>
        </w:rPr>
      </w:pPr>
      <w:bookmarkStart w:id="237" w:name="_DV_M417"/>
      <w:bookmarkEnd w:id="237"/>
      <w:r w:rsidRPr="00DC7597">
        <w:rPr>
          <w:rFonts w:asciiTheme="minorHAnsi" w:hAnsiTheme="minorHAnsi" w:cstheme="minorHAnsi"/>
          <w:sz w:val="22"/>
          <w:szCs w:val="22"/>
        </w:rPr>
        <w:t>Todas as comunicações entre as Partes serão consideradas válidas a partir de seu recebimento conforme os dados de contato abaixo, ou outros que as Partes venham a indicar, por escrito, durante a vigência das Debêntures</w:t>
      </w:r>
      <w:r w:rsidRPr="00DC7597">
        <w:rPr>
          <w:rFonts w:asciiTheme="minorHAnsi" w:hAnsiTheme="minorHAnsi" w:cstheme="minorHAnsi"/>
          <w:w w:val="0"/>
          <w:sz w:val="22"/>
          <w:szCs w:val="22"/>
        </w:rPr>
        <w:t>:</w:t>
      </w:r>
    </w:p>
    <w:p w14:paraId="7CE16BA4" w14:textId="77777777" w:rsidR="00704452" w:rsidRPr="00DC7597" w:rsidRDefault="00704452" w:rsidP="00DC7597">
      <w:pPr>
        <w:shd w:val="clear" w:color="auto" w:fill="FFFFFF"/>
        <w:spacing w:line="320" w:lineRule="exact"/>
        <w:contextualSpacing/>
        <w:rPr>
          <w:rFonts w:asciiTheme="minorHAnsi" w:hAnsiTheme="minorHAnsi" w:cstheme="minorHAnsi"/>
          <w:b/>
          <w:w w:val="0"/>
          <w:sz w:val="22"/>
          <w:szCs w:val="22"/>
        </w:rPr>
      </w:pPr>
    </w:p>
    <w:p w14:paraId="6EEB734E" w14:textId="77777777" w:rsidR="000129DD" w:rsidRPr="00DC7597" w:rsidRDefault="00704452" w:rsidP="00DC7597">
      <w:pPr>
        <w:pStyle w:val="NormalWeb"/>
        <w:spacing w:before="0" w:beforeAutospacing="0" w:after="0" w:afterAutospacing="0" w:line="320" w:lineRule="exact"/>
        <w:contextualSpacing/>
        <w:jc w:val="both"/>
        <w:rPr>
          <w:rFonts w:asciiTheme="minorHAnsi" w:hAnsiTheme="minorHAnsi" w:cstheme="minorHAnsi"/>
          <w:b/>
          <w:sz w:val="22"/>
          <w:szCs w:val="22"/>
        </w:rPr>
      </w:pPr>
      <w:bookmarkStart w:id="238" w:name="_DV_M418"/>
      <w:bookmarkEnd w:id="238"/>
      <w:r w:rsidRPr="00DC7597">
        <w:rPr>
          <w:rFonts w:asciiTheme="minorHAnsi" w:hAnsiTheme="minorHAnsi" w:cstheme="minorHAnsi"/>
          <w:sz w:val="22"/>
          <w:szCs w:val="22"/>
        </w:rPr>
        <w:t xml:space="preserve">Para a </w:t>
      </w:r>
      <w:r w:rsidR="00025A25" w:rsidRPr="00DC7597">
        <w:rPr>
          <w:rFonts w:asciiTheme="minorHAnsi" w:hAnsiTheme="minorHAnsi" w:cstheme="minorHAnsi"/>
          <w:sz w:val="22"/>
          <w:szCs w:val="22"/>
        </w:rPr>
        <w:t>Companhia</w:t>
      </w:r>
      <w:r w:rsidR="00201F79" w:rsidRPr="00DC7597">
        <w:rPr>
          <w:rFonts w:asciiTheme="minorHAnsi" w:hAnsiTheme="minorHAnsi" w:cstheme="minorHAnsi"/>
          <w:sz w:val="22"/>
          <w:szCs w:val="22"/>
        </w:rPr>
        <w:t>:</w:t>
      </w:r>
    </w:p>
    <w:p w14:paraId="59B35EF6" w14:textId="77777777" w:rsidR="004F2C92" w:rsidRPr="00DC7597" w:rsidRDefault="004F2C92" w:rsidP="00DC7597">
      <w:pPr>
        <w:tabs>
          <w:tab w:val="left" w:pos="1620"/>
        </w:tabs>
        <w:spacing w:line="320" w:lineRule="exact"/>
        <w:contextualSpacing/>
        <w:jc w:val="both"/>
        <w:rPr>
          <w:rFonts w:asciiTheme="minorHAnsi" w:hAnsiTheme="minorHAnsi" w:cstheme="minorHAnsi"/>
          <w:b/>
          <w:bCs/>
          <w:sz w:val="22"/>
          <w:szCs w:val="22"/>
        </w:rPr>
      </w:pPr>
      <w:r w:rsidRPr="00DC7597">
        <w:rPr>
          <w:rFonts w:asciiTheme="minorHAnsi" w:hAnsiTheme="minorHAnsi" w:cstheme="minorHAnsi"/>
          <w:b/>
          <w:bCs/>
          <w:sz w:val="22"/>
          <w:szCs w:val="22"/>
        </w:rPr>
        <w:t>GAFISA S.A.</w:t>
      </w:r>
    </w:p>
    <w:p w14:paraId="514EE54C" w14:textId="77777777" w:rsidR="004F2C92" w:rsidRPr="00DC7597" w:rsidRDefault="004F2C92" w:rsidP="00DC7597">
      <w:pPr>
        <w:widowControl w:val="0"/>
        <w:spacing w:line="320" w:lineRule="exact"/>
        <w:contextualSpacing/>
        <w:jc w:val="both"/>
        <w:rPr>
          <w:rFonts w:asciiTheme="minorHAnsi" w:hAnsiTheme="minorHAnsi" w:cstheme="minorHAnsi"/>
          <w:sz w:val="22"/>
          <w:szCs w:val="22"/>
        </w:rPr>
      </w:pPr>
      <w:r w:rsidRPr="00DC7597">
        <w:rPr>
          <w:rFonts w:asciiTheme="minorHAnsi" w:hAnsiTheme="minorHAnsi" w:cstheme="minorHAnsi"/>
          <w:sz w:val="22"/>
          <w:szCs w:val="22"/>
        </w:rPr>
        <w:t>Av. Presidente Juscelino Kubitschek, nº 1.830, 3º andar, bloco 2, conjunto 32</w:t>
      </w:r>
    </w:p>
    <w:p w14:paraId="5ABF7DF5" w14:textId="77777777" w:rsidR="004F2C92" w:rsidRPr="00DC7597" w:rsidRDefault="004F2C92" w:rsidP="00DC7597">
      <w:pPr>
        <w:widowControl w:val="0"/>
        <w:spacing w:line="320" w:lineRule="exact"/>
        <w:contextualSpacing/>
        <w:jc w:val="both"/>
        <w:rPr>
          <w:rFonts w:asciiTheme="minorHAnsi" w:hAnsiTheme="minorHAnsi" w:cstheme="minorHAnsi"/>
          <w:sz w:val="22"/>
          <w:szCs w:val="22"/>
        </w:rPr>
      </w:pPr>
      <w:r w:rsidRPr="00DC7597">
        <w:rPr>
          <w:rFonts w:asciiTheme="minorHAnsi" w:hAnsiTheme="minorHAnsi" w:cstheme="minorHAnsi"/>
          <w:sz w:val="22"/>
          <w:szCs w:val="22"/>
        </w:rPr>
        <w:t>Vila Nova Conceição, São Paulo -SP</w:t>
      </w:r>
    </w:p>
    <w:p w14:paraId="7F5008AD" w14:textId="77777777" w:rsidR="004F2C92" w:rsidRPr="00F85735" w:rsidRDefault="004F2C92" w:rsidP="00DC7597">
      <w:pPr>
        <w:widowControl w:val="0"/>
        <w:spacing w:line="320" w:lineRule="exact"/>
        <w:contextualSpacing/>
        <w:jc w:val="both"/>
        <w:rPr>
          <w:rFonts w:asciiTheme="minorHAnsi" w:hAnsiTheme="minorHAnsi" w:cstheme="minorHAnsi"/>
          <w:sz w:val="22"/>
          <w:szCs w:val="22"/>
        </w:rPr>
      </w:pPr>
      <w:r w:rsidRPr="00F85735">
        <w:rPr>
          <w:rFonts w:asciiTheme="minorHAnsi" w:hAnsiTheme="minorHAnsi" w:cstheme="minorHAnsi"/>
          <w:sz w:val="22"/>
          <w:szCs w:val="22"/>
        </w:rPr>
        <w:t>CEP: 04.543-900</w:t>
      </w:r>
    </w:p>
    <w:p w14:paraId="3C69CB89" w14:textId="72D6E11B" w:rsidR="004F2C92" w:rsidRPr="00F85735" w:rsidRDefault="004F2C92" w:rsidP="00DC7597">
      <w:pPr>
        <w:widowControl w:val="0"/>
        <w:spacing w:line="320" w:lineRule="exact"/>
        <w:contextualSpacing/>
        <w:jc w:val="both"/>
        <w:rPr>
          <w:rFonts w:asciiTheme="minorHAnsi" w:hAnsiTheme="minorHAnsi" w:cstheme="minorHAnsi"/>
          <w:sz w:val="22"/>
          <w:szCs w:val="22"/>
        </w:rPr>
      </w:pPr>
      <w:r w:rsidRPr="00F85735">
        <w:rPr>
          <w:rFonts w:asciiTheme="minorHAnsi" w:hAnsiTheme="minorHAnsi" w:cstheme="minorHAnsi"/>
          <w:sz w:val="22"/>
          <w:szCs w:val="22"/>
        </w:rPr>
        <w:t xml:space="preserve">At.: </w:t>
      </w:r>
      <w:r w:rsidR="00C41ADA" w:rsidRPr="00F85735">
        <w:rPr>
          <w:rFonts w:asciiTheme="minorHAnsi" w:hAnsiTheme="minorHAnsi" w:cstheme="minorHAnsi"/>
          <w:sz w:val="22"/>
          <w:szCs w:val="22"/>
        </w:rPr>
        <w:t>Patrícia Almeida Pina Moraes e Luciano Cardoso dos Santos</w:t>
      </w:r>
    </w:p>
    <w:p w14:paraId="41B215D2" w14:textId="32625884" w:rsidR="004F2C92" w:rsidRPr="00DC7597" w:rsidRDefault="004F2C92" w:rsidP="00DC7597">
      <w:pPr>
        <w:widowControl w:val="0"/>
        <w:spacing w:line="320" w:lineRule="exact"/>
        <w:contextualSpacing/>
        <w:jc w:val="both"/>
        <w:rPr>
          <w:rFonts w:asciiTheme="minorHAnsi" w:hAnsiTheme="minorHAnsi" w:cstheme="minorHAnsi"/>
          <w:sz w:val="22"/>
          <w:szCs w:val="22"/>
        </w:rPr>
      </w:pPr>
      <w:r w:rsidRPr="00F85735">
        <w:rPr>
          <w:rFonts w:asciiTheme="minorHAnsi" w:hAnsiTheme="minorHAnsi" w:cstheme="minorHAnsi"/>
          <w:sz w:val="22"/>
          <w:szCs w:val="22"/>
        </w:rPr>
        <w:t xml:space="preserve">E-mail: </w:t>
      </w:r>
      <w:hyperlink r:id="rId13" w:history="1">
        <w:r w:rsidR="00C41ADA" w:rsidRPr="00C41ADA">
          <w:rPr>
            <w:rStyle w:val="Hyperlink"/>
            <w:rFonts w:asciiTheme="minorHAnsi" w:hAnsiTheme="minorHAnsi" w:cstheme="minorHAnsi"/>
            <w:sz w:val="22"/>
            <w:szCs w:val="22"/>
          </w:rPr>
          <w:t>lcsantos</w:t>
        </w:r>
        <w:r w:rsidR="00C41ADA" w:rsidRPr="00F85735">
          <w:rPr>
            <w:rStyle w:val="Hyperlink"/>
            <w:rFonts w:asciiTheme="minorHAnsi" w:hAnsiTheme="minorHAnsi" w:cstheme="minorHAnsi"/>
            <w:sz w:val="22"/>
            <w:szCs w:val="22"/>
          </w:rPr>
          <w:t>@gafisa.com.br</w:t>
        </w:r>
      </w:hyperlink>
      <w:r w:rsidRPr="00F85735">
        <w:rPr>
          <w:rFonts w:asciiTheme="minorHAnsi" w:hAnsiTheme="minorHAnsi" w:cstheme="minorHAnsi"/>
          <w:sz w:val="22"/>
          <w:szCs w:val="22"/>
        </w:rPr>
        <w:t xml:space="preserve"> e </w:t>
      </w:r>
      <w:r w:rsidR="00C41ADA">
        <w:rPr>
          <w:rFonts w:asciiTheme="minorHAnsi" w:hAnsiTheme="minorHAnsi" w:cstheme="minorHAnsi"/>
          <w:sz w:val="22"/>
          <w:szCs w:val="22"/>
        </w:rPr>
        <w:t>ppmoraes</w:t>
      </w:r>
      <w:r w:rsidRPr="00F85735">
        <w:rPr>
          <w:rFonts w:asciiTheme="minorHAnsi" w:hAnsiTheme="minorHAnsi" w:cstheme="minorHAnsi"/>
          <w:sz w:val="22"/>
          <w:szCs w:val="22"/>
        </w:rPr>
        <w:t>@gafisa.com.br</w:t>
      </w:r>
    </w:p>
    <w:p w14:paraId="67FBE4F7" w14:textId="77777777" w:rsidR="00AA68DD" w:rsidRPr="00DC7597" w:rsidRDefault="00AA68DD" w:rsidP="00DC7597">
      <w:pPr>
        <w:shd w:val="clear" w:color="auto" w:fill="FFFFFF"/>
        <w:spacing w:line="320" w:lineRule="exact"/>
        <w:contextualSpacing/>
        <w:rPr>
          <w:rFonts w:asciiTheme="minorHAnsi" w:hAnsiTheme="minorHAnsi" w:cstheme="minorHAnsi"/>
          <w:w w:val="0"/>
          <w:sz w:val="22"/>
          <w:szCs w:val="22"/>
        </w:rPr>
      </w:pPr>
    </w:p>
    <w:p w14:paraId="458BC31A" w14:textId="77777777" w:rsidR="00704452" w:rsidRPr="00DC7597" w:rsidRDefault="00704452" w:rsidP="00DC7597">
      <w:pPr>
        <w:shd w:val="clear" w:color="auto" w:fill="FFFFFF"/>
        <w:spacing w:line="320" w:lineRule="exact"/>
        <w:contextualSpacing/>
        <w:rPr>
          <w:rFonts w:asciiTheme="minorHAnsi" w:hAnsiTheme="minorHAnsi" w:cstheme="minorHAnsi"/>
          <w:w w:val="0"/>
          <w:sz w:val="22"/>
          <w:szCs w:val="22"/>
        </w:rPr>
      </w:pPr>
      <w:r w:rsidRPr="00DC7597">
        <w:rPr>
          <w:rFonts w:asciiTheme="minorHAnsi" w:hAnsiTheme="minorHAnsi" w:cstheme="minorHAnsi"/>
          <w:w w:val="0"/>
          <w:sz w:val="22"/>
          <w:szCs w:val="22"/>
        </w:rPr>
        <w:t>Para a Debenturista:</w:t>
      </w:r>
    </w:p>
    <w:p w14:paraId="1DC8A173" w14:textId="77777777" w:rsidR="006A3A9D" w:rsidRPr="00DC7597" w:rsidRDefault="00A006BF" w:rsidP="00DC7597">
      <w:pPr>
        <w:shd w:val="clear" w:color="auto" w:fill="FFFFFF"/>
        <w:spacing w:line="320" w:lineRule="exact"/>
        <w:contextualSpacing/>
        <w:rPr>
          <w:rFonts w:asciiTheme="minorHAnsi" w:hAnsiTheme="minorHAnsi" w:cstheme="minorHAnsi"/>
          <w:w w:val="0"/>
          <w:sz w:val="22"/>
          <w:szCs w:val="22"/>
        </w:rPr>
      </w:pPr>
      <w:r w:rsidRPr="00C85FA4">
        <w:rPr>
          <w:rFonts w:asciiTheme="minorHAnsi" w:hAnsiTheme="minorHAnsi" w:cs="Tahoma"/>
          <w:b/>
        </w:rPr>
        <w:t>H</w:t>
      </w:r>
      <w:r>
        <w:rPr>
          <w:rFonts w:asciiTheme="minorHAnsi" w:hAnsiTheme="minorHAnsi" w:cs="Tahoma"/>
          <w:b/>
        </w:rPr>
        <w:t xml:space="preserve">ABITASEC </w:t>
      </w:r>
      <w:r w:rsidRPr="00C85FA4">
        <w:rPr>
          <w:rFonts w:asciiTheme="minorHAnsi" w:hAnsiTheme="minorHAnsi" w:cs="Tahoma"/>
          <w:b/>
        </w:rPr>
        <w:t>S</w:t>
      </w:r>
      <w:r>
        <w:rPr>
          <w:rFonts w:asciiTheme="minorHAnsi" w:hAnsiTheme="minorHAnsi" w:cs="Tahoma"/>
          <w:b/>
        </w:rPr>
        <w:t xml:space="preserve">ECURITIZADORA </w:t>
      </w:r>
      <w:r w:rsidRPr="00C85FA4">
        <w:rPr>
          <w:rFonts w:asciiTheme="minorHAnsi" w:hAnsiTheme="minorHAnsi" w:cs="Tahoma"/>
          <w:b/>
        </w:rPr>
        <w:t>S.A.</w:t>
      </w:r>
    </w:p>
    <w:p w14:paraId="34E68CEC" w14:textId="77777777" w:rsidR="0027028A" w:rsidRDefault="00A006BF" w:rsidP="00DC7597">
      <w:pPr>
        <w:widowControl w:val="0"/>
        <w:spacing w:line="320" w:lineRule="exact"/>
        <w:contextualSpacing/>
        <w:jc w:val="both"/>
        <w:rPr>
          <w:rFonts w:asciiTheme="minorHAnsi" w:hAnsiTheme="minorHAnsi" w:cstheme="minorHAnsi"/>
          <w:sz w:val="22"/>
          <w:szCs w:val="22"/>
        </w:rPr>
      </w:pPr>
      <w:bookmarkStart w:id="239" w:name="_Hlk67594866"/>
      <w:r w:rsidRPr="00A006BF">
        <w:rPr>
          <w:rFonts w:asciiTheme="minorHAnsi" w:hAnsiTheme="minorHAnsi" w:cstheme="minorHAnsi"/>
          <w:sz w:val="22"/>
          <w:szCs w:val="22"/>
        </w:rPr>
        <w:t xml:space="preserve">Avenida Brigadeiro Faria Lima, nº 2.894, </w:t>
      </w:r>
      <w:r>
        <w:rPr>
          <w:rFonts w:asciiTheme="minorHAnsi" w:hAnsiTheme="minorHAnsi" w:cstheme="minorHAnsi"/>
          <w:sz w:val="22"/>
          <w:szCs w:val="22"/>
        </w:rPr>
        <w:t>9</w:t>
      </w:r>
      <w:r w:rsidRPr="00A006BF">
        <w:rPr>
          <w:rFonts w:asciiTheme="minorHAnsi" w:hAnsiTheme="minorHAnsi" w:cstheme="minorHAnsi"/>
          <w:sz w:val="22"/>
          <w:szCs w:val="22"/>
        </w:rPr>
        <w:t xml:space="preserve">º andar, conjunto </w:t>
      </w:r>
      <w:r>
        <w:rPr>
          <w:rFonts w:asciiTheme="minorHAnsi" w:hAnsiTheme="minorHAnsi" w:cstheme="minorHAnsi"/>
          <w:sz w:val="22"/>
          <w:szCs w:val="22"/>
        </w:rPr>
        <w:t>9</w:t>
      </w:r>
      <w:r w:rsidRPr="00A006BF">
        <w:rPr>
          <w:rFonts w:asciiTheme="minorHAnsi" w:hAnsiTheme="minorHAnsi" w:cstheme="minorHAnsi"/>
          <w:sz w:val="22"/>
          <w:szCs w:val="22"/>
        </w:rPr>
        <w:t>2</w:t>
      </w:r>
    </w:p>
    <w:p w14:paraId="0BB912E7" w14:textId="77777777" w:rsidR="0027028A" w:rsidRDefault="0027028A" w:rsidP="00DC7597">
      <w:pPr>
        <w:widowControl w:val="0"/>
        <w:spacing w:line="320" w:lineRule="exact"/>
        <w:contextualSpacing/>
        <w:jc w:val="both"/>
        <w:rPr>
          <w:rFonts w:asciiTheme="minorHAnsi" w:hAnsiTheme="minorHAnsi" w:cstheme="minorHAnsi"/>
          <w:sz w:val="22"/>
          <w:szCs w:val="22"/>
        </w:rPr>
      </w:pPr>
      <w:r>
        <w:rPr>
          <w:rFonts w:asciiTheme="minorHAnsi" w:hAnsiTheme="minorHAnsi" w:cstheme="minorHAnsi"/>
          <w:sz w:val="22"/>
          <w:szCs w:val="22"/>
        </w:rPr>
        <w:t>Jardim Paulistano, São Paulo - SP</w:t>
      </w:r>
    </w:p>
    <w:p w14:paraId="5616E13D" w14:textId="77777777" w:rsidR="00470F71" w:rsidRDefault="00A006BF" w:rsidP="00DC7597">
      <w:pPr>
        <w:widowControl w:val="0"/>
        <w:spacing w:line="320" w:lineRule="exact"/>
        <w:contextualSpacing/>
        <w:jc w:val="both"/>
        <w:rPr>
          <w:rFonts w:asciiTheme="minorHAnsi" w:hAnsiTheme="minorHAnsi" w:cstheme="minorHAnsi"/>
          <w:sz w:val="22"/>
          <w:szCs w:val="22"/>
        </w:rPr>
      </w:pPr>
      <w:r w:rsidRPr="00A006BF">
        <w:rPr>
          <w:rFonts w:asciiTheme="minorHAnsi" w:hAnsiTheme="minorHAnsi" w:cstheme="minorHAnsi"/>
          <w:sz w:val="22"/>
          <w:szCs w:val="22"/>
        </w:rPr>
        <w:t>CEP</w:t>
      </w:r>
      <w:r w:rsidR="0027028A">
        <w:rPr>
          <w:rFonts w:asciiTheme="minorHAnsi" w:hAnsiTheme="minorHAnsi" w:cstheme="minorHAnsi"/>
          <w:sz w:val="22"/>
          <w:szCs w:val="22"/>
        </w:rPr>
        <w:t>:</w:t>
      </w:r>
      <w:r w:rsidRPr="00A006BF">
        <w:rPr>
          <w:rFonts w:asciiTheme="minorHAnsi" w:hAnsiTheme="minorHAnsi" w:cstheme="minorHAnsi"/>
          <w:sz w:val="22"/>
          <w:szCs w:val="22"/>
        </w:rPr>
        <w:t xml:space="preserve"> 01451-000</w:t>
      </w:r>
    </w:p>
    <w:p w14:paraId="46CBB947" w14:textId="20E86920" w:rsidR="00470F71" w:rsidRPr="00031A77" w:rsidRDefault="00470F71" w:rsidP="00DC7597">
      <w:pPr>
        <w:widowControl w:val="0"/>
        <w:spacing w:line="320" w:lineRule="exact"/>
        <w:contextualSpacing/>
        <w:jc w:val="both"/>
        <w:rPr>
          <w:rFonts w:asciiTheme="minorHAnsi" w:hAnsiTheme="minorHAnsi" w:cstheme="minorHAnsi"/>
          <w:sz w:val="22"/>
          <w:szCs w:val="22"/>
        </w:rPr>
      </w:pPr>
      <w:bookmarkStart w:id="240" w:name="_Hlk67594855"/>
      <w:bookmarkEnd w:id="239"/>
      <w:r w:rsidRPr="00031A77">
        <w:rPr>
          <w:rFonts w:asciiTheme="minorHAnsi" w:hAnsiTheme="minorHAnsi" w:cstheme="minorHAnsi"/>
          <w:sz w:val="22"/>
          <w:szCs w:val="22"/>
        </w:rPr>
        <w:t xml:space="preserve">At.: </w:t>
      </w:r>
      <w:r w:rsidR="00031A77" w:rsidRPr="00031A77">
        <w:rPr>
          <w:rFonts w:asciiTheme="minorHAnsi" w:hAnsiTheme="minorHAnsi" w:cstheme="minorHAnsi"/>
          <w:sz w:val="22"/>
          <w:szCs w:val="22"/>
        </w:rPr>
        <w:t>Marcos Ribeiro do Valle Neto e Gerência de BackOffice</w:t>
      </w:r>
      <w:r w:rsidR="00031A77" w:rsidRPr="00031A77" w:rsidDel="00031A77">
        <w:rPr>
          <w:rFonts w:asciiTheme="minorHAnsi" w:hAnsiTheme="minorHAnsi" w:cstheme="minorHAnsi"/>
          <w:sz w:val="22"/>
          <w:szCs w:val="22"/>
        </w:rPr>
        <w:t xml:space="preserve"> </w:t>
      </w:r>
    </w:p>
    <w:p w14:paraId="108FA3A6" w14:textId="0F15A5E7" w:rsidR="00470F71" w:rsidRPr="00031A77" w:rsidRDefault="00470F71" w:rsidP="00DC7597">
      <w:pPr>
        <w:widowControl w:val="0"/>
        <w:spacing w:line="320" w:lineRule="exact"/>
        <w:contextualSpacing/>
        <w:jc w:val="both"/>
        <w:rPr>
          <w:rFonts w:asciiTheme="minorHAnsi" w:hAnsiTheme="minorHAnsi" w:cstheme="minorHAnsi"/>
          <w:sz w:val="22"/>
          <w:szCs w:val="22"/>
        </w:rPr>
      </w:pPr>
      <w:r w:rsidRPr="00031A77">
        <w:rPr>
          <w:rFonts w:asciiTheme="minorHAnsi" w:hAnsiTheme="minorHAnsi" w:cstheme="minorHAnsi"/>
          <w:sz w:val="22"/>
          <w:szCs w:val="22"/>
        </w:rPr>
        <w:t xml:space="preserve">Telefone.: </w:t>
      </w:r>
      <w:r w:rsidR="00031A77" w:rsidRPr="00031A77">
        <w:rPr>
          <w:rFonts w:asciiTheme="minorHAnsi" w:hAnsiTheme="minorHAnsi" w:cstheme="minorHAnsi"/>
          <w:sz w:val="22"/>
          <w:szCs w:val="22"/>
        </w:rPr>
        <w:t>55 (11) 3074-4900</w:t>
      </w:r>
      <w:r w:rsidR="00031A77" w:rsidRPr="00031A77" w:rsidDel="00031A77">
        <w:rPr>
          <w:rFonts w:asciiTheme="minorHAnsi" w:hAnsiTheme="minorHAnsi" w:cstheme="minorHAnsi"/>
          <w:sz w:val="22"/>
          <w:szCs w:val="22"/>
        </w:rPr>
        <w:t xml:space="preserve"> </w:t>
      </w:r>
    </w:p>
    <w:p w14:paraId="7185DC63" w14:textId="4C8A4803" w:rsidR="00470F71" w:rsidRPr="00DC7597" w:rsidRDefault="00B52DCB" w:rsidP="00DC7597">
      <w:pPr>
        <w:widowControl w:val="0"/>
        <w:spacing w:line="320" w:lineRule="exact"/>
        <w:contextualSpacing/>
        <w:jc w:val="both"/>
        <w:rPr>
          <w:rFonts w:asciiTheme="minorHAnsi" w:hAnsiTheme="minorHAnsi" w:cstheme="minorHAnsi"/>
          <w:sz w:val="22"/>
          <w:szCs w:val="22"/>
        </w:rPr>
      </w:pPr>
      <w:r w:rsidRPr="006E30E3">
        <w:rPr>
          <w:rFonts w:asciiTheme="minorHAnsi" w:hAnsiTheme="minorHAnsi" w:cstheme="minorHAnsi"/>
          <w:sz w:val="22"/>
          <w:szCs w:val="22"/>
        </w:rPr>
        <w:t xml:space="preserve">E-mail: </w:t>
      </w:r>
      <w:r w:rsidR="00031A77" w:rsidRPr="00031A77">
        <w:rPr>
          <w:rFonts w:asciiTheme="minorHAnsi" w:hAnsiTheme="minorHAnsi" w:cstheme="minorHAnsi"/>
          <w:sz w:val="22"/>
          <w:szCs w:val="22"/>
        </w:rPr>
        <w:t>mrvalle@habitasec.com.br / monitoramento@habitasec.com.br</w:t>
      </w:r>
      <w:r w:rsidR="00031A77" w:rsidRPr="00031A77" w:rsidDel="00031A77">
        <w:rPr>
          <w:rFonts w:asciiTheme="minorHAnsi" w:hAnsiTheme="minorHAnsi" w:cstheme="minorHAnsi"/>
          <w:sz w:val="22"/>
          <w:szCs w:val="22"/>
        </w:rPr>
        <w:t xml:space="preserve"> </w:t>
      </w:r>
    </w:p>
    <w:bookmarkEnd w:id="240"/>
    <w:p w14:paraId="3764ADF0" w14:textId="77777777" w:rsidR="00704452" w:rsidRPr="00DC7597" w:rsidRDefault="00470F71" w:rsidP="00DC7597">
      <w:pPr>
        <w:shd w:val="clear" w:color="auto" w:fill="FFFFFF"/>
        <w:spacing w:line="320" w:lineRule="exact"/>
        <w:contextualSpacing/>
        <w:jc w:val="both"/>
        <w:rPr>
          <w:rFonts w:asciiTheme="minorHAnsi" w:hAnsiTheme="minorHAnsi" w:cstheme="minorHAnsi"/>
          <w:w w:val="0"/>
          <w:sz w:val="22"/>
          <w:szCs w:val="22"/>
        </w:rPr>
      </w:pPr>
      <w:r w:rsidRPr="00DC7597" w:rsidDel="00470F71">
        <w:rPr>
          <w:rFonts w:asciiTheme="minorHAnsi" w:hAnsiTheme="minorHAnsi" w:cstheme="minorHAnsi"/>
          <w:spacing w:val="-2"/>
          <w:sz w:val="22"/>
          <w:szCs w:val="22"/>
        </w:rPr>
        <w:t xml:space="preserve"> </w:t>
      </w:r>
      <w:bookmarkStart w:id="241" w:name="_DV_M424"/>
      <w:bookmarkEnd w:id="241"/>
    </w:p>
    <w:p w14:paraId="2C71A04A" w14:textId="77777777" w:rsidR="00704452" w:rsidRPr="00DC7597" w:rsidRDefault="00704452" w:rsidP="00E75A0B">
      <w:pPr>
        <w:pStyle w:val="PargrafodaLista"/>
        <w:numPr>
          <w:ilvl w:val="2"/>
          <w:numId w:val="27"/>
        </w:numPr>
        <w:spacing w:line="320" w:lineRule="exact"/>
        <w:ind w:left="0" w:firstLine="0"/>
        <w:contextualSpacing/>
        <w:jc w:val="both"/>
        <w:rPr>
          <w:rFonts w:asciiTheme="minorHAnsi" w:hAnsiTheme="minorHAnsi" w:cstheme="minorHAnsi"/>
          <w:w w:val="0"/>
          <w:sz w:val="22"/>
          <w:szCs w:val="22"/>
          <w:lang w:val="pt-BR" w:eastAsia="pt-BR"/>
        </w:rPr>
      </w:pPr>
      <w:bookmarkStart w:id="242" w:name="_DV_M428"/>
      <w:bookmarkEnd w:id="242"/>
      <w:r w:rsidRPr="00DC7597">
        <w:rPr>
          <w:rFonts w:asciiTheme="minorHAnsi" w:hAnsiTheme="minorHAnsi" w:cstheme="minorHAnsi"/>
          <w:w w:val="0"/>
          <w:sz w:val="22"/>
          <w:szCs w:val="22"/>
          <w:lang w:val="pt-BR"/>
        </w:rPr>
        <w:t xml:space="preserve">As comunicações serão consideradas entregues quando recebidas sob protocolo ou com “aviso de recebimento” expedido pela Empresa Brasileira de Correios, por telegrama nos endereços acima ou por correspondência eletrônica a qual será considerada entregue quando do envio </w:t>
      </w:r>
      <w:r w:rsidR="00E14FA6" w:rsidRPr="00DC7597">
        <w:rPr>
          <w:rFonts w:asciiTheme="minorHAnsi" w:hAnsiTheme="minorHAnsi" w:cstheme="minorHAnsi"/>
          <w:color w:val="000000" w:themeColor="text1"/>
          <w:w w:val="0"/>
          <w:sz w:val="22"/>
          <w:szCs w:val="22"/>
          <w:lang w:val="pt-BR"/>
        </w:rPr>
        <w:t>desde que seu recebimento seja confirmado por meio de indicativo (recibo emitido pela máquina utilizada pelo remetente)</w:t>
      </w:r>
      <w:r w:rsidRPr="00DC7597">
        <w:rPr>
          <w:rFonts w:asciiTheme="minorHAnsi" w:hAnsiTheme="minorHAnsi" w:cstheme="minorHAnsi"/>
          <w:w w:val="0"/>
          <w:sz w:val="22"/>
          <w:szCs w:val="22"/>
          <w:lang w:val="pt-BR"/>
        </w:rPr>
        <w:t xml:space="preserve">. Os originais dos documentos enviados por e-mail deverão ser encaminhados para os endereços acima em até </w:t>
      </w:r>
      <w:r w:rsidR="00A91525" w:rsidRPr="00DC7597">
        <w:rPr>
          <w:rFonts w:asciiTheme="minorHAnsi" w:hAnsiTheme="minorHAnsi" w:cstheme="minorHAnsi"/>
          <w:w w:val="0"/>
          <w:sz w:val="22"/>
          <w:szCs w:val="22"/>
          <w:lang w:val="pt-BR"/>
        </w:rPr>
        <w:t xml:space="preserve">2 (dois) </w:t>
      </w:r>
      <w:r w:rsidRPr="00DC7597">
        <w:rPr>
          <w:rFonts w:asciiTheme="minorHAnsi" w:hAnsiTheme="minorHAnsi" w:cstheme="minorHAnsi"/>
          <w:w w:val="0"/>
          <w:sz w:val="22"/>
          <w:szCs w:val="22"/>
          <w:lang w:val="pt-BR"/>
        </w:rPr>
        <w:t>Dias Úteis após o envio da mensagem.</w:t>
      </w:r>
      <w:r w:rsidRPr="00DC7597">
        <w:rPr>
          <w:rFonts w:asciiTheme="minorHAnsi" w:hAnsiTheme="minorHAnsi" w:cstheme="minorHAnsi"/>
          <w:sz w:val="22"/>
          <w:szCs w:val="22"/>
          <w:lang w:val="pt-BR"/>
        </w:rPr>
        <w:t xml:space="preserve"> </w:t>
      </w:r>
      <w:r w:rsidRPr="00DC7597">
        <w:rPr>
          <w:rFonts w:asciiTheme="minorHAnsi" w:hAnsiTheme="minorHAnsi" w:cstheme="minorHAnsi"/>
          <w:w w:val="0"/>
          <w:sz w:val="22"/>
          <w:szCs w:val="22"/>
          <w:lang w:val="pt-BR" w:eastAsia="pt-BR"/>
        </w:rPr>
        <w:t>Cada Parte deverá comunicar imediatamente as outras sobre a mudança de seu endereço, sob pena de validade das comunicações enviadas aos endereços acima mencionados.</w:t>
      </w:r>
    </w:p>
    <w:p w14:paraId="1E1EF108" w14:textId="77777777" w:rsidR="00640D2A" w:rsidRPr="00DC7597" w:rsidRDefault="00640D2A" w:rsidP="00DC7597">
      <w:pPr>
        <w:pStyle w:val="PargrafodaLista"/>
        <w:spacing w:line="320" w:lineRule="exact"/>
        <w:ind w:left="0"/>
        <w:contextualSpacing/>
        <w:jc w:val="both"/>
        <w:rPr>
          <w:rFonts w:asciiTheme="minorHAnsi" w:hAnsiTheme="minorHAnsi" w:cstheme="minorHAnsi"/>
          <w:w w:val="0"/>
          <w:sz w:val="22"/>
          <w:szCs w:val="22"/>
          <w:lang w:val="pt-BR" w:eastAsia="pt-BR"/>
        </w:rPr>
      </w:pPr>
    </w:p>
    <w:p w14:paraId="24117196" w14:textId="01EA8916" w:rsidR="00640D2A" w:rsidRPr="00DC7597" w:rsidRDefault="00640D2A" w:rsidP="00E75A0B">
      <w:pPr>
        <w:pStyle w:val="PargrafodaLista"/>
        <w:numPr>
          <w:ilvl w:val="2"/>
          <w:numId w:val="27"/>
        </w:numPr>
        <w:spacing w:line="320" w:lineRule="exact"/>
        <w:ind w:left="0" w:firstLine="0"/>
        <w:contextualSpacing/>
        <w:jc w:val="both"/>
        <w:rPr>
          <w:rFonts w:asciiTheme="minorHAnsi" w:hAnsiTheme="minorHAnsi" w:cstheme="minorHAnsi"/>
          <w:w w:val="0"/>
          <w:sz w:val="22"/>
          <w:szCs w:val="22"/>
        </w:rPr>
      </w:pPr>
      <w:bookmarkStart w:id="243" w:name="_DV_M429"/>
      <w:bookmarkEnd w:id="243"/>
      <w:r w:rsidRPr="00DC7597">
        <w:rPr>
          <w:rFonts w:asciiTheme="minorHAnsi" w:hAnsiTheme="minorHAnsi" w:cstheme="minorHAnsi"/>
          <w:w w:val="0"/>
          <w:sz w:val="22"/>
          <w:szCs w:val="22"/>
          <w:lang w:val="pt-BR"/>
        </w:rPr>
        <w:t xml:space="preserve">Com exceção das obrigações assumidas com formas de cumprimento específicas, o cumprimento das obrigações pactuadas </w:t>
      </w:r>
      <w:r w:rsidR="004E03AE" w:rsidRPr="00DC7597">
        <w:rPr>
          <w:rFonts w:asciiTheme="minorHAnsi" w:hAnsiTheme="minorHAnsi" w:cstheme="minorHAnsi"/>
          <w:w w:val="0"/>
          <w:sz w:val="22"/>
          <w:szCs w:val="22"/>
          <w:lang w:val="pt-BR"/>
        </w:rPr>
        <w:t>nesta Escritura de Emissão</w:t>
      </w:r>
      <w:r w:rsidRPr="00DC7597">
        <w:rPr>
          <w:rFonts w:asciiTheme="minorHAnsi" w:hAnsiTheme="minorHAnsi" w:cstheme="minorHAnsi"/>
          <w:w w:val="0"/>
          <w:sz w:val="22"/>
          <w:szCs w:val="22"/>
          <w:lang w:val="pt-BR"/>
        </w:rPr>
        <w:t xml:space="preserve"> e nos demais Documentos da Operação referentes ao envio de documentos e informações periódicas ao Agente Fiduciário</w:t>
      </w:r>
      <w:r w:rsidR="004E03AE" w:rsidRPr="00DC7597">
        <w:rPr>
          <w:rFonts w:asciiTheme="minorHAnsi" w:hAnsiTheme="minorHAnsi" w:cstheme="minorHAnsi"/>
          <w:w w:val="0"/>
          <w:sz w:val="22"/>
          <w:szCs w:val="22"/>
          <w:lang w:val="pt-BR"/>
        </w:rPr>
        <w:t xml:space="preserve"> dos CRI</w:t>
      </w:r>
      <w:r w:rsidRPr="00DC7597">
        <w:rPr>
          <w:rFonts w:asciiTheme="minorHAnsi" w:hAnsiTheme="minorHAnsi" w:cstheme="minorHAnsi"/>
          <w:w w:val="0"/>
          <w:sz w:val="22"/>
          <w:szCs w:val="22"/>
          <w:lang w:val="pt-BR"/>
        </w:rPr>
        <w:t xml:space="preserve">, poderá ocorrer através </w:t>
      </w:r>
      <w:r w:rsidR="00073E57">
        <w:rPr>
          <w:rFonts w:asciiTheme="minorHAnsi" w:hAnsiTheme="minorHAnsi" w:cstheme="minorHAnsi"/>
          <w:w w:val="0"/>
          <w:sz w:val="22"/>
          <w:szCs w:val="22"/>
          <w:lang w:val="pt-BR"/>
        </w:rPr>
        <w:t>do e-mail ger1.agente@oliveiratrust.com.br</w:t>
      </w:r>
      <w:r w:rsidRPr="00DC7597">
        <w:rPr>
          <w:rFonts w:asciiTheme="minorHAnsi" w:hAnsiTheme="minorHAnsi" w:cstheme="minorHAnsi"/>
          <w:w w:val="0"/>
          <w:sz w:val="22"/>
          <w:szCs w:val="22"/>
          <w:lang w:val="pt-BR"/>
        </w:rPr>
        <w:t>.</w:t>
      </w:r>
    </w:p>
    <w:p w14:paraId="0F4787A7" w14:textId="77777777" w:rsidR="004E03AE" w:rsidRPr="00F24A3C" w:rsidRDefault="004E03AE" w:rsidP="00F24A3C">
      <w:pPr>
        <w:spacing w:line="320" w:lineRule="exact"/>
        <w:rPr>
          <w:rFonts w:asciiTheme="minorHAnsi" w:hAnsiTheme="minorHAnsi" w:cstheme="minorHAnsi"/>
          <w:b/>
          <w:sz w:val="22"/>
          <w:szCs w:val="22"/>
        </w:rPr>
      </w:pPr>
    </w:p>
    <w:p w14:paraId="462BBEDA" w14:textId="77777777" w:rsidR="00EE270E" w:rsidRPr="00DC7597" w:rsidRDefault="00EE270E" w:rsidP="00E75A0B">
      <w:pPr>
        <w:pStyle w:val="PargrafodaLista"/>
        <w:widowControl w:val="0"/>
        <w:numPr>
          <w:ilvl w:val="1"/>
          <w:numId w:val="27"/>
        </w:numPr>
        <w:autoSpaceDE/>
        <w:autoSpaceDN/>
        <w:adjustRightInd/>
        <w:spacing w:line="320" w:lineRule="exact"/>
        <w:ind w:left="0" w:firstLine="0"/>
        <w:contextualSpacing/>
        <w:jc w:val="both"/>
        <w:rPr>
          <w:rFonts w:asciiTheme="minorHAnsi" w:hAnsiTheme="minorHAnsi" w:cstheme="minorHAnsi"/>
          <w:b/>
          <w:sz w:val="22"/>
          <w:szCs w:val="22"/>
          <w:lang w:val="pt-BR"/>
        </w:rPr>
      </w:pPr>
      <w:r w:rsidRPr="00DC7597">
        <w:rPr>
          <w:rFonts w:asciiTheme="minorHAnsi" w:hAnsiTheme="minorHAnsi" w:cstheme="minorHAnsi"/>
          <w:b/>
          <w:sz w:val="22"/>
          <w:szCs w:val="22"/>
          <w:lang w:val="pt-BR"/>
        </w:rPr>
        <w:t>Divisibilidade</w:t>
      </w:r>
    </w:p>
    <w:p w14:paraId="174578FB" w14:textId="77777777" w:rsidR="00EE270E" w:rsidRPr="00DC7597" w:rsidRDefault="00EE270E" w:rsidP="00DC7597">
      <w:pPr>
        <w:pStyle w:val="PargrafodaLista"/>
        <w:widowControl w:val="0"/>
        <w:autoSpaceDE/>
        <w:autoSpaceDN/>
        <w:adjustRightInd/>
        <w:spacing w:line="320" w:lineRule="exact"/>
        <w:ind w:left="0"/>
        <w:contextualSpacing/>
        <w:jc w:val="both"/>
        <w:rPr>
          <w:rFonts w:asciiTheme="minorHAnsi" w:hAnsiTheme="minorHAnsi" w:cstheme="minorHAnsi"/>
          <w:b/>
          <w:sz w:val="22"/>
          <w:szCs w:val="22"/>
          <w:lang w:val="pt-BR"/>
        </w:rPr>
      </w:pPr>
    </w:p>
    <w:p w14:paraId="5F3EE91B" w14:textId="77777777" w:rsidR="00EE270E" w:rsidRPr="00DC7597" w:rsidRDefault="00EE270E" w:rsidP="00E75A0B">
      <w:pPr>
        <w:pStyle w:val="PargrafodaLista"/>
        <w:widowControl w:val="0"/>
        <w:numPr>
          <w:ilvl w:val="2"/>
          <w:numId w:val="27"/>
        </w:numPr>
        <w:autoSpaceDE/>
        <w:autoSpaceDN/>
        <w:adjustRightInd/>
        <w:spacing w:line="320" w:lineRule="exact"/>
        <w:ind w:left="0" w:firstLine="0"/>
        <w:contextualSpacing/>
        <w:jc w:val="both"/>
        <w:rPr>
          <w:rFonts w:asciiTheme="minorHAnsi" w:hAnsiTheme="minorHAnsi" w:cstheme="minorHAnsi"/>
          <w:b/>
          <w:sz w:val="22"/>
          <w:szCs w:val="22"/>
          <w:lang w:val="pt-BR"/>
        </w:rPr>
      </w:pPr>
      <w:r w:rsidRPr="00DC7597">
        <w:rPr>
          <w:rFonts w:asciiTheme="minorHAnsi" w:hAnsiTheme="minorHAnsi" w:cstheme="minorHAnsi"/>
          <w:sz w:val="22"/>
          <w:szCs w:val="22"/>
          <w:lang w:val="pt-BR"/>
        </w:rPr>
        <w:t xml:space="preserve">Se uma ou mais disposições aqui contidas forem consideradas inválidas, ilegais ou inexequíveis em qualquer aspecto das leis aplicáveis, a validade, legalidade e exequibilidade das </w:t>
      </w:r>
      <w:r w:rsidRPr="00DC7597">
        <w:rPr>
          <w:rFonts w:asciiTheme="minorHAnsi" w:hAnsiTheme="minorHAnsi" w:cstheme="minorHAnsi"/>
          <w:sz w:val="22"/>
          <w:szCs w:val="22"/>
          <w:lang w:val="pt-BR"/>
        </w:rPr>
        <w:lastRenderedPageBreak/>
        <w:t>demais disposições não serão afetadas ou prejudicadas a qualquer título.</w:t>
      </w:r>
    </w:p>
    <w:p w14:paraId="0B81AC4B" w14:textId="77777777" w:rsidR="00EE270E" w:rsidRPr="00DC7597" w:rsidRDefault="00EE270E" w:rsidP="00DC7597">
      <w:pPr>
        <w:widowControl w:val="0"/>
        <w:tabs>
          <w:tab w:val="left" w:pos="567"/>
        </w:tabs>
        <w:spacing w:line="320" w:lineRule="exact"/>
        <w:contextualSpacing/>
        <w:jc w:val="both"/>
        <w:rPr>
          <w:rFonts w:asciiTheme="minorHAnsi" w:hAnsiTheme="minorHAnsi" w:cstheme="minorHAnsi"/>
          <w:sz w:val="22"/>
          <w:szCs w:val="22"/>
        </w:rPr>
      </w:pPr>
    </w:p>
    <w:p w14:paraId="08BB79EA" w14:textId="77777777" w:rsidR="00EE270E" w:rsidRPr="00DC7597" w:rsidRDefault="00EE270E" w:rsidP="00E75A0B">
      <w:pPr>
        <w:pStyle w:val="PargrafodaLista"/>
        <w:widowControl w:val="0"/>
        <w:numPr>
          <w:ilvl w:val="1"/>
          <w:numId w:val="27"/>
        </w:numPr>
        <w:autoSpaceDE/>
        <w:autoSpaceDN/>
        <w:adjustRightInd/>
        <w:spacing w:line="320" w:lineRule="exact"/>
        <w:ind w:left="0" w:firstLine="0"/>
        <w:contextualSpacing/>
        <w:jc w:val="both"/>
        <w:rPr>
          <w:rFonts w:asciiTheme="minorHAnsi" w:hAnsiTheme="minorHAnsi" w:cstheme="minorHAnsi"/>
          <w:b/>
          <w:sz w:val="22"/>
          <w:szCs w:val="22"/>
          <w:lang w:val="pt-BR"/>
        </w:rPr>
      </w:pPr>
      <w:r w:rsidRPr="00DC7597">
        <w:rPr>
          <w:rFonts w:asciiTheme="minorHAnsi" w:hAnsiTheme="minorHAnsi" w:cstheme="minorHAnsi"/>
          <w:b/>
          <w:sz w:val="22"/>
          <w:szCs w:val="22"/>
          <w:lang w:val="pt-BR"/>
        </w:rPr>
        <w:t>Sucessão</w:t>
      </w:r>
    </w:p>
    <w:p w14:paraId="1B40B01F" w14:textId="77777777" w:rsidR="00EE270E" w:rsidRPr="00DC7597" w:rsidRDefault="00EE270E" w:rsidP="00DC7597">
      <w:pPr>
        <w:pStyle w:val="PargrafodaLista"/>
        <w:widowControl w:val="0"/>
        <w:autoSpaceDE/>
        <w:autoSpaceDN/>
        <w:adjustRightInd/>
        <w:spacing w:line="320" w:lineRule="exact"/>
        <w:ind w:left="0"/>
        <w:contextualSpacing/>
        <w:jc w:val="both"/>
        <w:rPr>
          <w:rFonts w:asciiTheme="minorHAnsi" w:hAnsiTheme="minorHAnsi" w:cstheme="minorHAnsi"/>
          <w:b/>
          <w:sz w:val="22"/>
          <w:szCs w:val="22"/>
          <w:lang w:val="pt-BR"/>
        </w:rPr>
      </w:pPr>
    </w:p>
    <w:p w14:paraId="1BB14BE3" w14:textId="77777777" w:rsidR="00EE270E" w:rsidRPr="00DC7597" w:rsidRDefault="00EE270E" w:rsidP="00E75A0B">
      <w:pPr>
        <w:pStyle w:val="PargrafodaLista"/>
        <w:widowControl w:val="0"/>
        <w:numPr>
          <w:ilvl w:val="2"/>
          <w:numId w:val="27"/>
        </w:numPr>
        <w:autoSpaceDE/>
        <w:autoSpaceDN/>
        <w:adjustRightInd/>
        <w:spacing w:line="320" w:lineRule="exact"/>
        <w:ind w:left="0" w:firstLine="0"/>
        <w:contextualSpacing/>
        <w:jc w:val="both"/>
        <w:rPr>
          <w:rFonts w:asciiTheme="minorHAnsi" w:hAnsiTheme="minorHAnsi" w:cstheme="minorHAnsi"/>
          <w:b/>
          <w:sz w:val="22"/>
          <w:szCs w:val="22"/>
          <w:lang w:val="pt-BR"/>
        </w:rPr>
      </w:pPr>
      <w:r w:rsidRPr="00DC7597">
        <w:rPr>
          <w:rFonts w:asciiTheme="minorHAnsi" w:hAnsiTheme="minorHAnsi" w:cstheme="minorHAnsi"/>
          <w:sz w:val="22"/>
          <w:szCs w:val="22"/>
          <w:lang w:val="pt-BR"/>
        </w:rPr>
        <w:t xml:space="preserve">A presente Escritura de Emissão é celebrada em caráter irrevogável e irretratável, vinculando as respectivas Partes, seus (promissários) cessionários autorizados e/ou sucessores a qualquer título, respondendo a Parte que descumprir qualquer de suas </w:t>
      </w:r>
      <w:r w:rsidR="007653B6" w:rsidRPr="00DC7597">
        <w:rPr>
          <w:rFonts w:asciiTheme="minorHAnsi" w:hAnsiTheme="minorHAnsi" w:cstheme="minorHAnsi"/>
          <w:sz w:val="22"/>
          <w:szCs w:val="22"/>
          <w:lang w:val="pt-BR"/>
        </w:rPr>
        <w:t>Cláusula</w:t>
      </w:r>
      <w:r w:rsidRPr="00DC7597">
        <w:rPr>
          <w:rFonts w:asciiTheme="minorHAnsi" w:hAnsiTheme="minorHAnsi" w:cstheme="minorHAnsi"/>
          <w:sz w:val="22"/>
          <w:szCs w:val="22"/>
          <w:lang w:val="pt-BR"/>
        </w:rPr>
        <w:t>, termos ou condições, pelos prejuízos, perdas e danos a que der causa, na forma da legislação aplicável.</w:t>
      </w:r>
    </w:p>
    <w:p w14:paraId="7BB906E6" w14:textId="77777777" w:rsidR="00EE270E" w:rsidRPr="00DC7597" w:rsidRDefault="00EE270E" w:rsidP="00DC7597">
      <w:pPr>
        <w:pStyle w:val="PargrafodaLista"/>
        <w:widowControl w:val="0"/>
        <w:autoSpaceDE/>
        <w:autoSpaceDN/>
        <w:adjustRightInd/>
        <w:spacing w:line="320" w:lineRule="exact"/>
        <w:ind w:left="0"/>
        <w:contextualSpacing/>
        <w:jc w:val="both"/>
        <w:rPr>
          <w:rFonts w:asciiTheme="minorHAnsi" w:hAnsiTheme="minorHAnsi" w:cstheme="minorHAnsi"/>
          <w:b/>
          <w:w w:val="0"/>
          <w:sz w:val="22"/>
          <w:szCs w:val="22"/>
          <w:lang w:val="pt-BR"/>
        </w:rPr>
      </w:pPr>
    </w:p>
    <w:p w14:paraId="044A91AE" w14:textId="77777777" w:rsidR="00704452" w:rsidRPr="00DC7597" w:rsidRDefault="00704452" w:rsidP="00E75A0B">
      <w:pPr>
        <w:pStyle w:val="PargrafodaLista"/>
        <w:widowControl w:val="0"/>
        <w:numPr>
          <w:ilvl w:val="1"/>
          <w:numId w:val="27"/>
        </w:numPr>
        <w:autoSpaceDE/>
        <w:autoSpaceDN/>
        <w:adjustRightInd/>
        <w:spacing w:line="320" w:lineRule="exact"/>
        <w:ind w:left="0" w:firstLine="0"/>
        <w:contextualSpacing/>
        <w:jc w:val="both"/>
        <w:rPr>
          <w:rFonts w:asciiTheme="minorHAnsi" w:hAnsiTheme="minorHAnsi" w:cstheme="minorHAnsi"/>
          <w:b/>
          <w:w w:val="0"/>
          <w:sz w:val="22"/>
          <w:szCs w:val="22"/>
          <w:lang w:val="pt-BR"/>
        </w:rPr>
      </w:pPr>
      <w:r w:rsidRPr="00DC7597">
        <w:rPr>
          <w:rFonts w:asciiTheme="minorHAnsi" w:hAnsiTheme="minorHAnsi" w:cstheme="minorHAnsi"/>
          <w:b/>
          <w:w w:val="0"/>
          <w:sz w:val="22"/>
          <w:szCs w:val="22"/>
          <w:lang w:val="pt-BR"/>
        </w:rPr>
        <w:t>Renúncia</w:t>
      </w:r>
    </w:p>
    <w:p w14:paraId="3BC377E2" w14:textId="77777777" w:rsidR="00704452" w:rsidRPr="00DC7597" w:rsidRDefault="00704452" w:rsidP="00DC7597">
      <w:pPr>
        <w:spacing w:line="320" w:lineRule="exact"/>
        <w:contextualSpacing/>
        <w:jc w:val="both"/>
        <w:rPr>
          <w:rFonts w:asciiTheme="minorHAnsi" w:hAnsiTheme="minorHAnsi" w:cstheme="minorHAnsi"/>
          <w:w w:val="0"/>
          <w:sz w:val="22"/>
          <w:szCs w:val="22"/>
        </w:rPr>
      </w:pPr>
    </w:p>
    <w:p w14:paraId="54DAF15E" w14:textId="77777777" w:rsidR="00704452" w:rsidRPr="00DC7597" w:rsidRDefault="00704452" w:rsidP="00E75A0B">
      <w:pPr>
        <w:pStyle w:val="PargrafodaLista"/>
        <w:numPr>
          <w:ilvl w:val="2"/>
          <w:numId w:val="27"/>
        </w:numPr>
        <w:spacing w:line="320" w:lineRule="exact"/>
        <w:ind w:left="0" w:firstLine="0"/>
        <w:contextualSpacing/>
        <w:jc w:val="both"/>
        <w:rPr>
          <w:rFonts w:asciiTheme="minorHAnsi" w:hAnsiTheme="minorHAnsi" w:cstheme="minorHAnsi"/>
          <w:w w:val="0"/>
          <w:sz w:val="22"/>
          <w:szCs w:val="22"/>
          <w:lang w:val="pt-BR"/>
        </w:rPr>
      </w:pPr>
      <w:bookmarkStart w:id="244" w:name="_DV_M430"/>
      <w:bookmarkEnd w:id="244"/>
      <w:r w:rsidRPr="00DC7597">
        <w:rPr>
          <w:rFonts w:asciiTheme="minorHAnsi" w:hAnsiTheme="minorHAnsi" w:cstheme="minorHAnsi"/>
          <w:w w:val="0"/>
          <w:sz w:val="22"/>
          <w:szCs w:val="22"/>
          <w:lang w:val="pt-BR"/>
        </w:rPr>
        <w:t xml:space="preserve">Não se presume a renúncia a qualquer dos direitos decorrentes da presente Escritura, desta forma, nenhum atraso, omissão ou liberalidade no exercício de qualquer direito, faculdade ou remédio que caiba à Debenturista em razão de qualquer inadimplemento da </w:t>
      </w:r>
      <w:r w:rsidR="00025A25" w:rsidRPr="00DC7597">
        <w:rPr>
          <w:rFonts w:asciiTheme="minorHAnsi" w:hAnsiTheme="minorHAnsi" w:cstheme="minorHAnsi"/>
          <w:sz w:val="22"/>
          <w:szCs w:val="22"/>
          <w:lang w:val="pt-BR"/>
        </w:rPr>
        <w:t>Companhia</w:t>
      </w:r>
      <w:r w:rsidRPr="00DC7597">
        <w:rPr>
          <w:rFonts w:asciiTheme="minorHAnsi" w:hAnsiTheme="minorHAnsi" w:cstheme="minorHAnsi"/>
          <w:w w:val="0"/>
          <w:sz w:val="22"/>
          <w:szCs w:val="22"/>
          <w:lang w:val="pt-BR"/>
        </w:rPr>
        <w:t xml:space="preserve"> prejudicará tais direitos, faculdades ou remédios, ou será interpretado como constituindo uma renúncia aos mesmos ou concordância com tal inadimplemento, nem constituirá novação ou modificação de quaisquer outras obrigações assumidas pela </w:t>
      </w:r>
      <w:r w:rsidR="00025A25" w:rsidRPr="00DC7597">
        <w:rPr>
          <w:rFonts w:asciiTheme="minorHAnsi" w:hAnsiTheme="minorHAnsi" w:cstheme="minorHAnsi"/>
          <w:sz w:val="22"/>
          <w:szCs w:val="22"/>
          <w:lang w:val="pt-BR"/>
        </w:rPr>
        <w:t>Companhia</w:t>
      </w:r>
      <w:r w:rsidRPr="00DC7597">
        <w:rPr>
          <w:rFonts w:asciiTheme="minorHAnsi" w:hAnsiTheme="minorHAnsi" w:cstheme="minorHAnsi"/>
          <w:w w:val="0"/>
          <w:sz w:val="22"/>
          <w:szCs w:val="22"/>
          <w:lang w:val="pt-BR"/>
        </w:rPr>
        <w:t xml:space="preserve"> nesta Escritura ou precedente no tocante a qualquer outro inadimplemento ou atraso.</w:t>
      </w:r>
    </w:p>
    <w:p w14:paraId="6E6A7BF0" w14:textId="77777777" w:rsidR="00704452" w:rsidRPr="00DC7597" w:rsidRDefault="00704452" w:rsidP="00DC7597">
      <w:pPr>
        <w:spacing w:line="320" w:lineRule="exact"/>
        <w:contextualSpacing/>
        <w:rPr>
          <w:rFonts w:asciiTheme="minorHAnsi" w:hAnsiTheme="minorHAnsi" w:cstheme="minorHAnsi"/>
          <w:sz w:val="22"/>
          <w:szCs w:val="22"/>
        </w:rPr>
      </w:pPr>
    </w:p>
    <w:p w14:paraId="06218965" w14:textId="77777777" w:rsidR="00704452" w:rsidRPr="00DC7597" w:rsidRDefault="00704452" w:rsidP="00E75A0B">
      <w:pPr>
        <w:pStyle w:val="PargrafodaLista"/>
        <w:widowControl w:val="0"/>
        <w:numPr>
          <w:ilvl w:val="1"/>
          <w:numId w:val="27"/>
        </w:numPr>
        <w:autoSpaceDE/>
        <w:autoSpaceDN/>
        <w:adjustRightInd/>
        <w:spacing w:line="320" w:lineRule="exact"/>
        <w:ind w:left="0" w:firstLine="0"/>
        <w:contextualSpacing/>
        <w:jc w:val="both"/>
        <w:rPr>
          <w:rFonts w:asciiTheme="minorHAnsi" w:hAnsiTheme="minorHAnsi" w:cstheme="minorHAnsi"/>
          <w:b/>
          <w:w w:val="0"/>
          <w:sz w:val="22"/>
          <w:szCs w:val="22"/>
          <w:lang w:val="pt-BR"/>
        </w:rPr>
      </w:pPr>
      <w:r w:rsidRPr="00DC7597">
        <w:rPr>
          <w:rFonts w:asciiTheme="minorHAnsi" w:hAnsiTheme="minorHAnsi" w:cstheme="minorHAnsi"/>
          <w:b/>
          <w:w w:val="0"/>
          <w:sz w:val="22"/>
          <w:szCs w:val="22"/>
          <w:lang w:val="pt-BR"/>
        </w:rPr>
        <w:t>Custos de Registro</w:t>
      </w:r>
    </w:p>
    <w:p w14:paraId="4FA0AE0C" w14:textId="77777777" w:rsidR="00704452" w:rsidRPr="00DC7597" w:rsidRDefault="00704452" w:rsidP="00DC7597">
      <w:pPr>
        <w:spacing w:line="320" w:lineRule="exact"/>
        <w:contextualSpacing/>
        <w:jc w:val="both"/>
        <w:rPr>
          <w:rFonts w:asciiTheme="minorHAnsi" w:hAnsiTheme="minorHAnsi" w:cstheme="minorHAnsi"/>
          <w:w w:val="0"/>
          <w:sz w:val="22"/>
          <w:szCs w:val="22"/>
        </w:rPr>
      </w:pPr>
    </w:p>
    <w:p w14:paraId="6241F1B3" w14:textId="77777777" w:rsidR="00704452" w:rsidRPr="00DC7597" w:rsidRDefault="00704452" w:rsidP="00E75A0B">
      <w:pPr>
        <w:pStyle w:val="PargrafodaLista"/>
        <w:numPr>
          <w:ilvl w:val="2"/>
          <w:numId w:val="27"/>
        </w:numPr>
        <w:spacing w:line="320" w:lineRule="exact"/>
        <w:ind w:left="0"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t xml:space="preserve">Todos e quaisquer custos incorridos em razão do registro desta Escritura e seus eventuais aditamentos, e dos atos societários relacionados a esta Emissão, nos registros competentes, serão de responsabilidade exclusiva da </w:t>
      </w:r>
      <w:r w:rsidR="00025A25" w:rsidRPr="00DC7597">
        <w:rPr>
          <w:rFonts w:asciiTheme="minorHAnsi" w:hAnsiTheme="minorHAnsi" w:cstheme="minorHAnsi"/>
          <w:sz w:val="22"/>
          <w:szCs w:val="22"/>
          <w:lang w:val="pt-BR"/>
        </w:rPr>
        <w:t>Companhia</w:t>
      </w:r>
      <w:r w:rsidRPr="00DC7597">
        <w:rPr>
          <w:rFonts w:asciiTheme="minorHAnsi" w:hAnsiTheme="minorHAnsi" w:cstheme="minorHAnsi"/>
          <w:w w:val="0"/>
          <w:sz w:val="22"/>
          <w:szCs w:val="22"/>
          <w:lang w:val="pt-BR"/>
        </w:rPr>
        <w:t>.</w:t>
      </w:r>
    </w:p>
    <w:p w14:paraId="16E25D16" w14:textId="77777777" w:rsidR="00704452" w:rsidRPr="00DC7597" w:rsidRDefault="00704452" w:rsidP="00DC7597">
      <w:pPr>
        <w:spacing w:line="320" w:lineRule="exact"/>
        <w:contextualSpacing/>
        <w:rPr>
          <w:rFonts w:asciiTheme="minorHAnsi" w:hAnsiTheme="minorHAnsi" w:cstheme="minorHAnsi"/>
          <w:sz w:val="22"/>
          <w:szCs w:val="22"/>
        </w:rPr>
      </w:pPr>
    </w:p>
    <w:p w14:paraId="0519CE8B" w14:textId="77777777" w:rsidR="009948FC" w:rsidRPr="00DC7597" w:rsidRDefault="009948FC" w:rsidP="00E75A0B">
      <w:pPr>
        <w:pStyle w:val="PargrafodaLista"/>
        <w:widowControl w:val="0"/>
        <w:numPr>
          <w:ilvl w:val="1"/>
          <w:numId w:val="27"/>
        </w:numPr>
        <w:autoSpaceDE/>
        <w:autoSpaceDN/>
        <w:adjustRightInd/>
        <w:spacing w:line="320" w:lineRule="exact"/>
        <w:ind w:left="0" w:firstLine="0"/>
        <w:contextualSpacing/>
        <w:jc w:val="both"/>
        <w:rPr>
          <w:rFonts w:asciiTheme="minorHAnsi" w:hAnsiTheme="minorHAnsi" w:cstheme="minorHAnsi"/>
          <w:b/>
          <w:w w:val="0"/>
          <w:sz w:val="22"/>
          <w:szCs w:val="22"/>
          <w:lang w:val="pt-BR"/>
        </w:rPr>
      </w:pPr>
      <w:bookmarkStart w:id="245" w:name="_DV_M431"/>
      <w:bookmarkStart w:id="246" w:name="_Ref361939554"/>
      <w:bookmarkEnd w:id="245"/>
      <w:r w:rsidRPr="00DC7597">
        <w:rPr>
          <w:rFonts w:asciiTheme="minorHAnsi" w:hAnsiTheme="minorHAnsi" w:cstheme="minorHAnsi"/>
          <w:b/>
          <w:sz w:val="22"/>
          <w:szCs w:val="22"/>
          <w:lang w:val="pt-BR"/>
        </w:rPr>
        <w:t>Securitização</w:t>
      </w:r>
    </w:p>
    <w:p w14:paraId="4A154ACA" w14:textId="77777777" w:rsidR="009948FC" w:rsidRPr="00DC7597" w:rsidRDefault="009948FC" w:rsidP="00DC7597">
      <w:pPr>
        <w:pStyle w:val="PargrafodaLista"/>
        <w:widowControl w:val="0"/>
        <w:autoSpaceDE/>
        <w:autoSpaceDN/>
        <w:adjustRightInd/>
        <w:spacing w:line="320" w:lineRule="exact"/>
        <w:ind w:left="0"/>
        <w:contextualSpacing/>
        <w:jc w:val="both"/>
        <w:rPr>
          <w:rFonts w:asciiTheme="minorHAnsi" w:hAnsiTheme="minorHAnsi" w:cstheme="minorHAnsi"/>
          <w:b/>
          <w:sz w:val="22"/>
          <w:szCs w:val="22"/>
          <w:lang w:val="pt-BR"/>
        </w:rPr>
      </w:pPr>
    </w:p>
    <w:p w14:paraId="2DE30C3D" w14:textId="77777777" w:rsidR="009948FC" w:rsidRPr="00DC7597" w:rsidRDefault="009948FC" w:rsidP="00E75A0B">
      <w:pPr>
        <w:pStyle w:val="PargrafodaLista"/>
        <w:widowControl w:val="0"/>
        <w:numPr>
          <w:ilvl w:val="2"/>
          <w:numId w:val="27"/>
        </w:numPr>
        <w:autoSpaceDE/>
        <w:autoSpaceDN/>
        <w:adjustRightInd/>
        <w:spacing w:line="320" w:lineRule="exact"/>
        <w:ind w:left="0" w:firstLine="0"/>
        <w:contextualSpacing/>
        <w:jc w:val="both"/>
        <w:rPr>
          <w:rFonts w:asciiTheme="minorHAnsi" w:hAnsiTheme="minorHAnsi" w:cstheme="minorHAnsi"/>
          <w:b/>
          <w:w w:val="0"/>
          <w:sz w:val="22"/>
          <w:szCs w:val="22"/>
          <w:lang w:val="pt-BR"/>
        </w:rPr>
      </w:pPr>
      <w:r w:rsidRPr="00DC7597">
        <w:rPr>
          <w:rFonts w:asciiTheme="minorHAnsi" w:hAnsiTheme="minorHAnsi" w:cstheme="minorHAnsi"/>
          <w:sz w:val="22"/>
          <w:szCs w:val="22"/>
          <w:lang w:val="pt-BR"/>
        </w:rPr>
        <w:t>As Partes declaram que esta Escritura de Emissão integra um conjunto de documentos que compõem a estrutura jurídica de uma securitização de créditos imobiliários viabilizada por meio da emissão dos CRI. Neste sentido, qualquer conflito em relação à interpretação das obrigações das Partes neste documento deverá ser solucionado levando em consideração uma análise sistemática de todos os documentos envolvendo a emissão dos CRI.</w:t>
      </w:r>
      <w:bookmarkEnd w:id="246"/>
    </w:p>
    <w:p w14:paraId="7A59465D" w14:textId="77777777" w:rsidR="009948FC" w:rsidRPr="00DC7597" w:rsidRDefault="009948FC" w:rsidP="00DC7597">
      <w:pPr>
        <w:pStyle w:val="PargrafodaLista"/>
        <w:widowControl w:val="0"/>
        <w:autoSpaceDE/>
        <w:autoSpaceDN/>
        <w:adjustRightInd/>
        <w:spacing w:line="320" w:lineRule="exact"/>
        <w:ind w:left="0"/>
        <w:contextualSpacing/>
        <w:jc w:val="both"/>
        <w:rPr>
          <w:rFonts w:asciiTheme="minorHAnsi" w:hAnsiTheme="minorHAnsi" w:cstheme="minorHAnsi"/>
          <w:b/>
          <w:w w:val="0"/>
          <w:sz w:val="22"/>
          <w:szCs w:val="22"/>
          <w:lang w:val="pt-BR"/>
        </w:rPr>
      </w:pPr>
    </w:p>
    <w:p w14:paraId="4DED658E" w14:textId="77777777" w:rsidR="00704452" w:rsidRPr="00DC7597" w:rsidRDefault="00704452" w:rsidP="00E75A0B">
      <w:pPr>
        <w:pStyle w:val="PargrafodaLista"/>
        <w:widowControl w:val="0"/>
        <w:numPr>
          <w:ilvl w:val="1"/>
          <w:numId w:val="27"/>
        </w:numPr>
        <w:autoSpaceDE/>
        <w:autoSpaceDN/>
        <w:adjustRightInd/>
        <w:spacing w:line="320" w:lineRule="exact"/>
        <w:ind w:left="0" w:firstLine="0"/>
        <w:contextualSpacing/>
        <w:jc w:val="both"/>
        <w:rPr>
          <w:rFonts w:asciiTheme="minorHAnsi" w:hAnsiTheme="minorHAnsi" w:cstheme="minorHAnsi"/>
          <w:b/>
          <w:w w:val="0"/>
          <w:sz w:val="22"/>
          <w:szCs w:val="22"/>
          <w:lang w:val="pt-BR"/>
        </w:rPr>
      </w:pPr>
      <w:r w:rsidRPr="00DC7597">
        <w:rPr>
          <w:rFonts w:asciiTheme="minorHAnsi" w:hAnsiTheme="minorHAnsi" w:cstheme="minorHAnsi"/>
          <w:b/>
          <w:w w:val="0"/>
          <w:sz w:val="22"/>
          <w:szCs w:val="22"/>
          <w:lang w:val="pt-BR"/>
        </w:rPr>
        <w:t>Lei Aplicável</w:t>
      </w:r>
    </w:p>
    <w:p w14:paraId="275DD786" w14:textId="77777777" w:rsidR="00704452" w:rsidRPr="00DC7597" w:rsidRDefault="00704452" w:rsidP="00DC7597">
      <w:pPr>
        <w:spacing w:line="320" w:lineRule="exact"/>
        <w:contextualSpacing/>
        <w:rPr>
          <w:rFonts w:asciiTheme="minorHAnsi" w:hAnsiTheme="minorHAnsi" w:cstheme="minorHAnsi"/>
          <w:w w:val="0"/>
          <w:sz w:val="22"/>
          <w:szCs w:val="22"/>
        </w:rPr>
      </w:pPr>
    </w:p>
    <w:p w14:paraId="5621E879" w14:textId="77777777" w:rsidR="00704452" w:rsidRPr="00DC7597" w:rsidRDefault="00704452" w:rsidP="00E75A0B">
      <w:pPr>
        <w:pStyle w:val="PargrafodaLista"/>
        <w:numPr>
          <w:ilvl w:val="2"/>
          <w:numId w:val="27"/>
        </w:numPr>
        <w:spacing w:line="320" w:lineRule="exact"/>
        <w:ind w:left="0" w:firstLine="0"/>
        <w:contextualSpacing/>
        <w:rPr>
          <w:rFonts w:asciiTheme="minorHAnsi" w:hAnsiTheme="minorHAnsi" w:cstheme="minorHAnsi"/>
          <w:w w:val="0"/>
          <w:sz w:val="22"/>
          <w:szCs w:val="22"/>
          <w:lang w:val="pt-BR"/>
        </w:rPr>
      </w:pPr>
      <w:bookmarkStart w:id="247" w:name="_DV_M432"/>
      <w:bookmarkEnd w:id="247"/>
      <w:r w:rsidRPr="00DC7597">
        <w:rPr>
          <w:rFonts w:asciiTheme="minorHAnsi" w:hAnsiTheme="minorHAnsi" w:cstheme="minorHAnsi"/>
          <w:w w:val="0"/>
          <w:sz w:val="22"/>
          <w:szCs w:val="22"/>
          <w:lang w:val="pt-BR"/>
        </w:rPr>
        <w:t>Esta Escritura é regida pelas Leis da República Federativa do Brasil.</w:t>
      </w:r>
    </w:p>
    <w:p w14:paraId="6DE05E05" w14:textId="77777777" w:rsidR="008C6DBF" w:rsidRPr="00DC7597" w:rsidRDefault="008C6DBF" w:rsidP="00DC7597">
      <w:pPr>
        <w:autoSpaceDE/>
        <w:autoSpaceDN/>
        <w:adjustRightInd/>
        <w:spacing w:after="160" w:line="320" w:lineRule="exact"/>
        <w:rPr>
          <w:rFonts w:asciiTheme="minorHAnsi" w:hAnsiTheme="minorHAnsi" w:cstheme="minorHAnsi"/>
          <w:b/>
          <w:w w:val="0"/>
          <w:sz w:val="22"/>
          <w:szCs w:val="22"/>
          <w:lang w:eastAsia="x-none"/>
        </w:rPr>
      </w:pPr>
    </w:p>
    <w:p w14:paraId="5383CD84" w14:textId="77777777" w:rsidR="00704452" w:rsidRPr="00DC7597" w:rsidRDefault="00704452" w:rsidP="00E75A0B">
      <w:pPr>
        <w:pStyle w:val="PargrafodaLista"/>
        <w:widowControl w:val="0"/>
        <w:numPr>
          <w:ilvl w:val="1"/>
          <w:numId w:val="27"/>
        </w:numPr>
        <w:autoSpaceDE/>
        <w:autoSpaceDN/>
        <w:adjustRightInd/>
        <w:spacing w:line="320" w:lineRule="exact"/>
        <w:ind w:left="0" w:firstLine="0"/>
        <w:contextualSpacing/>
        <w:jc w:val="both"/>
        <w:rPr>
          <w:rFonts w:asciiTheme="minorHAnsi" w:hAnsiTheme="minorHAnsi" w:cstheme="minorHAnsi"/>
          <w:b/>
          <w:w w:val="0"/>
          <w:sz w:val="22"/>
          <w:szCs w:val="22"/>
          <w:lang w:val="pt-BR"/>
        </w:rPr>
      </w:pPr>
      <w:r w:rsidRPr="00DC7597">
        <w:rPr>
          <w:rFonts w:asciiTheme="minorHAnsi" w:hAnsiTheme="minorHAnsi" w:cstheme="minorHAnsi"/>
          <w:b/>
          <w:w w:val="0"/>
          <w:sz w:val="22"/>
          <w:szCs w:val="22"/>
          <w:lang w:val="pt-BR"/>
        </w:rPr>
        <w:t xml:space="preserve">Irrevogabilidade </w:t>
      </w:r>
    </w:p>
    <w:p w14:paraId="027029C8"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23FF958E" w14:textId="77777777" w:rsidR="00704452" w:rsidRPr="00DC7597" w:rsidRDefault="00704452" w:rsidP="00E75A0B">
      <w:pPr>
        <w:pStyle w:val="PargrafodaLista"/>
        <w:numPr>
          <w:ilvl w:val="2"/>
          <w:numId w:val="27"/>
        </w:numPr>
        <w:tabs>
          <w:tab w:val="left" w:pos="851"/>
        </w:tabs>
        <w:spacing w:line="320" w:lineRule="exact"/>
        <w:ind w:left="0"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t xml:space="preserve">Esta Escritura é celebrada em caráter irrevogável e irretratável, obrigando as partes e seus sucessores a qualquer título. Qualquer alteração a esta Escritura somente será considerada válida se formalizada </w:t>
      </w:r>
      <w:r w:rsidRPr="00DC7597">
        <w:rPr>
          <w:rFonts w:asciiTheme="minorHAnsi" w:hAnsiTheme="minorHAnsi" w:cstheme="minorHAnsi"/>
          <w:bCs/>
          <w:w w:val="0"/>
          <w:sz w:val="22"/>
          <w:szCs w:val="22"/>
          <w:lang w:val="pt-BR"/>
        </w:rPr>
        <w:t>por</w:t>
      </w:r>
      <w:r w:rsidRPr="00DC7597">
        <w:rPr>
          <w:rFonts w:asciiTheme="minorHAnsi" w:hAnsiTheme="minorHAnsi" w:cstheme="minorHAnsi"/>
          <w:w w:val="0"/>
          <w:sz w:val="22"/>
          <w:szCs w:val="22"/>
          <w:lang w:val="pt-BR"/>
        </w:rPr>
        <w:t xml:space="preserve"> escrito, em instrumento próprio assinado por todas as Partes.</w:t>
      </w:r>
    </w:p>
    <w:p w14:paraId="1F192F66"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243C1920" w14:textId="77777777" w:rsidR="00704452" w:rsidRPr="00DC7597" w:rsidRDefault="00704452" w:rsidP="00E75A0B">
      <w:pPr>
        <w:pStyle w:val="PargrafodaLista"/>
        <w:widowControl w:val="0"/>
        <w:numPr>
          <w:ilvl w:val="1"/>
          <w:numId w:val="27"/>
        </w:numPr>
        <w:autoSpaceDE/>
        <w:autoSpaceDN/>
        <w:adjustRightInd/>
        <w:spacing w:line="320" w:lineRule="exact"/>
        <w:ind w:left="0" w:firstLine="0"/>
        <w:contextualSpacing/>
        <w:jc w:val="both"/>
        <w:rPr>
          <w:rFonts w:asciiTheme="minorHAnsi" w:hAnsiTheme="minorHAnsi" w:cstheme="minorHAnsi"/>
          <w:b/>
          <w:w w:val="0"/>
          <w:sz w:val="22"/>
          <w:szCs w:val="22"/>
          <w:lang w:val="pt-BR"/>
        </w:rPr>
      </w:pPr>
      <w:r w:rsidRPr="00DC7597">
        <w:rPr>
          <w:rFonts w:asciiTheme="minorHAnsi" w:hAnsiTheme="minorHAnsi" w:cstheme="minorHAnsi"/>
          <w:b/>
          <w:w w:val="0"/>
          <w:sz w:val="22"/>
          <w:szCs w:val="22"/>
          <w:lang w:val="pt-BR"/>
        </w:rPr>
        <w:lastRenderedPageBreak/>
        <w:t xml:space="preserve">Independência das Disposições da Escritura </w:t>
      </w:r>
    </w:p>
    <w:p w14:paraId="309C9587"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022118AA" w14:textId="77777777" w:rsidR="00704452" w:rsidRPr="00DC7597" w:rsidRDefault="00704452" w:rsidP="00E75A0B">
      <w:pPr>
        <w:pStyle w:val="PargrafodaLista"/>
        <w:numPr>
          <w:ilvl w:val="2"/>
          <w:numId w:val="27"/>
        </w:numPr>
        <w:tabs>
          <w:tab w:val="left" w:pos="851"/>
        </w:tabs>
        <w:spacing w:line="320" w:lineRule="exact"/>
        <w:ind w:left="0"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t xml:space="preserve">Caso qualquer das </w:t>
      </w:r>
      <w:r w:rsidRPr="00DC7597">
        <w:rPr>
          <w:rFonts w:asciiTheme="minorHAnsi" w:hAnsiTheme="minorHAnsi" w:cstheme="minorHAnsi"/>
          <w:bCs/>
          <w:w w:val="0"/>
          <w:sz w:val="22"/>
          <w:szCs w:val="22"/>
          <w:lang w:val="pt-BR"/>
        </w:rPr>
        <w:t>disposições</w:t>
      </w:r>
      <w:r w:rsidRPr="00DC7597">
        <w:rPr>
          <w:rFonts w:asciiTheme="minorHAnsi" w:hAnsiTheme="minorHAnsi" w:cstheme="minorHAnsi"/>
          <w:w w:val="0"/>
          <w:sz w:val="22"/>
          <w:szCs w:val="22"/>
          <w:lang w:val="pt-BR"/>
        </w:rPr>
        <w:t xml:space="preserve"> ora aprovadas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4ABBE336"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250863F7" w14:textId="77777777" w:rsidR="00704452" w:rsidRPr="00DC7597" w:rsidRDefault="00704452" w:rsidP="00E75A0B">
      <w:pPr>
        <w:pStyle w:val="PargrafodaLista"/>
        <w:widowControl w:val="0"/>
        <w:numPr>
          <w:ilvl w:val="1"/>
          <w:numId w:val="27"/>
        </w:numPr>
        <w:autoSpaceDE/>
        <w:autoSpaceDN/>
        <w:adjustRightInd/>
        <w:spacing w:line="320" w:lineRule="exact"/>
        <w:ind w:left="0" w:firstLine="0"/>
        <w:contextualSpacing/>
        <w:jc w:val="both"/>
        <w:rPr>
          <w:rFonts w:asciiTheme="minorHAnsi" w:hAnsiTheme="minorHAnsi" w:cstheme="minorHAnsi"/>
          <w:b/>
          <w:w w:val="0"/>
          <w:sz w:val="22"/>
          <w:szCs w:val="22"/>
          <w:lang w:val="pt-BR"/>
        </w:rPr>
      </w:pPr>
      <w:r w:rsidRPr="00DC7597">
        <w:rPr>
          <w:rFonts w:asciiTheme="minorHAnsi" w:hAnsiTheme="minorHAnsi" w:cstheme="minorHAnsi"/>
          <w:b/>
          <w:w w:val="0"/>
          <w:sz w:val="22"/>
          <w:szCs w:val="22"/>
          <w:lang w:val="pt-BR"/>
        </w:rPr>
        <w:t>Título Executivo Extrajudicial</w:t>
      </w:r>
    </w:p>
    <w:p w14:paraId="4DEFC0F0"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01C99899" w14:textId="77777777" w:rsidR="00704452" w:rsidRPr="00DC7597" w:rsidRDefault="00704452" w:rsidP="00E75A0B">
      <w:pPr>
        <w:pStyle w:val="PargrafodaLista"/>
        <w:numPr>
          <w:ilvl w:val="2"/>
          <w:numId w:val="27"/>
        </w:numPr>
        <w:tabs>
          <w:tab w:val="left" w:pos="851"/>
        </w:tabs>
        <w:spacing w:line="320" w:lineRule="exact"/>
        <w:ind w:left="0"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t xml:space="preserve">Toda e qualquer quantia devida a qualquer das Partes por força desta Escritura poderá ser cobrada via </w:t>
      </w:r>
      <w:r w:rsidRPr="00DC7597">
        <w:rPr>
          <w:rFonts w:asciiTheme="minorHAnsi" w:hAnsiTheme="minorHAnsi" w:cstheme="minorHAnsi"/>
          <w:bCs/>
          <w:w w:val="0"/>
          <w:sz w:val="22"/>
          <w:szCs w:val="22"/>
          <w:lang w:val="pt-BR"/>
        </w:rPr>
        <w:t>processo</w:t>
      </w:r>
      <w:r w:rsidRPr="00DC7597">
        <w:rPr>
          <w:rFonts w:asciiTheme="minorHAnsi" w:hAnsiTheme="minorHAnsi" w:cstheme="minorHAnsi"/>
          <w:w w:val="0"/>
          <w:sz w:val="22"/>
          <w:szCs w:val="22"/>
          <w:lang w:val="pt-BR"/>
        </w:rPr>
        <w:t xml:space="preserve"> de execução, visto que as Partes, desde já, reconhecem tratar-se de quantia líquida e certa, atribuindo ao presente a qualidade de título executivo extrajudicial.</w:t>
      </w:r>
    </w:p>
    <w:p w14:paraId="2DEFDE28" w14:textId="77777777" w:rsidR="00704452" w:rsidRPr="00DC7597" w:rsidRDefault="00704452" w:rsidP="00DC7597">
      <w:pPr>
        <w:spacing w:line="320" w:lineRule="exact"/>
        <w:contextualSpacing/>
        <w:jc w:val="both"/>
        <w:rPr>
          <w:rFonts w:asciiTheme="minorHAnsi" w:hAnsiTheme="minorHAnsi" w:cstheme="minorHAnsi"/>
          <w:w w:val="0"/>
          <w:sz w:val="22"/>
          <w:szCs w:val="22"/>
        </w:rPr>
      </w:pPr>
    </w:p>
    <w:p w14:paraId="662A5D54" w14:textId="77777777" w:rsidR="004C759B" w:rsidRPr="00DC7597" w:rsidRDefault="004C759B" w:rsidP="00E75A0B">
      <w:pPr>
        <w:pStyle w:val="PargrafodaLista"/>
        <w:numPr>
          <w:ilvl w:val="1"/>
          <w:numId w:val="27"/>
        </w:numPr>
        <w:spacing w:line="320" w:lineRule="exact"/>
        <w:ind w:left="0" w:firstLine="0"/>
        <w:contextualSpacing/>
        <w:jc w:val="both"/>
        <w:rPr>
          <w:rFonts w:asciiTheme="minorHAnsi" w:hAnsiTheme="minorHAnsi" w:cstheme="minorHAnsi"/>
          <w:w w:val="0"/>
          <w:sz w:val="22"/>
          <w:szCs w:val="22"/>
          <w:lang w:val="pt-BR"/>
        </w:rPr>
      </w:pPr>
      <w:bookmarkStart w:id="248" w:name="_DV_M433"/>
      <w:bookmarkEnd w:id="248"/>
      <w:r w:rsidRPr="00DC7597">
        <w:rPr>
          <w:rFonts w:asciiTheme="minorHAnsi" w:hAnsiTheme="minorHAnsi" w:cstheme="minorHAnsi"/>
          <w:b/>
          <w:w w:val="0"/>
          <w:sz w:val="22"/>
          <w:szCs w:val="22"/>
          <w:lang w:val="pt-BR"/>
        </w:rPr>
        <w:t>Guarda de Documentos</w:t>
      </w:r>
    </w:p>
    <w:p w14:paraId="024B4439" w14:textId="77777777" w:rsidR="004C759B" w:rsidRPr="00DC7597" w:rsidRDefault="004C759B" w:rsidP="00DC7597">
      <w:pPr>
        <w:pStyle w:val="PargrafodaLista"/>
        <w:spacing w:line="320" w:lineRule="exact"/>
        <w:ind w:left="0"/>
        <w:contextualSpacing/>
        <w:jc w:val="both"/>
        <w:rPr>
          <w:rFonts w:asciiTheme="minorHAnsi" w:hAnsiTheme="minorHAnsi" w:cstheme="minorHAnsi"/>
          <w:b/>
          <w:w w:val="0"/>
          <w:sz w:val="22"/>
          <w:szCs w:val="22"/>
          <w:lang w:val="pt-BR"/>
        </w:rPr>
      </w:pPr>
    </w:p>
    <w:p w14:paraId="1C84F6FB" w14:textId="77777777" w:rsidR="004C759B" w:rsidRPr="00DC7597" w:rsidRDefault="004C759B" w:rsidP="00E75A0B">
      <w:pPr>
        <w:pStyle w:val="PargrafodaLista"/>
        <w:numPr>
          <w:ilvl w:val="2"/>
          <w:numId w:val="27"/>
        </w:numPr>
        <w:tabs>
          <w:tab w:val="left" w:pos="851"/>
        </w:tabs>
        <w:spacing w:line="320" w:lineRule="exact"/>
        <w:ind w:left="0"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t>A Securitizadora será responsável pela guarda de uma via original desta Escritura de Emissão, recebendo a Instituição Custodiante uma cópia. A Securitizadora também será responsável pela guarda de uma via original de todos os Documentos da Operação</w:t>
      </w:r>
      <w:r w:rsidR="006E7C09" w:rsidRPr="00DC7597">
        <w:rPr>
          <w:rFonts w:asciiTheme="minorHAnsi" w:hAnsiTheme="minorHAnsi" w:cstheme="minorHAnsi"/>
          <w:w w:val="0"/>
          <w:sz w:val="22"/>
          <w:szCs w:val="22"/>
          <w:lang w:val="pt-BR"/>
        </w:rPr>
        <w:t xml:space="preserve"> devidamente registrados nos cartórios competentes</w:t>
      </w:r>
      <w:r w:rsidRPr="00DC7597">
        <w:rPr>
          <w:rFonts w:asciiTheme="minorHAnsi" w:hAnsiTheme="minorHAnsi" w:cstheme="minorHAnsi"/>
          <w:w w:val="0"/>
          <w:sz w:val="22"/>
          <w:szCs w:val="22"/>
          <w:lang w:val="pt-BR"/>
        </w:rPr>
        <w:t>.</w:t>
      </w:r>
    </w:p>
    <w:p w14:paraId="3403BE79" w14:textId="77777777" w:rsidR="004C759B" w:rsidRPr="00DC7597" w:rsidRDefault="004C759B" w:rsidP="00DC7597">
      <w:pPr>
        <w:pStyle w:val="PargrafodaLista"/>
        <w:widowControl w:val="0"/>
        <w:autoSpaceDE/>
        <w:autoSpaceDN/>
        <w:adjustRightInd/>
        <w:spacing w:line="320" w:lineRule="exact"/>
        <w:ind w:left="0"/>
        <w:contextualSpacing/>
        <w:jc w:val="both"/>
        <w:rPr>
          <w:rFonts w:asciiTheme="minorHAnsi" w:hAnsiTheme="minorHAnsi" w:cstheme="minorHAnsi"/>
          <w:w w:val="0"/>
          <w:sz w:val="22"/>
          <w:szCs w:val="22"/>
          <w:lang w:val="pt-BR"/>
        </w:rPr>
      </w:pPr>
    </w:p>
    <w:p w14:paraId="0EAEF6C9" w14:textId="77777777" w:rsidR="003A32DB" w:rsidRPr="00DC7597" w:rsidRDefault="003A32DB" w:rsidP="00E75A0B">
      <w:pPr>
        <w:pStyle w:val="PargrafodaLista"/>
        <w:numPr>
          <w:ilvl w:val="1"/>
          <w:numId w:val="27"/>
        </w:numPr>
        <w:spacing w:line="320" w:lineRule="exact"/>
        <w:ind w:left="0" w:firstLine="0"/>
        <w:contextualSpacing/>
        <w:jc w:val="both"/>
        <w:rPr>
          <w:rFonts w:asciiTheme="minorHAnsi" w:hAnsiTheme="minorHAnsi" w:cstheme="minorHAnsi"/>
          <w:w w:val="0"/>
          <w:sz w:val="22"/>
          <w:szCs w:val="22"/>
          <w:lang w:val="pt-BR"/>
        </w:rPr>
      </w:pPr>
      <w:r w:rsidRPr="00DC7597">
        <w:rPr>
          <w:rFonts w:asciiTheme="minorHAnsi" w:hAnsiTheme="minorHAnsi" w:cstheme="minorHAnsi"/>
          <w:b/>
          <w:w w:val="0"/>
          <w:sz w:val="22"/>
          <w:szCs w:val="22"/>
          <w:lang w:val="pt-BR"/>
        </w:rPr>
        <w:t>Indenização</w:t>
      </w:r>
    </w:p>
    <w:p w14:paraId="693E33CA" w14:textId="77777777" w:rsidR="003A32DB" w:rsidRPr="00DC7597" w:rsidRDefault="003A32DB" w:rsidP="00DC7597">
      <w:pPr>
        <w:pStyle w:val="PargrafodaLista"/>
        <w:widowControl w:val="0"/>
        <w:autoSpaceDE/>
        <w:autoSpaceDN/>
        <w:adjustRightInd/>
        <w:spacing w:line="320" w:lineRule="exact"/>
        <w:ind w:left="0"/>
        <w:contextualSpacing/>
        <w:jc w:val="both"/>
        <w:rPr>
          <w:rFonts w:asciiTheme="minorHAnsi" w:hAnsiTheme="minorHAnsi" w:cstheme="minorHAnsi"/>
          <w:w w:val="0"/>
          <w:sz w:val="22"/>
          <w:szCs w:val="22"/>
          <w:lang w:val="pt-BR"/>
        </w:rPr>
      </w:pPr>
    </w:p>
    <w:p w14:paraId="1255C41F" w14:textId="4E43639E" w:rsidR="003A32DB" w:rsidRDefault="003A32DB" w:rsidP="00E75A0B">
      <w:pPr>
        <w:pStyle w:val="PargrafodaLista"/>
        <w:widowControl w:val="0"/>
        <w:numPr>
          <w:ilvl w:val="2"/>
          <w:numId w:val="27"/>
        </w:numPr>
        <w:tabs>
          <w:tab w:val="left" w:pos="851"/>
        </w:tabs>
        <w:autoSpaceDE/>
        <w:autoSpaceDN/>
        <w:adjustRightInd/>
        <w:spacing w:line="320" w:lineRule="exact"/>
        <w:ind w:left="0" w:firstLine="0"/>
        <w:contextualSpacing/>
        <w:jc w:val="both"/>
        <w:rPr>
          <w:rFonts w:asciiTheme="minorHAnsi" w:hAnsiTheme="minorHAnsi" w:cstheme="minorHAnsi"/>
          <w:w w:val="0"/>
          <w:sz w:val="22"/>
          <w:szCs w:val="22"/>
          <w:lang w:val="pt-BR"/>
        </w:rPr>
      </w:pPr>
      <w:bookmarkStart w:id="249" w:name="_Ref6150854"/>
      <w:r w:rsidRPr="00DC7597">
        <w:rPr>
          <w:rFonts w:asciiTheme="minorHAnsi" w:hAnsiTheme="minorHAnsi" w:cstheme="minorHAnsi"/>
          <w:w w:val="0"/>
          <w:sz w:val="22"/>
          <w:szCs w:val="22"/>
          <w:lang w:val="pt-BR"/>
        </w:rPr>
        <w:t xml:space="preserve">A partir da data de assinatura desta Escritura de Emissão, a </w:t>
      </w:r>
      <w:r w:rsidR="00025A25" w:rsidRPr="00DC7597">
        <w:rPr>
          <w:rFonts w:asciiTheme="minorHAnsi" w:hAnsiTheme="minorHAnsi" w:cstheme="minorHAnsi"/>
          <w:sz w:val="22"/>
          <w:szCs w:val="22"/>
          <w:lang w:val="pt-BR"/>
        </w:rPr>
        <w:t>Companhia</w:t>
      </w:r>
      <w:r w:rsidRPr="00DC7597">
        <w:rPr>
          <w:rFonts w:asciiTheme="minorHAnsi" w:hAnsiTheme="minorHAnsi" w:cstheme="minorHAnsi"/>
          <w:w w:val="0"/>
          <w:sz w:val="22"/>
          <w:szCs w:val="22"/>
          <w:lang w:val="pt-BR"/>
        </w:rPr>
        <w:t xml:space="preserve"> se obriga a indenizar e </w:t>
      </w:r>
      <w:r w:rsidR="0038731C" w:rsidRPr="00DC7597">
        <w:rPr>
          <w:rFonts w:asciiTheme="minorHAnsi" w:hAnsiTheme="minorHAnsi" w:cstheme="minorHAnsi"/>
          <w:w w:val="0"/>
          <w:sz w:val="22"/>
          <w:szCs w:val="22"/>
          <w:lang w:val="pt-BR"/>
        </w:rPr>
        <w:t xml:space="preserve"> </w:t>
      </w:r>
      <w:r w:rsidRPr="00DC7597">
        <w:rPr>
          <w:rFonts w:asciiTheme="minorHAnsi" w:hAnsiTheme="minorHAnsi" w:cstheme="minorHAnsi"/>
          <w:w w:val="0"/>
          <w:sz w:val="22"/>
          <w:szCs w:val="22"/>
          <w:lang w:val="pt-BR"/>
        </w:rPr>
        <w:t xml:space="preserve">manter a Securitizadora indene contra quaisquer demandas, obrigações, perdas e danos de qualquer natureza direta ou indiretamente sofridos pela Securitizadora, originados </w:t>
      </w:r>
      <w:r w:rsidR="003F24DD" w:rsidRPr="00DC7597">
        <w:rPr>
          <w:rFonts w:asciiTheme="minorHAnsi" w:hAnsiTheme="minorHAnsi" w:cstheme="minorHAnsi"/>
          <w:w w:val="0"/>
          <w:sz w:val="22"/>
          <w:szCs w:val="22"/>
          <w:lang w:val="pt-BR"/>
        </w:rPr>
        <w:t xml:space="preserve">desta Escritura de Emissão </w:t>
      </w:r>
      <w:r w:rsidRPr="00DC7597">
        <w:rPr>
          <w:rFonts w:asciiTheme="minorHAnsi" w:hAnsiTheme="minorHAnsi" w:cstheme="minorHAnsi"/>
          <w:w w:val="0"/>
          <w:sz w:val="22"/>
          <w:szCs w:val="22"/>
          <w:lang w:val="pt-BR"/>
        </w:rPr>
        <w:t xml:space="preserve">relacionados </w:t>
      </w:r>
      <w:r w:rsidR="00B21AFC">
        <w:rPr>
          <w:rFonts w:asciiTheme="minorHAnsi" w:hAnsiTheme="minorHAnsi" w:cstheme="minorHAnsi"/>
          <w:w w:val="0"/>
          <w:sz w:val="22"/>
          <w:szCs w:val="22"/>
          <w:lang w:val="pt-BR"/>
        </w:rPr>
        <w:t>à</w:t>
      </w:r>
      <w:r w:rsidRPr="00DC7597">
        <w:rPr>
          <w:rFonts w:asciiTheme="minorHAnsi" w:hAnsiTheme="minorHAnsi" w:cstheme="minorHAnsi"/>
          <w:w w:val="0"/>
          <w:sz w:val="22"/>
          <w:szCs w:val="22"/>
          <w:lang w:val="pt-BR"/>
        </w:rPr>
        <w:t xml:space="preserve">: (i) falsidade contida nas declarações e garantias prestadas pela </w:t>
      </w:r>
      <w:r w:rsidR="00025A25" w:rsidRPr="00DC7597">
        <w:rPr>
          <w:rFonts w:asciiTheme="minorHAnsi" w:hAnsiTheme="minorHAnsi" w:cstheme="minorHAnsi"/>
          <w:sz w:val="22"/>
          <w:szCs w:val="22"/>
          <w:lang w:val="pt-BR"/>
        </w:rPr>
        <w:t>Companhia</w:t>
      </w:r>
      <w:r w:rsidRPr="00DC7597">
        <w:rPr>
          <w:rFonts w:asciiTheme="minorHAnsi" w:hAnsiTheme="minorHAnsi" w:cstheme="minorHAnsi"/>
          <w:w w:val="0"/>
          <w:sz w:val="22"/>
          <w:szCs w:val="22"/>
          <w:lang w:val="pt-BR"/>
        </w:rPr>
        <w:t xml:space="preserve">, nos termos desta Escritura de Emissão ou de quaisquer dos demais Documentos da Operação; (ii) ação ou omissão dolosa ou culposa da </w:t>
      </w:r>
      <w:r w:rsidR="00025A25" w:rsidRPr="00DC7597">
        <w:rPr>
          <w:rFonts w:asciiTheme="minorHAnsi" w:hAnsiTheme="minorHAnsi" w:cstheme="minorHAnsi"/>
          <w:sz w:val="22"/>
          <w:szCs w:val="22"/>
          <w:lang w:val="pt-BR"/>
        </w:rPr>
        <w:t>Companhia</w:t>
      </w:r>
      <w:r w:rsidRPr="00DC7597">
        <w:rPr>
          <w:rFonts w:asciiTheme="minorHAnsi" w:hAnsiTheme="minorHAnsi" w:cstheme="minorHAnsi"/>
          <w:w w:val="0"/>
          <w:sz w:val="22"/>
          <w:szCs w:val="22"/>
          <w:lang w:val="pt-BR"/>
        </w:rPr>
        <w:t>, no que diz respeito ao cumprimento de suas obrigações decorrentes dos Documentos da Operação ou de qualquer forma relacionadas à esta Escritura de Emissão;</w:t>
      </w:r>
      <w:r w:rsidR="00A47E99">
        <w:rPr>
          <w:rFonts w:asciiTheme="minorHAnsi" w:hAnsiTheme="minorHAnsi" w:cstheme="minorHAnsi"/>
          <w:w w:val="0"/>
          <w:sz w:val="22"/>
          <w:szCs w:val="22"/>
          <w:lang w:val="pt-BR"/>
        </w:rPr>
        <w:t xml:space="preserve"> </w:t>
      </w:r>
      <w:r w:rsidR="007717E7">
        <w:rPr>
          <w:rFonts w:asciiTheme="minorHAnsi" w:hAnsiTheme="minorHAnsi" w:cstheme="minorHAnsi"/>
          <w:w w:val="0"/>
          <w:sz w:val="22"/>
          <w:szCs w:val="22"/>
          <w:lang w:val="pt-BR"/>
        </w:rPr>
        <w:t>e</w:t>
      </w:r>
      <w:r w:rsidRPr="00DC7597">
        <w:rPr>
          <w:rFonts w:asciiTheme="minorHAnsi" w:hAnsiTheme="minorHAnsi" w:cstheme="minorHAnsi"/>
          <w:w w:val="0"/>
          <w:sz w:val="22"/>
          <w:szCs w:val="22"/>
          <w:lang w:val="pt-BR"/>
        </w:rPr>
        <w:t xml:space="preserve"> (i</w:t>
      </w:r>
      <w:r w:rsidR="0065405F">
        <w:rPr>
          <w:rFonts w:asciiTheme="minorHAnsi" w:hAnsiTheme="minorHAnsi" w:cstheme="minorHAnsi"/>
          <w:w w:val="0"/>
          <w:sz w:val="22"/>
          <w:szCs w:val="22"/>
          <w:lang w:val="pt-BR"/>
        </w:rPr>
        <w:t>ii</w:t>
      </w:r>
      <w:r w:rsidRPr="00DC7597">
        <w:rPr>
          <w:rFonts w:asciiTheme="minorHAnsi" w:hAnsiTheme="minorHAnsi" w:cstheme="minorHAnsi"/>
          <w:w w:val="0"/>
          <w:sz w:val="22"/>
          <w:szCs w:val="22"/>
          <w:lang w:val="pt-BR"/>
        </w:rPr>
        <w:t>) demandas, ações ou processos instaurados a fim de discutir: (a) os Créditos Imobiliários ou as Debêntures; ou (b) a constituição da Alienação Fiduciária</w:t>
      </w:r>
      <w:r w:rsidR="00A61B18">
        <w:rPr>
          <w:rFonts w:asciiTheme="minorHAnsi" w:hAnsiTheme="minorHAnsi" w:cstheme="minorHAnsi"/>
          <w:w w:val="0"/>
          <w:sz w:val="22"/>
          <w:szCs w:val="22"/>
          <w:lang w:val="pt-BR"/>
        </w:rPr>
        <w:t xml:space="preserve"> de Imóveis</w:t>
      </w:r>
      <w:r w:rsidRPr="00DC7597">
        <w:rPr>
          <w:rFonts w:asciiTheme="minorHAnsi" w:hAnsiTheme="minorHAnsi" w:cstheme="minorHAnsi"/>
          <w:w w:val="0"/>
          <w:sz w:val="22"/>
          <w:szCs w:val="22"/>
          <w:lang w:val="pt-BR"/>
        </w:rPr>
        <w:t>, exceto se tais demandas, ações ou processos relacionem-se a ato ou omissão da Securitizadora.</w:t>
      </w:r>
      <w:bookmarkEnd w:id="249"/>
      <w:r w:rsidRPr="00DC7597">
        <w:rPr>
          <w:rFonts w:asciiTheme="minorHAnsi" w:hAnsiTheme="minorHAnsi" w:cstheme="minorHAnsi"/>
          <w:w w:val="0"/>
          <w:sz w:val="22"/>
          <w:szCs w:val="22"/>
          <w:lang w:val="pt-BR"/>
        </w:rPr>
        <w:t xml:space="preserve"> </w:t>
      </w:r>
    </w:p>
    <w:p w14:paraId="3E7D9040" w14:textId="77777777" w:rsidR="007F3912" w:rsidRDefault="007F3912" w:rsidP="001739AF">
      <w:pPr>
        <w:pStyle w:val="PargrafodaLista"/>
        <w:widowControl w:val="0"/>
        <w:tabs>
          <w:tab w:val="left" w:pos="851"/>
        </w:tabs>
        <w:autoSpaceDE/>
        <w:autoSpaceDN/>
        <w:adjustRightInd/>
        <w:spacing w:line="320" w:lineRule="exact"/>
        <w:ind w:left="0"/>
        <w:contextualSpacing/>
        <w:jc w:val="both"/>
        <w:rPr>
          <w:rFonts w:asciiTheme="minorHAnsi" w:hAnsiTheme="minorHAnsi" w:cstheme="minorHAnsi"/>
          <w:w w:val="0"/>
          <w:sz w:val="22"/>
          <w:szCs w:val="22"/>
          <w:lang w:val="pt-BR"/>
        </w:rPr>
      </w:pPr>
    </w:p>
    <w:p w14:paraId="430076F0" w14:textId="345CBB7A" w:rsidR="007F3912" w:rsidRPr="00DC7597" w:rsidRDefault="007F3912" w:rsidP="00E75A0B">
      <w:pPr>
        <w:pStyle w:val="PargrafodaLista"/>
        <w:widowControl w:val="0"/>
        <w:numPr>
          <w:ilvl w:val="2"/>
          <w:numId w:val="27"/>
        </w:numPr>
        <w:tabs>
          <w:tab w:val="left" w:pos="851"/>
        </w:tabs>
        <w:autoSpaceDE/>
        <w:autoSpaceDN/>
        <w:adjustRightInd/>
        <w:spacing w:line="320" w:lineRule="exact"/>
        <w:ind w:left="0" w:firstLine="0"/>
        <w:contextualSpacing/>
        <w:jc w:val="both"/>
        <w:rPr>
          <w:rFonts w:asciiTheme="minorHAnsi" w:hAnsiTheme="minorHAnsi" w:cstheme="minorHAnsi"/>
          <w:w w:val="0"/>
          <w:sz w:val="22"/>
          <w:szCs w:val="22"/>
          <w:lang w:val="pt-BR"/>
        </w:rPr>
      </w:pPr>
      <w:r>
        <w:rPr>
          <w:rFonts w:asciiTheme="minorHAnsi" w:hAnsiTheme="minorHAnsi" w:cstheme="minorHAnsi"/>
          <w:w w:val="0"/>
          <w:sz w:val="22"/>
          <w:szCs w:val="22"/>
          <w:lang w:val="pt-BR"/>
        </w:rPr>
        <w:t xml:space="preserve">Sem prejuízo do disposto na Cláusula </w:t>
      </w:r>
      <w:r>
        <w:rPr>
          <w:rFonts w:asciiTheme="minorHAnsi" w:hAnsiTheme="minorHAnsi" w:cstheme="minorHAnsi"/>
          <w:w w:val="0"/>
          <w:sz w:val="22"/>
          <w:szCs w:val="22"/>
          <w:lang w:val="pt-BR"/>
        </w:rPr>
        <w:fldChar w:fldCharType="begin"/>
      </w:r>
      <w:r>
        <w:rPr>
          <w:rFonts w:asciiTheme="minorHAnsi" w:hAnsiTheme="minorHAnsi" w:cstheme="minorHAnsi"/>
          <w:w w:val="0"/>
          <w:sz w:val="22"/>
          <w:szCs w:val="22"/>
          <w:lang w:val="pt-BR"/>
        </w:rPr>
        <w:instrText xml:space="preserve"> REF _Ref6150854 \r \h </w:instrText>
      </w:r>
      <w:r>
        <w:rPr>
          <w:rFonts w:asciiTheme="minorHAnsi" w:hAnsiTheme="minorHAnsi" w:cstheme="minorHAnsi"/>
          <w:w w:val="0"/>
          <w:sz w:val="22"/>
          <w:szCs w:val="22"/>
          <w:lang w:val="pt-BR"/>
        </w:rPr>
      </w:r>
      <w:r>
        <w:rPr>
          <w:rFonts w:asciiTheme="minorHAnsi" w:hAnsiTheme="minorHAnsi" w:cstheme="minorHAnsi"/>
          <w:w w:val="0"/>
          <w:sz w:val="22"/>
          <w:szCs w:val="22"/>
          <w:lang w:val="pt-BR"/>
        </w:rPr>
        <w:fldChar w:fldCharType="separate"/>
      </w:r>
      <w:r>
        <w:rPr>
          <w:rFonts w:asciiTheme="minorHAnsi" w:hAnsiTheme="minorHAnsi" w:cstheme="minorHAnsi"/>
          <w:w w:val="0"/>
          <w:sz w:val="22"/>
          <w:szCs w:val="22"/>
          <w:lang w:val="pt-BR"/>
        </w:rPr>
        <w:t>11.14.1</w:t>
      </w:r>
      <w:r>
        <w:rPr>
          <w:rFonts w:asciiTheme="minorHAnsi" w:hAnsiTheme="minorHAnsi" w:cstheme="minorHAnsi"/>
          <w:w w:val="0"/>
          <w:sz w:val="22"/>
          <w:szCs w:val="22"/>
          <w:lang w:val="pt-BR"/>
        </w:rPr>
        <w:fldChar w:fldCharType="end"/>
      </w:r>
      <w:r>
        <w:rPr>
          <w:rFonts w:asciiTheme="minorHAnsi" w:hAnsiTheme="minorHAnsi" w:cstheme="minorHAnsi"/>
          <w:w w:val="0"/>
          <w:sz w:val="22"/>
          <w:szCs w:val="22"/>
          <w:lang w:val="pt-BR"/>
        </w:rPr>
        <w:t xml:space="preserve"> acima, a Companhia </w:t>
      </w:r>
      <w:r w:rsidRPr="007F3912">
        <w:rPr>
          <w:rFonts w:asciiTheme="minorHAnsi" w:hAnsiTheme="minorHAnsi" w:cstheme="minorHAnsi"/>
          <w:w w:val="0"/>
          <w:sz w:val="22"/>
          <w:szCs w:val="22"/>
          <w:lang w:val="pt-BR"/>
        </w:rPr>
        <w:t xml:space="preserve">se obriga, ainda, em caráter irrevogável e irretratável, a indenizar os </w:t>
      </w:r>
      <w:r>
        <w:rPr>
          <w:rFonts w:asciiTheme="minorHAnsi" w:hAnsiTheme="minorHAnsi" w:cstheme="minorHAnsi"/>
          <w:w w:val="0"/>
          <w:sz w:val="22"/>
          <w:szCs w:val="22"/>
          <w:lang w:val="pt-BR"/>
        </w:rPr>
        <w:t>Titulares dos CRI</w:t>
      </w:r>
      <w:r w:rsidRPr="007F3912">
        <w:rPr>
          <w:rFonts w:asciiTheme="minorHAnsi" w:hAnsiTheme="minorHAnsi" w:cstheme="minorHAnsi"/>
          <w:w w:val="0"/>
          <w:sz w:val="22"/>
          <w:szCs w:val="22"/>
          <w:lang w:val="pt-BR"/>
        </w:rPr>
        <w:t>, a Securitizadora e o Agente Fiduciário</w:t>
      </w:r>
      <w:r>
        <w:rPr>
          <w:rFonts w:asciiTheme="minorHAnsi" w:hAnsiTheme="minorHAnsi" w:cstheme="minorHAnsi"/>
          <w:w w:val="0"/>
          <w:sz w:val="22"/>
          <w:szCs w:val="22"/>
          <w:lang w:val="pt-BR"/>
        </w:rPr>
        <w:t xml:space="preserve"> </w:t>
      </w:r>
      <w:r w:rsidRPr="007F3912">
        <w:rPr>
          <w:rFonts w:asciiTheme="minorHAnsi" w:hAnsiTheme="minorHAnsi" w:cstheme="minorHAnsi"/>
          <w:w w:val="0"/>
          <w:sz w:val="22"/>
          <w:szCs w:val="22"/>
          <w:lang w:val="pt-BR"/>
        </w:rPr>
        <w:t>por todos e quaisquer prejuízos, danos, perdas, custos e/ou despesas (incluindo custas judiciais e honorários advocatícios) que vierem a, comprovadamente, incorrer em decorrência da utilização dos recursos oriundos d</w:t>
      </w:r>
      <w:r w:rsidR="00B21AFC">
        <w:rPr>
          <w:rFonts w:asciiTheme="minorHAnsi" w:hAnsiTheme="minorHAnsi" w:cstheme="minorHAnsi"/>
          <w:w w:val="0"/>
          <w:sz w:val="22"/>
          <w:szCs w:val="22"/>
          <w:lang w:val="pt-BR"/>
        </w:rPr>
        <w:t xml:space="preserve">a </w:t>
      </w:r>
      <w:r w:rsidRPr="007F3912">
        <w:rPr>
          <w:rFonts w:asciiTheme="minorHAnsi" w:hAnsiTheme="minorHAnsi" w:cstheme="minorHAnsi"/>
          <w:w w:val="0"/>
          <w:sz w:val="22"/>
          <w:szCs w:val="22"/>
          <w:lang w:val="pt-BR"/>
        </w:rPr>
        <w:t xml:space="preserve">presente </w:t>
      </w:r>
      <w:r w:rsidR="00B21AFC">
        <w:rPr>
          <w:rFonts w:asciiTheme="minorHAnsi" w:hAnsiTheme="minorHAnsi" w:cstheme="minorHAnsi"/>
          <w:w w:val="0"/>
          <w:sz w:val="22"/>
          <w:szCs w:val="22"/>
          <w:lang w:val="pt-BR"/>
        </w:rPr>
        <w:t xml:space="preserve">Emissão </w:t>
      </w:r>
      <w:r w:rsidRPr="007F3912">
        <w:rPr>
          <w:rFonts w:asciiTheme="minorHAnsi" w:hAnsiTheme="minorHAnsi" w:cstheme="minorHAnsi"/>
          <w:w w:val="0"/>
          <w:sz w:val="22"/>
          <w:szCs w:val="22"/>
          <w:lang w:val="pt-BR"/>
        </w:rPr>
        <w:t xml:space="preserve">de forma diversa da estabelecida </w:t>
      </w:r>
      <w:r>
        <w:rPr>
          <w:rFonts w:asciiTheme="minorHAnsi" w:hAnsiTheme="minorHAnsi" w:cstheme="minorHAnsi"/>
          <w:w w:val="0"/>
          <w:sz w:val="22"/>
          <w:szCs w:val="22"/>
          <w:lang w:val="pt-BR"/>
        </w:rPr>
        <w:t>nesta Escritura de Emissão</w:t>
      </w:r>
      <w:r w:rsidRPr="007F3912">
        <w:rPr>
          <w:rFonts w:asciiTheme="minorHAnsi" w:hAnsiTheme="minorHAnsi" w:cstheme="minorHAnsi"/>
          <w:w w:val="0"/>
          <w:sz w:val="22"/>
          <w:szCs w:val="22"/>
          <w:lang w:val="pt-BR"/>
        </w:rPr>
        <w:t xml:space="preserve">, exceto em caso de comprovada fraude, dolo ou má-fé dos </w:t>
      </w:r>
      <w:r>
        <w:rPr>
          <w:rFonts w:asciiTheme="minorHAnsi" w:hAnsiTheme="minorHAnsi" w:cstheme="minorHAnsi"/>
          <w:w w:val="0"/>
          <w:sz w:val="22"/>
          <w:szCs w:val="22"/>
          <w:lang w:val="pt-BR"/>
        </w:rPr>
        <w:t>Titulares dos CRI</w:t>
      </w:r>
      <w:r w:rsidRPr="007F3912">
        <w:rPr>
          <w:rFonts w:asciiTheme="minorHAnsi" w:hAnsiTheme="minorHAnsi" w:cstheme="minorHAnsi"/>
          <w:w w:val="0"/>
          <w:sz w:val="22"/>
          <w:szCs w:val="22"/>
          <w:lang w:val="pt-BR"/>
        </w:rPr>
        <w:t>, da Securitizadora ou do Agente Fiduciário. O valor da indenização prevista nesta cláusula está limitado, em qualquer circunstância</w:t>
      </w:r>
      <w:r>
        <w:rPr>
          <w:rFonts w:asciiTheme="minorHAnsi" w:hAnsiTheme="minorHAnsi" w:cstheme="minorHAnsi"/>
          <w:w w:val="0"/>
          <w:sz w:val="22"/>
          <w:szCs w:val="22"/>
          <w:lang w:val="pt-BR"/>
        </w:rPr>
        <w:t>,</w:t>
      </w:r>
      <w:r w:rsidRPr="007F3912">
        <w:rPr>
          <w:rFonts w:asciiTheme="minorHAnsi" w:hAnsiTheme="minorHAnsi" w:cstheme="minorHAnsi"/>
          <w:w w:val="0"/>
          <w:sz w:val="22"/>
          <w:szCs w:val="22"/>
          <w:lang w:val="pt-BR"/>
        </w:rPr>
        <w:t xml:space="preserve"> ao </w:t>
      </w:r>
      <w:r w:rsidR="0091277D">
        <w:rPr>
          <w:rFonts w:asciiTheme="minorHAnsi" w:hAnsiTheme="minorHAnsi" w:cstheme="minorHAnsi"/>
          <w:w w:val="0"/>
          <w:sz w:val="22"/>
          <w:szCs w:val="22"/>
          <w:lang w:val="pt-BR"/>
        </w:rPr>
        <w:t>V</w:t>
      </w:r>
      <w:r w:rsidRPr="007F3912">
        <w:rPr>
          <w:rFonts w:asciiTheme="minorHAnsi" w:hAnsiTheme="minorHAnsi" w:cstheme="minorHAnsi"/>
          <w:w w:val="0"/>
          <w:sz w:val="22"/>
          <w:szCs w:val="22"/>
          <w:lang w:val="pt-BR"/>
        </w:rPr>
        <w:t xml:space="preserve">alor </w:t>
      </w:r>
      <w:r w:rsidR="0091277D">
        <w:rPr>
          <w:rFonts w:asciiTheme="minorHAnsi" w:hAnsiTheme="minorHAnsi" w:cstheme="minorHAnsi"/>
          <w:w w:val="0"/>
          <w:sz w:val="22"/>
          <w:szCs w:val="22"/>
          <w:lang w:val="pt-BR"/>
        </w:rPr>
        <w:t>T</w:t>
      </w:r>
      <w:r w:rsidRPr="007F3912">
        <w:rPr>
          <w:rFonts w:asciiTheme="minorHAnsi" w:hAnsiTheme="minorHAnsi" w:cstheme="minorHAnsi"/>
          <w:w w:val="0"/>
          <w:sz w:val="22"/>
          <w:szCs w:val="22"/>
          <w:lang w:val="pt-BR"/>
        </w:rPr>
        <w:t>otal da Emissão</w:t>
      </w:r>
      <w:r w:rsidR="0091277D">
        <w:rPr>
          <w:rFonts w:asciiTheme="minorHAnsi" w:hAnsiTheme="minorHAnsi" w:cstheme="minorHAnsi"/>
          <w:w w:val="0"/>
          <w:sz w:val="22"/>
          <w:szCs w:val="22"/>
          <w:lang w:val="pt-BR"/>
        </w:rPr>
        <w:t xml:space="preserve"> (e não ao saldo devedor da emissão), acrescido (i) de juros remuneratórios; e (ii) dos Encargos Moratórios, </w:t>
      </w:r>
      <w:r w:rsidR="0091277D">
        <w:rPr>
          <w:rFonts w:asciiTheme="minorHAnsi" w:hAnsiTheme="minorHAnsi" w:cstheme="minorHAnsi"/>
          <w:w w:val="0"/>
          <w:sz w:val="22"/>
          <w:szCs w:val="22"/>
          <w:lang w:val="pt-BR"/>
        </w:rPr>
        <w:lastRenderedPageBreak/>
        <w:t xml:space="preserve">caso aplicável. </w:t>
      </w:r>
      <w:r w:rsidR="00402285">
        <w:rPr>
          <w:rFonts w:asciiTheme="minorHAnsi" w:hAnsiTheme="minorHAnsi" w:cstheme="minorHAnsi"/>
          <w:w w:val="0"/>
          <w:sz w:val="22"/>
          <w:szCs w:val="22"/>
          <w:lang w:val="pt-BR"/>
        </w:rPr>
        <w:t xml:space="preserve"> </w:t>
      </w:r>
    </w:p>
    <w:p w14:paraId="7F5196C6" w14:textId="77777777" w:rsidR="003A32DB" w:rsidRPr="00DC7597" w:rsidRDefault="003A32DB" w:rsidP="00DC7597">
      <w:pPr>
        <w:pStyle w:val="PargrafodaLista"/>
        <w:widowControl w:val="0"/>
        <w:autoSpaceDE/>
        <w:autoSpaceDN/>
        <w:adjustRightInd/>
        <w:spacing w:line="320" w:lineRule="exact"/>
        <w:ind w:left="0"/>
        <w:contextualSpacing/>
        <w:jc w:val="both"/>
        <w:rPr>
          <w:rFonts w:asciiTheme="minorHAnsi" w:hAnsiTheme="minorHAnsi" w:cstheme="minorHAnsi"/>
          <w:w w:val="0"/>
          <w:sz w:val="22"/>
          <w:szCs w:val="22"/>
          <w:lang w:val="pt-BR"/>
        </w:rPr>
      </w:pPr>
    </w:p>
    <w:p w14:paraId="78122F00" w14:textId="77777777" w:rsidR="003A32DB" w:rsidRPr="00DC7597" w:rsidRDefault="003A32DB" w:rsidP="00E75A0B">
      <w:pPr>
        <w:pStyle w:val="PargrafodaLista"/>
        <w:widowControl w:val="0"/>
        <w:numPr>
          <w:ilvl w:val="2"/>
          <w:numId w:val="27"/>
        </w:numPr>
        <w:tabs>
          <w:tab w:val="left" w:pos="851"/>
        </w:tabs>
        <w:autoSpaceDE/>
        <w:autoSpaceDN/>
        <w:adjustRightInd/>
        <w:spacing w:line="320" w:lineRule="exact"/>
        <w:ind w:left="0"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t xml:space="preserve">Sem prejuízo da obrigação assumida na </w:t>
      </w:r>
      <w:r w:rsidR="007653B6" w:rsidRPr="00DC7597">
        <w:rPr>
          <w:rFonts w:asciiTheme="minorHAnsi" w:hAnsiTheme="minorHAnsi" w:cstheme="minorHAnsi"/>
          <w:sz w:val="22"/>
          <w:szCs w:val="22"/>
          <w:lang w:val="pt-BR"/>
        </w:rPr>
        <w:t>Cláusula</w:t>
      </w:r>
      <w:r w:rsidRPr="00DC7597">
        <w:rPr>
          <w:rFonts w:asciiTheme="minorHAnsi" w:hAnsiTheme="minorHAnsi" w:cstheme="minorHAnsi"/>
          <w:w w:val="0"/>
          <w:sz w:val="22"/>
          <w:szCs w:val="22"/>
          <w:lang w:val="pt-BR"/>
        </w:rPr>
        <w:t xml:space="preserve"> </w:t>
      </w:r>
      <w:r w:rsidRPr="00DC7597">
        <w:rPr>
          <w:rFonts w:asciiTheme="minorHAnsi" w:hAnsiTheme="minorHAnsi" w:cstheme="minorHAnsi"/>
          <w:w w:val="0"/>
          <w:sz w:val="22"/>
          <w:szCs w:val="22"/>
          <w:lang w:val="pt-BR"/>
        </w:rPr>
        <w:fldChar w:fldCharType="begin"/>
      </w:r>
      <w:r w:rsidRPr="00DC7597">
        <w:rPr>
          <w:rFonts w:asciiTheme="minorHAnsi" w:hAnsiTheme="minorHAnsi" w:cstheme="minorHAnsi"/>
          <w:w w:val="0"/>
          <w:sz w:val="22"/>
          <w:szCs w:val="22"/>
          <w:lang w:val="pt-BR"/>
        </w:rPr>
        <w:instrText xml:space="preserve"> REF _Ref6150854 \r \h </w:instrText>
      </w:r>
      <w:r w:rsidR="00305E70" w:rsidRPr="00DC7597">
        <w:rPr>
          <w:rFonts w:asciiTheme="minorHAnsi" w:hAnsiTheme="minorHAnsi" w:cstheme="minorHAnsi"/>
          <w:w w:val="0"/>
          <w:sz w:val="22"/>
          <w:szCs w:val="22"/>
          <w:lang w:val="pt-BR"/>
        </w:rPr>
        <w:instrText xml:space="preserve"> \* MERGEFORMAT </w:instrText>
      </w:r>
      <w:r w:rsidRPr="00DC7597">
        <w:rPr>
          <w:rFonts w:asciiTheme="minorHAnsi" w:hAnsiTheme="minorHAnsi" w:cstheme="minorHAnsi"/>
          <w:w w:val="0"/>
          <w:sz w:val="22"/>
          <w:szCs w:val="22"/>
          <w:lang w:val="pt-BR"/>
        </w:rPr>
      </w:r>
      <w:r w:rsidRPr="00DC7597">
        <w:rPr>
          <w:rFonts w:asciiTheme="minorHAnsi" w:hAnsiTheme="minorHAnsi" w:cstheme="minorHAnsi"/>
          <w:w w:val="0"/>
          <w:sz w:val="22"/>
          <w:szCs w:val="22"/>
          <w:lang w:val="pt-BR"/>
        </w:rPr>
        <w:fldChar w:fldCharType="separate"/>
      </w:r>
      <w:r w:rsidR="0081406B">
        <w:rPr>
          <w:rFonts w:asciiTheme="minorHAnsi" w:hAnsiTheme="minorHAnsi" w:cstheme="minorHAnsi"/>
          <w:w w:val="0"/>
          <w:sz w:val="22"/>
          <w:szCs w:val="22"/>
          <w:lang w:val="pt-BR"/>
        </w:rPr>
        <w:t>11.14.1</w:t>
      </w:r>
      <w:r w:rsidRPr="00DC7597">
        <w:rPr>
          <w:rFonts w:asciiTheme="minorHAnsi" w:hAnsiTheme="minorHAnsi" w:cstheme="minorHAnsi"/>
          <w:w w:val="0"/>
          <w:sz w:val="22"/>
          <w:szCs w:val="22"/>
          <w:lang w:val="pt-BR"/>
        </w:rPr>
        <w:fldChar w:fldCharType="end"/>
      </w:r>
      <w:r w:rsidRPr="00DC7597">
        <w:rPr>
          <w:rFonts w:asciiTheme="minorHAnsi" w:hAnsiTheme="minorHAnsi" w:cstheme="minorHAnsi"/>
          <w:w w:val="0"/>
          <w:sz w:val="22"/>
          <w:szCs w:val="22"/>
          <w:lang w:val="pt-BR"/>
        </w:rPr>
        <w:t xml:space="preserve"> desta Escritura de Emissão, a </w:t>
      </w:r>
      <w:r w:rsidR="00025A25" w:rsidRPr="00DC7597">
        <w:rPr>
          <w:rFonts w:asciiTheme="minorHAnsi" w:hAnsiTheme="minorHAnsi" w:cstheme="minorHAnsi"/>
          <w:sz w:val="22"/>
          <w:szCs w:val="22"/>
          <w:lang w:val="pt-BR"/>
        </w:rPr>
        <w:t>Companhia</w:t>
      </w:r>
      <w:r w:rsidRPr="00DC7597">
        <w:rPr>
          <w:rFonts w:asciiTheme="minorHAnsi" w:hAnsiTheme="minorHAnsi" w:cstheme="minorHAnsi"/>
          <w:w w:val="0"/>
          <w:sz w:val="22"/>
          <w:szCs w:val="22"/>
          <w:lang w:val="pt-BR"/>
        </w:rPr>
        <w:t xml:space="preserve"> se obriga a fornecer os documentos e informações de que dispõem e que sejam necessários para defesa dos interesses da Securitizadora contra as demandas, processos, ações, obrigações, perdas e danos mencionados na </w:t>
      </w:r>
      <w:r w:rsidR="007653B6" w:rsidRPr="00DC7597">
        <w:rPr>
          <w:rFonts w:asciiTheme="minorHAnsi" w:hAnsiTheme="minorHAnsi" w:cstheme="minorHAnsi"/>
          <w:sz w:val="22"/>
          <w:szCs w:val="22"/>
          <w:lang w:val="pt-BR"/>
        </w:rPr>
        <w:t>Cláusula</w:t>
      </w:r>
      <w:r w:rsidRPr="00DC7597">
        <w:rPr>
          <w:rFonts w:asciiTheme="minorHAnsi" w:hAnsiTheme="minorHAnsi" w:cstheme="minorHAnsi"/>
          <w:w w:val="0"/>
          <w:sz w:val="22"/>
          <w:szCs w:val="22"/>
          <w:lang w:val="pt-BR"/>
        </w:rPr>
        <w:t xml:space="preserve"> </w:t>
      </w:r>
      <w:r w:rsidRPr="00DC7597">
        <w:rPr>
          <w:rFonts w:asciiTheme="minorHAnsi" w:hAnsiTheme="minorHAnsi" w:cstheme="minorHAnsi"/>
          <w:w w:val="0"/>
          <w:sz w:val="22"/>
          <w:szCs w:val="22"/>
          <w:lang w:val="pt-BR"/>
        </w:rPr>
        <w:fldChar w:fldCharType="begin"/>
      </w:r>
      <w:r w:rsidRPr="00DC7597">
        <w:rPr>
          <w:rFonts w:asciiTheme="minorHAnsi" w:hAnsiTheme="minorHAnsi" w:cstheme="minorHAnsi"/>
          <w:w w:val="0"/>
          <w:sz w:val="22"/>
          <w:szCs w:val="22"/>
          <w:lang w:val="pt-BR"/>
        </w:rPr>
        <w:instrText xml:space="preserve"> REF _Ref6150854 \r \h </w:instrText>
      </w:r>
      <w:r w:rsidR="00305E70" w:rsidRPr="00DC7597">
        <w:rPr>
          <w:rFonts w:asciiTheme="minorHAnsi" w:hAnsiTheme="minorHAnsi" w:cstheme="minorHAnsi"/>
          <w:w w:val="0"/>
          <w:sz w:val="22"/>
          <w:szCs w:val="22"/>
          <w:lang w:val="pt-BR"/>
        </w:rPr>
        <w:instrText xml:space="preserve"> \* MERGEFORMAT </w:instrText>
      </w:r>
      <w:r w:rsidRPr="00DC7597">
        <w:rPr>
          <w:rFonts w:asciiTheme="minorHAnsi" w:hAnsiTheme="minorHAnsi" w:cstheme="minorHAnsi"/>
          <w:w w:val="0"/>
          <w:sz w:val="22"/>
          <w:szCs w:val="22"/>
          <w:lang w:val="pt-BR"/>
        </w:rPr>
      </w:r>
      <w:r w:rsidRPr="00DC7597">
        <w:rPr>
          <w:rFonts w:asciiTheme="minorHAnsi" w:hAnsiTheme="minorHAnsi" w:cstheme="minorHAnsi"/>
          <w:w w:val="0"/>
          <w:sz w:val="22"/>
          <w:szCs w:val="22"/>
          <w:lang w:val="pt-BR"/>
        </w:rPr>
        <w:fldChar w:fldCharType="separate"/>
      </w:r>
      <w:r w:rsidR="0081406B">
        <w:rPr>
          <w:rFonts w:asciiTheme="minorHAnsi" w:hAnsiTheme="minorHAnsi" w:cstheme="minorHAnsi"/>
          <w:w w:val="0"/>
          <w:sz w:val="22"/>
          <w:szCs w:val="22"/>
          <w:lang w:val="pt-BR"/>
        </w:rPr>
        <w:t>11.14.1</w:t>
      </w:r>
      <w:r w:rsidRPr="00DC7597">
        <w:rPr>
          <w:rFonts w:asciiTheme="minorHAnsi" w:hAnsiTheme="minorHAnsi" w:cstheme="minorHAnsi"/>
          <w:w w:val="0"/>
          <w:sz w:val="22"/>
          <w:szCs w:val="22"/>
          <w:lang w:val="pt-BR"/>
        </w:rPr>
        <w:fldChar w:fldCharType="end"/>
      </w:r>
      <w:r w:rsidRPr="00DC7597">
        <w:rPr>
          <w:rFonts w:asciiTheme="minorHAnsi" w:hAnsiTheme="minorHAnsi" w:cstheme="minorHAnsi"/>
          <w:w w:val="0"/>
          <w:sz w:val="22"/>
          <w:szCs w:val="22"/>
          <w:lang w:val="pt-BR"/>
        </w:rPr>
        <w:t xml:space="preserve"> desta Escritura de Emissão.</w:t>
      </w:r>
    </w:p>
    <w:p w14:paraId="6CA2039D" w14:textId="77777777" w:rsidR="003A32DB" w:rsidRPr="00DC7597" w:rsidRDefault="003A32DB" w:rsidP="00DC7597">
      <w:pPr>
        <w:pStyle w:val="PargrafodaLista"/>
        <w:widowControl w:val="0"/>
        <w:autoSpaceDE/>
        <w:autoSpaceDN/>
        <w:adjustRightInd/>
        <w:spacing w:line="320" w:lineRule="exact"/>
        <w:ind w:left="0"/>
        <w:contextualSpacing/>
        <w:jc w:val="both"/>
        <w:rPr>
          <w:rFonts w:asciiTheme="minorHAnsi" w:hAnsiTheme="minorHAnsi" w:cstheme="minorHAnsi"/>
          <w:w w:val="0"/>
          <w:sz w:val="22"/>
          <w:szCs w:val="22"/>
          <w:lang w:val="pt-BR"/>
        </w:rPr>
      </w:pPr>
    </w:p>
    <w:p w14:paraId="1E719E8A" w14:textId="77777777" w:rsidR="00704452" w:rsidRPr="00DC7597" w:rsidRDefault="00704452" w:rsidP="00E75A0B">
      <w:pPr>
        <w:pStyle w:val="PargrafodaLista"/>
        <w:widowControl w:val="0"/>
        <w:numPr>
          <w:ilvl w:val="1"/>
          <w:numId w:val="27"/>
        </w:numPr>
        <w:autoSpaceDE/>
        <w:autoSpaceDN/>
        <w:adjustRightInd/>
        <w:spacing w:line="320" w:lineRule="exact"/>
        <w:ind w:left="0" w:firstLine="0"/>
        <w:contextualSpacing/>
        <w:jc w:val="both"/>
        <w:rPr>
          <w:rFonts w:asciiTheme="minorHAnsi" w:hAnsiTheme="minorHAnsi" w:cstheme="minorHAnsi"/>
          <w:w w:val="0"/>
          <w:sz w:val="22"/>
          <w:szCs w:val="22"/>
          <w:lang w:val="pt-BR"/>
        </w:rPr>
      </w:pPr>
      <w:r w:rsidRPr="00DC7597">
        <w:rPr>
          <w:rFonts w:asciiTheme="minorHAnsi" w:hAnsiTheme="minorHAnsi" w:cstheme="minorHAnsi"/>
          <w:b/>
          <w:w w:val="0"/>
          <w:sz w:val="22"/>
          <w:szCs w:val="22"/>
          <w:lang w:val="pt-BR"/>
        </w:rPr>
        <w:t>Foro</w:t>
      </w:r>
    </w:p>
    <w:p w14:paraId="07DBDB65" w14:textId="77777777" w:rsidR="00704452" w:rsidRPr="00DC7597" w:rsidRDefault="00704452" w:rsidP="00DC7597">
      <w:pPr>
        <w:spacing w:line="320" w:lineRule="exact"/>
        <w:contextualSpacing/>
        <w:jc w:val="both"/>
        <w:rPr>
          <w:rFonts w:asciiTheme="minorHAnsi" w:hAnsiTheme="minorHAnsi" w:cstheme="minorHAnsi"/>
          <w:w w:val="0"/>
          <w:sz w:val="22"/>
          <w:szCs w:val="22"/>
        </w:rPr>
      </w:pPr>
    </w:p>
    <w:p w14:paraId="187C5B34" w14:textId="77777777" w:rsidR="006A3A9D" w:rsidRPr="00DC7597" w:rsidRDefault="00704452" w:rsidP="00E75A0B">
      <w:pPr>
        <w:pStyle w:val="PargrafodaLista"/>
        <w:numPr>
          <w:ilvl w:val="2"/>
          <w:numId w:val="27"/>
        </w:numPr>
        <w:tabs>
          <w:tab w:val="left" w:pos="851"/>
        </w:tabs>
        <w:spacing w:line="320" w:lineRule="exact"/>
        <w:ind w:left="0" w:firstLine="0"/>
        <w:contextualSpacing/>
        <w:jc w:val="both"/>
        <w:rPr>
          <w:rFonts w:asciiTheme="minorHAnsi" w:hAnsiTheme="minorHAnsi" w:cstheme="minorHAnsi"/>
          <w:sz w:val="22"/>
          <w:szCs w:val="22"/>
          <w:lang w:val="pt-BR"/>
        </w:rPr>
      </w:pPr>
      <w:bookmarkStart w:id="250" w:name="_DV_M434"/>
      <w:bookmarkEnd w:id="250"/>
      <w:r w:rsidRPr="00DC7597">
        <w:rPr>
          <w:rFonts w:asciiTheme="minorHAnsi" w:hAnsiTheme="minorHAnsi" w:cstheme="minorHAnsi"/>
          <w:sz w:val="22"/>
          <w:szCs w:val="22"/>
          <w:lang w:val="pt-BR"/>
        </w:rPr>
        <w:t>Fica eleito o foro da Comarca de São Paulo, Estado de São Paulo, como o único competente para dirimir todas e quaisquer questões ou litígios oriundos desta Escritura, renunciando-se expressamente a qualquer outro, por mais privilegiado que seja ou venha a ser.</w:t>
      </w:r>
      <w:r w:rsidR="003F24DD" w:rsidRPr="00DC7597">
        <w:rPr>
          <w:rFonts w:asciiTheme="minorHAnsi" w:hAnsiTheme="minorHAnsi" w:cstheme="minorHAnsi"/>
          <w:sz w:val="22"/>
          <w:szCs w:val="22"/>
          <w:lang w:val="pt-BR"/>
        </w:rPr>
        <w:t xml:space="preserve"> </w:t>
      </w:r>
    </w:p>
    <w:p w14:paraId="75C3A57E" w14:textId="77777777" w:rsidR="006A3A9D" w:rsidRPr="00DC7597" w:rsidRDefault="006A3A9D" w:rsidP="00DC7597">
      <w:pPr>
        <w:pStyle w:val="PargrafodaLista"/>
        <w:tabs>
          <w:tab w:val="left" w:pos="851"/>
        </w:tabs>
        <w:spacing w:line="320" w:lineRule="exact"/>
        <w:ind w:left="0"/>
        <w:contextualSpacing/>
        <w:jc w:val="both"/>
        <w:rPr>
          <w:rFonts w:asciiTheme="minorHAnsi" w:hAnsiTheme="minorHAnsi" w:cstheme="minorHAnsi"/>
          <w:sz w:val="22"/>
          <w:szCs w:val="22"/>
          <w:lang w:val="pt-BR"/>
        </w:rPr>
      </w:pPr>
    </w:p>
    <w:p w14:paraId="6DB0B72D" w14:textId="77777777" w:rsidR="00BA02B5" w:rsidRPr="00DC7597" w:rsidRDefault="00BA02B5" w:rsidP="00E75A0B">
      <w:pPr>
        <w:pStyle w:val="PargrafodaLista"/>
        <w:widowControl w:val="0"/>
        <w:numPr>
          <w:ilvl w:val="1"/>
          <w:numId w:val="27"/>
        </w:numPr>
        <w:autoSpaceDE/>
        <w:autoSpaceDN/>
        <w:adjustRightInd/>
        <w:spacing w:line="320" w:lineRule="exact"/>
        <w:ind w:left="0" w:firstLine="0"/>
        <w:contextualSpacing/>
        <w:jc w:val="both"/>
        <w:rPr>
          <w:rFonts w:asciiTheme="minorHAnsi" w:hAnsiTheme="minorHAnsi" w:cstheme="minorHAnsi"/>
          <w:sz w:val="22"/>
          <w:szCs w:val="22"/>
          <w:lang w:val="pt-BR"/>
        </w:rPr>
      </w:pPr>
      <w:bookmarkStart w:id="251" w:name="_DV_M435"/>
      <w:bookmarkEnd w:id="251"/>
      <w:r w:rsidRPr="00DC7597">
        <w:rPr>
          <w:rFonts w:asciiTheme="minorHAnsi" w:hAnsiTheme="minorHAnsi" w:cstheme="minorHAnsi"/>
          <w:b/>
          <w:bCs/>
          <w:sz w:val="22"/>
          <w:szCs w:val="22"/>
          <w:lang w:val="pt-BR"/>
        </w:rPr>
        <w:t>LGPD</w:t>
      </w:r>
    </w:p>
    <w:p w14:paraId="2F702279" w14:textId="77777777" w:rsidR="00BA02B5" w:rsidRPr="00DC7597" w:rsidRDefault="00BA02B5" w:rsidP="00DC7597">
      <w:pPr>
        <w:pStyle w:val="PargrafodaLista"/>
        <w:widowControl w:val="0"/>
        <w:autoSpaceDE/>
        <w:autoSpaceDN/>
        <w:adjustRightInd/>
        <w:spacing w:line="320" w:lineRule="exact"/>
        <w:ind w:left="0"/>
        <w:contextualSpacing/>
        <w:jc w:val="both"/>
        <w:rPr>
          <w:rFonts w:asciiTheme="minorHAnsi" w:hAnsiTheme="minorHAnsi" w:cstheme="minorHAnsi"/>
          <w:sz w:val="22"/>
          <w:szCs w:val="22"/>
          <w:lang w:val="pt-BR"/>
        </w:rPr>
      </w:pPr>
    </w:p>
    <w:p w14:paraId="7BE74FCC" w14:textId="77777777" w:rsidR="00256556" w:rsidRPr="00DC7597" w:rsidRDefault="00256556" w:rsidP="00E75A0B">
      <w:pPr>
        <w:pStyle w:val="PargrafodaLista"/>
        <w:numPr>
          <w:ilvl w:val="2"/>
          <w:numId w:val="27"/>
        </w:numPr>
        <w:tabs>
          <w:tab w:val="left" w:pos="851"/>
        </w:tabs>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Nos termos da Lei nº 13.709, de 14 de agosto de 2018 (Lei Geral de Proteção de Dados Pessoais-LGPD), as Partes e seus representantes legais, desde já autorizam-se mútua e expressamente o tratamento de dados pessoais fornecidos por qualquer delas no âmbito da presente Escritura, assim como autorizam </w:t>
      </w:r>
      <w:r w:rsidR="00C92068">
        <w:rPr>
          <w:rFonts w:asciiTheme="minorHAnsi" w:hAnsiTheme="minorHAnsi" w:cstheme="minorHAnsi"/>
          <w:sz w:val="22"/>
          <w:szCs w:val="22"/>
          <w:lang w:val="pt-BR"/>
        </w:rPr>
        <w:t xml:space="preserve">uma à outra </w:t>
      </w:r>
      <w:r w:rsidRPr="00DC7597">
        <w:rPr>
          <w:rFonts w:asciiTheme="minorHAnsi" w:hAnsiTheme="minorHAnsi" w:cstheme="minorHAnsi"/>
          <w:sz w:val="22"/>
          <w:szCs w:val="22"/>
          <w:lang w:val="pt-BR"/>
        </w:rPr>
        <w:t>a fornecer seus dados à terceiros, sejam pessoas físicas, jurídicas, órgãos públicos ou privados, desde que legalmente necessário para cumprimento das cláusulas e condições dest</w:t>
      </w:r>
      <w:r w:rsidR="00C92068">
        <w:rPr>
          <w:rFonts w:asciiTheme="minorHAnsi" w:hAnsiTheme="minorHAnsi" w:cstheme="minorHAnsi"/>
          <w:sz w:val="22"/>
          <w:szCs w:val="22"/>
          <w:lang w:val="pt-BR"/>
        </w:rPr>
        <w:t>a Escritura</w:t>
      </w:r>
      <w:r w:rsidRPr="00DC7597">
        <w:rPr>
          <w:rFonts w:asciiTheme="minorHAnsi" w:hAnsiTheme="minorHAnsi" w:cstheme="minorHAnsi"/>
          <w:sz w:val="22"/>
          <w:szCs w:val="22"/>
          <w:lang w:val="pt-BR"/>
        </w:rPr>
        <w:t>.</w:t>
      </w:r>
    </w:p>
    <w:p w14:paraId="73ED4F20" w14:textId="77777777" w:rsidR="00256556" w:rsidRPr="00DC7597" w:rsidRDefault="00256556" w:rsidP="00DC7597">
      <w:pPr>
        <w:widowControl w:val="0"/>
        <w:spacing w:line="320" w:lineRule="exact"/>
        <w:ind w:left="720"/>
        <w:contextualSpacing/>
        <w:jc w:val="both"/>
        <w:rPr>
          <w:rFonts w:asciiTheme="minorHAnsi" w:hAnsiTheme="minorHAnsi" w:cstheme="minorHAnsi"/>
          <w:sz w:val="22"/>
          <w:szCs w:val="22"/>
        </w:rPr>
      </w:pPr>
    </w:p>
    <w:p w14:paraId="72016EF1" w14:textId="77777777" w:rsidR="00BA02B5" w:rsidRPr="00DC7597" w:rsidRDefault="00BA02B5" w:rsidP="00E75A0B">
      <w:pPr>
        <w:pStyle w:val="PargrafodaLista"/>
        <w:widowControl w:val="0"/>
        <w:numPr>
          <w:ilvl w:val="1"/>
          <w:numId w:val="27"/>
        </w:numPr>
        <w:autoSpaceDE/>
        <w:autoSpaceDN/>
        <w:adjustRightInd/>
        <w:spacing w:line="320" w:lineRule="exact"/>
        <w:ind w:left="0" w:firstLine="0"/>
        <w:contextualSpacing/>
        <w:jc w:val="both"/>
        <w:rPr>
          <w:rFonts w:asciiTheme="minorHAnsi" w:hAnsiTheme="minorHAnsi" w:cstheme="minorHAnsi"/>
          <w:b/>
          <w:bCs/>
          <w:color w:val="000000"/>
          <w:sz w:val="22"/>
          <w:szCs w:val="22"/>
          <w:lang w:val="pt-BR"/>
        </w:rPr>
      </w:pPr>
      <w:r w:rsidRPr="00DC7597">
        <w:rPr>
          <w:rFonts w:asciiTheme="minorHAnsi" w:hAnsiTheme="minorHAnsi" w:cstheme="minorHAnsi"/>
          <w:b/>
          <w:bCs/>
          <w:color w:val="000000"/>
          <w:sz w:val="22"/>
          <w:szCs w:val="22"/>
          <w:lang w:val="pt-BR"/>
        </w:rPr>
        <w:t>Assinatura Digital</w:t>
      </w:r>
    </w:p>
    <w:p w14:paraId="3C09F82E" w14:textId="77777777" w:rsidR="00BA02B5" w:rsidRPr="00DC7597" w:rsidRDefault="00BA02B5" w:rsidP="00DC7597">
      <w:pPr>
        <w:pStyle w:val="PargrafodaLista"/>
        <w:spacing w:line="320" w:lineRule="exact"/>
        <w:rPr>
          <w:rFonts w:asciiTheme="minorHAnsi" w:hAnsiTheme="minorHAnsi" w:cstheme="minorHAnsi"/>
          <w:sz w:val="22"/>
          <w:szCs w:val="22"/>
          <w:lang w:val="pt-BR"/>
        </w:rPr>
      </w:pPr>
    </w:p>
    <w:p w14:paraId="6582D473" w14:textId="77777777" w:rsidR="00256556" w:rsidRPr="00DC7597" w:rsidRDefault="00256556" w:rsidP="00E75A0B">
      <w:pPr>
        <w:pStyle w:val="PargrafodaLista"/>
        <w:numPr>
          <w:ilvl w:val="2"/>
          <w:numId w:val="27"/>
        </w:numPr>
        <w:tabs>
          <w:tab w:val="left" w:pos="851"/>
        </w:tabs>
        <w:spacing w:line="320" w:lineRule="exact"/>
        <w:ind w:left="0" w:firstLine="0"/>
        <w:contextualSpacing/>
        <w:jc w:val="both"/>
        <w:rPr>
          <w:rFonts w:asciiTheme="minorHAnsi" w:hAnsiTheme="minorHAnsi" w:cstheme="minorHAnsi"/>
          <w:color w:val="000000"/>
          <w:sz w:val="22"/>
          <w:szCs w:val="22"/>
          <w:lang w:val="pt-BR"/>
        </w:rPr>
      </w:pPr>
      <w:r w:rsidRPr="00DC7597">
        <w:rPr>
          <w:rFonts w:asciiTheme="minorHAnsi" w:hAnsiTheme="minorHAnsi" w:cstheme="minorHAnsi"/>
          <w:sz w:val="22"/>
          <w:szCs w:val="22"/>
          <w:lang w:val="pt-BR"/>
        </w:rPr>
        <w:t>As Partes pactuam que o presente negócio jurídico é celebrado sob a égide da “Declaração de Direitos de Liberdade Econômica”, segundo garantias de livre mercado, conforme previsto na Lei nº 13.874, de 20 de setembro de 2019, conforme alterada, de forma que todas as disposições aqui contidas são de livre estipulação das partes pactuantes, com a aplicação das regras de direito apenas de maneira subsidiária ao avençado, hipótese em que nenhuma norma de ordem pública dessa matéria será usada para beneficiar a Parte que pactuou contra ela. </w:t>
      </w:r>
    </w:p>
    <w:p w14:paraId="671D3483" w14:textId="77777777" w:rsidR="00256556" w:rsidRPr="00DC7597" w:rsidRDefault="00256556" w:rsidP="00DC7597">
      <w:pPr>
        <w:widowControl w:val="0"/>
        <w:spacing w:line="320" w:lineRule="exact"/>
        <w:ind w:left="720"/>
        <w:contextualSpacing/>
        <w:jc w:val="both"/>
        <w:rPr>
          <w:rFonts w:asciiTheme="minorHAnsi" w:hAnsiTheme="minorHAnsi" w:cstheme="minorHAnsi"/>
          <w:sz w:val="22"/>
          <w:szCs w:val="22"/>
        </w:rPr>
      </w:pPr>
    </w:p>
    <w:p w14:paraId="667485A4" w14:textId="77777777" w:rsidR="00256556" w:rsidRPr="00DC7597" w:rsidRDefault="00256556" w:rsidP="00E75A0B">
      <w:pPr>
        <w:pStyle w:val="PargrafodaLista"/>
        <w:numPr>
          <w:ilvl w:val="2"/>
          <w:numId w:val="27"/>
        </w:numPr>
        <w:tabs>
          <w:tab w:val="left" w:pos="851"/>
        </w:tabs>
        <w:spacing w:line="320" w:lineRule="exact"/>
        <w:ind w:left="0" w:firstLine="0"/>
        <w:contextualSpacing/>
        <w:jc w:val="both"/>
        <w:rPr>
          <w:rFonts w:asciiTheme="minorHAnsi" w:hAnsiTheme="minorHAnsi" w:cstheme="minorHAnsi"/>
          <w:color w:val="000000"/>
          <w:sz w:val="22"/>
          <w:szCs w:val="22"/>
          <w:lang w:val="pt-BR"/>
        </w:rPr>
      </w:pPr>
      <w:bookmarkStart w:id="252" w:name="_Hlk37612630"/>
      <w:r w:rsidRPr="00DC7597">
        <w:rPr>
          <w:rFonts w:asciiTheme="minorHAnsi" w:hAnsiTheme="minorHAnsi" w:cstheme="minorHAnsi"/>
          <w:color w:val="000000"/>
          <w:sz w:val="22"/>
          <w:szCs w:val="22"/>
          <w:lang w:val="pt-BR"/>
        </w:rPr>
        <w:t xml:space="preserve">As </w:t>
      </w:r>
      <w:r w:rsidR="00C92068">
        <w:rPr>
          <w:rFonts w:asciiTheme="minorHAnsi" w:hAnsiTheme="minorHAnsi" w:cstheme="minorHAnsi"/>
          <w:color w:val="000000"/>
          <w:sz w:val="22"/>
          <w:szCs w:val="22"/>
          <w:lang w:val="pt-BR"/>
        </w:rPr>
        <w:t>P</w:t>
      </w:r>
      <w:r w:rsidRPr="00DC7597">
        <w:rPr>
          <w:rFonts w:asciiTheme="minorHAnsi" w:hAnsiTheme="minorHAnsi" w:cstheme="minorHAnsi"/>
          <w:color w:val="000000"/>
          <w:sz w:val="22"/>
          <w:szCs w:val="22"/>
          <w:lang w:val="pt-BR"/>
        </w:rPr>
        <w:t>artes concordam que, nos termos da “Declaração de Direitos de Liberdade Econômica”, segundo garantias de livre mercado, conforme previsto na Lei nº 13.874, de 20 de setembro de 2019, conforme alterada, bem como da Medida Provisória 2.200- 2/2001, este instrumento poderá ser firmado de maneira digital por todas os seus signatários, devendo, em qualquer hipótese, ser emitido com certificado digital nos padrões ICP-BRASIL. Para este fim, serão utilizados serviços disponíveis no mercado e amplamente utilizados que possibilitam a segurança da assinatura digital por meio da sistemas de certificação capazes de validar a autoria de assinatura eletrônica, bem como de traçar a “trilha de auditoria digital” (cadeia de custódia) do documento, a fim de verificar sua integridade. Dessa forma, a assinatura física de documentos, bem como a existência física (impressa), de tais documentos não serão exigidas para fins de cumprimento de obrigações previstas neste instrumento.  </w:t>
      </w:r>
      <w:bookmarkEnd w:id="252"/>
    </w:p>
    <w:p w14:paraId="1F37CEAE" w14:textId="77777777" w:rsidR="005D7F0C" w:rsidRPr="00DC7597" w:rsidRDefault="005D7F0C" w:rsidP="00DC7597">
      <w:pPr>
        <w:pStyle w:val="PargrafodaLista"/>
        <w:widowControl w:val="0"/>
        <w:autoSpaceDE/>
        <w:autoSpaceDN/>
        <w:adjustRightInd/>
        <w:spacing w:line="320" w:lineRule="exact"/>
        <w:ind w:left="0"/>
        <w:contextualSpacing/>
        <w:jc w:val="both"/>
        <w:rPr>
          <w:rFonts w:asciiTheme="minorHAnsi" w:hAnsiTheme="minorHAnsi" w:cstheme="minorHAnsi"/>
          <w:w w:val="0"/>
          <w:sz w:val="22"/>
          <w:szCs w:val="22"/>
          <w:lang w:val="pt-BR"/>
        </w:rPr>
      </w:pPr>
      <w:bookmarkStart w:id="253" w:name="_DV_M277"/>
      <w:bookmarkStart w:id="254" w:name="_DV_M278"/>
      <w:bookmarkStart w:id="255" w:name="_DV_M422"/>
      <w:bookmarkEnd w:id="253"/>
      <w:bookmarkEnd w:id="254"/>
      <w:bookmarkEnd w:id="255"/>
    </w:p>
    <w:p w14:paraId="3B00A47B" w14:textId="77777777" w:rsidR="00704452" w:rsidRPr="00DC7597" w:rsidRDefault="00704452" w:rsidP="00FE0A0F">
      <w:pPr>
        <w:autoSpaceDE/>
        <w:autoSpaceDN/>
        <w:adjustRightInd/>
        <w:spacing w:line="320" w:lineRule="exact"/>
        <w:contextualSpacing/>
        <w:jc w:val="both"/>
        <w:rPr>
          <w:rFonts w:asciiTheme="minorHAnsi" w:hAnsiTheme="minorHAnsi" w:cstheme="minorHAnsi"/>
          <w:w w:val="0"/>
          <w:sz w:val="22"/>
          <w:szCs w:val="22"/>
        </w:rPr>
      </w:pPr>
      <w:r w:rsidRPr="00DC7597">
        <w:rPr>
          <w:rFonts w:asciiTheme="minorHAnsi" w:hAnsiTheme="minorHAnsi" w:cstheme="minorHAnsi"/>
          <w:w w:val="0"/>
          <w:sz w:val="22"/>
          <w:szCs w:val="22"/>
        </w:rPr>
        <w:t>Estando assim, as partes, certas e ajustadas, firmam o presente instrumento</w:t>
      </w:r>
      <w:r w:rsidR="000706D3" w:rsidRPr="00DC7597">
        <w:rPr>
          <w:rFonts w:asciiTheme="minorHAnsi" w:hAnsiTheme="minorHAnsi" w:cstheme="minorHAnsi"/>
          <w:w w:val="0"/>
          <w:sz w:val="22"/>
          <w:szCs w:val="22"/>
        </w:rPr>
        <w:t xml:space="preserve"> digitalmente</w:t>
      </w:r>
      <w:r w:rsidRPr="00DC7597">
        <w:rPr>
          <w:rFonts w:asciiTheme="minorHAnsi" w:hAnsiTheme="minorHAnsi" w:cstheme="minorHAnsi"/>
          <w:w w:val="0"/>
          <w:sz w:val="22"/>
          <w:szCs w:val="22"/>
        </w:rPr>
        <w:t>, juntamente com 2 (duas) testemunhas, que também o assinam.</w:t>
      </w:r>
    </w:p>
    <w:p w14:paraId="22B2D029" w14:textId="77777777" w:rsidR="00704452" w:rsidRDefault="00704452" w:rsidP="00DC7597">
      <w:pPr>
        <w:spacing w:line="320" w:lineRule="exact"/>
        <w:contextualSpacing/>
        <w:jc w:val="both"/>
        <w:rPr>
          <w:rFonts w:asciiTheme="minorHAnsi" w:hAnsiTheme="minorHAnsi" w:cstheme="minorHAnsi"/>
          <w:w w:val="0"/>
          <w:sz w:val="22"/>
          <w:szCs w:val="22"/>
        </w:rPr>
      </w:pPr>
    </w:p>
    <w:p w14:paraId="40E887B1" w14:textId="77777777" w:rsidR="005D3F85" w:rsidRPr="00DC7597" w:rsidRDefault="005D3F85" w:rsidP="00DC7597">
      <w:pPr>
        <w:spacing w:line="320" w:lineRule="exact"/>
        <w:contextualSpacing/>
        <w:jc w:val="both"/>
        <w:rPr>
          <w:rFonts w:asciiTheme="minorHAnsi" w:hAnsiTheme="minorHAnsi" w:cstheme="minorHAnsi"/>
          <w:w w:val="0"/>
          <w:sz w:val="22"/>
          <w:szCs w:val="22"/>
        </w:rPr>
      </w:pPr>
    </w:p>
    <w:p w14:paraId="33AA6020" w14:textId="77777777" w:rsidR="00704452" w:rsidRPr="00DC7597" w:rsidRDefault="003C7D6C" w:rsidP="00DC7597">
      <w:pPr>
        <w:spacing w:line="320" w:lineRule="exact"/>
        <w:contextualSpacing/>
        <w:jc w:val="center"/>
        <w:rPr>
          <w:rFonts w:asciiTheme="minorHAnsi" w:hAnsiTheme="minorHAnsi" w:cstheme="minorHAnsi"/>
          <w:w w:val="0"/>
          <w:sz w:val="22"/>
          <w:szCs w:val="22"/>
        </w:rPr>
      </w:pPr>
      <w:bookmarkStart w:id="256" w:name="_DV_M436"/>
      <w:bookmarkEnd w:id="256"/>
      <w:r w:rsidRPr="00DC7597">
        <w:rPr>
          <w:rFonts w:asciiTheme="minorHAnsi" w:hAnsiTheme="minorHAnsi" w:cstheme="minorHAnsi"/>
          <w:sz w:val="22"/>
          <w:szCs w:val="22"/>
        </w:rPr>
        <w:t>São Paulo</w:t>
      </w:r>
      <w:r w:rsidR="00704452" w:rsidRPr="00DC7597">
        <w:rPr>
          <w:rFonts w:asciiTheme="minorHAnsi" w:hAnsiTheme="minorHAnsi" w:cstheme="minorHAnsi"/>
          <w:w w:val="0"/>
          <w:sz w:val="22"/>
          <w:szCs w:val="22"/>
        </w:rPr>
        <w:t xml:space="preserve">, </w:t>
      </w:r>
      <w:r w:rsidR="00C92068">
        <w:rPr>
          <w:rFonts w:asciiTheme="minorHAnsi" w:hAnsiTheme="minorHAnsi" w:cstheme="minorHAnsi"/>
          <w:w w:val="0"/>
          <w:sz w:val="22"/>
          <w:szCs w:val="22"/>
        </w:rPr>
        <w:t>[--]</w:t>
      </w:r>
      <w:r w:rsidR="00C75F80" w:rsidRPr="00DC7597">
        <w:rPr>
          <w:rFonts w:asciiTheme="minorHAnsi" w:hAnsiTheme="minorHAnsi" w:cstheme="minorHAnsi"/>
          <w:w w:val="0"/>
          <w:sz w:val="22"/>
          <w:szCs w:val="22"/>
        </w:rPr>
        <w:t xml:space="preserve"> de </w:t>
      </w:r>
      <w:r w:rsidR="00C92068">
        <w:rPr>
          <w:rFonts w:asciiTheme="minorHAnsi" w:hAnsiTheme="minorHAnsi" w:cstheme="minorHAnsi"/>
          <w:w w:val="0"/>
          <w:sz w:val="22"/>
          <w:szCs w:val="22"/>
        </w:rPr>
        <w:t xml:space="preserve">[--] </w:t>
      </w:r>
      <w:r w:rsidR="00952C50" w:rsidRPr="00DC7597">
        <w:rPr>
          <w:rFonts w:asciiTheme="minorHAnsi" w:hAnsiTheme="minorHAnsi" w:cstheme="minorHAnsi"/>
          <w:w w:val="0"/>
          <w:sz w:val="22"/>
          <w:szCs w:val="22"/>
        </w:rPr>
        <w:t>de 20</w:t>
      </w:r>
      <w:r w:rsidR="00256556" w:rsidRPr="00DC7597">
        <w:rPr>
          <w:rFonts w:asciiTheme="minorHAnsi" w:hAnsiTheme="minorHAnsi" w:cstheme="minorHAnsi"/>
          <w:w w:val="0"/>
          <w:sz w:val="22"/>
          <w:szCs w:val="22"/>
        </w:rPr>
        <w:t>21</w:t>
      </w:r>
      <w:r w:rsidR="00704452" w:rsidRPr="00DC7597">
        <w:rPr>
          <w:rFonts w:asciiTheme="minorHAnsi" w:hAnsiTheme="minorHAnsi" w:cstheme="minorHAnsi"/>
          <w:w w:val="0"/>
          <w:sz w:val="22"/>
          <w:szCs w:val="22"/>
        </w:rPr>
        <w:t>.</w:t>
      </w:r>
    </w:p>
    <w:p w14:paraId="2A3688C3" w14:textId="77777777" w:rsidR="00B56298" w:rsidRDefault="00B56298" w:rsidP="00DC7597">
      <w:pPr>
        <w:spacing w:line="320" w:lineRule="exact"/>
        <w:contextualSpacing/>
        <w:jc w:val="center"/>
        <w:rPr>
          <w:rFonts w:asciiTheme="minorHAnsi" w:hAnsiTheme="minorHAnsi" w:cstheme="minorHAnsi"/>
          <w:w w:val="0"/>
          <w:sz w:val="22"/>
          <w:szCs w:val="22"/>
        </w:rPr>
      </w:pPr>
    </w:p>
    <w:p w14:paraId="09297237" w14:textId="77777777" w:rsidR="005D3F85" w:rsidRPr="00DC7597" w:rsidRDefault="005D3F85" w:rsidP="00DC7597">
      <w:pPr>
        <w:spacing w:line="320" w:lineRule="exact"/>
        <w:contextualSpacing/>
        <w:jc w:val="center"/>
        <w:rPr>
          <w:rFonts w:asciiTheme="minorHAnsi" w:hAnsiTheme="minorHAnsi" w:cstheme="minorHAnsi"/>
          <w:w w:val="0"/>
          <w:sz w:val="22"/>
          <w:szCs w:val="22"/>
        </w:rPr>
      </w:pPr>
    </w:p>
    <w:p w14:paraId="160F6580" w14:textId="77777777" w:rsidR="00B56298" w:rsidRPr="00DC7597" w:rsidRDefault="00B56298" w:rsidP="00DC7597">
      <w:pPr>
        <w:spacing w:line="320" w:lineRule="exact"/>
        <w:contextualSpacing/>
        <w:jc w:val="center"/>
        <w:rPr>
          <w:rFonts w:asciiTheme="minorHAnsi" w:hAnsiTheme="minorHAnsi" w:cstheme="minorHAnsi"/>
          <w:w w:val="0"/>
          <w:sz w:val="22"/>
          <w:szCs w:val="22"/>
        </w:rPr>
      </w:pPr>
      <w:r w:rsidRPr="00DC7597">
        <w:rPr>
          <w:rFonts w:asciiTheme="minorHAnsi" w:hAnsiTheme="minorHAnsi" w:cstheme="minorHAnsi"/>
          <w:w w:val="0"/>
          <w:sz w:val="22"/>
          <w:szCs w:val="22"/>
        </w:rPr>
        <w:t>(</w:t>
      </w:r>
      <w:r w:rsidRPr="00DC7597">
        <w:rPr>
          <w:rFonts w:asciiTheme="minorHAnsi" w:hAnsiTheme="minorHAnsi" w:cstheme="minorHAnsi"/>
          <w:i/>
          <w:w w:val="0"/>
          <w:sz w:val="22"/>
          <w:szCs w:val="22"/>
        </w:rPr>
        <w:t>Restante da página deixado intencionalmente em branco.</w:t>
      </w:r>
      <w:r w:rsidRPr="00DC7597">
        <w:rPr>
          <w:rFonts w:asciiTheme="minorHAnsi" w:hAnsiTheme="minorHAnsi" w:cstheme="minorHAnsi"/>
          <w:w w:val="0"/>
          <w:sz w:val="22"/>
          <w:szCs w:val="22"/>
        </w:rPr>
        <w:t>)</w:t>
      </w:r>
    </w:p>
    <w:p w14:paraId="67B597D8" w14:textId="77777777" w:rsidR="00B56298" w:rsidRPr="00DC7597" w:rsidRDefault="00B56298" w:rsidP="00DC7597">
      <w:pPr>
        <w:spacing w:line="320" w:lineRule="exact"/>
        <w:contextualSpacing/>
        <w:jc w:val="center"/>
        <w:rPr>
          <w:rFonts w:asciiTheme="minorHAnsi" w:hAnsiTheme="minorHAnsi" w:cstheme="minorHAnsi"/>
          <w:w w:val="0"/>
          <w:sz w:val="22"/>
          <w:szCs w:val="22"/>
        </w:rPr>
      </w:pPr>
    </w:p>
    <w:p w14:paraId="3C8F2A16" w14:textId="77777777" w:rsidR="00B56298" w:rsidRPr="00DC7597" w:rsidRDefault="00B56298" w:rsidP="00DC7597">
      <w:pPr>
        <w:spacing w:line="320" w:lineRule="exact"/>
        <w:contextualSpacing/>
        <w:jc w:val="center"/>
        <w:rPr>
          <w:rFonts w:asciiTheme="minorHAnsi" w:hAnsiTheme="minorHAnsi" w:cstheme="minorHAnsi"/>
          <w:w w:val="0"/>
          <w:sz w:val="22"/>
          <w:szCs w:val="22"/>
        </w:rPr>
      </w:pPr>
    </w:p>
    <w:p w14:paraId="5B4E680E" w14:textId="77777777" w:rsidR="00B56298" w:rsidRPr="00DC7597" w:rsidRDefault="00B56298" w:rsidP="00DC7597">
      <w:pPr>
        <w:spacing w:line="320" w:lineRule="exact"/>
        <w:contextualSpacing/>
        <w:jc w:val="center"/>
        <w:rPr>
          <w:rFonts w:asciiTheme="minorHAnsi" w:hAnsiTheme="minorHAnsi" w:cstheme="minorHAnsi"/>
          <w:w w:val="0"/>
          <w:sz w:val="22"/>
          <w:szCs w:val="22"/>
        </w:rPr>
      </w:pPr>
    </w:p>
    <w:p w14:paraId="69FAC7A9" w14:textId="77777777" w:rsidR="00B56298" w:rsidRPr="00DC7597" w:rsidRDefault="00B56298" w:rsidP="00DC7597">
      <w:pPr>
        <w:autoSpaceDE/>
        <w:autoSpaceDN/>
        <w:adjustRightInd/>
        <w:spacing w:line="320" w:lineRule="exact"/>
        <w:contextualSpacing/>
        <w:rPr>
          <w:rFonts w:asciiTheme="minorHAnsi" w:hAnsiTheme="minorHAnsi" w:cstheme="minorHAnsi"/>
          <w:w w:val="0"/>
          <w:sz w:val="22"/>
          <w:szCs w:val="22"/>
        </w:rPr>
      </w:pPr>
      <w:r w:rsidRPr="00DC7597">
        <w:rPr>
          <w:rFonts w:asciiTheme="minorHAnsi" w:hAnsiTheme="minorHAnsi" w:cstheme="minorHAnsi"/>
          <w:w w:val="0"/>
          <w:sz w:val="22"/>
          <w:szCs w:val="22"/>
        </w:rPr>
        <w:br w:type="page"/>
      </w:r>
    </w:p>
    <w:p w14:paraId="54CA91C8" w14:textId="284711DE" w:rsidR="005B0974" w:rsidRPr="00DC7597" w:rsidRDefault="005B0974" w:rsidP="00DC7597">
      <w:pPr>
        <w:autoSpaceDE/>
        <w:autoSpaceDN/>
        <w:adjustRightInd/>
        <w:spacing w:line="320" w:lineRule="exact"/>
        <w:contextualSpacing/>
        <w:jc w:val="both"/>
        <w:rPr>
          <w:rFonts w:asciiTheme="minorHAnsi" w:hAnsiTheme="minorHAnsi" w:cstheme="minorHAnsi"/>
          <w:w w:val="0"/>
          <w:sz w:val="22"/>
          <w:szCs w:val="22"/>
        </w:rPr>
      </w:pPr>
      <w:r w:rsidRPr="00DC7597">
        <w:rPr>
          <w:rFonts w:asciiTheme="minorHAnsi" w:hAnsiTheme="minorHAnsi" w:cstheme="minorHAnsi"/>
          <w:w w:val="0"/>
          <w:sz w:val="22"/>
          <w:szCs w:val="22"/>
        </w:rPr>
        <w:lastRenderedPageBreak/>
        <w:t>(</w:t>
      </w:r>
      <w:r w:rsidRPr="00DC7597">
        <w:rPr>
          <w:rFonts w:asciiTheme="minorHAnsi" w:hAnsiTheme="minorHAnsi" w:cstheme="minorHAnsi"/>
          <w:i/>
          <w:w w:val="0"/>
          <w:sz w:val="22"/>
          <w:szCs w:val="22"/>
        </w:rPr>
        <w:t>Página 1/2 do</w:t>
      </w:r>
      <w:r w:rsidRPr="00DC7597">
        <w:rPr>
          <w:rFonts w:asciiTheme="minorHAnsi" w:hAnsiTheme="minorHAnsi" w:cstheme="minorHAnsi"/>
          <w:w w:val="0"/>
          <w:sz w:val="22"/>
          <w:szCs w:val="22"/>
        </w:rPr>
        <w:t xml:space="preserve"> </w:t>
      </w:r>
      <w:r w:rsidR="00112F93" w:rsidRPr="00DC7597">
        <w:rPr>
          <w:rFonts w:asciiTheme="minorHAnsi" w:hAnsiTheme="minorHAnsi" w:cstheme="minorHAnsi"/>
          <w:i/>
          <w:w w:val="0"/>
          <w:sz w:val="22"/>
          <w:szCs w:val="22"/>
        </w:rPr>
        <w:t xml:space="preserve">Instrumento Particular De Escritura Da </w:t>
      </w:r>
      <w:r w:rsidR="00CD1DD8">
        <w:rPr>
          <w:rFonts w:asciiTheme="minorHAnsi" w:hAnsiTheme="minorHAnsi" w:cstheme="minorHAnsi"/>
          <w:i/>
          <w:w w:val="0"/>
          <w:sz w:val="22"/>
          <w:szCs w:val="22"/>
        </w:rPr>
        <w:t>18</w:t>
      </w:r>
      <w:r w:rsidR="00112F93" w:rsidRPr="00DC7597">
        <w:rPr>
          <w:rFonts w:asciiTheme="minorHAnsi" w:hAnsiTheme="minorHAnsi" w:cstheme="minorHAnsi"/>
          <w:i/>
          <w:w w:val="0"/>
          <w:sz w:val="22"/>
          <w:szCs w:val="22"/>
        </w:rPr>
        <w:t>ª (</w:t>
      </w:r>
      <w:r w:rsidR="00CD1DD8">
        <w:rPr>
          <w:rFonts w:asciiTheme="minorHAnsi" w:hAnsiTheme="minorHAnsi" w:cstheme="minorHAnsi"/>
          <w:i/>
          <w:w w:val="0"/>
          <w:sz w:val="22"/>
          <w:szCs w:val="22"/>
        </w:rPr>
        <w:t>Décima Oitava</w:t>
      </w:r>
      <w:r w:rsidR="00112F93" w:rsidRPr="00DC7597">
        <w:rPr>
          <w:rFonts w:asciiTheme="minorHAnsi" w:hAnsiTheme="minorHAnsi" w:cstheme="minorHAnsi"/>
          <w:i/>
          <w:w w:val="0"/>
          <w:sz w:val="22"/>
          <w:szCs w:val="22"/>
        </w:rPr>
        <w:t xml:space="preserve">) Emissão De Debêntures Simples, Não Conversíveis Em Ações, Da Espécie </w:t>
      </w:r>
      <w:r w:rsidR="00A70557">
        <w:rPr>
          <w:rFonts w:asciiTheme="minorHAnsi" w:hAnsiTheme="minorHAnsi" w:cstheme="minorHAnsi"/>
          <w:i/>
          <w:w w:val="0"/>
          <w:sz w:val="22"/>
          <w:szCs w:val="22"/>
        </w:rPr>
        <w:t xml:space="preserve">Quirografária, a ser convolada na espécie </w:t>
      </w:r>
      <w:r w:rsidR="002153E2" w:rsidRPr="00DC7597">
        <w:rPr>
          <w:rFonts w:asciiTheme="minorHAnsi" w:hAnsiTheme="minorHAnsi" w:cstheme="minorHAnsi"/>
          <w:i/>
          <w:sz w:val="22"/>
          <w:szCs w:val="22"/>
        </w:rPr>
        <w:t>com Garantia Real</w:t>
      </w:r>
      <w:r w:rsidR="00112F93" w:rsidRPr="00DC7597">
        <w:rPr>
          <w:rFonts w:asciiTheme="minorHAnsi" w:hAnsiTheme="minorHAnsi" w:cstheme="minorHAnsi"/>
          <w:i/>
          <w:w w:val="0"/>
          <w:sz w:val="22"/>
          <w:szCs w:val="22"/>
        </w:rPr>
        <w:t>, Em Série Única, Para Colocação Privada</w:t>
      </w:r>
      <w:r w:rsidR="00BA02B5" w:rsidRPr="00DC7597">
        <w:rPr>
          <w:rFonts w:asciiTheme="minorHAnsi" w:hAnsiTheme="minorHAnsi" w:cstheme="minorHAnsi"/>
          <w:i/>
          <w:w w:val="0"/>
          <w:sz w:val="22"/>
          <w:szCs w:val="22"/>
        </w:rPr>
        <w:t xml:space="preserve"> d</w:t>
      </w:r>
      <w:r w:rsidR="00112F93" w:rsidRPr="00DC7597">
        <w:rPr>
          <w:rFonts w:asciiTheme="minorHAnsi" w:hAnsiTheme="minorHAnsi" w:cstheme="minorHAnsi"/>
          <w:i/>
          <w:w w:val="0"/>
          <w:sz w:val="22"/>
          <w:szCs w:val="22"/>
        </w:rPr>
        <w:t xml:space="preserve">a </w:t>
      </w:r>
      <w:r w:rsidR="001E7BFD">
        <w:rPr>
          <w:rFonts w:asciiTheme="minorHAnsi" w:hAnsiTheme="minorHAnsi" w:cstheme="minorHAnsi"/>
          <w:i/>
          <w:sz w:val="22"/>
          <w:szCs w:val="22"/>
        </w:rPr>
        <w:t>Gafisa</w:t>
      </w:r>
      <w:r w:rsidR="00AA523D" w:rsidRPr="00DC7597">
        <w:rPr>
          <w:rFonts w:asciiTheme="minorHAnsi" w:hAnsiTheme="minorHAnsi" w:cstheme="minorHAnsi"/>
          <w:i/>
          <w:sz w:val="22"/>
          <w:szCs w:val="22"/>
        </w:rPr>
        <w:t xml:space="preserve"> S/A</w:t>
      </w:r>
      <w:r w:rsidRPr="00DC7597">
        <w:rPr>
          <w:rFonts w:asciiTheme="minorHAnsi" w:hAnsiTheme="minorHAnsi" w:cstheme="minorHAnsi"/>
          <w:w w:val="0"/>
          <w:sz w:val="22"/>
          <w:szCs w:val="22"/>
        </w:rPr>
        <w:t>)</w:t>
      </w:r>
    </w:p>
    <w:p w14:paraId="7A479B5E" w14:textId="77777777" w:rsidR="00704452" w:rsidRPr="00DC7597" w:rsidRDefault="005B0974" w:rsidP="00DC7597">
      <w:pPr>
        <w:spacing w:line="320" w:lineRule="exact"/>
        <w:contextualSpacing/>
        <w:jc w:val="center"/>
        <w:rPr>
          <w:rFonts w:asciiTheme="minorHAnsi" w:hAnsiTheme="minorHAnsi" w:cstheme="minorHAnsi"/>
          <w:w w:val="0"/>
          <w:sz w:val="22"/>
          <w:szCs w:val="22"/>
        </w:rPr>
      </w:pPr>
      <w:r w:rsidRPr="00DC7597" w:rsidDel="005B0974">
        <w:rPr>
          <w:rFonts w:asciiTheme="minorHAnsi" w:hAnsiTheme="minorHAnsi" w:cstheme="minorHAnsi"/>
          <w:w w:val="0"/>
          <w:sz w:val="22"/>
          <w:szCs w:val="22"/>
        </w:rPr>
        <w:t xml:space="preserve"> </w:t>
      </w:r>
    </w:p>
    <w:p w14:paraId="28204CB3" w14:textId="77777777" w:rsidR="00704452" w:rsidRPr="00DC7597" w:rsidRDefault="00704452" w:rsidP="00DC7597">
      <w:pPr>
        <w:spacing w:line="320" w:lineRule="exact"/>
        <w:contextualSpacing/>
        <w:jc w:val="center"/>
        <w:rPr>
          <w:rFonts w:asciiTheme="minorHAnsi" w:hAnsiTheme="minorHAnsi" w:cstheme="minorHAnsi"/>
          <w:w w:val="0"/>
          <w:sz w:val="22"/>
          <w:szCs w:val="22"/>
        </w:rPr>
      </w:pPr>
    </w:p>
    <w:p w14:paraId="7A2B4A10" w14:textId="77777777" w:rsidR="00B56298" w:rsidRPr="00DC7597" w:rsidRDefault="00B56298" w:rsidP="00DC7597">
      <w:pPr>
        <w:spacing w:line="320" w:lineRule="exact"/>
        <w:contextualSpacing/>
        <w:jc w:val="both"/>
        <w:rPr>
          <w:rFonts w:asciiTheme="minorHAnsi" w:hAnsiTheme="minorHAnsi" w:cstheme="minorHAnsi"/>
          <w:i/>
          <w:sz w:val="22"/>
          <w:szCs w:val="22"/>
        </w:rPr>
      </w:pPr>
    </w:p>
    <w:p w14:paraId="69C53C40" w14:textId="77777777" w:rsidR="00B56298" w:rsidRPr="00DC7597" w:rsidRDefault="00B56298" w:rsidP="00DC7597">
      <w:pPr>
        <w:spacing w:line="320" w:lineRule="exact"/>
        <w:contextualSpacing/>
        <w:rPr>
          <w:rFonts w:asciiTheme="minorHAnsi" w:hAnsiTheme="minorHAnsi" w:cstheme="minorHAnsi"/>
          <w:i/>
          <w:sz w:val="22"/>
          <w:szCs w:val="22"/>
          <w:u w:val="single"/>
        </w:rPr>
      </w:pPr>
    </w:p>
    <w:tbl>
      <w:tblPr>
        <w:tblW w:w="0" w:type="auto"/>
        <w:tblBorders>
          <w:top w:val="single" w:sz="4" w:space="0" w:color="auto"/>
        </w:tblBorders>
        <w:tblLook w:val="01E0" w:firstRow="1" w:lastRow="1" w:firstColumn="1" w:lastColumn="1" w:noHBand="0" w:noVBand="0"/>
      </w:tblPr>
      <w:tblGrid>
        <w:gridCol w:w="8505"/>
      </w:tblGrid>
      <w:tr w:rsidR="00B56298" w:rsidRPr="00DC7597" w14:paraId="695667A0" w14:textId="77777777" w:rsidTr="00CE2771">
        <w:tc>
          <w:tcPr>
            <w:tcW w:w="8978" w:type="dxa"/>
          </w:tcPr>
          <w:p w14:paraId="4EA54794" w14:textId="77777777" w:rsidR="00AA523D" w:rsidRPr="00DC7597" w:rsidRDefault="001E7BFD" w:rsidP="00DC7597">
            <w:pPr>
              <w:pStyle w:val="NormalWeb"/>
              <w:spacing w:before="0" w:beforeAutospacing="0" w:after="0" w:afterAutospacing="0" w:line="320" w:lineRule="exact"/>
              <w:contextualSpacing/>
              <w:jc w:val="center"/>
              <w:rPr>
                <w:rFonts w:asciiTheme="minorHAnsi" w:hAnsiTheme="minorHAnsi" w:cstheme="minorHAnsi"/>
                <w:b/>
                <w:bCs/>
                <w:sz w:val="22"/>
                <w:szCs w:val="22"/>
              </w:rPr>
            </w:pPr>
            <w:r>
              <w:rPr>
                <w:rFonts w:asciiTheme="minorHAnsi" w:hAnsiTheme="minorHAnsi" w:cstheme="minorHAnsi"/>
                <w:b/>
                <w:bCs/>
                <w:sz w:val="22"/>
                <w:szCs w:val="22"/>
              </w:rPr>
              <w:t>GAFISA</w:t>
            </w:r>
            <w:r w:rsidR="00AA523D" w:rsidRPr="00DC7597">
              <w:rPr>
                <w:rFonts w:asciiTheme="minorHAnsi" w:hAnsiTheme="minorHAnsi" w:cstheme="minorHAnsi"/>
                <w:b/>
                <w:bCs/>
                <w:sz w:val="22"/>
                <w:szCs w:val="22"/>
              </w:rPr>
              <w:t xml:space="preserve"> S/A</w:t>
            </w:r>
          </w:p>
          <w:p w14:paraId="35B7DAEC" w14:textId="77777777" w:rsidR="00B56298" w:rsidRPr="00DC7597" w:rsidRDefault="00025A25" w:rsidP="00DC7597">
            <w:pPr>
              <w:widowControl w:val="0"/>
              <w:spacing w:line="320" w:lineRule="exact"/>
              <w:contextualSpacing/>
              <w:jc w:val="center"/>
              <w:rPr>
                <w:rFonts w:asciiTheme="minorHAnsi" w:hAnsiTheme="minorHAnsi" w:cstheme="minorHAnsi"/>
                <w:i/>
                <w:sz w:val="22"/>
                <w:szCs w:val="22"/>
              </w:rPr>
            </w:pPr>
            <w:r w:rsidRPr="00DC7597">
              <w:rPr>
                <w:rFonts w:asciiTheme="minorHAnsi" w:hAnsiTheme="minorHAnsi" w:cstheme="minorHAnsi"/>
                <w:i/>
                <w:sz w:val="22"/>
                <w:szCs w:val="22"/>
              </w:rPr>
              <w:t>Companhia</w:t>
            </w:r>
          </w:p>
        </w:tc>
      </w:tr>
      <w:tr w:rsidR="00B56298" w:rsidRPr="00DC7597" w14:paraId="47253722" w14:textId="77777777" w:rsidTr="00CE2771">
        <w:tc>
          <w:tcPr>
            <w:tcW w:w="8978" w:type="dxa"/>
          </w:tcPr>
          <w:p w14:paraId="32D24170" w14:textId="77777777" w:rsidR="00B56298" w:rsidRPr="00DC7597" w:rsidRDefault="00B56298" w:rsidP="00DC7597">
            <w:pPr>
              <w:widowControl w:val="0"/>
              <w:spacing w:line="320" w:lineRule="exact"/>
              <w:contextualSpacing/>
              <w:jc w:val="center"/>
              <w:rPr>
                <w:rFonts w:asciiTheme="minorHAnsi" w:hAnsiTheme="minorHAnsi" w:cstheme="minorHAnsi"/>
                <w:sz w:val="22"/>
                <w:szCs w:val="22"/>
              </w:rPr>
            </w:pPr>
            <w:r w:rsidRPr="00DC7597">
              <w:rPr>
                <w:rFonts w:asciiTheme="minorHAnsi" w:hAnsiTheme="minorHAnsi" w:cstheme="minorHAnsi"/>
                <w:sz w:val="22"/>
                <w:szCs w:val="22"/>
              </w:rPr>
              <w:t>Nome:</w:t>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t>Nome:</w:t>
            </w:r>
          </w:p>
        </w:tc>
      </w:tr>
      <w:tr w:rsidR="00B56298" w:rsidRPr="00DC7597" w14:paraId="7BE4C51D" w14:textId="77777777" w:rsidTr="00CE2771">
        <w:tc>
          <w:tcPr>
            <w:tcW w:w="8978" w:type="dxa"/>
          </w:tcPr>
          <w:p w14:paraId="79C0FE32" w14:textId="77777777" w:rsidR="00B56298" w:rsidRPr="00DC7597" w:rsidRDefault="00B56298" w:rsidP="00DC7597">
            <w:pPr>
              <w:pStyle w:val="NormalWeb"/>
              <w:widowControl w:val="0"/>
              <w:spacing w:before="0" w:beforeAutospacing="0" w:after="0" w:afterAutospacing="0" w:line="320" w:lineRule="exact"/>
              <w:contextualSpacing/>
              <w:jc w:val="center"/>
              <w:rPr>
                <w:rFonts w:asciiTheme="minorHAnsi" w:hAnsiTheme="minorHAnsi" w:cstheme="minorHAnsi"/>
                <w:sz w:val="22"/>
                <w:szCs w:val="22"/>
              </w:rPr>
            </w:pPr>
            <w:r w:rsidRPr="00DC7597">
              <w:rPr>
                <w:rFonts w:asciiTheme="minorHAnsi" w:hAnsiTheme="minorHAnsi" w:cstheme="minorHAnsi"/>
                <w:sz w:val="22"/>
                <w:szCs w:val="22"/>
              </w:rPr>
              <w:t>Cargo:</w:t>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t>Cargo:</w:t>
            </w:r>
          </w:p>
        </w:tc>
      </w:tr>
    </w:tbl>
    <w:p w14:paraId="126ADA9B" w14:textId="77777777" w:rsidR="00704452" w:rsidRPr="00DC7597" w:rsidRDefault="00704452" w:rsidP="00DC7597">
      <w:pPr>
        <w:spacing w:line="320" w:lineRule="exact"/>
        <w:contextualSpacing/>
        <w:jc w:val="center"/>
        <w:rPr>
          <w:rFonts w:asciiTheme="minorHAnsi" w:hAnsiTheme="minorHAnsi" w:cstheme="minorHAnsi"/>
          <w:w w:val="0"/>
          <w:sz w:val="22"/>
          <w:szCs w:val="22"/>
        </w:rPr>
      </w:pPr>
    </w:p>
    <w:p w14:paraId="28512388" w14:textId="77777777" w:rsidR="00B56298" w:rsidRPr="00DC7597" w:rsidRDefault="00B56298" w:rsidP="00DC7597">
      <w:pPr>
        <w:spacing w:line="320" w:lineRule="exact"/>
        <w:contextualSpacing/>
        <w:jc w:val="center"/>
        <w:rPr>
          <w:rFonts w:asciiTheme="minorHAnsi" w:hAnsiTheme="minorHAnsi" w:cstheme="minorHAnsi"/>
          <w:w w:val="0"/>
          <w:sz w:val="22"/>
          <w:szCs w:val="22"/>
        </w:rPr>
      </w:pPr>
    </w:p>
    <w:p w14:paraId="4BCCED3A" w14:textId="77777777" w:rsidR="00B56298" w:rsidRPr="00DC7597" w:rsidRDefault="00B56298" w:rsidP="00DC7597">
      <w:pPr>
        <w:spacing w:line="320" w:lineRule="exact"/>
        <w:contextualSpacing/>
        <w:jc w:val="center"/>
        <w:rPr>
          <w:rFonts w:asciiTheme="minorHAnsi" w:hAnsiTheme="minorHAnsi" w:cstheme="minorHAnsi"/>
          <w:w w:val="0"/>
          <w:sz w:val="22"/>
          <w:szCs w:val="22"/>
        </w:rPr>
      </w:pPr>
    </w:p>
    <w:p w14:paraId="0FB5953A" w14:textId="77777777" w:rsidR="00B56298" w:rsidRPr="00DC7597" w:rsidRDefault="00B56298" w:rsidP="00DC7597">
      <w:pPr>
        <w:spacing w:line="320" w:lineRule="exact"/>
        <w:contextualSpacing/>
        <w:jc w:val="center"/>
        <w:rPr>
          <w:rFonts w:asciiTheme="minorHAnsi" w:hAnsiTheme="minorHAnsi" w:cstheme="minorHAnsi"/>
          <w:w w:val="0"/>
          <w:sz w:val="22"/>
          <w:szCs w:val="22"/>
        </w:rPr>
      </w:pPr>
    </w:p>
    <w:tbl>
      <w:tblPr>
        <w:tblW w:w="0" w:type="auto"/>
        <w:tblBorders>
          <w:top w:val="single" w:sz="4" w:space="0" w:color="auto"/>
        </w:tblBorders>
        <w:tblLook w:val="01E0" w:firstRow="1" w:lastRow="1" w:firstColumn="1" w:lastColumn="1" w:noHBand="0" w:noVBand="0"/>
      </w:tblPr>
      <w:tblGrid>
        <w:gridCol w:w="8505"/>
      </w:tblGrid>
      <w:tr w:rsidR="00B56298" w:rsidRPr="00DC7597" w14:paraId="0B650F6A" w14:textId="77777777" w:rsidTr="00CE2771">
        <w:tc>
          <w:tcPr>
            <w:tcW w:w="8978" w:type="dxa"/>
          </w:tcPr>
          <w:p w14:paraId="442A8CAA" w14:textId="77777777" w:rsidR="006A189B" w:rsidRPr="00DC7597" w:rsidRDefault="00C92068" w:rsidP="00DC7597">
            <w:pPr>
              <w:widowControl w:val="0"/>
              <w:spacing w:line="320" w:lineRule="exact"/>
              <w:contextualSpacing/>
              <w:jc w:val="center"/>
              <w:rPr>
                <w:rFonts w:asciiTheme="minorHAnsi" w:hAnsiTheme="minorHAnsi" w:cstheme="minorHAnsi"/>
                <w:i/>
                <w:sz w:val="22"/>
                <w:szCs w:val="22"/>
              </w:rPr>
            </w:pPr>
            <w:r>
              <w:rPr>
                <w:rFonts w:asciiTheme="minorHAnsi" w:hAnsiTheme="minorHAnsi" w:cstheme="minorHAnsi"/>
                <w:b/>
                <w:spacing w:val="-2"/>
                <w:sz w:val="22"/>
                <w:szCs w:val="22"/>
              </w:rPr>
              <w:t xml:space="preserve">HABITASEC </w:t>
            </w:r>
            <w:r w:rsidR="006A189B" w:rsidRPr="00DC7597">
              <w:rPr>
                <w:rFonts w:asciiTheme="minorHAnsi" w:hAnsiTheme="minorHAnsi" w:cstheme="minorHAnsi"/>
                <w:b/>
                <w:spacing w:val="-2"/>
                <w:sz w:val="22"/>
                <w:szCs w:val="22"/>
              </w:rPr>
              <w:t>SECURITIZA</w:t>
            </w:r>
            <w:r>
              <w:rPr>
                <w:rFonts w:asciiTheme="minorHAnsi" w:hAnsiTheme="minorHAnsi" w:cstheme="minorHAnsi"/>
                <w:b/>
                <w:spacing w:val="-2"/>
                <w:sz w:val="22"/>
                <w:szCs w:val="22"/>
              </w:rPr>
              <w:t>DORA S/A</w:t>
            </w:r>
            <w:r w:rsidR="006A189B" w:rsidRPr="00DC7597">
              <w:rPr>
                <w:rFonts w:asciiTheme="minorHAnsi" w:hAnsiTheme="minorHAnsi" w:cstheme="minorHAnsi"/>
                <w:i/>
                <w:sz w:val="22"/>
                <w:szCs w:val="22"/>
              </w:rPr>
              <w:t xml:space="preserve"> </w:t>
            </w:r>
          </w:p>
          <w:p w14:paraId="2F63313F" w14:textId="77777777" w:rsidR="00B56298" w:rsidRPr="00DC7597" w:rsidRDefault="00B56298" w:rsidP="00DC7597">
            <w:pPr>
              <w:widowControl w:val="0"/>
              <w:spacing w:line="320" w:lineRule="exact"/>
              <w:contextualSpacing/>
              <w:jc w:val="center"/>
              <w:rPr>
                <w:rFonts w:asciiTheme="minorHAnsi" w:hAnsiTheme="minorHAnsi" w:cstheme="minorHAnsi"/>
                <w:i/>
                <w:sz w:val="22"/>
                <w:szCs w:val="22"/>
              </w:rPr>
            </w:pPr>
            <w:r w:rsidRPr="00DC7597">
              <w:rPr>
                <w:rFonts w:asciiTheme="minorHAnsi" w:hAnsiTheme="minorHAnsi" w:cstheme="minorHAnsi"/>
                <w:i/>
                <w:sz w:val="22"/>
                <w:szCs w:val="22"/>
              </w:rPr>
              <w:t>Debenturista</w:t>
            </w:r>
          </w:p>
        </w:tc>
      </w:tr>
      <w:tr w:rsidR="00B56298" w:rsidRPr="00DC7597" w14:paraId="6FF6960C" w14:textId="77777777" w:rsidTr="00CE2771">
        <w:tc>
          <w:tcPr>
            <w:tcW w:w="8978" w:type="dxa"/>
          </w:tcPr>
          <w:p w14:paraId="3F0CFA99" w14:textId="77777777" w:rsidR="00B56298" w:rsidRPr="00DC7597" w:rsidRDefault="00B56298" w:rsidP="00DC7597">
            <w:pPr>
              <w:widowControl w:val="0"/>
              <w:spacing w:line="320" w:lineRule="exact"/>
              <w:contextualSpacing/>
              <w:jc w:val="center"/>
              <w:rPr>
                <w:rFonts w:asciiTheme="minorHAnsi" w:hAnsiTheme="minorHAnsi" w:cstheme="minorHAnsi"/>
                <w:sz w:val="22"/>
                <w:szCs w:val="22"/>
              </w:rPr>
            </w:pPr>
            <w:r w:rsidRPr="00DC7597">
              <w:rPr>
                <w:rFonts w:asciiTheme="minorHAnsi" w:hAnsiTheme="minorHAnsi" w:cstheme="minorHAnsi"/>
                <w:sz w:val="22"/>
                <w:szCs w:val="22"/>
              </w:rPr>
              <w:t>Nome:</w:t>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t>Nome:</w:t>
            </w:r>
          </w:p>
        </w:tc>
      </w:tr>
      <w:tr w:rsidR="00B56298" w:rsidRPr="00DC7597" w14:paraId="7EEB21AA" w14:textId="77777777" w:rsidTr="00CE2771">
        <w:tc>
          <w:tcPr>
            <w:tcW w:w="8978" w:type="dxa"/>
          </w:tcPr>
          <w:p w14:paraId="61E73BB9" w14:textId="77777777" w:rsidR="00B56298" w:rsidRPr="00DC7597" w:rsidRDefault="00B56298" w:rsidP="00DC7597">
            <w:pPr>
              <w:pStyle w:val="NormalWeb"/>
              <w:widowControl w:val="0"/>
              <w:spacing w:before="0" w:beforeAutospacing="0" w:after="0" w:afterAutospacing="0" w:line="320" w:lineRule="exact"/>
              <w:contextualSpacing/>
              <w:jc w:val="center"/>
              <w:rPr>
                <w:rFonts w:asciiTheme="minorHAnsi" w:hAnsiTheme="minorHAnsi" w:cstheme="minorHAnsi"/>
                <w:sz w:val="22"/>
                <w:szCs w:val="22"/>
              </w:rPr>
            </w:pPr>
            <w:r w:rsidRPr="00DC7597">
              <w:rPr>
                <w:rFonts w:asciiTheme="minorHAnsi" w:hAnsiTheme="minorHAnsi" w:cstheme="minorHAnsi"/>
                <w:sz w:val="22"/>
                <w:szCs w:val="22"/>
              </w:rPr>
              <w:t>Cargo:</w:t>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t>Cargo:</w:t>
            </w:r>
          </w:p>
        </w:tc>
      </w:tr>
    </w:tbl>
    <w:p w14:paraId="1D776175" w14:textId="77777777" w:rsidR="00B56298" w:rsidRPr="00DC7597" w:rsidRDefault="00B56298" w:rsidP="00DC7597">
      <w:pPr>
        <w:spacing w:line="320" w:lineRule="exact"/>
        <w:contextualSpacing/>
        <w:jc w:val="center"/>
        <w:rPr>
          <w:rFonts w:asciiTheme="minorHAnsi" w:hAnsiTheme="minorHAnsi" w:cstheme="minorHAnsi"/>
          <w:w w:val="0"/>
          <w:sz w:val="22"/>
          <w:szCs w:val="22"/>
        </w:rPr>
      </w:pPr>
    </w:p>
    <w:p w14:paraId="07E29229"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1A0DDB68" w14:textId="77777777" w:rsidR="00B56298" w:rsidRPr="00DC7597" w:rsidRDefault="00B56298" w:rsidP="00DC7597">
      <w:pPr>
        <w:spacing w:line="320" w:lineRule="exact"/>
        <w:contextualSpacing/>
        <w:jc w:val="both"/>
        <w:rPr>
          <w:rFonts w:asciiTheme="minorHAnsi" w:hAnsiTheme="minorHAnsi" w:cstheme="minorHAnsi"/>
          <w:sz w:val="22"/>
          <w:szCs w:val="22"/>
        </w:rPr>
      </w:pPr>
    </w:p>
    <w:p w14:paraId="20A6D437" w14:textId="167D70D0" w:rsidR="006A189B" w:rsidRPr="00DC7597" w:rsidRDefault="00B56298" w:rsidP="00DC7597">
      <w:pPr>
        <w:autoSpaceDE/>
        <w:autoSpaceDN/>
        <w:adjustRightInd/>
        <w:spacing w:line="320" w:lineRule="exact"/>
        <w:contextualSpacing/>
        <w:jc w:val="both"/>
        <w:rPr>
          <w:rFonts w:asciiTheme="minorHAnsi" w:hAnsiTheme="minorHAnsi" w:cstheme="minorHAnsi"/>
          <w:w w:val="0"/>
          <w:sz w:val="22"/>
          <w:szCs w:val="22"/>
        </w:rPr>
      </w:pPr>
      <w:bookmarkStart w:id="257" w:name="_DV_M446"/>
      <w:bookmarkEnd w:id="257"/>
      <w:r w:rsidRPr="00DC7597">
        <w:rPr>
          <w:rFonts w:asciiTheme="minorHAnsi" w:hAnsiTheme="minorHAnsi" w:cstheme="minorHAnsi"/>
          <w:b/>
          <w:bCs/>
          <w:sz w:val="22"/>
          <w:szCs w:val="22"/>
        </w:rPr>
        <w:br w:type="page"/>
      </w:r>
      <w:r w:rsidR="006A189B" w:rsidRPr="00DC7597">
        <w:rPr>
          <w:rFonts w:asciiTheme="minorHAnsi" w:hAnsiTheme="minorHAnsi" w:cstheme="minorHAnsi"/>
          <w:w w:val="0"/>
          <w:sz w:val="22"/>
          <w:szCs w:val="22"/>
        </w:rPr>
        <w:lastRenderedPageBreak/>
        <w:t>(</w:t>
      </w:r>
      <w:r w:rsidR="006A189B" w:rsidRPr="00DC7597">
        <w:rPr>
          <w:rFonts w:asciiTheme="minorHAnsi" w:hAnsiTheme="minorHAnsi" w:cstheme="minorHAnsi"/>
          <w:i/>
          <w:w w:val="0"/>
          <w:sz w:val="22"/>
          <w:szCs w:val="22"/>
        </w:rPr>
        <w:t>Página 2/2 do</w:t>
      </w:r>
      <w:r w:rsidR="006A189B" w:rsidRPr="00DC7597">
        <w:rPr>
          <w:rFonts w:asciiTheme="minorHAnsi" w:hAnsiTheme="minorHAnsi" w:cstheme="minorHAnsi"/>
          <w:w w:val="0"/>
          <w:sz w:val="22"/>
          <w:szCs w:val="22"/>
        </w:rPr>
        <w:t xml:space="preserve"> </w:t>
      </w:r>
      <w:r w:rsidR="00AA523D" w:rsidRPr="00DC7597">
        <w:rPr>
          <w:rFonts w:asciiTheme="minorHAnsi" w:hAnsiTheme="minorHAnsi" w:cstheme="minorHAnsi"/>
          <w:i/>
          <w:w w:val="0"/>
          <w:sz w:val="22"/>
          <w:szCs w:val="22"/>
        </w:rPr>
        <w:t xml:space="preserve">Instrumento Particular De Escritura Da </w:t>
      </w:r>
      <w:r w:rsidR="00CD1DD8">
        <w:rPr>
          <w:rFonts w:asciiTheme="minorHAnsi" w:hAnsiTheme="minorHAnsi" w:cstheme="minorHAnsi"/>
          <w:i/>
          <w:w w:val="0"/>
          <w:sz w:val="22"/>
          <w:szCs w:val="22"/>
        </w:rPr>
        <w:t>18</w:t>
      </w:r>
      <w:r w:rsidR="00AA523D" w:rsidRPr="00DC7597">
        <w:rPr>
          <w:rFonts w:asciiTheme="minorHAnsi" w:hAnsiTheme="minorHAnsi" w:cstheme="minorHAnsi"/>
          <w:i/>
          <w:w w:val="0"/>
          <w:sz w:val="22"/>
          <w:szCs w:val="22"/>
        </w:rPr>
        <w:t>ª (</w:t>
      </w:r>
      <w:r w:rsidR="00CD1DD8">
        <w:rPr>
          <w:rFonts w:asciiTheme="minorHAnsi" w:hAnsiTheme="minorHAnsi" w:cstheme="minorHAnsi"/>
          <w:i/>
          <w:w w:val="0"/>
          <w:sz w:val="22"/>
          <w:szCs w:val="22"/>
        </w:rPr>
        <w:t>Décima Oitava</w:t>
      </w:r>
      <w:r w:rsidR="00AA523D" w:rsidRPr="00DC7597">
        <w:rPr>
          <w:rFonts w:asciiTheme="minorHAnsi" w:hAnsiTheme="minorHAnsi" w:cstheme="minorHAnsi"/>
          <w:i/>
          <w:w w:val="0"/>
          <w:sz w:val="22"/>
          <w:szCs w:val="22"/>
        </w:rPr>
        <w:t xml:space="preserve">) Emissão De Debêntures Simples, Não Conversíveis Em Ações, Da Espécie </w:t>
      </w:r>
      <w:r w:rsidR="00A70557">
        <w:rPr>
          <w:rFonts w:asciiTheme="minorHAnsi" w:hAnsiTheme="minorHAnsi" w:cstheme="minorHAnsi"/>
          <w:i/>
          <w:w w:val="0"/>
          <w:sz w:val="22"/>
          <w:szCs w:val="22"/>
        </w:rPr>
        <w:t xml:space="preserve">Quirografária, a ser convolada na espécie </w:t>
      </w:r>
      <w:r w:rsidR="00AA523D" w:rsidRPr="00DC7597">
        <w:rPr>
          <w:rFonts w:asciiTheme="minorHAnsi" w:hAnsiTheme="minorHAnsi" w:cstheme="minorHAnsi"/>
          <w:i/>
          <w:sz w:val="22"/>
          <w:szCs w:val="22"/>
        </w:rPr>
        <w:t>com Garantia Real</w:t>
      </w:r>
      <w:r w:rsidR="00AA523D" w:rsidRPr="00DC7597">
        <w:rPr>
          <w:rFonts w:asciiTheme="minorHAnsi" w:hAnsiTheme="minorHAnsi" w:cstheme="minorHAnsi"/>
          <w:i/>
          <w:w w:val="0"/>
          <w:sz w:val="22"/>
          <w:szCs w:val="22"/>
        </w:rPr>
        <w:t xml:space="preserve">, Em Série Única, Para Colocação Privada da </w:t>
      </w:r>
      <w:r w:rsidR="001E7BFD">
        <w:rPr>
          <w:rFonts w:asciiTheme="minorHAnsi" w:hAnsiTheme="minorHAnsi" w:cstheme="minorHAnsi"/>
          <w:i/>
          <w:sz w:val="22"/>
          <w:szCs w:val="22"/>
        </w:rPr>
        <w:t xml:space="preserve">Gafisa </w:t>
      </w:r>
      <w:r w:rsidR="00AA523D" w:rsidRPr="00DC7597">
        <w:rPr>
          <w:rFonts w:asciiTheme="minorHAnsi" w:hAnsiTheme="minorHAnsi" w:cstheme="minorHAnsi"/>
          <w:i/>
          <w:sz w:val="22"/>
          <w:szCs w:val="22"/>
        </w:rPr>
        <w:t>S/A</w:t>
      </w:r>
      <w:r w:rsidR="006A189B" w:rsidRPr="00DC7597">
        <w:rPr>
          <w:rFonts w:asciiTheme="minorHAnsi" w:hAnsiTheme="minorHAnsi" w:cstheme="minorHAnsi"/>
          <w:w w:val="0"/>
          <w:sz w:val="22"/>
          <w:szCs w:val="22"/>
        </w:rPr>
        <w:t>)</w:t>
      </w:r>
    </w:p>
    <w:p w14:paraId="3B27F4A2" w14:textId="77777777" w:rsidR="00B56298" w:rsidRPr="00DC7597" w:rsidRDefault="00B56298" w:rsidP="00DC7597">
      <w:pPr>
        <w:autoSpaceDE/>
        <w:autoSpaceDN/>
        <w:adjustRightInd/>
        <w:spacing w:line="320" w:lineRule="exact"/>
        <w:contextualSpacing/>
        <w:jc w:val="both"/>
        <w:rPr>
          <w:rFonts w:asciiTheme="minorHAnsi" w:hAnsiTheme="minorHAnsi" w:cstheme="minorHAnsi"/>
          <w:w w:val="0"/>
          <w:sz w:val="22"/>
          <w:szCs w:val="22"/>
        </w:rPr>
      </w:pPr>
    </w:p>
    <w:p w14:paraId="06E0BC9A" w14:textId="77777777" w:rsidR="00B56298" w:rsidRPr="00DC7597" w:rsidRDefault="00B56298" w:rsidP="00DC7597">
      <w:pPr>
        <w:spacing w:line="320" w:lineRule="exact"/>
        <w:contextualSpacing/>
        <w:jc w:val="both"/>
        <w:rPr>
          <w:rFonts w:asciiTheme="minorHAnsi" w:hAnsiTheme="minorHAnsi" w:cstheme="minorHAnsi"/>
          <w:sz w:val="22"/>
          <w:szCs w:val="22"/>
          <w:u w:val="single"/>
        </w:rPr>
      </w:pPr>
    </w:p>
    <w:p w14:paraId="76B019F0" w14:textId="77777777" w:rsidR="00F57823" w:rsidRPr="00DC7597" w:rsidRDefault="00F57823" w:rsidP="00DC7597">
      <w:pPr>
        <w:spacing w:line="320" w:lineRule="exact"/>
        <w:contextualSpacing/>
        <w:jc w:val="both"/>
        <w:rPr>
          <w:rFonts w:asciiTheme="minorHAnsi" w:hAnsiTheme="minorHAnsi" w:cstheme="minorHAnsi"/>
          <w:sz w:val="22"/>
          <w:szCs w:val="22"/>
          <w:u w:val="single"/>
        </w:rPr>
      </w:pPr>
    </w:p>
    <w:p w14:paraId="5CDFFCA7" w14:textId="77777777" w:rsidR="00704452" w:rsidRPr="00DC7597" w:rsidRDefault="00704452" w:rsidP="00DC7597">
      <w:pPr>
        <w:spacing w:line="320" w:lineRule="exact"/>
        <w:contextualSpacing/>
        <w:jc w:val="both"/>
        <w:rPr>
          <w:rFonts w:asciiTheme="minorHAnsi" w:hAnsiTheme="minorHAnsi" w:cstheme="minorHAnsi"/>
          <w:b/>
          <w:sz w:val="22"/>
          <w:szCs w:val="22"/>
        </w:rPr>
      </w:pPr>
      <w:r w:rsidRPr="00DC7597">
        <w:rPr>
          <w:rFonts w:asciiTheme="minorHAnsi" w:hAnsiTheme="minorHAnsi" w:cstheme="minorHAnsi"/>
          <w:b/>
          <w:sz w:val="22"/>
          <w:szCs w:val="22"/>
        </w:rPr>
        <w:t>TESTEMUNHAS:</w:t>
      </w:r>
    </w:p>
    <w:p w14:paraId="17EC853C" w14:textId="77777777" w:rsidR="00704452" w:rsidRPr="00DC7597" w:rsidRDefault="00704452" w:rsidP="00DC7597">
      <w:pPr>
        <w:spacing w:line="320" w:lineRule="exact"/>
        <w:contextualSpacing/>
        <w:jc w:val="both"/>
        <w:rPr>
          <w:rFonts w:asciiTheme="minorHAnsi" w:hAnsiTheme="minorHAnsi" w:cstheme="minorHAnsi"/>
          <w:sz w:val="22"/>
          <w:szCs w:val="22"/>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704452" w:rsidRPr="00DC7597" w14:paraId="1B061AB2" w14:textId="77777777" w:rsidTr="00D7358A">
        <w:tc>
          <w:tcPr>
            <w:tcW w:w="4489" w:type="dxa"/>
          </w:tcPr>
          <w:p w14:paraId="67C01E38" w14:textId="77777777" w:rsidR="00704452" w:rsidRPr="00DC7597" w:rsidRDefault="00704452" w:rsidP="00DC7597">
            <w:pPr>
              <w:spacing w:line="320" w:lineRule="exact"/>
              <w:contextualSpacing/>
              <w:jc w:val="both"/>
              <w:rPr>
                <w:rFonts w:asciiTheme="minorHAnsi" w:hAnsiTheme="minorHAnsi" w:cstheme="minorHAnsi"/>
                <w:sz w:val="22"/>
                <w:szCs w:val="22"/>
              </w:rPr>
            </w:pPr>
            <w:r w:rsidRPr="00DC7597">
              <w:rPr>
                <w:rFonts w:asciiTheme="minorHAnsi" w:hAnsiTheme="minorHAnsi" w:cstheme="minorHAnsi"/>
                <w:sz w:val="22"/>
                <w:szCs w:val="22"/>
              </w:rPr>
              <w:t>__________________________________</w:t>
            </w:r>
          </w:p>
          <w:p w14:paraId="505438DD" w14:textId="77777777" w:rsidR="00704452" w:rsidRPr="00DC7597" w:rsidRDefault="00704452" w:rsidP="00DC7597">
            <w:pPr>
              <w:spacing w:line="320" w:lineRule="exact"/>
              <w:contextualSpacing/>
              <w:jc w:val="both"/>
              <w:rPr>
                <w:rFonts w:asciiTheme="minorHAnsi" w:hAnsiTheme="minorHAnsi" w:cstheme="minorHAnsi"/>
                <w:sz w:val="22"/>
                <w:szCs w:val="22"/>
              </w:rPr>
            </w:pPr>
            <w:r w:rsidRPr="00DC7597">
              <w:rPr>
                <w:rFonts w:asciiTheme="minorHAnsi" w:hAnsiTheme="minorHAnsi" w:cstheme="minorHAnsi"/>
                <w:sz w:val="22"/>
                <w:szCs w:val="22"/>
              </w:rPr>
              <w:t>Nome:</w:t>
            </w:r>
          </w:p>
          <w:p w14:paraId="4A164D0D" w14:textId="77777777" w:rsidR="00704452" w:rsidRPr="00DC7597" w:rsidRDefault="00704452" w:rsidP="00DC7597">
            <w:pPr>
              <w:spacing w:line="320" w:lineRule="exact"/>
              <w:contextualSpacing/>
              <w:jc w:val="both"/>
              <w:rPr>
                <w:rFonts w:asciiTheme="minorHAnsi" w:hAnsiTheme="minorHAnsi" w:cstheme="minorHAnsi"/>
                <w:sz w:val="22"/>
                <w:szCs w:val="22"/>
              </w:rPr>
            </w:pPr>
            <w:r w:rsidRPr="00DC7597">
              <w:rPr>
                <w:rFonts w:asciiTheme="minorHAnsi" w:hAnsiTheme="minorHAnsi" w:cstheme="minorHAnsi"/>
                <w:sz w:val="22"/>
                <w:szCs w:val="22"/>
              </w:rPr>
              <w:t>Cargo:</w:t>
            </w:r>
          </w:p>
        </w:tc>
        <w:tc>
          <w:tcPr>
            <w:tcW w:w="4489" w:type="dxa"/>
          </w:tcPr>
          <w:p w14:paraId="5496D299" w14:textId="77777777" w:rsidR="00704452" w:rsidRPr="00DC7597" w:rsidRDefault="00704452" w:rsidP="00DC7597">
            <w:pPr>
              <w:spacing w:line="320" w:lineRule="exact"/>
              <w:contextualSpacing/>
              <w:jc w:val="both"/>
              <w:rPr>
                <w:rFonts w:asciiTheme="minorHAnsi" w:hAnsiTheme="minorHAnsi" w:cstheme="minorHAnsi"/>
                <w:sz w:val="22"/>
                <w:szCs w:val="22"/>
              </w:rPr>
            </w:pPr>
            <w:r w:rsidRPr="00DC7597">
              <w:rPr>
                <w:rFonts w:asciiTheme="minorHAnsi" w:hAnsiTheme="minorHAnsi" w:cstheme="minorHAnsi"/>
                <w:sz w:val="22"/>
                <w:szCs w:val="22"/>
              </w:rPr>
              <w:t>__________________________________</w:t>
            </w:r>
          </w:p>
          <w:p w14:paraId="391A207B" w14:textId="77777777" w:rsidR="00704452" w:rsidRPr="00DC7597" w:rsidRDefault="00704452" w:rsidP="00DC7597">
            <w:pPr>
              <w:spacing w:line="320" w:lineRule="exact"/>
              <w:contextualSpacing/>
              <w:jc w:val="both"/>
              <w:rPr>
                <w:rFonts w:asciiTheme="minorHAnsi" w:hAnsiTheme="minorHAnsi" w:cstheme="minorHAnsi"/>
                <w:sz w:val="22"/>
                <w:szCs w:val="22"/>
              </w:rPr>
            </w:pPr>
            <w:r w:rsidRPr="00DC7597">
              <w:rPr>
                <w:rFonts w:asciiTheme="minorHAnsi" w:hAnsiTheme="minorHAnsi" w:cstheme="minorHAnsi"/>
                <w:sz w:val="22"/>
                <w:szCs w:val="22"/>
              </w:rPr>
              <w:t>Nome:</w:t>
            </w:r>
          </w:p>
          <w:p w14:paraId="3A5CF3EA" w14:textId="77777777" w:rsidR="00704452" w:rsidRPr="00DC7597" w:rsidRDefault="00704452" w:rsidP="00DC7597">
            <w:pPr>
              <w:spacing w:line="320" w:lineRule="exact"/>
              <w:contextualSpacing/>
              <w:jc w:val="both"/>
              <w:rPr>
                <w:rFonts w:asciiTheme="minorHAnsi" w:hAnsiTheme="minorHAnsi" w:cstheme="minorHAnsi"/>
                <w:sz w:val="22"/>
                <w:szCs w:val="22"/>
              </w:rPr>
            </w:pPr>
            <w:r w:rsidRPr="00DC7597">
              <w:rPr>
                <w:rFonts w:asciiTheme="minorHAnsi" w:hAnsiTheme="minorHAnsi" w:cstheme="minorHAnsi"/>
                <w:sz w:val="22"/>
                <w:szCs w:val="22"/>
              </w:rPr>
              <w:t>Cargo:</w:t>
            </w:r>
          </w:p>
        </w:tc>
      </w:tr>
    </w:tbl>
    <w:p w14:paraId="543AEB77" w14:textId="77777777" w:rsidR="004E2F05" w:rsidRPr="00DC7597" w:rsidRDefault="004E2F05" w:rsidP="00DC7597">
      <w:pPr>
        <w:autoSpaceDE/>
        <w:autoSpaceDN/>
        <w:adjustRightInd/>
        <w:spacing w:line="320" w:lineRule="exact"/>
        <w:contextualSpacing/>
        <w:jc w:val="center"/>
        <w:rPr>
          <w:rFonts w:asciiTheme="minorHAnsi" w:hAnsiTheme="minorHAnsi" w:cstheme="minorHAnsi"/>
          <w:sz w:val="22"/>
          <w:szCs w:val="22"/>
        </w:rPr>
        <w:sectPr w:rsidR="004E2F05" w:rsidRPr="00DC7597" w:rsidSect="00AA35BF">
          <w:headerReference w:type="even" r:id="rId14"/>
          <w:footerReference w:type="even" r:id="rId15"/>
          <w:footerReference w:type="default" r:id="rId16"/>
          <w:headerReference w:type="first" r:id="rId17"/>
          <w:footerReference w:type="first" r:id="rId18"/>
          <w:pgSz w:w="11907" w:h="16839" w:code="9"/>
          <w:pgMar w:top="1418" w:right="1701" w:bottom="1418" w:left="1701" w:header="720" w:footer="720" w:gutter="0"/>
          <w:cols w:space="720"/>
          <w:noEndnote/>
          <w:titlePg/>
          <w:docGrid w:linePitch="326"/>
        </w:sectPr>
      </w:pPr>
    </w:p>
    <w:p w14:paraId="73681509" w14:textId="77777777" w:rsidR="00500B1D" w:rsidRPr="00DC7597" w:rsidRDefault="00500B1D" w:rsidP="00DC7597">
      <w:pPr>
        <w:autoSpaceDE/>
        <w:autoSpaceDN/>
        <w:adjustRightInd/>
        <w:spacing w:line="320" w:lineRule="exact"/>
        <w:contextualSpacing/>
        <w:jc w:val="center"/>
        <w:rPr>
          <w:rFonts w:asciiTheme="minorHAnsi" w:hAnsiTheme="minorHAnsi" w:cstheme="minorHAnsi"/>
          <w:b/>
          <w:sz w:val="22"/>
          <w:szCs w:val="22"/>
        </w:rPr>
      </w:pPr>
      <w:r w:rsidRPr="00DC7597">
        <w:rPr>
          <w:rFonts w:asciiTheme="minorHAnsi" w:hAnsiTheme="minorHAnsi" w:cstheme="minorHAnsi"/>
          <w:b/>
          <w:sz w:val="22"/>
          <w:szCs w:val="22"/>
        </w:rPr>
        <w:lastRenderedPageBreak/>
        <w:t>ANEXO I</w:t>
      </w:r>
    </w:p>
    <w:p w14:paraId="7AFBEE2E" w14:textId="71D67397" w:rsidR="00500B1D" w:rsidRDefault="00500B1D"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r w:rsidRPr="00DC7597">
        <w:rPr>
          <w:rFonts w:asciiTheme="minorHAnsi" w:hAnsiTheme="minorHAnsi" w:cstheme="minorHAnsi"/>
          <w:b/>
        </w:rPr>
        <w:t>EMPREENDIMENTO ALVO</w:t>
      </w:r>
    </w:p>
    <w:p w14:paraId="4B1D5A0C" w14:textId="4014514E" w:rsidR="00FD7973" w:rsidRDefault="00FD7973"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56AA65FA" w14:textId="77777777" w:rsidR="00FD7973" w:rsidRPr="00F85735" w:rsidRDefault="00FD7973" w:rsidP="00FD7973">
      <w:pPr>
        <w:spacing w:line="360" w:lineRule="auto"/>
        <w:jc w:val="center"/>
        <w:rPr>
          <w:rFonts w:asciiTheme="minorHAnsi" w:hAnsiTheme="minorHAnsi" w:cstheme="minorHAnsi"/>
          <w:b/>
          <w:sz w:val="22"/>
          <w:szCs w:val="22"/>
        </w:rPr>
      </w:pPr>
      <w:bookmarkStart w:id="258" w:name="_Hlk68028675"/>
      <w:r w:rsidRPr="00F85735">
        <w:rPr>
          <w:rFonts w:asciiTheme="minorHAnsi" w:hAnsiTheme="minorHAnsi" w:cstheme="minorHAnsi"/>
          <w:b/>
          <w:sz w:val="22"/>
          <w:szCs w:val="22"/>
        </w:rPr>
        <w:t xml:space="preserve">PROPORÇÃO DOS RECURSOS CAPTADOS POR MEIO DA EMISSÃO A SER DESTINADA PARA CADA UM DOS EMPREENDIMENTOS IMOBILIÁRIOS </w:t>
      </w:r>
    </w:p>
    <w:bookmarkEnd w:id="258"/>
    <w:p w14:paraId="667FFA18" w14:textId="77777777" w:rsidR="00FD7973" w:rsidRPr="00DC7597" w:rsidRDefault="00FD7973"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2DED5AEA" w14:textId="77777777" w:rsidR="00500B1D" w:rsidRPr="00DC7597" w:rsidRDefault="00500B1D"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tbl>
      <w:tblPr>
        <w:tblW w:w="4862" w:type="pct"/>
        <w:jc w:val="center"/>
        <w:tblLayout w:type="fixed"/>
        <w:tblCellMar>
          <w:left w:w="70" w:type="dxa"/>
          <w:right w:w="70" w:type="dxa"/>
        </w:tblCellMar>
        <w:tblLook w:val="04A0" w:firstRow="1" w:lastRow="0" w:firstColumn="1" w:lastColumn="0" w:noHBand="0" w:noVBand="1"/>
      </w:tblPr>
      <w:tblGrid>
        <w:gridCol w:w="1735"/>
        <w:gridCol w:w="1902"/>
        <w:gridCol w:w="1426"/>
        <w:gridCol w:w="951"/>
        <w:gridCol w:w="1740"/>
        <w:gridCol w:w="951"/>
        <w:gridCol w:w="1309"/>
        <w:gridCol w:w="1943"/>
        <w:gridCol w:w="1943"/>
      </w:tblGrid>
      <w:tr w:rsidR="00FD7973" w:rsidRPr="00822F85" w14:paraId="2F794263" w14:textId="21F56623" w:rsidTr="00F85735">
        <w:trPr>
          <w:trHeight w:val="20"/>
          <w:tblHeader/>
          <w:jc w:val="center"/>
        </w:trPr>
        <w:tc>
          <w:tcPr>
            <w:tcW w:w="624" w:type="pct"/>
            <w:tcBorders>
              <w:top w:val="single" w:sz="8" w:space="0" w:color="auto"/>
              <w:left w:val="single" w:sz="8" w:space="0" w:color="auto"/>
              <w:bottom w:val="single" w:sz="8" w:space="0" w:color="auto"/>
              <w:right w:val="single" w:sz="8" w:space="0" w:color="auto"/>
            </w:tcBorders>
            <w:shd w:val="clear" w:color="000000" w:fill="D9D9D9"/>
            <w:vAlign w:val="center"/>
            <w:hideMark/>
          </w:tcPr>
          <w:p w14:paraId="05C594C2" w14:textId="77777777" w:rsidR="00FD7973" w:rsidRPr="00822F85" w:rsidRDefault="00FD7973" w:rsidP="00DC7597">
            <w:pPr>
              <w:autoSpaceDE/>
              <w:autoSpaceDN/>
              <w:adjustRightInd/>
              <w:spacing w:line="320" w:lineRule="exact"/>
              <w:jc w:val="center"/>
              <w:rPr>
                <w:rFonts w:asciiTheme="minorHAnsi" w:hAnsiTheme="minorHAnsi" w:cstheme="minorHAnsi"/>
                <w:b/>
                <w:bCs/>
                <w:color w:val="000000"/>
                <w:sz w:val="16"/>
                <w:szCs w:val="16"/>
              </w:rPr>
            </w:pPr>
            <w:r w:rsidRPr="00822F85">
              <w:rPr>
                <w:rFonts w:asciiTheme="minorHAnsi" w:hAnsiTheme="minorHAnsi" w:cstheme="minorHAnsi"/>
                <w:b/>
                <w:bCs/>
                <w:color w:val="000000"/>
                <w:sz w:val="16"/>
                <w:szCs w:val="16"/>
              </w:rPr>
              <w:t>Empreendimento</w:t>
            </w:r>
          </w:p>
        </w:tc>
        <w:tc>
          <w:tcPr>
            <w:tcW w:w="684" w:type="pct"/>
            <w:tcBorders>
              <w:top w:val="single" w:sz="8" w:space="0" w:color="auto"/>
              <w:left w:val="nil"/>
              <w:bottom w:val="single" w:sz="8" w:space="0" w:color="auto"/>
              <w:right w:val="single" w:sz="8" w:space="0" w:color="auto"/>
            </w:tcBorders>
            <w:shd w:val="clear" w:color="000000" w:fill="D9D9D9"/>
            <w:vAlign w:val="center"/>
            <w:hideMark/>
          </w:tcPr>
          <w:p w14:paraId="07E8907A" w14:textId="77777777" w:rsidR="00FD7973" w:rsidRPr="00822F85" w:rsidRDefault="00FD7973" w:rsidP="00DC7597">
            <w:pPr>
              <w:autoSpaceDE/>
              <w:autoSpaceDN/>
              <w:adjustRightInd/>
              <w:spacing w:line="320" w:lineRule="exact"/>
              <w:jc w:val="center"/>
              <w:rPr>
                <w:rFonts w:asciiTheme="minorHAnsi" w:hAnsiTheme="minorHAnsi" w:cstheme="minorHAnsi"/>
                <w:b/>
                <w:bCs/>
                <w:color w:val="000000"/>
                <w:sz w:val="16"/>
                <w:szCs w:val="16"/>
              </w:rPr>
            </w:pPr>
            <w:r w:rsidRPr="00822F85">
              <w:rPr>
                <w:rFonts w:asciiTheme="minorHAnsi" w:hAnsiTheme="minorHAnsi" w:cstheme="minorHAnsi"/>
                <w:b/>
                <w:bCs/>
                <w:color w:val="000000"/>
                <w:sz w:val="16"/>
                <w:szCs w:val="16"/>
              </w:rPr>
              <w:t>Proprietário</w:t>
            </w:r>
          </w:p>
        </w:tc>
        <w:tc>
          <w:tcPr>
            <w:tcW w:w="513" w:type="pct"/>
            <w:tcBorders>
              <w:top w:val="single" w:sz="8" w:space="0" w:color="auto"/>
              <w:left w:val="nil"/>
              <w:bottom w:val="single" w:sz="8" w:space="0" w:color="auto"/>
              <w:right w:val="single" w:sz="8" w:space="0" w:color="auto"/>
            </w:tcBorders>
            <w:shd w:val="clear" w:color="000000" w:fill="D9D9D9"/>
            <w:vAlign w:val="center"/>
            <w:hideMark/>
          </w:tcPr>
          <w:p w14:paraId="7FFB3C0F" w14:textId="77777777" w:rsidR="00FD7973" w:rsidRPr="00822F85" w:rsidRDefault="00FD7973" w:rsidP="00DC7597">
            <w:pPr>
              <w:autoSpaceDE/>
              <w:autoSpaceDN/>
              <w:adjustRightInd/>
              <w:spacing w:line="320" w:lineRule="exact"/>
              <w:jc w:val="center"/>
              <w:rPr>
                <w:rFonts w:asciiTheme="minorHAnsi" w:hAnsiTheme="minorHAnsi" w:cstheme="minorHAnsi"/>
                <w:b/>
                <w:bCs/>
                <w:color w:val="000000"/>
                <w:sz w:val="16"/>
                <w:szCs w:val="16"/>
              </w:rPr>
            </w:pPr>
            <w:r w:rsidRPr="00822F85">
              <w:rPr>
                <w:rFonts w:asciiTheme="minorHAnsi" w:hAnsiTheme="minorHAnsi" w:cstheme="minorHAnsi"/>
                <w:b/>
                <w:bCs/>
                <w:color w:val="000000"/>
                <w:sz w:val="16"/>
                <w:szCs w:val="16"/>
              </w:rPr>
              <w:t>Cartório</w:t>
            </w:r>
          </w:p>
        </w:tc>
        <w:tc>
          <w:tcPr>
            <w:tcW w:w="342" w:type="pct"/>
            <w:tcBorders>
              <w:top w:val="single" w:sz="8" w:space="0" w:color="auto"/>
              <w:left w:val="nil"/>
              <w:bottom w:val="single" w:sz="8" w:space="0" w:color="auto"/>
              <w:right w:val="single" w:sz="8" w:space="0" w:color="auto"/>
            </w:tcBorders>
            <w:shd w:val="clear" w:color="000000" w:fill="D9D9D9"/>
            <w:vAlign w:val="center"/>
            <w:hideMark/>
          </w:tcPr>
          <w:p w14:paraId="643BFDF0" w14:textId="541F6374" w:rsidR="00FD7973" w:rsidRPr="00822F85" w:rsidRDefault="001C6675" w:rsidP="00DC7597">
            <w:pPr>
              <w:autoSpaceDE/>
              <w:autoSpaceDN/>
              <w:adjustRightInd/>
              <w:spacing w:line="320" w:lineRule="exact"/>
              <w:jc w:val="center"/>
              <w:rPr>
                <w:rFonts w:asciiTheme="minorHAnsi" w:hAnsiTheme="minorHAnsi" w:cstheme="minorHAnsi"/>
                <w:b/>
                <w:bCs/>
                <w:color w:val="000000"/>
                <w:sz w:val="16"/>
                <w:szCs w:val="16"/>
              </w:rPr>
            </w:pPr>
            <w:r w:rsidRPr="00822F85">
              <w:rPr>
                <w:rFonts w:asciiTheme="minorHAnsi" w:hAnsiTheme="minorHAnsi" w:cstheme="minorHAnsi"/>
                <w:b/>
                <w:bCs/>
                <w:color w:val="000000"/>
                <w:sz w:val="16"/>
                <w:szCs w:val="16"/>
              </w:rPr>
              <w:t>Matrícula</w:t>
            </w:r>
          </w:p>
        </w:tc>
        <w:tc>
          <w:tcPr>
            <w:tcW w:w="626" w:type="pct"/>
            <w:tcBorders>
              <w:top w:val="single" w:sz="8" w:space="0" w:color="auto"/>
              <w:left w:val="nil"/>
              <w:bottom w:val="single" w:sz="8" w:space="0" w:color="auto"/>
              <w:right w:val="single" w:sz="8" w:space="0" w:color="auto"/>
            </w:tcBorders>
            <w:shd w:val="clear" w:color="000000" w:fill="D9D9D9"/>
            <w:vAlign w:val="center"/>
            <w:hideMark/>
          </w:tcPr>
          <w:p w14:paraId="6C89CF01" w14:textId="77777777" w:rsidR="00FD7973" w:rsidRPr="00822F85" w:rsidRDefault="00FD7973" w:rsidP="00DC7597">
            <w:pPr>
              <w:autoSpaceDE/>
              <w:autoSpaceDN/>
              <w:adjustRightInd/>
              <w:spacing w:line="320" w:lineRule="exact"/>
              <w:jc w:val="center"/>
              <w:rPr>
                <w:rFonts w:asciiTheme="minorHAnsi" w:hAnsiTheme="minorHAnsi" w:cstheme="minorHAnsi"/>
                <w:b/>
                <w:bCs/>
                <w:color w:val="000000"/>
                <w:sz w:val="16"/>
                <w:szCs w:val="16"/>
              </w:rPr>
            </w:pPr>
            <w:r w:rsidRPr="00822F85">
              <w:rPr>
                <w:rFonts w:asciiTheme="minorHAnsi" w:hAnsiTheme="minorHAnsi" w:cstheme="minorHAnsi"/>
                <w:b/>
                <w:bCs/>
                <w:color w:val="000000"/>
                <w:sz w:val="16"/>
                <w:szCs w:val="16"/>
              </w:rPr>
              <w:t>Endereço</w:t>
            </w:r>
          </w:p>
        </w:tc>
        <w:tc>
          <w:tcPr>
            <w:tcW w:w="342" w:type="pct"/>
            <w:tcBorders>
              <w:top w:val="single" w:sz="8" w:space="0" w:color="auto"/>
              <w:left w:val="nil"/>
              <w:bottom w:val="single" w:sz="8" w:space="0" w:color="auto"/>
              <w:right w:val="single" w:sz="8" w:space="0" w:color="auto"/>
            </w:tcBorders>
            <w:shd w:val="clear" w:color="000000" w:fill="D9D9D9"/>
            <w:vAlign w:val="center"/>
            <w:hideMark/>
          </w:tcPr>
          <w:p w14:paraId="7DD74C00" w14:textId="53374DF4" w:rsidR="00FD7973" w:rsidRPr="00822F85" w:rsidRDefault="001C6675" w:rsidP="00DC7597">
            <w:pPr>
              <w:autoSpaceDE/>
              <w:autoSpaceDN/>
              <w:adjustRightInd/>
              <w:spacing w:line="320" w:lineRule="exact"/>
              <w:jc w:val="center"/>
              <w:rPr>
                <w:rFonts w:asciiTheme="minorHAnsi" w:hAnsiTheme="minorHAnsi" w:cstheme="minorHAnsi"/>
                <w:b/>
                <w:bCs/>
                <w:color w:val="000000"/>
                <w:sz w:val="16"/>
                <w:szCs w:val="16"/>
              </w:rPr>
            </w:pPr>
            <w:r w:rsidRPr="00701D52">
              <w:rPr>
                <w:rFonts w:asciiTheme="minorHAnsi" w:hAnsiTheme="minorHAnsi" w:cstheme="minorHAnsi"/>
                <w:b/>
                <w:bCs/>
                <w:color w:val="000000"/>
                <w:sz w:val="16"/>
                <w:szCs w:val="16"/>
              </w:rPr>
              <w:t xml:space="preserve">Percentual do valor estimado de recursos da </w:t>
            </w:r>
            <w:r>
              <w:rPr>
                <w:rFonts w:asciiTheme="minorHAnsi" w:hAnsiTheme="minorHAnsi" w:cstheme="minorHAnsi"/>
                <w:b/>
                <w:bCs/>
                <w:color w:val="000000"/>
                <w:sz w:val="16"/>
                <w:szCs w:val="16"/>
              </w:rPr>
              <w:t>e</w:t>
            </w:r>
            <w:r w:rsidRPr="00701D52">
              <w:rPr>
                <w:rFonts w:asciiTheme="minorHAnsi" w:hAnsiTheme="minorHAnsi" w:cstheme="minorHAnsi"/>
                <w:b/>
                <w:bCs/>
                <w:color w:val="000000"/>
                <w:sz w:val="16"/>
                <w:szCs w:val="16"/>
              </w:rPr>
              <w:t xml:space="preserve">missão para o </w:t>
            </w:r>
            <w:r>
              <w:rPr>
                <w:rFonts w:asciiTheme="minorHAnsi" w:hAnsiTheme="minorHAnsi" w:cstheme="minorHAnsi"/>
                <w:b/>
                <w:bCs/>
                <w:color w:val="000000"/>
                <w:sz w:val="16"/>
                <w:szCs w:val="16"/>
              </w:rPr>
              <w:t>imóvel lastro</w:t>
            </w:r>
          </w:p>
        </w:tc>
        <w:tc>
          <w:tcPr>
            <w:tcW w:w="471" w:type="pct"/>
            <w:tcBorders>
              <w:top w:val="single" w:sz="8" w:space="0" w:color="auto"/>
              <w:left w:val="nil"/>
              <w:bottom w:val="single" w:sz="8" w:space="0" w:color="auto"/>
              <w:right w:val="single" w:sz="8" w:space="0" w:color="auto"/>
            </w:tcBorders>
            <w:shd w:val="clear" w:color="000000" w:fill="D9D9D9"/>
            <w:vAlign w:val="center"/>
            <w:hideMark/>
          </w:tcPr>
          <w:p w14:paraId="478B98E8" w14:textId="0BB66A4D" w:rsidR="00FD7973" w:rsidRPr="00822F85" w:rsidRDefault="001C6675" w:rsidP="00DC7597">
            <w:pPr>
              <w:autoSpaceDE/>
              <w:autoSpaceDN/>
              <w:adjustRightInd/>
              <w:spacing w:line="320" w:lineRule="exact"/>
              <w:jc w:val="center"/>
              <w:rPr>
                <w:rFonts w:asciiTheme="minorHAnsi" w:hAnsiTheme="minorHAnsi" w:cstheme="minorHAnsi"/>
                <w:b/>
                <w:bCs/>
                <w:color w:val="000000"/>
                <w:sz w:val="16"/>
                <w:szCs w:val="16"/>
              </w:rPr>
            </w:pPr>
            <w:r w:rsidRPr="00701D52">
              <w:rPr>
                <w:rFonts w:asciiTheme="minorHAnsi" w:hAnsiTheme="minorHAnsi" w:cstheme="minorHAnsi"/>
                <w:b/>
                <w:bCs/>
                <w:color w:val="000000"/>
                <w:sz w:val="16"/>
                <w:szCs w:val="16"/>
              </w:rPr>
              <w:t xml:space="preserve">Valor estimado de recursos da Emissão a serem alocados no </w:t>
            </w:r>
            <w:r>
              <w:rPr>
                <w:rFonts w:asciiTheme="minorHAnsi" w:hAnsiTheme="minorHAnsi" w:cstheme="minorHAnsi"/>
                <w:b/>
                <w:bCs/>
                <w:color w:val="000000"/>
                <w:sz w:val="16"/>
                <w:szCs w:val="16"/>
              </w:rPr>
              <w:t>imóvel lastro</w:t>
            </w:r>
          </w:p>
        </w:tc>
        <w:tc>
          <w:tcPr>
            <w:tcW w:w="699" w:type="pct"/>
            <w:tcBorders>
              <w:top w:val="single" w:sz="8" w:space="0" w:color="auto"/>
              <w:left w:val="nil"/>
              <w:bottom w:val="single" w:sz="8" w:space="0" w:color="auto"/>
              <w:right w:val="single" w:sz="8" w:space="0" w:color="auto"/>
            </w:tcBorders>
            <w:shd w:val="clear" w:color="000000" w:fill="D9D9D9"/>
            <w:vAlign w:val="center"/>
            <w:hideMark/>
          </w:tcPr>
          <w:p w14:paraId="5175CE54" w14:textId="77777777" w:rsidR="00FD7973" w:rsidRPr="00822F85" w:rsidRDefault="00FD7973" w:rsidP="00DC7597">
            <w:pPr>
              <w:autoSpaceDE/>
              <w:autoSpaceDN/>
              <w:adjustRightInd/>
              <w:spacing w:line="320" w:lineRule="exact"/>
              <w:jc w:val="center"/>
              <w:rPr>
                <w:rFonts w:asciiTheme="minorHAnsi" w:hAnsiTheme="minorHAnsi" w:cstheme="minorHAnsi"/>
                <w:b/>
                <w:bCs/>
                <w:color w:val="000000"/>
                <w:sz w:val="16"/>
                <w:szCs w:val="16"/>
              </w:rPr>
            </w:pPr>
            <w:r w:rsidRPr="00822F85">
              <w:rPr>
                <w:rFonts w:asciiTheme="minorHAnsi" w:hAnsiTheme="minorHAnsi" w:cstheme="minorHAnsi"/>
                <w:b/>
                <w:bCs/>
                <w:color w:val="000000"/>
                <w:sz w:val="16"/>
                <w:szCs w:val="16"/>
              </w:rPr>
              <w:t>Montante de recursos destinados ao Empreendimento decorrentes de outras fontes de recursos (R$)</w:t>
            </w:r>
          </w:p>
        </w:tc>
        <w:tc>
          <w:tcPr>
            <w:tcW w:w="699" w:type="pct"/>
            <w:tcBorders>
              <w:top w:val="single" w:sz="8" w:space="0" w:color="auto"/>
              <w:left w:val="nil"/>
              <w:bottom w:val="single" w:sz="8" w:space="0" w:color="auto"/>
              <w:right w:val="single" w:sz="8" w:space="0" w:color="auto"/>
            </w:tcBorders>
            <w:shd w:val="clear" w:color="000000" w:fill="D9D9D9"/>
          </w:tcPr>
          <w:p w14:paraId="128F6B59" w14:textId="77777777" w:rsidR="001C6675" w:rsidRDefault="001C6675" w:rsidP="00DC7597">
            <w:pPr>
              <w:autoSpaceDE/>
              <w:autoSpaceDN/>
              <w:adjustRightInd/>
              <w:spacing w:line="320" w:lineRule="exact"/>
              <w:jc w:val="center"/>
              <w:rPr>
                <w:rFonts w:asciiTheme="minorHAnsi" w:hAnsiTheme="minorHAnsi" w:cstheme="minorHAnsi"/>
                <w:b/>
                <w:bCs/>
                <w:color w:val="000000"/>
                <w:sz w:val="16"/>
                <w:szCs w:val="16"/>
              </w:rPr>
            </w:pPr>
          </w:p>
          <w:p w14:paraId="25959180" w14:textId="77777777" w:rsidR="001C6675" w:rsidRDefault="001C6675" w:rsidP="00DC7597">
            <w:pPr>
              <w:autoSpaceDE/>
              <w:autoSpaceDN/>
              <w:adjustRightInd/>
              <w:spacing w:line="320" w:lineRule="exact"/>
              <w:jc w:val="center"/>
              <w:rPr>
                <w:rFonts w:asciiTheme="minorHAnsi" w:hAnsiTheme="minorHAnsi" w:cstheme="minorHAnsi"/>
                <w:b/>
                <w:bCs/>
                <w:color w:val="000000"/>
                <w:sz w:val="16"/>
                <w:szCs w:val="16"/>
              </w:rPr>
            </w:pPr>
          </w:p>
          <w:p w14:paraId="5E5C1FE2" w14:textId="5940CA16" w:rsidR="00FD7973" w:rsidRPr="00822F85" w:rsidRDefault="00FD7973" w:rsidP="00DC7597">
            <w:pPr>
              <w:autoSpaceDE/>
              <w:autoSpaceDN/>
              <w:adjustRightInd/>
              <w:spacing w:line="320" w:lineRule="exact"/>
              <w:jc w:val="center"/>
              <w:rPr>
                <w:rFonts w:asciiTheme="minorHAnsi" w:hAnsiTheme="minorHAnsi" w:cstheme="minorHAnsi"/>
                <w:b/>
                <w:bCs/>
                <w:color w:val="000000"/>
                <w:sz w:val="16"/>
                <w:szCs w:val="16"/>
              </w:rPr>
            </w:pPr>
            <w:r w:rsidRPr="00FD7973">
              <w:rPr>
                <w:rFonts w:asciiTheme="minorHAnsi" w:hAnsiTheme="minorHAnsi" w:cstheme="minorHAnsi"/>
                <w:b/>
                <w:bCs/>
                <w:color w:val="000000"/>
                <w:sz w:val="16"/>
                <w:szCs w:val="16"/>
              </w:rPr>
              <w:t>Empreendimento objeto de destinação de recursos de outra emissão de certificados de recebíveis imobiliários?</w:t>
            </w:r>
          </w:p>
        </w:tc>
      </w:tr>
      <w:tr w:rsidR="00835772" w:rsidRPr="00822F85" w14:paraId="7EC641C8" w14:textId="0F4012C5" w:rsidTr="001739AF">
        <w:trPr>
          <w:trHeight w:val="20"/>
          <w:jc w:val="center"/>
        </w:trPr>
        <w:tc>
          <w:tcPr>
            <w:tcW w:w="624" w:type="pct"/>
            <w:tcBorders>
              <w:top w:val="nil"/>
              <w:left w:val="single" w:sz="8" w:space="0" w:color="auto"/>
              <w:bottom w:val="single" w:sz="4" w:space="0" w:color="auto"/>
              <w:right w:val="single" w:sz="8" w:space="0" w:color="auto"/>
            </w:tcBorders>
            <w:shd w:val="clear" w:color="000000" w:fill="FFFFFF"/>
            <w:noWrap/>
            <w:vAlign w:val="center"/>
          </w:tcPr>
          <w:p w14:paraId="59F48995" w14:textId="6F42DA3A" w:rsidR="00835772" w:rsidRPr="00822F85" w:rsidRDefault="00835772" w:rsidP="00C2708F">
            <w:pPr>
              <w:autoSpaceDE/>
              <w:autoSpaceDN/>
              <w:adjustRightInd/>
              <w:spacing w:line="320" w:lineRule="exact"/>
              <w:jc w:val="center"/>
              <w:rPr>
                <w:rFonts w:asciiTheme="minorHAnsi" w:hAnsiTheme="minorHAnsi" w:cstheme="minorHAnsi"/>
                <w:color w:val="000000"/>
                <w:sz w:val="16"/>
                <w:szCs w:val="16"/>
              </w:rPr>
            </w:pPr>
            <w:r>
              <w:rPr>
                <w:rFonts w:asciiTheme="minorHAnsi" w:hAnsiTheme="minorHAnsi" w:cstheme="minorHAnsi"/>
                <w:color w:val="000000"/>
                <w:sz w:val="16"/>
                <w:szCs w:val="16"/>
              </w:rPr>
              <w:t>Tonino Lamborghini</w:t>
            </w:r>
          </w:p>
        </w:tc>
        <w:tc>
          <w:tcPr>
            <w:tcW w:w="684" w:type="pct"/>
            <w:tcBorders>
              <w:top w:val="nil"/>
              <w:left w:val="nil"/>
              <w:bottom w:val="single" w:sz="4" w:space="0" w:color="auto"/>
              <w:right w:val="single" w:sz="8" w:space="0" w:color="auto"/>
            </w:tcBorders>
            <w:shd w:val="clear" w:color="000000" w:fill="FFFFFF"/>
            <w:vAlign w:val="center"/>
          </w:tcPr>
          <w:p w14:paraId="154F0D1F" w14:textId="43E1848A" w:rsidR="00835772" w:rsidRPr="00822F85" w:rsidRDefault="00835772" w:rsidP="00C2708F">
            <w:pPr>
              <w:autoSpaceDE/>
              <w:autoSpaceDN/>
              <w:adjustRightInd/>
              <w:spacing w:line="320" w:lineRule="exact"/>
              <w:jc w:val="center"/>
              <w:rPr>
                <w:rFonts w:asciiTheme="minorHAnsi" w:hAnsiTheme="minorHAnsi" w:cstheme="minorHAnsi"/>
                <w:color w:val="000000"/>
                <w:sz w:val="16"/>
                <w:szCs w:val="16"/>
              </w:rPr>
            </w:pPr>
            <w:r w:rsidRPr="001D2193">
              <w:rPr>
                <w:rFonts w:asciiTheme="minorHAnsi" w:hAnsiTheme="minorHAnsi" w:cstheme="minorHAnsi"/>
                <w:color w:val="000000"/>
                <w:sz w:val="16"/>
                <w:szCs w:val="16"/>
              </w:rPr>
              <w:t>UPCON 34 EMPREENDIMENTOS IMOBILIÁRIOS SPE LTDA.</w:t>
            </w:r>
          </w:p>
        </w:tc>
        <w:tc>
          <w:tcPr>
            <w:tcW w:w="513" w:type="pct"/>
            <w:tcBorders>
              <w:top w:val="nil"/>
              <w:left w:val="nil"/>
              <w:bottom w:val="single" w:sz="4" w:space="0" w:color="auto"/>
              <w:right w:val="single" w:sz="8" w:space="0" w:color="auto"/>
            </w:tcBorders>
            <w:shd w:val="clear" w:color="000000" w:fill="FFFFFF"/>
            <w:vAlign w:val="center"/>
          </w:tcPr>
          <w:p w14:paraId="14B718A2" w14:textId="3DA6735B" w:rsidR="00835772" w:rsidRPr="00822F85" w:rsidRDefault="00835772" w:rsidP="00C2708F">
            <w:pPr>
              <w:autoSpaceDE/>
              <w:autoSpaceDN/>
              <w:adjustRightInd/>
              <w:spacing w:line="320" w:lineRule="exact"/>
              <w:jc w:val="center"/>
              <w:rPr>
                <w:rFonts w:asciiTheme="minorHAnsi" w:hAnsiTheme="minorHAnsi" w:cstheme="minorHAnsi"/>
                <w:color w:val="000000"/>
                <w:sz w:val="16"/>
                <w:szCs w:val="16"/>
              </w:rPr>
            </w:pPr>
            <w:r w:rsidRPr="001D2193">
              <w:rPr>
                <w:rFonts w:asciiTheme="minorHAnsi" w:hAnsiTheme="minorHAnsi" w:cstheme="minorHAnsi"/>
                <w:color w:val="000000"/>
                <w:sz w:val="16"/>
                <w:szCs w:val="16"/>
              </w:rPr>
              <w:t>4º Registro de Imóveis</w:t>
            </w:r>
            <w:r>
              <w:rPr>
                <w:rFonts w:asciiTheme="minorHAnsi" w:hAnsiTheme="minorHAnsi" w:cstheme="minorHAnsi"/>
                <w:color w:val="000000"/>
                <w:sz w:val="16"/>
                <w:szCs w:val="16"/>
              </w:rPr>
              <w:t xml:space="preserve"> de São Paulo</w:t>
            </w:r>
          </w:p>
        </w:tc>
        <w:tc>
          <w:tcPr>
            <w:tcW w:w="342" w:type="pct"/>
            <w:tcBorders>
              <w:top w:val="nil"/>
              <w:left w:val="nil"/>
              <w:bottom w:val="single" w:sz="4" w:space="0" w:color="auto"/>
              <w:right w:val="single" w:sz="8" w:space="0" w:color="auto"/>
            </w:tcBorders>
            <w:shd w:val="clear" w:color="000000" w:fill="FFFFFF"/>
            <w:vAlign w:val="center"/>
          </w:tcPr>
          <w:p w14:paraId="4F38C56F" w14:textId="35A44001" w:rsidR="00835772" w:rsidRPr="00822F85" w:rsidRDefault="00835772" w:rsidP="00C2708F">
            <w:pPr>
              <w:autoSpaceDE/>
              <w:autoSpaceDN/>
              <w:adjustRightInd/>
              <w:spacing w:line="320" w:lineRule="exact"/>
              <w:jc w:val="center"/>
              <w:rPr>
                <w:rFonts w:asciiTheme="minorHAnsi" w:hAnsiTheme="minorHAnsi" w:cstheme="minorHAnsi"/>
                <w:color w:val="000000"/>
                <w:sz w:val="16"/>
                <w:szCs w:val="16"/>
              </w:rPr>
            </w:pPr>
            <w:r w:rsidRPr="001D2193">
              <w:rPr>
                <w:rFonts w:asciiTheme="minorHAnsi" w:hAnsiTheme="minorHAnsi" w:cstheme="minorHAnsi"/>
                <w:color w:val="000000"/>
                <w:sz w:val="16"/>
                <w:szCs w:val="16"/>
              </w:rPr>
              <w:t>200.973</w:t>
            </w:r>
          </w:p>
        </w:tc>
        <w:tc>
          <w:tcPr>
            <w:tcW w:w="626" w:type="pct"/>
            <w:tcBorders>
              <w:top w:val="nil"/>
              <w:left w:val="nil"/>
              <w:bottom w:val="single" w:sz="4" w:space="0" w:color="auto"/>
              <w:right w:val="single" w:sz="8" w:space="0" w:color="auto"/>
            </w:tcBorders>
            <w:shd w:val="clear" w:color="000000" w:fill="FFFFFF"/>
            <w:vAlign w:val="center"/>
          </w:tcPr>
          <w:p w14:paraId="4FFB1135" w14:textId="793826F3" w:rsidR="00835772" w:rsidRPr="00822F85" w:rsidRDefault="00835772" w:rsidP="00C2708F">
            <w:pPr>
              <w:autoSpaceDE/>
              <w:autoSpaceDN/>
              <w:adjustRightInd/>
              <w:spacing w:line="320" w:lineRule="exact"/>
              <w:jc w:val="center"/>
              <w:rPr>
                <w:rFonts w:asciiTheme="minorHAnsi" w:hAnsiTheme="minorHAnsi" w:cstheme="minorHAnsi"/>
                <w:color w:val="000000"/>
                <w:sz w:val="16"/>
                <w:szCs w:val="16"/>
              </w:rPr>
            </w:pPr>
            <w:r w:rsidRPr="001D2193">
              <w:rPr>
                <w:rFonts w:asciiTheme="minorHAnsi" w:hAnsiTheme="minorHAnsi" w:cstheme="minorHAnsi"/>
                <w:color w:val="000000"/>
                <w:sz w:val="16"/>
                <w:szCs w:val="16"/>
              </w:rPr>
              <w:t>Alameda Jaú, nºs 540, 550 e 554, e Rua Marília, nºs 61, 73, 83, 87 e 95, no Município de São Paulo - SP, 17º Subdistrito – Bela Vista,</w:t>
            </w:r>
          </w:p>
        </w:tc>
        <w:tc>
          <w:tcPr>
            <w:tcW w:w="342" w:type="pct"/>
            <w:tcBorders>
              <w:top w:val="nil"/>
              <w:left w:val="nil"/>
              <w:bottom w:val="single" w:sz="4" w:space="0" w:color="auto"/>
              <w:right w:val="single" w:sz="8" w:space="0" w:color="auto"/>
            </w:tcBorders>
            <w:shd w:val="clear" w:color="000000" w:fill="FFFFFF"/>
            <w:vAlign w:val="center"/>
          </w:tcPr>
          <w:p w14:paraId="6DD00EF2" w14:textId="6C136A60" w:rsidR="00835772" w:rsidRPr="00822F85" w:rsidRDefault="00EC7BFC" w:rsidP="00C2708F">
            <w:pPr>
              <w:autoSpaceDE/>
              <w:autoSpaceDN/>
              <w:adjustRightInd/>
              <w:spacing w:line="320" w:lineRule="exact"/>
              <w:jc w:val="center"/>
              <w:rPr>
                <w:rFonts w:asciiTheme="minorHAnsi" w:hAnsiTheme="minorHAnsi" w:cstheme="minorHAnsi"/>
                <w:color w:val="000000"/>
                <w:sz w:val="16"/>
                <w:szCs w:val="16"/>
              </w:rPr>
            </w:pPr>
            <w:r>
              <w:rPr>
                <w:rFonts w:asciiTheme="minorHAnsi" w:hAnsiTheme="minorHAnsi" w:cstheme="minorHAnsi"/>
                <w:color w:val="000000"/>
                <w:sz w:val="16"/>
                <w:szCs w:val="16"/>
              </w:rPr>
              <w:t>62,94%</w:t>
            </w:r>
          </w:p>
        </w:tc>
        <w:tc>
          <w:tcPr>
            <w:tcW w:w="471" w:type="pct"/>
            <w:tcBorders>
              <w:top w:val="nil"/>
              <w:left w:val="nil"/>
              <w:bottom w:val="single" w:sz="4" w:space="0" w:color="auto"/>
              <w:right w:val="single" w:sz="8" w:space="0" w:color="auto"/>
            </w:tcBorders>
            <w:shd w:val="clear" w:color="000000" w:fill="FFFFFF"/>
            <w:vAlign w:val="center"/>
          </w:tcPr>
          <w:p w14:paraId="61DA3AF2" w14:textId="7018CB96" w:rsidR="00835772" w:rsidRPr="00822F85" w:rsidRDefault="00835772" w:rsidP="00C2708F">
            <w:pPr>
              <w:autoSpaceDE/>
              <w:autoSpaceDN/>
              <w:adjustRightInd/>
              <w:spacing w:line="320" w:lineRule="exact"/>
              <w:jc w:val="center"/>
              <w:rPr>
                <w:rFonts w:asciiTheme="minorHAnsi" w:hAnsiTheme="minorHAnsi" w:cstheme="minorHAnsi"/>
                <w:color w:val="000000"/>
                <w:sz w:val="16"/>
                <w:szCs w:val="16"/>
              </w:rPr>
            </w:pPr>
            <w:r>
              <w:rPr>
                <w:rFonts w:asciiTheme="minorHAnsi" w:hAnsiTheme="minorHAnsi" w:cstheme="minorHAnsi"/>
                <w:color w:val="000000"/>
                <w:sz w:val="16"/>
                <w:szCs w:val="16"/>
              </w:rPr>
              <w:t xml:space="preserve">R$ </w:t>
            </w:r>
            <w:r w:rsidR="00122C64">
              <w:rPr>
                <w:rFonts w:asciiTheme="minorHAnsi" w:hAnsiTheme="minorHAnsi" w:cstheme="minorHAnsi"/>
                <w:color w:val="000000"/>
                <w:sz w:val="16"/>
                <w:szCs w:val="16"/>
              </w:rPr>
              <w:t>53.500</w:t>
            </w:r>
            <w:r w:rsidR="00EC7BFC">
              <w:rPr>
                <w:rFonts w:asciiTheme="minorHAnsi" w:hAnsiTheme="minorHAnsi" w:cstheme="minorHAnsi"/>
                <w:color w:val="000000"/>
                <w:sz w:val="16"/>
                <w:szCs w:val="16"/>
              </w:rPr>
              <w:t>.000,00</w:t>
            </w:r>
          </w:p>
        </w:tc>
        <w:tc>
          <w:tcPr>
            <w:tcW w:w="699" w:type="pct"/>
            <w:tcBorders>
              <w:top w:val="nil"/>
              <w:left w:val="nil"/>
              <w:bottom w:val="single" w:sz="4" w:space="0" w:color="auto"/>
              <w:right w:val="single" w:sz="8" w:space="0" w:color="auto"/>
            </w:tcBorders>
            <w:shd w:val="clear" w:color="000000" w:fill="FFFFFF"/>
            <w:vAlign w:val="center"/>
          </w:tcPr>
          <w:p w14:paraId="0C143873" w14:textId="4A7FF4A0" w:rsidR="00835772" w:rsidRPr="00822F85" w:rsidRDefault="00835772" w:rsidP="00C2708F">
            <w:pPr>
              <w:autoSpaceDE/>
              <w:autoSpaceDN/>
              <w:adjustRightInd/>
              <w:spacing w:line="320" w:lineRule="exact"/>
              <w:jc w:val="center"/>
              <w:rPr>
                <w:rFonts w:asciiTheme="minorHAnsi" w:hAnsiTheme="minorHAnsi" w:cstheme="minorHAnsi"/>
                <w:color w:val="000000"/>
                <w:sz w:val="16"/>
                <w:szCs w:val="16"/>
              </w:rPr>
            </w:pPr>
            <w:r>
              <w:rPr>
                <w:rFonts w:asciiTheme="minorHAnsi" w:hAnsiTheme="minorHAnsi" w:cstheme="minorHAnsi"/>
                <w:color w:val="000000"/>
                <w:sz w:val="16"/>
                <w:szCs w:val="16"/>
              </w:rPr>
              <w:t>0,00</w:t>
            </w:r>
          </w:p>
        </w:tc>
        <w:tc>
          <w:tcPr>
            <w:tcW w:w="699" w:type="pct"/>
            <w:tcBorders>
              <w:top w:val="nil"/>
              <w:left w:val="nil"/>
              <w:bottom w:val="single" w:sz="4" w:space="0" w:color="auto"/>
              <w:right w:val="single" w:sz="8" w:space="0" w:color="auto"/>
            </w:tcBorders>
            <w:shd w:val="clear" w:color="000000" w:fill="FFFFFF"/>
          </w:tcPr>
          <w:p w14:paraId="6D7A8909" w14:textId="77777777" w:rsidR="00835772" w:rsidRDefault="00835772" w:rsidP="00C2708F">
            <w:pPr>
              <w:autoSpaceDE/>
              <w:autoSpaceDN/>
              <w:adjustRightInd/>
              <w:spacing w:line="320" w:lineRule="exact"/>
              <w:jc w:val="center"/>
              <w:rPr>
                <w:rFonts w:asciiTheme="minorHAnsi" w:hAnsiTheme="minorHAnsi" w:cstheme="minorHAnsi"/>
                <w:color w:val="000000"/>
                <w:sz w:val="16"/>
                <w:szCs w:val="16"/>
              </w:rPr>
            </w:pPr>
          </w:p>
          <w:p w14:paraId="6397D0B3" w14:textId="77777777" w:rsidR="00835772" w:rsidRDefault="00835772" w:rsidP="00C2708F">
            <w:pPr>
              <w:autoSpaceDE/>
              <w:autoSpaceDN/>
              <w:adjustRightInd/>
              <w:spacing w:line="320" w:lineRule="exact"/>
              <w:jc w:val="center"/>
              <w:rPr>
                <w:rFonts w:asciiTheme="minorHAnsi" w:hAnsiTheme="minorHAnsi" w:cstheme="minorHAnsi"/>
                <w:color w:val="000000"/>
                <w:sz w:val="16"/>
                <w:szCs w:val="16"/>
              </w:rPr>
            </w:pPr>
          </w:p>
          <w:p w14:paraId="281CD819" w14:textId="6B8B1A71" w:rsidR="00835772" w:rsidRPr="00822F85" w:rsidRDefault="00835772" w:rsidP="00C2708F">
            <w:pPr>
              <w:autoSpaceDE/>
              <w:autoSpaceDN/>
              <w:adjustRightInd/>
              <w:spacing w:line="320" w:lineRule="exact"/>
              <w:jc w:val="center"/>
              <w:rPr>
                <w:rFonts w:asciiTheme="minorHAnsi" w:hAnsiTheme="minorHAnsi" w:cstheme="minorHAnsi"/>
                <w:color w:val="000000"/>
                <w:sz w:val="16"/>
                <w:szCs w:val="16"/>
              </w:rPr>
            </w:pPr>
            <w:r>
              <w:rPr>
                <w:rFonts w:asciiTheme="minorHAnsi" w:hAnsiTheme="minorHAnsi" w:cstheme="minorHAnsi"/>
                <w:color w:val="000000"/>
                <w:sz w:val="16"/>
                <w:szCs w:val="16"/>
              </w:rPr>
              <w:t>Não</w:t>
            </w:r>
          </w:p>
        </w:tc>
      </w:tr>
      <w:tr w:rsidR="00C2708F" w:rsidRPr="00822F85" w14:paraId="45ADCA9A" w14:textId="77777777" w:rsidTr="001739AF">
        <w:trPr>
          <w:trHeight w:val="20"/>
          <w:jc w:val="center"/>
        </w:trPr>
        <w:tc>
          <w:tcPr>
            <w:tcW w:w="624"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65EE7F04" w14:textId="55E12641" w:rsidR="00C2708F" w:rsidRDefault="00C2708F" w:rsidP="00C2708F">
            <w:pPr>
              <w:autoSpaceDE/>
              <w:autoSpaceDN/>
              <w:adjustRightInd/>
              <w:spacing w:line="320" w:lineRule="exact"/>
              <w:jc w:val="center"/>
              <w:rPr>
                <w:rFonts w:asciiTheme="minorHAnsi" w:hAnsiTheme="minorHAnsi" w:cstheme="minorHAnsi"/>
                <w:color w:val="000000"/>
                <w:sz w:val="16"/>
                <w:szCs w:val="16"/>
              </w:rPr>
            </w:pPr>
            <w:r w:rsidRPr="00662895">
              <w:rPr>
                <w:rFonts w:asciiTheme="minorHAnsi" w:hAnsiTheme="minorHAnsi" w:cstheme="minorHAnsi"/>
                <w:color w:val="000000"/>
                <w:sz w:val="16"/>
                <w:szCs w:val="16"/>
              </w:rPr>
              <w:t>Evolve Vila Mariana</w:t>
            </w:r>
          </w:p>
        </w:tc>
        <w:tc>
          <w:tcPr>
            <w:tcW w:w="684" w:type="pct"/>
            <w:tcBorders>
              <w:top w:val="single" w:sz="4" w:space="0" w:color="auto"/>
              <w:left w:val="single" w:sz="4" w:space="0" w:color="auto"/>
              <w:bottom w:val="single" w:sz="4" w:space="0" w:color="auto"/>
              <w:right w:val="single" w:sz="4" w:space="0" w:color="auto"/>
            </w:tcBorders>
            <w:shd w:val="clear" w:color="000000" w:fill="FFFFFF"/>
            <w:vAlign w:val="center"/>
          </w:tcPr>
          <w:p w14:paraId="098BA32F" w14:textId="398581A0" w:rsidR="00C2708F" w:rsidRPr="001D2193" w:rsidRDefault="00C2708F" w:rsidP="00C2708F">
            <w:pPr>
              <w:autoSpaceDE/>
              <w:autoSpaceDN/>
              <w:adjustRightInd/>
              <w:spacing w:line="320" w:lineRule="exact"/>
              <w:jc w:val="center"/>
              <w:rPr>
                <w:rFonts w:asciiTheme="minorHAnsi" w:hAnsiTheme="minorHAnsi" w:cstheme="minorHAnsi"/>
                <w:color w:val="000000"/>
                <w:sz w:val="16"/>
                <w:szCs w:val="16"/>
              </w:rPr>
            </w:pPr>
            <w:r w:rsidRPr="000F7168">
              <w:rPr>
                <w:rFonts w:asciiTheme="minorHAnsi" w:hAnsiTheme="minorHAnsi" w:cstheme="minorHAnsi"/>
                <w:color w:val="000000"/>
                <w:sz w:val="16"/>
                <w:szCs w:val="16"/>
              </w:rPr>
              <w:t>UPCON 37 EMPREENDIMENTOS IMOBILIÁRIOS SPE LTDA</w:t>
            </w:r>
          </w:p>
        </w:tc>
        <w:tc>
          <w:tcPr>
            <w:tcW w:w="513" w:type="pct"/>
            <w:tcBorders>
              <w:top w:val="single" w:sz="4" w:space="0" w:color="auto"/>
              <w:left w:val="single" w:sz="4" w:space="0" w:color="auto"/>
              <w:bottom w:val="single" w:sz="4" w:space="0" w:color="auto"/>
              <w:right w:val="single" w:sz="4" w:space="0" w:color="auto"/>
            </w:tcBorders>
            <w:shd w:val="clear" w:color="000000" w:fill="FFFFFF"/>
            <w:vAlign w:val="center"/>
          </w:tcPr>
          <w:p w14:paraId="4CFFF6AC" w14:textId="51CAB42F" w:rsidR="00C2708F" w:rsidRPr="001D2193" w:rsidRDefault="00C2708F" w:rsidP="00C2708F">
            <w:pPr>
              <w:autoSpaceDE/>
              <w:autoSpaceDN/>
              <w:adjustRightInd/>
              <w:spacing w:line="320" w:lineRule="exact"/>
              <w:jc w:val="center"/>
              <w:rPr>
                <w:rFonts w:asciiTheme="minorHAnsi" w:hAnsiTheme="minorHAnsi" w:cstheme="minorHAnsi"/>
                <w:color w:val="000000"/>
                <w:sz w:val="16"/>
                <w:szCs w:val="16"/>
              </w:rPr>
            </w:pPr>
            <w:r w:rsidRPr="000F7168">
              <w:rPr>
                <w:rFonts w:asciiTheme="minorHAnsi" w:hAnsiTheme="minorHAnsi" w:cstheme="minorHAnsi"/>
                <w:color w:val="000000"/>
                <w:sz w:val="16"/>
                <w:szCs w:val="16"/>
              </w:rPr>
              <w:t>1º Registro de Imóveis de São Paulo</w:t>
            </w:r>
          </w:p>
        </w:tc>
        <w:tc>
          <w:tcPr>
            <w:tcW w:w="342" w:type="pct"/>
            <w:tcBorders>
              <w:top w:val="single" w:sz="4" w:space="0" w:color="auto"/>
              <w:left w:val="single" w:sz="4" w:space="0" w:color="auto"/>
              <w:bottom w:val="single" w:sz="4" w:space="0" w:color="auto"/>
              <w:right w:val="single" w:sz="4" w:space="0" w:color="auto"/>
            </w:tcBorders>
            <w:shd w:val="clear" w:color="000000" w:fill="FFFFFF"/>
            <w:vAlign w:val="center"/>
          </w:tcPr>
          <w:p w14:paraId="686F5FD7" w14:textId="77777777" w:rsidR="00C2708F" w:rsidRDefault="00C2708F" w:rsidP="00C2708F">
            <w:pPr>
              <w:autoSpaceDE/>
              <w:autoSpaceDN/>
              <w:adjustRightInd/>
              <w:spacing w:line="320" w:lineRule="exact"/>
              <w:jc w:val="center"/>
              <w:rPr>
                <w:rFonts w:asciiTheme="minorHAnsi" w:hAnsiTheme="minorHAnsi" w:cstheme="minorHAnsi"/>
                <w:color w:val="000000"/>
                <w:sz w:val="16"/>
                <w:szCs w:val="16"/>
              </w:rPr>
            </w:pPr>
            <w:r w:rsidRPr="000F7168">
              <w:rPr>
                <w:rFonts w:asciiTheme="minorHAnsi" w:hAnsiTheme="minorHAnsi" w:cstheme="minorHAnsi"/>
                <w:color w:val="000000"/>
                <w:sz w:val="16"/>
                <w:szCs w:val="16"/>
              </w:rPr>
              <w:t>7.243</w:t>
            </w:r>
          </w:p>
          <w:p w14:paraId="13BCA31C" w14:textId="77777777" w:rsidR="00C2708F" w:rsidRDefault="00C2708F" w:rsidP="00C2708F">
            <w:pPr>
              <w:autoSpaceDE/>
              <w:autoSpaceDN/>
              <w:adjustRightInd/>
              <w:spacing w:line="320" w:lineRule="exact"/>
              <w:jc w:val="center"/>
              <w:rPr>
                <w:rFonts w:asciiTheme="minorHAnsi" w:hAnsiTheme="minorHAnsi" w:cstheme="minorHAnsi"/>
                <w:color w:val="000000"/>
                <w:sz w:val="16"/>
                <w:szCs w:val="16"/>
              </w:rPr>
            </w:pPr>
            <w:r w:rsidRPr="000F7168">
              <w:rPr>
                <w:rFonts w:asciiTheme="minorHAnsi" w:hAnsiTheme="minorHAnsi" w:cstheme="minorHAnsi"/>
                <w:color w:val="000000"/>
                <w:sz w:val="16"/>
                <w:szCs w:val="16"/>
              </w:rPr>
              <w:t>21.296</w:t>
            </w:r>
          </w:p>
          <w:p w14:paraId="46CA2125" w14:textId="77777777" w:rsidR="00C2708F" w:rsidRDefault="00C2708F" w:rsidP="00C2708F">
            <w:pPr>
              <w:autoSpaceDE/>
              <w:autoSpaceDN/>
              <w:adjustRightInd/>
              <w:spacing w:line="320" w:lineRule="exact"/>
              <w:jc w:val="center"/>
              <w:rPr>
                <w:rFonts w:asciiTheme="minorHAnsi" w:hAnsiTheme="minorHAnsi" w:cstheme="minorHAnsi"/>
                <w:color w:val="000000"/>
                <w:sz w:val="16"/>
                <w:szCs w:val="16"/>
              </w:rPr>
            </w:pPr>
            <w:r w:rsidRPr="000F7168">
              <w:rPr>
                <w:rFonts w:asciiTheme="minorHAnsi" w:hAnsiTheme="minorHAnsi" w:cstheme="minorHAnsi"/>
                <w:color w:val="000000"/>
                <w:sz w:val="16"/>
                <w:szCs w:val="16"/>
              </w:rPr>
              <w:t>21.295</w:t>
            </w:r>
          </w:p>
          <w:p w14:paraId="53665637" w14:textId="77777777" w:rsidR="00C2708F" w:rsidRDefault="00C2708F" w:rsidP="00C2708F">
            <w:pPr>
              <w:autoSpaceDE/>
              <w:autoSpaceDN/>
              <w:adjustRightInd/>
              <w:spacing w:line="320" w:lineRule="exact"/>
              <w:jc w:val="center"/>
              <w:rPr>
                <w:rFonts w:asciiTheme="minorHAnsi" w:hAnsiTheme="minorHAnsi" w:cstheme="minorHAnsi"/>
                <w:color w:val="000000"/>
                <w:sz w:val="16"/>
                <w:szCs w:val="16"/>
              </w:rPr>
            </w:pPr>
            <w:r w:rsidRPr="000F7168">
              <w:rPr>
                <w:rFonts w:asciiTheme="minorHAnsi" w:hAnsiTheme="minorHAnsi" w:cstheme="minorHAnsi"/>
                <w:color w:val="000000"/>
                <w:sz w:val="16"/>
                <w:szCs w:val="16"/>
              </w:rPr>
              <w:t>126.899</w:t>
            </w:r>
          </w:p>
          <w:p w14:paraId="18066AA7" w14:textId="77777777" w:rsidR="00C2708F" w:rsidRDefault="00C2708F" w:rsidP="00C2708F">
            <w:pPr>
              <w:autoSpaceDE/>
              <w:autoSpaceDN/>
              <w:adjustRightInd/>
              <w:spacing w:line="320" w:lineRule="exact"/>
              <w:jc w:val="center"/>
              <w:rPr>
                <w:rFonts w:asciiTheme="minorHAnsi" w:hAnsiTheme="minorHAnsi" w:cstheme="minorHAnsi"/>
                <w:color w:val="000000"/>
                <w:sz w:val="16"/>
                <w:szCs w:val="16"/>
              </w:rPr>
            </w:pPr>
            <w:r w:rsidRPr="000F7168">
              <w:rPr>
                <w:rFonts w:asciiTheme="minorHAnsi" w:hAnsiTheme="minorHAnsi" w:cstheme="minorHAnsi"/>
                <w:color w:val="000000"/>
                <w:sz w:val="16"/>
                <w:szCs w:val="16"/>
              </w:rPr>
              <w:t>87.343</w:t>
            </w:r>
          </w:p>
          <w:p w14:paraId="49364702" w14:textId="77777777" w:rsidR="00C2708F" w:rsidRDefault="00C2708F" w:rsidP="00C2708F">
            <w:pPr>
              <w:autoSpaceDE/>
              <w:autoSpaceDN/>
              <w:adjustRightInd/>
              <w:spacing w:line="320" w:lineRule="exact"/>
              <w:jc w:val="center"/>
              <w:rPr>
                <w:rFonts w:asciiTheme="minorHAnsi" w:hAnsiTheme="minorHAnsi" w:cstheme="minorHAnsi"/>
                <w:color w:val="000000"/>
                <w:sz w:val="16"/>
                <w:szCs w:val="16"/>
              </w:rPr>
            </w:pPr>
            <w:r w:rsidRPr="000F7168">
              <w:rPr>
                <w:rFonts w:asciiTheme="minorHAnsi" w:hAnsiTheme="minorHAnsi" w:cstheme="minorHAnsi"/>
                <w:color w:val="000000"/>
                <w:sz w:val="16"/>
                <w:szCs w:val="16"/>
              </w:rPr>
              <w:t>61.354</w:t>
            </w:r>
          </w:p>
          <w:p w14:paraId="424EF65C" w14:textId="77777777" w:rsidR="00C2708F" w:rsidRDefault="00C2708F" w:rsidP="00C2708F">
            <w:pPr>
              <w:autoSpaceDE/>
              <w:autoSpaceDN/>
              <w:adjustRightInd/>
              <w:spacing w:line="320" w:lineRule="exact"/>
              <w:jc w:val="center"/>
              <w:rPr>
                <w:rFonts w:asciiTheme="minorHAnsi" w:hAnsiTheme="minorHAnsi" w:cstheme="minorHAnsi"/>
                <w:color w:val="000000"/>
                <w:sz w:val="16"/>
                <w:szCs w:val="16"/>
              </w:rPr>
            </w:pPr>
            <w:r w:rsidRPr="000F7168">
              <w:rPr>
                <w:rFonts w:asciiTheme="minorHAnsi" w:hAnsiTheme="minorHAnsi" w:cstheme="minorHAnsi"/>
                <w:color w:val="000000"/>
                <w:sz w:val="16"/>
                <w:szCs w:val="16"/>
              </w:rPr>
              <w:lastRenderedPageBreak/>
              <w:t>30.189</w:t>
            </w:r>
          </w:p>
          <w:p w14:paraId="6A4E1112" w14:textId="77777777" w:rsidR="00C2708F" w:rsidRDefault="00C2708F" w:rsidP="00C2708F">
            <w:pPr>
              <w:autoSpaceDE/>
              <w:autoSpaceDN/>
              <w:adjustRightInd/>
              <w:spacing w:line="320" w:lineRule="exact"/>
              <w:jc w:val="center"/>
              <w:rPr>
                <w:rFonts w:asciiTheme="minorHAnsi" w:hAnsiTheme="minorHAnsi" w:cstheme="minorHAnsi"/>
                <w:color w:val="000000"/>
                <w:sz w:val="16"/>
                <w:szCs w:val="16"/>
              </w:rPr>
            </w:pPr>
            <w:r w:rsidRPr="000F7168">
              <w:rPr>
                <w:rFonts w:asciiTheme="minorHAnsi" w:hAnsiTheme="minorHAnsi" w:cstheme="minorHAnsi"/>
                <w:color w:val="000000"/>
                <w:sz w:val="16"/>
                <w:szCs w:val="16"/>
              </w:rPr>
              <w:t>98.808</w:t>
            </w:r>
          </w:p>
          <w:p w14:paraId="12A711F5" w14:textId="4FF1BDB9" w:rsidR="00C2708F" w:rsidRPr="001D2193" w:rsidRDefault="00C2708F" w:rsidP="00C2708F">
            <w:pPr>
              <w:autoSpaceDE/>
              <w:autoSpaceDN/>
              <w:adjustRightInd/>
              <w:spacing w:line="320" w:lineRule="exact"/>
              <w:jc w:val="center"/>
              <w:rPr>
                <w:rFonts w:asciiTheme="minorHAnsi" w:hAnsiTheme="minorHAnsi" w:cstheme="minorHAnsi"/>
                <w:color w:val="000000"/>
                <w:sz w:val="16"/>
                <w:szCs w:val="16"/>
              </w:rPr>
            </w:pPr>
            <w:r w:rsidRPr="000F7168">
              <w:rPr>
                <w:rFonts w:asciiTheme="minorHAnsi" w:hAnsiTheme="minorHAnsi" w:cstheme="minorHAnsi"/>
                <w:color w:val="000000"/>
                <w:sz w:val="16"/>
                <w:szCs w:val="16"/>
              </w:rPr>
              <w:t>42.483</w:t>
            </w:r>
          </w:p>
        </w:tc>
        <w:tc>
          <w:tcPr>
            <w:tcW w:w="626" w:type="pct"/>
            <w:tcBorders>
              <w:top w:val="single" w:sz="4" w:space="0" w:color="auto"/>
              <w:left w:val="single" w:sz="4" w:space="0" w:color="auto"/>
              <w:bottom w:val="single" w:sz="4" w:space="0" w:color="auto"/>
              <w:right w:val="single" w:sz="4" w:space="0" w:color="auto"/>
            </w:tcBorders>
            <w:shd w:val="clear" w:color="000000" w:fill="FFFFFF"/>
            <w:vAlign w:val="center"/>
          </w:tcPr>
          <w:p w14:paraId="2E68A5F1" w14:textId="7D6B2B8D" w:rsidR="00C2708F" w:rsidRPr="001D2193" w:rsidRDefault="00C2708F" w:rsidP="00C2708F">
            <w:pPr>
              <w:autoSpaceDE/>
              <w:autoSpaceDN/>
              <w:adjustRightInd/>
              <w:spacing w:line="320" w:lineRule="exact"/>
              <w:jc w:val="center"/>
              <w:rPr>
                <w:rFonts w:asciiTheme="minorHAnsi" w:hAnsiTheme="minorHAnsi" w:cstheme="minorHAnsi"/>
                <w:color w:val="000000"/>
                <w:sz w:val="16"/>
                <w:szCs w:val="16"/>
              </w:rPr>
            </w:pPr>
            <w:r>
              <w:rPr>
                <w:rFonts w:asciiTheme="minorHAnsi" w:hAnsiTheme="minorHAnsi" w:cstheme="minorHAnsi"/>
                <w:color w:val="000000"/>
                <w:sz w:val="16"/>
                <w:szCs w:val="16"/>
              </w:rPr>
              <w:lastRenderedPageBreak/>
              <w:t xml:space="preserve">Rua Manoel de Paiva, 129 a 169 </w:t>
            </w:r>
            <w:r w:rsidRPr="00D21582">
              <w:rPr>
                <w:rFonts w:asciiTheme="minorHAnsi" w:hAnsiTheme="minorHAnsi" w:cstheme="minorHAnsi"/>
                <w:color w:val="000000"/>
                <w:sz w:val="16"/>
                <w:szCs w:val="16"/>
              </w:rPr>
              <w:t>- Vila Mariana</w:t>
            </w:r>
            <w:r w:rsidR="00D129E8">
              <w:rPr>
                <w:rFonts w:asciiTheme="minorHAnsi" w:hAnsiTheme="minorHAnsi" w:cstheme="minorHAnsi"/>
                <w:color w:val="000000"/>
                <w:sz w:val="16"/>
                <w:szCs w:val="16"/>
              </w:rPr>
              <w:t xml:space="preserve"> </w:t>
            </w:r>
            <w:r w:rsidRPr="00D21582">
              <w:rPr>
                <w:rFonts w:asciiTheme="minorHAnsi" w:hAnsiTheme="minorHAnsi" w:cstheme="minorHAnsi"/>
                <w:color w:val="000000"/>
                <w:sz w:val="16"/>
                <w:szCs w:val="16"/>
              </w:rPr>
              <w:t>São Paulo - SP, 04106-020</w:t>
            </w:r>
          </w:p>
        </w:tc>
        <w:tc>
          <w:tcPr>
            <w:tcW w:w="342" w:type="pct"/>
            <w:tcBorders>
              <w:top w:val="single" w:sz="4" w:space="0" w:color="auto"/>
              <w:left w:val="single" w:sz="4" w:space="0" w:color="auto"/>
              <w:bottom w:val="single" w:sz="4" w:space="0" w:color="auto"/>
              <w:right w:val="single" w:sz="4" w:space="0" w:color="auto"/>
            </w:tcBorders>
            <w:shd w:val="clear" w:color="000000" w:fill="FFFFFF"/>
            <w:vAlign w:val="center"/>
          </w:tcPr>
          <w:p w14:paraId="7FB2E264" w14:textId="6054C571" w:rsidR="00C2708F" w:rsidRPr="00822F85" w:rsidRDefault="00EC7BFC" w:rsidP="00C2708F">
            <w:pPr>
              <w:autoSpaceDE/>
              <w:autoSpaceDN/>
              <w:adjustRightInd/>
              <w:spacing w:line="320" w:lineRule="exact"/>
              <w:jc w:val="center"/>
              <w:rPr>
                <w:rFonts w:asciiTheme="minorHAnsi" w:hAnsiTheme="minorHAnsi" w:cstheme="minorHAnsi"/>
                <w:color w:val="000000"/>
                <w:sz w:val="16"/>
                <w:szCs w:val="16"/>
              </w:rPr>
            </w:pPr>
            <w:r>
              <w:rPr>
                <w:rFonts w:asciiTheme="minorHAnsi" w:hAnsiTheme="minorHAnsi" w:cstheme="minorHAnsi"/>
                <w:color w:val="000000"/>
                <w:sz w:val="16"/>
                <w:szCs w:val="16"/>
              </w:rPr>
              <w:t>37,05%</w:t>
            </w:r>
          </w:p>
        </w:tc>
        <w:tc>
          <w:tcPr>
            <w:tcW w:w="471" w:type="pct"/>
            <w:tcBorders>
              <w:top w:val="single" w:sz="4" w:space="0" w:color="auto"/>
              <w:left w:val="single" w:sz="4" w:space="0" w:color="auto"/>
              <w:bottom w:val="single" w:sz="4" w:space="0" w:color="auto"/>
              <w:right w:val="single" w:sz="4" w:space="0" w:color="auto"/>
            </w:tcBorders>
            <w:shd w:val="clear" w:color="000000" w:fill="FFFFFF"/>
            <w:vAlign w:val="center"/>
          </w:tcPr>
          <w:p w14:paraId="0CA42059" w14:textId="02471B81" w:rsidR="00C2708F" w:rsidRDefault="00C2708F" w:rsidP="00C2708F">
            <w:pPr>
              <w:autoSpaceDE/>
              <w:autoSpaceDN/>
              <w:adjustRightInd/>
              <w:spacing w:line="320" w:lineRule="exact"/>
              <w:jc w:val="center"/>
              <w:rPr>
                <w:rFonts w:asciiTheme="minorHAnsi" w:hAnsiTheme="minorHAnsi" w:cstheme="minorHAnsi"/>
                <w:color w:val="000000"/>
                <w:sz w:val="16"/>
                <w:szCs w:val="16"/>
              </w:rPr>
            </w:pPr>
            <w:r>
              <w:rPr>
                <w:rFonts w:asciiTheme="minorHAnsi" w:hAnsiTheme="minorHAnsi" w:cstheme="minorHAnsi"/>
                <w:color w:val="000000"/>
                <w:sz w:val="16"/>
                <w:szCs w:val="16"/>
              </w:rPr>
              <w:t xml:space="preserve">R$ </w:t>
            </w:r>
            <w:r w:rsidR="00EC7BFC">
              <w:rPr>
                <w:rFonts w:asciiTheme="minorHAnsi" w:hAnsiTheme="minorHAnsi" w:cstheme="minorHAnsi"/>
                <w:color w:val="000000"/>
                <w:sz w:val="16"/>
                <w:szCs w:val="16"/>
              </w:rPr>
              <w:t>31.500.000,00</w:t>
            </w:r>
          </w:p>
        </w:tc>
        <w:tc>
          <w:tcPr>
            <w:tcW w:w="699" w:type="pct"/>
            <w:tcBorders>
              <w:top w:val="single" w:sz="4" w:space="0" w:color="auto"/>
              <w:left w:val="single" w:sz="4" w:space="0" w:color="auto"/>
              <w:bottom w:val="single" w:sz="4" w:space="0" w:color="auto"/>
              <w:right w:val="single" w:sz="4" w:space="0" w:color="auto"/>
            </w:tcBorders>
            <w:shd w:val="clear" w:color="000000" w:fill="FFFFFF"/>
            <w:vAlign w:val="center"/>
          </w:tcPr>
          <w:p w14:paraId="0F79C04A" w14:textId="54F6CE41" w:rsidR="00C2708F" w:rsidRDefault="00C2708F" w:rsidP="00C2708F">
            <w:pPr>
              <w:autoSpaceDE/>
              <w:autoSpaceDN/>
              <w:adjustRightInd/>
              <w:spacing w:line="320" w:lineRule="exact"/>
              <w:jc w:val="center"/>
              <w:rPr>
                <w:rFonts w:asciiTheme="minorHAnsi" w:hAnsiTheme="minorHAnsi" w:cstheme="minorHAnsi"/>
                <w:color w:val="000000"/>
                <w:sz w:val="16"/>
                <w:szCs w:val="16"/>
              </w:rPr>
            </w:pPr>
            <w:r>
              <w:rPr>
                <w:rFonts w:asciiTheme="minorHAnsi" w:hAnsiTheme="minorHAnsi" w:cstheme="minorHAnsi"/>
                <w:color w:val="000000"/>
                <w:sz w:val="16"/>
                <w:szCs w:val="16"/>
              </w:rPr>
              <w:t>0,00</w:t>
            </w:r>
          </w:p>
        </w:tc>
        <w:tc>
          <w:tcPr>
            <w:tcW w:w="699" w:type="pct"/>
            <w:tcBorders>
              <w:top w:val="single" w:sz="4" w:space="0" w:color="auto"/>
              <w:left w:val="single" w:sz="4" w:space="0" w:color="auto"/>
              <w:bottom w:val="single" w:sz="4" w:space="0" w:color="auto"/>
              <w:right w:val="single" w:sz="4" w:space="0" w:color="auto"/>
            </w:tcBorders>
            <w:shd w:val="clear" w:color="000000" w:fill="FFFFFF"/>
          </w:tcPr>
          <w:p w14:paraId="524F9DB7" w14:textId="77777777" w:rsidR="00C2708F" w:rsidRDefault="00C2708F" w:rsidP="00C2708F">
            <w:pPr>
              <w:autoSpaceDE/>
              <w:autoSpaceDN/>
              <w:adjustRightInd/>
              <w:spacing w:line="320" w:lineRule="exact"/>
              <w:jc w:val="center"/>
              <w:rPr>
                <w:rFonts w:asciiTheme="minorHAnsi" w:hAnsiTheme="minorHAnsi" w:cstheme="minorHAnsi"/>
                <w:color w:val="000000"/>
                <w:sz w:val="16"/>
                <w:szCs w:val="16"/>
              </w:rPr>
            </w:pPr>
          </w:p>
          <w:p w14:paraId="77BC6BF5" w14:textId="77777777" w:rsidR="00C2708F" w:rsidRDefault="00C2708F" w:rsidP="00C2708F">
            <w:pPr>
              <w:autoSpaceDE/>
              <w:autoSpaceDN/>
              <w:adjustRightInd/>
              <w:spacing w:line="320" w:lineRule="exact"/>
              <w:jc w:val="center"/>
              <w:rPr>
                <w:rFonts w:asciiTheme="minorHAnsi" w:hAnsiTheme="minorHAnsi" w:cstheme="minorHAnsi"/>
                <w:color w:val="000000"/>
                <w:sz w:val="16"/>
                <w:szCs w:val="16"/>
              </w:rPr>
            </w:pPr>
          </w:p>
          <w:p w14:paraId="1370D20B" w14:textId="77777777" w:rsidR="00C2708F" w:rsidRDefault="00C2708F" w:rsidP="00C2708F">
            <w:pPr>
              <w:autoSpaceDE/>
              <w:autoSpaceDN/>
              <w:adjustRightInd/>
              <w:spacing w:line="320" w:lineRule="exact"/>
              <w:jc w:val="center"/>
              <w:rPr>
                <w:rFonts w:asciiTheme="minorHAnsi" w:hAnsiTheme="minorHAnsi" w:cstheme="minorHAnsi"/>
                <w:color w:val="000000"/>
                <w:sz w:val="16"/>
                <w:szCs w:val="16"/>
              </w:rPr>
            </w:pPr>
          </w:p>
          <w:p w14:paraId="72053733" w14:textId="77777777" w:rsidR="00C2708F" w:rsidRDefault="00C2708F" w:rsidP="00C2708F">
            <w:pPr>
              <w:autoSpaceDE/>
              <w:autoSpaceDN/>
              <w:adjustRightInd/>
              <w:spacing w:line="320" w:lineRule="exact"/>
              <w:jc w:val="center"/>
              <w:rPr>
                <w:rFonts w:asciiTheme="minorHAnsi" w:hAnsiTheme="minorHAnsi" w:cstheme="minorHAnsi"/>
                <w:color w:val="000000"/>
                <w:sz w:val="16"/>
                <w:szCs w:val="16"/>
              </w:rPr>
            </w:pPr>
          </w:p>
          <w:p w14:paraId="1B53794B" w14:textId="4BED849C" w:rsidR="00C2708F" w:rsidRDefault="00C2708F" w:rsidP="00C2708F">
            <w:pPr>
              <w:autoSpaceDE/>
              <w:autoSpaceDN/>
              <w:adjustRightInd/>
              <w:spacing w:line="320" w:lineRule="exact"/>
              <w:jc w:val="center"/>
              <w:rPr>
                <w:rFonts w:asciiTheme="minorHAnsi" w:hAnsiTheme="minorHAnsi" w:cstheme="minorHAnsi"/>
                <w:color w:val="000000"/>
                <w:sz w:val="16"/>
                <w:szCs w:val="16"/>
              </w:rPr>
            </w:pPr>
            <w:r>
              <w:rPr>
                <w:rFonts w:asciiTheme="minorHAnsi" w:hAnsiTheme="minorHAnsi" w:cstheme="minorHAnsi"/>
                <w:color w:val="000000"/>
                <w:sz w:val="16"/>
                <w:szCs w:val="16"/>
              </w:rPr>
              <w:t>Não</w:t>
            </w:r>
          </w:p>
          <w:p w14:paraId="4CD29513" w14:textId="77777777" w:rsidR="00C2708F" w:rsidRDefault="00C2708F" w:rsidP="00C2708F">
            <w:pPr>
              <w:autoSpaceDE/>
              <w:autoSpaceDN/>
              <w:adjustRightInd/>
              <w:spacing w:line="320" w:lineRule="exact"/>
              <w:jc w:val="center"/>
              <w:rPr>
                <w:rFonts w:asciiTheme="minorHAnsi" w:hAnsiTheme="minorHAnsi" w:cstheme="minorHAnsi"/>
                <w:color w:val="000000"/>
                <w:sz w:val="16"/>
                <w:szCs w:val="16"/>
              </w:rPr>
            </w:pPr>
          </w:p>
        </w:tc>
      </w:tr>
    </w:tbl>
    <w:p w14:paraId="16D683BB" w14:textId="77777777" w:rsidR="00500B1D" w:rsidRDefault="00500B1D" w:rsidP="00B43B01">
      <w:pPr>
        <w:pStyle w:val="sub"/>
        <w:widowControl/>
        <w:tabs>
          <w:tab w:val="clear" w:pos="0"/>
          <w:tab w:val="clear" w:pos="1440"/>
          <w:tab w:val="clear" w:pos="2880"/>
          <w:tab w:val="clear" w:pos="4320"/>
          <w:tab w:val="left" w:pos="-2340"/>
        </w:tabs>
        <w:spacing w:before="0" w:after="0" w:line="320" w:lineRule="exact"/>
        <w:contextualSpacing/>
        <w:rPr>
          <w:rFonts w:asciiTheme="minorHAnsi" w:hAnsiTheme="minorHAnsi" w:cstheme="minorHAnsi"/>
          <w:b/>
        </w:rPr>
      </w:pPr>
    </w:p>
    <w:p w14:paraId="3E8849F7" w14:textId="77777777" w:rsidR="00500B1D" w:rsidRPr="00DC7597" w:rsidRDefault="00500B1D"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0AACDB71" w14:textId="77777777" w:rsidR="00FD7973" w:rsidRPr="00C75476" w:rsidRDefault="00FD7973" w:rsidP="00FD7973">
      <w:pPr>
        <w:spacing w:line="360" w:lineRule="auto"/>
        <w:jc w:val="center"/>
        <w:rPr>
          <w:rFonts w:asciiTheme="minorHAnsi" w:hAnsiTheme="minorHAnsi" w:cstheme="minorHAnsi"/>
          <w:sz w:val="22"/>
          <w:szCs w:val="22"/>
        </w:rPr>
      </w:pPr>
      <w:bookmarkStart w:id="259" w:name="_Hlk68028801"/>
      <w:bookmarkStart w:id="260" w:name="_Hlk85115473"/>
      <w:r w:rsidRPr="00C75476">
        <w:rPr>
          <w:rFonts w:asciiTheme="minorHAnsi" w:hAnsiTheme="minorHAnsi" w:cstheme="minorHAnsi"/>
          <w:b/>
          <w:sz w:val="22"/>
          <w:szCs w:val="22"/>
        </w:rPr>
        <w:t>CRONOGRAMA INDICATIVO DA DESTINAÇÃO DOS RECURSOS</w:t>
      </w:r>
      <w:bookmarkEnd w:id="259"/>
    </w:p>
    <w:tbl>
      <w:tblPr>
        <w:tblW w:w="13877" w:type="dxa"/>
        <w:tblCellMar>
          <w:left w:w="70" w:type="dxa"/>
          <w:right w:w="70" w:type="dxa"/>
        </w:tblCellMar>
        <w:tblLook w:val="04A0" w:firstRow="1" w:lastRow="0" w:firstColumn="1" w:lastColumn="0" w:noHBand="0" w:noVBand="1"/>
      </w:tblPr>
      <w:tblGrid>
        <w:gridCol w:w="1131"/>
        <w:gridCol w:w="1424"/>
        <w:gridCol w:w="976"/>
        <w:gridCol w:w="1247"/>
        <w:gridCol w:w="1346"/>
        <w:gridCol w:w="1385"/>
        <w:gridCol w:w="1385"/>
        <w:gridCol w:w="1346"/>
        <w:gridCol w:w="811"/>
        <w:gridCol w:w="811"/>
        <w:gridCol w:w="811"/>
        <w:gridCol w:w="811"/>
        <w:gridCol w:w="811"/>
        <w:tblGridChange w:id="261">
          <w:tblGrid>
            <w:gridCol w:w="1131"/>
            <w:gridCol w:w="1424"/>
            <w:gridCol w:w="976"/>
            <w:gridCol w:w="1247"/>
            <w:gridCol w:w="1346"/>
            <w:gridCol w:w="1385"/>
            <w:gridCol w:w="1385"/>
            <w:gridCol w:w="1346"/>
            <w:gridCol w:w="811"/>
            <w:gridCol w:w="811"/>
            <w:gridCol w:w="811"/>
            <w:gridCol w:w="811"/>
            <w:gridCol w:w="811"/>
          </w:tblGrid>
        </w:tblGridChange>
      </w:tblGrid>
      <w:tr w:rsidR="009478B8" w:rsidRPr="009478B8" w14:paraId="0F9FA4D9" w14:textId="77777777" w:rsidTr="000317C6">
        <w:trPr>
          <w:trHeight w:val="300"/>
        </w:trPr>
        <w:tc>
          <w:tcPr>
            <w:tcW w:w="13877" w:type="dxa"/>
            <w:gridSpan w:val="13"/>
            <w:tcBorders>
              <w:top w:val="single" w:sz="8" w:space="0" w:color="auto"/>
              <w:left w:val="single" w:sz="8" w:space="0" w:color="auto"/>
              <w:bottom w:val="single" w:sz="8" w:space="0" w:color="auto"/>
              <w:right w:val="single" w:sz="8" w:space="0" w:color="000000"/>
            </w:tcBorders>
            <w:shd w:val="clear" w:color="000000" w:fill="BFBFBF"/>
            <w:vAlign w:val="center"/>
            <w:hideMark/>
          </w:tcPr>
          <w:p w14:paraId="70628BF2" w14:textId="77777777" w:rsidR="009478B8" w:rsidRPr="009478B8" w:rsidRDefault="009478B8" w:rsidP="009478B8">
            <w:pPr>
              <w:autoSpaceDE/>
              <w:autoSpaceDN/>
              <w:adjustRightInd/>
              <w:jc w:val="center"/>
              <w:rPr>
                <w:rFonts w:ascii="Calibri" w:hAnsi="Calibri" w:cs="Calibri"/>
                <w:b/>
                <w:bCs/>
                <w:color w:val="000000"/>
                <w:sz w:val="22"/>
                <w:szCs w:val="22"/>
              </w:rPr>
            </w:pPr>
            <w:bookmarkStart w:id="262" w:name="_Hlk86933602"/>
            <w:r w:rsidRPr="009478B8">
              <w:rPr>
                <w:rFonts w:ascii="Calibri" w:hAnsi="Calibri" w:cs="Calibri"/>
                <w:b/>
                <w:bCs/>
                <w:color w:val="000000"/>
                <w:sz w:val="22"/>
                <w:szCs w:val="22"/>
              </w:rPr>
              <w:t>CRONOGRAMA INDICATIVO DA APLICAÇÃO DOS RECURSOS (em milhares)</w:t>
            </w:r>
          </w:p>
        </w:tc>
      </w:tr>
      <w:tr w:rsidR="009478B8" w:rsidRPr="009478B8" w14:paraId="5D36EDAC" w14:textId="77777777" w:rsidTr="000317C6">
        <w:trPr>
          <w:trHeight w:val="3410"/>
        </w:trPr>
        <w:tc>
          <w:tcPr>
            <w:tcW w:w="1384" w:type="dxa"/>
            <w:tcBorders>
              <w:top w:val="nil"/>
              <w:left w:val="nil"/>
              <w:bottom w:val="single" w:sz="8" w:space="0" w:color="auto"/>
              <w:right w:val="single" w:sz="8" w:space="0" w:color="auto"/>
            </w:tcBorders>
            <w:shd w:val="clear" w:color="000000" w:fill="BFBFBF"/>
            <w:vAlign w:val="center"/>
            <w:hideMark/>
          </w:tcPr>
          <w:p w14:paraId="7A83DBE4" w14:textId="77777777" w:rsidR="009478B8" w:rsidRPr="009478B8" w:rsidRDefault="009478B8" w:rsidP="009478B8">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Imóvel Lastro</w:t>
            </w:r>
          </w:p>
        </w:tc>
        <w:tc>
          <w:tcPr>
            <w:tcW w:w="1136" w:type="dxa"/>
            <w:tcBorders>
              <w:top w:val="nil"/>
              <w:left w:val="nil"/>
              <w:bottom w:val="single" w:sz="8" w:space="0" w:color="auto"/>
              <w:right w:val="single" w:sz="8" w:space="0" w:color="auto"/>
            </w:tcBorders>
            <w:shd w:val="clear" w:color="000000" w:fill="BFBFBF"/>
            <w:vAlign w:val="center"/>
            <w:hideMark/>
          </w:tcPr>
          <w:p w14:paraId="2F97A979" w14:textId="77777777" w:rsidR="009478B8" w:rsidRPr="009478B8" w:rsidRDefault="009478B8" w:rsidP="009478B8">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Valor estimado de recursos da Emissão a serem alocados no Imóvel Lastro (R$) </w:t>
            </w:r>
          </w:p>
        </w:tc>
        <w:tc>
          <w:tcPr>
            <w:tcW w:w="982" w:type="dxa"/>
            <w:tcBorders>
              <w:top w:val="nil"/>
              <w:left w:val="nil"/>
              <w:bottom w:val="single" w:sz="8" w:space="0" w:color="auto"/>
              <w:right w:val="single" w:sz="8" w:space="0" w:color="auto"/>
            </w:tcBorders>
            <w:shd w:val="clear" w:color="000000" w:fill="BFBFBF"/>
            <w:vAlign w:val="center"/>
            <w:hideMark/>
          </w:tcPr>
          <w:p w14:paraId="684D534F" w14:textId="77777777" w:rsidR="009478B8" w:rsidRPr="009478B8" w:rsidRDefault="009478B8" w:rsidP="009478B8">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xml:space="preserve">1º semestre </w:t>
            </w:r>
          </w:p>
        </w:tc>
        <w:tc>
          <w:tcPr>
            <w:tcW w:w="1024" w:type="dxa"/>
            <w:tcBorders>
              <w:top w:val="nil"/>
              <w:left w:val="nil"/>
              <w:bottom w:val="single" w:sz="8" w:space="0" w:color="auto"/>
              <w:right w:val="single" w:sz="8" w:space="0" w:color="auto"/>
            </w:tcBorders>
            <w:shd w:val="clear" w:color="000000" w:fill="BFBFBF"/>
            <w:vAlign w:val="center"/>
            <w:hideMark/>
          </w:tcPr>
          <w:p w14:paraId="7981DB0F" w14:textId="77777777" w:rsidR="009478B8" w:rsidRPr="009478B8" w:rsidRDefault="009478B8" w:rsidP="009478B8">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xml:space="preserve">2º semestre </w:t>
            </w:r>
          </w:p>
        </w:tc>
        <w:tc>
          <w:tcPr>
            <w:tcW w:w="1083" w:type="dxa"/>
            <w:tcBorders>
              <w:top w:val="nil"/>
              <w:left w:val="nil"/>
              <w:bottom w:val="single" w:sz="8" w:space="0" w:color="auto"/>
              <w:right w:val="single" w:sz="8" w:space="0" w:color="auto"/>
            </w:tcBorders>
            <w:shd w:val="clear" w:color="000000" w:fill="BFBFBF"/>
            <w:vAlign w:val="center"/>
            <w:hideMark/>
          </w:tcPr>
          <w:p w14:paraId="05BDB4BB" w14:textId="77777777" w:rsidR="009478B8" w:rsidRPr="009478B8" w:rsidRDefault="009478B8" w:rsidP="009478B8">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xml:space="preserve">1º semestre </w:t>
            </w:r>
          </w:p>
        </w:tc>
        <w:tc>
          <w:tcPr>
            <w:tcW w:w="1136" w:type="dxa"/>
            <w:tcBorders>
              <w:top w:val="nil"/>
              <w:left w:val="nil"/>
              <w:bottom w:val="single" w:sz="8" w:space="0" w:color="auto"/>
              <w:right w:val="single" w:sz="8" w:space="0" w:color="auto"/>
            </w:tcBorders>
            <w:shd w:val="clear" w:color="000000" w:fill="BFBFBF"/>
            <w:vAlign w:val="center"/>
            <w:hideMark/>
          </w:tcPr>
          <w:p w14:paraId="59CB1B29" w14:textId="77777777" w:rsidR="009478B8" w:rsidRPr="009478B8" w:rsidRDefault="009478B8" w:rsidP="009478B8">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xml:space="preserve">2º semestre </w:t>
            </w:r>
          </w:p>
        </w:tc>
        <w:tc>
          <w:tcPr>
            <w:tcW w:w="1136" w:type="dxa"/>
            <w:tcBorders>
              <w:top w:val="nil"/>
              <w:left w:val="nil"/>
              <w:bottom w:val="single" w:sz="8" w:space="0" w:color="auto"/>
              <w:right w:val="single" w:sz="8" w:space="0" w:color="auto"/>
            </w:tcBorders>
            <w:shd w:val="clear" w:color="000000" w:fill="BFBFBF"/>
            <w:vAlign w:val="center"/>
            <w:hideMark/>
          </w:tcPr>
          <w:p w14:paraId="5FDDDAB2" w14:textId="77777777" w:rsidR="009478B8" w:rsidRPr="009478B8" w:rsidRDefault="009478B8" w:rsidP="009478B8">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xml:space="preserve">1º semestre </w:t>
            </w:r>
          </w:p>
        </w:tc>
        <w:tc>
          <w:tcPr>
            <w:tcW w:w="1086" w:type="dxa"/>
            <w:tcBorders>
              <w:top w:val="nil"/>
              <w:left w:val="nil"/>
              <w:bottom w:val="single" w:sz="8" w:space="0" w:color="auto"/>
              <w:right w:val="single" w:sz="8" w:space="0" w:color="auto"/>
            </w:tcBorders>
            <w:shd w:val="clear" w:color="000000" w:fill="BFBFBF"/>
            <w:vAlign w:val="center"/>
            <w:hideMark/>
          </w:tcPr>
          <w:p w14:paraId="5D1BC098" w14:textId="77777777" w:rsidR="009478B8" w:rsidRPr="009478B8" w:rsidRDefault="009478B8" w:rsidP="009478B8">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xml:space="preserve">2º semestre </w:t>
            </w:r>
          </w:p>
        </w:tc>
        <w:tc>
          <w:tcPr>
            <w:tcW w:w="982" w:type="dxa"/>
            <w:tcBorders>
              <w:top w:val="nil"/>
              <w:left w:val="nil"/>
              <w:bottom w:val="single" w:sz="8" w:space="0" w:color="auto"/>
              <w:right w:val="single" w:sz="8" w:space="0" w:color="auto"/>
            </w:tcBorders>
            <w:shd w:val="clear" w:color="000000" w:fill="BFBFBF"/>
            <w:vAlign w:val="center"/>
            <w:hideMark/>
          </w:tcPr>
          <w:p w14:paraId="0CB87092" w14:textId="77777777" w:rsidR="009478B8" w:rsidRPr="009478B8" w:rsidRDefault="009478B8" w:rsidP="009478B8">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xml:space="preserve">1º semestre </w:t>
            </w:r>
          </w:p>
        </w:tc>
        <w:tc>
          <w:tcPr>
            <w:tcW w:w="982" w:type="dxa"/>
            <w:tcBorders>
              <w:top w:val="nil"/>
              <w:left w:val="nil"/>
              <w:bottom w:val="single" w:sz="8" w:space="0" w:color="auto"/>
              <w:right w:val="single" w:sz="8" w:space="0" w:color="auto"/>
            </w:tcBorders>
            <w:shd w:val="clear" w:color="000000" w:fill="BFBFBF"/>
            <w:vAlign w:val="center"/>
            <w:hideMark/>
          </w:tcPr>
          <w:p w14:paraId="1AC3535A" w14:textId="77777777" w:rsidR="009478B8" w:rsidRPr="009478B8" w:rsidRDefault="009478B8" w:rsidP="009478B8">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xml:space="preserve">2º semestre </w:t>
            </w:r>
          </w:p>
        </w:tc>
        <w:tc>
          <w:tcPr>
            <w:tcW w:w="982" w:type="dxa"/>
            <w:tcBorders>
              <w:top w:val="nil"/>
              <w:left w:val="nil"/>
              <w:bottom w:val="single" w:sz="8" w:space="0" w:color="auto"/>
              <w:right w:val="single" w:sz="8" w:space="0" w:color="auto"/>
            </w:tcBorders>
            <w:shd w:val="clear" w:color="000000" w:fill="BFBFBF"/>
            <w:vAlign w:val="center"/>
            <w:hideMark/>
          </w:tcPr>
          <w:p w14:paraId="52617405" w14:textId="77777777" w:rsidR="009478B8" w:rsidRPr="009478B8" w:rsidRDefault="009478B8" w:rsidP="009478B8">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xml:space="preserve">1º semestre </w:t>
            </w:r>
          </w:p>
        </w:tc>
        <w:tc>
          <w:tcPr>
            <w:tcW w:w="982" w:type="dxa"/>
            <w:tcBorders>
              <w:top w:val="nil"/>
              <w:left w:val="nil"/>
              <w:bottom w:val="single" w:sz="8" w:space="0" w:color="auto"/>
              <w:right w:val="single" w:sz="8" w:space="0" w:color="auto"/>
            </w:tcBorders>
            <w:shd w:val="clear" w:color="000000" w:fill="BFBFBF"/>
            <w:vAlign w:val="center"/>
            <w:hideMark/>
          </w:tcPr>
          <w:p w14:paraId="7FACB2DD" w14:textId="77777777" w:rsidR="009478B8" w:rsidRPr="009478B8" w:rsidRDefault="009478B8" w:rsidP="009478B8">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xml:space="preserve">2º semestre </w:t>
            </w:r>
          </w:p>
        </w:tc>
        <w:tc>
          <w:tcPr>
            <w:tcW w:w="982" w:type="dxa"/>
            <w:tcBorders>
              <w:top w:val="nil"/>
              <w:left w:val="nil"/>
              <w:bottom w:val="single" w:sz="8" w:space="0" w:color="auto"/>
              <w:right w:val="single" w:sz="8" w:space="0" w:color="auto"/>
            </w:tcBorders>
            <w:shd w:val="clear" w:color="000000" w:fill="BFBFBF"/>
            <w:vAlign w:val="center"/>
            <w:hideMark/>
          </w:tcPr>
          <w:p w14:paraId="1F56BA54" w14:textId="77777777" w:rsidR="009478B8" w:rsidRPr="009478B8" w:rsidRDefault="009478B8" w:rsidP="009478B8">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xml:space="preserve">1º semestre </w:t>
            </w:r>
          </w:p>
        </w:tc>
      </w:tr>
      <w:tr w:rsidR="009478B8" w:rsidRPr="009478B8" w14:paraId="32F78DD1" w14:textId="77777777" w:rsidTr="000317C6">
        <w:trPr>
          <w:trHeight w:val="300"/>
        </w:trPr>
        <w:tc>
          <w:tcPr>
            <w:tcW w:w="1384" w:type="dxa"/>
            <w:tcBorders>
              <w:top w:val="nil"/>
              <w:left w:val="single" w:sz="8" w:space="0" w:color="auto"/>
              <w:bottom w:val="single" w:sz="8" w:space="0" w:color="auto"/>
              <w:right w:val="single" w:sz="8" w:space="0" w:color="auto"/>
            </w:tcBorders>
            <w:shd w:val="clear" w:color="000000" w:fill="D9D9D9"/>
            <w:noWrap/>
            <w:vAlign w:val="center"/>
            <w:hideMark/>
          </w:tcPr>
          <w:p w14:paraId="1F48D26D" w14:textId="77777777" w:rsidR="009478B8" w:rsidRPr="009478B8" w:rsidRDefault="009478B8" w:rsidP="009478B8">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lastRenderedPageBreak/>
              <w:t> </w:t>
            </w:r>
          </w:p>
        </w:tc>
        <w:tc>
          <w:tcPr>
            <w:tcW w:w="1136" w:type="dxa"/>
            <w:tcBorders>
              <w:top w:val="nil"/>
              <w:left w:val="nil"/>
              <w:bottom w:val="single" w:sz="8" w:space="0" w:color="auto"/>
              <w:right w:val="single" w:sz="8" w:space="0" w:color="auto"/>
            </w:tcBorders>
            <w:shd w:val="clear" w:color="000000" w:fill="D9D9D9"/>
            <w:noWrap/>
            <w:vAlign w:val="center"/>
            <w:hideMark/>
          </w:tcPr>
          <w:p w14:paraId="47BD6B80" w14:textId="77777777" w:rsidR="009478B8" w:rsidRPr="009478B8" w:rsidRDefault="009478B8" w:rsidP="009478B8">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w:t>
            </w:r>
          </w:p>
        </w:tc>
        <w:tc>
          <w:tcPr>
            <w:tcW w:w="982" w:type="dxa"/>
            <w:tcBorders>
              <w:top w:val="nil"/>
              <w:left w:val="nil"/>
              <w:bottom w:val="single" w:sz="8" w:space="0" w:color="auto"/>
              <w:right w:val="single" w:sz="8" w:space="0" w:color="auto"/>
            </w:tcBorders>
            <w:shd w:val="clear" w:color="000000" w:fill="D9D9D9"/>
            <w:vAlign w:val="center"/>
            <w:hideMark/>
          </w:tcPr>
          <w:p w14:paraId="48D1E76A" w14:textId="77777777" w:rsidR="009478B8" w:rsidRPr="009478B8" w:rsidRDefault="009478B8" w:rsidP="009478B8">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w:t>
            </w:r>
          </w:p>
        </w:tc>
        <w:tc>
          <w:tcPr>
            <w:tcW w:w="1024" w:type="dxa"/>
            <w:tcBorders>
              <w:top w:val="nil"/>
              <w:left w:val="nil"/>
              <w:bottom w:val="single" w:sz="8" w:space="0" w:color="auto"/>
              <w:right w:val="single" w:sz="8" w:space="0" w:color="auto"/>
            </w:tcBorders>
            <w:shd w:val="clear" w:color="000000" w:fill="D9D9D9"/>
            <w:vAlign w:val="center"/>
            <w:hideMark/>
          </w:tcPr>
          <w:p w14:paraId="37A7A626" w14:textId="77777777" w:rsidR="009478B8" w:rsidRPr="009478B8" w:rsidRDefault="009478B8" w:rsidP="009478B8">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w:t>
            </w:r>
          </w:p>
        </w:tc>
        <w:tc>
          <w:tcPr>
            <w:tcW w:w="1083" w:type="dxa"/>
            <w:tcBorders>
              <w:top w:val="nil"/>
              <w:left w:val="nil"/>
              <w:bottom w:val="single" w:sz="8" w:space="0" w:color="auto"/>
              <w:right w:val="single" w:sz="8" w:space="0" w:color="auto"/>
            </w:tcBorders>
            <w:shd w:val="clear" w:color="000000" w:fill="D9D9D9"/>
            <w:vAlign w:val="center"/>
            <w:hideMark/>
          </w:tcPr>
          <w:p w14:paraId="359DD513" w14:textId="77777777" w:rsidR="009478B8" w:rsidRPr="009478B8" w:rsidRDefault="009478B8" w:rsidP="009478B8">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w:t>
            </w:r>
          </w:p>
        </w:tc>
        <w:tc>
          <w:tcPr>
            <w:tcW w:w="1136" w:type="dxa"/>
            <w:tcBorders>
              <w:top w:val="nil"/>
              <w:left w:val="nil"/>
              <w:bottom w:val="single" w:sz="8" w:space="0" w:color="auto"/>
              <w:right w:val="single" w:sz="8" w:space="0" w:color="auto"/>
            </w:tcBorders>
            <w:shd w:val="clear" w:color="000000" w:fill="D9D9D9"/>
            <w:vAlign w:val="center"/>
            <w:hideMark/>
          </w:tcPr>
          <w:p w14:paraId="03040882" w14:textId="77777777" w:rsidR="009478B8" w:rsidRPr="009478B8" w:rsidRDefault="009478B8" w:rsidP="009478B8">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w:t>
            </w:r>
          </w:p>
        </w:tc>
        <w:tc>
          <w:tcPr>
            <w:tcW w:w="1136" w:type="dxa"/>
            <w:tcBorders>
              <w:top w:val="nil"/>
              <w:left w:val="nil"/>
              <w:bottom w:val="single" w:sz="8" w:space="0" w:color="auto"/>
              <w:right w:val="single" w:sz="8" w:space="0" w:color="auto"/>
            </w:tcBorders>
            <w:shd w:val="clear" w:color="000000" w:fill="D9D9D9"/>
            <w:vAlign w:val="center"/>
            <w:hideMark/>
          </w:tcPr>
          <w:p w14:paraId="4CC70518" w14:textId="77777777" w:rsidR="009478B8" w:rsidRPr="009478B8" w:rsidRDefault="009478B8" w:rsidP="009478B8">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w:t>
            </w:r>
          </w:p>
        </w:tc>
        <w:tc>
          <w:tcPr>
            <w:tcW w:w="1086" w:type="dxa"/>
            <w:tcBorders>
              <w:top w:val="nil"/>
              <w:left w:val="nil"/>
              <w:bottom w:val="single" w:sz="8" w:space="0" w:color="auto"/>
              <w:right w:val="single" w:sz="8" w:space="0" w:color="auto"/>
            </w:tcBorders>
            <w:shd w:val="clear" w:color="000000" w:fill="D9D9D9"/>
            <w:vAlign w:val="center"/>
            <w:hideMark/>
          </w:tcPr>
          <w:p w14:paraId="0A1B4776" w14:textId="77777777" w:rsidR="009478B8" w:rsidRPr="009478B8" w:rsidRDefault="009478B8" w:rsidP="009478B8">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w:t>
            </w:r>
          </w:p>
        </w:tc>
        <w:tc>
          <w:tcPr>
            <w:tcW w:w="982" w:type="dxa"/>
            <w:tcBorders>
              <w:top w:val="nil"/>
              <w:left w:val="nil"/>
              <w:bottom w:val="single" w:sz="8" w:space="0" w:color="auto"/>
              <w:right w:val="single" w:sz="8" w:space="0" w:color="auto"/>
            </w:tcBorders>
            <w:shd w:val="clear" w:color="000000" w:fill="D9D9D9"/>
            <w:vAlign w:val="center"/>
            <w:hideMark/>
          </w:tcPr>
          <w:p w14:paraId="539126E6" w14:textId="77777777" w:rsidR="009478B8" w:rsidRPr="009478B8" w:rsidRDefault="009478B8" w:rsidP="009478B8">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w:t>
            </w:r>
          </w:p>
        </w:tc>
        <w:tc>
          <w:tcPr>
            <w:tcW w:w="982" w:type="dxa"/>
            <w:tcBorders>
              <w:top w:val="nil"/>
              <w:left w:val="nil"/>
              <w:bottom w:val="single" w:sz="8" w:space="0" w:color="auto"/>
              <w:right w:val="single" w:sz="8" w:space="0" w:color="auto"/>
            </w:tcBorders>
            <w:shd w:val="clear" w:color="000000" w:fill="D9D9D9"/>
            <w:vAlign w:val="center"/>
            <w:hideMark/>
          </w:tcPr>
          <w:p w14:paraId="028E25C4" w14:textId="77777777" w:rsidR="009478B8" w:rsidRPr="009478B8" w:rsidRDefault="009478B8" w:rsidP="009478B8">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w:t>
            </w:r>
          </w:p>
        </w:tc>
        <w:tc>
          <w:tcPr>
            <w:tcW w:w="982" w:type="dxa"/>
            <w:tcBorders>
              <w:top w:val="nil"/>
              <w:left w:val="nil"/>
              <w:bottom w:val="single" w:sz="8" w:space="0" w:color="auto"/>
              <w:right w:val="single" w:sz="8" w:space="0" w:color="auto"/>
            </w:tcBorders>
            <w:shd w:val="clear" w:color="000000" w:fill="D9D9D9"/>
            <w:vAlign w:val="center"/>
            <w:hideMark/>
          </w:tcPr>
          <w:p w14:paraId="224B8C5F" w14:textId="77777777" w:rsidR="009478B8" w:rsidRPr="009478B8" w:rsidRDefault="009478B8" w:rsidP="009478B8">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w:t>
            </w:r>
          </w:p>
        </w:tc>
        <w:tc>
          <w:tcPr>
            <w:tcW w:w="982" w:type="dxa"/>
            <w:tcBorders>
              <w:top w:val="nil"/>
              <w:left w:val="nil"/>
              <w:bottom w:val="single" w:sz="8" w:space="0" w:color="auto"/>
              <w:right w:val="single" w:sz="8" w:space="0" w:color="auto"/>
            </w:tcBorders>
            <w:shd w:val="clear" w:color="000000" w:fill="D9D9D9"/>
            <w:vAlign w:val="center"/>
            <w:hideMark/>
          </w:tcPr>
          <w:p w14:paraId="4754ECE2" w14:textId="77777777" w:rsidR="009478B8" w:rsidRPr="009478B8" w:rsidRDefault="009478B8" w:rsidP="009478B8">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w:t>
            </w:r>
          </w:p>
        </w:tc>
        <w:tc>
          <w:tcPr>
            <w:tcW w:w="982" w:type="dxa"/>
            <w:tcBorders>
              <w:top w:val="nil"/>
              <w:left w:val="nil"/>
              <w:bottom w:val="single" w:sz="8" w:space="0" w:color="auto"/>
              <w:right w:val="single" w:sz="8" w:space="0" w:color="auto"/>
            </w:tcBorders>
            <w:shd w:val="clear" w:color="000000" w:fill="D9D9D9"/>
            <w:vAlign w:val="center"/>
            <w:hideMark/>
          </w:tcPr>
          <w:p w14:paraId="201078D0" w14:textId="77777777" w:rsidR="009478B8" w:rsidRPr="009478B8" w:rsidRDefault="009478B8" w:rsidP="009478B8">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w:t>
            </w:r>
          </w:p>
        </w:tc>
      </w:tr>
      <w:bookmarkEnd w:id="262"/>
      <w:tr w:rsidR="00980BAD" w:rsidRPr="009478B8" w14:paraId="56AC8DB1" w14:textId="77777777" w:rsidTr="00980BAD">
        <w:tblPrEx>
          <w:tblW w:w="13877" w:type="dxa"/>
          <w:tblCellMar>
            <w:left w:w="70" w:type="dxa"/>
            <w:right w:w="70" w:type="dxa"/>
          </w:tblCellMar>
          <w:tblPrExChange w:id="263" w:author="Bianca Galdino" w:date="2021-12-10T15:18:00Z">
            <w:tblPrEx>
              <w:tblW w:w="13877" w:type="dxa"/>
              <w:tblCellMar>
                <w:left w:w="70" w:type="dxa"/>
                <w:right w:w="70" w:type="dxa"/>
              </w:tblCellMar>
            </w:tblPrEx>
          </w:tblPrExChange>
        </w:tblPrEx>
        <w:trPr>
          <w:trHeight w:val="300"/>
          <w:trPrChange w:id="264" w:author="Bianca Galdino" w:date="2021-12-10T15:18:00Z">
            <w:trPr>
              <w:trHeight w:val="300"/>
            </w:trPr>
          </w:trPrChange>
        </w:trPr>
        <w:tc>
          <w:tcPr>
            <w:tcW w:w="1384" w:type="dxa"/>
            <w:tcBorders>
              <w:top w:val="nil"/>
              <w:left w:val="single" w:sz="8" w:space="0" w:color="auto"/>
              <w:bottom w:val="single" w:sz="8" w:space="0" w:color="auto"/>
              <w:right w:val="single" w:sz="8" w:space="0" w:color="auto"/>
            </w:tcBorders>
            <w:shd w:val="clear" w:color="auto" w:fill="auto"/>
            <w:vAlign w:val="center"/>
            <w:hideMark/>
            <w:tcPrChange w:id="265" w:author="Bianca Galdino" w:date="2021-12-10T15:18:00Z">
              <w:tcPr>
                <w:tcW w:w="1384" w:type="dxa"/>
                <w:tcBorders>
                  <w:top w:val="nil"/>
                  <w:left w:val="single" w:sz="8" w:space="0" w:color="auto"/>
                  <w:bottom w:val="single" w:sz="8" w:space="0" w:color="auto"/>
                  <w:right w:val="single" w:sz="8" w:space="0" w:color="auto"/>
                </w:tcBorders>
                <w:shd w:val="clear" w:color="auto" w:fill="auto"/>
                <w:vAlign w:val="center"/>
                <w:hideMark/>
              </w:tcPr>
            </w:tcPrChange>
          </w:tcPr>
          <w:p w14:paraId="5E0864FD" w14:textId="5EB71191" w:rsidR="00980BAD" w:rsidRPr="009478B8" w:rsidRDefault="00980BAD" w:rsidP="00980BAD">
            <w:pPr>
              <w:autoSpaceDE/>
              <w:autoSpaceDN/>
              <w:adjustRightInd/>
              <w:jc w:val="center"/>
              <w:rPr>
                <w:rFonts w:ascii="Calibri" w:hAnsi="Calibri" w:cs="Calibri"/>
                <w:b/>
                <w:bCs/>
                <w:color w:val="000000"/>
                <w:sz w:val="22"/>
                <w:szCs w:val="22"/>
              </w:rPr>
            </w:pPr>
            <w:r>
              <w:rPr>
                <w:rFonts w:ascii="Calibri" w:hAnsi="Calibri" w:cs="Calibri"/>
                <w:b/>
                <w:bCs/>
                <w:color w:val="000000"/>
                <w:sz w:val="22"/>
                <w:szCs w:val="22"/>
              </w:rPr>
              <w:t>Lamborghini</w:t>
            </w:r>
            <w:r w:rsidRPr="009478B8">
              <w:rPr>
                <w:rFonts w:ascii="Calibri" w:hAnsi="Calibri" w:cs="Calibri"/>
                <w:b/>
                <w:bCs/>
                <w:color w:val="000000"/>
                <w:sz w:val="22"/>
                <w:szCs w:val="22"/>
              </w:rPr>
              <w:t> </w:t>
            </w:r>
          </w:p>
        </w:tc>
        <w:tc>
          <w:tcPr>
            <w:tcW w:w="1136" w:type="dxa"/>
            <w:tcBorders>
              <w:top w:val="nil"/>
              <w:left w:val="nil"/>
              <w:bottom w:val="single" w:sz="8" w:space="0" w:color="auto"/>
              <w:right w:val="single" w:sz="8" w:space="0" w:color="auto"/>
            </w:tcBorders>
            <w:shd w:val="clear" w:color="auto" w:fill="auto"/>
            <w:vAlign w:val="center"/>
            <w:tcPrChange w:id="266" w:author="Bianca Galdino" w:date="2021-12-10T15:18:00Z">
              <w:tcPr>
                <w:tcW w:w="1136" w:type="dxa"/>
                <w:tcBorders>
                  <w:top w:val="nil"/>
                  <w:left w:val="nil"/>
                  <w:bottom w:val="single" w:sz="8" w:space="0" w:color="auto"/>
                  <w:right w:val="single" w:sz="8" w:space="0" w:color="auto"/>
                </w:tcBorders>
                <w:shd w:val="clear" w:color="auto" w:fill="auto"/>
                <w:vAlign w:val="center"/>
              </w:tcPr>
            </w:tcPrChange>
          </w:tcPr>
          <w:p w14:paraId="0317247E" w14:textId="70175677" w:rsidR="00980BAD" w:rsidRPr="009478B8" w:rsidRDefault="00980BAD" w:rsidP="00980BAD">
            <w:pPr>
              <w:autoSpaceDE/>
              <w:autoSpaceDN/>
              <w:adjustRightInd/>
              <w:jc w:val="center"/>
              <w:rPr>
                <w:rFonts w:ascii="Calibri" w:hAnsi="Calibri" w:cs="Calibri"/>
                <w:b/>
                <w:bCs/>
                <w:color w:val="000000"/>
                <w:sz w:val="22"/>
                <w:szCs w:val="22"/>
              </w:rPr>
            </w:pPr>
            <w:ins w:id="267" w:author="Bianca Galdino" w:date="2021-12-10T15:19:00Z">
              <w:r w:rsidRPr="00980BAD">
                <w:rPr>
                  <w:rFonts w:ascii="Calibri" w:hAnsi="Calibri" w:cs="Calibri"/>
                  <w:b/>
                  <w:bCs/>
                  <w:color w:val="000000"/>
                  <w:sz w:val="22"/>
                  <w:szCs w:val="22"/>
                  <w:rPrChange w:id="268" w:author="Bianca Galdino" w:date="2021-12-10T15:18:00Z">
                    <w:rPr>
                      <w:rFonts w:ascii="Calibri" w:hAnsi="Calibri" w:cs="Calibri"/>
                      <w:color w:val="000000"/>
                      <w:sz w:val="16"/>
                      <w:szCs w:val="16"/>
                    </w:rPr>
                  </w:rPrChange>
                </w:rPr>
                <w:t> 53.500</w:t>
              </w:r>
            </w:ins>
            <w:del w:id="269" w:author="Bianca Galdino" w:date="2021-12-10T15:18:00Z">
              <w:r w:rsidRPr="009478B8" w:rsidDel="00710426">
                <w:rPr>
                  <w:rFonts w:ascii="Calibri" w:hAnsi="Calibri" w:cs="Calibri"/>
                  <w:b/>
                  <w:bCs/>
                  <w:color w:val="000000"/>
                  <w:sz w:val="22"/>
                  <w:szCs w:val="22"/>
                </w:rPr>
                <w:delText> </w:delText>
              </w:r>
              <w:r w:rsidDel="00710426">
                <w:rPr>
                  <w:rFonts w:ascii="Calibri" w:hAnsi="Calibri" w:cs="Calibri"/>
                  <w:b/>
                  <w:bCs/>
                  <w:color w:val="000000"/>
                  <w:sz w:val="22"/>
                  <w:szCs w:val="22"/>
                </w:rPr>
                <w:delText>53.500,00</w:delText>
              </w:r>
            </w:del>
          </w:p>
        </w:tc>
        <w:tc>
          <w:tcPr>
            <w:tcW w:w="982" w:type="dxa"/>
            <w:tcBorders>
              <w:top w:val="nil"/>
              <w:left w:val="nil"/>
              <w:bottom w:val="single" w:sz="8" w:space="0" w:color="auto"/>
              <w:right w:val="single" w:sz="8" w:space="0" w:color="auto"/>
            </w:tcBorders>
            <w:shd w:val="clear" w:color="auto" w:fill="auto"/>
            <w:noWrap/>
            <w:vAlign w:val="center"/>
            <w:tcPrChange w:id="270" w:author="Bianca Galdino" w:date="2021-12-10T15:18:00Z">
              <w:tcPr>
                <w:tcW w:w="982" w:type="dxa"/>
                <w:tcBorders>
                  <w:top w:val="nil"/>
                  <w:left w:val="nil"/>
                  <w:bottom w:val="single" w:sz="8" w:space="0" w:color="auto"/>
                  <w:right w:val="single" w:sz="8" w:space="0" w:color="auto"/>
                </w:tcBorders>
                <w:shd w:val="clear" w:color="auto" w:fill="auto"/>
                <w:noWrap/>
                <w:vAlign w:val="center"/>
              </w:tcPr>
            </w:tcPrChange>
          </w:tcPr>
          <w:p w14:paraId="29DF9C70" w14:textId="4A5D12FC" w:rsidR="00980BAD" w:rsidRPr="009478B8" w:rsidRDefault="00980BAD" w:rsidP="00980BAD">
            <w:pPr>
              <w:autoSpaceDE/>
              <w:autoSpaceDN/>
              <w:adjustRightInd/>
              <w:jc w:val="center"/>
              <w:rPr>
                <w:rFonts w:ascii="Calibri" w:hAnsi="Calibri" w:cs="Calibri"/>
                <w:b/>
                <w:bCs/>
                <w:color w:val="000000"/>
                <w:sz w:val="22"/>
                <w:szCs w:val="22"/>
              </w:rPr>
            </w:pPr>
            <w:ins w:id="271" w:author="Bianca Galdino" w:date="2021-12-10T15:19:00Z">
              <w:r w:rsidRPr="00980BAD">
                <w:rPr>
                  <w:rFonts w:ascii="Calibri" w:hAnsi="Calibri" w:cs="Calibri"/>
                  <w:b/>
                  <w:bCs/>
                  <w:color w:val="000000"/>
                  <w:sz w:val="22"/>
                  <w:szCs w:val="22"/>
                  <w:rPrChange w:id="272" w:author="Bianca Galdino" w:date="2021-12-10T15:18:00Z">
                    <w:rPr>
                      <w:rFonts w:ascii="Calibri" w:hAnsi="Calibri" w:cs="Calibri"/>
                      <w:color w:val="000000"/>
                      <w:sz w:val="16"/>
                      <w:szCs w:val="16"/>
                    </w:rPr>
                  </w:rPrChange>
                </w:rPr>
                <w:t> 500</w:t>
              </w:r>
            </w:ins>
            <w:del w:id="273" w:author="Bianca Galdino" w:date="2021-12-10T15:18:00Z">
              <w:r w:rsidRPr="009478B8" w:rsidDel="00710426">
                <w:rPr>
                  <w:rFonts w:ascii="Calibri" w:hAnsi="Calibri" w:cs="Calibri"/>
                  <w:b/>
                  <w:bCs/>
                  <w:color w:val="000000"/>
                  <w:sz w:val="22"/>
                  <w:szCs w:val="22"/>
                </w:rPr>
                <w:delText> </w:delText>
              </w:r>
              <w:r w:rsidDel="00710426">
                <w:rPr>
                  <w:rFonts w:ascii="Calibri" w:hAnsi="Calibri" w:cs="Calibri"/>
                  <w:b/>
                  <w:bCs/>
                  <w:color w:val="000000"/>
                  <w:sz w:val="22"/>
                  <w:szCs w:val="22"/>
                </w:rPr>
                <w:delText>500,00</w:delText>
              </w:r>
            </w:del>
          </w:p>
        </w:tc>
        <w:tc>
          <w:tcPr>
            <w:tcW w:w="1024" w:type="dxa"/>
            <w:tcBorders>
              <w:top w:val="nil"/>
              <w:left w:val="nil"/>
              <w:bottom w:val="single" w:sz="8" w:space="0" w:color="auto"/>
              <w:right w:val="single" w:sz="8" w:space="0" w:color="auto"/>
            </w:tcBorders>
            <w:shd w:val="clear" w:color="auto" w:fill="auto"/>
            <w:noWrap/>
            <w:vAlign w:val="center"/>
            <w:tcPrChange w:id="274" w:author="Bianca Galdino" w:date="2021-12-10T15:18:00Z">
              <w:tcPr>
                <w:tcW w:w="1024" w:type="dxa"/>
                <w:tcBorders>
                  <w:top w:val="nil"/>
                  <w:left w:val="nil"/>
                  <w:bottom w:val="single" w:sz="8" w:space="0" w:color="auto"/>
                  <w:right w:val="single" w:sz="8" w:space="0" w:color="auto"/>
                </w:tcBorders>
                <w:shd w:val="clear" w:color="auto" w:fill="auto"/>
                <w:noWrap/>
                <w:vAlign w:val="center"/>
              </w:tcPr>
            </w:tcPrChange>
          </w:tcPr>
          <w:p w14:paraId="0281440B" w14:textId="6FAE1BD8" w:rsidR="00980BAD" w:rsidRPr="009478B8" w:rsidRDefault="00980BAD" w:rsidP="00980BAD">
            <w:pPr>
              <w:autoSpaceDE/>
              <w:autoSpaceDN/>
              <w:adjustRightInd/>
              <w:jc w:val="center"/>
              <w:rPr>
                <w:rFonts w:ascii="Calibri" w:hAnsi="Calibri" w:cs="Calibri"/>
                <w:b/>
                <w:bCs/>
                <w:color w:val="000000"/>
                <w:sz w:val="22"/>
                <w:szCs w:val="22"/>
              </w:rPr>
            </w:pPr>
            <w:ins w:id="275" w:author="Bianca Galdino" w:date="2021-12-10T15:19:00Z">
              <w:r w:rsidRPr="00980BAD">
                <w:rPr>
                  <w:rFonts w:ascii="Calibri" w:hAnsi="Calibri" w:cs="Calibri"/>
                  <w:b/>
                  <w:bCs/>
                  <w:color w:val="000000"/>
                  <w:sz w:val="22"/>
                  <w:szCs w:val="22"/>
                  <w:rPrChange w:id="276" w:author="Bianca Galdino" w:date="2021-12-10T15:18:00Z">
                    <w:rPr>
                      <w:rFonts w:ascii="Calibri" w:hAnsi="Calibri" w:cs="Calibri"/>
                      <w:color w:val="000000"/>
                      <w:sz w:val="16"/>
                      <w:szCs w:val="16"/>
                    </w:rPr>
                  </w:rPrChange>
                </w:rPr>
                <w:t> 5.000</w:t>
              </w:r>
            </w:ins>
            <w:del w:id="277" w:author="Bianca Galdino" w:date="2021-12-10T15:18:00Z">
              <w:r w:rsidRPr="009478B8" w:rsidDel="00710426">
                <w:rPr>
                  <w:rFonts w:ascii="Calibri" w:hAnsi="Calibri" w:cs="Calibri"/>
                  <w:b/>
                  <w:bCs/>
                  <w:color w:val="000000"/>
                  <w:sz w:val="22"/>
                  <w:szCs w:val="22"/>
                </w:rPr>
                <w:delText> </w:delText>
              </w:r>
              <w:r w:rsidDel="00710426">
                <w:rPr>
                  <w:rFonts w:ascii="Calibri" w:hAnsi="Calibri" w:cs="Calibri"/>
                  <w:b/>
                  <w:bCs/>
                  <w:color w:val="000000"/>
                  <w:sz w:val="22"/>
                  <w:szCs w:val="22"/>
                </w:rPr>
                <w:delText>5.000,00</w:delText>
              </w:r>
            </w:del>
          </w:p>
        </w:tc>
        <w:tc>
          <w:tcPr>
            <w:tcW w:w="1083" w:type="dxa"/>
            <w:tcBorders>
              <w:top w:val="nil"/>
              <w:left w:val="nil"/>
              <w:bottom w:val="single" w:sz="8" w:space="0" w:color="auto"/>
              <w:right w:val="single" w:sz="8" w:space="0" w:color="auto"/>
            </w:tcBorders>
            <w:shd w:val="clear" w:color="auto" w:fill="auto"/>
            <w:noWrap/>
            <w:vAlign w:val="center"/>
            <w:tcPrChange w:id="278" w:author="Bianca Galdino" w:date="2021-12-10T15:18:00Z">
              <w:tcPr>
                <w:tcW w:w="1083" w:type="dxa"/>
                <w:tcBorders>
                  <w:top w:val="nil"/>
                  <w:left w:val="nil"/>
                  <w:bottom w:val="single" w:sz="8" w:space="0" w:color="auto"/>
                  <w:right w:val="single" w:sz="8" w:space="0" w:color="auto"/>
                </w:tcBorders>
                <w:shd w:val="clear" w:color="auto" w:fill="auto"/>
                <w:noWrap/>
                <w:vAlign w:val="center"/>
              </w:tcPr>
            </w:tcPrChange>
          </w:tcPr>
          <w:p w14:paraId="341C0BD3" w14:textId="056F268F" w:rsidR="00980BAD" w:rsidRPr="009478B8" w:rsidRDefault="00980BAD" w:rsidP="00980BAD">
            <w:pPr>
              <w:autoSpaceDE/>
              <w:autoSpaceDN/>
              <w:adjustRightInd/>
              <w:jc w:val="center"/>
              <w:rPr>
                <w:rFonts w:ascii="Calibri" w:hAnsi="Calibri" w:cs="Calibri"/>
                <w:b/>
                <w:bCs/>
                <w:color w:val="000000"/>
                <w:sz w:val="22"/>
                <w:szCs w:val="22"/>
              </w:rPr>
            </w:pPr>
            <w:ins w:id="279" w:author="Bianca Galdino" w:date="2021-12-10T15:19:00Z">
              <w:r w:rsidRPr="00980BAD">
                <w:rPr>
                  <w:rFonts w:ascii="Calibri" w:hAnsi="Calibri" w:cs="Calibri"/>
                  <w:b/>
                  <w:bCs/>
                  <w:color w:val="000000"/>
                  <w:sz w:val="22"/>
                  <w:szCs w:val="22"/>
                  <w:rPrChange w:id="280" w:author="Bianca Galdino" w:date="2021-12-10T15:18:00Z">
                    <w:rPr>
                      <w:rFonts w:ascii="Calibri" w:hAnsi="Calibri" w:cs="Calibri"/>
                      <w:color w:val="000000"/>
                      <w:sz w:val="16"/>
                      <w:szCs w:val="16"/>
                    </w:rPr>
                  </w:rPrChange>
                </w:rPr>
                <w:t>8.000</w:t>
              </w:r>
            </w:ins>
            <w:del w:id="281" w:author="Bianca Galdino" w:date="2021-12-10T15:18:00Z">
              <w:r w:rsidDel="00710426">
                <w:rPr>
                  <w:rFonts w:ascii="Calibri" w:hAnsi="Calibri" w:cs="Calibri"/>
                  <w:b/>
                  <w:bCs/>
                  <w:color w:val="000000"/>
                  <w:sz w:val="22"/>
                  <w:szCs w:val="22"/>
                </w:rPr>
                <w:delText>8.000.,00</w:delText>
              </w:r>
              <w:r w:rsidRPr="009478B8" w:rsidDel="00710426">
                <w:rPr>
                  <w:rFonts w:ascii="Calibri" w:hAnsi="Calibri" w:cs="Calibri"/>
                  <w:b/>
                  <w:bCs/>
                  <w:color w:val="000000"/>
                  <w:sz w:val="22"/>
                  <w:szCs w:val="22"/>
                </w:rPr>
                <w:delText> </w:delText>
              </w:r>
            </w:del>
          </w:p>
        </w:tc>
        <w:tc>
          <w:tcPr>
            <w:tcW w:w="1136" w:type="dxa"/>
            <w:tcBorders>
              <w:top w:val="nil"/>
              <w:left w:val="nil"/>
              <w:bottom w:val="single" w:sz="8" w:space="0" w:color="auto"/>
              <w:right w:val="single" w:sz="8" w:space="0" w:color="auto"/>
            </w:tcBorders>
            <w:shd w:val="clear" w:color="auto" w:fill="auto"/>
            <w:noWrap/>
            <w:vAlign w:val="center"/>
            <w:tcPrChange w:id="282" w:author="Bianca Galdino" w:date="2021-12-10T15:18:00Z">
              <w:tcPr>
                <w:tcW w:w="1136" w:type="dxa"/>
                <w:tcBorders>
                  <w:top w:val="nil"/>
                  <w:left w:val="nil"/>
                  <w:bottom w:val="single" w:sz="8" w:space="0" w:color="auto"/>
                  <w:right w:val="single" w:sz="8" w:space="0" w:color="auto"/>
                </w:tcBorders>
                <w:shd w:val="clear" w:color="auto" w:fill="auto"/>
                <w:noWrap/>
                <w:vAlign w:val="center"/>
              </w:tcPr>
            </w:tcPrChange>
          </w:tcPr>
          <w:p w14:paraId="32FE6F7A" w14:textId="1426DD72" w:rsidR="00980BAD" w:rsidRPr="009478B8" w:rsidRDefault="00980BAD" w:rsidP="00980BAD">
            <w:pPr>
              <w:autoSpaceDE/>
              <w:autoSpaceDN/>
              <w:adjustRightInd/>
              <w:jc w:val="center"/>
              <w:rPr>
                <w:rFonts w:ascii="Calibri" w:hAnsi="Calibri" w:cs="Calibri"/>
                <w:b/>
                <w:bCs/>
                <w:color w:val="000000"/>
                <w:sz w:val="22"/>
                <w:szCs w:val="22"/>
              </w:rPr>
            </w:pPr>
            <w:ins w:id="283" w:author="Bianca Galdino" w:date="2021-12-10T15:19:00Z">
              <w:r w:rsidRPr="00980BAD">
                <w:rPr>
                  <w:rFonts w:ascii="Calibri" w:hAnsi="Calibri" w:cs="Calibri"/>
                  <w:b/>
                  <w:bCs/>
                  <w:color w:val="000000"/>
                  <w:sz w:val="22"/>
                  <w:szCs w:val="22"/>
                  <w:rPrChange w:id="284" w:author="Bianca Galdino" w:date="2021-12-10T15:18:00Z">
                    <w:rPr>
                      <w:rFonts w:ascii="Calibri" w:hAnsi="Calibri" w:cs="Calibri"/>
                      <w:color w:val="000000"/>
                      <w:sz w:val="16"/>
                      <w:szCs w:val="16"/>
                    </w:rPr>
                  </w:rPrChange>
                </w:rPr>
                <w:t>14.000</w:t>
              </w:r>
            </w:ins>
            <w:del w:id="285" w:author="Bianca Galdino" w:date="2021-12-10T15:18:00Z">
              <w:r w:rsidDel="00710426">
                <w:rPr>
                  <w:rFonts w:ascii="Calibri" w:hAnsi="Calibri" w:cs="Calibri"/>
                  <w:b/>
                  <w:bCs/>
                  <w:color w:val="000000"/>
                  <w:sz w:val="22"/>
                  <w:szCs w:val="22"/>
                </w:rPr>
                <w:delText>14.000,00</w:delText>
              </w:r>
              <w:r w:rsidRPr="009478B8" w:rsidDel="00710426">
                <w:rPr>
                  <w:rFonts w:ascii="Calibri" w:hAnsi="Calibri" w:cs="Calibri"/>
                  <w:b/>
                  <w:bCs/>
                  <w:color w:val="000000"/>
                  <w:sz w:val="22"/>
                  <w:szCs w:val="22"/>
                </w:rPr>
                <w:delText> </w:delText>
              </w:r>
            </w:del>
          </w:p>
        </w:tc>
        <w:tc>
          <w:tcPr>
            <w:tcW w:w="1136" w:type="dxa"/>
            <w:tcBorders>
              <w:top w:val="nil"/>
              <w:left w:val="nil"/>
              <w:bottom w:val="single" w:sz="8" w:space="0" w:color="auto"/>
              <w:right w:val="single" w:sz="8" w:space="0" w:color="auto"/>
            </w:tcBorders>
            <w:shd w:val="clear" w:color="auto" w:fill="auto"/>
            <w:noWrap/>
            <w:vAlign w:val="center"/>
            <w:tcPrChange w:id="286" w:author="Bianca Galdino" w:date="2021-12-10T15:18:00Z">
              <w:tcPr>
                <w:tcW w:w="1136" w:type="dxa"/>
                <w:tcBorders>
                  <w:top w:val="nil"/>
                  <w:left w:val="nil"/>
                  <w:bottom w:val="single" w:sz="8" w:space="0" w:color="auto"/>
                  <w:right w:val="single" w:sz="8" w:space="0" w:color="auto"/>
                </w:tcBorders>
                <w:shd w:val="clear" w:color="auto" w:fill="auto"/>
                <w:noWrap/>
                <w:vAlign w:val="center"/>
              </w:tcPr>
            </w:tcPrChange>
          </w:tcPr>
          <w:p w14:paraId="66077349" w14:textId="320A194F" w:rsidR="00980BAD" w:rsidRPr="009478B8" w:rsidRDefault="00980BAD" w:rsidP="00980BAD">
            <w:pPr>
              <w:autoSpaceDE/>
              <w:autoSpaceDN/>
              <w:adjustRightInd/>
              <w:jc w:val="center"/>
              <w:rPr>
                <w:rFonts w:ascii="Calibri" w:hAnsi="Calibri" w:cs="Calibri"/>
                <w:b/>
                <w:bCs/>
                <w:color w:val="000000"/>
                <w:sz w:val="22"/>
                <w:szCs w:val="22"/>
              </w:rPr>
            </w:pPr>
            <w:ins w:id="287" w:author="Bianca Galdino" w:date="2021-12-10T15:19:00Z">
              <w:r w:rsidRPr="00980BAD">
                <w:rPr>
                  <w:rFonts w:ascii="Calibri" w:hAnsi="Calibri" w:cs="Calibri"/>
                  <w:b/>
                  <w:bCs/>
                  <w:color w:val="000000"/>
                  <w:sz w:val="22"/>
                  <w:szCs w:val="22"/>
                  <w:rPrChange w:id="288" w:author="Bianca Galdino" w:date="2021-12-10T15:18:00Z">
                    <w:rPr>
                      <w:rFonts w:ascii="Calibri" w:hAnsi="Calibri" w:cs="Calibri"/>
                      <w:color w:val="000000"/>
                      <w:sz w:val="16"/>
                      <w:szCs w:val="16"/>
                    </w:rPr>
                  </w:rPrChange>
                </w:rPr>
                <w:t>14.000</w:t>
              </w:r>
            </w:ins>
            <w:del w:id="289" w:author="Bianca Galdino" w:date="2021-12-10T15:18:00Z">
              <w:r w:rsidDel="00710426">
                <w:rPr>
                  <w:rFonts w:ascii="Calibri" w:hAnsi="Calibri" w:cs="Calibri"/>
                  <w:b/>
                  <w:bCs/>
                  <w:color w:val="000000"/>
                  <w:sz w:val="22"/>
                  <w:szCs w:val="22"/>
                </w:rPr>
                <w:delText>14.000,00</w:delText>
              </w:r>
              <w:r w:rsidRPr="009478B8" w:rsidDel="00710426">
                <w:rPr>
                  <w:rFonts w:ascii="Calibri" w:hAnsi="Calibri" w:cs="Calibri"/>
                  <w:b/>
                  <w:bCs/>
                  <w:color w:val="000000"/>
                  <w:sz w:val="22"/>
                  <w:szCs w:val="22"/>
                </w:rPr>
                <w:delText> </w:delText>
              </w:r>
            </w:del>
          </w:p>
        </w:tc>
        <w:tc>
          <w:tcPr>
            <w:tcW w:w="1086" w:type="dxa"/>
            <w:tcBorders>
              <w:top w:val="nil"/>
              <w:left w:val="nil"/>
              <w:bottom w:val="single" w:sz="8" w:space="0" w:color="auto"/>
              <w:right w:val="single" w:sz="8" w:space="0" w:color="auto"/>
            </w:tcBorders>
            <w:shd w:val="clear" w:color="auto" w:fill="auto"/>
            <w:noWrap/>
            <w:vAlign w:val="center"/>
            <w:tcPrChange w:id="290" w:author="Bianca Galdino" w:date="2021-12-10T15:18:00Z">
              <w:tcPr>
                <w:tcW w:w="1086" w:type="dxa"/>
                <w:tcBorders>
                  <w:top w:val="nil"/>
                  <w:left w:val="nil"/>
                  <w:bottom w:val="single" w:sz="8" w:space="0" w:color="auto"/>
                  <w:right w:val="single" w:sz="8" w:space="0" w:color="auto"/>
                </w:tcBorders>
                <w:shd w:val="clear" w:color="auto" w:fill="auto"/>
                <w:noWrap/>
                <w:vAlign w:val="center"/>
              </w:tcPr>
            </w:tcPrChange>
          </w:tcPr>
          <w:p w14:paraId="46DE9ACD" w14:textId="4879BCB2" w:rsidR="00980BAD" w:rsidRPr="009478B8" w:rsidRDefault="00980BAD" w:rsidP="00980BAD">
            <w:pPr>
              <w:autoSpaceDE/>
              <w:autoSpaceDN/>
              <w:adjustRightInd/>
              <w:jc w:val="center"/>
              <w:rPr>
                <w:rFonts w:ascii="Calibri" w:hAnsi="Calibri" w:cs="Calibri"/>
                <w:b/>
                <w:bCs/>
                <w:color w:val="000000"/>
                <w:sz w:val="22"/>
                <w:szCs w:val="22"/>
              </w:rPr>
            </w:pPr>
            <w:ins w:id="291" w:author="Bianca Galdino" w:date="2021-12-10T15:19:00Z">
              <w:r w:rsidRPr="00980BAD">
                <w:rPr>
                  <w:rFonts w:ascii="Calibri" w:hAnsi="Calibri" w:cs="Calibri"/>
                  <w:b/>
                  <w:bCs/>
                  <w:color w:val="000000"/>
                  <w:sz w:val="22"/>
                  <w:szCs w:val="22"/>
                  <w:rPrChange w:id="292" w:author="Bianca Galdino" w:date="2021-12-10T15:18:00Z">
                    <w:rPr>
                      <w:rFonts w:ascii="Calibri" w:hAnsi="Calibri" w:cs="Calibri"/>
                      <w:color w:val="000000"/>
                      <w:sz w:val="16"/>
                      <w:szCs w:val="16"/>
                    </w:rPr>
                  </w:rPrChange>
                </w:rPr>
                <w:t>12.000</w:t>
              </w:r>
            </w:ins>
            <w:del w:id="293" w:author="Bianca Galdino" w:date="2021-12-10T15:18:00Z">
              <w:r w:rsidDel="00710426">
                <w:rPr>
                  <w:rFonts w:ascii="Calibri" w:hAnsi="Calibri" w:cs="Calibri"/>
                  <w:b/>
                  <w:bCs/>
                  <w:color w:val="000000"/>
                  <w:sz w:val="22"/>
                  <w:szCs w:val="22"/>
                </w:rPr>
                <w:delText>12.000,00</w:delText>
              </w:r>
            </w:del>
          </w:p>
        </w:tc>
        <w:tc>
          <w:tcPr>
            <w:tcW w:w="982" w:type="dxa"/>
            <w:tcBorders>
              <w:top w:val="nil"/>
              <w:left w:val="nil"/>
              <w:bottom w:val="single" w:sz="8" w:space="0" w:color="auto"/>
              <w:right w:val="single" w:sz="8" w:space="0" w:color="auto"/>
            </w:tcBorders>
            <w:shd w:val="clear" w:color="auto" w:fill="auto"/>
            <w:noWrap/>
            <w:vAlign w:val="center"/>
            <w:hideMark/>
            <w:tcPrChange w:id="294" w:author="Bianca Galdino" w:date="2021-12-10T15:18:00Z">
              <w:tcPr>
                <w:tcW w:w="982" w:type="dxa"/>
                <w:tcBorders>
                  <w:top w:val="nil"/>
                  <w:left w:val="nil"/>
                  <w:bottom w:val="single" w:sz="8" w:space="0" w:color="auto"/>
                  <w:right w:val="single" w:sz="8" w:space="0" w:color="auto"/>
                </w:tcBorders>
                <w:shd w:val="clear" w:color="auto" w:fill="auto"/>
                <w:noWrap/>
                <w:vAlign w:val="center"/>
                <w:hideMark/>
              </w:tcPr>
            </w:tcPrChange>
          </w:tcPr>
          <w:p w14:paraId="64E577CC" w14:textId="77777777" w:rsidR="00980BAD" w:rsidRPr="009478B8" w:rsidRDefault="00980BAD" w:rsidP="00980BAD">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w:t>
            </w:r>
          </w:p>
        </w:tc>
        <w:tc>
          <w:tcPr>
            <w:tcW w:w="982" w:type="dxa"/>
            <w:tcBorders>
              <w:top w:val="nil"/>
              <w:left w:val="nil"/>
              <w:bottom w:val="single" w:sz="8" w:space="0" w:color="auto"/>
              <w:right w:val="single" w:sz="8" w:space="0" w:color="auto"/>
            </w:tcBorders>
            <w:shd w:val="clear" w:color="auto" w:fill="auto"/>
            <w:noWrap/>
            <w:vAlign w:val="center"/>
            <w:hideMark/>
            <w:tcPrChange w:id="295" w:author="Bianca Galdino" w:date="2021-12-10T15:18:00Z">
              <w:tcPr>
                <w:tcW w:w="982" w:type="dxa"/>
                <w:tcBorders>
                  <w:top w:val="nil"/>
                  <w:left w:val="nil"/>
                  <w:bottom w:val="single" w:sz="8" w:space="0" w:color="auto"/>
                  <w:right w:val="single" w:sz="8" w:space="0" w:color="auto"/>
                </w:tcBorders>
                <w:shd w:val="clear" w:color="auto" w:fill="auto"/>
                <w:noWrap/>
                <w:vAlign w:val="center"/>
                <w:hideMark/>
              </w:tcPr>
            </w:tcPrChange>
          </w:tcPr>
          <w:p w14:paraId="5231B855" w14:textId="77777777" w:rsidR="00980BAD" w:rsidRPr="009478B8" w:rsidRDefault="00980BAD" w:rsidP="00980BAD">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w:t>
            </w:r>
          </w:p>
        </w:tc>
        <w:tc>
          <w:tcPr>
            <w:tcW w:w="982" w:type="dxa"/>
            <w:tcBorders>
              <w:top w:val="nil"/>
              <w:left w:val="nil"/>
              <w:bottom w:val="single" w:sz="8" w:space="0" w:color="auto"/>
              <w:right w:val="single" w:sz="8" w:space="0" w:color="auto"/>
            </w:tcBorders>
            <w:shd w:val="clear" w:color="auto" w:fill="auto"/>
            <w:noWrap/>
            <w:vAlign w:val="center"/>
            <w:hideMark/>
            <w:tcPrChange w:id="296" w:author="Bianca Galdino" w:date="2021-12-10T15:18:00Z">
              <w:tcPr>
                <w:tcW w:w="982" w:type="dxa"/>
                <w:tcBorders>
                  <w:top w:val="nil"/>
                  <w:left w:val="nil"/>
                  <w:bottom w:val="single" w:sz="8" w:space="0" w:color="auto"/>
                  <w:right w:val="single" w:sz="8" w:space="0" w:color="auto"/>
                </w:tcBorders>
                <w:shd w:val="clear" w:color="auto" w:fill="auto"/>
                <w:noWrap/>
                <w:vAlign w:val="center"/>
                <w:hideMark/>
              </w:tcPr>
            </w:tcPrChange>
          </w:tcPr>
          <w:p w14:paraId="58796BF2" w14:textId="77777777" w:rsidR="00980BAD" w:rsidRPr="009478B8" w:rsidRDefault="00980BAD" w:rsidP="00980BAD">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w:t>
            </w:r>
          </w:p>
        </w:tc>
        <w:tc>
          <w:tcPr>
            <w:tcW w:w="982" w:type="dxa"/>
            <w:tcBorders>
              <w:top w:val="nil"/>
              <w:left w:val="nil"/>
              <w:bottom w:val="single" w:sz="8" w:space="0" w:color="auto"/>
              <w:right w:val="single" w:sz="8" w:space="0" w:color="auto"/>
            </w:tcBorders>
            <w:shd w:val="clear" w:color="auto" w:fill="auto"/>
            <w:noWrap/>
            <w:vAlign w:val="center"/>
            <w:hideMark/>
            <w:tcPrChange w:id="297" w:author="Bianca Galdino" w:date="2021-12-10T15:18:00Z">
              <w:tcPr>
                <w:tcW w:w="982" w:type="dxa"/>
                <w:tcBorders>
                  <w:top w:val="nil"/>
                  <w:left w:val="nil"/>
                  <w:bottom w:val="single" w:sz="8" w:space="0" w:color="auto"/>
                  <w:right w:val="single" w:sz="8" w:space="0" w:color="auto"/>
                </w:tcBorders>
                <w:shd w:val="clear" w:color="auto" w:fill="auto"/>
                <w:noWrap/>
                <w:vAlign w:val="center"/>
                <w:hideMark/>
              </w:tcPr>
            </w:tcPrChange>
          </w:tcPr>
          <w:p w14:paraId="452EFF4D" w14:textId="77777777" w:rsidR="00980BAD" w:rsidRPr="009478B8" w:rsidRDefault="00980BAD" w:rsidP="00980BAD">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w:t>
            </w:r>
          </w:p>
        </w:tc>
        <w:tc>
          <w:tcPr>
            <w:tcW w:w="982" w:type="dxa"/>
            <w:tcBorders>
              <w:top w:val="nil"/>
              <w:left w:val="nil"/>
              <w:bottom w:val="single" w:sz="8" w:space="0" w:color="auto"/>
              <w:right w:val="single" w:sz="8" w:space="0" w:color="auto"/>
            </w:tcBorders>
            <w:shd w:val="clear" w:color="auto" w:fill="auto"/>
            <w:noWrap/>
            <w:vAlign w:val="center"/>
            <w:hideMark/>
            <w:tcPrChange w:id="298" w:author="Bianca Galdino" w:date="2021-12-10T15:18:00Z">
              <w:tcPr>
                <w:tcW w:w="982" w:type="dxa"/>
                <w:tcBorders>
                  <w:top w:val="nil"/>
                  <w:left w:val="nil"/>
                  <w:bottom w:val="single" w:sz="8" w:space="0" w:color="auto"/>
                  <w:right w:val="single" w:sz="8" w:space="0" w:color="auto"/>
                </w:tcBorders>
                <w:shd w:val="clear" w:color="auto" w:fill="auto"/>
                <w:noWrap/>
                <w:vAlign w:val="center"/>
                <w:hideMark/>
              </w:tcPr>
            </w:tcPrChange>
          </w:tcPr>
          <w:p w14:paraId="37050564" w14:textId="77777777" w:rsidR="00980BAD" w:rsidRPr="009478B8" w:rsidRDefault="00980BAD" w:rsidP="00980BAD">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w:t>
            </w:r>
          </w:p>
        </w:tc>
      </w:tr>
      <w:tr w:rsidR="00980BAD" w:rsidRPr="009478B8" w14:paraId="54C49507" w14:textId="77777777" w:rsidTr="00980BAD">
        <w:tblPrEx>
          <w:tblW w:w="13877" w:type="dxa"/>
          <w:tblCellMar>
            <w:left w:w="70" w:type="dxa"/>
            <w:right w:w="70" w:type="dxa"/>
          </w:tblCellMar>
          <w:tblPrExChange w:id="299" w:author="Bianca Galdino" w:date="2021-12-10T15:18:00Z">
            <w:tblPrEx>
              <w:tblW w:w="13877" w:type="dxa"/>
              <w:tblCellMar>
                <w:left w:w="70" w:type="dxa"/>
                <w:right w:w="70" w:type="dxa"/>
              </w:tblCellMar>
            </w:tblPrEx>
          </w:tblPrExChange>
        </w:tblPrEx>
        <w:trPr>
          <w:trHeight w:val="300"/>
          <w:trPrChange w:id="300" w:author="Bianca Galdino" w:date="2021-12-10T15:18:00Z">
            <w:trPr>
              <w:trHeight w:val="300"/>
            </w:trPr>
          </w:trPrChange>
        </w:trPr>
        <w:tc>
          <w:tcPr>
            <w:tcW w:w="1384" w:type="dxa"/>
            <w:tcBorders>
              <w:top w:val="nil"/>
              <w:left w:val="single" w:sz="8" w:space="0" w:color="auto"/>
              <w:bottom w:val="single" w:sz="8" w:space="0" w:color="auto"/>
              <w:right w:val="single" w:sz="8" w:space="0" w:color="auto"/>
            </w:tcBorders>
            <w:shd w:val="clear" w:color="auto" w:fill="auto"/>
            <w:vAlign w:val="center"/>
            <w:hideMark/>
            <w:tcPrChange w:id="301" w:author="Bianca Galdino" w:date="2021-12-10T15:18:00Z">
              <w:tcPr>
                <w:tcW w:w="1384" w:type="dxa"/>
                <w:tcBorders>
                  <w:top w:val="nil"/>
                  <w:left w:val="single" w:sz="8" w:space="0" w:color="auto"/>
                  <w:bottom w:val="single" w:sz="8" w:space="0" w:color="auto"/>
                  <w:right w:val="single" w:sz="8" w:space="0" w:color="auto"/>
                </w:tcBorders>
                <w:shd w:val="clear" w:color="auto" w:fill="auto"/>
                <w:vAlign w:val="center"/>
                <w:hideMark/>
              </w:tcPr>
            </w:tcPrChange>
          </w:tcPr>
          <w:p w14:paraId="34C49A44" w14:textId="522EE3F0" w:rsidR="00980BAD" w:rsidRPr="009478B8" w:rsidRDefault="00980BAD" w:rsidP="00980BAD">
            <w:pPr>
              <w:autoSpaceDE/>
              <w:autoSpaceDN/>
              <w:adjustRightInd/>
              <w:jc w:val="center"/>
              <w:rPr>
                <w:rFonts w:ascii="Calibri" w:hAnsi="Calibri" w:cs="Calibri"/>
                <w:b/>
                <w:bCs/>
                <w:color w:val="000000"/>
                <w:sz w:val="22"/>
                <w:szCs w:val="22"/>
              </w:rPr>
            </w:pPr>
            <w:r>
              <w:rPr>
                <w:rFonts w:ascii="Calibri" w:hAnsi="Calibri" w:cs="Calibri"/>
                <w:b/>
                <w:bCs/>
                <w:color w:val="000000"/>
                <w:sz w:val="22"/>
                <w:szCs w:val="22"/>
              </w:rPr>
              <w:t>Evolve – Vila Mariana</w:t>
            </w:r>
            <w:r w:rsidRPr="009478B8">
              <w:rPr>
                <w:rFonts w:ascii="Calibri" w:hAnsi="Calibri" w:cs="Calibri"/>
                <w:b/>
                <w:bCs/>
                <w:color w:val="000000"/>
                <w:sz w:val="22"/>
                <w:szCs w:val="22"/>
              </w:rPr>
              <w:t> </w:t>
            </w:r>
          </w:p>
        </w:tc>
        <w:tc>
          <w:tcPr>
            <w:tcW w:w="1136" w:type="dxa"/>
            <w:tcBorders>
              <w:top w:val="nil"/>
              <w:left w:val="nil"/>
              <w:bottom w:val="single" w:sz="8" w:space="0" w:color="auto"/>
              <w:right w:val="single" w:sz="8" w:space="0" w:color="auto"/>
            </w:tcBorders>
            <w:shd w:val="clear" w:color="auto" w:fill="auto"/>
            <w:vAlign w:val="center"/>
            <w:tcPrChange w:id="302" w:author="Bianca Galdino" w:date="2021-12-10T15:18:00Z">
              <w:tcPr>
                <w:tcW w:w="1136" w:type="dxa"/>
                <w:tcBorders>
                  <w:top w:val="nil"/>
                  <w:left w:val="nil"/>
                  <w:bottom w:val="single" w:sz="8" w:space="0" w:color="auto"/>
                  <w:right w:val="single" w:sz="8" w:space="0" w:color="auto"/>
                </w:tcBorders>
                <w:shd w:val="clear" w:color="auto" w:fill="auto"/>
                <w:vAlign w:val="center"/>
              </w:tcPr>
            </w:tcPrChange>
          </w:tcPr>
          <w:p w14:paraId="755EE9CF" w14:textId="0148E012" w:rsidR="00980BAD" w:rsidRPr="009478B8" w:rsidRDefault="00980BAD" w:rsidP="00980BAD">
            <w:pPr>
              <w:autoSpaceDE/>
              <w:autoSpaceDN/>
              <w:adjustRightInd/>
              <w:jc w:val="center"/>
              <w:rPr>
                <w:rFonts w:ascii="Calibri" w:hAnsi="Calibri" w:cs="Calibri"/>
                <w:b/>
                <w:bCs/>
                <w:color w:val="000000"/>
                <w:sz w:val="22"/>
                <w:szCs w:val="22"/>
              </w:rPr>
            </w:pPr>
            <w:ins w:id="303" w:author="Bianca Galdino" w:date="2021-12-10T15:19:00Z">
              <w:r w:rsidRPr="00980BAD">
                <w:rPr>
                  <w:rFonts w:ascii="Calibri" w:hAnsi="Calibri" w:cs="Calibri"/>
                  <w:b/>
                  <w:bCs/>
                  <w:color w:val="000000"/>
                  <w:sz w:val="22"/>
                  <w:szCs w:val="22"/>
                  <w:rPrChange w:id="304" w:author="Bianca Galdino" w:date="2021-12-10T15:18:00Z">
                    <w:rPr>
                      <w:rFonts w:ascii="Calibri" w:hAnsi="Calibri" w:cs="Calibri"/>
                      <w:color w:val="000000"/>
                      <w:sz w:val="16"/>
                      <w:szCs w:val="16"/>
                    </w:rPr>
                  </w:rPrChange>
                </w:rPr>
                <w:t> 31.500</w:t>
              </w:r>
            </w:ins>
            <w:del w:id="305" w:author="Bianca Galdino" w:date="2021-12-10T15:18:00Z">
              <w:r w:rsidRPr="009478B8" w:rsidDel="00710426">
                <w:rPr>
                  <w:rFonts w:ascii="Calibri" w:hAnsi="Calibri" w:cs="Calibri"/>
                  <w:b/>
                  <w:bCs/>
                  <w:color w:val="000000"/>
                  <w:sz w:val="22"/>
                  <w:szCs w:val="22"/>
                </w:rPr>
                <w:delText> </w:delText>
              </w:r>
              <w:r w:rsidDel="00710426">
                <w:rPr>
                  <w:rFonts w:ascii="Calibri" w:hAnsi="Calibri" w:cs="Calibri"/>
                  <w:b/>
                  <w:bCs/>
                  <w:color w:val="000000"/>
                  <w:sz w:val="22"/>
                  <w:szCs w:val="22"/>
                </w:rPr>
                <w:delText>31.500,00</w:delText>
              </w:r>
            </w:del>
          </w:p>
        </w:tc>
        <w:tc>
          <w:tcPr>
            <w:tcW w:w="982" w:type="dxa"/>
            <w:tcBorders>
              <w:top w:val="nil"/>
              <w:left w:val="nil"/>
              <w:bottom w:val="single" w:sz="8" w:space="0" w:color="auto"/>
              <w:right w:val="single" w:sz="8" w:space="0" w:color="auto"/>
            </w:tcBorders>
            <w:shd w:val="clear" w:color="auto" w:fill="auto"/>
            <w:noWrap/>
            <w:vAlign w:val="center"/>
            <w:tcPrChange w:id="306" w:author="Bianca Galdino" w:date="2021-12-10T15:18:00Z">
              <w:tcPr>
                <w:tcW w:w="982" w:type="dxa"/>
                <w:tcBorders>
                  <w:top w:val="nil"/>
                  <w:left w:val="nil"/>
                  <w:bottom w:val="single" w:sz="8" w:space="0" w:color="auto"/>
                  <w:right w:val="single" w:sz="8" w:space="0" w:color="auto"/>
                </w:tcBorders>
                <w:shd w:val="clear" w:color="auto" w:fill="auto"/>
                <w:noWrap/>
                <w:vAlign w:val="center"/>
              </w:tcPr>
            </w:tcPrChange>
          </w:tcPr>
          <w:p w14:paraId="553C9280" w14:textId="63C8B920" w:rsidR="00980BAD" w:rsidRPr="009478B8" w:rsidRDefault="00980BAD" w:rsidP="00980BAD">
            <w:pPr>
              <w:autoSpaceDE/>
              <w:autoSpaceDN/>
              <w:adjustRightInd/>
              <w:jc w:val="center"/>
              <w:rPr>
                <w:rFonts w:ascii="Calibri" w:hAnsi="Calibri" w:cs="Calibri"/>
                <w:b/>
                <w:bCs/>
                <w:color w:val="000000"/>
                <w:sz w:val="22"/>
                <w:szCs w:val="22"/>
              </w:rPr>
            </w:pPr>
            <w:ins w:id="307" w:author="Bianca Galdino" w:date="2021-12-10T15:19:00Z">
              <w:r w:rsidRPr="00980BAD">
                <w:rPr>
                  <w:rFonts w:ascii="Calibri" w:hAnsi="Calibri" w:cs="Calibri"/>
                  <w:b/>
                  <w:bCs/>
                  <w:color w:val="000000"/>
                  <w:sz w:val="22"/>
                  <w:szCs w:val="22"/>
                  <w:rPrChange w:id="308" w:author="Bianca Galdino" w:date="2021-12-10T15:18:00Z">
                    <w:rPr>
                      <w:rFonts w:ascii="Calibri" w:hAnsi="Calibri" w:cs="Calibri"/>
                      <w:color w:val="000000"/>
                      <w:sz w:val="16"/>
                      <w:szCs w:val="16"/>
                    </w:rPr>
                  </w:rPrChange>
                </w:rPr>
                <w:t> 500</w:t>
              </w:r>
            </w:ins>
            <w:del w:id="309" w:author="Bianca Galdino" w:date="2021-12-10T15:18:00Z">
              <w:r w:rsidRPr="009478B8" w:rsidDel="00710426">
                <w:rPr>
                  <w:rFonts w:ascii="Calibri" w:hAnsi="Calibri" w:cs="Calibri"/>
                  <w:b/>
                  <w:bCs/>
                  <w:color w:val="000000"/>
                  <w:sz w:val="22"/>
                  <w:szCs w:val="22"/>
                </w:rPr>
                <w:delText> </w:delText>
              </w:r>
              <w:r w:rsidDel="00710426">
                <w:rPr>
                  <w:rFonts w:ascii="Calibri" w:hAnsi="Calibri" w:cs="Calibri"/>
                  <w:b/>
                  <w:bCs/>
                  <w:color w:val="000000"/>
                  <w:sz w:val="22"/>
                  <w:szCs w:val="22"/>
                </w:rPr>
                <w:delText>500,00</w:delText>
              </w:r>
            </w:del>
          </w:p>
        </w:tc>
        <w:tc>
          <w:tcPr>
            <w:tcW w:w="1024" w:type="dxa"/>
            <w:tcBorders>
              <w:top w:val="nil"/>
              <w:left w:val="nil"/>
              <w:bottom w:val="single" w:sz="8" w:space="0" w:color="auto"/>
              <w:right w:val="single" w:sz="8" w:space="0" w:color="auto"/>
            </w:tcBorders>
            <w:shd w:val="clear" w:color="auto" w:fill="auto"/>
            <w:noWrap/>
            <w:vAlign w:val="center"/>
            <w:tcPrChange w:id="310" w:author="Bianca Galdino" w:date="2021-12-10T15:18:00Z">
              <w:tcPr>
                <w:tcW w:w="1024" w:type="dxa"/>
                <w:tcBorders>
                  <w:top w:val="nil"/>
                  <w:left w:val="nil"/>
                  <w:bottom w:val="single" w:sz="8" w:space="0" w:color="auto"/>
                  <w:right w:val="single" w:sz="8" w:space="0" w:color="auto"/>
                </w:tcBorders>
                <w:shd w:val="clear" w:color="auto" w:fill="auto"/>
                <w:noWrap/>
                <w:vAlign w:val="center"/>
              </w:tcPr>
            </w:tcPrChange>
          </w:tcPr>
          <w:p w14:paraId="0FCD0C59" w14:textId="2672EF5F" w:rsidR="00980BAD" w:rsidRPr="009478B8" w:rsidRDefault="00980BAD" w:rsidP="00980BAD">
            <w:pPr>
              <w:autoSpaceDE/>
              <w:autoSpaceDN/>
              <w:adjustRightInd/>
              <w:jc w:val="center"/>
              <w:rPr>
                <w:rFonts w:ascii="Calibri" w:hAnsi="Calibri" w:cs="Calibri"/>
                <w:b/>
                <w:bCs/>
                <w:color w:val="000000"/>
                <w:sz w:val="22"/>
                <w:szCs w:val="22"/>
              </w:rPr>
            </w:pPr>
            <w:ins w:id="311" w:author="Bianca Galdino" w:date="2021-12-10T15:19:00Z">
              <w:r w:rsidRPr="00980BAD">
                <w:rPr>
                  <w:rFonts w:ascii="Calibri" w:hAnsi="Calibri" w:cs="Calibri"/>
                  <w:b/>
                  <w:bCs/>
                  <w:color w:val="000000"/>
                  <w:sz w:val="22"/>
                  <w:szCs w:val="22"/>
                  <w:rPrChange w:id="312" w:author="Bianca Galdino" w:date="2021-12-10T15:18:00Z">
                    <w:rPr>
                      <w:rFonts w:ascii="Calibri" w:hAnsi="Calibri" w:cs="Calibri"/>
                      <w:color w:val="000000"/>
                      <w:sz w:val="16"/>
                      <w:szCs w:val="16"/>
                    </w:rPr>
                  </w:rPrChange>
                </w:rPr>
                <w:t>2.000</w:t>
              </w:r>
            </w:ins>
            <w:del w:id="313" w:author="Bianca Galdino" w:date="2021-12-10T15:18:00Z">
              <w:r w:rsidDel="00710426">
                <w:rPr>
                  <w:rFonts w:ascii="Calibri" w:hAnsi="Calibri" w:cs="Calibri"/>
                  <w:b/>
                  <w:bCs/>
                  <w:color w:val="000000"/>
                  <w:sz w:val="22"/>
                  <w:szCs w:val="22"/>
                </w:rPr>
                <w:delText>2.000,00</w:delText>
              </w:r>
            </w:del>
          </w:p>
        </w:tc>
        <w:tc>
          <w:tcPr>
            <w:tcW w:w="1083" w:type="dxa"/>
            <w:tcBorders>
              <w:top w:val="nil"/>
              <w:left w:val="nil"/>
              <w:bottom w:val="single" w:sz="8" w:space="0" w:color="auto"/>
              <w:right w:val="single" w:sz="8" w:space="0" w:color="auto"/>
            </w:tcBorders>
            <w:shd w:val="clear" w:color="auto" w:fill="auto"/>
            <w:noWrap/>
            <w:vAlign w:val="center"/>
            <w:tcPrChange w:id="314" w:author="Bianca Galdino" w:date="2021-12-10T15:18:00Z">
              <w:tcPr>
                <w:tcW w:w="1083" w:type="dxa"/>
                <w:tcBorders>
                  <w:top w:val="nil"/>
                  <w:left w:val="nil"/>
                  <w:bottom w:val="single" w:sz="8" w:space="0" w:color="auto"/>
                  <w:right w:val="single" w:sz="8" w:space="0" w:color="auto"/>
                </w:tcBorders>
                <w:shd w:val="clear" w:color="auto" w:fill="auto"/>
                <w:noWrap/>
                <w:vAlign w:val="center"/>
              </w:tcPr>
            </w:tcPrChange>
          </w:tcPr>
          <w:p w14:paraId="485F6FA0" w14:textId="2255E049" w:rsidR="00980BAD" w:rsidRPr="009478B8" w:rsidRDefault="00980BAD" w:rsidP="00980BAD">
            <w:pPr>
              <w:autoSpaceDE/>
              <w:autoSpaceDN/>
              <w:adjustRightInd/>
              <w:jc w:val="center"/>
              <w:rPr>
                <w:rFonts w:ascii="Calibri" w:hAnsi="Calibri" w:cs="Calibri"/>
                <w:b/>
                <w:bCs/>
                <w:color w:val="000000"/>
                <w:sz w:val="22"/>
                <w:szCs w:val="22"/>
              </w:rPr>
            </w:pPr>
            <w:ins w:id="315" w:author="Bianca Galdino" w:date="2021-12-10T15:19:00Z">
              <w:r w:rsidRPr="00980BAD">
                <w:rPr>
                  <w:rFonts w:ascii="Calibri" w:hAnsi="Calibri" w:cs="Calibri"/>
                  <w:b/>
                  <w:bCs/>
                  <w:color w:val="000000"/>
                  <w:sz w:val="22"/>
                  <w:szCs w:val="22"/>
                  <w:rPrChange w:id="316" w:author="Bianca Galdino" w:date="2021-12-10T15:18:00Z">
                    <w:rPr>
                      <w:rFonts w:ascii="Calibri" w:hAnsi="Calibri" w:cs="Calibri"/>
                      <w:color w:val="000000"/>
                      <w:sz w:val="16"/>
                      <w:szCs w:val="16"/>
                    </w:rPr>
                  </w:rPrChange>
                </w:rPr>
                <w:t>10.000</w:t>
              </w:r>
            </w:ins>
            <w:del w:id="317" w:author="Bianca Galdino" w:date="2021-12-10T15:18:00Z">
              <w:r w:rsidDel="00710426">
                <w:rPr>
                  <w:rFonts w:ascii="Calibri" w:hAnsi="Calibri" w:cs="Calibri"/>
                  <w:b/>
                  <w:bCs/>
                  <w:color w:val="000000"/>
                  <w:sz w:val="22"/>
                  <w:szCs w:val="22"/>
                </w:rPr>
                <w:delText>10.000,00</w:delText>
              </w:r>
            </w:del>
          </w:p>
        </w:tc>
        <w:tc>
          <w:tcPr>
            <w:tcW w:w="1136" w:type="dxa"/>
            <w:tcBorders>
              <w:top w:val="nil"/>
              <w:left w:val="nil"/>
              <w:bottom w:val="single" w:sz="8" w:space="0" w:color="auto"/>
              <w:right w:val="single" w:sz="8" w:space="0" w:color="auto"/>
            </w:tcBorders>
            <w:shd w:val="clear" w:color="auto" w:fill="auto"/>
            <w:noWrap/>
            <w:vAlign w:val="center"/>
            <w:tcPrChange w:id="318" w:author="Bianca Galdino" w:date="2021-12-10T15:18:00Z">
              <w:tcPr>
                <w:tcW w:w="1136" w:type="dxa"/>
                <w:tcBorders>
                  <w:top w:val="nil"/>
                  <w:left w:val="nil"/>
                  <w:bottom w:val="single" w:sz="8" w:space="0" w:color="auto"/>
                  <w:right w:val="single" w:sz="8" w:space="0" w:color="auto"/>
                </w:tcBorders>
                <w:shd w:val="clear" w:color="auto" w:fill="auto"/>
                <w:noWrap/>
                <w:vAlign w:val="center"/>
              </w:tcPr>
            </w:tcPrChange>
          </w:tcPr>
          <w:p w14:paraId="104A16EF" w14:textId="538A2304" w:rsidR="00980BAD" w:rsidRPr="009478B8" w:rsidRDefault="00980BAD" w:rsidP="00980BAD">
            <w:pPr>
              <w:autoSpaceDE/>
              <w:autoSpaceDN/>
              <w:adjustRightInd/>
              <w:jc w:val="center"/>
              <w:rPr>
                <w:rFonts w:ascii="Calibri" w:hAnsi="Calibri" w:cs="Calibri"/>
                <w:b/>
                <w:bCs/>
                <w:color w:val="000000"/>
                <w:sz w:val="22"/>
                <w:szCs w:val="22"/>
              </w:rPr>
            </w:pPr>
            <w:ins w:id="319" w:author="Bianca Galdino" w:date="2021-12-10T15:19:00Z">
              <w:r w:rsidRPr="00980BAD">
                <w:rPr>
                  <w:rFonts w:ascii="Calibri" w:hAnsi="Calibri" w:cs="Calibri"/>
                  <w:b/>
                  <w:bCs/>
                  <w:color w:val="000000"/>
                  <w:sz w:val="22"/>
                  <w:szCs w:val="22"/>
                  <w:rPrChange w:id="320" w:author="Bianca Galdino" w:date="2021-12-10T15:18:00Z">
                    <w:rPr>
                      <w:rFonts w:ascii="Calibri" w:hAnsi="Calibri" w:cs="Calibri"/>
                      <w:color w:val="000000"/>
                      <w:sz w:val="16"/>
                      <w:szCs w:val="16"/>
                    </w:rPr>
                  </w:rPrChange>
                </w:rPr>
                <w:t>11.800</w:t>
              </w:r>
            </w:ins>
            <w:del w:id="321" w:author="Bianca Galdino" w:date="2021-12-10T15:18:00Z">
              <w:r w:rsidDel="00710426">
                <w:rPr>
                  <w:rFonts w:ascii="Calibri" w:hAnsi="Calibri" w:cs="Calibri"/>
                  <w:b/>
                  <w:bCs/>
                  <w:color w:val="000000"/>
                  <w:sz w:val="22"/>
                  <w:szCs w:val="22"/>
                </w:rPr>
                <w:delText>11.800,00</w:delText>
              </w:r>
            </w:del>
          </w:p>
        </w:tc>
        <w:tc>
          <w:tcPr>
            <w:tcW w:w="1136" w:type="dxa"/>
            <w:tcBorders>
              <w:top w:val="nil"/>
              <w:left w:val="nil"/>
              <w:bottom w:val="single" w:sz="8" w:space="0" w:color="auto"/>
              <w:right w:val="single" w:sz="8" w:space="0" w:color="auto"/>
            </w:tcBorders>
            <w:shd w:val="clear" w:color="auto" w:fill="auto"/>
            <w:noWrap/>
            <w:vAlign w:val="center"/>
            <w:tcPrChange w:id="322" w:author="Bianca Galdino" w:date="2021-12-10T15:18:00Z">
              <w:tcPr>
                <w:tcW w:w="1136" w:type="dxa"/>
                <w:tcBorders>
                  <w:top w:val="nil"/>
                  <w:left w:val="nil"/>
                  <w:bottom w:val="single" w:sz="8" w:space="0" w:color="auto"/>
                  <w:right w:val="single" w:sz="8" w:space="0" w:color="auto"/>
                </w:tcBorders>
                <w:shd w:val="clear" w:color="auto" w:fill="auto"/>
                <w:noWrap/>
                <w:vAlign w:val="center"/>
              </w:tcPr>
            </w:tcPrChange>
          </w:tcPr>
          <w:p w14:paraId="055E7F15" w14:textId="756E29C4" w:rsidR="00980BAD" w:rsidRPr="009478B8" w:rsidRDefault="00980BAD" w:rsidP="00980BAD">
            <w:pPr>
              <w:autoSpaceDE/>
              <w:autoSpaceDN/>
              <w:adjustRightInd/>
              <w:jc w:val="center"/>
              <w:rPr>
                <w:rFonts w:ascii="Calibri" w:hAnsi="Calibri" w:cs="Calibri"/>
                <w:b/>
                <w:bCs/>
                <w:color w:val="000000"/>
                <w:sz w:val="22"/>
                <w:szCs w:val="22"/>
              </w:rPr>
            </w:pPr>
            <w:ins w:id="323" w:author="Bianca Galdino" w:date="2021-12-10T15:19:00Z">
              <w:r w:rsidRPr="00980BAD">
                <w:rPr>
                  <w:rFonts w:ascii="Calibri" w:hAnsi="Calibri" w:cs="Calibri"/>
                  <w:b/>
                  <w:bCs/>
                  <w:color w:val="000000"/>
                  <w:sz w:val="22"/>
                  <w:szCs w:val="22"/>
                  <w:rPrChange w:id="324" w:author="Bianca Galdino" w:date="2021-12-10T15:18:00Z">
                    <w:rPr>
                      <w:rFonts w:ascii="Calibri" w:hAnsi="Calibri" w:cs="Calibri"/>
                      <w:color w:val="000000"/>
                      <w:sz w:val="16"/>
                      <w:szCs w:val="16"/>
                    </w:rPr>
                  </w:rPrChange>
                </w:rPr>
                <w:t>7.200</w:t>
              </w:r>
            </w:ins>
            <w:del w:id="325" w:author="Bianca Galdino" w:date="2021-12-10T15:18:00Z">
              <w:r w:rsidDel="00710426">
                <w:rPr>
                  <w:rFonts w:ascii="Calibri" w:hAnsi="Calibri" w:cs="Calibri"/>
                  <w:b/>
                  <w:bCs/>
                  <w:color w:val="000000"/>
                  <w:sz w:val="22"/>
                  <w:szCs w:val="22"/>
                </w:rPr>
                <w:delText>7.200,00</w:delText>
              </w:r>
              <w:r w:rsidRPr="009478B8" w:rsidDel="00710426">
                <w:rPr>
                  <w:rFonts w:ascii="Calibri" w:hAnsi="Calibri" w:cs="Calibri"/>
                  <w:b/>
                  <w:bCs/>
                  <w:color w:val="000000"/>
                  <w:sz w:val="22"/>
                  <w:szCs w:val="22"/>
                </w:rPr>
                <w:delText> </w:delText>
              </w:r>
            </w:del>
          </w:p>
        </w:tc>
        <w:tc>
          <w:tcPr>
            <w:tcW w:w="1086" w:type="dxa"/>
            <w:tcBorders>
              <w:top w:val="nil"/>
              <w:left w:val="nil"/>
              <w:bottom w:val="single" w:sz="8" w:space="0" w:color="auto"/>
              <w:right w:val="single" w:sz="8" w:space="0" w:color="auto"/>
            </w:tcBorders>
            <w:shd w:val="clear" w:color="auto" w:fill="auto"/>
            <w:noWrap/>
            <w:vAlign w:val="center"/>
            <w:tcPrChange w:id="326" w:author="Bianca Galdino" w:date="2021-12-10T15:18:00Z">
              <w:tcPr>
                <w:tcW w:w="1086" w:type="dxa"/>
                <w:tcBorders>
                  <w:top w:val="nil"/>
                  <w:left w:val="nil"/>
                  <w:bottom w:val="single" w:sz="8" w:space="0" w:color="auto"/>
                  <w:right w:val="single" w:sz="8" w:space="0" w:color="auto"/>
                </w:tcBorders>
                <w:shd w:val="clear" w:color="auto" w:fill="auto"/>
                <w:noWrap/>
                <w:vAlign w:val="center"/>
              </w:tcPr>
            </w:tcPrChange>
          </w:tcPr>
          <w:p w14:paraId="153DFB35" w14:textId="1E4531D3" w:rsidR="00980BAD" w:rsidRPr="009478B8" w:rsidRDefault="00980BAD" w:rsidP="00980BAD">
            <w:pPr>
              <w:autoSpaceDE/>
              <w:autoSpaceDN/>
              <w:adjustRightInd/>
              <w:jc w:val="center"/>
              <w:rPr>
                <w:rFonts w:ascii="Calibri" w:hAnsi="Calibri" w:cs="Calibri"/>
                <w:b/>
                <w:bCs/>
                <w:color w:val="000000"/>
                <w:sz w:val="22"/>
                <w:szCs w:val="22"/>
              </w:rPr>
            </w:pPr>
            <w:ins w:id="327" w:author="Bianca Galdino" w:date="2021-12-10T15:19:00Z">
              <w:r w:rsidRPr="00980BAD">
                <w:rPr>
                  <w:rFonts w:ascii="Calibri" w:hAnsi="Calibri" w:cs="Calibri"/>
                  <w:b/>
                  <w:bCs/>
                  <w:color w:val="000000"/>
                  <w:sz w:val="22"/>
                  <w:szCs w:val="22"/>
                  <w:rPrChange w:id="328" w:author="Bianca Galdino" w:date="2021-12-10T15:18:00Z">
                    <w:rPr>
                      <w:rFonts w:ascii="Calibri" w:hAnsi="Calibri" w:cs="Calibri"/>
                      <w:color w:val="000000"/>
                      <w:sz w:val="16"/>
                      <w:szCs w:val="16"/>
                    </w:rPr>
                  </w:rPrChange>
                </w:rPr>
                <w:t> </w:t>
              </w:r>
            </w:ins>
            <w:del w:id="329" w:author="Bianca Galdino" w:date="2021-12-10T15:18:00Z">
              <w:r w:rsidRPr="009478B8" w:rsidDel="00710426">
                <w:rPr>
                  <w:rFonts w:ascii="Calibri" w:hAnsi="Calibri" w:cs="Calibri"/>
                  <w:b/>
                  <w:bCs/>
                  <w:color w:val="000000"/>
                  <w:sz w:val="22"/>
                  <w:szCs w:val="22"/>
                </w:rPr>
                <w:delText> </w:delText>
              </w:r>
            </w:del>
          </w:p>
        </w:tc>
        <w:tc>
          <w:tcPr>
            <w:tcW w:w="982" w:type="dxa"/>
            <w:tcBorders>
              <w:top w:val="nil"/>
              <w:left w:val="nil"/>
              <w:bottom w:val="single" w:sz="8" w:space="0" w:color="auto"/>
              <w:right w:val="single" w:sz="8" w:space="0" w:color="auto"/>
            </w:tcBorders>
            <w:shd w:val="clear" w:color="auto" w:fill="auto"/>
            <w:noWrap/>
            <w:vAlign w:val="center"/>
            <w:hideMark/>
            <w:tcPrChange w:id="330" w:author="Bianca Galdino" w:date="2021-12-10T15:18:00Z">
              <w:tcPr>
                <w:tcW w:w="982" w:type="dxa"/>
                <w:tcBorders>
                  <w:top w:val="nil"/>
                  <w:left w:val="nil"/>
                  <w:bottom w:val="single" w:sz="8" w:space="0" w:color="auto"/>
                  <w:right w:val="single" w:sz="8" w:space="0" w:color="auto"/>
                </w:tcBorders>
                <w:shd w:val="clear" w:color="auto" w:fill="auto"/>
                <w:noWrap/>
                <w:vAlign w:val="center"/>
                <w:hideMark/>
              </w:tcPr>
            </w:tcPrChange>
          </w:tcPr>
          <w:p w14:paraId="05DAEB09" w14:textId="77777777" w:rsidR="00980BAD" w:rsidRPr="009478B8" w:rsidRDefault="00980BAD" w:rsidP="00980BAD">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w:t>
            </w:r>
          </w:p>
        </w:tc>
        <w:tc>
          <w:tcPr>
            <w:tcW w:w="982" w:type="dxa"/>
            <w:tcBorders>
              <w:top w:val="nil"/>
              <w:left w:val="nil"/>
              <w:bottom w:val="single" w:sz="8" w:space="0" w:color="auto"/>
              <w:right w:val="single" w:sz="8" w:space="0" w:color="auto"/>
            </w:tcBorders>
            <w:shd w:val="clear" w:color="auto" w:fill="auto"/>
            <w:noWrap/>
            <w:vAlign w:val="center"/>
            <w:hideMark/>
            <w:tcPrChange w:id="331" w:author="Bianca Galdino" w:date="2021-12-10T15:18:00Z">
              <w:tcPr>
                <w:tcW w:w="982" w:type="dxa"/>
                <w:tcBorders>
                  <w:top w:val="nil"/>
                  <w:left w:val="nil"/>
                  <w:bottom w:val="single" w:sz="8" w:space="0" w:color="auto"/>
                  <w:right w:val="single" w:sz="8" w:space="0" w:color="auto"/>
                </w:tcBorders>
                <w:shd w:val="clear" w:color="auto" w:fill="auto"/>
                <w:noWrap/>
                <w:vAlign w:val="center"/>
                <w:hideMark/>
              </w:tcPr>
            </w:tcPrChange>
          </w:tcPr>
          <w:p w14:paraId="3A777663" w14:textId="77777777" w:rsidR="00980BAD" w:rsidRPr="009478B8" w:rsidRDefault="00980BAD" w:rsidP="00980BAD">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w:t>
            </w:r>
          </w:p>
        </w:tc>
        <w:tc>
          <w:tcPr>
            <w:tcW w:w="982" w:type="dxa"/>
            <w:tcBorders>
              <w:top w:val="nil"/>
              <w:left w:val="nil"/>
              <w:bottom w:val="single" w:sz="8" w:space="0" w:color="auto"/>
              <w:right w:val="single" w:sz="8" w:space="0" w:color="auto"/>
            </w:tcBorders>
            <w:shd w:val="clear" w:color="auto" w:fill="auto"/>
            <w:noWrap/>
            <w:vAlign w:val="center"/>
            <w:hideMark/>
            <w:tcPrChange w:id="332" w:author="Bianca Galdino" w:date="2021-12-10T15:18:00Z">
              <w:tcPr>
                <w:tcW w:w="982" w:type="dxa"/>
                <w:tcBorders>
                  <w:top w:val="nil"/>
                  <w:left w:val="nil"/>
                  <w:bottom w:val="single" w:sz="8" w:space="0" w:color="auto"/>
                  <w:right w:val="single" w:sz="8" w:space="0" w:color="auto"/>
                </w:tcBorders>
                <w:shd w:val="clear" w:color="auto" w:fill="auto"/>
                <w:noWrap/>
                <w:vAlign w:val="center"/>
                <w:hideMark/>
              </w:tcPr>
            </w:tcPrChange>
          </w:tcPr>
          <w:p w14:paraId="14057DB3" w14:textId="77777777" w:rsidR="00980BAD" w:rsidRPr="009478B8" w:rsidRDefault="00980BAD" w:rsidP="00980BAD">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w:t>
            </w:r>
          </w:p>
        </w:tc>
        <w:tc>
          <w:tcPr>
            <w:tcW w:w="982" w:type="dxa"/>
            <w:tcBorders>
              <w:top w:val="nil"/>
              <w:left w:val="nil"/>
              <w:bottom w:val="single" w:sz="8" w:space="0" w:color="auto"/>
              <w:right w:val="single" w:sz="8" w:space="0" w:color="auto"/>
            </w:tcBorders>
            <w:shd w:val="clear" w:color="auto" w:fill="auto"/>
            <w:noWrap/>
            <w:vAlign w:val="center"/>
            <w:hideMark/>
            <w:tcPrChange w:id="333" w:author="Bianca Galdino" w:date="2021-12-10T15:18:00Z">
              <w:tcPr>
                <w:tcW w:w="982" w:type="dxa"/>
                <w:tcBorders>
                  <w:top w:val="nil"/>
                  <w:left w:val="nil"/>
                  <w:bottom w:val="single" w:sz="8" w:space="0" w:color="auto"/>
                  <w:right w:val="single" w:sz="8" w:space="0" w:color="auto"/>
                </w:tcBorders>
                <w:shd w:val="clear" w:color="auto" w:fill="auto"/>
                <w:noWrap/>
                <w:vAlign w:val="center"/>
                <w:hideMark/>
              </w:tcPr>
            </w:tcPrChange>
          </w:tcPr>
          <w:p w14:paraId="31B3E550" w14:textId="77777777" w:rsidR="00980BAD" w:rsidRPr="009478B8" w:rsidRDefault="00980BAD" w:rsidP="00980BAD">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w:t>
            </w:r>
          </w:p>
        </w:tc>
        <w:tc>
          <w:tcPr>
            <w:tcW w:w="982" w:type="dxa"/>
            <w:tcBorders>
              <w:top w:val="nil"/>
              <w:left w:val="nil"/>
              <w:bottom w:val="single" w:sz="8" w:space="0" w:color="auto"/>
              <w:right w:val="single" w:sz="8" w:space="0" w:color="auto"/>
            </w:tcBorders>
            <w:shd w:val="clear" w:color="auto" w:fill="auto"/>
            <w:noWrap/>
            <w:vAlign w:val="center"/>
            <w:hideMark/>
            <w:tcPrChange w:id="334" w:author="Bianca Galdino" w:date="2021-12-10T15:18:00Z">
              <w:tcPr>
                <w:tcW w:w="982" w:type="dxa"/>
                <w:tcBorders>
                  <w:top w:val="nil"/>
                  <w:left w:val="nil"/>
                  <w:bottom w:val="single" w:sz="8" w:space="0" w:color="auto"/>
                  <w:right w:val="single" w:sz="8" w:space="0" w:color="auto"/>
                </w:tcBorders>
                <w:shd w:val="clear" w:color="auto" w:fill="auto"/>
                <w:noWrap/>
                <w:vAlign w:val="center"/>
                <w:hideMark/>
              </w:tcPr>
            </w:tcPrChange>
          </w:tcPr>
          <w:p w14:paraId="5D710B1F" w14:textId="77777777" w:rsidR="00980BAD" w:rsidRPr="009478B8" w:rsidRDefault="00980BAD" w:rsidP="00980BAD">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w:t>
            </w:r>
          </w:p>
        </w:tc>
      </w:tr>
      <w:tr w:rsidR="00980BAD" w:rsidRPr="009478B8" w14:paraId="1A9EA872" w14:textId="77777777" w:rsidTr="00980BAD">
        <w:tblPrEx>
          <w:tblW w:w="13877" w:type="dxa"/>
          <w:tblCellMar>
            <w:left w:w="70" w:type="dxa"/>
            <w:right w:w="70" w:type="dxa"/>
          </w:tblCellMar>
          <w:tblPrExChange w:id="335" w:author="Bianca Galdino" w:date="2021-12-10T15:18:00Z">
            <w:tblPrEx>
              <w:tblW w:w="13877" w:type="dxa"/>
              <w:tblCellMar>
                <w:left w:w="70" w:type="dxa"/>
                <w:right w:w="70" w:type="dxa"/>
              </w:tblCellMar>
            </w:tblPrEx>
          </w:tblPrExChange>
        </w:tblPrEx>
        <w:trPr>
          <w:trHeight w:val="300"/>
          <w:trPrChange w:id="336" w:author="Bianca Galdino" w:date="2021-12-10T15:18:00Z">
            <w:trPr>
              <w:trHeight w:val="300"/>
            </w:trPr>
          </w:trPrChange>
        </w:trPr>
        <w:tc>
          <w:tcPr>
            <w:tcW w:w="1384" w:type="dxa"/>
            <w:tcBorders>
              <w:top w:val="nil"/>
              <w:left w:val="single" w:sz="8" w:space="0" w:color="auto"/>
              <w:bottom w:val="single" w:sz="8" w:space="0" w:color="auto"/>
              <w:right w:val="single" w:sz="8" w:space="0" w:color="auto"/>
            </w:tcBorders>
            <w:shd w:val="clear" w:color="auto" w:fill="auto"/>
            <w:vAlign w:val="center"/>
            <w:hideMark/>
            <w:tcPrChange w:id="337" w:author="Bianca Galdino" w:date="2021-12-10T15:18:00Z">
              <w:tcPr>
                <w:tcW w:w="1384" w:type="dxa"/>
                <w:tcBorders>
                  <w:top w:val="nil"/>
                  <w:left w:val="single" w:sz="8" w:space="0" w:color="auto"/>
                  <w:bottom w:val="single" w:sz="8" w:space="0" w:color="auto"/>
                  <w:right w:val="single" w:sz="8" w:space="0" w:color="auto"/>
                </w:tcBorders>
                <w:shd w:val="clear" w:color="auto" w:fill="auto"/>
                <w:vAlign w:val="center"/>
                <w:hideMark/>
              </w:tcPr>
            </w:tcPrChange>
          </w:tcPr>
          <w:p w14:paraId="1496158C" w14:textId="77777777" w:rsidR="00980BAD" w:rsidRPr="009478B8" w:rsidRDefault="00980BAD" w:rsidP="00980BAD">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w:t>
            </w:r>
          </w:p>
        </w:tc>
        <w:tc>
          <w:tcPr>
            <w:tcW w:w="1136" w:type="dxa"/>
            <w:tcBorders>
              <w:top w:val="nil"/>
              <w:left w:val="nil"/>
              <w:bottom w:val="single" w:sz="8" w:space="0" w:color="auto"/>
              <w:right w:val="single" w:sz="8" w:space="0" w:color="auto"/>
            </w:tcBorders>
            <w:shd w:val="clear" w:color="auto" w:fill="auto"/>
            <w:vAlign w:val="center"/>
            <w:tcPrChange w:id="338" w:author="Bianca Galdino" w:date="2021-12-10T15:18:00Z">
              <w:tcPr>
                <w:tcW w:w="1136" w:type="dxa"/>
                <w:tcBorders>
                  <w:top w:val="nil"/>
                  <w:left w:val="nil"/>
                  <w:bottom w:val="single" w:sz="8" w:space="0" w:color="auto"/>
                  <w:right w:val="single" w:sz="8" w:space="0" w:color="auto"/>
                </w:tcBorders>
                <w:shd w:val="clear" w:color="auto" w:fill="auto"/>
                <w:vAlign w:val="center"/>
              </w:tcPr>
            </w:tcPrChange>
          </w:tcPr>
          <w:p w14:paraId="5CC553D4" w14:textId="5F953B99" w:rsidR="00980BAD" w:rsidRPr="009478B8" w:rsidRDefault="00980BAD" w:rsidP="00980BAD">
            <w:pPr>
              <w:autoSpaceDE/>
              <w:autoSpaceDN/>
              <w:adjustRightInd/>
              <w:jc w:val="center"/>
              <w:rPr>
                <w:rFonts w:ascii="Calibri" w:hAnsi="Calibri" w:cs="Calibri"/>
                <w:b/>
                <w:bCs/>
                <w:color w:val="000000"/>
                <w:sz w:val="22"/>
                <w:szCs w:val="22"/>
              </w:rPr>
            </w:pPr>
            <w:ins w:id="339" w:author="Bianca Galdino" w:date="2021-12-10T15:19:00Z">
              <w:r w:rsidRPr="00980BAD">
                <w:rPr>
                  <w:rFonts w:ascii="Calibri" w:hAnsi="Calibri" w:cs="Calibri"/>
                  <w:b/>
                  <w:bCs/>
                  <w:color w:val="000000"/>
                  <w:sz w:val="22"/>
                  <w:szCs w:val="22"/>
                  <w:rPrChange w:id="340" w:author="Bianca Galdino" w:date="2021-12-10T15:18:00Z">
                    <w:rPr>
                      <w:rFonts w:ascii="Calibri" w:hAnsi="Calibri" w:cs="Calibri"/>
                      <w:color w:val="000000"/>
                      <w:sz w:val="16"/>
                      <w:szCs w:val="16"/>
                    </w:rPr>
                  </w:rPrChange>
                </w:rPr>
                <w:t>R$ 85.000</w:t>
              </w:r>
            </w:ins>
            <w:del w:id="341" w:author="Bianca Galdino" w:date="2021-12-10T15:18:00Z">
              <w:r w:rsidRPr="009478B8" w:rsidDel="00710426">
                <w:rPr>
                  <w:rFonts w:ascii="Calibri" w:hAnsi="Calibri" w:cs="Calibri"/>
                  <w:b/>
                  <w:bCs/>
                  <w:color w:val="000000"/>
                  <w:sz w:val="22"/>
                  <w:szCs w:val="22"/>
                </w:rPr>
                <w:delText>R$ (.)</w:delText>
              </w:r>
            </w:del>
          </w:p>
        </w:tc>
        <w:tc>
          <w:tcPr>
            <w:tcW w:w="982" w:type="dxa"/>
            <w:tcBorders>
              <w:top w:val="nil"/>
              <w:left w:val="nil"/>
              <w:bottom w:val="single" w:sz="8" w:space="0" w:color="auto"/>
              <w:right w:val="single" w:sz="8" w:space="0" w:color="auto"/>
            </w:tcBorders>
            <w:shd w:val="clear" w:color="auto" w:fill="auto"/>
            <w:noWrap/>
            <w:vAlign w:val="center"/>
            <w:tcPrChange w:id="342" w:author="Bianca Galdino" w:date="2021-12-10T15:18:00Z">
              <w:tcPr>
                <w:tcW w:w="982" w:type="dxa"/>
                <w:tcBorders>
                  <w:top w:val="nil"/>
                  <w:left w:val="nil"/>
                  <w:bottom w:val="single" w:sz="8" w:space="0" w:color="auto"/>
                  <w:right w:val="single" w:sz="8" w:space="0" w:color="auto"/>
                </w:tcBorders>
                <w:shd w:val="clear" w:color="auto" w:fill="auto"/>
                <w:noWrap/>
                <w:vAlign w:val="center"/>
              </w:tcPr>
            </w:tcPrChange>
          </w:tcPr>
          <w:p w14:paraId="192DE028" w14:textId="7B1C5583" w:rsidR="00980BAD" w:rsidRPr="009478B8" w:rsidRDefault="00980BAD" w:rsidP="00980BAD">
            <w:pPr>
              <w:autoSpaceDE/>
              <w:autoSpaceDN/>
              <w:adjustRightInd/>
              <w:jc w:val="center"/>
              <w:rPr>
                <w:rFonts w:ascii="Calibri" w:hAnsi="Calibri" w:cs="Calibri"/>
                <w:b/>
                <w:bCs/>
                <w:color w:val="000000"/>
                <w:sz w:val="22"/>
                <w:szCs w:val="22"/>
              </w:rPr>
            </w:pPr>
            <w:ins w:id="343" w:author="Bianca Galdino" w:date="2021-12-10T15:19:00Z">
              <w:r w:rsidRPr="00980BAD">
                <w:rPr>
                  <w:rFonts w:ascii="Calibri" w:hAnsi="Calibri" w:cs="Calibri"/>
                  <w:b/>
                  <w:bCs/>
                  <w:color w:val="000000"/>
                  <w:sz w:val="22"/>
                  <w:szCs w:val="22"/>
                  <w:rPrChange w:id="344" w:author="Bianca Galdino" w:date="2021-12-10T15:18:00Z">
                    <w:rPr>
                      <w:rFonts w:ascii="Calibri" w:hAnsi="Calibri" w:cs="Calibri"/>
                      <w:color w:val="000000"/>
                      <w:sz w:val="16"/>
                      <w:szCs w:val="16"/>
                    </w:rPr>
                  </w:rPrChange>
                </w:rPr>
                <w:t>R$ 1.000</w:t>
              </w:r>
            </w:ins>
            <w:del w:id="345" w:author="Bianca Galdino" w:date="2021-12-10T15:18:00Z">
              <w:r w:rsidRPr="009478B8" w:rsidDel="00710426">
                <w:rPr>
                  <w:rFonts w:ascii="Calibri" w:hAnsi="Calibri" w:cs="Calibri"/>
                  <w:b/>
                  <w:bCs/>
                  <w:color w:val="000000"/>
                  <w:sz w:val="22"/>
                  <w:szCs w:val="22"/>
                </w:rPr>
                <w:delText>R$ (.)</w:delText>
              </w:r>
            </w:del>
          </w:p>
        </w:tc>
        <w:tc>
          <w:tcPr>
            <w:tcW w:w="1024" w:type="dxa"/>
            <w:tcBorders>
              <w:top w:val="nil"/>
              <w:left w:val="nil"/>
              <w:bottom w:val="single" w:sz="8" w:space="0" w:color="auto"/>
              <w:right w:val="single" w:sz="8" w:space="0" w:color="auto"/>
            </w:tcBorders>
            <w:shd w:val="clear" w:color="auto" w:fill="auto"/>
            <w:noWrap/>
            <w:vAlign w:val="center"/>
            <w:tcPrChange w:id="346" w:author="Bianca Galdino" w:date="2021-12-10T15:18:00Z">
              <w:tcPr>
                <w:tcW w:w="1024" w:type="dxa"/>
                <w:tcBorders>
                  <w:top w:val="nil"/>
                  <w:left w:val="nil"/>
                  <w:bottom w:val="single" w:sz="8" w:space="0" w:color="auto"/>
                  <w:right w:val="single" w:sz="8" w:space="0" w:color="auto"/>
                </w:tcBorders>
                <w:shd w:val="clear" w:color="auto" w:fill="auto"/>
                <w:noWrap/>
                <w:vAlign w:val="center"/>
              </w:tcPr>
            </w:tcPrChange>
          </w:tcPr>
          <w:p w14:paraId="0FFD26D7" w14:textId="0909893D" w:rsidR="00980BAD" w:rsidRPr="009478B8" w:rsidRDefault="00980BAD" w:rsidP="00980BAD">
            <w:pPr>
              <w:autoSpaceDE/>
              <w:autoSpaceDN/>
              <w:adjustRightInd/>
              <w:jc w:val="center"/>
              <w:rPr>
                <w:rFonts w:ascii="Calibri" w:hAnsi="Calibri" w:cs="Calibri"/>
                <w:b/>
                <w:bCs/>
                <w:color w:val="000000"/>
                <w:sz w:val="22"/>
                <w:szCs w:val="22"/>
              </w:rPr>
            </w:pPr>
            <w:ins w:id="347" w:author="Bianca Galdino" w:date="2021-12-10T15:19:00Z">
              <w:r w:rsidRPr="00980BAD">
                <w:rPr>
                  <w:rFonts w:ascii="Calibri" w:hAnsi="Calibri" w:cs="Calibri"/>
                  <w:b/>
                  <w:bCs/>
                  <w:color w:val="000000"/>
                  <w:sz w:val="22"/>
                  <w:szCs w:val="22"/>
                  <w:rPrChange w:id="348" w:author="Bianca Galdino" w:date="2021-12-10T15:18:00Z">
                    <w:rPr>
                      <w:rFonts w:ascii="Calibri" w:hAnsi="Calibri" w:cs="Calibri"/>
                      <w:color w:val="000000"/>
                      <w:sz w:val="16"/>
                      <w:szCs w:val="16"/>
                    </w:rPr>
                  </w:rPrChange>
                </w:rPr>
                <w:t>R$ 7.000</w:t>
              </w:r>
            </w:ins>
            <w:del w:id="349" w:author="Bianca Galdino" w:date="2021-12-10T15:18:00Z">
              <w:r w:rsidRPr="009478B8" w:rsidDel="00710426">
                <w:rPr>
                  <w:rFonts w:ascii="Calibri" w:hAnsi="Calibri" w:cs="Calibri"/>
                  <w:b/>
                  <w:bCs/>
                  <w:color w:val="000000"/>
                  <w:sz w:val="22"/>
                  <w:szCs w:val="22"/>
                </w:rPr>
                <w:delText>R$ (.)</w:delText>
              </w:r>
            </w:del>
          </w:p>
        </w:tc>
        <w:tc>
          <w:tcPr>
            <w:tcW w:w="1083" w:type="dxa"/>
            <w:tcBorders>
              <w:top w:val="nil"/>
              <w:left w:val="nil"/>
              <w:bottom w:val="single" w:sz="8" w:space="0" w:color="auto"/>
              <w:right w:val="single" w:sz="8" w:space="0" w:color="auto"/>
            </w:tcBorders>
            <w:shd w:val="clear" w:color="auto" w:fill="auto"/>
            <w:noWrap/>
            <w:vAlign w:val="center"/>
            <w:tcPrChange w:id="350" w:author="Bianca Galdino" w:date="2021-12-10T15:18:00Z">
              <w:tcPr>
                <w:tcW w:w="1083" w:type="dxa"/>
                <w:tcBorders>
                  <w:top w:val="nil"/>
                  <w:left w:val="nil"/>
                  <w:bottom w:val="single" w:sz="8" w:space="0" w:color="auto"/>
                  <w:right w:val="single" w:sz="8" w:space="0" w:color="auto"/>
                </w:tcBorders>
                <w:shd w:val="clear" w:color="auto" w:fill="auto"/>
                <w:noWrap/>
                <w:vAlign w:val="center"/>
              </w:tcPr>
            </w:tcPrChange>
          </w:tcPr>
          <w:p w14:paraId="7DC7C471" w14:textId="4DE2AC5F" w:rsidR="00980BAD" w:rsidRPr="009478B8" w:rsidRDefault="00980BAD" w:rsidP="00980BAD">
            <w:pPr>
              <w:autoSpaceDE/>
              <w:autoSpaceDN/>
              <w:adjustRightInd/>
              <w:jc w:val="center"/>
              <w:rPr>
                <w:rFonts w:ascii="Calibri" w:hAnsi="Calibri" w:cs="Calibri"/>
                <w:b/>
                <w:bCs/>
                <w:color w:val="000000"/>
                <w:sz w:val="22"/>
                <w:szCs w:val="22"/>
              </w:rPr>
            </w:pPr>
            <w:ins w:id="351" w:author="Bianca Galdino" w:date="2021-12-10T15:19:00Z">
              <w:r w:rsidRPr="00980BAD">
                <w:rPr>
                  <w:rFonts w:ascii="Calibri" w:hAnsi="Calibri" w:cs="Calibri"/>
                  <w:b/>
                  <w:bCs/>
                  <w:color w:val="000000"/>
                  <w:sz w:val="22"/>
                  <w:szCs w:val="22"/>
                  <w:rPrChange w:id="352" w:author="Bianca Galdino" w:date="2021-12-10T15:18:00Z">
                    <w:rPr>
                      <w:rFonts w:ascii="Calibri" w:hAnsi="Calibri" w:cs="Calibri"/>
                      <w:color w:val="000000"/>
                      <w:sz w:val="16"/>
                      <w:szCs w:val="16"/>
                    </w:rPr>
                  </w:rPrChange>
                </w:rPr>
                <w:t>R$ 18.000</w:t>
              </w:r>
            </w:ins>
            <w:del w:id="353" w:author="Bianca Galdino" w:date="2021-12-10T15:18:00Z">
              <w:r w:rsidRPr="009478B8" w:rsidDel="00710426">
                <w:rPr>
                  <w:rFonts w:ascii="Calibri" w:hAnsi="Calibri" w:cs="Calibri"/>
                  <w:b/>
                  <w:bCs/>
                  <w:color w:val="000000"/>
                  <w:sz w:val="22"/>
                  <w:szCs w:val="22"/>
                </w:rPr>
                <w:delText>R$ (.)</w:delText>
              </w:r>
            </w:del>
          </w:p>
        </w:tc>
        <w:tc>
          <w:tcPr>
            <w:tcW w:w="1136" w:type="dxa"/>
            <w:tcBorders>
              <w:top w:val="nil"/>
              <w:left w:val="nil"/>
              <w:bottom w:val="single" w:sz="8" w:space="0" w:color="auto"/>
              <w:right w:val="single" w:sz="8" w:space="0" w:color="auto"/>
            </w:tcBorders>
            <w:shd w:val="clear" w:color="auto" w:fill="auto"/>
            <w:noWrap/>
            <w:vAlign w:val="center"/>
            <w:tcPrChange w:id="354" w:author="Bianca Galdino" w:date="2021-12-10T15:18:00Z">
              <w:tcPr>
                <w:tcW w:w="1136" w:type="dxa"/>
                <w:tcBorders>
                  <w:top w:val="nil"/>
                  <w:left w:val="nil"/>
                  <w:bottom w:val="single" w:sz="8" w:space="0" w:color="auto"/>
                  <w:right w:val="single" w:sz="8" w:space="0" w:color="auto"/>
                </w:tcBorders>
                <w:shd w:val="clear" w:color="auto" w:fill="auto"/>
                <w:noWrap/>
                <w:vAlign w:val="center"/>
              </w:tcPr>
            </w:tcPrChange>
          </w:tcPr>
          <w:p w14:paraId="73C8280C" w14:textId="0BFB8FBB" w:rsidR="00980BAD" w:rsidRPr="009478B8" w:rsidRDefault="00980BAD" w:rsidP="00980BAD">
            <w:pPr>
              <w:autoSpaceDE/>
              <w:autoSpaceDN/>
              <w:adjustRightInd/>
              <w:jc w:val="center"/>
              <w:rPr>
                <w:rFonts w:ascii="Calibri" w:hAnsi="Calibri" w:cs="Calibri"/>
                <w:b/>
                <w:bCs/>
                <w:color w:val="000000"/>
                <w:sz w:val="22"/>
                <w:szCs w:val="22"/>
              </w:rPr>
            </w:pPr>
            <w:ins w:id="355" w:author="Bianca Galdino" w:date="2021-12-10T15:19:00Z">
              <w:r w:rsidRPr="00980BAD">
                <w:rPr>
                  <w:rFonts w:ascii="Calibri" w:hAnsi="Calibri" w:cs="Calibri"/>
                  <w:b/>
                  <w:bCs/>
                  <w:color w:val="000000"/>
                  <w:sz w:val="22"/>
                  <w:szCs w:val="22"/>
                  <w:rPrChange w:id="356" w:author="Bianca Galdino" w:date="2021-12-10T15:18:00Z">
                    <w:rPr>
                      <w:rFonts w:ascii="Calibri" w:hAnsi="Calibri" w:cs="Calibri"/>
                      <w:color w:val="000000"/>
                      <w:sz w:val="16"/>
                      <w:szCs w:val="16"/>
                    </w:rPr>
                  </w:rPrChange>
                </w:rPr>
                <w:t>R$ 25.800</w:t>
              </w:r>
            </w:ins>
            <w:del w:id="357" w:author="Bianca Galdino" w:date="2021-12-10T15:18:00Z">
              <w:r w:rsidRPr="009478B8" w:rsidDel="00710426">
                <w:rPr>
                  <w:rFonts w:ascii="Calibri" w:hAnsi="Calibri" w:cs="Calibri"/>
                  <w:b/>
                  <w:bCs/>
                  <w:color w:val="000000"/>
                  <w:sz w:val="22"/>
                  <w:szCs w:val="22"/>
                </w:rPr>
                <w:delText>R$ (.)</w:delText>
              </w:r>
            </w:del>
          </w:p>
        </w:tc>
        <w:tc>
          <w:tcPr>
            <w:tcW w:w="1136" w:type="dxa"/>
            <w:tcBorders>
              <w:top w:val="nil"/>
              <w:left w:val="nil"/>
              <w:bottom w:val="single" w:sz="8" w:space="0" w:color="auto"/>
              <w:right w:val="single" w:sz="8" w:space="0" w:color="auto"/>
            </w:tcBorders>
            <w:shd w:val="clear" w:color="auto" w:fill="auto"/>
            <w:noWrap/>
            <w:vAlign w:val="center"/>
            <w:tcPrChange w:id="358" w:author="Bianca Galdino" w:date="2021-12-10T15:18:00Z">
              <w:tcPr>
                <w:tcW w:w="1136" w:type="dxa"/>
                <w:tcBorders>
                  <w:top w:val="nil"/>
                  <w:left w:val="nil"/>
                  <w:bottom w:val="single" w:sz="8" w:space="0" w:color="auto"/>
                  <w:right w:val="single" w:sz="8" w:space="0" w:color="auto"/>
                </w:tcBorders>
                <w:shd w:val="clear" w:color="auto" w:fill="auto"/>
                <w:noWrap/>
                <w:vAlign w:val="center"/>
              </w:tcPr>
            </w:tcPrChange>
          </w:tcPr>
          <w:p w14:paraId="60B53E15" w14:textId="4CC5BCE5" w:rsidR="00980BAD" w:rsidRPr="009478B8" w:rsidRDefault="00980BAD" w:rsidP="00980BAD">
            <w:pPr>
              <w:autoSpaceDE/>
              <w:autoSpaceDN/>
              <w:adjustRightInd/>
              <w:jc w:val="center"/>
              <w:rPr>
                <w:rFonts w:ascii="Calibri" w:hAnsi="Calibri" w:cs="Calibri"/>
                <w:b/>
                <w:bCs/>
                <w:color w:val="000000"/>
                <w:sz w:val="22"/>
                <w:szCs w:val="22"/>
              </w:rPr>
            </w:pPr>
            <w:ins w:id="359" w:author="Bianca Galdino" w:date="2021-12-10T15:19:00Z">
              <w:r w:rsidRPr="00980BAD">
                <w:rPr>
                  <w:rFonts w:ascii="Calibri" w:hAnsi="Calibri" w:cs="Calibri"/>
                  <w:b/>
                  <w:bCs/>
                  <w:color w:val="000000"/>
                  <w:sz w:val="22"/>
                  <w:szCs w:val="22"/>
                  <w:rPrChange w:id="360" w:author="Bianca Galdino" w:date="2021-12-10T15:18:00Z">
                    <w:rPr>
                      <w:rFonts w:ascii="Calibri" w:hAnsi="Calibri" w:cs="Calibri"/>
                      <w:color w:val="000000"/>
                      <w:sz w:val="16"/>
                      <w:szCs w:val="16"/>
                    </w:rPr>
                  </w:rPrChange>
                </w:rPr>
                <w:t>R$ 21.200</w:t>
              </w:r>
            </w:ins>
            <w:del w:id="361" w:author="Bianca Galdino" w:date="2021-12-10T15:18:00Z">
              <w:r w:rsidRPr="009478B8" w:rsidDel="00710426">
                <w:rPr>
                  <w:rFonts w:ascii="Calibri" w:hAnsi="Calibri" w:cs="Calibri"/>
                  <w:b/>
                  <w:bCs/>
                  <w:color w:val="000000"/>
                  <w:sz w:val="22"/>
                  <w:szCs w:val="22"/>
                </w:rPr>
                <w:delText>R$ (.)</w:delText>
              </w:r>
            </w:del>
          </w:p>
        </w:tc>
        <w:tc>
          <w:tcPr>
            <w:tcW w:w="1086" w:type="dxa"/>
            <w:tcBorders>
              <w:top w:val="nil"/>
              <w:left w:val="nil"/>
              <w:bottom w:val="single" w:sz="8" w:space="0" w:color="auto"/>
              <w:right w:val="single" w:sz="8" w:space="0" w:color="auto"/>
            </w:tcBorders>
            <w:shd w:val="clear" w:color="auto" w:fill="auto"/>
            <w:noWrap/>
            <w:vAlign w:val="center"/>
            <w:tcPrChange w:id="362" w:author="Bianca Galdino" w:date="2021-12-10T15:18:00Z">
              <w:tcPr>
                <w:tcW w:w="1086" w:type="dxa"/>
                <w:tcBorders>
                  <w:top w:val="nil"/>
                  <w:left w:val="nil"/>
                  <w:bottom w:val="single" w:sz="8" w:space="0" w:color="auto"/>
                  <w:right w:val="single" w:sz="8" w:space="0" w:color="auto"/>
                </w:tcBorders>
                <w:shd w:val="clear" w:color="auto" w:fill="auto"/>
                <w:noWrap/>
                <w:vAlign w:val="center"/>
              </w:tcPr>
            </w:tcPrChange>
          </w:tcPr>
          <w:p w14:paraId="241B90DC" w14:textId="58EC6D5D" w:rsidR="00980BAD" w:rsidRPr="009478B8" w:rsidRDefault="00980BAD" w:rsidP="00980BAD">
            <w:pPr>
              <w:autoSpaceDE/>
              <w:autoSpaceDN/>
              <w:adjustRightInd/>
              <w:jc w:val="center"/>
              <w:rPr>
                <w:rFonts w:ascii="Calibri" w:hAnsi="Calibri" w:cs="Calibri"/>
                <w:b/>
                <w:bCs/>
                <w:color w:val="000000"/>
                <w:sz w:val="22"/>
                <w:szCs w:val="22"/>
              </w:rPr>
            </w:pPr>
            <w:ins w:id="363" w:author="Bianca Galdino" w:date="2021-12-10T15:19:00Z">
              <w:r w:rsidRPr="00980BAD">
                <w:rPr>
                  <w:rFonts w:ascii="Calibri" w:hAnsi="Calibri" w:cs="Calibri"/>
                  <w:b/>
                  <w:bCs/>
                  <w:color w:val="000000"/>
                  <w:sz w:val="22"/>
                  <w:szCs w:val="22"/>
                  <w:rPrChange w:id="364" w:author="Bianca Galdino" w:date="2021-12-10T15:18:00Z">
                    <w:rPr>
                      <w:rFonts w:ascii="Calibri" w:hAnsi="Calibri" w:cs="Calibri"/>
                      <w:color w:val="000000"/>
                      <w:sz w:val="16"/>
                      <w:szCs w:val="16"/>
                    </w:rPr>
                  </w:rPrChange>
                </w:rPr>
                <w:t>R$ 12.000</w:t>
              </w:r>
            </w:ins>
            <w:del w:id="365" w:author="Bianca Galdino" w:date="2021-12-10T15:18:00Z">
              <w:r w:rsidRPr="009478B8" w:rsidDel="00710426">
                <w:rPr>
                  <w:rFonts w:ascii="Calibri" w:hAnsi="Calibri" w:cs="Calibri"/>
                  <w:b/>
                  <w:bCs/>
                  <w:color w:val="000000"/>
                  <w:sz w:val="22"/>
                  <w:szCs w:val="22"/>
                </w:rPr>
                <w:delText>R$ (.)</w:delText>
              </w:r>
            </w:del>
          </w:p>
        </w:tc>
        <w:tc>
          <w:tcPr>
            <w:tcW w:w="982" w:type="dxa"/>
            <w:tcBorders>
              <w:top w:val="nil"/>
              <w:left w:val="nil"/>
              <w:bottom w:val="single" w:sz="8" w:space="0" w:color="auto"/>
              <w:right w:val="single" w:sz="8" w:space="0" w:color="auto"/>
            </w:tcBorders>
            <w:shd w:val="clear" w:color="auto" w:fill="auto"/>
            <w:noWrap/>
            <w:vAlign w:val="center"/>
            <w:hideMark/>
            <w:tcPrChange w:id="366" w:author="Bianca Galdino" w:date="2021-12-10T15:18:00Z">
              <w:tcPr>
                <w:tcW w:w="982" w:type="dxa"/>
                <w:tcBorders>
                  <w:top w:val="nil"/>
                  <w:left w:val="nil"/>
                  <w:bottom w:val="single" w:sz="8" w:space="0" w:color="auto"/>
                  <w:right w:val="single" w:sz="8" w:space="0" w:color="auto"/>
                </w:tcBorders>
                <w:shd w:val="clear" w:color="auto" w:fill="auto"/>
                <w:noWrap/>
                <w:vAlign w:val="center"/>
                <w:hideMark/>
              </w:tcPr>
            </w:tcPrChange>
          </w:tcPr>
          <w:p w14:paraId="50910A9B" w14:textId="77777777" w:rsidR="00980BAD" w:rsidRPr="009478B8" w:rsidRDefault="00980BAD" w:rsidP="00980BAD">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 (.)</w:t>
            </w:r>
          </w:p>
        </w:tc>
        <w:tc>
          <w:tcPr>
            <w:tcW w:w="982" w:type="dxa"/>
            <w:tcBorders>
              <w:top w:val="nil"/>
              <w:left w:val="nil"/>
              <w:bottom w:val="single" w:sz="8" w:space="0" w:color="auto"/>
              <w:right w:val="single" w:sz="8" w:space="0" w:color="auto"/>
            </w:tcBorders>
            <w:shd w:val="clear" w:color="auto" w:fill="auto"/>
            <w:noWrap/>
            <w:vAlign w:val="center"/>
            <w:hideMark/>
            <w:tcPrChange w:id="367" w:author="Bianca Galdino" w:date="2021-12-10T15:18:00Z">
              <w:tcPr>
                <w:tcW w:w="982" w:type="dxa"/>
                <w:tcBorders>
                  <w:top w:val="nil"/>
                  <w:left w:val="nil"/>
                  <w:bottom w:val="single" w:sz="8" w:space="0" w:color="auto"/>
                  <w:right w:val="single" w:sz="8" w:space="0" w:color="auto"/>
                </w:tcBorders>
                <w:shd w:val="clear" w:color="auto" w:fill="auto"/>
                <w:noWrap/>
                <w:vAlign w:val="center"/>
                <w:hideMark/>
              </w:tcPr>
            </w:tcPrChange>
          </w:tcPr>
          <w:p w14:paraId="6750CF79" w14:textId="77777777" w:rsidR="00980BAD" w:rsidRPr="009478B8" w:rsidRDefault="00980BAD" w:rsidP="00980BAD">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 (.)</w:t>
            </w:r>
          </w:p>
        </w:tc>
        <w:tc>
          <w:tcPr>
            <w:tcW w:w="982" w:type="dxa"/>
            <w:tcBorders>
              <w:top w:val="nil"/>
              <w:left w:val="nil"/>
              <w:bottom w:val="single" w:sz="8" w:space="0" w:color="auto"/>
              <w:right w:val="single" w:sz="8" w:space="0" w:color="auto"/>
            </w:tcBorders>
            <w:shd w:val="clear" w:color="auto" w:fill="auto"/>
            <w:noWrap/>
            <w:vAlign w:val="center"/>
            <w:hideMark/>
            <w:tcPrChange w:id="368" w:author="Bianca Galdino" w:date="2021-12-10T15:18:00Z">
              <w:tcPr>
                <w:tcW w:w="982" w:type="dxa"/>
                <w:tcBorders>
                  <w:top w:val="nil"/>
                  <w:left w:val="nil"/>
                  <w:bottom w:val="single" w:sz="8" w:space="0" w:color="auto"/>
                  <w:right w:val="single" w:sz="8" w:space="0" w:color="auto"/>
                </w:tcBorders>
                <w:shd w:val="clear" w:color="auto" w:fill="auto"/>
                <w:noWrap/>
                <w:vAlign w:val="center"/>
                <w:hideMark/>
              </w:tcPr>
            </w:tcPrChange>
          </w:tcPr>
          <w:p w14:paraId="223435C4" w14:textId="77777777" w:rsidR="00980BAD" w:rsidRPr="009478B8" w:rsidRDefault="00980BAD" w:rsidP="00980BAD">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 (.)</w:t>
            </w:r>
          </w:p>
        </w:tc>
        <w:tc>
          <w:tcPr>
            <w:tcW w:w="982" w:type="dxa"/>
            <w:tcBorders>
              <w:top w:val="nil"/>
              <w:left w:val="nil"/>
              <w:bottom w:val="single" w:sz="8" w:space="0" w:color="auto"/>
              <w:right w:val="single" w:sz="8" w:space="0" w:color="auto"/>
            </w:tcBorders>
            <w:shd w:val="clear" w:color="auto" w:fill="auto"/>
            <w:noWrap/>
            <w:vAlign w:val="center"/>
            <w:hideMark/>
            <w:tcPrChange w:id="369" w:author="Bianca Galdino" w:date="2021-12-10T15:18:00Z">
              <w:tcPr>
                <w:tcW w:w="982" w:type="dxa"/>
                <w:tcBorders>
                  <w:top w:val="nil"/>
                  <w:left w:val="nil"/>
                  <w:bottom w:val="single" w:sz="8" w:space="0" w:color="auto"/>
                  <w:right w:val="single" w:sz="8" w:space="0" w:color="auto"/>
                </w:tcBorders>
                <w:shd w:val="clear" w:color="auto" w:fill="auto"/>
                <w:noWrap/>
                <w:vAlign w:val="center"/>
                <w:hideMark/>
              </w:tcPr>
            </w:tcPrChange>
          </w:tcPr>
          <w:p w14:paraId="47FF6DC1" w14:textId="77777777" w:rsidR="00980BAD" w:rsidRPr="009478B8" w:rsidRDefault="00980BAD" w:rsidP="00980BAD">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 (.)</w:t>
            </w:r>
          </w:p>
        </w:tc>
        <w:tc>
          <w:tcPr>
            <w:tcW w:w="982" w:type="dxa"/>
            <w:tcBorders>
              <w:top w:val="nil"/>
              <w:left w:val="nil"/>
              <w:bottom w:val="single" w:sz="8" w:space="0" w:color="auto"/>
              <w:right w:val="single" w:sz="8" w:space="0" w:color="auto"/>
            </w:tcBorders>
            <w:shd w:val="clear" w:color="auto" w:fill="auto"/>
            <w:noWrap/>
            <w:vAlign w:val="center"/>
            <w:hideMark/>
            <w:tcPrChange w:id="370" w:author="Bianca Galdino" w:date="2021-12-10T15:18:00Z">
              <w:tcPr>
                <w:tcW w:w="982" w:type="dxa"/>
                <w:tcBorders>
                  <w:top w:val="nil"/>
                  <w:left w:val="nil"/>
                  <w:bottom w:val="single" w:sz="8" w:space="0" w:color="auto"/>
                  <w:right w:val="single" w:sz="8" w:space="0" w:color="auto"/>
                </w:tcBorders>
                <w:shd w:val="clear" w:color="auto" w:fill="auto"/>
                <w:noWrap/>
                <w:vAlign w:val="center"/>
                <w:hideMark/>
              </w:tcPr>
            </w:tcPrChange>
          </w:tcPr>
          <w:p w14:paraId="2D225EE1" w14:textId="77777777" w:rsidR="00980BAD" w:rsidRPr="009478B8" w:rsidRDefault="00980BAD" w:rsidP="00980BAD">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 (.)</w:t>
            </w:r>
          </w:p>
        </w:tc>
      </w:tr>
    </w:tbl>
    <w:p w14:paraId="59E05AA2" w14:textId="77777777" w:rsidR="00FD7973" w:rsidRPr="00C75476" w:rsidRDefault="00FD7973" w:rsidP="00FD7973">
      <w:pPr>
        <w:tabs>
          <w:tab w:val="left" w:pos="3060"/>
        </w:tabs>
        <w:spacing w:line="360" w:lineRule="auto"/>
        <w:jc w:val="both"/>
        <w:rPr>
          <w:rFonts w:asciiTheme="minorHAnsi" w:hAnsiTheme="minorHAnsi" w:cstheme="minorHAnsi"/>
          <w:b/>
          <w:sz w:val="22"/>
          <w:szCs w:val="22"/>
        </w:rPr>
      </w:pPr>
    </w:p>
    <w:p w14:paraId="0F01DB63" w14:textId="77777777" w:rsidR="00FD7973" w:rsidRPr="00C75476" w:rsidRDefault="00FD7973" w:rsidP="00F85735">
      <w:pPr>
        <w:spacing w:line="340" w:lineRule="exact"/>
        <w:jc w:val="both"/>
        <w:rPr>
          <w:rFonts w:asciiTheme="minorHAnsi" w:hAnsiTheme="minorHAnsi" w:cstheme="minorHAnsi"/>
          <w:b/>
          <w:sz w:val="22"/>
          <w:szCs w:val="22"/>
        </w:rPr>
      </w:pPr>
      <w:r w:rsidRPr="00C75476">
        <w:rPr>
          <w:rFonts w:asciiTheme="minorHAnsi" w:hAnsiTheme="minorHAnsi" w:cstheme="minorHAnsi"/>
          <w:b/>
          <w:sz w:val="22"/>
          <w:szCs w:val="22"/>
        </w:rPr>
        <w:t xml:space="preserve">Este cronograma é indicativo e não vinculante, sendo que, caso necessário, considerando a dinâmica comercial do setor no qual atua, a Emissora poderá destinar os recursos provenientes da integralização das Debêntures em datas diversas das previstas neste Cronograma Indicativo, observada a obrigação desta de realizar a integral Destinação de Recursos até a Data de Vencimento dos CRI ou até que a Emissora comprove a aplicação da totalidade dos recursos obtidos com a Emissão, o que ocorrer primeiro. </w:t>
      </w:r>
    </w:p>
    <w:p w14:paraId="554A12F8" w14:textId="77777777" w:rsidR="00FD7973" w:rsidRPr="00C75476" w:rsidRDefault="00FD7973" w:rsidP="00FD7973">
      <w:pPr>
        <w:spacing w:line="340" w:lineRule="exact"/>
        <w:rPr>
          <w:rFonts w:asciiTheme="minorHAnsi" w:hAnsiTheme="minorHAnsi" w:cstheme="minorHAnsi"/>
          <w:b/>
          <w:sz w:val="22"/>
          <w:szCs w:val="22"/>
        </w:rPr>
      </w:pPr>
    </w:p>
    <w:p w14:paraId="15C6A22B" w14:textId="3E6399F2" w:rsidR="00FD7973" w:rsidRDefault="00FD7973" w:rsidP="00F85735">
      <w:pPr>
        <w:spacing w:line="340" w:lineRule="exact"/>
        <w:jc w:val="both"/>
        <w:rPr>
          <w:rFonts w:asciiTheme="minorHAnsi" w:hAnsiTheme="minorHAnsi" w:cstheme="minorHAnsi"/>
          <w:b/>
          <w:sz w:val="22"/>
          <w:szCs w:val="22"/>
        </w:rPr>
      </w:pPr>
      <w:r w:rsidRPr="00C75476">
        <w:rPr>
          <w:rFonts w:asciiTheme="minorHAnsi" w:hAnsiTheme="minorHAnsi" w:cstheme="minorHAnsi"/>
          <w:b/>
          <w:sz w:val="22"/>
          <w:szCs w:val="22"/>
        </w:rPr>
        <w:t>O Cronograma Indicativo é meramente tentativo e indicativo e, portanto, se, por qualquer motivo, ocorrer qualquer atraso ou antecipação do cronograma tentativo tal fato não implicará em um Evento de Vencimento Antecipado.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r w:rsidR="00732FD3">
        <w:rPr>
          <w:rFonts w:asciiTheme="minorHAnsi" w:hAnsiTheme="minorHAnsi" w:cstheme="minorHAnsi"/>
          <w:b/>
          <w:sz w:val="22"/>
          <w:szCs w:val="22"/>
        </w:rPr>
        <w:t>.</w:t>
      </w:r>
    </w:p>
    <w:p w14:paraId="0E15AD96" w14:textId="623CD8CD" w:rsidR="008D10E1" w:rsidRDefault="008D10E1" w:rsidP="00F85735">
      <w:pPr>
        <w:spacing w:line="340" w:lineRule="exact"/>
        <w:jc w:val="both"/>
        <w:rPr>
          <w:rFonts w:asciiTheme="minorHAnsi" w:hAnsiTheme="minorHAnsi" w:cstheme="minorHAnsi"/>
          <w:b/>
          <w:sz w:val="22"/>
          <w:szCs w:val="22"/>
        </w:rPr>
      </w:pPr>
    </w:p>
    <w:p w14:paraId="2D198871" w14:textId="77777777" w:rsidR="008D10E1" w:rsidRPr="00561BE1" w:rsidRDefault="008D10E1" w:rsidP="008D10E1">
      <w:pPr>
        <w:spacing w:line="340" w:lineRule="exact"/>
        <w:rPr>
          <w:rFonts w:asciiTheme="minorHAnsi" w:hAnsiTheme="minorHAnsi" w:cstheme="minorHAnsi"/>
          <w:b/>
          <w:sz w:val="22"/>
          <w:szCs w:val="22"/>
        </w:rPr>
      </w:pPr>
      <w:r w:rsidRPr="00561BE1">
        <w:rPr>
          <w:rFonts w:asciiTheme="minorHAnsi" w:hAnsiTheme="minorHAnsi" w:cstheme="minorHAnsi"/>
          <w:b/>
          <w:sz w:val="22"/>
          <w:szCs w:val="22"/>
        </w:rPr>
        <w:t>O Cronograma Indicativo da destinação dos recursos pela Emitente é feito com base na sua capacidade de aplicação de recursos dado (i) o histórico de recursos por ela aplicados nas atividades, no âmbito da aquisição, desenvolvimento e construção de empreendimentos imobiliários em geral; e (ii) a projeção dos recursos a serem investidos em tais atividades foi feita conforme tabela a seguir:</w:t>
      </w:r>
    </w:p>
    <w:p w14:paraId="47941C82" w14:textId="77777777" w:rsidR="008D10E1" w:rsidRPr="00561BE1" w:rsidRDefault="008D10E1" w:rsidP="008D10E1">
      <w:pPr>
        <w:spacing w:line="340" w:lineRule="exact"/>
        <w:rPr>
          <w:rFonts w:asciiTheme="minorHAnsi" w:hAnsiTheme="minorHAnsi" w:cstheme="minorHAnsi"/>
          <w:b/>
          <w:sz w:val="22"/>
          <w:szCs w:val="22"/>
        </w:rPr>
      </w:pPr>
    </w:p>
    <w:p w14:paraId="18168FAE" w14:textId="77777777" w:rsidR="008D10E1" w:rsidRPr="00561BE1" w:rsidRDefault="008D10E1" w:rsidP="008D10E1">
      <w:pPr>
        <w:spacing w:line="340" w:lineRule="exact"/>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118"/>
      </w:tblGrid>
      <w:tr w:rsidR="008D10E1" w:rsidRPr="00561BE1" w14:paraId="7D1B18E6" w14:textId="77777777" w:rsidTr="00701D52">
        <w:trPr>
          <w:jc w:val="center"/>
        </w:trPr>
        <w:tc>
          <w:tcPr>
            <w:tcW w:w="5954" w:type="dxa"/>
            <w:gridSpan w:val="2"/>
            <w:tcBorders>
              <w:top w:val="single" w:sz="4" w:space="0" w:color="auto"/>
              <w:left w:val="single" w:sz="4" w:space="0" w:color="auto"/>
              <w:bottom w:val="single" w:sz="4" w:space="0" w:color="auto"/>
              <w:right w:val="single" w:sz="4" w:space="0" w:color="auto"/>
            </w:tcBorders>
            <w:shd w:val="pct15" w:color="auto" w:fill="auto"/>
            <w:hideMark/>
          </w:tcPr>
          <w:p w14:paraId="3492C1A1" w14:textId="77777777" w:rsidR="008D10E1" w:rsidRPr="00561BE1" w:rsidRDefault="008D10E1" w:rsidP="00701D52">
            <w:pPr>
              <w:spacing w:line="340" w:lineRule="exact"/>
              <w:jc w:val="center"/>
              <w:rPr>
                <w:rFonts w:asciiTheme="minorHAnsi" w:hAnsiTheme="minorHAnsi" w:cstheme="minorHAnsi"/>
                <w:b/>
                <w:sz w:val="22"/>
                <w:szCs w:val="22"/>
              </w:rPr>
            </w:pPr>
            <w:r w:rsidRPr="00561BE1">
              <w:rPr>
                <w:rFonts w:asciiTheme="minorHAnsi" w:hAnsiTheme="minorHAnsi" w:cstheme="minorHAnsi"/>
                <w:b/>
                <w:sz w:val="22"/>
                <w:szCs w:val="22"/>
              </w:rPr>
              <w:lastRenderedPageBreak/>
              <w:t>Histórico de aquisição, desenvolvimento e construção de empreendimentos imobiliários em geral</w:t>
            </w:r>
          </w:p>
        </w:tc>
      </w:tr>
      <w:tr w:rsidR="008D10E1" w:rsidRPr="00561BE1" w14:paraId="616FC45E" w14:textId="77777777" w:rsidTr="00701D52">
        <w:trPr>
          <w:jc w:val="center"/>
        </w:trPr>
        <w:tc>
          <w:tcPr>
            <w:tcW w:w="2836" w:type="dxa"/>
            <w:tcBorders>
              <w:top w:val="single" w:sz="4" w:space="0" w:color="auto"/>
              <w:left w:val="single" w:sz="4" w:space="0" w:color="auto"/>
              <w:bottom w:val="single" w:sz="4" w:space="0" w:color="auto"/>
              <w:right w:val="single" w:sz="4" w:space="0" w:color="auto"/>
            </w:tcBorders>
            <w:hideMark/>
          </w:tcPr>
          <w:p w14:paraId="1397207A" w14:textId="77777777" w:rsidR="008D10E1" w:rsidRPr="00561BE1" w:rsidRDefault="008D10E1" w:rsidP="00701D52">
            <w:pPr>
              <w:spacing w:line="340" w:lineRule="exact"/>
              <w:jc w:val="center"/>
              <w:rPr>
                <w:rFonts w:asciiTheme="minorHAnsi" w:hAnsiTheme="minorHAnsi" w:cstheme="minorHAnsi"/>
                <w:b/>
                <w:sz w:val="22"/>
                <w:szCs w:val="22"/>
              </w:rPr>
            </w:pPr>
            <w:r w:rsidRPr="00561BE1">
              <w:rPr>
                <w:rFonts w:asciiTheme="minorHAnsi" w:hAnsiTheme="minorHAnsi" w:cstheme="minorHAnsi"/>
                <w:b/>
                <w:sz w:val="22"/>
                <w:szCs w:val="22"/>
              </w:rPr>
              <w:t>01 a 12 de 2018</w:t>
            </w:r>
          </w:p>
        </w:tc>
        <w:tc>
          <w:tcPr>
            <w:tcW w:w="3118" w:type="dxa"/>
            <w:tcBorders>
              <w:top w:val="single" w:sz="4" w:space="0" w:color="auto"/>
              <w:left w:val="single" w:sz="4" w:space="0" w:color="auto"/>
              <w:bottom w:val="single" w:sz="4" w:space="0" w:color="auto"/>
              <w:right w:val="single" w:sz="4" w:space="0" w:color="auto"/>
            </w:tcBorders>
            <w:hideMark/>
          </w:tcPr>
          <w:p w14:paraId="27C5919C" w14:textId="77777777" w:rsidR="008D10E1" w:rsidRPr="00561BE1" w:rsidRDefault="008D10E1" w:rsidP="00701D52">
            <w:pPr>
              <w:spacing w:line="340" w:lineRule="exact"/>
              <w:jc w:val="center"/>
              <w:rPr>
                <w:rFonts w:asciiTheme="minorHAnsi" w:hAnsiTheme="minorHAnsi" w:cstheme="minorHAnsi"/>
                <w:b/>
                <w:sz w:val="22"/>
                <w:szCs w:val="22"/>
              </w:rPr>
            </w:pPr>
            <w:r w:rsidRPr="00561BE1">
              <w:rPr>
                <w:rFonts w:asciiTheme="minorHAnsi" w:hAnsiTheme="minorHAnsi" w:cstheme="minorHAnsi"/>
                <w:b/>
                <w:sz w:val="22"/>
                <w:szCs w:val="22"/>
              </w:rPr>
              <w:t>R$[x]</w:t>
            </w:r>
          </w:p>
        </w:tc>
      </w:tr>
      <w:tr w:rsidR="008D10E1" w:rsidRPr="00561BE1" w14:paraId="14652A10" w14:textId="77777777" w:rsidTr="00701D52">
        <w:trPr>
          <w:jc w:val="center"/>
        </w:trPr>
        <w:tc>
          <w:tcPr>
            <w:tcW w:w="2836" w:type="dxa"/>
            <w:tcBorders>
              <w:top w:val="single" w:sz="4" w:space="0" w:color="auto"/>
              <w:left w:val="single" w:sz="4" w:space="0" w:color="auto"/>
              <w:bottom w:val="single" w:sz="4" w:space="0" w:color="auto"/>
              <w:right w:val="single" w:sz="4" w:space="0" w:color="auto"/>
            </w:tcBorders>
            <w:hideMark/>
          </w:tcPr>
          <w:p w14:paraId="17CD3AEB" w14:textId="77777777" w:rsidR="008D10E1" w:rsidRPr="00561BE1" w:rsidRDefault="008D10E1" w:rsidP="00701D52">
            <w:pPr>
              <w:spacing w:line="340" w:lineRule="exact"/>
              <w:jc w:val="center"/>
              <w:rPr>
                <w:rFonts w:asciiTheme="minorHAnsi" w:hAnsiTheme="minorHAnsi" w:cstheme="minorHAnsi"/>
                <w:b/>
                <w:sz w:val="22"/>
                <w:szCs w:val="22"/>
              </w:rPr>
            </w:pPr>
            <w:r w:rsidRPr="00561BE1">
              <w:rPr>
                <w:rFonts w:asciiTheme="minorHAnsi" w:hAnsiTheme="minorHAnsi" w:cstheme="minorHAnsi"/>
                <w:b/>
                <w:sz w:val="22"/>
                <w:szCs w:val="22"/>
              </w:rPr>
              <w:t>01 a 12 de 2019</w:t>
            </w:r>
          </w:p>
        </w:tc>
        <w:tc>
          <w:tcPr>
            <w:tcW w:w="3118" w:type="dxa"/>
            <w:tcBorders>
              <w:top w:val="single" w:sz="4" w:space="0" w:color="auto"/>
              <w:left w:val="single" w:sz="4" w:space="0" w:color="auto"/>
              <w:bottom w:val="single" w:sz="4" w:space="0" w:color="auto"/>
              <w:right w:val="single" w:sz="4" w:space="0" w:color="auto"/>
            </w:tcBorders>
            <w:hideMark/>
          </w:tcPr>
          <w:p w14:paraId="375A0B02" w14:textId="77777777" w:rsidR="008D10E1" w:rsidRPr="00561BE1" w:rsidRDefault="008D10E1" w:rsidP="00701D52">
            <w:pPr>
              <w:spacing w:line="340" w:lineRule="exact"/>
              <w:jc w:val="center"/>
              <w:rPr>
                <w:rFonts w:asciiTheme="minorHAnsi" w:hAnsiTheme="minorHAnsi" w:cstheme="minorHAnsi"/>
                <w:b/>
                <w:sz w:val="22"/>
                <w:szCs w:val="22"/>
              </w:rPr>
            </w:pPr>
            <w:r w:rsidRPr="00561BE1">
              <w:rPr>
                <w:rFonts w:asciiTheme="minorHAnsi" w:hAnsiTheme="minorHAnsi" w:cstheme="minorHAnsi"/>
                <w:b/>
                <w:sz w:val="22"/>
                <w:szCs w:val="22"/>
              </w:rPr>
              <w:t>R$ [x]</w:t>
            </w:r>
          </w:p>
        </w:tc>
      </w:tr>
      <w:tr w:rsidR="008D10E1" w:rsidRPr="00561BE1" w14:paraId="49E60B99" w14:textId="77777777" w:rsidTr="00701D52">
        <w:trPr>
          <w:jc w:val="center"/>
        </w:trPr>
        <w:tc>
          <w:tcPr>
            <w:tcW w:w="2836" w:type="dxa"/>
            <w:tcBorders>
              <w:top w:val="single" w:sz="4" w:space="0" w:color="auto"/>
              <w:left w:val="single" w:sz="4" w:space="0" w:color="auto"/>
              <w:bottom w:val="single" w:sz="4" w:space="0" w:color="auto"/>
              <w:right w:val="single" w:sz="4" w:space="0" w:color="auto"/>
            </w:tcBorders>
            <w:hideMark/>
          </w:tcPr>
          <w:p w14:paraId="080B7598" w14:textId="77777777" w:rsidR="008D10E1" w:rsidRPr="00561BE1" w:rsidRDefault="008D10E1" w:rsidP="00701D52">
            <w:pPr>
              <w:spacing w:line="340" w:lineRule="exact"/>
              <w:jc w:val="center"/>
              <w:rPr>
                <w:rFonts w:asciiTheme="minorHAnsi" w:hAnsiTheme="minorHAnsi" w:cstheme="minorHAnsi"/>
                <w:b/>
                <w:sz w:val="22"/>
                <w:szCs w:val="22"/>
              </w:rPr>
            </w:pPr>
            <w:r w:rsidRPr="00561BE1">
              <w:rPr>
                <w:rFonts w:asciiTheme="minorHAnsi" w:hAnsiTheme="minorHAnsi" w:cstheme="minorHAnsi"/>
                <w:b/>
                <w:sz w:val="22"/>
                <w:szCs w:val="22"/>
              </w:rPr>
              <w:t>01 a 12 de 2020</w:t>
            </w:r>
          </w:p>
        </w:tc>
        <w:tc>
          <w:tcPr>
            <w:tcW w:w="3118" w:type="dxa"/>
            <w:tcBorders>
              <w:top w:val="single" w:sz="4" w:space="0" w:color="auto"/>
              <w:left w:val="single" w:sz="4" w:space="0" w:color="auto"/>
              <w:bottom w:val="single" w:sz="4" w:space="0" w:color="auto"/>
              <w:right w:val="single" w:sz="4" w:space="0" w:color="auto"/>
            </w:tcBorders>
            <w:hideMark/>
          </w:tcPr>
          <w:p w14:paraId="3AAAEA29" w14:textId="77777777" w:rsidR="008D10E1" w:rsidRPr="00561BE1" w:rsidRDefault="008D10E1" w:rsidP="00701D52">
            <w:pPr>
              <w:spacing w:line="340" w:lineRule="exact"/>
              <w:jc w:val="center"/>
              <w:rPr>
                <w:rFonts w:asciiTheme="minorHAnsi" w:hAnsiTheme="minorHAnsi" w:cstheme="minorHAnsi"/>
                <w:b/>
                <w:sz w:val="22"/>
                <w:szCs w:val="22"/>
              </w:rPr>
            </w:pPr>
            <w:r w:rsidRPr="00561BE1">
              <w:rPr>
                <w:rFonts w:asciiTheme="minorHAnsi" w:hAnsiTheme="minorHAnsi" w:cstheme="minorHAnsi"/>
                <w:b/>
                <w:sz w:val="22"/>
                <w:szCs w:val="22"/>
              </w:rPr>
              <w:t>R$ [x]</w:t>
            </w:r>
          </w:p>
        </w:tc>
      </w:tr>
      <w:tr w:rsidR="008D10E1" w:rsidRPr="00561BE1" w14:paraId="416B8CAC" w14:textId="77777777" w:rsidTr="00701D52">
        <w:trPr>
          <w:jc w:val="center"/>
        </w:trPr>
        <w:tc>
          <w:tcPr>
            <w:tcW w:w="2836" w:type="dxa"/>
            <w:tcBorders>
              <w:top w:val="single" w:sz="4" w:space="0" w:color="auto"/>
              <w:left w:val="single" w:sz="4" w:space="0" w:color="auto"/>
              <w:bottom w:val="single" w:sz="4" w:space="0" w:color="auto"/>
              <w:right w:val="single" w:sz="4" w:space="0" w:color="auto"/>
            </w:tcBorders>
            <w:shd w:val="pct15" w:color="auto" w:fill="auto"/>
            <w:hideMark/>
          </w:tcPr>
          <w:p w14:paraId="1957CB38" w14:textId="77777777" w:rsidR="008D10E1" w:rsidRPr="00561BE1" w:rsidRDefault="008D10E1" w:rsidP="00701D52">
            <w:pPr>
              <w:spacing w:line="340" w:lineRule="exact"/>
              <w:jc w:val="center"/>
              <w:rPr>
                <w:rFonts w:asciiTheme="minorHAnsi" w:hAnsiTheme="minorHAnsi" w:cstheme="minorHAnsi"/>
                <w:b/>
                <w:sz w:val="22"/>
                <w:szCs w:val="22"/>
              </w:rPr>
            </w:pPr>
            <w:r w:rsidRPr="00561BE1">
              <w:rPr>
                <w:rFonts w:asciiTheme="minorHAnsi" w:hAnsiTheme="minorHAnsi" w:cstheme="minorHAnsi"/>
                <w:b/>
                <w:sz w:val="22"/>
                <w:szCs w:val="22"/>
              </w:rPr>
              <w:t>Total</w:t>
            </w:r>
          </w:p>
        </w:tc>
        <w:tc>
          <w:tcPr>
            <w:tcW w:w="3118" w:type="dxa"/>
            <w:tcBorders>
              <w:top w:val="single" w:sz="4" w:space="0" w:color="auto"/>
              <w:left w:val="single" w:sz="4" w:space="0" w:color="auto"/>
              <w:bottom w:val="single" w:sz="4" w:space="0" w:color="auto"/>
              <w:right w:val="single" w:sz="4" w:space="0" w:color="auto"/>
            </w:tcBorders>
            <w:shd w:val="pct15" w:color="auto" w:fill="auto"/>
            <w:hideMark/>
          </w:tcPr>
          <w:p w14:paraId="581BE6A1" w14:textId="77777777" w:rsidR="008D10E1" w:rsidRPr="00561BE1" w:rsidRDefault="008D10E1" w:rsidP="00701D52">
            <w:pPr>
              <w:spacing w:line="340" w:lineRule="exact"/>
              <w:jc w:val="center"/>
              <w:rPr>
                <w:rFonts w:asciiTheme="minorHAnsi" w:hAnsiTheme="minorHAnsi" w:cstheme="minorHAnsi"/>
                <w:b/>
                <w:sz w:val="22"/>
                <w:szCs w:val="22"/>
              </w:rPr>
            </w:pPr>
            <w:r w:rsidRPr="00561BE1">
              <w:rPr>
                <w:rFonts w:asciiTheme="minorHAnsi" w:hAnsiTheme="minorHAnsi" w:cstheme="minorHAnsi"/>
                <w:b/>
                <w:sz w:val="22"/>
                <w:szCs w:val="22"/>
              </w:rPr>
              <w:t>R$ [x]</w:t>
            </w:r>
          </w:p>
        </w:tc>
      </w:tr>
    </w:tbl>
    <w:p w14:paraId="53562523" w14:textId="77777777" w:rsidR="008D10E1" w:rsidRPr="00C75476" w:rsidRDefault="008D10E1" w:rsidP="00F85735">
      <w:pPr>
        <w:spacing w:line="340" w:lineRule="exact"/>
        <w:jc w:val="both"/>
        <w:rPr>
          <w:rFonts w:asciiTheme="minorHAnsi" w:hAnsiTheme="minorHAnsi" w:cstheme="minorHAnsi"/>
          <w:b/>
          <w:sz w:val="22"/>
          <w:szCs w:val="22"/>
        </w:rPr>
      </w:pPr>
    </w:p>
    <w:p w14:paraId="0047F895" w14:textId="77777777" w:rsidR="00FD7973" w:rsidRPr="00C75476" w:rsidRDefault="00FD7973" w:rsidP="00FD7973">
      <w:pPr>
        <w:spacing w:line="340" w:lineRule="exact"/>
        <w:rPr>
          <w:rFonts w:asciiTheme="minorHAnsi" w:hAnsiTheme="minorHAnsi" w:cstheme="minorHAnsi"/>
          <w:b/>
          <w:sz w:val="22"/>
          <w:szCs w:val="22"/>
        </w:rPr>
      </w:pPr>
    </w:p>
    <w:p w14:paraId="79680566" w14:textId="77777777" w:rsidR="00FD7973" w:rsidRPr="00F550D9" w:rsidRDefault="00FD7973" w:rsidP="00FD7973">
      <w:pPr>
        <w:spacing w:line="360" w:lineRule="auto"/>
        <w:jc w:val="center"/>
        <w:rPr>
          <w:rStyle w:val="Nmerodepgina"/>
          <w:b/>
          <w:bCs/>
        </w:rPr>
      </w:pPr>
    </w:p>
    <w:bookmarkEnd w:id="260"/>
    <w:p w14:paraId="0D8A68F1" w14:textId="77777777" w:rsidR="00500B1D" w:rsidRPr="00DC7597" w:rsidRDefault="00500B1D"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11E8A1B9" w14:textId="77777777" w:rsidR="00500B1D" w:rsidRPr="00DC7597" w:rsidRDefault="00500B1D"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2490E437" w14:textId="77777777" w:rsidR="00500B1D" w:rsidRPr="00DC7597" w:rsidRDefault="00500B1D"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658FD9AF" w14:textId="77777777" w:rsidR="00500B1D" w:rsidRPr="00DC7597" w:rsidRDefault="00500B1D"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5A9F0842" w14:textId="77777777" w:rsidR="00500B1D" w:rsidRPr="00DC7597" w:rsidRDefault="00500B1D"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220CA538" w14:textId="77777777" w:rsidR="00500B1D" w:rsidRPr="00DC7597" w:rsidRDefault="00500B1D"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5A2B15A2" w14:textId="77777777" w:rsidR="00500B1D" w:rsidRPr="00DC7597" w:rsidRDefault="00500B1D"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41E9BBD9" w14:textId="77777777" w:rsidR="00500B1D" w:rsidRPr="00DC7597" w:rsidRDefault="00500B1D"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3ED83F0F" w14:textId="77777777" w:rsidR="00500B1D" w:rsidRPr="00DC7597" w:rsidRDefault="00500B1D"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08F80A61" w14:textId="2A91B1EC" w:rsidR="00500B1D" w:rsidRDefault="00500B1D"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32638673" w14:textId="2F29A9D8" w:rsidR="00821C99" w:rsidRDefault="00821C99"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6C65828E" w14:textId="0D4E7F8B" w:rsidR="00821C99" w:rsidRDefault="00821C99"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177FB803" w14:textId="19C30DA1" w:rsidR="00821C99" w:rsidRDefault="00821C99"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6AEE985A" w14:textId="5E579DBE" w:rsidR="00821C99" w:rsidRDefault="00821C99"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624B7556" w14:textId="03E152FD" w:rsidR="00821C99" w:rsidRDefault="00821C99"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76397937" w14:textId="15EC33DC" w:rsidR="00821C99" w:rsidRDefault="00821C99"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218E4296" w14:textId="699D28CA" w:rsidR="00821C99" w:rsidRDefault="00821C99"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4D32C558" w14:textId="77777777" w:rsidR="00821C99" w:rsidRPr="00DC7597" w:rsidRDefault="00821C99"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54AB0BC5" w14:textId="0CFA163F" w:rsidR="00B068EC" w:rsidRDefault="00B068EC">
      <w:pPr>
        <w:autoSpaceDE/>
        <w:autoSpaceDN/>
        <w:adjustRightInd/>
        <w:spacing w:after="160" w:line="259" w:lineRule="auto"/>
        <w:rPr>
          <w:rFonts w:asciiTheme="minorHAnsi" w:hAnsiTheme="minorHAnsi" w:cstheme="minorHAnsi"/>
          <w:b/>
          <w:sz w:val="22"/>
          <w:szCs w:val="22"/>
        </w:rPr>
      </w:pPr>
    </w:p>
    <w:p w14:paraId="71342043" w14:textId="77777777" w:rsidR="008D10E1" w:rsidRDefault="008D10E1">
      <w:pPr>
        <w:autoSpaceDE/>
        <w:autoSpaceDN/>
        <w:adjustRightInd/>
        <w:spacing w:after="160" w:line="259" w:lineRule="auto"/>
        <w:rPr>
          <w:rFonts w:asciiTheme="minorHAnsi" w:hAnsiTheme="minorHAnsi" w:cstheme="minorHAnsi"/>
          <w:b/>
          <w:sz w:val="22"/>
          <w:szCs w:val="22"/>
        </w:rPr>
      </w:pPr>
    </w:p>
    <w:p w14:paraId="40EF5FE7" w14:textId="77777777" w:rsidR="00704452" w:rsidRPr="00DC7597" w:rsidRDefault="00704452" w:rsidP="00DC7597">
      <w:pPr>
        <w:autoSpaceDE/>
        <w:autoSpaceDN/>
        <w:adjustRightInd/>
        <w:spacing w:line="320" w:lineRule="exact"/>
        <w:contextualSpacing/>
        <w:jc w:val="center"/>
        <w:rPr>
          <w:rFonts w:asciiTheme="minorHAnsi" w:hAnsiTheme="minorHAnsi" w:cstheme="minorHAnsi"/>
          <w:b/>
          <w:sz w:val="22"/>
          <w:szCs w:val="22"/>
        </w:rPr>
      </w:pPr>
      <w:r w:rsidRPr="00DC7597">
        <w:rPr>
          <w:rFonts w:asciiTheme="minorHAnsi" w:hAnsiTheme="minorHAnsi" w:cstheme="minorHAnsi"/>
          <w:b/>
          <w:sz w:val="22"/>
          <w:szCs w:val="22"/>
        </w:rPr>
        <w:t>ANEXO I</w:t>
      </w:r>
      <w:r w:rsidR="00500B1D" w:rsidRPr="00DC7597">
        <w:rPr>
          <w:rFonts w:asciiTheme="minorHAnsi" w:hAnsiTheme="minorHAnsi" w:cstheme="minorHAnsi"/>
          <w:b/>
          <w:sz w:val="22"/>
          <w:szCs w:val="22"/>
        </w:rPr>
        <w:t>I</w:t>
      </w:r>
    </w:p>
    <w:p w14:paraId="3A3F0ADE" w14:textId="77777777" w:rsidR="00704452" w:rsidRDefault="00704452"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r w:rsidRPr="00DC7597">
        <w:rPr>
          <w:rFonts w:asciiTheme="minorHAnsi" w:hAnsiTheme="minorHAnsi" w:cstheme="minorHAnsi"/>
          <w:b/>
        </w:rPr>
        <w:t>CRONOGRAMA DE PAGAMENTOS</w:t>
      </w:r>
    </w:p>
    <w:p w14:paraId="1F90BA58" w14:textId="77777777" w:rsidR="00452D86" w:rsidRDefault="00452D86"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Cs/>
        </w:rPr>
      </w:pPr>
    </w:p>
    <w:tbl>
      <w:tblPr>
        <w:tblW w:w="10206" w:type="dxa"/>
        <w:tblInd w:w="2122" w:type="dxa"/>
        <w:tblCellMar>
          <w:left w:w="70" w:type="dxa"/>
          <w:right w:w="70" w:type="dxa"/>
        </w:tblCellMar>
        <w:tblLook w:val="04A0" w:firstRow="1" w:lastRow="0" w:firstColumn="1" w:lastColumn="0" w:noHBand="0" w:noVBand="1"/>
      </w:tblPr>
      <w:tblGrid>
        <w:gridCol w:w="2551"/>
        <w:gridCol w:w="1985"/>
        <w:gridCol w:w="1701"/>
        <w:gridCol w:w="1984"/>
        <w:gridCol w:w="1985"/>
      </w:tblGrid>
      <w:tr w:rsidR="008F121F" w:rsidRPr="00D533E2" w14:paraId="6FB3F45A" w14:textId="77777777" w:rsidTr="001739AF">
        <w:trPr>
          <w:trHeight w:val="828"/>
        </w:trPr>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48694C" w14:textId="77777777" w:rsidR="008F121F" w:rsidRPr="00D533E2" w:rsidRDefault="008F121F" w:rsidP="00386E9A">
            <w:pPr>
              <w:autoSpaceDE/>
              <w:autoSpaceDN/>
              <w:adjustRightInd/>
              <w:jc w:val="center"/>
              <w:rPr>
                <w:rFonts w:ascii="Calibri" w:hAnsi="Calibri" w:cs="Calibri"/>
                <w:b/>
                <w:bCs/>
                <w:sz w:val="20"/>
                <w:szCs w:val="20"/>
              </w:rPr>
            </w:pPr>
            <w:r w:rsidRPr="00D533E2">
              <w:rPr>
                <w:rFonts w:ascii="Calibri" w:hAnsi="Calibri" w:cs="Calibri"/>
                <w:b/>
                <w:bCs/>
                <w:sz w:val="20"/>
                <w:szCs w:val="20"/>
              </w:rPr>
              <w:t>Período</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5FFC69F1" w14:textId="77777777" w:rsidR="008F121F" w:rsidRPr="00D533E2" w:rsidRDefault="008F121F" w:rsidP="00386E9A">
            <w:pPr>
              <w:autoSpaceDE/>
              <w:autoSpaceDN/>
              <w:adjustRightInd/>
              <w:jc w:val="center"/>
              <w:rPr>
                <w:rFonts w:ascii="Calibri" w:hAnsi="Calibri" w:cs="Calibri"/>
                <w:b/>
                <w:bCs/>
                <w:sz w:val="20"/>
                <w:szCs w:val="20"/>
              </w:rPr>
            </w:pPr>
            <w:r w:rsidRPr="00D533E2">
              <w:rPr>
                <w:rFonts w:ascii="Calibri" w:hAnsi="Calibri" w:cs="Calibri"/>
                <w:b/>
                <w:bCs/>
                <w:sz w:val="20"/>
                <w:szCs w:val="20"/>
              </w:rPr>
              <w:t>Datas de Pagamento da Debênture</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71791A84" w14:textId="77777777" w:rsidR="008F121F" w:rsidRPr="00D533E2" w:rsidRDefault="008F121F" w:rsidP="00386E9A">
            <w:pPr>
              <w:autoSpaceDE/>
              <w:autoSpaceDN/>
              <w:adjustRightInd/>
              <w:jc w:val="center"/>
              <w:rPr>
                <w:rFonts w:ascii="Calibri" w:hAnsi="Calibri" w:cs="Calibri"/>
                <w:b/>
                <w:bCs/>
                <w:sz w:val="20"/>
                <w:szCs w:val="20"/>
              </w:rPr>
            </w:pPr>
            <w:r w:rsidRPr="00D533E2">
              <w:rPr>
                <w:rFonts w:ascii="Calibri" w:hAnsi="Calibri" w:cs="Calibri"/>
                <w:b/>
                <w:bCs/>
                <w:sz w:val="20"/>
                <w:szCs w:val="20"/>
              </w:rPr>
              <w:t>Saldo Devedor (SDi)</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DFB1D3C" w14:textId="77777777" w:rsidR="008F121F" w:rsidRPr="00D533E2" w:rsidRDefault="008F121F" w:rsidP="00386E9A">
            <w:pPr>
              <w:autoSpaceDE/>
              <w:autoSpaceDN/>
              <w:adjustRightInd/>
              <w:jc w:val="center"/>
              <w:rPr>
                <w:rFonts w:ascii="Calibri" w:hAnsi="Calibri" w:cs="Calibri"/>
                <w:b/>
                <w:bCs/>
                <w:sz w:val="20"/>
                <w:szCs w:val="20"/>
              </w:rPr>
            </w:pPr>
            <w:r w:rsidRPr="00D533E2">
              <w:rPr>
                <w:rFonts w:ascii="Calibri" w:hAnsi="Calibri" w:cs="Calibri"/>
                <w:b/>
                <w:bCs/>
                <w:sz w:val="20"/>
                <w:szCs w:val="20"/>
              </w:rPr>
              <w:t>Taxa de Amortização (TAi)</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359D5433" w14:textId="77777777" w:rsidR="008F121F" w:rsidRPr="00D533E2" w:rsidRDefault="008F121F" w:rsidP="00386E9A">
            <w:pPr>
              <w:autoSpaceDE/>
              <w:autoSpaceDN/>
              <w:adjustRightInd/>
              <w:jc w:val="center"/>
              <w:rPr>
                <w:rFonts w:ascii="Calibri" w:hAnsi="Calibri" w:cs="Calibri"/>
                <w:b/>
                <w:bCs/>
                <w:sz w:val="20"/>
                <w:szCs w:val="20"/>
              </w:rPr>
            </w:pPr>
            <w:r w:rsidRPr="00D533E2">
              <w:rPr>
                <w:rFonts w:ascii="Calibri" w:hAnsi="Calibri" w:cs="Calibri"/>
                <w:b/>
                <w:bCs/>
                <w:sz w:val="20"/>
                <w:szCs w:val="20"/>
              </w:rPr>
              <w:t>Pagamento de Juros?</w:t>
            </w:r>
          </w:p>
        </w:tc>
      </w:tr>
      <w:tr w:rsidR="008F121F" w:rsidRPr="00D533E2" w14:paraId="742EF1B0"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vAlign w:val="center"/>
            <w:hideMark/>
          </w:tcPr>
          <w:p w14:paraId="65B21A0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Emissão</w:t>
            </w:r>
          </w:p>
        </w:tc>
        <w:tc>
          <w:tcPr>
            <w:tcW w:w="1985" w:type="dxa"/>
            <w:tcBorders>
              <w:top w:val="nil"/>
              <w:left w:val="nil"/>
              <w:bottom w:val="single" w:sz="4" w:space="0" w:color="auto"/>
              <w:right w:val="single" w:sz="4" w:space="0" w:color="auto"/>
            </w:tcBorders>
            <w:shd w:val="clear" w:color="auto" w:fill="auto"/>
            <w:noWrap/>
            <w:vAlign w:val="center"/>
            <w:hideMark/>
          </w:tcPr>
          <w:p w14:paraId="7C9C753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10/12/2021</w:t>
            </w:r>
          </w:p>
        </w:tc>
        <w:tc>
          <w:tcPr>
            <w:tcW w:w="1701" w:type="dxa"/>
            <w:tcBorders>
              <w:top w:val="nil"/>
              <w:left w:val="nil"/>
              <w:bottom w:val="single" w:sz="4" w:space="0" w:color="auto"/>
              <w:right w:val="single" w:sz="4" w:space="0" w:color="auto"/>
            </w:tcBorders>
            <w:shd w:val="clear" w:color="auto" w:fill="auto"/>
            <w:noWrap/>
            <w:vAlign w:val="center"/>
            <w:hideMark/>
          </w:tcPr>
          <w:p w14:paraId="1949016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1.000,00000000</w:t>
            </w:r>
          </w:p>
        </w:tc>
        <w:tc>
          <w:tcPr>
            <w:tcW w:w="1984" w:type="dxa"/>
            <w:tcBorders>
              <w:top w:val="nil"/>
              <w:left w:val="nil"/>
              <w:bottom w:val="single" w:sz="4" w:space="0" w:color="auto"/>
              <w:right w:val="single" w:sz="4" w:space="0" w:color="auto"/>
            </w:tcBorders>
            <w:shd w:val="clear" w:color="auto" w:fill="auto"/>
            <w:noWrap/>
            <w:vAlign w:val="center"/>
            <w:hideMark/>
          </w:tcPr>
          <w:p w14:paraId="20C7277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vAlign w:val="center"/>
            <w:hideMark/>
          </w:tcPr>
          <w:p w14:paraId="13425E79" w14:textId="77777777" w:rsidR="008F121F" w:rsidRPr="00D533E2" w:rsidRDefault="008F121F" w:rsidP="00386E9A">
            <w:pPr>
              <w:autoSpaceDE/>
              <w:autoSpaceDN/>
              <w:adjustRightInd/>
              <w:jc w:val="center"/>
              <w:rPr>
                <w:rFonts w:ascii="Calibri" w:hAnsi="Calibri" w:cs="Calibri"/>
                <w:b/>
                <w:bCs/>
                <w:sz w:val="20"/>
                <w:szCs w:val="20"/>
              </w:rPr>
            </w:pPr>
            <w:r w:rsidRPr="00D533E2">
              <w:rPr>
                <w:rFonts w:ascii="Calibri" w:hAnsi="Calibri" w:cs="Calibri"/>
                <w:b/>
                <w:bCs/>
                <w:sz w:val="20"/>
                <w:szCs w:val="20"/>
              </w:rPr>
              <w:t>-</w:t>
            </w:r>
          </w:p>
        </w:tc>
      </w:tr>
      <w:tr w:rsidR="008F121F" w:rsidRPr="00D533E2" w14:paraId="468E6E28"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vAlign w:val="center"/>
            <w:hideMark/>
          </w:tcPr>
          <w:p w14:paraId="47FAF3C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w:t>
            </w:r>
          </w:p>
        </w:tc>
        <w:tc>
          <w:tcPr>
            <w:tcW w:w="1985" w:type="dxa"/>
            <w:tcBorders>
              <w:top w:val="nil"/>
              <w:left w:val="nil"/>
              <w:bottom w:val="single" w:sz="4" w:space="0" w:color="auto"/>
              <w:right w:val="single" w:sz="4" w:space="0" w:color="auto"/>
            </w:tcBorders>
            <w:shd w:val="clear" w:color="auto" w:fill="auto"/>
            <w:noWrap/>
            <w:vAlign w:val="center"/>
            <w:hideMark/>
          </w:tcPr>
          <w:p w14:paraId="0168243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29/12/2021</w:t>
            </w:r>
          </w:p>
        </w:tc>
        <w:tc>
          <w:tcPr>
            <w:tcW w:w="1701" w:type="dxa"/>
            <w:tcBorders>
              <w:top w:val="nil"/>
              <w:left w:val="nil"/>
              <w:bottom w:val="single" w:sz="4" w:space="0" w:color="auto"/>
              <w:right w:val="single" w:sz="4" w:space="0" w:color="auto"/>
            </w:tcBorders>
            <w:shd w:val="clear" w:color="auto" w:fill="auto"/>
            <w:noWrap/>
            <w:vAlign w:val="center"/>
            <w:hideMark/>
          </w:tcPr>
          <w:p w14:paraId="1343226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1.000,00000000</w:t>
            </w:r>
          </w:p>
        </w:tc>
        <w:tc>
          <w:tcPr>
            <w:tcW w:w="1984" w:type="dxa"/>
            <w:tcBorders>
              <w:top w:val="nil"/>
              <w:left w:val="nil"/>
              <w:bottom w:val="single" w:sz="4" w:space="0" w:color="auto"/>
              <w:right w:val="single" w:sz="4" w:space="0" w:color="auto"/>
            </w:tcBorders>
            <w:shd w:val="clear" w:color="auto" w:fill="auto"/>
            <w:noWrap/>
            <w:vAlign w:val="center"/>
            <w:hideMark/>
          </w:tcPr>
          <w:p w14:paraId="118BDF5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3E04506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41AF5BF1"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6124BCC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w:t>
            </w:r>
          </w:p>
        </w:tc>
        <w:tc>
          <w:tcPr>
            <w:tcW w:w="1985" w:type="dxa"/>
            <w:tcBorders>
              <w:top w:val="nil"/>
              <w:left w:val="nil"/>
              <w:bottom w:val="single" w:sz="4" w:space="0" w:color="auto"/>
              <w:right w:val="single" w:sz="4" w:space="0" w:color="auto"/>
            </w:tcBorders>
            <w:shd w:val="clear" w:color="auto" w:fill="auto"/>
            <w:noWrap/>
            <w:vAlign w:val="center"/>
            <w:hideMark/>
          </w:tcPr>
          <w:p w14:paraId="596A629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27/01/2022</w:t>
            </w:r>
          </w:p>
        </w:tc>
        <w:tc>
          <w:tcPr>
            <w:tcW w:w="1701" w:type="dxa"/>
            <w:tcBorders>
              <w:top w:val="nil"/>
              <w:left w:val="nil"/>
              <w:bottom w:val="single" w:sz="4" w:space="0" w:color="auto"/>
              <w:right w:val="single" w:sz="4" w:space="0" w:color="auto"/>
            </w:tcBorders>
            <w:shd w:val="clear" w:color="auto" w:fill="auto"/>
            <w:noWrap/>
            <w:vAlign w:val="center"/>
            <w:hideMark/>
          </w:tcPr>
          <w:p w14:paraId="6154842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1.000,00000000</w:t>
            </w:r>
          </w:p>
        </w:tc>
        <w:tc>
          <w:tcPr>
            <w:tcW w:w="1984" w:type="dxa"/>
            <w:tcBorders>
              <w:top w:val="nil"/>
              <w:left w:val="nil"/>
              <w:bottom w:val="single" w:sz="4" w:space="0" w:color="auto"/>
              <w:right w:val="single" w:sz="4" w:space="0" w:color="auto"/>
            </w:tcBorders>
            <w:shd w:val="clear" w:color="auto" w:fill="auto"/>
            <w:noWrap/>
            <w:vAlign w:val="center"/>
            <w:hideMark/>
          </w:tcPr>
          <w:p w14:paraId="025EDBC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0C234F8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17FA81AD"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7F67123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w:t>
            </w:r>
          </w:p>
        </w:tc>
        <w:tc>
          <w:tcPr>
            <w:tcW w:w="1985" w:type="dxa"/>
            <w:tcBorders>
              <w:top w:val="nil"/>
              <w:left w:val="nil"/>
              <w:bottom w:val="single" w:sz="4" w:space="0" w:color="auto"/>
              <w:right w:val="single" w:sz="4" w:space="0" w:color="auto"/>
            </w:tcBorders>
            <w:shd w:val="clear" w:color="auto" w:fill="auto"/>
            <w:noWrap/>
            <w:vAlign w:val="center"/>
            <w:hideMark/>
          </w:tcPr>
          <w:p w14:paraId="3032CB8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23/02/2022</w:t>
            </w:r>
          </w:p>
        </w:tc>
        <w:tc>
          <w:tcPr>
            <w:tcW w:w="1701" w:type="dxa"/>
            <w:tcBorders>
              <w:top w:val="nil"/>
              <w:left w:val="nil"/>
              <w:bottom w:val="single" w:sz="4" w:space="0" w:color="auto"/>
              <w:right w:val="single" w:sz="4" w:space="0" w:color="auto"/>
            </w:tcBorders>
            <w:shd w:val="clear" w:color="auto" w:fill="auto"/>
            <w:noWrap/>
            <w:vAlign w:val="center"/>
            <w:hideMark/>
          </w:tcPr>
          <w:p w14:paraId="27B7DEE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1.000,00000000</w:t>
            </w:r>
          </w:p>
        </w:tc>
        <w:tc>
          <w:tcPr>
            <w:tcW w:w="1984" w:type="dxa"/>
            <w:tcBorders>
              <w:top w:val="nil"/>
              <w:left w:val="nil"/>
              <w:bottom w:val="single" w:sz="4" w:space="0" w:color="auto"/>
              <w:right w:val="single" w:sz="4" w:space="0" w:color="auto"/>
            </w:tcBorders>
            <w:shd w:val="clear" w:color="auto" w:fill="auto"/>
            <w:noWrap/>
            <w:vAlign w:val="center"/>
            <w:hideMark/>
          </w:tcPr>
          <w:p w14:paraId="53F009D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3AB6F5A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633A1365"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004D8F4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w:t>
            </w:r>
          </w:p>
        </w:tc>
        <w:tc>
          <w:tcPr>
            <w:tcW w:w="1985" w:type="dxa"/>
            <w:tcBorders>
              <w:top w:val="nil"/>
              <w:left w:val="nil"/>
              <w:bottom w:val="single" w:sz="4" w:space="0" w:color="auto"/>
              <w:right w:val="single" w:sz="4" w:space="0" w:color="auto"/>
            </w:tcBorders>
            <w:shd w:val="clear" w:color="auto" w:fill="auto"/>
            <w:noWrap/>
            <w:vAlign w:val="center"/>
            <w:hideMark/>
          </w:tcPr>
          <w:p w14:paraId="3A7F8BC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29/03/2022</w:t>
            </w:r>
          </w:p>
        </w:tc>
        <w:tc>
          <w:tcPr>
            <w:tcW w:w="1701" w:type="dxa"/>
            <w:tcBorders>
              <w:top w:val="nil"/>
              <w:left w:val="nil"/>
              <w:bottom w:val="single" w:sz="4" w:space="0" w:color="auto"/>
              <w:right w:val="single" w:sz="4" w:space="0" w:color="auto"/>
            </w:tcBorders>
            <w:shd w:val="clear" w:color="auto" w:fill="auto"/>
            <w:noWrap/>
            <w:vAlign w:val="center"/>
            <w:hideMark/>
          </w:tcPr>
          <w:p w14:paraId="4A227FC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1.000,00000000</w:t>
            </w:r>
          </w:p>
        </w:tc>
        <w:tc>
          <w:tcPr>
            <w:tcW w:w="1984" w:type="dxa"/>
            <w:tcBorders>
              <w:top w:val="nil"/>
              <w:left w:val="nil"/>
              <w:bottom w:val="single" w:sz="4" w:space="0" w:color="auto"/>
              <w:right w:val="single" w:sz="4" w:space="0" w:color="auto"/>
            </w:tcBorders>
            <w:shd w:val="clear" w:color="auto" w:fill="auto"/>
            <w:noWrap/>
            <w:vAlign w:val="center"/>
            <w:hideMark/>
          </w:tcPr>
          <w:p w14:paraId="288DC54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61D5D43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7E407EAC"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4607015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w:t>
            </w:r>
          </w:p>
        </w:tc>
        <w:tc>
          <w:tcPr>
            <w:tcW w:w="1985" w:type="dxa"/>
            <w:tcBorders>
              <w:top w:val="nil"/>
              <w:left w:val="nil"/>
              <w:bottom w:val="single" w:sz="4" w:space="0" w:color="auto"/>
              <w:right w:val="single" w:sz="4" w:space="0" w:color="auto"/>
            </w:tcBorders>
            <w:shd w:val="clear" w:color="auto" w:fill="auto"/>
            <w:noWrap/>
            <w:vAlign w:val="center"/>
            <w:hideMark/>
          </w:tcPr>
          <w:p w14:paraId="15CBB69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27/04/2022</w:t>
            </w:r>
          </w:p>
        </w:tc>
        <w:tc>
          <w:tcPr>
            <w:tcW w:w="1701" w:type="dxa"/>
            <w:tcBorders>
              <w:top w:val="nil"/>
              <w:left w:val="nil"/>
              <w:bottom w:val="single" w:sz="4" w:space="0" w:color="auto"/>
              <w:right w:val="single" w:sz="4" w:space="0" w:color="auto"/>
            </w:tcBorders>
            <w:shd w:val="clear" w:color="auto" w:fill="auto"/>
            <w:noWrap/>
            <w:vAlign w:val="center"/>
            <w:hideMark/>
          </w:tcPr>
          <w:p w14:paraId="43293B2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1.000,00000000</w:t>
            </w:r>
          </w:p>
        </w:tc>
        <w:tc>
          <w:tcPr>
            <w:tcW w:w="1984" w:type="dxa"/>
            <w:tcBorders>
              <w:top w:val="nil"/>
              <w:left w:val="nil"/>
              <w:bottom w:val="single" w:sz="4" w:space="0" w:color="auto"/>
              <w:right w:val="single" w:sz="4" w:space="0" w:color="auto"/>
            </w:tcBorders>
            <w:shd w:val="clear" w:color="auto" w:fill="auto"/>
            <w:noWrap/>
            <w:vAlign w:val="center"/>
            <w:hideMark/>
          </w:tcPr>
          <w:p w14:paraId="1FCE9DF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548E9D9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5B59E56E"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0B487E0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w:t>
            </w:r>
          </w:p>
        </w:tc>
        <w:tc>
          <w:tcPr>
            <w:tcW w:w="1985" w:type="dxa"/>
            <w:tcBorders>
              <w:top w:val="nil"/>
              <w:left w:val="nil"/>
              <w:bottom w:val="single" w:sz="4" w:space="0" w:color="auto"/>
              <w:right w:val="single" w:sz="4" w:space="0" w:color="auto"/>
            </w:tcBorders>
            <w:shd w:val="clear" w:color="auto" w:fill="auto"/>
            <w:noWrap/>
            <w:vAlign w:val="center"/>
            <w:hideMark/>
          </w:tcPr>
          <w:p w14:paraId="7716A70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27/05/2022</w:t>
            </w:r>
          </w:p>
        </w:tc>
        <w:tc>
          <w:tcPr>
            <w:tcW w:w="1701" w:type="dxa"/>
            <w:tcBorders>
              <w:top w:val="nil"/>
              <w:left w:val="nil"/>
              <w:bottom w:val="single" w:sz="4" w:space="0" w:color="auto"/>
              <w:right w:val="single" w:sz="4" w:space="0" w:color="auto"/>
            </w:tcBorders>
            <w:shd w:val="clear" w:color="auto" w:fill="auto"/>
            <w:noWrap/>
            <w:vAlign w:val="center"/>
            <w:hideMark/>
          </w:tcPr>
          <w:p w14:paraId="3B12C05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1.000,00000000</w:t>
            </w:r>
          </w:p>
        </w:tc>
        <w:tc>
          <w:tcPr>
            <w:tcW w:w="1984" w:type="dxa"/>
            <w:tcBorders>
              <w:top w:val="nil"/>
              <w:left w:val="nil"/>
              <w:bottom w:val="single" w:sz="4" w:space="0" w:color="auto"/>
              <w:right w:val="single" w:sz="4" w:space="0" w:color="auto"/>
            </w:tcBorders>
            <w:shd w:val="clear" w:color="auto" w:fill="auto"/>
            <w:noWrap/>
            <w:vAlign w:val="center"/>
            <w:hideMark/>
          </w:tcPr>
          <w:p w14:paraId="596A7D5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6557260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2B471B35"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2C38A7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7</w:t>
            </w:r>
          </w:p>
        </w:tc>
        <w:tc>
          <w:tcPr>
            <w:tcW w:w="1985" w:type="dxa"/>
            <w:tcBorders>
              <w:top w:val="nil"/>
              <w:left w:val="nil"/>
              <w:bottom w:val="single" w:sz="4" w:space="0" w:color="auto"/>
              <w:right w:val="single" w:sz="4" w:space="0" w:color="auto"/>
            </w:tcBorders>
            <w:shd w:val="clear" w:color="auto" w:fill="auto"/>
            <w:noWrap/>
            <w:vAlign w:val="center"/>
            <w:hideMark/>
          </w:tcPr>
          <w:p w14:paraId="42A411C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28/06/2022</w:t>
            </w:r>
          </w:p>
        </w:tc>
        <w:tc>
          <w:tcPr>
            <w:tcW w:w="1701" w:type="dxa"/>
            <w:tcBorders>
              <w:top w:val="nil"/>
              <w:left w:val="nil"/>
              <w:bottom w:val="single" w:sz="4" w:space="0" w:color="auto"/>
              <w:right w:val="single" w:sz="4" w:space="0" w:color="auto"/>
            </w:tcBorders>
            <w:shd w:val="clear" w:color="auto" w:fill="auto"/>
            <w:noWrap/>
            <w:vAlign w:val="center"/>
            <w:hideMark/>
          </w:tcPr>
          <w:p w14:paraId="2B4C017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1.000,00000000</w:t>
            </w:r>
          </w:p>
        </w:tc>
        <w:tc>
          <w:tcPr>
            <w:tcW w:w="1984" w:type="dxa"/>
            <w:tcBorders>
              <w:top w:val="nil"/>
              <w:left w:val="nil"/>
              <w:bottom w:val="single" w:sz="4" w:space="0" w:color="auto"/>
              <w:right w:val="single" w:sz="4" w:space="0" w:color="auto"/>
            </w:tcBorders>
            <w:shd w:val="clear" w:color="auto" w:fill="auto"/>
            <w:noWrap/>
            <w:vAlign w:val="center"/>
            <w:hideMark/>
          </w:tcPr>
          <w:p w14:paraId="1DE15F8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6A1B102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7F448686"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61EB89D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8</w:t>
            </w:r>
          </w:p>
        </w:tc>
        <w:tc>
          <w:tcPr>
            <w:tcW w:w="1985" w:type="dxa"/>
            <w:tcBorders>
              <w:top w:val="nil"/>
              <w:left w:val="nil"/>
              <w:bottom w:val="single" w:sz="4" w:space="0" w:color="auto"/>
              <w:right w:val="single" w:sz="4" w:space="0" w:color="auto"/>
            </w:tcBorders>
            <w:shd w:val="clear" w:color="auto" w:fill="auto"/>
            <w:noWrap/>
            <w:vAlign w:val="center"/>
            <w:hideMark/>
          </w:tcPr>
          <w:p w14:paraId="2413987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27/07/2022</w:t>
            </w:r>
          </w:p>
        </w:tc>
        <w:tc>
          <w:tcPr>
            <w:tcW w:w="1701" w:type="dxa"/>
            <w:tcBorders>
              <w:top w:val="nil"/>
              <w:left w:val="nil"/>
              <w:bottom w:val="single" w:sz="4" w:space="0" w:color="auto"/>
              <w:right w:val="single" w:sz="4" w:space="0" w:color="auto"/>
            </w:tcBorders>
            <w:shd w:val="clear" w:color="auto" w:fill="auto"/>
            <w:noWrap/>
            <w:vAlign w:val="center"/>
            <w:hideMark/>
          </w:tcPr>
          <w:p w14:paraId="1ECC7F7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1.000,00000000</w:t>
            </w:r>
          </w:p>
        </w:tc>
        <w:tc>
          <w:tcPr>
            <w:tcW w:w="1984" w:type="dxa"/>
            <w:tcBorders>
              <w:top w:val="nil"/>
              <w:left w:val="nil"/>
              <w:bottom w:val="single" w:sz="4" w:space="0" w:color="auto"/>
              <w:right w:val="single" w:sz="4" w:space="0" w:color="auto"/>
            </w:tcBorders>
            <w:shd w:val="clear" w:color="auto" w:fill="auto"/>
            <w:noWrap/>
            <w:vAlign w:val="center"/>
            <w:hideMark/>
          </w:tcPr>
          <w:p w14:paraId="2642021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4D56353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24A72F68"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02E9B31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9</w:t>
            </w:r>
          </w:p>
        </w:tc>
        <w:tc>
          <w:tcPr>
            <w:tcW w:w="1985" w:type="dxa"/>
            <w:tcBorders>
              <w:top w:val="nil"/>
              <w:left w:val="nil"/>
              <w:bottom w:val="single" w:sz="4" w:space="0" w:color="auto"/>
              <w:right w:val="single" w:sz="4" w:space="0" w:color="auto"/>
            </w:tcBorders>
            <w:shd w:val="clear" w:color="auto" w:fill="auto"/>
            <w:noWrap/>
            <w:vAlign w:val="center"/>
            <w:hideMark/>
          </w:tcPr>
          <w:p w14:paraId="5A87A50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29/08/2022</w:t>
            </w:r>
          </w:p>
        </w:tc>
        <w:tc>
          <w:tcPr>
            <w:tcW w:w="1701" w:type="dxa"/>
            <w:tcBorders>
              <w:top w:val="nil"/>
              <w:left w:val="nil"/>
              <w:bottom w:val="single" w:sz="4" w:space="0" w:color="auto"/>
              <w:right w:val="single" w:sz="4" w:space="0" w:color="auto"/>
            </w:tcBorders>
            <w:shd w:val="clear" w:color="auto" w:fill="auto"/>
            <w:noWrap/>
            <w:vAlign w:val="center"/>
            <w:hideMark/>
          </w:tcPr>
          <w:p w14:paraId="20D4236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1.000,00000000</w:t>
            </w:r>
          </w:p>
        </w:tc>
        <w:tc>
          <w:tcPr>
            <w:tcW w:w="1984" w:type="dxa"/>
            <w:tcBorders>
              <w:top w:val="nil"/>
              <w:left w:val="nil"/>
              <w:bottom w:val="single" w:sz="4" w:space="0" w:color="auto"/>
              <w:right w:val="single" w:sz="4" w:space="0" w:color="auto"/>
            </w:tcBorders>
            <w:shd w:val="clear" w:color="auto" w:fill="auto"/>
            <w:noWrap/>
            <w:vAlign w:val="center"/>
            <w:hideMark/>
          </w:tcPr>
          <w:p w14:paraId="055E963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18B64CA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50BFDBE5"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3CD27DF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w:t>
            </w:r>
          </w:p>
        </w:tc>
        <w:tc>
          <w:tcPr>
            <w:tcW w:w="1985" w:type="dxa"/>
            <w:tcBorders>
              <w:top w:val="nil"/>
              <w:left w:val="nil"/>
              <w:bottom w:val="single" w:sz="4" w:space="0" w:color="auto"/>
              <w:right w:val="single" w:sz="4" w:space="0" w:color="auto"/>
            </w:tcBorders>
            <w:shd w:val="clear" w:color="auto" w:fill="auto"/>
            <w:noWrap/>
            <w:vAlign w:val="center"/>
            <w:hideMark/>
          </w:tcPr>
          <w:p w14:paraId="7237A77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28/09/2022</w:t>
            </w:r>
          </w:p>
        </w:tc>
        <w:tc>
          <w:tcPr>
            <w:tcW w:w="1701" w:type="dxa"/>
            <w:tcBorders>
              <w:top w:val="nil"/>
              <w:left w:val="nil"/>
              <w:bottom w:val="single" w:sz="4" w:space="0" w:color="auto"/>
              <w:right w:val="single" w:sz="4" w:space="0" w:color="auto"/>
            </w:tcBorders>
            <w:shd w:val="clear" w:color="auto" w:fill="auto"/>
            <w:noWrap/>
            <w:vAlign w:val="center"/>
            <w:hideMark/>
          </w:tcPr>
          <w:p w14:paraId="5C1FD97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1.000,00000000</w:t>
            </w:r>
          </w:p>
        </w:tc>
        <w:tc>
          <w:tcPr>
            <w:tcW w:w="1984" w:type="dxa"/>
            <w:tcBorders>
              <w:top w:val="nil"/>
              <w:left w:val="nil"/>
              <w:bottom w:val="single" w:sz="4" w:space="0" w:color="auto"/>
              <w:right w:val="single" w:sz="4" w:space="0" w:color="auto"/>
            </w:tcBorders>
            <w:shd w:val="clear" w:color="auto" w:fill="auto"/>
            <w:noWrap/>
            <w:vAlign w:val="center"/>
            <w:hideMark/>
          </w:tcPr>
          <w:p w14:paraId="4CE7943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6B2DA27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3F5DF241"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6B63C07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11</w:t>
            </w:r>
          </w:p>
        </w:tc>
        <w:tc>
          <w:tcPr>
            <w:tcW w:w="1985" w:type="dxa"/>
            <w:tcBorders>
              <w:top w:val="nil"/>
              <w:left w:val="nil"/>
              <w:bottom w:val="single" w:sz="4" w:space="0" w:color="auto"/>
              <w:right w:val="single" w:sz="4" w:space="0" w:color="auto"/>
            </w:tcBorders>
            <w:shd w:val="clear" w:color="auto" w:fill="auto"/>
            <w:noWrap/>
            <w:vAlign w:val="center"/>
            <w:hideMark/>
          </w:tcPr>
          <w:p w14:paraId="6CDBCB7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27/10/2022</w:t>
            </w:r>
          </w:p>
        </w:tc>
        <w:tc>
          <w:tcPr>
            <w:tcW w:w="1701" w:type="dxa"/>
            <w:tcBorders>
              <w:top w:val="nil"/>
              <w:left w:val="nil"/>
              <w:bottom w:val="single" w:sz="4" w:space="0" w:color="auto"/>
              <w:right w:val="single" w:sz="4" w:space="0" w:color="auto"/>
            </w:tcBorders>
            <w:shd w:val="clear" w:color="auto" w:fill="auto"/>
            <w:noWrap/>
            <w:vAlign w:val="center"/>
            <w:hideMark/>
          </w:tcPr>
          <w:p w14:paraId="471917C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1.000,00000000</w:t>
            </w:r>
          </w:p>
        </w:tc>
        <w:tc>
          <w:tcPr>
            <w:tcW w:w="1984" w:type="dxa"/>
            <w:tcBorders>
              <w:top w:val="nil"/>
              <w:left w:val="nil"/>
              <w:bottom w:val="single" w:sz="4" w:space="0" w:color="auto"/>
              <w:right w:val="single" w:sz="4" w:space="0" w:color="auto"/>
            </w:tcBorders>
            <w:shd w:val="clear" w:color="auto" w:fill="auto"/>
            <w:noWrap/>
            <w:vAlign w:val="center"/>
            <w:hideMark/>
          </w:tcPr>
          <w:p w14:paraId="28B10F4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2BA3A0D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60FB595F"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1223908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12</w:t>
            </w:r>
          </w:p>
        </w:tc>
        <w:tc>
          <w:tcPr>
            <w:tcW w:w="1985" w:type="dxa"/>
            <w:tcBorders>
              <w:top w:val="nil"/>
              <w:left w:val="nil"/>
              <w:bottom w:val="single" w:sz="4" w:space="0" w:color="auto"/>
              <w:right w:val="single" w:sz="4" w:space="0" w:color="auto"/>
            </w:tcBorders>
            <w:shd w:val="clear" w:color="auto" w:fill="auto"/>
            <w:noWrap/>
            <w:vAlign w:val="center"/>
            <w:hideMark/>
          </w:tcPr>
          <w:p w14:paraId="796BD6D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28/11/2022</w:t>
            </w:r>
          </w:p>
        </w:tc>
        <w:tc>
          <w:tcPr>
            <w:tcW w:w="1701" w:type="dxa"/>
            <w:tcBorders>
              <w:top w:val="nil"/>
              <w:left w:val="nil"/>
              <w:bottom w:val="single" w:sz="4" w:space="0" w:color="auto"/>
              <w:right w:val="single" w:sz="4" w:space="0" w:color="auto"/>
            </w:tcBorders>
            <w:shd w:val="clear" w:color="auto" w:fill="auto"/>
            <w:noWrap/>
            <w:vAlign w:val="center"/>
            <w:hideMark/>
          </w:tcPr>
          <w:p w14:paraId="391CF8F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900,00000000</w:t>
            </w:r>
          </w:p>
        </w:tc>
        <w:tc>
          <w:tcPr>
            <w:tcW w:w="1984" w:type="dxa"/>
            <w:tcBorders>
              <w:top w:val="nil"/>
              <w:left w:val="nil"/>
              <w:bottom w:val="single" w:sz="4" w:space="0" w:color="auto"/>
              <w:right w:val="single" w:sz="4" w:space="0" w:color="auto"/>
            </w:tcBorders>
            <w:shd w:val="clear" w:color="auto" w:fill="auto"/>
            <w:noWrap/>
            <w:vAlign w:val="center"/>
            <w:hideMark/>
          </w:tcPr>
          <w:p w14:paraId="27885BC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w:t>
            </w:r>
          </w:p>
        </w:tc>
        <w:tc>
          <w:tcPr>
            <w:tcW w:w="1985" w:type="dxa"/>
            <w:tcBorders>
              <w:top w:val="nil"/>
              <w:left w:val="nil"/>
              <w:bottom w:val="single" w:sz="4" w:space="0" w:color="auto"/>
              <w:right w:val="single" w:sz="4" w:space="0" w:color="auto"/>
            </w:tcBorders>
            <w:shd w:val="clear" w:color="auto" w:fill="auto"/>
            <w:noWrap/>
            <w:vAlign w:val="center"/>
            <w:hideMark/>
          </w:tcPr>
          <w:p w14:paraId="3535835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5E79C97B"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5A06C0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13</w:t>
            </w:r>
          </w:p>
        </w:tc>
        <w:tc>
          <w:tcPr>
            <w:tcW w:w="1985" w:type="dxa"/>
            <w:tcBorders>
              <w:top w:val="nil"/>
              <w:left w:val="nil"/>
              <w:bottom w:val="single" w:sz="4" w:space="0" w:color="auto"/>
              <w:right w:val="single" w:sz="4" w:space="0" w:color="auto"/>
            </w:tcBorders>
            <w:shd w:val="clear" w:color="auto" w:fill="auto"/>
            <w:noWrap/>
            <w:vAlign w:val="center"/>
            <w:hideMark/>
          </w:tcPr>
          <w:p w14:paraId="165D0C3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28/12/2022</w:t>
            </w:r>
          </w:p>
        </w:tc>
        <w:tc>
          <w:tcPr>
            <w:tcW w:w="1701" w:type="dxa"/>
            <w:tcBorders>
              <w:top w:val="nil"/>
              <w:left w:val="nil"/>
              <w:bottom w:val="single" w:sz="4" w:space="0" w:color="auto"/>
              <w:right w:val="single" w:sz="4" w:space="0" w:color="auto"/>
            </w:tcBorders>
            <w:shd w:val="clear" w:color="auto" w:fill="auto"/>
            <w:noWrap/>
            <w:vAlign w:val="center"/>
            <w:hideMark/>
          </w:tcPr>
          <w:p w14:paraId="0AAA018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900,00000000</w:t>
            </w:r>
          </w:p>
        </w:tc>
        <w:tc>
          <w:tcPr>
            <w:tcW w:w="1984" w:type="dxa"/>
            <w:tcBorders>
              <w:top w:val="nil"/>
              <w:left w:val="nil"/>
              <w:bottom w:val="single" w:sz="4" w:space="0" w:color="auto"/>
              <w:right w:val="single" w:sz="4" w:space="0" w:color="auto"/>
            </w:tcBorders>
            <w:shd w:val="clear" w:color="auto" w:fill="auto"/>
            <w:noWrap/>
            <w:vAlign w:val="center"/>
            <w:hideMark/>
          </w:tcPr>
          <w:p w14:paraId="370A762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2764BB7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3482FF65"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0133656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14</w:t>
            </w:r>
          </w:p>
        </w:tc>
        <w:tc>
          <w:tcPr>
            <w:tcW w:w="1985" w:type="dxa"/>
            <w:tcBorders>
              <w:top w:val="nil"/>
              <w:left w:val="nil"/>
              <w:bottom w:val="single" w:sz="4" w:space="0" w:color="auto"/>
              <w:right w:val="single" w:sz="4" w:space="0" w:color="auto"/>
            </w:tcBorders>
            <w:shd w:val="clear" w:color="auto" w:fill="auto"/>
            <w:noWrap/>
            <w:vAlign w:val="center"/>
            <w:hideMark/>
          </w:tcPr>
          <w:p w14:paraId="2BC6D61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27/01/2023</w:t>
            </w:r>
          </w:p>
        </w:tc>
        <w:tc>
          <w:tcPr>
            <w:tcW w:w="1701" w:type="dxa"/>
            <w:tcBorders>
              <w:top w:val="nil"/>
              <w:left w:val="nil"/>
              <w:bottom w:val="single" w:sz="4" w:space="0" w:color="auto"/>
              <w:right w:val="single" w:sz="4" w:space="0" w:color="auto"/>
            </w:tcBorders>
            <w:shd w:val="clear" w:color="auto" w:fill="auto"/>
            <w:noWrap/>
            <w:vAlign w:val="center"/>
            <w:hideMark/>
          </w:tcPr>
          <w:p w14:paraId="06104C3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900,00000000</w:t>
            </w:r>
          </w:p>
        </w:tc>
        <w:tc>
          <w:tcPr>
            <w:tcW w:w="1984" w:type="dxa"/>
            <w:tcBorders>
              <w:top w:val="nil"/>
              <w:left w:val="nil"/>
              <w:bottom w:val="single" w:sz="4" w:space="0" w:color="auto"/>
              <w:right w:val="single" w:sz="4" w:space="0" w:color="auto"/>
            </w:tcBorders>
            <w:shd w:val="clear" w:color="auto" w:fill="auto"/>
            <w:noWrap/>
            <w:vAlign w:val="center"/>
            <w:hideMark/>
          </w:tcPr>
          <w:p w14:paraId="3A486B6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074D1DF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273B17D2"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08C92C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15</w:t>
            </w:r>
          </w:p>
        </w:tc>
        <w:tc>
          <w:tcPr>
            <w:tcW w:w="1985" w:type="dxa"/>
            <w:tcBorders>
              <w:top w:val="nil"/>
              <w:left w:val="nil"/>
              <w:bottom w:val="single" w:sz="4" w:space="0" w:color="auto"/>
              <w:right w:val="single" w:sz="4" w:space="0" w:color="auto"/>
            </w:tcBorders>
            <w:shd w:val="clear" w:color="auto" w:fill="auto"/>
            <w:noWrap/>
            <w:vAlign w:val="center"/>
            <w:hideMark/>
          </w:tcPr>
          <w:p w14:paraId="4BE84C1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24/02/2023</w:t>
            </w:r>
          </w:p>
        </w:tc>
        <w:tc>
          <w:tcPr>
            <w:tcW w:w="1701" w:type="dxa"/>
            <w:tcBorders>
              <w:top w:val="nil"/>
              <w:left w:val="nil"/>
              <w:bottom w:val="single" w:sz="4" w:space="0" w:color="auto"/>
              <w:right w:val="single" w:sz="4" w:space="0" w:color="auto"/>
            </w:tcBorders>
            <w:shd w:val="clear" w:color="auto" w:fill="auto"/>
            <w:noWrap/>
            <w:vAlign w:val="center"/>
            <w:hideMark/>
          </w:tcPr>
          <w:p w14:paraId="29BAE53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900,00000000</w:t>
            </w:r>
          </w:p>
        </w:tc>
        <w:tc>
          <w:tcPr>
            <w:tcW w:w="1984" w:type="dxa"/>
            <w:tcBorders>
              <w:top w:val="nil"/>
              <w:left w:val="nil"/>
              <w:bottom w:val="single" w:sz="4" w:space="0" w:color="auto"/>
              <w:right w:val="single" w:sz="4" w:space="0" w:color="auto"/>
            </w:tcBorders>
            <w:shd w:val="clear" w:color="auto" w:fill="auto"/>
            <w:noWrap/>
            <w:vAlign w:val="center"/>
            <w:hideMark/>
          </w:tcPr>
          <w:p w14:paraId="01F956C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5583400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1DBC3680"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10D994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16</w:t>
            </w:r>
          </w:p>
        </w:tc>
        <w:tc>
          <w:tcPr>
            <w:tcW w:w="1985" w:type="dxa"/>
            <w:tcBorders>
              <w:top w:val="nil"/>
              <w:left w:val="nil"/>
              <w:bottom w:val="single" w:sz="4" w:space="0" w:color="auto"/>
              <w:right w:val="single" w:sz="4" w:space="0" w:color="auto"/>
            </w:tcBorders>
            <w:shd w:val="clear" w:color="auto" w:fill="auto"/>
            <w:noWrap/>
            <w:vAlign w:val="center"/>
            <w:hideMark/>
          </w:tcPr>
          <w:p w14:paraId="21BDDEE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29/03/2023</w:t>
            </w:r>
          </w:p>
        </w:tc>
        <w:tc>
          <w:tcPr>
            <w:tcW w:w="1701" w:type="dxa"/>
            <w:tcBorders>
              <w:top w:val="nil"/>
              <w:left w:val="nil"/>
              <w:bottom w:val="single" w:sz="4" w:space="0" w:color="auto"/>
              <w:right w:val="single" w:sz="4" w:space="0" w:color="auto"/>
            </w:tcBorders>
            <w:shd w:val="clear" w:color="auto" w:fill="auto"/>
            <w:noWrap/>
            <w:vAlign w:val="center"/>
            <w:hideMark/>
          </w:tcPr>
          <w:p w14:paraId="0C1E3BC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900,00000000</w:t>
            </w:r>
          </w:p>
        </w:tc>
        <w:tc>
          <w:tcPr>
            <w:tcW w:w="1984" w:type="dxa"/>
            <w:tcBorders>
              <w:top w:val="nil"/>
              <w:left w:val="nil"/>
              <w:bottom w:val="single" w:sz="4" w:space="0" w:color="auto"/>
              <w:right w:val="single" w:sz="4" w:space="0" w:color="auto"/>
            </w:tcBorders>
            <w:shd w:val="clear" w:color="auto" w:fill="auto"/>
            <w:noWrap/>
            <w:vAlign w:val="center"/>
            <w:hideMark/>
          </w:tcPr>
          <w:p w14:paraId="7EE75F8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0D47FCD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4B3C4F5B"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5883974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lastRenderedPageBreak/>
              <w:t>17</w:t>
            </w:r>
          </w:p>
        </w:tc>
        <w:tc>
          <w:tcPr>
            <w:tcW w:w="1985" w:type="dxa"/>
            <w:tcBorders>
              <w:top w:val="nil"/>
              <w:left w:val="nil"/>
              <w:bottom w:val="single" w:sz="4" w:space="0" w:color="auto"/>
              <w:right w:val="single" w:sz="4" w:space="0" w:color="auto"/>
            </w:tcBorders>
            <w:shd w:val="clear" w:color="auto" w:fill="auto"/>
            <w:noWrap/>
            <w:vAlign w:val="center"/>
            <w:hideMark/>
          </w:tcPr>
          <w:p w14:paraId="4B4F634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26/04/2023</w:t>
            </w:r>
          </w:p>
        </w:tc>
        <w:tc>
          <w:tcPr>
            <w:tcW w:w="1701" w:type="dxa"/>
            <w:tcBorders>
              <w:top w:val="nil"/>
              <w:left w:val="nil"/>
              <w:bottom w:val="single" w:sz="4" w:space="0" w:color="auto"/>
              <w:right w:val="single" w:sz="4" w:space="0" w:color="auto"/>
            </w:tcBorders>
            <w:shd w:val="clear" w:color="auto" w:fill="auto"/>
            <w:noWrap/>
            <w:vAlign w:val="center"/>
            <w:hideMark/>
          </w:tcPr>
          <w:p w14:paraId="3FA03E2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900,00000000</w:t>
            </w:r>
          </w:p>
        </w:tc>
        <w:tc>
          <w:tcPr>
            <w:tcW w:w="1984" w:type="dxa"/>
            <w:tcBorders>
              <w:top w:val="nil"/>
              <w:left w:val="nil"/>
              <w:bottom w:val="single" w:sz="4" w:space="0" w:color="auto"/>
              <w:right w:val="single" w:sz="4" w:space="0" w:color="auto"/>
            </w:tcBorders>
            <w:shd w:val="clear" w:color="auto" w:fill="auto"/>
            <w:noWrap/>
            <w:vAlign w:val="center"/>
            <w:hideMark/>
          </w:tcPr>
          <w:p w14:paraId="017D7A8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45D3038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0319C6D8"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63BD232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18</w:t>
            </w:r>
          </w:p>
        </w:tc>
        <w:tc>
          <w:tcPr>
            <w:tcW w:w="1985" w:type="dxa"/>
            <w:tcBorders>
              <w:top w:val="nil"/>
              <w:left w:val="nil"/>
              <w:bottom w:val="single" w:sz="4" w:space="0" w:color="auto"/>
              <w:right w:val="single" w:sz="4" w:space="0" w:color="auto"/>
            </w:tcBorders>
            <w:shd w:val="clear" w:color="auto" w:fill="auto"/>
            <w:noWrap/>
            <w:vAlign w:val="center"/>
            <w:hideMark/>
          </w:tcPr>
          <w:p w14:paraId="69FAB23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29/05/2023</w:t>
            </w:r>
          </w:p>
        </w:tc>
        <w:tc>
          <w:tcPr>
            <w:tcW w:w="1701" w:type="dxa"/>
            <w:tcBorders>
              <w:top w:val="nil"/>
              <w:left w:val="nil"/>
              <w:bottom w:val="single" w:sz="4" w:space="0" w:color="auto"/>
              <w:right w:val="single" w:sz="4" w:space="0" w:color="auto"/>
            </w:tcBorders>
            <w:shd w:val="clear" w:color="auto" w:fill="auto"/>
            <w:noWrap/>
            <w:vAlign w:val="center"/>
            <w:hideMark/>
          </w:tcPr>
          <w:p w14:paraId="5193A50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800,00010000</w:t>
            </w:r>
          </w:p>
        </w:tc>
        <w:tc>
          <w:tcPr>
            <w:tcW w:w="1984" w:type="dxa"/>
            <w:tcBorders>
              <w:top w:val="nil"/>
              <w:left w:val="nil"/>
              <w:bottom w:val="single" w:sz="4" w:space="0" w:color="auto"/>
              <w:right w:val="single" w:sz="4" w:space="0" w:color="auto"/>
            </w:tcBorders>
            <w:shd w:val="clear" w:color="auto" w:fill="auto"/>
            <w:noWrap/>
            <w:vAlign w:val="center"/>
            <w:hideMark/>
          </w:tcPr>
          <w:p w14:paraId="282F98A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11,1111%</w:t>
            </w:r>
          </w:p>
        </w:tc>
        <w:tc>
          <w:tcPr>
            <w:tcW w:w="1985" w:type="dxa"/>
            <w:tcBorders>
              <w:top w:val="nil"/>
              <w:left w:val="nil"/>
              <w:bottom w:val="single" w:sz="4" w:space="0" w:color="auto"/>
              <w:right w:val="single" w:sz="4" w:space="0" w:color="auto"/>
            </w:tcBorders>
            <w:shd w:val="clear" w:color="auto" w:fill="auto"/>
            <w:noWrap/>
            <w:vAlign w:val="center"/>
            <w:hideMark/>
          </w:tcPr>
          <w:p w14:paraId="44FEEEB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5CB01FE8"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0EEDFB7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19</w:t>
            </w:r>
          </w:p>
        </w:tc>
        <w:tc>
          <w:tcPr>
            <w:tcW w:w="1985" w:type="dxa"/>
            <w:tcBorders>
              <w:top w:val="nil"/>
              <w:left w:val="nil"/>
              <w:bottom w:val="single" w:sz="4" w:space="0" w:color="auto"/>
              <w:right w:val="single" w:sz="4" w:space="0" w:color="auto"/>
            </w:tcBorders>
            <w:shd w:val="clear" w:color="auto" w:fill="auto"/>
            <w:noWrap/>
            <w:vAlign w:val="center"/>
            <w:hideMark/>
          </w:tcPr>
          <w:p w14:paraId="5AD4405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28/06/2023</w:t>
            </w:r>
          </w:p>
        </w:tc>
        <w:tc>
          <w:tcPr>
            <w:tcW w:w="1701" w:type="dxa"/>
            <w:tcBorders>
              <w:top w:val="nil"/>
              <w:left w:val="nil"/>
              <w:bottom w:val="single" w:sz="4" w:space="0" w:color="auto"/>
              <w:right w:val="single" w:sz="4" w:space="0" w:color="auto"/>
            </w:tcBorders>
            <w:shd w:val="clear" w:color="auto" w:fill="auto"/>
            <w:noWrap/>
            <w:vAlign w:val="center"/>
            <w:hideMark/>
          </w:tcPr>
          <w:p w14:paraId="1BB5717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800,00010000</w:t>
            </w:r>
          </w:p>
        </w:tc>
        <w:tc>
          <w:tcPr>
            <w:tcW w:w="1984" w:type="dxa"/>
            <w:tcBorders>
              <w:top w:val="nil"/>
              <w:left w:val="nil"/>
              <w:bottom w:val="single" w:sz="4" w:space="0" w:color="auto"/>
              <w:right w:val="single" w:sz="4" w:space="0" w:color="auto"/>
            </w:tcBorders>
            <w:shd w:val="clear" w:color="auto" w:fill="auto"/>
            <w:noWrap/>
            <w:vAlign w:val="center"/>
            <w:hideMark/>
          </w:tcPr>
          <w:p w14:paraId="1ACDF77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6A9B238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025F8857"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6BC4E3E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20</w:t>
            </w:r>
          </w:p>
        </w:tc>
        <w:tc>
          <w:tcPr>
            <w:tcW w:w="1985" w:type="dxa"/>
            <w:tcBorders>
              <w:top w:val="nil"/>
              <w:left w:val="nil"/>
              <w:bottom w:val="single" w:sz="4" w:space="0" w:color="auto"/>
              <w:right w:val="single" w:sz="4" w:space="0" w:color="auto"/>
            </w:tcBorders>
            <w:shd w:val="clear" w:color="auto" w:fill="auto"/>
            <w:noWrap/>
            <w:vAlign w:val="center"/>
            <w:hideMark/>
          </w:tcPr>
          <w:p w14:paraId="7B678F2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27/07/2023</w:t>
            </w:r>
          </w:p>
        </w:tc>
        <w:tc>
          <w:tcPr>
            <w:tcW w:w="1701" w:type="dxa"/>
            <w:tcBorders>
              <w:top w:val="nil"/>
              <w:left w:val="nil"/>
              <w:bottom w:val="single" w:sz="4" w:space="0" w:color="auto"/>
              <w:right w:val="single" w:sz="4" w:space="0" w:color="auto"/>
            </w:tcBorders>
            <w:shd w:val="clear" w:color="auto" w:fill="auto"/>
            <w:noWrap/>
            <w:vAlign w:val="center"/>
            <w:hideMark/>
          </w:tcPr>
          <w:p w14:paraId="4EEB7F3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800,00010000</w:t>
            </w:r>
          </w:p>
        </w:tc>
        <w:tc>
          <w:tcPr>
            <w:tcW w:w="1984" w:type="dxa"/>
            <w:tcBorders>
              <w:top w:val="nil"/>
              <w:left w:val="nil"/>
              <w:bottom w:val="single" w:sz="4" w:space="0" w:color="auto"/>
              <w:right w:val="single" w:sz="4" w:space="0" w:color="auto"/>
            </w:tcBorders>
            <w:shd w:val="clear" w:color="auto" w:fill="auto"/>
            <w:noWrap/>
            <w:vAlign w:val="center"/>
            <w:hideMark/>
          </w:tcPr>
          <w:p w14:paraId="3B7D50A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518BFC6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5FE39B17"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5FE219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21</w:t>
            </w:r>
          </w:p>
        </w:tc>
        <w:tc>
          <w:tcPr>
            <w:tcW w:w="1985" w:type="dxa"/>
            <w:tcBorders>
              <w:top w:val="nil"/>
              <w:left w:val="nil"/>
              <w:bottom w:val="single" w:sz="4" w:space="0" w:color="auto"/>
              <w:right w:val="single" w:sz="4" w:space="0" w:color="auto"/>
            </w:tcBorders>
            <w:shd w:val="clear" w:color="auto" w:fill="auto"/>
            <w:noWrap/>
            <w:vAlign w:val="center"/>
            <w:hideMark/>
          </w:tcPr>
          <w:p w14:paraId="215A4E6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29/08/2023</w:t>
            </w:r>
          </w:p>
        </w:tc>
        <w:tc>
          <w:tcPr>
            <w:tcW w:w="1701" w:type="dxa"/>
            <w:tcBorders>
              <w:top w:val="nil"/>
              <w:left w:val="nil"/>
              <w:bottom w:val="single" w:sz="4" w:space="0" w:color="auto"/>
              <w:right w:val="single" w:sz="4" w:space="0" w:color="auto"/>
            </w:tcBorders>
            <w:shd w:val="clear" w:color="auto" w:fill="auto"/>
            <w:noWrap/>
            <w:vAlign w:val="center"/>
            <w:hideMark/>
          </w:tcPr>
          <w:p w14:paraId="207DD18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800,00010000</w:t>
            </w:r>
          </w:p>
        </w:tc>
        <w:tc>
          <w:tcPr>
            <w:tcW w:w="1984" w:type="dxa"/>
            <w:tcBorders>
              <w:top w:val="nil"/>
              <w:left w:val="nil"/>
              <w:bottom w:val="single" w:sz="4" w:space="0" w:color="auto"/>
              <w:right w:val="single" w:sz="4" w:space="0" w:color="auto"/>
            </w:tcBorders>
            <w:shd w:val="clear" w:color="auto" w:fill="auto"/>
            <w:noWrap/>
            <w:vAlign w:val="center"/>
            <w:hideMark/>
          </w:tcPr>
          <w:p w14:paraId="15DB1BC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11C579F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1227F66E"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39C1B65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22</w:t>
            </w:r>
          </w:p>
        </w:tc>
        <w:tc>
          <w:tcPr>
            <w:tcW w:w="1985" w:type="dxa"/>
            <w:tcBorders>
              <w:top w:val="nil"/>
              <w:left w:val="nil"/>
              <w:bottom w:val="single" w:sz="4" w:space="0" w:color="auto"/>
              <w:right w:val="single" w:sz="4" w:space="0" w:color="auto"/>
            </w:tcBorders>
            <w:shd w:val="clear" w:color="auto" w:fill="auto"/>
            <w:noWrap/>
            <w:vAlign w:val="center"/>
            <w:hideMark/>
          </w:tcPr>
          <w:p w14:paraId="577C300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27/09/2023</w:t>
            </w:r>
          </w:p>
        </w:tc>
        <w:tc>
          <w:tcPr>
            <w:tcW w:w="1701" w:type="dxa"/>
            <w:tcBorders>
              <w:top w:val="nil"/>
              <w:left w:val="nil"/>
              <w:bottom w:val="single" w:sz="4" w:space="0" w:color="auto"/>
              <w:right w:val="single" w:sz="4" w:space="0" w:color="auto"/>
            </w:tcBorders>
            <w:shd w:val="clear" w:color="auto" w:fill="auto"/>
            <w:noWrap/>
            <w:vAlign w:val="center"/>
            <w:hideMark/>
          </w:tcPr>
          <w:p w14:paraId="524B0D8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800,00010000</w:t>
            </w:r>
          </w:p>
        </w:tc>
        <w:tc>
          <w:tcPr>
            <w:tcW w:w="1984" w:type="dxa"/>
            <w:tcBorders>
              <w:top w:val="nil"/>
              <w:left w:val="nil"/>
              <w:bottom w:val="single" w:sz="4" w:space="0" w:color="auto"/>
              <w:right w:val="single" w:sz="4" w:space="0" w:color="auto"/>
            </w:tcBorders>
            <w:shd w:val="clear" w:color="auto" w:fill="auto"/>
            <w:noWrap/>
            <w:vAlign w:val="center"/>
            <w:hideMark/>
          </w:tcPr>
          <w:p w14:paraId="2453BCF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3B85AC1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435B546E"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225880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23</w:t>
            </w:r>
          </w:p>
        </w:tc>
        <w:tc>
          <w:tcPr>
            <w:tcW w:w="1985" w:type="dxa"/>
            <w:tcBorders>
              <w:top w:val="nil"/>
              <w:left w:val="nil"/>
              <w:bottom w:val="single" w:sz="4" w:space="0" w:color="auto"/>
              <w:right w:val="single" w:sz="4" w:space="0" w:color="auto"/>
            </w:tcBorders>
            <w:shd w:val="clear" w:color="auto" w:fill="auto"/>
            <w:noWrap/>
            <w:vAlign w:val="center"/>
            <w:hideMark/>
          </w:tcPr>
          <w:p w14:paraId="14E0DCA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27/10/2023</w:t>
            </w:r>
          </w:p>
        </w:tc>
        <w:tc>
          <w:tcPr>
            <w:tcW w:w="1701" w:type="dxa"/>
            <w:tcBorders>
              <w:top w:val="nil"/>
              <w:left w:val="nil"/>
              <w:bottom w:val="single" w:sz="4" w:space="0" w:color="auto"/>
              <w:right w:val="single" w:sz="4" w:space="0" w:color="auto"/>
            </w:tcBorders>
            <w:shd w:val="clear" w:color="auto" w:fill="auto"/>
            <w:noWrap/>
            <w:vAlign w:val="center"/>
            <w:hideMark/>
          </w:tcPr>
          <w:p w14:paraId="117E81B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800,00010000</w:t>
            </w:r>
          </w:p>
        </w:tc>
        <w:tc>
          <w:tcPr>
            <w:tcW w:w="1984" w:type="dxa"/>
            <w:tcBorders>
              <w:top w:val="nil"/>
              <w:left w:val="nil"/>
              <w:bottom w:val="single" w:sz="4" w:space="0" w:color="auto"/>
              <w:right w:val="single" w:sz="4" w:space="0" w:color="auto"/>
            </w:tcBorders>
            <w:shd w:val="clear" w:color="auto" w:fill="auto"/>
            <w:noWrap/>
            <w:vAlign w:val="center"/>
            <w:hideMark/>
          </w:tcPr>
          <w:p w14:paraId="3D41F03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25A8449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39257570"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1C2CD1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24</w:t>
            </w:r>
          </w:p>
        </w:tc>
        <w:tc>
          <w:tcPr>
            <w:tcW w:w="1985" w:type="dxa"/>
            <w:tcBorders>
              <w:top w:val="nil"/>
              <w:left w:val="nil"/>
              <w:bottom w:val="single" w:sz="4" w:space="0" w:color="auto"/>
              <w:right w:val="single" w:sz="4" w:space="0" w:color="auto"/>
            </w:tcBorders>
            <w:shd w:val="clear" w:color="auto" w:fill="auto"/>
            <w:noWrap/>
            <w:vAlign w:val="center"/>
            <w:hideMark/>
          </w:tcPr>
          <w:p w14:paraId="4941B52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28/11/2023</w:t>
            </w:r>
          </w:p>
        </w:tc>
        <w:tc>
          <w:tcPr>
            <w:tcW w:w="1701" w:type="dxa"/>
            <w:tcBorders>
              <w:top w:val="nil"/>
              <w:left w:val="nil"/>
              <w:bottom w:val="single" w:sz="4" w:space="0" w:color="auto"/>
              <w:right w:val="single" w:sz="4" w:space="0" w:color="auto"/>
            </w:tcBorders>
            <w:shd w:val="clear" w:color="auto" w:fill="auto"/>
            <w:noWrap/>
            <w:vAlign w:val="center"/>
            <w:hideMark/>
          </w:tcPr>
          <w:p w14:paraId="78CE966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700,00008750</w:t>
            </w:r>
          </w:p>
        </w:tc>
        <w:tc>
          <w:tcPr>
            <w:tcW w:w="1984" w:type="dxa"/>
            <w:tcBorders>
              <w:top w:val="nil"/>
              <w:left w:val="nil"/>
              <w:bottom w:val="single" w:sz="4" w:space="0" w:color="auto"/>
              <w:right w:val="single" w:sz="4" w:space="0" w:color="auto"/>
            </w:tcBorders>
            <w:shd w:val="clear" w:color="auto" w:fill="auto"/>
            <w:noWrap/>
            <w:vAlign w:val="center"/>
            <w:hideMark/>
          </w:tcPr>
          <w:p w14:paraId="286D622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12,5000%</w:t>
            </w:r>
          </w:p>
        </w:tc>
        <w:tc>
          <w:tcPr>
            <w:tcW w:w="1985" w:type="dxa"/>
            <w:tcBorders>
              <w:top w:val="nil"/>
              <w:left w:val="nil"/>
              <w:bottom w:val="single" w:sz="4" w:space="0" w:color="auto"/>
              <w:right w:val="single" w:sz="4" w:space="0" w:color="auto"/>
            </w:tcBorders>
            <w:shd w:val="clear" w:color="auto" w:fill="auto"/>
            <w:noWrap/>
            <w:vAlign w:val="center"/>
            <w:hideMark/>
          </w:tcPr>
          <w:p w14:paraId="075A957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32BE4EB5"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6D1716C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25</w:t>
            </w:r>
          </w:p>
        </w:tc>
        <w:tc>
          <w:tcPr>
            <w:tcW w:w="1985" w:type="dxa"/>
            <w:tcBorders>
              <w:top w:val="nil"/>
              <w:left w:val="nil"/>
              <w:bottom w:val="single" w:sz="4" w:space="0" w:color="auto"/>
              <w:right w:val="single" w:sz="4" w:space="0" w:color="auto"/>
            </w:tcBorders>
            <w:shd w:val="clear" w:color="auto" w:fill="auto"/>
            <w:noWrap/>
            <w:vAlign w:val="center"/>
            <w:hideMark/>
          </w:tcPr>
          <w:p w14:paraId="29D219B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27/12/2023</w:t>
            </w:r>
          </w:p>
        </w:tc>
        <w:tc>
          <w:tcPr>
            <w:tcW w:w="1701" w:type="dxa"/>
            <w:tcBorders>
              <w:top w:val="nil"/>
              <w:left w:val="nil"/>
              <w:bottom w:val="single" w:sz="4" w:space="0" w:color="auto"/>
              <w:right w:val="single" w:sz="4" w:space="0" w:color="auto"/>
            </w:tcBorders>
            <w:shd w:val="clear" w:color="auto" w:fill="auto"/>
            <w:noWrap/>
            <w:vAlign w:val="center"/>
            <w:hideMark/>
          </w:tcPr>
          <w:p w14:paraId="7C30CB7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700,00008750</w:t>
            </w:r>
          </w:p>
        </w:tc>
        <w:tc>
          <w:tcPr>
            <w:tcW w:w="1984" w:type="dxa"/>
            <w:tcBorders>
              <w:top w:val="nil"/>
              <w:left w:val="nil"/>
              <w:bottom w:val="single" w:sz="4" w:space="0" w:color="auto"/>
              <w:right w:val="single" w:sz="4" w:space="0" w:color="auto"/>
            </w:tcBorders>
            <w:shd w:val="clear" w:color="auto" w:fill="auto"/>
            <w:noWrap/>
            <w:vAlign w:val="center"/>
            <w:hideMark/>
          </w:tcPr>
          <w:p w14:paraId="76FA22C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75149C5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23D9D1BA"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49DE49E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26</w:t>
            </w:r>
          </w:p>
        </w:tc>
        <w:tc>
          <w:tcPr>
            <w:tcW w:w="1985" w:type="dxa"/>
            <w:tcBorders>
              <w:top w:val="nil"/>
              <w:left w:val="nil"/>
              <w:bottom w:val="single" w:sz="4" w:space="0" w:color="auto"/>
              <w:right w:val="single" w:sz="4" w:space="0" w:color="auto"/>
            </w:tcBorders>
            <w:shd w:val="clear" w:color="auto" w:fill="auto"/>
            <w:noWrap/>
            <w:vAlign w:val="center"/>
            <w:hideMark/>
          </w:tcPr>
          <w:p w14:paraId="6FC5D5B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29/01/2024</w:t>
            </w:r>
          </w:p>
        </w:tc>
        <w:tc>
          <w:tcPr>
            <w:tcW w:w="1701" w:type="dxa"/>
            <w:tcBorders>
              <w:top w:val="nil"/>
              <w:left w:val="nil"/>
              <w:bottom w:val="single" w:sz="4" w:space="0" w:color="auto"/>
              <w:right w:val="single" w:sz="4" w:space="0" w:color="auto"/>
            </w:tcBorders>
            <w:shd w:val="clear" w:color="auto" w:fill="auto"/>
            <w:noWrap/>
            <w:vAlign w:val="center"/>
            <w:hideMark/>
          </w:tcPr>
          <w:p w14:paraId="13A4D38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700,00008750</w:t>
            </w:r>
          </w:p>
        </w:tc>
        <w:tc>
          <w:tcPr>
            <w:tcW w:w="1984" w:type="dxa"/>
            <w:tcBorders>
              <w:top w:val="nil"/>
              <w:left w:val="nil"/>
              <w:bottom w:val="single" w:sz="4" w:space="0" w:color="auto"/>
              <w:right w:val="single" w:sz="4" w:space="0" w:color="auto"/>
            </w:tcBorders>
            <w:shd w:val="clear" w:color="auto" w:fill="auto"/>
            <w:noWrap/>
            <w:vAlign w:val="center"/>
            <w:hideMark/>
          </w:tcPr>
          <w:p w14:paraId="3553BA3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681C619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391D2E35"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764F928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w:t>
            </w:r>
          </w:p>
        </w:tc>
        <w:tc>
          <w:tcPr>
            <w:tcW w:w="1985" w:type="dxa"/>
            <w:tcBorders>
              <w:top w:val="nil"/>
              <w:left w:val="nil"/>
              <w:bottom w:val="single" w:sz="4" w:space="0" w:color="auto"/>
              <w:right w:val="single" w:sz="4" w:space="0" w:color="auto"/>
            </w:tcBorders>
            <w:shd w:val="clear" w:color="auto" w:fill="auto"/>
            <w:noWrap/>
            <w:vAlign w:val="center"/>
            <w:hideMark/>
          </w:tcPr>
          <w:p w14:paraId="65B61E1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27/02/2024</w:t>
            </w:r>
          </w:p>
        </w:tc>
        <w:tc>
          <w:tcPr>
            <w:tcW w:w="1701" w:type="dxa"/>
            <w:tcBorders>
              <w:top w:val="nil"/>
              <w:left w:val="nil"/>
              <w:bottom w:val="single" w:sz="4" w:space="0" w:color="auto"/>
              <w:right w:val="single" w:sz="4" w:space="0" w:color="auto"/>
            </w:tcBorders>
            <w:shd w:val="clear" w:color="auto" w:fill="auto"/>
            <w:noWrap/>
            <w:vAlign w:val="center"/>
            <w:hideMark/>
          </w:tcPr>
          <w:p w14:paraId="16AD1D5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700,00008750</w:t>
            </w:r>
          </w:p>
        </w:tc>
        <w:tc>
          <w:tcPr>
            <w:tcW w:w="1984" w:type="dxa"/>
            <w:tcBorders>
              <w:top w:val="nil"/>
              <w:left w:val="nil"/>
              <w:bottom w:val="single" w:sz="4" w:space="0" w:color="auto"/>
              <w:right w:val="single" w:sz="4" w:space="0" w:color="auto"/>
            </w:tcBorders>
            <w:shd w:val="clear" w:color="auto" w:fill="auto"/>
            <w:noWrap/>
            <w:vAlign w:val="center"/>
            <w:hideMark/>
          </w:tcPr>
          <w:p w14:paraId="0A4C5DC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2EB6E28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15737AEE"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F8286F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w:t>
            </w:r>
          </w:p>
        </w:tc>
        <w:tc>
          <w:tcPr>
            <w:tcW w:w="1985" w:type="dxa"/>
            <w:tcBorders>
              <w:top w:val="nil"/>
              <w:left w:val="nil"/>
              <w:bottom w:val="single" w:sz="4" w:space="0" w:color="auto"/>
              <w:right w:val="single" w:sz="4" w:space="0" w:color="auto"/>
            </w:tcBorders>
            <w:shd w:val="clear" w:color="auto" w:fill="auto"/>
            <w:noWrap/>
            <w:vAlign w:val="center"/>
            <w:hideMark/>
          </w:tcPr>
          <w:p w14:paraId="3D7F7D4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26/03/2024</w:t>
            </w:r>
          </w:p>
        </w:tc>
        <w:tc>
          <w:tcPr>
            <w:tcW w:w="1701" w:type="dxa"/>
            <w:tcBorders>
              <w:top w:val="nil"/>
              <w:left w:val="nil"/>
              <w:bottom w:val="single" w:sz="4" w:space="0" w:color="auto"/>
              <w:right w:val="single" w:sz="4" w:space="0" w:color="auto"/>
            </w:tcBorders>
            <w:shd w:val="clear" w:color="auto" w:fill="auto"/>
            <w:noWrap/>
            <w:vAlign w:val="center"/>
            <w:hideMark/>
          </w:tcPr>
          <w:p w14:paraId="5EF6E43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700,00008750</w:t>
            </w:r>
          </w:p>
        </w:tc>
        <w:tc>
          <w:tcPr>
            <w:tcW w:w="1984" w:type="dxa"/>
            <w:tcBorders>
              <w:top w:val="nil"/>
              <w:left w:val="nil"/>
              <w:bottom w:val="single" w:sz="4" w:space="0" w:color="auto"/>
              <w:right w:val="single" w:sz="4" w:space="0" w:color="auto"/>
            </w:tcBorders>
            <w:shd w:val="clear" w:color="auto" w:fill="auto"/>
            <w:noWrap/>
            <w:vAlign w:val="center"/>
            <w:hideMark/>
          </w:tcPr>
          <w:p w14:paraId="409CF0E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5FD1FA1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030D0A92"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0A3FAFA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w:t>
            </w:r>
          </w:p>
        </w:tc>
        <w:tc>
          <w:tcPr>
            <w:tcW w:w="1985" w:type="dxa"/>
            <w:tcBorders>
              <w:top w:val="nil"/>
              <w:left w:val="nil"/>
              <w:bottom w:val="single" w:sz="4" w:space="0" w:color="auto"/>
              <w:right w:val="single" w:sz="4" w:space="0" w:color="auto"/>
            </w:tcBorders>
            <w:shd w:val="clear" w:color="auto" w:fill="auto"/>
            <w:noWrap/>
            <w:vAlign w:val="center"/>
            <w:hideMark/>
          </w:tcPr>
          <w:p w14:paraId="4841DC6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26/04/2024</w:t>
            </w:r>
          </w:p>
        </w:tc>
        <w:tc>
          <w:tcPr>
            <w:tcW w:w="1701" w:type="dxa"/>
            <w:tcBorders>
              <w:top w:val="nil"/>
              <w:left w:val="nil"/>
              <w:bottom w:val="single" w:sz="4" w:space="0" w:color="auto"/>
              <w:right w:val="single" w:sz="4" w:space="0" w:color="auto"/>
            </w:tcBorders>
            <w:shd w:val="clear" w:color="auto" w:fill="auto"/>
            <w:noWrap/>
            <w:vAlign w:val="center"/>
            <w:hideMark/>
          </w:tcPr>
          <w:p w14:paraId="21B038C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700,00008750</w:t>
            </w:r>
          </w:p>
        </w:tc>
        <w:tc>
          <w:tcPr>
            <w:tcW w:w="1984" w:type="dxa"/>
            <w:tcBorders>
              <w:top w:val="nil"/>
              <w:left w:val="nil"/>
              <w:bottom w:val="single" w:sz="4" w:space="0" w:color="auto"/>
              <w:right w:val="single" w:sz="4" w:space="0" w:color="auto"/>
            </w:tcBorders>
            <w:shd w:val="clear" w:color="auto" w:fill="auto"/>
            <w:noWrap/>
            <w:vAlign w:val="center"/>
            <w:hideMark/>
          </w:tcPr>
          <w:p w14:paraId="007DEA7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7999242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3D31399C"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65B419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30</w:t>
            </w:r>
          </w:p>
        </w:tc>
        <w:tc>
          <w:tcPr>
            <w:tcW w:w="1985" w:type="dxa"/>
            <w:tcBorders>
              <w:top w:val="nil"/>
              <w:left w:val="nil"/>
              <w:bottom w:val="single" w:sz="4" w:space="0" w:color="auto"/>
              <w:right w:val="single" w:sz="4" w:space="0" w:color="auto"/>
            </w:tcBorders>
            <w:shd w:val="clear" w:color="auto" w:fill="auto"/>
            <w:noWrap/>
            <w:vAlign w:val="center"/>
            <w:hideMark/>
          </w:tcPr>
          <w:p w14:paraId="15F0A47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28/05/2024</w:t>
            </w:r>
          </w:p>
        </w:tc>
        <w:tc>
          <w:tcPr>
            <w:tcW w:w="1701" w:type="dxa"/>
            <w:tcBorders>
              <w:top w:val="nil"/>
              <w:left w:val="nil"/>
              <w:bottom w:val="single" w:sz="4" w:space="0" w:color="auto"/>
              <w:right w:val="single" w:sz="4" w:space="0" w:color="auto"/>
            </w:tcBorders>
            <w:shd w:val="clear" w:color="auto" w:fill="auto"/>
            <w:noWrap/>
            <w:vAlign w:val="center"/>
            <w:hideMark/>
          </w:tcPr>
          <w:p w14:paraId="4BE31D5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600,00017501</w:t>
            </w:r>
          </w:p>
        </w:tc>
        <w:tc>
          <w:tcPr>
            <w:tcW w:w="1984" w:type="dxa"/>
            <w:tcBorders>
              <w:top w:val="nil"/>
              <w:left w:val="nil"/>
              <w:bottom w:val="single" w:sz="4" w:space="0" w:color="auto"/>
              <w:right w:val="single" w:sz="4" w:space="0" w:color="auto"/>
            </w:tcBorders>
            <w:shd w:val="clear" w:color="auto" w:fill="auto"/>
            <w:noWrap/>
            <w:vAlign w:val="center"/>
            <w:hideMark/>
          </w:tcPr>
          <w:p w14:paraId="62E9427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14,2857%</w:t>
            </w:r>
          </w:p>
        </w:tc>
        <w:tc>
          <w:tcPr>
            <w:tcW w:w="1985" w:type="dxa"/>
            <w:tcBorders>
              <w:top w:val="nil"/>
              <w:left w:val="nil"/>
              <w:bottom w:val="single" w:sz="4" w:space="0" w:color="auto"/>
              <w:right w:val="single" w:sz="4" w:space="0" w:color="auto"/>
            </w:tcBorders>
            <w:shd w:val="clear" w:color="auto" w:fill="auto"/>
            <w:noWrap/>
            <w:vAlign w:val="center"/>
            <w:hideMark/>
          </w:tcPr>
          <w:p w14:paraId="29A86B8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4CC37956"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47BF84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31</w:t>
            </w:r>
          </w:p>
        </w:tc>
        <w:tc>
          <w:tcPr>
            <w:tcW w:w="1985" w:type="dxa"/>
            <w:tcBorders>
              <w:top w:val="nil"/>
              <w:left w:val="nil"/>
              <w:bottom w:val="single" w:sz="4" w:space="0" w:color="auto"/>
              <w:right w:val="single" w:sz="4" w:space="0" w:color="auto"/>
            </w:tcBorders>
            <w:shd w:val="clear" w:color="auto" w:fill="auto"/>
            <w:noWrap/>
            <w:vAlign w:val="center"/>
            <w:hideMark/>
          </w:tcPr>
          <w:p w14:paraId="42F0972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26/06/2024</w:t>
            </w:r>
          </w:p>
        </w:tc>
        <w:tc>
          <w:tcPr>
            <w:tcW w:w="1701" w:type="dxa"/>
            <w:tcBorders>
              <w:top w:val="nil"/>
              <w:left w:val="nil"/>
              <w:bottom w:val="single" w:sz="4" w:space="0" w:color="auto"/>
              <w:right w:val="single" w:sz="4" w:space="0" w:color="auto"/>
            </w:tcBorders>
            <w:shd w:val="clear" w:color="auto" w:fill="auto"/>
            <w:noWrap/>
            <w:vAlign w:val="center"/>
            <w:hideMark/>
          </w:tcPr>
          <w:p w14:paraId="22E2B6F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600,00017501</w:t>
            </w:r>
          </w:p>
        </w:tc>
        <w:tc>
          <w:tcPr>
            <w:tcW w:w="1984" w:type="dxa"/>
            <w:tcBorders>
              <w:top w:val="nil"/>
              <w:left w:val="nil"/>
              <w:bottom w:val="single" w:sz="4" w:space="0" w:color="auto"/>
              <w:right w:val="single" w:sz="4" w:space="0" w:color="auto"/>
            </w:tcBorders>
            <w:shd w:val="clear" w:color="auto" w:fill="auto"/>
            <w:noWrap/>
            <w:vAlign w:val="center"/>
            <w:hideMark/>
          </w:tcPr>
          <w:p w14:paraId="6E90E8E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4842FBD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23FD60D7"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0212AE1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32</w:t>
            </w:r>
          </w:p>
        </w:tc>
        <w:tc>
          <w:tcPr>
            <w:tcW w:w="1985" w:type="dxa"/>
            <w:tcBorders>
              <w:top w:val="nil"/>
              <w:left w:val="nil"/>
              <w:bottom w:val="single" w:sz="4" w:space="0" w:color="auto"/>
              <w:right w:val="single" w:sz="4" w:space="0" w:color="auto"/>
            </w:tcBorders>
            <w:shd w:val="clear" w:color="auto" w:fill="auto"/>
            <w:noWrap/>
            <w:vAlign w:val="center"/>
            <w:hideMark/>
          </w:tcPr>
          <w:p w14:paraId="21AE482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29/07/2024</w:t>
            </w:r>
          </w:p>
        </w:tc>
        <w:tc>
          <w:tcPr>
            <w:tcW w:w="1701" w:type="dxa"/>
            <w:tcBorders>
              <w:top w:val="nil"/>
              <w:left w:val="nil"/>
              <w:bottom w:val="single" w:sz="4" w:space="0" w:color="auto"/>
              <w:right w:val="single" w:sz="4" w:space="0" w:color="auto"/>
            </w:tcBorders>
            <w:shd w:val="clear" w:color="auto" w:fill="auto"/>
            <w:noWrap/>
            <w:vAlign w:val="center"/>
            <w:hideMark/>
          </w:tcPr>
          <w:p w14:paraId="3612F42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600,00017501</w:t>
            </w:r>
          </w:p>
        </w:tc>
        <w:tc>
          <w:tcPr>
            <w:tcW w:w="1984" w:type="dxa"/>
            <w:tcBorders>
              <w:top w:val="nil"/>
              <w:left w:val="nil"/>
              <w:bottom w:val="single" w:sz="4" w:space="0" w:color="auto"/>
              <w:right w:val="single" w:sz="4" w:space="0" w:color="auto"/>
            </w:tcBorders>
            <w:shd w:val="clear" w:color="auto" w:fill="auto"/>
            <w:noWrap/>
            <w:vAlign w:val="center"/>
            <w:hideMark/>
          </w:tcPr>
          <w:p w14:paraId="102D9A4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4084069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32674D81"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4A78E25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33</w:t>
            </w:r>
          </w:p>
        </w:tc>
        <w:tc>
          <w:tcPr>
            <w:tcW w:w="1985" w:type="dxa"/>
            <w:tcBorders>
              <w:top w:val="nil"/>
              <w:left w:val="nil"/>
              <w:bottom w:val="single" w:sz="4" w:space="0" w:color="auto"/>
              <w:right w:val="single" w:sz="4" w:space="0" w:color="auto"/>
            </w:tcBorders>
            <w:shd w:val="clear" w:color="auto" w:fill="auto"/>
            <w:noWrap/>
            <w:vAlign w:val="center"/>
            <w:hideMark/>
          </w:tcPr>
          <w:p w14:paraId="1A90BD7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28/08/2024</w:t>
            </w:r>
          </w:p>
        </w:tc>
        <w:tc>
          <w:tcPr>
            <w:tcW w:w="1701" w:type="dxa"/>
            <w:tcBorders>
              <w:top w:val="nil"/>
              <w:left w:val="nil"/>
              <w:bottom w:val="single" w:sz="4" w:space="0" w:color="auto"/>
              <w:right w:val="single" w:sz="4" w:space="0" w:color="auto"/>
            </w:tcBorders>
            <w:shd w:val="clear" w:color="auto" w:fill="auto"/>
            <w:noWrap/>
            <w:vAlign w:val="center"/>
            <w:hideMark/>
          </w:tcPr>
          <w:p w14:paraId="3DC224A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600,00017501</w:t>
            </w:r>
          </w:p>
        </w:tc>
        <w:tc>
          <w:tcPr>
            <w:tcW w:w="1984" w:type="dxa"/>
            <w:tcBorders>
              <w:top w:val="nil"/>
              <w:left w:val="nil"/>
              <w:bottom w:val="single" w:sz="4" w:space="0" w:color="auto"/>
              <w:right w:val="single" w:sz="4" w:space="0" w:color="auto"/>
            </w:tcBorders>
            <w:shd w:val="clear" w:color="auto" w:fill="auto"/>
            <w:noWrap/>
            <w:vAlign w:val="center"/>
            <w:hideMark/>
          </w:tcPr>
          <w:p w14:paraId="5C03DB2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1AFB368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600F4F26"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401528C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34</w:t>
            </w:r>
          </w:p>
        </w:tc>
        <w:tc>
          <w:tcPr>
            <w:tcW w:w="1985" w:type="dxa"/>
            <w:tcBorders>
              <w:top w:val="nil"/>
              <w:left w:val="nil"/>
              <w:bottom w:val="single" w:sz="4" w:space="0" w:color="auto"/>
              <w:right w:val="single" w:sz="4" w:space="0" w:color="auto"/>
            </w:tcBorders>
            <w:shd w:val="clear" w:color="auto" w:fill="auto"/>
            <w:noWrap/>
            <w:vAlign w:val="center"/>
            <w:hideMark/>
          </w:tcPr>
          <w:p w14:paraId="06C9344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26/09/2024</w:t>
            </w:r>
          </w:p>
        </w:tc>
        <w:tc>
          <w:tcPr>
            <w:tcW w:w="1701" w:type="dxa"/>
            <w:tcBorders>
              <w:top w:val="nil"/>
              <w:left w:val="nil"/>
              <w:bottom w:val="single" w:sz="4" w:space="0" w:color="auto"/>
              <w:right w:val="single" w:sz="4" w:space="0" w:color="auto"/>
            </w:tcBorders>
            <w:shd w:val="clear" w:color="auto" w:fill="auto"/>
            <w:noWrap/>
            <w:vAlign w:val="center"/>
            <w:hideMark/>
          </w:tcPr>
          <w:p w14:paraId="6FE667A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600,00017501</w:t>
            </w:r>
          </w:p>
        </w:tc>
        <w:tc>
          <w:tcPr>
            <w:tcW w:w="1984" w:type="dxa"/>
            <w:tcBorders>
              <w:top w:val="nil"/>
              <w:left w:val="nil"/>
              <w:bottom w:val="single" w:sz="4" w:space="0" w:color="auto"/>
              <w:right w:val="single" w:sz="4" w:space="0" w:color="auto"/>
            </w:tcBorders>
            <w:shd w:val="clear" w:color="auto" w:fill="auto"/>
            <w:noWrap/>
            <w:vAlign w:val="center"/>
            <w:hideMark/>
          </w:tcPr>
          <w:p w14:paraId="752404F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01DEEBF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6D5CFF17"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465C5EA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35</w:t>
            </w:r>
          </w:p>
        </w:tc>
        <w:tc>
          <w:tcPr>
            <w:tcW w:w="1985" w:type="dxa"/>
            <w:tcBorders>
              <w:top w:val="nil"/>
              <w:left w:val="nil"/>
              <w:bottom w:val="single" w:sz="4" w:space="0" w:color="auto"/>
              <w:right w:val="single" w:sz="4" w:space="0" w:color="auto"/>
            </w:tcBorders>
            <w:shd w:val="clear" w:color="auto" w:fill="auto"/>
            <w:noWrap/>
            <w:vAlign w:val="center"/>
            <w:hideMark/>
          </w:tcPr>
          <w:p w14:paraId="60A7916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29/10/2024</w:t>
            </w:r>
          </w:p>
        </w:tc>
        <w:tc>
          <w:tcPr>
            <w:tcW w:w="1701" w:type="dxa"/>
            <w:tcBorders>
              <w:top w:val="nil"/>
              <w:left w:val="nil"/>
              <w:bottom w:val="single" w:sz="4" w:space="0" w:color="auto"/>
              <w:right w:val="single" w:sz="4" w:space="0" w:color="auto"/>
            </w:tcBorders>
            <w:shd w:val="clear" w:color="auto" w:fill="auto"/>
            <w:noWrap/>
            <w:vAlign w:val="center"/>
            <w:hideMark/>
          </w:tcPr>
          <w:p w14:paraId="1781A50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600,00017501</w:t>
            </w:r>
          </w:p>
        </w:tc>
        <w:tc>
          <w:tcPr>
            <w:tcW w:w="1984" w:type="dxa"/>
            <w:tcBorders>
              <w:top w:val="nil"/>
              <w:left w:val="nil"/>
              <w:bottom w:val="single" w:sz="4" w:space="0" w:color="auto"/>
              <w:right w:val="single" w:sz="4" w:space="0" w:color="auto"/>
            </w:tcBorders>
            <w:shd w:val="clear" w:color="auto" w:fill="auto"/>
            <w:noWrap/>
            <w:vAlign w:val="center"/>
            <w:hideMark/>
          </w:tcPr>
          <w:p w14:paraId="63A51FD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50C33F3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7B0EA6CB"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3B2F49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36</w:t>
            </w:r>
          </w:p>
        </w:tc>
        <w:tc>
          <w:tcPr>
            <w:tcW w:w="1985" w:type="dxa"/>
            <w:tcBorders>
              <w:top w:val="nil"/>
              <w:left w:val="nil"/>
              <w:bottom w:val="single" w:sz="4" w:space="0" w:color="auto"/>
              <w:right w:val="single" w:sz="4" w:space="0" w:color="auto"/>
            </w:tcBorders>
            <w:shd w:val="clear" w:color="auto" w:fill="auto"/>
            <w:noWrap/>
            <w:vAlign w:val="center"/>
            <w:hideMark/>
          </w:tcPr>
          <w:p w14:paraId="235E199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27/11/2024</w:t>
            </w:r>
          </w:p>
        </w:tc>
        <w:tc>
          <w:tcPr>
            <w:tcW w:w="1701" w:type="dxa"/>
            <w:tcBorders>
              <w:top w:val="nil"/>
              <w:left w:val="nil"/>
              <w:bottom w:val="single" w:sz="4" w:space="0" w:color="auto"/>
              <w:right w:val="single" w:sz="4" w:space="0" w:color="auto"/>
            </w:tcBorders>
            <w:shd w:val="clear" w:color="auto" w:fill="auto"/>
            <w:noWrap/>
            <w:vAlign w:val="center"/>
            <w:hideMark/>
          </w:tcPr>
          <w:p w14:paraId="6C08ED2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499,99994585</w:t>
            </w:r>
          </w:p>
        </w:tc>
        <w:tc>
          <w:tcPr>
            <w:tcW w:w="1984" w:type="dxa"/>
            <w:tcBorders>
              <w:top w:val="nil"/>
              <w:left w:val="nil"/>
              <w:bottom w:val="single" w:sz="4" w:space="0" w:color="auto"/>
              <w:right w:val="single" w:sz="4" w:space="0" w:color="auto"/>
            </w:tcBorders>
            <w:shd w:val="clear" w:color="auto" w:fill="auto"/>
            <w:noWrap/>
            <w:vAlign w:val="center"/>
            <w:hideMark/>
          </w:tcPr>
          <w:p w14:paraId="2D7DF01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16,6667%</w:t>
            </w:r>
          </w:p>
        </w:tc>
        <w:tc>
          <w:tcPr>
            <w:tcW w:w="1985" w:type="dxa"/>
            <w:tcBorders>
              <w:top w:val="nil"/>
              <w:left w:val="nil"/>
              <w:bottom w:val="single" w:sz="4" w:space="0" w:color="auto"/>
              <w:right w:val="single" w:sz="4" w:space="0" w:color="auto"/>
            </w:tcBorders>
            <w:shd w:val="clear" w:color="auto" w:fill="auto"/>
            <w:noWrap/>
            <w:vAlign w:val="center"/>
            <w:hideMark/>
          </w:tcPr>
          <w:p w14:paraId="536F975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186A07ED"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7C21BC0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37</w:t>
            </w:r>
          </w:p>
        </w:tc>
        <w:tc>
          <w:tcPr>
            <w:tcW w:w="1985" w:type="dxa"/>
            <w:tcBorders>
              <w:top w:val="nil"/>
              <w:left w:val="nil"/>
              <w:bottom w:val="single" w:sz="4" w:space="0" w:color="auto"/>
              <w:right w:val="single" w:sz="4" w:space="0" w:color="auto"/>
            </w:tcBorders>
            <w:shd w:val="clear" w:color="auto" w:fill="auto"/>
            <w:noWrap/>
            <w:vAlign w:val="center"/>
            <w:hideMark/>
          </w:tcPr>
          <w:p w14:paraId="3537ED6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27/12/2024</w:t>
            </w:r>
          </w:p>
        </w:tc>
        <w:tc>
          <w:tcPr>
            <w:tcW w:w="1701" w:type="dxa"/>
            <w:tcBorders>
              <w:top w:val="nil"/>
              <w:left w:val="nil"/>
              <w:bottom w:val="single" w:sz="4" w:space="0" w:color="auto"/>
              <w:right w:val="single" w:sz="4" w:space="0" w:color="auto"/>
            </w:tcBorders>
            <w:shd w:val="clear" w:color="auto" w:fill="auto"/>
            <w:noWrap/>
            <w:vAlign w:val="center"/>
            <w:hideMark/>
          </w:tcPr>
          <w:p w14:paraId="3D9B688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499,99994585</w:t>
            </w:r>
          </w:p>
        </w:tc>
        <w:tc>
          <w:tcPr>
            <w:tcW w:w="1984" w:type="dxa"/>
            <w:tcBorders>
              <w:top w:val="nil"/>
              <w:left w:val="nil"/>
              <w:bottom w:val="single" w:sz="4" w:space="0" w:color="auto"/>
              <w:right w:val="single" w:sz="4" w:space="0" w:color="auto"/>
            </w:tcBorders>
            <w:shd w:val="clear" w:color="auto" w:fill="auto"/>
            <w:noWrap/>
            <w:vAlign w:val="center"/>
            <w:hideMark/>
          </w:tcPr>
          <w:p w14:paraId="0E06C4C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34B82B8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65C996D6"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36BEBF9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38</w:t>
            </w:r>
          </w:p>
        </w:tc>
        <w:tc>
          <w:tcPr>
            <w:tcW w:w="1985" w:type="dxa"/>
            <w:tcBorders>
              <w:top w:val="nil"/>
              <w:left w:val="nil"/>
              <w:bottom w:val="single" w:sz="4" w:space="0" w:color="auto"/>
              <w:right w:val="single" w:sz="4" w:space="0" w:color="auto"/>
            </w:tcBorders>
            <w:shd w:val="clear" w:color="auto" w:fill="auto"/>
            <w:noWrap/>
            <w:vAlign w:val="center"/>
            <w:hideMark/>
          </w:tcPr>
          <w:p w14:paraId="4EC8583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29/01/2025</w:t>
            </w:r>
          </w:p>
        </w:tc>
        <w:tc>
          <w:tcPr>
            <w:tcW w:w="1701" w:type="dxa"/>
            <w:tcBorders>
              <w:top w:val="nil"/>
              <w:left w:val="nil"/>
              <w:bottom w:val="single" w:sz="4" w:space="0" w:color="auto"/>
              <w:right w:val="single" w:sz="4" w:space="0" w:color="auto"/>
            </w:tcBorders>
            <w:shd w:val="clear" w:color="auto" w:fill="auto"/>
            <w:noWrap/>
            <w:vAlign w:val="center"/>
            <w:hideMark/>
          </w:tcPr>
          <w:p w14:paraId="76EE4DA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499,99994585</w:t>
            </w:r>
          </w:p>
        </w:tc>
        <w:tc>
          <w:tcPr>
            <w:tcW w:w="1984" w:type="dxa"/>
            <w:tcBorders>
              <w:top w:val="nil"/>
              <w:left w:val="nil"/>
              <w:bottom w:val="single" w:sz="4" w:space="0" w:color="auto"/>
              <w:right w:val="single" w:sz="4" w:space="0" w:color="auto"/>
            </w:tcBorders>
            <w:shd w:val="clear" w:color="auto" w:fill="auto"/>
            <w:noWrap/>
            <w:vAlign w:val="center"/>
            <w:hideMark/>
          </w:tcPr>
          <w:p w14:paraId="2F26585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6D18A6F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4E297927"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01AC729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39</w:t>
            </w:r>
          </w:p>
        </w:tc>
        <w:tc>
          <w:tcPr>
            <w:tcW w:w="1985" w:type="dxa"/>
            <w:tcBorders>
              <w:top w:val="nil"/>
              <w:left w:val="nil"/>
              <w:bottom w:val="single" w:sz="4" w:space="0" w:color="auto"/>
              <w:right w:val="single" w:sz="4" w:space="0" w:color="auto"/>
            </w:tcBorders>
            <w:shd w:val="clear" w:color="auto" w:fill="auto"/>
            <w:noWrap/>
            <w:vAlign w:val="center"/>
            <w:hideMark/>
          </w:tcPr>
          <w:p w14:paraId="4FB43B4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26/02/2025</w:t>
            </w:r>
          </w:p>
        </w:tc>
        <w:tc>
          <w:tcPr>
            <w:tcW w:w="1701" w:type="dxa"/>
            <w:tcBorders>
              <w:top w:val="nil"/>
              <w:left w:val="nil"/>
              <w:bottom w:val="single" w:sz="4" w:space="0" w:color="auto"/>
              <w:right w:val="single" w:sz="4" w:space="0" w:color="auto"/>
            </w:tcBorders>
            <w:shd w:val="clear" w:color="auto" w:fill="auto"/>
            <w:noWrap/>
            <w:vAlign w:val="center"/>
            <w:hideMark/>
          </w:tcPr>
          <w:p w14:paraId="505316B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499,99994585</w:t>
            </w:r>
          </w:p>
        </w:tc>
        <w:tc>
          <w:tcPr>
            <w:tcW w:w="1984" w:type="dxa"/>
            <w:tcBorders>
              <w:top w:val="nil"/>
              <w:left w:val="nil"/>
              <w:bottom w:val="single" w:sz="4" w:space="0" w:color="auto"/>
              <w:right w:val="single" w:sz="4" w:space="0" w:color="auto"/>
            </w:tcBorders>
            <w:shd w:val="clear" w:color="auto" w:fill="auto"/>
            <w:noWrap/>
            <w:vAlign w:val="center"/>
            <w:hideMark/>
          </w:tcPr>
          <w:p w14:paraId="1E9C62D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7088E0E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002D33B1"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819A8A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40</w:t>
            </w:r>
          </w:p>
        </w:tc>
        <w:tc>
          <w:tcPr>
            <w:tcW w:w="1985" w:type="dxa"/>
            <w:tcBorders>
              <w:top w:val="nil"/>
              <w:left w:val="nil"/>
              <w:bottom w:val="single" w:sz="4" w:space="0" w:color="auto"/>
              <w:right w:val="single" w:sz="4" w:space="0" w:color="auto"/>
            </w:tcBorders>
            <w:shd w:val="clear" w:color="auto" w:fill="auto"/>
            <w:noWrap/>
            <w:vAlign w:val="center"/>
            <w:hideMark/>
          </w:tcPr>
          <w:p w14:paraId="7B68068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27/03/2025</w:t>
            </w:r>
          </w:p>
        </w:tc>
        <w:tc>
          <w:tcPr>
            <w:tcW w:w="1701" w:type="dxa"/>
            <w:tcBorders>
              <w:top w:val="nil"/>
              <w:left w:val="nil"/>
              <w:bottom w:val="single" w:sz="4" w:space="0" w:color="auto"/>
              <w:right w:val="single" w:sz="4" w:space="0" w:color="auto"/>
            </w:tcBorders>
            <w:shd w:val="clear" w:color="auto" w:fill="auto"/>
            <w:noWrap/>
            <w:vAlign w:val="center"/>
            <w:hideMark/>
          </w:tcPr>
          <w:p w14:paraId="60D0410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499,99994585</w:t>
            </w:r>
          </w:p>
        </w:tc>
        <w:tc>
          <w:tcPr>
            <w:tcW w:w="1984" w:type="dxa"/>
            <w:tcBorders>
              <w:top w:val="nil"/>
              <w:left w:val="nil"/>
              <w:bottom w:val="single" w:sz="4" w:space="0" w:color="auto"/>
              <w:right w:val="single" w:sz="4" w:space="0" w:color="auto"/>
            </w:tcBorders>
            <w:shd w:val="clear" w:color="auto" w:fill="auto"/>
            <w:noWrap/>
            <w:vAlign w:val="center"/>
            <w:hideMark/>
          </w:tcPr>
          <w:p w14:paraId="305BF32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528CD75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102F664C"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6124CB0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41</w:t>
            </w:r>
          </w:p>
        </w:tc>
        <w:tc>
          <w:tcPr>
            <w:tcW w:w="1985" w:type="dxa"/>
            <w:tcBorders>
              <w:top w:val="nil"/>
              <w:left w:val="nil"/>
              <w:bottom w:val="single" w:sz="4" w:space="0" w:color="auto"/>
              <w:right w:val="single" w:sz="4" w:space="0" w:color="auto"/>
            </w:tcBorders>
            <w:shd w:val="clear" w:color="auto" w:fill="auto"/>
            <w:noWrap/>
            <w:vAlign w:val="center"/>
            <w:hideMark/>
          </w:tcPr>
          <w:p w14:paraId="5B8E323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28/04/2025</w:t>
            </w:r>
          </w:p>
        </w:tc>
        <w:tc>
          <w:tcPr>
            <w:tcW w:w="1701" w:type="dxa"/>
            <w:tcBorders>
              <w:top w:val="nil"/>
              <w:left w:val="nil"/>
              <w:bottom w:val="single" w:sz="4" w:space="0" w:color="auto"/>
              <w:right w:val="single" w:sz="4" w:space="0" w:color="auto"/>
            </w:tcBorders>
            <w:shd w:val="clear" w:color="auto" w:fill="auto"/>
            <w:noWrap/>
            <w:vAlign w:val="center"/>
            <w:hideMark/>
          </w:tcPr>
          <w:p w14:paraId="792A8D8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499,99994585</w:t>
            </w:r>
          </w:p>
        </w:tc>
        <w:tc>
          <w:tcPr>
            <w:tcW w:w="1984" w:type="dxa"/>
            <w:tcBorders>
              <w:top w:val="nil"/>
              <w:left w:val="nil"/>
              <w:bottom w:val="single" w:sz="4" w:space="0" w:color="auto"/>
              <w:right w:val="single" w:sz="4" w:space="0" w:color="auto"/>
            </w:tcBorders>
            <w:shd w:val="clear" w:color="auto" w:fill="auto"/>
            <w:noWrap/>
            <w:vAlign w:val="center"/>
            <w:hideMark/>
          </w:tcPr>
          <w:p w14:paraId="70844A6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1E286EC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29FB91F0"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0574317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42</w:t>
            </w:r>
          </w:p>
        </w:tc>
        <w:tc>
          <w:tcPr>
            <w:tcW w:w="1985" w:type="dxa"/>
            <w:tcBorders>
              <w:top w:val="nil"/>
              <w:left w:val="nil"/>
              <w:bottom w:val="single" w:sz="4" w:space="0" w:color="auto"/>
              <w:right w:val="single" w:sz="4" w:space="0" w:color="auto"/>
            </w:tcBorders>
            <w:shd w:val="clear" w:color="auto" w:fill="auto"/>
            <w:noWrap/>
            <w:vAlign w:val="center"/>
            <w:hideMark/>
          </w:tcPr>
          <w:p w14:paraId="5599D95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28/05/2025</w:t>
            </w:r>
          </w:p>
        </w:tc>
        <w:tc>
          <w:tcPr>
            <w:tcW w:w="1701" w:type="dxa"/>
            <w:tcBorders>
              <w:top w:val="nil"/>
              <w:left w:val="nil"/>
              <w:bottom w:val="single" w:sz="4" w:space="0" w:color="auto"/>
              <w:right w:val="single" w:sz="4" w:space="0" w:color="auto"/>
            </w:tcBorders>
            <w:shd w:val="clear" w:color="auto" w:fill="auto"/>
            <w:noWrap/>
            <w:vAlign w:val="center"/>
            <w:hideMark/>
          </w:tcPr>
          <w:p w14:paraId="0A33291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399,99995668</w:t>
            </w:r>
          </w:p>
        </w:tc>
        <w:tc>
          <w:tcPr>
            <w:tcW w:w="1984" w:type="dxa"/>
            <w:tcBorders>
              <w:top w:val="nil"/>
              <w:left w:val="nil"/>
              <w:bottom w:val="single" w:sz="4" w:space="0" w:color="auto"/>
              <w:right w:val="single" w:sz="4" w:space="0" w:color="auto"/>
            </w:tcBorders>
            <w:shd w:val="clear" w:color="auto" w:fill="auto"/>
            <w:noWrap/>
            <w:vAlign w:val="center"/>
            <w:hideMark/>
          </w:tcPr>
          <w:p w14:paraId="67BCD67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20,0000%</w:t>
            </w:r>
          </w:p>
        </w:tc>
        <w:tc>
          <w:tcPr>
            <w:tcW w:w="1985" w:type="dxa"/>
            <w:tcBorders>
              <w:top w:val="nil"/>
              <w:left w:val="nil"/>
              <w:bottom w:val="single" w:sz="4" w:space="0" w:color="auto"/>
              <w:right w:val="single" w:sz="4" w:space="0" w:color="auto"/>
            </w:tcBorders>
            <w:shd w:val="clear" w:color="auto" w:fill="auto"/>
            <w:noWrap/>
            <w:vAlign w:val="center"/>
            <w:hideMark/>
          </w:tcPr>
          <w:p w14:paraId="527D3F8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0DCE1AE2"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331A60E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43</w:t>
            </w:r>
          </w:p>
        </w:tc>
        <w:tc>
          <w:tcPr>
            <w:tcW w:w="1985" w:type="dxa"/>
            <w:tcBorders>
              <w:top w:val="nil"/>
              <w:left w:val="nil"/>
              <w:bottom w:val="single" w:sz="4" w:space="0" w:color="auto"/>
              <w:right w:val="single" w:sz="4" w:space="0" w:color="auto"/>
            </w:tcBorders>
            <w:shd w:val="clear" w:color="auto" w:fill="auto"/>
            <w:noWrap/>
            <w:vAlign w:val="center"/>
            <w:hideMark/>
          </w:tcPr>
          <w:p w14:paraId="1603768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26/06/2025</w:t>
            </w:r>
          </w:p>
        </w:tc>
        <w:tc>
          <w:tcPr>
            <w:tcW w:w="1701" w:type="dxa"/>
            <w:tcBorders>
              <w:top w:val="nil"/>
              <w:left w:val="nil"/>
              <w:bottom w:val="single" w:sz="4" w:space="0" w:color="auto"/>
              <w:right w:val="single" w:sz="4" w:space="0" w:color="auto"/>
            </w:tcBorders>
            <w:shd w:val="clear" w:color="auto" w:fill="auto"/>
            <w:noWrap/>
            <w:vAlign w:val="center"/>
            <w:hideMark/>
          </w:tcPr>
          <w:p w14:paraId="1DE6C3E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399,99995668</w:t>
            </w:r>
          </w:p>
        </w:tc>
        <w:tc>
          <w:tcPr>
            <w:tcW w:w="1984" w:type="dxa"/>
            <w:tcBorders>
              <w:top w:val="nil"/>
              <w:left w:val="nil"/>
              <w:bottom w:val="single" w:sz="4" w:space="0" w:color="auto"/>
              <w:right w:val="single" w:sz="4" w:space="0" w:color="auto"/>
            </w:tcBorders>
            <w:shd w:val="clear" w:color="auto" w:fill="auto"/>
            <w:noWrap/>
            <w:vAlign w:val="center"/>
            <w:hideMark/>
          </w:tcPr>
          <w:p w14:paraId="38F64AD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5BA2C0D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7FF94EF1"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36EA0AD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44</w:t>
            </w:r>
          </w:p>
        </w:tc>
        <w:tc>
          <w:tcPr>
            <w:tcW w:w="1985" w:type="dxa"/>
            <w:tcBorders>
              <w:top w:val="nil"/>
              <w:left w:val="nil"/>
              <w:bottom w:val="single" w:sz="4" w:space="0" w:color="auto"/>
              <w:right w:val="single" w:sz="4" w:space="0" w:color="auto"/>
            </w:tcBorders>
            <w:shd w:val="clear" w:color="auto" w:fill="auto"/>
            <w:noWrap/>
            <w:vAlign w:val="center"/>
            <w:hideMark/>
          </w:tcPr>
          <w:p w14:paraId="4BAEE9E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29/07/2025</w:t>
            </w:r>
          </w:p>
        </w:tc>
        <w:tc>
          <w:tcPr>
            <w:tcW w:w="1701" w:type="dxa"/>
            <w:tcBorders>
              <w:top w:val="nil"/>
              <w:left w:val="nil"/>
              <w:bottom w:val="single" w:sz="4" w:space="0" w:color="auto"/>
              <w:right w:val="single" w:sz="4" w:space="0" w:color="auto"/>
            </w:tcBorders>
            <w:shd w:val="clear" w:color="auto" w:fill="auto"/>
            <w:noWrap/>
            <w:vAlign w:val="center"/>
            <w:hideMark/>
          </w:tcPr>
          <w:p w14:paraId="104FBF7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399,99995668</w:t>
            </w:r>
          </w:p>
        </w:tc>
        <w:tc>
          <w:tcPr>
            <w:tcW w:w="1984" w:type="dxa"/>
            <w:tcBorders>
              <w:top w:val="nil"/>
              <w:left w:val="nil"/>
              <w:bottom w:val="single" w:sz="4" w:space="0" w:color="auto"/>
              <w:right w:val="single" w:sz="4" w:space="0" w:color="auto"/>
            </w:tcBorders>
            <w:shd w:val="clear" w:color="auto" w:fill="auto"/>
            <w:noWrap/>
            <w:vAlign w:val="center"/>
            <w:hideMark/>
          </w:tcPr>
          <w:p w14:paraId="5E71512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3C43615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612D9E77"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1A5670A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lastRenderedPageBreak/>
              <w:t>45</w:t>
            </w:r>
          </w:p>
        </w:tc>
        <w:tc>
          <w:tcPr>
            <w:tcW w:w="1985" w:type="dxa"/>
            <w:tcBorders>
              <w:top w:val="nil"/>
              <w:left w:val="nil"/>
              <w:bottom w:val="single" w:sz="4" w:space="0" w:color="auto"/>
              <w:right w:val="single" w:sz="4" w:space="0" w:color="auto"/>
            </w:tcBorders>
            <w:shd w:val="clear" w:color="auto" w:fill="auto"/>
            <w:noWrap/>
            <w:vAlign w:val="center"/>
            <w:hideMark/>
          </w:tcPr>
          <w:p w14:paraId="012DAA3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27/08/2025</w:t>
            </w:r>
          </w:p>
        </w:tc>
        <w:tc>
          <w:tcPr>
            <w:tcW w:w="1701" w:type="dxa"/>
            <w:tcBorders>
              <w:top w:val="nil"/>
              <w:left w:val="nil"/>
              <w:bottom w:val="single" w:sz="4" w:space="0" w:color="auto"/>
              <w:right w:val="single" w:sz="4" w:space="0" w:color="auto"/>
            </w:tcBorders>
            <w:shd w:val="clear" w:color="auto" w:fill="auto"/>
            <w:noWrap/>
            <w:vAlign w:val="center"/>
            <w:hideMark/>
          </w:tcPr>
          <w:p w14:paraId="4FE8B6A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399,99995668</w:t>
            </w:r>
          </w:p>
        </w:tc>
        <w:tc>
          <w:tcPr>
            <w:tcW w:w="1984" w:type="dxa"/>
            <w:tcBorders>
              <w:top w:val="nil"/>
              <w:left w:val="nil"/>
              <w:bottom w:val="single" w:sz="4" w:space="0" w:color="auto"/>
              <w:right w:val="single" w:sz="4" w:space="0" w:color="auto"/>
            </w:tcBorders>
            <w:shd w:val="clear" w:color="auto" w:fill="auto"/>
            <w:noWrap/>
            <w:vAlign w:val="center"/>
            <w:hideMark/>
          </w:tcPr>
          <w:p w14:paraId="2DB341D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50F1A40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7ECF967B"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E252ED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46</w:t>
            </w:r>
          </w:p>
        </w:tc>
        <w:tc>
          <w:tcPr>
            <w:tcW w:w="1985" w:type="dxa"/>
            <w:tcBorders>
              <w:top w:val="nil"/>
              <w:left w:val="nil"/>
              <w:bottom w:val="single" w:sz="4" w:space="0" w:color="auto"/>
              <w:right w:val="single" w:sz="4" w:space="0" w:color="auto"/>
            </w:tcBorders>
            <w:shd w:val="clear" w:color="auto" w:fill="auto"/>
            <w:noWrap/>
            <w:vAlign w:val="center"/>
            <w:hideMark/>
          </w:tcPr>
          <w:p w14:paraId="6382F8B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26/09/2025</w:t>
            </w:r>
          </w:p>
        </w:tc>
        <w:tc>
          <w:tcPr>
            <w:tcW w:w="1701" w:type="dxa"/>
            <w:tcBorders>
              <w:top w:val="nil"/>
              <w:left w:val="nil"/>
              <w:bottom w:val="single" w:sz="4" w:space="0" w:color="auto"/>
              <w:right w:val="single" w:sz="4" w:space="0" w:color="auto"/>
            </w:tcBorders>
            <w:shd w:val="clear" w:color="auto" w:fill="auto"/>
            <w:noWrap/>
            <w:vAlign w:val="center"/>
            <w:hideMark/>
          </w:tcPr>
          <w:p w14:paraId="328CAC6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399,99995668</w:t>
            </w:r>
          </w:p>
        </w:tc>
        <w:tc>
          <w:tcPr>
            <w:tcW w:w="1984" w:type="dxa"/>
            <w:tcBorders>
              <w:top w:val="nil"/>
              <w:left w:val="nil"/>
              <w:bottom w:val="single" w:sz="4" w:space="0" w:color="auto"/>
              <w:right w:val="single" w:sz="4" w:space="0" w:color="auto"/>
            </w:tcBorders>
            <w:shd w:val="clear" w:color="auto" w:fill="auto"/>
            <w:noWrap/>
            <w:vAlign w:val="center"/>
            <w:hideMark/>
          </w:tcPr>
          <w:p w14:paraId="59BE7AB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7B76275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510F077A"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7CCCEC4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47</w:t>
            </w:r>
          </w:p>
        </w:tc>
        <w:tc>
          <w:tcPr>
            <w:tcW w:w="1985" w:type="dxa"/>
            <w:tcBorders>
              <w:top w:val="nil"/>
              <w:left w:val="nil"/>
              <w:bottom w:val="single" w:sz="4" w:space="0" w:color="auto"/>
              <w:right w:val="single" w:sz="4" w:space="0" w:color="auto"/>
            </w:tcBorders>
            <w:shd w:val="clear" w:color="auto" w:fill="auto"/>
            <w:noWrap/>
            <w:vAlign w:val="center"/>
            <w:hideMark/>
          </w:tcPr>
          <w:p w14:paraId="5C91933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29/10/2025</w:t>
            </w:r>
          </w:p>
        </w:tc>
        <w:tc>
          <w:tcPr>
            <w:tcW w:w="1701" w:type="dxa"/>
            <w:tcBorders>
              <w:top w:val="nil"/>
              <w:left w:val="nil"/>
              <w:bottom w:val="single" w:sz="4" w:space="0" w:color="auto"/>
              <w:right w:val="single" w:sz="4" w:space="0" w:color="auto"/>
            </w:tcBorders>
            <w:shd w:val="clear" w:color="auto" w:fill="auto"/>
            <w:noWrap/>
            <w:vAlign w:val="center"/>
            <w:hideMark/>
          </w:tcPr>
          <w:p w14:paraId="57CAB2E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399,99995668</w:t>
            </w:r>
          </w:p>
        </w:tc>
        <w:tc>
          <w:tcPr>
            <w:tcW w:w="1984" w:type="dxa"/>
            <w:tcBorders>
              <w:top w:val="nil"/>
              <w:left w:val="nil"/>
              <w:bottom w:val="single" w:sz="4" w:space="0" w:color="auto"/>
              <w:right w:val="single" w:sz="4" w:space="0" w:color="auto"/>
            </w:tcBorders>
            <w:shd w:val="clear" w:color="auto" w:fill="auto"/>
            <w:noWrap/>
            <w:vAlign w:val="center"/>
            <w:hideMark/>
          </w:tcPr>
          <w:p w14:paraId="163EFC2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095D082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7BD8542D"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489EB37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48</w:t>
            </w:r>
          </w:p>
        </w:tc>
        <w:tc>
          <w:tcPr>
            <w:tcW w:w="1985" w:type="dxa"/>
            <w:tcBorders>
              <w:top w:val="nil"/>
              <w:left w:val="nil"/>
              <w:bottom w:val="single" w:sz="4" w:space="0" w:color="auto"/>
              <w:right w:val="single" w:sz="4" w:space="0" w:color="auto"/>
            </w:tcBorders>
            <w:shd w:val="clear" w:color="auto" w:fill="auto"/>
            <w:noWrap/>
            <w:vAlign w:val="center"/>
            <w:hideMark/>
          </w:tcPr>
          <w:p w14:paraId="0B5744B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26/11/2025</w:t>
            </w:r>
          </w:p>
        </w:tc>
        <w:tc>
          <w:tcPr>
            <w:tcW w:w="1701" w:type="dxa"/>
            <w:tcBorders>
              <w:top w:val="nil"/>
              <w:left w:val="nil"/>
              <w:bottom w:val="single" w:sz="4" w:space="0" w:color="auto"/>
              <w:right w:val="single" w:sz="4" w:space="0" w:color="auto"/>
            </w:tcBorders>
            <w:shd w:val="clear" w:color="auto" w:fill="auto"/>
            <w:noWrap/>
            <w:vAlign w:val="center"/>
            <w:hideMark/>
          </w:tcPr>
          <w:p w14:paraId="2DF385E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299,99996751</w:t>
            </w:r>
          </w:p>
        </w:tc>
        <w:tc>
          <w:tcPr>
            <w:tcW w:w="1984" w:type="dxa"/>
            <w:tcBorders>
              <w:top w:val="nil"/>
              <w:left w:val="nil"/>
              <w:bottom w:val="single" w:sz="4" w:space="0" w:color="auto"/>
              <w:right w:val="single" w:sz="4" w:space="0" w:color="auto"/>
            </w:tcBorders>
            <w:shd w:val="clear" w:color="auto" w:fill="auto"/>
            <w:noWrap/>
            <w:vAlign w:val="center"/>
            <w:hideMark/>
          </w:tcPr>
          <w:p w14:paraId="7263F66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25,0000%</w:t>
            </w:r>
          </w:p>
        </w:tc>
        <w:tc>
          <w:tcPr>
            <w:tcW w:w="1985" w:type="dxa"/>
            <w:tcBorders>
              <w:top w:val="nil"/>
              <w:left w:val="nil"/>
              <w:bottom w:val="single" w:sz="4" w:space="0" w:color="auto"/>
              <w:right w:val="single" w:sz="4" w:space="0" w:color="auto"/>
            </w:tcBorders>
            <w:shd w:val="clear" w:color="auto" w:fill="auto"/>
            <w:noWrap/>
            <w:vAlign w:val="center"/>
            <w:hideMark/>
          </w:tcPr>
          <w:p w14:paraId="7FF1D72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364FB224"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35222E2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49</w:t>
            </w:r>
          </w:p>
        </w:tc>
        <w:tc>
          <w:tcPr>
            <w:tcW w:w="1985" w:type="dxa"/>
            <w:tcBorders>
              <w:top w:val="nil"/>
              <w:left w:val="nil"/>
              <w:bottom w:val="single" w:sz="4" w:space="0" w:color="auto"/>
              <w:right w:val="single" w:sz="4" w:space="0" w:color="auto"/>
            </w:tcBorders>
            <w:shd w:val="clear" w:color="auto" w:fill="auto"/>
            <w:noWrap/>
            <w:vAlign w:val="center"/>
            <w:hideMark/>
          </w:tcPr>
          <w:p w14:paraId="7B52102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29/12/2025</w:t>
            </w:r>
          </w:p>
        </w:tc>
        <w:tc>
          <w:tcPr>
            <w:tcW w:w="1701" w:type="dxa"/>
            <w:tcBorders>
              <w:top w:val="nil"/>
              <w:left w:val="nil"/>
              <w:bottom w:val="single" w:sz="4" w:space="0" w:color="auto"/>
              <w:right w:val="single" w:sz="4" w:space="0" w:color="auto"/>
            </w:tcBorders>
            <w:shd w:val="clear" w:color="auto" w:fill="auto"/>
            <w:noWrap/>
            <w:vAlign w:val="center"/>
            <w:hideMark/>
          </w:tcPr>
          <w:p w14:paraId="1642443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299,99996751</w:t>
            </w:r>
          </w:p>
        </w:tc>
        <w:tc>
          <w:tcPr>
            <w:tcW w:w="1984" w:type="dxa"/>
            <w:tcBorders>
              <w:top w:val="nil"/>
              <w:left w:val="nil"/>
              <w:bottom w:val="single" w:sz="4" w:space="0" w:color="auto"/>
              <w:right w:val="single" w:sz="4" w:space="0" w:color="auto"/>
            </w:tcBorders>
            <w:shd w:val="clear" w:color="auto" w:fill="auto"/>
            <w:noWrap/>
            <w:vAlign w:val="center"/>
            <w:hideMark/>
          </w:tcPr>
          <w:p w14:paraId="073EE33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12A09A6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11528AB1"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A71D15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50</w:t>
            </w:r>
          </w:p>
        </w:tc>
        <w:tc>
          <w:tcPr>
            <w:tcW w:w="1985" w:type="dxa"/>
            <w:tcBorders>
              <w:top w:val="nil"/>
              <w:left w:val="nil"/>
              <w:bottom w:val="single" w:sz="4" w:space="0" w:color="auto"/>
              <w:right w:val="single" w:sz="4" w:space="0" w:color="auto"/>
            </w:tcBorders>
            <w:shd w:val="clear" w:color="auto" w:fill="auto"/>
            <w:noWrap/>
            <w:vAlign w:val="center"/>
            <w:hideMark/>
          </w:tcPr>
          <w:p w14:paraId="6B77D9C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28/01/2026</w:t>
            </w:r>
          </w:p>
        </w:tc>
        <w:tc>
          <w:tcPr>
            <w:tcW w:w="1701" w:type="dxa"/>
            <w:tcBorders>
              <w:top w:val="nil"/>
              <w:left w:val="nil"/>
              <w:bottom w:val="single" w:sz="4" w:space="0" w:color="auto"/>
              <w:right w:val="single" w:sz="4" w:space="0" w:color="auto"/>
            </w:tcBorders>
            <w:shd w:val="clear" w:color="auto" w:fill="auto"/>
            <w:noWrap/>
            <w:vAlign w:val="center"/>
            <w:hideMark/>
          </w:tcPr>
          <w:p w14:paraId="6FEAA0D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299,99996751</w:t>
            </w:r>
          </w:p>
        </w:tc>
        <w:tc>
          <w:tcPr>
            <w:tcW w:w="1984" w:type="dxa"/>
            <w:tcBorders>
              <w:top w:val="nil"/>
              <w:left w:val="nil"/>
              <w:bottom w:val="single" w:sz="4" w:space="0" w:color="auto"/>
              <w:right w:val="single" w:sz="4" w:space="0" w:color="auto"/>
            </w:tcBorders>
            <w:shd w:val="clear" w:color="auto" w:fill="auto"/>
            <w:noWrap/>
            <w:vAlign w:val="center"/>
            <w:hideMark/>
          </w:tcPr>
          <w:p w14:paraId="1728B07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0F06C22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4439E7E5"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69F50D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51</w:t>
            </w:r>
          </w:p>
        </w:tc>
        <w:tc>
          <w:tcPr>
            <w:tcW w:w="1985" w:type="dxa"/>
            <w:tcBorders>
              <w:top w:val="nil"/>
              <w:left w:val="nil"/>
              <w:bottom w:val="single" w:sz="4" w:space="0" w:color="auto"/>
              <w:right w:val="single" w:sz="4" w:space="0" w:color="auto"/>
            </w:tcBorders>
            <w:shd w:val="clear" w:color="auto" w:fill="auto"/>
            <w:noWrap/>
            <w:vAlign w:val="center"/>
            <w:hideMark/>
          </w:tcPr>
          <w:p w14:paraId="48ED05D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25/02/2026</w:t>
            </w:r>
          </w:p>
        </w:tc>
        <w:tc>
          <w:tcPr>
            <w:tcW w:w="1701" w:type="dxa"/>
            <w:tcBorders>
              <w:top w:val="nil"/>
              <w:left w:val="nil"/>
              <w:bottom w:val="single" w:sz="4" w:space="0" w:color="auto"/>
              <w:right w:val="single" w:sz="4" w:space="0" w:color="auto"/>
            </w:tcBorders>
            <w:shd w:val="clear" w:color="auto" w:fill="auto"/>
            <w:noWrap/>
            <w:vAlign w:val="center"/>
            <w:hideMark/>
          </w:tcPr>
          <w:p w14:paraId="4806231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299,99996751</w:t>
            </w:r>
          </w:p>
        </w:tc>
        <w:tc>
          <w:tcPr>
            <w:tcW w:w="1984" w:type="dxa"/>
            <w:tcBorders>
              <w:top w:val="nil"/>
              <w:left w:val="nil"/>
              <w:bottom w:val="single" w:sz="4" w:space="0" w:color="auto"/>
              <w:right w:val="single" w:sz="4" w:space="0" w:color="auto"/>
            </w:tcBorders>
            <w:shd w:val="clear" w:color="auto" w:fill="auto"/>
            <w:noWrap/>
            <w:vAlign w:val="center"/>
            <w:hideMark/>
          </w:tcPr>
          <w:p w14:paraId="2E7CC0E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0300794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0CC62247"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7C82182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52</w:t>
            </w:r>
          </w:p>
        </w:tc>
        <w:tc>
          <w:tcPr>
            <w:tcW w:w="1985" w:type="dxa"/>
            <w:tcBorders>
              <w:top w:val="nil"/>
              <w:left w:val="nil"/>
              <w:bottom w:val="single" w:sz="4" w:space="0" w:color="auto"/>
              <w:right w:val="single" w:sz="4" w:space="0" w:color="auto"/>
            </w:tcBorders>
            <w:shd w:val="clear" w:color="auto" w:fill="auto"/>
            <w:noWrap/>
            <w:vAlign w:val="center"/>
            <w:hideMark/>
          </w:tcPr>
          <w:p w14:paraId="25E495F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27/03/2026</w:t>
            </w:r>
          </w:p>
        </w:tc>
        <w:tc>
          <w:tcPr>
            <w:tcW w:w="1701" w:type="dxa"/>
            <w:tcBorders>
              <w:top w:val="nil"/>
              <w:left w:val="nil"/>
              <w:bottom w:val="single" w:sz="4" w:space="0" w:color="auto"/>
              <w:right w:val="single" w:sz="4" w:space="0" w:color="auto"/>
            </w:tcBorders>
            <w:shd w:val="clear" w:color="auto" w:fill="auto"/>
            <w:noWrap/>
            <w:vAlign w:val="center"/>
            <w:hideMark/>
          </w:tcPr>
          <w:p w14:paraId="4D59CE7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299,99996751</w:t>
            </w:r>
          </w:p>
        </w:tc>
        <w:tc>
          <w:tcPr>
            <w:tcW w:w="1984" w:type="dxa"/>
            <w:tcBorders>
              <w:top w:val="nil"/>
              <w:left w:val="nil"/>
              <w:bottom w:val="single" w:sz="4" w:space="0" w:color="auto"/>
              <w:right w:val="single" w:sz="4" w:space="0" w:color="auto"/>
            </w:tcBorders>
            <w:shd w:val="clear" w:color="auto" w:fill="auto"/>
            <w:noWrap/>
            <w:vAlign w:val="center"/>
            <w:hideMark/>
          </w:tcPr>
          <w:p w14:paraId="09528BB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3EC7A9B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54C588C0"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81DC70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53</w:t>
            </w:r>
          </w:p>
        </w:tc>
        <w:tc>
          <w:tcPr>
            <w:tcW w:w="1985" w:type="dxa"/>
            <w:tcBorders>
              <w:top w:val="nil"/>
              <w:left w:val="nil"/>
              <w:bottom w:val="single" w:sz="4" w:space="0" w:color="auto"/>
              <w:right w:val="single" w:sz="4" w:space="0" w:color="auto"/>
            </w:tcBorders>
            <w:shd w:val="clear" w:color="auto" w:fill="auto"/>
            <w:noWrap/>
            <w:vAlign w:val="center"/>
            <w:hideMark/>
          </w:tcPr>
          <w:p w14:paraId="1968103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28/04/2026</w:t>
            </w:r>
          </w:p>
        </w:tc>
        <w:tc>
          <w:tcPr>
            <w:tcW w:w="1701" w:type="dxa"/>
            <w:tcBorders>
              <w:top w:val="nil"/>
              <w:left w:val="nil"/>
              <w:bottom w:val="single" w:sz="4" w:space="0" w:color="auto"/>
              <w:right w:val="single" w:sz="4" w:space="0" w:color="auto"/>
            </w:tcBorders>
            <w:shd w:val="clear" w:color="auto" w:fill="auto"/>
            <w:noWrap/>
            <w:vAlign w:val="center"/>
            <w:hideMark/>
          </w:tcPr>
          <w:p w14:paraId="4843A15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299,99996751</w:t>
            </w:r>
          </w:p>
        </w:tc>
        <w:tc>
          <w:tcPr>
            <w:tcW w:w="1984" w:type="dxa"/>
            <w:tcBorders>
              <w:top w:val="nil"/>
              <w:left w:val="nil"/>
              <w:bottom w:val="single" w:sz="4" w:space="0" w:color="auto"/>
              <w:right w:val="single" w:sz="4" w:space="0" w:color="auto"/>
            </w:tcBorders>
            <w:shd w:val="clear" w:color="auto" w:fill="auto"/>
            <w:noWrap/>
            <w:vAlign w:val="center"/>
            <w:hideMark/>
          </w:tcPr>
          <w:p w14:paraId="659174C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1838C40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17D1DF69"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391C14C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54</w:t>
            </w:r>
          </w:p>
        </w:tc>
        <w:tc>
          <w:tcPr>
            <w:tcW w:w="1985" w:type="dxa"/>
            <w:tcBorders>
              <w:top w:val="nil"/>
              <w:left w:val="nil"/>
              <w:bottom w:val="single" w:sz="4" w:space="0" w:color="auto"/>
              <w:right w:val="single" w:sz="4" w:space="0" w:color="auto"/>
            </w:tcBorders>
            <w:shd w:val="clear" w:color="auto" w:fill="auto"/>
            <w:noWrap/>
            <w:vAlign w:val="center"/>
            <w:hideMark/>
          </w:tcPr>
          <w:p w14:paraId="0555E6C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27/05/2026</w:t>
            </w:r>
          </w:p>
        </w:tc>
        <w:tc>
          <w:tcPr>
            <w:tcW w:w="1701" w:type="dxa"/>
            <w:tcBorders>
              <w:top w:val="nil"/>
              <w:left w:val="nil"/>
              <w:bottom w:val="single" w:sz="4" w:space="0" w:color="auto"/>
              <w:right w:val="single" w:sz="4" w:space="0" w:color="auto"/>
            </w:tcBorders>
            <w:shd w:val="clear" w:color="auto" w:fill="auto"/>
            <w:noWrap/>
            <w:vAlign w:val="center"/>
            <w:hideMark/>
          </w:tcPr>
          <w:p w14:paraId="4B82CA3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200,00007834</w:t>
            </w:r>
          </w:p>
        </w:tc>
        <w:tc>
          <w:tcPr>
            <w:tcW w:w="1984" w:type="dxa"/>
            <w:tcBorders>
              <w:top w:val="nil"/>
              <w:left w:val="nil"/>
              <w:bottom w:val="single" w:sz="4" w:space="0" w:color="auto"/>
              <w:right w:val="single" w:sz="4" w:space="0" w:color="auto"/>
            </w:tcBorders>
            <w:shd w:val="clear" w:color="auto" w:fill="auto"/>
            <w:noWrap/>
            <w:vAlign w:val="center"/>
            <w:hideMark/>
          </w:tcPr>
          <w:p w14:paraId="73937D3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33,3333%</w:t>
            </w:r>
          </w:p>
        </w:tc>
        <w:tc>
          <w:tcPr>
            <w:tcW w:w="1985" w:type="dxa"/>
            <w:tcBorders>
              <w:top w:val="nil"/>
              <w:left w:val="nil"/>
              <w:bottom w:val="single" w:sz="4" w:space="0" w:color="auto"/>
              <w:right w:val="single" w:sz="4" w:space="0" w:color="auto"/>
            </w:tcBorders>
            <w:shd w:val="clear" w:color="auto" w:fill="auto"/>
            <w:noWrap/>
            <w:vAlign w:val="center"/>
            <w:hideMark/>
          </w:tcPr>
          <w:p w14:paraId="7C3852E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216B9C14"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6974711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55</w:t>
            </w:r>
          </w:p>
        </w:tc>
        <w:tc>
          <w:tcPr>
            <w:tcW w:w="1985" w:type="dxa"/>
            <w:tcBorders>
              <w:top w:val="nil"/>
              <w:left w:val="nil"/>
              <w:bottom w:val="single" w:sz="4" w:space="0" w:color="auto"/>
              <w:right w:val="single" w:sz="4" w:space="0" w:color="auto"/>
            </w:tcBorders>
            <w:shd w:val="clear" w:color="auto" w:fill="auto"/>
            <w:noWrap/>
            <w:vAlign w:val="center"/>
            <w:hideMark/>
          </w:tcPr>
          <w:p w14:paraId="3324920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26/06/2026</w:t>
            </w:r>
          </w:p>
        </w:tc>
        <w:tc>
          <w:tcPr>
            <w:tcW w:w="1701" w:type="dxa"/>
            <w:tcBorders>
              <w:top w:val="nil"/>
              <w:left w:val="nil"/>
              <w:bottom w:val="single" w:sz="4" w:space="0" w:color="auto"/>
              <w:right w:val="single" w:sz="4" w:space="0" w:color="auto"/>
            </w:tcBorders>
            <w:shd w:val="clear" w:color="auto" w:fill="auto"/>
            <w:noWrap/>
            <w:vAlign w:val="center"/>
            <w:hideMark/>
          </w:tcPr>
          <w:p w14:paraId="1D02A8E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200,00007834</w:t>
            </w:r>
          </w:p>
        </w:tc>
        <w:tc>
          <w:tcPr>
            <w:tcW w:w="1984" w:type="dxa"/>
            <w:tcBorders>
              <w:top w:val="nil"/>
              <w:left w:val="nil"/>
              <w:bottom w:val="single" w:sz="4" w:space="0" w:color="auto"/>
              <w:right w:val="single" w:sz="4" w:space="0" w:color="auto"/>
            </w:tcBorders>
            <w:shd w:val="clear" w:color="auto" w:fill="auto"/>
            <w:noWrap/>
            <w:vAlign w:val="center"/>
            <w:hideMark/>
          </w:tcPr>
          <w:p w14:paraId="0A166CA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1953082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65E5E6FC"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384F66A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56</w:t>
            </w:r>
          </w:p>
        </w:tc>
        <w:tc>
          <w:tcPr>
            <w:tcW w:w="1985" w:type="dxa"/>
            <w:tcBorders>
              <w:top w:val="nil"/>
              <w:left w:val="nil"/>
              <w:bottom w:val="single" w:sz="4" w:space="0" w:color="auto"/>
              <w:right w:val="single" w:sz="4" w:space="0" w:color="auto"/>
            </w:tcBorders>
            <w:shd w:val="clear" w:color="auto" w:fill="auto"/>
            <w:noWrap/>
            <w:vAlign w:val="center"/>
            <w:hideMark/>
          </w:tcPr>
          <w:p w14:paraId="592322F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29/07/2026</w:t>
            </w:r>
          </w:p>
        </w:tc>
        <w:tc>
          <w:tcPr>
            <w:tcW w:w="1701" w:type="dxa"/>
            <w:tcBorders>
              <w:top w:val="nil"/>
              <w:left w:val="nil"/>
              <w:bottom w:val="single" w:sz="4" w:space="0" w:color="auto"/>
              <w:right w:val="single" w:sz="4" w:space="0" w:color="auto"/>
            </w:tcBorders>
            <w:shd w:val="clear" w:color="auto" w:fill="auto"/>
            <w:noWrap/>
            <w:vAlign w:val="center"/>
            <w:hideMark/>
          </w:tcPr>
          <w:p w14:paraId="34020E7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200,00007834</w:t>
            </w:r>
          </w:p>
        </w:tc>
        <w:tc>
          <w:tcPr>
            <w:tcW w:w="1984" w:type="dxa"/>
            <w:tcBorders>
              <w:top w:val="nil"/>
              <w:left w:val="nil"/>
              <w:bottom w:val="single" w:sz="4" w:space="0" w:color="auto"/>
              <w:right w:val="single" w:sz="4" w:space="0" w:color="auto"/>
            </w:tcBorders>
            <w:shd w:val="clear" w:color="auto" w:fill="auto"/>
            <w:noWrap/>
            <w:vAlign w:val="center"/>
            <w:hideMark/>
          </w:tcPr>
          <w:p w14:paraId="4DF1BAC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4D9846E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18E9EA72"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3FDB392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57</w:t>
            </w:r>
          </w:p>
        </w:tc>
        <w:tc>
          <w:tcPr>
            <w:tcW w:w="1985" w:type="dxa"/>
            <w:tcBorders>
              <w:top w:val="nil"/>
              <w:left w:val="nil"/>
              <w:bottom w:val="single" w:sz="4" w:space="0" w:color="auto"/>
              <w:right w:val="single" w:sz="4" w:space="0" w:color="auto"/>
            </w:tcBorders>
            <w:shd w:val="clear" w:color="auto" w:fill="auto"/>
            <w:noWrap/>
            <w:vAlign w:val="center"/>
            <w:hideMark/>
          </w:tcPr>
          <w:p w14:paraId="582D2ED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27/08/2026</w:t>
            </w:r>
          </w:p>
        </w:tc>
        <w:tc>
          <w:tcPr>
            <w:tcW w:w="1701" w:type="dxa"/>
            <w:tcBorders>
              <w:top w:val="nil"/>
              <w:left w:val="nil"/>
              <w:bottom w:val="single" w:sz="4" w:space="0" w:color="auto"/>
              <w:right w:val="single" w:sz="4" w:space="0" w:color="auto"/>
            </w:tcBorders>
            <w:shd w:val="clear" w:color="auto" w:fill="auto"/>
            <w:noWrap/>
            <w:vAlign w:val="center"/>
            <w:hideMark/>
          </w:tcPr>
          <w:p w14:paraId="586AD07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200,00007834</w:t>
            </w:r>
          </w:p>
        </w:tc>
        <w:tc>
          <w:tcPr>
            <w:tcW w:w="1984" w:type="dxa"/>
            <w:tcBorders>
              <w:top w:val="nil"/>
              <w:left w:val="nil"/>
              <w:bottom w:val="single" w:sz="4" w:space="0" w:color="auto"/>
              <w:right w:val="single" w:sz="4" w:space="0" w:color="auto"/>
            </w:tcBorders>
            <w:shd w:val="clear" w:color="auto" w:fill="auto"/>
            <w:noWrap/>
            <w:vAlign w:val="center"/>
            <w:hideMark/>
          </w:tcPr>
          <w:p w14:paraId="14CD11D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1A325B6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27C0B40A"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60D3D15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58</w:t>
            </w:r>
          </w:p>
        </w:tc>
        <w:tc>
          <w:tcPr>
            <w:tcW w:w="1985" w:type="dxa"/>
            <w:tcBorders>
              <w:top w:val="nil"/>
              <w:left w:val="nil"/>
              <w:bottom w:val="single" w:sz="4" w:space="0" w:color="auto"/>
              <w:right w:val="single" w:sz="4" w:space="0" w:color="auto"/>
            </w:tcBorders>
            <w:shd w:val="clear" w:color="auto" w:fill="auto"/>
            <w:noWrap/>
            <w:vAlign w:val="center"/>
            <w:hideMark/>
          </w:tcPr>
          <w:p w14:paraId="3912936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28/09/2026</w:t>
            </w:r>
          </w:p>
        </w:tc>
        <w:tc>
          <w:tcPr>
            <w:tcW w:w="1701" w:type="dxa"/>
            <w:tcBorders>
              <w:top w:val="nil"/>
              <w:left w:val="nil"/>
              <w:bottom w:val="single" w:sz="4" w:space="0" w:color="auto"/>
              <w:right w:val="single" w:sz="4" w:space="0" w:color="auto"/>
            </w:tcBorders>
            <w:shd w:val="clear" w:color="auto" w:fill="auto"/>
            <w:noWrap/>
            <w:vAlign w:val="center"/>
            <w:hideMark/>
          </w:tcPr>
          <w:p w14:paraId="18ACC07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200,00007834</w:t>
            </w:r>
          </w:p>
        </w:tc>
        <w:tc>
          <w:tcPr>
            <w:tcW w:w="1984" w:type="dxa"/>
            <w:tcBorders>
              <w:top w:val="nil"/>
              <w:left w:val="nil"/>
              <w:bottom w:val="single" w:sz="4" w:space="0" w:color="auto"/>
              <w:right w:val="single" w:sz="4" w:space="0" w:color="auto"/>
            </w:tcBorders>
            <w:shd w:val="clear" w:color="auto" w:fill="auto"/>
            <w:noWrap/>
            <w:vAlign w:val="center"/>
            <w:hideMark/>
          </w:tcPr>
          <w:p w14:paraId="3661437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4C67089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166EA397"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6C7A5C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59</w:t>
            </w:r>
          </w:p>
        </w:tc>
        <w:tc>
          <w:tcPr>
            <w:tcW w:w="1985" w:type="dxa"/>
            <w:tcBorders>
              <w:top w:val="nil"/>
              <w:left w:val="nil"/>
              <w:bottom w:val="single" w:sz="4" w:space="0" w:color="auto"/>
              <w:right w:val="single" w:sz="4" w:space="0" w:color="auto"/>
            </w:tcBorders>
            <w:shd w:val="clear" w:color="auto" w:fill="auto"/>
            <w:noWrap/>
            <w:vAlign w:val="center"/>
            <w:hideMark/>
          </w:tcPr>
          <w:p w14:paraId="5430457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28/10/2026</w:t>
            </w:r>
          </w:p>
        </w:tc>
        <w:tc>
          <w:tcPr>
            <w:tcW w:w="1701" w:type="dxa"/>
            <w:tcBorders>
              <w:top w:val="nil"/>
              <w:left w:val="nil"/>
              <w:bottom w:val="single" w:sz="4" w:space="0" w:color="auto"/>
              <w:right w:val="single" w:sz="4" w:space="0" w:color="auto"/>
            </w:tcBorders>
            <w:shd w:val="clear" w:color="auto" w:fill="auto"/>
            <w:noWrap/>
            <w:vAlign w:val="center"/>
            <w:hideMark/>
          </w:tcPr>
          <w:p w14:paraId="5AE6F06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200,00007834</w:t>
            </w:r>
          </w:p>
        </w:tc>
        <w:tc>
          <w:tcPr>
            <w:tcW w:w="1984" w:type="dxa"/>
            <w:tcBorders>
              <w:top w:val="nil"/>
              <w:left w:val="nil"/>
              <w:bottom w:val="single" w:sz="4" w:space="0" w:color="auto"/>
              <w:right w:val="single" w:sz="4" w:space="0" w:color="auto"/>
            </w:tcBorders>
            <w:shd w:val="clear" w:color="auto" w:fill="auto"/>
            <w:noWrap/>
            <w:vAlign w:val="center"/>
            <w:hideMark/>
          </w:tcPr>
          <w:p w14:paraId="68A276E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3BB7D4E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44344095"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D86A84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60</w:t>
            </w:r>
          </w:p>
        </w:tc>
        <w:tc>
          <w:tcPr>
            <w:tcW w:w="1985" w:type="dxa"/>
            <w:tcBorders>
              <w:top w:val="nil"/>
              <w:left w:val="nil"/>
              <w:bottom w:val="single" w:sz="4" w:space="0" w:color="auto"/>
              <w:right w:val="single" w:sz="4" w:space="0" w:color="auto"/>
            </w:tcBorders>
            <w:shd w:val="clear" w:color="auto" w:fill="auto"/>
            <w:noWrap/>
            <w:vAlign w:val="center"/>
            <w:hideMark/>
          </w:tcPr>
          <w:p w14:paraId="21F19BA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26/11/2026</w:t>
            </w:r>
          </w:p>
        </w:tc>
        <w:tc>
          <w:tcPr>
            <w:tcW w:w="1701" w:type="dxa"/>
            <w:tcBorders>
              <w:top w:val="nil"/>
              <w:left w:val="nil"/>
              <w:bottom w:val="single" w:sz="4" w:space="0" w:color="auto"/>
              <w:right w:val="single" w:sz="4" w:space="0" w:color="auto"/>
            </w:tcBorders>
            <w:shd w:val="clear" w:color="auto" w:fill="auto"/>
            <w:noWrap/>
            <w:vAlign w:val="center"/>
            <w:hideMark/>
          </w:tcPr>
          <w:p w14:paraId="4CEC5D6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100,00003917</w:t>
            </w:r>
          </w:p>
        </w:tc>
        <w:tc>
          <w:tcPr>
            <w:tcW w:w="1984" w:type="dxa"/>
            <w:tcBorders>
              <w:top w:val="nil"/>
              <w:left w:val="nil"/>
              <w:bottom w:val="single" w:sz="4" w:space="0" w:color="auto"/>
              <w:right w:val="single" w:sz="4" w:space="0" w:color="auto"/>
            </w:tcBorders>
            <w:shd w:val="clear" w:color="auto" w:fill="auto"/>
            <w:noWrap/>
            <w:vAlign w:val="center"/>
            <w:hideMark/>
          </w:tcPr>
          <w:p w14:paraId="22C84A8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50,0000%</w:t>
            </w:r>
          </w:p>
        </w:tc>
        <w:tc>
          <w:tcPr>
            <w:tcW w:w="1985" w:type="dxa"/>
            <w:tcBorders>
              <w:top w:val="nil"/>
              <w:left w:val="nil"/>
              <w:bottom w:val="single" w:sz="4" w:space="0" w:color="auto"/>
              <w:right w:val="single" w:sz="4" w:space="0" w:color="auto"/>
            </w:tcBorders>
            <w:shd w:val="clear" w:color="auto" w:fill="auto"/>
            <w:noWrap/>
            <w:vAlign w:val="center"/>
            <w:hideMark/>
          </w:tcPr>
          <w:p w14:paraId="78DFFE8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6CBE1219"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39E6F2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61</w:t>
            </w:r>
          </w:p>
        </w:tc>
        <w:tc>
          <w:tcPr>
            <w:tcW w:w="1985" w:type="dxa"/>
            <w:tcBorders>
              <w:top w:val="nil"/>
              <w:left w:val="nil"/>
              <w:bottom w:val="single" w:sz="4" w:space="0" w:color="auto"/>
              <w:right w:val="single" w:sz="4" w:space="0" w:color="auto"/>
            </w:tcBorders>
            <w:shd w:val="clear" w:color="auto" w:fill="auto"/>
            <w:noWrap/>
            <w:vAlign w:val="center"/>
            <w:hideMark/>
          </w:tcPr>
          <w:p w14:paraId="101B92B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29/12/2026</w:t>
            </w:r>
          </w:p>
        </w:tc>
        <w:tc>
          <w:tcPr>
            <w:tcW w:w="1701" w:type="dxa"/>
            <w:tcBorders>
              <w:top w:val="nil"/>
              <w:left w:val="nil"/>
              <w:bottom w:val="single" w:sz="4" w:space="0" w:color="auto"/>
              <w:right w:val="single" w:sz="4" w:space="0" w:color="auto"/>
            </w:tcBorders>
            <w:shd w:val="clear" w:color="auto" w:fill="auto"/>
            <w:noWrap/>
            <w:vAlign w:val="center"/>
            <w:hideMark/>
          </w:tcPr>
          <w:p w14:paraId="0CD79AD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100,00003917</w:t>
            </w:r>
          </w:p>
        </w:tc>
        <w:tc>
          <w:tcPr>
            <w:tcW w:w="1984" w:type="dxa"/>
            <w:tcBorders>
              <w:top w:val="nil"/>
              <w:left w:val="nil"/>
              <w:bottom w:val="single" w:sz="4" w:space="0" w:color="auto"/>
              <w:right w:val="single" w:sz="4" w:space="0" w:color="auto"/>
            </w:tcBorders>
            <w:shd w:val="clear" w:color="auto" w:fill="auto"/>
            <w:noWrap/>
            <w:vAlign w:val="center"/>
            <w:hideMark/>
          </w:tcPr>
          <w:p w14:paraId="465C24B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57F8541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1B948CA4"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52C947E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62</w:t>
            </w:r>
          </w:p>
        </w:tc>
        <w:tc>
          <w:tcPr>
            <w:tcW w:w="1985" w:type="dxa"/>
            <w:tcBorders>
              <w:top w:val="nil"/>
              <w:left w:val="nil"/>
              <w:bottom w:val="single" w:sz="4" w:space="0" w:color="auto"/>
              <w:right w:val="single" w:sz="4" w:space="0" w:color="auto"/>
            </w:tcBorders>
            <w:shd w:val="clear" w:color="auto" w:fill="auto"/>
            <w:noWrap/>
            <w:vAlign w:val="center"/>
            <w:hideMark/>
          </w:tcPr>
          <w:p w14:paraId="0ED9899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27/01/2027</w:t>
            </w:r>
          </w:p>
        </w:tc>
        <w:tc>
          <w:tcPr>
            <w:tcW w:w="1701" w:type="dxa"/>
            <w:tcBorders>
              <w:top w:val="nil"/>
              <w:left w:val="nil"/>
              <w:bottom w:val="single" w:sz="4" w:space="0" w:color="auto"/>
              <w:right w:val="single" w:sz="4" w:space="0" w:color="auto"/>
            </w:tcBorders>
            <w:shd w:val="clear" w:color="auto" w:fill="auto"/>
            <w:noWrap/>
            <w:vAlign w:val="center"/>
            <w:hideMark/>
          </w:tcPr>
          <w:p w14:paraId="4A806A0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100,00003917</w:t>
            </w:r>
          </w:p>
        </w:tc>
        <w:tc>
          <w:tcPr>
            <w:tcW w:w="1984" w:type="dxa"/>
            <w:tcBorders>
              <w:top w:val="nil"/>
              <w:left w:val="nil"/>
              <w:bottom w:val="single" w:sz="4" w:space="0" w:color="auto"/>
              <w:right w:val="single" w:sz="4" w:space="0" w:color="auto"/>
            </w:tcBorders>
            <w:shd w:val="clear" w:color="auto" w:fill="auto"/>
            <w:noWrap/>
            <w:vAlign w:val="center"/>
            <w:hideMark/>
          </w:tcPr>
          <w:p w14:paraId="3B70784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64C2ADD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7CCF6732"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CE4408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63</w:t>
            </w:r>
          </w:p>
        </w:tc>
        <w:tc>
          <w:tcPr>
            <w:tcW w:w="1985" w:type="dxa"/>
            <w:tcBorders>
              <w:top w:val="nil"/>
              <w:left w:val="nil"/>
              <w:bottom w:val="single" w:sz="4" w:space="0" w:color="auto"/>
              <w:right w:val="single" w:sz="4" w:space="0" w:color="auto"/>
            </w:tcBorders>
            <w:shd w:val="clear" w:color="auto" w:fill="auto"/>
            <w:noWrap/>
            <w:vAlign w:val="center"/>
            <w:hideMark/>
          </w:tcPr>
          <w:p w14:paraId="4B8B4EE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24/02/2027</w:t>
            </w:r>
          </w:p>
        </w:tc>
        <w:tc>
          <w:tcPr>
            <w:tcW w:w="1701" w:type="dxa"/>
            <w:tcBorders>
              <w:top w:val="nil"/>
              <w:left w:val="nil"/>
              <w:bottom w:val="single" w:sz="4" w:space="0" w:color="auto"/>
              <w:right w:val="single" w:sz="4" w:space="0" w:color="auto"/>
            </w:tcBorders>
            <w:shd w:val="clear" w:color="auto" w:fill="auto"/>
            <w:noWrap/>
            <w:vAlign w:val="center"/>
            <w:hideMark/>
          </w:tcPr>
          <w:p w14:paraId="3A5FF7E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100,00003917</w:t>
            </w:r>
          </w:p>
        </w:tc>
        <w:tc>
          <w:tcPr>
            <w:tcW w:w="1984" w:type="dxa"/>
            <w:tcBorders>
              <w:top w:val="nil"/>
              <w:left w:val="nil"/>
              <w:bottom w:val="single" w:sz="4" w:space="0" w:color="auto"/>
              <w:right w:val="single" w:sz="4" w:space="0" w:color="auto"/>
            </w:tcBorders>
            <w:shd w:val="clear" w:color="auto" w:fill="auto"/>
            <w:noWrap/>
            <w:vAlign w:val="center"/>
            <w:hideMark/>
          </w:tcPr>
          <w:p w14:paraId="0EB5FA9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765A2F2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58511244"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3BB6D16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64</w:t>
            </w:r>
          </w:p>
        </w:tc>
        <w:tc>
          <w:tcPr>
            <w:tcW w:w="1985" w:type="dxa"/>
            <w:tcBorders>
              <w:top w:val="nil"/>
              <w:left w:val="nil"/>
              <w:bottom w:val="single" w:sz="4" w:space="0" w:color="auto"/>
              <w:right w:val="single" w:sz="4" w:space="0" w:color="auto"/>
            </w:tcBorders>
            <w:shd w:val="clear" w:color="auto" w:fill="auto"/>
            <w:noWrap/>
            <w:vAlign w:val="center"/>
            <w:hideMark/>
          </w:tcPr>
          <w:p w14:paraId="6F8BB64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29/03/2027</w:t>
            </w:r>
          </w:p>
        </w:tc>
        <w:tc>
          <w:tcPr>
            <w:tcW w:w="1701" w:type="dxa"/>
            <w:tcBorders>
              <w:top w:val="nil"/>
              <w:left w:val="nil"/>
              <w:bottom w:val="single" w:sz="4" w:space="0" w:color="auto"/>
              <w:right w:val="single" w:sz="4" w:space="0" w:color="auto"/>
            </w:tcBorders>
            <w:shd w:val="clear" w:color="auto" w:fill="auto"/>
            <w:noWrap/>
            <w:vAlign w:val="center"/>
            <w:hideMark/>
          </w:tcPr>
          <w:p w14:paraId="5DDCB08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100,00003917</w:t>
            </w:r>
          </w:p>
        </w:tc>
        <w:tc>
          <w:tcPr>
            <w:tcW w:w="1984" w:type="dxa"/>
            <w:tcBorders>
              <w:top w:val="nil"/>
              <w:left w:val="nil"/>
              <w:bottom w:val="single" w:sz="4" w:space="0" w:color="auto"/>
              <w:right w:val="single" w:sz="4" w:space="0" w:color="auto"/>
            </w:tcBorders>
            <w:shd w:val="clear" w:color="auto" w:fill="auto"/>
            <w:noWrap/>
            <w:vAlign w:val="center"/>
            <w:hideMark/>
          </w:tcPr>
          <w:p w14:paraId="766D639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5D92804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384B8E7E"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3936A40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65</w:t>
            </w:r>
          </w:p>
        </w:tc>
        <w:tc>
          <w:tcPr>
            <w:tcW w:w="1985" w:type="dxa"/>
            <w:tcBorders>
              <w:top w:val="nil"/>
              <w:left w:val="nil"/>
              <w:bottom w:val="single" w:sz="4" w:space="0" w:color="auto"/>
              <w:right w:val="single" w:sz="4" w:space="0" w:color="auto"/>
            </w:tcBorders>
            <w:shd w:val="clear" w:color="auto" w:fill="auto"/>
            <w:noWrap/>
            <w:vAlign w:val="center"/>
            <w:hideMark/>
          </w:tcPr>
          <w:p w14:paraId="00406F6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28/04/2027</w:t>
            </w:r>
          </w:p>
        </w:tc>
        <w:tc>
          <w:tcPr>
            <w:tcW w:w="1701" w:type="dxa"/>
            <w:tcBorders>
              <w:top w:val="nil"/>
              <w:left w:val="nil"/>
              <w:bottom w:val="single" w:sz="4" w:space="0" w:color="auto"/>
              <w:right w:val="single" w:sz="4" w:space="0" w:color="auto"/>
            </w:tcBorders>
            <w:shd w:val="clear" w:color="auto" w:fill="auto"/>
            <w:noWrap/>
            <w:vAlign w:val="center"/>
            <w:hideMark/>
          </w:tcPr>
          <w:p w14:paraId="42FE6C6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100,00003917</w:t>
            </w:r>
          </w:p>
        </w:tc>
        <w:tc>
          <w:tcPr>
            <w:tcW w:w="1984" w:type="dxa"/>
            <w:tcBorders>
              <w:top w:val="nil"/>
              <w:left w:val="nil"/>
              <w:bottom w:val="single" w:sz="4" w:space="0" w:color="auto"/>
              <w:right w:val="single" w:sz="4" w:space="0" w:color="auto"/>
            </w:tcBorders>
            <w:shd w:val="clear" w:color="auto" w:fill="auto"/>
            <w:noWrap/>
            <w:vAlign w:val="center"/>
            <w:hideMark/>
          </w:tcPr>
          <w:p w14:paraId="3590944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0695B4F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75AC1E59"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45A644C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66</w:t>
            </w:r>
          </w:p>
        </w:tc>
        <w:tc>
          <w:tcPr>
            <w:tcW w:w="1985" w:type="dxa"/>
            <w:tcBorders>
              <w:top w:val="nil"/>
              <w:left w:val="nil"/>
              <w:bottom w:val="single" w:sz="4" w:space="0" w:color="auto"/>
              <w:right w:val="single" w:sz="4" w:space="0" w:color="auto"/>
            </w:tcBorders>
            <w:shd w:val="clear" w:color="auto" w:fill="auto"/>
            <w:noWrap/>
            <w:vAlign w:val="center"/>
            <w:hideMark/>
          </w:tcPr>
          <w:p w14:paraId="16AA3BD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26/05/2027</w:t>
            </w:r>
          </w:p>
        </w:tc>
        <w:tc>
          <w:tcPr>
            <w:tcW w:w="1701" w:type="dxa"/>
            <w:tcBorders>
              <w:top w:val="nil"/>
              <w:left w:val="nil"/>
              <w:bottom w:val="single" w:sz="4" w:space="0" w:color="auto"/>
              <w:right w:val="single" w:sz="4" w:space="0" w:color="auto"/>
            </w:tcBorders>
            <w:shd w:val="clear" w:color="auto" w:fill="auto"/>
            <w:noWrap/>
            <w:vAlign w:val="center"/>
            <w:hideMark/>
          </w:tcPr>
          <w:p w14:paraId="1BC5CED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50,00001959</w:t>
            </w:r>
          </w:p>
        </w:tc>
        <w:tc>
          <w:tcPr>
            <w:tcW w:w="1984" w:type="dxa"/>
            <w:tcBorders>
              <w:top w:val="nil"/>
              <w:left w:val="nil"/>
              <w:bottom w:val="single" w:sz="4" w:space="0" w:color="auto"/>
              <w:right w:val="single" w:sz="4" w:space="0" w:color="auto"/>
            </w:tcBorders>
            <w:shd w:val="clear" w:color="auto" w:fill="auto"/>
            <w:noWrap/>
            <w:vAlign w:val="center"/>
            <w:hideMark/>
          </w:tcPr>
          <w:p w14:paraId="0E9CE8F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50,0000%</w:t>
            </w:r>
          </w:p>
        </w:tc>
        <w:tc>
          <w:tcPr>
            <w:tcW w:w="1985" w:type="dxa"/>
            <w:tcBorders>
              <w:top w:val="nil"/>
              <w:left w:val="nil"/>
              <w:bottom w:val="single" w:sz="4" w:space="0" w:color="auto"/>
              <w:right w:val="single" w:sz="4" w:space="0" w:color="auto"/>
            </w:tcBorders>
            <w:shd w:val="clear" w:color="auto" w:fill="auto"/>
            <w:noWrap/>
            <w:vAlign w:val="center"/>
            <w:hideMark/>
          </w:tcPr>
          <w:p w14:paraId="34A33EC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55E51387"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6715362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67</w:t>
            </w:r>
          </w:p>
        </w:tc>
        <w:tc>
          <w:tcPr>
            <w:tcW w:w="1985" w:type="dxa"/>
            <w:tcBorders>
              <w:top w:val="nil"/>
              <w:left w:val="nil"/>
              <w:bottom w:val="single" w:sz="4" w:space="0" w:color="auto"/>
              <w:right w:val="single" w:sz="4" w:space="0" w:color="auto"/>
            </w:tcBorders>
            <w:shd w:val="clear" w:color="auto" w:fill="auto"/>
            <w:noWrap/>
            <w:vAlign w:val="center"/>
            <w:hideMark/>
          </w:tcPr>
          <w:p w14:paraId="33CBD09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28/06/2027</w:t>
            </w:r>
          </w:p>
        </w:tc>
        <w:tc>
          <w:tcPr>
            <w:tcW w:w="1701" w:type="dxa"/>
            <w:tcBorders>
              <w:top w:val="nil"/>
              <w:left w:val="nil"/>
              <w:bottom w:val="single" w:sz="4" w:space="0" w:color="auto"/>
              <w:right w:val="single" w:sz="4" w:space="0" w:color="auto"/>
            </w:tcBorders>
            <w:shd w:val="clear" w:color="auto" w:fill="auto"/>
            <w:noWrap/>
            <w:vAlign w:val="center"/>
            <w:hideMark/>
          </w:tcPr>
          <w:p w14:paraId="2D0DD07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50,00001959</w:t>
            </w:r>
          </w:p>
        </w:tc>
        <w:tc>
          <w:tcPr>
            <w:tcW w:w="1984" w:type="dxa"/>
            <w:tcBorders>
              <w:top w:val="nil"/>
              <w:left w:val="nil"/>
              <w:bottom w:val="single" w:sz="4" w:space="0" w:color="auto"/>
              <w:right w:val="single" w:sz="4" w:space="0" w:color="auto"/>
            </w:tcBorders>
            <w:shd w:val="clear" w:color="auto" w:fill="auto"/>
            <w:noWrap/>
            <w:vAlign w:val="center"/>
            <w:hideMark/>
          </w:tcPr>
          <w:p w14:paraId="0603A4D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54D6F79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4B59A032"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502AFA4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68</w:t>
            </w:r>
          </w:p>
        </w:tc>
        <w:tc>
          <w:tcPr>
            <w:tcW w:w="1985" w:type="dxa"/>
            <w:tcBorders>
              <w:top w:val="nil"/>
              <w:left w:val="nil"/>
              <w:bottom w:val="single" w:sz="4" w:space="0" w:color="auto"/>
              <w:right w:val="single" w:sz="4" w:space="0" w:color="auto"/>
            </w:tcBorders>
            <w:shd w:val="clear" w:color="auto" w:fill="auto"/>
            <w:noWrap/>
            <w:vAlign w:val="center"/>
            <w:hideMark/>
          </w:tcPr>
          <w:p w14:paraId="1BD1817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28/07/2027</w:t>
            </w:r>
          </w:p>
        </w:tc>
        <w:tc>
          <w:tcPr>
            <w:tcW w:w="1701" w:type="dxa"/>
            <w:tcBorders>
              <w:top w:val="nil"/>
              <w:left w:val="nil"/>
              <w:bottom w:val="single" w:sz="4" w:space="0" w:color="auto"/>
              <w:right w:val="single" w:sz="4" w:space="0" w:color="auto"/>
            </w:tcBorders>
            <w:shd w:val="clear" w:color="auto" w:fill="auto"/>
            <w:noWrap/>
            <w:vAlign w:val="center"/>
            <w:hideMark/>
          </w:tcPr>
          <w:p w14:paraId="4F617B9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50,00001959</w:t>
            </w:r>
          </w:p>
        </w:tc>
        <w:tc>
          <w:tcPr>
            <w:tcW w:w="1984" w:type="dxa"/>
            <w:tcBorders>
              <w:top w:val="nil"/>
              <w:left w:val="nil"/>
              <w:bottom w:val="single" w:sz="4" w:space="0" w:color="auto"/>
              <w:right w:val="single" w:sz="4" w:space="0" w:color="auto"/>
            </w:tcBorders>
            <w:shd w:val="clear" w:color="auto" w:fill="auto"/>
            <w:noWrap/>
            <w:vAlign w:val="center"/>
            <w:hideMark/>
          </w:tcPr>
          <w:p w14:paraId="69D022C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70D2357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7007F812"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48637E2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69</w:t>
            </w:r>
          </w:p>
        </w:tc>
        <w:tc>
          <w:tcPr>
            <w:tcW w:w="1985" w:type="dxa"/>
            <w:tcBorders>
              <w:top w:val="nil"/>
              <w:left w:val="nil"/>
              <w:bottom w:val="single" w:sz="4" w:space="0" w:color="auto"/>
              <w:right w:val="single" w:sz="4" w:space="0" w:color="auto"/>
            </w:tcBorders>
            <w:shd w:val="clear" w:color="auto" w:fill="auto"/>
            <w:noWrap/>
            <w:vAlign w:val="center"/>
            <w:hideMark/>
          </w:tcPr>
          <w:p w14:paraId="2BEB456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27/08/2027</w:t>
            </w:r>
          </w:p>
        </w:tc>
        <w:tc>
          <w:tcPr>
            <w:tcW w:w="1701" w:type="dxa"/>
            <w:tcBorders>
              <w:top w:val="nil"/>
              <w:left w:val="nil"/>
              <w:bottom w:val="single" w:sz="4" w:space="0" w:color="auto"/>
              <w:right w:val="single" w:sz="4" w:space="0" w:color="auto"/>
            </w:tcBorders>
            <w:shd w:val="clear" w:color="auto" w:fill="auto"/>
            <w:noWrap/>
            <w:vAlign w:val="center"/>
            <w:hideMark/>
          </w:tcPr>
          <w:p w14:paraId="7BD36DB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50,00001959</w:t>
            </w:r>
          </w:p>
        </w:tc>
        <w:tc>
          <w:tcPr>
            <w:tcW w:w="1984" w:type="dxa"/>
            <w:tcBorders>
              <w:top w:val="nil"/>
              <w:left w:val="nil"/>
              <w:bottom w:val="single" w:sz="4" w:space="0" w:color="auto"/>
              <w:right w:val="single" w:sz="4" w:space="0" w:color="auto"/>
            </w:tcBorders>
            <w:shd w:val="clear" w:color="auto" w:fill="auto"/>
            <w:noWrap/>
            <w:vAlign w:val="center"/>
            <w:hideMark/>
          </w:tcPr>
          <w:p w14:paraId="79240C3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76F6AAE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19753F11"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7CC4D0B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70</w:t>
            </w:r>
          </w:p>
        </w:tc>
        <w:tc>
          <w:tcPr>
            <w:tcW w:w="1985" w:type="dxa"/>
            <w:tcBorders>
              <w:top w:val="nil"/>
              <w:left w:val="nil"/>
              <w:bottom w:val="single" w:sz="4" w:space="0" w:color="auto"/>
              <w:right w:val="single" w:sz="4" w:space="0" w:color="auto"/>
            </w:tcBorders>
            <w:shd w:val="clear" w:color="auto" w:fill="auto"/>
            <w:noWrap/>
            <w:vAlign w:val="center"/>
            <w:hideMark/>
          </w:tcPr>
          <w:p w14:paraId="2588A26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28/09/2027</w:t>
            </w:r>
          </w:p>
        </w:tc>
        <w:tc>
          <w:tcPr>
            <w:tcW w:w="1701" w:type="dxa"/>
            <w:tcBorders>
              <w:top w:val="nil"/>
              <w:left w:val="nil"/>
              <w:bottom w:val="single" w:sz="4" w:space="0" w:color="auto"/>
              <w:right w:val="single" w:sz="4" w:space="0" w:color="auto"/>
            </w:tcBorders>
            <w:shd w:val="clear" w:color="auto" w:fill="auto"/>
            <w:noWrap/>
            <w:vAlign w:val="center"/>
            <w:hideMark/>
          </w:tcPr>
          <w:p w14:paraId="05CBF94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50,00001959</w:t>
            </w:r>
          </w:p>
        </w:tc>
        <w:tc>
          <w:tcPr>
            <w:tcW w:w="1984" w:type="dxa"/>
            <w:tcBorders>
              <w:top w:val="nil"/>
              <w:left w:val="nil"/>
              <w:bottom w:val="single" w:sz="4" w:space="0" w:color="auto"/>
              <w:right w:val="single" w:sz="4" w:space="0" w:color="auto"/>
            </w:tcBorders>
            <w:shd w:val="clear" w:color="auto" w:fill="auto"/>
            <w:noWrap/>
            <w:vAlign w:val="center"/>
            <w:hideMark/>
          </w:tcPr>
          <w:p w14:paraId="7D25FB4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35264D6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4DC9A9D4"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42013B4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71</w:t>
            </w:r>
          </w:p>
        </w:tc>
        <w:tc>
          <w:tcPr>
            <w:tcW w:w="1985" w:type="dxa"/>
            <w:tcBorders>
              <w:top w:val="nil"/>
              <w:left w:val="nil"/>
              <w:bottom w:val="single" w:sz="4" w:space="0" w:color="auto"/>
              <w:right w:val="single" w:sz="4" w:space="0" w:color="auto"/>
            </w:tcBorders>
            <w:shd w:val="clear" w:color="auto" w:fill="auto"/>
            <w:noWrap/>
            <w:vAlign w:val="center"/>
            <w:hideMark/>
          </w:tcPr>
          <w:p w14:paraId="444CE7C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27/10/2027</w:t>
            </w:r>
          </w:p>
        </w:tc>
        <w:tc>
          <w:tcPr>
            <w:tcW w:w="1701" w:type="dxa"/>
            <w:tcBorders>
              <w:top w:val="nil"/>
              <w:left w:val="nil"/>
              <w:bottom w:val="single" w:sz="4" w:space="0" w:color="auto"/>
              <w:right w:val="single" w:sz="4" w:space="0" w:color="auto"/>
            </w:tcBorders>
            <w:shd w:val="clear" w:color="auto" w:fill="auto"/>
            <w:noWrap/>
            <w:vAlign w:val="center"/>
            <w:hideMark/>
          </w:tcPr>
          <w:p w14:paraId="5565230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50,00001959</w:t>
            </w:r>
          </w:p>
        </w:tc>
        <w:tc>
          <w:tcPr>
            <w:tcW w:w="1984" w:type="dxa"/>
            <w:tcBorders>
              <w:top w:val="nil"/>
              <w:left w:val="nil"/>
              <w:bottom w:val="single" w:sz="4" w:space="0" w:color="auto"/>
              <w:right w:val="single" w:sz="4" w:space="0" w:color="auto"/>
            </w:tcBorders>
            <w:shd w:val="clear" w:color="auto" w:fill="auto"/>
            <w:noWrap/>
            <w:vAlign w:val="center"/>
            <w:hideMark/>
          </w:tcPr>
          <w:p w14:paraId="23FD739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4D47927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07ED6BBE"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4C850D5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72</w:t>
            </w:r>
          </w:p>
        </w:tc>
        <w:tc>
          <w:tcPr>
            <w:tcW w:w="1985" w:type="dxa"/>
            <w:tcBorders>
              <w:top w:val="nil"/>
              <w:left w:val="nil"/>
              <w:bottom w:val="single" w:sz="4" w:space="0" w:color="auto"/>
              <w:right w:val="single" w:sz="4" w:space="0" w:color="auto"/>
            </w:tcBorders>
            <w:shd w:val="clear" w:color="auto" w:fill="auto"/>
            <w:noWrap/>
            <w:vAlign w:val="center"/>
            <w:hideMark/>
          </w:tcPr>
          <w:p w14:paraId="275EC9C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26/11/2027</w:t>
            </w:r>
          </w:p>
        </w:tc>
        <w:tc>
          <w:tcPr>
            <w:tcW w:w="1701" w:type="dxa"/>
            <w:tcBorders>
              <w:top w:val="nil"/>
              <w:left w:val="nil"/>
              <w:bottom w:val="single" w:sz="4" w:space="0" w:color="auto"/>
              <w:right w:val="single" w:sz="4" w:space="0" w:color="auto"/>
            </w:tcBorders>
            <w:shd w:val="clear" w:color="auto" w:fill="auto"/>
            <w:noWrap/>
            <w:vAlign w:val="center"/>
            <w:hideMark/>
          </w:tcPr>
          <w:p w14:paraId="7A70CAE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0,00000000</w:t>
            </w:r>
          </w:p>
        </w:tc>
        <w:tc>
          <w:tcPr>
            <w:tcW w:w="1984" w:type="dxa"/>
            <w:tcBorders>
              <w:top w:val="nil"/>
              <w:left w:val="nil"/>
              <w:bottom w:val="single" w:sz="4" w:space="0" w:color="auto"/>
              <w:right w:val="single" w:sz="4" w:space="0" w:color="auto"/>
            </w:tcBorders>
            <w:shd w:val="clear" w:color="auto" w:fill="auto"/>
            <w:noWrap/>
            <w:vAlign w:val="center"/>
            <w:hideMark/>
          </w:tcPr>
          <w:p w14:paraId="542630A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w:t>
            </w:r>
          </w:p>
        </w:tc>
        <w:tc>
          <w:tcPr>
            <w:tcW w:w="1985" w:type="dxa"/>
            <w:tcBorders>
              <w:top w:val="nil"/>
              <w:left w:val="nil"/>
              <w:bottom w:val="single" w:sz="4" w:space="0" w:color="auto"/>
              <w:right w:val="single" w:sz="4" w:space="0" w:color="auto"/>
            </w:tcBorders>
            <w:shd w:val="clear" w:color="auto" w:fill="auto"/>
            <w:noWrap/>
            <w:vAlign w:val="center"/>
            <w:hideMark/>
          </w:tcPr>
          <w:p w14:paraId="5824696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bl>
    <w:p w14:paraId="0E4997B1" w14:textId="45AAC549" w:rsidR="00CA658C" w:rsidRPr="00452D86" w:rsidRDefault="008F121F"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Cs/>
        </w:rPr>
      </w:pPr>
      <w:r w:rsidRPr="007C347F" w:rsidDel="008F121F">
        <w:rPr>
          <w:rFonts w:asciiTheme="minorHAnsi" w:hAnsiTheme="minorHAnsi" w:cstheme="minorHAnsi"/>
          <w:bCs/>
          <w:highlight w:val="yellow"/>
        </w:rPr>
        <w:lastRenderedPageBreak/>
        <w:t xml:space="preserve"> </w:t>
      </w:r>
    </w:p>
    <w:p w14:paraId="5C1D2CD6" w14:textId="77777777" w:rsidR="00452D86" w:rsidRPr="00DC7597" w:rsidRDefault="00452D86"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664E0327" w14:textId="77777777" w:rsidR="002D7F30" w:rsidRPr="00DC7597" w:rsidRDefault="002D7F30" w:rsidP="00DC7597">
      <w:pPr>
        <w:pStyle w:val="sub"/>
        <w:widowControl/>
        <w:tabs>
          <w:tab w:val="clear" w:pos="0"/>
          <w:tab w:val="clear" w:pos="1440"/>
          <w:tab w:val="clear" w:pos="2880"/>
          <w:tab w:val="clear" w:pos="4320"/>
          <w:tab w:val="left" w:pos="-2340"/>
        </w:tabs>
        <w:spacing w:before="0" w:after="0" w:line="320" w:lineRule="exact"/>
        <w:contextualSpacing/>
        <w:rPr>
          <w:rFonts w:asciiTheme="minorHAnsi" w:hAnsiTheme="minorHAnsi" w:cstheme="minorHAnsi"/>
          <w:b/>
        </w:rPr>
      </w:pPr>
    </w:p>
    <w:p w14:paraId="59DBECAC" w14:textId="77777777" w:rsidR="005D3F85" w:rsidRDefault="005D3F85" w:rsidP="00DC7597">
      <w:pPr>
        <w:autoSpaceDE/>
        <w:autoSpaceDN/>
        <w:adjustRightInd/>
        <w:spacing w:line="320" w:lineRule="exact"/>
        <w:contextualSpacing/>
        <w:jc w:val="center"/>
        <w:rPr>
          <w:rFonts w:asciiTheme="minorHAnsi" w:hAnsiTheme="minorHAnsi" w:cstheme="minorHAnsi"/>
          <w:b/>
          <w:sz w:val="22"/>
          <w:szCs w:val="22"/>
        </w:rPr>
      </w:pPr>
    </w:p>
    <w:p w14:paraId="34F2EB53" w14:textId="77777777" w:rsidR="005D3F85" w:rsidRDefault="005D3F85" w:rsidP="001739AF">
      <w:pPr>
        <w:autoSpaceDE/>
        <w:autoSpaceDN/>
        <w:adjustRightInd/>
        <w:spacing w:line="320" w:lineRule="exact"/>
        <w:contextualSpacing/>
        <w:rPr>
          <w:rFonts w:asciiTheme="minorHAnsi" w:hAnsiTheme="minorHAnsi" w:cstheme="minorHAnsi"/>
          <w:b/>
          <w:sz w:val="22"/>
          <w:szCs w:val="22"/>
        </w:rPr>
      </w:pPr>
    </w:p>
    <w:p w14:paraId="663A92F6" w14:textId="77777777" w:rsidR="00704452" w:rsidRPr="00DC7597" w:rsidRDefault="00704452" w:rsidP="00DC7597">
      <w:pPr>
        <w:autoSpaceDE/>
        <w:autoSpaceDN/>
        <w:adjustRightInd/>
        <w:spacing w:line="320" w:lineRule="exact"/>
        <w:contextualSpacing/>
        <w:jc w:val="center"/>
        <w:rPr>
          <w:rFonts w:asciiTheme="minorHAnsi" w:hAnsiTheme="minorHAnsi" w:cstheme="minorHAnsi"/>
          <w:b/>
          <w:sz w:val="22"/>
          <w:szCs w:val="22"/>
        </w:rPr>
      </w:pPr>
      <w:r w:rsidRPr="00DC7597">
        <w:rPr>
          <w:rFonts w:asciiTheme="minorHAnsi" w:hAnsiTheme="minorHAnsi" w:cstheme="minorHAnsi"/>
          <w:b/>
          <w:sz w:val="22"/>
          <w:szCs w:val="22"/>
        </w:rPr>
        <w:t>ANEXO II</w:t>
      </w:r>
      <w:r w:rsidR="00500B1D" w:rsidRPr="00DC7597">
        <w:rPr>
          <w:rFonts w:asciiTheme="minorHAnsi" w:hAnsiTheme="minorHAnsi" w:cstheme="minorHAnsi"/>
          <w:b/>
          <w:sz w:val="22"/>
          <w:szCs w:val="22"/>
        </w:rPr>
        <w:t>I</w:t>
      </w:r>
    </w:p>
    <w:p w14:paraId="3E7384A3" w14:textId="77777777" w:rsidR="007C347F" w:rsidRDefault="00D54E24"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r w:rsidRPr="00DC7597">
        <w:rPr>
          <w:rFonts w:asciiTheme="minorHAnsi" w:hAnsiTheme="minorHAnsi" w:cstheme="minorHAnsi"/>
          <w:b/>
        </w:rPr>
        <w:t>MODELO DE DECLARAÇÃO DE COMPROVAÇÃO DE DESTINAÇÃO DE RECURSOS</w:t>
      </w:r>
    </w:p>
    <w:p w14:paraId="4AF194C9" w14:textId="77777777" w:rsidR="007C347F" w:rsidRDefault="007C347F"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4F4B2673" w14:textId="3CA3897B" w:rsidR="00610E23" w:rsidRDefault="00610E23"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del w:id="371" w:author="Bianca Galdino" w:date="2021-12-10T15:21:00Z">
        <w:r w:rsidRPr="00E67CBE" w:rsidDel="00680D54">
          <w:rPr>
            <w:rFonts w:asciiTheme="minorHAnsi" w:hAnsiTheme="minorHAnsi" w:cstheme="minorHAnsi"/>
            <w:b/>
          </w:rPr>
          <w:delText>[</w:delText>
        </w:r>
        <w:r w:rsidRPr="00F24A3C" w:rsidDel="00680D54">
          <w:rPr>
            <w:rFonts w:asciiTheme="minorHAnsi" w:hAnsiTheme="minorHAnsi" w:cstheme="minorHAnsi"/>
            <w:b/>
          </w:rPr>
          <w:delText>=</w:delText>
        </w:r>
        <w:r w:rsidRPr="00E67CBE" w:rsidDel="00680D54">
          <w:rPr>
            <w:rFonts w:asciiTheme="minorHAnsi" w:hAnsiTheme="minorHAnsi" w:cstheme="minorHAnsi"/>
            <w:b/>
          </w:rPr>
          <w:delText>]</w:delText>
        </w:r>
      </w:del>
    </w:p>
    <w:p w14:paraId="77120D91" w14:textId="77777777" w:rsidR="009478B8" w:rsidRPr="00F550D9" w:rsidRDefault="009478B8" w:rsidP="009478B8">
      <w:pPr>
        <w:spacing w:line="360" w:lineRule="auto"/>
      </w:pPr>
      <w:r w:rsidRPr="00F550D9">
        <w:t>[CIDADE], [</w:t>
      </w:r>
      <w:r w:rsidRPr="00F550D9">
        <w:rPr>
          <w:smallCaps/>
        </w:rPr>
        <w:t>DATA</w:t>
      </w:r>
      <w:r w:rsidRPr="00F550D9">
        <w:t>]</w:t>
      </w:r>
    </w:p>
    <w:p w14:paraId="0A9F72E8" w14:textId="77777777" w:rsidR="009478B8" w:rsidRPr="00F550D9" w:rsidRDefault="009478B8" w:rsidP="009478B8">
      <w:pPr>
        <w:spacing w:line="360" w:lineRule="auto"/>
      </w:pPr>
    </w:p>
    <w:p w14:paraId="2207F23E" w14:textId="77777777" w:rsidR="009478B8" w:rsidRPr="00F550D9" w:rsidRDefault="009478B8" w:rsidP="009478B8">
      <w:pPr>
        <w:spacing w:line="360" w:lineRule="auto"/>
      </w:pPr>
      <w:r w:rsidRPr="00F550D9">
        <w:t>À</w:t>
      </w:r>
    </w:p>
    <w:p w14:paraId="25E504B3" w14:textId="77777777" w:rsidR="009478B8" w:rsidRPr="00F550D9" w:rsidRDefault="009478B8" w:rsidP="009478B8">
      <w:pPr>
        <w:spacing w:line="360" w:lineRule="auto"/>
        <w:rPr>
          <w:b/>
        </w:rPr>
      </w:pPr>
      <w:r w:rsidRPr="00F550D9">
        <w:rPr>
          <w:b/>
        </w:rPr>
        <w:t>Oliveira Trust Distribuidora de Títulos e Valores Mobiliários S.A.</w:t>
      </w:r>
    </w:p>
    <w:p w14:paraId="5DF20823" w14:textId="77777777" w:rsidR="009478B8" w:rsidRPr="00F550D9" w:rsidRDefault="009478B8" w:rsidP="009478B8">
      <w:pPr>
        <w:spacing w:line="360" w:lineRule="auto"/>
      </w:pPr>
    </w:p>
    <w:p w14:paraId="292F2100" w14:textId="77777777" w:rsidR="009478B8" w:rsidRPr="00F550D9" w:rsidRDefault="009478B8" w:rsidP="009478B8">
      <w:pPr>
        <w:tabs>
          <w:tab w:val="left" w:pos="24"/>
          <w:tab w:val="left" w:pos="5435"/>
        </w:tabs>
        <w:spacing w:line="360" w:lineRule="auto"/>
      </w:pPr>
      <w:bookmarkStart w:id="372" w:name="_Hlk86933740"/>
      <w:r w:rsidRPr="00F550D9">
        <w:t xml:space="preserve">Período: [•].[•].[•] até [•].[•].[•] </w:t>
      </w:r>
    </w:p>
    <w:bookmarkEnd w:id="372"/>
    <w:p w14:paraId="1011C143" w14:textId="77777777" w:rsidR="009478B8" w:rsidRPr="00F550D9" w:rsidRDefault="009478B8" w:rsidP="009478B8">
      <w:pPr>
        <w:spacing w:line="360" w:lineRule="auto"/>
      </w:pPr>
    </w:p>
    <w:p w14:paraId="142FED07" w14:textId="79BD65FA" w:rsidR="009478B8" w:rsidRPr="00F550D9" w:rsidRDefault="009478B8" w:rsidP="00F85735">
      <w:pPr>
        <w:spacing w:line="360" w:lineRule="auto"/>
        <w:jc w:val="both"/>
      </w:pPr>
      <w:r w:rsidRPr="00F550D9">
        <w:t xml:space="preserve">A </w:t>
      </w:r>
      <w:ins w:id="373" w:author="Bianca Galdino" w:date="2021-12-10T15:19:00Z">
        <w:r w:rsidR="00980BAD" w:rsidRPr="00DC7597">
          <w:rPr>
            <w:rFonts w:asciiTheme="minorHAnsi" w:hAnsiTheme="minorHAnsi" w:cstheme="minorHAnsi"/>
            <w:b/>
            <w:color w:val="000000" w:themeColor="text1"/>
          </w:rPr>
          <w:t>GAFISA S.A.</w:t>
        </w:r>
        <w:r w:rsidR="00980BAD" w:rsidRPr="00DC7597">
          <w:rPr>
            <w:rFonts w:asciiTheme="minorHAnsi" w:hAnsiTheme="minorHAnsi" w:cstheme="minorHAnsi"/>
            <w:color w:val="000000" w:themeColor="text1"/>
          </w:rPr>
          <w:t xml:space="preserve">, sociedade anônima, com sede social na cidade de São Paulo, estado de São Paulo, na Avenida Presidente Juscelino Kubitschek, nº. 1.830, conjunto 32, 3º andar, Condomínio Edifício São Luiz, Vila Nova Conceição, CEP 04543-900, inscrita no CNPJ/ME sob o nº 01.545.826/0001-07 e com seus atos constitutivos registrados perante a JUCESP sob o NIRE nº 35.300.147.952 </w:t>
        </w:r>
        <w:r w:rsidR="00980BAD" w:rsidRPr="00DC7597">
          <w:rPr>
            <w:rFonts w:asciiTheme="minorHAnsi" w:hAnsiTheme="minorHAnsi" w:cstheme="minorHAnsi"/>
          </w:rPr>
          <w:t>(“</w:t>
        </w:r>
        <w:r w:rsidR="00980BAD" w:rsidRPr="00DC7597">
          <w:rPr>
            <w:rFonts w:asciiTheme="minorHAnsi" w:hAnsiTheme="minorHAnsi" w:cstheme="minorHAnsi"/>
            <w:u w:val="single"/>
          </w:rPr>
          <w:t>Companhia</w:t>
        </w:r>
        <w:r w:rsidR="00980BAD" w:rsidRPr="00DC7597">
          <w:rPr>
            <w:rFonts w:asciiTheme="minorHAnsi" w:hAnsiTheme="minorHAnsi" w:cstheme="minorHAnsi"/>
          </w:rPr>
          <w:t>” ou “</w:t>
        </w:r>
        <w:r w:rsidR="00980BAD" w:rsidRPr="00DC7597">
          <w:rPr>
            <w:rFonts w:asciiTheme="minorHAnsi" w:hAnsiTheme="minorHAnsi" w:cstheme="minorHAnsi"/>
            <w:u w:val="single"/>
          </w:rPr>
          <w:t>Emissora</w:t>
        </w:r>
        <w:r w:rsidR="00980BAD" w:rsidRPr="00980BAD">
          <w:rPr>
            <w:rFonts w:asciiTheme="minorHAnsi" w:hAnsiTheme="minorHAnsi" w:cstheme="minorHAnsi"/>
            <w:rPrChange w:id="374" w:author="Bianca Galdino" w:date="2021-12-10T15:19:00Z">
              <w:rPr>
                <w:rFonts w:asciiTheme="minorHAnsi" w:hAnsiTheme="minorHAnsi" w:cstheme="minorHAnsi"/>
                <w:u w:val="single"/>
              </w:rPr>
            </w:rPrChange>
          </w:rPr>
          <w:t>”)</w:t>
        </w:r>
      </w:ins>
      <w:del w:id="375" w:author="Bianca Galdino" w:date="2021-12-10T15:19:00Z">
        <w:r w:rsidRPr="00F550D9" w:rsidDel="00980BAD">
          <w:delText>[•]</w:delText>
        </w:r>
      </w:del>
      <w:r w:rsidRPr="00F550D9">
        <w:t xml:space="preserve">, neste ato representada na forma de seu </w:t>
      </w:r>
      <w:r w:rsidRPr="00F24A3C">
        <w:t>Estatuto</w:t>
      </w:r>
      <w:r w:rsidRPr="00E67CBE">
        <w:t xml:space="preserve"> Social, nos termos do </w:t>
      </w:r>
      <w:r w:rsidRPr="00F24A3C">
        <w:t xml:space="preserve">item </w:t>
      </w:r>
      <w:del w:id="376" w:author="Bianca Galdino" w:date="2021-12-10T15:20:00Z">
        <w:r w:rsidRPr="00F24A3C" w:rsidDel="00980BAD">
          <w:delText xml:space="preserve">[.]. </w:delText>
        </w:r>
      </w:del>
      <w:ins w:id="377" w:author="Bianca Galdino" w:date="2021-12-10T15:20:00Z">
        <w:r w:rsidR="00980BAD">
          <w:t>3.5</w:t>
        </w:r>
        <w:r w:rsidR="00980BAD" w:rsidRPr="00F24A3C">
          <w:t xml:space="preserve">. </w:t>
        </w:r>
      </w:ins>
      <w:r w:rsidRPr="00F24A3C">
        <w:t xml:space="preserve">da </w:t>
      </w:r>
      <w:del w:id="378" w:author="Bianca Galdino" w:date="2021-12-10T15:21:00Z">
        <w:r w:rsidRPr="00F24A3C" w:rsidDel="00980BAD">
          <w:delText>[.]</w:delText>
        </w:r>
      </w:del>
      <w:ins w:id="379" w:author="Bianca Galdino" w:date="2021-12-10T15:21:00Z">
        <w:r w:rsidR="00980BAD" w:rsidRPr="00DC7597">
          <w:rPr>
            <w:rFonts w:asciiTheme="minorHAnsi" w:hAnsiTheme="minorHAnsi" w:cstheme="minorHAnsi"/>
            <w:i/>
          </w:rPr>
          <w:t xml:space="preserve">Instrumento Particular de Escritura da </w:t>
        </w:r>
        <w:r w:rsidR="00980BAD">
          <w:rPr>
            <w:rFonts w:asciiTheme="minorHAnsi" w:hAnsiTheme="minorHAnsi" w:cstheme="minorHAnsi"/>
            <w:i/>
          </w:rPr>
          <w:t>18</w:t>
        </w:r>
        <w:r w:rsidR="00980BAD" w:rsidRPr="00DC7597">
          <w:rPr>
            <w:rFonts w:asciiTheme="minorHAnsi" w:hAnsiTheme="minorHAnsi" w:cstheme="minorHAnsi"/>
            <w:i/>
          </w:rPr>
          <w:t>ª (</w:t>
        </w:r>
        <w:r w:rsidR="00980BAD">
          <w:rPr>
            <w:rFonts w:asciiTheme="minorHAnsi" w:hAnsiTheme="minorHAnsi" w:cstheme="minorHAnsi"/>
            <w:i/>
          </w:rPr>
          <w:t>Décima Oitava</w:t>
        </w:r>
        <w:r w:rsidR="00980BAD" w:rsidRPr="00DC7597">
          <w:rPr>
            <w:rFonts w:asciiTheme="minorHAnsi" w:hAnsiTheme="minorHAnsi" w:cstheme="minorHAnsi"/>
            <w:i/>
          </w:rPr>
          <w:t xml:space="preserve">) Emissão de Debêntures Simples, não Conversíveis em Ações, da Espécie </w:t>
        </w:r>
        <w:r w:rsidR="00980BAD" w:rsidRPr="00A57B58">
          <w:rPr>
            <w:rFonts w:asciiTheme="minorHAnsi" w:hAnsiTheme="minorHAnsi" w:cstheme="minorHAnsi"/>
            <w:i/>
          </w:rPr>
          <w:t xml:space="preserve">Quirografária, </w:t>
        </w:r>
        <w:r w:rsidR="00980BAD">
          <w:rPr>
            <w:rFonts w:asciiTheme="minorHAnsi" w:hAnsiTheme="minorHAnsi" w:cstheme="minorHAnsi"/>
            <w:i/>
          </w:rPr>
          <w:t>a</w:t>
        </w:r>
        <w:r w:rsidR="00980BAD" w:rsidRPr="00A57B58">
          <w:rPr>
            <w:rFonts w:asciiTheme="minorHAnsi" w:hAnsiTheme="minorHAnsi" w:cstheme="minorHAnsi"/>
            <w:i/>
          </w:rPr>
          <w:t xml:space="preserve"> Ser Convolada </w:t>
        </w:r>
        <w:r w:rsidR="00980BAD">
          <w:rPr>
            <w:rFonts w:asciiTheme="minorHAnsi" w:hAnsiTheme="minorHAnsi" w:cstheme="minorHAnsi"/>
            <w:i/>
          </w:rPr>
          <w:t>n</w:t>
        </w:r>
        <w:r w:rsidR="00980BAD" w:rsidRPr="00A57B58">
          <w:rPr>
            <w:rFonts w:asciiTheme="minorHAnsi" w:hAnsiTheme="minorHAnsi" w:cstheme="minorHAnsi"/>
            <w:i/>
          </w:rPr>
          <w:t xml:space="preserve">a Espécie </w:t>
        </w:r>
        <w:r w:rsidR="00980BAD" w:rsidRPr="00DC7597">
          <w:rPr>
            <w:rFonts w:asciiTheme="minorHAnsi" w:hAnsiTheme="minorHAnsi" w:cstheme="minorHAnsi"/>
            <w:i/>
          </w:rPr>
          <w:t xml:space="preserve">com Garantia Real, em Série Única, para Colocação Privada, da </w:t>
        </w:r>
        <w:r w:rsidR="00980BAD">
          <w:rPr>
            <w:rFonts w:asciiTheme="minorHAnsi" w:hAnsiTheme="minorHAnsi" w:cstheme="minorHAnsi"/>
            <w:i/>
          </w:rPr>
          <w:t xml:space="preserve">Gafisa </w:t>
        </w:r>
        <w:r w:rsidR="00980BAD" w:rsidRPr="00DC7597">
          <w:rPr>
            <w:rFonts w:asciiTheme="minorHAnsi" w:hAnsiTheme="minorHAnsi" w:cstheme="minorHAnsi"/>
            <w:i/>
          </w:rPr>
          <w:t>S</w:t>
        </w:r>
        <w:r w:rsidR="00980BAD">
          <w:rPr>
            <w:rFonts w:asciiTheme="minorHAnsi" w:hAnsiTheme="minorHAnsi" w:cstheme="minorHAnsi"/>
            <w:i/>
          </w:rPr>
          <w:t>.</w:t>
        </w:r>
        <w:r w:rsidR="00980BAD" w:rsidRPr="00DC7597">
          <w:rPr>
            <w:rFonts w:asciiTheme="minorHAnsi" w:hAnsiTheme="minorHAnsi" w:cstheme="minorHAnsi"/>
            <w:i/>
          </w:rPr>
          <w:t>A.</w:t>
        </w:r>
        <w:r w:rsidR="00980BAD" w:rsidRPr="00DC7597">
          <w:rPr>
            <w:rFonts w:asciiTheme="minorHAnsi" w:hAnsiTheme="minorHAnsi" w:cstheme="minorHAnsi"/>
          </w:rPr>
          <w:t xml:space="preserve"> (“</w:t>
        </w:r>
        <w:r w:rsidR="00980BAD" w:rsidRPr="00DC7597">
          <w:rPr>
            <w:rFonts w:asciiTheme="minorHAnsi" w:hAnsiTheme="minorHAnsi" w:cstheme="minorHAnsi"/>
            <w:u w:val="single"/>
          </w:rPr>
          <w:t>Escritura</w:t>
        </w:r>
        <w:r w:rsidR="00980BAD" w:rsidRPr="00DC7597">
          <w:rPr>
            <w:rFonts w:asciiTheme="minorHAnsi" w:hAnsiTheme="minorHAnsi" w:cstheme="minorHAnsi"/>
          </w:rPr>
          <w:t>” ou “</w:t>
        </w:r>
        <w:r w:rsidR="00980BAD" w:rsidRPr="00DC7597">
          <w:rPr>
            <w:rFonts w:asciiTheme="minorHAnsi" w:hAnsiTheme="minorHAnsi" w:cstheme="minorHAnsi"/>
            <w:u w:val="single"/>
          </w:rPr>
          <w:t>Escritura de Emissão</w:t>
        </w:r>
        <w:r w:rsidR="00980BAD" w:rsidRPr="00DC7597">
          <w:rPr>
            <w:rFonts w:asciiTheme="minorHAnsi" w:hAnsiTheme="minorHAnsi" w:cstheme="minorHAnsi"/>
          </w:rPr>
          <w:t>”)</w:t>
        </w:r>
      </w:ins>
      <w:r w:rsidRPr="00F24A3C">
        <w:t>, vem</w:t>
      </w:r>
      <w:r w:rsidRPr="00E67CBE">
        <w:t xml:space="preserve">, pelo presente, atestar que o volume total de recursos obtidos mediante a emissão </w:t>
      </w:r>
      <w:r w:rsidRPr="00F24A3C">
        <w:lastRenderedPageBreak/>
        <w:t>da</w:t>
      </w:r>
      <w:r w:rsidRPr="00E67CBE">
        <w:t>s Debênt</w:t>
      </w:r>
      <w:r w:rsidR="00E67CBE">
        <w:t>u</w:t>
      </w:r>
      <w:r w:rsidRPr="00E67CBE">
        <w:t>res acima foram utilizados durante o período acima, corresponde a R$ [•] ([•] reais) nos termos previstos na Cédula, conforme abaixo e conforme Documentos Comprobatórios anexos:</w:t>
      </w:r>
    </w:p>
    <w:p w14:paraId="0DA4D62D" w14:textId="77777777" w:rsidR="009478B8" w:rsidRPr="00F550D9" w:rsidRDefault="009478B8" w:rsidP="009478B8">
      <w:pPr>
        <w:spacing w:line="360" w:lineRule="auto"/>
      </w:pPr>
    </w:p>
    <w:tbl>
      <w:tblPr>
        <w:tblW w:w="13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1496"/>
        <w:gridCol w:w="1243"/>
        <w:gridCol w:w="1190"/>
        <w:gridCol w:w="857"/>
        <w:gridCol w:w="1709"/>
        <w:gridCol w:w="1390"/>
        <w:gridCol w:w="1339"/>
        <w:gridCol w:w="330"/>
        <w:gridCol w:w="1323"/>
        <w:gridCol w:w="1109"/>
      </w:tblGrid>
      <w:tr w:rsidR="009478B8" w:rsidRPr="00F550D9" w14:paraId="5411EA4B" w14:textId="77777777" w:rsidTr="00C75476">
        <w:trPr>
          <w:trHeight w:val="3330"/>
        </w:trPr>
        <w:tc>
          <w:tcPr>
            <w:tcW w:w="200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B92B68" w14:textId="77777777" w:rsidR="009478B8" w:rsidRPr="00F550D9" w:rsidRDefault="009478B8" w:rsidP="00C75476">
            <w:pPr>
              <w:spacing w:line="360" w:lineRule="auto"/>
              <w:jc w:val="center"/>
              <w:rPr>
                <w:b/>
                <w:bCs/>
                <w:color w:val="000000"/>
                <w:lang w:val="en-US"/>
              </w:rPr>
            </w:pPr>
            <w:bookmarkStart w:id="380" w:name="_Hlk79414802"/>
            <w:r w:rsidRPr="00F550D9">
              <w:rPr>
                <w:b/>
                <w:bCs/>
                <w:color w:val="000000"/>
              </w:rPr>
              <w:t>Denominação do Empreendimento Imobiliário</w:t>
            </w:r>
          </w:p>
        </w:tc>
        <w:tc>
          <w:tcPr>
            <w:tcW w:w="1496"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65C2EAF4" w14:textId="77777777" w:rsidR="009478B8" w:rsidRPr="00F550D9" w:rsidRDefault="009478B8" w:rsidP="00C75476">
            <w:pPr>
              <w:spacing w:line="360" w:lineRule="auto"/>
              <w:jc w:val="center"/>
              <w:rPr>
                <w:b/>
                <w:bCs/>
                <w:color w:val="000000"/>
                <w:lang w:val="en-US"/>
              </w:rPr>
            </w:pPr>
            <w:r w:rsidRPr="00F550D9">
              <w:rPr>
                <w:b/>
                <w:bCs/>
              </w:rPr>
              <w:t>Proprietário</w:t>
            </w:r>
          </w:p>
        </w:tc>
        <w:tc>
          <w:tcPr>
            <w:tcW w:w="12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1BC78FF" w14:textId="77777777" w:rsidR="009478B8" w:rsidRPr="00F550D9" w:rsidRDefault="009478B8" w:rsidP="00C75476">
            <w:pPr>
              <w:spacing w:line="360" w:lineRule="auto"/>
              <w:jc w:val="center"/>
              <w:rPr>
                <w:b/>
                <w:bCs/>
                <w:color w:val="000000"/>
                <w:lang w:val="en-US"/>
              </w:rPr>
            </w:pPr>
            <w:r w:rsidRPr="00F550D9">
              <w:rPr>
                <w:b/>
                <w:bCs/>
              </w:rPr>
              <w:t>Matrícula / Cartório</w:t>
            </w:r>
          </w:p>
        </w:tc>
        <w:tc>
          <w:tcPr>
            <w:tcW w:w="119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67A86C2" w14:textId="77777777" w:rsidR="009478B8" w:rsidRPr="00F550D9" w:rsidRDefault="009478B8" w:rsidP="00C75476">
            <w:pPr>
              <w:spacing w:line="360" w:lineRule="auto"/>
              <w:jc w:val="center"/>
              <w:rPr>
                <w:b/>
                <w:bCs/>
                <w:color w:val="000000"/>
                <w:lang w:val="en-US"/>
              </w:rPr>
            </w:pPr>
            <w:r w:rsidRPr="00F550D9">
              <w:rPr>
                <w:b/>
                <w:bCs/>
              </w:rPr>
              <w:t>Endereço</w:t>
            </w:r>
          </w:p>
        </w:tc>
        <w:tc>
          <w:tcPr>
            <w:tcW w:w="85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5909C32" w14:textId="77777777" w:rsidR="009478B8" w:rsidRPr="00F550D9" w:rsidRDefault="009478B8" w:rsidP="00C75476">
            <w:pPr>
              <w:spacing w:line="360" w:lineRule="auto"/>
              <w:jc w:val="center"/>
              <w:rPr>
                <w:b/>
                <w:bCs/>
                <w:color w:val="000000"/>
                <w:lang w:val="en-US"/>
              </w:rPr>
            </w:pPr>
            <w:r w:rsidRPr="00F550D9">
              <w:rPr>
                <w:b/>
                <w:bCs/>
              </w:rPr>
              <w:t>Status da Obra (%)</w:t>
            </w:r>
          </w:p>
        </w:tc>
        <w:tc>
          <w:tcPr>
            <w:tcW w:w="17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7C4DADE" w14:textId="77777777" w:rsidR="009478B8" w:rsidRPr="00F550D9" w:rsidRDefault="009478B8" w:rsidP="00C75476">
            <w:pPr>
              <w:spacing w:line="360" w:lineRule="auto"/>
              <w:jc w:val="center"/>
              <w:rPr>
                <w:b/>
                <w:bCs/>
              </w:rPr>
            </w:pPr>
            <w:r w:rsidRPr="00F550D9">
              <w:rPr>
                <w:b/>
                <w:bCs/>
              </w:rPr>
              <w:t xml:space="preserve">Destinação dos recursos/etapa do projeto: </w:t>
            </w:r>
            <w:r>
              <w:rPr>
                <w:b/>
                <w:bCs/>
              </w:rPr>
              <w:t>(aquisição, construção ou reforma)</w:t>
            </w:r>
          </w:p>
        </w:tc>
        <w:tc>
          <w:tcPr>
            <w:tcW w:w="13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60D530A" w14:textId="77777777" w:rsidR="009478B8" w:rsidRPr="00F550D9" w:rsidRDefault="009478B8" w:rsidP="00C75476">
            <w:pPr>
              <w:spacing w:line="360" w:lineRule="auto"/>
              <w:jc w:val="center"/>
              <w:rPr>
                <w:b/>
                <w:bCs/>
              </w:rPr>
            </w:pPr>
            <w:r w:rsidRPr="00F550D9">
              <w:rPr>
                <w:b/>
                <w:bCs/>
              </w:rPr>
              <w:t>Documento (Nº da Nota Fiscal (NF-e) /DOC [x] / e outros</w:t>
            </w:r>
          </w:p>
        </w:tc>
        <w:tc>
          <w:tcPr>
            <w:tcW w:w="1669"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483758AF" w14:textId="77777777" w:rsidR="009478B8" w:rsidRPr="00F550D9" w:rsidRDefault="009478B8" w:rsidP="00C75476">
            <w:pPr>
              <w:spacing w:line="360" w:lineRule="auto"/>
              <w:jc w:val="center"/>
              <w:rPr>
                <w:b/>
                <w:bCs/>
                <w:color w:val="000000"/>
              </w:rPr>
            </w:pPr>
            <w:r w:rsidRPr="00F550D9">
              <w:rPr>
                <w:b/>
                <w:bCs/>
              </w:rPr>
              <w:t>Comprovante de pagamento: recibo [x] / TED [x] / boleto (autenticação) e outros</w:t>
            </w:r>
          </w:p>
        </w:tc>
        <w:tc>
          <w:tcPr>
            <w:tcW w:w="132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52184E" w14:textId="77777777" w:rsidR="009478B8" w:rsidRPr="00F550D9" w:rsidRDefault="009478B8" w:rsidP="00C75476">
            <w:pPr>
              <w:spacing w:line="360" w:lineRule="auto"/>
              <w:jc w:val="center"/>
              <w:rPr>
                <w:b/>
                <w:bCs/>
              </w:rPr>
            </w:pPr>
            <w:r w:rsidRPr="00F550D9">
              <w:rPr>
                <w:b/>
                <w:bCs/>
              </w:rPr>
              <w:t>Percentual do recurso utilizado no semestre</w:t>
            </w:r>
          </w:p>
        </w:tc>
        <w:tc>
          <w:tcPr>
            <w:tcW w:w="11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E7B1CEF" w14:textId="77777777" w:rsidR="009478B8" w:rsidRPr="00F550D9" w:rsidRDefault="009478B8" w:rsidP="00C75476">
            <w:pPr>
              <w:spacing w:line="360" w:lineRule="auto"/>
              <w:jc w:val="center"/>
              <w:rPr>
                <w:b/>
                <w:bCs/>
                <w:color w:val="000000"/>
                <w:lang w:val="en-US"/>
              </w:rPr>
            </w:pPr>
            <w:r w:rsidRPr="00F550D9">
              <w:rPr>
                <w:b/>
                <w:bCs/>
              </w:rPr>
              <w:t>Valor gasto no semestre</w:t>
            </w:r>
          </w:p>
        </w:tc>
      </w:tr>
      <w:tr w:rsidR="009478B8" w:rsidRPr="00F550D9" w14:paraId="0BBCEA0E" w14:textId="77777777" w:rsidTr="00C75476">
        <w:trPr>
          <w:trHeight w:val="315"/>
        </w:trPr>
        <w:tc>
          <w:tcPr>
            <w:tcW w:w="2003" w:type="dxa"/>
            <w:tcBorders>
              <w:top w:val="single" w:sz="4" w:space="0" w:color="auto"/>
              <w:left w:val="single" w:sz="4" w:space="0" w:color="auto"/>
              <w:bottom w:val="single" w:sz="4" w:space="0" w:color="auto"/>
              <w:right w:val="single" w:sz="4" w:space="0" w:color="auto"/>
            </w:tcBorders>
            <w:noWrap/>
            <w:vAlign w:val="center"/>
            <w:hideMark/>
          </w:tcPr>
          <w:p w14:paraId="4E56279F" w14:textId="77777777" w:rsidR="009478B8" w:rsidRPr="00F550D9" w:rsidRDefault="009478B8" w:rsidP="00C75476">
            <w:pPr>
              <w:spacing w:line="360" w:lineRule="auto"/>
              <w:jc w:val="center"/>
              <w:rPr>
                <w:color w:val="000000"/>
                <w:lang w:val="en-US"/>
              </w:rPr>
            </w:pPr>
            <w:r w:rsidRPr="00F550D9">
              <w:rPr>
                <w:color w:val="000000"/>
              </w:rPr>
              <w:t>[●]</w:t>
            </w:r>
          </w:p>
        </w:tc>
        <w:tc>
          <w:tcPr>
            <w:tcW w:w="1496" w:type="dxa"/>
            <w:tcBorders>
              <w:top w:val="single" w:sz="4" w:space="0" w:color="auto"/>
              <w:left w:val="single" w:sz="4" w:space="0" w:color="auto"/>
              <w:bottom w:val="single" w:sz="4" w:space="0" w:color="auto"/>
              <w:right w:val="single" w:sz="4" w:space="0" w:color="auto"/>
            </w:tcBorders>
            <w:vAlign w:val="center"/>
            <w:hideMark/>
          </w:tcPr>
          <w:p w14:paraId="5A3AD993" w14:textId="77777777" w:rsidR="009478B8" w:rsidRPr="00F550D9" w:rsidRDefault="009478B8" w:rsidP="00C75476">
            <w:pPr>
              <w:spacing w:line="360" w:lineRule="auto"/>
              <w:jc w:val="center"/>
              <w:rPr>
                <w:color w:val="000000"/>
                <w:lang w:val="en-US"/>
              </w:rPr>
            </w:pPr>
            <w:r w:rsidRPr="00F550D9">
              <w:rPr>
                <w:color w:val="000000"/>
              </w:rPr>
              <w:t>[●]</w:t>
            </w:r>
          </w:p>
        </w:tc>
        <w:tc>
          <w:tcPr>
            <w:tcW w:w="1243" w:type="dxa"/>
            <w:tcBorders>
              <w:top w:val="single" w:sz="4" w:space="0" w:color="auto"/>
              <w:left w:val="single" w:sz="4" w:space="0" w:color="auto"/>
              <w:bottom w:val="single" w:sz="4" w:space="0" w:color="auto"/>
              <w:right w:val="single" w:sz="4" w:space="0" w:color="auto"/>
            </w:tcBorders>
            <w:vAlign w:val="center"/>
            <w:hideMark/>
          </w:tcPr>
          <w:p w14:paraId="1EB9BBF0" w14:textId="77777777" w:rsidR="009478B8" w:rsidRPr="00F550D9" w:rsidRDefault="009478B8" w:rsidP="00C75476">
            <w:pPr>
              <w:spacing w:line="360" w:lineRule="auto"/>
              <w:jc w:val="center"/>
              <w:rPr>
                <w:color w:val="000000"/>
                <w:lang w:val="en-US"/>
              </w:rPr>
            </w:pPr>
            <w:r w:rsidRPr="00F550D9">
              <w:rPr>
                <w:color w:val="000000"/>
              </w:rPr>
              <w:t>[●]</w:t>
            </w:r>
          </w:p>
        </w:tc>
        <w:tc>
          <w:tcPr>
            <w:tcW w:w="1190" w:type="dxa"/>
            <w:tcBorders>
              <w:top w:val="single" w:sz="4" w:space="0" w:color="auto"/>
              <w:left w:val="single" w:sz="4" w:space="0" w:color="auto"/>
              <w:bottom w:val="single" w:sz="4" w:space="0" w:color="auto"/>
              <w:right w:val="single" w:sz="4" w:space="0" w:color="auto"/>
            </w:tcBorders>
            <w:noWrap/>
            <w:vAlign w:val="center"/>
            <w:hideMark/>
          </w:tcPr>
          <w:p w14:paraId="566BB05E" w14:textId="77777777" w:rsidR="009478B8" w:rsidRPr="00F550D9" w:rsidRDefault="009478B8" w:rsidP="00C75476">
            <w:pPr>
              <w:spacing w:line="360" w:lineRule="auto"/>
              <w:jc w:val="center"/>
              <w:rPr>
                <w:color w:val="000000"/>
                <w:lang w:val="en-US"/>
              </w:rPr>
            </w:pPr>
            <w:r w:rsidRPr="00F550D9">
              <w:rPr>
                <w:color w:val="000000"/>
              </w:rPr>
              <w:t>[●]</w:t>
            </w:r>
          </w:p>
        </w:tc>
        <w:tc>
          <w:tcPr>
            <w:tcW w:w="857" w:type="dxa"/>
            <w:tcBorders>
              <w:top w:val="single" w:sz="4" w:space="0" w:color="auto"/>
              <w:left w:val="single" w:sz="4" w:space="0" w:color="auto"/>
              <w:bottom w:val="single" w:sz="4" w:space="0" w:color="auto"/>
              <w:right w:val="single" w:sz="4" w:space="0" w:color="auto"/>
            </w:tcBorders>
            <w:noWrap/>
            <w:vAlign w:val="center"/>
            <w:hideMark/>
          </w:tcPr>
          <w:p w14:paraId="7C59D93E" w14:textId="77777777" w:rsidR="009478B8" w:rsidRPr="00F550D9" w:rsidRDefault="009478B8" w:rsidP="00C75476">
            <w:pPr>
              <w:spacing w:line="360" w:lineRule="auto"/>
              <w:jc w:val="center"/>
              <w:rPr>
                <w:color w:val="000000"/>
                <w:lang w:val="en-US"/>
              </w:rPr>
            </w:pPr>
            <w:r w:rsidRPr="00F550D9">
              <w:rPr>
                <w:color w:val="000000"/>
              </w:rPr>
              <w:t>[●]</w:t>
            </w:r>
          </w:p>
        </w:tc>
        <w:tc>
          <w:tcPr>
            <w:tcW w:w="1709" w:type="dxa"/>
            <w:tcBorders>
              <w:top w:val="single" w:sz="4" w:space="0" w:color="auto"/>
              <w:left w:val="single" w:sz="4" w:space="0" w:color="auto"/>
              <w:bottom w:val="single" w:sz="4" w:space="0" w:color="auto"/>
              <w:right w:val="single" w:sz="4" w:space="0" w:color="auto"/>
            </w:tcBorders>
            <w:vAlign w:val="center"/>
            <w:hideMark/>
          </w:tcPr>
          <w:p w14:paraId="1DF00A39" w14:textId="77777777" w:rsidR="009478B8" w:rsidRPr="00F550D9" w:rsidRDefault="009478B8" w:rsidP="00C75476">
            <w:pPr>
              <w:spacing w:line="360" w:lineRule="auto"/>
              <w:jc w:val="center"/>
              <w:rPr>
                <w:color w:val="000000"/>
                <w:lang w:val="en-US"/>
              </w:rPr>
            </w:pPr>
            <w:r w:rsidRPr="00F550D9">
              <w:rPr>
                <w:color w:val="000000"/>
              </w:rPr>
              <w:t>[●]</w:t>
            </w:r>
          </w:p>
        </w:tc>
        <w:tc>
          <w:tcPr>
            <w:tcW w:w="1390" w:type="dxa"/>
            <w:tcBorders>
              <w:top w:val="single" w:sz="4" w:space="0" w:color="auto"/>
              <w:left w:val="single" w:sz="4" w:space="0" w:color="auto"/>
              <w:bottom w:val="single" w:sz="4" w:space="0" w:color="auto"/>
              <w:right w:val="single" w:sz="4" w:space="0" w:color="auto"/>
            </w:tcBorders>
            <w:vAlign w:val="center"/>
            <w:hideMark/>
          </w:tcPr>
          <w:p w14:paraId="1CC4F95C" w14:textId="77777777" w:rsidR="009478B8" w:rsidRPr="00F550D9" w:rsidRDefault="009478B8" w:rsidP="00C75476">
            <w:pPr>
              <w:spacing w:line="360" w:lineRule="auto"/>
              <w:jc w:val="center"/>
              <w:rPr>
                <w:color w:val="000000"/>
                <w:lang w:val="en-US"/>
              </w:rPr>
            </w:pPr>
            <w:r w:rsidRPr="00F550D9">
              <w:rPr>
                <w:color w:val="000000"/>
              </w:rPr>
              <w:t>[●]</w:t>
            </w:r>
          </w:p>
        </w:tc>
        <w:tc>
          <w:tcPr>
            <w:tcW w:w="1339" w:type="dxa"/>
            <w:tcBorders>
              <w:top w:val="single" w:sz="4" w:space="0" w:color="auto"/>
              <w:left w:val="single" w:sz="4" w:space="0" w:color="auto"/>
              <w:bottom w:val="single" w:sz="4" w:space="0" w:color="auto"/>
              <w:right w:val="single" w:sz="4" w:space="0" w:color="auto"/>
            </w:tcBorders>
            <w:vAlign w:val="center"/>
            <w:hideMark/>
          </w:tcPr>
          <w:p w14:paraId="4B9F114B" w14:textId="77777777" w:rsidR="009478B8" w:rsidRPr="00F550D9" w:rsidRDefault="009478B8" w:rsidP="00C75476">
            <w:pPr>
              <w:spacing w:line="360" w:lineRule="auto"/>
              <w:jc w:val="center"/>
              <w:rPr>
                <w:color w:val="000000"/>
                <w:lang w:val="en-US"/>
              </w:rPr>
            </w:pPr>
            <w:r w:rsidRPr="00F550D9">
              <w:rPr>
                <w:color w:val="000000"/>
              </w:rPr>
              <w:t>[●]</w:t>
            </w:r>
          </w:p>
        </w:tc>
        <w:tc>
          <w:tcPr>
            <w:tcW w:w="1653" w:type="dxa"/>
            <w:gridSpan w:val="2"/>
            <w:tcBorders>
              <w:top w:val="single" w:sz="4" w:space="0" w:color="auto"/>
              <w:left w:val="single" w:sz="4" w:space="0" w:color="auto"/>
              <w:bottom w:val="single" w:sz="4" w:space="0" w:color="auto"/>
              <w:right w:val="single" w:sz="4" w:space="0" w:color="auto"/>
            </w:tcBorders>
            <w:vAlign w:val="center"/>
            <w:hideMark/>
          </w:tcPr>
          <w:p w14:paraId="3067400A" w14:textId="77777777" w:rsidR="009478B8" w:rsidRPr="00F550D9" w:rsidRDefault="009478B8" w:rsidP="00C75476">
            <w:pPr>
              <w:spacing w:line="360" w:lineRule="auto"/>
              <w:jc w:val="center"/>
              <w:rPr>
                <w:color w:val="000000"/>
                <w:lang w:val="en-US"/>
              </w:rPr>
            </w:pPr>
            <w:r w:rsidRPr="00F550D9">
              <w:rPr>
                <w:color w:val="000000"/>
              </w:rPr>
              <w:t>[●]</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41098A7" w14:textId="77777777" w:rsidR="009478B8" w:rsidRPr="00F550D9" w:rsidRDefault="009478B8" w:rsidP="00C75476">
            <w:pPr>
              <w:spacing w:line="360" w:lineRule="auto"/>
              <w:jc w:val="center"/>
              <w:rPr>
                <w:color w:val="000000"/>
                <w:lang w:val="en-US"/>
              </w:rPr>
            </w:pPr>
            <w:r w:rsidRPr="00F550D9">
              <w:rPr>
                <w:color w:val="000000"/>
              </w:rPr>
              <w:t>[●]</w:t>
            </w:r>
          </w:p>
        </w:tc>
      </w:tr>
      <w:tr w:rsidR="009478B8" w:rsidRPr="00F550D9" w14:paraId="1A58086D" w14:textId="77777777" w:rsidTr="00C75476">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696BD514" w14:textId="77777777" w:rsidR="009478B8" w:rsidRPr="00F550D9" w:rsidRDefault="009478B8" w:rsidP="00C75476">
            <w:pPr>
              <w:spacing w:line="360" w:lineRule="auto"/>
              <w:jc w:val="center"/>
              <w:rPr>
                <w:b/>
                <w:bCs/>
                <w:color w:val="000000"/>
                <w:lang w:val="en-US"/>
              </w:rPr>
            </w:pPr>
            <w:r w:rsidRPr="00F550D9">
              <w:rPr>
                <w:b/>
                <w:bCs/>
              </w:rPr>
              <w:t>Total destinado no semestre</w:t>
            </w:r>
          </w:p>
        </w:tc>
        <w:tc>
          <w:tcPr>
            <w:tcW w:w="1109" w:type="dxa"/>
            <w:tcBorders>
              <w:top w:val="single" w:sz="4" w:space="0" w:color="auto"/>
              <w:left w:val="single" w:sz="4" w:space="0" w:color="auto"/>
              <w:bottom w:val="single" w:sz="4" w:space="0" w:color="auto"/>
              <w:right w:val="single" w:sz="4" w:space="0" w:color="auto"/>
            </w:tcBorders>
            <w:vAlign w:val="center"/>
            <w:hideMark/>
          </w:tcPr>
          <w:p w14:paraId="68DA50BB" w14:textId="77777777" w:rsidR="009478B8" w:rsidRPr="00F550D9" w:rsidRDefault="009478B8" w:rsidP="00C75476">
            <w:pPr>
              <w:spacing w:line="360" w:lineRule="auto"/>
              <w:jc w:val="center"/>
              <w:rPr>
                <w:color w:val="000000"/>
                <w:lang w:val="en-US"/>
              </w:rPr>
            </w:pPr>
            <w:r w:rsidRPr="00F550D9">
              <w:rPr>
                <w:color w:val="000000"/>
              </w:rPr>
              <w:t>R$ [●]</w:t>
            </w:r>
          </w:p>
        </w:tc>
      </w:tr>
      <w:tr w:rsidR="009478B8" w:rsidRPr="00F550D9" w14:paraId="327CAD2E" w14:textId="77777777" w:rsidTr="00C75476">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E48060E" w14:textId="6098C906" w:rsidR="009478B8" w:rsidRPr="00F550D9" w:rsidRDefault="009478B8" w:rsidP="00C75476">
            <w:pPr>
              <w:spacing w:line="360" w:lineRule="auto"/>
              <w:jc w:val="center"/>
              <w:rPr>
                <w:b/>
                <w:bCs/>
              </w:rPr>
            </w:pPr>
            <w:r w:rsidRPr="00F550D9">
              <w:rPr>
                <w:b/>
                <w:bCs/>
              </w:rPr>
              <w:t xml:space="preserve">Valor </w:t>
            </w:r>
            <w:r>
              <w:rPr>
                <w:b/>
                <w:bCs/>
              </w:rPr>
              <w:t xml:space="preserve">total </w:t>
            </w:r>
            <w:r w:rsidRPr="00F550D9">
              <w:rPr>
                <w:b/>
                <w:bCs/>
              </w:rPr>
              <w:t>desembolsado</w:t>
            </w:r>
            <w:r>
              <w:rPr>
                <w:b/>
                <w:bCs/>
              </w:rPr>
              <w:t xml:space="preserve"> à </w:t>
            </w:r>
            <w:r w:rsidR="006A6D4D">
              <w:rPr>
                <w:b/>
                <w:bCs/>
              </w:rPr>
              <w:t>Emissora</w:t>
            </w:r>
          </w:p>
        </w:tc>
        <w:tc>
          <w:tcPr>
            <w:tcW w:w="1109" w:type="dxa"/>
            <w:tcBorders>
              <w:top w:val="single" w:sz="4" w:space="0" w:color="auto"/>
              <w:left w:val="single" w:sz="4" w:space="0" w:color="auto"/>
              <w:bottom w:val="single" w:sz="4" w:space="0" w:color="auto"/>
              <w:right w:val="single" w:sz="4" w:space="0" w:color="auto"/>
            </w:tcBorders>
            <w:vAlign w:val="center"/>
            <w:hideMark/>
          </w:tcPr>
          <w:p w14:paraId="6C1D135C" w14:textId="77777777" w:rsidR="009478B8" w:rsidRPr="00F550D9" w:rsidRDefault="009478B8" w:rsidP="00C75476">
            <w:pPr>
              <w:spacing w:line="360" w:lineRule="auto"/>
              <w:jc w:val="center"/>
              <w:rPr>
                <w:color w:val="000000"/>
                <w:lang w:val="en-US"/>
              </w:rPr>
            </w:pPr>
            <w:r w:rsidRPr="00F550D9">
              <w:rPr>
                <w:color w:val="000000"/>
              </w:rPr>
              <w:t>R$ [●]</w:t>
            </w:r>
          </w:p>
        </w:tc>
      </w:tr>
      <w:tr w:rsidR="009478B8" w:rsidRPr="00F550D9" w14:paraId="2709AF4A" w14:textId="77777777" w:rsidTr="00C75476">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40C81D1" w14:textId="77777777" w:rsidR="009478B8" w:rsidRPr="00F550D9" w:rsidRDefault="009478B8" w:rsidP="00C75476">
            <w:pPr>
              <w:spacing w:line="360" w:lineRule="auto"/>
              <w:jc w:val="center"/>
              <w:rPr>
                <w:b/>
                <w:bCs/>
                <w:color w:val="000000"/>
                <w:lang w:val="en-US"/>
              </w:rPr>
            </w:pPr>
            <w:r w:rsidRPr="00F550D9">
              <w:rPr>
                <w:b/>
                <w:bCs/>
              </w:rPr>
              <w:t>Saldo a destinar</w:t>
            </w:r>
          </w:p>
        </w:tc>
        <w:tc>
          <w:tcPr>
            <w:tcW w:w="1109" w:type="dxa"/>
            <w:tcBorders>
              <w:top w:val="single" w:sz="4" w:space="0" w:color="auto"/>
              <w:left w:val="single" w:sz="4" w:space="0" w:color="auto"/>
              <w:bottom w:val="single" w:sz="4" w:space="0" w:color="auto"/>
              <w:right w:val="single" w:sz="4" w:space="0" w:color="auto"/>
            </w:tcBorders>
            <w:vAlign w:val="center"/>
            <w:hideMark/>
          </w:tcPr>
          <w:p w14:paraId="1EDD3367" w14:textId="77777777" w:rsidR="009478B8" w:rsidRPr="00F550D9" w:rsidRDefault="009478B8" w:rsidP="00C75476">
            <w:pPr>
              <w:spacing w:line="360" w:lineRule="auto"/>
              <w:jc w:val="center"/>
              <w:rPr>
                <w:color w:val="000000"/>
                <w:lang w:val="en-US"/>
              </w:rPr>
            </w:pPr>
            <w:r w:rsidRPr="00F550D9">
              <w:rPr>
                <w:color w:val="000000"/>
                <w:lang w:val="en-US"/>
              </w:rPr>
              <w:t>R$ [●]</w:t>
            </w:r>
          </w:p>
        </w:tc>
      </w:tr>
      <w:tr w:rsidR="009478B8" w:rsidRPr="00F550D9" w14:paraId="574E03AC" w14:textId="77777777" w:rsidTr="00C75476">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9967E8D" w14:textId="77777777" w:rsidR="009478B8" w:rsidRPr="00F550D9" w:rsidRDefault="009478B8" w:rsidP="00C75476">
            <w:pPr>
              <w:spacing w:line="360" w:lineRule="auto"/>
              <w:jc w:val="center"/>
              <w:rPr>
                <w:b/>
                <w:bCs/>
                <w:color w:val="000000"/>
                <w:lang w:val="en-US"/>
              </w:rPr>
            </w:pPr>
            <w:r w:rsidRPr="00F550D9">
              <w:rPr>
                <w:b/>
                <w:bCs/>
              </w:rPr>
              <w:t>Valor Total da Oferta</w:t>
            </w:r>
          </w:p>
        </w:tc>
        <w:tc>
          <w:tcPr>
            <w:tcW w:w="1109" w:type="dxa"/>
            <w:tcBorders>
              <w:top w:val="single" w:sz="4" w:space="0" w:color="auto"/>
              <w:left w:val="single" w:sz="4" w:space="0" w:color="auto"/>
              <w:bottom w:val="single" w:sz="4" w:space="0" w:color="auto"/>
              <w:right w:val="single" w:sz="4" w:space="0" w:color="auto"/>
            </w:tcBorders>
            <w:vAlign w:val="center"/>
            <w:hideMark/>
          </w:tcPr>
          <w:p w14:paraId="5D81CACD" w14:textId="77777777" w:rsidR="009478B8" w:rsidRPr="00F550D9" w:rsidRDefault="009478B8" w:rsidP="00C75476">
            <w:pPr>
              <w:spacing w:line="360" w:lineRule="auto"/>
              <w:jc w:val="center"/>
              <w:rPr>
                <w:color w:val="000000"/>
                <w:lang w:val="en-US"/>
              </w:rPr>
            </w:pPr>
            <w:r w:rsidRPr="00F550D9">
              <w:rPr>
                <w:color w:val="000000"/>
                <w:lang w:val="en-US"/>
              </w:rPr>
              <w:t>R$ [●]</w:t>
            </w:r>
          </w:p>
        </w:tc>
      </w:tr>
      <w:bookmarkEnd w:id="380"/>
    </w:tbl>
    <w:p w14:paraId="66EFB838" w14:textId="77777777" w:rsidR="009478B8" w:rsidRPr="00F550D9" w:rsidRDefault="009478B8" w:rsidP="009478B8">
      <w:pPr>
        <w:spacing w:line="360" w:lineRule="auto"/>
        <w:rPr>
          <w:b/>
          <w:bCs/>
        </w:rPr>
      </w:pPr>
    </w:p>
    <w:p w14:paraId="157B3B46" w14:textId="77777777" w:rsidR="009478B8" w:rsidRPr="00F550D9" w:rsidRDefault="009478B8" w:rsidP="009478B8">
      <w:pPr>
        <w:spacing w:line="360" w:lineRule="auto"/>
      </w:pPr>
    </w:p>
    <w:p w14:paraId="339DBABB" w14:textId="77777777" w:rsidR="009478B8" w:rsidRPr="00F550D9" w:rsidRDefault="009478B8" w:rsidP="009478B8">
      <w:pPr>
        <w:suppressAutoHyphens/>
        <w:spacing w:line="360" w:lineRule="auto"/>
        <w:textAlignment w:val="baseline"/>
      </w:pPr>
    </w:p>
    <w:p w14:paraId="483576E3" w14:textId="2F6E9C85" w:rsidR="009478B8" w:rsidRPr="00F550D9" w:rsidRDefault="009478B8" w:rsidP="00F85735">
      <w:pPr>
        <w:spacing w:line="360" w:lineRule="auto"/>
        <w:jc w:val="both"/>
      </w:pPr>
      <w:r w:rsidRPr="00C75476">
        <w:rPr>
          <w:rFonts w:eastAsia="Arial Unicode MS"/>
          <w:bCs/>
          <w:lang w:val="x-none"/>
        </w:rPr>
        <w:lastRenderedPageBreak/>
        <w:t xml:space="preserve">A </w:t>
      </w:r>
      <w:r w:rsidR="006A6D4D">
        <w:rPr>
          <w:rFonts w:eastAsia="Arial Unicode MS"/>
          <w:bCs/>
        </w:rPr>
        <w:t>Emissora</w:t>
      </w:r>
      <w:r w:rsidRPr="00C75476">
        <w:rPr>
          <w:rFonts w:eastAsia="Arial Unicode MS"/>
          <w:bCs/>
        </w:rPr>
        <w:t xml:space="preserve"> declara que é acionista ou sócio controlador, direta ou indiretamente, ou é sociedade controlada pelos sócios cuja destinação será realizada com os recursos desta </w:t>
      </w:r>
      <w:r>
        <w:rPr>
          <w:rFonts w:eastAsia="Arial Unicode MS"/>
          <w:bCs/>
        </w:rPr>
        <w:t>Debênture</w:t>
      </w:r>
      <w:r w:rsidRPr="00C75476">
        <w:rPr>
          <w:rFonts w:eastAsia="Arial Unicode MS"/>
          <w:bCs/>
        </w:rPr>
        <w:t xml:space="preserve">, conforme definição constante do artigo 116 das Sociedades por Ações, e assume a obrigação de manter o controle acima até que comprovada, </w:t>
      </w:r>
      <w:r>
        <w:rPr>
          <w:rFonts w:eastAsia="Arial Unicode MS"/>
          <w:bCs/>
        </w:rPr>
        <w:t xml:space="preserve">pela </w:t>
      </w:r>
      <w:r w:rsidR="006A6D4D">
        <w:rPr>
          <w:rFonts w:eastAsia="Arial Unicode MS"/>
          <w:bCs/>
        </w:rPr>
        <w:t>Emissora</w:t>
      </w:r>
      <w:r w:rsidRPr="00C75476">
        <w:rPr>
          <w:rFonts w:eastAsia="Arial Unicode MS"/>
          <w:bCs/>
        </w:rPr>
        <w:t xml:space="preserve">, a integral utilização da parcela dos recursos destinados à respectiva sociedade no respectivo </w:t>
      </w:r>
      <w:r w:rsidR="00732FD3">
        <w:rPr>
          <w:rFonts w:eastAsia="Arial Unicode MS"/>
          <w:bCs/>
        </w:rPr>
        <w:t>e</w:t>
      </w:r>
      <w:r w:rsidRPr="00C75476">
        <w:rPr>
          <w:rFonts w:eastAsia="Arial Unicode MS"/>
          <w:bCs/>
        </w:rPr>
        <w:t xml:space="preserve">mpreendimento </w:t>
      </w:r>
      <w:r w:rsidR="00923E87">
        <w:rPr>
          <w:rFonts w:eastAsia="Arial Unicode MS"/>
          <w:bCs/>
        </w:rPr>
        <w:t>i</w:t>
      </w:r>
      <w:r w:rsidRPr="00C75476">
        <w:rPr>
          <w:rFonts w:eastAsia="Arial Unicode MS"/>
          <w:bCs/>
        </w:rPr>
        <w:t>mobiliário</w:t>
      </w:r>
      <w:r>
        <w:rPr>
          <w:rFonts w:eastAsia="Arial Unicode MS"/>
          <w:bCs/>
        </w:rPr>
        <w:t>.</w:t>
      </w:r>
    </w:p>
    <w:p w14:paraId="461EC3B9" w14:textId="77777777" w:rsidR="009478B8" w:rsidRPr="00F550D9" w:rsidRDefault="009478B8" w:rsidP="009478B8">
      <w:pPr>
        <w:spacing w:line="360" w:lineRule="auto"/>
      </w:pPr>
    </w:p>
    <w:p w14:paraId="25476135" w14:textId="77777777" w:rsidR="009478B8" w:rsidRPr="00F550D9" w:rsidRDefault="009478B8" w:rsidP="009478B8">
      <w:pPr>
        <w:spacing w:line="360" w:lineRule="auto"/>
      </w:pPr>
      <w:r w:rsidRPr="00F550D9">
        <w:t>Atenciosamente,</w:t>
      </w:r>
    </w:p>
    <w:p w14:paraId="3E68EF4B" w14:textId="77777777" w:rsidR="009478B8" w:rsidRPr="00F550D9" w:rsidRDefault="009478B8" w:rsidP="009478B8">
      <w:pPr>
        <w:spacing w:line="360" w:lineRule="auto"/>
      </w:pPr>
    </w:p>
    <w:p w14:paraId="5AB0DD32" w14:textId="77777777" w:rsidR="009478B8" w:rsidRPr="00F550D9" w:rsidRDefault="009478B8" w:rsidP="009478B8">
      <w:pPr>
        <w:spacing w:line="360" w:lineRule="auto"/>
        <w:ind w:right="-1"/>
        <w:jc w:val="center"/>
        <w:rPr>
          <w:rStyle w:val="Nmerodepgina"/>
          <w:b/>
          <w:bCs/>
          <w:smallCaps/>
        </w:rPr>
      </w:pPr>
      <w:r w:rsidRPr="00F550D9">
        <w:rPr>
          <w:b/>
          <w:bCs/>
        </w:rPr>
        <w:t>[.]</w:t>
      </w:r>
    </w:p>
    <w:p w14:paraId="4E22B5E8" w14:textId="77777777" w:rsidR="009478B8" w:rsidRPr="00F550D9" w:rsidRDefault="009478B8" w:rsidP="009478B8">
      <w:pPr>
        <w:spacing w:line="360" w:lineRule="auto"/>
        <w:jc w:val="center"/>
      </w:pPr>
    </w:p>
    <w:tbl>
      <w:tblPr>
        <w:tblW w:w="0" w:type="auto"/>
        <w:jc w:val="center"/>
        <w:tblLayout w:type="fixed"/>
        <w:tblCellMar>
          <w:left w:w="70" w:type="dxa"/>
          <w:right w:w="70" w:type="dxa"/>
        </w:tblCellMar>
        <w:tblLook w:val="04A0" w:firstRow="1" w:lastRow="0" w:firstColumn="1" w:lastColumn="0" w:noHBand="0" w:noVBand="1"/>
      </w:tblPr>
      <w:tblGrid>
        <w:gridCol w:w="4420"/>
        <w:gridCol w:w="4490"/>
      </w:tblGrid>
      <w:tr w:rsidR="009478B8" w:rsidRPr="00F550D9" w14:paraId="42A19131" w14:textId="77777777" w:rsidTr="00C75476">
        <w:trPr>
          <w:jc w:val="center"/>
        </w:trPr>
        <w:tc>
          <w:tcPr>
            <w:tcW w:w="4420" w:type="dxa"/>
            <w:hideMark/>
          </w:tcPr>
          <w:p w14:paraId="24A970F5" w14:textId="77777777" w:rsidR="009478B8" w:rsidRPr="00F550D9" w:rsidRDefault="009478B8" w:rsidP="00C75476">
            <w:pPr>
              <w:spacing w:line="360" w:lineRule="auto"/>
            </w:pPr>
            <w:r w:rsidRPr="00F550D9">
              <w:t>_________________________________</w:t>
            </w:r>
          </w:p>
        </w:tc>
        <w:tc>
          <w:tcPr>
            <w:tcW w:w="4490" w:type="dxa"/>
            <w:hideMark/>
          </w:tcPr>
          <w:p w14:paraId="135F1B28" w14:textId="77777777" w:rsidR="009478B8" w:rsidRPr="00F550D9" w:rsidRDefault="009478B8" w:rsidP="00C75476">
            <w:pPr>
              <w:spacing w:line="360" w:lineRule="auto"/>
            </w:pPr>
            <w:r w:rsidRPr="00F550D9">
              <w:t>___________________________</w:t>
            </w:r>
          </w:p>
        </w:tc>
      </w:tr>
      <w:tr w:rsidR="009478B8" w:rsidRPr="00F550D9" w14:paraId="6F424FA5" w14:textId="77777777" w:rsidTr="00C75476">
        <w:trPr>
          <w:jc w:val="center"/>
        </w:trPr>
        <w:tc>
          <w:tcPr>
            <w:tcW w:w="4420" w:type="dxa"/>
            <w:hideMark/>
          </w:tcPr>
          <w:p w14:paraId="4B4BDF77" w14:textId="77777777" w:rsidR="009478B8" w:rsidRPr="00F550D9" w:rsidRDefault="009478B8" w:rsidP="00C75476">
            <w:pPr>
              <w:spacing w:line="360" w:lineRule="auto"/>
            </w:pPr>
            <w:r w:rsidRPr="00F550D9">
              <w:t>Nome:</w:t>
            </w:r>
          </w:p>
          <w:p w14:paraId="38C8A9D4" w14:textId="77777777" w:rsidR="009478B8" w:rsidRPr="00F550D9" w:rsidRDefault="009478B8" w:rsidP="00C75476">
            <w:pPr>
              <w:spacing w:line="360" w:lineRule="auto"/>
            </w:pPr>
            <w:r w:rsidRPr="00F550D9">
              <w:t>Cargo:</w:t>
            </w:r>
          </w:p>
        </w:tc>
        <w:tc>
          <w:tcPr>
            <w:tcW w:w="4490" w:type="dxa"/>
            <w:hideMark/>
          </w:tcPr>
          <w:p w14:paraId="0527FC71" w14:textId="77777777" w:rsidR="009478B8" w:rsidRPr="00F550D9" w:rsidRDefault="009478B8" w:rsidP="00C75476">
            <w:pPr>
              <w:spacing w:line="360" w:lineRule="auto"/>
            </w:pPr>
            <w:r w:rsidRPr="00F550D9">
              <w:t>Nome:</w:t>
            </w:r>
          </w:p>
          <w:p w14:paraId="6A0C2708" w14:textId="77777777" w:rsidR="009478B8" w:rsidRPr="00F550D9" w:rsidRDefault="009478B8" w:rsidP="00C75476">
            <w:pPr>
              <w:spacing w:line="360" w:lineRule="auto"/>
            </w:pPr>
            <w:r w:rsidRPr="00F550D9">
              <w:t>Cargo:</w:t>
            </w:r>
          </w:p>
        </w:tc>
      </w:tr>
    </w:tbl>
    <w:p w14:paraId="5DF662CD" w14:textId="77777777" w:rsidR="009478B8" w:rsidRDefault="009478B8" w:rsidP="009478B8">
      <w:pPr>
        <w:tabs>
          <w:tab w:val="left" w:pos="3060"/>
        </w:tabs>
        <w:spacing w:line="360" w:lineRule="auto"/>
        <w:jc w:val="both"/>
        <w:rPr>
          <w:lang w:eastAsia="x-none"/>
        </w:rPr>
      </w:pPr>
    </w:p>
    <w:p w14:paraId="0DBE7E5D" w14:textId="77777777" w:rsidR="009478B8" w:rsidRDefault="009478B8">
      <w:pPr>
        <w:autoSpaceDE/>
        <w:autoSpaceDN/>
        <w:adjustRightInd/>
        <w:spacing w:after="160" w:line="259" w:lineRule="auto"/>
        <w:rPr>
          <w:rFonts w:eastAsia="Arial Unicode MS"/>
          <w:bCs/>
          <w:lang w:val="x-none"/>
        </w:rPr>
      </w:pPr>
    </w:p>
    <w:p w14:paraId="56B84A95" w14:textId="77777777" w:rsidR="009478B8" w:rsidRDefault="009478B8">
      <w:pPr>
        <w:autoSpaceDE/>
        <w:autoSpaceDN/>
        <w:adjustRightInd/>
        <w:spacing w:after="160" w:line="259" w:lineRule="auto"/>
        <w:rPr>
          <w:rFonts w:eastAsia="Arial Unicode MS"/>
          <w:bCs/>
          <w:lang w:val="x-none"/>
        </w:rPr>
      </w:pPr>
    </w:p>
    <w:p w14:paraId="110EDD07" w14:textId="40D73A03" w:rsidR="00FE0A0F" w:rsidRDefault="00FE0A0F">
      <w:pPr>
        <w:autoSpaceDE/>
        <w:autoSpaceDN/>
        <w:adjustRightInd/>
        <w:spacing w:after="160" w:line="259" w:lineRule="auto"/>
        <w:rPr>
          <w:rFonts w:asciiTheme="minorHAnsi" w:hAnsiTheme="minorHAnsi" w:cstheme="minorHAnsi"/>
          <w:b/>
          <w:sz w:val="22"/>
          <w:szCs w:val="22"/>
        </w:rPr>
      </w:pPr>
      <w:r>
        <w:rPr>
          <w:rFonts w:asciiTheme="minorHAnsi" w:hAnsiTheme="minorHAnsi" w:cstheme="minorHAnsi"/>
          <w:b/>
        </w:rPr>
        <w:br w:type="page"/>
      </w:r>
    </w:p>
    <w:p w14:paraId="02420174" w14:textId="77777777" w:rsidR="00610E23" w:rsidRPr="00DC7597" w:rsidRDefault="00610E23"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119ABC87" w14:textId="77777777" w:rsidR="0017313C" w:rsidRPr="00DC7597" w:rsidRDefault="0017313C" w:rsidP="0017313C">
      <w:pPr>
        <w:widowControl w:val="0"/>
        <w:tabs>
          <w:tab w:val="left" w:pos="284"/>
        </w:tabs>
        <w:spacing w:line="320" w:lineRule="exact"/>
        <w:contextualSpacing/>
        <w:jc w:val="center"/>
        <w:rPr>
          <w:rFonts w:asciiTheme="minorHAnsi" w:hAnsiTheme="minorHAnsi" w:cstheme="minorHAnsi"/>
          <w:b/>
          <w:bCs/>
          <w:sz w:val="22"/>
          <w:szCs w:val="22"/>
        </w:rPr>
      </w:pPr>
      <w:bookmarkStart w:id="381" w:name="_DV_M134"/>
      <w:bookmarkStart w:id="382" w:name="_DV_M191"/>
      <w:bookmarkEnd w:id="381"/>
      <w:bookmarkEnd w:id="382"/>
      <w:r w:rsidRPr="00DC7597">
        <w:rPr>
          <w:rFonts w:asciiTheme="minorHAnsi" w:hAnsiTheme="minorHAnsi" w:cstheme="minorHAnsi"/>
          <w:b/>
          <w:bCs/>
          <w:sz w:val="22"/>
          <w:szCs w:val="22"/>
        </w:rPr>
        <w:t>ANEXO IV</w:t>
      </w:r>
    </w:p>
    <w:p w14:paraId="783F4980" w14:textId="77777777" w:rsidR="0017313C" w:rsidRPr="00DC7597" w:rsidRDefault="0017313C" w:rsidP="0017313C">
      <w:pPr>
        <w:widowControl w:val="0"/>
        <w:tabs>
          <w:tab w:val="left" w:pos="284"/>
        </w:tabs>
        <w:spacing w:line="320" w:lineRule="exact"/>
        <w:contextualSpacing/>
        <w:jc w:val="center"/>
        <w:rPr>
          <w:rFonts w:asciiTheme="minorHAnsi" w:hAnsiTheme="minorHAnsi" w:cstheme="minorHAnsi"/>
          <w:b/>
          <w:bCs/>
          <w:sz w:val="22"/>
          <w:szCs w:val="22"/>
        </w:rPr>
      </w:pPr>
      <w:r w:rsidRPr="00DC7597">
        <w:rPr>
          <w:rFonts w:asciiTheme="minorHAnsi" w:hAnsiTheme="minorHAnsi" w:cstheme="minorHAnsi"/>
          <w:b/>
          <w:bCs/>
          <w:sz w:val="22"/>
          <w:szCs w:val="22"/>
        </w:rPr>
        <w:t>DESPESAS</w:t>
      </w:r>
    </w:p>
    <w:p w14:paraId="2EF3B820" w14:textId="77777777" w:rsidR="0017313C" w:rsidRDefault="0017313C" w:rsidP="0017313C">
      <w:pPr>
        <w:widowControl w:val="0"/>
        <w:tabs>
          <w:tab w:val="left" w:pos="284"/>
        </w:tabs>
        <w:spacing w:line="320" w:lineRule="exact"/>
        <w:contextualSpacing/>
        <w:jc w:val="center"/>
        <w:rPr>
          <w:rFonts w:asciiTheme="minorHAnsi" w:hAnsiTheme="minorHAnsi" w:cstheme="minorHAnsi"/>
          <w:bCs/>
          <w:sz w:val="22"/>
          <w:szCs w:val="22"/>
        </w:rPr>
      </w:pPr>
    </w:p>
    <w:tbl>
      <w:tblPr>
        <w:tblW w:w="0" w:type="auto"/>
        <w:jc w:val="center"/>
        <w:tblCellMar>
          <w:left w:w="70" w:type="dxa"/>
          <w:right w:w="70" w:type="dxa"/>
        </w:tblCellMar>
        <w:tblLook w:val="04A0" w:firstRow="1" w:lastRow="0" w:firstColumn="1" w:lastColumn="0" w:noHBand="0" w:noVBand="1"/>
      </w:tblPr>
      <w:tblGrid>
        <w:gridCol w:w="6821"/>
        <w:gridCol w:w="937"/>
        <w:gridCol w:w="3271"/>
        <w:gridCol w:w="831"/>
        <w:gridCol w:w="1316"/>
        <w:gridCol w:w="1015"/>
      </w:tblGrid>
      <w:tr w:rsidR="0017313C" w:rsidRPr="007B4C87" w14:paraId="5928D1F1" w14:textId="77777777" w:rsidTr="00701D52">
        <w:trPr>
          <w:trHeight w:val="552"/>
          <w:jc w:val="center"/>
        </w:trPr>
        <w:tc>
          <w:tcPr>
            <w:tcW w:w="0" w:type="auto"/>
            <w:tcBorders>
              <w:top w:val="single" w:sz="8" w:space="0" w:color="auto"/>
              <w:left w:val="nil"/>
              <w:bottom w:val="single" w:sz="8" w:space="0" w:color="auto"/>
              <w:right w:val="nil"/>
            </w:tcBorders>
            <w:shd w:val="clear" w:color="000000" w:fill="E7E6E6"/>
            <w:noWrap/>
            <w:vAlign w:val="center"/>
            <w:hideMark/>
          </w:tcPr>
          <w:p w14:paraId="56EB6A95"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Custos de Emissão</w:t>
            </w:r>
          </w:p>
        </w:tc>
        <w:tc>
          <w:tcPr>
            <w:tcW w:w="0" w:type="auto"/>
            <w:tcBorders>
              <w:top w:val="single" w:sz="8" w:space="0" w:color="auto"/>
              <w:left w:val="nil"/>
              <w:bottom w:val="single" w:sz="8" w:space="0" w:color="auto"/>
              <w:right w:val="nil"/>
            </w:tcBorders>
            <w:shd w:val="clear" w:color="000000" w:fill="E7E6E6"/>
            <w:noWrap/>
            <w:vAlign w:val="center"/>
            <w:hideMark/>
          </w:tcPr>
          <w:p w14:paraId="2064B07F"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Agente</w:t>
            </w:r>
          </w:p>
        </w:tc>
        <w:tc>
          <w:tcPr>
            <w:tcW w:w="0" w:type="auto"/>
            <w:tcBorders>
              <w:top w:val="single" w:sz="8" w:space="0" w:color="auto"/>
              <w:left w:val="nil"/>
              <w:bottom w:val="single" w:sz="8" w:space="0" w:color="auto"/>
              <w:right w:val="nil"/>
            </w:tcBorders>
            <w:shd w:val="clear" w:color="000000" w:fill="E7E6E6"/>
            <w:noWrap/>
            <w:vAlign w:val="center"/>
            <w:hideMark/>
          </w:tcPr>
          <w:p w14:paraId="51D3ADDC"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Alíquota ou Valor</w:t>
            </w:r>
          </w:p>
        </w:tc>
        <w:tc>
          <w:tcPr>
            <w:tcW w:w="0" w:type="auto"/>
            <w:tcBorders>
              <w:top w:val="single" w:sz="8" w:space="0" w:color="auto"/>
              <w:left w:val="nil"/>
              <w:bottom w:val="single" w:sz="8" w:space="0" w:color="auto"/>
              <w:right w:val="nil"/>
            </w:tcBorders>
            <w:shd w:val="clear" w:color="000000" w:fill="E7E6E6"/>
            <w:vAlign w:val="center"/>
            <w:hideMark/>
          </w:tcPr>
          <w:p w14:paraId="40C1B3D4"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Tributos</w:t>
            </w:r>
          </w:p>
        </w:tc>
        <w:tc>
          <w:tcPr>
            <w:tcW w:w="0" w:type="auto"/>
            <w:tcBorders>
              <w:top w:val="single" w:sz="8" w:space="0" w:color="auto"/>
              <w:left w:val="nil"/>
              <w:bottom w:val="single" w:sz="8" w:space="0" w:color="auto"/>
              <w:right w:val="nil"/>
            </w:tcBorders>
            <w:shd w:val="clear" w:color="000000" w:fill="E7E6E6"/>
            <w:noWrap/>
            <w:vAlign w:val="center"/>
            <w:hideMark/>
          </w:tcPr>
          <w:p w14:paraId="621C9CDD"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Total Geral</w:t>
            </w:r>
          </w:p>
        </w:tc>
        <w:tc>
          <w:tcPr>
            <w:tcW w:w="0" w:type="auto"/>
            <w:tcBorders>
              <w:top w:val="single" w:sz="8" w:space="0" w:color="auto"/>
              <w:left w:val="nil"/>
              <w:bottom w:val="single" w:sz="8" w:space="0" w:color="auto"/>
              <w:right w:val="nil"/>
            </w:tcBorders>
            <w:shd w:val="clear" w:color="000000" w:fill="E7E6E6"/>
            <w:noWrap/>
            <w:vAlign w:val="center"/>
            <w:hideMark/>
          </w:tcPr>
          <w:p w14:paraId="7EBAA3BF"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 do Total</w:t>
            </w:r>
          </w:p>
        </w:tc>
      </w:tr>
      <w:tr w:rsidR="0017313C" w:rsidRPr="007B4C87" w14:paraId="0C4B3FB8" w14:textId="77777777" w:rsidTr="00701D52">
        <w:trPr>
          <w:trHeight w:val="552"/>
          <w:jc w:val="center"/>
        </w:trPr>
        <w:tc>
          <w:tcPr>
            <w:tcW w:w="0" w:type="auto"/>
            <w:tcBorders>
              <w:top w:val="nil"/>
              <w:left w:val="nil"/>
              <w:bottom w:val="single" w:sz="4" w:space="0" w:color="auto"/>
              <w:right w:val="nil"/>
            </w:tcBorders>
            <w:shd w:val="clear" w:color="auto" w:fill="auto"/>
            <w:vAlign w:val="center"/>
            <w:hideMark/>
          </w:tcPr>
          <w:p w14:paraId="0E0AF8A0"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Estruturação</w:t>
            </w:r>
          </w:p>
        </w:tc>
        <w:tc>
          <w:tcPr>
            <w:tcW w:w="0" w:type="auto"/>
            <w:tcBorders>
              <w:top w:val="nil"/>
              <w:left w:val="nil"/>
              <w:bottom w:val="single" w:sz="4" w:space="0" w:color="auto"/>
              <w:right w:val="nil"/>
            </w:tcBorders>
            <w:shd w:val="clear" w:color="auto" w:fill="auto"/>
            <w:noWrap/>
            <w:vAlign w:val="center"/>
            <w:hideMark/>
          </w:tcPr>
          <w:p w14:paraId="55F0BF15"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Habitasec</w:t>
            </w:r>
          </w:p>
        </w:tc>
        <w:tc>
          <w:tcPr>
            <w:tcW w:w="0" w:type="auto"/>
            <w:tcBorders>
              <w:top w:val="single" w:sz="4" w:space="0" w:color="auto"/>
              <w:left w:val="nil"/>
              <w:bottom w:val="single" w:sz="4" w:space="0" w:color="auto"/>
              <w:right w:val="nil"/>
            </w:tcBorders>
            <w:shd w:val="clear" w:color="auto" w:fill="auto"/>
            <w:vAlign w:val="center"/>
            <w:hideMark/>
          </w:tcPr>
          <w:p w14:paraId="0FDF61DF"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R$ 37.500,00</w:t>
            </w:r>
          </w:p>
        </w:tc>
        <w:tc>
          <w:tcPr>
            <w:tcW w:w="0" w:type="auto"/>
            <w:tcBorders>
              <w:top w:val="single" w:sz="4" w:space="0" w:color="auto"/>
              <w:left w:val="nil"/>
              <w:bottom w:val="single" w:sz="4" w:space="0" w:color="auto"/>
              <w:right w:val="nil"/>
            </w:tcBorders>
            <w:shd w:val="clear" w:color="auto" w:fill="auto"/>
            <w:noWrap/>
            <w:vAlign w:val="center"/>
            <w:hideMark/>
          </w:tcPr>
          <w:p w14:paraId="07BA684E"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12,15%</w:t>
            </w:r>
          </w:p>
        </w:tc>
        <w:tc>
          <w:tcPr>
            <w:tcW w:w="0" w:type="auto"/>
            <w:tcBorders>
              <w:top w:val="nil"/>
              <w:left w:val="nil"/>
              <w:bottom w:val="single" w:sz="4" w:space="0" w:color="auto"/>
              <w:right w:val="nil"/>
            </w:tcBorders>
            <w:shd w:val="clear" w:color="auto" w:fill="auto"/>
            <w:noWrap/>
            <w:vAlign w:val="center"/>
            <w:hideMark/>
          </w:tcPr>
          <w:p w14:paraId="154025F8"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R$ 42.686,40</w:t>
            </w:r>
          </w:p>
        </w:tc>
        <w:tc>
          <w:tcPr>
            <w:tcW w:w="0" w:type="auto"/>
            <w:tcBorders>
              <w:top w:val="nil"/>
              <w:left w:val="nil"/>
              <w:bottom w:val="single" w:sz="4" w:space="0" w:color="auto"/>
              <w:right w:val="nil"/>
            </w:tcBorders>
            <w:shd w:val="clear" w:color="auto" w:fill="auto"/>
            <w:noWrap/>
            <w:vAlign w:val="center"/>
            <w:hideMark/>
          </w:tcPr>
          <w:p w14:paraId="58FD6652"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5,3%</w:t>
            </w:r>
          </w:p>
        </w:tc>
      </w:tr>
      <w:tr w:rsidR="0017313C" w:rsidRPr="007B4C87" w14:paraId="496EEC28" w14:textId="77777777" w:rsidTr="00701D52">
        <w:trPr>
          <w:trHeight w:val="552"/>
          <w:jc w:val="center"/>
        </w:trPr>
        <w:tc>
          <w:tcPr>
            <w:tcW w:w="0" w:type="auto"/>
            <w:tcBorders>
              <w:top w:val="nil"/>
              <w:left w:val="nil"/>
              <w:bottom w:val="single" w:sz="4" w:space="0" w:color="auto"/>
              <w:right w:val="nil"/>
            </w:tcBorders>
            <w:shd w:val="clear" w:color="auto" w:fill="auto"/>
            <w:vAlign w:val="center"/>
            <w:hideMark/>
          </w:tcPr>
          <w:p w14:paraId="3DD826D9"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Assessor Legal</w:t>
            </w:r>
          </w:p>
        </w:tc>
        <w:tc>
          <w:tcPr>
            <w:tcW w:w="0" w:type="auto"/>
            <w:tcBorders>
              <w:top w:val="nil"/>
              <w:left w:val="nil"/>
              <w:bottom w:val="single" w:sz="4" w:space="0" w:color="auto"/>
              <w:right w:val="nil"/>
            </w:tcBorders>
            <w:shd w:val="clear" w:color="auto" w:fill="auto"/>
            <w:noWrap/>
            <w:vAlign w:val="center"/>
            <w:hideMark/>
          </w:tcPr>
          <w:p w14:paraId="285724BB"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Madrona</w:t>
            </w:r>
          </w:p>
        </w:tc>
        <w:tc>
          <w:tcPr>
            <w:tcW w:w="0" w:type="auto"/>
            <w:tcBorders>
              <w:top w:val="nil"/>
              <w:left w:val="nil"/>
              <w:bottom w:val="single" w:sz="4" w:space="0" w:color="auto"/>
              <w:right w:val="nil"/>
            </w:tcBorders>
            <w:shd w:val="clear" w:color="auto" w:fill="auto"/>
            <w:vAlign w:val="center"/>
            <w:hideMark/>
          </w:tcPr>
          <w:p w14:paraId="3228E1DE"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R$ 100.000,00</w:t>
            </w:r>
          </w:p>
        </w:tc>
        <w:tc>
          <w:tcPr>
            <w:tcW w:w="0" w:type="auto"/>
            <w:tcBorders>
              <w:top w:val="nil"/>
              <w:left w:val="nil"/>
              <w:bottom w:val="single" w:sz="4" w:space="0" w:color="auto"/>
              <w:right w:val="nil"/>
            </w:tcBorders>
            <w:shd w:val="clear" w:color="auto" w:fill="auto"/>
            <w:noWrap/>
            <w:vAlign w:val="center"/>
            <w:hideMark/>
          </w:tcPr>
          <w:p w14:paraId="656DC382"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0,00%</w:t>
            </w:r>
          </w:p>
        </w:tc>
        <w:tc>
          <w:tcPr>
            <w:tcW w:w="0" w:type="auto"/>
            <w:tcBorders>
              <w:top w:val="nil"/>
              <w:left w:val="nil"/>
              <w:bottom w:val="single" w:sz="4" w:space="0" w:color="auto"/>
              <w:right w:val="nil"/>
            </w:tcBorders>
            <w:shd w:val="clear" w:color="auto" w:fill="auto"/>
            <w:noWrap/>
            <w:vAlign w:val="center"/>
            <w:hideMark/>
          </w:tcPr>
          <w:p w14:paraId="3EF24577"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R$ 100.000,00</w:t>
            </w:r>
          </w:p>
        </w:tc>
        <w:tc>
          <w:tcPr>
            <w:tcW w:w="0" w:type="auto"/>
            <w:tcBorders>
              <w:top w:val="nil"/>
              <w:left w:val="nil"/>
              <w:bottom w:val="single" w:sz="4" w:space="0" w:color="auto"/>
              <w:right w:val="nil"/>
            </w:tcBorders>
            <w:shd w:val="clear" w:color="auto" w:fill="auto"/>
            <w:noWrap/>
            <w:vAlign w:val="center"/>
            <w:hideMark/>
          </w:tcPr>
          <w:p w14:paraId="6F5FCE01"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12,5%</w:t>
            </w:r>
          </w:p>
        </w:tc>
      </w:tr>
      <w:tr w:rsidR="0017313C" w:rsidRPr="007B4C87" w14:paraId="6B12CD24" w14:textId="77777777" w:rsidTr="00701D52">
        <w:trPr>
          <w:trHeight w:val="552"/>
          <w:jc w:val="center"/>
        </w:trPr>
        <w:tc>
          <w:tcPr>
            <w:tcW w:w="0" w:type="auto"/>
            <w:tcBorders>
              <w:top w:val="nil"/>
              <w:left w:val="nil"/>
              <w:bottom w:val="single" w:sz="4" w:space="0" w:color="auto"/>
              <w:right w:val="nil"/>
            </w:tcBorders>
            <w:shd w:val="clear" w:color="auto" w:fill="auto"/>
            <w:vAlign w:val="center"/>
            <w:hideMark/>
          </w:tcPr>
          <w:p w14:paraId="3F6694AC"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Coordenador Líder</w:t>
            </w:r>
          </w:p>
        </w:tc>
        <w:tc>
          <w:tcPr>
            <w:tcW w:w="0" w:type="auto"/>
            <w:tcBorders>
              <w:top w:val="nil"/>
              <w:left w:val="nil"/>
              <w:bottom w:val="single" w:sz="4" w:space="0" w:color="auto"/>
              <w:right w:val="nil"/>
            </w:tcBorders>
            <w:shd w:val="clear" w:color="auto" w:fill="auto"/>
            <w:noWrap/>
            <w:vAlign w:val="center"/>
            <w:hideMark/>
          </w:tcPr>
          <w:p w14:paraId="5D6251AA"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Habitasec</w:t>
            </w:r>
          </w:p>
        </w:tc>
        <w:tc>
          <w:tcPr>
            <w:tcW w:w="0" w:type="auto"/>
            <w:tcBorders>
              <w:top w:val="nil"/>
              <w:left w:val="nil"/>
              <w:bottom w:val="single" w:sz="4" w:space="0" w:color="auto"/>
              <w:right w:val="nil"/>
            </w:tcBorders>
            <w:shd w:val="clear" w:color="auto" w:fill="auto"/>
            <w:vAlign w:val="center"/>
            <w:hideMark/>
          </w:tcPr>
          <w:p w14:paraId="1FE3D607"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R$ 12.500,00</w:t>
            </w:r>
          </w:p>
        </w:tc>
        <w:tc>
          <w:tcPr>
            <w:tcW w:w="0" w:type="auto"/>
            <w:tcBorders>
              <w:top w:val="nil"/>
              <w:left w:val="nil"/>
              <w:bottom w:val="single" w:sz="4" w:space="0" w:color="auto"/>
              <w:right w:val="nil"/>
            </w:tcBorders>
            <w:shd w:val="clear" w:color="auto" w:fill="auto"/>
            <w:noWrap/>
            <w:vAlign w:val="center"/>
            <w:hideMark/>
          </w:tcPr>
          <w:p w14:paraId="02969A45"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12,15%</w:t>
            </w:r>
          </w:p>
        </w:tc>
        <w:tc>
          <w:tcPr>
            <w:tcW w:w="0" w:type="auto"/>
            <w:tcBorders>
              <w:top w:val="nil"/>
              <w:left w:val="nil"/>
              <w:bottom w:val="single" w:sz="4" w:space="0" w:color="auto"/>
              <w:right w:val="nil"/>
            </w:tcBorders>
            <w:shd w:val="clear" w:color="auto" w:fill="auto"/>
            <w:noWrap/>
            <w:vAlign w:val="center"/>
            <w:hideMark/>
          </w:tcPr>
          <w:p w14:paraId="66A906BB"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R$ 14.228,80</w:t>
            </w:r>
          </w:p>
        </w:tc>
        <w:tc>
          <w:tcPr>
            <w:tcW w:w="0" w:type="auto"/>
            <w:tcBorders>
              <w:top w:val="nil"/>
              <w:left w:val="nil"/>
              <w:bottom w:val="single" w:sz="4" w:space="0" w:color="auto"/>
              <w:right w:val="nil"/>
            </w:tcBorders>
            <w:shd w:val="clear" w:color="auto" w:fill="auto"/>
            <w:noWrap/>
            <w:vAlign w:val="center"/>
            <w:hideMark/>
          </w:tcPr>
          <w:p w14:paraId="7D742094"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1,8%</w:t>
            </w:r>
          </w:p>
        </w:tc>
      </w:tr>
      <w:tr w:rsidR="0017313C" w:rsidRPr="007B4C87" w14:paraId="32C46F81" w14:textId="77777777" w:rsidTr="00701D52">
        <w:trPr>
          <w:trHeight w:val="552"/>
          <w:jc w:val="center"/>
        </w:trPr>
        <w:tc>
          <w:tcPr>
            <w:tcW w:w="0" w:type="auto"/>
            <w:tcBorders>
              <w:top w:val="nil"/>
              <w:left w:val="nil"/>
              <w:bottom w:val="single" w:sz="4" w:space="0" w:color="auto"/>
              <w:right w:val="nil"/>
            </w:tcBorders>
            <w:shd w:val="clear" w:color="auto" w:fill="auto"/>
            <w:vAlign w:val="center"/>
            <w:hideMark/>
          </w:tcPr>
          <w:p w14:paraId="4B54D630"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 xml:space="preserve">Taxa de Registro de Base de Dados de CRI </w:t>
            </w:r>
          </w:p>
        </w:tc>
        <w:tc>
          <w:tcPr>
            <w:tcW w:w="0" w:type="auto"/>
            <w:tcBorders>
              <w:top w:val="nil"/>
              <w:left w:val="nil"/>
              <w:bottom w:val="single" w:sz="4" w:space="0" w:color="auto"/>
              <w:right w:val="nil"/>
            </w:tcBorders>
            <w:shd w:val="clear" w:color="auto" w:fill="auto"/>
            <w:noWrap/>
            <w:vAlign w:val="center"/>
            <w:hideMark/>
          </w:tcPr>
          <w:p w14:paraId="10A9CFE0"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ANBIMA</w:t>
            </w:r>
          </w:p>
        </w:tc>
        <w:tc>
          <w:tcPr>
            <w:tcW w:w="0" w:type="auto"/>
            <w:tcBorders>
              <w:top w:val="nil"/>
              <w:left w:val="nil"/>
              <w:bottom w:val="single" w:sz="4" w:space="0" w:color="auto"/>
              <w:right w:val="nil"/>
            </w:tcBorders>
            <w:shd w:val="clear" w:color="auto" w:fill="auto"/>
            <w:vAlign w:val="center"/>
            <w:hideMark/>
          </w:tcPr>
          <w:p w14:paraId="5D986F15"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 xml:space="preserve">0,004033% do CRI </w:t>
            </w:r>
            <w:r w:rsidRPr="007B4C87">
              <w:rPr>
                <w:rFonts w:ascii="Calibri" w:hAnsi="Calibri" w:cs="Calibri"/>
                <w:color w:val="000000"/>
                <w:sz w:val="20"/>
                <w:szCs w:val="20"/>
              </w:rPr>
              <w:br/>
              <w:t>(Piso: R$ 1.440,00 | Teto: R$ 2,880,00)</w:t>
            </w:r>
          </w:p>
        </w:tc>
        <w:tc>
          <w:tcPr>
            <w:tcW w:w="0" w:type="auto"/>
            <w:tcBorders>
              <w:top w:val="nil"/>
              <w:left w:val="nil"/>
              <w:bottom w:val="single" w:sz="4" w:space="0" w:color="auto"/>
              <w:right w:val="nil"/>
            </w:tcBorders>
            <w:shd w:val="clear" w:color="auto" w:fill="auto"/>
            <w:noWrap/>
            <w:vAlign w:val="center"/>
            <w:hideMark/>
          </w:tcPr>
          <w:p w14:paraId="3BEA6700"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0,00%</w:t>
            </w:r>
          </w:p>
        </w:tc>
        <w:tc>
          <w:tcPr>
            <w:tcW w:w="0" w:type="auto"/>
            <w:tcBorders>
              <w:top w:val="nil"/>
              <w:left w:val="nil"/>
              <w:bottom w:val="single" w:sz="4" w:space="0" w:color="auto"/>
              <w:right w:val="nil"/>
            </w:tcBorders>
            <w:shd w:val="clear" w:color="auto" w:fill="auto"/>
            <w:noWrap/>
            <w:vAlign w:val="center"/>
            <w:hideMark/>
          </w:tcPr>
          <w:p w14:paraId="2A7E33D5"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R$ 2.880,00</w:t>
            </w:r>
          </w:p>
        </w:tc>
        <w:tc>
          <w:tcPr>
            <w:tcW w:w="0" w:type="auto"/>
            <w:tcBorders>
              <w:top w:val="nil"/>
              <w:left w:val="nil"/>
              <w:bottom w:val="single" w:sz="4" w:space="0" w:color="auto"/>
              <w:right w:val="nil"/>
            </w:tcBorders>
            <w:shd w:val="clear" w:color="auto" w:fill="auto"/>
            <w:noWrap/>
            <w:vAlign w:val="center"/>
            <w:hideMark/>
          </w:tcPr>
          <w:p w14:paraId="46973B22"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0,4%</w:t>
            </w:r>
          </w:p>
        </w:tc>
      </w:tr>
      <w:tr w:rsidR="0017313C" w:rsidRPr="007B4C87" w14:paraId="138899F2" w14:textId="77777777" w:rsidTr="00701D52">
        <w:trPr>
          <w:trHeight w:val="552"/>
          <w:jc w:val="center"/>
        </w:trPr>
        <w:tc>
          <w:tcPr>
            <w:tcW w:w="0" w:type="auto"/>
            <w:tcBorders>
              <w:top w:val="nil"/>
              <w:left w:val="nil"/>
              <w:bottom w:val="single" w:sz="4" w:space="0" w:color="auto"/>
              <w:right w:val="nil"/>
            </w:tcBorders>
            <w:shd w:val="clear" w:color="auto" w:fill="auto"/>
            <w:vAlign w:val="center"/>
            <w:hideMark/>
          </w:tcPr>
          <w:p w14:paraId="34F66DC6"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Registro CRI</w:t>
            </w:r>
          </w:p>
        </w:tc>
        <w:tc>
          <w:tcPr>
            <w:tcW w:w="0" w:type="auto"/>
            <w:tcBorders>
              <w:top w:val="nil"/>
              <w:left w:val="nil"/>
              <w:bottom w:val="single" w:sz="4" w:space="0" w:color="auto"/>
              <w:right w:val="nil"/>
            </w:tcBorders>
            <w:shd w:val="clear" w:color="auto" w:fill="auto"/>
            <w:noWrap/>
            <w:vAlign w:val="center"/>
            <w:hideMark/>
          </w:tcPr>
          <w:p w14:paraId="6CDE0A76"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B3</w:t>
            </w:r>
          </w:p>
        </w:tc>
        <w:tc>
          <w:tcPr>
            <w:tcW w:w="0" w:type="auto"/>
            <w:tcBorders>
              <w:top w:val="nil"/>
              <w:left w:val="nil"/>
              <w:bottom w:val="single" w:sz="4" w:space="0" w:color="auto"/>
              <w:right w:val="nil"/>
            </w:tcBorders>
            <w:shd w:val="clear" w:color="auto" w:fill="auto"/>
            <w:vAlign w:val="center"/>
            <w:hideMark/>
          </w:tcPr>
          <w:p w14:paraId="1D44404A"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0,0290% do CRI</w:t>
            </w:r>
          </w:p>
        </w:tc>
        <w:tc>
          <w:tcPr>
            <w:tcW w:w="0" w:type="auto"/>
            <w:tcBorders>
              <w:top w:val="nil"/>
              <w:left w:val="nil"/>
              <w:bottom w:val="single" w:sz="4" w:space="0" w:color="auto"/>
              <w:right w:val="nil"/>
            </w:tcBorders>
            <w:shd w:val="clear" w:color="auto" w:fill="auto"/>
            <w:noWrap/>
            <w:vAlign w:val="center"/>
            <w:hideMark/>
          </w:tcPr>
          <w:p w14:paraId="5E630E41"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0,00%</w:t>
            </w:r>
          </w:p>
        </w:tc>
        <w:tc>
          <w:tcPr>
            <w:tcW w:w="0" w:type="auto"/>
            <w:tcBorders>
              <w:top w:val="nil"/>
              <w:left w:val="nil"/>
              <w:bottom w:val="single" w:sz="4" w:space="0" w:color="auto"/>
              <w:right w:val="nil"/>
            </w:tcBorders>
            <w:shd w:val="clear" w:color="auto" w:fill="auto"/>
            <w:noWrap/>
            <w:vAlign w:val="center"/>
            <w:hideMark/>
          </w:tcPr>
          <w:p w14:paraId="1926B65F"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R$ 19.550,00</w:t>
            </w:r>
          </w:p>
        </w:tc>
        <w:tc>
          <w:tcPr>
            <w:tcW w:w="0" w:type="auto"/>
            <w:tcBorders>
              <w:top w:val="nil"/>
              <w:left w:val="nil"/>
              <w:bottom w:val="single" w:sz="4" w:space="0" w:color="auto"/>
              <w:right w:val="nil"/>
            </w:tcBorders>
            <w:shd w:val="clear" w:color="auto" w:fill="auto"/>
            <w:noWrap/>
            <w:vAlign w:val="center"/>
            <w:hideMark/>
          </w:tcPr>
          <w:p w14:paraId="7D2F1D6B"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2,4%</w:t>
            </w:r>
          </w:p>
        </w:tc>
      </w:tr>
      <w:tr w:rsidR="0017313C" w:rsidRPr="007B4C87" w14:paraId="0467A1A2" w14:textId="77777777" w:rsidTr="00701D52">
        <w:trPr>
          <w:trHeight w:val="552"/>
          <w:jc w:val="center"/>
        </w:trPr>
        <w:tc>
          <w:tcPr>
            <w:tcW w:w="0" w:type="auto"/>
            <w:tcBorders>
              <w:top w:val="nil"/>
              <w:left w:val="nil"/>
              <w:bottom w:val="single" w:sz="4" w:space="0" w:color="auto"/>
              <w:right w:val="nil"/>
            </w:tcBorders>
            <w:shd w:val="clear" w:color="auto" w:fill="auto"/>
            <w:vAlign w:val="center"/>
            <w:hideMark/>
          </w:tcPr>
          <w:p w14:paraId="7A8686FE"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Registro CCI</w:t>
            </w:r>
          </w:p>
        </w:tc>
        <w:tc>
          <w:tcPr>
            <w:tcW w:w="0" w:type="auto"/>
            <w:tcBorders>
              <w:top w:val="nil"/>
              <w:left w:val="nil"/>
              <w:bottom w:val="single" w:sz="4" w:space="0" w:color="auto"/>
              <w:right w:val="nil"/>
            </w:tcBorders>
            <w:shd w:val="clear" w:color="auto" w:fill="auto"/>
            <w:noWrap/>
            <w:vAlign w:val="center"/>
            <w:hideMark/>
          </w:tcPr>
          <w:p w14:paraId="15F5B350"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B3</w:t>
            </w:r>
          </w:p>
        </w:tc>
        <w:tc>
          <w:tcPr>
            <w:tcW w:w="0" w:type="auto"/>
            <w:tcBorders>
              <w:top w:val="nil"/>
              <w:left w:val="nil"/>
              <w:bottom w:val="single" w:sz="4" w:space="0" w:color="auto"/>
              <w:right w:val="nil"/>
            </w:tcBorders>
            <w:shd w:val="clear" w:color="auto" w:fill="auto"/>
            <w:vAlign w:val="center"/>
            <w:hideMark/>
          </w:tcPr>
          <w:p w14:paraId="0DECD36A"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0,003% das CCI</w:t>
            </w:r>
          </w:p>
        </w:tc>
        <w:tc>
          <w:tcPr>
            <w:tcW w:w="0" w:type="auto"/>
            <w:tcBorders>
              <w:top w:val="nil"/>
              <w:left w:val="nil"/>
              <w:bottom w:val="single" w:sz="4" w:space="0" w:color="auto"/>
              <w:right w:val="nil"/>
            </w:tcBorders>
            <w:shd w:val="clear" w:color="auto" w:fill="auto"/>
            <w:noWrap/>
            <w:vAlign w:val="center"/>
            <w:hideMark/>
          </w:tcPr>
          <w:p w14:paraId="51774AB2"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0,00%</w:t>
            </w:r>
          </w:p>
        </w:tc>
        <w:tc>
          <w:tcPr>
            <w:tcW w:w="0" w:type="auto"/>
            <w:tcBorders>
              <w:top w:val="nil"/>
              <w:left w:val="nil"/>
              <w:bottom w:val="single" w:sz="4" w:space="0" w:color="auto"/>
              <w:right w:val="nil"/>
            </w:tcBorders>
            <w:shd w:val="clear" w:color="auto" w:fill="auto"/>
            <w:noWrap/>
            <w:vAlign w:val="center"/>
            <w:hideMark/>
          </w:tcPr>
          <w:p w14:paraId="6879698D"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R$ 2.550,00</w:t>
            </w:r>
          </w:p>
        </w:tc>
        <w:tc>
          <w:tcPr>
            <w:tcW w:w="0" w:type="auto"/>
            <w:tcBorders>
              <w:top w:val="nil"/>
              <w:left w:val="nil"/>
              <w:bottom w:val="single" w:sz="4" w:space="0" w:color="auto"/>
              <w:right w:val="nil"/>
            </w:tcBorders>
            <w:shd w:val="clear" w:color="auto" w:fill="auto"/>
            <w:noWrap/>
            <w:vAlign w:val="center"/>
            <w:hideMark/>
          </w:tcPr>
          <w:p w14:paraId="14D32CBA"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0,3%</w:t>
            </w:r>
          </w:p>
        </w:tc>
      </w:tr>
      <w:tr w:rsidR="0017313C" w:rsidRPr="007B4C87" w14:paraId="43098C36" w14:textId="77777777" w:rsidTr="00701D52">
        <w:trPr>
          <w:trHeight w:val="552"/>
          <w:jc w:val="center"/>
        </w:trPr>
        <w:tc>
          <w:tcPr>
            <w:tcW w:w="0" w:type="auto"/>
            <w:tcBorders>
              <w:top w:val="nil"/>
              <w:left w:val="nil"/>
              <w:bottom w:val="single" w:sz="4" w:space="0" w:color="auto"/>
              <w:right w:val="nil"/>
            </w:tcBorders>
            <w:shd w:val="clear" w:color="auto" w:fill="auto"/>
            <w:vAlign w:val="center"/>
            <w:hideMark/>
          </w:tcPr>
          <w:p w14:paraId="16B070F6"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Registro da CCI</w:t>
            </w:r>
          </w:p>
        </w:tc>
        <w:tc>
          <w:tcPr>
            <w:tcW w:w="0" w:type="auto"/>
            <w:tcBorders>
              <w:top w:val="nil"/>
              <w:left w:val="nil"/>
              <w:bottom w:val="single" w:sz="4" w:space="0" w:color="auto"/>
              <w:right w:val="nil"/>
            </w:tcBorders>
            <w:shd w:val="clear" w:color="auto" w:fill="auto"/>
            <w:noWrap/>
            <w:vAlign w:val="center"/>
            <w:hideMark/>
          </w:tcPr>
          <w:p w14:paraId="09EA4E2F"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OT</w:t>
            </w:r>
          </w:p>
        </w:tc>
        <w:tc>
          <w:tcPr>
            <w:tcW w:w="0" w:type="auto"/>
            <w:tcBorders>
              <w:top w:val="nil"/>
              <w:left w:val="nil"/>
              <w:bottom w:val="single" w:sz="4" w:space="0" w:color="auto"/>
              <w:right w:val="nil"/>
            </w:tcBorders>
            <w:shd w:val="clear" w:color="auto" w:fill="auto"/>
            <w:vAlign w:val="center"/>
            <w:hideMark/>
          </w:tcPr>
          <w:p w14:paraId="7CC6191E"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R$ 2.000,00</w:t>
            </w:r>
          </w:p>
        </w:tc>
        <w:tc>
          <w:tcPr>
            <w:tcW w:w="0" w:type="auto"/>
            <w:tcBorders>
              <w:top w:val="nil"/>
              <w:left w:val="nil"/>
              <w:bottom w:val="single" w:sz="4" w:space="0" w:color="auto"/>
              <w:right w:val="nil"/>
            </w:tcBorders>
            <w:shd w:val="clear" w:color="auto" w:fill="auto"/>
            <w:noWrap/>
            <w:vAlign w:val="center"/>
            <w:hideMark/>
          </w:tcPr>
          <w:p w14:paraId="56BE8F01"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16,33%</w:t>
            </w:r>
          </w:p>
        </w:tc>
        <w:tc>
          <w:tcPr>
            <w:tcW w:w="0" w:type="auto"/>
            <w:tcBorders>
              <w:top w:val="nil"/>
              <w:left w:val="nil"/>
              <w:bottom w:val="single" w:sz="4" w:space="0" w:color="auto"/>
              <w:right w:val="nil"/>
            </w:tcBorders>
            <w:shd w:val="clear" w:color="auto" w:fill="auto"/>
            <w:noWrap/>
            <w:vAlign w:val="center"/>
            <w:hideMark/>
          </w:tcPr>
          <w:p w14:paraId="678103FC"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R$ 2.390,34</w:t>
            </w:r>
          </w:p>
        </w:tc>
        <w:tc>
          <w:tcPr>
            <w:tcW w:w="0" w:type="auto"/>
            <w:tcBorders>
              <w:top w:val="nil"/>
              <w:left w:val="nil"/>
              <w:bottom w:val="single" w:sz="4" w:space="0" w:color="auto"/>
              <w:right w:val="nil"/>
            </w:tcBorders>
            <w:shd w:val="clear" w:color="auto" w:fill="auto"/>
            <w:noWrap/>
            <w:vAlign w:val="center"/>
            <w:hideMark/>
          </w:tcPr>
          <w:p w14:paraId="5B82C698"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0,3%</w:t>
            </w:r>
          </w:p>
        </w:tc>
      </w:tr>
      <w:tr w:rsidR="0017313C" w:rsidRPr="007B4C87" w14:paraId="170ADF90" w14:textId="77777777" w:rsidTr="00701D52">
        <w:trPr>
          <w:trHeight w:val="552"/>
          <w:jc w:val="center"/>
        </w:trPr>
        <w:tc>
          <w:tcPr>
            <w:tcW w:w="0" w:type="auto"/>
            <w:tcBorders>
              <w:top w:val="nil"/>
              <w:left w:val="nil"/>
              <w:bottom w:val="single" w:sz="4" w:space="0" w:color="auto"/>
              <w:right w:val="nil"/>
            </w:tcBorders>
            <w:shd w:val="clear" w:color="auto" w:fill="auto"/>
            <w:vAlign w:val="center"/>
            <w:hideMark/>
          </w:tcPr>
          <w:p w14:paraId="6054C909"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Implantação do CRI</w:t>
            </w:r>
          </w:p>
        </w:tc>
        <w:tc>
          <w:tcPr>
            <w:tcW w:w="0" w:type="auto"/>
            <w:tcBorders>
              <w:top w:val="nil"/>
              <w:left w:val="nil"/>
              <w:bottom w:val="single" w:sz="4" w:space="0" w:color="auto"/>
              <w:right w:val="nil"/>
            </w:tcBorders>
            <w:shd w:val="clear" w:color="auto" w:fill="auto"/>
            <w:noWrap/>
            <w:vAlign w:val="center"/>
            <w:hideMark/>
          </w:tcPr>
          <w:p w14:paraId="2FB13ACF"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OT</w:t>
            </w:r>
          </w:p>
        </w:tc>
        <w:tc>
          <w:tcPr>
            <w:tcW w:w="0" w:type="auto"/>
            <w:tcBorders>
              <w:top w:val="nil"/>
              <w:left w:val="nil"/>
              <w:bottom w:val="single" w:sz="4" w:space="0" w:color="auto"/>
              <w:right w:val="nil"/>
            </w:tcBorders>
            <w:shd w:val="clear" w:color="auto" w:fill="auto"/>
            <w:vAlign w:val="center"/>
            <w:hideMark/>
          </w:tcPr>
          <w:p w14:paraId="3D29D730"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R$ 3.000,00</w:t>
            </w:r>
          </w:p>
        </w:tc>
        <w:tc>
          <w:tcPr>
            <w:tcW w:w="0" w:type="auto"/>
            <w:tcBorders>
              <w:top w:val="nil"/>
              <w:left w:val="nil"/>
              <w:bottom w:val="single" w:sz="4" w:space="0" w:color="auto"/>
              <w:right w:val="nil"/>
            </w:tcBorders>
            <w:shd w:val="clear" w:color="auto" w:fill="auto"/>
            <w:noWrap/>
            <w:vAlign w:val="center"/>
            <w:hideMark/>
          </w:tcPr>
          <w:p w14:paraId="09312AED"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16,33%</w:t>
            </w:r>
          </w:p>
        </w:tc>
        <w:tc>
          <w:tcPr>
            <w:tcW w:w="0" w:type="auto"/>
            <w:tcBorders>
              <w:top w:val="nil"/>
              <w:left w:val="nil"/>
              <w:bottom w:val="single" w:sz="4" w:space="0" w:color="auto"/>
              <w:right w:val="nil"/>
            </w:tcBorders>
            <w:shd w:val="clear" w:color="auto" w:fill="auto"/>
            <w:noWrap/>
            <w:vAlign w:val="center"/>
            <w:hideMark/>
          </w:tcPr>
          <w:p w14:paraId="3E487B72"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R$ 3.585,51</w:t>
            </w:r>
          </w:p>
        </w:tc>
        <w:tc>
          <w:tcPr>
            <w:tcW w:w="0" w:type="auto"/>
            <w:tcBorders>
              <w:top w:val="nil"/>
              <w:left w:val="nil"/>
              <w:bottom w:val="single" w:sz="4" w:space="0" w:color="auto"/>
              <w:right w:val="nil"/>
            </w:tcBorders>
            <w:shd w:val="clear" w:color="auto" w:fill="auto"/>
            <w:noWrap/>
            <w:vAlign w:val="center"/>
            <w:hideMark/>
          </w:tcPr>
          <w:p w14:paraId="7DB4AAD6"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0,4%</w:t>
            </w:r>
          </w:p>
        </w:tc>
      </w:tr>
      <w:tr w:rsidR="0017313C" w:rsidRPr="007B4C87" w14:paraId="38E55185" w14:textId="77777777" w:rsidTr="00701D52">
        <w:trPr>
          <w:trHeight w:val="552"/>
          <w:jc w:val="center"/>
        </w:trPr>
        <w:tc>
          <w:tcPr>
            <w:tcW w:w="0" w:type="auto"/>
            <w:tcBorders>
              <w:top w:val="nil"/>
              <w:left w:val="nil"/>
              <w:bottom w:val="single" w:sz="4" w:space="0" w:color="auto"/>
              <w:right w:val="nil"/>
            </w:tcBorders>
            <w:shd w:val="clear" w:color="auto" w:fill="auto"/>
            <w:vAlign w:val="center"/>
            <w:hideMark/>
          </w:tcPr>
          <w:p w14:paraId="172F48B1"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Agente Fiduciário – 1a Parcela</w:t>
            </w:r>
          </w:p>
        </w:tc>
        <w:tc>
          <w:tcPr>
            <w:tcW w:w="0" w:type="auto"/>
            <w:tcBorders>
              <w:top w:val="nil"/>
              <w:left w:val="nil"/>
              <w:bottom w:val="single" w:sz="4" w:space="0" w:color="auto"/>
              <w:right w:val="nil"/>
            </w:tcBorders>
            <w:shd w:val="clear" w:color="auto" w:fill="auto"/>
            <w:noWrap/>
            <w:vAlign w:val="center"/>
            <w:hideMark/>
          </w:tcPr>
          <w:p w14:paraId="0C047CAE"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OT</w:t>
            </w:r>
          </w:p>
        </w:tc>
        <w:tc>
          <w:tcPr>
            <w:tcW w:w="0" w:type="auto"/>
            <w:tcBorders>
              <w:top w:val="nil"/>
              <w:left w:val="nil"/>
              <w:bottom w:val="single" w:sz="4" w:space="0" w:color="auto"/>
              <w:right w:val="nil"/>
            </w:tcBorders>
            <w:shd w:val="clear" w:color="auto" w:fill="auto"/>
            <w:vAlign w:val="center"/>
            <w:hideMark/>
          </w:tcPr>
          <w:p w14:paraId="232FD28A"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R$ 24.000,00</w:t>
            </w:r>
          </w:p>
        </w:tc>
        <w:tc>
          <w:tcPr>
            <w:tcW w:w="0" w:type="auto"/>
            <w:tcBorders>
              <w:top w:val="nil"/>
              <w:left w:val="nil"/>
              <w:bottom w:val="single" w:sz="4" w:space="0" w:color="auto"/>
              <w:right w:val="nil"/>
            </w:tcBorders>
            <w:shd w:val="clear" w:color="auto" w:fill="auto"/>
            <w:noWrap/>
            <w:vAlign w:val="center"/>
            <w:hideMark/>
          </w:tcPr>
          <w:p w14:paraId="7CACBBDD"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16,33%</w:t>
            </w:r>
          </w:p>
        </w:tc>
        <w:tc>
          <w:tcPr>
            <w:tcW w:w="0" w:type="auto"/>
            <w:tcBorders>
              <w:top w:val="nil"/>
              <w:left w:val="nil"/>
              <w:bottom w:val="single" w:sz="4" w:space="0" w:color="auto"/>
              <w:right w:val="nil"/>
            </w:tcBorders>
            <w:shd w:val="clear" w:color="auto" w:fill="auto"/>
            <w:noWrap/>
            <w:vAlign w:val="center"/>
            <w:hideMark/>
          </w:tcPr>
          <w:p w14:paraId="09B01549"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R$ 28.684,12</w:t>
            </w:r>
          </w:p>
        </w:tc>
        <w:tc>
          <w:tcPr>
            <w:tcW w:w="0" w:type="auto"/>
            <w:tcBorders>
              <w:top w:val="nil"/>
              <w:left w:val="nil"/>
              <w:bottom w:val="single" w:sz="4" w:space="0" w:color="auto"/>
              <w:right w:val="nil"/>
            </w:tcBorders>
            <w:shd w:val="clear" w:color="auto" w:fill="auto"/>
            <w:noWrap/>
            <w:vAlign w:val="center"/>
            <w:hideMark/>
          </w:tcPr>
          <w:p w14:paraId="432D38B5"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3,6%</w:t>
            </w:r>
          </w:p>
        </w:tc>
      </w:tr>
      <w:tr w:rsidR="0017313C" w:rsidRPr="007B4C87" w14:paraId="7E6AEDBB" w14:textId="77777777" w:rsidTr="00701D52">
        <w:trPr>
          <w:trHeight w:val="552"/>
          <w:jc w:val="center"/>
        </w:trPr>
        <w:tc>
          <w:tcPr>
            <w:tcW w:w="0" w:type="auto"/>
            <w:tcBorders>
              <w:top w:val="nil"/>
              <w:left w:val="nil"/>
              <w:bottom w:val="single" w:sz="4" w:space="0" w:color="auto"/>
              <w:right w:val="nil"/>
            </w:tcBorders>
            <w:shd w:val="clear" w:color="auto" w:fill="auto"/>
            <w:vAlign w:val="center"/>
            <w:hideMark/>
          </w:tcPr>
          <w:p w14:paraId="50752605"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Instituição Custodiante - 1a Parcela</w:t>
            </w:r>
          </w:p>
        </w:tc>
        <w:tc>
          <w:tcPr>
            <w:tcW w:w="0" w:type="auto"/>
            <w:tcBorders>
              <w:top w:val="nil"/>
              <w:left w:val="nil"/>
              <w:bottom w:val="single" w:sz="4" w:space="0" w:color="auto"/>
              <w:right w:val="nil"/>
            </w:tcBorders>
            <w:shd w:val="clear" w:color="auto" w:fill="auto"/>
            <w:noWrap/>
            <w:vAlign w:val="center"/>
            <w:hideMark/>
          </w:tcPr>
          <w:p w14:paraId="39406B54"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OT</w:t>
            </w:r>
          </w:p>
        </w:tc>
        <w:tc>
          <w:tcPr>
            <w:tcW w:w="0" w:type="auto"/>
            <w:tcBorders>
              <w:top w:val="nil"/>
              <w:left w:val="nil"/>
              <w:bottom w:val="single" w:sz="4" w:space="0" w:color="auto"/>
              <w:right w:val="nil"/>
            </w:tcBorders>
            <w:shd w:val="clear" w:color="auto" w:fill="auto"/>
            <w:vAlign w:val="center"/>
            <w:hideMark/>
          </w:tcPr>
          <w:p w14:paraId="7762435D"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R$ 2.000,00</w:t>
            </w:r>
          </w:p>
        </w:tc>
        <w:tc>
          <w:tcPr>
            <w:tcW w:w="0" w:type="auto"/>
            <w:tcBorders>
              <w:top w:val="nil"/>
              <w:left w:val="nil"/>
              <w:bottom w:val="single" w:sz="4" w:space="0" w:color="auto"/>
              <w:right w:val="nil"/>
            </w:tcBorders>
            <w:shd w:val="clear" w:color="auto" w:fill="auto"/>
            <w:noWrap/>
            <w:vAlign w:val="center"/>
            <w:hideMark/>
          </w:tcPr>
          <w:p w14:paraId="0FBF3C6D"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16,33%</w:t>
            </w:r>
          </w:p>
        </w:tc>
        <w:tc>
          <w:tcPr>
            <w:tcW w:w="0" w:type="auto"/>
            <w:tcBorders>
              <w:top w:val="nil"/>
              <w:left w:val="nil"/>
              <w:bottom w:val="single" w:sz="4" w:space="0" w:color="auto"/>
              <w:right w:val="nil"/>
            </w:tcBorders>
            <w:shd w:val="clear" w:color="auto" w:fill="auto"/>
            <w:noWrap/>
            <w:vAlign w:val="center"/>
            <w:hideMark/>
          </w:tcPr>
          <w:p w14:paraId="367DDBF8"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R$ 2.390,34</w:t>
            </w:r>
          </w:p>
        </w:tc>
        <w:tc>
          <w:tcPr>
            <w:tcW w:w="0" w:type="auto"/>
            <w:tcBorders>
              <w:top w:val="nil"/>
              <w:left w:val="nil"/>
              <w:bottom w:val="single" w:sz="4" w:space="0" w:color="auto"/>
              <w:right w:val="nil"/>
            </w:tcBorders>
            <w:shd w:val="clear" w:color="auto" w:fill="auto"/>
            <w:noWrap/>
            <w:vAlign w:val="center"/>
            <w:hideMark/>
          </w:tcPr>
          <w:p w14:paraId="156C7FAE"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0,3%</w:t>
            </w:r>
          </w:p>
        </w:tc>
      </w:tr>
      <w:tr w:rsidR="0017313C" w:rsidRPr="007B4C87" w14:paraId="142122B2" w14:textId="77777777" w:rsidTr="00701D52">
        <w:trPr>
          <w:trHeight w:val="552"/>
          <w:jc w:val="center"/>
        </w:trPr>
        <w:tc>
          <w:tcPr>
            <w:tcW w:w="0" w:type="auto"/>
            <w:tcBorders>
              <w:top w:val="nil"/>
              <w:left w:val="nil"/>
              <w:bottom w:val="single" w:sz="4" w:space="0" w:color="auto"/>
              <w:right w:val="nil"/>
            </w:tcBorders>
            <w:shd w:val="clear" w:color="auto" w:fill="auto"/>
            <w:vAlign w:val="center"/>
            <w:hideMark/>
          </w:tcPr>
          <w:p w14:paraId="672F0FA0"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Taxa de Administração do Patrimônio Separado - 1a parcela</w:t>
            </w:r>
          </w:p>
        </w:tc>
        <w:tc>
          <w:tcPr>
            <w:tcW w:w="0" w:type="auto"/>
            <w:tcBorders>
              <w:top w:val="nil"/>
              <w:left w:val="nil"/>
              <w:bottom w:val="single" w:sz="4" w:space="0" w:color="auto"/>
              <w:right w:val="nil"/>
            </w:tcBorders>
            <w:shd w:val="clear" w:color="auto" w:fill="auto"/>
            <w:noWrap/>
            <w:vAlign w:val="center"/>
            <w:hideMark/>
          </w:tcPr>
          <w:p w14:paraId="13774E29"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Habitasec</w:t>
            </w:r>
          </w:p>
        </w:tc>
        <w:tc>
          <w:tcPr>
            <w:tcW w:w="0" w:type="auto"/>
            <w:tcBorders>
              <w:top w:val="nil"/>
              <w:left w:val="nil"/>
              <w:bottom w:val="single" w:sz="4" w:space="0" w:color="auto"/>
              <w:right w:val="nil"/>
            </w:tcBorders>
            <w:shd w:val="clear" w:color="auto" w:fill="auto"/>
            <w:vAlign w:val="center"/>
            <w:hideMark/>
          </w:tcPr>
          <w:p w14:paraId="62FE36FC"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R$ 5.000,00</w:t>
            </w:r>
          </w:p>
        </w:tc>
        <w:tc>
          <w:tcPr>
            <w:tcW w:w="0" w:type="auto"/>
            <w:tcBorders>
              <w:top w:val="nil"/>
              <w:left w:val="nil"/>
              <w:bottom w:val="single" w:sz="4" w:space="0" w:color="auto"/>
              <w:right w:val="nil"/>
            </w:tcBorders>
            <w:shd w:val="clear" w:color="auto" w:fill="auto"/>
            <w:noWrap/>
            <w:vAlign w:val="center"/>
            <w:hideMark/>
          </w:tcPr>
          <w:p w14:paraId="4D905550"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0,00%</w:t>
            </w:r>
          </w:p>
        </w:tc>
        <w:tc>
          <w:tcPr>
            <w:tcW w:w="0" w:type="auto"/>
            <w:tcBorders>
              <w:top w:val="nil"/>
              <w:left w:val="nil"/>
              <w:bottom w:val="single" w:sz="4" w:space="0" w:color="auto"/>
              <w:right w:val="nil"/>
            </w:tcBorders>
            <w:shd w:val="clear" w:color="auto" w:fill="auto"/>
            <w:noWrap/>
            <w:vAlign w:val="center"/>
            <w:hideMark/>
          </w:tcPr>
          <w:p w14:paraId="3525A9E4"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R$ 5.000,00</w:t>
            </w:r>
          </w:p>
        </w:tc>
        <w:tc>
          <w:tcPr>
            <w:tcW w:w="0" w:type="auto"/>
            <w:tcBorders>
              <w:top w:val="nil"/>
              <w:left w:val="nil"/>
              <w:bottom w:val="single" w:sz="4" w:space="0" w:color="auto"/>
              <w:right w:val="nil"/>
            </w:tcBorders>
            <w:shd w:val="clear" w:color="auto" w:fill="auto"/>
            <w:noWrap/>
            <w:vAlign w:val="center"/>
            <w:hideMark/>
          </w:tcPr>
          <w:p w14:paraId="00F362C7"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0,6%</w:t>
            </w:r>
          </w:p>
        </w:tc>
      </w:tr>
      <w:tr w:rsidR="0017313C" w:rsidRPr="007B4C87" w14:paraId="04F23E81" w14:textId="77777777" w:rsidTr="00701D52">
        <w:trPr>
          <w:trHeight w:val="552"/>
          <w:jc w:val="center"/>
        </w:trPr>
        <w:tc>
          <w:tcPr>
            <w:tcW w:w="0" w:type="auto"/>
            <w:tcBorders>
              <w:top w:val="nil"/>
              <w:left w:val="nil"/>
              <w:bottom w:val="single" w:sz="4" w:space="0" w:color="auto"/>
              <w:right w:val="nil"/>
            </w:tcBorders>
            <w:shd w:val="clear" w:color="auto" w:fill="auto"/>
            <w:vAlign w:val="center"/>
            <w:hideMark/>
          </w:tcPr>
          <w:p w14:paraId="563CB532"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lastRenderedPageBreak/>
              <w:t>Avaliação de Garantias</w:t>
            </w:r>
          </w:p>
        </w:tc>
        <w:tc>
          <w:tcPr>
            <w:tcW w:w="0" w:type="auto"/>
            <w:tcBorders>
              <w:top w:val="nil"/>
              <w:left w:val="nil"/>
              <w:bottom w:val="single" w:sz="4" w:space="0" w:color="auto"/>
              <w:right w:val="nil"/>
            </w:tcBorders>
            <w:shd w:val="clear" w:color="auto" w:fill="auto"/>
            <w:noWrap/>
            <w:vAlign w:val="center"/>
            <w:hideMark/>
          </w:tcPr>
          <w:p w14:paraId="72001CC9"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KGF</w:t>
            </w:r>
          </w:p>
        </w:tc>
        <w:tc>
          <w:tcPr>
            <w:tcW w:w="0" w:type="auto"/>
            <w:tcBorders>
              <w:top w:val="nil"/>
              <w:left w:val="nil"/>
              <w:bottom w:val="single" w:sz="4" w:space="0" w:color="auto"/>
              <w:right w:val="nil"/>
            </w:tcBorders>
            <w:shd w:val="clear" w:color="auto" w:fill="auto"/>
            <w:vAlign w:val="center"/>
            <w:hideMark/>
          </w:tcPr>
          <w:p w14:paraId="095D3678"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R$ 3.600,00</w:t>
            </w:r>
          </w:p>
        </w:tc>
        <w:tc>
          <w:tcPr>
            <w:tcW w:w="0" w:type="auto"/>
            <w:tcBorders>
              <w:top w:val="nil"/>
              <w:left w:val="nil"/>
              <w:bottom w:val="single" w:sz="4" w:space="0" w:color="auto"/>
              <w:right w:val="nil"/>
            </w:tcBorders>
            <w:shd w:val="clear" w:color="auto" w:fill="auto"/>
            <w:noWrap/>
            <w:vAlign w:val="center"/>
            <w:hideMark/>
          </w:tcPr>
          <w:p w14:paraId="57FF5F5A"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0,00%</w:t>
            </w:r>
          </w:p>
        </w:tc>
        <w:tc>
          <w:tcPr>
            <w:tcW w:w="0" w:type="auto"/>
            <w:tcBorders>
              <w:top w:val="nil"/>
              <w:left w:val="nil"/>
              <w:bottom w:val="single" w:sz="4" w:space="0" w:color="auto"/>
              <w:right w:val="nil"/>
            </w:tcBorders>
            <w:shd w:val="clear" w:color="auto" w:fill="auto"/>
            <w:noWrap/>
            <w:vAlign w:val="center"/>
            <w:hideMark/>
          </w:tcPr>
          <w:p w14:paraId="7AF9DDA7"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R$ 3.600,00</w:t>
            </w:r>
          </w:p>
        </w:tc>
        <w:tc>
          <w:tcPr>
            <w:tcW w:w="0" w:type="auto"/>
            <w:tcBorders>
              <w:top w:val="nil"/>
              <w:left w:val="nil"/>
              <w:bottom w:val="single" w:sz="4" w:space="0" w:color="auto"/>
              <w:right w:val="nil"/>
            </w:tcBorders>
            <w:shd w:val="clear" w:color="auto" w:fill="auto"/>
            <w:noWrap/>
            <w:vAlign w:val="center"/>
            <w:hideMark/>
          </w:tcPr>
          <w:p w14:paraId="5EB94754"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0,5%</w:t>
            </w:r>
          </w:p>
        </w:tc>
      </w:tr>
      <w:tr w:rsidR="0017313C" w:rsidRPr="007B4C87" w14:paraId="13327FA5" w14:textId="77777777" w:rsidTr="00701D52">
        <w:trPr>
          <w:trHeight w:val="552"/>
          <w:jc w:val="center"/>
        </w:trPr>
        <w:tc>
          <w:tcPr>
            <w:tcW w:w="0" w:type="auto"/>
            <w:tcBorders>
              <w:top w:val="nil"/>
              <w:left w:val="nil"/>
              <w:bottom w:val="single" w:sz="4" w:space="0" w:color="auto"/>
              <w:right w:val="nil"/>
            </w:tcBorders>
            <w:shd w:val="clear" w:color="auto" w:fill="auto"/>
            <w:vAlign w:val="center"/>
            <w:hideMark/>
          </w:tcPr>
          <w:p w14:paraId="5C549E4C"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Avaliação de Garantias</w:t>
            </w:r>
          </w:p>
        </w:tc>
        <w:tc>
          <w:tcPr>
            <w:tcW w:w="0" w:type="auto"/>
            <w:tcBorders>
              <w:top w:val="nil"/>
              <w:left w:val="nil"/>
              <w:bottom w:val="single" w:sz="4" w:space="0" w:color="auto"/>
              <w:right w:val="nil"/>
            </w:tcBorders>
            <w:shd w:val="clear" w:color="auto" w:fill="auto"/>
            <w:noWrap/>
            <w:vAlign w:val="center"/>
            <w:hideMark/>
          </w:tcPr>
          <w:p w14:paraId="3549B5BB"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Bpmol</w:t>
            </w:r>
          </w:p>
        </w:tc>
        <w:tc>
          <w:tcPr>
            <w:tcW w:w="0" w:type="auto"/>
            <w:tcBorders>
              <w:top w:val="nil"/>
              <w:left w:val="nil"/>
              <w:bottom w:val="single" w:sz="4" w:space="0" w:color="auto"/>
              <w:right w:val="nil"/>
            </w:tcBorders>
            <w:shd w:val="clear" w:color="auto" w:fill="auto"/>
            <w:vAlign w:val="center"/>
            <w:hideMark/>
          </w:tcPr>
          <w:p w14:paraId="67CDA4E4"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R$ 3.500,00</w:t>
            </w:r>
          </w:p>
        </w:tc>
        <w:tc>
          <w:tcPr>
            <w:tcW w:w="0" w:type="auto"/>
            <w:tcBorders>
              <w:top w:val="nil"/>
              <w:left w:val="nil"/>
              <w:bottom w:val="single" w:sz="4" w:space="0" w:color="auto"/>
              <w:right w:val="nil"/>
            </w:tcBorders>
            <w:shd w:val="clear" w:color="auto" w:fill="auto"/>
            <w:noWrap/>
            <w:vAlign w:val="center"/>
            <w:hideMark/>
          </w:tcPr>
          <w:p w14:paraId="573BB67D"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0,00%</w:t>
            </w:r>
          </w:p>
        </w:tc>
        <w:tc>
          <w:tcPr>
            <w:tcW w:w="0" w:type="auto"/>
            <w:tcBorders>
              <w:top w:val="nil"/>
              <w:left w:val="nil"/>
              <w:bottom w:val="single" w:sz="4" w:space="0" w:color="auto"/>
              <w:right w:val="nil"/>
            </w:tcBorders>
            <w:shd w:val="clear" w:color="auto" w:fill="auto"/>
            <w:noWrap/>
            <w:vAlign w:val="center"/>
            <w:hideMark/>
          </w:tcPr>
          <w:p w14:paraId="28D4B653"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R$ 3.500,00</w:t>
            </w:r>
          </w:p>
        </w:tc>
        <w:tc>
          <w:tcPr>
            <w:tcW w:w="0" w:type="auto"/>
            <w:tcBorders>
              <w:top w:val="nil"/>
              <w:left w:val="nil"/>
              <w:bottom w:val="single" w:sz="4" w:space="0" w:color="auto"/>
              <w:right w:val="nil"/>
            </w:tcBorders>
            <w:shd w:val="clear" w:color="auto" w:fill="auto"/>
            <w:noWrap/>
            <w:vAlign w:val="center"/>
            <w:hideMark/>
          </w:tcPr>
          <w:p w14:paraId="03634AA0"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0,4%</w:t>
            </w:r>
          </w:p>
        </w:tc>
      </w:tr>
      <w:tr w:rsidR="0017313C" w:rsidRPr="007B4C87" w14:paraId="0A5B9A6C" w14:textId="77777777" w:rsidTr="00701D52">
        <w:trPr>
          <w:trHeight w:val="552"/>
          <w:jc w:val="center"/>
        </w:trPr>
        <w:tc>
          <w:tcPr>
            <w:tcW w:w="0" w:type="auto"/>
            <w:tcBorders>
              <w:top w:val="nil"/>
              <w:left w:val="nil"/>
              <w:bottom w:val="single" w:sz="4" w:space="0" w:color="auto"/>
              <w:right w:val="nil"/>
            </w:tcBorders>
            <w:shd w:val="clear" w:color="auto" w:fill="auto"/>
            <w:vAlign w:val="center"/>
            <w:hideMark/>
          </w:tcPr>
          <w:p w14:paraId="1357942B"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VGI</w:t>
            </w:r>
          </w:p>
        </w:tc>
        <w:tc>
          <w:tcPr>
            <w:tcW w:w="0" w:type="auto"/>
            <w:tcBorders>
              <w:top w:val="nil"/>
              <w:left w:val="nil"/>
              <w:bottom w:val="single" w:sz="4" w:space="0" w:color="auto"/>
              <w:right w:val="nil"/>
            </w:tcBorders>
            <w:shd w:val="clear" w:color="auto" w:fill="auto"/>
            <w:noWrap/>
            <w:vAlign w:val="center"/>
            <w:hideMark/>
          </w:tcPr>
          <w:p w14:paraId="21DBE414"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VGI</w:t>
            </w:r>
          </w:p>
        </w:tc>
        <w:tc>
          <w:tcPr>
            <w:tcW w:w="0" w:type="auto"/>
            <w:tcBorders>
              <w:top w:val="nil"/>
              <w:left w:val="nil"/>
              <w:bottom w:val="single" w:sz="4" w:space="0" w:color="auto"/>
              <w:right w:val="nil"/>
            </w:tcBorders>
            <w:shd w:val="clear" w:color="auto" w:fill="auto"/>
            <w:vAlign w:val="center"/>
            <w:hideMark/>
          </w:tcPr>
          <w:p w14:paraId="0BC99E6C"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R$ 6.000,00</w:t>
            </w:r>
          </w:p>
        </w:tc>
        <w:tc>
          <w:tcPr>
            <w:tcW w:w="0" w:type="auto"/>
            <w:tcBorders>
              <w:top w:val="nil"/>
              <w:left w:val="nil"/>
              <w:bottom w:val="single" w:sz="4" w:space="0" w:color="auto"/>
              <w:right w:val="nil"/>
            </w:tcBorders>
            <w:shd w:val="clear" w:color="auto" w:fill="auto"/>
            <w:noWrap/>
            <w:vAlign w:val="center"/>
            <w:hideMark/>
          </w:tcPr>
          <w:p w14:paraId="50CF4FD4"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0,00%</w:t>
            </w:r>
          </w:p>
        </w:tc>
        <w:tc>
          <w:tcPr>
            <w:tcW w:w="0" w:type="auto"/>
            <w:tcBorders>
              <w:top w:val="nil"/>
              <w:left w:val="nil"/>
              <w:bottom w:val="single" w:sz="4" w:space="0" w:color="auto"/>
              <w:right w:val="nil"/>
            </w:tcBorders>
            <w:shd w:val="clear" w:color="auto" w:fill="auto"/>
            <w:noWrap/>
            <w:vAlign w:val="center"/>
            <w:hideMark/>
          </w:tcPr>
          <w:p w14:paraId="3C365381"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R$ 567.655,57</w:t>
            </w:r>
          </w:p>
        </w:tc>
        <w:tc>
          <w:tcPr>
            <w:tcW w:w="0" w:type="auto"/>
            <w:tcBorders>
              <w:top w:val="nil"/>
              <w:left w:val="nil"/>
              <w:bottom w:val="single" w:sz="4" w:space="0" w:color="auto"/>
              <w:right w:val="nil"/>
            </w:tcBorders>
            <w:shd w:val="clear" w:color="auto" w:fill="auto"/>
            <w:noWrap/>
            <w:vAlign w:val="center"/>
            <w:hideMark/>
          </w:tcPr>
          <w:p w14:paraId="0B2E4D64"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71,1%</w:t>
            </w:r>
          </w:p>
        </w:tc>
      </w:tr>
      <w:tr w:rsidR="0017313C" w:rsidRPr="007B4C87" w14:paraId="1C6BBE97" w14:textId="77777777" w:rsidTr="00701D52">
        <w:trPr>
          <w:trHeight w:val="552"/>
          <w:jc w:val="center"/>
        </w:trPr>
        <w:tc>
          <w:tcPr>
            <w:tcW w:w="0" w:type="auto"/>
            <w:tcBorders>
              <w:top w:val="nil"/>
              <w:left w:val="nil"/>
              <w:bottom w:val="double" w:sz="6" w:space="0" w:color="auto"/>
              <w:right w:val="nil"/>
            </w:tcBorders>
            <w:shd w:val="clear" w:color="auto" w:fill="auto"/>
            <w:noWrap/>
            <w:vAlign w:val="center"/>
            <w:hideMark/>
          </w:tcPr>
          <w:p w14:paraId="773FD156"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Total</w:t>
            </w:r>
          </w:p>
        </w:tc>
        <w:tc>
          <w:tcPr>
            <w:tcW w:w="0" w:type="auto"/>
            <w:tcBorders>
              <w:top w:val="nil"/>
              <w:left w:val="nil"/>
              <w:bottom w:val="double" w:sz="6" w:space="0" w:color="auto"/>
              <w:right w:val="nil"/>
            </w:tcBorders>
            <w:shd w:val="clear" w:color="auto" w:fill="auto"/>
            <w:noWrap/>
            <w:vAlign w:val="center"/>
            <w:hideMark/>
          </w:tcPr>
          <w:p w14:paraId="664EC19B"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 </w:t>
            </w:r>
          </w:p>
        </w:tc>
        <w:tc>
          <w:tcPr>
            <w:tcW w:w="0" w:type="auto"/>
            <w:tcBorders>
              <w:top w:val="nil"/>
              <w:left w:val="nil"/>
              <w:bottom w:val="double" w:sz="6" w:space="0" w:color="auto"/>
              <w:right w:val="nil"/>
            </w:tcBorders>
            <w:shd w:val="clear" w:color="auto" w:fill="auto"/>
            <w:noWrap/>
            <w:vAlign w:val="center"/>
            <w:hideMark/>
          </w:tcPr>
          <w:p w14:paraId="766650C4"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 </w:t>
            </w:r>
          </w:p>
        </w:tc>
        <w:tc>
          <w:tcPr>
            <w:tcW w:w="0" w:type="auto"/>
            <w:tcBorders>
              <w:top w:val="nil"/>
              <w:left w:val="nil"/>
              <w:bottom w:val="double" w:sz="6" w:space="0" w:color="auto"/>
              <w:right w:val="nil"/>
            </w:tcBorders>
            <w:shd w:val="clear" w:color="auto" w:fill="auto"/>
            <w:noWrap/>
            <w:vAlign w:val="center"/>
            <w:hideMark/>
          </w:tcPr>
          <w:p w14:paraId="4E3559E7"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 </w:t>
            </w:r>
          </w:p>
        </w:tc>
        <w:tc>
          <w:tcPr>
            <w:tcW w:w="0" w:type="auto"/>
            <w:tcBorders>
              <w:top w:val="nil"/>
              <w:left w:val="nil"/>
              <w:bottom w:val="double" w:sz="6" w:space="0" w:color="auto"/>
              <w:right w:val="nil"/>
            </w:tcBorders>
            <w:shd w:val="clear" w:color="auto" w:fill="auto"/>
            <w:noWrap/>
            <w:vAlign w:val="center"/>
            <w:hideMark/>
          </w:tcPr>
          <w:p w14:paraId="6FC6BF91"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R$ 798.701,09</w:t>
            </w:r>
          </w:p>
        </w:tc>
        <w:tc>
          <w:tcPr>
            <w:tcW w:w="0" w:type="auto"/>
            <w:tcBorders>
              <w:top w:val="nil"/>
              <w:left w:val="nil"/>
              <w:bottom w:val="double" w:sz="6" w:space="0" w:color="auto"/>
              <w:right w:val="nil"/>
            </w:tcBorders>
            <w:shd w:val="clear" w:color="auto" w:fill="auto"/>
            <w:noWrap/>
            <w:vAlign w:val="center"/>
            <w:hideMark/>
          </w:tcPr>
          <w:p w14:paraId="36B016E9"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100%</w:t>
            </w:r>
          </w:p>
        </w:tc>
      </w:tr>
      <w:tr w:rsidR="0017313C" w:rsidRPr="007B4C87" w14:paraId="513D1CF2" w14:textId="77777777" w:rsidTr="00701D52">
        <w:trPr>
          <w:trHeight w:val="552"/>
          <w:jc w:val="center"/>
        </w:trPr>
        <w:tc>
          <w:tcPr>
            <w:tcW w:w="0" w:type="auto"/>
            <w:tcBorders>
              <w:top w:val="nil"/>
              <w:left w:val="nil"/>
              <w:bottom w:val="nil"/>
              <w:right w:val="nil"/>
            </w:tcBorders>
            <w:shd w:val="clear" w:color="auto" w:fill="auto"/>
            <w:noWrap/>
            <w:vAlign w:val="center"/>
            <w:hideMark/>
          </w:tcPr>
          <w:p w14:paraId="6C7B6771" w14:textId="77777777" w:rsidR="0017313C" w:rsidRPr="007B4C87" w:rsidRDefault="0017313C" w:rsidP="00701D52">
            <w:pPr>
              <w:autoSpaceDE/>
              <w:autoSpaceDN/>
              <w:adjustRightInd/>
              <w:jc w:val="center"/>
              <w:rPr>
                <w:rFonts w:ascii="Calibri" w:hAnsi="Calibri" w:cs="Calibri"/>
                <w:b/>
                <w:bCs/>
                <w:color w:val="000000"/>
                <w:sz w:val="20"/>
                <w:szCs w:val="20"/>
              </w:rPr>
            </w:pPr>
          </w:p>
        </w:tc>
        <w:tc>
          <w:tcPr>
            <w:tcW w:w="0" w:type="auto"/>
            <w:tcBorders>
              <w:top w:val="nil"/>
              <w:left w:val="nil"/>
              <w:bottom w:val="nil"/>
              <w:right w:val="nil"/>
            </w:tcBorders>
            <w:shd w:val="clear" w:color="auto" w:fill="auto"/>
            <w:noWrap/>
            <w:vAlign w:val="center"/>
            <w:hideMark/>
          </w:tcPr>
          <w:p w14:paraId="553C49EB" w14:textId="77777777" w:rsidR="0017313C" w:rsidRPr="007B4C87" w:rsidRDefault="0017313C" w:rsidP="00701D52">
            <w:pPr>
              <w:autoSpaceDE/>
              <w:autoSpaceDN/>
              <w:adjustRightInd/>
              <w:rPr>
                <w:sz w:val="20"/>
                <w:szCs w:val="20"/>
              </w:rPr>
            </w:pPr>
          </w:p>
        </w:tc>
        <w:tc>
          <w:tcPr>
            <w:tcW w:w="0" w:type="auto"/>
            <w:tcBorders>
              <w:top w:val="nil"/>
              <w:left w:val="nil"/>
              <w:bottom w:val="nil"/>
              <w:right w:val="nil"/>
            </w:tcBorders>
            <w:shd w:val="clear" w:color="auto" w:fill="auto"/>
            <w:noWrap/>
            <w:vAlign w:val="center"/>
            <w:hideMark/>
          </w:tcPr>
          <w:p w14:paraId="04EC9D8F" w14:textId="77777777" w:rsidR="0017313C" w:rsidRPr="007B4C87" w:rsidRDefault="0017313C" w:rsidP="00701D52">
            <w:pPr>
              <w:autoSpaceDE/>
              <w:autoSpaceDN/>
              <w:adjustRightInd/>
              <w:rPr>
                <w:sz w:val="20"/>
                <w:szCs w:val="20"/>
              </w:rPr>
            </w:pPr>
          </w:p>
        </w:tc>
        <w:tc>
          <w:tcPr>
            <w:tcW w:w="0" w:type="auto"/>
            <w:tcBorders>
              <w:top w:val="nil"/>
              <w:left w:val="nil"/>
              <w:bottom w:val="nil"/>
              <w:right w:val="nil"/>
            </w:tcBorders>
            <w:shd w:val="clear" w:color="auto" w:fill="auto"/>
            <w:noWrap/>
            <w:vAlign w:val="center"/>
            <w:hideMark/>
          </w:tcPr>
          <w:p w14:paraId="04651A9E" w14:textId="77777777" w:rsidR="0017313C" w:rsidRPr="007B4C87" w:rsidRDefault="0017313C" w:rsidP="00701D52">
            <w:pPr>
              <w:autoSpaceDE/>
              <w:autoSpaceDN/>
              <w:adjustRightInd/>
              <w:rPr>
                <w:sz w:val="20"/>
                <w:szCs w:val="20"/>
              </w:rPr>
            </w:pPr>
          </w:p>
        </w:tc>
        <w:tc>
          <w:tcPr>
            <w:tcW w:w="0" w:type="auto"/>
            <w:tcBorders>
              <w:top w:val="nil"/>
              <w:left w:val="nil"/>
              <w:bottom w:val="nil"/>
              <w:right w:val="nil"/>
            </w:tcBorders>
            <w:shd w:val="clear" w:color="auto" w:fill="auto"/>
            <w:noWrap/>
            <w:vAlign w:val="center"/>
            <w:hideMark/>
          </w:tcPr>
          <w:p w14:paraId="35BAE48F" w14:textId="77777777" w:rsidR="0017313C" w:rsidRPr="007B4C87" w:rsidRDefault="0017313C" w:rsidP="00701D52">
            <w:pPr>
              <w:autoSpaceDE/>
              <w:autoSpaceDN/>
              <w:adjustRightInd/>
              <w:rPr>
                <w:sz w:val="20"/>
                <w:szCs w:val="20"/>
              </w:rPr>
            </w:pPr>
          </w:p>
        </w:tc>
        <w:tc>
          <w:tcPr>
            <w:tcW w:w="0" w:type="auto"/>
            <w:tcBorders>
              <w:top w:val="nil"/>
              <w:left w:val="nil"/>
              <w:bottom w:val="nil"/>
              <w:right w:val="nil"/>
            </w:tcBorders>
            <w:shd w:val="clear" w:color="auto" w:fill="auto"/>
            <w:noWrap/>
            <w:vAlign w:val="center"/>
            <w:hideMark/>
          </w:tcPr>
          <w:p w14:paraId="5DDF0E86" w14:textId="77777777" w:rsidR="0017313C" w:rsidRPr="007B4C87" w:rsidRDefault="0017313C" w:rsidP="00701D52">
            <w:pPr>
              <w:autoSpaceDE/>
              <w:autoSpaceDN/>
              <w:adjustRightInd/>
              <w:rPr>
                <w:sz w:val="20"/>
                <w:szCs w:val="20"/>
              </w:rPr>
            </w:pPr>
          </w:p>
        </w:tc>
      </w:tr>
      <w:tr w:rsidR="0017313C" w:rsidRPr="007B4C87" w14:paraId="7DCCCC52" w14:textId="77777777" w:rsidTr="00701D52">
        <w:trPr>
          <w:trHeight w:val="552"/>
          <w:jc w:val="center"/>
        </w:trPr>
        <w:tc>
          <w:tcPr>
            <w:tcW w:w="0" w:type="auto"/>
            <w:tcBorders>
              <w:top w:val="single" w:sz="8" w:space="0" w:color="auto"/>
              <w:left w:val="nil"/>
              <w:bottom w:val="single" w:sz="8" w:space="0" w:color="auto"/>
              <w:right w:val="nil"/>
            </w:tcBorders>
            <w:shd w:val="clear" w:color="000000" w:fill="E7E6E6"/>
            <w:noWrap/>
            <w:vAlign w:val="center"/>
            <w:hideMark/>
          </w:tcPr>
          <w:p w14:paraId="308C49D4"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Custos de Manutenção</w:t>
            </w:r>
          </w:p>
        </w:tc>
        <w:tc>
          <w:tcPr>
            <w:tcW w:w="0" w:type="auto"/>
            <w:tcBorders>
              <w:top w:val="single" w:sz="8" w:space="0" w:color="auto"/>
              <w:left w:val="nil"/>
              <w:bottom w:val="single" w:sz="8" w:space="0" w:color="auto"/>
              <w:right w:val="nil"/>
            </w:tcBorders>
            <w:shd w:val="clear" w:color="000000" w:fill="E7E6E6"/>
            <w:noWrap/>
            <w:vAlign w:val="center"/>
            <w:hideMark/>
          </w:tcPr>
          <w:p w14:paraId="10F922A9"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Agente</w:t>
            </w:r>
          </w:p>
        </w:tc>
        <w:tc>
          <w:tcPr>
            <w:tcW w:w="0" w:type="auto"/>
            <w:tcBorders>
              <w:top w:val="single" w:sz="8" w:space="0" w:color="auto"/>
              <w:left w:val="nil"/>
              <w:bottom w:val="single" w:sz="8" w:space="0" w:color="auto"/>
              <w:right w:val="nil"/>
            </w:tcBorders>
            <w:shd w:val="clear" w:color="000000" w:fill="E7E6E6"/>
            <w:vAlign w:val="center"/>
            <w:hideMark/>
          </w:tcPr>
          <w:p w14:paraId="40B35C4D"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Valor</w:t>
            </w:r>
          </w:p>
        </w:tc>
        <w:tc>
          <w:tcPr>
            <w:tcW w:w="0" w:type="auto"/>
            <w:tcBorders>
              <w:top w:val="single" w:sz="8" w:space="0" w:color="auto"/>
              <w:left w:val="nil"/>
              <w:bottom w:val="single" w:sz="8" w:space="0" w:color="auto"/>
              <w:right w:val="nil"/>
            </w:tcBorders>
            <w:shd w:val="clear" w:color="000000" w:fill="E7E6E6"/>
            <w:vAlign w:val="center"/>
            <w:hideMark/>
          </w:tcPr>
          <w:p w14:paraId="3BE8C493"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Tributos</w:t>
            </w:r>
          </w:p>
        </w:tc>
        <w:tc>
          <w:tcPr>
            <w:tcW w:w="0" w:type="auto"/>
            <w:tcBorders>
              <w:top w:val="single" w:sz="8" w:space="0" w:color="auto"/>
              <w:left w:val="nil"/>
              <w:bottom w:val="single" w:sz="8" w:space="0" w:color="auto"/>
              <w:right w:val="nil"/>
            </w:tcBorders>
            <w:shd w:val="clear" w:color="000000" w:fill="E7E6E6"/>
            <w:noWrap/>
            <w:vAlign w:val="center"/>
            <w:hideMark/>
          </w:tcPr>
          <w:p w14:paraId="6BCA03A2"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Total Geral</w:t>
            </w:r>
          </w:p>
        </w:tc>
        <w:tc>
          <w:tcPr>
            <w:tcW w:w="0" w:type="auto"/>
            <w:tcBorders>
              <w:top w:val="single" w:sz="8" w:space="0" w:color="auto"/>
              <w:left w:val="nil"/>
              <w:bottom w:val="single" w:sz="8" w:space="0" w:color="auto"/>
              <w:right w:val="nil"/>
            </w:tcBorders>
            <w:shd w:val="clear" w:color="000000" w:fill="E7E6E6"/>
            <w:noWrap/>
            <w:vAlign w:val="center"/>
            <w:hideMark/>
          </w:tcPr>
          <w:p w14:paraId="3FFA3B96"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 do Total</w:t>
            </w:r>
          </w:p>
        </w:tc>
      </w:tr>
      <w:tr w:rsidR="0017313C" w:rsidRPr="007B4C87" w14:paraId="63A902F7" w14:textId="77777777" w:rsidTr="00701D52">
        <w:trPr>
          <w:trHeight w:val="552"/>
          <w:jc w:val="center"/>
        </w:trPr>
        <w:tc>
          <w:tcPr>
            <w:tcW w:w="0" w:type="auto"/>
            <w:tcBorders>
              <w:top w:val="nil"/>
              <w:left w:val="nil"/>
              <w:bottom w:val="single" w:sz="4" w:space="0" w:color="auto"/>
              <w:right w:val="nil"/>
            </w:tcBorders>
            <w:shd w:val="clear" w:color="auto" w:fill="auto"/>
            <w:vAlign w:val="center"/>
            <w:hideMark/>
          </w:tcPr>
          <w:p w14:paraId="34C75608"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Escrituração / Manutenção de CC / Auditoria / Contabilidade / Liquidante / Outros</w:t>
            </w:r>
          </w:p>
        </w:tc>
        <w:tc>
          <w:tcPr>
            <w:tcW w:w="0" w:type="auto"/>
            <w:tcBorders>
              <w:top w:val="nil"/>
              <w:left w:val="nil"/>
              <w:bottom w:val="single" w:sz="4" w:space="0" w:color="auto"/>
              <w:right w:val="nil"/>
            </w:tcBorders>
            <w:shd w:val="clear" w:color="auto" w:fill="auto"/>
            <w:noWrap/>
            <w:vAlign w:val="center"/>
            <w:hideMark/>
          </w:tcPr>
          <w:p w14:paraId="5E3C4EA4" w14:textId="77777777" w:rsidR="0017313C" w:rsidRPr="007B4C87" w:rsidRDefault="0017313C" w:rsidP="00701D52">
            <w:pPr>
              <w:autoSpaceDE/>
              <w:autoSpaceDN/>
              <w:adjustRightInd/>
              <w:jc w:val="center"/>
              <w:rPr>
                <w:rFonts w:ascii="Calibri" w:hAnsi="Calibri" w:cs="Calibri"/>
                <w:sz w:val="20"/>
                <w:szCs w:val="20"/>
              </w:rPr>
            </w:pPr>
            <w:r w:rsidRPr="007B4C87">
              <w:rPr>
                <w:rFonts w:ascii="Calibri" w:hAnsi="Calibri" w:cs="Calibri"/>
                <w:sz w:val="20"/>
                <w:szCs w:val="20"/>
              </w:rPr>
              <w:t>Diversos</w:t>
            </w:r>
          </w:p>
        </w:tc>
        <w:tc>
          <w:tcPr>
            <w:tcW w:w="0" w:type="auto"/>
            <w:tcBorders>
              <w:top w:val="nil"/>
              <w:left w:val="nil"/>
              <w:bottom w:val="single" w:sz="4" w:space="0" w:color="auto"/>
              <w:right w:val="nil"/>
            </w:tcBorders>
            <w:shd w:val="clear" w:color="auto" w:fill="auto"/>
            <w:noWrap/>
            <w:vAlign w:val="center"/>
            <w:hideMark/>
          </w:tcPr>
          <w:p w14:paraId="4AA1CC55"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R$ 2.295,43 por mês</w:t>
            </w:r>
          </w:p>
        </w:tc>
        <w:tc>
          <w:tcPr>
            <w:tcW w:w="0" w:type="auto"/>
            <w:tcBorders>
              <w:top w:val="nil"/>
              <w:left w:val="nil"/>
              <w:bottom w:val="single" w:sz="4" w:space="0" w:color="auto"/>
              <w:right w:val="nil"/>
            </w:tcBorders>
            <w:shd w:val="clear" w:color="auto" w:fill="auto"/>
            <w:noWrap/>
            <w:vAlign w:val="center"/>
            <w:hideMark/>
          </w:tcPr>
          <w:p w14:paraId="3C28C227" w14:textId="77777777" w:rsidR="0017313C" w:rsidRPr="007B4C87" w:rsidRDefault="0017313C" w:rsidP="00701D52">
            <w:pPr>
              <w:autoSpaceDE/>
              <w:autoSpaceDN/>
              <w:adjustRightInd/>
              <w:jc w:val="center"/>
              <w:rPr>
                <w:rFonts w:ascii="Calibri" w:hAnsi="Calibri" w:cs="Calibri"/>
                <w:sz w:val="20"/>
                <w:szCs w:val="20"/>
              </w:rPr>
            </w:pPr>
            <w:r w:rsidRPr="007B4C87">
              <w:rPr>
                <w:rFonts w:ascii="Calibri" w:hAnsi="Calibri" w:cs="Calibri"/>
                <w:sz w:val="20"/>
                <w:szCs w:val="20"/>
              </w:rPr>
              <w:t>0,00%</w:t>
            </w:r>
          </w:p>
        </w:tc>
        <w:tc>
          <w:tcPr>
            <w:tcW w:w="0" w:type="auto"/>
            <w:tcBorders>
              <w:top w:val="nil"/>
              <w:left w:val="nil"/>
              <w:bottom w:val="single" w:sz="4" w:space="0" w:color="auto"/>
              <w:right w:val="nil"/>
            </w:tcBorders>
            <w:shd w:val="clear" w:color="auto" w:fill="auto"/>
            <w:noWrap/>
            <w:vAlign w:val="center"/>
            <w:hideMark/>
          </w:tcPr>
          <w:p w14:paraId="02AD33E1"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R$ 2.295,43</w:t>
            </w:r>
          </w:p>
        </w:tc>
        <w:tc>
          <w:tcPr>
            <w:tcW w:w="0" w:type="auto"/>
            <w:tcBorders>
              <w:top w:val="nil"/>
              <w:left w:val="nil"/>
              <w:bottom w:val="single" w:sz="4" w:space="0" w:color="auto"/>
              <w:right w:val="nil"/>
            </w:tcBorders>
            <w:shd w:val="clear" w:color="auto" w:fill="auto"/>
            <w:noWrap/>
            <w:vAlign w:val="center"/>
            <w:hideMark/>
          </w:tcPr>
          <w:p w14:paraId="49ABECD2"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10,4%</w:t>
            </w:r>
          </w:p>
        </w:tc>
      </w:tr>
      <w:tr w:rsidR="0017313C" w:rsidRPr="007B4C87" w14:paraId="756D4EFC" w14:textId="77777777" w:rsidTr="00701D52">
        <w:trPr>
          <w:trHeight w:val="552"/>
          <w:jc w:val="center"/>
        </w:trPr>
        <w:tc>
          <w:tcPr>
            <w:tcW w:w="0" w:type="auto"/>
            <w:tcBorders>
              <w:top w:val="nil"/>
              <w:left w:val="nil"/>
              <w:bottom w:val="single" w:sz="4" w:space="0" w:color="auto"/>
              <w:right w:val="nil"/>
            </w:tcBorders>
            <w:shd w:val="clear" w:color="auto" w:fill="auto"/>
            <w:noWrap/>
            <w:vAlign w:val="center"/>
            <w:hideMark/>
          </w:tcPr>
          <w:p w14:paraId="65E3A3EE"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Taxa de Administração do Patrimônio Separado</w:t>
            </w:r>
          </w:p>
        </w:tc>
        <w:tc>
          <w:tcPr>
            <w:tcW w:w="0" w:type="auto"/>
            <w:tcBorders>
              <w:top w:val="nil"/>
              <w:left w:val="nil"/>
              <w:bottom w:val="single" w:sz="4" w:space="0" w:color="auto"/>
              <w:right w:val="nil"/>
            </w:tcBorders>
            <w:shd w:val="clear" w:color="auto" w:fill="auto"/>
            <w:noWrap/>
            <w:vAlign w:val="center"/>
            <w:hideMark/>
          </w:tcPr>
          <w:p w14:paraId="6914D85F"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Habitasec</w:t>
            </w:r>
          </w:p>
        </w:tc>
        <w:tc>
          <w:tcPr>
            <w:tcW w:w="0" w:type="auto"/>
            <w:tcBorders>
              <w:top w:val="nil"/>
              <w:left w:val="nil"/>
              <w:bottom w:val="single" w:sz="4" w:space="0" w:color="auto"/>
              <w:right w:val="nil"/>
            </w:tcBorders>
            <w:shd w:val="clear" w:color="auto" w:fill="auto"/>
            <w:noWrap/>
            <w:vAlign w:val="center"/>
            <w:hideMark/>
          </w:tcPr>
          <w:p w14:paraId="5FBD9877"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R$ 5.000,00 por mês</w:t>
            </w:r>
          </w:p>
        </w:tc>
        <w:tc>
          <w:tcPr>
            <w:tcW w:w="0" w:type="auto"/>
            <w:tcBorders>
              <w:top w:val="nil"/>
              <w:left w:val="nil"/>
              <w:bottom w:val="single" w:sz="4" w:space="0" w:color="auto"/>
              <w:right w:val="nil"/>
            </w:tcBorders>
            <w:shd w:val="clear" w:color="auto" w:fill="auto"/>
            <w:noWrap/>
            <w:vAlign w:val="center"/>
            <w:hideMark/>
          </w:tcPr>
          <w:p w14:paraId="078EF2E9"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0,00%</w:t>
            </w:r>
          </w:p>
        </w:tc>
        <w:tc>
          <w:tcPr>
            <w:tcW w:w="0" w:type="auto"/>
            <w:tcBorders>
              <w:top w:val="nil"/>
              <w:left w:val="nil"/>
              <w:bottom w:val="single" w:sz="4" w:space="0" w:color="auto"/>
              <w:right w:val="nil"/>
            </w:tcBorders>
            <w:shd w:val="clear" w:color="auto" w:fill="auto"/>
            <w:noWrap/>
            <w:vAlign w:val="center"/>
            <w:hideMark/>
          </w:tcPr>
          <w:p w14:paraId="12099AC8"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R$ 5.000,00</w:t>
            </w:r>
          </w:p>
        </w:tc>
        <w:tc>
          <w:tcPr>
            <w:tcW w:w="0" w:type="auto"/>
            <w:tcBorders>
              <w:top w:val="nil"/>
              <w:left w:val="nil"/>
              <w:bottom w:val="single" w:sz="4" w:space="0" w:color="auto"/>
              <w:right w:val="nil"/>
            </w:tcBorders>
            <w:shd w:val="clear" w:color="auto" w:fill="auto"/>
            <w:noWrap/>
            <w:vAlign w:val="center"/>
            <w:hideMark/>
          </w:tcPr>
          <w:p w14:paraId="15839EBC"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22,6%</w:t>
            </w:r>
          </w:p>
        </w:tc>
      </w:tr>
      <w:tr w:rsidR="0017313C" w:rsidRPr="007B4C87" w14:paraId="2CFE3077" w14:textId="77777777" w:rsidTr="00701D52">
        <w:trPr>
          <w:trHeight w:val="552"/>
          <w:jc w:val="center"/>
        </w:trPr>
        <w:tc>
          <w:tcPr>
            <w:tcW w:w="0" w:type="auto"/>
            <w:tcBorders>
              <w:top w:val="nil"/>
              <w:left w:val="nil"/>
              <w:bottom w:val="single" w:sz="4" w:space="0" w:color="auto"/>
              <w:right w:val="nil"/>
            </w:tcBorders>
            <w:shd w:val="clear" w:color="auto" w:fill="auto"/>
            <w:noWrap/>
            <w:vAlign w:val="center"/>
            <w:hideMark/>
          </w:tcPr>
          <w:p w14:paraId="7D7C1EB1"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Agente Fiduciário</w:t>
            </w:r>
          </w:p>
        </w:tc>
        <w:tc>
          <w:tcPr>
            <w:tcW w:w="0" w:type="auto"/>
            <w:tcBorders>
              <w:top w:val="nil"/>
              <w:left w:val="nil"/>
              <w:bottom w:val="single" w:sz="4" w:space="0" w:color="auto"/>
              <w:right w:val="nil"/>
            </w:tcBorders>
            <w:shd w:val="clear" w:color="auto" w:fill="auto"/>
            <w:noWrap/>
            <w:vAlign w:val="center"/>
            <w:hideMark/>
          </w:tcPr>
          <w:p w14:paraId="1DB263F7"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OT</w:t>
            </w:r>
          </w:p>
        </w:tc>
        <w:tc>
          <w:tcPr>
            <w:tcW w:w="0" w:type="auto"/>
            <w:tcBorders>
              <w:top w:val="nil"/>
              <w:left w:val="nil"/>
              <w:bottom w:val="single" w:sz="4" w:space="0" w:color="auto"/>
              <w:right w:val="nil"/>
            </w:tcBorders>
            <w:shd w:val="clear" w:color="auto" w:fill="auto"/>
            <w:noWrap/>
            <w:vAlign w:val="center"/>
            <w:hideMark/>
          </w:tcPr>
          <w:p w14:paraId="5FB1B15A"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R$ 24.000,00 por ano</w:t>
            </w:r>
          </w:p>
        </w:tc>
        <w:tc>
          <w:tcPr>
            <w:tcW w:w="0" w:type="auto"/>
            <w:tcBorders>
              <w:top w:val="nil"/>
              <w:left w:val="nil"/>
              <w:bottom w:val="single" w:sz="4" w:space="0" w:color="auto"/>
              <w:right w:val="nil"/>
            </w:tcBorders>
            <w:shd w:val="clear" w:color="auto" w:fill="auto"/>
            <w:noWrap/>
            <w:vAlign w:val="center"/>
            <w:hideMark/>
          </w:tcPr>
          <w:p w14:paraId="3EEDB37F"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9,65%</w:t>
            </w:r>
          </w:p>
        </w:tc>
        <w:tc>
          <w:tcPr>
            <w:tcW w:w="0" w:type="auto"/>
            <w:tcBorders>
              <w:top w:val="nil"/>
              <w:left w:val="nil"/>
              <w:bottom w:val="single" w:sz="4" w:space="0" w:color="auto"/>
              <w:right w:val="nil"/>
            </w:tcBorders>
            <w:shd w:val="clear" w:color="auto" w:fill="auto"/>
            <w:noWrap/>
            <w:vAlign w:val="center"/>
            <w:hideMark/>
          </w:tcPr>
          <w:p w14:paraId="400BD4E5"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R$ 26.563,36</w:t>
            </w:r>
          </w:p>
        </w:tc>
        <w:tc>
          <w:tcPr>
            <w:tcW w:w="0" w:type="auto"/>
            <w:tcBorders>
              <w:top w:val="nil"/>
              <w:left w:val="nil"/>
              <w:bottom w:val="single" w:sz="4" w:space="0" w:color="auto"/>
              <w:right w:val="nil"/>
            </w:tcBorders>
            <w:shd w:val="clear" w:color="auto" w:fill="auto"/>
            <w:noWrap/>
            <w:vAlign w:val="center"/>
            <w:hideMark/>
          </w:tcPr>
          <w:p w14:paraId="20F33327"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10,0%</w:t>
            </w:r>
          </w:p>
        </w:tc>
      </w:tr>
      <w:tr w:rsidR="0017313C" w:rsidRPr="007B4C87" w14:paraId="52ADF83B" w14:textId="77777777" w:rsidTr="00701D52">
        <w:trPr>
          <w:trHeight w:val="552"/>
          <w:jc w:val="center"/>
        </w:trPr>
        <w:tc>
          <w:tcPr>
            <w:tcW w:w="0" w:type="auto"/>
            <w:tcBorders>
              <w:top w:val="nil"/>
              <w:left w:val="nil"/>
              <w:bottom w:val="single" w:sz="4" w:space="0" w:color="auto"/>
              <w:right w:val="nil"/>
            </w:tcBorders>
            <w:shd w:val="clear" w:color="auto" w:fill="auto"/>
            <w:noWrap/>
            <w:vAlign w:val="center"/>
            <w:hideMark/>
          </w:tcPr>
          <w:p w14:paraId="2E962225"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Custódia das CCI</w:t>
            </w:r>
          </w:p>
        </w:tc>
        <w:tc>
          <w:tcPr>
            <w:tcW w:w="0" w:type="auto"/>
            <w:tcBorders>
              <w:top w:val="nil"/>
              <w:left w:val="nil"/>
              <w:bottom w:val="single" w:sz="4" w:space="0" w:color="auto"/>
              <w:right w:val="nil"/>
            </w:tcBorders>
            <w:shd w:val="clear" w:color="auto" w:fill="auto"/>
            <w:noWrap/>
            <w:vAlign w:val="center"/>
            <w:hideMark/>
          </w:tcPr>
          <w:p w14:paraId="50A8A1E8"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OT</w:t>
            </w:r>
          </w:p>
        </w:tc>
        <w:tc>
          <w:tcPr>
            <w:tcW w:w="0" w:type="auto"/>
            <w:tcBorders>
              <w:top w:val="nil"/>
              <w:left w:val="nil"/>
              <w:bottom w:val="single" w:sz="4" w:space="0" w:color="auto"/>
              <w:right w:val="nil"/>
            </w:tcBorders>
            <w:shd w:val="clear" w:color="auto" w:fill="auto"/>
            <w:noWrap/>
            <w:vAlign w:val="center"/>
            <w:hideMark/>
          </w:tcPr>
          <w:p w14:paraId="70583185"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R$ 2.000,00 por ano</w:t>
            </w:r>
          </w:p>
        </w:tc>
        <w:tc>
          <w:tcPr>
            <w:tcW w:w="0" w:type="auto"/>
            <w:tcBorders>
              <w:top w:val="nil"/>
              <w:left w:val="nil"/>
              <w:bottom w:val="single" w:sz="4" w:space="0" w:color="auto"/>
              <w:right w:val="nil"/>
            </w:tcBorders>
            <w:shd w:val="clear" w:color="auto" w:fill="auto"/>
            <w:noWrap/>
            <w:vAlign w:val="center"/>
            <w:hideMark/>
          </w:tcPr>
          <w:p w14:paraId="0270BF45"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9,65%</w:t>
            </w:r>
          </w:p>
        </w:tc>
        <w:tc>
          <w:tcPr>
            <w:tcW w:w="0" w:type="auto"/>
            <w:tcBorders>
              <w:top w:val="nil"/>
              <w:left w:val="nil"/>
              <w:bottom w:val="single" w:sz="4" w:space="0" w:color="auto"/>
              <w:right w:val="nil"/>
            </w:tcBorders>
            <w:shd w:val="clear" w:color="auto" w:fill="auto"/>
            <w:noWrap/>
            <w:vAlign w:val="center"/>
            <w:hideMark/>
          </w:tcPr>
          <w:p w14:paraId="3A666899"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R$ 2.213,61</w:t>
            </w:r>
          </w:p>
        </w:tc>
        <w:tc>
          <w:tcPr>
            <w:tcW w:w="0" w:type="auto"/>
            <w:tcBorders>
              <w:top w:val="nil"/>
              <w:left w:val="nil"/>
              <w:bottom w:val="single" w:sz="4" w:space="0" w:color="auto"/>
              <w:right w:val="nil"/>
            </w:tcBorders>
            <w:shd w:val="clear" w:color="auto" w:fill="auto"/>
            <w:noWrap/>
            <w:vAlign w:val="center"/>
            <w:hideMark/>
          </w:tcPr>
          <w:p w14:paraId="05C787B6"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0,8%</w:t>
            </w:r>
          </w:p>
        </w:tc>
      </w:tr>
      <w:tr w:rsidR="0017313C" w:rsidRPr="007B4C87" w14:paraId="1889E170" w14:textId="77777777" w:rsidTr="00701D52">
        <w:trPr>
          <w:trHeight w:val="552"/>
          <w:jc w:val="center"/>
        </w:trPr>
        <w:tc>
          <w:tcPr>
            <w:tcW w:w="0" w:type="auto"/>
            <w:tcBorders>
              <w:top w:val="nil"/>
              <w:left w:val="nil"/>
              <w:bottom w:val="single" w:sz="4" w:space="0" w:color="auto"/>
              <w:right w:val="nil"/>
            </w:tcBorders>
            <w:shd w:val="clear" w:color="auto" w:fill="auto"/>
            <w:noWrap/>
            <w:vAlign w:val="center"/>
            <w:hideMark/>
          </w:tcPr>
          <w:p w14:paraId="7718C23A"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Escriturador Debêntures</w:t>
            </w:r>
          </w:p>
        </w:tc>
        <w:tc>
          <w:tcPr>
            <w:tcW w:w="0" w:type="auto"/>
            <w:tcBorders>
              <w:top w:val="nil"/>
              <w:left w:val="nil"/>
              <w:bottom w:val="single" w:sz="4" w:space="0" w:color="auto"/>
              <w:right w:val="nil"/>
            </w:tcBorders>
            <w:shd w:val="clear" w:color="auto" w:fill="auto"/>
            <w:noWrap/>
            <w:vAlign w:val="center"/>
            <w:hideMark/>
          </w:tcPr>
          <w:p w14:paraId="0BE02043"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OT</w:t>
            </w:r>
          </w:p>
        </w:tc>
        <w:tc>
          <w:tcPr>
            <w:tcW w:w="0" w:type="auto"/>
            <w:tcBorders>
              <w:top w:val="nil"/>
              <w:left w:val="nil"/>
              <w:bottom w:val="single" w:sz="4" w:space="0" w:color="auto"/>
              <w:right w:val="nil"/>
            </w:tcBorders>
            <w:shd w:val="clear" w:color="auto" w:fill="auto"/>
            <w:noWrap/>
            <w:vAlign w:val="center"/>
            <w:hideMark/>
          </w:tcPr>
          <w:p w14:paraId="3042611D"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R$ 1.000,00 por mês</w:t>
            </w:r>
          </w:p>
        </w:tc>
        <w:tc>
          <w:tcPr>
            <w:tcW w:w="0" w:type="auto"/>
            <w:tcBorders>
              <w:top w:val="nil"/>
              <w:left w:val="nil"/>
              <w:bottom w:val="single" w:sz="4" w:space="0" w:color="auto"/>
              <w:right w:val="nil"/>
            </w:tcBorders>
            <w:shd w:val="clear" w:color="auto" w:fill="auto"/>
            <w:noWrap/>
            <w:vAlign w:val="center"/>
            <w:hideMark/>
          </w:tcPr>
          <w:p w14:paraId="7D9466E7"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9,65%</w:t>
            </w:r>
          </w:p>
        </w:tc>
        <w:tc>
          <w:tcPr>
            <w:tcW w:w="0" w:type="auto"/>
            <w:tcBorders>
              <w:top w:val="nil"/>
              <w:left w:val="nil"/>
              <w:bottom w:val="single" w:sz="4" w:space="0" w:color="auto"/>
              <w:right w:val="nil"/>
            </w:tcBorders>
            <w:shd w:val="clear" w:color="auto" w:fill="auto"/>
            <w:noWrap/>
            <w:vAlign w:val="center"/>
            <w:hideMark/>
          </w:tcPr>
          <w:p w14:paraId="413CB629"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R$ 1.106,81</w:t>
            </w:r>
          </w:p>
        </w:tc>
        <w:tc>
          <w:tcPr>
            <w:tcW w:w="0" w:type="auto"/>
            <w:tcBorders>
              <w:top w:val="nil"/>
              <w:left w:val="nil"/>
              <w:bottom w:val="single" w:sz="4" w:space="0" w:color="auto"/>
              <w:right w:val="nil"/>
            </w:tcBorders>
            <w:shd w:val="clear" w:color="auto" w:fill="auto"/>
            <w:noWrap/>
            <w:vAlign w:val="center"/>
            <w:hideMark/>
          </w:tcPr>
          <w:p w14:paraId="512521AE"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5,0%</w:t>
            </w:r>
          </w:p>
        </w:tc>
      </w:tr>
      <w:tr w:rsidR="0017313C" w:rsidRPr="007B4C87" w14:paraId="5D31640D" w14:textId="77777777" w:rsidTr="00701D52">
        <w:trPr>
          <w:trHeight w:val="552"/>
          <w:jc w:val="center"/>
        </w:trPr>
        <w:tc>
          <w:tcPr>
            <w:tcW w:w="0" w:type="auto"/>
            <w:tcBorders>
              <w:top w:val="nil"/>
              <w:left w:val="nil"/>
              <w:bottom w:val="single" w:sz="4" w:space="0" w:color="auto"/>
              <w:right w:val="nil"/>
            </w:tcBorders>
            <w:shd w:val="clear" w:color="auto" w:fill="auto"/>
            <w:noWrap/>
            <w:vAlign w:val="center"/>
            <w:hideMark/>
          </w:tcPr>
          <w:p w14:paraId="7C9A3543"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Agente de Garantias</w:t>
            </w:r>
          </w:p>
        </w:tc>
        <w:tc>
          <w:tcPr>
            <w:tcW w:w="0" w:type="auto"/>
            <w:tcBorders>
              <w:top w:val="nil"/>
              <w:left w:val="nil"/>
              <w:bottom w:val="single" w:sz="4" w:space="0" w:color="auto"/>
              <w:right w:val="nil"/>
            </w:tcBorders>
            <w:shd w:val="clear" w:color="auto" w:fill="auto"/>
            <w:noWrap/>
            <w:vAlign w:val="center"/>
            <w:hideMark/>
          </w:tcPr>
          <w:p w14:paraId="42FA58A8"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OT</w:t>
            </w:r>
          </w:p>
        </w:tc>
        <w:tc>
          <w:tcPr>
            <w:tcW w:w="0" w:type="auto"/>
            <w:tcBorders>
              <w:top w:val="nil"/>
              <w:left w:val="nil"/>
              <w:bottom w:val="single" w:sz="4" w:space="0" w:color="auto"/>
              <w:right w:val="nil"/>
            </w:tcBorders>
            <w:shd w:val="clear" w:color="auto" w:fill="auto"/>
            <w:noWrap/>
            <w:vAlign w:val="center"/>
            <w:hideMark/>
          </w:tcPr>
          <w:p w14:paraId="1927EEB0"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R$ 1.200,00 por semestre</w:t>
            </w:r>
          </w:p>
        </w:tc>
        <w:tc>
          <w:tcPr>
            <w:tcW w:w="0" w:type="auto"/>
            <w:tcBorders>
              <w:top w:val="nil"/>
              <w:left w:val="nil"/>
              <w:bottom w:val="single" w:sz="4" w:space="0" w:color="auto"/>
              <w:right w:val="nil"/>
            </w:tcBorders>
            <w:shd w:val="clear" w:color="auto" w:fill="auto"/>
            <w:noWrap/>
            <w:vAlign w:val="center"/>
            <w:hideMark/>
          </w:tcPr>
          <w:p w14:paraId="2BFC9E9F"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9,65%</w:t>
            </w:r>
          </w:p>
        </w:tc>
        <w:tc>
          <w:tcPr>
            <w:tcW w:w="0" w:type="auto"/>
            <w:tcBorders>
              <w:top w:val="nil"/>
              <w:left w:val="nil"/>
              <w:bottom w:val="single" w:sz="4" w:space="0" w:color="auto"/>
              <w:right w:val="nil"/>
            </w:tcBorders>
            <w:shd w:val="clear" w:color="auto" w:fill="auto"/>
            <w:noWrap/>
            <w:vAlign w:val="center"/>
            <w:hideMark/>
          </w:tcPr>
          <w:p w14:paraId="155DF495"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R$ 1.328,17</w:t>
            </w:r>
          </w:p>
        </w:tc>
        <w:tc>
          <w:tcPr>
            <w:tcW w:w="0" w:type="auto"/>
            <w:tcBorders>
              <w:top w:val="nil"/>
              <w:left w:val="nil"/>
              <w:bottom w:val="single" w:sz="4" w:space="0" w:color="auto"/>
              <w:right w:val="nil"/>
            </w:tcBorders>
            <w:shd w:val="clear" w:color="auto" w:fill="auto"/>
            <w:noWrap/>
            <w:vAlign w:val="center"/>
            <w:hideMark/>
          </w:tcPr>
          <w:p w14:paraId="507CC228"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1,0%</w:t>
            </w:r>
          </w:p>
        </w:tc>
      </w:tr>
      <w:tr w:rsidR="0017313C" w:rsidRPr="007B4C87" w14:paraId="505AAA0D" w14:textId="77777777" w:rsidTr="00701D52">
        <w:trPr>
          <w:trHeight w:val="552"/>
          <w:jc w:val="center"/>
        </w:trPr>
        <w:tc>
          <w:tcPr>
            <w:tcW w:w="0" w:type="auto"/>
            <w:tcBorders>
              <w:top w:val="nil"/>
              <w:left w:val="nil"/>
              <w:bottom w:val="single" w:sz="4" w:space="0" w:color="auto"/>
              <w:right w:val="nil"/>
            </w:tcBorders>
            <w:shd w:val="clear" w:color="auto" w:fill="auto"/>
            <w:noWrap/>
            <w:vAlign w:val="center"/>
            <w:hideMark/>
          </w:tcPr>
          <w:p w14:paraId="4AD839AA"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Servicer</w:t>
            </w:r>
          </w:p>
        </w:tc>
        <w:tc>
          <w:tcPr>
            <w:tcW w:w="0" w:type="auto"/>
            <w:tcBorders>
              <w:top w:val="nil"/>
              <w:left w:val="nil"/>
              <w:bottom w:val="single" w:sz="4" w:space="0" w:color="auto"/>
              <w:right w:val="nil"/>
            </w:tcBorders>
            <w:shd w:val="clear" w:color="auto" w:fill="auto"/>
            <w:noWrap/>
            <w:vAlign w:val="center"/>
            <w:hideMark/>
          </w:tcPr>
          <w:p w14:paraId="6428FAA9"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Monitori</w:t>
            </w:r>
          </w:p>
        </w:tc>
        <w:tc>
          <w:tcPr>
            <w:tcW w:w="0" w:type="auto"/>
            <w:tcBorders>
              <w:top w:val="nil"/>
              <w:left w:val="nil"/>
              <w:bottom w:val="single" w:sz="4" w:space="0" w:color="auto"/>
              <w:right w:val="nil"/>
            </w:tcBorders>
            <w:shd w:val="clear" w:color="auto" w:fill="auto"/>
            <w:noWrap/>
            <w:vAlign w:val="center"/>
            <w:hideMark/>
          </w:tcPr>
          <w:p w14:paraId="1324FF50"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R$ 10.000,00 por mês</w:t>
            </w:r>
          </w:p>
        </w:tc>
        <w:tc>
          <w:tcPr>
            <w:tcW w:w="0" w:type="auto"/>
            <w:tcBorders>
              <w:top w:val="nil"/>
              <w:left w:val="nil"/>
              <w:bottom w:val="single" w:sz="4" w:space="0" w:color="auto"/>
              <w:right w:val="nil"/>
            </w:tcBorders>
            <w:shd w:val="clear" w:color="auto" w:fill="auto"/>
            <w:noWrap/>
            <w:vAlign w:val="center"/>
            <w:hideMark/>
          </w:tcPr>
          <w:p w14:paraId="0D635258"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9,65%</w:t>
            </w:r>
          </w:p>
        </w:tc>
        <w:tc>
          <w:tcPr>
            <w:tcW w:w="0" w:type="auto"/>
            <w:tcBorders>
              <w:top w:val="nil"/>
              <w:left w:val="nil"/>
              <w:bottom w:val="single" w:sz="4" w:space="0" w:color="auto"/>
              <w:right w:val="nil"/>
            </w:tcBorders>
            <w:shd w:val="clear" w:color="auto" w:fill="auto"/>
            <w:noWrap/>
            <w:vAlign w:val="center"/>
            <w:hideMark/>
          </w:tcPr>
          <w:p w14:paraId="365AA8E0"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R$ 11.068,07</w:t>
            </w:r>
          </w:p>
        </w:tc>
        <w:tc>
          <w:tcPr>
            <w:tcW w:w="0" w:type="auto"/>
            <w:tcBorders>
              <w:top w:val="nil"/>
              <w:left w:val="nil"/>
              <w:bottom w:val="single" w:sz="4" w:space="0" w:color="auto"/>
              <w:right w:val="nil"/>
            </w:tcBorders>
            <w:shd w:val="clear" w:color="auto" w:fill="auto"/>
            <w:noWrap/>
            <w:vAlign w:val="center"/>
            <w:hideMark/>
          </w:tcPr>
          <w:p w14:paraId="4F0D67F9"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50,1%</w:t>
            </w:r>
          </w:p>
        </w:tc>
      </w:tr>
      <w:tr w:rsidR="0017313C" w:rsidRPr="007B4C87" w14:paraId="72B34C8A" w14:textId="77777777" w:rsidTr="00701D52">
        <w:trPr>
          <w:trHeight w:val="552"/>
          <w:jc w:val="center"/>
        </w:trPr>
        <w:tc>
          <w:tcPr>
            <w:tcW w:w="0" w:type="auto"/>
            <w:tcBorders>
              <w:top w:val="double" w:sz="6" w:space="0" w:color="auto"/>
              <w:left w:val="nil"/>
              <w:bottom w:val="double" w:sz="6" w:space="0" w:color="auto"/>
              <w:right w:val="nil"/>
            </w:tcBorders>
            <w:shd w:val="clear" w:color="auto" w:fill="auto"/>
            <w:noWrap/>
            <w:vAlign w:val="center"/>
            <w:hideMark/>
          </w:tcPr>
          <w:p w14:paraId="413A9275"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Estimativa Total Mês</w:t>
            </w:r>
          </w:p>
        </w:tc>
        <w:tc>
          <w:tcPr>
            <w:tcW w:w="0" w:type="auto"/>
            <w:tcBorders>
              <w:top w:val="double" w:sz="6" w:space="0" w:color="auto"/>
              <w:left w:val="nil"/>
              <w:bottom w:val="double" w:sz="6" w:space="0" w:color="auto"/>
              <w:right w:val="nil"/>
            </w:tcBorders>
            <w:shd w:val="clear" w:color="auto" w:fill="auto"/>
            <w:noWrap/>
            <w:vAlign w:val="center"/>
            <w:hideMark/>
          </w:tcPr>
          <w:p w14:paraId="7F117542"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 </w:t>
            </w:r>
          </w:p>
        </w:tc>
        <w:tc>
          <w:tcPr>
            <w:tcW w:w="0" w:type="auto"/>
            <w:tcBorders>
              <w:top w:val="double" w:sz="6" w:space="0" w:color="auto"/>
              <w:left w:val="nil"/>
              <w:bottom w:val="double" w:sz="6" w:space="0" w:color="auto"/>
              <w:right w:val="nil"/>
            </w:tcBorders>
            <w:shd w:val="clear" w:color="auto" w:fill="auto"/>
            <w:noWrap/>
            <w:vAlign w:val="center"/>
            <w:hideMark/>
          </w:tcPr>
          <w:p w14:paraId="5BCC4E40"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 </w:t>
            </w:r>
          </w:p>
        </w:tc>
        <w:tc>
          <w:tcPr>
            <w:tcW w:w="0" w:type="auto"/>
            <w:tcBorders>
              <w:top w:val="double" w:sz="6" w:space="0" w:color="auto"/>
              <w:left w:val="nil"/>
              <w:bottom w:val="double" w:sz="6" w:space="0" w:color="auto"/>
              <w:right w:val="nil"/>
            </w:tcBorders>
            <w:shd w:val="clear" w:color="auto" w:fill="auto"/>
            <w:noWrap/>
            <w:vAlign w:val="center"/>
            <w:hideMark/>
          </w:tcPr>
          <w:p w14:paraId="47E2CF08"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 </w:t>
            </w:r>
          </w:p>
        </w:tc>
        <w:tc>
          <w:tcPr>
            <w:tcW w:w="0" w:type="auto"/>
            <w:tcBorders>
              <w:top w:val="double" w:sz="6" w:space="0" w:color="auto"/>
              <w:left w:val="nil"/>
              <w:bottom w:val="double" w:sz="6" w:space="0" w:color="auto"/>
              <w:right w:val="nil"/>
            </w:tcBorders>
            <w:shd w:val="clear" w:color="auto" w:fill="auto"/>
            <w:noWrap/>
            <w:vAlign w:val="center"/>
            <w:hideMark/>
          </w:tcPr>
          <w:p w14:paraId="632D4151"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R$ 22.089,75</w:t>
            </w:r>
          </w:p>
        </w:tc>
        <w:tc>
          <w:tcPr>
            <w:tcW w:w="0" w:type="auto"/>
            <w:tcBorders>
              <w:top w:val="double" w:sz="6" w:space="0" w:color="auto"/>
              <w:left w:val="nil"/>
              <w:bottom w:val="double" w:sz="6" w:space="0" w:color="auto"/>
              <w:right w:val="nil"/>
            </w:tcBorders>
            <w:shd w:val="clear" w:color="auto" w:fill="auto"/>
            <w:noWrap/>
            <w:vAlign w:val="center"/>
            <w:hideMark/>
          </w:tcPr>
          <w:p w14:paraId="5A2FB157"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100,0%</w:t>
            </w:r>
          </w:p>
        </w:tc>
      </w:tr>
    </w:tbl>
    <w:p w14:paraId="0118AB09" w14:textId="7E3F42CD" w:rsidR="00DE32ED" w:rsidRDefault="00DE32ED">
      <w:pPr>
        <w:autoSpaceDE/>
        <w:autoSpaceDN/>
        <w:adjustRightInd/>
        <w:spacing w:after="160" w:line="259" w:lineRule="auto"/>
        <w:rPr>
          <w:rFonts w:asciiTheme="minorHAnsi" w:hAnsiTheme="minorHAnsi" w:cstheme="minorHAnsi"/>
          <w:bCs/>
          <w:sz w:val="22"/>
          <w:szCs w:val="22"/>
        </w:rPr>
        <w:sectPr w:rsidR="00DE32ED" w:rsidSect="00F85735">
          <w:pgSz w:w="16839" w:h="11907" w:orient="landscape" w:code="9"/>
          <w:pgMar w:top="1701" w:right="1418" w:bottom="1701" w:left="1106" w:header="720" w:footer="720" w:gutter="0"/>
          <w:cols w:space="720"/>
          <w:noEndnote/>
          <w:titlePg/>
          <w:docGrid w:linePitch="326"/>
        </w:sectPr>
      </w:pPr>
    </w:p>
    <w:p w14:paraId="0AFC2ED0" w14:textId="77777777" w:rsidR="00FE0A0F" w:rsidRDefault="00FE0A0F">
      <w:pPr>
        <w:autoSpaceDE/>
        <w:autoSpaceDN/>
        <w:adjustRightInd/>
        <w:spacing w:after="160" w:line="259" w:lineRule="auto"/>
        <w:rPr>
          <w:rFonts w:asciiTheme="minorHAnsi" w:hAnsiTheme="minorHAnsi" w:cstheme="minorHAnsi"/>
          <w:bCs/>
          <w:sz w:val="22"/>
          <w:szCs w:val="22"/>
        </w:rPr>
      </w:pPr>
    </w:p>
    <w:p w14:paraId="079C9185" w14:textId="77777777" w:rsidR="009E2D1D" w:rsidRPr="00DC7597" w:rsidRDefault="009E2D1D" w:rsidP="00DC7597">
      <w:pPr>
        <w:widowControl w:val="0"/>
        <w:tabs>
          <w:tab w:val="left" w:pos="284"/>
        </w:tabs>
        <w:spacing w:line="320" w:lineRule="exact"/>
        <w:contextualSpacing/>
        <w:jc w:val="center"/>
        <w:rPr>
          <w:rFonts w:asciiTheme="minorHAnsi" w:hAnsiTheme="minorHAnsi" w:cstheme="minorHAnsi"/>
          <w:bCs/>
          <w:sz w:val="22"/>
          <w:szCs w:val="22"/>
        </w:rPr>
      </w:pPr>
    </w:p>
    <w:p w14:paraId="1C875863" w14:textId="77777777" w:rsidR="009E2D1D" w:rsidRPr="00DC7597" w:rsidRDefault="009E2D1D" w:rsidP="009E2D1D">
      <w:pPr>
        <w:widowControl w:val="0"/>
        <w:tabs>
          <w:tab w:val="left" w:pos="284"/>
        </w:tabs>
        <w:spacing w:line="320" w:lineRule="exact"/>
        <w:contextualSpacing/>
        <w:jc w:val="center"/>
        <w:rPr>
          <w:rFonts w:asciiTheme="minorHAnsi" w:hAnsiTheme="minorHAnsi" w:cstheme="minorHAnsi"/>
          <w:b/>
          <w:bCs/>
          <w:sz w:val="22"/>
          <w:szCs w:val="22"/>
        </w:rPr>
      </w:pPr>
      <w:r w:rsidRPr="00DC7597">
        <w:rPr>
          <w:rFonts w:asciiTheme="minorHAnsi" w:hAnsiTheme="minorHAnsi" w:cstheme="minorHAnsi"/>
          <w:b/>
          <w:bCs/>
          <w:sz w:val="22"/>
          <w:szCs w:val="22"/>
        </w:rPr>
        <w:t>ANEXO V</w:t>
      </w:r>
    </w:p>
    <w:p w14:paraId="0F5682DE" w14:textId="77777777" w:rsidR="009E2D1D" w:rsidRPr="00DC7597" w:rsidRDefault="009E2D1D" w:rsidP="009E2D1D">
      <w:pPr>
        <w:widowControl w:val="0"/>
        <w:tabs>
          <w:tab w:val="left" w:pos="284"/>
        </w:tabs>
        <w:spacing w:line="320" w:lineRule="exact"/>
        <w:contextualSpacing/>
        <w:jc w:val="center"/>
        <w:rPr>
          <w:rFonts w:asciiTheme="minorHAnsi" w:hAnsiTheme="minorHAnsi" w:cstheme="minorHAnsi"/>
          <w:b/>
          <w:bCs/>
          <w:sz w:val="22"/>
          <w:szCs w:val="22"/>
        </w:rPr>
      </w:pPr>
      <w:r>
        <w:rPr>
          <w:rFonts w:asciiTheme="minorHAnsi" w:hAnsiTheme="minorHAnsi" w:cstheme="minorHAnsi"/>
          <w:b/>
          <w:bCs/>
          <w:sz w:val="22"/>
          <w:szCs w:val="22"/>
        </w:rPr>
        <w:t>IMÓVEIS ALIENADOS FIDUCIARIAMENTE</w:t>
      </w:r>
    </w:p>
    <w:p w14:paraId="04E73B45" w14:textId="64F1BCE5" w:rsidR="00E97C7A" w:rsidRDefault="00E97C7A" w:rsidP="008D5222">
      <w:pPr>
        <w:widowControl w:val="0"/>
        <w:tabs>
          <w:tab w:val="left" w:pos="284"/>
        </w:tabs>
        <w:spacing w:line="320" w:lineRule="exact"/>
        <w:contextualSpacing/>
        <w:jc w:val="center"/>
        <w:rPr>
          <w:rFonts w:asciiTheme="minorHAnsi" w:hAnsiTheme="minorHAnsi" w:cstheme="minorHAnsi"/>
          <w:b/>
          <w:bCs/>
          <w:caps/>
          <w:sz w:val="22"/>
          <w:szCs w:val="22"/>
        </w:rPr>
      </w:pPr>
      <w:bookmarkStart w:id="383" w:name="_DV_M0"/>
      <w:bookmarkStart w:id="384" w:name="_DV_M128"/>
      <w:bookmarkStart w:id="385" w:name="h.1ksv4uv" w:colFirst="0" w:colLast="0"/>
      <w:bookmarkStart w:id="386" w:name="h.44sinio" w:colFirst="0" w:colLast="0"/>
      <w:bookmarkStart w:id="387" w:name="h.z337ya" w:colFirst="0" w:colLast="0"/>
      <w:bookmarkStart w:id="388" w:name="h.3j2qqm3" w:colFirst="0" w:colLast="0"/>
      <w:bookmarkEnd w:id="383"/>
      <w:bookmarkEnd w:id="384"/>
      <w:bookmarkEnd w:id="385"/>
      <w:bookmarkEnd w:id="386"/>
      <w:bookmarkEnd w:id="387"/>
      <w:bookmarkEnd w:id="388"/>
    </w:p>
    <w:p w14:paraId="26E287E6" w14:textId="77777777" w:rsidR="00D63551" w:rsidRPr="00D63551" w:rsidRDefault="00D63551" w:rsidP="00F24A3C">
      <w:pPr>
        <w:widowControl w:val="0"/>
        <w:tabs>
          <w:tab w:val="left" w:pos="284"/>
        </w:tabs>
        <w:spacing w:line="320" w:lineRule="exact"/>
        <w:contextualSpacing/>
        <w:jc w:val="center"/>
        <w:rPr>
          <w:rFonts w:ascii="Calibri" w:eastAsia="Arial" w:hAnsi="Calibri" w:cs="Calibri"/>
          <w:i/>
          <w:iCs/>
          <w:sz w:val="22"/>
          <w:szCs w:val="22"/>
          <w:u w:val="single"/>
          <w:lang w:eastAsia="en-US"/>
        </w:rPr>
      </w:pPr>
    </w:p>
    <w:p w14:paraId="5FA7514C" w14:textId="4F6D7441" w:rsidR="00D63551" w:rsidRPr="00F24A3C" w:rsidRDefault="00D63551" w:rsidP="00D63551">
      <w:pPr>
        <w:widowControl w:val="0"/>
        <w:numPr>
          <w:ilvl w:val="0"/>
          <w:numId w:val="62"/>
        </w:numPr>
        <w:tabs>
          <w:tab w:val="left" w:pos="709"/>
        </w:tabs>
        <w:autoSpaceDE/>
        <w:adjustRightInd/>
        <w:spacing w:line="288" w:lineRule="auto"/>
        <w:ind w:hanging="1080"/>
        <w:contextualSpacing/>
        <w:jc w:val="both"/>
        <w:rPr>
          <w:rFonts w:ascii="Calibri" w:eastAsia="Arial" w:hAnsi="Calibri" w:cs="Calibri"/>
          <w:b/>
          <w:bCs/>
          <w:i/>
          <w:iCs/>
          <w:sz w:val="22"/>
          <w:szCs w:val="22"/>
          <w:lang w:eastAsia="en-US"/>
        </w:rPr>
      </w:pPr>
      <w:r w:rsidRPr="00F24A3C">
        <w:rPr>
          <w:rFonts w:ascii="Calibri" w:eastAsia="Arial" w:hAnsi="Calibri" w:cs="Calibri"/>
          <w:b/>
          <w:bCs/>
          <w:i/>
          <w:iCs/>
          <w:sz w:val="22"/>
          <w:szCs w:val="22"/>
          <w:u w:val="single"/>
          <w:lang w:eastAsia="en-US"/>
        </w:rPr>
        <w:t>Cartório</w:t>
      </w:r>
      <w:r w:rsidRPr="00F24A3C">
        <w:rPr>
          <w:rFonts w:ascii="Calibri" w:eastAsia="Arial" w:hAnsi="Calibri" w:cs="Calibri"/>
          <w:b/>
          <w:bCs/>
          <w:i/>
          <w:iCs/>
          <w:sz w:val="22"/>
          <w:szCs w:val="22"/>
          <w:lang w:eastAsia="en-US"/>
        </w:rPr>
        <w:t xml:space="preserve">: </w:t>
      </w:r>
      <w:r w:rsidRPr="00F24A3C">
        <w:rPr>
          <w:rFonts w:ascii="Calibri" w:eastAsia="Arial" w:hAnsi="Calibri" w:cs="Calibri"/>
          <w:b/>
          <w:bCs/>
          <w:sz w:val="22"/>
          <w:szCs w:val="22"/>
          <w:lang w:eastAsia="en-US"/>
        </w:rPr>
        <w:t>10º Oficial de Registro de Imóveis de São Paulo;</w:t>
      </w:r>
    </w:p>
    <w:p w14:paraId="30E6B8FC" w14:textId="77777777" w:rsidR="00D63551" w:rsidRPr="00D63551" w:rsidRDefault="00D63551" w:rsidP="00D63551">
      <w:pPr>
        <w:widowControl w:val="0"/>
        <w:numPr>
          <w:ilvl w:val="0"/>
          <w:numId w:val="62"/>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D63551">
        <w:rPr>
          <w:rFonts w:ascii="Calibri" w:eastAsia="Arial" w:hAnsi="Calibri" w:cs="Calibri"/>
          <w:i/>
          <w:iCs/>
          <w:sz w:val="22"/>
          <w:szCs w:val="22"/>
          <w:lang w:eastAsia="en-US"/>
        </w:rPr>
        <w:t>Matrícula</w:t>
      </w:r>
      <w:r w:rsidRPr="00D63551">
        <w:rPr>
          <w:rFonts w:ascii="Calibri" w:eastAsia="Arial" w:hAnsi="Calibri" w:cs="Calibri"/>
          <w:i/>
          <w:iCs/>
          <w:color w:val="000000"/>
          <w:sz w:val="22"/>
          <w:szCs w:val="22"/>
          <w:lang w:eastAsia="en-US"/>
        </w:rPr>
        <w:t xml:space="preserve">: </w:t>
      </w:r>
      <w:r w:rsidRPr="00D63551">
        <w:rPr>
          <w:rFonts w:ascii="Calibri" w:eastAsia="Arial" w:hAnsi="Calibri" w:cs="Calibri"/>
          <w:iCs/>
          <w:color w:val="000000"/>
          <w:sz w:val="22"/>
          <w:szCs w:val="22"/>
          <w:lang w:eastAsia="en-US"/>
        </w:rPr>
        <w:t>120.658 (matrícula mãe);</w:t>
      </w:r>
    </w:p>
    <w:p w14:paraId="1E53765D" w14:textId="77777777" w:rsidR="00D63551" w:rsidRPr="00D63551" w:rsidRDefault="00D63551" w:rsidP="00D63551">
      <w:pPr>
        <w:widowControl w:val="0"/>
        <w:numPr>
          <w:ilvl w:val="0"/>
          <w:numId w:val="62"/>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D63551">
        <w:rPr>
          <w:rFonts w:ascii="Calibri" w:eastAsia="Arial" w:hAnsi="Calibri" w:cs="Calibri"/>
          <w:i/>
          <w:iCs/>
          <w:sz w:val="22"/>
          <w:szCs w:val="22"/>
          <w:lang w:eastAsia="en-US"/>
        </w:rPr>
        <w:t xml:space="preserve">Endereço: </w:t>
      </w:r>
      <w:r w:rsidRPr="00D63551">
        <w:rPr>
          <w:rFonts w:ascii="Calibri" w:eastAsia="Arial" w:hAnsi="Calibri" w:cs="Calibri"/>
          <w:sz w:val="22"/>
          <w:szCs w:val="22"/>
          <w:lang w:eastAsia="en-US"/>
        </w:rPr>
        <w:t>Avenida Professor Frederico Herman Junior, nº. 67 – Alto de Pinheiros, São Paulo, SP;</w:t>
      </w:r>
    </w:p>
    <w:p w14:paraId="02F086F6" w14:textId="77777777" w:rsidR="00D63551" w:rsidRPr="0096049E" w:rsidRDefault="00D63551" w:rsidP="00D63551">
      <w:pPr>
        <w:widowControl w:val="0"/>
        <w:numPr>
          <w:ilvl w:val="0"/>
          <w:numId w:val="62"/>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049E">
        <w:rPr>
          <w:rFonts w:ascii="Calibri" w:eastAsia="Arial" w:hAnsi="Calibri" w:cs="Calibri"/>
          <w:i/>
          <w:iCs/>
          <w:sz w:val="22"/>
          <w:szCs w:val="22"/>
          <w:u w:val="single"/>
          <w:lang w:eastAsia="en-US"/>
        </w:rPr>
        <w:t>Nome do Empreendimento</w:t>
      </w:r>
      <w:r w:rsidRPr="0096049E">
        <w:rPr>
          <w:rFonts w:ascii="Calibri" w:eastAsia="Arial" w:hAnsi="Calibri" w:cs="Calibri"/>
          <w:i/>
          <w:iCs/>
          <w:sz w:val="22"/>
          <w:szCs w:val="22"/>
          <w:lang w:eastAsia="en-US"/>
        </w:rPr>
        <w:t xml:space="preserve">: </w:t>
      </w:r>
      <w:r w:rsidRPr="0096049E">
        <w:rPr>
          <w:rFonts w:ascii="Calibri" w:eastAsia="Arial" w:hAnsi="Calibri" w:cs="Calibri"/>
          <w:sz w:val="22"/>
          <w:szCs w:val="22"/>
          <w:lang w:eastAsia="en-US"/>
        </w:rPr>
        <w:t>“067 HERMANN JR”;</w:t>
      </w:r>
    </w:p>
    <w:p w14:paraId="60762F2E" w14:textId="77777777" w:rsidR="00D63551" w:rsidRPr="00D63551" w:rsidRDefault="00D63551" w:rsidP="00D63551">
      <w:pPr>
        <w:widowControl w:val="0"/>
        <w:numPr>
          <w:ilvl w:val="0"/>
          <w:numId w:val="62"/>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D63551">
        <w:rPr>
          <w:rFonts w:ascii="Calibri" w:eastAsia="Arial" w:hAnsi="Calibri" w:cs="Calibri"/>
          <w:i/>
          <w:iCs/>
          <w:color w:val="000000"/>
          <w:sz w:val="22"/>
          <w:szCs w:val="22"/>
          <w:lang w:eastAsia="en-US"/>
        </w:rPr>
        <w:t xml:space="preserve">Registro de Incorporação Imobiliária: </w:t>
      </w:r>
      <w:r w:rsidRPr="00D63551">
        <w:rPr>
          <w:rFonts w:ascii="Calibri" w:eastAsia="Arial" w:hAnsi="Calibri" w:cs="Calibri"/>
          <w:color w:val="000000"/>
          <w:sz w:val="22"/>
          <w:szCs w:val="22"/>
          <w:lang w:eastAsia="en-US"/>
        </w:rPr>
        <w:t xml:space="preserve">R.7 na matrícula nº. 120.658; </w:t>
      </w:r>
    </w:p>
    <w:p w14:paraId="30FCF12C" w14:textId="77777777" w:rsidR="00D63551" w:rsidRPr="00D63551" w:rsidRDefault="00D63551" w:rsidP="00D63551">
      <w:pPr>
        <w:widowControl w:val="0"/>
        <w:numPr>
          <w:ilvl w:val="0"/>
          <w:numId w:val="62"/>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D63551">
        <w:rPr>
          <w:rFonts w:ascii="Calibri" w:eastAsia="Arial" w:hAnsi="Calibri" w:cs="Calibri"/>
          <w:i/>
          <w:iCs/>
          <w:color w:val="000000"/>
          <w:sz w:val="22"/>
          <w:szCs w:val="22"/>
          <w:lang w:eastAsia="en-US"/>
        </w:rPr>
        <w:t xml:space="preserve">Forma de aquisição: </w:t>
      </w:r>
      <w:r w:rsidRPr="00D63551">
        <w:rPr>
          <w:rFonts w:ascii="Calibri" w:eastAsia="Arial" w:hAnsi="Calibri" w:cs="Calibri"/>
          <w:color w:val="000000"/>
          <w:sz w:val="22"/>
          <w:szCs w:val="22"/>
          <w:lang w:eastAsia="en-US"/>
        </w:rPr>
        <w:t xml:space="preserve">Compra e Venda registrado sob nº. R.4, na matrícula 120.658 do </w:t>
      </w:r>
      <w:r w:rsidRPr="00D63551">
        <w:rPr>
          <w:rFonts w:ascii="Calibri" w:eastAsia="Arial" w:hAnsi="Calibri" w:cs="Calibri"/>
          <w:sz w:val="22"/>
          <w:szCs w:val="22"/>
          <w:lang w:eastAsia="en-US"/>
        </w:rPr>
        <w:t>10º Oficial de Registro de Imóveis de São Paulo</w:t>
      </w:r>
      <w:r w:rsidRPr="00D63551">
        <w:rPr>
          <w:rFonts w:ascii="Calibri" w:eastAsia="Arial" w:hAnsi="Calibri" w:cs="Calibri"/>
          <w:bCs/>
          <w:sz w:val="22"/>
          <w:szCs w:val="22"/>
          <w:lang w:eastAsia="en-US"/>
        </w:rPr>
        <w:t>;</w:t>
      </w:r>
    </w:p>
    <w:p w14:paraId="72BD0052" w14:textId="77777777" w:rsidR="00D63551" w:rsidRPr="00D63551" w:rsidRDefault="00D63551" w:rsidP="00D63551">
      <w:pPr>
        <w:widowControl w:val="0"/>
        <w:numPr>
          <w:ilvl w:val="0"/>
          <w:numId w:val="62"/>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D63551">
        <w:rPr>
          <w:rFonts w:ascii="Calibri" w:eastAsia="Arial" w:hAnsi="Calibri" w:cs="Calibri"/>
          <w:i/>
          <w:iCs/>
          <w:sz w:val="22"/>
          <w:szCs w:val="22"/>
          <w:lang w:eastAsia="en-US"/>
        </w:rPr>
        <w:t xml:space="preserve">Descrição das unidades autônomas e valores de referência: </w:t>
      </w:r>
    </w:p>
    <w:p w14:paraId="57C233BD" w14:textId="77777777" w:rsidR="00D63551" w:rsidRPr="00D63551" w:rsidRDefault="00D63551" w:rsidP="00D63551">
      <w:pPr>
        <w:tabs>
          <w:tab w:val="left" w:pos="709"/>
        </w:tabs>
        <w:autoSpaceDE/>
        <w:adjustRightInd/>
        <w:spacing w:line="288" w:lineRule="auto"/>
        <w:ind w:left="709"/>
        <w:contextualSpacing/>
        <w:jc w:val="both"/>
        <w:rPr>
          <w:rFonts w:ascii="Calibri" w:eastAsia="Arial" w:hAnsi="Calibri" w:cs="Calibri"/>
          <w:i/>
          <w:iCs/>
          <w:sz w:val="22"/>
          <w:szCs w:val="22"/>
          <w:lang w:eastAsia="en-US"/>
        </w:rPr>
      </w:pPr>
    </w:p>
    <w:tbl>
      <w:tblPr>
        <w:tblW w:w="8495" w:type="dxa"/>
        <w:tblCellMar>
          <w:left w:w="70" w:type="dxa"/>
          <w:right w:w="70" w:type="dxa"/>
        </w:tblCellMar>
        <w:tblLook w:val="04A0" w:firstRow="1" w:lastRow="0" w:firstColumn="1" w:lastColumn="0" w:noHBand="0" w:noVBand="1"/>
      </w:tblPr>
      <w:tblGrid>
        <w:gridCol w:w="252"/>
        <w:gridCol w:w="2006"/>
        <w:gridCol w:w="1134"/>
        <w:gridCol w:w="1276"/>
        <w:gridCol w:w="1843"/>
        <w:gridCol w:w="1984"/>
      </w:tblGrid>
      <w:tr w:rsidR="00D63551" w:rsidRPr="00D63551" w14:paraId="0FAF8364" w14:textId="77777777" w:rsidTr="00701D52">
        <w:trPr>
          <w:trHeight w:val="1515"/>
        </w:trPr>
        <w:tc>
          <w:tcPr>
            <w:tcW w:w="252" w:type="dxa"/>
            <w:tcBorders>
              <w:top w:val="single" w:sz="8" w:space="0" w:color="auto"/>
              <w:left w:val="single" w:sz="8" w:space="0" w:color="auto"/>
              <w:bottom w:val="nil"/>
              <w:right w:val="single" w:sz="8" w:space="0" w:color="auto"/>
            </w:tcBorders>
            <w:shd w:val="clear" w:color="000000" w:fill="D9D9D9"/>
            <w:noWrap/>
            <w:vAlign w:val="center"/>
            <w:hideMark/>
          </w:tcPr>
          <w:p w14:paraId="5047AD81" w14:textId="77777777" w:rsidR="00D63551" w:rsidRPr="00D63551" w:rsidRDefault="00D63551" w:rsidP="00D63551">
            <w:pPr>
              <w:autoSpaceDE/>
              <w:autoSpaceDN/>
              <w:adjustRightInd/>
              <w:rPr>
                <w:rFonts w:ascii="Calibri" w:hAnsi="Calibri" w:cs="Calibri"/>
                <w:color w:val="000000"/>
                <w:sz w:val="22"/>
                <w:szCs w:val="22"/>
              </w:rPr>
            </w:pPr>
            <w:r w:rsidRPr="00D63551">
              <w:rPr>
                <w:rFonts w:ascii="Calibri" w:hAnsi="Calibri" w:cs="Calibri"/>
                <w:color w:val="000000"/>
                <w:sz w:val="22"/>
                <w:szCs w:val="22"/>
              </w:rPr>
              <w:t> </w:t>
            </w:r>
          </w:p>
        </w:tc>
        <w:tc>
          <w:tcPr>
            <w:tcW w:w="2006" w:type="dxa"/>
            <w:tcBorders>
              <w:top w:val="single" w:sz="8" w:space="0" w:color="auto"/>
              <w:left w:val="nil"/>
              <w:bottom w:val="nil"/>
              <w:right w:val="single" w:sz="8" w:space="0" w:color="auto"/>
            </w:tcBorders>
            <w:shd w:val="clear" w:color="000000" w:fill="D9D9D9"/>
            <w:noWrap/>
            <w:vAlign w:val="center"/>
            <w:hideMark/>
          </w:tcPr>
          <w:p w14:paraId="68D81184" w14:textId="77777777" w:rsidR="00D63551" w:rsidRPr="00D63551" w:rsidRDefault="00D63551" w:rsidP="00D63551">
            <w:pPr>
              <w:autoSpaceDE/>
              <w:autoSpaceDN/>
              <w:adjustRightInd/>
              <w:jc w:val="center"/>
              <w:rPr>
                <w:rFonts w:ascii="Calibri" w:hAnsi="Calibri" w:cs="Calibri"/>
                <w:b/>
                <w:bCs/>
                <w:i/>
                <w:iCs/>
                <w:color w:val="000000"/>
                <w:sz w:val="22"/>
                <w:szCs w:val="22"/>
              </w:rPr>
            </w:pPr>
            <w:r w:rsidRPr="00D63551">
              <w:rPr>
                <w:rFonts w:ascii="Calibri" w:hAnsi="Calibri" w:cs="Calibri"/>
                <w:b/>
                <w:bCs/>
                <w:i/>
                <w:iCs/>
                <w:color w:val="000000"/>
                <w:sz w:val="22"/>
                <w:szCs w:val="22"/>
              </w:rPr>
              <w:t>Unidade</w:t>
            </w:r>
          </w:p>
        </w:tc>
        <w:tc>
          <w:tcPr>
            <w:tcW w:w="1134" w:type="dxa"/>
            <w:tcBorders>
              <w:top w:val="single" w:sz="8" w:space="0" w:color="auto"/>
              <w:left w:val="nil"/>
              <w:bottom w:val="nil"/>
              <w:right w:val="single" w:sz="8" w:space="0" w:color="auto"/>
            </w:tcBorders>
            <w:shd w:val="clear" w:color="000000" w:fill="D9D9D9"/>
            <w:noWrap/>
            <w:vAlign w:val="center"/>
            <w:hideMark/>
          </w:tcPr>
          <w:p w14:paraId="4424E51F" w14:textId="77777777" w:rsidR="00D63551" w:rsidRPr="00D63551" w:rsidRDefault="00D63551" w:rsidP="00D63551">
            <w:pPr>
              <w:autoSpaceDE/>
              <w:autoSpaceDN/>
              <w:adjustRightInd/>
              <w:jc w:val="center"/>
              <w:rPr>
                <w:rFonts w:ascii="Calibri" w:hAnsi="Calibri" w:cs="Calibri"/>
                <w:b/>
                <w:bCs/>
                <w:color w:val="000000"/>
                <w:sz w:val="22"/>
                <w:szCs w:val="22"/>
              </w:rPr>
            </w:pPr>
            <w:r w:rsidRPr="00D63551">
              <w:rPr>
                <w:rFonts w:ascii="Calibri" w:hAnsi="Calibri" w:cs="Calibri"/>
                <w:b/>
                <w:bCs/>
                <w:color w:val="000000"/>
                <w:sz w:val="22"/>
                <w:szCs w:val="22"/>
              </w:rPr>
              <w:t>Matrícula</w:t>
            </w:r>
          </w:p>
        </w:tc>
        <w:tc>
          <w:tcPr>
            <w:tcW w:w="1276" w:type="dxa"/>
            <w:tcBorders>
              <w:top w:val="single" w:sz="8" w:space="0" w:color="auto"/>
              <w:left w:val="nil"/>
              <w:bottom w:val="nil"/>
              <w:right w:val="single" w:sz="8" w:space="0" w:color="auto"/>
            </w:tcBorders>
            <w:shd w:val="clear" w:color="000000" w:fill="D9D9D9"/>
            <w:vAlign w:val="center"/>
            <w:hideMark/>
          </w:tcPr>
          <w:p w14:paraId="5676ACE1" w14:textId="77777777" w:rsidR="00D63551" w:rsidRPr="00D63551" w:rsidRDefault="00D63551" w:rsidP="00D63551">
            <w:pPr>
              <w:autoSpaceDE/>
              <w:autoSpaceDN/>
              <w:adjustRightInd/>
              <w:jc w:val="center"/>
              <w:rPr>
                <w:rFonts w:ascii="Calibri" w:hAnsi="Calibri" w:cs="Calibri"/>
                <w:b/>
                <w:bCs/>
                <w:i/>
                <w:iCs/>
                <w:color w:val="000000"/>
                <w:sz w:val="22"/>
                <w:szCs w:val="22"/>
              </w:rPr>
            </w:pPr>
            <w:r w:rsidRPr="00D63551">
              <w:rPr>
                <w:rFonts w:ascii="Calibri" w:hAnsi="Calibri" w:cs="Calibri"/>
                <w:b/>
                <w:bCs/>
                <w:i/>
                <w:iCs/>
                <w:color w:val="000000"/>
                <w:sz w:val="22"/>
                <w:szCs w:val="22"/>
              </w:rPr>
              <w:t>Fração Ideal</w:t>
            </w:r>
          </w:p>
        </w:tc>
        <w:tc>
          <w:tcPr>
            <w:tcW w:w="1843" w:type="dxa"/>
            <w:tcBorders>
              <w:top w:val="single" w:sz="8" w:space="0" w:color="auto"/>
              <w:left w:val="nil"/>
              <w:bottom w:val="nil"/>
              <w:right w:val="single" w:sz="8" w:space="0" w:color="auto"/>
            </w:tcBorders>
            <w:shd w:val="clear" w:color="000000" w:fill="D9D9D9"/>
            <w:vAlign w:val="center"/>
            <w:hideMark/>
          </w:tcPr>
          <w:p w14:paraId="21D30CAE" w14:textId="77777777" w:rsidR="00D63551" w:rsidRPr="00D63551" w:rsidRDefault="00D63551" w:rsidP="00D63551">
            <w:pPr>
              <w:autoSpaceDE/>
              <w:autoSpaceDN/>
              <w:adjustRightInd/>
              <w:jc w:val="center"/>
              <w:rPr>
                <w:rFonts w:ascii="Calibri" w:hAnsi="Calibri" w:cs="Calibri"/>
                <w:b/>
                <w:bCs/>
                <w:i/>
                <w:iCs/>
                <w:color w:val="000000"/>
                <w:sz w:val="22"/>
                <w:szCs w:val="22"/>
              </w:rPr>
            </w:pPr>
            <w:r w:rsidRPr="00D63551">
              <w:rPr>
                <w:rFonts w:ascii="Calibri" w:hAnsi="Calibri" w:cs="Calibri"/>
                <w:b/>
                <w:bCs/>
                <w:i/>
                <w:iCs/>
                <w:color w:val="000000"/>
                <w:sz w:val="22"/>
                <w:szCs w:val="22"/>
              </w:rPr>
              <w:t>Valor da futura unidade autônoma – 1º Leilão (R$)</w:t>
            </w:r>
          </w:p>
        </w:tc>
        <w:tc>
          <w:tcPr>
            <w:tcW w:w="1984" w:type="dxa"/>
            <w:tcBorders>
              <w:top w:val="single" w:sz="8" w:space="0" w:color="auto"/>
              <w:left w:val="nil"/>
              <w:bottom w:val="nil"/>
              <w:right w:val="single" w:sz="8" w:space="0" w:color="auto"/>
            </w:tcBorders>
            <w:shd w:val="clear" w:color="000000" w:fill="D9D9D9"/>
            <w:vAlign w:val="center"/>
            <w:hideMark/>
          </w:tcPr>
          <w:p w14:paraId="389A39FD" w14:textId="77777777" w:rsidR="00D63551" w:rsidRPr="00D63551" w:rsidRDefault="00D63551" w:rsidP="00D63551">
            <w:pPr>
              <w:autoSpaceDE/>
              <w:autoSpaceDN/>
              <w:adjustRightInd/>
              <w:jc w:val="center"/>
              <w:rPr>
                <w:rFonts w:ascii="Calibri" w:hAnsi="Calibri" w:cs="Calibri"/>
                <w:b/>
                <w:bCs/>
                <w:i/>
                <w:iCs/>
                <w:color w:val="000000"/>
                <w:sz w:val="22"/>
                <w:szCs w:val="22"/>
              </w:rPr>
            </w:pPr>
            <w:r w:rsidRPr="00D63551">
              <w:rPr>
                <w:rFonts w:ascii="Calibri" w:hAnsi="Calibri" w:cs="Calibri"/>
                <w:b/>
                <w:bCs/>
                <w:i/>
                <w:iCs/>
                <w:color w:val="000000"/>
                <w:sz w:val="22"/>
                <w:szCs w:val="22"/>
              </w:rPr>
              <w:t>Percentual de cobertura em relação às Obrigações Garantidas</w:t>
            </w:r>
          </w:p>
        </w:tc>
      </w:tr>
      <w:tr w:rsidR="00D63551" w:rsidRPr="00D63551" w14:paraId="0C4A403D"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5B505D0E" w14:textId="77777777" w:rsidR="00D63551" w:rsidRPr="00D63551" w:rsidRDefault="00D63551" w:rsidP="00D63551">
            <w:pPr>
              <w:autoSpaceDE/>
              <w:autoSpaceDN/>
              <w:adjustRightInd/>
              <w:jc w:val="center"/>
              <w:rPr>
                <w:rFonts w:ascii="Calibri" w:hAnsi="Calibri" w:cs="Calibri"/>
                <w:color w:val="000000"/>
                <w:sz w:val="22"/>
                <w:szCs w:val="22"/>
              </w:rPr>
            </w:pPr>
            <w:r w:rsidRPr="00D63551">
              <w:rPr>
                <w:rFonts w:ascii="Calibri" w:hAnsi="Calibri" w:cs="Calibri"/>
                <w:color w:val="000000"/>
                <w:sz w:val="22"/>
                <w:szCs w:val="22"/>
              </w:rPr>
              <w:t>1</w:t>
            </w:r>
          </w:p>
        </w:tc>
        <w:tc>
          <w:tcPr>
            <w:tcW w:w="2006" w:type="dxa"/>
            <w:tcBorders>
              <w:top w:val="single" w:sz="8" w:space="0" w:color="auto"/>
              <w:left w:val="nil"/>
              <w:bottom w:val="single" w:sz="4" w:space="0" w:color="auto"/>
              <w:right w:val="single" w:sz="8" w:space="0" w:color="auto"/>
            </w:tcBorders>
            <w:shd w:val="clear" w:color="000000" w:fill="FFFFFF"/>
            <w:noWrap/>
            <w:vAlign w:val="center"/>
            <w:hideMark/>
          </w:tcPr>
          <w:p w14:paraId="350ED819" w14:textId="77777777" w:rsidR="00D63551" w:rsidRPr="00D63551" w:rsidRDefault="00D63551" w:rsidP="00D63551">
            <w:pPr>
              <w:autoSpaceDE/>
              <w:autoSpaceDN/>
              <w:adjustRightInd/>
              <w:jc w:val="center"/>
              <w:rPr>
                <w:rFonts w:ascii="Calibri" w:hAnsi="Calibri" w:cs="Calibri"/>
                <w:color w:val="000000"/>
                <w:sz w:val="22"/>
                <w:szCs w:val="22"/>
              </w:rPr>
            </w:pPr>
            <w:r w:rsidRPr="00D63551">
              <w:rPr>
                <w:rFonts w:ascii="Calibri" w:hAnsi="Calibri" w:cs="Calibri"/>
                <w:color w:val="000000"/>
                <w:sz w:val="22"/>
                <w:szCs w:val="22"/>
              </w:rPr>
              <w:t xml:space="preserve">Apartamento nº. 41 </w:t>
            </w:r>
          </w:p>
        </w:tc>
        <w:tc>
          <w:tcPr>
            <w:tcW w:w="1134" w:type="dxa"/>
            <w:tcBorders>
              <w:top w:val="single" w:sz="8" w:space="0" w:color="auto"/>
              <w:left w:val="nil"/>
              <w:bottom w:val="single" w:sz="4" w:space="0" w:color="auto"/>
              <w:right w:val="single" w:sz="8" w:space="0" w:color="auto"/>
            </w:tcBorders>
            <w:shd w:val="clear" w:color="000000" w:fill="FFFFFF"/>
            <w:noWrap/>
            <w:vAlign w:val="center"/>
            <w:hideMark/>
          </w:tcPr>
          <w:p w14:paraId="15851425" w14:textId="77777777" w:rsidR="00D63551" w:rsidRPr="00D63551" w:rsidRDefault="00D63551" w:rsidP="00D63551">
            <w:pPr>
              <w:autoSpaceDE/>
              <w:autoSpaceDN/>
              <w:adjustRightInd/>
              <w:jc w:val="center"/>
              <w:rPr>
                <w:rFonts w:ascii="Calibri" w:hAnsi="Calibri" w:cs="Calibri"/>
                <w:color w:val="000000"/>
                <w:sz w:val="22"/>
                <w:szCs w:val="22"/>
              </w:rPr>
            </w:pPr>
            <w:r w:rsidRPr="00D63551">
              <w:rPr>
                <w:rFonts w:ascii="Calibri" w:hAnsi="Calibri" w:cs="Calibri"/>
                <w:color w:val="000000"/>
                <w:sz w:val="22"/>
                <w:szCs w:val="22"/>
              </w:rPr>
              <w:t>152.301</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2D6299D9" w14:textId="77777777" w:rsidR="00D63551" w:rsidRPr="00D63551" w:rsidRDefault="00D63551" w:rsidP="00D63551">
            <w:pPr>
              <w:autoSpaceDE/>
              <w:autoSpaceDN/>
              <w:adjustRightInd/>
              <w:jc w:val="center"/>
              <w:rPr>
                <w:rFonts w:ascii="Calibri" w:hAnsi="Calibri" w:cs="Calibri"/>
                <w:color w:val="000000"/>
                <w:sz w:val="22"/>
                <w:szCs w:val="22"/>
              </w:rPr>
            </w:pPr>
            <w:r w:rsidRPr="00D63551">
              <w:rPr>
                <w:rFonts w:ascii="Calibri" w:hAnsi="Calibri" w:cs="Calibri"/>
                <w:color w:val="000000"/>
                <w:sz w:val="22"/>
                <w:szCs w:val="22"/>
              </w:rPr>
              <w:t>0,0440620</w:t>
            </w:r>
          </w:p>
        </w:tc>
        <w:tc>
          <w:tcPr>
            <w:tcW w:w="1843" w:type="dxa"/>
            <w:tcBorders>
              <w:top w:val="single" w:sz="8" w:space="0" w:color="auto"/>
              <w:left w:val="nil"/>
              <w:bottom w:val="single" w:sz="4" w:space="0" w:color="auto"/>
              <w:right w:val="single" w:sz="8" w:space="0" w:color="auto"/>
            </w:tcBorders>
            <w:shd w:val="clear" w:color="000000" w:fill="FFFFFF"/>
            <w:vAlign w:val="center"/>
            <w:hideMark/>
          </w:tcPr>
          <w:p w14:paraId="3AB4DB78" w14:textId="77777777" w:rsidR="00D63551" w:rsidRPr="00D63551" w:rsidRDefault="00D63551" w:rsidP="00D63551">
            <w:pPr>
              <w:autoSpaceDE/>
              <w:autoSpaceDN/>
              <w:adjustRightInd/>
              <w:jc w:val="center"/>
              <w:rPr>
                <w:rFonts w:ascii="Calibri" w:hAnsi="Calibri" w:cs="Calibri"/>
                <w:color w:val="000000"/>
                <w:sz w:val="22"/>
                <w:szCs w:val="22"/>
              </w:rPr>
            </w:pPr>
            <w:r w:rsidRPr="00D63551">
              <w:rPr>
                <w:rFonts w:ascii="Calibri" w:hAnsi="Calibri" w:cs="Calibri"/>
                <w:color w:val="000000"/>
                <w:sz w:val="22"/>
                <w:szCs w:val="22"/>
              </w:rPr>
              <w:t>R$ 5.881.970,00</w:t>
            </w:r>
          </w:p>
        </w:tc>
        <w:tc>
          <w:tcPr>
            <w:tcW w:w="1984" w:type="dxa"/>
            <w:tcBorders>
              <w:top w:val="single" w:sz="8" w:space="0" w:color="auto"/>
              <w:left w:val="nil"/>
              <w:bottom w:val="single" w:sz="4" w:space="0" w:color="auto"/>
              <w:right w:val="single" w:sz="8" w:space="0" w:color="auto"/>
            </w:tcBorders>
            <w:shd w:val="clear" w:color="000000" w:fill="FFFFFF"/>
            <w:vAlign w:val="center"/>
            <w:hideMark/>
          </w:tcPr>
          <w:p w14:paraId="475468EE" w14:textId="77777777" w:rsidR="00D63551" w:rsidRPr="00D63551" w:rsidRDefault="00D63551" w:rsidP="00D63551">
            <w:pPr>
              <w:autoSpaceDE/>
              <w:autoSpaceDN/>
              <w:adjustRightInd/>
              <w:jc w:val="center"/>
              <w:rPr>
                <w:rFonts w:ascii="Calibri" w:hAnsi="Calibri" w:cs="Calibri"/>
                <w:color w:val="000000"/>
                <w:sz w:val="22"/>
                <w:szCs w:val="22"/>
              </w:rPr>
            </w:pPr>
            <w:r w:rsidRPr="00D63551">
              <w:rPr>
                <w:rFonts w:ascii="Calibri" w:hAnsi="Calibri" w:cs="Calibri"/>
                <w:color w:val="000000"/>
                <w:sz w:val="22"/>
                <w:szCs w:val="22"/>
              </w:rPr>
              <w:t>7,58%</w:t>
            </w:r>
          </w:p>
        </w:tc>
      </w:tr>
    </w:tbl>
    <w:p w14:paraId="178F2C78" w14:textId="77777777" w:rsidR="00D63551" w:rsidRPr="00D63551" w:rsidRDefault="00D63551" w:rsidP="00D63551">
      <w:pPr>
        <w:adjustRightInd/>
        <w:spacing w:line="288" w:lineRule="auto"/>
        <w:ind w:left="502" w:right="711"/>
        <w:jc w:val="center"/>
        <w:rPr>
          <w:rFonts w:ascii="Calibri" w:eastAsia="Arial" w:hAnsi="Calibri" w:cs="Calibri"/>
          <w:b/>
          <w:i/>
          <w:sz w:val="22"/>
          <w:szCs w:val="22"/>
          <w:lang w:eastAsia="en-US"/>
        </w:rPr>
      </w:pPr>
    </w:p>
    <w:p w14:paraId="392271FF" w14:textId="749F54AA" w:rsidR="0086366E" w:rsidRDefault="0086366E" w:rsidP="00F24A3C">
      <w:pPr>
        <w:widowControl w:val="0"/>
        <w:tabs>
          <w:tab w:val="left" w:pos="284"/>
        </w:tabs>
        <w:spacing w:line="320" w:lineRule="exact"/>
        <w:contextualSpacing/>
        <w:rPr>
          <w:rFonts w:asciiTheme="minorHAnsi" w:hAnsiTheme="minorHAnsi" w:cstheme="minorHAnsi"/>
          <w:b/>
          <w:bCs/>
          <w:caps/>
          <w:sz w:val="22"/>
          <w:szCs w:val="22"/>
        </w:rPr>
      </w:pPr>
    </w:p>
    <w:p w14:paraId="2074349B" w14:textId="77777777" w:rsidR="004943CE" w:rsidRPr="00F24A3C" w:rsidRDefault="004943CE" w:rsidP="004943CE">
      <w:pPr>
        <w:widowControl w:val="0"/>
        <w:numPr>
          <w:ilvl w:val="0"/>
          <w:numId w:val="64"/>
        </w:numPr>
        <w:tabs>
          <w:tab w:val="left" w:pos="709"/>
        </w:tabs>
        <w:autoSpaceDE/>
        <w:adjustRightInd/>
        <w:spacing w:line="288" w:lineRule="auto"/>
        <w:ind w:hanging="1080"/>
        <w:contextualSpacing/>
        <w:jc w:val="both"/>
        <w:rPr>
          <w:rFonts w:ascii="Calibri" w:eastAsia="Arial" w:hAnsi="Calibri" w:cs="Calibri"/>
          <w:b/>
          <w:bCs/>
          <w:i/>
          <w:iCs/>
          <w:sz w:val="22"/>
          <w:szCs w:val="22"/>
          <w:lang w:eastAsia="en-US"/>
        </w:rPr>
      </w:pPr>
      <w:r w:rsidRPr="00F24A3C">
        <w:rPr>
          <w:rFonts w:ascii="Calibri" w:eastAsia="Arial" w:hAnsi="Calibri" w:cs="Calibri"/>
          <w:b/>
          <w:bCs/>
          <w:i/>
          <w:iCs/>
          <w:sz w:val="22"/>
          <w:szCs w:val="22"/>
          <w:u w:val="single"/>
          <w:lang w:eastAsia="en-US"/>
        </w:rPr>
        <w:t>Cartório</w:t>
      </w:r>
      <w:r w:rsidRPr="00F24A3C">
        <w:rPr>
          <w:rFonts w:ascii="Calibri" w:eastAsia="Arial" w:hAnsi="Calibri" w:cs="Calibri"/>
          <w:b/>
          <w:bCs/>
          <w:i/>
          <w:iCs/>
          <w:sz w:val="22"/>
          <w:szCs w:val="22"/>
          <w:lang w:eastAsia="en-US"/>
        </w:rPr>
        <w:t xml:space="preserve">: </w:t>
      </w:r>
      <w:r w:rsidRPr="00F24A3C">
        <w:rPr>
          <w:rFonts w:ascii="Calibri" w:eastAsia="Arial" w:hAnsi="Calibri" w:cs="Calibri"/>
          <w:b/>
          <w:bCs/>
          <w:sz w:val="22"/>
          <w:szCs w:val="22"/>
          <w:lang w:eastAsia="en-US"/>
        </w:rPr>
        <w:t>10º Oficial de Registro de Imóveis de São Paulo;</w:t>
      </w:r>
    </w:p>
    <w:p w14:paraId="2512F142" w14:textId="77777777" w:rsidR="004943CE" w:rsidRPr="004943CE" w:rsidRDefault="004943CE" w:rsidP="004943CE">
      <w:pPr>
        <w:widowControl w:val="0"/>
        <w:numPr>
          <w:ilvl w:val="0"/>
          <w:numId w:val="64"/>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4943CE">
        <w:rPr>
          <w:rFonts w:ascii="Calibri" w:eastAsia="Arial" w:hAnsi="Calibri" w:cs="Calibri"/>
          <w:i/>
          <w:iCs/>
          <w:sz w:val="22"/>
          <w:szCs w:val="22"/>
          <w:lang w:eastAsia="en-US"/>
        </w:rPr>
        <w:t xml:space="preserve">Matrícula: </w:t>
      </w:r>
      <w:r w:rsidRPr="004943CE">
        <w:rPr>
          <w:rFonts w:ascii="Calibri" w:eastAsia="Arial" w:hAnsi="Calibri" w:cs="Calibri"/>
          <w:color w:val="000000"/>
          <w:sz w:val="22"/>
          <w:szCs w:val="22"/>
          <w:lang w:eastAsia="en-US"/>
        </w:rPr>
        <w:t>138.540 (matrícula mãe);</w:t>
      </w:r>
    </w:p>
    <w:p w14:paraId="62BE275F" w14:textId="77777777" w:rsidR="004943CE" w:rsidRPr="004943CE" w:rsidRDefault="004943CE" w:rsidP="004943CE">
      <w:pPr>
        <w:widowControl w:val="0"/>
        <w:numPr>
          <w:ilvl w:val="0"/>
          <w:numId w:val="64"/>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4943CE">
        <w:rPr>
          <w:rFonts w:ascii="Calibri" w:eastAsia="Arial" w:hAnsi="Calibri" w:cs="Calibri"/>
          <w:i/>
          <w:iCs/>
          <w:sz w:val="22"/>
          <w:szCs w:val="22"/>
          <w:lang w:eastAsia="en-US"/>
        </w:rPr>
        <w:t xml:space="preserve">Endereço: </w:t>
      </w:r>
      <w:r w:rsidRPr="004943CE">
        <w:rPr>
          <w:rFonts w:ascii="Calibri" w:eastAsia="Arial" w:hAnsi="Calibri" w:cs="Calibri"/>
          <w:sz w:val="22"/>
          <w:szCs w:val="22"/>
          <w:lang w:eastAsia="en-US"/>
        </w:rPr>
        <w:t>Rua Paulistânia, nº. 215, Vila Madalena, São Paulo, SP;</w:t>
      </w:r>
    </w:p>
    <w:p w14:paraId="33F962C5" w14:textId="77777777" w:rsidR="004943CE" w:rsidRPr="004943CE" w:rsidRDefault="004943CE" w:rsidP="004943CE">
      <w:pPr>
        <w:widowControl w:val="0"/>
        <w:numPr>
          <w:ilvl w:val="0"/>
          <w:numId w:val="64"/>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4943CE">
        <w:rPr>
          <w:rFonts w:ascii="Calibri" w:eastAsia="Arial" w:hAnsi="Calibri" w:cs="Calibri"/>
          <w:i/>
          <w:iCs/>
          <w:sz w:val="22"/>
          <w:szCs w:val="22"/>
          <w:u w:val="single"/>
          <w:lang w:eastAsia="en-US"/>
        </w:rPr>
        <w:t>Nome do Empreendimento</w:t>
      </w:r>
      <w:r w:rsidRPr="004943CE">
        <w:rPr>
          <w:rFonts w:ascii="Calibri" w:eastAsia="Arial" w:hAnsi="Calibri" w:cs="Calibri"/>
          <w:i/>
          <w:iCs/>
          <w:sz w:val="22"/>
          <w:szCs w:val="22"/>
          <w:lang w:eastAsia="en-US"/>
        </w:rPr>
        <w:t xml:space="preserve">: </w:t>
      </w:r>
      <w:r w:rsidRPr="004943CE">
        <w:rPr>
          <w:rFonts w:ascii="Calibri" w:eastAsia="Arial" w:hAnsi="Calibri" w:cs="Calibri"/>
          <w:bCs/>
          <w:sz w:val="22"/>
          <w:szCs w:val="22"/>
          <w:lang w:eastAsia="en-US"/>
        </w:rPr>
        <w:t>“SMART VILA MADALENA”;</w:t>
      </w:r>
    </w:p>
    <w:p w14:paraId="014EF1B1" w14:textId="77777777" w:rsidR="004943CE" w:rsidRPr="004943CE" w:rsidRDefault="004943CE" w:rsidP="004943CE">
      <w:pPr>
        <w:widowControl w:val="0"/>
        <w:numPr>
          <w:ilvl w:val="0"/>
          <w:numId w:val="64"/>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4943CE">
        <w:rPr>
          <w:rFonts w:ascii="Calibri" w:eastAsia="Arial" w:hAnsi="Calibri" w:cs="Calibri"/>
          <w:i/>
          <w:iCs/>
          <w:color w:val="000000"/>
          <w:sz w:val="22"/>
          <w:szCs w:val="22"/>
          <w:lang w:eastAsia="en-US"/>
        </w:rPr>
        <w:t xml:space="preserve">Registro de Incorporação Imobiliária: </w:t>
      </w:r>
      <w:r w:rsidRPr="004943CE">
        <w:rPr>
          <w:rFonts w:ascii="Calibri" w:eastAsia="Arial" w:hAnsi="Calibri" w:cs="Calibri"/>
          <w:color w:val="000000"/>
          <w:sz w:val="22"/>
          <w:szCs w:val="22"/>
          <w:lang w:eastAsia="en-US"/>
        </w:rPr>
        <w:t>R.3 na matrícula nº. 138.540 (matrícula mãe);</w:t>
      </w:r>
    </w:p>
    <w:p w14:paraId="6305E1B9" w14:textId="5DD69A39" w:rsidR="004943CE" w:rsidRPr="0096049E" w:rsidRDefault="004943CE" w:rsidP="0096049E">
      <w:pPr>
        <w:widowControl w:val="0"/>
        <w:numPr>
          <w:ilvl w:val="0"/>
          <w:numId w:val="64"/>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4943CE">
        <w:rPr>
          <w:rFonts w:ascii="Calibri" w:eastAsia="Arial" w:hAnsi="Calibri" w:cs="Calibri"/>
          <w:i/>
          <w:iCs/>
          <w:color w:val="000000"/>
          <w:sz w:val="22"/>
          <w:szCs w:val="22"/>
          <w:lang w:eastAsia="en-US"/>
        </w:rPr>
        <w:t xml:space="preserve">Forma de aquisição: Compra e Venda, registrado sob nº. R.9 na </w:t>
      </w:r>
      <w:r w:rsidRPr="004943CE">
        <w:rPr>
          <w:rFonts w:ascii="Calibri" w:eastAsia="Arial" w:hAnsi="Calibri" w:cs="Calibri"/>
          <w:b/>
          <w:bCs/>
          <w:i/>
          <w:iCs/>
          <w:color w:val="000000"/>
          <w:sz w:val="22"/>
          <w:szCs w:val="22"/>
          <w:lang w:eastAsia="en-US"/>
        </w:rPr>
        <w:t>matrícula 88.746</w:t>
      </w:r>
      <w:r w:rsidRPr="004943CE">
        <w:rPr>
          <w:rFonts w:ascii="Calibri" w:eastAsia="Arial" w:hAnsi="Calibri" w:cs="Calibri"/>
          <w:i/>
          <w:iCs/>
          <w:color w:val="000000"/>
          <w:sz w:val="22"/>
          <w:szCs w:val="22"/>
          <w:lang w:eastAsia="en-US"/>
        </w:rPr>
        <w:t xml:space="preserve"> do </w:t>
      </w:r>
      <w:r w:rsidRPr="004943CE">
        <w:rPr>
          <w:rFonts w:ascii="Calibri" w:eastAsia="Arial" w:hAnsi="Calibri" w:cs="Calibri"/>
          <w:sz w:val="22"/>
          <w:szCs w:val="22"/>
          <w:lang w:eastAsia="en-US"/>
        </w:rPr>
        <w:t>10º Oficial de Registro de Imóveis de São Paulo</w:t>
      </w:r>
      <w:r w:rsidRPr="004943CE">
        <w:rPr>
          <w:rFonts w:ascii="Calibri" w:eastAsia="Arial" w:hAnsi="Calibri" w:cs="Calibri"/>
          <w:bCs/>
          <w:sz w:val="22"/>
          <w:szCs w:val="22"/>
          <w:lang w:eastAsia="en-US"/>
        </w:rPr>
        <w:t xml:space="preserve">; </w:t>
      </w:r>
      <w:r w:rsidRPr="004943CE">
        <w:rPr>
          <w:rFonts w:ascii="Calibri" w:eastAsia="Arial" w:hAnsi="Calibri" w:cs="Calibri"/>
          <w:i/>
          <w:iCs/>
          <w:color w:val="000000"/>
          <w:sz w:val="22"/>
          <w:szCs w:val="22"/>
          <w:lang w:eastAsia="en-US"/>
        </w:rPr>
        <w:t xml:space="preserve">Compra e Venda, registrado sob nº. R.5 na </w:t>
      </w:r>
      <w:r w:rsidRPr="004943CE">
        <w:rPr>
          <w:rFonts w:ascii="Calibri" w:eastAsia="Arial" w:hAnsi="Calibri" w:cs="Calibri"/>
          <w:b/>
          <w:bCs/>
          <w:i/>
          <w:iCs/>
          <w:color w:val="000000"/>
          <w:sz w:val="22"/>
          <w:szCs w:val="22"/>
          <w:lang w:eastAsia="en-US"/>
        </w:rPr>
        <w:t>matrícula 89.450</w:t>
      </w:r>
      <w:r w:rsidRPr="004943CE">
        <w:rPr>
          <w:rFonts w:ascii="Calibri" w:eastAsia="Arial" w:hAnsi="Calibri" w:cs="Calibri"/>
          <w:i/>
          <w:iCs/>
          <w:color w:val="000000"/>
          <w:sz w:val="22"/>
          <w:szCs w:val="22"/>
          <w:lang w:eastAsia="en-US"/>
        </w:rPr>
        <w:t xml:space="preserve"> do </w:t>
      </w:r>
      <w:r w:rsidRPr="004943CE">
        <w:rPr>
          <w:rFonts w:ascii="Calibri" w:eastAsia="Arial" w:hAnsi="Calibri" w:cs="Calibri"/>
          <w:sz w:val="22"/>
          <w:szCs w:val="22"/>
          <w:lang w:eastAsia="en-US"/>
        </w:rPr>
        <w:t>10º Oficial de Registro de Imóveis de São Paulo</w:t>
      </w:r>
      <w:r w:rsidRPr="004943CE">
        <w:rPr>
          <w:rFonts w:ascii="Calibri" w:eastAsia="Arial" w:hAnsi="Calibri" w:cs="Calibri"/>
          <w:bCs/>
          <w:sz w:val="22"/>
          <w:szCs w:val="22"/>
          <w:lang w:eastAsia="en-US"/>
        </w:rPr>
        <w:t xml:space="preserve">; </w:t>
      </w:r>
      <w:r w:rsidRPr="004943CE">
        <w:rPr>
          <w:rFonts w:ascii="Calibri" w:eastAsia="Arial" w:hAnsi="Calibri" w:cs="Calibri"/>
          <w:i/>
          <w:iCs/>
          <w:color w:val="000000"/>
          <w:sz w:val="22"/>
          <w:szCs w:val="22"/>
          <w:lang w:eastAsia="en-US"/>
        </w:rPr>
        <w:t xml:space="preserve">Compra e Venda, registrado sob nº. R.8 na </w:t>
      </w:r>
      <w:r w:rsidRPr="004943CE">
        <w:rPr>
          <w:rFonts w:ascii="Calibri" w:eastAsia="Arial" w:hAnsi="Calibri" w:cs="Calibri"/>
          <w:b/>
          <w:bCs/>
          <w:i/>
          <w:iCs/>
          <w:color w:val="000000"/>
          <w:sz w:val="22"/>
          <w:szCs w:val="22"/>
          <w:lang w:eastAsia="en-US"/>
        </w:rPr>
        <w:t>matrícula 89.449</w:t>
      </w:r>
      <w:r w:rsidRPr="004943CE">
        <w:rPr>
          <w:rFonts w:ascii="Calibri" w:eastAsia="Arial" w:hAnsi="Calibri" w:cs="Calibri"/>
          <w:i/>
          <w:iCs/>
          <w:color w:val="000000"/>
          <w:sz w:val="22"/>
          <w:szCs w:val="22"/>
          <w:lang w:eastAsia="en-US"/>
        </w:rPr>
        <w:t xml:space="preserve"> do </w:t>
      </w:r>
      <w:r w:rsidRPr="004943CE">
        <w:rPr>
          <w:rFonts w:ascii="Calibri" w:eastAsia="Arial" w:hAnsi="Calibri" w:cs="Calibri"/>
          <w:sz w:val="22"/>
          <w:szCs w:val="22"/>
          <w:lang w:eastAsia="en-US"/>
        </w:rPr>
        <w:t>10º Oficial de Registro de Imóveis de São Paulo</w:t>
      </w:r>
      <w:r w:rsidRPr="004943CE">
        <w:rPr>
          <w:rFonts w:ascii="Calibri" w:eastAsia="Arial" w:hAnsi="Calibri" w:cs="Calibri"/>
          <w:bCs/>
          <w:sz w:val="22"/>
          <w:szCs w:val="22"/>
          <w:lang w:eastAsia="en-US"/>
        </w:rPr>
        <w:t xml:space="preserve">; </w:t>
      </w:r>
      <w:r w:rsidRPr="004943CE">
        <w:rPr>
          <w:rFonts w:ascii="Calibri" w:eastAsia="Arial" w:hAnsi="Calibri" w:cs="Calibri"/>
          <w:i/>
          <w:iCs/>
          <w:color w:val="000000"/>
          <w:sz w:val="22"/>
          <w:szCs w:val="22"/>
          <w:lang w:eastAsia="en-US"/>
        </w:rPr>
        <w:t xml:space="preserve">Compra e Venda, registrado sob nº. R.4 na </w:t>
      </w:r>
      <w:r w:rsidRPr="004943CE">
        <w:rPr>
          <w:rFonts w:ascii="Calibri" w:eastAsia="Arial" w:hAnsi="Calibri" w:cs="Calibri"/>
          <w:b/>
          <w:bCs/>
          <w:i/>
          <w:iCs/>
          <w:color w:val="000000"/>
          <w:sz w:val="22"/>
          <w:szCs w:val="22"/>
          <w:lang w:eastAsia="en-US"/>
        </w:rPr>
        <w:t>matrícula 34.653</w:t>
      </w:r>
      <w:r w:rsidRPr="004943CE">
        <w:rPr>
          <w:rFonts w:ascii="Calibri" w:eastAsia="Arial" w:hAnsi="Calibri" w:cs="Calibri"/>
          <w:i/>
          <w:iCs/>
          <w:color w:val="000000"/>
          <w:sz w:val="22"/>
          <w:szCs w:val="22"/>
          <w:lang w:eastAsia="en-US"/>
        </w:rPr>
        <w:t xml:space="preserve"> do </w:t>
      </w:r>
      <w:r w:rsidRPr="004943CE">
        <w:rPr>
          <w:rFonts w:ascii="Calibri" w:eastAsia="Arial" w:hAnsi="Calibri" w:cs="Calibri"/>
          <w:sz w:val="22"/>
          <w:szCs w:val="22"/>
          <w:lang w:eastAsia="en-US"/>
        </w:rPr>
        <w:t>10º Oficial de Registro de Imóveis de São Paulo</w:t>
      </w:r>
      <w:r w:rsidRPr="004943CE">
        <w:rPr>
          <w:rFonts w:ascii="Calibri" w:eastAsia="Arial" w:hAnsi="Calibri" w:cs="Calibri"/>
          <w:bCs/>
          <w:sz w:val="22"/>
          <w:szCs w:val="22"/>
          <w:lang w:eastAsia="en-US"/>
        </w:rPr>
        <w:t xml:space="preserve">; </w:t>
      </w:r>
      <w:r w:rsidRPr="004943CE">
        <w:rPr>
          <w:rFonts w:ascii="Calibri" w:eastAsia="Arial" w:hAnsi="Calibri" w:cs="Calibri"/>
          <w:i/>
          <w:iCs/>
          <w:color w:val="000000"/>
          <w:sz w:val="22"/>
          <w:szCs w:val="22"/>
          <w:lang w:eastAsia="en-US"/>
        </w:rPr>
        <w:t xml:space="preserve">Compra e Venda, registrado sob nº. R.5 na </w:t>
      </w:r>
      <w:r w:rsidRPr="004943CE">
        <w:rPr>
          <w:rFonts w:ascii="Calibri" w:eastAsia="Arial" w:hAnsi="Calibri" w:cs="Calibri"/>
          <w:b/>
          <w:bCs/>
          <w:i/>
          <w:iCs/>
          <w:color w:val="000000"/>
          <w:sz w:val="22"/>
          <w:szCs w:val="22"/>
          <w:lang w:eastAsia="en-US"/>
        </w:rPr>
        <w:t>matrícula 89.452</w:t>
      </w:r>
      <w:r w:rsidRPr="004943CE">
        <w:rPr>
          <w:rFonts w:ascii="Calibri" w:eastAsia="Arial" w:hAnsi="Calibri" w:cs="Calibri"/>
          <w:i/>
          <w:iCs/>
          <w:color w:val="000000"/>
          <w:sz w:val="22"/>
          <w:szCs w:val="22"/>
          <w:lang w:eastAsia="en-US"/>
        </w:rPr>
        <w:t xml:space="preserve"> do </w:t>
      </w:r>
      <w:r w:rsidRPr="004943CE">
        <w:rPr>
          <w:rFonts w:ascii="Calibri" w:eastAsia="Arial" w:hAnsi="Calibri" w:cs="Calibri"/>
          <w:sz w:val="22"/>
          <w:szCs w:val="22"/>
          <w:lang w:eastAsia="en-US"/>
        </w:rPr>
        <w:t>10º Oficial de Registro de Imóveis de São Paulo</w:t>
      </w:r>
      <w:r w:rsidRPr="004943CE">
        <w:rPr>
          <w:rFonts w:ascii="Calibri" w:eastAsia="Arial" w:hAnsi="Calibri" w:cs="Calibri"/>
          <w:bCs/>
          <w:sz w:val="22"/>
          <w:szCs w:val="22"/>
          <w:lang w:eastAsia="en-US"/>
        </w:rPr>
        <w:t>;</w:t>
      </w:r>
    </w:p>
    <w:p w14:paraId="693B8CCA" w14:textId="77777777" w:rsidR="004943CE" w:rsidRPr="004943CE" w:rsidRDefault="004943CE" w:rsidP="004943CE">
      <w:pPr>
        <w:widowControl w:val="0"/>
        <w:numPr>
          <w:ilvl w:val="0"/>
          <w:numId w:val="64"/>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4943CE">
        <w:rPr>
          <w:rFonts w:ascii="Calibri" w:eastAsia="Arial" w:hAnsi="Calibri" w:cs="Calibri"/>
          <w:i/>
          <w:iCs/>
          <w:sz w:val="22"/>
          <w:szCs w:val="22"/>
          <w:lang w:eastAsia="en-US"/>
        </w:rPr>
        <w:t xml:space="preserve">Descrição das unidades autônomas e valores de referência: </w:t>
      </w:r>
    </w:p>
    <w:p w14:paraId="2C952136" w14:textId="77777777" w:rsidR="004943CE" w:rsidRPr="004943CE" w:rsidRDefault="004943CE" w:rsidP="004943CE">
      <w:pPr>
        <w:tabs>
          <w:tab w:val="left" w:pos="709"/>
        </w:tabs>
        <w:autoSpaceDE/>
        <w:adjustRightInd/>
        <w:spacing w:line="288" w:lineRule="auto"/>
        <w:ind w:left="709"/>
        <w:contextualSpacing/>
        <w:jc w:val="both"/>
        <w:rPr>
          <w:rFonts w:ascii="Calibri" w:eastAsia="Arial" w:hAnsi="Calibri" w:cs="Calibri"/>
          <w:i/>
          <w:iCs/>
          <w:sz w:val="22"/>
          <w:szCs w:val="22"/>
          <w:lang w:eastAsia="en-US"/>
        </w:rPr>
      </w:pPr>
    </w:p>
    <w:tbl>
      <w:tblPr>
        <w:tblW w:w="8495" w:type="dxa"/>
        <w:tblCellMar>
          <w:left w:w="70" w:type="dxa"/>
          <w:right w:w="70" w:type="dxa"/>
        </w:tblCellMar>
        <w:tblLook w:val="04A0" w:firstRow="1" w:lastRow="0" w:firstColumn="1" w:lastColumn="0" w:noHBand="0" w:noVBand="1"/>
      </w:tblPr>
      <w:tblGrid>
        <w:gridCol w:w="252"/>
        <w:gridCol w:w="2290"/>
        <w:gridCol w:w="1023"/>
        <w:gridCol w:w="1276"/>
        <w:gridCol w:w="1760"/>
        <w:gridCol w:w="1894"/>
      </w:tblGrid>
      <w:tr w:rsidR="004943CE" w:rsidRPr="004943CE" w14:paraId="613DB7F7" w14:textId="77777777" w:rsidTr="00701D52">
        <w:trPr>
          <w:trHeight w:val="1515"/>
        </w:trPr>
        <w:tc>
          <w:tcPr>
            <w:tcW w:w="252" w:type="dxa"/>
            <w:tcBorders>
              <w:top w:val="single" w:sz="8" w:space="0" w:color="auto"/>
              <w:left w:val="single" w:sz="8" w:space="0" w:color="auto"/>
              <w:bottom w:val="nil"/>
              <w:right w:val="single" w:sz="8" w:space="0" w:color="auto"/>
            </w:tcBorders>
            <w:shd w:val="clear" w:color="000000" w:fill="D9D9D9"/>
            <w:noWrap/>
            <w:vAlign w:val="center"/>
            <w:hideMark/>
          </w:tcPr>
          <w:p w14:paraId="7027E9CF" w14:textId="77777777" w:rsidR="004943CE" w:rsidRPr="004943CE" w:rsidRDefault="004943CE" w:rsidP="004943CE">
            <w:pPr>
              <w:autoSpaceDE/>
              <w:autoSpaceDN/>
              <w:adjustRightInd/>
              <w:rPr>
                <w:rFonts w:ascii="Calibri" w:hAnsi="Calibri" w:cs="Calibri"/>
                <w:color w:val="000000"/>
                <w:sz w:val="22"/>
                <w:szCs w:val="22"/>
              </w:rPr>
            </w:pPr>
            <w:r w:rsidRPr="004943CE">
              <w:rPr>
                <w:rFonts w:ascii="Calibri" w:hAnsi="Calibri" w:cs="Calibri"/>
                <w:color w:val="000000"/>
                <w:sz w:val="22"/>
                <w:szCs w:val="22"/>
              </w:rPr>
              <w:t> </w:t>
            </w:r>
          </w:p>
        </w:tc>
        <w:tc>
          <w:tcPr>
            <w:tcW w:w="2290" w:type="dxa"/>
            <w:tcBorders>
              <w:top w:val="single" w:sz="8" w:space="0" w:color="auto"/>
              <w:left w:val="nil"/>
              <w:bottom w:val="nil"/>
              <w:right w:val="single" w:sz="8" w:space="0" w:color="auto"/>
            </w:tcBorders>
            <w:shd w:val="clear" w:color="000000" w:fill="D9D9D9"/>
            <w:noWrap/>
            <w:vAlign w:val="center"/>
            <w:hideMark/>
          </w:tcPr>
          <w:p w14:paraId="46419832" w14:textId="77777777" w:rsidR="004943CE" w:rsidRPr="004943CE" w:rsidRDefault="004943CE" w:rsidP="004943CE">
            <w:pPr>
              <w:autoSpaceDE/>
              <w:autoSpaceDN/>
              <w:adjustRightInd/>
              <w:jc w:val="center"/>
              <w:rPr>
                <w:rFonts w:ascii="Calibri" w:hAnsi="Calibri" w:cs="Calibri"/>
                <w:b/>
                <w:bCs/>
                <w:i/>
                <w:iCs/>
                <w:color w:val="000000"/>
                <w:sz w:val="22"/>
                <w:szCs w:val="22"/>
              </w:rPr>
            </w:pPr>
            <w:r w:rsidRPr="004943CE">
              <w:rPr>
                <w:rFonts w:ascii="Calibri" w:hAnsi="Calibri" w:cs="Calibri"/>
                <w:b/>
                <w:bCs/>
                <w:i/>
                <w:iCs/>
                <w:color w:val="000000"/>
                <w:sz w:val="22"/>
                <w:szCs w:val="22"/>
              </w:rPr>
              <w:t>Unidade</w:t>
            </w:r>
          </w:p>
        </w:tc>
        <w:tc>
          <w:tcPr>
            <w:tcW w:w="1023" w:type="dxa"/>
            <w:tcBorders>
              <w:top w:val="single" w:sz="8" w:space="0" w:color="auto"/>
              <w:left w:val="nil"/>
              <w:bottom w:val="nil"/>
              <w:right w:val="single" w:sz="8" w:space="0" w:color="auto"/>
            </w:tcBorders>
            <w:shd w:val="clear" w:color="000000" w:fill="D9D9D9"/>
            <w:noWrap/>
            <w:vAlign w:val="center"/>
            <w:hideMark/>
          </w:tcPr>
          <w:p w14:paraId="5D788284" w14:textId="77777777" w:rsidR="004943CE" w:rsidRPr="004943CE" w:rsidRDefault="004943CE" w:rsidP="004943CE">
            <w:pPr>
              <w:autoSpaceDE/>
              <w:autoSpaceDN/>
              <w:adjustRightInd/>
              <w:jc w:val="center"/>
              <w:rPr>
                <w:rFonts w:ascii="Calibri" w:hAnsi="Calibri" w:cs="Calibri"/>
                <w:b/>
                <w:bCs/>
                <w:color w:val="000000"/>
                <w:sz w:val="22"/>
                <w:szCs w:val="22"/>
              </w:rPr>
            </w:pPr>
            <w:r w:rsidRPr="004943CE">
              <w:rPr>
                <w:rFonts w:ascii="Calibri" w:hAnsi="Calibri" w:cs="Calibri"/>
                <w:b/>
                <w:bCs/>
                <w:color w:val="000000"/>
                <w:sz w:val="22"/>
                <w:szCs w:val="22"/>
              </w:rPr>
              <w:t>Matrícula</w:t>
            </w:r>
          </w:p>
        </w:tc>
        <w:tc>
          <w:tcPr>
            <w:tcW w:w="1276" w:type="dxa"/>
            <w:tcBorders>
              <w:top w:val="single" w:sz="8" w:space="0" w:color="auto"/>
              <w:left w:val="nil"/>
              <w:bottom w:val="nil"/>
              <w:right w:val="single" w:sz="8" w:space="0" w:color="auto"/>
            </w:tcBorders>
            <w:shd w:val="clear" w:color="000000" w:fill="D9D9D9"/>
            <w:vAlign w:val="center"/>
            <w:hideMark/>
          </w:tcPr>
          <w:p w14:paraId="7333DF50" w14:textId="77777777" w:rsidR="004943CE" w:rsidRPr="004943CE" w:rsidRDefault="004943CE" w:rsidP="004943CE">
            <w:pPr>
              <w:autoSpaceDE/>
              <w:autoSpaceDN/>
              <w:adjustRightInd/>
              <w:jc w:val="center"/>
              <w:rPr>
                <w:rFonts w:ascii="Calibri" w:hAnsi="Calibri" w:cs="Calibri"/>
                <w:b/>
                <w:bCs/>
                <w:i/>
                <w:iCs/>
                <w:color w:val="000000"/>
                <w:sz w:val="22"/>
                <w:szCs w:val="22"/>
              </w:rPr>
            </w:pPr>
            <w:r w:rsidRPr="004943CE">
              <w:rPr>
                <w:rFonts w:ascii="Calibri" w:hAnsi="Calibri" w:cs="Calibri"/>
                <w:b/>
                <w:bCs/>
                <w:i/>
                <w:iCs/>
                <w:color w:val="000000"/>
                <w:sz w:val="22"/>
                <w:szCs w:val="22"/>
              </w:rPr>
              <w:t>Fração Ideal</w:t>
            </w:r>
          </w:p>
        </w:tc>
        <w:tc>
          <w:tcPr>
            <w:tcW w:w="1760" w:type="dxa"/>
            <w:tcBorders>
              <w:top w:val="single" w:sz="8" w:space="0" w:color="auto"/>
              <w:left w:val="nil"/>
              <w:bottom w:val="nil"/>
              <w:right w:val="single" w:sz="8" w:space="0" w:color="auto"/>
            </w:tcBorders>
            <w:shd w:val="clear" w:color="000000" w:fill="D9D9D9"/>
            <w:vAlign w:val="center"/>
            <w:hideMark/>
          </w:tcPr>
          <w:p w14:paraId="280AE657" w14:textId="77777777" w:rsidR="004943CE" w:rsidRPr="004943CE" w:rsidRDefault="004943CE" w:rsidP="004943CE">
            <w:pPr>
              <w:autoSpaceDE/>
              <w:autoSpaceDN/>
              <w:adjustRightInd/>
              <w:jc w:val="center"/>
              <w:rPr>
                <w:rFonts w:ascii="Calibri" w:hAnsi="Calibri" w:cs="Calibri"/>
                <w:b/>
                <w:bCs/>
                <w:i/>
                <w:iCs/>
                <w:color w:val="000000"/>
                <w:sz w:val="22"/>
                <w:szCs w:val="22"/>
              </w:rPr>
            </w:pPr>
            <w:r w:rsidRPr="004943CE">
              <w:rPr>
                <w:rFonts w:ascii="Calibri" w:hAnsi="Calibri" w:cs="Calibri"/>
                <w:b/>
                <w:bCs/>
                <w:i/>
                <w:iCs/>
                <w:color w:val="000000"/>
                <w:sz w:val="22"/>
                <w:szCs w:val="22"/>
              </w:rPr>
              <w:t>Valor da futura unidade autônoma – 1º Leilão (R$)</w:t>
            </w:r>
          </w:p>
        </w:tc>
        <w:tc>
          <w:tcPr>
            <w:tcW w:w="1894" w:type="dxa"/>
            <w:tcBorders>
              <w:top w:val="single" w:sz="8" w:space="0" w:color="auto"/>
              <w:left w:val="nil"/>
              <w:bottom w:val="nil"/>
              <w:right w:val="single" w:sz="8" w:space="0" w:color="auto"/>
            </w:tcBorders>
            <w:shd w:val="clear" w:color="000000" w:fill="D9D9D9"/>
            <w:vAlign w:val="center"/>
            <w:hideMark/>
          </w:tcPr>
          <w:p w14:paraId="45336F32" w14:textId="77777777" w:rsidR="004943CE" w:rsidRPr="004943CE" w:rsidRDefault="004943CE" w:rsidP="004943CE">
            <w:pPr>
              <w:autoSpaceDE/>
              <w:autoSpaceDN/>
              <w:adjustRightInd/>
              <w:jc w:val="center"/>
              <w:rPr>
                <w:rFonts w:ascii="Calibri" w:hAnsi="Calibri" w:cs="Calibri"/>
                <w:b/>
                <w:bCs/>
                <w:i/>
                <w:iCs/>
                <w:color w:val="000000"/>
                <w:sz w:val="22"/>
                <w:szCs w:val="22"/>
              </w:rPr>
            </w:pPr>
            <w:r w:rsidRPr="004943CE">
              <w:rPr>
                <w:rFonts w:ascii="Calibri" w:hAnsi="Calibri" w:cs="Calibri"/>
                <w:b/>
                <w:bCs/>
                <w:i/>
                <w:iCs/>
                <w:color w:val="000000"/>
                <w:sz w:val="22"/>
                <w:szCs w:val="22"/>
              </w:rPr>
              <w:t>Percentual de cobertura em relação às Obrigações Garantidas</w:t>
            </w:r>
          </w:p>
        </w:tc>
      </w:tr>
      <w:tr w:rsidR="004943CE" w:rsidRPr="004943CE" w14:paraId="3EDC5F2F"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17C760AA"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1</w:t>
            </w:r>
          </w:p>
        </w:tc>
        <w:tc>
          <w:tcPr>
            <w:tcW w:w="2290" w:type="dxa"/>
            <w:tcBorders>
              <w:top w:val="single" w:sz="8" w:space="0" w:color="auto"/>
              <w:left w:val="nil"/>
              <w:bottom w:val="single" w:sz="4" w:space="0" w:color="auto"/>
              <w:right w:val="single" w:sz="8" w:space="0" w:color="auto"/>
            </w:tcBorders>
            <w:shd w:val="clear" w:color="000000" w:fill="FFFFFF"/>
            <w:noWrap/>
            <w:vAlign w:val="center"/>
            <w:hideMark/>
          </w:tcPr>
          <w:p w14:paraId="56D41CBE"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 xml:space="preserve">Apartamento nº. 1501 </w:t>
            </w:r>
          </w:p>
        </w:tc>
        <w:tc>
          <w:tcPr>
            <w:tcW w:w="1023" w:type="dxa"/>
            <w:tcBorders>
              <w:top w:val="single" w:sz="8" w:space="0" w:color="auto"/>
              <w:left w:val="nil"/>
              <w:bottom w:val="single" w:sz="4" w:space="0" w:color="auto"/>
              <w:right w:val="single" w:sz="8" w:space="0" w:color="auto"/>
            </w:tcBorders>
            <w:shd w:val="clear" w:color="000000" w:fill="FFFFFF"/>
            <w:noWrap/>
            <w:vAlign w:val="center"/>
            <w:hideMark/>
          </w:tcPr>
          <w:p w14:paraId="225F8DB3"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150.789</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46CBDC5A"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0,0117400</w:t>
            </w:r>
          </w:p>
        </w:tc>
        <w:tc>
          <w:tcPr>
            <w:tcW w:w="1760" w:type="dxa"/>
            <w:tcBorders>
              <w:top w:val="single" w:sz="8" w:space="0" w:color="auto"/>
              <w:left w:val="nil"/>
              <w:bottom w:val="single" w:sz="4" w:space="0" w:color="auto"/>
              <w:right w:val="single" w:sz="8" w:space="0" w:color="auto"/>
            </w:tcBorders>
            <w:shd w:val="clear" w:color="000000" w:fill="FFFFFF"/>
            <w:vAlign w:val="center"/>
            <w:hideMark/>
          </w:tcPr>
          <w:p w14:paraId="15D137BF"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R$ 997.608,00</w:t>
            </w:r>
          </w:p>
        </w:tc>
        <w:tc>
          <w:tcPr>
            <w:tcW w:w="1894" w:type="dxa"/>
            <w:tcBorders>
              <w:top w:val="single" w:sz="8" w:space="0" w:color="auto"/>
              <w:left w:val="nil"/>
              <w:bottom w:val="single" w:sz="4" w:space="0" w:color="auto"/>
              <w:right w:val="single" w:sz="8" w:space="0" w:color="auto"/>
            </w:tcBorders>
            <w:shd w:val="clear" w:color="000000" w:fill="FFFFFF"/>
            <w:vAlign w:val="center"/>
            <w:hideMark/>
          </w:tcPr>
          <w:p w14:paraId="16546611"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1,28%</w:t>
            </w:r>
          </w:p>
        </w:tc>
      </w:tr>
      <w:tr w:rsidR="004943CE" w:rsidRPr="004943CE" w14:paraId="2CCD251D"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273C7314"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lastRenderedPageBreak/>
              <w:t>2</w:t>
            </w:r>
          </w:p>
        </w:tc>
        <w:tc>
          <w:tcPr>
            <w:tcW w:w="2290" w:type="dxa"/>
            <w:tcBorders>
              <w:top w:val="single" w:sz="8" w:space="0" w:color="auto"/>
              <w:left w:val="nil"/>
              <w:bottom w:val="single" w:sz="4" w:space="0" w:color="auto"/>
              <w:right w:val="single" w:sz="8" w:space="0" w:color="auto"/>
            </w:tcBorders>
            <w:shd w:val="clear" w:color="000000" w:fill="FFFFFF"/>
            <w:noWrap/>
            <w:vAlign w:val="center"/>
            <w:hideMark/>
          </w:tcPr>
          <w:p w14:paraId="55179A69"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Apartamento nº. 1506</w:t>
            </w:r>
          </w:p>
        </w:tc>
        <w:tc>
          <w:tcPr>
            <w:tcW w:w="1023" w:type="dxa"/>
            <w:tcBorders>
              <w:top w:val="single" w:sz="8" w:space="0" w:color="auto"/>
              <w:left w:val="nil"/>
              <w:bottom w:val="single" w:sz="4" w:space="0" w:color="auto"/>
              <w:right w:val="single" w:sz="8" w:space="0" w:color="auto"/>
            </w:tcBorders>
            <w:shd w:val="clear" w:color="000000" w:fill="FFFFFF"/>
            <w:noWrap/>
            <w:vAlign w:val="center"/>
            <w:hideMark/>
          </w:tcPr>
          <w:p w14:paraId="058B8750"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150.792</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54D2C162"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0,0117400</w:t>
            </w:r>
          </w:p>
        </w:tc>
        <w:tc>
          <w:tcPr>
            <w:tcW w:w="1760" w:type="dxa"/>
            <w:tcBorders>
              <w:top w:val="single" w:sz="8" w:space="0" w:color="auto"/>
              <w:left w:val="nil"/>
              <w:bottom w:val="single" w:sz="4" w:space="0" w:color="auto"/>
              <w:right w:val="single" w:sz="8" w:space="0" w:color="auto"/>
            </w:tcBorders>
            <w:shd w:val="clear" w:color="000000" w:fill="FFFFFF"/>
            <w:vAlign w:val="center"/>
            <w:hideMark/>
          </w:tcPr>
          <w:p w14:paraId="3451A4B8"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R$ 997.608,00</w:t>
            </w:r>
          </w:p>
        </w:tc>
        <w:tc>
          <w:tcPr>
            <w:tcW w:w="1894" w:type="dxa"/>
            <w:tcBorders>
              <w:top w:val="single" w:sz="8" w:space="0" w:color="auto"/>
              <w:left w:val="nil"/>
              <w:bottom w:val="single" w:sz="4" w:space="0" w:color="auto"/>
              <w:right w:val="single" w:sz="8" w:space="0" w:color="auto"/>
            </w:tcBorders>
            <w:shd w:val="clear" w:color="000000" w:fill="FFFFFF"/>
            <w:vAlign w:val="center"/>
            <w:hideMark/>
          </w:tcPr>
          <w:p w14:paraId="3B28F1B3"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1,28%</w:t>
            </w:r>
          </w:p>
        </w:tc>
      </w:tr>
      <w:tr w:rsidR="004943CE" w:rsidRPr="004943CE" w14:paraId="20AB52EB"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55158F25"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3</w:t>
            </w:r>
          </w:p>
        </w:tc>
        <w:tc>
          <w:tcPr>
            <w:tcW w:w="2290" w:type="dxa"/>
            <w:tcBorders>
              <w:top w:val="single" w:sz="8" w:space="0" w:color="auto"/>
              <w:left w:val="nil"/>
              <w:bottom w:val="single" w:sz="4" w:space="0" w:color="auto"/>
              <w:right w:val="single" w:sz="8" w:space="0" w:color="auto"/>
            </w:tcBorders>
            <w:shd w:val="clear" w:color="000000" w:fill="FFFFFF"/>
            <w:noWrap/>
            <w:vAlign w:val="center"/>
            <w:hideMark/>
          </w:tcPr>
          <w:p w14:paraId="37214E77"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Apartamento nº. 1512</w:t>
            </w:r>
          </w:p>
        </w:tc>
        <w:tc>
          <w:tcPr>
            <w:tcW w:w="1023" w:type="dxa"/>
            <w:tcBorders>
              <w:top w:val="single" w:sz="8" w:space="0" w:color="auto"/>
              <w:left w:val="nil"/>
              <w:bottom w:val="single" w:sz="4" w:space="0" w:color="auto"/>
              <w:right w:val="single" w:sz="8" w:space="0" w:color="auto"/>
            </w:tcBorders>
            <w:shd w:val="clear" w:color="000000" w:fill="FFFFFF"/>
            <w:noWrap/>
            <w:vAlign w:val="center"/>
            <w:hideMark/>
          </w:tcPr>
          <w:p w14:paraId="13CC04C6"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150.796</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14DFD5BB"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0,0123450</w:t>
            </w:r>
          </w:p>
        </w:tc>
        <w:tc>
          <w:tcPr>
            <w:tcW w:w="1760" w:type="dxa"/>
            <w:tcBorders>
              <w:top w:val="single" w:sz="8" w:space="0" w:color="auto"/>
              <w:left w:val="nil"/>
              <w:bottom w:val="single" w:sz="4" w:space="0" w:color="auto"/>
              <w:right w:val="single" w:sz="8" w:space="0" w:color="auto"/>
            </w:tcBorders>
            <w:shd w:val="clear" w:color="000000" w:fill="FFFFFF"/>
            <w:vAlign w:val="center"/>
            <w:hideMark/>
          </w:tcPr>
          <w:p w14:paraId="6A172A71"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R$ 1.156.054,00</w:t>
            </w:r>
          </w:p>
        </w:tc>
        <w:tc>
          <w:tcPr>
            <w:tcW w:w="1894" w:type="dxa"/>
            <w:tcBorders>
              <w:top w:val="single" w:sz="8" w:space="0" w:color="auto"/>
              <w:left w:val="nil"/>
              <w:bottom w:val="single" w:sz="4" w:space="0" w:color="auto"/>
              <w:right w:val="single" w:sz="8" w:space="0" w:color="auto"/>
            </w:tcBorders>
            <w:shd w:val="clear" w:color="000000" w:fill="FFFFFF"/>
            <w:vAlign w:val="center"/>
            <w:hideMark/>
          </w:tcPr>
          <w:p w14:paraId="15C42425"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1,49%</w:t>
            </w:r>
          </w:p>
        </w:tc>
      </w:tr>
    </w:tbl>
    <w:p w14:paraId="3EE11CF2" w14:textId="77777777" w:rsidR="004943CE" w:rsidRPr="004943CE" w:rsidRDefault="004943CE" w:rsidP="00F24A3C">
      <w:pPr>
        <w:adjustRightInd/>
        <w:spacing w:line="288" w:lineRule="auto"/>
        <w:ind w:right="711"/>
        <w:rPr>
          <w:rFonts w:ascii="Calibri" w:eastAsia="Arial" w:hAnsi="Calibri" w:cs="Calibri"/>
          <w:b/>
          <w:i/>
          <w:sz w:val="22"/>
          <w:szCs w:val="22"/>
          <w:lang w:eastAsia="en-US"/>
        </w:rPr>
      </w:pPr>
    </w:p>
    <w:p w14:paraId="1F7FFD10" w14:textId="2A4FF94A"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677B61BA" w14:textId="77777777" w:rsidR="0096049E" w:rsidRPr="00F24A3C" w:rsidRDefault="0096049E" w:rsidP="0096049E">
      <w:pPr>
        <w:widowControl w:val="0"/>
        <w:numPr>
          <w:ilvl w:val="0"/>
          <w:numId w:val="65"/>
        </w:numPr>
        <w:tabs>
          <w:tab w:val="left" w:pos="709"/>
        </w:tabs>
        <w:autoSpaceDE/>
        <w:adjustRightInd/>
        <w:spacing w:line="288" w:lineRule="auto"/>
        <w:ind w:hanging="1080"/>
        <w:contextualSpacing/>
        <w:jc w:val="both"/>
        <w:rPr>
          <w:rFonts w:ascii="Calibri" w:eastAsia="Arial" w:hAnsi="Calibri" w:cs="Calibri"/>
          <w:b/>
          <w:bCs/>
          <w:i/>
          <w:iCs/>
          <w:sz w:val="22"/>
          <w:szCs w:val="22"/>
          <w:lang w:eastAsia="en-US"/>
        </w:rPr>
      </w:pPr>
      <w:r w:rsidRPr="00F24A3C">
        <w:rPr>
          <w:rFonts w:ascii="Calibri" w:eastAsia="Arial" w:hAnsi="Calibri" w:cs="Calibri"/>
          <w:b/>
          <w:bCs/>
          <w:i/>
          <w:iCs/>
          <w:sz w:val="22"/>
          <w:szCs w:val="22"/>
          <w:u w:val="single"/>
          <w:lang w:eastAsia="en-US"/>
        </w:rPr>
        <w:t>Cartório</w:t>
      </w:r>
      <w:r w:rsidRPr="00F24A3C">
        <w:rPr>
          <w:rFonts w:ascii="Calibri" w:eastAsia="Arial" w:hAnsi="Calibri" w:cs="Calibri"/>
          <w:b/>
          <w:bCs/>
          <w:i/>
          <w:iCs/>
          <w:sz w:val="22"/>
          <w:szCs w:val="22"/>
          <w:lang w:eastAsia="en-US"/>
        </w:rPr>
        <w:t xml:space="preserve">: </w:t>
      </w:r>
      <w:r w:rsidRPr="00F24A3C">
        <w:rPr>
          <w:rFonts w:ascii="Calibri" w:eastAsia="Arial" w:hAnsi="Calibri" w:cs="Calibri"/>
          <w:b/>
          <w:bCs/>
          <w:sz w:val="22"/>
          <w:szCs w:val="22"/>
          <w:lang w:eastAsia="en-US"/>
        </w:rPr>
        <w:t>11º Oficial de Registro de Imóveis de São Paulo;</w:t>
      </w:r>
    </w:p>
    <w:p w14:paraId="0360F8A9" w14:textId="77777777" w:rsidR="0096049E" w:rsidRPr="0096049E" w:rsidRDefault="0096049E" w:rsidP="0096049E">
      <w:pPr>
        <w:widowControl w:val="0"/>
        <w:numPr>
          <w:ilvl w:val="0"/>
          <w:numId w:val="65"/>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049E">
        <w:rPr>
          <w:rFonts w:ascii="Calibri" w:eastAsia="Arial" w:hAnsi="Calibri" w:cs="Calibri"/>
          <w:i/>
          <w:iCs/>
          <w:sz w:val="22"/>
          <w:szCs w:val="22"/>
          <w:lang w:eastAsia="en-US"/>
        </w:rPr>
        <w:t xml:space="preserve">Matrícula: </w:t>
      </w:r>
      <w:r w:rsidRPr="0096049E">
        <w:rPr>
          <w:rFonts w:ascii="Calibri" w:eastAsia="Arial" w:hAnsi="Calibri" w:cs="Calibri"/>
          <w:iCs/>
          <w:color w:val="000000"/>
          <w:sz w:val="22"/>
          <w:szCs w:val="22"/>
          <w:lang w:eastAsia="en-US"/>
        </w:rPr>
        <w:t>413.177 (matrícula mãe);</w:t>
      </w:r>
    </w:p>
    <w:p w14:paraId="3A3027F0" w14:textId="77777777" w:rsidR="0096049E" w:rsidRPr="0096049E" w:rsidRDefault="0096049E" w:rsidP="0096049E">
      <w:pPr>
        <w:widowControl w:val="0"/>
        <w:numPr>
          <w:ilvl w:val="0"/>
          <w:numId w:val="65"/>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049E">
        <w:rPr>
          <w:rFonts w:ascii="Calibri" w:eastAsia="Arial" w:hAnsi="Calibri" w:cs="Calibri"/>
          <w:i/>
          <w:iCs/>
          <w:sz w:val="22"/>
          <w:szCs w:val="22"/>
          <w:lang w:eastAsia="en-US"/>
        </w:rPr>
        <w:t xml:space="preserve">Endereço: </w:t>
      </w:r>
      <w:r w:rsidRPr="0096049E">
        <w:rPr>
          <w:rFonts w:ascii="Calibri" w:eastAsia="Arial" w:hAnsi="Calibri" w:cs="Calibri"/>
          <w:sz w:val="22"/>
          <w:szCs w:val="22"/>
          <w:lang w:eastAsia="en-US"/>
        </w:rPr>
        <w:t>Rua José Homero roxo, nº. 165 e Avenida Interlagos, Campo Grande – Santo Amaro, São Paulo, SP;</w:t>
      </w:r>
    </w:p>
    <w:p w14:paraId="6478F309" w14:textId="77777777" w:rsidR="0096049E" w:rsidRPr="0096049E" w:rsidRDefault="0096049E" w:rsidP="0096049E">
      <w:pPr>
        <w:widowControl w:val="0"/>
        <w:numPr>
          <w:ilvl w:val="0"/>
          <w:numId w:val="65"/>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96049E">
        <w:rPr>
          <w:rFonts w:ascii="Calibri" w:eastAsia="Arial" w:hAnsi="Calibri" w:cs="Calibri"/>
          <w:i/>
          <w:iCs/>
          <w:color w:val="000000"/>
          <w:sz w:val="22"/>
          <w:szCs w:val="22"/>
          <w:u w:val="single"/>
          <w:lang w:eastAsia="en-US"/>
        </w:rPr>
        <w:t>Nome do Empreendimento</w:t>
      </w:r>
      <w:r w:rsidRPr="0096049E">
        <w:rPr>
          <w:rFonts w:ascii="Calibri" w:eastAsia="Arial" w:hAnsi="Calibri" w:cs="Calibri"/>
          <w:i/>
          <w:iCs/>
          <w:color w:val="000000"/>
          <w:sz w:val="22"/>
          <w:szCs w:val="22"/>
          <w:lang w:eastAsia="en-US"/>
        </w:rPr>
        <w:t xml:space="preserve">: </w:t>
      </w:r>
      <w:r w:rsidRPr="0096049E">
        <w:rPr>
          <w:rFonts w:ascii="Calibri" w:eastAsia="Arial" w:hAnsi="Calibri" w:cs="Calibri"/>
          <w:bCs/>
          <w:color w:val="000000"/>
          <w:sz w:val="22"/>
          <w:szCs w:val="22"/>
          <w:lang w:eastAsia="en-US"/>
        </w:rPr>
        <w:t>“BOSQUE MARAJOARA”;</w:t>
      </w:r>
    </w:p>
    <w:p w14:paraId="0F1079BD" w14:textId="77777777" w:rsidR="0096049E" w:rsidRPr="0096049E" w:rsidRDefault="0096049E" w:rsidP="0096049E">
      <w:pPr>
        <w:widowControl w:val="0"/>
        <w:numPr>
          <w:ilvl w:val="0"/>
          <w:numId w:val="65"/>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96049E">
        <w:rPr>
          <w:rFonts w:ascii="Calibri" w:eastAsia="Arial" w:hAnsi="Calibri" w:cs="Calibri"/>
          <w:i/>
          <w:iCs/>
          <w:color w:val="000000"/>
          <w:sz w:val="22"/>
          <w:szCs w:val="22"/>
          <w:lang w:eastAsia="en-US"/>
        </w:rPr>
        <w:t xml:space="preserve">Registro de Incorporação Imobiliária: </w:t>
      </w:r>
      <w:r w:rsidRPr="0096049E">
        <w:rPr>
          <w:rFonts w:ascii="Calibri" w:eastAsia="Arial" w:hAnsi="Calibri" w:cs="Calibri"/>
          <w:color w:val="000000"/>
          <w:sz w:val="22"/>
          <w:szCs w:val="22"/>
          <w:lang w:eastAsia="en-US"/>
        </w:rPr>
        <w:t xml:space="preserve">R.6 na matrícula 413.177 (matrícula mãe); </w:t>
      </w:r>
    </w:p>
    <w:p w14:paraId="061AF67F" w14:textId="77777777" w:rsidR="0096049E" w:rsidRPr="0096049E" w:rsidRDefault="0096049E" w:rsidP="0096049E">
      <w:pPr>
        <w:widowControl w:val="0"/>
        <w:numPr>
          <w:ilvl w:val="0"/>
          <w:numId w:val="65"/>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96049E">
        <w:rPr>
          <w:rFonts w:ascii="Calibri" w:eastAsia="Arial" w:hAnsi="Calibri" w:cs="Calibri"/>
          <w:i/>
          <w:iCs/>
          <w:color w:val="000000"/>
          <w:sz w:val="22"/>
          <w:szCs w:val="22"/>
          <w:lang w:eastAsia="en-US"/>
        </w:rPr>
        <w:t xml:space="preserve">Forma de aquisição: </w:t>
      </w:r>
      <w:r w:rsidRPr="0096049E">
        <w:rPr>
          <w:rFonts w:ascii="Calibri" w:eastAsia="Arial" w:hAnsi="Calibri" w:cs="Calibri"/>
          <w:color w:val="000000"/>
          <w:sz w:val="22"/>
          <w:szCs w:val="22"/>
          <w:lang w:eastAsia="en-US"/>
        </w:rPr>
        <w:t xml:space="preserve">Compra e Venda, registrada sob nº. R.3 na matrícula 413.177 na </w:t>
      </w:r>
      <w:r w:rsidRPr="0096049E">
        <w:rPr>
          <w:rFonts w:ascii="Calibri" w:eastAsia="Arial" w:hAnsi="Calibri" w:cs="Calibri"/>
          <w:sz w:val="22"/>
          <w:szCs w:val="22"/>
          <w:lang w:eastAsia="en-US"/>
        </w:rPr>
        <w:t>11º Oficial de Registro de Imóveis de São Paulo</w:t>
      </w:r>
      <w:r w:rsidRPr="0096049E">
        <w:rPr>
          <w:rFonts w:ascii="Calibri" w:eastAsia="Arial" w:hAnsi="Calibri" w:cs="Calibri"/>
          <w:bCs/>
          <w:sz w:val="22"/>
          <w:szCs w:val="22"/>
          <w:lang w:eastAsia="en-US"/>
        </w:rPr>
        <w:t>;</w:t>
      </w:r>
    </w:p>
    <w:p w14:paraId="536F0767" w14:textId="77777777" w:rsidR="0096049E" w:rsidRPr="0096049E" w:rsidRDefault="0096049E" w:rsidP="0096049E">
      <w:pPr>
        <w:widowControl w:val="0"/>
        <w:numPr>
          <w:ilvl w:val="0"/>
          <w:numId w:val="65"/>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049E">
        <w:rPr>
          <w:rFonts w:ascii="Calibri" w:eastAsia="Arial" w:hAnsi="Calibri" w:cs="Calibri"/>
          <w:i/>
          <w:iCs/>
          <w:sz w:val="22"/>
          <w:szCs w:val="22"/>
          <w:lang w:eastAsia="en-US"/>
        </w:rPr>
        <w:t xml:space="preserve">Descrição das unidades autônomas e valores de referência: </w:t>
      </w:r>
    </w:p>
    <w:p w14:paraId="657BED22" w14:textId="77777777" w:rsidR="0096049E" w:rsidRPr="0096049E" w:rsidRDefault="0096049E" w:rsidP="0096049E">
      <w:pPr>
        <w:tabs>
          <w:tab w:val="left" w:pos="709"/>
        </w:tabs>
        <w:autoSpaceDE/>
        <w:adjustRightInd/>
        <w:spacing w:line="288" w:lineRule="auto"/>
        <w:ind w:left="709"/>
        <w:contextualSpacing/>
        <w:jc w:val="both"/>
        <w:rPr>
          <w:rFonts w:ascii="Calibri" w:eastAsia="Arial" w:hAnsi="Calibri" w:cs="Calibri"/>
          <w:i/>
          <w:iCs/>
          <w:sz w:val="22"/>
          <w:szCs w:val="22"/>
          <w:lang w:eastAsia="en-US"/>
        </w:rPr>
      </w:pPr>
    </w:p>
    <w:tbl>
      <w:tblPr>
        <w:tblW w:w="8495" w:type="dxa"/>
        <w:tblCellMar>
          <w:left w:w="70" w:type="dxa"/>
          <w:right w:w="70" w:type="dxa"/>
        </w:tblCellMar>
        <w:tblLook w:val="04A0" w:firstRow="1" w:lastRow="0" w:firstColumn="1" w:lastColumn="0" w:noHBand="0" w:noVBand="1"/>
      </w:tblPr>
      <w:tblGrid>
        <w:gridCol w:w="252"/>
        <w:gridCol w:w="2290"/>
        <w:gridCol w:w="1023"/>
        <w:gridCol w:w="1276"/>
        <w:gridCol w:w="1762"/>
        <w:gridCol w:w="1892"/>
      </w:tblGrid>
      <w:tr w:rsidR="0096049E" w:rsidRPr="0096049E" w14:paraId="6EED374A" w14:textId="77777777" w:rsidTr="00701D52">
        <w:trPr>
          <w:trHeight w:val="1515"/>
        </w:trPr>
        <w:tc>
          <w:tcPr>
            <w:tcW w:w="252" w:type="dxa"/>
            <w:tcBorders>
              <w:top w:val="single" w:sz="8" w:space="0" w:color="auto"/>
              <w:left w:val="single" w:sz="8" w:space="0" w:color="auto"/>
              <w:bottom w:val="nil"/>
              <w:right w:val="single" w:sz="8" w:space="0" w:color="auto"/>
            </w:tcBorders>
            <w:shd w:val="clear" w:color="000000" w:fill="D9D9D9"/>
            <w:noWrap/>
            <w:vAlign w:val="center"/>
            <w:hideMark/>
          </w:tcPr>
          <w:p w14:paraId="5E450EB6" w14:textId="77777777" w:rsidR="0096049E" w:rsidRPr="0096049E" w:rsidRDefault="0096049E" w:rsidP="0096049E">
            <w:pPr>
              <w:autoSpaceDE/>
              <w:autoSpaceDN/>
              <w:adjustRightInd/>
              <w:rPr>
                <w:rFonts w:ascii="Calibri" w:hAnsi="Calibri" w:cs="Calibri"/>
                <w:color w:val="000000"/>
                <w:sz w:val="22"/>
                <w:szCs w:val="22"/>
              </w:rPr>
            </w:pPr>
            <w:r w:rsidRPr="0096049E">
              <w:rPr>
                <w:rFonts w:ascii="Calibri" w:hAnsi="Calibri" w:cs="Calibri"/>
                <w:color w:val="000000"/>
                <w:sz w:val="22"/>
                <w:szCs w:val="22"/>
              </w:rPr>
              <w:t> </w:t>
            </w:r>
          </w:p>
        </w:tc>
        <w:tc>
          <w:tcPr>
            <w:tcW w:w="2290" w:type="dxa"/>
            <w:tcBorders>
              <w:top w:val="single" w:sz="8" w:space="0" w:color="auto"/>
              <w:left w:val="nil"/>
              <w:bottom w:val="nil"/>
              <w:right w:val="single" w:sz="8" w:space="0" w:color="auto"/>
            </w:tcBorders>
            <w:shd w:val="clear" w:color="000000" w:fill="D9D9D9"/>
            <w:noWrap/>
            <w:vAlign w:val="center"/>
            <w:hideMark/>
          </w:tcPr>
          <w:p w14:paraId="1A524266" w14:textId="77777777" w:rsidR="0096049E" w:rsidRPr="0096049E" w:rsidRDefault="0096049E" w:rsidP="0096049E">
            <w:pPr>
              <w:autoSpaceDE/>
              <w:autoSpaceDN/>
              <w:adjustRightInd/>
              <w:jc w:val="center"/>
              <w:rPr>
                <w:rFonts w:ascii="Calibri" w:hAnsi="Calibri" w:cs="Calibri"/>
                <w:b/>
                <w:bCs/>
                <w:i/>
                <w:iCs/>
                <w:color w:val="000000"/>
                <w:sz w:val="22"/>
                <w:szCs w:val="22"/>
              </w:rPr>
            </w:pPr>
            <w:r w:rsidRPr="0096049E">
              <w:rPr>
                <w:rFonts w:ascii="Calibri" w:hAnsi="Calibri" w:cs="Calibri"/>
                <w:b/>
                <w:bCs/>
                <w:i/>
                <w:iCs/>
                <w:color w:val="000000"/>
                <w:sz w:val="22"/>
                <w:szCs w:val="22"/>
              </w:rPr>
              <w:t>Unidade</w:t>
            </w:r>
          </w:p>
        </w:tc>
        <w:tc>
          <w:tcPr>
            <w:tcW w:w="881" w:type="dxa"/>
            <w:tcBorders>
              <w:top w:val="single" w:sz="8" w:space="0" w:color="auto"/>
              <w:left w:val="nil"/>
              <w:bottom w:val="nil"/>
              <w:right w:val="single" w:sz="8" w:space="0" w:color="auto"/>
            </w:tcBorders>
            <w:shd w:val="clear" w:color="000000" w:fill="D9D9D9"/>
            <w:noWrap/>
            <w:vAlign w:val="center"/>
            <w:hideMark/>
          </w:tcPr>
          <w:p w14:paraId="60C9F435" w14:textId="77777777" w:rsidR="0096049E" w:rsidRPr="0096049E" w:rsidRDefault="0096049E" w:rsidP="0096049E">
            <w:pPr>
              <w:autoSpaceDE/>
              <w:autoSpaceDN/>
              <w:adjustRightInd/>
              <w:jc w:val="center"/>
              <w:rPr>
                <w:rFonts w:ascii="Calibri" w:hAnsi="Calibri" w:cs="Calibri"/>
                <w:b/>
                <w:bCs/>
                <w:color w:val="000000"/>
                <w:sz w:val="22"/>
                <w:szCs w:val="22"/>
              </w:rPr>
            </w:pPr>
            <w:r w:rsidRPr="0096049E">
              <w:rPr>
                <w:rFonts w:ascii="Calibri" w:hAnsi="Calibri" w:cs="Calibri"/>
                <w:b/>
                <w:bCs/>
                <w:color w:val="000000"/>
                <w:sz w:val="22"/>
                <w:szCs w:val="22"/>
              </w:rPr>
              <w:t>Matrícula</w:t>
            </w:r>
          </w:p>
        </w:tc>
        <w:tc>
          <w:tcPr>
            <w:tcW w:w="1276" w:type="dxa"/>
            <w:tcBorders>
              <w:top w:val="single" w:sz="8" w:space="0" w:color="auto"/>
              <w:left w:val="nil"/>
              <w:bottom w:val="nil"/>
              <w:right w:val="single" w:sz="8" w:space="0" w:color="auto"/>
            </w:tcBorders>
            <w:shd w:val="clear" w:color="000000" w:fill="D9D9D9"/>
            <w:vAlign w:val="center"/>
            <w:hideMark/>
          </w:tcPr>
          <w:p w14:paraId="3EAA7516" w14:textId="77777777" w:rsidR="0096049E" w:rsidRPr="0096049E" w:rsidRDefault="0096049E" w:rsidP="0096049E">
            <w:pPr>
              <w:autoSpaceDE/>
              <w:autoSpaceDN/>
              <w:adjustRightInd/>
              <w:jc w:val="center"/>
              <w:rPr>
                <w:rFonts w:ascii="Calibri" w:hAnsi="Calibri" w:cs="Calibri"/>
                <w:b/>
                <w:bCs/>
                <w:i/>
                <w:iCs/>
                <w:color w:val="000000"/>
                <w:sz w:val="22"/>
                <w:szCs w:val="22"/>
              </w:rPr>
            </w:pPr>
            <w:r w:rsidRPr="0096049E">
              <w:rPr>
                <w:rFonts w:ascii="Calibri" w:hAnsi="Calibri" w:cs="Calibri"/>
                <w:b/>
                <w:bCs/>
                <w:i/>
                <w:iCs/>
                <w:color w:val="000000"/>
                <w:sz w:val="22"/>
                <w:szCs w:val="22"/>
              </w:rPr>
              <w:t>Fração Ideal</w:t>
            </w:r>
          </w:p>
        </w:tc>
        <w:tc>
          <w:tcPr>
            <w:tcW w:w="1828" w:type="dxa"/>
            <w:tcBorders>
              <w:top w:val="single" w:sz="8" w:space="0" w:color="auto"/>
              <w:left w:val="nil"/>
              <w:bottom w:val="nil"/>
              <w:right w:val="single" w:sz="8" w:space="0" w:color="auto"/>
            </w:tcBorders>
            <w:shd w:val="clear" w:color="000000" w:fill="D9D9D9"/>
            <w:vAlign w:val="center"/>
            <w:hideMark/>
          </w:tcPr>
          <w:p w14:paraId="2C5AB30C" w14:textId="77777777" w:rsidR="0096049E" w:rsidRPr="0096049E" w:rsidRDefault="0096049E" w:rsidP="0096049E">
            <w:pPr>
              <w:autoSpaceDE/>
              <w:autoSpaceDN/>
              <w:adjustRightInd/>
              <w:jc w:val="center"/>
              <w:rPr>
                <w:rFonts w:ascii="Calibri" w:hAnsi="Calibri" w:cs="Calibri"/>
                <w:b/>
                <w:bCs/>
                <w:i/>
                <w:iCs/>
                <w:color w:val="000000"/>
                <w:sz w:val="22"/>
                <w:szCs w:val="22"/>
              </w:rPr>
            </w:pPr>
            <w:r w:rsidRPr="0096049E">
              <w:rPr>
                <w:rFonts w:ascii="Calibri" w:hAnsi="Calibri" w:cs="Calibri"/>
                <w:b/>
                <w:bCs/>
                <w:i/>
                <w:iCs/>
                <w:color w:val="000000"/>
                <w:sz w:val="22"/>
                <w:szCs w:val="22"/>
              </w:rPr>
              <w:t>Valor da futura unidade autônoma – 1º Leilão (R$)</w:t>
            </w:r>
          </w:p>
        </w:tc>
        <w:tc>
          <w:tcPr>
            <w:tcW w:w="1968" w:type="dxa"/>
            <w:tcBorders>
              <w:top w:val="single" w:sz="8" w:space="0" w:color="auto"/>
              <w:left w:val="nil"/>
              <w:bottom w:val="nil"/>
              <w:right w:val="single" w:sz="8" w:space="0" w:color="auto"/>
            </w:tcBorders>
            <w:shd w:val="clear" w:color="000000" w:fill="D9D9D9"/>
            <w:vAlign w:val="center"/>
            <w:hideMark/>
          </w:tcPr>
          <w:p w14:paraId="2E9395F9" w14:textId="77777777" w:rsidR="0096049E" w:rsidRPr="0096049E" w:rsidRDefault="0096049E" w:rsidP="0096049E">
            <w:pPr>
              <w:autoSpaceDE/>
              <w:autoSpaceDN/>
              <w:adjustRightInd/>
              <w:jc w:val="center"/>
              <w:rPr>
                <w:rFonts w:ascii="Calibri" w:hAnsi="Calibri" w:cs="Calibri"/>
                <w:b/>
                <w:bCs/>
                <w:i/>
                <w:iCs/>
                <w:color w:val="000000"/>
                <w:sz w:val="22"/>
                <w:szCs w:val="22"/>
              </w:rPr>
            </w:pPr>
            <w:r w:rsidRPr="0096049E">
              <w:rPr>
                <w:rFonts w:ascii="Calibri" w:hAnsi="Calibri" w:cs="Calibri"/>
                <w:b/>
                <w:bCs/>
                <w:i/>
                <w:iCs/>
                <w:color w:val="000000"/>
                <w:sz w:val="22"/>
                <w:szCs w:val="22"/>
              </w:rPr>
              <w:t>Percentual de cobertura em relação às Obrigações Garantidas</w:t>
            </w:r>
          </w:p>
        </w:tc>
      </w:tr>
      <w:tr w:rsidR="0096049E" w:rsidRPr="0096049E" w14:paraId="7EB0B713"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1D6EF6D0"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1</w:t>
            </w:r>
          </w:p>
        </w:tc>
        <w:tc>
          <w:tcPr>
            <w:tcW w:w="2290" w:type="dxa"/>
            <w:tcBorders>
              <w:top w:val="single" w:sz="8" w:space="0" w:color="auto"/>
              <w:left w:val="nil"/>
              <w:bottom w:val="single" w:sz="4" w:space="0" w:color="auto"/>
              <w:right w:val="single" w:sz="8" w:space="0" w:color="auto"/>
            </w:tcBorders>
            <w:shd w:val="clear" w:color="000000" w:fill="FFFFFF"/>
            <w:noWrap/>
            <w:vAlign w:val="center"/>
            <w:hideMark/>
          </w:tcPr>
          <w:p w14:paraId="44FF56D0"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 xml:space="preserve">Apartamento nº. 193A </w:t>
            </w:r>
          </w:p>
        </w:tc>
        <w:tc>
          <w:tcPr>
            <w:tcW w:w="881" w:type="dxa"/>
            <w:tcBorders>
              <w:top w:val="single" w:sz="8" w:space="0" w:color="auto"/>
              <w:left w:val="nil"/>
              <w:bottom w:val="single" w:sz="4" w:space="0" w:color="auto"/>
              <w:right w:val="single" w:sz="8" w:space="0" w:color="auto"/>
            </w:tcBorders>
            <w:shd w:val="clear" w:color="000000" w:fill="FFFFFF"/>
            <w:noWrap/>
            <w:vAlign w:val="center"/>
            <w:hideMark/>
          </w:tcPr>
          <w:p w14:paraId="12B24DD2"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444.948</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5D60261D"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0,0024970</w:t>
            </w:r>
          </w:p>
        </w:tc>
        <w:tc>
          <w:tcPr>
            <w:tcW w:w="1828" w:type="dxa"/>
            <w:tcBorders>
              <w:top w:val="single" w:sz="8" w:space="0" w:color="auto"/>
              <w:left w:val="nil"/>
              <w:bottom w:val="single" w:sz="4" w:space="0" w:color="auto"/>
              <w:right w:val="single" w:sz="8" w:space="0" w:color="auto"/>
            </w:tcBorders>
            <w:shd w:val="clear" w:color="000000" w:fill="FFFFFF"/>
            <w:vAlign w:val="center"/>
            <w:hideMark/>
          </w:tcPr>
          <w:p w14:paraId="4CA3028C"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R$ 396.193,00</w:t>
            </w:r>
          </w:p>
        </w:tc>
        <w:tc>
          <w:tcPr>
            <w:tcW w:w="1968" w:type="dxa"/>
            <w:tcBorders>
              <w:top w:val="single" w:sz="8" w:space="0" w:color="auto"/>
              <w:left w:val="nil"/>
              <w:bottom w:val="single" w:sz="4" w:space="0" w:color="auto"/>
              <w:right w:val="single" w:sz="8" w:space="0" w:color="auto"/>
            </w:tcBorders>
            <w:shd w:val="clear" w:color="000000" w:fill="FFFFFF"/>
            <w:vAlign w:val="center"/>
            <w:hideMark/>
          </w:tcPr>
          <w:p w14:paraId="24A590CC"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0,51%</w:t>
            </w:r>
          </w:p>
        </w:tc>
      </w:tr>
      <w:tr w:rsidR="0096049E" w:rsidRPr="0096049E" w14:paraId="665AF03E"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5C6C535B"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2</w:t>
            </w:r>
          </w:p>
        </w:tc>
        <w:tc>
          <w:tcPr>
            <w:tcW w:w="2290" w:type="dxa"/>
            <w:tcBorders>
              <w:top w:val="single" w:sz="8" w:space="0" w:color="auto"/>
              <w:left w:val="nil"/>
              <w:bottom w:val="single" w:sz="4" w:space="0" w:color="auto"/>
              <w:right w:val="single" w:sz="8" w:space="0" w:color="auto"/>
            </w:tcBorders>
            <w:shd w:val="clear" w:color="000000" w:fill="FFFFFF"/>
            <w:noWrap/>
            <w:vAlign w:val="center"/>
            <w:hideMark/>
          </w:tcPr>
          <w:p w14:paraId="42C6A2D9"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Apartamento nº. 193D</w:t>
            </w:r>
          </w:p>
        </w:tc>
        <w:tc>
          <w:tcPr>
            <w:tcW w:w="881" w:type="dxa"/>
            <w:tcBorders>
              <w:top w:val="single" w:sz="8" w:space="0" w:color="auto"/>
              <w:left w:val="nil"/>
              <w:bottom w:val="single" w:sz="4" w:space="0" w:color="auto"/>
              <w:right w:val="single" w:sz="8" w:space="0" w:color="auto"/>
            </w:tcBorders>
            <w:shd w:val="clear" w:color="000000" w:fill="FFFFFF"/>
            <w:noWrap/>
            <w:vAlign w:val="center"/>
            <w:hideMark/>
          </w:tcPr>
          <w:p w14:paraId="59624209"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445.200</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298C3FFE"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0,0024970</w:t>
            </w:r>
          </w:p>
        </w:tc>
        <w:tc>
          <w:tcPr>
            <w:tcW w:w="1828" w:type="dxa"/>
            <w:tcBorders>
              <w:top w:val="single" w:sz="8" w:space="0" w:color="auto"/>
              <w:left w:val="nil"/>
              <w:bottom w:val="single" w:sz="4" w:space="0" w:color="auto"/>
              <w:right w:val="single" w:sz="8" w:space="0" w:color="auto"/>
            </w:tcBorders>
            <w:shd w:val="clear" w:color="000000" w:fill="FFFFFF"/>
            <w:vAlign w:val="center"/>
            <w:hideMark/>
          </w:tcPr>
          <w:p w14:paraId="047FBC42"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R$ 396.193,00</w:t>
            </w:r>
          </w:p>
        </w:tc>
        <w:tc>
          <w:tcPr>
            <w:tcW w:w="1968" w:type="dxa"/>
            <w:tcBorders>
              <w:top w:val="single" w:sz="8" w:space="0" w:color="auto"/>
              <w:left w:val="nil"/>
              <w:bottom w:val="single" w:sz="4" w:space="0" w:color="auto"/>
              <w:right w:val="single" w:sz="8" w:space="0" w:color="auto"/>
            </w:tcBorders>
            <w:shd w:val="clear" w:color="000000" w:fill="FFFFFF"/>
            <w:vAlign w:val="center"/>
            <w:hideMark/>
          </w:tcPr>
          <w:p w14:paraId="3365E04E"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0,51%</w:t>
            </w:r>
          </w:p>
        </w:tc>
      </w:tr>
    </w:tbl>
    <w:p w14:paraId="591B596F" w14:textId="77777777" w:rsidR="0096049E" w:rsidRDefault="0096049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6EB884B5" w14:textId="46CF9960"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253BE32D" w14:textId="6E7BECFC"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4FE4084C" w14:textId="77777777" w:rsidR="0096049E" w:rsidRPr="00F24A3C" w:rsidRDefault="0096049E" w:rsidP="0096049E">
      <w:pPr>
        <w:widowControl w:val="0"/>
        <w:numPr>
          <w:ilvl w:val="0"/>
          <w:numId w:val="66"/>
        </w:numPr>
        <w:tabs>
          <w:tab w:val="left" w:pos="709"/>
        </w:tabs>
        <w:autoSpaceDE/>
        <w:adjustRightInd/>
        <w:spacing w:line="288" w:lineRule="auto"/>
        <w:ind w:hanging="1080"/>
        <w:contextualSpacing/>
        <w:jc w:val="both"/>
        <w:rPr>
          <w:rFonts w:ascii="Calibri" w:eastAsia="Arial" w:hAnsi="Calibri" w:cs="Calibri"/>
          <w:b/>
          <w:bCs/>
          <w:i/>
          <w:iCs/>
          <w:sz w:val="22"/>
          <w:szCs w:val="22"/>
          <w:lang w:eastAsia="en-US"/>
        </w:rPr>
      </w:pPr>
      <w:r w:rsidRPr="00F24A3C">
        <w:rPr>
          <w:rFonts w:ascii="Calibri" w:eastAsia="Arial" w:hAnsi="Calibri" w:cs="Calibri"/>
          <w:b/>
          <w:bCs/>
          <w:i/>
          <w:iCs/>
          <w:sz w:val="22"/>
          <w:szCs w:val="22"/>
          <w:u w:val="single"/>
          <w:lang w:eastAsia="en-US"/>
        </w:rPr>
        <w:t>Cartório</w:t>
      </w:r>
      <w:r w:rsidRPr="00F24A3C">
        <w:rPr>
          <w:rFonts w:ascii="Calibri" w:eastAsia="Arial" w:hAnsi="Calibri" w:cs="Calibri"/>
          <w:b/>
          <w:bCs/>
          <w:i/>
          <w:iCs/>
          <w:sz w:val="22"/>
          <w:szCs w:val="22"/>
          <w:lang w:eastAsia="en-US"/>
        </w:rPr>
        <w:t xml:space="preserve">: </w:t>
      </w:r>
      <w:r w:rsidRPr="00F24A3C">
        <w:rPr>
          <w:rFonts w:ascii="Calibri" w:eastAsia="Arial" w:hAnsi="Calibri" w:cs="Calibri"/>
          <w:b/>
          <w:bCs/>
          <w:sz w:val="22"/>
          <w:szCs w:val="22"/>
          <w:lang w:eastAsia="en-US"/>
        </w:rPr>
        <w:t>4º Oficial de Registro de Imóveis de São Paulo;</w:t>
      </w:r>
    </w:p>
    <w:p w14:paraId="7A1F3E8C" w14:textId="77777777" w:rsidR="0096049E" w:rsidRPr="0096049E" w:rsidRDefault="0096049E" w:rsidP="0096049E">
      <w:pPr>
        <w:widowControl w:val="0"/>
        <w:numPr>
          <w:ilvl w:val="0"/>
          <w:numId w:val="66"/>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049E">
        <w:rPr>
          <w:rFonts w:ascii="Calibri" w:eastAsia="Arial" w:hAnsi="Calibri" w:cs="Calibri"/>
          <w:i/>
          <w:iCs/>
          <w:sz w:val="22"/>
          <w:szCs w:val="22"/>
          <w:lang w:eastAsia="en-US"/>
        </w:rPr>
        <w:t xml:space="preserve">Matrícula: </w:t>
      </w:r>
      <w:r w:rsidRPr="0096049E">
        <w:rPr>
          <w:rFonts w:ascii="Calibri" w:eastAsia="Arial" w:hAnsi="Calibri" w:cs="Calibri"/>
          <w:iCs/>
          <w:color w:val="000000"/>
          <w:sz w:val="22"/>
          <w:szCs w:val="22"/>
          <w:lang w:eastAsia="en-US"/>
        </w:rPr>
        <w:t>47.599 (matrícula mãe);</w:t>
      </w:r>
    </w:p>
    <w:p w14:paraId="1BAF7321" w14:textId="77777777" w:rsidR="0096049E" w:rsidRPr="0096049E" w:rsidRDefault="0096049E" w:rsidP="0096049E">
      <w:pPr>
        <w:widowControl w:val="0"/>
        <w:numPr>
          <w:ilvl w:val="0"/>
          <w:numId w:val="66"/>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049E">
        <w:rPr>
          <w:rFonts w:ascii="Calibri" w:eastAsia="Arial" w:hAnsi="Calibri" w:cs="Calibri"/>
          <w:i/>
          <w:iCs/>
          <w:sz w:val="22"/>
          <w:szCs w:val="22"/>
          <w:lang w:eastAsia="en-US"/>
        </w:rPr>
        <w:t xml:space="preserve">Endereço: </w:t>
      </w:r>
      <w:r w:rsidRPr="0096049E">
        <w:rPr>
          <w:rFonts w:ascii="Calibri" w:eastAsia="Arial" w:hAnsi="Calibri" w:cs="Calibri"/>
          <w:sz w:val="22"/>
          <w:szCs w:val="22"/>
          <w:lang w:eastAsia="en-US"/>
        </w:rPr>
        <w:t>Rua José Maria Lisboa, nº. 330, Jardim Paulista, São Paulo, SP;</w:t>
      </w:r>
    </w:p>
    <w:p w14:paraId="34E06C9D" w14:textId="77777777" w:rsidR="0096049E" w:rsidRPr="0096049E" w:rsidRDefault="0096049E" w:rsidP="0096049E">
      <w:pPr>
        <w:widowControl w:val="0"/>
        <w:numPr>
          <w:ilvl w:val="0"/>
          <w:numId w:val="66"/>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049E">
        <w:rPr>
          <w:rFonts w:ascii="Calibri" w:eastAsia="Arial" w:hAnsi="Calibri" w:cs="Calibri"/>
          <w:i/>
          <w:iCs/>
          <w:sz w:val="22"/>
          <w:szCs w:val="22"/>
          <w:u w:val="single"/>
          <w:lang w:eastAsia="en-US"/>
        </w:rPr>
        <w:t>Nome do Empreendimento</w:t>
      </w:r>
      <w:r w:rsidRPr="0096049E">
        <w:rPr>
          <w:rFonts w:ascii="Calibri" w:eastAsia="Arial" w:hAnsi="Calibri" w:cs="Calibri"/>
          <w:i/>
          <w:iCs/>
          <w:sz w:val="22"/>
          <w:szCs w:val="22"/>
          <w:lang w:eastAsia="en-US"/>
        </w:rPr>
        <w:t xml:space="preserve">: </w:t>
      </w:r>
      <w:r w:rsidRPr="0096049E">
        <w:rPr>
          <w:rFonts w:ascii="Calibri" w:eastAsia="Arial" w:hAnsi="Calibri" w:cs="Calibri"/>
          <w:bCs/>
          <w:sz w:val="22"/>
          <w:szCs w:val="22"/>
          <w:lang w:eastAsia="en-US"/>
        </w:rPr>
        <w:t>“J330 JARDINS”;</w:t>
      </w:r>
    </w:p>
    <w:p w14:paraId="20B3A2A5" w14:textId="77777777" w:rsidR="0096049E" w:rsidRPr="0096049E" w:rsidRDefault="0096049E" w:rsidP="0096049E">
      <w:pPr>
        <w:widowControl w:val="0"/>
        <w:numPr>
          <w:ilvl w:val="0"/>
          <w:numId w:val="66"/>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96049E">
        <w:rPr>
          <w:rFonts w:ascii="Calibri" w:eastAsia="Arial" w:hAnsi="Calibri" w:cs="Calibri"/>
          <w:i/>
          <w:iCs/>
          <w:color w:val="000000"/>
          <w:sz w:val="22"/>
          <w:szCs w:val="22"/>
          <w:lang w:eastAsia="en-US"/>
        </w:rPr>
        <w:t xml:space="preserve">Registro de Incorporação Imobiliária: </w:t>
      </w:r>
      <w:r w:rsidRPr="0096049E">
        <w:rPr>
          <w:rFonts w:ascii="Calibri" w:eastAsia="Arial" w:hAnsi="Calibri" w:cs="Calibri"/>
          <w:color w:val="000000"/>
          <w:sz w:val="22"/>
          <w:szCs w:val="22"/>
          <w:lang w:eastAsia="en-US"/>
        </w:rPr>
        <w:t xml:space="preserve">R.18 na matrícula nº. 47.599 (matrícula mãe); </w:t>
      </w:r>
    </w:p>
    <w:p w14:paraId="26736517" w14:textId="77777777" w:rsidR="0096049E" w:rsidRPr="0096049E" w:rsidRDefault="0096049E" w:rsidP="0096049E">
      <w:pPr>
        <w:widowControl w:val="0"/>
        <w:numPr>
          <w:ilvl w:val="0"/>
          <w:numId w:val="66"/>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96049E">
        <w:rPr>
          <w:rFonts w:ascii="Calibri" w:eastAsia="Arial" w:hAnsi="Calibri" w:cs="Calibri"/>
          <w:i/>
          <w:iCs/>
          <w:color w:val="000000"/>
          <w:sz w:val="22"/>
          <w:szCs w:val="22"/>
          <w:lang w:eastAsia="en-US"/>
        </w:rPr>
        <w:t xml:space="preserve">Forma de aquisição: </w:t>
      </w:r>
      <w:r w:rsidRPr="0096049E">
        <w:rPr>
          <w:rFonts w:ascii="Calibri" w:eastAsia="Arial" w:hAnsi="Calibri" w:cs="Calibri"/>
          <w:color w:val="000000"/>
          <w:sz w:val="22"/>
          <w:szCs w:val="22"/>
          <w:lang w:eastAsia="en-US"/>
        </w:rPr>
        <w:t xml:space="preserve">Compra e Venda registrada sob nº. R.12 na matrícula nº. 47.559 do </w:t>
      </w:r>
      <w:r w:rsidRPr="0096049E">
        <w:rPr>
          <w:rFonts w:ascii="Calibri" w:eastAsia="Arial" w:hAnsi="Calibri" w:cs="Calibri"/>
          <w:sz w:val="22"/>
          <w:szCs w:val="22"/>
          <w:lang w:eastAsia="en-US"/>
        </w:rPr>
        <w:t>4º Oficial de Registro de Imóveis de São Paulo</w:t>
      </w:r>
      <w:r w:rsidRPr="0096049E">
        <w:rPr>
          <w:rFonts w:ascii="Calibri" w:eastAsia="Arial" w:hAnsi="Calibri" w:cs="Calibri"/>
          <w:bCs/>
          <w:sz w:val="22"/>
          <w:szCs w:val="22"/>
          <w:lang w:eastAsia="en-US"/>
        </w:rPr>
        <w:t>;</w:t>
      </w:r>
    </w:p>
    <w:p w14:paraId="33F9F255" w14:textId="77777777" w:rsidR="0096049E" w:rsidRPr="0096049E" w:rsidRDefault="0096049E" w:rsidP="0096049E">
      <w:pPr>
        <w:widowControl w:val="0"/>
        <w:numPr>
          <w:ilvl w:val="0"/>
          <w:numId w:val="66"/>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049E">
        <w:rPr>
          <w:rFonts w:ascii="Calibri" w:eastAsia="Arial" w:hAnsi="Calibri" w:cs="Calibri"/>
          <w:i/>
          <w:iCs/>
          <w:sz w:val="22"/>
          <w:szCs w:val="22"/>
          <w:lang w:eastAsia="en-US"/>
        </w:rPr>
        <w:t xml:space="preserve">Descrição das unidades autônomas e valores de referência: </w:t>
      </w:r>
    </w:p>
    <w:p w14:paraId="16D26B97" w14:textId="77777777" w:rsidR="0096049E" w:rsidRPr="0096049E" w:rsidRDefault="0096049E" w:rsidP="0096049E">
      <w:pPr>
        <w:tabs>
          <w:tab w:val="left" w:pos="709"/>
        </w:tabs>
        <w:autoSpaceDE/>
        <w:adjustRightInd/>
        <w:spacing w:line="288" w:lineRule="auto"/>
        <w:ind w:left="709"/>
        <w:contextualSpacing/>
        <w:jc w:val="both"/>
        <w:rPr>
          <w:rFonts w:ascii="Calibri" w:eastAsia="Arial" w:hAnsi="Calibri" w:cs="Calibri"/>
          <w:i/>
          <w:iCs/>
          <w:sz w:val="22"/>
          <w:szCs w:val="22"/>
          <w:lang w:eastAsia="en-US"/>
        </w:rPr>
      </w:pPr>
    </w:p>
    <w:tbl>
      <w:tblPr>
        <w:tblW w:w="8495" w:type="dxa"/>
        <w:tblCellMar>
          <w:left w:w="70" w:type="dxa"/>
          <w:right w:w="70" w:type="dxa"/>
        </w:tblCellMar>
        <w:tblLook w:val="04A0" w:firstRow="1" w:lastRow="0" w:firstColumn="1" w:lastColumn="0" w:noHBand="0" w:noVBand="1"/>
      </w:tblPr>
      <w:tblGrid>
        <w:gridCol w:w="252"/>
        <w:gridCol w:w="2148"/>
        <w:gridCol w:w="1023"/>
        <w:gridCol w:w="1276"/>
        <w:gridCol w:w="1831"/>
        <w:gridCol w:w="1965"/>
      </w:tblGrid>
      <w:tr w:rsidR="0096049E" w:rsidRPr="0096049E" w14:paraId="53A9082F" w14:textId="77777777" w:rsidTr="00701D52">
        <w:trPr>
          <w:trHeight w:val="1515"/>
        </w:trPr>
        <w:tc>
          <w:tcPr>
            <w:tcW w:w="252" w:type="dxa"/>
            <w:tcBorders>
              <w:top w:val="single" w:sz="8" w:space="0" w:color="auto"/>
              <w:left w:val="single" w:sz="8" w:space="0" w:color="auto"/>
              <w:bottom w:val="nil"/>
              <w:right w:val="single" w:sz="8" w:space="0" w:color="auto"/>
            </w:tcBorders>
            <w:shd w:val="clear" w:color="000000" w:fill="D9D9D9"/>
            <w:noWrap/>
            <w:vAlign w:val="center"/>
            <w:hideMark/>
          </w:tcPr>
          <w:p w14:paraId="217648FD" w14:textId="77777777" w:rsidR="0096049E" w:rsidRPr="0096049E" w:rsidRDefault="0096049E" w:rsidP="0096049E">
            <w:pPr>
              <w:autoSpaceDE/>
              <w:autoSpaceDN/>
              <w:adjustRightInd/>
              <w:rPr>
                <w:rFonts w:ascii="Calibri" w:hAnsi="Calibri" w:cs="Calibri"/>
                <w:color w:val="000000"/>
                <w:sz w:val="22"/>
                <w:szCs w:val="22"/>
              </w:rPr>
            </w:pPr>
            <w:r w:rsidRPr="0096049E">
              <w:rPr>
                <w:rFonts w:ascii="Calibri" w:hAnsi="Calibri" w:cs="Calibri"/>
                <w:color w:val="000000"/>
                <w:sz w:val="22"/>
                <w:szCs w:val="22"/>
              </w:rPr>
              <w:t> </w:t>
            </w:r>
          </w:p>
        </w:tc>
        <w:tc>
          <w:tcPr>
            <w:tcW w:w="2148" w:type="dxa"/>
            <w:tcBorders>
              <w:top w:val="single" w:sz="8" w:space="0" w:color="auto"/>
              <w:left w:val="nil"/>
              <w:bottom w:val="nil"/>
              <w:right w:val="single" w:sz="8" w:space="0" w:color="auto"/>
            </w:tcBorders>
            <w:shd w:val="clear" w:color="000000" w:fill="D9D9D9"/>
            <w:noWrap/>
            <w:vAlign w:val="center"/>
            <w:hideMark/>
          </w:tcPr>
          <w:p w14:paraId="51DAD02D" w14:textId="77777777" w:rsidR="0096049E" w:rsidRPr="0096049E" w:rsidRDefault="0096049E" w:rsidP="0096049E">
            <w:pPr>
              <w:autoSpaceDE/>
              <w:autoSpaceDN/>
              <w:adjustRightInd/>
              <w:jc w:val="center"/>
              <w:rPr>
                <w:rFonts w:ascii="Calibri" w:hAnsi="Calibri" w:cs="Calibri"/>
                <w:b/>
                <w:bCs/>
                <w:i/>
                <w:iCs/>
                <w:color w:val="000000"/>
                <w:sz w:val="22"/>
                <w:szCs w:val="22"/>
              </w:rPr>
            </w:pPr>
            <w:r w:rsidRPr="0096049E">
              <w:rPr>
                <w:rFonts w:ascii="Calibri" w:hAnsi="Calibri" w:cs="Calibri"/>
                <w:b/>
                <w:bCs/>
                <w:i/>
                <w:iCs/>
                <w:color w:val="000000"/>
                <w:sz w:val="22"/>
                <w:szCs w:val="22"/>
              </w:rPr>
              <w:t>Unidade</w:t>
            </w:r>
          </w:p>
        </w:tc>
        <w:tc>
          <w:tcPr>
            <w:tcW w:w="1023" w:type="dxa"/>
            <w:tcBorders>
              <w:top w:val="single" w:sz="8" w:space="0" w:color="auto"/>
              <w:left w:val="nil"/>
              <w:bottom w:val="nil"/>
              <w:right w:val="single" w:sz="8" w:space="0" w:color="auto"/>
            </w:tcBorders>
            <w:shd w:val="clear" w:color="000000" w:fill="D9D9D9"/>
            <w:noWrap/>
            <w:vAlign w:val="center"/>
            <w:hideMark/>
          </w:tcPr>
          <w:p w14:paraId="52712603" w14:textId="77777777" w:rsidR="0096049E" w:rsidRPr="0096049E" w:rsidRDefault="0096049E" w:rsidP="0096049E">
            <w:pPr>
              <w:autoSpaceDE/>
              <w:autoSpaceDN/>
              <w:adjustRightInd/>
              <w:jc w:val="center"/>
              <w:rPr>
                <w:rFonts w:ascii="Calibri" w:hAnsi="Calibri" w:cs="Calibri"/>
                <w:b/>
                <w:bCs/>
                <w:color w:val="000000"/>
                <w:sz w:val="22"/>
                <w:szCs w:val="22"/>
              </w:rPr>
            </w:pPr>
            <w:r w:rsidRPr="0096049E">
              <w:rPr>
                <w:rFonts w:ascii="Calibri" w:hAnsi="Calibri" w:cs="Calibri"/>
                <w:b/>
                <w:bCs/>
                <w:color w:val="000000"/>
                <w:sz w:val="22"/>
                <w:szCs w:val="22"/>
              </w:rPr>
              <w:t>Matrícula</w:t>
            </w:r>
          </w:p>
        </w:tc>
        <w:tc>
          <w:tcPr>
            <w:tcW w:w="1276" w:type="dxa"/>
            <w:tcBorders>
              <w:top w:val="single" w:sz="8" w:space="0" w:color="auto"/>
              <w:left w:val="nil"/>
              <w:bottom w:val="nil"/>
              <w:right w:val="single" w:sz="8" w:space="0" w:color="auto"/>
            </w:tcBorders>
            <w:shd w:val="clear" w:color="000000" w:fill="D9D9D9"/>
            <w:vAlign w:val="center"/>
            <w:hideMark/>
          </w:tcPr>
          <w:p w14:paraId="59CC2EDC" w14:textId="77777777" w:rsidR="0096049E" w:rsidRPr="0096049E" w:rsidRDefault="0096049E" w:rsidP="0096049E">
            <w:pPr>
              <w:autoSpaceDE/>
              <w:autoSpaceDN/>
              <w:adjustRightInd/>
              <w:jc w:val="center"/>
              <w:rPr>
                <w:rFonts w:ascii="Calibri" w:hAnsi="Calibri" w:cs="Calibri"/>
                <w:b/>
                <w:bCs/>
                <w:i/>
                <w:iCs/>
                <w:color w:val="000000"/>
                <w:sz w:val="22"/>
                <w:szCs w:val="22"/>
              </w:rPr>
            </w:pPr>
            <w:r w:rsidRPr="0096049E">
              <w:rPr>
                <w:rFonts w:ascii="Calibri" w:hAnsi="Calibri" w:cs="Calibri"/>
                <w:b/>
                <w:bCs/>
                <w:i/>
                <w:iCs/>
                <w:color w:val="000000"/>
                <w:sz w:val="22"/>
                <w:szCs w:val="22"/>
              </w:rPr>
              <w:t>Fração Ideal</w:t>
            </w:r>
          </w:p>
        </w:tc>
        <w:tc>
          <w:tcPr>
            <w:tcW w:w="1831" w:type="dxa"/>
            <w:tcBorders>
              <w:top w:val="single" w:sz="8" w:space="0" w:color="auto"/>
              <w:left w:val="nil"/>
              <w:bottom w:val="nil"/>
              <w:right w:val="single" w:sz="8" w:space="0" w:color="auto"/>
            </w:tcBorders>
            <w:shd w:val="clear" w:color="000000" w:fill="D9D9D9"/>
            <w:vAlign w:val="center"/>
            <w:hideMark/>
          </w:tcPr>
          <w:p w14:paraId="092E8BBC" w14:textId="77777777" w:rsidR="0096049E" w:rsidRPr="0096049E" w:rsidRDefault="0096049E" w:rsidP="0096049E">
            <w:pPr>
              <w:autoSpaceDE/>
              <w:autoSpaceDN/>
              <w:adjustRightInd/>
              <w:jc w:val="center"/>
              <w:rPr>
                <w:rFonts w:ascii="Calibri" w:hAnsi="Calibri" w:cs="Calibri"/>
                <w:b/>
                <w:bCs/>
                <w:i/>
                <w:iCs/>
                <w:color w:val="000000"/>
                <w:sz w:val="22"/>
                <w:szCs w:val="22"/>
              </w:rPr>
            </w:pPr>
            <w:r w:rsidRPr="0096049E">
              <w:rPr>
                <w:rFonts w:ascii="Calibri" w:hAnsi="Calibri" w:cs="Calibri"/>
                <w:b/>
                <w:bCs/>
                <w:i/>
                <w:iCs/>
                <w:color w:val="000000"/>
                <w:sz w:val="22"/>
                <w:szCs w:val="22"/>
              </w:rPr>
              <w:t>Valor da futura unidade autônoma – 1º Leilão (R$)</w:t>
            </w:r>
          </w:p>
        </w:tc>
        <w:tc>
          <w:tcPr>
            <w:tcW w:w="1965" w:type="dxa"/>
            <w:tcBorders>
              <w:top w:val="single" w:sz="8" w:space="0" w:color="auto"/>
              <w:left w:val="nil"/>
              <w:bottom w:val="nil"/>
              <w:right w:val="single" w:sz="8" w:space="0" w:color="auto"/>
            </w:tcBorders>
            <w:shd w:val="clear" w:color="000000" w:fill="D9D9D9"/>
            <w:vAlign w:val="center"/>
            <w:hideMark/>
          </w:tcPr>
          <w:p w14:paraId="59B36EA8" w14:textId="77777777" w:rsidR="0096049E" w:rsidRPr="0096049E" w:rsidRDefault="0096049E" w:rsidP="0096049E">
            <w:pPr>
              <w:autoSpaceDE/>
              <w:autoSpaceDN/>
              <w:adjustRightInd/>
              <w:jc w:val="center"/>
              <w:rPr>
                <w:rFonts w:ascii="Calibri" w:hAnsi="Calibri" w:cs="Calibri"/>
                <w:b/>
                <w:bCs/>
                <w:i/>
                <w:iCs/>
                <w:color w:val="000000"/>
                <w:sz w:val="22"/>
                <w:szCs w:val="22"/>
              </w:rPr>
            </w:pPr>
            <w:r w:rsidRPr="0096049E">
              <w:rPr>
                <w:rFonts w:ascii="Calibri" w:hAnsi="Calibri" w:cs="Calibri"/>
                <w:b/>
                <w:bCs/>
                <w:i/>
                <w:iCs/>
                <w:color w:val="000000"/>
                <w:sz w:val="22"/>
                <w:szCs w:val="22"/>
              </w:rPr>
              <w:t>Percentual de cobertura em relação às Obrigações Garantidas</w:t>
            </w:r>
          </w:p>
        </w:tc>
      </w:tr>
      <w:tr w:rsidR="0096049E" w:rsidRPr="0096049E" w14:paraId="4994BC16"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16ABD528"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1</w:t>
            </w:r>
          </w:p>
        </w:tc>
        <w:tc>
          <w:tcPr>
            <w:tcW w:w="2148" w:type="dxa"/>
            <w:tcBorders>
              <w:top w:val="single" w:sz="8" w:space="0" w:color="auto"/>
              <w:left w:val="nil"/>
              <w:bottom w:val="single" w:sz="4" w:space="0" w:color="auto"/>
              <w:right w:val="single" w:sz="8" w:space="0" w:color="auto"/>
            </w:tcBorders>
            <w:shd w:val="clear" w:color="000000" w:fill="FFFFFF"/>
            <w:noWrap/>
            <w:vAlign w:val="center"/>
            <w:hideMark/>
          </w:tcPr>
          <w:p w14:paraId="591D3074"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 xml:space="preserve">Apartamento nº. 31 </w:t>
            </w:r>
          </w:p>
        </w:tc>
        <w:tc>
          <w:tcPr>
            <w:tcW w:w="1023" w:type="dxa"/>
            <w:tcBorders>
              <w:top w:val="single" w:sz="8" w:space="0" w:color="auto"/>
              <w:left w:val="nil"/>
              <w:bottom w:val="single" w:sz="4" w:space="0" w:color="auto"/>
              <w:right w:val="single" w:sz="8" w:space="0" w:color="auto"/>
            </w:tcBorders>
            <w:shd w:val="clear" w:color="000000" w:fill="FFFFFF"/>
            <w:noWrap/>
            <w:vAlign w:val="center"/>
            <w:hideMark/>
          </w:tcPr>
          <w:p w14:paraId="4FD8B293"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200.192</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4747827A"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0,031450</w:t>
            </w:r>
          </w:p>
        </w:tc>
        <w:tc>
          <w:tcPr>
            <w:tcW w:w="1831" w:type="dxa"/>
            <w:tcBorders>
              <w:top w:val="single" w:sz="8" w:space="0" w:color="auto"/>
              <w:left w:val="nil"/>
              <w:bottom w:val="single" w:sz="4" w:space="0" w:color="auto"/>
              <w:right w:val="single" w:sz="8" w:space="0" w:color="auto"/>
            </w:tcBorders>
            <w:shd w:val="clear" w:color="000000" w:fill="FFFFFF"/>
            <w:vAlign w:val="center"/>
            <w:hideMark/>
          </w:tcPr>
          <w:p w14:paraId="1D654A54"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R$ 1.976.228,00</w:t>
            </w:r>
          </w:p>
        </w:tc>
        <w:tc>
          <w:tcPr>
            <w:tcW w:w="1965" w:type="dxa"/>
            <w:tcBorders>
              <w:top w:val="single" w:sz="8" w:space="0" w:color="auto"/>
              <w:left w:val="nil"/>
              <w:bottom w:val="single" w:sz="4" w:space="0" w:color="auto"/>
              <w:right w:val="single" w:sz="8" w:space="0" w:color="auto"/>
            </w:tcBorders>
            <w:shd w:val="clear" w:color="000000" w:fill="FFFFFF"/>
            <w:vAlign w:val="center"/>
            <w:hideMark/>
          </w:tcPr>
          <w:p w14:paraId="51E14158"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2,55%</w:t>
            </w:r>
          </w:p>
        </w:tc>
      </w:tr>
      <w:tr w:rsidR="0096049E" w:rsidRPr="0096049E" w14:paraId="167F938D"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6A008024"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1</w:t>
            </w:r>
          </w:p>
        </w:tc>
        <w:tc>
          <w:tcPr>
            <w:tcW w:w="2148" w:type="dxa"/>
            <w:tcBorders>
              <w:top w:val="single" w:sz="8" w:space="0" w:color="auto"/>
              <w:left w:val="nil"/>
              <w:bottom w:val="single" w:sz="4" w:space="0" w:color="auto"/>
              <w:right w:val="single" w:sz="8" w:space="0" w:color="auto"/>
            </w:tcBorders>
            <w:shd w:val="clear" w:color="000000" w:fill="FFFFFF"/>
            <w:noWrap/>
            <w:vAlign w:val="center"/>
            <w:hideMark/>
          </w:tcPr>
          <w:p w14:paraId="3040D15A"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 xml:space="preserve">Apartamento nº. 32 </w:t>
            </w:r>
          </w:p>
        </w:tc>
        <w:tc>
          <w:tcPr>
            <w:tcW w:w="1023" w:type="dxa"/>
            <w:tcBorders>
              <w:top w:val="single" w:sz="8" w:space="0" w:color="auto"/>
              <w:left w:val="nil"/>
              <w:bottom w:val="single" w:sz="4" w:space="0" w:color="auto"/>
              <w:right w:val="single" w:sz="8" w:space="0" w:color="auto"/>
            </w:tcBorders>
            <w:shd w:val="clear" w:color="000000" w:fill="FFFFFF"/>
            <w:noWrap/>
            <w:vAlign w:val="center"/>
            <w:hideMark/>
          </w:tcPr>
          <w:p w14:paraId="41AC2F3B"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200.193</w:t>
            </w:r>
          </w:p>
        </w:tc>
        <w:tc>
          <w:tcPr>
            <w:tcW w:w="1276" w:type="dxa"/>
            <w:tcBorders>
              <w:top w:val="single" w:sz="8" w:space="0" w:color="auto"/>
              <w:left w:val="nil"/>
              <w:bottom w:val="single" w:sz="4" w:space="0" w:color="auto"/>
              <w:right w:val="single" w:sz="8" w:space="0" w:color="auto"/>
            </w:tcBorders>
            <w:shd w:val="clear" w:color="000000" w:fill="FFFFFF"/>
            <w:noWrap/>
            <w:vAlign w:val="center"/>
          </w:tcPr>
          <w:p w14:paraId="059CB37E"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0,031450</w:t>
            </w:r>
          </w:p>
        </w:tc>
        <w:tc>
          <w:tcPr>
            <w:tcW w:w="1831" w:type="dxa"/>
            <w:tcBorders>
              <w:top w:val="single" w:sz="8" w:space="0" w:color="auto"/>
              <w:left w:val="nil"/>
              <w:bottom w:val="single" w:sz="4" w:space="0" w:color="auto"/>
              <w:right w:val="single" w:sz="8" w:space="0" w:color="auto"/>
            </w:tcBorders>
            <w:shd w:val="clear" w:color="000000" w:fill="FFFFFF"/>
            <w:vAlign w:val="center"/>
            <w:hideMark/>
          </w:tcPr>
          <w:p w14:paraId="679EA012"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R$ 1.976.228,00</w:t>
            </w:r>
          </w:p>
        </w:tc>
        <w:tc>
          <w:tcPr>
            <w:tcW w:w="1965" w:type="dxa"/>
            <w:tcBorders>
              <w:top w:val="single" w:sz="8" w:space="0" w:color="auto"/>
              <w:left w:val="nil"/>
              <w:bottom w:val="single" w:sz="4" w:space="0" w:color="auto"/>
              <w:right w:val="single" w:sz="8" w:space="0" w:color="auto"/>
            </w:tcBorders>
            <w:shd w:val="clear" w:color="000000" w:fill="FFFFFF"/>
            <w:vAlign w:val="center"/>
            <w:hideMark/>
          </w:tcPr>
          <w:p w14:paraId="4B6FAE53"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2,55%</w:t>
            </w:r>
          </w:p>
        </w:tc>
      </w:tr>
      <w:tr w:rsidR="0096049E" w:rsidRPr="0096049E" w14:paraId="3EE05C2C"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374C4331"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1</w:t>
            </w:r>
          </w:p>
        </w:tc>
        <w:tc>
          <w:tcPr>
            <w:tcW w:w="2148" w:type="dxa"/>
            <w:tcBorders>
              <w:top w:val="single" w:sz="8" w:space="0" w:color="auto"/>
              <w:left w:val="nil"/>
              <w:bottom w:val="single" w:sz="4" w:space="0" w:color="auto"/>
              <w:right w:val="single" w:sz="8" w:space="0" w:color="auto"/>
            </w:tcBorders>
            <w:shd w:val="clear" w:color="000000" w:fill="FFFFFF"/>
            <w:noWrap/>
            <w:vAlign w:val="center"/>
            <w:hideMark/>
          </w:tcPr>
          <w:p w14:paraId="03BA86C5"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 xml:space="preserve">Apartamento nº. 41 </w:t>
            </w:r>
          </w:p>
        </w:tc>
        <w:tc>
          <w:tcPr>
            <w:tcW w:w="1023" w:type="dxa"/>
            <w:tcBorders>
              <w:top w:val="single" w:sz="8" w:space="0" w:color="auto"/>
              <w:left w:val="nil"/>
              <w:bottom w:val="single" w:sz="4" w:space="0" w:color="auto"/>
              <w:right w:val="single" w:sz="8" w:space="0" w:color="auto"/>
            </w:tcBorders>
            <w:shd w:val="clear" w:color="000000" w:fill="FFFFFF"/>
            <w:noWrap/>
            <w:vAlign w:val="center"/>
            <w:hideMark/>
          </w:tcPr>
          <w:p w14:paraId="25D0F07C"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200.194</w:t>
            </w:r>
          </w:p>
        </w:tc>
        <w:tc>
          <w:tcPr>
            <w:tcW w:w="1276" w:type="dxa"/>
            <w:tcBorders>
              <w:top w:val="single" w:sz="8" w:space="0" w:color="auto"/>
              <w:left w:val="nil"/>
              <w:bottom w:val="single" w:sz="4" w:space="0" w:color="auto"/>
              <w:right w:val="single" w:sz="8" w:space="0" w:color="auto"/>
            </w:tcBorders>
            <w:shd w:val="clear" w:color="000000" w:fill="FFFFFF"/>
            <w:noWrap/>
            <w:vAlign w:val="center"/>
          </w:tcPr>
          <w:p w14:paraId="5BA6925F"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0,031450</w:t>
            </w:r>
          </w:p>
        </w:tc>
        <w:tc>
          <w:tcPr>
            <w:tcW w:w="1831" w:type="dxa"/>
            <w:tcBorders>
              <w:top w:val="single" w:sz="8" w:space="0" w:color="auto"/>
              <w:left w:val="nil"/>
              <w:bottom w:val="single" w:sz="4" w:space="0" w:color="auto"/>
              <w:right w:val="single" w:sz="8" w:space="0" w:color="auto"/>
            </w:tcBorders>
            <w:shd w:val="clear" w:color="000000" w:fill="FFFFFF"/>
            <w:vAlign w:val="center"/>
            <w:hideMark/>
          </w:tcPr>
          <w:p w14:paraId="204A31BD"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R$ 1.976.228,00</w:t>
            </w:r>
          </w:p>
        </w:tc>
        <w:tc>
          <w:tcPr>
            <w:tcW w:w="1965" w:type="dxa"/>
            <w:tcBorders>
              <w:top w:val="single" w:sz="8" w:space="0" w:color="auto"/>
              <w:left w:val="nil"/>
              <w:bottom w:val="single" w:sz="4" w:space="0" w:color="auto"/>
              <w:right w:val="single" w:sz="8" w:space="0" w:color="auto"/>
            </w:tcBorders>
            <w:shd w:val="clear" w:color="000000" w:fill="FFFFFF"/>
            <w:vAlign w:val="center"/>
            <w:hideMark/>
          </w:tcPr>
          <w:p w14:paraId="5962D05D"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2,55%</w:t>
            </w:r>
          </w:p>
        </w:tc>
      </w:tr>
      <w:tr w:rsidR="0096049E" w:rsidRPr="0096049E" w14:paraId="2CAD7F66"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403CDC66"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1</w:t>
            </w:r>
          </w:p>
        </w:tc>
        <w:tc>
          <w:tcPr>
            <w:tcW w:w="2148" w:type="dxa"/>
            <w:tcBorders>
              <w:top w:val="single" w:sz="8" w:space="0" w:color="auto"/>
              <w:left w:val="nil"/>
              <w:bottom w:val="single" w:sz="4" w:space="0" w:color="auto"/>
              <w:right w:val="single" w:sz="8" w:space="0" w:color="auto"/>
            </w:tcBorders>
            <w:shd w:val="clear" w:color="000000" w:fill="FFFFFF"/>
            <w:noWrap/>
            <w:vAlign w:val="center"/>
            <w:hideMark/>
          </w:tcPr>
          <w:p w14:paraId="79E01BC7"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 xml:space="preserve">Apartamento nº. 42 </w:t>
            </w:r>
          </w:p>
        </w:tc>
        <w:tc>
          <w:tcPr>
            <w:tcW w:w="1023" w:type="dxa"/>
            <w:tcBorders>
              <w:top w:val="single" w:sz="8" w:space="0" w:color="auto"/>
              <w:left w:val="nil"/>
              <w:bottom w:val="single" w:sz="4" w:space="0" w:color="auto"/>
              <w:right w:val="single" w:sz="8" w:space="0" w:color="auto"/>
            </w:tcBorders>
            <w:shd w:val="clear" w:color="000000" w:fill="FFFFFF"/>
            <w:noWrap/>
            <w:vAlign w:val="center"/>
            <w:hideMark/>
          </w:tcPr>
          <w:p w14:paraId="2596A29F"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200.195</w:t>
            </w:r>
          </w:p>
        </w:tc>
        <w:tc>
          <w:tcPr>
            <w:tcW w:w="1276" w:type="dxa"/>
            <w:tcBorders>
              <w:top w:val="single" w:sz="8" w:space="0" w:color="auto"/>
              <w:left w:val="nil"/>
              <w:bottom w:val="single" w:sz="4" w:space="0" w:color="auto"/>
              <w:right w:val="single" w:sz="8" w:space="0" w:color="auto"/>
            </w:tcBorders>
            <w:shd w:val="clear" w:color="000000" w:fill="FFFFFF"/>
            <w:noWrap/>
            <w:vAlign w:val="center"/>
          </w:tcPr>
          <w:p w14:paraId="1EE97505"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0,031450</w:t>
            </w:r>
          </w:p>
        </w:tc>
        <w:tc>
          <w:tcPr>
            <w:tcW w:w="1831" w:type="dxa"/>
            <w:tcBorders>
              <w:top w:val="single" w:sz="8" w:space="0" w:color="auto"/>
              <w:left w:val="nil"/>
              <w:bottom w:val="single" w:sz="4" w:space="0" w:color="auto"/>
              <w:right w:val="single" w:sz="8" w:space="0" w:color="auto"/>
            </w:tcBorders>
            <w:shd w:val="clear" w:color="000000" w:fill="FFFFFF"/>
            <w:vAlign w:val="center"/>
            <w:hideMark/>
          </w:tcPr>
          <w:p w14:paraId="7D3B10B0"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R$ 1.976.228,00</w:t>
            </w:r>
          </w:p>
        </w:tc>
        <w:tc>
          <w:tcPr>
            <w:tcW w:w="1965" w:type="dxa"/>
            <w:tcBorders>
              <w:top w:val="single" w:sz="8" w:space="0" w:color="auto"/>
              <w:left w:val="nil"/>
              <w:bottom w:val="single" w:sz="4" w:space="0" w:color="auto"/>
              <w:right w:val="single" w:sz="8" w:space="0" w:color="auto"/>
            </w:tcBorders>
            <w:shd w:val="clear" w:color="000000" w:fill="FFFFFF"/>
            <w:vAlign w:val="center"/>
            <w:hideMark/>
          </w:tcPr>
          <w:p w14:paraId="5DFC21E7"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2,55%</w:t>
            </w:r>
          </w:p>
        </w:tc>
      </w:tr>
      <w:tr w:rsidR="0096049E" w:rsidRPr="0096049E" w14:paraId="20E48A67"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16FD35C9"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1</w:t>
            </w:r>
          </w:p>
        </w:tc>
        <w:tc>
          <w:tcPr>
            <w:tcW w:w="2148" w:type="dxa"/>
            <w:tcBorders>
              <w:top w:val="single" w:sz="8" w:space="0" w:color="auto"/>
              <w:left w:val="nil"/>
              <w:bottom w:val="single" w:sz="4" w:space="0" w:color="auto"/>
              <w:right w:val="single" w:sz="8" w:space="0" w:color="auto"/>
            </w:tcBorders>
            <w:shd w:val="clear" w:color="000000" w:fill="FFFFFF"/>
            <w:noWrap/>
            <w:vAlign w:val="center"/>
            <w:hideMark/>
          </w:tcPr>
          <w:p w14:paraId="0B052FAC"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 xml:space="preserve">Apartamento nº. 161 </w:t>
            </w:r>
          </w:p>
        </w:tc>
        <w:tc>
          <w:tcPr>
            <w:tcW w:w="1023" w:type="dxa"/>
            <w:tcBorders>
              <w:top w:val="single" w:sz="8" w:space="0" w:color="auto"/>
              <w:left w:val="nil"/>
              <w:bottom w:val="single" w:sz="4" w:space="0" w:color="auto"/>
              <w:right w:val="single" w:sz="8" w:space="0" w:color="auto"/>
            </w:tcBorders>
            <w:shd w:val="clear" w:color="000000" w:fill="FFFFFF"/>
            <w:noWrap/>
            <w:vAlign w:val="center"/>
            <w:hideMark/>
          </w:tcPr>
          <w:p w14:paraId="6102902E"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200.218</w:t>
            </w:r>
          </w:p>
        </w:tc>
        <w:tc>
          <w:tcPr>
            <w:tcW w:w="1276" w:type="dxa"/>
            <w:tcBorders>
              <w:top w:val="single" w:sz="8" w:space="0" w:color="auto"/>
              <w:left w:val="nil"/>
              <w:bottom w:val="single" w:sz="4" w:space="0" w:color="auto"/>
              <w:right w:val="single" w:sz="8" w:space="0" w:color="auto"/>
            </w:tcBorders>
            <w:shd w:val="clear" w:color="000000" w:fill="FFFFFF"/>
            <w:noWrap/>
            <w:vAlign w:val="center"/>
          </w:tcPr>
          <w:p w14:paraId="3A62257B"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0,051795</w:t>
            </w:r>
          </w:p>
        </w:tc>
        <w:tc>
          <w:tcPr>
            <w:tcW w:w="1831" w:type="dxa"/>
            <w:tcBorders>
              <w:top w:val="single" w:sz="8" w:space="0" w:color="auto"/>
              <w:left w:val="nil"/>
              <w:bottom w:val="single" w:sz="4" w:space="0" w:color="auto"/>
              <w:right w:val="single" w:sz="8" w:space="0" w:color="auto"/>
            </w:tcBorders>
            <w:shd w:val="clear" w:color="000000" w:fill="FFFFFF"/>
            <w:vAlign w:val="center"/>
            <w:hideMark/>
          </w:tcPr>
          <w:p w14:paraId="6244A152"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R$ 3.221.536,00</w:t>
            </w:r>
          </w:p>
        </w:tc>
        <w:tc>
          <w:tcPr>
            <w:tcW w:w="1965" w:type="dxa"/>
            <w:tcBorders>
              <w:top w:val="single" w:sz="8" w:space="0" w:color="auto"/>
              <w:left w:val="nil"/>
              <w:bottom w:val="single" w:sz="4" w:space="0" w:color="auto"/>
              <w:right w:val="single" w:sz="8" w:space="0" w:color="auto"/>
            </w:tcBorders>
            <w:shd w:val="clear" w:color="000000" w:fill="FFFFFF"/>
            <w:vAlign w:val="center"/>
            <w:hideMark/>
          </w:tcPr>
          <w:p w14:paraId="7DEDA51F"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4,15%</w:t>
            </w:r>
          </w:p>
        </w:tc>
      </w:tr>
    </w:tbl>
    <w:p w14:paraId="233F7855" w14:textId="148A664D"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1C83551E" w14:textId="5C2D0D56"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66C63154" w14:textId="77777777" w:rsidR="009631AD" w:rsidRPr="00F24A3C" w:rsidRDefault="009631AD" w:rsidP="009631AD">
      <w:pPr>
        <w:widowControl w:val="0"/>
        <w:numPr>
          <w:ilvl w:val="0"/>
          <w:numId w:val="33"/>
        </w:numPr>
        <w:tabs>
          <w:tab w:val="left" w:pos="709"/>
        </w:tabs>
        <w:autoSpaceDE/>
        <w:adjustRightInd/>
        <w:spacing w:line="288" w:lineRule="auto"/>
        <w:ind w:left="709" w:hanging="709"/>
        <w:contextualSpacing/>
        <w:jc w:val="both"/>
        <w:rPr>
          <w:rFonts w:ascii="Calibri" w:eastAsia="Arial" w:hAnsi="Calibri" w:cs="Calibri"/>
          <w:b/>
          <w:bCs/>
          <w:i/>
          <w:iCs/>
          <w:sz w:val="22"/>
          <w:szCs w:val="22"/>
          <w:lang w:eastAsia="en-US"/>
        </w:rPr>
      </w:pPr>
      <w:r w:rsidRPr="00F24A3C">
        <w:rPr>
          <w:rFonts w:ascii="Calibri" w:eastAsia="Arial" w:hAnsi="Calibri" w:cs="Calibri"/>
          <w:b/>
          <w:bCs/>
          <w:i/>
          <w:iCs/>
          <w:sz w:val="22"/>
          <w:szCs w:val="22"/>
          <w:u w:val="single"/>
          <w:lang w:eastAsia="en-US"/>
        </w:rPr>
        <w:t>Cartório</w:t>
      </w:r>
      <w:r w:rsidRPr="00F24A3C">
        <w:rPr>
          <w:rFonts w:ascii="Calibri" w:eastAsia="Arial" w:hAnsi="Calibri" w:cs="Calibri"/>
          <w:b/>
          <w:bCs/>
          <w:i/>
          <w:iCs/>
          <w:sz w:val="22"/>
          <w:szCs w:val="22"/>
          <w:lang w:eastAsia="en-US"/>
        </w:rPr>
        <w:t xml:space="preserve">: </w:t>
      </w:r>
      <w:r w:rsidRPr="00F24A3C">
        <w:rPr>
          <w:rFonts w:ascii="Calibri" w:eastAsia="Arial" w:hAnsi="Calibri" w:cs="Calibri"/>
          <w:b/>
          <w:bCs/>
          <w:sz w:val="22"/>
          <w:szCs w:val="22"/>
          <w:lang w:eastAsia="en-US"/>
        </w:rPr>
        <w:t>1º Oficial de Registro de Imóveis de São Paulo;</w:t>
      </w:r>
    </w:p>
    <w:p w14:paraId="5C5F5076" w14:textId="77777777" w:rsidR="009631AD" w:rsidRPr="009631AD" w:rsidRDefault="009631AD" w:rsidP="009631AD">
      <w:pPr>
        <w:widowControl w:val="0"/>
        <w:numPr>
          <w:ilvl w:val="0"/>
          <w:numId w:val="33"/>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sz w:val="22"/>
          <w:szCs w:val="22"/>
          <w:lang w:eastAsia="en-US"/>
        </w:rPr>
        <w:t xml:space="preserve">Matrícula: </w:t>
      </w:r>
      <w:r w:rsidRPr="009631AD">
        <w:rPr>
          <w:rFonts w:ascii="Calibri" w:eastAsia="Arial" w:hAnsi="Calibri" w:cs="Calibri"/>
          <w:iCs/>
          <w:color w:val="000000"/>
          <w:sz w:val="22"/>
          <w:szCs w:val="22"/>
          <w:lang w:eastAsia="en-US"/>
        </w:rPr>
        <w:t>115.712 (matrícula mãe);</w:t>
      </w:r>
    </w:p>
    <w:p w14:paraId="4F9E9CC0" w14:textId="77777777" w:rsidR="009631AD" w:rsidRPr="009631AD" w:rsidRDefault="009631AD" w:rsidP="009631AD">
      <w:pPr>
        <w:widowControl w:val="0"/>
        <w:numPr>
          <w:ilvl w:val="0"/>
          <w:numId w:val="33"/>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sz w:val="22"/>
          <w:szCs w:val="22"/>
          <w:lang w:eastAsia="en-US"/>
        </w:rPr>
        <w:t xml:space="preserve">Endereço: </w:t>
      </w:r>
      <w:r w:rsidRPr="009631AD">
        <w:rPr>
          <w:rFonts w:ascii="Calibri" w:eastAsia="Arial" w:hAnsi="Calibri" w:cs="Calibri"/>
          <w:sz w:val="22"/>
          <w:szCs w:val="22"/>
          <w:lang w:eastAsia="en-US"/>
        </w:rPr>
        <w:t>Rua Manuel da Nóbrega, nº. 812, no 9º Subdistrito – Vila Mariana, São Paulo, SP;</w:t>
      </w:r>
    </w:p>
    <w:p w14:paraId="12F06272" w14:textId="77777777" w:rsidR="009631AD" w:rsidRPr="009631AD" w:rsidRDefault="009631AD" w:rsidP="009631AD">
      <w:pPr>
        <w:widowControl w:val="0"/>
        <w:numPr>
          <w:ilvl w:val="0"/>
          <w:numId w:val="33"/>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sz w:val="22"/>
          <w:szCs w:val="22"/>
          <w:u w:val="single"/>
          <w:lang w:eastAsia="en-US"/>
        </w:rPr>
        <w:t>Nome do Empreendimento</w:t>
      </w:r>
      <w:r w:rsidRPr="009631AD">
        <w:rPr>
          <w:rFonts w:ascii="Calibri" w:eastAsia="Arial" w:hAnsi="Calibri" w:cs="Calibri"/>
          <w:i/>
          <w:iCs/>
          <w:sz w:val="22"/>
          <w:szCs w:val="22"/>
          <w:lang w:eastAsia="en-US"/>
        </w:rPr>
        <w:t xml:space="preserve">: </w:t>
      </w:r>
      <w:r w:rsidRPr="009631AD">
        <w:rPr>
          <w:rFonts w:ascii="Calibri" w:eastAsia="Arial" w:hAnsi="Calibri" w:cs="Calibri"/>
          <w:bCs/>
          <w:sz w:val="22"/>
          <w:szCs w:val="22"/>
          <w:lang w:eastAsia="en-US"/>
        </w:rPr>
        <w:t>“MN15 IBIRAPUERA”;</w:t>
      </w:r>
    </w:p>
    <w:p w14:paraId="2AFD6A16" w14:textId="77777777" w:rsidR="009631AD" w:rsidRPr="009631AD" w:rsidRDefault="009631AD" w:rsidP="009631AD">
      <w:pPr>
        <w:widowControl w:val="0"/>
        <w:numPr>
          <w:ilvl w:val="0"/>
          <w:numId w:val="33"/>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9631AD">
        <w:rPr>
          <w:rFonts w:ascii="Calibri" w:eastAsia="Arial" w:hAnsi="Calibri" w:cs="Calibri"/>
          <w:i/>
          <w:iCs/>
          <w:color w:val="000000"/>
          <w:sz w:val="22"/>
          <w:szCs w:val="22"/>
          <w:lang w:eastAsia="en-US"/>
        </w:rPr>
        <w:t xml:space="preserve">Registro de Incorporação Imobiliária: </w:t>
      </w:r>
      <w:r w:rsidRPr="009631AD">
        <w:rPr>
          <w:rFonts w:ascii="Calibri" w:eastAsia="Arial" w:hAnsi="Calibri" w:cs="Calibri"/>
          <w:color w:val="000000"/>
          <w:sz w:val="22"/>
          <w:szCs w:val="22"/>
          <w:lang w:eastAsia="en-US"/>
        </w:rPr>
        <w:t xml:space="preserve">R.6 da matrícula nº. </w:t>
      </w:r>
      <w:r w:rsidRPr="009631AD">
        <w:rPr>
          <w:rFonts w:ascii="Calibri" w:eastAsia="Arial" w:hAnsi="Calibri" w:cs="Calibri"/>
          <w:iCs/>
          <w:color w:val="000000"/>
          <w:sz w:val="22"/>
          <w:szCs w:val="22"/>
          <w:lang w:eastAsia="en-US"/>
        </w:rPr>
        <w:t>115.712 (matrícula mãe);</w:t>
      </w:r>
    </w:p>
    <w:p w14:paraId="56DB8A15" w14:textId="77777777" w:rsidR="009631AD" w:rsidRPr="009631AD" w:rsidRDefault="009631AD" w:rsidP="009631AD">
      <w:pPr>
        <w:widowControl w:val="0"/>
        <w:numPr>
          <w:ilvl w:val="0"/>
          <w:numId w:val="33"/>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color w:val="000000"/>
          <w:sz w:val="22"/>
          <w:szCs w:val="22"/>
          <w:lang w:eastAsia="en-US"/>
        </w:rPr>
        <w:t xml:space="preserve">Forma de Aquisição: Compra e Venda, registrado sob nº. R.4 na </w:t>
      </w:r>
      <w:r w:rsidRPr="009631AD">
        <w:rPr>
          <w:rFonts w:ascii="Calibri" w:eastAsia="Arial" w:hAnsi="Calibri" w:cs="Calibri"/>
          <w:b/>
          <w:bCs/>
          <w:i/>
          <w:iCs/>
          <w:color w:val="000000"/>
          <w:sz w:val="22"/>
          <w:szCs w:val="22"/>
          <w:lang w:eastAsia="en-US"/>
        </w:rPr>
        <w:t>matrícula 38.514</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1º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R.10 na </w:t>
      </w:r>
      <w:r w:rsidRPr="009631AD">
        <w:rPr>
          <w:rFonts w:ascii="Calibri" w:eastAsia="Arial" w:hAnsi="Calibri" w:cs="Calibri"/>
          <w:b/>
          <w:bCs/>
          <w:i/>
          <w:iCs/>
          <w:color w:val="000000"/>
          <w:sz w:val="22"/>
          <w:szCs w:val="22"/>
          <w:lang w:eastAsia="en-US"/>
        </w:rPr>
        <w:t>matrícula 38.516</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1º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R.8 na </w:t>
      </w:r>
      <w:r w:rsidRPr="009631AD">
        <w:rPr>
          <w:rFonts w:ascii="Calibri" w:eastAsia="Arial" w:hAnsi="Calibri" w:cs="Calibri"/>
          <w:b/>
          <w:bCs/>
          <w:i/>
          <w:iCs/>
          <w:color w:val="000000"/>
          <w:sz w:val="22"/>
          <w:szCs w:val="22"/>
          <w:lang w:eastAsia="en-US"/>
        </w:rPr>
        <w:t>matrícula 38.515</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1º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R.3 na </w:t>
      </w:r>
      <w:r w:rsidRPr="009631AD">
        <w:rPr>
          <w:rFonts w:ascii="Calibri" w:eastAsia="Arial" w:hAnsi="Calibri" w:cs="Calibri"/>
          <w:b/>
          <w:bCs/>
          <w:i/>
          <w:iCs/>
          <w:color w:val="000000"/>
          <w:sz w:val="22"/>
          <w:szCs w:val="22"/>
          <w:lang w:eastAsia="en-US"/>
        </w:rPr>
        <w:t>matrícula 24.152</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1º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R.8 na </w:t>
      </w:r>
      <w:r w:rsidRPr="009631AD">
        <w:rPr>
          <w:rFonts w:ascii="Calibri" w:eastAsia="Arial" w:hAnsi="Calibri" w:cs="Calibri"/>
          <w:b/>
          <w:bCs/>
          <w:i/>
          <w:iCs/>
          <w:color w:val="000000"/>
          <w:sz w:val="22"/>
          <w:szCs w:val="22"/>
          <w:lang w:eastAsia="en-US"/>
        </w:rPr>
        <w:t>matrícula 38.517</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1º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R.4 na </w:t>
      </w:r>
      <w:r w:rsidRPr="009631AD">
        <w:rPr>
          <w:rFonts w:ascii="Calibri" w:eastAsia="Arial" w:hAnsi="Calibri" w:cs="Calibri"/>
          <w:b/>
          <w:bCs/>
          <w:i/>
          <w:iCs/>
          <w:color w:val="000000"/>
          <w:sz w:val="22"/>
          <w:szCs w:val="22"/>
          <w:lang w:eastAsia="en-US"/>
        </w:rPr>
        <w:t>matrícula 38.518</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1º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R.9 na </w:t>
      </w:r>
      <w:r w:rsidRPr="009631AD">
        <w:rPr>
          <w:rFonts w:ascii="Calibri" w:eastAsia="Arial" w:hAnsi="Calibri" w:cs="Calibri"/>
          <w:b/>
          <w:bCs/>
          <w:i/>
          <w:iCs/>
          <w:color w:val="000000"/>
          <w:sz w:val="22"/>
          <w:szCs w:val="22"/>
          <w:lang w:eastAsia="en-US"/>
        </w:rPr>
        <w:t>matrícula 71.289</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1º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R.6 na </w:t>
      </w:r>
      <w:r w:rsidRPr="009631AD">
        <w:rPr>
          <w:rFonts w:ascii="Calibri" w:eastAsia="Arial" w:hAnsi="Calibri" w:cs="Calibri"/>
          <w:b/>
          <w:bCs/>
          <w:i/>
          <w:iCs/>
          <w:color w:val="000000"/>
          <w:sz w:val="22"/>
          <w:szCs w:val="22"/>
          <w:lang w:eastAsia="en-US"/>
        </w:rPr>
        <w:t>matrícula 16.533</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1º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R.10 na </w:t>
      </w:r>
      <w:r w:rsidRPr="009631AD">
        <w:rPr>
          <w:rFonts w:ascii="Calibri" w:eastAsia="Arial" w:hAnsi="Calibri" w:cs="Calibri"/>
          <w:b/>
          <w:bCs/>
          <w:i/>
          <w:iCs/>
          <w:color w:val="000000"/>
          <w:sz w:val="22"/>
          <w:szCs w:val="22"/>
          <w:lang w:eastAsia="en-US"/>
        </w:rPr>
        <w:t>matrícula 18.756</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1º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R.9 na </w:t>
      </w:r>
      <w:r w:rsidRPr="009631AD">
        <w:rPr>
          <w:rFonts w:ascii="Calibri" w:eastAsia="Arial" w:hAnsi="Calibri" w:cs="Calibri"/>
          <w:b/>
          <w:bCs/>
          <w:i/>
          <w:iCs/>
          <w:color w:val="000000"/>
          <w:sz w:val="22"/>
          <w:szCs w:val="22"/>
          <w:lang w:eastAsia="en-US"/>
        </w:rPr>
        <w:t>matrícula 38.519</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1º Oficial de Registro de Imóveis de São Paulo</w:t>
      </w:r>
      <w:r w:rsidRPr="009631AD">
        <w:rPr>
          <w:rFonts w:ascii="Calibri" w:eastAsia="Arial" w:hAnsi="Calibri" w:cs="Calibri"/>
          <w:bCs/>
          <w:sz w:val="22"/>
          <w:szCs w:val="22"/>
          <w:lang w:eastAsia="en-US"/>
        </w:rPr>
        <w:t>;</w:t>
      </w:r>
    </w:p>
    <w:p w14:paraId="3F4D3B65" w14:textId="77777777" w:rsidR="009631AD" w:rsidRPr="009631AD" w:rsidRDefault="009631AD" w:rsidP="009631AD">
      <w:pPr>
        <w:widowControl w:val="0"/>
        <w:numPr>
          <w:ilvl w:val="0"/>
          <w:numId w:val="33"/>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sz w:val="22"/>
          <w:szCs w:val="22"/>
          <w:lang w:eastAsia="en-US"/>
        </w:rPr>
        <w:t xml:space="preserve">Descrição das unidades autônomas e valores de referência: </w:t>
      </w:r>
    </w:p>
    <w:p w14:paraId="10EC5D86" w14:textId="77777777" w:rsidR="009631AD" w:rsidRPr="009631AD" w:rsidRDefault="009631AD" w:rsidP="009631AD">
      <w:pPr>
        <w:tabs>
          <w:tab w:val="left" w:pos="709"/>
        </w:tabs>
        <w:autoSpaceDE/>
        <w:adjustRightInd/>
        <w:spacing w:line="288" w:lineRule="auto"/>
        <w:ind w:left="709"/>
        <w:contextualSpacing/>
        <w:jc w:val="both"/>
        <w:rPr>
          <w:rFonts w:ascii="Calibri" w:eastAsia="Arial" w:hAnsi="Calibri" w:cs="Calibri"/>
          <w:i/>
          <w:iCs/>
          <w:sz w:val="22"/>
          <w:szCs w:val="22"/>
          <w:lang w:eastAsia="en-US"/>
        </w:rPr>
      </w:pPr>
    </w:p>
    <w:tbl>
      <w:tblPr>
        <w:tblW w:w="8495" w:type="dxa"/>
        <w:tblCellMar>
          <w:left w:w="70" w:type="dxa"/>
          <w:right w:w="70" w:type="dxa"/>
        </w:tblCellMar>
        <w:tblLook w:val="04A0" w:firstRow="1" w:lastRow="0" w:firstColumn="1" w:lastColumn="0" w:noHBand="0" w:noVBand="1"/>
      </w:tblPr>
      <w:tblGrid>
        <w:gridCol w:w="252"/>
        <w:gridCol w:w="2006"/>
        <w:gridCol w:w="1134"/>
        <w:gridCol w:w="1276"/>
        <w:gridCol w:w="1843"/>
        <w:gridCol w:w="1984"/>
      </w:tblGrid>
      <w:tr w:rsidR="009631AD" w:rsidRPr="009631AD" w14:paraId="5BA36109" w14:textId="77777777" w:rsidTr="00701D52">
        <w:trPr>
          <w:trHeight w:val="1515"/>
        </w:trPr>
        <w:tc>
          <w:tcPr>
            <w:tcW w:w="252" w:type="dxa"/>
            <w:tcBorders>
              <w:top w:val="single" w:sz="8" w:space="0" w:color="auto"/>
              <w:left w:val="single" w:sz="8" w:space="0" w:color="auto"/>
              <w:bottom w:val="nil"/>
              <w:right w:val="single" w:sz="8" w:space="0" w:color="auto"/>
            </w:tcBorders>
            <w:shd w:val="clear" w:color="000000" w:fill="D9D9D9"/>
            <w:noWrap/>
            <w:vAlign w:val="center"/>
            <w:hideMark/>
          </w:tcPr>
          <w:p w14:paraId="56CC8A43" w14:textId="77777777" w:rsidR="009631AD" w:rsidRPr="009631AD" w:rsidRDefault="009631AD" w:rsidP="009631AD">
            <w:pPr>
              <w:autoSpaceDE/>
              <w:autoSpaceDN/>
              <w:adjustRightInd/>
              <w:rPr>
                <w:rFonts w:ascii="Calibri" w:hAnsi="Calibri" w:cs="Calibri"/>
                <w:color w:val="000000"/>
                <w:sz w:val="22"/>
                <w:szCs w:val="22"/>
              </w:rPr>
            </w:pPr>
            <w:r w:rsidRPr="009631AD">
              <w:rPr>
                <w:rFonts w:ascii="Calibri" w:hAnsi="Calibri" w:cs="Calibri"/>
                <w:color w:val="000000"/>
                <w:sz w:val="22"/>
                <w:szCs w:val="22"/>
              </w:rPr>
              <w:t> </w:t>
            </w:r>
          </w:p>
        </w:tc>
        <w:tc>
          <w:tcPr>
            <w:tcW w:w="2006" w:type="dxa"/>
            <w:tcBorders>
              <w:top w:val="single" w:sz="8" w:space="0" w:color="auto"/>
              <w:left w:val="nil"/>
              <w:bottom w:val="nil"/>
              <w:right w:val="single" w:sz="8" w:space="0" w:color="auto"/>
            </w:tcBorders>
            <w:shd w:val="clear" w:color="000000" w:fill="D9D9D9"/>
            <w:noWrap/>
            <w:vAlign w:val="center"/>
            <w:hideMark/>
          </w:tcPr>
          <w:p w14:paraId="7FE10919"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Unidade</w:t>
            </w:r>
          </w:p>
        </w:tc>
        <w:tc>
          <w:tcPr>
            <w:tcW w:w="1134" w:type="dxa"/>
            <w:tcBorders>
              <w:top w:val="single" w:sz="8" w:space="0" w:color="auto"/>
              <w:left w:val="nil"/>
              <w:bottom w:val="nil"/>
              <w:right w:val="single" w:sz="8" w:space="0" w:color="auto"/>
            </w:tcBorders>
            <w:shd w:val="clear" w:color="000000" w:fill="D9D9D9"/>
            <w:noWrap/>
            <w:vAlign w:val="center"/>
            <w:hideMark/>
          </w:tcPr>
          <w:p w14:paraId="7726FF56" w14:textId="77777777" w:rsidR="009631AD" w:rsidRPr="009631AD" w:rsidRDefault="009631AD" w:rsidP="009631AD">
            <w:pPr>
              <w:autoSpaceDE/>
              <w:autoSpaceDN/>
              <w:adjustRightInd/>
              <w:jc w:val="center"/>
              <w:rPr>
                <w:rFonts w:ascii="Calibri" w:hAnsi="Calibri" w:cs="Calibri"/>
                <w:b/>
                <w:bCs/>
                <w:color w:val="000000"/>
                <w:sz w:val="22"/>
                <w:szCs w:val="22"/>
              </w:rPr>
            </w:pPr>
            <w:r w:rsidRPr="009631AD">
              <w:rPr>
                <w:rFonts w:ascii="Calibri" w:hAnsi="Calibri" w:cs="Calibri"/>
                <w:b/>
                <w:bCs/>
                <w:color w:val="000000"/>
                <w:sz w:val="22"/>
                <w:szCs w:val="22"/>
              </w:rPr>
              <w:t>Matrícula</w:t>
            </w:r>
          </w:p>
        </w:tc>
        <w:tc>
          <w:tcPr>
            <w:tcW w:w="1276" w:type="dxa"/>
            <w:tcBorders>
              <w:top w:val="single" w:sz="8" w:space="0" w:color="auto"/>
              <w:left w:val="nil"/>
              <w:bottom w:val="nil"/>
              <w:right w:val="single" w:sz="8" w:space="0" w:color="auto"/>
            </w:tcBorders>
            <w:shd w:val="clear" w:color="000000" w:fill="D9D9D9"/>
            <w:vAlign w:val="center"/>
            <w:hideMark/>
          </w:tcPr>
          <w:p w14:paraId="2E1E7ECE"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Fração Ideal</w:t>
            </w:r>
          </w:p>
        </w:tc>
        <w:tc>
          <w:tcPr>
            <w:tcW w:w="1843" w:type="dxa"/>
            <w:tcBorders>
              <w:top w:val="single" w:sz="8" w:space="0" w:color="auto"/>
              <w:left w:val="nil"/>
              <w:bottom w:val="nil"/>
              <w:right w:val="single" w:sz="8" w:space="0" w:color="auto"/>
            </w:tcBorders>
            <w:shd w:val="clear" w:color="000000" w:fill="D9D9D9"/>
            <w:vAlign w:val="center"/>
            <w:hideMark/>
          </w:tcPr>
          <w:p w14:paraId="62F3625A"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Valor da futura unidade autônoma – 1º Leilão (R$)</w:t>
            </w:r>
          </w:p>
        </w:tc>
        <w:tc>
          <w:tcPr>
            <w:tcW w:w="1984" w:type="dxa"/>
            <w:tcBorders>
              <w:top w:val="single" w:sz="8" w:space="0" w:color="auto"/>
              <w:left w:val="nil"/>
              <w:bottom w:val="nil"/>
              <w:right w:val="single" w:sz="8" w:space="0" w:color="auto"/>
            </w:tcBorders>
            <w:shd w:val="clear" w:color="000000" w:fill="D9D9D9"/>
            <w:vAlign w:val="center"/>
            <w:hideMark/>
          </w:tcPr>
          <w:p w14:paraId="2E10F568"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Percentual de cobertura em relação às Obrigações Garantidas</w:t>
            </w:r>
          </w:p>
        </w:tc>
      </w:tr>
      <w:tr w:rsidR="009631AD" w:rsidRPr="009631AD" w14:paraId="17DCFB72"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25CE7056"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w:t>
            </w:r>
          </w:p>
        </w:tc>
        <w:tc>
          <w:tcPr>
            <w:tcW w:w="2006" w:type="dxa"/>
            <w:tcBorders>
              <w:top w:val="single" w:sz="8" w:space="0" w:color="auto"/>
              <w:left w:val="nil"/>
              <w:bottom w:val="single" w:sz="4" w:space="0" w:color="auto"/>
              <w:right w:val="single" w:sz="8" w:space="0" w:color="auto"/>
            </w:tcBorders>
            <w:shd w:val="clear" w:color="000000" w:fill="FFFFFF"/>
            <w:noWrap/>
            <w:vAlign w:val="center"/>
            <w:hideMark/>
          </w:tcPr>
          <w:p w14:paraId="7BB85374"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 xml:space="preserve">Apartamento nº 11 </w:t>
            </w:r>
          </w:p>
        </w:tc>
        <w:tc>
          <w:tcPr>
            <w:tcW w:w="1134" w:type="dxa"/>
            <w:tcBorders>
              <w:top w:val="single" w:sz="8" w:space="0" w:color="auto"/>
              <w:left w:val="nil"/>
              <w:bottom w:val="single" w:sz="4" w:space="0" w:color="auto"/>
              <w:right w:val="single" w:sz="8" w:space="0" w:color="auto"/>
            </w:tcBorders>
            <w:shd w:val="clear" w:color="000000" w:fill="FFFFFF"/>
            <w:noWrap/>
            <w:vAlign w:val="center"/>
            <w:hideMark/>
          </w:tcPr>
          <w:p w14:paraId="69667C87"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129.705</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1BC43CC2"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0,064734</w:t>
            </w:r>
          </w:p>
        </w:tc>
        <w:tc>
          <w:tcPr>
            <w:tcW w:w="1843" w:type="dxa"/>
            <w:tcBorders>
              <w:top w:val="single" w:sz="8" w:space="0" w:color="auto"/>
              <w:left w:val="nil"/>
              <w:bottom w:val="single" w:sz="4" w:space="0" w:color="auto"/>
              <w:right w:val="single" w:sz="8" w:space="0" w:color="auto"/>
            </w:tcBorders>
            <w:shd w:val="clear" w:color="000000" w:fill="FFFFFF"/>
            <w:vAlign w:val="center"/>
            <w:hideMark/>
          </w:tcPr>
          <w:p w14:paraId="525B9FAA"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R$ 6.408.674,00</w:t>
            </w:r>
          </w:p>
        </w:tc>
        <w:tc>
          <w:tcPr>
            <w:tcW w:w="1984" w:type="dxa"/>
            <w:tcBorders>
              <w:top w:val="single" w:sz="8" w:space="0" w:color="auto"/>
              <w:left w:val="nil"/>
              <w:bottom w:val="single" w:sz="4" w:space="0" w:color="auto"/>
              <w:right w:val="single" w:sz="8" w:space="0" w:color="auto"/>
            </w:tcBorders>
            <w:shd w:val="clear" w:color="000000" w:fill="FFFFFF"/>
            <w:vAlign w:val="center"/>
            <w:hideMark/>
          </w:tcPr>
          <w:p w14:paraId="200917A6"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8,25%</w:t>
            </w:r>
          </w:p>
        </w:tc>
      </w:tr>
      <w:tr w:rsidR="009631AD" w:rsidRPr="009631AD" w14:paraId="7618A3D0" w14:textId="77777777" w:rsidTr="00701D52">
        <w:trPr>
          <w:trHeight w:val="300"/>
        </w:trPr>
        <w:tc>
          <w:tcPr>
            <w:tcW w:w="252" w:type="dxa"/>
            <w:tcBorders>
              <w:top w:val="nil"/>
              <w:left w:val="single" w:sz="8" w:space="0" w:color="auto"/>
              <w:bottom w:val="single" w:sz="4" w:space="0" w:color="auto"/>
              <w:right w:val="single" w:sz="8" w:space="0" w:color="auto"/>
            </w:tcBorders>
            <w:shd w:val="clear" w:color="000000" w:fill="FFFFFF"/>
            <w:noWrap/>
            <w:vAlign w:val="center"/>
            <w:hideMark/>
          </w:tcPr>
          <w:p w14:paraId="13A70A7A"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2</w:t>
            </w:r>
          </w:p>
        </w:tc>
        <w:tc>
          <w:tcPr>
            <w:tcW w:w="2006" w:type="dxa"/>
            <w:tcBorders>
              <w:top w:val="nil"/>
              <w:left w:val="nil"/>
              <w:bottom w:val="single" w:sz="4" w:space="0" w:color="auto"/>
              <w:right w:val="single" w:sz="8" w:space="0" w:color="auto"/>
            </w:tcBorders>
            <w:shd w:val="clear" w:color="000000" w:fill="FFFFFF"/>
            <w:noWrap/>
            <w:vAlign w:val="center"/>
            <w:hideMark/>
          </w:tcPr>
          <w:p w14:paraId="0A49976E"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Apartamento nº 21</w:t>
            </w:r>
          </w:p>
        </w:tc>
        <w:tc>
          <w:tcPr>
            <w:tcW w:w="1134" w:type="dxa"/>
            <w:tcBorders>
              <w:top w:val="nil"/>
              <w:left w:val="nil"/>
              <w:bottom w:val="single" w:sz="4" w:space="0" w:color="auto"/>
              <w:right w:val="single" w:sz="8" w:space="0" w:color="auto"/>
            </w:tcBorders>
            <w:shd w:val="clear" w:color="000000" w:fill="FFFFFF"/>
            <w:noWrap/>
            <w:vAlign w:val="center"/>
            <w:hideMark/>
          </w:tcPr>
          <w:p w14:paraId="444317C6"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129.706</w:t>
            </w:r>
          </w:p>
        </w:tc>
        <w:tc>
          <w:tcPr>
            <w:tcW w:w="1276" w:type="dxa"/>
            <w:tcBorders>
              <w:top w:val="nil"/>
              <w:left w:val="nil"/>
              <w:bottom w:val="single" w:sz="4" w:space="0" w:color="auto"/>
              <w:right w:val="single" w:sz="8" w:space="0" w:color="auto"/>
            </w:tcBorders>
            <w:shd w:val="clear" w:color="000000" w:fill="FFFFFF"/>
            <w:noWrap/>
            <w:vAlign w:val="center"/>
            <w:hideMark/>
          </w:tcPr>
          <w:p w14:paraId="5CF3E557"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0,065001</w:t>
            </w:r>
          </w:p>
        </w:tc>
        <w:tc>
          <w:tcPr>
            <w:tcW w:w="1843" w:type="dxa"/>
            <w:tcBorders>
              <w:top w:val="nil"/>
              <w:left w:val="nil"/>
              <w:bottom w:val="single" w:sz="4" w:space="0" w:color="auto"/>
              <w:right w:val="single" w:sz="8" w:space="0" w:color="auto"/>
            </w:tcBorders>
            <w:shd w:val="clear" w:color="000000" w:fill="FFFFFF"/>
            <w:vAlign w:val="center"/>
            <w:hideMark/>
          </w:tcPr>
          <w:p w14:paraId="13B20F5A"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R$ 6.446.566,00</w:t>
            </w:r>
          </w:p>
        </w:tc>
        <w:tc>
          <w:tcPr>
            <w:tcW w:w="1984" w:type="dxa"/>
            <w:tcBorders>
              <w:top w:val="nil"/>
              <w:left w:val="nil"/>
              <w:bottom w:val="single" w:sz="4" w:space="0" w:color="auto"/>
              <w:right w:val="single" w:sz="8" w:space="0" w:color="auto"/>
            </w:tcBorders>
            <w:shd w:val="clear" w:color="000000" w:fill="FFFFFF"/>
            <w:vAlign w:val="center"/>
            <w:hideMark/>
          </w:tcPr>
          <w:p w14:paraId="3103B3E2"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8,30%</w:t>
            </w:r>
          </w:p>
        </w:tc>
      </w:tr>
      <w:tr w:rsidR="009631AD" w:rsidRPr="009631AD" w14:paraId="088019E8" w14:textId="77777777" w:rsidTr="00701D52">
        <w:trPr>
          <w:trHeight w:val="300"/>
        </w:trPr>
        <w:tc>
          <w:tcPr>
            <w:tcW w:w="252" w:type="dxa"/>
            <w:tcBorders>
              <w:top w:val="nil"/>
              <w:left w:val="single" w:sz="8" w:space="0" w:color="auto"/>
              <w:bottom w:val="single" w:sz="4" w:space="0" w:color="auto"/>
              <w:right w:val="single" w:sz="8" w:space="0" w:color="auto"/>
            </w:tcBorders>
            <w:shd w:val="clear" w:color="000000" w:fill="FFFFFF"/>
            <w:noWrap/>
            <w:vAlign w:val="center"/>
            <w:hideMark/>
          </w:tcPr>
          <w:p w14:paraId="2A51640A"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3</w:t>
            </w:r>
          </w:p>
        </w:tc>
        <w:tc>
          <w:tcPr>
            <w:tcW w:w="2006" w:type="dxa"/>
            <w:tcBorders>
              <w:top w:val="nil"/>
              <w:left w:val="nil"/>
              <w:bottom w:val="single" w:sz="4" w:space="0" w:color="auto"/>
              <w:right w:val="single" w:sz="8" w:space="0" w:color="auto"/>
            </w:tcBorders>
            <w:shd w:val="clear" w:color="000000" w:fill="FFFFFF"/>
            <w:noWrap/>
            <w:vAlign w:val="center"/>
            <w:hideMark/>
          </w:tcPr>
          <w:p w14:paraId="0F77A8AE"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Apartamento nº 31</w:t>
            </w:r>
          </w:p>
        </w:tc>
        <w:tc>
          <w:tcPr>
            <w:tcW w:w="1134" w:type="dxa"/>
            <w:tcBorders>
              <w:top w:val="nil"/>
              <w:left w:val="nil"/>
              <w:bottom w:val="single" w:sz="4" w:space="0" w:color="auto"/>
              <w:right w:val="single" w:sz="8" w:space="0" w:color="auto"/>
            </w:tcBorders>
            <w:shd w:val="clear" w:color="000000" w:fill="FFFFFF"/>
            <w:noWrap/>
            <w:vAlign w:val="center"/>
            <w:hideMark/>
          </w:tcPr>
          <w:p w14:paraId="7C8ED4E7"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129.707</w:t>
            </w:r>
          </w:p>
        </w:tc>
        <w:tc>
          <w:tcPr>
            <w:tcW w:w="1276" w:type="dxa"/>
            <w:tcBorders>
              <w:top w:val="nil"/>
              <w:left w:val="nil"/>
              <w:bottom w:val="single" w:sz="4" w:space="0" w:color="auto"/>
              <w:right w:val="single" w:sz="8" w:space="0" w:color="auto"/>
            </w:tcBorders>
            <w:shd w:val="clear" w:color="000000" w:fill="FFFFFF"/>
            <w:noWrap/>
            <w:vAlign w:val="center"/>
            <w:hideMark/>
          </w:tcPr>
          <w:p w14:paraId="0E8A9CE1"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0,064774</w:t>
            </w:r>
          </w:p>
        </w:tc>
        <w:tc>
          <w:tcPr>
            <w:tcW w:w="1843" w:type="dxa"/>
            <w:tcBorders>
              <w:top w:val="nil"/>
              <w:left w:val="nil"/>
              <w:bottom w:val="single" w:sz="4" w:space="0" w:color="auto"/>
              <w:right w:val="single" w:sz="8" w:space="0" w:color="auto"/>
            </w:tcBorders>
            <w:shd w:val="clear" w:color="000000" w:fill="FFFFFF"/>
            <w:vAlign w:val="center"/>
            <w:hideMark/>
          </w:tcPr>
          <w:p w14:paraId="76B11A0F"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R$ 6.414.358,00</w:t>
            </w:r>
          </w:p>
        </w:tc>
        <w:tc>
          <w:tcPr>
            <w:tcW w:w="1984" w:type="dxa"/>
            <w:tcBorders>
              <w:top w:val="nil"/>
              <w:left w:val="nil"/>
              <w:bottom w:val="single" w:sz="4" w:space="0" w:color="auto"/>
              <w:right w:val="single" w:sz="8" w:space="0" w:color="auto"/>
            </w:tcBorders>
            <w:shd w:val="clear" w:color="000000" w:fill="FFFFFF"/>
            <w:vAlign w:val="center"/>
            <w:hideMark/>
          </w:tcPr>
          <w:p w14:paraId="0341A5BE"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8,26%</w:t>
            </w:r>
          </w:p>
        </w:tc>
      </w:tr>
      <w:tr w:rsidR="009631AD" w:rsidRPr="009631AD" w14:paraId="4D07DFB1" w14:textId="77777777" w:rsidTr="00701D52">
        <w:trPr>
          <w:trHeight w:val="300"/>
        </w:trPr>
        <w:tc>
          <w:tcPr>
            <w:tcW w:w="252" w:type="dxa"/>
            <w:tcBorders>
              <w:top w:val="nil"/>
              <w:left w:val="single" w:sz="8" w:space="0" w:color="auto"/>
              <w:bottom w:val="single" w:sz="4" w:space="0" w:color="auto"/>
              <w:right w:val="single" w:sz="8" w:space="0" w:color="auto"/>
            </w:tcBorders>
            <w:shd w:val="clear" w:color="000000" w:fill="FFFFFF"/>
            <w:noWrap/>
            <w:vAlign w:val="center"/>
            <w:hideMark/>
          </w:tcPr>
          <w:p w14:paraId="356E8F62"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4</w:t>
            </w:r>
          </w:p>
        </w:tc>
        <w:tc>
          <w:tcPr>
            <w:tcW w:w="2006" w:type="dxa"/>
            <w:tcBorders>
              <w:top w:val="nil"/>
              <w:left w:val="nil"/>
              <w:bottom w:val="single" w:sz="4" w:space="0" w:color="auto"/>
              <w:right w:val="single" w:sz="8" w:space="0" w:color="auto"/>
            </w:tcBorders>
            <w:shd w:val="clear" w:color="000000" w:fill="FFFFFF"/>
            <w:noWrap/>
            <w:vAlign w:val="center"/>
            <w:hideMark/>
          </w:tcPr>
          <w:p w14:paraId="6D7F729D"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Apartamento nº 41</w:t>
            </w:r>
          </w:p>
        </w:tc>
        <w:tc>
          <w:tcPr>
            <w:tcW w:w="1134" w:type="dxa"/>
            <w:tcBorders>
              <w:top w:val="nil"/>
              <w:left w:val="nil"/>
              <w:bottom w:val="single" w:sz="4" w:space="0" w:color="auto"/>
              <w:right w:val="single" w:sz="8" w:space="0" w:color="auto"/>
            </w:tcBorders>
            <w:shd w:val="clear" w:color="000000" w:fill="FFFFFF"/>
            <w:noWrap/>
            <w:vAlign w:val="center"/>
            <w:hideMark/>
          </w:tcPr>
          <w:p w14:paraId="4D5CE1A7"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129.708</w:t>
            </w:r>
          </w:p>
        </w:tc>
        <w:tc>
          <w:tcPr>
            <w:tcW w:w="1276" w:type="dxa"/>
            <w:tcBorders>
              <w:top w:val="nil"/>
              <w:left w:val="nil"/>
              <w:bottom w:val="single" w:sz="4" w:space="0" w:color="auto"/>
              <w:right w:val="single" w:sz="8" w:space="0" w:color="auto"/>
            </w:tcBorders>
            <w:shd w:val="clear" w:color="000000" w:fill="FFFFFF"/>
            <w:noWrap/>
            <w:vAlign w:val="center"/>
            <w:hideMark/>
          </w:tcPr>
          <w:p w14:paraId="7F499DCE"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0,065041</w:t>
            </w:r>
          </w:p>
        </w:tc>
        <w:tc>
          <w:tcPr>
            <w:tcW w:w="1843" w:type="dxa"/>
            <w:tcBorders>
              <w:top w:val="nil"/>
              <w:left w:val="nil"/>
              <w:bottom w:val="single" w:sz="4" w:space="0" w:color="auto"/>
              <w:right w:val="single" w:sz="8" w:space="0" w:color="auto"/>
            </w:tcBorders>
            <w:shd w:val="clear" w:color="000000" w:fill="FFFFFF"/>
            <w:vAlign w:val="center"/>
            <w:hideMark/>
          </w:tcPr>
          <w:p w14:paraId="4637D562"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R$ 6.452.250,00</w:t>
            </w:r>
          </w:p>
        </w:tc>
        <w:tc>
          <w:tcPr>
            <w:tcW w:w="1984" w:type="dxa"/>
            <w:tcBorders>
              <w:top w:val="nil"/>
              <w:left w:val="nil"/>
              <w:bottom w:val="single" w:sz="4" w:space="0" w:color="auto"/>
              <w:right w:val="single" w:sz="8" w:space="0" w:color="auto"/>
            </w:tcBorders>
            <w:shd w:val="clear" w:color="000000" w:fill="FFFFFF"/>
            <w:vAlign w:val="center"/>
            <w:hideMark/>
          </w:tcPr>
          <w:p w14:paraId="6701D9A8"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8,31%</w:t>
            </w:r>
          </w:p>
        </w:tc>
      </w:tr>
      <w:tr w:rsidR="009631AD" w:rsidRPr="009631AD" w14:paraId="365ACB0E" w14:textId="77777777" w:rsidTr="00701D52">
        <w:trPr>
          <w:trHeight w:val="300"/>
        </w:trPr>
        <w:tc>
          <w:tcPr>
            <w:tcW w:w="252" w:type="dxa"/>
            <w:tcBorders>
              <w:top w:val="nil"/>
              <w:left w:val="single" w:sz="8" w:space="0" w:color="auto"/>
              <w:bottom w:val="single" w:sz="4" w:space="0" w:color="auto"/>
              <w:right w:val="single" w:sz="8" w:space="0" w:color="auto"/>
            </w:tcBorders>
            <w:shd w:val="clear" w:color="000000" w:fill="FFFFFF"/>
            <w:noWrap/>
            <w:vAlign w:val="center"/>
            <w:hideMark/>
          </w:tcPr>
          <w:p w14:paraId="421D6517"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5</w:t>
            </w:r>
          </w:p>
        </w:tc>
        <w:tc>
          <w:tcPr>
            <w:tcW w:w="2006" w:type="dxa"/>
            <w:tcBorders>
              <w:top w:val="nil"/>
              <w:left w:val="nil"/>
              <w:bottom w:val="single" w:sz="4" w:space="0" w:color="auto"/>
              <w:right w:val="single" w:sz="8" w:space="0" w:color="auto"/>
            </w:tcBorders>
            <w:shd w:val="clear" w:color="000000" w:fill="FFFFFF"/>
            <w:noWrap/>
            <w:vAlign w:val="center"/>
            <w:hideMark/>
          </w:tcPr>
          <w:p w14:paraId="7CBBEA62"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Apartamento nº 51</w:t>
            </w:r>
          </w:p>
        </w:tc>
        <w:tc>
          <w:tcPr>
            <w:tcW w:w="1134" w:type="dxa"/>
            <w:tcBorders>
              <w:top w:val="nil"/>
              <w:left w:val="nil"/>
              <w:bottom w:val="single" w:sz="4" w:space="0" w:color="auto"/>
              <w:right w:val="single" w:sz="8" w:space="0" w:color="auto"/>
            </w:tcBorders>
            <w:shd w:val="clear" w:color="000000" w:fill="FFFFFF"/>
            <w:noWrap/>
            <w:vAlign w:val="center"/>
            <w:hideMark/>
          </w:tcPr>
          <w:p w14:paraId="501BB94C"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129.709</w:t>
            </w:r>
          </w:p>
        </w:tc>
        <w:tc>
          <w:tcPr>
            <w:tcW w:w="1276" w:type="dxa"/>
            <w:tcBorders>
              <w:top w:val="nil"/>
              <w:left w:val="nil"/>
              <w:bottom w:val="single" w:sz="4" w:space="0" w:color="auto"/>
              <w:right w:val="single" w:sz="8" w:space="0" w:color="auto"/>
            </w:tcBorders>
            <w:shd w:val="clear" w:color="000000" w:fill="FFFFFF"/>
            <w:noWrap/>
            <w:vAlign w:val="center"/>
            <w:hideMark/>
          </w:tcPr>
          <w:p w14:paraId="52A070A6"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0,064774</w:t>
            </w:r>
          </w:p>
        </w:tc>
        <w:tc>
          <w:tcPr>
            <w:tcW w:w="1843" w:type="dxa"/>
            <w:tcBorders>
              <w:top w:val="nil"/>
              <w:left w:val="nil"/>
              <w:bottom w:val="single" w:sz="4" w:space="0" w:color="auto"/>
              <w:right w:val="single" w:sz="8" w:space="0" w:color="auto"/>
            </w:tcBorders>
            <w:shd w:val="clear" w:color="000000" w:fill="FFFFFF"/>
            <w:vAlign w:val="center"/>
            <w:hideMark/>
          </w:tcPr>
          <w:p w14:paraId="700E7A8D"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R$ 6.414.358,00</w:t>
            </w:r>
          </w:p>
        </w:tc>
        <w:tc>
          <w:tcPr>
            <w:tcW w:w="1984" w:type="dxa"/>
            <w:tcBorders>
              <w:top w:val="nil"/>
              <w:left w:val="nil"/>
              <w:bottom w:val="single" w:sz="4" w:space="0" w:color="auto"/>
              <w:right w:val="single" w:sz="8" w:space="0" w:color="auto"/>
            </w:tcBorders>
            <w:shd w:val="clear" w:color="000000" w:fill="FFFFFF"/>
            <w:vAlign w:val="center"/>
            <w:hideMark/>
          </w:tcPr>
          <w:p w14:paraId="768062CA"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8,26%</w:t>
            </w:r>
          </w:p>
        </w:tc>
      </w:tr>
      <w:tr w:rsidR="009631AD" w:rsidRPr="009631AD" w14:paraId="4FB179F0" w14:textId="77777777" w:rsidTr="00701D52">
        <w:trPr>
          <w:trHeight w:val="300"/>
        </w:trPr>
        <w:tc>
          <w:tcPr>
            <w:tcW w:w="252" w:type="dxa"/>
            <w:tcBorders>
              <w:top w:val="nil"/>
              <w:left w:val="single" w:sz="8" w:space="0" w:color="auto"/>
              <w:bottom w:val="single" w:sz="4" w:space="0" w:color="auto"/>
              <w:right w:val="single" w:sz="8" w:space="0" w:color="auto"/>
            </w:tcBorders>
            <w:shd w:val="clear" w:color="000000" w:fill="FFFFFF"/>
            <w:noWrap/>
            <w:vAlign w:val="center"/>
            <w:hideMark/>
          </w:tcPr>
          <w:p w14:paraId="542CB2AC"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6</w:t>
            </w:r>
          </w:p>
        </w:tc>
        <w:tc>
          <w:tcPr>
            <w:tcW w:w="2006" w:type="dxa"/>
            <w:tcBorders>
              <w:top w:val="nil"/>
              <w:left w:val="nil"/>
              <w:bottom w:val="single" w:sz="4" w:space="0" w:color="auto"/>
              <w:right w:val="single" w:sz="8" w:space="0" w:color="auto"/>
            </w:tcBorders>
            <w:shd w:val="clear" w:color="000000" w:fill="FFFFFF"/>
            <w:noWrap/>
            <w:vAlign w:val="center"/>
            <w:hideMark/>
          </w:tcPr>
          <w:p w14:paraId="51CF617A"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Apartamento nº61</w:t>
            </w:r>
          </w:p>
        </w:tc>
        <w:tc>
          <w:tcPr>
            <w:tcW w:w="1134" w:type="dxa"/>
            <w:tcBorders>
              <w:top w:val="nil"/>
              <w:left w:val="nil"/>
              <w:bottom w:val="single" w:sz="4" w:space="0" w:color="auto"/>
              <w:right w:val="single" w:sz="8" w:space="0" w:color="auto"/>
            </w:tcBorders>
            <w:shd w:val="clear" w:color="000000" w:fill="FFFFFF"/>
            <w:noWrap/>
            <w:vAlign w:val="center"/>
            <w:hideMark/>
          </w:tcPr>
          <w:p w14:paraId="1BDB5BDD"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129.710</w:t>
            </w:r>
          </w:p>
        </w:tc>
        <w:tc>
          <w:tcPr>
            <w:tcW w:w="1276" w:type="dxa"/>
            <w:tcBorders>
              <w:top w:val="nil"/>
              <w:left w:val="nil"/>
              <w:bottom w:val="single" w:sz="4" w:space="0" w:color="auto"/>
              <w:right w:val="single" w:sz="8" w:space="0" w:color="auto"/>
            </w:tcBorders>
            <w:shd w:val="clear" w:color="000000" w:fill="FFFFFF"/>
            <w:noWrap/>
            <w:vAlign w:val="center"/>
            <w:hideMark/>
          </w:tcPr>
          <w:p w14:paraId="495FFF42"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0,065041</w:t>
            </w:r>
          </w:p>
        </w:tc>
        <w:tc>
          <w:tcPr>
            <w:tcW w:w="1843" w:type="dxa"/>
            <w:tcBorders>
              <w:top w:val="nil"/>
              <w:left w:val="nil"/>
              <w:bottom w:val="single" w:sz="4" w:space="0" w:color="auto"/>
              <w:right w:val="single" w:sz="8" w:space="0" w:color="auto"/>
            </w:tcBorders>
            <w:shd w:val="clear" w:color="000000" w:fill="FFFFFF"/>
            <w:vAlign w:val="center"/>
            <w:hideMark/>
          </w:tcPr>
          <w:p w14:paraId="02D055E1"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R$ 6.452.250,00</w:t>
            </w:r>
          </w:p>
        </w:tc>
        <w:tc>
          <w:tcPr>
            <w:tcW w:w="1984" w:type="dxa"/>
            <w:tcBorders>
              <w:top w:val="nil"/>
              <w:left w:val="nil"/>
              <w:bottom w:val="single" w:sz="4" w:space="0" w:color="auto"/>
              <w:right w:val="single" w:sz="8" w:space="0" w:color="auto"/>
            </w:tcBorders>
            <w:shd w:val="clear" w:color="000000" w:fill="FFFFFF"/>
            <w:vAlign w:val="center"/>
            <w:hideMark/>
          </w:tcPr>
          <w:p w14:paraId="0D7B567C"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8,31%</w:t>
            </w:r>
          </w:p>
        </w:tc>
      </w:tr>
      <w:tr w:rsidR="009631AD" w:rsidRPr="009631AD" w14:paraId="3C9C84BC" w14:textId="77777777" w:rsidTr="00701D52">
        <w:trPr>
          <w:trHeight w:val="300"/>
        </w:trPr>
        <w:tc>
          <w:tcPr>
            <w:tcW w:w="252" w:type="dxa"/>
            <w:tcBorders>
              <w:top w:val="nil"/>
              <w:left w:val="single" w:sz="8" w:space="0" w:color="auto"/>
              <w:bottom w:val="single" w:sz="4" w:space="0" w:color="auto"/>
              <w:right w:val="single" w:sz="8" w:space="0" w:color="auto"/>
            </w:tcBorders>
            <w:shd w:val="clear" w:color="000000" w:fill="FFFFFF"/>
            <w:noWrap/>
            <w:vAlign w:val="center"/>
            <w:hideMark/>
          </w:tcPr>
          <w:p w14:paraId="669FC114"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7</w:t>
            </w:r>
          </w:p>
        </w:tc>
        <w:tc>
          <w:tcPr>
            <w:tcW w:w="2006" w:type="dxa"/>
            <w:tcBorders>
              <w:top w:val="nil"/>
              <w:left w:val="nil"/>
              <w:bottom w:val="single" w:sz="4" w:space="0" w:color="auto"/>
              <w:right w:val="single" w:sz="8" w:space="0" w:color="auto"/>
            </w:tcBorders>
            <w:shd w:val="clear" w:color="000000" w:fill="FFFFFF"/>
            <w:noWrap/>
            <w:vAlign w:val="center"/>
            <w:hideMark/>
          </w:tcPr>
          <w:p w14:paraId="19BF14C1"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Apartamento nº 91</w:t>
            </w:r>
          </w:p>
        </w:tc>
        <w:tc>
          <w:tcPr>
            <w:tcW w:w="1134" w:type="dxa"/>
            <w:tcBorders>
              <w:top w:val="nil"/>
              <w:left w:val="nil"/>
              <w:bottom w:val="single" w:sz="4" w:space="0" w:color="auto"/>
              <w:right w:val="single" w:sz="8" w:space="0" w:color="auto"/>
            </w:tcBorders>
            <w:shd w:val="clear" w:color="000000" w:fill="FFFFFF"/>
            <w:noWrap/>
            <w:vAlign w:val="center"/>
            <w:hideMark/>
          </w:tcPr>
          <w:p w14:paraId="528BE696"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129.713</w:t>
            </w:r>
          </w:p>
        </w:tc>
        <w:tc>
          <w:tcPr>
            <w:tcW w:w="1276" w:type="dxa"/>
            <w:tcBorders>
              <w:top w:val="nil"/>
              <w:left w:val="nil"/>
              <w:bottom w:val="single" w:sz="4" w:space="0" w:color="auto"/>
              <w:right w:val="single" w:sz="8" w:space="0" w:color="auto"/>
            </w:tcBorders>
            <w:shd w:val="clear" w:color="000000" w:fill="FFFFFF"/>
            <w:noWrap/>
            <w:vAlign w:val="center"/>
            <w:hideMark/>
          </w:tcPr>
          <w:p w14:paraId="5C19E45A"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0,064774</w:t>
            </w:r>
          </w:p>
        </w:tc>
        <w:tc>
          <w:tcPr>
            <w:tcW w:w="1843" w:type="dxa"/>
            <w:tcBorders>
              <w:top w:val="nil"/>
              <w:left w:val="nil"/>
              <w:bottom w:val="single" w:sz="4" w:space="0" w:color="auto"/>
              <w:right w:val="single" w:sz="8" w:space="0" w:color="auto"/>
            </w:tcBorders>
            <w:shd w:val="clear" w:color="000000" w:fill="FFFFFF"/>
            <w:vAlign w:val="center"/>
            <w:hideMark/>
          </w:tcPr>
          <w:p w14:paraId="685A450F"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R$ 6.414.358,00</w:t>
            </w:r>
          </w:p>
        </w:tc>
        <w:tc>
          <w:tcPr>
            <w:tcW w:w="1984" w:type="dxa"/>
            <w:tcBorders>
              <w:top w:val="nil"/>
              <w:left w:val="nil"/>
              <w:bottom w:val="single" w:sz="4" w:space="0" w:color="auto"/>
              <w:right w:val="single" w:sz="8" w:space="0" w:color="auto"/>
            </w:tcBorders>
            <w:shd w:val="clear" w:color="000000" w:fill="FFFFFF"/>
            <w:vAlign w:val="center"/>
            <w:hideMark/>
          </w:tcPr>
          <w:p w14:paraId="6A182DA8"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8,26%</w:t>
            </w:r>
          </w:p>
        </w:tc>
      </w:tr>
      <w:tr w:rsidR="009631AD" w:rsidRPr="009631AD" w14:paraId="6B409BC1" w14:textId="77777777" w:rsidTr="00701D52">
        <w:trPr>
          <w:trHeight w:val="300"/>
        </w:trPr>
        <w:tc>
          <w:tcPr>
            <w:tcW w:w="252" w:type="dxa"/>
            <w:tcBorders>
              <w:top w:val="nil"/>
              <w:left w:val="single" w:sz="8" w:space="0" w:color="auto"/>
              <w:bottom w:val="single" w:sz="4" w:space="0" w:color="auto"/>
              <w:right w:val="single" w:sz="8" w:space="0" w:color="auto"/>
            </w:tcBorders>
            <w:shd w:val="clear" w:color="000000" w:fill="FFFFFF"/>
            <w:noWrap/>
            <w:vAlign w:val="center"/>
            <w:hideMark/>
          </w:tcPr>
          <w:p w14:paraId="5B9D000E"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8</w:t>
            </w:r>
          </w:p>
        </w:tc>
        <w:tc>
          <w:tcPr>
            <w:tcW w:w="2006" w:type="dxa"/>
            <w:tcBorders>
              <w:top w:val="nil"/>
              <w:left w:val="nil"/>
              <w:bottom w:val="single" w:sz="4" w:space="0" w:color="auto"/>
              <w:right w:val="single" w:sz="8" w:space="0" w:color="auto"/>
            </w:tcBorders>
            <w:shd w:val="clear" w:color="000000" w:fill="FFFFFF"/>
            <w:noWrap/>
            <w:vAlign w:val="center"/>
            <w:hideMark/>
          </w:tcPr>
          <w:p w14:paraId="3117F82C"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Apartamento nº 101</w:t>
            </w:r>
          </w:p>
        </w:tc>
        <w:tc>
          <w:tcPr>
            <w:tcW w:w="1134" w:type="dxa"/>
            <w:tcBorders>
              <w:top w:val="nil"/>
              <w:left w:val="nil"/>
              <w:bottom w:val="single" w:sz="4" w:space="0" w:color="auto"/>
              <w:right w:val="single" w:sz="8" w:space="0" w:color="auto"/>
            </w:tcBorders>
            <w:shd w:val="clear" w:color="000000" w:fill="FFFFFF"/>
            <w:noWrap/>
            <w:vAlign w:val="center"/>
            <w:hideMark/>
          </w:tcPr>
          <w:p w14:paraId="7F9876B7"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129.714</w:t>
            </w:r>
          </w:p>
        </w:tc>
        <w:tc>
          <w:tcPr>
            <w:tcW w:w="1276" w:type="dxa"/>
            <w:tcBorders>
              <w:top w:val="nil"/>
              <w:left w:val="nil"/>
              <w:bottom w:val="single" w:sz="4" w:space="0" w:color="auto"/>
              <w:right w:val="single" w:sz="8" w:space="0" w:color="auto"/>
            </w:tcBorders>
            <w:shd w:val="clear" w:color="000000" w:fill="FFFFFF"/>
            <w:noWrap/>
            <w:vAlign w:val="center"/>
            <w:hideMark/>
          </w:tcPr>
          <w:p w14:paraId="170F364E"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0,065041</w:t>
            </w:r>
          </w:p>
        </w:tc>
        <w:tc>
          <w:tcPr>
            <w:tcW w:w="1843" w:type="dxa"/>
            <w:tcBorders>
              <w:top w:val="nil"/>
              <w:left w:val="nil"/>
              <w:bottom w:val="single" w:sz="4" w:space="0" w:color="auto"/>
              <w:right w:val="single" w:sz="8" w:space="0" w:color="auto"/>
            </w:tcBorders>
            <w:shd w:val="clear" w:color="000000" w:fill="FFFFFF"/>
            <w:vAlign w:val="center"/>
            <w:hideMark/>
          </w:tcPr>
          <w:p w14:paraId="3DA31080"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R$ 6.452.250,00</w:t>
            </w:r>
          </w:p>
        </w:tc>
        <w:tc>
          <w:tcPr>
            <w:tcW w:w="1984" w:type="dxa"/>
            <w:tcBorders>
              <w:top w:val="nil"/>
              <w:left w:val="nil"/>
              <w:bottom w:val="single" w:sz="4" w:space="0" w:color="auto"/>
              <w:right w:val="single" w:sz="8" w:space="0" w:color="auto"/>
            </w:tcBorders>
            <w:shd w:val="clear" w:color="000000" w:fill="FFFFFF"/>
            <w:vAlign w:val="center"/>
            <w:hideMark/>
          </w:tcPr>
          <w:p w14:paraId="33BCC0E3"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8,31%</w:t>
            </w:r>
          </w:p>
        </w:tc>
      </w:tr>
      <w:tr w:rsidR="009631AD" w:rsidRPr="009631AD" w14:paraId="4402446B" w14:textId="77777777" w:rsidTr="00701D52">
        <w:trPr>
          <w:trHeight w:val="315"/>
        </w:trPr>
        <w:tc>
          <w:tcPr>
            <w:tcW w:w="252" w:type="dxa"/>
            <w:tcBorders>
              <w:top w:val="nil"/>
              <w:left w:val="single" w:sz="8" w:space="0" w:color="auto"/>
              <w:bottom w:val="single" w:sz="8" w:space="0" w:color="auto"/>
              <w:right w:val="single" w:sz="8" w:space="0" w:color="auto"/>
            </w:tcBorders>
            <w:shd w:val="clear" w:color="000000" w:fill="FFFFFF"/>
            <w:noWrap/>
            <w:vAlign w:val="center"/>
            <w:hideMark/>
          </w:tcPr>
          <w:p w14:paraId="28A42C68"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9</w:t>
            </w:r>
          </w:p>
        </w:tc>
        <w:tc>
          <w:tcPr>
            <w:tcW w:w="2006" w:type="dxa"/>
            <w:tcBorders>
              <w:top w:val="nil"/>
              <w:left w:val="nil"/>
              <w:bottom w:val="single" w:sz="8" w:space="0" w:color="auto"/>
              <w:right w:val="single" w:sz="8" w:space="0" w:color="auto"/>
            </w:tcBorders>
            <w:shd w:val="clear" w:color="000000" w:fill="FFFFFF"/>
            <w:noWrap/>
            <w:vAlign w:val="center"/>
            <w:hideMark/>
          </w:tcPr>
          <w:p w14:paraId="3D485DD5"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Apartamento nº 131</w:t>
            </w:r>
          </w:p>
        </w:tc>
        <w:tc>
          <w:tcPr>
            <w:tcW w:w="1134" w:type="dxa"/>
            <w:tcBorders>
              <w:top w:val="nil"/>
              <w:left w:val="nil"/>
              <w:bottom w:val="single" w:sz="8" w:space="0" w:color="auto"/>
              <w:right w:val="single" w:sz="8" w:space="0" w:color="auto"/>
            </w:tcBorders>
            <w:shd w:val="clear" w:color="000000" w:fill="FFFFFF"/>
            <w:noWrap/>
            <w:vAlign w:val="center"/>
            <w:hideMark/>
          </w:tcPr>
          <w:p w14:paraId="1C449C3B"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129.717</w:t>
            </w:r>
          </w:p>
        </w:tc>
        <w:tc>
          <w:tcPr>
            <w:tcW w:w="1276" w:type="dxa"/>
            <w:tcBorders>
              <w:top w:val="nil"/>
              <w:left w:val="nil"/>
              <w:bottom w:val="single" w:sz="8" w:space="0" w:color="auto"/>
              <w:right w:val="single" w:sz="8" w:space="0" w:color="auto"/>
            </w:tcBorders>
            <w:shd w:val="clear" w:color="000000" w:fill="FFFFFF"/>
            <w:noWrap/>
            <w:vAlign w:val="center"/>
            <w:hideMark/>
          </w:tcPr>
          <w:p w14:paraId="0F2A53D6"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0,064774</w:t>
            </w:r>
          </w:p>
        </w:tc>
        <w:tc>
          <w:tcPr>
            <w:tcW w:w="1843" w:type="dxa"/>
            <w:tcBorders>
              <w:top w:val="nil"/>
              <w:left w:val="nil"/>
              <w:bottom w:val="single" w:sz="8" w:space="0" w:color="auto"/>
              <w:right w:val="single" w:sz="8" w:space="0" w:color="auto"/>
            </w:tcBorders>
            <w:shd w:val="clear" w:color="000000" w:fill="FFFFFF"/>
            <w:vAlign w:val="center"/>
            <w:hideMark/>
          </w:tcPr>
          <w:p w14:paraId="65DEE865"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R$ 6.414.358,00</w:t>
            </w:r>
          </w:p>
        </w:tc>
        <w:tc>
          <w:tcPr>
            <w:tcW w:w="1984" w:type="dxa"/>
            <w:tcBorders>
              <w:top w:val="nil"/>
              <w:left w:val="nil"/>
              <w:bottom w:val="single" w:sz="8" w:space="0" w:color="auto"/>
              <w:right w:val="single" w:sz="8" w:space="0" w:color="auto"/>
            </w:tcBorders>
            <w:shd w:val="clear" w:color="000000" w:fill="FFFFFF"/>
            <w:vAlign w:val="center"/>
            <w:hideMark/>
          </w:tcPr>
          <w:p w14:paraId="3386589D"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8,26%</w:t>
            </w:r>
          </w:p>
        </w:tc>
      </w:tr>
    </w:tbl>
    <w:p w14:paraId="26079E5B" w14:textId="77777777" w:rsidR="009631AD" w:rsidRPr="009631AD" w:rsidRDefault="009631AD" w:rsidP="009631AD">
      <w:pPr>
        <w:adjustRightInd/>
        <w:spacing w:line="288" w:lineRule="auto"/>
        <w:ind w:left="502" w:right="711"/>
        <w:jc w:val="center"/>
        <w:rPr>
          <w:rFonts w:ascii="Calibri" w:eastAsia="Arial" w:hAnsi="Calibri" w:cs="Calibri"/>
          <w:b/>
          <w:i/>
          <w:sz w:val="22"/>
          <w:szCs w:val="22"/>
          <w:lang w:eastAsia="en-US"/>
        </w:rPr>
      </w:pPr>
    </w:p>
    <w:p w14:paraId="476574BB" w14:textId="3041D7BF"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5CBFEA67" w14:textId="77777777" w:rsidR="009631AD" w:rsidRPr="00F24A3C" w:rsidRDefault="009631AD" w:rsidP="009631AD">
      <w:pPr>
        <w:widowControl w:val="0"/>
        <w:numPr>
          <w:ilvl w:val="0"/>
          <w:numId w:val="67"/>
        </w:numPr>
        <w:tabs>
          <w:tab w:val="left" w:pos="709"/>
        </w:tabs>
        <w:autoSpaceDE/>
        <w:adjustRightInd/>
        <w:spacing w:line="288" w:lineRule="auto"/>
        <w:ind w:hanging="1080"/>
        <w:contextualSpacing/>
        <w:jc w:val="both"/>
        <w:rPr>
          <w:rFonts w:ascii="Calibri" w:eastAsia="Arial" w:hAnsi="Calibri" w:cs="Calibri"/>
          <w:b/>
          <w:bCs/>
          <w:i/>
          <w:iCs/>
          <w:sz w:val="22"/>
          <w:szCs w:val="22"/>
          <w:lang w:eastAsia="en-US"/>
        </w:rPr>
      </w:pPr>
      <w:r w:rsidRPr="00F24A3C">
        <w:rPr>
          <w:rFonts w:ascii="Calibri" w:eastAsia="Arial" w:hAnsi="Calibri" w:cs="Calibri"/>
          <w:b/>
          <w:bCs/>
          <w:i/>
          <w:iCs/>
          <w:sz w:val="22"/>
          <w:szCs w:val="22"/>
          <w:u w:val="single"/>
          <w:lang w:eastAsia="en-US"/>
        </w:rPr>
        <w:t>Cartório</w:t>
      </w:r>
      <w:r w:rsidRPr="00F24A3C">
        <w:rPr>
          <w:rFonts w:ascii="Calibri" w:eastAsia="Arial" w:hAnsi="Calibri" w:cs="Calibri"/>
          <w:b/>
          <w:bCs/>
          <w:i/>
          <w:iCs/>
          <w:sz w:val="22"/>
          <w:szCs w:val="22"/>
          <w:lang w:eastAsia="en-US"/>
        </w:rPr>
        <w:t xml:space="preserve">: </w:t>
      </w:r>
      <w:r w:rsidRPr="00F24A3C">
        <w:rPr>
          <w:rFonts w:ascii="Calibri" w:eastAsia="Arial" w:hAnsi="Calibri" w:cs="Calibri"/>
          <w:b/>
          <w:bCs/>
          <w:sz w:val="22"/>
          <w:szCs w:val="22"/>
          <w:lang w:eastAsia="en-US"/>
        </w:rPr>
        <w:t>2º Oficial de Registro de Imóveis de São Caetano do Sul;</w:t>
      </w:r>
    </w:p>
    <w:p w14:paraId="49904FC1" w14:textId="77777777" w:rsidR="009631AD" w:rsidRPr="009631AD" w:rsidRDefault="009631AD" w:rsidP="009631AD">
      <w:pPr>
        <w:widowControl w:val="0"/>
        <w:numPr>
          <w:ilvl w:val="0"/>
          <w:numId w:val="67"/>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9631AD">
        <w:rPr>
          <w:rFonts w:ascii="Calibri" w:eastAsia="Arial" w:hAnsi="Calibri" w:cs="Calibri"/>
          <w:i/>
          <w:iCs/>
          <w:color w:val="000000"/>
          <w:sz w:val="22"/>
          <w:szCs w:val="22"/>
          <w:lang w:eastAsia="en-US"/>
        </w:rPr>
        <w:t xml:space="preserve">Matrícula: </w:t>
      </w:r>
      <w:r w:rsidRPr="009631AD">
        <w:rPr>
          <w:rFonts w:ascii="Calibri" w:eastAsia="Arial" w:hAnsi="Calibri" w:cs="Calibri"/>
          <w:iCs/>
          <w:color w:val="000000"/>
          <w:sz w:val="22"/>
          <w:szCs w:val="22"/>
          <w:lang w:eastAsia="en-US"/>
        </w:rPr>
        <w:t>49.375 (matrícula mãe);</w:t>
      </w:r>
    </w:p>
    <w:p w14:paraId="40506CE4" w14:textId="77777777" w:rsidR="009631AD" w:rsidRPr="009631AD" w:rsidRDefault="009631AD" w:rsidP="009631AD">
      <w:pPr>
        <w:widowControl w:val="0"/>
        <w:numPr>
          <w:ilvl w:val="0"/>
          <w:numId w:val="67"/>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sz w:val="22"/>
          <w:szCs w:val="22"/>
          <w:lang w:eastAsia="en-US"/>
        </w:rPr>
        <w:t xml:space="preserve">Endereço: </w:t>
      </w:r>
      <w:r w:rsidRPr="009631AD">
        <w:rPr>
          <w:rFonts w:ascii="Calibri" w:eastAsia="Arial" w:hAnsi="Calibri" w:cs="Calibri"/>
          <w:sz w:val="22"/>
          <w:szCs w:val="22"/>
          <w:lang w:eastAsia="en-US"/>
        </w:rPr>
        <w:t>Alameda Porcelana, nº. 185, esquina com o Passeio Faiança, São Caetano do Sul, SP;</w:t>
      </w:r>
    </w:p>
    <w:p w14:paraId="686E2F22" w14:textId="77777777" w:rsidR="009631AD" w:rsidRPr="009631AD" w:rsidRDefault="009631AD" w:rsidP="009631AD">
      <w:pPr>
        <w:widowControl w:val="0"/>
        <w:numPr>
          <w:ilvl w:val="0"/>
          <w:numId w:val="67"/>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sz w:val="22"/>
          <w:szCs w:val="22"/>
          <w:u w:val="single"/>
          <w:lang w:eastAsia="en-US"/>
        </w:rPr>
        <w:t>Nome do Empreendimento</w:t>
      </w:r>
      <w:r w:rsidRPr="009631AD">
        <w:rPr>
          <w:rFonts w:ascii="Calibri" w:eastAsia="Arial" w:hAnsi="Calibri" w:cs="Calibri"/>
          <w:i/>
          <w:iCs/>
          <w:sz w:val="22"/>
          <w:szCs w:val="22"/>
          <w:lang w:eastAsia="en-US"/>
        </w:rPr>
        <w:t xml:space="preserve">: </w:t>
      </w:r>
      <w:r w:rsidRPr="009631AD">
        <w:rPr>
          <w:rFonts w:ascii="Calibri" w:eastAsia="Arial" w:hAnsi="Calibri" w:cs="Calibri"/>
          <w:bCs/>
          <w:sz w:val="22"/>
          <w:szCs w:val="22"/>
          <w:lang w:eastAsia="en-US"/>
        </w:rPr>
        <w:t>“MOOV ESPAÇO CERÂMICA”;</w:t>
      </w:r>
    </w:p>
    <w:p w14:paraId="6613100E" w14:textId="77777777" w:rsidR="009631AD" w:rsidRPr="009631AD" w:rsidRDefault="009631AD" w:rsidP="009631AD">
      <w:pPr>
        <w:widowControl w:val="0"/>
        <w:numPr>
          <w:ilvl w:val="0"/>
          <w:numId w:val="67"/>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9631AD">
        <w:rPr>
          <w:rFonts w:ascii="Calibri" w:eastAsia="Arial" w:hAnsi="Calibri" w:cs="Calibri"/>
          <w:i/>
          <w:iCs/>
          <w:color w:val="000000"/>
          <w:sz w:val="22"/>
          <w:szCs w:val="22"/>
          <w:lang w:eastAsia="en-US"/>
        </w:rPr>
        <w:lastRenderedPageBreak/>
        <w:t xml:space="preserve">Registro de Incorporação Imobiliária: </w:t>
      </w:r>
      <w:r w:rsidRPr="009631AD">
        <w:rPr>
          <w:rFonts w:ascii="Calibri" w:eastAsia="Arial" w:hAnsi="Calibri" w:cs="Calibri"/>
          <w:color w:val="000000"/>
          <w:sz w:val="22"/>
          <w:szCs w:val="22"/>
          <w:lang w:eastAsia="en-US"/>
        </w:rPr>
        <w:t xml:space="preserve">R.3 na matrícula nº. 49.375 (matrícula mãe); </w:t>
      </w:r>
    </w:p>
    <w:p w14:paraId="045BC7B9" w14:textId="77777777" w:rsidR="009631AD" w:rsidRPr="009631AD" w:rsidRDefault="009631AD" w:rsidP="009631AD">
      <w:pPr>
        <w:widowControl w:val="0"/>
        <w:numPr>
          <w:ilvl w:val="0"/>
          <w:numId w:val="67"/>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9631AD">
        <w:rPr>
          <w:rFonts w:ascii="Calibri" w:eastAsia="Arial" w:hAnsi="Calibri" w:cs="Calibri"/>
          <w:i/>
          <w:iCs/>
          <w:color w:val="000000"/>
          <w:sz w:val="22"/>
          <w:szCs w:val="22"/>
          <w:lang w:eastAsia="en-US"/>
        </w:rPr>
        <w:t xml:space="preserve">Forma de Aquisição: Compra e Venda registrado sob nº. R.3 nas matrículas nº. 34.192, 34.193, 34.194, 34.195 do </w:t>
      </w:r>
      <w:r w:rsidRPr="009631AD">
        <w:rPr>
          <w:rFonts w:ascii="Calibri" w:eastAsia="Arial" w:hAnsi="Calibri" w:cs="Calibri"/>
          <w:sz w:val="22"/>
          <w:szCs w:val="22"/>
          <w:lang w:eastAsia="en-US"/>
        </w:rPr>
        <w:t>2º Oficial de Registro de Imóveis de São Caetano do Sul</w:t>
      </w:r>
      <w:r w:rsidRPr="009631AD">
        <w:rPr>
          <w:rFonts w:ascii="Calibri" w:eastAsia="Arial" w:hAnsi="Calibri" w:cs="Calibri"/>
          <w:bCs/>
          <w:sz w:val="22"/>
          <w:szCs w:val="22"/>
          <w:lang w:eastAsia="en-US"/>
        </w:rPr>
        <w:t>;</w:t>
      </w:r>
    </w:p>
    <w:p w14:paraId="5009C77E" w14:textId="77777777" w:rsidR="009631AD" w:rsidRPr="009631AD" w:rsidRDefault="009631AD" w:rsidP="009631AD">
      <w:pPr>
        <w:widowControl w:val="0"/>
        <w:numPr>
          <w:ilvl w:val="0"/>
          <w:numId w:val="67"/>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sz w:val="22"/>
          <w:szCs w:val="22"/>
          <w:lang w:eastAsia="en-US"/>
        </w:rPr>
        <w:t xml:space="preserve">Descrição das unidades autônomas e valores de referência: </w:t>
      </w:r>
    </w:p>
    <w:p w14:paraId="22370AF6" w14:textId="77777777" w:rsidR="009631AD" w:rsidRPr="009631AD" w:rsidRDefault="009631AD" w:rsidP="009631AD">
      <w:pPr>
        <w:tabs>
          <w:tab w:val="left" w:pos="709"/>
        </w:tabs>
        <w:autoSpaceDE/>
        <w:adjustRightInd/>
        <w:spacing w:line="288" w:lineRule="auto"/>
        <w:ind w:left="709"/>
        <w:contextualSpacing/>
        <w:jc w:val="both"/>
        <w:rPr>
          <w:rFonts w:ascii="Calibri" w:eastAsia="Arial" w:hAnsi="Calibri" w:cs="Calibri"/>
          <w:i/>
          <w:iCs/>
          <w:sz w:val="22"/>
          <w:szCs w:val="22"/>
          <w:lang w:eastAsia="en-US"/>
        </w:rPr>
      </w:pPr>
    </w:p>
    <w:tbl>
      <w:tblPr>
        <w:tblW w:w="8495" w:type="dxa"/>
        <w:tblCellMar>
          <w:left w:w="70" w:type="dxa"/>
          <w:right w:w="70" w:type="dxa"/>
        </w:tblCellMar>
        <w:tblLook w:val="04A0" w:firstRow="1" w:lastRow="0" w:firstColumn="1" w:lastColumn="0" w:noHBand="0" w:noVBand="1"/>
      </w:tblPr>
      <w:tblGrid>
        <w:gridCol w:w="252"/>
        <w:gridCol w:w="2148"/>
        <w:gridCol w:w="1023"/>
        <w:gridCol w:w="1276"/>
        <w:gridCol w:w="1829"/>
        <w:gridCol w:w="1967"/>
      </w:tblGrid>
      <w:tr w:rsidR="009631AD" w:rsidRPr="009631AD" w14:paraId="188B58D4" w14:textId="77777777" w:rsidTr="00701D52">
        <w:trPr>
          <w:trHeight w:val="1515"/>
        </w:trPr>
        <w:tc>
          <w:tcPr>
            <w:tcW w:w="252" w:type="dxa"/>
            <w:tcBorders>
              <w:top w:val="single" w:sz="8" w:space="0" w:color="auto"/>
              <w:left w:val="single" w:sz="8" w:space="0" w:color="auto"/>
              <w:bottom w:val="nil"/>
              <w:right w:val="single" w:sz="8" w:space="0" w:color="auto"/>
            </w:tcBorders>
            <w:shd w:val="clear" w:color="000000" w:fill="D9D9D9"/>
            <w:noWrap/>
            <w:vAlign w:val="center"/>
            <w:hideMark/>
          </w:tcPr>
          <w:p w14:paraId="34AC3F35" w14:textId="77777777" w:rsidR="009631AD" w:rsidRPr="009631AD" w:rsidRDefault="009631AD" w:rsidP="009631AD">
            <w:pPr>
              <w:autoSpaceDE/>
              <w:autoSpaceDN/>
              <w:adjustRightInd/>
              <w:rPr>
                <w:rFonts w:ascii="Calibri" w:hAnsi="Calibri" w:cs="Calibri"/>
                <w:color w:val="000000"/>
                <w:sz w:val="22"/>
                <w:szCs w:val="22"/>
              </w:rPr>
            </w:pPr>
            <w:r w:rsidRPr="009631AD">
              <w:rPr>
                <w:rFonts w:ascii="Calibri" w:hAnsi="Calibri" w:cs="Calibri"/>
                <w:color w:val="000000"/>
                <w:sz w:val="22"/>
                <w:szCs w:val="22"/>
              </w:rPr>
              <w:t> </w:t>
            </w:r>
          </w:p>
        </w:tc>
        <w:tc>
          <w:tcPr>
            <w:tcW w:w="2148" w:type="dxa"/>
            <w:tcBorders>
              <w:top w:val="single" w:sz="8" w:space="0" w:color="auto"/>
              <w:left w:val="nil"/>
              <w:bottom w:val="nil"/>
              <w:right w:val="single" w:sz="8" w:space="0" w:color="auto"/>
            </w:tcBorders>
            <w:shd w:val="clear" w:color="000000" w:fill="D9D9D9"/>
            <w:noWrap/>
            <w:vAlign w:val="center"/>
            <w:hideMark/>
          </w:tcPr>
          <w:p w14:paraId="4F01A4CD"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Unidade</w:t>
            </w:r>
          </w:p>
        </w:tc>
        <w:tc>
          <w:tcPr>
            <w:tcW w:w="992" w:type="dxa"/>
            <w:tcBorders>
              <w:top w:val="single" w:sz="8" w:space="0" w:color="auto"/>
              <w:left w:val="nil"/>
              <w:bottom w:val="nil"/>
              <w:right w:val="single" w:sz="8" w:space="0" w:color="auto"/>
            </w:tcBorders>
            <w:shd w:val="clear" w:color="000000" w:fill="D9D9D9"/>
            <w:noWrap/>
            <w:vAlign w:val="center"/>
            <w:hideMark/>
          </w:tcPr>
          <w:p w14:paraId="0D1C306E" w14:textId="77777777" w:rsidR="009631AD" w:rsidRPr="009631AD" w:rsidRDefault="009631AD" w:rsidP="009631AD">
            <w:pPr>
              <w:autoSpaceDE/>
              <w:autoSpaceDN/>
              <w:adjustRightInd/>
              <w:jc w:val="center"/>
              <w:rPr>
                <w:rFonts w:ascii="Calibri" w:hAnsi="Calibri" w:cs="Calibri"/>
                <w:b/>
                <w:bCs/>
                <w:color w:val="000000"/>
                <w:sz w:val="22"/>
                <w:szCs w:val="22"/>
              </w:rPr>
            </w:pPr>
            <w:r w:rsidRPr="009631AD">
              <w:rPr>
                <w:rFonts w:ascii="Calibri" w:hAnsi="Calibri" w:cs="Calibri"/>
                <w:b/>
                <w:bCs/>
                <w:color w:val="000000"/>
                <w:sz w:val="22"/>
                <w:szCs w:val="22"/>
              </w:rPr>
              <w:t>Matrícula</w:t>
            </w:r>
          </w:p>
        </w:tc>
        <w:tc>
          <w:tcPr>
            <w:tcW w:w="1276" w:type="dxa"/>
            <w:tcBorders>
              <w:top w:val="single" w:sz="8" w:space="0" w:color="auto"/>
              <w:left w:val="nil"/>
              <w:bottom w:val="nil"/>
              <w:right w:val="single" w:sz="8" w:space="0" w:color="auto"/>
            </w:tcBorders>
            <w:shd w:val="clear" w:color="000000" w:fill="D9D9D9"/>
            <w:vAlign w:val="center"/>
            <w:hideMark/>
          </w:tcPr>
          <w:p w14:paraId="0D7AAB47"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Fração Ideal</w:t>
            </w:r>
          </w:p>
        </w:tc>
        <w:tc>
          <w:tcPr>
            <w:tcW w:w="1843" w:type="dxa"/>
            <w:tcBorders>
              <w:top w:val="single" w:sz="8" w:space="0" w:color="auto"/>
              <w:left w:val="nil"/>
              <w:bottom w:val="nil"/>
              <w:right w:val="single" w:sz="8" w:space="0" w:color="auto"/>
            </w:tcBorders>
            <w:shd w:val="clear" w:color="000000" w:fill="D9D9D9"/>
            <w:vAlign w:val="center"/>
            <w:hideMark/>
          </w:tcPr>
          <w:p w14:paraId="360988ED"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Valor da futura unidade autônoma – 1º Leilão (R$)</w:t>
            </w:r>
          </w:p>
        </w:tc>
        <w:tc>
          <w:tcPr>
            <w:tcW w:w="1984" w:type="dxa"/>
            <w:tcBorders>
              <w:top w:val="single" w:sz="8" w:space="0" w:color="auto"/>
              <w:left w:val="nil"/>
              <w:bottom w:val="nil"/>
              <w:right w:val="single" w:sz="8" w:space="0" w:color="auto"/>
            </w:tcBorders>
            <w:shd w:val="clear" w:color="000000" w:fill="D9D9D9"/>
            <w:vAlign w:val="center"/>
            <w:hideMark/>
          </w:tcPr>
          <w:p w14:paraId="26D6C68A"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Percentual de cobertura em relação às Obrigações Garantidas</w:t>
            </w:r>
          </w:p>
        </w:tc>
      </w:tr>
      <w:tr w:rsidR="009631AD" w:rsidRPr="009631AD" w14:paraId="3576EEBF"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34DB7570"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w:t>
            </w:r>
          </w:p>
        </w:tc>
        <w:tc>
          <w:tcPr>
            <w:tcW w:w="2148" w:type="dxa"/>
            <w:tcBorders>
              <w:top w:val="single" w:sz="8" w:space="0" w:color="auto"/>
              <w:left w:val="nil"/>
              <w:bottom w:val="single" w:sz="4" w:space="0" w:color="auto"/>
              <w:right w:val="single" w:sz="8" w:space="0" w:color="auto"/>
            </w:tcBorders>
            <w:shd w:val="clear" w:color="000000" w:fill="FFFFFF"/>
            <w:noWrap/>
            <w:vAlign w:val="center"/>
            <w:hideMark/>
          </w:tcPr>
          <w:p w14:paraId="62351AE8"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 xml:space="preserve">Apartamento nº. 163 </w:t>
            </w:r>
          </w:p>
        </w:tc>
        <w:tc>
          <w:tcPr>
            <w:tcW w:w="992" w:type="dxa"/>
            <w:tcBorders>
              <w:top w:val="single" w:sz="8" w:space="0" w:color="auto"/>
              <w:left w:val="nil"/>
              <w:bottom w:val="single" w:sz="4" w:space="0" w:color="auto"/>
              <w:right w:val="single" w:sz="8" w:space="0" w:color="auto"/>
            </w:tcBorders>
            <w:shd w:val="clear" w:color="000000" w:fill="FFFFFF"/>
            <w:noWrap/>
            <w:vAlign w:val="center"/>
            <w:hideMark/>
          </w:tcPr>
          <w:p w14:paraId="2A563297"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55.083</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47DF8B72"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0,002087</w:t>
            </w:r>
          </w:p>
        </w:tc>
        <w:tc>
          <w:tcPr>
            <w:tcW w:w="1843" w:type="dxa"/>
            <w:tcBorders>
              <w:top w:val="single" w:sz="8" w:space="0" w:color="auto"/>
              <w:left w:val="nil"/>
              <w:bottom w:val="single" w:sz="4" w:space="0" w:color="auto"/>
              <w:right w:val="single" w:sz="8" w:space="0" w:color="auto"/>
            </w:tcBorders>
            <w:shd w:val="clear" w:color="000000" w:fill="FFFFFF"/>
            <w:vAlign w:val="center"/>
            <w:hideMark/>
          </w:tcPr>
          <w:p w14:paraId="65F55DEB"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R$ 465.065,00</w:t>
            </w:r>
          </w:p>
        </w:tc>
        <w:tc>
          <w:tcPr>
            <w:tcW w:w="1984" w:type="dxa"/>
            <w:tcBorders>
              <w:top w:val="single" w:sz="8" w:space="0" w:color="auto"/>
              <w:left w:val="nil"/>
              <w:bottom w:val="single" w:sz="4" w:space="0" w:color="auto"/>
              <w:right w:val="single" w:sz="8" w:space="0" w:color="auto"/>
            </w:tcBorders>
            <w:shd w:val="clear" w:color="000000" w:fill="FFFFFF"/>
            <w:vAlign w:val="center"/>
            <w:hideMark/>
          </w:tcPr>
          <w:p w14:paraId="1120E17B"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0,60%</w:t>
            </w:r>
          </w:p>
        </w:tc>
      </w:tr>
    </w:tbl>
    <w:p w14:paraId="2EB1DEAB" w14:textId="77777777" w:rsidR="009631AD" w:rsidRPr="009631AD" w:rsidRDefault="009631AD" w:rsidP="009631AD">
      <w:pPr>
        <w:adjustRightInd/>
        <w:spacing w:line="288" w:lineRule="auto"/>
        <w:ind w:left="502" w:right="711"/>
        <w:jc w:val="center"/>
        <w:rPr>
          <w:rFonts w:ascii="Calibri" w:eastAsia="Arial" w:hAnsi="Calibri" w:cs="Calibri"/>
          <w:b/>
          <w:i/>
          <w:sz w:val="22"/>
          <w:szCs w:val="22"/>
          <w:lang w:eastAsia="en-US"/>
        </w:rPr>
      </w:pPr>
    </w:p>
    <w:p w14:paraId="68FE7F9E" w14:textId="27B4A425"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5809D6BD" w14:textId="5B35FF7A"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0F159A3D" w14:textId="77777777" w:rsidR="009631AD" w:rsidRPr="00F24A3C" w:rsidRDefault="009631AD" w:rsidP="009631AD">
      <w:pPr>
        <w:widowControl w:val="0"/>
        <w:numPr>
          <w:ilvl w:val="0"/>
          <w:numId w:val="68"/>
        </w:numPr>
        <w:tabs>
          <w:tab w:val="left" w:pos="709"/>
        </w:tabs>
        <w:autoSpaceDE/>
        <w:adjustRightInd/>
        <w:spacing w:line="288" w:lineRule="auto"/>
        <w:ind w:hanging="1080"/>
        <w:contextualSpacing/>
        <w:jc w:val="both"/>
        <w:rPr>
          <w:rFonts w:ascii="Calibri" w:eastAsia="Arial" w:hAnsi="Calibri" w:cs="Calibri"/>
          <w:b/>
          <w:bCs/>
          <w:i/>
          <w:iCs/>
          <w:sz w:val="22"/>
          <w:szCs w:val="22"/>
          <w:lang w:eastAsia="en-US"/>
        </w:rPr>
      </w:pPr>
      <w:r w:rsidRPr="00F24A3C">
        <w:rPr>
          <w:rFonts w:ascii="Calibri" w:eastAsia="Arial" w:hAnsi="Calibri" w:cs="Calibri"/>
          <w:b/>
          <w:bCs/>
          <w:i/>
          <w:iCs/>
          <w:sz w:val="22"/>
          <w:szCs w:val="22"/>
          <w:u w:val="single"/>
          <w:lang w:eastAsia="en-US"/>
        </w:rPr>
        <w:t>Cartório</w:t>
      </w:r>
      <w:r w:rsidRPr="00F24A3C">
        <w:rPr>
          <w:rFonts w:ascii="Calibri" w:eastAsia="Arial" w:hAnsi="Calibri" w:cs="Calibri"/>
          <w:b/>
          <w:bCs/>
          <w:i/>
          <w:iCs/>
          <w:sz w:val="22"/>
          <w:szCs w:val="22"/>
          <w:lang w:eastAsia="en-US"/>
        </w:rPr>
        <w:t xml:space="preserve">: </w:t>
      </w:r>
      <w:r w:rsidRPr="00F24A3C">
        <w:rPr>
          <w:rFonts w:ascii="Calibri" w:eastAsia="Arial" w:hAnsi="Calibri" w:cs="Calibri"/>
          <w:b/>
          <w:bCs/>
          <w:sz w:val="22"/>
          <w:szCs w:val="22"/>
          <w:lang w:eastAsia="en-US"/>
        </w:rPr>
        <w:t>6º Oficial de Registro de Imóveis de São Paulo;</w:t>
      </w:r>
    </w:p>
    <w:p w14:paraId="4ACAE0CA" w14:textId="77777777" w:rsidR="009631AD" w:rsidRPr="009631AD" w:rsidRDefault="009631AD" w:rsidP="009631AD">
      <w:pPr>
        <w:widowControl w:val="0"/>
        <w:numPr>
          <w:ilvl w:val="0"/>
          <w:numId w:val="68"/>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bookmarkStart w:id="389" w:name="_Hlk89352761"/>
      <w:r w:rsidRPr="009631AD">
        <w:rPr>
          <w:rFonts w:ascii="Calibri" w:eastAsia="Arial" w:hAnsi="Calibri" w:cs="Calibri"/>
          <w:i/>
          <w:iCs/>
          <w:color w:val="000000"/>
          <w:sz w:val="22"/>
          <w:szCs w:val="22"/>
          <w:lang w:eastAsia="en-US"/>
        </w:rPr>
        <w:t>Matrícula: 210.408</w:t>
      </w:r>
      <w:r w:rsidRPr="009631AD">
        <w:rPr>
          <w:rFonts w:ascii="Calibri" w:eastAsia="Arial" w:hAnsi="Calibri" w:cs="Calibri"/>
          <w:iCs/>
          <w:color w:val="000000"/>
          <w:sz w:val="22"/>
          <w:szCs w:val="22"/>
          <w:lang w:eastAsia="en-US"/>
        </w:rPr>
        <w:t xml:space="preserve"> (matrícula mãe);</w:t>
      </w:r>
    </w:p>
    <w:bookmarkEnd w:id="389"/>
    <w:p w14:paraId="641E7BEC" w14:textId="77777777" w:rsidR="009631AD" w:rsidRPr="009631AD" w:rsidRDefault="009631AD" w:rsidP="009631AD">
      <w:pPr>
        <w:widowControl w:val="0"/>
        <w:numPr>
          <w:ilvl w:val="0"/>
          <w:numId w:val="68"/>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sz w:val="22"/>
          <w:szCs w:val="22"/>
          <w:lang w:eastAsia="en-US"/>
        </w:rPr>
        <w:t xml:space="preserve">Endereço: </w:t>
      </w:r>
      <w:r w:rsidRPr="009631AD">
        <w:rPr>
          <w:rFonts w:ascii="Calibri" w:eastAsia="Arial" w:hAnsi="Calibri" w:cs="Calibri"/>
          <w:sz w:val="22"/>
          <w:szCs w:val="22"/>
          <w:lang w:eastAsia="en-US"/>
        </w:rPr>
        <w:t>Rua José dos Reis, nº 600 e Rua Inácio, no 26º Subdistrito – Vila Prudente, São Paulo, SP;</w:t>
      </w:r>
    </w:p>
    <w:p w14:paraId="00850513" w14:textId="77777777" w:rsidR="009631AD" w:rsidRPr="009631AD" w:rsidRDefault="009631AD" w:rsidP="009631AD">
      <w:pPr>
        <w:widowControl w:val="0"/>
        <w:numPr>
          <w:ilvl w:val="0"/>
          <w:numId w:val="68"/>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sz w:val="22"/>
          <w:szCs w:val="22"/>
          <w:u w:val="single"/>
          <w:lang w:eastAsia="en-US"/>
        </w:rPr>
        <w:t>Nome do Empreendimento</w:t>
      </w:r>
      <w:r w:rsidRPr="009631AD">
        <w:rPr>
          <w:rFonts w:ascii="Calibri" w:eastAsia="Arial" w:hAnsi="Calibri" w:cs="Calibri"/>
          <w:i/>
          <w:iCs/>
          <w:sz w:val="22"/>
          <w:szCs w:val="22"/>
          <w:lang w:eastAsia="en-US"/>
        </w:rPr>
        <w:t xml:space="preserve">: </w:t>
      </w:r>
      <w:r w:rsidRPr="009631AD">
        <w:rPr>
          <w:rFonts w:ascii="Calibri" w:eastAsia="Arial" w:hAnsi="Calibri" w:cs="Calibri"/>
          <w:bCs/>
          <w:sz w:val="22"/>
          <w:szCs w:val="22"/>
          <w:lang w:eastAsia="en-US"/>
        </w:rPr>
        <w:t>“MOOV ESTAÇÃO VILA PRUDENTE”;</w:t>
      </w:r>
    </w:p>
    <w:p w14:paraId="0A205271" w14:textId="77777777" w:rsidR="009631AD" w:rsidRPr="009631AD" w:rsidRDefault="009631AD" w:rsidP="009631AD">
      <w:pPr>
        <w:widowControl w:val="0"/>
        <w:numPr>
          <w:ilvl w:val="0"/>
          <w:numId w:val="68"/>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9631AD">
        <w:rPr>
          <w:rFonts w:ascii="Calibri" w:eastAsia="Arial" w:hAnsi="Calibri" w:cs="Calibri"/>
          <w:i/>
          <w:iCs/>
          <w:color w:val="000000"/>
          <w:sz w:val="22"/>
          <w:szCs w:val="22"/>
          <w:lang w:eastAsia="en-US"/>
        </w:rPr>
        <w:t xml:space="preserve">Registro de Incorporação Imobiliária: </w:t>
      </w:r>
      <w:r w:rsidRPr="009631AD">
        <w:rPr>
          <w:rFonts w:ascii="Calibri" w:eastAsia="Arial" w:hAnsi="Calibri" w:cs="Calibri"/>
          <w:color w:val="000000"/>
          <w:sz w:val="22"/>
          <w:szCs w:val="22"/>
          <w:lang w:eastAsia="en-US"/>
        </w:rPr>
        <w:t>R. 4 na matrícula nº. 210.408 (matrícula mãe);</w:t>
      </w:r>
    </w:p>
    <w:p w14:paraId="150776CC" w14:textId="77777777" w:rsidR="009631AD" w:rsidRPr="009631AD" w:rsidRDefault="009631AD" w:rsidP="009631AD">
      <w:pPr>
        <w:widowControl w:val="0"/>
        <w:numPr>
          <w:ilvl w:val="0"/>
          <w:numId w:val="68"/>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9631AD">
        <w:rPr>
          <w:rFonts w:ascii="Calibri" w:eastAsia="Arial" w:hAnsi="Calibri" w:cs="Calibri"/>
          <w:i/>
          <w:iCs/>
          <w:color w:val="000000"/>
          <w:sz w:val="22"/>
          <w:szCs w:val="22"/>
          <w:lang w:eastAsia="en-US"/>
        </w:rPr>
        <w:t xml:space="preserve">Forma de aquisição: Compra e Venda, registrado sob nº. R.7 na </w:t>
      </w:r>
      <w:r w:rsidRPr="009631AD">
        <w:rPr>
          <w:rFonts w:ascii="Calibri" w:eastAsia="Arial" w:hAnsi="Calibri" w:cs="Calibri"/>
          <w:b/>
          <w:bCs/>
          <w:i/>
          <w:iCs/>
          <w:color w:val="000000"/>
          <w:sz w:val="22"/>
          <w:szCs w:val="22"/>
          <w:lang w:eastAsia="en-US"/>
        </w:rPr>
        <w:t>matrícula 16.715</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6º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R.10 na </w:t>
      </w:r>
      <w:r w:rsidRPr="009631AD">
        <w:rPr>
          <w:rFonts w:ascii="Calibri" w:eastAsia="Arial" w:hAnsi="Calibri" w:cs="Calibri"/>
          <w:b/>
          <w:bCs/>
          <w:i/>
          <w:iCs/>
          <w:color w:val="000000"/>
          <w:sz w:val="22"/>
          <w:szCs w:val="22"/>
          <w:lang w:eastAsia="en-US"/>
        </w:rPr>
        <w:t>matrícula 29.512</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6º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R.5 na </w:t>
      </w:r>
      <w:r w:rsidRPr="009631AD">
        <w:rPr>
          <w:rFonts w:ascii="Calibri" w:eastAsia="Arial" w:hAnsi="Calibri" w:cs="Calibri"/>
          <w:b/>
          <w:bCs/>
          <w:i/>
          <w:iCs/>
          <w:color w:val="000000"/>
          <w:sz w:val="22"/>
          <w:szCs w:val="22"/>
          <w:lang w:eastAsia="en-US"/>
        </w:rPr>
        <w:t>matrícula 50.083</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6º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R.5 na </w:t>
      </w:r>
      <w:r w:rsidRPr="009631AD">
        <w:rPr>
          <w:rFonts w:ascii="Calibri" w:eastAsia="Arial" w:hAnsi="Calibri" w:cs="Calibri"/>
          <w:b/>
          <w:bCs/>
          <w:i/>
          <w:iCs/>
          <w:color w:val="000000"/>
          <w:sz w:val="22"/>
          <w:szCs w:val="22"/>
          <w:lang w:eastAsia="en-US"/>
        </w:rPr>
        <w:t>matrícula 62.888</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6º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R.7 na </w:t>
      </w:r>
      <w:r w:rsidRPr="009631AD">
        <w:rPr>
          <w:rFonts w:ascii="Calibri" w:eastAsia="Arial" w:hAnsi="Calibri" w:cs="Calibri"/>
          <w:b/>
          <w:bCs/>
          <w:i/>
          <w:iCs/>
          <w:color w:val="000000"/>
          <w:sz w:val="22"/>
          <w:szCs w:val="22"/>
          <w:lang w:eastAsia="en-US"/>
        </w:rPr>
        <w:t>matrícula 70.604</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6º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R.6 na </w:t>
      </w:r>
      <w:r w:rsidRPr="009631AD">
        <w:rPr>
          <w:rFonts w:ascii="Calibri" w:eastAsia="Arial" w:hAnsi="Calibri" w:cs="Calibri"/>
          <w:b/>
          <w:bCs/>
          <w:i/>
          <w:iCs/>
          <w:color w:val="000000"/>
          <w:sz w:val="22"/>
          <w:szCs w:val="22"/>
          <w:lang w:eastAsia="en-US"/>
        </w:rPr>
        <w:t>matrícula 92.535</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6º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R.6 na </w:t>
      </w:r>
      <w:r w:rsidRPr="009631AD">
        <w:rPr>
          <w:rFonts w:ascii="Calibri" w:eastAsia="Arial" w:hAnsi="Calibri" w:cs="Calibri"/>
          <w:b/>
          <w:bCs/>
          <w:i/>
          <w:iCs/>
          <w:color w:val="000000"/>
          <w:sz w:val="22"/>
          <w:szCs w:val="22"/>
          <w:lang w:eastAsia="en-US"/>
        </w:rPr>
        <w:t>matrícula 108.655</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6º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R.7 na </w:t>
      </w:r>
      <w:r w:rsidRPr="009631AD">
        <w:rPr>
          <w:rFonts w:ascii="Calibri" w:eastAsia="Arial" w:hAnsi="Calibri" w:cs="Calibri"/>
          <w:b/>
          <w:bCs/>
          <w:i/>
          <w:iCs/>
          <w:color w:val="000000"/>
          <w:sz w:val="22"/>
          <w:szCs w:val="22"/>
          <w:lang w:eastAsia="en-US"/>
        </w:rPr>
        <w:t>matrícula 170.872</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6º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R.9 na </w:t>
      </w:r>
      <w:r w:rsidRPr="009631AD">
        <w:rPr>
          <w:rFonts w:ascii="Calibri" w:eastAsia="Arial" w:hAnsi="Calibri" w:cs="Calibri"/>
          <w:b/>
          <w:bCs/>
          <w:i/>
          <w:iCs/>
          <w:color w:val="000000"/>
          <w:sz w:val="22"/>
          <w:szCs w:val="22"/>
          <w:lang w:eastAsia="en-US"/>
        </w:rPr>
        <w:t>matrícula 176.033</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6º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R.5 na </w:t>
      </w:r>
      <w:r w:rsidRPr="009631AD">
        <w:rPr>
          <w:rFonts w:ascii="Calibri" w:eastAsia="Arial" w:hAnsi="Calibri" w:cs="Calibri"/>
          <w:b/>
          <w:bCs/>
          <w:i/>
          <w:iCs/>
          <w:color w:val="000000"/>
          <w:sz w:val="22"/>
          <w:szCs w:val="22"/>
          <w:lang w:eastAsia="en-US"/>
        </w:rPr>
        <w:t>matrícula 176.034</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6º Oficial de Registro de Imóveis de São Paulo</w:t>
      </w:r>
      <w:r w:rsidRPr="009631AD">
        <w:rPr>
          <w:rFonts w:ascii="Calibri" w:eastAsia="Arial" w:hAnsi="Calibri" w:cs="Calibri"/>
          <w:bCs/>
          <w:sz w:val="22"/>
          <w:szCs w:val="22"/>
          <w:lang w:eastAsia="en-US"/>
        </w:rPr>
        <w:t>;</w:t>
      </w:r>
    </w:p>
    <w:p w14:paraId="5A65227F" w14:textId="77777777" w:rsidR="009631AD" w:rsidRPr="009631AD" w:rsidRDefault="009631AD" w:rsidP="009631AD">
      <w:pPr>
        <w:widowControl w:val="0"/>
        <w:numPr>
          <w:ilvl w:val="0"/>
          <w:numId w:val="68"/>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sz w:val="22"/>
          <w:szCs w:val="22"/>
          <w:lang w:eastAsia="en-US"/>
        </w:rPr>
        <w:t xml:space="preserve">Descrição das unidades autônomas e valores de referência: </w:t>
      </w:r>
    </w:p>
    <w:p w14:paraId="74E95509" w14:textId="77777777" w:rsidR="009631AD" w:rsidRPr="009631AD" w:rsidRDefault="009631AD" w:rsidP="009631AD">
      <w:pPr>
        <w:tabs>
          <w:tab w:val="left" w:pos="709"/>
        </w:tabs>
        <w:autoSpaceDE/>
        <w:adjustRightInd/>
        <w:spacing w:line="288" w:lineRule="auto"/>
        <w:ind w:left="709"/>
        <w:contextualSpacing/>
        <w:jc w:val="both"/>
        <w:rPr>
          <w:rFonts w:ascii="Calibri" w:eastAsia="Arial" w:hAnsi="Calibri" w:cs="Calibri"/>
          <w:i/>
          <w:iCs/>
          <w:sz w:val="22"/>
          <w:szCs w:val="22"/>
          <w:lang w:eastAsia="en-US"/>
        </w:rPr>
      </w:pPr>
    </w:p>
    <w:tbl>
      <w:tblPr>
        <w:tblW w:w="8495" w:type="dxa"/>
        <w:tblCellMar>
          <w:left w:w="70" w:type="dxa"/>
          <w:right w:w="70" w:type="dxa"/>
        </w:tblCellMar>
        <w:tblLook w:val="04A0" w:firstRow="1" w:lastRow="0" w:firstColumn="1" w:lastColumn="0" w:noHBand="0" w:noVBand="1"/>
      </w:tblPr>
      <w:tblGrid>
        <w:gridCol w:w="252"/>
        <w:gridCol w:w="2006"/>
        <w:gridCol w:w="1134"/>
        <w:gridCol w:w="1276"/>
        <w:gridCol w:w="1843"/>
        <w:gridCol w:w="1984"/>
      </w:tblGrid>
      <w:tr w:rsidR="009631AD" w:rsidRPr="009631AD" w14:paraId="18D1D76E" w14:textId="77777777" w:rsidTr="00701D52">
        <w:trPr>
          <w:trHeight w:val="1515"/>
        </w:trPr>
        <w:tc>
          <w:tcPr>
            <w:tcW w:w="252" w:type="dxa"/>
            <w:tcBorders>
              <w:top w:val="single" w:sz="8" w:space="0" w:color="auto"/>
              <w:left w:val="single" w:sz="8" w:space="0" w:color="auto"/>
              <w:bottom w:val="nil"/>
              <w:right w:val="single" w:sz="8" w:space="0" w:color="auto"/>
            </w:tcBorders>
            <w:shd w:val="clear" w:color="000000" w:fill="D9D9D9"/>
            <w:noWrap/>
            <w:vAlign w:val="center"/>
            <w:hideMark/>
          </w:tcPr>
          <w:p w14:paraId="36703C32" w14:textId="77777777" w:rsidR="009631AD" w:rsidRPr="009631AD" w:rsidRDefault="009631AD" w:rsidP="009631AD">
            <w:pPr>
              <w:autoSpaceDE/>
              <w:autoSpaceDN/>
              <w:adjustRightInd/>
              <w:rPr>
                <w:rFonts w:ascii="Calibri" w:hAnsi="Calibri" w:cs="Calibri"/>
                <w:color w:val="000000"/>
                <w:sz w:val="22"/>
                <w:szCs w:val="22"/>
              </w:rPr>
            </w:pPr>
            <w:r w:rsidRPr="009631AD">
              <w:rPr>
                <w:rFonts w:ascii="Calibri" w:hAnsi="Calibri" w:cs="Calibri"/>
                <w:color w:val="000000"/>
                <w:sz w:val="22"/>
                <w:szCs w:val="22"/>
              </w:rPr>
              <w:t> </w:t>
            </w:r>
          </w:p>
        </w:tc>
        <w:tc>
          <w:tcPr>
            <w:tcW w:w="2006" w:type="dxa"/>
            <w:tcBorders>
              <w:top w:val="single" w:sz="8" w:space="0" w:color="auto"/>
              <w:left w:val="nil"/>
              <w:bottom w:val="nil"/>
              <w:right w:val="single" w:sz="8" w:space="0" w:color="auto"/>
            </w:tcBorders>
            <w:shd w:val="clear" w:color="000000" w:fill="D9D9D9"/>
            <w:noWrap/>
            <w:vAlign w:val="center"/>
            <w:hideMark/>
          </w:tcPr>
          <w:p w14:paraId="0AC222CF"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Unidade</w:t>
            </w:r>
          </w:p>
        </w:tc>
        <w:tc>
          <w:tcPr>
            <w:tcW w:w="1134" w:type="dxa"/>
            <w:tcBorders>
              <w:top w:val="single" w:sz="8" w:space="0" w:color="auto"/>
              <w:left w:val="nil"/>
              <w:bottom w:val="nil"/>
              <w:right w:val="single" w:sz="8" w:space="0" w:color="auto"/>
            </w:tcBorders>
            <w:shd w:val="clear" w:color="000000" w:fill="D9D9D9"/>
            <w:noWrap/>
            <w:vAlign w:val="center"/>
            <w:hideMark/>
          </w:tcPr>
          <w:p w14:paraId="54BE0E1A" w14:textId="77777777" w:rsidR="009631AD" w:rsidRPr="009631AD" w:rsidRDefault="009631AD" w:rsidP="009631AD">
            <w:pPr>
              <w:autoSpaceDE/>
              <w:autoSpaceDN/>
              <w:adjustRightInd/>
              <w:jc w:val="center"/>
              <w:rPr>
                <w:rFonts w:ascii="Calibri" w:hAnsi="Calibri" w:cs="Calibri"/>
                <w:b/>
                <w:bCs/>
                <w:color w:val="000000"/>
                <w:sz w:val="22"/>
                <w:szCs w:val="22"/>
              </w:rPr>
            </w:pPr>
            <w:r w:rsidRPr="009631AD">
              <w:rPr>
                <w:rFonts w:ascii="Calibri" w:hAnsi="Calibri" w:cs="Calibri"/>
                <w:b/>
                <w:bCs/>
                <w:color w:val="000000"/>
                <w:sz w:val="22"/>
                <w:szCs w:val="22"/>
              </w:rPr>
              <w:t>Matrícula</w:t>
            </w:r>
          </w:p>
        </w:tc>
        <w:tc>
          <w:tcPr>
            <w:tcW w:w="1276" w:type="dxa"/>
            <w:tcBorders>
              <w:top w:val="single" w:sz="8" w:space="0" w:color="auto"/>
              <w:left w:val="nil"/>
              <w:bottom w:val="nil"/>
              <w:right w:val="single" w:sz="8" w:space="0" w:color="auto"/>
            </w:tcBorders>
            <w:shd w:val="clear" w:color="000000" w:fill="D9D9D9"/>
            <w:vAlign w:val="center"/>
            <w:hideMark/>
          </w:tcPr>
          <w:p w14:paraId="1A2FF069"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Fração Ideal</w:t>
            </w:r>
          </w:p>
        </w:tc>
        <w:tc>
          <w:tcPr>
            <w:tcW w:w="1843" w:type="dxa"/>
            <w:tcBorders>
              <w:top w:val="single" w:sz="8" w:space="0" w:color="auto"/>
              <w:left w:val="nil"/>
              <w:bottom w:val="nil"/>
              <w:right w:val="single" w:sz="8" w:space="0" w:color="auto"/>
            </w:tcBorders>
            <w:shd w:val="clear" w:color="000000" w:fill="D9D9D9"/>
            <w:vAlign w:val="center"/>
            <w:hideMark/>
          </w:tcPr>
          <w:p w14:paraId="3C26B460"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Valor da futura unidade autônoma – 1º Leilão (R$)</w:t>
            </w:r>
          </w:p>
        </w:tc>
        <w:tc>
          <w:tcPr>
            <w:tcW w:w="1984" w:type="dxa"/>
            <w:tcBorders>
              <w:top w:val="single" w:sz="8" w:space="0" w:color="auto"/>
              <w:left w:val="nil"/>
              <w:bottom w:val="nil"/>
              <w:right w:val="single" w:sz="8" w:space="0" w:color="auto"/>
            </w:tcBorders>
            <w:shd w:val="clear" w:color="000000" w:fill="D9D9D9"/>
            <w:vAlign w:val="center"/>
            <w:hideMark/>
          </w:tcPr>
          <w:p w14:paraId="33E2A49D"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Percentual de cobertura em relação às Obrigações Garantidas</w:t>
            </w:r>
          </w:p>
        </w:tc>
      </w:tr>
      <w:tr w:rsidR="009631AD" w:rsidRPr="009631AD" w14:paraId="42A9ED00"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454259DF"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w:t>
            </w:r>
          </w:p>
        </w:tc>
        <w:tc>
          <w:tcPr>
            <w:tcW w:w="2006" w:type="dxa"/>
            <w:tcBorders>
              <w:top w:val="single" w:sz="8" w:space="0" w:color="auto"/>
              <w:left w:val="nil"/>
              <w:bottom w:val="single" w:sz="4" w:space="0" w:color="auto"/>
              <w:right w:val="single" w:sz="8" w:space="0" w:color="auto"/>
            </w:tcBorders>
            <w:shd w:val="clear" w:color="000000" w:fill="FFFFFF"/>
            <w:noWrap/>
            <w:vAlign w:val="center"/>
            <w:hideMark/>
          </w:tcPr>
          <w:p w14:paraId="1D7EA1B8"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 xml:space="preserve">Apartamento nº 164 </w:t>
            </w:r>
          </w:p>
        </w:tc>
        <w:tc>
          <w:tcPr>
            <w:tcW w:w="1134" w:type="dxa"/>
            <w:tcBorders>
              <w:top w:val="single" w:sz="8" w:space="0" w:color="auto"/>
              <w:left w:val="nil"/>
              <w:bottom w:val="single" w:sz="4" w:space="0" w:color="auto"/>
              <w:right w:val="single" w:sz="8" w:space="0" w:color="auto"/>
            </w:tcBorders>
            <w:shd w:val="clear" w:color="000000" w:fill="FFFFFF"/>
            <w:noWrap/>
            <w:vAlign w:val="center"/>
            <w:hideMark/>
          </w:tcPr>
          <w:p w14:paraId="1E0EE44A"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237.987</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3C58B98F"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0,0055780</w:t>
            </w:r>
          </w:p>
        </w:tc>
        <w:tc>
          <w:tcPr>
            <w:tcW w:w="1843" w:type="dxa"/>
            <w:tcBorders>
              <w:top w:val="single" w:sz="8" w:space="0" w:color="auto"/>
              <w:left w:val="nil"/>
              <w:bottom w:val="single" w:sz="4" w:space="0" w:color="auto"/>
              <w:right w:val="single" w:sz="8" w:space="0" w:color="auto"/>
            </w:tcBorders>
            <w:shd w:val="clear" w:color="000000" w:fill="FFFFFF"/>
            <w:vAlign w:val="center"/>
            <w:hideMark/>
          </w:tcPr>
          <w:p w14:paraId="32D37226"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R$ 468.387,00</w:t>
            </w:r>
          </w:p>
        </w:tc>
        <w:tc>
          <w:tcPr>
            <w:tcW w:w="1984" w:type="dxa"/>
            <w:tcBorders>
              <w:top w:val="single" w:sz="8" w:space="0" w:color="auto"/>
              <w:left w:val="nil"/>
              <w:bottom w:val="single" w:sz="4" w:space="0" w:color="auto"/>
              <w:right w:val="single" w:sz="8" w:space="0" w:color="auto"/>
            </w:tcBorders>
            <w:shd w:val="clear" w:color="000000" w:fill="FFFFFF"/>
            <w:vAlign w:val="center"/>
            <w:hideMark/>
          </w:tcPr>
          <w:p w14:paraId="74CEF56B"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0,60%</w:t>
            </w:r>
          </w:p>
        </w:tc>
      </w:tr>
    </w:tbl>
    <w:p w14:paraId="4196E095" w14:textId="210F8D17"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6CA46B44" w14:textId="6C6D6271"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1B84E171" w14:textId="77777777" w:rsidR="009631AD" w:rsidRPr="00F24A3C" w:rsidRDefault="009631AD" w:rsidP="009631AD">
      <w:pPr>
        <w:widowControl w:val="0"/>
        <w:numPr>
          <w:ilvl w:val="0"/>
          <w:numId w:val="69"/>
        </w:numPr>
        <w:tabs>
          <w:tab w:val="left" w:pos="709"/>
        </w:tabs>
        <w:autoSpaceDE/>
        <w:adjustRightInd/>
        <w:spacing w:line="288" w:lineRule="auto"/>
        <w:ind w:hanging="1080"/>
        <w:contextualSpacing/>
        <w:jc w:val="both"/>
        <w:rPr>
          <w:rFonts w:ascii="Calibri" w:eastAsia="Arial" w:hAnsi="Calibri" w:cs="Calibri"/>
          <w:b/>
          <w:bCs/>
          <w:i/>
          <w:iCs/>
          <w:sz w:val="22"/>
          <w:szCs w:val="22"/>
          <w:lang w:eastAsia="en-US"/>
        </w:rPr>
      </w:pPr>
      <w:r w:rsidRPr="00F24A3C">
        <w:rPr>
          <w:rFonts w:ascii="Calibri" w:eastAsia="Arial" w:hAnsi="Calibri" w:cs="Calibri"/>
          <w:b/>
          <w:bCs/>
          <w:i/>
          <w:iCs/>
          <w:sz w:val="22"/>
          <w:szCs w:val="22"/>
          <w:u w:val="single"/>
          <w:lang w:eastAsia="en-US"/>
        </w:rPr>
        <w:lastRenderedPageBreak/>
        <w:t>Cartório</w:t>
      </w:r>
      <w:r w:rsidRPr="00F24A3C">
        <w:rPr>
          <w:rFonts w:ascii="Calibri" w:eastAsia="Arial" w:hAnsi="Calibri" w:cs="Calibri"/>
          <w:b/>
          <w:bCs/>
          <w:i/>
          <w:iCs/>
          <w:sz w:val="22"/>
          <w:szCs w:val="22"/>
          <w:lang w:eastAsia="en-US"/>
        </w:rPr>
        <w:t xml:space="preserve">: </w:t>
      </w:r>
      <w:r w:rsidRPr="00F24A3C">
        <w:rPr>
          <w:rFonts w:ascii="Calibri" w:eastAsia="Arial" w:hAnsi="Calibri" w:cs="Calibri"/>
          <w:b/>
          <w:bCs/>
          <w:sz w:val="22"/>
          <w:szCs w:val="22"/>
          <w:lang w:eastAsia="en-US"/>
        </w:rPr>
        <w:t>8º Oficial de Registro de Imóveis de São Paulo;</w:t>
      </w:r>
    </w:p>
    <w:p w14:paraId="53C967B1" w14:textId="77777777" w:rsidR="009631AD" w:rsidRPr="009631AD" w:rsidRDefault="009631AD" w:rsidP="009631AD">
      <w:pPr>
        <w:widowControl w:val="0"/>
        <w:numPr>
          <w:ilvl w:val="0"/>
          <w:numId w:val="69"/>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sz w:val="22"/>
          <w:szCs w:val="22"/>
          <w:lang w:eastAsia="en-US"/>
        </w:rPr>
        <w:t xml:space="preserve">Matrícula: </w:t>
      </w:r>
      <w:r w:rsidRPr="009631AD">
        <w:rPr>
          <w:rFonts w:ascii="Calibri" w:eastAsia="Arial" w:hAnsi="Calibri" w:cs="Calibri"/>
          <w:iCs/>
          <w:color w:val="000000"/>
          <w:sz w:val="22"/>
          <w:szCs w:val="22"/>
          <w:lang w:eastAsia="en-US"/>
        </w:rPr>
        <w:t>191.620 (matrícula mãe);</w:t>
      </w:r>
    </w:p>
    <w:p w14:paraId="709BE19E" w14:textId="77777777" w:rsidR="009631AD" w:rsidRPr="009631AD" w:rsidRDefault="009631AD" w:rsidP="009631AD">
      <w:pPr>
        <w:widowControl w:val="0"/>
        <w:numPr>
          <w:ilvl w:val="0"/>
          <w:numId w:val="69"/>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sz w:val="22"/>
          <w:szCs w:val="22"/>
          <w:lang w:eastAsia="en-US"/>
        </w:rPr>
        <w:t xml:space="preserve">Endereço: </w:t>
      </w:r>
      <w:r w:rsidRPr="009631AD">
        <w:rPr>
          <w:rFonts w:ascii="Calibri" w:eastAsia="Arial" w:hAnsi="Calibri" w:cs="Calibri"/>
          <w:sz w:val="22"/>
          <w:szCs w:val="22"/>
          <w:lang w:eastAsia="en-US"/>
        </w:rPr>
        <w:t>Avenida Inajar de Souza, nº. 1.137, na Vila Palmeira, no 4º Subdistrito – Nossa Senhora do Ó, São Paulo, SP;</w:t>
      </w:r>
    </w:p>
    <w:p w14:paraId="272B4EF4" w14:textId="77777777" w:rsidR="009631AD" w:rsidRPr="009631AD" w:rsidRDefault="009631AD" w:rsidP="009631AD">
      <w:pPr>
        <w:widowControl w:val="0"/>
        <w:numPr>
          <w:ilvl w:val="0"/>
          <w:numId w:val="69"/>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sz w:val="22"/>
          <w:szCs w:val="22"/>
          <w:u w:val="single"/>
          <w:lang w:eastAsia="en-US"/>
        </w:rPr>
        <w:t>Nome do Empreendimento</w:t>
      </w:r>
      <w:r w:rsidRPr="009631AD">
        <w:rPr>
          <w:rFonts w:ascii="Calibri" w:eastAsia="Arial" w:hAnsi="Calibri" w:cs="Calibri"/>
          <w:i/>
          <w:iCs/>
          <w:sz w:val="22"/>
          <w:szCs w:val="22"/>
          <w:lang w:eastAsia="en-US"/>
        </w:rPr>
        <w:t xml:space="preserve">: </w:t>
      </w:r>
      <w:r w:rsidRPr="009631AD">
        <w:rPr>
          <w:rFonts w:ascii="Calibri" w:eastAsia="Arial" w:hAnsi="Calibri" w:cs="Calibri"/>
          <w:bCs/>
          <w:sz w:val="22"/>
          <w:szCs w:val="22"/>
          <w:lang w:eastAsia="en-US"/>
        </w:rPr>
        <w:t>“MOOV FREGUESIA”;</w:t>
      </w:r>
    </w:p>
    <w:p w14:paraId="4380B77D" w14:textId="77777777" w:rsidR="009631AD" w:rsidRPr="009631AD" w:rsidRDefault="009631AD" w:rsidP="009631AD">
      <w:pPr>
        <w:widowControl w:val="0"/>
        <w:numPr>
          <w:ilvl w:val="0"/>
          <w:numId w:val="69"/>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9631AD">
        <w:rPr>
          <w:rFonts w:ascii="Calibri" w:eastAsia="Arial" w:hAnsi="Calibri" w:cs="Calibri"/>
          <w:i/>
          <w:iCs/>
          <w:color w:val="000000"/>
          <w:sz w:val="22"/>
          <w:szCs w:val="22"/>
          <w:lang w:eastAsia="en-US"/>
        </w:rPr>
        <w:t xml:space="preserve">Registro de Incorporação Imobiliária: </w:t>
      </w:r>
      <w:r w:rsidRPr="009631AD">
        <w:rPr>
          <w:rFonts w:ascii="Calibri" w:eastAsia="Arial" w:hAnsi="Calibri" w:cs="Calibri"/>
          <w:color w:val="000000"/>
          <w:sz w:val="22"/>
          <w:szCs w:val="22"/>
          <w:lang w:eastAsia="en-US"/>
        </w:rPr>
        <w:t xml:space="preserve">Av. 1 na matrícula nº. </w:t>
      </w:r>
      <w:r w:rsidRPr="009631AD">
        <w:rPr>
          <w:rFonts w:ascii="Calibri" w:eastAsia="Arial" w:hAnsi="Calibri" w:cs="Calibri"/>
          <w:iCs/>
          <w:color w:val="000000"/>
          <w:sz w:val="22"/>
          <w:szCs w:val="22"/>
          <w:lang w:eastAsia="en-US"/>
        </w:rPr>
        <w:t>191.620 (matrícula mãe);</w:t>
      </w:r>
    </w:p>
    <w:p w14:paraId="3C0C0FE0" w14:textId="77777777" w:rsidR="009631AD" w:rsidRPr="009631AD" w:rsidRDefault="009631AD" w:rsidP="009631AD">
      <w:pPr>
        <w:widowControl w:val="0"/>
        <w:numPr>
          <w:ilvl w:val="0"/>
          <w:numId w:val="69"/>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color w:val="000000"/>
          <w:sz w:val="22"/>
          <w:szCs w:val="22"/>
          <w:lang w:eastAsia="en-US"/>
        </w:rPr>
        <w:t xml:space="preserve">Forma de aquisição: </w:t>
      </w:r>
      <w:r w:rsidRPr="009631AD">
        <w:rPr>
          <w:rFonts w:ascii="Calibri" w:eastAsia="Arial" w:hAnsi="Calibri" w:cs="Calibri"/>
          <w:color w:val="000000"/>
          <w:sz w:val="22"/>
          <w:szCs w:val="22"/>
          <w:lang w:eastAsia="en-US"/>
        </w:rPr>
        <w:t>Compra e Venda, registrada sob nº. R.6 na matrícula nº. 183.256 do 8º Oficial de Registro de Imóveis de São Paulo;</w:t>
      </w:r>
    </w:p>
    <w:p w14:paraId="35C9D992" w14:textId="77777777" w:rsidR="009631AD" w:rsidRPr="009631AD" w:rsidRDefault="009631AD" w:rsidP="009631AD">
      <w:pPr>
        <w:widowControl w:val="0"/>
        <w:numPr>
          <w:ilvl w:val="0"/>
          <w:numId w:val="69"/>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sz w:val="22"/>
          <w:szCs w:val="22"/>
          <w:lang w:eastAsia="en-US"/>
        </w:rPr>
        <w:t xml:space="preserve">Descrição das unidades autônomas e valores de referência: </w:t>
      </w:r>
    </w:p>
    <w:p w14:paraId="1BAC7DAC" w14:textId="77777777" w:rsidR="009631AD" w:rsidRPr="009631AD" w:rsidRDefault="009631AD" w:rsidP="009631AD">
      <w:pPr>
        <w:tabs>
          <w:tab w:val="left" w:pos="709"/>
        </w:tabs>
        <w:autoSpaceDE/>
        <w:adjustRightInd/>
        <w:spacing w:line="288" w:lineRule="auto"/>
        <w:ind w:left="709"/>
        <w:contextualSpacing/>
        <w:jc w:val="both"/>
        <w:rPr>
          <w:rFonts w:ascii="Calibri" w:eastAsia="Arial" w:hAnsi="Calibri" w:cs="Calibri"/>
          <w:i/>
          <w:iCs/>
          <w:sz w:val="22"/>
          <w:szCs w:val="22"/>
          <w:lang w:eastAsia="en-US"/>
        </w:rPr>
      </w:pPr>
    </w:p>
    <w:tbl>
      <w:tblPr>
        <w:tblW w:w="8495" w:type="dxa"/>
        <w:tblCellMar>
          <w:left w:w="70" w:type="dxa"/>
          <w:right w:w="70" w:type="dxa"/>
        </w:tblCellMar>
        <w:tblLook w:val="04A0" w:firstRow="1" w:lastRow="0" w:firstColumn="1" w:lastColumn="0" w:noHBand="0" w:noVBand="1"/>
      </w:tblPr>
      <w:tblGrid>
        <w:gridCol w:w="252"/>
        <w:gridCol w:w="2006"/>
        <w:gridCol w:w="1134"/>
        <w:gridCol w:w="1276"/>
        <w:gridCol w:w="1843"/>
        <w:gridCol w:w="1984"/>
      </w:tblGrid>
      <w:tr w:rsidR="009631AD" w:rsidRPr="009631AD" w14:paraId="191D458D" w14:textId="77777777" w:rsidTr="00701D52">
        <w:trPr>
          <w:trHeight w:val="1515"/>
        </w:trPr>
        <w:tc>
          <w:tcPr>
            <w:tcW w:w="252" w:type="dxa"/>
            <w:tcBorders>
              <w:top w:val="single" w:sz="8" w:space="0" w:color="auto"/>
              <w:left w:val="single" w:sz="8" w:space="0" w:color="auto"/>
              <w:bottom w:val="nil"/>
              <w:right w:val="single" w:sz="8" w:space="0" w:color="auto"/>
            </w:tcBorders>
            <w:shd w:val="clear" w:color="000000" w:fill="D9D9D9"/>
            <w:noWrap/>
            <w:vAlign w:val="center"/>
            <w:hideMark/>
          </w:tcPr>
          <w:p w14:paraId="435DFBD6" w14:textId="77777777" w:rsidR="009631AD" w:rsidRPr="009631AD" w:rsidRDefault="009631AD" w:rsidP="009631AD">
            <w:pPr>
              <w:autoSpaceDE/>
              <w:autoSpaceDN/>
              <w:adjustRightInd/>
              <w:rPr>
                <w:rFonts w:ascii="Calibri" w:hAnsi="Calibri" w:cs="Calibri"/>
                <w:color w:val="000000"/>
                <w:sz w:val="22"/>
                <w:szCs w:val="22"/>
              </w:rPr>
            </w:pPr>
            <w:r w:rsidRPr="009631AD">
              <w:rPr>
                <w:rFonts w:ascii="Calibri" w:hAnsi="Calibri" w:cs="Calibri"/>
                <w:color w:val="000000"/>
                <w:sz w:val="22"/>
                <w:szCs w:val="22"/>
              </w:rPr>
              <w:t> </w:t>
            </w:r>
          </w:p>
        </w:tc>
        <w:tc>
          <w:tcPr>
            <w:tcW w:w="2006" w:type="dxa"/>
            <w:tcBorders>
              <w:top w:val="single" w:sz="8" w:space="0" w:color="auto"/>
              <w:left w:val="nil"/>
              <w:bottom w:val="nil"/>
              <w:right w:val="single" w:sz="8" w:space="0" w:color="auto"/>
            </w:tcBorders>
            <w:shd w:val="clear" w:color="000000" w:fill="D9D9D9"/>
            <w:noWrap/>
            <w:vAlign w:val="center"/>
            <w:hideMark/>
          </w:tcPr>
          <w:p w14:paraId="07931E1B"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Unidade</w:t>
            </w:r>
          </w:p>
        </w:tc>
        <w:tc>
          <w:tcPr>
            <w:tcW w:w="1134" w:type="dxa"/>
            <w:tcBorders>
              <w:top w:val="single" w:sz="8" w:space="0" w:color="auto"/>
              <w:left w:val="nil"/>
              <w:bottom w:val="nil"/>
              <w:right w:val="single" w:sz="8" w:space="0" w:color="auto"/>
            </w:tcBorders>
            <w:shd w:val="clear" w:color="000000" w:fill="D9D9D9"/>
            <w:noWrap/>
            <w:vAlign w:val="center"/>
            <w:hideMark/>
          </w:tcPr>
          <w:p w14:paraId="31F6B1B9" w14:textId="77777777" w:rsidR="009631AD" w:rsidRPr="009631AD" w:rsidRDefault="009631AD" w:rsidP="009631AD">
            <w:pPr>
              <w:autoSpaceDE/>
              <w:autoSpaceDN/>
              <w:adjustRightInd/>
              <w:jc w:val="center"/>
              <w:rPr>
                <w:rFonts w:ascii="Calibri" w:hAnsi="Calibri" w:cs="Calibri"/>
                <w:b/>
                <w:bCs/>
                <w:color w:val="000000"/>
                <w:sz w:val="22"/>
                <w:szCs w:val="22"/>
              </w:rPr>
            </w:pPr>
            <w:r w:rsidRPr="009631AD">
              <w:rPr>
                <w:rFonts w:ascii="Calibri" w:hAnsi="Calibri" w:cs="Calibri"/>
                <w:b/>
                <w:bCs/>
                <w:color w:val="000000"/>
                <w:sz w:val="22"/>
                <w:szCs w:val="22"/>
              </w:rPr>
              <w:t>Matrícula</w:t>
            </w:r>
          </w:p>
        </w:tc>
        <w:tc>
          <w:tcPr>
            <w:tcW w:w="1276" w:type="dxa"/>
            <w:tcBorders>
              <w:top w:val="single" w:sz="8" w:space="0" w:color="auto"/>
              <w:left w:val="nil"/>
              <w:bottom w:val="nil"/>
              <w:right w:val="single" w:sz="8" w:space="0" w:color="auto"/>
            </w:tcBorders>
            <w:shd w:val="clear" w:color="000000" w:fill="D9D9D9"/>
            <w:vAlign w:val="center"/>
            <w:hideMark/>
          </w:tcPr>
          <w:p w14:paraId="600CDDB9"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Fração Ideal</w:t>
            </w:r>
          </w:p>
        </w:tc>
        <w:tc>
          <w:tcPr>
            <w:tcW w:w="1843" w:type="dxa"/>
            <w:tcBorders>
              <w:top w:val="single" w:sz="8" w:space="0" w:color="auto"/>
              <w:left w:val="nil"/>
              <w:bottom w:val="nil"/>
              <w:right w:val="single" w:sz="8" w:space="0" w:color="auto"/>
            </w:tcBorders>
            <w:shd w:val="clear" w:color="000000" w:fill="D9D9D9"/>
            <w:vAlign w:val="center"/>
            <w:hideMark/>
          </w:tcPr>
          <w:p w14:paraId="68A2E20A"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Valor da futura unidade autônoma – 1º Leilão (R$)</w:t>
            </w:r>
          </w:p>
        </w:tc>
        <w:tc>
          <w:tcPr>
            <w:tcW w:w="1984" w:type="dxa"/>
            <w:tcBorders>
              <w:top w:val="single" w:sz="8" w:space="0" w:color="auto"/>
              <w:left w:val="nil"/>
              <w:bottom w:val="nil"/>
              <w:right w:val="single" w:sz="8" w:space="0" w:color="auto"/>
            </w:tcBorders>
            <w:shd w:val="clear" w:color="000000" w:fill="D9D9D9"/>
            <w:vAlign w:val="center"/>
            <w:hideMark/>
          </w:tcPr>
          <w:p w14:paraId="4BC67FAF"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Percentual de cobertura em relação às Obrigações Garantidas</w:t>
            </w:r>
          </w:p>
        </w:tc>
      </w:tr>
      <w:tr w:rsidR="009631AD" w:rsidRPr="009631AD" w14:paraId="567ECC91"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1301F80F"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w:t>
            </w:r>
          </w:p>
        </w:tc>
        <w:tc>
          <w:tcPr>
            <w:tcW w:w="2006" w:type="dxa"/>
            <w:tcBorders>
              <w:top w:val="single" w:sz="8" w:space="0" w:color="auto"/>
              <w:left w:val="nil"/>
              <w:bottom w:val="single" w:sz="4" w:space="0" w:color="auto"/>
              <w:right w:val="single" w:sz="8" w:space="0" w:color="auto"/>
            </w:tcBorders>
            <w:shd w:val="clear" w:color="000000" w:fill="FFFFFF"/>
            <w:noWrap/>
            <w:vAlign w:val="center"/>
            <w:hideMark/>
          </w:tcPr>
          <w:p w14:paraId="4D961604"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 xml:space="preserve">Apartamento nº 35 </w:t>
            </w:r>
          </w:p>
        </w:tc>
        <w:tc>
          <w:tcPr>
            <w:tcW w:w="1134" w:type="dxa"/>
            <w:tcBorders>
              <w:top w:val="single" w:sz="8" w:space="0" w:color="auto"/>
              <w:left w:val="nil"/>
              <w:bottom w:val="single" w:sz="4" w:space="0" w:color="auto"/>
              <w:right w:val="single" w:sz="8" w:space="0" w:color="auto"/>
            </w:tcBorders>
            <w:shd w:val="clear" w:color="000000" w:fill="FFFFFF"/>
            <w:noWrap/>
            <w:vAlign w:val="center"/>
            <w:hideMark/>
          </w:tcPr>
          <w:p w14:paraId="11D764A2"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199.440</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0F3C51C7"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0,0022430</w:t>
            </w:r>
          </w:p>
        </w:tc>
        <w:tc>
          <w:tcPr>
            <w:tcW w:w="1843" w:type="dxa"/>
            <w:tcBorders>
              <w:top w:val="single" w:sz="8" w:space="0" w:color="auto"/>
              <w:left w:val="nil"/>
              <w:bottom w:val="single" w:sz="4" w:space="0" w:color="auto"/>
              <w:right w:val="single" w:sz="8" w:space="0" w:color="auto"/>
            </w:tcBorders>
            <w:shd w:val="clear" w:color="000000" w:fill="FFFFFF"/>
            <w:vAlign w:val="center"/>
            <w:hideMark/>
          </w:tcPr>
          <w:p w14:paraId="1819F83E"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R$ 315.430,00</w:t>
            </w:r>
          </w:p>
        </w:tc>
        <w:tc>
          <w:tcPr>
            <w:tcW w:w="1984" w:type="dxa"/>
            <w:tcBorders>
              <w:top w:val="single" w:sz="8" w:space="0" w:color="auto"/>
              <w:left w:val="nil"/>
              <w:bottom w:val="single" w:sz="4" w:space="0" w:color="auto"/>
              <w:right w:val="single" w:sz="8" w:space="0" w:color="auto"/>
            </w:tcBorders>
            <w:shd w:val="clear" w:color="000000" w:fill="FFFFFF"/>
            <w:vAlign w:val="center"/>
            <w:hideMark/>
          </w:tcPr>
          <w:p w14:paraId="375517CC"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0,41%</w:t>
            </w:r>
          </w:p>
        </w:tc>
      </w:tr>
      <w:tr w:rsidR="009631AD" w:rsidRPr="009631AD" w14:paraId="73D32592" w14:textId="77777777" w:rsidTr="00701D52">
        <w:trPr>
          <w:trHeight w:val="300"/>
        </w:trPr>
        <w:tc>
          <w:tcPr>
            <w:tcW w:w="252" w:type="dxa"/>
            <w:tcBorders>
              <w:top w:val="nil"/>
              <w:left w:val="single" w:sz="8" w:space="0" w:color="auto"/>
              <w:bottom w:val="single" w:sz="4" w:space="0" w:color="auto"/>
              <w:right w:val="single" w:sz="8" w:space="0" w:color="auto"/>
            </w:tcBorders>
            <w:shd w:val="clear" w:color="000000" w:fill="FFFFFF"/>
            <w:noWrap/>
            <w:vAlign w:val="center"/>
            <w:hideMark/>
          </w:tcPr>
          <w:p w14:paraId="597AC040"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2</w:t>
            </w:r>
          </w:p>
        </w:tc>
        <w:tc>
          <w:tcPr>
            <w:tcW w:w="2006" w:type="dxa"/>
            <w:tcBorders>
              <w:top w:val="nil"/>
              <w:left w:val="nil"/>
              <w:bottom w:val="single" w:sz="4" w:space="0" w:color="auto"/>
              <w:right w:val="single" w:sz="8" w:space="0" w:color="auto"/>
            </w:tcBorders>
            <w:shd w:val="clear" w:color="000000" w:fill="FFFFFF"/>
            <w:noWrap/>
            <w:vAlign w:val="center"/>
            <w:hideMark/>
          </w:tcPr>
          <w:p w14:paraId="552E2E77"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Apartamento nº 35</w:t>
            </w:r>
          </w:p>
        </w:tc>
        <w:tc>
          <w:tcPr>
            <w:tcW w:w="1134" w:type="dxa"/>
            <w:tcBorders>
              <w:top w:val="nil"/>
              <w:left w:val="nil"/>
              <w:bottom w:val="single" w:sz="4" w:space="0" w:color="auto"/>
              <w:right w:val="single" w:sz="8" w:space="0" w:color="auto"/>
            </w:tcBorders>
            <w:shd w:val="clear" w:color="000000" w:fill="FFFFFF"/>
            <w:noWrap/>
            <w:vAlign w:val="center"/>
            <w:hideMark/>
          </w:tcPr>
          <w:p w14:paraId="67B9758D"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199.611</w:t>
            </w:r>
          </w:p>
        </w:tc>
        <w:tc>
          <w:tcPr>
            <w:tcW w:w="1276" w:type="dxa"/>
            <w:tcBorders>
              <w:top w:val="nil"/>
              <w:left w:val="nil"/>
              <w:bottom w:val="single" w:sz="4" w:space="0" w:color="auto"/>
              <w:right w:val="single" w:sz="8" w:space="0" w:color="auto"/>
            </w:tcBorders>
            <w:shd w:val="clear" w:color="000000" w:fill="FFFFFF"/>
            <w:noWrap/>
            <w:vAlign w:val="center"/>
            <w:hideMark/>
          </w:tcPr>
          <w:p w14:paraId="50DF98C2"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0,0023590</w:t>
            </w:r>
          </w:p>
        </w:tc>
        <w:tc>
          <w:tcPr>
            <w:tcW w:w="1843" w:type="dxa"/>
            <w:tcBorders>
              <w:top w:val="nil"/>
              <w:left w:val="nil"/>
              <w:bottom w:val="single" w:sz="4" w:space="0" w:color="auto"/>
              <w:right w:val="single" w:sz="8" w:space="0" w:color="auto"/>
            </w:tcBorders>
            <w:shd w:val="clear" w:color="000000" w:fill="FFFFFF"/>
            <w:vAlign w:val="center"/>
            <w:hideMark/>
          </w:tcPr>
          <w:p w14:paraId="2CF431F4"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R$ 322.574,00</w:t>
            </w:r>
          </w:p>
        </w:tc>
        <w:tc>
          <w:tcPr>
            <w:tcW w:w="1984" w:type="dxa"/>
            <w:tcBorders>
              <w:top w:val="nil"/>
              <w:left w:val="nil"/>
              <w:bottom w:val="single" w:sz="4" w:space="0" w:color="auto"/>
              <w:right w:val="single" w:sz="8" w:space="0" w:color="auto"/>
            </w:tcBorders>
            <w:shd w:val="clear" w:color="000000" w:fill="FFFFFF"/>
            <w:vAlign w:val="center"/>
            <w:hideMark/>
          </w:tcPr>
          <w:p w14:paraId="2F2D3190"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0,42%</w:t>
            </w:r>
          </w:p>
        </w:tc>
      </w:tr>
      <w:tr w:rsidR="009631AD" w:rsidRPr="009631AD" w14:paraId="69757674" w14:textId="77777777" w:rsidTr="00701D52">
        <w:trPr>
          <w:trHeight w:val="300"/>
        </w:trPr>
        <w:tc>
          <w:tcPr>
            <w:tcW w:w="252" w:type="dxa"/>
            <w:tcBorders>
              <w:top w:val="nil"/>
              <w:left w:val="single" w:sz="8" w:space="0" w:color="auto"/>
              <w:bottom w:val="single" w:sz="4" w:space="0" w:color="auto"/>
              <w:right w:val="single" w:sz="8" w:space="0" w:color="auto"/>
            </w:tcBorders>
            <w:shd w:val="clear" w:color="000000" w:fill="FFFFFF"/>
            <w:noWrap/>
            <w:vAlign w:val="center"/>
            <w:hideMark/>
          </w:tcPr>
          <w:p w14:paraId="06553E17"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3</w:t>
            </w:r>
          </w:p>
        </w:tc>
        <w:tc>
          <w:tcPr>
            <w:tcW w:w="2006" w:type="dxa"/>
            <w:tcBorders>
              <w:top w:val="nil"/>
              <w:left w:val="nil"/>
              <w:bottom w:val="single" w:sz="4" w:space="0" w:color="auto"/>
              <w:right w:val="single" w:sz="8" w:space="0" w:color="auto"/>
            </w:tcBorders>
            <w:shd w:val="clear" w:color="000000" w:fill="FFFFFF"/>
            <w:noWrap/>
            <w:vAlign w:val="center"/>
            <w:hideMark/>
          </w:tcPr>
          <w:p w14:paraId="0F3BA923"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Apartamento nº 36</w:t>
            </w:r>
          </w:p>
        </w:tc>
        <w:tc>
          <w:tcPr>
            <w:tcW w:w="1134" w:type="dxa"/>
            <w:tcBorders>
              <w:top w:val="nil"/>
              <w:left w:val="nil"/>
              <w:bottom w:val="single" w:sz="4" w:space="0" w:color="auto"/>
              <w:right w:val="single" w:sz="8" w:space="0" w:color="auto"/>
            </w:tcBorders>
            <w:shd w:val="clear" w:color="000000" w:fill="FFFFFF"/>
            <w:noWrap/>
            <w:vAlign w:val="center"/>
            <w:hideMark/>
          </w:tcPr>
          <w:p w14:paraId="7ED460B4"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199.612</w:t>
            </w:r>
          </w:p>
        </w:tc>
        <w:tc>
          <w:tcPr>
            <w:tcW w:w="1276" w:type="dxa"/>
            <w:tcBorders>
              <w:top w:val="nil"/>
              <w:left w:val="nil"/>
              <w:bottom w:val="single" w:sz="4" w:space="0" w:color="auto"/>
              <w:right w:val="single" w:sz="8" w:space="0" w:color="auto"/>
            </w:tcBorders>
            <w:shd w:val="clear" w:color="000000" w:fill="FFFFFF"/>
            <w:noWrap/>
            <w:vAlign w:val="center"/>
            <w:hideMark/>
          </w:tcPr>
          <w:p w14:paraId="348ED40D"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0,0023590</w:t>
            </w:r>
          </w:p>
        </w:tc>
        <w:tc>
          <w:tcPr>
            <w:tcW w:w="1843" w:type="dxa"/>
            <w:tcBorders>
              <w:top w:val="nil"/>
              <w:left w:val="nil"/>
              <w:bottom w:val="single" w:sz="4" w:space="0" w:color="auto"/>
              <w:right w:val="single" w:sz="8" w:space="0" w:color="auto"/>
            </w:tcBorders>
            <w:shd w:val="clear" w:color="000000" w:fill="FFFFFF"/>
            <w:vAlign w:val="center"/>
            <w:hideMark/>
          </w:tcPr>
          <w:p w14:paraId="6669B789"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R$ 322.574,00</w:t>
            </w:r>
          </w:p>
        </w:tc>
        <w:tc>
          <w:tcPr>
            <w:tcW w:w="1984" w:type="dxa"/>
            <w:tcBorders>
              <w:top w:val="nil"/>
              <w:left w:val="nil"/>
              <w:bottom w:val="single" w:sz="4" w:space="0" w:color="auto"/>
              <w:right w:val="single" w:sz="8" w:space="0" w:color="auto"/>
            </w:tcBorders>
            <w:shd w:val="clear" w:color="000000" w:fill="FFFFFF"/>
            <w:vAlign w:val="center"/>
            <w:hideMark/>
          </w:tcPr>
          <w:p w14:paraId="00B2E12F"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0,42%</w:t>
            </w:r>
          </w:p>
        </w:tc>
      </w:tr>
    </w:tbl>
    <w:p w14:paraId="5A4E2AB0" w14:textId="77777777" w:rsidR="009631AD" w:rsidRPr="009631AD" w:rsidRDefault="009631AD" w:rsidP="009631AD">
      <w:pPr>
        <w:adjustRightInd/>
        <w:spacing w:line="288" w:lineRule="auto"/>
        <w:ind w:left="502" w:right="711"/>
        <w:jc w:val="center"/>
        <w:rPr>
          <w:rFonts w:ascii="Calibri" w:eastAsia="Arial" w:hAnsi="Calibri" w:cs="Calibri"/>
          <w:b/>
          <w:i/>
          <w:sz w:val="22"/>
          <w:szCs w:val="22"/>
          <w:lang w:eastAsia="en-US"/>
        </w:rPr>
      </w:pPr>
    </w:p>
    <w:p w14:paraId="3B667D1E" w14:textId="4F43A252"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45880859" w14:textId="77777777" w:rsidR="00CA2DE3" w:rsidRPr="00F24A3C" w:rsidRDefault="00CA2DE3" w:rsidP="00CA2DE3">
      <w:pPr>
        <w:widowControl w:val="0"/>
        <w:numPr>
          <w:ilvl w:val="0"/>
          <w:numId w:val="70"/>
        </w:numPr>
        <w:tabs>
          <w:tab w:val="left" w:pos="709"/>
        </w:tabs>
        <w:autoSpaceDE/>
        <w:adjustRightInd/>
        <w:spacing w:line="288" w:lineRule="auto"/>
        <w:ind w:hanging="1080"/>
        <w:contextualSpacing/>
        <w:jc w:val="both"/>
        <w:rPr>
          <w:rFonts w:ascii="Calibri" w:eastAsia="Arial" w:hAnsi="Calibri" w:cs="Calibri"/>
          <w:b/>
          <w:bCs/>
          <w:i/>
          <w:iCs/>
          <w:sz w:val="22"/>
          <w:szCs w:val="22"/>
          <w:lang w:eastAsia="en-US"/>
        </w:rPr>
      </w:pPr>
      <w:r w:rsidRPr="00F24A3C">
        <w:rPr>
          <w:rFonts w:ascii="Calibri" w:eastAsia="Arial" w:hAnsi="Calibri" w:cs="Calibri"/>
          <w:b/>
          <w:bCs/>
          <w:i/>
          <w:iCs/>
          <w:sz w:val="22"/>
          <w:szCs w:val="22"/>
          <w:u w:val="single"/>
          <w:lang w:eastAsia="en-US"/>
        </w:rPr>
        <w:t>Cartório</w:t>
      </w:r>
      <w:r w:rsidRPr="00F24A3C">
        <w:rPr>
          <w:rFonts w:ascii="Calibri" w:eastAsia="Arial" w:hAnsi="Calibri" w:cs="Calibri"/>
          <w:b/>
          <w:bCs/>
          <w:i/>
          <w:iCs/>
          <w:sz w:val="22"/>
          <w:szCs w:val="22"/>
          <w:lang w:eastAsia="en-US"/>
        </w:rPr>
        <w:t xml:space="preserve">: </w:t>
      </w:r>
      <w:r w:rsidRPr="00F24A3C">
        <w:rPr>
          <w:rFonts w:ascii="Calibri" w:eastAsia="Arial" w:hAnsi="Calibri" w:cs="Calibri"/>
          <w:b/>
          <w:bCs/>
          <w:sz w:val="22"/>
          <w:szCs w:val="22"/>
          <w:lang w:eastAsia="en-US"/>
        </w:rPr>
        <w:t>2º Oficial de Registro de Imóveis de São Paulo;</w:t>
      </w:r>
    </w:p>
    <w:p w14:paraId="0EB51D7F" w14:textId="77777777" w:rsidR="00CA2DE3" w:rsidRPr="00CA2DE3" w:rsidRDefault="00CA2DE3" w:rsidP="00CA2DE3">
      <w:pPr>
        <w:widowControl w:val="0"/>
        <w:numPr>
          <w:ilvl w:val="0"/>
          <w:numId w:val="70"/>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CA2DE3">
        <w:rPr>
          <w:rFonts w:ascii="Calibri" w:eastAsia="Arial" w:hAnsi="Calibri" w:cs="Calibri"/>
          <w:i/>
          <w:iCs/>
          <w:color w:val="000000"/>
          <w:sz w:val="22"/>
          <w:szCs w:val="22"/>
          <w:lang w:eastAsia="en-US"/>
        </w:rPr>
        <w:t xml:space="preserve">Matrícula: </w:t>
      </w:r>
      <w:r w:rsidRPr="00CA2DE3">
        <w:rPr>
          <w:rFonts w:ascii="Calibri" w:eastAsia="Arial" w:hAnsi="Calibri" w:cs="Calibri"/>
          <w:iCs/>
          <w:color w:val="000000"/>
          <w:sz w:val="22"/>
          <w:szCs w:val="22"/>
          <w:lang w:eastAsia="en-US"/>
        </w:rPr>
        <w:t>43.441 (matrícula mãe);</w:t>
      </w:r>
    </w:p>
    <w:p w14:paraId="55393879" w14:textId="77777777" w:rsidR="00CA2DE3" w:rsidRPr="00CA2DE3" w:rsidRDefault="00CA2DE3" w:rsidP="00CA2DE3">
      <w:pPr>
        <w:widowControl w:val="0"/>
        <w:numPr>
          <w:ilvl w:val="0"/>
          <w:numId w:val="70"/>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CA2DE3">
        <w:rPr>
          <w:rFonts w:ascii="Calibri" w:eastAsia="Arial" w:hAnsi="Calibri" w:cs="Calibri"/>
          <w:i/>
          <w:iCs/>
          <w:sz w:val="22"/>
          <w:szCs w:val="22"/>
          <w:lang w:eastAsia="en-US"/>
        </w:rPr>
        <w:t xml:space="preserve">Endereço: </w:t>
      </w:r>
      <w:r w:rsidRPr="00CA2DE3">
        <w:rPr>
          <w:rFonts w:ascii="Calibri" w:eastAsia="Arial" w:hAnsi="Calibri" w:cs="Calibri"/>
          <w:sz w:val="22"/>
          <w:szCs w:val="22"/>
          <w:lang w:eastAsia="en-US"/>
        </w:rPr>
        <w:t>Avenida Duque de Caxias, nº. 61, e Rua Doutor Frederico Steidel, nº. 84, Santa Cecília, São Paulo, SP;</w:t>
      </w:r>
    </w:p>
    <w:p w14:paraId="0F3861A9" w14:textId="77777777" w:rsidR="00CA2DE3" w:rsidRPr="00CA2DE3" w:rsidRDefault="00CA2DE3" w:rsidP="00CA2DE3">
      <w:pPr>
        <w:widowControl w:val="0"/>
        <w:numPr>
          <w:ilvl w:val="0"/>
          <w:numId w:val="70"/>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CA2DE3">
        <w:rPr>
          <w:rFonts w:ascii="Calibri" w:eastAsia="Arial" w:hAnsi="Calibri" w:cs="Calibri"/>
          <w:i/>
          <w:iCs/>
          <w:sz w:val="22"/>
          <w:szCs w:val="22"/>
          <w:u w:val="single"/>
          <w:lang w:eastAsia="en-US"/>
        </w:rPr>
        <w:t>Nome do Empreendimento</w:t>
      </w:r>
      <w:r w:rsidRPr="00CA2DE3">
        <w:rPr>
          <w:rFonts w:ascii="Calibri" w:eastAsia="Arial" w:hAnsi="Calibri" w:cs="Calibri"/>
          <w:i/>
          <w:iCs/>
          <w:sz w:val="22"/>
          <w:szCs w:val="22"/>
          <w:lang w:eastAsia="en-US"/>
        </w:rPr>
        <w:t xml:space="preserve">: </w:t>
      </w:r>
      <w:r w:rsidRPr="00CA2DE3">
        <w:rPr>
          <w:rFonts w:ascii="Calibri" w:eastAsia="Arial" w:hAnsi="Calibri" w:cs="Calibri"/>
          <w:bCs/>
          <w:sz w:val="22"/>
          <w:szCs w:val="22"/>
          <w:lang w:eastAsia="en-US"/>
        </w:rPr>
        <w:t>“SMART SANTA CECÍLIA”;</w:t>
      </w:r>
    </w:p>
    <w:p w14:paraId="010752DC" w14:textId="77777777" w:rsidR="00CA2DE3" w:rsidRPr="00CA2DE3" w:rsidRDefault="00CA2DE3" w:rsidP="00CA2DE3">
      <w:pPr>
        <w:widowControl w:val="0"/>
        <w:numPr>
          <w:ilvl w:val="0"/>
          <w:numId w:val="70"/>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CA2DE3">
        <w:rPr>
          <w:rFonts w:ascii="Calibri" w:eastAsia="Arial" w:hAnsi="Calibri" w:cs="Calibri"/>
          <w:i/>
          <w:iCs/>
          <w:color w:val="000000"/>
          <w:sz w:val="22"/>
          <w:szCs w:val="22"/>
          <w:lang w:eastAsia="en-US"/>
        </w:rPr>
        <w:t xml:space="preserve">Registro de Incorporação Imobiliária: </w:t>
      </w:r>
      <w:r w:rsidRPr="00CA2DE3">
        <w:rPr>
          <w:rFonts w:ascii="Calibri" w:eastAsia="Arial" w:hAnsi="Calibri" w:cs="Calibri"/>
          <w:color w:val="000000"/>
          <w:sz w:val="22"/>
          <w:szCs w:val="22"/>
          <w:lang w:eastAsia="en-US"/>
        </w:rPr>
        <w:t>R.28 na matrícula 43.441 (matrícula mãe);</w:t>
      </w:r>
    </w:p>
    <w:p w14:paraId="110279D2" w14:textId="77777777" w:rsidR="00CA2DE3" w:rsidRPr="00CA2DE3" w:rsidRDefault="00CA2DE3" w:rsidP="00CA2DE3">
      <w:pPr>
        <w:widowControl w:val="0"/>
        <w:numPr>
          <w:ilvl w:val="0"/>
          <w:numId w:val="70"/>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CA2DE3">
        <w:rPr>
          <w:rFonts w:ascii="Calibri" w:eastAsia="Arial" w:hAnsi="Calibri" w:cs="Calibri"/>
          <w:i/>
          <w:iCs/>
          <w:color w:val="000000"/>
          <w:sz w:val="22"/>
          <w:szCs w:val="22"/>
          <w:lang w:eastAsia="en-US"/>
        </w:rPr>
        <w:t xml:space="preserve">Forma de aquisição: </w:t>
      </w:r>
      <w:r w:rsidRPr="00CA2DE3">
        <w:rPr>
          <w:rFonts w:ascii="Calibri" w:eastAsia="Arial" w:hAnsi="Calibri" w:cs="Calibri"/>
          <w:color w:val="000000"/>
          <w:sz w:val="22"/>
          <w:szCs w:val="22"/>
          <w:lang w:eastAsia="en-US"/>
        </w:rPr>
        <w:t xml:space="preserve">Compra e Venda, registrada sob nº. R.26 na matrícula 43.441 do </w:t>
      </w:r>
      <w:r w:rsidRPr="00CA2DE3">
        <w:rPr>
          <w:rFonts w:ascii="Calibri" w:eastAsia="Arial" w:hAnsi="Calibri" w:cs="Calibri"/>
          <w:sz w:val="22"/>
          <w:szCs w:val="22"/>
          <w:lang w:eastAsia="en-US"/>
        </w:rPr>
        <w:t>2º Oficial de Registro de Imóveis de São Paulo</w:t>
      </w:r>
      <w:r w:rsidRPr="00CA2DE3">
        <w:rPr>
          <w:rFonts w:ascii="Calibri" w:eastAsia="Arial" w:hAnsi="Calibri" w:cs="Calibri"/>
          <w:bCs/>
          <w:sz w:val="22"/>
          <w:szCs w:val="22"/>
          <w:lang w:eastAsia="en-US"/>
        </w:rPr>
        <w:t>;</w:t>
      </w:r>
    </w:p>
    <w:p w14:paraId="27083419" w14:textId="77777777" w:rsidR="00CA2DE3" w:rsidRPr="00CA2DE3" w:rsidRDefault="00CA2DE3" w:rsidP="00CA2DE3">
      <w:pPr>
        <w:widowControl w:val="0"/>
        <w:numPr>
          <w:ilvl w:val="0"/>
          <w:numId w:val="70"/>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CA2DE3">
        <w:rPr>
          <w:rFonts w:ascii="Calibri" w:eastAsia="Arial" w:hAnsi="Calibri" w:cs="Calibri"/>
          <w:i/>
          <w:iCs/>
          <w:sz w:val="22"/>
          <w:szCs w:val="22"/>
          <w:lang w:eastAsia="en-US"/>
        </w:rPr>
        <w:t xml:space="preserve">Descrição das unidades autônomas e valores de referência: </w:t>
      </w:r>
    </w:p>
    <w:p w14:paraId="00C37B04" w14:textId="77777777" w:rsidR="00CA2DE3" w:rsidRPr="00CA2DE3" w:rsidRDefault="00CA2DE3" w:rsidP="00CA2DE3">
      <w:pPr>
        <w:tabs>
          <w:tab w:val="left" w:pos="709"/>
        </w:tabs>
        <w:autoSpaceDE/>
        <w:adjustRightInd/>
        <w:spacing w:line="288" w:lineRule="auto"/>
        <w:ind w:left="709"/>
        <w:contextualSpacing/>
        <w:jc w:val="both"/>
        <w:rPr>
          <w:rFonts w:ascii="Calibri" w:eastAsia="Arial" w:hAnsi="Calibri" w:cs="Calibri"/>
          <w:i/>
          <w:iCs/>
          <w:sz w:val="22"/>
          <w:szCs w:val="22"/>
          <w:lang w:eastAsia="en-US"/>
        </w:rPr>
      </w:pPr>
    </w:p>
    <w:tbl>
      <w:tblPr>
        <w:tblW w:w="8495" w:type="dxa"/>
        <w:tblCellMar>
          <w:left w:w="70" w:type="dxa"/>
          <w:right w:w="70" w:type="dxa"/>
        </w:tblCellMar>
        <w:tblLook w:val="04A0" w:firstRow="1" w:lastRow="0" w:firstColumn="1" w:lastColumn="0" w:noHBand="0" w:noVBand="1"/>
      </w:tblPr>
      <w:tblGrid>
        <w:gridCol w:w="252"/>
        <w:gridCol w:w="2290"/>
        <w:gridCol w:w="1023"/>
        <w:gridCol w:w="1276"/>
        <w:gridCol w:w="1760"/>
        <w:gridCol w:w="1894"/>
      </w:tblGrid>
      <w:tr w:rsidR="00CA2DE3" w:rsidRPr="00CA2DE3" w14:paraId="3EE7AA5E" w14:textId="77777777" w:rsidTr="00701D52">
        <w:trPr>
          <w:trHeight w:val="1515"/>
        </w:trPr>
        <w:tc>
          <w:tcPr>
            <w:tcW w:w="252" w:type="dxa"/>
            <w:tcBorders>
              <w:top w:val="single" w:sz="8" w:space="0" w:color="auto"/>
              <w:left w:val="single" w:sz="8" w:space="0" w:color="auto"/>
              <w:bottom w:val="nil"/>
              <w:right w:val="single" w:sz="8" w:space="0" w:color="auto"/>
            </w:tcBorders>
            <w:shd w:val="clear" w:color="000000" w:fill="D9D9D9"/>
            <w:noWrap/>
            <w:vAlign w:val="center"/>
            <w:hideMark/>
          </w:tcPr>
          <w:p w14:paraId="6652EEB4" w14:textId="77777777" w:rsidR="00CA2DE3" w:rsidRPr="00CA2DE3" w:rsidRDefault="00CA2DE3" w:rsidP="00CA2DE3">
            <w:pPr>
              <w:autoSpaceDE/>
              <w:autoSpaceDN/>
              <w:adjustRightInd/>
              <w:rPr>
                <w:rFonts w:ascii="Calibri" w:hAnsi="Calibri" w:cs="Calibri"/>
                <w:color w:val="000000"/>
                <w:sz w:val="22"/>
                <w:szCs w:val="22"/>
              </w:rPr>
            </w:pPr>
            <w:r w:rsidRPr="00CA2DE3">
              <w:rPr>
                <w:rFonts w:ascii="Calibri" w:hAnsi="Calibri" w:cs="Calibri"/>
                <w:color w:val="000000"/>
                <w:sz w:val="22"/>
                <w:szCs w:val="22"/>
              </w:rPr>
              <w:t> </w:t>
            </w:r>
          </w:p>
        </w:tc>
        <w:tc>
          <w:tcPr>
            <w:tcW w:w="2290" w:type="dxa"/>
            <w:tcBorders>
              <w:top w:val="single" w:sz="8" w:space="0" w:color="auto"/>
              <w:left w:val="nil"/>
              <w:bottom w:val="nil"/>
              <w:right w:val="single" w:sz="8" w:space="0" w:color="auto"/>
            </w:tcBorders>
            <w:shd w:val="clear" w:color="000000" w:fill="D9D9D9"/>
            <w:noWrap/>
            <w:vAlign w:val="center"/>
            <w:hideMark/>
          </w:tcPr>
          <w:p w14:paraId="169C51F6" w14:textId="77777777" w:rsidR="00CA2DE3" w:rsidRPr="00CA2DE3" w:rsidRDefault="00CA2DE3" w:rsidP="00CA2DE3">
            <w:pPr>
              <w:autoSpaceDE/>
              <w:autoSpaceDN/>
              <w:adjustRightInd/>
              <w:jc w:val="center"/>
              <w:rPr>
                <w:rFonts w:ascii="Calibri" w:hAnsi="Calibri" w:cs="Calibri"/>
                <w:b/>
                <w:bCs/>
                <w:i/>
                <w:iCs/>
                <w:color w:val="000000"/>
                <w:sz w:val="22"/>
                <w:szCs w:val="22"/>
              </w:rPr>
            </w:pPr>
            <w:r w:rsidRPr="00CA2DE3">
              <w:rPr>
                <w:rFonts w:ascii="Calibri" w:hAnsi="Calibri" w:cs="Calibri"/>
                <w:b/>
                <w:bCs/>
                <w:i/>
                <w:iCs/>
                <w:color w:val="000000"/>
                <w:sz w:val="22"/>
                <w:szCs w:val="22"/>
              </w:rPr>
              <w:t>Unidade</w:t>
            </w:r>
          </w:p>
        </w:tc>
        <w:tc>
          <w:tcPr>
            <w:tcW w:w="1023" w:type="dxa"/>
            <w:tcBorders>
              <w:top w:val="single" w:sz="8" w:space="0" w:color="auto"/>
              <w:left w:val="nil"/>
              <w:bottom w:val="nil"/>
              <w:right w:val="single" w:sz="8" w:space="0" w:color="auto"/>
            </w:tcBorders>
            <w:shd w:val="clear" w:color="000000" w:fill="D9D9D9"/>
            <w:noWrap/>
            <w:vAlign w:val="center"/>
            <w:hideMark/>
          </w:tcPr>
          <w:p w14:paraId="06011A8B" w14:textId="77777777" w:rsidR="00CA2DE3" w:rsidRPr="00CA2DE3" w:rsidRDefault="00CA2DE3" w:rsidP="00CA2DE3">
            <w:pPr>
              <w:autoSpaceDE/>
              <w:autoSpaceDN/>
              <w:adjustRightInd/>
              <w:jc w:val="center"/>
              <w:rPr>
                <w:rFonts w:ascii="Calibri" w:hAnsi="Calibri" w:cs="Calibri"/>
                <w:b/>
                <w:bCs/>
                <w:color w:val="000000"/>
                <w:sz w:val="22"/>
                <w:szCs w:val="22"/>
              </w:rPr>
            </w:pPr>
            <w:r w:rsidRPr="00CA2DE3">
              <w:rPr>
                <w:rFonts w:ascii="Calibri" w:hAnsi="Calibri" w:cs="Calibri"/>
                <w:b/>
                <w:bCs/>
                <w:color w:val="000000"/>
                <w:sz w:val="22"/>
                <w:szCs w:val="22"/>
              </w:rPr>
              <w:t>Matrícula</w:t>
            </w:r>
          </w:p>
        </w:tc>
        <w:tc>
          <w:tcPr>
            <w:tcW w:w="1276" w:type="dxa"/>
            <w:tcBorders>
              <w:top w:val="single" w:sz="8" w:space="0" w:color="auto"/>
              <w:left w:val="nil"/>
              <w:bottom w:val="nil"/>
              <w:right w:val="single" w:sz="8" w:space="0" w:color="auto"/>
            </w:tcBorders>
            <w:shd w:val="clear" w:color="000000" w:fill="D9D9D9"/>
            <w:vAlign w:val="center"/>
            <w:hideMark/>
          </w:tcPr>
          <w:p w14:paraId="7364079B" w14:textId="77777777" w:rsidR="00CA2DE3" w:rsidRPr="00CA2DE3" w:rsidRDefault="00CA2DE3" w:rsidP="00CA2DE3">
            <w:pPr>
              <w:autoSpaceDE/>
              <w:autoSpaceDN/>
              <w:adjustRightInd/>
              <w:jc w:val="center"/>
              <w:rPr>
                <w:rFonts w:ascii="Calibri" w:hAnsi="Calibri" w:cs="Calibri"/>
                <w:b/>
                <w:bCs/>
                <w:i/>
                <w:iCs/>
                <w:color w:val="000000"/>
                <w:sz w:val="22"/>
                <w:szCs w:val="22"/>
              </w:rPr>
            </w:pPr>
            <w:r w:rsidRPr="00CA2DE3">
              <w:rPr>
                <w:rFonts w:ascii="Calibri" w:hAnsi="Calibri" w:cs="Calibri"/>
                <w:b/>
                <w:bCs/>
                <w:i/>
                <w:iCs/>
                <w:color w:val="000000"/>
                <w:sz w:val="22"/>
                <w:szCs w:val="22"/>
              </w:rPr>
              <w:t>Fração Ideal</w:t>
            </w:r>
          </w:p>
        </w:tc>
        <w:tc>
          <w:tcPr>
            <w:tcW w:w="1760" w:type="dxa"/>
            <w:tcBorders>
              <w:top w:val="single" w:sz="8" w:space="0" w:color="auto"/>
              <w:left w:val="nil"/>
              <w:bottom w:val="nil"/>
              <w:right w:val="single" w:sz="8" w:space="0" w:color="auto"/>
            </w:tcBorders>
            <w:shd w:val="clear" w:color="000000" w:fill="D9D9D9"/>
            <w:vAlign w:val="center"/>
            <w:hideMark/>
          </w:tcPr>
          <w:p w14:paraId="5F84BF97" w14:textId="77777777" w:rsidR="00CA2DE3" w:rsidRPr="00CA2DE3" w:rsidRDefault="00CA2DE3" w:rsidP="00CA2DE3">
            <w:pPr>
              <w:autoSpaceDE/>
              <w:autoSpaceDN/>
              <w:adjustRightInd/>
              <w:jc w:val="center"/>
              <w:rPr>
                <w:rFonts w:ascii="Calibri" w:hAnsi="Calibri" w:cs="Calibri"/>
                <w:b/>
                <w:bCs/>
                <w:i/>
                <w:iCs/>
                <w:color w:val="000000"/>
                <w:sz w:val="22"/>
                <w:szCs w:val="22"/>
              </w:rPr>
            </w:pPr>
            <w:r w:rsidRPr="00CA2DE3">
              <w:rPr>
                <w:rFonts w:ascii="Calibri" w:hAnsi="Calibri" w:cs="Calibri"/>
                <w:b/>
                <w:bCs/>
                <w:i/>
                <w:iCs/>
                <w:color w:val="000000"/>
                <w:sz w:val="22"/>
                <w:szCs w:val="22"/>
              </w:rPr>
              <w:t>Valor da futura unidade autônoma – 1º Leilão (R$)</w:t>
            </w:r>
          </w:p>
        </w:tc>
        <w:tc>
          <w:tcPr>
            <w:tcW w:w="1894" w:type="dxa"/>
            <w:tcBorders>
              <w:top w:val="single" w:sz="8" w:space="0" w:color="auto"/>
              <w:left w:val="nil"/>
              <w:bottom w:val="nil"/>
              <w:right w:val="single" w:sz="8" w:space="0" w:color="auto"/>
            </w:tcBorders>
            <w:shd w:val="clear" w:color="000000" w:fill="D9D9D9"/>
            <w:vAlign w:val="center"/>
            <w:hideMark/>
          </w:tcPr>
          <w:p w14:paraId="02B6EE7C" w14:textId="77777777" w:rsidR="00CA2DE3" w:rsidRPr="00CA2DE3" w:rsidRDefault="00CA2DE3" w:rsidP="00CA2DE3">
            <w:pPr>
              <w:autoSpaceDE/>
              <w:autoSpaceDN/>
              <w:adjustRightInd/>
              <w:jc w:val="center"/>
              <w:rPr>
                <w:rFonts w:ascii="Calibri" w:hAnsi="Calibri" w:cs="Calibri"/>
                <w:b/>
                <w:bCs/>
                <w:i/>
                <w:iCs/>
                <w:color w:val="000000"/>
                <w:sz w:val="22"/>
                <w:szCs w:val="22"/>
              </w:rPr>
            </w:pPr>
            <w:r w:rsidRPr="00CA2DE3">
              <w:rPr>
                <w:rFonts w:ascii="Calibri" w:hAnsi="Calibri" w:cs="Calibri"/>
                <w:b/>
                <w:bCs/>
                <w:i/>
                <w:iCs/>
                <w:color w:val="000000"/>
                <w:sz w:val="22"/>
                <w:szCs w:val="22"/>
              </w:rPr>
              <w:t>Percentual de cobertura em relação às Obrigações Garantidas</w:t>
            </w:r>
          </w:p>
        </w:tc>
      </w:tr>
      <w:tr w:rsidR="00CA2DE3" w:rsidRPr="00CA2DE3" w14:paraId="212E1A41"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587FAF24"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1</w:t>
            </w:r>
          </w:p>
        </w:tc>
        <w:tc>
          <w:tcPr>
            <w:tcW w:w="2290" w:type="dxa"/>
            <w:tcBorders>
              <w:top w:val="single" w:sz="8" w:space="0" w:color="auto"/>
              <w:left w:val="nil"/>
              <w:bottom w:val="single" w:sz="4" w:space="0" w:color="auto"/>
              <w:right w:val="single" w:sz="8" w:space="0" w:color="auto"/>
            </w:tcBorders>
            <w:shd w:val="clear" w:color="000000" w:fill="FFFFFF"/>
            <w:noWrap/>
            <w:vAlign w:val="center"/>
            <w:hideMark/>
          </w:tcPr>
          <w:p w14:paraId="356EE480"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 xml:space="preserve">Apartamento nº. 401A </w:t>
            </w:r>
          </w:p>
        </w:tc>
        <w:tc>
          <w:tcPr>
            <w:tcW w:w="1023" w:type="dxa"/>
            <w:tcBorders>
              <w:top w:val="single" w:sz="8" w:space="0" w:color="auto"/>
              <w:left w:val="nil"/>
              <w:bottom w:val="single" w:sz="4" w:space="0" w:color="auto"/>
              <w:right w:val="single" w:sz="8" w:space="0" w:color="auto"/>
            </w:tcBorders>
            <w:shd w:val="clear" w:color="000000" w:fill="FFFFFF"/>
            <w:noWrap/>
            <w:vAlign w:val="center"/>
            <w:hideMark/>
          </w:tcPr>
          <w:p w14:paraId="7A40D5F8"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132.485</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245D7246"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0,0067780</w:t>
            </w:r>
          </w:p>
        </w:tc>
        <w:tc>
          <w:tcPr>
            <w:tcW w:w="1760" w:type="dxa"/>
            <w:tcBorders>
              <w:top w:val="single" w:sz="8" w:space="0" w:color="auto"/>
              <w:left w:val="nil"/>
              <w:bottom w:val="single" w:sz="4" w:space="0" w:color="auto"/>
              <w:right w:val="single" w:sz="8" w:space="0" w:color="auto"/>
            </w:tcBorders>
            <w:shd w:val="clear" w:color="000000" w:fill="FFFFFF"/>
            <w:vAlign w:val="center"/>
            <w:hideMark/>
          </w:tcPr>
          <w:p w14:paraId="2FF59F8D"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R$ 551.975,00</w:t>
            </w:r>
          </w:p>
        </w:tc>
        <w:tc>
          <w:tcPr>
            <w:tcW w:w="1894" w:type="dxa"/>
            <w:tcBorders>
              <w:top w:val="single" w:sz="8" w:space="0" w:color="auto"/>
              <w:left w:val="nil"/>
              <w:bottom w:val="single" w:sz="4" w:space="0" w:color="auto"/>
              <w:right w:val="single" w:sz="8" w:space="0" w:color="auto"/>
            </w:tcBorders>
            <w:shd w:val="clear" w:color="000000" w:fill="FFFFFF"/>
            <w:vAlign w:val="center"/>
            <w:hideMark/>
          </w:tcPr>
          <w:p w14:paraId="7CF6BFEE"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0,71%</w:t>
            </w:r>
          </w:p>
        </w:tc>
      </w:tr>
      <w:tr w:rsidR="00CA2DE3" w:rsidRPr="00CA2DE3" w14:paraId="0DE8EC9D"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00B1EEC8"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2</w:t>
            </w:r>
          </w:p>
        </w:tc>
        <w:tc>
          <w:tcPr>
            <w:tcW w:w="2290" w:type="dxa"/>
            <w:tcBorders>
              <w:top w:val="single" w:sz="8" w:space="0" w:color="auto"/>
              <w:left w:val="nil"/>
              <w:bottom w:val="single" w:sz="4" w:space="0" w:color="auto"/>
              <w:right w:val="single" w:sz="8" w:space="0" w:color="auto"/>
            </w:tcBorders>
            <w:shd w:val="clear" w:color="000000" w:fill="FFFFFF"/>
            <w:noWrap/>
            <w:vAlign w:val="center"/>
            <w:hideMark/>
          </w:tcPr>
          <w:p w14:paraId="452226DA"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Apartamento nº. 901A</w:t>
            </w:r>
          </w:p>
        </w:tc>
        <w:tc>
          <w:tcPr>
            <w:tcW w:w="1023" w:type="dxa"/>
            <w:tcBorders>
              <w:top w:val="single" w:sz="8" w:space="0" w:color="auto"/>
              <w:left w:val="nil"/>
              <w:bottom w:val="single" w:sz="4" w:space="0" w:color="auto"/>
              <w:right w:val="single" w:sz="8" w:space="0" w:color="auto"/>
            </w:tcBorders>
            <w:shd w:val="clear" w:color="000000" w:fill="FFFFFF"/>
            <w:noWrap/>
            <w:vAlign w:val="center"/>
            <w:hideMark/>
          </w:tcPr>
          <w:p w14:paraId="4A395BE0"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132.535</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15868E26"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0,0067780</w:t>
            </w:r>
          </w:p>
        </w:tc>
        <w:tc>
          <w:tcPr>
            <w:tcW w:w="1760" w:type="dxa"/>
            <w:tcBorders>
              <w:top w:val="single" w:sz="8" w:space="0" w:color="auto"/>
              <w:left w:val="nil"/>
              <w:bottom w:val="single" w:sz="4" w:space="0" w:color="auto"/>
              <w:right w:val="single" w:sz="8" w:space="0" w:color="auto"/>
            </w:tcBorders>
            <w:shd w:val="clear" w:color="000000" w:fill="FFFFFF"/>
            <w:vAlign w:val="center"/>
            <w:hideMark/>
          </w:tcPr>
          <w:p w14:paraId="6607FF40"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R$ 551.975,00</w:t>
            </w:r>
          </w:p>
        </w:tc>
        <w:tc>
          <w:tcPr>
            <w:tcW w:w="1894" w:type="dxa"/>
            <w:tcBorders>
              <w:top w:val="single" w:sz="8" w:space="0" w:color="auto"/>
              <w:left w:val="nil"/>
              <w:bottom w:val="single" w:sz="4" w:space="0" w:color="auto"/>
              <w:right w:val="single" w:sz="8" w:space="0" w:color="auto"/>
            </w:tcBorders>
            <w:shd w:val="clear" w:color="000000" w:fill="FFFFFF"/>
            <w:vAlign w:val="center"/>
            <w:hideMark/>
          </w:tcPr>
          <w:p w14:paraId="5BD823F9"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0,71%</w:t>
            </w:r>
          </w:p>
        </w:tc>
      </w:tr>
      <w:tr w:rsidR="00CA2DE3" w:rsidRPr="00CA2DE3" w14:paraId="73D01C07"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3BC9FEC1"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3</w:t>
            </w:r>
          </w:p>
        </w:tc>
        <w:tc>
          <w:tcPr>
            <w:tcW w:w="2290" w:type="dxa"/>
            <w:tcBorders>
              <w:top w:val="single" w:sz="8" w:space="0" w:color="auto"/>
              <w:left w:val="nil"/>
              <w:bottom w:val="single" w:sz="4" w:space="0" w:color="auto"/>
              <w:right w:val="single" w:sz="8" w:space="0" w:color="auto"/>
            </w:tcBorders>
            <w:shd w:val="clear" w:color="000000" w:fill="FFFFFF"/>
            <w:noWrap/>
            <w:vAlign w:val="center"/>
            <w:hideMark/>
          </w:tcPr>
          <w:p w14:paraId="4F3F0309"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Apartamento nº. 1301A</w:t>
            </w:r>
          </w:p>
        </w:tc>
        <w:tc>
          <w:tcPr>
            <w:tcW w:w="1023" w:type="dxa"/>
            <w:tcBorders>
              <w:top w:val="single" w:sz="8" w:space="0" w:color="auto"/>
              <w:left w:val="nil"/>
              <w:bottom w:val="single" w:sz="4" w:space="0" w:color="auto"/>
              <w:right w:val="single" w:sz="8" w:space="0" w:color="auto"/>
            </w:tcBorders>
            <w:shd w:val="clear" w:color="000000" w:fill="FFFFFF"/>
            <w:noWrap/>
            <w:vAlign w:val="center"/>
            <w:hideMark/>
          </w:tcPr>
          <w:p w14:paraId="3F6450B4"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132.575</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0678DA78"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0,0067970</w:t>
            </w:r>
          </w:p>
        </w:tc>
        <w:tc>
          <w:tcPr>
            <w:tcW w:w="1760" w:type="dxa"/>
            <w:tcBorders>
              <w:top w:val="single" w:sz="8" w:space="0" w:color="auto"/>
              <w:left w:val="nil"/>
              <w:bottom w:val="single" w:sz="4" w:space="0" w:color="auto"/>
              <w:right w:val="single" w:sz="8" w:space="0" w:color="auto"/>
            </w:tcBorders>
            <w:shd w:val="clear" w:color="000000" w:fill="FFFFFF"/>
            <w:vAlign w:val="center"/>
            <w:hideMark/>
          </w:tcPr>
          <w:p w14:paraId="6561CF3C"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R$ 657.601,00</w:t>
            </w:r>
          </w:p>
        </w:tc>
        <w:tc>
          <w:tcPr>
            <w:tcW w:w="1894" w:type="dxa"/>
            <w:tcBorders>
              <w:top w:val="single" w:sz="8" w:space="0" w:color="auto"/>
              <w:left w:val="nil"/>
              <w:bottom w:val="single" w:sz="4" w:space="0" w:color="auto"/>
              <w:right w:val="single" w:sz="8" w:space="0" w:color="auto"/>
            </w:tcBorders>
            <w:shd w:val="clear" w:color="000000" w:fill="FFFFFF"/>
            <w:vAlign w:val="center"/>
            <w:hideMark/>
          </w:tcPr>
          <w:p w14:paraId="74581FFD"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0,85%</w:t>
            </w:r>
          </w:p>
        </w:tc>
      </w:tr>
      <w:tr w:rsidR="00CA2DE3" w:rsidRPr="00CA2DE3" w14:paraId="3B8D74C9"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11D020C5"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4</w:t>
            </w:r>
          </w:p>
        </w:tc>
        <w:tc>
          <w:tcPr>
            <w:tcW w:w="2290" w:type="dxa"/>
            <w:tcBorders>
              <w:top w:val="single" w:sz="8" w:space="0" w:color="auto"/>
              <w:left w:val="nil"/>
              <w:bottom w:val="single" w:sz="4" w:space="0" w:color="auto"/>
              <w:right w:val="single" w:sz="8" w:space="0" w:color="auto"/>
            </w:tcBorders>
            <w:shd w:val="clear" w:color="000000" w:fill="FFFFFF"/>
            <w:noWrap/>
            <w:vAlign w:val="center"/>
            <w:hideMark/>
          </w:tcPr>
          <w:p w14:paraId="7885F284"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Apartamento nº. 1302B</w:t>
            </w:r>
          </w:p>
        </w:tc>
        <w:tc>
          <w:tcPr>
            <w:tcW w:w="1023" w:type="dxa"/>
            <w:tcBorders>
              <w:top w:val="single" w:sz="8" w:space="0" w:color="auto"/>
              <w:left w:val="nil"/>
              <w:bottom w:val="single" w:sz="4" w:space="0" w:color="auto"/>
              <w:right w:val="single" w:sz="8" w:space="0" w:color="auto"/>
            </w:tcBorders>
            <w:shd w:val="clear" w:color="000000" w:fill="FFFFFF"/>
            <w:noWrap/>
            <w:vAlign w:val="center"/>
            <w:hideMark/>
          </w:tcPr>
          <w:p w14:paraId="45B5A0B2"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132.710</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63E2B87C"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0,0068160</w:t>
            </w:r>
          </w:p>
        </w:tc>
        <w:tc>
          <w:tcPr>
            <w:tcW w:w="1760" w:type="dxa"/>
            <w:tcBorders>
              <w:top w:val="single" w:sz="8" w:space="0" w:color="auto"/>
              <w:left w:val="nil"/>
              <w:bottom w:val="single" w:sz="4" w:space="0" w:color="auto"/>
              <w:right w:val="single" w:sz="8" w:space="0" w:color="auto"/>
            </w:tcBorders>
            <w:shd w:val="clear" w:color="000000" w:fill="FFFFFF"/>
            <w:vAlign w:val="center"/>
            <w:hideMark/>
          </w:tcPr>
          <w:p w14:paraId="0BCC5580"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R$ 678.705,00</w:t>
            </w:r>
          </w:p>
        </w:tc>
        <w:tc>
          <w:tcPr>
            <w:tcW w:w="1894" w:type="dxa"/>
            <w:tcBorders>
              <w:top w:val="single" w:sz="8" w:space="0" w:color="auto"/>
              <w:left w:val="nil"/>
              <w:bottom w:val="single" w:sz="4" w:space="0" w:color="auto"/>
              <w:right w:val="single" w:sz="8" w:space="0" w:color="auto"/>
            </w:tcBorders>
            <w:shd w:val="clear" w:color="000000" w:fill="FFFFFF"/>
            <w:vAlign w:val="center"/>
            <w:hideMark/>
          </w:tcPr>
          <w:p w14:paraId="38F8CAEB"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0,87%</w:t>
            </w:r>
          </w:p>
        </w:tc>
      </w:tr>
      <w:tr w:rsidR="00CA2DE3" w:rsidRPr="00CA2DE3" w14:paraId="4C617A38"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3CC60D93"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5</w:t>
            </w:r>
          </w:p>
        </w:tc>
        <w:tc>
          <w:tcPr>
            <w:tcW w:w="2290" w:type="dxa"/>
            <w:tcBorders>
              <w:top w:val="single" w:sz="8" w:space="0" w:color="auto"/>
              <w:left w:val="nil"/>
              <w:bottom w:val="single" w:sz="4" w:space="0" w:color="auto"/>
              <w:right w:val="single" w:sz="8" w:space="0" w:color="auto"/>
            </w:tcBorders>
            <w:shd w:val="clear" w:color="000000" w:fill="FFFFFF"/>
            <w:noWrap/>
            <w:vAlign w:val="center"/>
            <w:hideMark/>
          </w:tcPr>
          <w:p w14:paraId="15038FFB"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Apartamento nº. 1303B</w:t>
            </w:r>
          </w:p>
        </w:tc>
        <w:tc>
          <w:tcPr>
            <w:tcW w:w="1023" w:type="dxa"/>
            <w:tcBorders>
              <w:top w:val="single" w:sz="8" w:space="0" w:color="auto"/>
              <w:left w:val="nil"/>
              <w:bottom w:val="single" w:sz="4" w:space="0" w:color="auto"/>
              <w:right w:val="single" w:sz="8" w:space="0" w:color="auto"/>
            </w:tcBorders>
            <w:shd w:val="clear" w:color="000000" w:fill="FFFFFF"/>
            <w:noWrap/>
            <w:vAlign w:val="center"/>
            <w:hideMark/>
          </w:tcPr>
          <w:p w14:paraId="44B73FEA"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132.711</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451BC288"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0,0133940</w:t>
            </w:r>
          </w:p>
        </w:tc>
        <w:tc>
          <w:tcPr>
            <w:tcW w:w="1760" w:type="dxa"/>
            <w:tcBorders>
              <w:top w:val="single" w:sz="8" w:space="0" w:color="auto"/>
              <w:left w:val="nil"/>
              <w:bottom w:val="single" w:sz="4" w:space="0" w:color="auto"/>
              <w:right w:val="single" w:sz="8" w:space="0" w:color="auto"/>
            </w:tcBorders>
            <w:shd w:val="clear" w:color="000000" w:fill="FFFFFF"/>
            <w:vAlign w:val="center"/>
            <w:hideMark/>
          </w:tcPr>
          <w:p w14:paraId="5502C308"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R$ 1.238.488,00</w:t>
            </w:r>
          </w:p>
        </w:tc>
        <w:tc>
          <w:tcPr>
            <w:tcW w:w="1894" w:type="dxa"/>
            <w:tcBorders>
              <w:top w:val="single" w:sz="8" w:space="0" w:color="auto"/>
              <w:left w:val="nil"/>
              <w:bottom w:val="single" w:sz="4" w:space="0" w:color="auto"/>
              <w:right w:val="single" w:sz="8" w:space="0" w:color="auto"/>
            </w:tcBorders>
            <w:shd w:val="clear" w:color="000000" w:fill="FFFFFF"/>
            <w:vAlign w:val="center"/>
            <w:hideMark/>
          </w:tcPr>
          <w:p w14:paraId="6600EBC3"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1,60%</w:t>
            </w:r>
          </w:p>
        </w:tc>
      </w:tr>
      <w:tr w:rsidR="00CA2DE3" w:rsidRPr="00CA2DE3" w14:paraId="51FE3F60"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529AA324"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6</w:t>
            </w:r>
          </w:p>
        </w:tc>
        <w:tc>
          <w:tcPr>
            <w:tcW w:w="2290" w:type="dxa"/>
            <w:tcBorders>
              <w:top w:val="single" w:sz="8" w:space="0" w:color="auto"/>
              <w:left w:val="nil"/>
              <w:bottom w:val="single" w:sz="4" w:space="0" w:color="auto"/>
              <w:right w:val="single" w:sz="8" w:space="0" w:color="auto"/>
            </w:tcBorders>
            <w:shd w:val="clear" w:color="000000" w:fill="FFFFFF"/>
            <w:noWrap/>
            <w:vAlign w:val="center"/>
            <w:hideMark/>
          </w:tcPr>
          <w:p w14:paraId="11716C08"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Apartamento nº. 1305B</w:t>
            </w:r>
          </w:p>
        </w:tc>
        <w:tc>
          <w:tcPr>
            <w:tcW w:w="1023" w:type="dxa"/>
            <w:tcBorders>
              <w:top w:val="single" w:sz="8" w:space="0" w:color="auto"/>
              <w:left w:val="nil"/>
              <w:bottom w:val="single" w:sz="4" w:space="0" w:color="auto"/>
              <w:right w:val="single" w:sz="8" w:space="0" w:color="auto"/>
            </w:tcBorders>
            <w:shd w:val="clear" w:color="000000" w:fill="FFFFFF"/>
            <w:noWrap/>
            <w:vAlign w:val="center"/>
            <w:hideMark/>
          </w:tcPr>
          <w:p w14:paraId="474A1B1D"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132.713</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00FF07D2"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0,0067780</w:t>
            </w:r>
          </w:p>
        </w:tc>
        <w:tc>
          <w:tcPr>
            <w:tcW w:w="1760" w:type="dxa"/>
            <w:tcBorders>
              <w:top w:val="single" w:sz="8" w:space="0" w:color="auto"/>
              <w:left w:val="nil"/>
              <w:bottom w:val="single" w:sz="4" w:space="0" w:color="auto"/>
              <w:right w:val="single" w:sz="8" w:space="0" w:color="auto"/>
            </w:tcBorders>
            <w:shd w:val="clear" w:color="000000" w:fill="FFFFFF"/>
            <w:vAlign w:val="center"/>
            <w:hideMark/>
          </w:tcPr>
          <w:p w14:paraId="52DBC66D"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R$ 550.920,00</w:t>
            </w:r>
          </w:p>
        </w:tc>
        <w:tc>
          <w:tcPr>
            <w:tcW w:w="1894" w:type="dxa"/>
            <w:tcBorders>
              <w:top w:val="single" w:sz="8" w:space="0" w:color="auto"/>
              <w:left w:val="nil"/>
              <w:bottom w:val="single" w:sz="4" w:space="0" w:color="auto"/>
              <w:right w:val="single" w:sz="8" w:space="0" w:color="auto"/>
            </w:tcBorders>
            <w:shd w:val="clear" w:color="000000" w:fill="FFFFFF"/>
            <w:vAlign w:val="center"/>
            <w:hideMark/>
          </w:tcPr>
          <w:p w14:paraId="545813D9"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0,71%</w:t>
            </w:r>
          </w:p>
        </w:tc>
      </w:tr>
    </w:tbl>
    <w:p w14:paraId="70B6FEBD" w14:textId="2BCBD634"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45E54F79" w14:textId="3DEDFC9F"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6E012644" w14:textId="77777777" w:rsidR="00CA2DE3" w:rsidRDefault="00CA2DE3"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4BBA3C06" w14:textId="67D2213A"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28813D2D" w14:textId="77777777" w:rsidR="00CA2DE3" w:rsidRPr="00F24A3C" w:rsidRDefault="00CA2DE3" w:rsidP="00F24A3C">
      <w:pPr>
        <w:widowControl w:val="0"/>
        <w:numPr>
          <w:ilvl w:val="0"/>
          <w:numId w:val="71"/>
        </w:numPr>
        <w:tabs>
          <w:tab w:val="left" w:pos="709"/>
        </w:tabs>
        <w:autoSpaceDE/>
        <w:adjustRightInd/>
        <w:spacing w:line="288" w:lineRule="auto"/>
        <w:ind w:left="709" w:hanging="709"/>
        <w:contextualSpacing/>
        <w:jc w:val="both"/>
        <w:rPr>
          <w:rFonts w:ascii="Calibri" w:eastAsia="Arial" w:hAnsi="Calibri" w:cs="Calibri"/>
          <w:b/>
          <w:bCs/>
          <w:i/>
          <w:iCs/>
          <w:color w:val="000000"/>
          <w:sz w:val="22"/>
          <w:szCs w:val="22"/>
          <w:lang w:eastAsia="en-US"/>
        </w:rPr>
      </w:pPr>
      <w:r w:rsidRPr="00F24A3C">
        <w:rPr>
          <w:rFonts w:ascii="Calibri" w:eastAsia="Arial" w:hAnsi="Calibri" w:cs="Calibri"/>
          <w:b/>
          <w:bCs/>
          <w:i/>
          <w:iCs/>
          <w:color w:val="000000"/>
          <w:sz w:val="22"/>
          <w:szCs w:val="22"/>
          <w:u w:val="single"/>
          <w:lang w:eastAsia="en-US"/>
        </w:rPr>
        <w:t>Cartório</w:t>
      </w:r>
      <w:r w:rsidRPr="00F24A3C">
        <w:rPr>
          <w:rFonts w:ascii="Calibri" w:eastAsia="Arial" w:hAnsi="Calibri" w:cs="Calibri"/>
          <w:b/>
          <w:bCs/>
          <w:i/>
          <w:iCs/>
          <w:color w:val="000000"/>
          <w:sz w:val="22"/>
          <w:szCs w:val="22"/>
          <w:lang w:eastAsia="en-US"/>
        </w:rPr>
        <w:t xml:space="preserve">: </w:t>
      </w:r>
      <w:r w:rsidRPr="00F24A3C">
        <w:rPr>
          <w:rFonts w:ascii="Calibri" w:eastAsia="Arial" w:hAnsi="Calibri" w:cs="Calibri"/>
          <w:b/>
          <w:bCs/>
          <w:color w:val="000000"/>
          <w:sz w:val="22"/>
          <w:szCs w:val="22"/>
          <w:lang w:eastAsia="en-US"/>
        </w:rPr>
        <w:t>2º Oficial de Registro de Imóveis do Rio de Janeiro;</w:t>
      </w:r>
    </w:p>
    <w:p w14:paraId="0114B188" w14:textId="77777777" w:rsidR="00CA2DE3" w:rsidRPr="00CA2DE3" w:rsidRDefault="00CA2DE3" w:rsidP="00F24A3C">
      <w:pPr>
        <w:widowControl w:val="0"/>
        <w:numPr>
          <w:ilvl w:val="0"/>
          <w:numId w:val="71"/>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CA2DE3">
        <w:rPr>
          <w:rFonts w:ascii="Calibri" w:eastAsia="Arial" w:hAnsi="Calibri" w:cs="Calibri"/>
          <w:i/>
          <w:iCs/>
          <w:color w:val="000000"/>
          <w:sz w:val="22"/>
          <w:szCs w:val="22"/>
          <w:lang w:eastAsia="en-US"/>
        </w:rPr>
        <w:t xml:space="preserve">Matrícula: </w:t>
      </w:r>
      <w:r w:rsidRPr="00CA2DE3">
        <w:rPr>
          <w:rFonts w:ascii="Calibri" w:eastAsia="Arial" w:hAnsi="Calibri" w:cs="Calibri"/>
          <w:iCs/>
          <w:color w:val="000000"/>
          <w:sz w:val="22"/>
          <w:szCs w:val="22"/>
          <w:lang w:eastAsia="en-US"/>
        </w:rPr>
        <w:t>103.056 (matrícula mãe);</w:t>
      </w:r>
    </w:p>
    <w:p w14:paraId="11EB5B24" w14:textId="77777777" w:rsidR="00CA2DE3" w:rsidRPr="00CA2DE3" w:rsidRDefault="00CA2DE3" w:rsidP="00F24A3C">
      <w:pPr>
        <w:widowControl w:val="0"/>
        <w:numPr>
          <w:ilvl w:val="0"/>
          <w:numId w:val="71"/>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CA2DE3">
        <w:rPr>
          <w:rFonts w:ascii="Calibri" w:eastAsia="Arial" w:hAnsi="Calibri" w:cs="Calibri"/>
          <w:i/>
          <w:iCs/>
          <w:color w:val="000000"/>
          <w:sz w:val="22"/>
          <w:szCs w:val="22"/>
          <w:lang w:eastAsia="en-US"/>
        </w:rPr>
        <w:t xml:space="preserve">Endereço: </w:t>
      </w:r>
      <w:r w:rsidRPr="00CA2DE3">
        <w:rPr>
          <w:rFonts w:ascii="Calibri" w:eastAsia="Arial" w:hAnsi="Calibri" w:cs="Calibri"/>
          <w:color w:val="000000"/>
          <w:sz w:val="22"/>
          <w:szCs w:val="22"/>
          <w:lang w:eastAsia="en-US"/>
        </w:rPr>
        <w:t>Rua do Rezende, nº. 190, Centro, Rio de Janeiro, RJ;</w:t>
      </w:r>
    </w:p>
    <w:p w14:paraId="0D14386B" w14:textId="77777777" w:rsidR="00CA2DE3" w:rsidRPr="00CA2DE3" w:rsidRDefault="00CA2DE3" w:rsidP="00F24A3C">
      <w:pPr>
        <w:widowControl w:val="0"/>
        <w:numPr>
          <w:ilvl w:val="0"/>
          <w:numId w:val="71"/>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CA2DE3">
        <w:rPr>
          <w:rFonts w:ascii="Calibri" w:eastAsia="Arial" w:hAnsi="Calibri" w:cs="Calibri"/>
          <w:i/>
          <w:iCs/>
          <w:color w:val="000000"/>
          <w:sz w:val="22"/>
          <w:szCs w:val="22"/>
          <w:u w:val="single"/>
          <w:lang w:eastAsia="en-US"/>
        </w:rPr>
        <w:t>Nome do Empreendimento</w:t>
      </w:r>
      <w:r w:rsidRPr="00CA2DE3">
        <w:rPr>
          <w:rFonts w:ascii="Calibri" w:eastAsia="Arial" w:hAnsi="Calibri" w:cs="Calibri"/>
          <w:i/>
          <w:iCs/>
          <w:color w:val="000000"/>
          <w:sz w:val="22"/>
          <w:szCs w:val="22"/>
          <w:lang w:eastAsia="en-US"/>
        </w:rPr>
        <w:t xml:space="preserve">: </w:t>
      </w:r>
      <w:r w:rsidRPr="00CA2DE3">
        <w:rPr>
          <w:rFonts w:ascii="Calibri" w:eastAsia="Arial" w:hAnsi="Calibri" w:cs="Calibri"/>
          <w:bCs/>
          <w:color w:val="000000"/>
          <w:sz w:val="22"/>
          <w:szCs w:val="22"/>
          <w:lang w:eastAsia="en-US"/>
        </w:rPr>
        <w:t>“MOOD LAPA”;</w:t>
      </w:r>
    </w:p>
    <w:p w14:paraId="5BC512A9" w14:textId="77777777" w:rsidR="00CA2DE3" w:rsidRPr="00CA2DE3" w:rsidRDefault="00CA2DE3" w:rsidP="00F24A3C">
      <w:pPr>
        <w:widowControl w:val="0"/>
        <w:numPr>
          <w:ilvl w:val="0"/>
          <w:numId w:val="71"/>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CA2DE3">
        <w:rPr>
          <w:rFonts w:ascii="Calibri" w:eastAsia="Arial" w:hAnsi="Calibri" w:cs="Calibri"/>
          <w:i/>
          <w:iCs/>
          <w:color w:val="000000"/>
          <w:sz w:val="22"/>
          <w:szCs w:val="22"/>
          <w:lang w:eastAsia="en-US"/>
        </w:rPr>
        <w:t xml:space="preserve">Registro de Incorporação Imobiliária: </w:t>
      </w:r>
      <w:r w:rsidRPr="00CA2DE3">
        <w:rPr>
          <w:rFonts w:ascii="Calibri" w:eastAsia="Arial" w:hAnsi="Calibri" w:cs="Calibri"/>
          <w:color w:val="000000"/>
          <w:sz w:val="22"/>
          <w:szCs w:val="22"/>
          <w:lang w:eastAsia="en-US"/>
        </w:rPr>
        <w:t xml:space="preserve">R.2 na matrícula nº. 103.056 (matrícula mãe); </w:t>
      </w:r>
    </w:p>
    <w:p w14:paraId="3269BEEA" w14:textId="77777777" w:rsidR="00CA2DE3" w:rsidRPr="00CA2DE3" w:rsidRDefault="00CA2DE3" w:rsidP="00F24A3C">
      <w:pPr>
        <w:widowControl w:val="0"/>
        <w:numPr>
          <w:ilvl w:val="0"/>
          <w:numId w:val="71"/>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CA2DE3">
        <w:rPr>
          <w:rFonts w:ascii="Calibri" w:eastAsia="Arial" w:hAnsi="Calibri" w:cs="Calibri"/>
          <w:i/>
          <w:iCs/>
          <w:color w:val="000000"/>
          <w:sz w:val="22"/>
          <w:szCs w:val="22"/>
          <w:lang w:eastAsia="en-US"/>
        </w:rPr>
        <w:t xml:space="preserve">Forma de aquisição: </w:t>
      </w:r>
      <w:r w:rsidRPr="00CA2DE3">
        <w:rPr>
          <w:rFonts w:ascii="Calibri" w:eastAsia="Arial" w:hAnsi="Calibri" w:cs="Calibri"/>
          <w:color w:val="000000"/>
          <w:sz w:val="22"/>
          <w:szCs w:val="22"/>
          <w:lang w:eastAsia="en-US"/>
        </w:rPr>
        <w:t>Compra e Venda, registrada sob nº. R. 24 das matrículas nº. 13.221 13.222, 2º Oficial de Registro de Imóveis do Rio de Janeiro</w:t>
      </w:r>
      <w:r w:rsidRPr="00CA2DE3">
        <w:rPr>
          <w:rFonts w:ascii="Calibri" w:eastAsia="Arial" w:hAnsi="Calibri" w:cs="Calibri"/>
          <w:bCs/>
          <w:color w:val="000000"/>
          <w:sz w:val="22"/>
          <w:szCs w:val="22"/>
          <w:lang w:eastAsia="en-US"/>
        </w:rPr>
        <w:t>;</w:t>
      </w:r>
    </w:p>
    <w:p w14:paraId="1DCDED2E" w14:textId="77777777" w:rsidR="00CA2DE3" w:rsidRPr="00CA2DE3" w:rsidRDefault="00CA2DE3" w:rsidP="00F24A3C">
      <w:pPr>
        <w:widowControl w:val="0"/>
        <w:numPr>
          <w:ilvl w:val="0"/>
          <w:numId w:val="71"/>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CA2DE3">
        <w:rPr>
          <w:rFonts w:ascii="Calibri" w:eastAsia="Arial" w:hAnsi="Calibri" w:cs="Calibri"/>
          <w:i/>
          <w:iCs/>
          <w:sz w:val="22"/>
          <w:szCs w:val="22"/>
          <w:lang w:eastAsia="en-US"/>
        </w:rPr>
        <w:t xml:space="preserve">Descrição das unidades autônomas e valores de referência: </w:t>
      </w:r>
    </w:p>
    <w:p w14:paraId="0010ACD8" w14:textId="77777777" w:rsidR="00CA2DE3" w:rsidRPr="00CA2DE3" w:rsidRDefault="00CA2DE3" w:rsidP="00CA2DE3">
      <w:pPr>
        <w:tabs>
          <w:tab w:val="left" w:pos="709"/>
        </w:tabs>
        <w:autoSpaceDE/>
        <w:adjustRightInd/>
        <w:spacing w:line="288" w:lineRule="auto"/>
        <w:ind w:left="709"/>
        <w:contextualSpacing/>
        <w:jc w:val="both"/>
        <w:rPr>
          <w:rFonts w:ascii="Calibri" w:eastAsia="Arial" w:hAnsi="Calibri" w:cs="Calibri"/>
          <w:i/>
          <w:iCs/>
          <w:sz w:val="22"/>
          <w:szCs w:val="22"/>
          <w:lang w:eastAsia="en-US"/>
        </w:rPr>
      </w:pPr>
    </w:p>
    <w:tbl>
      <w:tblPr>
        <w:tblW w:w="8495" w:type="dxa"/>
        <w:tblCellMar>
          <w:left w:w="70" w:type="dxa"/>
          <w:right w:w="70" w:type="dxa"/>
        </w:tblCellMar>
        <w:tblLook w:val="04A0" w:firstRow="1" w:lastRow="0" w:firstColumn="1" w:lastColumn="0" w:noHBand="0" w:noVBand="1"/>
      </w:tblPr>
      <w:tblGrid>
        <w:gridCol w:w="252"/>
        <w:gridCol w:w="2148"/>
        <w:gridCol w:w="1023"/>
        <w:gridCol w:w="1276"/>
        <w:gridCol w:w="1829"/>
        <w:gridCol w:w="1967"/>
      </w:tblGrid>
      <w:tr w:rsidR="00CA2DE3" w:rsidRPr="00CA2DE3" w14:paraId="6D0EDFD9" w14:textId="77777777" w:rsidTr="00701D52">
        <w:trPr>
          <w:trHeight w:val="1515"/>
        </w:trPr>
        <w:tc>
          <w:tcPr>
            <w:tcW w:w="252" w:type="dxa"/>
            <w:tcBorders>
              <w:top w:val="single" w:sz="8" w:space="0" w:color="auto"/>
              <w:left w:val="single" w:sz="8" w:space="0" w:color="auto"/>
              <w:bottom w:val="nil"/>
              <w:right w:val="single" w:sz="8" w:space="0" w:color="auto"/>
            </w:tcBorders>
            <w:shd w:val="clear" w:color="000000" w:fill="D9D9D9"/>
            <w:noWrap/>
            <w:vAlign w:val="center"/>
            <w:hideMark/>
          </w:tcPr>
          <w:p w14:paraId="1AC3979D" w14:textId="77777777" w:rsidR="00CA2DE3" w:rsidRPr="00CA2DE3" w:rsidRDefault="00CA2DE3" w:rsidP="00CA2DE3">
            <w:pPr>
              <w:autoSpaceDE/>
              <w:autoSpaceDN/>
              <w:adjustRightInd/>
              <w:rPr>
                <w:rFonts w:ascii="Calibri" w:hAnsi="Calibri" w:cs="Calibri"/>
                <w:color w:val="000000"/>
                <w:sz w:val="22"/>
                <w:szCs w:val="22"/>
              </w:rPr>
            </w:pPr>
            <w:r w:rsidRPr="00CA2DE3">
              <w:rPr>
                <w:rFonts w:ascii="Calibri" w:hAnsi="Calibri" w:cs="Calibri"/>
                <w:color w:val="000000"/>
                <w:sz w:val="22"/>
                <w:szCs w:val="22"/>
              </w:rPr>
              <w:t> </w:t>
            </w:r>
          </w:p>
        </w:tc>
        <w:tc>
          <w:tcPr>
            <w:tcW w:w="2148" w:type="dxa"/>
            <w:tcBorders>
              <w:top w:val="single" w:sz="8" w:space="0" w:color="auto"/>
              <w:left w:val="nil"/>
              <w:bottom w:val="nil"/>
              <w:right w:val="single" w:sz="8" w:space="0" w:color="auto"/>
            </w:tcBorders>
            <w:shd w:val="clear" w:color="000000" w:fill="D9D9D9"/>
            <w:noWrap/>
            <w:vAlign w:val="center"/>
            <w:hideMark/>
          </w:tcPr>
          <w:p w14:paraId="5C9C1DE7" w14:textId="77777777" w:rsidR="00CA2DE3" w:rsidRPr="00CA2DE3" w:rsidRDefault="00CA2DE3" w:rsidP="00CA2DE3">
            <w:pPr>
              <w:autoSpaceDE/>
              <w:autoSpaceDN/>
              <w:adjustRightInd/>
              <w:jc w:val="center"/>
              <w:rPr>
                <w:rFonts w:ascii="Calibri" w:hAnsi="Calibri" w:cs="Calibri"/>
                <w:b/>
                <w:bCs/>
                <w:i/>
                <w:iCs/>
                <w:color w:val="000000"/>
                <w:sz w:val="22"/>
                <w:szCs w:val="22"/>
              </w:rPr>
            </w:pPr>
            <w:r w:rsidRPr="00CA2DE3">
              <w:rPr>
                <w:rFonts w:ascii="Calibri" w:hAnsi="Calibri" w:cs="Calibri"/>
                <w:b/>
                <w:bCs/>
                <w:i/>
                <w:iCs/>
                <w:color w:val="000000"/>
                <w:sz w:val="22"/>
                <w:szCs w:val="22"/>
              </w:rPr>
              <w:t>Unidade</w:t>
            </w:r>
          </w:p>
        </w:tc>
        <w:tc>
          <w:tcPr>
            <w:tcW w:w="992" w:type="dxa"/>
            <w:tcBorders>
              <w:top w:val="single" w:sz="8" w:space="0" w:color="auto"/>
              <w:left w:val="nil"/>
              <w:bottom w:val="nil"/>
              <w:right w:val="single" w:sz="8" w:space="0" w:color="auto"/>
            </w:tcBorders>
            <w:shd w:val="clear" w:color="000000" w:fill="D9D9D9"/>
            <w:noWrap/>
            <w:vAlign w:val="center"/>
            <w:hideMark/>
          </w:tcPr>
          <w:p w14:paraId="6C341369" w14:textId="77777777" w:rsidR="00CA2DE3" w:rsidRPr="00CA2DE3" w:rsidRDefault="00CA2DE3" w:rsidP="00CA2DE3">
            <w:pPr>
              <w:autoSpaceDE/>
              <w:autoSpaceDN/>
              <w:adjustRightInd/>
              <w:jc w:val="center"/>
              <w:rPr>
                <w:rFonts w:ascii="Calibri" w:hAnsi="Calibri" w:cs="Calibri"/>
                <w:b/>
                <w:bCs/>
                <w:color w:val="000000"/>
                <w:sz w:val="22"/>
                <w:szCs w:val="22"/>
              </w:rPr>
            </w:pPr>
            <w:r w:rsidRPr="00CA2DE3">
              <w:rPr>
                <w:rFonts w:ascii="Calibri" w:hAnsi="Calibri" w:cs="Calibri"/>
                <w:b/>
                <w:bCs/>
                <w:color w:val="000000"/>
                <w:sz w:val="22"/>
                <w:szCs w:val="22"/>
              </w:rPr>
              <w:t>Matrícula</w:t>
            </w:r>
          </w:p>
        </w:tc>
        <w:tc>
          <w:tcPr>
            <w:tcW w:w="1276" w:type="dxa"/>
            <w:tcBorders>
              <w:top w:val="single" w:sz="8" w:space="0" w:color="auto"/>
              <w:left w:val="nil"/>
              <w:bottom w:val="nil"/>
              <w:right w:val="single" w:sz="8" w:space="0" w:color="auto"/>
            </w:tcBorders>
            <w:shd w:val="clear" w:color="000000" w:fill="D9D9D9"/>
            <w:vAlign w:val="center"/>
            <w:hideMark/>
          </w:tcPr>
          <w:p w14:paraId="24D9A3F3" w14:textId="77777777" w:rsidR="00CA2DE3" w:rsidRPr="00CA2DE3" w:rsidRDefault="00CA2DE3" w:rsidP="00CA2DE3">
            <w:pPr>
              <w:autoSpaceDE/>
              <w:autoSpaceDN/>
              <w:adjustRightInd/>
              <w:jc w:val="center"/>
              <w:rPr>
                <w:rFonts w:ascii="Calibri" w:hAnsi="Calibri" w:cs="Calibri"/>
                <w:b/>
                <w:bCs/>
                <w:i/>
                <w:iCs/>
                <w:color w:val="000000"/>
                <w:sz w:val="22"/>
                <w:szCs w:val="22"/>
              </w:rPr>
            </w:pPr>
            <w:r w:rsidRPr="00CA2DE3">
              <w:rPr>
                <w:rFonts w:ascii="Calibri" w:hAnsi="Calibri" w:cs="Calibri"/>
                <w:b/>
                <w:bCs/>
                <w:i/>
                <w:iCs/>
                <w:color w:val="000000"/>
                <w:sz w:val="22"/>
                <w:szCs w:val="22"/>
              </w:rPr>
              <w:t>Fração Ideal</w:t>
            </w:r>
          </w:p>
        </w:tc>
        <w:tc>
          <w:tcPr>
            <w:tcW w:w="1843" w:type="dxa"/>
            <w:tcBorders>
              <w:top w:val="single" w:sz="8" w:space="0" w:color="auto"/>
              <w:left w:val="nil"/>
              <w:bottom w:val="nil"/>
              <w:right w:val="single" w:sz="8" w:space="0" w:color="auto"/>
            </w:tcBorders>
            <w:shd w:val="clear" w:color="000000" w:fill="D9D9D9"/>
            <w:vAlign w:val="center"/>
            <w:hideMark/>
          </w:tcPr>
          <w:p w14:paraId="4C735E0B" w14:textId="77777777" w:rsidR="00CA2DE3" w:rsidRPr="00CA2DE3" w:rsidRDefault="00CA2DE3" w:rsidP="00CA2DE3">
            <w:pPr>
              <w:autoSpaceDE/>
              <w:autoSpaceDN/>
              <w:adjustRightInd/>
              <w:jc w:val="center"/>
              <w:rPr>
                <w:rFonts w:ascii="Calibri" w:hAnsi="Calibri" w:cs="Calibri"/>
                <w:b/>
                <w:bCs/>
                <w:i/>
                <w:iCs/>
                <w:color w:val="000000"/>
                <w:sz w:val="22"/>
                <w:szCs w:val="22"/>
              </w:rPr>
            </w:pPr>
            <w:r w:rsidRPr="00CA2DE3">
              <w:rPr>
                <w:rFonts w:ascii="Calibri" w:hAnsi="Calibri" w:cs="Calibri"/>
                <w:b/>
                <w:bCs/>
                <w:i/>
                <w:iCs/>
                <w:color w:val="000000"/>
                <w:sz w:val="22"/>
                <w:szCs w:val="22"/>
              </w:rPr>
              <w:t>Valor da futura unidade autônoma – 1º Leilão (R$)</w:t>
            </w:r>
          </w:p>
        </w:tc>
        <w:tc>
          <w:tcPr>
            <w:tcW w:w="1984" w:type="dxa"/>
            <w:tcBorders>
              <w:top w:val="single" w:sz="8" w:space="0" w:color="auto"/>
              <w:left w:val="nil"/>
              <w:bottom w:val="nil"/>
              <w:right w:val="single" w:sz="8" w:space="0" w:color="auto"/>
            </w:tcBorders>
            <w:shd w:val="clear" w:color="000000" w:fill="D9D9D9"/>
            <w:vAlign w:val="center"/>
            <w:hideMark/>
          </w:tcPr>
          <w:p w14:paraId="00EBB1C1" w14:textId="77777777" w:rsidR="00CA2DE3" w:rsidRPr="00CA2DE3" w:rsidRDefault="00CA2DE3" w:rsidP="00CA2DE3">
            <w:pPr>
              <w:autoSpaceDE/>
              <w:autoSpaceDN/>
              <w:adjustRightInd/>
              <w:jc w:val="center"/>
              <w:rPr>
                <w:rFonts w:ascii="Calibri" w:hAnsi="Calibri" w:cs="Calibri"/>
                <w:b/>
                <w:bCs/>
                <w:i/>
                <w:iCs/>
                <w:color w:val="000000"/>
                <w:sz w:val="22"/>
                <w:szCs w:val="22"/>
              </w:rPr>
            </w:pPr>
            <w:r w:rsidRPr="00CA2DE3">
              <w:rPr>
                <w:rFonts w:ascii="Calibri" w:hAnsi="Calibri" w:cs="Calibri"/>
                <w:b/>
                <w:bCs/>
                <w:i/>
                <w:iCs/>
                <w:color w:val="000000"/>
                <w:sz w:val="22"/>
                <w:szCs w:val="22"/>
              </w:rPr>
              <w:t>Percentual de cobertura em relação às Obrigações Garantidas</w:t>
            </w:r>
          </w:p>
        </w:tc>
      </w:tr>
      <w:tr w:rsidR="00CA2DE3" w:rsidRPr="00CA2DE3" w14:paraId="1D6870D4"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6EAE8483"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1</w:t>
            </w:r>
          </w:p>
        </w:tc>
        <w:tc>
          <w:tcPr>
            <w:tcW w:w="2148" w:type="dxa"/>
            <w:tcBorders>
              <w:top w:val="single" w:sz="8" w:space="0" w:color="auto"/>
              <w:left w:val="nil"/>
              <w:bottom w:val="single" w:sz="4" w:space="0" w:color="auto"/>
              <w:right w:val="single" w:sz="8" w:space="0" w:color="auto"/>
            </w:tcBorders>
            <w:shd w:val="clear" w:color="000000" w:fill="FFFFFF"/>
            <w:noWrap/>
            <w:vAlign w:val="center"/>
            <w:hideMark/>
          </w:tcPr>
          <w:p w14:paraId="381E848F"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 xml:space="preserve">Apartamento nº 206 </w:t>
            </w:r>
          </w:p>
        </w:tc>
        <w:tc>
          <w:tcPr>
            <w:tcW w:w="992" w:type="dxa"/>
            <w:tcBorders>
              <w:top w:val="single" w:sz="8" w:space="0" w:color="auto"/>
              <w:left w:val="nil"/>
              <w:bottom w:val="single" w:sz="4" w:space="0" w:color="auto"/>
              <w:right w:val="single" w:sz="8" w:space="0" w:color="auto"/>
            </w:tcBorders>
            <w:shd w:val="clear" w:color="000000" w:fill="FFFFFF"/>
            <w:noWrap/>
            <w:vAlign w:val="center"/>
            <w:hideMark/>
          </w:tcPr>
          <w:p w14:paraId="05D03C3E"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103.103</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20A3C548"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0,005377</w:t>
            </w:r>
          </w:p>
        </w:tc>
        <w:tc>
          <w:tcPr>
            <w:tcW w:w="1843" w:type="dxa"/>
            <w:tcBorders>
              <w:top w:val="single" w:sz="8" w:space="0" w:color="auto"/>
              <w:left w:val="nil"/>
              <w:bottom w:val="single" w:sz="4" w:space="0" w:color="auto"/>
              <w:right w:val="single" w:sz="8" w:space="0" w:color="auto"/>
            </w:tcBorders>
            <w:shd w:val="clear" w:color="000000" w:fill="FFFFFF"/>
            <w:vAlign w:val="center"/>
            <w:hideMark/>
          </w:tcPr>
          <w:p w14:paraId="45D41BD2"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R$ 630.553,00</w:t>
            </w:r>
          </w:p>
        </w:tc>
        <w:tc>
          <w:tcPr>
            <w:tcW w:w="1984" w:type="dxa"/>
            <w:tcBorders>
              <w:top w:val="single" w:sz="8" w:space="0" w:color="auto"/>
              <w:left w:val="nil"/>
              <w:bottom w:val="single" w:sz="4" w:space="0" w:color="auto"/>
              <w:right w:val="single" w:sz="8" w:space="0" w:color="auto"/>
            </w:tcBorders>
            <w:shd w:val="clear" w:color="000000" w:fill="FFFFFF"/>
            <w:vAlign w:val="center"/>
            <w:hideMark/>
          </w:tcPr>
          <w:p w14:paraId="753C17C2"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0,81%</w:t>
            </w:r>
          </w:p>
        </w:tc>
      </w:tr>
      <w:tr w:rsidR="00CA2DE3" w:rsidRPr="00CA2DE3" w14:paraId="7E00FD9A" w14:textId="77777777" w:rsidTr="00701D52">
        <w:trPr>
          <w:trHeight w:val="300"/>
        </w:trPr>
        <w:tc>
          <w:tcPr>
            <w:tcW w:w="252" w:type="dxa"/>
            <w:tcBorders>
              <w:top w:val="nil"/>
              <w:left w:val="single" w:sz="8" w:space="0" w:color="auto"/>
              <w:bottom w:val="single" w:sz="4" w:space="0" w:color="auto"/>
              <w:right w:val="single" w:sz="8" w:space="0" w:color="auto"/>
            </w:tcBorders>
            <w:shd w:val="clear" w:color="000000" w:fill="FFFFFF"/>
            <w:noWrap/>
            <w:vAlign w:val="center"/>
            <w:hideMark/>
          </w:tcPr>
          <w:p w14:paraId="4ABD3887"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2</w:t>
            </w:r>
          </w:p>
        </w:tc>
        <w:tc>
          <w:tcPr>
            <w:tcW w:w="2148" w:type="dxa"/>
            <w:tcBorders>
              <w:top w:val="nil"/>
              <w:left w:val="nil"/>
              <w:bottom w:val="single" w:sz="4" w:space="0" w:color="auto"/>
              <w:right w:val="single" w:sz="8" w:space="0" w:color="auto"/>
            </w:tcBorders>
            <w:shd w:val="clear" w:color="000000" w:fill="FFFFFF"/>
            <w:noWrap/>
            <w:vAlign w:val="center"/>
            <w:hideMark/>
          </w:tcPr>
          <w:p w14:paraId="582E5FC5"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Apartamento nº 1004</w:t>
            </w:r>
          </w:p>
        </w:tc>
        <w:tc>
          <w:tcPr>
            <w:tcW w:w="992" w:type="dxa"/>
            <w:tcBorders>
              <w:top w:val="nil"/>
              <w:left w:val="nil"/>
              <w:bottom w:val="single" w:sz="4" w:space="0" w:color="auto"/>
              <w:right w:val="single" w:sz="8" w:space="0" w:color="auto"/>
            </w:tcBorders>
            <w:shd w:val="clear" w:color="000000" w:fill="FFFFFF"/>
            <w:noWrap/>
            <w:vAlign w:val="center"/>
            <w:hideMark/>
          </w:tcPr>
          <w:p w14:paraId="061CE269"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103.221</w:t>
            </w:r>
          </w:p>
        </w:tc>
        <w:tc>
          <w:tcPr>
            <w:tcW w:w="1276" w:type="dxa"/>
            <w:tcBorders>
              <w:top w:val="nil"/>
              <w:left w:val="nil"/>
              <w:bottom w:val="single" w:sz="4" w:space="0" w:color="auto"/>
              <w:right w:val="single" w:sz="8" w:space="0" w:color="auto"/>
            </w:tcBorders>
            <w:shd w:val="clear" w:color="000000" w:fill="FFFFFF"/>
            <w:noWrap/>
            <w:vAlign w:val="center"/>
            <w:hideMark/>
          </w:tcPr>
          <w:p w14:paraId="1D268175"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0,009966</w:t>
            </w:r>
          </w:p>
        </w:tc>
        <w:tc>
          <w:tcPr>
            <w:tcW w:w="1843" w:type="dxa"/>
            <w:tcBorders>
              <w:top w:val="nil"/>
              <w:left w:val="nil"/>
              <w:bottom w:val="single" w:sz="4" w:space="0" w:color="auto"/>
              <w:right w:val="single" w:sz="8" w:space="0" w:color="auto"/>
            </w:tcBorders>
            <w:shd w:val="clear" w:color="000000" w:fill="FFFFFF"/>
            <w:vAlign w:val="center"/>
            <w:hideMark/>
          </w:tcPr>
          <w:p w14:paraId="69411887"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R$ 401.154,00</w:t>
            </w:r>
          </w:p>
        </w:tc>
        <w:tc>
          <w:tcPr>
            <w:tcW w:w="1984" w:type="dxa"/>
            <w:tcBorders>
              <w:top w:val="nil"/>
              <w:left w:val="nil"/>
              <w:bottom w:val="single" w:sz="4" w:space="0" w:color="auto"/>
              <w:right w:val="single" w:sz="8" w:space="0" w:color="auto"/>
            </w:tcBorders>
            <w:shd w:val="clear" w:color="000000" w:fill="FFFFFF"/>
            <w:vAlign w:val="center"/>
            <w:hideMark/>
          </w:tcPr>
          <w:p w14:paraId="0156E7A3"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 0,52%</w:t>
            </w:r>
          </w:p>
        </w:tc>
      </w:tr>
    </w:tbl>
    <w:p w14:paraId="0351AD9A" w14:textId="636B4F2F"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26C9A900" w14:textId="76368B58"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258CB744" w14:textId="61BB9418"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60D93AAC" w14:textId="77777777" w:rsidR="00A039E2" w:rsidRPr="00F24A3C" w:rsidRDefault="00A039E2" w:rsidP="00F24A3C">
      <w:pPr>
        <w:widowControl w:val="0"/>
        <w:numPr>
          <w:ilvl w:val="0"/>
          <w:numId w:val="72"/>
        </w:numPr>
        <w:tabs>
          <w:tab w:val="left" w:pos="709"/>
        </w:tabs>
        <w:autoSpaceDE/>
        <w:adjustRightInd/>
        <w:spacing w:line="288" w:lineRule="auto"/>
        <w:ind w:left="709" w:hanging="709"/>
        <w:contextualSpacing/>
        <w:jc w:val="both"/>
        <w:rPr>
          <w:rFonts w:ascii="Calibri" w:eastAsia="Arial" w:hAnsi="Calibri" w:cs="Calibri"/>
          <w:b/>
          <w:bCs/>
          <w:i/>
          <w:iCs/>
          <w:sz w:val="22"/>
          <w:szCs w:val="22"/>
          <w:lang w:eastAsia="en-US"/>
        </w:rPr>
      </w:pPr>
      <w:r w:rsidRPr="00F24A3C">
        <w:rPr>
          <w:rFonts w:ascii="Calibri" w:eastAsia="Arial" w:hAnsi="Calibri" w:cs="Calibri"/>
          <w:b/>
          <w:bCs/>
          <w:i/>
          <w:iCs/>
          <w:sz w:val="22"/>
          <w:szCs w:val="22"/>
          <w:u w:val="single"/>
          <w:lang w:eastAsia="en-US"/>
        </w:rPr>
        <w:t>Cartório</w:t>
      </w:r>
      <w:r w:rsidRPr="00F24A3C">
        <w:rPr>
          <w:rFonts w:ascii="Calibri" w:eastAsia="Arial" w:hAnsi="Calibri" w:cs="Calibri"/>
          <w:b/>
          <w:bCs/>
          <w:i/>
          <w:iCs/>
          <w:sz w:val="22"/>
          <w:szCs w:val="22"/>
          <w:lang w:eastAsia="en-US"/>
        </w:rPr>
        <w:t xml:space="preserve">: </w:t>
      </w:r>
      <w:r w:rsidRPr="00F24A3C">
        <w:rPr>
          <w:rFonts w:ascii="Calibri" w:eastAsia="Arial" w:hAnsi="Calibri" w:cs="Calibri"/>
          <w:b/>
          <w:bCs/>
          <w:sz w:val="22"/>
          <w:szCs w:val="22"/>
          <w:lang w:eastAsia="en-US"/>
        </w:rPr>
        <w:t>15º Oficial de Registro de Imóveis do São Paulo;</w:t>
      </w:r>
    </w:p>
    <w:p w14:paraId="08ACCBCD" w14:textId="77777777" w:rsidR="00A039E2" w:rsidRPr="00A039E2" w:rsidRDefault="00A039E2" w:rsidP="00F24A3C">
      <w:pPr>
        <w:widowControl w:val="0"/>
        <w:numPr>
          <w:ilvl w:val="0"/>
          <w:numId w:val="72"/>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A039E2">
        <w:rPr>
          <w:rFonts w:ascii="Calibri" w:eastAsia="Arial" w:hAnsi="Calibri" w:cs="Calibri"/>
          <w:i/>
          <w:iCs/>
          <w:sz w:val="22"/>
          <w:szCs w:val="22"/>
          <w:lang w:eastAsia="en-US"/>
        </w:rPr>
        <w:t xml:space="preserve">Matrícula: </w:t>
      </w:r>
      <w:r w:rsidRPr="00A039E2">
        <w:rPr>
          <w:rFonts w:ascii="Calibri" w:eastAsia="Arial" w:hAnsi="Calibri" w:cs="Calibri"/>
          <w:sz w:val="22"/>
          <w:szCs w:val="22"/>
          <w:lang w:eastAsia="en-US"/>
        </w:rPr>
        <w:t>NÃO HÁ MATRÍCULA MÃE;</w:t>
      </w:r>
    </w:p>
    <w:p w14:paraId="68133FDA" w14:textId="77777777" w:rsidR="00A039E2" w:rsidRPr="00A039E2" w:rsidRDefault="00A039E2" w:rsidP="00F24A3C">
      <w:pPr>
        <w:widowControl w:val="0"/>
        <w:numPr>
          <w:ilvl w:val="0"/>
          <w:numId w:val="72"/>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A039E2">
        <w:rPr>
          <w:rFonts w:ascii="Calibri" w:eastAsia="Arial" w:hAnsi="Calibri" w:cs="Calibri"/>
          <w:i/>
          <w:iCs/>
          <w:sz w:val="22"/>
          <w:szCs w:val="22"/>
          <w:lang w:eastAsia="en-US"/>
        </w:rPr>
        <w:t xml:space="preserve">Endereço: </w:t>
      </w:r>
      <w:r w:rsidRPr="00A039E2">
        <w:rPr>
          <w:rFonts w:ascii="Calibri" w:eastAsia="Arial" w:hAnsi="Calibri" w:cs="Calibri"/>
          <w:sz w:val="22"/>
          <w:szCs w:val="22"/>
          <w:lang w:eastAsia="en-US"/>
        </w:rPr>
        <w:t>Rua Bacaetava, nº. 191, São Paulo, SP;</w:t>
      </w:r>
    </w:p>
    <w:p w14:paraId="458579DE" w14:textId="77777777" w:rsidR="00A039E2" w:rsidRPr="00A039E2" w:rsidRDefault="00A039E2" w:rsidP="00F24A3C">
      <w:pPr>
        <w:widowControl w:val="0"/>
        <w:numPr>
          <w:ilvl w:val="0"/>
          <w:numId w:val="72"/>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A039E2">
        <w:rPr>
          <w:rFonts w:ascii="Calibri" w:eastAsia="Arial" w:hAnsi="Calibri" w:cs="Calibri"/>
          <w:i/>
          <w:iCs/>
          <w:sz w:val="22"/>
          <w:szCs w:val="22"/>
          <w:u w:val="single"/>
          <w:lang w:eastAsia="en-US"/>
        </w:rPr>
        <w:t>Nome do Empreendimento</w:t>
      </w:r>
      <w:r w:rsidRPr="00A039E2">
        <w:rPr>
          <w:rFonts w:ascii="Calibri" w:eastAsia="Arial" w:hAnsi="Calibri" w:cs="Calibri"/>
          <w:i/>
          <w:iCs/>
          <w:sz w:val="22"/>
          <w:szCs w:val="22"/>
          <w:lang w:eastAsia="en-US"/>
        </w:rPr>
        <w:t xml:space="preserve">: </w:t>
      </w:r>
      <w:r w:rsidRPr="00A039E2">
        <w:rPr>
          <w:rFonts w:ascii="Calibri" w:eastAsia="Arial" w:hAnsi="Calibri" w:cs="Calibri"/>
          <w:bCs/>
          <w:sz w:val="22"/>
          <w:szCs w:val="22"/>
          <w:lang w:eastAsia="en-US"/>
        </w:rPr>
        <w:t>“UP OFFICES BERRINI”;</w:t>
      </w:r>
    </w:p>
    <w:p w14:paraId="2CA1142A" w14:textId="77777777" w:rsidR="00A039E2" w:rsidRPr="00A039E2" w:rsidRDefault="00A039E2" w:rsidP="00F24A3C">
      <w:pPr>
        <w:widowControl w:val="0"/>
        <w:numPr>
          <w:ilvl w:val="0"/>
          <w:numId w:val="72"/>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A039E2">
        <w:rPr>
          <w:rFonts w:ascii="Calibri" w:eastAsia="Arial" w:hAnsi="Calibri" w:cs="Calibri"/>
          <w:i/>
          <w:iCs/>
          <w:color w:val="000000"/>
          <w:sz w:val="22"/>
          <w:szCs w:val="22"/>
          <w:lang w:eastAsia="en-US"/>
        </w:rPr>
        <w:t xml:space="preserve">Registro de Incorporação Imobiliária: </w:t>
      </w:r>
      <w:r w:rsidRPr="00A039E2">
        <w:rPr>
          <w:rFonts w:ascii="Calibri" w:eastAsia="Arial" w:hAnsi="Calibri" w:cs="Calibri"/>
          <w:color w:val="000000"/>
          <w:sz w:val="22"/>
          <w:szCs w:val="22"/>
          <w:lang w:eastAsia="en-US"/>
        </w:rPr>
        <w:t>NÃO HOUVE INCORPORAÇÃO PELA UPCON;</w:t>
      </w:r>
    </w:p>
    <w:p w14:paraId="3A8F52EB" w14:textId="77777777" w:rsidR="00A039E2" w:rsidRPr="00A039E2" w:rsidRDefault="00A039E2" w:rsidP="00F24A3C">
      <w:pPr>
        <w:widowControl w:val="0"/>
        <w:numPr>
          <w:ilvl w:val="0"/>
          <w:numId w:val="72"/>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A039E2">
        <w:rPr>
          <w:rFonts w:ascii="Calibri" w:eastAsia="Arial" w:hAnsi="Calibri" w:cs="Calibri"/>
          <w:i/>
          <w:iCs/>
          <w:sz w:val="22"/>
          <w:szCs w:val="22"/>
          <w:lang w:eastAsia="en-US"/>
        </w:rPr>
        <w:t xml:space="preserve">Forma de aquisição: </w:t>
      </w:r>
      <w:r w:rsidRPr="00A039E2">
        <w:rPr>
          <w:rFonts w:ascii="Calibri" w:eastAsia="Arial" w:hAnsi="Calibri" w:cs="Calibri"/>
          <w:sz w:val="22"/>
          <w:szCs w:val="22"/>
          <w:lang w:eastAsia="en-US"/>
        </w:rPr>
        <w:t>Compra e Venda de unidades autônomas</w:t>
      </w:r>
    </w:p>
    <w:p w14:paraId="276CDC09" w14:textId="77777777" w:rsidR="00A039E2" w:rsidRPr="00A039E2" w:rsidRDefault="00A039E2" w:rsidP="00F24A3C">
      <w:pPr>
        <w:widowControl w:val="0"/>
        <w:numPr>
          <w:ilvl w:val="0"/>
          <w:numId w:val="72"/>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A039E2">
        <w:rPr>
          <w:rFonts w:ascii="Calibri" w:eastAsia="Arial" w:hAnsi="Calibri" w:cs="Calibri"/>
          <w:i/>
          <w:iCs/>
          <w:sz w:val="22"/>
          <w:szCs w:val="22"/>
          <w:lang w:eastAsia="en-US"/>
        </w:rPr>
        <w:t xml:space="preserve">Descrição das unidades autônomas e valores de referência: </w:t>
      </w:r>
    </w:p>
    <w:p w14:paraId="164216DF" w14:textId="77777777" w:rsidR="00A039E2" w:rsidRPr="00A039E2" w:rsidRDefault="00A039E2" w:rsidP="00A039E2">
      <w:pPr>
        <w:tabs>
          <w:tab w:val="left" w:pos="709"/>
        </w:tabs>
        <w:autoSpaceDE/>
        <w:adjustRightInd/>
        <w:spacing w:line="288" w:lineRule="auto"/>
        <w:ind w:left="709"/>
        <w:contextualSpacing/>
        <w:jc w:val="both"/>
        <w:rPr>
          <w:rFonts w:ascii="Calibri" w:eastAsia="Arial" w:hAnsi="Calibri" w:cs="Calibri"/>
          <w:i/>
          <w:iCs/>
          <w:sz w:val="22"/>
          <w:szCs w:val="22"/>
          <w:lang w:eastAsia="en-US"/>
        </w:rPr>
      </w:pPr>
    </w:p>
    <w:tbl>
      <w:tblPr>
        <w:tblW w:w="8495" w:type="dxa"/>
        <w:tblCellMar>
          <w:left w:w="70" w:type="dxa"/>
          <w:right w:w="70" w:type="dxa"/>
        </w:tblCellMar>
        <w:tblLook w:val="04A0" w:firstRow="1" w:lastRow="0" w:firstColumn="1" w:lastColumn="0" w:noHBand="0" w:noVBand="1"/>
      </w:tblPr>
      <w:tblGrid>
        <w:gridCol w:w="252"/>
        <w:gridCol w:w="2148"/>
        <w:gridCol w:w="1023"/>
        <w:gridCol w:w="1276"/>
        <w:gridCol w:w="1828"/>
        <w:gridCol w:w="1968"/>
      </w:tblGrid>
      <w:tr w:rsidR="00A039E2" w:rsidRPr="00A039E2" w14:paraId="6FA218A4" w14:textId="77777777" w:rsidTr="00701D52">
        <w:trPr>
          <w:trHeight w:val="1515"/>
        </w:trPr>
        <w:tc>
          <w:tcPr>
            <w:tcW w:w="252" w:type="dxa"/>
            <w:tcBorders>
              <w:top w:val="single" w:sz="8" w:space="0" w:color="auto"/>
              <w:left w:val="single" w:sz="8" w:space="0" w:color="auto"/>
              <w:bottom w:val="nil"/>
              <w:right w:val="single" w:sz="8" w:space="0" w:color="auto"/>
            </w:tcBorders>
            <w:shd w:val="clear" w:color="000000" w:fill="D9D9D9"/>
            <w:noWrap/>
            <w:vAlign w:val="center"/>
            <w:hideMark/>
          </w:tcPr>
          <w:p w14:paraId="00741513" w14:textId="77777777" w:rsidR="00A039E2" w:rsidRPr="00A039E2" w:rsidRDefault="00A039E2" w:rsidP="00A039E2">
            <w:pPr>
              <w:autoSpaceDE/>
              <w:autoSpaceDN/>
              <w:adjustRightInd/>
              <w:rPr>
                <w:rFonts w:ascii="Calibri" w:hAnsi="Calibri" w:cs="Calibri"/>
                <w:color w:val="000000"/>
                <w:sz w:val="22"/>
                <w:szCs w:val="22"/>
              </w:rPr>
            </w:pPr>
            <w:r w:rsidRPr="00A039E2">
              <w:rPr>
                <w:rFonts w:ascii="Calibri" w:hAnsi="Calibri" w:cs="Calibri"/>
                <w:color w:val="000000"/>
                <w:sz w:val="22"/>
                <w:szCs w:val="22"/>
              </w:rPr>
              <w:t> </w:t>
            </w:r>
          </w:p>
        </w:tc>
        <w:tc>
          <w:tcPr>
            <w:tcW w:w="2148" w:type="dxa"/>
            <w:tcBorders>
              <w:top w:val="single" w:sz="8" w:space="0" w:color="auto"/>
              <w:left w:val="nil"/>
              <w:bottom w:val="nil"/>
              <w:right w:val="single" w:sz="8" w:space="0" w:color="auto"/>
            </w:tcBorders>
            <w:shd w:val="clear" w:color="000000" w:fill="D9D9D9"/>
            <w:noWrap/>
            <w:vAlign w:val="center"/>
            <w:hideMark/>
          </w:tcPr>
          <w:p w14:paraId="005925E4" w14:textId="77777777" w:rsidR="00A039E2" w:rsidRPr="00A039E2" w:rsidRDefault="00A039E2" w:rsidP="00A039E2">
            <w:pPr>
              <w:autoSpaceDE/>
              <w:autoSpaceDN/>
              <w:adjustRightInd/>
              <w:jc w:val="center"/>
              <w:rPr>
                <w:rFonts w:ascii="Calibri" w:hAnsi="Calibri" w:cs="Calibri"/>
                <w:b/>
                <w:bCs/>
                <w:i/>
                <w:iCs/>
                <w:color w:val="000000"/>
                <w:sz w:val="22"/>
                <w:szCs w:val="22"/>
              </w:rPr>
            </w:pPr>
            <w:r w:rsidRPr="00A039E2">
              <w:rPr>
                <w:rFonts w:ascii="Calibri" w:hAnsi="Calibri" w:cs="Calibri"/>
                <w:b/>
                <w:bCs/>
                <w:i/>
                <w:iCs/>
                <w:color w:val="000000"/>
                <w:sz w:val="22"/>
                <w:szCs w:val="22"/>
              </w:rPr>
              <w:t>Unidade</w:t>
            </w:r>
          </w:p>
        </w:tc>
        <w:tc>
          <w:tcPr>
            <w:tcW w:w="1023" w:type="dxa"/>
            <w:tcBorders>
              <w:top w:val="single" w:sz="8" w:space="0" w:color="auto"/>
              <w:left w:val="nil"/>
              <w:bottom w:val="nil"/>
              <w:right w:val="single" w:sz="8" w:space="0" w:color="auto"/>
            </w:tcBorders>
            <w:shd w:val="clear" w:color="000000" w:fill="D9D9D9"/>
            <w:noWrap/>
            <w:vAlign w:val="center"/>
            <w:hideMark/>
          </w:tcPr>
          <w:p w14:paraId="770F40D7" w14:textId="77777777" w:rsidR="00A039E2" w:rsidRPr="00A039E2" w:rsidRDefault="00A039E2" w:rsidP="00A039E2">
            <w:pPr>
              <w:autoSpaceDE/>
              <w:autoSpaceDN/>
              <w:adjustRightInd/>
              <w:jc w:val="center"/>
              <w:rPr>
                <w:rFonts w:ascii="Calibri" w:hAnsi="Calibri" w:cs="Calibri"/>
                <w:b/>
                <w:bCs/>
                <w:color w:val="000000"/>
                <w:sz w:val="22"/>
                <w:szCs w:val="22"/>
              </w:rPr>
            </w:pPr>
            <w:r w:rsidRPr="00A039E2">
              <w:rPr>
                <w:rFonts w:ascii="Calibri" w:hAnsi="Calibri" w:cs="Calibri"/>
                <w:b/>
                <w:bCs/>
                <w:color w:val="000000"/>
                <w:sz w:val="22"/>
                <w:szCs w:val="22"/>
              </w:rPr>
              <w:t>Matrícula</w:t>
            </w:r>
          </w:p>
        </w:tc>
        <w:tc>
          <w:tcPr>
            <w:tcW w:w="1276" w:type="dxa"/>
            <w:tcBorders>
              <w:top w:val="single" w:sz="8" w:space="0" w:color="auto"/>
              <w:left w:val="nil"/>
              <w:bottom w:val="nil"/>
              <w:right w:val="single" w:sz="8" w:space="0" w:color="auto"/>
            </w:tcBorders>
            <w:shd w:val="clear" w:color="000000" w:fill="D9D9D9"/>
            <w:vAlign w:val="center"/>
            <w:hideMark/>
          </w:tcPr>
          <w:p w14:paraId="1F377978" w14:textId="77777777" w:rsidR="00A039E2" w:rsidRPr="00A039E2" w:rsidRDefault="00A039E2" w:rsidP="00A039E2">
            <w:pPr>
              <w:autoSpaceDE/>
              <w:autoSpaceDN/>
              <w:adjustRightInd/>
              <w:jc w:val="center"/>
              <w:rPr>
                <w:rFonts w:ascii="Calibri" w:hAnsi="Calibri" w:cs="Calibri"/>
                <w:b/>
                <w:bCs/>
                <w:i/>
                <w:iCs/>
                <w:color w:val="000000"/>
                <w:sz w:val="22"/>
                <w:szCs w:val="22"/>
              </w:rPr>
            </w:pPr>
            <w:r w:rsidRPr="00A039E2">
              <w:rPr>
                <w:rFonts w:ascii="Calibri" w:hAnsi="Calibri" w:cs="Calibri"/>
                <w:b/>
                <w:bCs/>
                <w:i/>
                <w:iCs/>
                <w:color w:val="000000"/>
                <w:sz w:val="22"/>
                <w:szCs w:val="22"/>
              </w:rPr>
              <w:t>Fração Ideal</w:t>
            </w:r>
          </w:p>
        </w:tc>
        <w:tc>
          <w:tcPr>
            <w:tcW w:w="1828" w:type="dxa"/>
            <w:tcBorders>
              <w:top w:val="single" w:sz="8" w:space="0" w:color="auto"/>
              <w:left w:val="nil"/>
              <w:bottom w:val="nil"/>
              <w:right w:val="single" w:sz="8" w:space="0" w:color="auto"/>
            </w:tcBorders>
            <w:shd w:val="clear" w:color="000000" w:fill="D9D9D9"/>
            <w:vAlign w:val="center"/>
            <w:hideMark/>
          </w:tcPr>
          <w:p w14:paraId="2E3BBA40" w14:textId="77777777" w:rsidR="00A039E2" w:rsidRPr="00A039E2" w:rsidRDefault="00A039E2" w:rsidP="00A039E2">
            <w:pPr>
              <w:autoSpaceDE/>
              <w:autoSpaceDN/>
              <w:adjustRightInd/>
              <w:jc w:val="center"/>
              <w:rPr>
                <w:rFonts w:ascii="Calibri" w:hAnsi="Calibri" w:cs="Calibri"/>
                <w:b/>
                <w:bCs/>
                <w:i/>
                <w:iCs/>
                <w:color w:val="000000"/>
                <w:sz w:val="22"/>
                <w:szCs w:val="22"/>
              </w:rPr>
            </w:pPr>
            <w:r w:rsidRPr="00A039E2">
              <w:rPr>
                <w:rFonts w:ascii="Calibri" w:hAnsi="Calibri" w:cs="Calibri"/>
                <w:b/>
                <w:bCs/>
                <w:i/>
                <w:iCs/>
                <w:color w:val="000000"/>
                <w:sz w:val="22"/>
                <w:szCs w:val="22"/>
              </w:rPr>
              <w:t>Valor da futura unidade autônoma – 1º Leilão (R$)</w:t>
            </w:r>
          </w:p>
        </w:tc>
        <w:tc>
          <w:tcPr>
            <w:tcW w:w="1968" w:type="dxa"/>
            <w:tcBorders>
              <w:top w:val="single" w:sz="8" w:space="0" w:color="auto"/>
              <w:left w:val="nil"/>
              <w:bottom w:val="nil"/>
              <w:right w:val="single" w:sz="8" w:space="0" w:color="auto"/>
            </w:tcBorders>
            <w:shd w:val="clear" w:color="000000" w:fill="D9D9D9"/>
            <w:vAlign w:val="center"/>
            <w:hideMark/>
          </w:tcPr>
          <w:p w14:paraId="4464F1EE" w14:textId="77777777" w:rsidR="00A039E2" w:rsidRPr="00A039E2" w:rsidRDefault="00A039E2" w:rsidP="00A039E2">
            <w:pPr>
              <w:autoSpaceDE/>
              <w:autoSpaceDN/>
              <w:adjustRightInd/>
              <w:jc w:val="center"/>
              <w:rPr>
                <w:rFonts w:ascii="Calibri" w:hAnsi="Calibri" w:cs="Calibri"/>
                <w:b/>
                <w:bCs/>
                <w:i/>
                <w:iCs/>
                <w:color w:val="000000"/>
                <w:sz w:val="22"/>
                <w:szCs w:val="22"/>
              </w:rPr>
            </w:pPr>
            <w:r w:rsidRPr="00A039E2">
              <w:rPr>
                <w:rFonts w:ascii="Calibri" w:hAnsi="Calibri" w:cs="Calibri"/>
                <w:b/>
                <w:bCs/>
                <w:i/>
                <w:iCs/>
                <w:color w:val="000000"/>
                <w:sz w:val="22"/>
                <w:szCs w:val="22"/>
              </w:rPr>
              <w:t>Percentual de cobertura em relação às Obrigações Garantidas</w:t>
            </w:r>
          </w:p>
        </w:tc>
      </w:tr>
      <w:tr w:rsidR="00A039E2" w:rsidRPr="00A039E2" w14:paraId="3D128E30"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38983BF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w:t>
            </w:r>
          </w:p>
        </w:tc>
        <w:tc>
          <w:tcPr>
            <w:tcW w:w="2148" w:type="dxa"/>
            <w:tcBorders>
              <w:top w:val="single" w:sz="8" w:space="0" w:color="auto"/>
              <w:left w:val="nil"/>
              <w:bottom w:val="single" w:sz="4" w:space="0" w:color="auto"/>
              <w:right w:val="single" w:sz="8" w:space="0" w:color="auto"/>
            </w:tcBorders>
            <w:shd w:val="clear" w:color="000000" w:fill="FFFFFF"/>
            <w:noWrap/>
            <w:vAlign w:val="center"/>
            <w:hideMark/>
          </w:tcPr>
          <w:p w14:paraId="4341849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 xml:space="preserve">Apartamento nº 1501 </w:t>
            </w:r>
          </w:p>
        </w:tc>
        <w:tc>
          <w:tcPr>
            <w:tcW w:w="1023" w:type="dxa"/>
            <w:tcBorders>
              <w:top w:val="single" w:sz="8" w:space="0" w:color="auto"/>
              <w:left w:val="nil"/>
              <w:bottom w:val="single" w:sz="4" w:space="0" w:color="auto"/>
              <w:right w:val="single" w:sz="8" w:space="0" w:color="auto"/>
            </w:tcBorders>
            <w:shd w:val="clear" w:color="000000" w:fill="FFFFFF"/>
            <w:noWrap/>
            <w:vAlign w:val="center"/>
            <w:hideMark/>
          </w:tcPr>
          <w:p w14:paraId="43896DF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260.033</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0A4CDBB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0,003854</w:t>
            </w:r>
          </w:p>
        </w:tc>
        <w:tc>
          <w:tcPr>
            <w:tcW w:w="1828" w:type="dxa"/>
            <w:tcBorders>
              <w:top w:val="single" w:sz="8" w:space="0" w:color="auto"/>
              <w:left w:val="nil"/>
              <w:bottom w:val="single" w:sz="4" w:space="0" w:color="auto"/>
              <w:right w:val="single" w:sz="8" w:space="0" w:color="auto"/>
            </w:tcBorders>
            <w:shd w:val="clear" w:color="000000" w:fill="FFFFFF"/>
            <w:vAlign w:val="center"/>
            <w:hideMark/>
          </w:tcPr>
          <w:p w14:paraId="4196221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R$ 285.295,32</w:t>
            </w:r>
          </w:p>
        </w:tc>
        <w:tc>
          <w:tcPr>
            <w:tcW w:w="1968" w:type="dxa"/>
            <w:tcBorders>
              <w:top w:val="single" w:sz="8" w:space="0" w:color="auto"/>
              <w:left w:val="nil"/>
              <w:bottom w:val="single" w:sz="4" w:space="0" w:color="auto"/>
              <w:right w:val="single" w:sz="8" w:space="0" w:color="auto"/>
            </w:tcBorders>
            <w:shd w:val="clear" w:color="000000" w:fill="FFFFFF"/>
            <w:vAlign w:val="center"/>
            <w:hideMark/>
          </w:tcPr>
          <w:p w14:paraId="37A7D7E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w:t>
            </w:r>
          </w:p>
        </w:tc>
      </w:tr>
      <w:tr w:rsidR="00A039E2" w:rsidRPr="00A039E2" w14:paraId="6674DD71" w14:textId="77777777" w:rsidTr="00701D52">
        <w:trPr>
          <w:trHeight w:val="300"/>
        </w:trPr>
        <w:tc>
          <w:tcPr>
            <w:tcW w:w="252" w:type="dxa"/>
            <w:tcBorders>
              <w:top w:val="nil"/>
              <w:left w:val="single" w:sz="8" w:space="0" w:color="auto"/>
              <w:bottom w:val="single" w:sz="4" w:space="0" w:color="auto"/>
              <w:right w:val="single" w:sz="8" w:space="0" w:color="auto"/>
            </w:tcBorders>
            <w:shd w:val="clear" w:color="000000" w:fill="FFFFFF"/>
            <w:noWrap/>
            <w:vAlign w:val="center"/>
            <w:hideMark/>
          </w:tcPr>
          <w:p w14:paraId="0BE5960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w:t>
            </w:r>
          </w:p>
        </w:tc>
        <w:tc>
          <w:tcPr>
            <w:tcW w:w="2148" w:type="dxa"/>
            <w:tcBorders>
              <w:top w:val="nil"/>
              <w:left w:val="nil"/>
              <w:bottom w:val="single" w:sz="4" w:space="0" w:color="auto"/>
              <w:right w:val="single" w:sz="8" w:space="0" w:color="auto"/>
            </w:tcBorders>
            <w:shd w:val="clear" w:color="000000" w:fill="FFFFFF"/>
            <w:noWrap/>
            <w:vAlign w:val="center"/>
            <w:hideMark/>
          </w:tcPr>
          <w:p w14:paraId="01B9C5D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1506</w:t>
            </w:r>
          </w:p>
        </w:tc>
        <w:tc>
          <w:tcPr>
            <w:tcW w:w="1023" w:type="dxa"/>
            <w:tcBorders>
              <w:top w:val="nil"/>
              <w:left w:val="nil"/>
              <w:bottom w:val="single" w:sz="4" w:space="0" w:color="auto"/>
              <w:right w:val="single" w:sz="8" w:space="0" w:color="auto"/>
            </w:tcBorders>
            <w:shd w:val="clear" w:color="000000" w:fill="FFFFFF"/>
            <w:noWrap/>
            <w:vAlign w:val="center"/>
            <w:hideMark/>
          </w:tcPr>
          <w:p w14:paraId="4EE88D0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260.038</w:t>
            </w:r>
          </w:p>
        </w:tc>
        <w:tc>
          <w:tcPr>
            <w:tcW w:w="1276" w:type="dxa"/>
            <w:tcBorders>
              <w:top w:val="nil"/>
              <w:left w:val="nil"/>
              <w:bottom w:val="single" w:sz="4" w:space="0" w:color="auto"/>
              <w:right w:val="single" w:sz="8" w:space="0" w:color="auto"/>
            </w:tcBorders>
            <w:shd w:val="clear" w:color="000000" w:fill="FFFFFF"/>
            <w:noWrap/>
            <w:vAlign w:val="center"/>
            <w:hideMark/>
          </w:tcPr>
          <w:p w14:paraId="4A76DB93"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0,003682</w:t>
            </w:r>
          </w:p>
        </w:tc>
        <w:tc>
          <w:tcPr>
            <w:tcW w:w="1828" w:type="dxa"/>
            <w:tcBorders>
              <w:top w:val="nil"/>
              <w:left w:val="nil"/>
              <w:bottom w:val="single" w:sz="4" w:space="0" w:color="auto"/>
              <w:right w:val="single" w:sz="8" w:space="0" w:color="auto"/>
            </w:tcBorders>
            <w:shd w:val="clear" w:color="000000" w:fill="FFFFFF"/>
            <w:vAlign w:val="center"/>
            <w:hideMark/>
          </w:tcPr>
          <w:p w14:paraId="4CD2705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R$ 268.849,29</w:t>
            </w:r>
          </w:p>
        </w:tc>
        <w:tc>
          <w:tcPr>
            <w:tcW w:w="1968" w:type="dxa"/>
            <w:tcBorders>
              <w:top w:val="nil"/>
              <w:left w:val="nil"/>
              <w:bottom w:val="single" w:sz="4" w:space="0" w:color="auto"/>
              <w:right w:val="single" w:sz="8" w:space="0" w:color="auto"/>
            </w:tcBorders>
            <w:shd w:val="clear" w:color="000000" w:fill="FFFFFF"/>
            <w:vAlign w:val="center"/>
            <w:hideMark/>
          </w:tcPr>
          <w:p w14:paraId="402BAC1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0,35%</w:t>
            </w:r>
          </w:p>
        </w:tc>
      </w:tr>
      <w:tr w:rsidR="00A039E2" w:rsidRPr="00A039E2" w14:paraId="7E9F08C4" w14:textId="77777777" w:rsidTr="00701D52">
        <w:trPr>
          <w:trHeight w:val="300"/>
        </w:trPr>
        <w:tc>
          <w:tcPr>
            <w:tcW w:w="252" w:type="dxa"/>
            <w:tcBorders>
              <w:top w:val="nil"/>
              <w:left w:val="single" w:sz="8" w:space="0" w:color="auto"/>
              <w:bottom w:val="single" w:sz="4" w:space="0" w:color="auto"/>
              <w:right w:val="single" w:sz="8" w:space="0" w:color="auto"/>
            </w:tcBorders>
            <w:shd w:val="clear" w:color="000000" w:fill="FFFFFF"/>
            <w:noWrap/>
            <w:vAlign w:val="center"/>
            <w:hideMark/>
          </w:tcPr>
          <w:p w14:paraId="2C602D0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3</w:t>
            </w:r>
          </w:p>
        </w:tc>
        <w:tc>
          <w:tcPr>
            <w:tcW w:w="2148" w:type="dxa"/>
            <w:tcBorders>
              <w:top w:val="nil"/>
              <w:left w:val="nil"/>
              <w:bottom w:val="single" w:sz="4" w:space="0" w:color="auto"/>
              <w:right w:val="single" w:sz="8" w:space="0" w:color="auto"/>
            </w:tcBorders>
            <w:shd w:val="clear" w:color="000000" w:fill="FFFFFF"/>
            <w:noWrap/>
            <w:vAlign w:val="center"/>
            <w:hideMark/>
          </w:tcPr>
          <w:p w14:paraId="00ABBAB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1901</w:t>
            </w:r>
          </w:p>
        </w:tc>
        <w:tc>
          <w:tcPr>
            <w:tcW w:w="1023" w:type="dxa"/>
            <w:tcBorders>
              <w:top w:val="nil"/>
              <w:left w:val="nil"/>
              <w:bottom w:val="single" w:sz="4" w:space="0" w:color="auto"/>
              <w:right w:val="single" w:sz="8" w:space="0" w:color="auto"/>
            </w:tcBorders>
            <w:shd w:val="clear" w:color="000000" w:fill="FFFFFF"/>
            <w:noWrap/>
            <w:vAlign w:val="center"/>
            <w:hideMark/>
          </w:tcPr>
          <w:p w14:paraId="5725A94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260.081</w:t>
            </w:r>
          </w:p>
        </w:tc>
        <w:tc>
          <w:tcPr>
            <w:tcW w:w="1276" w:type="dxa"/>
            <w:tcBorders>
              <w:top w:val="nil"/>
              <w:left w:val="nil"/>
              <w:bottom w:val="single" w:sz="4" w:space="0" w:color="auto"/>
              <w:right w:val="single" w:sz="8" w:space="0" w:color="auto"/>
            </w:tcBorders>
            <w:shd w:val="clear" w:color="000000" w:fill="FFFFFF"/>
            <w:noWrap/>
            <w:vAlign w:val="center"/>
            <w:hideMark/>
          </w:tcPr>
          <w:p w14:paraId="5ADD1E7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0,004795</w:t>
            </w:r>
          </w:p>
        </w:tc>
        <w:tc>
          <w:tcPr>
            <w:tcW w:w="1828" w:type="dxa"/>
            <w:tcBorders>
              <w:top w:val="nil"/>
              <w:left w:val="nil"/>
              <w:bottom w:val="single" w:sz="4" w:space="0" w:color="auto"/>
              <w:right w:val="single" w:sz="8" w:space="0" w:color="auto"/>
            </w:tcBorders>
            <w:shd w:val="clear" w:color="000000" w:fill="FFFFFF"/>
            <w:vAlign w:val="center"/>
            <w:hideMark/>
          </w:tcPr>
          <w:p w14:paraId="6FE63CE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R$ 285.295,32</w:t>
            </w:r>
          </w:p>
        </w:tc>
        <w:tc>
          <w:tcPr>
            <w:tcW w:w="1968" w:type="dxa"/>
            <w:tcBorders>
              <w:top w:val="nil"/>
              <w:left w:val="nil"/>
              <w:bottom w:val="single" w:sz="4" w:space="0" w:color="auto"/>
              <w:right w:val="single" w:sz="8" w:space="0" w:color="auto"/>
            </w:tcBorders>
            <w:shd w:val="clear" w:color="000000" w:fill="FFFFFF"/>
            <w:vAlign w:val="center"/>
            <w:hideMark/>
          </w:tcPr>
          <w:p w14:paraId="6EBA5D6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w:t>
            </w:r>
          </w:p>
        </w:tc>
      </w:tr>
      <w:tr w:rsidR="00A039E2" w:rsidRPr="00A039E2" w14:paraId="227962E5" w14:textId="77777777" w:rsidTr="00701D52">
        <w:trPr>
          <w:trHeight w:val="300"/>
        </w:trPr>
        <w:tc>
          <w:tcPr>
            <w:tcW w:w="252" w:type="dxa"/>
            <w:tcBorders>
              <w:top w:val="nil"/>
              <w:left w:val="single" w:sz="8" w:space="0" w:color="auto"/>
              <w:bottom w:val="single" w:sz="4" w:space="0" w:color="auto"/>
              <w:right w:val="single" w:sz="8" w:space="0" w:color="auto"/>
            </w:tcBorders>
            <w:shd w:val="clear" w:color="000000" w:fill="FFFFFF"/>
            <w:noWrap/>
            <w:vAlign w:val="center"/>
            <w:hideMark/>
          </w:tcPr>
          <w:p w14:paraId="3620563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4</w:t>
            </w:r>
          </w:p>
        </w:tc>
        <w:tc>
          <w:tcPr>
            <w:tcW w:w="2148" w:type="dxa"/>
            <w:tcBorders>
              <w:top w:val="nil"/>
              <w:left w:val="nil"/>
              <w:bottom w:val="single" w:sz="4" w:space="0" w:color="auto"/>
              <w:right w:val="single" w:sz="8" w:space="0" w:color="auto"/>
            </w:tcBorders>
            <w:shd w:val="clear" w:color="000000" w:fill="FFFFFF"/>
            <w:noWrap/>
            <w:vAlign w:val="center"/>
            <w:hideMark/>
          </w:tcPr>
          <w:p w14:paraId="119958E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1902</w:t>
            </w:r>
          </w:p>
        </w:tc>
        <w:tc>
          <w:tcPr>
            <w:tcW w:w="1023" w:type="dxa"/>
            <w:tcBorders>
              <w:top w:val="nil"/>
              <w:left w:val="nil"/>
              <w:bottom w:val="single" w:sz="4" w:space="0" w:color="auto"/>
              <w:right w:val="single" w:sz="8" w:space="0" w:color="auto"/>
            </w:tcBorders>
            <w:shd w:val="clear" w:color="000000" w:fill="FFFFFF"/>
            <w:noWrap/>
            <w:vAlign w:val="center"/>
            <w:hideMark/>
          </w:tcPr>
          <w:p w14:paraId="42F52BC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260.082</w:t>
            </w:r>
          </w:p>
        </w:tc>
        <w:tc>
          <w:tcPr>
            <w:tcW w:w="1276" w:type="dxa"/>
            <w:tcBorders>
              <w:top w:val="nil"/>
              <w:left w:val="nil"/>
              <w:bottom w:val="single" w:sz="4" w:space="0" w:color="auto"/>
              <w:right w:val="single" w:sz="8" w:space="0" w:color="auto"/>
            </w:tcBorders>
            <w:shd w:val="clear" w:color="000000" w:fill="FFFFFF"/>
            <w:noWrap/>
            <w:vAlign w:val="center"/>
            <w:hideMark/>
          </w:tcPr>
          <w:p w14:paraId="529C52A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0,004739</w:t>
            </w:r>
          </w:p>
        </w:tc>
        <w:tc>
          <w:tcPr>
            <w:tcW w:w="1828" w:type="dxa"/>
            <w:tcBorders>
              <w:top w:val="nil"/>
              <w:left w:val="nil"/>
              <w:bottom w:val="single" w:sz="4" w:space="0" w:color="auto"/>
              <w:right w:val="single" w:sz="8" w:space="0" w:color="auto"/>
            </w:tcBorders>
            <w:shd w:val="clear" w:color="000000" w:fill="FFFFFF"/>
            <w:vAlign w:val="center"/>
            <w:hideMark/>
          </w:tcPr>
          <w:p w14:paraId="521C55D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R$ 279.928,72</w:t>
            </w:r>
          </w:p>
        </w:tc>
        <w:tc>
          <w:tcPr>
            <w:tcW w:w="1968" w:type="dxa"/>
            <w:tcBorders>
              <w:top w:val="nil"/>
              <w:left w:val="nil"/>
              <w:bottom w:val="single" w:sz="4" w:space="0" w:color="auto"/>
              <w:right w:val="single" w:sz="8" w:space="0" w:color="auto"/>
            </w:tcBorders>
            <w:shd w:val="clear" w:color="000000" w:fill="FFFFFF"/>
            <w:vAlign w:val="center"/>
            <w:hideMark/>
          </w:tcPr>
          <w:p w14:paraId="2417072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w:t>
            </w:r>
          </w:p>
        </w:tc>
      </w:tr>
      <w:tr w:rsidR="00A039E2" w:rsidRPr="00A039E2" w14:paraId="328B796B" w14:textId="77777777" w:rsidTr="00701D52">
        <w:trPr>
          <w:trHeight w:val="300"/>
        </w:trPr>
        <w:tc>
          <w:tcPr>
            <w:tcW w:w="252" w:type="dxa"/>
            <w:tcBorders>
              <w:top w:val="nil"/>
              <w:left w:val="single" w:sz="8" w:space="0" w:color="auto"/>
              <w:bottom w:val="single" w:sz="4" w:space="0" w:color="auto"/>
              <w:right w:val="single" w:sz="8" w:space="0" w:color="auto"/>
            </w:tcBorders>
            <w:shd w:val="clear" w:color="000000" w:fill="FFFFFF"/>
            <w:noWrap/>
            <w:vAlign w:val="center"/>
            <w:hideMark/>
          </w:tcPr>
          <w:p w14:paraId="25D39FD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5</w:t>
            </w:r>
          </w:p>
        </w:tc>
        <w:tc>
          <w:tcPr>
            <w:tcW w:w="2148" w:type="dxa"/>
            <w:tcBorders>
              <w:top w:val="nil"/>
              <w:left w:val="nil"/>
              <w:bottom w:val="single" w:sz="4" w:space="0" w:color="auto"/>
              <w:right w:val="single" w:sz="8" w:space="0" w:color="auto"/>
            </w:tcBorders>
            <w:shd w:val="clear" w:color="000000" w:fill="FFFFFF"/>
            <w:noWrap/>
            <w:vAlign w:val="center"/>
            <w:hideMark/>
          </w:tcPr>
          <w:p w14:paraId="42A8D5B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1903</w:t>
            </w:r>
          </w:p>
        </w:tc>
        <w:tc>
          <w:tcPr>
            <w:tcW w:w="1023" w:type="dxa"/>
            <w:tcBorders>
              <w:top w:val="nil"/>
              <w:left w:val="nil"/>
              <w:bottom w:val="single" w:sz="4" w:space="0" w:color="auto"/>
              <w:right w:val="single" w:sz="8" w:space="0" w:color="auto"/>
            </w:tcBorders>
            <w:shd w:val="clear" w:color="000000" w:fill="FFFFFF"/>
            <w:noWrap/>
            <w:vAlign w:val="center"/>
            <w:hideMark/>
          </w:tcPr>
          <w:p w14:paraId="621BFE6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eastAsia="Arial" w:hAnsi="Calibri" w:cs="Calibri"/>
                <w:iCs/>
                <w:sz w:val="22"/>
                <w:szCs w:val="22"/>
                <w:lang w:eastAsia="en-US"/>
              </w:rPr>
              <w:t>260.083</w:t>
            </w:r>
          </w:p>
        </w:tc>
        <w:tc>
          <w:tcPr>
            <w:tcW w:w="1276" w:type="dxa"/>
            <w:tcBorders>
              <w:top w:val="nil"/>
              <w:left w:val="nil"/>
              <w:bottom w:val="single" w:sz="4" w:space="0" w:color="auto"/>
              <w:right w:val="single" w:sz="8" w:space="0" w:color="auto"/>
            </w:tcBorders>
            <w:shd w:val="clear" w:color="000000" w:fill="FFFFFF"/>
            <w:noWrap/>
            <w:vAlign w:val="center"/>
            <w:hideMark/>
          </w:tcPr>
          <w:p w14:paraId="66FAF02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0,005069</w:t>
            </w:r>
          </w:p>
        </w:tc>
        <w:tc>
          <w:tcPr>
            <w:tcW w:w="1828" w:type="dxa"/>
            <w:tcBorders>
              <w:top w:val="nil"/>
              <w:left w:val="nil"/>
              <w:bottom w:val="single" w:sz="4" w:space="0" w:color="auto"/>
              <w:right w:val="single" w:sz="8" w:space="0" w:color="auto"/>
            </w:tcBorders>
            <w:shd w:val="clear" w:color="000000" w:fill="FFFFFF"/>
            <w:vAlign w:val="center"/>
            <w:hideMark/>
          </w:tcPr>
          <w:p w14:paraId="43DD1B3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R$ 311.782,08</w:t>
            </w:r>
          </w:p>
        </w:tc>
        <w:tc>
          <w:tcPr>
            <w:tcW w:w="1968" w:type="dxa"/>
            <w:tcBorders>
              <w:top w:val="nil"/>
              <w:left w:val="nil"/>
              <w:bottom w:val="single" w:sz="4" w:space="0" w:color="auto"/>
              <w:right w:val="single" w:sz="8" w:space="0" w:color="auto"/>
            </w:tcBorders>
            <w:shd w:val="clear" w:color="000000" w:fill="FFFFFF"/>
            <w:vAlign w:val="center"/>
            <w:hideMark/>
          </w:tcPr>
          <w:p w14:paraId="14699BD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0,40%</w:t>
            </w:r>
          </w:p>
        </w:tc>
      </w:tr>
      <w:tr w:rsidR="00A039E2" w:rsidRPr="00A039E2" w14:paraId="776FFCC1" w14:textId="77777777" w:rsidTr="00701D52">
        <w:trPr>
          <w:trHeight w:val="300"/>
        </w:trPr>
        <w:tc>
          <w:tcPr>
            <w:tcW w:w="252" w:type="dxa"/>
            <w:tcBorders>
              <w:top w:val="nil"/>
              <w:left w:val="single" w:sz="8" w:space="0" w:color="auto"/>
              <w:bottom w:val="single" w:sz="4" w:space="0" w:color="auto"/>
              <w:right w:val="single" w:sz="8" w:space="0" w:color="auto"/>
            </w:tcBorders>
            <w:shd w:val="clear" w:color="000000" w:fill="FFFFFF"/>
            <w:noWrap/>
            <w:vAlign w:val="center"/>
            <w:hideMark/>
          </w:tcPr>
          <w:p w14:paraId="2BBDC53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w:t>
            </w:r>
          </w:p>
        </w:tc>
        <w:tc>
          <w:tcPr>
            <w:tcW w:w="2148" w:type="dxa"/>
            <w:tcBorders>
              <w:top w:val="nil"/>
              <w:left w:val="nil"/>
              <w:bottom w:val="single" w:sz="4" w:space="0" w:color="auto"/>
              <w:right w:val="single" w:sz="8" w:space="0" w:color="auto"/>
            </w:tcBorders>
            <w:shd w:val="clear" w:color="000000" w:fill="FFFFFF"/>
            <w:noWrap/>
            <w:vAlign w:val="center"/>
            <w:hideMark/>
          </w:tcPr>
          <w:p w14:paraId="2A4332B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1906</w:t>
            </w:r>
          </w:p>
        </w:tc>
        <w:tc>
          <w:tcPr>
            <w:tcW w:w="1023" w:type="dxa"/>
            <w:tcBorders>
              <w:top w:val="nil"/>
              <w:left w:val="nil"/>
              <w:bottom w:val="single" w:sz="4" w:space="0" w:color="auto"/>
              <w:right w:val="single" w:sz="8" w:space="0" w:color="auto"/>
            </w:tcBorders>
            <w:shd w:val="clear" w:color="000000" w:fill="FFFFFF"/>
            <w:noWrap/>
            <w:vAlign w:val="center"/>
            <w:hideMark/>
          </w:tcPr>
          <w:p w14:paraId="6EFE1DC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260.086</w:t>
            </w:r>
          </w:p>
        </w:tc>
        <w:tc>
          <w:tcPr>
            <w:tcW w:w="1276" w:type="dxa"/>
            <w:tcBorders>
              <w:top w:val="nil"/>
              <w:left w:val="nil"/>
              <w:bottom w:val="single" w:sz="4" w:space="0" w:color="auto"/>
              <w:right w:val="single" w:sz="8" w:space="0" w:color="auto"/>
            </w:tcBorders>
            <w:shd w:val="clear" w:color="000000" w:fill="FFFFFF"/>
            <w:noWrap/>
            <w:vAlign w:val="center"/>
            <w:hideMark/>
          </w:tcPr>
          <w:p w14:paraId="25C94013"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0,004623</w:t>
            </w:r>
          </w:p>
        </w:tc>
        <w:tc>
          <w:tcPr>
            <w:tcW w:w="1828" w:type="dxa"/>
            <w:tcBorders>
              <w:top w:val="nil"/>
              <w:left w:val="nil"/>
              <w:bottom w:val="single" w:sz="4" w:space="0" w:color="auto"/>
              <w:right w:val="single" w:sz="8" w:space="0" w:color="auto"/>
            </w:tcBorders>
            <w:shd w:val="clear" w:color="000000" w:fill="FFFFFF"/>
            <w:vAlign w:val="center"/>
            <w:hideMark/>
          </w:tcPr>
          <w:p w14:paraId="34ABD83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 R$ 268.849,29</w:t>
            </w:r>
          </w:p>
        </w:tc>
        <w:tc>
          <w:tcPr>
            <w:tcW w:w="1968" w:type="dxa"/>
            <w:tcBorders>
              <w:top w:val="nil"/>
              <w:left w:val="nil"/>
              <w:bottom w:val="single" w:sz="4" w:space="0" w:color="auto"/>
              <w:right w:val="single" w:sz="8" w:space="0" w:color="auto"/>
            </w:tcBorders>
            <w:shd w:val="clear" w:color="000000" w:fill="FFFFFF"/>
            <w:vAlign w:val="center"/>
            <w:hideMark/>
          </w:tcPr>
          <w:p w14:paraId="3F92A27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0,35%</w:t>
            </w:r>
          </w:p>
        </w:tc>
      </w:tr>
    </w:tbl>
    <w:p w14:paraId="742D3EF2" w14:textId="4C3B1B0C"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12897367" w14:textId="161CB8A2"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66E3ECDA" w14:textId="45074711"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433E3330" w14:textId="6D1474EF"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44D6D4E2" w14:textId="199860E4"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05C9BD55" w14:textId="4F9655A5"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5DEB67B1" w14:textId="77777777" w:rsidR="00A039E2" w:rsidRPr="00F24A3C" w:rsidRDefault="00A039E2" w:rsidP="00F24A3C">
      <w:pPr>
        <w:widowControl w:val="0"/>
        <w:numPr>
          <w:ilvl w:val="0"/>
          <w:numId w:val="73"/>
        </w:numPr>
        <w:tabs>
          <w:tab w:val="left" w:pos="709"/>
        </w:tabs>
        <w:autoSpaceDE/>
        <w:adjustRightInd/>
        <w:spacing w:line="288" w:lineRule="auto"/>
        <w:ind w:left="709" w:hanging="709"/>
        <w:contextualSpacing/>
        <w:jc w:val="both"/>
        <w:rPr>
          <w:rFonts w:ascii="Calibri" w:eastAsia="Arial" w:hAnsi="Calibri" w:cs="Calibri"/>
          <w:b/>
          <w:bCs/>
          <w:i/>
          <w:iCs/>
          <w:color w:val="000000"/>
          <w:sz w:val="22"/>
          <w:szCs w:val="22"/>
          <w:lang w:eastAsia="en-US"/>
        </w:rPr>
      </w:pPr>
      <w:r w:rsidRPr="00F24A3C">
        <w:rPr>
          <w:rFonts w:ascii="Calibri" w:eastAsia="Arial" w:hAnsi="Calibri" w:cs="Calibri"/>
          <w:b/>
          <w:bCs/>
          <w:i/>
          <w:iCs/>
          <w:color w:val="000000"/>
          <w:sz w:val="22"/>
          <w:szCs w:val="22"/>
          <w:u w:val="single"/>
          <w:lang w:eastAsia="en-US"/>
        </w:rPr>
        <w:lastRenderedPageBreak/>
        <w:t>Cartório</w:t>
      </w:r>
      <w:r w:rsidRPr="00F24A3C">
        <w:rPr>
          <w:rFonts w:ascii="Calibri" w:eastAsia="Arial" w:hAnsi="Calibri" w:cs="Calibri"/>
          <w:b/>
          <w:bCs/>
          <w:i/>
          <w:iCs/>
          <w:color w:val="000000"/>
          <w:sz w:val="22"/>
          <w:szCs w:val="22"/>
          <w:lang w:eastAsia="en-US"/>
        </w:rPr>
        <w:t xml:space="preserve">: </w:t>
      </w:r>
      <w:r w:rsidRPr="00F24A3C">
        <w:rPr>
          <w:rFonts w:ascii="Calibri" w:eastAsia="Arial" w:hAnsi="Calibri" w:cs="Calibri"/>
          <w:b/>
          <w:bCs/>
          <w:color w:val="000000"/>
          <w:sz w:val="22"/>
          <w:szCs w:val="22"/>
          <w:lang w:eastAsia="en-US"/>
        </w:rPr>
        <w:t>1º Oficial de Registro de Imóveis de Guarulhos;</w:t>
      </w:r>
    </w:p>
    <w:p w14:paraId="2AF5D81B" w14:textId="77777777" w:rsidR="00A039E2" w:rsidRPr="00A039E2" w:rsidRDefault="00A039E2" w:rsidP="00F24A3C">
      <w:pPr>
        <w:widowControl w:val="0"/>
        <w:numPr>
          <w:ilvl w:val="0"/>
          <w:numId w:val="73"/>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A039E2">
        <w:rPr>
          <w:rFonts w:ascii="Calibri" w:eastAsia="Arial" w:hAnsi="Calibri" w:cs="Calibri"/>
          <w:i/>
          <w:iCs/>
          <w:color w:val="000000"/>
          <w:sz w:val="22"/>
          <w:szCs w:val="22"/>
          <w:lang w:eastAsia="en-US"/>
        </w:rPr>
        <w:t xml:space="preserve">Matrícula: </w:t>
      </w:r>
      <w:r w:rsidRPr="00A039E2">
        <w:rPr>
          <w:rFonts w:ascii="Calibri" w:eastAsia="Arial" w:hAnsi="Calibri" w:cs="Calibri"/>
          <w:iCs/>
          <w:color w:val="000000"/>
          <w:sz w:val="22"/>
          <w:szCs w:val="22"/>
          <w:lang w:eastAsia="en-US"/>
        </w:rPr>
        <w:t>133.008 (matrícula mãe);</w:t>
      </w:r>
    </w:p>
    <w:p w14:paraId="34703F61" w14:textId="77777777" w:rsidR="00A039E2" w:rsidRPr="00A039E2" w:rsidRDefault="00A039E2" w:rsidP="00F24A3C">
      <w:pPr>
        <w:widowControl w:val="0"/>
        <w:numPr>
          <w:ilvl w:val="0"/>
          <w:numId w:val="73"/>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A039E2">
        <w:rPr>
          <w:rFonts w:ascii="Calibri" w:eastAsia="Arial" w:hAnsi="Calibri" w:cs="Calibri"/>
          <w:i/>
          <w:iCs/>
          <w:color w:val="000000"/>
          <w:sz w:val="22"/>
          <w:szCs w:val="22"/>
          <w:lang w:eastAsia="en-US"/>
        </w:rPr>
        <w:t>Endereço:</w:t>
      </w:r>
      <w:r w:rsidRPr="00A039E2">
        <w:rPr>
          <w:rFonts w:ascii="Calibri" w:eastAsia="Arial" w:hAnsi="Calibri" w:cs="Calibri"/>
          <w:color w:val="000000"/>
          <w:sz w:val="22"/>
          <w:szCs w:val="22"/>
          <w:lang w:eastAsia="en-US"/>
        </w:rPr>
        <w:t xml:space="preserve"> Rua Pedro de Toledo, nº 977, Jardim São Geraldo, em Guarulhos/SP</w:t>
      </w:r>
    </w:p>
    <w:p w14:paraId="513C2F39" w14:textId="77777777" w:rsidR="00A039E2" w:rsidRPr="00A039E2" w:rsidRDefault="00A039E2" w:rsidP="00F24A3C">
      <w:pPr>
        <w:widowControl w:val="0"/>
        <w:numPr>
          <w:ilvl w:val="0"/>
          <w:numId w:val="73"/>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A039E2">
        <w:rPr>
          <w:rFonts w:ascii="Calibri" w:eastAsia="Arial" w:hAnsi="Calibri" w:cs="Calibri"/>
          <w:i/>
          <w:iCs/>
          <w:color w:val="000000"/>
          <w:sz w:val="22"/>
          <w:szCs w:val="22"/>
          <w:u w:val="single"/>
          <w:lang w:eastAsia="en-US"/>
        </w:rPr>
        <w:t>Nome do Empreendimento</w:t>
      </w:r>
      <w:r w:rsidRPr="00A039E2">
        <w:rPr>
          <w:rFonts w:ascii="Calibri" w:eastAsia="Arial" w:hAnsi="Calibri" w:cs="Calibri"/>
          <w:i/>
          <w:iCs/>
          <w:color w:val="000000"/>
          <w:sz w:val="22"/>
          <w:szCs w:val="22"/>
          <w:lang w:eastAsia="en-US"/>
        </w:rPr>
        <w:t xml:space="preserve">: </w:t>
      </w:r>
      <w:r w:rsidRPr="00A039E2">
        <w:rPr>
          <w:rFonts w:ascii="Calibri" w:eastAsia="Arial" w:hAnsi="Calibri" w:cs="Calibri"/>
          <w:bCs/>
          <w:color w:val="000000"/>
          <w:sz w:val="22"/>
          <w:szCs w:val="22"/>
          <w:lang w:eastAsia="en-US"/>
        </w:rPr>
        <w:t>“Condomínio Upcon Hotel Guarulhos II</w:t>
      </w:r>
    </w:p>
    <w:p w14:paraId="0CEC8663" w14:textId="77777777" w:rsidR="00A039E2" w:rsidRPr="00A039E2" w:rsidRDefault="00A039E2" w:rsidP="00F24A3C">
      <w:pPr>
        <w:widowControl w:val="0"/>
        <w:numPr>
          <w:ilvl w:val="0"/>
          <w:numId w:val="73"/>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A039E2">
        <w:rPr>
          <w:rFonts w:ascii="Calibri" w:eastAsia="Arial" w:hAnsi="Calibri" w:cs="Calibri"/>
          <w:i/>
          <w:iCs/>
          <w:color w:val="000000"/>
          <w:sz w:val="22"/>
          <w:szCs w:val="22"/>
          <w:lang w:eastAsia="en-US"/>
        </w:rPr>
        <w:t xml:space="preserve">Registro de Incorporação Imobiliária: </w:t>
      </w:r>
      <w:r w:rsidRPr="00A039E2">
        <w:rPr>
          <w:rFonts w:ascii="Calibri" w:eastAsia="Arial" w:hAnsi="Calibri" w:cs="Calibri"/>
          <w:color w:val="000000"/>
          <w:sz w:val="22"/>
          <w:szCs w:val="22"/>
          <w:lang w:eastAsia="en-US"/>
        </w:rPr>
        <w:t xml:space="preserve">R.4 na matrícula nº. 133.008 (matrícula mãe); </w:t>
      </w:r>
    </w:p>
    <w:p w14:paraId="68EC2DEC" w14:textId="77777777" w:rsidR="00A039E2" w:rsidRPr="00A039E2" w:rsidRDefault="00A039E2" w:rsidP="00F24A3C">
      <w:pPr>
        <w:widowControl w:val="0"/>
        <w:numPr>
          <w:ilvl w:val="0"/>
          <w:numId w:val="73"/>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A039E2">
        <w:rPr>
          <w:rFonts w:ascii="Calibri" w:eastAsia="Arial" w:hAnsi="Calibri" w:cs="Calibri"/>
          <w:i/>
          <w:iCs/>
          <w:sz w:val="22"/>
          <w:szCs w:val="22"/>
          <w:lang w:eastAsia="en-US"/>
        </w:rPr>
        <w:t xml:space="preserve">Forma de aquisição: </w:t>
      </w:r>
      <w:r w:rsidRPr="00A039E2">
        <w:rPr>
          <w:rFonts w:ascii="Calibri" w:eastAsia="Arial" w:hAnsi="Calibri" w:cs="Calibri"/>
          <w:sz w:val="22"/>
          <w:szCs w:val="22"/>
          <w:lang w:eastAsia="en-US"/>
        </w:rPr>
        <w:t xml:space="preserve">Compra e Venda registrada sob nº. R.2, na matrícula Nº. 133.008, </w:t>
      </w:r>
      <w:r w:rsidRPr="00A039E2">
        <w:rPr>
          <w:rFonts w:ascii="Calibri" w:eastAsia="Arial" w:hAnsi="Calibri" w:cs="Calibri"/>
          <w:color w:val="000000"/>
          <w:sz w:val="22"/>
          <w:szCs w:val="22"/>
          <w:lang w:eastAsia="en-US"/>
        </w:rPr>
        <w:t>1º Oficial de Registro de Imóveis de Guarulhos</w:t>
      </w:r>
      <w:r w:rsidRPr="00A039E2">
        <w:rPr>
          <w:rFonts w:ascii="Calibri" w:eastAsia="Arial" w:hAnsi="Calibri" w:cs="Calibri"/>
          <w:bCs/>
          <w:color w:val="000000"/>
          <w:sz w:val="22"/>
          <w:szCs w:val="22"/>
          <w:lang w:eastAsia="en-US"/>
        </w:rPr>
        <w:t>;</w:t>
      </w:r>
    </w:p>
    <w:p w14:paraId="47AAAC26" w14:textId="77777777" w:rsidR="00A039E2" w:rsidRPr="00A039E2" w:rsidRDefault="00A039E2" w:rsidP="00F24A3C">
      <w:pPr>
        <w:widowControl w:val="0"/>
        <w:numPr>
          <w:ilvl w:val="0"/>
          <w:numId w:val="73"/>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A039E2">
        <w:rPr>
          <w:rFonts w:ascii="Calibri" w:eastAsia="Arial" w:hAnsi="Calibri" w:cs="Calibri"/>
          <w:i/>
          <w:iCs/>
          <w:sz w:val="22"/>
          <w:szCs w:val="22"/>
          <w:lang w:eastAsia="en-US"/>
        </w:rPr>
        <w:t xml:space="preserve">Descrição das unidades autônomas e valores de referência: </w:t>
      </w:r>
    </w:p>
    <w:p w14:paraId="799AF97B" w14:textId="77777777" w:rsidR="00A039E2" w:rsidRPr="00A039E2" w:rsidRDefault="00A039E2" w:rsidP="00A039E2">
      <w:pPr>
        <w:tabs>
          <w:tab w:val="left" w:pos="709"/>
        </w:tabs>
        <w:autoSpaceDE/>
        <w:adjustRightInd/>
        <w:spacing w:line="288" w:lineRule="auto"/>
        <w:ind w:left="709"/>
        <w:contextualSpacing/>
        <w:jc w:val="both"/>
        <w:rPr>
          <w:rFonts w:ascii="Calibri" w:eastAsia="Arial" w:hAnsi="Calibri" w:cs="Calibri"/>
          <w:i/>
          <w:iCs/>
          <w:sz w:val="22"/>
          <w:szCs w:val="22"/>
          <w:lang w:eastAsia="en-US"/>
        </w:rPr>
      </w:pPr>
    </w:p>
    <w:tbl>
      <w:tblPr>
        <w:tblW w:w="8604" w:type="dxa"/>
        <w:tblCellMar>
          <w:left w:w="70" w:type="dxa"/>
          <w:right w:w="70" w:type="dxa"/>
        </w:tblCellMar>
        <w:tblLook w:val="04A0" w:firstRow="1" w:lastRow="0" w:firstColumn="1" w:lastColumn="0" w:noHBand="0" w:noVBand="1"/>
      </w:tblPr>
      <w:tblGrid>
        <w:gridCol w:w="473"/>
        <w:gridCol w:w="2006"/>
        <w:gridCol w:w="1134"/>
        <w:gridCol w:w="1276"/>
        <w:gridCol w:w="1789"/>
        <w:gridCol w:w="1926"/>
      </w:tblGrid>
      <w:tr w:rsidR="00A039E2" w:rsidRPr="00A039E2" w14:paraId="369DBB6C" w14:textId="77777777" w:rsidTr="00701D52">
        <w:trPr>
          <w:trHeight w:val="1515"/>
        </w:trPr>
        <w:tc>
          <w:tcPr>
            <w:tcW w:w="473" w:type="dxa"/>
            <w:tcBorders>
              <w:top w:val="single" w:sz="8" w:space="0" w:color="auto"/>
              <w:left w:val="single" w:sz="8" w:space="0" w:color="auto"/>
              <w:bottom w:val="nil"/>
              <w:right w:val="single" w:sz="8" w:space="0" w:color="auto"/>
            </w:tcBorders>
            <w:shd w:val="clear" w:color="000000" w:fill="D9D9D9"/>
            <w:noWrap/>
            <w:vAlign w:val="center"/>
            <w:hideMark/>
          </w:tcPr>
          <w:p w14:paraId="4961CF0E" w14:textId="77777777" w:rsidR="00A039E2" w:rsidRPr="00A039E2" w:rsidRDefault="00A039E2" w:rsidP="00A039E2">
            <w:pPr>
              <w:autoSpaceDE/>
              <w:autoSpaceDN/>
              <w:adjustRightInd/>
              <w:rPr>
                <w:rFonts w:ascii="Calibri" w:hAnsi="Calibri" w:cs="Calibri"/>
                <w:color w:val="000000"/>
                <w:sz w:val="22"/>
                <w:szCs w:val="22"/>
              </w:rPr>
            </w:pPr>
            <w:r w:rsidRPr="00A039E2">
              <w:rPr>
                <w:rFonts w:ascii="Calibri" w:hAnsi="Calibri" w:cs="Calibri"/>
                <w:color w:val="000000"/>
                <w:sz w:val="22"/>
                <w:szCs w:val="22"/>
              </w:rPr>
              <w:t> </w:t>
            </w:r>
          </w:p>
        </w:tc>
        <w:tc>
          <w:tcPr>
            <w:tcW w:w="2006" w:type="dxa"/>
            <w:tcBorders>
              <w:top w:val="single" w:sz="8" w:space="0" w:color="auto"/>
              <w:left w:val="nil"/>
              <w:bottom w:val="nil"/>
              <w:right w:val="single" w:sz="8" w:space="0" w:color="auto"/>
            </w:tcBorders>
            <w:shd w:val="clear" w:color="000000" w:fill="D9D9D9"/>
            <w:noWrap/>
            <w:vAlign w:val="center"/>
            <w:hideMark/>
          </w:tcPr>
          <w:p w14:paraId="4851312A" w14:textId="77777777" w:rsidR="00A039E2" w:rsidRPr="00A039E2" w:rsidRDefault="00A039E2" w:rsidP="00A039E2">
            <w:pPr>
              <w:autoSpaceDE/>
              <w:autoSpaceDN/>
              <w:adjustRightInd/>
              <w:jc w:val="center"/>
              <w:rPr>
                <w:rFonts w:ascii="Calibri" w:hAnsi="Calibri" w:cs="Calibri"/>
                <w:b/>
                <w:bCs/>
                <w:i/>
                <w:iCs/>
                <w:color w:val="000000"/>
                <w:sz w:val="22"/>
                <w:szCs w:val="22"/>
              </w:rPr>
            </w:pPr>
            <w:r w:rsidRPr="00A039E2">
              <w:rPr>
                <w:rFonts w:ascii="Calibri" w:hAnsi="Calibri" w:cs="Calibri"/>
                <w:b/>
                <w:bCs/>
                <w:i/>
                <w:iCs/>
                <w:color w:val="000000"/>
                <w:sz w:val="22"/>
                <w:szCs w:val="22"/>
              </w:rPr>
              <w:t>Unidade</w:t>
            </w:r>
          </w:p>
        </w:tc>
        <w:tc>
          <w:tcPr>
            <w:tcW w:w="1134" w:type="dxa"/>
            <w:tcBorders>
              <w:top w:val="single" w:sz="8" w:space="0" w:color="auto"/>
              <w:left w:val="nil"/>
              <w:bottom w:val="nil"/>
              <w:right w:val="single" w:sz="8" w:space="0" w:color="auto"/>
            </w:tcBorders>
            <w:shd w:val="clear" w:color="000000" w:fill="D9D9D9"/>
            <w:noWrap/>
            <w:vAlign w:val="center"/>
            <w:hideMark/>
          </w:tcPr>
          <w:p w14:paraId="6DD7F35E" w14:textId="77777777" w:rsidR="00A039E2" w:rsidRPr="00A039E2" w:rsidRDefault="00A039E2" w:rsidP="00A039E2">
            <w:pPr>
              <w:autoSpaceDE/>
              <w:autoSpaceDN/>
              <w:adjustRightInd/>
              <w:jc w:val="center"/>
              <w:rPr>
                <w:rFonts w:ascii="Calibri" w:hAnsi="Calibri" w:cs="Calibri"/>
                <w:b/>
                <w:bCs/>
                <w:i/>
                <w:iCs/>
                <w:color w:val="000000"/>
                <w:sz w:val="22"/>
                <w:szCs w:val="22"/>
              </w:rPr>
            </w:pPr>
            <w:r w:rsidRPr="00A039E2">
              <w:rPr>
                <w:rFonts w:ascii="Calibri" w:hAnsi="Calibri" w:cs="Calibri"/>
                <w:b/>
                <w:bCs/>
                <w:i/>
                <w:iCs/>
                <w:color w:val="000000"/>
                <w:sz w:val="22"/>
                <w:szCs w:val="22"/>
              </w:rPr>
              <w:t>Matrícula</w:t>
            </w:r>
          </w:p>
        </w:tc>
        <w:tc>
          <w:tcPr>
            <w:tcW w:w="1276" w:type="dxa"/>
            <w:tcBorders>
              <w:top w:val="single" w:sz="8" w:space="0" w:color="auto"/>
              <w:left w:val="nil"/>
              <w:bottom w:val="nil"/>
              <w:right w:val="single" w:sz="8" w:space="0" w:color="auto"/>
            </w:tcBorders>
            <w:shd w:val="clear" w:color="000000" w:fill="D9D9D9"/>
            <w:vAlign w:val="center"/>
            <w:hideMark/>
          </w:tcPr>
          <w:p w14:paraId="10A0588F" w14:textId="77777777" w:rsidR="00A039E2" w:rsidRPr="00A039E2" w:rsidRDefault="00A039E2" w:rsidP="00A039E2">
            <w:pPr>
              <w:autoSpaceDE/>
              <w:autoSpaceDN/>
              <w:adjustRightInd/>
              <w:jc w:val="center"/>
              <w:rPr>
                <w:rFonts w:ascii="Calibri" w:hAnsi="Calibri" w:cs="Calibri"/>
                <w:b/>
                <w:bCs/>
                <w:i/>
                <w:iCs/>
                <w:color w:val="000000"/>
                <w:sz w:val="22"/>
                <w:szCs w:val="22"/>
              </w:rPr>
            </w:pPr>
            <w:r w:rsidRPr="00A039E2">
              <w:rPr>
                <w:rFonts w:ascii="Calibri" w:hAnsi="Calibri" w:cs="Calibri"/>
                <w:b/>
                <w:bCs/>
                <w:i/>
                <w:iCs/>
                <w:color w:val="000000"/>
                <w:sz w:val="22"/>
                <w:szCs w:val="22"/>
              </w:rPr>
              <w:t>Fração Ideal</w:t>
            </w:r>
          </w:p>
        </w:tc>
        <w:tc>
          <w:tcPr>
            <w:tcW w:w="1789" w:type="dxa"/>
            <w:tcBorders>
              <w:top w:val="single" w:sz="8" w:space="0" w:color="auto"/>
              <w:left w:val="nil"/>
              <w:bottom w:val="nil"/>
              <w:right w:val="single" w:sz="8" w:space="0" w:color="auto"/>
            </w:tcBorders>
            <w:shd w:val="clear" w:color="000000" w:fill="D9D9D9"/>
            <w:vAlign w:val="center"/>
            <w:hideMark/>
          </w:tcPr>
          <w:p w14:paraId="72721FB7" w14:textId="77777777" w:rsidR="00A039E2" w:rsidRPr="00A039E2" w:rsidRDefault="00A039E2" w:rsidP="00A039E2">
            <w:pPr>
              <w:autoSpaceDE/>
              <w:autoSpaceDN/>
              <w:adjustRightInd/>
              <w:jc w:val="center"/>
              <w:rPr>
                <w:rFonts w:ascii="Calibri" w:hAnsi="Calibri" w:cs="Calibri"/>
                <w:b/>
                <w:bCs/>
                <w:i/>
                <w:iCs/>
                <w:color w:val="000000"/>
                <w:sz w:val="22"/>
                <w:szCs w:val="22"/>
              </w:rPr>
            </w:pPr>
            <w:r w:rsidRPr="00A039E2">
              <w:rPr>
                <w:rFonts w:ascii="Calibri" w:hAnsi="Calibri" w:cs="Calibri"/>
                <w:b/>
                <w:bCs/>
                <w:i/>
                <w:iCs/>
                <w:color w:val="000000"/>
                <w:sz w:val="22"/>
                <w:szCs w:val="22"/>
              </w:rPr>
              <w:t>Valor da futura unidade autônoma – 1º Leilão (R$)</w:t>
            </w:r>
          </w:p>
        </w:tc>
        <w:tc>
          <w:tcPr>
            <w:tcW w:w="1926" w:type="dxa"/>
            <w:tcBorders>
              <w:top w:val="single" w:sz="8" w:space="0" w:color="auto"/>
              <w:left w:val="nil"/>
              <w:bottom w:val="nil"/>
              <w:right w:val="single" w:sz="8" w:space="0" w:color="auto"/>
            </w:tcBorders>
            <w:shd w:val="clear" w:color="000000" w:fill="D9D9D9"/>
            <w:vAlign w:val="center"/>
            <w:hideMark/>
          </w:tcPr>
          <w:p w14:paraId="1F37B169" w14:textId="77777777" w:rsidR="00A039E2" w:rsidRPr="00A039E2" w:rsidRDefault="00A039E2" w:rsidP="00A039E2">
            <w:pPr>
              <w:autoSpaceDE/>
              <w:autoSpaceDN/>
              <w:adjustRightInd/>
              <w:jc w:val="center"/>
              <w:rPr>
                <w:rFonts w:ascii="Calibri" w:hAnsi="Calibri" w:cs="Calibri"/>
                <w:b/>
                <w:bCs/>
                <w:i/>
                <w:iCs/>
                <w:color w:val="000000"/>
                <w:sz w:val="22"/>
                <w:szCs w:val="22"/>
              </w:rPr>
            </w:pPr>
            <w:r w:rsidRPr="00A039E2">
              <w:rPr>
                <w:rFonts w:ascii="Calibri" w:hAnsi="Calibri" w:cs="Calibri"/>
                <w:b/>
                <w:bCs/>
                <w:i/>
                <w:iCs/>
                <w:color w:val="000000"/>
                <w:sz w:val="22"/>
                <w:szCs w:val="22"/>
              </w:rPr>
              <w:t>Percentual de cobertura em relação às Obrigações Garantidas</w:t>
            </w:r>
          </w:p>
        </w:tc>
      </w:tr>
      <w:tr w:rsidR="00A039E2" w:rsidRPr="00A039E2" w14:paraId="179AE8AF" w14:textId="77777777" w:rsidTr="00701D52">
        <w:trPr>
          <w:trHeight w:val="300"/>
        </w:trPr>
        <w:tc>
          <w:tcPr>
            <w:tcW w:w="473"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5C2BF38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w:t>
            </w:r>
          </w:p>
        </w:tc>
        <w:tc>
          <w:tcPr>
            <w:tcW w:w="2006" w:type="dxa"/>
            <w:tcBorders>
              <w:top w:val="single" w:sz="8" w:space="0" w:color="auto"/>
              <w:left w:val="nil"/>
              <w:bottom w:val="single" w:sz="4" w:space="0" w:color="auto"/>
              <w:right w:val="single" w:sz="8" w:space="0" w:color="auto"/>
            </w:tcBorders>
            <w:shd w:val="clear" w:color="000000" w:fill="FFFFFF"/>
            <w:noWrap/>
            <w:vAlign w:val="center"/>
            <w:hideMark/>
          </w:tcPr>
          <w:p w14:paraId="1D296A7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101</w:t>
            </w:r>
          </w:p>
        </w:tc>
        <w:tc>
          <w:tcPr>
            <w:tcW w:w="1134" w:type="dxa"/>
            <w:tcBorders>
              <w:top w:val="single" w:sz="8" w:space="0" w:color="auto"/>
              <w:left w:val="nil"/>
              <w:bottom w:val="single" w:sz="4" w:space="0" w:color="auto"/>
              <w:right w:val="single" w:sz="8" w:space="0" w:color="auto"/>
            </w:tcBorders>
            <w:shd w:val="clear" w:color="000000" w:fill="FFFFFF"/>
            <w:noWrap/>
            <w:vAlign w:val="center"/>
            <w:hideMark/>
          </w:tcPr>
          <w:p w14:paraId="58E61F7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166.157</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0F51CF9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0,376821</w:t>
            </w:r>
          </w:p>
        </w:tc>
        <w:tc>
          <w:tcPr>
            <w:tcW w:w="1789" w:type="dxa"/>
            <w:tcBorders>
              <w:top w:val="single" w:sz="8" w:space="0" w:color="auto"/>
              <w:left w:val="nil"/>
              <w:bottom w:val="single" w:sz="4" w:space="0" w:color="auto"/>
              <w:right w:val="single" w:sz="8" w:space="0" w:color="auto"/>
            </w:tcBorders>
            <w:shd w:val="clear" w:color="000000" w:fill="FFFFFF"/>
            <w:vAlign w:val="center"/>
            <w:hideMark/>
          </w:tcPr>
          <w:p w14:paraId="509629B3"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R$ 365.218,00</w:t>
            </w:r>
          </w:p>
        </w:tc>
        <w:tc>
          <w:tcPr>
            <w:tcW w:w="1926" w:type="dxa"/>
            <w:tcBorders>
              <w:top w:val="single" w:sz="8" w:space="0" w:color="auto"/>
              <w:left w:val="nil"/>
              <w:bottom w:val="single" w:sz="4" w:space="0" w:color="auto"/>
              <w:right w:val="single" w:sz="8" w:space="0" w:color="auto"/>
            </w:tcBorders>
            <w:shd w:val="clear" w:color="000000" w:fill="FFFFFF"/>
            <w:vAlign w:val="center"/>
            <w:hideMark/>
          </w:tcPr>
          <w:p w14:paraId="2BCAA14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0,47%</w:t>
            </w:r>
          </w:p>
        </w:tc>
      </w:tr>
      <w:tr w:rsidR="00A039E2" w:rsidRPr="00A039E2" w14:paraId="16759B45" w14:textId="77777777" w:rsidTr="00701D52">
        <w:trPr>
          <w:trHeight w:val="300"/>
        </w:trPr>
        <w:tc>
          <w:tcPr>
            <w:tcW w:w="473" w:type="dxa"/>
            <w:tcBorders>
              <w:top w:val="nil"/>
              <w:left w:val="single" w:sz="8" w:space="0" w:color="auto"/>
              <w:bottom w:val="single" w:sz="4" w:space="0" w:color="auto"/>
              <w:right w:val="single" w:sz="8" w:space="0" w:color="auto"/>
            </w:tcBorders>
            <w:shd w:val="clear" w:color="000000" w:fill="FFFFFF"/>
            <w:noWrap/>
            <w:vAlign w:val="center"/>
            <w:hideMark/>
          </w:tcPr>
          <w:p w14:paraId="2CDD2FA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w:t>
            </w:r>
          </w:p>
        </w:tc>
        <w:tc>
          <w:tcPr>
            <w:tcW w:w="2006" w:type="dxa"/>
            <w:tcBorders>
              <w:top w:val="nil"/>
              <w:left w:val="nil"/>
              <w:bottom w:val="single" w:sz="4" w:space="0" w:color="auto"/>
              <w:right w:val="single" w:sz="8" w:space="0" w:color="auto"/>
            </w:tcBorders>
            <w:shd w:val="clear" w:color="000000" w:fill="FFFFFF"/>
            <w:noWrap/>
            <w:vAlign w:val="center"/>
            <w:hideMark/>
          </w:tcPr>
          <w:p w14:paraId="3C7A0EB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 xml:space="preserve">Apartamento nº 104 </w:t>
            </w:r>
          </w:p>
        </w:tc>
        <w:tc>
          <w:tcPr>
            <w:tcW w:w="1134" w:type="dxa"/>
            <w:tcBorders>
              <w:top w:val="nil"/>
              <w:left w:val="nil"/>
              <w:bottom w:val="single" w:sz="4" w:space="0" w:color="auto"/>
              <w:right w:val="single" w:sz="8" w:space="0" w:color="auto"/>
            </w:tcBorders>
            <w:shd w:val="clear" w:color="000000" w:fill="FFFFFF"/>
            <w:noWrap/>
            <w:vAlign w:val="center"/>
            <w:hideMark/>
          </w:tcPr>
          <w:p w14:paraId="319304F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166.160</w:t>
            </w:r>
          </w:p>
        </w:tc>
        <w:tc>
          <w:tcPr>
            <w:tcW w:w="1276" w:type="dxa"/>
            <w:tcBorders>
              <w:top w:val="nil"/>
              <w:left w:val="nil"/>
              <w:bottom w:val="single" w:sz="4" w:space="0" w:color="auto"/>
              <w:right w:val="single" w:sz="8" w:space="0" w:color="auto"/>
            </w:tcBorders>
            <w:shd w:val="clear" w:color="000000" w:fill="FFFFFF"/>
            <w:noWrap/>
            <w:vAlign w:val="center"/>
          </w:tcPr>
          <w:p w14:paraId="7031DE4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nil"/>
              <w:left w:val="nil"/>
              <w:bottom w:val="single" w:sz="4" w:space="0" w:color="auto"/>
              <w:right w:val="single" w:sz="8" w:space="0" w:color="auto"/>
            </w:tcBorders>
            <w:shd w:val="clear" w:color="000000" w:fill="FFFFFF"/>
            <w:vAlign w:val="center"/>
            <w:hideMark/>
          </w:tcPr>
          <w:p w14:paraId="442846B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nil"/>
              <w:left w:val="nil"/>
              <w:bottom w:val="single" w:sz="4" w:space="0" w:color="auto"/>
              <w:right w:val="single" w:sz="8" w:space="0" w:color="auto"/>
            </w:tcBorders>
            <w:shd w:val="clear" w:color="000000" w:fill="FFFFFF"/>
            <w:vAlign w:val="center"/>
            <w:hideMark/>
          </w:tcPr>
          <w:p w14:paraId="582ECCD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635D7744" w14:textId="77777777" w:rsidTr="00701D52">
        <w:trPr>
          <w:trHeight w:val="300"/>
        </w:trPr>
        <w:tc>
          <w:tcPr>
            <w:tcW w:w="473" w:type="dxa"/>
            <w:tcBorders>
              <w:top w:val="nil"/>
              <w:left w:val="single" w:sz="8" w:space="0" w:color="auto"/>
              <w:bottom w:val="single" w:sz="4" w:space="0" w:color="auto"/>
              <w:right w:val="single" w:sz="8" w:space="0" w:color="auto"/>
            </w:tcBorders>
            <w:shd w:val="clear" w:color="000000" w:fill="FFFFFF"/>
            <w:noWrap/>
            <w:vAlign w:val="center"/>
            <w:hideMark/>
          </w:tcPr>
          <w:p w14:paraId="38D251E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3</w:t>
            </w:r>
          </w:p>
        </w:tc>
        <w:tc>
          <w:tcPr>
            <w:tcW w:w="2006" w:type="dxa"/>
            <w:tcBorders>
              <w:top w:val="nil"/>
              <w:left w:val="nil"/>
              <w:bottom w:val="single" w:sz="4" w:space="0" w:color="auto"/>
              <w:right w:val="single" w:sz="8" w:space="0" w:color="auto"/>
            </w:tcBorders>
            <w:shd w:val="clear" w:color="000000" w:fill="FFFFFF"/>
            <w:noWrap/>
            <w:vAlign w:val="center"/>
            <w:hideMark/>
          </w:tcPr>
          <w:p w14:paraId="779CC85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105</w:t>
            </w:r>
          </w:p>
        </w:tc>
        <w:tc>
          <w:tcPr>
            <w:tcW w:w="1134" w:type="dxa"/>
            <w:tcBorders>
              <w:top w:val="nil"/>
              <w:left w:val="nil"/>
              <w:bottom w:val="single" w:sz="4" w:space="0" w:color="auto"/>
              <w:right w:val="single" w:sz="8" w:space="0" w:color="auto"/>
            </w:tcBorders>
            <w:shd w:val="clear" w:color="000000" w:fill="FFFFFF"/>
            <w:noWrap/>
            <w:vAlign w:val="center"/>
          </w:tcPr>
          <w:p w14:paraId="54BF492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166.161</w:t>
            </w:r>
          </w:p>
        </w:tc>
        <w:tc>
          <w:tcPr>
            <w:tcW w:w="1276" w:type="dxa"/>
            <w:tcBorders>
              <w:top w:val="nil"/>
              <w:left w:val="nil"/>
              <w:bottom w:val="single" w:sz="4" w:space="0" w:color="auto"/>
              <w:right w:val="single" w:sz="8" w:space="0" w:color="auto"/>
            </w:tcBorders>
            <w:shd w:val="clear" w:color="000000" w:fill="FFFFFF"/>
            <w:noWrap/>
            <w:vAlign w:val="center"/>
          </w:tcPr>
          <w:p w14:paraId="49669EB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nil"/>
              <w:left w:val="nil"/>
              <w:bottom w:val="single" w:sz="4" w:space="0" w:color="auto"/>
              <w:right w:val="single" w:sz="8" w:space="0" w:color="auto"/>
            </w:tcBorders>
            <w:shd w:val="clear" w:color="000000" w:fill="FFFFFF"/>
            <w:vAlign w:val="center"/>
            <w:hideMark/>
          </w:tcPr>
          <w:p w14:paraId="00E3666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nil"/>
              <w:left w:val="nil"/>
              <w:bottom w:val="single" w:sz="4" w:space="0" w:color="auto"/>
              <w:right w:val="single" w:sz="8" w:space="0" w:color="auto"/>
            </w:tcBorders>
            <w:shd w:val="clear" w:color="000000" w:fill="FFFFFF"/>
            <w:vAlign w:val="center"/>
            <w:hideMark/>
          </w:tcPr>
          <w:p w14:paraId="2EDCB02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73B72A30" w14:textId="77777777" w:rsidTr="00701D52">
        <w:trPr>
          <w:trHeight w:val="300"/>
        </w:trPr>
        <w:tc>
          <w:tcPr>
            <w:tcW w:w="473" w:type="dxa"/>
            <w:tcBorders>
              <w:top w:val="nil"/>
              <w:left w:val="single" w:sz="8" w:space="0" w:color="auto"/>
              <w:bottom w:val="single" w:sz="4" w:space="0" w:color="auto"/>
              <w:right w:val="single" w:sz="8" w:space="0" w:color="auto"/>
            </w:tcBorders>
            <w:shd w:val="clear" w:color="000000" w:fill="FFFFFF"/>
            <w:noWrap/>
            <w:vAlign w:val="center"/>
            <w:hideMark/>
          </w:tcPr>
          <w:p w14:paraId="13B5678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4</w:t>
            </w:r>
          </w:p>
        </w:tc>
        <w:tc>
          <w:tcPr>
            <w:tcW w:w="2006" w:type="dxa"/>
            <w:tcBorders>
              <w:top w:val="nil"/>
              <w:left w:val="nil"/>
              <w:bottom w:val="single" w:sz="4" w:space="0" w:color="auto"/>
              <w:right w:val="single" w:sz="8" w:space="0" w:color="auto"/>
            </w:tcBorders>
            <w:shd w:val="clear" w:color="000000" w:fill="FFFFFF"/>
            <w:noWrap/>
            <w:vAlign w:val="center"/>
            <w:hideMark/>
          </w:tcPr>
          <w:p w14:paraId="31514C8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106</w:t>
            </w:r>
          </w:p>
        </w:tc>
        <w:tc>
          <w:tcPr>
            <w:tcW w:w="1134" w:type="dxa"/>
            <w:tcBorders>
              <w:top w:val="nil"/>
              <w:left w:val="nil"/>
              <w:bottom w:val="single" w:sz="4" w:space="0" w:color="auto"/>
              <w:right w:val="single" w:sz="8" w:space="0" w:color="auto"/>
            </w:tcBorders>
            <w:shd w:val="clear" w:color="000000" w:fill="FFFFFF"/>
            <w:noWrap/>
            <w:vAlign w:val="center"/>
          </w:tcPr>
          <w:p w14:paraId="16F2CB5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166.162</w:t>
            </w:r>
          </w:p>
        </w:tc>
        <w:tc>
          <w:tcPr>
            <w:tcW w:w="1276" w:type="dxa"/>
            <w:tcBorders>
              <w:top w:val="nil"/>
              <w:left w:val="nil"/>
              <w:bottom w:val="single" w:sz="4" w:space="0" w:color="auto"/>
              <w:right w:val="single" w:sz="8" w:space="0" w:color="auto"/>
            </w:tcBorders>
            <w:shd w:val="clear" w:color="000000" w:fill="FFFFFF"/>
            <w:noWrap/>
            <w:vAlign w:val="center"/>
          </w:tcPr>
          <w:p w14:paraId="7B70783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nil"/>
              <w:left w:val="nil"/>
              <w:bottom w:val="single" w:sz="4" w:space="0" w:color="auto"/>
              <w:right w:val="single" w:sz="8" w:space="0" w:color="auto"/>
            </w:tcBorders>
            <w:shd w:val="clear" w:color="000000" w:fill="FFFFFF"/>
            <w:vAlign w:val="center"/>
            <w:hideMark/>
          </w:tcPr>
          <w:p w14:paraId="24C0B01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nil"/>
              <w:left w:val="nil"/>
              <w:bottom w:val="single" w:sz="4" w:space="0" w:color="auto"/>
              <w:right w:val="single" w:sz="8" w:space="0" w:color="auto"/>
            </w:tcBorders>
            <w:shd w:val="clear" w:color="000000" w:fill="FFFFFF"/>
            <w:vAlign w:val="center"/>
            <w:hideMark/>
          </w:tcPr>
          <w:p w14:paraId="0F315C8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265138D3" w14:textId="77777777" w:rsidTr="00701D52">
        <w:trPr>
          <w:trHeight w:val="300"/>
        </w:trPr>
        <w:tc>
          <w:tcPr>
            <w:tcW w:w="473" w:type="dxa"/>
            <w:tcBorders>
              <w:top w:val="nil"/>
              <w:left w:val="single" w:sz="8" w:space="0" w:color="auto"/>
              <w:bottom w:val="single" w:sz="4" w:space="0" w:color="auto"/>
              <w:right w:val="single" w:sz="8" w:space="0" w:color="auto"/>
            </w:tcBorders>
            <w:shd w:val="clear" w:color="000000" w:fill="FFFFFF"/>
            <w:noWrap/>
            <w:vAlign w:val="center"/>
            <w:hideMark/>
          </w:tcPr>
          <w:p w14:paraId="54DA656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5</w:t>
            </w:r>
          </w:p>
        </w:tc>
        <w:tc>
          <w:tcPr>
            <w:tcW w:w="2006" w:type="dxa"/>
            <w:tcBorders>
              <w:top w:val="nil"/>
              <w:left w:val="nil"/>
              <w:bottom w:val="single" w:sz="4" w:space="0" w:color="auto"/>
              <w:right w:val="single" w:sz="8" w:space="0" w:color="auto"/>
            </w:tcBorders>
            <w:shd w:val="clear" w:color="000000" w:fill="FFFFFF"/>
            <w:noWrap/>
            <w:vAlign w:val="center"/>
            <w:hideMark/>
          </w:tcPr>
          <w:p w14:paraId="597104E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107</w:t>
            </w:r>
          </w:p>
        </w:tc>
        <w:tc>
          <w:tcPr>
            <w:tcW w:w="1134" w:type="dxa"/>
            <w:tcBorders>
              <w:top w:val="nil"/>
              <w:left w:val="nil"/>
              <w:bottom w:val="single" w:sz="4" w:space="0" w:color="auto"/>
              <w:right w:val="single" w:sz="8" w:space="0" w:color="auto"/>
            </w:tcBorders>
            <w:shd w:val="clear" w:color="000000" w:fill="FFFFFF"/>
            <w:noWrap/>
            <w:vAlign w:val="center"/>
          </w:tcPr>
          <w:p w14:paraId="5FD5B54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166.163</w:t>
            </w:r>
          </w:p>
        </w:tc>
        <w:tc>
          <w:tcPr>
            <w:tcW w:w="1276" w:type="dxa"/>
            <w:tcBorders>
              <w:top w:val="nil"/>
              <w:left w:val="nil"/>
              <w:bottom w:val="single" w:sz="4" w:space="0" w:color="auto"/>
              <w:right w:val="single" w:sz="8" w:space="0" w:color="auto"/>
            </w:tcBorders>
            <w:shd w:val="clear" w:color="000000" w:fill="FFFFFF"/>
            <w:noWrap/>
            <w:vAlign w:val="center"/>
          </w:tcPr>
          <w:p w14:paraId="2498812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0,376821</w:t>
            </w:r>
          </w:p>
        </w:tc>
        <w:tc>
          <w:tcPr>
            <w:tcW w:w="1789" w:type="dxa"/>
            <w:tcBorders>
              <w:top w:val="nil"/>
              <w:left w:val="nil"/>
              <w:bottom w:val="single" w:sz="4" w:space="0" w:color="auto"/>
              <w:right w:val="single" w:sz="8" w:space="0" w:color="auto"/>
            </w:tcBorders>
            <w:shd w:val="clear" w:color="000000" w:fill="FFFFFF"/>
            <w:vAlign w:val="center"/>
            <w:hideMark/>
          </w:tcPr>
          <w:p w14:paraId="09A02BB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R$ 365.218,00</w:t>
            </w:r>
          </w:p>
        </w:tc>
        <w:tc>
          <w:tcPr>
            <w:tcW w:w="1926" w:type="dxa"/>
            <w:tcBorders>
              <w:top w:val="nil"/>
              <w:left w:val="nil"/>
              <w:bottom w:val="single" w:sz="4" w:space="0" w:color="auto"/>
              <w:right w:val="single" w:sz="8" w:space="0" w:color="auto"/>
            </w:tcBorders>
            <w:shd w:val="clear" w:color="000000" w:fill="FFFFFF"/>
            <w:vAlign w:val="center"/>
            <w:hideMark/>
          </w:tcPr>
          <w:p w14:paraId="60B8A2F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0,47%</w:t>
            </w:r>
          </w:p>
        </w:tc>
      </w:tr>
      <w:tr w:rsidR="00A039E2" w:rsidRPr="00A039E2" w14:paraId="5AD85E9B" w14:textId="77777777" w:rsidTr="00701D52">
        <w:trPr>
          <w:trHeight w:val="300"/>
        </w:trPr>
        <w:tc>
          <w:tcPr>
            <w:tcW w:w="473" w:type="dxa"/>
            <w:tcBorders>
              <w:top w:val="nil"/>
              <w:left w:val="single" w:sz="8" w:space="0" w:color="auto"/>
              <w:bottom w:val="single" w:sz="4" w:space="0" w:color="auto"/>
              <w:right w:val="single" w:sz="8" w:space="0" w:color="auto"/>
            </w:tcBorders>
            <w:shd w:val="clear" w:color="000000" w:fill="FFFFFF"/>
            <w:noWrap/>
            <w:vAlign w:val="center"/>
            <w:hideMark/>
          </w:tcPr>
          <w:p w14:paraId="14FDAEA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6</w:t>
            </w:r>
          </w:p>
        </w:tc>
        <w:tc>
          <w:tcPr>
            <w:tcW w:w="2006" w:type="dxa"/>
            <w:tcBorders>
              <w:top w:val="nil"/>
              <w:left w:val="nil"/>
              <w:bottom w:val="single" w:sz="4" w:space="0" w:color="auto"/>
              <w:right w:val="single" w:sz="8" w:space="0" w:color="auto"/>
            </w:tcBorders>
            <w:shd w:val="clear" w:color="000000" w:fill="FFFFFF"/>
            <w:noWrap/>
            <w:vAlign w:val="center"/>
            <w:hideMark/>
          </w:tcPr>
          <w:p w14:paraId="6320FDE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108</w:t>
            </w:r>
          </w:p>
        </w:tc>
        <w:tc>
          <w:tcPr>
            <w:tcW w:w="1134" w:type="dxa"/>
            <w:tcBorders>
              <w:top w:val="nil"/>
              <w:left w:val="nil"/>
              <w:bottom w:val="single" w:sz="4" w:space="0" w:color="auto"/>
              <w:right w:val="single" w:sz="8" w:space="0" w:color="auto"/>
            </w:tcBorders>
            <w:shd w:val="clear" w:color="000000" w:fill="FFFFFF"/>
            <w:noWrap/>
            <w:vAlign w:val="center"/>
          </w:tcPr>
          <w:p w14:paraId="03B94F3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166.164</w:t>
            </w:r>
          </w:p>
        </w:tc>
        <w:tc>
          <w:tcPr>
            <w:tcW w:w="1276" w:type="dxa"/>
            <w:tcBorders>
              <w:top w:val="nil"/>
              <w:left w:val="nil"/>
              <w:bottom w:val="single" w:sz="4" w:space="0" w:color="auto"/>
              <w:right w:val="single" w:sz="8" w:space="0" w:color="auto"/>
            </w:tcBorders>
            <w:shd w:val="clear" w:color="000000" w:fill="FFFFFF"/>
            <w:noWrap/>
            <w:vAlign w:val="center"/>
          </w:tcPr>
          <w:p w14:paraId="7721226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0,376821</w:t>
            </w:r>
          </w:p>
        </w:tc>
        <w:tc>
          <w:tcPr>
            <w:tcW w:w="1789" w:type="dxa"/>
            <w:tcBorders>
              <w:top w:val="nil"/>
              <w:left w:val="nil"/>
              <w:bottom w:val="single" w:sz="4" w:space="0" w:color="auto"/>
              <w:right w:val="single" w:sz="8" w:space="0" w:color="auto"/>
            </w:tcBorders>
            <w:shd w:val="clear" w:color="000000" w:fill="FFFFFF"/>
            <w:vAlign w:val="center"/>
            <w:hideMark/>
          </w:tcPr>
          <w:p w14:paraId="4D31F4C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R$ 365.218,00</w:t>
            </w:r>
          </w:p>
        </w:tc>
        <w:tc>
          <w:tcPr>
            <w:tcW w:w="1926" w:type="dxa"/>
            <w:tcBorders>
              <w:top w:val="nil"/>
              <w:left w:val="nil"/>
              <w:bottom w:val="single" w:sz="4" w:space="0" w:color="auto"/>
              <w:right w:val="single" w:sz="8" w:space="0" w:color="auto"/>
            </w:tcBorders>
            <w:shd w:val="clear" w:color="000000" w:fill="FFFFFF"/>
            <w:vAlign w:val="center"/>
            <w:hideMark/>
          </w:tcPr>
          <w:p w14:paraId="1088600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0,47%</w:t>
            </w:r>
          </w:p>
        </w:tc>
      </w:tr>
      <w:tr w:rsidR="00A039E2" w:rsidRPr="00A039E2" w14:paraId="7E2226F1" w14:textId="77777777" w:rsidTr="00701D52">
        <w:trPr>
          <w:trHeight w:val="300"/>
        </w:trPr>
        <w:tc>
          <w:tcPr>
            <w:tcW w:w="473" w:type="dxa"/>
            <w:tcBorders>
              <w:top w:val="nil"/>
              <w:left w:val="single" w:sz="8" w:space="0" w:color="auto"/>
              <w:bottom w:val="single" w:sz="4" w:space="0" w:color="auto"/>
              <w:right w:val="single" w:sz="8" w:space="0" w:color="auto"/>
            </w:tcBorders>
            <w:shd w:val="clear" w:color="000000" w:fill="FFFFFF"/>
            <w:noWrap/>
            <w:vAlign w:val="center"/>
            <w:hideMark/>
          </w:tcPr>
          <w:p w14:paraId="39B2426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7</w:t>
            </w:r>
          </w:p>
        </w:tc>
        <w:tc>
          <w:tcPr>
            <w:tcW w:w="2006" w:type="dxa"/>
            <w:tcBorders>
              <w:top w:val="nil"/>
              <w:left w:val="nil"/>
              <w:bottom w:val="single" w:sz="4" w:space="0" w:color="auto"/>
              <w:right w:val="single" w:sz="8" w:space="0" w:color="auto"/>
            </w:tcBorders>
            <w:shd w:val="clear" w:color="000000" w:fill="FFFFFF"/>
            <w:noWrap/>
            <w:vAlign w:val="center"/>
            <w:hideMark/>
          </w:tcPr>
          <w:p w14:paraId="06A9C74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115</w:t>
            </w:r>
          </w:p>
        </w:tc>
        <w:tc>
          <w:tcPr>
            <w:tcW w:w="1134" w:type="dxa"/>
            <w:tcBorders>
              <w:top w:val="nil"/>
              <w:left w:val="nil"/>
              <w:bottom w:val="single" w:sz="4" w:space="0" w:color="auto"/>
              <w:right w:val="single" w:sz="8" w:space="0" w:color="auto"/>
            </w:tcBorders>
            <w:shd w:val="clear" w:color="000000" w:fill="FFFFFF"/>
            <w:noWrap/>
            <w:vAlign w:val="center"/>
          </w:tcPr>
          <w:p w14:paraId="3A4DC2A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166.171</w:t>
            </w:r>
          </w:p>
        </w:tc>
        <w:tc>
          <w:tcPr>
            <w:tcW w:w="1276" w:type="dxa"/>
            <w:tcBorders>
              <w:top w:val="nil"/>
              <w:left w:val="nil"/>
              <w:bottom w:val="single" w:sz="4" w:space="0" w:color="auto"/>
              <w:right w:val="single" w:sz="8" w:space="0" w:color="auto"/>
            </w:tcBorders>
            <w:shd w:val="clear" w:color="000000" w:fill="FFFFFF"/>
            <w:noWrap/>
            <w:vAlign w:val="center"/>
          </w:tcPr>
          <w:p w14:paraId="543284A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0,373633</w:t>
            </w:r>
          </w:p>
        </w:tc>
        <w:tc>
          <w:tcPr>
            <w:tcW w:w="1789" w:type="dxa"/>
            <w:tcBorders>
              <w:top w:val="nil"/>
              <w:left w:val="nil"/>
              <w:bottom w:val="single" w:sz="4" w:space="0" w:color="auto"/>
              <w:right w:val="single" w:sz="8" w:space="0" w:color="auto"/>
            </w:tcBorders>
            <w:shd w:val="clear" w:color="000000" w:fill="FFFFFF"/>
            <w:vAlign w:val="center"/>
            <w:hideMark/>
          </w:tcPr>
          <w:p w14:paraId="31179C5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R$ 362.126,00</w:t>
            </w:r>
          </w:p>
        </w:tc>
        <w:tc>
          <w:tcPr>
            <w:tcW w:w="1926" w:type="dxa"/>
            <w:tcBorders>
              <w:top w:val="nil"/>
              <w:left w:val="nil"/>
              <w:bottom w:val="single" w:sz="4" w:space="0" w:color="auto"/>
              <w:right w:val="single" w:sz="8" w:space="0" w:color="auto"/>
            </w:tcBorders>
            <w:shd w:val="clear" w:color="000000" w:fill="FFFFFF"/>
            <w:vAlign w:val="center"/>
            <w:hideMark/>
          </w:tcPr>
          <w:p w14:paraId="71D471E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0,47%</w:t>
            </w:r>
          </w:p>
        </w:tc>
      </w:tr>
      <w:tr w:rsidR="00A039E2" w:rsidRPr="00A039E2" w14:paraId="7E2F1605" w14:textId="77777777" w:rsidTr="00701D52">
        <w:trPr>
          <w:trHeight w:val="300"/>
        </w:trPr>
        <w:tc>
          <w:tcPr>
            <w:tcW w:w="473" w:type="dxa"/>
            <w:tcBorders>
              <w:top w:val="nil"/>
              <w:left w:val="single" w:sz="8" w:space="0" w:color="auto"/>
              <w:bottom w:val="single" w:sz="4" w:space="0" w:color="auto"/>
              <w:right w:val="single" w:sz="8" w:space="0" w:color="auto"/>
            </w:tcBorders>
            <w:shd w:val="clear" w:color="000000" w:fill="FFFFFF"/>
            <w:noWrap/>
            <w:vAlign w:val="center"/>
            <w:hideMark/>
          </w:tcPr>
          <w:p w14:paraId="7F3CFA23"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8</w:t>
            </w:r>
          </w:p>
        </w:tc>
        <w:tc>
          <w:tcPr>
            <w:tcW w:w="2006" w:type="dxa"/>
            <w:tcBorders>
              <w:top w:val="nil"/>
              <w:left w:val="nil"/>
              <w:bottom w:val="single" w:sz="4" w:space="0" w:color="auto"/>
              <w:right w:val="single" w:sz="8" w:space="0" w:color="auto"/>
            </w:tcBorders>
            <w:shd w:val="clear" w:color="000000" w:fill="FFFFFF"/>
            <w:noWrap/>
            <w:vAlign w:val="center"/>
            <w:hideMark/>
          </w:tcPr>
          <w:p w14:paraId="6155040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116</w:t>
            </w:r>
          </w:p>
        </w:tc>
        <w:tc>
          <w:tcPr>
            <w:tcW w:w="1134" w:type="dxa"/>
            <w:tcBorders>
              <w:top w:val="nil"/>
              <w:left w:val="nil"/>
              <w:bottom w:val="single" w:sz="4" w:space="0" w:color="auto"/>
              <w:right w:val="single" w:sz="8" w:space="0" w:color="auto"/>
            </w:tcBorders>
            <w:shd w:val="clear" w:color="000000" w:fill="FFFFFF"/>
            <w:noWrap/>
            <w:vAlign w:val="center"/>
          </w:tcPr>
          <w:p w14:paraId="15886F5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166.172</w:t>
            </w:r>
          </w:p>
        </w:tc>
        <w:tc>
          <w:tcPr>
            <w:tcW w:w="1276" w:type="dxa"/>
            <w:tcBorders>
              <w:top w:val="nil"/>
              <w:left w:val="nil"/>
              <w:bottom w:val="single" w:sz="4" w:space="0" w:color="auto"/>
              <w:right w:val="single" w:sz="8" w:space="0" w:color="auto"/>
            </w:tcBorders>
            <w:shd w:val="clear" w:color="000000" w:fill="FFFFFF"/>
            <w:noWrap/>
            <w:vAlign w:val="center"/>
          </w:tcPr>
          <w:p w14:paraId="2E250F1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0,386354</w:t>
            </w:r>
          </w:p>
        </w:tc>
        <w:tc>
          <w:tcPr>
            <w:tcW w:w="1789" w:type="dxa"/>
            <w:tcBorders>
              <w:top w:val="nil"/>
              <w:left w:val="nil"/>
              <w:bottom w:val="single" w:sz="4" w:space="0" w:color="auto"/>
              <w:right w:val="single" w:sz="8" w:space="0" w:color="auto"/>
            </w:tcBorders>
            <w:shd w:val="clear" w:color="000000" w:fill="FFFFFF"/>
            <w:vAlign w:val="center"/>
            <w:hideMark/>
          </w:tcPr>
          <w:p w14:paraId="5EBFAF3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R$ 374.449,00</w:t>
            </w:r>
          </w:p>
        </w:tc>
        <w:tc>
          <w:tcPr>
            <w:tcW w:w="1926" w:type="dxa"/>
            <w:tcBorders>
              <w:top w:val="nil"/>
              <w:left w:val="nil"/>
              <w:bottom w:val="single" w:sz="4" w:space="0" w:color="auto"/>
              <w:right w:val="single" w:sz="8" w:space="0" w:color="auto"/>
            </w:tcBorders>
            <w:shd w:val="clear" w:color="000000" w:fill="FFFFFF"/>
            <w:vAlign w:val="center"/>
            <w:hideMark/>
          </w:tcPr>
          <w:p w14:paraId="7AB1484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0,48%</w:t>
            </w:r>
          </w:p>
        </w:tc>
      </w:tr>
      <w:tr w:rsidR="00A039E2" w:rsidRPr="00A039E2" w14:paraId="75D5D4C7" w14:textId="77777777" w:rsidTr="00701D52">
        <w:trPr>
          <w:trHeight w:val="315"/>
        </w:trPr>
        <w:tc>
          <w:tcPr>
            <w:tcW w:w="473" w:type="dxa"/>
            <w:tcBorders>
              <w:top w:val="nil"/>
              <w:left w:val="single" w:sz="8" w:space="0" w:color="auto"/>
              <w:bottom w:val="single" w:sz="4" w:space="0" w:color="auto"/>
              <w:right w:val="single" w:sz="4" w:space="0" w:color="auto"/>
            </w:tcBorders>
            <w:shd w:val="clear" w:color="000000" w:fill="FFFFFF"/>
            <w:noWrap/>
            <w:vAlign w:val="center"/>
            <w:hideMark/>
          </w:tcPr>
          <w:p w14:paraId="6F6CC79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9</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B328703"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125</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C7241C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166.181</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6513D6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0,395897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5ADDD1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R$ 383.695,00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08273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0,49%</w:t>
            </w:r>
          </w:p>
        </w:tc>
      </w:tr>
      <w:tr w:rsidR="00A039E2" w:rsidRPr="00A039E2" w14:paraId="1B21D2A7"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750C80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10</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116D0E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126</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359A46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166.182</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10600B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0,373633</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3E56C79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R$ 362.126,00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22330A6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0,47%</w:t>
            </w:r>
          </w:p>
        </w:tc>
      </w:tr>
      <w:tr w:rsidR="00A039E2" w:rsidRPr="00A039E2" w14:paraId="7D162ACB"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B9B18F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11</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0819ED2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127</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5AC1C8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166.183</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6CF50B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2A57747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781C9F3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077F36C8"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674B823"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12</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56C9036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133</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895A8A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166.189</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0747ED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0,399085</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3031D18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R$ 386.787,00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0240B57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0,50%</w:t>
            </w:r>
          </w:p>
        </w:tc>
      </w:tr>
      <w:tr w:rsidR="00A039E2" w:rsidRPr="00A039E2" w14:paraId="0461701B"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6655D3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13</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69B6E20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134</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80A71F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166.190</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3C33D3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0,400673</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6410461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R$ 388.333,00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5F5CC0E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0,50%</w:t>
            </w:r>
          </w:p>
        </w:tc>
      </w:tr>
      <w:tr w:rsidR="00A039E2" w:rsidRPr="00A039E2" w14:paraId="272A947F"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9167DE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14</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5EE89BF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135</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CB47AD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166.191</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2DA879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248F954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335D8E5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00012B00"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78F8D6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15</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493063E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136</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075C40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166.192</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0EE06F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668E74C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02227C2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34CB2323"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7DB6223"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4650BFF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137</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2E114F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166.193</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FEDFDF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58354D2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0FDD387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2637572C"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00FD89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17</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2AF61C9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138</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EB4663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166.194</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9C201C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12CB192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1491535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3260E804"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41804A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18</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18777A6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139</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AA04F7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166.195</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3152D9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4E83F8B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37EA4B8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04C839ED"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AB1B71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19</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1ECA052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140</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734CFE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166.196</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017F0B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0,376821</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417A474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R$ 365.218,00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0B0CCAA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0,47%</w:t>
            </w:r>
          </w:p>
        </w:tc>
      </w:tr>
      <w:tr w:rsidR="00A039E2" w:rsidRPr="00A039E2" w14:paraId="7AFF3027"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062DBD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20</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3B9991E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213</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D7F95A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166.209</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29DD54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0,368667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2C0AFC6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3C82A4F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435495B7"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AE7509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21</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070C680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214</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1FFE25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166.210</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099BDA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0,368667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350D780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60C3670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1E168C35"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F00785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22</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7015091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215</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20B1B6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166.211</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F286E3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0,373633</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3D199F7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R$ 362.126,00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1B08078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0,47%</w:t>
            </w:r>
          </w:p>
        </w:tc>
      </w:tr>
      <w:tr w:rsidR="00A039E2" w:rsidRPr="00A039E2" w14:paraId="682D8069"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20D9AE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23</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3EFB8A7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216</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2FC0A8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166.212</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A2D2E0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0,386354</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224B402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R$ 523.099,00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3BE8AC7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0,67%</w:t>
            </w:r>
          </w:p>
        </w:tc>
      </w:tr>
      <w:tr w:rsidR="00A039E2" w:rsidRPr="00A039E2" w14:paraId="37B0833E"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4A42FE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24</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19CEC97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221</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D13F9E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166.217</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266EFA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7205BB1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60E7CD0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1905AE72"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9A7C03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25</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0386880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225</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B1E34C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166.221</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0DBE99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0,395897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7F9D5F9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R$ 383.666,00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5369B30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0,49%</w:t>
            </w:r>
          </w:p>
        </w:tc>
      </w:tr>
      <w:tr w:rsidR="00A039E2" w:rsidRPr="00A039E2" w14:paraId="533E7D0A"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A0206E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26</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0ACFD4A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301</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21E443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166.237</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E2ADBC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0,376821</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0D3D2753"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R$ 365.218,00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7E1A551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0,47%</w:t>
            </w:r>
          </w:p>
        </w:tc>
      </w:tr>
      <w:tr w:rsidR="00A039E2" w:rsidRPr="00A039E2" w14:paraId="731C424A"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F4FB8E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27</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50747E2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302</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019A0E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166.238</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23D7603"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5AE5134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2120670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6D83D523"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E28022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28</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7FE8446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334</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C94E4E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166.270</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71E68D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0,400673</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74A870F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R$ 388.333,00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7D02BFC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0,50%</w:t>
            </w:r>
          </w:p>
        </w:tc>
      </w:tr>
      <w:tr w:rsidR="00A039E2" w:rsidRPr="00A039E2" w14:paraId="7227F124"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594813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29</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5D2D412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401</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C28E42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166.277</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7C5C9D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0,376821</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39DC375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R$ 365.218,00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5044957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0,47%</w:t>
            </w:r>
          </w:p>
        </w:tc>
      </w:tr>
      <w:tr w:rsidR="00A039E2" w:rsidRPr="00A039E2" w14:paraId="2E3C842D"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15AE14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30</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1681033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403</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E640A3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166.279</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EE9247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212956F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49FA9BE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333F60D1"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2A78B3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lastRenderedPageBreak/>
              <w:t>31</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509480C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404</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C1DADF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166.280</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9A865E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5C5A222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08DD778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7E9F2190"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172058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32</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2E4B9A9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416</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57728D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166.292</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766959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0,386354</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6585F21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R$ 374.449,00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5EA5183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0,48%</w:t>
            </w:r>
          </w:p>
        </w:tc>
      </w:tr>
      <w:tr w:rsidR="00A039E2" w:rsidRPr="00A039E2" w14:paraId="764D3DA4"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9D78FD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33</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1DB7098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425</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1F607C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166.301</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695B89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0,395897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58D8058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R$ 383.695,00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7259B3A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0,49%</w:t>
            </w:r>
          </w:p>
        </w:tc>
      </w:tr>
      <w:tr w:rsidR="00A039E2" w:rsidRPr="00A039E2" w14:paraId="46F3DBB5"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C42BD1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34</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775C95E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426</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5EEF55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166.302</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B46D65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0,373633</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579A536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R$ 362.126,00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567E50F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0,47%</w:t>
            </w:r>
          </w:p>
        </w:tc>
      </w:tr>
      <w:tr w:rsidR="00A039E2" w:rsidRPr="00A039E2" w14:paraId="3F89D671"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440846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35</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0A240823"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433</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358DA5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166.309</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2BD1B3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0,399085</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4BC9DE2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R$ 386.787,00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1A5B66F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0,50%</w:t>
            </w:r>
          </w:p>
        </w:tc>
      </w:tr>
      <w:tr w:rsidR="00A039E2" w:rsidRPr="00A039E2" w14:paraId="1BAE1212"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5F4762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36</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2E66A75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434</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32E8C4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166.310</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BC820D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0,400673</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67A08F8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R$ 388.333,00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15AFFDF3"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0,50%</w:t>
            </w:r>
          </w:p>
        </w:tc>
      </w:tr>
      <w:tr w:rsidR="00A039E2" w:rsidRPr="00A039E2" w14:paraId="630E297F"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FF7F84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37</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66FBCCE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435</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4F073F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166.311</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79E81F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16ED688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2CD0D87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3A43ABAB"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15AD12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38</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041724E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436</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6EF9A4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166.312</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0FF0A0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4331C0F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66C54DB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2E27CC2A"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11D837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39</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7448EC2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437</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C988D6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166.313</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3757E5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7D7D765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51330A8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4D05C21B"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7D0290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40</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17C3774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438</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0C3579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166.314</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104780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437C75A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18BAB02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5F4E4DEB"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0F46723"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41</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6B25A80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439</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EAC916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166.315</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D53DDE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757603C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4B7B96A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0BD9A5D3"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A10096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42</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3444ECB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440</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339E27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166.316</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EB22C6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0,376821</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445F1DB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R$ 365.218,00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1004310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0,47%</w:t>
            </w:r>
          </w:p>
        </w:tc>
      </w:tr>
      <w:tr w:rsidR="00A039E2" w:rsidRPr="00A039E2" w14:paraId="5211F65E"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7BB3FA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43</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2586E09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501</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26397D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166.317</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1C3E9E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0,376821</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53F1B0A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R$ 365.218,00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7A1350D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0,47%</w:t>
            </w:r>
          </w:p>
        </w:tc>
      </w:tr>
      <w:tr w:rsidR="00A039E2" w:rsidRPr="00A039E2" w14:paraId="4E932190"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625441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44</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2EB245A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503</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826F7F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166.319</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A030EC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425AB88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2D66749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1363E9CC"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D7B7C4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45</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055CCB3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 xml:space="preserve">Apartamento nº 509 </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3ED328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166.325</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DB869A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36BA8BE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2D96F5E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7B3DF968"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B0CF2E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46</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3ACF5FC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511</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09B649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166.327</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46EA6E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4405F90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342E9CB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2B1009FE"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395F31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47</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7A9B407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515</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105459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166.331</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24C61F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0,373633</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37580B7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R$ 362.126,00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47BCA4E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0,47%</w:t>
            </w:r>
          </w:p>
        </w:tc>
      </w:tr>
      <w:tr w:rsidR="00A039E2" w:rsidRPr="00A039E2" w14:paraId="548FEA69"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15C0C5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48</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6352793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516</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E01066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166.332</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85E711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0,386354</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1A25152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R$ 374.449,00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1BA99A4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0,48%</w:t>
            </w:r>
          </w:p>
        </w:tc>
      </w:tr>
      <w:tr w:rsidR="00A039E2" w:rsidRPr="00A039E2" w14:paraId="52F5F2D2"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020917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49</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6C795B7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525</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6B6F14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166.341</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351D20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0,395897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64F3561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R$ 383.695,00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6639D03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0,49%</w:t>
            </w:r>
          </w:p>
        </w:tc>
      </w:tr>
      <w:tr w:rsidR="00A039E2" w:rsidRPr="00A039E2" w14:paraId="022BE7AA"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071538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50</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569D674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526</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F912DA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166.342</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F91EF8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0,373633</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0C9E27C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R$ 362.126,00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2A68665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0,47%</w:t>
            </w:r>
          </w:p>
        </w:tc>
      </w:tr>
      <w:tr w:rsidR="00A039E2" w:rsidRPr="00A039E2" w14:paraId="3110115C"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9630B1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51</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17AE7E1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527</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C28941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166.343</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BC7399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04F8FE8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5F49E62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279EF721"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076B51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52</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750CFAF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533</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E04622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166.349</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936EB7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0,399085</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2AF3A73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R$ 386.787,00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6061EBC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0,50%</w:t>
            </w:r>
          </w:p>
        </w:tc>
      </w:tr>
      <w:tr w:rsidR="00A039E2" w:rsidRPr="00A039E2" w14:paraId="68123AB9"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87B6B8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53</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51D9F3C3"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534</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1695D2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166.350</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22673E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0,400673</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083A737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R$ 388.333,00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456C5553"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0,50%</w:t>
            </w:r>
          </w:p>
        </w:tc>
      </w:tr>
      <w:tr w:rsidR="00A039E2" w:rsidRPr="00A039E2" w14:paraId="45269080"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E63C8C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54</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751AB15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535</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C124D2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166.351</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52645B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284CEC4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2A100F4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2E886B64"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3824E7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55</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6908645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537</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1FE8AC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166.353</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D1E524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2F4735C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59E7D94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3386CD58"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28C9DF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56</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2793EC63"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538</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0E0508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166.354</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87E3E9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4E33B79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3115FC8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3716CBAA"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580892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57</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3F1B65E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540</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9203D1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166.356</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4D522E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0,376821</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7FA7E50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R$ 365.218,00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670B49B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0,47%</w:t>
            </w:r>
          </w:p>
        </w:tc>
      </w:tr>
    </w:tbl>
    <w:p w14:paraId="009013BA" w14:textId="77777777" w:rsidR="00A039E2" w:rsidRPr="00A039E2" w:rsidRDefault="00A039E2" w:rsidP="00A039E2">
      <w:pPr>
        <w:adjustRightInd/>
        <w:spacing w:line="288" w:lineRule="auto"/>
        <w:ind w:left="502" w:right="711"/>
        <w:jc w:val="center"/>
        <w:rPr>
          <w:rFonts w:ascii="Calibri" w:eastAsia="Arial" w:hAnsi="Calibri" w:cs="Calibri"/>
          <w:b/>
          <w:i/>
          <w:sz w:val="22"/>
          <w:szCs w:val="22"/>
          <w:lang w:eastAsia="en-US"/>
        </w:rPr>
      </w:pPr>
    </w:p>
    <w:p w14:paraId="32516751" w14:textId="77777777" w:rsidR="00A039E2" w:rsidRPr="00A039E2" w:rsidRDefault="00A039E2" w:rsidP="00A039E2">
      <w:pPr>
        <w:adjustRightInd/>
        <w:spacing w:line="288" w:lineRule="auto"/>
        <w:ind w:left="502" w:right="711"/>
        <w:jc w:val="center"/>
        <w:rPr>
          <w:rFonts w:ascii="Calibri" w:eastAsia="Arial" w:hAnsi="Calibri" w:cs="Calibri"/>
          <w:b/>
          <w:i/>
          <w:sz w:val="22"/>
          <w:szCs w:val="22"/>
          <w:lang w:eastAsia="en-US"/>
        </w:rPr>
      </w:pPr>
    </w:p>
    <w:p w14:paraId="556077DA" w14:textId="2228DB76"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14780C3F" w14:textId="550603A4"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62C68F21" w14:textId="6BA84372"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31306C65" w14:textId="56734363"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1EED01A3" w14:textId="72AA4657"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09596827" w14:textId="317B08A1"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5806DAFC" w14:textId="15E945E8"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312B8D07" w14:textId="77777777"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1FD485D8" w14:textId="093D0608"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60A9FDBA" w14:textId="77777777" w:rsidR="009631AD" w:rsidRDefault="009631AD" w:rsidP="0086366E">
      <w:pPr>
        <w:widowControl w:val="0"/>
        <w:tabs>
          <w:tab w:val="left" w:pos="284"/>
        </w:tabs>
        <w:spacing w:line="320" w:lineRule="exact"/>
        <w:contextualSpacing/>
        <w:jc w:val="center"/>
        <w:rPr>
          <w:rFonts w:asciiTheme="minorHAnsi" w:hAnsiTheme="minorHAnsi" w:cstheme="minorHAnsi"/>
          <w:b/>
          <w:bCs/>
          <w:caps/>
          <w:sz w:val="22"/>
          <w:szCs w:val="22"/>
        </w:rPr>
      </w:pPr>
    </w:p>
    <w:p w14:paraId="1527DA42" w14:textId="77777777" w:rsidR="009631AD" w:rsidRDefault="009631AD" w:rsidP="0086366E">
      <w:pPr>
        <w:widowControl w:val="0"/>
        <w:tabs>
          <w:tab w:val="left" w:pos="284"/>
        </w:tabs>
        <w:spacing w:line="320" w:lineRule="exact"/>
        <w:contextualSpacing/>
        <w:jc w:val="center"/>
        <w:rPr>
          <w:rFonts w:asciiTheme="minorHAnsi" w:hAnsiTheme="minorHAnsi" w:cstheme="minorHAnsi"/>
          <w:b/>
          <w:bCs/>
          <w:caps/>
          <w:sz w:val="22"/>
          <w:szCs w:val="22"/>
        </w:rPr>
      </w:pPr>
    </w:p>
    <w:p w14:paraId="07848C55" w14:textId="77777777" w:rsidR="009631AD" w:rsidRDefault="009631AD" w:rsidP="0086366E">
      <w:pPr>
        <w:widowControl w:val="0"/>
        <w:tabs>
          <w:tab w:val="left" w:pos="284"/>
        </w:tabs>
        <w:spacing w:line="320" w:lineRule="exact"/>
        <w:contextualSpacing/>
        <w:jc w:val="center"/>
        <w:rPr>
          <w:rFonts w:asciiTheme="minorHAnsi" w:hAnsiTheme="minorHAnsi" w:cstheme="minorHAnsi"/>
          <w:b/>
          <w:bCs/>
          <w:caps/>
          <w:sz w:val="22"/>
          <w:szCs w:val="22"/>
        </w:rPr>
      </w:pPr>
    </w:p>
    <w:p w14:paraId="1E9C436D" w14:textId="77777777" w:rsidR="009631AD" w:rsidRDefault="009631AD" w:rsidP="0086366E">
      <w:pPr>
        <w:widowControl w:val="0"/>
        <w:tabs>
          <w:tab w:val="left" w:pos="284"/>
        </w:tabs>
        <w:spacing w:line="320" w:lineRule="exact"/>
        <w:contextualSpacing/>
        <w:jc w:val="center"/>
        <w:rPr>
          <w:rFonts w:asciiTheme="minorHAnsi" w:hAnsiTheme="minorHAnsi" w:cstheme="minorHAnsi"/>
          <w:b/>
          <w:bCs/>
          <w:caps/>
          <w:sz w:val="22"/>
          <w:szCs w:val="22"/>
        </w:rPr>
      </w:pPr>
    </w:p>
    <w:p w14:paraId="01124D3B" w14:textId="77777777" w:rsidR="009631AD" w:rsidRDefault="009631AD" w:rsidP="0086366E">
      <w:pPr>
        <w:widowControl w:val="0"/>
        <w:tabs>
          <w:tab w:val="left" w:pos="284"/>
        </w:tabs>
        <w:spacing w:line="320" w:lineRule="exact"/>
        <w:contextualSpacing/>
        <w:jc w:val="center"/>
        <w:rPr>
          <w:rFonts w:asciiTheme="minorHAnsi" w:hAnsiTheme="minorHAnsi" w:cstheme="minorHAnsi"/>
          <w:b/>
          <w:bCs/>
          <w:caps/>
          <w:sz w:val="22"/>
          <w:szCs w:val="22"/>
        </w:rPr>
      </w:pPr>
    </w:p>
    <w:p w14:paraId="0DE72BB3" w14:textId="77777777" w:rsidR="009631AD" w:rsidRDefault="009631AD" w:rsidP="00F24A3C">
      <w:pPr>
        <w:widowControl w:val="0"/>
        <w:tabs>
          <w:tab w:val="left" w:pos="284"/>
        </w:tabs>
        <w:spacing w:line="320" w:lineRule="exact"/>
        <w:contextualSpacing/>
        <w:rPr>
          <w:rFonts w:asciiTheme="minorHAnsi" w:hAnsiTheme="minorHAnsi" w:cstheme="minorHAnsi"/>
          <w:b/>
          <w:bCs/>
          <w:caps/>
          <w:sz w:val="22"/>
          <w:szCs w:val="22"/>
        </w:rPr>
      </w:pPr>
    </w:p>
    <w:p w14:paraId="490DD8A9" w14:textId="77777777" w:rsidR="009631AD" w:rsidRDefault="009631AD" w:rsidP="0086366E">
      <w:pPr>
        <w:widowControl w:val="0"/>
        <w:tabs>
          <w:tab w:val="left" w:pos="284"/>
        </w:tabs>
        <w:spacing w:line="320" w:lineRule="exact"/>
        <w:contextualSpacing/>
        <w:jc w:val="center"/>
        <w:rPr>
          <w:rFonts w:asciiTheme="minorHAnsi" w:hAnsiTheme="minorHAnsi" w:cstheme="minorHAnsi"/>
          <w:b/>
          <w:bCs/>
          <w:caps/>
          <w:sz w:val="22"/>
          <w:szCs w:val="22"/>
        </w:rPr>
      </w:pPr>
    </w:p>
    <w:p w14:paraId="1AD5391B" w14:textId="77777777" w:rsidR="009631AD" w:rsidRDefault="009631AD" w:rsidP="0086366E">
      <w:pPr>
        <w:widowControl w:val="0"/>
        <w:tabs>
          <w:tab w:val="left" w:pos="284"/>
        </w:tabs>
        <w:spacing w:line="320" w:lineRule="exact"/>
        <w:contextualSpacing/>
        <w:jc w:val="center"/>
        <w:rPr>
          <w:rFonts w:asciiTheme="minorHAnsi" w:hAnsiTheme="minorHAnsi" w:cstheme="minorHAnsi"/>
          <w:b/>
          <w:bCs/>
          <w:caps/>
          <w:sz w:val="22"/>
          <w:szCs w:val="22"/>
        </w:rPr>
      </w:pPr>
    </w:p>
    <w:p w14:paraId="519902C6" w14:textId="6EAA6AEF" w:rsidR="0086366E" w:rsidRPr="0086366E" w:rsidRDefault="0086366E" w:rsidP="0086366E">
      <w:pPr>
        <w:widowControl w:val="0"/>
        <w:tabs>
          <w:tab w:val="left" w:pos="284"/>
        </w:tabs>
        <w:spacing w:line="320" w:lineRule="exact"/>
        <w:contextualSpacing/>
        <w:jc w:val="center"/>
        <w:rPr>
          <w:rFonts w:asciiTheme="minorHAnsi" w:hAnsiTheme="minorHAnsi" w:cstheme="minorHAnsi"/>
          <w:b/>
          <w:bCs/>
          <w:caps/>
          <w:sz w:val="22"/>
          <w:szCs w:val="22"/>
        </w:rPr>
      </w:pPr>
      <w:r w:rsidRPr="0086366E">
        <w:rPr>
          <w:rFonts w:asciiTheme="minorHAnsi" w:hAnsiTheme="minorHAnsi" w:cstheme="minorHAnsi"/>
          <w:b/>
          <w:bCs/>
          <w:caps/>
          <w:sz w:val="22"/>
          <w:szCs w:val="22"/>
        </w:rPr>
        <w:t>ANEXO VI</w:t>
      </w:r>
    </w:p>
    <w:p w14:paraId="760C4EC0" w14:textId="77777777" w:rsidR="0086366E" w:rsidRPr="0086366E" w:rsidRDefault="0086366E" w:rsidP="0086366E">
      <w:pPr>
        <w:widowControl w:val="0"/>
        <w:tabs>
          <w:tab w:val="left" w:pos="284"/>
        </w:tabs>
        <w:spacing w:line="320" w:lineRule="exact"/>
        <w:contextualSpacing/>
        <w:jc w:val="center"/>
        <w:rPr>
          <w:rFonts w:asciiTheme="minorHAnsi" w:hAnsiTheme="minorHAnsi" w:cstheme="minorHAnsi"/>
          <w:b/>
          <w:bCs/>
          <w:caps/>
          <w:sz w:val="22"/>
          <w:szCs w:val="22"/>
        </w:rPr>
      </w:pPr>
      <w:r w:rsidRPr="0086366E">
        <w:rPr>
          <w:rFonts w:asciiTheme="minorHAnsi" w:hAnsiTheme="minorHAnsi" w:cstheme="minorHAnsi"/>
          <w:b/>
          <w:bCs/>
          <w:caps/>
          <w:sz w:val="22"/>
          <w:szCs w:val="22"/>
        </w:rPr>
        <w:t>MINUTA DO BOLETIM DE SUBSCRIÇÃO DAS DEBÊNTURES</w:t>
      </w:r>
    </w:p>
    <w:p w14:paraId="051D26E5" w14:textId="0E96E0A1"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4D344ABE" w14:textId="3751BFAB" w:rsidR="00A8741B" w:rsidRDefault="00A8741B"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6E663BE1" w14:textId="77777777" w:rsidR="00A22EB4" w:rsidRPr="00A22EB4" w:rsidRDefault="00A22EB4" w:rsidP="00A22EB4">
      <w:pPr>
        <w:autoSpaceDE/>
        <w:autoSpaceDN/>
        <w:adjustRightInd/>
        <w:spacing w:line="320" w:lineRule="exact"/>
        <w:contextualSpacing/>
        <w:jc w:val="center"/>
        <w:rPr>
          <w:rFonts w:ascii="Calibri" w:hAnsi="Calibri" w:cs="Calibri"/>
          <w:sz w:val="22"/>
          <w:szCs w:val="22"/>
        </w:rPr>
      </w:pPr>
      <w:r w:rsidRPr="00A22EB4">
        <w:rPr>
          <w:rFonts w:ascii="Calibri" w:hAnsi="Calibri" w:cs="Calibri"/>
          <w:b/>
          <w:bCs/>
          <w:color w:val="000000"/>
          <w:sz w:val="22"/>
          <w:szCs w:val="22"/>
          <w:lang w:eastAsia="zh-CN"/>
        </w:rPr>
        <w:t>GAFISA S.A.</w:t>
      </w:r>
      <w:r w:rsidRPr="00A22EB4">
        <w:rPr>
          <w:rFonts w:ascii="Calibri" w:hAnsi="Calibri" w:cs="Calibri"/>
          <w:b/>
          <w:sz w:val="22"/>
          <w:szCs w:val="22"/>
        </w:rPr>
        <w:br/>
      </w:r>
      <w:r w:rsidRPr="00A22EB4">
        <w:rPr>
          <w:rFonts w:ascii="Calibri" w:hAnsi="Calibri" w:cs="Calibri"/>
          <w:sz w:val="22"/>
          <w:szCs w:val="22"/>
        </w:rPr>
        <w:t>Sociedade por Ações</w:t>
      </w:r>
      <w:r w:rsidRPr="00A22EB4" w:rsidDel="002C105B">
        <w:rPr>
          <w:rFonts w:ascii="Calibri" w:hAnsi="Calibri" w:cs="Calibri"/>
          <w:sz w:val="22"/>
          <w:szCs w:val="22"/>
        </w:rPr>
        <w:t xml:space="preserve"> </w:t>
      </w:r>
    </w:p>
    <w:p w14:paraId="6314248B" w14:textId="77777777" w:rsidR="00A22EB4" w:rsidRPr="00A22EB4" w:rsidRDefault="00A22EB4" w:rsidP="00A22EB4">
      <w:pPr>
        <w:autoSpaceDE/>
        <w:autoSpaceDN/>
        <w:adjustRightInd/>
        <w:spacing w:line="320" w:lineRule="exact"/>
        <w:contextualSpacing/>
        <w:jc w:val="center"/>
        <w:rPr>
          <w:rFonts w:ascii="Calibri" w:hAnsi="Calibri" w:cs="Calibri"/>
          <w:sz w:val="22"/>
          <w:szCs w:val="22"/>
        </w:rPr>
      </w:pPr>
      <w:r w:rsidRPr="00A22EB4">
        <w:rPr>
          <w:rFonts w:ascii="Calibri" w:hAnsi="Calibri" w:cs="Calibri"/>
          <w:sz w:val="22"/>
          <w:szCs w:val="22"/>
        </w:rPr>
        <w:t xml:space="preserve">CNPJ/ME nº </w:t>
      </w:r>
      <w:r w:rsidRPr="00A22EB4">
        <w:rPr>
          <w:rFonts w:ascii="Calibri" w:hAnsi="Calibri" w:cs="Calibri"/>
          <w:color w:val="000000"/>
        </w:rPr>
        <w:t>01.545.826/0001-07</w:t>
      </w:r>
    </w:p>
    <w:p w14:paraId="16CAC170" w14:textId="77777777" w:rsidR="00A22EB4" w:rsidRPr="00A22EB4" w:rsidRDefault="00A22EB4" w:rsidP="00A22EB4">
      <w:pPr>
        <w:autoSpaceDE/>
        <w:autoSpaceDN/>
        <w:adjustRightInd/>
        <w:spacing w:line="320" w:lineRule="exact"/>
        <w:contextualSpacing/>
        <w:jc w:val="center"/>
        <w:rPr>
          <w:rFonts w:ascii="Calibri" w:hAnsi="Calibri" w:cs="Calibri"/>
          <w:sz w:val="22"/>
          <w:szCs w:val="22"/>
        </w:rPr>
      </w:pPr>
      <w:r w:rsidRPr="00A22EB4">
        <w:rPr>
          <w:rFonts w:ascii="Calibri" w:hAnsi="Calibri" w:cs="Calibri"/>
          <w:sz w:val="22"/>
          <w:szCs w:val="22"/>
        </w:rPr>
        <w:t xml:space="preserve">NIRE </w:t>
      </w:r>
      <w:r w:rsidRPr="00A22EB4">
        <w:rPr>
          <w:rFonts w:ascii="Calibri" w:hAnsi="Calibri" w:cs="Calibri"/>
          <w:color w:val="000000"/>
        </w:rPr>
        <w:t>35.300.147.952</w:t>
      </w:r>
    </w:p>
    <w:p w14:paraId="7B6BB076" w14:textId="77777777" w:rsidR="00A22EB4" w:rsidRPr="00A22EB4" w:rsidRDefault="00A22EB4" w:rsidP="00A22EB4">
      <w:pPr>
        <w:autoSpaceDE/>
        <w:autoSpaceDN/>
        <w:adjustRightInd/>
        <w:spacing w:line="320" w:lineRule="exact"/>
        <w:contextualSpacing/>
        <w:jc w:val="center"/>
        <w:rPr>
          <w:rFonts w:ascii="Calibri" w:hAnsi="Calibri" w:cs="Calibri"/>
          <w:bCs/>
          <w:sz w:val="22"/>
          <w:szCs w:val="22"/>
        </w:rPr>
      </w:pPr>
      <w:r w:rsidRPr="00A22EB4">
        <w:rPr>
          <w:rFonts w:ascii="Calibri" w:hAnsi="Calibri" w:cs="Calibri"/>
          <w:bCs/>
          <w:sz w:val="22"/>
          <w:szCs w:val="22"/>
        </w:rPr>
        <w:t xml:space="preserve">Avenida Presidente Juscelino Kubitschek, nº. 1.830, conjunto 32, 3º andar, Bloco 2, Condomínio Edifício São Luiz, Vila Nova Conceição, CEP 04543-900 </w:t>
      </w:r>
    </w:p>
    <w:p w14:paraId="6D5DA9B5" w14:textId="77777777" w:rsidR="00A22EB4" w:rsidRPr="00A22EB4" w:rsidRDefault="00A22EB4" w:rsidP="00A22EB4">
      <w:pPr>
        <w:tabs>
          <w:tab w:val="left" w:pos="284"/>
        </w:tabs>
        <w:autoSpaceDE/>
        <w:autoSpaceDN/>
        <w:adjustRightInd/>
        <w:spacing w:line="320" w:lineRule="exact"/>
        <w:contextualSpacing/>
        <w:jc w:val="center"/>
        <w:rPr>
          <w:rFonts w:ascii="Calibri" w:hAnsi="Calibri" w:cs="Calibri"/>
          <w:sz w:val="22"/>
          <w:szCs w:val="22"/>
        </w:rPr>
      </w:pPr>
    </w:p>
    <w:p w14:paraId="3D4474EC" w14:textId="77777777" w:rsidR="00A22EB4" w:rsidRPr="00A22EB4" w:rsidRDefault="00A22EB4" w:rsidP="00A22EB4">
      <w:pPr>
        <w:tabs>
          <w:tab w:val="left" w:pos="284"/>
        </w:tabs>
        <w:autoSpaceDE/>
        <w:autoSpaceDN/>
        <w:adjustRightInd/>
        <w:spacing w:line="320" w:lineRule="exact"/>
        <w:contextualSpacing/>
        <w:jc w:val="center"/>
        <w:rPr>
          <w:rFonts w:ascii="Calibri" w:hAnsi="Calibri" w:cs="Calibri"/>
          <w:sz w:val="22"/>
          <w:szCs w:val="22"/>
        </w:rPr>
      </w:pPr>
      <w:r w:rsidRPr="00A22EB4">
        <w:rPr>
          <w:rFonts w:ascii="Calibri" w:hAnsi="Calibri" w:cs="Calibri"/>
          <w:sz w:val="22"/>
          <w:szCs w:val="22"/>
        </w:rPr>
        <w:t>18ª (Décima Oitava) Emissão de Debêntures Simples, Não Conversíveis em Ações, da Espécie Quirografária, a ser convolada na Espécie Com Garantia Real, em Série Única, para Colocação Privada, da Gafisa S.A.</w:t>
      </w:r>
    </w:p>
    <w:p w14:paraId="0646586E" w14:textId="77777777" w:rsidR="00A22EB4" w:rsidRPr="00A22EB4" w:rsidRDefault="00A22EB4" w:rsidP="00A22EB4">
      <w:pPr>
        <w:autoSpaceDE/>
        <w:autoSpaceDN/>
        <w:adjustRightInd/>
        <w:spacing w:line="320" w:lineRule="exact"/>
        <w:contextualSpacing/>
        <w:jc w:val="center"/>
        <w:rPr>
          <w:rFonts w:ascii="Calibri" w:hAnsi="Calibri" w:cs="Calibri"/>
          <w:sz w:val="22"/>
          <w:szCs w:val="22"/>
        </w:rPr>
      </w:pPr>
    </w:p>
    <w:tbl>
      <w:tblPr>
        <w:tblW w:w="9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9"/>
      </w:tblGrid>
      <w:tr w:rsidR="00A22EB4" w:rsidRPr="00A22EB4" w14:paraId="4ECD9AE2" w14:textId="77777777" w:rsidTr="00701D52">
        <w:trPr>
          <w:jc w:val="center"/>
        </w:trPr>
        <w:tc>
          <w:tcPr>
            <w:tcW w:w="9129" w:type="dxa"/>
            <w:shd w:val="clear" w:color="auto" w:fill="auto"/>
          </w:tcPr>
          <w:p w14:paraId="53BB2D81" w14:textId="77777777" w:rsidR="00A22EB4" w:rsidRPr="00A22EB4" w:rsidRDefault="00A22EB4" w:rsidP="00A22EB4">
            <w:pPr>
              <w:keepNext/>
              <w:autoSpaceDE/>
              <w:autoSpaceDN/>
              <w:adjustRightInd/>
              <w:spacing w:line="320" w:lineRule="exact"/>
              <w:contextualSpacing/>
              <w:jc w:val="center"/>
              <w:outlineLvl w:val="0"/>
              <w:rPr>
                <w:rFonts w:ascii="Calibri" w:hAnsi="Calibri" w:cs="Calibri"/>
                <w:b/>
                <w:sz w:val="22"/>
                <w:szCs w:val="22"/>
              </w:rPr>
            </w:pPr>
            <w:r w:rsidRPr="00A22EB4">
              <w:rPr>
                <w:rFonts w:ascii="Calibri" w:hAnsi="Calibri" w:cs="Calibri"/>
                <w:b/>
                <w:sz w:val="22"/>
                <w:szCs w:val="22"/>
              </w:rPr>
              <w:t xml:space="preserve">Boletim de Subscrição </w:t>
            </w:r>
          </w:p>
        </w:tc>
      </w:tr>
    </w:tbl>
    <w:p w14:paraId="40BBB4F5" w14:textId="77777777" w:rsidR="00A22EB4" w:rsidRPr="00A22EB4" w:rsidRDefault="00A22EB4" w:rsidP="00A22EB4">
      <w:pPr>
        <w:tabs>
          <w:tab w:val="left" w:pos="284"/>
          <w:tab w:val="left" w:pos="567"/>
        </w:tabs>
        <w:autoSpaceDE/>
        <w:autoSpaceDN/>
        <w:adjustRightInd/>
        <w:spacing w:line="320" w:lineRule="exact"/>
        <w:contextualSpacing/>
        <w:jc w:val="right"/>
        <w:rPr>
          <w:rFonts w:ascii="Calibri" w:hAnsi="Calibri" w:cs="Calibri"/>
          <w:sz w:val="22"/>
          <w:szCs w:val="22"/>
        </w:rPr>
      </w:pP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40"/>
        <w:gridCol w:w="1679"/>
        <w:gridCol w:w="1417"/>
        <w:gridCol w:w="851"/>
        <w:gridCol w:w="850"/>
        <w:gridCol w:w="2905"/>
      </w:tblGrid>
      <w:tr w:rsidR="00A22EB4" w:rsidRPr="00A22EB4" w14:paraId="07E1B607" w14:textId="77777777" w:rsidTr="00701D52">
        <w:trPr>
          <w:cantSplit/>
          <w:jc w:val="center"/>
        </w:trPr>
        <w:tc>
          <w:tcPr>
            <w:tcW w:w="9142" w:type="dxa"/>
            <w:gridSpan w:val="6"/>
            <w:tcBorders>
              <w:top w:val="nil"/>
              <w:left w:val="nil"/>
              <w:bottom w:val="single" w:sz="4" w:space="0" w:color="auto"/>
              <w:right w:val="nil"/>
            </w:tcBorders>
          </w:tcPr>
          <w:p w14:paraId="7C19E135" w14:textId="77777777" w:rsidR="00A22EB4" w:rsidRPr="00A22EB4" w:rsidRDefault="00A22EB4" w:rsidP="00A22EB4">
            <w:pPr>
              <w:keepNext/>
              <w:autoSpaceDE/>
              <w:autoSpaceDN/>
              <w:adjustRightInd/>
              <w:spacing w:line="320" w:lineRule="exact"/>
              <w:contextualSpacing/>
              <w:jc w:val="center"/>
              <w:outlineLvl w:val="2"/>
              <w:rPr>
                <w:rFonts w:ascii="Calibri" w:hAnsi="Calibri" w:cs="Calibri"/>
                <w:b/>
                <w:sz w:val="22"/>
                <w:szCs w:val="22"/>
              </w:rPr>
            </w:pPr>
            <w:r w:rsidRPr="00A22EB4">
              <w:rPr>
                <w:rFonts w:ascii="Calibri" w:hAnsi="Calibri" w:cs="Calibri"/>
                <w:b/>
                <w:sz w:val="22"/>
                <w:szCs w:val="22"/>
              </w:rPr>
              <w:t>Características da Emissão</w:t>
            </w:r>
          </w:p>
        </w:tc>
      </w:tr>
      <w:tr w:rsidR="00A22EB4" w:rsidRPr="00A22EB4" w14:paraId="17E5AEB2" w14:textId="77777777" w:rsidTr="00701D52">
        <w:trPr>
          <w:trHeight w:val="70"/>
          <w:jc w:val="center"/>
        </w:trPr>
        <w:tc>
          <w:tcPr>
            <w:tcW w:w="9142" w:type="dxa"/>
            <w:gridSpan w:val="6"/>
            <w:tcBorders>
              <w:top w:val="single" w:sz="4" w:space="0" w:color="auto"/>
              <w:left w:val="single" w:sz="4" w:space="0" w:color="auto"/>
              <w:bottom w:val="single" w:sz="4" w:space="0" w:color="auto"/>
              <w:right w:val="single" w:sz="4" w:space="0" w:color="auto"/>
            </w:tcBorders>
            <w:vAlign w:val="center"/>
          </w:tcPr>
          <w:p w14:paraId="7910E31C"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Emissão privada de 85.000 (oitenta e cinco mil) debêntures simples, não conversíveis em ações, da espécie quirografária, a ser convolada na espécie com garantia real, todas nominativas e escriturais, sem emissão de certificados ou cautelas, e com valor nominal unitário de R$1.000,00 (mil reais) ("</w:t>
            </w:r>
            <w:r w:rsidRPr="00A22EB4">
              <w:rPr>
                <w:rFonts w:ascii="Calibri" w:hAnsi="Calibri" w:cs="Calibri"/>
                <w:b/>
                <w:sz w:val="22"/>
                <w:szCs w:val="22"/>
              </w:rPr>
              <w:t>Debêntures</w:t>
            </w:r>
            <w:r w:rsidRPr="00A22EB4">
              <w:rPr>
                <w:rFonts w:ascii="Calibri" w:hAnsi="Calibri" w:cs="Calibri"/>
                <w:sz w:val="22"/>
                <w:szCs w:val="22"/>
              </w:rPr>
              <w:t>" e "</w:t>
            </w:r>
            <w:r w:rsidRPr="00A22EB4">
              <w:rPr>
                <w:rFonts w:ascii="Calibri" w:hAnsi="Calibri" w:cs="Calibri"/>
                <w:b/>
                <w:sz w:val="22"/>
                <w:szCs w:val="22"/>
              </w:rPr>
              <w:t>Valor Nominal Unitário</w:t>
            </w:r>
            <w:r w:rsidRPr="00A22EB4">
              <w:rPr>
                <w:rFonts w:ascii="Calibri" w:hAnsi="Calibri" w:cs="Calibri"/>
                <w:sz w:val="22"/>
                <w:szCs w:val="22"/>
              </w:rPr>
              <w:t xml:space="preserve">", respectivamente), perfazendo o valor </w:t>
            </w:r>
            <w:r w:rsidRPr="00A22EB4">
              <w:rPr>
                <w:rFonts w:ascii="Calibri" w:hAnsi="Calibri" w:cs="Calibri"/>
                <w:bCs/>
                <w:iCs/>
                <w:sz w:val="22"/>
                <w:szCs w:val="22"/>
              </w:rPr>
              <w:t>R$85.000.000,00 (oitenta e cinco milhões de reais)</w:t>
            </w:r>
            <w:r w:rsidRPr="00A22EB4">
              <w:rPr>
                <w:rFonts w:ascii="Calibri" w:hAnsi="Calibri" w:cs="Calibri"/>
                <w:bCs/>
                <w:sz w:val="22"/>
                <w:szCs w:val="22"/>
              </w:rPr>
              <w:t>, em Série Única</w:t>
            </w:r>
            <w:r w:rsidRPr="00A22EB4">
              <w:rPr>
                <w:rFonts w:ascii="Calibri" w:hAnsi="Calibri" w:cs="Calibri"/>
                <w:sz w:val="22"/>
                <w:szCs w:val="22"/>
              </w:rPr>
              <w:t>, de emissão da Gafisa S.A. ("</w:t>
            </w:r>
            <w:r w:rsidRPr="00A22EB4">
              <w:rPr>
                <w:rFonts w:ascii="Calibri" w:hAnsi="Calibri" w:cs="Calibri"/>
                <w:b/>
                <w:sz w:val="22"/>
                <w:szCs w:val="22"/>
              </w:rPr>
              <w:t>Emissão</w:t>
            </w:r>
            <w:r w:rsidRPr="00A22EB4">
              <w:rPr>
                <w:rFonts w:ascii="Calibri" w:hAnsi="Calibri" w:cs="Calibri"/>
                <w:sz w:val="22"/>
                <w:szCs w:val="22"/>
              </w:rPr>
              <w:t>" e</w:t>
            </w:r>
            <w:r w:rsidRPr="00A22EB4" w:rsidDel="002C202A">
              <w:rPr>
                <w:rFonts w:ascii="Calibri" w:hAnsi="Calibri" w:cs="Calibri"/>
                <w:sz w:val="22"/>
                <w:szCs w:val="22"/>
              </w:rPr>
              <w:t xml:space="preserve"> </w:t>
            </w:r>
            <w:r w:rsidRPr="00A22EB4">
              <w:rPr>
                <w:rFonts w:ascii="Calibri" w:hAnsi="Calibri" w:cs="Calibri"/>
                <w:sz w:val="22"/>
                <w:szCs w:val="22"/>
              </w:rPr>
              <w:t>"</w:t>
            </w:r>
            <w:r w:rsidRPr="00A22EB4">
              <w:rPr>
                <w:rFonts w:ascii="Calibri" w:hAnsi="Calibri" w:cs="Calibri"/>
                <w:b/>
                <w:sz w:val="22"/>
                <w:szCs w:val="22"/>
              </w:rPr>
              <w:t>Companhia</w:t>
            </w:r>
            <w:r w:rsidRPr="00A22EB4">
              <w:rPr>
                <w:rFonts w:ascii="Calibri" w:hAnsi="Calibri" w:cs="Calibri"/>
                <w:sz w:val="22"/>
                <w:szCs w:val="22"/>
              </w:rPr>
              <w:t xml:space="preserve">", respectivamente), nos termos do “Instrumento Particular de Escritura da 18ª (Décima Oitava) Emissão de Debêntures Simples, Não Conversíveis em Ações, da Espécie Quirografária, a ser convolada na Espécie Com Garantia Real, em Série Única, para Colocação Privada, da </w:t>
            </w:r>
            <w:bookmarkStart w:id="390" w:name="_Hlk69764264"/>
            <w:r w:rsidRPr="00A22EB4">
              <w:rPr>
                <w:rFonts w:ascii="Calibri" w:hAnsi="Calibri" w:cs="Calibri"/>
                <w:sz w:val="22"/>
                <w:szCs w:val="22"/>
              </w:rPr>
              <w:t>Gafisa S.A.</w:t>
            </w:r>
            <w:bookmarkEnd w:id="390"/>
            <w:r w:rsidRPr="00A22EB4">
              <w:rPr>
                <w:rFonts w:ascii="Calibri" w:hAnsi="Calibri" w:cs="Calibri"/>
                <w:sz w:val="22"/>
                <w:szCs w:val="22"/>
              </w:rPr>
              <w:t xml:space="preserve">”, celebrado em </w:t>
            </w:r>
            <w:r w:rsidRPr="00A22EB4">
              <w:rPr>
                <w:rFonts w:ascii="Calibri" w:hAnsi="Calibri" w:cs="Calibri"/>
                <w:bCs/>
                <w:sz w:val="22"/>
                <w:szCs w:val="22"/>
              </w:rPr>
              <w:t xml:space="preserve">10 de dezembro de 2021, entre a Companhia, e a </w:t>
            </w:r>
            <w:r w:rsidRPr="00A22EB4">
              <w:rPr>
                <w:rFonts w:ascii="Calibri" w:hAnsi="Calibri" w:cs="Calibri"/>
                <w:b/>
                <w:sz w:val="22"/>
                <w:szCs w:val="22"/>
              </w:rPr>
              <w:t>Habitasec Securitizadora S.A.</w:t>
            </w:r>
            <w:r w:rsidRPr="00A22EB4">
              <w:rPr>
                <w:rFonts w:ascii="Calibri" w:hAnsi="Calibri" w:cs="Calibri"/>
                <w:sz w:val="22"/>
                <w:szCs w:val="22"/>
              </w:rPr>
              <w:t xml:space="preserve">, </w:t>
            </w:r>
            <w:r w:rsidRPr="00A22EB4">
              <w:rPr>
                <w:rFonts w:ascii="Calibri" w:hAnsi="Calibri" w:cs="Tahoma"/>
                <w:sz w:val="22"/>
                <w:szCs w:val="22"/>
              </w:rPr>
              <w:t>sociedade por ações com registro de companhia securitizadora perante a Comissão de Valores Mobiliários, com sede na cidade de São Paulo, Estado de São Paulo, na Avenida Brigadeiro Faria Lima, nº 2.894, 9º andar, conjunto 92, CEP 01451-000, inscrita no CNPJ/MF sob o nº 09.304.427/0001-58</w:t>
            </w:r>
            <w:r w:rsidRPr="00A22EB4">
              <w:rPr>
                <w:rFonts w:ascii="Calibri" w:hAnsi="Calibri" w:cs="Calibri"/>
                <w:sz w:val="22"/>
                <w:szCs w:val="22"/>
              </w:rPr>
              <w:t>, na qualidade de debenturista</w:t>
            </w:r>
            <w:r w:rsidRPr="00A22EB4">
              <w:rPr>
                <w:rFonts w:ascii="Calibri" w:hAnsi="Calibri" w:cs="Calibri"/>
                <w:bCs/>
                <w:sz w:val="22"/>
                <w:szCs w:val="22"/>
              </w:rPr>
              <w:t xml:space="preserve">. </w:t>
            </w:r>
            <w:r w:rsidRPr="00A22EB4">
              <w:rPr>
                <w:rFonts w:ascii="Calibri" w:hAnsi="Calibri" w:cs="Calibri"/>
                <w:sz w:val="22"/>
                <w:szCs w:val="22"/>
              </w:rPr>
              <w:t xml:space="preserve">A Emissão foi realizada com base na Reunião do Conselho de Administração da Companhia, realizada em [=] de dezembro de 2021, que se encontra em processo de registro na Junta Comercial do Estado de São Paulo.   </w:t>
            </w:r>
          </w:p>
        </w:tc>
      </w:tr>
      <w:tr w:rsidR="00A22EB4" w:rsidRPr="00A22EB4" w14:paraId="1AD39CA8" w14:textId="77777777" w:rsidTr="00701D52">
        <w:trPr>
          <w:cantSplit/>
          <w:trHeight w:val="199"/>
          <w:jc w:val="center"/>
        </w:trPr>
        <w:tc>
          <w:tcPr>
            <w:tcW w:w="9142" w:type="dxa"/>
            <w:gridSpan w:val="6"/>
            <w:tcBorders>
              <w:top w:val="nil"/>
              <w:left w:val="nil"/>
              <w:bottom w:val="nil"/>
              <w:right w:val="nil"/>
            </w:tcBorders>
          </w:tcPr>
          <w:p w14:paraId="616BB083" w14:textId="77777777" w:rsidR="00A22EB4" w:rsidRPr="00A22EB4" w:rsidRDefault="00A22EB4" w:rsidP="00A22EB4">
            <w:pPr>
              <w:keepNext/>
              <w:autoSpaceDE/>
              <w:autoSpaceDN/>
              <w:adjustRightInd/>
              <w:spacing w:line="320" w:lineRule="exact"/>
              <w:contextualSpacing/>
              <w:jc w:val="center"/>
              <w:outlineLvl w:val="2"/>
              <w:rPr>
                <w:rFonts w:ascii="Calibri" w:hAnsi="Calibri" w:cs="Calibri"/>
                <w:b/>
                <w:color w:val="000000"/>
                <w:sz w:val="22"/>
                <w:szCs w:val="22"/>
              </w:rPr>
            </w:pPr>
          </w:p>
          <w:p w14:paraId="7B5F8739" w14:textId="77777777" w:rsidR="00A22EB4" w:rsidRPr="00A22EB4" w:rsidRDefault="00A22EB4" w:rsidP="00A22EB4">
            <w:pPr>
              <w:keepNext/>
              <w:autoSpaceDE/>
              <w:autoSpaceDN/>
              <w:adjustRightInd/>
              <w:spacing w:line="320" w:lineRule="exact"/>
              <w:contextualSpacing/>
              <w:jc w:val="center"/>
              <w:outlineLvl w:val="2"/>
              <w:rPr>
                <w:rFonts w:ascii="Calibri" w:hAnsi="Calibri" w:cs="Calibri"/>
                <w:b/>
                <w:sz w:val="22"/>
                <w:szCs w:val="22"/>
              </w:rPr>
            </w:pPr>
            <w:r w:rsidRPr="00A22EB4">
              <w:rPr>
                <w:rFonts w:ascii="Calibri" w:hAnsi="Calibri" w:cs="Calibri"/>
                <w:b/>
                <w:color w:val="000000"/>
                <w:sz w:val="22"/>
                <w:szCs w:val="22"/>
              </w:rPr>
              <w:t>Qualificação dos Subscritor</w:t>
            </w:r>
          </w:p>
        </w:tc>
      </w:tr>
      <w:tr w:rsidR="00A22EB4" w:rsidRPr="00A22EB4" w14:paraId="3B92CD4B" w14:textId="77777777" w:rsidTr="00701D52">
        <w:trPr>
          <w:trHeight w:val="20"/>
          <w:jc w:val="center"/>
        </w:trPr>
        <w:tc>
          <w:tcPr>
            <w:tcW w:w="5387" w:type="dxa"/>
            <w:gridSpan w:val="4"/>
            <w:tcBorders>
              <w:top w:val="single" w:sz="4" w:space="0" w:color="auto"/>
            </w:tcBorders>
          </w:tcPr>
          <w:p w14:paraId="432D91C1"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 xml:space="preserve">Nome/Razão Social: </w:t>
            </w:r>
            <w:r w:rsidRPr="00A22EB4">
              <w:rPr>
                <w:rFonts w:ascii="Calibri" w:hAnsi="Calibri" w:cs="Calibri"/>
                <w:bCs/>
                <w:sz w:val="22"/>
                <w:szCs w:val="22"/>
              </w:rPr>
              <w:t>Habitasec Securitizadora S.A.</w:t>
            </w:r>
          </w:p>
        </w:tc>
        <w:tc>
          <w:tcPr>
            <w:tcW w:w="3755" w:type="dxa"/>
            <w:gridSpan w:val="2"/>
            <w:tcBorders>
              <w:top w:val="single" w:sz="4" w:space="0" w:color="auto"/>
            </w:tcBorders>
          </w:tcPr>
          <w:p w14:paraId="463D5FD8" w14:textId="77777777" w:rsidR="00A22EB4" w:rsidRPr="00A22EB4" w:rsidRDefault="00A22EB4" w:rsidP="00A22EB4">
            <w:pPr>
              <w:keepNext/>
              <w:autoSpaceDE/>
              <w:autoSpaceDN/>
              <w:adjustRightInd/>
              <w:spacing w:line="320" w:lineRule="exact"/>
              <w:contextualSpacing/>
              <w:outlineLvl w:val="3"/>
              <w:rPr>
                <w:rFonts w:ascii="Calibri" w:hAnsi="Calibri" w:cs="Calibri"/>
                <w:sz w:val="22"/>
                <w:szCs w:val="22"/>
              </w:rPr>
            </w:pPr>
            <w:r w:rsidRPr="00A22EB4">
              <w:rPr>
                <w:rFonts w:ascii="Calibri" w:hAnsi="Calibri" w:cs="Calibri"/>
                <w:sz w:val="22"/>
                <w:szCs w:val="22"/>
              </w:rPr>
              <w:t>CNPJ:</w:t>
            </w:r>
            <w:r w:rsidRPr="00A22EB4">
              <w:rPr>
                <w:rFonts w:ascii="Calibri" w:hAnsi="Calibri" w:cs="Calibri"/>
                <w:b/>
                <w:sz w:val="22"/>
                <w:szCs w:val="22"/>
              </w:rPr>
              <w:t xml:space="preserve"> </w:t>
            </w:r>
            <w:r w:rsidRPr="00A22EB4">
              <w:rPr>
                <w:rFonts w:ascii="Calibri" w:hAnsi="Calibri" w:cs="Calibri"/>
                <w:bCs/>
                <w:sz w:val="22"/>
                <w:szCs w:val="22"/>
              </w:rPr>
              <w:t>09.304.427/0001-58</w:t>
            </w:r>
          </w:p>
        </w:tc>
      </w:tr>
      <w:tr w:rsidR="00A22EB4" w:rsidRPr="00A22EB4" w14:paraId="7CA5EBC0" w14:textId="77777777" w:rsidTr="00701D52">
        <w:trPr>
          <w:trHeight w:val="20"/>
          <w:jc w:val="center"/>
        </w:trPr>
        <w:tc>
          <w:tcPr>
            <w:tcW w:w="5387" w:type="dxa"/>
            <w:gridSpan w:val="4"/>
          </w:tcPr>
          <w:p w14:paraId="09DA7856"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Endereço: Avenida Brigadeiro Faria Lima</w:t>
            </w:r>
          </w:p>
        </w:tc>
        <w:tc>
          <w:tcPr>
            <w:tcW w:w="850" w:type="dxa"/>
          </w:tcPr>
          <w:p w14:paraId="1D4736AA"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Nº. 2.894</w:t>
            </w:r>
            <w:r w:rsidRPr="00A22EB4">
              <w:rPr>
                <w:rFonts w:ascii="Calibri" w:hAnsi="Calibri" w:cs="Calibri"/>
                <w:sz w:val="22"/>
                <w:szCs w:val="22"/>
                <w:vertAlign w:val="superscript"/>
              </w:rPr>
              <w:t xml:space="preserve"> </w:t>
            </w:r>
            <w:r w:rsidRPr="00A22EB4">
              <w:rPr>
                <w:rFonts w:ascii="Calibri" w:hAnsi="Calibri" w:cs="Calibri"/>
                <w:sz w:val="22"/>
                <w:szCs w:val="22"/>
              </w:rPr>
              <w:t xml:space="preserve"> </w:t>
            </w:r>
          </w:p>
        </w:tc>
        <w:tc>
          <w:tcPr>
            <w:tcW w:w="2905" w:type="dxa"/>
          </w:tcPr>
          <w:p w14:paraId="5008CCCE"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Complemento: 9º andar, Conjunto 92</w:t>
            </w:r>
          </w:p>
        </w:tc>
      </w:tr>
      <w:tr w:rsidR="00A22EB4" w:rsidRPr="00A22EB4" w14:paraId="10EB3B74" w14:textId="77777777" w:rsidTr="00701D52">
        <w:trPr>
          <w:trHeight w:val="20"/>
          <w:jc w:val="center"/>
        </w:trPr>
        <w:tc>
          <w:tcPr>
            <w:tcW w:w="1440" w:type="dxa"/>
            <w:tcBorders>
              <w:bottom w:val="nil"/>
            </w:tcBorders>
          </w:tcPr>
          <w:p w14:paraId="04521AB1"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Bairro: Jardim Paulistano</w:t>
            </w:r>
          </w:p>
        </w:tc>
        <w:tc>
          <w:tcPr>
            <w:tcW w:w="1679" w:type="dxa"/>
            <w:tcBorders>
              <w:bottom w:val="nil"/>
            </w:tcBorders>
          </w:tcPr>
          <w:p w14:paraId="5CD6A82E"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CEP: 01451-000</w:t>
            </w:r>
          </w:p>
        </w:tc>
        <w:tc>
          <w:tcPr>
            <w:tcW w:w="1417" w:type="dxa"/>
            <w:tcBorders>
              <w:bottom w:val="nil"/>
            </w:tcBorders>
          </w:tcPr>
          <w:p w14:paraId="31FEC92C"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Cidade: São Paulo</w:t>
            </w:r>
          </w:p>
        </w:tc>
        <w:tc>
          <w:tcPr>
            <w:tcW w:w="851" w:type="dxa"/>
            <w:tcBorders>
              <w:bottom w:val="nil"/>
            </w:tcBorders>
          </w:tcPr>
          <w:p w14:paraId="16787C5F"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U.F.: SP</w:t>
            </w:r>
          </w:p>
        </w:tc>
        <w:tc>
          <w:tcPr>
            <w:tcW w:w="3755" w:type="dxa"/>
            <w:gridSpan w:val="2"/>
            <w:tcBorders>
              <w:bottom w:val="nil"/>
            </w:tcBorders>
          </w:tcPr>
          <w:p w14:paraId="274804C2"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País: Brasil</w:t>
            </w:r>
          </w:p>
        </w:tc>
      </w:tr>
      <w:tr w:rsidR="00A22EB4" w:rsidRPr="00A22EB4" w14:paraId="66DA7743" w14:textId="77777777" w:rsidTr="00701D52">
        <w:trPr>
          <w:cantSplit/>
          <w:jc w:val="center"/>
        </w:trPr>
        <w:tc>
          <w:tcPr>
            <w:tcW w:w="9142" w:type="dxa"/>
            <w:gridSpan w:val="6"/>
            <w:tcBorders>
              <w:left w:val="nil"/>
              <w:right w:val="nil"/>
            </w:tcBorders>
          </w:tcPr>
          <w:p w14:paraId="2B5494BA" w14:textId="77777777" w:rsidR="00A22EB4" w:rsidRPr="00A22EB4" w:rsidRDefault="00A22EB4" w:rsidP="00A22EB4">
            <w:pPr>
              <w:keepNext/>
              <w:autoSpaceDE/>
              <w:autoSpaceDN/>
              <w:adjustRightInd/>
              <w:spacing w:line="320" w:lineRule="exact"/>
              <w:contextualSpacing/>
              <w:jc w:val="center"/>
              <w:outlineLvl w:val="0"/>
              <w:rPr>
                <w:rFonts w:ascii="Calibri" w:hAnsi="Calibri" w:cs="Calibri"/>
                <w:b/>
                <w:sz w:val="22"/>
                <w:szCs w:val="22"/>
              </w:rPr>
            </w:pPr>
            <w:r w:rsidRPr="00A22EB4">
              <w:rPr>
                <w:rFonts w:ascii="Calibri" w:hAnsi="Calibri" w:cs="Calibri"/>
                <w:b/>
                <w:sz w:val="22"/>
                <w:szCs w:val="22"/>
              </w:rPr>
              <w:lastRenderedPageBreak/>
              <w:t>Debêntures Subscritas</w:t>
            </w:r>
          </w:p>
        </w:tc>
      </w:tr>
      <w:tr w:rsidR="00A22EB4" w:rsidRPr="00A22EB4" w14:paraId="1B44F42A" w14:textId="77777777" w:rsidTr="00701D52">
        <w:trPr>
          <w:jc w:val="center"/>
        </w:trPr>
        <w:tc>
          <w:tcPr>
            <w:tcW w:w="3119" w:type="dxa"/>
            <w:gridSpan w:val="2"/>
          </w:tcPr>
          <w:p w14:paraId="661E416B" w14:textId="77777777" w:rsidR="00A22EB4" w:rsidRPr="00A22EB4" w:rsidRDefault="00A22EB4" w:rsidP="00A22EB4">
            <w:pPr>
              <w:autoSpaceDE/>
              <w:autoSpaceDN/>
              <w:adjustRightInd/>
              <w:spacing w:line="320" w:lineRule="exact"/>
              <w:contextualSpacing/>
              <w:jc w:val="center"/>
              <w:rPr>
                <w:rFonts w:ascii="Calibri" w:hAnsi="Calibri" w:cs="Calibri"/>
                <w:b/>
                <w:bCs/>
                <w:sz w:val="22"/>
                <w:szCs w:val="22"/>
              </w:rPr>
            </w:pPr>
            <w:r w:rsidRPr="00A22EB4">
              <w:rPr>
                <w:rFonts w:ascii="Calibri" w:hAnsi="Calibri" w:cs="Calibri"/>
                <w:b/>
                <w:bCs/>
                <w:sz w:val="22"/>
                <w:szCs w:val="22"/>
              </w:rPr>
              <w:t>QUANTIDADE</w:t>
            </w:r>
          </w:p>
        </w:tc>
        <w:tc>
          <w:tcPr>
            <w:tcW w:w="2268" w:type="dxa"/>
            <w:gridSpan w:val="2"/>
          </w:tcPr>
          <w:p w14:paraId="31C09E48" w14:textId="77777777" w:rsidR="00A22EB4" w:rsidRPr="00A22EB4" w:rsidRDefault="00A22EB4" w:rsidP="00A22EB4">
            <w:pPr>
              <w:autoSpaceDE/>
              <w:autoSpaceDN/>
              <w:adjustRightInd/>
              <w:spacing w:line="320" w:lineRule="exact"/>
              <w:contextualSpacing/>
              <w:jc w:val="center"/>
              <w:rPr>
                <w:rFonts w:ascii="Calibri" w:hAnsi="Calibri" w:cs="Calibri"/>
                <w:b/>
                <w:bCs/>
                <w:sz w:val="22"/>
                <w:szCs w:val="22"/>
              </w:rPr>
            </w:pPr>
            <w:r w:rsidRPr="00A22EB4">
              <w:rPr>
                <w:rFonts w:ascii="Calibri" w:hAnsi="Calibri" w:cs="Calibri"/>
                <w:b/>
                <w:bCs/>
                <w:sz w:val="22"/>
                <w:szCs w:val="22"/>
              </w:rPr>
              <w:t>PREÇO TOTAL UNITÁRIO</w:t>
            </w:r>
          </w:p>
        </w:tc>
        <w:tc>
          <w:tcPr>
            <w:tcW w:w="3755" w:type="dxa"/>
            <w:gridSpan w:val="2"/>
          </w:tcPr>
          <w:p w14:paraId="45850606" w14:textId="77777777" w:rsidR="00A22EB4" w:rsidRPr="00A22EB4" w:rsidRDefault="00A22EB4" w:rsidP="00A22EB4">
            <w:pPr>
              <w:autoSpaceDE/>
              <w:autoSpaceDN/>
              <w:adjustRightInd/>
              <w:spacing w:line="320" w:lineRule="exact"/>
              <w:contextualSpacing/>
              <w:jc w:val="center"/>
              <w:rPr>
                <w:rFonts w:ascii="Calibri" w:hAnsi="Calibri" w:cs="Calibri"/>
                <w:b/>
                <w:bCs/>
                <w:sz w:val="22"/>
                <w:szCs w:val="22"/>
              </w:rPr>
            </w:pPr>
            <w:r w:rsidRPr="00A22EB4">
              <w:rPr>
                <w:rFonts w:ascii="Calibri" w:hAnsi="Calibri" w:cs="Calibri"/>
                <w:b/>
                <w:bCs/>
                <w:sz w:val="22"/>
                <w:szCs w:val="22"/>
              </w:rPr>
              <w:t>VALOR TOTAL</w:t>
            </w:r>
          </w:p>
        </w:tc>
      </w:tr>
      <w:tr w:rsidR="00A22EB4" w:rsidRPr="00A22EB4" w14:paraId="7A03A009" w14:textId="77777777" w:rsidTr="00701D52">
        <w:trPr>
          <w:jc w:val="center"/>
        </w:trPr>
        <w:tc>
          <w:tcPr>
            <w:tcW w:w="3119" w:type="dxa"/>
            <w:gridSpan w:val="2"/>
          </w:tcPr>
          <w:p w14:paraId="3F57BCE2" w14:textId="77777777" w:rsidR="00A22EB4" w:rsidRPr="00A22EB4" w:rsidRDefault="00A22EB4" w:rsidP="00A22EB4">
            <w:pPr>
              <w:autoSpaceDE/>
              <w:autoSpaceDN/>
              <w:adjustRightInd/>
              <w:spacing w:line="320" w:lineRule="exact"/>
              <w:contextualSpacing/>
              <w:jc w:val="center"/>
              <w:rPr>
                <w:rFonts w:ascii="Calibri" w:hAnsi="Calibri" w:cs="Calibri"/>
                <w:sz w:val="22"/>
                <w:szCs w:val="22"/>
              </w:rPr>
            </w:pPr>
            <w:r w:rsidRPr="00A22EB4">
              <w:rPr>
                <w:rFonts w:ascii="Calibri" w:hAnsi="Calibri" w:cs="Calibri"/>
                <w:sz w:val="22"/>
                <w:szCs w:val="22"/>
              </w:rPr>
              <w:t>85.000 (oitenta e cinco mil)</w:t>
            </w:r>
          </w:p>
        </w:tc>
        <w:tc>
          <w:tcPr>
            <w:tcW w:w="2268" w:type="dxa"/>
            <w:gridSpan w:val="2"/>
          </w:tcPr>
          <w:p w14:paraId="23F60AD6" w14:textId="77777777" w:rsidR="00A22EB4" w:rsidRPr="00A22EB4" w:rsidRDefault="00A22EB4" w:rsidP="00A22EB4">
            <w:pPr>
              <w:autoSpaceDE/>
              <w:autoSpaceDN/>
              <w:adjustRightInd/>
              <w:spacing w:line="320" w:lineRule="exact"/>
              <w:contextualSpacing/>
              <w:jc w:val="center"/>
              <w:rPr>
                <w:rFonts w:ascii="Calibri" w:hAnsi="Calibri" w:cs="Calibri"/>
                <w:sz w:val="22"/>
                <w:szCs w:val="22"/>
              </w:rPr>
            </w:pPr>
            <w:r w:rsidRPr="00A22EB4">
              <w:rPr>
                <w:rFonts w:ascii="Calibri" w:hAnsi="Calibri" w:cs="Calibri"/>
                <w:sz w:val="22"/>
                <w:szCs w:val="22"/>
              </w:rPr>
              <w:t>R$ 1.000,00 (mil reais)</w:t>
            </w:r>
          </w:p>
        </w:tc>
        <w:tc>
          <w:tcPr>
            <w:tcW w:w="3755" w:type="dxa"/>
            <w:gridSpan w:val="2"/>
          </w:tcPr>
          <w:p w14:paraId="310A7A53" w14:textId="77777777" w:rsidR="00A22EB4" w:rsidRPr="00A22EB4" w:rsidRDefault="00A22EB4" w:rsidP="00A22EB4">
            <w:pPr>
              <w:autoSpaceDE/>
              <w:autoSpaceDN/>
              <w:adjustRightInd/>
              <w:spacing w:line="320" w:lineRule="exact"/>
              <w:contextualSpacing/>
              <w:jc w:val="center"/>
              <w:rPr>
                <w:rFonts w:ascii="Calibri" w:hAnsi="Calibri" w:cs="Calibri"/>
                <w:sz w:val="22"/>
                <w:szCs w:val="22"/>
              </w:rPr>
            </w:pPr>
            <w:r w:rsidRPr="00A22EB4">
              <w:rPr>
                <w:rFonts w:ascii="Calibri" w:hAnsi="Calibri" w:cs="Calibri"/>
                <w:sz w:val="22"/>
                <w:szCs w:val="22"/>
              </w:rPr>
              <w:t>R$ 85.000.000,00 (oitenta e cinco milhões de reais)</w:t>
            </w:r>
          </w:p>
        </w:tc>
      </w:tr>
    </w:tbl>
    <w:p w14:paraId="781F69F5"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p>
    <w:p w14:paraId="6830E366" w14:textId="77777777" w:rsidR="00A22EB4" w:rsidRPr="00A22EB4" w:rsidRDefault="00A22EB4" w:rsidP="00A22EB4">
      <w:pPr>
        <w:keepNext/>
        <w:autoSpaceDE/>
        <w:autoSpaceDN/>
        <w:adjustRightInd/>
        <w:spacing w:line="320" w:lineRule="exact"/>
        <w:contextualSpacing/>
        <w:jc w:val="center"/>
        <w:outlineLvl w:val="0"/>
        <w:rPr>
          <w:rFonts w:ascii="Calibri" w:hAnsi="Calibri" w:cs="Calibri"/>
          <w:b/>
          <w:sz w:val="22"/>
          <w:szCs w:val="22"/>
        </w:rPr>
      </w:pPr>
      <w:r w:rsidRPr="00A22EB4">
        <w:rPr>
          <w:rFonts w:ascii="Calibri" w:hAnsi="Calibri" w:cs="Calibri"/>
          <w:b/>
          <w:sz w:val="22"/>
          <w:szCs w:val="22"/>
        </w:rPr>
        <w:t>Forma de Pagamento, Subscrição e Integralização</w:t>
      </w:r>
    </w:p>
    <w:tbl>
      <w:tblPr>
        <w:tblW w:w="9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66"/>
        <w:gridCol w:w="495"/>
      </w:tblGrid>
      <w:tr w:rsidR="00A22EB4" w:rsidRPr="00A22EB4" w14:paraId="718E7C97" w14:textId="77777777" w:rsidTr="00701D52">
        <w:trPr>
          <w:cantSplit/>
          <w:jc w:val="center"/>
        </w:trPr>
        <w:tc>
          <w:tcPr>
            <w:tcW w:w="8666" w:type="dxa"/>
            <w:tcBorders>
              <w:bottom w:val="nil"/>
              <w:right w:val="nil"/>
            </w:tcBorders>
            <w:vAlign w:val="center"/>
          </w:tcPr>
          <w:p w14:paraId="3690A296"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Transferência Eletrônica de Dados (“TED”)</w:t>
            </w:r>
          </w:p>
          <w:p w14:paraId="65BA28DC"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 xml:space="preserve">Banco </w:t>
            </w:r>
            <w:r w:rsidRPr="00A22EB4">
              <w:rPr>
                <w:rFonts w:ascii="Calibri" w:hAnsi="Calibri" w:cs="Calibri"/>
                <w:kern w:val="20"/>
                <w:sz w:val="22"/>
                <w:szCs w:val="22"/>
                <w:lang w:eastAsia="en-US"/>
              </w:rPr>
              <w:t>Máxima S/A</w:t>
            </w:r>
            <w:r w:rsidRPr="00A22EB4">
              <w:rPr>
                <w:rFonts w:ascii="Calibri" w:hAnsi="Calibri" w:cs="Calibri"/>
                <w:sz w:val="22"/>
                <w:szCs w:val="22"/>
              </w:rPr>
              <w:t xml:space="preserve">              Nº da Agência 0001           Nº da Conta </w:t>
            </w:r>
            <w:r w:rsidRPr="00A22EB4">
              <w:rPr>
                <w:rFonts w:ascii="Calibri" w:hAnsi="Calibri" w:cs="Calibri"/>
                <w:sz w:val="22"/>
                <w:szCs w:val="22"/>
                <w:lang w:eastAsia="x-none"/>
              </w:rPr>
              <w:t>107402-6</w:t>
            </w:r>
            <w:r w:rsidRPr="00A22EB4">
              <w:rPr>
                <w:rFonts w:ascii="Calibri" w:hAnsi="Calibri" w:cs="Calibri"/>
                <w:sz w:val="22"/>
                <w:szCs w:val="22"/>
              </w:rPr>
              <w:t xml:space="preserve">                                                                                                                                           </w:t>
            </w:r>
          </w:p>
        </w:tc>
        <w:tc>
          <w:tcPr>
            <w:tcW w:w="495" w:type="dxa"/>
            <w:tcBorders>
              <w:top w:val="single" w:sz="4" w:space="0" w:color="auto"/>
              <w:left w:val="nil"/>
              <w:bottom w:val="single" w:sz="4" w:space="0" w:color="auto"/>
              <w:right w:val="single" w:sz="4" w:space="0" w:color="auto"/>
            </w:tcBorders>
          </w:tcPr>
          <w:p w14:paraId="31BE6DFE"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p>
        </w:tc>
      </w:tr>
      <w:tr w:rsidR="00A22EB4" w:rsidRPr="00A22EB4" w14:paraId="1F3AEB3C" w14:textId="77777777" w:rsidTr="00701D52">
        <w:trPr>
          <w:cantSplit/>
          <w:jc w:val="center"/>
        </w:trPr>
        <w:tc>
          <w:tcPr>
            <w:tcW w:w="9161" w:type="dxa"/>
            <w:gridSpan w:val="2"/>
            <w:tcBorders>
              <w:left w:val="nil"/>
              <w:bottom w:val="single" w:sz="4" w:space="0" w:color="auto"/>
              <w:right w:val="nil"/>
            </w:tcBorders>
          </w:tcPr>
          <w:p w14:paraId="024EAC76" w14:textId="77777777" w:rsidR="00A22EB4" w:rsidRPr="00A22EB4" w:rsidRDefault="00A22EB4" w:rsidP="00A22EB4">
            <w:pPr>
              <w:keepNext/>
              <w:autoSpaceDE/>
              <w:autoSpaceDN/>
              <w:adjustRightInd/>
              <w:spacing w:line="320" w:lineRule="exact"/>
              <w:contextualSpacing/>
              <w:jc w:val="center"/>
              <w:outlineLvl w:val="2"/>
              <w:rPr>
                <w:rFonts w:ascii="Calibri" w:hAnsi="Calibri" w:cs="Calibri"/>
                <w:b/>
                <w:sz w:val="22"/>
                <w:szCs w:val="22"/>
              </w:rPr>
            </w:pPr>
          </w:p>
        </w:tc>
      </w:tr>
      <w:tr w:rsidR="00A22EB4" w:rsidRPr="00A22EB4" w14:paraId="042B542B" w14:textId="77777777" w:rsidTr="00701D52">
        <w:trPr>
          <w:cantSplit/>
          <w:jc w:val="center"/>
        </w:trPr>
        <w:tc>
          <w:tcPr>
            <w:tcW w:w="9161" w:type="dxa"/>
            <w:gridSpan w:val="2"/>
            <w:tcBorders>
              <w:left w:val="single" w:sz="4" w:space="0" w:color="auto"/>
              <w:right w:val="single" w:sz="4" w:space="0" w:color="auto"/>
            </w:tcBorders>
          </w:tcPr>
          <w:p w14:paraId="325F1166"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 xml:space="preserve">As Debêntures serão subscritas pelo seu Valor Nominal Unitário acrescido da Remuneração, calculada </w:t>
            </w:r>
            <w:r w:rsidRPr="00A22EB4">
              <w:rPr>
                <w:rFonts w:ascii="Calibri" w:hAnsi="Calibri" w:cs="Calibri"/>
                <w:i/>
                <w:iCs/>
                <w:sz w:val="22"/>
                <w:szCs w:val="22"/>
              </w:rPr>
              <w:t xml:space="preserve">pro rata temporis </w:t>
            </w:r>
            <w:r w:rsidRPr="00A22EB4">
              <w:rPr>
                <w:rFonts w:ascii="Calibri" w:hAnsi="Calibri" w:cs="Calibri"/>
                <w:sz w:val="22"/>
                <w:szCs w:val="22"/>
              </w:rPr>
              <w:t>desde a primeira Data de Integralização até cada Data de Integralização, conforme definido na Escritura de Emissão. A integralização das Debêntures será realizada de forma parcial ou total, na medida em que os CRI forem integralizados nas Contas dos Patrimônios Separados, conforme definido na Escritura de Emissão e no Termo de Securitização, em moeda corrente nacional.</w:t>
            </w:r>
          </w:p>
        </w:tc>
      </w:tr>
    </w:tbl>
    <w:p w14:paraId="0D48AE7F"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p>
    <w:tbl>
      <w:tblPr>
        <w:tblW w:w="9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161"/>
      </w:tblGrid>
      <w:tr w:rsidR="00A22EB4" w:rsidRPr="00A22EB4" w14:paraId="491E1500" w14:textId="77777777" w:rsidTr="00701D52">
        <w:trPr>
          <w:trHeight w:val="1376"/>
          <w:jc w:val="center"/>
        </w:trPr>
        <w:tc>
          <w:tcPr>
            <w:tcW w:w="9161" w:type="dxa"/>
            <w:tcBorders>
              <w:bottom w:val="single" w:sz="4" w:space="0" w:color="auto"/>
            </w:tcBorders>
          </w:tcPr>
          <w:p w14:paraId="385AEC71"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Declaro, para todos os fins, que:</w:t>
            </w:r>
          </w:p>
          <w:p w14:paraId="132D8EA2"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p>
          <w:p w14:paraId="55C59FB0" w14:textId="77777777" w:rsidR="00A22EB4" w:rsidRPr="00A22EB4" w:rsidRDefault="00A22EB4" w:rsidP="00A22EB4">
            <w:pPr>
              <w:numPr>
                <w:ilvl w:val="0"/>
                <w:numId w:val="60"/>
              </w:numPr>
              <w:autoSpaceDE/>
              <w:autoSpaceDN/>
              <w:adjustRightInd/>
              <w:spacing w:line="320" w:lineRule="exact"/>
              <w:ind w:left="351" w:hanging="351"/>
              <w:contextualSpacing/>
              <w:jc w:val="both"/>
              <w:rPr>
                <w:rFonts w:ascii="Calibri" w:hAnsi="Calibri" w:cs="Calibri"/>
                <w:sz w:val="22"/>
                <w:szCs w:val="22"/>
              </w:rPr>
            </w:pPr>
            <w:r w:rsidRPr="00A22EB4">
              <w:rPr>
                <w:rFonts w:ascii="Calibri" w:hAnsi="Calibri" w:cs="Calibri"/>
                <w:sz w:val="22"/>
                <w:szCs w:val="22"/>
              </w:rPr>
              <w:t>estou de acordo com as condições expressas no presente Boletim de Subscrição, bem como declaro estar de acordo com os termos e condições da Escritura de Emissão</w:t>
            </w:r>
            <w:r w:rsidRPr="00A22EB4">
              <w:rPr>
                <w:rFonts w:ascii="Calibri" w:hAnsi="Calibri" w:cs="Calibri"/>
                <w:bCs/>
                <w:sz w:val="22"/>
                <w:szCs w:val="22"/>
              </w:rPr>
              <w:t>;</w:t>
            </w:r>
          </w:p>
          <w:p w14:paraId="198BFDAE" w14:textId="77777777" w:rsidR="00A22EB4" w:rsidRPr="00A22EB4" w:rsidRDefault="00A22EB4" w:rsidP="00A22EB4">
            <w:pPr>
              <w:autoSpaceDE/>
              <w:autoSpaceDN/>
              <w:adjustRightInd/>
              <w:spacing w:line="320" w:lineRule="exact"/>
              <w:ind w:left="351"/>
              <w:contextualSpacing/>
              <w:jc w:val="both"/>
              <w:rPr>
                <w:rFonts w:ascii="Calibri" w:hAnsi="Calibri" w:cs="Calibri"/>
                <w:sz w:val="22"/>
                <w:szCs w:val="22"/>
              </w:rPr>
            </w:pPr>
          </w:p>
          <w:p w14:paraId="2A8FAE6A" w14:textId="77777777" w:rsidR="00A22EB4" w:rsidRPr="00A22EB4" w:rsidRDefault="00A22EB4" w:rsidP="00A22EB4">
            <w:pPr>
              <w:numPr>
                <w:ilvl w:val="0"/>
                <w:numId w:val="60"/>
              </w:numPr>
              <w:autoSpaceDE/>
              <w:autoSpaceDN/>
              <w:adjustRightInd/>
              <w:spacing w:line="320" w:lineRule="exact"/>
              <w:ind w:left="351" w:hanging="351"/>
              <w:contextualSpacing/>
              <w:jc w:val="both"/>
              <w:rPr>
                <w:rFonts w:ascii="Calibri" w:hAnsi="Calibri" w:cs="Calibri"/>
                <w:sz w:val="22"/>
                <w:szCs w:val="22"/>
              </w:rPr>
            </w:pPr>
            <w:r w:rsidRPr="00A22EB4">
              <w:rPr>
                <w:rFonts w:ascii="Calibri" w:hAnsi="Calibri" w:cs="Calibri"/>
                <w:sz w:val="22"/>
                <w:szCs w:val="22"/>
              </w:rPr>
              <w:t>este Boletim de Subscrição é celebrado em caráter irrevogável e irretratável, observado o disposto neste Boletim de Subscrição, obrigando as partes por si e por seus sucessores a qualquer título, sendo que o presente Boletim de Subscrição serve como título executivo extrajudicial para os fins e efeitos de direito; e</w:t>
            </w:r>
          </w:p>
          <w:p w14:paraId="6522E6CE" w14:textId="77777777" w:rsidR="00A22EB4" w:rsidRPr="00A22EB4" w:rsidRDefault="00A22EB4" w:rsidP="00A22EB4">
            <w:pPr>
              <w:autoSpaceDE/>
              <w:autoSpaceDN/>
              <w:adjustRightInd/>
              <w:ind w:left="720"/>
              <w:contextualSpacing/>
              <w:jc w:val="both"/>
              <w:rPr>
                <w:rFonts w:ascii="Calibri" w:hAnsi="Calibri" w:cs="Calibri"/>
                <w:sz w:val="22"/>
                <w:szCs w:val="22"/>
              </w:rPr>
            </w:pPr>
          </w:p>
          <w:p w14:paraId="06FD65ED" w14:textId="77777777" w:rsidR="00A22EB4" w:rsidRPr="00A22EB4" w:rsidRDefault="00A22EB4" w:rsidP="00A22EB4">
            <w:pPr>
              <w:numPr>
                <w:ilvl w:val="0"/>
                <w:numId w:val="60"/>
              </w:numPr>
              <w:autoSpaceDE/>
              <w:autoSpaceDN/>
              <w:adjustRightInd/>
              <w:spacing w:line="320" w:lineRule="exact"/>
              <w:ind w:left="351" w:hanging="351"/>
              <w:contextualSpacing/>
              <w:jc w:val="both"/>
              <w:rPr>
                <w:rFonts w:ascii="Calibri" w:hAnsi="Calibri" w:cs="Calibri"/>
                <w:sz w:val="22"/>
                <w:szCs w:val="22"/>
              </w:rPr>
            </w:pPr>
            <w:r w:rsidRPr="00A22EB4">
              <w:rPr>
                <w:rFonts w:ascii="Calibri" w:hAnsi="Calibri" w:cs="Calibri"/>
                <w:sz w:val="22"/>
                <w:szCs w:val="22"/>
              </w:rPr>
              <w:t>tenho conhecimento e experiência em finanças e negócios suficientes para avaliar os riscos e o conteúdo da Emissão e que sou capaz de assumir tais riscos.</w:t>
            </w:r>
          </w:p>
          <w:p w14:paraId="423BD697"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p>
          <w:p w14:paraId="0CA4401E" w14:textId="77777777" w:rsidR="00A22EB4" w:rsidRPr="00A22EB4" w:rsidRDefault="00A22EB4" w:rsidP="00A22EB4">
            <w:pPr>
              <w:autoSpaceDE/>
              <w:autoSpaceDN/>
              <w:adjustRightInd/>
              <w:spacing w:line="320" w:lineRule="exact"/>
              <w:contextualSpacing/>
              <w:jc w:val="center"/>
              <w:rPr>
                <w:rFonts w:ascii="Calibri" w:hAnsi="Calibri" w:cs="Calibri"/>
                <w:sz w:val="22"/>
                <w:szCs w:val="22"/>
              </w:rPr>
            </w:pPr>
          </w:p>
          <w:p w14:paraId="143C6989" w14:textId="77777777" w:rsidR="00A22EB4" w:rsidRPr="00A22EB4" w:rsidRDefault="00A22EB4" w:rsidP="00A22EB4">
            <w:pPr>
              <w:autoSpaceDE/>
              <w:autoSpaceDN/>
              <w:adjustRightInd/>
              <w:spacing w:line="320" w:lineRule="exact"/>
              <w:contextualSpacing/>
              <w:jc w:val="center"/>
              <w:rPr>
                <w:rFonts w:ascii="Calibri" w:hAnsi="Calibri" w:cs="Calibri"/>
                <w:sz w:val="22"/>
                <w:szCs w:val="22"/>
              </w:rPr>
            </w:pPr>
            <w:r w:rsidRPr="00A22EB4">
              <w:rPr>
                <w:rFonts w:ascii="Calibri" w:hAnsi="Calibri" w:cs="Calibri"/>
                <w:sz w:val="22"/>
                <w:szCs w:val="22"/>
              </w:rPr>
              <w:t>São Paulo/SP, 10 de dezembro de 2021.</w:t>
            </w:r>
          </w:p>
          <w:p w14:paraId="6CA96DCE" w14:textId="77777777" w:rsidR="00A22EB4" w:rsidRPr="00A22EB4" w:rsidRDefault="00A22EB4" w:rsidP="00A22EB4">
            <w:pPr>
              <w:autoSpaceDE/>
              <w:autoSpaceDN/>
              <w:adjustRightInd/>
              <w:spacing w:line="320" w:lineRule="exact"/>
              <w:contextualSpacing/>
              <w:jc w:val="center"/>
              <w:rPr>
                <w:rFonts w:ascii="Calibri" w:hAnsi="Calibri" w:cs="Calibri"/>
                <w:sz w:val="22"/>
                <w:szCs w:val="22"/>
              </w:rPr>
            </w:pPr>
          </w:p>
          <w:p w14:paraId="3AE66B27" w14:textId="77777777" w:rsidR="00A22EB4" w:rsidRPr="00A22EB4" w:rsidRDefault="00A22EB4" w:rsidP="00A22EB4">
            <w:pPr>
              <w:autoSpaceDE/>
              <w:autoSpaceDN/>
              <w:adjustRightInd/>
              <w:spacing w:line="320" w:lineRule="exact"/>
              <w:contextualSpacing/>
              <w:jc w:val="center"/>
              <w:rPr>
                <w:rFonts w:ascii="Calibri" w:hAnsi="Calibri" w:cs="Calibri"/>
                <w:sz w:val="22"/>
                <w:szCs w:val="22"/>
              </w:rPr>
            </w:pPr>
          </w:p>
          <w:p w14:paraId="34A97FA0" w14:textId="77777777" w:rsidR="00A22EB4" w:rsidRPr="00A22EB4" w:rsidRDefault="00A22EB4" w:rsidP="00A22EB4">
            <w:pPr>
              <w:autoSpaceDE/>
              <w:autoSpaceDN/>
              <w:adjustRightInd/>
              <w:spacing w:line="320" w:lineRule="exact"/>
              <w:contextualSpacing/>
              <w:jc w:val="center"/>
              <w:rPr>
                <w:rFonts w:ascii="Calibri" w:hAnsi="Calibri" w:cs="Calibri"/>
                <w:sz w:val="22"/>
                <w:szCs w:val="22"/>
              </w:rPr>
            </w:pPr>
            <w:r w:rsidRPr="00A22EB4">
              <w:rPr>
                <w:rFonts w:ascii="Calibri" w:hAnsi="Calibri" w:cs="Calibri"/>
                <w:sz w:val="22"/>
                <w:szCs w:val="22"/>
              </w:rPr>
              <w:t>________________________________________</w:t>
            </w:r>
            <w:r w:rsidRPr="00A22EB4">
              <w:rPr>
                <w:rFonts w:ascii="Calibri" w:hAnsi="Calibri" w:cs="Calibri"/>
                <w:sz w:val="22"/>
                <w:szCs w:val="22"/>
              </w:rPr>
              <w:br/>
            </w:r>
            <w:r w:rsidRPr="00A22EB4">
              <w:rPr>
                <w:rFonts w:ascii="Calibri" w:hAnsi="Calibri" w:cs="Calibri"/>
                <w:bCs/>
                <w:sz w:val="22"/>
                <w:szCs w:val="22"/>
              </w:rPr>
              <w:t>Habitasec Securitizadora S.A.</w:t>
            </w:r>
          </w:p>
          <w:p w14:paraId="6591E966"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p>
          <w:p w14:paraId="29B3EAD0"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p>
          <w:p w14:paraId="7643F198"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Testemunhas</w:t>
            </w:r>
          </w:p>
          <w:p w14:paraId="279851BA"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p>
          <w:p w14:paraId="198409A4"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__________________________________________</w:t>
            </w:r>
          </w:p>
          <w:p w14:paraId="79728D79"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Nome:</w:t>
            </w:r>
          </w:p>
          <w:p w14:paraId="3AAA644D"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CPF:</w:t>
            </w:r>
          </w:p>
          <w:p w14:paraId="35D6B5DD"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p>
          <w:p w14:paraId="090BBB9A"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p>
          <w:p w14:paraId="2228AE08"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lastRenderedPageBreak/>
              <w:t>__________________________________________</w:t>
            </w:r>
          </w:p>
          <w:p w14:paraId="0DA92D65"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Nome:</w:t>
            </w:r>
          </w:p>
          <w:p w14:paraId="2E3F2FEB"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CPF:</w:t>
            </w:r>
          </w:p>
        </w:tc>
      </w:tr>
    </w:tbl>
    <w:p w14:paraId="5632DE88" w14:textId="09220426" w:rsidR="00A8741B" w:rsidRPr="00373502" w:rsidRDefault="00A22EB4" w:rsidP="00F24A3C">
      <w:pPr>
        <w:spacing w:line="320" w:lineRule="exact"/>
        <w:contextualSpacing/>
        <w:jc w:val="center"/>
        <w:rPr>
          <w:rFonts w:asciiTheme="minorHAnsi" w:hAnsiTheme="minorHAnsi" w:cstheme="minorHAnsi"/>
          <w:b/>
          <w:bCs/>
          <w:caps/>
          <w:sz w:val="22"/>
          <w:szCs w:val="22"/>
        </w:rPr>
      </w:pPr>
      <w:r w:rsidRPr="00A22EB4" w:rsidDel="00D21680">
        <w:rPr>
          <w:rFonts w:ascii="Calibri" w:hAnsi="Calibri" w:cs="Calibri"/>
          <w:b/>
          <w:bCs/>
          <w:caps/>
          <w:sz w:val="22"/>
          <w:szCs w:val="22"/>
          <w:highlight w:val="yellow"/>
        </w:rPr>
        <w:lastRenderedPageBreak/>
        <w:t xml:space="preserve"> </w:t>
      </w:r>
    </w:p>
    <w:sectPr w:rsidR="00A8741B" w:rsidRPr="00373502" w:rsidSect="00F24A3C">
      <w:pgSz w:w="11907" w:h="16839" w:code="9"/>
      <w:pgMar w:top="1418" w:right="1701" w:bottom="1106" w:left="1701"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CB699" w14:textId="77777777" w:rsidR="00E26AF3" w:rsidRDefault="00E26AF3" w:rsidP="00704452">
      <w:r>
        <w:separator/>
      </w:r>
    </w:p>
  </w:endnote>
  <w:endnote w:type="continuationSeparator" w:id="0">
    <w:p w14:paraId="49080955" w14:textId="77777777" w:rsidR="00E26AF3" w:rsidRDefault="00E26AF3" w:rsidP="00704452">
      <w:r>
        <w:continuationSeparator/>
      </w:r>
    </w:p>
  </w:endnote>
  <w:endnote w:type="continuationNotice" w:id="1">
    <w:p w14:paraId="3A674DA4" w14:textId="77777777" w:rsidR="00E26AF3" w:rsidRDefault="00E26A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ight">
    <w:altName w:val="Kartik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wiss">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504020202020204"/>
    <w:charset w:val="00"/>
    <w:family w:val="swiss"/>
    <w:pitch w:val="variable"/>
    <w:sig w:usb0="E0002EFF" w:usb1="C000785B" w:usb2="00000009" w:usb3="00000000" w:csb0="000001FF" w:csb1="00000000"/>
  </w:font>
  <w:font w:name="ヒラギノ角ゴ Pro W3">
    <w:altName w:val="Yu Gothic"/>
    <w:charset w:val="80"/>
    <w:family w:val="auto"/>
    <w:pitch w:val="variable"/>
    <w:sig w:usb0="00000000" w:usb1="08070000" w:usb2="00000010" w:usb3="00000000" w:csb0="0002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Univers-Condensed">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pranq eco sans">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BauerBodni BT">
    <w:altName w:val="Times New Roman"/>
    <w:charset w:val="00"/>
    <w:family w:val="roman"/>
    <w:pitch w:val="variable"/>
    <w:sig w:usb0="00000007" w:usb1="00000000" w:usb2="00000000" w:usb3="00000000" w:csb0="0000001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FCC55" w14:textId="77777777" w:rsidR="001D0A99" w:rsidRDefault="001D0A99">
    <w:pPr>
      <w:pStyle w:val="Rodap"/>
    </w:pPr>
  </w:p>
  <w:p w14:paraId="5C1EB74A" w14:textId="77777777" w:rsidR="001D0A99" w:rsidRDefault="001D0A9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716354"/>
      <w:docPartObj>
        <w:docPartGallery w:val="Page Numbers (Bottom of Page)"/>
        <w:docPartUnique/>
      </w:docPartObj>
    </w:sdtPr>
    <w:sdtEndPr>
      <w:rPr>
        <w:rFonts w:asciiTheme="minorHAnsi" w:hAnsiTheme="minorHAnsi"/>
        <w:sz w:val="20"/>
      </w:rPr>
    </w:sdtEndPr>
    <w:sdtContent>
      <w:p w14:paraId="09EFF2AD" w14:textId="77777777" w:rsidR="001D0A99" w:rsidRPr="00704452" w:rsidRDefault="001D0A99">
        <w:pPr>
          <w:pStyle w:val="Rodap"/>
          <w:jc w:val="right"/>
          <w:rPr>
            <w:rFonts w:asciiTheme="minorHAnsi" w:hAnsiTheme="minorHAnsi"/>
            <w:sz w:val="20"/>
          </w:rPr>
        </w:pPr>
        <w:r w:rsidRPr="00704452">
          <w:rPr>
            <w:rFonts w:asciiTheme="minorHAnsi" w:hAnsiTheme="minorHAnsi"/>
            <w:sz w:val="20"/>
          </w:rPr>
          <w:fldChar w:fldCharType="begin"/>
        </w:r>
        <w:r w:rsidRPr="00704452">
          <w:rPr>
            <w:rFonts w:asciiTheme="minorHAnsi" w:hAnsiTheme="minorHAnsi"/>
            <w:sz w:val="20"/>
          </w:rPr>
          <w:instrText>PAGE   \* MERGEFORMAT</w:instrText>
        </w:r>
        <w:r w:rsidRPr="00704452">
          <w:rPr>
            <w:rFonts w:asciiTheme="minorHAnsi" w:hAnsiTheme="minorHAnsi"/>
            <w:sz w:val="20"/>
          </w:rPr>
          <w:fldChar w:fldCharType="separate"/>
        </w:r>
        <w:r>
          <w:rPr>
            <w:rFonts w:asciiTheme="minorHAnsi" w:hAnsiTheme="minorHAnsi"/>
            <w:noProof/>
            <w:sz w:val="20"/>
          </w:rPr>
          <w:t>67</w:t>
        </w:r>
        <w:r w:rsidRPr="00704452">
          <w:rPr>
            <w:rFonts w:asciiTheme="minorHAnsi" w:hAnsiTheme="minorHAnsi"/>
            <w:sz w:val="20"/>
          </w:rPr>
          <w:fldChar w:fldCharType="end"/>
        </w:r>
      </w:p>
    </w:sdtContent>
  </w:sdt>
  <w:p w14:paraId="22747AA5" w14:textId="11FC6161" w:rsidR="001D0A99" w:rsidRPr="00186274" w:rsidRDefault="001D0A99" w:rsidP="00186274">
    <w:pPr>
      <w:pStyle w:val="Rodap"/>
      <w:jc w:val="left"/>
      <w:rPr>
        <w:rFonts w:ascii="Arial" w:hAnsi="Arial" w:cs="Arial"/>
        <w:color w:val="FFFFFF" w:themeColor="background1"/>
        <w:sz w:val="16"/>
        <w:szCs w:val="20"/>
      </w:rPr>
    </w:pPr>
    <w:r w:rsidRPr="00186274">
      <w:rPr>
        <w:rFonts w:ascii="Arial" w:hAnsi="Arial" w:cs="Arial"/>
        <w:color w:val="FFFFFF" w:themeColor="background1"/>
        <w:sz w:val="16"/>
        <w:szCs w:val="20"/>
      </w:rPr>
      <w:fldChar w:fldCharType="begin"/>
    </w:r>
    <w:r w:rsidRPr="00186274">
      <w:rPr>
        <w:rFonts w:ascii="Arial" w:hAnsi="Arial" w:cs="Arial"/>
        <w:color w:val="FFFFFF" w:themeColor="background1"/>
        <w:sz w:val="16"/>
        <w:szCs w:val="20"/>
      </w:rPr>
      <w:instrText xml:space="preserve"> DOCPROPERTY "iManageFooter"  \* MERGEFORMAT </w:instrText>
    </w:r>
    <w:r w:rsidRPr="00186274">
      <w:rPr>
        <w:rFonts w:ascii="Arial" w:hAnsi="Arial" w:cs="Arial"/>
        <w:color w:val="FFFFFF" w:themeColor="background1"/>
        <w:sz w:val="16"/>
        <w:szCs w:val="20"/>
      </w:rPr>
      <w:fldChar w:fldCharType="separate"/>
    </w:r>
    <w:r w:rsidR="007155CE">
      <w:rPr>
        <w:rFonts w:ascii="Arial" w:hAnsi="Arial" w:cs="Arial"/>
        <w:color w:val="FFFFFF" w:themeColor="background1"/>
        <w:sz w:val="16"/>
        <w:szCs w:val="20"/>
      </w:rPr>
      <w:t>DOCS-2056583v5</w:t>
    </w:r>
    <w:r w:rsidRPr="00186274">
      <w:rPr>
        <w:rFonts w:ascii="Arial" w:hAnsi="Arial" w:cs="Arial"/>
        <w:color w:val="FFFFFF" w:themeColor="background1"/>
        <w:sz w:val="16"/>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0802013"/>
      <w:docPartObj>
        <w:docPartGallery w:val="Page Numbers (Bottom of Page)"/>
        <w:docPartUnique/>
      </w:docPartObj>
    </w:sdtPr>
    <w:sdtEndPr/>
    <w:sdtContent>
      <w:p w14:paraId="1E809186" w14:textId="77777777" w:rsidR="001D0A99" w:rsidRDefault="001D0A99">
        <w:pPr>
          <w:pStyle w:val="Rodap"/>
          <w:jc w:val="right"/>
        </w:pPr>
        <w:r w:rsidRPr="00704452">
          <w:rPr>
            <w:rFonts w:asciiTheme="minorHAnsi" w:hAnsiTheme="minorHAnsi"/>
            <w:sz w:val="20"/>
          </w:rPr>
          <w:fldChar w:fldCharType="begin"/>
        </w:r>
        <w:r w:rsidRPr="00704452">
          <w:rPr>
            <w:rFonts w:asciiTheme="minorHAnsi" w:hAnsiTheme="minorHAnsi"/>
            <w:sz w:val="20"/>
          </w:rPr>
          <w:instrText>PAGE   \* MERGEFORMAT</w:instrText>
        </w:r>
        <w:r w:rsidRPr="00704452">
          <w:rPr>
            <w:rFonts w:asciiTheme="minorHAnsi" w:hAnsiTheme="minorHAnsi"/>
            <w:sz w:val="20"/>
          </w:rPr>
          <w:fldChar w:fldCharType="separate"/>
        </w:r>
        <w:r>
          <w:rPr>
            <w:rFonts w:asciiTheme="minorHAnsi" w:hAnsiTheme="minorHAnsi"/>
            <w:noProof/>
            <w:sz w:val="20"/>
          </w:rPr>
          <w:t>63</w:t>
        </w:r>
        <w:r w:rsidRPr="00704452">
          <w:rPr>
            <w:rFonts w:asciiTheme="minorHAnsi" w:hAnsiTheme="minorHAnsi"/>
            <w:sz w:val="20"/>
          </w:rPr>
          <w:fldChar w:fldCharType="end"/>
        </w:r>
      </w:p>
    </w:sdtContent>
  </w:sdt>
  <w:p w14:paraId="455B75C1" w14:textId="77777777" w:rsidR="001D0A99" w:rsidRPr="00A05606" w:rsidRDefault="001D0A99" w:rsidP="00A05606">
    <w:pPr>
      <w:pStyle w:val="Rodap"/>
      <w:ind w:firstLine="0"/>
      <w:jc w:val="left"/>
      <w:rPr>
        <w:rFonts w:ascii="Arial" w:hAnsi="Arial" w:cs="Arial"/>
        <w:sz w:val="16"/>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5D4CC" w14:textId="77777777" w:rsidR="00E26AF3" w:rsidRDefault="00E26AF3" w:rsidP="00704452">
      <w:r>
        <w:separator/>
      </w:r>
    </w:p>
  </w:footnote>
  <w:footnote w:type="continuationSeparator" w:id="0">
    <w:p w14:paraId="1304FAAA" w14:textId="77777777" w:rsidR="00E26AF3" w:rsidRDefault="00E26AF3" w:rsidP="00704452">
      <w:r>
        <w:continuationSeparator/>
      </w:r>
    </w:p>
  </w:footnote>
  <w:footnote w:type="continuationNotice" w:id="1">
    <w:p w14:paraId="45D15ED0" w14:textId="77777777" w:rsidR="00E26AF3" w:rsidRDefault="00E26A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42395" w14:textId="77777777" w:rsidR="001D0A99" w:rsidRDefault="001D0A99">
    <w:pPr>
      <w:pStyle w:val="Cabealho"/>
    </w:pPr>
  </w:p>
  <w:p w14:paraId="1305E605" w14:textId="77777777" w:rsidR="001D0A99" w:rsidRDefault="001D0A9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7D2D0" w14:textId="77777777" w:rsidR="001D0A99" w:rsidRPr="007100EC" w:rsidRDefault="001D0A99" w:rsidP="007100EC">
    <w:pPr>
      <w:pStyle w:val="Cabealho"/>
      <w:jc w:val="right"/>
      <w:rPr>
        <w:rFonts w:asciiTheme="minorHAnsi" w:hAnsiTheme="minorHAnsi"/>
        <w: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74E62BE"/>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57F09B6"/>
    <w:multiLevelType w:val="multilevel"/>
    <w:tmpl w:val="295C0BE0"/>
    <w:lvl w:ilvl="0">
      <w:start w:val="5"/>
      <w:numFmt w:val="decimal"/>
      <w:lvlText w:val="%1."/>
      <w:lvlJc w:val="left"/>
      <w:pPr>
        <w:ind w:left="420" w:hanging="420"/>
      </w:pPr>
      <w:rPr>
        <w:rFonts w:hint="default"/>
        <w:u w:val="single"/>
      </w:rPr>
    </w:lvl>
    <w:lvl w:ilvl="1">
      <w:start w:val="1"/>
      <w:numFmt w:val="decimal"/>
      <w:lvlText w:val="%1.%2."/>
      <w:lvlJc w:val="left"/>
      <w:pPr>
        <w:ind w:left="720" w:hanging="720"/>
      </w:pPr>
      <w:rPr>
        <w:rFonts w:hint="default"/>
        <w:b/>
        <w:bCs/>
        <w:u w:val="none"/>
      </w:rPr>
    </w:lvl>
    <w:lvl w:ilvl="2">
      <w:start w:val="1"/>
      <w:numFmt w:val="decimal"/>
      <w:lvlText w:val="%1.%2.%3."/>
      <w:lvlJc w:val="left"/>
      <w:pPr>
        <w:ind w:left="720" w:hanging="720"/>
      </w:pPr>
      <w:rPr>
        <w:rFonts w:hint="default"/>
        <w:b/>
        <w:bCs/>
        <w:u w:val="none"/>
      </w:rPr>
    </w:lvl>
    <w:lvl w:ilvl="3">
      <w:start w:val="1"/>
      <w:numFmt w:val="decimal"/>
      <w:lvlText w:val="%1.%2.%3.%4."/>
      <w:lvlJc w:val="left"/>
      <w:pPr>
        <w:ind w:left="1080" w:hanging="1080"/>
      </w:pPr>
      <w:rPr>
        <w:rFonts w:hint="default"/>
        <w:b/>
        <w:bCs/>
        <w:u w:val="non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2" w15:restartNumberingAfterBreak="0">
    <w:nsid w:val="06D95AF1"/>
    <w:multiLevelType w:val="multilevel"/>
    <w:tmpl w:val="A37C74C4"/>
    <w:lvl w:ilvl="0">
      <w:start w:val="10"/>
      <w:numFmt w:val="decimal"/>
      <w:lvlText w:val="%1."/>
      <w:lvlJc w:val="left"/>
      <w:pPr>
        <w:ind w:left="435" w:hanging="435"/>
      </w:pPr>
      <w:rPr>
        <w:rFonts w:hint="default"/>
        <w:w w:val="100"/>
        <w:u w:val="single"/>
      </w:rPr>
    </w:lvl>
    <w:lvl w:ilvl="1">
      <w:start w:val="1"/>
      <w:numFmt w:val="decimal"/>
      <w:lvlText w:val="%1.%2."/>
      <w:lvlJc w:val="left"/>
      <w:pPr>
        <w:ind w:left="435" w:hanging="435"/>
      </w:pPr>
      <w:rPr>
        <w:rFonts w:hint="default"/>
        <w:w w:val="100"/>
        <w:u w:val="none"/>
        <w:lang w:val="pt-BR"/>
      </w:rPr>
    </w:lvl>
    <w:lvl w:ilvl="2">
      <w:start w:val="1"/>
      <w:numFmt w:val="decimal"/>
      <w:lvlText w:val="%1.%2.%3."/>
      <w:lvlJc w:val="left"/>
      <w:pPr>
        <w:ind w:left="720" w:hanging="720"/>
      </w:pPr>
      <w:rPr>
        <w:rFonts w:hint="default"/>
        <w:w w:val="100"/>
        <w:u w:val="single"/>
      </w:rPr>
    </w:lvl>
    <w:lvl w:ilvl="3">
      <w:start w:val="1"/>
      <w:numFmt w:val="decimal"/>
      <w:lvlText w:val="%1.%2.%3.%4."/>
      <w:lvlJc w:val="left"/>
      <w:pPr>
        <w:ind w:left="720" w:hanging="720"/>
      </w:pPr>
      <w:rPr>
        <w:rFonts w:hint="default"/>
        <w:w w:val="100"/>
        <w:u w:val="single"/>
      </w:rPr>
    </w:lvl>
    <w:lvl w:ilvl="4">
      <w:start w:val="1"/>
      <w:numFmt w:val="decimal"/>
      <w:lvlText w:val="%1.%2.%3.%4.%5."/>
      <w:lvlJc w:val="left"/>
      <w:pPr>
        <w:ind w:left="1080" w:hanging="1080"/>
      </w:pPr>
      <w:rPr>
        <w:rFonts w:hint="default"/>
        <w:w w:val="100"/>
        <w:u w:val="single"/>
      </w:rPr>
    </w:lvl>
    <w:lvl w:ilvl="5">
      <w:start w:val="1"/>
      <w:numFmt w:val="decimal"/>
      <w:lvlText w:val="%1.%2.%3.%4.%5.%6."/>
      <w:lvlJc w:val="left"/>
      <w:pPr>
        <w:ind w:left="1080" w:hanging="1080"/>
      </w:pPr>
      <w:rPr>
        <w:rFonts w:hint="default"/>
        <w:w w:val="100"/>
        <w:u w:val="single"/>
      </w:rPr>
    </w:lvl>
    <w:lvl w:ilvl="6">
      <w:start w:val="1"/>
      <w:numFmt w:val="decimal"/>
      <w:lvlText w:val="%1.%2.%3.%4.%5.%6.%7."/>
      <w:lvlJc w:val="left"/>
      <w:pPr>
        <w:ind w:left="1440" w:hanging="1440"/>
      </w:pPr>
      <w:rPr>
        <w:rFonts w:hint="default"/>
        <w:w w:val="100"/>
        <w:u w:val="single"/>
      </w:rPr>
    </w:lvl>
    <w:lvl w:ilvl="7">
      <w:start w:val="1"/>
      <w:numFmt w:val="decimal"/>
      <w:lvlText w:val="%1.%2.%3.%4.%5.%6.%7.%8."/>
      <w:lvlJc w:val="left"/>
      <w:pPr>
        <w:ind w:left="1440" w:hanging="1440"/>
      </w:pPr>
      <w:rPr>
        <w:rFonts w:hint="default"/>
        <w:w w:val="100"/>
        <w:u w:val="single"/>
      </w:rPr>
    </w:lvl>
    <w:lvl w:ilvl="8">
      <w:start w:val="1"/>
      <w:numFmt w:val="decimal"/>
      <w:lvlText w:val="%1.%2.%3.%4.%5.%6.%7.%8.%9."/>
      <w:lvlJc w:val="left"/>
      <w:pPr>
        <w:ind w:left="1800" w:hanging="1800"/>
      </w:pPr>
      <w:rPr>
        <w:rFonts w:hint="default"/>
        <w:w w:val="100"/>
        <w:u w:val="single"/>
      </w:rPr>
    </w:lvl>
  </w:abstractNum>
  <w:abstractNum w:abstractNumId="3" w15:restartNumberingAfterBreak="0">
    <w:nsid w:val="0CAE3421"/>
    <w:multiLevelType w:val="hybridMultilevel"/>
    <w:tmpl w:val="F06AAD0A"/>
    <w:lvl w:ilvl="0" w:tplc="D11CCE22">
      <w:start w:val="1"/>
      <w:numFmt w:val="lowerRoman"/>
      <w:lvlText w:val="(%1)"/>
      <w:lvlJc w:val="left"/>
      <w:pPr>
        <w:ind w:left="1080" w:hanging="720"/>
      </w:pPr>
      <w:rPr>
        <w:b/>
        <w:bCs/>
      </w:rPr>
    </w:lvl>
    <w:lvl w:ilvl="1" w:tplc="04160019">
      <w:start w:val="1"/>
      <w:numFmt w:val="lowerLetter"/>
      <w:lvlText w:val="%2."/>
      <w:lvlJc w:val="left"/>
      <w:pPr>
        <w:ind w:left="1440" w:hanging="360"/>
      </w:pPr>
    </w:lvl>
    <w:lvl w:ilvl="2" w:tplc="992E02B8">
      <w:start w:val="1"/>
      <w:numFmt w:val="lowerRoman"/>
      <w:lvlText w:val="(%3)"/>
      <w:lvlJc w:val="right"/>
      <w:pPr>
        <w:ind w:left="2160" w:hanging="180"/>
      </w:pPr>
      <w:rPr>
        <w:rFonts w:ascii="Trebuchet MS" w:eastAsia="Times New Roman" w:hAnsi="Trebuchet MS" w:cstheme="minorHAnsi"/>
      </w:r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 w15:restartNumberingAfterBreak="0">
    <w:nsid w:val="12673F3C"/>
    <w:multiLevelType w:val="multilevel"/>
    <w:tmpl w:val="DF58E438"/>
    <w:lvl w:ilvl="0">
      <w:start w:val="1"/>
      <w:numFmt w:val="decimal"/>
      <w:lvlText w:val="%1."/>
      <w:lvlJc w:val="left"/>
      <w:pPr>
        <w:tabs>
          <w:tab w:val="num" w:pos="567"/>
        </w:tabs>
        <w:ind w:left="0" w:firstLine="0"/>
      </w:pPr>
      <w:rPr>
        <w:rFonts w:ascii="Tahoma" w:hAnsi="Tahoma" w:hint="default"/>
        <w:b/>
        <w:i w:val="0"/>
        <w:sz w:val="20"/>
        <w:szCs w:val="20"/>
      </w:rPr>
    </w:lvl>
    <w:lvl w:ilvl="1">
      <w:start w:val="1"/>
      <w:numFmt w:val="decimal"/>
      <w:lvlText w:val="%1.%2."/>
      <w:lvlJc w:val="left"/>
      <w:pPr>
        <w:tabs>
          <w:tab w:val="num" w:pos="1247"/>
        </w:tabs>
        <w:ind w:left="567" w:firstLine="0"/>
      </w:pPr>
      <w:rPr>
        <w:rFonts w:ascii="Tahoma" w:hAnsi="Tahoma" w:cs="Tahoma" w:hint="default"/>
        <w:b w:val="0"/>
        <w:i w:val="0"/>
        <w:sz w:val="20"/>
        <w:szCs w:val="20"/>
      </w:rPr>
    </w:lvl>
    <w:lvl w:ilvl="2">
      <w:start w:val="1"/>
      <w:numFmt w:val="decimal"/>
      <w:lvlText w:val="%1.%2.%3."/>
      <w:lvlJc w:val="left"/>
      <w:pPr>
        <w:tabs>
          <w:tab w:val="num" w:pos="2041"/>
        </w:tabs>
        <w:ind w:left="1247" w:firstLine="0"/>
      </w:pPr>
      <w:rPr>
        <w:rFonts w:ascii="Tahoma" w:hAnsi="Tahoma" w:cs="Tahoma" w:hint="default"/>
        <w:b w:val="0"/>
        <w:i w:val="0"/>
        <w:sz w:val="20"/>
        <w:szCs w:val="20"/>
      </w:rPr>
    </w:lvl>
    <w:lvl w:ilvl="3">
      <w:start w:val="1"/>
      <w:numFmt w:val="decimal"/>
      <w:lvlText w:val="%1.%2.%3.%4."/>
      <w:lvlJc w:val="left"/>
      <w:pPr>
        <w:tabs>
          <w:tab w:val="num" w:pos="2722"/>
        </w:tabs>
        <w:ind w:left="2041" w:firstLine="0"/>
      </w:pPr>
      <w:rPr>
        <w:rFonts w:ascii="Tahoma" w:hAnsi="Tahoma" w:hint="default"/>
        <w:b/>
        <w:i w:val="0"/>
        <w:sz w:val="17"/>
      </w:rPr>
    </w:lvl>
    <w:lvl w:ilvl="4">
      <w:start w:val="1"/>
      <w:numFmt w:val="lowerLetter"/>
      <w:lvlText w:val="(%5)"/>
      <w:lvlJc w:val="left"/>
      <w:pPr>
        <w:tabs>
          <w:tab w:val="num" w:pos="3289"/>
        </w:tabs>
        <w:ind w:left="2722" w:firstLine="0"/>
      </w:pPr>
      <w:rPr>
        <w:rFonts w:ascii="Tahoma" w:hAnsi="Tahoma" w:hint="default"/>
      </w:rPr>
    </w:lvl>
    <w:lvl w:ilvl="5">
      <w:start w:val="1"/>
      <w:numFmt w:val="upperRoman"/>
      <w:lvlText w:val="(%6)"/>
      <w:lvlJc w:val="left"/>
      <w:pPr>
        <w:tabs>
          <w:tab w:val="num" w:pos="3969"/>
        </w:tabs>
        <w:ind w:left="3289" w:firstLine="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5" w15:restartNumberingAfterBreak="0">
    <w:nsid w:val="15E24489"/>
    <w:multiLevelType w:val="hybridMultilevel"/>
    <w:tmpl w:val="7B62DB4C"/>
    <w:lvl w:ilvl="0" w:tplc="C09CC35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137D59"/>
    <w:multiLevelType w:val="multilevel"/>
    <w:tmpl w:val="A1469BB2"/>
    <w:lvl w:ilvl="0">
      <w:start w:val="5"/>
      <w:numFmt w:val="decimal"/>
      <w:lvlText w:val="%1"/>
      <w:lvlJc w:val="left"/>
      <w:pPr>
        <w:ind w:left="600" w:hanging="600"/>
      </w:pPr>
      <w:rPr>
        <w:rFonts w:hint="default"/>
      </w:rPr>
    </w:lvl>
    <w:lvl w:ilvl="1">
      <w:start w:val="1"/>
      <w:numFmt w:val="decimal"/>
      <w:lvlText w:val="%1.%2"/>
      <w:lvlJc w:val="left"/>
      <w:pPr>
        <w:ind w:left="789" w:hanging="600"/>
      </w:pPr>
      <w:rPr>
        <w:rFonts w:hint="default"/>
      </w:rPr>
    </w:lvl>
    <w:lvl w:ilvl="2">
      <w:start w:val="1"/>
      <w:numFmt w:val="decimal"/>
      <w:lvlText w:val="%1.%2.%3"/>
      <w:lvlJc w:val="left"/>
      <w:pPr>
        <w:ind w:left="1098" w:hanging="720"/>
      </w:pPr>
      <w:rPr>
        <w:rFonts w:hint="default"/>
      </w:rPr>
    </w:lvl>
    <w:lvl w:ilvl="3">
      <w:start w:val="1"/>
      <w:numFmt w:val="decimal"/>
      <w:lvlText w:val="%1.%2.%3.%4"/>
      <w:lvlJc w:val="left"/>
      <w:pPr>
        <w:ind w:left="1430" w:hanging="720"/>
      </w:pPr>
      <w:rPr>
        <w:rFonts w:asciiTheme="minorHAnsi" w:hAnsiTheme="minorHAnsi" w:cstheme="minorHAnsi" w:hint="default"/>
        <w:b w:val="0"/>
        <w:bCs/>
        <w:sz w:val="22"/>
        <w:szCs w:val="18"/>
      </w:rPr>
    </w:lvl>
    <w:lvl w:ilvl="4">
      <w:start w:val="1"/>
      <w:numFmt w:val="decimal"/>
      <w:lvlText w:val="%1.%2.%3.%4.%5"/>
      <w:lvlJc w:val="left"/>
      <w:pPr>
        <w:ind w:left="1836" w:hanging="1080"/>
      </w:pPr>
      <w:rPr>
        <w:rFonts w:hint="default"/>
      </w:rPr>
    </w:lvl>
    <w:lvl w:ilvl="5">
      <w:start w:val="1"/>
      <w:numFmt w:val="decimal"/>
      <w:lvlText w:val="%1.%2.%3.%4.%5.%6"/>
      <w:lvlJc w:val="left"/>
      <w:pPr>
        <w:ind w:left="2025" w:hanging="108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2763" w:hanging="1440"/>
      </w:pPr>
      <w:rPr>
        <w:rFonts w:hint="default"/>
      </w:rPr>
    </w:lvl>
    <w:lvl w:ilvl="8">
      <w:start w:val="1"/>
      <w:numFmt w:val="decimal"/>
      <w:lvlText w:val="%1.%2.%3.%4.%5.%6.%7.%8.%9"/>
      <w:lvlJc w:val="left"/>
      <w:pPr>
        <w:ind w:left="2952" w:hanging="1440"/>
      </w:pPr>
      <w:rPr>
        <w:rFonts w:hint="default"/>
      </w:rPr>
    </w:lvl>
  </w:abstractNum>
  <w:abstractNum w:abstractNumId="7" w15:restartNumberingAfterBreak="0">
    <w:nsid w:val="16D52C61"/>
    <w:multiLevelType w:val="hybridMultilevel"/>
    <w:tmpl w:val="3DE4E10C"/>
    <w:lvl w:ilvl="0" w:tplc="3F54F5A0">
      <w:start w:val="1"/>
      <w:numFmt w:val="lowerLetter"/>
      <w:lvlText w:val="(%1)"/>
      <w:lvlJc w:val="left"/>
      <w:pPr>
        <w:ind w:left="1080" w:hanging="360"/>
      </w:pPr>
      <w:rPr>
        <w:rFonts w:hint="default"/>
        <w:b w:val="0"/>
        <w:bCs/>
        <w:i w:val="0"/>
        <w:i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16ED4211"/>
    <w:multiLevelType w:val="hybridMultilevel"/>
    <w:tmpl w:val="762857EC"/>
    <w:lvl w:ilvl="0" w:tplc="5A2CE2B2">
      <w:start w:val="1"/>
      <w:numFmt w:val="lowerRoman"/>
      <w:lvlText w:val="(%1)"/>
      <w:lvlJc w:val="left"/>
      <w:pPr>
        <w:ind w:left="1287" w:hanging="360"/>
      </w:pPr>
      <w:rPr>
        <w:rFonts w:hint="eastAsia"/>
        <w:b/>
        <w:bCs/>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9" w15:restartNumberingAfterBreak="0">
    <w:nsid w:val="18617D08"/>
    <w:multiLevelType w:val="multilevel"/>
    <w:tmpl w:val="EF24D6B8"/>
    <w:lvl w:ilvl="0">
      <w:start w:val="8"/>
      <w:numFmt w:val="decimal"/>
      <w:lvlText w:val="%1."/>
      <w:lvlJc w:val="left"/>
      <w:pPr>
        <w:ind w:left="360" w:hanging="360"/>
      </w:pPr>
      <w:rPr>
        <w:rFonts w:hint="default"/>
        <w:color w:val="FFFFFF" w:themeColor="background1"/>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lang w:val="pt-BR"/>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8B5046E"/>
    <w:multiLevelType w:val="multilevel"/>
    <w:tmpl w:val="19F085DE"/>
    <w:lvl w:ilvl="0">
      <w:start w:val="3"/>
      <w:numFmt w:val="decimal"/>
      <w:lvlText w:val="%1."/>
      <w:lvlJc w:val="left"/>
      <w:pPr>
        <w:ind w:left="360" w:hanging="360"/>
      </w:pPr>
      <w:rPr>
        <w:rFonts w:hint="default"/>
        <w:color w:val="FFFFFF" w:themeColor="background1"/>
        <w:u w:val="single"/>
      </w:rPr>
    </w:lvl>
    <w:lvl w:ilvl="1">
      <w:start w:val="1"/>
      <w:numFmt w:val="decimal"/>
      <w:lvlText w:val="%1.%2."/>
      <w:lvlJc w:val="left"/>
      <w:pPr>
        <w:ind w:left="5322" w:hanging="360"/>
      </w:pPr>
      <w:rPr>
        <w:rFonts w:ascii="Tahoma" w:hAnsi="Tahoma" w:cs="Tahoma" w:hint="default"/>
        <w:b/>
        <w:bCs/>
        <w:sz w:val="21"/>
        <w:szCs w:val="21"/>
        <w:u w:val="none"/>
      </w:rPr>
    </w:lvl>
    <w:lvl w:ilvl="2">
      <w:start w:val="1"/>
      <w:numFmt w:val="decimal"/>
      <w:lvlText w:val="%1.%2.%3."/>
      <w:lvlJc w:val="left"/>
      <w:pPr>
        <w:ind w:left="720" w:hanging="720"/>
      </w:pPr>
      <w:rPr>
        <w:rFonts w:hint="default"/>
        <w:b/>
        <w:bCs/>
        <w:u w:val="none"/>
      </w:rPr>
    </w:lvl>
    <w:lvl w:ilvl="3">
      <w:start w:val="1"/>
      <w:numFmt w:val="decimal"/>
      <w:lvlText w:val="%1.%2.%3.%4."/>
      <w:lvlJc w:val="left"/>
      <w:pPr>
        <w:ind w:left="720" w:hanging="720"/>
      </w:pPr>
      <w:rPr>
        <w:rFonts w:hint="default"/>
        <w:b/>
        <w:bCs/>
        <w:u w:val="non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1" w15:restartNumberingAfterBreak="0">
    <w:nsid w:val="1A9751E0"/>
    <w:multiLevelType w:val="hybridMultilevel"/>
    <w:tmpl w:val="1D3A947A"/>
    <w:lvl w:ilvl="0" w:tplc="9EEEB64C">
      <w:start w:val="1"/>
      <w:numFmt w:val="lowerRoman"/>
      <w:lvlText w:val="(%1)"/>
      <w:lvlJc w:val="left"/>
      <w:pPr>
        <w:tabs>
          <w:tab w:val="num" w:pos="1410"/>
        </w:tabs>
        <w:ind w:left="1410" w:hanging="870"/>
      </w:pPr>
      <w:rPr>
        <w:rFonts w:hint="default"/>
        <w:b/>
        <w:bCs/>
      </w:rPr>
    </w:lvl>
    <w:lvl w:ilvl="1" w:tplc="4D74DEE0" w:tentative="1">
      <w:start w:val="1"/>
      <w:numFmt w:val="lowerLetter"/>
      <w:lvlText w:val="%2."/>
      <w:lvlJc w:val="left"/>
      <w:pPr>
        <w:tabs>
          <w:tab w:val="num" w:pos="1440"/>
        </w:tabs>
        <w:ind w:left="1440" w:hanging="360"/>
      </w:pPr>
    </w:lvl>
    <w:lvl w:ilvl="2" w:tplc="B1F6BEF6" w:tentative="1">
      <w:start w:val="1"/>
      <w:numFmt w:val="lowerRoman"/>
      <w:lvlText w:val="%3."/>
      <w:lvlJc w:val="right"/>
      <w:pPr>
        <w:tabs>
          <w:tab w:val="num" w:pos="2160"/>
        </w:tabs>
        <w:ind w:left="2160" w:hanging="180"/>
      </w:pPr>
    </w:lvl>
    <w:lvl w:ilvl="3" w:tplc="5F780AFC" w:tentative="1">
      <w:start w:val="1"/>
      <w:numFmt w:val="decimal"/>
      <w:lvlText w:val="%4."/>
      <w:lvlJc w:val="left"/>
      <w:pPr>
        <w:tabs>
          <w:tab w:val="num" w:pos="2880"/>
        </w:tabs>
        <w:ind w:left="2880" w:hanging="360"/>
      </w:pPr>
    </w:lvl>
    <w:lvl w:ilvl="4" w:tplc="B8B20E78" w:tentative="1">
      <w:start w:val="1"/>
      <w:numFmt w:val="lowerLetter"/>
      <w:lvlText w:val="%5."/>
      <w:lvlJc w:val="left"/>
      <w:pPr>
        <w:tabs>
          <w:tab w:val="num" w:pos="3600"/>
        </w:tabs>
        <w:ind w:left="3600" w:hanging="360"/>
      </w:pPr>
    </w:lvl>
    <w:lvl w:ilvl="5" w:tplc="893A11CE" w:tentative="1">
      <w:start w:val="1"/>
      <w:numFmt w:val="lowerRoman"/>
      <w:lvlText w:val="%6."/>
      <w:lvlJc w:val="right"/>
      <w:pPr>
        <w:tabs>
          <w:tab w:val="num" w:pos="4320"/>
        </w:tabs>
        <w:ind w:left="4320" w:hanging="180"/>
      </w:pPr>
    </w:lvl>
    <w:lvl w:ilvl="6" w:tplc="7F86BAD4" w:tentative="1">
      <w:start w:val="1"/>
      <w:numFmt w:val="decimal"/>
      <w:lvlText w:val="%7."/>
      <w:lvlJc w:val="left"/>
      <w:pPr>
        <w:tabs>
          <w:tab w:val="num" w:pos="5040"/>
        </w:tabs>
        <w:ind w:left="5040" w:hanging="360"/>
      </w:pPr>
    </w:lvl>
    <w:lvl w:ilvl="7" w:tplc="C562F000" w:tentative="1">
      <w:start w:val="1"/>
      <w:numFmt w:val="lowerLetter"/>
      <w:lvlText w:val="%8."/>
      <w:lvlJc w:val="left"/>
      <w:pPr>
        <w:tabs>
          <w:tab w:val="num" w:pos="5760"/>
        </w:tabs>
        <w:ind w:left="5760" w:hanging="360"/>
      </w:pPr>
    </w:lvl>
    <w:lvl w:ilvl="8" w:tplc="F7285316" w:tentative="1">
      <w:start w:val="1"/>
      <w:numFmt w:val="lowerRoman"/>
      <w:lvlText w:val="%9."/>
      <w:lvlJc w:val="right"/>
      <w:pPr>
        <w:tabs>
          <w:tab w:val="num" w:pos="6480"/>
        </w:tabs>
        <w:ind w:left="6480" w:hanging="180"/>
      </w:pPr>
    </w:lvl>
  </w:abstractNum>
  <w:abstractNum w:abstractNumId="12" w15:restartNumberingAfterBreak="0">
    <w:nsid w:val="1B1E064C"/>
    <w:multiLevelType w:val="hybridMultilevel"/>
    <w:tmpl w:val="04907B30"/>
    <w:lvl w:ilvl="0" w:tplc="3DDCA70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E927172"/>
    <w:multiLevelType w:val="hybridMultilevel"/>
    <w:tmpl w:val="088C4AA4"/>
    <w:lvl w:ilvl="0" w:tplc="1E32C640">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15:restartNumberingAfterBreak="0">
    <w:nsid w:val="20BB6C18"/>
    <w:multiLevelType w:val="multilevel"/>
    <w:tmpl w:val="3C284264"/>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i w:val="0"/>
        <w:sz w:val="22"/>
      </w:rPr>
    </w:lvl>
    <w:lvl w:ilvl="2">
      <w:start w:val="1"/>
      <w:numFmt w:val="decimal"/>
      <w:lvlText w:val="%1.%2.%3."/>
      <w:lvlJc w:val="left"/>
      <w:pPr>
        <w:ind w:left="1712" w:hanging="720"/>
      </w:pPr>
      <w:rPr>
        <w:rFonts w:hint="default"/>
        <w:b w:val="0"/>
        <w:sz w:val="22"/>
        <w:lang w:val="pt-BR"/>
      </w:rPr>
    </w:lvl>
    <w:lvl w:ilvl="3">
      <w:start w:val="1"/>
      <w:numFmt w:val="decimal"/>
      <w:lvlText w:val="%1.%2.%3.%4."/>
      <w:lvlJc w:val="left"/>
      <w:pPr>
        <w:ind w:left="5966" w:hanging="720"/>
      </w:pPr>
      <w:rPr>
        <w:rFonts w:hint="default"/>
        <w:b w:val="0"/>
        <w:smallCaps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5" w15:restartNumberingAfterBreak="0">
    <w:nsid w:val="211B32E1"/>
    <w:multiLevelType w:val="hybridMultilevel"/>
    <w:tmpl w:val="3DE4E10C"/>
    <w:lvl w:ilvl="0" w:tplc="3F54F5A0">
      <w:start w:val="1"/>
      <w:numFmt w:val="lowerLetter"/>
      <w:lvlText w:val="(%1)"/>
      <w:lvlJc w:val="left"/>
      <w:pPr>
        <w:ind w:left="1080" w:hanging="360"/>
      </w:pPr>
      <w:rPr>
        <w:rFonts w:hint="default"/>
        <w:b w:val="0"/>
        <w:bCs/>
        <w:i w:val="0"/>
        <w:i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2336123E"/>
    <w:multiLevelType w:val="hybridMultilevel"/>
    <w:tmpl w:val="735C14D6"/>
    <w:lvl w:ilvl="0" w:tplc="883CE994">
      <w:start w:val="1"/>
      <w:numFmt w:val="lowerLetter"/>
      <w:lvlText w:val="%1)"/>
      <w:lvlJc w:val="left"/>
      <w:pPr>
        <w:ind w:left="2484" w:hanging="360"/>
      </w:pPr>
      <w:rPr>
        <w:rFonts w:hint="default"/>
      </w:rPr>
    </w:lvl>
    <w:lvl w:ilvl="1" w:tplc="04160019" w:tentative="1">
      <w:start w:val="1"/>
      <w:numFmt w:val="lowerLetter"/>
      <w:lvlText w:val="%2."/>
      <w:lvlJc w:val="left"/>
      <w:pPr>
        <w:ind w:left="3204" w:hanging="360"/>
      </w:pPr>
    </w:lvl>
    <w:lvl w:ilvl="2" w:tplc="0416001B" w:tentative="1">
      <w:start w:val="1"/>
      <w:numFmt w:val="lowerRoman"/>
      <w:lvlText w:val="%3."/>
      <w:lvlJc w:val="right"/>
      <w:pPr>
        <w:ind w:left="3924" w:hanging="180"/>
      </w:pPr>
    </w:lvl>
    <w:lvl w:ilvl="3" w:tplc="0416000F" w:tentative="1">
      <w:start w:val="1"/>
      <w:numFmt w:val="decimal"/>
      <w:lvlText w:val="%4."/>
      <w:lvlJc w:val="left"/>
      <w:pPr>
        <w:ind w:left="4644" w:hanging="360"/>
      </w:pPr>
    </w:lvl>
    <w:lvl w:ilvl="4" w:tplc="04160019" w:tentative="1">
      <w:start w:val="1"/>
      <w:numFmt w:val="lowerLetter"/>
      <w:lvlText w:val="%5."/>
      <w:lvlJc w:val="left"/>
      <w:pPr>
        <w:ind w:left="5364" w:hanging="360"/>
      </w:pPr>
    </w:lvl>
    <w:lvl w:ilvl="5" w:tplc="0416001B" w:tentative="1">
      <w:start w:val="1"/>
      <w:numFmt w:val="lowerRoman"/>
      <w:lvlText w:val="%6."/>
      <w:lvlJc w:val="right"/>
      <w:pPr>
        <w:ind w:left="6084" w:hanging="180"/>
      </w:pPr>
    </w:lvl>
    <w:lvl w:ilvl="6" w:tplc="0416000F" w:tentative="1">
      <w:start w:val="1"/>
      <w:numFmt w:val="decimal"/>
      <w:lvlText w:val="%7."/>
      <w:lvlJc w:val="left"/>
      <w:pPr>
        <w:ind w:left="6804" w:hanging="360"/>
      </w:pPr>
    </w:lvl>
    <w:lvl w:ilvl="7" w:tplc="04160019" w:tentative="1">
      <w:start w:val="1"/>
      <w:numFmt w:val="lowerLetter"/>
      <w:lvlText w:val="%8."/>
      <w:lvlJc w:val="left"/>
      <w:pPr>
        <w:ind w:left="7524" w:hanging="360"/>
      </w:pPr>
    </w:lvl>
    <w:lvl w:ilvl="8" w:tplc="0416001B" w:tentative="1">
      <w:start w:val="1"/>
      <w:numFmt w:val="lowerRoman"/>
      <w:lvlText w:val="%9."/>
      <w:lvlJc w:val="right"/>
      <w:pPr>
        <w:ind w:left="8244" w:hanging="180"/>
      </w:pPr>
    </w:lvl>
  </w:abstractNum>
  <w:abstractNum w:abstractNumId="17" w15:restartNumberingAfterBreak="0">
    <w:nsid w:val="27CC003B"/>
    <w:multiLevelType w:val="hybridMultilevel"/>
    <w:tmpl w:val="A01007BC"/>
    <w:lvl w:ilvl="0" w:tplc="312232D2">
      <w:start w:val="1"/>
      <w:numFmt w:val="decimal"/>
      <w:lvlText w:val="3.%1."/>
      <w:lvlJc w:val="left"/>
      <w:pPr>
        <w:tabs>
          <w:tab w:val="num" w:pos="1080"/>
        </w:tabs>
        <w:ind w:left="720" w:hanging="360"/>
      </w:pPr>
      <w:rPr>
        <w:rFonts w:ascii="Calibri" w:hAnsi="Calibri" w:cs="Calibri" w:hint="default"/>
        <w:b/>
        <w:i w:val="0"/>
        <w:sz w:val="22"/>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B836CF5"/>
    <w:multiLevelType w:val="multilevel"/>
    <w:tmpl w:val="C1FEA57C"/>
    <w:lvl w:ilvl="0">
      <w:start w:val="11"/>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2E536EED"/>
    <w:multiLevelType w:val="hybridMultilevel"/>
    <w:tmpl w:val="CEFADDBC"/>
    <w:lvl w:ilvl="0" w:tplc="2FA07688">
      <w:start w:val="1"/>
      <w:numFmt w:val="lowerLetter"/>
      <w:lvlText w:val="(%1)"/>
      <w:lvlJc w:val="left"/>
      <w:pPr>
        <w:ind w:left="1212" w:hanging="360"/>
      </w:pPr>
      <w:rPr>
        <w:rFonts w:ascii="Calibri" w:hAnsi="Calibri" w:cs="Arial" w:hint="default"/>
        <w:b/>
        <w:i w:val="0"/>
        <w:spacing w:val="0"/>
        <w:sz w:val="22"/>
        <w:szCs w:val="22"/>
      </w:rPr>
    </w:lvl>
    <w:lvl w:ilvl="1" w:tplc="04160019" w:tentative="1">
      <w:start w:val="1"/>
      <w:numFmt w:val="lowerLetter"/>
      <w:lvlText w:val="%2."/>
      <w:lvlJc w:val="left"/>
      <w:pPr>
        <w:ind w:left="2149" w:hanging="360"/>
      </w:pPr>
    </w:lvl>
    <w:lvl w:ilvl="2" w:tplc="0416001B">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0" w15:restartNumberingAfterBreak="0">
    <w:nsid w:val="2E9309E6"/>
    <w:multiLevelType w:val="hybridMultilevel"/>
    <w:tmpl w:val="2376CF18"/>
    <w:lvl w:ilvl="0" w:tplc="0D4EDBF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E66550"/>
    <w:multiLevelType w:val="hybridMultilevel"/>
    <w:tmpl w:val="E09667B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3D81322"/>
    <w:multiLevelType w:val="hybridMultilevel"/>
    <w:tmpl w:val="11E0FB10"/>
    <w:lvl w:ilvl="0" w:tplc="2B886A50">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71E3413"/>
    <w:multiLevelType w:val="hybridMultilevel"/>
    <w:tmpl w:val="A2089E62"/>
    <w:lvl w:ilvl="0" w:tplc="B6EAC6B8">
      <w:start w:val="1"/>
      <w:numFmt w:val="lowerLetter"/>
      <w:lvlText w:val="(%1)"/>
      <w:lvlJc w:val="left"/>
      <w:pPr>
        <w:tabs>
          <w:tab w:val="num" w:pos="1211"/>
        </w:tabs>
        <w:ind w:left="1211" w:hanging="360"/>
      </w:pPr>
      <w:rPr>
        <w:rFonts w:asciiTheme="minorHAnsi" w:hAnsiTheme="minorHAnsi" w:cs="Times New Roman" w:hint="default"/>
        <w:sz w:val="22"/>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386820EC"/>
    <w:multiLevelType w:val="multilevel"/>
    <w:tmpl w:val="D8F49018"/>
    <w:lvl w:ilvl="0">
      <w:start w:val="1"/>
      <w:numFmt w:val="decimal"/>
      <w:lvlText w:val="%1."/>
      <w:lvlJc w:val="left"/>
      <w:pPr>
        <w:ind w:left="360" w:hanging="360"/>
      </w:pPr>
      <w:rPr>
        <w:b w:val="0"/>
        <w:color w:val="FFFFFF" w:themeColor="background1"/>
      </w:rPr>
    </w:lvl>
    <w:lvl w:ilvl="1">
      <w:start w:val="1"/>
      <w:numFmt w:val="decimal"/>
      <w:lvlText w:val="%1.%2."/>
      <w:lvlJc w:val="left"/>
      <w:pPr>
        <w:ind w:left="792" w:hanging="432"/>
      </w:pPr>
      <w:rPr>
        <w:rFonts w:asciiTheme="minorHAnsi" w:hAnsiTheme="minorHAnsi" w:cstheme="minorHAnsi" w:hint="default"/>
        <w:b/>
        <w:bCs/>
        <w:i w:val="0"/>
        <w:sz w:val="22"/>
        <w:szCs w:val="22"/>
      </w:rPr>
    </w:lvl>
    <w:lvl w:ilvl="2">
      <w:start w:val="1"/>
      <w:numFmt w:val="decimal"/>
      <w:lvlText w:val="%1.%2.%3."/>
      <w:lvlJc w:val="left"/>
      <w:pPr>
        <w:ind w:left="5750" w:hanging="504"/>
      </w:pPr>
      <w:rPr>
        <w:b/>
        <w:bCs/>
        <w:i w:val="0"/>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A2C632F"/>
    <w:multiLevelType w:val="multilevel"/>
    <w:tmpl w:val="C6065052"/>
    <w:lvl w:ilvl="0">
      <w:start w:val="4"/>
      <w:numFmt w:val="decimal"/>
      <w:lvlText w:val="%1."/>
      <w:lvlJc w:val="left"/>
      <w:pPr>
        <w:ind w:left="360" w:hanging="360"/>
      </w:pPr>
      <w:rPr>
        <w:rFonts w:hint="default"/>
        <w:u w:val="single"/>
      </w:rPr>
    </w:lvl>
    <w:lvl w:ilvl="1">
      <w:start w:val="1"/>
      <w:numFmt w:val="decimal"/>
      <w:lvlText w:val="%1.%2."/>
      <w:lvlJc w:val="left"/>
      <w:pPr>
        <w:ind w:left="360" w:hanging="360"/>
      </w:pPr>
      <w:rPr>
        <w:rFonts w:hint="default"/>
        <w:b/>
        <w:bCs/>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26" w15:restartNumberingAfterBreak="0">
    <w:nsid w:val="3C9D204F"/>
    <w:multiLevelType w:val="hybridMultilevel"/>
    <w:tmpl w:val="C0F8953E"/>
    <w:lvl w:ilvl="0" w:tplc="5BCC366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D1508E9"/>
    <w:multiLevelType w:val="hybridMultilevel"/>
    <w:tmpl w:val="4F40C34C"/>
    <w:lvl w:ilvl="0" w:tplc="ABAEC6DA">
      <w:start w:val="1"/>
      <w:numFmt w:val="lowerRoman"/>
      <w:lvlText w:val="(%1)"/>
      <w:lvlJc w:val="left"/>
      <w:pPr>
        <w:tabs>
          <w:tab w:val="num" w:pos="720"/>
        </w:tabs>
        <w:ind w:left="720" w:hanging="360"/>
      </w:pPr>
      <w:rPr>
        <w:rFonts w:hint="default"/>
        <w:b w:val="0"/>
        <w:snapToGrid/>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D540D1E"/>
    <w:multiLevelType w:val="multilevel"/>
    <w:tmpl w:val="65EA2F1E"/>
    <w:lvl w:ilvl="0">
      <w:start w:val="1"/>
      <w:numFmt w:val="upperRoman"/>
      <w:lvlText w:val="%1."/>
      <w:lvlJc w:val="left"/>
      <w:pPr>
        <w:ind w:left="1080" w:hanging="720"/>
      </w:pPr>
      <w:rPr>
        <w:rFonts w:hint="default"/>
        <w:b/>
      </w:rPr>
    </w:lvl>
    <w:lvl w:ilvl="1">
      <w:start w:val="1"/>
      <w:numFmt w:val="decimal"/>
      <w:isLgl/>
      <w:lvlText w:val="%1.%2."/>
      <w:lvlJc w:val="left"/>
      <w:pPr>
        <w:ind w:left="795" w:hanging="435"/>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A7F1C1C"/>
    <w:multiLevelType w:val="hybridMultilevel"/>
    <w:tmpl w:val="3DE4E10C"/>
    <w:lvl w:ilvl="0" w:tplc="3F54F5A0">
      <w:start w:val="1"/>
      <w:numFmt w:val="lowerLetter"/>
      <w:lvlText w:val="(%1)"/>
      <w:lvlJc w:val="left"/>
      <w:pPr>
        <w:ind w:left="1080" w:hanging="360"/>
      </w:pPr>
      <w:rPr>
        <w:rFonts w:hint="default"/>
        <w:b w:val="0"/>
        <w:bCs/>
        <w:i w:val="0"/>
        <w:i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4BE555A1"/>
    <w:multiLevelType w:val="hybridMultilevel"/>
    <w:tmpl w:val="B6AC67BE"/>
    <w:lvl w:ilvl="0" w:tplc="FFFFFFFF">
      <w:start w:val="1"/>
      <w:numFmt w:val="lowerRoman"/>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BE560EF"/>
    <w:multiLevelType w:val="hybridMultilevel"/>
    <w:tmpl w:val="3DE4E10C"/>
    <w:lvl w:ilvl="0" w:tplc="FFFFFFFF">
      <w:start w:val="1"/>
      <w:numFmt w:val="lowerLetter"/>
      <w:lvlText w:val="(%1)"/>
      <w:lvlJc w:val="left"/>
      <w:pPr>
        <w:ind w:left="1080" w:hanging="360"/>
      </w:pPr>
      <w:rPr>
        <w:rFonts w:hint="default"/>
        <w:b w:val="0"/>
        <w:bCs/>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4CA80D8E"/>
    <w:multiLevelType w:val="hybridMultilevel"/>
    <w:tmpl w:val="79D20AD8"/>
    <w:lvl w:ilvl="0" w:tplc="0416000F">
      <w:start w:val="1"/>
      <w:numFmt w:val="decimal"/>
      <w:lvlText w:val="%1."/>
      <w:lvlJc w:val="left"/>
      <w:pPr>
        <w:ind w:left="928" w:hanging="360"/>
      </w:pPr>
    </w:lvl>
    <w:lvl w:ilvl="1" w:tplc="04160019" w:tentative="1">
      <w:start w:val="1"/>
      <w:numFmt w:val="lowerLetter"/>
      <w:lvlText w:val="%2."/>
      <w:lvlJc w:val="left"/>
      <w:pPr>
        <w:ind w:left="1480" w:hanging="360"/>
      </w:pPr>
    </w:lvl>
    <w:lvl w:ilvl="2" w:tplc="0416001B" w:tentative="1">
      <w:start w:val="1"/>
      <w:numFmt w:val="lowerRoman"/>
      <w:lvlText w:val="%3."/>
      <w:lvlJc w:val="right"/>
      <w:pPr>
        <w:ind w:left="2200" w:hanging="180"/>
      </w:pPr>
    </w:lvl>
    <w:lvl w:ilvl="3" w:tplc="0416000F" w:tentative="1">
      <w:start w:val="1"/>
      <w:numFmt w:val="decimal"/>
      <w:lvlText w:val="%4."/>
      <w:lvlJc w:val="left"/>
      <w:pPr>
        <w:ind w:left="2920" w:hanging="360"/>
      </w:pPr>
    </w:lvl>
    <w:lvl w:ilvl="4" w:tplc="04160019" w:tentative="1">
      <w:start w:val="1"/>
      <w:numFmt w:val="lowerLetter"/>
      <w:lvlText w:val="%5."/>
      <w:lvlJc w:val="left"/>
      <w:pPr>
        <w:ind w:left="3640" w:hanging="360"/>
      </w:pPr>
    </w:lvl>
    <w:lvl w:ilvl="5" w:tplc="0416001B" w:tentative="1">
      <w:start w:val="1"/>
      <w:numFmt w:val="lowerRoman"/>
      <w:lvlText w:val="%6."/>
      <w:lvlJc w:val="right"/>
      <w:pPr>
        <w:ind w:left="4360" w:hanging="180"/>
      </w:pPr>
    </w:lvl>
    <w:lvl w:ilvl="6" w:tplc="0416000F" w:tentative="1">
      <w:start w:val="1"/>
      <w:numFmt w:val="decimal"/>
      <w:lvlText w:val="%7."/>
      <w:lvlJc w:val="left"/>
      <w:pPr>
        <w:ind w:left="5080" w:hanging="360"/>
      </w:pPr>
    </w:lvl>
    <w:lvl w:ilvl="7" w:tplc="04160019" w:tentative="1">
      <w:start w:val="1"/>
      <w:numFmt w:val="lowerLetter"/>
      <w:lvlText w:val="%8."/>
      <w:lvlJc w:val="left"/>
      <w:pPr>
        <w:ind w:left="5800" w:hanging="360"/>
      </w:pPr>
    </w:lvl>
    <w:lvl w:ilvl="8" w:tplc="0416001B" w:tentative="1">
      <w:start w:val="1"/>
      <w:numFmt w:val="lowerRoman"/>
      <w:lvlText w:val="%9."/>
      <w:lvlJc w:val="right"/>
      <w:pPr>
        <w:ind w:left="6520" w:hanging="180"/>
      </w:pPr>
    </w:lvl>
  </w:abstractNum>
  <w:abstractNum w:abstractNumId="33" w15:restartNumberingAfterBreak="0">
    <w:nsid w:val="4EC76DA4"/>
    <w:multiLevelType w:val="hybridMultilevel"/>
    <w:tmpl w:val="A2089E62"/>
    <w:lvl w:ilvl="0" w:tplc="B6EAC6B8">
      <w:start w:val="1"/>
      <w:numFmt w:val="lowerLetter"/>
      <w:lvlText w:val="(%1)"/>
      <w:lvlJc w:val="left"/>
      <w:pPr>
        <w:tabs>
          <w:tab w:val="num" w:pos="1211"/>
        </w:tabs>
        <w:ind w:left="1211" w:hanging="360"/>
      </w:pPr>
      <w:rPr>
        <w:rFonts w:asciiTheme="minorHAnsi" w:hAnsiTheme="minorHAnsi" w:cs="Times New Roman" w:hint="default"/>
        <w:sz w:val="22"/>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4EF13168"/>
    <w:multiLevelType w:val="hybridMultilevel"/>
    <w:tmpl w:val="2556B714"/>
    <w:lvl w:ilvl="0" w:tplc="0FA6BCD2">
      <w:start w:val="1"/>
      <w:numFmt w:val="lowerRoman"/>
      <w:lvlText w:val="(%1)"/>
      <w:lvlJc w:val="left"/>
      <w:pPr>
        <w:ind w:left="1429" w:hanging="720"/>
      </w:pPr>
      <w:rPr>
        <w:rFonts w:cs="Times New Roman" w:hint="default"/>
        <w:b/>
        <w:bCs/>
      </w:rPr>
    </w:lvl>
    <w:lvl w:ilvl="1" w:tplc="04160019">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tentative="1">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35" w15:restartNumberingAfterBreak="0">
    <w:nsid w:val="4F99589E"/>
    <w:multiLevelType w:val="multilevel"/>
    <w:tmpl w:val="D42AD0D0"/>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asciiTheme="minorHAnsi" w:hAnsiTheme="minorHAnsi" w:hint="default"/>
        <w:b/>
        <w:sz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0701028"/>
    <w:multiLevelType w:val="hybridMultilevel"/>
    <w:tmpl w:val="3DE4E10C"/>
    <w:lvl w:ilvl="0" w:tplc="FFFFFFFF">
      <w:start w:val="1"/>
      <w:numFmt w:val="lowerLetter"/>
      <w:lvlText w:val="(%1)"/>
      <w:lvlJc w:val="left"/>
      <w:pPr>
        <w:ind w:left="1080" w:hanging="360"/>
      </w:pPr>
      <w:rPr>
        <w:rFonts w:hint="default"/>
        <w:b w:val="0"/>
        <w:bCs/>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534D77E7"/>
    <w:multiLevelType w:val="hybridMultilevel"/>
    <w:tmpl w:val="3DE4E10C"/>
    <w:lvl w:ilvl="0" w:tplc="FFFFFFFF">
      <w:start w:val="1"/>
      <w:numFmt w:val="lowerLetter"/>
      <w:lvlText w:val="(%1)"/>
      <w:lvlJc w:val="left"/>
      <w:pPr>
        <w:ind w:left="1080" w:hanging="360"/>
      </w:pPr>
      <w:rPr>
        <w:rFonts w:hint="default"/>
        <w:b w:val="0"/>
        <w:bCs/>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548B1A89"/>
    <w:multiLevelType w:val="hybridMultilevel"/>
    <w:tmpl w:val="3DE4E10C"/>
    <w:lvl w:ilvl="0" w:tplc="3F54F5A0">
      <w:start w:val="1"/>
      <w:numFmt w:val="lowerLetter"/>
      <w:lvlText w:val="(%1)"/>
      <w:lvlJc w:val="left"/>
      <w:pPr>
        <w:ind w:left="1080" w:hanging="360"/>
      </w:pPr>
      <w:rPr>
        <w:rFonts w:hint="default"/>
        <w:b w:val="0"/>
        <w:bCs/>
        <w:i w:val="0"/>
        <w:i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9" w15:restartNumberingAfterBreak="0">
    <w:nsid w:val="561F30AA"/>
    <w:multiLevelType w:val="multilevel"/>
    <w:tmpl w:val="B44AF9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ahoma" w:hAnsi="Tahoma" w:cs="Tahoma" w:hint="default"/>
        <w:sz w:val="21"/>
        <w:szCs w:val="21"/>
      </w:rPr>
    </w:lvl>
    <w:lvl w:ilvl="3">
      <w:start w:val="1"/>
      <w:numFmt w:val="decimal"/>
      <w:lvlText w:val="%1.%2.%3.%4."/>
      <w:lvlJc w:val="left"/>
      <w:pPr>
        <w:ind w:left="1728" w:hanging="648"/>
      </w:pPr>
      <w:rPr>
        <w:rFonts w:ascii="Tahoma" w:hAnsi="Tahoma" w:cs="Tahoma" w:hint="default"/>
        <w:sz w:val="21"/>
        <w:szCs w:val="2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AE5497F"/>
    <w:multiLevelType w:val="multilevel"/>
    <w:tmpl w:val="8BD6FFC4"/>
    <w:lvl w:ilvl="0">
      <w:start w:val="1"/>
      <w:numFmt w:val="decimal"/>
      <w:lvlText w:val="%1."/>
      <w:lvlJc w:val="left"/>
      <w:pPr>
        <w:ind w:left="360" w:hanging="360"/>
      </w:pPr>
      <w:rPr>
        <w:color w:val="FFFFFF" w:themeColor="background1"/>
      </w:rPr>
    </w:lvl>
    <w:lvl w:ilvl="1">
      <w:start w:val="1"/>
      <w:numFmt w:val="decimal"/>
      <w:lvlText w:val="%1.%2."/>
      <w:lvlJc w:val="left"/>
      <w:pPr>
        <w:ind w:left="432" w:hanging="432"/>
      </w:pPr>
      <w:rPr>
        <w:b/>
        <w:bCs/>
      </w:rPr>
    </w:lvl>
    <w:lvl w:ilvl="2">
      <w:start w:val="1"/>
      <w:numFmt w:val="decimal"/>
      <w:lvlText w:val="%1.%2.%3."/>
      <w:lvlJc w:val="left"/>
      <w:pPr>
        <w:ind w:left="5324" w:hanging="504"/>
      </w:pPr>
      <w:rPr>
        <w:b/>
        <w:bCs/>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lowerRoman"/>
      <w:lvlText w:val="(%6)"/>
      <w:lvlJc w:val="left"/>
      <w:pPr>
        <w:ind w:left="2736" w:hanging="936"/>
      </w:pPr>
      <w:rPr>
        <w:rFonts w:hint="default"/>
        <w:b/>
        <w:bCs/>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C544F53"/>
    <w:multiLevelType w:val="hybridMultilevel"/>
    <w:tmpl w:val="9F482886"/>
    <w:lvl w:ilvl="0" w:tplc="D76CC7CE">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2" w15:restartNumberingAfterBreak="0">
    <w:nsid w:val="5CA9032A"/>
    <w:multiLevelType w:val="hybridMultilevel"/>
    <w:tmpl w:val="465A433C"/>
    <w:lvl w:ilvl="0" w:tplc="AAE0E600">
      <w:start w:val="1"/>
      <w:numFmt w:val="lowerRoman"/>
      <w:lvlText w:val="(%1)"/>
      <w:lvlJc w:val="left"/>
      <w:pPr>
        <w:ind w:left="720" w:hanging="360"/>
      </w:pPr>
      <w:rPr>
        <w:rFonts w:asciiTheme="minorHAnsi" w:hAnsiTheme="minorHAnsi" w:cs="Trebuchet MS" w:hint="default"/>
        <w:b w:val="0"/>
        <w:i w:val="0"/>
        <w:snapToGrid/>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5EE70905"/>
    <w:multiLevelType w:val="multilevel"/>
    <w:tmpl w:val="0A221A6A"/>
    <w:lvl w:ilvl="0">
      <w:start w:val="6"/>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lang w:val="x-none"/>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5F580F43"/>
    <w:multiLevelType w:val="hybridMultilevel"/>
    <w:tmpl w:val="E85E07E0"/>
    <w:lvl w:ilvl="0" w:tplc="6B121A6E">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605A24B3"/>
    <w:multiLevelType w:val="multilevel"/>
    <w:tmpl w:val="8760EFCA"/>
    <w:lvl w:ilvl="0">
      <w:start w:val="3"/>
      <w:numFmt w:val="decimal"/>
      <w:lvlText w:val="%1."/>
      <w:lvlJc w:val="left"/>
      <w:pPr>
        <w:ind w:left="495" w:hanging="495"/>
      </w:pPr>
      <w:rPr>
        <w:rFonts w:hint="default"/>
      </w:rPr>
    </w:lvl>
    <w:lvl w:ilvl="1">
      <w:start w:val="5"/>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09F78E6"/>
    <w:multiLevelType w:val="hybridMultilevel"/>
    <w:tmpl w:val="90AA2C3C"/>
    <w:lvl w:ilvl="0" w:tplc="61B8331C">
      <w:start w:val="1"/>
      <w:numFmt w:val="lowerLetter"/>
      <w:lvlText w:val="(%1)"/>
      <w:lvlJc w:val="left"/>
      <w:pPr>
        <w:tabs>
          <w:tab w:val="num" w:pos="737"/>
        </w:tabs>
      </w:pPr>
      <w:rPr>
        <w:rFonts w:asciiTheme="minorHAnsi" w:hAnsiTheme="minorHAnsi" w:cs="Times New Roman" w:hint="default"/>
        <w:b w:val="0"/>
        <w:i w:val="0"/>
        <w:sz w:val="22"/>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7" w15:restartNumberingAfterBreak="0">
    <w:nsid w:val="6141588D"/>
    <w:multiLevelType w:val="hybridMultilevel"/>
    <w:tmpl w:val="2A6E0874"/>
    <w:lvl w:ilvl="0" w:tplc="1C40429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64C65033"/>
    <w:multiLevelType w:val="hybridMultilevel"/>
    <w:tmpl w:val="B6AC67BE"/>
    <w:lvl w:ilvl="0" w:tplc="8004BA42">
      <w:start w:val="1"/>
      <w:numFmt w:val="lowerRoman"/>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663F4E65"/>
    <w:multiLevelType w:val="hybridMultilevel"/>
    <w:tmpl w:val="90AA2C3C"/>
    <w:lvl w:ilvl="0" w:tplc="61B8331C">
      <w:start w:val="1"/>
      <w:numFmt w:val="lowerLetter"/>
      <w:lvlText w:val="(%1)"/>
      <w:lvlJc w:val="left"/>
      <w:pPr>
        <w:tabs>
          <w:tab w:val="num" w:pos="737"/>
        </w:tabs>
      </w:pPr>
      <w:rPr>
        <w:rFonts w:asciiTheme="minorHAnsi" w:hAnsiTheme="minorHAnsi" w:cs="Times New Roman" w:hint="default"/>
        <w:b w:val="0"/>
        <w:i w:val="0"/>
        <w:sz w:val="22"/>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50" w15:restartNumberingAfterBreak="0">
    <w:nsid w:val="665645D7"/>
    <w:multiLevelType w:val="multilevel"/>
    <w:tmpl w:val="8954FE90"/>
    <w:lvl w:ilvl="0">
      <w:start w:val="5"/>
      <w:numFmt w:val="decimal"/>
      <w:lvlText w:val="%1."/>
      <w:lvlJc w:val="left"/>
      <w:pPr>
        <w:ind w:left="360" w:hanging="360"/>
      </w:pPr>
      <w:rPr>
        <w:rFonts w:hint="default"/>
        <w:u w:val="single"/>
      </w:rPr>
    </w:lvl>
    <w:lvl w:ilvl="1">
      <w:start w:val="1"/>
      <w:numFmt w:val="decimal"/>
      <w:lvlText w:val="%1.%2."/>
      <w:lvlJc w:val="left"/>
      <w:pPr>
        <w:ind w:left="360" w:hanging="360"/>
      </w:pPr>
      <w:rPr>
        <w:rFonts w:hint="default"/>
        <w:b/>
        <w:u w:val="none"/>
        <w:lang w:val="x-none"/>
      </w:rPr>
    </w:lvl>
    <w:lvl w:ilvl="2">
      <w:start w:val="1"/>
      <w:numFmt w:val="decimal"/>
      <w:lvlText w:val="%1.%2.%3."/>
      <w:lvlJc w:val="left"/>
      <w:pPr>
        <w:ind w:left="720" w:hanging="720"/>
      </w:pPr>
      <w:rPr>
        <w:rFonts w:asciiTheme="minorHAnsi" w:hAnsiTheme="minorHAnsi" w:cstheme="minorHAnsi" w:hint="default"/>
        <w:sz w:val="22"/>
        <w:szCs w:val="22"/>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51" w15:restartNumberingAfterBreak="0">
    <w:nsid w:val="69EF5185"/>
    <w:multiLevelType w:val="hybridMultilevel"/>
    <w:tmpl w:val="3DE4E10C"/>
    <w:lvl w:ilvl="0" w:tplc="3F54F5A0">
      <w:start w:val="1"/>
      <w:numFmt w:val="lowerLetter"/>
      <w:lvlText w:val="(%1)"/>
      <w:lvlJc w:val="left"/>
      <w:pPr>
        <w:ind w:left="1080" w:hanging="360"/>
      </w:pPr>
      <w:rPr>
        <w:rFonts w:hint="default"/>
        <w:b w:val="0"/>
        <w:bCs/>
        <w:i w:val="0"/>
        <w:i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2" w15:restartNumberingAfterBreak="0">
    <w:nsid w:val="6A5872DD"/>
    <w:multiLevelType w:val="hybridMultilevel"/>
    <w:tmpl w:val="C60E89C4"/>
    <w:lvl w:ilvl="0" w:tplc="D96CBC42">
      <w:start w:val="1"/>
      <w:numFmt w:val="lowerLetter"/>
      <w:lvlText w:val="(%1)"/>
      <w:lvlJc w:val="left"/>
      <w:pPr>
        <w:ind w:left="720" w:hanging="360"/>
      </w:pPr>
      <w:rPr>
        <w:rFonts w:ascii="Trebuchet MS" w:hAnsi="Trebuchet MS" w:cs="Arial" w:hint="default"/>
        <w:b w:val="0"/>
        <w:i w:val="0"/>
        <w:spacing w:val="0"/>
        <w:sz w:val="20"/>
        <w:szCs w:val="20"/>
      </w:rPr>
    </w:lvl>
    <w:lvl w:ilvl="1" w:tplc="C3D8E480">
      <w:start w:val="1"/>
      <w:numFmt w:val="lowerLetter"/>
      <w:lvlText w:val="%2."/>
      <w:lvlJc w:val="left"/>
      <w:pPr>
        <w:ind w:left="1440" w:hanging="360"/>
      </w:pPr>
    </w:lvl>
    <w:lvl w:ilvl="2" w:tplc="850E06B6" w:tentative="1">
      <w:start w:val="1"/>
      <w:numFmt w:val="lowerRoman"/>
      <w:lvlText w:val="%3."/>
      <w:lvlJc w:val="right"/>
      <w:pPr>
        <w:ind w:left="2160" w:hanging="180"/>
      </w:pPr>
    </w:lvl>
    <w:lvl w:ilvl="3" w:tplc="F45E601E" w:tentative="1">
      <w:start w:val="1"/>
      <w:numFmt w:val="decimal"/>
      <w:lvlText w:val="%4."/>
      <w:lvlJc w:val="left"/>
      <w:pPr>
        <w:ind w:left="2880" w:hanging="360"/>
      </w:pPr>
    </w:lvl>
    <w:lvl w:ilvl="4" w:tplc="E58603EE" w:tentative="1">
      <w:start w:val="1"/>
      <w:numFmt w:val="lowerLetter"/>
      <w:lvlText w:val="%5."/>
      <w:lvlJc w:val="left"/>
      <w:pPr>
        <w:ind w:left="3600" w:hanging="360"/>
      </w:pPr>
    </w:lvl>
    <w:lvl w:ilvl="5" w:tplc="2E84070C" w:tentative="1">
      <w:start w:val="1"/>
      <w:numFmt w:val="lowerRoman"/>
      <w:lvlText w:val="%6."/>
      <w:lvlJc w:val="right"/>
      <w:pPr>
        <w:ind w:left="4320" w:hanging="180"/>
      </w:pPr>
    </w:lvl>
    <w:lvl w:ilvl="6" w:tplc="BB16E83C" w:tentative="1">
      <w:start w:val="1"/>
      <w:numFmt w:val="decimal"/>
      <w:lvlText w:val="%7."/>
      <w:lvlJc w:val="left"/>
      <w:pPr>
        <w:ind w:left="5040" w:hanging="360"/>
      </w:pPr>
    </w:lvl>
    <w:lvl w:ilvl="7" w:tplc="C83AFFB8" w:tentative="1">
      <w:start w:val="1"/>
      <w:numFmt w:val="lowerLetter"/>
      <w:lvlText w:val="%8."/>
      <w:lvlJc w:val="left"/>
      <w:pPr>
        <w:ind w:left="5760" w:hanging="360"/>
      </w:pPr>
    </w:lvl>
    <w:lvl w:ilvl="8" w:tplc="F0D6E5EA" w:tentative="1">
      <w:start w:val="1"/>
      <w:numFmt w:val="lowerRoman"/>
      <w:lvlText w:val="%9."/>
      <w:lvlJc w:val="right"/>
      <w:pPr>
        <w:ind w:left="6480" w:hanging="180"/>
      </w:pPr>
    </w:lvl>
  </w:abstractNum>
  <w:abstractNum w:abstractNumId="53" w15:restartNumberingAfterBreak="0">
    <w:nsid w:val="6BE1694B"/>
    <w:multiLevelType w:val="hybridMultilevel"/>
    <w:tmpl w:val="737E2008"/>
    <w:lvl w:ilvl="0" w:tplc="18E0ABF6">
      <w:start w:val="1"/>
      <w:numFmt w:val="lowerLetter"/>
      <w:lvlText w:val="(%1)"/>
      <w:lvlJc w:val="left"/>
      <w:pPr>
        <w:ind w:left="720" w:hanging="360"/>
      </w:pPr>
      <w:rPr>
        <w:rFonts w:asciiTheme="minorHAnsi" w:hAnsiTheme="minorHAnsi" w:hint="default"/>
        <w:sz w:val="22"/>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6C0A7E65"/>
    <w:multiLevelType w:val="hybridMultilevel"/>
    <w:tmpl w:val="5EC888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6C844A4D"/>
    <w:multiLevelType w:val="multilevel"/>
    <w:tmpl w:val="FE28E362"/>
    <w:lvl w:ilvl="0">
      <w:start w:val="5"/>
      <w:numFmt w:val="decimal"/>
      <w:lvlText w:val="%1."/>
      <w:lvlJc w:val="left"/>
      <w:pPr>
        <w:ind w:left="825" w:hanging="825"/>
      </w:pPr>
      <w:rPr>
        <w:rFonts w:hint="default"/>
      </w:rPr>
    </w:lvl>
    <w:lvl w:ilvl="1">
      <w:start w:val="2"/>
      <w:numFmt w:val="decimal"/>
      <w:lvlText w:val="%1.%2."/>
      <w:lvlJc w:val="left"/>
      <w:pPr>
        <w:ind w:left="1179" w:hanging="825"/>
      </w:pPr>
      <w:rPr>
        <w:rFonts w:hint="default"/>
        <w:b/>
      </w:rPr>
    </w:lvl>
    <w:lvl w:ilvl="2">
      <w:start w:val="1"/>
      <w:numFmt w:val="decimal"/>
      <w:lvlText w:val="%1.%2.%3."/>
      <w:lvlJc w:val="left"/>
      <w:pPr>
        <w:ind w:left="1533" w:hanging="825"/>
      </w:pPr>
      <w:rPr>
        <w:rFonts w:hint="default"/>
      </w:rPr>
    </w:lvl>
    <w:lvl w:ilvl="3">
      <w:start w:val="6"/>
      <w:numFmt w:val="decimal"/>
      <w:lvlText w:val="%1.%2.%3.%4."/>
      <w:lvlJc w:val="left"/>
      <w:pPr>
        <w:ind w:left="1887" w:hanging="825"/>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56" w15:restartNumberingAfterBreak="0">
    <w:nsid w:val="6D775057"/>
    <w:multiLevelType w:val="multilevel"/>
    <w:tmpl w:val="E8A83B64"/>
    <w:lvl w:ilvl="0">
      <w:start w:val="1"/>
      <w:numFmt w:val="decimal"/>
      <w:lvlText w:val="%1."/>
      <w:lvlJc w:val="left"/>
      <w:pPr>
        <w:ind w:left="360" w:hanging="360"/>
      </w:pPr>
      <w:rPr>
        <w:rFonts w:hint="default"/>
        <w:b/>
        <w:i w:val="0"/>
        <w:color w:val="auto"/>
        <w:sz w:val="22"/>
      </w:rPr>
    </w:lvl>
    <w:lvl w:ilvl="1">
      <w:start w:val="1"/>
      <w:numFmt w:val="decimal"/>
      <w:lvlText w:val="%1.%2."/>
      <w:lvlJc w:val="left"/>
      <w:pPr>
        <w:ind w:left="792" w:hanging="432"/>
      </w:pPr>
      <w:rPr>
        <w:rFonts w:hint="default"/>
        <w:b/>
        <w:i w:val="0"/>
      </w:rPr>
    </w:lvl>
    <w:lvl w:ilvl="2">
      <w:start w:val="1"/>
      <w:numFmt w:val="decimal"/>
      <w:lvlText w:val="%1.%2.%3."/>
      <w:lvlJc w:val="left"/>
      <w:pPr>
        <w:ind w:left="1224" w:hanging="504"/>
      </w:pPr>
      <w:rPr>
        <w:rFonts w:hint="default"/>
        <w:b w:val="0"/>
        <w:i w:val="0"/>
      </w:rPr>
    </w:lvl>
    <w:lvl w:ilvl="3">
      <w:start w:val="1"/>
      <w:numFmt w:val="lowerRoman"/>
      <w:lvlText w:val="%4."/>
      <w:lvlJc w:val="right"/>
      <w:pPr>
        <w:ind w:left="1728" w:hanging="648"/>
      </w:pPr>
      <w:rPr>
        <w:rFonts w:hint="default"/>
        <w:b w:val="0"/>
        <w:i w:val="0"/>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6FA54BD6"/>
    <w:multiLevelType w:val="hybridMultilevel"/>
    <w:tmpl w:val="3DE4E10C"/>
    <w:lvl w:ilvl="0" w:tplc="3F54F5A0">
      <w:start w:val="1"/>
      <w:numFmt w:val="lowerLetter"/>
      <w:lvlText w:val="(%1)"/>
      <w:lvlJc w:val="left"/>
      <w:pPr>
        <w:ind w:left="1080" w:hanging="360"/>
      </w:pPr>
      <w:rPr>
        <w:rFonts w:hint="default"/>
        <w:b w:val="0"/>
        <w:bCs/>
        <w:i w:val="0"/>
        <w:i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8" w15:restartNumberingAfterBreak="0">
    <w:nsid w:val="6FB9591C"/>
    <w:multiLevelType w:val="hybridMultilevel"/>
    <w:tmpl w:val="3DE4E10C"/>
    <w:lvl w:ilvl="0" w:tplc="3F54F5A0">
      <w:start w:val="1"/>
      <w:numFmt w:val="lowerLetter"/>
      <w:lvlText w:val="(%1)"/>
      <w:lvlJc w:val="left"/>
      <w:pPr>
        <w:ind w:left="1080" w:hanging="360"/>
      </w:pPr>
      <w:rPr>
        <w:rFonts w:hint="default"/>
        <w:b w:val="0"/>
        <w:bCs/>
        <w:i w:val="0"/>
        <w:i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9" w15:restartNumberingAfterBreak="0">
    <w:nsid w:val="7169173D"/>
    <w:multiLevelType w:val="singleLevel"/>
    <w:tmpl w:val="E340D1CC"/>
    <w:lvl w:ilvl="0">
      <w:start w:val="1"/>
      <w:numFmt w:val="lowerLetter"/>
      <w:pStyle w:val="alpha2"/>
      <w:lvlText w:val="(%1)"/>
      <w:lvlJc w:val="left"/>
      <w:pPr>
        <w:tabs>
          <w:tab w:val="num" w:pos="1247"/>
        </w:tabs>
        <w:ind w:left="567" w:firstLine="0"/>
      </w:pPr>
      <w:rPr>
        <w:rFonts w:ascii="Trebuchet MS" w:hAnsi="Trebuchet MS" w:cs="Arial" w:hint="default"/>
        <w:b w:val="0"/>
        <w:i w:val="0"/>
        <w:sz w:val="22"/>
        <w:szCs w:val="22"/>
      </w:rPr>
    </w:lvl>
  </w:abstractNum>
  <w:abstractNum w:abstractNumId="60" w15:restartNumberingAfterBreak="0">
    <w:nsid w:val="729E670A"/>
    <w:multiLevelType w:val="hybridMultilevel"/>
    <w:tmpl w:val="3DE4E10C"/>
    <w:lvl w:ilvl="0" w:tplc="3F54F5A0">
      <w:start w:val="1"/>
      <w:numFmt w:val="lowerLetter"/>
      <w:lvlText w:val="(%1)"/>
      <w:lvlJc w:val="left"/>
      <w:pPr>
        <w:ind w:left="1080" w:hanging="360"/>
      </w:pPr>
      <w:rPr>
        <w:rFonts w:hint="default"/>
        <w:b w:val="0"/>
        <w:bCs/>
        <w:i w:val="0"/>
        <w:i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1" w15:restartNumberingAfterBreak="0">
    <w:nsid w:val="740F2FC9"/>
    <w:multiLevelType w:val="multilevel"/>
    <w:tmpl w:val="69462992"/>
    <w:name w:val="zzmpCorrespond||Correspondence|3|5|1|1|0|32||1|0|32||1|0|32||mpNA||mpNA||mpNA||mpNA||mpNA||mpNA||"/>
    <w:lvl w:ilvl="0">
      <w:start w:val="1"/>
      <w:numFmt w:val="decimal"/>
      <w:lvlRestart w:val="0"/>
      <w:pStyle w:val="CorrespondL1"/>
      <w:lvlText w:val="%1."/>
      <w:lvlJc w:val="left"/>
      <w:pPr>
        <w:tabs>
          <w:tab w:val="num" w:pos="720"/>
        </w:tabs>
        <w:ind w:left="720" w:hanging="720"/>
      </w:pPr>
      <w:rPr>
        <w:rFonts w:ascii="Times New Roman" w:hAnsi="Times New Roman" w:cs="Times New Roman"/>
        <w:b w:val="0"/>
        <w:i w:val="0"/>
        <w:caps w:val="0"/>
        <w:color w:val="auto"/>
        <w:sz w:val="24"/>
        <w:u w:val="none"/>
      </w:rPr>
    </w:lvl>
    <w:lvl w:ilvl="1">
      <w:start w:val="1"/>
      <w:numFmt w:val="lowerLetter"/>
      <w:pStyle w:val="CorrespondL2"/>
      <w:lvlText w:val="(%2)"/>
      <w:lvlJc w:val="left"/>
      <w:pPr>
        <w:tabs>
          <w:tab w:val="num" w:pos="1440"/>
        </w:tabs>
        <w:ind w:left="1440" w:hanging="720"/>
      </w:pPr>
      <w:rPr>
        <w:rFonts w:ascii="Times New Roman" w:hAnsi="Times New Roman" w:cs="Times New Roman"/>
        <w:b w:val="0"/>
        <w:i w:val="0"/>
        <w:caps w:val="0"/>
        <w:color w:val="auto"/>
        <w:sz w:val="24"/>
        <w:u w:val="none"/>
      </w:rPr>
    </w:lvl>
    <w:lvl w:ilvl="2">
      <w:start w:val="1"/>
      <w:numFmt w:val="lowerRoman"/>
      <w:pStyle w:val="CorrespondL3"/>
      <w:lvlText w:val="(%3)"/>
      <w:lvlJc w:val="left"/>
      <w:pPr>
        <w:tabs>
          <w:tab w:val="num" w:pos="2160"/>
        </w:tabs>
        <w:ind w:left="2160" w:hanging="720"/>
      </w:pPr>
      <w:rPr>
        <w:rFonts w:ascii="Times New Roman" w:hAnsi="Times New Roman" w:cs="Times New Roman"/>
        <w:b w:val="0"/>
        <w:i w:val="0"/>
        <w:caps w:val="0"/>
        <w:color w:val="auto"/>
        <w:sz w:val="24"/>
        <w:u w:val="none"/>
      </w:rPr>
    </w:lvl>
    <w:lvl w:ilvl="3">
      <w:start w:val="1"/>
      <w:numFmt w:val="decimal"/>
      <w:lvlText w:val="(%4)"/>
      <w:lvlJc w:val="left"/>
      <w:pPr>
        <w:tabs>
          <w:tab w:val="num" w:pos="1440"/>
        </w:tabs>
        <w:ind w:left="1440" w:hanging="360"/>
      </w:pPr>
      <w:rPr>
        <w:rFonts w:ascii="Times New Roman" w:hAnsi="Times New Roman" w:cs="Times New Roman"/>
        <w:sz w:val="24"/>
      </w:rPr>
    </w:lvl>
    <w:lvl w:ilvl="4">
      <w:start w:val="1"/>
      <w:numFmt w:val="lowerLetter"/>
      <w:lvlText w:val="(%5)"/>
      <w:lvlJc w:val="left"/>
      <w:pPr>
        <w:tabs>
          <w:tab w:val="num" w:pos="1800"/>
        </w:tabs>
        <w:ind w:left="1800" w:hanging="360"/>
      </w:pPr>
      <w:rPr>
        <w:rFonts w:ascii="Times New Roman" w:hAnsi="Times New Roman" w:cs="Times New Roman"/>
        <w:sz w:val="24"/>
      </w:rPr>
    </w:lvl>
    <w:lvl w:ilvl="5">
      <w:start w:val="1"/>
      <w:numFmt w:val="lowerRoman"/>
      <w:lvlText w:val="(%6)"/>
      <w:lvlJc w:val="left"/>
      <w:pPr>
        <w:tabs>
          <w:tab w:val="num" w:pos="2160"/>
        </w:tabs>
        <w:ind w:left="2160" w:hanging="360"/>
      </w:pPr>
      <w:rPr>
        <w:rFonts w:ascii="Times New Roman" w:hAnsi="Times New Roman" w:cs="Times New Roman"/>
        <w:sz w:val="24"/>
      </w:rPr>
    </w:lvl>
    <w:lvl w:ilvl="6">
      <w:start w:val="1"/>
      <w:numFmt w:val="decimal"/>
      <w:lvlText w:val="%7."/>
      <w:lvlJc w:val="left"/>
      <w:pPr>
        <w:tabs>
          <w:tab w:val="num" w:pos="2520"/>
        </w:tabs>
        <w:ind w:left="2520" w:hanging="360"/>
      </w:pPr>
      <w:rPr>
        <w:rFonts w:ascii="Times New Roman" w:hAnsi="Times New Roman" w:cs="Times New Roman"/>
        <w:sz w:val="24"/>
      </w:rPr>
    </w:lvl>
    <w:lvl w:ilvl="7">
      <w:start w:val="1"/>
      <w:numFmt w:val="lowerLetter"/>
      <w:lvlText w:val="%8."/>
      <w:lvlJc w:val="left"/>
      <w:pPr>
        <w:tabs>
          <w:tab w:val="num" w:pos="2880"/>
        </w:tabs>
        <w:ind w:left="2880" w:hanging="360"/>
      </w:pPr>
      <w:rPr>
        <w:rFonts w:ascii="Times New Roman" w:hAnsi="Times New Roman" w:cs="Times New Roman"/>
        <w:sz w:val="24"/>
      </w:rPr>
    </w:lvl>
    <w:lvl w:ilvl="8">
      <w:start w:val="1"/>
      <w:numFmt w:val="lowerRoman"/>
      <w:lvlText w:val="%9."/>
      <w:lvlJc w:val="left"/>
      <w:pPr>
        <w:tabs>
          <w:tab w:val="num" w:pos="3240"/>
        </w:tabs>
        <w:ind w:left="3240" w:hanging="360"/>
      </w:pPr>
      <w:rPr>
        <w:rFonts w:ascii="Times New Roman" w:hAnsi="Times New Roman" w:cs="Times New Roman"/>
        <w:sz w:val="24"/>
      </w:rPr>
    </w:lvl>
  </w:abstractNum>
  <w:abstractNum w:abstractNumId="62" w15:restartNumberingAfterBreak="0">
    <w:nsid w:val="743F5802"/>
    <w:multiLevelType w:val="multilevel"/>
    <w:tmpl w:val="BABAEEC6"/>
    <w:lvl w:ilvl="0">
      <w:start w:val="1"/>
      <w:numFmt w:val="decimal"/>
      <w:pStyle w:val="Nvel1"/>
      <w:lvlText w:val="%1."/>
      <w:lvlJc w:val="left"/>
      <w:pPr>
        <w:ind w:left="360" w:hanging="360"/>
      </w:pPr>
      <w:rPr>
        <w:rFonts w:ascii="Trebuchet MS" w:hAnsi="Trebuchet MS" w:hint="default"/>
        <w:b/>
        <w:i w:val="0"/>
        <w:caps w:val="0"/>
        <w:strike w:val="0"/>
        <w:dstrike w:val="0"/>
        <w:vanish w:val="0"/>
        <w:webHidden w:val="0"/>
        <w:color w:val="auto"/>
        <w:sz w:val="20"/>
        <w:szCs w:val="20"/>
        <w:u w:val="none"/>
        <w:effect w:val="none"/>
        <w:vertAlign w:val="baseline"/>
        <w:specVanish w:val="0"/>
      </w:rPr>
    </w:lvl>
    <w:lvl w:ilvl="1">
      <w:start w:val="1"/>
      <w:numFmt w:val="decimal"/>
      <w:pStyle w:val="Nvel11"/>
      <w:isLgl/>
      <w:lvlText w:val="%1.%2"/>
      <w:lvlJc w:val="left"/>
      <w:pPr>
        <w:tabs>
          <w:tab w:val="num" w:pos="1418"/>
        </w:tabs>
        <w:ind w:left="0" w:firstLine="0"/>
      </w:pPr>
      <w:rPr>
        <w:rFonts w:ascii="Trebuchet MS" w:hAnsi="Trebuchet MS" w:hint="default"/>
        <w:b w:val="0"/>
        <w:i w:val="0"/>
        <w:caps w:val="0"/>
        <w:strike w:val="0"/>
        <w:dstrike w:val="0"/>
        <w:vanish w:val="0"/>
        <w:webHidden w:val="0"/>
        <w:color w:val="auto"/>
        <w:kern w:val="0"/>
        <w:sz w:val="20"/>
        <w:szCs w:val="20"/>
        <w:u w:val="none"/>
        <w:effect w:val="none"/>
        <w:vertAlign w:val="baseline"/>
        <w:specVanish w:val="0"/>
        <w14:cntxtAlts w14:val="0"/>
      </w:rPr>
    </w:lvl>
    <w:lvl w:ilvl="2">
      <w:start w:val="1"/>
      <w:numFmt w:val="lowerLetter"/>
      <w:pStyle w:val="Nvel11a"/>
      <w:lvlText w:val="(%3)"/>
      <w:lvlJc w:val="left"/>
      <w:pPr>
        <w:tabs>
          <w:tab w:val="num" w:pos="709"/>
        </w:tabs>
        <w:ind w:left="709" w:hanging="709"/>
      </w:pPr>
      <w:rPr>
        <w:rFonts w:ascii="Trebuchet MS" w:hAnsi="Trebuchet MS" w:hint="default"/>
        <w:b w:val="0"/>
        <w:i w:val="0"/>
        <w:caps w:val="0"/>
        <w:strike w:val="0"/>
        <w:dstrike w:val="0"/>
        <w:vanish w:val="0"/>
        <w:webHidden w:val="0"/>
        <w:color w:val="auto"/>
        <w:sz w:val="20"/>
        <w:szCs w:val="20"/>
        <w:u w:val="none"/>
        <w:effect w:val="none"/>
        <w:vertAlign w:val="baseline"/>
        <w:specVanish w:val="0"/>
      </w:rPr>
    </w:lvl>
    <w:lvl w:ilvl="3">
      <w:start w:val="1"/>
      <w:numFmt w:val="decimal"/>
      <w:pStyle w:val="Nvel11a1"/>
      <w:lvlText w:val="(%4)"/>
      <w:lvlJc w:val="left"/>
      <w:pPr>
        <w:tabs>
          <w:tab w:val="num" w:pos="1418"/>
        </w:tabs>
        <w:ind w:left="1418" w:hanging="709"/>
      </w:pPr>
      <w:rPr>
        <w:rFonts w:ascii="Trebuchet MS" w:hAnsi="Trebuchet MS" w:hint="default"/>
        <w:b w:val="0"/>
        <w:i w:val="0"/>
        <w:caps w:val="0"/>
        <w:strike w:val="0"/>
        <w:dstrike w:val="0"/>
        <w:vanish w:val="0"/>
        <w:webHidden w:val="0"/>
        <w:color w:val="auto"/>
        <w:sz w:val="20"/>
        <w:szCs w:val="20"/>
        <w:u w:val="none"/>
        <w:effect w:val="none"/>
        <w:vertAlign w:val="baseline"/>
        <w:specVanish w:val="0"/>
      </w:rPr>
    </w:lvl>
    <w:lvl w:ilvl="4">
      <w:start w:val="1"/>
      <w:numFmt w:val="decimal"/>
      <w:pStyle w:val="Nvel111"/>
      <w:lvlText w:val="%1.%2.%5"/>
      <w:lvlJc w:val="left"/>
      <w:pPr>
        <w:tabs>
          <w:tab w:val="num" w:pos="2126"/>
        </w:tabs>
        <w:ind w:left="709" w:firstLine="0"/>
      </w:pPr>
      <w:rPr>
        <w:rFonts w:ascii="Trebuchet MS" w:hAnsi="Trebuchet MS" w:hint="default"/>
        <w:b w:val="0"/>
        <w:i w:val="0"/>
        <w:strike w:val="0"/>
        <w:dstrike w:val="0"/>
        <w:color w:val="auto"/>
        <w:sz w:val="20"/>
        <w:szCs w:val="20"/>
        <w:u w:val="none"/>
        <w:effect w:val="none"/>
        <w:vertAlign w:val="baseline"/>
      </w:rPr>
    </w:lvl>
    <w:lvl w:ilvl="5">
      <w:start w:val="1"/>
      <w:numFmt w:val="lowerLetter"/>
      <w:pStyle w:val="Nvel111a"/>
      <w:lvlText w:val="(%6)"/>
      <w:lvlJc w:val="left"/>
      <w:pPr>
        <w:tabs>
          <w:tab w:val="num" w:pos="1418"/>
        </w:tabs>
        <w:ind w:left="1418" w:hanging="709"/>
      </w:pPr>
      <w:rPr>
        <w:rFonts w:ascii="Trebuchet MS" w:hAnsi="Trebuchet MS" w:hint="default"/>
        <w:b w:val="0"/>
        <w:i w:val="0"/>
        <w:sz w:val="20"/>
        <w:szCs w:val="20"/>
      </w:rPr>
    </w:lvl>
    <w:lvl w:ilvl="6">
      <w:start w:val="1"/>
      <w:numFmt w:val="decimal"/>
      <w:pStyle w:val="Nvel111a1"/>
      <w:lvlText w:val="(%7)"/>
      <w:lvlJc w:val="left"/>
      <w:pPr>
        <w:tabs>
          <w:tab w:val="num" w:pos="2126"/>
        </w:tabs>
        <w:ind w:left="2126" w:hanging="708"/>
      </w:pPr>
      <w:rPr>
        <w:rFonts w:ascii="Trebuchet MS" w:hAnsi="Trebuchet MS" w:hint="default"/>
        <w:b w:val="0"/>
        <w:i w:val="0"/>
        <w:sz w:val="20"/>
        <w:szCs w:val="20"/>
      </w:rPr>
    </w:lvl>
    <w:lvl w:ilvl="7">
      <w:start w:val="1"/>
      <w:numFmt w:val="decimal"/>
      <w:pStyle w:val="Nvel1111"/>
      <w:lvlText w:val="%1.%2.%5.%8"/>
      <w:lvlJc w:val="left"/>
      <w:pPr>
        <w:tabs>
          <w:tab w:val="num" w:pos="2835"/>
        </w:tabs>
        <w:ind w:left="1418" w:firstLine="0"/>
      </w:pPr>
      <w:rPr>
        <w:rFonts w:ascii="Trebuchet MS" w:hAnsi="Trebuchet MS" w:hint="default"/>
        <w:b w:val="0"/>
        <w:i w:val="0"/>
        <w:caps w:val="0"/>
        <w:strike w:val="0"/>
        <w:dstrike w:val="0"/>
        <w:vanish w:val="0"/>
        <w:webHidden w:val="0"/>
        <w:color w:val="auto"/>
        <w:sz w:val="20"/>
        <w:szCs w:val="20"/>
        <w:u w:val="none"/>
        <w:effect w:val="none"/>
        <w:vertAlign w:val="baseline"/>
        <w:specVanish w:val="0"/>
      </w:rPr>
    </w:lvl>
    <w:lvl w:ilvl="8">
      <w:start w:val="1"/>
      <w:numFmt w:val="lowerLetter"/>
      <w:pStyle w:val="Nvel1111a"/>
      <w:lvlText w:val="(%9)"/>
      <w:lvlJc w:val="left"/>
      <w:pPr>
        <w:tabs>
          <w:tab w:val="num" w:pos="2126"/>
        </w:tabs>
        <w:ind w:left="2126" w:hanging="708"/>
      </w:pPr>
      <w:rPr>
        <w:rFonts w:ascii="Trebuchet MS" w:hAnsi="Trebuchet MS" w:hint="default"/>
        <w:b w:val="0"/>
        <w:i w:val="0"/>
        <w:sz w:val="20"/>
        <w:szCs w:val="20"/>
      </w:rPr>
    </w:lvl>
  </w:abstractNum>
  <w:abstractNum w:abstractNumId="63" w15:restartNumberingAfterBreak="0">
    <w:nsid w:val="77EA2F07"/>
    <w:multiLevelType w:val="multilevel"/>
    <w:tmpl w:val="AA2244F4"/>
    <w:lvl w:ilvl="0">
      <w:start w:val="3"/>
      <w:numFmt w:val="decimal"/>
      <w:lvlText w:val="%1."/>
      <w:lvlJc w:val="left"/>
      <w:pPr>
        <w:ind w:left="495" w:hanging="495"/>
      </w:pPr>
      <w:rPr>
        <w:rFonts w:hint="default"/>
      </w:rPr>
    </w:lvl>
    <w:lvl w:ilvl="1">
      <w:start w:val="6"/>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7A27768D"/>
    <w:multiLevelType w:val="hybridMultilevel"/>
    <w:tmpl w:val="3DE4E10C"/>
    <w:lvl w:ilvl="0" w:tplc="3F54F5A0">
      <w:start w:val="1"/>
      <w:numFmt w:val="lowerLetter"/>
      <w:lvlText w:val="(%1)"/>
      <w:lvlJc w:val="left"/>
      <w:pPr>
        <w:ind w:left="1080" w:hanging="360"/>
      </w:pPr>
      <w:rPr>
        <w:rFonts w:hint="default"/>
        <w:b w:val="0"/>
        <w:bCs/>
        <w:i w:val="0"/>
        <w:i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5" w15:restartNumberingAfterBreak="0">
    <w:nsid w:val="7C801BFE"/>
    <w:multiLevelType w:val="multilevel"/>
    <w:tmpl w:val="EEBC513C"/>
    <w:lvl w:ilvl="0">
      <w:start w:val="1"/>
      <w:numFmt w:val="decimal"/>
      <w:lvlText w:val="%1."/>
      <w:lvlJc w:val="left"/>
      <w:pPr>
        <w:ind w:left="360" w:hanging="360"/>
      </w:pPr>
      <w:rPr>
        <w:rFonts w:hint="default"/>
        <w:b/>
      </w:rPr>
    </w:lvl>
    <w:lvl w:ilvl="1">
      <w:start w:val="1"/>
      <w:numFmt w:val="decimal"/>
      <w:lvlText w:val="%1.%2."/>
      <w:lvlJc w:val="left"/>
      <w:pPr>
        <w:ind w:left="567" w:hanging="567"/>
      </w:pPr>
      <w:rPr>
        <w:rFonts w:hint="default"/>
        <w:b/>
        <w:i w:val="0"/>
      </w:rPr>
    </w:lvl>
    <w:lvl w:ilvl="2">
      <w:start w:val="1"/>
      <w:numFmt w:val="decimal"/>
      <w:lvlText w:val="%1.%2.%3."/>
      <w:lvlJc w:val="left"/>
      <w:pPr>
        <w:ind w:left="567" w:hanging="567"/>
      </w:pPr>
      <w:rPr>
        <w:rFonts w:asciiTheme="minorHAnsi" w:hAnsiTheme="minorHAnsi" w:cstheme="minorHAnsi" w:hint="default"/>
        <w:b/>
        <w:color w:val="auto"/>
        <w:sz w:val="24"/>
        <w:szCs w:val="24"/>
      </w:rPr>
    </w:lvl>
    <w:lvl w:ilvl="3">
      <w:start w:val="1"/>
      <w:numFmt w:val="lowerRoman"/>
      <w:lvlText w:val="(%4)"/>
      <w:lvlJc w:val="left"/>
      <w:pPr>
        <w:ind w:left="1728" w:hanging="648"/>
      </w:pPr>
      <w:rPr>
        <w:rFonts w:hint="default"/>
        <w:b/>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7DD225C1"/>
    <w:multiLevelType w:val="hybridMultilevel"/>
    <w:tmpl w:val="11E494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15:restartNumberingAfterBreak="0">
    <w:nsid w:val="7E8B77A6"/>
    <w:multiLevelType w:val="multilevel"/>
    <w:tmpl w:val="686C7E7E"/>
    <w:lvl w:ilvl="0">
      <w:start w:val="1"/>
      <w:numFmt w:val="decimal"/>
      <w:pStyle w:val="Level1"/>
      <w:lvlText w:val="%1"/>
      <w:lvlJc w:val="left"/>
      <w:pPr>
        <w:tabs>
          <w:tab w:val="num" w:pos="747"/>
        </w:tabs>
        <w:ind w:left="747" w:hanging="567"/>
      </w:pPr>
      <w:rPr>
        <w:b/>
        <w:i w:val="0"/>
        <w:sz w:val="22"/>
        <w:lang w:val="pt-BR"/>
      </w:rPr>
    </w:lvl>
    <w:lvl w:ilvl="1">
      <w:start w:val="1"/>
      <w:numFmt w:val="decimal"/>
      <w:pStyle w:val="Level2"/>
      <w:lvlText w:val="%1.%2"/>
      <w:lvlJc w:val="left"/>
      <w:pPr>
        <w:tabs>
          <w:tab w:val="num" w:pos="1040"/>
        </w:tabs>
        <w:ind w:left="1040" w:hanging="680"/>
      </w:pPr>
      <w:rPr>
        <w:b/>
        <w:i w:val="0"/>
        <w:sz w:val="22"/>
      </w:rPr>
    </w:lvl>
    <w:lvl w:ilvl="2">
      <w:start w:val="1"/>
      <w:numFmt w:val="decimal"/>
      <w:pStyle w:val="Level3"/>
      <w:lvlText w:val="%1.%2.%3"/>
      <w:lvlJc w:val="left"/>
      <w:pPr>
        <w:tabs>
          <w:tab w:val="num" w:pos="1874"/>
        </w:tabs>
        <w:ind w:left="1874" w:hanging="794"/>
      </w:pPr>
      <w:rPr>
        <w:b/>
        <w:i w:val="0"/>
        <w:sz w:val="17"/>
      </w:rPr>
    </w:lvl>
    <w:lvl w:ilvl="3">
      <w:start w:val="1"/>
      <w:numFmt w:val="lowerRoman"/>
      <w:pStyle w:val="Level4"/>
      <w:lvlText w:val="(%4)"/>
      <w:lvlJc w:val="left"/>
      <w:pPr>
        <w:tabs>
          <w:tab w:val="num" w:pos="3121"/>
        </w:tabs>
        <w:ind w:left="2722" w:hanging="681"/>
      </w:pPr>
      <w:rPr>
        <w:b/>
      </w:rPr>
    </w:lvl>
    <w:lvl w:ilvl="4">
      <w:start w:val="1"/>
      <w:numFmt w:val="lowerLetter"/>
      <w:pStyle w:val="Level5"/>
      <w:lvlText w:val="(%5)"/>
      <w:lvlJc w:val="left"/>
      <w:pPr>
        <w:tabs>
          <w:tab w:val="num" w:pos="3289"/>
        </w:tabs>
        <w:ind w:left="3289" w:hanging="567"/>
      </w:pPr>
    </w:lvl>
    <w:lvl w:ilvl="5">
      <w:start w:val="1"/>
      <w:numFmt w:val="upperRoman"/>
      <w:pStyle w:val="Level6"/>
      <w:lvlText w:val="(%6)"/>
      <w:lvlJc w:val="left"/>
      <w:pPr>
        <w:tabs>
          <w:tab w:val="num" w:pos="4369"/>
        </w:tabs>
        <w:ind w:left="3969" w:hanging="680"/>
      </w:pPr>
    </w:lvl>
    <w:lvl w:ilvl="6">
      <w:start w:val="1"/>
      <w:numFmt w:val="none"/>
      <w:lvlRestart w:val="0"/>
      <w:pStyle w:val="Level7"/>
      <w:lvlText w:val=""/>
      <w:lvlJc w:val="left"/>
      <w:pPr>
        <w:tabs>
          <w:tab w:val="num" w:pos="3969"/>
        </w:tabs>
        <w:ind w:left="3969" w:hanging="680"/>
      </w:pPr>
    </w:lvl>
    <w:lvl w:ilvl="7">
      <w:start w:val="1"/>
      <w:numFmt w:val="none"/>
      <w:lvlRestart w:val="0"/>
      <w:pStyle w:val="Level8"/>
      <w:lvlText w:val=""/>
      <w:lvlJc w:val="left"/>
      <w:pPr>
        <w:tabs>
          <w:tab w:val="num" w:pos="3969"/>
        </w:tabs>
        <w:ind w:left="3969" w:hanging="680"/>
      </w:pPr>
    </w:lvl>
    <w:lvl w:ilvl="8">
      <w:start w:val="1"/>
      <w:numFmt w:val="none"/>
      <w:lvlRestart w:val="0"/>
      <w:pStyle w:val="Level9"/>
      <w:lvlText w:val=""/>
      <w:lvlJc w:val="left"/>
      <w:pPr>
        <w:tabs>
          <w:tab w:val="num" w:pos="3969"/>
        </w:tabs>
        <w:ind w:left="3969" w:hanging="680"/>
      </w:pPr>
    </w:lvl>
  </w:abstractNum>
  <w:abstractNum w:abstractNumId="68" w15:restartNumberingAfterBreak="0">
    <w:nsid w:val="7EA6693F"/>
    <w:multiLevelType w:val="hybridMultilevel"/>
    <w:tmpl w:val="FF9CBE9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9" w15:restartNumberingAfterBreak="0">
    <w:nsid w:val="7F0C4285"/>
    <w:multiLevelType w:val="hybridMultilevel"/>
    <w:tmpl w:val="760C24CC"/>
    <w:lvl w:ilvl="0" w:tplc="F2CC47B4">
      <w:start w:val="1"/>
      <w:numFmt w:val="lowerLetter"/>
      <w:lvlText w:val="%1)"/>
      <w:lvlJc w:val="left"/>
      <w:pPr>
        <w:ind w:left="720" w:hanging="360"/>
      </w:pPr>
      <w:rPr>
        <w:rFonts w:hint="default"/>
        <w:b/>
        <w:bCs/>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7"/>
  </w:num>
  <w:num w:numId="2">
    <w:abstractNumId w:val="49"/>
  </w:num>
  <w:num w:numId="3">
    <w:abstractNumId w:val="23"/>
  </w:num>
  <w:num w:numId="4">
    <w:abstractNumId w:val="19"/>
  </w:num>
  <w:num w:numId="5">
    <w:abstractNumId w:val="12"/>
  </w:num>
  <w:num w:numId="6">
    <w:abstractNumId w:val="35"/>
  </w:num>
  <w:num w:numId="7">
    <w:abstractNumId w:val="14"/>
  </w:num>
  <w:num w:numId="8">
    <w:abstractNumId w:val="53"/>
  </w:num>
  <w:num w:numId="9">
    <w:abstractNumId w:val="47"/>
  </w:num>
  <w:num w:numId="10">
    <w:abstractNumId w:val="5"/>
  </w:num>
  <w:num w:numId="11">
    <w:abstractNumId w:val="28"/>
  </w:num>
  <w:num w:numId="12">
    <w:abstractNumId w:val="50"/>
  </w:num>
  <w:num w:numId="13">
    <w:abstractNumId w:val="6"/>
  </w:num>
  <w:num w:numId="14">
    <w:abstractNumId w:val="48"/>
  </w:num>
  <w:num w:numId="15">
    <w:abstractNumId w:val="27"/>
  </w:num>
  <w:num w:numId="16">
    <w:abstractNumId w:val="67"/>
  </w:num>
  <w:num w:numId="17">
    <w:abstractNumId w:val="46"/>
  </w:num>
  <w:num w:numId="18">
    <w:abstractNumId w:val="55"/>
  </w:num>
  <w:num w:numId="19">
    <w:abstractNumId w:val="43"/>
  </w:num>
  <w:num w:numId="20">
    <w:abstractNumId w:val="42"/>
  </w:num>
  <w:num w:numId="21">
    <w:abstractNumId w:val="45"/>
  </w:num>
  <w:num w:numId="22">
    <w:abstractNumId w:val="63"/>
  </w:num>
  <w:num w:numId="2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9"/>
  </w:num>
  <w:num w:numId="26">
    <w:abstractNumId w:val="2"/>
  </w:num>
  <w:num w:numId="27">
    <w:abstractNumId w:val="18"/>
  </w:num>
  <w:num w:numId="28">
    <w:abstractNumId w:val="20"/>
  </w:num>
  <w:num w:numId="29">
    <w:abstractNumId w:val="33"/>
  </w:num>
  <w:num w:numId="30">
    <w:abstractNumId w:val="62"/>
  </w:num>
  <w:num w:numId="3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4"/>
  </w:num>
  <w:num w:numId="35">
    <w:abstractNumId w:val="69"/>
  </w:num>
  <w:num w:numId="36">
    <w:abstractNumId w:val="44"/>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 w:numId="39">
    <w:abstractNumId w:val="34"/>
  </w:num>
  <w:num w:numId="40">
    <w:abstractNumId w:val="25"/>
  </w:num>
  <w:num w:numId="41">
    <w:abstractNumId w:val="10"/>
  </w:num>
  <w:num w:numId="42">
    <w:abstractNumId w:val="16"/>
  </w:num>
  <w:num w:numId="43">
    <w:abstractNumId w:val="41"/>
  </w:num>
  <w:num w:numId="44">
    <w:abstractNumId w:val="1"/>
  </w:num>
  <w:num w:numId="45">
    <w:abstractNumId w:val="11"/>
  </w:num>
  <w:num w:numId="46">
    <w:abstractNumId w:val="40"/>
  </w:num>
  <w:num w:numId="47">
    <w:abstractNumId w:val="8"/>
  </w:num>
  <w:num w:numId="48">
    <w:abstractNumId w:val="0"/>
  </w:num>
  <w:num w:numId="49">
    <w:abstractNumId w:val="61"/>
  </w:num>
  <w:num w:numId="50">
    <w:abstractNumId w:val="59"/>
  </w:num>
  <w:num w:numId="51">
    <w:abstractNumId w:val="13"/>
  </w:num>
  <w:num w:numId="52">
    <w:abstractNumId w:val="56"/>
  </w:num>
  <w:num w:numId="53">
    <w:abstractNumId w:val="21"/>
  </w:num>
  <w:num w:numId="54">
    <w:abstractNumId w:val="39"/>
  </w:num>
  <w:num w:numId="55">
    <w:abstractNumId w:val="52"/>
  </w:num>
  <w:num w:numId="56">
    <w:abstractNumId w:val="3"/>
  </w:num>
  <w:num w:numId="57">
    <w:abstractNumId w:val="65"/>
  </w:num>
  <w:num w:numId="58">
    <w:abstractNumId w:val="30"/>
  </w:num>
  <w:num w:numId="59">
    <w:abstractNumId w:val="4"/>
  </w:num>
  <w:num w:numId="60">
    <w:abstractNumId w:val="32"/>
  </w:num>
  <w:num w:numId="61">
    <w:abstractNumId w:val="66"/>
  </w:num>
  <w:num w:numId="62">
    <w:abstractNumId w:val="58"/>
  </w:num>
  <w:num w:numId="63">
    <w:abstractNumId w:val="68"/>
  </w:num>
  <w:num w:numId="64">
    <w:abstractNumId w:val="64"/>
  </w:num>
  <w:num w:numId="65">
    <w:abstractNumId w:val="60"/>
  </w:num>
  <w:num w:numId="66">
    <w:abstractNumId w:val="38"/>
  </w:num>
  <w:num w:numId="67">
    <w:abstractNumId w:val="51"/>
  </w:num>
  <w:num w:numId="68">
    <w:abstractNumId w:val="29"/>
  </w:num>
  <w:num w:numId="69">
    <w:abstractNumId w:val="7"/>
  </w:num>
  <w:num w:numId="70">
    <w:abstractNumId w:val="57"/>
  </w:num>
  <w:num w:numId="71">
    <w:abstractNumId w:val="36"/>
  </w:num>
  <w:num w:numId="72">
    <w:abstractNumId w:val="37"/>
  </w:num>
  <w:num w:numId="73">
    <w:abstractNumId w:val="31"/>
  </w:num>
  <w:numIdMacAtCleanup w:val="7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anca Galdino">
    <w15:presenceInfo w15:providerId="AD" w15:userId="S::bianca.galdino@oliveiratrust.com.br::86052071-8a56-49c5-a623-cd73697b89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pt-BR" w:vendorID="64" w:dllVersion="4096" w:nlCheck="1" w:checkStyle="0"/>
  <w:activeWritingStyle w:appName="MSWord" w:lang="en-US" w:vendorID="64" w:dllVersion="6" w:nlCheck="1" w:checkStyle="1"/>
  <w:activeWritingStyle w:appName="MSWord" w:lang="pt-BR" w:vendorID="64" w:dllVersion="0" w:nlCheck="1" w:checkStyle="0"/>
  <w:activeWritingStyle w:appName="MSWord" w:lang="en-US" w:vendorID="64" w:dllVersion="4096" w:nlCheck="1" w:checkStyle="0"/>
  <w:activeWritingStyle w:appName="MSWord" w:lang="en-US" w:vendorID="64" w:dllVersion="0" w:nlCheck="1" w:checkStyle="0"/>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452"/>
    <w:rsid w:val="0000142F"/>
    <w:rsid w:val="000024AF"/>
    <w:rsid w:val="00002F50"/>
    <w:rsid w:val="0000359E"/>
    <w:rsid w:val="000036CF"/>
    <w:rsid w:val="00005E78"/>
    <w:rsid w:val="000129DD"/>
    <w:rsid w:val="00016440"/>
    <w:rsid w:val="00017366"/>
    <w:rsid w:val="00020883"/>
    <w:rsid w:val="00020F2C"/>
    <w:rsid w:val="0002106D"/>
    <w:rsid w:val="00022D42"/>
    <w:rsid w:val="00023661"/>
    <w:rsid w:val="000236BB"/>
    <w:rsid w:val="000257EF"/>
    <w:rsid w:val="00025A25"/>
    <w:rsid w:val="000317C6"/>
    <w:rsid w:val="00031A77"/>
    <w:rsid w:val="000334E2"/>
    <w:rsid w:val="00034363"/>
    <w:rsid w:val="00035524"/>
    <w:rsid w:val="000366B7"/>
    <w:rsid w:val="00040A38"/>
    <w:rsid w:val="00040D79"/>
    <w:rsid w:val="00042755"/>
    <w:rsid w:val="0004326F"/>
    <w:rsid w:val="00043AB4"/>
    <w:rsid w:val="0004421F"/>
    <w:rsid w:val="00044C12"/>
    <w:rsid w:val="00046875"/>
    <w:rsid w:val="00047DFF"/>
    <w:rsid w:val="00051038"/>
    <w:rsid w:val="00051D5C"/>
    <w:rsid w:val="000535AF"/>
    <w:rsid w:val="00054816"/>
    <w:rsid w:val="000571D5"/>
    <w:rsid w:val="00060011"/>
    <w:rsid w:val="00060FF0"/>
    <w:rsid w:val="0006116C"/>
    <w:rsid w:val="00061286"/>
    <w:rsid w:val="000614D9"/>
    <w:rsid w:val="00061EFE"/>
    <w:rsid w:val="00062EF8"/>
    <w:rsid w:val="000659DE"/>
    <w:rsid w:val="00066CEB"/>
    <w:rsid w:val="000706D3"/>
    <w:rsid w:val="0007082F"/>
    <w:rsid w:val="0007170B"/>
    <w:rsid w:val="0007193E"/>
    <w:rsid w:val="000728AF"/>
    <w:rsid w:val="00072AC0"/>
    <w:rsid w:val="00072AF8"/>
    <w:rsid w:val="00073AD8"/>
    <w:rsid w:val="00073E3D"/>
    <w:rsid w:val="00073E57"/>
    <w:rsid w:val="00073EEB"/>
    <w:rsid w:val="00074B97"/>
    <w:rsid w:val="000803F9"/>
    <w:rsid w:val="00081375"/>
    <w:rsid w:val="0008225A"/>
    <w:rsid w:val="0008295F"/>
    <w:rsid w:val="00082CC0"/>
    <w:rsid w:val="0009284D"/>
    <w:rsid w:val="0009396F"/>
    <w:rsid w:val="00094C0E"/>
    <w:rsid w:val="0009738D"/>
    <w:rsid w:val="000973BE"/>
    <w:rsid w:val="000A1D09"/>
    <w:rsid w:val="000A5EE0"/>
    <w:rsid w:val="000A69B9"/>
    <w:rsid w:val="000A6AD3"/>
    <w:rsid w:val="000A6CBF"/>
    <w:rsid w:val="000A6DC6"/>
    <w:rsid w:val="000A7F2E"/>
    <w:rsid w:val="000B0726"/>
    <w:rsid w:val="000B0B32"/>
    <w:rsid w:val="000B0B71"/>
    <w:rsid w:val="000B116F"/>
    <w:rsid w:val="000B4056"/>
    <w:rsid w:val="000B4216"/>
    <w:rsid w:val="000B4BB9"/>
    <w:rsid w:val="000B4ECC"/>
    <w:rsid w:val="000B5F5C"/>
    <w:rsid w:val="000B6C11"/>
    <w:rsid w:val="000C05C7"/>
    <w:rsid w:val="000C0AE6"/>
    <w:rsid w:val="000C2DB3"/>
    <w:rsid w:val="000C6325"/>
    <w:rsid w:val="000D17E3"/>
    <w:rsid w:val="000D1E23"/>
    <w:rsid w:val="000D549C"/>
    <w:rsid w:val="000D6500"/>
    <w:rsid w:val="000D67B2"/>
    <w:rsid w:val="000E5F5D"/>
    <w:rsid w:val="000E7521"/>
    <w:rsid w:val="000E79E9"/>
    <w:rsid w:val="000F03B0"/>
    <w:rsid w:val="000F08FF"/>
    <w:rsid w:val="000F146E"/>
    <w:rsid w:val="000F155B"/>
    <w:rsid w:val="000F1A9C"/>
    <w:rsid w:val="000F3A89"/>
    <w:rsid w:val="000F4F15"/>
    <w:rsid w:val="000F5A2E"/>
    <w:rsid w:val="000F67DF"/>
    <w:rsid w:val="000F7AB4"/>
    <w:rsid w:val="000F7EB9"/>
    <w:rsid w:val="00101ECE"/>
    <w:rsid w:val="00102213"/>
    <w:rsid w:val="001072A2"/>
    <w:rsid w:val="00107B95"/>
    <w:rsid w:val="001104AA"/>
    <w:rsid w:val="00111578"/>
    <w:rsid w:val="00112639"/>
    <w:rsid w:val="00112B01"/>
    <w:rsid w:val="00112F93"/>
    <w:rsid w:val="00114E96"/>
    <w:rsid w:val="00116C7E"/>
    <w:rsid w:val="00121B5E"/>
    <w:rsid w:val="00122C64"/>
    <w:rsid w:val="00122DCD"/>
    <w:rsid w:val="00123454"/>
    <w:rsid w:val="001251FD"/>
    <w:rsid w:val="00127E3C"/>
    <w:rsid w:val="001317BD"/>
    <w:rsid w:val="001339C6"/>
    <w:rsid w:val="00133F90"/>
    <w:rsid w:val="001355EC"/>
    <w:rsid w:val="00136F00"/>
    <w:rsid w:val="00137155"/>
    <w:rsid w:val="001378C3"/>
    <w:rsid w:val="00137BAF"/>
    <w:rsid w:val="0014203B"/>
    <w:rsid w:val="00142076"/>
    <w:rsid w:val="001451D0"/>
    <w:rsid w:val="00145326"/>
    <w:rsid w:val="00147425"/>
    <w:rsid w:val="001516E6"/>
    <w:rsid w:val="00151B13"/>
    <w:rsid w:val="00154679"/>
    <w:rsid w:val="00155AFA"/>
    <w:rsid w:val="00155B0D"/>
    <w:rsid w:val="00156B1A"/>
    <w:rsid w:val="00161ADC"/>
    <w:rsid w:val="0016375B"/>
    <w:rsid w:val="001647DE"/>
    <w:rsid w:val="001648D3"/>
    <w:rsid w:val="00165E0F"/>
    <w:rsid w:val="00166DDC"/>
    <w:rsid w:val="00166ECB"/>
    <w:rsid w:val="00167783"/>
    <w:rsid w:val="0017107A"/>
    <w:rsid w:val="00171C77"/>
    <w:rsid w:val="00172A8F"/>
    <w:rsid w:val="0017313C"/>
    <w:rsid w:val="001739AF"/>
    <w:rsid w:val="00173C65"/>
    <w:rsid w:val="00177B8A"/>
    <w:rsid w:val="00177DEA"/>
    <w:rsid w:val="001810A3"/>
    <w:rsid w:val="00184331"/>
    <w:rsid w:val="00184BB4"/>
    <w:rsid w:val="00186274"/>
    <w:rsid w:val="001864A5"/>
    <w:rsid w:val="00186974"/>
    <w:rsid w:val="00187C49"/>
    <w:rsid w:val="00190CB0"/>
    <w:rsid w:val="001938AC"/>
    <w:rsid w:val="0019414B"/>
    <w:rsid w:val="001951FE"/>
    <w:rsid w:val="0019577E"/>
    <w:rsid w:val="00195ECB"/>
    <w:rsid w:val="00196AA3"/>
    <w:rsid w:val="00196AAA"/>
    <w:rsid w:val="001972E4"/>
    <w:rsid w:val="00197EF5"/>
    <w:rsid w:val="00197FBC"/>
    <w:rsid w:val="001A1EB8"/>
    <w:rsid w:val="001A33A7"/>
    <w:rsid w:val="001A477A"/>
    <w:rsid w:val="001B1493"/>
    <w:rsid w:val="001B266B"/>
    <w:rsid w:val="001B2ADE"/>
    <w:rsid w:val="001B3699"/>
    <w:rsid w:val="001B3777"/>
    <w:rsid w:val="001B70F4"/>
    <w:rsid w:val="001B7EA3"/>
    <w:rsid w:val="001C1DCE"/>
    <w:rsid w:val="001C24DD"/>
    <w:rsid w:val="001C3809"/>
    <w:rsid w:val="001C4149"/>
    <w:rsid w:val="001C5379"/>
    <w:rsid w:val="001C637D"/>
    <w:rsid w:val="001C6675"/>
    <w:rsid w:val="001C7212"/>
    <w:rsid w:val="001C72C6"/>
    <w:rsid w:val="001C7D32"/>
    <w:rsid w:val="001C7E6E"/>
    <w:rsid w:val="001D0A99"/>
    <w:rsid w:val="001D2F1A"/>
    <w:rsid w:val="001D3088"/>
    <w:rsid w:val="001D4013"/>
    <w:rsid w:val="001D6D6B"/>
    <w:rsid w:val="001E0035"/>
    <w:rsid w:val="001E0535"/>
    <w:rsid w:val="001E2540"/>
    <w:rsid w:val="001E374B"/>
    <w:rsid w:val="001E3D1E"/>
    <w:rsid w:val="001E7BFD"/>
    <w:rsid w:val="001F21F6"/>
    <w:rsid w:val="001F2493"/>
    <w:rsid w:val="001F2EC7"/>
    <w:rsid w:val="001F2FE0"/>
    <w:rsid w:val="001F34C2"/>
    <w:rsid w:val="001F3C7B"/>
    <w:rsid w:val="001F3E5E"/>
    <w:rsid w:val="001F53EE"/>
    <w:rsid w:val="001F57EE"/>
    <w:rsid w:val="001F5BD7"/>
    <w:rsid w:val="001F5D85"/>
    <w:rsid w:val="001F648F"/>
    <w:rsid w:val="001F6FFE"/>
    <w:rsid w:val="001F73AB"/>
    <w:rsid w:val="002009F5"/>
    <w:rsid w:val="00201F79"/>
    <w:rsid w:val="002079FF"/>
    <w:rsid w:val="00207C86"/>
    <w:rsid w:val="00207F06"/>
    <w:rsid w:val="00207F23"/>
    <w:rsid w:val="002132C9"/>
    <w:rsid w:val="002133C5"/>
    <w:rsid w:val="002133D0"/>
    <w:rsid w:val="00214102"/>
    <w:rsid w:val="00215012"/>
    <w:rsid w:val="002153E2"/>
    <w:rsid w:val="002153F0"/>
    <w:rsid w:val="002154A6"/>
    <w:rsid w:val="002207F4"/>
    <w:rsid w:val="00220E98"/>
    <w:rsid w:val="0022167D"/>
    <w:rsid w:val="0022236D"/>
    <w:rsid w:val="002223FE"/>
    <w:rsid w:val="00223A94"/>
    <w:rsid w:val="0022506F"/>
    <w:rsid w:val="00235836"/>
    <w:rsid w:val="00240272"/>
    <w:rsid w:val="002404B7"/>
    <w:rsid w:val="00241205"/>
    <w:rsid w:val="00241AA1"/>
    <w:rsid w:val="00244185"/>
    <w:rsid w:val="00244187"/>
    <w:rsid w:val="00244882"/>
    <w:rsid w:val="002449DB"/>
    <w:rsid w:val="002477A6"/>
    <w:rsid w:val="00250C4B"/>
    <w:rsid w:val="002530E9"/>
    <w:rsid w:val="0025472D"/>
    <w:rsid w:val="002557FC"/>
    <w:rsid w:val="002562AC"/>
    <w:rsid w:val="00256556"/>
    <w:rsid w:val="00256B81"/>
    <w:rsid w:val="00256FD0"/>
    <w:rsid w:val="00260FC0"/>
    <w:rsid w:val="002617DA"/>
    <w:rsid w:val="0026252E"/>
    <w:rsid w:val="00262DB0"/>
    <w:rsid w:val="00263503"/>
    <w:rsid w:val="00263858"/>
    <w:rsid w:val="0026483E"/>
    <w:rsid w:val="00264A09"/>
    <w:rsid w:val="0027028A"/>
    <w:rsid w:val="00271DD6"/>
    <w:rsid w:val="00273E2C"/>
    <w:rsid w:val="002746AC"/>
    <w:rsid w:val="00275840"/>
    <w:rsid w:val="00275AA9"/>
    <w:rsid w:val="00276BAA"/>
    <w:rsid w:val="00286079"/>
    <w:rsid w:val="00287500"/>
    <w:rsid w:val="0029084C"/>
    <w:rsid w:val="00290CFB"/>
    <w:rsid w:val="00291BE1"/>
    <w:rsid w:val="00292289"/>
    <w:rsid w:val="002937AD"/>
    <w:rsid w:val="00295349"/>
    <w:rsid w:val="00295370"/>
    <w:rsid w:val="00295FE6"/>
    <w:rsid w:val="002A05AD"/>
    <w:rsid w:val="002A43DF"/>
    <w:rsid w:val="002A65DC"/>
    <w:rsid w:val="002A6A75"/>
    <w:rsid w:val="002A768A"/>
    <w:rsid w:val="002A7C01"/>
    <w:rsid w:val="002B1C9F"/>
    <w:rsid w:val="002B518F"/>
    <w:rsid w:val="002B6723"/>
    <w:rsid w:val="002B7535"/>
    <w:rsid w:val="002C0E83"/>
    <w:rsid w:val="002C12DD"/>
    <w:rsid w:val="002C1AE5"/>
    <w:rsid w:val="002C2D00"/>
    <w:rsid w:val="002C433B"/>
    <w:rsid w:val="002C7097"/>
    <w:rsid w:val="002C7C37"/>
    <w:rsid w:val="002D0726"/>
    <w:rsid w:val="002D27A1"/>
    <w:rsid w:val="002D2AF4"/>
    <w:rsid w:val="002D371E"/>
    <w:rsid w:val="002D53FF"/>
    <w:rsid w:val="002D754A"/>
    <w:rsid w:val="002D7F30"/>
    <w:rsid w:val="002E1474"/>
    <w:rsid w:val="002E2692"/>
    <w:rsid w:val="002E367E"/>
    <w:rsid w:val="002E46B8"/>
    <w:rsid w:val="002E4DC4"/>
    <w:rsid w:val="002E5A22"/>
    <w:rsid w:val="002E6215"/>
    <w:rsid w:val="002E6CCD"/>
    <w:rsid w:val="002E7DFE"/>
    <w:rsid w:val="002F00A3"/>
    <w:rsid w:val="002F1901"/>
    <w:rsid w:val="002F2ACE"/>
    <w:rsid w:val="002F4A2E"/>
    <w:rsid w:val="002F524F"/>
    <w:rsid w:val="002F729D"/>
    <w:rsid w:val="002F78E7"/>
    <w:rsid w:val="00300C2D"/>
    <w:rsid w:val="00300EE9"/>
    <w:rsid w:val="00301583"/>
    <w:rsid w:val="00305E70"/>
    <w:rsid w:val="00305EDA"/>
    <w:rsid w:val="0030634D"/>
    <w:rsid w:val="0031025B"/>
    <w:rsid w:val="00310477"/>
    <w:rsid w:val="00310585"/>
    <w:rsid w:val="0031068D"/>
    <w:rsid w:val="00310B56"/>
    <w:rsid w:val="00313842"/>
    <w:rsid w:val="00314551"/>
    <w:rsid w:val="00315A6D"/>
    <w:rsid w:val="00315C67"/>
    <w:rsid w:val="0031760E"/>
    <w:rsid w:val="00320260"/>
    <w:rsid w:val="00322A0A"/>
    <w:rsid w:val="0032498E"/>
    <w:rsid w:val="00324AC8"/>
    <w:rsid w:val="00325EC1"/>
    <w:rsid w:val="00326B48"/>
    <w:rsid w:val="00331576"/>
    <w:rsid w:val="003328C4"/>
    <w:rsid w:val="00332C26"/>
    <w:rsid w:val="0033733F"/>
    <w:rsid w:val="00341000"/>
    <w:rsid w:val="00342CEB"/>
    <w:rsid w:val="00343598"/>
    <w:rsid w:val="00343B78"/>
    <w:rsid w:val="00343F36"/>
    <w:rsid w:val="003442B0"/>
    <w:rsid w:val="00345275"/>
    <w:rsid w:val="0034667F"/>
    <w:rsid w:val="0034686D"/>
    <w:rsid w:val="00351190"/>
    <w:rsid w:val="003527D1"/>
    <w:rsid w:val="0035385F"/>
    <w:rsid w:val="00353F7A"/>
    <w:rsid w:val="003547E2"/>
    <w:rsid w:val="003548B4"/>
    <w:rsid w:val="003551D2"/>
    <w:rsid w:val="00356012"/>
    <w:rsid w:val="003560CE"/>
    <w:rsid w:val="003579CB"/>
    <w:rsid w:val="003610BA"/>
    <w:rsid w:val="00361F28"/>
    <w:rsid w:val="003644DE"/>
    <w:rsid w:val="00365E6E"/>
    <w:rsid w:val="00370471"/>
    <w:rsid w:val="00372592"/>
    <w:rsid w:val="00373502"/>
    <w:rsid w:val="00375768"/>
    <w:rsid w:val="00375CE4"/>
    <w:rsid w:val="00375E50"/>
    <w:rsid w:val="00376787"/>
    <w:rsid w:val="00377BE3"/>
    <w:rsid w:val="00377FA7"/>
    <w:rsid w:val="003802E7"/>
    <w:rsid w:val="0038101C"/>
    <w:rsid w:val="0038115D"/>
    <w:rsid w:val="00382167"/>
    <w:rsid w:val="003837EF"/>
    <w:rsid w:val="00383CDC"/>
    <w:rsid w:val="00386E19"/>
    <w:rsid w:val="0038731C"/>
    <w:rsid w:val="00387EE1"/>
    <w:rsid w:val="00391D60"/>
    <w:rsid w:val="00392A00"/>
    <w:rsid w:val="00393366"/>
    <w:rsid w:val="00393BAF"/>
    <w:rsid w:val="00395523"/>
    <w:rsid w:val="00396710"/>
    <w:rsid w:val="003A08E4"/>
    <w:rsid w:val="003A22A0"/>
    <w:rsid w:val="003A32DB"/>
    <w:rsid w:val="003A4628"/>
    <w:rsid w:val="003A4AD8"/>
    <w:rsid w:val="003A53C9"/>
    <w:rsid w:val="003A6EBB"/>
    <w:rsid w:val="003B1397"/>
    <w:rsid w:val="003B27E1"/>
    <w:rsid w:val="003B33AE"/>
    <w:rsid w:val="003B694D"/>
    <w:rsid w:val="003B75C7"/>
    <w:rsid w:val="003C270C"/>
    <w:rsid w:val="003C2A38"/>
    <w:rsid w:val="003C3284"/>
    <w:rsid w:val="003C3D79"/>
    <w:rsid w:val="003C4256"/>
    <w:rsid w:val="003C56FA"/>
    <w:rsid w:val="003C7D6C"/>
    <w:rsid w:val="003C7E48"/>
    <w:rsid w:val="003D10D4"/>
    <w:rsid w:val="003D159C"/>
    <w:rsid w:val="003D1E6C"/>
    <w:rsid w:val="003D1F6F"/>
    <w:rsid w:val="003D323E"/>
    <w:rsid w:val="003D4720"/>
    <w:rsid w:val="003D4761"/>
    <w:rsid w:val="003D55AD"/>
    <w:rsid w:val="003D617E"/>
    <w:rsid w:val="003D6A61"/>
    <w:rsid w:val="003D6CC3"/>
    <w:rsid w:val="003E08FD"/>
    <w:rsid w:val="003E0EE3"/>
    <w:rsid w:val="003E114C"/>
    <w:rsid w:val="003E13D7"/>
    <w:rsid w:val="003E307E"/>
    <w:rsid w:val="003E3F9F"/>
    <w:rsid w:val="003E4679"/>
    <w:rsid w:val="003E5239"/>
    <w:rsid w:val="003F06DA"/>
    <w:rsid w:val="003F0A71"/>
    <w:rsid w:val="003F24DD"/>
    <w:rsid w:val="003F3B1A"/>
    <w:rsid w:val="003F718C"/>
    <w:rsid w:val="003F770B"/>
    <w:rsid w:val="003F7846"/>
    <w:rsid w:val="003F7ECD"/>
    <w:rsid w:val="0040038A"/>
    <w:rsid w:val="0040073E"/>
    <w:rsid w:val="00400B2B"/>
    <w:rsid w:val="004017BC"/>
    <w:rsid w:val="00401CDF"/>
    <w:rsid w:val="00402285"/>
    <w:rsid w:val="00403272"/>
    <w:rsid w:val="00404C7F"/>
    <w:rsid w:val="00405DDA"/>
    <w:rsid w:val="00406DD2"/>
    <w:rsid w:val="00406EC2"/>
    <w:rsid w:val="0041055E"/>
    <w:rsid w:val="00410925"/>
    <w:rsid w:val="00412436"/>
    <w:rsid w:val="00412A01"/>
    <w:rsid w:val="00415F62"/>
    <w:rsid w:val="0041750E"/>
    <w:rsid w:val="00417927"/>
    <w:rsid w:val="004200F8"/>
    <w:rsid w:val="00421811"/>
    <w:rsid w:val="00421D74"/>
    <w:rsid w:val="0042234A"/>
    <w:rsid w:val="004228AD"/>
    <w:rsid w:val="0042602D"/>
    <w:rsid w:val="00426689"/>
    <w:rsid w:val="004269EB"/>
    <w:rsid w:val="00426F0E"/>
    <w:rsid w:val="00432A79"/>
    <w:rsid w:val="00432E7F"/>
    <w:rsid w:val="00433797"/>
    <w:rsid w:val="00433FC9"/>
    <w:rsid w:val="004348D7"/>
    <w:rsid w:val="00436707"/>
    <w:rsid w:val="00437754"/>
    <w:rsid w:val="0044008A"/>
    <w:rsid w:val="0044097D"/>
    <w:rsid w:val="00441680"/>
    <w:rsid w:val="00443080"/>
    <w:rsid w:val="00447A64"/>
    <w:rsid w:val="00450AC3"/>
    <w:rsid w:val="00451999"/>
    <w:rsid w:val="00451DF2"/>
    <w:rsid w:val="00452513"/>
    <w:rsid w:val="00452D86"/>
    <w:rsid w:val="00452DA4"/>
    <w:rsid w:val="00453128"/>
    <w:rsid w:val="00455AC8"/>
    <w:rsid w:val="00455BB6"/>
    <w:rsid w:val="00456125"/>
    <w:rsid w:val="00457043"/>
    <w:rsid w:val="00457155"/>
    <w:rsid w:val="00457629"/>
    <w:rsid w:val="00460A17"/>
    <w:rsid w:val="0046219B"/>
    <w:rsid w:val="00463BB8"/>
    <w:rsid w:val="004659DB"/>
    <w:rsid w:val="00467D43"/>
    <w:rsid w:val="00470711"/>
    <w:rsid w:val="00470AB2"/>
    <w:rsid w:val="00470E3B"/>
    <w:rsid w:val="00470F71"/>
    <w:rsid w:val="00473B6F"/>
    <w:rsid w:val="0047494C"/>
    <w:rsid w:val="00477DDA"/>
    <w:rsid w:val="00480994"/>
    <w:rsid w:val="00486097"/>
    <w:rsid w:val="00486AA9"/>
    <w:rsid w:val="00487BEA"/>
    <w:rsid w:val="00487D9F"/>
    <w:rsid w:val="004900F1"/>
    <w:rsid w:val="00493718"/>
    <w:rsid w:val="004943CE"/>
    <w:rsid w:val="00494461"/>
    <w:rsid w:val="00496442"/>
    <w:rsid w:val="00497CDB"/>
    <w:rsid w:val="004A085F"/>
    <w:rsid w:val="004A2B19"/>
    <w:rsid w:val="004A4ABB"/>
    <w:rsid w:val="004A60A3"/>
    <w:rsid w:val="004A681F"/>
    <w:rsid w:val="004A7682"/>
    <w:rsid w:val="004A7BFF"/>
    <w:rsid w:val="004B11E9"/>
    <w:rsid w:val="004B30E8"/>
    <w:rsid w:val="004B6090"/>
    <w:rsid w:val="004B7333"/>
    <w:rsid w:val="004C0789"/>
    <w:rsid w:val="004C0E74"/>
    <w:rsid w:val="004C12F9"/>
    <w:rsid w:val="004C25E7"/>
    <w:rsid w:val="004C2E5C"/>
    <w:rsid w:val="004C6FCB"/>
    <w:rsid w:val="004C753C"/>
    <w:rsid w:val="004C759B"/>
    <w:rsid w:val="004C7AA9"/>
    <w:rsid w:val="004D09B5"/>
    <w:rsid w:val="004D2518"/>
    <w:rsid w:val="004D64F6"/>
    <w:rsid w:val="004D6C3C"/>
    <w:rsid w:val="004E03AE"/>
    <w:rsid w:val="004E2F05"/>
    <w:rsid w:val="004E5F2B"/>
    <w:rsid w:val="004E7E7D"/>
    <w:rsid w:val="004F1ED5"/>
    <w:rsid w:val="004F2171"/>
    <w:rsid w:val="004F25F4"/>
    <w:rsid w:val="004F2C92"/>
    <w:rsid w:val="004F2D06"/>
    <w:rsid w:val="004F2E61"/>
    <w:rsid w:val="004F518F"/>
    <w:rsid w:val="004F5609"/>
    <w:rsid w:val="004F6041"/>
    <w:rsid w:val="004F75C7"/>
    <w:rsid w:val="00500B1D"/>
    <w:rsid w:val="00500F3D"/>
    <w:rsid w:val="0050156C"/>
    <w:rsid w:val="00502C62"/>
    <w:rsid w:val="00502F62"/>
    <w:rsid w:val="00503123"/>
    <w:rsid w:val="00503D52"/>
    <w:rsid w:val="00504D4A"/>
    <w:rsid w:val="00507106"/>
    <w:rsid w:val="00510187"/>
    <w:rsid w:val="00511816"/>
    <w:rsid w:val="00515466"/>
    <w:rsid w:val="005154DB"/>
    <w:rsid w:val="005168C6"/>
    <w:rsid w:val="0051775C"/>
    <w:rsid w:val="00517BF8"/>
    <w:rsid w:val="00520889"/>
    <w:rsid w:val="00522F14"/>
    <w:rsid w:val="0052322C"/>
    <w:rsid w:val="00524072"/>
    <w:rsid w:val="005263BE"/>
    <w:rsid w:val="00526DF1"/>
    <w:rsid w:val="005275FE"/>
    <w:rsid w:val="005278E9"/>
    <w:rsid w:val="005307D2"/>
    <w:rsid w:val="00530B24"/>
    <w:rsid w:val="00530C88"/>
    <w:rsid w:val="00531211"/>
    <w:rsid w:val="0053215B"/>
    <w:rsid w:val="00533DEF"/>
    <w:rsid w:val="00533E91"/>
    <w:rsid w:val="00537120"/>
    <w:rsid w:val="005406BD"/>
    <w:rsid w:val="00540BC5"/>
    <w:rsid w:val="00541BBE"/>
    <w:rsid w:val="00541BF8"/>
    <w:rsid w:val="00541CF7"/>
    <w:rsid w:val="00545E93"/>
    <w:rsid w:val="00546076"/>
    <w:rsid w:val="00546510"/>
    <w:rsid w:val="00547A00"/>
    <w:rsid w:val="00551023"/>
    <w:rsid w:val="005512EA"/>
    <w:rsid w:val="00552053"/>
    <w:rsid w:val="00552224"/>
    <w:rsid w:val="00553F4B"/>
    <w:rsid w:val="00553FB0"/>
    <w:rsid w:val="00554F9B"/>
    <w:rsid w:val="00554FD5"/>
    <w:rsid w:val="00555B85"/>
    <w:rsid w:val="005573E2"/>
    <w:rsid w:val="005600B9"/>
    <w:rsid w:val="00560EE9"/>
    <w:rsid w:val="00563C96"/>
    <w:rsid w:val="0056442A"/>
    <w:rsid w:val="00565054"/>
    <w:rsid w:val="00565E0E"/>
    <w:rsid w:val="00567183"/>
    <w:rsid w:val="00567D57"/>
    <w:rsid w:val="00571916"/>
    <w:rsid w:val="00571D83"/>
    <w:rsid w:val="005731E1"/>
    <w:rsid w:val="00573C40"/>
    <w:rsid w:val="005757BE"/>
    <w:rsid w:val="00580790"/>
    <w:rsid w:val="00580B4F"/>
    <w:rsid w:val="00580F39"/>
    <w:rsid w:val="0058244D"/>
    <w:rsid w:val="005859F1"/>
    <w:rsid w:val="00585F68"/>
    <w:rsid w:val="00586CAC"/>
    <w:rsid w:val="00587ADA"/>
    <w:rsid w:val="00592742"/>
    <w:rsid w:val="00593667"/>
    <w:rsid w:val="00595858"/>
    <w:rsid w:val="005962EA"/>
    <w:rsid w:val="005A0E10"/>
    <w:rsid w:val="005A1251"/>
    <w:rsid w:val="005A1269"/>
    <w:rsid w:val="005A154E"/>
    <w:rsid w:val="005A1925"/>
    <w:rsid w:val="005A1EEB"/>
    <w:rsid w:val="005A2DE4"/>
    <w:rsid w:val="005A3A0B"/>
    <w:rsid w:val="005A3BD3"/>
    <w:rsid w:val="005A469C"/>
    <w:rsid w:val="005A6B8D"/>
    <w:rsid w:val="005B01AE"/>
    <w:rsid w:val="005B0974"/>
    <w:rsid w:val="005B1E93"/>
    <w:rsid w:val="005B2BF2"/>
    <w:rsid w:val="005B3EBF"/>
    <w:rsid w:val="005B4249"/>
    <w:rsid w:val="005B5122"/>
    <w:rsid w:val="005B5743"/>
    <w:rsid w:val="005B7EE9"/>
    <w:rsid w:val="005C0D21"/>
    <w:rsid w:val="005C0EBD"/>
    <w:rsid w:val="005C0EF0"/>
    <w:rsid w:val="005C3495"/>
    <w:rsid w:val="005C663A"/>
    <w:rsid w:val="005C6BA2"/>
    <w:rsid w:val="005C733D"/>
    <w:rsid w:val="005C7F5D"/>
    <w:rsid w:val="005D2BCE"/>
    <w:rsid w:val="005D38CE"/>
    <w:rsid w:val="005D3BED"/>
    <w:rsid w:val="005D3F85"/>
    <w:rsid w:val="005D42ED"/>
    <w:rsid w:val="005D6C85"/>
    <w:rsid w:val="005D7F0C"/>
    <w:rsid w:val="005E02DA"/>
    <w:rsid w:val="005E3E65"/>
    <w:rsid w:val="005E6DE0"/>
    <w:rsid w:val="005E6EF0"/>
    <w:rsid w:val="005F0BE6"/>
    <w:rsid w:val="005F1846"/>
    <w:rsid w:val="005F1CB0"/>
    <w:rsid w:val="005F1CD6"/>
    <w:rsid w:val="005F1EA9"/>
    <w:rsid w:val="005F236C"/>
    <w:rsid w:val="005F2A62"/>
    <w:rsid w:val="005F30A1"/>
    <w:rsid w:val="005F42B5"/>
    <w:rsid w:val="00600B66"/>
    <w:rsid w:val="00601C6E"/>
    <w:rsid w:val="00601CAD"/>
    <w:rsid w:val="006033E5"/>
    <w:rsid w:val="00603DAA"/>
    <w:rsid w:val="006052F9"/>
    <w:rsid w:val="006102D3"/>
    <w:rsid w:val="00610E23"/>
    <w:rsid w:val="006120EF"/>
    <w:rsid w:val="00612358"/>
    <w:rsid w:val="00612A48"/>
    <w:rsid w:val="0061349D"/>
    <w:rsid w:val="0061482E"/>
    <w:rsid w:val="00614B6E"/>
    <w:rsid w:val="00615119"/>
    <w:rsid w:val="00617754"/>
    <w:rsid w:val="00621296"/>
    <w:rsid w:val="006222C2"/>
    <w:rsid w:val="00624015"/>
    <w:rsid w:val="00624757"/>
    <w:rsid w:val="00630CA2"/>
    <w:rsid w:val="006327D3"/>
    <w:rsid w:val="00632937"/>
    <w:rsid w:val="00632E0A"/>
    <w:rsid w:val="0063302F"/>
    <w:rsid w:val="0063498B"/>
    <w:rsid w:val="006350DE"/>
    <w:rsid w:val="00636C68"/>
    <w:rsid w:val="00637136"/>
    <w:rsid w:val="006407AE"/>
    <w:rsid w:val="00640D2A"/>
    <w:rsid w:val="006413F2"/>
    <w:rsid w:val="0064161E"/>
    <w:rsid w:val="006422E1"/>
    <w:rsid w:val="0064374A"/>
    <w:rsid w:val="00644080"/>
    <w:rsid w:val="00645416"/>
    <w:rsid w:val="00645EEA"/>
    <w:rsid w:val="00645EED"/>
    <w:rsid w:val="0064653B"/>
    <w:rsid w:val="00646C99"/>
    <w:rsid w:val="006470F5"/>
    <w:rsid w:val="0064726C"/>
    <w:rsid w:val="00650295"/>
    <w:rsid w:val="006506C8"/>
    <w:rsid w:val="0065224A"/>
    <w:rsid w:val="00652ACD"/>
    <w:rsid w:val="00653069"/>
    <w:rsid w:val="0065403C"/>
    <w:rsid w:val="0065405F"/>
    <w:rsid w:val="00655177"/>
    <w:rsid w:val="00656FC1"/>
    <w:rsid w:val="0065783D"/>
    <w:rsid w:val="00664763"/>
    <w:rsid w:val="00665F71"/>
    <w:rsid w:val="00666176"/>
    <w:rsid w:val="00667337"/>
    <w:rsid w:val="006674F6"/>
    <w:rsid w:val="00667798"/>
    <w:rsid w:val="00670043"/>
    <w:rsid w:val="006704C2"/>
    <w:rsid w:val="00671A8A"/>
    <w:rsid w:val="00672FCD"/>
    <w:rsid w:val="006731A1"/>
    <w:rsid w:val="006748B5"/>
    <w:rsid w:val="006749F5"/>
    <w:rsid w:val="00674A25"/>
    <w:rsid w:val="00674C01"/>
    <w:rsid w:val="00680D54"/>
    <w:rsid w:val="00682665"/>
    <w:rsid w:val="00682BCE"/>
    <w:rsid w:val="0068331F"/>
    <w:rsid w:val="006834A8"/>
    <w:rsid w:val="00683D0C"/>
    <w:rsid w:val="00685C9B"/>
    <w:rsid w:val="006912DD"/>
    <w:rsid w:val="006919C4"/>
    <w:rsid w:val="006926B5"/>
    <w:rsid w:val="006926FA"/>
    <w:rsid w:val="0069272A"/>
    <w:rsid w:val="006929F1"/>
    <w:rsid w:val="00693098"/>
    <w:rsid w:val="00693114"/>
    <w:rsid w:val="006947AF"/>
    <w:rsid w:val="00695B84"/>
    <w:rsid w:val="006967B7"/>
    <w:rsid w:val="00697E47"/>
    <w:rsid w:val="006A020E"/>
    <w:rsid w:val="006A10C2"/>
    <w:rsid w:val="006A1395"/>
    <w:rsid w:val="006A189B"/>
    <w:rsid w:val="006A20D2"/>
    <w:rsid w:val="006A3A9D"/>
    <w:rsid w:val="006A6D4D"/>
    <w:rsid w:val="006A7659"/>
    <w:rsid w:val="006A78BA"/>
    <w:rsid w:val="006B0D5D"/>
    <w:rsid w:val="006B1AD4"/>
    <w:rsid w:val="006B2239"/>
    <w:rsid w:val="006B5BD3"/>
    <w:rsid w:val="006B7340"/>
    <w:rsid w:val="006C024E"/>
    <w:rsid w:val="006C0548"/>
    <w:rsid w:val="006C05E9"/>
    <w:rsid w:val="006C1105"/>
    <w:rsid w:val="006C33FF"/>
    <w:rsid w:val="006C3DB1"/>
    <w:rsid w:val="006C4170"/>
    <w:rsid w:val="006C4797"/>
    <w:rsid w:val="006C5D1E"/>
    <w:rsid w:val="006C680D"/>
    <w:rsid w:val="006D01DF"/>
    <w:rsid w:val="006D1600"/>
    <w:rsid w:val="006D1614"/>
    <w:rsid w:val="006D1D8F"/>
    <w:rsid w:val="006D4CD4"/>
    <w:rsid w:val="006D5461"/>
    <w:rsid w:val="006D625C"/>
    <w:rsid w:val="006D7FB1"/>
    <w:rsid w:val="006E24F7"/>
    <w:rsid w:val="006E293E"/>
    <w:rsid w:val="006E30E3"/>
    <w:rsid w:val="006E469C"/>
    <w:rsid w:val="006E4EFE"/>
    <w:rsid w:val="006E65DA"/>
    <w:rsid w:val="006E666C"/>
    <w:rsid w:val="006E72A9"/>
    <w:rsid w:val="006E7C09"/>
    <w:rsid w:val="006F186F"/>
    <w:rsid w:val="006F1A4D"/>
    <w:rsid w:val="006F4C80"/>
    <w:rsid w:val="006F7E48"/>
    <w:rsid w:val="00701A62"/>
    <w:rsid w:val="0070215A"/>
    <w:rsid w:val="007033D9"/>
    <w:rsid w:val="0070343F"/>
    <w:rsid w:val="00704452"/>
    <w:rsid w:val="00704680"/>
    <w:rsid w:val="00705665"/>
    <w:rsid w:val="0070600B"/>
    <w:rsid w:val="00706134"/>
    <w:rsid w:val="00706370"/>
    <w:rsid w:val="007100EC"/>
    <w:rsid w:val="00712797"/>
    <w:rsid w:val="007144AB"/>
    <w:rsid w:val="007155CE"/>
    <w:rsid w:val="007169AC"/>
    <w:rsid w:val="00716B4D"/>
    <w:rsid w:val="0071725B"/>
    <w:rsid w:val="00717BF6"/>
    <w:rsid w:val="007206CA"/>
    <w:rsid w:val="007225EE"/>
    <w:rsid w:val="00727631"/>
    <w:rsid w:val="0073194B"/>
    <w:rsid w:val="00732F66"/>
    <w:rsid w:val="00732FD3"/>
    <w:rsid w:val="0073439B"/>
    <w:rsid w:val="0073478E"/>
    <w:rsid w:val="007347A7"/>
    <w:rsid w:val="00735C9C"/>
    <w:rsid w:val="00735DF9"/>
    <w:rsid w:val="007373EF"/>
    <w:rsid w:val="00737D8C"/>
    <w:rsid w:val="007404C2"/>
    <w:rsid w:val="007423EE"/>
    <w:rsid w:val="00743785"/>
    <w:rsid w:val="007441A2"/>
    <w:rsid w:val="00745F0E"/>
    <w:rsid w:val="00746A4E"/>
    <w:rsid w:val="00747A81"/>
    <w:rsid w:val="00750901"/>
    <w:rsid w:val="00750E2D"/>
    <w:rsid w:val="007516E3"/>
    <w:rsid w:val="007545A7"/>
    <w:rsid w:val="007561E7"/>
    <w:rsid w:val="00756AB3"/>
    <w:rsid w:val="00757A64"/>
    <w:rsid w:val="00757C13"/>
    <w:rsid w:val="00760E3F"/>
    <w:rsid w:val="00761A36"/>
    <w:rsid w:val="00762F20"/>
    <w:rsid w:val="007633DD"/>
    <w:rsid w:val="00764A18"/>
    <w:rsid w:val="007653B6"/>
    <w:rsid w:val="00765D7C"/>
    <w:rsid w:val="00767003"/>
    <w:rsid w:val="007672AE"/>
    <w:rsid w:val="00771274"/>
    <w:rsid w:val="007717E7"/>
    <w:rsid w:val="00772AEC"/>
    <w:rsid w:val="0077394E"/>
    <w:rsid w:val="00773F10"/>
    <w:rsid w:val="007749BA"/>
    <w:rsid w:val="00775701"/>
    <w:rsid w:val="00775837"/>
    <w:rsid w:val="00777358"/>
    <w:rsid w:val="00780A75"/>
    <w:rsid w:val="00782FF9"/>
    <w:rsid w:val="007839D8"/>
    <w:rsid w:val="00783B29"/>
    <w:rsid w:val="00784D3A"/>
    <w:rsid w:val="00790368"/>
    <w:rsid w:val="007914E2"/>
    <w:rsid w:val="00791645"/>
    <w:rsid w:val="00792C57"/>
    <w:rsid w:val="00792C6C"/>
    <w:rsid w:val="00794489"/>
    <w:rsid w:val="007948BD"/>
    <w:rsid w:val="00794DFD"/>
    <w:rsid w:val="007A0EE0"/>
    <w:rsid w:val="007A30F8"/>
    <w:rsid w:val="007A428E"/>
    <w:rsid w:val="007A513E"/>
    <w:rsid w:val="007A5DE2"/>
    <w:rsid w:val="007A712F"/>
    <w:rsid w:val="007A7E03"/>
    <w:rsid w:val="007B1088"/>
    <w:rsid w:val="007B12D5"/>
    <w:rsid w:val="007B38DC"/>
    <w:rsid w:val="007B433C"/>
    <w:rsid w:val="007B58BB"/>
    <w:rsid w:val="007B615E"/>
    <w:rsid w:val="007B6469"/>
    <w:rsid w:val="007B683D"/>
    <w:rsid w:val="007B7DDB"/>
    <w:rsid w:val="007C0DA3"/>
    <w:rsid w:val="007C26DC"/>
    <w:rsid w:val="007C347F"/>
    <w:rsid w:val="007C42A8"/>
    <w:rsid w:val="007C5906"/>
    <w:rsid w:val="007C5C20"/>
    <w:rsid w:val="007D00A4"/>
    <w:rsid w:val="007D148D"/>
    <w:rsid w:val="007D1FD8"/>
    <w:rsid w:val="007D2096"/>
    <w:rsid w:val="007D3221"/>
    <w:rsid w:val="007D4B23"/>
    <w:rsid w:val="007D5257"/>
    <w:rsid w:val="007D58CE"/>
    <w:rsid w:val="007D6794"/>
    <w:rsid w:val="007D79F0"/>
    <w:rsid w:val="007E0007"/>
    <w:rsid w:val="007E3558"/>
    <w:rsid w:val="007E572B"/>
    <w:rsid w:val="007E6C7E"/>
    <w:rsid w:val="007F16C7"/>
    <w:rsid w:val="007F2A45"/>
    <w:rsid w:val="007F3912"/>
    <w:rsid w:val="007F3A97"/>
    <w:rsid w:val="007F3C2B"/>
    <w:rsid w:val="007F51E1"/>
    <w:rsid w:val="007F532C"/>
    <w:rsid w:val="007F64BF"/>
    <w:rsid w:val="007F71D8"/>
    <w:rsid w:val="0080036B"/>
    <w:rsid w:val="008044CE"/>
    <w:rsid w:val="0080594C"/>
    <w:rsid w:val="00810AC0"/>
    <w:rsid w:val="00811FC7"/>
    <w:rsid w:val="0081406B"/>
    <w:rsid w:val="008154DA"/>
    <w:rsid w:val="00815612"/>
    <w:rsid w:val="00816D84"/>
    <w:rsid w:val="008207F7"/>
    <w:rsid w:val="00821C99"/>
    <w:rsid w:val="00822095"/>
    <w:rsid w:val="00822CB2"/>
    <w:rsid w:val="00822F85"/>
    <w:rsid w:val="00823569"/>
    <w:rsid w:val="0082373E"/>
    <w:rsid w:val="008248E2"/>
    <w:rsid w:val="008254FB"/>
    <w:rsid w:val="00825E91"/>
    <w:rsid w:val="008270B9"/>
    <w:rsid w:val="00827752"/>
    <w:rsid w:val="00831408"/>
    <w:rsid w:val="00832DBE"/>
    <w:rsid w:val="00832E25"/>
    <w:rsid w:val="00833F25"/>
    <w:rsid w:val="00835772"/>
    <w:rsid w:val="00835ED1"/>
    <w:rsid w:val="00836EE7"/>
    <w:rsid w:val="00837BA0"/>
    <w:rsid w:val="00837DC1"/>
    <w:rsid w:val="00840FE2"/>
    <w:rsid w:val="0084418E"/>
    <w:rsid w:val="00845B4B"/>
    <w:rsid w:val="0084742C"/>
    <w:rsid w:val="008517D7"/>
    <w:rsid w:val="00852978"/>
    <w:rsid w:val="008529FF"/>
    <w:rsid w:val="00853BC7"/>
    <w:rsid w:val="00855C5C"/>
    <w:rsid w:val="00856CD8"/>
    <w:rsid w:val="00857FC0"/>
    <w:rsid w:val="008627CB"/>
    <w:rsid w:val="00862A10"/>
    <w:rsid w:val="00863324"/>
    <w:rsid w:val="0086366E"/>
    <w:rsid w:val="0086484A"/>
    <w:rsid w:val="00865D33"/>
    <w:rsid w:val="008726CB"/>
    <w:rsid w:val="00872935"/>
    <w:rsid w:val="00873A5B"/>
    <w:rsid w:val="00875B23"/>
    <w:rsid w:val="00877900"/>
    <w:rsid w:val="008802CB"/>
    <w:rsid w:val="00880418"/>
    <w:rsid w:val="00880F9A"/>
    <w:rsid w:val="00882D7F"/>
    <w:rsid w:val="00882E5A"/>
    <w:rsid w:val="008844C0"/>
    <w:rsid w:val="0088621C"/>
    <w:rsid w:val="00886B83"/>
    <w:rsid w:val="00887A9F"/>
    <w:rsid w:val="00891646"/>
    <w:rsid w:val="0089225B"/>
    <w:rsid w:val="00893C3B"/>
    <w:rsid w:val="0089532B"/>
    <w:rsid w:val="00896A2B"/>
    <w:rsid w:val="00896D28"/>
    <w:rsid w:val="008A2702"/>
    <w:rsid w:val="008A287F"/>
    <w:rsid w:val="008A488F"/>
    <w:rsid w:val="008A55E2"/>
    <w:rsid w:val="008A5AFD"/>
    <w:rsid w:val="008A7462"/>
    <w:rsid w:val="008B251D"/>
    <w:rsid w:val="008B2753"/>
    <w:rsid w:val="008B2A28"/>
    <w:rsid w:val="008B4244"/>
    <w:rsid w:val="008B45DF"/>
    <w:rsid w:val="008B4AFA"/>
    <w:rsid w:val="008B789C"/>
    <w:rsid w:val="008C028D"/>
    <w:rsid w:val="008C0E53"/>
    <w:rsid w:val="008C14C2"/>
    <w:rsid w:val="008C3986"/>
    <w:rsid w:val="008C3D59"/>
    <w:rsid w:val="008C45F5"/>
    <w:rsid w:val="008C468D"/>
    <w:rsid w:val="008C4DC0"/>
    <w:rsid w:val="008C5A94"/>
    <w:rsid w:val="008C6411"/>
    <w:rsid w:val="008C6DBF"/>
    <w:rsid w:val="008C7194"/>
    <w:rsid w:val="008C7864"/>
    <w:rsid w:val="008D10E1"/>
    <w:rsid w:val="008D11CC"/>
    <w:rsid w:val="008D11D7"/>
    <w:rsid w:val="008D12A4"/>
    <w:rsid w:val="008D2B55"/>
    <w:rsid w:val="008D338C"/>
    <w:rsid w:val="008D5015"/>
    <w:rsid w:val="008D5222"/>
    <w:rsid w:val="008D629E"/>
    <w:rsid w:val="008E0F61"/>
    <w:rsid w:val="008E10DE"/>
    <w:rsid w:val="008E21F0"/>
    <w:rsid w:val="008E4944"/>
    <w:rsid w:val="008E4A2A"/>
    <w:rsid w:val="008E5BEA"/>
    <w:rsid w:val="008F121F"/>
    <w:rsid w:val="008F2033"/>
    <w:rsid w:val="008F280D"/>
    <w:rsid w:val="008F5B42"/>
    <w:rsid w:val="008F7B8A"/>
    <w:rsid w:val="009033BD"/>
    <w:rsid w:val="00903A36"/>
    <w:rsid w:val="009051AC"/>
    <w:rsid w:val="00905355"/>
    <w:rsid w:val="00906B24"/>
    <w:rsid w:val="00906DCB"/>
    <w:rsid w:val="00906F95"/>
    <w:rsid w:val="009077A4"/>
    <w:rsid w:val="00907A12"/>
    <w:rsid w:val="00911611"/>
    <w:rsid w:val="0091277D"/>
    <w:rsid w:val="009129A7"/>
    <w:rsid w:val="0091440E"/>
    <w:rsid w:val="00914D46"/>
    <w:rsid w:val="00915A05"/>
    <w:rsid w:val="00915AAD"/>
    <w:rsid w:val="009163BB"/>
    <w:rsid w:val="0091718A"/>
    <w:rsid w:val="00917254"/>
    <w:rsid w:val="00920AF2"/>
    <w:rsid w:val="00922C74"/>
    <w:rsid w:val="0092317C"/>
    <w:rsid w:val="00923E87"/>
    <w:rsid w:val="00924DCE"/>
    <w:rsid w:val="00926006"/>
    <w:rsid w:val="009264D0"/>
    <w:rsid w:val="0092684D"/>
    <w:rsid w:val="00926AC5"/>
    <w:rsid w:val="009278BB"/>
    <w:rsid w:val="00927AF8"/>
    <w:rsid w:val="00936A71"/>
    <w:rsid w:val="0093745B"/>
    <w:rsid w:val="009414AD"/>
    <w:rsid w:val="009419A8"/>
    <w:rsid w:val="00942E1C"/>
    <w:rsid w:val="00944032"/>
    <w:rsid w:val="00944DE5"/>
    <w:rsid w:val="00945483"/>
    <w:rsid w:val="00945CAE"/>
    <w:rsid w:val="009478B8"/>
    <w:rsid w:val="009521B7"/>
    <w:rsid w:val="00952C50"/>
    <w:rsid w:val="009539B5"/>
    <w:rsid w:val="00953EC1"/>
    <w:rsid w:val="00954D6F"/>
    <w:rsid w:val="00955F9C"/>
    <w:rsid w:val="00956427"/>
    <w:rsid w:val="00957B55"/>
    <w:rsid w:val="0096049E"/>
    <w:rsid w:val="0096071A"/>
    <w:rsid w:val="00961382"/>
    <w:rsid w:val="00961B46"/>
    <w:rsid w:val="00962498"/>
    <w:rsid w:val="009625D6"/>
    <w:rsid w:val="009630A4"/>
    <w:rsid w:val="009630F4"/>
    <w:rsid w:val="0096315A"/>
    <w:rsid w:val="009631AD"/>
    <w:rsid w:val="00963BBE"/>
    <w:rsid w:val="009645C0"/>
    <w:rsid w:val="009646C4"/>
    <w:rsid w:val="0096496E"/>
    <w:rsid w:val="00965438"/>
    <w:rsid w:val="00966132"/>
    <w:rsid w:val="00966364"/>
    <w:rsid w:val="0096743C"/>
    <w:rsid w:val="00971D38"/>
    <w:rsid w:val="0097254E"/>
    <w:rsid w:val="00973BA0"/>
    <w:rsid w:val="00974B06"/>
    <w:rsid w:val="00975C56"/>
    <w:rsid w:val="009764E0"/>
    <w:rsid w:val="0098010B"/>
    <w:rsid w:val="00980BAD"/>
    <w:rsid w:val="00983BC3"/>
    <w:rsid w:val="00984732"/>
    <w:rsid w:val="00984DDF"/>
    <w:rsid w:val="00985544"/>
    <w:rsid w:val="00986C39"/>
    <w:rsid w:val="009905D8"/>
    <w:rsid w:val="00991F49"/>
    <w:rsid w:val="00992A73"/>
    <w:rsid w:val="00992F61"/>
    <w:rsid w:val="00994324"/>
    <w:rsid w:val="009948FC"/>
    <w:rsid w:val="009A0123"/>
    <w:rsid w:val="009A06FD"/>
    <w:rsid w:val="009A0D0A"/>
    <w:rsid w:val="009A3695"/>
    <w:rsid w:val="009A42F1"/>
    <w:rsid w:val="009A46F3"/>
    <w:rsid w:val="009A547B"/>
    <w:rsid w:val="009A710B"/>
    <w:rsid w:val="009A728A"/>
    <w:rsid w:val="009A76E5"/>
    <w:rsid w:val="009A7BDF"/>
    <w:rsid w:val="009B3BFA"/>
    <w:rsid w:val="009B50AD"/>
    <w:rsid w:val="009B6478"/>
    <w:rsid w:val="009B6A2B"/>
    <w:rsid w:val="009B6CEF"/>
    <w:rsid w:val="009B6FFE"/>
    <w:rsid w:val="009C07BF"/>
    <w:rsid w:val="009C1520"/>
    <w:rsid w:val="009C192D"/>
    <w:rsid w:val="009C1A16"/>
    <w:rsid w:val="009C248B"/>
    <w:rsid w:val="009C51AA"/>
    <w:rsid w:val="009C5588"/>
    <w:rsid w:val="009C68D8"/>
    <w:rsid w:val="009C6AC4"/>
    <w:rsid w:val="009C7B9B"/>
    <w:rsid w:val="009D082D"/>
    <w:rsid w:val="009D1016"/>
    <w:rsid w:val="009D1B78"/>
    <w:rsid w:val="009D2EF3"/>
    <w:rsid w:val="009D3B69"/>
    <w:rsid w:val="009D63BB"/>
    <w:rsid w:val="009D6775"/>
    <w:rsid w:val="009E0957"/>
    <w:rsid w:val="009E13EF"/>
    <w:rsid w:val="009E13F9"/>
    <w:rsid w:val="009E2D1D"/>
    <w:rsid w:val="009E3955"/>
    <w:rsid w:val="009E4138"/>
    <w:rsid w:val="009E78A5"/>
    <w:rsid w:val="009F09F1"/>
    <w:rsid w:val="009F1356"/>
    <w:rsid w:val="009F1853"/>
    <w:rsid w:val="009F2F5B"/>
    <w:rsid w:val="009F3C4B"/>
    <w:rsid w:val="009F4B6C"/>
    <w:rsid w:val="009F551E"/>
    <w:rsid w:val="009F5D7F"/>
    <w:rsid w:val="009F78E8"/>
    <w:rsid w:val="00A005DD"/>
    <w:rsid w:val="00A006BF"/>
    <w:rsid w:val="00A039E2"/>
    <w:rsid w:val="00A03E36"/>
    <w:rsid w:val="00A05195"/>
    <w:rsid w:val="00A05606"/>
    <w:rsid w:val="00A05946"/>
    <w:rsid w:val="00A075AB"/>
    <w:rsid w:val="00A07B04"/>
    <w:rsid w:val="00A10B0F"/>
    <w:rsid w:val="00A12BEE"/>
    <w:rsid w:val="00A131DA"/>
    <w:rsid w:val="00A1341D"/>
    <w:rsid w:val="00A137CE"/>
    <w:rsid w:val="00A1468A"/>
    <w:rsid w:val="00A1500E"/>
    <w:rsid w:val="00A204DF"/>
    <w:rsid w:val="00A211F2"/>
    <w:rsid w:val="00A21654"/>
    <w:rsid w:val="00A21ED0"/>
    <w:rsid w:val="00A2269C"/>
    <w:rsid w:val="00A22EB4"/>
    <w:rsid w:val="00A232C2"/>
    <w:rsid w:val="00A23459"/>
    <w:rsid w:val="00A23B0A"/>
    <w:rsid w:val="00A23D73"/>
    <w:rsid w:val="00A25852"/>
    <w:rsid w:val="00A265D5"/>
    <w:rsid w:val="00A27B6F"/>
    <w:rsid w:val="00A32906"/>
    <w:rsid w:val="00A33ABF"/>
    <w:rsid w:val="00A34861"/>
    <w:rsid w:val="00A375DE"/>
    <w:rsid w:val="00A37742"/>
    <w:rsid w:val="00A37B0E"/>
    <w:rsid w:val="00A405B8"/>
    <w:rsid w:val="00A41B25"/>
    <w:rsid w:val="00A42183"/>
    <w:rsid w:val="00A44476"/>
    <w:rsid w:val="00A4569B"/>
    <w:rsid w:val="00A47E99"/>
    <w:rsid w:val="00A51224"/>
    <w:rsid w:val="00A524C4"/>
    <w:rsid w:val="00A52F5A"/>
    <w:rsid w:val="00A560A0"/>
    <w:rsid w:val="00A560A3"/>
    <w:rsid w:val="00A56D05"/>
    <w:rsid w:val="00A57524"/>
    <w:rsid w:val="00A57B58"/>
    <w:rsid w:val="00A60913"/>
    <w:rsid w:val="00A61B18"/>
    <w:rsid w:val="00A63296"/>
    <w:rsid w:val="00A63BE3"/>
    <w:rsid w:val="00A647AE"/>
    <w:rsid w:val="00A65CF0"/>
    <w:rsid w:val="00A6608C"/>
    <w:rsid w:val="00A675FB"/>
    <w:rsid w:val="00A67B30"/>
    <w:rsid w:val="00A67F99"/>
    <w:rsid w:val="00A67FB7"/>
    <w:rsid w:val="00A70240"/>
    <w:rsid w:val="00A70557"/>
    <w:rsid w:val="00A705A4"/>
    <w:rsid w:val="00A720B8"/>
    <w:rsid w:val="00A77B05"/>
    <w:rsid w:val="00A81939"/>
    <w:rsid w:val="00A81C0A"/>
    <w:rsid w:val="00A8306C"/>
    <w:rsid w:val="00A8565F"/>
    <w:rsid w:val="00A86114"/>
    <w:rsid w:val="00A8741B"/>
    <w:rsid w:val="00A91525"/>
    <w:rsid w:val="00A917A8"/>
    <w:rsid w:val="00A926AF"/>
    <w:rsid w:val="00A92C2B"/>
    <w:rsid w:val="00A959F7"/>
    <w:rsid w:val="00A97619"/>
    <w:rsid w:val="00A979D4"/>
    <w:rsid w:val="00AA0452"/>
    <w:rsid w:val="00AA077B"/>
    <w:rsid w:val="00AA1A51"/>
    <w:rsid w:val="00AA35BF"/>
    <w:rsid w:val="00AA36E9"/>
    <w:rsid w:val="00AA523D"/>
    <w:rsid w:val="00AA597B"/>
    <w:rsid w:val="00AA6316"/>
    <w:rsid w:val="00AA68DD"/>
    <w:rsid w:val="00AA6996"/>
    <w:rsid w:val="00AB16CB"/>
    <w:rsid w:val="00AB379C"/>
    <w:rsid w:val="00AB5FCF"/>
    <w:rsid w:val="00AC2315"/>
    <w:rsid w:val="00AC234E"/>
    <w:rsid w:val="00AC2AE2"/>
    <w:rsid w:val="00AC3522"/>
    <w:rsid w:val="00AC4087"/>
    <w:rsid w:val="00AC447A"/>
    <w:rsid w:val="00AC50C3"/>
    <w:rsid w:val="00AC78A4"/>
    <w:rsid w:val="00AD0915"/>
    <w:rsid w:val="00AD093F"/>
    <w:rsid w:val="00AD1840"/>
    <w:rsid w:val="00AD1C71"/>
    <w:rsid w:val="00AD2941"/>
    <w:rsid w:val="00AD7A39"/>
    <w:rsid w:val="00AD7E7E"/>
    <w:rsid w:val="00AD7EA8"/>
    <w:rsid w:val="00AE5036"/>
    <w:rsid w:val="00AE5E17"/>
    <w:rsid w:val="00AE688A"/>
    <w:rsid w:val="00AE74FE"/>
    <w:rsid w:val="00AF1195"/>
    <w:rsid w:val="00AF267D"/>
    <w:rsid w:val="00AF3383"/>
    <w:rsid w:val="00AF5295"/>
    <w:rsid w:val="00AF6D4B"/>
    <w:rsid w:val="00AF7609"/>
    <w:rsid w:val="00B012F9"/>
    <w:rsid w:val="00B01B10"/>
    <w:rsid w:val="00B01C1B"/>
    <w:rsid w:val="00B02814"/>
    <w:rsid w:val="00B04803"/>
    <w:rsid w:val="00B068EC"/>
    <w:rsid w:val="00B0769D"/>
    <w:rsid w:val="00B07CB5"/>
    <w:rsid w:val="00B105C2"/>
    <w:rsid w:val="00B10CF7"/>
    <w:rsid w:val="00B121A5"/>
    <w:rsid w:val="00B16562"/>
    <w:rsid w:val="00B17463"/>
    <w:rsid w:val="00B21AFC"/>
    <w:rsid w:val="00B223F2"/>
    <w:rsid w:val="00B24311"/>
    <w:rsid w:val="00B24D3B"/>
    <w:rsid w:val="00B25379"/>
    <w:rsid w:val="00B26BE9"/>
    <w:rsid w:val="00B30FBC"/>
    <w:rsid w:val="00B32042"/>
    <w:rsid w:val="00B321A7"/>
    <w:rsid w:val="00B32A46"/>
    <w:rsid w:val="00B32C83"/>
    <w:rsid w:val="00B3445D"/>
    <w:rsid w:val="00B37915"/>
    <w:rsid w:val="00B40472"/>
    <w:rsid w:val="00B4079D"/>
    <w:rsid w:val="00B40841"/>
    <w:rsid w:val="00B40AE6"/>
    <w:rsid w:val="00B417DF"/>
    <w:rsid w:val="00B42660"/>
    <w:rsid w:val="00B43B01"/>
    <w:rsid w:val="00B44F3D"/>
    <w:rsid w:val="00B472E3"/>
    <w:rsid w:val="00B47D14"/>
    <w:rsid w:val="00B5020B"/>
    <w:rsid w:val="00B50600"/>
    <w:rsid w:val="00B50AFD"/>
    <w:rsid w:val="00B5238F"/>
    <w:rsid w:val="00B52DCB"/>
    <w:rsid w:val="00B54596"/>
    <w:rsid w:val="00B55F46"/>
    <w:rsid w:val="00B56298"/>
    <w:rsid w:val="00B563F1"/>
    <w:rsid w:val="00B57461"/>
    <w:rsid w:val="00B57474"/>
    <w:rsid w:val="00B57575"/>
    <w:rsid w:val="00B5761A"/>
    <w:rsid w:val="00B60205"/>
    <w:rsid w:val="00B60FC8"/>
    <w:rsid w:val="00B6423E"/>
    <w:rsid w:val="00B65039"/>
    <w:rsid w:val="00B714DF"/>
    <w:rsid w:val="00B7188A"/>
    <w:rsid w:val="00B72F15"/>
    <w:rsid w:val="00B74807"/>
    <w:rsid w:val="00B76F6F"/>
    <w:rsid w:val="00B77329"/>
    <w:rsid w:val="00B80077"/>
    <w:rsid w:val="00B8238F"/>
    <w:rsid w:val="00B8485C"/>
    <w:rsid w:val="00B84ED9"/>
    <w:rsid w:val="00B852D4"/>
    <w:rsid w:val="00B859A8"/>
    <w:rsid w:val="00B86AB9"/>
    <w:rsid w:val="00B91B02"/>
    <w:rsid w:val="00B929F8"/>
    <w:rsid w:val="00B932C3"/>
    <w:rsid w:val="00B9504B"/>
    <w:rsid w:val="00B950E7"/>
    <w:rsid w:val="00B95A9E"/>
    <w:rsid w:val="00B95CEA"/>
    <w:rsid w:val="00B95F00"/>
    <w:rsid w:val="00B96FEC"/>
    <w:rsid w:val="00B97EF1"/>
    <w:rsid w:val="00BA02B5"/>
    <w:rsid w:val="00BA0395"/>
    <w:rsid w:val="00BA0C8C"/>
    <w:rsid w:val="00BA10AB"/>
    <w:rsid w:val="00BA40EC"/>
    <w:rsid w:val="00BA5667"/>
    <w:rsid w:val="00BA5D64"/>
    <w:rsid w:val="00BA7CFA"/>
    <w:rsid w:val="00BB0041"/>
    <w:rsid w:val="00BB033D"/>
    <w:rsid w:val="00BB0477"/>
    <w:rsid w:val="00BB10F4"/>
    <w:rsid w:val="00BB3FBD"/>
    <w:rsid w:val="00BB680F"/>
    <w:rsid w:val="00BC1CE3"/>
    <w:rsid w:val="00BC264D"/>
    <w:rsid w:val="00BC28D7"/>
    <w:rsid w:val="00BC2BA1"/>
    <w:rsid w:val="00BC2DCB"/>
    <w:rsid w:val="00BC37DD"/>
    <w:rsid w:val="00BC518D"/>
    <w:rsid w:val="00BC611A"/>
    <w:rsid w:val="00BC61C0"/>
    <w:rsid w:val="00BC6AE3"/>
    <w:rsid w:val="00BD0A2E"/>
    <w:rsid w:val="00BD12D3"/>
    <w:rsid w:val="00BD1CA7"/>
    <w:rsid w:val="00BD3AE9"/>
    <w:rsid w:val="00BD4813"/>
    <w:rsid w:val="00BD65FB"/>
    <w:rsid w:val="00BE5327"/>
    <w:rsid w:val="00BE5534"/>
    <w:rsid w:val="00BE61EB"/>
    <w:rsid w:val="00BE6906"/>
    <w:rsid w:val="00BE6BAA"/>
    <w:rsid w:val="00BF1007"/>
    <w:rsid w:val="00BF242C"/>
    <w:rsid w:val="00BF2BD5"/>
    <w:rsid w:val="00BF2D60"/>
    <w:rsid w:val="00BF3A3A"/>
    <w:rsid w:val="00BF47BB"/>
    <w:rsid w:val="00BF5116"/>
    <w:rsid w:val="00BF5D2D"/>
    <w:rsid w:val="00BF5F4A"/>
    <w:rsid w:val="00BF628C"/>
    <w:rsid w:val="00BF656D"/>
    <w:rsid w:val="00BF6CA8"/>
    <w:rsid w:val="00BF6F58"/>
    <w:rsid w:val="00BF7114"/>
    <w:rsid w:val="00C00186"/>
    <w:rsid w:val="00C0033D"/>
    <w:rsid w:val="00C003AE"/>
    <w:rsid w:val="00C0237F"/>
    <w:rsid w:val="00C027C1"/>
    <w:rsid w:val="00C02BD2"/>
    <w:rsid w:val="00C041E0"/>
    <w:rsid w:val="00C051FD"/>
    <w:rsid w:val="00C06B7F"/>
    <w:rsid w:val="00C124CF"/>
    <w:rsid w:val="00C13A37"/>
    <w:rsid w:val="00C14E26"/>
    <w:rsid w:val="00C15044"/>
    <w:rsid w:val="00C16D94"/>
    <w:rsid w:val="00C17B5B"/>
    <w:rsid w:val="00C20966"/>
    <w:rsid w:val="00C20CE5"/>
    <w:rsid w:val="00C21F95"/>
    <w:rsid w:val="00C22EF2"/>
    <w:rsid w:val="00C23C4A"/>
    <w:rsid w:val="00C24761"/>
    <w:rsid w:val="00C2708F"/>
    <w:rsid w:val="00C2770C"/>
    <w:rsid w:val="00C32AFF"/>
    <w:rsid w:val="00C33126"/>
    <w:rsid w:val="00C33AEA"/>
    <w:rsid w:val="00C37B04"/>
    <w:rsid w:val="00C37F46"/>
    <w:rsid w:val="00C41ADA"/>
    <w:rsid w:val="00C478FE"/>
    <w:rsid w:val="00C51CF0"/>
    <w:rsid w:val="00C53A09"/>
    <w:rsid w:val="00C55C25"/>
    <w:rsid w:val="00C6097C"/>
    <w:rsid w:val="00C61DA5"/>
    <w:rsid w:val="00C62A0F"/>
    <w:rsid w:val="00C6315C"/>
    <w:rsid w:val="00C645DC"/>
    <w:rsid w:val="00C7056F"/>
    <w:rsid w:val="00C70E06"/>
    <w:rsid w:val="00C72A91"/>
    <w:rsid w:val="00C74147"/>
    <w:rsid w:val="00C7419F"/>
    <w:rsid w:val="00C759AA"/>
    <w:rsid w:val="00C75F80"/>
    <w:rsid w:val="00C76B78"/>
    <w:rsid w:val="00C80B7F"/>
    <w:rsid w:val="00C8342E"/>
    <w:rsid w:val="00C87568"/>
    <w:rsid w:val="00C90177"/>
    <w:rsid w:val="00C91D08"/>
    <w:rsid w:val="00C92068"/>
    <w:rsid w:val="00C930B4"/>
    <w:rsid w:val="00C9403C"/>
    <w:rsid w:val="00C95EA2"/>
    <w:rsid w:val="00C97FD8"/>
    <w:rsid w:val="00CA2DE3"/>
    <w:rsid w:val="00CA38F6"/>
    <w:rsid w:val="00CA5631"/>
    <w:rsid w:val="00CA658C"/>
    <w:rsid w:val="00CA72C2"/>
    <w:rsid w:val="00CB11D6"/>
    <w:rsid w:val="00CB1261"/>
    <w:rsid w:val="00CB23A8"/>
    <w:rsid w:val="00CB3E34"/>
    <w:rsid w:val="00CB4246"/>
    <w:rsid w:val="00CB4E26"/>
    <w:rsid w:val="00CB5995"/>
    <w:rsid w:val="00CB5BB5"/>
    <w:rsid w:val="00CB66BB"/>
    <w:rsid w:val="00CB68DC"/>
    <w:rsid w:val="00CB6AAE"/>
    <w:rsid w:val="00CB74C0"/>
    <w:rsid w:val="00CC06E6"/>
    <w:rsid w:val="00CC0F69"/>
    <w:rsid w:val="00CC1873"/>
    <w:rsid w:val="00CC2627"/>
    <w:rsid w:val="00CC5443"/>
    <w:rsid w:val="00CC5E7B"/>
    <w:rsid w:val="00CC5F09"/>
    <w:rsid w:val="00CC5FDA"/>
    <w:rsid w:val="00CC66CA"/>
    <w:rsid w:val="00CD1AC2"/>
    <w:rsid w:val="00CD1DD8"/>
    <w:rsid w:val="00CD36C6"/>
    <w:rsid w:val="00CD5310"/>
    <w:rsid w:val="00CD5934"/>
    <w:rsid w:val="00CD59A9"/>
    <w:rsid w:val="00CD5E31"/>
    <w:rsid w:val="00CE0065"/>
    <w:rsid w:val="00CE0B60"/>
    <w:rsid w:val="00CE22AD"/>
    <w:rsid w:val="00CE2771"/>
    <w:rsid w:val="00CE2CDF"/>
    <w:rsid w:val="00CE5139"/>
    <w:rsid w:val="00CE69A7"/>
    <w:rsid w:val="00CF01C3"/>
    <w:rsid w:val="00CF13C8"/>
    <w:rsid w:val="00CF1C3B"/>
    <w:rsid w:val="00CF2D47"/>
    <w:rsid w:val="00CF2FC6"/>
    <w:rsid w:val="00CF4EAE"/>
    <w:rsid w:val="00CF5EF0"/>
    <w:rsid w:val="00CF6FB2"/>
    <w:rsid w:val="00CF78CB"/>
    <w:rsid w:val="00D0218F"/>
    <w:rsid w:val="00D0428F"/>
    <w:rsid w:val="00D05BF3"/>
    <w:rsid w:val="00D06CE5"/>
    <w:rsid w:val="00D071EB"/>
    <w:rsid w:val="00D07B12"/>
    <w:rsid w:val="00D07C98"/>
    <w:rsid w:val="00D104AF"/>
    <w:rsid w:val="00D108BC"/>
    <w:rsid w:val="00D11441"/>
    <w:rsid w:val="00D11AF1"/>
    <w:rsid w:val="00D129E8"/>
    <w:rsid w:val="00D13A4B"/>
    <w:rsid w:val="00D13C8A"/>
    <w:rsid w:val="00D16407"/>
    <w:rsid w:val="00D16ADE"/>
    <w:rsid w:val="00D20756"/>
    <w:rsid w:val="00D21680"/>
    <w:rsid w:val="00D2179B"/>
    <w:rsid w:val="00D22005"/>
    <w:rsid w:val="00D2200F"/>
    <w:rsid w:val="00D230C5"/>
    <w:rsid w:val="00D24BA8"/>
    <w:rsid w:val="00D24E79"/>
    <w:rsid w:val="00D25118"/>
    <w:rsid w:val="00D25784"/>
    <w:rsid w:val="00D266A6"/>
    <w:rsid w:val="00D30169"/>
    <w:rsid w:val="00D3177D"/>
    <w:rsid w:val="00D31DAF"/>
    <w:rsid w:val="00D32115"/>
    <w:rsid w:val="00D3223F"/>
    <w:rsid w:val="00D32587"/>
    <w:rsid w:val="00D337BB"/>
    <w:rsid w:val="00D3380B"/>
    <w:rsid w:val="00D3403D"/>
    <w:rsid w:val="00D37BCB"/>
    <w:rsid w:val="00D424BF"/>
    <w:rsid w:val="00D442DE"/>
    <w:rsid w:val="00D4435A"/>
    <w:rsid w:val="00D44370"/>
    <w:rsid w:val="00D449B9"/>
    <w:rsid w:val="00D45D5C"/>
    <w:rsid w:val="00D4624F"/>
    <w:rsid w:val="00D51F46"/>
    <w:rsid w:val="00D532F6"/>
    <w:rsid w:val="00D53C64"/>
    <w:rsid w:val="00D53F2D"/>
    <w:rsid w:val="00D54E24"/>
    <w:rsid w:val="00D55B1A"/>
    <w:rsid w:val="00D6100B"/>
    <w:rsid w:val="00D63551"/>
    <w:rsid w:val="00D64A57"/>
    <w:rsid w:val="00D65266"/>
    <w:rsid w:val="00D679CD"/>
    <w:rsid w:val="00D70EDB"/>
    <w:rsid w:val="00D7216A"/>
    <w:rsid w:val="00D7358A"/>
    <w:rsid w:val="00D74907"/>
    <w:rsid w:val="00D749F5"/>
    <w:rsid w:val="00D76682"/>
    <w:rsid w:val="00D76E10"/>
    <w:rsid w:val="00D77B41"/>
    <w:rsid w:val="00D77C71"/>
    <w:rsid w:val="00D82085"/>
    <w:rsid w:val="00D830D8"/>
    <w:rsid w:val="00D84BDF"/>
    <w:rsid w:val="00D8591B"/>
    <w:rsid w:val="00D85C7B"/>
    <w:rsid w:val="00D905EC"/>
    <w:rsid w:val="00D94A3F"/>
    <w:rsid w:val="00D969AE"/>
    <w:rsid w:val="00D96B9E"/>
    <w:rsid w:val="00D96FE0"/>
    <w:rsid w:val="00D97398"/>
    <w:rsid w:val="00DA21BE"/>
    <w:rsid w:val="00DA3E3B"/>
    <w:rsid w:val="00DA460A"/>
    <w:rsid w:val="00DA53BB"/>
    <w:rsid w:val="00DA5E3D"/>
    <w:rsid w:val="00DA7C29"/>
    <w:rsid w:val="00DA7E31"/>
    <w:rsid w:val="00DA7F26"/>
    <w:rsid w:val="00DB24FF"/>
    <w:rsid w:val="00DB2860"/>
    <w:rsid w:val="00DB2B44"/>
    <w:rsid w:val="00DB2BEF"/>
    <w:rsid w:val="00DB5DBD"/>
    <w:rsid w:val="00DB7BEF"/>
    <w:rsid w:val="00DC01B2"/>
    <w:rsid w:val="00DC2D0E"/>
    <w:rsid w:val="00DC5F3F"/>
    <w:rsid w:val="00DC5FA2"/>
    <w:rsid w:val="00DC7597"/>
    <w:rsid w:val="00DC7F48"/>
    <w:rsid w:val="00DD1B11"/>
    <w:rsid w:val="00DD253F"/>
    <w:rsid w:val="00DD45D4"/>
    <w:rsid w:val="00DD6C03"/>
    <w:rsid w:val="00DD6EBD"/>
    <w:rsid w:val="00DE001A"/>
    <w:rsid w:val="00DE1DAA"/>
    <w:rsid w:val="00DE32ED"/>
    <w:rsid w:val="00DE4D54"/>
    <w:rsid w:val="00DE560D"/>
    <w:rsid w:val="00DF1E39"/>
    <w:rsid w:val="00DF525F"/>
    <w:rsid w:val="00DF5927"/>
    <w:rsid w:val="00DF6410"/>
    <w:rsid w:val="00DF694E"/>
    <w:rsid w:val="00DF765F"/>
    <w:rsid w:val="00E01CD0"/>
    <w:rsid w:val="00E07A08"/>
    <w:rsid w:val="00E10B32"/>
    <w:rsid w:val="00E10F45"/>
    <w:rsid w:val="00E130D7"/>
    <w:rsid w:val="00E14FA6"/>
    <w:rsid w:val="00E14FF4"/>
    <w:rsid w:val="00E15B53"/>
    <w:rsid w:val="00E15D00"/>
    <w:rsid w:val="00E1764E"/>
    <w:rsid w:val="00E17990"/>
    <w:rsid w:val="00E22B99"/>
    <w:rsid w:val="00E23A03"/>
    <w:rsid w:val="00E242A1"/>
    <w:rsid w:val="00E2497B"/>
    <w:rsid w:val="00E26593"/>
    <w:rsid w:val="00E26AF3"/>
    <w:rsid w:val="00E27A78"/>
    <w:rsid w:val="00E34233"/>
    <w:rsid w:val="00E40A14"/>
    <w:rsid w:val="00E415E5"/>
    <w:rsid w:val="00E417F4"/>
    <w:rsid w:val="00E41A75"/>
    <w:rsid w:val="00E41C7D"/>
    <w:rsid w:val="00E42632"/>
    <w:rsid w:val="00E43F4B"/>
    <w:rsid w:val="00E44369"/>
    <w:rsid w:val="00E44A69"/>
    <w:rsid w:val="00E4629B"/>
    <w:rsid w:val="00E46507"/>
    <w:rsid w:val="00E468D2"/>
    <w:rsid w:val="00E47A43"/>
    <w:rsid w:val="00E47C3C"/>
    <w:rsid w:val="00E50E02"/>
    <w:rsid w:val="00E519CD"/>
    <w:rsid w:val="00E54C46"/>
    <w:rsid w:val="00E55641"/>
    <w:rsid w:val="00E5639D"/>
    <w:rsid w:val="00E60FD8"/>
    <w:rsid w:val="00E616C8"/>
    <w:rsid w:val="00E618D0"/>
    <w:rsid w:val="00E61D55"/>
    <w:rsid w:val="00E627DE"/>
    <w:rsid w:val="00E628AC"/>
    <w:rsid w:val="00E65682"/>
    <w:rsid w:val="00E66525"/>
    <w:rsid w:val="00E674AF"/>
    <w:rsid w:val="00E67CBE"/>
    <w:rsid w:val="00E71FE0"/>
    <w:rsid w:val="00E72280"/>
    <w:rsid w:val="00E72988"/>
    <w:rsid w:val="00E72CF8"/>
    <w:rsid w:val="00E73E0D"/>
    <w:rsid w:val="00E744C5"/>
    <w:rsid w:val="00E74658"/>
    <w:rsid w:val="00E747B2"/>
    <w:rsid w:val="00E75051"/>
    <w:rsid w:val="00E75A0B"/>
    <w:rsid w:val="00E7626F"/>
    <w:rsid w:val="00E76F7B"/>
    <w:rsid w:val="00E803BA"/>
    <w:rsid w:val="00E80657"/>
    <w:rsid w:val="00E826D2"/>
    <w:rsid w:val="00E8359E"/>
    <w:rsid w:val="00E83DF6"/>
    <w:rsid w:val="00E87416"/>
    <w:rsid w:val="00E933C0"/>
    <w:rsid w:val="00E9460C"/>
    <w:rsid w:val="00E959B0"/>
    <w:rsid w:val="00E95E39"/>
    <w:rsid w:val="00E96F2B"/>
    <w:rsid w:val="00E97C7A"/>
    <w:rsid w:val="00EA07D4"/>
    <w:rsid w:val="00EA0BE0"/>
    <w:rsid w:val="00EA18D1"/>
    <w:rsid w:val="00EA3681"/>
    <w:rsid w:val="00EA40D5"/>
    <w:rsid w:val="00EA5162"/>
    <w:rsid w:val="00EA5FAC"/>
    <w:rsid w:val="00EA7434"/>
    <w:rsid w:val="00EB0E94"/>
    <w:rsid w:val="00EB147D"/>
    <w:rsid w:val="00EB4326"/>
    <w:rsid w:val="00EB52C3"/>
    <w:rsid w:val="00EB67C3"/>
    <w:rsid w:val="00EB7003"/>
    <w:rsid w:val="00EC0A6B"/>
    <w:rsid w:val="00EC203E"/>
    <w:rsid w:val="00EC4F01"/>
    <w:rsid w:val="00EC5E1A"/>
    <w:rsid w:val="00EC5E4D"/>
    <w:rsid w:val="00EC5E90"/>
    <w:rsid w:val="00EC7BFC"/>
    <w:rsid w:val="00EC7FCC"/>
    <w:rsid w:val="00ED01FA"/>
    <w:rsid w:val="00ED079E"/>
    <w:rsid w:val="00ED0D3E"/>
    <w:rsid w:val="00ED1D8D"/>
    <w:rsid w:val="00ED3874"/>
    <w:rsid w:val="00ED52C7"/>
    <w:rsid w:val="00ED53CE"/>
    <w:rsid w:val="00ED6186"/>
    <w:rsid w:val="00ED6F10"/>
    <w:rsid w:val="00EE22A2"/>
    <w:rsid w:val="00EE270E"/>
    <w:rsid w:val="00EE5AEE"/>
    <w:rsid w:val="00EE692D"/>
    <w:rsid w:val="00EF0194"/>
    <w:rsid w:val="00EF2167"/>
    <w:rsid w:val="00EF22E3"/>
    <w:rsid w:val="00EF2D0E"/>
    <w:rsid w:val="00EF32ED"/>
    <w:rsid w:val="00EF5424"/>
    <w:rsid w:val="00EF5CEF"/>
    <w:rsid w:val="00EF6294"/>
    <w:rsid w:val="00EF73A0"/>
    <w:rsid w:val="00F01285"/>
    <w:rsid w:val="00F01C6C"/>
    <w:rsid w:val="00F03022"/>
    <w:rsid w:val="00F06AB5"/>
    <w:rsid w:val="00F13C72"/>
    <w:rsid w:val="00F15DB6"/>
    <w:rsid w:val="00F17858"/>
    <w:rsid w:val="00F20D98"/>
    <w:rsid w:val="00F2105D"/>
    <w:rsid w:val="00F2236C"/>
    <w:rsid w:val="00F2454F"/>
    <w:rsid w:val="00F24A3C"/>
    <w:rsid w:val="00F24C53"/>
    <w:rsid w:val="00F25513"/>
    <w:rsid w:val="00F2570F"/>
    <w:rsid w:val="00F25E38"/>
    <w:rsid w:val="00F26BC1"/>
    <w:rsid w:val="00F2717D"/>
    <w:rsid w:val="00F30540"/>
    <w:rsid w:val="00F30AE1"/>
    <w:rsid w:val="00F32036"/>
    <w:rsid w:val="00F3254F"/>
    <w:rsid w:val="00F35C61"/>
    <w:rsid w:val="00F362A7"/>
    <w:rsid w:val="00F368C4"/>
    <w:rsid w:val="00F37F61"/>
    <w:rsid w:val="00F40193"/>
    <w:rsid w:val="00F416B1"/>
    <w:rsid w:val="00F41763"/>
    <w:rsid w:val="00F41F30"/>
    <w:rsid w:val="00F4544D"/>
    <w:rsid w:val="00F47ED3"/>
    <w:rsid w:val="00F53319"/>
    <w:rsid w:val="00F55C62"/>
    <w:rsid w:val="00F57437"/>
    <w:rsid w:val="00F57823"/>
    <w:rsid w:val="00F61464"/>
    <w:rsid w:val="00F63327"/>
    <w:rsid w:val="00F649C7"/>
    <w:rsid w:val="00F66010"/>
    <w:rsid w:val="00F67544"/>
    <w:rsid w:val="00F701D9"/>
    <w:rsid w:val="00F72E70"/>
    <w:rsid w:val="00F7350C"/>
    <w:rsid w:val="00F73813"/>
    <w:rsid w:val="00F73960"/>
    <w:rsid w:val="00F766AD"/>
    <w:rsid w:val="00F82DF4"/>
    <w:rsid w:val="00F83436"/>
    <w:rsid w:val="00F84497"/>
    <w:rsid w:val="00F85735"/>
    <w:rsid w:val="00F85D62"/>
    <w:rsid w:val="00F85ED0"/>
    <w:rsid w:val="00F93201"/>
    <w:rsid w:val="00F94109"/>
    <w:rsid w:val="00F949C1"/>
    <w:rsid w:val="00F952DA"/>
    <w:rsid w:val="00F96053"/>
    <w:rsid w:val="00F96B5E"/>
    <w:rsid w:val="00F978C4"/>
    <w:rsid w:val="00FA0516"/>
    <w:rsid w:val="00FA3148"/>
    <w:rsid w:val="00FA4126"/>
    <w:rsid w:val="00FA4A79"/>
    <w:rsid w:val="00FA5EDA"/>
    <w:rsid w:val="00FB09A5"/>
    <w:rsid w:val="00FB11CD"/>
    <w:rsid w:val="00FB2264"/>
    <w:rsid w:val="00FB3296"/>
    <w:rsid w:val="00FC32A2"/>
    <w:rsid w:val="00FD1272"/>
    <w:rsid w:val="00FD2969"/>
    <w:rsid w:val="00FD4AF8"/>
    <w:rsid w:val="00FD4F00"/>
    <w:rsid w:val="00FD6249"/>
    <w:rsid w:val="00FD7512"/>
    <w:rsid w:val="00FD752E"/>
    <w:rsid w:val="00FD7973"/>
    <w:rsid w:val="00FE0A0F"/>
    <w:rsid w:val="00FE2103"/>
    <w:rsid w:val="00FE31BE"/>
    <w:rsid w:val="00FE4C09"/>
    <w:rsid w:val="00FE64BB"/>
    <w:rsid w:val="00FE7E31"/>
    <w:rsid w:val="00FF11A6"/>
    <w:rsid w:val="00FF2B42"/>
    <w:rsid w:val="00FF54E6"/>
    <w:rsid w:val="00FF5C65"/>
    <w:rsid w:val="00FF7571"/>
    <w:rsid w:val="00FF762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8C74F"/>
  <w15:chartTrackingRefBased/>
  <w15:docId w15:val="{D985DCAD-143E-4917-A9BC-A8604F63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452"/>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autoRedefine/>
    <w:qFormat/>
    <w:rsid w:val="00D21680"/>
    <w:pPr>
      <w:keepNext/>
      <w:spacing w:line="320" w:lineRule="exact"/>
      <w:contextualSpacing/>
      <w:jc w:val="center"/>
      <w:outlineLvl w:val="0"/>
    </w:pPr>
    <w:rPr>
      <w:rFonts w:asciiTheme="minorHAnsi" w:hAnsiTheme="minorHAnsi" w:cstheme="minorHAnsi"/>
      <w:b/>
      <w:bCs/>
      <w:iCs/>
      <w:color w:val="000000" w:themeColor="text1"/>
      <w:w w:val="0"/>
      <w:sz w:val="22"/>
      <w:szCs w:val="22"/>
    </w:rPr>
  </w:style>
  <w:style w:type="paragraph" w:styleId="Ttulo2">
    <w:name w:val="heading 2"/>
    <w:basedOn w:val="Normal"/>
    <w:next w:val="Normal"/>
    <w:link w:val="Ttulo2Char"/>
    <w:uiPriority w:val="99"/>
    <w:qFormat/>
    <w:rsid w:val="00704452"/>
    <w:pPr>
      <w:keepNext/>
      <w:jc w:val="both"/>
      <w:outlineLvl w:val="1"/>
    </w:pPr>
    <w:rPr>
      <w:smallCaps/>
    </w:rPr>
  </w:style>
  <w:style w:type="paragraph" w:styleId="Ttulo3">
    <w:name w:val="heading 3"/>
    <w:basedOn w:val="Normal"/>
    <w:next w:val="Normal"/>
    <w:link w:val="Ttulo3Char"/>
    <w:qFormat/>
    <w:rsid w:val="00704452"/>
    <w:pPr>
      <w:keepNext/>
      <w:jc w:val="center"/>
      <w:outlineLvl w:val="2"/>
    </w:pPr>
    <w:rPr>
      <w:b/>
      <w:bCs/>
      <w:sz w:val="23"/>
      <w:szCs w:val="23"/>
      <w:u w:val="single"/>
    </w:rPr>
  </w:style>
  <w:style w:type="paragraph" w:styleId="Ttulo4">
    <w:name w:val="heading 4"/>
    <w:basedOn w:val="Normal"/>
    <w:next w:val="Normal"/>
    <w:link w:val="Ttulo4Char"/>
    <w:qFormat/>
    <w:rsid w:val="00704452"/>
    <w:pPr>
      <w:keepNext/>
      <w:ind w:firstLine="1440"/>
      <w:jc w:val="both"/>
      <w:outlineLvl w:val="3"/>
    </w:pPr>
    <w:rPr>
      <w:b/>
      <w:bCs/>
    </w:rPr>
  </w:style>
  <w:style w:type="paragraph" w:styleId="Ttulo5">
    <w:name w:val="heading 5"/>
    <w:basedOn w:val="Normal"/>
    <w:next w:val="Normal"/>
    <w:link w:val="Ttulo5Char"/>
    <w:qFormat/>
    <w:rsid w:val="00704452"/>
    <w:pPr>
      <w:keepNext/>
      <w:jc w:val="center"/>
      <w:outlineLvl w:val="4"/>
    </w:pPr>
    <w:rPr>
      <w:b/>
      <w:bCs/>
      <w:sz w:val="23"/>
      <w:szCs w:val="23"/>
    </w:rPr>
  </w:style>
  <w:style w:type="paragraph" w:styleId="Ttulo6">
    <w:name w:val="heading 6"/>
    <w:basedOn w:val="Normal"/>
    <w:next w:val="Normal"/>
    <w:link w:val="Ttulo6Char"/>
    <w:qFormat/>
    <w:rsid w:val="00704452"/>
    <w:pPr>
      <w:keepNext/>
      <w:spacing w:before="120" w:after="120"/>
      <w:ind w:left="57" w:right="57"/>
      <w:outlineLvl w:val="5"/>
    </w:pPr>
    <w:rPr>
      <w:i/>
      <w:iCs/>
      <w:color w:val="000000"/>
    </w:rPr>
  </w:style>
  <w:style w:type="paragraph" w:styleId="Ttulo7">
    <w:name w:val="heading 7"/>
    <w:basedOn w:val="Normal"/>
    <w:next w:val="Normal"/>
    <w:link w:val="Ttulo7Char"/>
    <w:qFormat/>
    <w:rsid w:val="00704452"/>
    <w:pPr>
      <w:keepNext/>
      <w:ind w:firstLine="708"/>
      <w:jc w:val="both"/>
      <w:outlineLvl w:val="6"/>
    </w:pPr>
    <w:rPr>
      <w:rFonts w:ascii="Frutiger Light" w:hAnsi="Frutiger Light"/>
      <w:i/>
      <w:w w:val="0"/>
      <w:sz w:val="26"/>
    </w:rPr>
  </w:style>
  <w:style w:type="paragraph" w:styleId="Ttulo8">
    <w:name w:val="heading 8"/>
    <w:basedOn w:val="Normal"/>
    <w:next w:val="Normal"/>
    <w:link w:val="Ttulo8Char"/>
    <w:qFormat/>
    <w:rsid w:val="00704452"/>
    <w:pPr>
      <w:keepNext/>
      <w:shd w:val="clear" w:color="auto" w:fill="FFFFFF"/>
      <w:tabs>
        <w:tab w:val="left" w:pos="1560"/>
      </w:tabs>
      <w:outlineLvl w:val="7"/>
    </w:pPr>
    <w:rPr>
      <w:rFonts w:ascii="Frutiger Light" w:hAnsi="Frutiger Light"/>
      <w:b/>
      <w:w w:val="0"/>
      <w:sz w:val="26"/>
    </w:rPr>
  </w:style>
  <w:style w:type="paragraph" w:styleId="Ttulo9">
    <w:name w:val="heading 9"/>
    <w:basedOn w:val="Normal"/>
    <w:next w:val="Normal"/>
    <w:link w:val="Ttulo9Char"/>
    <w:qFormat/>
    <w:rsid w:val="00704452"/>
    <w:pPr>
      <w:keepNext/>
      <w:autoSpaceDE/>
      <w:autoSpaceDN/>
      <w:adjustRightInd/>
      <w:spacing w:line="320" w:lineRule="exact"/>
      <w:jc w:val="right"/>
      <w:outlineLvl w:val="8"/>
    </w:pPr>
    <w:rPr>
      <w:rFonts w:ascii="Frutiger Light" w:hAnsi="Frutiger Light"/>
      <w:b/>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21680"/>
    <w:rPr>
      <w:rFonts w:eastAsia="Times New Roman" w:cstheme="minorHAnsi"/>
      <w:b/>
      <w:bCs/>
      <w:iCs/>
      <w:color w:val="000000" w:themeColor="text1"/>
      <w:w w:val="0"/>
      <w:lang w:eastAsia="pt-BR"/>
    </w:rPr>
  </w:style>
  <w:style w:type="character" w:customStyle="1" w:styleId="Ttulo2Char">
    <w:name w:val="Título 2 Char"/>
    <w:basedOn w:val="Fontepargpadro"/>
    <w:link w:val="Ttulo2"/>
    <w:uiPriority w:val="99"/>
    <w:rsid w:val="00704452"/>
    <w:rPr>
      <w:rFonts w:ascii="Times New Roman" w:eastAsia="Times New Roman" w:hAnsi="Times New Roman" w:cs="Times New Roman"/>
      <w:smallCaps/>
      <w:sz w:val="24"/>
      <w:szCs w:val="24"/>
      <w:lang w:eastAsia="pt-BR"/>
    </w:rPr>
  </w:style>
  <w:style w:type="character" w:customStyle="1" w:styleId="Ttulo3Char">
    <w:name w:val="Título 3 Char"/>
    <w:basedOn w:val="Fontepargpadro"/>
    <w:link w:val="Ttulo3"/>
    <w:rsid w:val="00704452"/>
    <w:rPr>
      <w:rFonts w:ascii="Times New Roman" w:eastAsia="Times New Roman" w:hAnsi="Times New Roman" w:cs="Times New Roman"/>
      <w:b/>
      <w:bCs/>
      <w:sz w:val="23"/>
      <w:szCs w:val="23"/>
      <w:u w:val="single"/>
      <w:lang w:eastAsia="pt-BR"/>
    </w:rPr>
  </w:style>
  <w:style w:type="character" w:customStyle="1" w:styleId="Ttulo4Char">
    <w:name w:val="Título 4 Char"/>
    <w:basedOn w:val="Fontepargpadro"/>
    <w:link w:val="Ttulo4"/>
    <w:rsid w:val="00704452"/>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rsid w:val="00704452"/>
    <w:rPr>
      <w:rFonts w:ascii="Times New Roman" w:eastAsia="Times New Roman" w:hAnsi="Times New Roman" w:cs="Times New Roman"/>
      <w:b/>
      <w:bCs/>
      <w:sz w:val="23"/>
      <w:szCs w:val="23"/>
      <w:lang w:eastAsia="pt-BR"/>
    </w:rPr>
  </w:style>
  <w:style w:type="character" w:customStyle="1" w:styleId="Ttulo6Char">
    <w:name w:val="Título 6 Char"/>
    <w:basedOn w:val="Fontepargpadro"/>
    <w:link w:val="Ttulo6"/>
    <w:rsid w:val="00704452"/>
    <w:rPr>
      <w:rFonts w:ascii="Times New Roman" w:eastAsia="Times New Roman" w:hAnsi="Times New Roman" w:cs="Times New Roman"/>
      <w:i/>
      <w:iCs/>
      <w:color w:val="000000"/>
      <w:sz w:val="24"/>
      <w:szCs w:val="24"/>
      <w:lang w:eastAsia="pt-BR"/>
    </w:rPr>
  </w:style>
  <w:style w:type="character" w:customStyle="1" w:styleId="Ttulo7Char">
    <w:name w:val="Título 7 Char"/>
    <w:basedOn w:val="Fontepargpadro"/>
    <w:link w:val="Ttulo7"/>
    <w:rsid w:val="00704452"/>
    <w:rPr>
      <w:rFonts w:ascii="Frutiger Light" w:eastAsia="Times New Roman" w:hAnsi="Frutiger Light" w:cs="Times New Roman"/>
      <w:i/>
      <w:w w:val="0"/>
      <w:sz w:val="26"/>
      <w:szCs w:val="24"/>
      <w:lang w:eastAsia="pt-BR"/>
    </w:rPr>
  </w:style>
  <w:style w:type="character" w:customStyle="1" w:styleId="Ttulo8Char">
    <w:name w:val="Título 8 Char"/>
    <w:basedOn w:val="Fontepargpadro"/>
    <w:link w:val="Ttulo8"/>
    <w:rsid w:val="00704452"/>
    <w:rPr>
      <w:rFonts w:ascii="Frutiger Light" w:eastAsia="Times New Roman" w:hAnsi="Frutiger Light" w:cs="Times New Roman"/>
      <w:b/>
      <w:w w:val="0"/>
      <w:sz w:val="26"/>
      <w:szCs w:val="24"/>
      <w:shd w:val="clear" w:color="auto" w:fill="FFFFFF"/>
      <w:lang w:eastAsia="pt-BR"/>
    </w:rPr>
  </w:style>
  <w:style w:type="character" w:customStyle="1" w:styleId="Ttulo9Char">
    <w:name w:val="Título 9 Char"/>
    <w:basedOn w:val="Fontepargpadro"/>
    <w:link w:val="Ttulo9"/>
    <w:rsid w:val="00704452"/>
    <w:rPr>
      <w:rFonts w:ascii="Frutiger Light" w:eastAsia="Times New Roman" w:hAnsi="Frutiger Light" w:cs="Times New Roman"/>
      <w:b/>
      <w:color w:val="000000"/>
      <w:sz w:val="26"/>
      <w:szCs w:val="24"/>
      <w:lang w:eastAsia="pt-BR"/>
    </w:rPr>
  </w:style>
  <w:style w:type="paragraph" w:styleId="Corpodetexto">
    <w:name w:val="Body Text"/>
    <w:aliases w:val="bt,BT,.BT,body text,bd,5,b"/>
    <w:basedOn w:val="Normal"/>
    <w:link w:val="CorpodetextoChar"/>
    <w:uiPriority w:val="99"/>
    <w:qFormat/>
    <w:rsid w:val="00704452"/>
    <w:pPr>
      <w:ind w:firstLine="1440"/>
      <w:jc w:val="both"/>
    </w:pPr>
    <w:rPr>
      <w:rFonts w:ascii="Arial" w:hAnsi="Arial" w:cs="Arial"/>
      <w:sz w:val="22"/>
      <w:szCs w:val="22"/>
    </w:rPr>
  </w:style>
  <w:style w:type="character" w:customStyle="1" w:styleId="CorpodetextoChar">
    <w:name w:val="Corpo de texto Char"/>
    <w:aliases w:val="bt Char,BT Char,.BT Char,body text Char,bd Char,5 Char,b Char"/>
    <w:basedOn w:val="Fontepargpadro"/>
    <w:link w:val="Corpodetexto"/>
    <w:uiPriority w:val="99"/>
    <w:rsid w:val="00704452"/>
    <w:rPr>
      <w:rFonts w:ascii="Arial" w:eastAsia="Times New Roman" w:hAnsi="Arial" w:cs="Arial"/>
      <w:lang w:eastAsia="pt-BR"/>
    </w:rPr>
  </w:style>
  <w:style w:type="paragraph" w:styleId="Saudao">
    <w:name w:val="Salutation"/>
    <w:basedOn w:val="Normal"/>
    <w:next w:val="Normal"/>
    <w:link w:val="SaudaoChar"/>
    <w:uiPriority w:val="99"/>
    <w:rsid w:val="00704452"/>
    <w:pPr>
      <w:ind w:firstLine="1440"/>
      <w:jc w:val="both"/>
    </w:pPr>
  </w:style>
  <w:style w:type="character" w:customStyle="1" w:styleId="SaudaoChar">
    <w:name w:val="Saudação Char"/>
    <w:basedOn w:val="Fontepargpadro"/>
    <w:link w:val="Saudao"/>
    <w:uiPriority w:val="99"/>
    <w:rsid w:val="00704452"/>
    <w:rPr>
      <w:rFonts w:ascii="Times New Roman" w:eastAsia="Times New Roman" w:hAnsi="Times New Roman" w:cs="Times New Roman"/>
      <w:sz w:val="24"/>
      <w:szCs w:val="24"/>
      <w:lang w:eastAsia="pt-BR"/>
    </w:rPr>
  </w:style>
  <w:style w:type="paragraph" w:customStyle="1" w:styleId="p0">
    <w:name w:val="p0"/>
    <w:basedOn w:val="Normal"/>
    <w:rsid w:val="00704452"/>
    <w:pPr>
      <w:widowControl w:val="0"/>
      <w:tabs>
        <w:tab w:val="left" w:pos="720"/>
      </w:tabs>
      <w:spacing w:line="240" w:lineRule="atLeast"/>
      <w:ind w:firstLine="1440"/>
      <w:jc w:val="both"/>
    </w:pPr>
    <w:rPr>
      <w:rFonts w:ascii="Times" w:hAnsi="Times" w:cs="Verdana"/>
    </w:rPr>
  </w:style>
  <w:style w:type="paragraph" w:customStyle="1" w:styleId="TableTitle">
    <w:name w:val="Table Title"/>
    <w:basedOn w:val="Normal"/>
    <w:next w:val="Normal"/>
    <w:uiPriority w:val="99"/>
    <w:rsid w:val="00704452"/>
    <w:pPr>
      <w:spacing w:before="160"/>
    </w:pPr>
    <w:rPr>
      <w:rFonts w:ascii="Arial" w:hAnsi="Arial" w:cs="Arial"/>
      <w:b/>
      <w:bCs/>
      <w:caps/>
      <w:sz w:val="18"/>
      <w:szCs w:val="18"/>
      <w:lang w:val="en-US"/>
    </w:rPr>
  </w:style>
  <w:style w:type="paragraph" w:customStyle="1" w:styleId="Centered">
    <w:name w:val="Centered"/>
    <w:basedOn w:val="Normal"/>
    <w:uiPriority w:val="99"/>
    <w:rsid w:val="00704452"/>
    <w:pPr>
      <w:keepNext/>
      <w:widowControl w:val="0"/>
      <w:spacing w:after="240"/>
      <w:jc w:val="center"/>
    </w:pPr>
    <w:rPr>
      <w:b/>
      <w:bCs/>
      <w:sz w:val="18"/>
      <w:szCs w:val="18"/>
      <w:lang w:val="en-US"/>
    </w:rPr>
  </w:style>
  <w:style w:type="paragraph" w:styleId="Lista2">
    <w:name w:val="List 2"/>
    <w:basedOn w:val="Normal"/>
    <w:uiPriority w:val="99"/>
    <w:rsid w:val="00704452"/>
    <w:pPr>
      <w:ind w:left="566" w:hanging="283"/>
      <w:jc w:val="both"/>
    </w:pPr>
  </w:style>
  <w:style w:type="paragraph" w:customStyle="1" w:styleId="sub">
    <w:name w:val="sub"/>
    <w:uiPriority w:val="99"/>
    <w:rsid w:val="00704452"/>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styleId="Lista">
    <w:name w:val="List"/>
    <w:basedOn w:val="Normal"/>
    <w:uiPriority w:val="99"/>
    <w:rsid w:val="00704452"/>
    <w:pPr>
      <w:ind w:left="283" w:hanging="283"/>
      <w:jc w:val="both"/>
    </w:pPr>
  </w:style>
  <w:style w:type="character" w:customStyle="1" w:styleId="InitialStyle">
    <w:name w:val="InitialStyle"/>
    <w:uiPriority w:val="99"/>
    <w:rsid w:val="00704452"/>
    <w:rPr>
      <w:rFonts w:ascii="Times New Roman" w:hAnsi="Times New Roman"/>
      <w:color w:val="auto"/>
      <w:spacing w:val="0"/>
      <w:sz w:val="20"/>
    </w:rPr>
  </w:style>
  <w:style w:type="character" w:styleId="Nmerodepgina">
    <w:name w:val="page number"/>
    <w:basedOn w:val="Fontepargpadro"/>
    <w:uiPriority w:val="99"/>
    <w:rsid w:val="00704452"/>
  </w:style>
  <w:style w:type="paragraph" w:styleId="Cabealho">
    <w:name w:val="header"/>
    <w:aliases w:val="Guideline,Tulo1,encabezado"/>
    <w:basedOn w:val="Normal"/>
    <w:link w:val="CabealhoChar"/>
    <w:uiPriority w:val="99"/>
    <w:rsid w:val="00704452"/>
    <w:pPr>
      <w:tabs>
        <w:tab w:val="center" w:pos="4419"/>
        <w:tab w:val="right" w:pos="8838"/>
      </w:tabs>
      <w:ind w:firstLine="1440"/>
      <w:jc w:val="both"/>
    </w:pPr>
  </w:style>
  <w:style w:type="character" w:customStyle="1" w:styleId="CabealhoChar">
    <w:name w:val="Cabeçalho Char"/>
    <w:aliases w:val="Guideline Char,Tulo1 Char,encabezado Char"/>
    <w:basedOn w:val="Fontepargpadro"/>
    <w:link w:val="Cabealho"/>
    <w:uiPriority w:val="99"/>
    <w:rsid w:val="00704452"/>
    <w:rPr>
      <w:rFonts w:ascii="Times New Roman" w:eastAsia="Times New Roman" w:hAnsi="Times New Roman" w:cs="Times New Roman"/>
      <w:sz w:val="24"/>
      <w:szCs w:val="24"/>
      <w:lang w:eastAsia="pt-BR"/>
    </w:rPr>
  </w:style>
  <w:style w:type="paragraph" w:styleId="Rodap">
    <w:name w:val="footer"/>
    <w:basedOn w:val="Normal"/>
    <w:link w:val="RodapChar"/>
    <w:uiPriority w:val="99"/>
    <w:rsid w:val="00704452"/>
    <w:pPr>
      <w:widowControl w:val="0"/>
      <w:tabs>
        <w:tab w:val="center" w:pos="4419"/>
        <w:tab w:val="right" w:pos="8838"/>
      </w:tabs>
      <w:ind w:firstLine="1440"/>
      <w:jc w:val="both"/>
    </w:pPr>
    <w:rPr>
      <w:rFonts w:ascii="Times" w:hAnsi="Times" w:cs="Verdana"/>
    </w:rPr>
  </w:style>
  <w:style w:type="character" w:customStyle="1" w:styleId="RodapChar">
    <w:name w:val="Rodapé Char"/>
    <w:basedOn w:val="Fontepargpadro"/>
    <w:link w:val="Rodap"/>
    <w:uiPriority w:val="99"/>
    <w:rsid w:val="00704452"/>
    <w:rPr>
      <w:rFonts w:ascii="Times" w:eastAsia="Times New Roman" w:hAnsi="Times" w:cs="Verdana"/>
      <w:sz w:val="24"/>
      <w:szCs w:val="24"/>
      <w:lang w:eastAsia="pt-BR"/>
    </w:rPr>
  </w:style>
  <w:style w:type="paragraph" w:styleId="Recuodecorpodetexto">
    <w:name w:val="Body Text Indent"/>
    <w:aliases w:val="bti,bt2,Body Text Bold Indent"/>
    <w:basedOn w:val="Normal"/>
    <w:link w:val="RecuodecorpodetextoChar"/>
    <w:uiPriority w:val="99"/>
    <w:rsid w:val="00704452"/>
    <w:pPr>
      <w:widowControl w:val="0"/>
      <w:jc w:val="both"/>
    </w:pPr>
    <w:rPr>
      <w:sz w:val="20"/>
      <w:szCs w:val="20"/>
    </w:rPr>
  </w:style>
  <w:style w:type="character" w:customStyle="1" w:styleId="RecuodecorpodetextoChar">
    <w:name w:val="Recuo de corpo de texto Char"/>
    <w:aliases w:val="bti Char,bt2 Char,Body Text Bold Indent Char"/>
    <w:basedOn w:val="Fontepargpadro"/>
    <w:link w:val="Recuodecorpodetexto"/>
    <w:uiPriority w:val="99"/>
    <w:rsid w:val="00704452"/>
    <w:rPr>
      <w:rFonts w:ascii="Times New Roman" w:eastAsia="Times New Roman" w:hAnsi="Times New Roman" w:cs="Times New Roman"/>
      <w:sz w:val="20"/>
      <w:szCs w:val="20"/>
      <w:lang w:eastAsia="pt-BR"/>
    </w:rPr>
  </w:style>
  <w:style w:type="paragraph" w:styleId="Corpodetexto3">
    <w:name w:val="Body Text 3"/>
    <w:basedOn w:val="Normal"/>
    <w:link w:val="Corpodetexto3Char"/>
    <w:rsid w:val="00704452"/>
    <w:pPr>
      <w:jc w:val="both"/>
    </w:pPr>
    <w:rPr>
      <w:rFonts w:ascii="Comic Sans MS" w:hAnsi="Comic Sans MS"/>
      <w:sz w:val="26"/>
      <w:szCs w:val="26"/>
    </w:rPr>
  </w:style>
  <w:style w:type="character" w:customStyle="1" w:styleId="Corpodetexto3Char">
    <w:name w:val="Corpo de texto 3 Char"/>
    <w:basedOn w:val="Fontepargpadro"/>
    <w:link w:val="Corpodetexto3"/>
    <w:rsid w:val="00704452"/>
    <w:rPr>
      <w:rFonts w:ascii="Comic Sans MS" w:eastAsia="Times New Roman" w:hAnsi="Comic Sans MS" w:cs="Times New Roman"/>
      <w:sz w:val="26"/>
      <w:szCs w:val="26"/>
      <w:lang w:eastAsia="pt-BR"/>
    </w:rPr>
  </w:style>
  <w:style w:type="paragraph" w:styleId="Recuodecorpodetexto2">
    <w:name w:val="Body Text Indent 2"/>
    <w:basedOn w:val="Normal"/>
    <w:link w:val="Recuodecorpodetexto2Char"/>
    <w:uiPriority w:val="99"/>
    <w:rsid w:val="00704452"/>
    <w:pPr>
      <w:ind w:firstLine="2160"/>
      <w:jc w:val="both"/>
    </w:pPr>
    <w:rPr>
      <w:sz w:val="23"/>
      <w:szCs w:val="23"/>
    </w:rPr>
  </w:style>
  <w:style w:type="character" w:customStyle="1" w:styleId="Recuodecorpodetexto2Char">
    <w:name w:val="Recuo de corpo de texto 2 Char"/>
    <w:basedOn w:val="Fontepargpadro"/>
    <w:link w:val="Recuodecorpodetexto2"/>
    <w:uiPriority w:val="99"/>
    <w:rsid w:val="00704452"/>
    <w:rPr>
      <w:rFonts w:ascii="Times New Roman" w:eastAsia="Times New Roman" w:hAnsi="Times New Roman" w:cs="Times New Roman"/>
      <w:sz w:val="23"/>
      <w:szCs w:val="23"/>
      <w:lang w:eastAsia="pt-BR"/>
    </w:rPr>
  </w:style>
  <w:style w:type="paragraph" w:styleId="Recuodecorpodetexto3">
    <w:name w:val="Body Text Indent 3"/>
    <w:basedOn w:val="Normal"/>
    <w:link w:val="Recuodecorpodetexto3Char"/>
    <w:uiPriority w:val="99"/>
    <w:rsid w:val="00704452"/>
    <w:pPr>
      <w:widowControl w:val="0"/>
      <w:ind w:firstLine="2124"/>
      <w:jc w:val="both"/>
    </w:pPr>
    <w:rPr>
      <w:color w:val="000000"/>
    </w:rPr>
  </w:style>
  <w:style w:type="character" w:customStyle="1" w:styleId="Recuodecorpodetexto3Char">
    <w:name w:val="Recuo de corpo de texto 3 Char"/>
    <w:basedOn w:val="Fontepargpadro"/>
    <w:link w:val="Recuodecorpodetexto3"/>
    <w:uiPriority w:val="99"/>
    <w:rsid w:val="00704452"/>
    <w:rPr>
      <w:rFonts w:ascii="Times New Roman" w:eastAsia="Times New Roman" w:hAnsi="Times New Roman" w:cs="Times New Roman"/>
      <w:color w:val="000000"/>
      <w:sz w:val="24"/>
      <w:szCs w:val="24"/>
      <w:lang w:eastAsia="pt-BR"/>
    </w:rPr>
  </w:style>
  <w:style w:type="paragraph" w:styleId="Textodenotaderodap">
    <w:name w:val="footnote text"/>
    <w:basedOn w:val="Normal"/>
    <w:link w:val="TextodenotaderodapChar"/>
    <w:rsid w:val="00704452"/>
    <w:rPr>
      <w:sz w:val="20"/>
      <w:szCs w:val="20"/>
    </w:rPr>
  </w:style>
  <w:style w:type="character" w:customStyle="1" w:styleId="TextodenotaderodapChar">
    <w:name w:val="Texto de nota de rodapé Char"/>
    <w:basedOn w:val="Fontepargpadro"/>
    <w:link w:val="Textodenotaderodap"/>
    <w:rsid w:val="00704452"/>
    <w:rPr>
      <w:rFonts w:ascii="Times New Roman" w:eastAsia="Times New Roman" w:hAnsi="Times New Roman" w:cs="Times New Roman"/>
      <w:sz w:val="20"/>
      <w:szCs w:val="20"/>
      <w:lang w:eastAsia="pt-BR"/>
    </w:rPr>
  </w:style>
  <w:style w:type="character" w:styleId="Refdenotaderodap">
    <w:name w:val="footnote reference"/>
    <w:uiPriority w:val="99"/>
    <w:rsid w:val="00704452"/>
    <w:rPr>
      <w:spacing w:val="0"/>
      <w:vertAlign w:val="superscript"/>
    </w:rPr>
  </w:style>
  <w:style w:type="paragraph" w:customStyle="1" w:styleId="para10">
    <w:name w:val="para10"/>
    <w:uiPriority w:val="99"/>
    <w:rsid w:val="00704452"/>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Times New Roman" w:hAnsi="Times" w:cs="Verdana"/>
      <w:sz w:val="20"/>
      <w:szCs w:val="20"/>
      <w:lang w:eastAsia="pt-BR"/>
    </w:rPr>
  </w:style>
  <w:style w:type="paragraph" w:styleId="Textoembloco">
    <w:name w:val="Block Text"/>
    <w:basedOn w:val="Normal"/>
    <w:rsid w:val="00704452"/>
    <w:pPr>
      <w:tabs>
        <w:tab w:val="left" w:pos="9072"/>
      </w:tabs>
      <w:spacing w:line="240" w:lineRule="atLeast"/>
      <w:ind w:left="426" w:right="-1"/>
      <w:jc w:val="both"/>
    </w:pPr>
  </w:style>
  <w:style w:type="paragraph" w:styleId="Ttulo">
    <w:name w:val="Title"/>
    <w:aliases w:val="t"/>
    <w:basedOn w:val="Normal"/>
    <w:link w:val="TtuloChar"/>
    <w:qFormat/>
    <w:rsid w:val="00704452"/>
    <w:pPr>
      <w:jc w:val="center"/>
    </w:pPr>
    <w:rPr>
      <w:b/>
      <w:bCs/>
      <w:sz w:val="22"/>
      <w:szCs w:val="22"/>
    </w:rPr>
  </w:style>
  <w:style w:type="character" w:customStyle="1" w:styleId="TtuloChar">
    <w:name w:val="Título Char"/>
    <w:aliases w:val="t Char"/>
    <w:basedOn w:val="Fontepargpadro"/>
    <w:link w:val="Ttulo"/>
    <w:rsid w:val="00704452"/>
    <w:rPr>
      <w:rFonts w:ascii="Times New Roman" w:eastAsia="Times New Roman" w:hAnsi="Times New Roman" w:cs="Times New Roman"/>
      <w:b/>
      <w:bCs/>
      <w:lang w:eastAsia="pt-BR"/>
    </w:rPr>
  </w:style>
  <w:style w:type="paragraph" w:styleId="MapadoDocumento">
    <w:name w:val="Document Map"/>
    <w:basedOn w:val="Normal"/>
    <w:link w:val="MapadoDocumentoChar"/>
    <w:rsid w:val="00704452"/>
    <w:pPr>
      <w:shd w:val="clear" w:color="auto" w:fill="000080"/>
    </w:pPr>
    <w:rPr>
      <w:rFonts w:ascii="Tahoma" w:hAnsi="Tahoma" w:cs="Times"/>
    </w:rPr>
  </w:style>
  <w:style w:type="character" w:customStyle="1" w:styleId="MapadoDocumentoChar">
    <w:name w:val="Mapa do Documento Char"/>
    <w:basedOn w:val="Fontepargpadro"/>
    <w:link w:val="MapadoDocumento"/>
    <w:rsid w:val="00704452"/>
    <w:rPr>
      <w:rFonts w:ascii="Tahoma" w:eastAsia="Times New Roman" w:hAnsi="Tahoma" w:cs="Times"/>
      <w:sz w:val="24"/>
      <w:szCs w:val="24"/>
      <w:shd w:val="clear" w:color="auto" w:fill="000080"/>
      <w:lang w:eastAsia="pt-BR"/>
    </w:rPr>
  </w:style>
  <w:style w:type="paragraph" w:customStyle="1" w:styleId="c3">
    <w:name w:val="c3"/>
    <w:basedOn w:val="Normal"/>
    <w:rsid w:val="00704452"/>
    <w:pPr>
      <w:spacing w:line="240" w:lineRule="atLeast"/>
      <w:jc w:val="center"/>
    </w:pPr>
    <w:rPr>
      <w:rFonts w:ascii="Times" w:hAnsi="Times" w:cs="Verdana"/>
    </w:rPr>
  </w:style>
  <w:style w:type="character" w:styleId="Hyperlink">
    <w:name w:val="Hyperlink"/>
    <w:uiPriority w:val="99"/>
    <w:rsid w:val="00704452"/>
    <w:rPr>
      <w:color w:val="0000FF"/>
      <w:spacing w:val="0"/>
      <w:u w:val="single"/>
    </w:rPr>
  </w:style>
  <w:style w:type="character" w:styleId="HiperlinkVisitado">
    <w:name w:val="FollowedHyperlink"/>
    <w:uiPriority w:val="99"/>
    <w:rsid w:val="00704452"/>
    <w:rPr>
      <w:color w:val="800080"/>
      <w:spacing w:val="0"/>
      <w:u w:val="single"/>
    </w:rPr>
  </w:style>
  <w:style w:type="paragraph" w:customStyle="1" w:styleId="DeltaViewTableHeading">
    <w:name w:val="DeltaView Table Heading"/>
    <w:basedOn w:val="Normal"/>
    <w:uiPriority w:val="99"/>
    <w:rsid w:val="00704452"/>
    <w:pPr>
      <w:spacing w:after="120"/>
    </w:pPr>
    <w:rPr>
      <w:rFonts w:ascii="Arial" w:hAnsi="Arial" w:cs="Arial"/>
      <w:b/>
      <w:bCs/>
      <w:lang w:val="en-US"/>
    </w:rPr>
  </w:style>
  <w:style w:type="paragraph" w:customStyle="1" w:styleId="DeltaViewTableBody">
    <w:name w:val="DeltaView Table Body"/>
    <w:basedOn w:val="Normal"/>
    <w:uiPriority w:val="99"/>
    <w:rsid w:val="00704452"/>
    <w:rPr>
      <w:rFonts w:ascii="Arial" w:hAnsi="Arial" w:cs="Arial"/>
      <w:lang w:val="en-US"/>
    </w:rPr>
  </w:style>
  <w:style w:type="paragraph" w:customStyle="1" w:styleId="DeltaViewAnnounce">
    <w:name w:val="DeltaView Announce"/>
    <w:uiPriority w:val="99"/>
    <w:rsid w:val="00704452"/>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styleId="Refdecomentrio">
    <w:name w:val="annotation reference"/>
    <w:uiPriority w:val="99"/>
    <w:rsid w:val="00704452"/>
    <w:rPr>
      <w:spacing w:val="0"/>
      <w:sz w:val="16"/>
    </w:rPr>
  </w:style>
  <w:style w:type="character" w:customStyle="1" w:styleId="DeltaViewInsertion">
    <w:name w:val="DeltaView Insertion"/>
    <w:rsid w:val="00704452"/>
    <w:rPr>
      <w:color w:val="0000FF"/>
      <w:spacing w:val="0"/>
      <w:u w:val="double"/>
    </w:rPr>
  </w:style>
  <w:style w:type="character" w:customStyle="1" w:styleId="DeltaViewDeletion">
    <w:name w:val="DeltaView Deletion"/>
    <w:rsid w:val="00704452"/>
    <w:rPr>
      <w:strike/>
      <w:color w:val="FF0000"/>
      <w:spacing w:val="0"/>
    </w:rPr>
  </w:style>
  <w:style w:type="character" w:customStyle="1" w:styleId="DeltaViewMoveSource">
    <w:name w:val="DeltaView Move Source"/>
    <w:uiPriority w:val="99"/>
    <w:rsid w:val="00704452"/>
    <w:rPr>
      <w:strike/>
      <w:color w:val="00C000"/>
      <w:spacing w:val="0"/>
    </w:rPr>
  </w:style>
  <w:style w:type="character" w:customStyle="1" w:styleId="DeltaViewMoveDestination">
    <w:name w:val="DeltaView Move Destination"/>
    <w:uiPriority w:val="99"/>
    <w:rsid w:val="00704452"/>
    <w:rPr>
      <w:color w:val="00C000"/>
      <w:spacing w:val="0"/>
      <w:u w:val="double"/>
    </w:rPr>
  </w:style>
  <w:style w:type="paragraph" w:styleId="Textodecomentrio">
    <w:name w:val="annotation text"/>
    <w:basedOn w:val="Normal"/>
    <w:link w:val="TextodecomentrioChar"/>
    <w:uiPriority w:val="99"/>
    <w:rsid w:val="00704452"/>
    <w:rPr>
      <w:sz w:val="20"/>
      <w:szCs w:val="20"/>
    </w:rPr>
  </w:style>
  <w:style w:type="character" w:customStyle="1" w:styleId="TextodecomentrioChar">
    <w:name w:val="Texto de comentário Char"/>
    <w:basedOn w:val="Fontepargpadro"/>
    <w:link w:val="Textodecomentrio"/>
    <w:uiPriority w:val="99"/>
    <w:rsid w:val="00704452"/>
    <w:rPr>
      <w:rFonts w:ascii="Times New Roman" w:eastAsia="Times New Roman" w:hAnsi="Times New Roman" w:cs="Times New Roman"/>
      <w:sz w:val="20"/>
      <w:szCs w:val="20"/>
      <w:lang w:eastAsia="pt-BR"/>
    </w:rPr>
  </w:style>
  <w:style w:type="character" w:customStyle="1" w:styleId="DeltaViewChangeNumber">
    <w:name w:val="DeltaView Change Number"/>
    <w:uiPriority w:val="99"/>
    <w:rsid w:val="00704452"/>
    <w:rPr>
      <w:color w:val="000000"/>
      <w:spacing w:val="0"/>
      <w:vertAlign w:val="superscript"/>
    </w:rPr>
  </w:style>
  <w:style w:type="character" w:customStyle="1" w:styleId="DeltaViewDelimiter">
    <w:name w:val="DeltaView Delimiter"/>
    <w:uiPriority w:val="99"/>
    <w:rsid w:val="00704452"/>
    <w:rPr>
      <w:spacing w:val="0"/>
    </w:rPr>
  </w:style>
  <w:style w:type="character" w:customStyle="1" w:styleId="DeltaViewFormatChange">
    <w:name w:val="DeltaView Format Change"/>
    <w:uiPriority w:val="99"/>
    <w:rsid w:val="00704452"/>
    <w:rPr>
      <w:color w:val="000000"/>
      <w:spacing w:val="0"/>
    </w:rPr>
  </w:style>
  <w:style w:type="character" w:customStyle="1" w:styleId="DeltaViewMovedDeletion">
    <w:name w:val="DeltaView Moved Deletion"/>
    <w:uiPriority w:val="99"/>
    <w:rsid w:val="00704452"/>
    <w:rPr>
      <w:strike/>
      <w:color w:val="C08080"/>
      <w:spacing w:val="0"/>
    </w:rPr>
  </w:style>
  <w:style w:type="character" w:customStyle="1" w:styleId="DeltaViewEditorComment">
    <w:name w:val="DeltaView Editor Comment"/>
    <w:uiPriority w:val="99"/>
    <w:rsid w:val="00704452"/>
    <w:rPr>
      <w:color w:val="0000FF"/>
      <w:spacing w:val="0"/>
      <w:u w:val="double"/>
    </w:rPr>
  </w:style>
  <w:style w:type="paragraph" w:styleId="Corpodetexto2">
    <w:name w:val="Body Text 2"/>
    <w:basedOn w:val="Normal"/>
    <w:link w:val="Corpodetexto2Char"/>
    <w:rsid w:val="00704452"/>
    <w:pPr>
      <w:autoSpaceDE/>
      <w:autoSpaceDN/>
      <w:adjustRightInd/>
      <w:jc w:val="both"/>
    </w:pPr>
  </w:style>
  <w:style w:type="character" w:customStyle="1" w:styleId="Corpodetexto2Char">
    <w:name w:val="Corpo de texto 2 Char"/>
    <w:basedOn w:val="Fontepargpadro"/>
    <w:link w:val="Corpodetexto2"/>
    <w:rsid w:val="00704452"/>
    <w:rPr>
      <w:rFonts w:ascii="Times New Roman" w:eastAsia="Times New Roman" w:hAnsi="Times New Roman" w:cs="Times New Roman"/>
      <w:sz w:val="24"/>
      <w:szCs w:val="24"/>
      <w:lang w:eastAsia="pt-BR"/>
    </w:rPr>
  </w:style>
  <w:style w:type="paragraph" w:styleId="NormalWeb">
    <w:name w:val="Normal (Web)"/>
    <w:basedOn w:val="Normal"/>
    <w:rsid w:val="00704452"/>
    <w:pPr>
      <w:autoSpaceDE/>
      <w:autoSpaceDN/>
      <w:adjustRightInd/>
      <w:spacing w:before="100" w:beforeAutospacing="1" w:after="100" w:afterAutospacing="1"/>
    </w:pPr>
    <w:rPr>
      <w:rFonts w:ascii="Arial Unicode MS"/>
    </w:rPr>
  </w:style>
  <w:style w:type="paragraph" w:customStyle="1" w:styleId="CorpodetextobtBT">
    <w:name w:val="Corpo de texto.bt.BT"/>
    <w:basedOn w:val="Normal"/>
    <w:uiPriority w:val="99"/>
    <w:rsid w:val="00704452"/>
    <w:pPr>
      <w:autoSpaceDE/>
      <w:autoSpaceDN/>
      <w:adjustRightInd/>
      <w:jc w:val="both"/>
    </w:pPr>
    <w:rPr>
      <w:rFonts w:ascii="Arial" w:hAnsi="Arial"/>
      <w:szCs w:val="20"/>
    </w:rPr>
  </w:style>
  <w:style w:type="paragraph" w:styleId="Assuntodocomentrio">
    <w:name w:val="annotation subject"/>
    <w:basedOn w:val="Textodecomentrio"/>
    <w:next w:val="Textodecomentrio"/>
    <w:link w:val="AssuntodocomentrioChar"/>
    <w:uiPriority w:val="99"/>
    <w:rsid w:val="00704452"/>
    <w:rPr>
      <w:b/>
      <w:bCs/>
    </w:rPr>
  </w:style>
  <w:style w:type="character" w:customStyle="1" w:styleId="AssuntodocomentrioChar">
    <w:name w:val="Assunto do comentário Char"/>
    <w:basedOn w:val="TextodecomentrioChar"/>
    <w:link w:val="Assuntodocomentrio"/>
    <w:uiPriority w:val="99"/>
    <w:rsid w:val="00704452"/>
    <w:rPr>
      <w:rFonts w:ascii="Times New Roman" w:eastAsia="Times New Roman" w:hAnsi="Times New Roman" w:cs="Times New Roman"/>
      <w:b/>
      <w:bCs/>
      <w:sz w:val="20"/>
      <w:szCs w:val="20"/>
      <w:lang w:eastAsia="pt-BR"/>
    </w:rPr>
  </w:style>
  <w:style w:type="paragraph" w:styleId="Textodebalo">
    <w:name w:val="Balloon Text"/>
    <w:basedOn w:val="Normal"/>
    <w:link w:val="TextodebaloChar"/>
    <w:rsid w:val="00704452"/>
    <w:rPr>
      <w:rFonts w:ascii="Tahoma" w:hAnsi="Tahoma"/>
      <w:sz w:val="16"/>
      <w:szCs w:val="16"/>
    </w:rPr>
  </w:style>
  <w:style w:type="character" w:customStyle="1" w:styleId="TextodebaloChar">
    <w:name w:val="Texto de balão Char"/>
    <w:basedOn w:val="Fontepargpadro"/>
    <w:link w:val="Textodebalo"/>
    <w:rsid w:val="00704452"/>
    <w:rPr>
      <w:rFonts w:ascii="Tahoma" w:eastAsia="Times New Roman" w:hAnsi="Tahoma" w:cs="Times New Roman"/>
      <w:sz w:val="16"/>
      <w:szCs w:val="16"/>
      <w:lang w:eastAsia="pt-BR"/>
    </w:rPr>
  </w:style>
  <w:style w:type="paragraph" w:customStyle="1" w:styleId="BalloonText1">
    <w:name w:val="Balloon Text1"/>
    <w:basedOn w:val="Normal"/>
    <w:uiPriority w:val="99"/>
    <w:semiHidden/>
    <w:rsid w:val="00704452"/>
    <w:rPr>
      <w:rFonts w:ascii="Tahoma" w:hAnsi="Tahoma" w:cs="Tahoma"/>
      <w:sz w:val="16"/>
      <w:szCs w:val="16"/>
    </w:rPr>
  </w:style>
  <w:style w:type="character" w:customStyle="1" w:styleId="bodytext3char">
    <w:name w:val="bodytext3char"/>
    <w:uiPriority w:val="99"/>
    <w:rsid w:val="00704452"/>
  </w:style>
  <w:style w:type="paragraph" w:customStyle="1" w:styleId="Citipet">
    <w:name w:val="Citipet"/>
    <w:uiPriority w:val="99"/>
    <w:rsid w:val="00704452"/>
    <w:pPr>
      <w:widowControl w:val="0"/>
      <w:spacing w:after="0" w:line="240" w:lineRule="auto"/>
      <w:ind w:left="1418" w:right="1134"/>
      <w:jc w:val="both"/>
    </w:pPr>
    <w:rPr>
      <w:rFonts w:ascii="Times New Roman" w:eastAsia="Times New Roman" w:hAnsi="Times New Roman" w:cs="Times New Roman"/>
      <w:sz w:val="20"/>
      <w:szCs w:val="20"/>
    </w:rPr>
  </w:style>
  <w:style w:type="paragraph" w:customStyle="1" w:styleId="Switzerland">
    <w:name w:val="Switzerland"/>
    <w:basedOn w:val="Corpodetexto"/>
    <w:uiPriority w:val="99"/>
    <w:rsid w:val="00704452"/>
    <w:pPr>
      <w:autoSpaceDE/>
      <w:autoSpaceDN/>
      <w:adjustRightInd/>
      <w:ind w:firstLine="0"/>
    </w:pPr>
    <w:rPr>
      <w:rFonts w:ascii="Times New Roman" w:eastAsia="MS Mincho" w:hAnsi="Times New Roman" w:cs="Times New Roman"/>
      <w:lang w:eastAsia="en-US"/>
    </w:rPr>
  </w:style>
  <w:style w:type="paragraph" w:styleId="Subttulo">
    <w:name w:val="Subtitle"/>
    <w:basedOn w:val="Normal"/>
    <w:link w:val="SubttuloChar"/>
    <w:uiPriority w:val="11"/>
    <w:qFormat/>
    <w:rsid w:val="00704452"/>
    <w:pPr>
      <w:autoSpaceDE/>
      <w:autoSpaceDN/>
      <w:adjustRightInd/>
      <w:spacing w:after="60"/>
      <w:jc w:val="center"/>
      <w:outlineLvl w:val="1"/>
    </w:pPr>
    <w:rPr>
      <w:rFonts w:ascii="Arial" w:hAnsi="Arial" w:cs="Arial"/>
      <w:lang w:val="en-US" w:eastAsia="en-US"/>
    </w:rPr>
  </w:style>
  <w:style w:type="character" w:customStyle="1" w:styleId="SubttuloChar">
    <w:name w:val="Subtítulo Char"/>
    <w:basedOn w:val="Fontepargpadro"/>
    <w:link w:val="Subttulo"/>
    <w:uiPriority w:val="11"/>
    <w:rsid w:val="00704452"/>
    <w:rPr>
      <w:rFonts w:ascii="Arial" w:eastAsia="Times New Roman" w:hAnsi="Arial" w:cs="Arial"/>
      <w:sz w:val="24"/>
      <w:szCs w:val="24"/>
      <w:lang w:val="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704452"/>
    <w:pPr>
      <w:widowControl w:val="0"/>
      <w:autoSpaceDE/>
      <w:autoSpaceDN/>
      <w:spacing w:after="160" w:line="240" w:lineRule="exact"/>
      <w:jc w:val="both"/>
      <w:textAlignment w:val="baseline"/>
    </w:pPr>
    <w:rPr>
      <w:rFonts w:ascii="Verdana" w:eastAsia="MS Mincho" w:hAnsi="Verdana"/>
      <w:sz w:val="20"/>
      <w:szCs w:val="20"/>
      <w:lang w:val="en-US" w:eastAsia="en-US"/>
    </w:rPr>
  </w:style>
  <w:style w:type="paragraph" w:styleId="PargrafodaLista">
    <w:name w:val="List Paragraph"/>
    <w:aliases w:val="Vitor Título,Vitor T’tulo,List Paragraph_0,Capítulo,Vitor T?tulo,Normal numerado,Meu,Itemização,Bullets 1,Bullet List,FooterText,numbered,Paragraphe de liste1,Bulletr List Paragraph,列出段落,列出段落1,List Paragraph21,Comum,List Paragraph"/>
    <w:basedOn w:val="Normal"/>
    <w:link w:val="PargrafodaListaChar"/>
    <w:uiPriority w:val="34"/>
    <w:qFormat/>
    <w:rsid w:val="00704452"/>
    <w:pPr>
      <w:ind w:left="708"/>
    </w:pPr>
    <w:rPr>
      <w:szCs w:val="20"/>
      <w:lang w:val="x-none" w:eastAsia="x-none"/>
    </w:rPr>
  </w:style>
  <w:style w:type="paragraph" w:customStyle="1" w:styleId="PargrafodaLista1">
    <w:name w:val="Parágrafo da Lista1"/>
    <w:basedOn w:val="Normal"/>
    <w:uiPriority w:val="34"/>
    <w:qFormat/>
    <w:rsid w:val="00704452"/>
    <w:pPr>
      <w:ind w:left="708"/>
    </w:pPr>
  </w:style>
  <w:style w:type="character" w:customStyle="1" w:styleId="Textodocorpo">
    <w:name w:val="Texto do corpo_"/>
    <w:link w:val="Textodocorpo0"/>
    <w:locked/>
    <w:rsid w:val="00704452"/>
    <w:rPr>
      <w:sz w:val="21"/>
      <w:shd w:val="clear" w:color="auto" w:fill="FFFFFF"/>
    </w:rPr>
  </w:style>
  <w:style w:type="paragraph" w:customStyle="1" w:styleId="Textodocorpo0">
    <w:name w:val="Texto do corpo"/>
    <w:basedOn w:val="Normal"/>
    <w:link w:val="Textodocorpo"/>
    <w:rsid w:val="00704452"/>
    <w:pPr>
      <w:shd w:val="clear" w:color="auto" w:fill="FFFFFF"/>
      <w:autoSpaceDE/>
      <w:autoSpaceDN/>
      <w:adjustRightInd/>
      <w:spacing w:after="360" w:line="240" w:lineRule="atLeast"/>
      <w:ind w:hanging="1760"/>
    </w:pPr>
    <w:rPr>
      <w:rFonts w:asciiTheme="minorHAnsi" w:eastAsiaTheme="minorHAnsi" w:hAnsiTheme="minorHAnsi" w:cstheme="minorBidi"/>
      <w:sz w:val="21"/>
      <w:szCs w:val="22"/>
      <w:lang w:eastAsia="en-US"/>
    </w:rPr>
  </w:style>
  <w:style w:type="table" w:styleId="Tabelacomgrade">
    <w:name w:val="Table Grid"/>
    <w:basedOn w:val="Tabelanormal"/>
    <w:uiPriority w:val="39"/>
    <w:rsid w:val="00704452"/>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04452"/>
    <w:pPr>
      <w:autoSpaceDE w:val="0"/>
      <w:autoSpaceDN w:val="0"/>
      <w:adjustRightInd w:val="0"/>
      <w:spacing w:after="0" w:line="240" w:lineRule="auto"/>
    </w:pPr>
    <w:rPr>
      <w:rFonts w:ascii="Calibri" w:eastAsia="Times New Roman" w:hAnsi="Calibri" w:cs="Calibri"/>
      <w:color w:val="000000"/>
      <w:sz w:val="24"/>
      <w:szCs w:val="24"/>
      <w:lang w:val="en-US" w:eastAsia="pt-BR"/>
    </w:rPr>
  </w:style>
  <w:style w:type="paragraph" w:styleId="Reviso">
    <w:name w:val="Revision"/>
    <w:hidden/>
    <w:uiPriority w:val="99"/>
    <w:rsid w:val="00704452"/>
    <w:pPr>
      <w:spacing w:after="0" w:line="240" w:lineRule="auto"/>
    </w:pPr>
    <w:rPr>
      <w:rFonts w:ascii="Times New Roman" w:eastAsia="Times New Roman" w:hAnsi="Times New Roman" w:cs="Times New Roman"/>
      <w:sz w:val="24"/>
      <w:szCs w:val="24"/>
      <w:lang w:eastAsia="pt-BR"/>
    </w:rPr>
  </w:style>
  <w:style w:type="paragraph" w:customStyle="1" w:styleId="BodyText21">
    <w:name w:val="Body Text 21"/>
    <w:basedOn w:val="Normal"/>
    <w:rsid w:val="00704452"/>
    <w:pPr>
      <w:widowControl w:val="0"/>
      <w:jc w:val="both"/>
    </w:pPr>
    <w:rPr>
      <w:rFonts w:ascii="Arial" w:hAnsi="Arial" w:cs="Arial"/>
    </w:rPr>
  </w:style>
  <w:style w:type="character" w:customStyle="1" w:styleId="PargrafodaListaChar">
    <w:name w:val="Parágrafo da Lista Char"/>
    <w:aliases w:val="Vitor Título Char,Vitor T’tulo Char,List Paragraph_0 Char,Capítulo Char,Vitor T?tulo Char,Normal numerado Char,Meu Char,Itemização Char,Bullets 1 Char,Bullet List Char,FooterText Char,numbered Char,Paragraphe de liste1 Char"/>
    <w:link w:val="PargrafodaLista"/>
    <w:uiPriority w:val="34"/>
    <w:qFormat/>
    <w:locked/>
    <w:rsid w:val="00704452"/>
    <w:rPr>
      <w:rFonts w:ascii="Times New Roman" w:eastAsia="Times New Roman" w:hAnsi="Times New Roman" w:cs="Times New Roman"/>
      <w:sz w:val="24"/>
      <w:szCs w:val="20"/>
      <w:lang w:val="x-none" w:eastAsia="x-none"/>
    </w:rPr>
  </w:style>
  <w:style w:type="paragraph" w:customStyle="1" w:styleId="western">
    <w:name w:val="western"/>
    <w:basedOn w:val="Normal"/>
    <w:rsid w:val="00704452"/>
    <w:pPr>
      <w:autoSpaceDE/>
      <w:autoSpaceDN/>
      <w:adjustRightInd/>
      <w:spacing w:before="100" w:beforeAutospacing="1" w:after="119"/>
      <w:jc w:val="both"/>
    </w:pPr>
    <w:rPr>
      <w:rFonts w:ascii="Arial Unicode MS" w:hAnsi="Arial Unicode MS" w:cs="Arial Unicode MS"/>
      <w:sz w:val="26"/>
    </w:rPr>
  </w:style>
  <w:style w:type="character" w:customStyle="1" w:styleId="Nenhum">
    <w:name w:val="Nenhum"/>
    <w:rsid w:val="00704452"/>
  </w:style>
  <w:style w:type="character" w:customStyle="1" w:styleId="Hyperlink0">
    <w:name w:val="Hyperlink.0"/>
    <w:basedOn w:val="Nenhum"/>
    <w:rsid w:val="00704452"/>
    <w:rPr>
      <w:rFonts w:ascii="Trebuchet MS" w:eastAsia="Trebuchet MS" w:hAnsi="Trebuchet MS" w:cs="Trebuchet MS"/>
      <w:color w:val="000000"/>
      <w:sz w:val="20"/>
      <w:szCs w:val="20"/>
      <w:u w:color="000000"/>
    </w:rPr>
  </w:style>
  <w:style w:type="paragraph" w:customStyle="1" w:styleId="Corpodetexto31">
    <w:name w:val="Corpo de texto 31"/>
    <w:basedOn w:val="Normal"/>
    <w:rsid w:val="00704452"/>
    <w:pPr>
      <w:suppressAutoHyphens/>
      <w:autoSpaceDE/>
      <w:autoSpaceDN/>
      <w:adjustRightInd/>
      <w:spacing w:line="380" w:lineRule="exact"/>
      <w:jc w:val="both"/>
    </w:pPr>
    <w:rPr>
      <w:sz w:val="26"/>
      <w:szCs w:val="20"/>
      <w:lang w:eastAsia="ar-SA"/>
    </w:rPr>
  </w:style>
  <w:style w:type="paragraph" w:customStyle="1" w:styleId="Level1">
    <w:name w:val="Level 1"/>
    <w:basedOn w:val="Normal"/>
    <w:rsid w:val="00A63BE3"/>
    <w:pPr>
      <w:numPr>
        <w:numId w:val="16"/>
      </w:numPr>
      <w:autoSpaceDE/>
      <w:autoSpaceDN/>
      <w:adjustRightInd/>
    </w:pPr>
    <w:rPr>
      <w:lang w:eastAsia="en-US"/>
    </w:rPr>
  </w:style>
  <w:style w:type="paragraph" w:customStyle="1" w:styleId="Level2">
    <w:name w:val="Level 2"/>
    <w:basedOn w:val="Normal"/>
    <w:link w:val="Level2Char"/>
    <w:qFormat/>
    <w:rsid w:val="00A63BE3"/>
    <w:pPr>
      <w:numPr>
        <w:ilvl w:val="1"/>
        <w:numId w:val="16"/>
      </w:numPr>
      <w:autoSpaceDE/>
      <w:autoSpaceDN/>
      <w:adjustRightInd/>
    </w:pPr>
    <w:rPr>
      <w:lang w:eastAsia="en-US"/>
    </w:rPr>
  </w:style>
  <w:style w:type="paragraph" w:customStyle="1" w:styleId="Level3">
    <w:name w:val="Level 3"/>
    <w:basedOn w:val="Normal"/>
    <w:rsid w:val="00A63BE3"/>
    <w:pPr>
      <w:numPr>
        <w:ilvl w:val="2"/>
        <w:numId w:val="16"/>
      </w:numPr>
      <w:autoSpaceDE/>
      <w:autoSpaceDN/>
      <w:adjustRightInd/>
    </w:pPr>
    <w:rPr>
      <w:lang w:eastAsia="en-US"/>
    </w:rPr>
  </w:style>
  <w:style w:type="paragraph" w:customStyle="1" w:styleId="Level4">
    <w:name w:val="Level 4"/>
    <w:basedOn w:val="Normal"/>
    <w:rsid w:val="00A63BE3"/>
    <w:pPr>
      <w:numPr>
        <w:ilvl w:val="3"/>
        <w:numId w:val="16"/>
      </w:numPr>
      <w:autoSpaceDE/>
      <w:autoSpaceDN/>
      <w:adjustRightInd/>
    </w:pPr>
    <w:rPr>
      <w:lang w:eastAsia="en-US"/>
    </w:rPr>
  </w:style>
  <w:style w:type="paragraph" w:customStyle="1" w:styleId="Level5">
    <w:name w:val="Level 5"/>
    <w:basedOn w:val="Normal"/>
    <w:rsid w:val="00A63BE3"/>
    <w:pPr>
      <w:numPr>
        <w:ilvl w:val="4"/>
        <w:numId w:val="16"/>
      </w:numPr>
      <w:autoSpaceDE/>
      <w:autoSpaceDN/>
      <w:adjustRightInd/>
    </w:pPr>
    <w:rPr>
      <w:lang w:eastAsia="en-US"/>
    </w:rPr>
  </w:style>
  <w:style w:type="paragraph" w:customStyle="1" w:styleId="Level6">
    <w:name w:val="Level 6"/>
    <w:basedOn w:val="Normal"/>
    <w:rsid w:val="00A63BE3"/>
    <w:pPr>
      <w:numPr>
        <w:ilvl w:val="5"/>
        <w:numId w:val="16"/>
      </w:numPr>
      <w:autoSpaceDE/>
      <w:autoSpaceDN/>
      <w:adjustRightInd/>
    </w:pPr>
    <w:rPr>
      <w:lang w:eastAsia="en-US"/>
    </w:rPr>
  </w:style>
  <w:style w:type="paragraph" w:customStyle="1" w:styleId="Level7">
    <w:name w:val="Level 7"/>
    <w:basedOn w:val="Normal"/>
    <w:rsid w:val="00A63BE3"/>
    <w:pPr>
      <w:numPr>
        <w:ilvl w:val="6"/>
        <w:numId w:val="16"/>
      </w:numPr>
      <w:autoSpaceDE/>
      <w:autoSpaceDN/>
      <w:adjustRightInd/>
    </w:pPr>
    <w:rPr>
      <w:lang w:eastAsia="en-US"/>
    </w:rPr>
  </w:style>
  <w:style w:type="paragraph" w:customStyle="1" w:styleId="Level8">
    <w:name w:val="Level 8"/>
    <w:basedOn w:val="Normal"/>
    <w:rsid w:val="00A63BE3"/>
    <w:pPr>
      <w:numPr>
        <w:ilvl w:val="7"/>
        <w:numId w:val="16"/>
      </w:numPr>
      <w:autoSpaceDE/>
      <w:autoSpaceDN/>
      <w:adjustRightInd/>
    </w:pPr>
    <w:rPr>
      <w:lang w:eastAsia="en-US"/>
    </w:rPr>
  </w:style>
  <w:style w:type="paragraph" w:customStyle="1" w:styleId="Level9">
    <w:name w:val="Level 9"/>
    <w:basedOn w:val="Normal"/>
    <w:rsid w:val="00A63BE3"/>
    <w:pPr>
      <w:numPr>
        <w:ilvl w:val="8"/>
        <w:numId w:val="16"/>
      </w:numPr>
      <w:autoSpaceDE/>
      <w:autoSpaceDN/>
      <w:adjustRightInd/>
    </w:pPr>
    <w:rPr>
      <w:lang w:eastAsia="en-US"/>
    </w:rPr>
  </w:style>
  <w:style w:type="character" w:styleId="nfaseIntensa">
    <w:name w:val="Intense Emphasis"/>
    <w:basedOn w:val="Fontepargpadro"/>
    <w:uiPriority w:val="21"/>
    <w:qFormat/>
    <w:rsid w:val="00966364"/>
    <w:rPr>
      <w:i/>
      <w:iCs/>
      <w:color w:val="5B9BD5" w:themeColor="accent1"/>
    </w:rPr>
  </w:style>
  <w:style w:type="paragraph" w:customStyle="1" w:styleId="xl75">
    <w:name w:val="xl75"/>
    <w:basedOn w:val="Normal"/>
    <w:rsid w:val="009905D8"/>
    <w:pPr>
      <w:autoSpaceDE/>
      <w:autoSpaceDN/>
      <w:adjustRightInd/>
      <w:spacing w:before="100" w:beforeAutospacing="1" w:after="100" w:afterAutospacing="1"/>
    </w:pPr>
  </w:style>
  <w:style w:type="paragraph" w:customStyle="1" w:styleId="xl76">
    <w:name w:val="xl76"/>
    <w:basedOn w:val="Normal"/>
    <w:rsid w:val="009905D8"/>
    <w:pPr>
      <w:autoSpaceDE/>
      <w:autoSpaceDN/>
      <w:adjustRightInd/>
      <w:spacing w:before="100" w:beforeAutospacing="1" w:after="100" w:afterAutospacing="1"/>
      <w:jc w:val="center"/>
      <w:textAlignment w:val="center"/>
    </w:pPr>
  </w:style>
  <w:style w:type="paragraph" w:customStyle="1" w:styleId="xl77">
    <w:name w:val="xl77"/>
    <w:basedOn w:val="Normal"/>
    <w:rsid w:val="009905D8"/>
    <w:pPr>
      <w:autoSpaceDE/>
      <w:autoSpaceDN/>
      <w:adjustRightInd/>
      <w:spacing w:before="100" w:beforeAutospacing="1" w:after="100" w:afterAutospacing="1"/>
      <w:jc w:val="center"/>
      <w:textAlignment w:val="center"/>
    </w:pPr>
    <w:rPr>
      <w:b/>
      <w:bCs/>
      <w:color w:val="000000"/>
      <w:sz w:val="20"/>
      <w:szCs w:val="20"/>
    </w:rPr>
  </w:style>
  <w:style w:type="paragraph" w:customStyle="1" w:styleId="xl78">
    <w:name w:val="xl78"/>
    <w:basedOn w:val="Normal"/>
    <w:rsid w:val="009905D8"/>
    <w:pPr>
      <w:autoSpaceDE/>
      <w:autoSpaceDN/>
      <w:adjustRightInd/>
      <w:spacing w:before="100" w:beforeAutospacing="1" w:after="100" w:afterAutospacing="1"/>
      <w:jc w:val="center"/>
      <w:textAlignment w:val="center"/>
    </w:pPr>
    <w:rPr>
      <w:color w:val="000000"/>
      <w:sz w:val="20"/>
      <w:szCs w:val="20"/>
    </w:rPr>
  </w:style>
  <w:style w:type="paragraph" w:customStyle="1" w:styleId="xl79">
    <w:name w:val="xl79"/>
    <w:basedOn w:val="Normal"/>
    <w:rsid w:val="009905D8"/>
    <w:pPr>
      <w:autoSpaceDE/>
      <w:autoSpaceDN/>
      <w:adjustRightInd/>
      <w:spacing w:before="100" w:beforeAutospacing="1" w:after="100" w:afterAutospacing="1"/>
      <w:jc w:val="center"/>
      <w:textAlignment w:val="center"/>
    </w:pPr>
    <w:rPr>
      <w:color w:val="000000"/>
      <w:sz w:val="20"/>
      <w:szCs w:val="20"/>
    </w:rPr>
  </w:style>
  <w:style w:type="paragraph" w:customStyle="1" w:styleId="xl80">
    <w:name w:val="xl80"/>
    <w:basedOn w:val="Normal"/>
    <w:rsid w:val="009905D8"/>
    <w:pPr>
      <w:autoSpaceDE/>
      <w:autoSpaceDN/>
      <w:adjustRightInd/>
      <w:spacing w:before="100" w:beforeAutospacing="1" w:after="100" w:afterAutospacing="1"/>
      <w:jc w:val="center"/>
      <w:textAlignment w:val="center"/>
    </w:pPr>
    <w:rPr>
      <w:color w:val="000000"/>
      <w:sz w:val="20"/>
      <w:szCs w:val="20"/>
    </w:rPr>
  </w:style>
  <w:style w:type="paragraph" w:customStyle="1" w:styleId="xl81">
    <w:name w:val="xl81"/>
    <w:basedOn w:val="Normal"/>
    <w:rsid w:val="009905D8"/>
    <w:pPr>
      <w:autoSpaceDE/>
      <w:autoSpaceDN/>
      <w:adjustRightInd/>
      <w:spacing w:before="100" w:beforeAutospacing="1" w:after="100" w:afterAutospacing="1"/>
      <w:jc w:val="center"/>
      <w:textAlignment w:val="center"/>
    </w:pPr>
    <w:rPr>
      <w:color w:val="000000"/>
      <w:sz w:val="20"/>
      <w:szCs w:val="20"/>
    </w:rPr>
  </w:style>
  <w:style w:type="paragraph" w:customStyle="1" w:styleId="xl82">
    <w:name w:val="xl82"/>
    <w:basedOn w:val="Normal"/>
    <w:rsid w:val="009905D8"/>
    <w:pPr>
      <w:autoSpaceDE/>
      <w:autoSpaceDN/>
      <w:adjustRightInd/>
      <w:spacing w:before="100" w:beforeAutospacing="1" w:after="100" w:afterAutospacing="1"/>
      <w:jc w:val="center"/>
      <w:textAlignment w:val="center"/>
    </w:pPr>
    <w:rPr>
      <w:color w:val="000000"/>
      <w:sz w:val="20"/>
      <w:szCs w:val="20"/>
    </w:rPr>
  </w:style>
  <w:style w:type="numbering" w:customStyle="1" w:styleId="Semlista1">
    <w:name w:val="Sem lista1"/>
    <w:next w:val="Semlista"/>
    <w:uiPriority w:val="99"/>
    <w:semiHidden/>
    <w:unhideWhenUsed/>
    <w:rsid w:val="00DE001A"/>
  </w:style>
  <w:style w:type="paragraph" w:customStyle="1" w:styleId="msonormal0">
    <w:name w:val="msonormal"/>
    <w:basedOn w:val="Normal"/>
    <w:rsid w:val="00DE001A"/>
    <w:pPr>
      <w:autoSpaceDE/>
      <w:autoSpaceDN/>
      <w:adjustRightInd/>
      <w:spacing w:before="100" w:beforeAutospacing="1" w:after="100" w:afterAutospacing="1"/>
    </w:pPr>
  </w:style>
  <w:style w:type="paragraph" w:customStyle="1" w:styleId="xl83">
    <w:name w:val="xl83"/>
    <w:basedOn w:val="Normal"/>
    <w:rsid w:val="00DE001A"/>
    <w:pPr>
      <w:pBdr>
        <w:top w:val="single" w:sz="4" w:space="0" w:color="auto"/>
        <w:left w:val="single" w:sz="4" w:space="0" w:color="auto"/>
        <w:bottom w:val="single" w:sz="4" w:space="0" w:color="auto"/>
        <w:right w:val="single" w:sz="4" w:space="0" w:color="auto"/>
      </w:pBdr>
      <w:shd w:val="clear" w:color="000000" w:fill="E7E6E6"/>
      <w:autoSpaceDE/>
      <w:autoSpaceDN/>
      <w:adjustRightInd/>
      <w:spacing w:before="100" w:beforeAutospacing="1" w:after="100" w:afterAutospacing="1"/>
      <w:jc w:val="center"/>
      <w:textAlignment w:val="center"/>
    </w:pPr>
    <w:rPr>
      <w:color w:val="000000"/>
      <w:sz w:val="20"/>
      <w:szCs w:val="20"/>
    </w:rPr>
  </w:style>
  <w:style w:type="paragraph" w:customStyle="1" w:styleId="xl84">
    <w:name w:val="xl84"/>
    <w:basedOn w:val="Normal"/>
    <w:rsid w:val="00DE001A"/>
    <w:pPr>
      <w:pBdr>
        <w:top w:val="single" w:sz="4" w:space="0" w:color="auto"/>
        <w:left w:val="single" w:sz="4" w:space="0" w:color="auto"/>
        <w:bottom w:val="single" w:sz="4" w:space="0" w:color="auto"/>
        <w:right w:val="single" w:sz="4" w:space="0" w:color="auto"/>
      </w:pBdr>
      <w:shd w:val="clear" w:color="000000" w:fill="E7E6E6"/>
      <w:autoSpaceDE/>
      <w:autoSpaceDN/>
      <w:adjustRightInd/>
      <w:spacing w:before="100" w:beforeAutospacing="1" w:after="100" w:afterAutospacing="1"/>
      <w:jc w:val="center"/>
      <w:textAlignment w:val="center"/>
    </w:pPr>
    <w:rPr>
      <w:color w:val="000000"/>
      <w:sz w:val="20"/>
      <w:szCs w:val="20"/>
    </w:rPr>
  </w:style>
  <w:style w:type="paragraph" w:customStyle="1" w:styleId="xl85">
    <w:name w:val="xl85"/>
    <w:basedOn w:val="Normal"/>
    <w:rsid w:val="00DE001A"/>
    <w:pPr>
      <w:pBdr>
        <w:top w:val="single" w:sz="4" w:space="0" w:color="auto"/>
        <w:left w:val="single" w:sz="4" w:space="0" w:color="auto"/>
        <w:bottom w:val="single" w:sz="4" w:space="0" w:color="auto"/>
        <w:right w:val="single" w:sz="4" w:space="0" w:color="auto"/>
      </w:pBdr>
      <w:shd w:val="clear" w:color="000000" w:fill="E7E6E6"/>
      <w:autoSpaceDE/>
      <w:autoSpaceDN/>
      <w:adjustRightInd/>
      <w:spacing w:before="100" w:beforeAutospacing="1" w:after="100" w:afterAutospacing="1"/>
      <w:jc w:val="center"/>
      <w:textAlignment w:val="center"/>
    </w:pPr>
    <w:rPr>
      <w:color w:val="000000"/>
      <w:sz w:val="20"/>
      <w:szCs w:val="20"/>
    </w:rPr>
  </w:style>
  <w:style w:type="paragraph" w:customStyle="1" w:styleId="xl86">
    <w:name w:val="xl86"/>
    <w:basedOn w:val="Normal"/>
    <w:rsid w:val="00DE001A"/>
    <w:pPr>
      <w:pBdr>
        <w:top w:val="single" w:sz="4" w:space="0" w:color="auto"/>
        <w:left w:val="single" w:sz="4" w:space="0" w:color="auto"/>
        <w:bottom w:val="single" w:sz="4" w:space="0" w:color="auto"/>
        <w:right w:val="single" w:sz="4" w:space="0" w:color="auto"/>
      </w:pBdr>
      <w:shd w:val="clear" w:color="000000" w:fill="E7E6E6"/>
      <w:autoSpaceDE/>
      <w:autoSpaceDN/>
      <w:adjustRightInd/>
      <w:spacing w:before="100" w:beforeAutospacing="1" w:after="100" w:afterAutospacing="1"/>
      <w:jc w:val="center"/>
      <w:textAlignment w:val="center"/>
    </w:pPr>
    <w:rPr>
      <w:color w:val="000000"/>
      <w:sz w:val="20"/>
      <w:szCs w:val="20"/>
    </w:rPr>
  </w:style>
  <w:style w:type="paragraph" w:customStyle="1" w:styleId="xl87">
    <w:name w:val="xl87"/>
    <w:basedOn w:val="Normal"/>
    <w:rsid w:val="00DE001A"/>
    <w:pPr>
      <w:pBdr>
        <w:top w:val="single" w:sz="4" w:space="0" w:color="auto"/>
        <w:left w:val="single" w:sz="4" w:space="0" w:color="auto"/>
        <w:bottom w:val="single" w:sz="4" w:space="0" w:color="auto"/>
        <w:right w:val="single" w:sz="4" w:space="0" w:color="auto"/>
      </w:pBdr>
      <w:shd w:val="clear" w:color="000000" w:fill="E7E6E6"/>
      <w:autoSpaceDE/>
      <w:autoSpaceDN/>
      <w:adjustRightInd/>
      <w:spacing w:before="100" w:beforeAutospacing="1" w:after="100" w:afterAutospacing="1"/>
      <w:jc w:val="center"/>
      <w:textAlignment w:val="center"/>
    </w:pPr>
    <w:rPr>
      <w:color w:val="000000"/>
      <w:sz w:val="20"/>
      <w:szCs w:val="20"/>
    </w:rPr>
  </w:style>
  <w:style w:type="paragraph" w:customStyle="1" w:styleId="xl65">
    <w:name w:val="xl65"/>
    <w:basedOn w:val="Normal"/>
    <w:rsid w:val="001C637D"/>
    <w:pPr>
      <w:autoSpaceDE/>
      <w:autoSpaceDN/>
      <w:adjustRightInd/>
      <w:spacing w:before="100" w:beforeAutospacing="1" w:after="100" w:afterAutospacing="1"/>
      <w:jc w:val="center"/>
    </w:pPr>
  </w:style>
  <w:style w:type="paragraph" w:customStyle="1" w:styleId="xl66">
    <w:name w:val="xl66"/>
    <w:basedOn w:val="Normal"/>
    <w:rsid w:val="001C637D"/>
    <w:pPr>
      <w:pBdr>
        <w:top w:val="single" w:sz="4" w:space="0" w:color="auto"/>
        <w:left w:val="single" w:sz="4" w:space="0" w:color="auto"/>
        <w:bottom w:val="single" w:sz="4" w:space="0" w:color="auto"/>
        <w:right w:val="single" w:sz="4" w:space="0" w:color="auto"/>
      </w:pBdr>
      <w:shd w:val="clear" w:color="000000" w:fill="D9D9D9"/>
      <w:autoSpaceDE/>
      <w:autoSpaceDN/>
      <w:adjustRightInd/>
      <w:spacing w:before="100" w:beforeAutospacing="1" w:after="100" w:afterAutospacing="1"/>
      <w:jc w:val="center"/>
      <w:textAlignment w:val="center"/>
    </w:pPr>
  </w:style>
  <w:style w:type="paragraph" w:customStyle="1" w:styleId="xl67">
    <w:name w:val="xl67"/>
    <w:basedOn w:val="Normal"/>
    <w:rsid w:val="001C637D"/>
    <w:pPr>
      <w:pBdr>
        <w:top w:val="single" w:sz="4" w:space="0" w:color="auto"/>
        <w:left w:val="single" w:sz="4" w:space="0" w:color="auto"/>
        <w:bottom w:val="single" w:sz="4" w:space="0" w:color="auto"/>
        <w:right w:val="single" w:sz="4" w:space="0" w:color="auto"/>
      </w:pBdr>
      <w:shd w:val="clear" w:color="000000" w:fill="D9D9D9"/>
      <w:autoSpaceDE/>
      <w:autoSpaceDN/>
      <w:adjustRightInd/>
      <w:spacing w:before="100" w:beforeAutospacing="1" w:after="100" w:afterAutospacing="1"/>
      <w:jc w:val="center"/>
      <w:textAlignment w:val="center"/>
    </w:pPr>
    <w:rPr>
      <w:color w:val="000000"/>
    </w:rPr>
  </w:style>
  <w:style w:type="paragraph" w:customStyle="1" w:styleId="xl68">
    <w:name w:val="xl68"/>
    <w:basedOn w:val="Normal"/>
    <w:rsid w:val="001C637D"/>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style>
  <w:style w:type="paragraph" w:customStyle="1" w:styleId="xl69">
    <w:name w:val="xl69"/>
    <w:basedOn w:val="Normal"/>
    <w:rsid w:val="001C637D"/>
    <w:pPr>
      <w:pBdr>
        <w:top w:val="single" w:sz="4" w:space="0" w:color="auto"/>
        <w:left w:val="single" w:sz="4" w:space="0" w:color="auto"/>
        <w:bottom w:val="single" w:sz="4" w:space="0" w:color="auto"/>
        <w:right w:val="single" w:sz="4" w:space="0" w:color="auto"/>
      </w:pBdr>
      <w:shd w:val="clear" w:color="000000" w:fill="E7E6E6"/>
      <w:autoSpaceDE/>
      <w:autoSpaceDN/>
      <w:adjustRightInd/>
      <w:spacing w:before="100" w:beforeAutospacing="1" w:after="100" w:afterAutospacing="1"/>
      <w:jc w:val="center"/>
      <w:textAlignment w:val="center"/>
    </w:pPr>
  </w:style>
  <w:style w:type="paragraph" w:customStyle="1" w:styleId="xl70">
    <w:name w:val="xl70"/>
    <w:basedOn w:val="Normal"/>
    <w:rsid w:val="001C637D"/>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style>
  <w:style w:type="paragraph" w:customStyle="1" w:styleId="xl71">
    <w:name w:val="xl71"/>
    <w:basedOn w:val="Normal"/>
    <w:rsid w:val="001C637D"/>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style>
  <w:style w:type="paragraph" w:customStyle="1" w:styleId="xl72">
    <w:name w:val="xl72"/>
    <w:basedOn w:val="Normal"/>
    <w:rsid w:val="001C637D"/>
    <w:pPr>
      <w:pBdr>
        <w:top w:val="single" w:sz="4" w:space="0" w:color="auto"/>
        <w:left w:val="single" w:sz="4" w:space="0" w:color="auto"/>
        <w:bottom w:val="single" w:sz="4" w:space="0" w:color="auto"/>
        <w:right w:val="single" w:sz="4" w:space="0" w:color="auto"/>
      </w:pBdr>
      <w:shd w:val="clear" w:color="000000" w:fill="E7E6E6"/>
      <w:autoSpaceDE/>
      <w:autoSpaceDN/>
      <w:adjustRightInd/>
      <w:spacing w:before="100" w:beforeAutospacing="1" w:after="100" w:afterAutospacing="1"/>
      <w:jc w:val="center"/>
      <w:textAlignment w:val="center"/>
    </w:pPr>
  </w:style>
  <w:style w:type="paragraph" w:customStyle="1" w:styleId="xl73">
    <w:name w:val="xl73"/>
    <w:basedOn w:val="Normal"/>
    <w:rsid w:val="001C637D"/>
    <w:pPr>
      <w:pBdr>
        <w:top w:val="single" w:sz="4" w:space="0" w:color="auto"/>
        <w:left w:val="single" w:sz="4" w:space="0" w:color="auto"/>
        <w:bottom w:val="single" w:sz="4" w:space="0" w:color="auto"/>
        <w:right w:val="single" w:sz="4" w:space="0" w:color="auto"/>
      </w:pBdr>
      <w:shd w:val="clear" w:color="000000" w:fill="E7E6E6"/>
      <w:autoSpaceDE/>
      <w:autoSpaceDN/>
      <w:adjustRightInd/>
      <w:spacing w:before="100" w:beforeAutospacing="1" w:after="100" w:afterAutospacing="1"/>
      <w:jc w:val="center"/>
      <w:textAlignment w:val="center"/>
    </w:pPr>
  </w:style>
  <w:style w:type="paragraph" w:customStyle="1" w:styleId="xl74">
    <w:name w:val="xl74"/>
    <w:basedOn w:val="Normal"/>
    <w:rsid w:val="001C637D"/>
    <w:pPr>
      <w:pBdr>
        <w:top w:val="single" w:sz="4" w:space="0" w:color="auto"/>
        <w:left w:val="single" w:sz="4" w:space="0" w:color="auto"/>
        <w:bottom w:val="single" w:sz="4" w:space="0" w:color="auto"/>
        <w:right w:val="single" w:sz="4" w:space="0" w:color="auto"/>
      </w:pBdr>
      <w:shd w:val="clear" w:color="000000" w:fill="E7E6E6"/>
      <w:autoSpaceDE/>
      <w:autoSpaceDN/>
      <w:adjustRightInd/>
      <w:spacing w:before="100" w:beforeAutospacing="1" w:after="100" w:afterAutospacing="1"/>
      <w:jc w:val="center"/>
      <w:textAlignment w:val="center"/>
    </w:pPr>
  </w:style>
  <w:style w:type="paragraph" w:customStyle="1" w:styleId="Nvel11">
    <w:name w:val="Nível 1.1"/>
    <w:basedOn w:val="Normal"/>
    <w:qFormat/>
    <w:rsid w:val="000A6AD3"/>
    <w:pPr>
      <w:numPr>
        <w:ilvl w:val="1"/>
        <w:numId w:val="23"/>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
    <w:name w:val="Nível 1"/>
    <w:basedOn w:val="Normal"/>
    <w:next w:val="Nvel11"/>
    <w:qFormat/>
    <w:rsid w:val="000A6AD3"/>
    <w:pPr>
      <w:keepNext/>
      <w:numPr>
        <w:numId w:val="23"/>
      </w:numPr>
      <w:tabs>
        <w:tab w:val="left" w:pos="1418"/>
      </w:tabs>
      <w:autoSpaceDE/>
      <w:autoSpaceDN/>
      <w:adjustRightInd/>
      <w:spacing w:line="288" w:lineRule="auto"/>
      <w:jc w:val="both"/>
      <w:outlineLvl w:val="0"/>
    </w:pPr>
    <w:rPr>
      <w:rFonts w:ascii="Trebuchet MS" w:eastAsiaTheme="minorHAnsi" w:hAnsi="Trebuchet MS" w:cstheme="minorBidi"/>
      <w:b/>
      <w:sz w:val="22"/>
      <w:szCs w:val="22"/>
      <w:lang w:eastAsia="en-US"/>
    </w:rPr>
  </w:style>
  <w:style w:type="paragraph" w:customStyle="1" w:styleId="Nvel11a">
    <w:name w:val="Nível 1.1 (a)"/>
    <w:basedOn w:val="Normal"/>
    <w:qFormat/>
    <w:rsid w:val="000A6AD3"/>
    <w:pPr>
      <w:numPr>
        <w:ilvl w:val="2"/>
        <w:numId w:val="23"/>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a1">
    <w:name w:val="Nível 1.1 (a) (1)"/>
    <w:basedOn w:val="Normal"/>
    <w:qFormat/>
    <w:rsid w:val="000A6AD3"/>
    <w:pPr>
      <w:numPr>
        <w:ilvl w:val="3"/>
        <w:numId w:val="23"/>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1">
    <w:name w:val="Nível 1.1.1"/>
    <w:basedOn w:val="Normal"/>
    <w:qFormat/>
    <w:rsid w:val="000A6AD3"/>
    <w:pPr>
      <w:numPr>
        <w:ilvl w:val="4"/>
        <w:numId w:val="23"/>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1a">
    <w:name w:val="Nível 1.1.1 (a)"/>
    <w:basedOn w:val="Normal"/>
    <w:qFormat/>
    <w:rsid w:val="000A6AD3"/>
    <w:pPr>
      <w:numPr>
        <w:ilvl w:val="5"/>
        <w:numId w:val="23"/>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1a1">
    <w:name w:val="Nível 1.1.1 (a) (1)"/>
    <w:basedOn w:val="Normal"/>
    <w:qFormat/>
    <w:rsid w:val="000A6AD3"/>
    <w:pPr>
      <w:numPr>
        <w:ilvl w:val="6"/>
        <w:numId w:val="23"/>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11">
    <w:name w:val="Nível 1.1.1.1"/>
    <w:basedOn w:val="Nvel111a1"/>
    <w:qFormat/>
    <w:rsid w:val="000A6AD3"/>
    <w:pPr>
      <w:numPr>
        <w:ilvl w:val="7"/>
      </w:numPr>
    </w:pPr>
  </w:style>
  <w:style w:type="paragraph" w:customStyle="1" w:styleId="Nvel1111a">
    <w:name w:val="Nível 1.1.1.1 (a)"/>
    <w:basedOn w:val="Nvel1111"/>
    <w:qFormat/>
    <w:rsid w:val="000A6AD3"/>
    <w:pPr>
      <w:numPr>
        <w:ilvl w:val="8"/>
      </w:numPr>
    </w:pPr>
  </w:style>
  <w:style w:type="paragraph" w:customStyle="1" w:styleId="xmsonormal">
    <w:name w:val="x_msonormal"/>
    <w:basedOn w:val="Normal"/>
    <w:rsid w:val="00452D86"/>
    <w:pPr>
      <w:autoSpaceDE/>
      <w:autoSpaceDN/>
      <w:adjustRightInd/>
    </w:pPr>
    <w:rPr>
      <w:rFonts w:ascii="Calibri" w:eastAsiaTheme="minorHAnsi" w:hAnsi="Calibri" w:cs="Calibri"/>
      <w:sz w:val="22"/>
      <w:szCs w:val="22"/>
    </w:rPr>
  </w:style>
  <w:style w:type="table" w:customStyle="1" w:styleId="TableNormal1">
    <w:name w:val="Table Normal1"/>
    <w:uiPriority w:val="2"/>
    <w:semiHidden/>
    <w:unhideWhenUsed/>
    <w:qFormat/>
    <w:rsid w:val="0082775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27752"/>
    <w:pPr>
      <w:widowControl w:val="0"/>
      <w:adjustRightInd/>
      <w:spacing w:before="51"/>
    </w:pPr>
    <w:rPr>
      <w:rFonts w:ascii="Arial" w:eastAsia="Arial" w:hAnsi="Arial" w:cs="Arial"/>
      <w:sz w:val="22"/>
      <w:szCs w:val="22"/>
      <w:lang w:eastAsia="en-US"/>
    </w:rPr>
  </w:style>
  <w:style w:type="character" w:customStyle="1" w:styleId="normaltextrun">
    <w:name w:val="normaltextrun"/>
    <w:basedOn w:val="Fontepargpadro"/>
    <w:rsid w:val="00827752"/>
  </w:style>
  <w:style w:type="table" w:customStyle="1" w:styleId="TableNormal2">
    <w:name w:val="Table Normal2"/>
    <w:uiPriority w:val="2"/>
    <w:semiHidden/>
    <w:unhideWhenUsed/>
    <w:qFormat/>
    <w:rsid w:val="002A7C0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xl88">
    <w:name w:val="xl88"/>
    <w:basedOn w:val="Normal"/>
    <w:rsid w:val="00827752"/>
    <w:pPr>
      <w:pBdr>
        <w:bottom w:val="single" w:sz="8" w:space="0" w:color="auto"/>
        <w:right w:val="single" w:sz="8" w:space="0" w:color="auto"/>
      </w:pBdr>
      <w:autoSpaceDE/>
      <w:autoSpaceDN/>
      <w:adjustRightInd/>
      <w:spacing w:before="100" w:beforeAutospacing="1" w:after="100" w:afterAutospacing="1"/>
      <w:jc w:val="center"/>
      <w:textAlignment w:val="center"/>
    </w:pPr>
    <w:rPr>
      <w:color w:val="000000"/>
    </w:rPr>
  </w:style>
  <w:style w:type="paragraph" w:customStyle="1" w:styleId="xl89">
    <w:name w:val="xl89"/>
    <w:basedOn w:val="Normal"/>
    <w:rsid w:val="00827752"/>
    <w:pPr>
      <w:pBdr>
        <w:bottom w:val="single" w:sz="8" w:space="0" w:color="auto"/>
        <w:right w:val="single" w:sz="8" w:space="0" w:color="auto"/>
      </w:pBdr>
      <w:shd w:val="clear" w:color="000000" w:fill="FFFFFF"/>
      <w:autoSpaceDE/>
      <w:autoSpaceDN/>
      <w:adjustRightInd/>
      <w:spacing w:before="100" w:beforeAutospacing="1" w:after="100" w:afterAutospacing="1"/>
      <w:jc w:val="center"/>
      <w:textAlignment w:val="center"/>
    </w:pPr>
  </w:style>
  <w:style w:type="paragraph" w:customStyle="1" w:styleId="xl90">
    <w:name w:val="xl90"/>
    <w:basedOn w:val="Normal"/>
    <w:rsid w:val="00827752"/>
    <w:pPr>
      <w:pBdr>
        <w:bottom w:val="single" w:sz="8" w:space="0" w:color="auto"/>
        <w:right w:val="single" w:sz="8" w:space="0" w:color="auto"/>
      </w:pBdr>
      <w:shd w:val="clear" w:color="000000" w:fill="FFFFFF"/>
      <w:autoSpaceDE/>
      <w:autoSpaceDN/>
      <w:adjustRightInd/>
      <w:spacing w:before="100" w:beforeAutospacing="1" w:after="100" w:afterAutospacing="1"/>
      <w:jc w:val="center"/>
      <w:textAlignment w:val="center"/>
    </w:pPr>
  </w:style>
  <w:style w:type="paragraph" w:customStyle="1" w:styleId="xl91">
    <w:name w:val="xl91"/>
    <w:basedOn w:val="Normal"/>
    <w:rsid w:val="00827752"/>
    <w:pPr>
      <w:pBdr>
        <w:bottom w:val="single" w:sz="8" w:space="0" w:color="auto"/>
        <w:right w:val="single" w:sz="8" w:space="0" w:color="auto"/>
      </w:pBdr>
      <w:shd w:val="clear" w:color="000000" w:fill="FFFFFF"/>
      <w:autoSpaceDE/>
      <w:autoSpaceDN/>
      <w:adjustRightInd/>
      <w:spacing w:before="100" w:beforeAutospacing="1" w:after="100" w:afterAutospacing="1"/>
      <w:jc w:val="center"/>
      <w:textAlignment w:val="center"/>
    </w:pPr>
  </w:style>
  <w:style w:type="paragraph" w:customStyle="1" w:styleId="xl92">
    <w:name w:val="xl92"/>
    <w:basedOn w:val="Normal"/>
    <w:rsid w:val="00827752"/>
    <w:pPr>
      <w:pBdr>
        <w:top w:val="single" w:sz="8" w:space="0" w:color="auto"/>
        <w:left w:val="single" w:sz="8" w:space="0" w:color="auto"/>
        <w:bottom w:val="single" w:sz="8" w:space="0" w:color="auto"/>
        <w:right w:val="single" w:sz="8" w:space="0" w:color="auto"/>
      </w:pBdr>
      <w:autoSpaceDE/>
      <w:autoSpaceDN/>
      <w:adjustRightInd/>
      <w:spacing w:before="100" w:beforeAutospacing="1" w:after="100" w:afterAutospacing="1"/>
      <w:jc w:val="center"/>
    </w:pPr>
    <w:rPr>
      <w:color w:val="000000"/>
    </w:rPr>
  </w:style>
  <w:style w:type="paragraph" w:customStyle="1" w:styleId="xl93">
    <w:name w:val="xl93"/>
    <w:basedOn w:val="Normal"/>
    <w:rsid w:val="00827752"/>
    <w:pPr>
      <w:pBdr>
        <w:bottom w:val="single" w:sz="8" w:space="0" w:color="auto"/>
        <w:right w:val="single" w:sz="8" w:space="0" w:color="auto"/>
      </w:pBdr>
      <w:shd w:val="clear" w:color="000000" w:fill="FFFFFF"/>
      <w:autoSpaceDE/>
      <w:autoSpaceDN/>
      <w:adjustRightInd/>
      <w:spacing w:before="100" w:beforeAutospacing="1" w:after="100" w:afterAutospacing="1"/>
      <w:jc w:val="center"/>
      <w:textAlignment w:val="center"/>
    </w:pPr>
  </w:style>
  <w:style w:type="paragraph" w:customStyle="1" w:styleId="xl94">
    <w:name w:val="xl94"/>
    <w:basedOn w:val="Normal"/>
    <w:rsid w:val="00827752"/>
    <w:pPr>
      <w:pBdr>
        <w:top w:val="single" w:sz="8" w:space="0" w:color="auto"/>
        <w:left w:val="single" w:sz="8" w:space="0" w:color="auto"/>
        <w:bottom w:val="single" w:sz="8" w:space="0" w:color="auto"/>
      </w:pBdr>
      <w:shd w:val="clear" w:color="000000" w:fill="E7E6E6"/>
      <w:autoSpaceDE/>
      <w:autoSpaceDN/>
      <w:adjustRightInd/>
      <w:spacing w:before="100" w:beforeAutospacing="1" w:after="100" w:afterAutospacing="1"/>
      <w:jc w:val="center"/>
      <w:textAlignment w:val="center"/>
    </w:pPr>
    <w:rPr>
      <w:color w:val="000000"/>
    </w:rPr>
  </w:style>
  <w:style w:type="paragraph" w:customStyle="1" w:styleId="xl95">
    <w:name w:val="xl95"/>
    <w:basedOn w:val="Normal"/>
    <w:rsid w:val="00827752"/>
    <w:pPr>
      <w:pBdr>
        <w:top w:val="single" w:sz="8" w:space="0" w:color="auto"/>
        <w:bottom w:val="single" w:sz="8" w:space="0" w:color="auto"/>
      </w:pBdr>
      <w:autoSpaceDE/>
      <w:autoSpaceDN/>
      <w:adjustRightInd/>
      <w:spacing w:before="100" w:beforeAutospacing="1" w:after="100" w:afterAutospacing="1"/>
      <w:jc w:val="center"/>
      <w:textAlignment w:val="center"/>
    </w:pPr>
  </w:style>
  <w:style w:type="paragraph" w:customStyle="1" w:styleId="xl96">
    <w:name w:val="xl96"/>
    <w:basedOn w:val="Normal"/>
    <w:rsid w:val="00827752"/>
    <w:pPr>
      <w:pBdr>
        <w:top w:val="single" w:sz="8" w:space="0" w:color="auto"/>
        <w:bottom w:val="single" w:sz="8" w:space="0" w:color="auto"/>
        <w:right w:val="single" w:sz="8" w:space="0" w:color="auto"/>
      </w:pBdr>
      <w:autoSpaceDE/>
      <w:autoSpaceDN/>
      <w:adjustRightInd/>
      <w:spacing w:before="100" w:beforeAutospacing="1" w:after="100" w:afterAutospacing="1"/>
      <w:jc w:val="center"/>
      <w:textAlignment w:val="center"/>
    </w:pPr>
  </w:style>
  <w:style w:type="paragraph" w:customStyle="1" w:styleId="xl97">
    <w:name w:val="xl97"/>
    <w:basedOn w:val="Normal"/>
    <w:rsid w:val="00827752"/>
    <w:pPr>
      <w:pBdr>
        <w:bottom w:val="single" w:sz="8" w:space="0" w:color="auto"/>
        <w:right w:val="single" w:sz="8" w:space="0" w:color="auto"/>
      </w:pBdr>
      <w:shd w:val="clear" w:color="000000" w:fill="FFFFFF"/>
      <w:autoSpaceDE/>
      <w:autoSpaceDN/>
      <w:adjustRightInd/>
      <w:spacing w:before="100" w:beforeAutospacing="1" w:after="100" w:afterAutospacing="1"/>
      <w:jc w:val="center"/>
      <w:textAlignment w:val="center"/>
    </w:pPr>
    <w:rPr>
      <w:color w:val="FF0000"/>
    </w:rPr>
  </w:style>
  <w:style w:type="character" w:customStyle="1" w:styleId="MenoPendente1">
    <w:name w:val="Menção Pendente1"/>
    <w:basedOn w:val="Fontepargpadro"/>
    <w:uiPriority w:val="99"/>
    <w:semiHidden/>
    <w:unhideWhenUsed/>
    <w:rsid w:val="00E97C7A"/>
    <w:rPr>
      <w:color w:val="605E5C"/>
      <w:shd w:val="clear" w:color="auto" w:fill="E1DFDD"/>
    </w:rPr>
  </w:style>
  <w:style w:type="paragraph" w:customStyle="1" w:styleId="CharChar1">
    <w:name w:val="Char Char1"/>
    <w:basedOn w:val="Normal"/>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RRV">
    <w:name w:val="RRV"/>
    <w:basedOn w:val="Normal"/>
    <w:rsid w:val="00E97C7A"/>
    <w:pPr>
      <w:widowControl w:val="0"/>
      <w:autoSpaceDE/>
      <w:autoSpaceDN/>
      <w:adjustRightInd/>
      <w:spacing w:line="320" w:lineRule="exact"/>
      <w:ind w:right="-731"/>
      <w:jc w:val="both"/>
    </w:pPr>
    <w:rPr>
      <w:rFonts w:ascii="Arial" w:hAnsi="Arial"/>
      <w:b/>
      <w:color w:val="000000"/>
      <w:sz w:val="22"/>
      <w:szCs w:val="20"/>
      <w:lang w:eastAsia="en-US"/>
    </w:rPr>
  </w:style>
  <w:style w:type="character" w:customStyle="1" w:styleId="MenoPendente2">
    <w:name w:val="Menção Pendente2"/>
    <w:basedOn w:val="Fontepargpadro"/>
    <w:uiPriority w:val="99"/>
    <w:semiHidden/>
    <w:unhideWhenUsed/>
    <w:rsid w:val="00E97C7A"/>
    <w:rPr>
      <w:color w:val="605E5C"/>
      <w:shd w:val="clear" w:color="auto" w:fill="E1DFDD"/>
    </w:rPr>
  </w:style>
  <w:style w:type="character" w:styleId="TextodoEspaoReservado">
    <w:name w:val="Placeholder Text"/>
    <w:basedOn w:val="Fontepargpadro"/>
    <w:uiPriority w:val="99"/>
    <w:semiHidden/>
    <w:rsid w:val="00E97C7A"/>
    <w:rPr>
      <w:color w:val="808080"/>
    </w:rPr>
  </w:style>
  <w:style w:type="character" w:customStyle="1" w:styleId="MenoPendente3">
    <w:name w:val="Menção Pendente3"/>
    <w:basedOn w:val="Fontepargpadro"/>
    <w:uiPriority w:val="99"/>
    <w:semiHidden/>
    <w:unhideWhenUsed/>
    <w:rsid w:val="00E97C7A"/>
    <w:rPr>
      <w:color w:val="605E5C"/>
      <w:shd w:val="clear" w:color="auto" w:fill="E1DFDD"/>
    </w:rPr>
  </w:style>
  <w:style w:type="character" w:customStyle="1" w:styleId="Level2Char">
    <w:name w:val="Level 2 Char"/>
    <w:link w:val="Level2"/>
    <w:locked/>
    <w:rsid w:val="00E97C7A"/>
    <w:rPr>
      <w:rFonts w:ascii="Times New Roman" w:eastAsia="Times New Roman" w:hAnsi="Times New Roman" w:cs="Times New Roman"/>
      <w:sz w:val="24"/>
      <w:szCs w:val="24"/>
    </w:rPr>
  </w:style>
  <w:style w:type="paragraph" w:customStyle="1" w:styleId="ttulo30">
    <w:name w:val="título3"/>
    <w:basedOn w:val="Normal"/>
    <w:rsid w:val="00E97C7A"/>
    <w:pPr>
      <w:autoSpaceDE/>
      <w:autoSpaceDN/>
      <w:adjustRightInd/>
      <w:spacing w:line="360" w:lineRule="auto"/>
      <w:jc w:val="both"/>
    </w:pPr>
    <w:rPr>
      <w:rFonts w:ascii="Arial" w:eastAsia="MS Mincho" w:hAnsi="Arial" w:cs="Arial"/>
      <w:i/>
      <w:iCs/>
      <w:sz w:val="20"/>
      <w:szCs w:val="20"/>
    </w:rPr>
  </w:style>
  <w:style w:type="paragraph" w:styleId="SemEspaamento">
    <w:name w:val="No Spacing"/>
    <w:uiPriority w:val="1"/>
    <w:qFormat/>
    <w:rsid w:val="00E97C7A"/>
    <w:pPr>
      <w:spacing w:after="0" w:line="240" w:lineRule="auto"/>
    </w:pPr>
    <w:rPr>
      <w:rFonts w:ascii="Calibri" w:eastAsia="Calibri" w:hAnsi="Calibri" w:cs="Times New Roman"/>
      <w:lang w:val="en-US"/>
    </w:rPr>
  </w:style>
  <w:style w:type="character" w:styleId="Forte">
    <w:name w:val="Strong"/>
    <w:basedOn w:val="Fontepargpadro"/>
    <w:uiPriority w:val="99"/>
    <w:qFormat/>
    <w:rsid w:val="00E97C7A"/>
    <w:rPr>
      <w:b/>
      <w:bCs/>
    </w:rPr>
  </w:style>
  <w:style w:type="character" w:customStyle="1" w:styleId="apple-converted-space">
    <w:name w:val="apple-converted-space"/>
    <w:basedOn w:val="Fontepargpadro"/>
    <w:rsid w:val="00E97C7A"/>
  </w:style>
  <w:style w:type="paragraph" w:customStyle="1" w:styleId="HeaderFooter">
    <w:name w:val="Header &amp; Footer"/>
    <w:rsid w:val="00E97C7A"/>
    <w:pPr>
      <w:tabs>
        <w:tab w:val="right" w:pos="9360"/>
      </w:tabs>
      <w:spacing w:after="0" w:line="240" w:lineRule="auto"/>
    </w:pPr>
    <w:rPr>
      <w:rFonts w:ascii="Helvetica" w:eastAsia="ヒラギノ角ゴ Pro W3" w:hAnsi="Helvetica" w:cs="Times New Roman"/>
      <w:color w:val="000000"/>
      <w:sz w:val="20"/>
      <w:szCs w:val="20"/>
      <w:lang w:val="en-US" w:eastAsia="pt-BR"/>
    </w:rPr>
  </w:style>
  <w:style w:type="paragraph" w:styleId="TextosemFormatao">
    <w:name w:val="Plain Text"/>
    <w:basedOn w:val="Normal"/>
    <w:link w:val="TextosemFormataoChar"/>
    <w:rsid w:val="00E97C7A"/>
    <w:pPr>
      <w:autoSpaceDE/>
      <w:autoSpaceDN/>
      <w:adjustRightInd/>
    </w:pPr>
    <w:rPr>
      <w:rFonts w:ascii="Courier New" w:hAnsi="Courier New"/>
      <w:sz w:val="20"/>
      <w:szCs w:val="20"/>
      <w:lang w:val="x-none" w:eastAsia="x-none"/>
    </w:rPr>
  </w:style>
  <w:style w:type="character" w:customStyle="1" w:styleId="TextosemFormataoChar">
    <w:name w:val="Texto sem Formatação Char"/>
    <w:basedOn w:val="Fontepargpadro"/>
    <w:link w:val="TextosemFormatao"/>
    <w:rsid w:val="00E97C7A"/>
    <w:rPr>
      <w:rFonts w:ascii="Courier New" w:eastAsia="Times New Roman" w:hAnsi="Courier New" w:cs="Times New Roman"/>
      <w:sz w:val="20"/>
      <w:szCs w:val="20"/>
      <w:lang w:val="x-none" w:eastAsia="x-none"/>
    </w:rPr>
  </w:style>
  <w:style w:type="paragraph" w:styleId="Recuonormal">
    <w:name w:val="Normal Indent"/>
    <w:basedOn w:val="Normal"/>
    <w:next w:val="Normal"/>
    <w:uiPriority w:val="99"/>
    <w:rsid w:val="00E97C7A"/>
    <w:pPr>
      <w:widowControl w:val="0"/>
      <w:ind w:left="708"/>
    </w:pPr>
    <w:rPr>
      <w:rFonts w:ascii="Tms Rmn" w:hAnsi="Tms Rmn" w:cs="Tms Rmn"/>
      <w:sz w:val="20"/>
      <w:szCs w:val="20"/>
      <w:lang w:val="en-US"/>
    </w:rPr>
  </w:style>
  <w:style w:type="paragraph" w:styleId="Sumrio1">
    <w:name w:val="toc 1"/>
    <w:basedOn w:val="Normal"/>
    <w:next w:val="Normal"/>
    <w:autoRedefine/>
    <w:rsid w:val="00E97C7A"/>
    <w:pPr>
      <w:autoSpaceDE/>
      <w:autoSpaceDN/>
      <w:adjustRightInd/>
      <w:spacing w:before="120" w:after="120"/>
    </w:pPr>
    <w:rPr>
      <w:b/>
      <w:bCs/>
      <w:caps/>
    </w:rPr>
  </w:style>
  <w:style w:type="paragraph" w:styleId="Sumrio2">
    <w:name w:val="toc 2"/>
    <w:basedOn w:val="Normal"/>
    <w:next w:val="Normal"/>
    <w:autoRedefine/>
    <w:rsid w:val="00E97C7A"/>
    <w:pPr>
      <w:autoSpaceDE/>
      <w:autoSpaceDN/>
      <w:adjustRightInd/>
      <w:ind w:left="240"/>
    </w:pPr>
    <w:rPr>
      <w:smallCaps/>
    </w:rPr>
  </w:style>
  <w:style w:type="paragraph" w:styleId="Sumrio3">
    <w:name w:val="toc 3"/>
    <w:basedOn w:val="Normal"/>
    <w:next w:val="Normal"/>
    <w:autoRedefine/>
    <w:rsid w:val="00E97C7A"/>
    <w:pPr>
      <w:autoSpaceDE/>
      <w:autoSpaceDN/>
      <w:adjustRightInd/>
      <w:ind w:left="480"/>
    </w:pPr>
    <w:rPr>
      <w:i/>
      <w:iCs/>
    </w:rPr>
  </w:style>
  <w:style w:type="paragraph" w:styleId="Sumrio4">
    <w:name w:val="toc 4"/>
    <w:basedOn w:val="Normal"/>
    <w:next w:val="Normal"/>
    <w:autoRedefine/>
    <w:rsid w:val="00E97C7A"/>
    <w:pPr>
      <w:autoSpaceDE/>
      <w:autoSpaceDN/>
      <w:adjustRightInd/>
      <w:ind w:left="720"/>
    </w:pPr>
    <w:rPr>
      <w:szCs w:val="21"/>
    </w:rPr>
  </w:style>
  <w:style w:type="paragraph" w:styleId="Sumrio5">
    <w:name w:val="toc 5"/>
    <w:basedOn w:val="Normal"/>
    <w:next w:val="Normal"/>
    <w:autoRedefine/>
    <w:rsid w:val="00E97C7A"/>
    <w:pPr>
      <w:autoSpaceDE/>
      <w:autoSpaceDN/>
      <w:adjustRightInd/>
      <w:ind w:left="960"/>
    </w:pPr>
    <w:rPr>
      <w:szCs w:val="21"/>
    </w:rPr>
  </w:style>
  <w:style w:type="paragraph" w:styleId="Sumrio6">
    <w:name w:val="toc 6"/>
    <w:basedOn w:val="Normal"/>
    <w:next w:val="Normal"/>
    <w:autoRedefine/>
    <w:rsid w:val="00E97C7A"/>
    <w:pPr>
      <w:autoSpaceDE/>
      <w:autoSpaceDN/>
      <w:adjustRightInd/>
      <w:ind w:left="1200"/>
    </w:pPr>
    <w:rPr>
      <w:szCs w:val="21"/>
    </w:rPr>
  </w:style>
  <w:style w:type="paragraph" w:styleId="Sumrio7">
    <w:name w:val="toc 7"/>
    <w:basedOn w:val="Normal"/>
    <w:next w:val="Normal"/>
    <w:autoRedefine/>
    <w:rsid w:val="00E97C7A"/>
    <w:pPr>
      <w:autoSpaceDE/>
      <w:autoSpaceDN/>
      <w:adjustRightInd/>
      <w:ind w:left="1440"/>
    </w:pPr>
    <w:rPr>
      <w:szCs w:val="21"/>
    </w:rPr>
  </w:style>
  <w:style w:type="paragraph" w:styleId="Sumrio8">
    <w:name w:val="toc 8"/>
    <w:basedOn w:val="Normal"/>
    <w:next w:val="Normal"/>
    <w:autoRedefine/>
    <w:rsid w:val="00E97C7A"/>
    <w:pPr>
      <w:autoSpaceDE/>
      <w:autoSpaceDN/>
      <w:adjustRightInd/>
      <w:ind w:left="1680"/>
    </w:pPr>
    <w:rPr>
      <w:szCs w:val="21"/>
    </w:rPr>
  </w:style>
  <w:style w:type="paragraph" w:styleId="Sumrio9">
    <w:name w:val="toc 9"/>
    <w:basedOn w:val="Normal"/>
    <w:next w:val="Normal"/>
    <w:autoRedefine/>
    <w:rsid w:val="00E97C7A"/>
    <w:pPr>
      <w:autoSpaceDE/>
      <w:autoSpaceDN/>
      <w:adjustRightInd/>
      <w:ind w:left="1920"/>
    </w:pPr>
    <w:rPr>
      <w:szCs w:val="21"/>
    </w:rPr>
  </w:style>
  <w:style w:type="paragraph" w:customStyle="1" w:styleId="Texto1">
    <w:name w:val="Texto1"/>
    <w:rsid w:val="00E97C7A"/>
    <w:pPr>
      <w:tabs>
        <w:tab w:val="left" w:pos="340"/>
        <w:tab w:val="left" w:pos="1416"/>
        <w:tab w:val="left" w:pos="2124"/>
        <w:tab w:val="left" w:pos="2832"/>
        <w:tab w:val="left" w:pos="3540"/>
        <w:tab w:val="left" w:pos="4248"/>
        <w:tab w:val="left" w:pos="4956"/>
        <w:tab w:val="left" w:pos="5664"/>
        <w:tab w:val="left" w:pos="6372"/>
        <w:tab w:val="left" w:pos="7080"/>
      </w:tabs>
      <w:spacing w:before="170" w:after="0" w:line="240" w:lineRule="auto"/>
      <w:ind w:left="340" w:hanging="340"/>
      <w:jc w:val="both"/>
    </w:pPr>
    <w:rPr>
      <w:rFonts w:ascii="Univers-Condensed" w:eastAsia="Times New Roman" w:hAnsi="Univers-Condensed" w:cs="Times New Roman"/>
      <w:color w:val="000000"/>
      <w:sz w:val="20"/>
      <w:szCs w:val="20"/>
      <w:lang w:eastAsia="pt-BR"/>
    </w:rPr>
  </w:style>
  <w:style w:type="paragraph" w:customStyle="1" w:styleId="normal0">
    <w:name w:val="normal]"/>
    <w:basedOn w:val="Ttulo1"/>
    <w:rsid w:val="00E97C7A"/>
    <w:pPr>
      <w:autoSpaceDE/>
      <w:autoSpaceDN/>
      <w:adjustRightInd/>
      <w:spacing w:line="240" w:lineRule="auto"/>
      <w:contextualSpacing w:val="0"/>
    </w:pPr>
    <w:rPr>
      <w:rFonts w:ascii="Tahoma" w:hAnsi="Tahoma" w:cs="Tahoma"/>
      <w:iCs w:val="0"/>
      <w:color w:val="auto"/>
      <w:w w:val="100"/>
      <w:szCs w:val="24"/>
    </w:rPr>
  </w:style>
  <w:style w:type="character" w:customStyle="1" w:styleId="TextodenotadefimChar">
    <w:name w:val="Texto de nota de fim Char"/>
    <w:basedOn w:val="Fontepargpadro"/>
    <w:link w:val="Textodenotadefim"/>
    <w:uiPriority w:val="99"/>
    <w:semiHidden/>
    <w:rsid w:val="00E97C7A"/>
    <w:rPr>
      <w:rFonts w:ascii="Times New Roman" w:eastAsia="Times New Roman" w:hAnsi="Times New Roman" w:cs="Times New Roman"/>
      <w:sz w:val="20"/>
      <w:szCs w:val="20"/>
      <w:lang w:eastAsia="pt-BR"/>
    </w:rPr>
  </w:style>
  <w:style w:type="paragraph" w:styleId="Textodenotadefim">
    <w:name w:val="endnote text"/>
    <w:basedOn w:val="Normal"/>
    <w:link w:val="TextodenotadefimChar"/>
    <w:uiPriority w:val="99"/>
    <w:semiHidden/>
    <w:unhideWhenUsed/>
    <w:rsid w:val="00E97C7A"/>
    <w:pPr>
      <w:autoSpaceDE/>
      <w:autoSpaceDN/>
      <w:adjustRightInd/>
    </w:pPr>
    <w:rPr>
      <w:sz w:val="20"/>
      <w:szCs w:val="20"/>
    </w:rPr>
  </w:style>
  <w:style w:type="character" w:customStyle="1" w:styleId="TextodenotadefimChar1">
    <w:name w:val="Texto de nota de fim Char1"/>
    <w:basedOn w:val="Fontepargpadro"/>
    <w:uiPriority w:val="99"/>
    <w:semiHidden/>
    <w:rsid w:val="00E97C7A"/>
    <w:rPr>
      <w:rFonts w:ascii="Times New Roman" w:eastAsia="Times New Roman" w:hAnsi="Times New Roman" w:cs="Times New Roman"/>
      <w:sz w:val="20"/>
      <w:szCs w:val="20"/>
      <w:lang w:eastAsia="pt-BR"/>
    </w:rPr>
  </w:style>
  <w:style w:type="paragraph" w:customStyle="1" w:styleId="Corpodetexto32">
    <w:name w:val="Corpo de texto 32"/>
    <w:basedOn w:val="Normal"/>
    <w:rsid w:val="00E97C7A"/>
    <w:pPr>
      <w:widowControl w:val="0"/>
      <w:tabs>
        <w:tab w:val="left" w:pos="1134"/>
      </w:tabs>
      <w:autoSpaceDE/>
      <w:autoSpaceDN/>
      <w:adjustRightInd/>
      <w:jc w:val="both"/>
    </w:pPr>
    <w:rPr>
      <w:szCs w:val="20"/>
    </w:rPr>
  </w:style>
  <w:style w:type="paragraph" w:customStyle="1" w:styleId="Corpodetexto321">
    <w:name w:val="Corpo de texto 321"/>
    <w:basedOn w:val="Normal"/>
    <w:rsid w:val="00E97C7A"/>
    <w:pPr>
      <w:widowControl w:val="0"/>
      <w:tabs>
        <w:tab w:val="left" w:pos="1134"/>
      </w:tabs>
      <w:autoSpaceDE/>
      <w:autoSpaceDN/>
      <w:adjustRightInd/>
      <w:jc w:val="both"/>
    </w:pPr>
    <w:rPr>
      <w:szCs w:val="20"/>
    </w:rPr>
  </w:style>
  <w:style w:type="paragraph" w:customStyle="1" w:styleId="ColorfulList-Accent11">
    <w:name w:val="Colorful List - Accent 11"/>
    <w:basedOn w:val="Normal"/>
    <w:uiPriority w:val="34"/>
    <w:qFormat/>
    <w:rsid w:val="00E97C7A"/>
    <w:pPr>
      <w:autoSpaceDE/>
      <w:autoSpaceDN/>
      <w:adjustRightInd/>
      <w:ind w:left="708"/>
    </w:pPr>
  </w:style>
  <w:style w:type="paragraph" w:styleId="Commarcadores">
    <w:name w:val="List Bullet"/>
    <w:basedOn w:val="Normal"/>
    <w:link w:val="CommarcadoresChar"/>
    <w:rsid w:val="00E97C7A"/>
    <w:pPr>
      <w:numPr>
        <w:numId w:val="48"/>
      </w:numPr>
      <w:autoSpaceDE/>
      <w:autoSpaceDN/>
      <w:adjustRightInd/>
      <w:contextualSpacing/>
    </w:pPr>
  </w:style>
  <w:style w:type="character" w:customStyle="1" w:styleId="CommarcadoresChar">
    <w:name w:val="Com marcadores Char"/>
    <w:link w:val="Commarcadores"/>
    <w:rsid w:val="00E97C7A"/>
    <w:rPr>
      <w:rFonts w:ascii="Times New Roman" w:eastAsia="Times New Roman" w:hAnsi="Times New Roman" w:cs="Times New Roman"/>
      <w:sz w:val="24"/>
      <w:szCs w:val="24"/>
      <w:lang w:eastAsia="pt-BR"/>
    </w:rPr>
  </w:style>
  <w:style w:type="paragraph" w:styleId="CabealhodoSumrio">
    <w:name w:val="TOC Heading"/>
    <w:basedOn w:val="Normal"/>
    <w:next w:val="TOCList"/>
    <w:qFormat/>
    <w:rsid w:val="00E97C7A"/>
    <w:pPr>
      <w:autoSpaceDE/>
      <w:autoSpaceDN/>
      <w:adjustRightInd/>
      <w:spacing w:after="240"/>
      <w:jc w:val="both"/>
    </w:pPr>
    <w:rPr>
      <w:b/>
      <w:lang w:val="en-GB" w:eastAsia="en-US"/>
    </w:rPr>
  </w:style>
  <w:style w:type="paragraph" w:customStyle="1" w:styleId="TOCList">
    <w:name w:val="TOC List"/>
    <w:basedOn w:val="Normal"/>
    <w:rsid w:val="00E97C7A"/>
    <w:pPr>
      <w:tabs>
        <w:tab w:val="right" w:leader="dot" w:pos="8957"/>
      </w:tabs>
      <w:autoSpaceDE/>
      <w:autoSpaceDN/>
      <w:adjustRightInd/>
      <w:spacing w:after="60"/>
      <w:ind w:left="720" w:right="720" w:hanging="720"/>
    </w:pPr>
    <w:rPr>
      <w:lang w:val="en-GB" w:eastAsia="en-US"/>
    </w:rPr>
  </w:style>
  <w:style w:type="paragraph" w:customStyle="1" w:styleId="CorrespondL1">
    <w:name w:val="Correspond_L1"/>
    <w:basedOn w:val="Normal"/>
    <w:rsid w:val="00E97C7A"/>
    <w:pPr>
      <w:numPr>
        <w:numId w:val="49"/>
      </w:numPr>
      <w:autoSpaceDE/>
      <w:autoSpaceDN/>
      <w:adjustRightInd/>
      <w:spacing w:after="240"/>
      <w:jc w:val="both"/>
      <w:outlineLvl w:val="0"/>
    </w:pPr>
    <w:rPr>
      <w:szCs w:val="20"/>
      <w:lang w:val="en-GB" w:eastAsia="en-US"/>
    </w:rPr>
  </w:style>
  <w:style w:type="paragraph" w:customStyle="1" w:styleId="CorrespondL2">
    <w:name w:val="Correspond_L2"/>
    <w:basedOn w:val="CorrespondL1"/>
    <w:rsid w:val="00E97C7A"/>
    <w:pPr>
      <w:numPr>
        <w:ilvl w:val="1"/>
      </w:numPr>
      <w:outlineLvl w:val="1"/>
    </w:pPr>
  </w:style>
  <w:style w:type="paragraph" w:customStyle="1" w:styleId="CorrespondL3">
    <w:name w:val="Correspond_L3"/>
    <w:basedOn w:val="CorrespondL2"/>
    <w:rsid w:val="00E97C7A"/>
    <w:pPr>
      <w:numPr>
        <w:ilvl w:val="2"/>
      </w:numPr>
      <w:outlineLvl w:val="2"/>
    </w:pPr>
  </w:style>
  <w:style w:type="paragraph" w:customStyle="1" w:styleId="dx-TitleC">
    <w:name w:val="dx-Title C"/>
    <w:aliases w:val="t10"/>
    <w:basedOn w:val="Normal"/>
    <w:uiPriority w:val="99"/>
    <w:rsid w:val="00E97C7A"/>
    <w:pPr>
      <w:spacing w:after="240"/>
      <w:jc w:val="center"/>
    </w:pPr>
    <w:rPr>
      <w:szCs w:val="20"/>
      <w:lang w:val="en-US"/>
    </w:rPr>
  </w:style>
  <w:style w:type="paragraph" w:customStyle="1" w:styleId="DefaultParagraphFont1">
    <w:name w:val="Default Paragraph Font1"/>
    <w:next w:val="Normal"/>
    <w:rsid w:val="00E97C7A"/>
    <w:pPr>
      <w:spacing w:after="0" w:line="240" w:lineRule="auto"/>
    </w:pPr>
    <w:rPr>
      <w:rFonts w:ascii="CG Times" w:eastAsia="Times New Roman" w:hAnsi="CG Times" w:cs="Times New Roman"/>
      <w:sz w:val="20"/>
      <w:szCs w:val="20"/>
      <w:lang w:eastAsia="pt-BR"/>
    </w:rPr>
  </w:style>
  <w:style w:type="paragraph" w:customStyle="1" w:styleId="ListaColorida-nfase13">
    <w:name w:val="Lista Colorida - Ênfase 13"/>
    <w:basedOn w:val="Normal"/>
    <w:uiPriority w:val="99"/>
    <w:qFormat/>
    <w:rsid w:val="00E97C7A"/>
    <w:pPr>
      <w:widowControl w:val="0"/>
      <w:ind w:left="708"/>
    </w:pPr>
  </w:style>
  <w:style w:type="paragraph" w:customStyle="1" w:styleId="Char1CharCharCharCharCharCharCharCharCharCharCharCharCharCharCharCharCharChar1">
    <w:name w:val="Char1 Char Char Char Char Char Char Char Char Char Char Char Char Char Char Char Char Char Char1"/>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1CharCharCharCharCharCharCharCharCharChar">
    <w:name w:val="Char1 Char Char Char Char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1CharCharCharCharCharChar">
    <w:name w:val="Char1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styleId="Legenda">
    <w:name w:val="caption"/>
    <w:basedOn w:val="Normal"/>
    <w:next w:val="Normal"/>
    <w:uiPriority w:val="99"/>
    <w:qFormat/>
    <w:rsid w:val="00E97C7A"/>
    <w:pPr>
      <w:autoSpaceDE/>
      <w:autoSpaceDN/>
      <w:adjustRightInd/>
    </w:pPr>
    <w:rPr>
      <w:b/>
      <w:bCs/>
      <w:sz w:val="20"/>
      <w:szCs w:val="20"/>
    </w:rPr>
  </w:style>
  <w:style w:type="paragraph" w:customStyle="1" w:styleId="end">
    <w:name w:val="end"/>
    <w:uiPriority w:val="99"/>
    <w:rsid w:val="00E97C7A"/>
    <w:pPr>
      <w:widowControl w:val="0"/>
      <w:tabs>
        <w:tab w:val="left" w:pos="0"/>
        <w:tab w:val="left" w:pos="1418"/>
        <w:tab w:val="left" w:pos="2835"/>
        <w:tab w:val="left" w:pos="4252"/>
      </w:tabs>
      <w:spacing w:before="394" w:after="0" w:line="278" w:lineRule="atLeast"/>
      <w:jc w:val="both"/>
    </w:pPr>
    <w:rPr>
      <w:rFonts w:ascii="Times" w:eastAsia="Times New Roman" w:hAnsi="Times" w:cs="Times New Roman"/>
      <w:snapToGrid w:val="0"/>
      <w:sz w:val="24"/>
      <w:szCs w:val="20"/>
      <w:lang w:eastAsia="pt-BR"/>
    </w:rPr>
  </w:style>
  <w:style w:type="character" w:customStyle="1" w:styleId="Char">
    <w:name w:val="Char"/>
    <w:uiPriority w:val="99"/>
    <w:rsid w:val="00E97C7A"/>
    <w:rPr>
      <w:rFonts w:ascii="Tahoma" w:hAnsi="Tahoma" w:cs="Tahoma"/>
      <w:b/>
      <w:bCs/>
      <w:sz w:val="24"/>
      <w:szCs w:val="14"/>
      <w:lang w:val="pt-BR" w:eastAsia="pt-BR" w:bidi="ar-SA"/>
    </w:rPr>
  </w:style>
  <w:style w:type="paragraph" w:customStyle="1" w:styleId="Ttulo21">
    <w:name w:val="Título 21"/>
    <w:aliases w:val="h2,Heading 21"/>
    <w:basedOn w:val="Normal"/>
    <w:next w:val="Normal"/>
    <w:rsid w:val="00E97C7A"/>
    <w:pPr>
      <w:keepNext/>
      <w:widowControl w:val="0"/>
      <w:jc w:val="center"/>
    </w:pPr>
    <w:rPr>
      <w:rFonts w:ascii="Tahoma" w:hAnsi="Tahoma" w:cs="Tahoma"/>
      <w:b/>
      <w:bCs/>
    </w:rPr>
  </w:style>
  <w:style w:type="paragraph" w:customStyle="1" w:styleId="CharCharChar">
    <w:name w:val="Char Char Char"/>
    <w:basedOn w:val="Normal"/>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1CharCharCharCharChar1CharCharCharChar">
    <w:name w:val="Char1 Char Char Char Char Char1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
    <w:name w:val="Char Char Char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
    <w:name w:val="Char Char Char Char"/>
    <w:basedOn w:val="Normal"/>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CharChar">
    <w:name w:val="Char Char Char Char Char Char Char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xl27">
    <w:name w:val="xl27"/>
    <w:basedOn w:val="Normal"/>
    <w:uiPriority w:val="99"/>
    <w:rsid w:val="00E97C7A"/>
    <w:pPr>
      <w:pBdr>
        <w:top w:val="dashed" w:sz="8" w:space="0" w:color="auto"/>
        <w:left w:val="single" w:sz="8" w:space="0" w:color="auto"/>
        <w:bottom w:val="single" w:sz="8" w:space="0" w:color="auto"/>
        <w:right w:val="single" w:sz="8" w:space="0" w:color="auto"/>
      </w:pBdr>
      <w:autoSpaceDE/>
      <w:autoSpaceDN/>
      <w:adjustRightInd/>
      <w:spacing w:before="100" w:beforeAutospacing="1" w:after="100" w:afterAutospacing="1"/>
    </w:pPr>
  </w:style>
  <w:style w:type="paragraph" w:customStyle="1" w:styleId="xl28">
    <w:name w:val="xl28"/>
    <w:basedOn w:val="Normal"/>
    <w:uiPriority w:val="99"/>
    <w:rsid w:val="00E97C7A"/>
    <w:pPr>
      <w:pBdr>
        <w:left w:val="single" w:sz="8" w:space="0" w:color="auto"/>
        <w:bottom w:val="single" w:sz="4" w:space="0" w:color="C0C0C0"/>
        <w:right w:val="single" w:sz="8" w:space="0" w:color="auto"/>
      </w:pBdr>
      <w:autoSpaceDE/>
      <w:autoSpaceDN/>
      <w:adjustRightInd/>
      <w:spacing w:before="100" w:beforeAutospacing="1" w:after="100" w:afterAutospacing="1"/>
    </w:pPr>
  </w:style>
  <w:style w:type="paragraph" w:customStyle="1" w:styleId="xl29">
    <w:name w:val="xl29"/>
    <w:basedOn w:val="Normal"/>
    <w:uiPriority w:val="99"/>
    <w:rsid w:val="00E97C7A"/>
    <w:pPr>
      <w:pBdr>
        <w:top w:val="single" w:sz="4" w:space="0" w:color="C0C0C0"/>
        <w:left w:val="single" w:sz="8" w:space="0" w:color="auto"/>
        <w:bottom w:val="single" w:sz="4" w:space="0" w:color="C0C0C0"/>
        <w:right w:val="single" w:sz="8" w:space="0" w:color="auto"/>
      </w:pBdr>
      <w:autoSpaceDE/>
      <w:autoSpaceDN/>
      <w:adjustRightInd/>
      <w:spacing w:before="100" w:beforeAutospacing="1" w:after="100" w:afterAutospacing="1"/>
      <w:jc w:val="center"/>
    </w:pPr>
  </w:style>
  <w:style w:type="paragraph" w:customStyle="1" w:styleId="xl30">
    <w:name w:val="xl30"/>
    <w:basedOn w:val="Normal"/>
    <w:uiPriority w:val="99"/>
    <w:rsid w:val="00E97C7A"/>
    <w:pPr>
      <w:pBdr>
        <w:top w:val="single" w:sz="8" w:space="0" w:color="auto"/>
        <w:left w:val="single" w:sz="8" w:space="0" w:color="auto"/>
        <w:bottom w:val="single" w:sz="4" w:space="0" w:color="C0C0C0"/>
        <w:right w:val="single" w:sz="8" w:space="0" w:color="auto"/>
      </w:pBdr>
      <w:autoSpaceDE/>
      <w:autoSpaceDN/>
      <w:adjustRightInd/>
      <w:spacing w:before="100" w:beforeAutospacing="1" w:after="100" w:afterAutospacing="1"/>
      <w:jc w:val="center"/>
      <w:textAlignment w:val="center"/>
    </w:pPr>
    <w:rPr>
      <w:rFonts w:ascii="Arial" w:hAnsi="Arial" w:cs="Arial"/>
      <w:b/>
      <w:bCs/>
    </w:rPr>
  </w:style>
  <w:style w:type="paragraph" w:customStyle="1" w:styleId="xl31">
    <w:name w:val="xl31"/>
    <w:basedOn w:val="Normal"/>
    <w:uiPriority w:val="99"/>
    <w:rsid w:val="00E97C7A"/>
    <w:pPr>
      <w:pBdr>
        <w:top w:val="single" w:sz="4" w:space="0" w:color="C0C0C0"/>
        <w:left w:val="single" w:sz="8" w:space="0" w:color="auto"/>
        <w:bottom w:val="single" w:sz="4" w:space="0" w:color="C0C0C0"/>
        <w:right w:val="single" w:sz="8" w:space="0" w:color="auto"/>
      </w:pBdr>
      <w:autoSpaceDE/>
      <w:autoSpaceDN/>
      <w:adjustRightInd/>
      <w:spacing w:before="100" w:beforeAutospacing="1" w:after="100" w:afterAutospacing="1"/>
      <w:jc w:val="center"/>
      <w:textAlignment w:val="center"/>
    </w:pPr>
    <w:rPr>
      <w:rFonts w:ascii="Arial" w:hAnsi="Arial" w:cs="Arial"/>
      <w:b/>
      <w:bCs/>
    </w:rPr>
  </w:style>
  <w:style w:type="paragraph" w:customStyle="1" w:styleId="xl32">
    <w:name w:val="xl32"/>
    <w:basedOn w:val="Normal"/>
    <w:uiPriority w:val="99"/>
    <w:rsid w:val="00E97C7A"/>
    <w:pPr>
      <w:pBdr>
        <w:top w:val="single" w:sz="4" w:space="0" w:color="C0C0C0"/>
        <w:left w:val="single" w:sz="8" w:space="0" w:color="auto"/>
        <w:bottom w:val="double" w:sz="6" w:space="0" w:color="auto"/>
        <w:right w:val="single" w:sz="8" w:space="0" w:color="auto"/>
      </w:pBdr>
      <w:autoSpaceDE/>
      <w:autoSpaceDN/>
      <w:adjustRightInd/>
      <w:spacing w:before="100" w:beforeAutospacing="1" w:after="100" w:afterAutospacing="1"/>
      <w:jc w:val="center"/>
      <w:textAlignment w:val="center"/>
    </w:pPr>
    <w:rPr>
      <w:rFonts w:ascii="Arial" w:hAnsi="Arial" w:cs="Arial"/>
      <w:b/>
      <w:bCs/>
    </w:rPr>
  </w:style>
  <w:style w:type="paragraph" w:customStyle="1" w:styleId="xl33">
    <w:name w:val="xl33"/>
    <w:basedOn w:val="Normal"/>
    <w:uiPriority w:val="99"/>
    <w:rsid w:val="00E97C7A"/>
    <w:pPr>
      <w:pBdr>
        <w:top w:val="single" w:sz="8" w:space="0" w:color="auto"/>
        <w:left w:val="single" w:sz="8"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hAnsi="Arial" w:cs="Arial"/>
      <w:b/>
      <w:bCs/>
    </w:rPr>
  </w:style>
  <w:style w:type="paragraph" w:customStyle="1" w:styleId="xl34">
    <w:name w:val="xl34"/>
    <w:basedOn w:val="Normal"/>
    <w:uiPriority w:val="99"/>
    <w:rsid w:val="00E97C7A"/>
    <w:pPr>
      <w:pBdr>
        <w:top w:val="single" w:sz="8"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hAnsi="Arial" w:cs="Arial"/>
      <w:b/>
      <w:bCs/>
    </w:rPr>
  </w:style>
  <w:style w:type="paragraph" w:customStyle="1" w:styleId="xl35">
    <w:name w:val="xl35"/>
    <w:basedOn w:val="Normal"/>
    <w:uiPriority w:val="99"/>
    <w:rsid w:val="00E97C7A"/>
    <w:pPr>
      <w:pBdr>
        <w:top w:val="single" w:sz="8" w:space="0" w:color="auto"/>
        <w:left w:val="single" w:sz="4" w:space="0" w:color="auto"/>
        <w:bottom w:val="single" w:sz="4" w:space="0" w:color="auto"/>
        <w:right w:val="single" w:sz="8" w:space="0" w:color="auto"/>
      </w:pBdr>
      <w:autoSpaceDE/>
      <w:autoSpaceDN/>
      <w:adjustRightInd/>
      <w:spacing w:before="100" w:beforeAutospacing="1" w:after="100" w:afterAutospacing="1"/>
      <w:jc w:val="center"/>
      <w:textAlignment w:val="center"/>
    </w:pPr>
    <w:rPr>
      <w:rFonts w:ascii="Arial" w:hAnsi="Arial" w:cs="Arial"/>
      <w:b/>
      <w:bCs/>
    </w:rPr>
  </w:style>
  <w:style w:type="paragraph" w:customStyle="1" w:styleId="xl36">
    <w:name w:val="xl36"/>
    <w:basedOn w:val="Normal"/>
    <w:uiPriority w:val="99"/>
    <w:rsid w:val="00E97C7A"/>
    <w:pPr>
      <w:pBdr>
        <w:top w:val="single" w:sz="4" w:space="0" w:color="auto"/>
        <w:left w:val="single" w:sz="8"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hAnsi="Arial" w:cs="Arial"/>
      <w:b/>
      <w:bCs/>
    </w:rPr>
  </w:style>
  <w:style w:type="paragraph" w:customStyle="1" w:styleId="xl37">
    <w:name w:val="xl37"/>
    <w:basedOn w:val="Normal"/>
    <w:uiPriority w:val="99"/>
    <w:rsid w:val="00E97C7A"/>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hAnsi="Arial" w:cs="Arial"/>
      <w:b/>
      <w:bCs/>
    </w:rPr>
  </w:style>
  <w:style w:type="paragraph" w:customStyle="1" w:styleId="xl38">
    <w:name w:val="xl38"/>
    <w:basedOn w:val="Normal"/>
    <w:uiPriority w:val="99"/>
    <w:rsid w:val="00E97C7A"/>
    <w:pPr>
      <w:pBdr>
        <w:top w:val="single" w:sz="4" w:space="0" w:color="auto"/>
        <w:left w:val="single" w:sz="4" w:space="0" w:color="auto"/>
        <w:bottom w:val="single" w:sz="4" w:space="0" w:color="auto"/>
        <w:right w:val="single" w:sz="8" w:space="0" w:color="auto"/>
      </w:pBdr>
      <w:autoSpaceDE/>
      <w:autoSpaceDN/>
      <w:adjustRightInd/>
      <w:spacing w:before="100" w:beforeAutospacing="1" w:after="100" w:afterAutospacing="1"/>
      <w:jc w:val="center"/>
      <w:textAlignment w:val="center"/>
    </w:pPr>
    <w:rPr>
      <w:rFonts w:ascii="Arial" w:hAnsi="Arial" w:cs="Arial"/>
      <w:b/>
      <w:bCs/>
    </w:rPr>
  </w:style>
  <w:style w:type="paragraph" w:customStyle="1" w:styleId="xl39">
    <w:name w:val="xl39"/>
    <w:basedOn w:val="Normal"/>
    <w:uiPriority w:val="99"/>
    <w:rsid w:val="00E97C7A"/>
    <w:pPr>
      <w:pBdr>
        <w:top w:val="single" w:sz="4" w:space="0" w:color="auto"/>
        <w:left w:val="single" w:sz="8" w:space="0" w:color="auto"/>
        <w:bottom w:val="double" w:sz="6" w:space="0" w:color="auto"/>
        <w:right w:val="single" w:sz="4" w:space="0" w:color="auto"/>
      </w:pBdr>
      <w:autoSpaceDE/>
      <w:autoSpaceDN/>
      <w:adjustRightInd/>
      <w:spacing w:before="100" w:beforeAutospacing="1" w:after="100" w:afterAutospacing="1"/>
      <w:jc w:val="center"/>
      <w:textAlignment w:val="center"/>
    </w:pPr>
  </w:style>
  <w:style w:type="paragraph" w:customStyle="1" w:styleId="xl40">
    <w:name w:val="xl40"/>
    <w:basedOn w:val="Normal"/>
    <w:uiPriority w:val="99"/>
    <w:rsid w:val="00E97C7A"/>
    <w:pPr>
      <w:pBdr>
        <w:top w:val="single" w:sz="4" w:space="0" w:color="auto"/>
        <w:left w:val="single" w:sz="4" w:space="0" w:color="auto"/>
        <w:bottom w:val="double" w:sz="6" w:space="0" w:color="auto"/>
        <w:right w:val="single" w:sz="4" w:space="0" w:color="auto"/>
      </w:pBdr>
      <w:autoSpaceDE/>
      <w:autoSpaceDN/>
      <w:adjustRightInd/>
      <w:spacing w:before="100" w:beforeAutospacing="1" w:after="100" w:afterAutospacing="1"/>
      <w:jc w:val="center"/>
      <w:textAlignment w:val="center"/>
    </w:pPr>
  </w:style>
  <w:style w:type="paragraph" w:customStyle="1" w:styleId="xl41">
    <w:name w:val="xl41"/>
    <w:basedOn w:val="Normal"/>
    <w:uiPriority w:val="99"/>
    <w:rsid w:val="00E97C7A"/>
    <w:pPr>
      <w:pBdr>
        <w:top w:val="single" w:sz="4" w:space="0" w:color="auto"/>
        <w:left w:val="single" w:sz="4" w:space="0" w:color="auto"/>
        <w:bottom w:val="double" w:sz="6" w:space="0" w:color="auto"/>
        <w:right w:val="single" w:sz="8" w:space="0" w:color="auto"/>
      </w:pBdr>
      <w:autoSpaceDE/>
      <w:autoSpaceDN/>
      <w:adjustRightInd/>
      <w:spacing w:before="100" w:beforeAutospacing="1" w:after="100" w:afterAutospacing="1"/>
      <w:jc w:val="center"/>
      <w:textAlignment w:val="center"/>
    </w:pPr>
  </w:style>
  <w:style w:type="paragraph" w:customStyle="1" w:styleId="xl42">
    <w:name w:val="xl42"/>
    <w:basedOn w:val="Normal"/>
    <w:uiPriority w:val="99"/>
    <w:rsid w:val="00E97C7A"/>
    <w:pPr>
      <w:pBdr>
        <w:left w:val="single" w:sz="8" w:space="0" w:color="auto"/>
        <w:bottom w:val="single" w:sz="4" w:space="0" w:color="C0C0C0"/>
        <w:right w:val="single" w:sz="4" w:space="0" w:color="auto"/>
      </w:pBdr>
      <w:autoSpaceDE/>
      <w:autoSpaceDN/>
      <w:adjustRightInd/>
      <w:spacing w:before="100" w:beforeAutospacing="1" w:after="100" w:afterAutospacing="1"/>
      <w:jc w:val="center"/>
    </w:pPr>
  </w:style>
  <w:style w:type="paragraph" w:customStyle="1" w:styleId="xl43">
    <w:name w:val="xl43"/>
    <w:basedOn w:val="Normal"/>
    <w:uiPriority w:val="99"/>
    <w:rsid w:val="00E97C7A"/>
    <w:pPr>
      <w:pBdr>
        <w:left w:val="single" w:sz="4" w:space="0" w:color="auto"/>
        <w:bottom w:val="single" w:sz="4" w:space="0" w:color="C0C0C0"/>
        <w:right w:val="single" w:sz="4" w:space="0" w:color="auto"/>
      </w:pBdr>
      <w:autoSpaceDE/>
      <w:autoSpaceDN/>
      <w:adjustRightInd/>
      <w:spacing w:before="100" w:beforeAutospacing="1" w:after="100" w:afterAutospacing="1"/>
    </w:pPr>
  </w:style>
  <w:style w:type="paragraph" w:customStyle="1" w:styleId="xl44">
    <w:name w:val="xl44"/>
    <w:basedOn w:val="Normal"/>
    <w:uiPriority w:val="99"/>
    <w:rsid w:val="00E97C7A"/>
    <w:pPr>
      <w:pBdr>
        <w:left w:val="single" w:sz="4" w:space="0" w:color="auto"/>
        <w:bottom w:val="single" w:sz="4" w:space="0" w:color="C0C0C0"/>
        <w:right w:val="single" w:sz="8" w:space="0" w:color="auto"/>
      </w:pBdr>
      <w:autoSpaceDE/>
      <w:autoSpaceDN/>
      <w:adjustRightInd/>
      <w:spacing w:before="100" w:beforeAutospacing="1" w:after="100" w:afterAutospacing="1"/>
    </w:pPr>
  </w:style>
  <w:style w:type="paragraph" w:customStyle="1" w:styleId="xl45">
    <w:name w:val="xl45"/>
    <w:basedOn w:val="Normal"/>
    <w:uiPriority w:val="99"/>
    <w:rsid w:val="00E97C7A"/>
    <w:pPr>
      <w:pBdr>
        <w:top w:val="single" w:sz="4" w:space="0" w:color="C0C0C0"/>
        <w:left w:val="single" w:sz="8" w:space="0" w:color="auto"/>
        <w:bottom w:val="single" w:sz="4" w:space="0" w:color="C0C0C0"/>
        <w:right w:val="single" w:sz="4" w:space="0" w:color="auto"/>
      </w:pBdr>
      <w:autoSpaceDE/>
      <w:autoSpaceDN/>
      <w:adjustRightInd/>
      <w:spacing w:before="100" w:beforeAutospacing="1" w:after="100" w:afterAutospacing="1"/>
      <w:jc w:val="center"/>
    </w:pPr>
  </w:style>
  <w:style w:type="paragraph" w:customStyle="1" w:styleId="xl46">
    <w:name w:val="xl46"/>
    <w:basedOn w:val="Normal"/>
    <w:uiPriority w:val="99"/>
    <w:rsid w:val="00E97C7A"/>
    <w:pPr>
      <w:pBdr>
        <w:top w:val="single" w:sz="4" w:space="0" w:color="C0C0C0"/>
        <w:left w:val="single" w:sz="4" w:space="0" w:color="auto"/>
        <w:bottom w:val="single" w:sz="4" w:space="0" w:color="C0C0C0"/>
        <w:right w:val="single" w:sz="4" w:space="0" w:color="auto"/>
      </w:pBdr>
      <w:autoSpaceDE/>
      <w:autoSpaceDN/>
      <w:adjustRightInd/>
      <w:spacing w:before="100" w:beforeAutospacing="1" w:after="100" w:afterAutospacing="1"/>
    </w:pPr>
  </w:style>
  <w:style w:type="paragraph" w:customStyle="1" w:styleId="xl47">
    <w:name w:val="xl47"/>
    <w:basedOn w:val="Normal"/>
    <w:uiPriority w:val="99"/>
    <w:rsid w:val="00E97C7A"/>
    <w:pPr>
      <w:pBdr>
        <w:top w:val="single" w:sz="4" w:space="0" w:color="C0C0C0"/>
        <w:left w:val="single" w:sz="4" w:space="0" w:color="auto"/>
        <w:bottom w:val="single" w:sz="4" w:space="0" w:color="C0C0C0"/>
        <w:right w:val="single" w:sz="8" w:space="0" w:color="auto"/>
      </w:pBdr>
      <w:autoSpaceDE/>
      <w:autoSpaceDN/>
      <w:adjustRightInd/>
      <w:spacing w:before="100" w:beforeAutospacing="1" w:after="100" w:afterAutospacing="1"/>
    </w:pPr>
  </w:style>
  <w:style w:type="paragraph" w:customStyle="1" w:styleId="xl48">
    <w:name w:val="xl48"/>
    <w:basedOn w:val="Normal"/>
    <w:uiPriority w:val="99"/>
    <w:rsid w:val="00E97C7A"/>
    <w:pPr>
      <w:pBdr>
        <w:top w:val="dashed" w:sz="8" w:space="0" w:color="auto"/>
        <w:left w:val="single" w:sz="8" w:space="0" w:color="auto"/>
        <w:bottom w:val="single" w:sz="8" w:space="0" w:color="auto"/>
        <w:right w:val="single" w:sz="4" w:space="0" w:color="auto"/>
      </w:pBdr>
      <w:autoSpaceDE/>
      <w:autoSpaceDN/>
      <w:adjustRightInd/>
      <w:spacing w:before="100" w:beforeAutospacing="1" w:after="100" w:afterAutospacing="1"/>
      <w:jc w:val="center"/>
    </w:pPr>
  </w:style>
  <w:style w:type="paragraph" w:customStyle="1" w:styleId="xl49">
    <w:name w:val="xl49"/>
    <w:basedOn w:val="Normal"/>
    <w:uiPriority w:val="99"/>
    <w:rsid w:val="00E97C7A"/>
    <w:pPr>
      <w:pBdr>
        <w:top w:val="dashed" w:sz="8" w:space="0" w:color="auto"/>
        <w:left w:val="single" w:sz="4" w:space="0" w:color="auto"/>
        <w:bottom w:val="single" w:sz="8" w:space="0" w:color="auto"/>
        <w:right w:val="single" w:sz="4" w:space="0" w:color="auto"/>
      </w:pBdr>
      <w:autoSpaceDE/>
      <w:autoSpaceDN/>
      <w:adjustRightInd/>
      <w:spacing w:before="100" w:beforeAutospacing="1" w:after="100" w:afterAutospacing="1"/>
    </w:pPr>
  </w:style>
  <w:style w:type="paragraph" w:customStyle="1" w:styleId="xl50">
    <w:name w:val="xl50"/>
    <w:basedOn w:val="Normal"/>
    <w:uiPriority w:val="99"/>
    <w:rsid w:val="00E97C7A"/>
    <w:pPr>
      <w:pBdr>
        <w:top w:val="dashed" w:sz="8" w:space="0" w:color="auto"/>
        <w:left w:val="single" w:sz="4" w:space="0" w:color="auto"/>
        <w:bottom w:val="single" w:sz="8" w:space="0" w:color="auto"/>
        <w:right w:val="single" w:sz="8" w:space="0" w:color="auto"/>
      </w:pBdr>
      <w:autoSpaceDE/>
      <w:autoSpaceDN/>
      <w:adjustRightInd/>
      <w:spacing w:before="100" w:beforeAutospacing="1" w:after="100" w:afterAutospacing="1"/>
    </w:pPr>
  </w:style>
  <w:style w:type="paragraph" w:customStyle="1" w:styleId="CharCharCharCharChar">
    <w:name w:val="Char Char Char Char Char"/>
    <w:basedOn w:val="Normal"/>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1CharCharCharCharCharCharCharCharCharCharCharCharCharCharChar">
    <w:name w:val="Char1 Char Char Char Char Char Char Char Char Char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1CharCharCharCharCharCharCharCharCharCharCharChar1">
    <w:name w:val="Char Char Char Char1 Char Char Char Char Char Char Char Char Char Char Char Char1"/>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CharCharCharChar1">
    <w:name w:val="Char Char1 Char Char Char Char Char Char Char Char1"/>
    <w:aliases w:val=" Char Char1 Char Char Char Char Char Char Char Char Char Char Char Char Char Char Char,Char Char1 Char Char Char Char Char Char Char Char Char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1CharCharCharCharCharCharCharCharCharCharCharCharCharCharCharCharCharChar">
    <w:name w:val="Char1 Char Char Char Char Char Char Char Char Char Char Char Char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CharChar1CharCharCharCharCharCharCharCharCharCharCharChar">
    <w:name w:val="Char Char2 Char Char Char Char1 Char Char Char Char Char Char Char Char Char Char Char Char"/>
    <w:basedOn w:val="Normal"/>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1CharCharCharCharCharCharCharCharCharCharCharCharCharCharCharCharCharChar">
    <w:name w:val="Char Char2 Char Char1 Char Char Char Char Char Char Char Char Char Char Char Char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TOC11">
    <w:name w:val="TOC 11"/>
    <w:basedOn w:val="Normal"/>
    <w:next w:val="Normal"/>
    <w:autoRedefine/>
    <w:hidden/>
    <w:uiPriority w:val="99"/>
    <w:rsid w:val="00E97C7A"/>
    <w:pPr>
      <w:widowControl w:val="0"/>
      <w:tabs>
        <w:tab w:val="right" w:leader="dot" w:pos="9394"/>
      </w:tabs>
      <w:ind w:left="180"/>
    </w:pPr>
    <w:rPr>
      <w:rFonts w:ascii="Arial" w:hAnsi="Arial" w:cs="Arial"/>
      <w:noProof/>
      <w:sz w:val="20"/>
      <w:szCs w:val="20"/>
    </w:rPr>
  </w:style>
  <w:style w:type="paragraph" w:customStyle="1" w:styleId="CharCharCharCharCharChar1CharCharCharCharCharCharCharCharCharCharCharChar">
    <w:name w:val="Char Char Char Char Char Char1 Char Char Char Char Char Char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Header1">
    <w:name w:val="Header1"/>
    <w:basedOn w:val="Normal"/>
    <w:uiPriority w:val="99"/>
    <w:rsid w:val="00E97C7A"/>
    <w:pPr>
      <w:widowControl w:val="0"/>
      <w:tabs>
        <w:tab w:val="center" w:pos="4419"/>
        <w:tab w:val="right" w:pos="8838"/>
      </w:tabs>
    </w:pPr>
  </w:style>
  <w:style w:type="paragraph" w:customStyle="1" w:styleId="BodyText22">
    <w:name w:val="Body Text 22"/>
    <w:basedOn w:val="Normal"/>
    <w:uiPriority w:val="99"/>
    <w:rsid w:val="00E97C7A"/>
    <w:pPr>
      <w:autoSpaceDE/>
      <w:autoSpaceDN/>
      <w:adjustRightInd/>
      <w:spacing w:line="312" w:lineRule="auto"/>
      <w:jc w:val="both"/>
    </w:pPr>
    <w:rPr>
      <w:szCs w:val="20"/>
      <w:lang w:val="en-AU"/>
    </w:rPr>
  </w:style>
  <w:style w:type="paragraph" w:customStyle="1" w:styleId="Heading31">
    <w:name w:val="Heading 31"/>
    <w:aliases w:val="h31"/>
    <w:basedOn w:val="Normal"/>
    <w:next w:val="Normal"/>
    <w:uiPriority w:val="99"/>
    <w:rsid w:val="00E97C7A"/>
    <w:pPr>
      <w:keepNext/>
      <w:widowControl w:val="0"/>
      <w:jc w:val="both"/>
    </w:pPr>
    <w:rPr>
      <w:rFonts w:ascii="Tahoma" w:hAnsi="Tahoma" w:cs="Tahoma"/>
      <w:b/>
      <w:bCs/>
    </w:rPr>
  </w:style>
  <w:style w:type="paragraph" w:customStyle="1" w:styleId="CharChar2CharCharCharCharCharCharCharCharCharCharCharChar">
    <w:name w:val="Char Char2 Char Char Char Char Char Char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
    <w:name w:val="Char Char Char Char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1CharCharCharCharCharCharCharChar">
    <w:name w:val="Char Char1 Char Char Char Char1 Char Char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
    <w:name w:val="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CharCharCharChar1CharCharCharChar">
    <w:name w:val="Char Char1 Char Char Char Char Char Char Char Char1 Char Char Char Char"/>
    <w:aliases w:val=" Char Char1 Char Char Char Char Char Char Char Char Char Char Char Char Char Char Char Char Char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character" w:customStyle="1" w:styleId="deltaviewinsertion0">
    <w:name w:val="deltaviewinsertion"/>
    <w:rsid w:val="00E97C7A"/>
    <w:rPr>
      <w:color w:val="0000FF"/>
      <w:spacing w:val="0"/>
      <w:u w:val="single"/>
    </w:rPr>
  </w:style>
  <w:style w:type="paragraph" w:customStyle="1" w:styleId="CharChar1CharCharCharCharCharCharCharChar1CharCharCharCharCharChar">
    <w:name w:val="Char Char1 Char Char Char Char Char Char Char Char1 Char Char Char Char Char Char"/>
    <w:aliases w:val=" Char Char1 Char Char Char Char Char Char Char Char Char Char Char Char Char Char Char Char Char Char Char Char Char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1CharChar">
    <w:name w:val="Char Char Char Char1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1CharCharCharCharCharCharCharCharCharChar">
    <w:name w:val="Char Char2 Char Char1 Char Char Char Char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CharChar1">
    <w:name w:val="Char Char Char Char Char Char Char Char Char Char Char Char Char1"/>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1CharCharCharCharCharCharCharCharCharCharCharCharCharCharCharCharCharChar">
    <w:name w:val="Char Char1 Char Char Char Char1 Char Char Char Char Char Char Char Char Char Char Char Char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CharCharCharCharCharCharCharCharCharChar1CharChar">
    <w:name w:val="Char Char Char Char Char Char Char Char Char Char Char Char Char Char Char Char Char Char Char Char Char1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styleId="Remetente">
    <w:name w:val="envelope return"/>
    <w:basedOn w:val="Normal"/>
    <w:uiPriority w:val="99"/>
    <w:rsid w:val="00E97C7A"/>
    <w:pPr>
      <w:autoSpaceDE/>
      <w:autoSpaceDN/>
      <w:adjustRightInd/>
    </w:pPr>
    <w:rPr>
      <w:rFonts w:ascii="Arial" w:hAnsi="Arial"/>
      <w:sz w:val="20"/>
      <w:szCs w:val="20"/>
      <w:lang w:val="en-US" w:eastAsia="en-US"/>
    </w:rPr>
  </w:style>
  <w:style w:type="paragraph" w:customStyle="1" w:styleId="ListaColorida-nfase12">
    <w:name w:val="Lista Colorida - Ênfase 12"/>
    <w:basedOn w:val="Normal"/>
    <w:uiPriority w:val="99"/>
    <w:qFormat/>
    <w:rsid w:val="00E97C7A"/>
    <w:pPr>
      <w:autoSpaceDE/>
      <w:autoSpaceDN/>
      <w:adjustRightInd/>
      <w:ind w:left="708"/>
    </w:pPr>
  </w:style>
  <w:style w:type="paragraph" w:customStyle="1" w:styleId="BodyMain">
    <w:name w:val="Body Main"/>
    <w:aliases w:val="BM"/>
    <w:basedOn w:val="Normal"/>
    <w:next w:val="MapadoDocumento"/>
    <w:uiPriority w:val="99"/>
    <w:rsid w:val="00E97C7A"/>
    <w:pPr>
      <w:widowControl w:val="0"/>
      <w:spacing w:before="240"/>
      <w:jc w:val="both"/>
    </w:pPr>
  </w:style>
  <w:style w:type="paragraph" w:customStyle="1" w:styleId="bodytext210">
    <w:name w:val="bodytext21"/>
    <w:basedOn w:val="Normal"/>
    <w:uiPriority w:val="99"/>
    <w:rsid w:val="00E97C7A"/>
    <w:pPr>
      <w:autoSpaceDE/>
      <w:autoSpaceDN/>
      <w:adjustRightInd/>
      <w:jc w:val="both"/>
    </w:pPr>
    <w:rPr>
      <w:rFonts w:ascii="Arial" w:hAnsi="Arial" w:cs="Arial"/>
    </w:rPr>
  </w:style>
  <w:style w:type="paragraph" w:customStyle="1" w:styleId="CharChar">
    <w:name w:val="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ListaColorida-nfase11">
    <w:name w:val="Lista Colorida - Ênfase 11"/>
    <w:basedOn w:val="Normal"/>
    <w:uiPriority w:val="99"/>
    <w:qFormat/>
    <w:rsid w:val="00E97C7A"/>
    <w:pPr>
      <w:autoSpaceDE/>
      <w:autoSpaceDN/>
      <w:adjustRightInd/>
      <w:ind w:left="708"/>
    </w:pPr>
  </w:style>
  <w:style w:type="paragraph" w:customStyle="1" w:styleId="SombreamentoEscuro-nfase11">
    <w:name w:val="Sombreamento Escuro - Ênfase 11"/>
    <w:hidden/>
    <w:uiPriority w:val="99"/>
    <w:rsid w:val="00E97C7A"/>
    <w:pPr>
      <w:spacing w:after="0" w:line="240" w:lineRule="auto"/>
    </w:pPr>
    <w:rPr>
      <w:rFonts w:ascii="Times New Roman" w:eastAsia="Times New Roman" w:hAnsi="Times New Roman" w:cs="Times New Roman"/>
      <w:sz w:val="24"/>
      <w:szCs w:val="24"/>
      <w:lang w:eastAsia="pt-BR"/>
    </w:rPr>
  </w:style>
  <w:style w:type="paragraph" w:customStyle="1" w:styleId="Recuodecorpodetexto21">
    <w:name w:val="Recuo de corpo de texto 21"/>
    <w:basedOn w:val="Normal"/>
    <w:uiPriority w:val="99"/>
    <w:rsid w:val="00E97C7A"/>
    <w:pPr>
      <w:suppressAutoHyphens/>
      <w:autoSpaceDE/>
      <w:autoSpaceDN/>
      <w:adjustRightInd/>
      <w:spacing w:line="360" w:lineRule="auto"/>
      <w:ind w:left="1440" w:hanging="720"/>
      <w:jc w:val="both"/>
    </w:pPr>
    <w:rPr>
      <w:lang w:eastAsia="ar-SA"/>
    </w:rPr>
  </w:style>
  <w:style w:type="paragraph" w:customStyle="1" w:styleId="TOCHeading1">
    <w:name w:val="TOC Heading1"/>
    <w:basedOn w:val="Ttulo1"/>
    <w:next w:val="Normal"/>
    <w:uiPriority w:val="39"/>
    <w:unhideWhenUsed/>
    <w:qFormat/>
    <w:rsid w:val="00E97C7A"/>
    <w:pPr>
      <w:keepLines/>
      <w:autoSpaceDE/>
      <w:autoSpaceDN/>
      <w:adjustRightInd/>
      <w:spacing w:before="480" w:line="276" w:lineRule="auto"/>
      <w:contextualSpacing w:val="0"/>
      <w:jc w:val="left"/>
      <w:outlineLvl w:val="9"/>
    </w:pPr>
    <w:rPr>
      <w:rFonts w:ascii="Cambria" w:hAnsi="Cambria" w:cs="Times New Roman"/>
      <w:iCs w:val="0"/>
      <w:color w:val="365F91"/>
      <w:w w:val="100"/>
      <w:sz w:val="28"/>
      <w:szCs w:val="28"/>
    </w:rPr>
  </w:style>
  <w:style w:type="paragraph" w:customStyle="1" w:styleId="ROSSI-normal">
    <w:name w:val="(ROSSI - normal)"/>
    <w:basedOn w:val="Normal"/>
    <w:qFormat/>
    <w:rsid w:val="00E97C7A"/>
    <w:pPr>
      <w:suppressAutoHyphens/>
      <w:autoSpaceDN/>
      <w:spacing w:after="200" w:line="300" w:lineRule="exact"/>
      <w:jc w:val="both"/>
    </w:pPr>
    <w:rPr>
      <w:rFonts w:ascii="Calibri" w:eastAsia="MS Mincho" w:hAnsi="Calibri"/>
      <w:sz w:val="20"/>
      <w:szCs w:val="20"/>
      <w:lang w:eastAsia="ar-SA"/>
    </w:rPr>
  </w:style>
  <w:style w:type="paragraph" w:customStyle="1" w:styleId="xl98">
    <w:name w:val="xl98"/>
    <w:basedOn w:val="Normal"/>
    <w:rsid w:val="00E97C7A"/>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Spranq eco sans" w:hAnsi="Spranq eco sans"/>
    </w:rPr>
  </w:style>
  <w:style w:type="character" w:customStyle="1" w:styleId="GradeMdia11">
    <w:name w:val="Grade Média 11"/>
    <w:rsid w:val="00E97C7A"/>
    <w:rPr>
      <w:color w:val="808080"/>
    </w:rPr>
  </w:style>
  <w:style w:type="paragraph" w:customStyle="1" w:styleId="xl99">
    <w:name w:val="xl99"/>
    <w:basedOn w:val="Normal"/>
    <w:rsid w:val="00E97C7A"/>
    <w:pPr>
      <w:pBdr>
        <w:right w:val="single" w:sz="4" w:space="0" w:color="auto"/>
      </w:pBdr>
      <w:autoSpaceDE/>
      <w:autoSpaceDN/>
      <w:adjustRightInd/>
      <w:spacing w:before="100" w:beforeAutospacing="1" w:after="100" w:afterAutospacing="1"/>
      <w:jc w:val="center"/>
      <w:textAlignment w:val="center"/>
    </w:pPr>
    <w:rPr>
      <w:sz w:val="16"/>
      <w:szCs w:val="16"/>
    </w:rPr>
  </w:style>
  <w:style w:type="paragraph" w:customStyle="1" w:styleId="xl100">
    <w:name w:val="xl100"/>
    <w:basedOn w:val="Normal"/>
    <w:rsid w:val="00E97C7A"/>
    <w:pPr>
      <w:pBdr>
        <w:left w:val="single" w:sz="4" w:space="0" w:color="auto"/>
        <w:right w:val="single" w:sz="4" w:space="0" w:color="auto"/>
      </w:pBdr>
      <w:autoSpaceDE/>
      <w:autoSpaceDN/>
      <w:adjustRightInd/>
      <w:spacing w:before="100" w:beforeAutospacing="1" w:after="100" w:afterAutospacing="1"/>
      <w:jc w:val="center"/>
      <w:textAlignment w:val="center"/>
    </w:pPr>
    <w:rPr>
      <w:sz w:val="16"/>
      <w:szCs w:val="16"/>
    </w:rPr>
  </w:style>
  <w:style w:type="paragraph" w:customStyle="1" w:styleId="xl101">
    <w:name w:val="xl101"/>
    <w:basedOn w:val="Normal"/>
    <w:rsid w:val="00E97C7A"/>
    <w:pPr>
      <w:pBdr>
        <w:right w:val="double" w:sz="6" w:space="0" w:color="auto"/>
      </w:pBdr>
      <w:autoSpaceDE/>
      <w:autoSpaceDN/>
      <w:adjustRightInd/>
      <w:spacing w:before="100" w:beforeAutospacing="1" w:after="100" w:afterAutospacing="1"/>
      <w:jc w:val="center"/>
      <w:textAlignment w:val="center"/>
    </w:pPr>
    <w:rPr>
      <w:sz w:val="16"/>
      <w:szCs w:val="16"/>
    </w:rPr>
  </w:style>
  <w:style w:type="paragraph" w:customStyle="1" w:styleId="xl102">
    <w:name w:val="xl102"/>
    <w:basedOn w:val="Normal"/>
    <w:rsid w:val="00E97C7A"/>
    <w:pPr>
      <w:pBdr>
        <w:left w:val="single" w:sz="8" w:space="0" w:color="auto"/>
        <w:right w:val="single" w:sz="8" w:space="0" w:color="auto"/>
      </w:pBdr>
      <w:autoSpaceDE/>
      <w:autoSpaceDN/>
      <w:adjustRightInd/>
      <w:spacing w:before="100" w:beforeAutospacing="1" w:after="100" w:afterAutospacing="1"/>
      <w:jc w:val="center"/>
      <w:textAlignment w:val="center"/>
    </w:pPr>
    <w:rPr>
      <w:sz w:val="16"/>
      <w:szCs w:val="16"/>
    </w:rPr>
  </w:style>
  <w:style w:type="paragraph" w:customStyle="1" w:styleId="xl103">
    <w:name w:val="xl103"/>
    <w:basedOn w:val="Normal"/>
    <w:rsid w:val="00E97C7A"/>
    <w:pPr>
      <w:pBdr>
        <w:left w:val="single" w:sz="8" w:space="0" w:color="auto"/>
        <w:right w:val="single" w:sz="8" w:space="0" w:color="auto"/>
      </w:pBdr>
      <w:autoSpaceDE/>
      <w:autoSpaceDN/>
      <w:adjustRightInd/>
      <w:spacing w:before="100" w:beforeAutospacing="1" w:after="100" w:afterAutospacing="1"/>
      <w:jc w:val="center"/>
      <w:textAlignment w:val="center"/>
    </w:pPr>
    <w:rPr>
      <w:sz w:val="16"/>
      <w:szCs w:val="16"/>
    </w:rPr>
  </w:style>
  <w:style w:type="paragraph" w:customStyle="1" w:styleId="xl104">
    <w:name w:val="xl104"/>
    <w:basedOn w:val="Normal"/>
    <w:rsid w:val="00E97C7A"/>
    <w:pPr>
      <w:pBdr>
        <w:top w:val="single" w:sz="8" w:space="0" w:color="auto"/>
        <w:left w:val="single" w:sz="8" w:space="0" w:color="auto"/>
        <w:bottom w:val="single" w:sz="8" w:space="0" w:color="auto"/>
        <w:right w:val="single" w:sz="4" w:space="0" w:color="auto"/>
      </w:pBdr>
      <w:autoSpaceDE/>
      <w:autoSpaceDN/>
      <w:adjustRightInd/>
      <w:spacing w:before="100" w:beforeAutospacing="1" w:after="100" w:afterAutospacing="1"/>
      <w:jc w:val="center"/>
      <w:textAlignment w:val="center"/>
    </w:pPr>
    <w:rPr>
      <w:sz w:val="16"/>
      <w:szCs w:val="16"/>
    </w:rPr>
  </w:style>
  <w:style w:type="paragraph" w:customStyle="1" w:styleId="xl105">
    <w:name w:val="xl105"/>
    <w:basedOn w:val="Normal"/>
    <w:rsid w:val="00E97C7A"/>
    <w:pPr>
      <w:pBdr>
        <w:top w:val="single" w:sz="8" w:space="0" w:color="auto"/>
        <w:left w:val="single" w:sz="4" w:space="0" w:color="auto"/>
        <w:bottom w:val="single" w:sz="8" w:space="0" w:color="auto"/>
        <w:right w:val="single" w:sz="4" w:space="0" w:color="auto"/>
      </w:pBdr>
      <w:autoSpaceDE/>
      <w:autoSpaceDN/>
      <w:adjustRightInd/>
      <w:spacing w:before="100" w:beforeAutospacing="1" w:after="100" w:afterAutospacing="1"/>
      <w:jc w:val="center"/>
      <w:textAlignment w:val="center"/>
    </w:pPr>
    <w:rPr>
      <w:sz w:val="16"/>
      <w:szCs w:val="16"/>
    </w:rPr>
  </w:style>
  <w:style w:type="paragraph" w:customStyle="1" w:styleId="xl106">
    <w:name w:val="xl106"/>
    <w:basedOn w:val="Normal"/>
    <w:rsid w:val="00E97C7A"/>
    <w:pPr>
      <w:pBdr>
        <w:top w:val="single" w:sz="8" w:space="0" w:color="auto"/>
        <w:left w:val="single" w:sz="8" w:space="0" w:color="auto"/>
        <w:bottom w:val="single" w:sz="8" w:space="0" w:color="auto"/>
        <w:right w:val="single" w:sz="4" w:space="0" w:color="auto"/>
      </w:pBdr>
      <w:autoSpaceDE/>
      <w:autoSpaceDN/>
      <w:adjustRightInd/>
      <w:spacing w:before="100" w:beforeAutospacing="1" w:after="100" w:afterAutospacing="1"/>
      <w:textAlignment w:val="center"/>
    </w:pPr>
    <w:rPr>
      <w:b/>
      <w:bCs/>
      <w:sz w:val="16"/>
      <w:szCs w:val="16"/>
    </w:rPr>
  </w:style>
  <w:style w:type="paragraph" w:customStyle="1" w:styleId="xl107">
    <w:name w:val="xl107"/>
    <w:basedOn w:val="Normal"/>
    <w:rsid w:val="00E97C7A"/>
    <w:pPr>
      <w:pBdr>
        <w:top w:val="single" w:sz="8" w:space="0" w:color="auto"/>
        <w:left w:val="single" w:sz="4" w:space="0" w:color="auto"/>
        <w:bottom w:val="single" w:sz="8" w:space="0" w:color="auto"/>
        <w:right w:val="single" w:sz="8" w:space="0" w:color="auto"/>
      </w:pBdr>
      <w:autoSpaceDE/>
      <w:autoSpaceDN/>
      <w:adjustRightInd/>
      <w:spacing w:before="100" w:beforeAutospacing="1" w:after="100" w:afterAutospacing="1"/>
      <w:textAlignment w:val="center"/>
    </w:pPr>
    <w:rPr>
      <w:sz w:val="16"/>
      <w:szCs w:val="16"/>
    </w:rPr>
  </w:style>
  <w:style w:type="paragraph" w:customStyle="1" w:styleId="xl108">
    <w:name w:val="xl108"/>
    <w:basedOn w:val="Normal"/>
    <w:rsid w:val="00E97C7A"/>
    <w:pPr>
      <w:pBdr>
        <w:top w:val="single" w:sz="8" w:space="0" w:color="auto"/>
        <w:bottom w:val="double" w:sz="6" w:space="0" w:color="auto"/>
        <w:right w:val="single" w:sz="4" w:space="0" w:color="auto"/>
      </w:pBdr>
      <w:autoSpaceDE/>
      <w:autoSpaceDN/>
      <w:adjustRightInd/>
      <w:spacing w:before="100" w:beforeAutospacing="1" w:after="100" w:afterAutospacing="1"/>
      <w:jc w:val="center"/>
      <w:textAlignment w:val="center"/>
    </w:pPr>
    <w:rPr>
      <w:sz w:val="16"/>
      <w:szCs w:val="16"/>
    </w:rPr>
  </w:style>
  <w:style w:type="paragraph" w:customStyle="1" w:styleId="xl109">
    <w:name w:val="xl109"/>
    <w:basedOn w:val="Normal"/>
    <w:rsid w:val="00E97C7A"/>
    <w:pPr>
      <w:pBdr>
        <w:top w:val="single" w:sz="8" w:space="0" w:color="auto"/>
        <w:left w:val="single" w:sz="4" w:space="0" w:color="auto"/>
        <w:bottom w:val="double" w:sz="6" w:space="0" w:color="auto"/>
        <w:right w:val="single" w:sz="4" w:space="0" w:color="auto"/>
      </w:pBdr>
      <w:autoSpaceDE/>
      <w:autoSpaceDN/>
      <w:adjustRightInd/>
      <w:spacing w:before="100" w:beforeAutospacing="1" w:after="100" w:afterAutospacing="1"/>
      <w:jc w:val="center"/>
      <w:textAlignment w:val="center"/>
    </w:pPr>
    <w:rPr>
      <w:sz w:val="16"/>
      <w:szCs w:val="16"/>
    </w:rPr>
  </w:style>
  <w:style w:type="paragraph" w:customStyle="1" w:styleId="xl110">
    <w:name w:val="xl110"/>
    <w:basedOn w:val="Normal"/>
    <w:rsid w:val="00E97C7A"/>
    <w:pPr>
      <w:pBdr>
        <w:top w:val="single" w:sz="8" w:space="0" w:color="auto"/>
        <w:left w:val="single" w:sz="4" w:space="0" w:color="auto"/>
        <w:bottom w:val="double" w:sz="6" w:space="0" w:color="auto"/>
        <w:right w:val="double" w:sz="6" w:space="0" w:color="auto"/>
      </w:pBdr>
      <w:autoSpaceDE/>
      <w:autoSpaceDN/>
      <w:adjustRightInd/>
      <w:spacing w:before="100" w:beforeAutospacing="1" w:after="100" w:afterAutospacing="1"/>
      <w:jc w:val="center"/>
      <w:textAlignment w:val="center"/>
    </w:pPr>
    <w:rPr>
      <w:sz w:val="16"/>
      <w:szCs w:val="16"/>
    </w:rPr>
  </w:style>
  <w:style w:type="character" w:customStyle="1" w:styleId="DefaultParagraphFont1Char">
    <w:name w:val="Default Paragraph Font1 Char"/>
    <w:rsid w:val="00E97C7A"/>
    <w:rPr>
      <w:rFonts w:ascii="CG Times" w:hAnsi="CG Times"/>
      <w:lang w:eastAsia="pt-BR" w:bidi="ar-SA"/>
    </w:rPr>
  </w:style>
  <w:style w:type="paragraph" w:customStyle="1" w:styleId="NormalPlain">
    <w:name w:val="NormalPlain"/>
    <w:basedOn w:val="Normal"/>
    <w:rsid w:val="00E97C7A"/>
    <w:pPr>
      <w:suppressAutoHyphens/>
      <w:autoSpaceDE/>
      <w:autoSpaceDN/>
      <w:adjustRightInd/>
      <w:jc w:val="both"/>
    </w:pPr>
    <w:rPr>
      <w:rFonts w:eastAsia="MS Mincho"/>
      <w:spacing w:val="-3"/>
      <w:szCs w:val="20"/>
      <w:lang w:val="en-US" w:eastAsia="en-US"/>
    </w:rPr>
  </w:style>
  <w:style w:type="character" w:styleId="nfase">
    <w:name w:val="Emphasis"/>
    <w:qFormat/>
    <w:rsid w:val="00E97C7A"/>
    <w:rPr>
      <w:i/>
      <w:iCs/>
    </w:rPr>
  </w:style>
  <w:style w:type="paragraph" w:customStyle="1" w:styleId="NormalJustified">
    <w:name w:val="Normal (Justified)"/>
    <w:basedOn w:val="Normal"/>
    <w:rsid w:val="00E97C7A"/>
    <w:pPr>
      <w:autoSpaceDE/>
      <w:autoSpaceDN/>
      <w:adjustRightInd/>
      <w:jc w:val="both"/>
    </w:pPr>
    <w:rPr>
      <w:rFonts w:eastAsia="SimSun"/>
      <w:kern w:val="28"/>
      <w:szCs w:val="20"/>
    </w:rPr>
  </w:style>
  <w:style w:type="paragraph" w:customStyle="1" w:styleId="ARTIGO-NORMAL">
    <w:name w:val="ARTIGO-NORMAL"/>
    <w:rsid w:val="00E97C7A"/>
    <w:pPr>
      <w:spacing w:after="0" w:line="240" w:lineRule="exact"/>
      <w:ind w:firstLine="1728"/>
      <w:jc w:val="both"/>
    </w:pPr>
    <w:rPr>
      <w:rFonts w:ascii="Courier" w:eastAsia="SimSun" w:hAnsi="Courier" w:cs="Courier"/>
      <w:sz w:val="24"/>
      <w:szCs w:val="24"/>
      <w:lang w:val="pt-PT" w:eastAsia="pt-BR"/>
    </w:rPr>
  </w:style>
  <w:style w:type="paragraph" w:customStyle="1" w:styleId="CharCharCharCharCharCharCharChar">
    <w:name w:val="Char Char Char Char Char Char Char Char"/>
    <w:basedOn w:val="Normal"/>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1CharCharCharCharCharCharCharCharChar">
    <w:name w:val="Char1 Char Char Char Char Char Char Char Char Char"/>
    <w:basedOn w:val="Normal"/>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Char">
    <w:name w:val="Char Char Char Char Char Char Char Char Char Char Char Char"/>
    <w:basedOn w:val="Normal"/>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CharChar1CharCharCharCharCharCharCharChar">
    <w:name w:val="Char Char2 Char Char Char Char1 Char Char Char Char Char Char Char Char"/>
    <w:basedOn w:val="Normal"/>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CharChar1CharCharCharCharCharCharCharCharCharCharCharCharCharChar">
    <w:name w:val="Char Char2 Char Char Char Char1 Char Char Char Char Char Char Char Char Char Char Char Char Char Char"/>
    <w:basedOn w:val="Normal"/>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CharChar1CharCharCharCharCharCharCharCharCharCharCharCharCharCharCharChar">
    <w:name w:val="Char Char2 Char Char Char Char1 Char Char Char Char Char Char Char Char Char Char Char Char Char Char Char Char"/>
    <w:basedOn w:val="Normal"/>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BodyText24">
    <w:name w:val="Body Text 24"/>
    <w:basedOn w:val="Normal"/>
    <w:rsid w:val="00E97C7A"/>
    <w:pPr>
      <w:pBdr>
        <w:left w:val="single" w:sz="6" w:space="1" w:color="auto"/>
        <w:right w:val="single" w:sz="6" w:space="1" w:color="auto"/>
      </w:pBdr>
      <w:tabs>
        <w:tab w:val="left" w:pos="567"/>
        <w:tab w:val="left" w:pos="1134"/>
      </w:tabs>
      <w:adjustRightInd/>
      <w:jc w:val="both"/>
    </w:pPr>
    <w:rPr>
      <w:rFonts w:ascii="BauerBodni BT" w:eastAsia="SimSun" w:hAnsi="BauerBodni BT" w:cs="BauerBodni BT"/>
    </w:rPr>
  </w:style>
  <w:style w:type="paragraph" w:customStyle="1" w:styleId="CharChar2CharCharCharCharCharCharCharCharCharCharCharCharCharCharCharCharCharCharCharCharCharCharCharChar">
    <w:name w:val="Char Char2 Char Char Char Char Char Char Char Char Char Char Char Char Char Char Char Char Char Char Char Char Char Char Char Char"/>
    <w:basedOn w:val="Normal"/>
    <w:rsid w:val="00E97C7A"/>
    <w:pPr>
      <w:autoSpaceDE/>
      <w:autoSpaceDN/>
      <w:adjustRightInd/>
      <w:spacing w:after="160" w:line="240" w:lineRule="exact"/>
    </w:pPr>
    <w:rPr>
      <w:rFonts w:ascii="Verdana" w:eastAsia="SimSun" w:hAnsi="Verdana"/>
      <w:sz w:val="20"/>
      <w:szCs w:val="20"/>
      <w:lang w:val="en-US" w:eastAsia="en-US"/>
    </w:rPr>
  </w:style>
  <w:style w:type="paragraph" w:customStyle="1" w:styleId="CharChar2CharCharCharCharCharCharCharCharCharCharChar">
    <w:name w:val="Char Char2 Char Char Char Char Char Char Char Char Char Char Char"/>
    <w:basedOn w:val="Normal"/>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1CharCharCharCharCharCharCharCharCharCharCharCharCharCharCharCharCharCharCharCharCharCharCharCharCharCharCharChar">
    <w:name w:val="Char Char1 Char Char Char Char1 Char Char Char Char Char Char Char Char Char Char Char Char Char Char Char Char Char Char Char Char Char Char Char Char Char Char Char Char"/>
    <w:basedOn w:val="Normal"/>
    <w:rsid w:val="00E97C7A"/>
    <w:pPr>
      <w:autoSpaceDE/>
      <w:autoSpaceDN/>
      <w:adjustRightInd/>
      <w:spacing w:after="160" w:line="240" w:lineRule="exact"/>
    </w:pPr>
    <w:rPr>
      <w:rFonts w:ascii="Verdana" w:eastAsia="MS Mincho" w:hAnsi="Verdana"/>
      <w:sz w:val="20"/>
      <w:szCs w:val="20"/>
      <w:lang w:val="en-US" w:eastAsia="en-US"/>
    </w:rPr>
  </w:style>
  <w:style w:type="character" w:customStyle="1" w:styleId="estilolatimtrebuchetmscharchar">
    <w:name w:val="estilolatimtrebuchetmscharchar"/>
    <w:rsid w:val="00E97C7A"/>
    <w:rPr>
      <w:rFonts w:ascii="Trebuchet MS" w:hAnsi="Trebuchet MS" w:hint="default"/>
    </w:rPr>
  </w:style>
  <w:style w:type="paragraph" w:customStyle="1" w:styleId="xl111">
    <w:name w:val="xl111"/>
    <w:basedOn w:val="Normal"/>
    <w:rsid w:val="00E97C7A"/>
    <w:pPr>
      <w:pBdr>
        <w:top w:val="single" w:sz="8" w:space="0" w:color="auto"/>
        <w:left w:val="single" w:sz="8" w:space="0" w:color="auto"/>
      </w:pBdr>
      <w:autoSpaceDE/>
      <w:autoSpaceDN/>
      <w:adjustRightInd/>
      <w:spacing w:before="100" w:beforeAutospacing="1" w:after="100" w:afterAutospacing="1"/>
      <w:jc w:val="center"/>
      <w:textAlignment w:val="center"/>
    </w:pPr>
    <w:rPr>
      <w:b/>
      <w:bCs/>
      <w:sz w:val="16"/>
      <w:szCs w:val="16"/>
    </w:rPr>
  </w:style>
  <w:style w:type="paragraph" w:customStyle="1" w:styleId="xl112">
    <w:name w:val="xl112"/>
    <w:basedOn w:val="Normal"/>
    <w:rsid w:val="00E97C7A"/>
    <w:pPr>
      <w:pBdr>
        <w:left w:val="single" w:sz="8" w:space="0" w:color="auto"/>
      </w:pBdr>
      <w:autoSpaceDE/>
      <w:autoSpaceDN/>
      <w:adjustRightInd/>
      <w:spacing w:before="100" w:beforeAutospacing="1" w:after="100" w:afterAutospacing="1"/>
      <w:jc w:val="center"/>
      <w:textAlignment w:val="center"/>
    </w:pPr>
    <w:rPr>
      <w:b/>
      <w:bCs/>
      <w:sz w:val="16"/>
      <w:szCs w:val="16"/>
    </w:rPr>
  </w:style>
  <w:style w:type="paragraph" w:customStyle="1" w:styleId="xl113">
    <w:name w:val="xl113"/>
    <w:basedOn w:val="Normal"/>
    <w:rsid w:val="00E97C7A"/>
    <w:pPr>
      <w:pBdr>
        <w:left w:val="single" w:sz="8" w:space="0" w:color="auto"/>
        <w:bottom w:val="single" w:sz="8" w:space="0" w:color="auto"/>
      </w:pBdr>
      <w:autoSpaceDE/>
      <w:autoSpaceDN/>
      <w:adjustRightInd/>
      <w:spacing w:before="100" w:beforeAutospacing="1" w:after="100" w:afterAutospacing="1"/>
      <w:jc w:val="center"/>
      <w:textAlignment w:val="center"/>
    </w:pPr>
    <w:rPr>
      <w:b/>
      <w:bCs/>
      <w:sz w:val="16"/>
      <w:szCs w:val="16"/>
    </w:rPr>
  </w:style>
  <w:style w:type="paragraph" w:customStyle="1" w:styleId="xl114">
    <w:name w:val="xl114"/>
    <w:basedOn w:val="Normal"/>
    <w:rsid w:val="00E97C7A"/>
    <w:pPr>
      <w:pBdr>
        <w:top w:val="single" w:sz="8" w:space="0" w:color="auto"/>
        <w:left w:val="single" w:sz="4" w:space="0" w:color="auto"/>
        <w:right w:val="double" w:sz="6" w:space="0" w:color="auto"/>
      </w:pBdr>
      <w:autoSpaceDE/>
      <w:autoSpaceDN/>
      <w:adjustRightInd/>
      <w:spacing w:before="100" w:beforeAutospacing="1" w:after="100" w:afterAutospacing="1"/>
      <w:jc w:val="center"/>
      <w:textAlignment w:val="center"/>
    </w:pPr>
    <w:rPr>
      <w:b/>
      <w:bCs/>
      <w:sz w:val="16"/>
      <w:szCs w:val="16"/>
    </w:rPr>
  </w:style>
  <w:style w:type="paragraph" w:customStyle="1" w:styleId="xl115">
    <w:name w:val="xl115"/>
    <w:basedOn w:val="Normal"/>
    <w:rsid w:val="00E97C7A"/>
    <w:pPr>
      <w:pBdr>
        <w:left w:val="single" w:sz="4" w:space="0" w:color="auto"/>
        <w:right w:val="double" w:sz="6" w:space="0" w:color="auto"/>
      </w:pBdr>
      <w:autoSpaceDE/>
      <w:autoSpaceDN/>
      <w:adjustRightInd/>
      <w:spacing w:before="100" w:beforeAutospacing="1" w:after="100" w:afterAutospacing="1"/>
      <w:jc w:val="center"/>
      <w:textAlignment w:val="center"/>
    </w:pPr>
    <w:rPr>
      <w:b/>
      <w:bCs/>
      <w:sz w:val="16"/>
      <w:szCs w:val="16"/>
    </w:rPr>
  </w:style>
  <w:style w:type="paragraph" w:customStyle="1" w:styleId="xl116">
    <w:name w:val="xl116"/>
    <w:basedOn w:val="Normal"/>
    <w:rsid w:val="00E97C7A"/>
    <w:pPr>
      <w:pBdr>
        <w:left w:val="single" w:sz="4" w:space="0" w:color="auto"/>
        <w:bottom w:val="single" w:sz="8" w:space="0" w:color="auto"/>
        <w:right w:val="double" w:sz="6" w:space="0" w:color="auto"/>
      </w:pBdr>
      <w:autoSpaceDE/>
      <w:autoSpaceDN/>
      <w:adjustRightInd/>
      <w:spacing w:before="100" w:beforeAutospacing="1" w:after="100" w:afterAutospacing="1"/>
      <w:jc w:val="center"/>
      <w:textAlignment w:val="center"/>
    </w:pPr>
    <w:rPr>
      <w:b/>
      <w:bCs/>
      <w:sz w:val="16"/>
      <w:szCs w:val="16"/>
    </w:rPr>
  </w:style>
  <w:style w:type="paragraph" w:customStyle="1" w:styleId="xl117">
    <w:name w:val="xl117"/>
    <w:basedOn w:val="Normal"/>
    <w:rsid w:val="00E97C7A"/>
    <w:pPr>
      <w:pBdr>
        <w:top w:val="single" w:sz="8" w:space="0" w:color="auto"/>
        <w:left w:val="double" w:sz="6" w:space="0" w:color="auto"/>
        <w:right w:val="single" w:sz="4" w:space="0" w:color="auto"/>
      </w:pBdr>
      <w:autoSpaceDE/>
      <w:autoSpaceDN/>
      <w:adjustRightInd/>
      <w:spacing w:before="100" w:beforeAutospacing="1" w:after="100" w:afterAutospacing="1"/>
      <w:jc w:val="center"/>
      <w:textAlignment w:val="center"/>
    </w:pPr>
    <w:rPr>
      <w:b/>
      <w:bCs/>
      <w:sz w:val="16"/>
      <w:szCs w:val="16"/>
    </w:rPr>
  </w:style>
  <w:style w:type="paragraph" w:customStyle="1" w:styleId="xl118">
    <w:name w:val="xl118"/>
    <w:basedOn w:val="Normal"/>
    <w:rsid w:val="00E97C7A"/>
    <w:pPr>
      <w:pBdr>
        <w:left w:val="double" w:sz="6" w:space="0" w:color="auto"/>
        <w:right w:val="single" w:sz="4" w:space="0" w:color="auto"/>
      </w:pBdr>
      <w:autoSpaceDE/>
      <w:autoSpaceDN/>
      <w:adjustRightInd/>
      <w:spacing w:before="100" w:beforeAutospacing="1" w:after="100" w:afterAutospacing="1"/>
      <w:jc w:val="center"/>
      <w:textAlignment w:val="center"/>
    </w:pPr>
    <w:rPr>
      <w:b/>
      <w:bCs/>
      <w:sz w:val="16"/>
      <w:szCs w:val="16"/>
    </w:rPr>
  </w:style>
  <w:style w:type="paragraph" w:customStyle="1" w:styleId="xl119">
    <w:name w:val="xl119"/>
    <w:basedOn w:val="Normal"/>
    <w:rsid w:val="00E97C7A"/>
    <w:pPr>
      <w:pBdr>
        <w:left w:val="double" w:sz="6" w:space="0" w:color="auto"/>
        <w:bottom w:val="single" w:sz="8" w:space="0" w:color="auto"/>
        <w:right w:val="single" w:sz="4" w:space="0" w:color="auto"/>
      </w:pBdr>
      <w:autoSpaceDE/>
      <w:autoSpaceDN/>
      <w:adjustRightInd/>
      <w:spacing w:before="100" w:beforeAutospacing="1" w:after="100" w:afterAutospacing="1"/>
      <w:jc w:val="center"/>
      <w:textAlignment w:val="center"/>
    </w:pPr>
    <w:rPr>
      <w:b/>
      <w:bCs/>
      <w:sz w:val="16"/>
      <w:szCs w:val="16"/>
    </w:rPr>
  </w:style>
  <w:style w:type="paragraph" w:customStyle="1" w:styleId="xl120">
    <w:name w:val="xl120"/>
    <w:basedOn w:val="Normal"/>
    <w:rsid w:val="00E97C7A"/>
    <w:pPr>
      <w:pBdr>
        <w:top w:val="single" w:sz="8" w:space="0" w:color="auto"/>
        <w:left w:val="single" w:sz="4" w:space="0" w:color="auto"/>
        <w:right w:val="single" w:sz="4" w:space="0" w:color="auto"/>
      </w:pBdr>
      <w:autoSpaceDE/>
      <w:autoSpaceDN/>
      <w:adjustRightInd/>
      <w:spacing w:before="100" w:beforeAutospacing="1" w:after="100" w:afterAutospacing="1"/>
      <w:jc w:val="center"/>
      <w:textAlignment w:val="center"/>
    </w:pPr>
    <w:rPr>
      <w:b/>
      <w:bCs/>
      <w:sz w:val="16"/>
      <w:szCs w:val="16"/>
    </w:rPr>
  </w:style>
  <w:style w:type="paragraph" w:customStyle="1" w:styleId="xl121">
    <w:name w:val="xl121"/>
    <w:basedOn w:val="Normal"/>
    <w:rsid w:val="00E97C7A"/>
    <w:pPr>
      <w:pBdr>
        <w:left w:val="single" w:sz="4" w:space="0" w:color="auto"/>
        <w:right w:val="single" w:sz="4" w:space="0" w:color="auto"/>
      </w:pBdr>
      <w:autoSpaceDE/>
      <w:autoSpaceDN/>
      <w:adjustRightInd/>
      <w:spacing w:before="100" w:beforeAutospacing="1" w:after="100" w:afterAutospacing="1"/>
      <w:jc w:val="center"/>
      <w:textAlignment w:val="center"/>
    </w:pPr>
    <w:rPr>
      <w:b/>
      <w:bCs/>
      <w:sz w:val="16"/>
      <w:szCs w:val="16"/>
    </w:rPr>
  </w:style>
  <w:style w:type="paragraph" w:customStyle="1" w:styleId="xl122">
    <w:name w:val="xl122"/>
    <w:basedOn w:val="Normal"/>
    <w:rsid w:val="00E97C7A"/>
    <w:pPr>
      <w:pBdr>
        <w:left w:val="single" w:sz="4" w:space="0" w:color="auto"/>
        <w:bottom w:val="single" w:sz="8" w:space="0" w:color="auto"/>
        <w:right w:val="single" w:sz="4" w:space="0" w:color="auto"/>
      </w:pBdr>
      <w:autoSpaceDE/>
      <w:autoSpaceDN/>
      <w:adjustRightInd/>
      <w:spacing w:before="100" w:beforeAutospacing="1" w:after="100" w:afterAutospacing="1"/>
      <w:jc w:val="center"/>
      <w:textAlignment w:val="center"/>
    </w:pPr>
    <w:rPr>
      <w:b/>
      <w:bCs/>
      <w:sz w:val="16"/>
      <w:szCs w:val="16"/>
    </w:rPr>
  </w:style>
  <w:style w:type="paragraph" w:customStyle="1" w:styleId="alpha2">
    <w:name w:val="alpha 2"/>
    <w:basedOn w:val="Normal"/>
    <w:rsid w:val="00E97C7A"/>
    <w:pPr>
      <w:numPr>
        <w:numId w:val="50"/>
      </w:numPr>
      <w:autoSpaceDE/>
      <w:autoSpaceDN/>
      <w:adjustRightInd/>
      <w:spacing w:after="140" w:line="290" w:lineRule="auto"/>
      <w:jc w:val="both"/>
    </w:pPr>
    <w:rPr>
      <w:rFonts w:ascii="Tahoma" w:hAnsi="Tahoma"/>
      <w:kern w:val="20"/>
      <w:sz w:val="20"/>
      <w:szCs w:val="20"/>
      <w:lang w:eastAsia="en-US"/>
    </w:rPr>
  </w:style>
  <w:style w:type="character" w:customStyle="1" w:styleId="DeltaViewComment">
    <w:name w:val="DeltaView Comment"/>
    <w:uiPriority w:val="99"/>
    <w:rsid w:val="00E97C7A"/>
    <w:rPr>
      <w:color w:val="000000"/>
    </w:rPr>
  </w:style>
  <w:style w:type="character" w:customStyle="1" w:styleId="DeltaViewStyleChangeText">
    <w:name w:val="DeltaView Style Change Text"/>
    <w:uiPriority w:val="99"/>
    <w:rsid w:val="00E97C7A"/>
    <w:rPr>
      <w:color w:val="000000"/>
      <w:u w:val="double"/>
    </w:rPr>
  </w:style>
  <w:style w:type="character" w:customStyle="1" w:styleId="DeltaViewStyleChangeLabel">
    <w:name w:val="DeltaView Style Change Label"/>
    <w:uiPriority w:val="99"/>
    <w:rsid w:val="00E97C7A"/>
    <w:rPr>
      <w:color w:val="000000"/>
    </w:rPr>
  </w:style>
  <w:style w:type="character" w:customStyle="1" w:styleId="DeltaViewInsertedComment">
    <w:name w:val="DeltaView Inserted Comment"/>
    <w:uiPriority w:val="99"/>
    <w:rsid w:val="00E97C7A"/>
    <w:rPr>
      <w:color w:val="0000FF"/>
      <w:u w:val="double"/>
    </w:rPr>
  </w:style>
  <w:style w:type="character" w:customStyle="1" w:styleId="DeltaViewDeletedComment">
    <w:name w:val="DeltaView Deleted Comment"/>
    <w:uiPriority w:val="99"/>
    <w:rsid w:val="00E97C7A"/>
    <w:rPr>
      <w:strike/>
      <w:color w:val="FF0000"/>
    </w:rPr>
  </w:style>
  <w:style w:type="paragraph" w:customStyle="1" w:styleId="xl52435">
    <w:name w:val="xl52435"/>
    <w:basedOn w:val="Normal"/>
    <w:rsid w:val="00E97C7A"/>
    <w:pPr>
      <w:autoSpaceDE/>
      <w:autoSpaceDN/>
      <w:adjustRightInd/>
      <w:spacing w:before="100" w:beforeAutospacing="1" w:after="100" w:afterAutospacing="1"/>
      <w:jc w:val="center"/>
    </w:pPr>
  </w:style>
  <w:style w:type="paragraph" w:customStyle="1" w:styleId="xl52436">
    <w:name w:val="xl52436"/>
    <w:basedOn w:val="Normal"/>
    <w:rsid w:val="00E97C7A"/>
    <w:pPr>
      <w:pBdr>
        <w:top w:val="single" w:sz="8" w:space="0" w:color="auto"/>
        <w:left w:val="single" w:sz="8" w:space="0" w:color="auto"/>
        <w:bottom w:val="single" w:sz="8" w:space="0" w:color="auto"/>
        <w:right w:val="single" w:sz="8" w:space="0" w:color="auto"/>
      </w:pBdr>
      <w:autoSpaceDE/>
      <w:autoSpaceDN/>
      <w:adjustRightInd/>
      <w:spacing w:before="100" w:beforeAutospacing="1" w:after="100" w:afterAutospacing="1"/>
      <w:jc w:val="center"/>
      <w:textAlignment w:val="center"/>
    </w:pPr>
    <w:rPr>
      <w:b/>
      <w:bCs/>
    </w:rPr>
  </w:style>
  <w:style w:type="paragraph" w:customStyle="1" w:styleId="xl52437">
    <w:name w:val="xl52437"/>
    <w:basedOn w:val="Normal"/>
    <w:rsid w:val="00E97C7A"/>
    <w:pPr>
      <w:pBdr>
        <w:top w:val="single" w:sz="8" w:space="0" w:color="auto"/>
        <w:bottom w:val="single" w:sz="8" w:space="0" w:color="auto"/>
        <w:right w:val="single" w:sz="8" w:space="0" w:color="auto"/>
      </w:pBdr>
      <w:autoSpaceDE/>
      <w:autoSpaceDN/>
      <w:adjustRightInd/>
      <w:spacing w:before="100" w:beforeAutospacing="1" w:after="100" w:afterAutospacing="1"/>
      <w:jc w:val="center"/>
      <w:textAlignment w:val="center"/>
    </w:pPr>
    <w:rPr>
      <w:b/>
      <w:bCs/>
    </w:rPr>
  </w:style>
  <w:style w:type="paragraph" w:customStyle="1" w:styleId="xl52438">
    <w:name w:val="xl52438"/>
    <w:basedOn w:val="Normal"/>
    <w:rsid w:val="00E97C7A"/>
    <w:pPr>
      <w:pBdr>
        <w:bottom w:val="single" w:sz="8" w:space="0" w:color="auto"/>
        <w:right w:val="single" w:sz="8" w:space="0" w:color="auto"/>
      </w:pBdr>
      <w:autoSpaceDE/>
      <w:autoSpaceDN/>
      <w:adjustRightInd/>
      <w:spacing w:before="100" w:beforeAutospacing="1" w:after="100" w:afterAutospacing="1"/>
      <w:textAlignment w:val="center"/>
    </w:pPr>
  </w:style>
  <w:style w:type="paragraph" w:customStyle="1" w:styleId="xl52439">
    <w:name w:val="xl52439"/>
    <w:basedOn w:val="Normal"/>
    <w:rsid w:val="00E97C7A"/>
    <w:pPr>
      <w:pBdr>
        <w:bottom w:val="single" w:sz="8" w:space="0" w:color="auto"/>
        <w:right w:val="single" w:sz="8" w:space="0" w:color="auto"/>
      </w:pBdr>
      <w:autoSpaceDE/>
      <w:autoSpaceDN/>
      <w:adjustRightInd/>
      <w:spacing w:before="100" w:beforeAutospacing="1" w:after="100" w:afterAutospacing="1"/>
      <w:textAlignment w:val="center"/>
    </w:pPr>
  </w:style>
  <w:style w:type="paragraph" w:customStyle="1" w:styleId="xl52440">
    <w:name w:val="xl52440"/>
    <w:basedOn w:val="Normal"/>
    <w:rsid w:val="00E97C7A"/>
    <w:pPr>
      <w:pBdr>
        <w:left w:val="single" w:sz="8" w:space="0" w:color="auto"/>
        <w:bottom w:val="single" w:sz="8" w:space="0" w:color="auto"/>
        <w:right w:val="single" w:sz="8" w:space="0" w:color="auto"/>
      </w:pBdr>
      <w:autoSpaceDE/>
      <w:autoSpaceDN/>
      <w:adjustRightInd/>
      <w:spacing w:before="100" w:beforeAutospacing="1" w:after="100" w:afterAutospacing="1"/>
      <w:textAlignment w:val="center"/>
    </w:pPr>
  </w:style>
  <w:style w:type="paragraph" w:customStyle="1" w:styleId="xl52441">
    <w:name w:val="xl52441"/>
    <w:basedOn w:val="Normal"/>
    <w:rsid w:val="00E97C7A"/>
    <w:pPr>
      <w:pBdr>
        <w:bottom w:val="single" w:sz="8" w:space="0" w:color="auto"/>
        <w:right w:val="single" w:sz="8" w:space="0" w:color="auto"/>
      </w:pBdr>
      <w:autoSpaceDE/>
      <w:autoSpaceDN/>
      <w:adjustRightInd/>
      <w:spacing w:before="100" w:beforeAutospacing="1" w:after="100" w:afterAutospacing="1"/>
      <w:jc w:val="center"/>
      <w:textAlignment w:val="center"/>
    </w:pPr>
  </w:style>
  <w:style w:type="paragraph" w:customStyle="1" w:styleId="xl52442">
    <w:name w:val="xl52442"/>
    <w:basedOn w:val="Normal"/>
    <w:rsid w:val="00E97C7A"/>
    <w:pPr>
      <w:pBdr>
        <w:bottom w:val="single" w:sz="8" w:space="0" w:color="auto"/>
        <w:right w:val="single" w:sz="8" w:space="0" w:color="auto"/>
      </w:pBdr>
      <w:autoSpaceDE/>
      <w:autoSpaceDN/>
      <w:adjustRightInd/>
      <w:spacing w:before="100" w:beforeAutospacing="1" w:after="100" w:afterAutospacing="1"/>
      <w:jc w:val="center"/>
      <w:textAlignment w:val="center"/>
    </w:pPr>
  </w:style>
  <w:style w:type="paragraph" w:customStyle="1" w:styleId="xl52443">
    <w:name w:val="xl52443"/>
    <w:basedOn w:val="Normal"/>
    <w:rsid w:val="00E97C7A"/>
    <w:pPr>
      <w:pBdr>
        <w:bottom w:val="single" w:sz="8" w:space="0" w:color="auto"/>
        <w:right w:val="single" w:sz="8" w:space="0" w:color="auto"/>
      </w:pBdr>
      <w:autoSpaceDE/>
      <w:autoSpaceDN/>
      <w:adjustRightInd/>
      <w:spacing w:before="100" w:beforeAutospacing="1" w:after="100" w:afterAutospacing="1"/>
      <w:textAlignment w:val="center"/>
    </w:pPr>
  </w:style>
  <w:style w:type="paragraph" w:customStyle="1" w:styleId="CharChar2CharChar1CharCharCharCharCharCharCharCharCharCharCharCharCharCharCharCharCharCharCharCharCharChar">
    <w:name w:val="Char Char2 Char Char1 Char Char Char Char Char Char Char Char Char Char Char Char Char Char Char Char Char Char Char Char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BodyText31">
    <w:name w:val="Body Text 31"/>
    <w:basedOn w:val="Normal"/>
    <w:rsid w:val="00E97C7A"/>
    <w:pPr>
      <w:widowControl w:val="0"/>
      <w:tabs>
        <w:tab w:val="left" w:pos="1134"/>
      </w:tabs>
      <w:autoSpaceDE/>
      <w:autoSpaceDN/>
      <w:adjustRightInd/>
      <w:spacing w:after="120" w:line="264" w:lineRule="auto"/>
      <w:jc w:val="both"/>
    </w:pPr>
    <w:rPr>
      <w:rFonts w:asciiTheme="minorHAnsi" w:eastAsiaTheme="minorEastAsia" w:hAnsiTheme="minorHAnsi" w:cstheme="minorBidi"/>
      <w:szCs w:val="21"/>
      <w:lang w:eastAsia="en-US"/>
    </w:rPr>
  </w:style>
  <w:style w:type="paragraph" w:customStyle="1" w:styleId="CharChar2">
    <w:name w:val="Char Char2"/>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Char1CharCharCharCharCharCharChar">
    <w:name w:val="Char1 Char Char Char Char Char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GradeMdia1-nfase21">
    <w:name w:val="Grade Média 1 - Ênfase 21"/>
    <w:basedOn w:val="Normal"/>
    <w:rsid w:val="00E97C7A"/>
    <w:pPr>
      <w:autoSpaceDE/>
      <w:autoSpaceDN/>
      <w:adjustRightInd/>
      <w:spacing w:after="120" w:line="264" w:lineRule="auto"/>
      <w:ind w:left="708"/>
    </w:pPr>
    <w:rPr>
      <w:rFonts w:asciiTheme="minorHAnsi" w:eastAsiaTheme="minorEastAsia" w:hAnsiTheme="minorHAnsi" w:cstheme="minorBidi"/>
      <w:lang w:eastAsia="en-US"/>
    </w:rPr>
  </w:style>
  <w:style w:type="paragraph" w:customStyle="1" w:styleId="CharChar2CharChar">
    <w:name w:val="Char Char2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CharChar1CharCharCharCharCharCharCharChar1CharChar">
    <w:name w:val="Char Char1 Char Char Char Char Char Char Char Char1 Char Char"/>
    <w:aliases w:val=" Char Char1 Char Char Char Char Char Char Char Char Char Char Char Char Char Char Char Char Char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CharChar1CharChar">
    <w:name w:val="Char Char1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CharChar2CharCharCharCharCharCharCharCharCharChar">
    <w:name w:val="Char Char2 Char Char Char Char Char Char Char Char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CharCharCharCharCharCharCharCharCharCharCharCharCharCharCharCharChar">
    <w:name w:val="Char Char Char Char Char Char Char Char Char Char Char Char Char Char Char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CharChar1CharCharCharChar1CharCharCharCharCharCharCharCharCharCharCharChar">
    <w:name w:val="Char Char1 Char Char Char Char1 Char Char Char Char Char Char Char Char Char Char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CharChar1CharCharCharCharCharCharCharChar1CharCharCharCharCharCharCharCharChar">
    <w:name w:val="Char Char1 Char Char Char Char Char Char Char Char1 Char Char Char Char Char Char Char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CharCharCharChar1CharCharCharCharCharCharCharCharCharCharCharChar1CharCharCharCharCharCharCharChar">
    <w:name w:val="Char Char Char Char1 Char Char Char Char Char Char Char Char Char Char Char Char1 Char Char Char Char Char Char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CharCharCharChar1CharCharCharCharCharCharCharCharCharCharCharChar1CharCharCharCharCharCharCharCharCharCharCharCharCharChar">
    <w:name w:val="Char Char Char Char1 Char Char Char Char Char Char Char Char Char Char Char Char1 Char Char Char Char Char Char Char Char Char Char Char Char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CharCharCharChar1CharCharCharCharCharCharCharCharCharCharCharChar1CharCharCharCharCharCharCharCharCharCharCharCharCharCharChar">
    <w:name w:val="Char Char Char Char1 Char Char Char Char Char Char Char Char Char Char Char Char1 Char Char Char Char Char Char Char Char Char Char Char Char Char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Ttulo31">
    <w:name w:val="Título 31"/>
    <w:aliases w:val="h3"/>
    <w:basedOn w:val="Normal"/>
    <w:next w:val="Normal"/>
    <w:rsid w:val="00E97C7A"/>
    <w:pPr>
      <w:widowControl w:val="0"/>
      <w:spacing w:after="120" w:line="264" w:lineRule="auto"/>
      <w:ind w:left="354"/>
    </w:pPr>
    <w:rPr>
      <w:rFonts w:ascii="Tms Rmn" w:eastAsiaTheme="minorEastAsia" w:hAnsi="Tms Rmn" w:cs="Tms Rmn"/>
      <w:b/>
      <w:bCs/>
      <w:lang w:eastAsia="en-US"/>
    </w:rPr>
  </w:style>
  <w:style w:type="paragraph" w:customStyle="1" w:styleId="Ttulo41">
    <w:name w:val="Título 41"/>
    <w:aliases w:val="h4,Heading 41"/>
    <w:basedOn w:val="Normal"/>
    <w:next w:val="Normal"/>
    <w:rsid w:val="00E97C7A"/>
    <w:pPr>
      <w:widowControl w:val="0"/>
      <w:spacing w:after="120" w:line="264" w:lineRule="auto"/>
      <w:ind w:left="354"/>
    </w:pPr>
    <w:rPr>
      <w:rFonts w:ascii="Tms Rmn" w:eastAsiaTheme="minorEastAsia" w:hAnsi="Tms Rmn" w:cs="Tms Rmn"/>
      <w:u w:val="single"/>
      <w:lang w:eastAsia="en-US"/>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CharCharCharCharCharCharCharCharCharCharCharCharCharCharCharCharCharCharCharCharChar">
    <w:name w:val="Char Char Char Char Char Char Char Char Char Char Char Char Char Char Char Char Char Char Char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CharChar2CharChar1CharChar">
    <w:name w:val="Char Char2 Char Char1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CharChar1CharCharCharCharCharCharCharChar1CharCharCharCharCharCharChar">
    <w:name w:val="Char Char1 Char Char Char Char Char Char Char Char1 Char Char Char Char Char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CharChar2CharChar1CharCharCharCharCharCharCharCharCharCharCharCharCharCharCharCharCharCharCharChar">
    <w:name w:val="Char Char2 Char Char1 Char Char Char Char Char Char Char Char Char Char Char Char Char Char Char Char Char Char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BodyTextJ">
    <w:name w:val="Body Text J"/>
    <w:basedOn w:val="Corpodetexto"/>
    <w:rsid w:val="00E97C7A"/>
    <w:pPr>
      <w:spacing w:after="240" w:line="264" w:lineRule="auto"/>
    </w:pPr>
    <w:rPr>
      <w:rFonts w:asciiTheme="minorHAnsi" w:eastAsia="Malgun Gothic" w:hAnsiTheme="minorHAnsi" w:cstheme="minorBidi"/>
      <w:sz w:val="24"/>
      <w:szCs w:val="24"/>
      <w:lang w:eastAsia="en-US"/>
    </w:rPr>
  </w:style>
  <w:style w:type="paragraph" w:customStyle="1" w:styleId="TxBr5p1">
    <w:name w:val="TxBr_5p1"/>
    <w:basedOn w:val="Normal"/>
    <w:uiPriority w:val="99"/>
    <w:rsid w:val="00E97C7A"/>
    <w:pPr>
      <w:tabs>
        <w:tab w:val="left" w:pos="1128"/>
      </w:tabs>
      <w:autoSpaceDE/>
      <w:autoSpaceDN/>
      <w:adjustRightInd/>
      <w:spacing w:after="120" w:line="379" w:lineRule="atLeast"/>
      <w:ind w:left="767"/>
      <w:jc w:val="both"/>
    </w:pPr>
    <w:rPr>
      <w:rFonts w:asciiTheme="minorHAnsi" w:eastAsia="Malgun Gothic" w:hAnsiTheme="minorHAnsi" w:cstheme="minorBidi"/>
      <w:szCs w:val="21"/>
      <w:lang w:eastAsia="en-US"/>
    </w:rPr>
  </w:style>
  <w:style w:type="paragraph" w:styleId="CitaoIntensa">
    <w:name w:val="Intense Quote"/>
    <w:basedOn w:val="Normal"/>
    <w:next w:val="Normal"/>
    <w:link w:val="CitaoIntensaChar"/>
    <w:uiPriority w:val="30"/>
    <w:qFormat/>
    <w:rsid w:val="00E97C7A"/>
    <w:pPr>
      <w:autoSpaceDE/>
      <w:autoSpaceDN/>
      <w:adjustRightInd/>
      <w:spacing w:before="100" w:beforeAutospacing="1" w:after="240" w:line="264" w:lineRule="auto"/>
      <w:ind w:left="864" w:right="864"/>
      <w:jc w:val="center"/>
    </w:pPr>
    <w:rPr>
      <w:rFonts w:asciiTheme="majorHAnsi" w:eastAsiaTheme="majorEastAsia" w:hAnsiTheme="majorHAnsi" w:cstheme="majorBidi"/>
      <w:color w:val="5B9BD5" w:themeColor="accent1"/>
      <w:sz w:val="28"/>
      <w:szCs w:val="28"/>
      <w:lang w:eastAsia="en-US"/>
    </w:rPr>
  </w:style>
  <w:style w:type="character" w:customStyle="1" w:styleId="CitaoIntensaChar">
    <w:name w:val="Citação Intensa Char"/>
    <w:basedOn w:val="Fontepargpadro"/>
    <w:link w:val="CitaoIntensa"/>
    <w:uiPriority w:val="30"/>
    <w:rsid w:val="00E97C7A"/>
    <w:rPr>
      <w:rFonts w:asciiTheme="majorHAnsi" w:eastAsiaTheme="majorEastAsia" w:hAnsiTheme="majorHAnsi" w:cstheme="majorBidi"/>
      <w:color w:val="5B9BD5" w:themeColor="accent1"/>
      <w:sz w:val="28"/>
      <w:szCs w:val="28"/>
    </w:rPr>
  </w:style>
  <w:style w:type="paragraph" w:customStyle="1" w:styleId="WW-NormalWeb">
    <w:name w:val="WW-Normal (Web)"/>
    <w:basedOn w:val="Normal"/>
    <w:rsid w:val="00E97C7A"/>
    <w:pPr>
      <w:suppressAutoHyphens/>
      <w:autoSpaceDE/>
      <w:autoSpaceDN/>
      <w:adjustRightInd/>
      <w:spacing w:before="280" w:after="280" w:line="264" w:lineRule="auto"/>
    </w:pPr>
    <w:rPr>
      <w:rFonts w:ascii="Arial Unicode MS" w:eastAsia="Arial Unicode MS" w:hAnsi="Arial Unicode MS" w:cs="Arial Unicode MS"/>
      <w:color w:val="000000"/>
      <w:lang w:eastAsia="ar-SA"/>
    </w:rPr>
  </w:style>
  <w:style w:type="paragraph" w:customStyle="1" w:styleId="xl63">
    <w:name w:val="xl63"/>
    <w:basedOn w:val="Normal"/>
    <w:rsid w:val="00E97C7A"/>
    <w:pPr>
      <w:autoSpaceDE/>
      <w:autoSpaceDN/>
      <w:adjustRightInd/>
      <w:spacing w:before="100" w:beforeAutospacing="1" w:after="100" w:afterAutospacing="1" w:line="264" w:lineRule="auto"/>
      <w:jc w:val="center"/>
    </w:pPr>
    <w:rPr>
      <w:rFonts w:asciiTheme="minorHAnsi" w:eastAsiaTheme="minorEastAsia" w:hAnsiTheme="minorHAnsi" w:cstheme="minorBidi"/>
    </w:rPr>
  </w:style>
  <w:style w:type="paragraph" w:customStyle="1" w:styleId="xl64">
    <w:name w:val="xl64"/>
    <w:basedOn w:val="Normal"/>
    <w:rsid w:val="00E97C7A"/>
    <w:pPr>
      <w:autoSpaceDE/>
      <w:autoSpaceDN/>
      <w:adjustRightInd/>
      <w:spacing w:before="100" w:beforeAutospacing="1" w:after="100" w:afterAutospacing="1" w:line="264" w:lineRule="auto"/>
      <w:jc w:val="center"/>
    </w:pPr>
    <w:rPr>
      <w:rFonts w:asciiTheme="minorHAnsi" w:eastAsiaTheme="minorEastAsia" w:hAnsiTheme="minorHAnsi" w:cstheme="minorBidi"/>
    </w:rPr>
  </w:style>
  <w:style w:type="paragraph" w:customStyle="1" w:styleId="texto2">
    <w:name w:val="texto2"/>
    <w:basedOn w:val="Normal"/>
    <w:rsid w:val="00E97C7A"/>
    <w:pPr>
      <w:autoSpaceDE/>
      <w:autoSpaceDN/>
      <w:adjustRightInd/>
      <w:spacing w:before="100" w:beforeAutospacing="1" w:after="100" w:afterAutospacing="1" w:line="264" w:lineRule="auto"/>
    </w:pPr>
    <w:rPr>
      <w:rFonts w:asciiTheme="minorHAnsi" w:eastAsiaTheme="minorEastAsia" w:hAnsiTheme="minorHAnsi" w:cstheme="minorBidi"/>
    </w:rPr>
  </w:style>
  <w:style w:type="paragraph" w:styleId="Citao">
    <w:name w:val="Quote"/>
    <w:basedOn w:val="Normal"/>
    <w:next w:val="Normal"/>
    <w:link w:val="CitaoChar"/>
    <w:uiPriority w:val="29"/>
    <w:qFormat/>
    <w:rsid w:val="00E97C7A"/>
    <w:pPr>
      <w:autoSpaceDE/>
      <w:autoSpaceDN/>
      <w:adjustRightInd/>
      <w:spacing w:before="240" w:after="240" w:line="252" w:lineRule="auto"/>
      <w:ind w:left="864" w:right="864"/>
      <w:jc w:val="center"/>
    </w:pPr>
    <w:rPr>
      <w:rFonts w:asciiTheme="minorHAnsi" w:eastAsiaTheme="minorEastAsia" w:hAnsiTheme="minorHAnsi" w:cstheme="minorBidi"/>
      <w:i/>
      <w:iCs/>
      <w:sz w:val="21"/>
      <w:szCs w:val="21"/>
      <w:lang w:eastAsia="en-US"/>
    </w:rPr>
  </w:style>
  <w:style w:type="character" w:customStyle="1" w:styleId="CitaoChar">
    <w:name w:val="Citação Char"/>
    <w:basedOn w:val="Fontepargpadro"/>
    <w:link w:val="Citao"/>
    <w:uiPriority w:val="29"/>
    <w:rsid w:val="00E97C7A"/>
    <w:rPr>
      <w:rFonts w:eastAsiaTheme="minorEastAsia"/>
      <w:i/>
      <w:iCs/>
      <w:sz w:val="21"/>
      <w:szCs w:val="21"/>
    </w:rPr>
  </w:style>
  <w:style w:type="character" w:styleId="nfaseSutil">
    <w:name w:val="Subtle Emphasis"/>
    <w:basedOn w:val="Fontepargpadro"/>
    <w:uiPriority w:val="19"/>
    <w:qFormat/>
    <w:rsid w:val="00E97C7A"/>
    <w:rPr>
      <w:i/>
      <w:iCs/>
      <w:color w:val="595959" w:themeColor="text1" w:themeTint="A6"/>
    </w:rPr>
  </w:style>
  <w:style w:type="character" w:styleId="RefernciaSutil">
    <w:name w:val="Subtle Reference"/>
    <w:basedOn w:val="Fontepargpadro"/>
    <w:uiPriority w:val="31"/>
    <w:qFormat/>
    <w:rsid w:val="00E97C7A"/>
    <w:rPr>
      <w:smallCaps/>
      <w:color w:val="404040" w:themeColor="text1" w:themeTint="BF"/>
    </w:rPr>
  </w:style>
  <w:style w:type="character" w:styleId="RefernciaIntensa">
    <w:name w:val="Intense Reference"/>
    <w:basedOn w:val="Fontepargpadro"/>
    <w:uiPriority w:val="32"/>
    <w:qFormat/>
    <w:rsid w:val="00E97C7A"/>
    <w:rPr>
      <w:b/>
      <w:bCs/>
      <w:smallCaps/>
      <w:u w:val="single"/>
    </w:rPr>
  </w:style>
  <w:style w:type="character" w:styleId="TtulodoLivro">
    <w:name w:val="Book Title"/>
    <w:basedOn w:val="Fontepargpadro"/>
    <w:uiPriority w:val="33"/>
    <w:qFormat/>
    <w:rsid w:val="00E97C7A"/>
    <w:rPr>
      <w:b/>
      <w:bCs/>
      <w:smallCaps/>
    </w:rPr>
  </w:style>
  <w:style w:type="paragraph" w:styleId="Remissivo1">
    <w:name w:val="index 1"/>
    <w:basedOn w:val="Normal"/>
    <w:next w:val="Normal"/>
    <w:autoRedefine/>
    <w:semiHidden/>
    <w:rsid w:val="00E97C7A"/>
    <w:pPr>
      <w:autoSpaceDE/>
      <w:autoSpaceDN/>
      <w:adjustRightInd/>
      <w:ind w:left="240" w:hanging="240"/>
    </w:pPr>
  </w:style>
  <w:style w:type="paragraph" w:styleId="Ttulodendiceremissivo">
    <w:name w:val="index heading"/>
    <w:basedOn w:val="Normal"/>
    <w:next w:val="Remissivo1"/>
    <w:semiHidden/>
    <w:rsid w:val="00E97C7A"/>
    <w:pPr>
      <w:autoSpaceDE/>
      <w:autoSpaceDN/>
      <w:adjustRightInd/>
    </w:pPr>
    <w:rPr>
      <w:sz w:val="20"/>
      <w:szCs w:val="20"/>
    </w:rPr>
  </w:style>
  <w:style w:type="character" w:styleId="Refdenotadefim">
    <w:name w:val="endnote reference"/>
    <w:basedOn w:val="Fontepargpadro"/>
    <w:uiPriority w:val="99"/>
    <w:semiHidden/>
    <w:unhideWhenUsed/>
    <w:rsid w:val="00E97C7A"/>
    <w:rPr>
      <w:vertAlign w:val="superscript"/>
    </w:rPr>
  </w:style>
  <w:style w:type="table" w:customStyle="1" w:styleId="TableGrid">
    <w:name w:val="TableGrid"/>
    <w:rsid w:val="00E97C7A"/>
    <w:pPr>
      <w:spacing w:after="0" w:line="240" w:lineRule="auto"/>
    </w:pPr>
    <w:rPr>
      <w:rFonts w:eastAsiaTheme="minorEastAsia"/>
      <w:lang w:eastAsia="pt-BR"/>
    </w:rPr>
    <w:tblPr>
      <w:tblCellMar>
        <w:top w:w="0" w:type="dxa"/>
        <w:left w:w="0" w:type="dxa"/>
        <w:bottom w:w="0" w:type="dxa"/>
        <w:right w:w="0" w:type="dxa"/>
      </w:tblCellMar>
    </w:tblPr>
  </w:style>
  <w:style w:type="paragraph" w:customStyle="1" w:styleId="Textodebalo1">
    <w:name w:val="Texto de balão1"/>
    <w:basedOn w:val="Normal"/>
    <w:uiPriority w:val="99"/>
    <w:semiHidden/>
    <w:rsid w:val="00E97C7A"/>
    <w:pPr>
      <w:autoSpaceDE/>
      <w:autoSpaceDN/>
      <w:adjustRightInd/>
    </w:pPr>
    <w:rPr>
      <w:rFonts w:ascii="Tahoma" w:hAnsi="Tahoma" w:cs="Tahoma"/>
      <w:sz w:val="16"/>
      <w:szCs w:val="16"/>
      <w:lang w:eastAsia="en-US"/>
    </w:rPr>
  </w:style>
  <w:style w:type="paragraph" w:customStyle="1" w:styleId="gmail-msobodytextindent">
    <w:name w:val="gmail-msobodytextindent"/>
    <w:basedOn w:val="Normal"/>
    <w:rsid w:val="00E97C7A"/>
    <w:pPr>
      <w:autoSpaceDE/>
      <w:autoSpaceDN/>
      <w:adjustRightInd/>
      <w:spacing w:before="100" w:beforeAutospacing="1" w:after="100" w:afterAutospacing="1"/>
    </w:pPr>
    <w:rPr>
      <w:rFonts w:ascii="Calibri" w:eastAsiaTheme="minorHAnsi" w:hAnsi="Calibri" w:cs="Calibri"/>
      <w:sz w:val="22"/>
      <w:szCs w:val="22"/>
    </w:rPr>
  </w:style>
  <w:style w:type="character" w:styleId="MenoPendente">
    <w:name w:val="Unresolved Mention"/>
    <w:basedOn w:val="Fontepargpadro"/>
    <w:uiPriority w:val="99"/>
    <w:semiHidden/>
    <w:unhideWhenUsed/>
    <w:rsid w:val="00A006BF"/>
    <w:rPr>
      <w:color w:val="605E5C"/>
      <w:shd w:val="clear" w:color="auto" w:fill="E1DFDD"/>
    </w:rPr>
  </w:style>
  <w:style w:type="paragraph" w:customStyle="1" w:styleId="FORMATAOVGI">
    <w:name w:val="FORMATAÇÂO VGI"/>
    <w:basedOn w:val="Normal"/>
    <w:link w:val="FORMATAOVGIChar"/>
    <w:qFormat/>
    <w:rsid w:val="007A712F"/>
    <w:pPr>
      <w:autoSpaceDE/>
      <w:autoSpaceDN/>
      <w:adjustRightInd/>
      <w:spacing w:line="360" w:lineRule="auto"/>
      <w:jc w:val="both"/>
    </w:pPr>
    <w:rPr>
      <w:rFonts w:ascii="Trebuchet MS" w:eastAsiaTheme="minorHAnsi" w:hAnsi="Trebuchet MS" w:cstheme="minorBidi"/>
      <w:sz w:val="20"/>
      <w:szCs w:val="22"/>
      <w:lang w:eastAsia="en-US"/>
    </w:rPr>
  </w:style>
  <w:style w:type="character" w:customStyle="1" w:styleId="FORMATAOVGIChar">
    <w:name w:val="FORMATAÇÂO VGI Char"/>
    <w:basedOn w:val="Fontepargpadro"/>
    <w:link w:val="FORMATAOVGI"/>
    <w:rsid w:val="007A712F"/>
    <w:rPr>
      <w:rFonts w:ascii="Trebuchet MS" w:hAnsi="Trebuchet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5306">
      <w:bodyDiv w:val="1"/>
      <w:marLeft w:val="0"/>
      <w:marRight w:val="0"/>
      <w:marTop w:val="0"/>
      <w:marBottom w:val="0"/>
      <w:divBdr>
        <w:top w:val="none" w:sz="0" w:space="0" w:color="auto"/>
        <w:left w:val="none" w:sz="0" w:space="0" w:color="auto"/>
        <w:bottom w:val="none" w:sz="0" w:space="0" w:color="auto"/>
        <w:right w:val="none" w:sz="0" w:space="0" w:color="auto"/>
      </w:divBdr>
    </w:div>
    <w:div w:id="56589038">
      <w:bodyDiv w:val="1"/>
      <w:marLeft w:val="0"/>
      <w:marRight w:val="0"/>
      <w:marTop w:val="0"/>
      <w:marBottom w:val="0"/>
      <w:divBdr>
        <w:top w:val="none" w:sz="0" w:space="0" w:color="auto"/>
        <w:left w:val="none" w:sz="0" w:space="0" w:color="auto"/>
        <w:bottom w:val="none" w:sz="0" w:space="0" w:color="auto"/>
        <w:right w:val="none" w:sz="0" w:space="0" w:color="auto"/>
      </w:divBdr>
    </w:div>
    <w:div w:id="70278405">
      <w:bodyDiv w:val="1"/>
      <w:marLeft w:val="0"/>
      <w:marRight w:val="0"/>
      <w:marTop w:val="0"/>
      <w:marBottom w:val="0"/>
      <w:divBdr>
        <w:top w:val="none" w:sz="0" w:space="0" w:color="auto"/>
        <w:left w:val="none" w:sz="0" w:space="0" w:color="auto"/>
        <w:bottom w:val="none" w:sz="0" w:space="0" w:color="auto"/>
        <w:right w:val="none" w:sz="0" w:space="0" w:color="auto"/>
      </w:divBdr>
    </w:div>
    <w:div w:id="86123886">
      <w:bodyDiv w:val="1"/>
      <w:marLeft w:val="0"/>
      <w:marRight w:val="0"/>
      <w:marTop w:val="0"/>
      <w:marBottom w:val="0"/>
      <w:divBdr>
        <w:top w:val="none" w:sz="0" w:space="0" w:color="auto"/>
        <w:left w:val="none" w:sz="0" w:space="0" w:color="auto"/>
        <w:bottom w:val="none" w:sz="0" w:space="0" w:color="auto"/>
        <w:right w:val="none" w:sz="0" w:space="0" w:color="auto"/>
      </w:divBdr>
    </w:div>
    <w:div w:id="88895885">
      <w:bodyDiv w:val="1"/>
      <w:marLeft w:val="0"/>
      <w:marRight w:val="0"/>
      <w:marTop w:val="0"/>
      <w:marBottom w:val="0"/>
      <w:divBdr>
        <w:top w:val="none" w:sz="0" w:space="0" w:color="auto"/>
        <w:left w:val="none" w:sz="0" w:space="0" w:color="auto"/>
        <w:bottom w:val="none" w:sz="0" w:space="0" w:color="auto"/>
        <w:right w:val="none" w:sz="0" w:space="0" w:color="auto"/>
      </w:divBdr>
    </w:div>
    <w:div w:id="91441546">
      <w:bodyDiv w:val="1"/>
      <w:marLeft w:val="0"/>
      <w:marRight w:val="0"/>
      <w:marTop w:val="0"/>
      <w:marBottom w:val="0"/>
      <w:divBdr>
        <w:top w:val="none" w:sz="0" w:space="0" w:color="auto"/>
        <w:left w:val="none" w:sz="0" w:space="0" w:color="auto"/>
        <w:bottom w:val="none" w:sz="0" w:space="0" w:color="auto"/>
        <w:right w:val="none" w:sz="0" w:space="0" w:color="auto"/>
      </w:divBdr>
    </w:div>
    <w:div w:id="95636000">
      <w:bodyDiv w:val="1"/>
      <w:marLeft w:val="0"/>
      <w:marRight w:val="0"/>
      <w:marTop w:val="0"/>
      <w:marBottom w:val="0"/>
      <w:divBdr>
        <w:top w:val="none" w:sz="0" w:space="0" w:color="auto"/>
        <w:left w:val="none" w:sz="0" w:space="0" w:color="auto"/>
        <w:bottom w:val="none" w:sz="0" w:space="0" w:color="auto"/>
        <w:right w:val="none" w:sz="0" w:space="0" w:color="auto"/>
      </w:divBdr>
    </w:div>
    <w:div w:id="103115856">
      <w:bodyDiv w:val="1"/>
      <w:marLeft w:val="0"/>
      <w:marRight w:val="0"/>
      <w:marTop w:val="0"/>
      <w:marBottom w:val="0"/>
      <w:divBdr>
        <w:top w:val="none" w:sz="0" w:space="0" w:color="auto"/>
        <w:left w:val="none" w:sz="0" w:space="0" w:color="auto"/>
        <w:bottom w:val="none" w:sz="0" w:space="0" w:color="auto"/>
        <w:right w:val="none" w:sz="0" w:space="0" w:color="auto"/>
      </w:divBdr>
    </w:div>
    <w:div w:id="110562412">
      <w:bodyDiv w:val="1"/>
      <w:marLeft w:val="0"/>
      <w:marRight w:val="0"/>
      <w:marTop w:val="0"/>
      <w:marBottom w:val="0"/>
      <w:divBdr>
        <w:top w:val="none" w:sz="0" w:space="0" w:color="auto"/>
        <w:left w:val="none" w:sz="0" w:space="0" w:color="auto"/>
        <w:bottom w:val="none" w:sz="0" w:space="0" w:color="auto"/>
        <w:right w:val="none" w:sz="0" w:space="0" w:color="auto"/>
      </w:divBdr>
    </w:div>
    <w:div w:id="152845055">
      <w:bodyDiv w:val="1"/>
      <w:marLeft w:val="0"/>
      <w:marRight w:val="0"/>
      <w:marTop w:val="0"/>
      <w:marBottom w:val="0"/>
      <w:divBdr>
        <w:top w:val="none" w:sz="0" w:space="0" w:color="auto"/>
        <w:left w:val="none" w:sz="0" w:space="0" w:color="auto"/>
        <w:bottom w:val="none" w:sz="0" w:space="0" w:color="auto"/>
        <w:right w:val="none" w:sz="0" w:space="0" w:color="auto"/>
      </w:divBdr>
    </w:div>
    <w:div w:id="155462466">
      <w:bodyDiv w:val="1"/>
      <w:marLeft w:val="0"/>
      <w:marRight w:val="0"/>
      <w:marTop w:val="0"/>
      <w:marBottom w:val="0"/>
      <w:divBdr>
        <w:top w:val="none" w:sz="0" w:space="0" w:color="auto"/>
        <w:left w:val="none" w:sz="0" w:space="0" w:color="auto"/>
        <w:bottom w:val="none" w:sz="0" w:space="0" w:color="auto"/>
        <w:right w:val="none" w:sz="0" w:space="0" w:color="auto"/>
      </w:divBdr>
    </w:div>
    <w:div w:id="166752856">
      <w:bodyDiv w:val="1"/>
      <w:marLeft w:val="0"/>
      <w:marRight w:val="0"/>
      <w:marTop w:val="0"/>
      <w:marBottom w:val="0"/>
      <w:divBdr>
        <w:top w:val="none" w:sz="0" w:space="0" w:color="auto"/>
        <w:left w:val="none" w:sz="0" w:space="0" w:color="auto"/>
        <w:bottom w:val="none" w:sz="0" w:space="0" w:color="auto"/>
        <w:right w:val="none" w:sz="0" w:space="0" w:color="auto"/>
      </w:divBdr>
    </w:div>
    <w:div w:id="273562548">
      <w:bodyDiv w:val="1"/>
      <w:marLeft w:val="0"/>
      <w:marRight w:val="0"/>
      <w:marTop w:val="0"/>
      <w:marBottom w:val="0"/>
      <w:divBdr>
        <w:top w:val="none" w:sz="0" w:space="0" w:color="auto"/>
        <w:left w:val="none" w:sz="0" w:space="0" w:color="auto"/>
        <w:bottom w:val="none" w:sz="0" w:space="0" w:color="auto"/>
        <w:right w:val="none" w:sz="0" w:space="0" w:color="auto"/>
      </w:divBdr>
    </w:div>
    <w:div w:id="325980331">
      <w:bodyDiv w:val="1"/>
      <w:marLeft w:val="0"/>
      <w:marRight w:val="0"/>
      <w:marTop w:val="0"/>
      <w:marBottom w:val="0"/>
      <w:divBdr>
        <w:top w:val="none" w:sz="0" w:space="0" w:color="auto"/>
        <w:left w:val="none" w:sz="0" w:space="0" w:color="auto"/>
        <w:bottom w:val="none" w:sz="0" w:space="0" w:color="auto"/>
        <w:right w:val="none" w:sz="0" w:space="0" w:color="auto"/>
      </w:divBdr>
    </w:div>
    <w:div w:id="363022868">
      <w:bodyDiv w:val="1"/>
      <w:marLeft w:val="0"/>
      <w:marRight w:val="0"/>
      <w:marTop w:val="0"/>
      <w:marBottom w:val="0"/>
      <w:divBdr>
        <w:top w:val="none" w:sz="0" w:space="0" w:color="auto"/>
        <w:left w:val="none" w:sz="0" w:space="0" w:color="auto"/>
        <w:bottom w:val="none" w:sz="0" w:space="0" w:color="auto"/>
        <w:right w:val="none" w:sz="0" w:space="0" w:color="auto"/>
      </w:divBdr>
    </w:div>
    <w:div w:id="364643621">
      <w:bodyDiv w:val="1"/>
      <w:marLeft w:val="0"/>
      <w:marRight w:val="0"/>
      <w:marTop w:val="0"/>
      <w:marBottom w:val="0"/>
      <w:divBdr>
        <w:top w:val="none" w:sz="0" w:space="0" w:color="auto"/>
        <w:left w:val="none" w:sz="0" w:space="0" w:color="auto"/>
        <w:bottom w:val="none" w:sz="0" w:space="0" w:color="auto"/>
        <w:right w:val="none" w:sz="0" w:space="0" w:color="auto"/>
      </w:divBdr>
    </w:div>
    <w:div w:id="365837331">
      <w:bodyDiv w:val="1"/>
      <w:marLeft w:val="0"/>
      <w:marRight w:val="0"/>
      <w:marTop w:val="0"/>
      <w:marBottom w:val="0"/>
      <w:divBdr>
        <w:top w:val="none" w:sz="0" w:space="0" w:color="auto"/>
        <w:left w:val="none" w:sz="0" w:space="0" w:color="auto"/>
        <w:bottom w:val="none" w:sz="0" w:space="0" w:color="auto"/>
        <w:right w:val="none" w:sz="0" w:space="0" w:color="auto"/>
      </w:divBdr>
    </w:div>
    <w:div w:id="375665175">
      <w:bodyDiv w:val="1"/>
      <w:marLeft w:val="0"/>
      <w:marRight w:val="0"/>
      <w:marTop w:val="0"/>
      <w:marBottom w:val="0"/>
      <w:divBdr>
        <w:top w:val="none" w:sz="0" w:space="0" w:color="auto"/>
        <w:left w:val="none" w:sz="0" w:space="0" w:color="auto"/>
        <w:bottom w:val="none" w:sz="0" w:space="0" w:color="auto"/>
        <w:right w:val="none" w:sz="0" w:space="0" w:color="auto"/>
      </w:divBdr>
    </w:div>
    <w:div w:id="386344814">
      <w:bodyDiv w:val="1"/>
      <w:marLeft w:val="0"/>
      <w:marRight w:val="0"/>
      <w:marTop w:val="0"/>
      <w:marBottom w:val="0"/>
      <w:divBdr>
        <w:top w:val="none" w:sz="0" w:space="0" w:color="auto"/>
        <w:left w:val="none" w:sz="0" w:space="0" w:color="auto"/>
        <w:bottom w:val="none" w:sz="0" w:space="0" w:color="auto"/>
        <w:right w:val="none" w:sz="0" w:space="0" w:color="auto"/>
      </w:divBdr>
    </w:div>
    <w:div w:id="386730472">
      <w:bodyDiv w:val="1"/>
      <w:marLeft w:val="0"/>
      <w:marRight w:val="0"/>
      <w:marTop w:val="0"/>
      <w:marBottom w:val="0"/>
      <w:divBdr>
        <w:top w:val="none" w:sz="0" w:space="0" w:color="auto"/>
        <w:left w:val="none" w:sz="0" w:space="0" w:color="auto"/>
        <w:bottom w:val="none" w:sz="0" w:space="0" w:color="auto"/>
        <w:right w:val="none" w:sz="0" w:space="0" w:color="auto"/>
      </w:divBdr>
    </w:div>
    <w:div w:id="389840672">
      <w:bodyDiv w:val="1"/>
      <w:marLeft w:val="0"/>
      <w:marRight w:val="0"/>
      <w:marTop w:val="0"/>
      <w:marBottom w:val="0"/>
      <w:divBdr>
        <w:top w:val="none" w:sz="0" w:space="0" w:color="auto"/>
        <w:left w:val="none" w:sz="0" w:space="0" w:color="auto"/>
        <w:bottom w:val="none" w:sz="0" w:space="0" w:color="auto"/>
        <w:right w:val="none" w:sz="0" w:space="0" w:color="auto"/>
      </w:divBdr>
    </w:div>
    <w:div w:id="395667467">
      <w:bodyDiv w:val="1"/>
      <w:marLeft w:val="0"/>
      <w:marRight w:val="0"/>
      <w:marTop w:val="0"/>
      <w:marBottom w:val="0"/>
      <w:divBdr>
        <w:top w:val="none" w:sz="0" w:space="0" w:color="auto"/>
        <w:left w:val="none" w:sz="0" w:space="0" w:color="auto"/>
        <w:bottom w:val="none" w:sz="0" w:space="0" w:color="auto"/>
        <w:right w:val="none" w:sz="0" w:space="0" w:color="auto"/>
      </w:divBdr>
    </w:div>
    <w:div w:id="404112000">
      <w:bodyDiv w:val="1"/>
      <w:marLeft w:val="0"/>
      <w:marRight w:val="0"/>
      <w:marTop w:val="0"/>
      <w:marBottom w:val="0"/>
      <w:divBdr>
        <w:top w:val="none" w:sz="0" w:space="0" w:color="auto"/>
        <w:left w:val="none" w:sz="0" w:space="0" w:color="auto"/>
        <w:bottom w:val="none" w:sz="0" w:space="0" w:color="auto"/>
        <w:right w:val="none" w:sz="0" w:space="0" w:color="auto"/>
      </w:divBdr>
    </w:div>
    <w:div w:id="460155939">
      <w:bodyDiv w:val="1"/>
      <w:marLeft w:val="0"/>
      <w:marRight w:val="0"/>
      <w:marTop w:val="0"/>
      <w:marBottom w:val="0"/>
      <w:divBdr>
        <w:top w:val="none" w:sz="0" w:space="0" w:color="auto"/>
        <w:left w:val="none" w:sz="0" w:space="0" w:color="auto"/>
        <w:bottom w:val="none" w:sz="0" w:space="0" w:color="auto"/>
        <w:right w:val="none" w:sz="0" w:space="0" w:color="auto"/>
      </w:divBdr>
    </w:div>
    <w:div w:id="468324933">
      <w:bodyDiv w:val="1"/>
      <w:marLeft w:val="0"/>
      <w:marRight w:val="0"/>
      <w:marTop w:val="0"/>
      <w:marBottom w:val="0"/>
      <w:divBdr>
        <w:top w:val="none" w:sz="0" w:space="0" w:color="auto"/>
        <w:left w:val="none" w:sz="0" w:space="0" w:color="auto"/>
        <w:bottom w:val="none" w:sz="0" w:space="0" w:color="auto"/>
        <w:right w:val="none" w:sz="0" w:space="0" w:color="auto"/>
      </w:divBdr>
    </w:div>
    <w:div w:id="470252853">
      <w:bodyDiv w:val="1"/>
      <w:marLeft w:val="0"/>
      <w:marRight w:val="0"/>
      <w:marTop w:val="0"/>
      <w:marBottom w:val="0"/>
      <w:divBdr>
        <w:top w:val="none" w:sz="0" w:space="0" w:color="auto"/>
        <w:left w:val="none" w:sz="0" w:space="0" w:color="auto"/>
        <w:bottom w:val="none" w:sz="0" w:space="0" w:color="auto"/>
        <w:right w:val="none" w:sz="0" w:space="0" w:color="auto"/>
      </w:divBdr>
    </w:div>
    <w:div w:id="478499357">
      <w:bodyDiv w:val="1"/>
      <w:marLeft w:val="0"/>
      <w:marRight w:val="0"/>
      <w:marTop w:val="0"/>
      <w:marBottom w:val="0"/>
      <w:divBdr>
        <w:top w:val="none" w:sz="0" w:space="0" w:color="auto"/>
        <w:left w:val="none" w:sz="0" w:space="0" w:color="auto"/>
        <w:bottom w:val="none" w:sz="0" w:space="0" w:color="auto"/>
        <w:right w:val="none" w:sz="0" w:space="0" w:color="auto"/>
      </w:divBdr>
    </w:div>
    <w:div w:id="481047561">
      <w:bodyDiv w:val="1"/>
      <w:marLeft w:val="0"/>
      <w:marRight w:val="0"/>
      <w:marTop w:val="0"/>
      <w:marBottom w:val="0"/>
      <w:divBdr>
        <w:top w:val="none" w:sz="0" w:space="0" w:color="auto"/>
        <w:left w:val="none" w:sz="0" w:space="0" w:color="auto"/>
        <w:bottom w:val="none" w:sz="0" w:space="0" w:color="auto"/>
        <w:right w:val="none" w:sz="0" w:space="0" w:color="auto"/>
      </w:divBdr>
    </w:div>
    <w:div w:id="515271517">
      <w:bodyDiv w:val="1"/>
      <w:marLeft w:val="0"/>
      <w:marRight w:val="0"/>
      <w:marTop w:val="0"/>
      <w:marBottom w:val="0"/>
      <w:divBdr>
        <w:top w:val="none" w:sz="0" w:space="0" w:color="auto"/>
        <w:left w:val="none" w:sz="0" w:space="0" w:color="auto"/>
        <w:bottom w:val="none" w:sz="0" w:space="0" w:color="auto"/>
        <w:right w:val="none" w:sz="0" w:space="0" w:color="auto"/>
      </w:divBdr>
    </w:div>
    <w:div w:id="522477864">
      <w:bodyDiv w:val="1"/>
      <w:marLeft w:val="0"/>
      <w:marRight w:val="0"/>
      <w:marTop w:val="0"/>
      <w:marBottom w:val="0"/>
      <w:divBdr>
        <w:top w:val="none" w:sz="0" w:space="0" w:color="auto"/>
        <w:left w:val="none" w:sz="0" w:space="0" w:color="auto"/>
        <w:bottom w:val="none" w:sz="0" w:space="0" w:color="auto"/>
        <w:right w:val="none" w:sz="0" w:space="0" w:color="auto"/>
      </w:divBdr>
    </w:div>
    <w:div w:id="554122234">
      <w:bodyDiv w:val="1"/>
      <w:marLeft w:val="0"/>
      <w:marRight w:val="0"/>
      <w:marTop w:val="0"/>
      <w:marBottom w:val="0"/>
      <w:divBdr>
        <w:top w:val="none" w:sz="0" w:space="0" w:color="auto"/>
        <w:left w:val="none" w:sz="0" w:space="0" w:color="auto"/>
        <w:bottom w:val="none" w:sz="0" w:space="0" w:color="auto"/>
        <w:right w:val="none" w:sz="0" w:space="0" w:color="auto"/>
      </w:divBdr>
    </w:div>
    <w:div w:id="595402562">
      <w:bodyDiv w:val="1"/>
      <w:marLeft w:val="0"/>
      <w:marRight w:val="0"/>
      <w:marTop w:val="0"/>
      <w:marBottom w:val="0"/>
      <w:divBdr>
        <w:top w:val="none" w:sz="0" w:space="0" w:color="auto"/>
        <w:left w:val="none" w:sz="0" w:space="0" w:color="auto"/>
        <w:bottom w:val="none" w:sz="0" w:space="0" w:color="auto"/>
        <w:right w:val="none" w:sz="0" w:space="0" w:color="auto"/>
      </w:divBdr>
    </w:div>
    <w:div w:id="605965968">
      <w:bodyDiv w:val="1"/>
      <w:marLeft w:val="0"/>
      <w:marRight w:val="0"/>
      <w:marTop w:val="0"/>
      <w:marBottom w:val="0"/>
      <w:divBdr>
        <w:top w:val="none" w:sz="0" w:space="0" w:color="auto"/>
        <w:left w:val="none" w:sz="0" w:space="0" w:color="auto"/>
        <w:bottom w:val="none" w:sz="0" w:space="0" w:color="auto"/>
        <w:right w:val="none" w:sz="0" w:space="0" w:color="auto"/>
      </w:divBdr>
    </w:div>
    <w:div w:id="614488510">
      <w:bodyDiv w:val="1"/>
      <w:marLeft w:val="0"/>
      <w:marRight w:val="0"/>
      <w:marTop w:val="0"/>
      <w:marBottom w:val="0"/>
      <w:divBdr>
        <w:top w:val="none" w:sz="0" w:space="0" w:color="auto"/>
        <w:left w:val="none" w:sz="0" w:space="0" w:color="auto"/>
        <w:bottom w:val="none" w:sz="0" w:space="0" w:color="auto"/>
        <w:right w:val="none" w:sz="0" w:space="0" w:color="auto"/>
      </w:divBdr>
    </w:div>
    <w:div w:id="634262247">
      <w:bodyDiv w:val="1"/>
      <w:marLeft w:val="0"/>
      <w:marRight w:val="0"/>
      <w:marTop w:val="0"/>
      <w:marBottom w:val="0"/>
      <w:divBdr>
        <w:top w:val="none" w:sz="0" w:space="0" w:color="auto"/>
        <w:left w:val="none" w:sz="0" w:space="0" w:color="auto"/>
        <w:bottom w:val="none" w:sz="0" w:space="0" w:color="auto"/>
        <w:right w:val="none" w:sz="0" w:space="0" w:color="auto"/>
      </w:divBdr>
    </w:div>
    <w:div w:id="667447048">
      <w:bodyDiv w:val="1"/>
      <w:marLeft w:val="0"/>
      <w:marRight w:val="0"/>
      <w:marTop w:val="0"/>
      <w:marBottom w:val="0"/>
      <w:divBdr>
        <w:top w:val="none" w:sz="0" w:space="0" w:color="auto"/>
        <w:left w:val="none" w:sz="0" w:space="0" w:color="auto"/>
        <w:bottom w:val="none" w:sz="0" w:space="0" w:color="auto"/>
        <w:right w:val="none" w:sz="0" w:space="0" w:color="auto"/>
      </w:divBdr>
    </w:div>
    <w:div w:id="699088029">
      <w:bodyDiv w:val="1"/>
      <w:marLeft w:val="0"/>
      <w:marRight w:val="0"/>
      <w:marTop w:val="0"/>
      <w:marBottom w:val="0"/>
      <w:divBdr>
        <w:top w:val="none" w:sz="0" w:space="0" w:color="auto"/>
        <w:left w:val="none" w:sz="0" w:space="0" w:color="auto"/>
        <w:bottom w:val="none" w:sz="0" w:space="0" w:color="auto"/>
        <w:right w:val="none" w:sz="0" w:space="0" w:color="auto"/>
      </w:divBdr>
    </w:div>
    <w:div w:id="716122584">
      <w:bodyDiv w:val="1"/>
      <w:marLeft w:val="0"/>
      <w:marRight w:val="0"/>
      <w:marTop w:val="0"/>
      <w:marBottom w:val="0"/>
      <w:divBdr>
        <w:top w:val="none" w:sz="0" w:space="0" w:color="auto"/>
        <w:left w:val="none" w:sz="0" w:space="0" w:color="auto"/>
        <w:bottom w:val="none" w:sz="0" w:space="0" w:color="auto"/>
        <w:right w:val="none" w:sz="0" w:space="0" w:color="auto"/>
      </w:divBdr>
    </w:div>
    <w:div w:id="718169276">
      <w:bodyDiv w:val="1"/>
      <w:marLeft w:val="0"/>
      <w:marRight w:val="0"/>
      <w:marTop w:val="0"/>
      <w:marBottom w:val="0"/>
      <w:divBdr>
        <w:top w:val="none" w:sz="0" w:space="0" w:color="auto"/>
        <w:left w:val="none" w:sz="0" w:space="0" w:color="auto"/>
        <w:bottom w:val="none" w:sz="0" w:space="0" w:color="auto"/>
        <w:right w:val="none" w:sz="0" w:space="0" w:color="auto"/>
      </w:divBdr>
    </w:div>
    <w:div w:id="722563742">
      <w:bodyDiv w:val="1"/>
      <w:marLeft w:val="0"/>
      <w:marRight w:val="0"/>
      <w:marTop w:val="0"/>
      <w:marBottom w:val="0"/>
      <w:divBdr>
        <w:top w:val="none" w:sz="0" w:space="0" w:color="auto"/>
        <w:left w:val="none" w:sz="0" w:space="0" w:color="auto"/>
        <w:bottom w:val="none" w:sz="0" w:space="0" w:color="auto"/>
        <w:right w:val="none" w:sz="0" w:space="0" w:color="auto"/>
      </w:divBdr>
    </w:div>
    <w:div w:id="790326152">
      <w:bodyDiv w:val="1"/>
      <w:marLeft w:val="0"/>
      <w:marRight w:val="0"/>
      <w:marTop w:val="0"/>
      <w:marBottom w:val="0"/>
      <w:divBdr>
        <w:top w:val="none" w:sz="0" w:space="0" w:color="auto"/>
        <w:left w:val="none" w:sz="0" w:space="0" w:color="auto"/>
        <w:bottom w:val="none" w:sz="0" w:space="0" w:color="auto"/>
        <w:right w:val="none" w:sz="0" w:space="0" w:color="auto"/>
      </w:divBdr>
    </w:div>
    <w:div w:id="818690398">
      <w:bodyDiv w:val="1"/>
      <w:marLeft w:val="0"/>
      <w:marRight w:val="0"/>
      <w:marTop w:val="0"/>
      <w:marBottom w:val="0"/>
      <w:divBdr>
        <w:top w:val="none" w:sz="0" w:space="0" w:color="auto"/>
        <w:left w:val="none" w:sz="0" w:space="0" w:color="auto"/>
        <w:bottom w:val="none" w:sz="0" w:space="0" w:color="auto"/>
        <w:right w:val="none" w:sz="0" w:space="0" w:color="auto"/>
      </w:divBdr>
    </w:div>
    <w:div w:id="823551808">
      <w:bodyDiv w:val="1"/>
      <w:marLeft w:val="0"/>
      <w:marRight w:val="0"/>
      <w:marTop w:val="0"/>
      <w:marBottom w:val="0"/>
      <w:divBdr>
        <w:top w:val="none" w:sz="0" w:space="0" w:color="auto"/>
        <w:left w:val="none" w:sz="0" w:space="0" w:color="auto"/>
        <w:bottom w:val="none" w:sz="0" w:space="0" w:color="auto"/>
        <w:right w:val="none" w:sz="0" w:space="0" w:color="auto"/>
      </w:divBdr>
    </w:div>
    <w:div w:id="841310389">
      <w:bodyDiv w:val="1"/>
      <w:marLeft w:val="0"/>
      <w:marRight w:val="0"/>
      <w:marTop w:val="0"/>
      <w:marBottom w:val="0"/>
      <w:divBdr>
        <w:top w:val="none" w:sz="0" w:space="0" w:color="auto"/>
        <w:left w:val="none" w:sz="0" w:space="0" w:color="auto"/>
        <w:bottom w:val="none" w:sz="0" w:space="0" w:color="auto"/>
        <w:right w:val="none" w:sz="0" w:space="0" w:color="auto"/>
      </w:divBdr>
    </w:div>
    <w:div w:id="857964238">
      <w:bodyDiv w:val="1"/>
      <w:marLeft w:val="0"/>
      <w:marRight w:val="0"/>
      <w:marTop w:val="0"/>
      <w:marBottom w:val="0"/>
      <w:divBdr>
        <w:top w:val="none" w:sz="0" w:space="0" w:color="auto"/>
        <w:left w:val="none" w:sz="0" w:space="0" w:color="auto"/>
        <w:bottom w:val="none" w:sz="0" w:space="0" w:color="auto"/>
        <w:right w:val="none" w:sz="0" w:space="0" w:color="auto"/>
      </w:divBdr>
    </w:div>
    <w:div w:id="880554211">
      <w:bodyDiv w:val="1"/>
      <w:marLeft w:val="0"/>
      <w:marRight w:val="0"/>
      <w:marTop w:val="0"/>
      <w:marBottom w:val="0"/>
      <w:divBdr>
        <w:top w:val="none" w:sz="0" w:space="0" w:color="auto"/>
        <w:left w:val="none" w:sz="0" w:space="0" w:color="auto"/>
        <w:bottom w:val="none" w:sz="0" w:space="0" w:color="auto"/>
        <w:right w:val="none" w:sz="0" w:space="0" w:color="auto"/>
      </w:divBdr>
    </w:div>
    <w:div w:id="889344376">
      <w:bodyDiv w:val="1"/>
      <w:marLeft w:val="0"/>
      <w:marRight w:val="0"/>
      <w:marTop w:val="0"/>
      <w:marBottom w:val="0"/>
      <w:divBdr>
        <w:top w:val="none" w:sz="0" w:space="0" w:color="auto"/>
        <w:left w:val="none" w:sz="0" w:space="0" w:color="auto"/>
        <w:bottom w:val="none" w:sz="0" w:space="0" w:color="auto"/>
        <w:right w:val="none" w:sz="0" w:space="0" w:color="auto"/>
      </w:divBdr>
    </w:div>
    <w:div w:id="916018231">
      <w:bodyDiv w:val="1"/>
      <w:marLeft w:val="0"/>
      <w:marRight w:val="0"/>
      <w:marTop w:val="0"/>
      <w:marBottom w:val="0"/>
      <w:divBdr>
        <w:top w:val="none" w:sz="0" w:space="0" w:color="auto"/>
        <w:left w:val="none" w:sz="0" w:space="0" w:color="auto"/>
        <w:bottom w:val="none" w:sz="0" w:space="0" w:color="auto"/>
        <w:right w:val="none" w:sz="0" w:space="0" w:color="auto"/>
      </w:divBdr>
    </w:div>
    <w:div w:id="919218911">
      <w:bodyDiv w:val="1"/>
      <w:marLeft w:val="0"/>
      <w:marRight w:val="0"/>
      <w:marTop w:val="0"/>
      <w:marBottom w:val="0"/>
      <w:divBdr>
        <w:top w:val="none" w:sz="0" w:space="0" w:color="auto"/>
        <w:left w:val="none" w:sz="0" w:space="0" w:color="auto"/>
        <w:bottom w:val="none" w:sz="0" w:space="0" w:color="auto"/>
        <w:right w:val="none" w:sz="0" w:space="0" w:color="auto"/>
      </w:divBdr>
    </w:div>
    <w:div w:id="964120249">
      <w:bodyDiv w:val="1"/>
      <w:marLeft w:val="0"/>
      <w:marRight w:val="0"/>
      <w:marTop w:val="0"/>
      <w:marBottom w:val="0"/>
      <w:divBdr>
        <w:top w:val="none" w:sz="0" w:space="0" w:color="auto"/>
        <w:left w:val="none" w:sz="0" w:space="0" w:color="auto"/>
        <w:bottom w:val="none" w:sz="0" w:space="0" w:color="auto"/>
        <w:right w:val="none" w:sz="0" w:space="0" w:color="auto"/>
      </w:divBdr>
    </w:div>
    <w:div w:id="971524775">
      <w:bodyDiv w:val="1"/>
      <w:marLeft w:val="0"/>
      <w:marRight w:val="0"/>
      <w:marTop w:val="0"/>
      <w:marBottom w:val="0"/>
      <w:divBdr>
        <w:top w:val="none" w:sz="0" w:space="0" w:color="auto"/>
        <w:left w:val="none" w:sz="0" w:space="0" w:color="auto"/>
        <w:bottom w:val="none" w:sz="0" w:space="0" w:color="auto"/>
        <w:right w:val="none" w:sz="0" w:space="0" w:color="auto"/>
      </w:divBdr>
    </w:div>
    <w:div w:id="1003436856">
      <w:bodyDiv w:val="1"/>
      <w:marLeft w:val="0"/>
      <w:marRight w:val="0"/>
      <w:marTop w:val="0"/>
      <w:marBottom w:val="0"/>
      <w:divBdr>
        <w:top w:val="none" w:sz="0" w:space="0" w:color="auto"/>
        <w:left w:val="none" w:sz="0" w:space="0" w:color="auto"/>
        <w:bottom w:val="none" w:sz="0" w:space="0" w:color="auto"/>
        <w:right w:val="none" w:sz="0" w:space="0" w:color="auto"/>
      </w:divBdr>
    </w:div>
    <w:div w:id="1012605594">
      <w:bodyDiv w:val="1"/>
      <w:marLeft w:val="0"/>
      <w:marRight w:val="0"/>
      <w:marTop w:val="0"/>
      <w:marBottom w:val="0"/>
      <w:divBdr>
        <w:top w:val="none" w:sz="0" w:space="0" w:color="auto"/>
        <w:left w:val="none" w:sz="0" w:space="0" w:color="auto"/>
        <w:bottom w:val="none" w:sz="0" w:space="0" w:color="auto"/>
        <w:right w:val="none" w:sz="0" w:space="0" w:color="auto"/>
      </w:divBdr>
    </w:div>
    <w:div w:id="1012873930">
      <w:bodyDiv w:val="1"/>
      <w:marLeft w:val="0"/>
      <w:marRight w:val="0"/>
      <w:marTop w:val="0"/>
      <w:marBottom w:val="0"/>
      <w:divBdr>
        <w:top w:val="none" w:sz="0" w:space="0" w:color="auto"/>
        <w:left w:val="none" w:sz="0" w:space="0" w:color="auto"/>
        <w:bottom w:val="none" w:sz="0" w:space="0" w:color="auto"/>
        <w:right w:val="none" w:sz="0" w:space="0" w:color="auto"/>
      </w:divBdr>
    </w:div>
    <w:div w:id="1046948245">
      <w:bodyDiv w:val="1"/>
      <w:marLeft w:val="0"/>
      <w:marRight w:val="0"/>
      <w:marTop w:val="0"/>
      <w:marBottom w:val="0"/>
      <w:divBdr>
        <w:top w:val="none" w:sz="0" w:space="0" w:color="auto"/>
        <w:left w:val="none" w:sz="0" w:space="0" w:color="auto"/>
        <w:bottom w:val="none" w:sz="0" w:space="0" w:color="auto"/>
        <w:right w:val="none" w:sz="0" w:space="0" w:color="auto"/>
      </w:divBdr>
    </w:div>
    <w:div w:id="1120035135">
      <w:bodyDiv w:val="1"/>
      <w:marLeft w:val="0"/>
      <w:marRight w:val="0"/>
      <w:marTop w:val="0"/>
      <w:marBottom w:val="0"/>
      <w:divBdr>
        <w:top w:val="none" w:sz="0" w:space="0" w:color="auto"/>
        <w:left w:val="none" w:sz="0" w:space="0" w:color="auto"/>
        <w:bottom w:val="none" w:sz="0" w:space="0" w:color="auto"/>
        <w:right w:val="none" w:sz="0" w:space="0" w:color="auto"/>
      </w:divBdr>
    </w:div>
    <w:div w:id="1160536970">
      <w:bodyDiv w:val="1"/>
      <w:marLeft w:val="0"/>
      <w:marRight w:val="0"/>
      <w:marTop w:val="0"/>
      <w:marBottom w:val="0"/>
      <w:divBdr>
        <w:top w:val="none" w:sz="0" w:space="0" w:color="auto"/>
        <w:left w:val="none" w:sz="0" w:space="0" w:color="auto"/>
        <w:bottom w:val="none" w:sz="0" w:space="0" w:color="auto"/>
        <w:right w:val="none" w:sz="0" w:space="0" w:color="auto"/>
      </w:divBdr>
    </w:div>
    <w:div w:id="1173182450">
      <w:bodyDiv w:val="1"/>
      <w:marLeft w:val="0"/>
      <w:marRight w:val="0"/>
      <w:marTop w:val="0"/>
      <w:marBottom w:val="0"/>
      <w:divBdr>
        <w:top w:val="none" w:sz="0" w:space="0" w:color="auto"/>
        <w:left w:val="none" w:sz="0" w:space="0" w:color="auto"/>
        <w:bottom w:val="none" w:sz="0" w:space="0" w:color="auto"/>
        <w:right w:val="none" w:sz="0" w:space="0" w:color="auto"/>
      </w:divBdr>
    </w:div>
    <w:div w:id="1174297996">
      <w:bodyDiv w:val="1"/>
      <w:marLeft w:val="0"/>
      <w:marRight w:val="0"/>
      <w:marTop w:val="0"/>
      <w:marBottom w:val="0"/>
      <w:divBdr>
        <w:top w:val="none" w:sz="0" w:space="0" w:color="auto"/>
        <w:left w:val="none" w:sz="0" w:space="0" w:color="auto"/>
        <w:bottom w:val="none" w:sz="0" w:space="0" w:color="auto"/>
        <w:right w:val="none" w:sz="0" w:space="0" w:color="auto"/>
      </w:divBdr>
    </w:div>
    <w:div w:id="1190413934">
      <w:bodyDiv w:val="1"/>
      <w:marLeft w:val="0"/>
      <w:marRight w:val="0"/>
      <w:marTop w:val="0"/>
      <w:marBottom w:val="0"/>
      <w:divBdr>
        <w:top w:val="none" w:sz="0" w:space="0" w:color="auto"/>
        <w:left w:val="none" w:sz="0" w:space="0" w:color="auto"/>
        <w:bottom w:val="none" w:sz="0" w:space="0" w:color="auto"/>
        <w:right w:val="none" w:sz="0" w:space="0" w:color="auto"/>
      </w:divBdr>
    </w:div>
    <w:div w:id="1203788384">
      <w:bodyDiv w:val="1"/>
      <w:marLeft w:val="0"/>
      <w:marRight w:val="0"/>
      <w:marTop w:val="0"/>
      <w:marBottom w:val="0"/>
      <w:divBdr>
        <w:top w:val="none" w:sz="0" w:space="0" w:color="auto"/>
        <w:left w:val="none" w:sz="0" w:space="0" w:color="auto"/>
        <w:bottom w:val="none" w:sz="0" w:space="0" w:color="auto"/>
        <w:right w:val="none" w:sz="0" w:space="0" w:color="auto"/>
      </w:divBdr>
    </w:div>
    <w:div w:id="1236432892">
      <w:bodyDiv w:val="1"/>
      <w:marLeft w:val="0"/>
      <w:marRight w:val="0"/>
      <w:marTop w:val="0"/>
      <w:marBottom w:val="0"/>
      <w:divBdr>
        <w:top w:val="none" w:sz="0" w:space="0" w:color="auto"/>
        <w:left w:val="none" w:sz="0" w:space="0" w:color="auto"/>
        <w:bottom w:val="none" w:sz="0" w:space="0" w:color="auto"/>
        <w:right w:val="none" w:sz="0" w:space="0" w:color="auto"/>
      </w:divBdr>
    </w:div>
    <w:div w:id="1285038002">
      <w:bodyDiv w:val="1"/>
      <w:marLeft w:val="0"/>
      <w:marRight w:val="0"/>
      <w:marTop w:val="0"/>
      <w:marBottom w:val="0"/>
      <w:divBdr>
        <w:top w:val="none" w:sz="0" w:space="0" w:color="auto"/>
        <w:left w:val="none" w:sz="0" w:space="0" w:color="auto"/>
        <w:bottom w:val="none" w:sz="0" w:space="0" w:color="auto"/>
        <w:right w:val="none" w:sz="0" w:space="0" w:color="auto"/>
      </w:divBdr>
    </w:div>
    <w:div w:id="1331371888">
      <w:bodyDiv w:val="1"/>
      <w:marLeft w:val="0"/>
      <w:marRight w:val="0"/>
      <w:marTop w:val="0"/>
      <w:marBottom w:val="0"/>
      <w:divBdr>
        <w:top w:val="none" w:sz="0" w:space="0" w:color="auto"/>
        <w:left w:val="none" w:sz="0" w:space="0" w:color="auto"/>
        <w:bottom w:val="none" w:sz="0" w:space="0" w:color="auto"/>
        <w:right w:val="none" w:sz="0" w:space="0" w:color="auto"/>
      </w:divBdr>
    </w:div>
    <w:div w:id="1372344662">
      <w:bodyDiv w:val="1"/>
      <w:marLeft w:val="0"/>
      <w:marRight w:val="0"/>
      <w:marTop w:val="0"/>
      <w:marBottom w:val="0"/>
      <w:divBdr>
        <w:top w:val="none" w:sz="0" w:space="0" w:color="auto"/>
        <w:left w:val="none" w:sz="0" w:space="0" w:color="auto"/>
        <w:bottom w:val="none" w:sz="0" w:space="0" w:color="auto"/>
        <w:right w:val="none" w:sz="0" w:space="0" w:color="auto"/>
      </w:divBdr>
    </w:div>
    <w:div w:id="1377461898">
      <w:bodyDiv w:val="1"/>
      <w:marLeft w:val="0"/>
      <w:marRight w:val="0"/>
      <w:marTop w:val="0"/>
      <w:marBottom w:val="0"/>
      <w:divBdr>
        <w:top w:val="none" w:sz="0" w:space="0" w:color="auto"/>
        <w:left w:val="none" w:sz="0" w:space="0" w:color="auto"/>
        <w:bottom w:val="none" w:sz="0" w:space="0" w:color="auto"/>
        <w:right w:val="none" w:sz="0" w:space="0" w:color="auto"/>
      </w:divBdr>
    </w:div>
    <w:div w:id="1377658163">
      <w:bodyDiv w:val="1"/>
      <w:marLeft w:val="0"/>
      <w:marRight w:val="0"/>
      <w:marTop w:val="0"/>
      <w:marBottom w:val="0"/>
      <w:divBdr>
        <w:top w:val="none" w:sz="0" w:space="0" w:color="auto"/>
        <w:left w:val="none" w:sz="0" w:space="0" w:color="auto"/>
        <w:bottom w:val="none" w:sz="0" w:space="0" w:color="auto"/>
        <w:right w:val="none" w:sz="0" w:space="0" w:color="auto"/>
      </w:divBdr>
    </w:div>
    <w:div w:id="1395808657">
      <w:bodyDiv w:val="1"/>
      <w:marLeft w:val="0"/>
      <w:marRight w:val="0"/>
      <w:marTop w:val="0"/>
      <w:marBottom w:val="0"/>
      <w:divBdr>
        <w:top w:val="none" w:sz="0" w:space="0" w:color="auto"/>
        <w:left w:val="none" w:sz="0" w:space="0" w:color="auto"/>
        <w:bottom w:val="none" w:sz="0" w:space="0" w:color="auto"/>
        <w:right w:val="none" w:sz="0" w:space="0" w:color="auto"/>
      </w:divBdr>
    </w:div>
    <w:div w:id="1441879969">
      <w:bodyDiv w:val="1"/>
      <w:marLeft w:val="0"/>
      <w:marRight w:val="0"/>
      <w:marTop w:val="0"/>
      <w:marBottom w:val="0"/>
      <w:divBdr>
        <w:top w:val="none" w:sz="0" w:space="0" w:color="auto"/>
        <w:left w:val="none" w:sz="0" w:space="0" w:color="auto"/>
        <w:bottom w:val="none" w:sz="0" w:space="0" w:color="auto"/>
        <w:right w:val="none" w:sz="0" w:space="0" w:color="auto"/>
      </w:divBdr>
    </w:div>
    <w:div w:id="1445884410">
      <w:bodyDiv w:val="1"/>
      <w:marLeft w:val="0"/>
      <w:marRight w:val="0"/>
      <w:marTop w:val="0"/>
      <w:marBottom w:val="0"/>
      <w:divBdr>
        <w:top w:val="none" w:sz="0" w:space="0" w:color="auto"/>
        <w:left w:val="none" w:sz="0" w:space="0" w:color="auto"/>
        <w:bottom w:val="none" w:sz="0" w:space="0" w:color="auto"/>
        <w:right w:val="none" w:sz="0" w:space="0" w:color="auto"/>
      </w:divBdr>
    </w:div>
    <w:div w:id="1446266727">
      <w:bodyDiv w:val="1"/>
      <w:marLeft w:val="0"/>
      <w:marRight w:val="0"/>
      <w:marTop w:val="0"/>
      <w:marBottom w:val="0"/>
      <w:divBdr>
        <w:top w:val="none" w:sz="0" w:space="0" w:color="auto"/>
        <w:left w:val="none" w:sz="0" w:space="0" w:color="auto"/>
        <w:bottom w:val="none" w:sz="0" w:space="0" w:color="auto"/>
        <w:right w:val="none" w:sz="0" w:space="0" w:color="auto"/>
      </w:divBdr>
    </w:div>
    <w:div w:id="1457603853">
      <w:bodyDiv w:val="1"/>
      <w:marLeft w:val="0"/>
      <w:marRight w:val="0"/>
      <w:marTop w:val="0"/>
      <w:marBottom w:val="0"/>
      <w:divBdr>
        <w:top w:val="none" w:sz="0" w:space="0" w:color="auto"/>
        <w:left w:val="none" w:sz="0" w:space="0" w:color="auto"/>
        <w:bottom w:val="none" w:sz="0" w:space="0" w:color="auto"/>
        <w:right w:val="none" w:sz="0" w:space="0" w:color="auto"/>
      </w:divBdr>
    </w:div>
    <w:div w:id="1471247817">
      <w:bodyDiv w:val="1"/>
      <w:marLeft w:val="0"/>
      <w:marRight w:val="0"/>
      <w:marTop w:val="0"/>
      <w:marBottom w:val="0"/>
      <w:divBdr>
        <w:top w:val="none" w:sz="0" w:space="0" w:color="auto"/>
        <w:left w:val="none" w:sz="0" w:space="0" w:color="auto"/>
        <w:bottom w:val="none" w:sz="0" w:space="0" w:color="auto"/>
        <w:right w:val="none" w:sz="0" w:space="0" w:color="auto"/>
      </w:divBdr>
    </w:div>
    <w:div w:id="1477723882">
      <w:bodyDiv w:val="1"/>
      <w:marLeft w:val="0"/>
      <w:marRight w:val="0"/>
      <w:marTop w:val="0"/>
      <w:marBottom w:val="0"/>
      <w:divBdr>
        <w:top w:val="none" w:sz="0" w:space="0" w:color="auto"/>
        <w:left w:val="none" w:sz="0" w:space="0" w:color="auto"/>
        <w:bottom w:val="none" w:sz="0" w:space="0" w:color="auto"/>
        <w:right w:val="none" w:sz="0" w:space="0" w:color="auto"/>
      </w:divBdr>
    </w:div>
    <w:div w:id="1494295493">
      <w:bodyDiv w:val="1"/>
      <w:marLeft w:val="0"/>
      <w:marRight w:val="0"/>
      <w:marTop w:val="0"/>
      <w:marBottom w:val="0"/>
      <w:divBdr>
        <w:top w:val="none" w:sz="0" w:space="0" w:color="auto"/>
        <w:left w:val="none" w:sz="0" w:space="0" w:color="auto"/>
        <w:bottom w:val="none" w:sz="0" w:space="0" w:color="auto"/>
        <w:right w:val="none" w:sz="0" w:space="0" w:color="auto"/>
      </w:divBdr>
    </w:div>
    <w:div w:id="1506751180">
      <w:bodyDiv w:val="1"/>
      <w:marLeft w:val="0"/>
      <w:marRight w:val="0"/>
      <w:marTop w:val="0"/>
      <w:marBottom w:val="0"/>
      <w:divBdr>
        <w:top w:val="none" w:sz="0" w:space="0" w:color="auto"/>
        <w:left w:val="none" w:sz="0" w:space="0" w:color="auto"/>
        <w:bottom w:val="none" w:sz="0" w:space="0" w:color="auto"/>
        <w:right w:val="none" w:sz="0" w:space="0" w:color="auto"/>
      </w:divBdr>
    </w:div>
    <w:div w:id="1524516792">
      <w:bodyDiv w:val="1"/>
      <w:marLeft w:val="0"/>
      <w:marRight w:val="0"/>
      <w:marTop w:val="0"/>
      <w:marBottom w:val="0"/>
      <w:divBdr>
        <w:top w:val="none" w:sz="0" w:space="0" w:color="auto"/>
        <w:left w:val="none" w:sz="0" w:space="0" w:color="auto"/>
        <w:bottom w:val="none" w:sz="0" w:space="0" w:color="auto"/>
        <w:right w:val="none" w:sz="0" w:space="0" w:color="auto"/>
      </w:divBdr>
    </w:div>
    <w:div w:id="1588297583">
      <w:bodyDiv w:val="1"/>
      <w:marLeft w:val="0"/>
      <w:marRight w:val="0"/>
      <w:marTop w:val="0"/>
      <w:marBottom w:val="0"/>
      <w:divBdr>
        <w:top w:val="none" w:sz="0" w:space="0" w:color="auto"/>
        <w:left w:val="none" w:sz="0" w:space="0" w:color="auto"/>
        <w:bottom w:val="none" w:sz="0" w:space="0" w:color="auto"/>
        <w:right w:val="none" w:sz="0" w:space="0" w:color="auto"/>
      </w:divBdr>
    </w:div>
    <w:div w:id="1589578022">
      <w:bodyDiv w:val="1"/>
      <w:marLeft w:val="0"/>
      <w:marRight w:val="0"/>
      <w:marTop w:val="0"/>
      <w:marBottom w:val="0"/>
      <w:divBdr>
        <w:top w:val="none" w:sz="0" w:space="0" w:color="auto"/>
        <w:left w:val="none" w:sz="0" w:space="0" w:color="auto"/>
        <w:bottom w:val="none" w:sz="0" w:space="0" w:color="auto"/>
        <w:right w:val="none" w:sz="0" w:space="0" w:color="auto"/>
      </w:divBdr>
    </w:div>
    <w:div w:id="1594241867">
      <w:bodyDiv w:val="1"/>
      <w:marLeft w:val="0"/>
      <w:marRight w:val="0"/>
      <w:marTop w:val="0"/>
      <w:marBottom w:val="0"/>
      <w:divBdr>
        <w:top w:val="none" w:sz="0" w:space="0" w:color="auto"/>
        <w:left w:val="none" w:sz="0" w:space="0" w:color="auto"/>
        <w:bottom w:val="none" w:sz="0" w:space="0" w:color="auto"/>
        <w:right w:val="none" w:sz="0" w:space="0" w:color="auto"/>
      </w:divBdr>
    </w:div>
    <w:div w:id="1610308383">
      <w:bodyDiv w:val="1"/>
      <w:marLeft w:val="0"/>
      <w:marRight w:val="0"/>
      <w:marTop w:val="0"/>
      <w:marBottom w:val="0"/>
      <w:divBdr>
        <w:top w:val="none" w:sz="0" w:space="0" w:color="auto"/>
        <w:left w:val="none" w:sz="0" w:space="0" w:color="auto"/>
        <w:bottom w:val="none" w:sz="0" w:space="0" w:color="auto"/>
        <w:right w:val="none" w:sz="0" w:space="0" w:color="auto"/>
      </w:divBdr>
    </w:div>
    <w:div w:id="1623221767">
      <w:bodyDiv w:val="1"/>
      <w:marLeft w:val="0"/>
      <w:marRight w:val="0"/>
      <w:marTop w:val="0"/>
      <w:marBottom w:val="0"/>
      <w:divBdr>
        <w:top w:val="none" w:sz="0" w:space="0" w:color="auto"/>
        <w:left w:val="none" w:sz="0" w:space="0" w:color="auto"/>
        <w:bottom w:val="none" w:sz="0" w:space="0" w:color="auto"/>
        <w:right w:val="none" w:sz="0" w:space="0" w:color="auto"/>
      </w:divBdr>
    </w:div>
    <w:div w:id="1624652959">
      <w:bodyDiv w:val="1"/>
      <w:marLeft w:val="0"/>
      <w:marRight w:val="0"/>
      <w:marTop w:val="0"/>
      <w:marBottom w:val="0"/>
      <w:divBdr>
        <w:top w:val="none" w:sz="0" w:space="0" w:color="auto"/>
        <w:left w:val="none" w:sz="0" w:space="0" w:color="auto"/>
        <w:bottom w:val="none" w:sz="0" w:space="0" w:color="auto"/>
        <w:right w:val="none" w:sz="0" w:space="0" w:color="auto"/>
      </w:divBdr>
    </w:div>
    <w:div w:id="1625380288">
      <w:bodyDiv w:val="1"/>
      <w:marLeft w:val="0"/>
      <w:marRight w:val="0"/>
      <w:marTop w:val="0"/>
      <w:marBottom w:val="0"/>
      <w:divBdr>
        <w:top w:val="none" w:sz="0" w:space="0" w:color="auto"/>
        <w:left w:val="none" w:sz="0" w:space="0" w:color="auto"/>
        <w:bottom w:val="none" w:sz="0" w:space="0" w:color="auto"/>
        <w:right w:val="none" w:sz="0" w:space="0" w:color="auto"/>
      </w:divBdr>
    </w:div>
    <w:div w:id="1644384119">
      <w:bodyDiv w:val="1"/>
      <w:marLeft w:val="0"/>
      <w:marRight w:val="0"/>
      <w:marTop w:val="0"/>
      <w:marBottom w:val="0"/>
      <w:divBdr>
        <w:top w:val="none" w:sz="0" w:space="0" w:color="auto"/>
        <w:left w:val="none" w:sz="0" w:space="0" w:color="auto"/>
        <w:bottom w:val="none" w:sz="0" w:space="0" w:color="auto"/>
        <w:right w:val="none" w:sz="0" w:space="0" w:color="auto"/>
      </w:divBdr>
    </w:div>
    <w:div w:id="1727220804">
      <w:bodyDiv w:val="1"/>
      <w:marLeft w:val="0"/>
      <w:marRight w:val="0"/>
      <w:marTop w:val="0"/>
      <w:marBottom w:val="0"/>
      <w:divBdr>
        <w:top w:val="none" w:sz="0" w:space="0" w:color="auto"/>
        <w:left w:val="none" w:sz="0" w:space="0" w:color="auto"/>
        <w:bottom w:val="none" w:sz="0" w:space="0" w:color="auto"/>
        <w:right w:val="none" w:sz="0" w:space="0" w:color="auto"/>
      </w:divBdr>
    </w:div>
    <w:div w:id="1734231400">
      <w:bodyDiv w:val="1"/>
      <w:marLeft w:val="0"/>
      <w:marRight w:val="0"/>
      <w:marTop w:val="0"/>
      <w:marBottom w:val="0"/>
      <w:divBdr>
        <w:top w:val="none" w:sz="0" w:space="0" w:color="auto"/>
        <w:left w:val="none" w:sz="0" w:space="0" w:color="auto"/>
        <w:bottom w:val="none" w:sz="0" w:space="0" w:color="auto"/>
        <w:right w:val="none" w:sz="0" w:space="0" w:color="auto"/>
      </w:divBdr>
    </w:div>
    <w:div w:id="1772698970">
      <w:bodyDiv w:val="1"/>
      <w:marLeft w:val="0"/>
      <w:marRight w:val="0"/>
      <w:marTop w:val="0"/>
      <w:marBottom w:val="0"/>
      <w:divBdr>
        <w:top w:val="none" w:sz="0" w:space="0" w:color="auto"/>
        <w:left w:val="none" w:sz="0" w:space="0" w:color="auto"/>
        <w:bottom w:val="none" w:sz="0" w:space="0" w:color="auto"/>
        <w:right w:val="none" w:sz="0" w:space="0" w:color="auto"/>
      </w:divBdr>
    </w:div>
    <w:div w:id="1778526984">
      <w:bodyDiv w:val="1"/>
      <w:marLeft w:val="0"/>
      <w:marRight w:val="0"/>
      <w:marTop w:val="0"/>
      <w:marBottom w:val="0"/>
      <w:divBdr>
        <w:top w:val="none" w:sz="0" w:space="0" w:color="auto"/>
        <w:left w:val="none" w:sz="0" w:space="0" w:color="auto"/>
        <w:bottom w:val="none" w:sz="0" w:space="0" w:color="auto"/>
        <w:right w:val="none" w:sz="0" w:space="0" w:color="auto"/>
      </w:divBdr>
    </w:div>
    <w:div w:id="1790203241">
      <w:bodyDiv w:val="1"/>
      <w:marLeft w:val="0"/>
      <w:marRight w:val="0"/>
      <w:marTop w:val="0"/>
      <w:marBottom w:val="0"/>
      <w:divBdr>
        <w:top w:val="none" w:sz="0" w:space="0" w:color="auto"/>
        <w:left w:val="none" w:sz="0" w:space="0" w:color="auto"/>
        <w:bottom w:val="none" w:sz="0" w:space="0" w:color="auto"/>
        <w:right w:val="none" w:sz="0" w:space="0" w:color="auto"/>
      </w:divBdr>
    </w:div>
    <w:div w:id="1859657609">
      <w:bodyDiv w:val="1"/>
      <w:marLeft w:val="0"/>
      <w:marRight w:val="0"/>
      <w:marTop w:val="0"/>
      <w:marBottom w:val="0"/>
      <w:divBdr>
        <w:top w:val="none" w:sz="0" w:space="0" w:color="auto"/>
        <w:left w:val="none" w:sz="0" w:space="0" w:color="auto"/>
        <w:bottom w:val="none" w:sz="0" w:space="0" w:color="auto"/>
        <w:right w:val="none" w:sz="0" w:space="0" w:color="auto"/>
      </w:divBdr>
    </w:div>
    <w:div w:id="1861043214">
      <w:bodyDiv w:val="1"/>
      <w:marLeft w:val="0"/>
      <w:marRight w:val="0"/>
      <w:marTop w:val="0"/>
      <w:marBottom w:val="0"/>
      <w:divBdr>
        <w:top w:val="none" w:sz="0" w:space="0" w:color="auto"/>
        <w:left w:val="none" w:sz="0" w:space="0" w:color="auto"/>
        <w:bottom w:val="none" w:sz="0" w:space="0" w:color="auto"/>
        <w:right w:val="none" w:sz="0" w:space="0" w:color="auto"/>
      </w:divBdr>
    </w:div>
    <w:div w:id="1965574877">
      <w:bodyDiv w:val="1"/>
      <w:marLeft w:val="0"/>
      <w:marRight w:val="0"/>
      <w:marTop w:val="0"/>
      <w:marBottom w:val="0"/>
      <w:divBdr>
        <w:top w:val="none" w:sz="0" w:space="0" w:color="auto"/>
        <w:left w:val="none" w:sz="0" w:space="0" w:color="auto"/>
        <w:bottom w:val="none" w:sz="0" w:space="0" w:color="auto"/>
        <w:right w:val="none" w:sz="0" w:space="0" w:color="auto"/>
      </w:divBdr>
    </w:div>
    <w:div w:id="1971007788">
      <w:bodyDiv w:val="1"/>
      <w:marLeft w:val="0"/>
      <w:marRight w:val="0"/>
      <w:marTop w:val="0"/>
      <w:marBottom w:val="0"/>
      <w:divBdr>
        <w:top w:val="none" w:sz="0" w:space="0" w:color="auto"/>
        <w:left w:val="none" w:sz="0" w:space="0" w:color="auto"/>
        <w:bottom w:val="none" w:sz="0" w:space="0" w:color="auto"/>
        <w:right w:val="none" w:sz="0" w:space="0" w:color="auto"/>
      </w:divBdr>
    </w:div>
    <w:div w:id="1983733982">
      <w:bodyDiv w:val="1"/>
      <w:marLeft w:val="0"/>
      <w:marRight w:val="0"/>
      <w:marTop w:val="0"/>
      <w:marBottom w:val="0"/>
      <w:divBdr>
        <w:top w:val="none" w:sz="0" w:space="0" w:color="auto"/>
        <w:left w:val="none" w:sz="0" w:space="0" w:color="auto"/>
        <w:bottom w:val="none" w:sz="0" w:space="0" w:color="auto"/>
        <w:right w:val="none" w:sz="0" w:space="0" w:color="auto"/>
      </w:divBdr>
    </w:div>
    <w:div w:id="1999846109">
      <w:bodyDiv w:val="1"/>
      <w:marLeft w:val="0"/>
      <w:marRight w:val="0"/>
      <w:marTop w:val="0"/>
      <w:marBottom w:val="0"/>
      <w:divBdr>
        <w:top w:val="none" w:sz="0" w:space="0" w:color="auto"/>
        <w:left w:val="none" w:sz="0" w:space="0" w:color="auto"/>
        <w:bottom w:val="none" w:sz="0" w:space="0" w:color="auto"/>
        <w:right w:val="none" w:sz="0" w:space="0" w:color="auto"/>
      </w:divBdr>
    </w:div>
    <w:div w:id="2023433372">
      <w:bodyDiv w:val="1"/>
      <w:marLeft w:val="0"/>
      <w:marRight w:val="0"/>
      <w:marTop w:val="0"/>
      <w:marBottom w:val="0"/>
      <w:divBdr>
        <w:top w:val="none" w:sz="0" w:space="0" w:color="auto"/>
        <w:left w:val="none" w:sz="0" w:space="0" w:color="auto"/>
        <w:bottom w:val="none" w:sz="0" w:space="0" w:color="auto"/>
        <w:right w:val="none" w:sz="0" w:space="0" w:color="auto"/>
      </w:divBdr>
    </w:div>
    <w:div w:id="2026786968">
      <w:bodyDiv w:val="1"/>
      <w:marLeft w:val="0"/>
      <w:marRight w:val="0"/>
      <w:marTop w:val="0"/>
      <w:marBottom w:val="0"/>
      <w:divBdr>
        <w:top w:val="none" w:sz="0" w:space="0" w:color="auto"/>
        <w:left w:val="none" w:sz="0" w:space="0" w:color="auto"/>
        <w:bottom w:val="none" w:sz="0" w:space="0" w:color="auto"/>
        <w:right w:val="none" w:sz="0" w:space="0" w:color="auto"/>
      </w:divBdr>
    </w:div>
    <w:div w:id="2094548965">
      <w:bodyDiv w:val="1"/>
      <w:marLeft w:val="0"/>
      <w:marRight w:val="0"/>
      <w:marTop w:val="0"/>
      <w:marBottom w:val="0"/>
      <w:divBdr>
        <w:top w:val="none" w:sz="0" w:space="0" w:color="auto"/>
        <w:left w:val="none" w:sz="0" w:space="0" w:color="auto"/>
        <w:bottom w:val="none" w:sz="0" w:space="0" w:color="auto"/>
        <w:right w:val="none" w:sz="0" w:space="0" w:color="auto"/>
      </w:divBdr>
    </w:div>
    <w:div w:id="2104912054">
      <w:bodyDiv w:val="1"/>
      <w:marLeft w:val="0"/>
      <w:marRight w:val="0"/>
      <w:marTop w:val="0"/>
      <w:marBottom w:val="0"/>
      <w:divBdr>
        <w:top w:val="none" w:sz="0" w:space="0" w:color="auto"/>
        <w:left w:val="none" w:sz="0" w:space="0" w:color="auto"/>
        <w:bottom w:val="none" w:sz="0" w:space="0" w:color="auto"/>
        <w:right w:val="none" w:sz="0" w:space="0" w:color="auto"/>
      </w:divBdr>
    </w:div>
    <w:div w:id="212457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lcsantos@gafisa.com.br"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www.cetip.com.br"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ABC86D82A8002A4AB667B7932D3EE003" ma:contentTypeVersion="13" ma:contentTypeDescription="Crie um novo documento." ma:contentTypeScope="" ma:versionID="520470290aac5916be7284d6cb694c98">
  <xsd:schema xmlns:xsd="http://www.w3.org/2001/XMLSchema" xmlns:xs="http://www.w3.org/2001/XMLSchema" xmlns:p="http://schemas.microsoft.com/office/2006/metadata/properties" xmlns:ns2="59facde8-6d67-4c23-abc4-980fc65bcf56" xmlns:ns3="b301f0a4-feca-4c67-8073-e57d260776cb" targetNamespace="http://schemas.microsoft.com/office/2006/metadata/properties" ma:root="true" ma:fieldsID="795a0d48d44933783a601db0657dad2c" ns2:_="" ns3:_="">
    <xsd:import namespace="59facde8-6d67-4c23-abc4-980fc65bcf56"/>
    <xsd:import namespace="b301f0a4-feca-4c67-8073-e57d260776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facde8-6d67-4c23-abc4-980fc65bcf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301f0a4-feca-4c67-8073-e57d260776cb"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p r o p e r t i e s   x m l n s = " h t t p : / / w w w . i m a n a g e . c o m / w o r k / x m l s c h e m a " >  
     < d o c u m e n t i d > D O C S ! 2 0 5 6 5 8 3 . 5 < / d o c u m e n t i d >  
     < s e n d e r i d > L U I S A . C A S C A R D O < / s e n d e r i d >  
     < s e n d e r e m a i l > L U I S A . C A S C A R D O @ M A D R O N A L A W . C O M . B R < / s e n d e r e m a i l >  
     < l a s t m o d i f i e d > 2 0 2 1 - 1 1 - 1 8 T 1 7 : 0 6 : 0 0 . 0 0 0 0 0 0 0 - 0 3 : 0 0 < / l a s t m o d i f i e d >  
     < d a t a b a s e > D O C S < / d a t a b a s e >  
 < / p r o p e r t i e s > 
</file>

<file path=customXml/itemProps1.xml><?xml version="1.0" encoding="utf-8"?>
<ds:datastoreItem xmlns:ds="http://schemas.openxmlformats.org/officeDocument/2006/customXml" ds:itemID="{70143B53-8028-4919-939B-13BC00C010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67568D-1B25-49AC-B7A2-E8598A6CECD6}">
  <ds:schemaRefs>
    <ds:schemaRef ds:uri="http://schemas.openxmlformats.org/officeDocument/2006/bibliography"/>
  </ds:schemaRefs>
</ds:datastoreItem>
</file>

<file path=customXml/itemProps3.xml><?xml version="1.0" encoding="utf-8"?>
<ds:datastoreItem xmlns:ds="http://schemas.openxmlformats.org/officeDocument/2006/customXml" ds:itemID="{A54E698E-E1A5-4AE8-98A3-A114FE8663A2}">
  <ds:schemaRefs>
    <ds:schemaRef ds:uri="http://schemas.microsoft.com/sharepoint/v3/contenttype/forms"/>
  </ds:schemaRefs>
</ds:datastoreItem>
</file>

<file path=customXml/itemProps4.xml><?xml version="1.0" encoding="utf-8"?>
<ds:datastoreItem xmlns:ds="http://schemas.openxmlformats.org/officeDocument/2006/customXml" ds:itemID="{0B6D0FFD-7F89-43C7-9FDE-FF78E17A95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facde8-6d67-4c23-abc4-980fc65bcf56"/>
    <ds:schemaRef ds:uri="b301f0a4-feca-4c67-8073-e57d26077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6A8D87F-ED47-4FF1-A7EB-A44227DE8E7C}">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81</Pages>
  <Words>27848</Words>
  <Characters>150381</Characters>
  <Application>Microsoft Office Word</Application>
  <DocSecurity>0</DocSecurity>
  <Lines>1253</Lines>
  <Paragraphs>355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177874</CharactersWithSpaces>
  <SharedDoc>false</SharedDoc>
  <HLinks>
    <vt:vector size="12" baseType="variant">
      <vt:variant>
        <vt:i4>8257558</vt:i4>
      </vt:variant>
      <vt:variant>
        <vt:i4>123</vt:i4>
      </vt:variant>
      <vt:variant>
        <vt:i4>0</vt:i4>
      </vt:variant>
      <vt:variant>
        <vt:i4>5</vt:i4>
      </vt:variant>
      <vt:variant>
        <vt:lpwstr>mailto:ihartmann@gafisa.com.br</vt:lpwstr>
      </vt:variant>
      <vt:variant>
        <vt:lpwstr/>
      </vt:variant>
      <vt:variant>
        <vt:i4>983105</vt:i4>
      </vt:variant>
      <vt:variant>
        <vt:i4>48</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de Campos Escudero Paiva</dc:creator>
  <cp:keywords/>
  <dc:description/>
  <cp:lastModifiedBy>Bianca Galdino</cp:lastModifiedBy>
  <cp:revision>137</cp:revision>
  <cp:lastPrinted>2021-11-04T08:50:00Z</cp:lastPrinted>
  <dcterms:created xsi:type="dcterms:W3CDTF">2021-11-25T17:00:00Z</dcterms:created>
  <dcterms:modified xsi:type="dcterms:W3CDTF">2021-12-10T18:21:00Z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0x010100ABC86D82A8002A4AB667B7932D3EE003</vt:lpwstr>
  </property>
  <property fmtid="{D5CDD505-2E9C-101B-9397-08002B2CF9AE}" pid="3" name="iManageFooter">
    <vt:lpwstr>DOCS-2056583v5</vt:lpwstr>
  </property>
</Properties>
</file>